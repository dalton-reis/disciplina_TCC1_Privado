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46CC6" w14:textId="12C72B27" w:rsidR="001E682E" w:rsidRPr="00564BC9" w:rsidRDefault="00216EB9" w:rsidP="00564BC9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Jsquantum</w:t>
      </w:r>
      <w:r w:rsidR="00564BC9">
        <w:t>: protótipo de um simulador de circuitos qu</w:t>
      </w:r>
      <w:ins w:id="9" w:author="Andreza Sartori" w:date="2020-10-20T14:56:00Z">
        <w:r w:rsidR="008D345D">
          <w:t>â</w:t>
        </w:r>
      </w:ins>
      <w:del w:id="10" w:author="Andreza Sartori" w:date="2020-10-20T14:56:00Z">
        <w:r w:rsidR="00564BC9" w:rsidDel="008D345D">
          <w:delText>a</w:delText>
        </w:r>
      </w:del>
      <w:r w:rsidR="00564BC9">
        <w:t>nticos</w:t>
      </w:r>
    </w:p>
    <w:p w14:paraId="3218FE85" w14:textId="20244007" w:rsidR="00564BC9" w:rsidRDefault="00564BC9">
      <w:pPr>
        <w:pStyle w:val="TF-AUTOR0"/>
        <w:jc w:val="center"/>
        <w:rPr>
          <w:lang w:val="en-US"/>
        </w:rPr>
        <w:pPrChange w:id="11" w:author="Andreza Sartori" w:date="2020-10-16T22:17:00Z">
          <w:pPr>
            <w:pStyle w:val="TF-AUTOR0"/>
          </w:pPr>
        </w:pPrChange>
      </w:pPr>
      <w:r>
        <w:rPr>
          <w:lang w:val="en-US"/>
        </w:rPr>
        <w:t xml:space="preserve">Anderson </w:t>
      </w:r>
      <w:proofErr w:type="spellStart"/>
      <w:r>
        <w:rPr>
          <w:lang w:val="en-US"/>
        </w:rPr>
        <w:t>Pozzi</w:t>
      </w:r>
      <w:proofErr w:type="spellEnd"/>
    </w:p>
    <w:p w14:paraId="15EDC61E" w14:textId="6AFAC9B4" w:rsidR="001E682E" w:rsidRPr="00A06936" w:rsidRDefault="00A06936">
      <w:pPr>
        <w:pStyle w:val="TF-AUTOR0"/>
        <w:jc w:val="center"/>
        <w:rPr>
          <w:lang w:val="en-US"/>
        </w:rPr>
        <w:pPrChange w:id="12" w:author="Andreza Sartori" w:date="2020-10-16T22:17:00Z">
          <w:pPr>
            <w:pStyle w:val="TF-AUTOR0"/>
          </w:pPr>
        </w:pPrChange>
      </w:pPr>
      <w:r w:rsidRPr="00A06936">
        <w:rPr>
          <w:lang w:val="en-US"/>
        </w:rPr>
        <w:t>Mauro M</w:t>
      </w:r>
      <w:r>
        <w:rPr>
          <w:lang w:val="en-US"/>
        </w:rPr>
        <w:t>arcelo Mattos</w:t>
      </w:r>
    </w:p>
    <w:p w14:paraId="7C7F1F34" w14:textId="07EF8A55" w:rsidR="00A06936" w:rsidRPr="007D51A8" w:rsidRDefault="00F255FC" w:rsidP="0003024A">
      <w:pPr>
        <w:pStyle w:val="Ttulo1"/>
      </w:pPr>
      <w:r w:rsidRPr="007D51A8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8B407B4" w14:textId="3437DDDC" w:rsidR="00564BC9" w:rsidRPr="007D543D" w:rsidRDefault="00564BC9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43D">
        <w:rPr>
          <w:sz w:val="20"/>
        </w:rPr>
        <w:t xml:space="preserve">A </w:t>
      </w:r>
      <w:del w:id="13" w:author="Andreza Sartori" w:date="2020-10-20T14:46:00Z">
        <w:r w:rsidRPr="007D543D" w:rsidDel="00A71068">
          <w:rPr>
            <w:sz w:val="20"/>
          </w:rPr>
          <w:delText xml:space="preserve">computação </w:delText>
        </w:r>
      </w:del>
      <w:ins w:id="14" w:author="Andreza Sartori" w:date="2020-10-20T14:46:00Z">
        <w:r w:rsidR="00A71068">
          <w:rPr>
            <w:sz w:val="20"/>
          </w:rPr>
          <w:t>C</w:t>
        </w:r>
        <w:r w:rsidR="00A71068" w:rsidRPr="007D543D">
          <w:rPr>
            <w:sz w:val="20"/>
          </w:rPr>
          <w:t xml:space="preserve">omputação </w:t>
        </w:r>
      </w:ins>
      <w:del w:id="15" w:author="Andreza Sartori" w:date="2020-10-20T14:46:00Z">
        <w:r w:rsidRPr="007D543D" w:rsidDel="00A71068">
          <w:rPr>
            <w:sz w:val="20"/>
          </w:rPr>
          <w:delText xml:space="preserve">quântica </w:delText>
        </w:r>
      </w:del>
      <w:ins w:id="16" w:author="Andreza Sartori" w:date="2020-10-20T14:46:00Z">
        <w:r w:rsidR="00A71068">
          <w:rPr>
            <w:sz w:val="20"/>
          </w:rPr>
          <w:t>Q</w:t>
        </w:r>
        <w:r w:rsidR="00A71068" w:rsidRPr="007D543D">
          <w:rPr>
            <w:sz w:val="20"/>
          </w:rPr>
          <w:t xml:space="preserve">uântica </w:t>
        </w:r>
      </w:ins>
      <w:r w:rsidRPr="007D543D">
        <w:rPr>
          <w:sz w:val="20"/>
        </w:rPr>
        <w:t xml:space="preserve">(CQ) é uma área que tem experimentado uma evolução muito rápida nos últimos anos, tanto do ponto de vista da pesquisa científica como do ponto de vista de empreendimentos comerciais. A CQ vale-se de certas propriedades da mecânica quântica para </w:t>
      </w:r>
      <w:r w:rsidR="00B16AE3" w:rsidRPr="007D543D">
        <w:rPr>
          <w:sz w:val="20"/>
        </w:rPr>
        <w:t>sugerir consideráveis ganhos em capacidade computacional caracterizando-se atualmente como um novo paradigma da área da c</w:t>
      </w:r>
      <w:r w:rsidR="00CC5918" w:rsidRPr="007D543D">
        <w:rPr>
          <w:sz w:val="20"/>
        </w:rPr>
        <w:t>omputação (</w:t>
      </w:r>
      <w:commentRangeStart w:id="17"/>
      <w:proofErr w:type="gramStart"/>
      <w:r w:rsidR="00CC5918" w:rsidRPr="007D543D">
        <w:rPr>
          <w:sz w:val="20"/>
        </w:rPr>
        <w:t>REIS,CONCEIÇÃO</w:t>
      </w:r>
      <w:proofErr w:type="gramEnd"/>
      <w:r w:rsidR="00CC5918" w:rsidRPr="007D543D">
        <w:rPr>
          <w:sz w:val="20"/>
        </w:rPr>
        <w:t>,2013</w:t>
      </w:r>
      <w:commentRangeEnd w:id="17"/>
      <w:r w:rsidR="008D345D">
        <w:rPr>
          <w:rStyle w:val="Refdecomentrio"/>
        </w:rPr>
        <w:commentReference w:id="17"/>
      </w:r>
      <w:r w:rsidR="00CC5918" w:rsidRPr="007D543D">
        <w:rPr>
          <w:sz w:val="20"/>
        </w:rPr>
        <w:t>).</w:t>
      </w:r>
      <w:r w:rsidRPr="007D543D">
        <w:rPr>
          <w:sz w:val="20"/>
        </w:rPr>
        <w:t xml:space="preserve"> </w:t>
      </w:r>
    </w:p>
    <w:p w14:paraId="19D5EA5C" w14:textId="49BB5598" w:rsidR="00564BC9" w:rsidRPr="007D51A8" w:rsidRDefault="00B16AE3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 xml:space="preserve">Conforme </w:t>
      </w:r>
      <w:proofErr w:type="spellStart"/>
      <w:r w:rsidRPr="007D51A8">
        <w:rPr>
          <w:sz w:val="20"/>
        </w:rPr>
        <w:t>Marquezino</w:t>
      </w:r>
      <w:proofErr w:type="spellEnd"/>
      <w:r w:rsidR="007618E2" w:rsidRPr="007D51A8">
        <w:rPr>
          <w:sz w:val="20"/>
        </w:rPr>
        <w:t xml:space="preserve"> (2006), as pesquisas em CQ </w:t>
      </w:r>
      <w:r w:rsidR="009C6CD8" w:rsidRPr="007D51A8">
        <w:rPr>
          <w:sz w:val="20"/>
        </w:rPr>
        <w:t>foram impulsionadas</w:t>
      </w:r>
      <w:r w:rsidR="007618E2" w:rsidRPr="007D51A8">
        <w:rPr>
          <w:sz w:val="20"/>
        </w:rPr>
        <w:t xml:space="preserve"> </w:t>
      </w:r>
      <w:proofErr w:type="gramStart"/>
      <w:r w:rsidR="007618E2" w:rsidRPr="007D51A8">
        <w:rPr>
          <w:sz w:val="20"/>
        </w:rPr>
        <w:t>no momento em que</w:t>
      </w:r>
      <w:proofErr w:type="gramEnd"/>
      <w:r w:rsidR="007618E2" w:rsidRPr="007D51A8">
        <w:rPr>
          <w:sz w:val="20"/>
        </w:rPr>
        <w:t xml:space="preserve"> foi desenvolvido um algoritmo eficiente para resolver dois problemas importantes na área da Ciência da Computação: a fatoração de inteiros grandes e o logaritmo discreto. “O primeiro caso chamou a atenção por possibilitar a quebra de certas chaves criptográficas (o </w:t>
      </w:r>
      <w:commentRangeStart w:id="18"/>
      <w:r w:rsidR="007618E2" w:rsidRPr="007D51A8">
        <w:rPr>
          <w:sz w:val="20"/>
        </w:rPr>
        <w:t>RSA</w:t>
      </w:r>
      <w:commentRangeEnd w:id="18"/>
      <w:r w:rsidR="008D345D">
        <w:rPr>
          <w:rStyle w:val="Refdecomentrio"/>
        </w:rPr>
        <w:commentReference w:id="18"/>
      </w:r>
      <w:r w:rsidR="007618E2" w:rsidRPr="007D51A8">
        <w:rPr>
          <w:sz w:val="20"/>
        </w:rPr>
        <w:t xml:space="preserve">, por exemplo)” </w:t>
      </w:r>
      <w:commentRangeStart w:id="19"/>
      <w:r w:rsidR="007618E2" w:rsidRPr="007D51A8">
        <w:rPr>
          <w:sz w:val="20"/>
        </w:rPr>
        <w:t>(MARQUEZINO;</w:t>
      </w:r>
      <w:proofErr w:type="gramStart"/>
      <w:r w:rsidR="007618E2" w:rsidRPr="007D51A8">
        <w:rPr>
          <w:sz w:val="20"/>
        </w:rPr>
        <w:t>2006,p.</w:t>
      </w:r>
      <w:proofErr w:type="gramEnd"/>
      <w:r w:rsidR="007618E2" w:rsidRPr="007D51A8">
        <w:rPr>
          <w:sz w:val="20"/>
        </w:rPr>
        <w:t>18).</w:t>
      </w:r>
      <w:commentRangeEnd w:id="19"/>
      <w:r w:rsidR="00FD5EF5">
        <w:rPr>
          <w:rStyle w:val="Refdecomentrio"/>
        </w:rPr>
        <w:commentReference w:id="19"/>
      </w:r>
    </w:p>
    <w:p w14:paraId="7CE2AB82" w14:textId="6100F935" w:rsidR="0001678A" w:rsidRPr="007D51A8" w:rsidRDefault="007618E2" w:rsidP="007D51A8">
      <w:pPr>
        <w:pStyle w:val="TF-TEXTO"/>
        <w:spacing w:before="0" w:after="120" w:line="240" w:lineRule="auto"/>
        <w:contextualSpacing w:val="0"/>
        <w:rPr>
          <w:sz w:val="20"/>
        </w:rPr>
      </w:pPr>
      <w:commentRangeStart w:id="20"/>
      <w:r w:rsidRPr="007D51A8">
        <w:rPr>
          <w:sz w:val="20"/>
        </w:rPr>
        <w:t xml:space="preserve">Embora já existam computadores quânticos </w:t>
      </w:r>
      <w:commentRangeEnd w:id="20"/>
      <w:r w:rsidR="00A100AB">
        <w:rPr>
          <w:rStyle w:val="Refdecomentrio"/>
        </w:rPr>
        <w:commentReference w:id="20"/>
      </w:r>
      <w:r w:rsidRPr="007D51A8">
        <w:rPr>
          <w:sz w:val="20"/>
        </w:rPr>
        <w:t>em</w:t>
      </w:r>
      <w:r w:rsidR="00CC5918" w:rsidRPr="007D51A8">
        <w:rPr>
          <w:sz w:val="20"/>
        </w:rPr>
        <w:t xml:space="preserve"> nível comercial </w:t>
      </w:r>
      <w:commentRangeStart w:id="21"/>
      <w:r w:rsidR="00CC5918" w:rsidRPr="007D51A8">
        <w:rPr>
          <w:sz w:val="20"/>
        </w:rPr>
        <w:t>(LABBATE;2020).</w:t>
      </w:r>
      <w:r w:rsidRPr="007D51A8">
        <w:rPr>
          <w:sz w:val="20"/>
        </w:rPr>
        <w:t xml:space="preserve"> </w:t>
      </w:r>
      <w:commentRangeEnd w:id="21"/>
      <w:r w:rsidR="00FD5EF5">
        <w:rPr>
          <w:rStyle w:val="Refdecomentrio"/>
        </w:rPr>
        <w:commentReference w:id="21"/>
      </w:r>
      <w:r w:rsidRPr="007D51A8">
        <w:rPr>
          <w:sz w:val="20"/>
        </w:rPr>
        <w:t xml:space="preserve">o custo destas soluções é </w:t>
      </w:r>
      <w:r w:rsidR="00695B65" w:rsidRPr="007D51A8">
        <w:rPr>
          <w:sz w:val="20"/>
        </w:rPr>
        <w:t>proibitivo</w:t>
      </w:r>
      <w:r w:rsidRPr="007D51A8">
        <w:rPr>
          <w:sz w:val="20"/>
        </w:rPr>
        <w:t xml:space="preserve"> para a sua disponibilização em ambientes acadêmicos. Neste sentido, a proposta do presente projeto é a criação de um simulador didático de circuitos quânticos que possibilite aos acadêmicos a concepção e estudo de circuitos quânticos.</w:t>
      </w:r>
    </w:p>
    <w:p w14:paraId="3BAFD3F6" w14:textId="77777777" w:rsidR="00F255FC" w:rsidRPr="007D51A8" w:rsidRDefault="00F255FC" w:rsidP="0003024A">
      <w:pPr>
        <w:pStyle w:val="Ttulo2"/>
      </w:pPr>
      <w:bookmarkStart w:id="22" w:name="_Toc419598576"/>
      <w:bookmarkStart w:id="23" w:name="_Toc420721317"/>
      <w:bookmarkStart w:id="24" w:name="_Toc420721467"/>
      <w:bookmarkStart w:id="25" w:name="_Toc420721562"/>
      <w:bookmarkStart w:id="26" w:name="_Toc420721768"/>
      <w:bookmarkStart w:id="27" w:name="_Toc420723209"/>
      <w:bookmarkStart w:id="28" w:name="_Toc482682370"/>
      <w:bookmarkStart w:id="29" w:name="_Toc54164904"/>
      <w:bookmarkStart w:id="30" w:name="_Toc54165664"/>
      <w:bookmarkStart w:id="31" w:name="_Toc54169316"/>
      <w:bookmarkStart w:id="32" w:name="_Toc96347426"/>
      <w:bookmarkStart w:id="33" w:name="_Toc96357710"/>
      <w:bookmarkStart w:id="34" w:name="_Toc96491850"/>
      <w:bookmarkStart w:id="35" w:name="_Toc411603090"/>
      <w:r w:rsidRPr="007D51A8">
        <w:t xml:space="preserve">OBJETIVOS 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6363665F" w14:textId="7CDAEA26" w:rsidR="000B281A" w:rsidRPr="007D51A8" w:rsidRDefault="000B281A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 xml:space="preserve">Este projeto tem por objetivo disponibilizar um protótipo de </w:t>
      </w:r>
      <w:r w:rsidR="00B16AE3" w:rsidRPr="007D51A8">
        <w:rPr>
          <w:sz w:val="20"/>
        </w:rPr>
        <w:t>uma ferramenta web para viabilizar a criação e simulação de circuitos quânticos com fins de aprendizagem</w:t>
      </w:r>
      <w:r w:rsidRPr="007D51A8">
        <w:rPr>
          <w:sz w:val="20"/>
        </w:rPr>
        <w:t xml:space="preserve">. </w:t>
      </w:r>
    </w:p>
    <w:p w14:paraId="775B3AD4" w14:textId="77777777" w:rsidR="00C35E57" w:rsidRPr="007D51A8" w:rsidRDefault="00C35E57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>Os objetivos específicos são:</w:t>
      </w:r>
    </w:p>
    <w:p w14:paraId="01ECBB93" w14:textId="4186C833" w:rsidR="00C35E57" w:rsidRPr="007D51A8" w:rsidRDefault="000B281A" w:rsidP="007D51A8">
      <w:pPr>
        <w:pStyle w:val="TF-ALNEA"/>
        <w:spacing w:after="120" w:line="240" w:lineRule="auto"/>
        <w:rPr>
          <w:sz w:val="20"/>
        </w:rPr>
      </w:pPr>
      <w:commentRangeStart w:id="36"/>
      <w:r w:rsidRPr="007D51A8">
        <w:rPr>
          <w:sz w:val="20"/>
        </w:rPr>
        <w:t>D</w:t>
      </w:r>
      <w:commentRangeEnd w:id="36"/>
      <w:r w:rsidR="00E737C5">
        <w:rPr>
          <w:rStyle w:val="Refdecomentrio"/>
        </w:rPr>
        <w:commentReference w:id="36"/>
      </w:r>
      <w:r w:rsidRPr="007D51A8">
        <w:rPr>
          <w:sz w:val="20"/>
        </w:rPr>
        <w:t>e</w:t>
      </w:r>
      <w:commentRangeStart w:id="37"/>
      <w:r w:rsidRPr="007D51A8">
        <w:rPr>
          <w:sz w:val="20"/>
        </w:rPr>
        <w:t xml:space="preserve">senvolver um modulo de </w:t>
      </w:r>
      <w:r w:rsidR="00B16AE3" w:rsidRPr="007D51A8">
        <w:rPr>
          <w:sz w:val="20"/>
        </w:rPr>
        <w:t>cadastramento de componentes de circuitos</w:t>
      </w:r>
      <w:r w:rsidRPr="007D51A8">
        <w:rPr>
          <w:sz w:val="20"/>
        </w:rPr>
        <w:t xml:space="preserve">; </w:t>
      </w:r>
    </w:p>
    <w:p w14:paraId="6AFCFDEE" w14:textId="12ECCF55" w:rsidR="00C35E57" w:rsidRPr="007D51A8" w:rsidRDefault="000B281A" w:rsidP="007D51A8">
      <w:pPr>
        <w:pStyle w:val="TF-ALNEA"/>
        <w:spacing w:after="120" w:line="240" w:lineRule="auto"/>
        <w:rPr>
          <w:sz w:val="20"/>
        </w:rPr>
      </w:pPr>
      <w:r w:rsidRPr="007D51A8">
        <w:rPr>
          <w:sz w:val="20"/>
        </w:rPr>
        <w:t xml:space="preserve">Desenvolver um módulo de </w:t>
      </w:r>
      <w:r w:rsidR="00B16AE3" w:rsidRPr="007D51A8">
        <w:rPr>
          <w:sz w:val="20"/>
        </w:rPr>
        <w:t>simulação de circuitos</w:t>
      </w:r>
      <w:r w:rsidRPr="007D51A8">
        <w:rPr>
          <w:sz w:val="20"/>
        </w:rPr>
        <w:t>;</w:t>
      </w:r>
    </w:p>
    <w:p w14:paraId="06A67FBC" w14:textId="478C445B" w:rsidR="000B281A" w:rsidRPr="007D51A8" w:rsidRDefault="000B281A" w:rsidP="007D51A8">
      <w:pPr>
        <w:pStyle w:val="TF-ALNEA"/>
        <w:spacing w:after="120" w:line="240" w:lineRule="auto"/>
        <w:rPr>
          <w:sz w:val="20"/>
        </w:rPr>
      </w:pPr>
      <w:r w:rsidRPr="007D51A8">
        <w:rPr>
          <w:sz w:val="20"/>
        </w:rPr>
        <w:t>Construir um conjunto de cenários de testes para validação do projeto</w:t>
      </w:r>
      <w:commentRangeEnd w:id="37"/>
      <w:r w:rsidR="00263D30">
        <w:rPr>
          <w:rStyle w:val="Refdecomentrio"/>
        </w:rPr>
        <w:commentReference w:id="37"/>
      </w:r>
      <w:ins w:id="38" w:author="Andreza Sartori" w:date="2020-10-20T15:01:00Z">
        <w:r w:rsidR="00097895">
          <w:rPr>
            <w:sz w:val="20"/>
          </w:rPr>
          <w:t>.</w:t>
        </w:r>
      </w:ins>
      <w:del w:id="39" w:author="Andreza Sartori" w:date="2020-10-20T15:01:00Z">
        <w:r w:rsidRPr="007D51A8" w:rsidDel="00097895">
          <w:rPr>
            <w:sz w:val="20"/>
          </w:rPr>
          <w:delText>;</w:delText>
        </w:r>
      </w:del>
    </w:p>
    <w:p w14:paraId="3C7F14E8" w14:textId="77777777" w:rsidR="00A44581" w:rsidRPr="007D51A8" w:rsidRDefault="00A44581" w:rsidP="0003024A">
      <w:pPr>
        <w:pStyle w:val="Ttulo1"/>
      </w:pPr>
      <w:bookmarkStart w:id="40" w:name="_Toc419598587"/>
      <w:r w:rsidRPr="007D51A8">
        <w:t>trabalhos correlatos</w:t>
      </w:r>
    </w:p>
    <w:p w14:paraId="2F811384" w14:textId="36E9C641" w:rsidR="00D15D42" w:rsidRPr="007D51A8" w:rsidRDefault="002241C7" w:rsidP="007D51A8">
      <w:pPr>
        <w:pStyle w:val="TF-TEXTO"/>
        <w:spacing w:before="0" w:after="120" w:line="240" w:lineRule="auto"/>
        <w:contextualSpacing w:val="0"/>
        <w:rPr>
          <w:sz w:val="20"/>
        </w:rPr>
      </w:pPr>
      <w:commentRangeStart w:id="41"/>
      <w:r w:rsidRPr="007D51A8">
        <w:rPr>
          <w:sz w:val="20"/>
        </w:rPr>
        <w:t>Foram encontrados</w:t>
      </w:r>
      <w:commentRangeEnd w:id="41"/>
      <w:r w:rsidR="001A3EE8">
        <w:rPr>
          <w:rStyle w:val="Refdecomentrio"/>
        </w:rPr>
        <w:commentReference w:id="41"/>
      </w:r>
      <w:r w:rsidRPr="007D51A8">
        <w:rPr>
          <w:sz w:val="20"/>
        </w:rPr>
        <w:t xml:space="preserve"> </w:t>
      </w:r>
      <w:r w:rsidR="00FC7F4B" w:rsidRPr="007D51A8">
        <w:rPr>
          <w:sz w:val="20"/>
        </w:rPr>
        <w:t xml:space="preserve">os seguintes </w:t>
      </w:r>
      <w:r w:rsidRPr="007D51A8">
        <w:rPr>
          <w:sz w:val="20"/>
        </w:rPr>
        <w:t xml:space="preserve">trabalhos correlatos: o primeiro é o trabalho de </w:t>
      </w:r>
      <w:bookmarkStart w:id="42" w:name="OLE_LINK59"/>
      <w:bookmarkStart w:id="43" w:name="OLE_LINK60"/>
      <w:r w:rsidR="00FC7F4B" w:rsidRPr="007D51A8">
        <w:rPr>
          <w:sz w:val="20"/>
        </w:rPr>
        <w:t xml:space="preserve">Watanabe, Suzuki e </w:t>
      </w:r>
      <w:proofErr w:type="spellStart"/>
      <w:r w:rsidR="00FC7F4B" w:rsidRPr="007D51A8">
        <w:rPr>
          <w:sz w:val="20"/>
        </w:rPr>
        <w:t>Yamazaki</w:t>
      </w:r>
      <w:proofErr w:type="spellEnd"/>
      <w:r w:rsidR="00FC7F4B" w:rsidRPr="007D51A8">
        <w:rPr>
          <w:sz w:val="20"/>
        </w:rPr>
        <w:t xml:space="preserve"> (2011) e descreve o programa QCAD</w:t>
      </w:r>
      <w:r w:rsidRPr="007D51A8">
        <w:rPr>
          <w:sz w:val="20"/>
        </w:rPr>
        <w:t xml:space="preserve">. O segundo trabalho descreve o </w:t>
      </w:r>
      <w:r w:rsidR="00FC7F4B" w:rsidRPr="007D51A8">
        <w:rPr>
          <w:sz w:val="20"/>
        </w:rPr>
        <w:t xml:space="preserve">projeto </w:t>
      </w:r>
      <w:r w:rsidR="00EF2D1F" w:rsidRPr="007D51A8">
        <w:rPr>
          <w:sz w:val="20"/>
        </w:rPr>
        <w:t xml:space="preserve">Q.js </w:t>
      </w:r>
      <w:commentRangeStart w:id="44"/>
      <w:r w:rsidR="00FC7F4B" w:rsidRPr="007D51A8">
        <w:rPr>
          <w:sz w:val="20"/>
        </w:rPr>
        <w:t>(</w:t>
      </w:r>
      <w:r w:rsidR="00EF2D1F" w:rsidRPr="007D51A8">
        <w:rPr>
          <w:sz w:val="20"/>
          <w:shd w:val="clear" w:color="auto" w:fill="FFFFFF"/>
        </w:rPr>
        <w:t>SMITH</w:t>
      </w:r>
      <w:r w:rsidR="00FC7F4B" w:rsidRPr="007D51A8">
        <w:rPr>
          <w:sz w:val="20"/>
        </w:rPr>
        <w:t>;</w:t>
      </w:r>
      <w:r w:rsidR="00EF2D1F" w:rsidRPr="007D51A8">
        <w:rPr>
          <w:sz w:val="20"/>
        </w:rPr>
        <w:t xml:space="preserve"> </w:t>
      </w:r>
      <w:r w:rsidR="00FC7F4B" w:rsidRPr="007D51A8">
        <w:rPr>
          <w:sz w:val="20"/>
        </w:rPr>
        <w:t>2010)</w:t>
      </w:r>
      <w:r w:rsidRPr="007D51A8">
        <w:rPr>
          <w:sz w:val="20"/>
        </w:rPr>
        <w:t xml:space="preserve">. </w:t>
      </w:r>
      <w:commentRangeEnd w:id="44"/>
      <w:r w:rsidR="003C0118">
        <w:rPr>
          <w:rStyle w:val="Refdecomentrio"/>
        </w:rPr>
        <w:commentReference w:id="44"/>
      </w:r>
      <w:r w:rsidRPr="007D51A8">
        <w:rPr>
          <w:sz w:val="20"/>
        </w:rPr>
        <w:t xml:space="preserve">O terceiro trabalho </w:t>
      </w:r>
      <w:commentRangeStart w:id="45"/>
      <w:r w:rsidRPr="007D51A8">
        <w:rPr>
          <w:sz w:val="20"/>
        </w:rPr>
        <w:t xml:space="preserve">apresentado por </w:t>
      </w:r>
      <w:r w:rsidR="00FC7F4B" w:rsidRPr="007D51A8">
        <w:rPr>
          <w:sz w:val="20"/>
        </w:rPr>
        <w:t>Figueiredo</w:t>
      </w:r>
      <w:r w:rsidRPr="007D51A8">
        <w:rPr>
          <w:sz w:val="20"/>
        </w:rPr>
        <w:t xml:space="preserve"> (201</w:t>
      </w:r>
      <w:r w:rsidR="00FC7F4B" w:rsidRPr="007D51A8">
        <w:rPr>
          <w:sz w:val="20"/>
        </w:rPr>
        <w:t>3</w:t>
      </w:r>
      <w:r w:rsidRPr="007D51A8">
        <w:rPr>
          <w:sz w:val="20"/>
        </w:rPr>
        <w:t>)</w:t>
      </w:r>
      <w:r w:rsidR="00FC7F4B" w:rsidRPr="007D51A8">
        <w:rPr>
          <w:sz w:val="20"/>
        </w:rPr>
        <w:t xml:space="preserve"> e apresenta </w:t>
      </w:r>
      <w:commentRangeEnd w:id="45"/>
      <w:r w:rsidR="00A260D7">
        <w:rPr>
          <w:rStyle w:val="Refdecomentrio"/>
        </w:rPr>
        <w:commentReference w:id="45"/>
      </w:r>
      <w:r w:rsidR="00FC7F4B" w:rsidRPr="007D51A8">
        <w:rPr>
          <w:sz w:val="20"/>
        </w:rPr>
        <w:t>um protótipo de simulador de circuitos quânticos.</w:t>
      </w:r>
      <w:bookmarkEnd w:id="42"/>
      <w:bookmarkEnd w:id="43"/>
    </w:p>
    <w:p w14:paraId="63323F6F" w14:textId="2B8E40D2" w:rsidR="009F5A90" w:rsidRDefault="009F5A90" w:rsidP="0003024A">
      <w:pPr>
        <w:pStyle w:val="Ttulo2"/>
      </w:pPr>
      <w:r w:rsidRPr="007D51A8">
        <w:t>QCAD</w:t>
      </w:r>
    </w:p>
    <w:p w14:paraId="7B300A15" w14:textId="61ACBF61" w:rsidR="007D51A8" w:rsidRPr="007D51A8" w:rsidRDefault="009F5A90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 xml:space="preserve">O programa </w:t>
      </w:r>
      <w:commentRangeStart w:id="46"/>
      <w:r w:rsidRPr="007D51A8">
        <w:rPr>
          <w:sz w:val="20"/>
        </w:rPr>
        <w:t>QCAD</w:t>
      </w:r>
      <w:commentRangeEnd w:id="46"/>
      <w:r w:rsidR="003F07C1">
        <w:rPr>
          <w:rStyle w:val="Refdecomentrio"/>
        </w:rPr>
        <w:commentReference w:id="46"/>
      </w:r>
      <w:r w:rsidRPr="007D51A8">
        <w:rPr>
          <w:sz w:val="20"/>
        </w:rPr>
        <w:t xml:space="preserve"> foi criado por Wat</w:t>
      </w:r>
      <w:r w:rsidR="000A3CB7" w:rsidRPr="007D51A8">
        <w:rPr>
          <w:sz w:val="20"/>
        </w:rPr>
        <w:t xml:space="preserve">anabe, Suzuki e </w:t>
      </w:r>
      <w:proofErr w:type="spellStart"/>
      <w:r w:rsidR="000A3CB7" w:rsidRPr="007D51A8">
        <w:rPr>
          <w:sz w:val="20"/>
        </w:rPr>
        <w:t>Yamazaki</w:t>
      </w:r>
      <w:proofErr w:type="spellEnd"/>
      <w:r w:rsidR="000A3CB7" w:rsidRPr="007D51A8">
        <w:rPr>
          <w:sz w:val="20"/>
        </w:rPr>
        <w:t xml:space="preserve"> (2011). </w:t>
      </w:r>
      <w:r w:rsidRPr="007D51A8">
        <w:rPr>
          <w:sz w:val="20"/>
        </w:rPr>
        <w:t>É uma aplicação utilizável apenas no sistema operacional Windows, no entanto tem uma boa interface gráfica e várias portas quânticas. Porém, não é possível visualizar os resultados na forma matricial e não tem opção de criar portas personalizadas pelo u</w:t>
      </w:r>
      <w:r w:rsidR="007D51A8">
        <w:rPr>
          <w:sz w:val="20"/>
        </w:rPr>
        <w:t xml:space="preserve">suário. </w:t>
      </w:r>
      <w:r w:rsidR="007D51A8" w:rsidRPr="007D51A8">
        <w:rPr>
          <w:sz w:val="20"/>
        </w:rPr>
        <w:t xml:space="preserve">O QCAD implementa diversos modelos de visualização como HSV </w:t>
      </w:r>
      <w:proofErr w:type="spellStart"/>
      <w:r w:rsidR="007D51A8" w:rsidRPr="007D51A8">
        <w:rPr>
          <w:sz w:val="20"/>
        </w:rPr>
        <w:t>View</w:t>
      </w:r>
      <w:proofErr w:type="spellEnd"/>
      <w:r w:rsidR="007D51A8" w:rsidRPr="007D51A8">
        <w:rPr>
          <w:sz w:val="20"/>
        </w:rPr>
        <w:t xml:space="preserve"> (3D ou 2D) e tem uma funcionalidade de </w:t>
      </w:r>
      <w:commentRangeStart w:id="47"/>
      <w:proofErr w:type="spellStart"/>
      <w:r w:rsidR="007D51A8" w:rsidRPr="007D51A8">
        <w:rPr>
          <w:sz w:val="20"/>
        </w:rPr>
        <w:t>mensuramente</w:t>
      </w:r>
      <w:commentRangeEnd w:id="47"/>
      <w:proofErr w:type="spellEnd"/>
      <w:r w:rsidR="00E030B8">
        <w:rPr>
          <w:rStyle w:val="Refdecomentrio"/>
        </w:rPr>
        <w:commentReference w:id="47"/>
      </w:r>
      <w:r w:rsidR="007D51A8" w:rsidRPr="007D51A8">
        <w:rPr>
          <w:sz w:val="20"/>
        </w:rPr>
        <w:t xml:space="preserve"> e visualização de </w:t>
      </w:r>
      <w:proofErr w:type="spellStart"/>
      <w:r w:rsidR="007D51A8" w:rsidRPr="007D51A8">
        <w:rPr>
          <w:sz w:val="20"/>
        </w:rPr>
        <w:t>qubits</w:t>
      </w:r>
      <w:proofErr w:type="spellEnd"/>
      <w:r w:rsidR="007D51A8" w:rsidRPr="007D51A8">
        <w:rPr>
          <w:sz w:val="20"/>
        </w:rPr>
        <w:t xml:space="preserve"> </w:t>
      </w:r>
      <w:proofErr w:type="spellStart"/>
      <w:r w:rsidR="007D51A8" w:rsidRPr="007D51A8">
        <w:rPr>
          <w:sz w:val="20"/>
        </w:rPr>
        <w:t>individuiais</w:t>
      </w:r>
      <w:proofErr w:type="spellEnd"/>
      <w:r w:rsidR="007D51A8" w:rsidRPr="007D51A8">
        <w:rPr>
          <w:sz w:val="20"/>
        </w:rPr>
        <w:t xml:space="preserve"> através da esfera de </w:t>
      </w:r>
      <w:commentRangeStart w:id="48"/>
      <w:proofErr w:type="spellStart"/>
      <w:r w:rsidR="007D51A8" w:rsidRPr="007D51A8">
        <w:rPr>
          <w:sz w:val="20"/>
        </w:rPr>
        <w:t>bloch</w:t>
      </w:r>
      <w:commentRangeEnd w:id="48"/>
      <w:proofErr w:type="spellEnd"/>
      <w:r w:rsidR="00E030B8">
        <w:rPr>
          <w:rStyle w:val="Refdecomentrio"/>
        </w:rPr>
        <w:commentReference w:id="48"/>
      </w:r>
      <w:r w:rsidR="007D51A8" w:rsidRPr="007D51A8">
        <w:rPr>
          <w:sz w:val="20"/>
        </w:rPr>
        <w:t xml:space="preserve"> porém ainda assim</w:t>
      </w:r>
      <w:del w:id="49" w:author="Andreza Sartori" w:date="2020-10-20T15:06:00Z">
        <w:r w:rsidR="007D51A8" w:rsidRPr="007D51A8" w:rsidDel="003F07C1">
          <w:rPr>
            <w:sz w:val="20"/>
          </w:rPr>
          <w:delText xml:space="preserve"> </w:delText>
        </w:r>
      </w:del>
      <w:r w:rsidR="007D51A8" w:rsidRPr="007D51A8">
        <w:rPr>
          <w:sz w:val="20"/>
        </w:rPr>
        <w:t xml:space="preserve"> pode ser considerado um simulador simplório</w:t>
      </w:r>
      <w:ins w:id="50" w:author="Andreza Sartori" w:date="2020-10-20T15:06:00Z">
        <w:r w:rsidR="003F07C1">
          <w:rPr>
            <w:sz w:val="20"/>
          </w:rPr>
          <w:t>,</w:t>
        </w:r>
      </w:ins>
      <w:r w:rsidR="007D51A8" w:rsidRPr="007D51A8">
        <w:rPr>
          <w:sz w:val="20"/>
        </w:rPr>
        <w:t xml:space="preserve"> não tendo como opção circuitos como </w:t>
      </w:r>
      <w:del w:id="51" w:author="Andreza Sartori" w:date="2020-10-20T15:06:00Z">
        <w:r w:rsidR="007D51A8" w:rsidRPr="007D51A8" w:rsidDel="003F07C1">
          <w:rPr>
            <w:sz w:val="20"/>
          </w:rPr>
          <w:delText xml:space="preserve">circuito </w:delText>
        </w:r>
      </w:del>
      <w:ins w:id="52" w:author="Andreza Sartori" w:date="2020-10-20T15:06:00Z">
        <w:r w:rsidR="003F07C1">
          <w:rPr>
            <w:sz w:val="20"/>
          </w:rPr>
          <w:t>o</w:t>
        </w:r>
        <w:r w:rsidR="003F07C1" w:rsidRPr="007D51A8">
          <w:rPr>
            <w:sz w:val="20"/>
          </w:rPr>
          <w:t xml:space="preserve"> </w:t>
        </w:r>
      </w:ins>
      <w:r w:rsidR="007D51A8" w:rsidRPr="007D51A8">
        <w:rPr>
          <w:sz w:val="20"/>
        </w:rPr>
        <w:t xml:space="preserve">de </w:t>
      </w:r>
      <w:commentRangeStart w:id="53"/>
      <w:r w:rsidR="007D51A8" w:rsidRPr="007D51A8">
        <w:rPr>
          <w:sz w:val="20"/>
        </w:rPr>
        <w:t>QFT</w:t>
      </w:r>
      <w:commentRangeEnd w:id="53"/>
      <w:r w:rsidR="003F07C1">
        <w:rPr>
          <w:rStyle w:val="Refdecomentrio"/>
        </w:rPr>
        <w:commentReference w:id="53"/>
      </w:r>
      <w:r w:rsidR="007D51A8" w:rsidRPr="007D51A8">
        <w:rPr>
          <w:sz w:val="20"/>
        </w:rPr>
        <w:t>.</w:t>
      </w:r>
    </w:p>
    <w:p w14:paraId="64A433D3" w14:textId="7BDB890B" w:rsidR="007D51A8" w:rsidRPr="007D51A8" w:rsidRDefault="007D51A8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>
        <w:rPr>
          <w:sz w:val="20"/>
        </w:rPr>
        <w:t xml:space="preserve">Dentre as possibilidades de configuração de </w:t>
      </w:r>
      <w:r w:rsidRPr="007D51A8">
        <w:rPr>
          <w:sz w:val="20"/>
        </w:rPr>
        <w:t xml:space="preserve">portas pré-definidas para criação de circuitos quânticos estão as portas de </w:t>
      </w:r>
      <w:proofErr w:type="spellStart"/>
      <w:r w:rsidRPr="007D51A8">
        <w:rPr>
          <w:sz w:val="20"/>
        </w:rPr>
        <w:t>Hadamart</w:t>
      </w:r>
      <w:proofErr w:type="spellEnd"/>
      <w:r w:rsidRPr="007D51A8">
        <w:rPr>
          <w:sz w:val="20"/>
        </w:rPr>
        <w:t xml:space="preserve">, </w:t>
      </w:r>
      <w:proofErr w:type="spellStart"/>
      <w:r w:rsidRPr="007D51A8">
        <w:rPr>
          <w:sz w:val="20"/>
        </w:rPr>
        <w:t>Pauli</w:t>
      </w:r>
      <w:proofErr w:type="spellEnd"/>
      <w:r w:rsidRPr="007D51A8">
        <w:rPr>
          <w:sz w:val="20"/>
        </w:rPr>
        <w:t xml:space="preserve">-X, </w:t>
      </w:r>
      <w:proofErr w:type="spellStart"/>
      <w:r w:rsidRPr="007D51A8">
        <w:rPr>
          <w:sz w:val="20"/>
        </w:rPr>
        <w:t>Pauli</w:t>
      </w:r>
      <w:proofErr w:type="spellEnd"/>
      <w:r w:rsidRPr="007D51A8">
        <w:rPr>
          <w:sz w:val="20"/>
        </w:rPr>
        <w:t xml:space="preserve">-Y, </w:t>
      </w:r>
      <w:proofErr w:type="spellStart"/>
      <w:r w:rsidRPr="007D51A8">
        <w:rPr>
          <w:sz w:val="20"/>
        </w:rPr>
        <w:t>Pauli</w:t>
      </w:r>
      <w:proofErr w:type="spellEnd"/>
      <w:r w:rsidRPr="007D51A8">
        <w:rPr>
          <w:sz w:val="20"/>
        </w:rPr>
        <w:t xml:space="preserve">-Z, CNOT, CCNOT, </w:t>
      </w:r>
      <w:proofErr w:type="spellStart"/>
      <w:r w:rsidRPr="007D51A8">
        <w:rPr>
          <w:sz w:val="20"/>
        </w:rPr>
        <w:t>Phase</w:t>
      </w:r>
      <w:proofErr w:type="spellEnd"/>
      <w:r w:rsidRPr="007D51A8">
        <w:rPr>
          <w:sz w:val="20"/>
        </w:rPr>
        <w:t xml:space="preserve"> Shift e por fim tem pré-definido também uma porta relacionada a</w:t>
      </w:r>
      <w:r>
        <w:rPr>
          <w:sz w:val="20"/>
        </w:rPr>
        <w:t xml:space="preserve"> medição</w:t>
      </w:r>
      <w:r w:rsidRPr="007D51A8">
        <w:rPr>
          <w:sz w:val="20"/>
        </w:rPr>
        <w:t xml:space="preserve"> do </w:t>
      </w:r>
      <w:proofErr w:type="spellStart"/>
      <w:r w:rsidRPr="007D51A8">
        <w:rPr>
          <w:sz w:val="20"/>
        </w:rPr>
        <w:t>Qubit</w:t>
      </w:r>
      <w:proofErr w:type="spellEnd"/>
      <w:r w:rsidRPr="007D51A8">
        <w:rPr>
          <w:sz w:val="20"/>
        </w:rPr>
        <w:t xml:space="preserve">. </w:t>
      </w:r>
      <w:r>
        <w:rPr>
          <w:sz w:val="20"/>
        </w:rPr>
        <w:t>Além disso</w:t>
      </w:r>
      <w:ins w:id="54" w:author="Andreza Sartori" w:date="2020-10-20T15:08:00Z">
        <w:r w:rsidR="00FE37AC">
          <w:rPr>
            <w:sz w:val="20"/>
          </w:rPr>
          <w:t>,</w:t>
        </w:r>
      </w:ins>
      <w:r>
        <w:rPr>
          <w:sz w:val="20"/>
        </w:rPr>
        <w:t xml:space="preserve"> o ambiente permite </w:t>
      </w:r>
      <w:r w:rsidRPr="007D51A8">
        <w:rPr>
          <w:sz w:val="20"/>
        </w:rPr>
        <w:t xml:space="preserve">salvar modelos e </w:t>
      </w:r>
      <w:del w:id="55" w:author="Andreza Sartori" w:date="2020-10-20T15:08:00Z">
        <w:r w:rsidRPr="007D51A8" w:rsidDel="00FE37AC">
          <w:rPr>
            <w:sz w:val="20"/>
          </w:rPr>
          <w:delText>carrega-los</w:delText>
        </w:r>
      </w:del>
      <w:ins w:id="56" w:author="Andreza Sartori" w:date="2020-10-20T15:08:00Z">
        <w:r w:rsidR="00FE37AC" w:rsidRPr="007D51A8">
          <w:rPr>
            <w:sz w:val="20"/>
          </w:rPr>
          <w:t>carregá-los</w:t>
        </w:r>
      </w:ins>
      <w:r w:rsidRPr="007D51A8">
        <w:rPr>
          <w:sz w:val="20"/>
        </w:rPr>
        <w:t xml:space="preserve"> através do disco possibilitando manter projetos de circuitos quânticos salvos no sistema de arquivos.</w:t>
      </w:r>
    </w:p>
    <w:p w14:paraId="60CC0985" w14:textId="002BEB30" w:rsidR="009F5A90" w:rsidRDefault="009F5A90" w:rsidP="007D51A8">
      <w:pPr>
        <w:pStyle w:val="TF-TEXTO"/>
        <w:spacing w:before="0" w:after="120" w:line="240" w:lineRule="auto"/>
        <w:contextualSpacing w:val="0"/>
        <w:rPr>
          <w:sz w:val="20"/>
        </w:rPr>
      </w:pPr>
    </w:p>
    <w:p w14:paraId="2FEA371A" w14:textId="4750AFCC" w:rsidR="007D51A8" w:rsidRDefault="007D51A8" w:rsidP="007D51A8">
      <w:pPr>
        <w:pStyle w:val="TF-TEXTO"/>
        <w:spacing w:before="0" w:after="120" w:line="240" w:lineRule="auto"/>
        <w:contextualSpacing w:val="0"/>
        <w:rPr>
          <w:sz w:val="20"/>
        </w:rPr>
      </w:pPr>
    </w:p>
    <w:p w14:paraId="7D74F4AE" w14:textId="2EA2F211" w:rsidR="007D51A8" w:rsidRDefault="007D51A8" w:rsidP="007D51A8">
      <w:pPr>
        <w:pStyle w:val="TF-TEXTO"/>
        <w:spacing w:before="0" w:after="120" w:line="240" w:lineRule="auto"/>
        <w:contextualSpacing w:val="0"/>
        <w:rPr>
          <w:sz w:val="20"/>
        </w:rPr>
      </w:pPr>
    </w:p>
    <w:p w14:paraId="3C2D400E" w14:textId="454AE5B0" w:rsidR="007D51A8" w:rsidRDefault="007D51A8" w:rsidP="007D51A8">
      <w:pPr>
        <w:pStyle w:val="TF-TEXTO"/>
        <w:spacing w:before="0" w:after="120" w:line="240" w:lineRule="auto"/>
        <w:contextualSpacing w:val="0"/>
        <w:rPr>
          <w:sz w:val="20"/>
        </w:rPr>
      </w:pPr>
    </w:p>
    <w:p w14:paraId="655A751D" w14:textId="77777777" w:rsidR="007D51A8" w:rsidRDefault="007D51A8" w:rsidP="007D51A8">
      <w:pPr>
        <w:pStyle w:val="TF-TEXTO"/>
        <w:spacing w:before="0" w:after="120" w:line="240" w:lineRule="auto"/>
        <w:contextualSpacing w:val="0"/>
        <w:rPr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36"/>
        <w:gridCol w:w="4436"/>
      </w:tblGrid>
      <w:tr w:rsidR="007D51A8" w14:paraId="01B0E65C" w14:textId="77777777" w:rsidTr="0003024A"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B6031" w14:textId="002A96A4" w:rsidR="007D51A8" w:rsidRPr="007D51A8" w:rsidRDefault="007D51A8" w:rsidP="007D51A8">
            <w:pPr>
              <w:pStyle w:val="TF-TEXTO"/>
              <w:jc w:val="center"/>
            </w:pPr>
            <w:bookmarkStart w:id="57" w:name="OLE_LINK33"/>
            <w:bookmarkStart w:id="58" w:name="OLE_LINK34"/>
            <w:commentRangeStart w:id="59"/>
            <w:r w:rsidRPr="00206964">
              <w:rPr>
                <w:sz w:val="20"/>
                <w:szCs w:val="15"/>
              </w:rPr>
              <w:lastRenderedPageBreak/>
              <w:t xml:space="preserve">Figura </w:t>
            </w:r>
            <w:r w:rsidRPr="00206964">
              <w:rPr>
                <w:sz w:val="20"/>
                <w:szCs w:val="15"/>
              </w:rPr>
              <w:fldChar w:fldCharType="begin"/>
            </w:r>
            <w:r w:rsidRPr="00206964">
              <w:rPr>
                <w:sz w:val="20"/>
                <w:szCs w:val="15"/>
              </w:rPr>
              <w:instrText xml:space="preserve"> SEQ Figura \* ARABIC </w:instrText>
            </w:r>
            <w:r w:rsidRPr="00206964">
              <w:rPr>
                <w:sz w:val="20"/>
                <w:szCs w:val="15"/>
              </w:rPr>
              <w:fldChar w:fldCharType="separate"/>
            </w:r>
            <w:r w:rsidR="00BD454E">
              <w:rPr>
                <w:noProof/>
                <w:sz w:val="20"/>
                <w:szCs w:val="15"/>
              </w:rPr>
              <w:t>1</w:t>
            </w:r>
            <w:r w:rsidRPr="00206964">
              <w:rPr>
                <w:sz w:val="20"/>
                <w:szCs w:val="15"/>
              </w:rPr>
              <w:fldChar w:fldCharType="end"/>
            </w:r>
            <w:r w:rsidRPr="00206964">
              <w:rPr>
                <w:sz w:val="20"/>
                <w:szCs w:val="15"/>
              </w:rPr>
              <w:t xml:space="preserve"> -</w:t>
            </w:r>
            <w:r>
              <w:rPr>
                <w:sz w:val="20"/>
                <w:szCs w:val="15"/>
              </w:rPr>
              <w:t>Representação do circuito do programa QCAD</w:t>
            </w:r>
            <w:bookmarkEnd w:id="57"/>
            <w:bookmarkEnd w:id="58"/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2B9C7" w14:textId="1C7A20AF" w:rsidR="007D51A8" w:rsidRDefault="007D51A8" w:rsidP="007D51A8">
            <w:pPr>
              <w:pStyle w:val="TF-TEXTO"/>
              <w:jc w:val="center"/>
            </w:pPr>
            <w:bookmarkStart w:id="60" w:name="OLE_LINK35"/>
            <w:bookmarkStart w:id="61" w:name="OLE_LINK36"/>
            <w:r w:rsidRPr="00206964">
              <w:rPr>
                <w:sz w:val="20"/>
                <w:szCs w:val="15"/>
              </w:rPr>
              <w:t xml:space="preserve">Figura </w:t>
            </w:r>
            <w:r w:rsidRPr="00206964">
              <w:rPr>
                <w:sz w:val="20"/>
                <w:szCs w:val="15"/>
              </w:rPr>
              <w:fldChar w:fldCharType="begin"/>
            </w:r>
            <w:r w:rsidRPr="00206964">
              <w:rPr>
                <w:sz w:val="20"/>
                <w:szCs w:val="15"/>
              </w:rPr>
              <w:instrText xml:space="preserve"> SEQ Figura \* ARABIC </w:instrText>
            </w:r>
            <w:r w:rsidRPr="00206964">
              <w:rPr>
                <w:sz w:val="20"/>
                <w:szCs w:val="15"/>
              </w:rPr>
              <w:fldChar w:fldCharType="separate"/>
            </w:r>
            <w:r w:rsidR="00BD454E">
              <w:rPr>
                <w:noProof/>
                <w:sz w:val="20"/>
                <w:szCs w:val="15"/>
              </w:rPr>
              <w:t>2</w:t>
            </w:r>
            <w:r w:rsidRPr="00206964">
              <w:rPr>
                <w:sz w:val="20"/>
                <w:szCs w:val="15"/>
              </w:rPr>
              <w:fldChar w:fldCharType="end"/>
            </w:r>
            <w:r w:rsidRPr="00206964">
              <w:rPr>
                <w:sz w:val="20"/>
                <w:szCs w:val="15"/>
              </w:rPr>
              <w:t xml:space="preserve"> -</w:t>
            </w:r>
            <w:r>
              <w:rPr>
                <w:sz w:val="20"/>
                <w:szCs w:val="15"/>
              </w:rPr>
              <w:t>Resultados da simulação</w:t>
            </w:r>
            <w:commentRangeEnd w:id="59"/>
            <w:r w:rsidR="005E0938">
              <w:rPr>
                <w:rStyle w:val="Refdecomentrio"/>
              </w:rPr>
              <w:commentReference w:id="59"/>
            </w:r>
          </w:p>
          <w:bookmarkEnd w:id="60"/>
          <w:bookmarkEnd w:id="61"/>
          <w:p w14:paraId="42062B1E" w14:textId="77777777" w:rsidR="007D51A8" w:rsidRDefault="007D51A8" w:rsidP="007D51A8">
            <w:pPr>
              <w:pStyle w:val="TF-TEXTO"/>
              <w:spacing w:before="0" w:after="120" w:line="240" w:lineRule="auto"/>
              <w:ind w:firstLine="0"/>
              <w:contextualSpacing w:val="0"/>
              <w:rPr>
                <w:sz w:val="20"/>
              </w:rPr>
            </w:pPr>
          </w:p>
        </w:tc>
      </w:tr>
      <w:tr w:rsidR="007D51A8" w14:paraId="2FCC2241" w14:textId="77777777" w:rsidTr="0003024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FD55" w14:textId="7308E448" w:rsidR="007D51A8" w:rsidRDefault="007D51A8" w:rsidP="007D51A8">
            <w:pPr>
              <w:pStyle w:val="TF-TEXTO"/>
              <w:spacing w:before="0" w:after="120" w:line="240" w:lineRule="auto"/>
              <w:ind w:firstLine="0"/>
              <w:contextualSpacing w:val="0"/>
              <w:rPr>
                <w:sz w:val="20"/>
              </w:rPr>
            </w:pPr>
            <w:r w:rsidRPr="009F5A90">
              <w:fldChar w:fldCharType="begin"/>
            </w:r>
            <w:r>
              <w:instrText xml:space="preserve"> INCLUDEPICTURE "C:\\var\\folders\\3w\\5b5c8c7j43x0mrfqvcqzw8f40000gn\\T\\com.microsoft.Word\\WebArchiveCopyPasteTempFiles\\page34image15945584" \* MERGEFORMAT </w:instrText>
            </w:r>
            <w:r w:rsidRPr="009F5A90">
              <w:fldChar w:fldCharType="separate"/>
            </w:r>
            <w:r w:rsidRPr="009F5A90">
              <w:rPr>
                <w:noProof/>
                <w:lang w:eastAsia="ja-JP"/>
              </w:rPr>
              <w:drawing>
                <wp:inline distT="0" distB="0" distL="0" distR="0" wp14:anchorId="372A8D20" wp14:editId="6C787AEE">
                  <wp:extent cx="2804973" cy="1744557"/>
                  <wp:effectExtent l="0" t="0" r="1905" b="0"/>
                  <wp:docPr id="6" name="Imagem 6" descr="page34image15945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34image15945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466" cy="177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5A90">
              <w:fldChar w:fldCharType="end"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A2A2" w14:textId="6CFCBB10" w:rsidR="007D51A8" w:rsidRDefault="007D51A8" w:rsidP="007D51A8">
            <w:pPr>
              <w:pStyle w:val="TF-TEXTO"/>
              <w:spacing w:before="0" w:after="120" w:line="240" w:lineRule="auto"/>
              <w:ind w:firstLine="0"/>
              <w:contextualSpacing w:val="0"/>
              <w:rPr>
                <w:sz w:val="20"/>
              </w:rPr>
            </w:pPr>
            <w:r w:rsidRPr="009F5A90">
              <w:fldChar w:fldCharType="begin"/>
            </w:r>
            <w:r>
              <w:instrText xml:space="preserve"> INCLUDEPICTURE "C:\\var\\folders\\3w\\5b5c8c7j43x0mrfqvcqzw8f40000gn\\T\\com.microsoft.Word\\WebArchiveCopyPasteTempFiles\\page34image15945168" \* MERGEFORMAT </w:instrText>
            </w:r>
            <w:r w:rsidRPr="009F5A90">
              <w:fldChar w:fldCharType="separate"/>
            </w:r>
            <w:r w:rsidRPr="009F5A90">
              <w:rPr>
                <w:noProof/>
                <w:lang w:eastAsia="ja-JP"/>
              </w:rPr>
              <w:drawing>
                <wp:inline distT="0" distB="0" distL="0" distR="0" wp14:anchorId="36A137DE" wp14:editId="03A4C401">
                  <wp:extent cx="2658609" cy="1586175"/>
                  <wp:effectExtent l="0" t="0" r="0" b="1905"/>
                  <wp:docPr id="5" name="Imagem 5" descr="page34image15945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34image15945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941" cy="1604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5A90">
              <w:fldChar w:fldCharType="end"/>
            </w:r>
          </w:p>
        </w:tc>
      </w:tr>
    </w:tbl>
    <w:p w14:paraId="5192A868" w14:textId="11FDCA64" w:rsidR="009F5A90" w:rsidRPr="007D51A8" w:rsidRDefault="009F5A90" w:rsidP="009F5A90">
      <w:pPr>
        <w:pStyle w:val="TF-TEXTO"/>
        <w:ind w:firstLine="709"/>
        <w:jc w:val="center"/>
        <w:rPr>
          <w:sz w:val="20"/>
        </w:rPr>
      </w:pPr>
      <w:bookmarkStart w:id="62" w:name="OLE_LINK31"/>
      <w:bookmarkStart w:id="63" w:name="OLE_LINK32"/>
      <w:r w:rsidRPr="007D51A8">
        <w:rPr>
          <w:sz w:val="20"/>
        </w:rPr>
        <w:t>Fonte: Figueiredo (</w:t>
      </w:r>
      <w:proofErr w:type="gramStart"/>
      <w:r w:rsidRPr="007D51A8">
        <w:rPr>
          <w:sz w:val="20"/>
        </w:rPr>
        <w:t>2013,p.</w:t>
      </w:r>
      <w:proofErr w:type="gramEnd"/>
      <w:r w:rsidRPr="007D51A8">
        <w:rPr>
          <w:sz w:val="20"/>
        </w:rPr>
        <w:t xml:space="preserve"> 33)</w:t>
      </w:r>
    </w:p>
    <w:bookmarkEnd w:id="62"/>
    <w:bookmarkEnd w:id="63"/>
    <w:p w14:paraId="2B4563D4" w14:textId="510E77C0" w:rsidR="009F5A90" w:rsidRPr="009F5A90" w:rsidRDefault="009F5A90" w:rsidP="007D51A8"/>
    <w:p w14:paraId="5F4432F4" w14:textId="5DB160D1" w:rsidR="009F5A90" w:rsidRDefault="00D954FC" w:rsidP="0003024A">
      <w:pPr>
        <w:pStyle w:val="Ttulo2"/>
      </w:pPr>
      <w:r>
        <w:t>Q</w:t>
      </w:r>
      <w:r w:rsidR="00F02514">
        <w:t>.JS</w:t>
      </w:r>
    </w:p>
    <w:p w14:paraId="17B196B1" w14:textId="30256847" w:rsidR="00F02514" w:rsidRPr="007D51A8" w:rsidRDefault="00D954FC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>Q</w:t>
      </w:r>
      <w:r w:rsidR="00F02514" w:rsidRPr="007D51A8">
        <w:rPr>
          <w:sz w:val="20"/>
        </w:rPr>
        <w:t>.js (SMITH,</w:t>
      </w:r>
      <w:r w:rsidR="00C14ABA" w:rsidRPr="007D51A8">
        <w:rPr>
          <w:sz w:val="20"/>
        </w:rPr>
        <w:t xml:space="preserve"> 2020</w:t>
      </w:r>
      <w:r w:rsidR="00F02514" w:rsidRPr="007D51A8">
        <w:rPr>
          <w:sz w:val="20"/>
        </w:rPr>
        <w:t xml:space="preserve">) é </w:t>
      </w:r>
      <w:r w:rsidR="007D543D" w:rsidRPr="007D51A8">
        <w:rPr>
          <w:sz w:val="20"/>
        </w:rPr>
        <w:t>um editor desenvolvido</w:t>
      </w:r>
      <w:r w:rsidR="00F02514" w:rsidRPr="007D51A8">
        <w:rPr>
          <w:sz w:val="20"/>
        </w:rPr>
        <w:t xml:space="preserve"> em </w:t>
      </w:r>
      <w:proofErr w:type="spellStart"/>
      <w:r w:rsidR="00F02514" w:rsidRPr="007D51A8">
        <w:rPr>
          <w:sz w:val="20"/>
        </w:rPr>
        <w:t>javascript</w:t>
      </w:r>
      <w:proofErr w:type="spellEnd"/>
      <w:r w:rsidR="00F02514" w:rsidRPr="007D51A8">
        <w:rPr>
          <w:sz w:val="20"/>
        </w:rPr>
        <w:t xml:space="preserve"> </w:t>
      </w:r>
      <w:r w:rsidR="00AC7654" w:rsidRPr="007D51A8">
        <w:rPr>
          <w:sz w:val="20"/>
        </w:rPr>
        <w:t>que tem prop</w:t>
      </w:r>
      <w:r w:rsidR="00F02514" w:rsidRPr="007D51A8">
        <w:rPr>
          <w:sz w:val="20"/>
        </w:rPr>
        <w:t xml:space="preserve">ósito de simulação de circuitos </w:t>
      </w:r>
      <w:r w:rsidR="007D543D" w:rsidRPr="007D51A8">
        <w:rPr>
          <w:sz w:val="20"/>
        </w:rPr>
        <w:t>quânticos</w:t>
      </w:r>
      <w:r w:rsidR="00F02514" w:rsidRPr="007D51A8">
        <w:rPr>
          <w:sz w:val="20"/>
        </w:rPr>
        <w:t xml:space="preserve"> através de codificação</w:t>
      </w:r>
      <w:r w:rsidR="00AC7654" w:rsidRPr="007D51A8">
        <w:rPr>
          <w:sz w:val="20"/>
        </w:rPr>
        <w:t xml:space="preserve"> ou visualmente</w:t>
      </w:r>
      <w:r w:rsidR="00F02514" w:rsidRPr="007D51A8">
        <w:rPr>
          <w:sz w:val="20"/>
        </w:rPr>
        <w:t xml:space="preserve"> funcionando assim como uma biblioteca de </w:t>
      </w:r>
      <w:r w:rsidR="007D543D" w:rsidRPr="007D51A8">
        <w:rPr>
          <w:sz w:val="20"/>
        </w:rPr>
        <w:t>funções</w:t>
      </w:r>
      <w:r w:rsidR="00AC7654" w:rsidRPr="007D51A8">
        <w:rPr>
          <w:sz w:val="20"/>
        </w:rPr>
        <w:t xml:space="preserve"> ou apenas simulador</w:t>
      </w:r>
      <w:r w:rsidR="00F02514" w:rsidRPr="007D51A8">
        <w:rPr>
          <w:sz w:val="20"/>
        </w:rPr>
        <w:t>.</w:t>
      </w:r>
      <w:r w:rsidR="00AC7654" w:rsidRPr="007D51A8">
        <w:rPr>
          <w:sz w:val="20"/>
        </w:rPr>
        <w:t xml:space="preserve"> </w:t>
      </w:r>
      <w:r w:rsidR="00F02514" w:rsidRPr="007D51A8">
        <w:rPr>
          <w:sz w:val="20"/>
        </w:rPr>
        <w:t>Este programa possui uma boa interface gráfica</w:t>
      </w:r>
      <w:ins w:id="64" w:author="Andreza Sartori" w:date="2020-10-20T15:09:00Z">
        <w:r w:rsidR="00FE37AC">
          <w:rPr>
            <w:sz w:val="20"/>
          </w:rPr>
          <w:t>,</w:t>
        </w:r>
      </w:ins>
      <w:r w:rsidR="00F02514" w:rsidRPr="007D51A8">
        <w:rPr>
          <w:sz w:val="20"/>
        </w:rPr>
        <w:t xml:space="preserve"> </w:t>
      </w:r>
      <w:r w:rsidR="007D543D" w:rsidRPr="007D51A8">
        <w:rPr>
          <w:sz w:val="20"/>
        </w:rPr>
        <w:t xml:space="preserve">sendo </w:t>
      </w:r>
      <w:r w:rsidR="00F02514" w:rsidRPr="007D51A8">
        <w:rPr>
          <w:sz w:val="20"/>
        </w:rPr>
        <w:t xml:space="preserve">considerado um bom simulador circuitos quânticos, visto que possui uma grande variedade de portas quânticas predefinidas para utilizar e possui um modelo eficiente de simulação. No entanto, não possui a opção de adicionar portas personalizadas, e </w:t>
      </w:r>
      <w:proofErr w:type="spellStart"/>
      <w:r w:rsidR="00F02514" w:rsidRPr="007D51A8">
        <w:rPr>
          <w:sz w:val="20"/>
        </w:rPr>
        <w:t>e</w:t>
      </w:r>
      <w:proofErr w:type="spellEnd"/>
      <w:r w:rsidR="00F02514" w:rsidRPr="007D51A8">
        <w:rPr>
          <w:sz w:val="20"/>
        </w:rPr>
        <w:t>́ difícil visualizar os resultados, especialmente quando estes têm diferentes fases.</w:t>
      </w:r>
    </w:p>
    <w:p w14:paraId="421EDA66" w14:textId="12CEC56B" w:rsidR="007D543D" w:rsidRPr="007D51A8" w:rsidRDefault="00B626CE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>A barra superior fornece recursos como portas pré</w:t>
      </w:r>
      <w:r w:rsidR="007D543D" w:rsidRPr="007D51A8">
        <w:rPr>
          <w:sz w:val="20"/>
        </w:rPr>
        <w:t>-</w:t>
      </w:r>
      <w:r w:rsidRPr="007D51A8">
        <w:rPr>
          <w:sz w:val="20"/>
        </w:rPr>
        <w:t xml:space="preserve">definidas como </w:t>
      </w:r>
      <w:proofErr w:type="spellStart"/>
      <w:r w:rsidRPr="007D51A8">
        <w:rPr>
          <w:sz w:val="20"/>
        </w:rPr>
        <w:t>Hadamart</w:t>
      </w:r>
      <w:proofErr w:type="spellEnd"/>
      <w:r w:rsidRPr="007D51A8">
        <w:rPr>
          <w:sz w:val="20"/>
        </w:rPr>
        <w:t xml:space="preserve">, </w:t>
      </w:r>
      <w:proofErr w:type="spellStart"/>
      <w:r w:rsidRPr="007D51A8">
        <w:rPr>
          <w:sz w:val="20"/>
        </w:rPr>
        <w:t>Pauli</w:t>
      </w:r>
      <w:proofErr w:type="spellEnd"/>
      <w:r w:rsidRPr="007D51A8">
        <w:rPr>
          <w:sz w:val="20"/>
        </w:rPr>
        <w:t xml:space="preserve">-X, </w:t>
      </w:r>
      <w:proofErr w:type="spellStart"/>
      <w:r w:rsidRPr="007D51A8">
        <w:rPr>
          <w:sz w:val="20"/>
        </w:rPr>
        <w:t>Toffolli</w:t>
      </w:r>
      <w:proofErr w:type="spellEnd"/>
      <w:r w:rsidR="007D543D" w:rsidRPr="007D51A8">
        <w:rPr>
          <w:sz w:val="20"/>
        </w:rPr>
        <w:t xml:space="preserve"> mas</w:t>
      </w:r>
      <w:r w:rsidRPr="007D51A8">
        <w:rPr>
          <w:sz w:val="20"/>
        </w:rPr>
        <w:t xml:space="preserve"> é importante notar que diferente das demais ferramentas é </w:t>
      </w:r>
      <w:r w:rsidR="007D543D" w:rsidRPr="007D51A8">
        <w:rPr>
          <w:sz w:val="20"/>
        </w:rPr>
        <w:t>possível</w:t>
      </w:r>
      <w:r w:rsidRPr="007D51A8">
        <w:rPr>
          <w:sz w:val="20"/>
        </w:rPr>
        <w:t xml:space="preserve"> definir qualquer porta como tendo </w:t>
      </w:r>
      <w:proofErr w:type="spellStart"/>
      <w:r w:rsidRPr="007D51A8">
        <w:rPr>
          <w:sz w:val="20"/>
        </w:rPr>
        <w:t>Qubit</w:t>
      </w:r>
      <w:proofErr w:type="spellEnd"/>
      <w:r w:rsidRPr="007D51A8">
        <w:rPr>
          <w:sz w:val="20"/>
        </w:rPr>
        <w:t xml:space="preserve"> de controle</w:t>
      </w:r>
      <w:r w:rsidR="00D954FC" w:rsidRPr="007D51A8">
        <w:rPr>
          <w:sz w:val="20"/>
        </w:rPr>
        <w:t xml:space="preserve"> através do botão circular</w:t>
      </w:r>
      <w:r w:rsidRPr="007D51A8">
        <w:rPr>
          <w:sz w:val="20"/>
        </w:rPr>
        <w:t xml:space="preserve"> ou seja criar portas controladas de forma customizada sendo assim um </w:t>
      </w:r>
      <w:r w:rsidR="00D954FC" w:rsidRPr="007D51A8">
        <w:rPr>
          <w:sz w:val="20"/>
        </w:rPr>
        <w:t xml:space="preserve">grande </w:t>
      </w:r>
      <w:r w:rsidRPr="007D51A8">
        <w:rPr>
          <w:sz w:val="20"/>
        </w:rPr>
        <w:t>diferencial</w:t>
      </w:r>
      <w:r w:rsidR="007D543D" w:rsidRPr="007D51A8">
        <w:rPr>
          <w:sz w:val="20"/>
        </w:rPr>
        <w:t xml:space="preserve"> (</w:t>
      </w:r>
      <w:commentRangeStart w:id="65"/>
      <w:r w:rsidR="007D543D" w:rsidRPr="007D51A8">
        <w:rPr>
          <w:sz w:val="20"/>
        </w:rPr>
        <w:t>Figura 3</w:t>
      </w:r>
      <w:commentRangeEnd w:id="65"/>
      <w:r w:rsidR="00F82114">
        <w:rPr>
          <w:rStyle w:val="Refdecomentrio"/>
        </w:rPr>
        <w:commentReference w:id="65"/>
      </w:r>
      <w:r w:rsidR="007D543D" w:rsidRPr="007D51A8">
        <w:rPr>
          <w:sz w:val="20"/>
        </w:rPr>
        <w:t>)</w:t>
      </w:r>
      <w:r w:rsidRPr="007D51A8">
        <w:rPr>
          <w:sz w:val="20"/>
        </w:rPr>
        <w:t>.</w:t>
      </w:r>
      <w:r w:rsidR="007D543D" w:rsidRPr="007D51A8">
        <w:rPr>
          <w:sz w:val="20"/>
        </w:rPr>
        <w:t xml:space="preserve"> As simulações rodam em tempo real enquanto o circuito é montado e pode ser acessada através do comando “</w:t>
      </w:r>
      <w:proofErr w:type="spellStart"/>
      <w:r w:rsidR="007D543D" w:rsidRPr="007D51A8">
        <w:rPr>
          <w:sz w:val="20"/>
        </w:rPr>
        <w:t>report</w:t>
      </w:r>
      <w:proofErr w:type="spellEnd"/>
      <w:r w:rsidR="007D543D" w:rsidRPr="007D51A8">
        <w:rPr>
          <w:sz w:val="20"/>
        </w:rPr>
        <w:t>$()”.</w:t>
      </w:r>
    </w:p>
    <w:p w14:paraId="3468D821" w14:textId="075BF64E" w:rsidR="007D51A8" w:rsidRDefault="009F5A90" w:rsidP="007D51A8">
      <w:pPr>
        <w:pStyle w:val="TF-TEXTO"/>
        <w:jc w:val="center"/>
        <w:rPr>
          <w:sz w:val="20"/>
          <w:szCs w:val="15"/>
        </w:rPr>
      </w:pPr>
      <w:bookmarkStart w:id="66" w:name="OLE_LINK37"/>
      <w:bookmarkStart w:id="67" w:name="OLE_LINK38"/>
      <w:commentRangeStart w:id="68"/>
      <w:r w:rsidRPr="00206964">
        <w:rPr>
          <w:sz w:val="20"/>
          <w:szCs w:val="15"/>
        </w:rPr>
        <w:t xml:space="preserve">Figura </w:t>
      </w:r>
      <w:r w:rsidRPr="00206964">
        <w:rPr>
          <w:sz w:val="20"/>
          <w:szCs w:val="15"/>
        </w:rPr>
        <w:fldChar w:fldCharType="begin"/>
      </w:r>
      <w:r w:rsidRPr="00206964">
        <w:rPr>
          <w:sz w:val="20"/>
          <w:szCs w:val="15"/>
        </w:rPr>
        <w:instrText xml:space="preserve"> SEQ Figura \* ARABIC </w:instrText>
      </w:r>
      <w:r w:rsidRPr="00206964">
        <w:rPr>
          <w:sz w:val="20"/>
          <w:szCs w:val="15"/>
        </w:rPr>
        <w:fldChar w:fldCharType="separate"/>
      </w:r>
      <w:r w:rsidR="00BD454E">
        <w:rPr>
          <w:noProof/>
          <w:sz w:val="20"/>
          <w:szCs w:val="15"/>
        </w:rPr>
        <w:t>3</w:t>
      </w:r>
      <w:r w:rsidRPr="00206964">
        <w:rPr>
          <w:sz w:val="20"/>
          <w:szCs w:val="15"/>
        </w:rPr>
        <w:fldChar w:fldCharType="end"/>
      </w:r>
      <w:r w:rsidRPr="00206964">
        <w:rPr>
          <w:sz w:val="20"/>
          <w:szCs w:val="15"/>
        </w:rPr>
        <w:t xml:space="preserve"> -</w:t>
      </w:r>
      <w:r>
        <w:rPr>
          <w:sz w:val="20"/>
          <w:szCs w:val="15"/>
        </w:rPr>
        <w:t>Representa</w:t>
      </w:r>
      <w:r w:rsidR="00DA7192">
        <w:rPr>
          <w:sz w:val="20"/>
          <w:szCs w:val="15"/>
        </w:rPr>
        <w:t xml:space="preserve">ção de um circuito no programa </w:t>
      </w:r>
      <w:proofErr w:type="spellStart"/>
      <w:r>
        <w:rPr>
          <w:sz w:val="20"/>
          <w:szCs w:val="15"/>
        </w:rPr>
        <w:t>Quantum</w:t>
      </w:r>
      <w:r w:rsidR="00DA7192">
        <w:rPr>
          <w:sz w:val="20"/>
          <w:szCs w:val="15"/>
        </w:rPr>
        <w:t>.ja</w:t>
      </w:r>
      <w:commentRangeEnd w:id="68"/>
      <w:proofErr w:type="spellEnd"/>
      <w:r w:rsidR="00F82114">
        <w:rPr>
          <w:rStyle w:val="Refdecomentrio"/>
        </w:rPr>
        <w:commentReference w:id="68"/>
      </w:r>
    </w:p>
    <w:p w14:paraId="539FF76F" w14:textId="7FAD3F78" w:rsidR="009F5A90" w:rsidRDefault="009C6CD8" w:rsidP="007D51A8">
      <w:pPr>
        <w:pStyle w:val="TF-TEXTO"/>
        <w:jc w:val="center"/>
      </w:pPr>
      <w:r>
        <w:rPr>
          <w:noProof/>
          <w:sz w:val="20"/>
          <w:szCs w:val="15"/>
        </w:rPr>
        <w:drawing>
          <wp:inline distT="0" distB="0" distL="0" distR="0" wp14:anchorId="55E10A52" wp14:editId="4B2F0AAD">
            <wp:extent cx="3164619" cy="2576195"/>
            <wp:effectExtent l="12700" t="12700" r="10795" b="14605"/>
            <wp:docPr id="4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47"/>
                    <a:stretch/>
                  </pic:blipFill>
                  <pic:spPr bwMode="auto">
                    <a:xfrm>
                      <a:off x="0" y="0"/>
                      <a:ext cx="3171422" cy="25817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6"/>
      <w:bookmarkEnd w:id="67"/>
      <w:r w:rsidR="009F5A90" w:rsidRPr="009F5A90">
        <w:fldChar w:fldCharType="begin"/>
      </w:r>
      <w:r w:rsidR="0062370C">
        <w:instrText xml:space="preserve"> INCLUDEPICTURE "C:\\var\\folders\\3w\\5b5c8c7j43x0mrfqvcqzw8f40000gn\\T\\com.microsoft.Word\\WebArchiveCopyPasteTempFiles\\page35image15997648" \* MERGEFORMAT </w:instrText>
      </w:r>
      <w:r w:rsidR="009F5A90" w:rsidRPr="009F5A90">
        <w:fldChar w:fldCharType="end"/>
      </w:r>
    </w:p>
    <w:p w14:paraId="6C81C657" w14:textId="25D8EF6D" w:rsidR="009F5A90" w:rsidRPr="007D543D" w:rsidRDefault="009F5A90" w:rsidP="009F5A90">
      <w:pPr>
        <w:pStyle w:val="TF-TEXTO"/>
        <w:jc w:val="center"/>
        <w:rPr>
          <w:sz w:val="20"/>
        </w:rPr>
      </w:pPr>
      <w:r w:rsidRPr="007D543D">
        <w:rPr>
          <w:sz w:val="20"/>
        </w:rPr>
        <w:t xml:space="preserve">Fonte: </w:t>
      </w:r>
      <w:r w:rsidR="00DA7192" w:rsidRPr="007D543D">
        <w:rPr>
          <w:sz w:val="20"/>
          <w:shd w:val="clear" w:color="auto" w:fill="FFFFFF"/>
        </w:rPr>
        <w:t>SMITH</w:t>
      </w:r>
      <w:r w:rsidR="00DA7192" w:rsidRPr="007D543D">
        <w:rPr>
          <w:sz w:val="20"/>
        </w:rPr>
        <w:t xml:space="preserve"> (2020</w:t>
      </w:r>
      <w:r w:rsidRPr="007D543D">
        <w:rPr>
          <w:sz w:val="20"/>
        </w:rPr>
        <w:t>)</w:t>
      </w:r>
    </w:p>
    <w:p w14:paraId="69720A5E" w14:textId="5F9C4E9B" w:rsidR="009F5A90" w:rsidRDefault="009F5A90" w:rsidP="009F5A90"/>
    <w:p w14:paraId="0CBCABF0" w14:textId="166510F2" w:rsidR="00DA7192" w:rsidRDefault="007D543D" w:rsidP="007D51A8">
      <w:pPr>
        <w:pStyle w:val="TF-TEXTO"/>
        <w:spacing w:before="0" w:after="120" w:line="240" w:lineRule="auto"/>
        <w:contextualSpacing w:val="0"/>
        <w:rPr>
          <w:sz w:val="20"/>
        </w:rPr>
      </w:pPr>
      <w:bookmarkStart w:id="69" w:name="OLE_LINK41"/>
      <w:bookmarkStart w:id="70" w:name="OLE_LINK42"/>
      <w:commentRangeStart w:id="71"/>
      <w:r w:rsidRPr="007D51A8">
        <w:rPr>
          <w:sz w:val="20"/>
        </w:rPr>
        <w:t>O</w:t>
      </w:r>
      <w:r w:rsidR="00D954FC" w:rsidRPr="007D51A8">
        <w:rPr>
          <w:sz w:val="20"/>
        </w:rPr>
        <w:t xml:space="preserve"> simulador </w:t>
      </w:r>
      <w:commentRangeEnd w:id="71"/>
      <w:r w:rsidR="00867E27">
        <w:rPr>
          <w:rStyle w:val="Refdecomentrio"/>
        </w:rPr>
        <w:commentReference w:id="71"/>
      </w:r>
      <w:r w:rsidR="00D954FC" w:rsidRPr="007D51A8">
        <w:rPr>
          <w:sz w:val="20"/>
        </w:rPr>
        <w:t>Q.js</w:t>
      </w:r>
      <w:r w:rsidR="00DA7192" w:rsidRPr="007D51A8">
        <w:rPr>
          <w:sz w:val="20"/>
        </w:rPr>
        <w:t xml:space="preserve"> </w:t>
      </w:r>
      <w:r w:rsidR="007D51A8" w:rsidRPr="007D51A8">
        <w:rPr>
          <w:sz w:val="20"/>
        </w:rPr>
        <w:t>também possibilita</w:t>
      </w:r>
      <w:r w:rsidR="00DA7192" w:rsidRPr="007D51A8">
        <w:rPr>
          <w:sz w:val="20"/>
        </w:rPr>
        <w:t xml:space="preserve"> gerar um modelo ASCII do circuito para melhor visualização e</w:t>
      </w:r>
      <w:ins w:id="72" w:author="Andreza Sartori" w:date="2020-10-20T15:11:00Z">
        <w:r w:rsidR="00FE37AC">
          <w:rPr>
            <w:sz w:val="20"/>
          </w:rPr>
          <w:t>,</w:t>
        </w:r>
      </w:ins>
      <w:r w:rsidR="00DA7192" w:rsidRPr="007D51A8">
        <w:rPr>
          <w:sz w:val="20"/>
        </w:rPr>
        <w:t xml:space="preserve"> além disso</w:t>
      </w:r>
      <w:ins w:id="73" w:author="Andreza Sartori" w:date="2020-10-20T15:11:00Z">
        <w:r w:rsidR="00FE37AC">
          <w:rPr>
            <w:sz w:val="20"/>
          </w:rPr>
          <w:t>,</w:t>
        </w:r>
      </w:ins>
      <w:r w:rsidR="00DA7192" w:rsidRPr="007D51A8">
        <w:rPr>
          <w:sz w:val="20"/>
        </w:rPr>
        <w:t xml:space="preserve"> possibil</w:t>
      </w:r>
      <w:r w:rsidR="00AC7654" w:rsidRPr="007D51A8">
        <w:rPr>
          <w:sz w:val="20"/>
        </w:rPr>
        <w:t xml:space="preserve">ita geração dos circuitos em </w:t>
      </w:r>
      <w:proofErr w:type="spellStart"/>
      <w:r w:rsidR="00AC7654" w:rsidRPr="007D51A8">
        <w:rPr>
          <w:sz w:val="20"/>
        </w:rPr>
        <w:t>LaT</w:t>
      </w:r>
      <w:r w:rsidR="00DA7192" w:rsidRPr="007D51A8">
        <w:rPr>
          <w:sz w:val="20"/>
        </w:rPr>
        <w:t>e</w:t>
      </w:r>
      <w:r w:rsidR="00AC7654" w:rsidRPr="007D51A8">
        <w:rPr>
          <w:sz w:val="20"/>
        </w:rPr>
        <w:t>X</w:t>
      </w:r>
      <w:proofErr w:type="spellEnd"/>
      <w:r w:rsidR="00AC7654" w:rsidRPr="007D51A8">
        <w:rPr>
          <w:sz w:val="20"/>
        </w:rPr>
        <w:t xml:space="preserve"> </w:t>
      </w:r>
      <w:r w:rsidR="00DA7192" w:rsidRPr="007D51A8">
        <w:rPr>
          <w:sz w:val="20"/>
        </w:rPr>
        <w:t>para adic</w:t>
      </w:r>
      <w:r w:rsidR="00AC7654" w:rsidRPr="007D51A8">
        <w:rPr>
          <w:sz w:val="20"/>
        </w:rPr>
        <w:t>ion</w:t>
      </w:r>
      <w:r w:rsidRPr="007D51A8">
        <w:rPr>
          <w:sz w:val="20"/>
        </w:rPr>
        <w:t>á-</w:t>
      </w:r>
      <w:r w:rsidR="00AC7654" w:rsidRPr="007D51A8">
        <w:rPr>
          <w:sz w:val="20"/>
        </w:rPr>
        <w:t xml:space="preserve">las </w:t>
      </w:r>
      <w:r w:rsidRPr="007D51A8">
        <w:rPr>
          <w:sz w:val="20"/>
        </w:rPr>
        <w:t>em documentos como artigos e relatórios (Figuras 4 e 5)</w:t>
      </w:r>
      <w:r w:rsidR="00DA7192" w:rsidRPr="007D51A8">
        <w:rPr>
          <w:sz w:val="20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4896"/>
      </w:tblGrid>
      <w:tr w:rsidR="0003024A" w14:paraId="5BE366FD" w14:textId="77777777" w:rsidTr="0003024A">
        <w:tc>
          <w:tcPr>
            <w:tcW w:w="4531" w:type="dxa"/>
          </w:tcPr>
          <w:p w14:paraId="4ECFF846" w14:textId="57FAA388" w:rsidR="0003024A" w:rsidRDefault="0003024A" w:rsidP="0003024A">
            <w:pPr>
              <w:pStyle w:val="TF-TEXTO"/>
              <w:spacing w:before="0" w:after="120" w:line="240" w:lineRule="auto"/>
              <w:ind w:firstLine="0"/>
              <w:contextualSpacing w:val="0"/>
              <w:jc w:val="center"/>
              <w:rPr>
                <w:sz w:val="20"/>
              </w:rPr>
            </w:pPr>
            <w:bookmarkStart w:id="74" w:name="OLE_LINK3"/>
            <w:bookmarkStart w:id="75" w:name="OLE_LINK4"/>
            <w:commentRangeStart w:id="76"/>
            <w:r w:rsidRPr="00206964">
              <w:rPr>
                <w:sz w:val="20"/>
                <w:szCs w:val="15"/>
              </w:rPr>
              <w:lastRenderedPageBreak/>
              <w:t xml:space="preserve">Figura </w:t>
            </w:r>
            <w:r w:rsidRPr="00206964">
              <w:rPr>
                <w:sz w:val="20"/>
                <w:szCs w:val="15"/>
              </w:rPr>
              <w:fldChar w:fldCharType="begin"/>
            </w:r>
            <w:r w:rsidRPr="00206964">
              <w:rPr>
                <w:sz w:val="20"/>
                <w:szCs w:val="15"/>
              </w:rPr>
              <w:instrText xml:space="preserve"> SEQ Figura \* ARABIC </w:instrText>
            </w:r>
            <w:r w:rsidRPr="00206964">
              <w:rPr>
                <w:sz w:val="20"/>
                <w:szCs w:val="15"/>
              </w:rPr>
              <w:fldChar w:fldCharType="separate"/>
            </w:r>
            <w:r w:rsidR="00BD454E">
              <w:rPr>
                <w:noProof/>
                <w:sz w:val="20"/>
                <w:szCs w:val="15"/>
              </w:rPr>
              <w:t>4</w:t>
            </w:r>
            <w:r w:rsidRPr="00206964">
              <w:rPr>
                <w:sz w:val="20"/>
                <w:szCs w:val="15"/>
              </w:rPr>
              <w:fldChar w:fldCharType="end"/>
            </w:r>
            <w:r w:rsidRPr="00206964">
              <w:rPr>
                <w:sz w:val="20"/>
                <w:szCs w:val="15"/>
              </w:rPr>
              <w:t xml:space="preserve"> </w:t>
            </w:r>
            <w:r>
              <w:rPr>
                <w:sz w:val="20"/>
                <w:szCs w:val="15"/>
              </w:rPr>
              <w:t xml:space="preserve">– </w:t>
            </w:r>
            <w:bookmarkEnd w:id="74"/>
            <w:bookmarkEnd w:id="75"/>
            <w:r>
              <w:rPr>
                <w:sz w:val="20"/>
                <w:szCs w:val="15"/>
              </w:rPr>
              <w:t>Geração de circuitos em formato ASCII</w:t>
            </w:r>
          </w:p>
        </w:tc>
        <w:tc>
          <w:tcPr>
            <w:tcW w:w="4531" w:type="dxa"/>
          </w:tcPr>
          <w:p w14:paraId="1B7468C1" w14:textId="700122B8" w:rsidR="0003024A" w:rsidRPr="0003024A" w:rsidRDefault="0003024A" w:rsidP="0003024A">
            <w:pPr>
              <w:pStyle w:val="TF-TEXTO"/>
              <w:jc w:val="center"/>
              <w:rPr>
                <w:noProof/>
                <w:sz w:val="20"/>
                <w:szCs w:val="15"/>
                <w:lang w:eastAsia="ja-JP"/>
              </w:rPr>
            </w:pPr>
            <w:r w:rsidRPr="00206964">
              <w:rPr>
                <w:sz w:val="20"/>
                <w:szCs w:val="15"/>
              </w:rPr>
              <w:t xml:space="preserve">Figura </w:t>
            </w:r>
            <w:r w:rsidRPr="00206964">
              <w:rPr>
                <w:sz w:val="20"/>
                <w:szCs w:val="15"/>
              </w:rPr>
              <w:fldChar w:fldCharType="begin"/>
            </w:r>
            <w:r w:rsidRPr="00206964">
              <w:rPr>
                <w:sz w:val="20"/>
                <w:szCs w:val="15"/>
              </w:rPr>
              <w:instrText xml:space="preserve"> SEQ Figura \* ARABIC </w:instrText>
            </w:r>
            <w:r w:rsidRPr="00206964">
              <w:rPr>
                <w:sz w:val="20"/>
                <w:szCs w:val="15"/>
              </w:rPr>
              <w:fldChar w:fldCharType="separate"/>
            </w:r>
            <w:r w:rsidR="00BD454E">
              <w:rPr>
                <w:noProof/>
                <w:sz w:val="20"/>
                <w:szCs w:val="15"/>
              </w:rPr>
              <w:t>5</w:t>
            </w:r>
            <w:r w:rsidRPr="00206964">
              <w:rPr>
                <w:sz w:val="20"/>
                <w:szCs w:val="15"/>
              </w:rPr>
              <w:fldChar w:fldCharType="end"/>
            </w:r>
            <w:r w:rsidRPr="00206964">
              <w:rPr>
                <w:sz w:val="20"/>
                <w:szCs w:val="15"/>
              </w:rPr>
              <w:t xml:space="preserve"> </w:t>
            </w:r>
            <w:r>
              <w:rPr>
                <w:sz w:val="20"/>
                <w:szCs w:val="15"/>
              </w:rPr>
              <w:t xml:space="preserve">– Geração de circuitos em formato </w:t>
            </w:r>
            <w:proofErr w:type="spellStart"/>
            <w:r>
              <w:rPr>
                <w:sz w:val="20"/>
                <w:szCs w:val="15"/>
              </w:rPr>
              <w:t>LaTeX</w:t>
            </w:r>
            <w:commentRangeEnd w:id="76"/>
            <w:proofErr w:type="spellEnd"/>
            <w:r w:rsidR="008256DC">
              <w:rPr>
                <w:rStyle w:val="Refdecomentrio"/>
              </w:rPr>
              <w:commentReference w:id="76"/>
            </w:r>
          </w:p>
        </w:tc>
      </w:tr>
      <w:tr w:rsidR="0003024A" w14:paraId="259EB7EE" w14:textId="77777777" w:rsidTr="0003024A">
        <w:tc>
          <w:tcPr>
            <w:tcW w:w="4531" w:type="dxa"/>
          </w:tcPr>
          <w:p w14:paraId="3DF2DE90" w14:textId="2F45BE82" w:rsidR="0003024A" w:rsidRDefault="0003024A" w:rsidP="0003024A">
            <w:pPr>
              <w:pStyle w:val="TF-TEXTO"/>
              <w:spacing w:before="0" w:after="120" w:line="240" w:lineRule="auto"/>
              <w:ind w:firstLine="0"/>
              <w:contextualSpacing w:val="0"/>
              <w:jc w:val="center"/>
              <w:rPr>
                <w:sz w:val="20"/>
              </w:rPr>
            </w:pPr>
            <w:r>
              <w:rPr>
                <w:noProof/>
                <w:sz w:val="20"/>
                <w:szCs w:val="15"/>
              </w:rPr>
              <w:drawing>
                <wp:inline distT="0" distB="0" distL="0" distR="0" wp14:anchorId="21AA3FF2" wp14:editId="1B63DBAB">
                  <wp:extent cx="2213665" cy="1427570"/>
                  <wp:effectExtent l="12700" t="12700" r="8890" b="7620"/>
                  <wp:docPr id="1" name="Imagem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463"/>
                          <a:stretch/>
                        </pic:blipFill>
                        <pic:spPr bwMode="auto">
                          <a:xfrm>
                            <a:off x="0" y="0"/>
                            <a:ext cx="2222341" cy="14331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4A2DE3C" w14:textId="77777777" w:rsidR="0003024A" w:rsidRDefault="0003024A" w:rsidP="007D51A8">
            <w:pPr>
              <w:pStyle w:val="TF-TEXTO"/>
              <w:spacing w:before="0" w:after="120" w:line="240" w:lineRule="auto"/>
              <w:ind w:firstLine="0"/>
              <w:contextualSpacing w:val="0"/>
              <w:rPr>
                <w:sz w:val="20"/>
              </w:rPr>
            </w:pPr>
          </w:p>
          <w:p w14:paraId="29510E4F" w14:textId="27348C66" w:rsidR="0003024A" w:rsidRDefault="0003024A" w:rsidP="007D51A8">
            <w:pPr>
              <w:pStyle w:val="TF-TEXTO"/>
              <w:spacing w:before="0" w:after="120" w:line="240" w:lineRule="auto"/>
              <w:ind w:firstLine="0"/>
              <w:contextualSpacing w:val="0"/>
              <w:rPr>
                <w:sz w:val="20"/>
              </w:rPr>
            </w:pPr>
            <w:r>
              <w:rPr>
                <w:noProof/>
                <w:sz w:val="20"/>
                <w:szCs w:val="15"/>
                <w:lang w:eastAsia="ja-JP"/>
              </w:rPr>
              <w:drawing>
                <wp:inline distT="0" distB="0" distL="0" distR="0" wp14:anchorId="25FAEE69" wp14:editId="26990551">
                  <wp:extent cx="2953137" cy="862634"/>
                  <wp:effectExtent l="12700" t="12700" r="6350" b="13970"/>
                  <wp:docPr id="3" name="Imagem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1" r="9139"/>
                          <a:stretch/>
                        </pic:blipFill>
                        <pic:spPr bwMode="auto">
                          <a:xfrm>
                            <a:off x="0" y="0"/>
                            <a:ext cx="3001236" cy="8766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DA406" w14:textId="1FEA7A01" w:rsidR="009F5A90" w:rsidRPr="007D543D" w:rsidRDefault="009F5A90" w:rsidP="009F5A90">
      <w:pPr>
        <w:pStyle w:val="TF-TEXTO"/>
        <w:jc w:val="center"/>
        <w:rPr>
          <w:sz w:val="20"/>
          <w:szCs w:val="15"/>
        </w:rPr>
      </w:pPr>
      <w:bookmarkStart w:id="77" w:name="OLE_LINK43"/>
      <w:bookmarkStart w:id="78" w:name="OLE_LINK44"/>
      <w:bookmarkEnd w:id="69"/>
      <w:bookmarkEnd w:id="70"/>
      <w:r w:rsidRPr="007D543D">
        <w:rPr>
          <w:sz w:val="20"/>
          <w:szCs w:val="15"/>
        </w:rPr>
        <w:t xml:space="preserve">Fonte: </w:t>
      </w:r>
      <w:r w:rsidR="00DA7192" w:rsidRPr="007D543D">
        <w:rPr>
          <w:sz w:val="20"/>
          <w:shd w:val="clear" w:color="auto" w:fill="FFFFFF"/>
        </w:rPr>
        <w:t>SMITH</w:t>
      </w:r>
      <w:r w:rsidR="00DA7192" w:rsidRPr="007D543D">
        <w:rPr>
          <w:sz w:val="20"/>
          <w:szCs w:val="15"/>
        </w:rPr>
        <w:t xml:space="preserve"> (2020)</w:t>
      </w:r>
    </w:p>
    <w:bookmarkEnd w:id="77"/>
    <w:bookmarkEnd w:id="78"/>
    <w:p w14:paraId="5D123A4B" w14:textId="365B06E1" w:rsidR="00B626CE" w:rsidRDefault="00B626CE" w:rsidP="0003024A">
      <w:pPr>
        <w:pStyle w:val="TF-TEXTO"/>
        <w:spacing w:before="0" w:after="120" w:line="240" w:lineRule="auto"/>
        <w:contextualSpacing w:val="0"/>
      </w:pPr>
      <w:r w:rsidRPr="009F5A90">
        <w:fldChar w:fldCharType="begin"/>
      </w:r>
      <w:r>
        <w:instrText xml:space="preserve"> INCLUDEPICTURE "C:\\var\\folders\\3w\\5b5c8c7j43x0mrfqvcqzw8f40000gn\\T\\com.microsoft.Word\\WebArchiveCopyPasteTempFiles\\page35image16000560" \* MERGEFORMAT </w:instrText>
      </w:r>
      <w:r w:rsidRPr="009F5A90">
        <w:fldChar w:fldCharType="end"/>
      </w:r>
    </w:p>
    <w:p w14:paraId="6DAB5934" w14:textId="7E6C1D15" w:rsidR="009F5A90" w:rsidRPr="007D51A8" w:rsidRDefault="009F5A90" w:rsidP="0003024A">
      <w:pPr>
        <w:pStyle w:val="Ttulo2"/>
      </w:pPr>
      <w:r w:rsidRPr="007D51A8">
        <w:t xml:space="preserve">Simulador de Circuitos Quânticos </w:t>
      </w:r>
    </w:p>
    <w:p w14:paraId="346264A1" w14:textId="77A73602" w:rsidR="00AB60AB" w:rsidRPr="007D51A8" w:rsidRDefault="009F5A90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>O projeto de Figueiredo</w:t>
      </w:r>
      <w:r w:rsidR="007D543D" w:rsidRPr="007D51A8">
        <w:rPr>
          <w:sz w:val="20"/>
        </w:rPr>
        <w:t xml:space="preserve"> </w:t>
      </w:r>
      <w:r w:rsidRPr="007D51A8">
        <w:rPr>
          <w:sz w:val="20"/>
        </w:rPr>
        <w:t>(2013</w:t>
      </w:r>
      <w:r w:rsidR="00AB60AB" w:rsidRPr="007D51A8">
        <w:rPr>
          <w:sz w:val="20"/>
        </w:rPr>
        <w:t>,</w:t>
      </w:r>
      <w:ins w:id="79" w:author="Andreza Sartori" w:date="2020-10-16T22:27:00Z">
        <w:r w:rsidR="008D7316">
          <w:rPr>
            <w:sz w:val="20"/>
          </w:rPr>
          <w:t xml:space="preserve"> </w:t>
        </w:r>
      </w:ins>
      <w:r w:rsidR="00AB60AB" w:rsidRPr="007D51A8">
        <w:rPr>
          <w:sz w:val="20"/>
        </w:rPr>
        <w:t>p.41) foi concebido de forma a poder ser acessado em qualquer sistema operacional e ser de fácil acesso. Para isto</w:t>
      </w:r>
      <w:ins w:id="80" w:author="Andreza Sartori" w:date="2020-10-20T15:12:00Z">
        <w:r w:rsidR="00FE37AC">
          <w:rPr>
            <w:sz w:val="20"/>
          </w:rPr>
          <w:t>,</w:t>
        </w:r>
      </w:ins>
      <w:r w:rsidR="00AB60AB" w:rsidRPr="007D51A8">
        <w:rPr>
          <w:sz w:val="20"/>
        </w:rPr>
        <w:t xml:space="preserve"> basta acessar uma página web onde se encontra a aplicação, iniciando o programa automaticamente ou realizando o download </w:t>
      </w:r>
      <w:del w:id="81" w:author="Andreza Sartori" w:date="2020-10-20T15:12:00Z">
        <w:r w:rsidR="00AB60AB" w:rsidRPr="007D51A8" w:rsidDel="00FE37AC">
          <w:rPr>
            <w:sz w:val="20"/>
          </w:rPr>
          <w:delText xml:space="preserve">da mesma </w:delText>
        </w:r>
      </w:del>
      <w:r w:rsidR="00AB60AB" w:rsidRPr="007D51A8">
        <w:rPr>
          <w:sz w:val="20"/>
        </w:rPr>
        <w:t>para o computador local</w:t>
      </w:r>
      <w:ins w:id="82" w:author="Andreza Sartori" w:date="2020-10-20T15:12:00Z">
        <w:r w:rsidR="00FE37AC">
          <w:rPr>
            <w:sz w:val="20"/>
          </w:rPr>
          <w:t>,</w:t>
        </w:r>
      </w:ins>
      <w:r w:rsidR="00AB60AB" w:rsidRPr="007D51A8">
        <w:rPr>
          <w:sz w:val="20"/>
        </w:rPr>
        <w:t xml:space="preserve"> </w:t>
      </w:r>
      <w:del w:id="83" w:author="Andreza Sartori" w:date="2020-10-20T15:12:00Z">
        <w:r w:rsidR="00AB60AB" w:rsidRPr="007D51A8" w:rsidDel="00FE37AC">
          <w:rPr>
            <w:sz w:val="20"/>
          </w:rPr>
          <w:delText xml:space="preserve">e </w:delText>
        </w:r>
      </w:del>
      <w:r w:rsidR="00AB60AB" w:rsidRPr="007D51A8">
        <w:rPr>
          <w:sz w:val="20"/>
        </w:rPr>
        <w:t xml:space="preserve">utilizando o simulador sem a necessidade de acesso à </w:t>
      </w:r>
      <w:r w:rsidR="0003024A" w:rsidRPr="007D51A8">
        <w:rPr>
          <w:sz w:val="20"/>
        </w:rPr>
        <w:t>internet. A</w:t>
      </w:r>
      <w:r w:rsidR="00AB60AB" w:rsidRPr="007D51A8">
        <w:rPr>
          <w:sz w:val="20"/>
        </w:rPr>
        <w:t xml:space="preserve"> interface gráfica permite ao usuário visualizar e editar facilmente os circuitos criados para posteriormente simulá-los.</w:t>
      </w:r>
      <w:r w:rsidR="007D543D" w:rsidRPr="007D51A8">
        <w:rPr>
          <w:sz w:val="20"/>
        </w:rPr>
        <w:t xml:space="preserve"> </w:t>
      </w:r>
      <w:r w:rsidR="00AB60AB" w:rsidRPr="007D51A8">
        <w:rPr>
          <w:sz w:val="20"/>
        </w:rPr>
        <w:t xml:space="preserve">A barra lateral </w:t>
      </w:r>
      <w:r w:rsidR="007D543D" w:rsidRPr="007D51A8">
        <w:rPr>
          <w:sz w:val="20"/>
        </w:rPr>
        <w:t xml:space="preserve">(Figura 6) </w:t>
      </w:r>
      <w:r w:rsidR="00AB60AB" w:rsidRPr="007D51A8">
        <w:rPr>
          <w:sz w:val="20"/>
        </w:rPr>
        <w:t xml:space="preserve">oferece várias funcionalidades para a criação de circuitos e permite a adição de portas quânticas desejadas através de uma das ferramentas de criação de portas pré-definidas, como a </w:t>
      </w:r>
      <w:proofErr w:type="spellStart"/>
      <w:r w:rsidR="00AB60AB" w:rsidRPr="007D51A8">
        <w:rPr>
          <w:sz w:val="20"/>
        </w:rPr>
        <w:t>Hadamard</w:t>
      </w:r>
      <w:proofErr w:type="spellEnd"/>
      <w:r w:rsidR="00AB60AB" w:rsidRPr="007D51A8">
        <w:rPr>
          <w:sz w:val="20"/>
        </w:rPr>
        <w:t xml:space="preserve"> ou </w:t>
      </w:r>
      <w:proofErr w:type="spellStart"/>
      <w:r w:rsidR="00AB60AB" w:rsidRPr="007D51A8">
        <w:rPr>
          <w:sz w:val="20"/>
        </w:rPr>
        <w:t>Pauli</w:t>
      </w:r>
      <w:proofErr w:type="spellEnd"/>
      <w:r w:rsidR="00AB60AB" w:rsidRPr="007D51A8">
        <w:rPr>
          <w:sz w:val="20"/>
        </w:rPr>
        <w:t>-X</w:t>
      </w:r>
      <w:r w:rsidR="000A385A" w:rsidRPr="007D51A8">
        <w:rPr>
          <w:sz w:val="20"/>
        </w:rPr>
        <w:t>. O sistema também permite a utilização da ferramenta personalizada “</w:t>
      </w:r>
      <w:proofErr w:type="spellStart"/>
      <w:r w:rsidR="000A385A" w:rsidRPr="007D51A8">
        <w:rPr>
          <w:sz w:val="20"/>
        </w:rPr>
        <w:t>Custom</w:t>
      </w:r>
      <w:proofErr w:type="spellEnd"/>
      <w:r w:rsidR="000A385A" w:rsidRPr="007D51A8">
        <w:rPr>
          <w:sz w:val="20"/>
        </w:rPr>
        <w:t xml:space="preserve"> Tool” para adicionar matrizes criadas pelo usuário, desde que estas sejam unitárias. Se o usuário precisar de uma medição no final do circuito poderá́ </w:t>
      </w:r>
      <w:del w:id="84" w:author="Andreza Sartori" w:date="2020-10-20T15:14:00Z">
        <w:r w:rsidR="000A385A" w:rsidRPr="007D51A8" w:rsidDel="00FE37AC">
          <w:rPr>
            <w:sz w:val="20"/>
          </w:rPr>
          <w:delText>faze-lo</w:delText>
        </w:r>
      </w:del>
      <w:ins w:id="85" w:author="Andreza Sartori" w:date="2020-10-20T15:14:00Z">
        <w:r w:rsidR="00FE37AC" w:rsidRPr="007D51A8">
          <w:rPr>
            <w:sz w:val="20"/>
          </w:rPr>
          <w:t>fazê-lo</w:t>
        </w:r>
      </w:ins>
      <w:r w:rsidR="000A385A" w:rsidRPr="007D51A8">
        <w:rPr>
          <w:sz w:val="20"/>
        </w:rPr>
        <w:t xml:space="preserve"> com a ferramenta de medição “</w:t>
      </w:r>
      <w:proofErr w:type="spellStart"/>
      <w:r w:rsidR="000A385A" w:rsidRPr="007D51A8">
        <w:rPr>
          <w:sz w:val="20"/>
        </w:rPr>
        <w:t>Measurement</w:t>
      </w:r>
      <w:proofErr w:type="spellEnd"/>
      <w:r w:rsidR="000A385A" w:rsidRPr="007D51A8">
        <w:rPr>
          <w:sz w:val="20"/>
        </w:rPr>
        <w:t xml:space="preserve"> Tool”. Em circuitos de grandes dimensões, a ferramenta permite ver as linhas de várias cores diferentes para facilitar a distinção. Assim, quando uma entrada de </w:t>
      </w:r>
      <w:proofErr w:type="spellStart"/>
      <w:r w:rsidR="000A385A" w:rsidRPr="007D51A8">
        <w:rPr>
          <w:sz w:val="20"/>
        </w:rPr>
        <w:t>qubit</w:t>
      </w:r>
      <w:proofErr w:type="spellEnd"/>
      <w:r w:rsidR="000A385A" w:rsidRPr="007D51A8">
        <w:rPr>
          <w:sz w:val="20"/>
        </w:rPr>
        <w:t xml:space="preserve"> se encontra selecionada, é possível escolher uma nova cor nas opções adicionais, alterando automaticamente a cor de todas as linhas representadas por esse </w:t>
      </w:r>
      <w:proofErr w:type="spellStart"/>
      <w:r w:rsidR="000A385A" w:rsidRPr="007D51A8">
        <w:rPr>
          <w:sz w:val="20"/>
        </w:rPr>
        <w:t>qubit</w:t>
      </w:r>
      <w:proofErr w:type="spellEnd"/>
      <w:r w:rsidR="000A385A" w:rsidRPr="007D51A8">
        <w:rPr>
          <w:sz w:val="20"/>
        </w:rPr>
        <w:t xml:space="preserve">. </w:t>
      </w:r>
      <w:r w:rsidR="00AB60AB" w:rsidRPr="007D51A8">
        <w:rPr>
          <w:sz w:val="20"/>
        </w:rPr>
        <w:t xml:space="preserve"> (FIGUEIREDO</w:t>
      </w:r>
      <w:ins w:id="86" w:author="Andreza Sartori" w:date="2020-10-16T22:42:00Z">
        <w:r w:rsidR="00D66626">
          <w:rPr>
            <w:sz w:val="20"/>
          </w:rPr>
          <w:t>,</w:t>
        </w:r>
      </w:ins>
      <w:del w:id="87" w:author="Andreza Sartori" w:date="2020-10-16T22:42:00Z">
        <w:r w:rsidR="00AB60AB" w:rsidRPr="007D51A8" w:rsidDel="00D66626">
          <w:rPr>
            <w:sz w:val="20"/>
          </w:rPr>
          <w:delText>;</w:delText>
        </w:r>
      </w:del>
      <w:r w:rsidR="00AB60AB" w:rsidRPr="007D51A8">
        <w:rPr>
          <w:sz w:val="20"/>
        </w:rPr>
        <w:t>2013,</w:t>
      </w:r>
      <w:ins w:id="88" w:author="Andreza Sartori" w:date="2020-10-16T22:42:00Z">
        <w:r w:rsidR="00D66626">
          <w:rPr>
            <w:sz w:val="20"/>
          </w:rPr>
          <w:t xml:space="preserve"> </w:t>
        </w:r>
      </w:ins>
      <w:r w:rsidR="00AB60AB" w:rsidRPr="007D51A8">
        <w:rPr>
          <w:sz w:val="20"/>
        </w:rPr>
        <w:t>p.42).</w:t>
      </w:r>
    </w:p>
    <w:p w14:paraId="6D12CD89" w14:textId="39BA28EA" w:rsidR="00AB60AB" w:rsidRDefault="00AB60AB" w:rsidP="00AB60AB">
      <w:pPr>
        <w:pStyle w:val="TF-TEXTO"/>
        <w:jc w:val="center"/>
        <w:rPr>
          <w:sz w:val="20"/>
          <w:szCs w:val="15"/>
        </w:rPr>
      </w:pPr>
      <w:bookmarkStart w:id="89" w:name="OLE_LINK45"/>
      <w:bookmarkStart w:id="90" w:name="OLE_LINK46"/>
      <w:r w:rsidRPr="00206964">
        <w:rPr>
          <w:sz w:val="20"/>
          <w:szCs w:val="15"/>
        </w:rPr>
        <w:t xml:space="preserve">Figura </w:t>
      </w:r>
      <w:r w:rsidRPr="00206964">
        <w:rPr>
          <w:sz w:val="20"/>
          <w:szCs w:val="15"/>
        </w:rPr>
        <w:fldChar w:fldCharType="begin"/>
      </w:r>
      <w:r w:rsidRPr="00206964">
        <w:rPr>
          <w:sz w:val="20"/>
          <w:szCs w:val="15"/>
        </w:rPr>
        <w:instrText xml:space="preserve"> SEQ Figura \* ARABIC </w:instrText>
      </w:r>
      <w:r w:rsidRPr="00206964">
        <w:rPr>
          <w:sz w:val="20"/>
          <w:szCs w:val="15"/>
        </w:rPr>
        <w:fldChar w:fldCharType="separate"/>
      </w:r>
      <w:r w:rsidR="00BD454E">
        <w:rPr>
          <w:noProof/>
          <w:sz w:val="20"/>
          <w:szCs w:val="15"/>
        </w:rPr>
        <w:t>6</w:t>
      </w:r>
      <w:r w:rsidRPr="00206964">
        <w:rPr>
          <w:sz w:val="20"/>
          <w:szCs w:val="15"/>
        </w:rPr>
        <w:fldChar w:fldCharType="end"/>
      </w:r>
      <w:r w:rsidRPr="00206964">
        <w:rPr>
          <w:sz w:val="20"/>
          <w:szCs w:val="15"/>
        </w:rPr>
        <w:t xml:space="preserve"> -</w:t>
      </w:r>
      <w:r>
        <w:rPr>
          <w:sz w:val="20"/>
          <w:szCs w:val="15"/>
        </w:rPr>
        <w:t>Tela principal do protótipo</w:t>
      </w:r>
    </w:p>
    <w:bookmarkEnd w:id="89"/>
    <w:bookmarkEnd w:id="90"/>
    <w:p w14:paraId="150A9B86" w14:textId="0EE873FE" w:rsidR="00AB60AB" w:rsidRDefault="00AB60AB" w:rsidP="00AB60AB">
      <w:pPr>
        <w:pStyle w:val="TF-TEXTO"/>
        <w:jc w:val="center"/>
      </w:pPr>
      <w:r>
        <w:fldChar w:fldCharType="begin"/>
      </w:r>
      <w:r w:rsidR="0062370C">
        <w:instrText xml:space="preserve"> INCLUDEPICTURE "C:\\var\\folders\\3w\\5b5c8c7j43x0mrfqvcqzw8f40000gn\\T\\com.microsoft.Word\\WebArchiveCopyPasteTempFiles\\page43image15867824" \* MERGEFORMAT </w:instrText>
      </w:r>
      <w:r>
        <w:fldChar w:fldCharType="separate"/>
      </w:r>
      <w:r>
        <w:rPr>
          <w:noProof/>
          <w:lang w:eastAsia="ja-JP"/>
        </w:rPr>
        <w:drawing>
          <wp:inline distT="0" distB="0" distL="0" distR="0" wp14:anchorId="4F8CE7D1" wp14:editId="0A9E4FE6">
            <wp:extent cx="2801399" cy="2100870"/>
            <wp:effectExtent l="0" t="0" r="5715" b="0"/>
            <wp:docPr id="10" name="Imagem 10" descr="page43image15867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43image158678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095" cy="211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09F1C22" w14:textId="77777777" w:rsidR="00AB60AB" w:rsidRPr="007D543D" w:rsidRDefault="00AB60AB" w:rsidP="00AB60AB">
      <w:pPr>
        <w:pStyle w:val="TF-TEXTO"/>
        <w:jc w:val="center"/>
        <w:rPr>
          <w:sz w:val="20"/>
        </w:rPr>
      </w:pPr>
      <w:bookmarkStart w:id="91" w:name="OLE_LINK47"/>
      <w:bookmarkStart w:id="92" w:name="OLE_LINK48"/>
      <w:r w:rsidRPr="007D543D">
        <w:rPr>
          <w:sz w:val="20"/>
        </w:rPr>
        <w:t>Fonte: Figueiredo (</w:t>
      </w:r>
      <w:proofErr w:type="gramStart"/>
      <w:r w:rsidRPr="007D543D">
        <w:rPr>
          <w:sz w:val="20"/>
        </w:rPr>
        <w:t>2013,p.</w:t>
      </w:r>
      <w:proofErr w:type="gramEnd"/>
      <w:r w:rsidRPr="007D543D">
        <w:rPr>
          <w:sz w:val="20"/>
        </w:rPr>
        <w:t xml:space="preserve"> 35)</w:t>
      </w:r>
    </w:p>
    <w:bookmarkEnd w:id="91"/>
    <w:bookmarkEnd w:id="92"/>
    <w:p w14:paraId="0C6E7FBD" w14:textId="2F9DD70C" w:rsidR="00DA7192" w:rsidRDefault="000A385A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>A ferramenta de portas personalizadas permite adicionar novas portas. Esta funcionalidade ativa uma opção que permite a introdução de valores da matriz de pesos e o registro de um nome de referência</w:t>
      </w:r>
      <w:r w:rsidR="007D543D" w:rsidRPr="007D51A8">
        <w:rPr>
          <w:sz w:val="20"/>
        </w:rPr>
        <w:t xml:space="preserve"> (Figura 7)</w:t>
      </w:r>
      <w:r w:rsidRPr="007D51A8">
        <w:rPr>
          <w:sz w:val="20"/>
        </w:rPr>
        <w:t xml:space="preserve">. </w:t>
      </w:r>
      <w:r w:rsidR="00DA7192" w:rsidRPr="007D51A8">
        <w:rPr>
          <w:sz w:val="20"/>
        </w:rPr>
        <w:t xml:space="preserve">É importante notar que diferentes do Quantum.js e do QCAD o modelo de visualização dos circuitos </w:t>
      </w:r>
      <w:r w:rsidR="007D543D" w:rsidRPr="007D51A8">
        <w:rPr>
          <w:sz w:val="20"/>
        </w:rPr>
        <w:t>quânticos</w:t>
      </w:r>
      <w:r w:rsidR="00DA7192" w:rsidRPr="007D51A8">
        <w:rPr>
          <w:sz w:val="20"/>
        </w:rPr>
        <w:t xml:space="preserve"> é diferente, assemelhando-se mais a forma de visualização baseada </w:t>
      </w:r>
      <w:r w:rsidR="007D51A8" w:rsidRPr="007D51A8">
        <w:rPr>
          <w:sz w:val="20"/>
        </w:rPr>
        <w:t>em circuitos clássicos</w:t>
      </w:r>
      <w:r w:rsidR="00DA7192" w:rsidRPr="007D51A8">
        <w:rPr>
          <w:sz w:val="20"/>
        </w:rPr>
        <w:t xml:space="preserve"> o que é de certa forma uma boa abordagem.</w:t>
      </w:r>
    </w:p>
    <w:p w14:paraId="554FB98E" w14:textId="6E8E6063" w:rsidR="0003024A" w:rsidRDefault="0003024A" w:rsidP="007D51A8">
      <w:pPr>
        <w:pStyle w:val="TF-TEXTO"/>
        <w:spacing w:before="0" w:after="120" w:line="240" w:lineRule="auto"/>
        <w:contextualSpacing w:val="0"/>
        <w:rPr>
          <w:sz w:val="20"/>
        </w:rPr>
      </w:pPr>
    </w:p>
    <w:p w14:paraId="6714B411" w14:textId="77777777" w:rsidR="0003024A" w:rsidRDefault="0003024A" w:rsidP="007D51A8">
      <w:pPr>
        <w:pStyle w:val="TF-TEXTO"/>
        <w:spacing w:before="0" w:after="120" w:line="240" w:lineRule="auto"/>
        <w:contextualSpacing w:val="0"/>
        <w:rPr>
          <w:sz w:val="20"/>
        </w:rPr>
      </w:pPr>
    </w:p>
    <w:p w14:paraId="04FDA1CF" w14:textId="1F82496A" w:rsidR="000A385A" w:rsidRDefault="000A385A" w:rsidP="000A385A">
      <w:pPr>
        <w:pStyle w:val="TF-TEXTO"/>
        <w:jc w:val="center"/>
        <w:rPr>
          <w:sz w:val="20"/>
          <w:szCs w:val="15"/>
        </w:rPr>
      </w:pPr>
      <w:bookmarkStart w:id="93" w:name="OLE_LINK49"/>
      <w:bookmarkStart w:id="94" w:name="OLE_LINK50"/>
      <w:r w:rsidRPr="00206964">
        <w:rPr>
          <w:sz w:val="20"/>
          <w:szCs w:val="15"/>
        </w:rPr>
        <w:lastRenderedPageBreak/>
        <w:t xml:space="preserve">Figura </w:t>
      </w:r>
      <w:r w:rsidRPr="00206964">
        <w:rPr>
          <w:sz w:val="20"/>
          <w:szCs w:val="15"/>
        </w:rPr>
        <w:fldChar w:fldCharType="begin"/>
      </w:r>
      <w:r w:rsidRPr="00206964">
        <w:rPr>
          <w:sz w:val="20"/>
          <w:szCs w:val="15"/>
        </w:rPr>
        <w:instrText xml:space="preserve"> SEQ Figura \* ARABIC </w:instrText>
      </w:r>
      <w:r w:rsidRPr="00206964">
        <w:rPr>
          <w:sz w:val="20"/>
          <w:szCs w:val="15"/>
        </w:rPr>
        <w:fldChar w:fldCharType="separate"/>
      </w:r>
      <w:r w:rsidR="00BD454E">
        <w:rPr>
          <w:noProof/>
          <w:sz w:val="20"/>
          <w:szCs w:val="15"/>
        </w:rPr>
        <w:t>7</w:t>
      </w:r>
      <w:r w:rsidRPr="00206964">
        <w:rPr>
          <w:sz w:val="20"/>
          <w:szCs w:val="15"/>
        </w:rPr>
        <w:fldChar w:fldCharType="end"/>
      </w:r>
      <w:r w:rsidRPr="00206964">
        <w:rPr>
          <w:sz w:val="20"/>
          <w:szCs w:val="15"/>
        </w:rPr>
        <w:t xml:space="preserve"> -</w:t>
      </w:r>
      <w:r>
        <w:rPr>
          <w:sz w:val="20"/>
          <w:szCs w:val="15"/>
        </w:rPr>
        <w:t>Exemplo de matriz personalizada</w:t>
      </w:r>
    </w:p>
    <w:bookmarkEnd w:id="93"/>
    <w:bookmarkEnd w:id="94"/>
    <w:p w14:paraId="5CEBE5E4" w14:textId="1167CB9B" w:rsidR="000A385A" w:rsidRDefault="000A385A" w:rsidP="000A385A">
      <w:pPr>
        <w:jc w:val="center"/>
      </w:pPr>
      <w:r>
        <w:fldChar w:fldCharType="begin"/>
      </w:r>
      <w:r w:rsidR="0062370C">
        <w:instrText xml:space="preserve"> INCLUDEPICTURE "C:\\var\\folders\\3w\\5b5c8c7j43x0mrfqvcqzw8f40000gn\\T\\com.microsoft.Word\\WebArchiveCopyPasteTempFiles\\page44image15999104" \* MERGEFORMAT </w:instrText>
      </w:r>
      <w:r>
        <w:fldChar w:fldCharType="separate"/>
      </w:r>
      <w:r>
        <w:rPr>
          <w:noProof/>
          <w:lang w:eastAsia="ja-JP"/>
        </w:rPr>
        <w:drawing>
          <wp:inline distT="0" distB="0" distL="0" distR="0" wp14:anchorId="53D99311" wp14:editId="7A3D981E">
            <wp:extent cx="3119075" cy="1413247"/>
            <wp:effectExtent l="0" t="0" r="5715" b="0"/>
            <wp:docPr id="11" name="Imagem 11" descr="page44image15999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44image1599910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586" cy="142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2637B35" w14:textId="7D926A21" w:rsidR="000A385A" w:rsidRPr="007D543D" w:rsidRDefault="000A385A" w:rsidP="000A385A">
      <w:pPr>
        <w:pStyle w:val="TF-TEXTO"/>
        <w:jc w:val="center"/>
        <w:rPr>
          <w:sz w:val="20"/>
        </w:rPr>
      </w:pPr>
      <w:bookmarkStart w:id="95" w:name="OLE_LINK51"/>
      <w:bookmarkStart w:id="96" w:name="OLE_LINK52"/>
      <w:r w:rsidRPr="007D543D">
        <w:rPr>
          <w:sz w:val="20"/>
        </w:rPr>
        <w:t>Fonte: Figueiredo (</w:t>
      </w:r>
      <w:proofErr w:type="gramStart"/>
      <w:r w:rsidRPr="007D543D">
        <w:rPr>
          <w:sz w:val="20"/>
        </w:rPr>
        <w:t>2013,p.</w:t>
      </w:r>
      <w:proofErr w:type="gramEnd"/>
      <w:r w:rsidRPr="007D543D">
        <w:rPr>
          <w:sz w:val="20"/>
        </w:rPr>
        <w:t xml:space="preserve"> 44)</w:t>
      </w:r>
    </w:p>
    <w:bookmarkEnd w:id="95"/>
    <w:bookmarkEnd w:id="96"/>
    <w:p w14:paraId="5CE5969E" w14:textId="4981CAEF" w:rsidR="000A385A" w:rsidRDefault="000A385A" w:rsidP="007D51A8">
      <w:pPr>
        <w:pStyle w:val="TF-TEXTO"/>
        <w:spacing w:before="0" w:after="120" w:line="240" w:lineRule="auto"/>
        <w:contextualSpacing w:val="0"/>
        <w:rPr>
          <w:sz w:val="20"/>
        </w:rPr>
      </w:pPr>
      <w:r w:rsidRPr="007D51A8">
        <w:rPr>
          <w:sz w:val="20"/>
        </w:rPr>
        <w:t>Finalmente, é possível realizar a simulação do circuito pressionando-se o botão “</w:t>
      </w:r>
      <w:proofErr w:type="spellStart"/>
      <w:r w:rsidRPr="007D51A8">
        <w:rPr>
          <w:sz w:val="20"/>
        </w:rPr>
        <w:t>simulate</w:t>
      </w:r>
      <w:proofErr w:type="spellEnd"/>
      <w:r w:rsidRPr="007D51A8">
        <w:rPr>
          <w:sz w:val="20"/>
        </w:rPr>
        <w:t xml:space="preserve">” na barra superior. A figura </w:t>
      </w:r>
      <w:r w:rsidR="007D543D" w:rsidRPr="007D51A8">
        <w:rPr>
          <w:sz w:val="20"/>
        </w:rPr>
        <w:t>8</w:t>
      </w:r>
      <w:r w:rsidRPr="007D51A8">
        <w:rPr>
          <w:sz w:val="20"/>
        </w:rPr>
        <w:t xml:space="preserve"> apresenta uma nova janela com os resultados obtidos do circuito. Se o circuito incluir medições no final, os resultados destas poderão ainda </w:t>
      </w:r>
      <w:proofErr w:type="spellStart"/>
      <w:r w:rsidRPr="007D51A8">
        <w:rPr>
          <w:sz w:val="20"/>
        </w:rPr>
        <w:t>ser</w:t>
      </w:r>
      <w:proofErr w:type="spellEnd"/>
      <w:r w:rsidRPr="007D51A8">
        <w:rPr>
          <w:sz w:val="20"/>
        </w:rPr>
        <w:t xml:space="preserve"> visualizados com a opção “</w:t>
      </w:r>
      <w:proofErr w:type="spellStart"/>
      <w:r w:rsidRPr="007D51A8">
        <w:rPr>
          <w:sz w:val="20"/>
        </w:rPr>
        <w:t>Measurement</w:t>
      </w:r>
      <w:proofErr w:type="spellEnd"/>
      <w:r w:rsidRPr="007D51A8">
        <w:rPr>
          <w:sz w:val="20"/>
        </w:rPr>
        <w:t xml:space="preserve">”. A probabilidade de obter zero ou um em cada uma das medições feitas será́ apresentada, bem como o resultado obtido na respetiva medição. Este resultado obtido será́ gerado aleatoriamente pelo programa em cada simulação, respeitando as probabilidades corretas e o entrelaçamento quântico caso exista (figura </w:t>
      </w:r>
      <w:r w:rsidR="007D543D" w:rsidRPr="007D51A8">
        <w:rPr>
          <w:sz w:val="20"/>
        </w:rPr>
        <w:t>9</w:t>
      </w:r>
      <w:r w:rsidRPr="007D51A8">
        <w:rPr>
          <w:sz w:val="20"/>
        </w:rPr>
        <w:t xml:space="preserve">).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D51A8" w14:paraId="10416225" w14:textId="77777777" w:rsidTr="0003024A">
        <w:tc>
          <w:tcPr>
            <w:tcW w:w="4531" w:type="dxa"/>
          </w:tcPr>
          <w:p w14:paraId="67F24259" w14:textId="133D06F8" w:rsidR="007D51A8" w:rsidRPr="007D51A8" w:rsidRDefault="007D51A8" w:rsidP="007D51A8">
            <w:pPr>
              <w:pStyle w:val="TF-TEXTO"/>
              <w:jc w:val="center"/>
              <w:rPr>
                <w:szCs w:val="24"/>
              </w:rPr>
            </w:pPr>
            <w:bookmarkStart w:id="97" w:name="OLE_LINK53"/>
            <w:bookmarkStart w:id="98" w:name="OLE_LINK54"/>
            <w:r w:rsidRPr="007D51A8">
              <w:rPr>
                <w:sz w:val="20"/>
                <w:szCs w:val="15"/>
              </w:rPr>
              <w:t xml:space="preserve">Figura </w:t>
            </w:r>
            <w:r w:rsidRPr="007D51A8">
              <w:rPr>
                <w:sz w:val="20"/>
                <w:szCs w:val="15"/>
              </w:rPr>
              <w:fldChar w:fldCharType="begin"/>
            </w:r>
            <w:r w:rsidRPr="007D51A8">
              <w:rPr>
                <w:sz w:val="20"/>
                <w:szCs w:val="15"/>
              </w:rPr>
              <w:instrText xml:space="preserve"> SEQ Figura \* ARABIC </w:instrText>
            </w:r>
            <w:r w:rsidRPr="007D51A8">
              <w:rPr>
                <w:sz w:val="20"/>
                <w:szCs w:val="15"/>
              </w:rPr>
              <w:fldChar w:fldCharType="separate"/>
            </w:r>
            <w:r w:rsidR="00BD454E">
              <w:rPr>
                <w:noProof/>
                <w:sz w:val="20"/>
                <w:szCs w:val="15"/>
              </w:rPr>
              <w:t>8</w:t>
            </w:r>
            <w:r w:rsidRPr="007D51A8">
              <w:rPr>
                <w:sz w:val="20"/>
                <w:szCs w:val="15"/>
              </w:rPr>
              <w:fldChar w:fldCharType="end"/>
            </w:r>
            <w:r w:rsidRPr="007D51A8">
              <w:rPr>
                <w:sz w:val="20"/>
                <w:szCs w:val="15"/>
              </w:rPr>
              <w:t xml:space="preserve"> -Resultado da simulação</w:t>
            </w:r>
            <w:bookmarkEnd w:id="97"/>
            <w:bookmarkEnd w:id="98"/>
          </w:p>
        </w:tc>
        <w:tc>
          <w:tcPr>
            <w:tcW w:w="4531" w:type="dxa"/>
          </w:tcPr>
          <w:p w14:paraId="53E84239" w14:textId="619228E7" w:rsidR="007D51A8" w:rsidRPr="007D51A8" w:rsidRDefault="007D51A8" w:rsidP="007D51A8">
            <w:pPr>
              <w:pStyle w:val="TF-TEXTO"/>
              <w:jc w:val="center"/>
              <w:rPr>
                <w:szCs w:val="24"/>
              </w:rPr>
            </w:pPr>
            <w:r w:rsidRPr="00206964">
              <w:rPr>
                <w:sz w:val="20"/>
                <w:szCs w:val="15"/>
              </w:rPr>
              <w:t xml:space="preserve">Figura </w:t>
            </w:r>
            <w:r w:rsidRPr="00206964">
              <w:rPr>
                <w:sz w:val="20"/>
                <w:szCs w:val="15"/>
              </w:rPr>
              <w:fldChar w:fldCharType="begin"/>
            </w:r>
            <w:r w:rsidRPr="00206964">
              <w:rPr>
                <w:sz w:val="20"/>
                <w:szCs w:val="15"/>
              </w:rPr>
              <w:instrText xml:space="preserve"> SEQ Figura \* ARABIC </w:instrText>
            </w:r>
            <w:r w:rsidRPr="00206964">
              <w:rPr>
                <w:sz w:val="20"/>
                <w:szCs w:val="15"/>
              </w:rPr>
              <w:fldChar w:fldCharType="separate"/>
            </w:r>
            <w:r w:rsidR="00BD454E">
              <w:rPr>
                <w:noProof/>
                <w:sz w:val="20"/>
                <w:szCs w:val="15"/>
              </w:rPr>
              <w:t>9</w:t>
            </w:r>
            <w:r w:rsidRPr="00206964">
              <w:rPr>
                <w:sz w:val="20"/>
                <w:szCs w:val="15"/>
              </w:rPr>
              <w:fldChar w:fldCharType="end"/>
            </w:r>
            <w:r w:rsidRPr="00206964">
              <w:rPr>
                <w:sz w:val="20"/>
                <w:szCs w:val="15"/>
              </w:rPr>
              <w:t xml:space="preserve"> -</w:t>
            </w:r>
            <w:r>
              <w:rPr>
                <w:sz w:val="20"/>
                <w:szCs w:val="15"/>
              </w:rPr>
              <w:t>Exemplo de janela de medição</w:t>
            </w:r>
          </w:p>
        </w:tc>
      </w:tr>
      <w:tr w:rsidR="007D51A8" w14:paraId="4DA3D81F" w14:textId="77777777" w:rsidTr="0003024A">
        <w:tc>
          <w:tcPr>
            <w:tcW w:w="4531" w:type="dxa"/>
          </w:tcPr>
          <w:p w14:paraId="55047E11" w14:textId="2419F7DF" w:rsidR="007D51A8" w:rsidRDefault="007D51A8" w:rsidP="007D51A8">
            <w:pPr>
              <w:pStyle w:val="TF-TEXTO"/>
              <w:spacing w:before="0" w:after="120" w:line="240" w:lineRule="auto"/>
              <w:ind w:firstLine="0"/>
              <w:contextualSpacing w:val="0"/>
              <w:rPr>
                <w:sz w:val="2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346FCDB" wp14:editId="7FAB9754">
                  <wp:extent cx="2721831" cy="2041457"/>
                  <wp:effectExtent l="0" t="0" r="0" b="3810"/>
                  <wp:docPr id="12" name="Imagem 12" descr="page45image16026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age45image16026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894" cy="206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86534B5" w14:textId="1015B81E" w:rsidR="007D51A8" w:rsidRDefault="007D51A8" w:rsidP="007D51A8">
            <w:pPr>
              <w:pStyle w:val="TF-TEXTO"/>
              <w:spacing w:before="0" w:after="120" w:line="240" w:lineRule="auto"/>
              <w:ind w:firstLine="0"/>
              <w:contextualSpacing w:val="0"/>
              <w:rPr>
                <w:sz w:val="2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C450222" wp14:editId="67514761">
                  <wp:extent cx="2700154" cy="2025199"/>
                  <wp:effectExtent l="0" t="0" r="5080" b="0"/>
                  <wp:docPr id="13" name="Imagem 13" descr="page46image16005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age46image16005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776" cy="2048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ADC02" w14:textId="77DE9C60" w:rsidR="000A385A" w:rsidRPr="007D543D" w:rsidRDefault="000A385A" w:rsidP="000A385A">
      <w:pPr>
        <w:pStyle w:val="TF-TEXTO"/>
        <w:jc w:val="center"/>
        <w:rPr>
          <w:sz w:val="20"/>
        </w:rPr>
      </w:pPr>
      <w:bookmarkStart w:id="99" w:name="OLE_LINK55"/>
      <w:bookmarkStart w:id="100" w:name="OLE_LINK56"/>
      <w:r w:rsidRPr="007D543D">
        <w:rPr>
          <w:sz w:val="20"/>
        </w:rPr>
        <w:t>Fonte: Figueiredo (</w:t>
      </w:r>
      <w:proofErr w:type="gramStart"/>
      <w:r w:rsidRPr="007D543D">
        <w:rPr>
          <w:sz w:val="20"/>
        </w:rPr>
        <w:t>2013,p.</w:t>
      </w:r>
      <w:proofErr w:type="gramEnd"/>
      <w:r w:rsidRPr="007D543D">
        <w:rPr>
          <w:sz w:val="20"/>
        </w:rPr>
        <w:t xml:space="preserve"> 46)</w:t>
      </w:r>
    </w:p>
    <w:p w14:paraId="0D026CB9" w14:textId="44E3D0A9" w:rsidR="00451B94" w:rsidRDefault="00451B94" w:rsidP="007D51A8">
      <w:pPr>
        <w:pStyle w:val="Ttulo1"/>
      </w:pPr>
      <w:bookmarkStart w:id="101" w:name="_Toc54164921"/>
      <w:bookmarkStart w:id="102" w:name="_Toc54165675"/>
      <w:bookmarkStart w:id="103" w:name="_Toc54169333"/>
      <w:bookmarkStart w:id="104" w:name="_Toc96347439"/>
      <w:bookmarkStart w:id="105" w:name="_Toc96357723"/>
      <w:bookmarkStart w:id="106" w:name="_Toc96491866"/>
      <w:bookmarkStart w:id="107" w:name="_Toc411603107"/>
      <w:bookmarkEnd w:id="40"/>
      <w:bookmarkEnd w:id="99"/>
      <w:bookmarkEnd w:id="100"/>
      <w:r>
        <w:t>proposta</w:t>
      </w:r>
      <w:r w:rsidR="004072BA">
        <w:t xml:space="preserve"> d</w:t>
      </w:r>
      <w:r w:rsidR="00CF3C03">
        <w:t>a solução</w:t>
      </w:r>
    </w:p>
    <w:p w14:paraId="3111BCFD" w14:textId="77777777" w:rsidR="004072BA" w:rsidRPr="0003024A" w:rsidRDefault="00CF3C03" w:rsidP="0003024A">
      <w:pPr>
        <w:pStyle w:val="TF-TEXTO"/>
        <w:spacing w:before="0" w:after="120" w:line="240" w:lineRule="auto"/>
        <w:contextualSpacing w:val="0"/>
        <w:rPr>
          <w:sz w:val="20"/>
        </w:rPr>
      </w:pPr>
      <w:r w:rsidRPr="0003024A">
        <w:rPr>
          <w:sz w:val="20"/>
        </w:rPr>
        <w:t>Neste capítulo é apresentado a justificativa</w:t>
      </w:r>
      <w:r w:rsidR="00206964" w:rsidRPr="0003024A">
        <w:rPr>
          <w:sz w:val="20"/>
        </w:rPr>
        <w:t xml:space="preserve"> para o </w:t>
      </w:r>
      <w:r w:rsidR="009D4096" w:rsidRPr="0003024A">
        <w:rPr>
          <w:sz w:val="20"/>
        </w:rPr>
        <w:t>desenvolvimento desse trabalho</w:t>
      </w:r>
      <w:r w:rsidRPr="0003024A">
        <w:rPr>
          <w:sz w:val="20"/>
        </w:rPr>
        <w:t>, os</w:t>
      </w:r>
      <w:r w:rsidR="009D4096" w:rsidRPr="0003024A">
        <w:rPr>
          <w:sz w:val="20"/>
        </w:rPr>
        <w:t xml:space="preserve"> </w:t>
      </w:r>
      <w:r w:rsidRPr="0003024A">
        <w:rPr>
          <w:sz w:val="20"/>
        </w:rPr>
        <w:t xml:space="preserve">requisitos </w:t>
      </w:r>
      <w:r w:rsidR="009D4096" w:rsidRPr="0003024A">
        <w:rPr>
          <w:sz w:val="20"/>
        </w:rPr>
        <w:t xml:space="preserve">funcionais e não funcionais </w:t>
      </w:r>
      <w:r w:rsidRPr="0003024A">
        <w:rPr>
          <w:sz w:val="20"/>
        </w:rPr>
        <w:t xml:space="preserve">e </w:t>
      </w:r>
      <w:r w:rsidR="00206964" w:rsidRPr="0003024A">
        <w:rPr>
          <w:sz w:val="20"/>
        </w:rPr>
        <w:t xml:space="preserve">a </w:t>
      </w:r>
      <w:r w:rsidRPr="0003024A">
        <w:rPr>
          <w:sz w:val="20"/>
        </w:rPr>
        <w:t xml:space="preserve">metodologia </w:t>
      </w:r>
      <w:r w:rsidR="009D4096" w:rsidRPr="0003024A">
        <w:rPr>
          <w:sz w:val="20"/>
        </w:rPr>
        <w:t>d</w:t>
      </w:r>
      <w:r w:rsidR="00206964" w:rsidRPr="0003024A">
        <w:rPr>
          <w:sz w:val="20"/>
        </w:rPr>
        <w:t>o projeto</w:t>
      </w:r>
      <w:r w:rsidR="009D4096" w:rsidRPr="0003024A">
        <w:rPr>
          <w:sz w:val="20"/>
        </w:rPr>
        <w:t xml:space="preserve"> contendo o cronograma com as etapas para o desenvolvimento.</w:t>
      </w:r>
    </w:p>
    <w:p w14:paraId="108C1034" w14:textId="77777777" w:rsidR="00451B94" w:rsidRPr="0003024A" w:rsidRDefault="00451B94" w:rsidP="0003024A">
      <w:pPr>
        <w:pStyle w:val="Ttulo2"/>
      </w:pPr>
      <w:bookmarkStart w:id="108" w:name="_Toc54164915"/>
      <w:bookmarkStart w:id="109" w:name="_Toc54165669"/>
      <w:bookmarkStart w:id="110" w:name="_Toc54169327"/>
      <w:bookmarkStart w:id="111" w:name="_Toc96347433"/>
      <w:bookmarkStart w:id="112" w:name="_Toc96357717"/>
      <w:bookmarkStart w:id="113" w:name="_Toc96491860"/>
      <w:bookmarkStart w:id="114" w:name="_Toc351015594"/>
      <w:r w:rsidRPr="0003024A">
        <w:t>JUSTIFICATIVA</w:t>
      </w:r>
    </w:p>
    <w:p w14:paraId="44B8B2BF" w14:textId="5A27533D" w:rsidR="00FC7F4B" w:rsidRDefault="00CF3C03" w:rsidP="0003024A">
      <w:pPr>
        <w:pStyle w:val="TF-TEXTO"/>
        <w:spacing w:before="0" w:after="120" w:line="240" w:lineRule="auto"/>
        <w:contextualSpacing w:val="0"/>
        <w:rPr>
          <w:sz w:val="20"/>
        </w:rPr>
      </w:pPr>
      <w:r w:rsidRPr="0003024A">
        <w:rPr>
          <w:sz w:val="20"/>
        </w:rPr>
        <w:t xml:space="preserve">O Quadro 1 </w:t>
      </w:r>
      <w:r w:rsidR="00206964" w:rsidRPr="0003024A">
        <w:rPr>
          <w:sz w:val="20"/>
        </w:rPr>
        <w:t>apresenta</w:t>
      </w:r>
      <w:r w:rsidRPr="0003024A">
        <w:rPr>
          <w:sz w:val="20"/>
        </w:rPr>
        <w:t xml:space="preserve"> as características principais de cada um dos trabalhos correlatos informados no capítulo anterior</w:t>
      </w:r>
      <w:r w:rsidR="00FC7F4B" w:rsidRPr="0003024A">
        <w:rPr>
          <w:sz w:val="20"/>
        </w:rPr>
        <w:t>.</w:t>
      </w:r>
    </w:p>
    <w:p w14:paraId="31B1217B" w14:textId="7C18076A" w:rsidR="0003024A" w:rsidRPr="0003024A" w:rsidRDefault="0003024A" w:rsidP="0003024A">
      <w:pPr>
        <w:pStyle w:val="TF-TEXTO"/>
        <w:spacing w:before="0" w:after="120" w:line="240" w:lineRule="auto"/>
        <w:contextualSpacing w:val="0"/>
        <w:rPr>
          <w:sz w:val="20"/>
        </w:rPr>
      </w:pPr>
      <w:r w:rsidRPr="0003024A">
        <w:rPr>
          <w:sz w:val="20"/>
        </w:rPr>
        <w:t xml:space="preserve">O trabalho proposto tem enfoque didático e busca disponibilizar uma ferramenta web que facilite o processo de criação de circuitos quânticos e a sua simulação. </w:t>
      </w:r>
      <w:commentRangeStart w:id="115"/>
      <w:r w:rsidRPr="0003024A">
        <w:rPr>
          <w:sz w:val="20"/>
        </w:rPr>
        <w:t xml:space="preserve">Neste sentido, </w:t>
      </w:r>
      <w:commentRangeEnd w:id="115"/>
      <w:r w:rsidR="00952A90">
        <w:rPr>
          <w:rStyle w:val="Refdecomentrio"/>
        </w:rPr>
        <w:commentReference w:id="115"/>
      </w:r>
      <w:r w:rsidRPr="0003024A">
        <w:rPr>
          <w:sz w:val="20"/>
        </w:rPr>
        <w:t xml:space="preserve">a análise realizada sobre os trabalhos correlatos no Quadro 1, caracteriza a oportunidade de aprofundamento nos conhecimentos já disponíveis e no incremento de mais funcionalidades já que </w:t>
      </w:r>
      <w:commentRangeStart w:id="116"/>
      <w:r w:rsidRPr="0003024A">
        <w:rPr>
          <w:sz w:val="20"/>
        </w:rPr>
        <w:t xml:space="preserve">ambos dos três </w:t>
      </w:r>
      <w:commentRangeEnd w:id="116"/>
      <w:r w:rsidR="00CD088B">
        <w:rPr>
          <w:rStyle w:val="Refdecomentrio"/>
        </w:rPr>
        <w:commentReference w:id="116"/>
      </w:r>
      <w:r w:rsidRPr="0003024A">
        <w:rPr>
          <w:sz w:val="20"/>
        </w:rPr>
        <w:t xml:space="preserve">simuladores </w:t>
      </w:r>
      <w:commentRangeStart w:id="117"/>
      <w:r w:rsidRPr="0003024A">
        <w:rPr>
          <w:sz w:val="20"/>
        </w:rPr>
        <w:t xml:space="preserve">tem pontos distintos </w:t>
      </w:r>
      <w:commentRangeEnd w:id="117"/>
      <w:r w:rsidR="008B0075">
        <w:rPr>
          <w:rStyle w:val="Refdecomentrio"/>
        </w:rPr>
        <w:commentReference w:id="117"/>
      </w:r>
      <w:r w:rsidRPr="0003024A">
        <w:rPr>
          <w:sz w:val="20"/>
        </w:rPr>
        <w:t>é possível unificar todos esse</w:t>
      </w:r>
      <w:ins w:id="118" w:author="Andreza Sartori" w:date="2020-10-20T15:21:00Z">
        <w:r w:rsidR="00952A90">
          <w:rPr>
            <w:sz w:val="20"/>
          </w:rPr>
          <w:t>s</w:t>
        </w:r>
      </w:ins>
      <w:r w:rsidRPr="0003024A">
        <w:rPr>
          <w:sz w:val="20"/>
        </w:rPr>
        <w:t xml:space="preserve"> modelos e um único sistema, também o trabalho proposto tem como ideia apresentar de forma mais educativa a simulação de circuitos quânticos de forma que ferramenta possa ter “modo educacional” diferentemente dos softwares apresentados no Quadro 1 que não tem essa funcionalidade</w:t>
      </w:r>
      <w:ins w:id="119" w:author="Andreza Sartori" w:date="2020-10-20T15:21:00Z">
        <w:r w:rsidR="00952A90">
          <w:rPr>
            <w:sz w:val="20"/>
          </w:rPr>
          <w:t>.</w:t>
        </w:r>
      </w:ins>
      <w:del w:id="120" w:author="Andreza Sartori" w:date="2020-10-20T15:21:00Z">
        <w:r w:rsidRPr="0003024A" w:rsidDel="00952A90">
          <w:rPr>
            <w:sz w:val="20"/>
          </w:rPr>
          <w:delText>,</w:delText>
        </w:r>
      </w:del>
      <w:r w:rsidRPr="0003024A">
        <w:rPr>
          <w:sz w:val="20"/>
        </w:rPr>
        <w:t xml:space="preserve">  Essa funcionalidade permite que apresente um conjunto de tutoriais textuais e desafios interativos para que facilite o aprendizado da computação quântica tanto relacionado as portas lógicas quanto aos modelos de visualização</w:t>
      </w:r>
      <w:ins w:id="121" w:author="Andreza Sartori" w:date="2020-10-20T15:23:00Z">
        <w:r w:rsidR="000D24CA">
          <w:rPr>
            <w:sz w:val="20"/>
          </w:rPr>
          <w:t>.</w:t>
        </w:r>
      </w:ins>
      <w:del w:id="122" w:author="Andreza Sartori" w:date="2020-10-20T15:23:00Z">
        <w:r w:rsidRPr="0003024A" w:rsidDel="000D24CA">
          <w:rPr>
            <w:sz w:val="20"/>
          </w:rPr>
          <w:delText>,</w:delText>
        </w:r>
      </w:del>
      <w:r w:rsidRPr="0003024A">
        <w:rPr>
          <w:sz w:val="20"/>
        </w:rPr>
        <w:t xml:space="preserve"> </w:t>
      </w:r>
      <w:del w:id="123" w:author="Andreza Sartori" w:date="2020-10-20T15:23:00Z">
        <w:r w:rsidRPr="0003024A" w:rsidDel="000D24CA">
          <w:rPr>
            <w:sz w:val="20"/>
          </w:rPr>
          <w:delText>E também o</w:delText>
        </w:r>
      </w:del>
      <w:ins w:id="124" w:author="Andreza Sartori" w:date="2020-10-20T15:23:00Z">
        <w:r w:rsidR="000D24CA">
          <w:rPr>
            <w:sz w:val="20"/>
          </w:rPr>
          <w:t>O</w:t>
        </w:r>
      </w:ins>
      <w:r w:rsidRPr="0003024A">
        <w:rPr>
          <w:sz w:val="20"/>
        </w:rPr>
        <w:t xml:space="preserve"> aplicativo </w:t>
      </w:r>
      <w:ins w:id="125" w:author="Andreza Sartori" w:date="2020-10-20T15:23:00Z">
        <w:r w:rsidR="000D24CA">
          <w:rPr>
            <w:sz w:val="20"/>
          </w:rPr>
          <w:t xml:space="preserve">também </w:t>
        </w:r>
      </w:ins>
      <w:commentRangeStart w:id="126"/>
      <w:r w:rsidRPr="0003024A">
        <w:rPr>
          <w:sz w:val="20"/>
        </w:rPr>
        <w:t xml:space="preserve">estará utilizando tecnologias novas </w:t>
      </w:r>
      <w:commentRangeEnd w:id="126"/>
      <w:r w:rsidR="000D24CA">
        <w:rPr>
          <w:rStyle w:val="Refdecomentrio"/>
        </w:rPr>
        <w:commentReference w:id="126"/>
      </w:r>
      <w:r w:rsidRPr="0003024A">
        <w:rPr>
          <w:sz w:val="20"/>
        </w:rPr>
        <w:t>e a possibilidade da criação de uma solução mais apropriada ao aprendizado de conceitos na área</w:t>
      </w:r>
      <w:r>
        <w:rPr>
          <w:sz w:val="20"/>
        </w:rPr>
        <w:t>.</w:t>
      </w:r>
    </w:p>
    <w:p w14:paraId="24416B92" w14:textId="17FD239B" w:rsidR="00CF3C03" w:rsidRPr="00D822A4" w:rsidRDefault="00CF3C03" w:rsidP="00CF3C03">
      <w:pPr>
        <w:pStyle w:val="Legenda"/>
        <w:jc w:val="center"/>
        <w:rPr>
          <w:b w:val="0"/>
          <w:bCs w:val="0"/>
        </w:rPr>
      </w:pPr>
      <w:r w:rsidRPr="00D822A4">
        <w:rPr>
          <w:b w:val="0"/>
          <w:bCs w:val="0"/>
        </w:rPr>
        <w:lastRenderedPageBreak/>
        <w:t xml:space="preserve">Quadro </w:t>
      </w:r>
      <w:r w:rsidRPr="00D822A4">
        <w:rPr>
          <w:b w:val="0"/>
          <w:bCs w:val="0"/>
        </w:rPr>
        <w:fldChar w:fldCharType="begin"/>
      </w:r>
      <w:r w:rsidRPr="00D822A4">
        <w:rPr>
          <w:b w:val="0"/>
          <w:bCs w:val="0"/>
        </w:rPr>
        <w:instrText xml:space="preserve"> SEQ Quadro \* ARABIC </w:instrText>
      </w:r>
      <w:r w:rsidRPr="00D822A4">
        <w:rPr>
          <w:b w:val="0"/>
          <w:bCs w:val="0"/>
        </w:rPr>
        <w:fldChar w:fldCharType="separate"/>
      </w:r>
      <w:r w:rsidR="00BD454E">
        <w:rPr>
          <w:b w:val="0"/>
          <w:bCs w:val="0"/>
          <w:noProof/>
        </w:rPr>
        <w:t>1</w:t>
      </w:r>
      <w:r w:rsidRPr="00D822A4">
        <w:rPr>
          <w:b w:val="0"/>
          <w:bCs w:val="0"/>
        </w:rPr>
        <w:fldChar w:fldCharType="end"/>
      </w:r>
      <w:r w:rsidRPr="00D822A4">
        <w:rPr>
          <w:b w:val="0"/>
          <w:bCs w:val="0"/>
        </w:rPr>
        <w:t xml:space="preserve"> - Comparativo de trabalhos correlatos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5"/>
        <w:gridCol w:w="2126"/>
        <w:gridCol w:w="1776"/>
        <w:gridCol w:w="2505"/>
      </w:tblGrid>
      <w:tr w:rsidR="00CF3C03" w14:paraId="4F580EF6" w14:textId="77777777" w:rsidTr="00FC7F4B">
        <w:tc>
          <w:tcPr>
            <w:tcW w:w="2655" w:type="dxa"/>
            <w:shd w:val="clear" w:color="auto" w:fill="A6A6A6"/>
          </w:tcPr>
          <w:p w14:paraId="7CC876A9" w14:textId="77777777" w:rsidR="00CF3C03" w:rsidRPr="0003024A" w:rsidRDefault="00CF3C03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Características/Trabalhos correlatos</w:t>
            </w:r>
          </w:p>
        </w:tc>
        <w:tc>
          <w:tcPr>
            <w:tcW w:w="2126" w:type="dxa"/>
            <w:shd w:val="clear" w:color="auto" w:fill="A6A6A6"/>
          </w:tcPr>
          <w:p w14:paraId="317D1B32" w14:textId="7E1533C3" w:rsidR="00CF3C03" w:rsidRPr="0003024A" w:rsidRDefault="00FC7F4B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 xml:space="preserve">Watanabe, Suzuki e </w:t>
            </w:r>
            <w:proofErr w:type="spellStart"/>
            <w:r w:rsidRPr="0003024A">
              <w:rPr>
                <w:sz w:val="20"/>
              </w:rPr>
              <w:t>Yamazaki</w:t>
            </w:r>
            <w:proofErr w:type="spellEnd"/>
            <w:r w:rsidRPr="0003024A">
              <w:rPr>
                <w:sz w:val="20"/>
              </w:rPr>
              <w:t xml:space="preserve"> (2011)</w:t>
            </w:r>
          </w:p>
        </w:tc>
        <w:tc>
          <w:tcPr>
            <w:tcW w:w="1776" w:type="dxa"/>
            <w:shd w:val="clear" w:color="auto" w:fill="A6A6A6"/>
          </w:tcPr>
          <w:p w14:paraId="278912ED" w14:textId="67B61038" w:rsidR="00CF3C03" w:rsidRPr="0003024A" w:rsidRDefault="0054405E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SMITH</w:t>
            </w:r>
            <w:r w:rsidR="00FC7F4B" w:rsidRPr="0003024A">
              <w:rPr>
                <w:sz w:val="20"/>
              </w:rPr>
              <w:t xml:space="preserve"> (2010)</w:t>
            </w:r>
          </w:p>
        </w:tc>
        <w:tc>
          <w:tcPr>
            <w:tcW w:w="2505" w:type="dxa"/>
            <w:shd w:val="clear" w:color="auto" w:fill="A6A6A6"/>
          </w:tcPr>
          <w:p w14:paraId="50A7C5B2" w14:textId="3ED4DF15" w:rsidR="00CF3C03" w:rsidRPr="0003024A" w:rsidRDefault="00FC7F4B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Figueiredo (2013)</w:t>
            </w:r>
          </w:p>
        </w:tc>
      </w:tr>
      <w:tr w:rsidR="00CF3C03" w:rsidRPr="009D4096" w14:paraId="02788F45" w14:textId="77777777" w:rsidTr="00FC7F4B">
        <w:tc>
          <w:tcPr>
            <w:tcW w:w="2655" w:type="dxa"/>
            <w:shd w:val="clear" w:color="auto" w:fill="auto"/>
          </w:tcPr>
          <w:p w14:paraId="0042D048" w14:textId="62687FBC" w:rsidR="00CF3C03" w:rsidRPr="0003024A" w:rsidRDefault="0054405E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 xml:space="preserve">Linguagem </w:t>
            </w:r>
          </w:p>
        </w:tc>
        <w:tc>
          <w:tcPr>
            <w:tcW w:w="2126" w:type="dxa"/>
            <w:shd w:val="clear" w:color="auto" w:fill="auto"/>
          </w:tcPr>
          <w:p w14:paraId="1E3D16A0" w14:textId="33A0F19E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C++</w:t>
            </w:r>
          </w:p>
        </w:tc>
        <w:tc>
          <w:tcPr>
            <w:tcW w:w="1776" w:type="dxa"/>
            <w:shd w:val="clear" w:color="auto" w:fill="auto"/>
          </w:tcPr>
          <w:p w14:paraId="2899C202" w14:textId="0B39B628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JAVASCRIPT</w:t>
            </w:r>
          </w:p>
        </w:tc>
        <w:tc>
          <w:tcPr>
            <w:tcW w:w="2505" w:type="dxa"/>
            <w:shd w:val="clear" w:color="auto" w:fill="auto"/>
          </w:tcPr>
          <w:p w14:paraId="2DB48C56" w14:textId="6FE5AC62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JAVASCRIPT</w:t>
            </w:r>
          </w:p>
        </w:tc>
      </w:tr>
      <w:tr w:rsidR="00CF3C03" w14:paraId="4ACFE4A3" w14:textId="77777777" w:rsidTr="00FC7F4B">
        <w:tc>
          <w:tcPr>
            <w:tcW w:w="2655" w:type="dxa"/>
            <w:shd w:val="clear" w:color="auto" w:fill="auto"/>
          </w:tcPr>
          <w:p w14:paraId="661CFD3E" w14:textId="4E0040F7" w:rsidR="00CF3C03" w:rsidRPr="0003024A" w:rsidRDefault="0054405E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Salva em disco</w:t>
            </w:r>
          </w:p>
        </w:tc>
        <w:tc>
          <w:tcPr>
            <w:tcW w:w="2126" w:type="dxa"/>
            <w:shd w:val="clear" w:color="auto" w:fill="auto"/>
          </w:tcPr>
          <w:p w14:paraId="012C0FB1" w14:textId="1351BB41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1776" w:type="dxa"/>
            <w:shd w:val="clear" w:color="auto" w:fill="auto"/>
          </w:tcPr>
          <w:p w14:paraId="1262AD74" w14:textId="77777777" w:rsidR="00CF3C03" w:rsidRPr="0003024A" w:rsidRDefault="009D4096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2505" w:type="dxa"/>
            <w:shd w:val="clear" w:color="auto" w:fill="auto"/>
          </w:tcPr>
          <w:p w14:paraId="6EA4FECD" w14:textId="4E606237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</w:tr>
      <w:tr w:rsidR="00CF3C03" w14:paraId="220860DD" w14:textId="77777777" w:rsidTr="00FC7F4B">
        <w:tc>
          <w:tcPr>
            <w:tcW w:w="2655" w:type="dxa"/>
            <w:shd w:val="clear" w:color="auto" w:fill="auto"/>
          </w:tcPr>
          <w:p w14:paraId="24832180" w14:textId="660F76E3" w:rsidR="00CF3C03" w:rsidRPr="0003024A" w:rsidRDefault="0054405E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Possibilita circuitos customizados</w:t>
            </w:r>
          </w:p>
        </w:tc>
        <w:tc>
          <w:tcPr>
            <w:tcW w:w="2126" w:type="dxa"/>
            <w:shd w:val="clear" w:color="auto" w:fill="auto"/>
          </w:tcPr>
          <w:p w14:paraId="55A8EEA2" w14:textId="2B659CA8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  <w:tc>
          <w:tcPr>
            <w:tcW w:w="1776" w:type="dxa"/>
            <w:shd w:val="clear" w:color="auto" w:fill="auto"/>
          </w:tcPr>
          <w:p w14:paraId="4CD7B376" w14:textId="2E14C8DA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2505" w:type="dxa"/>
            <w:shd w:val="clear" w:color="auto" w:fill="auto"/>
          </w:tcPr>
          <w:p w14:paraId="0A0CA451" w14:textId="7A09870B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</w:tr>
      <w:tr w:rsidR="00CF3C03" w14:paraId="78238B65" w14:textId="77777777" w:rsidTr="00FC7F4B">
        <w:tc>
          <w:tcPr>
            <w:tcW w:w="2655" w:type="dxa"/>
            <w:shd w:val="clear" w:color="auto" w:fill="auto"/>
          </w:tcPr>
          <w:p w14:paraId="3678C2EC" w14:textId="7A98C693" w:rsidR="009D4096" w:rsidRPr="0003024A" w:rsidRDefault="0054405E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Visualização clássica de circuitos quânticos</w:t>
            </w:r>
          </w:p>
        </w:tc>
        <w:tc>
          <w:tcPr>
            <w:tcW w:w="2126" w:type="dxa"/>
            <w:shd w:val="clear" w:color="auto" w:fill="auto"/>
          </w:tcPr>
          <w:p w14:paraId="51DA99E5" w14:textId="169192A7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1776" w:type="dxa"/>
            <w:shd w:val="clear" w:color="auto" w:fill="auto"/>
          </w:tcPr>
          <w:p w14:paraId="4A4ECEF1" w14:textId="77777777" w:rsidR="00CF3C03" w:rsidRPr="0003024A" w:rsidRDefault="009D4096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2505" w:type="dxa"/>
            <w:shd w:val="clear" w:color="auto" w:fill="auto"/>
          </w:tcPr>
          <w:p w14:paraId="4C65CAD8" w14:textId="107E121E" w:rsidR="00CF3C03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</w:tr>
      <w:tr w:rsidR="0041646E" w14:paraId="682421F6" w14:textId="77777777" w:rsidTr="00FC7F4B">
        <w:tc>
          <w:tcPr>
            <w:tcW w:w="2655" w:type="dxa"/>
            <w:shd w:val="clear" w:color="auto" w:fill="auto"/>
          </w:tcPr>
          <w:p w14:paraId="06A7941C" w14:textId="188946A8" w:rsidR="0041646E" w:rsidRPr="0003024A" w:rsidRDefault="0054405E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 xml:space="preserve">Modelos visuais de representação do </w:t>
            </w:r>
            <w:proofErr w:type="spellStart"/>
            <w:r w:rsidRPr="0003024A">
              <w:rPr>
                <w:sz w:val="20"/>
              </w:rPr>
              <w:t>Qubit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5E9B7BB" w14:textId="77777777" w:rsidR="0041646E" w:rsidRPr="0003024A" w:rsidRDefault="0061605A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1776" w:type="dxa"/>
            <w:shd w:val="clear" w:color="auto" w:fill="auto"/>
          </w:tcPr>
          <w:p w14:paraId="523A7EAA" w14:textId="77777777" w:rsidR="0041646E" w:rsidRPr="0003024A" w:rsidRDefault="0061605A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2505" w:type="dxa"/>
            <w:shd w:val="clear" w:color="auto" w:fill="auto"/>
          </w:tcPr>
          <w:p w14:paraId="291A11A8" w14:textId="77777777" w:rsidR="0041646E" w:rsidRPr="0003024A" w:rsidRDefault="0061605A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</w:tr>
      <w:tr w:rsidR="0041646E" w14:paraId="261427B0" w14:textId="77777777" w:rsidTr="00FC7F4B">
        <w:tc>
          <w:tcPr>
            <w:tcW w:w="2655" w:type="dxa"/>
            <w:shd w:val="clear" w:color="auto" w:fill="auto"/>
          </w:tcPr>
          <w:p w14:paraId="4D37C298" w14:textId="1540BFE4" w:rsidR="0041646E" w:rsidRPr="0003024A" w:rsidRDefault="0054405E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Utilização programática sem necessidade de simulador visual.</w:t>
            </w:r>
          </w:p>
        </w:tc>
        <w:tc>
          <w:tcPr>
            <w:tcW w:w="2126" w:type="dxa"/>
            <w:shd w:val="clear" w:color="auto" w:fill="auto"/>
          </w:tcPr>
          <w:p w14:paraId="6F310E18" w14:textId="2D3F9A33" w:rsidR="0041646E" w:rsidRPr="0003024A" w:rsidRDefault="0054405E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  <w:tc>
          <w:tcPr>
            <w:tcW w:w="1776" w:type="dxa"/>
            <w:shd w:val="clear" w:color="auto" w:fill="auto"/>
          </w:tcPr>
          <w:p w14:paraId="47F6967F" w14:textId="77777777" w:rsidR="0041646E" w:rsidRPr="0003024A" w:rsidRDefault="0061605A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2505" w:type="dxa"/>
            <w:shd w:val="clear" w:color="auto" w:fill="auto"/>
          </w:tcPr>
          <w:p w14:paraId="59F84FA4" w14:textId="77777777" w:rsidR="0041646E" w:rsidRPr="0003024A" w:rsidRDefault="0061605A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</w:tr>
      <w:tr w:rsidR="0061605A" w14:paraId="64D2B9C4" w14:textId="77777777" w:rsidTr="00FC7F4B">
        <w:tc>
          <w:tcPr>
            <w:tcW w:w="2655" w:type="dxa"/>
            <w:shd w:val="clear" w:color="auto" w:fill="auto"/>
          </w:tcPr>
          <w:p w14:paraId="6E434DFF" w14:textId="614FC68B" w:rsidR="0061605A" w:rsidRPr="0003024A" w:rsidRDefault="00BE53D9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 xml:space="preserve">Possibilita </w:t>
            </w:r>
            <w:r w:rsidR="0003024A" w:rsidRPr="0003024A">
              <w:rPr>
                <w:sz w:val="20"/>
              </w:rPr>
              <w:t>transformação</w:t>
            </w:r>
            <w:r w:rsidRPr="0003024A">
              <w:rPr>
                <w:sz w:val="20"/>
              </w:rPr>
              <w:t xml:space="preserve"> de todos </w:t>
            </w:r>
            <w:proofErr w:type="spellStart"/>
            <w:r w:rsidRPr="0003024A">
              <w:rPr>
                <w:sz w:val="20"/>
              </w:rPr>
              <w:t>qubits</w:t>
            </w:r>
            <w:proofErr w:type="spellEnd"/>
            <w:r w:rsidRPr="0003024A">
              <w:rPr>
                <w:sz w:val="20"/>
              </w:rPr>
              <w:t xml:space="preserve"> através de uma função </w:t>
            </w:r>
            <w:proofErr w:type="spellStart"/>
            <w:r w:rsidRPr="0003024A">
              <w:rPr>
                <w:sz w:val="20"/>
              </w:rPr>
              <w:t>Ex</w:t>
            </w:r>
            <w:proofErr w:type="spellEnd"/>
            <w:r w:rsidRPr="0003024A">
              <w:rPr>
                <w:sz w:val="20"/>
              </w:rPr>
              <w:t>.:QFT</w:t>
            </w:r>
          </w:p>
        </w:tc>
        <w:tc>
          <w:tcPr>
            <w:tcW w:w="2126" w:type="dxa"/>
            <w:shd w:val="clear" w:color="auto" w:fill="auto"/>
          </w:tcPr>
          <w:p w14:paraId="27141F48" w14:textId="32483E9C" w:rsidR="0061605A" w:rsidRPr="0003024A" w:rsidRDefault="00BE53D9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  <w:tc>
          <w:tcPr>
            <w:tcW w:w="1776" w:type="dxa"/>
            <w:shd w:val="clear" w:color="auto" w:fill="auto"/>
          </w:tcPr>
          <w:p w14:paraId="4A00D982" w14:textId="176795D8" w:rsidR="0061605A" w:rsidRPr="0003024A" w:rsidRDefault="00BE53D9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  <w:tc>
          <w:tcPr>
            <w:tcW w:w="2505" w:type="dxa"/>
            <w:shd w:val="clear" w:color="auto" w:fill="auto"/>
          </w:tcPr>
          <w:p w14:paraId="1DA52D97" w14:textId="77777777" w:rsidR="0061605A" w:rsidRPr="0003024A" w:rsidRDefault="0061605A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</w:tr>
      <w:tr w:rsidR="0061605A" w14:paraId="46385773" w14:textId="77777777" w:rsidTr="00FC7F4B">
        <w:tc>
          <w:tcPr>
            <w:tcW w:w="2655" w:type="dxa"/>
            <w:shd w:val="clear" w:color="auto" w:fill="auto"/>
          </w:tcPr>
          <w:p w14:paraId="032D9216" w14:textId="4FFD7600" w:rsidR="0061605A" w:rsidRPr="0003024A" w:rsidRDefault="00BE53D9" w:rsidP="0003024A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 xml:space="preserve">Exportar circuito em diversos formatos </w:t>
            </w:r>
          </w:p>
        </w:tc>
        <w:tc>
          <w:tcPr>
            <w:tcW w:w="2126" w:type="dxa"/>
            <w:shd w:val="clear" w:color="auto" w:fill="auto"/>
          </w:tcPr>
          <w:p w14:paraId="064A0F77" w14:textId="37051636" w:rsidR="0061605A" w:rsidRPr="0003024A" w:rsidRDefault="0061605A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  <w:tc>
          <w:tcPr>
            <w:tcW w:w="1776" w:type="dxa"/>
            <w:shd w:val="clear" w:color="auto" w:fill="auto"/>
          </w:tcPr>
          <w:p w14:paraId="624007EC" w14:textId="0691EF6C" w:rsidR="0061605A" w:rsidRPr="0003024A" w:rsidRDefault="00BE53D9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Sim</w:t>
            </w:r>
          </w:p>
        </w:tc>
        <w:tc>
          <w:tcPr>
            <w:tcW w:w="2505" w:type="dxa"/>
            <w:shd w:val="clear" w:color="auto" w:fill="auto"/>
          </w:tcPr>
          <w:p w14:paraId="4D7CC257" w14:textId="07155BD4" w:rsidR="0061605A" w:rsidRPr="0003024A" w:rsidRDefault="00BE53D9" w:rsidP="0003024A">
            <w:pPr>
              <w:pStyle w:val="TF-TEXTOQUADRO"/>
              <w:jc w:val="center"/>
              <w:rPr>
                <w:sz w:val="20"/>
              </w:rPr>
            </w:pPr>
            <w:r w:rsidRPr="0003024A">
              <w:rPr>
                <w:sz w:val="20"/>
              </w:rPr>
              <w:t>Não</w:t>
            </w:r>
          </w:p>
        </w:tc>
      </w:tr>
    </w:tbl>
    <w:p w14:paraId="661EE7A1" w14:textId="77777777" w:rsidR="00CF3C03" w:rsidRDefault="009D4096" w:rsidP="007D543D">
      <w:pPr>
        <w:pStyle w:val="TF-TEXTO"/>
        <w:ind w:firstLine="0"/>
        <w:jc w:val="center"/>
        <w:rPr>
          <w:sz w:val="20"/>
          <w:szCs w:val="15"/>
        </w:rPr>
      </w:pPr>
      <w:r w:rsidRPr="00206964">
        <w:rPr>
          <w:sz w:val="20"/>
          <w:szCs w:val="15"/>
        </w:rPr>
        <w:t>Fonte: elaborado pelo autor</w:t>
      </w:r>
    </w:p>
    <w:p w14:paraId="4FAC088C" w14:textId="6721F862" w:rsidR="00CA7B55" w:rsidRPr="0003024A" w:rsidRDefault="0003024A" w:rsidP="0003024A">
      <w:pPr>
        <w:pStyle w:val="TF-TEXTO"/>
        <w:spacing w:before="0" w:after="120" w:line="240" w:lineRule="auto"/>
        <w:contextualSpacing w:val="0"/>
        <w:rPr>
          <w:sz w:val="20"/>
        </w:rPr>
      </w:pPr>
      <w:commentRangeStart w:id="127"/>
      <w:r>
        <w:rPr>
          <w:sz w:val="20"/>
        </w:rPr>
        <w:t xml:space="preserve">Neste contexto </w:t>
      </w:r>
      <w:commentRangeEnd w:id="127"/>
      <w:r w:rsidR="000D24CA">
        <w:rPr>
          <w:rStyle w:val="Refdecomentrio"/>
        </w:rPr>
        <w:commentReference w:id="127"/>
      </w:r>
      <w:r>
        <w:rPr>
          <w:sz w:val="20"/>
        </w:rPr>
        <w:t>o presente projeto se torna relevante na medida em que busca produzir um artefato educacional que tem por objetivo facilitar os estudos iniciais na área de computação quântica</w:t>
      </w:r>
      <w:r w:rsidR="005822BB" w:rsidRPr="0003024A">
        <w:rPr>
          <w:sz w:val="20"/>
        </w:rPr>
        <w:t>.</w:t>
      </w:r>
    </w:p>
    <w:p w14:paraId="03D5915A" w14:textId="4D1C631A" w:rsidR="008006B0" w:rsidRDefault="008006B0" w:rsidP="00382FFE">
      <w:pPr>
        <w:pStyle w:val="TF-TEXTO"/>
      </w:pPr>
    </w:p>
    <w:p w14:paraId="3335CAF7" w14:textId="77777777" w:rsidR="00451B94" w:rsidRPr="0003024A" w:rsidRDefault="0041646E" w:rsidP="0003024A">
      <w:pPr>
        <w:pStyle w:val="Ttulo2"/>
      </w:pPr>
      <w:r w:rsidRPr="0003024A">
        <w:tab/>
      </w:r>
      <w:r w:rsidR="00451B94" w:rsidRPr="0003024A">
        <w:t>REQUISITOS PRINCIPAIS DO PROBLEMA A SER TRABALHADO</w:t>
      </w:r>
      <w:bookmarkEnd w:id="108"/>
      <w:bookmarkEnd w:id="109"/>
      <w:bookmarkEnd w:id="110"/>
      <w:bookmarkEnd w:id="111"/>
      <w:bookmarkEnd w:id="112"/>
      <w:bookmarkEnd w:id="113"/>
      <w:bookmarkEnd w:id="114"/>
    </w:p>
    <w:p w14:paraId="31B83215" w14:textId="6B5D1E74" w:rsidR="00CF3C03" w:rsidRPr="0003024A" w:rsidRDefault="00CF3C03" w:rsidP="0003024A">
      <w:pPr>
        <w:pStyle w:val="TF-TEXTO"/>
        <w:spacing w:before="0" w:after="120" w:line="240" w:lineRule="auto"/>
        <w:rPr>
          <w:sz w:val="20"/>
        </w:rPr>
      </w:pPr>
      <w:r w:rsidRPr="0003024A">
        <w:rPr>
          <w:sz w:val="20"/>
        </w:rPr>
        <w:t>A solução deverá:</w:t>
      </w:r>
    </w:p>
    <w:p w14:paraId="47997068" w14:textId="6B2DBC06" w:rsidR="00564BC9" w:rsidRPr="0003024A" w:rsidRDefault="00564BC9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commentRangeStart w:id="128"/>
      <w:r w:rsidRPr="0003024A">
        <w:rPr>
          <w:sz w:val="20"/>
          <w:szCs w:val="20"/>
        </w:rPr>
        <w:t>P</w:t>
      </w:r>
      <w:commentRangeEnd w:id="128"/>
      <w:r w:rsidR="00AF4D90">
        <w:rPr>
          <w:rStyle w:val="Refdecomentrio"/>
        </w:rPr>
        <w:commentReference w:id="128"/>
      </w:r>
      <w:r w:rsidRPr="0003024A">
        <w:rPr>
          <w:sz w:val="20"/>
          <w:szCs w:val="20"/>
        </w:rPr>
        <w:t xml:space="preserve">ermitir a adição, de forma simples, de </w:t>
      </w:r>
      <w:del w:id="129" w:author="Andreza Sartori" w:date="2020-10-20T15:30:00Z">
        <w:r w:rsidRPr="0003024A" w:rsidDel="004412A3">
          <w:rPr>
            <w:sz w:val="20"/>
            <w:szCs w:val="20"/>
          </w:rPr>
          <w:delText xml:space="preserve"> </w:delText>
        </w:r>
      </w:del>
      <w:r w:rsidRPr="0003024A">
        <w:rPr>
          <w:sz w:val="20"/>
          <w:szCs w:val="20"/>
        </w:rPr>
        <w:t xml:space="preserve">entradas, portas e </w:t>
      </w:r>
      <w:r w:rsidR="00D15D42" w:rsidRPr="0003024A">
        <w:rPr>
          <w:sz w:val="20"/>
          <w:szCs w:val="20"/>
        </w:rPr>
        <w:t>medições (Requisito Funcional (RF</w:t>
      </w:r>
      <w:ins w:id="130" w:author="Andreza Sartori" w:date="2020-10-20T15:29:00Z">
        <w:r w:rsidR="004412A3">
          <w:rPr>
            <w:sz w:val="20"/>
            <w:szCs w:val="20"/>
          </w:rPr>
          <w:t>)</w:t>
        </w:r>
      </w:ins>
      <w:r w:rsidR="00D15D42" w:rsidRPr="0003024A">
        <w:rPr>
          <w:sz w:val="20"/>
          <w:szCs w:val="20"/>
        </w:rPr>
        <w:t>)</w:t>
      </w:r>
      <w:r w:rsidRPr="0003024A">
        <w:rPr>
          <w:sz w:val="20"/>
          <w:szCs w:val="20"/>
        </w:rPr>
        <w:t>;</w:t>
      </w:r>
    </w:p>
    <w:p w14:paraId="68B3BDB7" w14:textId="3AC3CA3C" w:rsidR="00564BC9" w:rsidRPr="0003024A" w:rsidRDefault="00564BC9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del w:id="131" w:author="Andreza Sartori" w:date="2020-10-20T15:32:00Z">
        <w:r w:rsidRPr="0003024A" w:rsidDel="004412A3">
          <w:rPr>
            <w:sz w:val="20"/>
            <w:szCs w:val="20"/>
          </w:rPr>
          <w:delText xml:space="preserve">Permitir </w:delText>
        </w:r>
      </w:del>
      <w:ins w:id="132" w:author="Andreza Sartori" w:date="2020-10-20T15:32:00Z">
        <w:r w:rsidR="004412A3">
          <w:rPr>
            <w:sz w:val="20"/>
            <w:szCs w:val="20"/>
          </w:rPr>
          <w:t>p</w:t>
        </w:r>
        <w:r w:rsidR="004412A3" w:rsidRPr="0003024A">
          <w:rPr>
            <w:sz w:val="20"/>
            <w:szCs w:val="20"/>
          </w:rPr>
          <w:t xml:space="preserve">ermitir </w:t>
        </w:r>
      </w:ins>
      <w:r w:rsidRPr="0003024A">
        <w:rPr>
          <w:sz w:val="20"/>
          <w:szCs w:val="20"/>
        </w:rPr>
        <w:t>a seleção de objetos da rede: portas, entradas e medições previamente inseridas no modelo</w:t>
      </w:r>
      <w:ins w:id="133" w:author="Andreza Sartori" w:date="2020-10-20T15:30:00Z">
        <w:r w:rsidR="004412A3">
          <w:rPr>
            <w:sz w:val="20"/>
            <w:szCs w:val="20"/>
          </w:rPr>
          <w:t xml:space="preserve"> (RF)</w:t>
        </w:r>
      </w:ins>
      <w:r w:rsidRPr="0003024A">
        <w:rPr>
          <w:sz w:val="20"/>
          <w:szCs w:val="20"/>
        </w:rPr>
        <w:t>;</w:t>
      </w:r>
    </w:p>
    <w:p w14:paraId="74D196B0" w14:textId="0CD685F1" w:rsidR="00D15D42" w:rsidRPr="0003024A" w:rsidRDefault="00D15D42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del w:id="134" w:author="Andreza Sartori" w:date="2020-10-20T15:32:00Z">
        <w:r w:rsidRPr="0003024A" w:rsidDel="004412A3">
          <w:rPr>
            <w:sz w:val="20"/>
            <w:szCs w:val="20"/>
          </w:rPr>
          <w:delText xml:space="preserve">Permitir </w:delText>
        </w:r>
      </w:del>
      <w:ins w:id="135" w:author="Andreza Sartori" w:date="2020-10-20T15:32:00Z">
        <w:r w:rsidR="004412A3">
          <w:rPr>
            <w:sz w:val="20"/>
            <w:szCs w:val="20"/>
          </w:rPr>
          <w:t>p</w:t>
        </w:r>
        <w:r w:rsidR="004412A3" w:rsidRPr="0003024A">
          <w:rPr>
            <w:sz w:val="20"/>
            <w:szCs w:val="20"/>
          </w:rPr>
          <w:t xml:space="preserve">ermitir </w:t>
        </w:r>
      </w:ins>
      <w:r w:rsidRPr="0003024A">
        <w:rPr>
          <w:sz w:val="20"/>
          <w:szCs w:val="20"/>
        </w:rPr>
        <w:t xml:space="preserve">a alteração do valor da entrada de um </w:t>
      </w:r>
      <w:proofErr w:type="spellStart"/>
      <w:r w:rsidRPr="0003024A">
        <w:rPr>
          <w:sz w:val="20"/>
          <w:szCs w:val="20"/>
        </w:rPr>
        <w:t>qubit</w:t>
      </w:r>
      <w:proofErr w:type="spellEnd"/>
      <w:r w:rsidRPr="0003024A">
        <w:rPr>
          <w:sz w:val="20"/>
          <w:szCs w:val="20"/>
        </w:rPr>
        <w:t>, entre o estado zero e um, tanto no momento da adição do objeto, como posteriormente num momento de edição</w:t>
      </w:r>
      <w:ins w:id="136" w:author="Andreza Sartori" w:date="2020-10-20T15:30:00Z">
        <w:r w:rsidR="004412A3">
          <w:rPr>
            <w:sz w:val="20"/>
            <w:szCs w:val="20"/>
          </w:rPr>
          <w:t xml:space="preserve"> (RF)</w:t>
        </w:r>
      </w:ins>
      <w:r w:rsidRPr="0003024A">
        <w:rPr>
          <w:sz w:val="20"/>
          <w:szCs w:val="20"/>
        </w:rPr>
        <w:t>;</w:t>
      </w:r>
    </w:p>
    <w:p w14:paraId="32A61A56" w14:textId="46ABEF74" w:rsidR="00D15D42" w:rsidRPr="0003024A" w:rsidRDefault="00D15D42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del w:id="137" w:author="Andreza Sartori" w:date="2020-10-20T15:32:00Z">
        <w:r w:rsidRPr="0003024A" w:rsidDel="004412A3">
          <w:rPr>
            <w:sz w:val="20"/>
            <w:szCs w:val="20"/>
          </w:rPr>
          <w:delText xml:space="preserve">Permitir </w:delText>
        </w:r>
      </w:del>
      <w:ins w:id="138" w:author="Andreza Sartori" w:date="2020-10-20T15:32:00Z">
        <w:r w:rsidR="004412A3">
          <w:rPr>
            <w:sz w:val="20"/>
            <w:szCs w:val="20"/>
          </w:rPr>
          <w:t>p</w:t>
        </w:r>
        <w:r w:rsidR="004412A3" w:rsidRPr="0003024A">
          <w:rPr>
            <w:sz w:val="20"/>
            <w:szCs w:val="20"/>
          </w:rPr>
          <w:t xml:space="preserve">ermitir </w:t>
        </w:r>
      </w:ins>
      <w:r w:rsidRPr="0003024A">
        <w:rPr>
          <w:sz w:val="20"/>
          <w:szCs w:val="20"/>
        </w:rPr>
        <w:t>o reposicionamento dos componentes no layout do circuito</w:t>
      </w:r>
      <w:ins w:id="139" w:author="Andreza Sartori" w:date="2020-10-20T15:30:00Z">
        <w:r w:rsidR="004412A3">
          <w:rPr>
            <w:sz w:val="20"/>
            <w:szCs w:val="20"/>
          </w:rPr>
          <w:t xml:space="preserve"> (RF)</w:t>
        </w:r>
      </w:ins>
      <w:r w:rsidRPr="0003024A">
        <w:rPr>
          <w:sz w:val="20"/>
          <w:szCs w:val="20"/>
        </w:rPr>
        <w:t>;</w:t>
      </w:r>
    </w:p>
    <w:p w14:paraId="7C947178" w14:textId="40252D02" w:rsidR="00D15D42" w:rsidRPr="0003024A" w:rsidRDefault="00D15D42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del w:id="140" w:author="Andreza Sartori" w:date="2020-10-20T15:32:00Z">
        <w:r w:rsidRPr="0003024A" w:rsidDel="004412A3">
          <w:rPr>
            <w:sz w:val="20"/>
            <w:szCs w:val="20"/>
          </w:rPr>
          <w:delText xml:space="preserve">Permitir </w:delText>
        </w:r>
      </w:del>
      <w:ins w:id="141" w:author="Andreza Sartori" w:date="2020-10-20T15:32:00Z">
        <w:r w:rsidR="004412A3">
          <w:rPr>
            <w:sz w:val="20"/>
            <w:szCs w:val="20"/>
          </w:rPr>
          <w:t>p</w:t>
        </w:r>
        <w:r w:rsidR="004412A3" w:rsidRPr="0003024A">
          <w:rPr>
            <w:sz w:val="20"/>
            <w:szCs w:val="20"/>
          </w:rPr>
          <w:t xml:space="preserve">ermitir </w:t>
        </w:r>
      </w:ins>
      <w:r w:rsidRPr="0003024A">
        <w:rPr>
          <w:sz w:val="20"/>
          <w:szCs w:val="20"/>
        </w:rPr>
        <w:t>a remoção de componentes do circuito (RF);</w:t>
      </w:r>
    </w:p>
    <w:p w14:paraId="30551C87" w14:textId="03F8E12E" w:rsidR="00D15D42" w:rsidRPr="0003024A" w:rsidRDefault="00D15D42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del w:id="142" w:author="Andreza Sartori" w:date="2020-10-20T15:32:00Z">
        <w:r w:rsidRPr="0003024A" w:rsidDel="004412A3">
          <w:rPr>
            <w:sz w:val="20"/>
            <w:szCs w:val="20"/>
          </w:rPr>
          <w:delText xml:space="preserve">Permitir </w:delText>
        </w:r>
      </w:del>
      <w:ins w:id="143" w:author="Andreza Sartori" w:date="2020-10-20T15:32:00Z">
        <w:r w:rsidR="004412A3">
          <w:rPr>
            <w:sz w:val="20"/>
            <w:szCs w:val="20"/>
          </w:rPr>
          <w:t>p</w:t>
        </w:r>
        <w:r w:rsidR="004412A3" w:rsidRPr="0003024A">
          <w:rPr>
            <w:sz w:val="20"/>
            <w:szCs w:val="20"/>
          </w:rPr>
          <w:t xml:space="preserve">ermitir </w:t>
        </w:r>
      </w:ins>
      <w:r w:rsidRPr="0003024A">
        <w:rPr>
          <w:sz w:val="20"/>
          <w:szCs w:val="20"/>
        </w:rPr>
        <w:t>a adição de portas personalizadas, de tamanho arbitrário, em qualquer ponto do circuito de simulação (RF);</w:t>
      </w:r>
    </w:p>
    <w:p w14:paraId="59C5ADD3" w14:textId="7F78F458" w:rsidR="00D15D42" w:rsidRPr="0003024A" w:rsidRDefault="00D15D42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del w:id="144" w:author="Andreza Sartori" w:date="2020-10-20T15:32:00Z">
        <w:r w:rsidRPr="0003024A" w:rsidDel="004412A3">
          <w:rPr>
            <w:sz w:val="20"/>
            <w:szCs w:val="20"/>
          </w:rPr>
          <w:delText xml:space="preserve">Permitir </w:delText>
        </w:r>
      </w:del>
      <w:ins w:id="145" w:author="Andreza Sartori" w:date="2020-10-20T15:32:00Z">
        <w:r w:rsidR="004412A3">
          <w:rPr>
            <w:sz w:val="20"/>
            <w:szCs w:val="20"/>
          </w:rPr>
          <w:t>p</w:t>
        </w:r>
        <w:r w:rsidR="004412A3" w:rsidRPr="0003024A">
          <w:rPr>
            <w:sz w:val="20"/>
            <w:szCs w:val="20"/>
          </w:rPr>
          <w:t xml:space="preserve">ermitir </w:t>
        </w:r>
      </w:ins>
      <w:r w:rsidRPr="0003024A">
        <w:rPr>
          <w:sz w:val="20"/>
          <w:szCs w:val="20"/>
        </w:rPr>
        <w:t>salvar e carregar o modelo a partir de arquivos em disco (RF);</w:t>
      </w:r>
    </w:p>
    <w:p w14:paraId="2C1619E2" w14:textId="25A41A82" w:rsidR="00D15D42" w:rsidRPr="0003024A" w:rsidRDefault="00D15D42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del w:id="146" w:author="Andreza Sartori" w:date="2020-10-20T15:32:00Z">
        <w:r w:rsidRPr="0003024A" w:rsidDel="004412A3">
          <w:rPr>
            <w:sz w:val="20"/>
            <w:szCs w:val="20"/>
          </w:rPr>
          <w:delText xml:space="preserve">Permitir </w:delText>
        </w:r>
      </w:del>
      <w:ins w:id="147" w:author="Andreza Sartori" w:date="2020-10-20T15:32:00Z">
        <w:r w:rsidR="004412A3">
          <w:rPr>
            <w:sz w:val="20"/>
            <w:szCs w:val="20"/>
          </w:rPr>
          <w:t>p</w:t>
        </w:r>
        <w:r w:rsidR="004412A3" w:rsidRPr="0003024A">
          <w:rPr>
            <w:sz w:val="20"/>
            <w:szCs w:val="20"/>
          </w:rPr>
          <w:t xml:space="preserve">ermitir </w:t>
        </w:r>
      </w:ins>
      <w:r w:rsidRPr="0003024A">
        <w:rPr>
          <w:sz w:val="20"/>
          <w:szCs w:val="20"/>
        </w:rPr>
        <w:t>visualizar o resultado da simulação (RF);</w:t>
      </w:r>
    </w:p>
    <w:p w14:paraId="1736B00E" w14:textId="4CAF90E0" w:rsidR="00D15D42" w:rsidRPr="0003024A" w:rsidRDefault="00D15D42" w:rsidP="000302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sz w:val="20"/>
          <w:szCs w:val="20"/>
        </w:rPr>
      </w:pPr>
      <w:del w:id="148" w:author="Andreza Sartori" w:date="2020-10-20T15:30:00Z">
        <w:r w:rsidRPr="0003024A" w:rsidDel="004412A3">
          <w:rPr>
            <w:sz w:val="20"/>
            <w:szCs w:val="20"/>
          </w:rPr>
          <w:delText>Devera</w:delText>
        </w:r>
      </w:del>
      <w:del w:id="149" w:author="Andreza Sartori" w:date="2020-10-20T15:31:00Z">
        <w:r w:rsidRPr="0003024A" w:rsidDel="004412A3">
          <w:rPr>
            <w:sz w:val="20"/>
            <w:szCs w:val="20"/>
          </w:rPr>
          <w:delText xml:space="preserve"> </w:delText>
        </w:r>
      </w:del>
      <w:r w:rsidRPr="0003024A">
        <w:rPr>
          <w:sz w:val="20"/>
          <w:szCs w:val="20"/>
        </w:rPr>
        <w:t xml:space="preserve">ser desenvolvido em </w:t>
      </w:r>
      <w:proofErr w:type="spellStart"/>
      <w:r w:rsidRPr="0003024A">
        <w:rPr>
          <w:sz w:val="20"/>
          <w:szCs w:val="20"/>
        </w:rPr>
        <w:t>javascript</w:t>
      </w:r>
      <w:proofErr w:type="spellEnd"/>
      <w:r w:rsidRPr="0003024A">
        <w:rPr>
          <w:sz w:val="20"/>
          <w:szCs w:val="20"/>
        </w:rPr>
        <w:t xml:space="preserve"> (RNF)</w:t>
      </w:r>
      <w:ins w:id="150" w:author="Andreza Sartori" w:date="2020-10-16T22:44:00Z">
        <w:r w:rsidR="009B05B8">
          <w:rPr>
            <w:sz w:val="20"/>
            <w:szCs w:val="20"/>
          </w:rPr>
          <w:t>;</w:t>
        </w:r>
      </w:ins>
    </w:p>
    <w:p w14:paraId="68D03ADE" w14:textId="688FFD64" w:rsidR="00CF3C03" w:rsidRPr="0003024A" w:rsidRDefault="00D15D42" w:rsidP="0003024A">
      <w:pPr>
        <w:pStyle w:val="TF-TEXTO"/>
        <w:numPr>
          <w:ilvl w:val="0"/>
          <w:numId w:val="20"/>
        </w:numPr>
        <w:spacing w:before="0" w:after="120" w:line="240" w:lineRule="auto"/>
        <w:rPr>
          <w:sz w:val="20"/>
        </w:rPr>
      </w:pPr>
      <w:del w:id="151" w:author="Andreza Sartori" w:date="2020-10-20T15:32:00Z">
        <w:r w:rsidRPr="0003024A" w:rsidDel="004412A3">
          <w:rPr>
            <w:sz w:val="20"/>
          </w:rPr>
          <w:delText xml:space="preserve">Deverá </w:delText>
        </w:r>
      </w:del>
      <w:ins w:id="152" w:author="Andreza Sartori" w:date="2020-10-20T15:32:00Z">
        <w:r w:rsidR="004412A3">
          <w:rPr>
            <w:sz w:val="20"/>
          </w:rPr>
          <w:t>d</w:t>
        </w:r>
        <w:r w:rsidR="004412A3" w:rsidRPr="0003024A">
          <w:rPr>
            <w:sz w:val="20"/>
          </w:rPr>
          <w:t xml:space="preserve">everá </w:t>
        </w:r>
      </w:ins>
      <w:r w:rsidRPr="0003024A">
        <w:rPr>
          <w:sz w:val="20"/>
        </w:rPr>
        <w:t>apresentar uma interface responsiva (RNF).</w:t>
      </w:r>
    </w:p>
    <w:p w14:paraId="176F397B" w14:textId="77777777" w:rsidR="00451B94" w:rsidRDefault="00451B94" w:rsidP="0003024A">
      <w:pPr>
        <w:pStyle w:val="Ttulo2"/>
      </w:pPr>
      <w:r>
        <w:t>METODOLOGIA</w:t>
      </w:r>
    </w:p>
    <w:p w14:paraId="20FCED91" w14:textId="77777777" w:rsidR="00783694" w:rsidRPr="0003024A" w:rsidRDefault="00783694" w:rsidP="0003024A">
      <w:pPr>
        <w:pStyle w:val="TF-TEXTO"/>
        <w:spacing w:before="0" w:after="120" w:line="240" w:lineRule="auto"/>
        <w:rPr>
          <w:color w:val="000000"/>
          <w:sz w:val="20"/>
        </w:rPr>
      </w:pPr>
      <w:r w:rsidRPr="0003024A">
        <w:rPr>
          <w:color w:val="000000"/>
          <w:sz w:val="20"/>
        </w:rPr>
        <w:t xml:space="preserve">O </w:t>
      </w:r>
      <w:r w:rsidRPr="0003024A">
        <w:rPr>
          <w:sz w:val="20"/>
        </w:rPr>
        <w:t>trabalho</w:t>
      </w:r>
      <w:r w:rsidRPr="0003024A">
        <w:rPr>
          <w:color w:val="000000"/>
          <w:sz w:val="20"/>
        </w:rPr>
        <w:t xml:space="preserve"> será desenvolvido observando as seguintes etapas:</w:t>
      </w:r>
    </w:p>
    <w:p w14:paraId="22328AE6" w14:textId="22585101" w:rsidR="00783694" w:rsidRPr="0003024A" w:rsidRDefault="00783694" w:rsidP="0003024A">
      <w:pPr>
        <w:numPr>
          <w:ilvl w:val="0"/>
          <w:numId w:val="23"/>
        </w:numPr>
        <w:spacing w:after="120"/>
        <w:jc w:val="both"/>
        <w:textAlignment w:val="baseline"/>
        <w:rPr>
          <w:color w:val="000000"/>
          <w:sz w:val="20"/>
          <w:szCs w:val="20"/>
        </w:rPr>
      </w:pPr>
      <w:del w:id="153" w:author="Andreza Sartori" w:date="2020-10-20T15:31:00Z">
        <w:r w:rsidRPr="0003024A" w:rsidDel="004412A3">
          <w:rPr>
            <w:color w:val="000000"/>
            <w:sz w:val="20"/>
            <w:szCs w:val="20"/>
          </w:rPr>
          <w:delText xml:space="preserve">Levantamento </w:delText>
        </w:r>
      </w:del>
      <w:commentRangeStart w:id="154"/>
      <w:ins w:id="155" w:author="Andreza Sartori" w:date="2020-10-20T15:31:00Z">
        <w:r w:rsidR="004412A3">
          <w:rPr>
            <w:color w:val="000000"/>
            <w:sz w:val="20"/>
            <w:szCs w:val="20"/>
          </w:rPr>
          <w:t>l</w:t>
        </w:r>
        <w:r w:rsidR="004412A3" w:rsidRPr="0003024A">
          <w:rPr>
            <w:color w:val="000000"/>
            <w:sz w:val="20"/>
            <w:szCs w:val="20"/>
          </w:rPr>
          <w:t>evantamento</w:t>
        </w:r>
        <w:commentRangeEnd w:id="154"/>
        <w:r w:rsidR="004412A3">
          <w:rPr>
            <w:rStyle w:val="Refdecomentrio"/>
          </w:rPr>
          <w:commentReference w:id="154"/>
        </w:r>
        <w:r w:rsidR="004412A3" w:rsidRPr="0003024A">
          <w:rPr>
            <w:color w:val="000000"/>
            <w:sz w:val="20"/>
            <w:szCs w:val="20"/>
          </w:rPr>
          <w:t xml:space="preserve"> </w:t>
        </w:r>
      </w:ins>
      <w:r w:rsidRPr="0003024A">
        <w:rPr>
          <w:color w:val="000000"/>
          <w:sz w:val="20"/>
          <w:szCs w:val="20"/>
        </w:rPr>
        <w:t>bibliográfico: realizar o levantamento bibliográfico sobre as bibliotecas</w:t>
      </w:r>
      <w:r w:rsidR="002C1F80" w:rsidRPr="0003024A">
        <w:rPr>
          <w:color w:val="000000"/>
          <w:sz w:val="20"/>
          <w:szCs w:val="20"/>
        </w:rPr>
        <w:t xml:space="preserve">, </w:t>
      </w:r>
      <w:r w:rsidRPr="0003024A">
        <w:rPr>
          <w:color w:val="000000"/>
          <w:sz w:val="20"/>
          <w:szCs w:val="20"/>
        </w:rPr>
        <w:t>bem como atualizar o levantamento dos trabalhos correlatos que serão utilizados como referência para desenvolver o trabalho proposto;</w:t>
      </w:r>
    </w:p>
    <w:p w14:paraId="08076E61" w14:textId="5706C7FC" w:rsidR="00783694" w:rsidRPr="0003024A" w:rsidRDefault="00783694" w:rsidP="0003024A">
      <w:pPr>
        <w:numPr>
          <w:ilvl w:val="0"/>
          <w:numId w:val="23"/>
        </w:numPr>
        <w:spacing w:after="120"/>
        <w:jc w:val="both"/>
        <w:textAlignment w:val="baseline"/>
        <w:rPr>
          <w:color w:val="000000"/>
          <w:sz w:val="20"/>
          <w:szCs w:val="20"/>
        </w:rPr>
      </w:pPr>
      <w:del w:id="156" w:author="Andreza Sartori" w:date="2020-10-20T15:32:00Z">
        <w:r w:rsidRPr="0003024A" w:rsidDel="004412A3">
          <w:rPr>
            <w:color w:val="000000"/>
            <w:sz w:val="20"/>
            <w:szCs w:val="20"/>
          </w:rPr>
          <w:delText xml:space="preserve">Levantamento </w:delText>
        </w:r>
      </w:del>
      <w:ins w:id="157" w:author="Andreza Sartori" w:date="2020-10-20T15:32:00Z">
        <w:r w:rsidR="004412A3">
          <w:rPr>
            <w:color w:val="000000"/>
            <w:sz w:val="20"/>
            <w:szCs w:val="20"/>
          </w:rPr>
          <w:t>l</w:t>
        </w:r>
        <w:r w:rsidR="004412A3" w:rsidRPr="0003024A">
          <w:rPr>
            <w:color w:val="000000"/>
            <w:sz w:val="20"/>
            <w:szCs w:val="20"/>
          </w:rPr>
          <w:t xml:space="preserve">evantamento </w:t>
        </w:r>
      </w:ins>
      <w:r w:rsidRPr="0003024A">
        <w:rPr>
          <w:color w:val="000000"/>
          <w:sz w:val="20"/>
          <w:szCs w:val="20"/>
        </w:rPr>
        <w:t>de requisitos: revisar o conjunto de requisitos funcionais e não funcionais previamente identificados nesta proposta;</w:t>
      </w:r>
    </w:p>
    <w:p w14:paraId="20222408" w14:textId="3C835AEB" w:rsidR="00783694" w:rsidRPr="0003024A" w:rsidRDefault="00783694" w:rsidP="0003024A">
      <w:pPr>
        <w:numPr>
          <w:ilvl w:val="0"/>
          <w:numId w:val="23"/>
        </w:numPr>
        <w:spacing w:after="120"/>
        <w:jc w:val="both"/>
        <w:textAlignment w:val="baseline"/>
        <w:rPr>
          <w:color w:val="000000"/>
          <w:sz w:val="20"/>
          <w:szCs w:val="20"/>
        </w:rPr>
      </w:pPr>
      <w:del w:id="158" w:author="Andreza Sartori" w:date="2020-10-20T15:32:00Z">
        <w:r w:rsidRPr="0003024A" w:rsidDel="004412A3">
          <w:rPr>
            <w:color w:val="000000"/>
            <w:sz w:val="20"/>
            <w:szCs w:val="20"/>
          </w:rPr>
          <w:lastRenderedPageBreak/>
          <w:delText xml:space="preserve">Especificação </w:delText>
        </w:r>
      </w:del>
      <w:ins w:id="159" w:author="Andreza Sartori" w:date="2020-10-20T15:32:00Z">
        <w:r w:rsidR="004412A3">
          <w:rPr>
            <w:color w:val="000000"/>
            <w:sz w:val="20"/>
            <w:szCs w:val="20"/>
          </w:rPr>
          <w:t>e</w:t>
        </w:r>
        <w:r w:rsidR="004412A3" w:rsidRPr="0003024A">
          <w:rPr>
            <w:color w:val="000000"/>
            <w:sz w:val="20"/>
            <w:szCs w:val="20"/>
          </w:rPr>
          <w:t xml:space="preserve">specificação </w:t>
        </w:r>
      </w:ins>
      <w:r w:rsidRPr="0003024A">
        <w:rPr>
          <w:color w:val="000000"/>
          <w:sz w:val="20"/>
          <w:szCs w:val="20"/>
        </w:rPr>
        <w:t xml:space="preserve">e análise: formalizar as funcionalidades do projeto através de diagramas de caso de uso, de classe e de sequência da UML, utilizando para o isso o software o </w:t>
      </w:r>
      <w:r w:rsidR="002C1F80" w:rsidRPr="0003024A">
        <w:rPr>
          <w:color w:val="000000"/>
          <w:sz w:val="20"/>
          <w:szCs w:val="20"/>
        </w:rPr>
        <w:t>Star UML</w:t>
      </w:r>
      <w:ins w:id="160" w:author="Andreza Sartori" w:date="2020-10-16T22:44:00Z">
        <w:r w:rsidR="009B05B8">
          <w:rPr>
            <w:color w:val="000000"/>
            <w:sz w:val="20"/>
            <w:szCs w:val="20"/>
          </w:rPr>
          <w:t>;</w:t>
        </w:r>
      </w:ins>
      <w:del w:id="161" w:author="Andreza Sartori" w:date="2020-10-16T22:44:00Z">
        <w:r w:rsidRPr="0003024A" w:rsidDel="009B05B8">
          <w:rPr>
            <w:color w:val="000000"/>
            <w:sz w:val="20"/>
            <w:szCs w:val="20"/>
          </w:rPr>
          <w:delText>.</w:delText>
        </w:r>
      </w:del>
      <w:r w:rsidRPr="0003024A">
        <w:rPr>
          <w:color w:val="FF0000"/>
          <w:sz w:val="20"/>
          <w:szCs w:val="20"/>
        </w:rPr>
        <w:t> </w:t>
      </w:r>
    </w:p>
    <w:p w14:paraId="58CD0180" w14:textId="69265C75" w:rsidR="00783694" w:rsidRPr="0003024A" w:rsidRDefault="00783694" w:rsidP="0003024A">
      <w:pPr>
        <w:numPr>
          <w:ilvl w:val="0"/>
          <w:numId w:val="23"/>
        </w:numPr>
        <w:spacing w:after="120"/>
        <w:jc w:val="both"/>
        <w:textAlignment w:val="baseline"/>
        <w:rPr>
          <w:color w:val="000000"/>
          <w:sz w:val="20"/>
          <w:szCs w:val="20"/>
        </w:rPr>
      </w:pPr>
      <w:del w:id="162" w:author="Andreza Sartori" w:date="2020-10-20T15:32:00Z">
        <w:r w:rsidRPr="0003024A" w:rsidDel="004412A3">
          <w:rPr>
            <w:color w:val="000000"/>
            <w:sz w:val="20"/>
            <w:szCs w:val="20"/>
          </w:rPr>
          <w:delText>Implementação</w:delText>
        </w:r>
      </w:del>
      <w:ins w:id="163" w:author="Andreza Sartori" w:date="2020-10-20T15:32:00Z">
        <w:r w:rsidR="004412A3">
          <w:rPr>
            <w:color w:val="000000"/>
            <w:sz w:val="20"/>
            <w:szCs w:val="20"/>
          </w:rPr>
          <w:t>i</w:t>
        </w:r>
        <w:r w:rsidR="004412A3" w:rsidRPr="0003024A">
          <w:rPr>
            <w:color w:val="000000"/>
            <w:sz w:val="20"/>
            <w:szCs w:val="20"/>
          </w:rPr>
          <w:t>mplementação</w:t>
        </w:r>
      </w:ins>
      <w:r w:rsidRPr="0003024A">
        <w:rPr>
          <w:color w:val="000000"/>
          <w:sz w:val="20"/>
          <w:szCs w:val="20"/>
        </w:rPr>
        <w:t xml:space="preserve">: implementar o software proposto de acordo com as especificações utilizando a tecnologia </w:t>
      </w:r>
      <w:r w:rsidR="002C1F80" w:rsidRPr="0003024A">
        <w:rPr>
          <w:color w:val="000000"/>
          <w:sz w:val="20"/>
          <w:szCs w:val="20"/>
        </w:rPr>
        <w:t xml:space="preserve">Node.js, React.js, </w:t>
      </w:r>
      <w:proofErr w:type="spellStart"/>
      <w:r w:rsidR="002C1F80" w:rsidRPr="0003024A">
        <w:rPr>
          <w:color w:val="000000"/>
          <w:sz w:val="20"/>
          <w:szCs w:val="20"/>
        </w:rPr>
        <w:t>React</w:t>
      </w:r>
      <w:proofErr w:type="spellEnd"/>
      <w:r w:rsidR="002C1F80" w:rsidRPr="0003024A">
        <w:rPr>
          <w:color w:val="000000"/>
          <w:sz w:val="20"/>
          <w:szCs w:val="20"/>
        </w:rPr>
        <w:t xml:space="preserve"> </w:t>
      </w:r>
      <w:proofErr w:type="spellStart"/>
      <w:r w:rsidR="002C1F80" w:rsidRPr="0003024A">
        <w:rPr>
          <w:color w:val="000000"/>
          <w:sz w:val="20"/>
          <w:szCs w:val="20"/>
        </w:rPr>
        <w:t>Native</w:t>
      </w:r>
      <w:proofErr w:type="spellEnd"/>
      <w:r w:rsidR="002C1F80" w:rsidRPr="0003024A">
        <w:rPr>
          <w:color w:val="000000"/>
          <w:sz w:val="20"/>
          <w:szCs w:val="20"/>
        </w:rPr>
        <w:t xml:space="preserve"> e </w:t>
      </w:r>
      <w:proofErr w:type="spellStart"/>
      <w:r w:rsidR="002C1F80" w:rsidRPr="0003024A">
        <w:rPr>
          <w:color w:val="000000"/>
          <w:sz w:val="20"/>
          <w:szCs w:val="20"/>
        </w:rPr>
        <w:t>Firebase</w:t>
      </w:r>
      <w:proofErr w:type="spellEnd"/>
      <w:ins w:id="164" w:author="Andreza Sartori" w:date="2020-10-16T22:44:00Z">
        <w:r w:rsidR="009B05B8">
          <w:rPr>
            <w:color w:val="000000"/>
            <w:sz w:val="20"/>
            <w:szCs w:val="20"/>
          </w:rPr>
          <w:t>;</w:t>
        </w:r>
      </w:ins>
      <w:del w:id="165" w:author="Andreza Sartori" w:date="2020-10-16T22:44:00Z">
        <w:r w:rsidRPr="0003024A" w:rsidDel="009B05B8">
          <w:rPr>
            <w:color w:val="000000"/>
            <w:sz w:val="20"/>
            <w:szCs w:val="20"/>
          </w:rPr>
          <w:delText>.</w:delText>
        </w:r>
      </w:del>
    </w:p>
    <w:p w14:paraId="4BBF66FD" w14:textId="1C556D07" w:rsidR="00783694" w:rsidRPr="0003024A" w:rsidRDefault="00783694" w:rsidP="0003024A">
      <w:pPr>
        <w:numPr>
          <w:ilvl w:val="0"/>
          <w:numId w:val="23"/>
        </w:numPr>
        <w:spacing w:after="120"/>
        <w:jc w:val="both"/>
        <w:textAlignment w:val="baseline"/>
        <w:rPr>
          <w:color w:val="000000"/>
          <w:sz w:val="20"/>
          <w:szCs w:val="20"/>
        </w:rPr>
      </w:pPr>
      <w:del w:id="166" w:author="Andreza Sartori" w:date="2020-10-20T15:32:00Z">
        <w:r w:rsidRPr="0003024A" w:rsidDel="004412A3">
          <w:rPr>
            <w:color w:val="000000"/>
            <w:sz w:val="20"/>
            <w:szCs w:val="20"/>
          </w:rPr>
          <w:delText>Testes</w:delText>
        </w:r>
      </w:del>
      <w:ins w:id="167" w:author="Andreza Sartori" w:date="2020-10-20T15:32:00Z">
        <w:r w:rsidR="004412A3">
          <w:rPr>
            <w:color w:val="000000"/>
            <w:sz w:val="20"/>
            <w:szCs w:val="20"/>
          </w:rPr>
          <w:t>t</w:t>
        </w:r>
        <w:r w:rsidR="004412A3" w:rsidRPr="0003024A">
          <w:rPr>
            <w:color w:val="000000"/>
            <w:sz w:val="20"/>
            <w:szCs w:val="20"/>
          </w:rPr>
          <w:t>estes</w:t>
        </w:r>
      </w:ins>
      <w:r w:rsidRPr="0003024A">
        <w:rPr>
          <w:color w:val="000000"/>
          <w:sz w:val="20"/>
          <w:szCs w:val="20"/>
        </w:rPr>
        <w:t>: criar cenários de testes para verificar os resultados obtidos</w:t>
      </w:r>
      <w:ins w:id="168" w:author="Andreza Sartori" w:date="2020-10-16T22:45:00Z">
        <w:r w:rsidR="009B05B8">
          <w:rPr>
            <w:color w:val="000000"/>
            <w:sz w:val="20"/>
            <w:szCs w:val="20"/>
          </w:rPr>
          <w:t>.</w:t>
        </w:r>
      </w:ins>
      <w:del w:id="169" w:author="Andreza Sartori" w:date="2020-10-16T22:45:00Z">
        <w:r w:rsidRPr="0003024A" w:rsidDel="009B05B8">
          <w:rPr>
            <w:color w:val="000000"/>
            <w:sz w:val="20"/>
            <w:szCs w:val="20"/>
          </w:rPr>
          <w:delText>;</w:delText>
        </w:r>
      </w:del>
    </w:p>
    <w:p w14:paraId="65E272C6" w14:textId="3A9EBD3F" w:rsidR="00451B94" w:rsidRPr="0003024A" w:rsidRDefault="00451B94" w:rsidP="0003024A">
      <w:pPr>
        <w:pStyle w:val="TF-TEXTO"/>
        <w:spacing w:line="240" w:lineRule="auto"/>
        <w:rPr>
          <w:sz w:val="20"/>
        </w:rPr>
      </w:pPr>
      <w:r w:rsidRPr="0003024A">
        <w:rPr>
          <w:sz w:val="20"/>
        </w:rPr>
        <w:t xml:space="preserve">As etapas serão realizadas nos períodos relacionados no </w:t>
      </w:r>
      <w:r w:rsidR="0060060C" w:rsidRPr="0003024A">
        <w:rPr>
          <w:sz w:val="20"/>
        </w:rPr>
        <w:fldChar w:fldCharType="begin"/>
      </w:r>
      <w:r w:rsidR="0060060C" w:rsidRPr="0003024A">
        <w:rPr>
          <w:sz w:val="20"/>
        </w:rPr>
        <w:instrText xml:space="preserve"> REF _Ref98650273 \h </w:instrText>
      </w:r>
      <w:r w:rsidR="0003024A">
        <w:rPr>
          <w:sz w:val="20"/>
        </w:rPr>
        <w:instrText xml:space="preserve"> \* MERGEFORMAT </w:instrText>
      </w:r>
      <w:r w:rsidR="0060060C" w:rsidRPr="0003024A">
        <w:rPr>
          <w:sz w:val="20"/>
        </w:rPr>
      </w:r>
      <w:r w:rsidR="0060060C" w:rsidRPr="0003024A">
        <w:rPr>
          <w:sz w:val="20"/>
        </w:rPr>
        <w:fldChar w:fldCharType="separate"/>
      </w:r>
      <w:r w:rsidR="00BD454E" w:rsidRPr="0003024A">
        <w:rPr>
          <w:sz w:val="20"/>
        </w:rPr>
        <w:t xml:space="preserve">Quadro </w:t>
      </w:r>
      <w:r w:rsidR="00BD454E">
        <w:rPr>
          <w:noProof/>
          <w:sz w:val="20"/>
        </w:rPr>
        <w:t>2</w:t>
      </w:r>
      <w:r w:rsidR="0060060C" w:rsidRPr="0003024A">
        <w:rPr>
          <w:sz w:val="20"/>
        </w:rPr>
        <w:fldChar w:fldCharType="end"/>
      </w:r>
      <w:r w:rsidR="008006B0" w:rsidRPr="0003024A">
        <w:rPr>
          <w:sz w:val="20"/>
        </w:rPr>
        <w:t>2</w:t>
      </w:r>
      <w:r w:rsidRPr="0003024A">
        <w:rPr>
          <w:sz w:val="20"/>
        </w:rPr>
        <w:t>.</w:t>
      </w:r>
    </w:p>
    <w:p w14:paraId="3B5A12C3" w14:textId="57918555" w:rsidR="00451B94" w:rsidRPr="0003024A" w:rsidRDefault="0060060C" w:rsidP="0060060C">
      <w:pPr>
        <w:pStyle w:val="TF-LEGENDA-Ilustracao"/>
        <w:rPr>
          <w:sz w:val="20"/>
        </w:rPr>
      </w:pPr>
      <w:bookmarkStart w:id="170" w:name="_Ref98650273"/>
      <w:r w:rsidRPr="0003024A">
        <w:rPr>
          <w:sz w:val="20"/>
        </w:rPr>
        <w:t xml:space="preserve">Quadro </w:t>
      </w:r>
      <w:r w:rsidR="00C8207E" w:rsidRPr="0003024A">
        <w:rPr>
          <w:sz w:val="20"/>
        </w:rPr>
        <w:fldChar w:fldCharType="begin"/>
      </w:r>
      <w:r w:rsidR="00C8207E" w:rsidRPr="0003024A">
        <w:rPr>
          <w:sz w:val="20"/>
        </w:rPr>
        <w:instrText xml:space="preserve"> SEQ Quadro \* ARABIC </w:instrText>
      </w:r>
      <w:r w:rsidR="00C8207E" w:rsidRPr="0003024A">
        <w:rPr>
          <w:sz w:val="20"/>
        </w:rPr>
        <w:fldChar w:fldCharType="separate"/>
      </w:r>
      <w:r w:rsidR="00BD454E">
        <w:rPr>
          <w:noProof/>
          <w:sz w:val="20"/>
        </w:rPr>
        <w:t>2</w:t>
      </w:r>
      <w:r w:rsidR="00C8207E" w:rsidRPr="0003024A">
        <w:rPr>
          <w:noProof/>
          <w:sz w:val="20"/>
        </w:rPr>
        <w:fldChar w:fldCharType="end"/>
      </w:r>
      <w:bookmarkEnd w:id="170"/>
      <w:r w:rsidR="00451B94" w:rsidRPr="0003024A">
        <w:rPr>
          <w:sz w:val="20"/>
        </w:rPr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21D62124" w14:textId="77777777" w:rsidTr="0003024A">
        <w:trPr>
          <w:cantSplit/>
          <w:jc w:val="center"/>
        </w:trPr>
        <w:tc>
          <w:tcPr>
            <w:tcW w:w="61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/>
          </w:tcPr>
          <w:p w14:paraId="098E8DD9" w14:textId="77777777" w:rsidR="00451B94" w:rsidRPr="0003024A" w:rsidRDefault="00451B94" w:rsidP="00470C41">
            <w:pPr>
              <w:pStyle w:val="TF-TEXTOQUADRO"/>
              <w:rPr>
                <w:sz w:val="20"/>
              </w:rPr>
            </w:pPr>
          </w:p>
        </w:tc>
        <w:tc>
          <w:tcPr>
            <w:tcW w:w="2834" w:type="dxa"/>
            <w:gridSpan w:val="10"/>
            <w:tcBorders>
              <w:left w:val="nil"/>
            </w:tcBorders>
            <w:shd w:val="clear" w:color="auto" w:fill="A6A6A6"/>
          </w:tcPr>
          <w:p w14:paraId="3CE46A7D" w14:textId="77777777" w:rsidR="00451B94" w:rsidRPr="0003024A" w:rsidRDefault="009D4096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2021</w:t>
            </w:r>
          </w:p>
        </w:tc>
      </w:tr>
      <w:tr w:rsidR="00451B94" w:rsidRPr="007E0D87" w14:paraId="45C1FF81" w14:textId="77777777" w:rsidTr="0003024A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</w:tcPr>
          <w:p w14:paraId="2EC232DA" w14:textId="77777777" w:rsidR="00451B94" w:rsidRPr="0003024A" w:rsidRDefault="00451B94" w:rsidP="00470C41">
            <w:pPr>
              <w:pStyle w:val="TF-TEXTOQUADRO"/>
              <w:rPr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nil"/>
            </w:tcBorders>
            <w:shd w:val="clear" w:color="auto" w:fill="A6A6A6"/>
          </w:tcPr>
          <w:p w14:paraId="6B25A7B0" w14:textId="77777777" w:rsidR="00451B94" w:rsidRPr="0003024A" w:rsidRDefault="009D4096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fev</w:t>
            </w:r>
            <w:r w:rsidR="00451B94" w:rsidRPr="0003024A">
              <w:rPr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F0A9E" w14:textId="77777777" w:rsidR="00451B94" w:rsidRPr="0003024A" w:rsidRDefault="009D4096" w:rsidP="009D4096">
            <w:pPr>
              <w:pStyle w:val="TF-TEXTOQUADROCentralizado"/>
              <w:jc w:val="left"/>
              <w:rPr>
                <w:sz w:val="20"/>
              </w:rPr>
            </w:pPr>
            <w:r w:rsidRPr="0003024A">
              <w:rPr>
                <w:sz w:val="20"/>
              </w:rPr>
              <w:t xml:space="preserve"> 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66716A7" w14:textId="77777777" w:rsidR="00451B94" w:rsidRPr="0003024A" w:rsidRDefault="009D4096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abr</w:t>
            </w:r>
            <w:r w:rsidR="00451B94" w:rsidRPr="0003024A">
              <w:rPr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BDCFAE8" w14:textId="77777777" w:rsidR="00451B94" w:rsidRPr="0003024A" w:rsidRDefault="009D4096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79261E1" w14:textId="77777777" w:rsidR="00451B94" w:rsidRPr="0003024A" w:rsidRDefault="009D4096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jun</w:t>
            </w:r>
            <w:r w:rsidR="00451B94" w:rsidRPr="0003024A">
              <w:rPr>
                <w:sz w:val="20"/>
              </w:rPr>
              <w:t>.</w:t>
            </w:r>
          </w:p>
        </w:tc>
      </w:tr>
      <w:tr w:rsidR="00451B94" w:rsidRPr="007E0D87" w14:paraId="4A2833CB" w14:textId="77777777" w:rsidTr="0003024A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6A6A6"/>
          </w:tcPr>
          <w:p w14:paraId="3E73E0FD" w14:textId="77777777" w:rsidR="00451B94" w:rsidRPr="0003024A" w:rsidRDefault="00451B94" w:rsidP="00470C41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etapas / quinzenas</w:t>
            </w:r>
          </w:p>
        </w:tc>
        <w:tc>
          <w:tcPr>
            <w:tcW w:w="273" w:type="dxa"/>
            <w:tcBorders>
              <w:left w:val="nil"/>
            </w:tcBorders>
            <w:shd w:val="clear" w:color="auto" w:fill="A6A6A6"/>
          </w:tcPr>
          <w:p w14:paraId="7E8B1DAD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39FE78E6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14:paraId="7270DD8D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6EF06DCB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14:paraId="18B10374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59DE329C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14:paraId="3C4870BA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4219522F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14:paraId="60729AE8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1</w:t>
            </w:r>
          </w:p>
        </w:tc>
        <w:tc>
          <w:tcPr>
            <w:tcW w:w="289" w:type="dxa"/>
            <w:shd w:val="clear" w:color="auto" w:fill="A6A6A6"/>
          </w:tcPr>
          <w:p w14:paraId="27AD9B36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  <w:r w:rsidRPr="0003024A">
              <w:rPr>
                <w:sz w:val="20"/>
              </w:rPr>
              <w:t>2</w:t>
            </w:r>
          </w:p>
        </w:tc>
      </w:tr>
      <w:tr w:rsidR="00451B94" w:rsidRPr="007E0D87" w14:paraId="36AD43A0" w14:textId="77777777" w:rsidTr="0003024A">
        <w:trPr>
          <w:jc w:val="center"/>
        </w:trPr>
        <w:tc>
          <w:tcPr>
            <w:tcW w:w="6171" w:type="dxa"/>
            <w:tcBorders>
              <w:top w:val="nil"/>
            </w:tcBorders>
          </w:tcPr>
          <w:p w14:paraId="0357D009" w14:textId="77777777" w:rsidR="00451B94" w:rsidRPr="0003024A" w:rsidRDefault="009D4096" w:rsidP="00470C41">
            <w:pPr>
              <w:pStyle w:val="TF-TEXTOQUADRO"/>
              <w:rPr>
                <w:bCs/>
                <w:sz w:val="20"/>
              </w:rPr>
            </w:pPr>
            <w:r w:rsidRPr="0003024A">
              <w:rPr>
                <w:bCs/>
                <w:sz w:val="20"/>
              </w:rPr>
              <w:t xml:space="preserve">Levantamento </w:t>
            </w:r>
            <w:commentRangeStart w:id="171"/>
            <w:r w:rsidRPr="0003024A">
              <w:rPr>
                <w:bCs/>
                <w:sz w:val="20"/>
              </w:rPr>
              <w:t>bibliográfico</w:t>
            </w:r>
            <w:commentRangeEnd w:id="171"/>
            <w:r w:rsidR="009B05B8">
              <w:rPr>
                <w:rStyle w:val="Refdecomentrio"/>
              </w:rPr>
              <w:commentReference w:id="171"/>
            </w:r>
          </w:p>
        </w:tc>
        <w:tc>
          <w:tcPr>
            <w:tcW w:w="273" w:type="dxa"/>
            <w:shd w:val="clear" w:color="auto" w:fill="A6A6A6"/>
          </w:tcPr>
          <w:p w14:paraId="5AD4A237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A5FF39F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E11D3DC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CF96222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16368992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5486A00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617522D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7B84976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3E707CA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512294A4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034082EE" w14:textId="77777777" w:rsidTr="0003024A">
        <w:trPr>
          <w:jc w:val="center"/>
        </w:trPr>
        <w:tc>
          <w:tcPr>
            <w:tcW w:w="6171" w:type="dxa"/>
          </w:tcPr>
          <w:p w14:paraId="3008281E" w14:textId="77777777" w:rsidR="00451B94" w:rsidRPr="0003024A" w:rsidRDefault="00783694" w:rsidP="00470C41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Levantamento</w:t>
            </w:r>
            <w:r w:rsidR="009D4096" w:rsidRPr="0003024A">
              <w:rPr>
                <w:sz w:val="20"/>
              </w:rPr>
              <w:t xml:space="preserve"> d</w:t>
            </w:r>
            <w:r w:rsidRPr="0003024A">
              <w:rPr>
                <w:sz w:val="20"/>
              </w:rPr>
              <w:t>os</w:t>
            </w:r>
            <w:r w:rsidR="009D4096" w:rsidRPr="0003024A">
              <w:rPr>
                <w:sz w:val="20"/>
              </w:rPr>
              <w:t xml:space="preserve"> requisitos</w:t>
            </w:r>
          </w:p>
        </w:tc>
        <w:tc>
          <w:tcPr>
            <w:tcW w:w="273" w:type="dxa"/>
          </w:tcPr>
          <w:p w14:paraId="43F7DC51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16CBEBF7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82822B9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6C8CB55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02D313B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0C6647F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60A4198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28323D5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C028463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79D93EB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342E8E49" w14:textId="77777777" w:rsidTr="0003024A">
        <w:trPr>
          <w:jc w:val="center"/>
        </w:trPr>
        <w:tc>
          <w:tcPr>
            <w:tcW w:w="6171" w:type="dxa"/>
          </w:tcPr>
          <w:p w14:paraId="5CEB8ECB" w14:textId="77777777" w:rsidR="00451B94" w:rsidRPr="0003024A" w:rsidRDefault="00783694" w:rsidP="00470C41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Especificação e análise</w:t>
            </w:r>
          </w:p>
        </w:tc>
        <w:tc>
          <w:tcPr>
            <w:tcW w:w="273" w:type="dxa"/>
          </w:tcPr>
          <w:p w14:paraId="53D1F3A3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87CA8A7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15EF2D9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297430D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FF429DC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4F6921F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25087C1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674BE73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7BAF241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EC9575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16081C" w:rsidRPr="007E0D87" w14:paraId="5A6582D6" w14:textId="77777777" w:rsidTr="0003024A">
        <w:trPr>
          <w:jc w:val="center"/>
        </w:trPr>
        <w:tc>
          <w:tcPr>
            <w:tcW w:w="6171" w:type="dxa"/>
          </w:tcPr>
          <w:p w14:paraId="791545C1" w14:textId="77777777" w:rsidR="0016081C" w:rsidRPr="0003024A" w:rsidRDefault="00783694" w:rsidP="00470C41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Implementação</w:t>
            </w:r>
          </w:p>
        </w:tc>
        <w:tc>
          <w:tcPr>
            <w:tcW w:w="273" w:type="dxa"/>
          </w:tcPr>
          <w:p w14:paraId="40220901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4C049FF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FE3A54A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B48BFDB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0F50256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7267658C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03AF9091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149C2F3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5C8A791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7DD11D7F" w14:textId="77777777" w:rsidR="0016081C" w:rsidRPr="0003024A" w:rsidRDefault="0016081C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12B77A41" w14:textId="77777777" w:rsidTr="0003024A">
        <w:trPr>
          <w:jc w:val="center"/>
        </w:trPr>
        <w:tc>
          <w:tcPr>
            <w:tcW w:w="6171" w:type="dxa"/>
          </w:tcPr>
          <w:p w14:paraId="03592356" w14:textId="77777777" w:rsidR="00451B94" w:rsidRPr="0003024A" w:rsidRDefault="009D4096" w:rsidP="00470C41">
            <w:pPr>
              <w:pStyle w:val="TF-TEXTOQUADRO"/>
              <w:rPr>
                <w:sz w:val="20"/>
              </w:rPr>
            </w:pPr>
            <w:r w:rsidRPr="0003024A">
              <w:rPr>
                <w:sz w:val="20"/>
              </w:rPr>
              <w:t>Testes</w:t>
            </w:r>
          </w:p>
        </w:tc>
        <w:tc>
          <w:tcPr>
            <w:tcW w:w="273" w:type="dxa"/>
          </w:tcPr>
          <w:p w14:paraId="0DAD5AAF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E7CA724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F24F96E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881B345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2C754C1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40B3F2A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7E82F9EF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01BB3133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055B303F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65695A4" w14:textId="77777777" w:rsidR="00451B94" w:rsidRPr="0003024A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F5933B4" w14:textId="77777777" w:rsidR="00FC4A9F" w:rsidRDefault="00FC4A9F" w:rsidP="0003024A">
      <w:pPr>
        <w:pStyle w:val="TF-FONTE"/>
        <w:jc w:val="center"/>
      </w:pPr>
      <w:r>
        <w:t>Fonte: elaborado pelo autor.</w:t>
      </w:r>
    </w:p>
    <w:p w14:paraId="0C214E3F" w14:textId="77777777" w:rsidR="00A307C7" w:rsidRPr="007A1883" w:rsidRDefault="0037046F" w:rsidP="007D51A8">
      <w:pPr>
        <w:pStyle w:val="Ttulo1"/>
      </w:pPr>
      <w:r>
        <w:t>REVISÃO BIBLIOGRÁFIC</w:t>
      </w:r>
      <w:r w:rsidR="008975E0">
        <w:t>a</w:t>
      </w:r>
    </w:p>
    <w:p w14:paraId="200D03A7" w14:textId="1893A461" w:rsidR="00CC5918" w:rsidRDefault="00C8207E" w:rsidP="00C8207E">
      <w:pPr>
        <w:pStyle w:val="TF-TEXTO"/>
        <w:spacing w:before="0" w:after="120" w:line="240" w:lineRule="auto"/>
        <w:contextualSpacing w:val="0"/>
        <w:rPr>
          <w:sz w:val="20"/>
        </w:rPr>
      </w:pPr>
      <w:r w:rsidRPr="00C8207E">
        <w:rPr>
          <w:sz w:val="20"/>
        </w:rPr>
        <w:t>Esta seção tem</w:t>
      </w:r>
      <w:r w:rsidR="00CC5918" w:rsidRPr="00C8207E">
        <w:rPr>
          <w:sz w:val="20"/>
        </w:rPr>
        <w:t xml:space="preserve"> como objetivo </w:t>
      </w:r>
      <w:r>
        <w:rPr>
          <w:sz w:val="20"/>
        </w:rPr>
        <w:t>introduzir</w:t>
      </w:r>
      <w:r w:rsidR="00CC5918" w:rsidRPr="00C8207E">
        <w:rPr>
          <w:sz w:val="20"/>
        </w:rPr>
        <w:t xml:space="preserve"> principais modelos teóricos que serão utilizados para </w:t>
      </w:r>
      <w:r w:rsidRPr="00C8207E">
        <w:rPr>
          <w:sz w:val="20"/>
        </w:rPr>
        <w:t>construção</w:t>
      </w:r>
      <w:r w:rsidR="00CC5918" w:rsidRPr="00C8207E">
        <w:rPr>
          <w:sz w:val="20"/>
        </w:rPr>
        <w:t xml:space="preserve"> do simulador abordando conceitos como: </w:t>
      </w:r>
      <w:commentRangeStart w:id="172"/>
      <w:proofErr w:type="spellStart"/>
      <w:r w:rsidR="00CC5918" w:rsidRPr="00C8207E">
        <w:rPr>
          <w:sz w:val="20"/>
        </w:rPr>
        <w:t>Qubits</w:t>
      </w:r>
      <w:proofErr w:type="spellEnd"/>
      <w:ins w:id="173" w:author="Andreza Sartori" w:date="2020-10-20T15:37:00Z">
        <w:r w:rsidR="0058698D">
          <w:rPr>
            <w:sz w:val="20"/>
          </w:rPr>
          <w:t xml:space="preserve"> </w:t>
        </w:r>
      </w:ins>
      <w:ins w:id="174" w:author="Andreza Sartori" w:date="2020-10-20T15:38:00Z">
        <w:r w:rsidR="0058698D">
          <w:rPr>
            <w:sz w:val="20"/>
          </w:rPr>
          <w:t>e</w:t>
        </w:r>
      </w:ins>
      <w:del w:id="175" w:author="Andreza Sartori" w:date="2020-10-20T15:37:00Z">
        <w:r w:rsidR="00CC5918" w:rsidRPr="00C8207E" w:rsidDel="0058698D">
          <w:rPr>
            <w:sz w:val="20"/>
          </w:rPr>
          <w:delText>,</w:delText>
        </w:r>
      </w:del>
      <w:r w:rsidR="00CC5918" w:rsidRPr="00C8207E">
        <w:rPr>
          <w:sz w:val="20"/>
        </w:rPr>
        <w:t xml:space="preserve"> Modelos de visualização.</w:t>
      </w:r>
      <w:commentRangeEnd w:id="172"/>
      <w:r w:rsidR="0058698D">
        <w:rPr>
          <w:rStyle w:val="Refdecomentrio"/>
        </w:rPr>
        <w:commentReference w:id="172"/>
      </w:r>
    </w:p>
    <w:p w14:paraId="56E5B014" w14:textId="14E3CA0A" w:rsidR="00C8207E" w:rsidRDefault="00C8207E" w:rsidP="00C8207E">
      <w:pPr>
        <w:pStyle w:val="TF-TEXTO"/>
        <w:spacing w:before="0" w:after="120" w:line="240" w:lineRule="auto"/>
        <w:contextualSpacing w:val="0"/>
        <w:rPr>
          <w:sz w:val="20"/>
        </w:rPr>
      </w:pPr>
      <w:r>
        <w:rPr>
          <w:sz w:val="20"/>
        </w:rPr>
        <w:t xml:space="preserve">O trabalho faz uma revisão teórica acerca do conceito de Bit Quântico, postulados da mecânica quântica, circuitos quânticos, matriz de densidade e canais de erro. Esta revisão está baseada em: </w:t>
      </w:r>
      <w:proofErr w:type="spellStart"/>
      <w:proofErr w:type="gramStart"/>
      <w:r>
        <w:rPr>
          <w:sz w:val="20"/>
        </w:rPr>
        <w:t>Shor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1994), </w:t>
      </w:r>
      <w:r w:rsidR="00931F5A">
        <w:rPr>
          <w:sz w:val="20"/>
        </w:rPr>
        <w:t>Nielsen e Chang (2010),</w:t>
      </w:r>
      <w:r w:rsidR="00253495">
        <w:rPr>
          <w:sz w:val="20"/>
        </w:rPr>
        <w:t xml:space="preserve"> </w:t>
      </w:r>
      <w:r w:rsidR="00253495" w:rsidRPr="00253495">
        <w:rPr>
          <w:sz w:val="20"/>
        </w:rPr>
        <w:t>Nielsen</w:t>
      </w:r>
      <w:r w:rsidR="00253495">
        <w:rPr>
          <w:sz w:val="20"/>
        </w:rPr>
        <w:t xml:space="preserve"> e </w:t>
      </w:r>
      <w:r w:rsidR="00253495" w:rsidRPr="00253495">
        <w:rPr>
          <w:sz w:val="20"/>
        </w:rPr>
        <w:t>Chuang</w:t>
      </w:r>
      <w:r w:rsidR="00253495">
        <w:rPr>
          <w:sz w:val="20"/>
        </w:rPr>
        <w:t xml:space="preserve"> (2010), </w:t>
      </w:r>
      <w:r>
        <w:rPr>
          <w:sz w:val="20"/>
        </w:rPr>
        <w:t>Reis e Conceição (2013)</w:t>
      </w:r>
      <w:r w:rsidR="00253495">
        <w:rPr>
          <w:sz w:val="20"/>
        </w:rPr>
        <w:t xml:space="preserve">, </w:t>
      </w:r>
      <w:proofErr w:type="spellStart"/>
      <w:r w:rsidR="008E1FD0" w:rsidRPr="008E1FD0">
        <w:rPr>
          <w:color w:val="222222"/>
          <w:sz w:val="20"/>
          <w:shd w:val="clear" w:color="auto" w:fill="FFFFFF"/>
        </w:rPr>
        <w:t>McK</w:t>
      </w:r>
      <w:r w:rsidR="008E1FD0">
        <w:rPr>
          <w:color w:val="222222"/>
          <w:sz w:val="20"/>
          <w:shd w:val="clear" w:color="auto" w:fill="FFFFFF"/>
        </w:rPr>
        <w:t>ay</w:t>
      </w:r>
      <w:proofErr w:type="spellEnd"/>
      <w:r w:rsidR="008E1FD0" w:rsidRPr="00253495">
        <w:rPr>
          <w:color w:val="222222"/>
          <w:sz w:val="20"/>
          <w:shd w:val="clear" w:color="auto" w:fill="FFFFFF"/>
        </w:rPr>
        <w:t xml:space="preserve"> </w:t>
      </w:r>
      <w:r w:rsidR="008E1FD0">
        <w:rPr>
          <w:color w:val="222222"/>
          <w:sz w:val="20"/>
          <w:shd w:val="clear" w:color="auto" w:fill="FFFFFF"/>
        </w:rPr>
        <w:t xml:space="preserve">et al.(2018) e </w:t>
      </w:r>
      <w:proofErr w:type="spellStart"/>
      <w:r w:rsidR="00253495" w:rsidRPr="00253495">
        <w:rPr>
          <w:color w:val="222222"/>
          <w:sz w:val="20"/>
          <w:shd w:val="clear" w:color="auto" w:fill="FFFFFF"/>
        </w:rPr>
        <w:t>Fingerhuth</w:t>
      </w:r>
      <w:proofErr w:type="spellEnd"/>
      <w:r w:rsidR="00253495" w:rsidRPr="00253495">
        <w:rPr>
          <w:color w:val="222222"/>
          <w:sz w:val="20"/>
          <w:shd w:val="clear" w:color="auto" w:fill="FFFFFF"/>
        </w:rPr>
        <w:t xml:space="preserve">, </w:t>
      </w:r>
      <w:proofErr w:type="spellStart"/>
      <w:r w:rsidR="00253495" w:rsidRPr="00253495">
        <w:rPr>
          <w:color w:val="222222"/>
          <w:sz w:val="20"/>
          <w:shd w:val="clear" w:color="auto" w:fill="FFFFFF"/>
        </w:rPr>
        <w:t>Babej</w:t>
      </w:r>
      <w:proofErr w:type="spellEnd"/>
      <w:r w:rsidR="00253495">
        <w:rPr>
          <w:color w:val="222222"/>
          <w:sz w:val="20"/>
          <w:shd w:val="clear" w:color="auto" w:fill="FFFFFF"/>
        </w:rPr>
        <w:t xml:space="preserve"> e </w:t>
      </w:r>
      <w:proofErr w:type="spellStart"/>
      <w:r w:rsidR="00253495" w:rsidRPr="00253495">
        <w:rPr>
          <w:color w:val="222222"/>
          <w:sz w:val="20"/>
          <w:shd w:val="clear" w:color="auto" w:fill="FFFFFF"/>
        </w:rPr>
        <w:t>Wittek</w:t>
      </w:r>
      <w:proofErr w:type="spellEnd"/>
      <w:r w:rsidR="00253495">
        <w:rPr>
          <w:color w:val="222222"/>
          <w:sz w:val="20"/>
          <w:shd w:val="clear" w:color="auto" w:fill="FFFFFF"/>
        </w:rPr>
        <w:t xml:space="preserve"> </w:t>
      </w:r>
      <w:r w:rsidR="00253495" w:rsidRPr="00253495">
        <w:rPr>
          <w:color w:val="222222"/>
          <w:sz w:val="20"/>
          <w:shd w:val="clear" w:color="auto" w:fill="FFFFFF"/>
        </w:rPr>
        <w:t>(2018)</w:t>
      </w:r>
      <w:r>
        <w:rPr>
          <w:sz w:val="20"/>
        </w:rPr>
        <w:t>. Posteriormente será realizada a especificação do modelo levando em conta o trabalho de Rosa (2019).</w:t>
      </w:r>
    </w:p>
    <w:p w14:paraId="511A1CDF" w14:textId="77777777" w:rsidR="00DA7192" w:rsidRPr="001C675E" w:rsidRDefault="00DA7192" w:rsidP="00CC5918">
      <w:pPr>
        <w:pStyle w:val="TF-TEXTO"/>
        <w:ind w:firstLine="284"/>
        <w:rPr>
          <w:szCs w:val="24"/>
        </w:rPr>
      </w:pPr>
    </w:p>
    <w:p w14:paraId="28C2282E" w14:textId="77777777" w:rsidR="00CC5918" w:rsidRDefault="00CC5918" w:rsidP="00DF64E9">
      <w:pPr>
        <w:pStyle w:val="TF-TEXTO"/>
      </w:pPr>
    </w:p>
    <w:p w14:paraId="44FFEEDC" w14:textId="77777777" w:rsidR="00451B94" w:rsidRDefault="00451B94" w:rsidP="00F83A19">
      <w:pPr>
        <w:pStyle w:val="TF-refernciasbibliogrficasTTULO"/>
      </w:pPr>
      <w:bookmarkStart w:id="176" w:name="_Toc351015602"/>
      <w:bookmarkEnd w:id="101"/>
      <w:bookmarkEnd w:id="102"/>
      <w:bookmarkEnd w:id="103"/>
      <w:bookmarkEnd w:id="104"/>
      <w:bookmarkEnd w:id="105"/>
      <w:bookmarkEnd w:id="106"/>
      <w:bookmarkEnd w:id="107"/>
      <w:commentRangeStart w:id="177"/>
      <w:r>
        <w:t>Referências</w:t>
      </w:r>
      <w:bookmarkEnd w:id="176"/>
      <w:commentRangeEnd w:id="177"/>
      <w:r w:rsidR="007C4633">
        <w:rPr>
          <w:rStyle w:val="Refdecomentrio"/>
          <w:rFonts w:ascii="Times New Roman" w:hAnsi="Times New Roman"/>
          <w:b w:val="0"/>
          <w:caps w:val="0"/>
        </w:rPr>
        <w:commentReference w:id="177"/>
      </w:r>
    </w:p>
    <w:p w14:paraId="54EA0201" w14:textId="77777777" w:rsidR="00EA4838" w:rsidRPr="00EA4838" w:rsidRDefault="00EA4838" w:rsidP="00EA4838">
      <w:pPr>
        <w:pStyle w:val="TF-refernciasITEM"/>
      </w:pPr>
    </w:p>
    <w:p w14:paraId="1019621D" w14:textId="196C4BB1" w:rsidR="003E1328" w:rsidRPr="00C8207E" w:rsidRDefault="00CC5918" w:rsidP="008E1FD0">
      <w:pPr>
        <w:pStyle w:val="TF-refernciasITEM"/>
        <w:rPr>
          <w:color w:val="222222"/>
          <w:sz w:val="20"/>
          <w:shd w:val="clear" w:color="auto" w:fill="FFFFFF"/>
        </w:rPr>
      </w:pPr>
      <w:commentRangeStart w:id="178"/>
      <w:r w:rsidRPr="00C8207E">
        <w:rPr>
          <w:color w:val="222222"/>
          <w:sz w:val="20"/>
          <w:shd w:val="clear" w:color="auto" w:fill="FFFFFF"/>
        </w:rPr>
        <w:t xml:space="preserve">LABBATE, </w:t>
      </w:r>
      <w:commentRangeEnd w:id="178"/>
      <w:r w:rsidR="002002FE">
        <w:rPr>
          <w:rStyle w:val="Refdecomentrio"/>
        </w:rPr>
        <w:commentReference w:id="178"/>
      </w:r>
      <w:r w:rsidRPr="00C8207E">
        <w:rPr>
          <w:color w:val="222222"/>
          <w:sz w:val="20"/>
          <w:shd w:val="clear" w:color="auto" w:fill="FFFFFF"/>
        </w:rPr>
        <w:t>Mariana. JP Morgan é cliente do primeiro computador quântico comercial. 2020. </w:t>
      </w:r>
      <w:r w:rsidRPr="00C8207E">
        <w:rPr>
          <w:rStyle w:val="Forte"/>
          <w:color w:val="222222"/>
          <w:sz w:val="20"/>
          <w:shd w:val="clear" w:color="auto" w:fill="FFFFFF"/>
        </w:rPr>
        <w:t>Forbes</w:t>
      </w:r>
      <w:r w:rsidRPr="00C8207E">
        <w:rPr>
          <w:color w:val="222222"/>
          <w:sz w:val="20"/>
          <w:shd w:val="clear" w:color="auto" w:fill="FFFFFF"/>
        </w:rPr>
        <w:t>, p. 1-1, 6 maio 2020. Disponível em: https://forbes.com.br/negocios/2020/03/jpmorgan-e-cliente-do-primeiro-computador-quantico-comercial. Acesso em: 12 out. 2020.</w:t>
      </w:r>
    </w:p>
    <w:p w14:paraId="56FAF918" w14:textId="6FCB6C4D" w:rsidR="00EA4838" w:rsidRDefault="00EA4838" w:rsidP="008E1FD0">
      <w:pPr>
        <w:pStyle w:val="TF-refernciasITEM"/>
        <w:rPr>
          <w:color w:val="222222"/>
          <w:sz w:val="20"/>
          <w:shd w:val="clear" w:color="auto" w:fill="FFFFFF"/>
        </w:rPr>
      </w:pPr>
      <w:r w:rsidRPr="00C8207E">
        <w:rPr>
          <w:color w:val="222222"/>
          <w:sz w:val="20"/>
          <w:shd w:val="clear" w:color="auto" w:fill="FFFFFF"/>
        </w:rPr>
        <w:t>FIGUEIREDO, Filipe Daniel Seabra. </w:t>
      </w:r>
      <w:r w:rsidRPr="00C8207E">
        <w:rPr>
          <w:rStyle w:val="Forte"/>
          <w:color w:val="222222"/>
          <w:sz w:val="20"/>
          <w:shd w:val="clear" w:color="auto" w:fill="FFFFFF"/>
        </w:rPr>
        <w:t>Simulação de circuitos quânticos</w:t>
      </w:r>
      <w:r w:rsidRPr="00C8207E">
        <w:rPr>
          <w:color w:val="222222"/>
          <w:sz w:val="20"/>
          <w:shd w:val="clear" w:color="auto" w:fill="FFFFFF"/>
        </w:rPr>
        <w:t xml:space="preserve">. 2013. 42 f. Tese (Doutorado) - Curso de Engenharia </w:t>
      </w:r>
      <w:proofErr w:type="spellStart"/>
      <w:r w:rsidRPr="00C8207E">
        <w:rPr>
          <w:color w:val="222222"/>
          <w:sz w:val="20"/>
          <w:shd w:val="clear" w:color="auto" w:fill="FFFFFF"/>
        </w:rPr>
        <w:t>Electrotécnica</w:t>
      </w:r>
      <w:proofErr w:type="spellEnd"/>
      <w:r w:rsidRPr="00C8207E">
        <w:rPr>
          <w:color w:val="222222"/>
          <w:sz w:val="20"/>
          <w:shd w:val="clear" w:color="auto" w:fill="FFFFFF"/>
        </w:rPr>
        <w:t xml:space="preserve"> e de Computadores, Faculdade de Engenharia da Universidade do Porto, Porto, 2013.</w:t>
      </w:r>
    </w:p>
    <w:p w14:paraId="48C237AE" w14:textId="20F535B4" w:rsidR="00931F5A" w:rsidRDefault="00253495" w:rsidP="008E1FD0">
      <w:pPr>
        <w:pStyle w:val="TF-refernciasITEM"/>
        <w:rPr>
          <w:color w:val="222222"/>
          <w:sz w:val="20"/>
          <w:shd w:val="clear" w:color="auto" w:fill="FFFFFF"/>
          <w:lang w:val="en-US"/>
        </w:rPr>
      </w:pPr>
      <w:bookmarkStart w:id="179" w:name="OLE_LINK5"/>
      <w:bookmarkStart w:id="180" w:name="OLE_LINK6"/>
      <w:r w:rsidRPr="00253495">
        <w:rPr>
          <w:color w:val="222222"/>
          <w:sz w:val="20"/>
          <w:shd w:val="clear" w:color="auto" w:fill="FFFFFF"/>
          <w:lang w:val="en-US"/>
        </w:rPr>
        <w:t>FINGERHUTH,</w:t>
      </w:r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 M</w:t>
      </w:r>
      <w:r>
        <w:rPr>
          <w:color w:val="222222"/>
          <w:sz w:val="20"/>
          <w:shd w:val="clear" w:color="auto" w:fill="FFFFFF"/>
          <w:lang w:val="en-US"/>
        </w:rPr>
        <w:t>.;</w:t>
      </w:r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 </w:t>
      </w:r>
      <w:r w:rsidRPr="00253495">
        <w:rPr>
          <w:color w:val="222222"/>
          <w:sz w:val="20"/>
          <w:shd w:val="clear" w:color="auto" w:fill="FFFFFF"/>
          <w:lang w:val="en-US"/>
        </w:rPr>
        <w:t>BABEJ</w:t>
      </w:r>
      <w:r>
        <w:rPr>
          <w:color w:val="222222"/>
          <w:sz w:val="20"/>
          <w:shd w:val="clear" w:color="auto" w:fill="FFFFFF"/>
          <w:lang w:val="en-US"/>
        </w:rPr>
        <w:t>,</w:t>
      </w:r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 T</w:t>
      </w:r>
      <w:r>
        <w:rPr>
          <w:color w:val="222222"/>
          <w:sz w:val="20"/>
          <w:shd w:val="clear" w:color="auto" w:fill="FFFFFF"/>
          <w:lang w:val="en-US"/>
        </w:rPr>
        <w:t>.;</w:t>
      </w:r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 </w:t>
      </w:r>
      <w:r w:rsidRPr="00253495">
        <w:rPr>
          <w:color w:val="222222"/>
          <w:sz w:val="20"/>
          <w:shd w:val="clear" w:color="auto" w:fill="FFFFFF"/>
          <w:lang w:val="en-US"/>
        </w:rPr>
        <w:t>WITTEK</w:t>
      </w:r>
      <w:r>
        <w:rPr>
          <w:color w:val="222222"/>
          <w:sz w:val="20"/>
          <w:shd w:val="clear" w:color="auto" w:fill="FFFFFF"/>
          <w:lang w:val="en-US"/>
        </w:rPr>
        <w:t>,</w:t>
      </w:r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 P</w:t>
      </w:r>
      <w:r>
        <w:rPr>
          <w:color w:val="222222"/>
          <w:sz w:val="20"/>
          <w:shd w:val="clear" w:color="auto" w:fill="FFFFFF"/>
          <w:lang w:val="en-US"/>
        </w:rPr>
        <w:t>;</w:t>
      </w:r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 (2018) </w:t>
      </w:r>
      <w:bookmarkEnd w:id="179"/>
      <w:bookmarkEnd w:id="180"/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Open source software in quantum computing. </w:t>
      </w:r>
      <w:proofErr w:type="spellStart"/>
      <w:r w:rsidR="00931F5A" w:rsidRPr="00253495">
        <w:rPr>
          <w:color w:val="222222"/>
          <w:sz w:val="20"/>
          <w:shd w:val="clear" w:color="auto" w:fill="FFFFFF"/>
          <w:lang w:val="en-US"/>
        </w:rPr>
        <w:t>PLoS</w:t>
      </w:r>
      <w:proofErr w:type="spellEnd"/>
      <w:r w:rsidR="00931F5A" w:rsidRPr="00253495">
        <w:rPr>
          <w:color w:val="222222"/>
          <w:sz w:val="20"/>
          <w:shd w:val="clear" w:color="auto" w:fill="FFFFFF"/>
          <w:lang w:val="en-US"/>
        </w:rPr>
        <w:t xml:space="preserve"> ONE 13(12): e0208561. https://doi.org/ 10.1371/journal.pone.0208561</w:t>
      </w:r>
      <w:r w:rsidRPr="00253495">
        <w:rPr>
          <w:color w:val="222222"/>
          <w:sz w:val="20"/>
          <w:shd w:val="clear" w:color="auto" w:fill="FFFFFF"/>
          <w:lang w:val="en-US"/>
        </w:rPr>
        <w:t>.</w:t>
      </w:r>
    </w:p>
    <w:p w14:paraId="4414D461" w14:textId="7F388997" w:rsidR="008E1FD0" w:rsidRPr="008E1FD0" w:rsidRDefault="00253495" w:rsidP="008E1FD0">
      <w:pPr>
        <w:pStyle w:val="TF-refernciasITEM"/>
        <w:rPr>
          <w:color w:val="222222"/>
          <w:sz w:val="20"/>
          <w:shd w:val="clear" w:color="auto" w:fill="FFFFFF"/>
        </w:rPr>
      </w:pPr>
      <w:bookmarkStart w:id="181" w:name="OLE_LINK9"/>
      <w:bookmarkStart w:id="182" w:name="OLE_LINK10"/>
      <w:proofErr w:type="spellStart"/>
      <w:proofErr w:type="gramStart"/>
      <w:r>
        <w:rPr>
          <w:color w:val="222222"/>
          <w:sz w:val="20"/>
          <w:shd w:val="clear" w:color="auto" w:fill="FFFFFF"/>
          <w:lang w:val="en-US"/>
        </w:rPr>
        <w:t>McKAY</w:t>
      </w:r>
      <w:bookmarkEnd w:id="181"/>
      <w:bookmarkEnd w:id="182"/>
      <w:r>
        <w:rPr>
          <w:color w:val="222222"/>
          <w:sz w:val="20"/>
          <w:shd w:val="clear" w:color="auto" w:fill="FFFFFF"/>
          <w:lang w:val="en-US"/>
        </w:rPr>
        <w:t>,</w:t>
      </w:r>
      <w:r w:rsidRPr="00253495">
        <w:rPr>
          <w:color w:val="222222"/>
          <w:sz w:val="20"/>
          <w:shd w:val="clear" w:color="auto" w:fill="FFFFFF"/>
          <w:lang w:val="en-US"/>
        </w:rPr>
        <w:t>David</w:t>
      </w:r>
      <w:proofErr w:type="spellEnd"/>
      <w:proofErr w:type="gramEnd"/>
      <w:r w:rsidRPr="00253495">
        <w:rPr>
          <w:color w:val="222222"/>
          <w:sz w:val="20"/>
          <w:shd w:val="clear" w:color="auto" w:fill="FFFFFF"/>
          <w:lang w:val="en-US"/>
        </w:rPr>
        <w:t xml:space="preserve"> C.</w:t>
      </w:r>
      <w:r>
        <w:rPr>
          <w:color w:val="222222"/>
          <w:sz w:val="20"/>
          <w:shd w:val="clear" w:color="auto" w:fill="FFFFFF"/>
          <w:lang w:val="en-US"/>
        </w:rPr>
        <w:t xml:space="preserve"> et al. </w:t>
      </w:r>
      <w:proofErr w:type="spellStart"/>
      <w:r w:rsidRPr="00253495">
        <w:rPr>
          <w:color w:val="222222"/>
          <w:sz w:val="20"/>
          <w:shd w:val="clear" w:color="auto" w:fill="FFFFFF"/>
          <w:lang w:val="en-US"/>
        </w:rPr>
        <w:t>Qiskit</w:t>
      </w:r>
      <w:proofErr w:type="spellEnd"/>
      <w:r w:rsidRPr="00253495">
        <w:rPr>
          <w:color w:val="222222"/>
          <w:sz w:val="20"/>
          <w:shd w:val="clear" w:color="auto" w:fill="FFFFFF"/>
          <w:lang w:val="en-US"/>
        </w:rPr>
        <w:t xml:space="preserve"> Backend Specifications for </w:t>
      </w:r>
      <w:proofErr w:type="spellStart"/>
      <w:r w:rsidRPr="00253495">
        <w:rPr>
          <w:color w:val="222222"/>
          <w:sz w:val="20"/>
          <w:shd w:val="clear" w:color="auto" w:fill="FFFFFF"/>
          <w:lang w:val="en-US"/>
        </w:rPr>
        <w:t>OpenQASM</w:t>
      </w:r>
      <w:proofErr w:type="spellEnd"/>
      <w:r w:rsidRPr="00253495">
        <w:rPr>
          <w:color w:val="222222"/>
          <w:sz w:val="20"/>
          <w:shd w:val="clear" w:color="auto" w:fill="FFFFFF"/>
          <w:lang w:val="en-US"/>
        </w:rPr>
        <w:t xml:space="preserve"> and </w:t>
      </w:r>
      <w:proofErr w:type="spellStart"/>
      <w:r w:rsidRPr="00253495">
        <w:rPr>
          <w:color w:val="222222"/>
          <w:sz w:val="20"/>
          <w:shd w:val="clear" w:color="auto" w:fill="FFFFFF"/>
          <w:lang w:val="en-US"/>
        </w:rPr>
        <w:t>OpenPulse</w:t>
      </w:r>
      <w:proofErr w:type="spellEnd"/>
      <w:r w:rsidRPr="00253495">
        <w:rPr>
          <w:color w:val="222222"/>
          <w:sz w:val="20"/>
          <w:shd w:val="clear" w:color="auto" w:fill="FFFFFF"/>
          <w:lang w:val="en-US"/>
        </w:rPr>
        <w:t xml:space="preserve"> Experiments</w:t>
      </w:r>
      <w:r>
        <w:rPr>
          <w:color w:val="222222"/>
          <w:sz w:val="20"/>
          <w:shd w:val="clear" w:color="auto" w:fill="FFFFFF"/>
          <w:lang w:val="en-US"/>
        </w:rPr>
        <w:t xml:space="preserve">. </w:t>
      </w:r>
      <w:r w:rsidR="008E1FD0" w:rsidRPr="008E1FD0">
        <w:rPr>
          <w:color w:val="222222"/>
          <w:sz w:val="20"/>
          <w:shd w:val="clear" w:color="auto" w:fill="FFFFFF"/>
          <w:lang w:val="en-US"/>
        </w:rPr>
        <w:t xml:space="preserve">arXiv:1809.03452. </w:t>
      </w:r>
      <w:r w:rsidR="008E1FD0" w:rsidRPr="008E1FD0">
        <w:rPr>
          <w:color w:val="222222"/>
          <w:sz w:val="20"/>
          <w:shd w:val="clear" w:color="auto" w:fill="FFFFFF"/>
        </w:rPr>
        <w:t>2018. Disponível em: http: //arxiv.org/</w:t>
      </w:r>
      <w:proofErr w:type="spellStart"/>
      <w:r w:rsidR="008E1FD0" w:rsidRPr="008E1FD0">
        <w:rPr>
          <w:color w:val="222222"/>
          <w:sz w:val="20"/>
          <w:shd w:val="clear" w:color="auto" w:fill="FFFFFF"/>
        </w:rPr>
        <w:t>abs</w:t>
      </w:r>
      <w:proofErr w:type="spellEnd"/>
      <w:r w:rsidR="008E1FD0" w:rsidRPr="008E1FD0">
        <w:rPr>
          <w:color w:val="222222"/>
          <w:sz w:val="20"/>
          <w:shd w:val="clear" w:color="auto" w:fill="FFFFFF"/>
        </w:rPr>
        <w:t>/1809.03452. Acesso em outubro de 2020.</w:t>
      </w:r>
    </w:p>
    <w:p w14:paraId="48BADD43" w14:textId="72A2920E" w:rsidR="00EA4838" w:rsidRDefault="00EA4838" w:rsidP="008E1FD0">
      <w:pPr>
        <w:pStyle w:val="TF-refernciasITEM"/>
        <w:rPr>
          <w:color w:val="222222"/>
          <w:sz w:val="20"/>
          <w:shd w:val="clear" w:color="auto" w:fill="FFFFFF"/>
        </w:rPr>
      </w:pPr>
      <w:r w:rsidRPr="00C8207E">
        <w:rPr>
          <w:color w:val="222222"/>
          <w:sz w:val="20"/>
          <w:shd w:val="clear" w:color="auto" w:fill="FFFFFF"/>
        </w:rPr>
        <w:t>MARQUEZINO, Franklin de Lima. </w:t>
      </w:r>
      <w:r w:rsidRPr="00C8207E">
        <w:rPr>
          <w:rStyle w:val="Forte"/>
          <w:color w:val="222222"/>
          <w:sz w:val="20"/>
          <w:shd w:val="clear" w:color="auto" w:fill="FFFFFF"/>
        </w:rPr>
        <w:t>A Transformada de Fourier Quântica Aproximada e sua Simulação</w:t>
      </w:r>
      <w:r w:rsidRPr="00C8207E">
        <w:rPr>
          <w:color w:val="222222"/>
          <w:sz w:val="20"/>
          <w:shd w:val="clear" w:color="auto" w:fill="FFFFFF"/>
        </w:rPr>
        <w:t>. 2006. 118 f. Tese (Doutorado) - Curso de Modelagem Computacional, Laboratório Nacional de Computação Cientifica, Petrópolis, R</w:t>
      </w:r>
      <w:r w:rsidR="00C8207E">
        <w:rPr>
          <w:color w:val="222222"/>
          <w:sz w:val="20"/>
          <w:shd w:val="clear" w:color="auto" w:fill="FFFFFF"/>
        </w:rPr>
        <w:t>io de Janeiro</w:t>
      </w:r>
      <w:r w:rsidRPr="00C8207E">
        <w:rPr>
          <w:color w:val="222222"/>
          <w:sz w:val="20"/>
          <w:shd w:val="clear" w:color="auto" w:fill="FFFFFF"/>
        </w:rPr>
        <w:t>, 2006.</w:t>
      </w:r>
    </w:p>
    <w:p w14:paraId="01B57B5C" w14:textId="77777777" w:rsidR="00931F5A" w:rsidRPr="00253495" w:rsidRDefault="00931F5A" w:rsidP="008E1FD0">
      <w:pPr>
        <w:pStyle w:val="NormalWeb"/>
        <w:rPr>
          <w:sz w:val="20"/>
          <w:szCs w:val="20"/>
        </w:rPr>
      </w:pPr>
      <w:bookmarkStart w:id="183" w:name="OLE_LINK7"/>
      <w:bookmarkStart w:id="184" w:name="OLE_LINK8"/>
      <w:r w:rsidRPr="00253495">
        <w:rPr>
          <w:sz w:val="20"/>
          <w:szCs w:val="20"/>
          <w:lang w:val="en-US"/>
        </w:rPr>
        <w:t>NIELSEN, M. A.; CHUANG</w:t>
      </w:r>
      <w:bookmarkEnd w:id="183"/>
      <w:bookmarkEnd w:id="184"/>
      <w:r w:rsidRPr="00253495">
        <w:rPr>
          <w:sz w:val="20"/>
          <w:szCs w:val="20"/>
          <w:lang w:val="en-US"/>
        </w:rPr>
        <w:t xml:space="preserve">, I. </w:t>
      </w:r>
      <w:r w:rsidRPr="00253495">
        <w:rPr>
          <w:i/>
          <w:iCs/>
          <w:sz w:val="20"/>
          <w:szCs w:val="20"/>
          <w:lang w:val="en-US"/>
        </w:rPr>
        <w:t>Quantum computation and quantum information</w:t>
      </w:r>
      <w:r w:rsidRPr="00253495">
        <w:rPr>
          <w:sz w:val="20"/>
          <w:szCs w:val="20"/>
          <w:lang w:val="en-US"/>
        </w:rPr>
        <w:t xml:space="preserve">. </w:t>
      </w:r>
      <w:r w:rsidRPr="00253495">
        <w:rPr>
          <w:sz w:val="20"/>
          <w:szCs w:val="20"/>
        </w:rPr>
        <w:t xml:space="preserve">Cambridge, UK: Cambridge </w:t>
      </w:r>
      <w:proofErr w:type="spellStart"/>
      <w:r w:rsidRPr="00253495">
        <w:rPr>
          <w:sz w:val="20"/>
          <w:szCs w:val="20"/>
        </w:rPr>
        <w:t>University</w:t>
      </w:r>
      <w:proofErr w:type="spellEnd"/>
      <w:r w:rsidRPr="00253495">
        <w:rPr>
          <w:sz w:val="20"/>
          <w:szCs w:val="20"/>
        </w:rPr>
        <w:t xml:space="preserve"> Press, 2010. 733 p. ISBN 9781107002173. </w:t>
      </w:r>
    </w:p>
    <w:p w14:paraId="38D5BC91" w14:textId="47CD0269" w:rsidR="003E1328" w:rsidRDefault="008E1FD0" w:rsidP="008E1FD0">
      <w:pPr>
        <w:pStyle w:val="TF-refernciasITEM"/>
        <w:rPr>
          <w:color w:val="222222"/>
          <w:sz w:val="20"/>
          <w:shd w:val="clear" w:color="auto" w:fill="FFFFFF"/>
        </w:rPr>
      </w:pPr>
      <w:commentRangeStart w:id="185"/>
      <w:r w:rsidRPr="00C8207E">
        <w:rPr>
          <w:sz w:val="20"/>
        </w:rPr>
        <w:t>REIS, R</w:t>
      </w:r>
      <w:r>
        <w:rPr>
          <w:sz w:val="20"/>
        </w:rPr>
        <w:t>.</w:t>
      </w:r>
      <w:r w:rsidRPr="00C8207E">
        <w:rPr>
          <w:sz w:val="20"/>
        </w:rPr>
        <w:t>; CONCEICAO</w:t>
      </w:r>
      <w:commentRangeEnd w:id="185"/>
      <w:r w:rsidR="001D7B5A">
        <w:rPr>
          <w:rStyle w:val="Refdecomentrio"/>
        </w:rPr>
        <w:commentReference w:id="185"/>
      </w:r>
      <w:r w:rsidRPr="00C8207E">
        <w:rPr>
          <w:sz w:val="20"/>
        </w:rPr>
        <w:t>, C.</w:t>
      </w:r>
      <w:r w:rsidR="00CC5918" w:rsidRPr="00C8207E">
        <w:rPr>
          <w:sz w:val="20"/>
        </w:rPr>
        <w:t xml:space="preserve"> </w:t>
      </w:r>
      <w:r w:rsidR="00AE7885" w:rsidRPr="00C8207E">
        <w:rPr>
          <w:color w:val="222222"/>
          <w:sz w:val="20"/>
          <w:shd w:val="clear" w:color="auto" w:fill="FFFFFF"/>
        </w:rPr>
        <w:t>SIMPOSIO SUL DE MICROELETRONICA, 28., 2013, Porto Alegre. </w:t>
      </w:r>
      <w:r w:rsidR="00AE7885" w:rsidRPr="00C8207E">
        <w:rPr>
          <w:rStyle w:val="Forte"/>
          <w:color w:val="222222"/>
          <w:sz w:val="20"/>
          <w:shd w:val="clear" w:color="auto" w:fill="FFFFFF"/>
        </w:rPr>
        <w:t>SIM 2013. </w:t>
      </w:r>
      <w:r w:rsidR="00AE7885" w:rsidRPr="00C8207E">
        <w:rPr>
          <w:color w:val="222222"/>
          <w:sz w:val="20"/>
          <w:shd w:val="clear" w:color="auto" w:fill="FFFFFF"/>
        </w:rPr>
        <w:t>Porto Alegre, 2013. 1 v.</w:t>
      </w:r>
    </w:p>
    <w:p w14:paraId="2A1D5CB6" w14:textId="34D487FE" w:rsidR="00C8207E" w:rsidRDefault="00C8207E" w:rsidP="008E1FD0">
      <w:pPr>
        <w:pStyle w:val="TF-refernciasITEM"/>
        <w:rPr>
          <w:color w:val="222222"/>
          <w:sz w:val="20"/>
          <w:shd w:val="clear" w:color="auto" w:fill="FFFFFF"/>
        </w:rPr>
      </w:pPr>
      <w:r w:rsidRPr="00C8207E">
        <w:rPr>
          <w:sz w:val="20"/>
        </w:rPr>
        <w:t>ROSA</w:t>
      </w:r>
      <w:r w:rsidRPr="00C8207E">
        <w:rPr>
          <w:color w:val="222222"/>
          <w:sz w:val="20"/>
          <w:shd w:val="clear" w:color="auto" w:fill="FFFFFF"/>
        </w:rPr>
        <w:t>, Evandro Chagas Ribeiro da.</w:t>
      </w:r>
      <w:r w:rsidRPr="00C8207E">
        <w:rPr>
          <w:rStyle w:val="apple-converted-space"/>
          <w:color w:val="222222"/>
          <w:sz w:val="20"/>
          <w:shd w:val="clear" w:color="auto" w:fill="FFFFFF"/>
        </w:rPr>
        <w:t> </w:t>
      </w:r>
      <w:proofErr w:type="spellStart"/>
      <w:r w:rsidRPr="00C8207E">
        <w:rPr>
          <w:rStyle w:val="Forte"/>
          <w:color w:val="222222"/>
          <w:sz w:val="20"/>
        </w:rPr>
        <w:t>QSystem</w:t>
      </w:r>
      <w:proofErr w:type="spellEnd"/>
      <w:r w:rsidRPr="00C8207E">
        <w:rPr>
          <w:rStyle w:val="Forte"/>
          <w:color w:val="222222"/>
          <w:sz w:val="20"/>
        </w:rPr>
        <w:t>: simulador quântico para Python</w:t>
      </w:r>
      <w:r w:rsidRPr="00C8207E">
        <w:rPr>
          <w:color w:val="222222"/>
          <w:sz w:val="20"/>
          <w:shd w:val="clear" w:color="auto" w:fill="FFFFFF"/>
        </w:rPr>
        <w:t xml:space="preserve">. 2019. 209 f. TCC (Graduação) - Curso de Bacharel em Ciência da Computação, </w:t>
      </w:r>
      <w:proofErr w:type="spellStart"/>
      <w:r w:rsidRPr="00C8207E">
        <w:rPr>
          <w:color w:val="222222"/>
          <w:sz w:val="20"/>
          <w:shd w:val="clear" w:color="auto" w:fill="FFFFFF"/>
        </w:rPr>
        <w:t>Depto</w:t>
      </w:r>
      <w:proofErr w:type="spellEnd"/>
      <w:r w:rsidRPr="00C8207E">
        <w:rPr>
          <w:color w:val="222222"/>
          <w:sz w:val="20"/>
          <w:shd w:val="clear" w:color="auto" w:fill="FFFFFF"/>
        </w:rPr>
        <w:t>. de Informática e Estatística, Universidade Federal de Santa Catarina, Florianópolis, 2019.</w:t>
      </w:r>
    </w:p>
    <w:p w14:paraId="5871FA0E" w14:textId="364C4793" w:rsidR="00C8207E" w:rsidRPr="00C8207E" w:rsidRDefault="00C8207E" w:rsidP="008E1FD0">
      <w:pPr>
        <w:pStyle w:val="NormalWeb"/>
        <w:rPr>
          <w:sz w:val="20"/>
          <w:szCs w:val="20"/>
          <w:lang w:val="en-US"/>
        </w:rPr>
      </w:pPr>
      <w:r w:rsidRPr="00C8207E">
        <w:rPr>
          <w:sz w:val="20"/>
          <w:szCs w:val="20"/>
          <w:lang w:val="en-US"/>
        </w:rPr>
        <w:lastRenderedPageBreak/>
        <w:t xml:space="preserve">SHOR, P. W. Algorithms for quantum computation: Discrete logarithms and factoring. In: IEEE. </w:t>
      </w:r>
      <w:r w:rsidRPr="00C8207E">
        <w:rPr>
          <w:i/>
          <w:iCs/>
          <w:sz w:val="20"/>
          <w:szCs w:val="20"/>
          <w:lang w:val="en-US"/>
        </w:rPr>
        <w:t>Proceedings 35th annual symposium on foundations of computer science</w:t>
      </w:r>
      <w:r w:rsidRPr="00C8207E">
        <w:rPr>
          <w:sz w:val="20"/>
          <w:szCs w:val="20"/>
          <w:lang w:val="en-US"/>
        </w:rPr>
        <w:t>. [</w:t>
      </w:r>
      <w:proofErr w:type="spellStart"/>
      <w:r w:rsidRPr="00C8207E">
        <w:rPr>
          <w:sz w:val="20"/>
          <w:szCs w:val="20"/>
          <w:lang w:val="en-US"/>
        </w:rPr>
        <w:t>S.l.</w:t>
      </w:r>
      <w:proofErr w:type="spellEnd"/>
      <w:r w:rsidRPr="00C8207E">
        <w:rPr>
          <w:sz w:val="20"/>
          <w:szCs w:val="20"/>
          <w:lang w:val="en-US"/>
        </w:rPr>
        <w:t xml:space="preserve">], 1994. p. 124–134. </w:t>
      </w:r>
    </w:p>
    <w:p w14:paraId="7AAFCBD5" w14:textId="452B9D52" w:rsidR="003E1328" w:rsidRPr="00C8207E" w:rsidRDefault="0059408C" w:rsidP="008E1FD0">
      <w:pPr>
        <w:pStyle w:val="TF-refernciasITEM"/>
        <w:rPr>
          <w:color w:val="222222"/>
          <w:sz w:val="20"/>
          <w:shd w:val="clear" w:color="auto" w:fill="FFFFFF"/>
        </w:rPr>
      </w:pPr>
      <w:r w:rsidRPr="00C8207E">
        <w:rPr>
          <w:color w:val="000007"/>
          <w:sz w:val="20"/>
          <w:lang w:val="en-US"/>
        </w:rPr>
        <w:t>SMITH, S</w:t>
      </w:r>
      <w:r w:rsidR="003E1328" w:rsidRPr="00C8207E">
        <w:rPr>
          <w:color w:val="000007"/>
          <w:sz w:val="20"/>
          <w:lang w:val="en-US"/>
        </w:rPr>
        <w:t>.</w:t>
      </w:r>
      <w:r w:rsidRPr="00C8207E">
        <w:rPr>
          <w:color w:val="000007"/>
          <w:sz w:val="20"/>
          <w:lang w:val="en-US"/>
        </w:rPr>
        <w:t xml:space="preserve">Q.js – </w:t>
      </w:r>
      <w:proofErr w:type="spellStart"/>
      <w:r w:rsidRPr="00C8207E">
        <w:rPr>
          <w:color w:val="000007"/>
          <w:sz w:val="20"/>
          <w:lang w:val="en-US"/>
        </w:rPr>
        <w:t>javascript</w:t>
      </w:r>
      <w:proofErr w:type="spellEnd"/>
      <w:r w:rsidRPr="00C8207E">
        <w:rPr>
          <w:color w:val="000007"/>
          <w:sz w:val="20"/>
          <w:lang w:val="en-US"/>
        </w:rPr>
        <w:t xml:space="preserve"> simulator</w:t>
      </w:r>
      <w:r w:rsidR="003E1328" w:rsidRPr="00C8207E">
        <w:rPr>
          <w:color w:val="000007"/>
          <w:sz w:val="20"/>
          <w:lang w:val="en-US"/>
        </w:rPr>
        <w:t xml:space="preserve">. </w:t>
      </w:r>
      <w:r w:rsidRPr="00C8207E">
        <w:rPr>
          <w:color w:val="000007"/>
          <w:sz w:val="20"/>
        </w:rPr>
        <w:t>2019–2020</w:t>
      </w:r>
      <w:r w:rsidR="003E1328" w:rsidRPr="00C8207E">
        <w:rPr>
          <w:color w:val="000007"/>
          <w:sz w:val="20"/>
        </w:rPr>
        <w:t>.</w:t>
      </w:r>
      <w:r w:rsidR="003E1328" w:rsidRPr="00C8207E">
        <w:rPr>
          <w:color w:val="222222"/>
          <w:sz w:val="20"/>
          <w:shd w:val="clear" w:color="auto" w:fill="FFFFFF"/>
        </w:rPr>
        <w:t xml:space="preserve">Disponível em: </w:t>
      </w:r>
      <w:hyperlink r:id="rId23" w:history="1">
        <w:r w:rsidR="003E1328" w:rsidRPr="00C8207E">
          <w:rPr>
            <w:rStyle w:val="Hyperlink"/>
            <w:noProof w:val="0"/>
            <w:sz w:val="20"/>
          </w:rPr>
          <w:t>https://quantumjavascript.app</w:t>
        </w:r>
      </w:hyperlink>
      <w:r w:rsidR="003E1328" w:rsidRPr="00C8207E">
        <w:rPr>
          <w:color w:val="222222"/>
          <w:sz w:val="20"/>
          <w:shd w:val="clear" w:color="auto" w:fill="FFFFFF"/>
        </w:rPr>
        <w:t>. Acesso em: 12 out. 2020.</w:t>
      </w:r>
    </w:p>
    <w:p w14:paraId="3229BBA7" w14:textId="74DFCCA5" w:rsidR="003E1328" w:rsidRPr="00C8207E" w:rsidRDefault="00EA4838" w:rsidP="008E1FD0">
      <w:pPr>
        <w:pStyle w:val="TF-refernciasITEM"/>
        <w:rPr>
          <w:sz w:val="20"/>
        </w:rPr>
      </w:pPr>
      <w:r w:rsidRPr="00C8207E">
        <w:rPr>
          <w:sz w:val="20"/>
        </w:rPr>
        <w:t xml:space="preserve">SUZUKI, </w:t>
      </w:r>
      <w:proofErr w:type="gramStart"/>
      <w:r w:rsidRPr="00C8207E">
        <w:rPr>
          <w:sz w:val="20"/>
        </w:rPr>
        <w:t>M. ;</w:t>
      </w:r>
      <w:proofErr w:type="gramEnd"/>
      <w:r w:rsidRPr="00C8207E">
        <w:rPr>
          <w:sz w:val="20"/>
        </w:rPr>
        <w:t xml:space="preserve"> YAMAZAKI, J</w:t>
      </w:r>
      <w:r w:rsidR="003E1328" w:rsidRPr="00C8207E">
        <w:rPr>
          <w:color w:val="000007"/>
          <w:sz w:val="20"/>
        </w:rPr>
        <w:t>.</w:t>
      </w:r>
      <w:r w:rsidR="003E1328" w:rsidRPr="00C8207E">
        <w:rPr>
          <w:sz w:val="20"/>
        </w:rPr>
        <w:t xml:space="preserve"> QCAD: GUI </w:t>
      </w:r>
      <w:proofErr w:type="spellStart"/>
      <w:r w:rsidR="003E1328" w:rsidRPr="00C8207E">
        <w:rPr>
          <w:sz w:val="20"/>
        </w:rPr>
        <w:t>environment</w:t>
      </w:r>
      <w:proofErr w:type="spellEnd"/>
      <w:r w:rsidR="003E1328" w:rsidRPr="00C8207E">
        <w:rPr>
          <w:sz w:val="20"/>
        </w:rPr>
        <w:t xml:space="preserve"> for quantum </w:t>
      </w:r>
      <w:proofErr w:type="spellStart"/>
      <w:r w:rsidR="003E1328" w:rsidRPr="00C8207E">
        <w:rPr>
          <w:sz w:val="20"/>
        </w:rPr>
        <w:t>computer</w:t>
      </w:r>
      <w:proofErr w:type="spellEnd"/>
      <w:r w:rsidR="003E1328" w:rsidRPr="00C8207E">
        <w:rPr>
          <w:sz w:val="20"/>
        </w:rPr>
        <w:t xml:space="preserve"> Simulator</w:t>
      </w:r>
      <w:r w:rsidR="003E1328" w:rsidRPr="00C8207E">
        <w:rPr>
          <w:color w:val="000007"/>
          <w:sz w:val="20"/>
        </w:rPr>
        <w:t xml:space="preserve">. 2011. </w:t>
      </w:r>
      <w:r w:rsidR="003E1328" w:rsidRPr="00C8207E">
        <w:rPr>
          <w:color w:val="222222"/>
          <w:sz w:val="20"/>
          <w:shd w:val="clear" w:color="auto" w:fill="FFFFFF"/>
        </w:rPr>
        <w:t>Disponível em:</w:t>
      </w:r>
      <w:r w:rsidR="003E1328" w:rsidRPr="00C8207E">
        <w:rPr>
          <w:sz w:val="20"/>
        </w:rPr>
        <w:t xml:space="preserve"> https://qcad.sourceforge.jp</w:t>
      </w:r>
      <w:r w:rsidR="003E1328" w:rsidRPr="00C8207E">
        <w:rPr>
          <w:color w:val="222222"/>
          <w:sz w:val="20"/>
          <w:shd w:val="clear" w:color="auto" w:fill="FFFFFF"/>
        </w:rPr>
        <w:t>. Acesso em: 12 out. 2020.</w:t>
      </w:r>
    </w:p>
    <w:p w14:paraId="4D9E2675" w14:textId="7012D6B7" w:rsidR="00C8207E" w:rsidRDefault="00C8207E">
      <w:r>
        <w:br w:type="page"/>
      </w:r>
    </w:p>
    <w:p w14:paraId="1DC42D9B" w14:textId="77777777" w:rsidR="003E1328" w:rsidRPr="003E1328" w:rsidRDefault="003E1328" w:rsidP="00451B94">
      <w:pPr>
        <w:pStyle w:val="TF-refernciasITEM"/>
        <w:rPr>
          <w:szCs w:val="24"/>
        </w:rPr>
      </w:pPr>
    </w:p>
    <w:p w14:paraId="780D3501" w14:textId="77777777" w:rsidR="00F83A19" w:rsidRDefault="00451B94" w:rsidP="00F83A19">
      <w:pPr>
        <w:pStyle w:val="TF-refernciasbibliogrficasTTULO"/>
      </w:pPr>
      <w:r>
        <w:t xml:space="preserve"> </w:t>
      </w:r>
      <w:r w:rsidR="00F83A19">
        <w:t>ASSINATURAS</w:t>
      </w:r>
    </w:p>
    <w:p w14:paraId="2DB75BBA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6E46CBDB" w14:textId="77777777" w:rsidR="00F83A19" w:rsidRDefault="00F83A19" w:rsidP="00F83A19">
      <w:pPr>
        <w:pStyle w:val="TF-LEGENDA"/>
      </w:pPr>
    </w:p>
    <w:p w14:paraId="2D076FDE" w14:textId="77777777" w:rsidR="00F83A19" w:rsidRDefault="00F83A19" w:rsidP="00F83A19">
      <w:pPr>
        <w:pStyle w:val="TF-LEGENDA"/>
      </w:pPr>
    </w:p>
    <w:p w14:paraId="115B734A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7C6296FA" w14:textId="77777777" w:rsidR="00F83A19" w:rsidRDefault="00F83A19" w:rsidP="00F83A19">
      <w:pPr>
        <w:pStyle w:val="TF-LEGENDA"/>
      </w:pPr>
    </w:p>
    <w:p w14:paraId="6D46DE64" w14:textId="77777777" w:rsidR="00F83A19" w:rsidRDefault="00F83A19" w:rsidP="00F83A19">
      <w:pPr>
        <w:pStyle w:val="TF-LEGENDA"/>
      </w:pPr>
    </w:p>
    <w:p w14:paraId="52CE9FFB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5BDC518C" w14:textId="77777777" w:rsidR="00F83A19" w:rsidRDefault="00F83A19" w:rsidP="00F83A19">
      <w:pPr>
        <w:pStyle w:val="TF-LEGENDA"/>
      </w:pPr>
    </w:p>
    <w:p w14:paraId="2E31613F" w14:textId="77777777" w:rsidR="00F83A19" w:rsidRDefault="00F83A19" w:rsidP="00F83A19">
      <w:pPr>
        <w:pStyle w:val="TF-LEGENDA"/>
      </w:pPr>
    </w:p>
    <w:p w14:paraId="376C6B41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555B6D63" w14:textId="77777777" w:rsidR="007222F7" w:rsidRDefault="007222F7" w:rsidP="007222F7">
      <w:pPr>
        <w:pStyle w:val="TF-TEXTOQUADRO"/>
      </w:pPr>
    </w:p>
    <w:p w14:paraId="2F804176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422C902" w14:textId="77777777" w:rsidTr="00DF6ED2">
        <w:tc>
          <w:tcPr>
            <w:tcW w:w="9212" w:type="dxa"/>
            <w:shd w:val="clear" w:color="auto" w:fill="auto"/>
          </w:tcPr>
          <w:p w14:paraId="665C252E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780B4354" w14:textId="77777777" w:rsidR="007222F7" w:rsidRDefault="007222F7" w:rsidP="00DF6ED2">
            <w:pPr>
              <w:jc w:val="center"/>
            </w:pPr>
          </w:p>
          <w:p w14:paraId="6322E3C0" w14:textId="77777777" w:rsidR="007222F7" w:rsidRDefault="007222F7" w:rsidP="00DF6ED2">
            <w:pPr>
              <w:jc w:val="center"/>
            </w:pPr>
          </w:p>
          <w:p w14:paraId="4C882EDE" w14:textId="77777777" w:rsidR="007222F7" w:rsidRDefault="007222F7" w:rsidP="00DF6ED2">
            <w:pPr>
              <w:jc w:val="center"/>
            </w:pPr>
          </w:p>
          <w:p w14:paraId="1F7AC6A1" w14:textId="77777777" w:rsidR="007222F7" w:rsidRDefault="007222F7" w:rsidP="00DF6ED2">
            <w:pPr>
              <w:jc w:val="center"/>
            </w:pPr>
          </w:p>
        </w:tc>
      </w:tr>
    </w:tbl>
    <w:p w14:paraId="05862640" w14:textId="77777777" w:rsidR="007222F7" w:rsidRDefault="007222F7" w:rsidP="007222F7">
      <w:pPr>
        <w:jc w:val="center"/>
      </w:pPr>
    </w:p>
    <w:p w14:paraId="06761489" w14:textId="77777777" w:rsidR="007222F7" w:rsidRDefault="007222F7" w:rsidP="007222F7">
      <w:pPr>
        <w:jc w:val="center"/>
      </w:pPr>
    </w:p>
    <w:p w14:paraId="7AFE707B" w14:textId="77777777" w:rsidR="007222F7" w:rsidRDefault="007222F7" w:rsidP="007222F7">
      <w:pPr>
        <w:jc w:val="center"/>
      </w:pPr>
    </w:p>
    <w:p w14:paraId="0E2E1F0A" w14:textId="77777777" w:rsidR="00F255FC" w:rsidRDefault="00F255FC" w:rsidP="00F83A19">
      <w:pPr>
        <w:pStyle w:val="TF-LEGENDA"/>
      </w:pPr>
    </w:p>
    <w:p w14:paraId="1A697BF5" w14:textId="77777777" w:rsidR="00320BFA" w:rsidRDefault="00320BFA">
      <w:pPr>
        <w:pStyle w:val="TF-LEGENDA"/>
        <w:sectPr w:rsidR="00320BFA" w:rsidSect="00F31359">
          <w:headerReference w:type="default" r:id="rId24"/>
          <w:headerReference w:type="first" r:id="rId25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60376FAA" w14:textId="77777777" w:rsidR="001B79DF" w:rsidRPr="00320BFA" w:rsidRDefault="001B79DF" w:rsidP="001B79DF">
      <w:pPr>
        <w:pStyle w:val="TF-xAvalTTULO"/>
      </w:pPr>
      <w:r>
        <w:lastRenderedPageBreak/>
        <w:t>FORMULÁRIO  DE  avaliação</w:t>
      </w:r>
      <w:r w:rsidRPr="00320BFA">
        <w:t xml:space="preserve"> – PROFESSOR TCC I</w:t>
      </w:r>
    </w:p>
    <w:p w14:paraId="49C3A5B3" w14:textId="373F437D" w:rsidR="001B79DF" w:rsidRPr="00320BFA" w:rsidRDefault="001B79DF" w:rsidP="001B79DF">
      <w:pPr>
        <w:pStyle w:val="TF-xAvalLINHA"/>
      </w:pPr>
      <w:r w:rsidRPr="00320BFA">
        <w:t>Acadêmico(a):</w:t>
      </w:r>
      <w:r w:rsidR="00F97735">
        <w:t xml:space="preserve"> Anderson </w:t>
      </w:r>
      <w:proofErr w:type="spellStart"/>
      <w:r w:rsidR="00F97735">
        <w:t>Pozzi</w:t>
      </w:r>
      <w:proofErr w:type="spellEnd"/>
    </w:p>
    <w:p w14:paraId="71B88ECE" w14:textId="4650BE5B" w:rsidR="001B79DF" w:rsidRDefault="001B79DF" w:rsidP="001B79DF">
      <w:pPr>
        <w:pStyle w:val="TF-xAvalLINHA"/>
      </w:pPr>
      <w:r w:rsidRPr="00320BFA">
        <w:t>Avaliador(a):</w:t>
      </w:r>
      <w:r w:rsidRPr="00320BFA">
        <w:tab/>
      </w:r>
      <w:r w:rsidR="00F97735">
        <w:t>Andreza Sartori</w:t>
      </w:r>
      <w:r>
        <w:tab/>
      </w:r>
    </w:p>
    <w:p w14:paraId="504B5950" w14:textId="77777777" w:rsidR="001B79DF" w:rsidRDefault="001B79DF" w:rsidP="001B79DF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7226"/>
        <w:gridCol w:w="477"/>
        <w:gridCol w:w="481"/>
        <w:gridCol w:w="474"/>
      </w:tblGrid>
      <w:tr w:rsidR="001B79DF" w:rsidRPr="00320BFA" w14:paraId="16CACB67" w14:textId="77777777" w:rsidTr="009A14BE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AE423A" w14:textId="77777777" w:rsidR="001B79DF" w:rsidRPr="00320BFA" w:rsidRDefault="001B79DF" w:rsidP="009A14BE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92FA80D" w14:textId="77777777" w:rsidR="001B79DF" w:rsidRPr="00320BFA" w:rsidRDefault="001B79DF" w:rsidP="009A14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44ED3A9" w14:textId="77777777" w:rsidR="001B79DF" w:rsidRPr="00320BFA" w:rsidRDefault="001B79DF" w:rsidP="009A14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F1AEB8A" w14:textId="77777777" w:rsidR="001B79DF" w:rsidRPr="00320BFA" w:rsidRDefault="001B79DF" w:rsidP="009A14BE">
            <w:pPr>
              <w:pStyle w:val="TF-xAvalITEMTABELA"/>
            </w:pPr>
            <w:r w:rsidRPr="00320BFA">
              <w:t>não atende</w:t>
            </w:r>
          </w:p>
        </w:tc>
      </w:tr>
      <w:tr w:rsidR="001B79DF" w:rsidRPr="00320BFA" w14:paraId="53743A7F" w14:textId="77777777" w:rsidTr="009A14BE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CE9DFB8" w14:textId="77777777" w:rsidR="001B79DF" w:rsidRPr="00320BFA" w:rsidRDefault="001B79DF" w:rsidP="009A14BE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8839D" w14:textId="77777777" w:rsidR="001B79DF" w:rsidRPr="00821EE8" w:rsidRDefault="001B79DF" w:rsidP="001B79DF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1A1DFBEC" w14:textId="77777777" w:rsidR="001B79DF" w:rsidRPr="00821EE8" w:rsidRDefault="001B79DF" w:rsidP="009A14BE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5711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E1D9" w14:textId="4F2798C6" w:rsidR="001B79DF" w:rsidRPr="00320BFA" w:rsidRDefault="00A100AB" w:rsidP="009A14B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22FDED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1B79DF" w:rsidRPr="00320BFA" w14:paraId="170C5C0C" w14:textId="77777777" w:rsidTr="009A14BE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F50C54" w14:textId="77777777" w:rsidR="001B79DF" w:rsidRPr="00320BFA" w:rsidRDefault="001B79DF" w:rsidP="009A14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C576" w14:textId="77777777" w:rsidR="001B79DF" w:rsidRPr="00821EE8" w:rsidRDefault="001B79DF" w:rsidP="009A14BE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1CA0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2163" w14:textId="3D1CBDEC" w:rsidR="001B79DF" w:rsidRPr="00320BFA" w:rsidRDefault="00A100AB" w:rsidP="009A14B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EA7EB9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1B79DF" w:rsidRPr="00320BFA" w14:paraId="39E13451" w14:textId="77777777" w:rsidTr="009A14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33EDDC" w14:textId="77777777" w:rsidR="001B79DF" w:rsidRPr="00320BFA" w:rsidRDefault="001B79DF" w:rsidP="009A14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DEEB" w14:textId="77777777" w:rsidR="001B79DF" w:rsidRPr="00320BFA" w:rsidRDefault="001B79DF" w:rsidP="001B79DF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67CCE0F1" w14:textId="77777777" w:rsidR="001B79DF" w:rsidRPr="00320BFA" w:rsidRDefault="001B79DF" w:rsidP="009A14BE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7C41" w14:textId="52CDB872" w:rsidR="001B79DF" w:rsidRPr="00320BFA" w:rsidRDefault="00E149FA" w:rsidP="009A14B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A960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DB809A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1B79DF" w:rsidRPr="00320BFA" w14:paraId="612DA0D6" w14:textId="77777777" w:rsidTr="009A14BE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A0CCE4" w14:textId="77777777" w:rsidR="001B79DF" w:rsidRPr="00320BFA" w:rsidRDefault="001B79DF" w:rsidP="009A14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0F98E" w14:textId="77777777" w:rsidR="001B79DF" w:rsidRPr="00320BFA" w:rsidRDefault="001B79DF" w:rsidP="009A14B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954E" w14:textId="32213B09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8735" w14:textId="759430C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6DED19" w14:textId="512047D1" w:rsidR="001B79DF" w:rsidRPr="00320BFA" w:rsidRDefault="000C29C2" w:rsidP="009A14B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1B79DF" w:rsidRPr="00320BFA" w14:paraId="54A1974C" w14:textId="77777777" w:rsidTr="009A14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8019E5" w14:textId="77777777" w:rsidR="001B79DF" w:rsidRPr="00320BFA" w:rsidRDefault="001B79DF" w:rsidP="009A14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2C1B" w14:textId="77777777" w:rsidR="001B79DF" w:rsidRPr="00EE20C1" w:rsidRDefault="001B79DF" w:rsidP="001B79DF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349EA6FB" w14:textId="77777777" w:rsidR="001B79DF" w:rsidRPr="00EE20C1" w:rsidRDefault="001B79DF" w:rsidP="009A14BE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B43D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65D2" w14:textId="64FB9335" w:rsidR="001B79DF" w:rsidRPr="00320BFA" w:rsidRDefault="00CC7EB9" w:rsidP="009A14B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FA0514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1B79DF" w:rsidRPr="00320BFA" w14:paraId="6EC79800" w14:textId="77777777" w:rsidTr="009A14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361FF1" w14:textId="77777777" w:rsidR="001B79DF" w:rsidRPr="00320BFA" w:rsidRDefault="001B79DF" w:rsidP="009A14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3883" w14:textId="77777777" w:rsidR="001B79DF" w:rsidRPr="00EE20C1" w:rsidRDefault="001B79DF" w:rsidP="009A14BE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033D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E233" w14:textId="224B4E6B" w:rsidR="001B79DF" w:rsidRPr="00320BFA" w:rsidRDefault="00CC7EB9" w:rsidP="009A14B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0B8A5A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1B79DF" w:rsidRPr="00320BFA" w14:paraId="005FB990" w14:textId="77777777" w:rsidTr="009A14BE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1F3B32" w14:textId="77777777" w:rsidR="001B79DF" w:rsidRPr="00320BFA" w:rsidRDefault="001B79DF" w:rsidP="009A14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EEF78" w14:textId="77777777" w:rsidR="001B79DF" w:rsidRPr="00320BFA" w:rsidRDefault="001B79DF" w:rsidP="001B79DF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72A57D45" w14:textId="77777777" w:rsidR="001B79DF" w:rsidRPr="00320BFA" w:rsidRDefault="001B79DF" w:rsidP="009A14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C67D" w14:textId="6D9DABAF" w:rsidR="001B79DF" w:rsidRPr="00320BFA" w:rsidRDefault="00DE0B4A" w:rsidP="009A14B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7E27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CE88B8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1B79DF" w:rsidRPr="00320BFA" w14:paraId="7618BCA1" w14:textId="77777777" w:rsidTr="009A14B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5E7E0F" w14:textId="77777777" w:rsidR="001B79DF" w:rsidRPr="00320BFA" w:rsidRDefault="001B79DF" w:rsidP="009A14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700DC" w14:textId="77777777" w:rsidR="001B79DF" w:rsidRPr="00320BFA" w:rsidRDefault="001B79DF" w:rsidP="009A14BE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C015" w14:textId="54D03928" w:rsidR="001B79DF" w:rsidRPr="00320BFA" w:rsidRDefault="00DE0B4A" w:rsidP="009A14B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9608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B197C8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1B79DF" w:rsidRPr="00320BFA" w14:paraId="66A5762E" w14:textId="77777777" w:rsidTr="009A14B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0958B0" w14:textId="77777777" w:rsidR="001B79DF" w:rsidRPr="00320BFA" w:rsidRDefault="001B79DF" w:rsidP="009A14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1681" w14:textId="77777777" w:rsidR="001B79DF" w:rsidRPr="00801036" w:rsidRDefault="001B79DF" w:rsidP="001B79DF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7A182009" w14:textId="77777777" w:rsidR="001B79DF" w:rsidRPr="00801036" w:rsidRDefault="001B79DF" w:rsidP="009A14BE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FCEC" w14:textId="77777777" w:rsidR="001B79DF" w:rsidRPr="00801036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A2C2" w14:textId="77777777" w:rsidR="001B79DF" w:rsidRPr="00801036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90A8B8" w14:textId="532D929D" w:rsidR="001B79DF" w:rsidRPr="00320BFA" w:rsidRDefault="00DE0B4A" w:rsidP="009A14B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1B79DF" w:rsidRPr="00320BFA" w14:paraId="16DF1A98" w14:textId="77777777" w:rsidTr="009A14BE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4B3ACA8" w14:textId="77777777" w:rsidR="001B79DF" w:rsidRPr="00320BFA" w:rsidRDefault="001B79DF" w:rsidP="009A14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A317" w14:textId="77777777" w:rsidR="001B79DF" w:rsidRPr="00320BFA" w:rsidRDefault="001B79DF" w:rsidP="001B79DF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3CC47F26" w14:textId="77777777" w:rsidR="001B79DF" w:rsidRPr="00320BFA" w:rsidRDefault="001B79DF" w:rsidP="009A14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ADD1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2309" w14:textId="5632957C" w:rsidR="001B79DF" w:rsidRPr="00320BFA" w:rsidRDefault="00DE0B4A" w:rsidP="009A14B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9FF0A0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1B79DF" w:rsidRPr="00320BFA" w14:paraId="30A0CA04" w14:textId="77777777" w:rsidTr="009A14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0C055A" w14:textId="77777777" w:rsidR="001B79DF" w:rsidRPr="00320BFA" w:rsidRDefault="001B79DF" w:rsidP="009A14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EFC9" w14:textId="77777777" w:rsidR="001B79DF" w:rsidRPr="00320BFA" w:rsidRDefault="001B79DF" w:rsidP="009A14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E4A9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FDC9" w14:textId="07C2C600" w:rsidR="001B79DF" w:rsidRPr="00320BFA" w:rsidRDefault="00DE0B4A" w:rsidP="009A14B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40F26B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1B79DF" w:rsidRPr="00320BFA" w14:paraId="2789CD8A" w14:textId="77777777" w:rsidTr="009A14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72B872" w14:textId="77777777" w:rsidR="001B79DF" w:rsidRPr="00320BFA" w:rsidRDefault="001B79DF" w:rsidP="009A14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C1B6" w14:textId="77777777" w:rsidR="001B79DF" w:rsidRPr="00320BFA" w:rsidRDefault="001B79DF" w:rsidP="001B79DF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348623DB" w14:textId="77777777" w:rsidR="001B79DF" w:rsidRPr="00320BFA" w:rsidRDefault="001B79DF" w:rsidP="009A14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6001" w14:textId="799C99BC" w:rsidR="001B79DF" w:rsidRPr="00320BFA" w:rsidRDefault="00DE0B4A" w:rsidP="009A14B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CFDF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F058C2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1B79DF" w:rsidRPr="00320BFA" w14:paraId="2B3865F3" w14:textId="77777777" w:rsidTr="009A14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9EF069" w14:textId="77777777" w:rsidR="001B79DF" w:rsidRPr="00320BFA" w:rsidRDefault="001B79DF" w:rsidP="009A14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9DEB6" w14:textId="77777777" w:rsidR="001B79DF" w:rsidRPr="00320BFA" w:rsidRDefault="001B79DF" w:rsidP="001B79DF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6661BB9D" w14:textId="77777777" w:rsidR="001B79DF" w:rsidRPr="00320BFA" w:rsidRDefault="001B79DF" w:rsidP="009A14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6B86" w14:textId="77777777" w:rsidR="001B79DF" w:rsidRPr="00320BFA" w:rsidRDefault="001B79DF" w:rsidP="009A14BE">
            <w:pPr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C653" w14:textId="77777777" w:rsidR="001B79DF" w:rsidRPr="00320BFA" w:rsidRDefault="001B79DF" w:rsidP="009A14BE">
            <w:pPr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894568" w14:textId="0E5106DD" w:rsidR="001B79DF" w:rsidRPr="00320BFA" w:rsidRDefault="0009405A" w:rsidP="009A14BE">
            <w:pPr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1B79DF" w:rsidRPr="00320BFA" w14:paraId="39F752E6" w14:textId="77777777" w:rsidTr="009A14B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ABD37A" w14:textId="77777777" w:rsidR="001B79DF" w:rsidRPr="00320BFA" w:rsidRDefault="001B79DF" w:rsidP="009A14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CABA3" w14:textId="77777777" w:rsidR="001B79DF" w:rsidRPr="00320BFA" w:rsidRDefault="001B79DF" w:rsidP="001B79DF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33B16E86" w14:textId="77777777" w:rsidR="001B79DF" w:rsidRPr="00320BFA" w:rsidRDefault="001B79DF" w:rsidP="009A14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CA25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C182" w14:textId="67CBBE51" w:rsidR="001B79DF" w:rsidRPr="00320BFA" w:rsidRDefault="0009405A" w:rsidP="009A14B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9890CA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1B79DF" w:rsidRPr="00320BFA" w14:paraId="57547A6D" w14:textId="77777777" w:rsidTr="009A14B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342043" w14:textId="77777777" w:rsidR="001B79DF" w:rsidRPr="00320BFA" w:rsidRDefault="001B79DF" w:rsidP="009A14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9AF5" w14:textId="77777777" w:rsidR="001B79DF" w:rsidRPr="00320BFA" w:rsidRDefault="001B79DF" w:rsidP="009A14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38311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09C1" w14:textId="29A9E8F6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DAFE23" w14:textId="765AF670" w:rsidR="001B79DF" w:rsidRPr="00320BFA" w:rsidRDefault="00BF504C" w:rsidP="009A14B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1B79DF" w:rsidRPr="00320BFA" w14:paraId="61D0DD92" w14:textId="77777777" w:rsidTr="009A14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E98F26" w14:textId="77777777" w:rsidR="001B79DF" w:rsidRPr="00320BFA" w:rsidRDefault="001B79DF" w:rsidP="009A14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1257FB1" w14:textId="77777777" w:rsidR="001B79DF" w:rsidRPr="00320BFA" w:rsidRDefault="001B79DF" w:rsidP="009A14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6A08FCD" w14:textId="12D5B72C" w:rsidR="001B79DF" w:rsidRPr="00320BFA" w:rsidRDefault="0009405A" w:rsidP="009A14BE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8B997E4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04FFAA" w14:textId="77777777" w:rsidR="001B79DF" w:rsidRPr="00320BFA" w:rsidRDefault="001B79DF" w:rsidP="009A14BE">
            <w:pPr>
              <w:ind w:left="709" w:hanging="709"/>
              <w:jc w:val="both"/>
              <w:rPr>
                <w:sz w:val="18"/>
              </w:rPr>
            </w:pPr>
          </w:p>
        </w:tc>
      </w:tr>
    </w:tbl>
    <w:p w14:paraId="24D10873" w14:textId="77777777" w:rsidR="001B79DF" w:rsidRPr="00320BFA" w:rsidRDefault="001B79DF" w:rsidP="001B79DF">
      <w:pPr>
        <w:pStyle w:val="TF-xAvalLINHA"/>
      </w:pPr>
    </w:p>
    <w:p w14:paraId="023DF886" w14:textId="77777777" w:rsidR="001B79DF" w:rsidRDefault="001B79DF" w:rsidP="001B79DF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1E73F0DE" w14:textId="77777777" w:rsidR="001B79DF" w:rsidRPr="003F5F25" w:rsidRDefault="001B79DF" w:rsidP="001B79DF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1B79DF" w:rsidRPr="00320BFA" w14:paraId="3008507F" w14:textId="77777777" w:rsidTr="009A14BE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0EC335D" w14:textId="77777777" w:rsidR="001B79DF" w:rsidRPr="00320BFA" w:rsidRDefault="001B79DF" w:rsidP="009A14BE">
            <w:pPr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607B68E6" w14:textId="77777777" w:rsidR="001B79DF" w:rsidRPr="00320BFA" w:rsidRDefault="001B79DF" w:rsidP="001B79DF">
            <w:pPr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797431E4" w14:textId="77777777" w:rsidR="001B79DF" w:rsidRPr="00320BFA" w:rsidRDefault="001B79DF" w:rsidP="001B79DF">
            <w:pPr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79AAFF12" w14:textId="77777777" w:rsidR="001B79DF" w:rsidRPr="00320BFA" w:rsidRDefault="001B79DF" w:rsidP="001B79DF">
            <w:pPr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1B79DF" w:rsidRPr="00320BFA" w14:paraId="4BB32D30" w14:textId="77777777" w:rsidTr="009A14BE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A04F4D3" w14:textId="77777777" w:rsidR="001B79DF" w:rsidRPr="00320BFA" w:rsidRDefault="001B79DF" w:rsidP="009A14BE">
            <w:pPr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B311094" w14:textId="77777777" w:rsidR="001B79DF" w:rsidRPr="00320BFA" w:rsidRDefault="001B79DF" w:rsidP="009A14BE">
            <w:pPr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455D402" w14:textId="77777777" w:rsidR="001B79DF" w:rsidRPr="00320BFA" w:rsidRDefault="001B79DF" w:rsidP="009A14BE">
            <w:pPr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33D969D3" w14:textId="5BC00456" w:rsidR="001B79DF" w:rsidRDefault="001B79DF" w:rsidP="001B79DF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 w:rsidR="00B76DB2">
        <w:t>Andreza Sartori</w:t>
      </w:r>
      <w:r>
        <w:tab/>
        <w:t xml:space="preserve"> Data: </w:t>
      </w:r>
      <w:r w:rsidR="00B76DB2">
        <w:t>20/10/2020</w:t>
      </w:r>
      <w:r>
        <w:tab/>
      </w:r>
    </w:p>
    <w:p w14:paraId="36BD7FE5" w14:textId="77777777" w:rsidR="001B79DF" w:rsidRDefault="001B79DF" w:rsidP="001B79DF">
      <w:pPr>
        <w:pStyle w:val="TF-xAvalTTULO"/>
        <w:ind w:left="0" w:firstLine="0"/>
        <w:jc w:val="left"/>
      </w:pPr>
    </w:p>
    <w:p w14:paraId="1EE04F88" w14:textId="77777777" w:rsidR="001B79DF" w:rsidRDefault="001B79DF" w:rsidP="001B79DF"/>
    <w:p w14:paraId="04267077" w14:textId="147AFE66" w:rsidR="0000224C" w:rsidRDefault="0000224C" w:rsidP="00EE267E">
      <w:pPr>
        <w:pStyle w:val="TF-xAvalTTULO"/>
      </w:pPr>
    </w:p>
    <w:sectPr w:rsidR="0000224C" w:rsidSect="00EC2D7A">
      <w:headerReference w:type="default" r:id="rId26"/>
      <w:footerReference w:type="default" r:id="rId27"/>
      <w:headerReference w:type="first" r:id="rId28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7" w:author="Andreza Sartori" w:date="2020-10-20T14:54:00Z" w:initials="AS">
    <w:p w14:paraId="0F99365F" w14:textId="2556B43D" w:rsidR="008D345D" w:rsidRDefault="008D345D">
      <w:pPr>
        <w:pStyle w:val="Textodecomentrio"/>
      </w:pPr>
      <w:r>
        <w:rPr>
          <w:rStyle w:val="Refdecomentrio"/>
        </w:rPr>
        <w:annotationRef/>
      </w:r>
      <w:r w:rsidRPr="008D345D">
        <w:t>Não está de acordo com a ABNT.</w:t>
      </w:r>
    </w:p>
  </w:comment>
  <w:comment w:id="18" w:author="Andreza Sartori" w:date="2020-10-20T14:56:00Z" w:initials="AS">
    <w:p w14:paraId="0A4D4825" w14:textId="5C0DA6DC" w:rsidR="008D345D" w:rsidRDefault="008D345D">
      <w:pPr>
        <w:pStyle w:val="Textodecomentrio"/>
      </w:pPr>
      <w:r>
        <w:rPr>
          <w:rStyle w:val="Refdecomentrio"/>
        </w:rPr>
        <w:annotationRef/>
      </w:r>
      <w:r>
        <w:t>O que significa?</w:t>
      </w:r>
    </w:p>
  </w:comment>
  <w:comment w:id="19" w:author="Andreza Sartori" w:date="2020-10-16T22:18:00Z" w:initials="AS">
    <w:p w14:paraId="16A8B323" w14:textId="4811CC8B" w:rsidR="00FD5EF5" w:rsidRDefault="00FD5EF5">
      <w:pPr>
        <w:pStyle w:val="Textodecomentrio"/>
      </w:pPr>
      <w:r>
        <w:rPr>
          <w:rStyle w:val="Refdecomentrio"/>
        </w:rPr>
        <w:annotationRef/>
      </w:r>
      <w:r w:rsidRPr="00FD5EF5">
        <w:t>Não está de acordo com a ABNT.</w:t>
      </w:r>
    </w:p>
  </w:comment>
  <w:comment w:id="20" w:author="Andreza Sartori" w:date="2020-10-20T14:59:00Z" w:initials="AS">
    <w:p w14:paraId="12AECB72" w14:textId="56C15981" w:rsidR="00A100AB" w:rsidRDefault="00A100AB">
      <w:pPr>
        <w:pStyle w:val="Textodecomentrio"/>
      </w:pPr>
      <w:r>
        <w:rPr>
          <w:rStyle w:val="Refdecomentrio"/>
        </w:rPr>
        <w:annotationRef/>
      </w:r>
      <w:r>
        <w:t>Porque os alunos precisam/devem aprender CQ? Faltou explicar melhor essa demanda.</w:t>
      </w:r>
    </w:p>
  </w:comment>
  <w:comment w:id="21" w:author="Andreza Sartori" w:date="2020-10-16T22:18:00Z" w:initials="AS">
    <w:p w14:paraId="6DE0DC6E" w14:textId="2AF04068" w:rsidR="00FD5EF5" w:rsidRDefault="00FD5EF5">
      <w:pPr>
        <w:pStyle w:val="Textodecomentrio"/>
      </w:pPr>
      <w:r>
        <w:rPr>
          <w:rStyle w:val="Refdecomentrio"/>
        </w:rPr>
        <w:annotationRef/>
      </w:r>
      <w:r w:rsidRPr="00FD5EF5">
        <w:t>Não está de acordo com a ABNT.</w:t>
      </w:r>
    </w:p>
  </w:comment>
  <w:comment w:id="36" w:author="Andreza Sartori" w:date="2020-10-16T22:19:00Z" w:initials="AS">
    <w:p w14:paraId="098C2B1D" w14:textId="26288CAE" w:rsidR="00E737C5" w:rsidRDefault="00E737C5">
      <w:pPr>
        <w:pStyle w:val="Textodecomentrio"/>
      </w:pPr>
      <w:r>
        <w:rPr>
          <w:rStyle w:val="Refdecomentrio"/>
        </w:rPr>
        <w:annotationRef/>
      </w:r>
      <w:r w:rsidR="003878CD" w:rsidRPr="003878CD">
        <w:t>Enumeração inicia com letra minúscula.</w:t>
      </w:r>
    </w:p>
  </w:comment>
  <w:comment w:id="37" w:author="Andreza Sartori" w:date="2020-10-26T21:20:00Z" w:initials="AS">
    <w:p w14:paraId="42BF09B8" w14:textId="3DE7425D" w:rsidR="00263D30" w:rsidRDefault="00263D30">
      <w:pPr>
        <w:pStyle w:val="Textodecomentrio"/>
      </w:pPr>
      <w:r>
        <w:rPr>
          <w:rStyle w:val="Refdecomentrio"/>
        </w:rPr>
        <w:annotationRef/>
      </w:r>
      <w:r w:rsidR="00FE3809">
        <w:t xml:space="preserve">Isto são requisitos e não objetivos. </w:t>
      </w:r>
    </w:p>
  </w:comment>
  <w:comment w:id="41" w:author="Andreza Sartori" w:date="2020-10-20T15:01:00Z" w:initials="AS">
    <w:p w14:paraId="197724D4" w14:textId="45CEE2D3" w:rsidR="001A3EE8" w:rsidRDefault="001A3EE8">
      <w:pPr>
        <w:pStyle w:val="Textodecomentrio"/>
      </w:pPr>
      <w:r>
        <w:rPr>
          <w:rStyle w:val="Refdecomentrio"/>
        </w:rPr>
        <w:annotationRef/>
      </w:r>
      <w:r>
        <w:t>O trabalho apresenta</w:t>
      </w:r>
    </w:p>
  </w:comment>
  <w:comment w:id="44" w:author="Andreza Sartori" w:date="2020-10-16T22:20:00Z" w:initials="AS">
    <w:p w14:paraId="2F794BFA" w14:textId="5906A22A" w:rsidR="003C0118" w:rsidRDefault="003C0118">
      <w:pPr>
        <w:pStyle w:val="Textodecomentrio"/>
      </w:pPr>
      <w:r>
        <w:rPr>
          <w:rStyle w:val="Refdecomentrio"/>
        </w:rPr>
        <w:annotationRef/>
      </w:r>
      <w:r w:rsidR="005E0938" w:rsidRPr="005E0938">
        <w:t>Não está de acordo com a ABNT.</w:t>
      </w:r>
    </w:p>
  </w:comment>
  <w:comment w:id="45" w:author="Andreza Sartori" w:date="2020-10-20T15:02:00Z" w:initials="AS">
    <w:p w14:paraId="50644B81" w14:textId="7099BF00" w:rsidR="00A260D7" w:rsidRDefault="00A260D7">
      <w:pPr>
        <w:pStyle w:val="Textodecomentrio"/>
      </w:pPr>
      <w:r>
        <w:rPr>
          <w:rStyle w:val="Refdecomentrio"/>
        </w:rPr>
        <w:annotationRef/>
      </w:r>
      <w:r>
        <w:t>Redundante. Melhorar a frase.</w:t>
      </w:r>
    </w:p>
  </w:comment>
  <w:comment w:id="46" w:author="Andreza Sartori" w:date="2020-10-20T15:06:00Z" w:initials="AS">
    <w:p w14:paraId="3B36D97C" w14:textId="737DF472" w:rsidR="003F07C1" w:rsidRDefault="003F07C1">
      <w:pPr>
        <w:pStyle w:val="Textodecomentrio"/>
      </w:pPr>
      <w:r>
        <w:rPr>
          <w:rStyle w:val="Refdecomentrio"/>
        </w:rPr>
        <w:annotationRef/>
      </w:r>
      <w:r>
        <w:t>O que significa?</w:t>
      </w:r>
    </w:p>
  </w:comment>
  <w:comment w:id="47" w:author="Andreza Sartori" w:date="2020-10-20T15:04:00Z" w:initials="AS">
    <w:p w14:paraId="353078FF" w14:textId="190F1DD4" w:rsidR="00E030B8" w:rsidRDefault="00E030B8">
      <w:pPr>
        <w:pStyle w:val="Textodecomentrio"/>
      </w:pPr>
      <w:r>
        <w:rPr>
          <w:rStyle w:val="Refdecomentrio"/>
        </w:rPr>
        <w:annotationRef/>
      </w:r>
      <w:r>
        <w:t>O que quer dizer?</w:t>
      </w:r>
    </w:p>
  </w:comment>
  <w:comment w:id="48" w:author="Andreza Sartori" w:date="2020-10-20T15:04:00Z" w:initials="AS">
    <w:p w14:paraId="73F81532" w14:textId="6798D9A6" w:rsidR="00E030B8" w:rsidRDefault="00E030B8">
      <w:pPr>
        <w:pStyle w:val="Textodecomentrio"/>
      </w:pPr>
      <w:r>
        <w:rPr>
          <w:rStyle w:val="Refdecomentrio"/>
        </w:rPr>
        <w:annotationRef/>
      </w:r>
      <w:r>
        <w:t>itálico</w:t>
      </w:r>
    </w:p>
  </w:comment>
  <w:comment w:id="53" w:author="Andreza Sartori" w:date="2020-10-20T15:07:00Z" w:initials="AS">
    <w:p w14:paraId="4217BB0A" w14:textId="28C9DE9A" w:rsidR="003F07C1" w:rsidRPr="00D91430" w:rsidRDefault="003F07C1">
      <w:pPr>
        <w:pStyle w:val="Textodecomentrio"/>
      </w:pPr>
      <w:r w:rsidRPr="00D91430">
        <w:rPr>
          <w:rStyle w:val="Refdecomentrio"/>
        </w:rPr>
        <w:annotationRef/>
      </w:r>
      <w:r w:rsidRPr="00D91430">
        <w:t>o que a sigla significa?</w:t>
      </w:r>
    </w:p>
  </w:comment>
  <w:comment w:id="59" w:author="Andreza Sartori" w:date="2020-10-16T22:21:00Z" w:initials="AS">
    <w:p w14:paraId="3C5CA4A1" w14:textId="77777777" w:rsidR="006D4EAE" w:rsidRDefault="005E0938" w:rsidP="006D4EAE">
      <w:pPr>
        <w:pStyle w:val="Textodecomentrio"/>
      </w:pPr>
      <w:r>
        <w:rPr>
          <w:rStyle w:val="Refdecomentrio"/>
        </w:rPr>
        <w:annotationRef/>
      </w:r>
      <w:r w:rsidR="006D4EAE">
        <w:t xml:space="preserve">- Não tem espaço entre fonte e quadro/tabela/imagem. </w:t>
      </w:r>
    </w:p>
    <w:p w14:paraId="49247BF8" w14:textId="485658E0" w:rsidR="006D4EAE" w:rsidRDefault="006D4EAE" w:rsidP="006D4EAE">
      <w:pPr>
        <w:pStyle w:val="Textodecomentrio"/>
      </w:pPr>
      <w:r>
        <w:t>- Tem estilo para fonte.</w:t>
      </w:r>
    </w:p>
    <w:p w14:paraId="339C5DF8" w14:textId="7935357A" w:rsidR="008256DC" w:rsidRDefault="008256DC" w:rsidP="006D4EAE">
      <w:pPr>
        <w:pStyle w:val="Textodecomentrio"/>
      </w:pPr>
      <w:r>
        <w:t>Verifique todos do seu texto. Estão errados, sem estilo.</w:t>
      </w:r>
    </w:p>
    <w:p w14:paraId="42A619B6" w14:textId="77777777" w:rsidR="008256DC" w:rsidRDefault="008256DC" w:rsidP="006D4EAE">
      <w:pPr>
        <w:pStyle w:val="Textodecomentrio"/>
      </w:pPr>
    </w:p>
    <w:p w14:paraId="64D41C71" w14:textId="1C5D2A13" w:rsidR="0062424E" w:rsidRDefault="0062424E" w:rsidP="006D4EAE">
      <w:pPr>
        <w:pStyle w:val="Textodecomentrio"/>
      </w:pPr>
      <w:r>
        <w:t>- Figura não foi mencionada</w:t>
      </w:r>
      <w:r w:rsidR="008256DC">
        <w:t xml:space="preserve"> no texto.</w:t>
      </w:r>
    </w:p>
    <w:p w14:paraId="76EFE018" w14:textId="636EFAD6" w:rsidR="0062424E" w:rsidRDefault="0062424E" w:rsidP="006D4EAE">
      <w:pPr>
        <w:pStyle w:val="Textodecomentrio"/>
      </w:pPr>
      <w:r>
        <w:t xml:space="preserve">- </w:t>
      </w:r>
      <w:r w:rsidR="009A4710">
        <w:t>Não pode colocar fi</w:t>
      </w:r>
      <w:r w:rsidR="00325221">
        <w:t>guras lado a lado. E</w:t>
      </w:r>
      <w:r w:rsidR="007174CA">
        <w:t xml:space="preserve">sta </w:t>
      </w:r>
      <w:r w:rsidR="00275D0E">
        <w:t>deve ser</w:t>
      </w:r>
      <w:r w:rsidR="007174CA">
        <w:t xml:space="preserve"> s</w:t>
      </w:r>
      <w:r w:rsidR="00275D0E">
        <w:t>omente</w:t>
      </w:r>
      <w:r w:rsidR="007174CA">
        <w:t xml:space="preserve"> uma figura</w:t>
      </w:r>
      <w:r w:rsidR="00275D0E">
        <w:t>.</w:t>
      </w:r>
      <w:r w:rsidR="00F1126C">
        <w:t xml:space="preserve"> Rever as demais.</w:t>
      </w:r>
    </w:p>
    <w:p w14:paraId="5360F2AD" w14:textId="374E0D05" w:rsidR="005E0938" w:rsidRDefault="005E0938" w:rsidP="006D4EAE">
      <w:pPr>
        <w:pStyle w:val="Textodecomentrio"/>
      </w:pPr>
    </w:p>
  </w:comment>
  <w:comment w:id="65" w:author="Andreza Sartori" w:date="2020-10-16T22:26:00Z" w:initials="AS">
    <w:p w14:paraId="5C9C9E8B" w14:textId="7448071D" w:rsidR="00F82114" w:rsidRDefault="00F82114">
      <w:pPr>
        <w:pStyle w:val="Textodecomentrio"/>
      </w:pPr>
      <w:r>
        <w:rPr>
          <w:rStyle w:val="Refdecomentrio"/>
        </w:rPr>
        <w:annotationRef/>
      </w:r>
      <w:r w:rsidR="00DB5DAD" w:rsidRPr="00DB5DAD">
        <w:t>Coloque o recurso de referência cruzada para figura/quadro/tabela. Faça isso em todo o texto.</w:t>
      </w:r>
    </w:p>
  </w:comment>
  <w:comment w:id="68" w:author="Andreza Sartori" w:date="2020-10-16T22:26:00Z" w:initials="AS">
    <w:p w14:paraId="2902450F" w14:textId="77777777" w:rsidR="00F82114" w:rsidRDefault="00F82114" w:rsidP="00F82114">
      <w:pPr>
        <w:pStyle w:val="Textodecomentrio"/>
      </w:pPr>
      <w:r>
        <w:rPr>
          <w:rStyle w:val="Refdecomentrio"/>
        </w:rPr>
        <w:annotationRef/>
      </w:r>
      <w:r>
        <w:t xml:space="preserve">- Não tem espaço entre fonte e quadro/tabela/imagem. </w:t>
      </w:r>
    </w:p>
    <w:p w14:paraId="57200C9E" w14:textId="77777777" w:rsidR="00F82114" w:rsidRDefault="00F82114" w:rsidP="00F82114">
      <w:pPr>
        <w:pStyle w:val="Textodecomentrio"/>
      </w:pPr>
      <w:r>
        <w:t>- Tem estilo para fonte.</w:t>
      </w:r>
    </w:p>
    <w:p w14:paraId="3E7535E8" w14:textId="56FA5506" w:rsidR="00F82114" w:rsidRDefault="00F82114" w:rsidP="00F82114">
      <w:pPr>
        <w:pStyle w:val="Textodecomentrio"/>
      </w:pPr>
      <w:r>
        <w:t>Verifique todos do seu texto. Estão errados, sem estilo.</w:t>
      </w:r>
    </w:p>
  </w:comment>
  <w:comment w:id="71" w:author="Andreza Sartori" w:date="2020-10-16T22:28:00Z" w:initials="AS">
    <w:p w14:paraId="638AF9B3" w14:textId="3ADDED93" w:rsidR="00867E27" w:rsidRDefault="00867E27">
      <w:pPr>
        <w:pStyle w:val="Textodecomentrio"/>
      </w:pPr>
      <w:r>
        <w:rPr>
          <w:rStyle w:val="Refdecomentrio"/>
        </w:rPr>
        <w:annotationRef/>
      </w:r>
      <w:r w:rsidR="00972597" w:rsidRPr="00972597">
        <w:t>Não se faz parágrafo com uma única frase.</w:t>
      </w:r>
    </w:p>
  </w:comment>
  <w:comment w:id="76" w:author="Andreza Sartori" w:date="2020-10-16T22:25:00Z" w:initials="AS">
    <w:p w14:paraId="290C1D4E" w14:textId="77777777" w:rsidR="008256DC" w:rsidRDefault="008256DC" w:rsidP="008256DC">
      <w:pPr>
        <w:pStyle w:val="Textodecomentrio"/>
      </w:pPr>
      <w:r>
        <w:rPr>
          <w:rStyle w:val="Refdecomentrio"/>
        </w:rPr>
        <w:annotationRef/>
      </w:r>
      <w:r>
        <w:t xml:space="preserve">- Não tem espaço entre fonte e quadro/tabela/imagem. </w:t>
      </w:r>
    </w:p>
    <w:p w14:paraId="50CCF4AE" w14:textId="77777777" w:rsidR="008256DC" w:rsidRDefault="008256DC" w:rsidP="008256DC">
      <w:pPr>
        <w:pStyle w:val="Textodecomentrio"/>
      </w:pPr>
      <w:r>
        <w:t>- Tem estilo para fonte.</w:t>
      </w:r>
    </w:p>
    <w:p w14:paraId="4CED40F4" w14:textId="51A33154" w:rsidR="008256DC" w:rsidRDefault="008256DC" w:rsidP="008256DC">
      <w:pPr>
        <w:pStyle w:val="Textodecomentrio"/>
      </w:pPr>
    </w:p>
    <w:p w14:paraId="6F308AE8" w14:textId="3941B765" w:rsidR="008256DC" w:rsidRDefault="008256DC" w:rsidP="008256DC">
      <w:pPr>
        <w:pStyle w:val="Textodecomentrio"/>
      </w:pPr>
      <w:r>
        <w:t>- Esta deve ser somente uma figura.</w:t>
      </w:r>
    </w:p>
  </w:comment>
  <w:comment w:id="115" w:author="Andreza Sartori" w:date="2020-10-20T15:21:00Z" w:initials="AS">
    <w:p w14:paraId="36E34898" w14:textId="6EEAC265" w:rsidR="00952A90" w:rsidRDefault="00952A90">
      <w:pPr>
        <w:pStyle w:val="Textodecomentrio"/>
      </w:pPr>
      <w:r>
        <w:rPr>
          <w:rStyle w:val="Refdecomentrio"/>
        </w:rPr>
        <w:annotationRef/>
      </w:r>
      <w:r>
        <w:t>Frase longa, difícil de compreender. Rever.</w:t>
      </w:r>
    </w:p>
  </w:comment>
  <w:comment w:id="116" w:author="Andreza Sartori" w:date="2020-10-20T15:20:00Z" w:initials="AS">
    <w:p w14:paraId="51EE7999" w14:textId="3BD55B81" w:rsidR="00CD088B" w:rsidRDefault="00CD088B">
      <w:pPr>
        <w:pStyle w:val="Textodecomentrio"/>
      </w:pPr>
      <w:r>
        <w:rPr>
          <w:rStyle w:val="Refdecomentrio"/>
        </w:rPr>
        <w:annotationRef/>
      </w:r>
      <w:r>
        <w:rPr>
          <w:rFonts w:ascii="Arial" w:hAnsi="Arial" w:cs="Arial"/>
          <w:color w:val="222222"/>
          <w:shd w:val="clear" w:color="auto" w:fill="FFFFFF"/>
        </w:rPr>
        <w:t>Ambos = “em referência a coisas ou pessoas mencionadas em pares”</w:t>
      </w:r>
    </w:p>
  </w:comment>
  <w:comment w:id="117" w:author="Andreza Sartori" w:date="2020-10-20T15:28:00Z" w:initials="AS">
    <w:p w14:paraId="0FB96D01" w14:textId="33F7B1DB" w:rsidR="008B0075" w:rsidRDefault="008B0075">
      <w:pPr>
        <w:pStyle w:val="Textodecomentrio"/>
      </w:pPr>
      <w:r>
        <w:rPr>
          <w:rStyle w:val="Refdecomentrio"/>
        </w:rPr>
        <w:annotationRef/>
      </w:r>
      <w:r>
        <w:t>Quais? Explicar melhor no texto.</w:t>
      </w:r>
    </w:p>
  </w:comment>
  <w:comment w:id="126" w:author="Andreza Sartori" w:date="2020-10-20T15:23:00Z" w:initials="AS">
    <w:p w14:paraId="40E1676B" w14:textId="1F028909" w:rsidR="000D24CA" w:rsidRDefault="000D24CA">
      <w:pPr>
        <w:pStyle w:val="Textodecomentrio"/>
      </w:pPr>
      <w:r>
        <w:rPr>
          <w:rStyle w:val="Refdecomentrio"/>
        </w:rPr>
        <w:annotationRef/>
      </w:r>
      <w:r>
        <w:t>Quais?</w:t>
      </w:r>
    </w:p>
  </w:comment>
  <w:comment w:id="127" w:author="Andreza Sartori" w:date="2020-10-20T15:25:00Z" w:initials="AS">
    <w:p w14:paraId="3F4FE7D9" w14:textId="109A927D" w:rsidR="000D24CA" w:rsidRDefault="000D24CA">
      <w:pPr>
        <w:pStyle w:val="Textodecomentrio"/>
      </w:pPr>
      <w:r>
        <w:rPr>
          <w:rStyle w:val="Refdecomentrio"/>
        </w:rPr>
        <w:annotationRef/>
      </w:r>
      <w:r w:rsidRPr="000D24CA">
        <w:t>Não se faz parágrafo com uma única frase.</w:t>
      </w:r>
    </w:p>
  </w:comment>
  <w:comment w:id="128" w:author="Andreza Sartori" w:date="2020-10-16T22:44:00Z" w:initials="AS">
    <w:p w14:paraId="512A97A9" w14:textId="7A02A4D6" w:rsidR="00AF4D90" w:rsidRDefault="00AF4D90">
      <w:pPr>
        <w:pStyle w:val="Textodecomentrio"/>
      </w:pPr>
      <w:r>
        <w:rPr>
          <w:rStyle w:val="Refdecomentrio"/>
        </w:rPr>
        <w:annotationRef/>
      </w:r>
      <w:r w:rsidR="006427F4" w:rsidRPr="006427F4">
        <w:t>Enumeração inicia com letra minúscula.</w:t>
      </w:r>
    </w:p>
  </w:comment>
  <w:comment w:id="154" w:author="Andreza Sartori" w:date="2020-10-20T15:31:00Z" w:initials="AS">
    <w:p w14:paraId="31284E09" w14:textId="7F180245" w:rsidR="004412A3" w:rsidRDefault="004412A3">
      <w:pPr>
        <w:pStyle w:val="Textodecomentrio"/>
      </w:pPr>
      <w:r>
        <w:rPr>
          <w:rStyle w:val="Refdecomentrio"/>
        </w:rPr>
        <w:annotationRef/>
      </w:r>
      <w:r w:rsidRPr="006427F4">
        <w:t>Enumeração inicia com letra minúscula.</w:t>
      </w:r>
    </w:p>
  </w:comment>
  <w:comment w:id="171" w:author="Andreza Sartori" w:date="2020-10-16T22:45:00Z" w:initials="AS">
    <w:p w14:paraId="19315B50" w14:textId="43A3E448" w:rsidR="009B05B8" w:rsidRDefault="009B05B8">
      <w:pPr>
        <w:pStyle w:val="Textodecomentrio"/>
      </w:pPr>
      <w:r>
        <w:rPr>
          <w:rStyle w:val="Refdecomentrio"/>
        </w:rPr>
        <w:annotationRef/>
      </w:r>
      <w:r w:rsidR="00C06C84" w:rsidRPr="00C06C84">
        <w:t>Início na segunda quinzena de fevereiro.</w:t>
      </w:r>
    </w:p>
  </w:comment>
  <w:comment w:id="172" w:author="Andreza Sartori" w:date="2020-10-20T15:38:00Z" w:initials="AS">
    <w:p w14:paraId="7315D91A" w14:textId="691413C4" w:rsidR="0058698D" w:rsidRDefault="0058698D">
      <w:pPr>
        <w:pStyle w:val="Textodecomentrio"/>
      </w:pPr>
      <w:r>
        <w:rPr>
          <w:rStyle w:val="Refdecomentrio"/>
        </w:rPr>
        <w:annotationRef/>
      </w:r>
      <w:r>
        <w:t>Não encontrei a revisão teórica sobre estes assuntos aqui.</w:t>
      </w:r>
      <w:r w:rsidR="00102FAD">
        <w:t xml:space="preserve"> Poderia ser descrito neste momento pelo menos uma definição sobre estes temas.</w:t>
      </w:r>
    </w:p>
  </w:comment>
  <w:comment w:id="177" w:author="Andreza Sartori" w:date="2020-10-26T21:17:00Z" w:initials="AS">
    <w:p w14:paraId="1ECBB75A" w14:textId="4E13BA74" w:rsidR="007C4633" w:rsidRDefault="007C4633">
      <w:pPr>
        <w:pStyle w:val="Textodecomentrio"/>
      </w:pPr>
      <w:r>
        <w:rPr>
          <w:rStyle w:val="Refdecomentrio"/>
        </w:rPr>
        <w:annotationRef/>
      </w:r>
      <w:r>
        <w:t>Não estão de acordo com a ABNT. Rever.</w:t>
      </w:r>
    </w:p>
  </w:comment>
  <w:comment w:id="178" w:author="Andreza Sartori" w:date="2020-10-26T21:14:00Z" w:initials="AS">
    <w:p w14:paraId="65A17D69" w14:textId="222368F0" w:rsidR="002002FE" w:rsidRDefault="002002FE">
      <w:pPr>
        <w:pStyle w:val="Textodecomentrio"/>
      </w:pPr>
      <w:r>
        <w:rPr>
          <w:rStyle w:val="Refdecomentrio"/>
        </w:rPr>
        <w:annotationRef/>
      </w:r>
      <w:r w:rsidR="00FB0E97">
        <w:t>Não está em ordem alfabética</w:t>
      </w:r>
    </w:p>
  </w:comment>
  <w:comment w:id="185" w:author="Andreza Sartori" w:date="2020-10-26T21:18:00Z" w:initials="AS">
    <w:p w14:paraId="0DCB486E" w14:textId="2C33324B" w:rsidR="001D7B5A" w:rsidRDefault="001D7B5A">
      <w:pPr>
        <w:pStyle w:val="Textodecomentrio"/>
      </w:pPr>
      <w:r>
        <w:rPr>
          <w:rStyle w:val="Refdecomentrio"/>
        </w:rPr>
        <w:annotationRef/>
      </w:r>
      <w:r>
        <w:t>Não tem título?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99365F" w15:done="0"/>
  <w15:commentEx w15:paraId="0A4D4825" w15:done="0"/>
  <w15:commentEx w15:paraId="16A8B323" w15:done="0"/>
  <w15:commentEx w15:paraId="12AECB72" w15:done="0"/>
  <w15:commentEx w15:paraId="6DE0DC6E" w15:done="0"/>
  <w15:commentEx w15:paraId="098C2B1D" w15:done="0"/>
  <w15:commentEx w15:paraId="42BF09B8" w15:done="0"/>
  <w15:commentEx w15:paraId="197724D4" w15:done="0"/>
  <w15:commentEx w15:paraId="2F794BFA" w15:done="0"/>
  <w15:commentEx w15:paraId="50644B81" w15:done="0"/>
  <w15:commentEx w15:paraId="3B36D97C" w15:done="0"/>
  <w15:commentEx w15:paraId="353078FF" w15:done="0"/>
  <w15:commentEx w15:paraId="73F81532" w15:done="0"/>
  <w15:commentEx w15:paraId="4217BB0A" w15:done="0"/>
  <w15:commentEx w15:paraId="5360F2AD" w15:done="0"/>
  <w15:commentEx w15:paraId="5C9C9E8B" w15:done="0"/>
  <w15:commentEx w15:paraId="3E7535E8" w15:done="0"/>
  <w15:commentEx w15:paraId="638AF9B3" w15:done="0"/>
  <w15:commentEx w15:paraId="6F308AE8" w15:done="0"/>
  <w15:commentEx w15:paraId="36E34898" w15:done="0"/>
  <w15:commentEx w15:paraId="51EE7999" w15:done="0"/>
  <w15:commentEx w15:paraId="0FB96D01" w15:done="0"/>
  <w15:commentEx w15:paraId="40E1676B" w15:done="0"/>
  <w15:commentEx w15:paraId="3F4FE7D9" w15:done="0"/>
  <w15:commentEx w15:paraId="512A97A9" w15:done="0"/>
  <w15:commentEx w15:paraId="31284E09" w15:done="0"/>
  <w15:commentEx w15:paraId="19315B50" w15:done="0"/>
  <w15:commentEx w15:paraId="7315D91A" w15:done="0"/>
  <w15:commentEx w15:paraId="1ECBB75A" w15:done="0"/>
  <w15:commentEx w15:paraId="65A17D69" w15:done="0"/>
  <w15:commentEx w15:paraId="0DCB48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97891" w16cex:dateUtc="2020-10-20T17:54:00Z"/>
  <w16cex:commentExtensible w16cex:durableId="23397907" w16cex:dateUtc="2020-10-20T17:56:00Z"/>
  <w16cex:commentExtensible w16cex:durableId="23349ABD" w16cex:dateUtc="2020-10-17T01:18:00Z"/>
  <w16cex:commentExtensible w16cex:durableId="233979DD" w16cex:dateUtc="2020-10-20T17:59:00Z"/>
  <w16cex:commentExtensible w16cex:durableId="23349AC2" w16cex:dateUtc="2020-10-17T01:18:00Z"/>
  <w16cex:commentExtensible w16cex:durableId="23349ADF" w16cex:dateUtc="2020-10-17T01:19:00Z"/>
  <w16cex:commentExtensible w16cex:durableId="2341BC00" w16cex:dateUtc="2020-10-27T00:20:00Z"/>
  <w16cex:commentExtensible w16cex:durableId="23397A52" w16cex:dateUtc="2020-10-20T18:01:00Z"/>
  <w16cex:commentExtensible w16cex:durableId="23349B2C" w16cex:dateUtc="2020-10-17T01:20:00Z"/>
  <w16cex:commentExtensible w16cex:durableId="23397A87" w16cex:dateUtc="2020-10-20T18:02:00Z"/>
  <w16cex:commentExtensible w16cex:durableId="23397B87" w16cex:dateUtc="2020-10-20T18:06:00Z"/>
  <w16cex:commentExtensible w16cex:durableId="23397AE8" w16cex:dateUtc="2020-10-20T18:04:00Z"/>
  <w16cex:commentExtensible w16cex:durableId="23397AF6" w16cex:dateUtc="2020-10-20T18:04:00Z"/>
  <w16cex:commentExtensible w16cex:durableId="23397B96" w16cex:dateUtc="2020-10-20T18:07:00Z"/>
  <w16cex:commentExtensible w16cex:durableId="23349B60" w16cex:dateUtc="2020-10-17T01:21:00Z"/>
  <w16cex:commentExtensible w16cex:durableId="23349CAA" w16cex:dateUtc="2020-10-17T01:26:00Z"/>
  <w16cex:commentExtensible w16cex:durableId="23349C9E" w16cex:dateUtc="2020-10-17T01:26:00Z"/>
  <w16cex:commentExtensible w16cex:durableId="23349CF6" w16cex:dateUtc="2020-10-17T01:28:00Z"/>
  <w16cex:commentExtensible w16cex:durableId="23349C5F" w16cex:dateUtc="2020-10-17T01:25:00Z"/>
  <w16cex:commentExtensible w16cex:durableId="23397F09" w16cex:dateUtc="2020-10-20T18:21:00Z"/>
  <w16cex:commentExtensible w16cex:durableId="23397EC3" w16cex:dateUtc="2020-10-20T18:20:00Z"/>
  <w16cex:commentExtensible w16cex:durableId="233980A5" w16cex:dateUtc="2020-10-20T18:28:00Z"/>
  <w16cex:commentExtensible w16cex:durableId="23397F7D" w16cex:dateUtc="2020-10-20T18:23:00Z"/>
  <w16cex:commentExtensible w16cex:durableId="23397FF5" w16cex:dateUtc="2020-10-20T18:25:00Z"/>
  <w16cex:commentExtensible w16cex:durableId="2334A0BC" w16cex:dateUtc="2020-10-17T01:44:00Z"/>
  <w16cex:commentExtensible w16cex:durableId="23398161" w16cex:dateUtc="2020-10-20T18:31:00Z"/>
  <w16cex:commentExtensible w16cex:durableId="2334A0F3" w16cex:dateUtc="2020-10-17T01:45:00Z"/>
  <w16cex:commentExtensible w16cex:durableId="233982EA" w16cex:dateUtc="2020-10-20T18:38:00Z"/>
  <w16cex:commentExtensible w16cex:durableId="2341BB8C" w16cex:dateUtc="2020-10-27T00:17:00Z"/>
  <w16cex:commentExtensible w16cex:durableId="2341BAA7" w16cex:dateUtc="2020-10-27T00:14:00Z"/>
  <w16cex:commentExtensible w16cex:durableId="2341BB97" w16cex:dateUtc="2020-10-27T0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99365F" w16cid:durableId="23397891"/>
  <w16cid:commentId w16cid:paraId="0A4D4825" w16cid:durableId="23397907"/>
  <w16cid:commentId w16cid:paraId="16A8B323" w16cid:durableId="23349ABD"/>
  <w16cid:commentId w16cid:paraId="12AECB72" w16cid:durableId="233979DD"/>
  <w16cid:commentId w16cid:paraId="6DE0DC6E" w16cid:durableId="23349AC2"/>
  <w16cid:commentId w16cid:paraId="098C2B1D" w16cid:durableId="23349ADF"/>
  <w16cid:commentId w16cid:paraId="42BF09B8" w16cid:durableId="2341BC00"/>
  <w16cid:commentId w16cid:paraId="197724D4" w16cid:durableId="23397A52"/>
  <w16cid:commentId w16cid:paraId="2F794BFA" w16cid:durableId="23349B2C"/>
  <w16cid:commentId w16cid:paraId="50644B81" w16cid:durableId="23397A87"/>
  <w16cid:commentId w16cid:paraId="3B36D97C" w16cid:durableId="23397B87"/>
  <w16cid:commentId w16cid:paraId="353078FF" w16cid:durableId="23397AE8"/>
  <w16cid:commentId w16cid:paraId="73F81532" w16cid:durableId="23397AF6"/>
  <w16cid:commentId w16cid:paraId="4217BB0A" w16cid:durableId="23397B96"/>
  <w16cid:commentId w16cid:paraId="5360F2AD" w16cid:durableId="23349B60"/>
  <w16cid:commentId w16cid:paraId="5C9C9E8B" w16cid:durableId="23349CAA"/>
  <w16cid:commentId w16cid:paraId="3E7535E8" w16cid:durableId="23349C9E"/>
  <w16cid:commentId w16cid:paraId="638AF9B3" w16cid:durableId="23349CF6"/>
  <w16cid:commentId w16cid:paraId="6F308AE8" w16cid:durableId="23349C5F"/>
  <w16cid:commentId w16cid:paraId="36E34898" w16cid:durableId="23397F09"/>
  <w16cid:commentId w16cid:paraId="51EE7999" w16cid:durableId="23397EC3"/>
  <w16cid:commentId w16cid:paraId="0FB96D01" w16cid:durableId="233980A5"/>
  <w16cid:commentId w16cid:paraId="40E1676B" w16cid:durableId="23397F7D"/>
  <w16cid:commentId w16cid:paraId="3F4FE7D9" w16cid:durableId="23397FF5"/>
  <w16cid:commentId w16cid:paraId="512A97A9" w16cid:durableId="2334A0BC"/>
  <w16cid:commentId w16cid:paraId="31284E09" w16cid:durableId="23398161"/>
  <w16cid:commentId w16cid:paraId="19315B50" w16cid:durableId="2334A0F3"/>
  <w16cid:commentId w16cid:paraId="7315D91A" w16cid:durableId="233982EA"/>
  <w16cid:commentId w16cid:paraId="1ECBB75A" w16cid:durableId="2341BB8C"/>
  <w16cid:commentId w16cid:paraId="65A17D69" w16cid:durableId="2341BAA7"/>
  <w16cid:commentId w16cid:paraId="0DCB486E" w16cid:durableId="2341BB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C5D55" w14:textId="77777777" w:rsidR="00C26B87" w:rsidRDefault="00C26B87">
      <w:r>
        <w:separator/>
      </w:r>
    </w:p>
  </w:endnote>
  <w:endnote w:type="continuationSeparator" w:id="0">
    <w:p w14:paraId="74D8C762" w14:textId="77777777" w:rsidR="00C26B87" w:rsidRDefault="00C26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Yu Mincho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345D0" w14:textId="77777777" w:rsidR="009822CD" w:rsidRPr="0000224C" w:rsidRDefault="00265A9A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65291" w14:textId="77777777" w:rsidR="00C26B87" w:rsidRDefault="00C26B87">
      <w:r>
        <w:separator/>
      </w:r>
    </w:p>
  </w:footnote>
  <w:footnote w:type="continuationSeparator" w:id="0">
    <w:p w14:paraId="3FD9975A" w14:textId="77777777" w:rsidR="00C26B87" w:rsidRDefault="00C26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A9783" w14:textId="77777777" w:rsidR="00C8207E" w:rsidRDefault="00C8207E" w:rsidP="007E46A1">
    <w:pPr>
      <w:pStyle w:val="Cabealho"/>
      <w:jc w:val="right"/>
    </w:pPr>
  </w:p>
  <w:p w14:paraId="7323351F" w14:textId="77777777" w:rsidR="00C8207E" w:rsidRDefault="00C8207E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28B9D51F" w14:textId="77777777" w:rsidR="00C8207E" w:rsidRDefault="00C8207E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C8207E" w14:paraId="619161ED" w14:textId="77777777" w:rsidTr="008F2DC1">
      <w:tc>
        <w:tcPr>
          <w:tcW w:w="9212" w:type="dxa"/>
          <w:gridSpan w:val="2"/>
          <w:shd w:val="clear" w:color="auto" w:fill="auto"/>
        </w:tcPr>
        <w:p w14:paraId="1C0E098F" w14:textId="77777777" w:rsidR="00C8207E" w:rsidRDefault="00C8207E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C8207E" w14:paraId="17FD9791" w14:textId="77777777" w:rsidTr="008F2DC1">
      <w:tc>
        <w:tcPr>
          <w:tcW w:w="5778" w:type="dxa"/>
          <w:shd w:val="clear" w:color="auto" w:fill="auto"/>
        </w:tcPr>
        <w:p w14:paraId="2166BD08" w14:textId="77777777" w:rsidR="00C8207E" w:rsidRPr="003C5262" w:rsidRDefault="00C8207E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X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7D6EA003" w14:textId="77777777" w:rsidR="00C8207E" w:rsidRDefault="00C8207E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    2020/1</w:t>
          </w:r>
        </w:p>
      </w:tc>
    </w:tr>
  </w:tbl>
  <w:p w14:paraId="76AC4E8B" w14:textId="77777777" w:rsidR="00C8207E" w:rsidRDefault="00C8207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7D7FE" w14:textId="77777777" w:rsidR="009822CD" w:rsidRDefault="00BD454E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9822CD" w14:paraId="1AFC8B6A" w14:textId="77777777" w:rsidTr="006746CA">
      <w:tc>
        <w:tcPr>
          <w:tcW w:w="3227" w:type="dxa"/>
          <w:shd w:val="clear" w:color="auto" w:fill="auto"/>
        </w:tcPr>
        <w:p w14:paraId="65BF4C8A" w14:textId="77777777" w:rsidR="009822CD" w:rsidRDefault="00265A9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76E82A1D" w14:textId="77777777" w:rsidR="009822CD" w:rsidRDefault="00265A9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3A48E86" w14:textId="77777777" w:rsidR="009822CD" w:rsidRDefault="00BD454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57D2817" w14:textId="77777777" w:rsidR="009822CD" w:rsidRDefault="00BD45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0D42B0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FDD3E51"/>
    <w:multiLevelType w:val="multilevel"/>
    <w:tmpl w:val="E76CD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64EBF"/>
    <w:multiLevelType w:val="multilevel"/>
    <w:tmpl w:val="1406752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BC3DDF"/>
    <w:multiLevelType w:val="multilevel"/>
    <w:tmpl w:val="AD9486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018EC"/>
    <w:multiLevelType w:val="multilevel"/>
    <w:tmpl w:val="A5B0C74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A4549"/>
    <w:multiLevelType w:val="hybridMultilevel"/>
    <w:tmpl w:val="7E7E0C08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67FD3260"/>
    <w:multiLevelType w:val="hybridMultilevel"/>
    <w:tmpl w:val="71DEB69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F3A60"/>
    <w:multiLevelType w:val="multilevel"/>
    <w:tmpl w:val="6E48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 w15:restartNumberingAfterBreak="0">
    <w:nsid w:val="772759FF"/>
    <w:multiLevelType w:val="multilevel"/>
    <w:tmpl w:val="8A60F56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9"/>
  </w:num>
  <w:num w:numId="22">
    <w:abstractNumId w:val="4"/>
    <w:lvlOverride w:ilvl="0">
      <w:startOverride w:val="1"/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6"/>
  </w:num>
  <w:num w:numId="24">
    <w:abstractNumId w:val="0"/>
  </w:num>
  <w:num w:numId="25">
    <w:abstractNumId w:val="1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12"/>
  </w:num>
  <w:num w:numId="4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678A"/>
    <w:rsid w:val="000179B5"/>
    <w:rsid w:val="00017B62"/>
    <w:rsid w:val="000204E7"/>
    <w:rsid w:val="00023FA0"/>
    <w:rsid w:val="0002602F"/>
    <w:rsid w:val="0003024A"/>
    <w:rsid w:val="00030E4A"/>
    <w:rsid w:val="00031A27"/>
    <w:rsid w:val="00031EE0"/>
    <w:rsid w:val="0004641A"/>
    <w:rsid w:val="00052A07"/>
    <w:rsid w:val="000533DA"/>
    <w:rsid w:val="0005457F"/>
    <w:rsid w:val="00057087"/>
    <w:rsid w:val="000608E9"/>
    <w:rsid w:val="00061FEB"/>
    <w:rsid w:val="000667DF"/>
    <w:rsid w:val="0007209B"/>
    <w:rsid w:val="00072831"/>
    <w:rsid w:val="00072A8D"/>
    <w:rsid w:val="00074EF2"/>
    <w:rsid w:val="00075792"/>
    <w:rsid w:val="00080F9C"/>
    <w:rsid w:val="0008579A"/>
    <w:rsid w:val="00086AA8"/>
    <w:rsid w:val="0008732D"/>
    <w:rsid w:val="00087BBB"/>
    <w:rsid w:val="0009405A"/>
    <w:rsid w:val="00097204"/>
    <w:rsid w:val="0009735C"/>
    <w:rsid w:val="00097895"/>
    <w:rsid w:val="000A104C"/>
    <w:rsid w:val="000A19DE"/>
    <w:rsid w:val="000A385A"/>
    <w:rsid w:val="000A3CB7"/>
    <w:rsid w:val="000A3EAB"/>
    <w:rsid w:val="000A5E54"/>
    <w:rsid w:val="000B12B2"/>
    <w:rsid w:val="000B281A"/>
    <w:rsid w:val="000B3868"/>
    <w:rsid w:val="000C1926"/>
    <w:rsid w:val="000C1A18"/>
    <w:rsid w:val="000C29C2"/>
    <w:rsid w:val="000C648D"/>
    <w:rsid w:val="000D1294"/>
    <w:rsid w:val="000D24CA"/>
    <w:rsid w:val="000D77C2"/>
    <w:rsid w:val="000E039E"/>
    <w:rsid w:val="000E27F9"/>
    <w:rsid w:val="000E2B1E"/>
    <w:rsid w:val="000E311F"/>
    <w:rsid w:val="000E3A68"/>
    <w:rsid w:val="000E6CE0"/>
    <w:rsid w:val="000F77E3"/>
    <w:rsid w:val="00102FAD"/>
    <w:rsid w:val="00107B02"/>
    <w:rsid w:val="0011363A"/>
    <w:rsid w:val="00113A3F"/>
    <w:rsid w:val="001164FE"/>
    <w:rsid w:val="00125084"/>
    <w:rsid w:val="00125277"/>
    <w:rsid w:val="001374F0"/>
    <w:rsid w:val="001375F7"/>
    <w:rsid w:val="00145C04"/>
    <w:rsid w:val="001554E9"/>
    <w:rsid w:val="0016081C"/>
    <w:rsid w:val="00162BF1"/>
    <w:rsid w:val="0016560C"/>
    <w:rsid w:val="00166EB9"/>
    <w:rsid w:val="001705F7"/>
    <w:rsid w:val="00175BD8"/>
    <w:rsid w:val="00186092"/>
    <w:rsid w:val="0018693C"/>
    <w:rsid w:val="00191BFE"/>
    <w:rsid w:val="00193A97"/>
    <w:rsid w:val="001948BE"/>
    <w:rsid w:val="0019547B"/>
    <w:rsid w:val="001975AC"/>
    <w:rsid w:val="001A12CE"/>
    <w:rsid w:val="001A3EE8"/>
    <w:rsid w:val="001A6292"/>
    <w:rsid w:val="001A7511"/>
    <w:rsid w:val="001B0607"/>
    <w:rsid w:val="001B2F1E"/>
    <w:rsid w:val="001B5701"/>
    <w:rsid w:val="001B79DF"/>
    <w:rsid w:val="001C33B0"/>
    <w:rsid w:val="001C57E6"/>
    <w:rsid w:val="001C5CBB"/>
    <w:rsid w:val="001D6234"/>
    <w:rsid w:val="001D7B5A"/>
    <w:rsid w:val="001E646A"/>
    <w:rsid w:val="001E682E"/>
    <w:rsid w:val="001F007F"/>
    <w:rsid w:val="001F0D36"/>
    <w:rsid w:val="002002FE"/>
    <w:rsid w:val="0020079C"/>
    <w:rsid w:val="00202F3F"/>
    <w:rsid w:val="00206964"/>
    <w:rsid w:val="00207383"/>
    <w:rsid w:val="00210162"/>
    <w:rsid w:val="00214C86"/>
    <w:rsid w:val="00216EB9"/>
    <w:rsid w:val="002241C7"/>
    <w:rsid w:val="00224BB2"/>
    <w:rsid w:val="00235240"/>
    <w:rsid w:val="002368FD"/>
    <w:rsid w:val="0024110F"/>
    <w:rsid w:val="002412C0"/>
    <w:rsid w:val="002423AB"/>
    <w:rsid w:val="002440B0"/>
    <w:rsid w:val="00252AFF"/>
    <w:rsid w:val="00253495"/>
    <w:rsid w:val="00263D30"/>
    <w:rsid w:val="00265A9A"/>
    <w:rsid w:val="00275D0E"/>
    <w:rsid w:val="00277163"/>
    <w:rsid w:val="0027792D"/>
    <w:rsid w:val="00282723"/>
    <w:rsid w:val="00282788"/>
    <w:rsid w:val="00285B14"/>
    <w:rsid w:val="0028617A"/>
    <w:rsid w:val="0029608A"/>
    <w:rsid w:val="002A6617"/>
    <w:rsid w:val="002A7E1B"/>
    <w:rsid w:val="002B0EDC"/>
    <w:rsid w:val="002B4718"/>
    <w:rsid w:val="002C1F80"/>
    <w:rsid w:val="002E6DD1"/>
    <w:rsid w:val="002F027E"/>
    <w:rsid w:val="00312CEA"/>
    <w:rsid w:val="00315A48"/>
    <w:rsid w:val="00320BFA"/>
    <w:rsid w:val="0032378D"/>
    <w:rsid w:val="00325221"/>
    <w:rsid w:val="00332659"/>
    <w:rsid w:val="00335048"/>
    <w:rsid w:val="0033599B"/>
    <w:rsid w:val="00340AD0"/>
    <w:rsid w:val="00340B6D"/>
    <w:rsid w:val="00340C8E"/>
    <w:rsid w:val="00344540"/>
    <w:rsid w:val="0035093F"/>
    <w:rsid w:val="003519A3"/>
    <w:rsid w:val="00362443"/>
    <w:rsid w:val="0037046F"/>
    <w:rsid w:val="00377DA7"/>
    <w:rsid w:val="00380C3C"/>
    <w:rsid w:val="00382FFE"/>
    <w:rsid w:val="00383087"/>
    <w:rsid w:val="003878CD"/>
    <w:rsid w:val="003A2B7D"/>
    <w:rsid w:val="003A4A75"/>
    <w:rsid w:val="003A5366"/>
    <w:rsid w:val="003B647A"/>
    <w:rsid w:val="003C0118"/>
    <w:rsid w:val="003C5262"/>
    <w:rsid w:val="003D398C"/>
    <w:rsid w:val="003D473B"/>
    <w:rsid w:val="003D4B35"/>
    <w:rsid w:val="003E1328"/>
    <w:rsid w:val="003E4F19"/>
    <w:rsid w:val="003F07C1"/>
    <w:rsid w:val="003F43CC"/>
    <w:rsid w:val="003F5F25"/>
    <w:rsid w:val="0040436D"/>
    <w:rsid w:val="004072BA"/>
    <w:rsid w:val="00410543"/>
    <w:rsid w:val="0041646E"/>
    <w:rsid w:val="004173CC"/>
    <w:rsid w:val="0042356B"/>
    <w:rsid w:val="0042420A"/>
    <w:rsid w:val="004243D2"/>
    <w:rsid w:val="00424610"/>
    <w:rsid w:val="004412A3"/>
    <w:rsid w:val="00451B94"/>
    <w:rsid w:val="004560C2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44AF"/>
    <w:rsid w:val="004E516B"/>
    <w:rsid w:val="00500539"/>
    <w:rsid w:val="00503373"/>
    <w:rsid w:val="00503F3F"/>
    <w:rsid w:val="00536336"/>
    <w:rsid w:val="00542ED7"/>
    <w:rsid w:val="0054405E"/>
    <w:rsid w:val="00550D4A"/>
    <w:rsid w:val="00564A29"/>
    <w:rsid w:val="00564BC9"/>
    <w:rsid w:val="00564FBC"/>
    <w:rsid w:val="005705A9"/>
    <w:rsid w:val="00571E4C"/>
    <w:rsid w:val="00572864"/>
    <w:rsid w:val="005822BB"/>
    <w:rsid w:val="0058482B"/>
    <w:rsid w:val="0058618A"/>
    <w:rsid w:val="0058698D"/>
    <w:rsid w:val="00591611"/>
    <w:rsid w:val="0059408C"/>
    <w:rsid w:val="005A362B"/>
    <w:rsid w:val="005A4952"/>
    <w:rsid w:val="005B20A1"/>
    <w:rsid w:val="005B2478"/>
    <w:rsid w:val="005C21FC"/>
    <w:rsid w:val="005C30AE"/>
    <w:rsid w:val="005D2A64"/>
    <w:rsid w:val="005E0938"/>
    <w:rsid w:val="005E0970"/>
    <w:rsid w:val="005E35F3"/>
    <w:rsid w:val="005E400D"/>
    <w:rsid w:val="005E698D"/>
    <w:rsid w:val="005F09F1"/>
    <w:rsid w:val="005F645A"/>
    <w:rsid w:val="0060060C"/>
    <w:rsid w:val="006118D1"/>
    <w:rsid w:val="0061251F"/>
    <w:rsid w:val="0061605A"/>
    <w:rsid w:val="00620D93"/>
    <w:rsid w:val="0062370C"/>
    <w:rsid w:val="0062386A"/>
    <w:rsid w:val="0062424E"/>
    <w:rsid w:val="0062576D"/>
    <w:rsid w:val="00625788"/>
    <w:rsid w:val="00627F42"/>
    <w:rsid w:val="006305AA"/>
    <w:rsid w:val="0063174C"/>
    <w:rsid w:val="0063277E"/>
    <w:rsid w:val="006364F4"/>
    <w:rsid w:val="006426D5"/>
    <w:rsid w:val="006427F4"/>
    <w:rsid w:val="00642924"/>
    <w:rsid w:val="006466FF"/>
    <w:rsid w:val="00646A5F"/>
    <w:rsid w:val="006475C1"/>
    <w:rsid w:val="00655B50"/>
    <w:rsid w:val="00656C00"/>
    <w:rsid w:val="00661967"/>
    <w:rsid w:val="00661F61"/>
    <w:rsid w:val="00671B49"/>
    <w:rsid w:val="00674155"/>
    <w:rsid w:val="006746CA"/>
    <w:rsid w:val="00695745"/>
    <w:rsid w:val="00695B65"/>
    <w:rsid w:val="0069600B"/>
    <w:rsid w:val="006A0A1A"/>
    <w:rsid w:val="006A2A92"/>
    <w:rsid w:val="006A6460"/>
    <w:rsid w:val="006B104E"/>
    <w:rsid w:val="006B5AEA"/>
    <w:rsid w:val="006B61D6"/>
    <w:rsid w:val="006B6383"/>
    <w:rsid w:val="006B640D"/>
    <w:rsid w:val="006C61FA"/>
    <w:rsid w:val="006D0896"/>
    <w:rsid w:val="006D4EAE"/>
    <w:rsid w:val="006E25D2"/>
    <w:rsid w:val="006E57F0"/>
    <w:rsid w:val="0070391A"/>
    <w:rsid w:val="00706486"/>
    <w:rsid w:val="007174CA"/>
    <w:rsid w:val="007214E3"/>
    <w:rsid w:val="007222F7"/>
    <w:rsid w:val="00724679"/>
    <w:rsid w:val="00725368"/>
    <w:rsid w:val="007304F3"/>
    <w:rsid w:val="00730839"/>
    <w:rsid w:val="00730F60"/>
    <w:rsid w:val="00733FF9"/>
    <w:rsid w:val="00734B63"/>
    <w:rsid w:val="00741D17"/>
    <w:rsid w:val="007439B0"/>
    <w:rsid w:val="00752479"/>
    <w:rsid w:val="007554DF"/>
    <w:rsid w:val="00756FC6"/>
    <w:rsid w:val="0075776D"/>
    <w:rsid w:val="007613FB"/>
    <w:rsid w:val="007618E2"/>
    <w:rsid w:val="00761E34"/>
    <w:rsid w:val="007722BF"/>
    <w:rsid w:val="0077580B"/>
    <w:rsid w:val="00781167"/>
    <w:rsid w:val="00783694"/>
    <w:rsid w:val="007854B3"/>
    <w:rsid w:val="0078787D"/>
    <w:rsid w:val="00787FA8"/>
    <w:rsid w:val="007944F8"/>
    <w:rsid w:val="007973E3"/>
    <w:rsid w:val="007A1883"/>
    <w:rsid w:val="007A449B"/>
    <w:rsid w:val="007C4633"/>
    <w:rsid w:val="007D0720"/>
    <w:rsid w:val="007D10F2"/>
    <w:rsid w:val="007D207E"/>
    <w:rsid w:val="007D51A8"/>
    <w:rsid w:val="007D543D"/>
    <w:rsid w:val="007D6DEC"/>
    <w:rsid w:val="007E46A1"/>
    <w:rsid w:val="007E730D"/>
    <w:rsid w:val="007E7311"/>
    <w:rsid w:val="007F403E"/>
    <w:rsid w:val="008006B0"/>
    <w:rsid w:val="008072AC"/>
    <w:rsid w:val="00810CEA"/>
    <w:rsid w:val="00815DC1"/>
    <w:rsid w:val="008233E5"/>
    <w:rsid w:val="008248BE"/>
    <w:rsid w:val="008256DC"/>
    <w:rsid w:val="00833DE8"/>
    <w:rsid w:val="00833F47"/>
    <w:rsid w:val="008348C3"/>
    <w:rsid w:val="008373B4"/>
    <w:rsid w:val="008404C4"/>
    <w:rsid w:val="00847D37"/>
    <w:rsid w:val="0085001D"/>
    <w:rsid w:val="00852CEA"/>
    <w:rsid w:val="00863F7B"/>
    <w:rsid w:val="00867E27"/>
    <w:rsid w:val="00871A41"/>
    <w:rsid w:val="00885C4C"/>
    <w:rsid w:val="00886D76"/>
    <w:rsid w:val="0089375C"/>
    <w:rsid w:val="00895AB7"/>
    <w:rsid w:val="00897019"/>
    <w:rsid w:val="008975E0"/>
    <w:rsid w:val="008B0075"/>
    <w:rsid w:val="008B0A07"/>
    <w:rsid w:val="008B781F"/>
    <w:rsid w:val="008C0069"/>
    <w:rsid w:val="008C1495"/>
    <w:rsid w:val="008C5E2A"/>
    <w:rsid w:val="008C6402"/>
    <w:rsid w:val="008D345D"/>
    <w:rsid w:val="008D5522"/>
    <w:rsid w:val="008D69C5"/>
    <w:rsid w:val="008D7316"/>
    <w:rsid w:val="008D7404"/>
    <w:rsid w:val="008E0F86"/>
    <w:rsid w:val="008E1FD0"/>
    <w:rsid w:val="008E2DEF"/>
    <w:rsid w:val="008F2DC1"/>
    <w:rsid w:val="008F70AD"/>
    <w:rsid w:val="008F770D"/>
    <w:rsid w:val="00900DB1"/>
    <w:rsid w:val="009022BF"/>
    <w:rsid w:val="00911CD9"/>
    <w:rsid w:val="00912B71"/>
    <w:rsid w:val="00920DFE"/>
    <w:rsid w:val="00931632"/>
    <w:rsid w:val="00931F5A"/>
    <w:rsid w:val="00932C92"/>
    <w:rsid w:val="009351DD"/>
    <w:rsid w:val="009454E4"/>
    <w:rsid w:val="00952A90"/>
    <w:rsid w:val="0096683A"/>
    <w:rsid w:val="00967611"/>
    <w:rsid w:val="00972597"/>
    <w:rsid w:val="00984240"/>
    <w:rsid w:val="00984B39"/>
    <w:rsid w:val="00987F2B"/>
    <w:rsid w:val="00992775"/>
    <w:rsid w:val="00995B07"/>
    <w:rsid w:val="009A2619"/>
    <w:rsid w:val="009A4710"/>
    <w:rsid w:val="009A5850"/>
    <w:rsid w:val="009B05B8"/>
    <w:rsid w:val="009B10D6"/>
    <w:rsid w:val="009C165C"/>
    <w:rsid w:val="009C6CD8"/>
    <w:rsid w:val="009D4096"/>
    <w:rsid w:val="009D65D0"/>
    <w:rsid w:val="009D7918"/>
    <w:rsid w:val="009D7E91"/>
    <w:rsid w:val="009E135E"/>
    <w:rsid w:val="009E3C92"/>
    <w:rsid w:val="009E54F4"/>
    <w:rsid w:val="009F2BFA"/>
    <w:rsid w:val="009F5A90"/>
    <w:rsid w:val="00A012D7"/>
    <w:rsid w:val="00A03272"/>
    <w:rsid w:val="00A03A3D"/>
    <w:rsid w:val="00A045C4"/>
    <w:rsid w:val="00A06936"/>
    <w:rsid w:val="00A100AB"/>
    <w:rsid w:val="00A10DFA"/>
    <w:rsid w:val="00A21708"/>
    <w:rsid w:val="00A22362"/>
    <w:rsid w:val="00A249BA"/>
    <w:rsid w:val="00A260D7"/>
    <w:rsid w:val="00A307C7"/>
    <w:rsid w:val="00A31BB0"/>
    <w:rsid w:val="00A44581"/>
    <w:rsid w:val="00A45093"/>
    <w:rsid w:val="00A464EC"/>
    <w:rsid w:val="00A50EAF"/>
    <w:rsid w:val="00A602F9"/>
    <w:rsid w:val="00A650EE"/>
    <w:rsid w:val="00A662C8"/>
    <w:rsid w:val="00A71068"/>
    <w:rsid w:val="00A71157"/>
    <w:rsid w:val="00A80F02"/>
    <w:rsid w:val="00A966E6"/>
    <w:rsid w:val="00AB2BE3"/>
    <w:rsid w:val="00AB60AB"/>
    <w:rsid w:val="00AB7834"/>
    <w:rsid w:val="00AC2AF4"/>
    <w:rsid w:val="00AC4D5F"/>
    <w:rsid w:val="00AC7654"/>
    <w:rsid w:val="00AD1D2C"/>
    <w:rsid w:val="00AD645B"/>
    <w:rsid w:val="00AE0525"/>
    <w:rsid w:val="00AE08DB"/>
    <w:rsid w:val="00AE2729"/>
    <w:rsid w:val="00AE3148"/>
    <w:rsid w:val="00AE5AE2"/>
    <w:rsid w:val="00AE5D3E"/>
    <w:rsid w:val="00AE7343"/>
    <w:rsid w:val="00AE7885"/>
    <w:rsid w:val="00AF4D90"/>
    <w:rsid w:val="00B00A13"/>
    <w:rsid w:val="00B00D69"/>
    <w:rsid w:val="00B00E04"/>
    <w:rsid w:val="00B04456"/>
    <w:rsid w:val="00B05485"/>
    <w:rsid w:val="00B1458E"/>
    <w:rsid w:val="00B14C51"/>
    <w:rsid w:val="00B16AE3"/>
    <w:rsid w:val="00B20021"/>
    <w:rsid w:val="00B20FDE"/>
    <w:rsid w:val="00B42041"/>
    <w:rsid w:val="00B43FBF"/>
    <w:rsid w:val="00B44F11"/>
    <w:rsid w:val="00B51846"/>
    <w:rsid w:val="00B52117"/>
    <w:rsid w:val="00B626CE"/>
    <w:rsid w:val="00B62979"/>
    <w:rsid w:val="00B63F05"/>
    <w:rsid w:val="00B70056"/>
    <w:rsid w:val="00B76DB2"/>
    <w:rsid w:val="00B823A7"/>
    <w:rsid w:val="00B85394"/>
    <w:rsid w:val="00B90FA5"/>
    <w:rsid w:val="00B919F1"/>
    <w:rsid w:val="00B931B2"/>
    <w:rsid w:val="00BA16D0"/>
    <w:rsid w:val="00BA2260"/>
    <w:rsid w:val="00BB468D"/>
    <w:rsid w:val="00BC0E8D"/>
    <w:rsid w:val="00BC4F18"/>
    <w:rsid w:val="00BC4F25"/>
    <w:rsid w:val="00BD454E"/>
    <w:rsid w:val="00BE53D9"/>
    <w:rsid w:val="00BE6551"/>
    <w:rsid w:val="00BF093B"/>
    <w:rsid w:val="00BF504C"/>
    <w:rsid w:val="00C00B88"/>
    <w:rsid w:val="00C06B2A"/>
    <w:rsid w:val="00C06C84"/>
    <w:rsid w:val="00C1349D"/>
    <w:rsid w:val="00C139B6"/>
    <w:rsid w:val="00C14777"/>
    <w:rsid w:val="00C14ABA"/>
    <w:rsid w:val="00C26B87"/>
    <w:rsid w:val="00C35E57"/>
    <w:rsid w:val="00C35E80"/>
    <w:rsid w:val="00C40AA2"/>
    <w:rsid w:val="00C4244F"/>
    <w:rsid w:val="00C632ED"/>
    <w:rsid w:val="00C66150"/>
    <w:rsid w:val="00C70EF5"/>
    <w:rsid w:val="00C7124A"/>
    <w:rsid w:val="00C756C5"/>
    <w:rsid w:val="00C8207E"/>
    <w:rsid w:val="00C82195"/>
    <w:rsid w:val="00C82CAE"/>
    <w:rsid w:val="00C8442E"/>
    <w:rsid w:val="00C930A8"/>
    <w:rsid w:val="00CA108B"/>
    <w:rsid w:val="00CA6CDB"/>
    <w:rsid w:val="00CA7B55"/>
    <w:rsid w:val="00CB5E13"/>
    <w:rsid w:val="00CC3524"/>
    <w:rsid w:val="00CC5918"/>
    <w:rsid w:val="00CC7EB9"/>
    <w:rsid w:val="00CD088B"/>
    <w:rsid w:val="00CD27BE"/>
    <w:rsid w:val="00CD29E9"/>
    <w:rsid w:val="00CD4BBC"/>
    <w:rsid w:val="00CD6F0F"/>
    <w:rsid w:val="00CE0BB7"/>
    <w:rsid w:val="00CE3E9A"/>
    <w:rsid w:val="00CE708B"/>
    <w:rsid w:val="00CF26B7"/>
    <w:rsid w:val="00CF3C03"/>
    <w:rsid w:val="00CF6E39"/>
    <w:rsid w:val="00CF72DA"/>
    <w:rsid w:val="00CF747D"/>
    <w:rsid w:val="00D0769A"/>
    <w:rsid w:val="00D137C2"/>
    <w:rsid w:val="00D15B4E"/>
    <w:rsid w:val="00D15D42"/>
    <w:rsid w:val="00D16B66"/>
    <w:rsid w:val="00D177E7"/>
    <w:rsid w:val="00D2079F"/>
    <w:rsid w:val="00D20981"/>
    <w:rsid w:val="00D360DD"/>
    <w:rsid w:val="00D447EF"/>
    <w:rsid w:val="00D46FFE"/>
    <w:rsid w:val="00D505E2"/>
    <w:rsid w:val="00D547ED"/>
    <w:rsid w:val="00D63631"/>
    <w:rsid w:val="00D64376"/>
    <w:rsid w:val="00D6498F"/>
    <w:rsid w:val="00D66626"/>
    <w:rsid w:val="00D731B4"/>
    <w:rsid w:val="00D7463D"/>
    <w:rsid w:val="00D759DE"/>
    <w:rsid w:val="00D76E48"/>
    <w:rsid w:val="00D80F5A"/>
    <w:rsid w:val="00D822A4"/>
    <w:rsid w:val="00D83DE8"/>
    <w:rsid w:val="00D84943"/>
    <w:rsid w:val="00D91430"/>
    <w:rsid w:val="00D94AE7"/>
    <w:rsid w:val="00D954FC"/>
    <w:rsid w:val="00D966B3"/>
    <w:rsid w:val="00D970F0"/>
    <w:rsid w:val="00DA4540"/>
    <w:rsid w:val="00DA587E"/>
    <w:rsid w:val="00DA60F4"/>
    <w:rsid w:val="00DA7192"/>
    <w:rsid w:val="00DA72D4"/>
    <w:rsid w:val="00DB0F8B"/>
    <w:rsid w:val="00DB3052"/>
    <w:rsid w:val="00DB5DAD"/>
    <w:rsid w:val="00DC2D17"/>
    <w:rsid w:val="00DD6C77"/>
    <w:rsid w:val="00DE0B4A"/>
    <w:rsid w:val="00DE23BF"/>
    <w:rsid w:val="00DE2FFC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30B8"/>
    <w:rsid w:val="00E149FA"/>
    <w:rsid w:val="00E16665"/>
    <w:rsid w:val="00E2252C"/>
    <w:rsid w:val="00E26940"/>
    <w:rsid w:val="00E270C0"/>
    <w:rsid w:val="00E36D82"/>
    <w:rsid w:val="00E460B9"/>
    <w:rsid w:val="00E51601"/>
    <w:rsid w:val="00E51965"/>
    <w:rsid w:val="00E61BA2"/>
    <w:rsid w:val="00E644DC"/>
    <w:rsid w:val="00E67121"/>
    <w:rsid w:val="00E7198D"/>
    <w:rsid w:val="00E735AF"/>
    <w:rsid w:val="00E737C5"/>
    <w:rsid w:val="00E74CA6"/>
    <w:rsid w:val="00E75E3D"/>
    <w:rsid w:val="00E76AC9"/>
    <w:rsid w:val="00E84491"/>
    <w:rsid w:val="00E959BE"/>
    <w:rsid w:val="00E9731C"/>
    <w:rsid w:val="00EA364F"/>
    <w:rsid w:val="00EA4838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E267E"/>
    <w:rsid w:val="00EF2D1F"/>
    <w:rsid w:val="00EF43F5"/>
    <w:rsid w:val="00F017AF"/>
    <w:rsid w:val="00F02514"/>
    <w:rsid w:val="00F04033"/>
    <w:rsid w:val="00F041C4"/>
    <w:rsid w:val="00F10B10"/>
    <w:rsid w:val="00F1126C"/>
    <w:rsid w:val="00F14812"/>
    <w:rsid w:val="00F1598C"/>
    <w:rsid w:val="00F20BC6"/>
    <w:rsid w:val="00F21403"/>
    <w:rsid w:val="00F2268B"/>
    <w:rsid w:val="00F255FC"/>
    <w:rsid w:val="00F259B0"/>
    <w:rsid w:val="00F26A20"/>
    <w:rsid w:val="00F276C9"/>
    <w:rsid w:val="00F31359"/>
    <w:rsid w:val="00F335AF"/>
    <w:rsid w:val="00F40690"/>
    <w:rsid w:val="00F43B8F"/>
    <w:rsid w:val="00F51785"/>
    <w:rsid w:val="00F530D7"/>
    <w:rsid w:val="00F541E6"/>
    <w:rsid w:val="00F62C30"/>
    <w:rsid w:val="00F62F49"/>
    <w:rsid w:val="00F640BF"/>
    <w:rsid w:val="00F70754"/>
    <w:rsid w:val="00F77926"/>
    <w:rsid w:val="00F77C16"/>
    <w:rsid w:val="00F82114"/>
    <w:rsid w:val="00F83A19"/>
    <w:rsid w:val="00F879A1"/>
    <w:rsid w:val="00F92FC4"/>
    <w:rsid w:val="00F95926"/>
    <w:rsid w:val="00F97735"/>
    <w:rsid w:val="00F9793C"/>
    <w:rsid w:val="00FA0C14"/>
    <w:rsid w:val="00FA137A"/>
    <w:rsid w:val="00FA5504"/>
    <w:rsid w:val="00FB0E97"/>
    <w:rsid w:val="00FB4B02"/>
    <w:rsid w:val="00FB5A55"/>
    <w:rsid w:val="00FC2831"/>
    <w:rsid w:val="00FC2D40"/>
    <w:rsid w:val="00FC3600"/>
    <w:rsid w:val="00FC4A9F"/>
    <w:rsid w:val="00FC565B"/>
    <w:rsid w:val="00FC7F4B"/>
    <w:rsid w:val="00FD5EF5"/>
    <w:rsid w:val="00FE006E"/>
    <w:rsid w:val="00FE197E"/>
    <w:rsid w:val="00FE37AC"/>
    <w:rsid w:val="00FE3809"/>
    <w:rsid w:val="00FF0DF1"/>
    <w:rsid w:val="00FF24D9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C3D479D"/>
  <w15:docId w15:val="{04A3CCC0-433F-544C-97B2-899A6B65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85A"/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D51A8"/>
    <w:pPr>
      <w:keepNext/>
      <w:keepLines/>
      <w:numPr>
        <w:numId w:val="33"/>
      </w:numPr>
      <w:tabs>
        <w:tab w:val="left" w:pos="284"/>
      </w:tabs>
      <w:spacing w:before="12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3024A"/>
    <w:pPr>
      <w:keepNext/>
      <w:keepLines/>
      <w:numPr>
        <w:ilvl w:val="1"/>
        <w:numId w:val="33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33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33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33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33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33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33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33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keepNext/>
      <w:keepLine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Next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Next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keepNext/>
      <w:keepLines/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keepNext/>
      <w:keepLines/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keepNext/>
      <w:keepLines/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rsid w:val="00FC4A9F"/>
    <w:pPr>
      <w:keepNext/>
      <w:keepLines/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keepNext/>
      <w:keepLines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pPr>
      <w:keepNext/>
      <w:keepLines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qFormat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pPr>
      <w:keepNext/>
      <w:keepLines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pPr>
      <w:keepNext/>
      <w:keepLines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</w:style>
  <w:style w:type="paragraph" w:customStyle="1" w:styleId="TF-avaliaoTTULOTCC">
    <w:name w:val="TF-avaliação TÍTULO TCC"/>
    <w:basedOn w:val="Normal"/>
    <w:semiHidden/>
    <w:rsid w:val="00B00A13"/>
    <w:pPr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spacing w:before="60" w:after="60"/>
    </w:pPr>
    <w:rPr>
      <w:sz w:val="20"/>
    </w:rPr>
  </w:style>
  <w:style w:type="paragraph" w:customStyle="1" w:styleId="TF-AUTOR0">
    <w:name w:val="TF-AUTOR"/>
    <w:basedOn w:val="Normal"/>
    <w:rsid w:val="001E682E"/>
    <w:pPr>
      <w:keepNext/>
      <w:keepLines/>
      <w:spacing w:before="120"/>
      <w:jc w:val="right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1E682E"/>
  </w:style>
  <w:style w:type="paragraph" w:styleId="Legenda">
    <w:name w:val="caption"/>
    <w:basedOn w:val="Normal"/>
    <w:next w:val="Normal"/>
    <w:uiPriority w:val="35"/>
    <w:qFormat/>
    <w:rsid w:val="00CF3C03"/>
    <w:pPr>
      <w:keepNext/>
      <w:keepLines/>
    </w:pPr>
    <w:rPr>
      <w:b/>
      <w:bCs/>
      <w:sz w:val="20"/>
      <w:szCs w:val="20"/>
    </w:rPr>
  </w:style>
  <w:style w:type="paragraph" w:customStyle="1" w:styleId="TF-xAvalITEM">
    <w:name w:val="TF-xAval ITEM"/>
    <w:basedOn w:val="Normal"/>
    <w:rsid w:val="00320BFA"/>
    <w:pPr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Forte">
    <w:name w:val="Strong"/>
    <w:uiPriority w:val="22"/>
    <w:qFormat/>
    <w:rsid w:val="00E644DC"/>
    <w:rPr>
      <w:b/>
      <w:bCs/>
    </w:rPr>
  </w:style>
  <w:style w:type="character" w:customStyle="1" w:styleId="MenoPendente1">
    <w:name w:val="Menção Pendente1"/>
    <w:uiPriority w:val="99"/>
    <w:semiHidden/>
    <w:unhideWhenUsed/>
    <w:rsid w:val="00D822A4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AE5D3E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01678A"/>
    <w:pPr>
      <w:spacing w:before="100" w:beforeAutospacing="1" w:after="100" w:afterAutospacing="1"/>
    </w:pPr>
  </w:style>
  <w:style w:type="paragraph" w:customStyle="1" w:styleId="paragraph">
    <w:name w:val="paragraph"/>
    <w:basedOn w:val="Normal"/>
    <w:rsid w:val="00CC5918"/>
    <w:pPr>
      <w:spacing w:before="100" w:beforeAutospacing="1" w:after="100" w:afterAutospacing="1"/>
    </w:pPr>
    <w:rPr>
      <w:lang w:eastAsia="ja-JP"/>
    </w:rPr>
  </w:style>
  <w:style w:type="character" w:customStyle="1" w:styleId="spellingerror">
    <w:name w:val="spellingerror"/>
    <w:basedOn w:val="Fontepargpadro"/>
    <w:rsid w:val="00CC5918"/>
  </w:style>
  <w:style w:type="character" w:customStyle="1" w:styleId="normaltextrun">
    <w:name w:val="normaltextrun"/>
    <w:basedOn w:val="Fontepargpadro"/>
    <w:rsid w:val="00CC5918"/>
  </w:style>
  <w:style w:type="character" w:customStyle="1" w:styleId="apple-converted-space">
    <w:name w:val="apple-converted-space"/>
    <w:basedOn w:val="Fontepargpadro"/>
    <w:rsid w:val="00C82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8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1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4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1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4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hyperlink" Target="https://quantumjavascript.app" TargetMode="External"/><Relationship Id="rId28" Type="http://schemas.openxmlformats.org/officeDocument/2006/relationships/header" Target="header4.xml"/><Relationship Id="rId10" Type="http://schemas.openxmlformats.org/officeDocument/2006/relationships/comments" Target="comment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5F39CEDC2503448C6F5B9369ADFC2D" ma:contentTypeVersion="3" ma:contentTypeDescription="Crie um novo documento." ma:contentTypeScope="" ma:versionID="d685f558e9fc751147a874cda23e8479">
  <xsd:schema xmlns:xsd="http://www.w3.org/2001/XMLSchema" xmlns:xs="http://www.w3.org/2001/XMLSchema" xmlns:p="http://schemas.microsoft.com/office/2006/metadata/properties" xmlns:ns3="ad13983b-915c-47a6-a1c3-2445c8a44c65" targetNamespace="http://schemas.microsoft.com/office/2006/metadata/properties" ma:root="true" ma:fieldsID="f6903eb250cb54f6b37c2864d9737530" ns3:_="">
    <xsd:import namespace="ad13983b-915c-47a6-a1c3-2445c8a44c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3983b-915c-47a6-a1c3-2445c8a44c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7DFC29D-6855-45AF-87EF-9B9E593FA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13983b-915c-47a6-a1c3-2445c8a44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F6DE08-9EE2-4988-AB4E-8FD73613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77A497-75B6-4285-8828-8174045BD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2919</Words>
  <Characters>15768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18650</CharactersWithSpaces>
  <SharedDoc>false</SharedDoc>
  <HLinks>
    <vt:vector size="6" baseType="variant">
      <vt:variant>
        <vt:i4>262216</vt:i4>
      </vt:variant>
      <vt:variant>
        <vt:i4>0</vt:i4>
      </vt:variant>
      <vt:variant>
        <vt:i4>0</vt:i4>
      </vt:variant>
      <vt:variant>
        <vt:i4>5</vt:i4>
      </vt:variant>
      <vt:variant>
        <vt:lpwstr>https://sebraers.com.br/economia-digital/a-tecnologia-como-aliada-da-producao-no-agronegocio/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Andreza Sartori</cp:lastModifiedBy>
  <cp:revision>65</cp:revision>
  <cp:lastPrinted>2020-10-27T00:22:00Z</cp:lastPrinted>
  <dcterms:created xsi:type="dcterms:W3CDTF">2020-10-12T19:13:00Z</dcterms:created>
  <dcterms:modified xsi:type="dcterms:W3CDTF">2020-10-27T00:22:00Z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0x010100C05F39CEDC2503448C6F5B9369ADFC2D</vt:lpwstr>
  </property>
</Properties>
</file>