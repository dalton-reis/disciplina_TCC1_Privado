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108DD" w14:textId="470B9AD4" w:rsidR="002B0EDC" w:rsidRPr="00B00E04" w:rsidRDefault="004B15C0" w:rsidP="001E682E">
      <w:pPr>
        <w:pStyle w:val="TF-TTULO"/>
      </w:pPr>
      <w:bookmarkStart w:id="0" w:name="_Toc420723208"/>
      <w:bookmarkStart w:id="1" w:name="_Toc482682369"/>
      <w:bookmarkStart w:id="2" w:name="_Toc54164903"/>
      <w:bookmarkStart w:id="3" w:name="_Toc54165663"/>
      <w:bookmarkStart w:id="4" w:name="_Toc54169315"/>
      <w:bookmarkStart w:id="5" w:name="_Toc96347419"/>
      <w:bookmarkStart w:id="6" w:name="_Toc96357709"/>
      <w:bookmarkStart w:id="7" w:name="_Toc96491849"/>
      <w:bookmarkStart w:id="8" w:name="_Toc411603089"/>
      <w:r>
        <w:t xml:space="preserve">CUIDADO E MONITORAMENTO DE IDOSOS EM ÂMBITO DOMICILIAR UTILIZANDO SMART </w:t>
      </w:r>
      <w:commentRangeStart w:id="9"/>
      <w:r>
        <w:t>WATCH</w:t>
      </w:r>
      <w:commentRangeEnd w:id="9"/>
      <w:r w:rsidR="00F84375">
        <w:rPr>
          <w:rStyle w:val="Refdecomentrio"/>
          <w:b w:val="0"/>
          <w:caps w:val="0"/>
        </w:rPr>
        <w:commentReference w:id="9"/>
      </w:r>
    </w:p>
    <w:p w14:paraId="4F6DBB7C" w14:textId="4AD9B11B" w:rsidR="001E682E" w:rsidRDefault="00127128" w:rsidP="00752038">
      <w:pPr>
        <w:pStyle w:val="TF-AUTOR0"/>
      </w:pPr>
      <w:r>
        <w:t>Jardel Angelo dos Santos</w:t>
      </w:r>
    </w:p>
    <w:p w14:paraId="3FBE5C8A" w14:textId="7160EB4A" w:rsidR="001E682E" w:rsidRDefault="000F6A5A" w:rsidP="001E682E">
      <w:pPr>
        <w:pStyle w:val="TF-AUTOR0"/>
      </w:pPr>
      <w:r>
        <w:t>Miguel Alexandre Wisintainer</w:t>
      </w:r>
      <w:r w:rsidR="00F84375">
        <w:t xml:space="preserve"> </w:t>
      </w:r>
      <w:ins w:id="10" w:author="Aurélio Faustino Hoppe" w:date="2020-10-28T14:10:00Z">
        <w:r w:rsidR="00F84375">
          <w:t>- orientador</w:t>
        </w:r>
      </w:ins>
    </w:p>
    <w:p w14:paraId="28066913" w14:textId="4F23F7AE" w:rsidR="00F255FC" w:rsidRPr="007D10F2" w:rsidRDefault="00F255FC" w:rsidP="00424AD5">
      <w:pPr>
        <w:pStyle w:val="Ttulo1"/>
      </w:pPr>
      <w:r w:rsidRPr="007D10F2">
        <w:t>Introdução</w:t>
      </w:r>
      <w:r w:rsidR="00424AD5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CABBB5" w14:textId="060D84AD" w:rsidR="00127128" w:rsidRPr="00D524AB" w:rsidRDefault="00127128" w:rsidP="00D524AB">
      <w:pPr>
        <w:pStyle w:val="TF-TEXTO"/>
      </w:pPr>
      <w:r w:rsidRPr="00D524AB">
        <w:t>Na legislação brasileira, uma pessoa é considerada idosa quando ela atinge a marca de 60 anos de idade</w:t>
      </w:r>
      <w:r w:rsidR="006221D8" w:rsidRPr="00D524AB">
        <w:t xml:space="preserve"> </w:t>
      </w:r>
      <w:r w:rsidR="00694B64" w:rsidRPr="00D524AB">
        <w:t>(</w:t>
      </w:r>
      <w:r w:rsidR="00D524AB" w:rsidRPr="00D524AB">
        <w:t xml:space="preserve">MINISTÉRIO DA </w:t>
      </w:r>
      <w:commentRangeStart w:id="11"/>
      <w:r w:rsidR="00D524AB" w:rsidRPr="00D524AB">
        <w:t>SAÚDE</w:t>
      </w:r>
      <w:commentRangeEnd w:id="11"/>
      <w:r w:rsidR="00F84375">
        <w:rPr>
          <w:rStyle w:val="Refdecomentrio"/>
        </w:rPr>
        <w:commentReference w:id="11"/>
      </w:r>
      <w:r w:rsidR="00694B64" w:rsidRPr="00D524AB">
        <w:t>)</w:t>
      </w:r>
      <w:r w:rsidRPr="00D524AB">
        <w:t xml:space="preserve"> e de acordo com o </w:t>
      </w:r>
      <w:commentRangeStart w:id="12"/>
      <w:r w:rsidRPr="00D524AB">
        <w:t>IBG</w:t>
      </w:r>
      <w:r w:rsidR="00A73CEC" w:rsidRPr="00D524AB">
        <w:t>E</w:t>
      </w:r>
      <w:commentRangeEnd w:id="12"/>
      <w:r w:rsidR="00F84375">
        <w:rPr>
          <w:rStyle w:val="Refdecomentrio"/>
        </w:rPr>
        <w:commentReference w:id="12"/>
      </w:r>
      <w:r w:rsidRPr="00D524AB">
        <w:t>, a população brasileira manteve a tendência de envelhecimento e ganhou cerca de 4,8 milhões de idosos desde 2012. Entre 2012 e 2017 esses números aumentaram ainda mais e os estados do Rio de Janeiro e Rio Grande do Sul tem as maiores taxas de idosos do país, cerca de 18% de toda sua população possui mais de 60 anos</w:t>
      </w:r>
      <w:r w:rsidR="00A73CEC" w:rsidRPr="00D524AB">
        <w:t xml:space="preserve"> </w:t>
      </w:r>
      <w:r w:rsidR="00D524AB" w:rsidRPr="00D524AB">
        <w:t>(PARADELLA,20</w:t>
      </w:r>
      <w:r w:rsidR="00A148AF">
        <w:t>18</w:t>
      </w:r>
      <w:r w:rsidR="00D524AB" w:rsidRPr="00D524AB">
        <w:t>).</w:t>
      </w:r>
    </w:p>
    <w:p w14:paraId="664A2B1B" w14:textId="190CCFB0" w:rsidR="00F950BF" w:rsidRDefault="00127128" w:rsidP="00127128">
      <w:pPr>
        <w:pStyle w:val="TF-TEXTO"/>
      </w:pPr>
      <w:r>
        <w:tab/>
      </w:r>
      <w:r w:rsidR="00727791">
        <w:t>Com o passar do tempo e o avanç</w:t>
      </w:r>
      <w:r w:rsidR="00520AD0">
        <w:t>o</w:t>
      </w:r>
      <w:r w:rsidR="00727791">
        <w:t xml:space="preserve"> da</w:t>
      </w:r>
      <w:r>
        <w:t xml:space="preserve"> medicina</w:t>
      </w:r>
      <w:r w:rsidR="00727791">
        <w:t xml:space="preserve"> moderna</w:t>
      </w:r>
      <w:r>
        <w:t>, é realidade que</w:t>
      </w:r>
      <w:r w:rsidR="00910FC2">
        <w:t xml:space="preserve"> nos dias de hoje</w:t>
      </w:r>
      <w:r>
        <w:t xml:space="preserve"> uma parcela dos idosos envelheçam de uma forma saudável, com disposição física e desenvolvendo atividades que possam aumentar o seu bem-estar pessoal</w:t>
      </w:r>
      <w:r w:rsidR="00C01DCB">
        <w:t xml:space="preserve"> </w:t>
      </w:r>
      <w:r>
        <w:t>, porém, essa não é a realidade d</w:t>
      </w:r>
      <w:r w:rsidR="003F1BB3">
        <w:t>e toda</w:t>
      </w:r>
      <w:r>
        <w:t xml:space="preserve"> parcela d</w:t>
      </w:r>
      <w:r w:rsidR="003F1BB3">
        <w:t>e</w:t>
      </w:r>
      <w:r w:rsidR="009122E5">
        <w:t xml:space="preserve"> i</w:t>
      </w:r>
      <w:r>
        <w:t xml:space="preserve">dosos </w:t>
      </w:r>
      <w:r w:rsidR="003F1BB3">
        <w:t>d</w:t>
      </w:r>
      <w:r>
        <w:t xml:space="preserve">o país. </w:t>
      </w:r>
      <w:r w:rsidR="00B1168C">
        <w:t>Uma boa</w:t>
      </w:r>
      <w:r w:rsidR="00956730">
        <w:t xml:space="preserve"> parte dos</w:t>
      </w:r>
      <w:r w:rsidR="00910FC2">
        <w:t xml:space="preserve"> idosos</w:t>
      </w:r>
      <w:r w:rsidR="00251C7E">
        <w:t xml:space="preserve"> ainda</w:t>
      </w:r>
      <w:r>
        <w:t xml:space="preserve"> envelhecem dependendo do cuidado de terceiros, seja de pessoas de sua própria família ou profissionais contratados para efetuar determinado </w:t>
      </w:r>
      <w:commentRangeStart w:id="13"/>
      <w:r>
        <w:t>serviço</w:t>
      </w:r>
      <w:commentRangeEnd w:id="13"/>
      <w:r w:rsidR="00F84375">
        <w:rPr>
          <w:rStyle w:val="Refdecomentrio"/>
        </w:rPr>
        <w:commentReference w:id="13"/>
      </w:r>
      <w:r w:rsidR="00F950BF">
        <w:t>.</w:t>
      </w:r>
      <w:r>
        <w:t xml:space="preserve"> </w:t>
      </w:r>
    </w:p>
    <w:p w14:paraId="16211263" w14:textId="61BA43B4" w:rsidR="00892DB8" w:rsidRDefault="00F950BF" w:rsidP="00127128">
      <w:pPr>
        <w:pStyle w:val="TF-TEXTO"/>
      </w:pPr>
      <w:r>
        <w:t>A</w:t>
      </w:r>
      <w:r w:rsidR="00127128">
        <w:t xml:space="preserve">pesar de ser um </w:t>
      </w:r>
      <w:r w:rsidR="00084096">
        <w:t>serviço</w:t>
      </w:r>
      <w:r w:rsidR="00127128">
        <w:t xml:space="preserve"> complexo e trabalhoso</w:t>
      </w:r>
      <w:r w:rsidR="001B6372">
        <w:t>,</w:t>
      </w:r>
      <w:r w:rsidR="00127128">
        <w:t xml:space="preserve"> o Ministério da Saúde</w:t>
      </w:r>
      <w:r w:rsidR="00E85A19">
        <w:t xml:space="preserve"> (2006)</w:t>
      </w:r>
      <w:r>
        <w:t xml:space="preserve"> </w:t>
      </w:r>
      <w:r w:rsidR="00127128">
        <w:t xml:space="preserve">adverte que o cuidado dos idosos em meio </w:t>
      </w:r>
      <w:r w:rsidR="00CC3ED1">
        <w:t>a</w:t>
      </w:r>
      <w:r w:rsidR="00127128">
        <w:t xml:space="preserve"> seu domicílio é uma boa prática, pois</w:t>
      </w:r>
      <w:r w:rsidR="003C694C">
        <w:t xml:space="preserve"> além de</w:t>
      </w:r>
      <w:r w:rsidR="00127128">
        <w:t xml:space="preserve"> evita</w:t>
      </w:r>
      <w:r w:rsidR="003C694C">
        <w:t>r diversas</w:t>
      </w:r>
      <w:r w:rsidR="00127128">
        <w:t xml:space="preserve"> internações hospitalares</w:t>
      </w:r>
      <w:r w:rsidR="003C694C">
        <w:t xml:space="preserve"> desnecessárias</w:t>
      </w:r>
      <w:r w:rsidR="00127128">
        <w:t xml:space="preserve"> e</w:t>
      </w:r>
      <w:r w:rsidR="003C694C">
        <w:t>le também</w:t>
      </w:r>
      <w:r w:rsidR="00127128">
        <w:t xml:space="preserve"> mantém </w:t>
      </w:r>
      <w:r w:rsidR="003C694C">
        <w:t>o paciente</w:t>
      </w:r>
      <w:r w:rsidR="00127128">
        <w:t xml:space="preserve"> próxim</w:t>
      </w:r>
      <w:r w:rsidR="003C694C">
        <w:t>o</w:t>
      </w:r>
      <w:r w:rsidR="00127128">
        <w:t xml:space="preserve"> d</w:t>
      </w:r>
      <w:r w:rsidR="003C694C">
        <w:t>e</w:t>
      </w:r>
      <w:r w:rsidR="00127128">
        <w:t xml:space="preserve"> sua família, mantendo assim </w:t>
      </w:r>
      <w:r w:rsidR="003801BC">
        <w:t>um ambiente confortável</w:t>
      </w:r>
      <w:r w:rsidR="00323D6F">
        <w:t xml:space="preserve"> e</w:t>
      </w:r>
      <w:r w:rsidR="00C50DF6">
        <w:t xml:space="preserve"> </w:t>
      </w:r>
      <w:r w:rsidR="00294592">
        <w:t>aconchegante</w:t>
      </w:r>
      <w:r w:rsidR="00127128">
        <w:t>.</w:t>
      </w:r>
      <w:r w:rsidR="002D5AB0">
        <w:t xml:space="preserve"> </w:t>
      </w:r>
      <w:r w:rsidR="00127128">
        <w:t>Porém com a realidade atual do país, nem todos os brasileiros têm condições financeiras suficiente</w:t>
      </w:r>
      <w:r w:rsidR="004B5ED1">
        <w:t>s</w:t>
      </w:r>
      <w:r w:rsidR="00127128">
        <w:t xml:space="preserve"> para contratar um profissional dedicado em tempo integral</w:t>
      </w:r>
      <w:r w:rsidR="009764EA">
        <w:t xml:space="preserve"> para exercer as funções de cuidador</w:t>
      </w:r>
      <w:r w:rsidR="00127128">
        <w:t xml:space="preserve">, </w:t>
      </w:r>
      <w:r w:rsidR="007F3AB4">
        <w:t>na maioria das ocasiões</w:t>
      </w:r>
      <w:r w:rsidR="001C3C15">
        <w:t xml:space="preserve"> a própria família</w:t>
      </w:r>
      <w:r w:rsidR="007F3AB4">
        <w:t xml:space="preserve"> </w:t>
      </w:r>
      <w:r w:rsidR="001C3C15">
        <w:t>acaba</w:t>
      </w:r>
      <w:r w:rsidR="006874E7">
        <w:t xml:space="preserve"> </w:t>
      </w:r>
      <w:r w:rsidR="000A31DF">
        <w:t xml:space="preserve">tendo que exercer essas funções por conta própria, </w:t>
      </w:r>
      <w:r w:rsidR="00127128">
        <w:t xml:space="preserve"> mesmo</w:t>
      </w:r>
      <w:r w:rsidR="000A31DF">
        <w:t xml:space="preserve"> sem</w:t>
      </w:r>
      <w:r w:rsidR="00127128">
        <w:t xml:space="preserve"> ter tempo</w:t>
      </w:r>
      <w:r w:rsidR="000A31DF">
        <w:t xml:space="preserve"> hábil</w:t>
      </w:r>
      <w:r w:rsidR="00127128">
        <w:t xml:space="preserve"> </w:t>
      </w:r>
      <w:r w:rsidR="000A31DF">
        <w:t xml:space="preserve"> o suficiente por conta de</w:t>
      </w:r>
      <w:r w:rsidR="00127128">
        <w:t xml:space="preserve"> afazeres cotidianos, como trabalho, </w:t>
      </w:r>
      <w:r w:rsidR="00614634">
        <w:t xml:space="preserve">estudos </w:t>
      </w:r>
      <w:commentRangeStart w:id="14"/>
      <w:commentRangeStart w:id="15"/>
      <w:r w:rsidR="00614634">
        <w:t>etc</w:t>
      </w:r>
      <w:commentRangeEnd w:id="14"/>
      <w:r w:rsidR="00F84375">
        <w:rPr>
          <w:rStyle w:val="Refdecomentrio"/>
        </w:rPr>
        <w:commentReference w:id="14"/>
      </w:r>
      <w:commentRangeEnd w:id="15"/>
      <w:r w:rsidR="00F84375">
        <w:rPr>
          <w:rStyle w:val="Refdecomentrio"/>
        </w:rPr>
        <w:commentReference w:id="15"/>
      </w:r>
      <w:r w:rsidR="00614634">
        <w:t>.</w:t>
      </w:r>
    </w:p>
    <w:p w14:paraId="7E470C40" w14:textId="3A84D14D" w:rsidR="001155A6" w:rsidRDefault="00B045C1" w:rsidP="008928DB">
      <w:pPr>
        <w:pStyle w:val="TF-TEXTO"/>
      </w:pPr>
      <w:r>
        <w:t xml:space="preserve">Diante deste cenário, </w:t>
      </w:r>
      <w:r w:rsidR="00291A17">
        <w:t>se propõe o estudo do relógio inteligente</w:t>
      </w:r>
      <w:r w:rsidR="007974A9">
        <w:t xml:space="preserve"> programável</w:t>
      </w:r>
      <w:r w:rsidR="00291A17">
        <w:t xml:space="preserve"> </w:t>
      </w:r>
      <w:hyperlink r:id="rId15" w:history="1">
        <w:r w:rsidR="00291A17" w:rsidRPr="004041A2">
          <w:t>LILYGO® TTGO</w:t>
        </w:r>
      </w:hyperlink>
      <w:r w:rsidR="00291A17">
        <w:t xml:space="preserve"> </w:t>
      </w:r>
      <w:r w:rsidR="007974A9">
        <w:t>para</w:t>
      </w:r>
      <w:r w:rsidR="003A26EC">
        <w:t xml:space="preserve"> o </w:t>
      </w:r>
      <w:commentRangeStart w:id="16"/>
      <w:r w:rsidR="003A26EC">
        <w:t>desenvolvimento</w:t>
      </w:r>
      <w:commentRangeEnd w:id="16"/>
      <w:r w:rsidR="00E232A1">
        <w:rPr>
          <w:rStyle w:val="Refdecomentrio"/>
        </w:rPr>
        <w:commentReference w:id="16"/>
      </w:r>
      <w:r w:rsidR="003A26EC">
        <w:t xml:space="preserve"> </w:t>
      </w:r>
      <w:r w:rsidR="00855938">
        <w:t xml:space="preserve">de um método para </w:t>
      </w:r>
      <w:r w:rsidR="006764F3">
        <w:t xml:space="preserve">auxiliar no </w:t>
      </w:r>
      <w:r w:rsidR="00B64F85">
        <w:t>cuidado</w:t>
      </w:r>
      <w:r w:rsidR="006764F3">
        <w:t xml:space="preserve"> </w:t>
      </w:r>
      <w:r w:rsidR="00364E28">
        <w:t>de idoso</w:t>
      </w:r>
      <w:r w:rsidR="00CB157B">
        <w:t>s</w:t>
      </w:r>
      <w:r w:rsidR="0046137A">
        <w:t>,</w:t>
      </w:r>
      <w:r w:rsidR="006764F3">
        <w:t xml:space="preserve"> </w:t>
      </w:r>
      <w:r w:rsidR="00364E28">
        <w:t>permitindo</w:t>
      </w:r>
      <w:r w:rsidR="00CB157B">
        <w:t xml:space="preserve"> </w:t>
      </w:r>
      <w:r w:rsidR="008E73F1">
        <w:t>que</w:t>
      </w:r>
      <w:r w:rsidR="00F0279B">
        <w:t xml:space="preserve"> possam</w:t>
      </w:r>
      <w:r w:rsidR="008E73F1">
        <w:t xml:space="preserve"> </w:t>
      </w:r>
      <w:r w:rsidR="00F0279B">
        <w:t>ser</w:t>
      </w:r>
      <w:r w:rsidR="008E73F1">
        <w:t xml:space="preserve"> monitorados </w:t>
      </w:r>
      <w:r w:rsidR="00631F56">
        <w:t>à distância e em tempo real</w:t>
      </w:r>
      <w:r w:rsidR="008E73F1">
        <w:t xml:space="preserve"> </w:t>
      </w:r>
      <w:r w:rsidR="003A7D37">
        <w:t xml:space="preserve">por seus </w:t>
      </w:r>
      <w:r w:rsidR="00CB157B">
        <w:t xml:space="preserve">familiares e/ou </w:t>
      </w:r>
      <w:commentRangeStart w:id="17"/>
      <w:commentRangeStart w:id="18"/>
      <w:r w:rsidR="00CB157B">
        <w:t>cuidadores</w:t>
      </w:r>
      <w:commentRangeEnd w:id="17"/>
      <w:r w:rsidR="00654B16">
        <w:rPr>
          <w:rStyle w:val="Refdecomentrio"/>
        </w:rPr>
        <w:commentReference w:id="17"/>
      </w:r>
      <w:commentRangeEnd w:id="18"/>
      <w:r w:rsidR="00654B16">
        <w:rPr>
          <w:rStyle w:val="Refdecomentrio"/>
        </w:rPr>
        <w:commentReference w:id="18"/>
      </w:r>
      <w:r w:rsidR="00F0279B">
        <w:t>.</w:t>
      </w:r>
      <w:r w:rsidR="001803B1">
        <w:t xml:space="preserve"> </w:t>
      </w:r>
    </w:p>
    <w:p w14:paraId="152C20A3" w14:textId="31E1B3AB" w:rsidR="00F255FC" w:rsidRPr="007D10F2" w:rsidRDefault="00F255FC" w:rsidP="001155A6">
      <w:pPr>
        <w:pStyle w:val="Ttulo2"/>
      </w:pPr>
      <w:bookmarkStart w:id="19" w:name="_Toc419598576"/>
      <w:bookmarkStart w:id="20" w:name="_Toc420721317"/>
      <w:bookmarkStart w:id="21" w:name="_Toc420721467"/>
      <w:bookmarkStart w:id="22" w:name="_Toc420721562"/>
      <w:bookmarkStart w:id="23" w:name="_Toc420721768"/>
      <w:bookmarkStart w:id="24" w:name="_Toc420723209"/>
      <w:bookmarkStart w:id="25" w:name="_Toc482682370"/>
      <w:bookmarkStart w:id="26" w:name="_Toc54164904"/>
      <w:bookmarkStart w:id="27" w:name="_Toc54165664"/>
      <w:bookmarkStart w:id="28" w:name="_Toc54169316"/>
      <w:bookmarkStart w:id="29" w:name="_Toc96347426"/>
      <w:bookmarkStart w:id="30" w:name="_Toc96357710"/>
      <w:bookmarkStart w:id="31" w:name="_Toc96491850"/>
      <w:bookmarkStart w:id="32" w:name="_Toc411603090"/>
      <w:r w:rsidRPr="007D10F2">
        <w:t xml:space="preserve">OBJETIVOS 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55490BA5" w14:textId="3174173B" w:rsidR="00D9739C" w:rsidRDefault="00C35E57" w:rsidP="00A2385A">
      <w:pPr>
        <w:pStyle w:val="TF-TEXTO"/>
      </w:pPr>
      <w:r>
        <w:t xml:space="preserve"> </w:t>
      </w:r>
      <w:r w:rsidR="00D9739C">
        <w:t>O objetivo deste trabalho é</w:t>
      </w:r>
      <w:r w:rsidR="00571916">
        <w:t xml:space="preserve"> </w:t>
      </w:r>
      <w:r w:rsidR="00A2385A">
        <w:t xml:space="preserve">desenvolver </w:t>
      </w:r>
      <w:r w:rsidR="006D3F1E">
        <w:t xml:space="preserve">um </w:t>
      </w:r>
      <w:commentRangeStart w:id="33"/>
      <w:r w:rsidR="006D3F1E">
        <w:t>sistema</w:t>
      </w:r>
      <w:commentRangeEnd w:id="33"/>
      <w:r w:rsidR="00E232A1">
        <w:rPr>
          <w:rStyle w:val="Refdecomentrio"/>
        </w:rPr>
        <w:commentReference w:id="33"/>
      </w:r>
      <w:r w:rsidR="006D3F1E">
        <w:t xml:space="preserve"> para </w:t>
      </w:r>
      <w:r w:rsidR="00E402D5">
        <w:t xml:space="preserve">auxiliar </w:t>
      </w:r>
      <w:r w:rsidR="006D3F1E">
        <w:t xml:space="preserve">o </w:t>
      </w:r>
      <w:commentRangeStart w:id="34"/>
      <w:r w:rsidR="006D3F1E">
        <w:t>cuidado</w:t>
      </w:r>
      <w:commentRangeEnd w:id="34"/>
      <w:r w:rsidR="00E232A1">
        <w:rPr>
          <w:rStyle w:val="Refdecomentrio"/>
        </w:rPr>
        <w:commentReference w:id="34"/>
      </w:r>
      <w:r w:rsidR="006D3F1E">
        <w:t xml:space="preserve"> e monitoramento de idosos</w:t>
      </w:r>
      <w:r w:rsidR="00E402D5">
        <w:t xml:space="preserve"> em âmbito domiciliar.</w:t>
      </w:r>
    </w:p>
    <w:p w14:paraId="770203D4" w14:textId="4233B8E5" w:rsidR="00C35E57" w:rsidRPr="00F322D4" w:rsidRDefault="00C35E57" w:rsidP="00D9739C">
      <w:pPr>
        <w:pStyle w:val="TF-TEXTO"/>
      </w:pPr>
      <w:r w:rsidRPr="00F322D4">
        <w:t>Os objetivos específicos são:</w:t>
      </w:r>
    </w:p>
    <w:p w14:paraId="2359D673" w14:textId="334FDFB1" w:rsidR="00C35E57" w:rsidRPr="00654B16" w:rsidRDefault="00146182" w:rsidP="00C35E57">
      <w:pPr>
        <w:pStyle w:val="TF-ALNEA"/>
        <w:rPr>
          <w:highlight w:val="yellow"/>
          <w:rPrChange w:id="35" w:author="Aurélio Faustino Hoppe" w:date="2020-10-28T14:33:00Z">
            <w:rPr/>
          </w:rPrChange>
        </w:rPr>
      </w:pPr>
      <w:r w:rsidRPr="00654B16">
        <w:rPr>
          <w:highlight w:val="yellow"/>
          <w:rPrChange w:id="36" w:author="Aurélio Faustino Hoppe" w:date="2020-10-28T14:33:00Z">
            <w:rPr/>
          </w:rPrChange>
        </w:rPr>
        <w:t>analisar</w:t>
      </w:r>
      <w:r w:rsidR="00CC1E8B" w:rsidRPr="00654B16">
        <w:rPr>
          <w:highlight w:val="yellow"/>
          <w:rPrChange w:id="37" w:author="Aurélio Faustino Hoppe" w:date="2020-10-28T14:33:00Z">
            <w:rPr/>
          </w:rPrChange>
        </w:rPr>
        <w:t xml:space="preserve"> a</w:t>
      </w:r>
      <w:r w:rsidRPr="00654B16">
        <w:rPr>
          <w:highlight w:val="yellow"/>
          <w:rPrChange w:id="38" w:author="Aurélio Faustino Hoppe" w:date="2020-10-28T14:33:00Z">
            <w:rPr/>
          </w:rPrChange>
        </w:rPr>
        <w:t xml:space="preserve"> performance e</w:t>
      </w:r>
      <w:r w:rsidR="00CC1E8B" w:rsidRPr="00654B16">
        <w:rPr>
          <w:highlight w:val="yellow"/>
          <w:rPrChange w:id="39" w:author="Aurélio Faustino Hoppe" w:date="2020-10-28T14:33:00Z">
            <w:rPr/>
          </w:rPrChange>
        </w:rPr>
        <w:t xml:space="preserve"> eficiência dos sensores embutidos no </w:t>
      </w:r>
      <w:r w:rsidRPr="00654B16">
        <w:rPr>
          <w:highlight w:val="yellow"/>
          <w:rPrChange w:id="40" w:author="Aurélio Faustino Hoppe" w:date="2020-10-28T14:33:00Z">
            <w:rPr/>
          </w:rPrChange>
        </w:rPr>
        <w:t>S</w:t>
      </w:r>
      <w:r w:rsidR="00CC1E8B" w:rsidRPr="00654B16">
        <w:rPr>
          <w:highlight w:val="yellow"/>
          <w:rPrChange w:id="41" w:author="Aurélio Faustino Hoppe" w:date="2020-10-28T14:33:00Z">
            <w:rPr/>
          </w:rPrChange>
        </w:rPr>
        <w:t xml:space="preserve">mart </w:t>
      </w:r>
      <w:r w:rsidRPr="00654B16">
        <w:rPr>
          <w:highlight w:val="yellow"/>
          <w:rPrChange w:id="42" w:author="Aurélio Faustino Hoppe" w:date="2020-10-28T14:33:00Z">
            <w:rPr/>
          </w:rPrChange>
        </w:rPr>
        <w:t>W</w:t>
      </w:r>
      <w:r w:rsidR="00CC1E8B" w:rsidRPr="00654B16">
        <w:rPr>
          <w:highlight w:val="yellow"/>
          <w:rPrChange w:id="43" w:author="Aurélio Faustino Hoppe" w:date="2020-10-28T14:33:00Z">
            <w:rPr/>
          </w:rPrChange>
        </w:rPr>
        <w:t>atch para a captura de dados</w:t>
      </w:r>
      <w:r w:rsidR="000617ED" w:rsidRPr="00654B16">
        <w:rPr>
          <w:highlight w:val="yellow"/>
          <w:rPrChange w:id="44" w:author="Aurélio Faustino Hoppe" w:date="2020-10-28T14:33:00Z">
            <w:rPr/>
          </w:rPrChange>
        </w:rPr>
        <w:t>;</w:t>
      </w:r>
    </w:p>
    <w:p w14:paraId="1A455851" w14:textId="52F20ECD" w:rsidR="00D049EC" w:rsidRPr="00654B16" w:rsidRDefault="000A04A5" w:rsidP="00C35E57">
      <w:pPr>
        <w:pStyle w:val="TF-ALNEA"/>
        <w:rPr>
          <w:highlight w:val="yellow"/>
          <w:rPrChange w:id="45" w:author="Aurélio Faustino Hoppe" w:date="2020-10-28T14:33:00Z">
            <w:rPr/>
          </w:rPrChange>
        </w:rPr>
      </w:pPr>
      <w:r w:rsidRPr="00654B16">
        <w:rPr>
          <w:highlight w:val="yellow"/>
          <w:rPrChange w:id="46" w:author="Aurélio Faustino Hoppe" w:date="2020-10-28T14:33:00Z">
            <w:rPr/>
          </w:rPrChange>
        </w:rPr>
        <w:t>rea</w:t>
      </w:r>
      <w:r w:rsidR="00963281" w:rsidRPr="00654B16">
        <w:rPr>
          <w:highlight w:val="yellow"/>
          <w:rPrChange w:id="47" w:author="Aurélio Faustino Hoppe" w:date="2020-10-28T14:33:00Z">
            <w:rPr/>
          </w:rPrChange>
        </w:rPr>
        <w:t xml:space="preserve">lizar estudos </w:t>
      </w:r>
      <w:r w:rsidR="006C7AAA" w:rsidRPr="00654B16">
        <w:rPr>
          <w:highlight w:val="yellow"/>
          <w:rPrChange w:id="48" w:author="Aurélio Faustino Hoppe" w:date="2020-10-28T14:33:00Z">
            <w:rPr/>
          </w:rPrChange>
        </w:rPr>
        <w:t>envolvendo a física</w:t>
      </w:r>
      <w:r w:rsidR="006E0736" w:rsidRPr="00654B16">
        <w:rPr>
          <w:highlight w:val="yellow"/>
          <w:rPrChange w:id="49" w:author="Aurélio Faustino Hoppe" w:date="2020-10-28T14:33:00Z">
            <w:rPr/>
          </w:rPrChange>
        </w:rPr>
        <w:t xml:space="preserve"> e a </w:t>
      </w:r>
      <w:r w:rsidR="006C7AAA" w:rsidRPr="00654B16">
        <w:rPr>
          <w:highlight w:val="yellow"/>
          <w:rPrChange w:id="50" w:author="Aurélio Faustino Hoppe" w:date="2020-10-28T14:33:00Z">
            <w:rPr/>
          </w:rPrChange>
        </w:rPr>
        <w:t xml:space="preserve">matemática </w:t>
      </w:r>
      <w:r w:rsidR="006E0736" w:rsidRPr="00654B16">
        <w:rPr>
          <w:highlight w:val="yellow"/>
          <w:rPrChange w:id="51" w:author="Aurélio Faustino Hoppe" w:date="2020-10-28T14:33:00Z">
            <w:rPr/>
          </w:rPrChange>
        </w:rPr>
        <w:t>relacionado</w:t>
      </w:r>
      <w:r w:rsidR="000661D0" w:rsidRPr="00654B16">
        <w:rPr>
          <w:highlight w:val="yellow"/>
          <w:rPrChange w:id="52" w:author="Aurélio Faustino Hoppe" w:date="2020-10-28T14:33:00Z">
            <w:rPr/>
          </w:rPrChange>
        </w:rPr>
        <w:t xml:space="preserve"> aos fatores</w:t>
      </w:r>
      <w:r w:rsidR="006E0736" w:rsidRPr="00654B16">
        <w:rPr>
          <w:highlight w:val="yellow"/>
          <w:rPrChange w:id="53" w:author="Aurélio Faustino Hoppe" w:date="2020-10-28T14:33:00Z">
            <w:rPr/>
          </w:rPrChange>
        </w:rPr>
        <w:t xml:space="preserve"> </w:t>
      </w:r>
      <w:r w:rsidR="000661D0" w:rsidRPr="00654B16">
        <w:rPr>
          <w:highlight w:val="yellow"/>
          <w:rPrChange w:id="54" w:author="Aurélio Faustino Hoppe" w:date="2020-10-28T14:33:00Z">
            <w:rPr/>
          </w:rPrChange>
        </w:rPr>
        <w:t>que possam envolver a</w:t>
      </w:r>
      <w:r w:rsidR="006E0736" w:rsidRPr="00654B16">
        <w:rPr>
          <w:highlight w:val="yellow"/>
          <w:rPrChange w:id="55" w:author="Aurélio Faustino Hoppe" w:date="2020-10-28T14:33:00Z">
            <w:rPr/>
          </w:rPrChange>
        </w:rPr>
        <w:t xml:space="preserve"> queda do idoso;</w:t>
      </w:r>
    </w:p>
    <w:p w14:paraId="0889E33F" w14:textId="79219EA3" w:rsidR="004503C8" w:rsidRPr="00654B16" w:rsidRDefault="000617ED" w:rsidP="00F77926">
      <w:pPr>
        <w:pStyle w:val="TF-ALNEA"/>
        <w:rPr>
          <w:highlight w:val="yellow"/>
          <w:rPrChange w:id="56" w:author="Aurélio Faustino Hoppe" w:date="2020-10-28T14:33:00Z">
            <w:rPr/>
          </w:rPrChange>
        </w:rPr>
      </w:pPr>
      <w:r w:rsidRPr="00654B16">
        <w:rPr>
          <w:highlight w:val="yellow"/>
          <w:rPrChange w:id="57" w:author="Aurélio Faustino Hoppe" w:date="2020-10-28T14:33:00Z">
            <w:rPr/>
          </w:rPrChange>
        </w:rPr>
        <w:t>d</w:t>
      </w:r>
      <w:r w:rsidR="00456675" w:rsidRPr="00654B16">
        <w:rPr>
          <w:highlight w:val="yellow"/>
          <w:rPrChange w:id="58" w:author="Aurélio Faustino Hoppe" w:date="2020-10-28T14:33:00Z">
            <w:rPr/>
          </w:rPrChange>
        </w:rPr>
        <w:t>esenvolver um webservice</w:t>
      </w:r>
      <w:r w:rsidRPr="00654B16">
        <w:rPr>
          <w:highlight w:val="yellow"/>
          <w:rPrChange w:id="59" w:author="Aurélio Faustino Hoppe" w:date="2020-10-28T14:33:00Z">
            <w:rPr/>
          </w:rPrChange>
        </w:rPr>
        <w:t xml:space="preserve"> para </w:t>
      </w:r>
      <w:r w:rsidR="003D7A45" w:rsidRPr="00654B16">
        <w:rPr>
          <w:highlight w:val="yellow"/>
          <w:rPrChange w:id="60" w:author="Aurélio Faustino Hoppe" w:date="2020-10-28T14:33:00Z">
            <w:rPr/>
          </w:rPrChange>
        </w:rPr>
        <w:t>armazenar informações e centralizar/controlar notificações</w:t>
      </w:r>
      <w:r w:rsidRPr="00654B16">
        <w:rPr>
          <w:highlight w:val="yellow"/>
          <w:rPrChange w:id="61" w:author="Aurélio Faustino Hoppe" w:date="2020-10-28T14:33:00Z">
            <w:rPr/>
          </w:rPrChange>
        </w:rPr>
        <w:t>;</w:t>
      </w:r>
    </w:p>
    <w:p w14:paraId="3BBAFCDD" w14:textId="2215A461" w:rsidR="00C35E57" w:rsidRPr="00654B16" w:rsidRDefault="00C41B28" w:rsidP="00F77926">
      <w:pPr>
        <w:pStyle w:val="TF-ALNEA"/>
        <w:rPr>
          <w:highlight w:val="yellow"/>
          <w:rPrChange w:id="62" w:author="Aurélio Faustino Hoppe" w:date="2020-10-28T14:33:00Z">
            <w:rPr/>
          </w:rPrChange>
        </w:rPr>
      </w:pPr>
      <w:r w:rsidRPr="00654B16">
        <w:rPr>
          <w:highlight w:val="yellow"/>
          <w:rPrChange w:id="63" w:author="Aurélio Faustino Hoppe" w:date="2020-10-28T14:33:00Z">
            <w:rPr/>
          </w:rPrChange>
        </w:rPr>
        <w:t xml:space="preserve">efetuar a comunicação entre </w:t>
      </w:r>
      <w:r w:rsidR="00D049EC" w:rsidRPr="00654B16">
        <w:rPr>
          <w:highlight w:val="yellow"/>
          <w:rPrChange w:id="64" w:author="Aurélio Faustino Hoppe" w:date="2020-10-28T14:33:00Z">
            <w:rPr/>
          </w:rPrChange>
        </w:rPr>
        <w:t>W</w:t>
      </w:r>
      <w:r w:rsidRPr="00654B16">
        <w:rPr>
          <w:highlight w:val="yellow"/>
          <w:rPrChange w:id="65" w:author="Aurélio Faustino Hoppe" w:date="2020-10-28T14:33:00Z">
            <w:rPr/>
          </w:rPrChange>
        </w:rPr>
        <w:t xml:space="preserve">ebservice e </w:t>
      </w:r>
      <w:r w:rsidR="00D049EC" w:rsidRPr="00654B16">
        <w:rPr>
          <w:highlight w:val="yellow"/>
          <w:rPrChange w:id="66" w:author="Aurélio Faustino Hoppe" w:date="2020-10-28T14:33:00Z">
            <w:rPr/>
          </w:rPrChange>
        </w:rPr>
        <w:t>S</w:t>
      </w:r>
      <w:r w:rsidRPr="00654B16">
        <w:rPr>
          <w:highlight w:val="yellow"/>
          <w:rPrChange w:id="67" w:author="Aurélio Faustino Hoppe" w:date="2020-10-28T14:33:00Z">
            <w:rPr/>
          </w:rPrChange>
        </w:rPr>
        <w:t>mart</w:t>
      </w:r>
      <w:r w:rsidR="00E87776" w:rsidRPr="00654B16">
        <w:rPr>
          <w:highlight w:val="yellow"/>
          <w:rPrChange w:id="68" w:author="Aurélio Faustino Hoppe" w:date="2020-10-28T14:33:00Z">
            <w:rPr/>
          </w:rPrChange>
        </w:rPr>
        <w:t xml:space="preserve"> </w:t>
      </w:r>
      <w:commentRangeStart w:id="69"/>
      <w:r w:rsidR="00D049EC" w:rsidRPr="00654B16">
        <w:rPr>
          <w:highlight w:val="yellow"/>
          <w:rPrChange w:id="70" w:author="Aurélio Faustino Hoppe" w:date="2020-10-28T14:33:00Z">
            <w:rPr/>
          </w:rPrChange>
        </w:rPr>
        <w:t>W</w:t>
      </w:r>
      <w:r w:rsidR="00E87776" w:rsidRPr="00654B16">
        <w:rPr>
          <w:highlight w:val="yellow"/>
          <w:rPrChange w:id="71" w:author="Aurélio Faustino Hoppe" w:date="2020-10-28T14:33:00Z">
            <w:rPr/>
          </w:rPrChange>
        </w:rPr>
        <w:t>atch</w:t>
      </w:r>
      <w:commentRangeEnd w:id="69"/>
      <w:r w:rsidR="00654B16">
        <w:rPr>
          <w:rStyle w:val="Refdecomentrio"/>
        </w:rPr>
        <w:commentReference w:id="69"/>
      </w:r>
      <w:r w:rsidR="00102C13" w:rsidRPr="00654B16">
        <w:rPr>
          <w:highlight w:val="yellow"/>
          <w:rPrChange w:id="72" w:author="Aurélio Faustino Hoppe" w:date="2020-10-28T14:33:00Z">
            <w:rPr/>
          </w:rPrChange>
        </w:rPr>
        <w:t>.</w:t>
      </w:r>
    </w:p>
    <w:p w14:paraId="0F83796A" w14:textId="77777777" w:rsidR="00A44581" w:rsidRDefault="00A44581" w:rsidP="00424AD5">
      <w:pPr>
        <w:pStyle w:val="Ttulo1"/>
      </w:pPr>
      <w:bookmarkStart w:id="73" w:name="_Toc419598587"/>
      <w:r>
        <w:t xml:space="preserve">trabalhos </w:t>
      </w:r>
      <w:r w:rsidRPr="00FC4A9F">
        <w:t>correlatos</w:t>
      </w:r>
    </w:p>
    <w:p w14:paraId="681FD614" w14:textId="255B7CF3" w:rsidR="00B658D7" w:rsidRDefault="00B658D7" w:rsidP="00A44581">
      <w:pPr>
        <w:pStyle w:val="TF-TEXTO"/>
      </w:pPr>
      <w:del w:id="74" w:author="Aurélio Faustino Hoppe" w:date="2020-10-28T14:42:00Z">
        <w:r w:rsidDel="005F52BE">
          <w:delText>A seguir será mostrado</w:delText>
        </w:r>
      </w:del>
      <w:ins w:id="75" w:author="Aurélio Faustino Hoppe" w:date="2020-10-28T14:42:00Z">
        <w:r w:rsidR="005F52BE">
          <w:t>Neste capítulo serão apresentados</w:t>
        </w:r>
      </w:ins>
      <w:r w:rsidR="00093727">
        <w:t xml:space="preserve"> trabalhos acadêmicos com características </w:t>
      </w:r>
      <w:r w:rsidR="00F77B1D">
        <w:t>semelhantes ao</w:t>
      </w:r>
      <w:r w:rsidR="00093727">
        <w:t xml:space="preserve"> objetivo de estudo proposto. </w:t>
      </w:r>
      <w:del w:id="76" w:author="Aurélio Faustino Hoppe" w:date="2020-10-28T14:42:00Z">
        <w:r w:rsidR="00B53086" w:rsidDel="005F52BE">
          <w:delText>O primeiro é um</w:delText>
        </w:r>
      </w:del>
      <w:ins w:id="77" w:author="Aurélio Faustino Hoppe" w:date="2020-10-28T14:42:00Z">
        <w:r w:rsidR="005F52BE">
          <w:t xml:space="preserve">A seção 2.1 </w:t>
        </w:r>
      </w:ins>
      <w:ins w:id="78" w:author="Aurélio Faustino Hoppe" w:date="2020-10-28T14:44:00Z">
        <w:r w:rsidR="005F52BE">
          <w:t>discorre sobre</w:t>
        </w:r>
      </w:ins>
      <w:ins w:id="79" w:author="Aurélio Faustino Hoppe" w:date="2020-10-28T14:49:00Z">
        <w:r w:rsidR="00D15E3A">
          <w:t xml:space="preserve"> o desenvolvimento de um</w:t>
        </w:r>
      </w:ins>
      <w:r w:rsidR="00B53086">
        <w:t xml:space="preserve"> </w:t>
      </w:r>
      <w:r w:rsidR="002908F2">
        <w:t>s</w:t>
      </w:r>
      <w:r w:rsidR="009B1E65">
        <w:t xml:space="preserve">istema para o monitoramento da saúde de idosos </w:t>
      </w:r>
      <w:del w:id="80" w:author="Aurélio Faustino Hoppe" w:date="2020-10-28T14:43:00Z">
        <w:r w:rsidR="0021494E" w:rsidDel="005F52BE">
          <w:delText xml:space="preserve"> </w:delText>
        </w:r>
        <w:r w:rsidR="004E7F0B" w:rsidDel="005F52BE">
          <w:delText>que tem como principal foco a sua</w:delText>
        </w:r>
        <w:r w:rsidR="0021494E" w:rsidDel="005F52BE">
          <w:delText xml:space="preserve"> </w:delText>
        </w:r>
      </w:del>
      <w:ins w:id="81" w:author="Aurélio Faustino Hoppe" w:date="2020-10-28T14:43:00Z">
        <w:r w:rsidR="005F52BE">
          <w:t xml:space="preserve">em </w:t>
        </w:r>
      </w:ins>
      <w:r w:rsidR="0021494E">
        <w:t xml:space="preserve">situação de vulnerabilidade social </w:t>
      </w:r>
      <w:r w:rsidR="00894B3F" w:rsidRPr="00894B3F">
        <w:t xml:space="preserve">(SASS </w:t>
      </w:r>
      <w:r w:rsidR="00894B3F" w:rsidRPr="005F52BE">
        <w:rPr>
          <w:i/>
          <w:iCs/>
          <w:rPrChange w:id="82" w:author="Aurélio Faustino Hoppe" w:date="2020-10-28T14:43:00Z">
            <w:rPr/>
          </w:rPrChange>
        </w:rPr>
        <w:t>et al</w:t>
      </w:r>
      <w:r w:rsidR="00894B3F" w:rsidRPr="00894B3F">
        <w:t>., 2012)</w:t>
      </w:r>
      <w:ins w:id="83" w:author="Aurélio Faustino Hoppe" w:date="2020-10-28T14:43:00Z">
        <w:r w:rsidR="005F52BE">
          <w:t xml:space="preserve">. </w:t>
        </w:r>
      </w:ins>
      <w:ins w:id="84" w:author="Aurélio Faustino Hoppe" w:date="2020-10-28T14:45:00Z">
        <w:r w:rsidR="005F52BE">
          <w:t xml:space="preserve">A </w:t>
        </w:r>
      </w:ins>
      <w:ins w:id="85" w:author="Aurélio Faustino Hoppe" w:date="2020-10-28T14:43:00Z">
        <w:r w:rsidR="005F52BE">
          <w:t>seção 2.2</w:t>
        </w:r>
      </w:ins>
      <w:ins w:id="86" w:author="Aurélio Faustino Hoppe" w:date="2020-10-28T14:45:00Z">
        <w:r w:rsidR="005F52BE">
          <w:t xml:space="preserve"> apresenta um</w:t>
        </w:r>
      </w:ins>
      <w:del w:id="87" w:author="Aurélio Faustino Hoppe" w:date="2020-10-28T14:43:00Z">
        <w:r w:rsidR="00894B3F" w:rsidDel="005F52BE">
          <w:delText>,</w:delText>
        </w:r>
      </w:del>
      <w:del w:id="88" w:author="Aurélio Faustino Hoppe" w:date="2020-10-28T14:45:00Z">
        <w:r w:rsidR="00894B3F" w:rsidDel="005F52BE">
          <w:delText xml:space="preserve"> </w:delText>
        </w:r>
        <w:r w:rsidR="009B1E65" w:rsidDel="005F52BE">
          <w:delText>o segundo</w:delText>
        </w:r>
        <w:r w:rsidR="004C6773" w:rsidDel="005F52BE">
          <w:delText xml:space="preserve"> é um </w:delText>
        </w:r>
      </w:del>
      <w:r w:rsidR="004C6773">
        <w:t xml:space="preserve">sistema para monitoramento tanto de idosos quanto de crianças, </w:t>
      </w:r>
      <w:del w:id="89" w:author="Aurélio Faustino Hoppe" w:date="2020-10-28T14:46:00Z">
        <w:r w:rsidR="004C6773" w:rsidDel="005F52BE">
          <w:delText xml:space="preserve">mas dessa vez </w:delText>
        </w:r>
      </w:del>
      <w:r w:rsidR="004C6773">
        <w:t xml:space="preserve">utilizando </w:t>
      </w:r>
      <w:r w:rsidR="009B39E8">
        <w:t>redes e sensores sem fio</w:t>
      </w:r>
      <w:r w:rsidR="004C6773">
        <w:t xml:space="preserve"> </w:t>
      </w:r>
      <w:r w:rsidR="0021494E">
        <w:t xml:space="preserve"> </w:t>
      </w:r>
      <w:r w:rsidR="004C6773">
        <w:t>(</w:t>
      </w:r>
      <w:r w:rsidR="001038D3">
        <w:rPr>
          <w:rStyle w:val="fontstyle01"/>
          <w:sz w:val="20"/>
          <w:szCs w:val="20"/>
        </w:rPr>
        <w:t>THAMAY</w:t>
      </w:r>
      <w:r w:rsidR="00561681">
        <w:rPr>
          <w:rStyle w:val="fontstyle01"/>
          <w:sz w:val="20"/>
          <w:szCs w:val="20"/>
        </w:rPr>
        <w:t>;</w:t>
      </w:r>
      <w:r w:rsidR="00C75237" w:rsidRPr="00C75237">
        <w:rPr>
          <w:rStyle w:val="fontstyle01"/>
          <w:sz w:val="20"/>
          <w:szCs w:val="20"/>
        </w:rPr>
        <w:t xml:space="preserve"> </w:t>
      </w:r>
      <w:r w:rsidR="001038D3">
        <w:rPr>
          <w:rStyle w:val="fontstyle01"/>
          <w:sz w:val="20"/>
          <w:szCs w:val="20"/>
        </w:rPr>
        <w:t>MORAIS</w:t>
      </w:r>
      <w:r w:rsidR="00E92380">
        <w:rPr>
          <w:rStyle w:val="fontstyle01"/>
          <w:sz w:val="20"/>
          <w:szCs w:val="20"/>
        </w:rPr>
        <w:t>, 2018</w:t>
      </w:r>
      <w:r w:rsidR="004C6773">
        <w:t>)</w:t>
      </w:r>
      <w:ins w:id="90" w:author="Aurélio Faustino Hoppe" w:date="2020-10-28T14:46:00Z">
        <w:r w:rsidR="005F52BE">
          <w:t>. Por fim, a seção 2.3</w:t>
        </w:r>
      </w:ins>
      <w:ins w:id="91" w:author="Aurélio Faustino Hoppe" w:date="2020-10-28T14:47:00Z">
        <w:r w:rsidR="005F52BE">
          <w:t xml:space="preserve"> </w:t>
        </w:r>
      </w:ins>
      <w:ins w:id="92" w:author="Aurélio Faustino Hoppe" w:date="2020-10-28T14:50:00Z">
        <w:r w:rsidR="00D15E3A">
          <w:t xml:space="preserve">detalha a utilização de sistemas embarcados </w:t>
        </w:r>
      </w:ins>
      <w:ins w:id="93" w:author="Aurélio Faustino Hoppe" w:date="2020-10-28T14:52:00Z">
        <w:r w:rsidR="00D15E3A">
          <w:t>para realizar</w:t>
        </w:r>
      </w:ins>
      <w:r w:rsidR="004C6773">
        <w:t xml:space="preserve"> </w:t>
      </w:r>
      <w:del w:id="94" w:author="Aurélio Faustino Hoppe" w:date="2020-10-28T14:47:00Z">
        <w:r w:rsidR="004C6773" w:rsidDel="005F52BE">
          <w:delText xml:space="preserve">e o terceiro </w:delText>
        </w:r>
        <w:r w:rsidR="00F20E1C" w:rsidDel="005F52BE">
          <w:delText xml:space="preserve">é novamente uma proposta para </w:delText>
        </w:r>
      </w:del>
      <w:r w:rsidR="00F20E1C">
        <w:t>o monitoramento de idosos</w:t>
      </w:r>
      <w:del w:id="95" w:author="Aurélio Faustino Hoppe" w:date="2020-10-28T14:52:00Z">
        <w:r w:rsidR="00F20E1C" w:rsidDel="00D15E3A">
          <w:delText>, mas dessa vez utilizando um sistema embarcado</w:delText>
        </w:r>
        <w:r w:rsidR="00F77B1D" w:rsidDel="00D15E3A">
          <w:delText xml:space="preserve"> </w:delText>
        </w:r>
      </w:del>
      <w:r w:rsidR="0021494E">
        <w:t xml:space="preserve"> </w:t>
      </w:r>
      <w:r w:rsidR="00F77B1D">
        <w:t>(</w:t>
      </w:r>
      <w:r w:rsidR="00147AC1">
        <w:t>BERNARDO, 2015</w:t>
      </w:r>
      <w:r w:rsidR="00F77B1D">
        <w:t>)</w:t>
      </w:r>
      <w:r w:rsidR="00F20E1C">
        <w:t>.</w:t>
      </w:r>
    </w:p>
    <w:p w14:paraId="4BC56702" w14:textId="619A8C25" w:rsidR="00A44581" w:rsidRDefault="000C208F" w:rsidP="008D6857">
      <w:pPr>
        <w:pStyle w:val="Ttulo2"/>
        <w:spacing w:after="120" w:line="240" w:lineRule="auto"/>
        <w:ind w:left="709" w:hanging="709"/>
      </w:pPr>
      <w:r>
        <w:t xml:space="preserve">SISTEMA </w:t>
      </w:r>
      <w:r w:rsidR="00D14CAC">
        <w:t xml:space="preserve">DE INFORMAÇÃO PARA MONITORAMENTO DA SAÚDE DE </w:t>
      </w:r>
      <w:commentRangeStart w:id="96"/>
      <w:r w:rsidR="00D14CAC">
        <w:t>IDOSOS</w:t>
      </w:r>
      <w:commentRangeEnd w:id="96"/>
      <w:r w:rsidR="00A53C21">
        <w:rPr>
          <w:rStyle w:val="Refdecomentrio"/>
          <w:caps w:val="0"/>
          <w:color w:val="auto"/>
        </w:rPr>
        <w:commentReference w:id="96"/>
      </w:r>
    </w:p>
    <w:p w14:paraId="56E2594A" w14:textId="56CE03A9" w:rsidR="00E47106" w:rsidRDefault="00E02F8E" w:rsidP="00A0496F">
      <w:pPr>
        <w:pStyle w:val="TF-TEXTO"/>
      </w:pPr>
      <w:del w:id="97" w:author="Aurélio Faustino Hoppe" w:date="2020-10-28T14:52:00Z">
        <w:r w:rsidDel="00D15E3A">
          <w:delText xml:space="preserve">A proposta de </w:delText>
        </w:r>
      </w:del>
      <w:r w:rsidRPr="00E02F8E">
        <w:t>Sass et al. (2012)</w:t>
      </w:r>
      <w:r>
        <w:t xml:space="preserve"> </w:t>
      </w:r>
      <w:del w:id="98" w:author="Aurélio Faustino Hoppe" w:date="2020-10-28T14:52:00Z">
        <w:r w:rsidDel="00D15E3A">
          <w:delText>foi</w:delText>
        </w:r>
        <w:r w:rsidR="00A0496F" w:rsidDel="00D15E3A">
          <w:delText xml:space="preserve"> o desenvolvimento e implantação de </w:delText>
        </w:r>
      </w:del>
      <w:ins w:id="99" w:author="Aurélio Faustino Hoppe" w:date="2020-10-28T14:52:00Z">
        <w:r w:rsidR="00D15E3A">
          <w:t xml:space="preserve">desenvolveram </w:t>
        </w:r>
      </w:ins>
      <w:r w:rsidR="00A0496F">
        <w:t>um sistema para avaliar e monitorar as necessidades sociais e de saúde de idosos em situação de vulnerabilidade social.</w:t>
      </w:r>
      <w:r w:rsidR="004C5A66">
        <w:t xml:space="preserve"> </w:t>
      </w:r>
      <w:r w:rsidR="00A0496F">
        <w:t xml:space="preserve">A aplicação foi desenvolvida utilizando o método Unified Process (UP) que é uma metodologia completa criada pela Rational para viabilizar que grandes projetos de software sejam bem </w:t>
      </w:r>
      <w:r w:rsidR="004637F7">
        <w:t>sucedidos (</w:t>
      </w:r>
      <w:r w:rsidR="00BE4AC4" w:rsidRPr="00BE4AC4">
        <w:t>DEVMEDIA, 2007)</w:t>
      </w:r>
      <w:r w:rsidR="00A0496F">
        <w:t>, seguindo as etapas de levantamento de requisitos, análise e projeto. As ferramentas utilizadas foram o PostgreSQL 9.2 para o gerenciamento do banco de dados e o Java para o desenvolvimento de todas as interfaces.</w:t>
      </w:r>
    </w:p>
    <w:p w14:paraId="6F0D9948" w14:textId="588928B6" w:rsidR="00A44581" w:rsidRDefault="00535D90" w:rsidP="00A44581">
      <w:pPr>
        <w:pStyle w:val="TF-TEXTO"/>
      </w:pPr>
      <w:r>
        <w:lastRenderedPageBreak/>
        <w:t>O</w:t>
      </w:r>
      <w:r w:rsidR="00A312AE">
        <w:t xml:space="preserve"> sistema apresenta uma interface gráfica</w:t>
      </w:r>
      <w:r w:rsidR="00D33DB6">
        <w:t xml:space="preserve"> com um menu principal</w:t>
      </w:r>
      <w:r w:rsidR="00D947C3">
        <w:t xml:space="preserve"> (</w:t>
      </w:r>
      <w:r w:rsidR="00D947C3" w:rsidRPr="000B74FA">
        <w:rPr>
          <w:b/>
          <w:bCs/>
        </w:rPr>
        <w:t xml:space="preserve">Figura </w:t>
      </w:r>
      <w:r w:rsidR="00ED39AF" w:rsidRPr="000B74FA">
        <w:rPr>
          <w:b/>
          <w:bCs/>
        </w:rPr>
        <w:t>1</w:t>
      </w:r>
      <w:r w:rsidR="00D947C3">
        <w:t>)</w:t>
      </w:r>
      <w:r w:rsidR="00D33DB6">
        <w:t>, menus de cadastros</w:t>
      </w:r>
      <w:r w:rsidR="00E26A90">
        <w:t xml:space="preserve"> tanto</w:t>
      </w:r>
      <w:r w:rsidR="00D33DB6">
        <w:t xml:space="preserve"> </w:t>
      </w:r>
      <w:r w:rsidR="004C7CAA">
        <w:t xml:space="preserve">para a equipe de saúde </w:t>
      </w:r>
      <w:r w:rsidR="00E26A90">
        <w:t>quanto</w:t>
      </w:r>
      <w:r w:rsidR="00C97A1C">
        <w:t xml:space="preserve"> para</w:t>
      </w:r>
      <w:r w:rsidR="00ED2B71">
        <w:t xml:space="preserve"> </w:t>
      </w:r>
      <w:r w:rsidR="00032B91">
        <w:t>o</w:t>
      </w:r>
      <w:r w:rsidR="003B2366">
        <w:t xml:space="preserve"> idoso que </w:t>
      </w:r>
      <w:r w:rsidR="00E93241">
        <w:t>deve informar</w:t>
      </w:r>
      <w:r w:rsidR="003B2366">
        <w:t xml:space="preserve"> seus dados pessoais</w:t>
      </w:r>
      <w:r w:rsidR="006C6A75">
        <w:t xml:space="preserve">, dados de </w:t>
      </w:r>
      <w:r w:rsidR="003B2366">
        <w:t>moradia</w:t>
      </w:r>
      <w:r w:rsidR="00ED2B71">
        <w:t xml:space="preserve"> e </w:t>
      </w:r>
      <w:r w:rsidR="003B2366">
        <w:t>o registro do seu instrumento</w:t>
      </w:r>
      <w:r w:rsidR="002A3D22">
        <w:t xml:space="preserve"> (</w:t>
      </w:r>
      <w:r w:rsidR="002A3D22" w:rsidRPr="002A3D22">
        <w:rPr>
          <w:b/>
          <w:bCs/>
        </w:rPr>
        <w:t>Figura 2</w:t>
      </w:r>
      <w:r w:rsidR="002A3D22">
        <w:t>)</w:t>
      </w:r>
      <w:r w:rsidR="003B2366">
        <w:t>.</w:t>
      </w:r>
    </w:p>
    <w:p w14:paraId="5D483955" w14:textId="22BE9295" w:rsidR="00D947C3" w:rsidRPr="004439EC" w:rsidRDefault="00D947C3" w:rsidP="004439EC">
      <w:pPr>
        <w:pStyle w:val="TF-LEGENDA"/>
      </w:pPr>
      <w:r w:rsidRPr="004439EC">
        <w:t xml:space="preserve">Figura </w:t>
      </w:r>
      <w:r w:rsidR="00ED39AF" w:rsidRPr="004439EC">
        <w:t>1</w:t>
      </w:r>
      <w:r w:rsidRPr="004439EC">
        <w:t xml:space="preserve"> - Menu </w:t>
      </w:r>
      <w:commentRangeStart w:id="100"/>
      <w:r w:rsidRPr="004439EC">
        <w:t>principal</w:t>
      </w:r>
      <w:commentRangeEnd w:id="100"/>
      <w:r w:rsidR="00D15E3A">
        <w:rPr>
          <w:rStyle w:val="Refdecomentrio"/>
        </w:rPr>
        <w:commentReference w:id="100"/>
      </w:r>
    </w:p>
    <w:p w14:paraId="471058A4" w14:textId="487BC501" w:rsidR="00D947C3" w:rsidRDefault="00791873" w:rsidP="00A31F94">
      <w:pPr>
        <w:pStyle w:val="TF-FIGURA"/>
      </w:pPr>
      <w:r>
        <w:rPr>
          <w:noProof/>
        </w:rPr>
        <w:drawing>
          <wp:inline distT="0" distB="0" distL="0" distR="0" wp14:anchorId="5DB161FA" wp14:editId="7BFA32CC">
            <wp:extent cx="3530600" cy="2607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9EF89" w14:textId="72D4B65E" w:rsidR="00693AE0" w:rsidRPr="00693AE0" w:rsidRDefault="00D947C3" w:rsidP="00892098">
      <w:pPr>
        <w:pStyle w:val="TF-FONTE"/>
      </w:pPr>
      <w:r>
        <w:t xml:space="preserve">Fonte: </w:t>
      </w:r>
      <w:r w:rsidR="00A44769" w:rsidRPr="00894B3F">
        <w:t>S</w:t>
      </w:r>
      <w:ins w:id="101" w:author="Aurélio Faustino Hoppe" w:date="2020-10-28T14:54:00Z">
        <w:r w:rsidR="00D15E3A">
          <w:t>ass</w:t>
        </w:r>
      </w:ins>
      <w:del w:id="102" w:author="Aurélio Faustino Hoppe" w:date="2020-10-28T14:54:00Z">
        <w:r w:rsidR="00A44769" w:rsidRPr="00894B3F" w:rsidDel="00D15E3A">
          <w:delText>ASS</w:delText>
        </w:r>
        <w:r w:rsidR="00A44769" w:rsidDel="00D15E3A">
          <w:delText>,</w:delText>
        </w:r>
      </w:del>
      <w:r w:rsidR="00A44769" w:rsidRPr="00894B3F">
        <w:t xml:space="preserve"> </w:t>
      </w:r>
      <w:r w:rsidR="00A44769" w:rsidRPr="00D15E3A">
        <w:rPr>
          <w:i/>
          <w:iCs/>
          <w:rPrChange w:id="103" w:author="Aurélio Faustino Hoppe" w:date="2020-10-28T14:55:00Z">
            <w:rPr/>
          </w:rPrChange>
        </w:rPr>
        <w:t>et al</w:t>
      </w:r>
      <w:r w:rsidR="00A44769" w:rsidRPr="00894B3F">
        <w:t xml:space="preserve">. </w:t>
      </w:r>
      <w:r w:rsidR="00A44769">
        <w:t>(</w:t>
      </w:r>
      <w:r w:rsidR="00A44769" w:rsidRPr="00894B3F">
        <w:t>2012)</w:t>
      </w:r>
    </w:p>
    <w:p w14:paraId="5E768C98" w14:textId="69EE1AF7" w:rsidR="00D947C3" w:rsidRDefault="00B45694" w:rsidP="00A44581">
      <w:pPr>
        <w:pStyle w:val="TF-TEXTO"/>
      </w:pPr>
      <w:r>
        <w:t>O desenvolvimento do projeto foi baseado em duas fases, a primeira delas</w:t>
      </w:r>
      <w:r w:rsidR="00F21D21">
        <w:t xml:space="preserve"> </w:t>
      </w:r>
      <w:r w:rsidR="004E37D1">
        <w:t xml:space="preserve">foi a entrevista </w:t>
      </w:r>
      <w:r w:rsidR="00054A92">
        <w:t xml:space="preserve">com </w:t>
      </w:r>
      <w:r w:rsidR="004E37D1">
        <w:t>cerca de 180 idosos por quatro equipes de Saúde</w:t>
      </w:r>
      <w:r w:rsidR="00D04B91">
        <w:t xml:space="preserve">, </w:t>
      </w:r>
      <w:r w:rsidR="00B3749D">
        <w:t>com esta primeira entrevista foi possível identificar cerca de 51 idosos que se encontravam</w:t>
      </w:r>
      <w:r w:rsidR="00AE2FC8">
        <w:t xml:space="preserve"> em situação de vulnerabilidade.</w:t>
      </w:r>
      <w:r w:rsidR="00FD04FB">
        <w:t xml:space="preserve"> </w:t>
      </w:r>
      <w:r w:rsidR="00AE2FC8">
        <w:t xml:space="preserve">De acordo com </w:t>
      </w:r>
      <w:r w:rsidR="000240FA" w:rsidRPr="000240FA">
        <w:t xml:space="preserve">Sass </w:t>
      </w:r>
      <w:r w:rsidR="000240FA" w:rsidRPr="00D15E3A">
        <w:rPr>
          <w:i/>
          <w:iCs/>
          <w:rPrChange w:id="104" w:author="Aurélio Faustino Hoppe" w:date="2020-10-28T14:55:00Z">
            <w:rPr/>
          </w:rPrChange>
        </w:rPr>
        <w:t>et al</w:t>
      </w:r>
      <w:r w:rsidR="000240FA" w:rsidRPr="000240FA">
        <w:t>. (2012)</w:t>
      </w:r>
      <w:r w:rsidR="00AE2FC8">
        <w:t xml:space="preserve"> “</w:t>
      </w:r>
      <w:r w:rsidR="003258F5">
        <w:t>O estudo longitudinal fez-se necessário para testar o Sistema de Informação quanto ao monitoramento dos dados de saúde do idoso”</w:t>
      </w:r>
      <w:r w:rsidR="00402E9A">
        <w:t>. Na segunda fase</w:t>
      </w:r>
      <w:r w:rsidR="002F3364">
        <w:t xml:space="preserve"> foi seguido uma metodologia para </w:t>
      </w:r>
      <w:r w:rsidR="00C149C2">
        <w:t xml:space="preserve">o desenvolvimento onde </w:t>
      </w:r>
      <w:r w:rsidR="00D837F4">
        <w:t xml:space="preserve">foram </w:t>
      </w:r>
      <w:r w:rsidR="00C149C2">
        <w:t xml:space="preserve">criados os </w:t>
      </w:r>
      <w:r w:rsidR="00D837F4">
        <w:t xml:space="preserve">casos de uso </w:t>
      </w:r>
      <w:r w:rsidR="007A40DB">
        <w:t xml:space="preserve">e </w:t>
      </w:r>
      <w:r w:rsidR="00C149C2">
        <w:t xml:space="preserve">o diagrama de classes </w:t>
      </w:r>
      <w:r w:rsidR="00D837F4">
        <w:t>com base nos requisitos funcionais</w:t>
      </w:r>
      <w:r w:rsidR="00054A92">
        <w:t xml:space="preserve"> para a criação do </w:t>
      </w:r>
      <w:commentRangeStart w:id="105"/>
      <w:r w:rsidR="00054A92">
        <w:t>SIAMI</w:t>
      </w:r>
      <w:commentRangeEnd w:id="105"/>
      <w:r w:rsidR="00D15E3A">
        <w:rPr>
          <w:rStyle w:val="Refdecomentrio"/>
        </w:rPr>
        <w:commentReference w:id="105"/>
      </w:r>
      <w:r w:rsidR="00054A92">
        <w:t>.</w:t>
      </w:r>
    </w:p>
    <w:p w14:paraId="4F309B36" w14:textId="5B531AF0" w:rsidR="002B2E6A" w:rsidRPr="004439EC" w:rsidRDefault="002B2E6A" w:rsidP="004439EC">
      <w:pPr>
        <w:pStyle w:val="TF-LEGENDA"/>
      </w:pPr>
      <w:r w:rsidRPr="004439EC">
        <w:t xml:space="preserve">Figura </w:t>
      </w:r>
      <w:r w:rsidR="00C60320" w:rsidRPr="004439EC">
        <w:t>2</w:t>
      </w:r>
      <w:r w:rsidRPr="004439EC">
        <w:t xml:space="preserve"> – Cadastro do Instrumento do </w:t>
      </w:r>
      <w:commentRangeStart w:id="106"/>
      <w:r w:rsidRPr="004439EC">
        <w:t>Idoso</w:t>
      </w:r>
      <w:commentRangeEnd w:id="106"/>
      <w:r w:rsidR="00D15E3A">
        <w:rPr>
          <w:rStyle w:val="Refdecomentrio"/>
        </w:rPr>
        <w:commentReference w:id="106"/>
      </w:r>
    </w:p>
    <w:p w14:paraId="5907252C" w14:textId="4FBE5DBD" w:rsidR="003760BF" w:rsidRDefault="00791873" w:rsidP="00693AE0">
      <w:pPr>
        <w:pStyle w:val="TF-FIGURA"/>
      </w:pPr>
      <w:r>
        <w:rPr>
          <w:noProof/>
        </w:rPr>
        <w:drawing>
          <wp:inline distT="0" distB="0" distL="0" distR="0" wp14:anchorId="2E9C5D14" wp14:editId="27F727CB">
            <wp:extent cx="3594100" cy="263969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1E065" w14:textId="64C0F065" w:rsidR="00783D96" w:rsidRDefault="00783D96" w:rsidP="00174AE4">
      <w:pPr>
        <w:pStyle w:val="TF-FONTE"/>
      </w:pPr>
      <w:r>
        <w:t xml:space="preserve">Fonte: </w:t>
      </w:r>
      <w:r w:rsidR="00A44769" w:rsidRPr="00894B3F">
        <w:t>SASS</w:t>
      </w:r>
      <w:r w:rsidR="00A44769">
        <w:t>,</w:t>
      </w:r>
      <w:r w:rsidR="00A44769" w:rsidRPr="00894B3F">
        <w:t xml:space="preserve"> et al. </w:t>
      </w:r>
      <w:r w:rsidR="00A44769">
        <w:t>(</w:t>
      </w:r>
      <w:r w:rsidR="00A44769" w:rsidRPr="00894B3F">
        <w:t>2012)</w:t>
      </w:r>
    </w:p>
    <w:p w14:paraId="181D3016" w14:textId="5158EAE3" w:rsidR="00FA3E2A" w:rsidRDefault="00EE2A09" w:rsidP="00DE4778">
      <w:pPr>
        <w:pStyle w:val="TF-TEXTO"/>
      </w:pPr>
      <w:r>
        <w:t xml:space="preserve">O SIAMI é um software que tem a </w:t>
      </w:r>
      <w:r w:rsidR="00463D9C">
        <w:t>função</w:t>
      </w:r>
      <w:r>
        <w:t xml:space="preserve"> de </w:t>
      </w:r>
      <w:r w:rsidR="00463D9C">
        <w:t xml:space="preserve">entrevistar e </w:t>
      </w:r>
      <w:r w:rsidR="00DE71FD">
        <w:t>registrar</w:t>
      </w:r>
      <w:r w:rsidR="00463D9C">
        <w:t xml:space="preserve"> dados </w:t>
      </w:r>
      <w:r w:rsidR="005D2440">
        <w:t xml:space="preserve">sociais </w:t>
      </w:r>
      <w:r w:rsidR="00463D9C">
        <w:t>de idosos</w:t>
      </w:r>
      <w:r w:rsidR="00B623D4">
        <w:t xml:space="preserve"> e através desses dados monitorar suas necessidades</w:t>
      </w:r>
      <w:r w:rsidR="009E49C7">
        <w:t xml:space="preserve"> </w:t>
      </w:r>
      <w:r w:rsidR="00D32EBE">
        <w:t>a fim de indicar possíveis situações de vulnerabilidade.</w:t>
      </w:r>
      <w:r w:rsidR="00F62F95">
        <w:t xml:space="preserve"> </w:t>
      </w:r>
      <w:r w:rsidR="007668F2" w:rsidRPr="007668F2">
        <w:t xml:space="preserve">Sass </w:t>
      </w:r>
      <w:r w:rsidR="007668F2" w:rsidRPr="00D15E3A">
        <w:rPr>
          <w:i/>
          <w:iCs/>
          <w:rPrChange w:id="107" w:author="Aurélio Faustino Hoppe" w:date="2020-10-28T14:57:00Z">
            <w:rPr/>
          </w:rPrChange>
        </w:rPr>
        <w:t>et al</w:t>
      </w:r>
      <w:r w:rsidR="007668F2" w:rsidRPr="007668F2">
        <w:t>. (2012)</w:t>
      </w:r>
      <w:r w:rsidR="00F62F95">
        <w:t xml:space="preserve"> conclui o tópico </w:t>
      </w:r>
      <w:r w:rsidR="006B065F">
        <w:t xml:space="preserve">referindo Sistemas da Informação como um grande aliado na área da Saúde para o desenvolvimento de diversas atividades </w:t>
      </w:r>
      <w:r w:rsidR="00505397">
        <w:t>do cotidiano e menciona também sobre</w:t>
      </w:r>
      <w:r w:rsidR="002E73DE">
        <w:t xml:space="preserve"> </w:t>
      </w:r>
      <w:r w:rsidR="009B255F">
        <w:t xml:space="preserve">possíveis </w:t>
      </w:r>
      <w:r w:rsidR="002B6223">
        <w:t xml:space="preserve">recursos que seriam adicionados ao SIAMI em outras oportunidades, como o </w:t>
      </w:r>
      <w:r w:rsidR="00FA3E2A">
        <w:t>fornecimento de um feedback imediato aos profissionais da saúde e ao gestor quando os dados do idoso indicarem uma situação de vulnerabilidade.</w:t>
      </w:r>
    </w:p>
    <w:p w14:paraId="77BE4C06" w14:textId="7E6ED34B" w:rsidR="00A44581" w:rsidRDefault="006A4B0A" w:rsidP="00A44581">
      <w:pPr>
        <w:pStyle w:val="Ttulo2"/>
        <w:spacing w:after="120" w:line="240" w:lineRule="auto"/>
      </w:pPr>
      <w:r>
        <w:lastRenderedPageBreak/>
        <w:t>monitoramento de crianças e idosos utilizando wban</w:t>
      </w:r>
    </w:p>
    <w:p w14:paraId="77B135CD" w14:textId="4B7805F0" w:rsidR="006A4B0A" w:rsidRDefault="00EA336A" w:rsidP="006A4B0A">
      <w:pPr>
        <w:pStyle w:val="TF-TEXTO"/>
      </w:pPr>
      <w:r w:rsidRPr="00EA336A">
        <w:t>Thamay e Morais (2018)</w:t>
      </w:r>
      <w:r w:rsidR="006A4B0A">
        <w:t xml:space="preserve"> </w:t>
      </w:r>
      <w:del w:id="108" w:author="Aurélio Faustino Hoppe" w:date="2020-10-28T15:04:00Z">
        <w:r w:rsidR="00DD2747" w:rsidDel="00A53C21">
          <w:delText>são responsáveis pel</w:delText>
        </w:r>
        <w:r w:rsidR="006A4B0A" w:rsidDel="00A53C21">
          <w:delText>a criação do</w:delText>
        </w:r>
      </w:del>
      <w:ins w:id="109" w:author="Aurélio Faustino Hoppe" w:date="2020-10-28T15:04:00Z">
        <w:r w:rsidR="00A53C21">
          <w:t>criaram o</w:t>
        </w:r>
      </w:ins>
      <w:r w:rsidR="006A4B0A">
        <w:t xml:space="preserve"> Weartool, que é um aplicativo </w:t>
      </w:r>
      <w:del w:id="110" w:author="Aurélio Faustino Hoppe" w:date="2020-10-28T15:21:00Z">
        <w:r w:rsidR="006A4B0A" w:rsidDel="00601C03">
          <w:delText xml:space="preserve">com a ideia de ser uma tecnologia </w:delText>
        </w:r>
      </w:del>
      <w:r w:rsidR="006A4B0A">
        <w:t>para auxiliar o cuidado no monitoramento de idosos e crianças</w:t>
      </w:r>
      <w:del w:id="111" w:author="Aurélio Faustino Hoppe" w:date="2020-10-28T15:22:00Z">
        <w:r w:rsidR="006A4B0A" w:rsidDel="00601C03">
          <w:delText>, este</w:delText>
        </w:r>
      </w:del>
      <w:ins w:id="112" w:author="Aurélio Faustino Hoppe" w:date="2020-10-28T15:22:00Z">
        <w:r w:rsidR="00601C03">
          <w:t>. O</w:t>
        </w:r>
      </w:ins>
      <w:r w:rsidR="006A4B0A">
        <w:t xml:space="preserve"> aplicativo </w:t>
      </w:r>
      <w:del w:id="113" w:author="Aurélio Faustino Hoppe" w:date="2020-10-28T15:23:00Z">
        <w:r w:rsidR="006A4B0A" w:rsidDel="00601C03">
          <w:delText xml:space="preserve">para dispositivos móveis irá </w:delText>
        </w:r>
      </w:del>
      <w:r w:rsidR="006A4B0A">
        <w:t>recebe</w:t>
      </w:r>
      <w:del w:id="114" w:author="Aurélio Faustino Hoppe" w:date="2020-10-28T15:23:00Z">
        <w:r w:rsidR="006A4B0A" w:rsidDel="00601C03">
          <w:delText>r</w:delText>
        </w:r>
      </w:del>
      <w:r w:rsidR="006A4B0A">
        <w:t xml:space="preserve"> as informações </w:t>
      </w:r>
      <w:del w:id="115" w:author="Aurélio Faustino Hoppe" w:date="2020-10-28T15:24:00Z">
        <w:r w:rsidR="006A4B0A" w:rsidDel="00601C03">
          <w:delText>que forem pertinentes à pessoa que estará atuando como</w:delText>
        </w:r>
      </w:del>
      <w:ins w:id="116" w:author="Aurélio Faustino Hoppe" w:date="2020-10-28T15:24:00Z">
        <w:r w:rsidR="00601C03">
          <w:t>e as repassa para o</w:t>
        </w:r>
      </w:ins>
      <w:r w:rsidR="006A4B0A">
        <w:t xml:space="preserve"> cuidador</w:t>
      </w:r>
      <w:ins w:id="117" w:author="Aurélio Faustino Hoppe" w:date="2020-10-28T15:24:00Z">
        <w:r w:rsidR="00601C03">
          <w:t>, alertando-o</w:t>
        </w:r>
      </w:ins>
      <w:r w:rsidR="006A4B0A">
        <w:t xml:space="preserve"> </w:t>
      </w:r>
      <w:del w:id="118" w:author="Aurélio Faustino Hoppe" w:date="2020-10-28T15:24:00Z">
        <w:r w:rsidR="006A4B0A" w:rsidDel="00601C03">
          <w:delText xml:space="preserve">e alertá-la caso alguma informação fuja </w:delText>
        </w:r>
      </w:del>
      <w:ins w:id="119" w:author="Aurélio Faustino Hoppe" w:date="2020-10-28T15:24:00Z">
        <w:r w:rsidR="00601C03">
          <w:t xml:space="preserve">sobre a ocorrência de um evento fora </w:t>
        </w:r>
      </w:ins>
      <w:del w:id="120" w:author="Aurélio Faustino Hoppe" w:date="2020-10-28T15:25:00Z">
        <w:r w:rsidR="006A4B0A" w:rsidDel="00601C03">
          <w:delText xml:space="preserve">muito </w:delText>
        </w:r>
      </w:del>
      <w:r w:rsidR="006A4B0A">
        <w:t>do padrão. A aplicação foi desenvolvida utilizando uma WBAN que é definida como uma Rede de Área Corporal sem Fio que será aliada com uma Rede de Sensores sem Fio (RSSF).</w:t>
      </w:r>
    </w:p>
    <w:p w14:paraId="618FA469" w14:textId="365D605A" w:rsidR="00DE4217" w:rsidRDefault="006A4B0A" w:rsidP="00DE4778">
      <w:pPr>
        <w:pStyle w:val="TF-TEXTO"/>
      </w:pPr>
      <w:r>
        <w:tab/>
      </w:r>
      <w:ins w:id="121" w:author="Aurélio Faustino Hoppe" w:date="2020-10-28T15:25:00Z">
        <w:r w:rsidR="00601C03">
          <w:t xml:space="preserve">Segundo </w:t>
        </w:r>
        <w:r w:rsidR="00601C03" w:rsidRPr="00EA336A">
          <w:t>Thamay e Morais (2018)</w:t>
        </w:r>
        <w:r w:rsidR="00601C03">
          <w:t xml:space="preserve"> </w:t>
        </w:r>
      </w:ins>
      <w:del w:id="122" w:author="Aurélio Faustino Hoppe" w:date="2020-10-28T15:25:00Z">
        <w:r w:rsidDel="00601C03">
          <w:delText xml:space="preserve">O </w:delText>
        </w:r>
      </w:del>
      <w:ins w:id="123" w:author="Aurélio Faustino Hoppe" w:date="2020-10-28T15:25:00Z">
        <w:r w:rsidR="00601C03">
          <w:t xml:space="preserve">o </w:t>
        </w:r>
      </w:ins>
      <w:commentRangeStart w:id="124"/>
      <w:r>
        <w:t>protótipo</w:t>
      </w:r>
      <w:commentRangeEnd w:id="124"/>
      <w:r w:rsidR="00601C03">
        <w:rPr>
          <w:rStyle w:val="Refdecomentrio"/>
        </w:rPr>
        <w:commentReference w:id="124"/>
      </w:r>
      <w:r>
        <w:t xml:space="preserve"> do sistema foi criado a partir da MetaWear que é uma plataforma para o desenvolvimento completo de aplicações mobile. O </w:t>
      </w:r>
      <w:del w:id="125" w:author="Aurélio Faustino Hoppe" w:date="2020-10-28T15:26:00Z">
        <w:r w:rsidDel="00601C03">
          <w:delText xml:space="preserve">aplicativo </w:delText>
        </w:r>
      </w:del>
      <w:r>
        <w:t xml:space="preserve">Weartool </w:t>
      </w:r>
      <w:del w:id="126" w:author="Aurélio Faustino Hoppe" w:date="2020-10-28T15:26:00Z">
        <w:r w:rsidDel="00601C03">
          <w:delText>terá a função de fazer todo o controle d</w:delText>
        </w:r>
      </w:del>
      <w:r>
        <w:t>os sensores e envia</w:t>
      </w:r>
      <w:del w:id="127" w:author="Aurélio Faustino Hoppe" w:date="2020-10-28T15:26:00Z">
        <w:r w:rsidDel="00601C03">
          <w:delText>r as</w:delText>
        </w:r>
      </w:del>
      <w:r>
        <w:t xml:space="preserve"> notificações e informações referentes aos dados da criança ou do idoso, </w:t>
      </w:r>
      <w:ins w:id="128" w:author="Aurélio Faustino Hoppe" w:date="2020-10-28T15:27:00Z">
        <w:r w:rsidR="00601C03">
          <w:t xml:space="preserve">possibilitando a identificação de </w:t>
        </w:r>
      </w:ins>
      <w:r>
        <w:t xml:space="preserve"> </w:t>
      </w:r>
      <w:del w:id="129" w:author="Aurélio Faustino Hoppe" w:date="2020-10-28T15:27:00Z">
        <w:r w:rsidDel="00601C03">
          <w:delText xml:space="preserve">o aplicativo permite monitorar </w:delText>
        </w:r>
      </w:del>
      <w:r>
        <w:t>uma possível queda</w:t>
      </w:r>
      <w:r w:rsidR="0013612F">
        <w:t xml:space="preserve"> (</w:t>
      </w:r>
      <w:r w:rsidR="0013612F" w:rsidRPr="000B74FA">
        <w:rPr>
          <w:b/>
          <w:bCs/>
        </w:rPr>
        <w:t xml:space="preserve">Figura </w:t>
      </w:r>
      <w:r w:rsidR="00DD2747">
        <w:rPr>
          <w:b/>
          <w:bCs/>
        </w:rPr>
        <w:t>3</w:t>
      </w:r>
      <w:r w:rsidR="0013612F">
        <w:t>)</w:t>
      </w:r>
      <w:r>
        <w:t>, caso haja uma</w:t>
      </w:r>
      <w:r w:rsidR="00BE7373">
        <w:t xml:space="preserve"> queda</w:t>
      </w:r>
      <w:r>
        <w:t xml:space="preserve"> o aplicativo notificará a pessoa </w:t>
      </w:r>
      <w:r w:rsidR="00BE7373">
        <w:t xml:space="preserve">responsável </w:t>
      </w:r>
      <w:r>
        <w:t xml:space="preserve">automaticamente, permite monitorar também a distância </w:t>
      </w:r>
      <w:commentRangeStart w:id="130"/>
      <w:r>
        <w:t>em</w:t>
      </w:r>
      <w:commentRangeEnd w:id="130"/>
      <w:r w:rsidR="00601C03">
        <w:rPr>
          <w:rStyle w:val="Refdecomentrio"/>
        </w:rPr>
        <w:commentReference w:id="130"/>
      </w:r>
      <w:r>
        <w:t xml:space="preserve"> metros em que a criança/idoso se localiza, esse cálculo de distância será feito por meio do Bluetooth</w:t>
      </w:r>
      <w:r w:rsidR="00BE59F8">
        <w:t xml:space="preserve"> </w:t>
      </w:r>
      <w:r>
        <w:t xml:space="preserve"> retornando a distância entre o sensor e o smartphone, e por fim, permite também a captação da temperatura ambiente</w:t>
      </w:r>
      <w:r w:rsidR="00044625">
        <w:t xml:space="preserve"> (</w:t>
      </w:r>
      <w:r w:rsidR="00044625" w:rsidRPr="000B74FA">
        <w:rPr>
          <w:b/>
          <w:bCs/>
        </w:rPr>
        <w:t xml:space="preserve">Figura </w:t>
      </w:r>
      <w:r w:rsidR="00DD2747">
        <w:rPr>
          <w:b/>
          <w:bCs/>
        </w:rPr>
        <w:t>3</w:t>
      </w:r>
      <w:r w:rsidR="00044625">
        <w:t>)</w:t>
      </w:r>
      <w:r>
        <w:t xml:space="preserve"> que será detectada através de um sensor para garantir o conforto e bem estar tanto da criança quanto do idoso.</w:t>
      </w:r>
    </w:p>
    <w:p w14:paraId="0D74AF3A" w14:textId="5072FCA4" w:rsidR="003C551B" w:rsidRDefault="003C551B" w:rsidP="003C551B">
      <w:pPr>
        <w:pStyle w:val="TF-LEGENDA"/>
      </w:pPr>
      <w:r w:rsidRPr="00DE4778">
        <w:t>Figura 3 – Detector de Queda e Temperatura Ambiente</w:t>
      </w:r>
      <w:r w:rsidRPr="00DE4778">
        <w:tab/>
      </w:r>
    </w:p>
    <w:p w14:paraId="528EA2EA" w14:textId="30C2774C" w:rsidR="00B637B9" w:rsidRDefault="006A6C0C" w:rsidP="0037700F">
      <w:pPr>
        <w:pStyle w:val="TF-FIGURA"/>
      </w:pPr>
      <w:r>
        <w:t xml:space="preserve">       </w:t>
      </w:r>
      <w:r w:rsidR="00B83893">
        <w:tab/>
      </w:r>
      <w:r w:rsidR="00791873">
        <w:rPr>
          <w:noProof/>
        </w:rPr>
        <w:drawing>
          <wp:inline distT="0" distB="0" distL="0" distR="0" wp14:anchorId="22F5E1CE" wp14:editId="1F08D43A">
            <wp:extent cx="3673475" cy="32124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75" cy="321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5BD94" w14:textId="225B9715" w:rsidR="00C51FE9" w:rsidRPr="0037700F" w:rsidRDefault="006A6C0C" w:rsidP="0037700F">
      <w:pPr>
        <w:pStyle w:val="TF-FONTE"/>
      </w:pPr>
      <w:r w:rsidRPr="0037700F">
        <w:t>Fonte:</w:t>
      </w:r>
      <w:r w:rsidR="00353F1B" w:rsidRPr="0037700F">
        <w:t xml:space="preserve"> </w:t>
      </w:r>
      <w:r w:rsidR="00771AEB" w:rsidRPr="0037700F">
        <w:t>Thamay</w:t>
      </w:r>
      <w:del w:id="131" w:author="Aurélio Faustino Hoppe" w:date="2020-10-28T15:28:00Z">
        <w:r w:rsidR="00771AEB" w:rsidRPr="0037700F" w:rsidDel="007B6EE3">
          <w:delText>;</w:delText>
        </w:r>
      </w:del>
      <w:ins w:id="132" w:author="Aurélio Faustino Hoppe" w:date="2020-10-28T15:28:00Z">
        <w:r w:rsidR="007B6EE3">
          <w:t xml:space="preserve"> e</w:t>
        </w:r>
      </w:ins>
      <w:r w:rsidR="00771AEB" w:rsidRPr="0037700F">
        <w:t xml:space="preserve"> Morais</w:t>
      </w:r>
      <w:del w:id="133" w:author="Aurélio Faustino Hoppe" w:date="2020-10-28T15:28:00Z">
        <w:r w:rsidR="00771AEB" w:rsidRPr="0037700F" w:rsidDel="007B6EE3">
          <w:delText>.</w:delText>
        </w:r>
      </w:del>
      <w:r w:rsidR="00771AEB" w:rsidRPr="0037700F">
        <w:t xml:space="preserve"> (</w:t>
      </w:r>
      <w:commentRangeStart w:id="134"/>
      <w:r w:rsidR="00771AEB" w:rsidRPr="0037700F">
        <w:t>2018</w:t>
      </w:r>
      <w:commentRangeEnd w:id="134"/>
      <w:r w:rsidR="007B6EE3">
        <w:rPr>
          <w:rStyle w:val="Refdecomentrio"/>
        </w:rPr>
        <w:commentReference w:id="134"/>
      </w:r>
      <w:r w:rsidR="00771AEB" w:rsidRPr="0037700F">
        <w:t>)</w:t>
      </w:r>
      <w:r w:rsidR="00353F1B" w:rsidRPr="0037700F">
        <w:t xml:space="preserve"> </w:t>
      </w:r>
      <w:r w:rsidR="00353F1B" w:rsidRPr="0037700F">
        <w:tab/>
      </w:r>
      <w:r w:rsidR="00353F1B" w:rsidRPr="0037700F">
        <w:tab/>
      </w:r>
      <w:r w:rsidR="00353F1B" w:rsidRPr="0037700F">
        <w:tab/>
      </w:r>
    </w:p>
    <w:p w14:paraId="5A777F89" w14:textId="0C3FAEB4" w:rsidR="00A44581" w:rsidRDefault="006A4B0A" w:rsidP="006A4B0A">
      <w:pPr>
        <w:pStyle w:val="TF-TEXTO"/>
      </w:pPr>
      <w:r>
        <w:tab/>
        <w:t xml:space="preserve">De acordo com </w:t>
      </w:r>
      <w:r w:rsidR="00561B5B" w:rsidRPr="00DE4217">
        <w:t>Thamay</w:t>
      </w:r>
      <w:ins w:id="135" w:author="Aurélio Faustino Hoppe" w:date="2020-10-28T15:29:00Z">
        <w:r w:rsidR="007B6EE3">
          <w:t xml:space="preserve"> e</w:t>
        </w:r>
      </w:ins>
      <w:del w:id="136" w:author="Aurélio Faustino Hoppe" w:date="2020-10-28T15:29:00Z">
        <w:r w:rsidR="00561B5B" w:rsidRPr="00DE4217" w:rsidDel="007B6EE3">
          <w:delText>;</w:delText>
        </w:r>
      </w:del>
      <w:r w:rsidR="00561B5B" w:rsidRPr="00DE4217">
        <w:t xml:space="preserve"> Morais</w:t>
      </w:r>
      <w:del w:id="137" w:author="Aurélio Faustino Hoppe" w:date="2020-10-28T15:29:00Z">
        <w:r w:rsidR="00561B5B" w:rsidRPr="00DE4217" w:rsidDel="007B6EE3">
          <w:delText>.</w:delText>
        </w:r>
      </w:del>
      <w:r w:rsidR="00561B5B" w:rsidRPr="00DE4217">
        <w:t xml:space="preserve"> (2018)</w:t>
      </w:r>
      <w:r>
        <w:t xml:space="preserve">, "O resultado experimental mostra que o dispositivo é compacto, relativamente de baixo custo e de fácil utilização." e alega que a tecnologia tem um grande potencial para revolucionar a área da saúde em relação ao monitoramento remoto de </w:t>
      </w:r>
      <w:commentRangeStart w:id="138"/>
      <w:r>
        <w:t>pacientes</w:t>
      </w:r>
      <w:commentRangeEnd w:id="138"/>
      <w:r w:rsidR="007B6EE3">
        <w:rPr>
          <w:rStyle w:val="Refdecomentrio"/>
        </w:rPr>
        <w:commentReference w:id="138"/>
      </w:r>
      <w:r>
        <w:t>.</w:t>
      </w:r>
    </w:p>
    <w:p w14:paraId="35648044" w14:textId="657ADEFB" w:rsidR="00A44581" w:rsidRDefault="00980516" w:rsidP="00A44581">
      <w:pPr>
        <w:pStyle w:val="Ttulo2"/>
        <w:spacing w:after="120" w:line="240" w:lineRule="auto"/>
      </w:pPr>
      <w:r>
        <w:t>proposta de sistema embarcado para auxílio e monitoramento do idoso</w:t>
      </w:r>
    </w:p>
    <w:p w14:paraId="44B0DDC5" w14:textId="610E40BB" w:rsidR="00562CE0" w:rsidDel="00D91642" w:rsidRDefault="00752C25" w:rsidP="00D91642">
      <w:pPr>
        <w:pStyle w:val="TF-TEXTO"/>
        <w:rPr>
          <w:del w:id="139" w:author="Aurélio Faustino Hoppe" w:date="2020-10-28T15:35:00Z"/>
        </w:rPr>
      </w:pPr>
      <w:r w:rsidRPr="00752C25">
        <w:t>Bernardo (2015)</w:t>
      </w:r>
      <w:r>
        <w:t xml:space="preserve"> desenvolveu</w:t>
      </w:r>
      <w:r w:rsidR="00562CE0">
        <w:t xml:space="preserve"> uma aplicação utilizando a placa </w:t>
      </w:r>
      <w:del w:id="140" w:author="Aurélio Faustino Hoppe" w:date="2020-10-28T15:31:00Z">
        <w:r w:rsidR="00562CE0" w:rsidDel="006A069B">
          <w:delText xml:space="preserve">de desenvolvimento </w:delText>
        </w:r>
      </w:del>
      <w:r w:rsidR="00562CE0">
        <w:t>Intel Galileo</w:t>
      </w:r>
      <w:ins w:id="141" w:author="Aurélio Faustino Hoppe" w:date="2020-10-28T15:31:00Z">
        <w:r w:rsidR="006A069B">
          <w:t>,</w:t>
        </w:r>
      </w:ins>
      <w:r w:rsidR="00562CE0">
        <w:t xml:space="preserve"> </w:t>
      </w:r>
      <w:r>
        <w:t xml:space="preserve">que </w:t>
      </w:r>
      <w:del w:id="142" w:author="Aurélio Faustino Hoppe" w:date="2020-10-28T15:31:00Z">
        <w:r w:rsidDel="006A069B">
          <w:delText>consiste em</w:delText>
        </w:r>
        <w:r w:rsidR="00562CE0" w:rsidDel="006A069B">
          <w:delText xml:space="preserve"> apresentar</w:delText>
        </w:r>
      </w:del>
      <w:ins w:id="143" w:author="Aurélio Faustino Hoppe" w:date="2020-10-28T15:32:00Z">
        <w:r w:rsidR="006A069B">
          <w:t>permite a</w:t>
        </w:r>
      </w:ins>
      <w:r w:rsidR="00562CE0">
        <w:t xml:space="preserve"> </w:t>
      </w:r>
      <w:del w:id="144" w:author="Aurélio Faustino Hoppe" w:date="2020-10-28T15:32:00Z">
        <w:r w:rsidR="00562CE0" w:rsidDel="006A069B">
          <w:delText xml:space="preserve">uma forma de </w:delText>
        </w:r>
      </w:del>
      <w:r w:rsidR="00562CE0">
        <w:t>comunicação entre o</w:t>
      </w:r>
      <w:r w:rsidR="0016552E">
        <w:t xml:space="preserve"> </w:t>
      </w:r>
      <w:r w:rsidR="00562CE0">
        <w:t xml:space="preserve">Arduino e o sistema operacional embarcado </w:t>
      </w:r>
      <w:del w:id="145" w:author="Aurélio Faustino Hoppe" w:date="2020-10-28T15:32:00Z">
        <w:r w:rsidR="00562CE0" w:rsidDel="006A069B">
          <w:delText>utilizando a comunicação</w:delText>
        </w:r>
      </w:del>
      <w:ins w:id="146" w:author="Aurélio Faustino Hoppe" w:date="2020-10-28T15:32:00Z">
        <w:r w:rsidR="006A069B">
          <w:t>v</w:t>
        </w:r>
      </w:ins>
      <w:ins w:id="147" w:author="Aurélio Faustino Hoppe" w:date="2020-10-28T15:33:00Z">
        <w:r w:rsidR="006A069B">
          <w:t>ia</w:t>
        </w:r>
      </w:ins>
      <w:r w:rsidR="00562CE0">
        <w:t xml:space="preserve"> </w:t>
      </w:r>
      <w:commentRangeStart w:id="148"/>
      <w:r w:rsidR="00562CE0">
        <w:t>Wireless</w:t>
      </w:r>
      <w:commentRangeEnd w:id="148"/>
      <w:r w:rsidR="006A069B">
        <w:rPr>
          <w:rStyle w:val="Refdecomentrio"/>
        </w:rPr>
        <w:commentReference w:id="148"/>
      </w:r>
      <w:r w:rsidR="00562CE0">
        <w:t>.</w:t>
      </w:r>
      <w:ins w:id="149" w:author="Aurélio Faustino Hoppe" w:date="2020-10-28T15:35:00Z">
        <w:r w:rsidR="00D91642">
          <w:t xml:space="preserve"> Além disso, o autor também criou </w:t>
        </w:r>
      </w:ins>
    </w:p>
    <w:p w14:paraId="5038B465" w14:textId="7AD63C78" w:rsidR="00562CE0" w:rsidRDefault="00562CE0" w:rsidP="00D91642">
      <w:pPr>
        <w:pStyle w:val="TF-TEXTO"/>
      </w:pPr>
      <w:del w:id="150" w:author="Aurélio Faustino Hoppe" w:date="2020-10-28T15:35:00Z">
        <w:r w:rsidDel="00D91642">
          <w:tab/>
          <w:delText xml:space="preserve">Como funcionalidades foram propostas a criação de </w:delText>
        </w:r>
      </w:del>
      <w:r w:rsidRPr="003B0706">
        <w:rPr>
          <w:highlight w:val="yellow"/>
          <w:rPrChange w:id="151" w:author="Aurélio Faustino Hoppe" w:date="2020-10-28T15:39:00Z">
            <w:rPr/>
          </w:rPrChange>
        </w:rPr>
        <w:t xml:space="preserve">um identificador de quedas de idosos, que seria detectado através de uma pulseira com </w:t>
      </w:r>
      <w:r w:rsidR="0059686E" w:rsidRPr="003B0706">
        <w:rPr>
          <w:highlight w:val="yellow"/>
          <w:rPrChange w:id="152" w:author="Aurélio Faustino Hoppe" w:date="2020-10-28T15:39:00Z">
            <w:rPr/>
          </w:rPrChange>
        </w:rPr>
        <w:t>a adição de um</w:t>
      </w:r>
      <w:r w:rsidRPr="003B0706">
        <w:rPr>
          <w:highlight w:val="yellow"/>
          <w:rPrChange w:id="153" w:author="Aurélio Faustino Hoppe" w:date="2020-10-28T15:39:00Z">
            <w:rPr/>
          </w:rPrChange>
        </w:rPr>
        <w:t xml:space="preserve"> acelerômetro e</w:t>
      </w:r>
      <w:r w:rsidR="0059686E" w:rsidRPr="003B0706">
        <w:rPr>
          <w:highlight w:val="yellow"/>
          <w:rPrChange w:id="154" w:author="Aurélio Faustino Hoppe" w:date="2020-10-28T15:39:00Z">
            <w:rPr/>
          </w:rPrChange>
        </w:rPr>
        <w:t xml:space="preserve"> um</w:t>
      </w:r>
      <w:r w:rsidRPr="003B0706">
        <w:rPr>
          <w:highlight w:val="yellow"/>
          <w:rPrChange w:id="155" w:author="Aurélio Faustino Hoppe" w:date="2020-10-28T15:39:00Z">
            <w:rPr/>
          </w:rPrChange>
        </w:rPr>
        <w:t xml:space="preserve"> barômetro, no momento em que uma queda for detectada será enviado um SMS </w:t>
      </w:r>
      <w:r w:rsidR="00711DCB" w:rsidRPr="003B0706">
        <w:rPr>
          <w:highlight w:val="yellow"/>
          <w:rPrChange w:id="156" w:author="Aurélio Faustino Hoppe" w:date="2020-10-28T15:39:00Z">
            <w:rPr/>
          </w:rPrChange>
        </w:rPr>
        <w:t>ou uma</w:t>
      </w:r>
      <w:r w:rsidRPr="003B0706">
        <w:rPr>
          <w:highlight w:val="yellow"/>
          <w:rPrChange w:id="157" w:author="Aurélio Faustino Hoppe" w:date="2020-10-28T15:39:00Z">
            <w:rPr/>
          </w:rPrChange>
        </w:rPr>
        <w:t xml:space="preserve"> mensagem </w:t>
      </w:r>
      <w:r w:rsidR="00711DCB" w:rsidRPr="003B0706">
        <w:rPr>
          <w:highlight w:val="yellow"/>
          <w:rPrChange w:id="158" w:author="Aurélio Faustino Hoppe" w:date="2020-10-28T15:39:00Z">
            <w:rPr/>
          </w:rPrChange>
        </w:rPr>
        <w:t>via</w:t>
      </w:r>
      <w:r w:rsidRPr="003B0706">
        <w:rPr>
          <w:highlight w:val="yellow"/>
          <w:rPrChange w:id="159" w:author="Aurélio Faustino Hoppe" w:date="2020-10-28T15:39:00Z">
            <w:rPr/>
          </w:rPrChange>
        </w:rPr>
        <w:t xml:space="preserve"> WhatsApp </w:t>
      </w:r>
      <w:r w:rsidR="00711DCB" w:rsidRPr="003B0706">
        <w:rPr>
          <w:highlight w:val="yellow"/>
          <w:rPrChange w:id="160" w:author="Aurélio Faustino Hoppe" w:date="2020-10-28T15:39:00Z">
            <w:rPr/>
          </w:rPrChange>
        </w:rPr>
        <w:t>para o</w:t>
      </w:r>
      <w:r w:rsidRPr="003B0706">
        <w:rPr>
          <w:highlight w:val="yellow"/>
          <w:rPrChange w:id="161" w:author="Aurélio Faustino Hoppe" w:date="2020-10-28T15:39:00Z">
            <w:rPr/>
          </w:rPrChange>
        </w:rPr>
        <w:t xml:space="preserve"> responsável, o sistema também faz o uso de câmeras para garantir </w:t>
      </w:r>
      <w:r w:rsidR="00A7120D" w:rsidRPr="003B0706">
        <w:rPr>
          <w:highlight w:val="yellow"/>
          <w:rPrChange w:id="162" w:author="Aurélio Faustino Hoppe" w:date="2020-10-28T15:39:00Z">
            <w:rPr/>
          </w:rPrChange>
        </w:rPr>
        <w:t>o real acontecimento de</w:t>
      </w:r>
      <w:r w:rsidRPr="003B0706">
        <w:rPr>
          <w:highlight w:val="yellow"/>
          <w:rPrChange w:id="163" w:author="Aurélio Faustino Hoppe" w:date="2020-10-28T15:39:00Z">
            <w:rPr/>
          </w:rPrChange>
        </w:rPr>
        <w:t xml:space="preserve"> </w:t>
      </w:r>
      <w:r w:rsidR="006025D7" w:rsidRPr="003B0706">
        <w:rPr>
          <w:highlight w:val="yellow"/>
          <w:rPrChange w:id="164" w:author="Aurélio Faustino Hoppe" w:date="2020-10-28T15:39:00Z">
            <w:rPr/>
          </w:rPrChange>
        </w:rPr>
        <w:t>uma</w:t>
      </w:r>
      <w:r w:rsidRPr="003B0706">
        <w:rPr>
          <w:highlight w:val="yellow"/>
          <w:rPrChange w:id="165" w:author="Aurélio Faustino Hoppe" w:date="2020-10-28T15:39:00Z">
            <w:rPr/>
          </w:rPrChange>
        </w:rPr>
        <w:t xml:space="preserve"> queda </w:t>
      </w:r>
      <w:r w:rsidR="008D027C" w:rsidRPr="003B0706">
        <w:rPr>
          <w:highlight w:val="yellow"/>
          <w:rPrChange w:id="166" w:author="Aurélio Faustino Hoppe" w:date="2020-10-28T15:39:00Z">
            <w:rPr/>
          </w:rPrChange>
        </w:rPr>
        <w:t>e evitar falsos positivos que possam</w:t>
      </w:r>
      <w:r w:rsidR="00C31CDB" w:rsidRPr="003B0706">
        <w:rPr>
          <w:highlight w:val="yellow"/>
          <w:rPrChange w:id="167" w:author="Aurélio Faustino Hoppe" w:date="2020-10-28T15:39:00Z">
            <w:rPr/>
          </w:rPrChange>
        </w:rPr>
        <w:t xml:space="preserve"> prejudicar o </w:t>
      </w:r>
      <w:commentRangeStart w:id="168"/>
      <w:r w:rsidR="00C31CDB" w:rsidRPr="003B0706">
        <w:rPr>
          <w:highlight w:val="yellow"/>
          <w:rPrChange w:id="169" w:author="Aurélio Faustino Hoppe" w:date="2020-10-28T15:39:00Z">
            <w:rPr/>
          </w:rPrChange>
        </w:rPr>
        <w:t>usuário</w:t>
      </w:r>
      <w:commentRangeEnd w:id="168"/>
      <w:r w:rsidR="00D91642" w:rsidRPr="003B0706">
        <w:rPr>
          <w:rStyle w:val="Refdecomentrio"/>
          <w:highlight w:val="yellow"/>
          <w:rPrChange w:id="170" w:author="Aurélio Faustino Hoppe" w:date="2020-10-28T15:39:00Z">
            <w:rPr>
              <w:rStyle w:val="Refdecomentrio"/>
            </w:rPr>
          </w:rPrChange>
        </w:rPr>
        <w:commentReference w:id="168"/>
      </w:r>
      <w:r w:rsidRPr="003B0706">
        <w:rPr>
          <w:highlight w:val="yellow"/>
          <w:rPrChange w:id="171" w:author="Aurélio Faustino Hoppe" w:date="2020-10-28T15:39:00Z">
            <w:rPr/>
          </w:rPrChange>
        </w:rPr>
        <w:t xml:space="preserve">. O sistema oferece também uma ajuda para que o idoso possa ingerir seus medicamentos de maneira correta e no tempo adequado através de um sistema de gerenciamento de medicamentos, esse sistema mostra a ingestão dos medicamentos e possibilita o envio de uma mensagem tanto para o farmacêutico quanto ao responsável da família para alertar quando </w:t>
      </w:r>
      <w:r w:rsidR="00DD45DA" w:rsidRPr="003B0706">
        <w:rPr>
          <w:highlight w:val="yellow"/>
          <w:rPrChange w:id="172" w:author="Aurélio Faustino Hoppe" w:date="2020-10-28T15:39:00Z">
            <w:rPr/>
          </w:rPrChange>
        </w:rPr>
        <w:t>as unidades do remédio</w:t>
      </w:r>
      <w:r w:rsidRPr="003B0706">
        <w:rPr>
          <w:highlight w:val="yellow"/>
          <w:rPrChange w:id="173" w:author="Aurélio Faustino Hoppe" w:date="2020-10-28T15:39:00Z">
            <w:rPr/>
          </w:rPrChange>
        </w:rPr>
        <w:t xml:space="preserve"> estiver</w:t>
      </w:r>
      <w:r w:rsidR="00DD45DA" w:rsidRPr="003B0706">
        <w:rPr>
          <w:highlight w:val="yellow"/>
          <w:rPrChange w:id="174" w:author="Aurélio Faustino Hoppe" w:date="2020-10-28T15:39:00Z">
            <w:rPr/>
          </w:rPrChange>
        </w:rPr>
        <w:t>em</w:t>
      </w:r>
      <w:r w:rsidRPr="003B0706">
        <w:rPr>
          <w:highlight w:val="yellow"/>
          <w:rPrChange w:id="175" w:author="Aurélio Faustino Hoppe" w:date="2020-10-28T15:39:00Z">
            <w:rPr/>
          </w:rPrChange>
        </w:rPr>
        <w:t xml:space="preserve"> próximo</w:t>
      </w:r>
      <w:r w:rsidR="00560C79" w:rsidRPr="003B0706">
        <w:rPr>
          <w:highlight w:val="yellow"/>
          <w:rPrChange w:id="176" w:author="Aurélio Faustino Hoppe" w:date="2020-10-28T15:39:00Z">
            <w:rPr/>
          </w:rPrChange>
        </w:rPr>
        <w:t>s</w:t>
      </w:r>
      <w:r w:rsidRPr="003B0706">
        <w:rPr>
          <w:highlight w:val="yellow"/>
          <w:rPrChange w:id="177" w:author="Aurélio Faustino Hoppe" w:date="2020-10-28T15:39:00Z">
            <w:rPr/>
          </w:rPrChange>
        </w:rPr>
        <w:t xml:space="preserve"> do fim. Como sua última função, o sistema também pode detectar possíveis vazamentos de gás através de um sensor que deve ser instalado </w:t>
      </w:r>
      <w:r w:rsidRPr="003B0706">
        <w:rPr>
          <w:highlight w:val="yellow"/>
          <w:rPrChange w:id="178" w:author="Aurélio Faustino Hoppe" w:date="2020-10-28T15:39:00Z">
            <w:rPr/>
          </w:rPrChange>
        </w:rPr>
        <w:lastRenderedPageBreak/>
        <w:t xml:space="preserve">próximo ao fogão do idoso, caso a válvula do gás </w:t>
      </w:r>
      <w:r w:rsidR="003A6658" w:rsidRPr="003B0706">
        <w:rPr>
          <w:highlight w:val="yellow"/>
          <w:rPrChange w:id="179" w:author="Aurélio Faustino Hoppe" w:date="2020-10-28T15:39:00Z">
            <w:rPr/>
          </w:rPrChange>
        </w:rPr>
        <w:t>esteja</w:t>
      </w:r>
      <w:r w:rsidRPr="003B0706">
        <w:rPr>
          <w:highlight w:val="yellow"/>
          <w:rPrChange w:id="180" w:author="Aurélio Faustino Hoppe" w:date="2020-10-28T15:39:00Z">
            <w:rPr/>
          </w:rPrChange>
        </w:rPr>
        <w:t xml:space="preserve"> aberta</w:t>
      </w:r>
      <w:r w:rsidR="003A6658" w:rsidRPr="003B0706">
        <w:rPr>
          <w:highlight w:val="yellow"/>
          <w:rPrChange w:id="181" w:author="Aurélio Faustino Hoppe" w:date="2020-10-28T15:39:00Z">
            <w:rPr/>
          </w:rPrChange>
        </w:rPr>
        <w:t xml:space="preserve"> e provocando algum</w:t>
      </w:r>
      <w:r w:rsidR="005E4ACD" w:rsidRPr="003B0706">
        <w:rPr>
          <w:highlight w:val="yellow"/>
          <w:rPrChange w:id="182" w:author="Aurélio Faustino Hoppe" w:date="2020-10-28T15:39:00Z">
            <w:rPr/>
          </w:rPrChange>
        </w:rPr>
        <w:t xml:space="preserve"> </w:t>
      </w:r>
      <w:r w:rsidR="003A6658" w:rsidRPr="003B0706">
        <w:rPr>
          <w:highlight w:val="yellow"/>
          <w:rPrChange w:id="183" w:author="Aurélio Faustino Hoppe" w:date="2020-10-28T15:39:00Z">
            <w:rPr/>
          </w:rPrChange>
        </w:rPr>
        <w:t>possível perigo</w:t>
      </w:r>
      <w:r w:rsidRPr="003B0706">
        <w:rPr>
          <w:highlight w:val="yellow"/>
          <w:rPrChange w:id="184" w:author="Aurélio Faustino Hoppe" w:date="2020-10-28T15:39:00Z">
            <w:rPr/>
          </w:rPrChange>
        </w:rPr>
        <w:t xml:space="preserve"> o módulo envia uma notificação para a Intel Galileo que notifica o celular do responsável indicando o problema</w:t>
      </w:r>
      <w:r>
        <w:t>.</w:t>
      </w:r>
    </w:p>
    <w:p w14:paraId="43B23555" w14:textId="5A10A707" w:rsidR="00562CE0" w:rsidRDefault="00562CE0" w:rsidP="00286EA0">
      <w:pPr>
        <w:pStyle w:val="TF-TEXTO"/>
      </w:pPr>
      <w:r>
        <w:tab/>
      </w:r>
      <w:ins w:id="185" w:author="Aurélio Faustino Hoppe" w:date="2020-10-28T15:40:00Z">
        <w:r w:rsidR="003B0706">
          <w:t xml:space="preserve">Segundo Bernado (2015) </w:t>
        </w:r>
      </w:ins>
      <w:del w:id="186" w:author="Aurélio Faustino Hoppe" w:date="2020-10-28T15:41:00Z">
        <w:r w:rsidDel="003B0706">
          <w:delText xml:space="preserve">Para a criação de todo o projeto, </w:delText>
        </w:r>
      </w:del>
      <w:r>
        <w:t>além da linguagem de progra</w:t>
      </w:r>
      <w:r w:rsidR="00923B08">
        <w:t>mação</w:t>
      </w:r>
      <w:r>
        <w:t xml:space="preserve"> Python também foram utilizados diversos hardwares cada um com sua determinada função, </w:t>
      </w:r>
      <w:del w:id="187" w:author="Aurélio Faustino Hoppe" w:date="2020-10-28T15:41:00Z">
        <w:r w:rsidDel="003B0706">
          <w:delText xml:space="preserve">a seguir será relatado cada hardware utilizado com uma breve explicação de sua </w:delText>
        </w:r>
        <w:r w:rsidR="001B203F" w:rsidDel="003B0706">
          <w:delText>utilização</w:delText>
        </w:r>
      </w:del>
      <w:ins w:id="188" w:author="Aurélio Faustino Hoppe" w:date="2020-10-28T15:41:00Z">
        <w:r w:rsidR="003B0706">
          <w:t>sendo eles:</w:t>
        </w:r>
      </w:ins>
      <w:r>
        <w:t>.</w:t>
      </w:r>
    </w:p>
    <w:p w14:paraId="26B4E282" w14:textId="0E28C41C" w:rsidR="00562CE0" w:rsidRDefault="00562CE0" w:rsidP="00F31637">
      <w:pPr>
        <w:pStyle w:val="TF-ALNEA"/>
        <w:numPr>
          <w:ilvl w:val="0"/>
          <w:numId w:val="23"/>
        </w:numPr>
      </w:pPr>
      <w:r>
        <w:t>Módulo GSM: Utilizado para o envio de mensagem de texto para o celular do responsável</w:t>
      </w:r>
      <w:r w:rsidR="001718E0">
        <w:t>;</w:t>
      </w:r>
    </w:p>
    <w:p w14:paraId="04626CE6" w14:textId="76EB7583" w:rsidR="00562CE0" w:rsidRDefault="00562CE0" w:rsidP="00286EA0">
      <w:pPr>
        <w:pStyle w:val="TF-ALNEA"/>
      </w:pPr>
      <w:r>
        <w:t>Câmeras IP: Utilizada para a visualização dos ambientes</w:t>
      </w:r>
      <w:r w:rsidR="00286EA0">
        <w:t>;</w:t>
      </w:r>
    </w:p>
    <w:p w14:paraId="4EF85499" w14:textId="4918265D" w:rsidR="00562CE0" w:rsidRDefault="00562CE0" w:rsidP="00286EA0">
      <w:pPr>
        <w:pStyle w:val="TF-ALNEA"/>
      </w:pPr>
      <w:r>
        <w:t>Transdutores - Acelerômetros: Utilizado para medir a vibração ou aceleração de uma estrutura</w:t>
      </w:r>
      <w:r w:rsidR="00286EA0">
        <w:t>;</w:t>
      </w:r>
    </w:p>
    <w:p w14:paraId="27D24F65" w14:textId="7F9FC7F5" w:rsidR="00562CE0" w:rsidRDefault="00562CE0" w:rsidP="00286EA0">
      <w:pPr>
        <w:pStyle w:val="TF-ALNEA"/>
      </w:pPr>
      <w:r>
        <w:t>Transdutor - Barômetro: Utilizado para medir a pressão atmosférica</w:t>
      </w:r>
      <w:r w:rsidR="00286EA0">
        <w:t>;</w:t>
      </w:r>
    </w:p>
    <w:p w14:paraId="4A3C990D" w14:textId="006A5FE8" w:rsidR="00562CE0" w:rsidRDefault="00562CE0" w:rsidP="00286EA0">
      <w:pPr>
        <w:pStyle w:val="TF-ALNEA"/>
      </w:pPr>
      <w:r>
        <w:t>Transdutor - Sensor de Gás: Sensor para detecção de vazamento de gás</w:t>
      </w:r>
      <w:r w:rsidR="00286EA0">
        <w:t>;</w:t>
      </w:r>
    </w:p>
    <w:p w14:paraId="11C86CE1" w14:textId="409D79F9" w:rsidR="00562CE0" w:rsidRDefault="00562CE0" w:rsidP="00286EA0">
      <w:pPr>
        <w:pStyle w:val="TF-ALNEA"/>
      </w:pPr>
      <w:r>
        <w:t>Módulo ESP8266: Módulo Wi</w:t>
      </w:r>
      <w:r w:rsidR="00EE7A93">
        <w:t>-</w:t>
      </w:r>
      <w:r>
        <w:t>fi para permitir que o seu microcontrolador acesse a internet</w:t>
      </w:r>
      <w:r w:rsidR="00286EA0">
        <w:t>;</w:t>
      </w:r>
    </w:p>
    <w:p w14:paraId="5105AF75" w14:textId="33C72556" w:rsidR="00562CE0" w:rsidRDefault="00562CE0" w:rsidP="00286EA0">
      <w:pPr>
        <w:pStyle w:val="TF-ALNEA"/>
      </w:pPr>
      <w:r>
        <w:t>Módulo Arduíno Mega2560: Arduíno com diversos componentes integrados</w:t>
      </w:r>
      <w:r w:rsidR="00286EA0">
        <w:t>;</w:t>
      </w:r>
    </w:p>
    <w:p w14:paraId="5702F207" w14:textId="44FA2A5D" w:rsidR="00562CE0" w:rsidRDefault="00562CE0" w:rsidP="00ED507A">
      <w:pPr>
        <w:pStyle w:val="TF-ALNEA"/>
      </w:pPr>
      <w:r>
        <w:t>Display Touchscreen: Tela sensível ao toque para interação.</w:t>
      </w:r>
    </w:p>
    <w:p w14:paraId="270BEDFB" w14:textId="5DDFC15B" w:rsidR="00562CE0" w:rsidRDefault="00562CE0" w:rsidP="00562CE0">
      <w:pPr>
        <w:pStyle w:val="TF-TEXTO"/>
      </w:pPr>
      <w:r>
        <w:tab/>
      </w:r>
      <w:del w:id="189" w:author="Aurélio Faustino Hoppe" w:date="2020-10-28T15:41:00Z">
        <w:r w:rsidDel="003B0706">
          <w:delText xml:space="preserve">Ao citar dos pontos negativos do trabalho, </w:delText>
        </w:r>
      </w:del>
      <w:r w:rsidR="00C42AB9" w:rsidRPr="00C42AB9">
        <w:t>Bernardo (2015)</w:t>
      </w:r>
      <w:r w:rsidR="00C42AB9">
        <w:t xml:space="preserve"> </w:t>
      </w:r>
      <w:del w:id="190" w:author="Aurélio Faustino Hoppe" w:date="2020-10-28T15:53:00Z">
        <w:r w:rsidDel="00E337CE">
          <w:delText xml:space="preserve">descreveu </w:delText>
        </w:r>
      </w:del>
      <w:ins w:id="191" w:author="Aurélio Faustino Hoppe" w:date="2020-10-28T15:53:00Z">
        <w:r w:rsidR="00E337CE">
          <w:t xml:space="preserve">aponta que o </w:t>
        </w:r>
      </w:ins>
      <w:del w:id="192" w:author="Aurélio Faustino Hoppe" w:date="2020-10-28T15:53:00Z">
        <w:r w:rsidDel="00E337CE">
          <w:delText xml:space="preserve">um </w:delText>
        </w:r>
      </w:del>
      <w:r>
        <w:t xml:space="preserve">desempenho </w:t>
      </w:r>
      <w:ins w:id="193" w:author="Aurélio Faustino Hoppe" w:date="2020-10-28T15:54:00Z">
        <w:r w:rsidR="00E337CE">
          <w:t>da placa Intel Galileo fico</w:t>
        </w:r>
      </w:ins>
      <w:ins w:id="194" w:author="Aurélio Faustino Hoppe" w:date="2020-10-28T15:53:00Z">
        <w:r w:rsidR="00E337CE">
          <w:t xml:space="preserve"> </w:t>
        </w:r>
      </w:ins>
      <w:r>
        <w:t xml:space="preserve">abaixo do esperado </w:t>
      </w:r>
      <w:del w:id="195" w:author="Aurélio Faustino Hoppe" w:date="2020-10-28T15:54:00Z">
        <w:r w:rsidDel="00E337CE">
          <w:delText>referente à placa Intel Galileo</w:delText>
        </w:r>
      </w:del>
      <w:ins w:id="196" w:author="Aurélio Faustino Hoppe" w:date="2020-10-28T15:54:00Z">
        <w:r w:rsidR="00E337CE">
          <w:t>sendo</w:t>
        </w:r>
      </w:ins>
      <w:r>
        <w:t xml:space="preserve"> causado por suas limitações de velocidade para o processamento da</w:t>
      </w:r>
      <w:r w:rsidR="00960FA2">
        <w:t>s</w:t>
      </w:r>
      <w:r>
        <w:t xml:space="preserve"> imagens analisadas</w:t>
      </w:r>
      <w:ins w:id="197" w:author="Aurélio Faustino Hoppe" w:date="2020-10-28T15:55:00Z">
        <w:r w:rsidR="00E337CE">
          <w:t>. Ainda</w:t>
        </w:r>
      </w:ins>
      <w:del w:id="198" w:author="Aurélio Faustino Hoppe" w:date="2020-10-28T15:55:00Z">
        <w:r w:rsidDel="00E337CE">
          <w:delText>,</w:delText>
        </w:r>
      </w:del>
      <w:r>
        <w:t xml:space="preserve"> de acordo com </w:t>
      </w:r>
      <w:del w:id="199" w:author="Aurélio Faustino Hoppe" w:date="2020-10-28T15:55:00Z">
        <w:r w:rsidDel="00E337CE">
          <w:delText>ele</w:delText>
        </w:r>
      </w:del>
      <w:ins w:id="200" w:author="Aurélio Faustino Hoppe" w:date="2020-10-28T15:55:00Z">
        <w:r w:rsidR="00E337CE">
          <w:t>o autor</w:t>
        </w:r>
      </w:ins>
      <w:r>
        <w:t xml:space="preserve">, o melhor desempenho do algoritmo implementado foi de 0,7s por câmera, </w:t>
      </w:r>
      <w:del w:id="201" w:author="Aurélio Faustino Hoppe" w:date="2020-10-28T15:55:00Z">
        <w:r w:rsidDel="00E337CE">
          <w:delText xml:space="preserve">este </w:delText>
        </w:r>
      </w:del>
      <w:ins w:id="202" w:author="Aurélio Faustino Hoppe" w:date="2020-10-28T15:55:00Z">
        <w:r w:rsidR="00E337CE">
          <w:t xml:space="preserve">tal </w:t>
        </w:r>
      </w:ins>
      <w:r>
        <w:t xml:space="preserve">desempenho impossibilitou o uso de algoritmos sofisticados para a detecção de velocidade ou aceleração típicos de queda livre. Além </w:t>
      </w:r>
      <w:del w:id="203" w:author="Aurélio Faustino Hoppe" w:date="2020-10-28T15:56:00Z">
        <w:r w:rsidDel="00E337CE">
          <w:delText xml:space="preserve">também </w:delText>
        </w:r>
      </w:del>
      <w:ins w:id="204" w:author="Aurélio Faustino Hoppe" w:date="2020-10-28T15:56:00Z">
        <w:r w:rsidR="00E337CE">
          <w:t xml:space="preserve">disso, </w:t>
        </w:r>
      </w:ins>
      <w:del w:id="205" w:author="Aurélio Faustino Hoppe" w:date="2020-10-28T15:56:00Z">
        <w:r w:rsidDel="00E337CE">
          <w:delText>d</w:delText>
        </w:r>
      </w:del>
      <w:r>
        <w:t xml:space="preserve">a placa </w:t>
      </w:r>
      <w:del w:id="206" w:author="Aurélio Faustino Hoppe" w:date="2020-10-28T15:56:00Z">
        <w:r w:rsidDel="00E337CE">
          <w:delText>ter apresentado</w:delText>
        </w:r>
      </w:del>
      <w:ins w:id="207" w:author="Aurélio Faustino Hoppe" w:date="2020-10-28T15:56:00Z">
        <w:r w:rsidR="00E337CE">
          <w:t>apresentou</w:t>
        </w:r>
      </w:ins>
      <w:r>
        <w:t xml:space="preserve"> problemas de inconsistência de software onde foi necessário o contato com o suporte da Intel </w:t>
      </w:r>
      <w:del w:id="208" w:author="Aurélio Faustino Hoppe" w:date="2020-10-28T15:56:00Z">
        <w:r w:rsidDel="00E337CE">
          <w:delText xml:space="preserve">constantemente </w:delText>
        </w:r>
      </w:del>
      <w:r>
        <w:t>para solucionar o problema.</w:t>
      </w:r>
    </w:p>
    <w:p w14:paraId="6B996DD8" w14:textId="5A63BF36" w:rsidR="00A44581" w:rsidRDefault="00562CE0" w:rsidP="00562CE0">
      <w:pPr>
        <w:pStyle w:val="TF-TEXTO"/>
      </w:pPr>
      <w:r>
        <w:tab/>
      </w:r>
      <w:del w:id="209" w:author="Aurélio Faustino Hoppe" w:date="2020-10-28T15:57:00Z">
        <w:r w:rsidDel="00E337CE">
          <w:delText>Para finalizar</w:delText>
        </w:r>
      </w:del>
      <w:ins w:id="210" w:author="Aurélio Faustino Hoppe" w:date="2020-10-28T15:57:00Z">
        <w:r w:rsidR="00E337CE">
          <w:t>Por fim,</w:t>
        </w:r>
      </w:ins>
      <w:r>
        <w:t xml:space="preserve"> </w:t>
      </w:r>
      <w:r w:rsidR="00C06274" w:rsidRPr="00C06274">
        <w:t>Bernardo (2015)</w:t>
      </w:r>
      <w:r>
        <w:t xml:space="preserve"> </w:t>
      </w:r>
      <w:ins w:id="211" w:author="Aurélio Faustino Hoppe" w:date="2020-10-28T15:57:00Z">
        <w:r w:rsidR="00E337CE">
          <w:t>c</w:t>
        </w:r>
      </w:ins>
      <w:del w:id="212" w:author="Aurélio Faustino Hoppe" w:date="2020-10-28T15:57:00Z">
        <w:r w:rsidDel="00E337CE">
          <w:delText>s</w:delText>
        </w:r>
      </w:del>
      <w:r>
        <w:t xml:space="preserve">ita </w:t>
      </w:r>
      <w:del w:id="213" w:author="Aurélio Faustino Hoppe" w:date="2020-10-28T15:58:00Z">
        <w:r w:rsidDel="00E337CE">
          <w:delText xml:space="preserve">possíveis </w:delText>
        </w:r>
      </w:del>
      <w:ins w:id="214" w:author="Aurélio Faustino Hoppe" w:date="2020-10-28T15:58:00Z">
        <w:r w:rsidR="00E337CE">
          <w:t xml:space="preserve">como </w:t>
        </w:r>
      </w:ins>
      <w:commentRangeStart w:id="215"/>
      <w:r>
        <w:t>trabalhos futuros que possam ser feitos para implementar o produto atual, tais upgrades seriam sistemas eficientes de energia como fontes chaveadas, um algoritmo que restrinja a análise e processamento de imagem em câmeras próximas dos locais onde são identificados movimentos e um algoritmo para ignorar movimentos em determinada região da câmera.</w:t>
      </w:r>
      <w:commentRangeEnd w:id="215"/>
      <w:r w:rsidR="00E337CE">
        <w:rPr>
          <w:rStyle w:val="Refdecomentrio"/>
        </w:rPr>
        <w:commentReference w:id="215"/>
      </w:r>
    </w:p>
    <w:p w14:paraId="7817D9B2" w14:textId="6807F34E" w:rsidR="00451B94" w:rsidRDefault="00451B94" w:rsidP="00424AD5">
      <w:pPr>
        <w:pStyle w:val="Ttulo1"/>
      </w:pPr>
      <w:bookmarkStart w:id="216" w:name="_Toc54164921"/>
      <w:bookmarkStart w:id="217" w:name="_Toc54165675"/>
      <w:bookmarkStart w:id="218" w:name="_Toc54169333"/>
      <w:bookmarkStart w:id="219" w:name="_Toc96347439"/>
      <w:bookmarkStart w:id="220" w:name="_Toc96357723"/>
      <w:bookmarkStart w:id="221" w:name="_Toc96491866"/>
      <w:bookmarkStart w:id="222" w:name="_Toc411603107"/>
      <w:bookmarkEnd w:id="73"/>
      <w:r>
        <w:t>proposta</w:t>
      </w:r>
      <w:r w:rsidR="00E43DC3">
        <w:t xml:space="preserve"> DO SOFTWARE</w:t>
      </w:r>
    </w:p>
    <w:p w14:paraId="2923D2F5" w14:textId="576DB344" w:rsidR="001B2C61" w:rsidRPr="00EE01D3" w:rsidRDefault="002D0AAA" w:rsidP="00362296">
      <w:pPr>
        <w:pStyle w:val="TF-TEXTO"/>
      </w:pPr>
      <w:r>
        <w:t>Neste capítulo</w:t>
      </w:r>
      <w:r w:rsidR="00EE01D3">
        <w:t xml:space="preserve"> será apresentado </w:t>
      </w:r>
      <w:r w:rsidR="00064E4B">
        <w:t xml:space="preserve">a relevância do trabalho tanto na questão social </w:t>
      </w:r>
      <w:r w:rsidR="00056093">
        <w:t>quanto</w:t>
      </w:r>
      <w:r w:rsidR="00064E4B">
        <w:t xml:space="preserve"> tecnológica</w:t>
      </w:r>
      <w:r w:rsidR="001D4E53">
        <w:t>,</w:t>
      </w:r>
      <w:r w:rsidR="00537713">
        <w:t xml:space="preserve"> </w:t>
      </w:r>
      <w:r w:rsidR="001D4E53">
        <w:t>também será apresentado</w:t>
      </w:r>
      <w:r w:rsidR="003E7332">
        <w:t xml:space="preserve"> </w:t>
      </w:r>
      <w:r w:rsidR="00537713">
        <w:t xml:space="preserve">um quadro </w:t>
      </w:r>
      <w:r w:rsidR="00BB28C1">
        <w:t>comparativo</w:t>
      </w:r>
      <w:r w:rsidR="00647200">
        <w:t xml:space="preserve"> (</w:t>
      </w:r>
      <w:r w:rsidR="00647200" w:rsidRPr="00D02A09">
        <w:rPr>
          <w:b/>
          <w:bCs/>
        </w:rPr>
        <w:t>Quadro 1</w:t>
      </w:r>
      <w:r w:rsidR="00647200">
        <w:t>)</w:t>
      </w:r>
      <w:r w:rsidR="00BB28C1">
        <w:t xml:space="preserve"> entre os trabalhos correlatos </w:t>
      </w:r>
      <w:r w:rsidR="003E7332">
        <w:t xml:space="preserve">e logo em seguida uma textualização referente às comparações. </w:t>
      </w:r>
      <w:r w:rsidR="00BE45A8">
        <w:t>Também serão demonstrados os Requisitos Funcionais (RF) e Não Funcionais (RNF)</w:t>
      </w:r>
      <w:r w:rsidR="008804E3">
        <w:t xml:space="preserve"> finalizando com a Metodologia e em seguida uma tabela mostrando o possível cronograma</w:t>
      </w:r>
      <w:r w:rsidR="00647200">
        <w:t xml:space="preserve"> (</w:t>
      </w:r>
      <w:r w:rsidR="00647200" w:rsidRPr="00D02A09">
        <w:rPr>
          <w:b/>
          <w:bCs/>
        </w:rPr>
        <w:t>Quadro 2</w:t>
      </w:r>
      <w:r w:rsidR="00647200">
        <w:t>)</w:t>
      </w:r>
      <w:r w:rsidR="008804E3">
        <w:t xml:space="preserve"> que será </w:t>
      </w:r>
      <w:r>
        <w:t>seguido para o desenvolvimento de todo o trabalho.</w:t>
      </w:r>
    </w:p>
    <w:p w14:paraId="1DF06C40" w14:textId="79B647E7" w:rsidR="006B7FCC" w:rsidRDefault="00451B94" w:rsidP="001B2C61">
      <w:pPr>
        <w:pStyle w:val="Ttulo2"/>
        <w:spacing w:after="120" w:line="240" w:lineRule="auto"/>
      </w:pPr>
      <w:bookmarkStart w:id="223" w:name="_Toc54164915"/>
      <w:bookmarkStart w:id="224" w:name="_Toc54165669"/>
      <w:bookmarkStart w:id="225" w:name="_Toc54169327"/>
      <w:bookmarkStart w:id="226" w:name="_Toc96347433"/>
      <w:bookmarkStart w:id="227" w:name="_Toc96357717"/>
      <w:bookmarkStart w:id="228" w:name="_Toc96491860"/>
      <w:bookmarkStart w:id="229" w:name="_Toc351015594"/>
      <w:r>
        <w:t>JUSTIFICATIVA</w:t>
      </w:r>
    </w:p>
    <w:p w14:paraId="24A9486B" w14:textId="1F8D4586" w:rsidR="00D85F80" w:rsidRDefault="00475174" w:rsidP="00225A5D">
      <w:pPr>
        <w:pStyle w:val="TF-TEXTO"/>
        <w:ind w:firstLine="567"/>
      </w:pPr>
      <w:del w:id="230" w:author="Aurélio Faustino Hoppe" w:date="2020-10-28T16:00:00Z">
        <w:r w:rsidDel="00E337CE">
          <w:delText>Na apresentação a seguir (</w:delText>
        </w:r>
      </w:del>
      <w:ins w:id="231" w:author="Aurélio Faustino Hoppe" w:date="2020-10-28T16:00:00Z">
        <w:r w:rsidR="00E337CE">
          <w:t xml:space="preserve">O </w:t>
        </w:r>
      </w:ins>
      <w:r w:rsidRPr="00D02A09">
        <w:rPr>
          <w:b/>
          <w:bCs/>
        </w:rPr>
        <w:t>Quadro 1</w:t>
      </w:r>
      <w:del w:id="232" w:author="Aurélio Faustino Hoppe" w:date="2020-10-28T16:00:00Z">
        <w:r w:rsidDel="00E337CE">
          <w:delText>)</w:delText>
        </w:r>
      </w:del>
      <w:r>
        <w:t xml:space="preserve"> </w:t>
      </w:r>
      <w:del w:id="233" w:author="Aurélio Faustino Hoppe" w:date="2020-10-28T16:00:00Z">
        <w:r w:rsidR="001C6D2A" w:rsidDel="00E337CE">
          <w:delText>é possível</w:delText>
        </w:r>
        <w:r w:rsidDel="00E337CE">
          <w:delText xml:space="preserve"> observar </w:delText>
        </w:r>
        <w:r w:rsidR="001673CB" w:rsidDel="00E337CE">
          <w:delText xml:space="preserve">a </w:delText>
        </w:r>
      </w:del>
      <w:ins w:id="234" w:author="Aurélio Faustino Hoppe" w:date="2020-10-28T16:00:00Z">
        <w:r w:rsidR="00E337CE">
          <w:t xml:space="preserve">apresenta </w:t>
        </w:r>
      </w:ins>
      <w:ins w:id="235" w:author="Aurélio Faustino Hoppe" w:date="2020-10-28T16:01:00Z">
        <w:r w:rsidR="00E337CE">
          <w:t>um</w:t>
        </w:r>
      </w:ins>
      <w:ins w:id="236" w:author="Aurélio Faustino Hoppe" w:date="2020-10-28T16:00:00Z">
        <w:r w:rsidR="00E337CE">
          <w:t xml:space="preserve">a </w:t>
        </w:r>
      </w:ins>
      <w:r w:rsidR="001673CB">
        <w:t xml:space="preserve">comparação </w:t>
      </w:r>
      <w:ins w:id="237" w:author="Aurélio Faustino Hoppe" w:date="2020-10-28T16:01:00Z">
        <w:r w:rsidR="00E337CE">
          <w:t xml:space="preserve">entre as características </w:t>
        </w:r>
      </w:ins>
      <w:r w:rsidR="001673CB">
        <w:t>dos trabalhos correlatos apresentados anteriormente</w:t>
      </w:r>
      <w:ins w:id="238" w:author="Aurélio Faustino Hoppe" w:date="2020-10-28T16:02:00Z">
        <w:r w:rsidR="00E337CE">
          <w:t xml:space="preserve">. Pode-se observaar que </w:t>
        </w:r>
      </w:ins>
      <w:del w:id="239" w:author="Aurélio Faustino Hoppe" w:date="2020-10-28T16:02:00Z">
        <w:r w:rsidR="006B7FCC" w:rsidDel="00E337CE">
          <w:delText xml:space="preserve">, </w:delText>
        </w:r>
        <w:r w:rsidR="00655394" w:rsidDel="00E337CE">
          <w:delText xml:space="preserve">de uma forma </w:delText>
        </w:r>
        <w:r w:rsidR="00367B09" w:rsidDel="00E337CE">
          <w:delText>ampla</w:delText>
        </w:r>
        <w:r w:rsidR="00655394" w:rsidDel="00E337CE">
          <w:delText xml:space="preserve"> </w:delText>
        </w:r>
      </w:del>
      <w:r w:rsidR="00655394">
        <w:t xml:space="preserve">todos os correlatos </w:t>
      </w:r>
      <w:r w:rsidR="00E70962">
        <w:t>abordam o</w:t>
      </w:r>
      <w:r w:rsidR="00786AA4">
        <w:t>s</w:t>
      </w:r>
      <w:r w:rsidR="00E70962">
        <w:t xml:space="preserve"> mesmo</w:t>
      </w:r>
      <w:r w:rsidR="00786AA4">
        <w:t>s</w:t>
      </w:r>
      <w:r w:rsidR="00E70962">
        <w:t xml:space="preserve"> assuntos e</w:t>
      </w:r>
      <w:r w:rsidR="00D509AB">
        <w:t xml:space="preserve"> apesar de serem desenvolvidos e </w:t>
      </w:r>
      <w:r w:rsidR="005D0AB6">
        <w:t>interpretados</w:t>
      </w:r>
      <w:r w:rsidR="00D509AB">
        <w:t xml:space="preserve"> de maneiras diferentes todos contém</w:t>
      </w:r>
      <w:r w:rsidR="00E70962">
        <w:t xml:space="preserve"> o mesmo público alvo, que seria</w:t>
      </w:r>
      <w:r w:rsidR="00772801">
        <w:t>m</w:t>
      </w:r>
      <w:r w:rsidR="00E70962">
        <w:t xml:space="preserve"> </w:t>
      </w:r>
      <w:r w:rsidR="00D509AB">
        <w:t xml:space="preserve"> </w:t>
      </w:r>
      <w:r w:rsidR="00502E7B">
        <w:t>i</w:t>
      </w:r>
      <w:r w:rsidR="00D509AB">
        <w:t xml:space="preserve">dosos </w:t>
      </w:r>
      <w:r w:rsidR="00502E7B">
        <w:t xml:space="preserve">ou pessoas </w:t>
      </w:r>
      <w:r w:rsidR="00772801">
        <w:t>que necessitam de algum monitoramento específico</w:t>
      </w:r>
      <w:r w:rsidR="00D509AB">
        <w:t>.</w:t>
      </w:r>
    </w:p>
    <w:p w14:paraId="256F80DD" w14:textId="49AA84F2" w:rsidR="00E81496" w:rsidRPr="00D242A7" w:rsidRDefault="00D242A7" w:rsidP="00CD3A75">
      <w:pPr>
        <w:pStyle w:val="TF-LEGENDA"/>
      </w:pPr>
      <w:r w:rsidRPr="00D242A7">
        <w:t>Quadro 1 – Comparativo entre trabalhos correlatos</w:t>
      </w:r>
    </w:p>
    <w:tbl>
      <w:tblPr>
        <w:tblW w:w="0" w:type="auto"/>
        <w:tblInd w:w="10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3"/>
        <w:gridCol w:w="1905"/>
        <w:gridCol w:w="1948"/>
        <w:gridCol w:w="1959"/>
      </w:tblGrid>
      <w:tr w:rsidR="00C43F6A" w14:paraId="674D4686" w14:textId="77777777" w:rsidTr="00C43F6A">
        <w:tc>
          <w:tcPr>
            <w:tcW w:w="2303" w:type="dxa"/>
            <w:tcBorders>
              <w:tl2br w:val="single" w:sz="4" w:space="0" w:color="auto"/>
            </w:tcBorders>
            <w:shd w:val="clear" w:color="auto" w:fill="D0CECE"/>
          </w:tcPr>
          <w:p w14:paraId="3D58440B" w14:textId="7402303C" w:rsidR="001934A4" w:rsidRDefault="001934A4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                     Correlatos</w:t>
            </w:r>
          </w:p>
          <w:p w14:paraId="2A833617" w14:textId="77777777" w:rsidR="00D0176D" w:rsidRDefault="00D0176D" w:rsidP="00C43F6A">
            <w:pPr>
              <w:pStyle w:val="TF-ALNEA"/>
              <w:numPr>
                <w:ilvl w:val="0"/>
                <w:numId w:val="0"/>
              </w:numPr>
            </w:pPr>
          </w:p>
          <w:p w14:paraId="69AFF45C" w14:textId="747E40A7" w:rsidR="00F52C83" w:rsidRPr="00C43F6A" w:rsidRDefault="00D242A7" w:rsidP="00C43F6A">
            <w:pPr>
              <w:pStyle w:val="TF-ALNEA"/>
              <w:numPr>
                <w:ilvl w:val="0"/>
                <w:numId w:val="0"/>
              </w:numPr>
              <w:rPr>
                <w:highlight w:val="yellow"/>
              </w:rPr>
            </w:pPr>
            <w:r w:rsidRPr="00B94B22">
              <w:t>Características</w:t>
            </w:r>
            <w:r w:rsidR="001934A4">
              <w:t xml:space="preserve"> </w:t>
            </w:r>
            <w:r w:rsidR="00D0176D">
              <w:t xml:space="preserve"> </w:t>
            </w:r>
          </w:p>
        </w:tc>
        <w:tc>
          <w:tcPr>
            <w:tcW w:w="2303" w:type="dxa"/>
            <w:shd w:val="clear" w:color="auto" w:fill="D0CECE"/>
          </w:tcPr>
          <w:p w14:paraId="5ED8B1BC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1E3E5294" w14:textId="51C71E0D" w:rsidR="00A15338" w:rsidRPr="00A15338" w:rsidRDefault="00D80CD5" w:rsidP="00C43F6A">
            <w:pPr>
              <w:pStyle w:val="TF-ALNEA"/>
              <w:numPr>
                <w:ilvl w:val="0"/>
                <w:numId w:val="0"/>
              </w:numPr>
              <w:jc w:val="center"/>
            </w:pPr>
            <w:r w:rsidRPr="00D80CD5">
              <w:t>Sass et al. (2012)</w:t>
            </w:r>
          </w:p>
        </w:tc>
        <w:tc>
          <w:tcPr>
            <w:tcW w:w="2303" w:type="dxa"/>
            <w:shd w:val="clear" w:color="auto" w:fill="D0CECE"/>
          </w:tcPr>
          <w:p w14:paraId="16368324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57F2B37B" w14:textId="3A277168" w:rsidR="00EC3178" w:rsidRPr="00C43F6A" w:rsidRDefault="00D80CD5" w:rsidP="00C43F6A">
            <w:pPr>
              <w:pStyle w:val="TF-ALNEA"/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D80CD5">
              <w:t>Thamay e Morais (2018)</w:t>
            </w:r>
          </w:p>
        </w:tc>
        <w:tc>
          <w:tcPr>
            <w:tcW w:w="2303" w:type="dxa"/>
            <w:shd w:val="clear" w:color="auto" w:fill="D0CECE"/>
          </w:tcPr>
          <w:p w14:paraId="102CC534" w14:textId="77777777" w:rsidR="00E531C9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</w:pPr>
          </w:p>
          <w:p w14:paraId="14DC6CF9" w14:textId="4451C62F" w:rsidR="00C964B8" w:rsidRPr="00C43F6A" w:rsidRDefault="00E531C9" w:rsidP="00C43F6A">
            <w:pPr>
              <w:pStyle w:val="TF-ALNEA"/>
              <w:numPr>
                <w:ilvl w:val="0"/>
                <w:numId w:val="0"/>
              </w:numPr>
              <w:jc w:val="center"/>
              <w:rPr>
                <w:highlight w:val="yellow"/>
              </w:rPr>
            </w:pPr>
            <w:r w:rsidRPr="00E531C9">
              <w:t>Bernardo (2015)</w:t>
            </w:r>
          </w:p>
        </w:tc>
      </w:tr>
      <w:tr w:rsidR="006C4458" w14:paraId="61E416F7" w14:textId="77777777" w:rsidTr="00C43F6A">
        <w:tc>
          <w:tcPr>
            <w:tcW w:w="2303" w:type="dxa"/>
            <w:shd w:val="clear" w:color="auto" w:fill="auto"/>
          </w:tcPr>
          <w:p w14:paraId="31A29BDB" w14:textId="4E49B827" w:rsidR="006C4458" w:rsidRPr="00A7756F" w:rsidRDefault="00A53D2B" w:rsidP="00C43F6A">
            <w:pPr>
              <w:pStyle w:val="TF-ALNEA"/>
              <w:numPr>
                <w:ilvl w:val="0"/>
                <w:numId w:val="0"/>
              </w:numPr>
            </w:pPr>
            <w:r>
              <w:t>Público destinado</w:t>
            </w:r>
          </w:p>
        </w:tc>
        <w:tc>
          <w:tcPr>
            <w:tcW w:w="2303" w:type="dxa"/>
            <w:shd w:val="clear" w:color="auto" w:fill="auto"/>
          </w:tcPr>
          <w:p w14:paraId="4641FD18" w14:textId="698954A3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Idosos</w:t>
            </w:r>
          </w:p>
        </w:tc>
        <w:tc>
          <w:tcPr>
            <w:tcW w:w="2303" w:type="dxa"/>
            <w:shd w:val="clear" w:color="auto" w:fill="auto"/>
          </w:tcPr>
          <w:p w14:paraId="6C976812" w14:textId="4DD35F11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Crianças e Idosos</w:t>
            </w:r>
          </w:p>
        </w:tc>
        <w:tc>
          <w:tcPr>
            <w:tcW w:w="2303" w:type="dxa"/>
            <w:shd w:val="clear" w:color="auto" w:fill="auto"/>
          </w:tcPr>
          <w:p w14:paraId="07805907" w14:textId="253D3469" w:rsidR="006C4458" w:rsidRPr="00A7756F" w:rsidRDefault="006C4458" w:rsidP="00C43F6A">
            <w:pPr>
              <w:pStyle w:val="TF-ALNEA"/>
              <w:numPr>
                <w:ilvl w:val="0"/>
                <w:numId w:val="0"/>
              </w:numPr>
            </w:pPr>
            <w:r>
              <w:t>Idosos</w:t>
            </w:r>
          </w:p>
        </w:tc>
      </w:tr>
      <w:tr w:rsidR="00C43F6A" w14:paraId="416CA909" w14:textId="77777777" w:rsidTr="00C43F6A">
        <w:tc>
          <w:tcPr>
            <w:tcW w:w="2303" w:type="dxa"/>
            <w:shd w:val="clear" w:color="auto" w:fill="auto"/>
          </w:tcPr>
          <w:p w14:paraId="1A977A1E" w14:textId="06F53AE5" w:rsidR="00F52C83" w:rsidRPr="00C43F6A" w:rsidRDefault="002501C9" w:rsidP="00C43F6A">
            <w:pPr>
              <w:pStyle w:val="TF-ALNEA"/>
              <w:numPr>
                <w:ilvl w:val="0"/>
                <w:numId w:val="0"/>
              </w:numPr>
              <w:rPr>
                <w:highlight w:val="yellow"/>
              </w:rPr>
            </w:pPr>
            <w:r w:rsidRPr="00A7756F">
              <w:t>Realiza o monitoramento</w:t>
            </w:r>
            <w:r w:rsidR="0056076B">
              <w:t xml:space="preserve"> em tempo</w:t>
            </w:r>
            <w:r w:rsidRPr="00A7756F">
              <w:t xml:space="preserve"> </w:t>
            </w:r>
            <w:r w:rsidR="00211D44">
              <w:t>real</w:t>
            </w:r>
            <w:r w:rsidR="00B2764E" w:rsidRPr="00A7756F">
              <w:t xml:space="preserve"> do </w:t>
            </w:r>
            <w:commentRangeStart w:id="240"/>
            <w:r w:rsidR="00B2764E" w:rsidRPr="00A7756F">
              <w:t>paciente</w:t>
            </w:r>
            <w:commentRangeEnd w:id="240"/>
            <w:r w:rsidR="00E337CE">
              <w:rPr>
                <w:rStyle w:val="Refdecomentrio"/>
              </w:rPr>
              <w:commentReference w:id="240"/>
            </w:r>
            <w:r w:rsidR="00B2764E" w:rsidRPr="00A7756F">
              <w:t>.</w:t>
            </w:r>
          </w:p>
        </w:tc>
        <w:tc>
          <w:tcPr>
            <w:tcW w:w="2303" w:type="dxa"/>
            <w:shd w:val="clear" w:color="auto" w:fill="auto"/>
          </w:tcPr>
          <w:p w14:paraId="403498E8" w14:textId="21A39228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  <w:tc>
          <w:tcPr>
            <w:tcW w:w="2303" w:type="dxa"/>
            <w:shd w:val="clear" w:color="auto" w:fill="auto"/>
          </w:tcPr>
          <w:p w14:paraId="3CDAC51D" w14:textId="4949C053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303" w:type="dxa"/>
            <w:shd w:val="clear" w:color="auto" w:fill="auto"/>
          </w:tcPr>
          <w:p w14:paraId="2FC8B24B" w14:textId="3AD991A4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</w:tr>
      <w:tr w:rsidR="00C43F6A" w14:paraId="5948C59E" w14:textId="77777777" w:rsidTr="00C43F6A">
        <w:tc>
          <w:tcPr>
            <w:tcW w:w="2303" w:type="dxa"/>
            <w:shd w:val="clear" w:color="auto" w:fill="auto"/>
          </w:tcPr>
          <w:p w14:paraId="009D842F" w14:textId="57A66EF0" w:rsidR="00F52C83" w:rsidRPr="00A7756F" w:rsidRDefault="0056076B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Utiliza a função de notificação em casos de </w:t>
            </w:r>
            <w:r w:rsidR="00926C88">
              <w:t>anormalidade.</w:t>
            </w:r>
          </w:p>
        </w:tc>
        <w:tc>
          <w:tcPr>
            <w:tcW w:w="2303" w:type="dxa"/>
            <w:shd w:val="clear" w:color="auto" w:fill="auto"/>
          </w:tcPr>
          <w:p w14:paraId="35E49E3F" w14:textId="266111F3" w:rsidR="00F52C83" w:rsidRPr="00A7756F" w:rsidRDefault="00926C88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303" w:type="dxa"/>
            <w:shd w:val="clear" w:color="auto" w:fill="auto"/>
          </w:tcPr>
          <w:p w14:paraId="1E979FF2" w14:textId="424CFDD5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303" w:type="dxa"/>
            <w:shd w:val="clear" w:color="auto" w:fill="auto"/>
          </w:tcPr>
          <w:p w14:paraId="39DFC9AD" w14:textId="595CA7ED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</w:tr>
      <w:tr w:rsidR="00C43F6A" w14:paraId="349A9B85" w14:textId="77777777" w:rsidTr="00C43F6A">
        <w:tc>
          <w:tcPr>
            <w:tcW w:w="2303" w:type="dxa"/>
            <w:shd w:val="clear" w:color="auto" w:fill="auto"/>
          </w:tcPr>
          <w:p w14:paraId="57D21B15" w14:textId="7BA1B49E" w:rsidR="00F52C83" w:rsidRPr="00A7756F" w:rsidRDefault="004341B5" w:rsidP="00C43F6A">
            <w:pPr>
              <w:pStyle w:val="TF-ALNEA"/>
              <w:numPr>
                <w:ilvl w:val="0"/>
                <w:numId w:val="0"/>
              </w:numPr>
            </w:pPr>
            <w:r>
              <w:t xml:space="preserve">Utiliza sensores para </w:t>
            </w:r>
            <w:r w:rsidR="008B5DC7">
              <w:t xml:space="preserve">a coleta de </w:t>
            </w:r>
            <w:commentRangeStart w:id="241"/>
            <w:r w:rsidR="008B5DC7">
              <w:t>informações</w:t>
            </w:r>
            <w:commentRangeEnd w:id="241"/>
            <w:r w:rsidR="00E337CE">
              <w:rPr>
                <w:rStyle w:val="Refdecomentrio"/>
              </w:rPr>
              <w:commentReference w:id="241"/>
            </w:r>
          </w:p>
        </w:tc>
        <w:tc>
          <w:tcPr>
            <w:tcW w:w="2303" w:type="dxa"/>
            <w:shd w:val="clear" w:color="auto" w:fill="auto"/>
          </w:tcPr>
          <w:p w14:paraId="3265E8EB" w14:textId="23DFBD87" w:rsidR="00F52C83" w:rsidRPr="00A7756F" w:rsidRDefault="008B5DC7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  <w:tc>
          <w:tcPr>
            <w:tcW w:w="2303" w:type="dxa"/>
            <w:shd w:val="clear" w:color="auto" w:fill="auto"/>
          </w:tcPr>
          <w:p w14:paraId="0AA5559E" w14:textId="5CB030A4" w:rsidR="00F52C83" w:rsidRPr="00A7756F" w:rsidRDefault="008B5DC7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303" w:type="dxa"/>
            <w:shd w:val="clear" w:color="auto" w:fill="auto"/>
          </w:tcPr>
          <w:p w14:paraId="03D24480" w14:textId="3B3778A6" w:rsidR="00F52C83" w:rsidRPr="00A7756F" w:rsidRDefault="008B5DC7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</w:tr>
      <w:tr w:rsidR="00C43F6A" w14:paraId="6E1D7C57" w14:textId="77777777" w:rsidTr="00C43F6A">
        <w:tc>
          <w:tcPr>
            <w:tcW w:w="2303" w:type="dxa"/>
            <w:shd w:val="clear" w:color="auto" w:fill="auto"/>
          </w:tcPr>
          <w:p w14:paraId="2A4D1FEC" w14:textId="00FCF612" w:rsidR="00F52C83" w:rsidRPr="00A7756F" w:rsidRDefault="006018C9" w:rsidP="00C43F6A">
            <w:pPr>
              <w:pStyle w:val="TF-ALNEA"/>
              <w:numPr>
                <w:ilvl w:val="0"/>
                <w:numId w:val="0"/>
              </w:numPr>
            </w:pPr>
            <w:r>
              <w:t>Necessário cadastro com informações do paciente</w:t>
            </w:r>
          </w:p>
        </w:tc>
        <w:tc>
          <w:tcPr>
            <w:tcW w:w="2303" w:type="dxa"/>
            <w:shd w:val="clear" w:color="auto" w:fill="auto"/>
          </w:tcPr>
          <w:p w14:paraId="6BCE7C12" w14:textId="0F4658C0" w:rsidR="00F52C83" w:rsidRPr="00A7756F" w:rsidRDefault="006018C9" w:rsidP="00C43F6A">
            <w:pPr>
              <w:pStyle w:val="TF-ALNEA"/>
              <w:numPr>
                <w:ilvl w:val="0"/>
                <w:numId w:val="0"/>
              </w:numPr>
            </w:pPr>
            <w:r>
              <w:t>Sim</w:t>
            </w:r>
          </w:p>
        </w:tc>
        <w:tc>
          <w:tcPr>
            <w:tcW w:w="2303" w:type="dxa"/>
            <w:shd w:val="clear" w:color="auto" w:fill="auto"/>
          </w:tcPr>
          <w:p w14:paraId="6B7AA87C" w14:textId="72238441" w:rsidR="00F52C83" w:rsidRPr="00A7756F" w:rsidRDefault="006018C9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  <w:tc>
          <w:tcPr>
            <w:tcW w:w="2303" w:type="dxa"/>
            <w:shd w:val="clear" w:color="auto" w:fill="auto"/>
          </w:tcPr>
          <w:p w14:paraId="5B9E9741" w14:textId="1A3553E0" w:rsidR="00F52C83" w:rsidRPr="00A7756F" w:rsidRDefault="006018C9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</w:tr>
      <w:tr w:rsidR="00C43F6A" w14:paraId="771DA47D" w14:textId="77777777" w:rsidTr="00C43F6A">
        <w:tc>
          <w:tcPr>
            <w:tcW w:w="2303" w:type="dxa"/>
            <w:shd w:val="clear" w:color="auto" w:fill="auto"/>
          </w:tcPr>
          <w:p w14:paraId="7C380CBD" w14:textId="157D99DA" w:rsidR="00F52C83" w:rsidRPr="00A7756F" w:rsidRDefault="00D612C2" w:rsidP="00C43F6A">
            <w:pPr>
              <w:pStyle w:val="TF-ALNEA"/>
              <w:numPr>
                <w:ilvl w:val="0"/>
                <w:numId w:val="0"/>
              </w:numPr>
            </w:pPr>
            <w:r>
              <w:t>Utiliza</w:t>
            </w:r>
            <w:r w:rsidR="008F2273">
              <w:t xml:space="preserve"> o uso de</w:t>
            </w:r>
            <w:r w:rsidR="00B13236">
              <w:t xml:space="preserve"> uma única</w:t>
            </w:r>
            <w:r w:rsidR="00EF755B">
              <w:t xml:space="preserve"> tecnologia </w:t>
            </w:r>
            <w:commentRangeStart w:id="242"/>
            <w:r w:rsidR="00EF755B">
              <w:lastRenderedPageBreak/>
              <w:t>vestíve</w:t>
            </w:r>
            <w:r w:rsidR="00B13236">
              <w:t>l</w:t>
            </w:r>
            <w:commentRangeEnd w:id="242"/>
            <w:r w:rsidR="000477E8">
              <w:rPr>
                <w:rStyle w:val="Refdecomentrio"/>
              </w:rPr>
              <w:commentReference w:id="242"/>
            </w:r>
          </w:p>
        </w:tc>
        <w:tc>
          <w:tcPr>
            <w:tcW w:w="2303" w:type="dxa"/>
            <w:shd w:val="clear" w:color="auto" w:fill="auto"/>
          </w:tcPr>
          <w:p w14:paraId="0D4DA7AC" w14:textId="2FD44EC2" w:rsidR="00F52C83" w:rsidRPr="00A7756F" w:rsidRDefault="00EF755B" w:rsidP="00C43F6A">
            <w:pPr>
              <w:pStyle w:val="TF-ALNEA"/>
              <w:numPr>
                <w:ilvl w:val="0"/>
                <w:numId w:val="0"/>
              </w:numPr>
            </w:pPr>
            <w:r>
              <w:lastRenderedPageBreak/>
              <w:t>Não</w:t>
            </w:r>
          </w:p>
        </w:tc>
        <w:tc>
          <w:tcPr>
            <w:tcW w:w="2303" w:type="dxa"/>
            <w:shd w:val="clear" w:color="auto" w:fill="auto"/>
          </w:tcPr>
          <w:p w14:paraId="77263272" w14:textId="65557FBC" w:rsidR="00F52C83" w:rsidRPr="00A7756F" w:rsidRDefault="00EF755B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  <w:tc>
          <w:tcPr>
            <w:tcW w:w="2303" w:type="dxa"/>
            <w:shd w:val="clear" w:color="auto" w:fill="auto"/>
          </w:tcPr>
          <w:p w14:paraId="0F6A2BC4" w14:textId="3AD29F9A" w:rsidR="00F52C83" w:rsidRPr="00A7756F" w:rsidRDefault="00B13236" w:rsidP="00C43F6A">
            <w:pPr>
              <w:pStyle w:val="TF-ALNEA"/>
              <w:numPr>
                <w:ilvl w:val="0"/>
                <w:numId w:val="0"/>
              </w:numPr>
            </w:pPr>
            <w:r>
              <w:t>Não</w:t>
            </w:r>
          </w:p>
        </w:tc>
      </w:tr>
    </w:tbl>
    <w:p w14:paraId="290B42A8" w14:textId="113CFE34" w:rsidR="00225A5D" w:rsidRDefault="00EB0A91" w:rsidP="001B203F">
      <w:pPr>
        <w:pStyle w:val="TF-FONTE"/>
      </w:pPr>
      <w:r>
        <w:t xml:space="preserve">      </w:t>
      </w:r>
      <w:r w:rsidR="007F136E" w:rsidRPr="007F136E">
        <w:t xml:space="preserve">Fonte: </w:t>
      </w:r>
      <w:ins w:id="243" w:author="Aurélio Faustino Hoppe" w:date="2020-10-28T16:16:00Z">
        <w:r w:rsidR="00B54F9D">
          <w:t>e</w:t>
        </w:r>
      </w:ins>
      <w:del w:id="244" w:author="Aurélio Faustino Hoppe" w:date="2020-10-28T16:16:00Z">
        <w:r w:rsidR="007F136E" w:rsidRPr="007F136E" w:rsidDel="00B54F9D">
          <w:delText>E</w:delText>
        </w:r>
      </w:del>
      <w:r w:rsidR="007F136E" w:rsidRPr="007F136E">
        <w:t>laborado pelo autor.</w:t>
      </w:r>
    </w:p>
    <w:p w14:paraId="05F77889" w14:textId="77777777" w:rsidR="002712CC" w:rsidRDefault="002712CC" w:rsidP="00367B09">
      <w:pPr>
        <w:pStyle w:val="TF-TEXTO"/>
      </w:pPr>
    </w:p>
    <w:p w14:paraId="22D46B20" w14:textId="574B7C96" w:rsidR="00170F9B" w:rsidRDefault="00170F9B" w:rsidP="00367B09">
      <w:pPr>
        <w:pStyle w:val="TF-TEXTO"/>
      </w:pPr>
      <w:r>
        <w:t xml:space="preserve">O </w:t>
      </w:r>
      <w:r w:rsidR="00211D44">
        <w:t xml:space="preserve">monitoramento em tempo </w:t>
      </w:r>
      <w:r w:rsidR="0041401C">
        <w:t>real indica que as informações do paciente</w:t>
      </w:r>
      <w:r w:rsidR="00A12EFA">
        <w:t xml:space="preserve"> podem ser </w:t>
      </w:r>
      <w:r w:rsidR="001710D9">
        <w:t>obtid</w:t>
      </w:r>
      <w:r w:rsidR="004E6AB5">
        <w:t>a</w:t>
      </w:r>
      <w:r w:rsidR="001710D9">
        <w:t>s</w:t>
      </w:r>
      <w:r w:rsidR="00A12EFA">
        <w:t xml:space="preserve"> e observad</w:t>
      </w:r>
      <w:r w:rsidR="004E6AB5">
        <w:t>a</w:t>
      </w:r>
      <w:r w:rsidR="00A12EFA">
        <w:t xml:space="preserve">s </w:t>
      </w:r>
      <w:r w:rsidR="00B40940">
        <w:t>a</w:t>
      </w:r>
      <w:r w:rsidR="00A12EFA">
        <w:t xml:space="preserve"> qualquer momento</w:t>
      </w:r>
      <w:r w:rsidR="004958D7">
        <w:t xml:space="preserve"> </w:t>
      </w:r>
      <w:r w:rsidR="001D0607">
        <w:t>através de sensores que são encarregados</w:t>
      </w:r>
      <w:r w:rsidR="00276D56">
        <w:t xml:space="preserve"> de coletar ess</w:t>
      </w:r>
      <w:r w:rsidR="000D567D">
        <w:t>es dados</w:t>
      </w:r>
      <w:r w:rsidR="00276D56">
        <w:t>,</w:t>
      </w:r>
      <w:r w:rsidR="00F73373">
        <w:t xml:space="preserve"> </w:t>
      </w:r>
      <w:r w:rsidR="00F741F8">
        <w:t xml:space="preserve">o correlato </w:t>
      </w:r>
      <w:r w:rsidR="00581696">
        <w:t xml:space="preserve">de </w:t>
      </w:r>
      <w:r w:rsidR="00581696" w:rsidRPr="00D80CD5">
        <w:t>Sass et al. (2012)</w:t>
      </w:r>
      <w:r w:rsidR="00F741F8">
        <w:t xml:space="preserve"> por se tratar de um projeto com foco </w:t>
      </w:r>
      <w:r w:rsidR="00605879">
        <w:t>voltado à outros recursos</w:t>
      </w:r>
      <w:r w:rsidR="00D8299B">
        <w:t xml:space="preserve"> é o único</w:t>
      </w:r>
      <w:r w:rsidR="00904073">
        <w:t xml:space="preserve"> que</w:t>
      </w:r>
      <w:r w:rsidR="00F741F8">
        <w:t xml:space="preserve"> não utiliza </w:t>
      </w:r>
      <w:r w:rsidR="003B44DC">
        <w:t>desse monitoramento ou</w:t>
      </w:r>
      <w:r w:rsidR="00904073">
        <w:t xml:space="preserve"> do uso de</w:t>
      </w:r>
      <w:r w:rsidR="003B44DC">
        <w:t xml:space="preserve"> </w:t>
      </w:r>
      <w:commentRangeStart w:id="245"/>
      <w:r w:rsidR="003B44DC">
        <w:t>sensore</w:t>
      </w:r>
      <w:r w:rsidR="00D8299B">
        <w:t>s</w:t>
      </w:r>
      <w:commentRangeEnd w:id="245"/>
      <w:r w:rsidR="00B54F9D">
        <w:rPr>
          <w:rStyle w:val="Refdecomentrio"/>
        </w:rPr>
        <w:commentReference w:id="245"/>
      </w:r>
      <w:r w:rsidR="00D8299B">
        <w:t xml:space="preserve">, já que todo o </w:t>
      </w:r>
      <w:r w:rsidR="005027B9">
        <w:t xml:space="preserve">procedimento é efetuado através de </w:t>
      </w:r>
      <w:r w:rsidR="00D8299B">
        <w:t>cadastro</w:t>
      </w:r>
      <w:r w:rsidR="005027B9">
        <w:t>s</w:t>
      </w:r>
      <w:r w:rsidR="00D8299B">
        <w:t xml:space="preserve"> </w:t>
      </w:r>
      <w:r w:rsidR="005027B9">
        <w:t xml:space="preserve">e </w:t>
      </w:r>
      <w:r w:rsidR="00D8299B">
        <w:t>entrevistas.</w:t>
      </w:r>
      <w:r w:rsidR="003B44DC">
        <w:t xml:space="preserve"> </w:t>
      </w:r>
      <w:r w:rsidR="00276D56">
        <w:t xml:space="preserve"> </w:t>
      </w:r>
      <w:r w:rsidR="00432FD7">
        <w:t xml:space="preserve"> </w:t>
      </w:r>
    </w:p>
    <w:p w14:paraId="0E9BDEC0" w14:textId="54013F7D" w:rsidR="00D949B2" w:rsidRDefault="00B54F9D" w:rsidP="00367B09">
      <w:pPr>
        <w:pStyle w:val="TF-TEXTO"/>
      </w:pPr>
      <w:ins w:id="246" w:author="Aurélio Faustino Hoppe" w:date="2020-10-28T16:17:00Z">
        <w:r>
          <w:t>A partir do Quadro 1, pode-se per</w:t>
        </w:r>
      </w:ins>
      <w:ins w:id="247" w:author="Aurélio Faustino Hoppe" w:date="2020-10-28T16:18:00Z">
        <w:r>
          <w:t xml:space="preserve">ceber que </w:t>
        </w:r>
      </w:ins>
      <w:del w:id="248" w:author="Aurélio Faustino Hoppe" w:date="2020-10-28T16:18:00Z">
        <w:r w:rsidR="0004647C" w:rsidDel="00B54F9D">
          <w:delText>T</w:delText>
        </w:r>
      </w:del>
      <w:ins w:id="249" w:author="Aurélio Faustino Hoppe" w:date="2020-10-28T16:18:00Z">
        <w:r>
          <w:t>t</w:t>
        </w:r>
      </w:ins>
      <w:r w:rsidR="0004647C">
        <w:t xml:space="preserve">odos os correlatos contam com a </w:t>
      </w:r>
      <w:r w:rsidR="0005000F">
        <w:t>funcionalidade</w:t>
      </w:r>
      <w:r w:rsidR="0004647C">
        <w:t xml:space="preserve"> de notificação em casos de anormalidade dos pacientes</w:t>
      </w:r>
      <w:ins w:id="250" w:author="Aurélio Faustino Hoppe" w:date="2020-10-28T16:18:00Z">
        <w:r>
          <w:t>.</w:t>
        </w:r>
      </w:ins>
      <w:del w:id="251" w:author="Aurélio Faustino Hoppe" w:date="2020-10-28T16:18:00Z">
        <w:r w:rsidR="0004647C" w:rsidDel="00B54F9D">
          <w:delText>, essas</w:delText>
        </w:r>
      </w:del>
      <w:ins w:id="252" w:author="Aurélio Faustino Hoppe" w:date="2020-10-28T16:18:00Z">
        <w:r>
          <w:t>Tais</w:t>
        </w:r>
      </w:ins>
      <w:r w:rsidR="0004647C">
        <w:t xml:space="preserve"> notificações são feitas e pensadas </w:t>
      </w:r>
      <w:r w:rsidR="007D58BD">
        <w:t>de modo diferente,</w:t>
      </w:r>
      <w:r w:rsidR="0004647C">
        <w:t xml:space="preserve"> porém todas tem a mesma função</w:t>
      </w:r>
      <w:r w:rsidR="007D58BD">
        <w:t>.</w:t>
      </w:r>
      <w:r w:rsidR="00674C17">
        <w:t xml:space="preserve"> </w:t>
      </w:r>
      <w:r w:rsidR="007D58BD">
        <w:t>N</w:t>
      </w:r>
      <w:r w:rsidR="00674C17">
        <w:t xml:space="preserve">o correlato </w:t>
      </w:r>
      <w:r w:rsidR="00423E36">
        <w:t xml:space="preserve">de </w:t>
      </w:r>
      <w:r w:rsidR="00423E36" w:rsidRPr="00D80CD5">
        <w:t>Sass et al. (2012)</w:t>
      </w:r>
      <w:ins w:id="253" w:author="Aurélio Faustino Hoppe" w:date="2020-10-28T16:20:00Z">
        <w:r>
          <w:t>,</w:t>
        </w:r>
      </w:ins>
      <w:r w:rsidR="00423E36">
        <w:t xml:space="preserve"> </w:t>
      </w:r>
      <w:r w:rsidR="00674C17">
        <w:t xml:space="preserve"> em caso de anormalidade</w:t>
      </w:r>
      <w:ins w:id="254" w:author="Aurélio Faustino Hoppe" w:date="2020-10-28T16:20:00Z">
        <w:r>
          <w:t>,</w:t>
        </w:r>
      </w:ins>
      <w:r w:rsidR="00674C17">
        <w:t xml:space="preserve"> o sistema tem a capacidade de alertar os profissionais da saúde sobre possíveis pacientes que possam estar passando por alguma vulnerabilidade</w:t>
      </w:r>
      <w:ins w:id="255" w:author="Aurélio Faustino Hoppe" w:date="2020-10-28T16:20:00Z">
        <w:r>
          <w:t>.</w:t>
        </w:r>
      </w:ins>
      <w:del w:id="256" w:author="Aurélio Faustino Hoppe" w:date="2020-10-28T16:20:00Z">
        <w:r w:rsidR="00674C17" w:rsidDel="00B54F9D">
          <w:delText>,</w:delText>
        </w:r>
      </w:del>
      <w:r w:rsidR="00674C17">
        <w:t xml:space="preserve"> </w:t>
      </w:r>
      <w:del w:id="257" w:author="Aurélio Faustino Hoppe" w:date="2020-10-28T16:20:00Z">
        <w:r w:rsidR="00674C17" w:rsidDel="00B54F9D">
          <w:delText xml:space="preserve">no caso dos correlatos </w:delText>
        </w:r>
        <w:r w:rsidR="00423E36" w:rsidDel="00B54F9D">
          <w:delText>de</w:delText>
        </w:r>
      </w:del>
      <w:ins w:id="258" w:author="Aurélio Faustino Hoppe" w:date="2020-10-28T16:20:00Z">
        <w:r>
          <w:t>Já</w:t>
        </w:r>
      </w:ins>
      <w:r w:rsidR="00423E36">
        <w:t xml:space="preserve"> </w:t>
      </w:r>
      <w:ins w:id="259" w:author="Aurélio Faustino Hoppe" w:date="2020-10-28T16:21:00Z">
        <w:r>
          <w:t xml:space="preserve">nos trabalhos de </w:t>
        </w:r>
      </w:ins>
      <w:r w:rsidR="00423E36" w:rsidRPr="00D80CD5">
        <w:t>Thamay e Morais (2018)</w:t>
      </w:r>
      <w:r w:rsidR="00423E36">
        <w:t xml:space="preserve"> </w:t>
      </w:r>
      <w:r w:rsidR="00674C17">
        <w:t xml:space="preserve"> e </w:t>
      </w:r>
      <w:r w:rsidR="00423E36" w:rsidRPr="00E531C9">
        <w:t>Bernardo (2015)</w:t>
      </w:r>
      <w:r w:rsidR="00674C17">
        <w:t>, as notificações são enviadas</w:t>
      </w:r>
      <w:r w:rsidR="0078454F">
        <w:t xml:space="preserve"> em tempo real</w:t>
      </w:r>
      <w:r w:rsidR="00423E36">
        <w:t xml:space="preserve"> para outros dispositivos cadastrados</w:t>
      </w:r>
      <w:r w:rsidR="00674C17">
        <w:t xml:space="preserve"> quando os dados coletados pelos sensores oscilarem</w:t>
      </w:r>
      <w:r w:rsidR="002914FE">
        <w:t xml:space="preserve"> para um valor considerado </w:t>
      </w:r>
      <w:r w:rsidR="00FC7ABC">
        <w:t>inconsistente</w:t>
      </w:r>
      <w:r w:rsidR="002914FE">
        <w:t>.</w:t>
      </w:r>
    </w:p>
    <w:p w14:paraId="20961C14" w14:textId="2B9948AF" w:rsidR="00152F81" w:rsidRPr="00EE2006" w:rsidRDefault="00CA3B2F" w:rsidP="00EE2006">
      <w:pPr>
        <w:pStyle w:val="TF-TEXTO"/>
      </w:pPr>
      <w:r>
        <w:t xml:space="preserve">Pelo fato dos correlatos de </w:t>
      </w:r>
      <w:r w:rsidRPr="00D80CD5">
        <w:t>Thamay e Morais (2018)</w:t>
      </w:r>
      <w:r>
        <w:t xml:space="preserve"> e </w:t>
      </w:r>
      <w:r w:rsidRPr="00E531C9">
        <w:t>Bernardo (2015)</w:t>
      </w:r>
      <w:r>
        <w:t xml:space="preserve"> estarem mais voltados para a área de </w:t>
      </w:r>
      <w:r w:rsidR="000606EE">
        <w:t>internet das coisas (IOT)</w:t>
      </w:r>
      <w:r w:rsidR="00B25F03">
        <w:t xml:space="preserve">, </w:t>
      </w:r>
      <w:r w:rsidR="00161BCA">
        <w:t xml:space="preserve">eles utilizam redes de sensores sem fio para a coleta e propagação de informações, em contra partida o correlato de </w:t>
      </w:r>
      <w:r w:rsidR="00161BCA" w:rsidRPr="00D80CD5">
        <w:t>Sass et al. (2012)</w:t>
      </w:r>
      <w:r w:rsidR="00161BCA">
        <w:t xml:space="preserve"> utiliza apenas o cadastro</w:t>
      </w:r>
      <w:r w:rsidR="00F568CA">
        <w:t xml:space="preserve"> com</w:t>
      </w:r>
      <w:r w:rsidR="000879C9">
        <w:t xml:space="preserve"> base em</w:t>
      </w:r>
      <w:r w:rsidR="00F568CA">
        <w:t xml:space="preserve"> informações de pacientes para validar anomalias e </w:t>
      </w:r>
      <w:r w:rsidR="00620191">
        <w:t>checar possíveis vulnerabilidades sociais.</w:t>
      </w:r>
    </w:p>
    <w:p w14:paraId="4A287ABF" w14:textId="7D2FFE70" w:rsidR="00EC71C4" w:rsidRDefault="00F14A56" w:rsidP="00F14A56">
      <w:pPr>
        <w:pStyle w:val="TF-TEXTO"/>
      </w:pPr>
      <w:r>
        <w:t>A</w:t>
      </w:r>
      <w:r w:rsidR="002A4274">
        <w:t xml:space="preserve">pesar da maior parte dos correlatos mostrados anteriormente conterem </w:t>
      </w:r>
      <w:r w:rsidR="00117988">
        <w:t>características semelhantes</w:t>
      </w:r>
      <w:r w:rsidR="007515B5">
        <w:t xml:space="preserve"> com o proposto</w:t>
      </w:r>
      <w:del w:id="260" w:author="Aurélio Faustino Hoppe" w:date="2020-10-28T16:22:00Z">
        <w:r w:rsidR="007515B5" w:rsidDel="00B54F9D">
          <w:delText xml:space="preserve"> neste artigo</w:delText>
        </w:r>
      </w:del>
      <w:r w:rsidR="007515B5">
        <w:t xml:space="preserve">, eles </w:t>
      </w:r>
      <w:r w:rsidR="00EA36A9">
        <w:t xml:space="preserve">foram desenvolvidos utilizando diversos hardwares e sensores separadamente para </w:t>
      </w:r>
      <w:r w:rsidR="004E2135">
        <w:t xml:space="preserve">efetuar determinadas funções dentro da aplicação, porém, neste trabalho </w:t>
      </w:r>
      <w:del w:id="261" w:author="Aurélio Faustino Hoppe" w:date="2020-10-28T16:23:00Z">
        <w:r w:rsidR="004E2135" w:rsidDel="00B54F9D">
          <w:delText>está sendo propo</w:delText>
        </w:r>
        <w:r w:rsidR="00E424CC" w:rsidDel="00B54F9D">
          <w:delText>sto</w:delText>
        </w:r>
      </w:del>
      <w:ins w:id="262" w:author="Aurélio Faustino Hoppe" w:date="2020-10-28T16:23:00Z">
        <w:r w:rsidR="00B54F9D">
          <w:t xml:space="preserve">propõem-se </w:t>
        </w:r>
      </w:ins>
      <w:del w:id="263" w:author="Aurélio Faustino Hoppe" w:date="2020-10-28T16:23:00Z">
        <w:r w:rsidR="004E2135" w:rsidDel="00B54F9D">
          <w:delText xml:space="preserve"> </w:delText>
        </w:r>
      </w:del>
      <w:r w:rsidR="004E2135">
        <w:t xml:space="preserve">a </w:t>
      </w:r>
      <w:r w:rsidR="00E424CC">
        <w:t>utilização</w:t>
      </w:r>
      <w:r w:rsidR="004E2135">
        <w:t xml:space="preserve"> do </w:t>
      </w:r>
      <w:r w:rsidR="00C54E02">
        <w:t xml:space="preserve">novo </w:t>
      </w:r>
      <w:r w:rsidR="004E2135">
        <w:t xml:space="preserve">Smart Watch </w:t>
      </w:r>
      <w:hyperlink r:id="rId19" w:history="1">
        <w:r w:rsidR="004041A2" w:rsidRPr="004041A2">
          <w:t>LILYGO® TTGO</w:t>
        </w:r>
      </w:hyperlink>
      <w:r w:rsidR="00E463AA">
        <w:t xml:space="preserve"> (</w:t>
      </w:r>
      <w:r w:rsidR="00E463AA" w:rsidRPr="00D02A09">
        <w:rPr>
          <w:b/>
          <w:bCs/>
        </w:rPr>
        <w:t xml:space="preserve">Figura </w:t>
      </w:r>
      <w:commentRangeStart w:id="264"/>
      <w:r w:rsidR="00E463AA" w:rsidRPr="00D02A09">
        <w:rPr>
          <w:b/>
          <w:bCs/>
        </w:rPr>
        <w:t>4</w:t>
      </w:r>
      <w:commentRangeEnd w:id="264"/>
      <w:r w:rsidR="00B54F9D">
        <w:rPr>
          <w:rStyle w:val="Refdecomentrio"/>
        </w:rPr>
        <w:commentReference w:id="264"/>
      </w:r>
      <w:r w:rsidR="00E463AA">
        <w:t>)</w:t>
      </w:r>
      <w:r w:rsidR="004041A2">
        <w:t>, que é um relógio inteligente totalmente programável em linguagens como Arduino, Scratch, Python, entre outras</w:t>
      </w:r>
      <w:r w:rsidR="00201DD1">
        <w:t>.</w:t>
      </w:r>
      <w:r w:rsidR="00FB385A">
        <w:t xml:space="preserve"> </w:t>
      </w:r>
      <w:r w:rsidR="00201DD1">
        <w:t xml:space="preserve">Ele conta também </w:t>
      </w:r>
      <w:r w:rsidR="00FB385A">
        <w:t xml:space="preserve">com diversos sensores já </w:t>
      </w:r>
      <w:r w:rsidR="00ED6ADE">
        <w:t>adaptado</w:t>
      </w:r>
      <w:r w:rsidR="00AC3B3C">
        <w:t>s</w:t>
      </w:r>
      <w:r w:rsidR="00FB385A">
        <w:t xml:space="preserve"> em seu </w:t>
      </w:r>
      <w:commentRangeStart w:id="265"/>
      <w:r w:rsidR="00FB385A">
        <w:t>interior</w:t>
      </w:r>
      <w:commentRangeEnd w:id="265"/>
      <w:r w:rsidR="00B54F9D">
        <w:rPr>
          <w:rStyle w:val="Refdecomentrio"/>
        </w:rPr>
        <w:commentReference w:id="265"/>
      </w:r>
      <w:r w:rsidR="00E424CC">
        <w:t xml:space="preserve">, desse modo </w:t>
      </w:r>
      <w:r w:rsidR="003C27C7">
        <w:t>será</w:t>
      </w:r>
      <w:r w:rsidR="00E424CC">
        <w:t xml:space="preserve"> possível</w:t>
      </w:r>
      <w:r w:rsidR="003C27C7">
        <w:t xml:space="preserve"> </w:t>
      </w:r>
      <w:r w:rsidR="00B905DC">
        <w:t xml:space="preserve">propor </w:t>
      </w:r>
      <w:r w:rsidR="005C3D6A">
        <w:t xml:space="preserve">uma aplicação que abranja </w:t>
      </w:r>
      <w:r w:rsidR="003C27C7">
        <w:t xml:space="preserve">todas as </w:t>
      </w:r>
      <w:r w:rsidR="005C3D6A">
        <w:t>especificações</w:t>
      </w:r>
      <w:r w:rsidR="003C27C7">
        <w:t xml:space="preserve"> </w:t>
      </w:r>
      <w:r w:rsidR="005C3D6A">
        <w:t xml:space="preserve">abordadas </w:t>
      </w:r>
      <w:r w:rsidR="008A376C">
        <w:t>no</w:t>
      </w:r>
      <w:r w:rsidR="00C54E02">
        <w:t>s</w:t>
      </w:r>
      <w:r w:rsidR="008A376C">
        <w:t xml:space="preserve"> </w:t>
      </w:r>
      <w:r w:rsidR="00166DA9">
        <w:t>requisitos</w:t>
      </w:r>
      <w:r w:rsidR="008A376C">
        <w:t xml:space="preserve"> utilizando apenas uma</w:t>
      </w:r>
      <w:r w:rsidR="00930A38">
        <w:t xml:space="preserve"> única</w:t>
      </w:r>
      <w:r w:rsidR="008A376C">
        <w:t xml:space="preserve"> tecnologia vestível em conexão com um servidor web.</w:t>
      </w:r>
      <w:r w:rsidR="00422E84">
        <w:t xml:space="preserve"> </w:t>
      </w:r>
    </w:p>
    <w:p w14:paraId="13DE57C1" w14:textId="23C88D34" w:rsidR="00CD3615" w:rsidRDefault="00422E84" w:rsidP="00F14A56">
      <w:pPr>
        <w:pStyle w:val="TF-TEXTO"/>
      </w:pPr>
      <w:r>
        <w:t xml:space="preserve">O </w:t>
      </w:r>
      <w:del w:id="266" w:author="Aurélio Faustino Hoppe" w:date="2020-10-28T16:24:00Z">
        <w:r w:rsidDel="00B54F9D">
          <w:delText xml:space="preserve">funcionamento do </w:delText>
        </w:r>
      </w:del>
      <w:r>
        <w:t>processo de monitoramento funcionar</w:t>
      </w:r>
      <w:r w:rsidR="00EC71C4">
        <w:t>á</w:t>
      </w:r>
      <w:r>
        <w:t xml:space="preserve"> da seguinte forma</w:t>
      </w:r>
      <w:r w:rsidR="00EC71C4">
        <w:t xml:space="preserve">, </w:t>
      </w:r>
      <w:r w:rsidR="00863C35">
        <w:t xml:space="preserve">todo </w:t>
      </w:r>
      <w:r w:rsidR="00C42171">
        <w:t>o processamento de informação e cálculos envolvendo os dados dos sensores serão efetuados através do Webservice</w:t>
      </w:r>
      <w:r w:rsidR="00F31F17">
        <w:t>, o Smart Watch será utilizado apenas como um equipamento</w:t>
      </w:r>
      <w:r w:rsidR="0008218F">
        <w:t xml:space="preserve"> </w:t>
      </w:r>
      <w:r w:rsidR="00F31F17">
        <w:t>vestível pelo idoso para a captação d</w:t>
      </w:r>
      <w:r w:rsidR="000C1E1C">
        <w:t xml:space="preserve">os dados </w:t>
      </w:r>
      <w:r w:rsidR="00F31F17">
        <w:t>corporais</w:t>
      </w:r>
      <w:r w:rsidR="00B26B6D">
        <w:t xml:space="preserve"> como temperatura, pressão arterial, </w:t>
      </w:r>
      <w:r w:rsidR="007E496E">
        <w:t>batimento cardíaco, informações do acelerômetro e giroscópio entre outros</w:t>
      </w:r>
      <w:r w:rsidR="000C1E1C">
        <w:t>, sendo assim, apenas o idoso utilizará o relógio para que seja feit</w:t>
      </w:r>
      <w:r w:rsidR="00C034EE">
        <w:t>a a captura das informações</w:t>
      </w:r>
      <w:r w:rsidR="00270155">
        <w:t>. O</w:t>
      </w:r>
      <w:r w:rsidR="00C034EE">
        <w:t>s cuidadores e demais responsáveis serão notificados através de</w:t>
      </w:r>
      <w:r w:rsidR="00C67F54">
        <w:t xml:space="preserve"> e-mails ou grupos no WhatsApp</w:t>
      </w:r>
      <w:r w:rsidR="00685382">
        <w:t xml:space="preserve"> de ac</w:t>
      </w:r>
      <w:r w:rsidR="00C443CD">
        <w:t xml:space="preserve">ordo com </w:t>
      </w:r>
      <w:r w:rsidR="0011399E">
        <w:t>s</w:t>
      </w:r>
      <w:r w:rsidR="002D239B">
        <w:t>ua necessidade</w:t>
      </w:r>
      <w:r w:rsidR="0011399E">
        <w:t>.</w:t>
      </w:r>
    </w:p>
    <w:p w14:paraId="702C950F" w14:textId="6AEF9A2B" w:rsidR="00E463AA" w:rsidRPr="004439EC" w:rsidRDefault="00E463AA" w:rsidP="004439EC">
      <w:pPr>
        <w:pStyle w:val="TF-LEGENDA"/>
      </w:pPr>
      <w:r w:rsidRPr="004439EC">
        <w:t xml:space="preserve">Figura 4 – Smart Watch </w:t>
      </w:r>
      <w:hyperlink r:id="rId20" w:history="1">
        <w:r w:rsidRPr="004439EC">
          <w:t>LILYGO® TTGO</w:t>
        </w:r>
      </w:hyperlink>
    </w:p>
    <w:p w14:paraId="4D382DAD" w14:textId="3F04F10B" w:rsidR="00553A96" w:rsidRDefault="00791873" w:rsidP="00553A96">
      <w:pPr>
        <w:pStyle w:val="TF-FIGURA"/>
      </w:pPr>
      <w:r>
        <w:rPr>
          <w:noProof/>
        </w:rPr>
        <w:drawing>
          <wp:inline distT="0" distB="0" distL="0" distR="0" wp14:anchorId="78060D42" wp14:editId="2F21CEBD">
            <wp:extent cx="2496820" cy="2433320"/>
            <wp:effectExtent l="19050" t="1905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43332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FE85288" w14:textId="404583EA" w:rsidR="00CE57B9" w:rsidRPr="00CE57B9" w:rsidRDefault="00E463AA" w:rsidP="004C27A6">
      <w:pPr>
        <w:pStyle w:val="TF-FONTE"/>
      </w:pPr>
      <w:r>
        <w:t xml:space="preserve">Fonte: </w:t>
      </w:r>
      <w:r w:rsidR="00045EFE">
        <w:t xml:space="preserve">Banggood </w:t>
      </w:r>
      <w:r w:rsidR="0029361E">
        <w:t xml:space="preserve">– Loja Virtual </w:t>
      </w:r>
      <w:r w:rsidR="00C02A39">
        <w:t>(2020)</w:t>
      </w:r>
    </w:p>
    <w:p w14:paraId="4F6CA62D" w14:textId="14024E52" w:rsidR="00D339C1" w:rsidRPr="00CE57B9" w:rsidDel="006C49BB" w:rsidRDefault="00B54F9D" w:rsidP="006C49BB">
      <w:pPr>
        <w:pStyle w:val="TF-TEXTO"/>
        <w:rPr>
          <w:del w:id="267" w:author="Aurélio Faustino Hoppe" w:date="2020-10-28T16:33:00Z"/>
        </w:rPr>
      </w:pPr>
      <w:ins w:id="268" w:author="Aurélio Faustino Hoppe" w:date="2020-10-28T16:25:00Z">
        <w:r>
          <w:t xml:space="preserve">Diante deste cenário, </w:t>
        </w:r>
      </w:ins>
      <w:del w:id="269" w:author="Aurélio Faustino Hoppe" w:date="2020-10-28T16:25:00Z">
        <w:r w:rsidR="008B2654" w:rsidDel="00B54F9D">
          <w:delText>E</w:delText>
        </w:r>
      </w:del>
      <w:ins w:id="270" w:author="Aurélio Faustino Hoppe" w:date="2020-10-28T16:25:00Z">
        <w:r>
          <w:t>e</w:t>
        </w:r>
      </w:ins>
      <w:r w:rsidR="008B2654">
        <w:t xml:space="preserve">ste trabalho se torna relevante </w:t>
      </w:r>
      <w:r w:rsidR="000E5D81">
        <w:t xml:space="preserve">pelo fato de auxiliar </w:t>
      </w:r>
      <w:r w:rsidR="00B05D7D">
        <w:t xml:space="preserve">familiares ou cuidadores de idosos e até profissionais do ramo da saúde, à </w:t>
      </w:r>
      <w:r w:rsidR="00645025">
        <w:t xml:space="preserve">observar e monitorar pacientes </w:t>
      </w:r>
      <w:r w:rsidR="002C092D">
        <w:t xml:space="preserve">que </w:t>
      </w:r>
      <w:r w:rsidR="008C7126">
        <w:t>contém uma rotina específica e necessitam de acompanhamento diário para a maioria das tarefas do dia a dia</w:t>
      </w:r>
      <w:r w:rsidR="002C092D">
        <w:t xml:space="preserve">, </w:t>
      </w:r>
      <w:del w:id="271" w:author="Aurélio Faustino Hoppe" w:date="2020-10-28T16:30:00Z">
        <w:r w:rsidR="002C092D" w:rsidDel="006C49BB">
          <w:delText>desse modo o monitoramento</w:delText>
        </w:r>
        <w:r w:rsidR="00AA625B" w:rsidDel="006C49BB">
          <w:delText xml:space="preserve"> poderá ser efetuado a todo momento </w:delText>
        </w:r>
      </w:del>
      <w:r w:rsidR="00CF239E">
        <w:t>recebendo informações atualizadas sobre o bem estar do paciente.</w:t>
      </w:r>
      <w:ins w:id="272" w:author="Aurélio Faustino Hoppe" w:date="2020-10-28T16:32:00Z">
        <w:r w:rsidR="006C49BB">
          <w:t xml:space="preserve"> Além disso, </w:t>
        </w:r>
      </w:ins>
      <w:ins w:id="273" w:author="Aurélio Faustino Hoppe" w:date="2020-10-28T16:33:00Z">
        <w:r w:rsidR="006C49BB">
          <w:t>também pretende-se gerar</w:t>
        </w:r>
      </w:ins>
    </w:p>
    <w:p w14:paraId="1AFC5021" w14:textId="36BF9C1D" w:rsidR="00D339C1" w:rsidRDefault="00443216" w:rsidP="006C49BB">
      <w:pPr>
        <w:pStyle w:val="TF-TEXTO"/>
      </w:pPr>
      <w:del w:id="274" w:author="Aurélio Faustino Hoppe" w:date="2020-10-28T16:33:00Z">
        <w:r w:rsidDel="006C49BB">
          <w:lastRenderedPageBreak/>
          <w:delText>Tendo isso em vista</w:delText>
        </w:r>
        <w:r w:rsidR="00153664" w:rsidDel="006C49BB">
          <w:delText>, o</w:delText>
        </w:r>
        <w:r w:rsidR="00D339C1" w:rsidDel="006C49BB">
          <w:delText xml:space="preserve"> trabalho deverá trazer</w:delText>
        </w:r>
      </w:del>
      <w:r w:rsidR="00D339C1">
        <w:t xml:space="preserve"> contribuições práticas principalmente para a área da Saúde, </w:t>
      </w:r>
      <w:del w:id="275" w:author="Aurélio Faustino Hoppe" w:date="2020-10-28T16:33:00Z">
        <w:r w:rsidR="00D339C1" w:rsidDel="006C49BB">
          <w:delText xml:space="preserve">onde </w:delText>
        </w:r>
      </w:del>
      <w:ins w:id="276" w:author="Aurélio Faustino Hoppe" w:date="2020-10-28T16:33:00Z">
        <w:r w:rsidR="006C49BB">
          <w:t xml:space="preserve">no qual </w:t>
        </w:r>
      </w:ins>
      <w:r w:rsidR="00D339C1">
        <w:t>será possível num futuro próximo monitorar pacientes ou idosos em tempo integral tendo a necessidade apenas de uma conexão com a internet (Wi-fi)</w:t>
      </w:r>
      <w:ins w:id="277" w:author="Aurélio Faustino Hoppe" w:date="2020-10-28T16:34:00Z">
        <w:r w:rsidR="006C49BB">
          <w:t>. E, sobretudo</w:t>
        </w:r>
      </w:ins>
      <w:del w:id="278" w:author="Aurélio Faustino Hoppe" w:date="2020-10-28T16:34:00Z">
        <w:r w:rsidR="00D339C1" w:rsidDel="006C49BB">
          <w:delText>,</w:delText>
        </w:r>
      </w:del>
      <w:r w:rsidR="00D339C1">
        <w:t xml:space="preserve"> </w:t>
      </w:r>
      <w:del w:id="279" w:author="Aurélio Faustino Hoppe" w:date="2020-10-28T16:35:00Z">
        <w:r w:rsidR="00D339C1" w:rsidDel="006C49BB">
          <w:delText>além também do</w:delText>
        </w:r>
      </w:del>
      <w:ins w:id="280" w:author="Aurélio Faustino Hoppe" w:date="2020-10-28T16:35:00Z">
        <w:r w:rsidR="006C49BB">
          <w:t>este</w:t>
        </w:r>
      </w:ins>
      <w:r w:rsidR="00D339C1">
        <w:t xml:space="preserve"> projeto </w:t>
      </w:r>
      <w:del w:id="281" w:author="Aurélio Faustino Hoppe" w:date="2020-10-28T16:35:00Z">
        <w:r w:rsidR="00D339C1" w:rsidDel="006C49BB">
          <w:delText xml:space="preserve">apresentar </w:delText>
        </w:r>
      </w:del>
      <w:ins w:id="282" w:author="Aurélio Faustino Hoppe" w:date="2020-10-28T16:35:00Z">
        <w:r w:rsidR="006C49BB">
          <w:t xml:space="preserve">mostra-se </w:t>
        </w:r>
      </w:ins>
      <w:r w:rsidR="00D339C1">
        <w:t xml:space="preserve">uma </w:t>
      </w:r>
      <w:ins w:id="283" w:author="Aurélio Faustino Hoppe" w:date="2020-10-28T16:35:00Z">
        <w:r w:rsidR="006C49BB">
          <w:t xml:space="preserve">boa </w:t>
        </w:r>
      </w:ins>
      <w:r w:rsidR="00D339C1">
        <w:t xml:space="preserve">oportunidade </w:t>
      </w:r>
      <w:ins w:id="284" w:author="Aurélio Faustino Hoppe" w:date="2020-10-28T16:35:00Z">
        <w:r w:rsidR="006C49BB">
          <w:t>para</w:t>
        </w:r>
      </w:ins>
      <w:del w:id="285" w:author="Aurélio Faustino Hoppe" w:date="2020-10-28T16:35:00Z">
        <w:r w:rsidR="00D339C1" w:rsidDel="006C49BB">
          <w:delText>de</w:delText>
        </w:r>
      </w:del>
      <w:r w:rsidR="00D339C1">
        <w:t xml:space="preserve"> aprofundar os conhecimentos referentes ao novo Smart Watch, que foi </w:t>
      </w:r>
      <w:del w:id="286" w:author="Aurélio Faustino Hoppe" w:date="2020-10-28T16:35:00Z">
        <w:r w:rsidR="00D339C1" w:rsidDel="006C49BB">
          <w:delText xml:space="preserve">projetado e </w:delText>
        </w:r>
      </w:del>
      <w:r w:rsidR="00D339C1">
        <w:t xml:space="preserve">lançado </w:t>
      </w:r>
      <w:del w:id="287" w:author="Aurélio Faustino Hoppe" w:date="2020-10-28T16:35:00Z">
        <w:r w:rsidR="00D339C1" w:rsidDel="006C49BB">
          <w:delText xml:space="preserve">ainda este ano </w:delText>
        </w:r>
      </w:del>
      <w:ins w:id="288" w:author="Aurélio Faustino Hoppe" w:date="2020-10-28T16:35:00Z">
        <w:r w:rsidR="006C49BB">
          <w:t xml:space="preserve">recentemente </w:t>
        </w:r>
      </w:ins>
      <w:r w:rsidR="00D339C1">
        <w:t xml:space="preserve">e </w:t>
      </w:r>
      <w:del w:id="289" w:author="Aurélio Faustino Hoppe" w:date="2020-10-28T16:35:00Z">
        <w:r w:rsidR="00D339C1" w:rsidDel="006C49BB">
          <w:delText xml:space="preserve">que </w:delText>
        </w:r>
      </w:del>
      <w:r w:rsidR="00903FFC">
        <w:t xml:space="preserve">ainda </w:t>
      </w:r>
      <w:del w:id="290" w:author="Aurélio Faustino Hoppe" w:date="2020-10-28T16:36:00Z">
        <w:r w:rsidR="00903FFC" w:rsidDel="006C49BB">
          <w:delText xml:space="preserve">está </w:delText>
        </w:r>
      </w:del>
      <w:ins w:id="291" w:author="Aurélio Faustino Hoppe" w:date="2020-10-28T16:36:00Z">
        <w:r w:rsidR="006C49BB">
          <w:t xml:space="preserve">é </w:t>
        </w:r>
      </w:ins>
      <w:del w:id="292" w:author="Aurélio Faustino Hoppe" w:date="2020-10-28T16:36:00Z">
        <w:r w:rsidR="00903FFC" w:rsidDel="006C49BB">
          <w:delText xml:space="preserve">um </w:delText>
        </w:r>
      </w:del>
      <w:r w:rsidR="00903FFC">
        <w:t xml:space="preserve">pouco </w:t>
      </w:r>
      <w:del w:id="293" w:author="Aurélio Faustino Hoppe" w:date="2020-10-28T16:36:00Z">
        <w:r w:rsidR="00903FFC" w:rsidDel="002A7661">
          <w:delText>ausente</w:delText>
        </w:r>
        <w:r w:rsidR="00F97E14" w:rsidDel="002A7661">
          <w:delText xml:space="preserve"> na área de projetos científicos</w:delText>
        </w:r>
      </w:del>
      <w:ins w:id="294" w:author="Aurélio Faustino Hoppe" w:date="2020-10-28T16:36:00Z">
        <w:r w:rsidR="002A7661">
          <w:t>utilizado comercialmente e cientificamente</w:t>
        </w:r>
      </w:ins>
      <w:r w:rsidR="00D339C1">
        <w:t>.</w:t>
      </w:r>
    </w:p>
    <w:p w14:paraId="51E0058B" w14:textId="77777777" w:rsidR="00451B94" w:rsidRDefault="00451B94" w:rsidP="00451B94">
      <w:pPr>
        <w:pStyle w:val="Ttulo2"/>
        <w:spacing w:after="120" w:line="240" w:lineRule="auto"/>
      </w:pPr>
      <w:r>
        <w:rPr>
          <w:caps w:val="0"/>
        </w:rPr>
        <w:t>REQUISITOS PRINCIPAIS DO PROBLEMA A SER TRABALHADO</w:t>
      </w:r>
      <w:bookmarkEnd w:id="223"/>
      <w:bookmarkEnd w:id="224"/>
      <w:bookmarkEnd w:id="225"/>
      <w:bookmarkEnd w:id="226"/>
      <w:bookmarkEnd w:id="227"/>
      <w:bookmarkEnd w:id="228"/>
      <w:bookmarkEnd w:id="229"/>
    </w:p>
    <w:p w14:paraId="472BB758" w14:textId="066E3CF7" w:rsidR="007866FF" w:rsidRDefault="002A7661" w:rsidP="00451B94">
      <w:pPr>
        <w:pStyle w:val="TF-TEXTO"/>
      </w:pPr>
      <w:ins w:id="295" w:author="Aurélio Faustino Hoppe" w:date="2020-10-28T16:38:00Z">
        <w:r>
          <w:t>O módulo Smart Watch deverá:</w:t>
        </w:r>
      </w:ins>
      <w:del w:id="296" w:author="Aurélio Faustino Hoppe" w:date="2020-10-28T16:38:00Z">
        <w:r w:rsidR="007866FF" w:rsidDel="002A7661">
          <w:delText xml:space="preserve">Requisitos </w:delText>
        </w:r>
        <w:commentRangeStart w:id="297"/>
        <w:r w:rsidR="007866FF" w:rsidDel="002A7661">
          <w:delText>Funcionais</w:delText>
        </w:r>
        <w:commentRangeEnd w:id="297"/>
        <w:r w:rsidDel="002A7661">
          <w:rPr>
            <w:rStyle w:val="Refdecomentrio"/>
          </w:rPr>
          <w:commentReference w:id="297"/>
        </w:r>
        <w:r w:rsidR="007866FF" w:rsidDel="002A7661">
          <w:delText>:</w:delText>
        </w:r>
      </w:del>
    </w:p>
    <w:p w14:paraId="50A9E21E" w14:textId="4CC61A04" w:rsidR="003E2934" w:rsidRDefault="003E2934" w:rsidP="00166DA9">
      <w:pPr>
        <w:pStyle w:val="TF-ALNEA"/>
        <w:numPr>
          <w:ilvl w:val="0"/>
          <w:numId w:val="24"/>
        </w:numPr>
      </w:pPr>
      <w:del w:id="298" w:author="Aurélio Faustino Hoppe" w:date="2020-10-28T16:38:00Z">
        <w:r w:rsidDel="002A7661">
          <w:delText xml:space="preserve">O smart watch deve ser desenvolvido para </w:delText>
        </w:r>
      </w:del>
      <w:r w:rsidR="004A17E3">
        <w:t>capt</w:t>
      </w:r>
      <w:ins w:id="299" w:author="Aurélio Faustino Hoppe" w:date="2020-10-28T16:38:00Z">
        <w:r w:rsidR="002A7661">
          <w:t>ur</w:t>
        </w:r>
      </w:ins>
      <w:r w:rsidR="004A17E3">
        <w:t>ar informações através de seus sensores</w:t>
      </w:r>
      <w:ins w:id="300" w:author="Aurélio Faustino Hoppe" w:date="2020-10-28T16:38:00Z">
        <w:r w:rsidR="002A7661">
          <w:t xml:space="preserve"> (Re</w:t>
        </w:r>
      </w:ins>
      <w:ins w:id="301" w:author="Aurélio Faustino Hoppe" w:date="2020-10-28T16:39:00Z">
        <w:r w:rsidR="002A7661">
          <w:t>quisito Funcional – RF)</w:t>
        </w:r>
      </w:ins>
      <w:r w:rsidR="004A17E3">
        <w:t>;</w:t>
      </w:r>
    </w:p>
    <w:p w14:paraId="49754776" w14:textId="45D33A6C" w:rsidR="00166DA9" w:rsidRDefault="00166DA9" w:rsidP="00166DA9">
      <w:pPr>
        <w:pStyle w:val="TF-ALNEA"/>
        <w:numPr>
          <w:ilvl w:val="0"/>
          <w:numId w:val="24"/>
        </w:numPr>
      </w:pPr>
      <w:del w:id="302" w:author="Aurélio Faustino Hoppe" w:date="2020-10-28T16:39:00Z">
        <w:r w:rsidDel="002A7661">
          <w:delText xml:space="preserve">O smart watch deve </w:delText>
        </w:r>
      </w:del>
      <w:r>
        <w:t>enviar ao webservice os dados d</w:t>
      </w:r>
      <w:ins w:id="303" w:author="Aurélio Faustino Hoppe" w:date="2020-10-28T16:40:00Z">
        <w:r w:rsidR="002A7661">
          <w:t>a</w:t>
        </w:r>
      </w:ins>
      <w:del w:id="304" w:author="Aurélio Faustino Hoppe" w:date="2020-10-28T16:40:00Z">
        <w:r w:rsidDel="002A7661">
          <w:delText>e</w:delText>
        </w:r>
      </w:del>
      <w:r>
        <w:t xml:space="preserve"> pressão arterial</w:t>
      </w:r>
      <w:ins w:id="305" w:author="Aurélio Faustino Hoppe" w:date="2020-10-28T16:39:00Z">
        <w:r w:rsidR="002A7661">
          <w:t>, temperatura</w:t>
        </w:r>
      </w:ins>
      <w:ins w:id="306" w:author="Aurélio Faustino Hoppe" w:date="2020-10-28T16:40:00Z">
        <w:r w:rsidR="002A7661">
          <w:t xml:space="preserve"> e</w:t>
        </w:r>
      </w:ins>
      <w:ins w:id="307" w:author="Aurélio Faustino Hoppe" w:date="2020-10-28T16:39:00Z">
        <w:r w:rsidR="002A7661">
          <w:t xml:space="preserve"> batimento cardíaco </w:t>
        </w:r>
      </w:ins>
      <w:r>
        <w:t xml:space="preserve"> do idoso</w:t>
      </w:r>
      <w:ins w:id="308" w:author="Aurélio Faustino Hoppe" w:date="2020-10-28T16:41:00Z">
        <w:r w:rsidR="002A7661">
          <w:t xml:space="preserve"> para????</w:t>
        </w:r>
      </w:ins>
      <w:r>
        <w:t>;</w:t>
      </w:r>
    </w:p>
    <w:p w14:paraId="33436444" w14:textId="5E86162E" w:rsidR="00166DA9" w:rsidDel="002A7661" w:rsidRDefault="00166DA9" w:rsidP="00166DA9">
      <w:pPr>
        <w:pStyle w:val="TF-ALNEA"/>
        <w:numPr>
          <w:ilvl w:val="0"/>
          <w:numId w:val="24"/>
        </w:numPr>
        <w:rPr>
          <w:del w:id="309" w:author="Aurélio Faustino Hoppe" w:date="2020-10-28T16:40:00Z"/>
        </w:rPr>
      </w:pPr>
      <w:del w:id="310" w:author="Aurélio Faustino Hoppe" w:date="2020-10-28T16:40:00Z">
        <w:r w:rsidDel="002A7661">
          <w:delText>O smart watch deve enviar ao webservice os dados de temperatura do idoso;</w:delText>
        </w:r>
      </w:del>
    </w:p>
    <w:p w14:paraId="3B6A5BD8" w14:textId="040F04F6" w:rsidR="00166DA9" w:rsidDel="002A7661" w:rsidRDefault="00166DA9" w:rsidP="00166DA9">
      <w:pPr>
        <w:pStyle w:val="TF-ALNEA"/>
        <w:numPr>
          <w:ilvl w:val="0"/>
          <w:numId w:val="24"/>
        </w:numPr>
        <w:rPr>
          <w:del w:id="311" w:author="Aurélio Faustino Hoppe" w:date="2020-10-28T16:40:00Z"/>
        </w:rPr>
      </w:pPr>
      <w:del w:id="312" w:author="Aurélio Faustino Hoppe" w:date="2020-10-28T16:40:00Z">
        <w:r w:rsidDel="002A7661">
          <w:delText>O smart watch deve enviar ao webservice os dados de batimento cardíaco do idoso;</w:delText>
        </w:r>
      </w:del>
    </w:p>
    <w:p w14:paraId="7A5250D2" w14:textId="45B53667" w:rsidR="00166DA9" w:rsidDel="002A7661" w:rsidRDefault="00166DA9" w:rsidP="002A7661">
      <w:pPr>
        <w:pStyle w:val="TF-ALNEA"/>
        <w:numPr>
          <w:ilvl w:val="0"/>
          <w:numId w:val="24"/>
        </w:numPr>
        <w:rPr>
          <w:del w:id="313" w:author="Aurélio Faustino Hoppe" w:date="2020-10-28T16:41:00Z"/>
        </w:rPr>
      </w:pPr>
      <w:del w:id="314" w:author="Aurélio Faustino Hoppe" w:date="2020-10-28T16:41:00Z">
        <w:r w:rsidDel="002A7661">
          <w:delText xml:space="preserve">O smart watch deve </w:delText>
        </w:r>
      </w:del>
      <w:r>
        <w:t>enviar ao webservice os dados do acelerômetro e giroscópio</w:t>
      </w:r>
      <w:del w:id="315" w:author="Aurélio Faustino Hoppe" w:date="2020-10-28T16:41:00Z">
        <w:r w:rsidDel="002A7661">
          <w:delText>;</w:delText>
        </w:r>
      </w:del>
      <w:ins w:id="316" w:author="Aurélio Faustino Hoppe" w:date="2020-10-28T16:41:00Z">
        <w:r w:rsidR="002A7661">
          <w:t xml:space="preserve"> e </w:t>
        </w:r>
      </w:ins>
    </w:p>
    <w:p w14:paraId="2BD6C321" w14:textId="78218093" w:rsidR="00793AA0" w:rsidRDefault="00793AA0" w:rsidP="002A7661">
      <w:pPr>
        <w:pStyle w:val="TF-ALNEA"/>
        <w:numPr>
          <w:ilvl w:val="0"/>
          <w:numId w:val="24"/>
        </w:numPr>
      </w:pPr>
      <w:del w:id="317" w:author="Aurélio Faustino Hoppe" w:date="2020-10-28T16:41:00Z">
        <w:r w:rsidDel="002A7661">
          <w:delText xml:space="preserve">O smart watch deve enviar ao webservice o seu </w:delText>
        </w:r>
      </w:del>
      <w:r>
        <w:t>percentual de bateria;</w:t>
      </w:r>
    </w:p>
    <w:p w14:paraId="42F382F2" w14:textId="05A1B415" w:rsidR="00166DA9" w:rsidRDefault="00166DA9" w:rsidP="00166DA9">
      <w:pPr>
        <w:pStyle w:val="TF-ALNEA"/>
        <w:numPr>
          <w:ilvl w:val="0"/>
          <w:numId w:val="24"/>
        </w:numPr>
      </w:pPr>
      <w:del w:id="318" w:author="Aurélio Faustino Hoppe" w:date="2020-10-28T16:41:00Z">
        <w:r w:rsidDel="002A7661">
          <w:delText xml:space="preserve">O smart watch deve </w:delText>
        </w:r>
      </w:del>
      <w:r>
        <w:t>atualizar os dados do webservice após um tempo pré</w:t>
      </w:r>
      <w:r w:rsidR="009C1505">
        <w:t>-</w:t>
      </w:r>
      <w:r>
        <w:t>determinado</w:t>
      </w:r>
      <w:ins w:id="319" w:author="Aurélio Faustino Hoppe" w:date="2020-10-28T16:41:00Z">
        <w:r w:rsidR="002A7661">
          <w:t xml:space="preserve"> (Req. Não funcional)</w:t>
        </w:r>
      </w:ins>
      <w:r>
        <w:t>;</w:t>
      </w:r>
    </w:p>
    <w:p w14:paraId="12F36518" w14:textId="5F46D961" w:rsidR="00166DA9" w:rsidRDefault="00166DA9" w:rsidP="00166DA9">
      <w:pPr>
        <w:pStyle w:val="TF-ALNEA"/>
        <w:numPr>
          <w:ilvl w:val="0"/>
          <w:numId w:val="24"/>
        </w:numPr>
      </w:pPr>
      <w:r>
        <w:t>O webservice deve receber as informações do idoso e armazená-la em um banco de dados;</w:t>
      </w:r>
    </w:p>
    <w:p w14:paraId="1E7A01C4" w14:textId="5B885970" w:rsidR="00166DA9" w:rsidRDefault="00166DA9" w:rsidP="00166DA9">
      <w:pPr>
        <w:pStyle w:val="TF-ALNEA"/>
        <w:numPr>
          <w:ilvl w:val="0"/>
          <w:numId w:val="24"/>
        </w:numPr>
      </w:pPr>
      <w:r>
        <w:t xml:space="preserve">O webservice deve manter o </w:t>
      </w:r>
      <w:commentRangeStart w:id="320"/>
      <w:r>
        <w:t>usuário</w:t>
      </w:r>
      <w:commentRangeEnd w:id="320"/>
      <w:r w:rsidR="002A7661">
        <w:rPr>
          <w:rStyle w:val="Refdecomentrio"/>
        </w:rPr>
        <w:commentReference w:id="320"/>
      </w:r>
      <w:r>
        <w:t xml:space="preserve"> informado referente à quantidade de bateria consumida pelo smart watch</w:t>
      </w:r>
      <w:r w:rsidR="00D74495">
        <w:t xml:space="preserve"> e alertá-lo </w:t>
      </w:r>
      <w:r w:rsidR="0030649A">
        <w:t>caso a bateria esteja no fim da vida útil</w:t>
      </w:r>
      <w:r>
        <w:t>;</w:t>
      </w:r>
    </w:p>
    <w:p w14:paraId="18DBFDE6" w14:textId="11CDEA91" w:rsidR="00853999" w:rsidRDefault="00853999" w:rsidP="00166DA9">
      <w:pPr>
        <w:pStyle w:val="TF-ALNEA"/>
        <w:numPr>
          <w:ilvl w:val="0"/>
          <w:numId w:val="24"/>
        </w:numPr>
      </w:pPr>
      <w:r>
        <w:t>O webservice deve permitir o cadastro</w:t>
      </w:r>
      <w:r w:rsidR="00AA22FA">
        <w:t xml:space="preserve"> de idosos;</w:t>
      </w:r>
    </w:p>
    <w:p w14:paraId="49A290F2" w14:textId="70FFCEB7" w:rsidR="00166DA9" w:rsidRDefault="00166DA9" w:rsidP="00166DA9">
      <w:pPr>
        <w:pStyle w:val="TF-ALNEA"/>
        <w:numPr>
          <w:ilvl w:val="0"/>
          <w:numId w:val="24"/>
        </w:numPr>
      </w:pPr>
      <w:r>
        <w:t xml:space="preserve">O webservice deve permitir o cadastro de uma quantidade </w:t>
      </w:r>
      <w:r w:rsidRPr="00D747CF">
        <w:rPr>
          <w:i/>
          <w:iCs/>
        </w:rPr>
        <w:t>n</w:t>
      </w:r>
      <w:r>
        <w:t xml:space="preserve"> de cuidadores para um determinado idoso;</w:t>
      </w:r>
    </w:p>
    <w:p w14:paraId="7C9F7E75" w14:textId="31FD4FC4" w:rsidR="00166DA9" w:rsidRDefault="00166DA9" w:rsidP="00166DA9">
      <w:pPr>
        <w:pStyle w:val="TF-ALNEA"/>
        <w:numPr>
          <w:ilvl w:val="0"/>
          <w:numId w:val="24"/>
        </w:numPr>
      </w:pPr>
      <w:r>
        <w:t xml:space="preserve">O webservice deve estar preparado para </w:t>
      </w:r>
      <w:r w:rsidR="000638E7">
        <w:t>notificar</w:t>
      </w:r>
      <w:r>
        <w:t xml:space="preserve"> os cuidadores cadastrados </w:t>
      </w:r>
      <w:r w:rsidR="00DE5B0F">
        <w:t>no momento em que</w:t>
      </w:r>
      <w:r>
        <w:t xml:space="preserve"> receber as informações do smart watch;</w:t>
      </w:r>
    </w:p>
    <w:p w14:paraId="467FEC47" w14:textId="4AF12C44" w:rsidR="00166DA9" w:rsidRDefault="00166DA9" w:rsidP="00166DA9">
      <w:pPr>
        <w:pStyle w:val="TF-ALNEA"/>
        <w:numPr>
          <w:ilvl w:val="0"/>
          <w:numId w:val="24"/>
        </w:numPr>
      </w:pPr>
      <w:r>
        <w:t>O webservice</w:t>
      </w:r>
      <w:r w:rsidR="003D5514">
        <w:t xml:space="preserve"> (De acordo com o Requisito Não Funcional E)</w:t>
      </w:r>
      <w:r>
        <w:t xml:space="preserve"> deve permitir que o usuário </w:t>
      </w:r>
      <w:r w:rsidR="00957EEE">
        <w:t>determine</w:t>
      </w:r>
      <w:r>
        <w:t xml:space="preserve"> o valor </w:t>
      </w:r>
      <w:r w:rsidR="00957EEE">
        <w:t>mínimo e máximo</w:t>
      </w:r>
      <w:r>
        <w:t xml:space="preserve"> </w:t>
      </w:r>
      <w:r w:rsidR="00756A49">
        <w:t>que os dados de pressão arterial, temperatura e batimento cardíaco</w:t>
      </w:r>
      <w:r>
        <w:t xml:space="preserve"> dev</w:t>
      </w:r>
      <w:r w:rsidR="00756A49">
        <w:t>em</w:t>
      </w:r>
      <w:r>
        <w:t xml:space="preserve"> atingir antes de enviar determinada </w:t>
      </w:r>
      <w:r w:rsidR="0034597A">
        <w:t>notificação</w:t>
      </w:r>
      <w:r w:rsidR="003D5514">
        <w:t>.</w:t>
      </w:r>
      <w:ins w:id="321" w:author="Aurélio Faustino Hoppe" w:date="2020-10-28T16:43:00Z">
        <w:r w:rsidR="002A7661" w:rsidRPr="002A7661">
          <w:t xml:space="preserve"> </w:t>
        </w:r>
        <w:r w:rsidR="002A7661">
          <w:t xml:space="preserve">(Req. Não </w:t>
        </w:r>
        <w:commentRangeStart w:id="322"/>
        <w:r w:rsidR="002A7661">
          <w:t>funcional</w:t>
        </w:r>
      </w:ins>
      <w:commentRangeEnd w:id="322"/>
      <w:ins w:id="323" w:author="Aurélio Faustino Hoppe" w:date="2020-10-28T16:44:00Z">
        <w:r w:rsidR="002A7661">
          <w:rPr>
            <w:rStyle w:val="Refdecomentrio"/>
          </w:rPr>
          <w:commentReference w:id="322"/>
        </w:r>
      </w:ins>
      <w:ins w:id="324" w:author="Aurélio Faustino Hoppe" w:date="2020-10-28T16:43:00Z">
        <w:r w:rsidR="002A7661">
          <w:t>);</w:t>
        </w:r>
      </w:ins>
    </w:p>
    <w:p w14:paraId="51605F4D" w14:textId="56A5FCC2" w:rsidR="007866FF" w:rsidRDefault="007866FF" w:rsidP="00451B94">
      <w:pPr>
        <w:pStyle w:val="TF-TEXTO"/>
      </w:pPr>
      <w:r>
        <w:t xml:space="preserve">Requisitos Não </w:t>
      </w:r>
      <w:r w:rsidR="000076FC">
        <w:t>Funcionais:</w:t>
      </w:r>
    </w:p>
    <w:p w14:paraId="40D83B96" w14:textId="66C90A7F" w:rsidR="009C1505" w:rsidRDefault="009C1505" w:rsidP="009C1505">
      <w:pPr>
        <w:pStyle w:val="TF-ALNEA"/>
        <w:numPr>
          <w:ilvl w:val="0"/>
          <w:numId w:val="25"/>
        </w:numPr>
      </w:pPr>
      <w:r>
        <w:t>O smart watch será programado em Arduíno;</w:t>
      </w:r>
    </w:p>
    <w:p w14:paraId="4272BA57" w14:textId="1935EC8F" w:rsidR="009C1505" w:rsidRDefault="009C1505" w:rsidP="009C1505">
      <w:pPr>
        <w:pStyle w:val="TF-ALNEA"/>
        <w:numPr>
          <w:ilvl w:val="0"/>
          <w:numId w:val="25"/>
        </w:numPr>
      </w:pPr>
      <w:r>
        <w:t>O smart watch será utilizado a partir de uma conexão Wi-fi;</w:t>
      </w:r>
    </w:p>
    <w:p w14:paraId="46637512" w14:textId="0AE0A203" w:rsidR="009C1505" w:rsidRDefault="009C1505" w:rsidP="009C1505">
      <w:pPr>
        <w:pStyle w:val="TF-ALNEA"/>
        <w:numPr>
          <w:ilvl w:val="0"/>
          <w:numId w:val="25"/>
        </w:numPr>
      </w:pPr>
      <w:r>
        <w:t>O smart watch se comunicará com o webservice através de chamadas HTTP;</w:t>
      </w:r>
    </w:p>
    <w:p w14:paraId="708F08BB" w14:textId="5DFA4CDE" w:rsidR="009C1505" w:rsidRDefault="009C1505" w:rsidP="009C1505">
      <w:pPr>
        <w:pStyle w:val="TF-ALNEA"/>
        <w:numPr>
          <w:ilvl w:val="0"/>
          <w:numId w:val="25"/>
        </w:numPr>
      </w:pPr>
      <w:r>
        <w:t>O webservice notificará os cuidadores via e-mail ou via WhatsApp;</w:t>
      </w:r>
      <w:ins w:id="325" w:author="Aurélio Faustino Hoppe" w:date="2020-10-28T16:45:00Z">
        <w:r w:rsidR="002A7661">
          <w:t xml:space="preserve"> (Req. </w:t>
        </w:r>
        <w:commentRangeStart w:id="326"/>
        <w:r w:rsidR="002A7661">
          <w:t>funcional</w:t>
        </w:r>
        <w:commentRangeEnd w:id="326"/>
        <w:r w:rsidR="002A7661">
          <w:rPr>
            <w:rStyle w:val="Refdecomentrio"/>
          </w:rPr>
          <w:commentReference w:id="326"/>
        </w:r>
        <w:r w:rsidR="002A7661">
          <w:t>);</w:t>
        </w:r>
      </w:ins>
    </w:p>
    <w:p w14:paraId="3A4EDBEE" w14:textId="0615129F" w:rsidR="009C1505" w:rsidRDefault="009C1505" w:rsidP="009C1505">
      <w:pPr>
        <w:pStyle w:val="TF-ALNEA"/>
        <w:numPr>
          <w:ilvl w:val="0"/>
          <w:numId w:val="25"/>
        </w:numPr>
      </w:pPr>
      <w:r>
        <w:t>O webservice terá sua parte de configuração provida através de um protótipo de interface web;</w:t>
      </w:r>
    </w:p>
    <w:p w14:paraId="3D2E823F" w14:textId="25822B1C" w:rsidR="009C1505" w:rsidRPr="00286FED" w:rsidRDefault="009C1505" w:rsidP="009C1505">
      <w:pPr>
        <w:pStyle w:val="TF-ALNEA"/>
        <w:numPr>
          <w:ilvl w:val="0"/>
          <w:numId w:val="25"/>
        </w:numPr>
      </w:pPr>
      <w:r>
        <w:t xml:space="preserve">O webservice terá um banco de dados </w:t>
      </w:r>
      <w:commentRangeStart w:id="327"/>
      <w:r>
        <w:t>SQLite</w:t>
      </w:r>
      <w:commentRangeEnd w:id="327"/>
      <w:r w:rsidR="002A7661">
        <w:rPr>
          <w:rStyle w:val="Refdecomentrio"/>
        </w:rPr>
        <w:commentReference w:id="327"/>
      </w:r>
      <w:r>
        <w:t>.</w:t>
      </w:r>
    </w:p>
    <w:p w14:paraId="363636EA" w14:textId="442BDD1C" w:rsidR="00CA6AAF" w:rsidRDefault="00451B94" w:rsidP="004637F7">
      <w:pPr>
        <w:pStyle w:val="Ttulo2"/>
        <w:spacing w:after="120" w:line="240" w:lineRule="auto"/>
      </w:pPr>
      <w:r>
        <w:t>METODOLOGIA</w:t>
      </w:r>
    </w:p>
    <w:p w14:paraId="4ACC7538" w14:textId="20F6C6D2" w:rsidR="00451B94" w:rsidRPr="007E0D87" w:rsidRDefault="00451B94" w:rsidP="00451B94">
      <w:pPr>
        <w:pStyle w:val="TF-TEXTO"/>
      </w:pPr>
      <w:r w:rsidRPr="007E0D87">
        <w:t xml:space="preserve">O trabalho será desenvolvido observando as seguintes </w:t>
      </w:r>
      <w:commentRangeStart w:id="328"/>
      <w:r w:rsidRPr="007E0D87">
        <w:t>etapas</w:t>
      </w:r>
      <w:commentRangeEnd w:id="328"/>
      <w:r w:rsidR="00533B2C">
        <w:rPr>
          <w:rStyle w:val="Refdecomentrio"/>
        </w:rPr>
        <w:commentReference w:id="328"/>
      </w:r>
      <w:r w:rsidRPr="007E0D87">
        <w:t>:</w:t>
      </w:r>
    </w:p>
    <w:p w14:paraId="367D718B" w14:textId="4CE7BA6F" w:rsidR="00FD5026" w:rsidRDefault="00E039D1" w:rsidP="00424AD5">
      <w:pPr>
        <w:pStyle w:val="TF-ALNEA"/>
        <w:numPr>
          <w:ilvl w:val="0"/>
          <w:numId w:val="10"/>
        </w:numPr>
      </w:pPr>
      <w:r>
        <w:t xml:space="preserve">estudo de sensores: realizar estudos </w:t>
      </w:r>
      <w:r w:rsidR="00F97CCF">
        <w:t xml:space="preserve">com foco nos sensores disponibilizados pelo smart watch </w:t>
      </w:r>
      <w:r w:rsidR="007E69A7">
        <w:t xml:space="preserve">para garantir a </w:t>
      </w:r>
      <w:r w:rsidR="00DC1EBB">
        <w:t xml:space="preserve">eficácia e funcionamento </w:t>
      </w:r>
      <w:r w:rsidR="009B2757">
        <w:t>do relógio para a coleta d</w:t>
      </w:r>
      <w:r w:rsidR="00C101BE">
        <w:t>os</w:t>
      </w:r>
      <w:r w:rsidR="009B2757">
        <w:t xml:space="preserve"> dados corporais</w:t>
      </w:r>
      <w:r w:rsidR="00923E28">
        <w:t xml:space="preserve"> necessários</w:t>
      </w:r>
      <w:r w:rsidR="009B2757">
        <w:t>, como temperatura, pressão arterial e batimento cardíaco</w:t>
      </w:r>
      <w:r w:rsidR="0015705C">
        <w:t>;</w:t>
      </w:r>
    </w:p>
    <w:p w14:paraId="20B9C960" w14:textId="34EE569C" w:rsidR="00451B94" w:rsidRPr="00424AD5" w:rsidRDefault="00D45940" w:rsidP="00424AD5">
      <w:pPr>
        <w:pStyle w:val="TF-ALNEA"/>
        <w:numPr>
          <w:ilvl w:val="0"/>
          <w:numId w:val="10"/>
        </w:numPr>
      </w:pPr>
      <w:r>
        <w:t>levantamento bibliográfico</w:t>
      </w:r>
      <w:r w:rsidR="00451B94" w:rsidRPr="00424AD5">
        <w:t xml:space="preserve">: </w:t>
      </w:r>
      <w:r w:rsidR="00236598">
        <w:t>r</w:t>
      </w:r>
      <w:r w:rsidR="00913EAA">
        <w:t xml:space="preserve">ealizar </w:t>
      </w:r>
      <w:r w:rsidR="00236598">
        <w:t>levantamentos</w:t>
      </w:r>
      <w:r w:rsidR="00C413FB">
        <w:t xml:space="preserve"> bibliográfico</w:t>
      </w:r>
      <w:r w:rsidR="005D35C0">
        <w:t>s relacionados com o cuidado</w:t>
      </w:r>
      <w:r w:rsidR="00AB453D">
        <w:t xml:space="preserve"> de idosos e dependentes.</w:t>
      </w:r>
      <w:r w:rsidR="00236598">
        <w:t xml:space="preserve"> </w:t>
      </w:r>
      <w:r w:rsidR="00AB453D">
        <w:t>E</w:t>
      </w:r>
      <w:r w:rsidR="00446164">
        <w:t>fetuar</w:t>
      </w:r>
      <w:r w:rsidR="00BB475A">
        <w:t xml:space="preserve"> também</w:t>
      </w:r>
      <w:r w:rsidR="00446164">
        <w:t xml:space="preserve"> pesquisa</w:t>
      </w:r>
      <w:r w:rsidR="00DF29EA">
        <w:t xml:space="preserve">s relacionadas </w:t>
      </w:r>
      <w:r w:rsidR="008D79F1">
        <w:t>à</w:t>
      </w:r>
      <w:r w:rsidR="00DF29EA">
        <w:t>s características e bibliotecas para trabalhar com os</w:t>
      </w:r>
      <w:r w:rsidR="008D79F1">
        <w:t xml:space="preserve"> </w:t>
      </w:r>
      <w:r w:rsidR="00BB475A">
        <w:t xml:space="preserve">módulos e </w:t>
      </w:r>
      <w:r w:rsidR="008D79F1">
        <w:t>sensores</w:t>
      </w:r>
      <w:r w:rsidR="00BB475A">
        <w:t xml:space="preserve"> do </w:t>
      </w:r>
      <w:r w:rsidR="00F85D5E">
        <w:t>S</w:t>
      </w:r>
      <w:r w:rsidR="00BB475A">
        <w:t xml:space="preserve">mart </w:t>
      </w:r>
      <w:r w:rsidR="00F85D5E">
        <w:t>W</w:t>
      </w:r>
      <w:r w:rsidR="00BB475A">
        <w:t>atch</w:t>
      </w:r>
      <w:r w:rsidR="00451B94" w:rsidRPr="00424AD5">
        <w:t>;</w:t>
      </w:r>
    </w:p>
    <w:p w14:paraId="126F2E29" w14:textId="516FCFFA" w:rsidR="00451B94" w:rsidRDefault="005D5A61" w:rsidP="00424AD5">
      <w:pPr>
        <w:pStyle w:val="TF-ALNEA"/>
      </w:pPr>
      <w:r>
        <w:t>levantamento dos requisitos</w:t>
      </w:r>
      <w:r w:rsidR="00451B94" w:rsidRPr="00424AD5">
        <w:t>:</w:t>
      </w:r>
      <w:r>
        <w:t xml:space="preserve"> reavaliar as informações</w:t>
      </w:r>
      <w:r w:rsidR="003A05E2">
        <w:t xml:space="preserve"> e requisitos</w:t>
      </w:r>
      <w:r>
        <w:t xml:space="preserve"> </w:t>
      </w:r>
      <w:r w:rsidR="00DB5E54">
        <w:t xml:space="preserve">da aplicação levando em consideração as informações coletadas </w:t>
      </w:r>
      <w:r w:rsidR="00D04CBD">
        <w:t>na</w:t>
      </w:r>
      <w:r w:rsidR="00EF4E6F">
        <w:t>s</w:t>
      </w:r>
      <w:r w:rsidR="00D04CBD">
        <w:t xml:space="preserve"> etapa</w:t>
      </w:r>
      <w:r w:rsidR="00EF4E6F">
        <w:t>s</w:t>
      </w:r>
      <w:r w:rsidR="00D04CBD">
        <w:t xml:space="preserve"> </w:t>
      </w:r>
      <w:commentRangeStart w:id="329"/>
      <w:r w:rsidR="00D04CBD">
        <w:t>anterior</w:t>
      </w:r>
      <w:r w:rsidR="00EF4E6F">
        <w:t>es</w:t>
      </w:r>
      <w:commentRangeEnd w:id="329"/>
      <w:r w:rsidR="00533B2C">
        <w:rPr>
          <w:rStyle w:val="Refdecomentrio"/>
        </w:rPr>
        <w:commentReference w:id="329"/>
      </w:r>
      <w:r w:rsidR="00451B94" w:rsidRPr="00424AD5">
        <w:t>;</w:t>
      </w:r>
    </w:p>
    <w:p w14:paraId="40D73755" w14:textId="7F5A2DFA" w:rsidR="00255BA1" w:rsidRPr="00424AD5" w:rsidRDefault="00255BA1" w:rsidP="00424AD5">
      <w:pPr>
        <w:pStyle w:val="TF-ALNEA"/>
      </w:pPr>
      <w:r>
        <w:t xml:space="preserve">configuração e implementação do dispositivo: </w:t>
      </w:r>
      <w:r w:rsidR="00C85C24">
        <w:t>checar configurações do dispositivo vestível e implementar algoritmos para a coleta</w:t>
      </w:r>
      <w:r w:rsidR="002F0CF5">
        <w:t xml:space="preserve"> e envio </w:t>
      </w:r>
      <w:r w:rsidR="00C85C24">
        <w:t>dos dados</w:t>
      </w:r>
      <w:r w:rsidR="0021516B">
        <w:t xml:space="preserve">, </w:t>
      </w:r>
      <w:commentRangeStart w:id="330"/>
      <w:r w:rsidR="0021516B">
        <w:t>detecção de queda</w:t>
      </w:r>
      <w:r w:rsidR="00207BDD">
        <w:t xml:space="preserve"> </w:t>
      </w:r>
      <w:commentRangeEnd w:id="330"/>
      <w:r w:rsidR="00533B2C">
        <w:rPr>
          <w:rStyle w:val="Refdecomentrio"/>
        </w:rPr>
        <w:commentReference w:id="330"/>
      </w:r>
      <w:r w:rsidR="00207BDD">
        <w:t>e comunicação entre Smart Watch e Webservice</w:t>
      </w:r>
      <w:r>
        <w:t>;</w:t>
      </w:r>
    </w:p>
    <w:p w14:paraId="4E4A9CE8" w14:textId="124C27E9" w:rsidR="00451B94" w:rsidRPr="00424AD5" w:rsidRDefault="0051067D" w:rsidP="00424AD5">
      <w:pPr>
        <w:pStyle w:val="TF-ALNEA"/>
      </w:pPr>
      <w:r>
        <w:t>desenvolvimento do servidor web</w:t>
      </w:r>
      <w:r w:rsidR="00255BA1">
        <w:t xml:space="preserve">: </w:t>
      </w:r>
      <w:r w:rsidR="000654A4">
        <w:t xml:space="preserve">implementar um </w:t>
      </w:r>
      <w:r w:rsidR="00541E17">
        <w:t>servidor web</w:t>
      </w:r>
      <w:r w:rsidR="000654A4">
        <w:t xml:space="preserve"> </w:t>
      </w:r>
      <w:r w:rsidR="00C75025">
        <w:t>para receber e persistir as informações captadas pelo</w:t>
      </w:r>
      <w:r w:rsidR="00AF65DE">
        <w:t>s sensores do Smart Watch</w:t>
      </w:r>
      <w:r w:rsidR="0023366E">
        <w:t xml:space="preserve"> e permitir que através dela, o usuário possa alterar </w:t>
      </w:r>
      <w:r w:rsidR="00AB113A">
        <w:t>as configurações</w:t>
      </w:r>
      <w:r w:rsidR="0023366E">
        <w:t xml:space="preserve"> </w:t>
      </w:r>
      <w:r w:rsidR="00AA7FD6">
        <w:t xml:space="preserve">de </w:t>
      </w:r>
      <w:r w:rsidR="00AB113A">
        <w:t xml:space="preserve">notificação </w:t>
      </w:r>
      <w:r w:rsidR="00625E0D">
        <w:t xml:space="preserve">de </w:t>
      </w:r>
      <w:r w:rsidR="00AA7FD6">
        <w:t xml:space="preserve">acordo com </w:t>
      </w:r>
      <w:r w:rsidR="00AB113A">
        <w:t>suas necessidades</w:t>
      </w:r>
      <w:r w:rsidR="00451B94" w:rsidRPr="00424AD5">
        <w:t>;</w:t>
      </w:r>
    </w:p>
    <w:p w14:paraId="2B6CE303" w14:textId="558DD2DD" w:rsidR="00CE57B9" w:rsidRDefault="00D04CBD" w:rsidP="004637F7">
      <w:pPr>
        <w:pStyle w:val="TF-ALNEA"/>
      </w:pPr>
      <w:r>
        <w:t xml:space="preserve">testes: </w:t>
      </w:r>
      <w:r w:rsidR="001577FA">
        <w:t>efetuar testes do dispositivo e do software</w:t>
      </w:r>
      <w:r w:rsidR="00CE383D">
        <w:t xml:space="preserve"> em experiências reais dirigidas por profissionais da área da saúde</w:t>
      </w:r>
      <w:r w:rsidR="00A2238C">
        <w:t xml:space="preserve"> ou cuidadores </w:t>
      </w:r>
      <w:commentRangeStart w:id="331"/>
      <w:r w:rsidR="00A2238C">
        <w:t>informais</w:t>
      </w:r>
      <w:commentRangeEnd w:id="331"/>
      <w:r w:rsidR="00533B2C">
        <w:rPr>
          <w:rStyle w:val="Refdecomentrio"/>
        </w:rPr>
        <w:commentReference w:id="331"/>
      </w:r>
      <w:r w:rsidR="00451B94" w:rsidRPr="00424AD5">
        <w:t>.</w:t>
      </w:r>
    </w:p>
    <w:p w14:paraId="68FE02CA" w14:textId="6279118E" w:rsidR="00451B94" w:rsidRDefault="00451B94" w:rsidP="00451B94">
      <w:pPr>
        <w:pStyle w:val="TF-TEXTO"/>
      </w:pPr>
      <w:r>
        <w:t>As etapas serão realizadas nos períodos relacionados no</w:t>
      </w:r>
      <w:r w:rsidR="000F6C16">
        <w:t xml:space="preserve"> Quadro 2</w:t>
      </w:r>
      <w:r>
        <w:t>.</w:t>
      </w:r>
    </w:p>
    <w:p w14:paraId="73BDF8FD" w14:textId="0D32D822" w:rsidR="00451B94" w:rsidRPr="007E0D87" w:rsidRDefault="0060060C" w:rsidP="005B2E12">
      <w:pPr>
        <w:pStyle w:val="TF-LEGENDA"/>
      </w:pPr>
      <w:bookmarkStart w:id="332" w:name="_Ref98650273"/>
      <w:r>
        <w:lastRenderedPageBreak/>
        <w:t xml:space="preserve">Quadro </w:t>
      </w:r>
      <w:bookmarkEnd w:id="332"/>
      <w:r w:rsidR="0009407C">
        <w:t>2</w:t>
      </w:r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16FC976E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270B2EB2" w:rsidR="00451B94" w:rsidRPr="007E0D87" w:rsidRDefault="00B72EC5" w:rsidP="00470C41">
            <w:pPr>
              <w:pStyle w:val="TF-TEXTOQUADROCentralizado"/>
            </w:pPr>
            <w:r>
              <w:t>2021</w:t>
            </w:r>
          </w:p>
        </w:tc>
      </w:tr>
      <w:tr w:rsidR="00451B94" w:rsidRPr="007E0D87" w14:paraId="649C049E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7D595B82" w14:textId="403F7A3D" w:rsidR="00451B94" w:rsidRPr="007E0D87" w:rsidRDefault="002A46C3" w:rsidP="00470C41">
            <w:pPr>
              <w:pStyle w:val="TF-TEXTOQUADROCentralizado"/>
            </w:pPr>
            <w:r>
              <w:t>fev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187F0A" w14:textId="6B170794" w:rsidR="00451B94" w:rsidRPr="007E0D87" w:rsidRDefault="002A46C3" w:rsidP="00470C41">
            <w:pPr>
              <w:pStyle w:val="TF-TEXTOQUADROCentralizado"/>
            </w:pPr>
            <w:r>
              <w:t>mar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ECE835E" w14:textId="21B83EA2" w:rsidR="00451B94" w:rsidRPr="007E0D87" w:rsidRDefault="002A46C3" w:rsidP="00470C41">
            <w:pPr>
              <w:pStyle w:val="TF-TEXTOQUADROCentralizado"/>
            </w:pPr>
            <w:r>
              <w:t>abr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39273BC" w14:textId="61821673" w:rsidR="00451B94" w:rsidRPr="007E0D87" w:rsidRDefault="002A46C3" w:rsidP="00470C41">
            <w:pPr>
              <w:pStyle w:val="TF-TEXTOQUADROCentralizado"/>
            </w:pPr>
            <w: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446EAAD2" w14:textId="40469AF7" w:rsidR="00451B94" w:rsidRPr="007E0D87" w:rsidRDefault="002A46C3" w:rsidP="00470C41">
            <w:pPr>
              <w:pStyle w:val="TF-TEXTOQUADROCentralizado"/>
            </w:pPr>
            <w:r>
              <w:t>jun</w:t>
            </w:r>
            <w:r w:rsidR="00451B94" w:rsidRPr="007E0D87">
              <w:t>.</w:t>
            </w:r>
          </w:p>
        </w:tc>
      </w:tr>
      <w:tr w:rsidR="00451B94" w:rsidRPr="007E0D87" w14:paraId="2E3E58A0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FD5E71A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6C0F9E71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E039D1" w:rsidRPr="007E0D87" w14:paraId="5B24A294" w14:textId="77777777" w:rsidTr="00DF575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4C13525" w14:textId="28C04443" w:rsidR="00E039D1" w:rsidRDefault="00E039D1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 xml:space="preserve">Estudo de </w:t>
            </w:r>
            <w:commentRangeStart w:id="333"/>
            <w:r>
              <w:rPr>
                <w:bCs/>
              </w:rPr>
              <w:t>sensores</w:t>
            </w:r>
            <w:commentRangeEnd w:id="333"/>
            <w:r w:rsidR="00533B2C">
              <w:rPr>
                <w:rStyle w:val="Refdecomentrio"/>
              </w:rPr>
              <w:commentReference w:id="333"/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4320975F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545BE390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6435F32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4BE62A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6DB9D0D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24C349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764668A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1BE9D9E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8B18CF1" w14:textId="77777777" w:rsidR="00E039D1" w:rsidRPr="007E0D87" w:rsidRDefault="00E039D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E78CB85" w14:textId="77777777" w:rsidR="00E039D1" w:rsidRPr="007E0D87" w:rsidRDefault="00E039D1" w:rsidP="00470C41">
            <w:pPr>
              <w:pStyle w:val="TF-TEXTOQUADROCentralizado"/>
            </w:pPr>
          </w:p>
        </w:tc>
      </w:tr>
      <w:tr w:rsidR="00451B94" w:rsidRPr="007E0D87" w14:paraId="76EB4853" w14:textId="77777777" w:rsidTr="004B7B6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DACA78" w14:textId="44C72437" w:rsidR="00451B94" w:rsidRPr="007E0D87" w:rsidRDefault="00E42B75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C9616F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4FCC6F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06AEB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0D740D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DF5C6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E9FB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E74B2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FAAF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539A6F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FC86C2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4B8EFA0" w14:textId="77777777" w:rsidTr="00994F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B427EBB" w14:textId="758A010C" w:rsidR="00451B94" w:rsidRPr="007E0D87" w:rsidRDefault="00E42B75" w:rsidP="00470C41">
            <w:pPr>
              <w:pStyle w:val="TF-TEXTOQUADRO"/>
            </w:pPr>
            <w: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0104990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/>
          </w:tcPr>
          <w:p w14:paraId="286FC49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5A5A5"/>
          </w:tcPr>
          <w:p w14:paraId="62D591E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BF18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A7C86B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B2D608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6DC06C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FC2EC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29B23C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59D76CA5" w14:textId="77777777" w:rsidTr="00587899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5CD8E89" w14:textId="7D21CDE7" w:rsidR="00451B94" w:rsidRPr="007E0D87" w:rsidRDefault="00E42B75" w:rsidP="00470C41">
            <w:pPr>
              <w:pStyle w:val="TF-TEXTOQUADRO"/>
            </w:pPr>
            <w:r>
              <w:t>Configuração e implementação do dispositivo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19E20D9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F277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7C09545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0CF4BD1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2405B84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A7A33E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0D254DA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B1FDBD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042F7A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6424261F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994F3B" w:rsidRPr="007E0D87" w14:paraId="02622124" w14:textId="77777777" w:rsidTr="00994F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86FD9AC" w14:textId="7FD1397C" w:rsidR="00451B94" w:rsidRPr="007E0D87" w:rsidRDefault="00E42B75" w:rsidP="00470C41">
            <w:pPr>
              <w:pStyle w:val="TF-TEXTOQUADRO"/>
            </w:pPr>
            <w:r>
              <w:t>Desenvolvimento do servidor web</w:t>
            </w:r>
          </w:p>
        </w:tc>
        <w:tc>
          <w:tcPr>
            <w:tcW w:w="273" w:type="dxa"/>
          </w:tcPr>
          <w:p w14:paraId="35FE6C4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C8BF27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FE1E54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382575B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020B0D0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512BE72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1C501AA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5A5A5"/>
          </w:tcPr>
          <w:p w14:paraId="481BAE8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02F81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1F440AE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B7B62" w:rsidRPr="007E0D87" w14:paraId="39D177A1" w14:textId="77777777" w:rsidTr="004B7B62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6C913E4" w14:textId="2D5151AD" w:rsidR="00E42B75" w:rsidRDefault="00E42B75" w:rsidP="00470C41">
            <w:pPr>
              <w:pStyle w:val="TF-TEXTOQUADRO"/>
            </w:pPr>
            <w:r>
              <w:t xml:space="preserve">Testes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0D0C09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E9398EC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F5E85E8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843C589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AFDF1B6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1B2E9DE6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/>
          </w:tcPr>
          <w:p w14:paraId="666C3EAB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5A5A5"/>
          </w:tcPr>
          <w:p w14:paraId="61AD1636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83A0BA1" w14:textId="77777777" w:rsidR="00E42B75" w:rsidRPr="007E0D87" w:rsidRDefault="00E42B75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75DCFC8C" w14:textId="77777777" w:rsidR="00E42B75" w:rsidRPr="007E0D87" w:rsidRDefault="00E42B75" w:rsidP="00470C41">
            <w:pPr>
              <w:pStyle w:val="TF-TEXTOQUADROCentralizado"/>
            </w:pPr>
          </w:p>
        </w:tc>
      </w:tr>
    </w:tbl>
    <w:p w14:paraId="099E11F6" w14:textId="48EFF1F4" w:rsidR="00FC4A9F" w:rsidRDefault="00FC4A9F" w:rsidP="00FC4A9F">
      <w:pPr>
        <w:pStyle w:val="TF-FONTE"/>
      </w:pPr>
      <w:r>
        <w:t xml:space="preserve">Fonte: </w:t>
      </w:r>
      <w:ins w:id="334" w:author="Aurélio Faustino Hoppe" w:date="2020-10-28T16:54:00Z">
        <w:r w:rsidR="00533B2C">
          <w:t>e</w:t>
        </w:r>
      </w:ins>
      <w:del w:id="335" w:author="Aurélio Faustino Hoppe" w:date="2020-10-28T16:54:00Z">
        <w:r w:rsidR="00597C4C" w:rsidDel="00533B2C">
          <w:delText>E</w:delText>
        </w:r>
      </w:del>
      <w:r>
        <w:t>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F112C20" w14:textId="37CCC5B5" w:rsidR="002653A6" w:rsidRDefault="007B53E1" w:rsidP="00C255CE">
      <w:pPr>
        <w:pStyle w:val="TF-TEXTO"/>
      </w:pPr>
      <w:commentRangeStart w:id="336"/>
      <w:r>
        <w:t>Ne</w:t>
      </w:r>
      <w:r w:rsidR="00DB20FB">
        <w:t xml:space="preserve">sta </w:t>
      </w:r>
      <w:r w:rsidR="00D13FDA">
        <w:t xml:space="preserve">primeira </w:t>
      </w:r>
      <w:r w:rsidR="00DB20FB">
        <w:t>seção é apresentada uma introdução ao tema principal do projeto</w:t>
      </w:r>
      <w:commentRangeEnd w:id="336"/>
      <w:r w:rsidR="001C27F9">
        <w:rPr>
          <w:rStyle w:val="Refdecomentrio"/>
        </w:rPr>
        <w:commentReference w:id="336"/>
      </w:r>
      <w:r w:rsidR="00DB20FB">
        <w:t xml:space="preserve">. </w:t>
      </w:r>
      <w:r w:rsidR="00ED153B">
        <w:t xml:space="preserve">Com o crescimento </w:t>
      </w:r>
      <w:r w:rsidR="00212D7F">
        <w:t>populacional de idosos, o domicílio é visto hoje em dia como</w:t>
      </w:r>
      <w:r w:rsidR="00D2517F">
        <w:t xml:space="preserve"> um dos melhores locais </w:t>
      </w:r>
      <w:r w:rsidR="00F74CE7">
        <w:t>em que pessoa</w:t>
      </w:r>
      <w:r w:rsidR="00BF0374">
        <w:t>s</w:t>
      </w:r>
      <w:r w:rsidR="00F74CE7">
        <w:t xml:space="preserve"> portadoras de necessidades especiais possam viver com boa qualidade de vida e mante</w:t>
      </w:r>
      <w:r w:rsidR="0079255C">
        <w:t>ndo</w:t>
      </w:r>
      <w:r w:rsidR="00F74CE7">
        <w:t xml:space="preserve"> </w:t>
      </w:r>
      <w:r w:rsidR="0079255C">
        <w:t>um</w:t>
      </w:r>
      <w:r w:rsidR="00F74CE7">
        <w:t>a</w:t>
      </w:r>
      <w:r w:rsidR="0079255C">
        <w:t xml:space="preserve"> boa</w:t>
      </w:r>
      <w:r w:rsidR="00F74CE7">
        <w:t xml:space="preserve"> estabilidade da doença</w:t>
      </w:r>
      <w:r w:rsidR="009F14D5">
        <w:t>.</w:t>
      </w:r>
      <w:r w:rsidR="00904CD3">
        <w:t xml:space="preserve"> Desse modo o domicílio se tornou</w:t>
      </w:r>
      <w:r w:rsidR="00C255CE">
        <w:t xml:space="preserve"> o melhor local para o idoso envelhecer, sendo que permanecer perto da família representa a possibilidade de garantir a autonomia e preservar sua identidade e dignidade</w:t>
      </w:r>
      <w:r w:rsidR="007362C7">
        <w:t xml:space="preserve"> </w:t>
      </w:r>
      <w:r w:rsidR="00EB1E5F" w:rsidRPr="00EB1E5F">
        <w:t>(CATTANI; GIRARDON-PERLINI, 2006)</w:t>
      </w:r>
      <w:r w:rsidR="008351D2">
        <w:t>.</w:t>
      </w:r>
    </w:p>
    <w:p w14:paraId="4CE448E2" w14:textId="293EBBA2" w:rsidR="002970EF" w:rsidRDefault="00B92225" w:rsidP="00E33A3F">
      <w:pPr>
        <w:pStyle w:val="TF-TEXTO"/>
      </w:pPr>
      <w:commentRangeStart w:id="337"/>
      <w:r>
        <w:t>O termo internet das coisas representada pela sigla IOT</w:t>
      </w:r>
      <w:r w:rsidR="009369B3">
        <w:t xml:space="preserve"> é a tec</w:t>
      </w:r>
      <w:r w:rsidR="00C17E87">
        <w:t>nologia que nos permite conectarmos a objetos do dia a dia, como eletrodomésticos, carros</w:t>
      </w:r>
      <w:r w:rsidR="006368DC">
        <w:t xml:space="preserve"> entre outros, </w:t>
      </w:r>
      <w:r w:rsidR="0024276D">
        <w:t xml:space="preserve">junto </w:t>
      </w:r>
      <w:r w:rsidR="001048B0">
        <w:t>à internet por meio de dispositivos incorporados</w:t>
      </w:r>
      <w:r w:rsidR="00FB209C">
        <w:t xml:space="preserve">, isso gera uma comunicação entre pessoas, processos e coisas </w:t>
      </w:r>
      <w:r w:rsidR="00FB209C" w:rsidRPr="00FB209C">
        <w:t>(ORACLE, 2020)</w:t>
      </w:r>
      <w:r w:rsidR="007362C7">
        <w:t>.</w:t>
      </w:r>
      <w:r w:rsidR="00685B99">
        <w:t xml:space="preserve"> </w:t>
      </w:r>
      <w:r w:rsidR="0024276D">
        <w:t xml:space="preserve">De acordo com </w:t>
      </w:r>
      <w:r w:rsidR="00747FA4" w:rsidRPr="00747FA4">
        <w:t>Mendonça </w:t>
      </w:r>
      <w:r w:rsidR="00747FA4" w:rsidRPr="00747FA4">
        <w:rPr>
          <w:i/>
          <w:iCs/>
        </w:rPr>
        <w:t>et al.</w:t>
      </w:r>
      <w:r w:rsidR="00747FA4" w:rsidRPr="00747FA4">
        <w:t> (2018)</w:t>
      </w:r>
      <w:r w:rsidR="003E04A1">
        <w:t xml:space="preserve"> a internet das coisas foi a tecnologia que trouxe inteligência aos objetos</w:t>
      </w:r>
      <w:r w:rsidR="007A3390">
        <w:t xml:space="preserve"> </w:t>
      </w:r>
      <w:r w:rsidR="00372555">
        <w:t>e</w:t>
      </w:r>
      <w:r w:rsidR="001068D2">
        <w:t xml:space="preserve"> cita a área de IOT como potencializador em inúmeras áreas diferentes, tais como </w:t>
      </w:r>
      <w:r w:rsidR="00900A13">
        <w:t>indústria; agricultura; logística/ cadeira de suprimentos; transporte; proteção ambiental; segurança pública e privada; medicina, casa inteligente, energia e construção civil.</w:t>
      </w:r>
      <w:commentRangeEnd w:id="337"/>
      <w:r w:rsidR="001C27F9">
        <w:rPr>
          <w:rStyle w:val="Refdecomentrio"/>
        </w:rPr>
        <w:commentReference w:id="337"/>
      </w:r>
    </w:p>
    <w:p w14:paraId="6BD54095" w14:textId="77777777" w:rsidR="00451B94" w:rsidRPr="00107A18" w:rsidRDefault="00451B94" w:rsidP="00F83A19">
      <w:pPr>
        <w:pStyle w:val="TF-refernciasbibliogrficasTTULO"/>
        <w:rPr>
          <w:lang w:val="en-US"/>
        </w:rPr>
      </w:pPr>
      <w:bookmarkStart w:id="338" w:name="_Toc351015602"/>
      <w:bookmarkEnd w:id="216"/>
      <w:bookmarkEnd w:id="217"/>
      <w:bookmarkEnd w:id="218"/>
      <w:bookmarkEnd w:id="219"/>
      <w:bookmarkEnd w:id="220"/>
      <w:bookmarkEnd w:id="221"/>
      <w:bookmarkEnd w:id="222"/>
      <w:r w:rsidRPr="00107A18">
        <w:rPr>
          <w:lang w:val="en-US"/>
        </w:rPr>
        <w:t>Referências</w:t>
      </w:r>
      <w:bookmarkEnd w:id="338"/>
    </w:p>
    <w:p w14:paraId="7CFEF175" w14:textId="77777777" w:rsidR="009B6CC0" w:rsidRPr="00107A18" w:rsidRDefault="009B6CC0" w:rsidP="009E71AD">
      <w:pPr>
        <w:pStyle w:val="TF-REFERNCIASITEM0"/>
        <w:rPr>
          <w:lang w:val="en-US"/>
        </w:rPr>
      </w:pPr>
    </w:p>
    <w:p w14:paraId="62460B49" w14:textId="57BAFFCC" w:rsidR="0039595D" w:rsidRDefault="0039595D" w:rsidP="009E71AD">
      <w:pPr>
        <w:pStyle w:val="TF-REFERNCIASITEM0"/>
      </w:pPr>
      <w:r w:rsidRPr="00107A18">
        <w:rPr>
          <w:lang w:val="en-US"/>
        </w:rPr>
        <w:t>BANGGOOD. </w:t>
      </w:r>
      <w:r w:rsidRPr="00107A18">
        <w:rPr>
          <w:b/>
          <w:bCs/>
          <w:lang w:val="en-US"/>
        </w:rPr>
        <w:t>Smart Watch LILYGO® TTGO</w:t>
      </w:r>
      <w:r w:rsidRPr="00107A18">
        <w:rPr>
          <w:lang w:val="en-US"/>
        </w:rPr>
        <w:t xml:space="preserve">. 2020. </w:t>
      </w:r>
      <w:r w:rsidRPr="0039595D">
        <w:t>Disponível em: https://www.banggood.com/LILYGO-TTGO-T-Watch-2020-ESP32-Main-Chip-1_54-Inch-Touch-Display-Programmable-Wearable-Environmental-Interaction-Watch-p-1671427.html?utm_design=18&amp;utm_email=1597252507_2324&amp;utm_source=emarsys&amp;utm_medium=Shipoutinform190813&amp;utm_campaign=trigger-logistics&amp;utm_content=Gakki&amp;sc_src=email_2671705&amp;sc_eh=321f59c93b61e9951&amp;sc_llid=23461869&amp;sc_lid=104858042&amp;sc_uid=8KfmMZVdwF&amp;cur_warehouse=CN. Acesso em: 25 set. 2020.</w:t>
      </w:r>
    </w:p>
    <w:p w14:paraId="6ABD6A6A" w14:textId="0EEAD6FB" w:rsidR="002200AE" w:rsidRDefault="002200AE" w:rsidP="009E71AD">
      <w:pPr>
        <w:pStyle w:val="TF-REFERNCIASITEM0"/>
      </w:pPr>
      <w:r w:rsidRPr="004D33EA">
        <w:t xml:space="preserve">BERNARDO, Alexandre Moretti. </w:t>
      </w:r>
      <w:r w:rsidRPr="003B03FC">
        <w:rPr>
          <w:b/>
          <w:bCs/>
        </w:rPr>
        <w:t>Proposta de Sistema Embarcado para Auxílio e Monitoramento do Idoso</w:t>
      </w:r>
      <w:r w:rsidRPr="004D33EA">
        <w:t xml:space="preserve">. 2015. 171 f. TCC (Graduação) - Curso de Engenharia Elétrica Com Ênfase em Eletrônica, Escola de Engenharia de São Carlos, da Universidade São Paulo, São Paulo, 2015. Disponível em: </w:t>
      </w:r>
      <w:r w:rsidRPr="000F09AF">
        <w:t>http://www.tcc.sc.usp.br/tce/disponiveis/18/180450/tce-16022016-181527/publico/Bernardo_Alexandre_Moretti_tcc.pdf</w:t>
      </w:r>
      <w:r w:rsidRPr="004D33EA">
        <w:t>. Acesso em: 25 set. 2020.</w:t>
      </w:r>
    </w:p>
    <w:p w14:paraId="0A58DF92" w14:textId="6943D7DF" w:rsidR="00297EDD" w:rsidRDefault="00DD158C" w:rsidP="009E71AD">
      <w:pPr>
        <w:pStyle w:val="TF-REFERNCIASITEM0"/>
      </w:pPr>
      <w:r w:rsidRPr="009B6CC0">
        <w:t>BRASIL. MINISTÉRIO DA SAÚDE. (org.). </w:t>
      </w:r>
      <w:r w:rsidRPr="00253325">
        <w:rPr>
          <w:b/>
          <w:bCs/>
          <w:highlight w:val="yellow"/>
          <w:rPrChange w:id="339" w:author="Aurélio Faustino Hoppe" w:date="2020-10-28T16:57:00Z">
            <w:rPr>
              <w:b/>
              <w:bCs/>
            </w:rPr>
          </w:rPrChange>
        </w:rPr>
        <w:t>ENVELHECIMENTO E SAÚDE DA PESSOA IDOSA</w:t>
      </w:r>
      <w:r w:rsidRPr="009B6CC0">
        <w:t>. 2006. Disponível em: https://bvsms.saude.gov.br/bvs/publicacoes/evelhecimento_saude_pessoa_idosa.pdf. Acesso em: 25 set. 2020.</w:t>
      </w:r>
    </w:p>
    <w:p w14:paraId="16CACA08" w14:textId="761CC871" w:rsidR="008051B6" w:rsidRDefault="008051B6" w:rsidP="009E71AD">
      <w:pPr>
        <w:pStyle w:val="TF-REFERNCIASITEM0"/>
      </w:pPr>
      <w:r w:rsidRPr="009B6CC0">
        <w:t>BRASIL. MINISTÉRIO DA SAÚDE. (org.). </w:t>
      </w:r>
      <w:r w:rsidRPr="009B6CC0">
        <w:rPr>
          <w:b/>
          <w:bCs/>
        </w:rPr>
        <w:t>Saúde da pessoa idosa: prevenção e promoção à saúde integral</w:t>
      </w:r>
      <w:r w:rsidRPr="009B6CC0">
        <w:t>. Disponível em: https://antigo.saude.gov.br/saude-de-a-z/saude-da-pessoa-idosa. Acesso em: 25 set. 2020.</w:t>
      </w:r>
    </w:p>
    <w:p w14:paraId="49427B01" w14:textId="45EEEC1C" w:rsidR="008D0E8D" w:rsidRDefault="00D03AFC" w:rsidP="009E71AD">
      <w:pPr>
        <w:pStyle w:val="TF-REFERNCIASITEM0"/>
      </w:pPr>
      <w:r w:rsidRPr="00D03AFC">
        <w:t xml:space="preserve">CATTANI, Roceli Brum; GIRARDON-PERLINI, Nara Marilene Oliveira. </w:t>
      </w:r>
      <w:r w:rsidRPr="00253325">
        <w:rPr>
          <w:b/>
          <w:bCs/>
          <w:highlight w:val="yellow"/>
          <w:rPrChange w:id="340" w:author="Aurélio Faustino Hoppe" w:date="2020-10-28T16:57:00Z">
            <w:rPr>
              <w:b/>
              <w:bCs/>
            </w:rPr>
          </w:rPrChange>
        </w:rPr>
        <w:t>CUIDAR DO IDOSO DOENTE NO DOMICÍLIO NA VOZ DE CUIDADORES FAMILIARES</w:t>
      </w:r>
      <w:r w:rsidRPr="00094D96">
        <w:rPr>
          <w:b/>
          <w:bCs/>
        </w:rPr>
        <w:t>. </w:t>
      </w:r>
      <w:r w:rsidRPr="00D03AFC">
        <w:rPr>
          <w:b/>
          <w:bCs/>
        </w:rPr>
        <w:t>Revista Eletrônica de Enfermagem</w:t>
      </w:r>
      <w:r w:rsidRPr="00D03AFC">
        <w:t>, Goiás, v. 6, n. 2, p. 254-271, 22 dez. 2006. Disponível em: https://deploy.extras.ufg.br/projetos/fen_revista/revista6_2/pdf/Orig11_idoso.pdf. Acesso em: 25 set. 2020.</w:t>
      </w:r>
    </w:p>
    <w:p w14:paraId="7885A63D" w14:textId="69761F75" w:rsidR="00E072F8" w:rsidRDefault="00650C4C" w:rsidP="009E71AD">
      <w:pPr>
        <w:pStyle w:val="TF-REFERNCIASITEM0"/>
      </w:pPr>
      <w:r w:rsidRPr="00107A18">
        <w:rPr>
          <w:lang w:val="en-US"/>
        </w:rPr>
        <w:t>DEVMEDIA. </w:t>
      </w:r>
      <w:r w:rsidRPr="00107A18">
        <w:rPr>
          <w:b/>
          <w:bCs/>
          <w:lang w:val="en-US"/>
        </w:rPr>
        <w:t>RUP - Rational Unified Process</w:t>
      </w:r>
      <w:r w:rsidRPr="00107A18">
        <w:rPr>
          <w:lang w:val="en-US"/>
        </w:rPr>
        <w:t xml:space="preserve">. </w:t>
      </w:r>
      <w:r w:rsidRPr="009B6CC0">
        <w:t>2007. Disponível em: https://www.devmedia.com.br/rup-rational-unified-process/4574. Acesso em: 25 set. 2020.</w:t>
      </w:r>
    </w:p>
    <w:p w14:paraId="73A1CDE0" w14:textId="64BF97EE" w:rsidR="00491E34" w:rsidRDefault="00491E34" w:rsidP="009E71AD">
      <w:pPr>
        <w:pStyle w:val="TF-REFERNCIASITEM0"/>
      </w:pPr>
      <w:r w:rsidRPr="00491E34">
        <w:t>MENDONÇA, Cláudio Márcio Campos </w:t>
      </w:r>
      <w:r w:rsidRPr="00491E34">
        <w:rPr>
          <w:i/>
          <w:iCs/>
        </w:rPr>
        <w:t>et al</w:t>
      </w:r>
      <w:r w:rsidRPr="00491E34">
        <w:t>. USO DA IoT, BIG DATA E INTELIGÊNCIA ARTIFICIAL NAS CAPACIDADES DINÂMICAS. </w:t>
      </w:r>
      <w:r w:rsidRPr="00491E34">
        <w:rPr>
          <w:b/>
          <w:bCs/>
        </w:rPr>
        <w:t>Pensamento Contemporâneo em Administração</w:t>
      </w:r>
      <w:r w:rsidRPr="00491E34">
        <w:t>, Rio de Janeiro, v. 12, n. 1, p. 131-151, fev. 2018. Disponível em: http://200.135.161.12/~edsonh/Repositorio/bigdata_iot.pdf. Acesso em: 05 out. 2020.</w:t>
      </w:r>
    </w:p>
    <w:p w14:paraId="31C03DD4" w14:textId="6F656076" w:rsidR="00E600D0" w:rsidRDefault="00E600D0" w:rsidP="009E71AD">
      <w:pPr>
        <w:pStyle w:val="TF-REFERNCIASITEM0"/>
      </w:pPr>
      <w:r w:rsidRPr="00E600D0">
        <w:t>ORACLE. </w:t>
      </w:r>
      <w:r w:rsidRPr="00E600D0">
        <w:rPr>
          <w:b/>
          <w:bCs/>
        </w:rPr>
        <w:t>Por que a IoT é tão Importante?</w:t>
      </w:r>
      <w:r w:rsidRPr="00E600D0">
        <w:t> Disponível em: https://www.oracle.com/br/internet-of-things/what-is-iot.html. Acesso em: 25 set. 2020.</w:t>
      </w:r>
    </w:p>
    <w:p w14:paraId="44E1641C" w14:textId="33206AAB" w:rsidR="00E725F3" w:rsidRPr="008051B6" w:rsidRDefault="00CB4EAA" w:rsidP="009E71AD">
      <w:pPr>
        <w:pStyle w:val="TF-REFERNCIASITEM0"/>
        <w:rPr>
          <w:rStyle w:val="Hyperlink"/>
          <w:noProof w:val="0"/>
          <w:color w:val="auto"/>
          <w:u w:val="none"/>
        </w:rPr>
      </w:pPr>
      <w:r w:rsidRPr="009B6CC0">
        <w:t>PARADELLA, Rodrigo. </w:t>
      </w:r>
      <w:r w:rsidRPr="009B6CC0">
        <w:rPr>
          <w:b/>
          <w:bCs/>
        </w:rPr>
        <w:t>Número de idosos cresce 18% em 5 anos e ultrapassa 30 milhões em 2017</w:t>
      </w:r>
      <w:r w:rsidRPr="009B6CC0">
        <w:t>. 2018. Disponível em: https://agenciadenoticias.ibge.gov.br/agencia-noticias/2012-agencia-de-noticias/noticias/20980-numero-de-idosos-cresce-18-em-5-anos-e-ultrapassa-30-milhoes-em-2017. Acesso em: 25 set. 2020.</w:t>
      </w:r>
    </w:p>
    <w:p w14:paraId="7AF8A767" w14:textId="79BA5C0D" w:rsidR="000F09AF" w:rsidRDefault="004C7490" w:rsidP="009E71AD">
      <w:pPr>
        <w:pStyle w:val="TF-REFERNCIASITEM0"/>
      </w:pPr>
      <w:r w:rsidRPr="004C7490">
        <w:lastRenderedPageBreak/>
        <w:t>SASS, Glaucia Gabriel et al</w:t>
      </w:r>
      <w:r w:rsidRPr="003B03FC">
        <w:rPr>
          <w:b/>
          <w:bCs/>
        </w:rPr>
        <w:t>. Sistema de informação para monitoramento da saúde de idosos</w:t>
      </w:r>
      <w:r w:rsidRPr="004C7490">
        <w:t xml:space="preserve">. </w:t>
      </w:r>
      <w:r w:rsidRPr="00107A18">
        <w:rPr>
          <w:lang w:val="en-US"/>
        </w:rPr>
        <w:t xml:space="preserve">Journal Of Health Informatics. Dourados, Ms, p. 209-215. 05 set. 2012. Disponível em: http://www.jhi-sbis.saude.ws/ojs-jhi/index.php/jhi-sbis/article/view/207/153. </w:t>
      </w:r>
      <w:r w:rsidRPr="004C7490">
        <w:t>Acesso em: 25 set. 2020.</w:t>
      </w:r>
    </w:p>
    <w:p w14:paraId="7D6A4585" w14:textId="5ACA0339" w:rsidR="004C7490" w:rsidRDefault="004C7490" w:rsidP="009E71AD">
      <w:pPr>
        <w:pStyle w:val="TF-REFERNCIASITEM0"/>
      </w:pPr>
      <w:r w:rsidRPr="004C7490">
        <w:t>THAMAY, Felipe; MORAIS, Misael Elias de</w:t>
      </w:r>
      <w:r w:rsidRPr="003B03FC">
        <w:rPr>
          <w:b/>
          <w:bCs/>
        </w:rPr>
        <w:t>. Monitoramento de crianças e idosos utilizando uma WBAN</w:t>
      </w:r>
      <w:r w:rsidRPr="004C7490">
        <w:t>. Revista de Saúde Digital e Tecnologias Educacionais, Paraíba, v. 3, n. 4, p. 44-59, 26 fev. 2018. Disponível em: http://www.repositorio.ufc.br/handle/riufc/34326. Acesso em: 25 set. 2020.</w:t>
      </w:r>
    </w:p>
    <w:p w14:paraId="12EA909B" w14:textId="77777777" w:rsidR="004C7490" w:rsidRDefault="004C7490" w:rsidP="009E71AD">
      <w:pPr>
        <w:pStyle w:val="TF-REFERNCIASITEM0"/>
      </w:pPr>
    </w:p>
    <w:p w14:paraId="71261206" w14:textId="77777777" w:rsidR="004D33EA" w:rsidRDefault="004D33EA" w:rsidP="009E71AD">
      <w:pPr>
        <w:pStyle w:val="TF-REFERNCIASITEM0"/>
      </w:pPr>
    </w:p>
    <w:p w14:paraId="59C7C29C" w14:textId="3EEA490B" w:rsidR="006221D8" w:rsidRDefault="006221D8" w:rsidP="009E71AD">
      <w:pPr>
        <w:pStyle w:val="TF-REFERNCIASITEM0"/>
      </w:pPr>
    </w:p>
    <w:p w14:paraId="3D010237" w14:textId="63EC8CAE" w:rsidR="00E33A3F" w:rsidRDefault="00E33A3F" w:rsidP="009E71AD">
      <w:pPr>
        <w:pStyle w:val="TF-REFERNCIASITEM0"/>
      </w:pPr>
    </w:p>
    <w:p w14:paraId="04DDE97F" w14:textId="50537165" w:rsidR="00E33A3F" w:rsidRDefault="00E33A3F" w:rsidP="009E71AD">
      <w:pPr>
        <w:pStyle w:val="TF-REFERNCIASITEM0"/>
      </w:pPr>
    </w:p>
    <w:p w14:paraId="2C321BBD" w14:textId="195EF8A8" w:rsidR="00E33A3F" w:rsidRDefault="00E33A3F" w:rsidP="009E71AD">
      <w:pPr>
        <w:pStyle w:val="TF-REFERNCIASITEM0"/>
      </w:pPr>
    </w:p>
    <w:p w14:paraId="6B75F415" w14:textId="2721CC88" w:rsidR="00E33A3F" w:rsidRDefault="00E33A3F" w:rsidP="009E71AD">
      <w:pPr>
        <w:pStyle w:val="TF-REFERNCIASITEM0"/>
      </w:pPr>
    </w:p>
    <w:p w14:paraId="56B03D78" w14:textId="42330A0C" w:rsidR="00E33A3F" w:rsidRDefault="00E33A3F" w:rsidP="009E71AD">
      <w:pPr>
        <w:pStyle w:val="TF-REFERNCIASITEM0"/>
      </w:pPr>
    </w:p>
    <w:p w14:paraId="3B1545F4" w14:textId="3A296214" w:rsidR="00E33A3F" w:rsidRDefault="00E33A3F" w:rsidP="009E71AD">
      <w:pPr>
        <w:pStyle w:val="TF-REFERNCIASITEM0"/>
      </w:pPr>
    </w:p>
    <w:p w14:paraId="60A47B32" w14:textId="21171684" w:rsidR="00E33A3F" w:rsidRDefault="00E33A3F" w:rsidP="009E71AD">
      <w:pPr>
        <w:pStyle w:val="TF-REFERNCIASITEM0"/>
      </w:pPr>
    </w:p>
    <w:p w14:paraId="0DC78845" w14:textId="3AC36907" w:rsidR="00E33A3F" w:rsidRDefault="00E33A3F" w:rsidP="009E71AD">
      <w:pPr>
        <w:pStyle w:val="TF-REFERNCIASITEM0"/>
      </w:pPr>
    </w:p>
    <w:p w14:paraId="75A10097" w14:textId="3CA092E6" w:rsidR="00E33A3F" w:rsidRDefault="00E33A3F" w:rsidP="009E71AD">
      <w:pPr>
        <w:pStyle w:val="TF-REFERNCIASITEM0"/>
      </w:pPr>
    </w:p>
    <w:p w14:paraId="773046B6" w14:textId="1215A70F" w:rsidR="00E33A3F" w:rsidRDefault="00E33A3F" w:rsidP="009E71AD">
      <w:pPr>
        <w:pStyle w:val="TF-REFERNCIASITEM0"/>
      </w:pPr>
    </w:p>
    <w:p w14:paraId="63B6B680" w14:textId="73843459" w:rsidR="00E33A3F" w:rsidRDefault="00E33A3F" w:rsidP="009E71AD">
      <w:pPr>
        <w:pStyle w:val="TF-REFERNCIASITEM0"/>
      </w:pPr>
    </w:p>
    <w:p w14:paraId="31D93118" w14:textId="743D3BCF" w:rsidR="00E33A3F" w:rsidRDefault="00E33A3F" w:rsidP="009E71AD">
      <w:pPr>
        <w:pStyle w:val="TF-REFERNCIASITEM0"/>
      </w:pPr>
    </w:p>
    <w:p w14:paraId="6C2C6916" w14:textId="7EC8589D" w:rsidR="00E33A3F" w:rsidRDefault="00E33A3F" w:rsidP="009E71AD">
      <w:pPr>
        <w:pStyle w:val="TF-REFERNCIASITEM0"/>
      </w:pPr>
    </w:p>
    <w:p w14:paraId="66FC8754" w14:textId="00E08AF2" w:rsidR="00E33A3F" w:rsidRDefault="00E33A3F" w:rsidP="009E71AD">
      <w:pPr>
        <w:pStyle w:val="TF-REFERNCIASITEM0"/>
      </w:pPr>
    </w:p>
    <w:p w14:paraId="413F08D5" w14:textId="2A429F95" w:rsidR="00E33A3F" w:rsidRDefault="00E33A3F" w:rsidP="009E71AD">
      <w:pPr>
        <w:pStyle w:val="TF-REFERNCIASITEM0"/>
      </w:pPr>
    </w:p>
    <w:p w14:paraId="58F0F204" w14:textId="2E8169F5" w:rsidR="00E33A3F" w:rsidRDefault="00E33A3F" w:rsidP="009E71AD">
      <w:pPr>
        <w:pStyle w:val="TF-REFERNCIASITEM0"/>
      </w:pPr>
    </w:p>
    <w:p w14:paraId="35CAA210" w14:textId="39B81349" w:rsidR="00E33A3F" w:rsidRDefault="00E33A3F" w:rsidP="009E71AD">
      <w:pPr>
        <w:pStyle w:val="TF-REFERNCIASITEM0"/>
      </w:pPr>
    </w:p>
    <w:p w14:paraId="2B1E92A1" w14:textId="6D846C6C" w:rsidR="00E33A3F" w:rsidRDefault="00E33A3F" w:rsidP="009E71AD">
      <w:pPr>
        <w:pStyle w:val="TF-REFERNCIASITEM0"/>
      </w:pPr>
    </w:p>
    <w:p w14:paraId="0C4066A5" w14:textId="77777777" w:rsidR="00E33A3F" w:rsidRPr="00752791" w:rsidRDefault="00E33A3F" w:rsidP="009E71AD">
      <w:pPr>
        <w:pStyle w:val="TF-REFERNCIASITEM0"/>
      </w:pPr>
    </w:p>
    <w:p w14:paraId="285EE5AE" w14:textId="77777777" w:rsidR="00752791" w:rsidRDefault="00752791" w:rsidP="009E71AD">
      <w:pPr>
        <w:pStyle w:val="TF-REFERNCIASITEM0"/>
      </w:pPr>
    </w:p>
    <w:p w14:paraId="4EF7B955" w14:textId="70796A54" w:rsidR="00F83A19" w:rsidRDefault="00F83A19" w:rsidP="00587002">
      <w:pPr>
        <w:pStyle w:val="TF-refernciasbibliogrficasTTULO"/>
      </w:pPr>
      <w:r>
        <w:lastRenderedPageBreak/>
        <w:t>ASSINATURAS</w:t>
      </w:r>
    </w:p>
    <w:p w14:paraId="108DDC5B" w14:textId="77777777" w:rsidR="00F83A19" w:rsidRDefault="00F83A19" w:rsidP="00F83A19">
      <w:pPr>
        <w:pStyle w:val="TF-LEGENDA"/>
      </w:pPr>
      <w:r>
        <w:t>(Atenção: todas as folhas devem estar rubricadas)</w:t>
      </w:r>
    </w:p>
    <w:p w14:paraId="2D4B46CF" w14:textId="77777777" w:rsidR="00F83A19" w:rsidRDefault="00F83A19" w:rsidP="00F83A19">
      <w:pPr>
        <w:pStyle w:val="TF-LEGENDA"/>
      </w:pPr>
    </w:p>
    <w:p w14:paraId="3BE82C12" w14:textId="30ADB899" w:rsidR="00F83A19" w:rsidRDefault="0042491C" w:rsidP="00F83A19">
      <w:pPr>
        <w:pStyle w:val="TF-LEGENDA"/>
      </w:pPr>
      <w:r>
        <w:t xml:space="preserve">                          </w:t>
      </w:r>
    </w:p>
    <w:p w14:paraId="54EF8335" w14:textId="77777777" w:rsidR="00F83A19" w:rsidRDefault="00F83A19" w:rsidP="00F83A19">
      <w:pPr>
        <w:pStyle w:val="TF-LEGENDA"/>
      </w:pPr>
      <w:r>
        <w:t>Assinatura do(a) Aluno(a): _____________________________________________________</w:t>
      </w:r>
    </w:p>
    <w:p w14:paraId="03896BD6" w14:textId="77777777" w:rsidR="00F83A19" w:rsidRDefault="00F83A19" w:rsidP="00F83A19">
      <w:pPr>
        <w:pStyle w:val="TF-LEGENDA"/>
      </w:pPr>
    </w:p>
    <w:p w14:paraId="49FAB394" w14:textId="77777777" w:rsidR="00F83A19" w:rsidRDefault="00F83A19" w:rsidP="00F83A19">
      <w:pPr>
        <w:pStyle w:val="TF-LEGENDA"/>
      </w:pPr>
    </w:p>
    <w:p w14:paraId="31C80F81" w14:textId="77777777" w:rsidR="00F83A19" w:rsidRDefault="00F83A19" w:rsidP="00F83A19">
      <w:pPr>
        <w:pStyle w:val="TF-LEGENDA"/>
      </w:pPr>
      <w:r>
        <w:t>Assinatura do(a) Orientador(a): _________________________________________________</w:t>
      </w:r>
    </w:p>
    <w:p w14:paraId="6307A06D" w14:textId="77777777" w:rsidR="00F83A19" w:rsidRDefault="00F83A19" w:rsidP="00F83A19">
      <w:pPr>
        <w:pStyle w:val="TF-LEGENDA"/>
      </w:pPr>
    </w:p>
    <w:p w14:paraId="36A26A43" w14:textId="77777777" w:rsidR="00F83A19" w:rsidRDefault="00F83A19" w:rsidP="00F83A19">
      <w:pPr>
        <w:pStyle w:val="TF-LEGENDA"/>
      </w:pPr>
    </w:p>
    <w:p w14:paraId="0FD35F10" w14:textId="77777777" w:rsidR="00F83A19" w:rsidRDefault="00F83A19" w:rsidP="00F83A19">
      <w:pPr>
        <w:pStyle w:val="TF-LEGENDA"/>
      </w:pPr>
      <w:r>
        <w:t>Assinatura do(a) Coorientador(a) (se houver): ______________________________________</w:t>
      </w:r>
    </w:p>
    <w:p w14:paraId="3AF2B0AB" w14:textId="77777777" w:rsidR="007222F7" w:rsidRDefault="007222F7" w:rsidP="007222F7">
      <w:pPr>
        <w:pStyle w:val="TF-TEXTOQUADRO"/>
      </w:pPr>
    </w:p>
    <w:p w14:paraId="0B707162" w14:textId="77777777" w:rsidR="007222F7" w:rsidRPr="007222F7" w:rsidRDefault="007222F7" w:rsidP="007222F7">
      <w:pPr>
        <w:pStyle w:val="TF-TEXTOQUADR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062"/>
      </w:tblGrid>
      <w:tr w:rsidR="007222F7" w14:paraId="4DB9908F" w14:textId="77777777" w:rsidTr="00DF6ED2">
        <w:tc>
          <w:tcPr>
            <w:tcW w:w="9212" w:type="dxa"/>
            <w:shd w:val="clear" w:color="auto" w:fill="auto"/>
          </w:tcPr>
          <w:p w14:paraId="73BA673C" w14:textId="77777777" w:rsidR="007222F7" w:rsidRDefault="007222F7" w:rsidP="00587002">
            <w:pPr>
              <w:pStyle w:val="TF-LEGENDA"/>
            </w:pPr>
            <w:r>
              <w:t>Observações do orientador em relação a itens não atendidos do pré-projeto (se houver):</w:t>
            </w:r>
          </w:p>
          <w:p w14:paraId="51175032" w14:textId="77777777" w:rsidR="007222F7" w:rsidRDefault="007222F7" w:rsidP="00587002">
            <w:pPr>
              <w:pStyle w:val="TF-LEGENDA"/>
            </w:pPr>
          </w:p>
          <w:p w14:paraId="066C817C" w14:textId="77777777" w:rsidR="007222F7" w:rsidRDefault="007222F7" w:rsidP="00587002">
            <w:pPr>
              <w:pStyle w:val="TF-LEGENDA"/>
            </w:pPr>
          </w:p>
          <w:p w14:paraId="0BB01411" w14:textId="091CC6E7" w:rsidR="007222F7" w:rsidRDefault="007222F7" w:rsidP="00587002">
            <w:pPr>
              <w:pStyle w:val="TF-LEGENDA"/>
            </w:pPr>
          </w:p>
          <w:p w14:paraId="30075174" w14:textId="23CC9833" w:rsidR="00587002" w:rsidRDefault="00587002" w:rsidP="00587002">
            <w:pPr>
              <w:pStyle w:val="TF-LEGENDA"/>
            </w:pPr>
          </w:p>
          <w:p w14:paraId="7AF793D2" w14:textId="06EEE171" w:rsidR="00587002" w:rsidRDefault="00587002" w:rsidP="00587002">
            <w:pPr>
              <w:pStyle w:val="TF-LEGENDA"/>
            </w:pPr>
          </w:p>
          <w:p w14:paraId="154B7329" w14:textId="0A8DADD6" w:rsidR="00587002" w:rsidRDefault="00587002" w:rsidP="00587002">
            <w:pPr>
              <w:pStyle w:val="TF-LEGENDA"/>
            </w:pPr>
          </w:p>
          <w:p w14:paraId="78529838" w14:textId="13A6A65D" w:rsidR="00587002" w:rsidRDefault="00587002" w:rsidP="00587002">
            <w:pPr>
              <w:pStyle w:val="TF-LEGENDA"/>
            </w:pPr>
          </w:p>
          <w:p w14:paraId="7B4907BC" w14:textId="3BBAC237" w:rsidR="00587002" w:rsidRDefault="00587002" w:rsidP="00587002">
            <w:pPr>
              <w:pStyle w:val="TF-LEGENDA"/>
            </w:pPr>
          </w:p>
          <w:p w14:paraId="06B988D5" w14:textId="5D0ACFB8" w:rsidR="00587002" w:rsidRDefault="00587002" w:rsidP="00587002">
            <w:pPr>
              <w:pStyle w:val="TF-LEGENDA"/>
            </w:pPr>
          </w:p>
          <w:p w14:paraId="02CFB32B" w14:textId="75192C9E" w:rsidR="00587002" w:rsidRDefault="00587002" w:rsidP="00587002">
            <w:pPr>
              <w:pStyle w:val="TF-TEXTOQUADRO"/>
            </w:pPr>
          </w:p>
          <w:p w14:paraId="61D1ABD9" w14:textId="43BA9DBE" w:rsidR="00587002" w:rsidRDefault="00587002" w:rsidP="00587002">
            <w:pPr>
              <w:pStyle w:val="TF-TEXTOQUADRO"/>
            </w:pPr>
          </w:p>
          <w:p w14:paraId="694249CD" w14:textId="77777777" w:rsidR="00587002" w:rsidRPr="00587002" w:rsidRDefault="00587002" w:rsidP="00587002">
            <w:pPr>
              <w:pStyle w:val="TF-TEXTOQUADRO"/>
            </w:pPr>
          </w:p>
          <w:p w14:paraId="7CFE957B" w14:textId="77777777" w:rsidR="007222F7" w:rsidRDefault="007222F7" w:rsidP="00587002">
            <w:pPr>
              <w:pStyle w:val="TF-LEGENDA"/>
            </w:pPr>
          </w:p>
        </w:tc>
      </w:tr>
    </w:tbl>
    <w:p w14:paraId="2F3EAE58" w14:textId="77777777" w:rsidR="00F255FC" w:rsidRDefault="00F255FC" w:rsidP="00F83A19">
      <w:pPr>
        <w:pStyle w:val="TF-LEGENDA"/>
      </w:pPr>
    </w:p>
    <w:p w14:paraId="12B33851" w14:textId="77777777" w:rsidR="00320BFA" w:rsidRDefault="00320BFA">
      <w:pPr>
        <w:pStyle w:val="TF-LEGENDA"/>
        <w:sectPr w:rsidR="00320BFA" w:rsidSect="0003524E">
          <w:footerReference w:type="default" r:id="rId22"/>
          <w:headerReference w:type="first" r:id="rId23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</w:p>
    <w:p w14:paraId="1D278B24" w14:textId="5E5A2751" w:rsidR="0000224C" w:rsidRPr="00320BFA" w:rsidRDefault="0000224C" w:rsidP="0000224C">
      <w:pPr>
        <w:pStyle w:val="TF-xAvalTTULO"/>
      </w:pPr>
      <w:r w:rsidRPr="00320BFA">
        <w:lastRenderedPageBreak/>
        <w:t>FORMULÁRIO  DE  avaliação</w:t>
      </w:r>
      <w:r w:rsidR="006E25D2">
        <w:t xml:space="preserve"> </w:t>
      </w:r>
      <w:r w:rsidRPr="00320BFA">
        <w:t xml:space="preserve">– PROFESSOR </w:t>
      </w:r>
      <w:r>
        <w:t>AVALIADOR</w:t>
      </w:r>
    </w:p>
    <w:p w14:paraId="1111A5F1" w14:textId="77777777" w:rsidR="0000224C" w:rsidRPr="00320BFA" w:rsidRDefault="0000224C" w:rsidP="0000224C">
      <w:pPr>
        <w:pStyle w:val="TF-xAvalLINHA"/>
      </w:pPr>
      <w:r w:rsidRPr="00320BFA">
        <w:t>Acadêmico(a):</w:t>
      </w:r>
      <w:r w:rsidRPr="00320BFA">
        <w:tab/>
      </w:r>
    </w:p>
    <w:p w14:paraId="6D17DB6D" w14:textId="186725CE" w:rsidR="0000224C" w:rsidRPr="00320BFA" w:rsidRDefault="0000224C" w:rsidP="0000224C">
      <w:pPr>
        <w:pStyle w:val="TF-xAvalLINHA"/>
      </w:pPr>
      <w:r w:rsidRPr="00320BFA">
        <w:t>Avaliador(a)</w:t>
      </w:r>
      <w:del w:id="341" w:author="Aurélio Faustino Hoppe" w:date="2020-10-28T20:16:00Z">
        <w:r w:rsidRPr="00320BFA" w:rsidDel="000D1908">
          <w:delText>:</w:delText>
        </w:r>
        <w:r w:rsidRPr="00320BFA" w:rsidDel="000D1908">
          <w:tab/>
        </w:r>
        <w:r w:rsidDel="000D1908">
          <w:tab/>
        </w:r>
      </w:del>
      <w:ins w:id="342" w:author="Aurélio Faustino Hoppe" w:date="2020-10-28T20:16:00Z">
        <w:r w:rsidR="000D1908">
          <w:t>Aurélio Faustino Hoppe</w:t>
        </w:r>
      </w:ins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00224C" w:rsidRPr="00320BFA" w14:paraId="5950A2F8" w14:textId="77777777" w:rsidTr="0000224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9CC60" w14:textId="77777777" w:rsidR="0000224C" w:rsidRPr="00320BFA" w:rsidRDefault="0000224C" w:rsidP="0000224C">
            <w:pPr>
              <w:pStyle w:val="TF-xAvalITEMTABELA"/>
            </w:pPr>
            <w:r w:rsidRPr="00320BFA">
              <w:t>ASPECTOS   AVALIADOS</w:t>
            </w:r>
            <w:r>
              <w:rPr>
                <w:vertAlign w:val="superscript"/>
              </w:rPr>
              <w:t>1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75324860" w14:textId="77777777" w:rsidR="0000224C" w:rsidRPr="00320BFA" w:rsidRDefault="0000224C" w:rsidP="000A19DE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0F9259" w14:textId="77777777" w:rsidR="0000224C" w:rsidRPr="00320BFA" w:rsidRDefault="0000224C" w:rsidP="000A19DE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616E2364" w14:textId="77777777" w:rsidR="0000224C" w:rsidRPr="00320BFA" w:rsidRDefault="0000224C" w:rsidP="000A19DE">
            <w:pPr>
              <w:pStyle w:val="TF-xAvalITEMTABELA"/>
            </w:pPr>
            <w:r w:rsidRPr="00320BFA">
              <w:t>não atende</w:t>
            </w:r>
          </w:p>
        </w:tc>
      </w:tr>
      <w:tr w:rsidR="0000224C" w:rsidRPr="00320BFA" w14:paraId="57B9E7C2" w14:textId="77777777" w:rsidTr="0000224C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588F6AA" w14:textId="77777777" w:rsidR="0000224C" w:rsidRPr="0000224C" w:rsidRDefault="0000224C" w:rsidP="000A19DE">
            <w:pPr>
              <w:pStyle w:val="TF-xAvalITEMTABELA"/>
            </w:pPr>
            <w:r w:rsidRPr="00107A18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B80D1" w14:textId="77777777" w:rsidR="0000224C" w:rsidRPr="00320BFA" w:rsidRDefault="0000224C" w:rsidP="0000224C">
            <w:pPr>
              <w:pStyle w:val="TF-xAvalITEM"/>
              <w:numPr>
                <w:ilvl w:val="0"/>
                <w:numId w:val="18"/>
              </w:numPr>
            </w:pPr>
            <w:r w:rsidRPr="00320BFA">
              <w:t>INTRODUÇÃO</w:t>
            </w:r>
          </w:p>
          <w:p w14:paraId="2139C072" w14:textId="77777777" w:rsidR="0000224C" w:rsidRPr="00320BFA" w:rsidRDefault="0000224C" w:rsidP="000A19DE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8AC4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52775" w14:textId="48222029" w:rsidR="0000224C" w:rsidRPr="00320BFA" w:rsidRDefault="000D190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43" w:author="Aurélio Faustino Hoppe" w:date="2020-10-28T20:16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997984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3AED8C79" w14:textId="77777777" w:rsidTr="0000224C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FCE302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D7BED" w14:textId="77777777" w:rsidR="0000224C" w:rsidRPr="00320BFA" w:rsidRDefault="0000224C" w:rsidP="000A19DE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7EF6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7CF" w14:textId="603893F1" w:rsidR="0000224C" w:rsidRPr="00320BFA" w:rsidRDefault="000D190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44" w:author="Aurélio Faustino Hoppe" w:date="2020-10-28T20:17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04EC64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6119C7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32D71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39FF2" w14:textId="77777777" w:rsidR="0000224C" w:rsidRPr="00320BFA" w:rsidRDefault="0000224C" w:rsidP="000A19DE">
            <w:pPr>
              <w:pStyle w:val="TF-xAvalITEM"/>
            </w:pPr>
            <w:r w:rsidRPr="00320BFA">
              <w:t>OBJETIVOS</w:t>
            </w:r>
          </w:p>
          <w:p w14:paraId="19CBDF08" w14:textId="77777777" w:rsidR="0000224C" w:rsidRPr="00320BFA" w:rsidRDefault="0000224C" w:rsidP="000A19DE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800C3" w14:textId="75907697" w:rsidR="0000224C" w:rsidRPr="00320BFA" w:rsidRDefault="000D190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45" w:author="Aurélio Faustino Hoppe" w:date="2020-10-28T20:1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DE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F732B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B94ADEE" w14:textId="77777777" w:rsidTr="0000224C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B26C0D5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878A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A30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65073" w14:textId="42226A3A" w:rsidR="0000224C" w:rsidRPr="00320BFA" w:rsidRDefault="000D190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46" w:author="Aurélio Faustino Hoppe" w:date="2020-10-28T20:17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694BF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99F29DA" w14:textId="77777777" w:rsidTr="0000224C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163D1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F3964" w14:textId="77777777" w:rsidR="0000224C" w:rsidRPr="00320BFA" w:rsidRDefault="0000224C" w:rsidP="000A19DE">
            <w:pPr>
              <w:pStyle w:val="TF-xAvalITEM"/>
            </w:pPr>
            <w:r w:rsidRPr="00320BFA">
              <w:t>TRABALHOS CORRELATOS</w:t>
            </w:r>
          </w:p>
          <w:p w14:paraId="3909A3E5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57B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DF06C" w14:textId="3D521826" w:rsidR="0000224C" w:rsidRPr="00320BFA" w:rsidRDefault="000D190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47" w:author="Aurélio Faustino Hoppe" w:date="2020-10-28T20:17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2D583E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6843CA31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A1556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EF36" w14:textId="77777777" w:rsidR="0000224C" w:rsidRPr="00320BFA" w:rsidRDefault="0000224C" w:rsidP="000A19DE">
            <w:pPr>
              <w:pStyle w:val="TF-xAvalITEM"/>
            </w:pPr>
            <w:r w:rsidRPr="00320BFA">
              <w:t>JUSTIFICATIVA</w:t>
            </w:r>
          </w:p>
          <w:p w14:paraId="32C0D5EA" w14:textId="77777777" w:rsidR="0000224C" w:rsidRPr="00320BFA" w:rsidRDefault="0000224C" w:rsidP="000A19DE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500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8E43" w14:textId="117544EC" w:rsidR="0000224C" w:rsidRPr="00320BFA" w:rsidRDefault="000D190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48" w:author="Aurélio Faustino Hoppe" w:date="2020-10-28T20:17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0792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E62F042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B0A686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12BAA" w14:textId="77777777" w:rsidR="0000224C" w:rsidRPr="00320BFA" w:rsidRDefault="0000224C" w:rsidP="000A19DE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4C91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30E7" w14:textId="5AE1C06A" w:rsidR="0000224C" w:rsidRPr="00320BFA" w:rsidRDefault="000D190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49" w:author="Aurélio Faustino Hoppe" w:date="2020-10-28T20:17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3B7D493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BE3E1C0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7DA2F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A1E7B" w14:textId="77777777" w:rsidR="0000224C" w:rsidRPr="00320BFA" w:rsidRDefault="0000224C" w:rsidP="000A19DE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0339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9138F" w14:textId="219F8291" w:rsidR="0000224C" w:rsidRPr="00320BFA" w:rsidRDefault="000D190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50" w:author="Aurélio Faustino Hoppe" w:date="2020-10-28T20:17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2022CD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679D5BE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583CF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D51B" w14:textId="77777777" w:rsidR="0000224C" w:rsidRPr="00320BFA" w:rsidRDefault="0000224C" w:rsidP="000A19DE">
            <w:pPr>
              <w:pStyle w:val="TF-xAvalITEM"/>
            </w:pPr>
            <w:r w:rsidRPr="00320BFA">
              <w:t>REQUISITOS PRINCIPAIS DO PROBLEMA A SER TRABALHADO</w:t>
            </w:r>
          </w:p>
          <w:p w14:paraId="77272C92" w14:textId="77777777" w:rsidR="0000224C" w:rsidRPr="00320BFA" w:rsidRDefault="0000224C" w:rsidP="000A19DE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5CCFC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5A168" w14:textId="7F60C944" w:rsidR="0000224C" w:rsidRPr="00320BFA" w:rsidRDefault="000D190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51" w:author="Aurélio Faustino Hoppe" w:date="2020-10-28T20:17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3E0605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120D63BC" w14:textId="77777777" w:rsidTr="0000224C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09B164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71B39" w14:textId="77777777" w:rsidR="0000224C" w:rsidRPr="00320BFA" w:rsidRDefault="0000224C" w:rsidP="000A19DE">
            <w:pPr>
              <w:pStyle w:val="TF-xAvalITEM"/>
            </w:pPr>
            <w:r w:rsidRPr="00320BFA">
              <w:t>METODOLOGIA</w:t>
            </w:r>
          </w:p>
          <w:p w14:paraId="360C4801" w14:textId="77777777" w:rsidR="0000224C" w:rsidRPr="00320BFA" w:rsidRDefault="0000224C" w:rsidP="000A19DE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103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4DF3" w14:textId="3F1638AE" w:rsidR="0000224C" w:rsidRPr="00320BFA" w:rsidRDefault="000D190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52" w:author="Aurélio Faustino Hoppe" w:date="2020-10-28T20:17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7524B0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07BAA7D4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6B7D713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2BB15" w14:textId="77777777" w:rsidR="0000224C" w:rsidRPr="00320BFA" w:rsidRDefault="0000224C" w:rsidP="000A19DE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003E6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5E5B" w14:textId="5289322B" w:rsidR="0000224C" w:rsidRPr="00320BFA" w:rsidRDefault="000D190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53" w:author="Aurélio Faustino Hoppe" w:date="2020-10-28T20:17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A1A8DB2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5F813E49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C53268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B70B6" w14:textId="77777777" w:rsidR="0000224C" w:rsidRPr="00320BFA" w:rsidRDefault="0000224C" w:rsidP="000A19DE">
            <w:pPr>
              <w:pStyle w:val="TF-xAvalITEM"/>
            </w:pPr>
            <w:r w:rsidRPr="00320BFA">
              <w:t>REVISÃO BIBLIOGRÁFICA</w:t>
            </w:r>
            <w:r w:rsidR="006E25D2">
              <w:t xml:space="preserve"> (atenção para a diferença de conteúdo entre projeto e pré-projeto)</w:t>
            </w:r>
          </w:p>
          <w:p w14:paraId="338FC10C" w14:textId="77777777" w:rsidR="0000224C" w:rsidRPr="00320BFA" w:rsidRDefault="0000224C" w:rsidP="000A19DE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56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64FF" w14:textId="745675FB" w:rsidR="0000224C" w:rsidRPr="00320BFA" w:rsidRDefault="000D190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54" w:author="Aurélio Faustino Hoppe" w:date="2020-10-28T20:17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105B0A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2F2B9582" w14:textId="77777777" w:rsidTr="0000224C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C3F6470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FD0870" w14:textId="77777777" w:rsidR="0000224C" w:rsidRPr="00320BFA" w:rsidRDefault="0000224C" w:rsidP="000A19DE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4396BF4" w14:textId="33F920A3" w:rsidR="0000224C" w:rsidRPr="00320BFA" w:rsidRDefault="000D190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55" w:author="Aurélio Faustino Hoppe" w:date="2020-10-28T20:17:00Z">
              <w:r>
                <w:rPr>
                  <w:sz w:val="18"/>
                </w:rPr>
                <w:t>X</w:t>
              </w:r>
            </w:ins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EF63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FC8387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4E0D66B4" w14:textId="77777777" w:rsidTr="0000224C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3613795D" w14:textId="77777777" w:rsidR="0000224C" w:rsidRPr="0000224C" w:rsidRDefault="0000224C" w:rsidP="000A19DE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B629" w14:textId="77777777" w:rsidR="0000224C" w:rsidRPr="00320BFA" w:rsidRDefault="0000224C" w:rsidP="000A19DE">
            <w:pPr>
              <w:pStyle w:val="TF-xAvalITEM"/>
            </w:pPr>
            <w:r w:rsidRPr="00320BFA">
              <w:t>LINGUAGEM USADA (redação)</w:t>
            </w:r>
          </w:p>
          <w:p w14:paraId="0910006A" w14:textId="77777777" w:rsidR="0000224C" w:rsidRPr="00320BFA" w:rsidRDefault="0000224C" w:rsidP="000A19DE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9ADB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8DD1" w14:textId="7765C9D4" w:rsidR="0000224C" w:rsidRPr="00320BFA" w:rsidRDefault="000D190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56" w:author="Aurélio Faustino Hoppe" w:date="2020-10-28T20:17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A363EA1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00224C" w:rsidRPr="00320BFA" w14:paraId="74A06BD3" w14:textId="77777777" w:rsidTr="0000224C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29D46A" w14:textId="77777777" w:rsidR="0000224C" w:rsidRPr="00320BFA" w:rsidRDefault="0000224C" w:rsidP="000A19DE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6C6DC39" w14:textId="77777777" w:rsidR="0000224C" w:rsidRPr="00320BFA" w:rsidRDefault="0000224C" w:rsidP="000A19DE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5FB37F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19F06F4" w14:textId="16FCC833" w:rsidR="0000224C" w:rsidRPr="00320BFA" w:rsidRDefault="000D1908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ins w:id="357" w:author="Aurélio Faustino Hoppe" w:date="2020-10-28T20:17:00Z">
              <w:r>
                <w:rPr>
                  <w:sz w:val="18"/>
                </w:rPr>
                <w:t>X</w:t>
              </w:r>
            </w:ins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CDA7AA8" w14:textId="77777777" w:rsidR="0000224C" w:rsidRPr="00320BFA" w:rsidRDefault="0000224C" w:rsidP="000A19DE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49557F6E" w14:textId="77777777" w:rsidR="0000224C" w:rsidRDefault="0000224C" w:rsidP="0000224C">
      <w:pPr>
        <w:pStyle w:val="TF-xAvalTTULO"/>
      </w:pPr>
    </w:p>
    <w:p w14:paraId="70066983" w14:textId="77777777" w:rsidR="0000224C" w:rsidRDefault="0000224C" w:rsidP="0000224C">
      <w:pPr>
        <w:pStyle w:val="TF-xAvalTTULO"/>
      </w:pPr>
      <w:r w:rsidRPr="00320BFA">
        <w:t xml:space="preserve">PARECER – PROFESSOR </w:t>
      </w:r>
      <w:r>
        <w:t>AVALIADOR</w:t>
      </w:r>
      <w:r w:rsidRPr="00320BFA">
        <w:t>:</w:t>
      </w:r>
    </w:p>
    <w:p w14:paraId="410ABC87" w14:textId="77777777" w:rsidR="006E25D2" w:rsidRPr="003F5F25" w:rsidRDefault="006E25D2" w:rsidP="0000224C">
      <w:pPr>
        <w:pStyle w:val="TF-xAvalTTULO"/>
        <w:rPr>
          <w:b/>
        </w:rPr>
      </w:pPr>
      <w:r w:rsidRPr="003F5F25">
        <w:rPr>
          <w:b/>
        </w:rPr>
        <w:t>(preencher apenas no projeto)</w:t>
      </w: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0224C" w:rsidRPr="0000224C" w14:paraId="5181A648" w14:textId="77777777" w:rsidTr="0000224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3EF5D49" w14:textId="77777777" w:rsidR="0000224C" w:rsidRPr="0000224C" w:rsidRDefault="0000224C" w:rsidP="0000224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 w:rsidR="00A21708"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20DA95FC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7CB89D90" w14:textId="77777777" w:rsidR="0000224C" w:rsidRPr="0000224C" w:rsidRDefault="0000224C" w:rsidP="0000224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0224C" w:rsidRPr="0000224C" w14:paraId="2B8E3161" w14:textId="77777777" w:rsidTr="0000224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5D4F37E" w14:textId="77777777" w:rsidR="0000224C" w:rsidRPr="0000224C" w:rsidRDefault="0000224C" w:rsidP="0000224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058E12BA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>(  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671170D" w14:textId="77777777" w:rsidR="0000224C" w:rsidRPr="0000224C" w:rsidRDefault="0000224C" w:rsidP="0000224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0909200C" w14:textId="77777777" w:rsidR="0000224C" w:rsidRDefault="0000224C" w:rsidP="0000224C">
      <w:pPr>
        <w:pStyle w:val="TF-xAvalLINHA"/>
        <w:tabs>
          <w:tab w:val="left" w:leader="underscore" w:pos="6237"/>
        </w:tabs>
      </w:pPr>
    </w:p>
    <w:p w14:paraId="3E1F1C9D" w14:textId="77777777" w:rsidR="0000224C" w:rsidRDefault="0000224C" w:rsidP="0000224C">
      <w:pPr>
        <w:pStyle w:val="TF-xAvalLINHA"/>
        <w:tabs>
          <w:tab w:val="left" w:leader="underscore" w:pos="6237"/>
        </w:tabs>
      </w:pPr>
      <w:r>
        <w:t xml:space="preserve">Assinatura: </w:t>
      </w:r>
      <w:r>
        <w:tab/>
      </w:r>
      <w:r>
        <w:tab/>
        <w:t xml:space="preserve"> Data: </w:t>
      </w:r>
      <w:r>
        <w:tab/>
      </w:r>
    </w:p>
    <w:sectPr w:rsidR="0000224C" w:rsidSect="0003524E">
      <w:headerReference w:type="default" r:id="rId24"/>
      <w:footerReference w:type="default" r:id="rId25"/>
      <w:headerReference w:type="first" r:id="rId26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9" w:author="Aurélio Faustino Hoppe" w:date="2020-10-28T14:16:00Z" w:initials="AFH">
    <w:p w14:paraId="7CA69D7F" w14:textId="74D901AF" w:rsidR="00883187" w:rsidRDefault="00883187">
      <w:pPr>
        <w:pStyle w:val="Textodecomentrio"/>
      </w:pPr>
      <w:r>
        <w:rPr>
          <w:rStyle w:val="Refdecomentrio"/>
        </w:rPr>
        <w:annotationRef/>
      </w:r>
      <w:r>
        <w:t>Acho que você poderia retirar Cuidado do título.... deixando apenas Monitoramento de idosos em âmbito domiciliar utilizando smart watch</w:t>
      </w:r>
    </w:p>
  </w:comment>
  <w:comment w:id="11" w:author="Aurélio Faustino Hoppe" w:date="2020-10-28T14:11:00Z" w:initials="AFH">
    <w:p w14:paraId="50681304" w14:textId="12648B0F" w:rsidR="00883187" w:rsidRDefault="00883187">
      <w:pPr>
        <w:pStyle w:val="Textodecomentrio"/>
      </w:pPr>
      <w:r>
        <w:rPr>
          <w:rStyle w:val="Refdecomentrio"/>
        </w:rPr>
        <w:annotationRef/>
      </w:r>
      <w:r>
        <w:t>É uma referência? Acho que sim devido a forma de escrita</w:t>
      </w:r>
    </w:p>
  </w:comment>
  <w:comment w:id="12" w:author="Aurélio Faustino Hoppe" w:date="2020-10-28T14:11:00Z" w:initials="AFH">
    <w:p w14:paraId="6D9E3E10" w14:textId="4B90231D" w:rsidR="00883187" w:rsidRDefault="00883187">
      <w:pPr>
        <w:pStyle w:val="Textodecomentrio"/>
      </w:pPr>
      <w:r>
        <w:rPr>
          <w:rStyle w:val="Refdecomentrio"/>
        </w:rPr>
        <w:annotationRef/>
      </w:r>
      <w:r>
        <w:t>Colocar por extenso e também acho que seja uma referência devido a forma de escrita</w:t>
      </w:r>
    </w:p>
  </w:comment>
  <w:comment w:id="13" w:author="Aurélio Faustino Hoppe" w:date="2020-10-28T14:13:00Z" w:initials="AFH">
    <w:p w14:paraId="739FF50F" w14:textId="690927F7" w:rsidR="00883187" w:rsidRDefault="00883187">
      <w:pPr>
        <w:pStyle w:val="Textodecomentrio"/>
      </w:pPr>
      <w:r>
        <w:rPr>
          <w:rStyle w:val="Refdecomentrio"/>
        </w:rPr>
        <w:annotationRef/>
      </w:r>
      <w:r>
        <w:t xml:space="preserve">Falta uma referência para este paragrafo </w:t>
      </w:r>
    </w:p>
  </w:comment>
  <w:comment w:id="14" w:author="Aurélio Faustino Hoppe" w:date="2020-10-28T14:15:00Z" w:initials="AFH">
    <w:p w14:paraId="1F4F2857" w14:textId="1C943449" w:rsidR="00883187" w:rsidRDefault="00883187">
      <w:pPr>
        <w:pStyle w:val="Textodecomentrio"/>
      </w:pPr>
      <w:r>
        <w:rPr>
          <w:rStyle w:val="Refdecomentrio"/>
        </w:rPr>
        <w:annotationRef/>
      </w:r>
      <w:r>
        <w:t>Falta também uma referência para a última frase do paragrafo</w:t>
      </w:r>
    </w:p>
  </w:comment>
  <w:comment w:id="15" w:author="Aurélio Faustino Hoppe" w:date="2020-10-28T14:17:00Z" w:initials="AFH">
    <w:p w14:paraId="7C2D76FD" w14:textId="0CDE5C4E" w:rsidR="00883187" w:rsidRDefault="00883187">
      <w:pPr>
        <w:pStyle w:val="Textodecomentrio"/>
      </w:pPr>
      <w:r>
        <w:rPr>
          <w:rStyle w:val="Refdecomentrio"/>
        </w:rPr>
        <w:annotationRef/>
      </w:r>
      <w:r>
        <w:t>Acho que você poderia contextualizar melhor a questão do monitoramento em âmbito domiciliar (por meio de tecnologia), pois é isso que o teu título indica</w:t>
      </w:r>
    </w:p>
  </w:comment>
  <w:comment w:id="16" w:author="Aurélio Faustino Hoppe" w:date="2020-10-28T14:20:00Z" w:initials="AFH">
    <w:p w14:paraId="0EFB4EF3" w14:textId="56F2A2C7" w:rsidR="00883187" w:rsidRDefault="00883187">
      <w:pPr>
        <w:pStyle w:val="Textodecomentrio"/>
      </w:pPr>
      <w:r>
        <w:rPr>
          <w:rStyle w:val="Refdecomentrio"/>
        </w:rPr>
        <w:annotationRef/>
      </w:r>
      <w:r>
        <w:t>Acho que seja o contrário, você deve propor um método para auxiliar o monitoramento de idosos utilizando um relógio programável. No objetivo geral você indica isso</w:t>
      </w:r>
    </w:p>
  </w:comment>
  <w:comment w:id="17" w:author="Aurélio Faustino Hoppe" w:date="2020-10-28T14:29:00Z" w:initials="AFH">
    <w:p w14:paraId="52611590" w14:textId="6E90C4B7" w:rsidR="00883187" w:rsidRDefault="00883187">
      <w:pPr>
        <w:pStyle w:val="Textodecomentrio"/>
      </w:pPr>
      <w:r>
        <w:rPr>
          <w:rStyle w:val="Refdecomentrio"/>
        </w:rPr>
        <w:annotationRef/>
      </w:r>
      <w:r>
        <w:t xml:space="preserve">Acho que aqui você também poderia mencionar o que será capturado: pressão, etc... </w:t>
      </w:r>
    </w:p>
  </w:comment>
  <w:comment w:id="18" w:author="Aurélio Faustino Hoppe" w:date="2020-10-28T14:30:00Z" w:initials="AFH">
    <w:p w14:paraId="42D78BB4" w14:textId="5FA8C225" w:rsidR="00883187" w:rsidRDefault="00883187">
      <w:pPr>
        <w:pStyle w:val="Textodecomentrio"/>
      </w:pPr>
      <w:r>
        <w:rPr>
          <w:rStyle w:val="Refdecomentrio"/>
        </w:rPr>
        <w:annotationRef/>
      </w:r>
      <w:r>
        <w:t>Se um dos teus objetivos é informar a ocorrência de quedas, acho que você precisa trabalhar isso na introdução</w:t>
      </w:r>
    </w:p>
  </w:comment>
  <w:comment w:id="33" w:author="Aurélio Faustino Hoppe" w:date="2020-10-28T14:22:00Z" w:initials="AFH">
    <w:p w14:paraId="355B82FC" w14:textId="18AB97D5" w:rsidR="00883187" w:rsidRDefault="00883187">
      <w:pPr>
        <w:pStyle w:val="Textodecomentrio"/>
      </w:pPr>
      <w:r>
        <w:rPr>
          <w:rStyle w:val="Refdecomentrio"/>
        </w:rPr>
        <w:annotationRef/>
      </w:r>
      <w:r>
        <w:t>Padronizar. Será um sistema, protótipo, método, etc. Usar o mesmo em todo o texto</w:t>
      </w:r>
    </w:p>
  </w:comment>
  <w:comment w:id="34" w:author="Aurélio Faustino Hoppe" w:date="2020-10-28T14:23:00Z" w:initials="AFH">
    <w:p w14:paraId="09EC8313" w14:textId="76DAA632" w:rsidR="00883187" w:rsidRDefault="00883187">
      <w:pPr>
        <w:pStyle w:val="Textodecomentrio"/>
      </w:pPr>
      <w:r>
        <w:rPr>
          <w:rStyle w:val="Refdecomentrio"/>
        </w:rPr>
        <w:annotationRef/>
      </w:r>
      <w:r>
        <w:t>Fico com o pé atrás ao utilizar a palavra cuidado... isso será possível (cuidar). Acho que é mais monitorar..</w:t>
      </w:r>
    </w:p>
  </w:comment>
  <w:comment w:id="69" w:author="Aurélio Faustino Hoppe" w:date="2020-10-28T14:33:00Z" w:initials="AFH">
    <w:p w14:paraId="5CA4E13C" w14:textId="77777777" w:rsidR="00883187" w:rsidRDefault="00883187">
      <w:pPr>
        <w:pStyle w:val="Textodecomentrio"/>
      </w:pPr>
      <w:r>
        <w:rPr>
          <w:rStyle w:val="Refdecomentrio"/>
        </w:rPr>
        <w:annotationRef/>
      </w:r>
      <w:r>
        <w:t>Os teus objetivos estão mais para requisitos:</w:t>
      </w:r>
    </w:p>
    <w:p w14:paraId="49AB78CD" w14:textId="08D85AA4" w:rsidR="00883187" w:rsidRDefault="00883187">
      <w:pPr>
        <w:pStyle w:val="Textodecomentrio"/>
      </w:pPr>
      <w:r>
        <w:t>Um possível objetivo específico seria: analisar a eficiência do Smart Watch como dispositivo de monitoramento de idosos em relação a quedas e sinais vitais</w:t>
      </w:r>
    </w:p>
    <w:p w14:paraId="50F610F5" w14:textId="77777777" w:rsidR="00883187" w:rsidRDefault="00883187">
      <w:pPr>
        <w:pStyle w:val="Textodecomentrio"/>
      </w:pPr>
      <w:r>
        <w:t>Outro talvez seria a questão da adaptabilidade dos idosos em relação ao uso do relógio.</w:t>
      </w:r>
    </w:p>
    <w:p w14:paraId="04293DC8" w14:textId="77777777" w:rsidR="00883187" w:rsidRDefault="00883187">
      <w:pPr>
        <w:pStyle w:val="Textodecomentrio"/>
      </w:pPr>
    </w:p>
    <w:p w14:paraId="6AD7B0E7" w14:textId="151798B0" w:rsidR="00883187" w:rsidRDefault="00883187">
      <w:pPr>
        <w:pStyle w:val="Textodecomentrio"/>
      </w:pPr>
      <w:r>
        <w:t xml:space="preserve">Queda por exemplo, só aparece aqui e na metodologia... </w:t>
      </w:r>
      <w:r w:rsidR="00C56A42">
        <w:t>mas, também é necessário aparecer (ser mencionado) na justificativa, requisitos. Precisa melhorar este alinhamento</w:t>
      </w:r>
    </w:p>
  </w:comment>
  <w:comment w:id="96" w:author="Aurélio Faustino Hoppe" w:date="2020-10-28T14:59:00Z" w:initials="AFH">
    <w:p w14:paraId="03A22AAD" w14:textId="68E52F05" w:rsidR="00A53C21" w:rsidRDefault="00A53C21">
      <w:pPr>
        <w:pStyle w:val="Textodecomentrio"/>
      </w:pPr>
      <w:r>
        <w:rPr>
          <w:rStyle w:val="Refdecomentrio"/>
        </w:rPr>
        <w:annotationRef/>
      </w:r>
      <w:r>
        <w:t>Depois de ler, acho que este trabalho não tem muita relação com o que você pretende fazer. Seria mais interessante colocar trabalhos referentes a dispositivos como os smart watch...</w:t>
      </w:r>
    </w:p>
  </w:comment>
  <w:comment w:id="100" w:author="Aurélio Faustino Hoppe" w:date="2020-10-28T14:54:00Z" w:initials="AFH">
    <w:p w14:paraId="386F4582" w14:textId="6E6EF31A" w:rsidR="00D15E3A" w:rsidRDefault="00D15E3A">
      <w:pPr>
        <w:pStyle w:val="Textodecomentrio"/>
      </w:pPr>
      <w:r>
        <w:rPr>
          <w:rStyle w:val="Refdecomentrio"/>
        </w:rPr>
        <w:annotationRef/>
      </w:r>
      <w:r>
        <w:t>Acho que não é necessário colocar no texto estas figuras. Não agrega muito</w:t>
      </w:r>
    </w:p>
  </w:comment>
  <w:comment w:id="105" w:author="Aurélio Faustino Hoppe" w:date="2020-10-28T14:56:00Z" w:initials="AFH">
    <w:p w14:paraId="31712D8C" w14:textId="2320F27E" w:rsidR="00D15E3A" w:rsidRDefault="00D15E3A">
      <w:pPr>
        <w:pStyle w:val="Textodecomentrio"/>
      </w:pPr>
      <w:r>
        <w:rPr>
          <w:rStyle w:val="Refdecomentrio"/>
        </w:rPr>
        <w:annotationRef/>
      </w:r>
      <w:r>
        <w:t>Siami significa algo. Se sim, coloque por extenso</w:t>
      </w:r>
    </w:p>
  </w:comment>
  <w:comment w:id="106" w:author="Aurélio Faustino Hoppe" w:date="2020-10-28T14:56:00Z" w:initials="AFH">
    <w:p w14:paraId="42039E1F" w14:textId="46B26807" w:rsidR="00D15E3A" w:rsidRDefault="00D15E3A">
      <w:pPr>
        <w:pStyle w:val="Textodecomentrio"/>
      </w:pPr>
      <w:r>
        <w:rPr>
          <w:rStyle w:val="Refdecomentrio"/>
        </w:rPr>
        <w:annotationRef/>
      </w:r>
      <w:r>
        <w:t>Imagem desnecessária</w:t>
      </w:r>
    </w:p>
  </w:comment>
  <w:comment w:id="124" w:author="Aurélio Faustino Hoppe" w:date="2020-10-28T15:20:00Z" w:initials="AFH">
    <w:p w14:paraId="68774BEA" w14:textId="3C23410C" w:rsidR="00601C03" w:rsidRDefault="00601C03">
      <w:pPr>
        <w:pStyle w:val="Textodecomentrio"/>
      </w:pPr>
      <w:r>
        <w:rPr>
          <w:rStyle w:val="Refdecomentrio"/>
        </w:rPr>
        <w:annotationRef/>
      </w:r>
      <w:r>
        <w:t>É um aplicativo ou protótipo</w:t>
      </w:r>
    </w:p>
  </w:comment>
  <w:comment w:id="130" w:author="Aurélio Faustino Hoppe" w:date="2020-10-28T15:27:00Z" w:initials="AFH">
    <w:p w14:paraId="37462394" w14:textId="2C24A54E" w:rsidR="00601C03" w:rsidRDefault="00601C03">
      <w:pPr>
        <w:pStyle w:val="Textodecomentrio"/>
      </w:pPr>
      <w:r>
        <w:rPr>
          <w:rStyle w:val="Refdecomentrio"/>
        </w:rPr>
        <w:annotationRef/>
      </w:r>
      <w:r>
        <w:t xml:space="preserve">Faz um </w:t>
      </w:r>
      <w:r w:rsidR="007B6EE3">
        <w:t>quebra de frases....</w:t>
      </w:r>
    </w:p>
  </w:comment>
  <w:comment w:id="134" w:author="Aurélio Faustino Hoppe" w:date="2020-10-28T15:28:00Z" w:initials="AFH">
    <w:p w14:paraId="2EBFC0D8" w14:textId="45972BD5" w:rsidR="007B6EE3" w:rsidRDefault="007B6EE3">
      <w:pPr>
        <w:pStyle w:val="Textodecomentrio"/>
      </w:pPr>
      <w:r>
        <w:rPr>
          <w:rStyle w:val="Refdecomentrio"/>
        </w:rPr>
        <w:annotationRef/>
      </w:r>
      <w:r>
        <w:t xml:space="preserve">Formatação </w:t>
      </w:r>
    </w:p>
  </w:comment>
  <w:comment w:id="138" w:author="Aurélio Faustino Hoppe" w:date="2020-10-28T15:29:00Z" w:initials="AFH">
    <w:p w14:paraId="53796A49" w14:textId="78CF5DB9" w:rsidR="007B6EE3" w:rsidRDefault="007B6EE3">
      <w:pPr>
        <w:pStyle w:val="Textodecomentrio"/>
      </w:pPr>
      <w:r>
        <w:rPr>
          <w:rStyle w:val="Refdecomentrio"/>
        </w:rPr>
        <w:annotationRef/>
      </w:r>
      <w:r>
        <w:t>Os autores não mencionam limitações ou extensões?? Ou como foram feitos os testes, etc..</w:t>
      </w:r>
    </w:p>
  </w:comment>
  <w:comment w:id="148" w:author="Aurélio Faustino Hoppe" w:date="2020-10-28T15:33:00Z" w:initials="AFH">
    <w:p w14:paraId="5E17EEAF" w14:textId="26284F03" w:rsidR="006A069B" w:rsidRDefault="006A069B">
      <w:pPr>
        <w:pStyle w:val="Textodecomentrio"/>
      </w:pPr>
      <w:r>
        <w:rPr>
          <w:rStyle w:val="Refdecomentrio"/>
        </w:rPr>
        <w:annotationRef/>
      </w:r>
      <w:r>
        <w:t>Paragrafo curto</w:t>
      </w:r>
    </w:p>
  </w:comment>
  <w:comment w:id="168" w:author="Aurélio Faustino Hoppe" w:date="2020-10-28T15:37:00Z" w:initials="AFH">
    <w:p w14:paraId="0B12D6BC" w14:textId="16327118" w:rsidR="00D91642" w:rsidRDefault="00D91642">
      <w:pPr>
        <w:pStyle w:val="Textodecomentrio"/>
      </w:pPr>
      <w:r>
        <w:rPr>
          <w:rStyle w:val="Refdecomentrio"/>
        </w:rPr>
        <w:annotationRef/>
      </w:r>
      <w:r w:rsidR="003B0706">
        <w:t>Paragrafo</w:t>
      </w:r>
      <w:r>
        <w:t xml:space="preserve"> confus</w:t>
      </w:r>
      <w:r w:rsidR="003B0706">
        <w:t>o / faltando concordância e pontuação</w:t>
      </w:r>
    </w:p>
  </w:comment>
  <w:comment w:id="215" w:author="Aurélio Faustino Hoppe" w:date="2020-10-28T15:59:00Z" w:initials="AFH">
    <w:p w14:paraId="3FAB6E88" w14:textId="43A64F8C" w:rsidR="00E337CE" w:rsidRDefault="00E337CE">
      <w:pPr>
        <w:pStyle w:val="Textodecomentrio"/>
      </w:pPr>
      <w:r>
        <w:rPr>
          <w:rStyle w:val="Refdecomentrio"/>
        </w:rPr>
        <w:annotationRef/>
      </w:r>
      <w:r>
        <w:t>Rever frase...</w:t>
      </w:r>
    </w:p>
  </w:comment>
  <w:comment w:id="240" w:author="Aurélio Faustino Hoppe" w:date="2020-10-28T16:03:00Z" w:initials="AFH">
    <w:p w14:paraId="292116AE" w14:textId="1080631D" w:rsidR="00E337CE" w:rsidRDefault="00E337CE">
      <w:pPr>
        <w:pStyle w:val="Textodecomentrio"/>
      </w:pPr>
      <w:r>
        <w:rPr>
          <w:rStyle w:val="Refdecomentrio"/>
        </w:rPr>
        <w:annotationRef/>
      </w:r>
      <w:r>
        <w:t>Que tipo de monitoramento</w:t>
      </w:r>
      <w:r w:rsidR="000477E8">
        <w:t>? Queda? Sinais vitais???</w:t>
      </w:r>
    </w:p>
  </w:comment>
  <w:comment w:id="241" w:author="Aurélio Faustino Hoppe" w:date="2020-10-28T16:03:00Z" w:initials="AFH">
    <w:p w14:paraId="09B0E1ED" w14:textId="161BB709" w:rsidR="00E337CE" w:rsidRDefault="00E337CE">
      <w:pPr>
        <w:pStyle w:val="Textodecomentrio"/>
      </w:pPr>
      <w:r>
        <w:rPr>
          <w:rStyle w:val="Refdecomentrio"/>
        </w:rPr>
        <w:annotationRef/>
      </w:r>
      <w:r>
        <w:t>Quais</w:t>
      </w:r>
      <w:r w:rsidR="000477E8">
        <w:t>?</w:t>
      </w:r>
      <w:r>
        <w:t xml:space="preserve"> indicar os sensores</w:t>
      </w:r>
    </w:p>
  </w:comment>
  <w:comment w:id="242" w:author="Aurélio Faustino Hoppe" w:date="2020-10-28T16:05:00Z" w:initials="AFH">
    <w:p w14:paraId="5D6A6BDF" w14:textId="77777777" w:rsidR="000477E8" w:rsidRDefault="000477E8">
      <w:pPr>
        <w:pStyle w:val="Textodecomentrio"/>
      </w:pPr>
      <w:r>
        <w:rPr>
          <w:rStyle w:val="Refdecomentrio"/>
        </w:rPr>
        <w:annotationRef/>
      </w:r>
      <w:r>
        <w:t>Rever escrita.</w:t>
      </w:r>
    </w:p>
    <w:p w14:paraId="04DC4D36" w14:textId="3C9DDF85" w:rsidR="000477E8" w:rsidRDefault="000477E8">
      <w:pPr>
        <w:pStyle w:val="Textodecomentrio"/>
      </w:pPr>
      <w:r>
        <w:t>Apontar quais dispositivos foram utilizados...</w:t>
      </w:r>
    </w:p>
  </w:comment>
  <w:comment w:id="245" w:author="Aurélio Faustino Hoppe" w:date="2020-10-28T16:16:00Z" w:initials="AFH">
    <w:p w14:paraId="6BF0C5F0" w14:textId="4C124ADB" w:rsidR="00B54F9D" w:rsidRDefault="00B54F9D">
      <w:pPr>
        <w:pStyle w:val="Textodecomentrio"/>
      </w:pPr>
      <w:r>
        <w:rPr>
          <w:rStyle w:val="Refdecomentrio"/>
        </w:rPr>
        <w:annotationRef/>
      </w:r>
      <w:r>
        <w:t>Reforça aquilo que escrevi. Que ele não seria uma boa opção de correlato.</w:t>
      </w:r>
    </w:p>
  </w:comment>
  <w:comment w:id="264" w:author="Aurélio Faustino Hoppe" w:date="2020-10-28T16:25:00Z" w:initials="AFH">
    <w:p w14:paraId="5FDDD423" w14:textId="3332999C" w:rsidR="00B54F9D" w:rsidRDefault="00B54F9D">
      <w:pPr>
        <w:pStyle w:val="Textodecomentrio"/>
      </w:pPr>
      <w:r>
        <w:rPr>
          <w:rStyle w:val="Refdecomentrio"/>
        </w:rPr>
        <w:annotationRef/>
      </w:r>
      <w:r>
        <w:t>Acho que não é necessário colocar a figura do relógio</w:t>
      </w:r>
    </w:p>
  </w:comment>
  <w:comment w:id="265" w:author="Aurélio Faustino Hoppe" w:date="2020-10-28T16:23:00Z" w:initials="AFH">
    <w:p w14:paraId="35410872" w14:textId="151A0F45" w:rsidR="00B54F9D" w:rsidRDefault="00B54F9D">
      <w:pPr>
        <w:pStyle w:val="Textodecomentrio"/>
      </w:pPr>
      <w:r>
        <w:rPr>
          <w:rStyle w:val="Refdecomentrio"/>
        </w:rPr>
        <w:annotationRef/>
      </w:r>
      <w:r>
        <w:t>Quais sensores..</w:t>
      </w:r>
    </w:p>
  </w:comment>
  <w:comment w:id="297" w:author="Aurélio Faustino Hoppe" w:date="2020-10-28T16:37:00Z" w:initials="AFH">
    <w:p w14:paraId="6FD4CAF7" w14:textId="4E25775E" w:rsidR="002A7661" w:rsidRDefault="002A7661">
      <w:pPr>
        <w:pStyle w:val="Textodecomentrio"/>
      </w:pPr>
      <w:r>
        <w:rPr>
          <w:rStyle w:val="Refdecomentrio"/>
        </w:rPr>
        <w:annotationRef/>
      </w:r>
      <w:r>
        <w:t>Acho que seria interessante subdividir os requisitos em 2 módulos: smart Watch e back-end</w:t>
      </w:r>
    </w:p>
  </w:comment>
  <w:comment w:id="320" w:author="Aurélio Faustino Hoppe" w:date="2020-10-28T16:42:00Z" w:initials="AFH">
    <w:p w14:paraId="2786414D" w14:textId="089F9F2B" w:rsidR="002A7661" w:rsidRDefault="002A7661">
      <w:pPr>
        <w:pStyle w:val="Textodecomentrio"/>
      </w:pPr>
      <w:r>
        <w:rPr>
          <w:rStyle w:val="Refdecomentrio"/>
        </w:rPr>
        <w:annotationRef/>
      </w:r>
      <w:r>
        <w:t>Não seria o cuidador/responsável?</w:t>
      </w:r>
    </w:p>
  </w:comment>
  <w:comment w:id="322" w:author="Aurélio Faustino Hoppe" w:date="2020-10-28T16:44:00Z" w:initials="AFH">
    <w:p w14:paraId="792AB445" w14:textId="6FCA6B32" w:rsidR="002A7661" w:rsidRDefault="002A7661">
      <w:pPr>
        <w:pStyle w:val="Textodecomentrio"/>
      </w:pPr>
      <w:r>
        <w:rPr>
          <w:rStyle w:val="Refdecomentrio"/>
        </w:rPr>
        <w:annotationRef/>
      </w:r>
      <w:r>
        <w:t>Você precisa rever os requisitos</w:t>
      </w:r>
    </w:p>
  </w:comment>
  <w:comment w:id="326" w:author="Aurélio Faustino Hoppe" w:date="2020-10-28T16:44:00Z" w:initials="AFH">
    <w:p w14:paraId="661F9582" w14:textId="77777777" w:rsidR="002A7661" w:rsidRDefault="002A7661" w:rsidP="002A7661">
      <w:pPr>
        <w:pStyle w:val="Textodecomentrio"/>
      </w:pPr>
      <w:r>
        <w:rPr>
          <w:rStyle w:val="Refdecomentrio"/>
        </w:rPr>
        <w:annotationRef/>
      </w:r>
      <w:r>
        <w:t>Você precisa rever os requisitos</w:t>
      </w:r>
    </w:p>
  </w:comment>
  <w:comment w:id="327" w:author="Aurélio Faustino Hoppe" w:date="2020-10-28T16:45:00Z" w:initials="AFH">
    <w:p w14:paraId="3947D93E" w14:textId="77777777" w:rsidR="002A7661" w:rsidRDefault="002A7661">
      <w:pPr>
        <w:pStyle w:val="Textodecomentrio"/>
        <w:rPr>
          <w:rStyle w:val="Refdecomentrio"/>
        </w:rPr>
      </w:pPr>
      <w:r>
        <w:rPr>
          <w:rStyle w:val="Refdecomentrio"/>
        </w:rPr>
        <w:annotationRef/>
      </w:r>
      <w:r>
        <w:rPr>
          <w:rStyle w:val="Refdecomentrio"/>
        </w:rPr>
        <w:t>Não seria melhor indicar que o smart watch irá se comunicar com a aplicação web via webservice.</w:t>
      </w:r>
    </w:p>
    <w:p w14:paraId="2447D70D" w14:textId="77777777" w:rsidR="006259B1" w:rsidRDefault="006259B1">
      <w:pPr>
        <w:pStyle w:val="Textodecomentrio"/>
        <w:rPr>
          <w:rStyle w:val="Refdecomentrio"/>
        </w:rPr>
      </w:pPr>
    </w:p>
    <w:p w14:paraId="6663B876" w14:textId="38C13DCB" w:rsidR="006259B1" w:rsidRDefault="006259B1">
      <w:pPr>
        <w:pStyle w:val="Textodecomentrio"/>
      </w:pPr>
      <w:r>
        <w:rPr>
          <w:rStyle w:val="Refdecomentrio"/>
        </w:rPr>
        <w:t>Eu vejo isso, uma aplicação web, que no back-end controla tudo e necessita de informações do smart watch</w:t>
      </w:r>
    </w:p>
  </w:comment>
  <w:comment w:id="328" w:author="Aurélio Faustino Hoppe" w:date="2020-10-28T16:51:00Z" w:initials="AFH">
    <w:p w14:paraId="5A91C758" w14:textId="401E7236" w:rsidR="00533B2C" w:rsidRDefault="00533B2C">
      <w:pPr>
        <w:pStyle w:val="Textodecomentrio"/>
      </w:pPr>
      <w:r>
        <w:rPr>
          <w:rStyle w:val="Refdecomentrio"/>
        </w:rPr>
        <w:annotationRef/>
      </w:r>
      <w:r>
        <w:t>Mesma coisa que nos requisitos: subdividir os processos do smart watch e aplicação web</w:t>
      </w:r>
    </w:p>
  </w:comment>
  <w:comment w:id="329" w:author="Aurélio Faustino Hoppe" w:date="2020-10-28T16:52:00Z" w:initials="AFH">
    <w:p w14:paraId="6B105708" w14:textId="67F79B42" w:rsidR="00533B2C" w:rsidRDefault="00533B2C">
      <w:pPr>
        <w:pStyle w:val="Textodecomentrio"/>
      </w:pPr>
      <w:r>
        <w:rPr>
          <w:rStyle w:val="Refdecomentrio"/>
        </w:rPr>
        <w:annotationRef/>
      </w:r>
      <w:r>
        <w:t>Especificação, linguagens, bibliotecas / ferramentas que serão utilizadas</w:t>
      </w:r>
    </w:p>
  </w:comment>
  <w:comment w:id="330" w:author="Aurélio Faustino Hoppe" w:date="2020-10-28T16:50:00Z" w:initials="AFH">
    <w:p w14:paraId="4B9BF35A" w14:textId="181AE361" w:rsidR="00533B2C" w:rsidRDefault="00533B2C">
      <w:pPr>
        <w:pStyle w:val="Textodecomentrio"/>
      </w:pPr>
      <w:r>
        <w:rPr>
          <w:rStyle w:val="Refdecomentrio"/>
        </w:rPr>
        <w:annotationRef/>
      </w:r>
      <w:r>
        <w:t>Você não indicou requisitos para fazer isso</w:t>
      </w:r>
    </w:p>
  </w:comment>
  <w:comment w:id="331" w:author="Aurélio Faustino Hoppe" w:date="2020-10-28T16:53:00Z" w:initials="AFH">
    <w:p w14:paraId="210C25D8" w14:textId="199374AE" w:rsidR="00533B2C" w:rsidRDefault="00533B2C">
      <w:pPr>
        <w:pStyle w:val="Textodecomentrio"/>
      </w:pPr>
      <w:r>
        <w:rPr>
          <w:rStyle w:val="Refdecomentrio"/>
        </w:rPr>
        <w:annotationRef/>
      </w:r>
      <w:r>
        <w:t xml:space="preserve">Aqui confirma a minha sugestão de alteração dos objetivos específicos.... </w:t>
      </w:r>
    </w:p>
  </w:comment>
  <w:comment w:id="333" w:author="Aurélio Faustino Hoppe" w:date="2020-10-28T16:54:00Z" w:initials="AFH">
    <w:p w14:paraId="38220711" w14:textId="0D8CA1F7" w:rsidR="00533B2C" w:rsidRDefault="00533B2C">
      <w:pPr>
        <w:pStyle w:val="Textodecomentrio"/>
      </w:pPr>
      <w:r>
        <w:rPr>
          <w:rStyle w:val="Refdecomentrio"/>
        </w:rPr>
        <w:annotationRef/>
      </w:r>
      <w:r>
        <w:t>Rever de acordo com os ajustes realizados na metodologia</w:t>
      </w:r>
    </w:p>
  </w:comment>
  <w:comment w:id="336" w:author="Aurélio Faustino Hoppe" w:date="2020-10-28T16:55:00Z" w:initials="AFH">
    <w:p w14:paraId="35D56C16" w14:textId="5A661FCB" w:rsidR="001C27F9" w:rsidRDefault="001C27F9">
      <w:pPr>
        <w:pStyle w:val="Textodecomentrio"/>
      </w:pPr>
      <w:r>
        <w:rPr>
          <w:rStyle w:val="Refdecomentrio"/>
        </w:rPr>
        <w:annotationRef/>
      </w:r>
      <w:r>
        <w:t>Rever escrita...</w:t>
      </w:r>
    </w:p>
  </w:comment>
  <w:comment w:id="337" w:author="Aurélio Faustino Hoppe" w:date="2020-10-28T16:55:00Z" w:initials="AFH">
    <w:p w14:paraId="006DE0AC" w14:textId="77777777" w:rsidR="001C27F9" w:rsidRDefault="001C27F9">
      <w:pPr>
        <w:pStyle w:val="Textodecomentrio"/>
      </w:pPr>
      <w:r>
        <w:rPr>
          <w:rStyle w:val="Refdecomentrio"/>
        </w:rPr>
        <w:annotationRef/>
      </w:r>
      <w:r>
        <w:t>Bah, não é o mais adequado escrever sobre IOT. Você não menciona muito no texto...</w:t>
      </w:r>
    </w:p>
    <w:p w14:paraId="4150D4DA" w14:textId="77777777" w:rsidR="001C27F9" w:rsidRDefault="001C27F9">
      <w:pPr>
        <w:pStyle w:val="Textodecomentrio"/>
      </w:pPr>
    </w:p>
    <w:p w14:paraId="1ADE9C38" w14:textId="728650AF" w:rsidR="001C27F9" w:rsidRDefault="001C27F9">
      <w:pPr>
        <w:pStyle w:val="Textodecomentrio"/>
      </w:pPr>
      <w:r>
        <w:t xml:space="preserve">O correto seria escrever sobre o </w:t>
      </w:r>
      <w:r w:rsidRPr="004439EC">
        <w:t xml:space="preserve">Smart Watch </w:t>
      </w:r>
      <w:hyperlink r:id="rId1" w:history="1">
        <w:r w:rsidRPr="004439EC">
          <w:t>LILYGO® TTGO</w:t>
        </w:r>
      </w:hyperlink>
      <w:r w:rsidR="00253325">
        <w:t>, que é o objeto de estudo e aplicabilidade...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CA69D7F" w15:done="0"/>
  <w15:commentEx w15:paraId="50681304" w15:done="0"/>
  <w15:commentEx w15:paraId="6D9E3E10" w15:done="0"/>
  <w15:commentEx w15:paraId="739FF50F" w15:done="0"/>
  <w15:commentEx w15:paraId="1F4F2857" w15:done="0"/>
  <w15:commentEx w15:paraId="7C2D76FD" w15:done="0"/>
  <w15:commentEx w15:paraId="0EFB4EF3" w15:done="0"/>
  <w15:commentEx w15:paraId="52611590" w15:done="0"/>
  <w15:commentEx w15:paraId="42D78BB4" w15:done="0"/>
  <w15:commentEx w15:paraId="355B82FC" w15:done="0"/>
  <w15:commentEx w15:paraId="09EC8313" w15:done="0"/>
  <w15:commentEx w15:paraId="6AD7B0E7" w15:done="0"/>
  <w15:commentEx w15:paraId="03A22AAD" w15:done="0"/>
  <w15:commentEx w15:paraId="386F4582" w15:done="0"/>
  <w15:commentEx w15:paraId="31712D8C" w15:done="0"/>
  <w15:commentEx w15:paraId="42039E1F" w15:done="0"/>
  <w15:commentEx w15:paraId="68774BEA" w15:done="0"/>
  <w15:commentEx w15:paraId="37462394" w15:done="0"/>
  <w15:commentEx w15:paraId="2EBFC0D8" w15:done="0"/>
  <w15:commentEx w15:paraId="53796A49" w15:done="0"/>
  <w15:commentEx w15:paraId="5E17EEAF" w15:done="0"/>
  <w15:commentEx w15:paraId="0B12D6BC" w15:done="0"/>
  <w15:commentEx w15:paraId="3FAB6E88" w15:done="0"/>
  <w15:commentEx w15:paraId="292116AE" w15:done="0"/>
  <w15:commentEx w15:paraId="09B0E1ED" w15:done="0"/>
  <w15:commentEx w15:paraId="04DC4D36" w15:done="0"/>
  <w15:commentEx w15:paraId="6BF0C5F0" w15:done="0"/>
  <w15:commentEx w15:paraId="5FDDD423" w15:done="0"/>
  <w15:commentEx w15:paraId="35410872" w15:done="0"/>
  <w15:commentEx w15:paraId="6FD4CAF7" w15:done="0"/>
  <w15:commentEx w15:paraId="2786414D" w15:done="0"/>
  <w15:commentEx w15:paraId="792AB445" w15:done="0"/>
  <w15:commentEx w15:paraId="661F9582" w15:done="0"/>
  <w15:commentEx w15:paraId="6663B876" w15:done="0"/>
  <w15:commentEx w15:paraId="5A91C758" w15:done="0"/>
  <w15:commentEx w15:paraId="6B105708" w15:done="0"/>
  <w15:commentEx w15:paraId="4B9BF35A" w15:done="0"/>
  <w15:commentEx w15:paraId="210C25D8" w15:done="0"/>
  <w15:commentEx w15:paraId="38220711" w15:done="0"/>
  <w15:commentEx w15:paraId="35D56C16" w15:done="0"/>
  <w15:commentEx w15:paraId="1ADE9C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43FBCD" w16cex:dateUtc="2020-10-28T17:16:00Z"/>
  <w16cex:commentExtensible w16cex:durableId="2343FA9D" w16cex:dateUtc="2020-10-28T17:11:00Z"/>
  <w16cex:commentExtensible w16cex:durableId="2343FA7C" w16cex:dateUtc="2020-10-28T17:11:00Z"/>
  <w16cex:commentExtensible w16cex:durableId="2343FB21" w16cex:dateUtc="2020-10-28T17:13:00Z"/>
  <w16cex:commentExtensible w16cex:durableId="2343FB8D" w16cex:dateUtc="2020-10-28T17:15:00Z"/>
  <w16cex:commentExtensible w16cex:durableId="2343FC0F" w16cex:dateUtc="2020-10-28T17:17:00Z"/>
  <w16cex:commentExtensible w16cex:durableId="2343FCB5" w16cex:dateUtc="2020-10-28T17:20:00Z"/>
  <w16cex:commentExtensible w16cex:durableId="2343FECA" w16cex:dateUtc="2020-10-28T17:29:00Z"/>
  <w16cex:commentExtensible w16cex:durableId="2343FF0A" w16cex:dateUtc="2020-10-28T17:30:00Z"/>
  <w16cex:commentExtensible w16cex:durableId="2343FD3D" w16cex:dateUtc="2020-10-28T17:22:00Z"/>
  <w16cex:commentExtensible w16cex:durableId="2343FD66" w16cex:dateUtc="2020-10-28T17:23:00Z"/>
  <w16cex:commentExtensible w16cex:durableId="2343FFB1" w16cex:dateUtc="2020-10-28T17:33:00Z"/>
  <w16cex:commentExtensible w16cex:durableId="234405D6" w16cex:dateUtc="2020-10-28T17:59:00Z"/>
  <w16cex:commentExtensible w16cex:durableId="2344048A" w16cex:dateUtc="2020-10-28T17:54:00Z"/>
  <w16cex:commentExtensible w16cex:durableId="23440510" w16cex:dateUtc="2020-10-28T17:56:00Z"/>
  <w16cex:commentExtensible w16cex:durableId="23440530" w16cex:dateUtc="2020-10-28T17:56:00Z"/>
  <w16cex:commentExtensible w16cex:durableId="23440ACD" w16cex:dateUtc="2020-10-28T18:20:00Z"/>
  <w16cex:commentExtensible w16cex:durableId="23440C7A" w16cex:dateUtc="2020-10-28T18:27:00Z"/>
  <w16cex:commentExtensible w16cex:durableId="23440CB7" w16cex:dateUtc="2020-10-28T18:28:00Z"/>
  <w16cex:commentExtensible w16cex:durableId="23440CC2" w16cex:dateUtc="2020-10-28T18:29:00Z"/>
  <w16cex:commentExtensible w16cex:durableId="23440DDE" w16cex:dateUtc="2020-10-28T18:33:00Z"/>
  <w16cex:commentExtensible w16cex:durableId="23440EC9" w16cex:dateUtc="2020-10-28T18:37:00Z"/>
  <w16cex:commentExtensible w16cex:durableId="234413D7" w16cex:dateUtc="2020-10-28T18:59:00Z"/>
  <w16cex:commentExtensible w16cex:durableId="234414D2" w16cex:dateUtc="2020-10-28T19:03:00Z"/>
  <w16cex:commentExtensible w16cex:durableId="234414BA" w16cex:dateUtc="2020-10-28T19:03:00Z"/>
  <w16cex:commentExtensible w16cex:durableId="2344153F" w16cex:dateUtc="2020-10-28T19:05:00Z"/>
  <w16cex:commentExtensible w16cex:durableId="234417F1" w16cex:dateUtc="2020-10-28T19:16:00Z"/>
  <w16cex:commentExtensible w16cex:durableId="234419E7" w16cex:dateUtc="2020-10-28T19:25:00Z"/>
  <w16cex:commentExtensible w16cex:durableId="23441998" w16cex:dateUtc="2020-10-28T19:23:00Z"/>
  <w16cex:commentExtensible w16cex:durableId="23441CB2" w16cex:dateUtc="2020-10-28T19:37:00Z"/>
  <w16cex:commentExtensible w16cex:durableId="23441DF0" w16cex:dateUtc="2020-10-28T19:42:00Z"/>
  <w16cex:commentExtensible w16cex:durableId="23441E66" w16cex:dateUtc="2020-10-28T19:44:00Z"/>
  <w16cex:commentExtensible w16cex:durableId="23441E93" w16cex:dateUtc="2020-10-28T19:44:00Z"/>
  <w16cex:commentExtensible w16cex:durableId="23441EC4" w16cex:dateUtc="2020-10-28T19:45:00Z"/>
  <w16cex:commentExtensible w16cex:durableId="23441FF4" w16cex:dateUtc="2020-10-28T19:51:00Z"/>
  <w16cex:commentExtensible w16cex:durableId="23442036" w16cex:dateUtc="2020-10-28T19:52:00Z"/>
  <w16cex:commentExtensible w16cex:durableId="23441FC2" w16cex:dateUtc="2020-10-28T19:50:00Z"/>
  <w16cex:commentExtensible w16cex:durableId="2344207F" w16cex:dateUtc="2020-10-28T19:53:00Z"/>
  <w16cex:commentExtensible w16cex:durableId="234420AE" w16cex:dateUtc="2020-10-28T19:54:00Z"/>
  <w16cex:commentExtensible w16cex:durableId="234420F7" w16cex:dateUtc="2020-10-28T19:55:00Z"/>
  <w16cex:commentExtensible w16cex:durableId="2344210D" w16cex:dateUtc="2020-10-28T19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CA69D7F" w16cid:durableId="2343FBCD"/>
  <w16cid:commentId w16cid:paraId="50681304" w16cid:durableId="2343FA9D"/>
  <w16cid:commentId w16cid:paraId="6D9E3E10" w16cid:durableId="2343FA7C"/>
  <w16cid:commentId w16cid:paraId="739FF50F" w16cid:durableId="2343FB21"/>
  <w16cid:commentId w16cid:paraId="1F4F2857" w16cid:durableId="2343FB8D"/>
  <w16cid:commentId w16cid:paraId="7C2D76FD" w16cid:durableId="2343FC0F"/>
  <w16cid:commentId w16cid:paraId="0EFB4EF3" w16cid:durableId="2343FCB5"/>
  <w16cid:commentId w16cid:paraId="52611590" w16cid:durableId="2343FECA"/>
  <w16cid:commentId w16cid:paraId="42D78BB4" w16cid:durableId="2343FF0A"/>
  <w16cid:commentId w16cid:paraId="355B82FC" w16cid:durableId="2343FD3D"/>
  <w16cid:commentId w16cid:paraId="09EC8313" w16cid:durableId="2343FD66"/>
  <w16cid:commentId w16cid:paraId="6AD7B0E7" w16cid:durableId="2343FFB1"/>
  <w16cid:commentId w16cid:paraId="03A22AAD" w16cid:durableId="234405D6"/>
  <w16cid:commentId w16cid:paraId="386F4582" w16cid:durableId="2344048A"/>
  <w16cid:commentId w16cid:paraId="31712D8C" w16cid:durableId="23440510"/>
  <w16cid:commentId w16cid:paraId="42039E1F" w16cid:durableId="23440530"/>
  <w16cid:commentId w16cid:paraId="68774BEA" w16cid:durableId="23440ACD"/>
  <w16cid:commentId w16cid:paraId="37462394" w16cid:durableId="23440C7A"/>
  <w16cid:commentId w16cid:paraId="2EBFC0D8" w16cid:durableId="23440CB7"/>
  <w16cid:commentId w16cid:paraId="53796A49" w16cid:durableId="23440CC2"/>
  <w16cid:commentId w16cid:paraId="5E17EEAF" w16cid:durableId="23440DDE"/>
  <w16cid:commentId w16cid:paraId="0B12D6BC" w16cid:durableId="23440EC9"/>
  <w16cid:commentId w16cid:paraId="3FAB6E88" w16cid:durableId="234413D7"/>
  <w16cid:commentId w16cid:paraId="292116AE" w16cid:durableId="234414D2"/>
  <w16cid:commentId w16cid:paraId="09B0E1ED" w16cid:durableId="234414BA"/>
  <w16cid:commentId w16cid:paraId="04DC4D36" w16cid:durableId="2344153F"/>
  <w16cid:commentId w16cid:paraId="6BF0C5F0" w16cid:durableId="234417F1"/>
  <w16cid:commentId w16cid:paraId="5FDDD423" w16cid:durableId="234419E7"/>
  <w16cid:commentId w16cid:paraId="35410872" w16cid:durableId="23441998"/>
  <w16cid:commentId w16cid:paraId="6FD4CAF7" w16cid:durableId="23441CB2"/>
  <w16cid:commentId w16cid:paraId="2786414D" w16cid:durableId="23441DF0"/>
  <w16cid:commentId w16cid:paraId="792AB445" w16cid:durableId="23441E66"/>
  <w16cid:commentId w16cid:paraId="661F9582" w16cid:durableId="23441E93"/>
  <w16cid:commentId w16cid:paraId="6663B876" w16cid:durableId="23441EC4"/>
  <w16cid:commentId w16cid:paraId="5A91C758" w16cid:durableId="23441FF4"/>
  <w16cid:commentId w16cid:paraId="6B105708" w16cid:durableId="23442036"/>
  <w16cid:commentId w16cid:paraId="4B9BF35A" w16cid:durableId="23441FC2"/>
  <w16cid:commentId w16cid:paraId="210C25D8" w16cid:durableId="2344207F"/>
  <w16cid:commentId w16cid:paraId="38220711" w16cid:durableId="234420AE"/>
  <w16cid:commentId w16cid:paraId="35D56C16" w16cid:durableId="234420F7"/>
  <w16cid:commentId w16cid:paraId="1ADE9C38" w16cid:durableId="2344210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3B0141" w14:textId="77777777" w:rsidR="00B70950" w:rsidRDefault="00B70950">
      <w:r>
        <w:separator/>
      </w:r>
    </w:p>
  </w:endnote>
  <w:endnote w:type="continuationSeparator" w:id="0">
    <w:p w14:paraId="2ABBEAA0" w14:textId="77777777" w:rsidR="00B70950" w:rsidRDefault="00B70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1F1E20" w14:textId="77777777" w:rsidR="00883187" w:rsidRDefault="00883187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8DE51" w14:textId="77777777" w:rsidR="00883187" w:rsidRPr="0000224C" w:rsidRDefault="00883187">
    <w:pPr>
      <w:pStyle w:val="Rodap"/>
      <w:rPr>
        <w:sz w:val="18"/>
      </w:rPr>
    </w:pPr>
    <w:r w:rsidRPr="0000224C">
      <w:rPr>
        <w:sz w:val="18"/>
        <w:vertAlign w:val="superscript"/>
      </w:rPr>
      <w:t>1</w:t>
    </w:r>
    <w:r w:rsidRPr="0000224C">
      <w:rPr>
        <w:sz w:val="18"/>
      </w:rPr>
      <w:t xml:space="preserve"> Quando o avaliador marcar algum item como atende parcialmente ou não atende, deve obrigatoriamente indicar os motivos no texto, para que o aluno saiba o porquê da avaliação.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E7DD0" w14:textId="77777777" w:rsidR="00B70950" w:rsidRDefault="00B70950">
      <w:r>
        <w:separator/>
      </w:r>
    </w:p>
  </w:footnote>
  <w:footnote w:type="continuationSeparator" w:id="0">
    <w:p w14:paraId="000141A5" w14:textId="77777777" w:rsidR="00B70950" w:rsidRDefault="00B709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643"/>
      <w:gridCol w:w="3419"/>
    </w:tblGrid>
    <w:tr w:rsidR="00883187" w14:paraId="7BF82520" w14:textId="77777777" w:rsidTr="008F2DC1">
      <w:tc>
        <w:tcPr>
          <w:tcW w:w="9212" w:type="dxa"/>
          <w:gridSpan w:val="2"/>
          <w:shd w:val="clear" w:color="auto" w:fill="auto"/>
        </w:tcPr>
        <w:p w14:paraId="2E4A85B4" w14:textId="77777777" w:rsidR="00883187" w:rsidRDefault="00883187" w:rsidP="003C5262">
          <w:pPr>
            <w:pStyle w:val="Cabealho"/>
            <w:tabs>
              <w:tab w:val="clear" w:pos="8640"/>
              <w:tab w:val="right" w:pos="8931"/>
            </w:tabs>
            <w:ind w:right="141"/>
            <w:jc w:val="center"/>
            <w:rPr>
              <w:rStyle w:val="Nmerodepgina"/>
            </w:rPr>
          </w:pPr>
          <w:r>
            <w:rPr>
              <w:rStyle w:val="Nmerodepgina"/>
            </w:rPr>
            <w:t>CURSO DE CIÊNCIA DA COMPUTAÇÃO – TCC</w:t>
          </w:r>
        </w:p>
      </w:tc>
    </w:tr>
    <w:tr w:rsidR="00883187" w14:paraId="668E8B00" w14:textId="77777777" w:rsidTr="008F2DC1">
      <w:tc>
        <w:tcPr>
          <w:tcW w:w="5778" w:type="dxa"/>
          <w:shd w:val="clear" w:color="auto" w:fill="auto"/>
        </w:tcPr>
        <w:p w14:paraId="79B53B8D" w14:textId="0D04DCEA" w:rsidR="00883187" w:rsidRPr="003C5262" w:rsidRDefault="00883187" w:rsidP="003C5262">
          <w:pPr>
            <w:pStyle w:val="Cabealho"/>
            <w:tabs>
              <w:tab w:val="clear" w:pos="8640"/>
              <w:tab w:val="right" w:pos="8931"/>
            </w:tabs>
            <w:ind w:right="141"/>
          </w:pPr>
          <w:r>
            <w:rPr>
              <w:rStyle w:val="Nmerodepgina"/>
            </w:rPr>
            <w:t>(  X  ) PRÉ-PROJETO     (</w:t>
          </w:r>
          <w:r>
            <w:t xml:space="preserve">     ) </w:t>
          </w:r>
          <w:r>
            <w:rPr>
              <w:rStyle w:val="Nmerodepgina"/>
            </w:rPr>
            <w:t xml:space="preserve">PROJETO </w:t>
          </w:r>
        </w:p>
      </w:tc>
      <w:tc>
        <w:tcPr>
          <w:tcW w:w="3434" w:type="dxa"/>
          <w:shd w:val="clear" w:color="auto" w:fill="auto"/>
        </w:tcPr>
        <w:p w14:paraId="38BA8509" w14:textId="51C56930" w:rsidR="00883187" w:rsidRDefault="00883187" w:rsidP="003C5262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ANO/SEMESTRE:2020/02</w:t>
          </w:r>
        </w:p>
      </w:tc>
    </w:tr>
  </w:tbl>
  <w:p w14:paraId="05776BF3" w14:textId="77777777" w:rsidR="00883187" w:rsidRDefault="0088318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C82CE" w14:textId="77777777" w:rsidR="00883187" w:rsidRDefault="00883187">
    <w:pPr>
      <w:pStyle w:val="Cabealho"/>
      <w:tabs>
        <w:tab w:val="clear" w:pos="8640"/>
        <w:tab w:val="right" w:pos="8931"/>
      </w:tabs>
      <w:ind w:right="14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883187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883187" w:rsidRDefault="00883187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883187" w:rsidRDefault="0088318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883187" w:rsidRDefault="0088318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883187" w:rsidRDefault="0088318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B0705C6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0F6A093A"/>
    <w:multiLevelType w:val="hybridMultilevel"/>
    <w:tmpl w:val="6810BABC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24D36922"/>
    <w:multiLevelType w:val="hybridMultilevel"/>
    <w:tmpl w:val="F6AE189C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4DEF1DE8"/>
    <w:multiLevelType w:val="hybridMultilevel"/>
    <w:tmpl w:val="182221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6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urélio Faustino Hoppe">
    <w15:presenceInfo w15:providerId="AD" w15:userId="S::aureliof@furb.br::7fa29875-e2ce-409a-8bd5-623e40e8899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trackRevisions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76FC"/>
    <w:rsid w:val="00010D7E"/>
    <w:rsid w:val="00011340"/>
    <w:rsid w:val="00012922"/>
    <w:rsid w:val="0001575C"/>
    <w:rsid w:val="000179B5"/>
    <w:rsid w:val="00017B62"/>
    <w:rsid w:val="000204E7"/>
    <w:rsid w:val="00023FA0"/>
    <w:rsid w:val="000240FA"/>
    <w:rsid w:val="00024B5A"/>
    <w:rsid w:val="0002602F"/>
    <w:rsid w:val="00030E4A"/>
    <w:rsid w:val="00031A27"/>
    <w:rsid w:val="00031C91"/>
    <w:rsid w:val="00031EE0"/>
    <w:rsid w:val="0003265B"/>
    <w:rsid w:val="00032B91"/>
    <w:rsid w:val="00035097"/>
    <w:rsid w:val="0003524E"/>
    <w:rsid w:val="0004280E"/>
    <w:rsid w:val="00043D08"/>
    <w:rsid w:val="00044625"/>
    <w:rsid w:val="00045EFE"/>
    <w:rsid w:val="0004641A"/>
    <w:rsid w:val="0004647C"/>
    <w:rsid w:val="000477E8"/>
    <w:rsid w:val="0005000F"/>
    <w:rsid w:val="00052A07"/>
    <w:rsid w:val="000533DA"/>
    <w:rsid w:val="0005457F"/>
    <w:rsid w:val="00054A92"/>
    <w:rsid w:val="00056093"/>
    <w:rsid w:val="000606EE"/>
    <w:rsid w:val="000608E9"/>
    <w:rsid w:val="000613C5"/>
    <w:rsid w:val="000617ED"/>
    <w:rsid w:val="00061FEB"/>
    <w:rsid w:val="0006372E"/>
    <w:rsid w:val="000638E7"/>
    <w:rsid w:val="00064E4B"/>
    <w:rsid w:val="000654A4"/>
    <w:rsid w:val="000661D0"/>
    <w:rsid w:val="000667DF"/>
    <w:rsid w:val="0007209B"/>
    <w:rsid w:val="00075792"/>
    <w:rsid w:val="00080F9C"/>
    <w:rsid w:val="0008218F"/>
    <w:rsid w:val="00084096"/>
    <w:rsid w:val="0008579A"/>
    <w:rsid w:val="00086AA8"/>
    <w:rsid w:val="0008732D"/>
    <w:rsid w:val="000879C9"/>
    <w:rsid w:val="00093727"/>
    <w:rsid w:val="0009407C"/>
    <w:rsid w:val="00094D96"/>
    <w:rsid w:val="0009735C"/>
    <w:rsid w:val="000A04A5"/>
    <w:rsid w:val="000A104C"/>
    <w:rsid w:val="000A19DE"/>
    <w:rsid w:val="000A31DF"/>
    <w:rsid w:val="000A3EAB"/>
    <w:rsid w:val="000A72F5"/>
    <w:rsid w:val="000A7E16"/>
    <w:rsid w:val="000B02A7"/>
    <w:rsid w:val="000B12B2"/>
    <w:rsid w:val="000B3868"/>
    <w:rsid w:val="000B6E92"/>
    <w:rsid w:val="000B74FA"/>
    <w:rsid w:val="000C1926"/>
    <w:rsid w:val="000C1A18"/>
    <w:rsid w:val="000C1E1C"/>
    <w:rsid w:val="000C208F"/>
    <w:rsid w:val="000C4B5F"/>
    <w:rsid w:val="000C5752"/>
    <w:rsid w:val="000C648D"/>
    <w:rsid w:val="000C6D08"/>
    <w:rsid w:val="000D0F4A"/>
    <w:rsid w:val="000D1294"/>
    <w:rsid w:val="000D1908"/>
    <w:rsid w:val="000D567D"/>
    <w:rsid w:val="000D77C2"/>
    <w:rsid w:val="000E039E"/>
    <w:rsid w:val="000E1CE3"/>
    <w:rsid w:val="000E27F9"/>
    <w:rsid w:val="000E2B1E"/>
    <w:rsid w:val="000E2E47"/>
    <w:rsid w:val="000E311F"/>
    <w:rsid w:val="000E3A68"/>
    <w:rsid w:val="000E5D81"/>
    <w:rsid w:val="000E6CE0"/>
    <w:rsid w:val="000F09AF"/>
    <w:rsid w:val="000F3F0E"/>
    <w:rsid w:val="000F6A5A"/>
    <w:rsid w:val="000F6C16"/>
    <w:rsid w:val="000F77E3"/>
    <w:rsid w:val="00102C13"/>
    <w:rsid w:val="001038D3"/>
    <w:rsid w:val="001048B0"/>
    <w:rsid w:val="001068D2"/>
    <w:rsid w:val="00107A18"/>
    <w:rsid w:val="00107B02"/>
    <w:rsid w:val="001105A7"/>
    <w:rsid w:val="0011363A"/>
    <w:rsid w:val="0011399E"/>
    <w:rsid w:val="00113A3F"/>
    <w:rsid w:val="001155A6"/>
    <w:rsid w:val="0011574A"/>
    <w:rsid w:val="001164FE"/>
    <w:rsid w:val="00117988"/>
    <w:rsid w:val="0012231A"/>
    <w:rsid w:val="00123623"/>
    <w:rsid w:val="00125084"/>
    <w:rsid w:val="00125277"/>
    <w:rsid w:val="00127128"/>
    <w:rsid w:val="00131315"/>
    <w:rsid w:val="0013612F"/>
    <w:rsid w:val="001375F7"/>
    <w:rsid w:val="00146182"/>
    <w:rsid w:val="00146D8E"/>
    <w:rsid w:val="00147AC1"/>
    <w:rsid w:val="00152F81"/>
    <w:rsid w:val="00153664"/>
    <w:rsid w:val="001538FB"/>
    <w:rsid w:val="001554E9"/>
    <w:rsid w:val="0015705C"/>
    <w:rsid w:val="001577FA"/>
    <w:rsid w:val="00161BCA"/>
    <w:rsid w:val="00162BF1"/>
    <w:rsid w:val="00163122"/>
    <w:rsid w:val="0016386D"/>
    <w:rsid w:val="0016552E"/>
    <w:rsid w:val="0016560C"/>
    <w:rsid w:val="00166DA9"/>
    <w:rsid w:val="001673CB"/>
    <w:rsid w:val="0017020E"/>
    <w:rsid w:val="00170F9B"/>
    <w:rsid w:val="001710D9"/>
    <w:rsid w:val="001718E0"/>
    <w:rsid w:val="00174AE4"/>
    <w:rsid w:val="001803B1"/>
    <w:rsid w:val="00182B91"/>
    <w:rsid w:val="00186092"/>
    <w:rsid w:val="001878BF"/>
    <w:rsid w:val="001934A4"/>
    <w:rsid w:val="00193A97"/>
    <w:rsid w:val="001948BE"/>
    <w:rsid w:val="0019547B"/>
    <w:rsid w:val="001A12CE"/>
    <w:rsid w:val="001A6292"/>
    <w:rsid w:val="001A7511"/>
    <w:rsid w:val="001A772D"/>
    <w:rsid w:val="001B203F"/>
    <w:rsid w:val="001B2C61"/>
    <w:rsid w:val="001B2F1E"/>
    <w:rsid w:val="001B434F"/>
    <w:rsid w:val="001B6372"/>
    <w:rsid w:val="001B764F"/>
    <w:rsid w:val="001C27F9"/>
    <w:rsid w:val="001C33B0"/>
    <w:rsid w:val="001C3C15"/>
    <w:rsid w:val="001C57E6"/>
    <w:rsid w:val="001C5CBB"/>
    <w:rsid w:val="001C66C6"/>
    <w:rsid w:val="001C66F9"/>
    <w:rsid w:val="001C6D2A"/>
    <w:rsid w:val="001D0607"/>
    <w:rsid w:val="001D4E53"/>
    <w:rsid w:val="001D6234"/>
    <w:rsid w:val="001E1D84"/>
    <w:rsid w:val="001E4126"/>
    <w:rsid w:val="001E4DAD"/>
    <w:rsid w:val="001E646A"/>
    <w:rsid w:val="001E682E"/>
    <w:rsid w:val="001E6889"/>
    <w:rsid w:val="001F007F"/>
    <w:rsid w:val="001F0D36"/>
    <w:rsid w:val="00201DD1"/>
    <w:rsid w:val="00202F3F"/>
    <w:rsid w:val="00207BDD"/>
    <w:rsid w:val="00211D44"/>
    <w:rsid w:val="00212D7F"/>
    <w:rsid w:val="0021494E"/>
    <w:rsid w:val="0021516B"/>
    <w:rsid w:val="00216277"/>
    <w:rsid w:val="002200AE"/>
    <w:rsid w:val="00221019"/>
    <w:rsid w:val="00224BB2"/>
    <w:rsid w:val="00225A5D"/>
    <w:rsid w:val="002335D6"/>
    <w:rsid w:val="0023366E"/>
    <w:rsid w:val="00235021"/>
    <w:rsid w:val="00235240"/>
    <w:rsid w:val="00236598"/>
    <w:rsid w:val="002368FD"/>
    <w:rsid w:val="0024110F"/>
    <w:rsid w:val="002423AB"/>
    <w:rsid w:val="0024276D"/>
    <w:rsid w:val="002440B0"/>
    <w:rsid w:val="002501C9"/>
    <w:rsid w:val="00251C7E"/>
    <w:rsid w:val="00253325"/>
    <w:rsid w:val="00255AE2"/>
    <w:rsid w:val="00255BA1"/>
    <w:rsid w:val="00263306"/>
    <w:rsid w:val="002653A6"/>
    <w:rsid w:val="00270155"/>
    <w:rsid w:val="00270F20"/>
    <w:rsid w:val="002712CC"/>
    <w:rsid w:val="00276D56"/>
    <w:rsid w:val="0027792D"/>
    <w:rsid w:val="00282723"/>
    <w:rsid w:val="00282788"/>
    <w:rsid w:val="0028617A"/>
    <w:rsid w:val="002861CE"/>
    <w:rsid w:val="00286EA0"/>
    <w:rsid w:val="002908F2"/>
    <w:rsid w:val="002914FE"/>
    <w:rsid w:val="00291A17"/>
    <w:rsid w:val="0029361E"/>
    <w:rsid w:val="00294592"/>
    <w:rsid w:val="0029608A"/>
    <w:rsid w:val="002970EF"/>
    <w:rsid w:val="00297EDD"/>
    <w:rsid w:val="002A3D22"/>
    <w:rsid w:val="002A4274"/>
    <w:rsid w:val="002A46C3"/>
    <w:rsid w:val="002A6617"/>
    <w:rsid w:val="002A7661"/>
    <w:rsid w:val="002A7E1B"/>
    <w:rsid w:val="002B0EDC"/>
    <w:rsid w:val="002B2E6A"/>
    <w:rsid w:val="002B4718"/>
    <w:rsid w:val="002B5972"/>
    <w:rsid w:val="002B6223"/>
    <w:rsid w:val="002C092D"/>
    <w:rsid w:val="002D0AAA"/>
    <w:rsid w:val="002D239B"/>
    <w:rsid w:val="002D5AB0"/>
    <w:rsid w:val="002E6DD1"/>
    <w:rsid w:val="002E73DE"/>
    <w:rsid w:val="002F027E"/>
    <w:rsid w:val="002F0CF5"/>
    <w:rsid w:val="002F3364"/>
    <w:rsid w:val="002F7EFA"/>
    <w:rsid w:val="00300508"/>
    <w:rsid w:val="00301989"/>
    <w:rsid w:val="003025CF"/>
    <w:rsid w:val="0030649A"/>
    <w:rsid w:val="00312CEA"/>
    <w:rsid w:val="00314728"/>
    <w:rsid w:val="0032028D"/>
    <w:rsid w:val="00320BFA"/>
    <w:rsid w:val="0032378D"/>
    <w:rsid w:val="00323D6F"/>
    <w:rsid w:val="003258F5"/>
    <w:rsid w:val="00335048"/>
    <w:rsid w:val="00340AD0"/>
    <w:rsid w:val="00340B6D"/>
    <w:rsid w:val="00340C8E"/>
    <w:rsid w:val="00344540"/>
    <w:rsid w:val="0034597A"/>
    <w:rsid w:val="00350CA3"/>
    <w:rsid w:val="00350F06"/>
    <w:rsid w:val="003519A3"/>
    <w:rsid w:val="00353F1B"/>
    <w:rsid w:val="0035721B"/>
    <w:rsid w:val="00362296"/>
    <w:rsid w:val="00362443"/>
    <w:rsid w:val="00364E28"/>
    <w:rsid w:val="00367B09"/>
    <w:rsid w:val="0037046F"/>
    <w:rsid w:val="00372555"/>
    <w:rsid w:val="003760BF"/>
    <w:rsid w:val="0037700F"/>
    <w:rsid w:val="00377DA7"/>
    <w:rsid w:val="003801BC"/>
    <w:rsid w:val="00383087"/>
    <w:rsid w:val="00385425"/>
    <w:rsid w:val="00391C7D"/>
    <w:rsid w:val="00392625"/>
    <w:rsid w:val="00392BA9"/>
    <w:rsid w:val="0039595D"/>
    <w:rsid w:val="003A05E2"/>
    <w:rsid w:val="003A26EC"/>
    <w:rsid w:val="003A2B7D"/>
    <w:rsid w:val="003A4A75"/>
    <w:rsid w:val="003A5366"/>
    <w:rsid w:val="003A6593"/>
    <w:rsid w:val="003A6658"/>
    <w:rsid w:val="003A7D37"/>
    <w:rsid w:val="003B03FC"/>
    <w:rsid w:val="003B0706"/>
    <w:rsid w:val="003B2366"/>
    <w:rsid w:val="003B294E"/>
    <w:rsid w:val="003B2B7E"/>
    <w:rsid w:val="003B44DC"/>
    <w:rsid w:val="003B647A"/>
    <w:rsid w:val="003B6B4D"/>
    <w:rsid w:val="003C27C7"/>
    <w:rsid w:val="003C5262"/>
    <w:rsid w:val="003C551B"/>
    <w:rsid w:val="003C694C"/>
    <w:rsid w:val="003C758A"/>
    <w:rsid w:val="003D398C"/>
    <w:rsid w:val="003D473B"/>
    <w:rsid w:val="003D4B35"/>
    <w:rsid w:val="003D5514"/>
    <w:rsid w:val="003D60C1"/>
    <w:rsid w:val="003D7A45"/>
    <w:rsid w:val="003E04A1"/>
    <w:rsid w:val="003E2934"/>
    <w:rsid w:val="003E2B95"/>
    <w:rsid w:val="003E38E7"/>
    <w:rsid w:val="003E4F19"/>
    <w:rsid w:val="003E6413"/>
    <w:rsid w:val="003E7332"/>
    <w:rsid w:val="003E7386"/>
    <w:rsid w:val="003F1BB3"/>
    <w:rsid w:val="003F5F25"/>
    <w:rsid w:val="003F5FEC"/>
    <w:rsid w:val="00400E3A"/>
    <w:rsid w:val="00402E9A"/>
    <w:rsid w:val="004041A2"/>
    <w:rsid w:val="0040436D"/>
    <w:rsid w:val="004066BF"/>
    <w:rsid w:val="00410543"/>
    <w:rsid w:val="0041401C"/>
    <w:rsid w:val="00415E4C"/>
    <w:rsid w:val="004173CC"/>
    <w:rsid w:val="00422E84"/>
    <w:rsid w:val="0042356B"/>
    <w:rsid w:val="00423E36"/>
    <w:rsid w:val="0042420A"/>
    <w:rsid w:val="004243D2"/>
    <w:rsid w:val="00424610"/>
    <w:rsid w:val="0042491C"/>
    <w:rsid w:val="00424AD5"/>
    <w:rsid w:val="00432FD7"/>
    <w:rsid w:val="004341B5"/>
    <w:rsid w:val="00435424"/>
    <w:rsid w:val="00443216"/>
    <w:rsid w:val="004439EC"/>
    <w:rsid w:val="00443AB6"/>
    <w:rsid w:val="00446164"/>
    <w:rsid w:val="004503C8"/>
    <w:rsid w:val="00451B94"/>
    <w:rsid w:val="00455AED"/>
    <w:rsid w:val="00456675"/>
    <w:rsid w:val="00457E7E"/>
    <w:rsid w:val="0046137A"/>
    <w:rsid w:val="004618DA"/>
    <w:rsid w:val="004637F7"/>
    <w:rsid w:val="00463D9C"/>
    <w:rsid w:val="004661F2"/>
    <w:rsid w:val="004669F4"/>
    <w:rsid w:val="00470C41"/>
    <w:rsid w:val="004715D1"/>
    <w:rsid w:val="00475174"/>
    <w:rsid w:val="0047590C"/>
    <w:rsid w:val="00476428"/>
    <w:rsid w:val="0047690F"/>
    <w:rsid w:val="00476C78"/>
    <w:rsid w:val="00482174"/>
    <w:rsid w:val="0048576D"/>
    <w:rsid w:val="00491E34"/>
    <w:rsid w:val="00493B1A"/>
    <w:rsid w:val="0049419D"/>
    <w:rsid w:val="0049495C"/>
    <w:rsid w:val="004958D7"/>
    <w:rsid w:val="00495CD4"/>
    <w:rsid w:val="00497EF6"/>
    <w:rsid w:val="004A17E3"/>
    <w:rsid w:val="004A2C00"/>
    <w:rsid w:val="004B15C0"/>
    <w:rsid w:val="004B42D8"/>
    <w:rsid w:val="004B4F4A"/>
    <w:rsid w:val="004B5ED1"/>
    <w:rsid w:val="004B6B8F"/>
    <w:rsid w:val="004B7511"/>
    <w:rsid w:val="004B7B62"/>
    <w:rsid w:val="004C277A"/>
    <w:rsid w:val="004C27A6"/>
    <w:rsid w:val="004C5711"/>
    <w:rsid w:val="004C5A66"/>
    <w:rsid w:val="004C6773"/>
    <w:rsid w:val="004C7490"/>
    <w:rsid w:val="004C7CAA"/>
    <w:rsid w:val="004D0119"/>
    <w:rsid w:val="004D33EA"/>
    <w:rsid w:val="004E2135"/>
    <w:rsid w:val="004E23CE"/>
    <w:rsid w:val="004E37D1"/>
    <w:rsid w:val="004E516B"/>
    <w:rsid w:val="004E6AB5"/>
    <w:rsid w:val="004E7F0B"/>
    <w:rsid w:val="004F3DA2"/>
    <w:rsid w:val="00500539"/>
    <w:rsid w:val="005027B9"/>
    <w:rsid w:val="00502E7B"/>
    <w:rsid w:val="00503373"/>
    <w:rsid w:val="00503F3F"/>
    <w:rsid w:val="00504693"/>
    <w:rsid w:val="00505397"/>
    <w:rsid w:val="005064AF"/>
    <w:rsid w:val="0051067D"/>
    <w:rsid w:val="00520AD0"/>
    <w:rsid w:val="00532716"/>
    <w:rsid w:val="00533B2C"/>
    <w:rsid w:val="00535D90"/>
    <w:rsid w:val="00536336"/>
    <w:rsid w:val="00536D3F"/>
    <w:rsid w:val="00537713"/>
    <w:rsid w:val="00541A32"/>
    <w:rsid w:val="00541E17"/>
    <w:rsid w:val="00542ED7"/>
    <w:rsid w:val="00550D4A"/>
    <w:rsid w:val="005512EB"/>
    <w:rsid w:val="00553A96"/>
    <w:rsid w:val="0055483D"/>
    <w:rsid w:val="00557848"/>
    <w:rsid w:val="0056076B"/>
    <w:rsid w:val="00560C79"/>
    <w:rsid w:val="00561681"/>
    <w:rsid w:val="00561B5B"/>
    <w:rsid w:val="00562CE0"/>
    <w:rsid w:val="00564A29"/>
    <w:rsid w:val="00564FBC"/>
    <w:rsid w:val="00565DEC"/>
    <w:rsid w:val="005705A9"/>
    <w:rsid w:val="00571916"/>
    <w:rsid w:val="00572864"/>
    <w:rsid w:val="00573D2D"/>
    <w:rsid w:val="00581696"/>
    <w:rsid w:val="0058482B"/>
    <w:rsid w:val="0058618A"/>
    <w:rsid w:val="00587002"/>
    <w:rsid w:val="00587899"/>
    <w:rsid w:val="00591611"/>
    <w:rsid w:val="00592BA8"/>
    <w:rsid w:val="00593232"/>
    <w:rsid w:val="0059686E"/>
    <w:rsid w:val="005968DB"/>
    <w:rsid w:val="00597C4C"/>
    <w:rsid w:val="005A362B"/>
    <w:rsid w:val="005A4952"/>
    <w:rsid w:val="005B20A1"/>
    <w:rsid w:val="005B2478"/>
    <w:rsid w:val="005B2E12"/>
    <w:rsid w:val="005B325F"/>
    <w:rsid w:val="005B6C1C"/>
    <w:rsid w:val="005C0C73"/>
    <w:rsid w:val="005C21FC"/>
    <w:rsid w:val="005C30AE"/>
    <w:rsid w:val="005C3D6A"/>
    <w:rsid w:val="005D040D"/>
    <w:rsid w:val="005D0AB6"/>
    <w:rsid w:val="005D2440"/>
    <w:rsid w:val="005D35C0"/>
    <w:rsid w:val="005D5A61"/>
    <w:rsid w:val="005E2791"/>
    <w:rsid w:val="005E35F3"/>
    <w:rsid w:val="005E400D"/>
    <w:rsid w:val="005E4ACD"/>
    <w:rsid w:val="005E698D"/>
    <w:rsid w:val="005E72B7"/>
    <w:rsid w:val="005E7D92"/>
    <w:rsid w:val="005F09F1"/>
    <w:rsid w:val="005F52BE"/>
    <w:rsid w:val="005F645A"/>
    <w:rsid w:val="005F7EDE"/>
    <w:rsid w:val="0060060C"/>
    <w:rsid w:val="006018C9"/>
    <w:rsid w:val="00601C03"/>
    <w:rsid w:val="006025D7"/>
    <w:rsid w:val="00605879"/>
    <w:rsid w:val="00606448"/>
    <w:rsid w:val="006118D1"/>
    <w:rsid w:val="0061251F"/>
    <w:rsid w:val="006130F0"/>
    <w:rsid w:val="0061432A"/>
    <w:rsid w:val="00614634"/>
    <w:rsid w:val="00615099"/>
    <w:rsid w:val="00620191"/>
    <w:rsid w:val="00620D93"/>
    <w:rsid w:val="006221D8"/>
    <w:rsid w:val="0062386A"/>
    <w:rsid w:val="0062576D"/>
    <w:rsid w:val="00625788"/>
    <w:rsid w:val="006259B1"/>
    <w:rsid w:val="00625E0D"/>
    <w:rsid w:val="00627A5C"/>
    <w:rsid w:val="006305AA"/>
    <w:rsid w:val="00631EB1"/>
    <w:rsid w:val="00631F56"/>
    <w:rsid w:val="0063277E"/>
    <w:rsid w:val="006364F4"/>
    <w:rsid w:val="006368DC"/>
    <w:rsid w:val="00640352"/>
    <w:rsid w:val="006426D5"/>
    <w:rsid w:val="00642924"/>
    <w:rsid w:val="00645025"/>
    <w:rsid w:val="006466FF"/>
    <w:rsid w:val="00646A5F"/>
    <w:rsid w:val="00647200"/>
    <w:rsid w:val="006475C1"/>
    <w:rsid w:val="00650C4C"/>
    <w:rsid w:val="00654B16"/>
    <w:rsid w:val="00655394"/>
    <w:rsid w:val="00656C00"/>
    <w:rsid w:val="00661967"/>
    <w:rsid w:val="00661F61"/>
    <w:rsid w:val="00670E35"/>
    <w:rsid w:val="00671B49"/>
    <w:rsid w:val="00674155"/>
    <w:rsid w:val="006746CA"/>
    <w:rsid w:val="00674C17"/>
    <w:rsid w:val="006764F3"/>
    <w:rsid w:val="006831F3"/>
    <w:rsid w:val="00685382"/>
    <w:rsid w:val="00685B99"/>
    <w:rsid w:val="006874E7"/>
    <w:rsid w:val="00693AE0"/>
    <w:rsid w:val="00694B64"/>
    <w:rsid w:val="00695745"/>
    <w:rsid w:val="0069600B"/>
    <w:rsid w:val="0069720E"/>
    <w:rsid w:val="006A069B"/>
    <w:rsid w:val="006A0A1A"/>
    <w:rsid w:val="006A13B1"/>
    <w:rsid w:val="006A15C1"/>
    <w:rsid w:val="006A244F"/>
    <w:rsid w:val="006A4B0A"/>
    <w:rsid w:val="006A4CDC"/>
    <w:rsid w:val="006A6460"/>
    <w:rsid w:val="006A6C0C"/>
    <w:rsid w:val="006B065F"/>
    <w:rsid w:val="006B104E"/>
    <w:rsid w:val="006B5AEA"/>
    <w:rsid w:val="006B6383"/>
    <w:rsid w:val="006B640D"/>
    <w:rsid w:val="006B7FCC"/>
    <w:rsid w:val="006C4458"/>
    <w:rsid w:val="006C49BB"/>
    <w:rsid w:val="006C61FA"/>
    <w:rsid w:val="006C6A75"/>
    <w:rsid w:val="006C7AAA"/>
    <w:rsid w:val="006D0896"/>
    <w:rsid w:val="006D3F1E"/>
    <w:rsid w:val="006D482D"/>
    <w:rsid w:val="006D7436"/>
    <w:rsid w:val="006E0736"/>
    <w:rsid w:val="006E25D2"/>
    <w:rsid w:val="0070391A"/>
    <w:rsid w:val="00706486"/>
    <w:rsid w:val="00706B38"/>
    <w:rsid w:val="00711DCB"/>
    <w:rsid w:val="0071482E"/>
    <w:rsid w:val="007214E3"/>
    <w:rsid w:val="007222F7"/>
    <w:rsid w:val="00724679"/>
    <w:rsid w:val="00725368"/>
    <w:rsid w:val="00725654"/>
    <w:rsid w:val="00727791"/>
    <w:rsid w:val="007304F3"/>
    <w:rsid w:val="00730839"/>
    <w:rsid w:val="00730F60"/>
    <w:rsid w:val="00731F56"/>
    <w:rsid w:val="00733FF9"/>
    <w:rsid w:val="007362C7"/>
    <w:rsid w:val="00742285"/>
    <w:rsid w:val="007434BF"/>
    <w:rsid w:val="00745B6C"/>
    <w:rsid w:val="00747FA4"/>
    <w:rsid w:val="007515B5"/>
    <w:rsid w:val="00752038"/>
    <w:rsid w:val="00752791"/>
    <w:rsid w:val="00752C25"/>
    <w:rsid w:val="007554DF"/>
    <w:rsid w:val="00756A49"/>
    <w:rsid w:val="0075776D"/>
    <w:rsid w:val="00757AE7"/>
    <w:rsid w:val="007613FB"/>
    <w:rsid w:val="00761E01"/>
    <w:rsid w:val="00761E34"/>
    <w:rsid w:val="007668F2"/>
    <w:rsid w:val="00771AEB"/>
    <w:rsid w:val="007722BF"/>
    <w:rsid w:val="00772801"/>
    <w:rsid w:val="00773AC0"/>
    <w:rsid w:val="0077580B"/>
    <w:rsid w:val="00780FEB"/>
    <w:rsid w:val="00781167"/>
    <w:rsid w:val="00783D96"/>
    <w:rsid w:val="0078454F"/>
    <w:rsid w:val="007848E9"/>
    <w:rsid w:val="007854B3"/>
    <w:rsid w:val="007866FF"/>
    <w:rsid w:val="00786AA4"/>
    <w:rsid w:val="0078787D"/>
    <w:rsid w:val="00787FA8"/>
    <w:rsid w:val="00791873"/>
    <w:rsid w:val="0079255C"/>
    <w:rsid w:val="00793AA0"/>
    <w:rsid w:val="0079421E"/>
    <w:rsid w:val="007944F8"/>
    <w:rsid w:val="00796CA9"/>
    <w:rsid w:val="007973E3"/>
    <w:rsid w:val="007974A9"/>
    <w:rsid w:val="007A1333"/>
    <w:rsid w:val="007A1883"/>
    <w:rsid w:val="007A3390"/>
    <w:rsid w:val="007A40DB"/>
    <w:rsid w:val="007B1821"/>
    <w:rsid w:val="007B53E1"/>
    <w:rsid w:val="007B5E56"/>
    <w:rsid w:val="007B6EE3"/>
    <w:rsid w:val="007D0720"/>
    <w:rsid w:val="007D10F2"/>
    <w:rsid w:val="007D207E"/>
    <w:rsid w:val="007D58BD"/>
    <w:rsid w:val="007D6DEC"/>
    <w:rsid w:val="007E46A1"/>
    <w:rsid w:val="007E496E"/>
    <w:rsid w:val="007E69A7"/>
    <w:rsid w:val="007E730D"/>
    <w:rsid w:val="007E7311"/>
    <w:rsid w:val="007F136E"/>
    <w:rsid w:val="007F20C0"/>
    <w:rsid w:val="007F3AB4"/>
    <w:rsid w:val="007F403E"/>
    <w:rsid w:val="008051B6"/>
    <w:rsid w:val="008072AC"/>
    <w:rsid w:val="00810CEA"/>
    <w:rsid w:val="00812B7D"/>
    <w:rsid w:val="008146D9"/>
    <w:rsid w:val="008148AC"/>
    <w:rsid w:val="008161F0"/>
    <w:rsid w:val="00816DD8"/>
    <w:rsid w:val="00822B1A"/>
    <w:rsid w:val="008233E5"/>
    <w:rsid w:val="0083076F"/>
    <w:rsid w:val="00833DE8"/>
    <w:rsid w:val="00833F47"/>
    <w:rsid w:val="008348C3"/>
    <w:rsid w:val="008351D2"/>
    <w:rsid w:val="008373B4"/>
    <w:rsid w:val="008404C4"/>
    <w:rsid w:val="00843E67"/>
    <w:rsid w:val="0084770B"/>
    <w:rsid w:val="00847D37"/>
    <w:rsid w:val="0085001D"/>
    <w:rsid w:val="008533A1"/>
    <w:rsid w:val="00853999"/>
    <w:rsid w:val="00855938"/>
    <w:rsid w:val="00863C35"/>
    <w:rsid w:val="008671F2"/>
    <w:rsid w:val="00871A41"/>
    <w:rsid w:val="008742EA"/>
    <w:rsid w:val="00874515"/>
    <w:rsid w:val="0087664B"/>
    <w:rsid w:val="008804E3"/>
    <w:rsid w:val="008808F4"/>
    <w:rsid w:val="00882915"/>
    <w:rsid w:val="00883187"/>
    <w:rsid w:val="00884552"/>
    <w:rsid w:val="00886D76"/>
    <w:rsid w:val="00892098"/>
    <w:rsid w:val="008928DB"/>
    <w:rsid w:val="00892DB8"/>
    <w:rsid w:val="00894B3F"/>
    <w:rsid w:val="00897019"/>
    <w:rsid w:val="008A2F2A"/>
    <w:rsid w:val="008A376C"/>
    <w:rsid w:val="008A38AB"/>
    <w:rsid w:val="008B0A07"/>
    <w:rsid w:val="008B2654"/>
    <w:rsid w:val="008B5DC7"/>
    <w:rsid w:val="008B781F"/>
    <w:rsid w:val="008C0069"/>
    <w:rsid w:val="008C1495"/>
    <w:rsid w:val="008C5E2A"/>
    <w:rsid w:val="008C7126"/>
    <w:rsid w:val="008D027C"/>
    <w:rsid w:val="008D0E8D"/>
    <w:rsid w:val="008D5522"/>
    <w:rsid w:val="008D6857"/>
    <w:rsid w:val="008D69C5"/>
    <w:rsid w:val="008D7404"/>
    <w:rsid w:val="008D79F1"/>
    <w:rsid w:val="008E0F86"/>
    <w:rsid w:val="008E2596"/>
    <w:rsid w:val="008E73F1"/>
    <w:rsid w:val="008F2273"/>
    <w:rsid w:val="008F2DC1"/>
    <w:rsid w:val="008F5C48"/>
    <w:rsid w:val="008F70AD"/>
    <w:rsid w:val="00900A13"/>
    <w:rsid w:val="00900DB1"/>
    <w:rsid w:val="0090209B"/>
    <w:rsid w:val="009022BF"/>
    <w:rsid w:val="009034C7"/>
    <w:rsid w:val="00903FFC"/>
    <w:rsid w:val="00904073"/>
    <w:rsid w:val="00904CD3"/>
    <w:rsid w:val="00905297"/>
    <w:rsid w:val="00910FC2"/>
    <w:rsid w:val="00911CD9"/>
    <w:rsid w:val="009122E5"/>
    <w:rsid w:val="00912B71"/>
    <w:rsid w:val="00913EAA"/>
    <w:rsid w:val="0091696B"/>
    <w:rsid w:val="00923963"/>
    <w:rsid w:val="00923B08"/>
    <w:rsid w:val="00923E28"/>
    <w:rsid w:val="00926C88"/>
    <w:rsid w:val="009303DE"/>
    <w:rsid w:val="00930A38"/>
    <w:rsid w:val="00931632"/>
    <w:rsid w:val="00932C92"/>
    <w:rsid w:val="009369B3"/>
    <w:rsid w:val="0094173A"/>
    <w:rsid w:val="0094174B"/>
    <w:rsid w:val="009436AD"/>
    <w:rsid w:val="009454E4"/>
    <w:rsid w:val="0094724A"/>
    <w:rsid w:val="00956730"/>
    <w:rsid w:val="00957EEE"/>
    <w:rsid w:val="00960FA2"/>
    <w:rsid w:val="00963281"/>
    <w:rsid w:val="0096683A"/>
    <w:rsid w:val="00967611"/>
    <w:rsid w:val="00973D8C"/>
    <w:rsid w:val="00976107"/>
    <w:rsid w:val="009764EA"/>
    <w:rsid w:val="00980516"/>
    <w:rsid w:val="00984240"/>
    <w:rsid w:val="00987F2B"/>
    <w:rsid w:val="00992113"/>
    <w:rsid w:val="00994F3B"/>
    <w:rsid w:val="00995B07"/>
    <w:rsid w:val="009A2619"/>
    <w:rsid w:val="009A5850"/>
    <w:rsid w:val="009B10D6"/>
    <w:rsid w:val="009B1E65"/>
    <w:rsid w:val="009B255F"/>
    <w:rsid w:val="009B2757"/>
    <w:rsid w:val="009B33C3"/>
    <w:rsid w:val="009B39E8"/>
    <w:rsid w:val="009B6CC0"/>
    <w:rsid w:val="009C1505"/>
    <w:rsid w:val="009D0A33"/>
    <w:rsid w:val="009D65D0"/>
    <w:rsid w:val="009D7E91"/>
    <w:rsid w:val="009E135E"/>
    <w:rsid w:val="009E3C92"/>
    <w:rsid w:val="009E44DC"/>
    <w:rsid w:val="009E49C7"/>
    <w:rsid w:val="009E54F4"/>
    <w:rsid w:val="009E71AD"/>
    <w:rsid w:val="009E7993"/>
    <w:rsid w:val="009F14D5"/>
    <w:rsid w:val="009F2BFA"/>
    <w:rsid w:val="00A03A3D"/>
    <w:rsid w:val="00A045C4"/>
    <w:rsid w:val="00A0496F"/>
    <w:rsid w:val="00A10DFA"/>
    <w:rsid w:val="00A12EFA"/>
    <w:rsid w:val="00A148AF"/>
    <w:rsid w:val="00A15338"/>
    <w:rsid w:val="00A21708"/>
    <w:rsid w:val="00A22362"/>
    <w:rsid w:val="00A2238C"/>
    <w:rsid w:val="00A2385A"/>
    <w:rsid w:val="00A249BA"/>
    <w:rsid w:val="00A27291"/>
    <w:rsid w:val="00A307C7"/>
    <w:rsid w:val="00A312AE"/>
    <w:rsid w:val="00A31F94"/>
    <w:rsid w:val="00A4225C"/>
    <w:rsid w:val="00A44581"/>
    <w:rsid w:val="00A44769"/>
    <w:rsid w:val="00A45093"/>
    <w:rsid w:val="00A50EAF"/>
    <w:rsid w:val="00A53C21"/>
    <w:rsid w:val="00A53D2B"/>
    <w:rsid w:val="00A542F1"/>
    <w:rsid w:val="00A602F9"/>
    <w:rsid w:val="00A61F80"/>
    <w:rsid w:val="00A650EE"/>
    <w:rsid w:val="00A662C8"/>
    <w:rsid w:val="00A71157"/>
    <w:rsid w:val="00A7120D"/>
    <w:rsid w:val="00A729FF"/>
    <w:rsid w:val="00A73CEC"/>
    <w:rsid w:val="00A7556E"/>
    <w:rsid w:val="00A7756F"/>
    <w:rsid w:val="00A775FC"/>
    <w:rsid w:val="00A86DC6"/>
    <w:rsid w:val="00A92AA1"/>
    <w:rsid w:val="00A966E6"/>
    <w:rsid w:val="00AA22FA"/>
    <w:rsid w:val="00AA625B"/>
    <w:rsid w:val="00AA7FD6"/>
    <w:rsid w:val="00AB113A"/>
    <w:rsid w:val="00AB2BE3"/>
    <w:rsid w:val="00AB453D"/>
    <w:rsid w:val="00AB7834"/>
    <w:rsid w:val="00AC3B3C"/>
    <w:rsid w:val="00AC4D5F"/>
    <w:rsid w:val="00AD0FB2"/>
    <w:rsid w:val="00AD1D2C"/>
    <w:rsid w:val="00AD6C9D"/>
    <w:rsid w:val="00AE0525"/>
    <w:rsid w:val="00AE08DB"/>
    <w:rsid w:val="00AE2729"/>
    <w:rsid w:val="00AE2FC8"/>
    <w:rsid w:val="00AE3148"/>
    <w:rsid w:val="00AE5AE2"/>
    <w:rsid w:val="00AE7343"/>
    <w:rsid w:val="00AE7882"/>
    <w:rsid w:val="00AF299B"/>
    <w:rsid w:val="00AF3A60"/>
    <w:rsid w:val="00AF65DE"/>
    <w:rsid w:val="00B00638"/>
    <w:rsid w:val="00B00A13"/>
    <w:rsid w:val="00B00D69"/>
    <w:rsid w:val="00B00E04"/>
    <w:rsid w:val="00B045C1"/>
    <w:rsid w:val="00B05485"/>
    <w:rsid w:val="00B05D7D"/>
    <w:rsid w:val="00B06077"/>
    <w:rsid w:val="00B1168C"/>
    <w:rsid w:val="00B11BD0"/>
    <w:rsid w:val="00B13236"/>
    <w:rsid w:val="00B1458E"/>
    <w:rsid w:val="00B14900"/>
    <w:rsid w:val="00B14C51"/>
    <w:rsid w:val="00B162C0"/>
    <w:rsid w:val="00B20021"/>
    <w:rsid w:val="00B20FDE"/>
    <w:rsid w:val="00B2449F"/>
    <w:rsid w:val="00B25F03"/>
    <w:rsid w:val="00B26B6D"/>
    <w:rsid w:val="00B2764E"/>
    <w:rsid w:val="00B36756"/>
    <w:rsid w:val="00B3749D"/>
    <w:rsid w:val="00B40940"/>
    <w:rsid w:val="00B42041"/>
    <w:rsid w:val="00B43FBF"/>
    <w:rsid w:val="00B44F11"/>
    <w:rsid w:val="00B45694"/>
    <w:rsid w:val="00B51846"/>
    <w:rsid w:val="00B518C5"/>
    <w:rsid w:val="00B53086"/>
    <w:rsid w:val="00B54F9D"/>
    <w:rsid w:val="00B623D4"/>
    <w:rsid w:val="00B62979"/>
    <w:rsid w:val="00B637B9"/>
    <w:rsid w:val="00B640E7"/>
    <w:rsid w:val="00B64F85"/>
    <w:rsid w:val="00B658D7"/>
    <w:rsid w:val="00B66CBF"/>
    <w:rsid w:val="00B70056"/>
    <w:rsid w:val="00B70950"/>
    <w:rsid w:val="00B72EC5"/>
    <w:rsid w:val="00B760C0"/>
    <w:rsid w:val="00B77C2A"/>
    <w:rsid w:val="00B823A7"/>
    <w:rsid w:val="00B83893"/>
    <w:rsid w:val="00B905DC"/>
    <w:rsid w:val="00B90FA5"/>
    <w:rsid w:val="00B919F1"/>
    <w:rsid w:val="00B92225"/>
    <w:rsid w:val="00B92474"/>
    <w:rsid w:val="00B94B22"/>
    <w:rsid w:val="00B96524"/>
    <w:rsid w:val="00B97326"/>
    <w:rsid w:val="00BA1300"/>
    <w:rsid w:val="00BA2260"/>
    <w:rsid w:val="00BA4052"/>
    <w:rsid w:val="00BA55EB"/>
    <w:rsid w:val="00BB28C1"/>
    <w:rsid w:val="00BB294C"/>
    <w:rsid w:val="00BB468D"/>
    <w:rsid w:val="00BB475A"/>
    <w:rsid w:val="00BC0A2A"/>
    <w:rsid w:val="00BC0E8D"/>
    <w:rsid w:val="00BC4F18"/>
    <w:rsid w:val="00BC7ED6"/>
    <w:rsid w:val="00BD221E"/>
    <w:rsid w:val="00BE2862"/>
    <w:rsid w:val="00BE45A8"/>
    <w:rsid w:val="00BE4AC4"/>
    <w:rsid w:val="00BE59F8"/>
    <w:rsid w:val="00BE6551"/>
    <w:rsid w:val="00BE7373"/>
    <w:rsid w:val="00BF0374"/>
    <w:rsid w:val="00BF093B"/>
    <w:rsid w:val="00BF17B3"/>
    <w:rsid w:val="00BF56D9"/>
    <w:rsid w:val="00C00B88"/>
    <w:rsid w:val="00C01DCB"/>
    <w:rsid w:val="00C02A39"/>
    <w:rsid w:val="00C034EE"/>
    <w:rsid w:val="00C06274"/>
    <w:rsid w:val="00C06B2A"/>
    <w:rsid w:val="00C07BC9"/>
    <w:rsid w:val="00C101BE"/>
    <w:rsid w:val="00C149C2"/>
    <w:rsid w:val="00C17E87"/>
    <w:rsid w:val="00C255CE"/>
    <w:rsid w:val="00C30524"/>
    <w:rsid w:val="00C30C08"/>
    <w:rsid w:val="00C31CDB"/>
    <w:rsid w:val="00C35E57"/>
    <w:rsid w:val="00C35E80"/>
    <w:rsid w:val="00C40AA2"/>
    <w:rsid w:val="00C413FB"/>
    <w:rsid w:val="00C41B28"/>
    <w:rsid w:val="00C42171"/>
    <w:rsid w:val="00C4244F"/>
    <w:rsid w:val="00C42AB9"/>
    <w:rsid w:val="00C43F6A"/>
    <w:rsid w:val="00C443CD"/>
    <w:rsid w:val="00C50DF6"/>
    <w:rsid w:val="00C51FE9"/>
    <w:rsid w:val="00C52963"/>
    <w:rsid w:val="00C54E02"/>
    <w:rsid w:val="00C56A42"/>
    <w:rsid w:val="00C60320"/>
    <w:rsid w:val="00C6275A"/>
    <w:rsid w:val="00C632ED"/>
    <w:rsid w:val="00C660B6"/>
    <w:rsid w:val="00C66150"/>
    <w:rsid w:val="00C67F54"/>
    <w:rsid w:val="00C70EF5"/>
    <w:rsid w:val="00C75025"/>
    <w:rsid w:val="00C75237"/>
    <w:rsid w:val="00C756C5"/>
    <w:rsid w:val="00C82195"/>
    <w:rsid w:val="00C82CAE"/>
    <w:rsid w:val="00C8442E"/>
    <w:rsid w:val="00C85636"/>
    <w:rsid w:val="00C85C24"/>
    <w:rsid w:val="00C924EA"/>
    <w:rsid w:val="00C930A8"/>
    <w:rsid w:val="00C95B43"/>
    <w:rsid w:val="00C964B8"/>
    <w:rsid w:val="00C97A1C"/>
    <w:rsid w:val="00CA108B"/>
    <w:rsid w:val="00CA3B2F"/>
    <w:rsid w:val="00CA5303"/>
    <w:rsid w:val="00CA659A"/>
    <w:rsid w:val="00CA685C"/>
    <w:rsid w:val="00CA6AAF"/>
    <w:rsid w:val="00CA6CDB"/>
    <w:rsid w:val="00CB157B"/>
    <w:rsid w:val="00CB41AA"/>
    <w:rsid w:val="00CB4EAA"/>
    <w:rsid w:val="00CB5E13"/>
    <w:rsid w:val="00CC1E8B"/>
    <w:rsid w:val="00CC3524"/>
    <w:rsid w:val="00CC3ED1"/>
    <w:rsid w:val="00CC6755"/>
    <w:rsid w:val="00CD0D75"/>
    <w:rsid w:val="00CD27BE"/>
    <w:rsid w:val="00CD29E9"/>
    <w:rsid w:val="00CD3615"/>
    <w:rsid w:val="00CD3A75"/>
    <w:rsid w:val="00CD4BBC"/>
    <w:rsid w:val="00CD6F0F"/>
    <w:rsid w:val="00CE0BB7"/>
    <w:rsid w:val="00CE383D"/>
    <w:rsid w:val="00CE3E9A"/>
    <w:rsid w:val="00CE57B9"/>
    <w:rsid w:val="00CE708B"/>
    <w:rsid w:val="00CF239E"/>
    <w:rsid w:val="00CF26B7"/>
    <w:rsid w:val="00CF6E39"/>
    <w:rsid w:val="00CF72DA"/>
    <w:rsid w:val="00D0176D"/>
    <w:rsid w:val="00D02A09"/>
    <w:rsid w:val="00D039E8"/>
    <w:rsid w:val="00D03AFC"/>
    <w:rsid w:val="00D0473C"/>
    <w:rsid w:val="00D049EC"/>
    <w:rsid w:val="00D04B91"/>
    <w:rsid w:val="00D04CBD"/>
    <w:rsid w:val="00D0769A"/>
    <w:rsid w:val="00D12DA7"/>
    <w:rsid w:val="00D13FDA"/>
    <w:rsid w:val="00D14CAC"/>
    <w:rsid w:val="00D15B4E"/>
    <w:rsid w:val="00D15E3A"/>
    <w:rsid w:val="00D177E7"/>
    <w:rsid w:val="00D2079F"/>
    <w:rsid w:val="00D242A7"/>
    <w:rsid w:val="00D2517F"/>
    <w:rsid w:val="00D32EBE"/>
    <w:rsid w:val="00D339C1"/>
    <w:rsid w:val="00D33DB6"/>
    <w:rsid w:val="00D37C03"/>
    <w:rsid w:val="00D42C35"/>
    <w:rsid w:val="00D447EF"/>
    <w:rsid w:val="00D45940"/>
    <w:rsid w:val="00D47E92"/>
    <w:rsid w:val="00D505E2"/>
    <w:rsid w:val="00D509AB"/>
    <w:rsid w:val="00D51DB9"/>
    <w:rsid w:val="00D524AB"/>
    <w:rsid w:val="00D52F0F"/>
    <w:rsid w:val="00D612C2"/>
    <w:rsid w:val="00D6498F"/>
    <w:rsid w:val="00D64A48"/>
    <w:rsid w:val="00D6614C"/>
    <w:rsid w:val="00D74495"/>
    <w:rsid w:val="00D7463D"/>
    <w:rsid w:val="00D747CF"/>
    <w:rsid w:val="00D75076"/>
    <w:rsid w:val="00D80CD5"/>
    <w:rsid w:val="00D80F5A"/>
    <w:rsid w:val="00D8299B"/>
    <w:rsid w:val="00D837F4"/>
    <w:rsid w:val="00D83DE8"/>
    <w:rsid w:val="00D84943"/>
    <w:rsid w:val="00D85F80"/>
    <w:rsid w:val="00D91642"/>
    <w:rsid w:val="00D947C3"/>
    <w:rsid w:val="00D949B2"/>
    <w:rsid w:val="00D94AE7"/>
    <w:rsid w:val="00D966B3"/>
    <w:rsid w:val="00D970F0"/>
    <w:rsid w:val="00D9739C"/>
    <w:rsid w:val="00DA4540"/>
    <w:rsid w:val="00DA587E"/>
    <w:rsid w:val="00DA60F4"/>
    <w:rsid w:val="00DA72D4"/>
    <w:rsid w:val="00DB0F8B"/>
    <w:rsid w:val="00DB20FB"/>
    <w:rsid w:val="00DB3052"/>
    <w:rsid w:val="00DB5880"/>
    <w:rsid w:val="00DB5E54"/>
    <w:rsid w:val="00DC1EBB"/>
    <w:rsid w:val="00DC2D17"/>
    <w:rsid w:val="00DC5811"/>
    <w:rsid w:val="00DD0939"/>
    <w:rsid w:val="00DD158C"/>
    <w:rsid w:val="00DD2747"/>
    <w:rsid w:val="00DD45DA"/>
    <w:rsid w:val="00DE23BF"/>
    <w:rsid w:val="00DE3981"/>
    <w:rsid w:val="00DE40DD"/>
    <w:rsid w:val="00DE4217"/>
    <w:rsid w:val="00DE4778"/>
    <w:rsid w:val="00DE5B0F"/>
    <w:rsid w:val="00DE71FD"/>
    <w:rsid w:val="00DE7755"/>
    <w:rsid w:val="00DF059A"/>
    <w:rsid w:val="00DF0F84"/>
    <w:rsid w:val="00DF29EA"/>
    <w:rsid w:val="00DF3D56"/>
    <w:rsid w:val="00DF5751"/>
    <w:rsid w:val="00DF64E9"/>
    <w:rsid w:val="00DF6D19"/>
    <w:rsid w:val="00DF6ED2"/>
    <w:rsid w:val="00DF70F5"/>
    <w:rsid w:val="00E0074C"/>
    <w:rsid w:val="00E02F8E"/>
    <w:rsid w:val="00E039D1"/>
    <w:rsid w:val="00E072F8"/>
    <w:rsid w:val="00E13EEE"/>
    <w:rsid w:val="00E14B17"/>
    <w:rsid w:val="00E2252C"/>
    <w:rsid w:val="00E232A1"/>
    <w:rsid w:val="00E25605"/>
    <w:rsid w:val="00E26A90"/>
    <w:rsid w:val="00E270C0"/>
    <w:rsid w:val="00E33736"/>
    <w:rsid w:val="00E337CE"/>
    <w:rsid w:val="00E33A3F"/>
    <w:rsid w:val="00E36D82"/>
    <w:rsid w:val="00E402D5"/>
    <w:rsid w:val="00E424CC"/>
    <w:rsid w:val="00E42B75"/>
    <w:rsid w:val="00E43DC3"/>
    <w:rsid w:val="00E460B9"/>
    <w:rsid w:val="00E463AA"/>
    <w:rsid w:val="00E47106"/>
    <w:rsid w:val="00E51601"/>
    <w:rsid w:val="00E51965"/>
    <w:rsid w:val="00E531C9"/>
    <w:rsid w:val="00E53CD8"/>
    <w:rsid w:val="00E600D0"/>
    <w:rsid w:val="00E608CF"/>
    <w:rsid w:val="00E67121"/>
    <w:rsid w:val="00E67693"/>
    <w:rsid w:val="00E70962"/>
    <w:rsid w:val="00E7198D"/>
    <w:rsid w:val="00E725F3"/>
    <w:rsid w:val="00E735AF"/>
    <w:rsid w:val="00E74CA6"/>
    <w:rsid w:val="00E75E3D"/>
    <w:rsid w:val="00E81496"/>
    <w:rsid w:val="00E8260B"/>
    <w:rsid w:val="00E838B8"/>
    <w:rsid w:val="00E84491"/>
    <w:rsid w:val="00E85A19"/>
    <w:rsid w:val="00E87776"/>
    <w:rsid w:val="00E92380"/>
    <w:rsid w:val="00E93241"/>
    <w:rsid w:val="00E9731C"/>
    <w:rsid w:val="00EA2B80"/>
    <w:rsid w:val="00EA336A"/>
    <w:rsid w:val="00EA36A9"/>
    <w:rsid w:val="00EA4E4C"/>
    <w:rsid w:val="00EA62DA"/>
    <w:rsid w:val="00EB04B7"/>
    <w:rsid w:val="00EB0A91"/>
    <w:rsid w:val="00EB1E5F"/>
    <w:rsid w:val="00EB5D7F"/>
    <w:rsid w:val="00EB7992"/>
    <w:rsid w:val="00EC0104"/>
    <w:rsid w:val="00EC0184"/>
    <w:rsid w:val="00EC2D7A"/>
    <w:rsid w:val="00EC3178"/>
    <w:rsid w:val="00EC4633"/>
    <w:rsid w:val="00EC4B05"/>
    <w:rsid w:val="00EC633A"/>
    <w:rsid w:val="00EC71C4"/>
    <w:rsid w:val="00ED153B"/>
    <w:rsid w:val="00ED1B9D"/>
    <w:rsid w:val="00ED2B71"/>
    <w:rsid w:val="00ED39AF"/>
    <w:rsid w:val="00ED507A"/>
    <w:rsid w:val="00ED6898"/>
    <w:rsid w:val="00ED6ADE"/>
    <w:rsid w:val="00EE01D3"/>
    <w:rsid w:val="00EE056F"/>
    <w:rsid w:val="00EE2006"/>
    <w:rsid w:val="00EE2311"/>
    <w:rsid w:val="00EE2A09"/>
    <w:rsid w:val="00EE36E7"/>
    <w:rsid w:val="00EE5685"/>
    <w:rsid w:val="00EE7A93"/>
    <w:rsid w:val="00EF3027"/>
    <w:rsid w:val="00EF43F5"/>
    <w:rsid w:val="00EF4E6F"/>
    <w:rsid w:val="00EF74D7"/>
    <w:rsid w:val="00EF755B"/>
    <w:rsid w:val="00EF7974"/>
    <w:rsid w:val="00F00E98"/>
    <w:rsid w:val="00F017AF"/>
    <w:rsid w:val="00F0279B"/>
    <w:rsid w:val="00F041C4"/>
    <w:rsid w:val="00F06A3A"/>
    <w:rsid w:val="00F1276C"/>
    <w:rsid w:val="00F14812"/>
    <w:rsid w:val="00F14A56"/>
    <w:rsid w:val="00F1598C"/>
    <w:rsid w:val="00F20BC6"/>
    <w:rsid w:val="00F20E1C"/>
    <w:rsid w:val="00F21403"/>
    <w:rsid w:val="00F21D21"/>
    <w:rsid w:val="00F255FC"/>
    <w:rsid w:val="00F259B0"/>
    <w:rsid w:val="00F26A20"/>
    <w:rsid w:val="00F276C9"/>
    <w:rsid w:val="00F31359"/>
    <w:rsid w:val="00F31637"/>
    <w:rsid w:val="00F31F17"/>
    <w:rsid w:val="00F322D4"/>
    <w:rsid w:val="00F40690"/>
    <w:rsid w:val="00F43B8F"/>
    <w:rsid w:val="00F47935"/>
    <w:rsid w:val="00F51785"/>
    <w:rsid w:val="00F52C83"/>
    <w:rsid w:val="00F530D7"/>
    <w:rsid w:val="00F541E6"/>
    <w:rsid w:val="00F568CA"/>
    <w:rsid w:val="00F62F49"/>
    <w:rsid w:val="00F62F95"/>
    <w:rsid w:val="00F640BF"/>
    <w:rsid w:val="00F70754"/>
    <w:rsid w:val="00F73373"/>
    <w:rsid w:val="00F741F8"/>
    <w:rsid w:val="00F74CE7"/>
    <w:rsid w:val="00F77926"/>
    <w:rsid w:val="00F77B1D"/>
    <w:rsid w:val="00F83A19"/>
    <w:rsid w:val="00F83F11"/>
    <w:rsid w:val="00F84375"/>
    <w:rsid w:val="00F84CC1"/>
    <w:rsid w:val="00F85D5E"/>
    <w:rsid w:val="00F879A1"/>
    <w:rsid w:val="00F92FC4"/>
    <w:rsid w:val="00F950BF"/>
    <w:rsid w:val="00F9793C"/>
    <w:rsid w:val="00F97CCF"/>
    <w:rsid w:val="00F97E14"/>
    <w:rsid w:val="00FA0C14"/>
    <w:rsid w:val="00FA137A"/>
    <w:rsid w:val="00FA3E2A"/>
    <w:rsid w:val="00FA5504"/>
    <w:rsid w:val="00FA5E12"/>
    <w:rsid w:val="00FB209C"/>
    <w:rsid w:val="00FB385A"/>
    <w:rsid w:val="00FB4B02"/>
    <w:rsid w:val="00FB6712"/>
    <w:rsid w:val="00FC180D"/>
    <w:rsid w:val="00FC2831"/>
    <w:rsid w:val="00FC2D40"/>
    <w:rsid w:val="00FC3600"/>
    <w:rsid w:val="00FC4A9F"/>
    <w:rsid w:val="00FC565B"/>
    <w:rsid w:val="00FC73AC"/>
    <w:rsid w:val="00FC7ABC"/>
    <w:rsid w:val="00FD04FB"/>
    <w:rsid w:val="00FD5026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9DC95F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424AD5"/>
    <w:pPr>
      <w:keepNext/>
      <w:keepLines/>
      <w:numPr>
        <w:ilvl w:val="1"/>
        <w:numId w:val="1"/>
      </w:numPr>
      <w:spacing w:before="120" w:line="360" w:lineRule="auto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640352"/>
    <w:pPr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customStyle="1" w:styleId="fontstyle01">
    <w:name w:val="fontstyle01"/>
    <w:rsid w:val="00C7523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styleId="MenoPendente">
    <w:name w:val="Unresolved Mention"/>
    <w:uiPriority w:val="99"/>
    <w:semiHidden/>
    <w:unhideWhenUsed/>
    <w:rsid w:val="00E072F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9E7993"/>
    <w:rPr>
      <w:b/>
      <w:bCs/>
      <w:sz w:val="20"/>
      <w:szCs w:val="20"/>
    </w:rPr>
  </w:style>
  <w:style w:type="character" w:styleId="Forte">
    <w:name w:val="Strong"/>
    <w:uiPriority w:val="22"/>
    <w:qFormat/>
    <w:rsid w:val="00CB4EAA"/>
    <w:rPr>
      <w:b/>
      <w:bCs/>
    </w:rPr>
  </w:style>
  <w:style w:type="paragraph" w:styleId="PargrafodaLista">
    <w:name w:val="List Paragraph"/>
    <w:basedOn w:val="Normal"/>
    <w:uiPriority w:val="34"/>
    <w:qFormat/>
    <w:rsid w:val="00CD3615"/>
    <w:pPr>
      <w:ind w:left="708"/>
    </w:pPr>
  </w:style>
  <w:style w:type="character" w:styleId="nfase">
    <w:name w:val="Emphasis"/>
    <w:uiPriority w:val="20"/>
    <w:qFormat/>
    <w:rsid w:val="00747F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banggood.com/LILYGO-TTGO-T-Watch-2020-ESP32-Main-Chip-1_54-Inch-Touch-Display-Programmable-Wearable-Environmental-Interaction-Watch-p-1671427.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header" Target="header2.xml"/><Relationship Id="rId5" Type="http://schemas.openxmlformats.org/officeDocument/2006/relationships/numbering" Target="numbering.xml"/><Relationship Id="rId15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23" Type="http://schemas.openxmlformats.org/officeDocument/2006/relationships/header" Target="header1.xml"/><Relationship Id="rId28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hyperlink" Target="https://www.banggood.com/LILYGO-TTGO-T-Watch-2020-ESP32-Main-Chip-1_54-Inch-Touch-Display-Programmable-Wearable-Environmental-Interaction-Watch-p-1671427.html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1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E33CFC-6364-4B74-9892-ACBC3AC2C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</Pages>
  <Words>4378</Words>
  <Characters>23645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27968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Aurélio Faustino Hoppe</cp:lastModifiedBy>
  <cp:revision>11</cp:revision>
  <cp:lastPrinted>2020-10-06T01:13:00Z</cp:lastPrinted>
  <dcterms:created xsi:type="dcterms:W3CDTF">2020-10-28T17:19:00Z</dcterms:created>
  <dcterms:modified xsi:type="dcterms:W3CDTF">2020-10-28T23:18:00Z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