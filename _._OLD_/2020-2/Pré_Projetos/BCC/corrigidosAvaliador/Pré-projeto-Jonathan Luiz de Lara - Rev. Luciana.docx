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08DD" w14:textId="2F96ED5B" w:rsidR="002B0EDC" w:rsidRPr="00B00E04" w:rsidRDefault="001A4E06"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FERRAMENTA</w:t>
      </w:r>
      <w:r w:rsidR="00F32023">
        <w:t xml:space="preserve"> PARA TESTES AUTOMATIZADOS EM SOFTWARE LEGADO EM JAVA</w:t>
      </w:r>
    </w:p>
    <w:p w14:paraId="4F6DBB7C" w14:textId="3F8FDB70" w:rsidR="001E682E" w:rsidRDefault="004D2EB0" w:rsidP="00023014">
      <w:pPr>
        <w:pStyle w:val="TF-AUTOR0"/>
      </w:pPr>
      <w:r>
        <w:t>Jonathan Luiz de Lara</w:t>
      </w:r>
    </w:p>
    <w:p w14:paraId="3FBE5C8A" w14:textId="7B46665E" w:rsidR="001E682E" w:rsidRDefault="00F84C68" w:rsidP="00023014">
      <w:pPr>
        <w:pStyle w:val="TF-AUTOR0"/>
      </w:pPr>
      <w:r>
        <w:t xml:space="preserve">Prof. </w:t>
      </w:r>
      <w:r w:rsidR="004D2EB0">
        <w:t xml:space="preserve">Everaldo Artur </w:t>
      </w:r>
      <w:proofErr w:type="spellStart"/>
      <w:r w:rsidR="004D2EB0">
        <w:t>Grahl</w:t>
      </w:r>
      <w:proofErr w:type="spellEnd"/>
      <w:r>
        <w:t xml:space="preserve"> - Orientador</w:t>
      </w:r>
    </w:p>
    <w:p w14:paraId="28066913" w14:textId="601F8AF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0D747AE1" w14:textId="5B75C49C" w:rsidR="00CC72C5" w:rsidRDefault="004B6375" w:rsidP="003D398C">
      <w:pPr>
        <w:pStyle w:val="TF-TEXTO"/>
      </w:pPr>
      <w:r>
        <w:t>Um dos grandes problemas em software legado é a dificuldade de compreensão das regras de negócio implementadas. Esta constatação pode ser vista pela experiência deste autor ao longo da experiência com desenvolvimento e testes de software. Outros problemas que dificultam a realização de testes em sistemas legados incluem desconhecimento das razões que levaram a determinadas decisões, problemas na estruturação do código, miscelânea de estruturas e estilos de programação e ausência de modularidade</w:t>
      </w:r>
      <w:ins w:id="9" w:author="Luciana Pereira de Araújo Kohler" w:date="2020-10-29T19:08:00Z">
        <w:r w:rsidR="00B73780">
          <w:t>.</w:t>
        </w:r>
      </w:ins>
      <w:r>
        <w:t xml:space="preserve"> </w:t>
      </w:r>
      <w:commentRangeStart w:id="10"/>
      <w:r w:rsidR="00E753CE">
        <w:t>Código legado é um código sem testes automatizados (</w:t>
      </w:r>
      <w:r w:rsidR="001F1FEC">
        <w:t>F</w:t>
      </w:r>
      <w:r w:rsidR="009B2AA1">
        <w:t>EATHERS</w:t>
      </w:r>
      <w:r w:rsidR="00E753CE">
        <w:t>, 2004</w:t>
      </w:r>
      <w:del w:id="11" w:author="Luciana Pereira de Araújo Kohler" w:date="2020-10-29T19:09:00Z">
        <w:r w:rsidR="00E753CE" w:rsidDel="001A4B1F">
          <w:delText>)</w:delText>
        </w:r>
        <w:r w:rsidDel="001A4B1F">
          <w:delText xml:space="preserve">. </w:delText>
        </w:r>
      </w:del>
      <w:ins w:id="12" w:author="Luciana Pereira de Araújo Kohler" w:date="2020-10-29T19:09:00Z">
        <w:r w:rsidR="001A4B1F">
          <w:t xml:space="preserve">), </w:t>
        </w:r>
      </w:ins>
      <w:del w:id="13" w:author="Luciana Pereira de Araújo Kohler" w:date="2020-10-29T19:09:00Z">
        <w:r w:rsidR="00795238" w:rsidDel="001A4B1F">
          <w:delText xml:space="preserve">Ou </w:delText>
        </w:r>
      </w:del>
      <w:ins w:id="14" w:author="Luciana Pereira de Araújo Kohler" w:date="2020-10-29T19:09:00Z">
        <w:r w:rsidR="001A4B1F">
          <w:t xml:space="preserve">ou </w:t>
        </w:r>
      </w:ins>
      <w:r w:rsidR="00795238">
        <w:t xml:space="preserve">seja, a produção de software legado está muito associada </w:t>
      </w:r>
      <w:proofErr w:type="spellStart"/>
      <w:r w:rsidR="00795238">
        <w:t>a</w:t>
      </w:r>
      <w:proofErr w:type="spellEnd"/>
      <w:r w:rsidR="00795238">
        <w:t xml:space="preserve"> problema de engenharia, falta da utilização de boas práticas que revertem tais características. </w:t>
      </w:r>
      <w:commentRangeEnd w:id="10"/>
      <w:r w:rsidR="00C22742">
        <w:rPr>
          <w:rStyle w:val="Refdecomentrio"/>
        </w:rPr>
        <w:commentReference w:id="10"/>
      </w:r>
      <w:commentRangeStart w:id="15"/>
      <w:r w:rsidR="00795238">
        <w:t>Como bem visto nas características</w:t>
      </w:r>
      <w:commentRangeEnd w:id="15"/>
      <w:r w:rsidR="00662E71">
        <w:rPr>
          <w:rStyle w:val="Refdecomentrio"/>
        </w:rPr>
        <w:commentReference w:id="15"/>
      </w:r>
      <w:r w:rsidR="00795238">
        <w:t xml:space="preserve">, esse tipo de software não foi construído </w:t>
      </w:r>
      <w:r w:rsidR="00194598">
        <w:t>para</w:t>
      </w:r>
      <w:r w:rsidR="00795238">
        <w:t xml:space="preserve"> atender requisitos de automação de testes, visto a falta de separação em seus artefatos.</w:t>
      </w:r>
      <w:r w:rsidR="00E753CE">
        <w:t xml:space="preserve"> O custo de manutenção de um sistema legado tem crescido de 40% nos anos 70 para o patamar de 90% atualmente (P</w:t>
      </w:r>
      <w:r w:rsidR="009B2AA1">
        <w:t>IGOSKI</w:t>
      </w:r>
      <w:r w:rsidR="00E753CE">
        <w:t xml:space="preserve">, </w:t>
      </w:r>
      <w:r w:rsidR="005D2BBA">
        <w:t>1997</w:t>
      </w:r>
      <w:r w:rsidR="00E753CE">
        <w:t>).</w:t>
      </w:r>
    </w:p>
    <w:p w14:paraId="74489569" w14:textId="1DD0B85F" w:rsidR="00194598" w:rsidRDefault="00D9508E" w:rsidP="003D398C">
      <w:pPr>
        <w:pStyle w:val="TF-TEXTO"/>
      </w:pPr>
      <w:commentRangeStart w:id="16"/>
      <w:r>
        <w:t>Software</w:t>
      </w:r>
      <w:r w:rsidR="004B6375">
        <w:t>s</w:t>
      </w:r>
      <w:r>
        <w:t xml:space="preserve"> legado</w:t>
      </w:r>
      <w:r w:rsidR="004B6375">
        <w:t>s</w:t>
      </w:r>
      <w:r>
        <w:t xml:space="preserve"> trazem uma série de riscos à empresas que o mantém, incluindo grandes níveis de falta de estabilidade, visto que qualquer mudança em sua estrutura ou em seu comportamento podem trazer efeitos colaterais, como regressão de funcionalidades em razão do software não ser projetado para manutenção e por consequência impedi</w:t>
      </w:r>
      <w:ins w:id="17" w:author="Luciana Pereira de Araújo Kohler" w:date="2020-10-29T19:17:00Z">
        <w:r w:rsidR="00B84659">
          <w:t>r</w:t>
        </w:r>
      </w:ins>
      <w:del w:id="18" w:author="Luciana Pereira de Araújo Kohler" w:date="2020-10-29T19:17:00Z">
        <w:r w:rsidDel="00B84659">
          <w:delText>ndo</w:delText>
        </w:r>
      </w:del>
      <w:r>
        <w:t xml:space="preserve"> de ser testado por outro software e conseguir de forma ágil descobrir o que falhou na mudança, impedindo que o erro seja entregue juntamente com uma nova funcionalidade.</w:t>
      </w:r>
      <w:commentRangeEnd w:id="16"/>
      <w:r w:rsidR="00B84659">
        <w:rPr>
          <w:rStyle w:val="Refdecomentrio"/>
        </w:rPr>
        <w:commentReference w:id="16"/>
      </w:r>
    </w:p>
    <w:p w14:paraId="5D5288BA" w14:textId="540A88BE" w:rsidR="00B31078" w:rsidRDefault="00B31078" w:rsidP="003D398C">
      <w:pPr>
        <w:pStyle w:val="TF-TEXTO"/>
      </w:pPr>
      <w:commentRangeStart w:id="19"/>
      <w:r>
        <w:t xml:space="preserve">Esse cenário traz uma oportunidade de melhoria, </w:t>
      </w:r>
      <w:commentRangeEnd w:id="19"/>
      <w:r w:rsidR="00736B27">
        <w:rPr>
          <w:rStyle w:val="Refdecomentrio"/>
        </w:rPr>
        <w:commentReference w:id="19"/>
      </w:r>
      <w:r>
        <w:t xml:space="preserve">sabendo-se que a entrega de software com características de legado não está associada somente a tecnologia, mas sim a falta do emprego de conhecimento de engenharia, seja na definição estrutural </w:t>
      </w:r>
      <w:r w:rsidR="005B5E4E">
        <w:t>e/ou</w:t>
      </w:r>
      <w:r>
        <w:t xml:space="preserve"> na implementação de regras e controles. </w:t>
      </w:r>
      <w:commentRangeStart w:id="20"/>
      <w:r>
        <w:t>Essas definições acabam sendo feitas sem qualidade e impedindo que a evolução do software ocorra de forma sustentável, trazendo um ambiente cada vez mais complexo</w:t>
      </w:r>
      <w:del w:id="21" w:author="Luciana Pereira de Araújo Kohler" w:date="2020-10-29T19:27:00Z">
        <w:r w:rsidDel="00372E52">
          <w:delText>s</w:delText>
        </w:r>
      </w:del>
      <w:r>
        <w:t xml:space="preserve"> para os profissionais envolvidos e para a organização se manter</w:t>
      </w:r>
      <w:r w:rsidR="00C003F8">
        <w:t xml:space="preserve"> no mercado</w:t>
      </w:r>
      <w:r>
        <w:t xml:space="preserve"> e</w:t>
      </w:r>
      <w:r w:rsidR="00C003F8">
        <w:t>voluindo</w:t>
      </w:r>
      <w:r>
        <w:t xml:space="preserve"> seu negócio.</w:t>
      </w:r>
      <w:commentRangeEnd w:id="20"/>
      <w:r w:rsidR="00372E52">
        <w:rPr>
          <w:rStyle w:val="Refdecomentrio"/>
        </w:rPr>
        <w:commentReference w:id="20"/>
      </w:r>
    </w:p>
    <w:p w14:paraId="5B89E4AE" w14:textId="0DDF0AE9" w:rsidR="00B14050" w:rsidRDefault="00AC1E8E" w:rsidP="00B14050">
      <w:pPr>
        <w:pStyle w:val="TF-TEXTO"/>
      </w:pPr>
      <w:ins w:id="22" w:author="Luciana Pereira de Araújo Kohler" w:date="2020-10-29T19:27:00Z">
        <w:r>
          <w:t xml:space="preserve">Nesse contexto, </w:t>
        </w:r>
      </w:ins>
      <w:del w:id="23" w:author="Luciana Pereira de Araújo Kohler" w:date="2020-10-29T19:27:00Z">
        <w:r w:rsidR="00B14050" w:rsidDel="00AC1E8E">
          <w:delText xml:space="preserve">O </w:delText>
        </w:r>
      </w:del>
      <w:ins w:id="24" w:author="Luciana Pereira de Araújo Kohler" w:date="2020-10-29T19:27:00Z">
        <w:r>
          <w:t xml:space="preserve">o </w:t>
        </w:r>
      </w:ins>
      <w:r w:rsidR="00B14050">
        <w:t xml:space="preserve">trabalho consiste em oferecer ao profissional que está </w:t>
      </w:r>
      <w:del w:id="25" w:author="Luciana Pereira de Araújo Kohler" w:date="2020-10-29T19:28:00Z">
        <w:r w:rsidR="00B14050" w:rsidDel="00AC1E8E">
          <w:delText xml:space="preserve">desenvolvendo </w:delText>
        </w:r>
      </w:del>
      <w:ins w:id="26" w:author="Luciana Pereira de Araújo Kohler" w:date="2020-10-29T19:28:00Z">
        <w:r>
          <w:t>dando manutenção para um</w:t>
        </w:r>
      </w:ins>
      <w:del w:id="27" w:author="Luciana Pereira de Araújo Kohler" w:date="2020-10-29T19:28:00Z">
        <w:r w:rsidR="00B14050" w:rsidDel="00AC1E8E">
          <w:delText>o</w:delText>
        </w:r>
      </w:del>
      <w:r w:rsidR="00B14050">
        <w:t xml:space="preserve"> software </w:t>
      </w:r>
      <w:ins w:id="28" w:author="Luciana Pereira de Araújo Kohler" w:date="2020-10-29T19:28:00Z">
        <w:r>
          <w:t xml:space="preserve">legado </w:t>
        </w:r>
      </w:ins>
      <w:r w:rsidR="00B14050">
        <w:t xml:space="preserve">alguns recursos para realizar testes, </w:t>
      </w:r>
      <w:commentRangeStart w:id="29"/>
      <w:r w:rsidR="00B14050">
        <w:t xml:space="preserve">informando por exemplo dados de entrada e de saída que devem ser produzidos pela funcionalidade (testes funcionais). </w:t>
      </w:r>
      <w:commentRangeEnd w:id="29"/>
      <w:r w:rsidR="00044E2B">
        <w:rPr>
          <w:rStyle w:val="Refdecomentrio"/>
        </w:rPr>
        <w:commentReference w:id="29"/>
      </w:r>
      <w:r w:rsidR="00B14050">
        <w:t xml:space="preserve">Com estas definições de análise feitas pelo profissional o software será capaz de aferir se para aquele conjunto de valores de entrada a funcionalidade está tendo o resultado que se </w:t>
      </w:r>
      <w:commentRangeStart w:id="30"/>
      <w:r w:rsidR="00B14050">
        <w:t>espera</w:t>
      </w:r>
      <w:commentRangeEnd w:id="30"/>
      <w:r w:rsidR="00DB48DC">
        <w:rPr>
          <w:rStyle w:val="Refdecomentrio"/>
        </w:rPr>
        <w:commentReference w:id="30"/>
      </w:r>
      <w:r w:rsidR="00B14050">
        <w:t>.</w:t>
      </w:r>
    </w:p>
    <w:p w14:paraId="332CC4C1" w14:textId="2A88EC38" w:rsidR="00B14050" w:rsidRDefault="00B14050" w:rsidP="003D398C">
      <w:pPr>
        <w:pStyle w:val="TF-TEXTO"/>
      </w:pPr>
      <w:r>
        <w:t xml:space="preserve"> </w:t>
      </w:r>
    </w:p>
    <w:p w14:paraId="152C20A3" w14:textId="2CDC0AFA" w:rsidR="00F255FC" w:rsidRPr="00CE52F0" w:rsidRDefault="00FB3469" w:rsidP="00CE52F0">
      <w:pPr>
        <w:pStyle w:val="Ttulo2"/>
      </w:pPr>
      <w:bookmarkStart w:id="31" w:name="_Toc419598576"/>
      <w:bookmarkStart w:id="32" w:name="_Toc420721317"/>
      <w:bookmarkStart w:id="33" w:name="_Toc420721467"/>
      <w:bookmarkStart w:id="34" w:name="_Toc420721562"/>
      <w:bookmarkStart w:id="35" w:name="_Toc420721768"/>
      <w:bookmarkStart w:id="36" w:name="_Toc420723209"/>
      <w:bookmarkStart w:id="37" w:name="_Toc482682370"/>
      <w:bookmarkStart w:id="38" w:name="_Toc54164904"/>
      <w:bookmarkStart w:id="39" w:name="_Toc54165664"/>
      <w:bookmarkStart w:id="40" w:name="_Toc54169316"/>
      <w:bookmarkStart w:id="41" w:name="_Toc96347426"/>
      <w:bookmarkStart w:id="42" w:name="_Toc96357710"/>
      <w:bookmarkStart w:id="43" w:name="_Toc96491850"/>
      <w:bookmarkStart w:id="44" w:name="_Toc411603090"/>
      <w:r w:rsidRPr="00CE52F0">
        <w:t>O</w:t>
      </w:r>
      <w:r w:rsidR="00F255FC" w:rsidRPr="00CE52F0">
        <w:t>BJETIVOS</w:t>
      </w:r>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05013F18" w14:textId="39E3898C" w:rsidR="00BD6466" w:rsidRDefault="00BD6466" w:rsidP="00C35E57">
      <w:pPr>
        <w:pStyle w:val="TF-TEXTO"/>
      </w:pPr>
      <w:r>
        <w:t>O objetivo principal deste trabalho é</w:t>
      </w:r>
      <w:r w:rsidR="00C523BC">
        <w:t xml:space="preserve"> desenvolver uma ferramenta para a construção de testes automatizados</w:t>
      </w:r>
      <w:r w:rsidR="00B14050">
        <w:t xml:space="preserve"> para software legado em </w:t>
      </w:r>
      <w:del w:id="45" w:author="Luciana Pereira de Araújo Kohler" w:date="2020-10-29T19:31:00Z">
        <w:r w:rsidR="00B14050" w:rsidDel="001452CA">
          <w:delText>JAVA</w:delText>
        </w:r>
      </w:del>
      <w:ins w:id="46" w:author="Luciana Pereira de Araújo Kohler" w:date="2020-10-29T19:31:00Z">
        <w:r w:rsidR="001452CA">
          <w:t>Java</w:t>
        </w:r>
      </w:ins>
      <w:r w:rsidR="00B14050">
        <w:t xml:space="preserve">. </w:t>
      </w:r>
    </w:p>
    <w:p w14:paraId="6CD42FF4" w14:textId="7187CA2F" w:rsidR="00BD6466" w:rsidRDefault="00BD6466" w:rsidP="00C35E57">
      <w:pPr>
        <w:pStyle w:val="TF-TEXTO"/>
      </w:pPr>
      <w:r>
        <w:t xml:space="preserve">Os objetivos </w:t>
      </w:r>
      <w:r w:rsidR="00B14050">
        <w:t xml:space="preserve">específicos </w:t>
      </w:r>
      <w:r>
        <w:t>são:</w:t>
      </w:r>
    </w:p>
    <w:p w14:paraId="59F12AEE" w14:textId="46F5ABB0" w:rsidR="00BD6466" w:rsidRDefault="00BD6466" w:rsidP="00BD6466">
      <w:pPr>
        <w:pStyle w:val="TF-TEXTO"/>
        <w:numPr>
          <w:ilvl w:val="0"/>
          <w:numId w:val="20"/>
        </w:numPr>
      </w:pPr>
      <w:commentRangeStart w:id="47"/>
      <w:r>
        <w:t>desenvolver um</w:t>
      </w:r>
      <w:r w:rsidR="005D5BD2">
        <w:t>a ferramenta</w:t>
      </w:r>
      <w:r>
        <w:t xml:space="preserve"> para</w:t>
      </w:r>
      <w:r w:rsidR="00AD238B">
        <w:t xml:space="preserve"> facilitar a realização</w:t>
      </w:r>
      <w:r>
        <w:t xml:space="preserve"> </w:t>
      </w:r>
      <w:r w:rsidR="00AD238B">
        <w:t>de</w:t>
      </w:r>
      <w:r>
        <w:t xml:space="preserve"> testes em funcionalidades (módulos, classes, métodos);</w:t>
      </w:r>
      <w:commentRangeEnd w:id="47"/>
      <w:r w:rsidR="00B562FC">
        <w:rPr>
          <w:rStyle w:val="Refdecomentrio"/>
        </w:rPr>
        <w:commentReference w:id="47"/>
      </w:r>
    </w:p>
    <w:p w14:paraId="660EADFB" w14:textId="079A2D93" w:rsidR="00BD6466" w:rsidRDefault="00BD6466" w:rsidP="00BD6466">
      <w:pPr>
        <w:pStyle w:val="TF-TEXTO"/>
        <w:numPr>
          <w:ilvl w:val="0"/>
          <w:numId w:val="20"/>
        </w:numPr>
      </w:pPr>
      <w:r>
        <w:t>apresentar ao desenvolvedor o</w:t>
      </w:r>
      <w:r w:rsidR="005D5BD2">
        <w:t>s</w:t>
      </w:r>
      <w:r>
        <w:t xml:space="preserve"> resultado</w:t>
      </w:r>
      <w:r w:rsidR="005D5BD2">
        <w:t>s</w:t>
      </w:r>
      <w:r>
        <w:t xml:space="preserve"> do</w:t>
      </w:r>
      <w:r w:rsidR="005D5BD2">
        <w:t>s</w:t>
      </w:r>
      <w:r>
        <w:t xml:space="preserve"> teste</w:t>
      </w:r>
      <w:r w:rsidR="005D5BD2">
        <w:t>s</w:t>
      </w:r>
      <w:r>
        <w:t>, sinalizando se a funcionalidade produziu o resultado esperado ou não</w:t>
      </w:r>
      <w:r w:rsidR="00EA61EC">
        <w:t>;</w:t>
      </w:r>
    </w:p>
    <w:p w14:paraId="2B342711" w14:textId="1E08BD22" w:rsidR="00BD3129" w:rsidRDefault="00B14050" w:rsidP="00D232C3">
      <w:pPr>
        <w:pStyle w:val="TF-TEXTO"/>
        <w:numPr>
          <w:ilvl w:val="0"/>
          <w:numId w:val="20"/>
        </w:numPr>
      </w:pPr>
      <w:commentRangeStart w:id="48"/>
      <w:r>
        <w:t>p</w:t>
      </w:r>
      <w:r w:rsidR="00EA61EC">
        <w:t xml:space="preserve">ermitir que funcionalidades que não foram </w:t>
      </w:r>
      <w:r w:rsidR="005D5BD2">
        <w:t>projetadas</w:t>
      </w:r>
      <w:r w:rsidR="00EA61EC">
        <w:t xml:space="preserve"> para serem testadas por um outro software possam ser usad</w:t>
      </w:r>
      <w:r w:rsidR="00FB3469">
        <w:t>as</w:t>
      </w:r>
      <w:r w:rsidR="00EA61EC">
        <w:t xml:space="preserve"> </w:t>
      </w:r>
      <w:r w:rsidR="00FB3469">
        <w:t>n</w:t>
      </w:r>
      <w:r w:rsidR="00EA61EC">
        <w:t>es</w:t>
      </w:r>
      <w:r w:rsidR="00FB3469">
        <w:t>t</w:t>
      </w:r>
      <w:r w:rsidR="00EA61EC">
        <w:t>e trabalho</w:t>
      </w:r>
      <w:r>
        <w:t>;</w:t>
      </w:r>
      <w:commentRangeEnd w:id="48"/>
      <w:r w:rsidR="00850760">
        <w:rPr>
          <w:rStyle w:val="Refdecomentrio"/>
        </w:rPr>
        <w:commentReference w:id="48"/>
      </w:r>
    </w:p>
    <w:p w14:paraId="504C8E74" w14:textId="1CE512F3" w:rsidR="00B14050" w:rsidRDefault="00B14050" w:rsidP="00D232C3">
      <w:pPr>
        <w:pStyle w:val="TF-TEXTO"/>
        <w:numPr>
          <w:ilvl w:val="0"/>
          <w:numId w:val="20"/>
        </w:numPr>
      </w:pPr>
      <w:r>
        <w:t xml:space="preserve">oferecer para o projeto uma bateria de testes que pode ser utilizada constantemente, conforme o software </w:t>
      </w:r>
      <w:del w:id="49" w:author="Luciana Pereira de Araújo Kohler" w:date="2020-10-29T19:33:00Z">
        <w:r w:rsidDel="00850760">
          <w:delText>vai sendo</w:delText>
        </w:r>
      </w:del>
      <w:ins w:id="50" w:author="Luciana Pereira de Araújo Kohler" w:date="2020-10-29T19:33:00Z">
        <w:r w:rsidR="00850760">
          <w:t>é</w:t>
        </w:r>
      </w:ins>
      <w:r>
        <w:t xml:space="preserve"> modificado.</w:t>
      </w:r>
    </w:p>
    <w:p w14:paraId="500D2DD8" w14:textId="24A49402" w:rsidR="00B14050" w:rsidRDefault="00B14050" w:rsidP="00B14050">
      <w:pPr>
        <w:pStyle w:val="TF-TEXTO"/>
        <w:ind w:left="1040" w:firstLine="0"/>
      </w:pPr>
    </w:p>
    <w:p w14:paraId="0F83796A" w14:textId="6F897F1D" w:rsidR="00A44581" w:rsidRDefault="00A44581" w:rsidP="00424AD5">
      <w:pPr>
        <w:pStyle w:val="Ttulo1"/>
      </w:pPr>
      <w:bookmarkStart w:id="51" w:name="_Toc419598587"/>
      <w:r>
        <w:t xml:space="preserve">trabalhos </w:t>
      </w:r>
      <w:r w:rsidRPr="00FC4A9F">
        <w:t>correlatos</w:t>
      </w:r>
    </w:p>
    <w:p w14:paraId="668D5F8B" w14:textId="57C2A68B" w:rsidR="002913F1" w:rsidRDefault="002913F1" w:rsidP="00A44581">
      <w:pPr>
        <w:pStyle w:val="TF-TEXTO"/>
      </w:pPr>
      <w:r>
        <w:t>A seguir são apresentados</w:t>
      </w:r>
      <w:r w:rsidR="00966CB4">
        <w:t xml:space="preserve"> dois</w:t>
      </w:r>
      <w:r>
        <w:t xml:space="preserve"> trabalhos com características semelhantes aos principais objetivos do estudo aqui proposto.</w:t>
      </w:r>
      <w:r w:rsidR="00B23947">
        <w:t xml:space="preserve"> Em ambos </w:t>
      </w:r>
      <w:r w:rsidR="00FB3469">
        <w:t>se nota</w:t>
      </w:r>
      <w:r w:rsidR="00B23947">
        <w:t xml:space="preserve"> a complexidade envolvida</w:t>
      </w:r>
      <w:ins w:id="52" w:author="Luciana Pereira de Araújo Kohler" w:date="2020-10-29T19:33:00Z">
        <w:r w:rsidR="00CC5336">
          <w:t>,</w:t>
        </w:r>
      </w:ins>
      <w:r w:rsidR="00B23947">
        <w:t xml:space="preserve"> assim como a importância do conhecimento de engenharia de software aliada à experiência profissional para realizar com maestria o trabalho de cobertura de </w:t>
      </w:r>
      <w:r w:rsidR="00B23947">
        <w:lastRenderedPageBreak/>
        <w:t xml:space="preserve">testes, além das incontáveis vantagens técnicas e organizacionais </w:t>
      </w:r>
      <w:commentRangeStart w:id="53"/>
      <w:r w:rsidR="00B23947">
        <w:t>que esse trabalho entrega</w:t>
      </w:r>
      <w:commentRangeEnd w:id="53"/>
      <w:r w:rsidR="005F2A5E">
        <w:rPr>
          <w:rStyle w:val="Refdecomentrio"/>
        </w:rPr>
        <w:commentReference w:id="53"/>
      </w:r>
      <w:r w:rsidR="00B23947">
        <w:t>.</w:t>
      </w:r>
      <w:r w:rsidR="00966CB4">
        <w:t xml:space="preserve"> Na seção 2.1 será apresentado o </w:t>
      </w:r>
      <w:del w:id="54" w:author="Luciana Pereira de Araújo Kohler" w:date="2020-10-29T19:34:00Z">
        <w:r w:rsidR="00966CB4" w:rsidDel="005F2A5E">
          <w:delText>trabalho</w:delText>
        </w:r>
        <w:r w:rsidDel="005F2A5E">
          <w:delText xml:space="preserve"> sobre um </w:delText>
        </w:r>
      </w:del>
      <w:r>
        <w:t xml:space="preserve">estudo de caso sobre automatização de testes de software na empresa de desenvolvimento </w:t>
      </w:r>
      <w:proofErr w:type="spellStart"/>
      <w:r>
        <w:t>Softpan</w:t>
      </w:r>
      <w:proofErr w:type="spellEnd"/>
      <w:r>
        <w:t>. (</w:t>
      </w:r>
      <w:commentRangeStart w:id="55"/>
      <w:r>
        <w:t>FERNANDES</w:t>
      </w:r>
      <w:ins w:id="56" w:author="Luciana Pereira de Araújo Kohler" w:date="2020-10-29T19:35:00Z">
        <w:r w:rsidR="00396539">
          <w:t>; SAMUEL</w:t>
        </w:r>
        <w:commentRangeEnd w:id="55"/>
        <w:r w:rsidR="00396539">
          <w:rPr>
            <w:rStyle w:val="Refdecomentrio"/>
          </w:rPr>
          <w:commentReference w:id="55"/>
        </w:r>
      </w:ins>
      <w:r>
        <w:t>, 2019).</w:t>
      </w:r>
      <w:r w:rsidR="002A486D">
        <w:t xml:space="preserve"> Na seção 2.2 será apresentado o </w:t>
      </w:r>
      <w:del w:id="57" w:author="Luciana Pereira de Araújo Kohler" w:date="2020-10-29T19:34:00Z">
        <w:r w:rsidR="002A486D" w:rsidDel="005F2A5E">
          <w:delText xml:space="preserve">trabalho de um </w:delText>
        </w:r>
      </w:del>
      <w:commentRangeStart w:id="58"/>
      <w:r w:rsidR="002A486D">
        <w:t xml:space="preserve">estudo de caso </w:t>
      </w:r>
      <w:commentRangeEnd w:id="58"/>
      <w:r w:rsidR="004110FE">
        <w:rPr>
          <w:rStyle w:val="Refdecomentrio"/>
        </w:rPr>
        <w:commentReference w:id="58"/>
      </w:r>
      <w:r w:rsidR="002A486D">
        <w:t xml:space="preserve">sobre automação de software utilizando um </w:t>
      </w:r>
      <w:r w:rsidR="002A486D" w:rsidRPr="005F2A5E">
        <w:rPr>
          <w:i/>
          <w:iCs/>
          <w:rPrChange w:id="59" w:author="Luciana Pereira de Araújo Kohler" w:date="2020-10-29T19:34:00Z">
            <w:rPr/>
          </w:rPrChange>
        </w:rPr>
        <w:t>framework</w:t>
      </w:r>
      <w:r w:rsidR="002A486D">
        <w:t xml:space="preserve"> da IBM</w:t>
      </w:r>
      <w:ins w:id="60" w:author="Luciana Pereira de Araújo Kohler" w:date="2020-10-29T19:34:00Z">
        <w:r w:rsidR="005F2A5E">
          <w:t xml:space="preserve"> </w:t>
        </w:r>
        <w:commentRangeStart w:id="61"/>
        <w:r w:rsidR="005F2A5E">
          <w:t>(</w:t>
        </w:r>
      </w:ins>
      <w:ins w:id="62" w:author="Luciana Pereira de Araújo Kohler" w:date="2020-10-29T19:35:00Z">
        <w:r w:rsidR="00942FE7">
          <w:t>FANTINATO et al., ANO</w:t>
        </w:r>
      </w:ins>
      <w:ins w:id="63" w:author="Luciana Pereira de Araújo Kohler" w:date="2020-10-29T19:34:00Z">
        <w:r w:rsidR="005F2A5E">
          <w:t>)</w:t>
        </w:r>
      </w:ins>
      <w:commentRangeEnd w:id="61"/>
      <w:ins w:id="64" w:author="Luciana Pereira de Araújo Kohler" w:date="2020-10-29T19:35:00Z">
        <w:r w:rsidR="00942FE7">
          <w:rPr>
            <w:rStyle w:val="Refdecomentrio"/>
          </w:rPr>
          <w:commentReference w:id="61"/>
        </w:r>
      </w:ins>
      <w:r w:rsidR="002A486D">
        <w:t>.</w:t>
      </w:r>
    </w:p>
    <w:p w14:paraId="4BC56702" w14:textId="32F36821" w:rsidR="00A44581" w:rsidRPr="00CE52F0" w:rsidRDefault="00C72BAF" w:rsidP="00CE52F0">
      <w:pPr>
        <w:pStyle w:val="Ttulo2"/>
      </w:pPr>
      <w:r w:rsidRPr="00CE52F0">
        <w:t>AUTOMAÇÃO DE TESTES DE SOFTWARE: ESTUDO DE CASO DA EMPRESA SOFTPLAN</w:t>
      </w:r>
    </w:p>
    <w:p w14:paraId="6FDADA30" w14:textId="73E85D7E" w:rsidR="00C72BAF" w:rsidRDefault="00C72BAF" w:rsidP="00A44581">
      <w:pPr>
        <w:pStyle w:val="TF-TEXTO"/>
      </w:pPr>
      <w:r>
        <w:t xml:space="preserve">O trabalho de </w:t>
      </w:r>
      <w:del w:id="65" w:author="Luciana Pereira de Araújo Kohler" w:date="2020-10-29T19:35:00Z">
        <w:r w:rsidDel="00B52680">
          <w:delText xml:space="preserve">Matheus </w:delText>
        </w:r>
      </w:del>
      <w:r>
        <w:t>Fernandes</w:t>
      </w:r>
      <w:r w:rsidR="00B23947">
        <w:t xml:space="preserve"> e </w:t>
      </w:r>
      <w:del w:id="66" w:author="Luciana Pereira de Araújo Kohler" w:date="2020-10-29T19:36:00Z">
        <w:r w:rsidR="00B23947" w:rsidDel="00B52680">
          <w:delText xml:space="preserve">Samuel </w:delText>
        </w:r>
      </w:del>
      <w:r w:rsidR="00B23947">
        <w:t>Fonseca</w:t>
      </w:r>
      <w:del w:id="67" w:author="Luciana Pereira de Araújo Kohler" w:date="2020-10-29T19:36:00Z">
        <w:r w:rsidDel="00B52680">
          <w:delText>.</w:delText>
        </w:r>
      </w:del>
      <w:r>
        <w:t xml:space="preserve"> (2019) tem como objetivo geral apresentar um estudo de caso sobre automatização de testes de software na empresa de desenvolvimento </w:t>
      </w:r>
      <w:proofErr w:type="spellStart"/>
      <w:r>
        <w:t>Softplan</w:t>
      </w:r>
      <w:proofErr w:type="spellEnd"/>
      <w:r>
        <w:t>.</w:t>
      </w:r>
      <w:r w:rsidR="00D55D54">
        <w:t xml:space="preserve"> </w:t>
      </w:r>
      <w:r w:rsidR="00B23947">
        <w:t>Este trabalho foi r</w:t>
      </w:r>
      <w:r>
        <w:t>ealizado</w:t>
      </w:r>
      <w:r w:rsidR="00B23947">
        <w:t xml:space="preserve"> avaliando</w:t>
      </w:r>
      <w:r>
        <w:t xml:space="preserve"> pesquisas bibliográficas sobre qualidade, testes de software e automatização </w:t>
      </w:r>
      <w:commentRangeStart w:id="68"/>
      <w:r>
        <w:t>deste processo</w:t>
      </w:r>
      <w:commentRangeEnd w:id="68"/>
      <w:r w:rsidR="00B52680">
        <w:rPr>
          <w:rStyle w:val="Refdecomentrio"/>
        </w:rPr>
        <w:commentReference w:id="68"/>
      </w:r>
      <w:del w:id="69" w:author="Luciana Pereira de Araújo Kohler" w:date="2020-10-29T19:37:00Z">
        <w:r w:rsidDel="00A701DA">
          <w:delText xml:space="preserve">, </w:delText>
        </w:r>
      </w:del>
      <w:ins w:id="70" w:author="Luciana Pereira de Araújo Kohler" w:date="2020-10-29T19:37:00Z">
        <w:r w:rsidR="00A701DA">
          <w:t xml:space="preserve">. Ainda, os autores </w:t>
        </w:r>
      </w:ins>
      <w:del w:id="71" w:author="Luciana Pereira de Araújo Kohler" w:date="2020-10-29T19:37:00Z">
        <w:r w:rsidDel="00A701DA">
          <w:delText>estud</w:delText>
        </w:r>
        <w:r w:rsidR="00B23947" w:rsidDel="00A701DA">
          <w:delText>o</w:delText>
        </w:r>
        <w:r w:rsidDel="00A701DA">
          <w:delText xml:space="preserve"> </w:delText>
        </w:r>
      </w:del>
      <w:ins w:id="72" w:author="Luciana Pereira de Araújo Kohler" w:date="2020-10-29T19:37:00Z">
        <w:r w:rsidR="00A701DA">
          <w:t xml:space="preserve">estudaram </w:t>
        </w:r>
      </w:ins>
      <w:r w:rsidR="00B23947">
        <w:t xml:space="preserve">sobre como </w:t>
      </w:r>
      <w:r>
        <w:t>a automação de testes pode auxiliar à equipe quanto a redução de tempo e cobertura de testes</w:t>
      </w:r>
      <w:del w:id="73" w:author="Luciana Pereira de Araújo Kohler" w:date="2020-10-29T19:37:00Z">
        <w:r w:rsidDel="00A701DA">
          <w:delText>,</w:delText>
        </w:r>
        <w:r w:rsidR="00B23947" w:rsidDel="00A701DA">
          <w:delText xml:space="preserve"> </w:delText>
        </w:r>
      </w:del>
      <w:ins w:id="74" w:author="Luciana Pereira de Araújo Kohler" w:date="2020-10-29T19:37:00Z">
        <w:r w:rsidR="00A701DA">
          <w:t xml:space="preserve">. Além disso, </w:t>
        </w:r>
      </w:ins>
      <w:del w:id="75" w:author="Luciana Pereira de Araújo Kohler" w:date="2020-10-29T19:37:00Z">
        <w:r w:rsidR="00B23947" w:rsidDel="00A701DA">
          <w:delText>realizado</w:delText>
        </w:r>
        <w:r w:rsidDel="00A701DA">
          <w:delText xml:space="preserve"> </w:delText>
        </w:r>
      </w:del>
      <w:ins w:id="76" w:author="Luciana Pereira de Araújo Kohler" w:date="2020-10-29T19:37:00Z">
        <w:r w:rsidR="00A701DA">
          <w:t xml:space="preserve">realizaram um </w:t>
        </w:r>
      </w:ins>
      <w:r>
        <w:t>compara</w:t>
      </w:r>
      <w:r w:rsidR="00B23947">
        <w:t>tivo entre</w:t>
      </w:r>
      <w:r>
        <w:t xml:space="preserve"> os testes manuais e automatizados apresentando suas vantagens e desvantagens.</w:t>
      </w:r>
    </w:p>
    <w:p w14:paraId="44BCF066" w14:textId="42C74620" w:rsidR="008A0CF9" w:rsidRDefault="008A0CF9" w:rsidP="00A44581">
      <w:pPr>
        <w:pStyle w:val="TF-TEXTO"/>
      </w:pPr>
      <w:r>
        <w:t xml:space="preserve">Durante o trabalho foram </w:t>
      </w:r>
      <w:r w:rsidR="001626F3">
        <w:t>analisados</w:t>
      </w:r>
      <w:r>
        <w:t xml:space="preserve"> alguns </w:t>
      </w:r>
      <w:commentRangeStart w:id="77"/>
      <w:r w:rsidRPr="00A701DA">
        <w:rPr>
          <w:i/>
          <w:iCs/>
          <w:rPrChange w:id="78" w:author="Luciana Pereira de Araújo Kohler" w:date="2020-10-29T19:37:00Z">
            <w:rPr/>
          </w:rPrChange>
        </w:rPr>
        <w:t>frameworks</w:t>
      </w:r>
      <w:r>
        <w:t xml:space="preserve"> </w:t>
      </w:r>
      <w:commentRangeEnd w:id="77"/>
      <w:r w:rsidR="00A701DA">
        <w:rPr>
          <w:rStyle w:val="Refdecomentrio"/>
        </w:rPr>
        <w:commentReference w:id="77"/>
      </w:r>
      <w:r>
        <w:t xml:space="preserve">para a realização da automação dos cenários de testes, como o framework </w:t>
      </w:r>
      <w:proofErr w:type="spellStart"/>
      <w:r>
        <w:t>Robot</w:t>
      </w:r>
      <w:proofErr w:type="spellEnd"/>
      <w:r>
        <w:t xml:space="preserve"> e a ferramenta comercial </w:t>
      </w:r>
      <w:proofErr w:type="spellStart"/>
      <w:r>
        <w:t>Ranorex</w:t>
      </w:r>
      <w:proofErr w:type="spellEnd"/>
      <w:ins w:id="79" w:author="Luciana Pereira de Araújo Kohler" w:date="2020-10-29T19:38:00Z">
        <w:r w:rsidR="00B86AA6">
          <w:t>.</w:t>
        </w:r>
      </w:ins>
      <w:del w:id="80" w:author="Luciana Pereira de Araújo Kohler" w:date="2020-10-29T19:38:00Z">
        <w:r w:rsidDel="00B86AA6">
          <w:delText>,</w:delText>
        </w:r>
      </w:del>
      <w:r>
        <w:t xml:space="preserve"> </w:t>
      </w:r>
      <w:del w:id="81" w:author="Luciana Pereira de Araújo Kohler" w:date="2020-10-29T19:38:00Z">
        <w:r w:rsidDel="00B86AA6">
          <w:delText xml:space="preserve">porém </w:delText>
        </w:r>
      </w:del>
      <w:ins w:id="82" w:author="Luciana Pereira de Araújo Kohler" w:date="2020-10-29T19:38:00Z">
        <w:r w:rsidR="00B86AA6">
          <w:t>Dentre</w:t>
        </w:r>
        <w:r w:rsidR="00D22EDA">
          <w:t xml:space="preserve"> as análises realizadas pelos autores,</w:t>
        </w:r>
      </w:ins>
      <w:ins w:id="83" w:author="Luciana Pereira de Araújo Kohler" w:date="2020-10-29T19:39:00Z">
        <w:r w:rsidR="00D22EDA">
          <w:t xml:space="preserve"> </w:t>
        </w:r>
      </w:ins>
      <w:r>
        <w:t xml:space="preserve">o software que demonstrou maior aderência ao propósito do trabalho foi a ferramenta </w:t>
      </w:r>
      <w:proofErr w:type="spellStart"/>
      <w:r>
        <w:t>Cucumber</w:t>
      </w:r>
      <w:proofErr w:type="spellEnd"/>
      <w:r>
        <w:t>. Essa escolha ocorreu com base em fatores técnicos e sua aderência ao propósito do trabalho.</w:t>
      </w:r>
    </w:p>
    <w:p w14:paraId="4376C8A0" w14:textId="4804220B" w:rsidR="00D55D54" w:rsidRDefault="00D55D54" w:rsidP="00A44581">
      <w:pPr>
        <w:pStyle w:val="TF-TEXTO"/>
      </w:pPr>
      <w:commentRangeStart w:id="84"/>
      <w:r>
        <w:t xml:space="preserve">Na </w:t>
      </w:r>
      <w:commentRangeStart w:id="85"/>
      <w:r>
        <w:t xml:space="preserve">figura 1 </w:t>
      </w:r>
      <w:commentRangeEnd w:id="85"/>
      <w:r w:rsidR="00D22EDA">
        <w:rPr>
          <w:rStyle w:val="Refdecomentrio"/>
        </w:rPr>
        <w:commentReference w:id="85"/>
      </w:r>
      <w:r>
        <w:t xml:space="preserve">é presentada a estrutura em que os arquivos da linguagem Ruby são organizados, separando as camadas de testes da camada visual, da camada de especificação e de suporte. </w:t>
      </w:r>
      <w:commentRangeEnd w:id="84"/>
      <w:r w:rsidR="00FC0250">
        <w:rPr>
          <w:rStyle w:val="Refdecomentrio"/>
        </w:rPr>
        <w:commentReference w:id="84"/>
      </w:r>
    </w:p>
    <w:p w14:paraId="64D31C8C" w14:textId="4085786D" w:rsidR="008A0CF9" w:rsidRDefault="008A0CF9" w:rsidP="00A44581">
      <w:pPr>
        <w:pStyle w:val="TF-TEXTO"/>
      </w:pPr>
      <w:commentRangeStart w:id="86"/>
      <w:r>
        <w:t xml:space="preserve">Figura 1 – Apresentação da estrutura do </w:t>
      </w:r>
      <w:proofErr w:type="spellStart"/>
      <w:r>
        <w:t>Cucumber</w:t>
      </w:r>
      <w:proofErr w:type="spellEnd"/>
    </w:p>
    <w:p w14:paraId="5B69C6C3" w14:textId="1535BFA4" w:rsidR="008A0CF9" w:rsidRDefault="008A0CF9" w:rsidP="00A44581">
      <w:pPr>
        <w:pStyle w:val="TF-TEXTO"/>
      </w:pPr>
      <w:r w:rsidRPr="008A0CF9">
        <w:rPr>
          <w:noProof/>
        </w:rPr>
        <w:drawing>
          <wp:inline distT="0" distB="0" distL="0" distR="0" wp14:anchorId="516B8F3E" wp14:editId="41553D5C">
            <wp:extent cx="4038600" cy="144018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0934" cy="1444578"/>
                    </a:xfrm>
                    <a:prstGeom prst="rect">
                      <a:avLst/>
                    </a:prstGeom>
                    <a:noFill/>
                    <a:ln>
                      <a:noFill/>
                    </a:ln>
                  </pic:spPr>
                </pic:pic>
              </a:graphicData>
            </a:graphic>
          </wp:inline>
        </w:drawing>
      </w:r>
    </w:p>
    <w:p w14:paraId="4A05C3FB" w14:textId="6E9C75AD" w:rsidR="005E535B" w:rsidRDefault="005E535B" w:rsidP="00A44581">
      <w:pPr>
        <w:pStyle w:val="TF-TEXTO"/>
      </w:pPr>
      <w:r>
        <w:t xml:space="preserve">Fonte: </w:t>
      </w:r>
      <w:proofErr w:type="spellStart"/>
      <w:r w:rsidR="002209E9">
        <w:t>Cucumber</w:t>
      </w:r>
      <w:proofErr w:type="spellEnd"/>
      <w:r>
        <w:t xml:space="preserve"> </w:t>
      </w:r>
      <w:r w:rsidR="007A101A">
        <w:t>(</w:t>
      </w:r>
      <w:r>
        <w:t>2020</w:t>
      </w:r>
      <w:r w:rsidR="007A101A">
        <w:t>)</w:t>
      </w:r>
      <w:commentRangeEnd w:id="86"/>
      <w:r w:rsidR="00CD128A">
        <w:rPr>
          <w:rStyle w:val="Refdecomentrio"/>
        </w:rPr>
        <w:commentReference w:id="86"/>
      </w:r>
    </w:p>
    <w:p w14:paraId="72DC0D71" w14:textId="1CE7A49E" w:rsidR="00D55D54" w:rsidRDefault="00D55D54" w:rsidP="00D55D54">
      <w:pPr>
        <w:pStyle w:val="TF-TEXTO"/>
        <w:ind w:left="680" w:firstLine="0"/>
      </w:pPr>
      <w:commentRangeStart w:id="87"/>
      <w:r>
        <w:t>A figura 2 demonstra como é feita a implementação dos elementos visuais que serão utilizados na implementação da automação de teste.</w:t>
      </w:r>
      <w:commentRangeEnd w:id="87"/>
      <w:r w:rsidR="00C328CC">
        <w:rPr>
          <w:rStyle w:val="Refdecomentrio"/>
        </w:rPr>
        <w:commentReference w:id="87"/>
      </w:r>
    </w:p>
    <w:p w14:paraId="23203144" w14:textId="77777777" w:rsidR="00D55D54" w:rsidRDefault="00D55D54" w:rsidP="00D55D54">
      <w:pPr>
        <w:keepNext w:val="0"/>
        <w:keepLines w:val="0"/>
        <w:rPr>
          <w:sz w:val="20"/>
          <w:szCs w:val="20"/>
        </w:rPr>
      </w:pPr>
      <w:r w:rsidRPr="00D55D54">
        <w:rPr>
          <w:sz w:val="20"/>
          <w:szCs w:val="20"/>
        </w:rPr>
        <w:t xml:space="preserve">                   </w:t>
      </w:r>
    </w:p>
    <w:p w14:paraId="44E553F6" w14:textId="448DE817" w:rsidR="00D55D54" w:rsidRPr="00D55D54" w:rsidRDefault="00D55D54" w:rsidP="00D55D54">
      <w:pPr>
        <w:keepNext w:val="0"/>
        <w:keepLines w:val="0"/>
        <w:rPr>
          <w:sz w:val="20"/>
          <w:szCs w:val="20"/>
        </w:rPr>
      </w:pPr>
      <w:r>
        <w:rPr>
          <w:sz w:val="20"/>
          <w:szCs w:val="20"/>
        </w:rPr>
        <w:t xml:space="preserve">   </w:t>
      </w:r>
      <w:r w:rsidR="005E535B" w:rsidRPr="00D55D54">
        <w:rPr>
          <w:sz w:val="20"/>
          <w:szCs w:val="20"/>
        </w:rPr>
        <w:t xml:space="preserve">Figura 2. Implementação das </w:t>
      </w:r>
      <w:proofErr w:type="spellStart"/>
      <w:r w:rsidR="005E535B" w:rsidRPr="00D55D54">
        <w:rPr>
          <w:sz w:val="20"/>
          <w:szCs w:val="20"/>
        </w:rPr>
        <w:t>pages</w:t>
      </w:r>
      <w:proofErr w:type="spellEnd"/>
      <w:r w:rsidR="005E535B" w:rsidRPr="00D55D54">
        <w:rPr>
          <w:sz w:val="20"/>
          <w:szCs w:val="20"/>
        </w:rPr>
        <w:t xml:space="preserve"> em Ruby</w:t>
      </w:r>
    </w:p>
    <w:p w14:paraId="303BED95" w14:textId="77777777" w:rsidR="00D55D54" w:rsidRDefault="00D55D54" w:rsidP="00D55D54">
      <w:pPr>
        <w:keepNext w:val="0"/>
        <w:keepLines w:val="0"/>
      </w:pPr>
    </w:p>
    <w:p w14:paraId="68BD8FAE" w14:textId="56CE56D0" w:rsidR="005E535B" w:rsidRDefault="005E535B" w:rsidP="00D55D54">
      <w:pPr>
        <w:keepNext w:val="0"/>
        <w:keepLines w:val="0"/>
      </w:pPr>
      <w:commentRangeStart w:id="88"/>
      <w:r w:rsidRPr="005E535B">
        <w:rPr>
          <w:noProof/>
        </w:rPr>
        <w:drawing>
          <wp:inline distT="0" distB="0" distL="0" distR="0" wp14:anchorId="42890BAB" wp14:editId="1EF9235D">
            <wp:extent cx="3960650" cy="2956560"/>
            <wp:effectExtent l="0" t="0" r="190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78071" cy="2969564"/>
                    </a:xfrm>
                    <a:prstGeom prst="rect">
                      <a:avLst/>
                    </a:prstGeom>
                    <a:noFill/>
                    <a:ln>
                      <a:noFill/>
                    </a:ln>
                  </pic:spPr>
                </pic:pic>
              </a:graphicData>
            </a:graphic>
          </wp:inline>
        </w:drawing>
      </w:r>
      <w:commentRangeEnd w:id="88"/>
      <w:r w:rsidR="000F3C57">
        <w:rPr>
          <w:rStyle w:val="Refdecomentrio"/>
        </w:rPr>
        <w:commentReference w:id="88"/>
      </w:r>
    </w:p>
    <w:p w14:paraId="618EC960" w14:textId="501CFBF9" w:rsidR="005E535B" w:rsidRDefault="005E535B" w:rsidP="00A44581">
      <w:pPr>
        <w:pStyle w:val="TF-TEXTO"/>
      </w:pPr>
      <w:r>
        <w:t xml:space="preserve">Fonte: </w:t>
      </w:r>
      <w:r w:rsidR="002209E9">
        <w:t>Ruby</w:t>
      </w:r>
      <w:r>
        <w:t xml:space="preserve"> </w:t>
      </w:r>
      <w:r w:rsidR="007A101A">
        <w:t>(</w:t>
      </w:r>
      <w:r>
        <w:t>2020</w:t>
      </w:r>
      <w:r w:rsidR="007A101A">
        <w:t>)</w:t>
      </w:r>
    </w:p>
    <w:p w14:paraId="7DADDC04" w14:textId="77777777" w:rsidR="00D55D54" w:rsidRDefault="00D55D54" w:rsidP="00A44581">
      <w:pPr>
        <w:pStyle w:val="TF-TEXTO"/>
      </w:pPr>
      <w:commentRangeStart w:id="89"/>
    </w:p>
    <w:p w14:paraId="0DB5946A" w14:textId="1269FA6B" w:rsidR="00D55D54" w:rsidRDefault="00D55D54" w:rsidP="00D55D54">
      <w:pPr>
        <w:pStyle w:val="TF-TEXTO"/>
        <w:ind w:left="680" w:firstLine="0"/>
      </w:pPr>
      <w:commentRangeStart w:id="90"/>
      <w:r>
        <w:t>Na figura 3, é apresentad</w:t>
      </w:r>
      <w:ins w:id="91" w:author="Luciana Pereira de Araújo Kohler" w:date="2020-10-29T19:43:00Z">
        <w:r w:rsidR="002166A6">
          <w:t>a</w:t>
        </w:r>
      </w:ins>
      <w:del w:id="92" w:author="Luciana Pereira de Araújo Kohler" w:date="2020-10-29T19:43:00Z">
        <w:r w:rsidDel="002166A6">
          <w:delText>o</w:delText>
        </w:r>
      </w:del>
      <w:r>
        <w:t xml:space="preserve"> a estrutura dos passos definidos para a execução dos cenários, estruturado no padrão BDD e pronto para execução pelo </w:t>
      </w:r>
      <w:proofErr w:type="spellStart"/>
      <w:r>
        <w:t>Cucumber</w:t>
      </w:r>
      <w:proofErr w:type="spellEnd"/>
      <w:r>
        <w:t xml:space="preserve"> para aferir o resultado de cada um.</w:t>
      </w:r>
      <w:commentRangeEnd w:id="90"/>
      <w:r w:rsidR="002166A6">
        <w:rPr>
          <w:rStyle w:val="Refdecomentrio"/>
        </w:rPr>
        <w:commentReference w:id="90"/>
      </w:r>
      <w:commentRangeEnd w:id="89"/>
      <w:r w:rsidR="002166A6">
        <w:rPr>
          <w:rStyle w:val="Refdecomentrio"/>
        </w:rPr>
        <w:commentReference w:id="89"/>
      </w:r>
    </w:p>
    <w:p w14:paraId="6FDE51D9" w14:textId="77777777" w:rsidR="00D55D54" w:rsidRDefault="00D55D54" w:rsidP="00A44581">
      <w:pPr>
        <w:pStyle w:val="TF-TEXTO"/>
      </w:pPr>
    </w:p>
    <w:p w14:paraId="505378BF" w14:textId="0A0B5591" w:rsidR="005E535B" w:rsidRDefault="005E535B" w:rsidP="00A44581">
      <w:pPr>
        <w:pStyle w:val="TF-TEXTO"/>
      </w:pPr>
      <w:r>
        <w:t xml:space="preserve">Figura 3. </w:t>
      </w:r>
      <w:proofErr w:type="spellStart"/>
      <w:r>
        <w:t>Step_definitions</w:t>
      </w:r>
      <w:proofErr w:type="spellEnd"/>
    </w:p>
    <w:p w14:paraId="6B44D0AD" w14:textId="08242ABD" w:rsidR="005E535B" w:rsidRDefault="005E535B" w:rsidP="00A44581">
      <w:pPr>
        <w:pStyle w:val="TF-TEXTO"/>
      </w:pPr>
      <w:r w:rsidRPr="005E535B">
        <w:rPr>
          <w:noProof/>
        </w:rPr>
        <w:drawing>
          <wp:inline distT="0" distB="0" distL="0" distR="0" wp14:anchorId="4D290C7F" wp14:editId="61297786">
            <wp:extent cx="5619750" cy="265366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2653665"/>
                    </a:xfrm>
                    <a:prstGeom prst="rect">
                      <a:avLst/>
                    </a:prstGeom>
                    <a:noFill/>
                    <a:ln>
                      <a:noFill/>
                    </a:ln>
                  </pic:spPr>
                </pic:pic>
              </a:graphicData>
            </a:graphic>
          </wp:inline>
        </w:drawing>
      </w:r>
    </w:p>
    <w:p w14:paraId="6E883759" w14:textId="3B414667" w:rsidR="00DB1F3A" w:rsidRDefault="005E535B" w:rsidP="00A44581">
      <w:pPr>
        <w:pStyle w:val="TF-TEXTO"/>
      </w:pPr>
      <w:r>
        <w:t xml:space="preserve">Fonte: </w:t>
      </w:r>
      <w:r w:rsidR="00F242BD">
        <w:t>Ruby</w:t>
      </w:r>
      <w:r>
        <w:t xml:space="preserve"> </w:t>
      </w:r>
      <w:r w:rsidR="007A101A">
        <w:t>(</w:t>
      </w:r>
      <w:r>
        <w:t>2020</w:t>
      </w:r>
      <w:r w:rsidR="007A101A">
        <w:t>)</w:t>
      </w:r>
    </w:p>
    <w:p w14:paraId="131A8BA7" w14:textId="77777777" w:rsidR="00D55D54" w:rsidRDefault="00D55D54" w:rsidP="00D55D54">
      <w:pPr>
        <w:pStyle w:val="TF-TEXTO"/>
        <w:ind w:left="680" w:firstLine="0"/>
      </w:pPr>
    </w:p>
    <w:p w14:paraId="18C7E926" w14:textId="5AB189FC" w:rsidR="00D55D54" w:rsidRDefault="00D55D54" w:rsidP="00D55D54">
      <w:pPr>
        <w:pStyle w:val="TF-TEXTO"/>
        <w:ind w:left="680" w:firstLine="0"/>
        <w:rPr>
          <w:caps/>
          <w:color w:val="000000"/>
        </w:rPr>
      </w:pPr>
      <w:commentRangeStart w:id="93"/>
      <w:r>
        <w:t xml:space="preserve">Na figura 4 é apresentado um relatório separado por </w:t>
      </w:r>
      <w:proofErr w:type="spellStart"/>
      <w:r w:rsidRPr="005248A7">
        <w:rPr>
          <w:i/>
          <w:iCs/>
          <w:rPrChange w:id="94" w:author="Luciana Pereira de Araújo Kohler" w:date="2020-10-29T19:44:00Z">
            <w:rPr/>
          </w:rPrChange>
        </w:rPr>
        <w:t>feature</w:t>
      </w:r>
      <w:proofErr w:type="spellEnd"/>
      <w:r>
        <w:t>, informando quantos cenários passaram e quantos falharam. Informando a duração da execução dos testes e sua respectiva situação.</w:t>
      </w:r>
      <w:commentRangeEnd w:id="93"/>
      <w:r w:rsidR="005248A7">
        <w:rPr>
          <w:rStyle w:val="Refdecomentrio"/>
        </w:rPr>
        <w:commentReference w:id="93"/>
      </w:r>
    </w:p>
    <w:p w14:paraId="0B905EBB" w14:textId="3EF6D82F" w:rsidR="00DB1F3A" w:rsidRDefault="00DB1F3A">
      <w:pPr>
        <w:keepNext w:val="0"/>
        <w:keepLines w:val="0"/>
        <w:rPr>
          <w:sz w:val="20"/>
          <w:szCs w:val="20"/>
        </w:rPr>
      </w:pPr>
    </w:p>
    <w:p w14:paraId="5DA63C1E" w14:textId="1D782153" w:rsidR="005E535B" w:rsidRDefault="00DB1F3A" w:rsidP="00A44581">
      <w:pPr>
        <w:pStyle w:val="TF-TEXTO"/>
      </w:pPr>
      <w:r>
        <w:t>Figura 4. Relatório de status dos testes</w:t>
      </w:r>
    </w:p>
    <w:p w14:paraId="24A33EE7" w14:textId="74213E2A" w:rsidR="00DB1F3A" w:rsidRDefault="00DB1F3A" w:rsidP="00A44581">
      <w:pPr>
        <w:pStyle w:val="TF-TEXTO"/>
      </w:pPr>
      <w:r w:rsidRPr="00DB1F3A">
        <w:rPr>
          <w:noProof/>
        </w:rPr>
        <w:drawing>
          <wp:inline distT="0" distB="0" distL="0" distR="0" wp14:anchorId="1E169A37" wp14:editId="7934A816">
            <wp:extent cx="576072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2F8875D3" w14:textId="71D5B1DD" w:rsidR="00B83CF6" w:rsidRDefault="00DB1F3A" w:rsidP="00A44581">
      <w:pPr>
        <w:pStyle w:val="TF-TEXTO"/>
      </w:pPr>
      <w:r>
        <w:t xml:space="preserve">Fonte: </w:t>
      </w:r>
      <w:r w:rsidR="00360F88">
        <w:t>Fernandes</w:t>
      </w:r>
      <w:r w:rsidR="007A101A">
        <w:t xml:space="preserve"> e Fonseca</w:t>
      </w:r>
      <w:r>
        <w:t xml:space="preserve"> </w:t>
      </w:r>
      <w:r w:rsidR="007A101A">
        <w:t>(</w:t>
      </w:r>
      <w:r>
        <w:t>2020</w:t>
      </w:r>
      <w:r w:rsidR="007A101A">
        <w:t>)</w:t>
      </w:r>
    </w:p>
    <w:p w14:paraId="77BE4C06" w14:textId="29159338" w:rsidR="00A44581" w:rsidRDefault="004B6C8B" w:rsidP="00CE52F0">
      <w:pPr>
        <w:pStyle w:val="Ttulo2"/>
      </w:pPr>
      <w:commentRangeStart w:id="95"/>
      <w:r>
        <w:t>AUTOTEST</w:t>
      </w:r>
      <w:commentRangeEnd w:id="95"/>
      <w:r w:rsidR="004D6340">
        <w:rPr>
          <w:rStyle w:val="Refdecomentrio"/>
          <w:caps w:val="0"/>
          <w:color w:val="auto"/>
        </w:rPr>
        <w:commentReference w:id="95"/>
      </w:r>
      <w:r>
        <w:t xml:space="preserve"> – UM FRAMEWORK REUTILIZÁVEL PARA A AUTOMAÇÃO DE TESTES FUNCIONAL DE SOFTWARE</w:t>
      </w:r>
    </w:p>
    <w:p w14:paraId="2E2D93A8" w14:textId="5A22814E" w:rsidR="00F50C9E" w:rsidRDefault="00F50C9E" w:rsidP="00F50C9E">
      <w:pPr>
        <w:pStyle w:val="TF-TEXTO"/>
      </w:pPr>
      <w:r>
        <w:t xml:space="preserve">O trabalho de </w:t>
      </w:r>
      <w:del w:id="96" w:author="Luciana Pereira de Araújo Kohler" w:date="2020-10-29T19:45:00Z">
        <w:r w:rsidDel="008E6F19">
          <w:delText xml:space="preserve">Marcelo Fantinato, Adriano C. R. da Cunha, Sindo V. Dias, Sueli A. Mizuno e Cleida A. Q. Cunha </w:delText>
        </w:r>
      </w:del>
      <w:ins w:id="97" w:author="Luciana Pereira de Araújo Kohler" w:date="2020-10-29T19:45:00Z">
        <w:r w:rsidR="008E6F19">
          <w:t xml:space="preserve"> </w:t>
        </w:r>
        <w:proofErr w:type="spellStart"/>
        <w:r w:rsidR="008E6F19">
          <w:t>Fantinato</w:t>
        </w:r>
        <w:proofErr w:type="spellEnd"/>
        <w:r w:rsidR="008E6F19">
          <w:t xml:space="preserve"> et al. </w:t>
        </w:r>
      </w:ins>
      <w:r>
        <w:t xml:space="preserve">(2019) </w:t>
      </w:r>
      <w:commentRangeStart w:id="98"/>
      <w:r>
        <w:t>tem como objetivo central apresentar um estudo de caso</w:t>
      </w:r>
      <w:commentRangeEnd w:id="98"/>
      <w:r w:rsidR="00202E3A">
        <w:rPr>
          <w:rStyle w:val="Refdecomentrio"/>
        </w:rPr>
        <w:commentReference w:id="98"/>
      </w:r>
      <w:r>
        <w:t xml:space="preserve"> sobre automatização de testes de software utilizando o </w:t>
      </w:r>
      <w:r w:rsidRPr="008E6F19">
        <w:rPr>
          <w:i/>
          <w:iCs/>
          <w:rPrChange w:id="99" w:author="Luciana Pereira de Araújo Kohler" w:date="2020-10-29T19:46:00Z">
            <w:rPr/>
          </w:rPrChange>
        </w:rPr>
        <w:t>framework</w:t>
      </w:r>
      <w:r>
        <w:t xml:space="preserve"> </w:t>
      </w:r>
      <w:proofErr w:type="spellStart"/>
      <w:r>
        <w:t>AutoTest</w:t>
      </w:r>
      <w:proofErr w:type="spellEnd"/>
      <w:r>
        <w:t xml:space="preserve"> em um software que gerencia e controla faturamentos.</w:t>
      </w:r>
    </w:p>
    <w:p w14:paraId="62B93B94" w14:textId="7B6E2FA2" w:rsidR="005834E9" w:rsidRDefault="005834E9" w:rsidP="005834E9">
      <w:pPr>
        <w:pStyle w:val="TF-TEXTO"/>
      </w:pPr>
      <w:r>
        <w:t xml:space="preserve">Este trabalho foi realizado com </w:t>
      </w:r>
      <w:commentRangeStart w:id="100"/>
      <w:r>
        <w:t>uma metodologia de coleta de métricas</w:t>
      </w:r>
      <w:commentRangeEnd w:id="100"/>
      <w:r w:rsidR="004D6340">
        <w:rPr>
          <w:rStyle w:val="Refdecomentrio"/>
        </w:rPr>
        <w:commentReference w:id="100"/>
      </w:r>
      <w:r>
        <w:t xml:space="preserve">, para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 conjunto de saída. </w:t>
      </w:r>
      <w:commentRangeStart w:id="101"/>
      <w:r>
        <w:t xml:space="preserve">Para isso foi elaborado um plano para realizar este trabalho, que consiste em medir o esforço das atividades na realização da atividade de teste de forma manual e comparando com a forma de teste automatizada, para isso todas as atividades dos dois modelos foram aferidos, com o objetivo de dar transparência sobre este comparativo. O objetivo do trabalho </w:t>
      </w:r>
      <w:r w:rsidR="00D55D54">
        <w:t xml:space="preserve">foi </w:t>
      </w:r>
      <w:r>
        <w:t xml:space="preserve">apresentar os resultados, dar clareza </w:t>
      </w:r>
      <w:r w:rsidR="008E64CE">
        <w:t>e segurança a respeito do investimento e dar detalhes sobre seus ganhos e resultados.</w:t>
      </w:r>
      <w:commentRangeEnd w:id="101"/>
      <w:r w:rsidR="004D6340">
        <w:rPr>
          <w:rStyle w:val="Refdecomentrio"/>
        </w:rPr>
        <w:commentReference w:id="101"/>
      </w:r>
    </w:p>
    <w:p w14:paraId="3B7B7913" w14:textId="4FE64CC8" w:rsidR="008E64CE" w:rsidRDefault="00DF1C41" w:rsidP="00DF1C41">
      <w:pPr>
        <w:pStyle w:val="TF-TEXTO"/>
      </w:pPr>
      <w:commentRangeStart w:id="102"/>
      <w:r>
        <w:t>Na figura 5 é apresentado um resumo das principais métricas coletadas durante as execuções de testes, tanto manual quanto automatizada</w:t>
      </w:r>
      <w:commentRangeEnd w:id="102"/>
      <w:r w:rsidR="004D6340">
        <w:rPr>
          <w:rStyle w:val="Refdecomentrio"/>
        </w:rPr>
        <w:commentReference w:id="102"/>
      </w:r>
      <w:r>
        <w:t>.</w:t>
      </w:r>
    </w:p>
    <w:p w14:paraId="609F3DAE" w14:textId="580E16A6" w:rsidR="00D55D54" w:rsidRDefault="00D55D54" w:rsidP="005834E9">
      <w:pPr>
        <w:pStyle w:val="TF-TEXTO"/>
      </w:pPr>
    </w:p>
    <w:p w14:paraId="2F87C15C" w14:textId="77777777" w:rsidR="00D55D54" w:rsidRDefault="00D55D54" w:rsidP="005834E9">
      <w:pPr>
        <w:pStyle w:val="TF-TEXTO"/>
      </w:pPr>
    </w:p>
    <w:p w14:paraId="73674428" w14:textId="2CB0853F" w:rsidR="005834E9" w:rsidRDefault="008E64CE" w:rsidP="008E64CE">
      <w:pPr>
        <w:pStyle w:val="TF-TEXTO"/>
        <w:jc w:val="center"/>
      </w:pPr>
      <w:r>
        <w:t>Figura 5 – Métricas coletadas</w:t>
      </w:r>
    </w:p>
    <w:p w14:paraId="151BAC5B" w14:textId="53355A3B" w:rsidR="00FF0C25" w:rsidRDefault="008E64CE" w:rsidP="00E81FDA">
      <w:pPr>
        <w:pStyle w:val="TF-TEXTO"/>
        <w:ind w:left="680" w:firstLine="0"/>
      </w:pPr>
      <w:r>
        <w:rPr>
          <w:noProof/>
        </w:rPr>
        <w:drawing>
          <wp:inline distT="0" distB="0" distL="0" distR="0" wp14:anchorId="7E668682" wp14:editId="3E431C77">
            <wp:extent cx="5391150" cy="1247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1150" cy="1247775"/>
                    </a:xfrm>
                    <a:prstGeom prst="rect">
                      <a:avLst/>
                    </a:prstGeom>
                  </pic:spPr>
                </pic:pic>
              </a:graphicData>
            </a:graphic>
          </wp:inline>
        </w:drawing>
      </w:r>
      <w:r>
        <w:br/>
        <w:t xml:space="preserve">Fonte: </w:t>
      </w:r>
      <w:proofErr w:type="spellStart"/>
      <w:r w:rsidR="00DF1C41">
        <w:t>Fantinato</w:t>
      </w:r>
      <w:proofErr w:type="spellEnd"/>
      <w:r w:rsidR="00DF1C41">
        <w:t>, Cunha e Dias</w:t>
      </w:r>
      <w:r>
        <w:t xml:space="preserve"> (2004)</w:t>
      </w:r>
      <w:bookmarkStart w:id="103" w:name="_Toc54164921"/>
      <w:bookmarkStart w:id="104" w:name="_Toc54165675"/>
      <w:bookmarkStart w:id="105" w:name="_Toc54169333"/>
      <w:bookmarkStart w:id="106" w:name="_Toc96347439"/>
      <w:bookmarkStart w:id="107" w:name="_Toc96357723"/>
      <w:bookmarkStart w:id="108" w:name="_Toc96491866"/>
      <w:bookmarkStart w:id="109" w:name="_Toc411603107"/>
      <w:bookmarkEnd w:id="51"/>
    </w:p>
    <w:p w14:paraId="40D37ACD" w14:textId="77777777" w:rsidR="00E81FDA" w:rsidRPr="00E81FDA" w:rsidRDefault="00E81FDA" w:rsidP="00E81FDA">
      <w:pPr>
        <w:pStyle w:val="TF-TEXTO"/>
        <w:ind w:left="680" w:firstLine="0"/>
      </w:pPr>
    </w:p>
    <w:p w14:paraId="7817D9B2" w14:textId="43CFC740" w:rsidR="00451B94" w:rsidRDefault="00451B94" w:rsidP="00424AD5">
      <w:pPr>
        <w:pStyle w:val="Ttulo1"/>
      </w:pPr>
      <w:r>
        <w:t>propost</w:t>
      </w:r>
      <w:r w:rsidR="00002B1D">
        <w:t>A DA FERRAMENTA</w:t>
      </w:r>
    </w:p>
    <w:p w14:paraId="4CC5FC67" w14:textId="31476859" w:rsidR="00B14050" w:rsidRDefault="00897D55" w:rsidP="00002B1D">
      <w:pPr>
        <w:pStyle w:val="TF-TEXTO"/>
      </w:pPr>
      <w:r>
        <w:t xml:space="preserve">Existem vários projetos, ferramentas, frameworks com suporte a automação de testes de software, porém cada ferramenta desta é </w:t>
      </w:r>
      <w:r w:rsidR="00840B63">
        <w:t>limitada</w:t>
      </w:r>
      <w:r>
        <w:t xml:space="preserve"> a um determinado escopo de aplicabilidade, as quais são implementadas para conhecer detalhadamente </w:t>
      </w:r>
      <w:commentRangeStart w:id="110"/>
      <w:r>
        <w:t xml:space="preserve">este escopo </w:t>
      </w:r>
      <w:commentRangeEnd w:id="110"/>
      <w:r w:rsidR="00CB0AE4">
        <w:rPr>
          <w:rStyle w:val="Refdecomentrio"/>
        </w:rPr>
        <w:commentReference w:id="110"/>
      </w:r>
      <w:r>
        <w:t>e ser</w:t>
      </w:r>
      <w:r w:rsidR="00840B63">
        <w:t>em</w:t>
      </w:r>
      <w:r>
        <w:t xml:space="preserve"> efetiva </w:t>
      </w:r>
      <w:commentRangeStart w:id="111"/>
      <w:r>
        <w:t>dentro daquele contexto</w:t>
      </w:r>
      <w:commentRangeEnd w:id="111"/>
      <w:r w:rsidR="00CB0AE4">
        <w:rPr>
          <w:rStyle w:val="Refdecomentrio"/>
        </w:rPr>
        <w:commentReference w:id="111"/>
      </w:r>
      <w:r>
        <w:t xml:space="preserve">. </w:t>
      </w:r>
      <w:commentRangeStart w:id="112"/>
      <w:r>
        <w:t>A proposta deste trabalho é dar o primeiro passo para a construção de uma ferramenta</w:t>
      </w:r>
      <w:r w:rsidR="00787A45">
        <w:t xml:space="preserve"> que diminua o trabalho do desenvolvedor na criação de testes automatizados, oferecendo ao desenvolvedor recursos na camada de preparo (pré-condições) de tal forma que acelere a cobertura do cenário da funcionalidade do</w:t>
      </w:r>
      <w:r>
        <w:t xml:space="preserve"> software, sendo essa unidade coesa</w:t>
      </w:r>
      <w:r w:rsidR="00840B63">
        <w:t xml:space="preserve">, projetada para ser testada </w:t>
      </w:r>
      <w:r>
        <w:t>ou não.</w:t>
      </w:r>
      <w:r w:rsidR="00B14050">
        <w:t xml:space="preserve"> </w:t>
      </w:r>
      <w:commentRangeEnd w:id="112"/>
      <w:r w:rsidR="0003045F">
        <w:rPr>
          <w:rStyle w:val="Refdecomentrio"/>
        </w:rPr>
        <w:commentReference w:id="112"/>
      </w:r>
      <w:commentRangeStart w:id="113"/>
      <w:r w:rsidR="00B14050">
        <w:t xml:space="preserve">A ideia é oferecer na ferramenta a configuração das pré-condições, deixando a cargo da ferramenta as operações de manipulação (persistências) que a unidade sendo testada precisará para ser executada, toda a dependência que a unidade possui será possível configurar </w:t>
      </w:r>
      <w:proofErr w:type="spellStart"/>
      <w:r w:rsidR="00B14050">
        <w:t>na</w:t>
      </w:r>
      <w:proofErr w:type="spellEnd"/>
      <w:r w:rsidR="00B14050">
        <w:t xml:space="preserve"> ferramenta, sem necessidade de implementação por parte de quem está montando o cenário. </w:t>
      </w:r>
      <w:commentRangeEnd w:id="113"/>
      <w:r w:rsidR="009E198A">
        <w:rPr>
          <w:rStyle w:val="Refdecomentrio"/>
        </w:rPr>
        <w:commentReference w:id="113"/>
      </w:r>
      <w:r w:rsidR="00B14050">
        <w:t>Como resultado, e</w:t>
      </w:r>
      <w:commentRangeStart w:id="114"/>
      <w:r w:rsidR="00B14050">
        <w:t xml:space="preserve">spera-se maior agilidade na criação dos testes e por consequência um aumento na qualidade da análise realizada. </w:t>
      </w:r>
      <w:commentRangeEnd w:id="114"/>
      <w:r w:rsidR="009E198A">
        <w:rPr>
          <w:rStyle w:val="Refdecomentrio"/>
        </w:rPr>
        <w:commentReference w:id="114"/>
      </w:r>
    </w:p>
    <w:p w14:paraId="43B0251F" w14:textId="4ADB5E62" w:rsidR="00002B1D" w:rsidRPr="00002B1D" w:rsidRDefault="00002B1D" w:rsidP="00002B1D">
      <w:pPr>
        <w:pStyle w:val="TF-TEXTO"/>
      </w:pPr>
      <w:r>
        <w:t xml:space="preserve">Nesta seção será apresentada a </w:t>
      </w:r>
      <w:del w:id="115" w:author="Luciana Pereira de Araújo Kohler" w:date="2020-10-29T19:56:00Z">
        <w:r w:rsidDel="009E198A">
          <w:delText xml:space="preserve">relevância deste trabalho quanto ao benefício do seu resultado, quanto ao conhecimento do que o software deve de fato garantir como resultado </w:delText>
        </w:r>
        <w:r w:rsidR="0015629D" w:rsidDel="009E198A">
          <w:delText>e</w:delText>
        </w:r>
        <w:r w:rsidDel="009E198A">
          <w:delText xml:space="preserve"> como melhorar de forma grad</w:delText>
        </w:r>
        <w:r w:rsidR="00E01C38" w:rsidDel="009E198A">
          <w:delText>ativa</w:delText>
        </w:r>
        <w:r w:rsidDel="009E198A">
          <w:delText xml:space="preserve"> as entregas do software</w:delText>
        </w:r>
      </w:del>
      <w:ins w:id="116" w:author="Luciana Pereira de Araújo Kohler" w:date="2020-10-29T19:56:00Z">
        <w:r w:rsidR="009E198A">
          <w:t>justi</w:t>
        </w:r>
      </w:ins>
      <w:ins w:id="117" w:author="Luciana Pereira de Araújo Kohler" w:date="2020-10-29T19:57:00Z">
        <w:r w:rsidR="009E198A">
          <w:t xml:space="preserve">ficativa do trabalho proposto, bem como os </w:t>
        </w:r>
      </w:ins>
      <w:del w:id="118" w:author="Luciana Pereira de Araújo Kohler" w:date="2020-10-29T19:57:00Z">
        <w:r w:rsidDel="009E198A">
          <w:delText>. Serão descritos os r</w:delText>
        </w:r>
      </w:del>
      <w:ins w:id="119" w:author="Luciana Pereira de Araújo Kohler" w:date="2020-10-29T19:57:00Z">
        <w:r w:rsidR="009E198A">
          <w:t>R</w:t>
        </w:r>
      </w:ins>
      <w:r>
        <w:t xml:space="preserve">equisitos </w:t>
      </w:r>
      <w:del w:id="120" w:author="Luciana Pereira de Araújo Kohler" w:date="2020-10-29T19:57:00Z">
        <w:r w:rsidDel="009E198A">
          <w:delText xml:space="preserve">funcionais </w:delText>
        </w:r>
      </w:del>
      <w:ins w:id="121" w:author="Luciana Pereira de Araújo Kohler" w:date="2020-10-29T19:57:00Z">
        <w:r w:rsidR="009E198A">
          <w:t xml:space="preserve">Funcionais </w:t>
        </w:r>
      </w:ins>
      <w:r>
        <w:t xml:space="preserve">(RF) e os </w:t>
      </w:r>
      <w:del w:id="122" w:author="Luciana Pereira de Araújo Kohler" w:date="2020-10-29T19:57:00Z">
        <w:r w:rsidDel="009E198A">
          <w:delText xml:space="preserve">requisitos </w:delText>
        </w:r>
      </w:del>
      <w:ins w:id="123" w:author="Luciana Pereira de Araújo Kohler" w:date="2020-10-29T19:57:00Z">
        <w:r w:rsidR="009E198A">
          <w:t xml:space="preserve">Requisitos </w:t>
        </w:r>
      </w:ins>
      <w:del w:id="124" w:author="Luciana Pereira de Araújo Kohler" w:date="2020-10-29T19:57:00Z">
        <w:r w:rsidDel="009E198A">
          <w:delText xml:space="preserve">não </w:delText>
        </w:r>
      </w:del>
      <w:ins w:id="125" w:author="Luciana Pereira de Araújo Kohler" w:date="2020-10-29T19:57:00Z">
        <w:r w:rsidR="009E198A">
          <w:t xml:space="preserve">Não </w:t>
        </w:r>
      </w:ins>
      <w:del w:id="126" w:author="Luciana Pereira de Araújo Kohler" w:date="2020-10-29T19:57:00Z">
        <w:r w:rsidDel="009E198A">
          <w:delText xml:space="preserve">funcionais </w:delText>
        </w:r>
      </w:del>
      <w:ins w:id="127" w:author="Luciana Pereira de Araújo Kohler" w:date="2020-10-29T19:57:00Z">
        <w:r w:rsidR="009E198A">
          <w:t xml:space="preserve">Funcionais </w:t>
        </w:r>
      </w:ins>
      <w:r>
        <w:t>(RNF), terminando com a apresentação da metodologia e o cronograma planejado para o desenvolvimento d</w:t>
      </w:r>
      <w:r w:rsidR="00E01C38">
        <w:t>este</w:t>
      </w:r>
      <w:r>
        <w:t xml:space="preserve"> trabalho.</w:t>
      </w:r>
    </w:p>
    <w:p w14:paraId="29D16A9A" w14:textId="4D2A4E67" w:rsidR="00451B94" w:rsidRDefault="00451B94" w:rsidP="00CE52F0">
      <w:pPr>
        <w:pStyle w:val="Ttulo2"/>
      </w:pPr>
      <w:bookmarkStart w:id="128" w:name="_Toc54164915"/>
      <w:bookmarkStart w:id="129" w:name="_Toc54165669"/>
      <w:bookmarkStart w:id="130" w:name="_Toc54169327"/>
      <w:bookmarkStart w:id="131" w:name="_Toc96347433"/>
      <w:bookmarkStart w:id="132" w:name="_Toc96357717"/>
      <w:bookmarkStart w:id="133" w:name="_Toc96491860"/>
      <w:bookmarkStart w:id="134" w:name="_Toc351015594"/>
      <w:commentRangeStart w:id="135"/>
      <w:r>
        <w:t>JUSTIFICATIVA</w:t>
      </w:r>
      <w:commentRangeEnd w:id="135"/>
      <w:r w:rsidR="00E25C84">
        <w:rPr>
          <w:rStyle w:val="Refdecomentrio"/>
          <w:caps w:val="0"/>
          <w:color w:val="auto"/>
        </w:rPr>
        <w:commentReference w:id="135"/>
      </w:r>
    </w:p>
    <w:p w14:paraId="6B0EB043" w14:textId="259FDBFE" w:rsidR="00332D6C" w:rsidRDefault="00C27BEC" w:rsidP="00332D6C">
      <w:pPr>
        <w:pStyle w:val="TF-TEXTO"/>
      </w:pPr>
      <w:del w:id="136" w:author="Luciana Pereira de Araújo Kohler" w:date="2020-10-29T19:57:00Z">
        <w:r w:rsidDel="00D523BF">
          <w:delText xml:space="preserve">A razão </w:delText>
        </w:r>
        <w:r w:rsidDel="009E198A">
          <w:delText xml:space="preserve">mais </w:delText>
        </w:r>
        <w:r w:rsidR="00332D6C" w:rsidDel="009E198A">
          <w:delText xml:space="preserve">forte </w:delText>
        </w:r>
        <w:r w:rsidR="00332D6C" w:rsidDel="00D523BF">
          <w:delText>em investir em pesquisa neste trabalho</w:delText>
        </w:r>
      </w:del>
      <w:ins w:id="137" w:author="Luciana Pereira de Araújo Kohler" w:date="2020-10-29T19:57:00Z">
        <w:r w:rsidR="00D523BF">
          <w:t>A motivaç</w:t>
        </w:r>
      </w:ins>
      <w:ins w:id="138" w:author="Luciana Pereira de Araújo Kohler" w:date="2020-10-29T19:58:00Z">
        <w:r w:rsidR="00D523BF">
          <w:t>ão deste trabalho</w:t>
        </w:r>
      </w:ins>
      <w:r w:rsidR="00332D6C">
        <w:t xml:space="preserve"> é a falta</w:t>
      </w:r>
      <w:r w:rsidR="007065E9">
        <w:t xml:space="preserve"> de uma ferramenta de apoio na construção de testes para softwares que não foram projetados para testes, ou seja, que possuem uma estrutura de código com muita dependência, com nível de acoplamento alto, trazendo para os testes um trabalho muito grande para a criação da camada das pré-condições, </w:t>
      </w:r>
      <w:r w:rsidR="009C0B80">
        <w:t>obrigando</w:t>
      </w:r>
      <w:r w:rsidR="007065E9">
        <w:t xml:space="preserve"> o profissional </w:t>
      </w:r>
      <w:r w:rsidR="009C0B80">
        <w:t xml:space="preserve">a </w:t>
      </w:r>
      <w:r w:rsidR="007065E9">
        <w:t>realizar a programação de tod</w:t>
      </w:r>
      <w:ins w:id="139" w:author="Luciana Pereira de Araújo Kohler" w:date="2020-10-29T19:58:00Z">
        <w:r w:rsidR="00D523BF">
          <w:t>a</w:t>
        </w:r>
      </w:ins>
      <w:del w:id="140" w:author="Luciana Pereira de Araújo Kohler" w:date="2020-10-29T19:58:00Z">
        <w:r w:rsidR="007065E9" w:rsidDel="00D523BF">
          <w:delText>o</w:delText>
        </w:r>
      </w:del>
      <w:r w:rsidR="007065E9">
        <w:t xml:space="preserve"> essa fase de pré-condição. </w:t>
      </w:r>
      <w:commentRangeStart w:id="141"/>
      <w:r w:rsidR="007065E9">
        <w:t xml:space="preserve">Outro </w:t>
      </w:r>
      <w:r w:rsidR="00420118">
        <w:t>ponto</w:t>
      </w:r>
      <w:r w:rsidR="007065E9">
        <w:t xml:space="preserve"> é</w:t>
      </w:r>
      <w:r w:rsidR="00332D6C">
        <w:t xml:space="preserve"> </w:t>
      </w:r>
      <w:r w:rsidR="007065E9">
        <w:t>a</w:t>
      </w:r>
      <w:r w:rsidR="00420118">
        <w:t xml:space="preserve"> falta de</w:t>
      </w:r>
      <w:r w:rsidR="00332D6C">
        <w:t xml:space="preserve"> qualidade de software legado em operação</w:t>
      </w:r>
      <w:r>
        <w:t xml:space="preserve"> somado a dificuldade de investimento e pela alta complexidade em reco</w:t>
      </w:r>
      <w:r w:rsidR="00B14050">
        <w:t xml:space="preserve">nstruir </w:t>
      </w:r>
      <w:r>
        <w:t xml:space="preserve">o software e realizar </w:t>
      </w:r>
      <w:r w:rsidR="00F363CF">
        <w:t>as atividades de</w:t>
      </w:r>
      <w:r>
        <w:t xml:space="preserve"> migração. </w:t>
      </w:r>
      <w:commentRangeEnd w:id="141"/>
      <w:r w:rsidR="00D239B9">
        <w:rPr>
          <w:rStyle w:val="Refdecomentrio"/>
        </w:rPr>
        <w:commentReference w:id="141"/>
      </w:r>
      <w:r>
        <w:t>Apenas</w:t>
      </w:r>
      <w:r w:rsidR="00332D6C">
        <w:t xml:space="preserve"> resgatando </w:t>
      </w:r>
      <w:r>
        <w:t xml:space="preserve">que a </w:t>
      </w:r>
      <w:r w:rsidR="00332D6C">
        <w:t>definição empregada para software legado não está limitada à obsolescência da tecnologia e a falta de documentação, mas principalmente pela ausência de boas práticas</w:t>
      </w:r>
      <w:r w:rsidR="00F363CF">
        <w:t xml:space="preserve"> de projetos e</w:t>
      </w:r>
      <w:r w:rsidR="00332D6C">
        <w:t xml:space="preserve"> técnicas de engenharia que elevam a qualidade de manutenção do software.</w:t>
      </w:r>
    </w:p>
    <w:p w14:paraId="44DB2A5E" w14:textId="77AC6476" w:rsidR="00B14050" w:rsidRDefault="00332D6C" w:rsidP="00332D6C">
      <w:pPr>
        <w:pStyle w:val="TF-TEXTO"/>
      </w:pPr>
      <w:commentRangeStart w:id="142"/>
      <w:r>
        <w:t xml:space="preserve">Dito isto, esse trabalho é justificado pela ausência de manutenibilidade, </w:t>
      </w:r>
      <w:r w:rsidRPr="003C18DA">
        <w:rPr>
          <w:highlight w:val="yellow"/>
          <w:rPrChange w:id="143" w:author="Luciana Pereira de Araújo Kohler" w:date="2020-10-29T20:01:00Z">
            <w:rPr/>
          </w:rPrChange>
        </w:rPr>
        <w:t>visto que</w:t>
      </w:r>
      <w:r>
        <w:t xml:space="preserve"> software legado em geral tem problemas sérios de arquitetura, comprometendo a manutenção </w:t>
      </w:r>
      <w:r w:rsidRPr="003C18DA">
        <w:rPr>
          <w:highlight w:val="yellow"/>
          <w:rPrChange w:id="144" w:author="Luciana Pereira de Araújo Kohler" w:date="2020-10-29T20:01:00Z">
            <w:rPr/>
          </w:rPrChange>
        </w:rPr>
        <w:t>visto que</w:t>
      </w:r>
      <w:r>
        <w:t xml:space="preserve"> não se aplica o conceito de modularização, aumentando potencialmente os riscos de uma alteração refletir em algum ponto do software que não devia, pela falta de um projeto de software </w:t>
      </w:r>
      <w:r w:rsidR="00FF7104">
        <w:t>bem elaborado, respeitando técnicas e padrões mundialmente recomendados a área de testes acaba ficando</w:t>
      </w:r>
      <w:r>
        <w:t xml:space="preserve"> sobrecarreg</w:t>
      </w:r>
      <w:r w:rsidR="00FF7104">
        <w:t xml:space="preserve">ada, </w:t>
      </w:r>
      <w:r w:rsidR="00FF7104" w:rsidRPr="003C18DA">
        <w:rPr>
          <w:highlight w:val="yellow"/>
          <w:rPrChange w:id="145" w:author="Luciana Pereira de Araújo Kohler" w:date="2020-10-29T20:01:00Z">
            <w:rPr/>
          </w:rPrChange>
        </w:rPr>
        <w:t>visto que</w:t>
      </w:r>
      <w:r w:rsidR="00FF7104">
        <w:t xml:space="preserve"> para qualquer alteração no software, precisa-se garantir que outra funcionalidade, requisito não tenha regredido, ou seja, deixado de funcionar.</w:t>
      </w:r>
      <w:commentRangeEnd w:id="142"/>
      <w:r w:rsidR="003C18DA">
        <w:rPr>
          <w:rStyle w:val="Refdecomentrio"/>
        </w:rPr>
        <w:commentReference w:id="142"/>
      </w:r>
    </w:p>
    <w:p w14:paraId="2B970D90" w14:textId="77777777" w:rsidR="00535AD1" w:rsidRDefault="00535AD1" w:rsidP="00332D6C">
      <w:pPr>
        <w:pStyle w:val="TF-TEXTO"/>
      </w:pPr>
    </w:p>
    <w:p w14:paraId="035AE447" w14:textId="3C03F2FC" w:rsidR="00B14050" w:rsidRDefault="00B14050" w:rsidP="00332D6C">
      <w:pPr>
        <w:pStyle w:val="TF-TEXTO"/>
      </w:pPr>
      <w:commentRangeStart w:id="146"/>
      <w:r>
        <w:t>No</w:t>
      </w:r>
      <w:commentRangeEnd w:id="146"/>
      <w:r w:rsidR="00D97D0B">
        <w:rPr>
          <w:rStyle w:val="Refdecomentrio"/>
        </w:rPr>
        <w:commentReference w:id="146"/>
      </w:r>
      <w:r>
        <w:t xml:space="preserve"> quadro 1 são apresentadas características </w:t>
      </w:r>
      <w:r w:rsidR="003972A8">
        <w:t xml:space="preserve">verificadas nos dois trabalhos correlatos e que parcialmente auxiliaram a identificar requisitos para a ferramenta proposta. </w:t>
      </w:r>
    </w:p>
    <w:p w14:paraId="315EB9AA" w14:textId="50ED34FE" w:rsidR="00A379D3" w:rsidRDefault="00A379D3">
      <w:pPr>
        <w:keepNext w:val="0"/>
        <w:keepLines w:val="0"/>
        <w:rPr>
          <w:sz w:val="20"/>
          <w:szCs w:val="20"/>
        </w:rPr>
      </w:pPr>
    </w:p>
    <w:p w14:paraId="72CB74DD" w14:textId="25405DE4" w:rsidR="009F62DC" w:rsidRDefault="009F62DC" w:rsidP="00C9080C">
      <w:pPr>
        <w:pStyle w:val="TF-TEXTO"/>
        <w:jc w:val="center"/>
      </w:pPr>
      <w:commentRangeStart w:id="147"/>
      <w:r>
        <w:t>Quadro 1 – Comparativo entre os trabalhos correlatos</w:t>
      </w:r>
      <w:commentRangeEnd w:id="147"/>
      <w:r w:rsidR="00F37307">
        <w:rPr>
          <w:rStyle w:val="Refdecomentrio"/>
        </w:rPr>
        <w:commentReference w:id="147"/>
      </w:r>
    </w:p>
    <w:tbl>
      <w:tblPr>
        <w:tblStyle w:val="Tabelacomgrade"/>
        <w:tblW w:w="0" w:type="auto"/>
        <w:tblLook w:val="04A0" w:firstRow="1" w:lastRow="0" w:firstColumn="1" w:lastColumn="0" w:noHBand="0" w:noVBand="1"/>
      </w:tblPr>
      <w:tblGrid>
        <w:gridCol w:w="3020"/>
        <w:gridCol w:w="3021"/>
        <w:gridCol w:w="3021"/>
      </w:tblGrid>
      <w:tr w:rsidR="009F62DC" w14:paraId="5F1852AE" w14:textId="77777777" w:rsidTr="009F62DC">
        <w:tc>
          <w:tcPr>
            <w:tcW w:w="3020" w:type="dxa"/>
          </w:tcPr>
          <w:p w14:paraId="5E5D911D" w14:textId="35974963" w:rsidR="009F62DC" w:rsidRDefault="009F62DC" w:rsidP="00332D6C">
            <w:pPr>
              <w:pStyle w:val="TF-TEXTO"/>
              <w:ind w:firstLine="0"/>
            </w:pPr>
            <w:r>
              <w:t>Características</w:t>
            </w:r>
          </w:p>
        </w:tc>
        <w:tc>
          <w:tcPr>
            <w:tcW w:w="3021" w:type="dxa"/>
          </w:tcPr>
          <w:p w14:paraId="4694F195" w14:textId="3BF52C93" w:rsidR="009F62DC" w:rsidRDefault="009F62DC" w:rsidP="00332D6C">
            <w:pPr>
              <w:pStyle w:val="TF-TEXTO"/>
              <w:ind w:firstLine="0"/>
            </w:pPr>
            <w:commentRangeStart w:id="148"/>
            <w:proofErr w:type="spellStart"/>
            <w:r>
              <w:t>Cucumber</w:t>
            </w:r>
            <w:proofErr w:type="spellEnd"/>
          </w:p>
        </w:tc>
        <w:tc>
          <w:tcPr>
            <w:tcW w:w="3021" w:type="dxa"/>
          </w:tcPr>
          <w:p w14:paraId="5B04B81F" w14:textId="04F9060E" w:rsidR="009F62DC" w:rsidRDefault="009F62DC" w:rsidP="00332D6C">
            <w:pPr>
              <w:pStyle w:val="TF-TEXTO"/>
              <w:ind w:firstLine="0"/>
            </w:pPr>
            <w:proofErr w:type="spellStart"/>
            <w:r>
              <w:t>AutoTest</w:t>
            </w:r>
            <w:proofErr w:type="spellEnd"/>
            <w:r>
              <w:t xml:space="preserve"> (IBM)</w:t>
            </w:r>
            <w:commentRangeEnd w:id="148"/>
            <w:r w:rsidR="00281F57">
              <w:rPr>
                <w:rStyle w:val="Refdecomentrio"/>
              </w:rPr>
              <w:commentReference w:id="148"/>
            </w:r>
          </w:p>
        </w:tc>
      </w:tr>
      <w:tr w:rsidR="009F62DC" w14:paraId="676D3E27" w14:textId="77777777" w:rsidTr="009F62DC">
        <w:tc>
          <w:tcPr>
            <w:tcW w:w="3020" w:type="dxa"/>
          </w:tcPr>
          <w:p w14:paraId="4328B9BF" w14:textId="1FCFF026" w:rsidR="009F62DC" w:rsidRDefault="00327743" w:rsidP="00332D6C">
            <w:pPr>
              <w:pStyle w:val="TF-TEXTO"/>
              <w:ind w:firstLine="0"/>
            </w:pPr>
            <w:r>
              <w:lastRenderedPageBreak/>
              <w:t>Bateria de testes por funcionalidade</w:t>
            </w:r>
          </w:p>
        </w:tc>
        <w:tc>
          <w:tcPr>
            <w:tcW w:w="3021" w:type="dxa"/>
          </w:tcPr>
          <w:p w14:paraId="0C6ABABE" w14:textId="21CBBE4E" w:rsidR="009F62DC" w:rsidRDefault="009F62DC" w:rsidP="00332D6C">
            <w:pPr>
              <w:pStyle w:val="TF-TEXTO"/>
              <w:ind w:firstLine="0"/>
            </w:pPr>
            <w:r>
              <w:t>Sim</w:t>
            </w:r>
          </w:p>
        </w:tc>
        <w:tc>
          <w:tcPr>
            <w:tcW w:w="3021" w:type="dxa"/>
          </w:tcPr>
          <w:p w14:paraId="758AC324" w14:textId="427A0BF0" w:rsidR="009F62DC" w:rsidRDefault="009F62DC" w:rsidP="00332D6C">
            <w:pPr>
              <w:pStyle w:val="TF-TEXTO"/>
              <w:ind w:firstLine="0"/>
            </w:pPr>
            <w:r>
              <w:t>Sim</w:t>
            </w:r>
          </w:p>
        </w:tc>
      </w:tr>
      <w:tr w:rsidR="009F62DC" w14:paraId="167885B5" w14:textId="77777777" w:rsidTr="009F62DC">
        <w:tc>
          <w:tcPr>
            <w:tcW w:w="3020" w:type="dxa"/>
          </w:tcPr>
          <w:p w14:paraId="64F64498" w14:textId="7EBC5B32" w:rsidR="009F62DC" w:rsidRDefault="005E5323" w:rsidP="00332D6C">
            <w:pPr>
              <w:pStyle w:val="TF-TEXTO"/>
              <w:ind w:firstLine="0"/>
            </w:pPr>
            <w:r>
              <w:t>Criação de testes para uma classe</w:t>
            </w:r>
          </w:p>
        </w:tc>
        <w:tc>
          <w:tcPr>
            <w:tcW w:w="3021" w:type="dxa"/>
          </w:tcPr>
          <w:p w14:paraId="56B260AC" w14:textId="2AF2E4B3" w:rsidR="009F62DC" w:rsidRDefault="009F62DC" w:rsidP="00332D6C">
            <w:pPr>
              <w:pStyle w:val="TF-TEXTO"/>
              <w:ind w:firstLine="0"/>
            </w:pPr>
            <w:r>
              <w:t>Sim</w:t>
            </w:r>
          </w:p>
        </w:tc>
        <w:tc>
          <w:tcPr>
            <w:tcW w:w="3021" w:type="dxa"/>
          </w:tcPr>
          <w:p w14:paraId="14337E14" w14:textId="64F93E4F" w:rsidR="009F62DC" w:rsidRDefault="009F62DC" w:rsidP="00332D6C">
            <w:pPr>
              <w:pStyle w:val="TF-TEXTO"/>
              <w:ind w:firstLine="0"/>
            </w:pPr>
            <w:r>
              <w:t>Sim</w:t>
            </w:r>
          </w:p>
        </w:tc>
      </w:tr>
      <w:tr w:rsidR="009F62DC" w14:paraId="32B4DEA7" w14:textId="77777777" w:rsidTr="009F62DC">
        <w:tc>
          <w:tcPr>
            <w:tcW w:w="3020" w:type="dxa"/>
          </w:tcPr>
          <w:p w14:paraId="28AE2C53" w14:textId="487C5260" w:rsidR="009F62DC" w:rsidRDefault="00C9080C" w:rsidP="00332D6C">
            <w:pPr>
              <w:pStyle w:val="TF-TEXTO"/>
              <w:ind w:firstLine="0"/>
            </w:pPr>
            <w:r>
              <w:t>Implementação dos cenários</w:t>
            </w:r>
          </w:p>
        </w:tc>
        <w:tc>
          <w:tcPr>
            <w:tcW w:w="3021" w:type="dxa"/>
          </w:tcPr>
          <w:p w14:paraId="3CE72F24" w14:textId="653EC723" w:rsidR="009F62DC" w:rsidRDefault="00C9080C" w:rsidP="00332D6C">
            <w:pPr>
              <w:pStyle w:val="TF-TEXTO"/>
              <w:ind w:firstLine="0"/>
            </w:pPr>
            <w:r>
              <w:t>Sim</w:t>
            </w:r>
          </w:p>
        </w:tc>
        <w:tc>
          <w:tcPr>
            <w:tcW w:w="3021" w:type="dxa"/>
          </w:tcPr>
          <w:p w14:paraId="0C083A65" w14:textId="2911B038" w:rsidR="009F62DC" w:rsidRDefault="00C9080C" w:rsidP="00332D6C">
            <w:pPr>
              <w:pStyle w:val="TF-TEXTO"/>
              <w:ind w:firstLine="0"/>
            </w:pPr>
            <w:r>
              <w:t>Não</w:t>
            </w:r>
          </w:p>
        </w:tc>
      </w:tr>
      <w:tr w:rsidR="009F62DC" w14:paraId="28844EF1" w14:textId="77777777" w:rsidTr="009F62DC">
        <w:tc>
          <w:tcPr>
            <w:tcW w:w="3020" w:type="dxa"/>
          </w:tcPr>
          <w:p w14:paraId="5FCE7BB7" w14:textId="28583256" w:rsidR="009F62DC" w:rsidRDefault="005E5323" w:rsidP="00332D6C">
            <w:pPr>
              <w:pStyle w:val="TF-TEXTO"/>
              <w:ind w:firstLine="0"/>
            </w:pPr>
            <w:r>
              <w:t>Registro das funcionalidades</w:t>
            </w:r>
          </w:p>
        </w:tc>
        <w:tc>
          <w:tcPr>
            <w:tcW w:w="3021" w:type="dxa"/>
          </w:tcPr>
          <w:p w14:paraId="0F6D0D86" w14:textId="56C8A997" w:rsidR="009F62DC" w:rsidRDefault="00C9080C" w:rsidP="00332D6C">
            <w:pPr>
              <w:pStyle w:val="TF-TEXTO"/>
              <w:ind w:firstLine="0"/>
            </w:pPr>
            <w:r>
              <w:t>Não</w:t>
            </w:r>
          </w:p>
        </w:tc>
        <w:tc>
          <w:tcPr>
            <w:tcW w:w="3021" w:type="dxa"/>
          </w:tcPr>
          <w:p w14:paraId="65AC92B0" w14:textId="0C14CA7C" w:rsidR="009F62DC" w:rsidRDefault="00C9080C" w:rsidP="00332D6C">
            <w:pPr>
              <w:pStyle w:val="TF-TEXTO"/>
              <w:ind w:firstLine="0"/>
            </w:pPr>
            <w:r>
              <w:t>Sim</w:t>
            </w:r>
          </w:p>
        </w:tc>
      </w:tr>
      <w:tr w:rsidR="009F62DC" w14:paraId="4B97CEF5" w14:textId="77777777" w:rsidTr="009F62DC">
        <w:tc>
          <w:tcPr>
            <w:tcW w:w="3020" w:type="dxa"/>
          </w:tcPr>
          <w:p w14:paraId="76D547B1" w14:textId="7149C0F0" w:rsidR="009F62DC" w:rsidRDefault="005E5323" w:rsidP="00332D6C">
            <w:pPr>
              <w:pStyle w:val="TF-TEXTO"/>
              <w:ind w:firstLine="0"/>
            </w:pPr>
            <w:r>
              <w:t>Registro dos casos de testes</w:t>
            </w:r>
          </w:p>
        </w:tc>
        <w:tc>
          <w:tcPr>
            <w:tcW w:w="3021" w:type="dxa"/>
          </w:tcPr>
          <w:p w14:paraId="6F2C50D4" w14:textId="457C1A8E" w:rsidR="009F62DC" w:rsidRDefault="00C9080C" w:rsidP="00332D6C">
            <w:pPr>
              <w:pStyle w:val="TF-TEXTO"/>
              <w:ind w:firstLine="0"/>
            </w:pPr>
            <w:r>
              <w:t>Não</w:t>
            </w:r>
          </w:p>
        </w:tc>
        <w:tc>
          <w:tcPr>
            <w:tcW w:w="3021" w:type="dxa"/>
          </w:tcPr>
          <w:p w14:paraId="1225B4DA" w14:textId="70310420" w:rsidR="009F62DC" w:rsidRDefault="00C9080C" w:rsidP="00332D6C">
            <w:pPr>
              <w:pStyle w:val="TF-TEXTO"/>
              <w:ind w:firstLine="0"/>
            </w:pPr>
            <w:r>
              <w:t>Sim</w:t>
            </w:r>
          </w:p>
        </w:tc>
      </w:tr>
      <w:tr w:rsidR="00C9080C" w14:paraId="56E51B1F" w14:textId="77777777" w:rsidTr="009F62DC">
        <w:tc>
          <w:tcPr>
            <w:tcW w:w="3020" w:type="dxa"/>
          </w:tcPr>
          <w:p w14:paraId="25AAA83F" w14:textId="73CF67CA" w:rsidR="00C9080C" w:rsidRDefault="00C9080C" w:rsidP="00332D6C">
            <w:pPr>
              <w:pStyle w:val="TF-TEXTO"/>
              <w:ind w:firstLine="0"/>
            </w:pPr>
            <w:r>
              <w:t>Consultas sobre os resultados dos testes</w:t>
            </w:r>
          </w:p>
        </w:tc>
        <w:tc>
          <w:tcPr>
            <w:tcW w:w="3021" w:type="dxa"/>
          </w:tcPr>
          <w:p w14:paraId="1F053F66" w14:textId="139A3050" w:rsidR="00C9080C" w:rsidRDefault="00C9080C" w:rsidP="00332D6C">
            <w:pPr>
              <w:pStyle w:val="TF-TEXTO"/>
              <w:ind w:firstLine="0"/>
            </w:pPr>
            <w:r>
              <w:t>Sim</w:t>
            </w:r>
          </w:p>
        </w:tc>
        <w:tc>
          <w:tcPr>
            <w:tcW w:w="3021" w:type="dxa"/>
          </w:tcPr>
          <w:p w14:paraId="275DDC9C" w14:textId="49DD95E9" w:rsidR="00C9080C" w:rsidRDefault="00C9080C" w:rsidP="00332D6C">
            <w:pPr>
              <w:pStyle w:val="TF-TEXTO"/>
              <w:ind w:firstLine="0"/>
            </w:pPr>
            <w:r>
              <w:t>Sim</w:t>
            </w:r>
          </w:p>
        </w:tc>
      </w:tr>
      <w:tr w:rsidR="00C9080C" w14:paraId="6D8D259D" w14:textId="77777777" w:rsidTr="009F62DC">
        <w:tc>
          <w:tcPr>
            <w:tcW w:w="3020" w:type="dxa"/>
          </w:tcPr>
          <w:p w14:paraId="0C02C79E" w14:textId="2942EFAD" w:rsidR="00C9080C" w:rsidRDefault="00C9080C" w:rsidP="00332D6C">
            <w:pPr>
              <w:pStyle w:val="TF-TEXTO"/>
              <w:ind w:firstLine="0"/>
            </w:pPr>
            <w:r>
              <w:t>Relatórios sobre os resultados dos testes</w:t>
            </w:r>
          </w:p>
        </w:tc>
        <w:tc>
          <w:tcPr>
            <w:tcW w:w="3021" w:type="dxa"/>
          </w:tcPr>
          <w:p w14:paraId="61B09CE3" w14:textId="6C62729C" w:rsidR="00C9080C" w:rsidRDefault="00C9080C" w:rsidP="00332D6C">
            <w:pPr>
              <w:pStyle w:val="TF-TEXTO"/>
              <w:ind w:firstLine="0"/>
            </w:pPr>
            <w:r>
              <w:t>Sim</w:t>
            </w:r>
          </w:p>
        </w:tc>
        <w:tc>
          <w:tcPr>
            <w:tcW w:w="3021" w:type="dxa"/>
          </w:tcPr>
          <w:p w14:paraId="4F7F9BE9" w14:textId="6C49E681" w:rsidR="00C9080C" w:rsidRDefault="00C9080C" w:rsidP="00332D6C">
            <w:pPr>
              <w:pStyle w:val="TF-TEXTO"/>
              <w:ind w:firstLine="0"/>
            </w:pPr>
            <w:r>
              <w:t>Sim</w:t>
            </w:r>
          </w:p>
        </w:tc>
      </w:tr>
      <w:tr w:rsidR="00C9080C" w14:paraId="276E1E3E" w14:textId="77777777" w:rsidTr="009F62DC">
        <w:tc>
          <w:tcPr>
            <w:tcW w:w="3020" w:type="dxa"/>
          </w:tcPr>
          <w:p w14:paraId="3BDCE346" w14:textId="0A73AAC0" w:rsidR="00C9080C" w:rsidRDefault="00C9080C" w:rsidP="00332D6C">
            <w:pPr>
              <w:pStyle w:val="TF-TEXTO"/>
              <w:ind w:firstLine="0"/>
            </w:pPr>
            <w:r>
              <w:t>Gráficos sobre os resultados dos testes</w:t>
            </w:r>
          </w:p>
        </w:tc>
        <w:tc>
          <w:tcPr>
            <w:tcW w:w="3021" w:type="dxa"/>
          </w:tcPr>
          <w:p w14:paraId="2407D65D" w14:textId="3A95D871" w:rsidR="00C9080C" w:rsidRDefault="00C9080C" w:rsidP="00332D6C">
            <w:pPr>
              <w:pStyle w:val="TF-TEXTO"/>
              <w:ind w:firstLine="0"/>
            </w:pPr>
            <w:r>
              <w:t>Sim</w:t>
            </w:r>
          </w:p>
        </w:tc>
        <w:tc>
          <w:tcPr>
            <w:tcW w:w="3021" w:type="dxa"/>
          </w:tcPr>
          <w:p w14:paraId="5BB770C5" w14:textId="663F5C00" w:rsidR="00C9080C" w:rsidRDefault="00C9080C" w:rsidP="00332D6C">
            <w:pPr>
              <w:pStyle w:val="TF-TEXTO"/>
              <w:ind w:firstLine="0"/>
            </w:pPr>
            <w:r>
              <w:t>Sim</w:t>
            </w:r>
          </w:p>
        </w:tc>
      </w:tr>
    </w:tbl>
    <w:p w14:paraId="3664B65E" w14:textId="750E31CC" w:rsidR="00C27BEC" w:rsidRDefault="008A749F" w:rsidP="00A379D3">
      <w:pPr>
        <w:pStyle w:val="TF-TEXTO"/>
        <w:ind w:firstLine="0"/>
        <w:rPr>
          <w:color w:val="000000"/>
        </w:rPr>
      </w:pPr>
      <w:r>
        <w:t>Fonte: elaborado pelo autor</w:t>
      </w:r>
    </w:p>
    <w:p w14:paraId="51E0058B" w14:textId="376F210A" w:rsidR="00451B94" w:rsidRDefault="00451B94" w:rsidP="00CE52F0">
      <w:pPr>
        <w:pStyle w:val="Ttulo2"/>
      </w:pPr>
      <w:r>
        <w:t xml:space="preserve">REQUISITOS PRINCIPAIS </w:t>
      </w:r>
      <w:del w:id="149" w:author="Luciana Pereira de Araújo Kohler" w:date="2020-10-29T20:04:00Z">
        <w:r w:rsidDel="005B23F2">
          <w:delText>DO PROBLEMA A SER TRABALHADO</w:delText>
        </w:r>
      </w:del>
      <w:bookmarkEnd w:id="128"/>
      <w:bookmarkEnd w:id="129"/>
      <w:bookmarkEnd w:id="130"/>
      <w:bookmarkEnd w:id="131"/>
      <w:bookmarkEnd w:id="132"/>
      <w:bookmarkEnd w:id="133"/>
      <w:bookmarkEnd w:id="134"/>
    </w:p>
    <w:p w14:paraId="4D25B1BD" w14:textId="2CFD5973" w:rsidR="00C27BEC" w:rsidRDefault="00C27BEC" w:rsidP="00C27BEC">
      <w:pPr>
        <w:pStyle w:val="TF-TEXTO"/>
      </w:pPr>
      <w:r>
        <w:t>Os requisitos funcionais deste trabalho são:</w:t>
      </w:r>
    </w:p>
    <w:p w14:paraId="0A4E929B" w14:textId="138D554D" w:rsidR="00C32B2B" w:rsidRDefault="003972A8" w:rsidP="00C27BEC">
      <w:pPr>
        <w:pStyle w:val="TF-TEXTO"/>
        <w:numPr>
          <w:ilvl w:val="0"/>
          <w:numId w:val="21"/>
        </w:numPr>
      </w:pPr>
      <w:r>
        <w:t>p</w:t>
      </w:r>
      <w:r w:rsidR="000655C1">
        <w:t>ermitir o registro da funcionalidade e dos casos de testes abrangidos por ela</w:t>
      </w:r>
      <w:r w:rsidR="00C32B2B">
        <w:t>;</w:t>
      </w:r>
    </w:p>
    <w:p w14:paraId="651DD47D" w14:textId="277101EF" w:rsidR="00365BA1" w:rsidRDefault="003972A8" w:rsidP="00C27BEC">
      <w:pPr>
        <w:pStyle w:val="TF-TEXTO"/>
        <w:numPr>
          <w:ilvl w:val="0"/>
          <w:numId w:val="21"/>
        </w:numPr>
      </w:pPr>
      <w:r>
        <w:t>p</w:t>
      </w:r>
      <w:r w:rsidR="00365BA1">
        <w:t>ermitir a configuração das pré-condições para cada cenário de teste;</w:t>
      </w:r>
    </w:p>
    <w:p w14:paraId="078DBEE9" w14:textId="59A39523" w:rsidR="00461085" w:rsidRDefault="003972A8" w:rsidP="00C27BEC">
      <w:pPr>
        <w:pStyle w:val="TF-TEXTO"/>
        <w:numPr>
          <w:ilvl w:val="0"/>
          <w:numId w:val="21"/>
        </w:numPr>
      </w:pPr>
      <w:r>
        <w:t>p</w:t>
      </w:r>
      <w:r w:rsidR="00461085">
        <w:t>ermitir consultar as funcionalidades e seus casos de testes</w:t>
      </w:r>
      <w:r w:rsidR="00BD77F2">
        <w:t xml:space="preserve"> que estão sob cobertura de testes pela ferramenta</w:t>
      </w:r>
      <w:r w:rsidR="00461085">
        <w:t>;</w:t>
      </w:r>
    </w:p>
    <w:p w14:paraId="0E5D5D5B" w14:textId="5B3AED6A" w:rsidR="00C27BEC" w:rsidRDefault="00C27BEC" w:rsidP="00C27BEC">
      <w:pPr>
        <w:pStyle w:val="TF-TEXTO"/>
        <w:numPr>
          <w:ilvl w:val="0"/>
          <w:numId w:val="21"/>
        </w:numPr>
      </w:pPr>
      <w:r>
        <w:t>permitir</w:t>
      </w:r>
      <w:r w:rsidR="00C32B2B">
        <w:t xml:space="preserve"> </w:t>
      </w:r>
      <w:r w:rsidR="00790ACB">
        <w:t xml:space="preserve">a criação de </w:t>
      </w:r>
      <w:r w:rsidR="00C32B2B">
        <w:t>cenários</w:t>
      </w:r>
      <w:r>
        <w:t xml:space="preserve"> previstos para </w:t>
      </w:r>
      <w:r w:rsidR="001B3E2D">
        <w:t>a</w:t>
      </w:r>
      <w:r>
        <w:t xml:space="preserve"> operação</w:t>
      </w:r>
      <w:r w:rsidR="001B3E2D">
        <w:t xml:space="preserve"> de cada classe/método</w:t>
      </w:r>
      <w:r>
        <w:t>;</w:t>
      </w:r>
    </w:p>
    <w:p w14:paraId="713C5C07" w14:textId="3F47235D" w:rsidR="00C27BEC" w:rsidRDefault="00C32B2B" w:rsidP="00C27BEC">
      <w:pPr>
        <w:pStyle w:val="TF-TEXTO"/>
        <w:numPr>
          <w:ilvl w:val="0"/>
          <w:numId w:val="21"/>
        </w:numPr>
      </w:pPr>
      <w:r>
        <w:t>permitir a execução d</w:t>
      </w:r>
      <w:r w:rsidR="00571D98">
        <w:t>e uma funcionalidade específic</w:t>
      </w:r>
      <w:r w:rsidR="00430CA1">
        <w:t>a</w:t>
      </w:r>
      <w:r w:rsidR="00571D98">
        <w:t xml:space="preserve"> assim como também de </w:t>
      </w:r>
      <w:r w:rsidR="00430CA1">
        <w:t>um cenário</w:t>
      </w:r>
      <w:r w:rsidR="00571D98">
        <w:t xml:space="preserve"> </w:t>
      </w:r>
      <w:r w:rsidR="00430CA1">
        <w:t>específico</w:t>
      </w:r>
      <w:r>
        <w:t>;</w:t>
      </w:r>
    </w:p>
    <w:p w14:paraId="2D588C16" w14:textId="46D48151" w:rsidR="00C27BEC" w:rsidRDefault="00C32B2B" w:rsidP="00C27BEC">
      <w:pPr>
        <w:pStyle w:val="TF-TEXTO"/>
        <w:numPr>
          <w:ilvl w:val="0"/>
          <w:numId w:val="21"/>
        </w:numPr>
      </w:pPr>
      <w:r>
        <w:t>apresentar o resultado da execução do cenário, podendo ser “OK” ou “NOK”</w:t>
      </w:r>
      <w:r w:rsidR="003972A8">
        <w:t xml:space="preserve">. </w:t>
      </w:r>
    </w:p>
    <w:p w14:paraId="4FBB25F5" w14:textId="3C137D76" w:rsidR="0030039B" w:rsidDel="00EF597C" w:rsidRDefault="0030039B" w:rsidP="0030039B">
      <w:pPr>
        <w:pStyle w:val="TF-TEXTO"/>
        <w:ind w:left="680" w:firstLine="0"/>
        <w:rPr>
          <w:del w:id="150" w:author="Luciana Pereira de Araújo Kohler" w:date="2020-10-29T20:05:00Z"/>
        </w:rPr>
      </w:pPr>
    </w:p>
    <w:p w14:paraId="377C0562" w14:textId="7EB2EB13" w:rsidR="0030039B" w:rsidRDefault="0030039B" w:rsidP="00112C5A">
      <w:pPr>
        <w:pStyle w:val="TF-TEXTO"/>
      </w:pPr>
      <w:r>
        <w:t>Os requisitos não funcionais deste trabalho são:</w:t>
      </w:r>
    </w:p>
    <w:p w14:paraId="36458993" w14:textId="6AFA11F7" w:rsidR="0030039B" w:rsidRDefault="0030039B" w:rsidP="0030039B">
      <w:pPr>
        <w:pStyle w:val="TF-TEXTO"/>
        <w:numPr>
          <w:ilvl w:val="0"/>
          <w:numId w:val="23"/>
        </w:numPr>
      </w:pPr>
      <w:r>
        <w:t xml:space="preserve">ser </w:t>
      </w:r>
      <w:del w:id="151" w:author="Luciana Pereira de Araújo Kohler" w:date="2020-10-29T20:05:00Z">
        <w:r w:rsidDel="00AD4502">
          <w:delText xml:space="preserve">construído </w:delText>
        </w:r>
      </w:del>
      <w:ins w:id="152" w:author="Luciana Pereira de Araújo Kohler" w:date="2020-10-29T20:05:00Z">
        <w:r w:rsidR="00AD4502">
          <w:t>de</w:t>
        </w:r>
      </w:ins>
      <w:ins w:id="153" w:author="Luciana Pereira de Araújo Kohler" w:date="2020-10-29T20:06:00Z">
        <w:r w:rsidR="00AD4502">
          <w:t>senvolvido</w:t>
        </w:r>
      </w:ins>
      <w:ins w:id="154" w:author="Luciana Pereira de Araújo Kohler" w:date="2020-10-29T20:05:00Z">
        <w:r w:rsidR="00AD4502">
          <w:t xml:space="preserve"> </w:t>
        </w:r>
      </w:ins>
      <w:r>
        <w:t>na plataforma de desenvolvimento Java versão 11;</w:t>
      </w:r>
    </w:p>
    <w:p w14:paraId="739B14E1" w14:textId="0514C846" w:rsidR="008E0DFA" w:rsidRDefault="003972A8" w:rsidP="0030039B">
      <w:pPr>
        <w:pStyle w:val="TF-TEXTO"/>
        <w:numPr>
          <w:ilvl w:val="0"/>
          <w:numId w:val="23"/>
        </w:numPr>
      </w:pPr>
      <w:r>
        <w:t>a</w:t>
      </w:r>
      <w:r w:rsidR="008E0DFA">
        <w:t xml:space="preserve"> IDE de </w:t>
      </w:r>
      <w:del w:id="155" w:author="Luciana Pereira de Araújo Kohler" w:date="2020-10-29T20:06:00Z">
        <w:r w:rsidR="008E0DFA" w:rsidDel="00AD4502">
          <w:delText xml:space="preserve">construção </w:delText>
        </w:r>
      </w:del>
      <w:ins w:id="156" w:author="Luciana Pereira de Araújo Kohler" w:date="2020-10-29T20:06:00Z">
        <w:r w:rsidR="00AD4502">
          <w:t xml:space="preserve">desenvolvimento </w:t>
        </w:r>
      </w:ins>
      <w:r w:rsidR="008E0DFA">
        <w:t xml:space="preserve">deverá ser o </w:t>
      </w:r>
      <w:proofErr w:type="spellStart"/>
      <w:r w:rsidR="008E0DFA">
        <w:t>IntelliJ</w:t>
      </w:r>
      <w:proofErr w:type="spellEnd"/>
      <w:r w:rsidR="008E0DFA">
        <w:t xml:space="preserve"> IDEA Community</w:t>
      </w:r>
      <w:r w:rsidR="00C70658">
        <w:t>;</w:t>
      </w:r>
    </w:p>
    <w:p w14:paraId="5168D0F7" w14:textId="0AD24F55" w:rsidR="009129F4" w:rsidRDefault="002D143B" w:rsidP="008664CB">
      <w:pPr>
        <w:pStyle w:val="TF-TEXTO"/>
        <w:numPr>
          <w:ilvl w:val="0"/>
          <w:numId w:val="23"/>
        </w:numPr>
      </w:pPr>
      <w:del w:id="157" w:author="Luciana Pereira de Araújo Kohler" w:date="2020-10-29T20:06:00Z">
        <w:r w:rsidDel="00AD4502">
          <w:delText>ser utilizado</w:delText>
        </w:r>
      </w:del>
      <w:ins w:id="158" w:author="Luciana Pereira de Araújo Kohler" w:date="2020-10-29T20:06:00Z">
        <w:r w:rsidR="00AD4502">
          <w:t>utilizar</w:t>
        </w:r>
      </w:ins>
      <w:r>
        <w:t xml:space="preserve"> a prática de desenvolvimento guiado por testes (TDD)</w:t>
      </w:r>
      <w:r w:rsidR="00C70658">
        <w:t xml:space="preserve">, utilizando o framework </w:t>
      </w:r>
      <w:proofErr w:type="spellStart"/>
      <w:r w:rsidR="00C70658">
        <w:t>Junit</w:t>
      </w:r>
      <w:proofErr w:type="spellEnd"/>
      <w:r w:rsidR="003972A8">
        <w:t xml:space="preserve">. </w:t>
      </w:r>
    </w:p>
    <w:p w14:paraId="5CB0A412" w14:textId="4C73A368" w:rsidR="00451B94" w:rsidRDefault="00451B94" w:rsidP="00CE52F0">
      <w:pPr>
        <w:pStyle w:val="Ttulo2"/>
      </w:pPr>
      <w:r>
        <w:t>METODOLOGIA</w:t>
      </w:r>
    </w:p>
    <w:p w14:paraId="0B50A01B" w14:textId="292F537A" w:rsidR="001B3E2D" w:rsidRDefault="001B3E2D" w:rsidP="001B3E2D">
      <w:pPr>
        <w:pStyle w:val="TF-TEXTO"/>
      </w:pPr>
      <w:del w:id="159" w:author="Luciana Pereira de Araújo Kohler" w:date="2020-10-29T20:06:00Z">
        <w:r w:rsidDel="006469C9">
          <w:delText>A construção</w:delText>
        </w:r>
      </w:del>
      <w:ins w:id="160" w:author="Luciana Pereira de Araújo Kohler" w:date="2020-10-29T20:06:00Z">
        <w:r w:rsidR="006469C9">
          <w:t>O desenvolvimento</w:t>
        </w:r>
      </w:ins>
      <w:r>
        <w:t xml:space="preserve"> do trabalho respeitará a seguintes fases:</w:t>
      </w:r>
    </w:p>
    <w:p w14:paraId="6321AEC4" w14:textId="675BDD7A" w:rsidR="001B3E2D" w:rsidRDefault="003972A8" w:rsidP="001B3E2D">
      <w:pPr>
        <w:pStyle w:val="TF-TEXTO"/>
        <w:numPr>
          <w:ilvl w:val="0"/>
          <w:numId w:val="22"/>
        </w:numPr>
      </w:pPr>
      <w:r>
        <w:t>p</w:t>
      </w:r>
      <w:r w:rsidR="001B3E2D">
        <w:t>esquisa bibliográfica</w:t>
      </w:r>
      <w:r>
        <w:t xml:space="preserve">: </w:t>
      </w:r>
      <w:r w:rsidR="001B3E2D">
        <w:t>pesquisar características de código legado, código monolítico, avaliação e testes em estruturas de códigos que não são modulares;</w:t>
      </w:r>
    </w:p>
    <w:p w14:paraId="05F64A39" w14:textId="186ED2E2" w:rsidR="001B3E2D" w:rsidRDefault="003972A8" w:rsidP="001B3E2D">
      <w:pPr>
        <w:pStyle w:val="TF-TEXTO"/>
        <w:numPr>
          <w:ilvl w:val="0"/>
          <w:numId w:val="22"/>
        </w:numPr>
      </w:pPr>
      <w:proofErr w:type="spellStart"/>
      <w:r>
        <w:t>e</w:t>
      </w:r>
      <w:r w:rsidR="001B3E2D">
        <w:t>licitação</w:t>
      </w:r>
      <w:proofErr w:type="spellEnd"/>
      <w:r w:rsidR="001B3E2D">
        <w:t xml:space="preserve"> dos requisitos: </w:t>
      </w:r>
      <w:r>
        <w:t xml:space="preserve">revisar os requisitos previamente identificados; </w:t>
      </w:r>
    </w:p>
    <w:p w14:paraId="6B4432F5" w14:textId="4BBD15D8" w:rsidR="00E82A99" w:rsidRDefault="003972A8" w:rsidP="001B3E2D">
      <w:pPr>
        <w:pStyle w:val="TF-TEXTO"/>
        <w:numPr>
          <w:ilvl w:val="0"/>
          <w:numId w:val="22"/>
        </w:numPr>
      </w:pPr>
      <w:r>
        <w:t>p</w:t>
      </w:r>
      <w:r w:rsidR="00E82A99">
        <w:t>rojeto do software: construir o modelo estrutural e comportamental da ferramenta</w:t>
      </w:r>
      <w:r w:rsidR="00CC3F94">
        <w:t xml:space="preserve"> com o uso do </w:t>
      </w:r>
      <w:r>
        <w:t>d</w:t>
      </w:r>
      <w:r w:rsidR="00CC3F94">
        <w:t xml:space="preserve">iagrama de </w:t>
      </w:r>
      <w:r>
        <w:t xml:space="preserve">casos de uso, de </w:t>
      </w:r>
      <w:r w:rsidR="00CC3F94">
        <w:t>classes</w:t>
      </w:r>
      <w:r>
        <w:t xml:space="preserve"> e de </w:t>
      </w:r>
      <w:r w:rsidR="00CC3F94">
        <w:t>atividades da UML</w:t>
      </w:r>
      <w:r w:rsidR="00E82A99">
        <w:t>, dando uma visão técnica clara da sua estrutura e do seu comportamento, facilitando estudos, evoluções ou até mesmo correções;</w:t>
      </w:r>
    </w:p>
    <w:p w14:paraId="500875FC" w14:textId="712AF587" w:rsidR="00E82A99" w:rsidRDefault="003972A8" w:rsidP="001B3E2D">
      <w:pPr>
        <w:pStyle w:val="TF-TEXTO"/>
        <w:numPr>
          <w:ilvl w:val="0"/>
          <w:numId w:val="22"/>
        </w:numPr>
      </w:pPr>
      <w:r>
        <w:t>prova de conceito</w:t>
      </w:r>
      <w:r w:rsidR="00E82A99">
        <w:t>: realizar uma prova de conceito, visto a complexidade do tema ser</w:t>
      </w:r>
      <w:r w:rsidR="00E85139">
        <w:t xml:space="preserve">ão </w:t>
      </w:r>
      <w:r w:rsidR="00E82A99">
        <w:t>necessário</w:t>
      </w:r>
      <w:r w:rsidR="00E85139">
        <w:t>s</w:t>
      </w:r>
      <w:r w:rsidR="00E82A99">
        <w:t xml:space="preserve"> realizar alguns </w:t>
      </w:r>
      <w:commentRangeStart w:id="161"/>
      <w:r w:rsidR="00E82A99">
        <w:t>ensaios técnicos para aferir se o que se pensa é de fato implementável;</w:t>
      </w:r>
      <w:commentRangeEnd w:id="161"/>
      <w:r w:rsidR="006469C9">
        <w:rPr>
          <w:rStyle w:val="Refdecomentrio"/>
        </w:rPr>
        <w:commentReference w:id="161"/>
      </w:r>
    </w:p>
    <w:p w14:paraId="30A25472" w14:textId="3E755204" w:rsidR="00E82A99" w:rsidRDefault="00E85139" w:rsidP="001B3E2D">
      <w:pPr>
        <w:pStyle w:val="TF-TEXTO"/>
        <w:numPr>
          <w:ilvl w:val="0"/>
          <w:numId w:val="22"/>
        </w:numPr>
      </w:pPr>
      <w:r>
        <w:t>c</w:t>
      </w:r>
      <w:r w:rsidR="00E82A99">
        <w:t>onstrução: fase que será implementada a ferramenta, para todas as camadas, sendo camada de apresentação, aplicação, domínio e infraestrutura. A construção será dirigida por testes, usando a prática de análise de código TDD;</w:t>
      </w:r>
    </w:p>
    <w:p w14:paraId="63BC284B" w14:textId="34DB1379" w:rsidR="00A379D3" w:rsidRPr="00CE52F0" w:rsidRDefault="00E85139" w:rsidP="00BB2C00">
      <w:pPr>
        <w:pStyle w:val="TF-TEXTO"/>
        <w:numPr>
          <w:ilvl w:val="0"/>
          <w:numId w:val="22"/>
        </w:numPr>
      </w:pPr>
      <w:r>
        <w:t>t</w:t>
      </w:r>
      <w:r w:rsidR="00E82A99">
        <w:t>estes</w:t>
      </w:r>
      <w:r>
        <w:t xml:space="preserve">: </w:t>
      </w:r>
      <w:r w:rsidR="00E82A99">
        <w:t xml:space="preserve">fase que será </w:t>
      </w:r>
      <w:r>
        <w:t xml:space="preserve">realizada junto a alguns usuários para validar as funcionalidades da ferramenta. </w:t>
      </w:r>
    </w:p>
    <w:p w14:paraId="54524159" w14:textId="77777777" w:rsidR="00112C5A" w:rsidRDefault="00112C5A">
      <w:pPr>
        <w:keepNext w:val="0"/>
        <w:keepLines w:val="0"/>
        <w:rPr>
          <w:sz w:val="20"/>
          <w:szCs w:val="20"/>
        </w:rPr>
      </w:pPr>
      <w:r>
        <w:br w:type="page"/>
      </w:r>
    </w:p>
    <w:p w14:paraId="68FE02CA" w14:textId="4BE28CC0" w:rsidR="00451B94" w:rsidRDefault="00451B94" w:rsidP="00451B94">
      <w:pPr>
        <w:pStyle w:val="TF-TEXTO"/>
      </w:pPr>
      <w:r>
        <w:lastRenderedPageBreak/>
        <w:t xml:space="preserve">As </w:t>
      </w:r>
      <w:r w:rsidR="00E85139">
        <w:t xml:space="preserve">fases </w:t>
      </w:r>
      <w:r>
        <w:t xml:space="preserve">serão realizadas nos períodos relacionados no </w:t>
      </w:r>
      <w:r w:rsidR="0060060C">
        <w:fldChar w:fldCharType="begin"/>
      </w:r>
      <w:r w:rsidR="0060060C">
        <w:instrText xml:space="preserve"> REF _Ref98650273 \h </w:instrText>
      </w:r>
      <w:r w:rsidR="0060060C">
        <w:fldChar w:fldCharType="separate"/>
      </w:r>
      <w:r w:rsidR="008E5354">
        <w:t>Quadro 2</w:t>
      </w:r>
      <w:r w:rsidR="0060060C">
        <w:fldChar w:fldCharType="end"/>
      </w:r>
      <w:r>
        <w:t>.</w:t>
      </w:r>
    </w:p>
    <w:p w14:paraId="73BDF8FD" w14:textId="175576F8" w:rsidR="00451B94" w:rsidRPr="007E0D87" w:rsidRDefault="0060060C" w:rsidP="005B2E12">
      <w:pPr>
        <w:pStyle w:val="TF-LEGENDA"/>
      </w:pPr>
      <w:bookmarkStart w:id="162" w:name="_Ref98650273"/>
      <w:r>
        <w:t xml:space="preserve">Quadro </w:t>
      </w:r>
      <w:r w:rsidR="00A379D3">
        <w:t>2</w:t>
      </w:r>
      <w:bookmarkEnd w:id="162"/>
      <w:r w:rsidR="00451B94" w:rsidRPr="007E0D87">
        <w:t xml:space="preserve"> - Cronograma</w:t>
      </w:r>
    </w:p>
    <w:tbl>
      <w:tblPr>
        <w:tblW w:w="84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9"/>
      </w:tblGrid>
      <w:tr w:rsidR="00685C0E" w:rsidRPr="007E0D87" w14:paraId="16FC976E" w14:textId="77777777" w:rsidTr="00685C0E">
        <w:trPr>
          <w:gridAfter w:val="8"/>
          <w:wAfter w:w="2277" w:type="dxa"/>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685C0E" w:rsidRPr="007E0D87" w:rsidRDefault="00685C0E" w:rsidP="00470C41">
            <w:pPr>
              <w:pStyle w:val="TF-TEXTOQUADRO"/>
            </w:pPr>
          </w:p>
        </w:tc>
      </w:tr>
      <w:tr w:rsidR="00685C0E" w:rsidRPr="007E0D87" w14:paraId="649C049E" w14:textId="77777777" w:rsidTr="00685C0E">
        <w:trPr>
          <w:cantSplit/>
          <w:jc w:val="center"/>
        </w:trPr>
        <w:tc>
          <w:tcPr>
            <w:tcW w:w="6171" w:type="dxa"/>
            <w:tcBorders>
              <w:top w:val="nil"/>
              <w:left w:val="single" w:sz="4" w:space="0" w:color="auto"/>
              <w:bottom w:val="nil"/>
            </w:tcBorders>
            <w:shd w:val="clear" w:color="auto" w:fill="A6A6A6"/>
          </w:tcPr>
          <w:p w14:paraId="734A1D77" w14:textId="77777777" w:rsidR="00685C0E" w:rsidRPr="007E0D87" w:rsidRDefault="00685C0E" w:rsidP="00470C41">
            <w:pPr>
              <w:pStyle w:val="TF-TEXTOQUADRO"/>
            </w:pPr>
          </w:p>
        </w:tc>
        <w:tc>
          <w:tcPr>
            <w:tcW w:w="568" w:type="dxa"/>
            <w:gridSpan w:val="2"/>
            <w:shd w:val="clear" w:color="auto" w:fill="A6A6A6"/>
          </w:tcPr>
          <w:p w14:paraId="68187F0A" w14:textId="7CEF32D4" w:rsidR="00685C0E" w:rsidRPr="007E0D87" w:rsidRDefault="00685C0E" w:rsidP="00470C41">
            <w:pPr>
              <w:pStyle w:val="TF-TEXTOQUADROCentralizado"/>
            </w:pPr>
            <w:r>
              <w:t>mar</w:t>
            </w:r>
            <w:r w:rsidRPr="007E0D87">
              <w:t>.</w:t>
            </w:r>
          </w:p>
        </w:tc>
        <w:tc>
          <w:tcPr>
            <w:tcW w:w="568" w:type="dxa"/>
            <w:gridSpan w:val="2"/>
            <w:shd w:val="clear" w:color="auto" w:fill="A6A6A6"/>
          </w:tcPr>
          <w:p w14:paraId="0ECE835E" w14:textId="5767F6D3" w:rsidR="00685C0E" w:rsidRPr="007E0D87" w:rsidRDefault="00685C0E" w:rsidP="00470C41">
            <w:pPr>
              <w:pStyle w:val="TF-TEXTOQUADROCentralizado"/>
            </w:pPr>
            <w:commentRangeStart w:id="163"/>
            <w:r>
              <w:t>abr</w:t>
            </w:r>
            <w:commentRangeEnd w:id="163"/>
            <w:r w:rsidR="00B9572C">
              <w:rPr>
                <w:rStyle w:val="Refdecomentrio"/>
              </w:rPr>
              <w:commentReference w:id="163"/>
            </w:r>
            <w:r w:rsidRPr="007E0D87">
              <w:t>.</w:t>
            </w:r>
          </w:p>
        </w:tc>
        <w:tc>
          <w:tcPr>
            <w:tcW w:w="568" w:type="dxa"/>
            <w:gridSpan w:val="2"/>
            <w:shd w:val="clear" w:color="auto" w:fill="A6A6A6"/>
          </w:tcPr>
          <w:p w14:paraId="239273BC" w14:textId="1BEDEE55" w:rsidR="00685C0E" w:rsidRPr="007E0D87" w:rsidRDefault="00685C0E" w:rsidP="00470C41">
            <w:pPr>
              <w:pStyle w:val="TF-TEXTOQUADROCentralizado"/>
            </w:pPr>
            <w:r>
              <w:t>jun</w:t>
            </w:r>
            <w:r w:rsidRPr="007E0D87">
              <w:t>.</w:t>
            </w:r>
          </w:p>
        </w:tc>
        <w:tc>
          <w:tcPr>
            <w:tcW w:w="573" w:type="dxa"/>
            <w:gridSpan w:val="2"/>
            <w:shd w:val="clear" w:color="auto" w:fill="A6A6A6"/>
          </w:tcPr>
          <w:p w14:paraId="446EAAD2" w14:textId="6190273D" w:rsidR="00685C0E" w:rsidRPr="007E0D87" w:rsidRDefault="00685C0E" w:rsidP="00470C41">
            <w:pPr>
              <w:pStyle w:val="TF-TEXTOQUADROCentralizado"/>
            </w:pPr>
            <w:r>
              <w:t>jul</w:t>
            </w:r>
            <w:r w:rsidRPr="007E0D87">
              <w:t>.</w:t>
            </w:r>
          </w:p>
        </w:tc>
      </w:tr>
      <w:tr w:rsidR="00685C0E" w:rsidRPr="007E0D87" w14:paraId="2E3E58A0" w14:textId="77777777" w:rsidTr="00685C0E">
        <w:trPr>
          <w:cantSplit/>
          <w:jc w:val="center"/>
        </w:trPr>
        <w:tc>
          <w:tcPr>
            <w:tcW w:w="6171" w:type="dxa"/>
            <w:tcBorders>
              <w:top w:val="nil"/>
              <w:left w:val="single" w:sz="4" w:space="0" w:color="auto"/>
            </w:tcBorders>
            <w:shd w:val="clear" w:color="auto" w:fill="A6A6A6"/>
          </w:tcPr>
          <w:p w14:paraId="506A026E" w14:textId="77777777" w:rsidR="00685C0E" w:rsidRPr="007E0D87" w:rsidRDefault="00685C0E" w:rsidP="00470C41">
            <w:pPr>
              <w:pStyle w:val="TF-TEXTOQUADRO"/>
            </w:pPr>
            <w:r w:rsidRPr="007E0D87">
              <w:t>etapas / quinzenas</w:t>
            </w:r>
          </w:p>
        </w:tc>
        <w:tc>
          <w:tcPr>
            <w:tcW w:w="284" w:type="dxa"/>
            <w:tcBorders>
              <w:bottom w:val="single" w:sz="4" w:space="0" w:color="auto"/>
            </w:tcBorders>
            <w:shd w:val="clear" w:color="auto" w:fill="A6A6A6"/>
          </w:tcPr>
          <w:p w14:paraId="606BDF41" w14:textId="77777777" w:rsidR="00685C0E" w:rsidRPr="007E0D87" w:rsidRDefault="00685C0E"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685C0E" w:rsidRPr="007E0D87" w:rsidRDefault="00685C0E"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685C0E" w:rsidRPr="007E0D87" w:rsidRDefault="00685C0E"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685C0E" w:rsidRPr="007E0D87" w:rsidRDefault="00685C0E"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685C0E" w:rsidRPr="007E0D87" w:rsidRDefault="00685C0E"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685C0E" w:rsidRPr="007E0D87" w:rsidRDefault="00685C0E"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685C0E" w:rsidRPr="007E0D87" w:rsidRDefault="00685C0E"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685C0E" w:rsidRPr="007E0D87" w:rsidRDefault="00685C0E" w:rsidP="00470C41">
            <w:pPr>
              <w:pStyle w:val="TF-TEXTOQUADROCentralizado"/>
            </w:pPr>
            <w:r w:rsidRPr="007E0D87">
              <w:t>2</w:t>
            </w:r>
          </w:p>
        </w:tc>
      </w:tr>
      <w:tr w:rsidR="00685C0E" w:rsidRPr="007E0D87" w14:paraId="76EB4853" w14:textId="77777777" w:rsidTr="00685C0E">
        <w:trPr>
          <w:jc w:val="center"/>
        </w:trPr>
        <w:tc>
          <w:tcPr>
            <w:tcW w:w="6171" w:type="dxa"/>
            <w:tcBorders>
              <w:left w:val="single" w:sz="4" w:space="0" w:color="auto"/>
            </w:tcBorders>
          </w:tcPr>
          <w:p w14:paraId="28DACA78" w14:textId="3BEA549C" w:rsidR="00685C0E" w:rsidRPr="007E0D87" w:rsidRDefault="00E85139" w:rsidP="00470C41">
            <w:pPr>
              <w:pStyle w:val="TF-TEXTOQUADRO"/>
              <w:rPr>
                <w:bCs/>
              </w:rPr>
            </w:pPr>
            <w:r>
              <w:rPr>
                <w:bCs/>
              </w:rPr>
              <w:t>p</w:t>
            </w:r>
            <w:r w:rsidR="00685C0E">
              <w:rPr>
                <w:bCs/>
              </w:rPr>
              <w:t>esquisa bibliográfica</w:t>
            </w:r>
          </w:p>
        </w:tc>
        <w:tc>
          <w:tcPr>
            <w:tcW w:w="284" w:type="dxa"/>
            <w:tcBorders>
              <w:bottom w:val="single" w:sz="4" w:space="0" w:color="auto"/>
            </w:tcBorders>
          </w:tcPr>
          <w:p w14:paraId="006AEB73" w14:textId="313665A9" w:rsidR="00685C0E" w:rsidRPr="007E0D87" w:rsidRDefault="00B80F90" w:rsidP="00470C41">
            <w:pPr>
              <w:pStyle w:val="TF-TEXTOQUADROCentralizado"/>
            </w:pPr>
            <w:r>
              <w:t>X</w:t>
            </w:r>
          </w:p>
        </w:tc>
        <w:tc>
          <w:tcPr>
            <w:tcW w:w="284" w:type="dxa"/>
            <w:tcBorders>
              <w:bottom w:val="single" w:sz="4" w:space="0" w:color="auto"/>
            </w:tcBorders>
          </w:tcPr>
          <w:p w14:paraId="20D740D8" w14:textId="77777777" w:rsidR="00685C0E" w:rsidRPr="007E0D87" w:rsidRDefault="00685C0E" w:rsidP="00470C41">
            <w:pPr>
              <w:pStyle w:val="TF-TEXTOQUADROCentralizado"/>
            </w:pPr>
          </w:p>
        </w:tc>
        <w:tc>
          <w:tcPr>
            <w:tcW w:w="284" w:type="dxa"/>
            <w:tcBorders>
              <w:bottom w:val="single" w:sz="4" w:space="0" w:color="auto"/>
            </w:tcBorders>
          </w:tcPr>
          <w:p w14:paraId="7CDF5C6F" w14:textId="77777777" w:rsidR="00685C0E" w:rsidRPr="007E0D87" w:rsidRDefault="00685C0E" w:rsidP="00470C41">
            <w:pPr>
              <w:pStyle w:val="TF-TEXTOQUADROCentralizado"/>
            </w:pPr>
          </w:p>
        </w:tc>
        <w:tc>
          <w:tcPr>
            <w:tcW w:w="284" w:type="dxa"/>
            <w:tcBorders>
              <w:bottom w:val="single" w:sz="4" w:space="0" w:color="auto"/>
            </w:tcBorders>
          </w:tcPr>
          <w:p w14:paraId="1FE9FBFC" w14:textId="77777777" w:rsidR="00685C0E" w:rsidRPr="007E0D87" w:rsidRDefault="00685C0E" w:rsidP="00470C41">
            <w:pPr>
              <w:pStyle w:val="TF-TEXTOQUADROCentralizado"/>
            </w:pPr>
          </w:p>
        </w:tc>
        <w:tc>
          <w:tcPr>
            <w:tcW w:w="284" w:type="dxa"/>
            <w:tcBorders>
              <w:bottom w:val="single" w:sz="4" w:space="0" w:color="auto"/>
            </w:tcBorders>
          </w:tcPr>
          <w:p w14:paraId="6E74B2C2" w14:textId="77777777" w:rsidR="00685C0E" w:rsidRPr="007E0D87" w:rsidRDefault="00685C0E" w:rsidP="00470C41">
            <w:pPr>
              <w:pStyle w:val="TF-TEXTOQUADROCentralizado"/>
            </w:pPr>
          </w:p>
        </w:tc>
        <w:tc>
          <w:tcPr>
            <w:tcW w:w="284" w:type="dxa"/>
            <w:tcBorders>
              <w:bottom w:val="single" w:sz="4" w:space="0" w:color="auto"/>
            </w:tcBorders>
          </w:tcPr>
          <w:p w14:paraId="0DFAAFDF" w14:textId="77777777" w:rsidR="00685C0E" w:rsidRPr="007E0D87" w:rsidRDefault="00685C0E" w:rsidP="00470C41">
            <w:pPr>
              <w:pStyle w:val="TF-TEXTOQUADROCentralizado"/>
            </w:pPr>
          </w:p>
        </w:tc>
        <w:tc>
          <w:tcPr>
            <w:tcW w:w="284" w:type="dxa"/>
            <w:tcBorders>
              <w:bottom w:val="single" w:sz="4" w:space="0" w:color="auto"/>
            </w:tcBorders>
          </w:tcPr>
          <w:p w14:paraId="6539A6FF" w14:textId="77777777" w:rsidR="00685C0E" w:rsidRPr="007E0D87" w:rsidRDefault="00685C0E" w:rsidP="00470C41">
            <w:pPr>
              <w:pStyle w:val="TF-TEXTOQUADROCentralizado"/>
            </w:pPr>
          </w:p>
        </w:tc>
        <w:tc>
          <w:tcPr>
            <w:tcW w:w="289" w:type="dxa"/>
          </w:tcPr>
          <w:p w14:paraId="6FC86C2F" w14:textId="77777777" w:rsidR="00685C0E" w:rsidRPr="007E0D87" w:rsidRDefault="00685C0E" w:rsidP="00470C41">
            <w:pPr>
              <w:pStyle w:val="TF-TEXTOQUADROCentralizado"/>
            </w:pPr>
          </w:p>
        </w:tc>
      </w:tr>
      <w:tr w:rsidR="00685C0E" w:rsidRPr="007E0D87" w14:paraId="24B8EFA0" w14:textId="77777777" w:rsidTr="00685C0E">
        <w:trPr>
          <w:jc w:val="center"/>
        </w:trPr>
        <w:tc>
          <w:tcPr>
            <w:tcW w:w="6171" w:type="dxa"/>
            <w:tcBorders>
              <w:left w:val="single" w:sz="4" w:space="0" w:color="auto"/>
            </w:tcBorders>
          </w:tcPr>
          <w:p w14:paraId="3B427EBB" w14:textId="0DA0A7E1" w:rsidR="00685C0E" w:rsidRPr="007E0D87" w:rsidRDefault="00E85139" w:rsidP="00470C41">
            <w:pPr>
              <w:pStyle w:val="TF-TEXTOQUADRO"/>
            </w:pPr>
            <w:proofErr w:type="spellStart"/>
            <w:r>
              <w:t>e</w:t>
            </w:r>
            <w:r w:rsidR="00685C0E">
              <w:t>licitação</w:t>
            </w:r>
            <w:proofErr w:type="spellEnd"/>
            <w:r w:rsidR="00685C0E">
              <w:t xml:space="preserve"> dos requisitos</w:t>
            </w:r>
          </w:p>
        </w:tc>
        <w:tc>
          <w:tcPr>
            <w:tcW w:w="284" w:type="dxa"/>
            <w:tcBorders>
              <w:top w:val="single" w:sz="4" w:space="0" w:color="auto"/>
            </w:tcBorders>
          </w:tcPr>
          <w:p w14:paraId="62D591EC" w14:textId="77777777" w:rsidR="00685C0E" w:rsidRPr="007E0D87" w:rsidRDefault="00685C0E" w:rsidP="00470C41">
            <w:pPr>
              <w:pStyle w:val="TF-TEXTOQUADROCentralizado"/>
            </w:pPr>
          </w:p>
        </w:tc>
        <w:tc>
          <w:tcPr>
            <w:tcW w:w="284" w:type="dxa"/>
            <w:tcBorders>
              <w:top w:val="single" w:sz="4" w:space="0" w:color="auto"/>
            </w:tcBorders>
          </w:tcPr>
          <w:p w14:paraId="364BF180" w14:textId="4043B739" w:rsidR="00685C0E" w:rsidRPr="007E0D87" w:rsidRDefault="00B80F90" w:rsidP="00470C41">
            <w:pPr>
              <w:pStyle w:val="TF-TEXTOQUADROCentralizado"/>
            </w:pPr>
            <w:r>
              <w:t>X</w:t>
            </w:r>
          </w:p>
        </w:tc>
        <w:tc>
          <w:tcPr>
            <w:tcW w:w="284" w:type="dxa"/>
            <w:tcBorders>
              <w:top w:val="single" w:sz="4" w:space="0" w:color="auto"/>
            </w:tcBorders>
          </w:tcPr>
          <w:p w14:paraId="1A7C86BB" w14:textId="77777777" w:rsidR="00685C0E" w:rsidRPr="007E0D87" w:rsidRDefault="00685C0E" w:rsidP="00470C41">
            <w:pPr>
              <w:pStyle w:val="TF-TEXTOQUADROCentralizado"/>
            </w:pPr>
          </w:p>
        </w:tc>
        <w:tc>
          <w:tcPr>
            <w:tcW w:w="284" w:type="dxa"/>
            <w:tcBorders>
              <w:top w:val="single" w:sz="4" w:space="0" w:color="auto"/>
            </w:tcBorders>
          </w:tcPr>
          <w:p w14:paraId="3649757F" w14:textId="77777777" w:rsidR="00685C0E" w:rsidRPr="007E0D87" w:rsidRDefault="00685C0E" w:rsidP="00470C41">
            <w:pPr>
              <w:pStyle w:val="TF-TEXTOQUADROCentralizado"/>
            </w:pPr>
          </w:p>
        </w:tc>
        <w:tc>
          <w:tcPr>
            <w:tcW w:w="284" w:type="dxa"/>
            <w:tcBorders>
              <w:top w:val="single" w:sz="4" w:space="0" w:color="auto"/>
            </w:tcBorders>
          </w:tcPr>
          <w:p w14:paraId="3B2D6081" w14:textId="77777777" w:rsidR="00685C0E" w:rsidRPr="007E0D87" w:rsidRDefault="00685C0E" w:rsidP="00470C41">
            <w:pPr>
              <w:pStyle w:val="TF-TEXTOQUADROCentralizado"/>
            </w:pPr>
          </w:p>
        </w:tc>
        <w:tc>
          <w:tcPr>
            <w:tcW w:w="284" w:type="dxa"/>
            <w:tcBorders>
              <w:top w:val="single" w:sz="4" w:space="0" w:color="auto"/>
            </w:tcBorders>
          </w:tcPr>
          <w:p w14:paraId="56DC06C2" w14:textId="77777777" w:rsidR="00685C0E" w:rsidRPr="007E0D87" w:rsidRDefault="00685C0E" w:rsidP="00470C41">
            <w:pPr>
              <w:pStyle w:val="TF-TEXTOQUADROCentralizado"/>
            </w:pPr>
          </w:p>
        </w:tc>
        <w:tc>
          <w:tcPr>
            <w:tcW w:w="284" w:type="dxa"/>
            <w:tcBorders>
              <w:top w:val="single" w:sz="4" w:space="0" w:color="auto"/>
            </w:tcBorders>
          </w:tcPr>
          <w:p w14:paraId="51FC2EC5" w14:textId="77777777" w:rsidR="00685C0E" w:rsidRPr="007E0D87" w:rsidRDefault="00685C0E" w:rsidP="00470C41">
            <w:pPr>
              <w:pStyle w:val="TF-TEXTOQUADROCentralizado"/>
            </w:pPr>
          </w:p>
        </w:tc>
        <w:tc>
          <w:tcPr>
            <w:tcW w:w="289" w:type="dxa"/>
          </w:tcPr>
          <w:p w14:paraId="529B23CA" w14:textId="77777777" w:rsidR="00685C0E" w:rsidRPr="007E0D87" w:rsidRDefault="00685C0E" w:rsidP="00470C41">
            <w:pPr>
              <w:pStyle w:val="TF-TEXTOQUADROCentralizado"/>
            </w:pPr>
          </w:p>
        </w:tc>
      </w:tr>
      <w:tr w:rsidR="00685C0E" w:rsidRPr="007E0D87" w14:paraId="59D76CA5" w14:textId="77777777" w:rsidTr="00685C0E">
        <w:trPr>
          <w:jc w:val="center"/>
        </w:trPr>
        <w:tc>
          <w:tcPr>
            <w:tcW w:w="6171" w:type="dxa"/>
            <w:tcBorders>
              <w:left w:val="single" w:sz="4" w:space="0" w:color="auto"/>
            </w:tcBorders>
          </w:tcPr>
          <w:p w14:paraId="65CD8E89" w14:textId="46FCE53F" w:rsidR="00685C0E" w:rsidRPr="007E0D87" w:rsidRDefault="00E85139" w:rsidP="00470C41">
            <w:pPr>
              <w:pStyle w:val="TF-TEXTOQUADRO"/>
            </w:pPr>
            <w:r>
              <w:t>p</w:t>
            </w:r>
            <w:r w:rsidR="00685C0E">
              <w:t>rojeto de software</w:t>
            </w:r>
          </w:p>
        </w:tc>
        <w:tc>
          <w:tcPr>
            <w:tcW w:w="284" w:type="dxa"/>
            <w:tcBorders>
              <w:bottom w:val="single" w:sz="4" w:space="0" w:color="auto"/>
            </w:tcBorders>
          </w:tcPr>
          <w:p w14:paraId="7C095452" w14:textId="77777777" w:rsidR="00685C0E" w:rsidRPr="007E0D87" w:rsidRDefault="00685C0E" w:rsidP="00470C41">
            <w:pPr>
              <w:pStyle w:val="TF-TEXTOQUADROCentralizado"/>
            </w:pPr>
          </w:p>
        </w:tc>
        <w:tc>
          <w:tcPr>
            <w:tcW w:w="284" w:type="dxa"/>
            <w:tcBorders>
              <w:bottom w:val="single" w:sz="4" w:space="0" w:color="auto"/>
            </w:tcBorders>
          </w:tcPr>
          <w:p w14:paraId="0CF4BD10" w14:textId="77777777" w:rsidR="00685C0E" w:rsidRPr="007E0D87" w:rsidRDefault="00685C0E" w:rsidP="00470C41">
            <w:pPr>
              <w:pStyle w:val="TF-TEXTOQUADROCentralizado"/>
            </w:pPr>
          </w:p>
        </w:tc>
        <w:tc>
          <w:tcPr>
            <w:tcW w:w="284" w:type="dxa"/>
            <w:tcBorders>
              <w:bottom w:val="single" w:sz="4" w:space="0" w:color="auto"/>
            </w:tcBorders>
          </w:tcPr>
          <w:p w14:paraId="2405B840" w14:textId="0EE6D7DE" w:rsidR="00685C0E" w:rsidRPr="007E0D87" w:rsidRDefault="00B80F90" w:rsidP="00470C41">
            <w:pPr>
              <w:pStyle w:val="TF-TEXTOQUADROCentralizado"/>
            </w:pPr>
            <w:r>
              <w:t>X</w:t>
            </w:r>
          </w:p>
        </w:tc>
        <w:tc>
          <w:tcPr>
            <w:tcW w:w="284" w:type="dxa"/>
            <w:tcBorders>
              <w:bottom w:val="single" w:sz="4" w:space="0" w:color="auto"/>
            </w:tcBorders>
          </w:tcPr>
          <w:p w14:paraId="0A7A33E3" w14:textId="77777777" w:rsidR="00685C0E" w:rsidRPr="007E0D87" w:rsidRDefault="00685C0E" w:rsidP="00470C41">
            <w:pPr>
              <w:pStyle w:val="TF-TEXTOQUADROCentralizado"/>
            </w:pPr>
          </w:p>
        </w:tc>
        <w:tc>
          <w:tcPr>
            <w:tcW w:w="284" w:type="dxa"/>
            <w:tcBorders>
              <w:bottom w:val="single" w:sz="4" w:space="0" w:color="auto"/>
            </w:tcBorders>
          </w:tcPr>
          <w:p w14:paraId="0D254DA1" w14:textId="77777777" w:rsidR="00685C0E" w:rsidRPr="007E0D87" w:rsidRDefault="00685C0E" w:rsidP="00470C41">
            <w:pPr>
              <w:pStyle w:val="TF-TEXTOQUADROCentralizado"/>
            </w:pPr>
          </w:p>
        </w:tc>
        <w:tc>
          <w:tcPr>
            <w:tcW w:w="284" w:type="dxa"/>
            <w:tcBorders>
              <w:bottom w:val="single" w:sz="4" w:space="0" w:color="auto"/>
            </w:tcBorders>
          </w:tcPr>
          <w:p w14:paraId="6B1FDBDF" w14:textId="77777777" w:rsidR="00685C0E" w:rsidRPr="007E0D87" w:rsidRDefault="00685C0E" w:rsidP="00470C41">
            <w:pPr>
              <w:pStyle w:val="TF-TEXTOQUADROCentralizado"/>
            </w:pPr>
          </w:p>
        </w:tc>
        <w:tc>
          <w:tcPr>
            <w:tcW w:w="284" w:type="dxa"/>
            <w:tcBorders>
              <w:bottom w:val="single" w:sz="4" w:space="0" w:color="auto"/>
            </w:tcBorders>
          </w:tcPr>
          <w:p w14:paraId="4042F7AB" w14:textId="77777777" w:rsidR="00685C0E" w:rsidRPr="007E0D87" w:rsidRDefault="00685C0E" w:rsidP="00470C41">
            <w:pPr>
              <w:pStyle w:val="TF-TEXTOQUADROCentralizado"/>
            </w:pPr>
          </w:p>
        </w:tc>
        <w:tc>
          <w:tcPr>
            <w:tcW w:w="289" w:type="dxa"/>
          </w:tcPr>
          <w:p w14:paraId="6424261F" w14:textId="77777777" w:rsidR="00685C0E" w:rsidRPr="007E0D87" w:rsidRDefault="00685C0E" w:rsidP="00470C41">
            <w:pPr>
              <w:pStyle w:val="TF-TEXTOQUADROCentralizado"/>
            </w:pPr>
          </w:p>
        </w:tc>
      </w:tr>
      <w:tr w:rsidR="00685C0E" w:rsidRPr="007E0D87" w14:paraId="02622124" w14:textId="77777777" w:rsidTr="00685C0E">
        <w:trPr>
          <w:jc w:val="center"/>
        </w:trPr>
        <w:tc>
          <w:tcPr>
            <w:tcW w:w="6171" w:type="dxa"/>
            <w:tcBorders>
              <w:left w:val="single" w:sz="4" w:space="0" w:color="auto"/>
            </w:tcBorders>
          </w:tcPr>
          <w:p w14:paraId="386FD9AC" w14:textId="4DA53530" w:rsidR="00685C0E" w:rsidRPr="007E0D87" w:rsidRDefault="00E85139" w:rsidP="00470C41">
            <w:pPr>
              <w:pStyle w:val="TF-TEXTOQUADRO"/>
            </w:pPr>
            <w:r>
              <w:t>p</w:t>
            </w:r>
            <w:r w:rsidR="00685C0E">
              <w:t xml:space="preserve">rova de conceito </w:t>
            </w:r>
          </w:p>
        </w:tc>
        <w:tc>
          <w:tcPr>
            <w:tcW w:w="284" w:type="dxa"/>
          </w:tcPr>
          <w:p w14:paraId="1FE1E546" w14:textId="77777777" w:rsidR="00685C0E" w:rsidRPr="007E0D87" w:rsidRDefault="00685C0E" w:rsidP="00470C41">
            <w:pPr>
              <w:pStyle w:val="TF-TEXTOQUADROCentralizado"/>
            </w:pPr>
          </w:p>
        </w:tc>
        <w:tc>
          <w:tcPr>
            <w:tcW w:w="284" w:type="dxa"/>
          </w:tcPr>
          <w:p w14:paraId="382575B0" w14:textId="77777777" w:rsidR="00685C0E" w:rsidRPr="007E0D87" w:rsidRDefault="00685C0E" w:rsidP="00470C41">
            <w:pPr>
              <w:pStyle w:val="TF-TEXTOQUADROCentralizado"/>
            </w:pPr>
          </w:p>
        </w:tc>
        <w:tc>
          <w:tcPr>
            <w:tcW w:w="284" w:type="dxa"/>
          </w:tcPr>
          <w:p w14:paraId="1020B0D0" w14:textId="77777777" w:rsidR="00685C0E" w:rsidRPr="007E0D87" w:rsidRDefault="00685C0E" w:rsidP="00470C41">
            <w:pPr>
              <w:pStyle w:val="TF-TEXTOQUADROCentralizado"/>
            </w:pPr>
          </w:p>
        </w:tc>
        <w:tc>
          <w:tcPr>
            <w:tcW w:w="284" w:type="dxa"/>
          </w:tcPr>
          <w:p w14:paraId="512BE72A" w14:textId="48F42076" w:rsidR="00685C0E" w:rsidRPr="007E0D87" w:rsidRDefault="00B80F90" w:rsidP="00470C41">
            <w:pPr>
              <w:pStyle w:val="TF-TEXTOQUADROCentralizado"/>
            </w:pPr>
            <w:r>
              <w:t>X</w:t>
            </w:r>
          </w:p>
        </w:tc>
        <w:tc>
          <w:tcPr>
            <w:tcW w:w="284" w:type="dxa"/>
          </w:tcPr>
          <w:p w14:paraId="1C501AAA" w14:textId="5C60430A" w:rsidR="00685C0E" w:rsidRPr="007E0D87" w:rsidRDefault="007464EB" w:rsidP="00470C41">
            <w:pPr>
              <w:pStyle w:val="TF-TEXTOQUADROCentralizado"/>
            </w:pPr>
            <w:r>
              <w:t>X</w:t>
            </w:r>
          </w:p>
        </w:tc>
        <w:tc>
          <w:tcPr>
            <w:tcW w:w="284" w:type="dxa"/>
          </w:tcPr>
          <w:p w14:paraId="481BAE85" w14:textId="77777777" w:rsidR="00685C0E" w:rsidRPr="007E0D87" w:rsidRDefault="00685C0E" w:rsidP="00470C41">
            <w:pPr>
              <w:pStyle w:val="TF-TEXTOQUADROCentralizado"/>
            </w:pPr>
          </w:p>
        </w:tc>
        <w:tc>
          <w:tcPr>
            <w:tcW w:w="284" w:type="dxa"/>
          </w:tcPr>
          <w:p w14:paraId="6902F816" w14:textId="77777777" w:rsidR="00685C0E" w:rsidRPr="007E0D87" w:rsidRDefault="00685C0E" w:rsidP="00470C41">
            <w:pPr>
              <w:pStyle w:val="TF-TEXTOQUADROCentralizado"/>
            </w:pPr>
          </w:p>
        </w:tc>
        <w:tc>
          <w:tcPr>
            <w:tcW w:w="289" w:type="dxa"/>
          </w:tcPr>
          <w:p w14:paraId="31F440AE" w14:textId="77777777" w:rsidR="00685C0E" w:rsidRPr="007E0D87" w:rsidRDefault="00685C0E" w:rsidP="00470C41">
            <w:pPr>
              <w:pStyle w:val="TF-TEXTOQUADROCentralizado"/>
            </w:pPr>
          </w:p>
        </w:tc>
      </w:tr>
      <w:tr w:rsidR="00685C0E" w:rsidRPr="007E0D87" w14:paraId="093F3926" w14:textId="77777777" w:rsidTr="00685C0E">
        <w:trPr>
          <w:jc w:val="center"/>
        </w:trPr>
        <w:tc>
          <w:tcPr>
            <w:tcW w:w="6171" w:type="dxa"/>
            <w:tcBorders>
              <w:left w:val="single" w:sz="4" w:space="0" w:color="auto"/>
            </w:tcBorders>
          </w:tcPr>
          <w:p w14:paraId="3DAB055C" w14:textId="1C3A1E9B" w:rsidR="00685C0E" w:rsidRDefault="00E85139" w:rsidP="00470C41">
            <w:pPr>
              <w:pStyle w:val="TF-TEXTOQUADRO"/>
            </w:pPr>
            <w:r>
              <w:t>c</w:t>
            </w:r>
            <w:r w:rsidR="00B80F90">
              <w:t>onstrução</w:t>
            </w:r>
          </w:p>
        </w:tc>
        <w:tc>
          <w:tcPr>
            <w:tcW w:w="284" w:type="dxa"/>
          </w:tcPr>
          <w:p w14:paraId="64F95F0E" w14:textId="77777777" w:rsidR="00685C0E" w:rsidRPr="007E0D87" w:rsidRDefault="00685C0E" w:rsidP="00470C41">
            <w:pPr>
              <w:pStyle w:val="TF-TEXTOQUADROCentralizado"/>
            </w:pPr>
          </w:p>
        </w:tc>
        <w:tc>
          <w:tcPr>
            <w:tcW w:w="284" w:type="dxa"/>
          </w:tcPr>
          <w:p w14:paraId="4DC0849C" w14:textId="77777777" w:rsidR="00685C0E" w:rsidRPr="007E0D87" w:rsidRDefault="00685C0E" w:rsidP="00470C41">
            <w:pPr>
              <w:pStyle w:val="TF-TEXTOQUADROCentralizado"/>
            </w:pPr>
          </w:p>
        </w:tc>
        <w:tc>
          <w:tcPr>
            <w:tcW w:w="284" w:type="dxa"/>
          </w:tcPr>
          <w:p w14:paraId="6DAC3D6B" w14:textId="77777777" w:rsidR="00685C0E" w:rsidRPr="007E0D87" w:rsidRDefault="00685C0E" w:rsidP="00470C41">
            <w:pPr>
              <w:pStyle w:val="TF-TEXTOQUADROCentralizado"/>
            </w:pPr>
          </w:p>
        </w:tc>
        <w:tc>
          <w:tcPr>
            <w:tcW w:w="284" w:type="dxa"/>
          </w:tcPr>
          <w:p w14:paraId="03BD2F88" w14:textId="77777777" w:rsidR="00685C0E" w:rsidRPr="007E0D87" w:rsidRDefault="00685C0E" w:rsidP="00470C41">
            <w:pPr>
              <w:pStyle w:val="TF-TEXTOQUADROCentralizado"/>
            </w:pPr>
          </w:p>
        </w:tc>
        <w:tc>
          <w:tcPr>
            <w:tcW w:w="284" w:type="dxa"/>
          </w:tcPr>
          <w:p w14:paraId="0BD5190D" w14:textId="73F8B6B0" w:rsidR="00685C0E" w:rsidRPr="007E0D87" w:rsidRDefault="00685C0E" w:rsidP="00470C41">
            <w:pPr>
              <w:pStyle w:val="TF-TEXTOQUADROCentralizado"/>
            </w:pPr>
          </w:p>
        </w:tc>
        <w:tc>
          <w:tcPr>
            <w:tcW w:w="284" w:type="dxa"/>
          </w:tcPr>
          <w:p w14:paraId="092EB462" w14:textId="731F8B80" w:rsidR="00685C0E" w:rsidRPr="007E0D87" w:rsidRDefault="00B80F90" w:rsidP="00470C41">
            <w:pPr>
              <w:pStyle w:val="TF-TEXTOQUADROCentralizado"/>
            </w:pPr>
            <w:r>
              <w:t>X</w:t>
            </w:r>
          </w:p>
        </w:tc>
        <w:tc>
          <w:tcPr>
            <w:tcW w:w="284" w:type="dxa"/>
          </w:tcPr>
          <w:p w14:paraId="5FCAD0F7" w14:textId="1C37AEFB" w:rsidR="00685C0E" w:rsidRPr="007E0D87" w:rsidRDefault="00B80F90" w:rsidP="00470C41">
            <w:pPr>
              <w:pStyle w:val="TF-TEXTOQUADROCentralizado"/>
            </w:pPr>
            <w:r>
              <w:t>X</w:t>
            </w:r>
          </w:p>
        </w:tc>
        <w:tc>
          <w:tcPr>
            <w:tcW w:w="289" w:type="dxa"/>
          </w:tcPr>
          <w:p w14:paraId="02BF8ADF" w14:textId="77777777" w:rsidR="00685C0E" w:rsidRPr="007E0D87" w:rsidRDefault="00685C0E" w:rsidP="00470C41">
            <w:pPr>
              <w:pStyle w:val="TF-TEXTOQUADROCentralizado"/>
            </w:pPr>
          </w:p>
        </w:tc>
      </w:tr>
      <w:tr w:rsidR="00685C0E" w:rsidRPr="007E0D87" w14:paraId="3038E433" w14:textId="77777777" w:rsidTr="00685C0E">
        <w:trPr>
          <w:jc w:val="center"/>
        </w:trPr>
        <w:tc>
          <w:tcPr>
            <w:tcW w:w="6171" w:type="dxa"/>
            <w:tcBorders>
              <w:left w:val="single" w:sz="4" w:space="0" w:color="auto"/>
            </w:tcBorders>
          </w:tcPr>
          <w:p w14:paraId="0396EE3F" w14:textId="6849D1F2" w:rsidR="00685C0E" w:rsidRDefault="00E85139" w:rsidP="00470C41">
            <w:pPr>
              <w:pStyle w:val="TF-TEXTOQUADRO"/>
            </w:pPr>
            <w:r>
              <w:t>t</w:t>
            </w:r>
            <w:r w:rsidR="00B80F90">
              <w:t>estes</w:t>
            </w:r>
          </w:p>
        </w:tc>
        <w:tc>
          <w:tcPr>
            <w:tcW w:w="284" w:type="dxa"/>
          </w:tcPr>
          <w:p w14:paraId="503E9E55" w14:textId="77777777" w:rsidR="00685C0E" w:rsidRPr="007E0D87" w:rsidRDefault="00685C0E" w:rsidP="00470C41">
            <w:pPr>
              <w:pStyle w:val="TF-TEXTOQUADROCentralizado"/>
            </w:pPr>
          </w:p>
        </w:tc>
        <w:tc>
          <w:tcPr>
            <w:tcW w:w="284" w:type="dxa"/>
          </w:tcPr>
          <w:p w14:paraId="0D4D0C9B" w14:textId="77777777" w:rsidR="00685C0E" w:rsidRPr="007E0D87" w:rsidRDefault="00685C0E" w:rsidP="00470C41">
            <w:pPr>
              <w:pStyle w:val="TF-TEXTOQUADROCentralizado"/>
            </w:pPr>
          </w:p>
        </w:tc>
        <w:tc>
          <w:tcPr>
            <w:tcW w:w="284" w:type="dxa"/>
          </w:tcPr>
          <w:p w14:paraId="5FE95519" w14:textId="77777777" w:rsidR="00685C0E" w:rsidRPr="007E0D87" w:rsidRDefault="00685C0E" w:rsidP="00470C41">
            <w:pPr>
              <w:pStyle w:val="TF-TEXTOQUADROCentralizado"/>
            </w:pPr>
          </w:p>
        </w:tc>
        <w:tc>
          <w:tcPr>
            <w:tcW w:w="284" w:type="dxa"/>
          </w:tcPr>
          <w:p w14:paraId="1572822B" w14:textId="77777777" w:rsidR="00685C0E" w:rsidRPr="007E0D87" w:rsidRDefault="00685C0E" w:rsidP="00470C41">
            <w:pPr>
              <w:pStyle w:val="TF-TEXTOQUADROCentralizado"/>
            </w:pPr>
          </w:p>
        </w:tc>
        <w:tc>
          <w:tcPr>
            <w:tcW w:w="284" w:type="dxa"/>
          </w:tcPr>
          <w:p w14:paraId="64F8562E" w14:textId="77777777" w:rsidR="00685C0E" w:rsidRPr="007E0D87" w:rsidRDefault="00685C0E" w:rsidP="00470C41">
            <w:pPr>
              <w:pStyle w:val="TF-TEXTOQUADROCentralizado"/>
            </w:pPr>
          </w:p>
        </w:tc>
        <w:tc>
          <w:tcPr>
            <w:tcW w:w="284" w:type="dxa"/>
          </w:tcPr>
          <w:p w14:paraId="260F0325" w14:textId="77777777" w:rsidR="00685C0E" w:rsidRPr="007E0D87" w:rsidRDefault="00685C0E" w:rsidP="00470C41">
            <w:pPr>
              <w:pStyle w:val="TF-TEXTOQUADROCentralizado"/>
            </w:pPr>
          </w:p>
        </w:tc>
        <w:tc>
          <w:tcPr>
            <w:tcW w:w="284" w:type="dxa"/>
          </w:tcPr>
          <w:p w14:paraId="28F87384" w14:textId="77777777" w:rsidR="00685C0E" w:rsidRPr="007E0D87" w:rsidRDefault="00685C0E" w:rsidP="00470C41">
            <w:pPr>
              <w:pStyle w:val="TF-TEXTOQUADROCentralizado"/>
            </w:pPr>
          </w:p>
        </w:tc>
        <w:tc>
          <w:tcPr>
            <w:tcW w:w="289" w:type="dxa"/>
          </w:tcPr>
          <w:p w14:paraId="5E7456F5" w14:textId="1F409041" w:rsidR="00685C0E" w:rsidRPr="007E0D87" w:rsidRDefault="00B80F90" w:rsidP="00470C41">
            <w:pPr>
              <w:pStyle w:val="TF-TEXTOQUADROCentralizado"/>
            </w:pPr>
            <w:commentRangeStart w:id="164"/>
            <w:r>
              <w:t>X</w:t>
            </w:r>
            <w:commentRangeEnd w:id="164"/>
            <w:r w:rsidR="009342D8">
              <w:rPr>
                <w:rStyle w:val="Refdecomentrio"/>
              </w:rPr>
              <w:commentReference w:id="164"/>
            </w:r>
          </w:p>
        </w:tc>
      </w:tr>
    </w:tbl>
    <w:p w14:paraId="099E11F6" w14:textId="44C1B8F2" w:rsidR="00FC4A9F" w:rsidRDefault="00FC4A9F" w:rsidP="00FC4A9F">
      <w:pPr>
        <w:pStyle w:val="TF-FONTE"/>
      </w:pPr>
      <w:r>
        <w:t>Fonte: elaborado pelo autor.</w:t>
      </w:r>
    </w:p>
    <w:p w14:paraId="56E1063C" w14:textId="77777777" w:rsidR="00A379D3" w:rsidRPr="00A379D3" w:rsidRDefault="00A379D3" w:rsidP="00A379D3"/>
    <w:p w14:paraId="1023C079" w14:textId="6580FE09" w:rsidR="00A307C7" w:rsidRDefault="0037046F" w:rsidP="00424AD5">
      <w:pPr>
        <w:pStyle w:val="Ttulo1"/>
      </w:pPr>
      <w:r>
        <w:t>REVISÃO BIBLIOGRÁFICA</w:t>
      </w:r>
    </w:p>
    <w:p w14:paraId="256FA5D9" w14:textId="5637B5F2" w:rsidR="005E5E21" w:rsidRDefault="00337E66" w:rsidP="005E5E21">
      <w:pPr>
        <w:pStyle w:val="TF-TEXTO"/>
      </w:pPr>
      <w:commentRangeStart w:id="165"/>
      <w:r>
        <w:t xml:space="preserve">A definição de código legado é o código que </w:t>
      </w:r>
      <w:commentRangeStart w:id="166"/>
      <w:r>
        <w:t xml:space="preserve">recebemos </w:t>
      </w:r>
      <w:commentRangeEnd w:id="166"/>
      <w:r w:rsidR="008D1383">
        <w:rPr>
          <w:rStyle w:val="Refdecomentrio"/>
        </w:rPr>
        <w:commentReference w:id="166"/>
      </w:r>
      <w:r>
        <w:t>de alguém, a empresa pode tê-lo adquirido de outra ou os membros da equipe original podem ter passado para outros projetos</w:t>
      </w:r>
      <w:commentRangeStart w:id="167"/>
      <w:r>
        <w:t xml:space="preserve">. Código </w:t>
      </w:r>
      <w:commentRangeEnd w:id="165"/>
      <w:r w:rsidR="00B01F42">
        <w:rPr>
          <w:rStyle w:val="Refdecomentrio"/>
        </w:rPr>
        <w:commentReference w:id="165"/>
      </w:r>
      <w:r>
        <w:t xml:space="preserve">legado, portanto, é um código de outra pessoa e que </w:t>
      </w:r>
      <w:commentRangeStart w:id="168"/>
      <w:r>
        <w:t>você terá que alterar</w:t>
      </w:r>
      <w:commentRangeEnd w:id="168"/>
      <w:r w:rsidR="005D5283">
        <w:rPr>
          <w:rStyle w:val="Refdecomentrio"/>
        </w:rPr>
        <w:commentReference w:id="168"/>
      </w:r>
      <w:r>
        <w:t xml:space="preserve">, mas que não compreende realmente. </w:t>
      </w:r>
      <w:commentRangeEnd w:id="167"/>
      <w:r w:rsidR="005D5283">
        <w:rPr>
          <w:rStyle w:val="Refdecomentrio"/>
        </w:rPr>
        <w:commentReference w:id="167"/>
      </w:r>
      <w:r>
        <w:t>Na indústria, com frequência</w:t>
      </w:r>
      <w:ins w:id="169" w:author="Luciana Pereira de Araújo Kohler" w:date="2020-10-29T20:09:00Z">
        <w:r w:rsidR="000867DE">
          <w:t>,</w:t>
        </w:r>
      </w:ins>
      <w:r>
        <w:t xml:space="preserve"> o termo código legado é usado com a gíria para um código difícil de alterar e que não </w:t>
      </w:r>
      <w:commentRangeStart w:id="170"/>
      <w:r>
        <w:t>entendemos</w:t>
      </w:r>
      <w:commentRangeEnd w:id="170"/>
      <w:r w:rsidR="000867DE">
        <w:rPr>
          <w:rStyle w:val="Refdecomentrio"/>
        </w:rPr>
        <w:commentReference w:id="170"/>
      </w:r>
      <w:r>
        <w:t xml:space="preserve">. </w:t>
      </w:r>
      <w:del w:id="171" w:author="Luciana Pereira de Araújo Kohler" w:date="2020-10-29T20:09:00Z">
        <w:r w:rsidDel="000867DE">
          <w:delText xml:space="preserve">Porém </w:delText>
        </w:r>
      </w:del>
      <w:commentRangeStart w:id="172"/>
      <w:ins w:id="173" w:author="Luciana Pereira de Araújo Kohler" w:date="2020-10-29T20:09:00Z">
        <w:r w:rsidR="000867DE">
          <w:t xml:space="preserve">Contudo, </w:t>
        </w:r>
      </w:ins>
      <w:r>
        <w:t>após anos trabalhando com diversas equipes, ajudando-as a superar problemas graves de código, cheguei a uma definição diferente. Código legado é simplesmente código sem testes</w:t>
      </w:r>
      <w:commentRangeEnd w:id="172"/>
      <w:r w:rsidR="000867DE">
        <w:rPr>
          <w:rStyle w:val="Refdecomentrio"/>
        </w:rPr>
        <w:commentReference w:id="172"/>
      </w:r>
      <w:r>
        <w:t>. (FEATHERS, 2013).</w:t>
      </w:r>
    </w:p>
    <w:p w14:paraId="7598BF89" w14:textId="36163C11" w:rsidR="00B438A6" w:rsidRPr="005E5E21" w:rsidRDefault="003E371D" w:rsidP="005E5E21">
      <w:pPr>
        <w:pStyle w:val="TF-TEXTO"/>
      </w:pPr>
      <w:commentRangeStart w:id="174"/>
      <w:ins w:id="175" w:author="Luciana Pereira de Araújo Kohler" w:date="2020-10-29T20:10:00Z">
        <w:r>
          <w:t xml:space="preserve">Um </w:t>
        </w:r>
      </w:ins>
      <w:del w:id="176" w:author="Luciana Pereira de Araújo Kohler" w:date="2020-10-29T20:10:00Z">
        <w:r w:rsidR="00B438A6" w:rsidDel="003E371D">
          <w:delText xml:space="preserve">Teste </w:delText>
        </w:r>
      </w:del>
      <w:ins w:id="177" w:author="Luciana Pereira de Araújo Kohler" w:date="2020-10-29T20:10:00Z">
        <w:r>
          <w:t xml:space="preserve">teste de software </w:t>
        </w:r>
      </w:ins>
      <w:r w:rsidR="00B438A6">
        <w:t xml:space="preserve">consiste na execução de um programa com um conjunto finito de casos, com o objetivo de verificar se ele possui o comportamento esperado. </w:t>
      </w:r>
      <w:commentRangeEnd w:id="174"/>
      <w:r>
        <w:rPr>
          <w:rStyle w:val="Refdecomentrio"/>
        </w:rPr>
        <w:commentReference w:id="174"/>
      </w:r>
      <w:r w:rsidR="00A87CFE">
        <w:t>Existem diversos tipos de testes, como testes de unidade (quando se testa uma pequena unidade do código, como uma classe), testes de integração (quando se testa uma unidade com maior granularidade, como um conjunto de classes), testes de performance (quando se submete o sistema a uma carga de processamento para verificar seu desempenho)</w:t>
      </w:r>
      <w:del w:id="178" w:author="Luciana Pereira de Araújo Kohler" w:date="2020-10-29T20:09:00Z">
        <w:r w:rsidR="00A87CFE" w:rsidDel="00A143C8">
          <w:delText>.</w:delText>
        </w:r>
      </w:del>
      <w:r w:rsidR="00A87CFE">
        <w:t xml:space="preserve"> (</w:t>
      </w:r>
      <w:commentRangeStart w:id="179"/>
      <w:r w:rsidR="00A87CFE">
        <w:t>VALENTE, 2020)</w:t>
      </w:r>
      <w:ins w:id="180" w:author="Luciana Pereira de Araújo Kohler" w:date="2020-10-29T20:11:00Z">
        <w:r w:rsidR="00877585">
          <w:t>.</w:t>
        </w:r>
        <w:commentRangeEnd w:id="179"/>
        <w:r w:rsidR="00877585">
          <w:rPr>
            <w:rStyle w:val="Refdecomentrio"/>
          </w:rPr>
          <w:commentReference w:id="179"/>
        </w:r>
      </w:ins>
    </w:p>
    <w:p w14:paraId="1E5D96F7" w14:textId="764CC86F" w:rsidR="005B71D5" w:rsidRDefault="00792EA8" w:rsidP="00790ACB">
      <w:pPr>
        <w:pStyle w:val="TF-TEXTO"/>
      </w:pPr>
      <w:r>
        <w:t>A garantia da qualidade de software é atualmente reconhecida como um assunto que permeia todo o processo de desenvolvimento</w:t>
      </w:r>
      <w:ins w:id="181" w:author="Luciana Pereira de Araújo Kohler" w:date="2020-10-29T20:11:00Z">
        <w:r w:rsidR="00717EB7">
          <w:t>.</w:t>
        </w:r>
      </w:ins>
      <w:del w:id="182" w:author="Luciana Pereira de Araújo Kohler" w:date="2020-10-29T20:11:00Z">
        <w:r w:rsidDel="00717EB7">
          <w:delText>,</w:delText>
        </w:r>
      </w:del>
      <w:r>
        <w:t xml:space="preserve"> </w:t>
      </w:r>
      <w:del w:id="183" w:author="Luciana Pereira de Araújo Kohler" w:date="2020-10-29T20:11:00Z">
        <w:r w:rsidDel="00717EB7">
          <w:delText xml:space="preserve">os </w:delText>
        </w:r>
      </w:del>
      <w:commentRangeStart w:id="184"/>
      <w:ins w:id="185" w:author="Luciana Pereira de Araújo Kohler" w:date="2020-10-29T20:11:00Z">
        <w:r w:rsidR="00717EB7">
          <w:t xml:space="preserve">Os </w:t>
        </w:r>
      </w:ins>
      <w:r>
        <w:t xml:space="preserve">testes e a verificação dos problemas propriamente ditos são tópicos de grande importância </w:t>
      </w:r>
      <w:r w:rsidR="0055121E">
        <w:t xml:space="preserve">no processo de qualidade. </w:t>
      </w:r>
      <w:commentRangeEnd w:id="184"/>
      <w:r w:rsidR="00717EB7">
        <w:rPr>
          <w:rStyle w:val="Refdecomentrio"/>
        </w:rPr>
        <w:commentReference w:id="184"/>
      </w:r>
      <w:commentRangeStart w:id="186"/>
      <w:r w:rsidR="0055121E">
        <w:t>Já existe uma discussão técnica para verificar a correção de programas de forma matematicamente rigorosa, mas a conclusão é que a maioria dos sistemas é verificad</w:t>
      </w:r>
      <w:ins w:id="187" w:author="Luciana Pereira de Araújo Kohler" w:date="2020-10-29T20:11:00Z">
        <w:r w:rsidR="00CD21D4">
          <w:t>o</w:t>
        </w:r>
      </w:ins>
      <w:del w:id="188" w:author="Luciana Pereira de Araújo Kohler" w:date="2020-10-29T20:11:00Z">
        <w:r w:rsidR="0055121E" w:rsidDel="00CD21D4">
          <w:delText>a</w:delText>
        </w:r>
      </w:del>
      <w:r w:rsidR="0055121E">
        <w:t xml:space="preserve"> por meio testes, infelizmente, tais testes são, na melhor das hipóteses</w:t>
      </w:r>
      <w:r w:rsidR="005C6D30">
        <w:t xml:space="preserve">, inexatos. </w:t>
      </w:r>
      <w:commentRangeEnd w:id="186"/>
      <w:r w:rsidR="00CD21D4">
        <w:rPr>
          <w:rStyle w:val="Refdecomentrio"/>
        </w:rPr>
        <w:commentReference w:id="186"/>
      </w:r>
      <w:commentRangeStart w:id="189"/>
      <w:r w:rsidR="005C6D30">
        <w:t>Não é possível garantir que uma unidade de software esteja correta por meio de testes</w:t>
      </w:r>
      <w:commentRangeEnd w:id="189"/>
      <w:r w:rsidR="00CD21D4">
        <w:rPr>
          <w:rStyle w:val="Refdecomentrio"/>
        </w:rPr>
        <w:commentReference w:id="189"/>
      </w:r>
      <w:r w:rsidR="005C6D30">
        <w:t xml:space="preserve">, a menos que </w:t>
      </w:r>
      <w:commentRangeStart w:id="190"/>
      <w:r w:rsidR="005C6D30">
        <w:t xml:space="preserve">fôssemos </w:t>
      </w:r>
      <w:commentRangeEnd w:id="190"/>
      <w:r w:rsidR="00CD21D4">
        <w:rPr>
          <w:rStyle w:val="Refdecomentrio"/>
        </w:rPr>
        <w:commentReference w:id="190"/>
      </w:r>
      <w:r w:rsidR="005C6D30">
        <w:t xml:space="preserve">capazes de executar testes que exaurissem todos os cenários possíveis, </w:t>
      </w:r>
      <w:commentRangeStart w:id="191"/>
      <w:r w:rsidR="005C6D30">
        <w:t xml:space="preserve">sabemos que humanamente isto é muito difícil. </w:t>
      </w:r>
      <w:commentRangeEnd w:id="191"/>
      <w:r w:rsidR="00CD21D4">
        <w:rPr>
          <w:rStyle w:val="Refdecomentrio"/>
        </w:rPr>
        <w:commentReference w:id="191"/>
      </w:r>
      <w:commentRangeStart w:id="192"/>
      <w:r w:rsidR="005C6D30">
        <w:t>Mesmo programas simples podem existir bilhões de caminhos diferentes a serem percorridos. Então testar todos os caminhos possíveis dentro de um programa complexo é uma tarefa impossível.</w:t>
      </w:r>
      <w:r w:rsidR="00EA241C">
        <w:t xml:space="preserve"> </w:t>
      </w:r>
      <w:commentRangeEnd w:id="192"/>
      <w:r w:rsidR="00CD21D4">
        <w:rPr>
          <w:rStyle w:val="Refdecomentrio"/>
        </w:rPr>
        <w:commentReference w:id="192"/>
      </w:r>
      <w:r w:rsidR="00EA241C">
        <w:t>(B</w:t>
      </w:r>
      <w:r w:rsidR="00DA2BC3">
        <w:t>ROOKSHEAR</w:t>
      </w:r>
      <w:r w:rsidR="00EA241C">
        <w:t>, 2013).</w:t>
      </w:r>
    </w:p>
    <w:p w14:paraId="6BD54095" w14:textId="2393FE2F" w:rsidR="00451B94" w:rsidRDefault="00451B94" w:rsidP="00F83A19">
      <w:pPr>
        <w:pStyle w:val="TF-refernciasbibliogrficasTTULO"/>
      </w:pPr>
      <w:bookmarkStart w:id="193" w:name="_Toc351015602"/>
      <w:bookmarkEnd w:id="103"/>
      <w:bookmarkEnd w:id="104"/>
      <w:bookmarkEnd w:id="105"/>
      <w:bookmarkEnd w:id="106"/>
      <w:bookmarkEnd w:id="107"/>
      <w:bookmarkEnd w:id="108"/>
      <w:bookmarkEnd w:id="109"/>
      <w:commentRangeStart w:id="194"/>
      <w:r>
        <w:t>Referências</w:t>
      </w:r>
      <w:bookmarkEnd w:id="193"/>
      <w:commentRangeEnd w:id="194"/>
      <w:r w:rsidR="00CD21D4">
        <w:rPr>
          <w:rStyle w:val="Refdecomentrio"/>
          <w:b w:val="0"/>
          <w:caps w:val="0"/>
        </w:rPr>
        <w:commentReference w:id="194"/>
      </w:r>
    </w:p>
    <w:p w14:paraId="7F8B1807" w14:textId="1625C546" w:rsidR="00247D65" w:rsidRDefault="00247D65" w:rsidP="00247D65">
      <w:pPr>
        <w:pStyle w:val="TF-refernciasITEM"/>
      </w:pPr>
    </w:p>
    <w:p w14:paraId="546C6E63" w14:textId="6D9CBB7C" w:rsidR="00E374B2" w:rsidRDefault="00E374B2" w:rsidP="00247D65">
      <w:pPr>
        <w:pStyle w:val="TF-refernciasITEM"/>
      </w:pPr>
      <w:r>
        <w:t xml:space="preserve">DINIZ, Samuel. </w:t>
      </w:r>
      <w:r w:rsidRPr="00CE52F0">
        <w:rPr>
          <w:b/>
          <w:bCs/>
        </w:rPr>
        <w:t>O problema do software legado.</w:t>
      </w:r>
      <w:r>
        <w:br/>
        <w:t>Disponível em: &lt;</w:t>
      </w:r>
      <w:r w:rsidRPr="00F93BCB">
        <w:t xml:space="preserve"> </w:t>
      </w:r>
      <w:r w:rsidRPr="00E12E4F">
        <w:t>http://blogdosamueldiniz.blogspot.com/2010/02/o-problema-do-software-legado.html</w:t>
      </w:r>
      <w:r>
        <w:t>&gt; Acesso em 09 set. 2020.</w:t>
      </w:r>
    </w:p>
    <w:p w14:paraId="2BEEFD70" w14:textId="35F4BA2B" w:rsidR="00E374B2" w:rsidRPr="00E01E83" w:rsidRDefault="00E374B2" w:rsidP="00247D65">
      <w:pPr>
        <w:pStyle w:val="TF-refernciasITEM"/>
        <w:rPr>
          <w:lang w:val="en-US"/>
        </w:rPr>
      </w:pPr>
      <w:r>
        <w:t xml:space="preserve">FANTINATO, Marcelo. </w:t>
      </w:r>
      <w:proofErr w:type="spellStart"/>
      <w:r>
        <w:t>AutoTest</w:t>
      </w:r>
      <w:proofErr w:type="spellEnd"/>
      <w:r>
        <w:t xml:space="preserve"> – </w:t>
      </w:r>
      <w:r w:rsidRPr="00CE52F0">
        <w:rPr>
          <w:b/>
          <w:bCs/>
        </w:rPr>
        <w:t xml:space="preserve">Um framework reutilizável para a automação de testes funcionais de software. </w:t>
      </w:r>
      <w:r>
        <w:t>Disponível em: &lt;</w:t>
      </w:r>
      <w:commentRangeStart w:id="195"/>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commentRangeEnd w:id="195"/>
      <w:r w:rsidR="00F321DF">
        <w:rPr>
          <w:rStyle w:val="Refdecomentrio"/>
        </w:rPr>
        <w:commentReference w:id="195"/>
      </w:r>
      <w:r>
        <w:t xml:space="preserve">&gt;. </w:t>
      </w:r>
      <w:proofErr w:type="spellStart"/>
      <w:r w:rsidRPr="00E01E83">
        <w:rPr>
          <w:lang w:val="en-US"/>
        </w:rPr>
        <w:t>Acesso</w:t>
      </w:r>
      <w:proofErr w:type="spellEnd"/>
      <w:r w:rsidRPr="00E01E83">
        <w:rPr>
          <w:lang w:val="en-US"/>
        </w:rPr>
        <w:t xml:space="preserve"> </w:t>
      </w:r>
      <w:proofErr w:type="spellStart"/>
      <w:r w:rsidRPr="00E01E83">
        <w:rPr>
          <w:lang w:val="en-US"/>
        </w:rPr>
        <w:t>em</w:t>
      </w:r>
      <w:proofErr w:type="spellEnd"/>
      <w:r w:rsidRPr="00E01E83">
        <w:rPr>
          <w:lang w:val="en-US"/>
        </w:rPr>
        <w:t xml:space="preserve"> 01 out. 2020.</w:t>
      </w:r>
    </w:p>
    <w:p w14:paraId="651185DD" w14:textId="1C2EFE09" w:rsidR="00E374B2" w:rsidRPr="00E01E83" w:rsidRDefault="00E374B2" w:rsidP="00247D65">
      <w:pPr>
        <w:pStyle w:val="TF-refernciasITEM"/>
        <w:rPr>
          <w:lang w:val="en-US"/>
        </w:rPr>
      </w:pPr>
      <w:r w:rsidRPr="00E01E83">
        <w:rPr>
          <w:lang w:val="en-US"/>
        </w:rPr>
        <w:t xml:space="preserve">FEATHERS, Michael. </w:t>
      </w:r>
      <w:r w:rsidRPr="00E01E83">
        <w:rPr>
          <w:b/>
          <w:bCs/>
          <w:lang w:val="en-US"/>
        </w:rPr>
        <w:t>Working effectively with legacy code</w:t>
      </w:r>
      <w:r w:rsidRPr="00E01E83">
        <w:rPr>
          <w:lang w:val="en-US"/>
        </w:rPr>
        <w:t xml:space="preserve">. 1º </w:t>
      </w:r>
      <w:proofErr w:type="spellStart"/>
      <w:r w:rsidRPr="00E01E83">
        <w:rPr>
          <w:lang w:val="en-US"/>
        </w:rPr>
        <w:t>edição</w:t>
      </w:r>
      <w:proofErr w:type="spellEnd"/>
      <w:r w:rsidRPr="00E01E83">
        <w:rPr>
          <w:lang w:val="en-US"/>
        </w:rPr>
        <w:t>. Amazon: Pearson, 22 set. 2004.</w:t>
      </w:r>
    </w:p>
    <w:p w14:paraId="51D4609B" w14:textId="427B2239" w:rsidR="00E374B2" w:rsidRDefault="00E374B2" w:rsidP="00247D65">
      <w:pPr>
        <w:pStyle w:val="TF-refernciasITEM"/>
      </w:pPr>
      <w:r>
        <w:t xml:space="preserve">FERNANDES, Matheus. </w:t>
      </w:r>
      <w:r w:rsidRPr="00CE52F0">
        <w:rPr>
          <w:b/>
          <w:bCs/>
        </w:rPr>
        <w:t xml:space="preserve">Automação de testes de software: Estudo de caso da empresa </w:t>
      </w:r>
      <w:proofErr w:type="spellStart"/>
      <w:r w:rsidRPr="00CE52F0">
        <w:rPr>
          <w:b/>
          <w:bCs/>
        </w:rPr>
        <w:t>softplan</w:t>
      </w:r>
      <w:proofErr w:type="spellEnd"/>
      <w:r w:rsidRPr="00CE52F0">
        <w:rPr>
          <w:b/>
          <w:bCs/>
        </w:rPr>
        <w:t>.</w:t>
      </w:r>
      <w:r>
        <w:br/>
        <w:t>Disponível em: &lt;</w:t>
      </w:r>
      <w:r w:rsidRPr="00E12E4F">
        <w:t>https://www.riuni.unisul.br/bitstream/handle/12345/10127/AUTOMA%c3%87%c3%83O%20DE%20TESTES%20DE%20SOFTWARE-ESTUDO%20DE%20CASO%20DA%20EMPRESA%20SOFTPLAN-TCC_MATHEUS%20FERNANDES-SAMUEL%20TOMKELSKI%20FONSECA.pdf?sequence=1&amp;isAllowed=y</w:t>
      </w:r>
      <w:r>
        <w:t>&gt; Acesso em 03 out. 2020.</w:t>
      </w:r>
    </w:p>
    <w:p w14:paraId="3E4A935D" w14:textId="4B79E123" w:rsidR="00E374B2" w:rsidRDefault="00E374B2" w:rsidP="00247D65">
      <w:pPr>
        <w:pStyle w:val="TF-refernciasITEM"/>
      </w:pPr>
      <w:r>
        <w:lastRenderedPageBreak/>
        <w:t xml:space="preserve">IEEE, </w:t>
      </w:r>
      <w:proofErr w:type="spellStart"/>
      <w:r w:rsidRPr="00CE52F0">
        <w:rPr>
          <w:b/>
          <w:bCs/>
        </w:rPr>
        <w:t>Raking</w:t>
      </w:r>
      <w:proofErr w:type="spellEnd"/>
      <w:r w:rsidRPr="00CE52F0">
        <w:rPr>
          <w:b/>
          <w:bCs/>
        </w:rPr>
        <w:t xml:space="preserve"> das linguagens de programação mais utilizadas no mundo.</w:t>
      </w:r>
      <w:r w:rsidRPr="00CE52F0">
        <w:rPr>
          <w:b/>
          <w:bCs/>
        </w:rPr>
        <w:br/>
      </w:r>
      <w:r>
        <w:t>Disponível em: &lt;</w:t>
      </w:r>
      <w:r w:rsidRPr="00E12E4F">
        <w:t>https://canaltech.com.br/software/java-lidera-ranking-das-linguagens-de-programacao-mais-utilizadas-no-mundo-24970/</w:t>
      </w:r>
      <w:r>
        <w:t>&gt; Acesso em 05 out. 2020.</w:t>
      </w:r>
    </w:p>
    <w:p w14:paraId="503894DC" w14:textId="529A1E7A" w:rsidR="001D5AC9" w:rsidRDefault="001D5AC9" w:rsidP="00247D65">
      <w:pPr>
        <w:pStyle w:val="TF-refernciasITEM"/>
      </w:pPr>
      <w:r>
        <w:t>M</w:t>
      </w:r>
      <w:r w:rsidR="00DA59F6">
        <w:t>ARTINS, Daniele.</w:t>
      </w:r>
      <w:r>
        <w:t xml:space="preserve"> </w:t>
      </w:r>
      <w:r w:rsidRPr="00CE52F0">
        <w:rPr>
          <w:b/>
          <w:bCs/>
        </w:rPr>
        <w:t xml:space="preserve">Identificação de </w:t>
      </w:r>
      <w:proofErr w:type="spellStart"/>
      <w:r w:rsidRPr="00CE52F0">
        <w:rPr>
          <w:b/>
          <w:bCs/>
        </w:rPr>
        <w:t>caracteríscas</w:t>
      </w:r>
      <w:proofErr w:type="spellEnd"/>
      <w:r w:rsidRPr="00CE52F0">
        <w:rPr>
          <w:b/>
          <w:bCs/>
        </w:rPr>
        <w:t xml:space="preserve"> de sistemas legados a partir de análise de conteúdo da literatura.</w:t>
      </w:r>
      <w:r>
        <w:br/>
        <w:t>Disponível em: &lt;</w:t>
      </w:r>
      <w:r w:rsidRPr="00E12E4F">
        <w:t>https://sol.sbc.org.br/index.php/eres/article/download/10084/9965/</w:t>
      </w:r>
      <w:r>
        <w:t>&gt; Acesso em 11 set. 2020.</w:t>
      </w:r>
    </w:p>
    <w:p w14:paraId="5C2FC45E" w14:textId="564E1FB3" w:rsidR="00E374B2" w:rsidRDefault="00E374B2" w:rsidP="00247D65">
      <w:pPr>
        <w:pStyle w:val="TF-refernciasITEM"/>
      </w:pPr>
      <w:r w:rsidRPr="00E01E83">
        <w:rPr>
          <w:lang w:val="en-US"/>
        </w:rPr>
        <w:t xml:space="preserve">PIGOSKI, Thomas M. </w:t>
      </w:r>
      <w:r w:rsidRPr="00E01E83">
        <w:rPr>
          <w:b/>
          <w:bCs/>
          <w:lang w:val="en-US"/>
        </w:rPr>
        <w:t>Practical Software Maintenance: Best Practices for Managing your Software Investment</w:t>
      </w:r>
      <w:r w:rsidRPr="00E01E83">
        <w:rPr>
          <w:lang w:val="en-US"/>
        </w:rPr>
        <w:t xml:space="preserve">, 1997. </w:t>
      </w:r>
      <w:r>
        <w:t>O apoio e encarecimento de produtos de software a partir do projeto e desenvolvimento inicial através da sua vida útil;</w:t>
      </w:r>
    </w:p>
    <w:p w14:paraId="68370610" w14:textId="118A68B9" w:rsidR="001D5AC9" w:rsidRDefault="00DA59F6" w:rsidP="00247D65">
      <w:pPr>
        <w:pStyle w:val="TF-refernciasITEM"/>
      </w:pPr>
      <w:r>
        <w:t xml:space="preserve">SILVA, </w:t>
      </w:r>
      <w:r w:rsidR="001D5AC9">
        <w:t>Luciana P</w:t>
      </w:r>
      <w:r>
        <w:t>.</w:t>
      </w:r>
      <w:r w:rsidR="001D5AC9">
        <w:t xml:space="preserve"> </w:t>
      </w:r>
      <w:r w:rsidR="001D5AC9" w:rsidRPr="00CE52F0">
        <w:rPr>
          <w:b/>
          <w:bCs/>
        </w:rPr>
        <w:t>Uma proposta de evolução em sistemas legados.</w:t>
      </w:r>
      <w:r w:rsidR="001D5AC9">
        <w:br/>
        <w:t>Disponível em: &lt;</w:t>
      </w:r>
      <w:r w:rsidR="001D5AC9" w:rsidRPr="00E12E4F">
        <w:t>http://wer.inf.puc-rio.br/WERpapers/artigos/artigos_WER04/Luciana_Paiva.pdf</w:t>
      </w:r>
      <w:r w:rsidR="001D5AC9">
        <w:t>&gt; Acesso em 13 set. 2020.</w:t>
      </w:r>
    </w:p>
    <w:p w14:paraId="77BE95AE" w14:textId="1D121066" w:rsidR="00A379D3" w:rsidRDefault="00DA59F6" w:rsidP="00A379D3">
      <w:pPr>
        <w:pStyle w:val="TF-refernciasITEM"/>
      </w:pPr>
      <w:r>
        <w:t xml:space="preserve">VALENTE, </w:t>
      </w:r>
      <w:r w:rsidR="00A87CFE">
        <w:t>Marco</w:t>
      </w:r>
      <w:r>
        <w:t>.</w:t>
      </w:r>
      <w:r w:rsidR="00A87CFE">
        <w:t xml:space="preserve"> </w:t>
      </w:r>
      <w:r w:rsidR="00A87CFE" w:rsidRPr="00CE52F0">
        <w:rPr>
          <w:b/>
          <w:bCs/>
        </w:rPr>
        <w:t>Engenharia de software moderna.</w:t>
      </w:r>
      <w:r w:rsidR="00A87CFE">
        <w:br/>
        <w:t>Disponível em: &lt;</w:t>
      </w:r>
      <w:r w:rsidR="00A87CFE" w:rsidRPr="00E12E4F">
        <w:t>https://docplayer.com.br/178875236-Engenharia-de-software-moderna.html</w:t>
      </w:r>
      <w:r w:rsidR="00A87CFE">
        <w:t>&gt;</w:t>
      </w:r>
      <w:r w:rsidR="00A87CFE">
        <w:br/>
        <w:t>Acesso em 06 out. 2020.</w:t>
      </w:r>
    </w:p>
    <w:p w14:paraId="27A97E26" w14:textId="77777777" w:rsidR="00D55D54" w:rsidRDefault="00D55D54" w:rsidP="00A379D3">
      <w:pPr>
        <w:pStyle w:val="TF-refernciasITEM"/>
      </w:pPr>
    </w:p>
    <w:p w14:paraId="4EF7B955" w14:textId="6CD663C6" w:rsidR="00F83A19" w:rsidRDefault="00F83A19" w:rsidP="00A379D3">
      <w:pPr>
        <w:pStyle w:val="TF-refernciasITEM"/>
      </w:pPr>
      <w:r>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19"/>
          <w:headerReference w:type="first" r:id="rId20"/>
          <w:pgSz w:w="11907" w:h="16840" w:code="9"/>
          <w:pgMar w:top="1701" w:right="1134" w:bottom="1134" w:left="1701" w:header="720" w:footer="720" w:gutter="0"/>
          <w:pgNumType w:start="1"/>
          <w:cols w:space="708"/>
          <w:titlePg/>
          <w:docGrid w:linePitch="360"/>
        </w:sectPr>
      </w:pPr>
    </w:p>
    <w:p w14:paraId="1D278B24" w14:textId="2A20719C"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1111A5F1" w14:textId="77777777" w:rsidR="0000224C" w:rsidRPr="00320BFA" w:rsidRDefault="0000224C" w:rsidP="0000224C">
      <w:pPr>
        <w:pStyle w:val="TF-xAvalLINHA"/>
      </w:pPr>
      <w:r w:rsidRPr="00320BFA">
        <w:t>Acadêmico(a):</w:t>
      </w:r>
      <w:r w:rsidRPr="00320BFA">
        <w:tab/>
      </w:r>
    </w:p>
    <w:p w14:paraId="6D17DB6D" w14:textId="69015AD9" w:rsidR="0000224C" w:rsidRPr="00320BFA" w:rsidRDefault="0000224C" w:rsidP="0000224C">
      <w:pPr>
        <w:pStyle w:val="TF-xAvalLINHA"/>
      </w:pPr>
      <w:r w:rsidRPr="00320BFA">
        <w:t>Avaliador(a):</w:t>
      </w:r>
      <w:r w:rsidR="001644AA">
        <w:t xml:space="preserve"> Luciana Pereira de Araújo </w:t>
      </w:r>
      <w:proofErr w:type="spellStart"/>
      <w:r w:rsidR="001644AA">
        <w:t>Kohler</w:t>
      </w:r>
      <w:proofErr w:type="spellEnd"/>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4071C0F" w:rsidR="0000224C" w:rsidRPr="00320BFA" w:rsidRDefault="001644AA" w:rsidP="000A19DE">
            <w:pPr>
              <w:keepNext w:val="0"/>
              <w:keepLines w:val="0"/>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4FCC5480" w:rsidR="0000224C" w:rsidRPr="00320BFA" w:rsidRDefault="001644AA"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095AD324" w:rsidR="0000224C" w:rsidRPr="00320BFA" w:rsidRDefault="001644AA"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C62CE29" w:rsidR="0000224C" w:rsidRPr="00320BFA" w:rsidRDefault="001644AA"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334F4144" w:rsidR="0000224C" w:rsidRPr="00320BFA" w:rsidRDefault="00F37307"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02879078" w:rsidR="0000224C" w:rsidRPr="00320BFA" w:rsidRDefault="00F37307"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992BF32" w:rsidR="0000224C" w:rsidRPr="00320BFA" w:rsidRDefault="00E25C84" w:rsidP="000A19DE">
            <w:pPr>
              <w:keepNext w:val="0"/>
              <w:keepLines w:val="0"/>
              <w:ind w:left="709" w:hanging="709"/>
              <w:jc w:val="both"/>
              <w:rPr>
                <w:sz w:val="18"/>
              </w:rPr>
            </w:pPr>
            <w:r>
              <w:rPr>
                <w:sz w:val="18"/>
              </w:rPr>
              <w:t>X</w:t>
            </w: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0DBDC725" w:rsidR="0000224C" w:rsidRPr="00320BFA" w:rsidRDefault="00E25C84"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5F9C7663" w:rsidR="0000224C" w:rsidRPr="00320BFA" w:rsidRDefault="007A186C"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10769500" w:rsidR="0000224C" w:rsidRPr="00320BFA" w:rsidRDefault="007A186C"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303EDD18" w:rsidR="0000224C" w:rsidRPr="00320BFA" w:rsidRDefault="007A186C" w:rsidP="000A19DE">
            <w:pPr>
              <w:keepNext w:val="0"/>
              <w:keepLines w:val="0"/>
              <w:ind w:left="709" w:hanging="709"/>
              <w:jc w:val="both"/>
              <w:rPr>
                <w:sz w:val="18"/>
              </w:rPr>
            </w:pPr>
            <w:r>
              <w:rPr>
                <w:sz w:val="18"/>
              </w:rPr>
              <w:t>X</w:t>
            </w: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6B4AF1E" w:rsidR="0000224C" w:rsidRPr="00320BFA" w:rsidRDefault="007A186C"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0CAF0418" w:rsidR="0000224C" w:rsidRPr="00320BFA" w:rsidRDefault="007A186C" w:rsidP="000A19DE">
            <w:pPr>
              <w:keepNext w:val="0"/>
              <w:keepLines w:val="0"/>
              <w:ind w:left="709" w:hanging="709"/>
              <w:jc w:val="both"/>
              <w:rPr>
                <w:sz w:val="18"/>
              </w:rPr>
            </w:pPr>
            <w:r>
              <w:rPr>
                <w:sz w:val="18"/>
              </w:rPr>
              <w:t>X</w:t>
            </w: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313CB94D" w:rsidR="0000224C" w:rsidRPr="00320BFA" w:rsidRDefault="007A186C" w:rsidP="000A19DE">
            <w:pPr>
              <w:keepNext w:val="0"/>
              <w:keepLines w:val="0"/>
              <w:ind w:left="709" w:hanging="709"/>
              <w:jc w:val="both"/>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019D9BBD" w:rsidR="0000224C" w:rsidRPr="00320BFA" w:rsidRDefault="007A186C"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21"/>
      <w:footerReference w:type="default" r:id="rId22"/>
      <w:headerReference w:type="first" r:id="rId23"/>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Luciana Pereira de Araújo Kohler" w:date="2020-10-29T19:09:00Z" w:initials="LPdAK">
    <w:p w14:paraId="1437DE37" w14:textId="77777777" w:rsidR="00C22742" w:rsidRDefault="00C22742">
      <w:pPr>
        <w:pStyle w:val="Textodecomentrio"/>
      </w:pPr>
      <w:r>
        <w:rPr>
          <w:rStyle w:val="Refdecomentrio"/>
        </w:rPr>
        <w:annotationRef/>
      </w:r>
      <w:r>
        <w:t>Quando se utiliza “ou seja” na frase, normalmente tenta-se expressar de outra forma o que foi mencionado na parte anterior da frase. Contudo, nesse contexto isso não acontece:</w:t>
      </w:r>
    </w:p>
    <w:p w14:paraId="51E3AB67" w14:textId="146CA797" w:rsidR="00C22742" w:rsidRDefault="00C22742">
      <w:pPr>
        <w:pStyle w:val="Textodecomentrio"/>
      </w:pPr>
    </w:p>
    <w:p w14:paraId="27660DB8" w14:textId="707DB68C" w:rsidR="00C22742" w:rsidRDefault="00C22742">
      <w:pPr>
        <w:pStyle w:val="Textodecomentrio"/>
      </w:pPr>
      <w:r>
        <w:t>Essa frase:</w:t>
      </w:r>
    </w:p>
    <w:p w14:paraId="39C281D3" w14:textId="77777777" w:rsidR="00C22742" w:rsidRDefault="00C22742">
      <w:pPr>
        <w:pStyle w:val="Textodecomentrio"/>
      </w:pPr>
      <w:r>
        <w:t>“Código legado é um código sem testes automatizados”</w:t>
      </w:r>
    </w:p>
    <w:p w14:paraId="42B2FAFC" w14:textId="21D11EC2" w:rsidR="00C22742" w:rsidRDefault="00C22742">
      <w:pPr>
        <w:pStyle w:val="Textodecomentrio"/>
      </w:pPr>
    </w:p>
    <w:p w14:paraId="6E95C2BA" w14:textId="40827C3B" w:rsidR="00C22742" w:rsidRDefault="00C22742">
      <w:pPr>
        <w:pStyle w:val="Textodecomentrio"/>
      </w:pPr>
      <w:r>
        <w:t>Não corresponde a essa interpretação ou reescrita:</w:t>
      </w:r>
    </w:p>
    <w:p w14:paraId="293E239D" w14:textId="77777777" w:rsidR="00C22742" w:rsidRDefault="00C22742">
      <w:pPr>
        <w:pStyle w:val="Textodecomentrio"/>
      </w:pPr>
      <w:r>
        <w:t>“</w:t>
      </w:r>
      <w:proofErr w:type="spellStart"/>
      <w:r>
        <w:t>a</w:t>
      </w:r>
      <w:proofErr w:type="spellEnd"/>
      <w:r>
        <w:t xml:space="preserve"> produção de software legado está muito associada </w:t>
      </w:r>
      <w:proofErr w:type="spellStart"/>
      <w:r>
        <w:t>a</w:t>
      </w:r>
      <w:proofErr w:type="spellEnd"/>
      <w:r>
        <w:t xml:space="preserve"> problema de engenharia, falta da utilização de boas práticas que revertem tais características”</w:t>
      </w:r>
    </w:p>
    <w:p w14:paraId="39ADBBEC" w14:textId="77777777" w:rsidR="00C22742" w:rsidRDefault="00C22742">
      <w:pPr>
        <w:pStyle w:val="Textodecomentrio"/>
      </w:pPr>
    </w:p>
    <w:p w14:paraId="54A3295C" w14:textId="274700F5" w:rsidR="00C22742" w:rsidRDefault="00C22742">
      <w:pPr>
        <w:pStyle w:val="Textodecomentrio"/>
      </w:pPr>
      <w:r>
        <w:t>Ainda, sinto que a primeira frase está erroneamente afirmada. Código legado tem mais relação com a segunda definição. Procure autores que fazem relação a ela. Faltou referenciar essa segunda frase.</w:t>
      </w:r>
    </w:p>
    <w:p w14:paraId="67F1A889" w14:textId="77777777" w:rsidR="00C22742" w:rsidRDefault="00C22742">
      <w:pPr>
        <w:pStyle w:val="Textodecomentrio"/>
      </w:pPr>
    </w:p>
    <w:p w14:paraId="51A5EE93" w14:textId="127685A4" w:rsidR="00C22742" w:rsidRDefault="00C22742">
      <w:pPr>
        <w:pStyle w:val="Textodecomentrio"/>
      </w:pPr>
    </w:p>
  </w:comment>
  <w:comment w:id="15" w:author="Luciana Pereira de Araújo Kohler" w:date="2020-10-29T19:12:00Z" w:initials="LPdAK">
    <w:p w14:paraId="6683AE65" w14:textId="2263C093" w:rsidR="00662E71" w:rsidRDefault="00662E71">
      <w:pPr>
        <w:pStyle w:val="Textodecomentrio"/>
      </w:pPr>
      <w:r>
        <w:rPr>
          <w:rStyle w:val="Refdecomentrio"/>
        </w:rPr>
        <w:annotationRef/>
      </w:r>
      <w:r>
        <w:t>Que características?</w:t>
      </w:r>
    </w:p>
  </w:comment>
  <w:comment w:id="16" w:author="Luciana Pereira de Araújo Kohler" w:date="2020-10-29T19:17:00Z" w:initials="LPdAK">
    <w:p w14:paraId="6B3DDEEA" w14:textId="17AF58C7" w:rsidR="00B84659" w:rsidRDefault="00B84659">
      <w:pPr>
        <w:pStyle w:val="Textodecomentrio"/>
      </w:pPr>
      <w:r>
        <w:rPr>
          <w:rStyle w:val="Refdecomentrio"/>
        </w:rPr>
        <w:annotationRef/>
      </w:r>
      <w:r>
        <w:t>Frase muito extensa. Assim acabou ficando con</w:t>
      </w:r>
      <w:r w:rsidR="00DD3A93">
        <w:t>fuso.</w:t>
      </w:r>
    </w:p>
  </w:comment>
  <w:comment w:id="19" w:author="Luciana Pereira de Araújo Kohler" w:date="2020-10-29T19:19:00Z" w:initials="LPdAK">
    <w:p w14:paraId="073280FC" w14:textId="77777777" w:rsidR="00736B27" w:rsidRDefault="00736B27">
      <w:pPr>
        <w:pStyle w:val="Textodecomentrio"/>
      </w:pPr>
      <w:r>
        <w:rPr>
          <w:rStyle w:val="Refdecomentrio"/>
        </w:rPr>
        <w:annotationRef/>
      </w:r>
      <w:r>
        <w:t>Rever se esse início de frase é adequado.</w:t>
      </w:r>
    </w:p>
    <w:p w14:paraId="038F3045" w14:textId="77777777" w:rsidR="00736B27" w:rsidRDefault="00736B27">
      <w:pPr>
        <w:pStyle w:val="Textodecomentrio"/>
      </w:pPr>
    </w:p>
    <w:p w14:paraId="510A8C34" w14:textId="042182ED" w:rsidR="00736B27" w:rsidRDefault="00736B27">
      <w:pPr>
        <w:pStyle w:val="Textodecomentrio"/>
      </w:pPr>
      <w:r>
        <w:t>Há uma oportunidade de melhoria porque a entrega de softwares legados está associada a má definição estrutural ou implementação de regras e controle? É isso?</w:t>
      </w:r>
    </w:p>
  </w:comment>
  <w:comment w:id="20" w:author="Luciana Pereira de Araújo Kohler" w:date="2020-10-29T19:27:00Z" w:initials="LPdAK">
    <w:p w14:paraId="4385044F" w14:textId="77777777" w:rsidR="00372E52" w:rsidRDefault="00372E52">
      <w:pPr>
        <w:pStyle w:val="Textodecomentrio"/>
      </w:pPr>
      <w:r>
        <w:rPr>
          <w:rStyle w:val="Refdecomentrio"/>
        </w:rPr>
        <w:annotationRef/>
      </w:r>
      <w:r>
        <w:t>Frase confusa. Rever concordâncias</w:t>
      </w:r>
      <w:r w:rsidR="00AC1E8E">
        <w:t xml:space="preserve"> e tempo verbal.</w:t>
      </w:r>
    </w:p>
    <w:p w14:paraId="06F99B68" w14:textId="77777777" w:rsidR="00AC1E8E" w:rsidRDefault="00AC1E8E">
      <w:pPr>
        <w:pStyle w:val="Textodecomentrio"/>
      </w:pPr>
      <w:r>
        <w:t>Referenciar!</w:t>
      </w:r>
    </w:p>
    <w:p w14:paraId="2F7D0F62" w14:textId="251A8F56" w:rsidR="00AC1E8E" w:rsidRDefault="00AC1E8E">
      <w:pPr>
        <w:pStyle w:val="Textodecomentrio"/>
      </w:pPr>
    </w:p>
  </w:comment>
  <w:comment w:id="29" w:author="Luciana Pereira de Araújo Kohler" w:date="2020-10-29T19:28:00Z" w:initials="LPdAK">
    <w:p w14:paraId="097EAABA" w14:textId="2A7BFC61" w:rsidR="00044E2B" w:rsidRDefault="00044E2B">
      <w:pPr>
        <w:pStyle w:val="Textodecomentrio"/>
      </w:pPr>
      <w:r>
        <w:rPr>
          <w:rStyle w:val="Refdecomentrio"/>
        </w:rPr>
        <w:annotationRef/>
      </w:r>
      <w:r>
        <w:t>A sua ferramenta vai informar esses dados?</w:t>
      </w:r>
    </w:p>
  </w:comment>
  <w:comment w:id="30" w:author="Luciana Pereira de Araújo Kohler" w:date="2020-10-29T19:29:00Z" w:initials="LPdAK">
    <w:p w14:paraId="6751DC09" w14:textId="22892FBC" w:rsidR="00DB48DC" w:rsidRDefault="00DB48DC">
      <w:pPr>
        <w:pStyle w:val="Textodecomentrio"/>
      </w:pPr>
      <w:r>
        <w:rPr>
          <w:rStyle w:val="Refdecomentrio"/>
        </w:rPr>
        <w:annotationRef/>
      </w:r>
      <w:r>
        <w:t>Remover ENTER entre o parágrafo e a seção seguinte.</w:t>
      </w:r>
    </w:p>
  </w:comment>
  <w:comment w:id="47" w:author="Luciana Pereira de Araújo Kohler" w:date="2020-10-29T19:32:00Z" w:initials="LPdAK">
    <w:p w14:paraId="3A50A633" w14:textId="6908DD29" w:rsidR="00B562FC" w:rsidRDefault="00B562FC">
      <w:pPr>
        <w:pStyle w:val="Textodecomentrio"/>
      </w:pPr>
      <w:r>
        <w:rPr>
          <w:rStyle w:val="Refdecomentrio"/>
        </w:rPr>
        <w:annotationRef/>
      </w:r>
      <w:r>
        <w:t>É outra ferramenta? Ou é um módulo?</w:t>
      </w:r>
    </w:p>
  </w:comment>
  <w:comment w:id="48" w:author="Luciana Pereira de Araújo Kohler" w:date="2020-10-29T19:33:00Z" w:initials="LPdAK">
    <w:p w14:paraId="23E0BA7E" w14:textId="5E65B638" w:rsidR="00850760" w:rsidRDefault="00850760">
      <w:pPr>
        <w:pStyle w:val="Textodecomentrio"/>
      </w:pPr>
      <w:r>
        <w:rPr>
          <w:rStyle w:val="Refdecomentrio"/>
        </w:rPr>
        <w:annotationRef/>
      </w:r>
      <w:r>
        <w:t>Não entendi.</w:t>
      </w:r>
    </w:p>
  </w:comment>
  <w:comment w:id="53" w:author="Luciana Pereira de Araújo Kohler" w:date="2020-10-29T19:34:00Z" w:initials="LPdAK">
    <w:p w14:paraId="0C26791C" w14:textId="6F5FCA52" w:rsidR="005F2A5E" w:rsidRDefault="005F2A5E">
      <w:pPr>
        <w:pStyle w:val="Textodecomentrio"/>
      </w:pPr>
      <w:r>
        <w:rPr>
          <w:rStyle w:val="Refdecomentrio"/>
        </w:rPr>
        <w:annotationRef/>
      </w:r>
      <w:r>
        <w:t>Que trabalho?</w:t>
      </w:r>
    </w:p>
  </w:comment>
  <w:comment w:id="55" w:author="Luciana Pereira de Araújo Kohler" w:date="2020-10-29T19:35:00Z" w:initials="LPdAK">
    <w:p w14:paraId="617C0D1E" w14:textId="009C2244" w:rsidR="00396539" w:rsidRDefault="00396539">
      <w:pPr>
        <w:pStyle w:val="Textodecomentrio"/>
      </w:pPr>
      <w:r>
        <w:rPr>
          <w:rStyle w:val="Refdecomentrio"/>
        </w:rPr>
        <w:annotationRef/>
      </w:r>
      <w:r>
        <w:t>Confirmar se é isso</w:t>
      </w:r>
    </w:p>
  </w:comment>
  <w:comment w:id="58" w:author="Luciana Pereira de Araújo Kohler" w:date="2020-10-29T19:45:00Z" w:initials="LPdAK">
    <w:p w14:paraId="08181140" w14:textId="69FFC76A" w:rsidR="004110FE" w:rsidRDefault="004110FE">
      <w:pPr>
        <w:pStyle w:val="Textodecomentrio"/>
      </w:pPr>
      <w:r>
        <w:rPr>
          <w:rStyle w:val="Refdecomentrio"/>
        </w:rPr>
        <w:annotationRef/>
      </w:r>
      <w:r>
        <w:t>O segundo é mesmo um estudo de caso?</w:t>
      </w:r>
    </w:p>
  </w:comment>
  <w:comment w:id="61" w:author="Luciana Pereira de Araújo Kohler" w:date="2020-10-29T19:35:00Z" w:initials="LPdAK">
    <w:p w14:paraId="69CA14F6" w14:textId="505BB964" w:rsidR="00942FE7" w:rsidRDefault="00942FE7">
      <w:pPr>
        <w:pStyle w:val="Textodecomentrio"/>
      </w:pPr>
      <w:r>
        <w:rPr>
          <w:rStyle w:val="Refdecomentrio"/>
        </w:rPr>
        <w:annotationRef/>
      </w:r>
      <w:r>
        <w:t>Verificar referência.</w:t>
      </w:r>
    </w:p>
  </w:comment>
  <w:comment w:id="68" w:author="Luciana Pereira de Araújo Kohler" w:date="2020-10-29T19:36:00Z" w:initials="LPdAK">
    <w:p w14:paraId="25F38126" w14:textId="0B81DBA3" w:rsidR="00B52680" w:rsidRDefault="00B52680">
      <w:pPr>
        <w:pStyle w:val="Textodecomentrio"/>
      </w:pPr>
      <w:r>
        <w:rPr>
          <w:rStyle w:val="Refdecomentrio"/>
        </w:rPr>
        <w:annotationRef/>
      </w:r>
      <w:r>
        <w:t>Que processo?</w:t>
      </w:r>
    </w:p>
  </w:comment>
  <w:comment w:id="77" w:author="Luciana Pereira de Araújo Kohler" w:date="2020-10-29T19:37:00Z" w:initials="LPdAK">
    <w:p w14:paraId="3457A01D" w14:textId="6DD1C03E" w:rsidR="00A701DA" w:rsidRDefault="00A701DA">
      <w:pPr>
        <w:pStyle w:val="Textodecomentrio"/>
      </w:pPr>
      <w:r>
        <w:rPr>
          <w:rStyle w:val="Refdecomentrio"/>
        </w:rPr>
        <w:annotationRef/>
      </w:r>
      <w:r>
        <w:t>Colocar em itálico todos</w:t>
      </w:r>
    </w:p>
  </w:comment>
  <w:comment w:id="85" w:author="Luciana Pereira de Araújo Kohler" w:date="2020-10-29T19:39:00Z" w:initials="LPdAK">
    <w:p w14:paraId="5D9AFD4D" w14:textId="77777777" w:rsidR="00D22EDA" w:rsidRDefault="00D22EDA">
      <w:pPr>
        <w:pStyle w:val="Textodecomentrio"/>
      </w:pPr>
      <w:r>
        <w:rPr>
          <w:rStyle w:val="Refdecomentrio"/>
        </w:rPr>
        <w:annotationRef/>
      </w:r>
      <w:r>
        <w:t>Inserir como referência cruzada.</w:t>
      </w:r>
    </w:p>
    <w:p w14:paraId="425E6046" w14:textId="77777777" w:rsidR="00D22EDA" w:rsidRDefault="00D22EDA">
      <w:pPr>
        <w:pStyle w:val="Textodecomentrio"/>
      </w:pPr>
    </w:p>
    <w:p w14:paraId="1A8020BD" w14:textId="77777777" w:rsidR="00D22EDA" w:rsidRDefault="00D22EDA">
      <w:pPr>
        <w:pStyle w:val="Textodecomentrio"/>
      </w:pPr>
      <w:r>
        <w:t>Para isso, para todas as imagens deve-se inserir a legenda clicando-se com o botão direito na figura e então, inserir legenda.</w:t>
      </w:r>
    </w:p>
    <w:p w14:paraId="5A04711F" w14:textId="77777777" w:rsidR="00F42DBD" w:rsidRDefault="00F42DBD">
      <w:pPr>
        <w:pStyle w:val="Textodecomentrio"/>
      </w:pPr>
    </w:p>
    <w:p w14:paraId="71DA1316" w14:textId="6F3A562A" w:rsidR="00F42DBD" w:rsidRDefault="00F42DBD">
      <w:pPr>
        <w:pStyle w:val="Textodecomentrio"/>
      </w:pPr>
      <w:r>
        <w:t>Fazer isso para todas</w:t>
      </w:r>
      <w:r w:rsidR="0039114C">
        <w:t xml:space="preserve"> as figuras e quadros!</w:t>
      </w:r>
    </w:p>
  </w:comment>
  <w:comment w:id="84" w:author="Luciana Pereira de Araújo Kohler" w:date="2020-10-29T19:40:00Z" w:initials="LPdAK">
    <w:p w14:paraId="5F2AA92F" w14:textId="5233424E" w:rsidR="00FC0250" w:rsidRDefault="00FC0250">
      <w:pPr>
        <w:pStyle w:val="Textodecomentrio"/>
      </w:pPr>
      <w:r>
        <w:rPr>
          <w:rStyle w:val="Refdecomentrio"/>
        </w:rPr>
        <w:annotationRef/>
      </w:r>
      <w:r>
        <w:t>Essa frase ficou fora do contexto da anterior. O que tem haver o Ruby? O que é essa estrutura?</w:t>
      </w:r>
    </w:p>
  </w:comment>
  <w:comment w:id="86" w:author="Luciana Pereira de Araújo Kohler" w:date="2020-10-29T19:41:00Z" w:initials="LPdAK">
    <w:p w14:paraId="320A588E" w14:textId="77777777" w:rsidR="00CD128A" w:rsidRDefault="00CD128A">
      <w:pPr>
        <w:pStyle w:val="Textodecomentrio"/>
      </w:pPr>
      <w:r>
        <w:rPr>
          <w:rStyle w:val="Refdecomentrio"/>
        </w:rPr>
        <w:annotationRef/>
      </w:r>
      <w:r>
        <w:t>Formatar corretamente todas as figuras e quadros do trabalho:</w:t>
      </w:r>
    </w:p>
    <w:p w14:paraId="18670B7A" w14:textId="77777777" w:rsidR="00CD128A" w:rsidRDefault="00CD128A">
      <w:pPr>
        <w:pStyle w:val="Textodecomentrio"/>
      </w:pPr>
    </w:p>
    <w:p w14:paraId="76BE9EB9" w14:textId="77777777" w:rsidR="00CD128A" w:rsidRDefault="00CD128A">
      <w:pPr>
        <w:pStyle w:val="Textodecomentrio"/>
      </w:pPr>
      <w:r>
        <w:t>TF-Legenda</w:t>
      </w:r>
    </w:p>
    <w:p w14:paraId="52A11A4A" w14:textId="77777777" w:rsidR="00CD128A" w:rsidRDefault="00CD128A">
      <w:pPr>
        <w:pStyle w:val="Textodecomentrio"/>
      </w:pPr>
      <w:r>
        <w:t>TF-Figura</w:t>
      </w:r>
    </w:p>
    <w:p w14:paraId="6C864EB1" w14:textId="1BAE100E" w:rsidR="00CD128A" w:rsidRDefault="00CD128A">
      <w:pPr>
        <w:pStyle w:val="Textodecomentrio"/>
      </w:pPr>
      <w:r>
        <w:t>TF-Fonte</w:t>
      </w:r>
    </w:p>
  </w:comment>
  <w:comment w:id="87" w:author="Luciana Pereira de Araújo Kohler" w:date="2020-10-29T19:42:00Z" w:initials="LPdAK">
    <w:p w14:paraId="5A0CDBA9" w14:textId="2B240592" w:rsidR="00C328CC" w:rsidRDefault="00C328CC">
      <w:pPr>
        <w:pStyle w:val="Textodecomentrio"/>
      </w:pPr>
      <w:r>
        <w:rPr>
          <w:rStyle w:val="Refdecomentrio"/>
        </w:rPr>
        <w:annotationRef/>
      </w:r>
      <w:r>
        <w:t>Formatar TF-Texto. Ver ref. Cruzada.</w:t>
      </w:r>
    </w:p>
  </w:comment>
  <w:comment w:id="88" w:author="Luciana Pereira de Araújo Kohler" w:date="2020-10-29T19:42:00Z" w:initials="LPdAK">
    <w:p w14:paraId="0F55DB08" w14:textId="25E160FC" w:rsidR="000F3C57" w:rsidRDefault="000F3C57">
      <w:pPr>
        <w:pStyle w:val="Textodecomentrio"/>
      </w:pPr>
      <w:r>
        <w:rPr>
          <w:rStyle w:val="Refdecomentrio"/>
        </w:rPr>
        <w:annotationRef/>
      </w:r>
      <w:r>
        <w:t xml:space="preserve">Explicar figura. Não é possível entender com essa frase anterior. Que elementos visuais? A figura </w:t>
      </w:r>
      <w:proofErr w:type="spellStart"/>
      <w:r>
        <w:t>tbm</w:t>
      </w:r>
      <w:proofErr w:type="spellEnd"/>
      <w:r>
        <w:t xml:space="preserve"> está ilegível</w:t>
      </w:r>
    </w:p>
  </w:comment>
  <w:comment w:id="90" w:author="Luciana Pereira de Araújo Kohler" w:date="2020-10-29T19:42:00Z" w:initials="LPdAK">
    <w:p w14:paraId="2AF9F5B3" w14:textId="15344C90" w:rsidR="002166A6" w:rsidRDefault="002166A6">
      <w:pPr>
        <w:pStyle w:val="Textodecomentrio"/>
      </w:pPr>
      <w:r>
        <w:rPr>
          <w:rStyle w:val="Refdecomentrio"/>
        </w:rPr>
        <w:annotationRef/>
      </w:r>
      <w:r>
        <w:t>TF-Texto</w:t>
      </w:r>
    </w:p>
  </w:comment>
  <w:comment w:id="89" w:author="Luciana Pereira de Araújo Kohler" w:date="2020-10-29T19:43:00Z" w:initials="LPdAK">
    <w:p w14:paraId="06B8A701" w14:textId="3EE12AEA" w:rsidR="002166A6" w:rsidRDefault="002166A6">
      <w:pPr>
        <w:pStyle w:val="Textodecomentrio"/>
      </w:pPr>
      <w:r>
        <w:rPr>
          <w:rStyle w:val="Refdecomentrio"/>
        </w:rPr>
        <w:annotationRef/>
      </w:r>
      <w:r>
        <w:t>Explicar melhor.</w:t>
      </w:r>
    </w:p>
  </w:comment>
  <w:comment w:id="93" w:author="Luciana Pereira de Araújo Kohler" w:date="2020-10-29T19:45:00Z" w:initials="LPdAK">
    <w:p w14:paraId="78006FC6" w14:textId="08A9D2CD" w:rsidR="005248A7" w:rsidRDefault="005248A7">
      <w:pPr>
        <w:pStyle w:val="Textodecomentrio"/>
      </w:pPr>
      <w:r>
        <w:rPr>
          <w:rStyle w:val="Refdecomentrio"/>
        </w:rPr>
        <w:annotationRef/>
      </w:r>
      <w:r>
        <w:t>Mesmo comentário que anteriores.</w:t>
      </w:r>
    </w:p>
  </w:comment>
  <w:comment w:id="95" w:author="Luciana Pereira de Araújo Kohler" w:date="2020-10-29T19:52:00Z" w:initials="LPdAK">
    <w:p w14:paraId="586FCD6F" w14:textId="0F09EEE8" w:rsidR="004D6340" w:rsidRDefault="004D6340">
      <w:pPr>
        <w:pStyle w:val="Textodecomentrio"/>
      </w:pPr>
      <w:r>
        <w:rPr>
          <w:rStyle w:val="Refdecomentrio"/>
        </w:rPr>
        <w:annotationRef/>
      </w:r>
      <w:r>
        <w:t>Rever a seção! Senti falta de informações do framework em si e de mais informações.</w:t>
      </w:r>
    </w:p>
  </w:comment>
  <w:comment w:id="98" w:author="Luciana Pereira de Araújo Kohler" w:date="2020-10-29T19:50:00Z" w:initials="LPdAK">
    <w:p w14:paraId="2A0C46E3" w14:textId="77777777" w:rsidR="00202E3A" w:rsidRDefault="00202E3A">
      <w:pPr>
        <w:pStyle w:val="Textodecomentrio"/>
      </w:pPr>
      <w:r>
        <w:rPr>
          <w:rStyle w:val="Refdecomentrio"/>
        </w:rPr>
        <w:annotationRef/>
      </w:r>
      <w:r>
        <w:t>O objetivo principal deles não é apresentar o estudo de caso.</w:t>
      </w:r>
    </w:p>
    <w:p w14:paraId="391A0F69" w14:textId="77777777" w:rsidR="002946D8" w:rsidRDefault="002946D8">
      <w:pPr>
        <w:pStyle w:val="Textodecomentrio"/>
      </w:pPr>
    </w:p>
    <w:p w14:paraId="346CE7FB" w14:textId="5B0A20A7" w:rsidR="002946D8" w:rsidRDefault="002946D8">
      <w:pPr>
        <w:pStyle w:val="Textodecomentrio"/>
      </w:pPr>
      <w:r>
        <w:t xml:space="preserve">“O propósito deste artigo é apresentar o framework </w:t>
      </w:r>
      <w:proofErr w:type="spellStart"/>
      <w:r>
        <w:t>AutoTest</w:t>
      </w:r>
      <w:proofErr w:type="spellEnd"/>
      <w:r>
        <w:t>, um framework reutilizável para a automação da execução de teste funcional, amplamente aplicável em diferentes projetos de desenvolvimento de software” Esse é o objetivo central deles.</w:t>
      </w:r>
    </w:p>
  </w:comment>
  <w:comment w:id="100" w:author="Luciana Pereira de Araújo Kohler" w:date="2020-10-29T19:52:00Z" w:initials="LPdAK">
    <w:p w14:paraId="33B8ED2E" w14:textId="77777777" w:rsidR="004D6340" w:rsidRDefault="004D6340">
      <w:pPr>
        <w:pStyle w:val="Textodecomentrio"/>
      </w:pPr>
      <w:r>
        <w:rPr>
          <w:rStyle w:val="Refdecomentrio"/>
        </w:rPr>
        <w:annotationRef/>
      </w:r>
      <w:r>
        <w:t>Isso foi somente para o estudo de caso. Rever a seção!</w:t>
      </w:r>
    </w:p>
    <w:p w14:paraId="54F92766" w14:textId="4B9524FD" w:rsidR="004D6340" w:rsidRDefault="004D6340">
      <w:pPr>
        <w:pStyle w:val="Textodecomentrio"/>
      </w:pPr>
    </w:p>
  </w:comment>
  <w:comment w:id="101" w:author="Luciana Pereira de Araújo Kohler" w:date="2020-10-29T19:52:00Z" w:initials="LPdAK">
    <w:p w14:paraId="4D127597" w14:textId="27A8B33C" w:rsidR="004D6340" w:rsidRDefault="004D6340">
      <w:pPr>
        <w:pStyle w:val="Textodecomentrio"/>
      </w:pPr>
      <w:r>
        <w:rPr>
          <w:rStyle w:val="Refdecomentrio"/>
        </w:rPr>
        <w:annotationRef/>
      </w:r>
      <w:r>
        <w:rPr>
          <w:rStyle w:val="Refdecomentrio"/>
        </w:rPr>
        <w:t>Confuso.</w:t>
      </w:r>
    </w:p>
  </w:comment>
  <w:comment w:id="102" w:author="Luciana Pereira de Araújo Kohler" w:date="2020-10-29T19:52:00Z" w:initials="LPdAK">
    <w:p w14:paraId="60911ED8" w14:textId="77777777" w:rsidR="004D6340" w:rsidRDefault="004D6340">
      <w:pPr>
        <w:pStyle w:val="Textodecomentrio"/>
      </w:pPr>
      <w:r>
        <w:rPr>
          <w:rStyle w:val="Refdecomentrio"/>
        </w:rPr>
        <w:annotationRef/>
      </w:r>
      <w:r>
        <w:t>Explicar melhor!</w:t>
      </w:r>
    </w:p>
    <w:p w14:paraId="0BBB0288" w14:textId="77777777" w:rsidR="004D6340" w:rsidRDefault="004D6340">
      <w:pPr>
        <w:pStyle w:val="Textodecomentrio"/>
      </w:pPr>
    </w:p>
    <w:p w14:paraId="0DF0D6D9" w14:textId="3A5937B6" w:rsidR="004D6340" w:rsidRDefault="004D6340">
      <w:pPr>
        <w:pStyle w:val="Textodecomentrio"/>
      </w:pPr>
    </w:p>
  </w:comment>
  <w:comment w:id="110" w:author="Luciana Pereira de Araújo Kohler" w:date="2020-10-29T19:53:00Z" w:initials="LPdAK">
    <w:p w14:paraId="7E118905" w14:textId="0EAD4DF8" w:rsidR="00CB0AE4" w:rsidRDefault="00CB0AE4">
      <w:pPr>
        <w:pStyle w:val="Textodecomentrio"/>
      </w:pPr>
      <w:r>
        <w:rPr>
          <w:rStyle w:val="Refdecomentrio"/>
        </w:rPr>
        <w:annotationRef/>
      </w:r>
      <w:r>
        <w:t>Que escopo?</w:t>
      </w:r>
    </w:p>
  </w:comment>
  <w:comment w:id="111" w:author="Luciana Pereira de Araújo Kohler" w:date="2020-10-29T19:53:00Z" w:initials="LPdAK">
    <w:p w14:paraId="2994CCFB" w14:textId="79425BA2" w:rsidR="00CB0AE4" w:rsidRDefault="00CB0AE4">
      <w:pPr>
        <w:pStyle w:val="Textodecomentrio"/>
      </w:pPr>
      <w:r>
        <w:rPr>
          <w:rStyle w:val="Refdecomentrio"/>
        </w:rPr>
        <w:annotationRef/>
      </w:r>
      <w:r>
        <w:t>Qual contexto?</w:t>
      </w:r>
    </w:p>
  </w:comment>
  <w:comment w:id="112" w:author="Luciana Pereira de Araújo Kohler" w:date="2020-10-29T19:54:00Z" w:initials="LPdAK">
    <w:p w14:paraId="5F642FD5" w14:textId="77777777" w:rsidR="0003045F" w:rsidRDefault="0003045F">
      <w:pPr>
        <w:pStyle w:val="Textodecomentrio"/>
      </w:pPr>
      <w:r>
        <w:rPr>
          <w:rStyle w:val="Refdecomentrio"/>
        </w:rPr>
        <w:annotationRef/>
      </w:r>
      <w:r>
        <w:t>Aqui tem afirmações bem ambiciosas.</w:t>
      </w:r>
    </w:p>
    <w:p w14:paraId="5C2C97E0" w14:textId="77777777" w:rsidR="0003045F" w:rsidRDefault="0003045F">
      <w:pPr>
        <w:pStyle w:val="Textodecomentrio"/>
      </w:pPr>
      <w:r>
        <w:t>Como você vai testar e provar que:</w:t>
      </w:r>
    </w:p>
    <w:p w14:paraId="714C8D7A" w14:textId="77777777" w:rsidR="0003045F" w:rsidRDefault="0003045F" w:rsidP="0003045F">
      <w:pPr>
        <w:pStyle w:val="Textodecomentrio"/>
        <w:numPr>
          <w:ilvl w:val="0"/>
          <w:numId w:val="24"/>
        </w:numPr>
      </w:pPr>
      <w:r>
        <w:t xml:space="preserve">Conseguiu auxiliar na diminuição </w:t>
      </w:r>
      <w:r w:rsidR="002923C3">
        <w:t>do trabalho de criar testes automatizados em comparação a outras ferramentas existentes?</w:t>
      </w:r>
    </w:p>
    <w:p w14:paraId="6212EE88" w14:textId="1437C9BB" w:rsidR="002923C3" w:rsidRDefault="002923C3" w:rsidP="0003045F">
      <w:pPr>
        <w:pStyle w:val="Textodecomentrio"/>
        <w:numPr>
          <w:ilvl w:val="0"/>
          <w:numId w:val="24"/>
        </w:numPr>
      </w:pPr>
      <w:r>
        <w:t>Conseguiu acelerar a cobertura do cenário da funcionalidade</w:t>
      </w:r>
      <w:r w:rsidR="007C2DB3">
        <w:t>, incluindo unidades que não são prontas para serem testadas?</w:t>
      </w:r>
    </w:p>
  </w:comment>
  <w:comment w:id="113" w:author="Luciana Pereira de Araújo Kohler" w:date="2020-10-29T19:56:00Z" w:initials="LPdAK">
    <w:p w14:paraId="6893ECFB" w14:textId="6AEE6FEF" w:rsidR="009E198A" w:rsidRDefault="009E198A">
      <w:pPr>
        <w:pStyle w:val="Textodecomentrio"/>
      </w:pPr>
      <w:r>
        <w:rPr>
          <w:rStyle w:val="Refdecomentrio"/>
        </w:rPr>
        <w:annotationRef/>
      </w:r>
      <w:r>
        <w:t>Frase extensa. Fica confuso.</w:t>
      </w:r>
    </w:p>
  </w:comment>
  <w:comment w:id="114" w:author="Luciana Pereira de Araújo Kohler" w:date="2020-10-29T19:56:00Z" w:initials="LPdAK">
    <w:p w14:paraId="58490980" w14:textId="14AD43D2" w:rsidR="009E198A" w:rsidRDefault="009E198A">
      <w:pPr>
        <w:pStyle w:val="Textodecomentrio"/>
      </w:pPr>
      <w:r>
        <w:rPr>
          <w:rStyle w:val="Refdecomentrio"/>
        </w:rPr>
        <w:annotationRef/>
      </w:r>
      <w:r>
        <w:t>Novamente, como testar/comprovar?</w:t>
      </w:r>
    </w:p>
  </w:comment>
  <w:comment w:id="135" w:author="Luciana Pereira de Araújo Kohler" w:date="2020-10-29T20:15:00Z" w:initials="LPdAK">
    <w:p w14:paraId="04CA0CB9" w14:textId="77777777" w:rsidR="00E25C84" w:rsidRDefault="00E25C84">
      <w:pPr>
        <w:pStyle w:val="Textodecomentrio"/>
      </w:pPr>
      <w:r>
        <w:rPr>
          <w:rStyle w:val="Refdecomentrio"/>
        </w:rPr>
        <w:annotationRef/>
      </w:r>
      <w:r>
        <w:t>Sua justificativa precisa ser melhorada. Ela deve ser embasada em outros autores e trazer contribuições/características relevantes.</w:t>
      </w:r>
    </w:p>
    <w:p w14:paraId="5A779215" w14:textId="77777777" w:rsidR="00E25C84" w:rsidRDefault="00E25C84">
      <w:pPr>
        <w:pStyle w:val="Textodecomentrio"/>
      </w:pPr>
    </w:p>
    <w:p w14:paraId="448D9229" w14:textId="613F18D6" w:rsidR="00E25C84" w:rsidRDefault="00E25C84">
      <w:pPr>
        <w:pStyle w:val="Textodecomentrio"/>
      </w:pPr>
      <w:r>
        <w:t>Como você pode afirmar o que descreve nos primeiros parágrafos da justificativa? Quais serão as contribuições de fato?</w:t>
      </w:r>
    </w:p>
  </w:comment>
  <w:comment w:id="141" w:author="Luciana Pereira de Araújo Kohler" w:date="2020-10-29T20:00:00Z" w:initials="LPdAK">
    <w:p w14:paraId="3F50975D" w14:textId="09A7B7A8" w:rsidR="00D239B9" w:rsidRDefault="00D239B9">
      <w:pPr>
        <w:pStyle w:val="Textodecomentrio"/>
      </w:pPr>
      <w:r>
        <w:rPr>
          <w:rStyle w:val="Refdecomentrio"/>
        </w:rPr>
        <w:annotationRef/>
      </w:r>
      <w:r w:rsidR="008C5565">
        <w:rPr>
          <w:rStyle w:val="Refdecomentrio"/>
        </w:rPr>
        <w:t>Confuso. O que você quer dizer com isso? Como pode-se afirmar isso?</w:t>
      </w:r>
    </w:p>
  </w:comment>
  <w:comment w:id="142" w:author="Luciana Pereira de Araújo Kohler" w:date="2020-10-29T20:02:00Z" w:initials="LPdAK">
    <w:p w14:paraId="1502AFAC" w14:textId="3283B741" w:rsidR="003C18DA" w:rsidRDefault="003C18DA">
      <w:pPr>
        <w:pStyle w:val="Textodecomentrio"/>
      </w:pPr>
      <w:r>
        <w:rPr>
          <w:rStyle w:val="Refdecomentrio"/>
        </w:rPr>
        <w:annotationRef/>
      </w:r>
      <w:r>
        <w:t>Parágrafo somente com uma frase. Confuso, muito longo. Melhorar o português.</w:t>
      </w:r>
    </w:p>
  </w:comment>
  <w:comment w:id="146" w:author="Luciana Pereira de Araújo Kohler" w:date="2020-10-29T20:02:00Z" w:initials="LPdAK">
    <w:p w14:paraId="7464060F" w14:textId="4781EEBD" w:rsidR="00D97D0B" w:rsidRDefault="00D97D0B">
      <w:pPr>
        <w:pStyle w:val="Textodecomentrio"/>
      </w:pPr>
      <w:r>
        <w:rPr>
          <w:rStyle w:val="Refdecomentrio"/>
        </w:rPr>
        <w:annotationRef/>
      </w:r>
      <w:r>
        <w:t xml:space="preserve">Fazer uma conexão com o parágrafo anterior. Lembrar dos comentários realizados para as figuras referente a formatação e inclusão de </w:t>
      </w:r>
      <w:proofErr w:type="spellStart"/>
      <w:proofErr w:type="gramStart"/>
      <w:r>
        <w:t>referencia</w:t>
      </w:r>
      <w:proofErr w:type="spellEnd"/>
      <w:proofErr w:type="gramEnd"/>
      <w:r>
        <w:t xml:space="preserve"> cruzada.</w:t>
      </w:r>
    </w:p>
  </w:comment>
  <w:comment w:id="147" w:author="Luciana Pereira de Araújo Kohler" w:date="2020-10-29T20:15:00Z" w:initials="LPdAK">
    <w:p w14:paraId="25BDF901" w14:textId="37FB27F3" w:rsidR="00F37307" w:rsidRDefault="00F37307">
      <w:pPr>
        <w:pStyle w:val="Textodecomentrio"/>
      </w:pPr>
      <w:r>
        <w:rPr>
          <w:rStyle w:val="Refdecomentrio"/>
        </w:rPr>
        <w:annotationRef/>
      </w:r>
      <w:r>
        <w:t>Explicar melhor o quadro no texto.</w:t>
      </w:r>
    </w:p>
  </w:comment>
  <w:comment w:id="148" w:author="Luciana Pereira de Araújo Kohler" w:date="2020-10-29T20:03:00Z" w:initials="LPdAK">
    <w:p w14:paraId="7150C1BC" w14:textId="0C73573D" w:rsidR="00281F57" w:rsidRDefault="00281F57">
      <w:pPr>
        <w:pStyle w:val="Textodecomentrio"/>
      </w:pPr>
      <w:r>
        <w:rPr>
          <w:rStyle w:val="Refdecomentrio"/>
        </w:rPr>
        <w:annotationRef/>
      </w:r>
      <w:r>
        <w:t>Colocar as referências.</w:t>
      </w:r>
    </w:p>
  </w:comment>
  <w:comment w:id="161" w:author="Luciana Pereira de Araújo Kohler" w:date="2020-10-29T20:07:00Z" w:initials="LPdAK">
    <w:p w14:paraId="17A22F76" w14:textId="7BD5C7F0" w:rsidR="006469C9" w:rsidRDefault="006469C9">
      <w:pPr>
        <w:pStyle w:val="Textodecomentrio"/>
      </w:pPr>
      <w:r>
        <w:rPr>
          <w:rStyle w:val="Refdecomentrio"/>
        </w:rPr>
        <w:annotationRef/>
      </w:r>
      <w:r>
        <w:t>Você deve propor algo que é implementável. Não pode ser uma pesquisa.</w:t>
      </w:r>
    </w:p>
  </w:comment>
  <w:comment w:id="163" w:author="Luciana Pereira de Araújo Kohler" w:date="2020-10-29T20:07:00Z" w:initials="LPdAK">
    <w:p w14:paraId="7EEBA729" w14:textId="28971893" w:rsidR="00B9572C" w:rsidRDefault="00B9572C">
      <w:pPr>
        <w:pStyle w:val="Textodecomentrio"/>
      </w:pPr>
      <w:r>
        <w:rPr>
          <w:rStyle w:val="Refdecomentrio"/>
        </w:rPr>
        <w:annotationRef/>
      </w:r>
      <w:r>
        <w:t>Fevereiro e maio?</w:t>
      </w:r>
    </w:p>
  </w:comment>
  <w:comment w:id="164" w:author="Luciana Pereira de Araújo Kohler" w:date="2020-10-29T20:07:00Z" w:initials="LPdAK">
    <w:p w14:paraId="2A1642A6" w14:textId="7179483B" w:rsidR="009342D8" w:rsidRDefault="009342D8">
      <w:pPr>
        <w:pStyle w:val="Textodecomentrio"/>
      </w:pPr>
      <w:r>
        <w:rPr>
          <w:rStyle w:val="Refdecomentrio"/>
        </w:rPr>
        <w:annotationRef/>
      </w:r>
      <w:r>
        <w:t>Já ocorre a apresentação.</w:t>
      </w:r>
    </w:p>
  </w:comment>
  <w:comment w:id="166" w:author="Luciana Pereira de Araújo Kohler" w:date="2020-10-29T20:08:00Z" w:initials="LPdAK">
    <w:p w14:paraId="2D8D57DD" w14:textId="4874F80E" w:rsidR="008D1383" w:rsidRDefault="008D1383">
      <w:pPr>
        <w:pStyle w:val="Textodecomentrio"/>
      </w:pPr>
      <w:r>
        <w:rPr>
          <w:rStyle w:val="Refdecomentrio"/>
        </w:rPr>
        <w:annotationRef/>
      </w:r>
      <w:r>
        <w:t>O texto deve ser impessoal.</w:t>
      </w:r>
    </w:p>
  </w:comment>
  <w:comment w:id="165" w:author="Luciana Pereira de Araújo Kohler" w:date="2020-10-29T20:08:00Z" w:initials="LPdAK">
    <w:p w14:paraId="5BAEDDBA" w14:textId="6E1564E6" w:rsidR="00B01F42" w:rsidRDefault="00B01F42">
      <w:pPr>
        <w:pStyle w:val="Textodecomentrio"/>
      </w:pPr>
      <w:r>
        <w:rPr>
          <w:rStyle w:val="Refdecomentrio"/>
        </w:rPr>
        <w:annotationRef/>
      </w:r>
      <w:r>
        <w:t>Quem disse isso? Essa não é exatamente a definição de código legado.</w:t>
      </w:r>
    </w:p>
  </w:comment>
  <w:comment w:id="168" w:author="Luciana Pereira de Araújo Kohler" w:date="2020-10-29T20:08:00Z" w:initials="LPdAK">
    <w:p w14:paraId="34446414" w14:textId="50B6B44D" w:rsidR="005D5283" w:rsidRDefault="005D5283">
      <w:pPr>
        <w:pStyle w:val="Textodecomentrio"/>
      </w:pPr>
      <w:r>
        <w:rPr>
          <w:rStyle w:val="Refdecomentrio"/>
        </w:rPr>
        <w:annotationRef/>
      </w:r>
      <w:r>
        <w:t>Coloquial.</w:t>
      </w:r>
    </w:p>
  </w:comment>
  <w:comment w:id="167" w:author="Luciana Pereira de Araújo Kohler" w:date="2020-10-29T20:08:00Z" w:initials="LPdAK">
    <w:p w14:paraId="0C2FC378" w14:textId="04697535" w:rsidR="005D5283" w:rsidRDefault="005D5283">
      <w:pPr>
        <w:pStyle w:val="Textodecomentrio"/>
      </w:pPr>
      <w:r>
        <w:rPr>
          <w:rStyle w:val="Refdecomentrio"/>
        </w:rPr>
        <w:annotationRef/>
      </w:r>
      <w:r>
        <w:t xml:space="preserve">Essa não é a </w:t>
      </w:r>
      <w:proofErr w:type="spellStart"/>
      <w:proofErr w:type="gramStart"/>
      <w:r>
        <w:t>definição.</w:t>
      </w:r>
      <w:r w:rsidR="000867DE">
        <w:t>b</w:t>
      </w:r>
      <w:proofErr w:type="spellEnd"/>
      <w:proofErr w:type="gramEnd"/>
    </w:p>
  </w:comment>
  <w:comment w:id="170" w:author="Luciana Pereira de Araújo Kohler" w:date="2020-10-29T20:09:00Z" w:initials="LPdAK">
    <w:p w14:paraId="1D17A0AA" w14:textId="5B9A677B" w:rsidR="000867DE" w:rsidRDefault="000867DE">
      <w:pPr>
        <w:pStyle w:val="Textodecomentrio"/>
      </w:pPr>
      <w:r>
        <w:rPr>
          <w:rStyle w:val="Refdecomentrio"/>
        </w:rPr>
        <w:annotationRef/>
      </w:r>
      <w:r>
        <w:t>Deve ser impessoal</w:t>
      </w:r>
    </w:p>
  </w:comment>
  <w:comment w:id="172" w:author="Luciana Pereira de Araújo Kohler" w:date="2020-10-29T20:09:00Z" w:initials="LPdAK">
    <w:p w14:paraId="2273FB1B" w14:textId="77777777" w:rsidR="000867DE" w:rsidRDefault="000867DE">
      <w:pPr>
        <w:pStyle w:val="Textodecomentrio"/>
      </w:pPr>
      <w:r>
        <w:rPr>
          <w:rStyle w:val="Refdecomentrio"/>
        </w:rPr>
        <w:annotationRef/>
      </w:r>
      <w:r>
        <w:t>Isso daqui está errado. Não pode ser sua opinião. Deve ser impessoal.</w:t>
      </w:r>
    </w:p>
    <w:p w14:paraId="324BFAC7" w14:textId="04E4B900" w:rsidR="000867DE" w:rsidRDefault="000867DE">
      <w:pPr>
        <w:pStyle w:val="Textodecomentrio"/>
      </w:pPr>
      <w:r>
        <w:t>Reveja definições para código legado.</w:t>
      </w:r>
    </w:p>
  </w:comment>
  <w:comment w:id="174" w:author="Luciana Pereira de Araújo Kohler" w:date="2020-10-29T20:10:00Z" w:initials="LPdAK">
    <w:p w14:paraId="1EDD8ABC" w14:textId="65E0BEB9" w:rsidR="003E371D" w:rsidRDefault="003E371D">
      <w:pPr>
        <w:pStyle w:val="Textodecomentrio"/>
      </w:pPr>
      <w:r>
        <w:rPr>
          <w:rStyle w:val="Refdecomentrio"/>
        </w:rPr>
        <w:annotationRef/>
      </w:r>
      <w:r>
        <w:t>Referenciar.</w:t>
      </w:r>
    </w:p>
  </w:comment>
  <w:comment w:id="179" w:author="Luciana Pereira de Araújo Kohler" w:date="2020-10-29T20:11:00Z" w:initials="LPdAK">
    <w:p w14:paraId="0E0B1E63" w14:textId="1C3AA467" w:rsidR="00877585" w:rsidRDefault="00877585">
      <w:pPr>
        <w:pStyle w:val="Textodecomentrio"/>
      </w:pPr>
      <w:r>
        <w:rPr>
          <w:rStyle w:val="Refdecomentrio"/>
        </w:rPr>
        <w:annotationRef/>
      </w:r>
      <w:r>
        <w:t>Achar fontes relevantes.</w:t>
      </w:r>
    </w:p>
  </w:comment>
  <w:comment w:id="184" w:author="Luciana Pereira de Araújo Kohler" w:date="2020-10-29T20:11:00Z" w:initials="LPdAK">
    <w:p w14:paraId="0134CB5C" w14:textId="234FFDBB" w:rsidR="00717EB7" w:rsidRDefault="00717EB7">
      <w:pPr>
        <w:pStyle w:val="Textodecomentrio"/>
      </w:pPr>
      <w:r>
        <w:rPr>
          <w:rStyle w:val="Refdecomentrio"/>
        </w:rPr>
        <w:annotationRef/>
      </w:r>
      <w:r>
        <w:t>Referenciar.</w:t>
      </w:r>
    </w:p>
  </w:comment>
  <w:comment w:id="186" w:author="Luciana Pereira de Araújo Kohler" w:date="2020-10-29T20:12:00Z" w:initials="LPdAK">
    <w:p w14:paraId="7AB24ECB" w14:textId="7CAC1898" w:rsidR="00CD21D4" w:rsidRDefault="00CD21D4">
      <w:pPr>
        <w:pStyle w:val="Textodecomentrio"/>
      </w:pPr>
      <w:r>
        <w:rPr>
          <w:rStyle w:val="Refdecomentrio"/>
        </w:rPr>
        <w:annotationRef/>
      </w:r>
      <w:r>
        <w:t>Referenciar.</w:t>
      </w:r>
    </w:p>
  </w:comment>
  <w:comment w:id="189" w:author="Luciana Pereira de Araújo Kohler" w:date="2020-10-29T20:12:00Z" w:initials="LPdAK">
    <w:p w14:paraId="71388AA8" w14:textId="7E31EB53" w:rsidR="00CD21D4" w:rsidRDefault="00CD21D4">
      <w:pPr>
        <w:pStyle w:val="Textodecomentrio"/>
      </w:pPr>
      <w:r>
        <w:rPr>
          <w:rStyle w:val="Refdecomentrio"/>
        </w:rPr>
        <w:annotationRef/>
      </w:r>
      <w:r>
        <w:t>Como não?</w:t>
      </w:r>
    </w:p>
  </w:comment>
  <w:comment w:id="190" w:author="Luciana Pereira de Araújo Kohler" w:date="2020-10-29T20:12:00Z" w:initials="LPdAK">
    <w:p w14:paraId="5C1DCD1B" w14:textId="5DC9E03D" w:rsidR="00CD21D4" w:rsidRDefault="00CD21D4">
      <w:pPr>
        <w:pStyle w:val="Textodecomentrio"/>
      </w:pPr>
      <w:r>
        <w:rPr>
          <w:rStyle w:val="Refdecomentrio"/>
        </w:rPr>
        <w:annotationRef/>
      </w:r>
      <w:r>
        <w:t>Impessoal.</w:t>
      </w:r>
    </w:p>
  </w:comment>
  <w:comment w:id="191" w:author="Luciana Pereira de Araújo Kohler" w:date="2020-10-29T20:12:00Z" w:initials="LPdAK">
    <w:p w14:paraId="24AC656B" w14:textId="489A5464" w:rsidR="00CD21D4" w:rsidRDefault="00CD21D4">
      <w:pPr>
        <w:pStyle w:val="Textodecomentrio"/>
      </w:pPr>
      <w:r>
        <w:rPr>
          <w:rStyle w:val="Refdecomentrio"/>
        </w:rPr>
        <w:annotationRef/>
      </w:r>
      <w:r>
        <w:t>Coloquial. Reveja os conceitos e definições.</w:t>
      </w:r>
    </w:p>
  </w:comment>
  <w:comment w:id="192" w:author="Luciana Pereira de Araújo Kohler" w:date="2020-10-29T20:12:00Z" w:initials="LPdAK">
    <w:p w14:paraId="63A469D3" w14:textId="0D028ACA" w:rsidR="00CD21D4" w:rsidRDefault="00CD21D4">
      <w:pPr>
        <w:pStyle w:val="Textodecomentrio"/>
      </w:pPr>
      <w:r>
        <w:rPr>
          <w:rStyle w:val="Refdecomentrio"/>
        </w:rPr>
        <w:annotationRef/>
      </w:r>
      <w:r>
        <w:t>?</w:t>
      </w:r>
    </w:p>
  </w:comment>
  <w:comment w:id="194" w:author="Luciana Pereira de Araújo Kohler" w:date="2020-10-29T20:13:00Z" w:initials="LPdAK">
    <w:p w14:paraId="3C03FBEB" w14:textId="77777777" w:rsidR="00CD21D4" w:rsidRDefault="00CD21D4">
      <w:pPr>
        <w:pStyle w:val="Textodecomentrio"/>
      </w:pPr>
      <w:r>
        <w:rPr>
          <w:rStyle w:val="Refdecomentrio"/>
        </w:rPr>
        <w:annotationRef/>
      </w:r>
      <w:r>
        <w:t>Rever a formatação das referências. Ainda, nem todas as referências foram citadas!</w:t>
      </w:r>
    </w:p>
    <w:p w14:paraId="359310D2" w14:textId="73331B46" w:rsidR="00CD21D4" w:rsidRDefault="00CD21D4">
      <w:pPr>
        <w:pStyle w:val="Textodecomentrio"/>
      </w:pPr>
      <w:r>
        <w:t>Busque autores relevantes.</w:t>
      </w:r>
    </w:p>
  </w:comment>
  <w:comment w:id="195" w:author="Luciana Pereira de Araújo Kohler" w:date="2020-10-29T19:48:00Z" w:initials="LPdAK">
    <w:p w14:paraId="4AE5DA3A" w14:textId="77777777" w:rsidR="00F321DF" w:rsidRDefault="00F321DF">
      <w:pPr>
        <w:pStyle w:val="Textodecomentrio"/>
      </w:pPr>
      <w:r>
        <w:rPr>
          <w:rStyle w:val="Refdecomentrio"/>
        </w:rPr>
        <w:annotationRef/>
      </w:r>
      <w:r>
        <w:t xml:space="preserve">Esse não é o link da referência. </w:t>
      </w:r>
    </w:p>
    <w:p w14:paraId="44CF8464" w14:textId="1CBB0475" w:rsidR="00F321DF" w:rsidRDefault="00F321DF">
      <w:pPr>
        <w:pStyle w:val="Textodecomentrio"/>
      </w:pPr>
      <w:r>
        <w:t>Essa referência está errada. Faltam informações</w:t>
      </w:r>
      <w:r w:rsidR="00D97DDF">
        <w:t>, inclusive autores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A5EE93" w15:done="0"/>
  <w15:commentEx w15:paraId="6683AE65" w15:done="0"/>
  <w15:commentEx w15:paraId="6B3DDEEA" w15:done="0"/>
  <w15:commentEx w15:paraId="510A8C34" w15:done="0"/>
  <w15:commentEx w15:paraId="2F7D0F62" w15:done="0"/>
  <w15:commentEx w15:paraId="097EAABA" w15:done="0"/>
  <w15:commentEx w15:paraId="6751DC09" w15:done="0"/>
  <w15:commentEx w15:paraId="3A50A633" w15:done="0"/>
  <w15:commentEx w15:paraId="23E0BA7E" w15:done="0"/>
  <w15:commentEx w15:paraId="0C26791C" w15:done="0"/>
  <w15:commentEx w15:paraId="617C0D1E" w15:done="0"/>
  <w15:commentEx w15:paraId="08181140" w15:done="0"/>
  <w15:commentEx w15:paraId="69CA14F6" w15:done="0"/>
  <w15:commentEx w15:paraId="25F38126" w15:done="0"/>
  <w15:commentEx w15:paraId="3457A01D" w15:done="0"/>
  <w15:commentEx w15:paraId="71DA1316" w15:done="0"/>
  <w15:commentEx w15:paraId="5F2AA92F" w15:done="0"/>
  <w15:commentEx w15:paraId="6C864EB1" w15:done="0"/>
  <w15:commentEx w15:paraId="5A0CDBA9" w15:done="0"/>
  <w15:commentEx w15:paraId="0F55DB08" w15:done="0"/>
  <w15:commentEx w15:paraId="2AF9F5B3" w15:done="0"/>
  <w15:commentEx w15:paraId="06B8A701" w15:done="0"/>
  <w15:commentEx w15:paraId="78006FC6" w15:done="0"/>
  <w15:commentEx w15:paraId="586FCD6F" w15:done="0"/>
  <w15:commentEx w15:paraId="346CE7FB" w15:done="0"/>
  <w15:commentEx w15:paraId="54F92766" w15:done="0"/>
  <w15:commentEx w15:paraId="4D127597" w15:done="0"/>
  <w15:commentEx w15:paraId="0DF0D6D9" w15:done="0"/>
  <w15:commentEx w15:paraId="7E118905" w15:done="0"/>
  <w15:commentEx w15:paraId="2994CCFB" w15:done="0"/>
  <w15:commentEx w15:paraId="6212EE88" w15:done="0"/>
  <w15:commentEx w15:paraId="6893ECFB" w15:done="0"/>
  <w15:commentEx w15:paraId="58490980" w15:done="0"/>
  <w15:commentEx w15:paraId="448D9229" w15:done="0"/>
  <w15:commentEx w15:paraId="3F50975D" w15:done="0"/>
  <w15:commentEx w15:paraId="1502AFAC" w15:done="0"/>
  <w15:commentEx w15:paraId="7464060F" w15:done="0"/>
  <w15:commentEx w15:paraId="25BDF901" w15:done="0"/>
  <w15:commentEx w15:paraId="7150C1BC" w15:done="0"/>
  <w15:commentEx w15:paraId="17A22F76" w15:done="0"/>
  <w15:commentEx w15:paraId="7EEBA729" w15:done="0"/>
  <w15:commentEx w15:paraId="2A1642A6" w15:done="0"/>
  <w15:commentEx w15:paraId="2D8D57DD" w15:done="0"/>
  <w15:commentEx w15:paraId="5BAEDDBA" w15:done="0"/>
  <w15:commentEx w15:paraId="34446414" w15:done="0"/>
  <w15:commentEx w15:paraId="0C2FC378" w15:done="0"/>
  <w15:commentEx w15:paraId="1D17A0AA" w15:done="0"/>
  <w15:commentEx w15:paraId="324BFAC7" w15:done="0"/>
  <w15:commentEx w15:paraId="1EDD8ABC" w15:done="0"/>
  <w15:commentEx w15:paraId="0E0B1E63" w15:done="0"/>
  <w15:commentEx w15:paraId="0134CB5C" w15:done="0"/>
  <w15:commentEx w15:paraId="7AB24ECB" w15:done="0"/>
  <w15:commentEx w15:paraId="71388AA8" w15:done="0"/>
  <w15:commentEx w15:paraId="5C1DCD1B" w15:done="0"/>
  <w15:commentEx w15:paraId="24AC656B" w15:done="0"/>
  <w15:commentEx w15:paraId="63A469D3" w15:done="0"/>
  <w15:commentEx w15:paraId="359310D2" w15:done="0"/>
  <w15:commentEx w15:paraId="44CF84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A5EE93" w16cid:durableId="234591F4"/>
  <w16cid:commentId w16cid:paraId="6683AE65" w16cid:durableId="2345928F"/>
  <w16cid:commentId w16cid:paraId="6B3DDEEA" w16cid:durableId="234593C5"/>
  <w16cid:commentId w16cid:paraId="510A8C34" w16cid:durableId="2345943B"/>
  <w16cid:commentId w16cid:paraId="2F7D0F62" w16cid:durableId="2345961E"/>
  <w16cid:commentId w16cid:paraId="097EAABA" w16cid:durableId="23459678"/>
  <w16cid:commentId w16cid:paraId="6751DC09" w16cid:durableId="23459690"/>
  <w16cid:commentId w16cid:paraId="3A50A633" w16cid:durableId="2345973C"/>
  <w16cid:commentId w16cid:paraId="23E0BA7E" w16cid:durableId="23459770"/>
  <w16cid:commentId w16cid:paraId="0C26791C" w16cid:durableId="234597B5"/>
  <w16cid:commentId w16cid:paraId="617C0D1E" w16cid:durableId="23459806"/>
  <w16cid:commentId w16cid:paraId="08181140" w16cid:durableId="23459A5A"/>
  <w16cid:commentId w16cid:paraId="69CA14F6" w16cid:durableId="234597F6"/>
  <w16cid:commentId w16cid:paraId="25F38126" w16cid:durableId="2345983E"/>
  <w16cid:commentId w16cid:paraId="3457A01D" w16cid:durableId="2345988C"/>
  <w16cid:commentId w16cid:paraId="71DA1316" w16cid:durableId="234598E0"/>
  <w16cid:commentId w16cid:paraId="5F2AA92F" w16cid:durableId="23459914"/>
  <w16cid:commentId w16cid:paraId="6C864EB1" w16cid:durableId="23459972"/>
  <w16cid:commentId w16cid:paraId="5A0CDBA9" w16cid:durableId="23459989"/>
  <w16cid:commentId w16cid:paraId="0F55DB08" w16cid:durableId="2345999E"/>
  <w16cid:commentId w16cid:paraId="2AF9F5B3" w16cid:durableId="234599BF"/>
  <w16cid:commentId w16cid:paraId="06B8A701" w16cid:durableId="234599D2"/>
  <w16cid:commentId w16cid:paraId="78006FC6" w16cid:durableId="23459A40"/>
  <w16cid:commentId w16cid:paraId="586FCD6F" w16cid:durableId="23459BEC"/>
  <w16cid:commentId w16cid:paraId="346CE7FB" w16cid:durableId="23459B7E"/>
  <w16cid:commentId w16cid:paraId="54F92766" w16cid:durableId="23459BE1"/>
  <w16cid:commentId w16cid:paraId="4D127597" w16cid:durableId="23459BFD"/>
  <w16cid:commentId w16cid:paraId="0DF0D6D9" w16cid:durableId="23459C0B"/>
  <w16cid:commentId w16cid:paraId="7E118905" w16cid:durableId="23459C42"/>
  <w16cid:commentId w16cid:paraId="2994CCFB" w16cid:durableId="23459C4A"/>
  <w16cid:commentId w16cid:paraId="6212EE88" w16cid:durableId="23459C6B"/>
  <w16cid:commentId w16cid:paraId="6893ECFB" w16cid:durableId="23459CDC"/>
  <w16cid:commentId w16cid:paraId="58490980" w16cid:durableId="23459CEA"/>
  <w16cid:commentId w16cid:paraId="448D9229" w16cid:durableId="2345A17F"/>
  <w16cid:commentId w16cid:paraId="3F50975D" w16cid:durableId="23459DDA"/>
  <w16cid:commentId w16cid:paraId="1502AFAC" w16cid:durableId="23459E41"/>
  <w16cid:commentId w16cid:paraId="7464060F" w16cid:durableId="23459E54"/>
  <w16cid:commentId w16cid:paraId="25BDF901" w16cid:durableId="2345A153"/>
  <w16cid:commentId w16cid:paraId="7150C1BC" w16cid:durableId="23459EAA"/>
  <w16cid:commentId w16cid:paraId="17A22F76" w16cid:durableId="23459F6F"/>
  <w16cid:commentId w16cid:paraId="7EEBA729" w16cid:durableId="23459F9D"/>
  <w16cid:commentId w16cid:paraId="2A1642A6" w16cid:durableId="23459F8F"/>
  <w16cid:commentId w16cid:paraId="2D8D57DD" w16cid:durableId="23459FAD"/>
  <w16cid:commentId w16cid:paraId="5BAEDDBA" w16cid:durableId="23459FC1"/>
  <w16cid:commentId w16cid:paraId="34446414" w16cid:durableId="23459FD4"/>
  <w16cid:commentId w16cid:paraId="0C2FC378" w16cid:durableId="23459FD9"/>
  <w16cid:commentId w16cid:paraId="1D17A0AA" w16cid:durableId="23459FEA"/>
  <w16cid:commentId w16cid:paraId="324BFAC7" w16cid:durableId="23459FFC"/>
  <w16cid:commentId w16cid:paraId="1EDD8ABC" w16cid:durableId="2345A04F"/>
  <w16cid:commentId w16cid:paraId="0E0B1E63" w16cid:durableId="2345A063"/>
  <w16cid:commentId w16cid:paraId="0134CB5C" w16cid:durableId="2345A07A"/>
  <w16cid:commentId w16cid:paraId="7AB24ECB" w16cid:durableId="2345A091"/>
  <w16cid:commentId w16cid:paraId="71388AA8" w16cid:durableId="2345A09A"/>
  <w16cid:commentId w16cid:paraId="5C1DCD1B" w16cid:durableId="2345A09F"/>
  <w16cid:commentId w16cid:paraId="24AC656B" w16cid:durableId="2345A0AC"/>
  <w16cid:commentId w16cid:paraId="63A469D3" w16cid:durableId="2345A0BE"/>
  <w16cid:commentId w16cid:paraId="359310D2" w16cid:durableId="2345A0D3"/>
  <w16cid:commentId w16cid:paraId="44CF8464" w16cid:durableId="23459B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89495" w14:textId="77777777" w:rsidR="009742D4" w:rsidRDefault="009742D4">
      <w:r>
        <w:separator/>
      </w:r>
    </w:p>
  </w:endnote>
  <w:endnote w:type="continuationSeparator" w:id="0">
    <w:p w14:paraId="64E571E4" w14:textId="77777777" w:rsidR="009742D4" w:rsidRDefault="00974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7464EB" w:rsidRDefault="007464EB">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7464EB" w:rsidRPr="0000224C" w:rsidRDefault="007464EB">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61312" w14:textId="77777777" w:rsidR="009742D4" w:rsidRDefault="009742D4">
      <w:r>
        <w:separator/>
      </w:r>
    </w:p>
  </w:footnote>
  <w:footnote w:type="continuationSeparator" w:id="0">
    <w:p w14:paraId="2D1DE0CE" w14:textId="77777777" w:rsidR="009742D4" w:rsidRDefault="00974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7464EB" w14:paraId="7BF82520" w14:textId="77777777" w:rsidTr="008F2DC1">
      <w:tc>
        <w:tcPr>
          <w:tcW w:w="9212" w:type="dxa"/>
          <w:gridSpan w:val="2"/>
          <w:shd w:val="clear" w:color="auto" w:fill="auto"/>
        </w:tcPr>
        <w:p w14:paraId="2E4A85B4" w14:textId="77777777" w:rsidR="007464EB" w:rsidRDefault="007464EB" w:rsidP="003C5262">
          <w:pPr>
            <w:pStyle w:val="Cabealho"/>
            <w:tabs>
              <w:tab w:val="clear" w:pos="8640"/>
              <w:tab w:val="right" w:pos="8931"/>
            </w:tabs>
            <w:ind w:right="141"/>
            <w:jc w:val="center"/>
            <w:rPr>
              <w:rStyle w:val="Nmerodepgina"/>
            </w:rPr>
          </w:pPr>
          <w:r>
            <w:rPr>
              <w:rStyle w:val="Nmerodepgina"/>
            </w:rPr>
            <w:t>CURSO DE CIÊNCIA DA COMPUTAÇÃO – TCC</w:t>
          </w:r>
        </w:p>
      </w:tc>
    </w:tr>
    <w:tr w:rsidR="007464EB" w14:paraId="668E8B00" w14:textId="77777777" w:rsidTr="008F2DC1">
      <w:tc>
        <w:tcPr>
          <w:tcW w:w="5778" w:type="dxa"/>
          <w:shd w:val="clear" w:color="auto" w:fill="auto"/>
        </w:tcPr>
        <w:p w14:paraId="79B53B8D" w14:textId="6AAAAC1A" w:rsidR="007464EB" w:rsidRPr="003C5262" w:rsidRDefault="007464EB" w:rsidP="003C5262">
          <w:pPr>
            <w:pStyle w:val="Cabealho"/>
            <w:tabs>
              <w:tab w:val="clear" w:pos="8640"/>
              <w:tab w:val="right" w:pos="8931"/>
            </w:tabs>
            <w:ind w:right="141"/>
          </w:pPr>
          <w:r>
            <w:rPr>
              <w:rStyle w:val="Nmerodepgina"/>
            </w:rPr>
            <w:t>(X) PRÉ-PROJETO  </w:t>
          </w:r>
          <w:proofErr w:type="gramStart"/>
          <w:r>
            <w:rPr>
              <w:rStyle w:val="Nmerodepgina"/>
            </w:rPr>
            <w:t>   (</w:t>
          </w:r>
          <w:proofErr w:type="gramEnd"/>
          <w:r>
            <w:t xml:space="preserve">     ) </w:t>
          </w:r>
          <w:r>
            <w:rPr>
              <w:rStyle w:val="Nmerodepgina"/>
            </w:rPr>
            <w:t xml:space="preserve">PROJETO </w:t>
          </w:r>
        </w:p>
      </w:tc>
      <w:tc>
        <w:tcPr>
          <w:tcW w:w="3434" w:type="dxa"/>
          <w:shd w:val="clear" w:color="auto" w:fill="auto"/>
        </w:tcPr>
        <w:p w14:paraId="38BA8509" w14:textId="03B95210" w:rsidR="007464EB" w:rsidRDefault="007464EB" w:rsidP="003C5262">
          <w:pPr>
            <w:pStyle w:val="Cabealho"/>
            <w:tabs>
              <w:tab w:val="clear" w:pos="8640"/>
              <w:tab w:val="right" w:pos="8931"/>
            </w:tabs>
            <w:ind w:right="141"/>
            <w:rPr>
              <w:rStyle w:val="Nmerodepgina"/>
            </w:rPr>
          </w:pPr>
          <w:r>
            <w:rPr>
              <w:rStyle w:val="Nmerodepgina"/>
            </w:rPr>
            <w:t>ANO/SEMESTRE: 2020/2</w:t>
          </w:r>
        </w:p>
      </w:tc>
    </w:tr>
  </w:tbl>
  <w:p w14:paraId="05776BF3" w14:textId="77777777" w:rsidR="007464EB" w:rsidRDefault="007464E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7464EB" w:rsidRDefault="007464EB">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7464EB" w14:paraId="3F920AE3" w14:textId="77777777" w:rsidTr="006746CA">
      <w:tc>
        <w:tcPr>
          <w:tcW w:w="3227" w:type="dxa"/>
          <w:shd w:val="clear" w:color="auto" w:fill="auto"/>
        </w:tcPr>
        <w:p w14:paraId="4207CCA1" w14:textId="77777777" w:rsidR="007464EB" w:rsidRDefault="007464EB"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7464EB" w:rsidRDefault="007464EB"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7464EB" w:rsidRDefault="007464EB" w:rsidP="00F31359">
          <w:pPr>
            <w:pStyle w:val="Cabealho"/>
            <w:tabs>
              <w:tab w:val="clear" w:pos="8640"/>
              <w:tab w:val="right" w:pos="8931"/>
            </w:tabs>
            <w:ind w:right="141"/>
            <w:jc w:val="right"/>
            <w:rPr>
              <w:rStyle w:val="Nmerodepgina"/>
            </w:rPr>
          </w:pPr>
        </w:p>
      </w:tc>
    </w:tr>
  </w:tbl>
  <w:p w14:paraId="60B87896" w14:textId="77777777" w:rsidR="007464EB" w:rsidRDefault="007464E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A469B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C487EC7"/>
    <w:multiLevelType w:val="hybridMultilevel"/>
    <w:tmpl w:val="61E62D94"/>
    <w:lvl w:ilvl="0" w:tplc="CCDA409A">
      <w:start w:val="1"/>
      <w:numFmt w:val="lowerLetter"/>
      <w:lvlText w:val="%1)"/>
      <w:lvlJc w:val="left"/>
      <w:pPr>
        <w:ind w:left="1040" w:hanging="360"/>
      </w:pPr>
      <w:rPr>
        <w:rFonts w:hint="default"/>
        <w:b w:val="0"/>
        <w:bCs/>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339C1AD4"/>
    <w:multiLevelType w:val="hybridMultilevel"/>
    <w:tmpl w:val="AF80420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5E94C24"/>
    <w:multiLevelType w:val="hybridMultilevel"/>
    <w:tmpl w:val="382A1DF4"/>
    <w:lvl w:ilvl="0" w:tplc="5380DF5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4AD51A96"/>
    <w:multiLevelType w:val="hybridMultilevel"/>
    <w:tmpl w:val="ADE83644"/>
    <w:lvl w:ilvl="0" w:tplc="BF801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5EC60F17"/>
    <w:multiLevelType w:val="hybridMultilevel"/>
    <w:tmpl w:val="2FA09262"/>
    <w:lvl w:ilvl="0" w:tplc="78A265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6"/>
  </w:num>
  <w:num w:numId="23">
    <w:abstractNumId w:val="8"/>
  </w:num>
  <w:num w:numId="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ciana Pereira de Araújo Kohler">
    <w15:presenceInfo w15:providerId="AD" w15:userId="S::lpa@furb.br::c258f459-251d-4334-81d6-85cd6d514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B1D"/>
    <w:rsid w:val="00007888"/>
    <w:rsid w:val="00012922"/>
    <w:rsid w:val="0001575C"/>
    <w:rsid w:val="000179B5"/>
    <w:rsid w:val="00017B62"/>
    <w:rsid w:val="000204E7"/>
    <w:rsid w:val="00023014"/>
    <w:rsid w:val="00023FA0"/>
    <w:rsid w:val="0002602F"/>
    <w:rsid w:val="0003045F"/>
    <w:rsid w:val="00030E4A"/>
    <w:rsid w:val="00031A27"/>
    <w:rsid w:val="00031EE0"/>
    <w:rsid w:val="00032C07"/>
    <w:rsid w:val="00043044"/>
    <w:rsid w:val="00044E2B"/>
    <w:rsid w:val="0004641A"/>
    <w:rsid w:val="00052A07"/>
    <w:rsid w:val="000533DA"/>
    <w:rsid w:val="0005457F"/>
    <w:rsid w:val="000608E9"/>
    <w:rsid w:val="00060E05"/>
    <w:rsid w:val="00061FEB"/>
    <w:rsid w:val="000655C1"/>
    <w:rsid w:val="000667DF"/>
    <w:rsid w:val="0007209B"/>
    <w:rsid w:val="00075792"/>
    <w:rsid w:val="00080F9C"/>
    <w:rsid w:val="0008579A"/>
    <w:rsid w:val="000867DE"/>
    <w:rsid w:val="00086AA8"/>
    <w:rsid w:val="0008732D"/>
    <w:rsid w:val="0009735C"/>
    <w:rsid w:val="00097EAA"/>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E7C6D"/>
    <w:rsid w:val="000F3C57"/>
    <w:rsid w:val="000F77E3"/>
    <w:rsid w:val="00107B02"/>
    <w:rsid w:val="00112C5A"/>
    <w:rsid w:val="0011363A"/>
    <w:rsid w:val="00113A3F"/>
    <w:rsid w:val="001164FE"/>
    <w:rsid w:val="00125084"/>
    <w:rsid w:val="00125277"/>
    <w:rsid w:val="001375F7"/>
    <w:rsid w:val="00137620"/>
    <w:rsid w:val="001452CA"/>
    <w:rsid w:val="001554E9"/>
    <w:rsid w:val="0015629D"/>
    <w:rsid w:val="00156E54"/>
    <w:rsid w:val="001626F3"/>
    <w:rsid w:val="00162BF1"/>
    <w:rsid w:val="001644AA"/>
    <w:rsid w:val="0016560C"/>
    <w:rsid w:val="00184FD1"/>
    <w:rsid w:val="00186092"/>
    <w:rsid w:val="00193A97"/>
    <w:rsid w:val="00194598"/>
    <w:rsid w:val="001948BE"/>
    <w:rsid w:val="0019547B"/>
    <w:rsid w:val="001A12CE"/>
    <w:rsid w:val="001A4B1F"/>
    <w:rsid w:val="001A4E06"/>
    <w:rsid w:val="001A6292"/>
    <w:rsid w:val="001A7511"/>
    <w:rsid w:val="001B2F1E"/>
    <w:rsid w:val="001B3E2D"/>
    <w:rsid w:val="001C33B0"/>
    <w:rsid w:val="001C57E6"/>
    <w:rsid w:val="001C5CBB"/>
    <w:rsid w:val="001D5AC9"/>
    <w:rsid w:val="001D6234"/>
    <w:rsid w:val="001E20F0"/>
    <w:rsid w:val="001E4A4B"/>
    <w:rsid w:val="001E646A"/>
    <w:rsid w:val="001E682E"/>
    <w:rsid w:val="001F007F"/>
    <w:rsid w:val="001F0D36"/>
    <w:rsid w:val="001F1FEC"/>
    <w:rsid w:val="001F5370"/>
    <w:rsid w:val="00202E3A"/>
    <w:rsid w:val="00202F3F"/>
    <w:rsid w:val="002166A6"/>
    <w:rsid w:val="002209E9"/>
    <w:rsid w:val="002221C4"/>
    <w:rsid w:val="00224BB2"/>
    <w:rsid w:val="00235240"/>
    <w:rsid w:val="002368FD"/>
    <w:rsid w:val="002371B0"/>
    <w:rsid w:val="00237C87"/>
    <w:rsid w:val="0024110F"/>
    <w:rsid w:val="002423AB"/>
    <w:rsid w:val="002440B0"/>
    <w:rsid w:val="00247D65"/>
    <w:rsid w:val="0027792D"/>
    <w:rsid w:val="00281F57"/>
    <w:rsid w:val="00282723"/>
    <w:rsid w:val="00282788"/>
    <w:rsid w:val="0028617A"/>
    <w:rsid w:val="002913F1"/>
    <w:rsid w:val="002923C3"/>
    <w:rsid w:val="00292BB3"/>
    <w:rsid w:val="002946D8"/>
    <w:rsid w:val="0029608A"/>
    <w:rsid w:val="00297DDA"/>
    <w:rsid w:val="002A486D"/>
    <w:rsid w:val="002A6617"/>
    <w:rsid w:val="002A7E1B"/>
    <w:rsid w:val="002B0EDC"/>
    <w:rsid w:val="002B33A2"/>
    <w:rsid w:val="002B4718"/>
    <w:rsid w:val="002C7E59"/>
    <w:rsid w:val="002D143B"/>
    <w:rsid w:val="002D4418"/>
    <w:rsid w:val="002E6DD1"/>
    <w:rsid w:val="002E760E"/>
    <w:rsid w:val="002F027E"/>
    <w:rsid w:val="0030039B"/>
    <w:rsid w:val="00312CEA"/>
    <w:rsid w:val="00320BFA"/>
    <w:rsid w:val="0032378D"/>
    <w:rsid w:val="00324D80"/>
    <w:rsid w:val="00327743"/>
    <w:rsid w:val="00332D6C"/>
    <w:rsid w:val="00335048"/>
    <w:rsid w:val="003354A8"/>
    <w:rsid w:val="0033770C"/>
    <w:rsid w:val="00337E66"/>
    <w:rsid w:val="00340AD0"/>
    <w:rsid w:val="00340B6D"/>
    <w:rsid w:val="00340C8E"/>
    <w:rsid w:val="00344540"/>
    <w:rsid w:val="003519A3"/>
    <w:rsid w:val="003538F0"/>
    <w:rsid w:val="00360F88"/>
    <w:rsid w:val="00362443"/>
    <w:rsid w:val="00365BA1"/>
    <w:rsid w:val="0037046F"/>
    <w:rsid w:val="00372479"/>
    <w:rsid w:val="00372E52"/>
    <w:rsid w:val="00377DA7"/>
    <w:rsid w:val="00383087"/>
    <w:rsid w:val="00390024"/>
    <w:rsid w:val="0039114C"/>
    <w:rsid w:val="003914AD"/>
    <w:rsid w:val="00396539"/>
    <w:rsid w:val="003972A8"/>
    <w:rsid w:val="003A2B7D"/>
    <w:rsid w:val="003A4A75"/>
    <w:rsid w:val="003A5366"/>
    <w:rsid w:val="003B17C8"/>
    <w:rsid w:val="003B647A"/>
    <w:rsid w:val="003C18DA"/>
    <w:rsid w:val="003C5262"/>
    <w:rsid w:val="003D398C"/>
    <w:rsid w:val="003D473B"/>
    <w:rsid w:val="003D4B35"/>
    <w:rsid w:val="003E371D"/>
    <w:rsid w:val="003E4F19"/>
    <w:rsid w:val="003F5F25"/>
    <w:rsid w:val="00401F88"/>
    <w:rsid w:val="0040436D"/>
    <w:rsid w:val="00410543"/>
    <w:rsid w:val="004110FE"/>
    <w:rsid w:val="004173CC"/>
    <w:rsid w:val="00420118"/>
    <w:rsid w:val="004205BB"/>
    <w:rsid w:val="0042356B"/>
    <w:rsid w:val="0042420A"/>
    <w:rsid w:val="004243D2"/>
    <w:rsid w:val="00424610"/>
    <w:rsid w:val="00424AD5"/>
    <w:rsid w:val="00430CA1"/>
    <w:rsid w:val="00435424"/>
    <w:rsid w:val="00451913"/>
    <w:rsid w:val="00451B94"/>
    <w:rsid w:val="00455AED"/>
    <w:rsid w:val="00457A3D"/>
    <w:rsid w:val="00461085"/>
    <w:rsid w:val="004661F2"/>
    <w:rsid w:val="00470C41"/>
    <w:rsid w:val="0047690F"/>
    <w:rsid w:val="00476C78"/>
    <w:rsid w:val="00482174"/>
    <w:rsid w:val="0048576D"/>
    <w:rsid w:val="00493B1A"/>
    <w:rsid w:val="0049495C"/>
    <w:rsid w:val="00497EF6"/>
    <w:rsid w:val="004A7D50"/>
    <w:rsid w:val="004B107D"/>
    <w:rsid w:val="004B42D8"/>
    <w:rsid w:val="004B6375"/>
    <w:rsid w:val="004B6B8F"/>
    <w:rsid w:val="004B6C8B"/>
    <w:rsid w:val="004B7511"/>
    <w:rsid w:val="004C023E"/>
    <w:rsid w:val="004C2D70"/>
    <w:rsid w:val="004D2EB0"/>
    <w:rsid w:val="004D3178"/>
    <w:rsid w:val="004D6340"/>
    <w:rsid w:val="004E23CE"/>
    <w:rsid w:val="004E516B"/>
    <w:rsid w:val="004F7AF4"/>
    <w:rsid w:val="00500539"/>
    <w:rsid w:val="00503373"/>
    <w:rsid w:val="00503F3F"/>
    <w:rsid w:val="00504693"/>
    <w:rsid w:val="005116BD"/>
    <w:rsid w:val="005248A7"/>
    <w:rsid w:val="00535AD1"/>
    <w:rsid w:val="00536336"/>
    <w:rsid w:val="00540E29"/>
    <w:rsid w:val="00542ED7"/>
    <w:rsid w:val="00550D4A"/>
    <w:rsid w:val="0055121E"/>
    <w:rsid w:val="00563A0A"/>
    <w:rsid w:val="00564A29"/>
    <w:rsid w:val="00564FBC"/>
    <w:rsid w:val="005705A9"/>
    <w:rsid w:val="00571D98"/>
    <w:rsid w:val="00572864"/>
    <w:rsid w:val="0058224B"/>
    <w:rsid w:val="005834E9"/>
    <w:rsid w:val="0058482B"/>
    <w:rsid w:val="0058618A"/>
    <w:rsid w:val="00587002"/>
    <w:rsid w:val="00591611"/>
    <w:rsid w:val="00592BA8"/>
    <w:rsid w:val="005A362B"/>
    <w:rsid w:val="005A4952"/>
    <w:rsid w:val="005B20A1"/>
    <w:rsid w:val="005B23F2"/>
    <w:rsid w:val="005B2478"/>
    <w:rsid w:val="005B2E12"/>
    <w:rsid w:val="005B5E4E"/>
    <w:rsid w:val="005B71D5"/>
    <w:rsid w:val="005C21FC"/>
    <w:rsid w:val="005C30AE"/>
    <w:rsid w:val="005C6D30"/>
    <w:rsid w:val="005D2BBA"/>
    <w:rsid w:val="005D5283"/>
    <w:rsid w:val="005D5BD2"/>
    <w:rsid w:val="005E24AC"/>
    <w:rsid w:val="005E35F3"/>
    <w:rsid w:val="005E400D"/>
    <w:rsid w:val="005E5323"/>
    <w:rsid w:val="005E535B"/>
    <w:rsid w:val="005E5E21"/>
    <w:rsid w:val="005E698D"/>
    <w:rsid w:val="005F09F1"/>
    <w:rsid w:val="005F2A5E"/>
    <w:rsid w:val="005F645A"/>
    <w:rsid w:val="005F7A03"/>
    <w:rsid w:val="005F7EDE"/>
    <w:rsid w:val="0060060C"/>
    <w:rsid w:val="00601914"/>
    <w:rsid w:val="006118D1"/>
    <w:rsid w:val="0061251F"/>
    <w:rsid w:val="00620D93"/>
    <w:rsid w:val="00621569"/>
    <w:rsid w:val="0062386A"/>
    <w:rsid w:val="00625448"/>
    <w:rsid w:val="0062576D"/>
    <w:rsid w:val="00625788"/>
    <w:rsid w:val="006305AA"/>
    <w:rsid w:val="0063277E"/>
    <w:rsid w:val="006364F4"/>
    <w:rsid w:val="00640352"/>
    <w:rsid w:val="006426D5"/>
    <w:rsid w:val="00642924"/>
    <w:rsid w:val="006466FF"/>
    <w:rsid w:val="006469C9"/>
    <w:rsid w:val="00646A5F"/>
    <w:rsid w:val="006475C1"/>
    <w:rsid w:val="00656C00"/>
    <w:rsid w:val="00661967"/>
    <w:rsid w:val="00661F61"/>
    <w:rsid w:val="00662E71"/>
    <w:rsid w:val="00664054"/>
    <w:rsid w:val="006679BD"/>
    <w:rsid w:val="00671B49"/>
    <w:rsid w:val="00674155"/>
    <w:rsid w:val="006746CA"/>
    <w:rsid w:val="00685C0E"/>
    <w:rsid w:val="0069329D"/>
    <w:rsid w:val="00695745"/>
    <w:rsid w:val="0069600B"/>
    <w:rsid w:val="006A0A1A"/>
    <w:rsid w:val="006A3E20"/>
    <w:rsid w:val="006A6460"/>
    <w:rsid w:val="006B104E"/>
    <w:rsid w:val="006B2C61"/>
    <w:rsid w:val="006B5AEA"/>
    <w:rsid w:val="006B6383"/>
    <w:rsid w:val="006B640D"/>
    <w:rsid w:val="006C61FA"/>
    <w:rsid w:val="006D0896"/>
    <w:rsid w:val="006D7B67"/>
    <w:rsid w:val="006E25D2"/>
    <w:rsid w:val="006E2C71"/>
    <w:rsid w:val="006E6B27"/>
    <w:rsid w:val="0070391A"/>
    <w:rsid w:val="00706486"/>
    <w:rsid w:val="007065E9"/>
    <w:rsid w:val="00717EB7"/>
    <w:rsid w:val="007214E3"/>
    <w:rsid w:val="007222F7"/>
    <w:rsid w:val="00724679"/>
    <w:rsid w:val="00725368"/>
    <w:rsid w:val="007304F3"/>
    <w:rsid w:val="00730839"/>
    <w:rsid w:val="00730F60"/>
    <w:rsid w:val="00731C86"/>
    <w:rsid w:val="00733FF9"/>
    <w:rsid w:val="00736B27"/>
    <w:rsid w:val="00737AC0"/>
    <w:rsid w:val="007464EB"/>
    <w:rsid w:val="00752038"/>
    <w:rsid w:val="007554DF"/>
    <w:rsid w:val="0075776D"/>
    <w:rsid w:val="007613FB"/>
    <w:rsid w:val="00761E34"/>
    <w:rsid w:val="007722BF"/>
    <w:rsid w:val="0077580B"/>
    <w:rsid w:val="00781167"/>
    <w:rsid w:val="007854B3"/>
    <w:rsid w:val="0078787D"/>
    <w:rsid w:val="00787A45"/>
    <w:rsid w:val="00787FA8"/>
    <w:rsid w:val="00790ACB"/>
    <w:rsid w:val="00792EA8"/>
    <w:rsid w:val="007944F8"/>
    <w:rsid w:val="00795238"/>
    <w:rsid w:val="007973E3"/>
    <w:rsid w:val="007A101A"/>
    <w:rsid w:val="007A186C"/>
    <w:rsid w:val="007A1883"/>
    <w:rsid w:val="007A2087"/>
    <w:rsid w:val="007B504C"/>
    <w:rsid w:val="007C06E1"/>
    <w:rsid w:val="007C2DB3"/>
    <w:rsid w:val="007D0720"/>
    <w:rsid w:val="007D10F2"/>
    <w:rsid w:val="007D207E"/>
    <w:rsid w:val="007D6DEC"/>
    <w:rsid w:val="007E46A1"/>
    <w:rsid w:val="007E730D"/>
    <w:rsid w:val="007E7311"/>
    <w:rsid w:val="007F20C0"/>
    <w:rsid w:val="007F403E"/>
    <w:rsid w:val="008072AC"/>
    <w:rsid w:val="00810CEA"/>
    <w:rsid w:val="008233E5"/>
    <w:rsid w:val="00833DE8"/>
    <w:rsid w:val="00833F47"/>
    <w:rsid w:val="008348C3"/>
    <w:rsid w:val="008373B4"/>
    <w:rsid w:val="008404C4"/>
    <w:rsid w:val="00840B63"/>
    <w:rsid w:val="00844DC5"/>
    <w:rsid w:val="00847D37"/>
    <w:rsid w:val="0085001D"/>
    <w:rsid w:val="00850760"/>
    <w:rsid w:val="00852786"/>
    <w:rsid w:val="008533D8"/>
    <w:rsid w:val="00854188"/>
    <w:rsid w:val="00871A41"/>
    <w:rsid w:val="008756DD"/>
    <w:rsid w:val="00877585"/>
    <w:rsid w:val="00886D76"/>
    <w:rsid w:val="00897019"/>
    <w:rsid w:val="00897D55"/>
    <w:rsid w:val="008A0CF9"/>
    <w:rsid w:val="008A749F"/>
    <w:rsid w:val="008B0A07"/>
    <w:rsid w:val="008B36AB"/>
    <w:rsid w:val="008B781F"/>
    <w:rsid w:val="008C0069"/>
    <w:rsid w:val="008C1495"/>
    <w:rsid w:val="008C5565"/>
    <w:rsid w:val="008C5E2A"/>
    <w:rsid w:val="008D0028"/>
    <w:rsid w:val="008D1383"/>
    <w:rsid w:val="008D5522"/>
    <w:rsid w:val="008D69C5"/>
    <w:rsid w:val="008D7404"/>
    <w:rsid w:val="008E0344"/>
    <w:rsid w:val="008E0DFA"/>
    <w:rsid w:val="008E0F86"/>
    <w:rsid w:val="008E318B"/>
    <w:rsid w:val="008E5354"/>
    <w:rsid w:val="008E64CE"/>
    <w:rsid w:val="008E6F19"/>
    <w:rsid w:val="008F2DC1"/>
    <w:rsid w:val="008F70AD"/>
    <w:rsid w:val="00900DB1"/>
    <w:rsid w:val="009022BF"/>
    <w:rsid w:val="00911CD9"/>
    <w:rsid w:val="009129F4"/>
    <w:rsid w:val="00912B71"/>
    <w:rsid w:val="00924F73"/>
    <w:rsid w:val="00931632"/>
    <w:rsid w:val="00932C92"/>
    <w:rsid w:val="009342D8"/>
    <w:rsid w:val="00942FE7"/>
    <w:rsid w:val="009454E4"/>
    <w:rsid w:val="0096683A"/>
    <w:rsid w:val="00966CB4"/>
    <w:rsid w:val="00967611"/>
    <w:rsid w:val="009742D4"/>
    <w:rsid w:val="00981582"/>
    <w:rsid w:val="00984240"/>
    <w:rsid w:val="00987F2B"/>
    <w:rsid w:val="00995B07"/>
    <w:rsid w:val="009A2619"/>
    <w:rsid w:val="009A5850"/>
    <w:rsid w:val="009B10D6"/>
    <w:rsid w:val="009B2AA1"/>
    <w:rsid w:val="009C0B80"/>
    <w:rsid w:val="009D65D0"/>
    <w:rsid w:val="009D7E91"/>
    <w:rsid w:val="009E135E"/>
    <w:rsid w:val="009E198A"/>
    <w:rsid w:val="009E3C92"/>
    <w:rsid w:val="009E54F4"/>
    <w:rsid w:val="009E71AD"/>
    <w:rsid w:val="009F2BFA"/>
    <w:rsid w:val="009F62DC"/>
    <w:rsid w:val="00A03A3D"/>
    <w:rsid w:val="00A045C4"/>
    <w:rsid w:val="00A10DFA"/>
    <w:rsid w:val="00A143C8"/>
    <w:rsid w:val="00A21708"/>
    <w:rsid w:val="00A22362"/>
    <w:rsid w:val="00A249BA"/>
    <w:rsid w:val="00A27F24"/>
    <w:rsid w:val="00A307C7"/>
    <w:rsid w:val="00A324B4"/>
    <w:rsid w:val="00A379D3"/>
    <w:rsid w:val="00A44581"/>
    <w:rsid w:val="00A45093"/>
    <w:rsid w:val="00A50EAF"/>
    <w:rsid w:val="00A55A16"/>
    <w:rsid w:val="00A57F40"/>
    <w:rsid w:val="00A602F9"/>
    <w:rsid w:val="00A629BB"/>
    <w:rsid w:val="00A650EE"/>
    <w:rsid w:val="00A662C8"/>
    <w:rsid w:val="00A701DA"/>
    <w:rsid w:val="00A71157"/>
    <w:rsid w:val="00A7420A"/>
    <w:rsid w:val="00A87CFE"/>
    <w:rsid w:val="00A966E6"/>
    <w:rsid w:val="00AB2BE3"/>
    <w:rsid w:val="00AB7834"/>
    <w:rsid w:val="00AC1E8E"/>
    <w:rsid w:val="00AC4D5F"/>
    <w:rsid w:val="00AD0625"/>
    <w:rsid w:val="00AD1D2C"/>
    <w:rsid w:val="00AD238B"/>
    <w:rsid w:val="00AD4502"/>
    <w:rsid w:val="00AE0525"/>
    <w:rsid w:val="00AE08DB"/>
    <w:rsid w:val="00AE2729"/>
    <w:rsid w:val="00AE3148"/>
    <w:rsid w:val="00AE5AE2"/>
    <w:rsid w:val="00AE7343"/>
    <w:rsid w:val="00B00A13"/>
    <w:rsid w:val="00B00D69"/>
    <w:rsid w:val="00B00E04"/>
    <w:rsid w:val="00B01F42"/>
    <w:rsid w:val="00B05485"/>
    <w:rsid w:val="00B14050"/>
    <w:rsid w:val="00B1458E"/>
    <w:rsid w:val="00B14C51"/>
    <w:rsid w:val="00B15EB9"/>
    <w:rsid w:val="00B20021"/>
    <w:rsid w:val="00B20FDE"/>
    <w:rsid w:val="00B23947"/>
    <w:rsid w:val="00B31078"/>
    <w:rsid w:val="00B32859"/>
    <w:rsid w:val="00B42041"/>
    <w:rsid w:val="00B438A6"/>
    <w:rsid w:val="00B43FBF"/>
    <w:rsid w:val="00B44F11"/>
    <w:rsid w:val="00B51846"/>
    <w:rsid w:val="00B52680"/>
    <w:rsid w:val="00B5371D"/>
    <w:rsid w:val="00B562FC"/>
    <w:rsid w:val="00B62979"/>
    <w:rsid w:val="00B63BC7"/>
    <w:rsid w:val="00B70056"/>
    <w:rsid w:val="00B72999"/>
    <w:rsid w:val="00B73780"/>
    <w:rsid w:val="00B80F90"/>
    <w:rsid w:val="00B823A7"/>
    <w:rsid w:val="00B83CF6"/>
    <w:rsid w:val="00B84659"/>
    <w:rsid w:val="00B86AA6"/>
    <w:rsid w:val="00B90FA5"/>
    <w:rsid w:val="00B919F1"/>
    <w:rsid w:val="00B9572C"/>
    <w:rsid w:val="00BA2260"/>
    <w:rsid w:val="00BB468D"/>
    <w:rsid w:val="00BC0E8D"/>
    <w:rsid w:val="00BC4F18"/>
    <w:rsid w:val="00BD3129"/>
    <w:rsid w:val="00BD6466"/>
    <w:rsid w:val="00BD77F2"/>
    <w:rsid w:val="00BE303D"/>
    <w:rsid w:val="00BE5E86"/>
    <w:rsid w:val="00BE6551"/>
    <w:rsid w:val="00BF093B"/>
    <w:rsid w:val="00C003F8"/>
    <w:rsid w:val="00C00B88"/>
    <w:rsid w:val="00C06B2A"/>
    <w:rsid w:val="00C105C8"/>
    <w:rsid w:val="00C14431"/>
    <w:rsid w:val="00C22742"/>
    <w:rsid w:val="00C27BEC"/>
    <w:rsid w:val="00C328CC"/>
    <w:rsid w:val="00C32B2B"/>
    <w:rsid w:val="00C35E57"/>
    <w:rsid w:val="00C35E80"/>
    <w:rsid w:val="00C40AA2"/>
    <w:rsid w:val="00C4244F"/>
    <w:rsid w:val="00C523BC"/>
    <w:rsid w:val="00C632ED"/>
    <w:rsid w:val="00C66150"/>
    <w:rsid w:val="00C70658"/>
    <w:rsid w:val="00C70EF5"/>
    <w:rsid w:val="00C72BAF"/>
    <w:rsid w:val="00C756C5"/>
    <w:rsid w:val="00C8155D"/>
    <w:rsid w:val="00C82195"/>
    <w:rsid w:val="00C82CAE"/>
    <w:rsid w:val="00C8442E"/>
    <w:rsid w:val="00C9080C"/>
    <w:rsid w:val="00C930A8"/>
    <w:rsid w:val="00C942DE"/>
    <w:rsid w:val="00CA108B"/>
    <w:rsid w:val="00CA486E"/>
    <w:rsid w:val="00CA6CDB"/>
    <w:rsid w:val="00CB0AE4"/>
    <w:rsid w:val="00CB5E13"/>
    <w:rsid w:val="00CC3524"/>
    <w:rsid w:val="00CC3F94"/>
    <w:rsid w:val="00CC5336"/>
    <w:rsid w:val="00CC72C5"/>
    <w:rsid w:val="00CD128A"/>
    <w:rsid w:val="00CD21D4"/>
    <w:rsid w:val="00CD27BE"/>
    <w:rsid w:val="00CD29E9"/>
    <w:rsid w:val="00CD4BBC"/>
    <w:rsid w:val="00CD6F0F"/>
    <w:rsid w:val="00CE0BB7"/>
    <w:rsid w:val="00CE27B8"/>
    <w:rsid w:val="00CE3E9A"/>
    <w:rsid w:val="00CE52F0"/>
    <w:rsid w:val="00CE708B"/>
    <w:rsid w:val="00CF09A0"/>
    <w:rsid w:val="00CF26B7"/>
    <w:rsid w:val="00CF6E39"/>
    <w:rsid w:val="00CF72DA"/>
    <w:rsid w:val="00D0769A"/>
    <w:rsid w:val="00D15B4E"/>
    <w:rsid w:val="00D177E7"/>
    <w:rsid w:val="00D2079F"/>
    <w:rsid w:val="00D22EDA"/>
    <w:rsid w:val="00D239B9"/>
    <w:rsid w:val="00D447EF"/>
    <w:rsid w:val="00D505E2"/>
    <w:rsid w:val="00D523BF"/>
    <w:rsid w:val="00D55D54"/>
    <w:rsid w:val="00D6498F"/>
    <w:rsid w:val="00D7463D"/>
    <w:rsid w:val="00D80F5A"/>
    <w:rsid w:val="00D83DE8"/>
    <w:rsid w:val="00D84943"/>
    <w:rsid w:val="00D94AE7"/>
    <w:rsid w:val="00D9508E"/>
    <w:rsid w:val="00D966B3"/>
    <w:rsid w:val="00D970F0"/>
    <w:rsid w:val="00D97D0B"/>
    <w:rsid w:val="00D97DDF"/>
    <w:rsid w:val="00DA2490"/>
    <w:rsid w:val="00DA2BC3"/>
    <w:rsid w:val="00DA4540"/>
    <w:rsid w:val="00DA587E"/>
    <w:rsid w:val="00DA59F6"/>
    <w:rsid w:val="00DA60F4"/>
    <w:rsid w:val="00DA72D4"/>
    <w:rsid w:val="00DB0F8B"/>
    <w:rsid w:val="00DB1376"/>
    <w:rsid w:val="00DB1F3A"/>
    <w:rsid w:val="00DB3052"/>
    <w:rsid w:val="00DB48DC"/>
    <w:rsid w:val="00DC2D17"/>
    <w:rsid w:val="00DD3A93"/>
    <w:rsid w:val="00DE23BF"/>
    <w:rsid w:val="00DE3981"/>
    <w:rsid w:val="00DE40DD"/>
    <w:rsid w:val="00DE6C16"/>
    <w:rsid w:val="00DE7755"/>
    <w:rsid w:val="00DF059A"/>
    <w:rsid w:val="00DF1C41"/>
    <w:rsid w:val="00DF3D56"/>
    <w:rsid w:val="00DF492B"/>
    <w:rsid w:val="00DF64E9"/>
    <w:rsid w:val="00DF6D19"/>
    <w:rsid w:val="00DF6ED2"/>
    <w:rsid w:val="00DF70F5"/>
    <w:rsid w:val="00E01C38"/>
    <w:rsid w:val="00E01E83"/>
    <w:rsid w:val="00E12E4F"/>
    <w:rsid w:val="00E14E17"/>
    <w:rsid w:val="00E2252C"/>
    <w:rsid w:val="00E22B2E"/>
    <w:rsid w:val="00E25C84"/>
    <w:rsid w:val="00E270C0"/>
    <w:rsid w:val="00E36D82"/>
    <w:rsid w:val="00E374B2"/>
    <w:rsid w:val="00E42DD8"/>
    <w:rsid w:val="00E460B9"/>
    <w:rsid w:val="00E51601"/>
    <w:rsid w:val="00E51965"/>
    <w:rsid w:val="00E53B5B"/>
    <w:rsid w:val="00E67121"/>
    <w:rsid w:val="00E7198D"/>
    <w:rsid w:val="00E735AF"/>
    <w:rsid w:val="00E74CA6"/>
    <w:rsid w:val="00E753CE"/>
    <w:rsid w:val="00E75E3D"/>
    <w:rsid w:val="00E81FDA"/>
    <w:rsid w:val="00E82A99"/>
    <w:rsid w:val="00E84491"/>
    <w:rsid w:val="00E84537"/>
    <w:rsid w:val="00E85139"/>
    <w:rsid w:val="00E92780"/>
    <w:rsid w:val="00E9731C"/>
    <w:rsid w:val="00EA241C"/>
    <w:rsid w:val="00EA4E4C"/>
    <w:rsid w:val="00EA61EC"/>
    <w:rsid w:val="00EB04B7"/>
    <w:rsid w:val="00EB4A80"/>
    <w:rsid w:val="00EB7992"/>
    <w:rsid w:val="00EC0104"/>
    <w:rsid w:val="00EC0184"/>
    <w:rsid w:val="00EC2D7A"/>
    <w:rsid w:val="00EC633A"/>
    <w:rsid w:val="00ED1B9D"/>
    <w:rsid w:val="00EE056F"/>
    <w:rsid w:val="00EF43F5"/>
    <w:rsid w:val="00EF597C"/>
    <w:rsid w:val="00EF74D7"/>
    <w:rsid w:val="00F00EEB"/>
    <w:rsid w:val="00F017AF"/>
    <w:rsid w:val="00F041C4"/>
    <w:rsid w:val="00F14812"/>
    <w:rsid w:val="00F1598C"/>
    <w:rsid w:val="00F20BC6"/>
    <w:rsid w:val="00F21403"/>
    <w:rsid w:val="00F242BD"/>
    <w:rsid w:val="00F255FC"/>
    <w:rsid w:val="00F259B0"/>
    <w:rsid w:val="00F26A20"/>
    <w:rsid w:val="00F276C9"/>
    <w:rsid w:val="00F31359"/>
    <w:rsid w:val="00F32023"/>
    <w:rsid w:val="00F321DF"/>
    <w:rsid w:val="00F363CF"/>
    <w:rsid w:val="00F37307"/>
    <w:rsid w:val="00F40690"/>
    <w:rsid w:val="00F42DBD"/>
    <w:rsid w:val="00F43B8F"/>
    <w:rsid w:val="00F50C9E"/>
    <w:rsid w:val="00F51785"/>
    <w:rsid w:val="00F530D7"/>
    <w:rsid w:val="00F541E6"/>
    <w:rsid w:val="00F62F49"/>
    <w:rsid w:val="00F640BF"/>
    <w:rsid w:val="00F70754"/>
    <w:rsid w:val="00F71C18"/>
    <w:rsid w:val="00F73F2D"/>
    <w:rsid w:val="00F77926"/>
    <w:rsid w:val="00F81D92"/>
    <w:rsid w:val="00F83A19"/>
    <w:rsid w:val="00F84C68"/>
    <w:rsid w:val="00F879A1"/>
    <w:rsid w:val="00F92FC4"/>
    <w:rsid w:val="00F93BCB"/>
    <w:rsid w:val="00F9793C"/>
    <w:rsid w:val="00FA0C14"/>
    <w:rsid w:val="00FA137A"/>
    <w:rsid w:val="00FA5504"/>
    <w:rsid w:val="00FA647C"/>
    <w:rsid w:val="00FB3469"/>
    <w:rsid w:val="00FB4B02"/>
    <w:rsid w:val="00FC0250"/>
    <w:rsid w:val="00FC2831"/>
    <w:rsid w:val="00FC2D40"/>
    <w:rsid w:val="00FC3600"/>
    <w:rsid w:val="00FC447E"/>
    <w:rsid w:val="00FC4A9F"/>
    <w:rsid w:val="00FC565B"/>
    <w:rsid w:val="00FE006E"/>
    <w:rsid w:val="00FE197E"/>
    <w:rsid w:val="00FE7A50"/>
    <w:rsid w:val="00FF0C25"/>
    <w:rsid w:val="00FF0DF1"/>
    <w:rsid w:val="00FF26AA"/>
    <w:rsid w:val="00FF4A8E"/>
    <w:rsid w:val="00FF71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CE52F0"/>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basedOn w:val="Fontepargpadro"/>
    <w:uiPriority w:val="99"/>
    <w:semiHidden/>
    <w:unhideWhenUsed/>
    <w:rsid w:val="00F93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emf"/><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DBDC9DFA-57F7-463D-8021-C98326CD1F16}">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4212</TotalTime>
  <Pages>8</Pages>
  <Words>3262</Words>
  <Characters>17616</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904</cp:revision>
  <cp:lastPrinted>2020-10-30T01:50:00Z</cp:lastPrinted>
  <dcterms:created xsi:type="dcterms:W3CDTF">2020-09-21T02:40:00Z</dcterms:created>
  <dcterms:modified xsi:type="dcterms:W3CDTF">2020-10-30T01:50:00Z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