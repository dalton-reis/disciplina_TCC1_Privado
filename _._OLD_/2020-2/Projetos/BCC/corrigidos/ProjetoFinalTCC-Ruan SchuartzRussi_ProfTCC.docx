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7B2CAA0E" w:rsidR="002B0EDC" w:rsidRPr="00B00E04" w:rsidRDefault="007236BE"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protocolo para correio eletrônico baseado em blockchain</w:t>
      </w:r>
    </w:p>
    <w:p w14:paraId="4F6DBB7C" w14:textId="606DF4E0" w:rsidR="001E682E" w:rsidRDefault="007236BE" w:rsidP="00752038">
      <w:pPr>
        <w:pStyle w:val="TF-AUTOR0"/>
      </w:pPr>
      <w:r>
        <w:t>Ruan Schuartz Russi</w:t>
      </w:r>
    </w:p>
    <w:p w14:paraId="3FBE5C8A" w14:textId="065C31C4" w:rsidR="001E682E" w:rsidRDefault="007236BE" w:rsidP="001E682E">
      <w:pPr>
        <w:pStyle w:val="TF-AUTOR0"/>
      </w:pPr>
      <w:r>
        <w:t>Mauro Marcelo Mattos</w:t>
      </w:r>
    </w:p>
    <w:p w14:paraId="28066913" w14:textId="075DED9C" w:rsidR="00F255FC" w:rsidRPr="007D10F2" w:rsidRDefault="00F255FC" w:rsidP="00424AD5">
      <w:pPr>
        <w:pStyle w:val="Ttulo1"/>
      </w:pPr>
      <w:r w:rsidRPr="007236BE">
        <w:t>Introdução</w:t>
      </w:r>
      <w:r w:rsidRPr="007D10F2">
        <w:t xml:space="preserve"> </w:t>
      </w:r>
      <w:bookmarkEnd w:id="0"/>
      <w:bookmarkEnd w:id="1"/>
      <w:bookmarkEnd w:id="2"/>
      <w:bookmarkEnd w:id="3"/>
      <w:bookmarkEnd w:id="4"/>
      <w:bookmarkEnd w:id="5"/>
      <w:bookmarkEnd w:id="6"/>
      <w:bookmarkEnd w:id="7"/>
      <w:bookmarkEnd w:id="8"/>
    </w:p>
    <w:p w14:paraId="48114321" w14:textId="7A1AE74A" w:rsidR="007236BE" w:rsidRDefault="00671DDA" w:rsidP="003D398C">
      <w:pPr>
        <w:pStyle w:val="TF-TEXTO"/>
      </w:pPr>
      <w:r>
        <w:t xml:space="preserve">A popularidade do protocolo </w:t>
      </w:r>
      <w:r w:rsidR="00CF1875">
        <w:t>SMTP (</w:t>
      </w:r>
      <w:r w:rsidR="00793C2D">
        <w:t>Simple Mail Transfer Protocol)</w:t>
      </w:r>
      <w:r>
        <w:t xml:space="preserve"> é inegável. Estima-se que, a cada minuto, 188 milhões de novos e-mails são enviados (</w:t>
      </w:r>
      <w:r w:rsidR="00793C2D">
        <w:t>PEZZOTTI</w:t>
      </w:r>
      <w:r>
        <w:t>, 2019). No ano de 2019, o número global de usuários de correio eletrônico totalizava 3,9 bilhões de usuários, sendo que o número deve crescer para 4,3 bilhões até 2023, número esse equiparado a metade da população mundial (</w:t>
      </w:r>
      <w:r w:rsidR="00793C2D">
        <w:t>NITRONEWS</w:t>
      </w:r>
      <w:r>
        <w:t xml:space="preserve">, 2020). Toda essa popularidade </w:t>
      </w:r>
      <w:r w:rsidR="009F63DF">
        <w:t xml:space="preserve">do correio eletrônico </w:t>
      </w:r>
      <w:r>
        <w:t>é atribuída a diversos fatores, sendo um deles a sua idade. O e-mail é considerado o serviço online mais antigo do mundo, tendo a primeira mensagem da história sido enviad</w:t>
      </w:r>
      <w:r w:rsidR="00A35549">
        <w:t>a</w:t>
      </w:r>
      <w:r>
        <w:t xml:space="preserve"> no ano de 1971 (</w:t>
      </w:r>
      <w:r w:rsidR="00793C2D">
        <w:t>OLIVEIRA</w:t>
      </w:r>
      <w:r>
        <w:t>, 2020).</w:t>
      </w:r>
    </w:p>
    <w:p w14:paraId="6224E6F7" w14:textId="60874E8F" w:rsidR="00671DDA" w:rsidRDefault="00671DDA" w:rsidP="003D398C">
      <w:pPr>
        <w:pStyle w:val="TF-TEXTO"/>
      </w:pPr>
      <w:r>
        <w:t xml:space="preserve">Apesar de ser uma tecnologia difundida e robusta, a idade da solução acaba trazendo para a mesma alguns pontos negativos. </w:t>
      </w:r>
      <w:r w:rsidR="003E3216">
        <w:t xml:space="preserve">Na época em que os serviços de correio eletrônico foram desenhados, a internet como </w:t>
      </w:r>
      <w:r w:rsidR="00793C2D">
        <w:t>se apresenta</w:t>
      </w:r>
      <w:r w:rsidR="003E3216">
        <w:t xml:space="preserve"> hoje não existia e as redes de computadores existentes eram restritas a ambientes acadêmicos, não sendo liberado acesso para a população (</w:t>
      </w:r>
      <w:r w:rsidR="00793C2D" w:rsidRPr="003E3216">
        <w:t>TRAININI</w:t>
      </w:r>
      <w:r w:rsidR="00AA645F">
        <w:t xml:space="preserve"> e </w:t>
      </w:r>
      <w:r w:rsidR="00AA645F" w:rsidRPr="00AA645F">
        <w:t>CARISSIMI</w:t>
      </w:r>
      <w:r w:rsidR="003E3216">
        <w:t>, 2005). Neste ambiente controlado, a preocupação com a segurança da informação era mínim</w:t>
      </w:r>
      <w:r w:rsidR="006643AD">
        <w:t>a</w:t>
      </w:r>
      <w:r w:rsidR="003E3216">
        <w:t xml:space="preserve"> e dispositivos de segurança geralmente não eram implementados. </w:t>
      </w:r>
      <w:r w:rsidR="001B2E3E">
        <w:t>O cenário mudou c</w:t>
      </w:r>
      <w:r w:rsidR="003E3216">
        <w:t>om o advento da criação e popularização da internet</w:t>
      </w:r>
      <w:r w:rsidR="001B2E3E">
        <w:t>. A rede se tornou um lugar hostil e perigoso, sendo utilizad</w:t>
      </w:r>
      <w:r w:rsidR="006643AD">
        <w:t>a</w:t>
      </w:r>
      <w:r w:rsidR="001B2E3E">
        <w:t xml:space="preserve"> por usuários </w:t>
      </w:r>
      <w:r w:rsidR="00793C2D">
        <w:t>mal-intencionados</w:t>
      </w:r>
      <w:r w:rsidR="001B2E3E">
        <w:t xml:space="preserve"> para a realização de práticas ilícitas. Por não ter sido criado com este ambiente hostil em mente, os serviços de correio eletrônico possuem uma diversidade de vulnerabilidades passíveis de serem exploradas como envio de spam, propagação de vírus, vazamento de mensagens e falsificação de identidade (</w:t>
      </w:r>
      <w:r w:rsidR="00793C2D">
        <w:t>TRAININI</w:t>
      </w:r>
      <w:r w:rsidR="00AA645F">
        <w:t xml:space="preserve"> e </w:t>
      </w:r>
      <w:r w:rsidR="00AA645F" w:rsidRPr="00AA645F">
        <w:t>CARISSIMI</w:t>
      </w:r>
      <w:r w:rsidR="001B2E3E">
        <w:t>, 2005).</w:t>
      </w:r>
    </w:p>
    <w:p w14:paraId="53758BDA" w14:textId="4E53D423" w:rsidR="001B2E3E" w:rsidRDefault="00241512" w:rsidP="003D398C">
      <w:pPr>
        <w:pStyle w:val="TF-TEXTO"/>
      </w:pPr>
      <w:r>
        <w:t xml:space="preserve">Uma característica importante dos servidores de e-mail é que eles formam uma rede descentralizada não existindo assim uma entidade com poder absoluto sobre as outras. Apesar disso, a implementação, devido a época em que foi feita, não aproveita características importantes de redes descentralizadas modernas. A </w:t>
      </w:r>
      <w:r w:rsidR="007514C6">
        <w:t>b</w:t>
      </w:r>
      <w:r>
        <w:t xml:space="preserve">lockchain por exemplo, tecnologia criada para dar vida ao Bitcoin, permite ter um histórico imutável de tudo que foi feito. </w:t>
      </w:r>
      <w:r w:rsidR="00793C2D">
        <w:t>A</w:t>
      </w:r>
      <w:r>
        <w:t xml:space="preserve"> implementação do Bitcoin</w:t>
      </w:r>
      <w:r w:rsidR="00793C2D">
        <w:t xml:space="preserve"> </w:t>
      </w:r>
      <w:r>
        <w:t xml:space="preserve">consegue garantir que um determinado usuário </w:t>
      </w:r>
      <w:r w:rsidR="00793C2D">
        <w:t>realizou</w:t>
      </w:r>
      <w:r>
        <w:t xml:space="preserve"> uma transação financeira para outro</w:t>
      </w:r>
      <w:r w:rsidR="00793C2D">
        <w:t xml:space="preserve"> de forma imutável</w:t>
      </w:r>
      <w:r>
        <w:t xml:space="preserve">. Já com o SMTP, é impossível determinar de modo fidedigno que um usuário enviou uma mensagem para outro. Além disso, atualmente é comum a utilização de serviços de e-mail de terceiros. Em 2016, o serviço de correio eletrônico da Google, o Gmail, chegou </w:t>
      </w:r>
      <w:del w:id="9" w:author="Andreza Sartori" w:date="2020-12-07T19:01:00Z">
        <w:r w:rsidDel="00D023A0">
          <w:delText>a</w:delText>
        </w:r>
      </w:del>
      <w:ins w:id="10" w:author="Andreza Sartori" w:date="2020-12-07T19:01:00Z">
        <w:r w:rsidR="00D023A0">
          <w:t>à</w:t>
        </w:r>
      </w:ins>
      <w:r>
        <w:t xml:space="preserve"> marca de </w:t>
      </w:r>
      <w:r w:rsidR="009F63DF">
        <w:t>um</w:t>
      </w:r>
      <w:r>
        <w:t xml:space="preserve"> bilhão de usuário</w:t>
      </w:r>
      <w:r w:rsidR="009F63DF">
        <w:t>s</w:t>
      </w:r>
      <w:r>
        <w:t xml:space="preserve"> ativos mensalmente (</w:t>
      </w:r>
      <w:r w:rsidR="00793C2D">
        <w:t>ESTADÃO</w:t>
      </w:r>
      <w:r>
        <w:t>, 2016). Ess</w:t>
      </w:r>
      <w:r w:rsidR="001140A6">
        <w:t>a</w:t>
      </w:r>
      <w:r>
        <w:t xml:space="preserve"> dependência com entidades terceiras acaba exigindo que os usuário</w:t>
      </w:r>
      <w:r w:rsidR="001140A6">
        <w:t>s</w:t>
      </w:r>
      <w:r>
        <w:t xml:space="preserve"> tenham plena confiança </w:t>
      </w:r>
      <w:r w:rsidR="00793C2D">
        <w:t>nas mesmas</w:t>
      </w:r>
      <w:r>
        <w:t xml:space="preserve"> pois nada impede que </w:t>
      </w:r>
      <w:r w:rsidR="00CE01DF">
        <w:t>elas</w:t>
      </w:r>
      <w:r>
        <w:t xml:space="preserve"> modifiquem, excluam ou </w:t>
      </w:r>
      <w:r w:rsidR="007514C6">
        <w:t>exponham</w:t>
      </w:r>
      <w:r>
        <w:t xml:space="preserve"> mensagem privadas. </w:t>
      </w:r>
      <w:r w:rsidR="007514C6">
        <w:t>Essas entidades terceiras</w:t>
      </w:r>
      <w:r>
        <w:t xml:space="preserve"> podem até </w:t>
      </w:r>
      <w:r w:rsidR="007514C6">
        <w:t>mesmo</w:t>
      </w:r>
      <w:r>
        <w:t xml:space="preserve"> mandar</w:t>
      </w:r>
      <w:del w:id="11" w:author="Andreza Sartori" w:date="2020-12-07T19:02:00Z">
        <w:r w:rsidDel="00D023A0">
          <w:delText>em</w:delText>
        </w:r>
      </w:del>
      <w:r>
        <w:t xml:space="preserve"> mensagens se passando pelo usuário.</w:t>
      </w:r>
    </w:p>
    <w:p w14:paraId="2512C767" w14:textId="02CB11B7" w:rsidR="00671DDA" w:rsidRDefault="00753C82" w:rsidP="00753C82">
      <w:pPr>
        <w:pStyle w:val="TF-TEXTO"/>
      </w:pPr>
      <w:del w:id="12" w:author="Andreza Sartori" w:date="2020-12-07T19:02:00Z">
        <w:r w:rsidDel="007363FE">
          <w:delText>Para resolver</w:delText>
        </w:r>
      </w:del>
      <w:ins w:id="13" w:author="Andreza Sartori" w:date="2020-12-07T19:03:00Z">
        <w:r w:rsidR="007363FE">
          <w:t>A</w:t>
        </w:r>
      </w:ins>
      <w:ins w:id="14" w:author="Andreza Sartori" w:date="2020-12-07T19:02:00Z">
        <w:r w:rsidR="007363FE">
          <w:t xml:space="preserve"> fim de solucionar</w:t>
        </w:r>
      </w:ins>
      <w:r>
        <w:t xml:space="preserve"> os problemas acima citados, o ideal seria a implementação de um protocolo totalmente novo</w:t>
      </w:r>
      <w:ins w:id="15" w:author="Andreza Sartori" w:date="2020-12-07T19:03:00Z">
        <w:r w:rsidR="00E07733">
          <w:t>, desenvolvido</w:t>
        </w:r>
      </w:ins>
      <w:del w:id="16" w:author="Andreza Sartori" w:date="2020-12-07T19:03:00Z">
        <w:r w:rsidDel="00E07733">
          <w:delText xml:space="preserve"> que já nasça </w:delText>
        </w:r>
      </w:del>
      <w:r>
        <w:t>sem a presença destas falhas. O problema é que</w:t>
      </w:r>
      <w:r w:rsidR="007514C6">
        <w:t>,</w:t>
      </w:r>
      <w:r>
        <w:t xml:space="preserve"> devido </w:t>
      </w:r>
      <w:del w:id="17" w:author="Andreza Sartori" w:date="2020-12-07T19:03:00Z">
        <w:r w:rsidDel="00E07733">
          <w:delText>a</w:delText>
        </w:r>
      </w:del>
      <w:ins w:id="18" w:author="Andreza Sartori" w:date="2020-12-07T19:03:00Z">
        <w:r w:rsidR="00E07733">
          <w:t>à</w:t>
        </w:r>
      </w:ins>
      <w:r>
        <w:t xml:space="preserve"> alta utilização dos serviços de e-mail, uma mudança abrupta de tecnologia se torna inviável</w:t>
      </w:r>
      <w:r w:rsidR="007514C6">
        <w:t>,</w:t>
      </w:r>
      <w:r>
        <w:t xml:space="preserve"> pois envolve uma mudança significativa na rotina de milhões de usuários. Diante deste cenário, </w:t>
      </w:r>
      <w:r w:rsidR="00793C2D">
        <w:t xml:space="preserve">o presente trabalho propõe o </w:t>
      </w:r>
      <w:r>
        <w:t>desenvolvimento</w:t>
      </w:r>
      <w:r w:rsidR="007514C6">
        <w:t xml:space="preserve"> </w:t>
      </w:r>
      <w:r>
        <w:t xml:space="preserve">de um protocolo baseado em </w:t>
      </w:r>
      <w:r w:rsidR="007514C6">
        <w:t>b</w:t>
      </w:r>
      <w:r>
        <w:t>lockchain que consiga enviar e receber mensage</w:t>
      </w:r>
      <w:r w:rsidR="00793C2D">
        <w:t>ns</w:t>
      </w:r>
      <w:r>
        <w:t xml:space="preserve"> de correio eletrônico de modo descentralizado e seguro</w:t>
      </w:r>
      <w:r w:rsidR="007514C6">
        <w:t>. O protocolo</w:t>
      </w:r>
      <w:r>
        <w:t xml:space="preserve"> </w:t>
      </w:r>
      <w:r w:rsidR="007514C6">
        <w:t xml:space="preserve">será </w:t>
      </w:r>
      <w:r>
        <w:t>compatível</w:t>
      </w:r>
      <w:r w:rsidR="007514C6">
        <w:t xml:space="preserve"> com</w:t>
      </w:r>
      <w:r>
        <w:t xml:space="preserve"> o protocolo SMTP permitindo assim uma migração gradual de tecnologia.</w:t>
      </w:r>
    </w:p>
    <w:p w14:paraId="12F768AA" w14:textId="77777777" w:rsidR="00753C82" w:rsidRDefault="00753C82" w:rsidP="00753C82">
      <w:pPr>
        <w:pStyle w:val="TF-TEXTO"/>
      </w:pPr>
    </w:p>
    <w:p w14:paraId="152C20A3" w14:textId="0B3A3698" w:rsidR="00F255FC" w:rsidRPr="007D10F2" w:rsidRDefault="00F255FC" w:rsidP="007D10F2">
      <w:pPr>
        <w:pStyle w:val="Ttulo2"/>
      </w:pPr>
      <w:bookmarkStart w:id="19" w:name="_Toc419598576"/>
      <w:bookmarkStart w:id="20" w:name="_Toc420721317"/>
      <w:bookmarkStart w:id="21" w:name="_Toc420721467"/>
      <w:bookmarkStart w:id="22" w:name="_Toc420721562"/>
      <w:bookmarkStart w:id="23" w:name="_Toc420721768"/>
      <w:bookmarkStart w:id="24" w:name="_Toc420723209"/>
      <w:bookmarkStart w:id="25" w:name="_Toc482682370"/>
      <w:bookmarkStart w:id="26" w:name="_Toc54164904"/>
      <w:bookmarkStart w:id="27" w:name="_Toc54165664"/>
      <w:bookmarkStart w:id="28" w:name="_Toc54169316"/>
      <w:bookmarkStart w:id="29" w:name="_Toc96347426"/>
      <w:bookmarkStart w:id="30" w:name="_Toc96357710"/>
      <w:bookmarkStart w:id="31" w:name="_Toc96491850"/>
      <w:bookmarkStart w:id="32" w:name="_Toc411603090"/>
      <w:r w:rsidRPr="007D10F2">
        <w:t>OBJETIVOS</w:t>
      </w:r>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52261A67" w14:textId="79BE85C6" w:rsidR="00753C82" w:rsidRDefault="00753C82" w:rsidP="00C35E57">
      <w:pPr>
        <w:pStyle w:val="TF-TEXTO"/>
      </w:pPr>
      <w:r>
        <w:t>O objetivo deste trabalho é</w:t>
      </w:r>
      <w:r w:rsidR="00C35E57">
        <w:t xml:space="preserve"> </w:t>
      </w:r>
      <w:r>
        <w:t xml:space="preserve">disponibilizar um protocolo </w:t>
      </w:r>
      <w:r w:rsidR="00793C2D">
        <w:t xml:space="preserve">de envio e recebimento de e-mails </w:t>
      </w:r>
      <w:r>
        <w:t xml:space="preserve">baseado em </w:t>
      </w:r>
      <w:r w:rsidR="001601AC">
        <w:t>b</w:t>
      </w:r>
      <w:r>
        <w:t xml:space="preserve">lockchain </w:t>
      </w:r>
      <w:r w:rsidR="00793C2D">
        <w:t xml:space="preserve">e que seja compatível com </w:t>
      </w:r>
      <w:r>
        <w:t>o protocolo SMTP.</w:t>
      </w:r>
    </w:p>
    <w:p w14:paraId="45890A18" w14:textId="22988F20" w:rsidR="005F1E1D" w:rsidRDefault="005F1E1D" w:rsidP="005F1E1D">
      <w:pPr>
        <w:pStyle w:val="TF-TEXTO"/>
      </w:pPr>
      <w:r>
        <w:t>Os objetivos específicos são:</w:t>
      </w:r>
    </w:p>
    <w:p w14:paraId="7D57BD3A" w14:textId="6F827E98" w:rsidR="00793C2D" w:rsidRDefault="007514C6" w:rsidP="005F1E1D">
      <w:pPr>
        <w:pStyle w:val="TF-xAvalITEMDETALHE"/>
        <w:numPr>
          <w:ilvl w:val="0"/>
          <w:numId w:val="26"/>
        </w:numPr>
      </w:pPr>
      <w:r>
        <w:t>e</w:t>
      </w:r>
      <w:r w:rsidR="00793C2D">
        <w:t>specificar um modelo de envio e recebimento de mensagens baseado no conceito de blockchain;</w:t>
      </w:r>
    </w:p>
    <w:p w14:paraId="50DB4167" w14:textId="2AC2B532" w:rsidR="00793C2D" w:rsidRDefault="007514C6" w:rsidP="005F1E1D">
      <w:pPr>
        <w:pStyle w:val="TF-xAvalITEMDETALHE"/>
        <w:numPr>
          <w:ilvl w:val="0"/>
          <w:numId w:val="26"/>
        </w:numPr>
      </w:pPr>
      <w:r>
        <w:t>d</w:t>
      </w:r>
      <w:r w:rsidR="00793C2D">
        <w:t>esenvolver um protótipo de cliente para demonstrar a funcionalidade do protocolo;</w:t>
      </w:r>
    </w:p>
    <w:p w14:paraId="0B7D9460" w14:textId="0A412A0D" w:rsidR="00793C2D" w:rsidRDefault="007514C6" w:rsidP="005F1E1D">
      <w:pPr>
        <w:pStyle w:val="TF-xAvalITEMDETALHE"/>
        <w:numPr>
          <w:ilvl w:val="0"/>
          <w:numId w:val="26"/>
        </w:numPr>
      </w:pPr>
      <w:r>
        <w:t>c</w:t>
      </w:r>
      <w:r w:rsidR="00793C2D">
        <w:t>riar um conjunto de casos de testes para validar o protocolo desenvolvido</w:t>
      </w:r>
      <w:r w:rsidR="00941FA6">
        <w:t>;</w:t>
      </w:r>
    </w:p>
    <w:p w14:paraId="0F83796A" w14:textId="77777777" w:rsidR="00A44581" w:rsidRDefault="00A44581" w:rsidP="00424AD5">
      <w:pPr>
        <w:pStyle w:val="Ttulo1"/>
      </w:pPr>
      <w:bookmarkStart w:id="33" w:name="_Toc419598587"/>
      <w:r>
        <w:t xml:space="preserve">trabalhos </w:t>
      </w:r>
      <w:r w:rsidRPr="00FC4A9F">
        <w:t>correlatos</w:t>
      </w:r>
    </w:p>
    <w:p w14:paraId="64242605" w14:textId="4D0638DB" w:rsidR="00A75E6C" w:rsidRDefault="00A75E6C" w:rsidP="00A44581">
      <w:pPr>
        <w:pStyle w:val="TF-TEXTO"/>
      </w:pPr>
      <w:r>
        <w:t>Nesta seção são apresentados trabalhos que apresentam semelhança com os principais objetivos do trabalho proposto. O primeiro</w:t>
      </w:r>
      <w:r w:rsidR="009767A1">
        <w:t xml:space="preserve"> trabalho</w:t>
      </w:r>
      <w:r>
        <w:t xml:space="preserve"> </w:t>
      </w:r>
      <w:del w:id="34" w:author="Andreza Sartori" w:date="2020-12-07T19:06:00Z">
        <w:r w:rsidDel="00CE1C95">
          <w:delText>é</w:delText>
        </w:r>
      </w:del>
      <w:ins w:id="35" w:author="Andreza Sartori" w:date="2020-12-07T19:06:00Z">
        <w:r w:rsidR="00CE1C95">
          <w:t>apresenta</w:t>
        </w:r>
      </w:ins>
      <w:r>
        <w:t xml:space="preserve"> a implementação de uma </w:t>
      </w:r>
      <w:r w:rsidR="009767A1">
        <w:t>b</w:t>
      </w:r>
      <w:r>
        <w:t xml:space="preserve">lockchain capaz de armazenar e validar inscrições de usuários em </w:t>
      </w:r>
      <w:r w:rsidRPr="00103DD6">
        <w:rPr>
          <w:i/>
          <w:iCs/>
        </w:rPr>
        <w:t>newsletters</w:t>
      </w:r>
      <w:r>
        <w:t xml:space="preserve"> (</w:t>
      </w:r>
      <w:r w:rsidR="00A71C31">
        <w:t>KRAUSE</w:t>
      </w:r>
      <w:r>
        <w:t xml:space="preserve">, 2018). O segundo é o estudo e implementação de um </w:t>
      </w:r>
      <w:r>
        <w:lastRenderedPageBreak/>
        <w:t>protocolo p2p para a troca segura de mensagens (</w:t>
      </w:r>
      <w:r w:rsidR="00A71C31">
        <w:t>WARREN</w:t>
      </w:r>
      <w:r>
        <w:t>, 2012)</w:t>
      </w:r>
      <w:r w:rsidR="00191214">
        <w:t xml:space="preserve">. </w:t>
      </w:r>
      <w:r>
        <w:t xml:space="preserve"> </w:t>
      </w:r>
      <w:r w:rsidR="00191214">
        <w:t>Por fim, na seção 2.3 será apresentad</w:t>
      </w:r>
      <w:r w:rsidR="009767A1">
        <w:t>o</w:t>
      </w:r>
      <w:r w:rsidR="00191214">
        <w:t xml:space="preserve"> </w:t>
      </w:r>
      <w:r w:rsidR="007514C6">
        <w:t>o trabalho de</w:t>
      </w:r>
      <w:r w:rsidR="00941FA6">
        <w:t xml:space="preserve"> </w:t>
      </w:r>
      <w:r w:rsidR="00941FA6" w:rsidRPr="00941FA6">
        <w:t>Grottenthaler</w:t>
      </w:r>
      <w:r w:rsidR="00941FA6">
        <w:t xml:space="preserve"> (</w:t>
      </w:r>
      <w:r w:rsidR="007514C6">
        <w:t>2017)</w:t>
      </w:r>
      <w:r w:rsidR="00191214">
        <w:t xml:space="preserve"> que</w:t>
      </w:r>
      <w:r w:rsidR="001140A6">
        <w:t xml:space="preserve"> </w:t>
      </w:r>
      <w:r w:rsidR="00191214">
        <w:t>busca fazer a ligação entre envio de e-mails e transações de criptomoeda</w:t>
      </w:r>
      <w:r w:rsidR="009767A1">
        <w:t>.</w:t>
      </w:r>
    </w:p>
    <w:p w14:paraId="1503BF0F" w14:textId="5F7CD101" w:rsidR="00FA5504" w:rsidRPr="004E1041" w:rsidRDefault="00A75E6C" w:rsidP="00191214">
      <w:pPr>
        <w:pStyle w:val="TF-TEXTO"/>
        <w:ind w:firstLine="0"/>
      </w:pPr>
      <w:r>
        <w:t xml:space="preserve"> </w:t>
      </w:r>
    </w:p>
    <w:p w14:paraId="4BC56702" w14:textId="45C988BD" w:rsidR="00A44581" w:rsidRDefault="00191214" w:rsidP="00A44581">
      <w:pPr>
        <w:pStyle w:val="Ttulo2"/>
        <w:spacing w:after="120" w:line="240" w:lineRule="auto"/>
      </w:pPr>
      <w:r>
        <w:t>CONTROLE DE INSCRIÇÃO PARA RECEBIMENTE DE E-MAIL PROMOCIONAL</w:t>
      </w:r>
    </w:p>
    <w:p w14:paraId="401B1E8B" w14:textId="504682EC" w:rsidR="00191214" w:rsidRDefault="00191214" w:rsidP="00687C79">
      <w:pPr>
        <w:pStyle w:val="TF-TEXTO"/>
      </w:pPr>
      <w:r w:rsidRPr="00191214">
        <w:t xml:space="preserve">O trabalho </w:t>
      </w:r>
      <w:r>
        <w:t>desenvolvido por Krause (2018) consiste em um sistema baseado em</w:t>
      </w:r>
      <w:r w:rsidR="009767A1">
        <w:t xml:space="preserve"> b</w:t>
      </w:r>
      <w:r>
        <w:t>lockchain que é capaz de provar que um determinado usuário se inscreveu em uma campanha de mail marketing.</w:t>
      </w:r>
      <w:r w:rsidR="009A143A">
        <w:t xml:space="preserve"> A motivação para o</w:t>
      </w:r>
      <w:r w:rsidR="009767A1">
        <w:t xml:space="preserve"> </w:t>
      </w:r>
      <w:r w:rsidR="009A143A">
        <w:t>trabalho é resolver algu</w:t>
      </w:r>
      <w:r w:rsidR="00687C79">
        <w:t>n</w:t>
      </w:r>
      <w:r w:rsidR="009A143A">
        <w:t>s casos comuns de spam</w:t>
      </w:r>
      <w:r w:rsidR="00687C79">
        <w:t xml:space="preserve"> e possibilitar a adesão de empresas de mail marketing </w:t>
      </w:r>
      <w:ins w:id="36" w:author="Andreza Sartori" w:date="2020-12-07T19:08:00Z">
        <w:r w:rsidR="00506F5C">
          <w:t>relacionadas</w:t>
        </w:r>
        <w:r w:rsidR="00506F5C">
          <w:t xml:space="preserve"> </w:t>
        </w:r>
      </w:ins>
      <w:r w:rsidR="00687C79">
        <w:t>a leis</w:t>
      </w:r>
      <w:r w:rsidR="009767A1">
        <w:t xml:space="preserve"> </w:t>
      </w:r>
      <w:del w:id="37" w:author="Andreza Sartori" w:date="2020-12-07T19:08:00Z">
        <w:r w:rsidR="009767A1" w:rsidDel="00506F5C">
          <w:delText>relacionadas a</w:delText>
        </w:r>
        <w:r w:rsidR="00687C79" w:rsidDel="00506F5C">
          <w:delText xml:space="preserve"> </w:delText>
        </w:r>
      </w:del>
      <w:ins w:id="38" w:author="Andreza Sartori" w:date="2020-12-07T19:08:00Z">
        <w:r w:rsidR="00506F5C">
          <w:t>de</w:t>
        </w:r>
        <w:r w:rsidR="00506F5C">
          <w:t xml:space="preserve"> </w:t>
        </w:r>
      </w:ins>
      <w:r w:rsidR="00687C79">
        <w:t>proteção de dados.</w:t>
      </w:r>
      <w:r w:rsidR="009A143A">
        <w:t xml:space="preserve"> </w:t>
      </w:r>
      <w:r>
        <w:t xml:space="preserve">Para tal, o autor propôs uma </w:t>
      </w:r>
      <w:r w:rsidR="009767A1">
        <w:t>b</w:t>
      </w:r>
      <w:r>
        <w:t xml:space="preserve">lockchain que armazena as inscrições dos usuários e pode ser consultada pelo dono da campanha de marketing antes de enviar algum e-mail para o usuário. Para se comunicar com a </w:t>
      </w:r>
      <w:r w:rsidR="009767A1">
        <w:t>b</w:t>
      </w:r>
      <w:r>
        <w:t>lockchain, o autor desenvolveu um aplicativo chamado dApp que serve unicamente para realizar esta comunicação. Tanto o dono da campanha de marketing quanto o dono do servidor de e-mail que o usuário est</w:t>
      </w:r>
      <w:r w:rsidR="009A143A">
        <w:t>á</w:t>
      </w:r>
      <w:r>
        <w:t xml:space="preserve"> utilizando precisam configurar uma instância local do dApp.</w:t>
      </w:r>
    </w:p>
    <w:p w14:paraId="49170399" w14:textId="73F0C34A" w:rsidR="008C33D7" w:rsidRDefault="008C33D7" w:rsidP="00687C79">
      <w:pPr>
        <w:pStyle w:val="TF-TEXTO"/>
      </w:pPr>
      <w:r>
        <w:t xml:space="preserve">O fluxo da plataforma proposta por Krause (2018) pode ser conferido na </w:t>
      </w:r>
      <w:r w:rsidR="008C70A2">
        <w:fldChar w:fldCharType="begin"/>
      </w:r>
      <w:r w:rsidR="008C70A2">
        <w:instrText xml:space="preserve"> REF _Ref57075752 \h </w:instrText>
      </w:r>
      <w:r w:rsidR="008C70A2">
        <w:fldChar w:fldCharType="separate"/>
      </w:r>
      <w:r w:rsidR="00EB7C43">
        <w:t xml:space="preserve">Figura </w:t>
      </w:r>
      <w:r w:rsidR="00EB7C43">
        <w:rPr>
          <w:noProof/>
        </w:rPr>
        <w:t>1</w:t>
      </w:r>
      <w:r w:rsidR="008C70A2">
        <w:fldChar w:fldCharType="end"/>
      </w:r>
      <w:r>
        <w:t xml:space="preserve">. Primeiramente, o usuário (User) se inscreve em alguma campanha de e-mail. Um método comum de inscrição é a submissão do e-mail em um formulário presente em algum site. A empresa responsável pela campanha (Brand), ao receber a inscrição envia para a </w:t>
      </w:r>
      <w:r w:rsidR="001601AC">
        <w:t>b</w:t>
      </w:r>
      <w:r>
        <w:t>lockchain uma transação ainda não confirmada. O servidor de e-mail do usuário (I</w:t>
      </w:r>
      <w:r w:rsidR="00A71C31">
        <w:t xml:space="preserve">nternet </w:t>
      </w:r>
      <w:r>
        <w:t>S</w:t>
      </w:r>
      <w:r w:rsidR="00A71C31">
        <w:t xml:space="preserve">ervice </w:t>
      </w:r>
      <w:r>
        <w:t>P</w:t>
      </w:r>
      <w:r w:rsidR="00A71C31">
        <w:t>rovider - ISP</w:t>
      </w:r>
      <w:r>
        <w:t xml:space="preserve">), ao receber a transação não confirmada, envia ao usuário (User) um e-mail pedindo </w:t>
      </w:r>
      <w:r w:rsidR="009767A1">
        <w:t>a</w:t>
      </w:r>
      <w:r>
        <w:t xml:space="preserve"> confirm</w:t>
      </w:r>
      <w:r w:rsidR="009767A1">
        <w:t>ação</w:t>
      </w:r>
      <w:r>
        <w:t xml:space="preserve"> </w:t>
      </w:r>
      <w:r w:rsidR="009767A1">
        <w:t>d</w:t>
      </w:r>
      <w:r>
        <w:t xml:space="preserve">a inscrição. Caso </w:t>
      </w:r>
      <w:r w:rsidR="009767A1">
        <w:t>o usuário confirme</w:t>
      </w:r>
      <w:r>
        <w:t xml:space="preserve"> inscrição, a transação é</w:t>
      </w:r>
      <w:r w:rsidR="009767A1">
        <w:t xml:space="preserve"> salva como</w:t>
      </w:r>
      <w:r>
        <w:t xml:space="preserve"> confirmada na </w:t>
      </w:r>
      <w:r w:rsidR="009767A1">
        <w:t>b</w:t>
      </w:r>
      <w:r>
        <w:t>lockchain</w:t>
      </w:r>
      <w:r w:rsidR="00941FA6">
        <w:t>.</w:t>
      </w:r>
      <w:r>
        <w:t xml:space="preserve"> Sendo assim</w:t>
      </w:r>
      <w:r w:rsidR="00807C97">
        <w:t>, sempre que for enviar algum e-mail, o dono da campanha pode checar se o usuário realmente se inscreveu para aquela campanha.</w:t>
      </w:r>
    </w:p>
    <w:p w14:paraId="001449EE" w14:textId="20C26797" w:rsidR="008C70A2" w:rsidRDefault="008C70A2" w:rsidP="008C70A2">
      <w:pPr>
        <w:pStyle w:val="TF-LEGENDA"/>
      </w:pPr>
      <w:bookmarkStart w:id="39" w:name="_Ref57075752"/>
      <w:r>
        <w:t xml:space="preserve">Figura </w:t>
      </w:r>
      <w:fldSimple w:instr=" SEQ Figura \* ARABIC ">
        <w:r w:rsidR="00EB7C43">
          <w:rPr>
            <w:noProof/>
          </w:rPr>
          <w:t>1</w:t>
        </w:r>
      </w:fldSimple>
      <w:bookmarkEnd w:id="39"/>
      <w:r>
        <w:t xml:space="preserve"> - Fluxo da Doichain</w:t>
      </w:r>
    </w:p>
    <w:p w14:paraId="280522D9" w14:textId="2ED89988" w:rsidR="00807C97" w:rsidRPr="00807C97" w:rsidRDefault="00807C97" w:rsidP="00807C97">
      <w:pPr>
        <w:pStyle w:val="TF-FIGURA"/>
        <w:rPr>
          <w:color w:val="FFFFFF" w:themeColor="background1"/>
          <w14:textFill>
            <w14:noFill/>
          </w14:textFill>
        </w:rPr>
      </w:pPr>
      <w:r w:rsidRPr="00807C97">
        <w:rPr>
          <w:noProof/>
          <w:shd w:val="clear" w:color="auto" w:fill="FFFFFF" w:themeFill="background1"/>
        </w:rPr>
        <w:drawing>
          <wp:inline distT="0" distB="0" distL="0" distR="0" wp14:anchorId="6B5DA19F" wp14:editId="6A6B2CAA">
            <wp:extent cx="4146430" cy="2584663"/>
            <wp:effectExtent l="12700" t="12700" r="698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5878" cy="2609253"/>
                    </a:xfrm>
                    <a:prstGeom prst="rect">
                      <a:avLst/>
                    </a:prstGeom>
                    <a:noFill/>
                    <a:ln w="3175">
                      <a:solidFill>
                        <a:schemeClr val="tx1"/>
                      </a:solidFill>
                    </a:ln>
                  </pic:spPr>
                </pic:pic>
              </a:graphicData>
            </a:graphic>
          </wp:inline>
        </w:drawing>
      </w:r>
    </w:p>
    <w:p w14:paraId="2EB21C54" w14:textId="076A39AD" w:rsidR="00807C97" w:rsidRDefault="00807C97" w:rsidP="009F39BA">
      <w:pPr>
        <w:pStyle w:val="TF-FONTE"/>
      </w:pPr>
      <w:r>
        <w:t>Fonte: Krause (2018)</w:t>
      </w:r>
      <w:r w:rsidR="00A75F99">
        <w:t>.</w:t>
      </w:r>
    </w:p>
    <w:p w14:paraId="7C0F07B4" w14:textId="77777777" w:rsidR="009F39BA" w:rsidRPr="009F39BA" w:rsidRDefault="009F39BA" w:rsidP="009F39BA"/>
    <w:p w14:paraId="23391D50" w14:textId="44040190" w:rsidR="00191214" w:rsidRDefault="00807C97" w:rsidP="00807C97">
      <w:pPr>
        <w:pStyle w:val="TF-TEXTO"/>
        <w:ind w:firstLine="567"/>
      </w:pPr>
      <w:r>
        <w:t>O trabalho de Krause</w:t>
      </w:r>
      <w:r w:rsidR="00295AED">
        <w:t xml:space="preserve"> </w:t>
      </w:r>
      <w:r>
        <w:t xml:space="preserve">(2018) consegue de fato </w:t>
      </w:r>
      <w:r w:rsidR="00975BD5">
        <w:t>ser uma solução para o problema que ele se propõe a resolver, porém, implantar tal solução em um cenário produtivo acaba exigindo bastante esforço. Por mais que a migração seja transparente para o usuário, a solução exige que pelo menos os servidores de e-mail mais populares do mercado se adequem a plataforma para que tenha algum efeito. Além disso, os donos das campanhas precisariam</w:t>
      </w:r>
      <w:r w:rsidR="00897757">
        <w:t xml:space="preserve"> reconfigurar toda a sua </w:t>
      </w:r>
      <w:r w:rsidR="00941FA6">
        <w:t>infraestrutura</w:t>
      </w:r>
      <w:r w:rsidR="00897757">
        <w:t xml:space="preserve"> para passar a se comunicar com a blockchain e</w:t>
      </w:r>
      <w:r w:rsidR="00975BD5">
        <w:t xml:space="preserve"> validar a</w:t>
      </w:r>
      <w:r w:rsidR="00B32CDE">
        <w:t>s</w:t>
      </w:r>
      <w:r w:rsidR="00975BD5">
        <w:t xml:space="preserve"> inscriç</w:t>
      </w:r>
      <w:r w:rsidR="00B32CDE">
        <w:t>ões dos usuários</w:t>
      </w:r>
      <w:r w:rsidR="00975BD5">
        <w:t xml:space="preserve">. </w:t>
      </w:r>
      <w:commentRangeStart w:id="40"/>
      <w:r w:rsidR="00975BD5">
        <w:t>O</w:t>
      </w:r>
      <w:r w:rsidR="00941FA6">
        <w:t xml:space="preserve"> </w:t>
      </w:r>
      <w:r w:rsidR="00975BD5">
        <w:t>ponto é</w:t>
      </w:r>
      <w:commentRangeEnd w:id="40"/>
      <w:r w:rsidR="004A3304">
        <w:rPr>
          <w:rStyle w:val="Refdecomentrio"/>
        </w:rPr>
        <w:commentReference w:id="40"/>
      </w:r>
      <w:r w:rsidR="00975BD5">
        <w:t>, mesmo exigindo tamanho esforço, a plataforma se limita a resolver um cenário muito específico deixando ainda uma série de problemas sem solução.</w:t>
      </w:r>
    </w:p>
    <w:p w14:paraId="20934A01" w14:textId="77777777" w:rsidR="00807C97" w:rsidRDefault="00807C97" w:rsidP="00807C97">
      <w:pPr>
        <w:pStyle w:val="TF-TEXTO"/>
        <w:ind w:firstLine="567"/>
      </w:pPr>
    </w:p>
    <w:p w14:paraId="77BE4C06" w14:textId="6DB6F5F9" w:rsidR="00A44581" w:rsidRDefault="00975BD5" w:rsidP="00A44581">
      <w:pPr>
        <w:pStyle w:val="Ttulo2"/>
        <w:spacing w:after="120" w:line="240" w:lineRule="auto"/>
      </w:pPr>
      <w:r>
        <w:t>PROTOCOLO P2P SEGURO PARA TROCA DE MENSAGE</w:t>
      </w:r>
      <w:r w:rsidR="00295AED">
        <w:t>N</w:t>
      </w:r>
      <w:r>
        <w:t>S</w:t>
      </w:r>
    </w:p>
    <w:p w14:paraId="5A777F89" w14:textId="34B9918E" w:rsidR="00A44581" w:rsidRDefault="00295AED" w:rsidP="00295AED">
      <w:pPr>
        <w:pStyle w:val="TF-TEXTO"/>
      </w:pPr>
      <w:r w:rsidRPr="00295AED">
        <w:t xml:space="preserve">O protocolo desenvolvido por Warren (2012) visa resolver os problemas atuais que o protocolo SMTP apresenta como segurança das mensagens e envio de spam. A ideia é baseada no funcionamento do Bitcoin e </w:t>
      </w:r>
      <w:r w:rsidR="00CE01DF">
        <w:t>traz</w:t>
      </w:r>
      <w:r w:rsidRPr="00295AED">
        <w:t xml:space="preserve"> </w:t>
      </w:r>
      <w:r>
        <w:t>alguns conceitos da arquitetura da criptomoeda para o mundo do correio eletrônico</w:t>
      </w:r>
      <w:r w:rsidRPr="00295AED">
        <w:t>.</w:t>
      </w:r>
      <w:r>
        <w:t xml:space="preserve"> Um desses conceitos, é um sistema de </w:t>
      </w:r>
      <w:r w:rsidRPr="00897757">
        <w:rPr>
          <w:i/>
          <w:iCs/>
        </w:rPr>
        <w:t>Proof of Work</w:t>
      </w:r>
      <w:r>
        <w:t xml:space="preserve"> para envio de mensagens. Sempre que um determinado usuário decidir enviar uma </w:t>
      </w:r>
      <w:r>
        <w:lastRenderedPageBreak/>
        <w:t xml:space="preserve">mensagem, ele precisa realizar algum processamento computacional que é configurado para durar </w:t>
      </w:r>
      <w:r w:rsidR="001140A6">
        <w:t>em</w:t>
      </w:r>
      <w:r>
        <w:t xml:space="preserve"> </w:t>
      </w:r>
      <w:r w:rsidR="00A71C31">
        <w:t>média quatro</w:t>
      </w:r>
      <w:r>
        <w:t xml:space="preserve"> minutos.</w:t>
      </w:r>
      <w:r w:rsidRPr="00295AED">
        <w:t xml:space="preserve"> </w:t>
      </w:r>
      <w:r>
        <w:t xml:space="preserve">Desse modo, um usuário ao tentar fazer envio de spam estaria limitado a enviar apenas uma mensagem a cada quatro minutos. Outro ponto </w:t>
      </w:r>
      <w:r w:rsidR="00FE4254">
        <w:t>inspirado</w:t>
      </w:r>
      <w:r>
        <w:t xml:space="preserve"> </w:t>
      </w:r>
      <w:r w:rsidR="00FE4254">
        <w:t>n</w:t>
      </w:r>
      <w:r>
        <w:t xml:space="preserve">o Bitcoin é o endereçamento baseado em chaves públicas. No protocolo proposto, não existe o conceito de domínio de e-mail. O endereço utilizado para identificar </w:t>
      </w:r>
      <w:r w:rsidR="00E65C05">
        <w:t xml:space="preserve">um </w:t>
      </w:r>
      <w:r>
        <w:t xml:space="preserve">usuário </w:t>
      </w:r>
      <w:r w:rsidR="00E65C05">
        <w:t>é um</w:t>
      </w:r>
      <w:r w:rsidR="00897757">
        <w:t xml:space="preserve"> valor</w:t>
      </w:r>
      <w:r w:rsidR="00E65C05">
        <w:t xml:space="preserve"> </w:t>
      </w:r>
      <w:r>
        <w:t>gerado</w:t>
      </w:r>
      <w:r w:rsidR="00E65C05">
        <w:t xml:space="preserve"> a partir da</w:t>
      </w:r>
      <w:r w:rsidR="00897757">
        <w:t xml:space="preserve"> </w:t>
      </w:r>
      <w:r w:rsidR="00E65C05">
        <w:t>sua chave</w:t>
      </w:r>
      <w:r w:rsidR="00897757">
        <w:t xml:space="preserve"> pública</w:t>
      </w:r>
      <w:r>
        <w:t>.</w:t>
      </w:r>
      <w:r w:rsidR="00FE4254">
        <w:t xml:space="preserve"> É impossível que qualquer um que não seja o remente ou o destinatário da mensagem identifique os endereços envolvidos nela.</w:t>
      </w:r>
    </w:p>
    <w:p w14:paraId="30EFC628" w14:textId="63EB9208" w:rsidR="00E65C05" w:rsidRDefault="00E65C05" w:rsidP="00295AED">
      <w:pPr>
        <w:pStyle w:val="TF-TEXTO"/>
      </w:pPr>
      <w:r>
        <w:t xml:space="preserve">O fluxo da proposta de Warren (2012) se inicia com um usuário querendo enviar uma mensagem para algum outro usuário da rede. O remetente precisa, antes de tudo, da chave pública do destinatário. Em posse da chave pública, ele faz a criptografia da mensagem e envia para a rede. Todos os nós conectados na rede recebem a mensagem, porém, </w:t>
      </w:r>
      <w:r w:rsidR="008D413D">
        <w:t>só</w:t>
      </w:r>
      <w:r>
        <w:t xml:space="preserve"> o</w:t>
      </w:r>
      <w:r w:rsidR="00897757">
        <w:t xml:space="preserve"> destinatário </w:t>
      </w:r>
      <w:r w:rsidR="008D413D">
        <w:t>consegue ler a mensagem</w:t>
      </w:r>
      <w:ins w:id="41" w:author="Andreza Sartori" w:date="2020-12-07T20:55:00Z">
        <w:r w:rsidR="00E90742">
          <w:t>,</w:t>
        </w:r>
      </w:ins>
      <w:r w:rsidR="008D413D">
        <w:t xml:space="preserve"> </w:t>
      </w:r>
      <w:r w:rsidR="00897757">
        <w:t xml:space="preserve">pois é o único que possui a chave capaz de </w:t>
      </w:r>
      <w:ins w:id="42" w:author="Andreza Sartori" w:date="2020-12-07T20:56:00Z">
        <w:r w:rsidR="00E90742">
          <w:t xml:space="preserve">fazer a </w:t>
        </w:r>
      </w:ins>
      <w:r w:rsidR="008D413D">
        <w:t>descriptogra</w:t>
      </w:r>
      <w:ins w:id="43" w:author="Andreza Sartori" w:date="2020-12-07T20:56:00Z">
        <w:r w:rsidR="00E90742">
          <w:t>fia</w:t>
        </w:r>
      </w:ins>
      <w:del w:id="44" w:author="Andreza Sartori" w:date="2020-12-07T20:56:00Z">
        <w:r w:rsidR="008D413D" w:rsidDel="00E90742">
          <w:delText>far ela</w:delText>
        </w:r>
      </w:del>
      <w:r>
        <w:t xml:space="preserve">. </w:t>
      </w:r>
      <w:r w:rsidR="00FE4254">
        <w:t>Ao receber a mensagem, o destinatário precisa enviar uma confirmação de recebimento. Caso o remetente não receba a confirmação em até dois dias ele faz a retransmissão após mais dois dias. O processo de retransmissão será feito até que o destina</w:t>
      </w:r>
      <w:r w:rsidR="001140A6">
        <w:t>t</w:t>
      </w:r>
      <w:r w:rsidR="00FE4254">
        <w:t>ário confirme o recebimento.</w:t>
      </w:r>
    </w:p>
    <w:p w14:paraId="2A40CEE3" w14:textId="79B3AA34" w:rsidR="00FE4254" w:rsidRDefault="00E4707D" w:rsidP="00295AED">
      <w:pPr>
        <w:pStyle w:val="TF-TEXTO"/>
      </w:pPr>
      <w:r>
        <w:t>Pelo fato de a solução de Warren (2012) se propor a ser uma</w:t>
      </w:r>
      <w:r w:rsidR="00FE4254">
        <w:t xml:space="preserve"> rede descentralizada, todos os nós da rede armazenam todas as mensagens</w:t>
      </w:r>
      <w:r w:rsidR="008D413D">
        <w:t>.</w:t>
      </w:r>
      <w:r w:rsidR="00FE4254">
        <w:t xml:space="preserve"> </w:t>
      </w:r>
      <w:r w:rsidR="008D413D">
        <w:t>P</w:t>
      </w:r>
      <w:r w:rsidR="00FE4254">
        <w:t xml:space="preserve">ara evitar </w:t>
      </w:r>
      <w:r>
        <w:t>a necessidade de uma alta capacidade de armazenamento, cada nó está configurado para apagar as mensagens não referentes a ele a cada dois dias. Mesmo assim</w:t>
      </w:r>
      <w:ins w:id="45" w:author="Andreza Sartori" w:date="2020-12-07T21:00:00Z">
        <w:r w:rsidR="003D1F2B">
          <w:t>,</w:t>
        </w:r>
      </w:ins>
      <w:r>
        <w:t xml:space="preserve"> é possível que a capacidade de armazenamento para guardar todas as mensagens dos últimos dois dias seja muito grande. Devido a isso, o autor implementou uma lógica que, após um determinado limite de armazenamento ser atingido, os nós começam a se agrupar em clusters dividindo o armazenamento entre si.</w:t>
      </w:r>
    </w:p>
    <w:p w14:paraId="2D22C493" w14:textId="002E1E52" w:rsidR="00B32CDE" w:rsidRDefault="00B32CDE" w:rsidP="00295AED">
      <w:pPr>
        <w:pStyle w:val="TF-TEXTO"/>
      </w:pPr>
      <w:r>
        <w:t>A solução de Warren (2012) também apresenta uma proposta para campanhas de marketing. Primeiramente, o dono da campanha precisa publicar uma chave que consiga descriptografar as mensagens enviadas por ele. Os usuários que quiserem receber as mensagens precisam pegar a chave e configurar o seu nó para aceitar mensagens para ela. Deste modo, sempre que um nó receber uma mensagem, ele vai tentar primeiramente abrir ela com a chave privada do usuário e, não tendo sucesso, vai tentar com todas as chaves presentes na lista de inscrições do nó.</w:t>
      </w:r>
    </w:p>
    <w:p w14:paraId="218A4061" w14:textId="1C543730" w:rsidR="00295AED" w:rsidRDefault="00B32CDE" w:rsidP="00AD31EE">
      <w:pPr>
        <w:pStyle w:val="TF-TEXTO"/>
      </w:pPr>
      <w:r>
        <w:t xml:space="preserve">O trabalho de Warren (2012) consegue resolver a grande maioria dos problemas atuais envolvendo correio eletrônico. </w:t>
      </w:r>
      <w:r w:rsidR="008D413D">
        <w:t>A solução</w:t>
      </w:r>
      <w:r>
        <w:t xml:space="preserve"> é fácil de usar e configurar e já possuí criptografia por padrão eliminando a necessidade d</w:t>
      </w:r>
      <w:r w:rsidR="008D413D">
        <w:t>a utilização de tecnologias terceiras.</w:t>
      </w:r>
      <w:r w:rsidR="008F7829">
        <w:t xml:space="preserve"> Apesar dos seus vários pontos positivos, a solução tem o </w:t>
      </w:r>
      <w:r w:rsidR="008D413D">
        <w:t>ponto fraco</w:t>
      </w:r>
      <w:r w:rsidR="008F7829">
        <w:t xml:space="preserve"> de não ser compatível com o SMTP. Desse modo, seria necessária uma mudança abrupta de tecnologia, o que acaba se tornando inviável devido </w:t>
      </w:r>
      <w:del w:id="46" w:author="Andreza Sartori" w:date="2020-12-07T21:01:00Z">
        <w:r w:rsidR="008F7829" w:rsidDel="002E1787">
          <w:delText>a</w:delText>
        </w:r>
      </w:del>
      <w:ins w:id="47" w:author="Andreza Sartori" w:date="2020-12-07T21:01:00Z">
        <w:r w:rsidR="002E1787">
          <w:t>à</w:t>
        </w:r>
      </w:ins>
      <w:r w:rsidR="008F7829">
        <w:t xml:space="preserve"> grande utilização dos serviços de e-mail. </w:t>
      </w:r>
      <w:r w:rsidR="00AD31EE">
        <w:t>Outro ponto fraco é a impossibilidade de identificar as partes relacionadas no envio de uma mensagem. Por mais que tal funcionalidade seja boa em alguns casos, ela acaba dificultando a adoção da tecnologia no meio corporativo.</w:t>
      </w:r>
    </w:p>
    <w:p w14:paraId="02EB9789" w14:textId="77777777" w:rsidR="00AD31EE" w:rsidRPr="00295AED" w:rsidRDefault="00AD31EE" w:rsidP="00AD31EE">
      <w:pPr>
        <w:pStyle w:val="TF-TEXTO"/>
      </w:pPr>
    </w:p>
    <w:p w14:paraId="35648044" w14:textId="56786137" w:rsidR="00A44581" w:rsidRDefault="00DE2EDC" w:rsidP="00A44581">
      <w:pPr>
        <w:pStyle w:val="Ttulo2"/>
        <w:spacing w:after="120" w:line="240" w:lineRule="auto"/>
      </w:pPr>
      <w:r>
        <w:t>LIGAÇÃO DE E-MAILS COM TRANSAÇÕES DE CRIPTOMOEDAS</w:t>
      </w:r>
    </w:p>
    <w:p w14:paraId="6B996DD8" w14:textId="5403FD3F" w:rsidR="00A44581" w:rsidRDefault="00D4770C" w:rsidP="00D4770C">
      <w:pPr>
        <w:pStyle w:val="TF-TEXTO"/>
      </w:pPr>
      <w:r>
        <w:t xml:space="preserve">O trabalho desenvolvido por </w:t>
      </w:r>
      <w:bookmarkStart w:id="48" w:name="OLE_LINK1"/>
      <w:bookmarkStart w:id="49" w:name="OLE_LINK2"/>
      <w:r>
        <w:t>G</w:t>
      </w:r>
      <w:r w:rsidRPr="00D4770C">
        <w:t>rottenthaler</w:t>
      </w:r>
      <w:r>
        <w:t xml:space="preserve"> (2017) </w:t>
      </w:r>
      <w:bookmarkEnd w:id="48"/>
      <w:bookmarkEnd w:id="49"/>
      <w:r>
        <w:t xml:space="preserve">busca resolver alguns problemas encontrados na implementação de correio eletrônico criando um relacionamento de cada e-mail enviado com uma transação de criptomoeda. As transações são salvas e validadas por uma </w:t>
      </w:r>
      <w:r w:rsidR="001601AC">
        <w:t>b</w:t>
      </w:r>
      <w:r>
        <w:t>lockchain. O estudo realizado foca na solução de dois problemas: envio de spam e confirmação do recebimento de mensagens.</w:t>
      </w:r>
    </w:p>
    <w:p w14:paraId="60047C81" w14:textId="643AD880" w:rsidR="00D4770C" w:rsidRDefault="00D4770C" w:rsidP="00D4770C">
      <w:pPr>
        <w:pStyle w:val="TF-TEXTO"/>
      </w:pPr>
      <w:r>
        <w:t>O fluxo da plataforma proposta por G</w:t>
      </w:r>
      <w:r w:rsidRPr="00D4770C">
        <w:t>rottenthaler</w:t>
      </w:r>
      <w:r>
        <w:t xml:space="preserve"> (2017) inicia com um usuário querendo envia</w:t>
      </w:r>
      <w:r w:rsidR="00994F70">
        <w:t>r</w:t>
      </w:r>
      <w:r>
        <w:t xml:space="preserve"> um e-mail para outro usuário. O remetente, para realizar o envio do e-mail, precisa adicionar dois cabeçalhos na requisição: Mailcoin-Txid e Mailcoin-Header. O Mailcoin-Txid </w:t>
      </w:r>
      <w:r w:rsidR="00994F70">
        <w:t xml:space="preserve">é o id da transação que será salva na </w:t>
      </w:r>
      <w:r w:rsidR="001601AC">
        <w:t>b</w:t>
      </w:r>
      <w:r w:rsidR="00994F70">
        <w:t xml:space="preserve">lockchain e serve para o destinatário identificar a transação e validar se é autêntica. O Mailcoin-Header contém informações referentes ao envio, sendo elas a versão do sistema, a data atual, o e-mail do destinatário e um valor gerado de modo aleatório que serve unicamente para evitar conflitos </w:t>
      </w:r>
      <w:r w:rsidR="00F20BDF">
        <w:t>quando</w:t>
      </w:r>
      <w:r w:rsidR="00994F70">
        <w:t xml:space="preserve"> um </w:t>
      </w:r>
      <w:r w:rsidR="00994F70" w:rsidRPr="00C04972">
        <w:rPr>
          <w:i/>
          <w:iCs/>
        </w:rPr>
        <w:t>hash</w:t>
      </w:r>
      <w:r w:rsidR="00994F70">
        <w:t xml:space="preserve"> precisar ser gerado utilizando tais dados. Após a geração dos valores, o remetente cria uma transação na </w:t>
      </w:r>
      <w:r w:rsidR="001601AC">
        <w:t>b</w:t>
      </w:r>
      <w:r w:rsidR="00994F70">
        <w:t xml:space="preserve">lockchain contendo como id o Mailcoin-Txid e como valor um hash gerado a partir do Mailcoin-Header e então faz o envio do e-mail. O destinatário, ao receber o e-mail, recupera o Mailcoin-Txid do cabeçalho e busca pela transação na </w:t>
      </w:r>
      <w:r w:rsidR="001601AC">
        <w:t>b</w:t>
      </w:r>
      <w:r w:rsidR="00994F70">
        <w:t>lockchain. Se ele confirmar que a transação existe, ele recupera o valor do hash armazenado na transação, gera o hash utilizando o valor que vier no cabeçalho Mailcoin-Header e então compara os valores. Se forem iguais, a mensagem é autêntica.</w:t>
      </w:r>
    </w:p>
    <w:p w14:paraId="66734B0A" w14:textId="226873A1" w:rsidR="00994F70" w:rsidRDefault="00994F70" w:rsidP="006A0028">
      <w:pPr>
        <w:pStyle w:val="TF-TEXTO"/>
      </w:pPr>
      <w:r>
        <w:t xml:space="preserve">Para o tratamento dos casos de spam, </w:t>
      </w:r>
      <w:r w:rsidR="009F39BA">
        <w:t>a solução criada por G</w:t>
      </w:r>
      <w:r w:rsidR="009F39BA" w:rsidRPr="00D4770C">
        <w:t>rottenthaler</w:t>
      </w:r>
      <w:r w:rsidR="009F39BA">
        <w:t xml:space="preserve"> (2017) exige que</w:t>
      </w:r>
      <w:r>
        <w:t xml:space="preserve"> qualquer envio de e-mail </w:t>
      </w:r>
      <w:r w:rsidR="006A0028">
        <w:t>gere</w:t>
      </w:r>
      <w:r>
        <w:t xml:space="preserve"> algum custo financeiro para o remetente. Esse custo é descontado das criptomoedas que o usuário possui na </w:t>
      </w:r>
      <w:r w:rsidR="006A0028">
        <w:t>b</w:t>
      </w:r>
      <w:r>
        <w:t>lockchain. O valor cobrado é muito baixo, porém, levando isso para um cenário de milhares de envios como acontece nos casos de spam, o valor final ficaria muito alto e dificultaria a prática de tal atividade. Um problema aparente é que qualquer pessoa teria custo para enviar e-mails, mesmo que ela não esteja enviando spam.</w:t>
      </w:r>
      <w:r w:rsidR="006A0028">
        <w:t xml:space="preserve"> Para resolver este problema, a plataforma encoraja os usuários a devolverem o custo da transação para o remetente. </w:t>
      </w:r>
      <w:r w:rsidR="006A0028">
        <w:lastRenderedPageBreak/>
        <w:t>Caso o remetente não receba o valor de volta, ele pode decidir não enviar mais mensagens para o usuário que não fez a devolução.</w:t>
      </w:r>
    </w:p>
    <w:p w14:paraId="1BCB0D62" w14:textId="6B34D1D3" w:rsidR="009F39BA" w:rsidRDefault="009F39BA" w:rsidP="00D4770C">
      <w:pPr>
        <w:pStyle w:val="TF-TEXTO"/>
      </w:pPr>
      <w:r>
        <w:t xml:space="preserve">A arquitetura do fluxo desenvolvido para identificar se um usuário de fato recebeu um e-mail é apresentada na </w:t>
      </w:r>
      <w:r w:rsidR="00F0560A">
        <w:fldChar w:fldCharType="begin"/>
      </w:r>
      <w:r w:rsidR="00F0560A">
        <w:instrText xml:space="preserve"> REF _Ref57075821 \h </w:instrText>
      </w:r>
      <w:r w:rsidR="00F0560A">
        <w:fldChar w:fldCharType="separate"/>
      </w:r>
      <w:r w:rsidR="00EB7C43" w:rsidRPr="00F0560A">
        <w:t xml:space="preserve">Figura </w:t>
      </w:r>
      <w:r w:rsidR="00EB7C43">
        <w:rPr>
          <w:noProof/>
        </w:rPr>
        <w:t>2</w:t>
      </w:r>
      <w:r w:rsidR="00F0560A">
        <w:fldChar w:fldCharType="end"/>
      </w:r>
      <w:r>
        <w:t>. G</w:t>
      </w:r>
      <w:r w:rsidRPr="00D4770C">
        <w:t>rottenthaler</w:t>
      </w:r>
      <w:r>
        <w:t xml:space="preserve"> (2017) propôs um sistema baseado em dupla assinatura, </w:t>
      </w:r>
      <w:r w:rsidR="006A0028">
        <w:t>na qual</w:t>
      </w:r>
      <w:r>
        <w:t xml:space="preserve">, para um usuário conseguir ler um e-mail, ele obrigatoriamente precisa notificar o remetente que recebeu a mensagem. Por exemplo, a usuária Alice, ao enviar um e-mail para o usuário Bob, criptografa a mensagem com uma chave aleatória </w:t>
      </w:r>
      <w:r w:rsidRPr="00A71C31">
        <w:rPr>
          <w:rFonts w:ascii="Courier New" w:hAnsi="Courier New" w:cs="Courier New"/>
        </w:rPr>
        <w:t>k</w:t>
      </w:r>
      <w:r>
        <w:t xml:space="preserve"> e cria uma transação no qual assina com a sua chave privada. No momento que Bob recebe a transação, ele identifica que é uma transação de dupla assinatura e que então, para ler o conteúdo do e-mail, precisa da chave </w:t>
      </w:r>
      <w:r w:rsidRPr="00A71C31">
        <w:rPr>
          <w:rFonts w:ascii="Courier New" w:hAnsi="Courier New" w:cs="Courier New"/>
        </w:rPr>
        <w:t>k</w:t>
      </w:r>
      <w:r>
        <w:t xml:space="preserve">. Sendo assim, ele assina a transação recebida e a envia para a </w:t>
      </w:r>
      <w:r w:rsidR="006A0028">
        <w:t>b</w:t>
      </w:r>
      <w:r>
        <w:t xml:space="preserve">lockchain. Quando Alice recebe a confirmação de que a transação foi assinada, </w:t>
      </w:r>
      <w:r w:rsidR="006A0028">
        <w:t xml:space="preserve">ela </w:t>
      </w:r>
      <w:r>
        <w:t xml:space="preserve">cria uma nova transação contendo a chave </w:t>
      </w:r>
      <w:r w:rsidRPr="00A71C31">
        <w:rPr>
          <w:rFonts w:ascii="Courier New" w:hAnsi="Courier New" w:cs="Courier New"/>
        </w:rPr>
        <w:t>k</w:t>
      </w:r>
      <w:r>
        <w:t xml:space="preserve">. Bob então com o valor da chave </w:t>
      </w:r>
      <w:r w:rsidRPr="00A71C31">
        <w:rPr>
          <w:rFonts w:ascii="Courier New" w:hAnsi="Courier New" w:cs="Courier New"/>
        </w:rPr>
        <w:t>k</w:t>
      </w:r>
      <w:r>
        <w:t xml:space="preserve"> consegue acessar o conteúdo do e-mail. Com tal sistema é possível identificar se o usuário recebeu o e-mail pois basta verificar se ele realizou o processo de assinatura da transação.</w:t>
      </w:r>
    </w:p>
    <w:p w14:paraId="5C2DE742" w14:textId="37B92654" w:rsidR="00F0560A" w:rsidRPr="00F0560A" w:rsidRDefault="00F0560A" w:rsidP="00F0560A">
      <w:pPr>
        <w:pStyle w:val="TF-LEGENDA"/>
      </w:pPr>
      <w:bookmarkStart w:id="50" w:name="_Ref57075821"/>
      <w:r w:rsidRPr="00F0560A">
        <w:t xml:space="preserve">Figura </w:t>
      </w:r>
      <w:fldSimple w:instr=" SEQ Figura \* ARABIC ">
        <w:r w:rsidR="00EB7C43">
          <w:rPr>
            <w:noProof/>
          </w:rPr>
          <w:t>2</w:t>
        </w:r>
      </w:fldSimple>
      <w:bookmarkEnd w:id="50"/>
      <w:r w:rsidRPr="00F0560A">
        <w:t xml:space="preserve"> - Confirmação do recebimento do e-mail</w:t>
      </w:r>
    </w:p>
    <w:p w14:paraId="01FAD448" w14:textId="42005512" w:rsidR="00D4770C" w:rsidRDefault="00D4770C" w:rsidP="00DC059B">
      <w:pPr>
        <w:pStyle w:val="TF-FIGURA"/>
      </w:pPr>
      <w:r w:rsidRPr="00DC059B">
        <w:rPr>
          <w:noProof/>
        </w:rPr>
        <w:drawing>
          <wp:inline distT="0" distB="0" distL="0" distR="0" wp14:anchorId="12AB1812" wp14:editId="634118DC">
            <wp:extent cx="3558109" cy="2601514"/>
            <wp:effectExtent l="12700" t="12700" r="10795" b="152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71625" cy="2611396"/>
                    </a:xfrm>
                    <a:prstGeom prst="rect">
                      <a:avLst/>
                    </a:prstGeom>
                    <a:ln w="3175">
                      <a:solidFill>
                        <a:schemeClr val="tx1"/>
                      </a:solidFill>
                    </a:ln>
                  </pic:spPr>
                </pic:pic>
              </a:graphicData>
            </a:graphic>
          </wp:inline>
        </w:drawing>
      </w:r>
    </w:p>
    <w:p w14:paraId="21CC6C8E" w14:textId="36521E89" w:rsidR="009F39BA" w:rsidRDefault="009F39BA" w:rsidP="009F39BA">
      <w:pPr>
        <w:pStyle w:val="TF-FONTE"/>
      </w:pPr>
      <w:r w:rsidRPr="009F39BA">
        <w:t>Fonte: Grottenthaler (2017)</w:t>
      </w:r>
      <w:r w:rsidR="00A75F99">
        <w:t>.</w:t>
      </w:r>
    </w:p>
    <w:p w14:paraId="5800FC2D" w14:textId="2D56D5A0" w:rsidR="009F39BA" w:rsidRDefault="009F39BA" w:rsidP="00595E9D">
      <w:pPr>
        <w:pStyle w:val="TF-TEXTO"/>
      </w:pPr>
      <w:r>
        <w:tab/>
      </w:r>
      <w:r>
        <w:tab/>
      </w:r>
      <w:r>
        <w:tab/>
      </w:r>
      <w:r>
        <w:tab/>
      </w:r>
      <w:r>
        <w:tab/>
      </w:r>
      <w:r>
        <w:tab/>
      </w:r>
      <w:r>
        <w:tab/>
      </w:r>
      <w:r>
        <w:tab/>
      </w:r>
      <w:r>
        <w:tab/>
      </w:r>
      <w:r>
        <w:tab/>
      </w:r>
      <w:r>
        <w:br/>
      </w:r>
      <w:r>
        <w:tab/>
        <w:t>O trabalho de G</w:t>
      </w:r>
      <w:r w:rsidRPr="00D4770C">
        <w:t>rottenthaler</w:t>
      </w:r>
      <w:r>
        <w:t xml:space="preserve"> (2017) consegue criar uma e</w:t>
      </w:r>
      <w:r w:rsidR="00595E9D">
        <w:t>x</w:t>
      </w:r>
      <w:r>
        <w:t>ten</w:t>
      </w:r>
      <w:r w:rsidR="00595E9D">
        <w:t>s</w:t>
      </w:r>
      <w:r>
        <w:t xml:space="preserve">ão para o protocolo STMP </w:t>
      </w:r>
      <w:r w:rsidR="00595E9D">
        <w:t>trazendo para o</w:t>
      </w:r>
      <w:r w:rsidR="006A0028">
        <w:t xml:space="preserve"> </w:t>
      </w:r>
      <w:r w:rsidR="00595E9D">
        <w:t xml:space="preserve">mesmo várias vantagens oriundas da utilização de </w:t>
      </w:r>
      <w:r w:rsidR="006A0028">
        <w:t>b</w:t>
      </w:r>
      <w:r w:rsidR="00595E9D">
        <w:t xml:space="preserve">lockchain, porém, por se tratar de uma extensão, a base de tudo ainda continua sendo o SMTP. Desse modo, a solução não consegue resolver problemas que são inerentes do protocolo como, por exemplo, a garantia de imutabilidade das mensagens e a garantia que um determinado usuário enviou de fato uma mensagem com um determinado conteúdo. </w:t>
      </w:r>
    </w:p>
    <w:p w14:paraId="202A6037" w14:textId="77777777" w:rsidR="009F39BA" w:rsidRPr="009F39BA" w:rsidRDefault="009F39BA" w:rsidP="009F39BA"/>
    <w:p w14:paraId="7817D9B2" w14:textId="2A8E7A20" w:rsidR="00451B94" w:rsidRDefault="00451B94" w:rsidP="00424AD5">
      <w:pPr>
        <w:pStyle w:val="Ttulo1"/>
      </w:pPr>
      <w:bookmarkStart w:id="51" w:name="_Toc54164921"/>
      <w:bookmarkStart w:id="52" w:name="_Toc54165675"/>
      <w:bookmarkStart w:id="53" w:name="_Toc54169333"/>
      <w:bookmarkStart w:id="54" w:name="_Toc96347439"/>
      <w:bookmarkStart w:id="55" w:name="_Toc96357723"/>
      <w:bookmarkStart w:id="56" w:name="_Toc96491866"/>
      <w:bookmarkStart w:id="57" w:name="_Toc411603107"/>
      <w:bookmarkEnd w:id="33"/>
      <w:r>
        <w:t>proposta</w:t>
      </w:r>
      <w:r w:rsidR="0054381A">
        <w:t xml:space="preserve"> DO PROTOCOLO</w:t>
      </w:r>
    </w:p>
    <w:p w14:paraId="5D57DDA0" w14:textId="0FBC407F" w:rsidR="00FA1A8E" w:rsidRDefault="00FA1A8E" w:rsidP="00FA1A8E">
      <w:pPr>
        <w:pStyle w:val="TF-TEXTO"/>
      </w:pPr>
      <w:r w:rsidRPr="00FA1A8E">
        <w:t xml:space="preserve">Nesta seção serão apresentadas as justificativas </w:t>
      </w:r>
      <w:r>
        <w:t>para o desenvolvimento</w:t>
      </w:r>
      <w:r w:rsidRPr="00FA1A8E">
        <w:t xml:space="preserve"> do estudo proposto, bem como um quadro comparativo com os trabalhos correlatos, os requisitos funcionais e não funcionais e a metodologia utilizada no desenvolvimento da solução.</w:t>
      </w:r>
    </w:p>
    <w:p w14:paraId="52EB8878" w14:textId="32EADD68" w:rsidR="00A75F99" w:rsidRPr="00A75F99" w:rsidRDefault="00451B94" w:rsidP="00A75F99">
      <w:pPr>
        <w:pStyle w:val="Ttulo2"/>
        <w:spacing w:after="120" w:line="240" w:lineRule="auto"/>
      </w:pPr>
      <w:bookmarkStart w:id="58" w:name="_Toc54164915"/>
      <w:bookmarkStart w:id="59" w:name="_Toc54165669"/>
      <w:bookmarkStart w:id="60" w:name="_Toc54169327"/>
      <w:bookmarkStart w:id="61" w:name="_Toc96347433"/>
      <w:bookmarkStart w:id="62" w:name="_Toc96357717"/>
      <w:bookmarkStart w:id="63" w:name="_Toc96491860"/>
      <w:bookmarkStart w:id="64" w:name="_Toc351015594"/>
      <w:r>
        <w:t>JUSTIFICATIVA</w:t>
      </w:r>
    </w:p>
    <w:p w14:paraId="017523C8" w14:textId="49940534" w:rsidR="00A75F99" w:rsidRDefault="00AD4CE9" w:rsidP="00A75F99">
      <w:pPr>
        <w:pStyle w:val="TF-TEXTO"/>
      </w:pPr>
      <w:r>
        <w:t xml:space="preserve">Devido a </w:t>
      </w:r>
      <w:r w:rsidR="00E64A7C">
        <w:t>sua</w:t>
      </w:r>
      <w:r>
        <w:t xml:space="preserve"> grande massa de usuário</w:t>
      </w:r>
      <w:r w:rsidR="009822CD">
        <w:t>s</w:t>
      </w:r>
      <w:r>
        <w:t>, os servi</w:t>
      </w:r>
      <w:r w:rsidR="000533A1">
        <w:t>ços de</w:t>
      </w:r>
      <w:r>
        <w:t xml:space="preserve"> e-mail passaram a ser um alvo muito atraente para criminosos. Eles buscam explorar as mais diversas vulnerabilidades encontradas</w:t>
      </w:r>
      <w:r w:rsidR="00E64A7C">
        <w:t xml:space="preserve"> neste tipo de serviço</w:t>
      </w:r>
      <w:r>
        <w:t>. Além disso, existe uma tendência mundial para a concentração de usuários em servidores SMTP de terceiros como Gmail e Outlook. Isso acaba exigindo que os usuários confiem suas informações pessoais e mensagens a empresas privadas que podem realizar qualquer tipo de processo sobre elas.</w:t>
      </w:r>
      <w:r w:rsidR="00A75F99">
        <w:t xml:space="preserve"> Diante desse cenário, é natural que existam trabalhos que </w:t>
      </w:r>
      <w:r w:rsidR="002A1D32">
        <w:t xml:space="preserve">visam resolver </w:t>
      </w:r>
      <w:r w:rsidR="00A75F99">
        <w:t xml:space="preserve">tais problemas. O </w:t>
      </w:r>
      <w:r w:rsidR="004C465D">
        <w:fldChar w:fldCharType="begin"/>
      </w:r>
      <w:r w:rsidR="004C465D">
        <w:instrText xml:space="preserve"> REF _Ref57076167 \h </w:instrText>
      </w:r>
      <w:r w:rsidR="004C465D">
        <w:fldChar w:fldCharType="separate"/>
      </w:r>
      <w:r w:rsidR="00EB7C43">
        <w:t xml:space="preserve">Quadro </w:t>
      </w:r>
      <w:r w:rsidR="00EB7C43">
        <w:rPr>
          <w:noProof/>
        </w:rPr>
        <w:t>1</w:t>
      </w:r>
      <w:r w:rsidR="004C465D">
        <w:fldChar w:fldCharType="end"/>
      </w:r>
      <w:r w:rsidR="00A75F99">
        <w:t xml:space="preserve"> faz uma análise das características dos trabalhos correlatos encontrados.</w:t>
      </w:r>
    </w:p>
    <w:p w14:paraId="65E81948" w14:textId="112D858A" w:rsidR="00A75F99" w:rsidRPr="007E0D87" w:rsidRDefault="00A75F99" w:rsidP="00A75F99">
      <w:pPr>
        <w:pStyle w:val="TF-LEGENDA"/>
      </w:pPr>
      <w:bookmarkStart w:id="65" w:name="_Ref57076167"/>
      <w:r>
        <w:lastRenderedPageBreak/>
        <w:t xml:space="preserve">Quadro </w:t>
      </w:r>
      <w:fldSimple w:instr=" SEQ Quadro \* ARABIC ">
        <w:r w:rsidR="00EB7C43">
          <w:rPr>
            <w:noProof/>
          </w:rPr>
          <w:t>1</w:t>
        </w:r>
      </w:fldSimple>
      <w:bookmarkEnd w:id="65"/>
      <w:r w:rsidRPr="007E0D87">
        <w:t xml:space="preserve"> </w:t>
      </w:r>
      <w:r>
        <w:t>–</w:t>
      </w:r>
      <w:r w:rsidRPr="007E0D87">
        <w:t xml:space="preserve"> </w:t>
      </w:r>
      <w:r>
        <w:t>Comparativo entre os trabalhos correlatos</w:t>
      </w:r>
    </w:p>
    <w:tbl>
      <w:tblPr>
        <w:tblW w:w="6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114"/>
        <w:gridCol w:w="992"/>
        <w:gridCol w:w="1028"/>
        <w:gridCol w:w="1142"/>
      </w:tblGrid>
      <w:tr w:rsidR="00A75F99" w:rsidRPr="007E0D87" w14:paraId="47FD8555" w14:textId="77777777" w:rsidTr="00A755FC">
        <w:trPr>
          <w:cantSplit/>
          <w:trHeight w:val="258"/>
          <w:jc w:val="center"/>
        </w:trPr>
        <w:tc>
          <w:tcPr>
            <w:tcW w:w="3114" w:type="dxa"/>
            <w:tcBorders>
              <w:top w:val="nil"/>
              <w:left w:val="single" w:sz="4" w:space="0" w:color="auto"/>
            </w:tcBorders>
            <w:shd w:val="clear" w:color="auto" w:fill="A6A6A6"/>
          </w:tcPr>
          <w:p w14:paraId="5B55C9C9" w14:textId="7FC89DCB" w:rsidR="00A75F99" w:rsidRPr="007E0D87" w:rsidRDefault="00A755FC" w:rsidP="009822CD">
            <w:pPr>
              <w:pStyle w:val="TF-TEXTOQUADRO"/>
            </w:pPr>
            <w:r>
              <w:t>C</w:t>
            </w:r>
            <w:r w:rsidR="00A75F99">
              <w:t>aracterísticas</w:t>
            </w:r>
          </w:p>
        </w:tc>
        <w:tc>
          <w:tcPr>
            <w:tcW w:w="992" w:type="dxa"/>
            <w:tcBorders>
              <w:bottom w:val="single" w:sz="4" w:space="0" w:color="auto"/>
            </w:tcBorders>
            <w:shd w:val="clear" w:color="auto" w:fill="A6A6A6"/>
          </w:tcPr>
          <w:p w14:paraId="70078025" w14:textId="3D1CE1AA" w:rsidR="00A75F99" w:rsidRPr="007E0D87" w:rsidRDefault="00A75F99" w:rsidP="009822CD">
            <w:pPr>
              <w:pStyle w:val="TF-TEXTOQUADROCentralizado"/>
            </w:pPr>
            <w:r>
              <w:t>Doichain</w:t>
            </w:r>
          </w:p>
        </w:tc>
        <w:tc>
          <w:tcPr>
            <w:tcW w:w="1028" w:type="dxa"/>
            <w:tcBorders>
              <w:bottom w:val="single" w:sz="4" w:space="0" w:color="auto"/>
            </w:tcBorders>
            <w:shd w:val="clear" w:color="auto" w:fill="A6A6A6"/>
          </w:tcPr>
          <w:p w14:paraId="6ACBFBE8" w14:textId="1BEAFE0A" w:rsidR="00A75F99" w:rsidRPr="007E0D87" w:rsidRDefault="00A755FC" w:rsidP="009822CD">
            <w:pPr>
              <w:pStyle w:val="TF-TEXTOQUADROCentralizado"/>
            </w:pPr>
            <w:r>
              <w:t>MailCoin</w:t>
            </w:r>
          </w:p>
        </w:tc>
        <w:tc>
          <w:tcPr>
            <w:tcW w:w="1142" w:type="dxa"/>
            <w:tcBorders>
              <w:bottom w:val="single" w:sz="4" w:space="0" w:color="auto"/>
            </w:tcBorders>
            <w:shd w:val="clear" w:color="auto" w:fill="A6A6A6"/>
          </w:tcPr>
          <w:p w14:paraId="2E8BE5D9" w14:textId="777CE22D" w:rsidR="00A75F99" w:rsidRPr="007E0D87" w:rsidRDefault="00A755FC" w:rsidP="009822CD">
            <w:pPr>
              <w:pStyle w:val="TF-TEXTOQUADROCentralizado"/>
            </w:pPr>
            <w:r>
              <w:t>Bitmessage</w:t>
            </w:r>
          </w:p>
        </w:tc>
      </w:tr>
      <w:tr w:rsidR="00A755FC" w:rsidRPr="007E0D87" w14:paraId="557B9CC7" w14:textId="77777777" w:rsidTr="00A755FC">
        <w:trPr>
          <w:trHeight w:val="268"/>
          <w:jc w:val="center"/>
        </w:trPr>
        <w:tc>
          <w:tcPr>
            <w:tcW w:w="3114" w:type="dxa"/>
            <w:tcBorders>
              <w:left w:val="single" w:sz="4" w:space="0" w:color="auto"/>
            </w:tcBorders>
          </w:tcPr>
          <w:p w14:paraId="63F0DD00" w14:textId="2CDE4C27" w:rsidR="00A755FC" w:rsidRPr="007E0D87" w:rsidRDefault="00A755FC" w:rsidP="00A755FC">
            <w:pPr>
              <w:pStyle w:val="TF-TEXTOQUADRO"/>
              <w:rPr>
                <w:bCs/>
              </w:rPr>
            </w:pPr>
            <w:r>
              <w:t xml:space="preserve">Compatível com SMTP </w:t>
            </w:r>
          </w:p>
        </w:tc>
        <w:tc>
          <w:tcPr>
            <w:tcW w:w="992" w:type="dxa"/>
            <w:tcBorders>
              <w:bottom w:val="single" w:sz="4" w:space="0" w:color="auto"/>
            </w:tcBorders>
          </w:tcPr>
          <w:p w14:paraId="47236221" w14:textId="6F8FEA4B" w:rsidR="00A755FC" w:rsidRPr="007E0D87" w:rsidRDefault="00A755FC" w:rsidP="00A755FC">
            <w:pPr>
              <w:pStyle w:val="TF-TEXTOQUADROCentralizado"/>
            </w:pPr>
            <w:r>
              <w:t xml:space="preserve">Sim </w:t>
            </w:r>
          </w:p>
        </w:tc>
        <w:tc>
          <w:tcPr>
            <w:tcW w:w="1028" w:type="dxa"/>
            <w:tcBorders>
              <w:bottom w:val="single" w:sz="4" w:space="0" w:color="auto"/>
            </w:tcBorders>
          </w:tcPr>
          <w:p w14:paraId="33786168" w14:textId="7A700873" w:rsidR="00A755FC" w:rsidRPr="007E0D87" w:rsidRDefault="00A755FC" w:rsidP="00A755FC">
            <w:pPr>
              <w:pStyle w:val="TF-TEXTOQUADROCentralizado"/>
            </w:pPr>
            <w:r>
              <w:t>Sim</w:t>
            </w:r>
          </w:p>
        </w:tc>
        <w:tc>
          <w:tcPr>
            <w:tcW w:w="1142" w:type="dxa"/>
          </w:tcPr>
          <w:p w14:paraId="2C3DAF52" w14:textId="08C99DEC" w:rsidR="00A755FC" w:rsidRPr="007E0D87" w:rsidRDefault="00A755FC" w:rsidP="00A755FC">
            <w:pPr>
              <w:pStyle w:val="TF-TEXTOQUADROCentralizado"/>
            </w:pPr>
            <w:r>
              <w:t>Não</w:t>
            </w:r>
          </w:p>
        </w:tc>
      </w:tr>
      <w:tr w:rsidR="00A75F99" w:rsidRPr="007E0D87" w14:paraId="0CF30C13" w14:textId="77777777" w:rsidTr="00A755FC">
        <w:trPr>
          <w:trHeight w:val="258"/>
          <w:jc w:val="center"/>
        </w:trPr>
        <w:tc>
          <w:tcPr>
            <w:tcW w:w="3114" w:type="dxa"/>
            <w:tcBorders>
              <w:left w:val="single" w:sz="4" w:space="0" w:color="auto"/>
            </w:tcBorders>
          </w:tcPr>
          <w:p w14:paraId="023A5CC8" w14:textId="3E79B6B4" w:rsidR="00A75F99" w:rsidRPr="00793C2D" w:rsidRDefault="00A755FC" w:rsidP="009822CD">
            <w:pPr>
              <w:pStyle w:val="TF-TEXTOQUADRO"/>
              <w:rPr>
                <w:lang w:val="en-US"/>
              </w:rPr>
            </w:pPr>
            <w:r w:rsidRPr="00793C2D">
              <w:rPr>
                <w:lang w:val="en-US"/>
              </w:rPr>
              <w:t>Sistema de Proof of Work</w:t>
            </w:r>
          </w:p>
        </w:tc>
        <w:tc>
          <w:tcPr>
            <w:tcW w:w="992" w:type="dxa"/>
            <w:tcBorders>
              <w:top w:val="single" w:sz="4" w:space="0" w:color="auto"/>
            </w:tcBorders>
          </w:tcPr>
          <w:p w14:paraId="0A0CC5A1" w14:textId="6D84F87C" w:rsidR="00A75F99" w:rsidRPr="007E0D87" w:rsidRDefault="00A755FC" w:rsidP="009822CD">
            <w:pPr>
              <w:pStyle w:val="TF-TEXTOQUADROCentralizado"/>
            </w:pPr>
            <w:r>
              <w:t>Não</w:t>
            </w:r>
          </w:p>
        </w:tc>
        <w:tc>
          <w:tcPr>
            <w:tcW w:w="1028" w:type="dxa"/>
            <w:tcBorders>
              <w:top w:val="single" w:sz="4" w:space="0" w:color="auto"/>
            </w:tcBorders>
          </w:tcPr>
          <w:p w14:paraId="2706620B" w14:textId="76DEA675" w:rsidR="00A75F99" w:rsidRPr="007E0D87" w:rsidRDefault="00A755FC" w:rsidP="009822CD">
            <w:pPr>
              <w:pStyle w:val="TF-TEXTOQUADROCentralizado"/>
            </w:pPr>
            <w:r>
              <w:t>Sim</w:t>
            </w:r>
          </w:p>
        </w:tc>
        <w:tc>
          <w:tcPr>
            <w:tcW w:w="1142" w:type="dxa"/>
          </w:tcPr>
          <w:p w14:paraId="3AEC0E72" w14:textId="39BC2274" w:rsidR="00A75F99" w:rsidRPr="007E0D87" w:rsidRDefault="00A755FC" w:rsidP="009822CD">
            <w:pPr>
              <w:pStyle w:val="TF-TEXTOQUADROCentralizado"/>
            </w:pPr>
            <w:r>
              <w:t>Sim</w:t>
            </w:r>
          </w:p>
        </w:tc>
      </w:tr>
      <w:tr w:rsidR="00A755FC" w:rsidRPr="007E0D87" w14:paraId="51BEA7FA" w14:textId="77777777" w:rsidTr="00A755FC">
        <w:trPr>
          <w:trHeight w:val="268"/>
          <w:jc w:val="center"/>
        </w:trPr>
        <w:tc>
          <w:tcPr>
            <w:tcW w:w="3114" w:type="dxa"/>
            <w:tcBorders>
              <w:left w:val="single" w:sz="4" w:space="0" w:color="auto"/>
            </w:tcBorders>
          </w:tcPr>
          <w:p w14:paraId="6322F484" w14:textId="0A5AB51A" w:rsidR="00A755FC" w:rsidRPr="007E0D87" w:rsidRDefault="00A755FC" w:rsidP="00A755FC">
            <w:pPr>
              <w:pStyle w:val="TF-TEXTOQUADRO"/>
              <w:tabs>
                <w:tab w:val="left" w:pos="552"/>
              </w:tabs>
            </w:pPr>
            <w:r>
              <w:t>Controle de inscrição em newsletter</w:t>
            </w:r>
          </w:p>
        </w:tc>
        <w:tc>
          <w:tcPr>
            <w:tcW w:w="992" w:type="dxa"/>
            <w:tcBorders>
              <w:bottom w:val="single" w:sz="4" w:space="0" w:color="auto"/>
            </w:tcBorders>
          </w:tcPr>
          <w:p w14:paraId="3BD4DB6A" w14:textId="41123CC5" w:rsidR="00A755FC" w:rsidRPr="007E0D87" w:rsidRDefault="00A755FC" w:rsidP="00A755FC">
            <w:pPr>
              <w:pStyle w:val="TF-TEXTOQUADROCentralizado"/>
            </w:pPr>
            <w:r>
              <w:t>Sim</w:t>
            </w:r>
          </w:p>
        </w:tc>
        <w:tc>
          <w:tcPr>
            <w:tcW w:w="1028" w:type="dxa"/>
            <w:tcBorders>
              <w:bottom w:val="single" w:sz="4" w:space="0" w:color="auto"/>
            </w:tcBorders>
          </w:tcPr>
          <w:p w14:paraId="6FF24EDE" w14:textId="66BA6FB7" w:rsidR="00A755FC" w:rsidRPr="007E0D87" w:rsidRDefault="00A755FC" w:rsidP="00A755FC">
            <w:pPr>
              <w:pStyle w:val="TF-TEXTOQUADROCentralizado"/>
            </w:pPr>
            <w:r>
              <w:t>Não</w:t>
            </w:r>
          </w:p>
        </w:tc>
        <w:tc>
          <w:tcPr>
            <w:tcW w:w="1142" w:type="dxa"/>
          </w:tcPr>
          <w:p w14:paraId="3DC88C64" w14:textId="0306CE75" w:rsidR="00A755FC" w:rsidRPr="007E0D87" w:rsidRDefault="00A755FC" w:rsidP="00A755FC">
            <w:pPr>
              <w:pStyle w:val="TF-TEXTOQUADROCentralizado"/>
            </w:pPr>
            <w:r>
              <w:t>Não</w:t>
            </w:r>
          </w:p>
        </w:tc>
      </w:tr>
      <w:tr w:rsidR="00A755FC" w:rsidRPr="007E0D87" w14:paraId="6BB766EE" w14:textId="77777777" w:rsidTr="00A755FC">
        <w:trPr>
          <w:trHeight w:val="268"/>
          <w:jc w:val="center"/>
        </w:trPr>
        <w:tc>
          <w:tcPr>
            <w:tcW w:w="3114" w:type="dxa"/>
            <w:tcBorders>
              <w:left w:val="single" w:sz="4" w:space="0" w:color="auto"/>
              <w:bottom w:val="single" w:sz="4" w:space="0" w:color="auto"/>
            </w:tcBorders>
          </w:tcPr>
          <w:p w14:paraId="1A3EFEE2" w14:textId="0806E1FF" w:rsidR="00A755FC" w:rsidRPr="007E0D87" w:rsidRDefault="00A755FC" w:rsidP="00A755FC">
            <w:pPr>
              <w:pStyle w:val="TF-TEXTOQUADRO"/>
            </w:pPr>
            <w:r>
              <w:t>Mensagens imutáveis</w:t>
            </w:r>
          </w:p>
        </w:tc>
        <w:tc>
          <w:tcPr>
            <w:tcW w:w="992" w:type="dxa"/>
            <w:tcBorders>
              <w:bottom w:val="single" w:sz="4" w:space="0" w:color="auto"/>
            </w:tcBorders>
          </w:tcPr>
          <w:p w14:paraId="26F1DB80" w14:textId="4A010A07" w:rsidR="00A755FC" w:rsidRPr="007E0D87" w:rsidRDefault="00A755FC" w:rsidP="00A755FC">
            <w:pPr>
              <w:pStyle w:val="TF-TEXTOQUADROCentralizado"/>
            </w:pPr>
            <w:r>
              <w:t>Não</w:t>
            </w:r>
          </w:p>
        </w:tc>
        <w:tc>
          <w:tcPr>
            <w:tcW w:w="1028" w:type="dxa"/>
            <w:tcBorders>
              <w:bottom w:val="single" w:sz="4" w:space="0" w:color="auto"/>
            </w:tcBorders>
          </w:tcPr>
          <w:p w14:paraId="277E7540" w14:textId="561FB685" w:rsidR="00A755FC" w:rsidRPr="007E0D87" w:rsidRDefault="00A755FC" w:rsidP="00A755FC">
            <w:pPr>
              <w:pStyle w:val="TF-TEXTOQUADROCentralizado"/>
            </w:pPr>
            <w:r>
              <w:t>Não</w:t>
            </w:r>
          </w:p>
        </w:tc>
        <w:tc>
          <w:tcPr>
            <w:tcW w:w="1142" w:type="dxa"/>
            <w:tcBorders>
              <w:bottom w:val="single" w:sz="4" w:space="0" w:color="auto"/>
            </w:tcBorders>
          </w:tcPr>
          <w:p w14:paraId="3964D11F" w14:textId="284DE2EB" w:rsidR="00A755FC" w:rsidRPr="007E0D87" w:rsidRDefault="00A755FC" w:rsidP="00A755FC">
            <w:pPr>
              <w:pStyle w:val="TF-TEXTOQUADROCentralizado"/>
            </w:pPr>
            <w:r>
              <w:t>Sim</w:t>
            </w:r>
          </w:p>
        </w:tc>
      </w:tr>
      <w:tr w:rsidR="00A755FC" w:rsidRPr="007E0D87" w14:paraId="1D4D62D2"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4F071136" w14:textId="758930B6" w:rsidR="00A755FC" w:rsidRPr="007E0D87" w:rsidRDefault="00A755FC" w:rsidP="009822CD">
            <w:pPr>
              <w:pStyle w:val="TF-TEXTOQUADRO"/>
            </w:pPr>
            <w:r>
              <w:t>Assinatura de mensagens</w:t>
            </w:r>
          </w:p>
        </w:tc>
        <w:tc>
          <w:tcPr>
            <w:tcW w:w="992" w:type="dxa"/>
            <w:tcBorders>
              <w:top w:val="single" w:sz="4" w:space="0" w:color="auto"/>
              <w:left w:val="single" w:sz="4" w:space="0" w:color="auto"/>
              <w:bottom w:val="single" w:sz="4" w:space="0" w:color="auto"/>
              <w:right w:val="single" w:sz="4" w:space="0" w:color="auto"/>
            </w:tcBorders>
          </w:tcPr>
          <w:p w14:paraId="5D2C152A" w14:textId="77777777" w:rsidR="00A755FC" w:rsidRPr="007E0D87" w:rsidRDefault="00A755FC" w:rsidP="009822CD">
            <w:pPr>
              <w:pStyle w:val="TF-TEXTOQUADROCentralizado"/>
            </w:pPr>
            <w:r>
              <w:t>Não</w:t>
            </w:r>
          </w:p>
        </w:tc>
        <w:tc>
          <w:tcPr>
            <w:tcW w:w="1028" w:type="dxa"/>
            <w:tcBorders>
              <w:top w:val="single" w:sz="4" w:space="0" w:color="auto"/>
              <w:left w:val="single" w:sz="4" w:space="0" w:color="auto"/>
              <w:bottom w:val="single" w:sz="4" w:space="0" w:color="auto"/>
              <w:right w:val="single" w:sz="4" w:space="0" w:color="auto"/>
            </w:tcBorders>
          </w:tcPr>
          <w:p w14:paraId="7F34D035" w14:textId="761D0109" w:rsidR="00A755FC" w:rsidRPr="007E0D87" w:rsidRDefault="00A755FC"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28248D4C" w14:textId="77777777" w:rsidR="00A755FC" w:rsidRPr="007E0D87" w:rsidRDefault="00A755FC" w:rsidP="009822CD">
            <w:pPr>
              <w:pStyle w:val="TF-TEXTOQUADROCentralizado"/>
            </w:pPr>
            <w:r>
              <w:t>Sim</w:t>
            </w:r>
          </w:p>
        </w:tc>
      </w:tr>
      <w:tr w:rsidR="009822CD" w:rsidRPr="007E0D87" w14:paraId="7D9097FB"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3CD4CD55" w14:textId="17371D03" w:rsidR="009822CD" w:rsidRPr="007E0D87" w:rsidRDefault="009822CD" w:rsidP="009822CD">
            <w:pPr>
              <w:pStyle w:val="TF-TEXTOQUADRO"/>
            </w:pPr>
            <w:r>
              <w:t>Controle para spam</w:t>
            </w:r>
          </w:p>
        </w:tc>
        <w:tc>
          <w:tcPr>
            <w:tcW w:w="992" w:type="dxa"/>
            <w:tcBorders>
              <w:top w:val="single" w:sz="4" w:space="0" w:color="auto"/>
              <w:left w:val="single" w:sz="4" w:space="0" w:color="auto"/>
              <w:bottom w:val="single" w:sz="4" w:space="0" w:color="auto"/>
              <w:right w:val="single" w:sz="4" w:space="0" w:color="auto"/>
            </w:tcBorders>
          </w:tcPr>
          <w:p w14:paraId="4AD614D0" w14:textId="6F282BC3" w:rsidR="009822CD" w:rsidRPr="007E0D87" w:rsidRDefault="009822CD" w:rsidP="009822CD">
            <w:pPr>
              <w:pStyle w:val="TF-TEXTOQUADROCentralizado"/>
            </w:pPr>
            <w:r>
              <w:t>Não</w:t>
            </w:r>
          </w:p>
        </w:tc>
        <w:tc>
          <w:tcPr>
            <w:tcW w:w="1028" w:type="dxa"/>
            <w:tcBorders>
              <w:top w:val="single" w:sz="4" w:space="0" w:color="auto"/>
              <w:left w:val="single" w:sz="4" w:space="0" w:color="auto"/>
              <w:bottom w:val="single" w:sz="4" w:space="0" w:color="auto"/>
              <w:right w:val="single" w:sz="4" w:space="0" w:color="auto"/>
            </w:tcBorders>
          </w:tcPr>
          <w:p w14:paraId="11E94EB9" w14:textId="3D1EDE0B" w:rsidR="009822CD" w:rsidRPr="007E0D87" w:rsidRDefault="009822CD"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3E7DDCE8" w14:textId="7D4B2CFC" w:rsidR="009822CD" w:rsidRPr="007E0D87" w:rsidRDefault="009822CD" w:rsidP="009822CD">
            <w:pPr>
              <w:pStyle w:val="TF-TEXTOQUADROCentralizado"/>
            </w:pPr>
            <w:r>
              <w:t>Sim</w:t>
            </w:r>
          </w:p>
        </w:tc>
      </w:tr>
      <w:tr w:rsidR="009822CD" w:rsidRPr="007E0D87" w14:paraId="48748D21"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0931D417" w14:textId="61386144" w:rsidR="009822CD" w:rsidRDefault="009822CD" w:rsidP="009822CD">
            <w:pPr>
              <w:pStyle w:val="TF-TEXTOQUADRO"/>
            </w:pPr>
            <w:r>
              <w:t>Identificação dos usuários</w:t>
            </w:r>
          </w:p>
        </w:tc>
        <w:tc>
          <w:tcPr>
            <w:tcW w:w="992" w:type="dxa"/>
            <w:tcBorders>
              <w:top w:val="single" w:sz="4" w:space="0" w:color="auto"/>
              <w:left w:val="single" w:sz="4" w:space="0" w:color="auto"/>
              <w:bottom w:val="single" w:sz="4" w:space="0" w:color="auto"/>
              <w:right w:val="single" w:sz="4" w:space="0" w:color="auto"/>
            </w:tcBorders>
          </w:tcPr>
          <w:p w14:paraId="57A23EA9" w14:textId="57841B66" w:rsidR="009822CD" w:rsidRDefault="009822CD" w:rsidP="009822CD">
            <w:pPr>
              <w:pStyle w:val="TF-TEXTOQUADROCentralizado"/>
            </w:pPr>
            <w:r>
              <w:t>Sim</w:t>
            </w:r>
          </w:p>
        </w:tc>
        <w:tc>
          <w:tcPr>
            <w:tcW w:w="1028" w:type="dxa"/>
            <w:tcBorders>
              <w:top w:val="single" w:sz="4" w:space="0" w:color="auto"/>
              <w:left w:val="single" w:sz="4" w:space="0" w:color="auto"/>
              <w:bottom w:val="single" w:sz="4" w:space="0" w:color="auto"/>
              <w:right w:val="single" w:sz="4" w:space="0" w:color="auto"/>
            </w:tcBorders>
          </w:tcPr>
          <w:p w14:paraId="064ABE1A" w14:textId="5D3FCA37" w:rsidR="009822CD" w:rsidRDefault="009822CD"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7C6BA3B7" w14:textId="4CF9C0B9" w:rsidR="009822CD" w:rsidRDefault="009822CD" w:rsidP="009822CD">
            <w:pPr>
              <w:pStyle w:val="TF-TEXTOQUADROCentralizado"/>
            </w:pPr>
            <w:r>
              <w:t>Não</w:t>
            </w:r>
          </w:p>
        </w:tc>
      </w:tr>
    </w:tbl>
    <w:p w14:paraId="20BED095" w14:textId="0274B294" w:rsidR="00A75F99" w:rsidRDefault="00A75F99" w:rsidP="00A755FC">
      <w:pPr>
        <w:pStyle w:val="TF-FONTE"/>
      </w:pPr>
      <w:r>
        <w:t>Fonte: elaborado pelo autor.</w:t>
      </w:r>
    </w:p>
    <w:p w14:paraId="51F38BB1" w14:textId="77777777" w:rsidR="00A755FC" w:rsidRPr="00A755FC" w:rsidRDefault="00A755FC" w:rsidP="00A755FC"/>
    <w:p w14:paraId="2AC238E7" w14:textId="19704CD3" w:rsidR="00A755FC" w:rsidRDefault="00A755FC" w:rsidP="00451B94">
      <w:pPr>
        <w:pStyle w:val="TF-TEXTO"/>
      </w:pPr>
      <w:r>
        <w:t xml:space="preserve">Conforme análise do </w:t>
      </w:r>
      <w:r w:rsidR="004C465D">
        <w:fldChar w:fldCharType="begin"/>
      </w:r>
      <w:r w:rsidR="004C465D">
        <w:instrText xml:space="preserve"> REF _Ref57076167 \h </w:instrText>
      </w:r>
      <w:r w:rsidR="004C465D">
        <w:fldChar w:fldCharType="separate"/>
      </w:r>
      <w:r w:rsidR="00EB7C43">
        <w:t xml:space="preserve">Quadro </w:t>
      </w:r>
      <w:r w:rsidR="00EB7C43">
        <w:rPr>
          <w:noProof/>
        </w:rPr>
        <w:t>1</w:t>
      </w:r>
      <w:r w:rsidR="004C465D">
        <w:fldChar w:fldCharType="end"/>
      </w:r>
      <w:r>
        <w:t>, é possível identificar que os trabalhos buscam resolver diferentes problemas. O Doichain, por estar unicamente centrado</w:t>
      </w:r>
      <w:r w:rsidR="00453B02">
        <w:t xml:space="preserve"> no processo de identificar se um usuário se inscreveu em um </w:t>
      </w:r>
      <w:r w:rsidR="00453B02" w:rsidRPr="001C284A">
        <w:rPr>
          <w:i/>
          <w:iCs/>
        </w:rPr>
        <w:t>newsletter</w:t>
      </w:r>
      <w:r w:rsidR="00453B02">
        <w:t xml:space="preserve">, acaba não abordando nenhum outro cenário. O MailCoin consegue abordar </w:t>
      </w:r>
      <w:r w:rsidR="00C06D0E">
        <w:t>um universo maior de possibilidades</w:t>
      </w:r>
      <w:r w:rsidR="00453B02">
        <w:t>, porém acaba deixando de fora um ponto importante que é a garantia de imutabilidade e histórico das mensagens.</w:t>
      </w:r>
      <w:r w:rsidR="009822CD">
        <w:t xml:space="preserve"> Isso acontece pois </w:t>
      </w:r>
      <w:r w:rsidR="00CE01DF">
        <w:t xml:space="preserve">ele </w:t>
      </w:r>
      <w:r w:rsidR="009822CD">
        <w:t>mantém como base o protocolo SMTP. Já o Bitmessage, por se tratar de um protocolo novo consegue ter solução para a grande maioria dos problemas citados, porém, ele tem o ponto fraco de exigir uma completa mudança de tecnologia</w:t>
      </w:r>
      <w:r w:rsidR="004F6892">
        <w:t>,</w:t>
      </w:r>
      <w:r w:rsidR="009822CD">
        <w:t xml:space="preserve"> o que dificulta a migração para o protocolo. Além disso, o Bitmessage não permite que um terceiro usuário identifique os usuários envolvidos em uma mensagem. Isso se torna um impeditivo em ambientes corporativos.</w:t>
      </w:r>
    </w:p>
    <w:p w14:paraId="679D53E6" w14:textId="351E56C6" w:rsidR="00CE4799" w:rsidRDefault="00CE4799" w:rsidP="00420C0B">
      <w:pPr>
        <w:pStyle w:val="TF-TEXTO"/>
      </w:pPr>
      <w:r>
        <w:t xml:space="preserve">Neste contexto, o presente trabalho se torna relevante pois tem potencial </w:t>
      </w:r>
      <w:del w:id="66" w:author="Andreza Sartori" w:date="2020-12-07T21:06:00Z">
        <w:r w:rsidDel="008227F8">
          <w:delText xml:space="preserve">para </w:delText>
        </w:r>
      </w:del>
      <w:ins w:id="67" w:author="Andreza Sartori" w:date="2020-12-07T21:06:00Z">
        <w:r w:rsidR="008227F8">
          <w:t>p</w:t>
        </w:r>
        <w:r w:rsidR="008227F8">
          <w:t>or</w:t>
        </w:r>
        <w:r w:rsidR="008227F8">
          <w:t xml:space="preserve"> </w:t>
        </w:r>
      </w:ins>
      <w:r>
        <w:t xml:space="preserve">impactar diretamente </w:t>
      </w:r>
      <w:ins w:id="68" w:author="Andreza Sartori" w:date="2020-12-07T21:06:00Z">
        <w:r w:rsidR="002B6538">
          <w:t>n</w:t>
        </w:r>
      </w:ins>
      <w:r>
        <w:t xml:space="preserve">os bilhões de usuários de sistemas de correio eletrônico. </w:t>
      </w:r>
      <w:r w:rsidR="001C284A">
        <w:t>E</w:t>
      </w:r>
      <w:r>
        <w:t>spera-se que esses usuários tenham disponível uma solução mais segura e robusta, que não apresente os problemas que os atuais sistemas de e-mail possuem. Além disso</w:t>
      </w:r>
      <w:r w:rsidR="00420C0B">
        <w:t>,</w:t>
      </w:r>
      <w:r>
        <w:t xml:space="preserve"> o trabalho também deverá contribuir em pesquisas relacionadas a modernização dos serviços de e-mail. </w:t>
      </w:r>
    </w:p>
    <w:p w14:paraId="592872D5" w14:textId="77777777" w:rsidR="00420C0B" w:rsidRDefault="00420C0B" w:rsidP="00420C0B">
      <w:pPr>
        <w:pStyle w:val="TF-TEXTO"/>
      </w:pPr>
    </w:p>
    <w:p w14:paraId="51E0058B" w14:textId="77777777" w:rsidR="00451B94" w:rsidRDefault="00451B94" w:rsidP="00451B94">
      <w:pPr>
        <w:pStyle w:val="Ttulo2"/>
        <w:spacing w:after="120" w:line="240" w:lineRule="auto"/>
      </w:pPr>
      <w:r>
        <w:rPr>
          <w:caps w:val="0"/>
        </w:rPr>
        <w:t>REQUISITOS PRINCIPAIS DO PROBLEMA A SER TRABALHADO</w:t>
      </w:r>
      <w:bookmarkEnd w:id="58"/>
      <w:bookmarkEnd w:id="59"/>
      <w:bookmarkEnd w:id="60"/>
      <w:bookmarkEnd w:id="61"/>
      <w:bookmarkEnd w:id="62"/>
      <w:bookmarkEnd w:id="63"/>
      <w:bookmarkEnd w:id="64"/>
    </w:p>
    <w:p w14:paraId="1E57FFC9" w14:textId="1F0A840C" w:rsidR="00F1188F" w:rsidRDefault="00F1188F" w:rsidP="00451B94">
      <w:pPr>
        <w:pStyle w:val="TF-TEXTO"/>
      </w:pPr>
      <w:r>
        <w:t>Os requisitos funcionais são:</w:t>
      </w:r>
    </w:p>
    <w:p w14:paraId="1FB9CF2A" w14:textId="78256335" w:rsidR="00F1188F" w:rsidRDefault="00D80120" w:rsidP="00F1188F">
      <w:pPr>
        <w:pStyle w:val="TF-TEXTO"/>
        <w:numPr>
          <w:ilvl w:val="0"/>
          <w:numId w:val="28"/>
        </w:numPr>
      </w:pPr>
      <w:r>
        <w:t>permitir</w:t>
      </w:r>
      <w:r w:rsidR="00F1188F">
        <w:t xml:space="preserve"> enviar um e-mail de um </w:t>
      </w:r>
      <w:r w:rsidR="003E3E68">
        <w:t>servidor</w:t>
      </w:r>
      <w:r w:rsidR="00F1188F">
        <w:t xml:space="preserve"> que esteja utilizando o novo protocolo para um servidor SMTP que não esteja utilizando o novo protocolo</w:t>
      </w:r>
      <w:r w:rsidR="003E3E68">
        <w:t>;</w:t>
      </w:r>
    </w:p>
    <w:p w14:paraId="0044FEDB" w14:textId="21EF2933" w:rsidR="00F1188F" w:rsidRDefault="00D80120" w:rsidP="00F1188F">
      <w:pPr>
        <w:pStyle w:val="TF-TEXTO"/>
        <w:numPr>
          <w:ilvl w:val="0"/>
          <w:numId w:val="28"/>
        </w:numPr>
      </w:pPr>
      <w:r>
        <w:t>permitir</w:t>
      </w:r>
      <w:r w:rsidR="00F1188F">
        <w:t xml:space="preserve"> enviar um e-mail de um servidor SMTP para um </w:t>
      </w:r>
      <w:r w:rsidR="003E3E68">
        <w:t>servidor</w:t>
      </w:r>
      <w:r w:rsidR="00F1188F">
        <w:t xml:space="preserve"> que esteja utilizando o novo protocolo</w:t>
      </w:r>
      <w:r w:rsidR="003E3E68">
        <w:t>;</w:t>
      </w:r>
    </w:p>
    <w:p w14:paraId="639B2C94" w14:textId="42E41D0B" w:rsidR="003E3E68" w:rsidRDefault="00D80120" w:rsidP="00F1188F">
      <w:pPr>
        <w:pStyle w:val="TF-TEXTO"/>
        <w:numPr>
          <w:ilvl w:val="0"/>
          <w:numId w:val="28"/>
        </w:numPr>
      </w:pPr>
      <w:r>
        <w:t>permitir</w:t>
      </w:r>
      <w:r w:rsidR="003E3E68">
        <w:t xml:space="preserve"> o envio de mensagens entre dois nós da rede utilizando o novo protocolo;</w:t>
      </w:r>
    </w:p>
    <w:p w14:paraId="4531ED34" w14:textId="7740C858" w:rsidR="003E3E68" w:rsidRDefault="00D80120" w:rsidP="003E3E68">
      <w:pPr>
        <w:pStyle w:val="TF-TEXTO"/>
        <w:numPr>
          <w:ilvl w:val="0"/>
          <w:numId w:val="28"/>
        </w:numPr>
      </w:pPr>
      <w:r>
        <w:t>permitir</w:t>
      </w:r>
      <w:r w:rsidR="003E3E68">
        <w:t xml:space="preserve"> identificação dos usuário</w:t>
      </w:r>
      <w:r w:rsidR="009821B6">
        <w:t>s</w:t>
      </w:r>
      <w:r w:rsidR="003E3E68">
        <w:t xml:space="preserve"> através de um endereço;</w:t>
      </w:r>
    </w:p>
    <w:p w14:paraId="3B85445B" w14:textId="68CC37D1" w:rsidR="003E3E68" w:rsidRDefault="00D80120" w:rsidP="003E3E68">
      <w:pPr>
        <w:pStyle w:val="TF-TEXTO"/>
        <w:numPr>
          <w:ilvl w:val="0"/>
          <w:numId w:val="28"/>
        </w:numPr>
      </w:pPr>
      <w:r>
        <w:t>permitir</w:t>
      </w:r>
      <w:r w:rsidR="003E3E68">
        <w:t xml:space="preserve"> padrões diferentes de endereços para identificação de </w:t>
      </w:r>
      <w:r w:rsidR="009821B6">
        <w:t>domínios</w:t>
      </w:r>
      <w:r w:rsidR="003E3E68">
        <w:t xml:space="preserve"> pertencentes a organizações;</w:t>
      </w:r>
    </w:p>
    <w:p w14:paraId="5FA0DF41" w14:textId="724AB0C6" w:rsidR="000B734F" w:rsidRDefault="000B734F" w:rsidP="000B734F">
      <w:pPr>
        <w:pStyle w:val="TF-TEXTO"/>
        <w:numPr>
          <w:ilvl w:val="0"/>
          <w:numId w:val="28"/>
        </w:numPr>
      </w:pPr>
      <w:r>
        <w:t xml:space="preserve">disponibilizar uma API </w:t>
      </w:r>
      <w:r w:rsidR="009F63DF">
        <w:t>que possibilite a comunicação de softwares clientes com a blockchain</w:t>
      </w:r>
      <w:ins w:id="69" w:author="Andreza Sartori" w:date="2020-12-07T21:07:00Z">
        <w:r w:rsidR="0004163C">
          <w:t>.</w:t>
        </w:r>
      </w:ins>
      <w:del w:id="70" w:author="Andreza Sartori" w:date="2020-12-07T21:07:00Z">
        <w:r w:rsidDel="0004163C">
          <w:delText>;</w:delText>
        </w:r>
      </w:del>
    </w:p>
    <w:p w14:paraId="5FC3B641" w14:textId="7233D093" w:rsidR="000B734F" w:rsidRDefault="000B734F" w:rsidP="000B734F">
      <w:pPr>
        <w:pStyle w:val="TF-TEXTO"/>
      </w:pPr>
    </w:p>
    <w:p w14:paraId="48D585FF" w14:textId="0C71B2C4" w:rsidR="000B734F" w:rsidRDefault="000B734F" w:rsidP="000B734F">
      <w:pPr>
        <w:pStyle w:val="TF-TEXTO"/>
      </w:pPr>
      <w:r>
        <w:t>Os requisitos não funcionais são:</w:t>
      </w:r>
    </w:p>
    <w:p w14:paraId="187E4DD9" w14:textId="608333E5" w:rsidR="000B734F" w:rsidRDefault="000B734F" w:rsidP="000B734F">
      <w:pPr>
        <w:pStyle w:val="TF-TEXTO"/>
        <w:numPr>
          <w:ilvl w:val="0"/>
          <w:numId w:val="29"/>
        </w:numPr>
      </w:pPr>
      <w:r>
        <w:t xml:space="preserve">implementar </w:t>
      </w:r>
      <w:r w:rsidR="00D80120">
        <w:t xml:space="preserve">os nós da rede </w:t>
      </w:r>
      <w:r>
        <w:t>utilizando a linguagem Golang</w:t>
      </w:r>
      <w:r w:rsidR="00596A67">
        <w:t>;</w:t>
      </w:r>
    </w:p>
    <w:p w14:paraId="622A821C" w14:textId="047585D0" w:rsidR="000B734F" w:rsidRDefault="00D80120" w:rsidP="000B734F">
      <w:pPr>
        <w:pStyle w:val="TF-TEXTO"/>
        <w:numPr>
          <w:ilvl w:val="0"/>
          <w:numId w:val="29"/>
        </w:numPr>
      </w:pPr>
      <w:r>
        <w:t xml:space="preserve">utilizar a arquitetura REST para </w:t>
      </w:r>
      <w:r w:rsidR="000B734F">
        <w:t xml:space="preserve">a API para comunicação com a </w:t>
      </w:r>
      <w:r w:rsidR="001601AC">
        <w:t>b</w:t>
      </w:r>
      <w:r w:rsidR="000B734F">
        <w:t>lockchain</w:t>
      </w:r>
      <w:r w:rsidR="00596A67">
        <w:t>;</w:t>
      </w:r>
    </w:p>
    <w:p w14:paraId="6E737E69" w14:textId="39277789" w:rsidR="000B734F" w:rsidRDefault="000B734F" w:rsidP="000B734F">
      <w:pPr>
        <w:pStyle w:val="TF-TEXTO"/>
        <w:numPr>
          <w:ilvl w:val="0"/>
          <w:numId w:val="29"/>
        </w:numPr>
      </w:pPr>
      <w:r>
        <w:t>receber mensagens SMTP na porta 587</w:t>
      </w:r>
      <w:r w:rsidR="00596A67">
        <w:t>;</w:t>
      </w:r>
    </w:p>
    <w:p w14:paraId="3E9A6907" w14:textId="7C74B6F5" w:rsidR="000B734F" w:rsidRDefault="00596A67" w:rsidP="000B734F">
      <w:pPr>
        <w:pStyle w:val="TF-TEXTO"/>
        <w:numPr>
          <w:ilvl w:val="0"/>
          <w:numId w:val="29"/>
        </w:numPr>
      </w:pPr>
      <w:r>
        <w:t>armazenar as mensagens</w:t>
      </w:r>
      <w:r w:rsidR="000B734F">
        <w:t xml:space="preserve"> em um</w:t>
      </w:r>
      <w:r>
        <w:t>a</w:t>
      </w:r>
      <w:r w:rsidR="000B734F">
        <w:t xml:space="preserve"> </w:t>
      </w:r>
      <w:r w:rsidR="001601AC">
        <w:t>b</w:t>
      </w:r>
      <w:r w:rsidR="000B734F">
        <w:t>lockchain compartilhada entre todos os nós da rede</w:t>
      </w:r>
      <w:r>
        <w:t>;</w:t>
      </w:r>
    </w:p>
    <w:p w14:paraId="042DEBB5" w14:textId="231D468C" w:rsidR="000B734F" w:rsidRDefault="00D80120" w:rsidP="000B734F">
      <w:pPr>
        <w:pStyle w:val="TF-TEXTO"/>
        <w:numPr>
          <w:ilvl w:val="0"/>
          <w:numId w:val="29"/>
        </w:numPr>
      </w:pPr>
      <w:r>
        <w:t>o</w:t>
      </w:r>
      <w:r w:rsidR="00596A67">
        <w:t>brigar a realização de um processo de Proof of Work para envio de mensagens</w:t>
      </w:r>
      <w:r w:rsidR="000B734F">
        <w:t>;</w:t>
      </w:r>
    </w:p>
    <w:p w14:paraId="1A41784B" w14:textId="026247D3" w:rsidR="00451B94" w:rsidRDefault="009F63DF" w:rsidP="00596A67">
      <w:pPr>
        <w:pStyle w:val="TF-TEXTO"/>
        <w:numPr>
          <w:ilvl w:val="0"/>
          <w:numId w:val="29"/>
        </w:numPr>
      </w:pPr>
      <w:r>
        <w:t>criptografar as mensagens armazenadas na blockchain</w:t>
      </w:r>
      <w:ins w:id="71" w:author="Andreza Sartori" w:date="2020-12-07T21:07:00Z">
        <w:r w:rsidR="00034CC6">
          <w:t>.</w:t>
        </w:r>
      </w:ins>
      <w:del w:id="72" w:author="Andreza Sartori" w:date="2020-12-07T21:07:00Z">
        <w:r w:rsidR="000B734F" w:rsidDel="00034CC6">
          <w:delText>;</w:delText>
        </w:r>
      </w:del>
    </w:p>
    <w:p w14:paraId="11BD4BDF" w14:textId="77777777" w:rsidR="00596A67" w:rsidRPr="00286FED" w:rsidRDefault="00596A67" w:rsidP="00596A67">
      <w:pPr>
        <w:pStyle w:val="TF-TEXTO"/>
      </w:pPr>
    </w:p>
    <w:p w14:paraId="5CB0A412" w14:textId="77777777" w:rsidR="00451B94" w:rsidRDefault="00451B94" w:rsidP="00451B94">
      <w:pPr>
        <w:pStyle w:val="Ttulo2"/>
        <w:spacing w:after="120" w:line="240" w:lineRule="auto"/>
      </w:pPr>
      <w:r>
        <w:t>METODOLOGIA</w:t>
      </w:r>
    </w:p>
    <w:p w14:paraId="4ACC7538" w14:textId="77777777" w:rsidR="00451B94" w:rsidRPr="007E0D87" w:rsidRDefault="00451B94" w:rsidP="00451B94">
      <w:pPr>
        <w:pStyle w:val="TF-TEXTO"/>
      </w:pPr>
      <w:r w:rsidRPr="007E0D87">
        <w:t>O trabalho será desenvolvido observando as seguintes etapas:</w:t>
      </w:r>
    </w:p>
    <w:p w14:paraId="17D27E13" w14:textId="05D40C18" w:rsidR="00596A67" w:rsidRDefault="00596A67" w:rsidP="00596A67">
      <w:pPr>
        <w:pStyle w:val="TF-TEXTO"/>
        <w:numPr>
          <w:ilvl w:val="0"/>
          <w:numId w:val="33"/>
        </w:numPr>
      </w:pPr>
      <w:r>
        <w:lastRenderedPageBreak/>
        <w:t xml:space="preserve">levantamento bibliográfico: realizar levantamento bibliográfico com relação a implementação de soluções utilizando </w:t>
      </w:r>
      <w:r w:rsidR="001601AC">
        <w:t>b</w:t>
      </w:r>
      <w:r>
        <w:t>lockchain. Pesquisar também a bibliografia referente a implementação de servidores SMTP</w:t>
      </w:r>
      <w:r w:rsidR="002A1D32">
        <w:t>;</w:t>
      </w:r>
    </w:p>
    <w:p w14:paraId="21D5B49A" w14:textId="1A2C0F2E" w:rsidR="00596A67" w:rsidRDefault="00596A67" w:rsidP="00596A67">
      <w:pPr>
        <w:pStyle w:val="TF-TEXTO"/>
        <w:numPr>
          <w:ilvl w:val="0"/>
          <w:numId w:val="33"/>
        </w:numPr>
      </w:pPr>
      <w:r>
        <w:t>elicitação de requisitos: nesta etapa será feito o refinamento dos requisitos tomando como base a pesquisa realizada</w:t>
      </w:r>
      <w:r w:rsidR="002A1D32">
        <w:t>;</w:t>
      </w:r>
    </w:p>
    <w:p w14:paraId="7332441D" w14:textId="4AE7D09B" w:rsidR="00596A67" w:rsidRDefault="00D80120" w:rsidP="00596A67">
      <w:pPr>
        <w:pStyle w:val="TF-TEXTO"/>
        <w:numPr>
          <w:ilvl w:val="0"/>
          <w:numId w:val="33"/>
        </w:numPr>
      </w:pPr>
      <w:r>
        <w:t>especificação</w:t>
      </w:r>
      <w:r w:rsidR="00596A67">
        <w:t xml:space="preserve"> da arquitetura da </w:t>
      </w:r>
      <w:r w:rsidR="001601AC">
        <w:t>b</w:t>
      </w:r>
      <w:r w:rsidR="00596A67">
        <w:t xml:space="preserve">lockchain: </w:t>
      </w:r>
      <w:r>
        <w:t>n</w:t>
      </w:r>
      <w:r w:rsidR="00596A67">
        <w:t xml:space="preserve">esta etapa será definido como a </w:t>
      </w:r>
      <w:r w:rsidR="001601AC">
        <w:t>b</w:t>
      </w:r>
      <w:r w:rsidR="00596A67">
        <w:t xml:space="preserve">lockchain deverá funcionar. Será especificada a estrutura de armazenamento, </w:t>
      </w:r>
      <w:r w:rsidR="009F63DF">
        <w:t xml:space="preserve">criptografia </w:t>
      </w:r>
      <w:r w:rsidR="00596A67">
        <w:t>e envio dos e-mails</w:t>
      </w:r>
      <w:r w:rsidR="00AB7FE1">
        <w:t xml:space="preserve"> utilizando diagramas da UML</w:t>
      </w:r>
      <w:r w:rsidR="002A1D32">
        <w:t>;</w:t>
      </w:r>
    </w:p>
    <w:p w14:paraId="39952E8A" w14:textId="1DDB9AF6" w:rsidR="00596A67" w:rsidRDefault="00596A67" w:rsidP="00596A67">
      <w:pPr>
        <w:pStyle w:val="TF-TEXTO"/>
        <w:numPr>
          <w:ilvl w:val="0"/>
          <w:numId w:val="33"/>
        </w:numPr>
      </w:pPr>
      <w:r>
        <w:t xml:space="preserve">desenvolvimento da </w:t>
      </w:r>
      <w:r w:rsidR="001601AC">
        <w:t>b</w:t>
      </w:r>
      <w:r>
        <w:t xml:space="preserve">lockchain: será realizada a implementação da </w:t>
      </w:r>
      <w:r w:rsidR="001601AC">
        <w:t>b</w:t>
      </w:r>
      <w:r>
        <w:t>lockchain utilizando a linguagem Golang. Será desenvolvida com base na arquitetura especificada no passo c</w:t>
      </w:r>
      <w:r w:rsidR="002A1D32">
        <w:t>;</w:t>
      </w:r>
    </w:p>
    <w:p w14:paraId="1414295C" w14:textId="4EFD1207" w:rsidR="00596A67" w:rsidRDefault="00596A67" w:rsidP="00596A67">
      <w:pPr>
        <w:pStyle w:val="TF-TEXTO"/>
        <w:numPr>
          <w:ilvl w:val="0"/>
          <w:numId w:val="33"/>
        </w:numPr>
      </w:pPr>
      <w:r>
        <w:t xml:space="preserve">desenvolvimento da API: </w:t>
      </w:r>
      <w:r w:rsidR="00D80120">
        <w:t>n</w:t>
      </w:r>
      <w:r>
        <w:t xml:space="preserve">esta etapa será desenvolvida a API responsável por fazer a interface com a </w:t>
      </w:r>
      <w:r w:rsidR="001601AC">
        <w:t>b</w:t>
      </w:r>
      <w:r>
        <w:t>lockchain</w:t>
      </w:r>
      <w:r w:rsidR="002A1D32">
        <w:t>;</w:t>
      </w:r>
    </w:p>
    <w:p w14:paraId="71235271" w14:textId="21AC60F8" w:rsidR="00596A67" w:rsidRDefault="00596A67" w:rsidP="00596A67">
      <w:pPr>
        <w:pStyle w:val="TF-TEXTO"/>
        <w:numPr>
          <w:ilvl w:val="0"/>
          <w:numId w:val="33"/>
        </w:numPr>
      </w:pPr>
      <w:r>
        <w:t>desenvolvimento do servidor SMTP: implementar a compatibilidade dos nós com o protocolo SMTP</w:t>
      </w:r>
      <w:r w:rsidR="002A1D32">
        <w:t>;</w:t>
      </w:r>
    </w:p>
    <w:p w14:paraId="6AAC5AC6" w14:textId="72CAF114" w:rsidR="00596A67" w:rsidRDefault="00596A67" w:rsidP="00596A67">
      <w:pPr>
        <w:pStyle w:val="TF-TEXTO"/>
        <w:numPr>
          <w:ilvl w:val="0"/>
          <w:numId w:val="33"/>
        </w:numPr>
      </w:pPr>
      <w:r>
        <w:t>testes: realizar o teste da rede</w:t>
      </w:r>
      <w:r w:rsidR="004F6892">
        <w:t xml:space="preserve"> validando o envio de mensagens e a compatibilidade com o protocolo SMTP</w:t>
      </w:r>
      <w:ins w:id="73" w:author="Andreza Sartori" w:date="2020-12-07T21:07:00Z">
        <w:r w:rsidR="00C572E1">
          <w:t>.</w:t>
        </w:r>
      </w:ins>
      <w:del w:id="74" w:author="Andreza Sartori" w:date="2020-12-07T21:07:00Z">
        <w:r w:rsidR="002A1D32" w:rsidDel="00C572E1">
          <w:delText>;</w:delText>
        </w:r>
      </w:del>
    </w:p>
    <w:p w14:paraId="68FE02CA" w14:textId="3B608BC9" w:rsidR="00451B94" w:rsidRDefault="00596A67" w:rsidP="00596A67">
      <w:pPr>
        <w:pStyle w:val="TF-TEXTO"/>
        <w:ind w:left="713" w:firstLine="0"/>
        <w:rPr>
          <w:noProof/>
        </w:rPr>
      </w:pPr>
      <w:r>
        <w:t xml:space="preserve">As etapas serão realizadas nos períodos relacionados no </w:t>
      </w:r>
      <w:r w:rsidR="004C465D">
        <w:fldChar w:fldCharType="begin"/>
      </w:r>
      <w:r w:rsidR="004C465D">
        <w:instrText xml:space="preserve"> REF _Ref57076283 \h </w:instrText>
      </w:r>
      <w:r w:rsidR="004C465D">
        <w:fldChar w:fldCharType="separate"/>
      </w:r>
      <w:r w:rsidR="00EB7C43">
        <w:t xml:space="preserve">Quadro </w:t>
      </w:r>
      <w:r w:rsidR="00EB7C43">
        <w:rPr>
          <w:noProof/>
        </w:rPr>
        <w:t>2</w:t>
      </w:r>
      <w:r w:rsidR="004C465D">
        <w:fldChar w:fldCharType="end"/>
      </w:r>
      <w:r>
        <w:t>.</w:t>
      </w:r>
    </w:p>
    <w:p w14:paraId="0CB9C304" w14:textId="043E96DB" w:rsidR="004C465D" w:rsidRDefault="004C465D" w:rsidP="004C465D">
      <w:pPr>
        <w:pStyle w:val="TF-LEGENDA"/>
      </w:pPr>
      <w:bookmarkStart w:id="75" w:name="_Ref57076283"/>
      <w:r>
        <w:t xml:space="preserve">Quadro </w:t>
      </w:r>
      <w:fldSimple w:instr=" SEQ Quadro \* ARABIC ">
        <w:r w:rsidR="00EB7C43">
          <w:rPr>
            <w:noProof/>
          </w:rPr>
          <w:t>2</w:t>
        </w:r>
      </w:fldSimple>
      <w:bookmarkEnd w:id="75"/>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5935C591" w:rsidR="00451B94" w:rsidRPr="007E0D87" w:rsidRDefault="00D80120" w:rsidP="00470C41">
            <w:pPr>
              <w:pStyle w:val="TF-TEXTOQUADROCentralizado"/>
            </w:pPr>
            <w:r>
              <w:t>2021</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12F10E13" w:rsidR="00451B94" w:rsidRPr="007E0D87" w:rsidRDefault="00D80120" w:rsidP="00470C41">
            <w:pPr>
              <w:pStyle w:val="TF-TEXTOQUADROCentralizado"/>
            </w:pPr>
            <w:r>
              <w:t>fev</w:t>
            </w:r>
            <w:r w:rsidR="00451B94" w:rsidRPr="007E0D87">
              <w:t>.</w:t>
            </w:r>
          </w:p>
        </w:tc>
        <w:tc>
          <w:tcPr>
            <w:tcW w:w="568" w:type="dxa"/>
            <w:gridSpan w:val="2"/>
            <w:shd w:val="clear" w:color="auto" w:fill="A6A6A6"/>
          </w:tcPr>
          <w:p w14:paraId="68187F0A" w14:textId="6D183E21" w:rsidR="00451B94" w:rsidRPr="007E0D87" w:rsidRDefault="00D80120" w:rsidP="00470C41">
            <w:pPr>
              <w:pStyle w:val="TF-TEXTOQUADROCentralizado"/>
            </w:pPr>
            <w:r>
              <w:t>mar</w:t>
            </w:r>
            <w:r w:rsidR="00451B94" w:rsidRPr="007E0D87">
              <w:t>.</w:t>
            </w:r>
          </w:p>
        </w:tc>
        <w:tc>
          <w:tcPr>
            <w:tcW w:w="568" w:type="dxa"/>
            <w:gridSpan w:val="2"/>
            <w:shd w:val="clear" w:color="auto" w:fill="A6A6A6"/>
          </w:tcPr>
          <w:p w14:paraId="0ECE835E" w14:textId="2866D4F9" w:rsidR="00451B94" w:rsidRPr="007E0D87" w:rsidRDefault="00D80120" w:rsidP="00470C41">
            <w:pPr>
              <w:pStyle w:val="TF-TEXTOQUADROCentralizado"/>
            </w:pPr>
            <w:r>
              <w:t>abr</w:t>
            </w:r>
            <w:r w:rsidR="00451B94" w:rsidRPr="007E0D87">
              <w:t>.</w:t>
            </w:r>
          </w:p>
        </w:tc>
        <w:tc>
          <w:tcPr>
            <w:tcW w:w="568" w:type="dxa"/>
            <w:gridSpan w:val="2"/>
            <w:shd w:val="clear" w:color="auto" w:fill="A6A6A6"/>
          </w:tcPr>
          <w:p w14:paraId="239273BC" w14:textId="1C591758" w:rsidR="00451B94" w:rsidRPr="007E0D87" w:rsidRDefault="00D80120" w:rsidP="00470C41">
            <w:pPr>
              <w:pStyle w:val="TF-TEXTOQUADROCentralizado"/>
            </w:pPr>
            <w:r>
              <w:t>mai</w:t>
            </w:r>
            <w:r w:rsidR="00451B94" w:rsidRPr="007E0D87">
              <w:t>.</w:t>
            </w:r>
          </w:p>
        </w:tc>
        <w:tc>
          <w:tcPr>
            <w:tcW w:w="573" w:type="dxa"/>
            <w:gridSpan w:val="2"/>
            <w:shd w:val="clear" w:color="auto" w:fill="A6A6A6"/>
          </w:tcPr>
          <w:p w14:paraId="446EAAD2" w14:textId="69EF9D06" w:rsidR="00451B94" w:rsidRPr="007E0D87" w:rsidRDefault="00D80120"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0A7937">
        <w:trPr>
          <w:jc w:val="center"/>
        </w:trPr>
        <w:tc>
          <w:tcPr>
            <w:tcW w:w="6171" w:type="dxa"/>
            <w:tcBorders>
              <w:left w:val="single" w:sz="4" w:space="0" w:color="auto"/>
            </w:tcBorders>
          </w:tcPr>
          <w:p w14:paraId="28DACA78" w14:textId="705222B7" w:rsidR="00451B94" w:rsidRPr="007E0D87" w:rsidRDefault="00660035" w:rsidP="00470C41">
            <w:pPr>
              <w:pStyle w:val="TF-TEXTOQUADRO"/>
              <w:rPr>
                <w:bCs/>
              </w:rPr>
            </w:pPr>
            <w:r>
              <w:t>levantamento bibliográfico</w:t>
            </w:r>
          </w:p>
        </w:tc>
        <w:tc>
          <w:tcPr>
            <w:tcW w:w="273" w:type="dxa"/>
            <w:tcBorders>
              <w:bottom w:val="single" w:sz="4" w:space="0" w:color="auto"/>
            </w:tcBorders>
            <w:shd w:val="clear" w:color="auto" w:fill="FFFFFF" w:themeFill="background1"/>
          </w:tcPr>
          <w:p w14:paraId="6C9616FD" w14:textId="77777777" w:rsidR="00451B94" w:rsidRPr="00660035" w:rsidRDefault="00451B94" w:rsidP="00660035">
            <w:pPr>
              <w:pStyle w:val="TF-TEXTOQUADROCentralizado"/>
            </w:pPr>
          </w:p>
        </w:tc>
        <w:tc>
          <w:tcPr>
            <w:tcW w:w="284" w:type="dxa"/>
            <w:tcBorders>
              <w:bottom w:val="single" w:sz="4" w:space="0" w:color="auto"/>
            </w:tcBorders>
            <w:shd w:val="clear" w:color="auto" w:fill="BFBFBF" w:themeFill="background1" w:themeFillShade="BF"/>
          </w:tcPr>
          <w:p w14:paraId="54FCC6FE" w14:textId="77777777" w:rsidR="00451B94" w:rsidRPr="007E0D87" w:rsidRDefault="00451B94" w:rsidP="00470C41">
            <w:pPr>
              <w:pStyle w:val="TF-TEXTOQUADROCentralizado"/>
            </w:pP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660035">
        <w:trPr>
          <w:jc w:val="center"/>
        </w:trPr>
        <w:tc>
          <w:tcPr>
            <w:tcW w:w="6171" w:type="dxa"/>
            <w:tcBorders>
              <w:left w:val="single" w:sz="4" w:space="0" w:color="auto"/>
            </w:tcBorders>
          </w:tcPr>
          <w:p w14:paraId="3B427EBB" w14:textId="776D2F53" w:rsidR="00451B94" w:rsidRPr="007E0D87" w:rsidRDefault="00AB7FE1" w:rsidP="00470C41">
            <w:pPr>
              <w:pStyle w:val="TF-TEXTOQUADRO"/>
            </w:pPr>
            <w:r>
              <w:t>e</w:t>
            </w:r>
            <w:r w:rsidR="00D80120">
              <w:t>licitação</w:t>
            </w:r>
            <w:r w:rsidR="00660035">
              <w:t xml:space="preserve"> de requisitos</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BFBFBF" w:themeFill="background1" w:themeFillShade="BF"/>
          </w:tcPr>
          <w:p w14:paraId="286FC497" w14:textId="77777777" w:rsidR="00451B94" w:rsidRPr="007E0D87" w:rsidRDefault="00451B94" w:rsidP="00470C41">
            <w:pPr>
              <w:pStyle w:val="TF-TEXTOQUADROCentralizado"/>
            </w:pPr>
          </w:p>
        </w:tc>
        <w:tc>
          <w:tcPr>
            <w:tcW w:w="284" w:type="dxa"/>
            <w:tcBorders>
              <w:top w:val="single" w:sz="4" w:space="0" w:color="auto"/>
            </w:tcBorders>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660035">
        <w:trPr>
          <w:jc w:val="center"/>
        </w:trPr>
        <w:tc>
          <w:tcPr>
            <w:tcW w:w="6171" w:type="dxa"/>
            <w:tcBorders>
              <w:left w:val="single" w:sz="4" w:space="0" w:color="auto"/>
            </w:tcBorders>
          </w:tcPr>
          <w:p w14:paraId="65CD8E89" w14:textId="2CA9DD1E" w:rsidR="00451B94" w:rsidRPr="007E0D87" w:rsidRDefault="00AB7FE1" w:rsidP="00470C41">
            <w:pPr>
              <w:pStyle w:val="TF-TEXTOQUADRO"/>
            </w:pPr>
            <w:r>
              <w:t>e</w:t>
            </w:r>
            <w:r w:rsidR="00D80120">
              <w:t>specificação</w:t>
            </w:r>
            <w:r w:rsidR="00660035">
              <w:t xml:space="preserve"> da arquitetura da </w:t>
            </w:r>
            <w:r w:rsidR="001601AC">
              <w:t>b</w:t>
            </w:r>
            <w:r w:rsidR="00660035">
              <w:t>lockchain</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7C095452" w14:textId="77777777" w:rsidR="00451B94" w:rsidRPr="007E0D87" w:rsidRDefault="00451B94" w:rsidP="00470C41">
            <w:pPr>
              <w:pStyle w:val="TF-TEXTOQUADROCentralizado"/>
            </w:pPr>
          </w:p>
        </w:tc>
        <w:tc>
          <w:tcPr>
            <w:tcW w:w="284" w:type="dxa"/>
            <w:tcBorders>
              <w:bottom w:val="single" w:sz="4" w:space="0" w:color="auto"/>
            </w:tcBorders>
          </w:tcPr>
          <w:p w14:paraId="0CF4BD10" w14:textId="77777777" w:rsidR="00451B94" w:rsidRPr="007E0D87" w:rsidRDefault="00451B94" w:rsidP="00470C41">
            <w:pPr>
              <w:pStyle w:val="TF-TEXTOQUADROCentralizado"/>
            </w:pPr>
          </w:p>
        </w:tc>
        <w:tc>
          <w:tcPr>
            <w:tcW w:w="284" w:type="dxa"/>
            <w:tcBorders>
              <w:bottom w:val="single" w:sz="4" w:space="0" w:color="auto"/>
            </w:tcBorders>
          </w:tcPr>
          <w:p w14:paraId="2405B840" w14:textId="77777777" w:rsidR="00451B94" w:rsidRPr="007E0D87" w:rsidRDefault="00451B94" w:rsidP="00470C41">
            <w:pPr>
              <w:pStyle w:val="TF-TEXTOQUADROCentralizado"/>
            </w:pPr>
          </w:p>
        </w:tc>
        <w:tc>
          <w:tcPr>
            <w:tcW w:w="284" w:type="dxa"/>
            <w:tcBorders>
              <w:bottom w:val="single" w:sz="4" w:space="0" w:color="auto"/>
            </w:tcBorders>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660035" w:rsidRPr="007E0D87" w14:paraId="02622124" w14:textId="77777777" w:rsidTr="00660035">
        <w:trPr>
          <w:jc w:val="center"/>
        </w:trPr>
        <w:tc>
          <w:tcPr>
            <w:tcW w:w="6171" w:type="dxa"/>
            <w:tcBorders>
              <w:left w:val="single" w:sz="4" w:space="0" w:color="auto"/>
            </w:tcBorders>
          </w:tcPr>
          <w:p w14:paraId="386FD9AC" w14:textId="3AD3C1D5" w:rsidR="00660035" w:rsidRPr="007E0D87" w:rsidRDefault="00AB7FE1" w:rsidP="00660035">
            <w:pPr>
              <w:pStyle w:val="TF-TEXTOQUADRO"/>
            </w:pPr>
            <w:r>
              <w:t>d</w:t>
            </w:r>
            <w:r w:rsidR="00660035">
              <w:t xml:space="preserve">esenvolvimento da </w:t>
            </w:r>
            <w:r w:rsidR="001601AC">
              <w:t>b</w:t>
            </w:r>
            <w:r w:rsidR="00660035">
              <w:t>lockchain</w:t>
            </w:r>
          </w:p>
        </w:tc>
        <w:tc>
          <w:tcPr>
            <w:tcW w:w="273" w:type="dxa"/>
          </w:tcPr>
          <w:p w14:paraId="35FE6C42" w14:textId="77777777" w:rsidR="00660035" w:rsidRPr="007E0D87" w:rsidRDefault="00660035" w:rsidP="00660035">
            <w:pPr>
              <w:pStyle w:val="TF-TEXTOQUADROCentralizado"/>
            </w:pPr>
          </w:p>
        </w:tc>
        <w:tc>
          <w:tcPr>
            <w:tcW w:w="284" w:type="dxa"/>
          </w:tcPr>
          <w:p w14:paraId="7C8BF278" w14:textId="77777777" w:rsidR="00660035" w:rsidRPr="007E0D87" w:rsidRDefault="00660035" w:rsidP="00660035">
            <w:pPr>
              <w:pStyle w:val="TF-TEXTOQUADROCentralizado"/>
            </w:pPr>
          </w:p>
        </w:tc>
        <w:tc>
          <w:tcPr>
            <w:tcW w:w="284" w:type="dxa"/>
            <w:shd w:val="clear" w:color="auto" w:fill="BFBFBF" w:themeFill="background1" w:themeFillShade="BF"/>
          </w:tcPr>
          <w:p w14:paraId="1FE1E546" w14:textId="77777777" w:rsidR="00660035" w:rsidRPr="007E0D87" w:rsidRDefault="00660035" w:rsidP="00660035">
            <w:pPr>
              <w:pStyle w:val="TF-TEXTOQUADROCentralizado"/>
            </w:pPr>
          </w:p>
        </w:tc>
        <w:tc>
          <w:tcPr>
            <w:tcW w:w="284" w:type="dxa"/>
            <w:shd w:val="clear" w:color="auto" w:fill="BFBFBF" w:themeFill="background1" w:themeFillShade="BF"/>
          </w:tcPr>
          <w:p w14:paraId="382575B0" w14:textId="77777777" w:rsidR="00660035" w:rsidRPr="007E0D87" w:rsidRDefault="00660035" w:rsidP="00660035">
            <w:pPr>
              <w:pStyle w:val="TF-TEXTOQUADROCentralizado"/>
            </w:pPr>
          </w:p>
        </w:tc>
        <w:tc>
          <w:tcPr>
            <w:tcW w:w="284" w:type="dxa"/>
            <w:shd w:val="clear" w:color="auto" w:fill="BFBFBF" w:themeFill="background1" w:themeFillShade="BF"/>
          </w:tcPr>
          <w:p w14:paraId="1020B0D0" w14:textId="77777777" w:rsidR="00660035" w:rsidRPr="007E0D87" w:rsidRDefault="00660035" w:rsidP="00660035">
            <w:pPr>
              <w:pStyle w:val="TF-TEXTOQUADROCentralizado"/>
            </w:pPr>
          </w:p>
        </w:tc>
        <w:tc>
          <w:tcPr>
            <w:tcW w:w="284" w:type="dxa"/>
            <w:shd w:val="clear" w:color="auto" w:fill="BFBFBF" w:themeFill="background1" w:themeFillShade="BF"/>
          </w:tcPr>
          <w:p w14:paraId="512BE72A" w14:textId="77777777" w:rsidR="00660035" w:rsidRPr="007E0D87" w:rsidRDefault="00660035" w:rsidP="00660035">
            <w:pPr>
              <w:pStyle w:val="TF-TEXTOQUADROCentralizado"/>
            </w:pPr>
          </w:p>
        </w:tc>
        <w:tc>
          <w:tcPr>
            <w:tcW w:w="284" w:type="dxa"/>
          </w:tcPr>
          <w:p w14:paraId="1C501AAA" w14:textId="77777777" w:rsidR="00660035" w:rsidRPr="007E0D87" w:rsidRDefault="00660035" w:rsidP="00660035">
            <w:pPr>
              <w:pStyle w:val="TF-TEXTOQUADROCentralizado"/>
            </w:pPr>
          </w:p>
        </w:tc>
        <w:tc>
          <w:tcPr>
            <w:tcW w:w="284" w:type="dxa"/>
          </w:tcPr>
          <w:p w14:paraId="481BAE85" w14:textId="77777777" w:rsidR="00660035" w:rsidRPr="007E0D87" w:rsidRDefault="00660035" w:rsidP="00660035">
            <w:pPr>
              <w:pStyle w:val="TF-TEXTOQUADROCentralizado"/>
            </w:pPr>
          </w:p>
        </w:tc>
        <w:tc>
          <w:tcPr>
            <w:tcW w:w="284" w:type="dxa"/>
          </w:tcPr>
          <w:p w14:paraId="6902F816" w14:textId="77777777" w:rsidR="00660035" w:rsidRPr="007E0D87" w:rsidRDefault="00660035" w:rsidP="00660035">
            <w:pPr>
              <w:pStyle w:val="TF-TEXTOQUADROCentralizado"/>
            </w:pPr>
          </w:p>
        </w:tc>
        <w:tc>
          <w:tcPr>
            <w:tcW w:w="289" w:type="dxa"/>
          </w:tcPr>
          <w:p w14:paraId="31F440AE" w14:textId="77777777" w:rsidR="00660035" w:rsidRPr="007E0D87" w:rsidRDefault="00660035" w:rsidP="00660035">
            <w:pPr>
              <w:pStyle w:val="TF-TEXTOQUADROCentralizado"/>
            </w:pPr>
          </w:p>
        </w:tc>
      </w:tr>
      <w:tr w:rsidR="00660035" w:rsidRPr="007E0D87" w14:paraId="766F9B5A" w14:textId="77777777" w:rsidTr="00660035">
        <w:trPr>
          <w:jc w:val="center"/>
        </w:trPr>
        <w:tc>
          <w:tcPr>
            <w:tcW w:w="6171" w:type="dxa"/>
            <w:tcBorders>
              <w:left w:val="single" w:sz="4" w:space="0" w:color="auto"/>
            </w:tcBorders>
          </w:tcPr>
          <w:p w14:paraId="1A467412" w14:textId="61705D2E" w:rsidR="00660035" w:rsidRPr="007E0D87" w:rsidRDefault="00AB7FE1" w:rsidP="00660035">
            <w:pPr>
              <w:pStyle w:val="TF-TEXTOQUADRO"/>
            </w:pPr>
            <w:r>
              <w:t>d</w:t>
            </w:r>
            <w:r w:rsidR="00660035">
              <w:t>esenvolvimento da API</w:t>
            </w:r>
          </w:p>
        </w:tc>
        <w:tc>
          <w:tcPr>
            <w:tcW w:w="273" w:type="dxa"/>
          </w:tcPr>
          <w:p w14:paraId="1BDFA331" w14:textId="77777777" w:rsidR="00660035" w:rsidRPr="007E0D87" w:rsidRDefault="00660035" w:rsidP="00660035">
            <w:pPr>
              <w:pStyle w:val="TF-TEXTOQUADROCentralizado"/>
            </w:pPr>
          </w:p>
        </w:tc>
        <w:tc>
          <w:tcPr>
            <w:tcW w:w="284" w:type="dxa"/>
          </w:tcPr>
          <w:p w14:paraId="6D8461AB" w14:textId="77777777" w:rsidR="00660035" w:rsidRPr="007E0D87" w:rsidRDefault="00660035" w:rsidP="00660035">
            <w:pPr>
              <w:pStyle w:val="TF-TEXTOQUADROCentralizado"/>
            </w:pPr>
          </w:p>
        </w:tc>
        <w:tc>
          <w:tcPr>
            <w:tcW w:w="284" w:type="dxa"/>
          </w:tcPr>
          <w:p w14:paraId="0AA3D948" w14:textId="77777777" w:rsidR="00660035" w:rsidRPr="007E0D87" w:rsidRDefault="00660035" w:rsidP="00660035">
            <w:pPr>
              <w:pStyle w:val="TF-TEXTOQUADROCentralizado"/>
            </w:pPr>
          </w:p>
        </w:tc>
        <w:tc>
          <w:tcPr>
            <w:tcW w:w="284" w:type="dxa"/>
          </w:tcPr>
          <w:p w14:paraId="4AD351E2" w14:textId="77777777" w:rsidR="00660035" w:rsidRPr="007E0D87" w:rsidRDefault="00660035" w:rsidP="00660035">
            <w:pPr>
              <w:pStyle w:val="TF-TEXTOQUADROCentralizado"/>
            </w:pPr>
          </w:p>
        </w:tc>
        <w:tc>
          <w:tcPr>
            <w:tcW w:w="284" w:type="dxa"/>
          </w:tcPr>
          <w:p w14:paraId="27F923D2" w14:textId="77777777" w:rsidR="00660035" w:rsidRPr="007E0D87" w:rsidRDefault="00660035" w:rsidP="00660035">
            <w:pPr>
              <w:pStyle w:val="TF-TEXTOQUADROCentralizado"/>
            </w:pPr>
          </w:p>
        </w:tc>
        <w:tc>
          <w:tcPr>
            <w:tcW w:w="284" w:type="dxa"/>
            <w:shd w:val="clear" w:color="auto" w:fill="BFBFBF" w:themeFill="background1" w:themeFillShade="BF"/>
          </w:tcPr>
          <w:p w14:paraId="1BDFE52A" w14:textId="77777777" w:rsidR="00660035" w:rsidRPr="007E0D87" w:rsidRDefault="00660035" w:rsidP="00660035">
            <w:pPr>
              <w:pStyle w:val="TF-TEXTOQUADROCentralizado"/>
            </w:pPr>
          </w:p>
        </w:tc>
        <w:tc>
          <w:tcPr>
            <w:tcW w:w="284" w:type="dxa"/>
          </w:tcPr>
          <w:p w14:paraId="776746BC" w14:textId="77777777" w:rsidR="00660035" w:rsidRPr="007E0D87" w:rsidRDefault="00660035" w:rsidP="00660035">
            <w:pPr>
              <w:pStyle w:val="TF-TEXTOQUADROCentralizado"/>
            </w:pPr>
          </w:p>
        </w:tc>
        <w:tc>
          <w:tcPr>
            <w:tcW w:w="284" w:type="dxa"/>
          </w:tcPr>
          <w:p w14:paraId="50118944" w14:textId="77777777" w:rsidR="00660035" w:rsidRPr="007E0D87" w:rsidRDefault="00660035" w:rsidP="00660035">
            <w:pPr>
              <w:pStyle w:val="TF-TEXTOQUADROCentralizado"/>
            </w:pPr>
          </w:p>
        </w:tc>
        <w:tc>
          <w:tcPr>
            <w:tcW w:w="284" w:type="dxa"/>
          </w:tcPr>
          <w:p w14:paraId="4BCBCFFE" w14:textId="77777777" w:rsidR="00660035" w:rsidRPr="007E0D87" w:rsidRDefault="00660035" w:rsidP="00660035">
            <w:pPr>
              <w:pStyle w:val="TF-TEXTOQUADROCentralizado"/>
            </w:pPr>
          </w:p>
        </w:tc>
        <w:tc>
          <w:tcPr>
            <w:tcW w:w="289" w:type="dxa"/>
          </w:tcPr>
          <w:p w14:paraId="64F71864" w14:textId="77777777" w:rsidR="00660035" w:rsidRPr="007E0D87" w:rsidRDefault="00660035" w:rsidP="00660035">
            <w:pPr>
              <w:pStyle w:val="TF-TEXTOQUADROCentralizado"/>
            </w:pPr>
          </w:p>
        </w:tc>
      </w:tr>
      <w:tr w:rsidR="00660035" w:rsidRPr="007E0D87" w14:paraId="1D81C153" w14:textId="77777777" w:rsidTr="00660035">
        <w:trPr>
          <w:jc w:val="center"/>
        </w:trPr>
        <w:tc>
          <w:tcPr>
            <w:tcW w:w="6171" w:type="dxa"/>
            <w:tcBorders>
              <w:left w:val="single" w:sz="4" w:space="0" w:color="auto"/>
            </w:tcBorders>
          </w:tcPr>
          <w:p w14:paraId="4090A3AC" w14:textId="227C055B" w:rsidR="00660035" w:rsidRPr="007E0D87" w:rsidRDefault="00AB7FE1" w:rsidP="00660035">
            <w:pPr>
              <w:pStyle w:val="TF-TEXTOQUADRO"/>
            </w:pPr>
            <w:r>
              <w:t>d</w:t>
            </w:r>
            <w:r w:rsidR="00660035">
              <w:t>esenvolvimento do servidor SMTP</w:t>
            </w:r>
          </w:p>
        </w:tc>
        <w:tc>
          <w:tcPr>
            <w:tcW w:w="273" w:type="dxa"/>
          </w:tcPr>
          <w:p w14:paraId="07E3D082" w14:textId="77777777" w:rsidR="00660035" w:rsidRPr="007E0D87" w:rsidRDefault="00660035" w:rsidP="00660035">
            <w:pPr>
              <w:pStyle w:val="TF-TEXTOQUADROCentralizado"/>
            </w:pPr>
          </w:p>
        </w:tc>
        <w:tc>
          <w:tcPr>
            <w:tcW w:w="284" w:type="dxa"/>
          </w:tcPr>
          <w:p w14:paraId="49C2C898" w14:textId="77777777" w:rsidR="00660035" w:rsidRPr="007E0D87" w:rsidRDefault="00660035" w:rsidP="00660035">
            <w:pPr>
              <w:pStyle w:val="TF-TEXTOQUADROCentralizado"/>
            </w:pPr>
          </w:p>
        </w:tc>
        <w:tc>
          <w:tcPr>
            <w:tcW w:w="284" w:type="dxa"/>
          </w:tcPr>
          <w:p w14:paraId="50963FFE" w14:textId="77777777" w:rsidR="00660035" w:rsidRPr="007E0D87" w:rsidRDefault="00660035" w:rsidP="00660035">
            <w:pPr>
              <w:pStyle w:val="TF-TEXTOQUADROCentralizado"/>
            </w:pPr>
          </w:p>
        </w:tc>
        <w:tc>
          <w:tcPr>
            <w:tcW w:w="284" w:type="dxa"/>
          </w:tcPr>
          <w:p w14:paraId="2F21C5C5" w14:textId="77777777" w:rsidR="00660035" w:rsidRPr="007E0D87" w:rsidRDefault="00660035" w:rsidP="00660035">
            <w:pPr>
              <w:pStyle w:val="TF-TEXTOQUADROCentralizado"/>
            </w:pPr>
          </w:p>
        </w:tc>
        <w:tc>
          <w:tcPr>
            <w:tcW w:w="284" w:type="dxa"/>
          </w:tcPr>
          <w:p w14:paraId="3DACEFE2" w14:textId="77777777" w:rsidR="00660035" w:rsidRPr="007E0D87" w:rsidRDefault="00660035" w:rsidP="00660035">
            <w:pPr>
              <w:pStyle w:val="TF-TEXTOQUADROCentralizado"/>
            </w:pPr>
          </w:p>
        </w:tc>
        <w:tc>
          <w:tcPr>
            <w:tcW w:w="284" w:type="dxa"/>
          </w:tcPr>
          <w:p w14:paraId="2E7B785C" w14:textId="77777777" w:rsidR="00660035" w:rsidRPr="007E0D87" w:rsidRDefault="00660035" w:rsidP="00660035">
            <w:pPr>
              <w:pStyle w:val="TF-TEXTOQUADROCentralizado"/>
            </w:pPr>
          </w:p>
        </w:tc>
        <w:tc>
          <w:tcPr>
            <w:tcW w:w="284" w:type="dxa"/>
            <w:shd w:val="clear" w:color="auto" w:fill="BFBFBF" w:themeFill="background1" w:themeFillShade="BF"/>
          </w:tcPr>
          <w:p w14:paraId="51C5314B" w14:textId="77777777" w:rsidR="00660035" w:rsidRPr="007E0D87" w:rsidRDefault="00660035" w:rsidP="00660035">
            <w:pPr>
              <w:pStyle w:val="TF-TEXTOQUADROCentralizado"/>
            </w:pPr>
          </w:p>
        </w:tc>
        <w:tc>
          <w:tcPr>
            <w:tcW w:w="284" w:type="dxa"/>
            <w:shd w:val="clear" w:color="auto" w:fill="BFBFBF" w:themeFill="background1" w:themeFillShade="BF"/>
          </w:tcPr>
          <w:p w14:paraId="1500FC37" w14:textId="77777777" w:rsidR="00660035" w:rsidRPr="007E0D87" w:rsidRDefault="00660035" w:rsidP="00660035">
            <w:pPr>
              <w:pStyle w:val="TF-TEXTOQUADROCentralizado"/>
            </w:pPr>
          </w:p>
        </w:tc>
        <w:tc>
          <w:tcPr>
            <w:tcW w:w="284" w:type="dxa"/>
            <w:shd w:val="clear" w:color="auto" w:fill="BFBFBF" w:themeFill="background1" w:themeFillShade="BF"/>
          </w:tcPr>
          <w:p w14:paraId="61D88805" w14:textId="77777777" w:rsidR="00660035" w:rsidRPr="007E0D87" w:rsidRDefault="00660035" w:rsidP="00660035">
            <w:pPr>
              <w:pStyle w:val="TF-TEXTOQUADROCentralizado"/>
            </w:pPr>
          </w:p>
        </w:tc>
        <w:tc>
          <w:tcPr>
            <w:tcW w:w="289" w:type="dxa"/>
          </w:tcPr>
          <w:p w14:paraId="4AE710F1" w14:textId="77777777" w:rsidR="00660035" w:rsidRPr="007E0D87" w:rsidRDefault="00660035" w:rsidP="00660035">
            <w:pPr>
              <w:pStyle w:val="TF-TEXTOQUADROCentralizado"/>
            </w:pPr>
          </w:p>
        </w:tc>
      </w:tr>
      <w:tr w:rsidR="00660035" w:rsidRPr="007E0D87" w14:paraId="11930387" w14:textId="77777777" w:rsidTr="00660035">
        <w:trPr>
          <w:jc w:val="center"/>
        </w:trPr>
        <w:tc>
          <w:tcPr>
            <w:tcW w:w="6171" w:type="dxa"/>
            <w:tcBorders>
              <w:left w:val="single" w:sz="4" w:space="0" w:color="auto"/>
            </w:tcBorders>
          </w:tcPr>
          <w:p w14:paraId="2EC59FAE" w14:textId="3EA0B53D" w:rsidR="00660035" w:rsidRPr="007E0D87" w:rsidRDefault="00AB7FE1" w:rsidP="00660035">
            <w:pPr>
              <w:pStyle w:val="TF-TEXTOQUADRO"/>
            </w:pPr>
            <w:r>
              <w:t>t</w:t>
            </w:r>
            <w:r w:rsidR="00660035">
              <w:t>estes</w:t>
            </w:r>
          </w:p>
        </w:tc>
        <w:tc>
          <w:tcPr>
            <w:tcW w:w="273" w:type="dxa"/>
          </w:tcPr>
          <w:p w14:paraId="6E8B8FD4" w14:textId="77777777" w:rsidR="00660035" w:rsidRPr="007E0D87" w:rsidRDefault="00660035" w:rsidP="00660035">
            <w:pPr>
              <w:pStyle w:val="TF-TEXTOQUADROCentralizado"/>
            </w:pPr>
          </w:p>
        </w:tc>
        <w:tc>
          <w:tcPr>
            <w:tcW w:w="284" w:type="dxa"/>
          </w:tcPr>
          <w:p w14:paraId="7B19AC00" w14:textId="77777777" w:rsidR="00660035" w:rsidRPr="007E0D87" w:rsidRDefault="00660035" w:rsidP="00660035">
            <w:pPr>
              <w:pStyle w:val="TF-TEXTOQUADROCentralizado"/>
            </w:pPr>
          </w:p>
        </w:tc>
        <w:tc>
          <w:tcPr>
            <w:tcW w:w="284" w:type="dxa"/>
          </w:tcPr>
          <w:p w14:paraId="22E88319" w14:textId="77777777" w:rsidR="00660035" w:rsidRPr="007E0D87" w:rsidRDefault="00660035" w:rsidP="00660035">
            <w:pPr>
              <w:pStyle w:val="TF-TEXTOQUADROCentralizado"/>
            </w:pPr>
          </w:p>
        </w:tc>
        <w:tc>
          <w:tcPr>
            <w:tcW w:w="284" w:type="dxa"/>
          </w:tcPr>
          <w:p w14:paraId="4CFA1CBD" w14:textId="77777777" w:rsidR="00660035" w:rsidRPr="007E0D87" w:rsidRDefault="00660035" w:rsidP="00660035">
            <w:pPr>
              <w:pStyle w:val="TF-TEXTOQUADROCentralizado"/>
            </w:pPr>
          </w:p>
        </w:tc>
        <w:tc>
          <w:tcPr>
            <w:tcW w:w="284" w:type="dxa"/>
          </w:tcPr>
          <w:p w14:paraId="322D6384" w14:textId="77777777" w:rsidR="00660035" w:rsidRPr="007E0D87" w:rsidRDefault="00660035" w:rsidP="00660035">
            <w:pPr>
              <w:pStyle w:val="TF-TEXTOQUADROCentralizado"/>
            </w:pPr>
          </w:p>
        </w:tc>
        <w:tc>
          <w:tcPr>
            <w:tcW w:w="284" w:type="dxa"/>
          </w:tcPr>
          <w:p w14:paraId="124F852A" w14:textId="77777777" w:rsidR="00660035" w:rsidRPr="007E0D87" w:rsidRDefault="00660035" w:rsidP="00660035">
            <w:pPr>
              <w:pStyle w:val="TF-TEXTOQUADROCentralizado"/>
            </w:pPr>
          </w:p>
        </w:tc>
        <w:tc>
          <w:tcPr>
            <w:tcW w:w="284" w:type="dxa"/>
          </w:tcPr>
          <w:p w14:paraId="0FB4574E" w14:textId="77777777" w:rsidR="00660035" w:rsidRPr="007E0D87" w:rsidRDefault="00660035" w:rsidP="00660035">
            <w:pPr>
              <w:pStyle w:val="TF-TEXTOQUADROCentralizado"/>
            </w:pPr>
          </w:p>
        </w:tc>
        <w:tc>
          <w:tcPr>
            <w:tcW w:w="284" w:type="dxa"/>
            <w:shd w:val="clear" w:color="auto" w:fill="BFBFBF" w:themeFill="background1" w:themeFillShade="BF"/>
          </w:tcPr>
          <w:p w14:paraId="148603E9" w14:textId="77777777" w:rsidR="00660035" w:rsidRPr="007E0D87" w:rsidRDefault="00660035" w:rsidP="00660035">
            <w:pPr>
              <w:pStyle w:val="TF-TEXTOQUADROCentralizado"/>
            </w:pPr>
          </w:p>
        </w:tc>
        <w:tc>
          <w:tcPr>
            <w:tcW w:w="284" w:type="dxa"/>
            <w:shd w:val="clear" w:color="auto" w:fill="BFBFBF" w:themeFill="background1" w:themeFillShade="BF"/>
          </w:tcPr>
          <w:p w14:paraId="7450BA70" w14:textId="77777777" w:rsidR="00660035" w:rsidRPr="007E0D87" w:rsidRDefault="00660035" w:rsidP="00660035">
            <w:pPr>
              <w:pStyle w:val="TF-TEXTOQUADROCentralizado"/>
            </w:pPr>
          </w:p>
        </w:tc>
        <w:tc>
          <w:tcPr>
            <w:tcW w:w="289" w:type="dxa"/>
            <w:shd w:val="clear" w:color="auto" w:fill="BFBFBF" w:themeFill="background1" w:themeFillShade="BF"/>
          </w:tcPr>
          <w:p w14:paraId="580D4EC0" w14:textId="77777777" w:rsidR="00660035" w:rsidRPr="007E0D87" w:rsidRDefault="00660035" w:rsidP="00660035">
            <w:pPr>
              <w:pStyle w:val="TF-TEXTOQUADROCentralizado"/>
            </w:pPr>
          </w:p>
        </w:tc>
      </w:tr>
    </w:tbl>
    <w:p w14:paraId="099E11F6" w14:textId="071F73ED" w:rsidR="00FC4A9F" w:rsidRDefault="00FC4A9F" w:rsidP="00FC4A9F">
      <w:pPr>
        <w:pStyle w:val="TF-FONTE"/>
      </w:pPr>
      <w:r>
        <w:t>Fonte: elaborado pelo autor.</w:t>
      </w:r>
    </w:p>
    <w:p w14:paraId="5CAF01F2" w14:textId="77777777" w:rsidR="00660035" w:rsidRPr="00660035" w:rsidRDefault="00660035" w:rsidP="00660035"/>
    <w:p w14:paraId="1023C079" w14:textId="6C587D5A" w:rsidR="00A307C7" w:rsidRDefault="0037046F" w:rsidP="00424AD5">
      <w:pPr>
        <w:pStyle w:val="Ttulo1"/>
      </w:pPr>
      <w:r>
        <w:t>REVISÃO BIBLIOGRÁFICA</w:t>
      </w:r>
    </w:p>
    <w:p w14:paraId="72BA4AE9" w14:textId="073A0BD8" w:rsidR="00FA1F2E" w:rsidRDefault="00FA1F2E" w:rsidP="00FA1F2E">
      <w:pPr>
        <w:pStyle w:val="TF-TEXTO"/>
      </w:pPr>
      <w:r>
        <w:t xml:space="preserve">Este capítulo tem como objetivo fazer um estudo inicial sobre os principais temas envolvidos no desenvolvimento do projeto. A seção 4.1 </w:t>
      </w:r>
      <w:r w:rsidR="00511D59">
        <w:t xml:space="preserve">faz uma análise referente a implementação de sistemas </w:t>
      </w:r>
      <w:r w:rsidR="009F11F5">
        <w:t>descentralizados</w:t>
      </w:r>
      <w:r>
        <w:t xml:space="preserve">. A seção 4.2 aborda os fundamentos básicos referentes a </w:t>
      </w:r>
      <w:r w:rsidR="00D110E1">
        <w:t>b</w:t>
      </w:r>
      <w:r>
        <w:t>lockchain</w:t>
      </w:r>
      <w:r w:rsidR="00A90787">
        <w:t>.</w:t>
      </w:r>
      <w:r>
        <w:t xml:space="preserve"> Por último, a seção 4.3 faz uma análise do funcionamento </w:t>
      </w:r>
      <w:r w:rsidR="00167F58">
        <w:t xml:space="preserve">do protocolo </w:t>
      </w:r>
      <w:commentRangeStart w:id="76"/>
      <w:r w:rsidR="00167F58">
        <w:t>SMTP</w:t>
      </w:r>
      <w:commentRangeEnd w:id="76"/>
      <w:r w:rsidR="00145F19">
        <w:rPr>
          <w:rStyle w:val="Refdecomentrio"/>
        </w:rPr>
        <w:commentReference w:id="76"/>
      </w:r>
      <w:r>
        <w:t>.</w:t>
      </w:r>
    </w:p>
    <w:p w14:paraId="5E7C46CC" w14:textId="015833FF" w:rsidR="00FA1F2E" w:rsidRDefault="00511D59" w:rsidP="00FA1F2E">
      <w:pPr>
        <w:pStyle w:val="Ttulo2"/>
        <w:spacing w:after="120" w:line="240" w:lineRule="auto"/>
      </w:pPr>
      <w:r>
        <w:t xml:space="preserve">sistemas </w:t>
      </w:r>
      <w:r w:rsidR="009F11F5">
        <w:t>descentralizados</w:t>
      </w:r>
    </w:p>
    <w:p w14:paraId="4DCCC903" w14:textId="38EB8627" w:rsidR="00B76975" w:rsidRDefault="00DB005F" w:rsidP="002827B9">
      <w:pPr>
        <w:pStyle w:val="TF-TEXTO"/>
        <w:ind w:firstLine="567"/>
      </w:pPr>
      <w:r>
        <w:t xml:space="preserve">Sistemas </w:t>
      </w:r>
      <w:r w:rsidR="009F11F5">
        <w:t>descentralizados, d</w:t>
      </w:r>
      <w:r w:rsidR="00917D17">
        <w:t>iferente</w:t>
      </w:r>
      <w:r>
        <w:t xml:space="preserve"> d</w:t>
      </w:r>
      <w:r w:rsidR="009F11F5">
        <w:t xml:space="preserve">os sistemas </w:t>
      </w:r>
      <w:r>
        <w:t xml:space="preserve">cliente/servidor, não </w:t>
      </w:r>
      <w:r w:rsidR="009F11F5">
        <w:t>possuem</w:t>
      </w:r>
      <w:r>
        <w:t xml:space="preserve"> nenhum</w:t>
      </w:r>
      <w:r w:rsidR="00031151">
        <w:t>a</w:t>
      </w:r>
      <w:r>
        <w:t xml:space="preserve"> </w:t>
      </w:r>
      <w:r w:rsidR="00031151">
        <w:t>autoridade</w:t>
      </w:r>
      <w:r>
        <w:t xml:space="preserve"> central</w:t>
      </w:r>
      <w:r w:rsidR="004D67D4">
        <w:t>. C</w:t>
      </w:r>
      <w:r>
        <w:t xml:space="preserve">ada </w:t>
      </w:r>
      <w:r w:rsidR="009F11F5">
        <w:t>integrante</w:t>
      </w:r>
      <w:r>
        <w:t xml:space="preserve"> </w:t>
      </w:r>
      <w:r w:rsidR="004D67D4">
        <w:t xml:space="preserve">da rede </w:t>
      </w:r>
      <w:r>
        <w:t>pode atuar tanto como cliente quanto como servidor.</w:t>
      </w:r>
      <w:r w:rsidR="009F11F5">
        <w:t xml:space="preserve"> Esses sistemas podem ser implementados utilizando várias abordagens diferentes, porém, a mais famosa é a utilização da arquitetura P2P (pares em pares).</w:t>
      </w:r>
      <w:r w:rsidR="00845BAC">
        <w:t xml:space="preserve"> </w:t>
      </w:r>
      <w:r>
        <w:t xml:space="preserve"> De acordo com Silva (2010), os sistemas P2P são utilizados para diversos fins como computação distribuída, troca de mensagens, trabalho colaborativo e compartilhamento de dados.</w:t>
      </w:r>
    </w:p>
    <w:p w14:paraId="20298ABA" w14:textId="694C5602" w:rsidR="006B7D78" w:rsidRDefault="006B7D78" w:rsidP="006B7D78">
      <w:pPr>
        <w:pStyle w:val="TF-TEXTO"/>
        <w:ind w:firstLine="567"/>
      </w:pPr>
      <w:r>
        <w:t>Segundo Silva (2010), uma rede, para ser considerada P2P, deve possuir as seguintes características:</w:t>
      </w:r>
    </w:p>
    <w:p w14:paraId="5EFA49C9" w14:textId="31CDACE6" w:rsidR="006B7D78" w:rsidRDefault="006B7D78" w:rsidP="006B7D78">
      <w:pPr>
        <w:pStyle w:val="TF-TEXTO"/>
        <w:numPr>
          <w:ilvl w:val="0"/>
          <w:numId w:val="36"/>
        </w:numPr>
      </w:pPr>
      <w:r>
        <w:t>cada nó se conecta diretamente com os outros nós;</w:t>
      </w:r>
    </w:p>
    <w:p w14:paraId="2F6D7AF2" w14:textId="00F92BBF" w:rsidR="006B7D78" w:rsidRDefault="006B7D78" w:rsidP="006B7D78">
      <w:pPr>
        <w:pStyle w:val="TF-TEXTO"/>
        <w:numPr>
          <w:ilvl w:val="0"/>
          <w:numId w:val="36"/>
        </w:numPr>
      </w:pPr>
      <w:r>
        <w:t>cada nó é responsável pelos seus dados;</w:t>
      </w:r>
    </w:p>
    <w:p w14:paraId="4D6566D0" w14:textId="398F2628" w:rsidR="006B7D78" w:rsidRDefault="006B7D78" w:rsidP="006B7D78">
      <w:pPr>
        <w:pStyle w:val="TF-TEXTO"/>
        <w:numPr>
          <w:ilvl w:val="0"/>
          <w:numId w:val="36"/>
        </w:numPr>
      </w:pPr>
      <w:r>
        <w:t>um nó pode entrar e sair da rede a qualquer momento;</w:t>
      </w:r>
    </w:p>
    <w:p w14:paraId="43B79523" w14:textId="18F3DCB5" w:rsidR="006B7D78" w:rsidRDefault="006B7D78" w:rsidP="006B7D78">
      <w:pPr>
        <w:pStyle w:val="TF-TEXTO"/>
        <w:numPr>
          <w:ilvl w:val="0"/>
          <w:numId w:val="36"/>
        </w:numPr>
      </w:pPr>
      <w:r>
        <w:t>um nó pode atuar tanto como cliente quanto como servidor;</w:t>
      </w:r>
    </w:p>
    <w:p w14:paraId="5E66C00D" w14:textId="6927C15D" w:rsidR="006B7D78" w:rsidRDefault="006B7D78" w:rsidP="006B7D78">
      <w:pPr>
        <w:pStyle w:val="TF-TEXTO"/>
        <w:numPr>
          <w:ilvl w:val="0"/>
          <w:numId w:val="36"/>
        </w:numPr>
      </w:pPr>
      <w:r>
        <w:t>não existe autoridade central</w:t>
      </w:r>
      <w:ins w:id="77" w:author="Andreza Sartori" w:date="2020-12-07T21:16:00Z">
        <w:r w:rsidR="002E0185">
          <w:t>.</w:t>
        </w:r>
      </w:ins>
      <w:del w:id="78" w:author="Andreza Sartori" w:date="2020-12-07T21:16:00Z">
        <w:r w:rsidDel="002E0185">
          <w:delText>;</w:delText>
        </w:r>
      </w:del>
    </w:p>
    <w:p w14:paraId="5F785DD0" w14:textId="1A13A978" w:rsidR="00174DDF" w:rsidRDefault="00174DDF" w:rsidP="002827B9">
      <w:pPr>
        <w:pStyle w:val="TF-TEXTO"/>
        <w:ind w:firstLine="567"/>
      </w:pPr>
      <w:r>
        <w:t xml:space="preserve">Conforme definido por Silva (2010), </w:t>
      </w:r>
      <w:r w:rsidR="00B933D9">
        <w:t>diferente</w:t>
      </w:r>
      <w:r>
        <w:t xml:space="preserve"> d</w:t>
      </w:r>
      <w:r w:rsidR="00D3377A">
        <w:t>os</w:t>
      </w:r>
      <w:r>
        <w:t xml:space="preserve"> sistemas cliente/servidor em que o número de servidores é fixo, sistemas P2P tendem a ser mais flexíveis e extensíveis. Isto acontece </w:t>
      </w:r>
      <w:r w:rsidR="00D3377A">
        <w:t>porque</w:t>
      </w:r>
      <w:r>
        <w:t>, sempre que um novo nó entra na rede, a capacidade total do sistema</w:t>
      </w:r>
      <w:r w:rsidR="00D3377A">
        <w:t xml:space="preserve"> aumenta. Este aumento de capacidade acontece porque a entrada de um </w:t>
      </w:r>
      <w:r w:rsidR="00D3377A">
        <w:lastRenderedPageBreak/>
        <w:t xml:space="preserve">novo nó significa que a rede ganhou uma nova unidade de processamento. Essa característica dos sistemas P2P traz uma série de benefícios como robustez, balanceamento de carga, auto-organização, entre outros. </w:t>
      </w:r>
    </w:p>
    <w:p w14:paraId="59AEAC5C" w14:textId="6D435B4D" w:rsidR="000A7937" w:rsidRDefault="00C3562C" w:rsidP="000A7937">
      <w:pPr>
        <w:pStyle w:val="TF-TEXTO"/>
        <w:ind w:firstLine="567"/>
      </w:pPr>
      <w:r>
        <w:t xml:space="preserve">Segundo Flores (2005), uma rede P2P pode ser </w:t>
      </w:r>
      <w:r w:rsidR="000A7937">
        <w:t>dividida</w:t>
      </w:r>
      <w:r>
        <w:t xml:space="preserve"> em dois </w:t>
      </w:r>
      <w:r w:rsidR="000A7937">
        <w:t>tipos</w:t>
      </w:r>
      <w:r w:rsidR="004B049C">
        <w:t>:</w:t>
      </w:r>
      <w:r>
        <w:t xml:space="preserve"> </w:t>
      </w:r>
      <w:r w:rsidR="000A7937">
        <w:t>pura e híbrida</w:t>
      </w:r>
      <w:r w:rsidR="004B049C">
        <w:t>.</w:t>
      </w:r>
      <w:r w:rsidR="000A7937">
        <w:t xml:space="preserve"> A rede é considerada pura </w:t>
      </w:r>
      <w:r w:rsidR="00A22522">
        <w:t>quando sua arquitetura é totalmente distribuída, não necessitando de nenhum elemento central para fazer o gerenciamento da mesma</w:t>
      </w:r>
      <w:r w:rsidR="004B049C">
        <w:t xml:space="preserve">. </w:t>
      </w:r>
      <w:r w:rsidR="00A22522">
        <w:t xml:space="preserve">Em contrapartida, a rede é considerada híbrida quando existe um nó responsável por fazer o gerenciamento dos outros nós. A </w:t>
      </w:r>
      <w:r w:rsidR="00F0560A">
        <w:fldChar w:fldCharType="begin"/>
      </w:r>
      <w:r w:rsidR="00F0560A">
        <w:instrText xml:space="preserve"> REF _Ref57075875 \h </w:instrText>
      </w:r>
      <w:r w:rsidR="00F0560A">
        <w:fldChar w:fldCharType="separate"/>
      </w:r>
      <w:r w:rsidR="00EB7C43" w:rsidRPr="00F0560A">
        <w:t xml:space="preserve">Figura </w:t>
      </w:r>
      <w:r w:rsidR="00EB7C43">
        <w:rPr>
          <w:noProof/>
        </w:rPr>
        <w:t>3</w:t>
      </w:r>
      <w:r w:rsidR="00F0560A">
        <w:fldChar w:fldCharType="end"/>
      </w:r>
      <w:r w:rsidR="00A22522">
        <w:t xml:space="preserve"> demonstra um exemplo de uma rede híbrida. No exemplo, o nó X faz uma requisição ao nó de gerenciamento para buscar o recurso </w:t>
      </w:r>
      <w:r w:rsidR="00755CDB">
        <w:t>“</w:t>
      </w:r>
      <w:r w:rsidR="00A22522">
        <w:t>Shrek.avi</w:t>
      </w:r>
      <w:r w:rsidR="00755CDB">
        <w:t>”</w:t>
      </w:r>
      <w:r w:rsidR="00A22522">
        <w:t>. O nó de gerenciament</w:t>
      </w:r>
      <w:r w:rsidR="00174DDF">
        <w:t>o</w:t>
      </w:r>
      <w:r w:rsidR="00A22522">
        <w:t xml:space="preserve"> então identifica que o nó Y possuí este recurso, e </w:t>
      </w:r>
      <w:r w:rsidR="00EC4995">
        <w:t>estabelece</w:t>
      </w:r>
      <w:r w:rsidR="00A22522">
        <w:t xml:space="preserve"> uma conexão entre X e Y. A partir deste ponto, a rede funciona do mesmo modo que uma rede pura.</w:t>
      </w:r>
    </w:p>
    <w:p w14:paraId="09FD63F9" w14:textId="25F8836A" w:rsidR="00F0560A" w:rsidRPr="00F0560A" w:rsidRDefault="00F0560A" w:rsidP="00F0560A">
      <w:pPr>
        <w:pStyle w:val="TF-LEGENDA"/>
      </w:pPr>
      <w:bookmarkStart w:id="79" w:name="_Ref57075875"/>
      <w:r w:rsidRPr="00F0560A">
        <w:t xml:space="preserve">Figura </w:t>
      </w:r>
      <w:fldSimple w:instr=" SEQ Figura \* ARABIC ">
        <w:r w:rsidR="00EB7C43">
          <w:rPr>
            <w:noProof/>
          </w:rPr>
          <w:t>3</w:t>
        </w:r>
      </w:fldSimple>
      <w:bookmarkEnd w:id="79"/>
      <w:r w:rsidRPr="00F0560A">
        <w:t xml:space="preserve"> – Rede híbrida</w:t>
      </w:r>
    </w:p>
    <w:p w14:paraId="521DA19B" w14:textId="4F065371" w:rsidR="00783955" w:rsidRDefault="00A22522" w:rsidP="004B049C">
      <w:pPr>
        <w:pStyle w:val="TF-FIGURA"/>
      </w:pPr>
      <w:r>
        <w:rPr>
          <w:noProof/>
        </w:rPr>
        <w:drawing>
          <wp:inline distT="0" distB="0" distL="0" distR="0" wp14:anchorId="40BBEB18" wp14:editId="4D280382">
            <wp:extent cx="2977199" cy="2574858"/>
            <wp:effectExtent l="12700" t="12700" r="7620" b="165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6674" cy="2600350"/>
                    </a:xfrm>
                    <a:prstGeom prst="rect">
                      <a:avLst/>
                    </a:prstGeom>
                    <a:ln w="3175">
                      <a:solidFill>
                        <a:schemeClr val="tx1"/>
                      </a:solidFill>
                    </a:ln>
                  </pic:spPr>
                </pic:pic>
              </a:graphicData>
            </a:graphic>
          </wp:inline>
        </w:drawing>
      </w:r>
    </w:p>
    <w:p w14:paraId="332D5098" w14:textId="414B30DD" w:rsidR="000A7937" w:rsidRDefault="000A7937" w:rsidP="000A7937">
      <w:pPr>
        <w:pStyle w:val="TF-FONTE"/>
      </w:pPr>
      <w:r w:rsidRPr="009F39BA">
        <w:t xml:space="preserve">Fonte: </w:t>
      </w:r>
      <w:r w:rsidR="00A22522">
        <w:t>Silva</w:t>
      </w:r>
      <w:r w:rsidRPr="009F39BA">
        <w:t xml:space="preserve"> (</w:t>
      </w:r>
      <w:r w:rsidR="00A22522">
        <w:t>2010</w:t>
      </w:r>
      <w:r w:rsidRPr="009F39BA">
        <w:t>)</w:t>
      </w:r>
      <w:r>
        <w:t>.</w:t>
      </w:r>
    </w:p>
    <w:p w14:paraId="4B7F8261" w14:textId="5A2E4683" w:rsidR="00783955" w:rsidRDefault="00783955" w:rsidP="004D67D4">
      <w:pPr>
        <w:pStyle w:val="TF-TEXTO"/>
        <w:ind w:firstLine="0"/>
      </w:pPr>
    </w:p>
    <w:p w14:paraId="7CFD924C" w14:textId="08B428CD" w:rsidR="00ED77C4" w:rsidRDefault="00ED77C4" w:rsidP="00ED77C4">
      <w:pPr>
        <w:pStyle w:val="Ttulo2"/>
        <w:spacing w:after="120" w:line="240" w:lineRule="auto"/>
      </w:pPr>
      <w:r>
        <w:t>blockchain</w:t>
      </w:r>
    </w:p>
    <w:p w14:paraId="13B70F9B" w14:textId="6DE9CC9A" w:rsidR="00B33989" w:rsidRDefault="00F12B56" w:rsidP="00ED77C4">
      <w:pPr>
        <w:pStyle w:val="TF-TEXTO"/>
      </w:pPr>
      <w:r>
        <w:t xml:space="preserve">De acordo com </w:t>
      </w:r>
      <w:r w:rsidR="008C7FB1" w:rsidRPr="008C7FB1">
        <w:t>Chervinski</w:t>
      </w:r>
      <w:r w:rsidR="00967282">
        <w:t xml:space="preserve"> e </w:t>
      </w:r>
      <w:r w:rsidR="00967282" w:rsidRPr="00967282">
        <w:t>Kreutz</w:t>
      </w:r>
      <w:r w:rsidR="00967282">
        <w:t xml:space="preserve"> </w:t>
      </w:r>
      <w:r>
        <w:t xml:space="preserve">(2016), </w:t>
      </w:r>
      <w:r w:rsidR="008C7FB1">
        <w:t>blockchain</w:t>
      </w:r>
      <w:r>
        <w:t xml:space="preserve"> é uma base de dados distribuída </w:t>
      </w:r>
      <w:r w:rsidR="008C7FB1">
        <w:t xml:space="preserve">e descentralizada. Com ela, é possível armazenar de forma segura dados sensíveis entre </w:t>
      </w:r>
      <w:r w:rsidR="00EE3496">
        <w:t>vários</w:t>
      </w:r>
      <w:r w:rsidR="008C7FB1">
        <w:t xml:space="preserve"> par</w:t>
      </w:r>
      <w:r w:rsidR="00EE3496">
        <w:t>ticipantes</w:t>
      </w:r>
      <w:r w:rsidR="008C7FB1">
        <w:t xml:space="preserve"> sem a necessidade de uma autoridade centralizadora. </w:t>
      </w:r>
      <w:r w:rsidR="009D1777">
        <w:t>Um dado, para entrar na blockchain, precisa passar pela aprovação da maioria dos participantes da rede. Uma vez persistido, o dado não pode mais ser modificado.</w:t>
      </w:r>
    </w:p>
    <w:p w14:paraId="028E08DC" w14:textId="125FA1EC" w:rsidR="00ED77C4" w:rsidRDefault="009D1777" w:rsidP="00ED77C4">
      <w:pPr>
        <w:pStyle w:val="TF-TEXTO"/>
      </w:pPr>
      <w:r>
        <w:t xml:space="preserve"> A primeira aparição da tecnologia blockchain ocorreu no trabalho de Nakamoto (2008)</w:t>
      </w:r>
      <w:r w:rsidR="00B933D9">
        <w:t>.</w:t>
      </w:r>
      <w:r>
        <w:t xml:space="preserve"> </w:t>
      </w:r>
      <w:r w:rsidR="00B933D9">
        <w:t>O</w:t>
      </w:r>
      <w:r>
        <w:t xml:space="preserve"> autor propôs a implementação</w:t>
      </w:r>
      <w:r w:rsidR="001465DA">
        <w:t xml:space="preserve"> do Bitcoin,</w:t>
      </w:r>
      <w:r>
        <w:t xml:space="preserve"> um sistema de pagamento</w:t>
      </w:r>
      <w:r w:rsidR="000A1222">
        <w:t>s</w:t>
      </w:r>
      <w:r>
        <w:t xml:space="preserve"> eletrônico totalmente descentralizado</w:t>
      </w:r>
      <w:r w:rsidR="001465DA">
        <w:t xml:space="preserve"> e baseado na arquitetura P2P</w:t>
      </w:r>
      <w:r w:rsidR="00A4081C">
        <w:t xml:space="preserve">. De acordo com </w:t>
      </w:r>
      <w:r w:rsidR="00A4081C" w:rsidRPr="00A4081C">
        <w:t>Crosby</w:t>
      </w:r>
      <w:r w:rsidR="00967282">
        <w:t xml:space="preserve"> </w:t>
      </w:r>
      <w:r w:rsidR="00967282" w:rsidRPr="00967282">
        <w:rPr>
          <w:i/>
          <w:iCs/>
        </w:rPr>
        <w:t>et al.</w:t>
      </w:r>
      <w:r w:rsidR="00A4081C">
        <w:t xml:space="preserve"> (2016), por mais que a blockchain seja uma tecnologia </w:t>
      </w:r>
      <w:r w:rsidR="00656E02">
        <w:t xml:space="preserve">à parte, </w:t>
      </w:r>
      <w:r w:rsidR="00A4081C">
        <w:t xml:space="preserve">com diversas outras aplicações além do setor financeiro, seu funcionamento está fortemente ligado ao funcionamento do Bitcoin. Isso acontece pois, além da blockchain, o Bitcoin definiu uma série de tecnologias e técnicas </w:t>
      </w:r>
      <w:r w:rsidR="00165B75">
        <w:t>que, quando utilizadas em conjunto</w:t>
      </w:r>
      <w:r w:rsidR="001465DA">
        <w:t>,</w:t>
      </w:r>
      <w:r w:rsidR="00165B75">
        <w:t xml:space="preserve"> resultam em sistemas descentralizados confiáveis e robustos.</w:t>
      </w:r>
    </w:p>
    <w:p w14:paraId="22AE389C" w14:textId="142E0DC8" w:rsidR="002910B3" w:rsidRDefault="002910B3" w:rsidP="002910B3">
      <w:pPr>
        <w:pStyle w:val="TF-TEXTO"/>
      </w:pPr>
      <w:r>
        <w:t>Segundo Nakamoto (2008), um dos maiores problemas de criar um sistema financeiro eletrônico descentralizado é garantir que o usuário não gastou a mesma moeda em duas compras diferentes. Isso pode acontecer pois, sem</w:t>
      </w:r>
      <w:r w:rsidR="00270AF2">
        <w:t xml:space="preserve"> a existência de</w:t>
      </w:r>
      <w:r>
        <w:t xml:space="preserve"> uma autoridade centralizadora, os participantes recebem as mensagens em ordens diferentes o que impossibilita eles saberem quanto um determinado usuário pode gastar. Foi para resolver este problema que Nakamoto (2008) desenvolveu a base do que conhecemos como blockchain. A ideia, conforme pode ser vista na </w:t>
      </w:r>
      <w:r w:rsidR="00F0560A">
        <w:fldChar w:fldCharType="begin"/>
      </w:r>
      <w:r w:rsidR="00F0560A">
        <w:instrText xml:space="preserve"> REF _Ref57075915 \h </w:instrText>
      </w:r>
      <w:r w:rsidR="00F0560A">
        <w:fldChar w:fldCharType="separate"/>
      </w:r>
      <w:r w:rsidR="00EB7C43" w:rsidRPr="00F0560A">
        <w:t xml:space="preserve">Figura </w:t>
      </w:r>
      <w:r w:rsidR="00EB7C43">
        <w:rPr>
          <w:noProof/>
        </w:rPr>
        <w:t>4</w:t>
      </w:r>
      <w:r w:rsidR="00F0560A">
        <w:fldChar w:fldCharType="end"/>
      </w:r>
      <w:r>
        <w:t>, foi implementar um modo de coletar todas as mensagens criadas em um determinado período de tempo e salvar elas em um bloco de dados. Esse bloco, para ser considerado autêntico, precisa ser aceito pela maioria dos participantes da rede.</w:t>
      </w:r>
    </w:p>
    <w:p w14:paraId="2856D0A8" w14:textId="0E7C7321" w:rsidR="00AB7FE1" w:rsidRDefault="00AB7FE1" w:rsidP="00AB7FE1">
      <w:pPr>
        <w:pStyle w:val="TF-TEXTO"/>
      </w:pPr>
      <w:r>
        <w:t xml:space="preserve">Segundo </w:t>
      </w:r>
      <w:r w:rsidRPr="00A4081C">
        <w:t>Crosby</w:t>
      </w:r>
      <w:r>
        <w:t xml:space="preserve"> </w:t>
      </w:r>
      <w:r w:rsidRPr="00967282">
        <w:rPr>
          <w:i/>
          <w:iCs/>
        </w:rPr>
        <w:t>et al.</w:t>
      </w:r>
      <w:r>
        <w:t xml:space="preserve"> (2016), a abordagem acima ainda deixa um problema em aberto, pois qualquer usuário, mal-intencionado ou não, pode adicionar novos blocos na blockchain. Para resolver isto, Nakamoto (2008) sugeriu a utilização de uma tecnologia chamada </w:t>
      </w:r>
      <w:r w:rsidRPr="00B933D9">
        <w:rPr>
          <w:i/>
          <w:iCs/>
        </w:rPr>
        <w:t>proof of work</w:t>
      </w:r>
      <w:r>
        <w:t>. Nesta abordagem, um bloco só é aceito caso o criador dele apresente a resolução de um problema matemático específico. Este problema não é trivial e serve para provar que a criação do bloco exigiu uma certa quantia de poder computacional. Vários participantes da rede disputam entre si para resolver o problema. O primeiro a encontrar a resposta é o único que consegue criar o bloco.</w:t>
      </w:r>
    </w:p>
    <w:p w14:paraId="128E41D9" w14:textId="220D812B" w:rsidR="00F0560A" w:rsidRPr="00F0560A" w:rsidRDefault="00F0560A" w:rsidP="00F0560A">
      <w:pPr>
        <w:pStyle w:val="TF-LEGENDA"/>
      </w:pPr>
      <w:bookmarkStart w:id="80" w:name="_Ref57075915"/>
      <w:r w:rsidRPr="00F0560A">
        <w:lastRenderedPageBreak/>
        <w:t xml:space="preserve">Figura </w:t>
      </w:r>
      <w:fldSimple w:instr=" SEQ Figura \* ARABIC ">
        <w:r w:rsidR="00EB7C43">
          <w:rPr>
            <w:noProof/>
          </w:rPr>
          <w:t>4</w:t>
        </w:r>
      </w:fldSimple>
      <w:bookmarkEnd w:id="80"/>
      <w:r w:rsidRPr="00F0560A">
        <w:t xml:space="preserve"> - Blockchain</w:t>
      </w:r>
    </w:p>
    <w:p w14:paraId="7419C18B" w14:textId="77777777" w:rsidR="002910B3" w:rsidRDefault="002910B3" w:rsidP="002910B3">
      <w:pPr>
        <w:pStyle w:val="TF-FIGURA"/>
      </w:pPr>
      <w:r>
        <w:rPr>
          <w:noProof/>
        </w:rPr>
        <w:drawing>
          <wp:inline distT="0" distB="0" distL="0" distR="0" wp14:anchorId="27034DB1" wp14:editId="1A904238">
            <wp:extent cx="4333693" cy="1315108"/>
            <wp:effectExtent l="12700" t="12700" r="10160" b="184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29840" cy="1344285"/>
                    </a:xfrm>
                    <a:prstGeom prst="rect">
                      <a:avLst/>
                    </a:prstGeom>
                    <a:ln w="3175">
                      <a:solidFill>
                        <a:schemeClr val="tx1"/>
                      </a:solidFill>
                    </a:ln>
                  </pic:spPr>
                </pic:pic>
              </a:graphicData>
            </a:graphic>
          </wp:inline>
        </w:drawing>
      </w:r>
    </w:p>
    <w:p w14:paraId="508BA318" w14:textId="5CAB45E1" w:rsidR="00376D75" w:rsidRDefault="002910B3" w:rsidP="00376D75">
      <w:pPr>
        <w:pStyle w:val="TF-FONTE"/>
      </w:pPr>
      <w:r w:rsidRPr="009F39BA">
        <w:t xml:space="preserve">Fonte: </w:t>
      </w:r>
      <w:r>
        <w:t xml:space="preserve">Nakamoto </w:t>
      </w:r>
      <w:r w:rsidRPr="009F39BA">
        <w:t>(</w:t>
      </w:r>
      <w:r>
        <w:t>2008</w:t>
      </w:r>
      <w:r w:rsidRPr="009F39BA">
        <w:t>)</w:t>
      </w:r>
      <w:r>
        <w:t>.</w:t>
      </w:r>
    </w:p>
    <w:p w14:paraId="31A4C053" w14:textId="4946413D" w:rsidR="00376D75" w:rsidRDefault="00376D75" w:rsidP="00AB7FE1">
      <w:pPr>
        <w:pStyle w:val="TF-TEXTO"/>
      </w:pPr>
      <w:r>
        <w:tab/>
      </w:r>
    </w:p>
    <w:p w14:paraId="27520F54" w14:textId="14626412" w:rsidR="001465DA" w:rsidRDefault="005751D0" w:rsidP="004E5C3A">
      <w:pPr>
        <w:pStyle w:val="TF-TEXTO"/>
      </w:pPr>
      <w:r>
        <w:t xml:space="preserve">Conforme definido por </w:t>
      </w:r>
      <w:r w:rsidRPr="008C7FB1">
        <w:t>Chervinski</w:t>
      </w:r>
      <w:r w:rsidR="00967282">
        <w:t xml:space="preserve"> e </w:t>
      </w:r>
      <w:r w:rsidR="00967282" w:rsidRPr="00967282">
        <w:t>Kreutz</w:t>
      </w:r>
      <w:r>
        <w:t xml:space="preserve"> (2016), cada bloco de uma blockchain possu</w:t>
      </w:r>
      <w:del w:id="81" w:author="Andreza Sartori" w:date="2020-12-07T21:21:00Z">
        <w:r w:rsidDel="006127F3">
          <w:delText>í</w:delText>
        </w:r>
      </w:del>
      <w:ins w:id="82" w:author="Andreza Sartori" w:date="2020-12-07T21:21:00Z">
        <w:r w:rsidR="006127F3">
          <w:t>i</w:t>
        </w:r>
      </w:ins>
      <w:r>
        <w:t xml:space="preserve"> um identificador único que é gerado através da aplicação de uma função </w:t>
      </w:r>
      <w:r w:rsidRPr="00B933D9">
        <w:rPr>
          <w:i/>
          <w:iCs/>
        </w:rPr>
        <w:t>hash</w:t>
      </w:r>
      <w:r>
        <w:t xml:space="preserve"> sobre o seu conteúdo. Alguns dos campos presentes no conteúdo de um bloco que impactam na geração do seu identificador são versão, resposta do </w:t>
      </w:r>
      <w:r w:rsidR="00EE3496" w:rsidRPr="00B933D9">
        <w:rPr>
          <w:i/>
          <w:iCs/>
        </w:rPr>
        <w:t>p</w:t>
      </w:r>
      <w:r w:rsidRPr="00B933D9">
        <w:rPr>
          <w:i/>
          <w:iCs/>
        </w:rPr>
        <w:t xml:space="preserve">roof of </w:t>
      </w:r>
      <w:r w:rsidR="00EE3496" w:rsidRPr="00B933D9">
        <w:rPr>
          <w:i/>
          <w:iCs/>
        </w:rPr>
        <w:t>w</w:t>
      </w:r>
      <w:r w:rsidRPr="00B933D9">
        <w:rPr>
          <w:i/>
          <w:iCs/>
        </w:rPr>
        <w:t>ork</w:t>
      </w:r>
      <w:r w:rsidR="001C284A">
        <w:t xml:space="preserve"> </w:t>
      </w:r>
      <w:r>
        <w:t xml:space="preserve">e identificador do bloco anterior. O fato de se utilizar o identificador do bloco anterior para gerar o identificador do próximo bloco torna a blockchain uma base de dados imutável. Isso </w:t>
      </w:r>
      <w:r w:rsidR="00AB7FE1">
        <w:t>acontece,</w:t>
      </w:r>
      <w:r>
        <w:t xml:space="preserve"> pois, para um usuário mal</w:t>
      </w:r>
      <w:r w:rsidR="001C284A">
        <w:t>-</w:t>
      </w:r>
      <w:r>
        <w:t xml:space="preserve">intencionado alterar o conteúdo de um bloco, ele precisa gerar toda a sequência de blocos subsequentes ao bloco alterado. </w:t>
      </w:r>
      <w:r w:rsidR="000A1222">
        <w:t>O único modo dele ter sucesso nessa operação é caso ele possua sozinho mais poder computacional que todo o restante da rede.</w:t>
      </w:r>
    </w:p>
    <w:p w14:paraId="409DBB00" w14:textId="77777777" w:rsidR="004E5C3A" w:rsidRDefault="004E5C3A" w:rsidP="004E5C3A">
      <w:pPr>
        <w:pStyle w:val="TF-TEXTO"/>
      </w:pPr>
    </w:p>
    <w:p w14:paraId="2F2B8D73" w14:textId="3DBD72A2" w:rsidR="001465DA" w:rsidRDefault="00167F58" w:rsidP="001465DA">
      <w:pPr>
        <w:pStyle w:val="Ttulo2"/>
        <w:spacing w:after="120" w:line="240" w:lineRule="auto"/>
      </w:pPr>
      <w:commentRangeStart w:id="83"/>
      <w:r>
        <w:t>SMTP</w:t>
      </w:r>
      <w:commentRangeEnd w:id="83"/>
      <w:r w:rsidR="00145F19">
        <w:rPr>
          <w:rStyle w:val="Refdecomentrio"/>
          <w:caps w:val="0"/>
          <w:color w:val="auto"/>
        </w:rPr>
        <w:commentReference w:id="83"/>
      </w:r>
    </w:p>
    <w:p w14:paraId="20737533" w14:textId="12FE9522" w:rsidR="004330AC" w:rsidRDefault="00736AE9" w:rsidP="004E5C3A">
      <w:pPr>
        <w:pStyle w:val="TF-TEXTO"/>
      </w:pPr>
      <w:r>
        <w:t>S</w:t>
      </w:r>
      <w:r w:rsidR="00C64198">
        <w:t xml:space="preserve">ão vários os componentes que </w:t>
      </w:r>
      <w:r w:rsidR="00167F58">
        <w:t xml:space="preserve">são </w:t>
      </w:r>
      <w:r w:rsidR="00C64198">
        <w:t xml:space="preserve">necessários em um sistema de correio eletrônico. </w:t>
      </w:r>
      <w:r>
        <w:t>Segundo Riabov (2005), o</w:t>
      </w:r>
      <w:r w:rsidR="00C64198">
        <w:t>s agentes básicos são o Mail Transfer Agent (MTA) e o User Agent (UA). O MTA é o agente que de fato transmite os e-mails. Um sistema de correio eletrônico precisa ter um agente MTA</w:t>
      </w:r>
      <w:r w:rsidR="00167F58">
        <w:t xml:space="preserve"> tanto</w:t>
      </w:r>
      <w:r w:rsidR="00C64198">
        <w:t xml:space="preserve"> no cliente para fazer </w:t>
      </w:r>
      <w:r w:rsidR="00167F58">
        <w:t>o</w:t>
      </w:r>
      <w:r w:rsidR="00C64198">
        <w:t xml:space="preserve"> envio do e-mail </w:t>
      </w:r>
      <w:r w:rsidR="00167F58">
        <w:t>quanto</w:t>
      </w:r>
      <w:r w:rsidR="00C64198">
        <w:t xml:space="preserve"> no servidor para fazer o recebimento. Servidor</w:t>
      </w:r>
      <w:r w:rsidR="00167F58">
        <w:t>es</w:t>
      </w:r>
      <w:r w:rsidR="00C64198">
        <w:t xml:space="preserve"> de e-mail diferentes também se comunicam utilizando os agentes MTA. </w:t>
      </w:r>
      <w:r w:rsidR="006F5CE0">
        <w:t>Por outro lado, o</w:t>
      </w:r>
      <w:r w:rsidR="00C64198">
        <w:t xml:space="preserve"> UA</w:t>
      </w:r>
      <w:r w:rsidR="00167F58">
        <w:t xml:space="preserve"> é o programa de usuário responsável por se comunicar com o MTA e fazer as devidas ações como recuperar ou enviar e-mails. </w:t>
      </w:r>
      <w:r w:rsidR="004E5C3A">
        <w:t xml:space="preserve">A organização dos agentes em um sistema de correio eletrônico pode ser vista na </w:t>
      </w:r>
      <w:r w:rsidR="00F0560A">
        <w:fldChar w:fldCharType="begin"/>
      </w:r>
      <w:r w:rsidR="00F0560A">
        <w:instrText xml:space="preserve"> REF _Ref57075963 \h </w:instrText>
      </w:r>
      <w:r w:rsidR="00F0560A">
        <w:fldChar w:fldCharType="separate"/>
      </w:r>
      <w:r w:rsidR="00EB7C43">
        <w:t xml:space="preserve">Figura </w:t>
      </w:r>
      <w:r w:rsidR="00EB7C43">
        <w:rPr>
          <w:noProof/>
        </w:rPr>
        <w:t>5</w:t>
      </w:r>
      <w:r w:rsidR="00F0560A">
        <w:fldChar w:fldCharType="end"/>
      </w:r>
      <w:r w:rsidR="004E5C3A">
        <w:t>.</w:t>
      </w:r>
    </w:p>
    <w:p w14:paraId="784E0CD8" w14:textId="05DD17F6" w:rsidR="00F0560A" w:rsidRDefault="00F0560A" w:rsidP="00F0560A">
      <w:pPr>
        <w:pStyle w:val="TF-LEGENDA"/>
      </w:pPr>
      <w:bookmarkStart w:id="84" w:name="_Ref57075963"/>
      <w:r>
        <w:t xml:space="preserve">Figura </w:t>
      </w:r>
      <w:fldSimple w:instr=" SEQ Figura \* ARABIC ">
        <w:r w:rsidR="00EB7C43">
          <w:rPr>
            <w:noProof/>
          </w:rPr>
          <w:t>5</w:t>
        </w:r>
      </w:fldSimple>
      <w:bookmarkEnd w:id="84"/>
      <w:r>
        <w:t xml:space="preserve"> - </w:t>
      </w:r>
      <w:r w:rsidRPr="00200BDE">
        <w:t>Organização dos agentes</w:t>
      </w:r>
    </w:p>
    <w:p w14:paraId="7DF27A35" w14:textId="09C6DF5C" w:rsidR="004330AC" w:rsidRDefault="004E5C3A" w:rsidP="004E5C3A">
      <w:pPr>
        <w:pStyle w:val="TF-FIGURA"/>
      </w:pPr>
      <w:r>
        <w:rPr>
          <w:noProof/>
        </w:rPr>
        <w:drawing>
          <wp:inline distT="0" distB="0" distL="0" distR="0" wp14:anchorId="2D738A3D" wp14:editId="4FB296B4">
            <wp:extent cx="4347378" cy="1930252"/>
            <wp:effectExtent l="12700" t="12700" r="8890" b="133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49340" cy="1975523"/>
                    </a:xfrm>
                    <a:prstGeom prst="rect">
                      <a:avLst/>
                    </a:prstGeom>
                    <a:ln w="3175">
                      <a:solidFill>
                        <a:schemeClr val="tx1"/>
                      </a:solidFill>
                    </a:ln>
                  </pic:spPr>
                </pic:pic>
              </a:graphicData>
            </a:graphic>
          </wp:inline>
        </w:drawing>
      </w:r>
    </w:p>
    <w:p w14:paraId="6ACF4EF7" w14:textId="08A5B3B6" w:rsidR="004C465D" w:rsidRDefault="004E5C3A" w:rsidP="004C465D">
      <w:pPr>
        <w:pStyle w:val="TF-FONTE"/>
      </w:pPr>
      <w:r w:rsidRPr="009F39BA">
        <w:t xml:space="preserve">Fonte: </w:t>
      </w:r>
      <w:r>
        <w:t xml:space="preserve">Riabov </w:t>
      </w:r>
      <w:r w:rsidRPr="009F39BA">
        <w:t>(</w:t>
      </w:r>
      <w:r>
        <w:t>2005</w:t>
      </w:r>
      <w:r w:rsidRPr="009F39BA">
        <w:t>)</w:t>
      </w:r>
      <w:r>
        <w:t>.</w:t>
      </w:r>
    </w:p>
    <w:p w14:paraId="4917CDB3" w14:textId="77777777" w:rsidR="007F5A22" w:rsidRDefault="007F5A22" w:rsidP="007F5A22">
      <w:pPr>
        <w:pStyle w:val="TF-TEXTO"/>
        <w:ind w:firstLine="709"/>
      </w:pPr>
    </w:p>
    <w:p w14:paraId="3DAFE824" w14:textId="51FEAAC0" w:rsidR="004330AC" w:rsidRDefault="00736AE9" w:rsidP="007F5A22">
      <w:pPr>
        <w:pStyle w:val="TF-TEXTO"/>
        <w:ind w:firstLine="709"/>
      </w:pPr>
      <w:r>
        <w:t>O protocolo SMTP é o responsável por intermediar a conversa entre diferentes agentes MTA. De acordo com Riabov (2005), o SMTP define quais comandos podem ser enviados</w:t>
      </w:r>
      <w:r w:rsidR="004E5C3A">
        <w:t xml:space="preserve"> </w:t>
      </w:r>
      <w:del w:id="85" w:author="Andreza Sartori" w:date="2020-12-07T21:24:00Z">
        <w:r w:rsidDel="00577933">
          <w:delText>e também define</w:delText>
        </w:r>
      </w:del>
      <w:ins w:id="86" w:author="Andreza Sartori" w:date="2020-12-07T21:24:00Z">
        <w:r w:rsidR="00577933">
          <w:t>bem como</w:t>
        </w:r>
      </w:ins>
      <w:r>
        <w:t xml:space="preserve"> as possíveis respostas para esses comandos. O funcionamento desta conexão inicia com um MTA enviando uma </w:t>
      </w:r>
      <w:r w:rsidR="004E5C3A">
        <w:t>requisição</w:t>
      </w:r>
      <w:r>
        <w:t xml:space="preserve"> na porta 25 de outro MTA. A part</w:t>
      </w:r>
      <w:r w:rsidR="006F5CE0">
        <w:t>ir</w:t>
      </w:r>
      <w:r>
        <w:t xml:space="preserve"> desse ponto, os dois agentes estão conectados e começa</w:t>
      </w:r>
      <w:r w:rsidR="004E5C3A">
        <w:t>m</w:t>
      </w:r>
      <w:r>
        <w:t xml:space="preserve"> a transferir as mensagens definidas pelo SMTP. Uma lista com algumas possíveis mensagens pode ser vista no </w:t>
      </w:r>
      <w:r w:rsidR="004C465D">
        <w:fldChar w:fldCharType="begin"/>
      </w:r>
      <w:r w:rsidR="004C465D">
        <w:instrText xml:space="preserve"> REF _Ref57076327 \h </w:instrText>
      </w:r>
      <w:r w:rsidR="004C465D">
        <w:fldChar w:fldCharType="separate"/>
      </w:r>
      <w:r w:rsidR="00EB7C43">
        <w:t xml:space="preserve">Quadro </w:t>
      </w:r>
      <w:r w:rsidR="00EB7C43">
        <w:rPr>
          <w:noProof/>
        </w:rPr>
        <w:t>3</w:t>
      </w:r>
      <w:r w:rsidR="004C465D">
        <w:fldChar w:fldCharType="end"/>
      </w:r>
      <w:r>
        <w:t>.</w:t>
      </w:r>
    </w:p>
    <w:p w14:paraId="121CAD96" w14:textId="12065822" w:rsidR="004C465D" w:rsidRDefault="004C465D" w:rsidP="004C465D">
      <w:pPr>
        <w:pStyle w:val="TF-LEGENDA"/>
      </w:pPr>
      <w:bookmarkStart w:id="87" w:name="_Ref57076327"/>
      <w:r>
        <w:lastRenderedPageBreak/>
        <w:t xml:space="preserve">Quadro </w:t>
      </w:r>
      <w:fldSimple w:instr=" SEQ Quadro \* ARABIC ">
        <w:r w:rsidR="00EB7C43">
          <w:rPr>
            <w:noProof/>
          </w:rPr>
          <w:t>3</w:t>
        </w:r>
      </w:fldSimple>
      <w:bookmarkEnd w:id="87"/>
      <w:r>
        <w:t xml:space="preserve"> - </w:t>
      </w:r>
      <w:r w:rsidRPr="00340534">
        <w:t>Comandos SMTP</w:t>
      </w:r>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01"/>
        <w:gridCol w:w="5002"/>
        <w:gridCol w:w="2617"/>
      </w:tblGrid>
      <w:tr w:rsidR="00FC1572" w:rsidRPr="007E0D87" w14:paraId="2ED51EC4" w14:textId="3B6E8808" w:rsidTr="009D148A">
        <w:trPr>
          <w:cantSplit/>
          <w:trHeight w:val="250"/>
          <w:jc w:val="center"/>
        </w:trPr>
        <w:tc>
          <w:tcPr>
            <w:tcW w:w="1101" w:type="dxa"/>
            <w:tcBorders>
              <w:top w:val="nil"/>
              <w:left w:val="single" w:sz="4" w:space="0" w:color="auto"/>
            </w:tcBorders>
            <w:shd w:val="clear" w:color="auto" w:fill="A6A6A6"/>
          </w:tcPr>
          <w:p w14:paraId="1FE9CDB7" w14:textId="6C0A292B" w:rsidR="00FC1572" w:rsidRPr="007E0D87" w:rsidRDefault="00FC1572" w:rsidP="009D148A">
            <w:pPr>
              <w:pStyle w:val="TF-TEXTOQUADRO"/>
            </w:pPr>
            <w:r>
              <w:t>Comando</w:t>
            </w:r>
          </w:p>
        </w:tc>
        <w:tc>
          <w:tcPr>
            <w:tcW w:w="5002" w:type="dxa"/>
            <w:tcBorders>
              <w:bottom w:val="single" w:sz="4" w:space="0" w:color="auto"/>
            </w:tcBorders>
            <w:shd w:val="clear" w:color="auto" w:fill="A6A6A6"/>
          </w:tcPr>
          <w:p w14:paraId="6785985B" w14:textId="3EAD5362" w:rsidR="00FC1572" w:rsidRPr="007E0D87" w:rsidRDefault="00FC1572" w:rsidP="009D148A">
            <w:pPr>
              <w:pStyle w:val="TF-TEXTOQUADRO"/>
            </w:pPr>
            <w:r>
              <w:t>Descrição</w:t>
            </w:r>
          </w:p>
        </w:tc>
        <w:tc>
          <w:tcPr>
            <w:tcW w:w="2617" w:type="dxa"/>
            <w:tcBorders>
              <w:bottom w:val="single" w:sz="4" w:space="0" w:color="auto"/>
            </w:tcBorders>
            <w:shd w:val="clear" w:color="auto" w:fill="A6A6A6"/>
          </w:tcPr>
          <w:p w14:paraId="1A656F94" w14:textId="1A46C09B" w:rsidR="00FC1572" w:rsidRDefault="00FC1572" w:rsidP="009D148A">
            <w:pPr>
              <w:pStyle w:val="TF-TEXTOQUADRO"/>
            </w:pPr>
            <w:r>
              <w:t>Exemplo</w:t>
            </w:r>
          </w:p>
        </w:tc>
      </w:tr>
      <w:tr w:rsidR="00FC1572" w:rsidRPr="007E0D87" w14:paraId="5764801F" w14:textId="40763DFB" w:rsidTr="009D148A">
        <w:trPr>
          <w:trHeight w:val="260"/>
          <w:jc w:val="center"/>
        </w:trPr>
        <w:tc>
          <w:tcPr>
            <w:tcW w:w="1101" w:type="dxa"/>
            <w:tcBorders>
              <w:left w:val="single" w:sz="4" w:space="0" w:color="auto"/>
            </w:tcBorders>
          </w:tcPr>
          <w:p w14:paraId="410A06C4" w14:textId="7675C289" w:rsidR="00FC1572" w:rsidRPr="007E0D87" w:rsidRDefault="00FC1572" w:rsidP="009D148A">
            <w:pPr>
              <w:pStyle w:val="TF-TEXTOQUADRO"/>
              <w:rPr>
                <w:bCs/>
              </w:rPr>
            </w:pPr>
            <w:r>
              <w:t>DATA</w:t>
            </w:r>
          </w:p>
        </w:tc>
        <w:tc>
          <w:tcPr>
            <w:tcW w:w="5002" w:type="dxa"/>
            <w:tcBorders>
              <w:bottom w:val="single" w:sz="4" w:space="0" w:color="auto"/>
            </w:tcBorders>
          </w:tcPr>
          <w:p w14:paraId="38B26492" w14:textId="2634938A" w:rsidR="00FC1572" w:rsidRPr="007E0D87" w:rsidRDefault="00FC1572" w:rsidP="009D148A">
            <w:pPr>
              <w:pStyle w:val="TF-TEXTOQUADRO"/>
            </w:pPr>
            <w:r>
              <w:t>Comando utilizado para definir a mensagem</w:t>
            </w:r>
          </w:p>
        </w:tc>
        <w:tc>
          <w:tcPr>
            <w:tcW w:w="2617" w:type="dxa"/>
            <w:tcBorders>
              <w:bottom w:val="single" w:sz="4" w:space="0" w:color="auto"/>
            </w:tcBorders>
          </w:tcPr>
          <w:p w14:paraId="1334AF63" w14:textId="5E7E76AC" w:rsidR="00FC1572" w:rsidRDefault="00FC1572" w:rsidP="009D148A">
            <w:pPr>
              <w:pStyle w:val="TF-TEXTOQUADRO"/>
            </w:pPr>
            <w:r w:rsidRPr="00FC1572">
              <w:t>DATA Bom dia.</w:t>
            </w:r>
          </w:p>
        </w:tc>
      </w:tr>
      <w:tr w:rsidR="00FC1572" w:rsidRPr="007E0D87" w14:paraId="27A91262" w14:textId="67391D56" w:rsidTr="009D148A">
        <w:trPr>
          <w:trHeight w:val="250"/>
          <w:jc w:val="center"/>
        </w:trPr>
        <w:tc>
          <w:tcPr>
            <w:tcW w:w="1101" w:type="dxa"/>
            <w:tcBorders>
              <w:left w:val="single" w:sz="4" w:space="0" w:color="auto"/>
            </w:tcBorders>
          </w:tcPr>
          <w:p w14:paraId="45941894" w14:textId="73A2443F" w:rsidR="00FC1572" w:rsidRPr="00793C2D" w:rsidRDefault="00FC1572" w:rsidP="009D148A">
            <w:pPr>
              <w:pStyle w:val="TF-TEXTOQUADRO"/>
              <w:rPr>
                <w:lang w:val="en-US"/>
              </w:rPr>
            </w:pPr>
            <w:r>
              <w:rPr>
                <w:lang w:val="en-US"/>
              </w:rPr>
              <w:t>HELLO</w:t>
            </w:r>
          </w:p>
        </w:tc>
        <w:tc>
          <w:tcPr>
            <w:tcW w:w="5002" w:type="dxa"/>
            <w:tcBorders>
              <w:top w:val="single" w:sz="4" w:space="0" w:color="auto"/>
            </w:tcBorders>
          </w:tcPr>
          <w:p w14:paraId="5D7FAE25" w14:textId="4B2F3511" w:rsidR="00FC1572" w:rsidRPr="007E0D87" w:rsidRDefault="00FC1572" w:rsidP="009D148A">
            <w:pPr>
              <w:pStyle w:val="TF-TEXTOQUADRO"/>
            </w:pPr>
            <w:r>
              <w:t>Utilizado pelo cliente para se identificar</w:t>
            </w:r>
          </w:p>
        </w:tc>
        <w:tc>
          <w:tcPr>
            <w:tcW w:w="2617" w:type="dxa"/>
            <w:tcBorders>
              <w:top w:val="single" w:sz="4" w:space="0" w:color="auto"/>
            </w:tcBorders>
          </w:tcPr>
          <w:p w14:paraId="15276B2C" w14:textId="7C0D6B3C" w:rsidR="00FC1572" w:rsidRDefault="00FC1572" w:rsidP="009D148A">
            <w:pPr>
              <w:pStyle w:val="TF-TEXTOQUADRO"/>
            </w:pPr>
            <w:r>
              <w:t>HELLO: furb.br</w:t>
            </w:r>
          </w:p>
        </w:tc>
      </w:tr>
      <w:tr w:rsidR="00FC1572" w:rsidRPr="00193DFB" w14:paraId="3A62E603" w14:textId="24474549" w:rsidTr="009D148A">
        <w:trPr>
          <w:trHeight w:val="260"/>
          <w:jc w:val="center"/>
        </w:trPr>
        <w:tc>
          <w:tcPr>
            <w:tcW w:w="1101" w:type="dxa"/>
            <w:tcBorders>
              <w:left w:val="single" w:sz="4" w:space="0" w:color="auto"/>
            </w:tcBorders>
          </w:tcPr>
          <w:p w14:paraId="1C331444" w14:textId="07B8E1F9" w:rsidR="00FC1572" w:rsidRPr="007E0D87" w:rsidRDefault="00FC1572" w:rsidP="009D148A">
            <w:pPr>
              <w:pStyle w:val="TF-TEXTOQUADRO"/>
            </w:pPr>
            <w:r w:rsidRPr="004330AC">
              <w:t>MAIL FROM</w:t>
            </w:r>
          </w:p>
        </w:tc>
        <w:tc>
          <w:tcPr>
            <w:tcW w:w="5002" w:type="dxa"/>
            <w:tcBorders>
              <w:bottom w:val="single" w:sz="4" w:space="0" w:color="auto"/>
            </w:tcBorders>
          </w:tcPr>
          <w:p w14:paraId="6E9D464C" w14:textId="7FEDA9EE" w:rsidR="00FC1572" w:rsidRPr="007E0D87" w:rsidRDefault="00FC1572" w:rsidP="009D148A">
            <w:pPr>
              <w:pStyle w:val="TF-TEXTOQUADRO"/>
            </w:pPr>
            <w:r>
              <w:t xml:space="preserve">Utilizado pelo cliente para identificar o </w:t>
            </w:r>
            <w:r w:rsidR="009D148A">
              <w:t>remetente</w:t>
            </w:r>
          </w:p>
        </w:tc>
        <w:tc>
          <w:tcPr>
            <w:tcW w:w="2617" w:type="dxa"/>
            <w:tcBorders>
              <w:bottom w:val="single" w:sz="4" w:space="0" w:color="auto"/>
            </w:tcBorders>
          </w:tcPr>
          <w:p w14:paraId="5D39D43D" w14:textId="14C5CBBC" w:rsidR="00FC1572" w:rsidRPr="00AB7FE1" w:rsidRDefault="00FC1572" w:rsidP="009D148A">
            <w:pPr>
              <w:pStyle w:val="TF-TEXTOQUADRO"/>
              <w:rPr>
                <w:lang w:val="en-US"/>
              </w:rPr>
            </w:pPr>
            <w:r w:rsidRPr="00AB7FE1">
              <w:rPr>
                <w:lang w:val="en-US"/>
              </w:rPr>
              <w:t>MAIL FROM: rrussi@furb.br</w:t>
            </w:r>
          </w:p>
        </w:tc>
      </w:tr>
      <w:tr w:rsidR="009D148A" w:rsidRPr="007E0D87" w14:paraId="19451502" w14:textId="77777777" w:rsidTr="009D148A">
        <w:trPr>
          <w:trHeight w:val="260"/>
          <w:jc w:val="center"/>
        </w:trPr>
        <w:tc>
          <w:tcPr>
            <w:tcW w:w="1101" w:type="dxa"/>
            <w:tcBorders>
              <w:left w:val="single" w:sz="4" w:space="0" w:color="auto"/>
              <w:bottom w:val="single" w:sz="4" w:space="0" w:color="auto"/>
            </w:tcBorders>
          </w:tcPr>
          <w:p w14:paraId="17642EA6" w14:textId="5760B702" w:rsidR="009D148A" w:rsidRPr="004330AC" w:rsidRDefault="009D148A" w:rsidP="009D148A">
            <w:pPr>
              <w:pStyle w:val="TF-TEXTOQUADRO"/>
            </w:pPr>
            <w:r w:rsidRPr="00FC1572">
              <w:t>VRFY</w:t>
            </w:r>
          </w:p>
        </w:tc>
        <w:tc>
          <w:tcPr>
            <w:tcW w:w="5002" w:type="dxa"/>
            <w:tcBorders>
              <w:bottom w:val="single" w:sz="4" w:space="0" w:color="auto"/>
            </w:tcBorders>
          </w:tcPr>
          <w:p w14:paraId="795E63DA" w14:textId="65FDF923" w:rsidR="009D148A" w:rsidRDefault="009D148A" w:rsidP="009D148A">
            <w:pPr>
              <w:pStyle w:val="TF-TEXTOQUADRO"/>
            </w:pPr>
            <w:r>
              <w:t>Valida se o destinatário é valido</w:t>
            </w:r>
          </w:p>
        </w:tc>
        <w:tc>
          <w:tcPr>
            <w:tcW w:w="2617" w:type="dxa"/>
            <w:tcBorders>
              <w:bottom w:val="single" w:sz="4" w:space="0" w:color="auto"/>
            </w:tcBorders>
          </w:tcPr>
          <w:p w14:paraId="3529A253" w14:textId="44E44224" w:rsidR="009D148A" w:rsidRDefault="009D148A" w:rsidP="009D148A">
            <w:pPr>
              <w:pStyle w:val="TF-TEXTOQUADRO"/>
            </w:pPr>
            <w:r w:rsidRPr="00FC1572">
              <w:t>VRFY</w:t>
            </w:r>
            <w:r>
              <w:t>: schuartzrussi@gmail.com</w:t>
            </w:r>
          </w:p>
        </w:tc>
      </w:tr>
      <w:tr w:rsidR="009D148A" w:rsidRPr="007E0D87" w14:paraId="64A6B43B" w14:textId="0E901662" w:rsidTr="009D148A">
        <w:trPr>
          <w:trHeight w:val="260"/>
          <w:jc w:val="center"/>
        </w:trPr>
        <w:tc>
          <w:tcPr>
            <w:tcW w:w="1101" w:type="dxa"/>
            <w:tcBorders>
              <w:left w:val="single" w:sz="4" w:space="0" w:color="auto"/>
              <w:bottom w:val="single" w:sz="4" w:space="0" w:color="auto"/>
            </w:tcBorders>
          </w:tcPr>
          <w:p w14:paraId="7F1ED096" w14:textId="6CE5820C" w:rsidR="009D148A" w:rsidRPr="007E0D87" w:rsidRDefault="009D148A" w:rsidP="009D148A">
            <w:pPr>
              <w:pStyle w:val="TF-TEXTOQUADRO"/>
            </w:pPr>
            <w:r w:rsidRPr="004330AC">
              <w:t>RCPT</w:t>
            </w:r>
          </w:p>
        </w:tc>
        <w:tc>
          <w:tcPr>
            <w:tcW w:w="5002" w:type="dxa"/>
            <w:tcBorders>
              <w:bottom w:val="single" w:sz="4" w:space="0" w:color="auto"/>
            </w:tcBorders>
          </w:tcPr>
          <w:p w14:paraId="5C34FFFA" w14:textId="01BC8C9D" w:rsidR="009D148A" w:rsidRPr="007E0D87" w:rsidRDefault="009D148A" w:rsidP="009D148A">
            <w:pPr>
              <w:pStyle w:val="TF-TEXTOQUADRO"/>
            </w:pPr>
            <w:r>
              <w:t>Utilizado pelo cliente para identificar o destinatário. Se existe mais de um destinatário, o comando é repetido</w:t>
            </w:r>
          </w:p>
        </w:tc>
        <w:tc>
          <w:tcPr>
            <w:tcW w:w="2617" w:type="dxa"/>
            <w:tcBorders>
              <w:bottom w:val="single" w:sz="4" w:space="0" w:color="auto"/>
            </w:tcBorders>
          </w:tcPr>
          <w:p w14:paraId="48B7687F" w14:textId="37F79A43" w:rsidR="009D148A" w:rsidRDefault="009D148A" w:rsidP="009D148A">
            <w:pPr>
              <w:pStyle w:val="TF-TEXTOQUADRO"/>
            </w:pPr>
            <w:r>
              <w:t>RCPT: schuartzrussi@gmail.com</w:t>
            </w:r>
          </w:p>
        </w:tc>
      </w:tr>
      <w:tr w:rsidR="009D148A" w:rsidRPr="007E0D87" w14:paraId="7232DCB6" w14:textId="3F98C511" w:rsidTr="009D148A">
        <w:trPr>
          <w:trHeight w:val="260"/>
          <w:jc w:val="center"/>
        </w:trPr>
        <w:tc>
          <w:tcPr>
            <w:tcW w:w="1101" w:type="dxa"/>
            <w:tcBorders>
              <w:top w:val="single" w:sz="4" w:space="0" w:color="auto"/>
              <w:left w:val="single" w:sz="4" w:space="0" w:color="auto"/>
              <w:bottom w:val="single" w:sz="4" w:space="0" w:color="auto"/>
              <w:right w:val="single" w:sz="4" w:space="0" w:color="auto"/>
            </w:tcBorders>
          </w:tcPr>
          <w:p w14:paraId="3DE965C9" w14:textId="7CB1E8D9" w:rsidR="009D148A" w:rsidRPr="007E0D87" w:rsidRDefault="009D148A" w:rsidP="009D148A">
            <w:pPr>
              <w:pStyle w:val="TF-TEXTOQUADRO"/>
            </w:pPr>
            <w:r w:rsidRPr="004330AC">
              <w:t>RSET</w:t>
            </w:r>
          </w:p>
        </w:tc>
        <w:tc>
          <w:tcPr>
            <w:tcW w:w="5002" w:type="dxa"/>
            <w:tcBorders>
              <w:top w:val="single" w:sz="4" w:space="0" w:color="auto"/>
              <w:left w:val="single" w:sz="4" w:space="0" w:color="auto"/>
              <w:bottom w:val="single" w:sz="4" w:space="0" w:color="auto"/>
              <w:right w:val="single" w:sz="4" w:space="0" w:color="auto"/>
            </w:tcBorders>
          </w:tcPr>
          <w:p w14:paraId="3DF2AFB4" w14:textId="295FF623" w:rsidR="009D148A" w:rsidRPr="007E0D87" w:rsidRDefault="009D148A" w:rsidP="009D148A">
            <w:pPr>
              <w:pStyle w:val="TF-TEXTOQUADRO"/>
            </w:pPr>
            <w:r>
              <w:t>Reinicia a conexão. Todos os dados enviados são perdidos</w:t>
            </w:r>
          </w:p>
        </w:tc>
        <w:tc>
          <w:tcPr>
            <w:tcW w:w="2617" w:type="dxa"/>
            <w:tcBorders>
              <w:top w:val="single" w:sz="4" w:space="0" w:color="auto"/>
              <w:left w:val="single" w:sz="4" w:space="0" w:color="auto"/>
              <w:bottom w:val="single" w:sz="4" w:space="0" w:color="auto"/>
              <w:right w:val="single" w:sz="4" w:space="0" w:color="auto"/>
            </w:tcBorders>
          </w:tcPr>
          <w:p w14:paraId="62CCE58E" w14:textId="71C845EE" w:rsidR="009D148A" w:rsidRDefault="009D148A" w:rsidP="009D148A">
            <w:pPr>
              <w:pStyle w:val="TF-TEXTOQUADRO"/>
            </w:pPr>
            <w:r w:rsidRPr="004330AC">
              <w:t>RSET</w:t>
            </w:r>
          </w:p>
        </w:tc>
      </w:tr>
      <w:tr w:rsidR="009D148A" w:rsidRPr="007E0D87" w14:paraId="440F8C4B" w14:textId="698F6441" w:rsidTr="009D148A">
        <w:trPr>
          <w:trHeight w:val="260"/>
          <w:jc w:val="center"/>
        </w:trPr>
        <w:tc>
          <w:tcPr>
            <w:tcW w:w="1101" w:type="dxa"/>
            <w:tcBorders>
              <w:top w:val="single" w:sz="4" w:space="0" w:color="auto"/>
              <w:left w:val="single" w:sz="4" w:space="0" w:color="auto"/>
              <w:bottom w:val="single" w:sz="4" w:space="0" w:color="auto"/>
              <w:right w:val="single" w:sz="4" w:space="0" w:color="auto"/>
            </w:tcBorders>
          </w:tcPr>
          <w:p w14:paraId="244A1E17" w14:textId="688D7C10" w:rsidR="009D148A" w:rsidRDefault="009D148A" w:rsidP="009D148A">
            <w:pPr>
              <w:pStyle w:val="TF-TEXTOQUADRO"/>
            </w:pPr>
            <w:r w:rsidRPr="004330AC">
              <w:t>QUIT</w:t>
            </w:r>
          </w:p>
        </w:tc>
        <w:tc>
          <w:tcPr>
            <w:tcW w:w="5002" w:type="dxa"/>
            <w:tcBorders>
              <w:top w:val="single" w:sz="4" w:space="0" w:color="auto"/>
              <w:left w:val="single" w:sz="4" w:space="0" w:color="auto"/>
              <w:bottom w:val="single" w:sz="4" w:space="0" w:color="auto"/>
              <w:right w:val="single" w:sz="4" w:space="0" w:color="auto"/>
            </w:tcBorders>
          </w:tcPr>
          <w:p w14:paraId="4A712874" w14:textId="09AD17AA" w:rsidR="009D148A" w:rsidRDefault="009D148A" w:rsidP="009D148A">
            <w:pPr>
              <w:pStyle w:val="TF-TEXTOQUADRO"/>
            </w:pPr>
            <w:r>
              <w:t>Finaliza o envio</w:t>
            </w:r>
          </w:p>
        </w:tc>
        <w:tc>
          <w:tcPr>
            <w:tcW w:w="2617" w:type="dxa"/>
            <w:tcBorders>
              <w:top w:val="single" w:sz="4" w:space="0" w:color="auto"/>
              <w:left w:val="single" w:sz="4" w:space="0" w:color="auto"/>
              <w:bottom w:val="single" w:sz="4" w:space="0" w:color="auto"/>
              <w:right w:val="single" w:sz="4" w:space="0" w:color="auto"/>
            </w:tcBorders>
          </w:tcPr>
          <w:p w14:paraId="3D06127E" w14:textId="2218465A" w:rsidR="009D148A" w:rsidRDefault="009D148A" w:rsidP="009D148A">
            <w:pPr>
              <w:pStyle w:val="TF-TEXTOQUADRO"/>
            </w:pPr>
            <w:r w:rsidRPr="004330AC">
              <w:t>QUIT</w:t>
            </w:r>
          </w:p>
        </w:tc>
      </w:tr>
    </w:tbl>
    <w:p w14:paraId="2385E96C" w14:textId="1EEF3B9D" w:rsidR="004330AC" w:rsidRPr="00FC1572" w:rsidRDefault="004330AC" w:rsidP="00FC1572">
      <w:pPr>
        <w:pStyle w:val="TF-FONTE"/>
      </w:pPr>
      <w:r w:rsidRPr="00FC1572">
        <w:t>Fonte: Riabov (2005).</w:t>
      </w:r>
    </w:p>
    <w:p w14:paraId="0CB7280B" w14:textId="656A2FAC" w:rsidR="004330AC" w:rsidRDefault="004330AC" w:rsidP="00C64198">
      <w:pPr>
        <w:pStyle w:val="TF-TEXTO"/>
      </w:pPr>
    </w:p>
    <w:p w14:paraId="6DBCD464" w14:textId="549B81D0" w:rsidR="0070389B" w:rsidRDefault="00AF56A9" w:rsidP="00ED77C4">
      <w:pPr>
        <w:pStyle w:val="TF-TEXTO"/>
      </w:pPr>
      <w:r>
        <w:t xml:space="preserve">Para finalizar o fluxo de envio, </w:t>
      </w:r>
      <w:r w:rsidR="00B933D9">
        <w:t>o</w:t>
      </w:r>
      <w:r>
        <w:t xml:space="preserve"> e-mail deve chegar no aplicativo UA do destinatário.</w:t>
      </w:r>
      <w:r w:rsidR="00CC5528">
        <w:t xml:space="preserve"> Conforme descrito por Riabov (2005), após o comando QUIT ser utilizado, a conexão entre os agentes MTA é desfeita e a mensagem é armazenada no servidor. Cabe ao aplicativo UA acessar o servidor de e-mail e recuperar as mensagens. A comunicação entre o cliente de e-mail e o servidor de e-mail é regulada por uma série de padrões conhecidos como protocolo de acesso a e-mail. </w:t>
      </w:r>
    </w:p>
    <w:p w14:paraId="5DC501E6" w14:textId="28609873" w:rsidR="00CC5528" w:rsidRDefault="006F5CE0" w:rsidP="00ED77C4">
      <w:pPr>
        <w:pStyle w:val="TF-TEXTO"/>
      </w:pPr>
      <w:r>
        <w:t>Segundo Riabov (2005), dois protocolos de acesso a e-mail muito famosos são o POP3 e o IMAP. O POP3 pode ser configurado para utilizar o protocolo SMTP para transferência das mensagens. Ele acessa o servidor de e-mail e baixa todas as mensagens para a máquina do usuário. Os e-mails por padrão, após serem enviados para o cliente, são apagados do servidor. Já o IMAP é um pro</w:t>
      </w:r>
      <w:r w:rsidR="008B6634">
        <w:t>to</w:t>
      </w:r>
      <w:r>
        <w:t xml:space="preserve">colo que trabalha com sincronização. Ele também utiliza o SMTP como protocolo de transmissão, porém, diferente do POP3, ele apenas sincroniza a caixa de e-mail local do usuário com a caixa de e-mail </w:t>
      </w:r>
      <w:r w:rsidR="008B6634">
        <w:t>do</w:t>
      </w:r>
      <w:r>
        <w:t xml:space="preserve"> servidor. As mensagens, após serem enviad</w:t>
      </w:r>
      <w:r w:rsidR="008B6634">
        <w:t>a</w:t>
      </w:r>
      <w:r>
        <w:t>s para a máquina do usuário ainda continuam no servidor e podem ser sincronizadas novamente.</w:t>
      </w:r>
    </w:p>
    <w:p w14:paraId="00D4E9F4" w14:textId="77777777" w:rsidR="00A475A3" w:rsidRPr="00A475A3" w:rsidRDefault="00A475A3" w:rsidP="00A475A3">
      <w:bookmarkStart w:id="88" w:name="_Toc351015602"/>
      <w:bookmarkEnd w:id="51"/>
      <w:bookmarkEnd w:id="52"/>
      <w:bookmarkEnd w:id="53"/>
      <w:bookmarkEnd w:id="54"/>
      <w:bookmarkEnd w:id="55"/>
      <w:bookmarkEnd w:id="56"/>
      <w:bookmarkEnd w:id="57"/>
    </w:p>
    <w:p w14:paraId="11020B96" w14:textId="3D07B8BF" w:rsidR="007E2BD3" w:rsidRPr="00AB7FE1" w:rsidRDefault="00451B94" w:rsidP="007E2BD3">
      <w:pPr>
        <w:pStyle w:val="TF-refernciasbibliogrficasTTULO"/>
      </w:pPr>
      <w:r w:rsidRPr="00AB7FE1">
        <w:t>Referências</w:t>
      </w:r>
      <w:bookmarkEnd w:id="88"/>
    </w:p>
    <w:p w14:paraId="1D85632E" w14:textId="2AD76380" w:rsidR="00466B0D" w:rsidRPr="00496717" w:rsidRDefault="00466B0D" w:rsidP="00A2657F">
      <w:pPr>
        <w:pStyle w:val="TF-REFERNCIASITEM0"/>
        <w:rPr>
          <w:lang w:val="en-US"/>
        </w:rPr>
      </w:pPr>
      <w:r w:rsidRPr="00466B0D">
        <w:t>CHERVINSKI</w:t>
      </w:r>
      <w:r>
        <w:t xml:space="preserve">, </w:t>
      </w:r>
      <w:r w:rsidRPr="00466B0D">
        <w:t xml:space="preserve">João </w:t>
      </w:r>
      <w:del w:id="89" w:author="Andreza Sartori" w:date="2020-12-07T21:26:00Z">
        <w:r w:rsidRPr="00466B0D" w:rsidDel="005B109C">
          <w:delText xml:space="preserve">Otávio </w:delText>
        </w:r>
      </w:del>
      <w:ins w:id="90" w:author="Andreza Sartori" w:date="2020-12-07T21:26:00Z">
        <w:r w:rsidR="005B109C" w:rsidRPr="00466B0D">
          <w:t>O</w:t>
        </w:r>
        <w:r w:rsidR="005B109C">
          <w:t>.</w:t>
        </w:r>
        <w:r w:rsidR="005B109C" w:rsidRPr="00466B0D">
          <w:t xml:space="preserve"> </w:t>
        </w:r>
      </w:ins>
      <w:del w:id="91" w:author="Andreza Sartori" w:date="2020-12-07T21:26:00Z">
        <w:r w:rsidRPr="00466B0D" w:rsidDel="005B109C">
          <w:delText>Massari</w:delText>
        </w:r>
      </w:del>
      <w:ins w:id="92" w:author="Andreza Sartori" w:date="2020-12-07T21:26:00Z">
        <w:r w:rsidR="005B109C" w:rsidRPr="00466B0D">
          <w:t>M</w:t>
        </w:r>
        <w:r w:rsidR="005B109C">
          <w:t>.</w:t>
        </w:r>
      </w:ins>
      <w:r w:rsidR="00967282">
        <w:t xml:space="preserve">; </w:t>
      </w:r>
      <w:r w:rsidR="00967282" w:rsidRPr="00967282">
        <w:t>KREUTZ</w:t>
      </w:r>
      <w:r w:rsidR="00967282">
        <w:t xml:space="preserve">, </w:t>
      </w:r>
      <w:r w:rsidR="00967282" w:rsidRPr="00967282">
        <w:t>Diego</w:t>
      </w:r>
      <w:r>
        <w:t xml:space="preserve">. </w:t>
      </w:r>
      <w:r w:rsidRPr="00466B0D">
        <w:rPr>
          <w:b/>
          <w:bCs/>
        </w:rPr>
        <w:t>Introdução às tecnologias dos blockchains e das criptomoedas</w:t>
      </w:r>
      <w:r>
        <w:t xml:space="preserve">. Alegrete: </w:t>
      </w:r>
      <w:r w:rsidRPr="00466B0D">
        <w:t>Universidade Federal do Pampa</w:t>
      </w:r>
      <w:r>
        <w:t xml:space="preserve">. 2016. Disponível em: </w:t>
      </w:r>
      <w:r w:rsidRPr="00466B0D">
        <w:t>http://seer.upf.br/index.php/rbca/article/download/9394/114114824/</w:t>
      </w:r>
      <w:r>
        <w:t xml:space="preserve">. </w:t>
      </w:r>
      <w:r w:rsidRPr="00496717">
        <w:rPr>
          <w:lang w:val="en-US"/>
        </w:rPr>
        <w:t>Acesso em: 21 nov. 2020.</w:t>
      </w:r>
    </w:p>
    <w:p w14:paraId="6DE35B45" w14:textId="33174741" w:rsidR="005D6033" w:rsidRDefault="005D6033" w:rsidP="00A2657F">
      <w:pPr>
        <w:pStyle w:val="TF-REFERNCIASITEM0"/>
      </w:pPr>
      <w:r w:rsidRPr="00496717">
        <w:rPr>
          <w:lang w:val="en-US"/>
        </w:rPr>
        <w:t xml:space="preserve">CROSBY, Michael et al. </w:t>
      </w:r>
      <w:r w:rsidRPr="00AB7FE1">
        <w:rPr>
          <w:b/>
          <w:bCs/>
          <w:lang w:val="en-US"/>
        </w:rPr>
        <w:t>BlockChain Technology: Beyond Bitcoin</w:t>
      </w:r>
      <w:r w:rsidRPr="00AB7FE1">
        <w:rPr>
          <w:lang w:val="en-US"/>
        </w:rPr>
        <w:t xml:space="preserve">. </w:t>
      </w:r>
      <w:r>
        <w:t xml:space="preserve">2016. Disponível em: </w:t>
      </w:r>
      <w:r w:rsidRPr="005D6033">
        <w:t>https://j2-capital.com/wp-content/uploads/2017/11/AIR-2016-Blockchain.pdf</w:t>
      </w:r>
      <w:r>
        <w:t>. Acesso em: 21 nov. 2020.</w:t>
      </w:r>
    </w:p>
    <w:p w14:paraId="35878A67" w14:textId="7D0FF996" w:rsidR="007E2BD3" w:rsidRDefault="007E2BD3" w:rsidP="00A2657F">
      <w:pPr>
        <w:pStyle w:val="TF-REFERNCIASITEM0"/>
      </w:pPr>
      <w:r>
        <w:t xml:space="preserve">ESTADÃO. </w:t>
      </w:r>
      <w:r w:rsidRPr="26193BA5">
        <w:rPr>
          <w:b/>
          <w:bCs/>
        </w:rPr>
        <w:t>Gmail supera 1 bilhão de usuários ativos no mundo</w:t>
      </w:r>
      <w:r>
        <w:t>. [S.l.], [2016]. Disponível em: https://link.estadao.com.br/noticias/cultura-digital,gmail-supera-1-bilhao-de-usuarios-ativos-no-mundo,10000028528. Acesso em: 01 out. 2020.</w:t>
      </w:r>
    </w:p>
    <w:p w14:paraId="65AD9B20" w14:textId="241101BD" w:rsidR="002812E3" w:rsidRDefault="002812E3" w:rsidP="00A2657F">
      <w:pPr>
        <w:pStyle w:val="TF-REFERNCIASITEM0"/>
      </w:pPr>
      <w:r>
        <w:t xml:space="preserve">FLORES, </w:t>
      </w:r>
      <w:r w:rsidRPr="002812E3">
        <w:t>Roberto C</w:t>
      </w:r>
      <w:del w:id="93" w:author="Andreza Sartori" w:date="2020-12-07T21:26:00Z">
        <w:r w:rsidRPr="002812E3" w:rsidDel="005B109C">
          <w:delText>osta</w:delText>
        </w:r>
      </w:del>
      <w:r>
        <w:t xml:space="preserve">. </w:t>
      </w:r>
      <w:r w:rsidRPr="002812E3">
        <w:rPr>
          <w:b/>
          <w:bCs/>
        </w:rPr>
        <w:t>REDES PEER-TO-PEER: Um estudo sobre aspectos de segurança e mobilidade</w:t>
      </w:r>
      <w:r>
        <w:t>. Rio de Janeiro:</w:t>
      </w:r>
      <w:r w:rsidRPr="002812E3">
        <w:t xml:space="preserve"> UFRJ</w:t>
      </w:r>
      <w:r>
        <w:t xml:space="preserve">. 2005. Disponível em: </w:t>
      </w:r>
      <w:r w:rsidRPr="002812E3">
        <w:t>https://pantheon.ufrj.br/bitstream/11422/3112/1/RFlores.pdf</w:t>
      </w:r>
      <w:r>
        <w:t>. Acesso em: 21 nov. 2020.</w:t>
      </w:r>
    </w:p>
    <w:p w14:paraId="50A13723" w14:textId="44427662" w:rsidR="007E2BD3" w:rsidRDefault="007E2BD3" w:rsidP="00A2657F">
      <w:pPr>
        <w:pStyle w:val="TF-REFERNCIASITEM0"/>
        <w:rPr>
          <w:lang w:val="en-US"/>
        </w:rPr>
      </w:pPr>
      <w:r w:rsidRPr="00793C2D">
        <w:rPr>
          <w:lang w:val="en-US"/>
        </w:rPr>
        <w:t xml:space="preserve">GROTTENTHALER, Martin. </w:t>
      </w:r>
      <w:r w:rsidRPr="00793C2D">
        <w:rPr>
          <w:b/>
          <w:bCs/>
          <w:lang w:val="en-US"/>
        </w:rPr>
        <w:t>MailCoin — Blockchain Technology for Emails</w:t>
      </w:r>
      <w:r w:rsidRPr="00793C2D">
        <w:rPr>
          <w:lang w:val="en-US"/>
        </w:rPr>
        <w:t>. 2017. Tese de mestrado - University of Applied Sciences Upper Austria, Hagenberg.</w:t>
      </w:r>
    </w:p>
    <w:p w14:paraId="1C2BE2CB" w14:textId="363BADF4" w:rsidR="007E2BD3" w:rsidRDefault="007E2BD3" w:rsidP="00A2657F">
      <w:pPr>
        <w:pStyle w:val="TF-REFERNCIASITEM0"/>
      </w:pPr>
      <w:r w:rsidRPr="00793C2D">
        <w:rPr>
          <w:lang w:val="en-US"/>
        </w:rPr>
        <w:t xml:space="preserve">KRAUSE, Nico. </w:t>
      </w:r>
      <w:r w:rsidRPr="00793C2D">
        <w:rPr>
          <w:b/>
          <w:bCs/>
          <w:lang w:val="en-US"/>
        </w:rPr>
        <w:t>Doichain: The Atomic “Double-Opt-In“ and email spam protection system on the blockchain</w:t>
      </w:r>
      <w:r w:rsidRPr="00793C2D">
        <w:rPr>
          <w:lang w:val="en-US"/>
        </w:rPr>
        <w:t xml:space="preserve">. </w:t>
      </w:r>
      <w:r>
        <w:t>[2018]. Disponível em: https://raw.githubusercontent.com/Doichain/dapp/master/doc/Doichain-WhitePaper.pdf. Acesso em: 01 out. 2020.</w:t>
      </w:r>
    </w:p>
    <w:p w14:paraId="2A8D47FA" w14:textId="21D628E4" w:rsidR="007E2BD3" w:rsidRDefault="007E2BD3" w:rsidP="00A2657F">
      <w:pPr>
        <w:pStyle w:val="TF-REFERNCIASITEM0"/>
      </w:pPr>
      <w:r w:rsidRPr="00793C2D">
        <w:rPr>
          <w:lang w:val="en-US"/>
        </w:rPr>
        <w:t>NAKAMOTO, Satoshi.</w:t>
      </w:r>
      <w:r w:rsidRPr="00793C2D">
        <w:rPr>
          <w:b/>
          <w:bCs/>
          <w:lang w:val="en-US"/>
        </w:rPr>
        <w:t xml:space="preserve"> Bitcoin: A Peer-to-Peer Electronic Cash System</w:t>
      </w:r>
      <w:r w:rsidRPr="00793C2D">
        <w:rPr>
          <w:lang w:val="en-US"/>
        </w:rPr>
        <w:t xml:space="preserve">. </w:t>
      </w:r>
      <w:r>
        <w:t>[2008]. Disponível em: https://bitcoin.org/bitcoin.pdf. Acesso em: 02 out. 2020.</w:t>
      </w:r>
    </w:p>
    <w:p w14:paraId="47655BCA" w14:textId="2ACEF358" w:rsidR="007E2BD3" w:rsidRDefault="007E2BD3" w:rsidP="00A2657F">
      <w:pPr>
        <w:pStyle w:val="TF-REFERNCIASITEM0"/>
      </w:pPr>
      <w:r>
        <w:t xml:space="preserve">NITRONEWS. </w:t>
      </w:r>
      <w:r w:rsidRPr="26193BA5">
        <w:rPr>
          <w:b/>
          <w:bCs/>
        </w:rPr>
        <w:t>10 estatísticas de email marketing que você precisa conhecer</w:t>
      </w:r>
      <w:r>
        <w:t>. [S.l.], [2020]. Disponível em: https://www.nitronews.com.br/blog/10-estatisticas-de-email-marketing-que-voce-precisa-conhecer/. Acesso em: 30 set. 2020.</w:t>
      </w:r>
    </w:p>
    <w:p w14:paraId="30040E2C" w14:textId="75BB9003" w:rsidR="007E2BD3" w:rsidRDefault="007E2BD3" w:rsidP="00A2657F">
      <w:pPr>
        <w:pStyle w:val="TF-REFERNCIASITEM0"/>
      </w:pPr>
      <w:r>
        <w:t>OLIVEIRA, Bruno R</w:t>
      </w:r>
      <w:del w:id="94" w:author="Andreza Sartori" w:date="2020-12-07T21:26:00Z">
        <w:r w:rsidDel="005B109C">
          <w:delText>ibeiro de</w:delText>
        </w:r>
      </w:del>
      <w:r>
        <w:t xml:space="preserve">. </w:t>
      </w:r>
      <w:r w:rsidRPr="26193BA5">
        <w:rPr>
          <w:b/>
          <w:bCs/>
        </w:rPr>
        <w:t>Conheça a história do e-mail e como evoluiu até hoje</w:t>
      </w:r>
      <w:r>
        <w:t>. [2020]. Disponível em: https://www.linknacional.com.br/blog/historia-do-email/. Acesso em: 30 set. 2020.</w:t>
      </w:r>
    </w:p>
    <w:p w14:paraId="1DC4165C" w14:textId="2022229A" w:rsidR="00A2657F" w:rsidRDefault="00A2657F" w:rsidP="00A2657F">
      <w:pPr>
        <w:pStyle w:val="TF-REFERNCIASITEM0"/>
      </w:pPr>
      <w:r>
        <w:t xml:space="preserve">PEZZOTTI, Renato. </w:t>
      </w:r>
      <w:r w:rsidRPr="26193BA5">
        <w:rPr>
          <w:b/>
          <w:bCs/>
        </w:rPr>
        <w:t>Com 3,9 bilhões de usuários no mundo, o que acontece na web em um minuto?</w:t>
      </w:r>
      <w:r>
        <w:t>. São Paulo, [2019]. Disponível em: https://economia.uol.com.br/noticias/redacao/2019/04/01/com-39-bilhoes-de-usuarios-no-mundo-o-que-acontece-na-web-em-um-minuto.htm. Acesso em: 30 set. 2020.</w:t>
      </w:r>
    </w:p>
    <w:p w14:paraId="0E563545" w14:textId="0A9C55E7" w:rsidR="00B16B9D" w:rsidRDefault="00B16B9D" w:rsidP="00A2657F">
      <w:pPr>
        <w:pStyle w:val="TF-REFERNCIASITEM0"/>
      </w:pPr>
      <w:r>
        <w:t xml:space="preserve">SILVA, </w:t>
      </w:r>
      <w:r w:rsidRPr="0001472E">
        <w:t>Edemberg R</w:t>
      </w:r>
      <w:del w:id="95" w:author="Andreza Sartori" w:date="2020-12-07T21:26:00Z">
        <w:r w:rsidRPr="0001472E" w:rsidDel="005B109C">
          <w:delText>oc</w:delText>
        </w:r>
      </w:del>
      <w:del w:id="96" w:author="Andreza Sartori" w:date="2020-12-07T21:27:00Z">
        <w:r w:rsidRPr="0001472E" w:rsidDel="005B109C">
          <w:delText>ha da</w:delText>
        </w:r>
      </w:del>
      <w:r>
        <w:t xml:space="preserve">. </w:t>
      </w:r>
      <w:r w:rsidRPr="0001472E">
        <w:rPr>
          <w:b/>
          <w:bCs/>
        </w:rPr>
        <w:t>Sistemas P2P e PDMSs</w:t>
      </w:r>
      <w:r>
        <w:t xml:space="preserve">. Recife: Centro de Informática - UFPE. 2010. Disponível em: </w:t>
      </w:r>
      <w:r w:rsidRPr="0001472E">
        <w:t>https://www.cin.ufpe.br/~speed/papers/TI-1-EdembergRocha.pdf</w:t>
      </w:r>
      <w:r>
        <w:t>. Acesso em: 21 nov. 2020.</w:t>
      </w:r>
    </w:p>
    <w:p w14:paraId="218592D4" w14:textId="189F3DD5" w:rsidR="0001472E" w:rsidRDefault="00B16B9D" w:rsidP="00A2657F">
      <w:pPr>
        <w:pStyle w:val="TF-REFERNCIASITEM0"/>
      </w:pPr>
      <w:r w:rsidRPr="00B16B9D">
        <w:lastRenderedPageBreak/>
        <w:t>RIABOV</w:t>
      </w:r>
      <w:r w:rsidR="0001472E">
        <w:t xml:space="preserve">, </w:t>
      </w:r>
      <w:r w:rsidRPr="00B16B9D">
        <w:t>Vladimir V</w:t>
      </w:r>
      <w:r w:rsidR="0001472E">
        <w:t>.</w:t>
      </w:r>
      <w:r w:rsidR="00DB005F">
        <w:t xml:space="preserve"> </w:t>
      </w:r>
      <w:r w:rsidRPr="00B16B9D">
        <w:rPr>
          <w:b/>
          <w:bCs/>
        </w:rPr>
        <w:t>SMTP (Simple Mail Transfer Protocol)</w:t>
      </w:r>
      <w:r w:rsidR="0001472E">
        <w:t xml:space="preserve">. </w:t>
      </w:r>
      <w:r w:rsidRPr="00B16B9D">
        <w:t>Rivier College</w:t>
      </w:r>
      <w:r w:rsidR="0001472E">
        <w:t>. 20</w:t>
      </w:r>
      <w:r>
        <w:t>05</w:t>
      </w:r>
      <w:r w:rsidR="0001472E">
        <w:t xml:space="preserve">. Disponível em: </w:t>
      </w:r>
      <w:r w:rsidRPr="00B16B9D">
        <w:t>https://www2.rivier.edu/faculty/vriabov/Information-Security-SMTP_c60_p01-23.pdf</w:t>
      </w:r>
      <w:r w:rsidR="0001472E">
        <w:t xml:space="preserve">. Acesso em: </w:t>
      </w:r>
      <w:r w:rsidR="002812E3">
        <w:t>21</w:t>
      </w:r>
      <w:r w:rsidR="0001472E">
        <w:t xml:space="preserve"> </w:t>
      </w:r>
      <w:r w:rsidR="002812E3">
        <w:t>nov</w:t>
      </w:r>
      <w:r w:rsidR="0001472E">
        <w:t>. 2020.</w:t>
      </w:r>
    </w:p>
    <w:p w14:paraId="72D8A5B0" w14:textId="5056E4E7" w:rsidR="00A2657F" w:rsidRDefault="00A2657F" w:rsidP="00A2657F">
      <w:pPr>
        <w:pStyle w:val="TF-REFERNCIASITEM0"/>
      </w:pPr>
      <w:r>
        <w:t xml:space="preserve">TRAININI, Paulo </w:t>
      </w:r>
      <w:del w:id="97" w:author="Andreza Sartori" w:date="2020-12-07T21:27:00Z">
        <w:r w:rsidDel="005B109C">
          <w:delText xml:space="preserve">Ricardo </w:delText>
        </w:r>
      </w:del>
      <w:ins w:id="98" w:author="Andreza Sartori" w:date="2020-12-07T21:27:00Z">
        <w:r w:rsidR="005B109C">
          <w:t>R</w:t>
        </w:r>
        <w:r w:rsidR="005B109C">
          <w:t>.</w:t>
        </w:r>
        <w:r w:rsidR="005B109C">
          <w:t xml:space="preserve"> </w:t>
        </w:r>
      </w:ins>
      <w:del w:id="99" w:author="Andreza Sartori" w:date="2020-12-07T21:27:00Z">
        <w:r w:rsidDel="005B109C">
          <w:delText>Silveira</w:delText>
        </w:r>
      </w:del>
      <w:ins w:id="100" w:author="Andreza Sartori" w:date="2020-12-07T21:27:00Z">
        <w:r w:rsidR="005B109C">
          <w:t>S</w:t>
        </w:r>
        <w:r w:rsidR="005B109C">
          <w:t>.</w:t>
        </w:r>
      </w:ins>
      <w:r w:rsidR="00AA645F">
        <w:t>;</w:t>
      </w:r>
      <w:r>
        <w:t xml:space="preserve"> </w:t>
      </w:r>
      <w:r w:rsidR="00AA645F" w:rsidRPr="00AA645F">
        <w:t>CARISSIMI</w:t>
      </w:r>
      <w:r w:rsidR="00AA645F">
        <w:t xml:space="preserve">, </w:t>
      </w:r>
      <w:r w:rsidR="00AA645F" w:rsidRPr="00AA645F">
        <w:t>Alexandre da S</w:t>
      </w:r>
      <w:del w:id="101" w:author="Andreza Sartori" w:date="2020-12-07T21:27:00Z">
        <w:r w:rsidR="00AA645F" w:rsidRPr="00AA645F" w:rsidDel="005B109C">
          <w:delText>ilva</w:delText>
        </w:r>
      </w:del>
      <w:r>
        <w:t xml:space="preserve">. </w:t>
      </w:r>
      <w:r w:rsidRPr="26193BA5">
        <w:rPr>
          <w:b/>
          <w:bCs/>
        </w:rPr>
        <w:t>Análise das Vulnerabilidades do Sistema de Correio Eletrônico</w:t>
      </w:r>
      <w:r>
        <w:t>. Porto Alegre: Instituto de Informática, Universidade Federal do Rio Grande do Sul. 2005. Disponível em: https://www.researchgate.net/profile/Alexandre_Carissimi/publication/237499799_Analise_das_Vulnerabilidades_do_Sistema_de_Correio_Eletronico/links/564cd5cb08aeafc2aaaf8985/Analise-das-Vulnerabilidades-do-Sistema-de-Correio-Eletronico.pdf. Acesso em: 30 set. 2020.</w:t>
      </w:r>
    </w:p>
    <w:p w14:paraId="4EF7B955" w14:textId="687D0B29" w:rsidR="00F83A19" w:rsidRDefault="00A2657F" w:rsidP="00AE4EA5">
      <w:pPr>
        <w:pStyle w:val="TF-REFERNCIASITEM0"/>
      </w:pPr>
      <w:r w:rsidRPr="00793C2D">
        <w:rPr>
          <w:lang w:val="en-US"/>
        </w:rPr>
        <w:t>WARREN, Jonathan.</w:t>
      </w:r>
      <w:r w:rsidRPr="00793C2D">
        <w:rPr>
          <w:b/>
          <w:bCs/>
          <w:lang w:val="en-US"/>
        </w:rPr>
        <w:t xml:space="preserve"> Bitmessage: APeer‐to‐Peer Message Authentication and Delivery System</w:t>
      </w:r>
      <w:r w:rsidRPr="00793C2D">
        <w:rPr>
          <w:lang w:val="en-US"/>
        </w:rPr>
        <w:t xml:space="preserve">. </w:t>
      </w:r>
      <w:r>
        <w:t>[2012]. Disponível em: https://bitmessage.org/bitmessage.pdf. Acesso em: 01 out. 2020.</w:t>
      </w:r>
      <w:r w:rsidR="00587002">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headerReference w:type="even" r:id="rId20"/>
          <w:headerReference w:type="default" r:id="rId21"/>
          <w:footerReference w:type="even" r:id="rId22"/>
          <w:footerReference w:type="default" r:id="rId23"/>
          <w:headerReference w:type="first" r:id="rId24"/>
          <w:footerReference w:type="first" r:id="rId25"/>
          <w:pgSz w:w="11907" w:h="16840" w:code="9"/>
          <w:pgMar w:top="1701" w:right="1134" w:bottom="1134" w:left="1701" w:header="720" w:footer="720" w:gutter="0"/>
          <w:pgNumType w:start="1"/>
          <w:cols w:space="708"/>
          <w:titlePg/>
          <w:docGrid w:linePitch="360"/>
        </w:sectPr>
      </w:pPr>
    </w:p>
    <w:p w14:paraId="0D356AC5" w14:textId="77777777" w:rsidR="00E34663" w:rsidRPr="00320BFA" w:rsidRDefault="00E34663" w:rsidP="00E34663">
      <w:pPr>
        <w:pStyle w:val="TF-xAvalTTULO"/>
      </w:pPr>
      <w:r>
        <w:lastRenderedPageBreak/>
        <w:t>FORMULÁRIO  DE  avaliação</w:t>
      </w:r>
      <w:r w:rsidRPr="00320BFA">
        <w:t xml:space="preserve"> – PROFESSOR TCC I</w:t>
      </w:r>
    </w:p>
    <w:p w14:paraId="554DCC93" w14:textId="32A78211" w:rsidR="00E34663" w:rsidRPr="00320BFA" w:rsidRDefault="00E34663" w:rsidP="00E34663">
      <w:pPr>
        <w:pStyle w:val="TF-xAvalLINHA"/>
      </w:pPr>
      <w:r w:rsidRPr="00320BFA">
        <w:t>Acadêmico(a):</w:t>
      </w:r>
      <w:r w:rsidR="000A7F38">
        <w:t xml:space="preserve"> Ruan </w:t>
      </w:r>
      <w:r w:rsidR="000A7F38">
        <w:t>Schuartz Russi</w:t>
      </w:r>
      <w:r w:rsidRPr="00320BFA">
        <w:tab/>
      </w:r>
    </w:p>
    <w:p w14:paraId="24AE0868" w14:textId="7CACF0F7" w:rsidR="00E34663" w:rsidRDefault="00E34663" w:rsidP="00E34663">
      <w:pPr>
        <w:pStyle w:val="TF-xAvalLINHA"/>
      </w:pPr>
      <w:r w:rsidRPr="00320BFA">
        <w:t>Avaliador(a):</w:t>
      </w:r>
      <w:r w:rsidRPr="00320BFA">
        <w:tab/>
      </w:r>
      <w:r w:rsidR="000A7F38">
        <w:t>Andreza Sartori</w:t>
      </w:r>
      <w:r>
        <w:tab/>
      </w:r>
    </w:p>
    <w:p w14:paraId="438551ED" w14:textId="77777777" w:rsidR="00E34663" w:rsidRDefault="00E34663" w:rsidP="00E34663">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4"/>
        <w:gridCol w:w="7226"/>
        <w:gridCol w:w="477"/>
        <w:gridCol w:w="481"/>
        <w:gridCol w:w="474"/>
      </w:tblGrid>
      <w:tr w:rsidR="00E34663" w:rsidRPr="00320BFA" w14:paraId="29236435" w14:textId="77777777" w:rsidTr="00AC06C3">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6CA4CA43" w14:textId="77777777" w:rsidR="00E34663" w:rsidRPr="00320BFA" w:rsidRDefault="00E34663" w:rsidP="00AC06C3">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08F04C07" w14:textId="77777777" w:rsidR="00E34663" w:rsidRPr="00320BFA" w:rsidRDefault="00E34663" w:rsidP="00AC06C3">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05A15A60" w14:textId="77777777" w:rsidR="00E34663" w:rsidRPr="00320BFA" w:rsidRDefault="00E34663" w:rsidP="00AC06C3">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1A14C056" w14:textId="77777777" w:rsidR="00E34663" w:rsidRPr="00320BFA" w:rsidRDefault="00E34663" w:rsidP="00AC06C3">
            <w:pPr>
              <w:pStyle w:val="TF-xAvalITEMTABELA"/>
            </w:pPr>
            <w:r w:rsidRPr="00320BFA">
              <w:t>não atende</w:t>
            </w:r>
          </w:p>
        </w:tc>
      </w:tr>
      <w:tr w:rsidR="00E34663" w:rsidRPr="00320BFA" w14:paraId="3C9EA8BC" w14:textId="77777777" w:rsidTr="00AC06C3">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DC80B3D" w14:textId="77777777" w:rsidR="00E34663" w:rsidRPr="00320BFA" w:rsidRDefault="00E34663" w:rsidP="00AC06C3">
            <w:pPr>
              <w:pStyle w:val="TF-xAvalITEMTABELA"/>
            </w:pPr>
            <w:r w:rsidRPr="00B323A8">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0E63EFAA" w14:textId="77777777" w:rsidR="00E34663" w:rsidRPr="00821EE8" w:rsidRDefault="00E34663" w:rsidP="00E34663">
            <w:pPr>
              <w:pStyle w:val="TF-xAvalITEM"/>
              <w:numPr>
                <w:ilvl w:val="0"/>
                <w:numId w:val="13"/>
              </w:numPr>
            </w:pPr>
            <w:r w:rsidRPr="00821EE8">
              <w:t>INTRODUÇÃO</w:t>
            </w:r>
          </w:p>
          <w:p w14:paraId="2AEE11B2" w14:textId="77777777" w:rsidR="00E34663" w:rsidRPr="00821EE8" w:rsidRDefault="00E34663" w:rsidP="00AC06C3">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0A299157" w14:textId="678E7C1E" w:rsidR="00E34663" w:rsidRPr="00320BFA" w:rsidRDefault="000A7F38" w:rsidP="00AC06C3">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7B96881" w14:textId="77777777" w:rsidR="00E34663" w:rsidRPr="00320BFA" w:rsidRDefault="00E34663" w:rsidP="00AC06C3">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1EEB1C05" w14:textId="77777777" w:rsidR="00E34663" w:rsidRPr="00320BFA" w:rsidRDefault="00E34663" w:rsidP="00AC06C3">
            <w:pPr>
              <w:keepNext w:val="0"/>
              <w:keepLines w:val="0"/>
              <w:ind w:left="709" w:hanging="709"/>
              <w:jc w:val="both"/>
              <w:rPr>
                <w:sz w:val="18"/>
              </w:rPr>
            </w:pPr>
          </w:p>
        </w:tc>
      </w:tr>
      <w:tr w:rsidR="00E34663" w:rsidRPr="00320BFA" w14:paraId="12EB1A09" w14:textId="77777777" w:rsidTr="00AC06C3">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BC01A0" w14:textId="77777777" w:rsidR="00E34663" w:rsidRPr="00320BFA" w:rsidRDefault="00E34663"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0971BFD" w14:textId="77777777" w:rsidR="00E34663" w:rsidRPr="00821EE8" w:rsidRDefault="00E34663" w:rsidP="00AC06C3">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6019699D" w14:textId="17E0F2D5" w:rsidR="00E34663" w:rsidRPr="00320BFA" w:rsidRDefault="000A7F38"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9F5886C" w14:textId="77777777" w:rsidR="00E34663" w:rsidRPr="00320BFA" w:rsidRDefault="00E34663"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B7F6FA6" w14:textId="77777777" w:rsidR="00E34663" w:rsidRPr="00320BFA" w:rsidRDefault="00E34663" w:rsidP="00AC06C3">
            <w:pPr>
              <w:keepNext w:val="0"/>
              <w:keepLines w:val="0"/>
              <w:ind w:left="709" w:hanging="709"/>
              <w:jc w:val="both"/>
              <w:rPr>
                <w:sz w:val="18"/>
              </w:rPr>
            </w:pPr>
          </w:p>
        </w:tc>
      </w:tr>
      <w:tr w:rsidR="00E34663" w:rsidRPr="00320BFA" w14:paraId="59639B85"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527FF1" w14:textId="77777777" w:rsidR="00E34663" w:rsidRPr="00320BFA" w:rsidRDefault="00E34663"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0334FD" w14:textId="77777777" w:rsidR="00E34663" w:rsidRPr="00320BFA" w:rsidRDefault="00E34663" w:rsidP="00E34663">
            <w:pPr>
              <w:pStyle w:val="TF-xAvalITEM"/>
              <w:numPr>
                <w:ilvl w:val="0"/>
                <w:numId w:val="13"/>
              </w:numPr>
            </w:pPr>
            <w:r w:rsidRPr="00320BFA">
              <w:t>OBJETIVOS</w:t>
            </w:r>
          </w:p>
          <w:p w14:paraId="0E14B218" w14:textId="77777777" w:rsidR="00E34663" w:rsidRPr="00320BFA" w:rsidRDefault="00E34663" w:rsidP="00AC06C3">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4B00F093" w14:textId="741B1184" w:rsidR="00E34663" w:rsidRPr="00320BFA" w:rsidRDefault="000A7F38"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1A1788" w14:textId="77777777" w:rsidR="00E34663" w:rsidRPr="00320BFA" w:rsidRDefault="00E34663"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05BE55" w14:textId="77777777" w:rsidR="00E34663" w:rsidRPr="00320BFA" w:rsidRDefault="00E34663" w:rsidP="00AC06C3">
            <w:pPr>
              <w:keepNext w:val="0"/>
              <w:keepLines w:val="0"/>
              <w:ind w:left="709" w:hanging="709"/>
              <w:jc w:val="both"/>
              <w:rPr>
                <w:sz w:val="18"/>
              </w:rPr>
            </w:pPr>
          </w:p>
        </w:tc>
      </w:tr>
      <w:tr w:rsidR="00E34663" w:rsidRPr="00320BFA" w14:paraId="3031B3B1" w14:textId="77777777" w:rsidTr="00AC06C3">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D521295" w14:textId="77777777" w:rsidR="00E34663" w:rsidRPr="00320BFA" w:rsidRDefault="00E34663"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9FD318" w14:textId="77777777" w:rsidR="00E34663" w:rsidRPr="00320BFA" w:rsidRDefault="00E34663" w:rsidP="00AC06C3">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7E7207F2" w14:textId="518C166D" w:rsidR="00E34663" w:rsidRPr="00320BFA" w:rsidRDefault="000A7F38"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7A7D302" w14:textId="77777777" w:rsidR="00E34663" w:rsidRPr="00320BFA" w:rsidRDefault="00E34663"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C56FCEB" w14:textId="77777777" w:rsidR="00E34663" w:rsidRPr="00320BFA" w:rsidRDefault="00E34663" w:rsidP="00AC06C3">
            <w:pPr>
              <w:keepNext w:val="0"/>
              <w:keepLines w:val="0"/>
              <w:ind w:left="709" w:hanging="709"/>
              <w:jc w:val="both"/>
              <w:rPr>
                <w:sz w:val="18"/>
              </w:rPr>
            </w:pPr>
          </w:p>
        </w:tc>
      </w:tr>
      <w:tr w:rsidR="00E34663" w:rsidRPr="00320BFA" w14:paraId="39C7A471"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DC74B90" w14:textId="77777777" w:rsidR="00E34663" w:rsidRPr="00320BFA" w:rsidRDefault="00E34663"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1AAD157" w14:textId="77777777" w:rsidR="00E34663" w:rsidRPr="00EE20C1" w:rsidRDefault="00E34663" w:rsidP="00E34663">
            <w:pPr>
              <w:pStyle w:val="TF-xAvalITEM"/>
              <w:numPr>
                <w:ilvl w:val="0"/>
                <w:numId w:val="13"/>
              </w:numPr>
            </w:pPr>
            <w:r w:rsidRPr="00EE20C1">
              <w:t>JUSTIFICATIVA</w:t>
            </w:r>
          </w:p>
          <w:p w14:paraId="712DE486" w14:textId="77777777" w:rsidR="00E34663" w:rsidRPr="00EE20C1" w:rsidRDefault="00E34663" w:rsidP="00AC06C3">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08A4D46E" w14:textId="41DAD730" w:rsidR="00E34663" w:rsidRPr="00320BFA" w:rsidRDefault="000A7F38"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6763B3B" w14:textId="77777777" w:rsidR="00E34663" w:rsidRPr="00320BFA" w:rsidRDefault="00E34663"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0CB13E8" w14:textId="77777777" w:rsidR="00E34663" w:rsidRPr="00320BFA" w:rsidRDefault="00E34663" w:rsidP="00AC06C3">
            <w:pPr>
              <w:keepNext w:val="0"/>
              <w:keepLines w:val="0"/>
              <w:ind w:left="709" w:hanging="709"/>
              <w:jc w:val="both"/>
              <w:rPr>
                <w:sz w:val="18"/>
              </w:rPr>
            </w:pPr>
          </w:p>
        </w:tc>
      </w:tr>
      <w:tr w:rsidR="00E34663" w:rsidRPr="00320BFA" w14:paraId="7821A5A1"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AFC51F3" w14:textId="77777777" w:rsidR="00E34663" w:rsidRPr="00320BFA" w:rsidRDefault="00E34663"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E0BB61" w14:textId="77777777" w:rsidR="00E34663" w:rsidRPr="00EE20C1" w:rsidRDefault="00E34663" w:rsidP="00AC06C3">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4816BDA" w14:textId="147B8B73" w:rsidR="00E34663" w:rsidRPr="00320BFA" w:rsidRDefault="000A7F38"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4136E87" w14:textId="77777777" w:rsidR="00E34663" w:rsidRPr="00320BFA" w:rsidRDefault="00E34663"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883ECD5" w14:textId="77777777" w:rsidR="00E34663" w:rsidRPr="00320BFA" w:rsidRDefault="00E34663" w:rsidP="00AC06C3">
            <w:pPr>
              <w:keepNext w:val="0"/>
              <w:keepLines w:val="0"/>
              <w:ind w:left="709" w:hanging="709"/>
              <w:jc w:val="both"/>
              <w:rPr>
                <w:sz w:val="18"/>
              </w:rPr>
            </w:pPr>
          </w:p>
        </w:tc>
      </w:tr>
      <w:tr w:rsidR="00E34663" w:rsidRPr="00320BFA" w14:paraId="62CD5AB0" w14:textId="77777777" w:rsidTr="00AC06C3">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DDC143D" w14:textId="77777777" w:rsidR="00E34663" w:rsidRPr="00320BFA" w:rsidRDefault="00E34663"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0140A7" w14:textId="77777777" w:rsidR="00E34663" w:rsidRPr="00320BFA" w:rsidRDefault="00E34663" w:rsidP="00E34663">
            <w:pPr>
              <w:pStyle w:val="TF-xAvalITEM"/>
              <w:numPr>
                <w:ilvl w:val="0"/>
                <w:numId w:val="13"/>
              </w:numPr>
            </w:pPr>
            <w:r w:rsidRPr="00320BFA">
              <w:t>METODOLOGIA</w:t>
            </w:r>
          </w:p>
          <w:p w14:paraId="2E1A0E00" w14:textId="77777777" w:rsidR="00E34663" w:rsidRPr="00320BFA" w:rsidRDefault="00E34663" w:rsidP="00AC06C3">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3897ECD8" w14:textId="62886302" w:rsidR="00E34663" w:rsidRPr="00320BFA" w:rsidRDefault="000A7F38"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765E1F4" w14:textId="77777777" w:rsidR="00E34663" w:rsidRPr="00320BFA" w:rsidRDefault="00E34663"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A9A0C0E" w14:textId="77777777" w:rsidR="00E34663" w:rsidRPr="00320BFA" w:rsidRDefault="00E34663" w:rsidP="00AC06C3">
            <w:pPr>
              <w:keepNext w:val="0"/>
              <w:keepLines w:val="0"/>
              <w:ind w:left="709" w:hanging="709"/>
              <w:jc w:val="both"/>
              <w:rPr>
                <w:sz w:val="18"/>
              </w:rPr>
            </w:pPr>
          </w:p>
        </w:tc>
      </w:tr>
      <w:tr w:rsidR="00E34663" w:rsidRPr="00320BFA" w14:paraId="0173C60D" w14:textId="77777777" w:rsidTr="00AC06C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B1CF776" w14:textId="77777777" w:rsidR="00E34663" w:rsidRPr="00320BFA" w:rsidRDefault="00E34663"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14E6ECB" w14:textId="77777777" w:rsidR="00E34663" w:rsidRPr="00320BFA" w:rsidRDefault="00E34663" w:rsidP="00AC06C3">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8FD1E36" w14:textId="23A85428" w:rsidR="00E34663" w:rsidRPr="00320BFA" w:rsidRDefault="000A7F38"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17CEDDD" w14:textId="77777777" w:rsidR="00E34663" w:rsidRPr="00320BFA" w:rsidRDefault="00E34663"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0BDEE82" w14:textId="77777777" w:rsidR="00E34663" w:rsidRPr="00320BFA" w:rsidRDefault="00E34663" w:rsidP="00AC06C3">
            <w:pPr>
              <w:keepNext w:val="0"/>
              <w:keepLines w:val="0"/>
              <w:ind w:left="709" w:hanging="709"/>
              <w:jc w:val="both"/>
              <w:rPr>
                <w:sz w:val="18"/>
              </w:rPr>
            </w:pPr>
          </w:p>
        </w:tc>
      </w:tr>
      <w:tr w:rsidR="00E34663" w:rsidRPr="00320BFA" w14:paraId="16E22DCE" w14:textId="77777777" w:rsidTr="00AC06C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819103" w14:textId="77777777" w:rsidR="00E34663" w:rsidRPr="00320BFA" w:rsidRDefault="00E34663"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2A50FB2" w14:textId="77777777" w:rsidR="00E34663" w:rsidRPr="00801036" w:rsidRDefault="00E34663" w:rsidP="00E34663">
            <w:pPr>
              <w:pStyle w:val="TF-xAvalITEM"/>
              <w:numPr>
                <w:ilvl w:val="0"/>
                <w:numId w:val="13"/>
              </w:numPr>
            </w:pPr>
            <w:r w:rsidRPr="00801036">
              <w:t>REVISÃO BIBLIOGRÁFICA (atenção para a diferença de conteúdo entre projeto e pré-projeto)</w:t>
            </w:r>
          </w:p>
          <w:p w14:paraId="41580711" w14:textId="77777777" w:rsidR="00E34663" w:rsidRPr="00801036" w:rsidRDefault="00E34663" w:rsidP="00AC06C3">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913E420" w14:textId="303C5282" w:rsidR="00E34663" w:rsidRPr="00801036" w:rsidRDefault="000A7F38"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B238E5F" w14:textId="77777777" w:rsidR="00E34663" w:rsidRPr="00801036" w:rsidRDefault="00E34663"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E1997D2" w14:textId="77777777" w:rsidR="00E34663" w:rsidRPr="00320BFA" w:rsidRDefault="00E34663" w:rsidP="00AC06C3">
            <w:pPr>
              <w:keepNext w:val="0"/>
              <w:keepLines w:val="0"/>
              <w:ind w:left="709" w:hanging="709"/>
              <w:jc w:val="both"/>
              <w:rPr>
                <w:sz w:val="18"/>
              </w:rPr>
            </w:pPr>
          </w:p>
        </w:tc>
      </w:tr>
      <w:tr w:rsidR="00E34663" w:rsidRPr="00320BFA" w14:paraId="1406235D" w14:textId="77777777" w:rsidTr="00AC06C3">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E03FB7E" w14:textId="77777777" w:rsidR="00E34663" w:rsidRPr="00320BFA" w:rsidRDefault="00E34663" w:rsidP="00AC06C3">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9D411CC" w14:textId="77777777" w:rsidR="00E34663" w:rsidRPr="00320BFA" w:rsidRDefault="00E34663" w:rsidP="00E34663">
            <w:pPr>
              <w:pStyle w:val="TF-xAvalITEM"/>
              <w:numPr>
                <w:ilvl w:val="0"/>
                <w:numId w:val="13"/>
              </w:numPr>
            </w:pPr>
            <w:r w:rsidRPr="00320BFA">
              <w:t>LINGUAGEM USADA (redação)</w:t>
            </w:r>
          </w:p>
          <w:p w14:paraId="57BBB738" w14:textId="77777777" w:rsidR="00E34663" w:rsidRPr="00320BFA" w:rsidRDefault="00E34663" w:rsidP="00AC06C3">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5770BFC6" w14:textId="77777777" w:rsidR="00E34663" w:rsidRPr="00320BFA" w:rsidRDefault="00E34663" w:rsidP="00AC06C3">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1B7A065E" w14:textId="51B5E91B" w:rsidR="00E34663" w:rsidRPr="00320BFA" w:rsidRDefault="000A7F38" w:rsidP="00AC06C3">
            <w:pPr>
              <w:keepNext w:val="0"/>
              <w:keepLines w:val="0"/>
              <w:ind w:left="709" w:hanging="709"/>
              <w:jc w:val="both"/>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33530C28" w14:textId="77777777" w:rsidR="00E34663" w:rsidRPr="00320BFA" w:rsidRDefault="00E34663" w:rsidP="00AC06C3">
            <w:pPr>
              <w:keepNext w:val="0"/>
              <w:keepLines w:val="0"/>
              <w:ind w:left="709" w:hanging="709"/>
              <w:jc w:val="both"/>
              <w:rPr>
                <w:sz w:val="18"/>
              </w:rPr>
            </w:pPr>
          </w:p>
        </w:tc>
      </w:tr>
      <w:tr w:rsidR="00E34663" w:rsidRPr="00320BFA" w14:paraId="70EFF275"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876F8A" w14:textId="77777777" w:rsidR="00E34663" w:rsidRPr="00320BFA" w:rsidRDefault="00E34663"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CEE948" w14:textId="77777777" w:rsidR="00E34663" w:rsidRPr="00320BFA" w:rsidRDefault="00E34663" w:rsidP="00AC06C3">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44D85B6D" w14:textId="07325DD4" w:rsidR="00E34663" w:rsidRPr="00320BFA" w:rsidRDefault="00E34663" w:rsidP="00AC06C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B38507F" w14:textId="23FB9FE8" w:rsidR="00E34663" w:rsidRPr="00320BFA" w:rsidRDefault="000A7F38" w:rsidP="00AC06C3">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A74E130" w14:textId="77777777" w:rsidR="00E34663" w:rsidRPr="00320BFA" w:rsidRDefault="00E34663" w:rsidP="00AC06C3">
            <w:pPr>
              <w:keepNext w:val="0"/>
              <w:keepLines w:val="0"/>
              <w:ind w:left="709" w:hanging="709"/>
              <w:jc w:val="both"/>
              <w:rPr>
                <w:sz w:val="18"/>
              </w:rPr>
            </w:pPr>
          </w:p>
        </w:tc>
      </w:tr>
      <w:tr w:rsidR="00E34663" w:rsidRPr="00320BFA" w14:paraId="70F2933A"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03574CE" w14:textId="77777777" w:rsidR="00E34663" w:rsidRPr="00320BFA" w:rsidRDefault="00E34663"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DCED7E1" w14:textId="77777777" w:rsidR="00E34663" w:rsidRPr="00320BFA" w:rsidRDefault="00E34663" w:rsidP="00E34663">
            <w:pPr>
              <w:pStyle w:val="TF-xAvalITEM"/>
              <w:numPr>
                <w:ilvl w:val="0"/>
                <w:numId w:val="13"/>
              </w:numPr>
            </w:pPr>
            <w:r w:rsidRPr="00320BFA">
              <w:t>ORGANIZAÇÃO E APRESENTAÇÃO GRÁFICA DO TEXTO</w:t>
            </w:r>
          </w:p>
          <w:p w14:paraId="633CB2CB" w14:textId="77777777" w:rsidR="00E34663" w:rsidRPr="00320BFA" w:rsidRDefault="00E34663" w:rsidP="00AC06C3">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A410B4" w14:textId="3D0BF765" w:rsidR="00E34663" w:rsidRPr="00320BFA" w:rsidRDefault="000A7F38"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321A600" w14:textId="77777777" w:rsidR="00E34663" w:rsidRPr="00320BFA" w:rsidRDefault="00E34663"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CEA3B51" w14:textId="77777777" w:rsidR="00E34663" w:rsidRPr="00320BFA" w:rsidRDefault="00E34663" w:rsidP="00AC06C3">
            <w:pPr>
              <w:keepNext w:val="0"/>
              <w:keepLines w:val="0"/>
              <w:ind w:left="709" w:hanging="709"/>
              <w:jc w:val="both"/>
              <w:rPr>
                <w:sz w:val="18"/>
              </w:rPr>
            </w:pPr>
          </w:p>
        </w:tc>
      </w:tr>
      <w:tr w:rsidR="00E34663" w:rsidRPr="00320BFA" w14:paraId="1CD4B7F4"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506FB34" w14:textId="77777777" w:rsidR="00E34663" w:rsidRPr="00320BFA" w:rsidRDefault="00E34663"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7DFB95C" w14:textId="77777777" w:rsidR="00E34663" w:rsidRPr="00320BFA" w:rsidRDefault="00E34663" w:rsidP="00E34663">
            <w:pPr>
              <w:pStyle w:val="TF-xAvalITEM"/>
              <w:numPr>
                <w:ilvl w:val="0"/>
                <w:numId w:val="13"/>
              </w:numPr>
            </w:pPr>
            <w:r w:rsidRPr="00320BFA">
              <w:t>ILUSTRAÇÕES (figuras, quadros, tabelas)</w:t>
            </w:r>
          </w:p>
          <w:p w14:paraId="7CD6AC20" w14:textId="77777777" w:rsidR="00E34663" w:rsidRPr="00320BFA" w:rsidRDefault="00E34663" w:rsidP="00AC06C3">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296402F" w14:textId="0F1EBA02" w:rsidR="00E34663" w:rsidRPr="00320BFA" w:rsidRDefault="000A7F38" w:rsidP="00AC06C3">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9292EF4" w14:textId="77777777" w:rsidR="00E34663" w:rsidRPr="00320BFA" w:rsidRDefault="00E34663" w:rsidP="00AC06C3">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BFB2559" w14:textId="77777777" w:rsidR="00E34663" w:rsidRPr="00320BFA" w:rsidRDefault="00E34663" w:rsidP="00AC06C3">
            <w:pPr>
              <w:keepNext w:val="0"/>
              <w:keepLines w:val="0"/>
              <w:spacing w:before="80" w:after="80"/>
              <w:ind w:left="709" w:hanging="709"/>
              <w:jc w:val="both"/>
              <w:rPr>
                <w:sz w:val="18"/>
              </w:rPr>
            </w:pPr>
          </w:p>
        </w:tc>
      </w:tr>
      <w:tr w:rsidR="00E34663" w:rsidRPr="00320BFA" w14:paraId="5346CF0B" w14:textId="77777777" w:rsidTr="00AC06C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7A1BF6B" w14:textId="77777777" w:rsidR="00E34663" w:rsidRPr="00320BFA" w:rsidRDefault="00E34663"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39330F" w14:textId="77777777" w:rsidR="00E34663" w:rsidRPr="00320BFA" w:rsidRDefault="00E34663" w:rsidP="00E34663">
            <w:pPr>
              <w:pStyle w:val="TF-xAvalITEM"/>
              <w:numPr>
                <w:ilvl w:val="0"/>
                <w:numId w:val="13"/>
              </w:numPr>
            </w:pPr>
            <w:r w:rsidRPr="00320BFA">
              <w:t>REFERÊNCIAS E CITAÇÕES</w:t>
            </w:r>
          </w:p>
          <w:p w14:paraId="446868FE" w14:textId="77777777" w:rsidR="00E34663" w:rsidRPr="00320BFA" w:rsidRDefault="00E34663" w:rsidP="00AC06C3">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490A7FF" w14:textId="28D289D0" w:rsidR="00E34663" w:rsidRPr="00320BFA" w:rsidRDefault="000A7F38"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C89DCAB" w14:textId="77777777" w:rsidR="00E34663" w:rsidRPr="00320BFA" w:rsidRDefault="00E34663"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FE36FD9" w14:textId="77777777" w:rsidR="00E34663" w:rsidRPr="00320BFA" w:rsidRDefault="00E34663" w:rsidP="00AC06C3">
            <w:pPr>
              <w:keepNext w:val="0"/>
              <w:keepLines w:val="0"/>
              <w:ind w:left="709" w:hanging="709"/>
              <w:jc w:val="both"/>
              <w:rPr>
                <w:sz w:val="18"/>
              </w:rPr>
            </w:pPr>
          </w:p>
        </w:tc>
      </w:tr>
      <w:tr w:rsidR="00E34663" w:rsidRPr="00320BFA" w14:paraId="5C9EA17F" w14:textId="77777777" w:rsidTr="00AC06C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E81B289" w14:textId="77777777" w:rsidR="00E34663" w:rsidRPr="00320BFA" w:rsidRDefault="00E34663"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AB0DEF" w14:textId="77777777" w:rsidR="00E34663" w:rsidRPr="00320BFA" w:rsidRDefault="00E34663" w:rsidP="00AC06C3">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2D424D56" w14:textId="2FFDB50C" w:rsidR="00E34663" w:rsidRPr="00320BFA" w:rsidRDefault="000A7F38"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39DA8F8" w14:textId="77777777" w:rsidR="00E34663" w:rsidRPr="00320BFA" w:rsidRDefault="00E34663"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2680BEF" w14:textId="77777777" w:rsidR="00E34663" w:rsidRPr="00320BFA" w:rsidRDefault="00E34663" w:rsidP="00AC06C3">
            <w:pPr>
              <w:keepNext w:val="0"/>
              <w:keepLines w:val="0"/>
              <w:ind w:left="709" w:hanging="709"/>
              <w:jc w:val="both"/>
              <w:rPr>
                <w:sz w:val="18"/>
              </w:rPr>
            </w:pPr>
          </w:p>
        </w:tc>
      </w:tr>
      <w:tr w:rsidR="00E34663" w:rsidRPr="00320BFA" w14:paraId="56A7F479"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A65E87" w14:textId="77777777" w:rsidR="00E34663" w:rsidRPr="00320BFA" w:rsidRDefault="00E34663" w:rsidP="00AC06C3">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25852F45" w14:textId="77777777" w:rsidR="00E34663" w:rsidRPr="00320BFA" w:rsidRDefault="00E34663" w:rsidP="00AC06C3">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017335D3" w14:textId="331767F3" w:rsidR="00E34663" w:rsidRPr="00320BFA" w:rsidRDefault="000A7F38"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3BE48544" w14:textId="77777777" w:rsidR="00E34663" w:rsidRPr="00320BFA" w:rsidRDefault="00E34663" w:rsidP="00AC06C3">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48D96296" w14:textId="77777777" w:rsidR="00E34663" w:rsidRPr="00320BFA" w:rsidRDefault="00E34663" w:rsidP="00AC06C3">
            <w:pPr>
              <w:keepNext w:val="0"/>
              <w:keepLines w:val="0"/>
              <w:ind w:left="709" w:hanging="709"/>
              <w:jc w:val="both"/>
              <w:rPr>
                <w:sz w:val="18"/>
              </w:rPr>
            </w:pPr>
          </w:p>
        </w:tc>
      </w:tr>
    </w:tbl>
    <w:p w14:paraId="045AB9F3" w14:textId="77777777" w:rsidR="00E34663" w:rsidRPr="00320BFA" w:rsidRDefault="00E34663" w:rsidP="00E34663">
      <w:pPr>
        <w:pStyle w:val="TF-xAvalLINHA"/>
      </w:pPr>
    </w:p>
    <w:p w14:paraId="279C59A6" w14:textId="77777777" w:rsidR="00E34663" w:rsidRDefault="00E34663" w:rsidP="00E34663">
      <w:pPr>
        <w:pStyle w:val="TF-xAvalTTULO"/>
      </w:pPr>
      <w:r w:rsidRPr="00320BFA">
        <w:t>PARECER – PROFESSOR DE TCC I ou COORDENADOR DE TCC</w:t>
      </w:r>
      <w:r>
        <w:t xml:space="preserve"> </w:t>
      </w:r>
    </w:p>
    <w:p w14:paraId="3427FBE3" w14:textId="77777777" w:rsidR="00E34663" w:rsidRPr="003F5F25" w:rsidRDefault="00E34663" w:rsidP="00E34663">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E34663" w:rsidRPr="00320BFA" w14:paraId="130DFB4E" w14:textId="77777777" w:rsidTr="00AC06C3">
        <w:trPr>
          <w:cantSplit/>
          <w:jc w:val="center"/>
        </w:trPr>
        <w:tc>
          <w:tcPr>
            <w:tcW w:w="5000" w:type="pct"/>
            <w:gridSpan w:val="3"/>
            <w:tcBorders>
              <w:top w:val="single" w:sz="12" w:space="0" w:color="auto"/>
              <w:left w:val="single" w:sz="12" w:space="0" w:color="auto"/>
              <w:bottom w:val="nil"/>
              <w:right w:val="single" w:sz="12" w:space="0" w:color="auto"/>
            </w:tcBorders>
            <w:hideMark/>
          </w:tcPr>
          <w:p w14:paraId="7CF71159" w14:textId="77777777" w:rsidR="00E34663" w:rsidRPr="00320BFA" w:rsidRDefault="00E34663" w:rsidP="00AC06C3">
            <w:pPr>
              <w:keepNext w:val="0"/>
              <w:keepLines w:val="0"/>
              <w:spacing w:before="60"/>
              <w:jc w:val="both"/>
              <w:rPr>
                <w:sz w:val="18"/>
              </w:rPr>
            </w:pPr>
            <w:r w:rsidRPr="00320BFA">
              <w:rPr>
                <w:sz w:val="18"/>
              </w:rPr>
              <w:t>O projeto de TCC será reprovado se:</w:t>
            </w:r>
          </w:p>
          <w:p w14:paraId="2D617407" w14:textId="77777777" w:rsidR="00E34663" w:rsidRPr="00320BFA" w:rsidRDefault="00E34663" w:rsidP="00E34663">
            <w:pPr>
              <w:keepNext w:val="0"/>
              <w:keepLines w:val="0"/>
              <w:numPr>
                <w:ilvl w:val="0"/>
                <w:numId w:val="15"/>
              </w:numPr>
              <w:ind w:left="357" w:hanging="357"/>
              <w:jc w:val="both"/>
              <w:rPr>
                <w:sz w:val="18"/>
              </w:rPr>
            </w:pPr>
            <w:r w:rsidRPr="00320BFA">
              <w:rPr>
                <w:sz w:val="18"/>
              </w:rPr>
              <w:t>qualquer um dos itens tiver resposta NÃO ATENDE;</w:t>
            </w:r>
          </w:p>
          <w:p w14:paraId="0EACEB37" w14:textId="77777777" w:rsidR="00E34663" w:rsidRPr="00320BFA" w:rsidRDefault="00E34663" w:rsidP="00E34663">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1AC85913" w14:textId="77777777" w:rsidR="00E34663" w:rsidRPr="00320BFA" w:rsidRDefault="00E34663" w:rsidP="00E34663">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E34663" w:rsidRPr="00320BFA" w14:paraId="2E5A6B90" w14:textId="77777777" w:rsidTr="00AC06C3">
        <w:trPr>
          <w:cantSplit/>
          <w:jc w:val="center"/>
        </w:trPr>
        <w:tc>
          <w:tcPr>
            <w:tcW w:w="1250" w:type="pct"/>
            <w:tcBorders>
              <w:top w:val="nil"/>
              <w:left w:val="single" w:sz="12" w:space="0" w:color="auto"/>
              <w:bottom w:val="single" w:sz="12" w:space="0" w:color="auto"/>
              <w:right w:val="nil"/>
            </w:tcBorders>
            <w:hideMark/>
          </w:tcPr>
          <w:p w14:paraId="1A6EAB2A" w14:textId="77777777" w:rsidR="00E34663" w:rsidRPr="00320BFA" w:rsidRDefault="00E34663" w:rsidP="00AC06C3">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2A93D35" w14:textId="4B1D7E06" w:rsidR="00E34663" w:rsidRPr="00320BFA" w:rsidRDefault="00E34663" w:rsidP="00AC06C3">
            <w:pPr>
              <w:keepNext w:val="0"/>
              <w:keepLines w:val="0"/>
              <w:spacing w:before="60" w:after="60"/>
              <w:jc w:val="center"/>
              <w:rPr>
                <w:sz w:val="18"/>
              </w:rPr>
            </w:pPr>
            <w:r w:rsidRPr="00320BFA">
              <w:rPr>
                <w:sz w:val="20"/>
              </w:rPr>
              <w:t xml:space="preserve">(  </w:t>
            </w:r>
            <w:r w:rsidR="000A7F38">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19DD0A7" w14:textId="77777777" w:rsidR="00E34663" w:rsidRPr="00320BFA" w:rsidRDefault="00E34663" w:rsidP="00AC06C3">
            <w:pPr>
              <w:keepNext w:val="0"/>
              <w:keepLines w:val="0"/>
              <w:spacing w:before="60" w:after="60"/>
              <w:jc w:val="center"/>
              <w:rPr>
                <w:sz w:val="20"/>
              </w:rPr>
            </w:pPr>
            <w:r w:rsidRPr="00320BFA">
              <w:rPr>
                <w:sz w:val="20"/>
              </w:rPr>
              <w:t>(      ) REPROVADO</w:t>
            </w:r>
          </w:p>
        </w:tc>
      </w:tr>
    </w:tbl>
    <w:p w14:paraId="5DDD456F" w14:textId="25B7E942" w:rsidR="00E34663" w:rsidRDefault="00E34663" w:rsidP="00E34663">
      <w:pPr>
        <w:pStyle w:val="TF-xAvalLINHA"/>
        <w:tabs>
          <w:tab w:val="left" w:leader="underscore" w:pos="6237"/>
        </w:tabs>
      </w:pPr>
      <w:r>
        <w:t xml:space="preserve">Assinatura: </w:t>
      </w:r>
      <w:r>
        <w:tab/>
      </w:r>
      <w:r>
        <w:tab/>
        <w:t xml:space="preserve"> Data: </w:t>
      </w:r>
      <w:r w:rsidR="00661041">
        <w:t>07/12/2020</w:t>
      </w:r>
      <w:r>
        <w:tab/>
      </w:r>
    </w:p>
    <w:p w14:paraId="0CBD902A" w14:textId="77777777" w:rsidR="00E34663" w:rsidRDefault="00E34663" w:rsidP="00E34663">
      <w:pPr>
        <w:pStyle w:val="TF-xAvalTTULO"/>
        <w:ind w:left="0" w:firstLine="0"/>
        <w:jc w:val="left"/>
      </w:pPr>
    </w:p>
    <w:p w14:paraId="3E1F1C9D" w14:textId="38D143CC" w:rsidR="0000224C" w:rsidRDefault="0000224C" w:rsidP="00E34663">
      <w:pPr>
        <w:pStyle w:val="TF-xAvalTTULO"/>
      </w:pPr>
    </w:p>
    <w:sectPr w:rsidR="0000224C" w:rsidSect="00EC2D7A">
      <w:headerReference w:type="default" r:id="rId26"/>
      <w:footerReference w:type="default" r:id="rId27"/>
      <w:headerReference w:type="first" r:id="rId28"/>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0" w:author="Andreza Sartori" w:date="2020-12-07T19:11:00Z" w:initials="AS">
    <w:p w14:paraId="13171E07" w14:textId="2C097237" w:rsidR="004A3304" w:rsidRDefault="004A3304">
      <w:pPr>
        <w:pStyle w:val="Textodecomentrio"/>
      </w:pPr>
      <w:r>
        <w:rPr>
          <w:rStyle w:val="Refdecomentrio"/>
        </w:rPr>
        <w:annotationRef/>
      </w:r>
      <w:r>
        <w:t>Utilize linguagem formal.</w:t>
      </w:r>
    </w:p>
  </w:comment>
  <w:comment w:id="76" w:author="Andreza Sartori" w:date="2020-12-07T21:23:00Z" w:initials="AS">
    <w:p w14:paraId="07C0052B" w14:textId="2780786C" w:rsidR="00145F19" w:rsidRDefault="00145F19">
      <w:pPr>
        <w:pStyle w:val="Textodecomentrio"/>
      </w:pPr>
      <w:r>
        <w:rPr>
          <w:rStyle w:val="Refdecomentrio"/>
        </w:rPr>
        <w:annotationRef/>
      </w:r>
      <w:r>
        <w:t>Coloca no nome da sigla</w:t>
      </w:r>
    </w:p>
  </w:comment>
  <w:comment w:id="83" w:author="Andreza Sartori" w:date="2020-12-07T21:23:00Z" w:initials="AS">
    <w:p w14:paraId="48A2D76F" w14:textId="1EDF1C00" w:rsidR="00145F19" w:rsidRDefault="00145F19">
      <w:pPr>
        <w:pStyle w:val="Textodecomentrio"/>
      </w:pPr>
      <w:r>
        <w:rPr>
          <w:rStyle w:val="Refdecomentrio"/>
        </w:rPr>
        <w:annotationRef/>
      </w:r>
      <w:r>
        <w:t>Coloca no nome da sigla</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171E07" w15:done="0"/>
  <w15:commentEx w15:paraId="07C0052B" w15:done="0"/>
  <w15:commentEx w15:paraId="48A2D7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8FCEF" w16cex:dateUtc="2020-12-07T22:11:00Z"/>
  <w16cex:commentExtensible w16cex:durableId="23791BC7" w16cex:dateUtc="2020-12-08T00:23:00Z"/>
  <w16cex:commentExtensible w16cex:durableId="23791BDD" w16cex:dateUtc="2020-12-08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171E07" w16cid:durableId="2378FCEF"/>
  <w16cid:commentId w16cid:paraId="07C0052B" w16cid:durableId="23791BC7"/>
  <w16cid:commentId w16cid:paraId="48A2D76F" w16cid:durableId="23791B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72005" w14:textId="77777777" w:rsidR="00C55765" w:rsidRDefault="00C55765">
      <w:r>
        <w:separator/>
      </w:r>
    </w:p>
  </w:endnote>
  <w:endnote w:type="continuationSeparator" w:id="0">
    <w:p w14:paraId="1216FB41" w14:textId="77777777" w:rsidR="00C55765" w:rsidRDefault="00C55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99188" w14:textId="77777777" w:rsidR="007E1B4D" w:rsidRDefault="007E1B4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4C465D" w:rsidRDefault="004C465D">
    <w:pPr>
      <w:pStyle w:val="Rodap"/>
      <w:jc w:val="right"/>
    </w:pPr>
    <w:r>
      <w:fldChar w:fldCharType="begin"/>
    </w:r>
    <w:r>
      <w:instrText>PAGE   \* MERGEFORMAT</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E4E62" w14:textId="77777777" w:rsidR="007E1B4D" w:rsidRDefault="007E1B4D">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4C465D" w:rsidRPr="0000224C" w:rsidRDefault="004C465D">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5A972" w14:textId="77777777" w:rsidR="00C55765" w:rsidRDefault="00C55765">
      <w:r>
        <w:separator/>
      </w:r>
    </w:p>
  </w:footnote>
  <w:footnote w:type="continuationSeparator" w:id="0">
    <w:p w14:paraId="0DAC7DE9" w14:textId="77777777" w:rsidR="00C55765" w:rsidRDefault="00C55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B5569" w14:textId="77777777" w:rsidR="007E1B4D" w:rsidRDefault="007E1B4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4C730" w14:textId="77777777" w:rsidR="007E1B4D" w:rsidRDefault="007E1B4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4"/>
      <w:gridCol w:w="3398"/>
    </w:tblGrid>
    <w:tr w:rsidR="004C465D" w14:paraId="7BF82520" w14:textId="77777777" w:rsidTr="008F2DC1">
      <w:tc>
        <w:tcPr>
          <w:tcW w:w="9212" w:type="dxa"/>
          <w:gridSpan w:val="2"/>
          <w:shd w:val="clear" w:color="auto" w:fill="auto"/>
        </w:tcPr>
        <w:p w14:paraId="2E4A85B4" w14:textId="77777777" w:rsidR="004C465D" w:rsidRDefault="004C465D" w:rsidP="003C5262">
          <w:pPr>
            <w:pStyle w:val="Cabealho"/>
            <w:tabs>
              <w:tab w:val="clear" w:pos="8640"/>
              <w:tab w:val="right" w:pos="8931"/>
            </w:tabs>
            <w:ind w:right="141"/>
            <w:jc w:val="center"/>
            <w:rPr>
              <w:rStyle w:val="Nmerodepgina"/>
            </w:rPr>
          </w:pPr>
          <w:r>
            <w:rPr>
              <w:rStyle w:val="Nmerodepgina"/>
            </w:rPr>
            <w:t>CURSO DE CIÊNCIA DA COMPUTAÇÃO – TCC</w:t>
          </w:r>
        </w:p>
      </w:tc>
    </w:tr>
    <w:tr w:rsidR="004C465D" w14:paraId="668E8B00" w14:textId="77777777" w:rsidTr="008F2DC1">
      <w:tc>
        <w:tcPr>
          <w:tcW w:w="5778" w:type="dxa"/>
          <w:shd w:val="clear" w:color="auto" w:fill="auto"/>
        </w:tcPr>
        <w:p w14:paraId="79B53B8D" w14:textId="4C3E3186" w:rsidR="004C465D" w:rsidRPr="003C5262" w:rsidRDefault="004C465D" w:rsidP="003C5262">
          <w:pPr>
            <w:pStyle w:val="Cabealho"/>
            <w:tabs>
              <w:tab w:val="clear" w:pos="8640"/>
              <w:tab w:val="right" w:pos="8931"/>
            </w:tabs>
            <w:ind w:right="141"/>
          </w:pPr>
          <w:r>
            <w:rPr>
              <w:rStyle w:val="Nmerodepgina"/>
            </w:rPr>
            <w:t>(</w:t>
          </w:r>
          <w:r w:rsidR="007E1B4D">
            <w:rPr>
              <w:rStyle w:val="Nmerodepgina"/>
            </w:rPr>
            <w:t xml:space="preserve">    </w:t>
          </w:r>
          <w:r>
            <w:rPr>
              <w:rStyle w:val="Nmerodepgina"/>
            </w:rPr>
            <w:t>) PRÉ-PROJETO     (</w:t>
          </w:r>
          <w:r>
            <w:t> </w:t>
          </w:r>
          <w:r w:rsidR="007E1B4D">
            <w:t xml:space="preserve"> X  </w:t>
          </w:r>
          <w:r>
            <w:t xml:space="preserve">) </w:t>
          </w:r>
          <w:r>
            <w:rPr>
              <w:rStyle w:val="Nmerodepgina"/>
            </w:rPr>
            <w:t xml:space="preserve">PROJETO </w:t>
          </w:r>
        </w:p>
      </w:tc>
      <w:tc>
        <w:tcPr>
          <w:tcW w:w="3434" w:type="dxa"/>
          <w:shd w:val="clear" w:color="auto" w:fill="auto"/>
        </w:tcPr>
        <w:p w14:paraId="38BA8509" w14:textId="77777777" w:rsidR="004C465D" w:rsidRDefault="004C465D" w:rsidP="003C5262">
          <w:pPr>
            <w:pStyle w:val="Cabealho"/>
            <w:tabs>
              <w:tab w:val="clear" w:pos="8640"/>
              <w:tab w:val="right" w:pos="8931"/>
            </w:tabs>
            <w:ind w:right="141"/>
            <w:rPr>
              <w:rStyle w:val="Nmerodepgina"/>
            </w:rPr>
          </w:pPr>
          <w:r>
            <w:rPr>
              <w:rStyle w:val="Nmerodepgina"/>
            </w:rPr>
            <w:t>ANO/SEMESTRE:</w:t>
          </w:r>
        </w:p>
      </w:tc>
    </w:tr>
  </w:tbl>
  <w:p w14:paraId="05776BF3" w14:textId="77777777" w:rsidR="004C465D" w:rsidRDefault="004C465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4C465D" w:rsidRDefault="004C465D">
    <w:pPr>
      <w:pStyle w:val="Cabealho"/>
      <w:tabs>
        <w:tab w:val="clear" w:pos="8640"/>
        <w:tab w:val="right" w:pos="8931"/>
      </w:tabs>
      <w:ind w:right="141"/>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4C465D" w14:paraId="3F920AE3" w14:textId="77777777" w:rsidTr="006746CA">
      <w:tc>
        <w:tcPr>
          <w:tcW w:w="3227" w:type="dxa"/>
          <w:shd w:val="clear" w:color="auto" w:fill="auto"/>
        </w:tcPr>
        <w:p w14:paraId="4207CCA1" w14:textId="77777777" w:rsidR="004C465D" w:rsidRDefault="004C465D"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4C465D" w:rsidRDefault="004C465D"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4C465D" w:rsidRDefault="004C465D" w:rsidP="00F31359">
          <w:pPr>
            <w:pStyle w:val="Cabealho"/>
            <w:tabs>
              <w:tab w:val="clear" w:pos="8640"/>
              <w:tab w:val="right" w:pos="8931"/>
            </w:tabs>
            <w:ind w:right="141"/>
            <w:jc w:val="right"/>
            <w:rPr>
              <w:rStyle w:val="Nmerodepgina"/>
            </w:rPr>
          </w:pPr>
        </w:p>
      </w:tc>
    </w:tr>
  </w:tbl>
  <w:p w14:paraId="60B87896" w14:textId="77777777" w:rsidR="004C465D" w:rsidRDefault="004C46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527382"/>
    <w:multiLevelType w:val="hybridMultilevel"/>
    <w:tmpl w:val="35BE3A14"/>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6A86043"/>
    <w:multiLevelType w:val="hybridMultilevel"/>
    <w:tmpl w:val="8A5461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C75CE"/>
    <w:multiLevelType w:val="hybridMultilevel"/>
    <w:tmpl w:val="6A408BF4"/>
    <w:lvl w:ilvl="0" w:tplc="B9A6BB64">
      <w:start w:val="1"/>
      <w:numFmt w:val="lowerLetter"/>
      <w:lvlText w:val="%1."/>
      <w:lvlJc w:val="left"/>
      <w:pPr>
        <w:ind w:left="720" w:hanging="360"/>
      </w:pPr>
    </w:lvl>
    <w:lvl w:ilvl="1" w:tplc="62CED366">
      <w:start w:val="1"/>
      <w:numFmt w:val="lowerLetter"/>
      <w:lvlText w:val="%2."/>
      <w:lvlJc w:val="left"/>
      <w:pPr>
        <w:ind w:left="1440" w:hanging="360"/>
      </w:pPr>
    </w:lvl>
    <w:lvl w:ilvl="2" w:tplc="75D869F6">
      <w:start w:val="1"/>
      <w:numFmt w:val="lowerRoman"/>
      <w:lvlText w:val="%3."/>
      <w:lvlJc w:val="right"/>
      <w:pPr>
        <w:ind w:left="2160" w:hanging="180"/>
      </w:pPr>
    </w:lvl>
    <w:lvl w:ilvl="3" w:tplc="6D302504">
      <w:start w:val="1"/>
      <w:numFmt w:val="decimal"/>
      <w:lvlText w:val="%4."/>
      <w:lvlJc w:val="left"/>
      <w:pPr>
        <w:ind w:left="2880" w:hanging="360"/>
      </w:pPr>
    </w:lvl>
    <w:lvl w:ilvl="4" w:tplc="727C73DC">
      <w:start w:val="1"/>
      <w:numFmt w:val="lowerLetter"/>
      <w:lvlText w:val="%5."/>
      <w:lvlJc w:val="left"/>
      <w:pPr>
        <w:ind w:left="3600" w:hanging="360"/>
      </w:pPr>
    </w:lvl>
    <w:lvl w:ilvl="5" w:tplc="410CF2F0">
      <w:start w:val="1"/>
      <w:numFmt w:val="lowerRoman"/>
      <w:lvlText w:val="%6."/>
      <w:lvlJc w:val="right"/>
      <w:pPr>
        <w:ind w:left="4320" w:hanging="180"/>
      </w:pPr>
    </w:lvl>
    <w:lvl w:ilvl="6" w:tplc="867CE0D2">
      <w:start w:val="1"/>
      <w:numFmt w:val="decimal"/>
      <w:lvlText w:val="%7."/>
      <w:lvlJc w:val="left"/>
      <w:pPr>
        <w:ind w:left="5040" w:hanging="360"/>
      </w:pPr>
    </w:lvl>
    <w:lvl w:ilvl="7" w:tplc="73424B66">
      <w:start w:val="1"/>
      <w:numFmt w:val="lowerLetter"/>
      <w:lvlText w:val="%8."/>
      <w:lvlJc w:val="left"/>
      <w:pPr>
        <w:ind w:left="5760" w:hanging="360"/>
      </w:pPr>
    </w:lvl>
    <w:lvl w:ilvl="8" w:tplc="E6223428">
      <w:start w:val="1"/>
      <w:numFmt w:val="lowerRoman"/>
      <w:lvlText w:val="%9."/>
      <w:lvlJc w:val="right"/>
      <w:pPr>
        <w:ind w:left="6480" w:hanging="180"/>
      </w:pPr>
    </w:lvl>
  </w:abstractNum>
  <w:abstractNum w:abstractNumId="7" w15:restartNumberingAfterBreak="0">
    <w:nsid w:val="2CCD5E07"/>
    <w:multiLevelType w:val="hybridMultilevel"/>
    <w:tmpl w:val="017893C8"/>
    <w:lvl w:ilvl="0" w:tplc="F70084F4">
      <w:start w:val="1"/>
      <w:numFmt w:val="lowerLetter"/>
      <w:lvlText w:val="%1."/>
      <w:lvlJc w:val="left"/>
      <w:pPr>
        <w:ind w:left="720" w:hanging="360"/>
      </w:pPr>
    </w:lvl>
    <w:lvl w:ilvl="1" w:tplc="10807F36">
      <w:start w:val="1"/>
      <w:numFmt w:val="lowerLetter"/>
      <w:lvlText w:val="%2."/>
      <w:lvlJc w:val="left"/>
      <w:pPr>
        <w:ind w:left="1440" w:hanging="360"/>
      </w:pPr>
    </w:lvl>
    <w:lvl w:ilvl="2" w:tplc="B85A072A">
      <w:start w:val="1"/>
      <w:numFmt w:val="lowerRoman"/>
      <w:lvlText w:val="%3."/>
      <w:lvlJc w:val="right"/>
      <w:pPr>
        <w:ind w:left="2160" w:hanging="180"/>
      </w:pPr>
    </w:lvl>
    <w:lvl w:ilvl="3" w:tplc="18F27216">
      <w:start w:val="1"/>
      <w:numFmt w:val="decimal"/>
      <w:lvlText w:val="%4."/>
      <w:lvlJc w:val="left"/>
      <w:pPr>
        <w:ind w:left="2880" w:hanging="360"/>
      </w:pPr>
    </w:lvl>
    <w:lvl w:ilvl="4" w:tplc="532064C0">
      <w:start w:val="1"/>
      <w:numFmt w:val="lowerLetter"/>
      <w:lvlText w:val="%5."/>
      <w:lvlJc w:val="left"/>
      <w:pPr>
        <w:ind w:left="3600" w:hanging="360"/>
      </w:pPr>
    </w:lvl>
    <w:lvl w:ilvl="5" w:tplc="B65C9904">
      <w:start w:val="1"/>
      <w:numFmt w:val="lowerRoman"/>
      <w:lvlText w:val="%6."/>
      <w:lvlJc w:val="right"/>
      <w:pPr>
        <w:ind w:left="4320" w:hanging="180"/>
      </w:pPr>
    </w:lvl>
    <w:lvl w:ilvl="6" w:tplc="C84CAFE0">
      <w:start w:val="1"/>
      <w:numFmt w:val="decimal"/>
      <w:lvlText w:val="%7."/>
      <w:lvlJc w:val="left"/>
      <w:pPr>
        <w:ind w:left="5040" w:hanging="360"/>
      </w:pPr>
    </w:lvl>
    <w:lvl w:ilvl="7" w:tplc="C2389292">
      <w:start w:val="1"/>
      <w:numFmt w:val="lowerLetter"/>
      <w:lvlText w:val="%8."/>
      <w:lvlJc w:val="left"/>
      <w:pPr>
        <w:ind w:left="5760" w:hanging="360"/>
      </w:pPr>
    </w:lvl>
    <w:lvl w:ilvl="8" w:tplc="707233F0">
      <w:start w:val="1"/>
      <w:numFmt w:val="lowerRoman"/>
      <w:lvlText w:val="%9."/>
      <w:lvlJc w:val="right"/>
      <w:pPr>
        <w:ind w:left="6480" w:hanging="180"/>
      </w:pPr>
    </w:lvl>
  </w:abstractNum>
  <w:abstractNum w:abstractNumId="8" w15:restartNumberingAfterBreak="0">
    <w:nsid w:val="3A547655"/>
    <w:multiLevelType w:val="hybridMultilevel"/>
    <w:tmpl w:val="E2E876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9" w15:restartNumberingAfterBreak="0">
    <w:nsid w:val="3B097A53"/>
    <w:multiLevelType w:val="hybridMultilevel"/>
    <w:tmpl w:val="28F0FB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E142E"/>
    <w:multiLevelType w:val="hybridMultilevel"/>
    <w:tmpl w:val="93A0C590"/>
    <w:lvl w:ilvl="0" w:tplc="04090017">
      <w:start w:val="1"/>
      <w:numFmt w:val="lowerLetter"/>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1" w15:restartNumberingAfterBreak="0">
    <w:nsid w:val="41923020"/>
    <w:multiLevelType w:val="hybridMultilevel"/>
    <w:tmpl w:val="FBC079D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42ED30B0"/>
    <w:multiLevelType w:val="hybridMultilevel"/>
    <w:tmpl w:val="181C358C"/>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43851668"/>
    <w:multiLevelType w:val="hybridMultilevel"/>
    <w:tmpl w:val="7FC885A0"/>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4" w15:restartNumberingAfterBreak="0">
    <w:nsid w:val="5AE25B9B"/>
    <w:multiLevelType w:val="hybridMultilevel"/>
    <w:tmpl w:val="3AC0382E"/>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5" w15:restartNumberingAfterBreak="0">
    <w:nsid w:val="5D960488"/>
    <w:multiLevelType w:val="hybridMultilevel"/>
    <w:tmpl w:val="07CA31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7301AF"/>
    <w:multiLevelType w:val="hybridMultilevel"/>
    <w:tmpl w:val="AD16BE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7E7E54"/>
    <w:multiLevelType w:val="hybridMultilevel"/>
    <w:tmpl w:val="81344D38"/>
    <w:lvl w:ilvl="0" w:tplc="04090017">
      <w:start w:val="1"/>
      <w:numFmt w:val="lowerLetter"/>
      <w:lvlText w:val="%1)"/>
      <w:lvlJc w:val="left"/>
      <w:pPr>
        <w:ind w:left="1432" w:hanging="360"/>
      </w:pPr>
    </w:lvl>
    <w:lvl w:ilvl="1" w:tplc="04090019" w:tentative="1">
      <w:start w:val="1"/>
      <w:numFmt w:val="lowerLetter"/>
      <w:lvlText w:val="%2."/>
      <w:lvlJc w:val="left"/>
      <w:pPr>
        <w:ind w:left="2152" w:hanging="360"/>
      </w:pPr>
    </w:lvl>
    <w:lvl w:ilvl="2" w:tplc="0409001B" w:tentative="1">
      <w:start w:val="1"/>
      <w:numFmt w:val="lowerRoman"/>
      <w:lvlText w:val="%3."/>
      <w:lvlJc w:val="right"/>
      <w:pPr>
        <w:ind w:left="2872" w:hanging="180"/>
      </w:pPr>
    </w:lvl>
    <w:lvl w:ilvl="3" w:tplc="0409000F" w:tentative="1">
      <w:start w:val="1"/>
      <w:numFmt w:val="decimal"/>
      <w:lvlText w:val="%4."/>
      <w:lvlJc w:val="left"/>
      <w:pPr>
        <w:ind w:left="3592" w:hanging="360"/>
      </w:pPr>
    </w:lvl>
    <w:lvl w:ilvl="4" w:tplc="04090019" w:tentative="1">
      <w:start w:val="1"/>
      <w:numFmt w:val="lowerLetter"/>
      <w:lvlText w:val="%5."/>
      <w:lvlJc w:val="left"/>
      <w:pPr>
        <w:ind w:left="4312" w:hanging="360"/>
      </w:pPr>
    </w:lvl>
    <w:lvl w:ilvl="5" w:tplc="0409001B" w:tentative="1">
      <w:start w:val="1"/>
      <w:numFmt w:val="lowerRoman"/>
      <w:lvlText w:val="%6."/>
      <w:lvlJc w:val="right"/>
      <w:pPr>
        <w:ind w:left="5032" w:hanging="180"/>
      </w:pPr>
    </w:lvl>
    <w:lvl w:ilvl="6" w:tplc="0409000F" w:tentative="1">
      <w:start w:val="1"/>
      <w:numFmt w:val="decimal"/>
      <w:lvlText w:val="%7."/>
      <w:lvlJc w:val="left"/>
      <w:pPr>
        <w:ind w:left="5752" w:hanging="360"/>
      </w:pPr>
    </w:lvl>
    <w:lvl w:ilvl="7" w:tplc="04090019" w:tentative="1">
      <w:start w:val="1"/>
      <w:numFmt w:val="lowerLetter"/>
      <w:lvlText w:val="%8."/>
      <w:lvlJc w:val="left"/>
      <w:pPr>
        <w:ind w:left="6472" w:hanging="360"/>
      </w:pPr>
    </w:lvl>
    <w:lvl w:ilvl="8" w:tplc="0409001B" w:tentative="1">
      <w:start w:val="1"/>
      <w:numFmt w:val="lowerRoman"/>
      <w:lvlText w:val="%9."/>
      <w:lvlJc w:val="right"/>
      <w:pPr>
        <w:ind w:left="7192" w:hanging="180"/>
      </w:pPr>
    </w:lvl>
  </w:abstractNum>
  <w:abstractNum w:abstractNumId="18" w15:restartNumberingAfterBreak="0">
    <w:nsid w:val="6A300919"/>
    <w:multiLevelType w:val="hybridMultilevel"/>
    <w:tmpl w:val="811EB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15:restartNumberingAfterBreak="0">
    <w:nsid w:val="75853D88"/>
    <w:multiLevelType w:val="hybridMultilevel"/>
    <w:tmpl w:val="7B1C42D0"/>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1"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3" w15:restartNumberingAfterBreak="0">
    <w:nsid w:val="7C49511A"/>
    <w:multiLevelType w:val="hybridMultilevel"/>
    <w:tmpl w:val="0D387BA8"/>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4" w15:restartNumberingAfterBreak="0">
    <w:nsid w:val="7EF43983"/>
    <w:multiLevelType w:val="hybridMultilevel"/>
    <w:tmpl w:val="369095A8"/>
    <w:lvl w:ilvl="0" w:tplc="04090017">
      <w:start w:val="1"/>
      <w:numFmt w:val="lowerLetter"/>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8"/>
  </w:num>
  <w:num w:numId="22">
    <w:abstractNumId w:val="15"/>
  </w:num>
  <w:num w:numId="23">
    <w:abstractNumId w:val="17"/>
  </w:num>
  <w:num w:numId="24">
    <w:abstractNumId w:val="2"/>
  </w:num>
  <w:num w:numId="25">
    <w:abstractNumId w:val="13"/>
  </w:num>
  <w:num w:numId="26">
    <w:abstractNumId w:val="24"/>
  </w:num>
  <w:num w:numId="27">
    <w:abstractNumId w:val="16"/>
  </w:num>
  <w:num w:numId="28">
    <w:abstractNumId w:val="18"/>
  </w:num>
  <w:num w:numId="29">
    <w:abstractNumId w:val="9"/>
  </w:num>
  <w:num w:numId="30">
    <w:abstractNumId w:val="7"/>
  </w:num>
  <w:num w:numId="31">
    <w:abstractNumId w:val="6"/>
  </w:num>
  <w:num w:numId="32">
    <w:abstractNumId w:val="20"/>
  </w:num>
  <w:num w:numId="33">
    <w:abstractNumId w:val="10"/>
  </w:num>
  <w:num w:numId="34">
    <w:abstractNumId w:val="11"/>
  </w:num>
  <w:num w:numId="35">
    <w:abstractNumId w:val="12"/>
  </w:num>
  <w:num w:numId="36">
    <w:abstractNumId w:val="5"/>
  </w:num>
  <w:num w:numId="3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5A0A"/>
    <w:rsid w:val="00011F5D"/>
    <w:rsid w:val="00012922"/>
    <w:rsid w:val="0001472E"/>
    <w:rsid w:val="0001575C"/>
    <w:rsid w:val="000179B5"/>
    <w:rsid w:val="00017B62"/>
    <w:rsid w:val="000204E7"/>
    <w:rsid w:val="00023FA0"/>
    <w:rsid w:val="0002602F"/>
    <w:rsid w:val="00030E4A"/>
    <w:rsid w:val="00031151"/>
    <w:rsid w:val="00031A27"/>
    <w:rsid w:val="00031EE0"/>
    <w:rsid w:val="0003411E"/>
    <w:rsid w:val="00034CC6"/>
    <w:rsid w:val="0004163C"/>
    <w:rsid w:val="0004641A"/>
    <w:rsid w:val="00051123"/>
    <w:rsid w:val="0005155E"/>
    <w:rsid w:val="00052A07"/>
    <w:rsid w:val="000533A1"/>
    <w:rsid w:val="000533DA"/>
    <w:rsid w:val="0005457F"/>
    <w:rsid w:val="000608E9"/>
    <w:rsid w:val="00061FEB"/>
    <w:rsid w:val="000667DF"/>
    <w:rsid w:val="0007209B"/>
    <w:rsid w:val="00075792"/>
    <w:rsid w:val="00080F9C"/>
    <w:rsid w:val="0008579A"/>
    <w:rsid w:val="00086AA8"/>
    <w:rsid w:val="0008732D"/>
    <w:rsid w:val="0009735C"/>
    <w:rsid w:val="000A104C"/>
    <w:rsid w:val="000A1222"/>
    <w:rsid w:val="000A19DE"/>
    <w:rsid w:val="000A3EAB"/>
    <w:rsid w:val="000A7937"/>
    <w:rsid w:val="000A7F38"/>
    <w:rsid w:val="000B12B2"/>
    <w:rsid w:val="000B3868"/>
    <w:rsid w:val="000B734F"/>
    <w:rsid w:val="000C1926"/>
    <w:rsid w:val="000C1A18"/>
    <w:rsid w:val="000C648D"/>
    <w:rsid w:val="000D1294"/>
    <w:rsid w:val="000D77C2"/>
    <w:rsid w:val="000E039E"/>
    <w:rsid w:val="000E27F9"/>
    <w:rsid w:val="000E2B1E"/>
    <w:rsid w:val="000E311F"/>
    <w:rsid w:val="000E3A68"/>
    <w:rsid w:val="000E40D1"/>
    <w:rsid w:val="000E6CE0"/>
    <w:rsid w:val="000F77E3"/>
    <w:rsid w:val="00103DD6"/>
    <w:rsid w:val="00107B02"/>
    <w:rsid w:val="0011363A"/>
    <w:rsid w:val="00113A3F"/>
    <w:rsid w:val="001140A6"/>
    <w:rsid w:val="001164FE"/>
    <w:rsid w:val="00125084"/>
    <w:rsid w:val="00125277"/>
    <w:rsid w:val="001375F7"/>
    <w:rsid w:val="00145F19"/>
    <w:rsid w:val="001465DA"/>
    <w:rsid w:val="001554E9"/>
    <w:rsid w:val="001601AC"/>
    <w:rsid w:val="00162BF1"/>
    <w:rsid w:val="0016560C"/>
    <w:rsid w:val="00165B75"/>
    <w:rsid w:val="00167F58"/>
    <w:rsid w:val="00174DDF"/>
    <w:rsid w:val="00182F4C"/>
    <w:rsid w:val="00186092"/>
    <w:rsid w:val="00191214"/>
    <w:rsid w:val="00193A97"/>
    <w:rsid w:val="00193DFB"/>
    <w:rsid w:val="001948BE"/>
    <w:rsid w:val="0019547B"/>
    <w:rsid w:val="001A12CE"/>
    <w:rsid w:val="001A4D03"/>
    <w:rsid w:val="001A5EC1"/>
    <w:rsid w:val="001A6292"/>
    <w:rsid w:val="001A7511"/>
    <w:rsid w:val="001B2E3E"/>
    <w:rsid w:val="001B2F1E"/>
    <w:rsid w:val="001C284A"/>
    <w:rsid w:val="001C2A05"/>
    <w:rsid w:val="001C33B0"/>
    <w:rsid w:val="001C57E6"/>
    <w:rsid w:val="001C5CBB"/>
    <w:rsid w:val="001D6234"/>
    <w:rsid w:val="001E646A"/>
    <w:rsid w:val="001E682E"/>
    <w:rsid w:val="001F007F"/>
    <w:rsid w:val="001F0D36"/>
    <w:rsid w:val="00202F3F"/>
    <w:rsid w:val="00224BB2"/>
    <w:rsid w:val="00235240"/>
    <w:rsid w:val="00235A44"/>
    <w:rsid w:val="002368FD"/>
    <w:rsid w:val="0024110F"/>
    <w:rsid w:val="00241512"/>
    <w:rsid w:val="002423AB"/>
    <w:rsid w:val="002440B0"/>
    <w:rsid w:val="002527F2"/>
    <w:rsid w:val="00252D39"/>
    <w:rsid w:val="00270AF2"/>
    <w:rsid w:val="0027792D"/>
    <w:rsid w:val="002812E3"/>
    <w:rsid w:val="00282723"/>
    <w:rsid w:val="00282788"/>
    <w:rsid w:val="002827B9"/>
    <w:rsid w:val="0028617A"/>
    <w:rsid w:val="0029031A"/>
    <w:rsid w:val="002910B3"/>
    <w:rsid w:val="00295AED"/>
    <w:rsid w:val="0029608A"/>
    <w:rsid w:val="002A1D32"/>
    <w:rsid w:val="002A6617"/>
    <w:rsid w:val="002A7E1B"/>
    <w:rsid w:val="002B0EDC"/>
    <w:rsid w:val="002B4718"/>
    <w:rsid w:val="002B6538"/>
    <w:rsid w:val="002E0185"/>
    <w:rsid w:val="002E1787"/>
    <w:rsid w:val="002E6DD1"/>
    <w:rsid w:val="002F027E"/>
    <w:rsid w:val="00312CEA"/>
    <w:rsid w:val="00320BFA"/>
    <w:rsid w:val="0032378D"/>
    <w:rsid w:val="003310CA"/>
    <w:rsid w:val="00335048"/>
    <w:rsid w:val="00340AD0"/>
    <w:rsid w:val="00340B6D"/>
    <w:rsid w:val="00340C8E"/>
    <w:rsid w:val="00344540"/>
    <w:rsid w:val="0035179A"/>
    <w:rsid w:val="003519A3"/>
    <w:rsid w:val="00362443"/>
    <w:rsid w:val="0037046F"/>
    <w:rsid w:val="00376D75"/>
    <w:rsid w:val="00377DA7"/>
    <w:rsid w:val="00381327"/>
    <w:rsid w:val="00383087"/>
    <w:rsid w:val="003A2B7D"/>
    <w:rsid w:val="003A4A75"/>
    <w:rsid w:val="003A5366"/>
    <w:rsid w:val="003B647A"/>
    <w:rsid w:val="003C5262"/>
    <w:rsid w:val="003D1F2B"/>
    <w:rsid w:val="003D398C"/>
    <w:rsid w:val="003D473B"/>
    <w:rsid w:val="003D4B35"/>
    <w:rsid w:val="003E3216"/>
    <w:rsid w:val="003E3E68"/>
    <w:rsid w:val="003E4F19"/>
    <w:rsid w:val="003F5057"/>
    <w:rsid w:val="003F5F25"/>
    <w:rsid w:val="0040436D"/>
    <w:rsid w:val="00410543"/>
    <w:rsid w:val="00415B9A"/>
    <w:rsid w:val="00415E4F"/>
    <w:rsid w:val="004173CC"/>
    <w:rsid w:val="00420AE9"/>
    <w:rsid w:val="00420C0B"/>
    <w:rsid w:val="00421AC2"/>
    <w:rsid w:val="0042356B"/>
    <w:rsid w:val="0042420A"/>
    <w:rsid w:val="004243D2"/>
    <w:rsid w:val="00424610"/>
    <w:rsid w:val="00424AD5"/>
    <w:rsid w:val="004330AC"/>
    <w:rsid w:val="00435424"/>
    <w:rsid w:val="00451B94"/>
    <w:rsid w:val="00453B02"/>
    <w:rsid w:val="00455AED"/>
    <w:rsid w:val="004661F2"/>
    <w:rsid w:val="00466B0D"/>
    <w:rsid w:val="00470C41"/>
    <w:rsid w:val="0047690F"/>
    <w:rsid w:val="00476C78"/>
    <w:rsid w:val="00482174"/>
    <w:rsid w:val="0048576D"/>
    <w:rsid w:val="004913A4"/>
    <w:rsid w:val="00493B1A"/>
    <w:rsid w:val="0049495C"/>
    <w:rsid w:val="00496717"/>
    <w:rsid w:val="00497EF6"/>
    <w:rsid w:val="004A3304"/>
    <w:rsid w:val="004B049C"/>
    <w:rsid w:val="004B42D8"/>
    <w:rsid w:val="004B6B8F"/>
    <w:rsid w:val="004B7511"/>
    <w:rsid w:val="004C465D"/>
    <w:rsid w:val="004D67D4"/>
    <w:rsid w:val="004E23CE"/>
    <w:rsid w:val="004E516B"/>
    <w:rsid w:val="004E5C3A"/>
    <w:rsid w:val="004F6892"/>
    <w:rsid w:val="00500539"/>
    <w:rsid w:val="00503373"/>
    <w:rsid w:val="00503F3F"/>
    <w:rsid w:val="00504693"/>
    <w:rsid w:val="00506F5C"/>
    <w:rsid w:val="00511D59"/>
    <w:rsid w:val="00536336"/>
    <w:rsid w:val="00542ED7"/>
    <w:rsid w:val="0054381A"/>
    <w:rsid w:val="00544841"/>
    <w:rsid w:val="00550D4A"/>
    <w:rsid w:val="00564A29"/>
    <w:rsid w:val="00564FBC"/>
    <w:rsid w:val="005705A9"/>
    <w:rsid w:val="00572864"/>
    <w:rsid w:val="005751D0"/>
    <w:rsid w:val="00577933"/>
    <w:rsid w:val="0058482B"/>
    <w:rsid w:val="0058618A"/>
    <w:rsid w:val="00587002"/>
    <w:rsid w:val="00591611"/>
    <w:rsid w:val="00592BA8"/>
    <w:rsid w:val="00595E9D"/>
    <w:rsid w:val="00596A67"/>
    <w:rsid w:val="005A2BD9"/>
    <w:rsid w:val="005A362B"/>
    <w:rsid w:val="005A4952"/>
    <w:rsid w:val="005B109C"/>
    <w:rsid w:val="005B20A1"/>
    <w:rsid w:val="005B228F"/>
    <w:rsid w:val="005B2478"/>
    <w:rsid w:val="005B2E12"/>
    <w:rsid w:val="005C21FC"/>
    <w:rsid w:val="005C30AE"/>
    <w:rsid w:val="005D6033"/>
    <w:rsid w:val="005E35F3"/>
    <w:rsid w:val="005E400D"/>
    <w:rsid w:val="005E698D"/>
    <w:rsid w:val="005F09F1"/>
    <w:rsid w:val="005F1E1D"/>
    <w:rsid w:val="005F645A"/>
    <w:rsid w:val="005F7EDE"/>
    <w:rsid w:val="0060060C"/>
    <w:rsid w:val="00600CD1"/>
    <w:rsid w:val="006118D1"/>
    <w:rsid w:val="0061251F"/>
    <w:rsid w:val="006127F3"/>
    <w:rsid w:val="00620D93"/>
    <w:rsid w:val="0062386A"/>
    <w:rsid w:val="0062576D"/>
    <w:rsid w:val="00625788"/>
    <w:rsid w:val="006305AA"/>
    <w:rsid w:val="0063277E"/>
    <w:rsid w:val="006364F4"/>
    <w:rsid w:val="00640352"/>
    <w:rsid w:val="006426D5"/>
    <w:rsid w:val="00642924"/>
    <w:rsid w:val="006466FF"/>
    <w:rsid w:val="00646A5F"/>
    <w:rsid w:val="006475C1"/>
    <w:rsid w:val="00656C00"/>
    <w:rsid w:val="00656E02"/>
    <w:rsid w:val="00660035"/>
    <w:rsid w:val="00661041"/>
    <w:rsid w:val="0066108A"/>
    <w:rsid w:val="00661967"/>
    <w:rsid w:val="00661F61"/>
    <w:rsid w:val="006643AD"/>
    <w:rsid w:val="00666175"/>
    <w:rsid w:val="00671B49"/>
    <w:rsid w:val="00671DDA"/>
    <w:rsid w:val="00674155"/>
    <w:rsid w:val="006746CA"/>
    <w:rsid w:val="00687C79"/>
    <w:rsid w:val="00695745"/>
    <w:rsid w:val="0069600B"/>
    <w:rsid w:val="006A0028"/>
    <w:rsid w:val="006A0A1A"/>
    <w:rsid w:val="006A6460"/>
    <w:rsid w:val="006B104E"/>
    <w:rsid w:val="006B5AEA"/>
    <w:rsid w:val="006B6383"/>
    <w:rsid w:val="006B640D"/>
    <w:rsid w:val="006B7D78"/>
    <w:rsid w:val="006C61FA"/>
    <w:rsid w:val="006D0896"/>
    <w:rsid w:val="006E25D2"/>
    <w:rsid w:val="006F5CE0"/>
    <w:rsid w:val="0070389B"/>
    <w:rsid w:val="0070391A"/>
    <w:rsid w:val="00706486"/>
    <w:rsid w:val="007214E3"/>
    <w:rsid w:val="007222F7"/>
    <w:rsid w:val="007236BE"/>
    <w:rsid w:val="00724679"/>
    <w:rsid w:val="00725368"/>
    <w:rsid w:val="007304F3"/>
    <w:rsid w:val="00730839"/>
    <w:rsid w:val="00730F60"/>
    <w:rsid w:val="00733FF9"/>
    <w:rsid w:val="007363FE"/>
    <w:rsid w:val="00736AE9"/>
    <w:rsid w:val="00746CB6"/>
    <w:rsid w:val="007514C6"/>
    <w:rsid w:val="00752038"/>
    <w:rsid w:val="00753C82"/>
    <w:rsid w:val="007554DF"/>
    <w:rsid w:val="00755CDB"/>
    <w:rsid w:val="0075776D"/>
    <w:rsid w:val="007613FB"/>
    <w:rsid w:val="00761E34"/>
    <w:rsid w:val="007722BF"/>
    <w:rsid w:val="0077580B"/>
    <w:rsid w:val="00781167"/>
    <w:rsid w:val="00783955"/>
    <w:rsid w:val="007854B3"/>
    <w:rsid w:val="0078787D"/>
    <w:rsid w:val="00787FA8"/>
    <w:rsid w:val="00793C2D"/>
    <w:rsid w:val="007944F8"/>
    <w:rsid w:val="007973E3"/>
    <w:rsid w:val="007A0AD6"/>
    <w:rsid w:val="007A1883"/>
    <w:rsid w:val="007C006C"/>
    <w:rsid w:val="007D0720"/>
    <w:rsid w:val="007D10F2"/>
    <w:rsid w:val="007D207E"/>
    <w:rsid w:val="007D4E07"/>
    <w:rsid w:val="007D6DEC"/>
    <w:rsid w:val="007E1B4D"/>
    <w:rsid w:val="007E2BD3"/>
    <w:rsid w:val="007E46A1"/>
    <w:rsid w:val="007E730D"/>
    <w:rsid w:val="007E7311"/>
    <w:rsid w:val="007F20C0"/>
    <w:rsid w:val="007F403E"/>
    <w:rsid w:val="007F5A22"/>
    <w:rsid w:val="008072AC"/>
    <w:rsid w:val="00807C97"/>
    <w:rsid w:val="00810CEA"/>
    <w:rsid w:val="008227F8"/>
    <w:rsid w:val="008233E5"/>
    <w:rsid w:val="00833DE8"/>
    <w:rsid w:val="00833F47"/>
    <w:rsid w:val="008348C3"/>
    <w:rsid w:val="008373B4"/>
    <w:rsid w:val="008404C4"/>
    <w:rsid w:val="00845BAC"/>
    <w:rsid w:val="00847D37"/>
    <w:rsid w:val="0085001D"/>
    <w:rsid w:val="00871A41"/>
    <w:rsid w:val="00886D76"/>
    <w:rsid w:val="008941AE"/>
    <w:rsid w:val="00897019"/>
    <w:rsid w:val="00897757"/>
    <w:rsid w:val="008B0A07"/>
    <w:rsid w:val="008B399B"/>
    <w:rsid w:val="008B6634"/>
    <w:rsid w:val="008B781F"/>
    <w:rsid w:val="008C0069"/>
    <w:rsid w:val="008C1495"/>
    <w:rsid w:val="008C33D7"/>
    <w:rsid w:val="008C55F1"/>
    <w:rsid w:val="008C5E2A"/>
    <w:rsid w:val="008C70A2"/>
    <w:rsid w:val="008C7FB1"/>
    <w:rsid w:val="008D413D"/>
    <w:rsid w:val="008D5522"/>
    <w:rsid w:val="008D69C5"/>
    <w:rsid w:val="008D7404"/>
    <w:rsid w:val="008E0F86"/>
    <w:rsid w:val="008F2DC1"/>
    <w:rsid w:val="008F70AD"/>
    <w:rsid w:val="008F7829"/>
    <w:rsid w:val="00900DB1"/>
    <w:rsid w:val="009022BF"/>
    <w:rsid w:val="00911CD9"/>
    <w:rsid w:val="00912B71"/>
    <w:rsid w:val="00917D17"/>
    <w:rsid w:val="00930DE4"/>
    <w:rsid w:val="00931632"/>
    <w:rsid w:val="00932C92"/>
    <w:rsid w:val="00941FA6"/>
    <w:rsid w:val="009454E4"/>
    <w:rsid w:val="00956DF3"/>
    <w:rsid w:val="0096683A"/>
    <w:rsid w:val="00967282"/>
    <w:rsid w:val="00967611"/>
    <w:rsid w:val="00975BD5"/>
    <w:rsid w:val="009767A1"/>
    <w:rsid w:val="009821B6"/>
    <w:rsid w:val="009822CD"/>
    <w:rsid w:val="00984240"/>
    <w:rsid w:val="00985934"/>
    <w:rsid w:val="00987F2B"/>
    <w:rsid w:val="00994F70"/>
    <w:rsid w:val="00995AA2"/>
    <w:rsid w:val="00995B07"/>
    <w:rsid w:val="009A143A"/>
    <w:rsid w:val="009A2619"/>
    <w:rsid w:val="009A5850"/>
    <w:rsid w:val="009B10D6"/>
    <w:rsid w:val="009B7A37"/>
    <w:rsid w:val="009D148A"/>
    <w:rsid w:val="009D1777"/>
    <w:rsid w:val="009D65D0"/>
    <w:rsid w:val="009D7E91"/>
    <w:rsid w:val="009E06F1"/>
    <w:rsid w:val="009E135E"/>
    <w:rsid w:val="009E3C92"/>
    <w:rsid w:val="009E54F4"/>
    <w:rsid w:val="009E71AD"/>
    <w:rsid w:val="009F11F5"/>
    <w:rsid w:val="009F2BFA"/>
    <w:rsid w:val="009F39BA"/>
    <w:rsid w:val="009F63DF"/>
    <w:rsid w:val="00A03A3D"/>
    <w:rsid w:val="00A045C4"/>
    <w:rsid w:val="00A10DFA"/>
    <w:rsid w:val="00A21708"/>
    <w:rsid w:val="00A22362"/>
    <w:rsid w:val="00A22522"/>
    <w:rsid w:val="00A249BA"/>
    <w:rsid w:val="00A2657F"/>
    <w:rsid w:val="00A307C7"/>
    <w:rsid w:val="00A35549"/>
    <w:rsid w:val="00A4081C"/>
    <w:rsid w:val="00A44581"/>
    <w:rsid w:val="00A45093"/>
    <w:rsid w:val="00A475A3"/>
    <w:rsid w:val="00A50EAF"/>
    <w:rsid w:val="00A602F9"/>
    <w:rsid w:val="00A650EE"/>
    <w:rsid w:val="00A662C8"/>
    <w:rsid w:val="00A71157"/>
    <w:rsid w:val="00A71C31"/>
    <w:rsid w:val="00A755FC"/>
    <w:rsid w:val="00A75E6C"/>
    <w:rsid w:val="00A75F99"/>
    <w:rsid w:val="00A90787"/>
    <w:rsid w:val="00A966E6"/>
    <w:rsid w:val="00AA645F"/>
    <w:rsid w:val="00AB2BE3"/>
    <w:rsid w:val="00AB7834"/>
    <w:rsid w:val="00AB7FE1"/>
    <w:rsid w:val="00AC4D5F"/>
    <w:rsid w:val="00AC7598"/>
    <w:rsid w:val="00AD1D2C"/>
    <w:rsid w:val="00AD31EE"/>
    <w:rsid w:val="00AD4CE9"/>
    <w:rsid w:val="00AE0525"/>
    <w:rsid w:val="00AE08DB"/>
    <w:rsid w:val="00AE2729"/>
    <w:rsid w:val="00AE3148"/>
    <w:rsid w:val="00AE4EA5"/>
    <w:rsid w:val="00AE5AE2"/>
    <w:rsid w:val="00AE7343"/>
    <w:rsid w:val="00AF56A9"/>
    <w:rsid w:val="00B00A13"/>
    <w:rsid w:val="00B00D69"/>
    <w:rsid w:val="00B00E04"/>
    <w:rsid w:val="00B05485"/>
    <w:rsid w:val="00B1458E"/>
    <w:rsid w:val="00B14C51"/>
    <w:rsid w:val="00B16B9D"/>
    <w:rsid w:val="00B20021"/>
    <w:rsid w:val="00B20FDE"/>
    <w:rsid w:val="00B32CDE"/>
    <w:rsid w:val="00B33989"/>
    <w:rsid w:val="00B42041"/>
    <w:rsid w:val="00B43FBF"/>
    <w:rsid w:val="00B44F11"/>
    <w:rsid w:val="00B51846"/>
    <w:rsid w:val="00B62979"/>
    <w:rsid w:val="00B62FC3"/>
    <w:rsid w:val="00B70056"/>
    <w:rsid w:val="00B76975"/>
    <w:rsid w:val="00B823A7"/>
    <w:rsid w:val="00B90FA5"/>
    <w:rsid w:val="00B919F1"/>
    <w:rsid w:val="00B933D9"/>
    <w:rsid w:val="00BA2260"/>
    <w:rsid w:val="00BB468D"/>
    <w:rsid w:val="00BC0E8D"/>
    <w:rsid w:val="00BC4F18"/>
    <w:rsid w:val="00BE6551"/>
    <w:rsid w:val="00BF093B"/>
    <w:rsid w:val="00C00B88"/>
    <w:rsid w:val="00C04972"/>
    <w:rsid w:val="00C06B2A"/>
    <w:rsid w:val="00C06D0E"/>
    <w:rsid w:val="00C32EE3"/>
    <w:rsid w:val="00C3562C"/>
    <w:rsid w:val="00C35E57"/>
    <w:rsid w:val="00C35E80"/>
    <w:rsid w:val="00C40AA2"/>
    <w:rsid w:val="00C4244F"/>
    <w:rsid w:val="00C55765"/>
    <w:rsid w:val="00C572E1"/>
    <w:rsid w:val="00C632ED"/>
    <w:rsid w:val="00C64198"/>
    <w:rsid w:val="00C64BDA"/>
    <w:rsid w:val="00C66150"/>
    <w:rsid w:val="00C70EF5"/>
    <w:rsid w:val="00C756C5"/>
    <w:rsid w:val="00C82195"/>
    <w:rsid w:val="00C82CAE"/>
    <w:rsid w:val="00C8442E"/>
    <w:rsid w:val="00C930A8"/>
    <w:rsid w:val="00CA108B"/>
    <w:rsid w:val="00CA6CDB"/>
    <w:rsid w:val="00CB5E13"/>
    <w:rsid w:val="00CC3524"/>
    <w:rsid w:val="00CC5528"/>
    <w:rsid w:val="00CD27BE"/>
    <w:rsid w:val="00CD29E9"/>
    <w:rsid w:val="00CD4BBC"/>
    <w:rsid w:val="00CD4FC9"/>
    <w:rsid w:val="00CD6F0F"/>
    <w:rsid w:val="00CE01DF"/>
    <w:rsid w:val="00CE0BB7"/>
    <w:rsid w:val="00CE1C95"/>
    <w:rsid w:val="00CE3E9A"/>
    <w:rsid w:val="00CE4799"/>
    <w:rsid w:val="00CE708B"/>
    <w:rsid w:val="00CF11CA"/>
    <w:rsid w:val="00CF1875"/>
    <w:rsid w:val="00CF26B7"/>
    <w:rsid w:val="00CF6E39"/>
    <w:rsid w:val="00CF72DA"/>
    <w:rsid w:val="00D023A0"/>
    <w:rsid w:val="00D0769A"/>
    <w:rsid w:val="00D110E1"/>
    <w:rsid w:val="00D15B4E"/>
    <w:rsid w:val="00D177E7"/>
    <w:rsid w:val="00D2079F"/>
    <w:rsid w:val="00D3377A"/>
    <w:rsid w:val="00D447EF"/>
    <w:rsid w:val="00D4770C"/>
    <w:rsid w:val="00D505E2"/>
    <w:rsid w:val="00D62070"/>
    <w:rsid w:val="00D6498F"/>
    <w:rsid w:val="00D7463D"/>
    <w:rsid w:val="00D80120"/>
    <w:rsid w:val="00D80F5A"/>
    <w:rsid w:val="00D83DE8"/>
    <w:rsid w:val="00D84943"/>
    <w:rsid w:val="00D94AE7"/>
    <w:rsid w:val="00D966B3"/>
    <w:rsid w:val="00D970F0"/>
    <w:rsid w:val="00DA4540"/>
    <w:rsid w:val="00DA587E"/>
    <w:rsid w:val="00DA60F4"/>
    <w:rsid w:val="00DA72D4"/>
    <w:rsid w:val="00DB005F"/>
    <w:rsid w:val="00DB0F8B"/>
    <w:rsid w:val="00DB3052"/>
    <w:rsid w:val="00DC0233"/>
    <w:rsid w:val="00DC059B"/>
    <w:rsid w:val="00DC2D17"/>
    <w:rsid w:val="00DE23BF"/>
    <w:rsid w:val="00DE2EDC"/>
    <w:rsid w:val="00DE3981"/>
    <w:rsid w:val="00DE40DD"/>
    <w:rsid w:val="00DE7755"/>
    <w:rsid w:val="00DF059A"/>
    <w:rsid w:val="00DF1338"/>
    <w:rsid w:val="00DF3D56"/>
    <w:rsid w:val="00DF64E9"/>
    <w:rsid w:val="00DF6D19"/>
    <w:rsid w:val="00DF6ED2"/>
    <w:rsid w:val="00DF70F5"/>
    <w:rsid w:val="00E07733"/>
    <w:rsid w:val="00E2252C"/>
    <w:rsid w:val="00E270C0"/>
    <w:rsid w:val="00E34663"/>
    <w:rsid w:val="00E36D82"/>
    <w:rsid w:val="00E460B9"/>
    <w:rsid w:val="00E4707D"/>
    <w:rsid w:val="00E51601"/>
    <w:rsid w:val="00E51965"/>
    <w:rsid w:val="00E64A7C"/>
    <w:rsid w:val="00E65C05"/>
    <w:rsid w:val="00E67121"/>
    <w:rsid w:val="00E7198D"/>
    <w:rsid w:val="00E735AF"/>
    <w:rsid w:val="00E74CA6"/>
    <w:rsid w:val="00E75E3D"/>
    <w:rsid w:val="00E84491"/>
    <w:rsid w:val="00E90742"/>
    <w:rsid w:val="00E9731C"/>
    <w:rsid w:val="00EA1C35"/>
    <w:rsid w:val="00EA4E4C"/>
    <w:rsid w:val="00EB04B7"/>
    <w:rsid w:val="00EB7992"/>
    <w:rsid w:val="00EB7C43"/>
    <w:rsid w:val="00EC0104"/>
    <w:rsid w:val="00EC0184"/>
    <w:rsid w:val="00EC2D7A"/>
    <w:rsid w:val="00EC4995"/>
    <w:rsid w:val="00EC633A"/>
    <w:rsid w:val="00ED1B9D"/>
    <w:rsid w:val="00ED77C4"/>
    <w:rsid w:val="00EE056F"/>
    <w:rsid w:val="00EE3496"/>
    <w:rsid w:val="00EE7C2F"/>
    <w:rsid w:val="00EF3196"/>
    <w:rsid w:val="00EF43F5"/>
    <w:rsid w:val="00EF74D7"/>
    <w:rsid w:val="00F017AF"/>
    <w:rsid w:val="00F041C4"/>
    <w:rsid w:val="00F0560A"/>
    <w:rsid w:val="00F1188F"/>
    <w:rsid w:val="00F12B56"/>
    <w:rsid w:val="00F14812"/>
    <w:rsid w:val="00F1598C"/>
    <w:rsid w:val="00F20BC6"/>
    <w:rsid w:val="00F20BDF"/>
    <w:rsid w:val="00F21403"/>
    <w:rsid w:val="00F255FC"/>
    <w:rsid w:val="00F259B0"/>
    <w:rsid w:val="00F26A20"/>
    <w:rsid w:val="00F276C9"/>
    <w:rsid w:val="00F31359"/>
    <w:rsid w:val="00F40690"/>
    <w:rsid w:val="00F43B8F"/>
    <w:rsid w:val="00F51785"/>
    <w:rsid w:val="00F530D7"/>
    <w:rsid w:val="00F541E6"/>
    <w:rsid w:val="00F561EA"/>
    <w:rsid w:val="00F62F49"/>
    <w:rsid w:val="00F640BF"/>
    <w:rsid w:val="00F70754"/>
    <w:rsid w:val="00F77926"/>
    <w:rsid w:val="00F83A19"/>
    <w:rsid w:val="00F879A1"/>
    <w:rsid w:val="00F92FC4"/>
    <w:rsid w:val="00F95ABC"/>
    <w:rsid w:val="00F9793C"/>
    <w:rsid w:val="00FA0C14"/>
    <w:rsid w:val="00FA137A"/>
    <w:rsid w:val="00FA1A8E"/>
    <w:rsid w:val="00FA1F2E"/>
    <w:rsid w:val="00FA5504"/>
    <w:rsid w:val="00FB3D41"/>
    <w:rsid w:val="00FB4B02"/>
    <w:rsid w:val="00FC1572"/>
    <w:rsid w:val="00FC2831"/>
    <w:rsid w:val="00FC2D40"/>
    <w:rsid w:val="00FC3600"/>
    <w:rsid w:val="00FC4A9F"/>
    <w:rsid w:val="00FC565B"/>
    <w:rsid w:val="00FE006E"/>
    <w:rsid w:val="00FE197E"/>
    <w:rsid w:val="00FE2E7F"/>
    <w:rsid w:val="00FE4254"/>
    <w:rsid w:val="00FE5855"/>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CitaoIntensa">
    <w:name w:val="Intense Quote"/>
    <w:basedOn w:val="Normal"/>
    <w:next w:val="Normal"/>
    <w:link w:val="CitaoIntensaChar"/>
    <w:uiPriority w:val="30"/>
    <w:qFormat/>
    <w:rsid w:val="00596A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596A67"/>
    <w:rPr>
      <w:i/>
      <w:iCs/>
      <w:color w:val="4472C4" w:themeColor="accent1"/>
      <w:sz w:val="24"/>
      <w:szCs w:val="24"/>
    </w:rPr>
  </w:style>
  <w:style w:type="paragraph" w:styleId="Legenda">
    <w:name w:val="caption"/>
    <w:basedOn w:val="Normal"/>
    <w:next w:val="Normal"/>
    <w:uiPriority w:val="35"/>
    <w:qFormat/>
    <w:rsid w:val="008C70A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74185091">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69091014">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43405561">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14734324">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2069319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oter" Target="footer2.xm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 Id="rId27" Type="http://schemas.openxmlformats.org/officeDocument/2006/relationships/footer" Target="footer4.xml"/><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12</Pages>
  <Words>5524</Words>
  <Characters>29831</Characters>
  <Application>Microsoft Office Word</Application>
  <DocSecurity>0</DocSecurity>
  <Lines>248</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42</cp:revision>
  <cp:lastPrinted>2020-12-08T00:31:00Z</cp:lastPrinted>
  <dcterms:created xsi:type="dcterms:W3CDTF">2020-11-29T22:20:00Z</dcterms:created>
  <dcterms:modified xsi:type="dcterms:W3CDTF">2020-12-08T00:31:00Z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