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 xml:space="preserve">Bruno </w:t>
      </w:r>
      <w:proofErr w:type="spellStart"/>
      <w:r>
        <w:t>Geisler</w:t>
      </w:r>
      <w:proofErr w:type="spellEnd"/>
      <w:r>
        <w:t xml:space="preserve"> </w:t>
      </w:r>
      <w:proofErr w:type="spellStart"/>
      <w:r>
        <w:t>Vigentas</w:t>
      </w:r>
      <w:proofErr w:type="spellEnd"/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 xml:space="preserve">Mauricio </w:t>
      </w:r>
      <w:proofErr w:type="spellStart"/>
      <w:r w:rsidRPr="008C01AF">
        <w:t>Capobianco</w:t>
      </w:r>
      <w:proofErr w:type="spellEnd"/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</w:t>
      </w:r>
      <w:proofErr w:type="spellStart"/>
      <w:r w:rsidR="00686902">
        <w:t>Araujo</w:t>
      </w:r>
      <w:proofErr w:type="spellEnd"/>
      <w:r w:rsidR="00686902">
        <w:t xml:space="preserve">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61163BC8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proofErr w:type="spellStart"/>
      <w:r w:rsidR="00943380" w:rsidRPr="00943380">
        <w:t>PlantSnap</w:t>
      </w:r>
      <w:proofErr w:type="spellEnd"/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proofErr w:type="spellStart"/>
      <w:r w:rsidR="00ED5C3F" w:rsidRPr="00ED5C3F">
        <w:t>Schmalstieg</w:t>
      </w:r>
      <w:proofErr w:type="spellEnd"/>
      <w:r w:rsidR="00ED5C3F" w:rsidRPr="00ED5C3F">
        <w:t xml:space="preserve"> e </w:t>
      </w:r>
      <w:proofErr w:type="spellStart"/>
      <w:r w:rsidR="00ED5C3F" w:rsidRPr="00ED5C3F">
        <w:t>Höllerer</w:t>
      </w:r>
      <w:proofErr w:type="spellEnd"/>
      <w:r w:rsidR="00ED5C3F" w:rsidRPr="00ED5C3F">
        <w:t xml:space="preserve">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proofErr w:type="spellStart"/>
      <w:r w:rsidR="00866262" w:rsidRPr="00866262">
        <w:t>Azuma</w:t>
      </w:r>
      <w:proofErr w:type="spellEnd"/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 xml:space="preserve">. Como </w:t>
      </w:r>
      <w:proofErr w:type="spellStart"/>
      <w:r w:rsidR="00B2355B">
        <w:t>Zorzal</w:t>
      </w:r>
      <w:proofErr w:type="spellEnd"/>
      <w:r w:rsidR="00B2355B">
        <w:t xml:space="preserve"> e </w:t>
      </w:r>
      <w:proofErr w:type="spellStart"/>
      <w:r w:rsidR="00B2355B">
        <w:t>Kirner</w:t>
      </w:r>
      <w:proofErr w:type="spellEnd"/>
      <w:r w:rsidR="00B2355B">
        <w:t xml:space="preserve">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11A4EBB7" w:rsidR="008E75A3" w:rsidRPr="00424565" w:rsidRDefault="00DB1EF7" w:rsidP="00424565">
      <w:pPr>
        <w:pStyle w:val="TF-TEXTO"/>
      </w:pPr>
      <w:r>
        <w:t xml:space="preserve">O trabalho desenvolvido por </w:t>
      </w:r>
      <w:proofErr w:type="spellStart"/>
      <w:r>
        <w:t>Bortolon</w:t>
      </w:r>
      <w:proofErr w:type="spellEnd"/>
      <w:r>
        <w:t xml:space="preserve">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BC4B2F">
        <w:t xml:space="preserve">Figura </w:t>
      </w:r>
      <w:r w:rsidR="00BC4B2F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128E77A4" w:rsidR="00424565" w:rsidRDefault="00424565" w:rsidP="00424565">
      <w:pPr>
        <w:pStyle w:val="TF-LEGENDA"/>
      </w:pPr>
      <w:bookmarkStart w:id="24" w:name="_Ref52153807"/>
      <w:r>
        <w:t xml:space="preserve">Figura </w:t>
      </w:r>
      <w:fldSimple w:instr=" SEQ Figura \* ARABIC ">
        <w:r w:rsidR="00BC4B2F">
          <w:rPr>
            <w:noProof/>
          </w:rPr>
          <w:t>1</w:t>
        </w:r>
      </w:fldSimple>
      <w:bookmarkEnd w:id="24"/>
      <w:r>
        <w:t xml:space="preserve"> </w:t>
      </w:r>
      <w:r w:rsidR="000C2FCB">
        <w:t>–</w:t>
      </w:r>
      <w:r>
        <w:t xml:space="preserve"> </w:t>
      </w:r>
      <w:r w:rsidR="000C2FCB">
        <w:t>Tela de registro de espécie no aplicativo</w:t>
      </w:r>
      <w:r>
        <w:t xml:space="preserve">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</w:t>
      </w:r>
      <w:proofErr w:type="spellStart"/>
      <w:r w:rsidR="00537338" w:rsidRPr="00537338">
        <w:t>Bortolon</w:t>
      </w:r>
      <w:proofErr w:type="spellEnd"/>
      <w:r w:rsidR="00537338" w:rsidRPr="00537338">
        <w:t xml:space="preserve"> (2014, p. 53)</w:t>
      </w:r>
      <w:r w:rsidR="00B5548D">
        <w:t>.</w:t>
      </w:r>
    </w:p>
    <w:p w14:paraId="62C20B6A" w14:textId="69A50AA2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 xml:space="preserve">, </w:t>
      </w:r>
      <w:proofErr w:type="spellStart"/>
      <w:r w:rsidR="00FA633E" w:rsidRPr="007151FE">
        <w:t>Bortolon</w:t>
      </w:r>
      <w:proofErr w:type="spellEnd"/>
      <w:r w:rsidR="00FA633E" w:rsidRPr="007151FE">
        <w:t xml:space="preserve">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F36FF94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 w:rsidR="000C2FCB">
        <w:t>.</w:t>
      </w:r>
      <w:r>
        <w:t xml:space="preserve"> </w:t>
      </w:r>
      <w:commentRangeStart w:id="25"/>
      <w:r w:rsidR="000C2FCB">
        <w:t>C</w:t>
      </w:r>
      <w:r>
        <w:t xml:space="preserve">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  <w:commentRangeEnd w:id="25"/>
      <w:r w:rsidR="003C0A7E">
        <w:rPr>
          <w:rStyle w:val="Refdecomentrio"/>
        </w:rPr>
        <w:commentReference w:id="25"/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019B8396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BC4B2F">
        <w:t xml:space="preserve">Figura </w:t>
      </w:r>
      <w:r w:rsidR="00BC4B2F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proofErr w:type="spellStart"/>
      <w:r w:rsidR="008F4779" w:rsidRPr="000F3FB4">
        <w:t>Unity</w:t>
      </w:r>
      <w:proofErr w:type="spellEnd"/>
      <w:r w:rsidR="008F4779" w:rsidRPr="000F3FB4">
        <w:t>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4C7076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proofErr w:type="spellStart"/>
      <w:r w:rsidR="004C7076">
        <w:rPr>
          <w:i/>
          <w:iCs/>
        </w:rPr>
        <w:t>D</w:t>
      </w:r>
      <w:r w:rsidR="005B0800" w:rsidRPr="00F53549">
        <w:rPr>
          <w:i/>
          <w:iCs/>
        </w:rPr>
        <w:t>evelopment</w:t>
      </w:r>
      <w:proofErr w:type="spellEnd"/>
      <w:r w:rsidR="005B0800" w:rsidRPr="00F53549">
        <w:rPr>
          <w:i/>
          <w:iCs/>
        </w:rPr>
        <w:t xml:space="preserve"> </w:t>
      </w:r>
      <w:r w:rsidR="004C7076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proofErr w:type="spellStart"/>
      <w:r w:rsidR="008F4779" w:rsidRPr="000F3FB4">
        <w:t>Vuforia</w:t>
      </w:r>
      <w:proofErr w:type="spellEnd"/>
      <w:r w:rsidR="008F4779" w:rsidRPr="000F3FB4">
        <w:t xml:space="preserve">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</w:t>
      </w:r>
      <w:proofErr w:type="spellStart"/>
      <w:r w:rsidR="008F4779" w:rsidRPr="000F3FB4">
        <w:t>Vuforia</w:t>
      </w:r>
      <w:proofErr w:type="spellEnd"/>
      <w:r w:rsidR="008F4779" w:rsidRPr="000F3FB4">
        <w:t xml:space="preserve">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 xml:space="preserve">Como </w:t>
      </w:r>
      <w:r w:rsidR="00C86C45">
        <w:t xml:space="preserve">por exemplo </w:t>
      </w:r>
      <w:r w:rsidR="00E31576">
        <w:t>p</w:t>
      </w:r>
      <w:r w:rsidR="00C86C45">
        <w:t xml:space="preserve">elo </w:t>
      </w:r>
      <w:r w:rsidR="008F4779">
        <w:t>rastreamento do formato de objetos (</w:t>
      </w:r>
      <w:proofErr w:type="spellStart"/>
      <w:r w:rsidR="008F4779" w:rsidRPr="00F53549">
        <w:t>Model</w:t>
      </w:r>
      <w:proofErr w:type="spellEnd"/>
      <w:r w:rsidR="008F4779" w:rsidRPr="00F53549">
        <w:t xml:space="preserve"> Target</w:t>
      </w:r>
      <w:r w:rsidR="008F4779" w:rsidRPr="00B778D6">
        <w:t>),</w:t>
      </w:r>
      <w:r w:rsidR="008F4779">
        <w:t xml:space="preserve"> </w:t>
      </w:r>
      <w:r w:rsidR="00C86C45">
        <w:t xml:space="preserve">pelo </w:t>
      </w:r>
      <w:r w:rsidR="008F4779">
        <w:t>rastreamento por imagens planas (</w:t>
      </w:r>
      <w:proofErr w:type="spellStart"/>
      <w:r w:rsidR="008F4779" w:rsidRPr="00F53549">
        <w:t>Image</w:t>
      </w:r>
      <w:proofErr w:type="spellEnd"/>
      <w:r w:rsidR="008F4779" w:rsidRPr="00F53549">
        <w:t xml:space="preserve">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proofErr w:type="spellStart"/>
      <w:r w:rsidR="008F4779" w:rsidRPr="00F53549">
        <w:t>VuMarks</w:t>
      </w:r>
      <w:proofErr w:type="spellEnd"/>
      <w:r w:rsidR="008F4779">
        <w:t>)</w:t>
      </w:r>
      <w:r w:rsidR="009651EF">
        <w:t xml:space="preserve"> e através do escaneamento 3D do objeto a ser rastreado (</w:t>
      </w:r>
      <w:proofErr w:type="spellStart"/>
      <w:r w:rsidR="009651EF" w:rsidRPr="00F53549">
        <w:t>Object</w:t>
      </w:r>
      <w:proofErr w:type="spellEnd"/>
      <w:r w:rsidR="009651EF" w:rsidRPr="00F53549">
        <w:t xml:space="preserve"> </w:t>
      </w:r>
      <w:proofErr w:type="spellStart"/>
      <w:r w:rsidR="009651EF" w:rsidRPr="00F53549">
        <w:t>Recognition</w:t>
      </w:r>
      <w:proofErr w:type="spellEnd"/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24A42A10" w:rsidR="005B0800" w:rsidRDefault="005B0800" w:rsidP="005B0800">
      <w:pPr>
        <w:pStyle w:val="TF-LEGENDA"/>
      </w:pPr>
      <w:bookmarkStart w:id="26" w:name="_Ref52153774"/>
      <w:r>
        <w:t xml:space="preserve">Figura </w:t>
      </w:r>
      <w:fldSimple w:instr=" SEQ Figura \* ARABIC ">
        <w:r w:rsidR="00BC4B2F">
          <w:rPr>
            <w:noProof/>
          </w:rPr>
          <w:t>2</w:t>
        </w:r>
      </w:fldSimple>
      <w:bookmarkEnd w:id="26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proofErr w:type="spellStart"/>
      <w:r w:rsidR="009651EF" w:rsidRPr="00F53549">
        <w:t>VuMarks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 xml:space="preserve">no </w:t>
      </w:r>
      <w:proofErr w:type="spellStart"/>
      <w:r w:rsidR="009651EF" w:rsidRPr="00F318FD">
        <w:t>VuMark</w:t>
      </w:r>
      <w:proofErr w:type="spellEnd"/>
      <w:r w:rsidRPr="00F318FD">
        <w:t xml:space="preserve"> </w:t>
      </w:r>
      <w:proofErr w:type="spellStart"/>
      <w:r w:rsidR="009651EF" w:rsidRPr="00F318FD">
        <w:t>Database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proofErr w:type="spellStart"/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proofErr w:type="spellEnd"/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 xml:space="preserve">a ferramenta Autodesk Maya e os dados sobre as plantas e seu cultivo foram armazenados no banco </w:t>
      </w:r>
      <w:proofErr w:type="spellStart"/>
      <w:r w:rsidR="009651EF" w:rsidRPr="00F318FD">
        <w:t>SQLite</w:t>
      </w:r>
      <w:proofErr w:type="spellEnd"/>
      <w:r w:rsidR="009651EF" w:rsidRPr="00F318FD">
        <w:t>, selecionando</w:t>
      </w:r>
      <w:r w:rsidR="005E1987" w:rsidRPr="00F318FD">
        <w:t>-se</w:t>
      </w:r>
      <w:r w:rsidR="009651EF" w:rsidRPr="00F318FD">
        <w:t xml:space="preserve"> os dados e o objeto 3D de acordo o identificador único de cada </w:t>
      </w:r>
      <w:proofErr w:type="spellStart"/>
      <w:r w:rsidR="009651EF" w:rsidRPr="00F318FD">
        <w:t>VuMark</w:t>
      </w:r>
      <w:proofErr w:type="spellEnd"/>
      <w:r w:rsidR="009651EF" w:rsidRPr="00F318FD">
        <w:t xml:space="preserve">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4C7AFE49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C86C45">
        <w:t>.</w:t>
      </w:r>
      <w:r w:rsidR="00B5548D">
        <w:t xml:space="preserve"> </w:t>
      </w:r>
      <w:r w:rsidR="00C86C45">
        <w:t>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</w:t>
      </w:r>
      <w:proofErr w:type="spellStart"/>
      <w:r w:rsidRPr="00F318FD">
        <w:t>VuMark</w:t>
      </w:r>
      <w:proofErr w:type="spellEnd"/>
      <w:r w:rsidRPr="00F318FD">
        <w:t xml:space="preserve">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5475973B" w:rsidR="00A44581" w:rsidRDefault="002B1FA4" w:rsidP="00E903F8">
      <w:pPr>
        <w:pStyle w:val="TF-TEXTO"/>
      </w:pPr>
      <w:r w:rsidRPr="00F318FD">
        <w:t>O</w:t>
      </w:r>
      <w:r>
        <w:t xml:space="preserve"> </w:t>
      </w:r>
      <w:proofErr w:type="spellStart"/>
      <w:r w:rsidR="00D1399F">
        <w:t>PlantSnap</w:t>
      </w:r>
      <w:proofErr w:type="spellEnd"/>
      <w:r w:rsidR="00D1399F">
        <w:t xml:space="preserve">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BC4B2F">
        <w:t xml:space="preserve">Figura </w:t>
      </w:r>
      <w:r w:rsidR="00BC4B2F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70019FAF" w:rsidR="00E903F8" w:rsidRDefault="00E903F8" w:rsidP="00E903F8">
      <w:pPr>
        <w:pStyle w:val="TF-LEGENDA"/>
      </w:pPr>
      <w:bookmarkStart w:id="27" w:name="_Ref52153684"/>
      <w:r>
        <w:t xml:space="preserve">Figura </w:t>
      </w:r>
      <w:fldSimple w:instr=" SEQ Figura \* ARABIC ">
        <w:r w:rsidR="00BC4B2F">
          <w:rPr>
            <w:noProof/>
          </w:rPr>
          <w:t>3</w:t>
        </w:r>
      </w:fldSimple>
      <w:bookmarkEnd w:id="27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</w:t>
      </w:r>
      <w:proofErr w:type="spellStart"/>
      <w:r w:rsidR="00324E22">
        <w:t>PlantSnap</w:t>
      </w:r>
      <w:proofErr w:type="spellEnd"/>
      <w:r w:rsidR="00F6530E">
        <w:t xml:space="preserve"> (2020)</w:t>
      </w:r>
      <w:r w:rsidR="00324E22">
        <w:t>.</w:t>
      </w:r>
    </w:p>
    <w:p w14:paraId="397F7A16" w14:textId="22361CDB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</w:t>
      </w:r>
      <w:proofErr w:type="spellStart"/>
      <w:r>
        <w:t>PlantSnap</w:t>
      </w:r>
      <w:proofErr w:type="spellEnd"/>
      <w:r>
        <w:t xml:space="preserve">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</w:t>
      </w:r>
      <w:r w:rsidR="00C86C45">
        <w:t xml:space="preserve"> Aprendizado de Máquina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6526455" w14:textId="4067EA55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BC4B2F">
        <w:t xml:space="preserve">Quadro </w:t>
      </w:r>
      <w:r w:rsidR="00BC4B2F"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06D035DA" w:rsidR="000B707F" w:rsidRDefault="000B707F" w:rsidP="000B707F">
      <w:pPr>
        <w:pStyle w:val="TF-LEGENDA"/>
      </w:pPr>
      <w:bookmarkStart w:id="42" w:name="_Ref52025161"/>
      <w:r>
        <w:lastRenderedPageBreak/>
        <w:t xml:space="preserve">Quadro </w:t>
      </w:r>
      <w:fldSimple w:instr=" SEQ Quadro \* ARABIC ">
        <w:r w:rsidR="00BC4B2F">
          <w:rPr>
            <w:noProof/>
          </w:rPr>
          <w:t>1</w:t>
        </w:r>
      </w:fldSimple>
      <w:bookmarkEnd w:id="42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1984"/>
        <w:gridCol w:w="1559"/>
        <w:gridCol w:w="1696"/>
      </w:tblGrid>
      <w:tr w:rsidR="000B707F" w14:paraId="63E195D4" w14:textId="77777777" w:rsidTr="004C7076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A11ABC" w:rsidRDefault="00A11ABC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A11ABC" w:rsidRDefault="00A11ABC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A11ABC" w:rsidRDefault="00A11ABC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A11ABC" w:rsidRDefault="00A11ABC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proofErr w:type="spellStart"/>
            <w:r>
              <w:t>Bortolon</w:t>
            </w:r>
            <w:proofErr w:type="spellEnd"/>
            <w:r>
              <w:t xml:space="preserve">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proofErr w:type="spellStart"/>
            <w:r w:rsidRPr="007D4566">
              <w:t>PlantSnap</w:t>
            </w:r>
            <w:proofErr w:type="spellEnd"/>
            <w:r>
              <w:t xml:space="preserve"> - </w:t>
            </w:r>
            <w:proofErr w:type="spellStart"/>
            <w:r>
              <w:t>PlantSnap</w:t>
            </w:r>
            <w:proofErr w:type="spellEnd"/>
            <w:r>
              <w:t xml:space="preserve"> (2020)</w:t>
            </w:r>
          </w:p>
        </w:tc>
      </w:tr>
      <w:tr w:rsidR="00074C7B" w14:paraId="2FA75B43" w14:textId="77777777" w:rsidTr="004C7076">
        <w:tc>
          <w:tcPr>
            <w:tcW w:w="3828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984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4C7076">
        <w:tc>
          <w:tcPr>
            <w:tcW w:w="3828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984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4C7076">
        <w:tc>
          <w:tcPr>
            <w:tcW w:w="3828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984" w:type="dxa"/>
          </w:tcPr>
          <w:p w14:paraId="45DFBA8F" w14:textId="5CA11A21" w:rsidR="00922B55" w:rsidRDefault="004C7076" w:rsidP="000B707F">
            <w:pPr>
              <w:pStyle w:val="TF-TEXTOQUADRO"/>
            </w:pPr>
            <w:r>
              <w:t>Não possui realidade aumentada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4C7076">
        <w:tc>
          <w:tcPr>
            <w:tcW w:w="3828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984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4C7076">
        <w:tc>
          <w:tcPr>
            <w:tcW w:w="3828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4C7076">
        <w:tc>
          <w:tcPr>
            <w:tcW w:w="3828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984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58E20177" w:rsidR="000F735A" w:rsidRDefault="004C7076" w:rsidP="000B707F">
            <w:pPr>
              <w:pStyle w:val="TF-TEXTOQUADRO"/>
            </w:pPr>
            <w:r>
              <w:t>Não faz</w:t>
            </w:r>
            <w:r w:rsidR="00055F03">
              <w:t xml:space="preserve"> </w:t>
            </w:r>
            <w:r>
              <w:t>processamento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4C7076">
        <w:tc>
          <w:tcPr>
            <w:tcW w:w="3828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984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378D6554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BC4B2F">
        <w:t xml:space="preserve">Quadro </w:t>
      </w:r>
      <w:r w:rsidR="00BC4B2F">
        <w:rPr>
          <w:noProof/>
        </w:rPr>
        <w:t>1</w:t>
      </w:r>
      <w:r>
        <w:fldChar w:fldCharType="end"/>
      </w:r>
      <w:r>
        <w:t xml:space="preserve">, as aplicações Plantarum e </w:t>
      </w:r>
      <w:proofErr w:type="spellStart"/>
      <w:r w:rsidRPr="00F53549">
        <w:t>PlantSnap</w:t>
      </w:r>
      <w:proofErr w:type="spellEnd"/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</w:t>
      </w:r>
      <w:proofErr w:type="spellStart"/>
      <w:r w:rsidR="00A3540E">
        <w:t>PlantSnap</w:t>
      </w:r>
      <w:proofErr w:type="spellEnd"/>
      <w:r w:rsidR="00A3540E">
        <w:t xml:space="preserve"> realiza a identificação através de um processo de treinamento executado em um algoritmo de </w:t>
      </w:r>
      <w:r w:rsidR="004C7076" w:rsidRPr="004C7076">
        <w:t>Aprendizado de Máquina</w:t>
      </w:r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 xml:space="preserve">Um ponto que fica notável entre </w:t>
      </w:r>
      <w:proofErr w:type="spellStart"/>
      <w:r w:rsidR="00FB0C94">
        <w:t>PlantSnap</w:t>
      </w:r>
      <w:proofErr w:type="spellEnd"/>
      <w:r w:rsidR="00FB0C94">
        <w:t xml:space="preserve"> e Plantarum com o apresentado é que o processamento para a identificação da espécie não é realizado no próprio dispositivo.</w:t>
      </w:r>
    </w:p>
    <w:p w14:paraId="10565370" w14:textId="44E7F16B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proofErr w:type="spellStart"/>
      <w:r w:rsidR="00B37219" w:rsidRPr="00F53549">
        <w:t>PlantSnap</w:t>
      </w:r>
      <w:proofErr w:type="spellEnd"/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>exib</w:t>
      </w:r>
      <w:r w:rsidR="00C86C45">
        <w:t>e</w:t>
      </w:r>
      <w:r w:rsidR="00B37219" w:rsidRPr="00FD5700">
        <w:t xml:space="preserve">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</w:t>
      </w:r>
      <w:proofErr w:type="spellStart"/>
      <w:r w:rsidR="00B37219">
        <w:t>PlantSnap</w:t>
      </w:r>
      <w:proofErr w:type="spellEnd"/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</w:t>
      </w:r>
      <w:proofErr w:type="spellStart"/>
      <w:r w:rsidRPr="00FD5700">
        <w:t>PlantSnap</w:t>
      </w:r>
      <w:proofErr w:type="spellEnd"/>
      <w:r w:rsidRPr="00FD5700">
        <w:t xml:space="preserve">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</w:t>
      </w:r>
      <w:proofErr w:type="spellStart"/>
      <w:r w:rsidR="00E704B9">
        <w:t>pré-cadastradas</w:t>
      </w:r>
      <w:proofErr w:type="spellEnd"/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proofErr w:type="spellStart"/>
      <w:r w:rsidRPr="00F53549">
        <w:rPr>
          <w:i/>
          <w:iCs/>
        </w:rPr>
        <w:t>scan</w:t>
      </w:r>
      <w:proofErr w:type="spellEnd"/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5616DBB3" w:rsidR="00CF6A19" w:rsidRDefault="00CF6A19" w:rsidP="00CF6A19">
      <w:pPr>
        <w:pStyle w:val="TF-ALNEA"/>
        <w:numPr>
          <w:ilvl w:val="0"/>
          <w:numId w:val="20"/>
        </w:numPr>
      </w:pPr>
      <w:proofErr w:type="spellStart"/>
      <w:r>
        <w:t>renderizar</w:t>
      </w:r>
      <w:proofErr w:type="spellEnd"/>
      <w:r>
        <w:t xml:space="preserve"> um modelo 3D da árvore </w:t>
      </w:r>
      <w:r w:rsidRPr="00885C6B">
        <w:t xml:space="preserve">correspondente </w:t>
      </w:r>
      <w:r w:rsidR="00F8276F" w:rsidRPr="00885C6B">
        <w:t>à</w:t>
      </w:r>
      <w:r w:rsidRPr="00885C6B">
        <w:t xml:space="preserve"> f</w:t>
      </w:r>
      <w:r>
        <w:t>olha (RF);</w:t>
      </w:r>
    </w:p>
    <w:p w14:paraId="2F2796F3" w14:textId="4AC4A133" w:rsidR="00CF6A19" w:rsidRDefault="00B92EB4" w:rsidP="00CF6A19">
      <w:pPr>
        <w:pStyle w:val="TF-ALNEA"/>
        <w:numPr>
          <w:ilvl w:val="0"/>
          <w:numId w:val="20"/>
        </w:numPr>
      </w:pPr>
      <w:r>
        <w:t xml:space="preserve">exibir informações sobre a árvore </w:t>
      </w:r>
      <w:r w:rsidR="00800087">
        <w:t>à</w:t>
      </w:r>
      <w:r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lastRenderedPageBreak/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o ambiente de desenvolvimento </w:t>
      </w:r>
      <w:proofErr w:type="spellStart"/>
      <w:r>
        <w:t>Unity</w:t>
      </w:r>
      <w:proofErr w:type="spellEnd"/>
      <w:r>
        <w:t xml:space="preserve">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a biblioteca </w:t>
      </w:r>
      <w:proofErr w:type="spellStart"/>
      <w:r>
        <w:t>OpenCV</w:t>
      </w:r>
      <w:proofErr w:type="spellEnd"/>
      <w:r>
        <w:t xml:space="preserve">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 xml:space="preserve">utilizar o banco de dados </w:t>
      </w:r>
      <w:proofErr w:type="spellStart"/>
      <w:r>
        <w:t>SQLite</w:t>
      </w:r>
      <w:proofErr w:type="spellEnd"/>
      <w:r>
        <w:t xml:space="preserve">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F742FC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</w:t>
      </w:r>
      <w:proofErr w:type="spellStart"/>
      <w:r w:rsidR="007D1F3F" w:rsidRPr="001E5453">
        <w:t>Unity</w:t>
      </w:r>
      <w:proofErr w:type="spellEnd"/>
      <w:r w:rsidR="007D1F3F" w:rsidRPr="001E5453">
        <w:t xml:space="preserve"> e </w:t>
      </w:r>
      <w:proofErr w:type="spellStart"/>
      <w:r w:rsidR="007D1F3F" w:rsidRPr="001E5453">
        <w:t>OpenCV</w:t>
      </w:r>
      <w:proofErr w:type="spellEnd"/>
      <w:r w:rsidR="004C7076">
        <w:t>,</w:t>
      </w:r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proofErr w:type="spellStart"/>
      <w:r w:rsidRPr="001E5453">
        <w:t>elicitação</w:t>
      </w:r>
      <w:proofErr w:type="spellEnd"/>
      <w:r w:rsidRPr="001E5453">
        <w:t xml:space="preserve">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 xml:space="preserve">s no projeto seguindo os padrões </w:t>
      </w:r>
      <w:proofErr w:type="spellStart"/>
      <w:r w:rsidRPr="001E5453">
        <w:t>Unified</w:t>
      </w:r>
      <w:proofErr w:type="spellEnd"/>
      <w:r w:rsidRPr="001E5453">
        <w:t xml:space="preserve"> </w:t>
      </w:r>
      <w:proofErr w:type="spellStart"/>
      <w:r w:rsidRPr="001E5453">
        <w:t>Modeling</w:t>
      </w:r>
      <w:proofErr w:type="spellEnd"/>
      <w:r w:rsidRPr="001E5453">
        <w:t xml:space="preserve"> </w:t>
      </w:r>
      <w:proofErr w:type="spellStart"/>
      <w:r w:rsidRPr="001E5453">
        <w:t>Language</w:t>
      </w:r>
      <w:proofErr w:type="spellEnd"/>
      <w:r w:rsidRPr="001E5453">
        <w:t xml:space="preserve"> (UML)</w:t>
      </w:r>
      <w:r w:rsidR="004360CF">
        <w:t xml:space="preserve"> com a ferramenta </w:t>
      </w:r>
      <w:proofErr w:type="spellStart"/>
      <w:r w:rsidR="004360CF" w:rsidRPr="004360CF">
        <w:t>StarUML</w:t>
      </w:r>
      <w:proofErr w:type="spellEnd"/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</w:t>
      </w:r>
      <w:proofErr w:type="spellStart"/>
      <w:r w:rsidR="00E97CC4" w:rsidRPr="001E5453">
        <w:t>Unity</w:t>
      </w:r>
      <w:proofErr w:type="spellEnd"/>
      <w:r w:rsidR="00E97CC4" w:rsidRPr="001E5453">
        <w:t xml:space="preserve"> </w:t>
      </w:r>
      <w:r w:rsidR="00885C6B">
        <w:t xml:space="preserve">e </w:t>
      </w:r>
      <w:r w:rsidR="00E97CC4" w:rsidRPr="001E5453">
        <w:t xml:space="preserve">com o uso do </w:t>
      </w:r>
      <w:proofErr w:type="spellStart"/>
      <w:r w:rsidR="00E97CC4" w:rsidRPr="001E5453">
        <w:t>OpenCV</w:t>
      </w:r>
      <w:proofErr w:type="spellEnd"/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6150B85" w:rsidR="00486B66" w:rsidRPr="001E5453" w:rsidRDefault="00486B66" w:rsidP="001E5453">
      <w:pPr>
        <w:pStyle w:val="TF-ALNEA"/>
      </w:pPr>
      <w:r>
        <w:t xml:space="preserve">testes com usuários: efetuar testes de usabilidade com </w:t>
      </w:r>
      <w:del w:id="43" w:author="Andreza Sartori" w:date="2020-12-01T14:04:00Z">
        <w:r w:rsidDel="00F84CC2">
          <w:delText>público alvo</w:delText>
        </w:r>
      </w:del>
      <w:ins w:id="44" w:author="Andreza Sartori" w:date="2020-12-01T14:04:00Z">
        <w:r w:rsidR="00F84CC2">
          <w:t>público-alvo</w:t>
        </w:r>
      </w:ins>
      <w:r>
        <w:t>.</w:t>
      </w:r>
    </w:p>
    <w:p w14:paraId="68FE02CA" w14:textId="01DC7CB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C4B2F">
        <w:t xml:space="preserve">Quadro </w:t>
      </w:r>
      <w:r w:rsidR="00BC4B2F">
        <w:rPr>
          <w:noProof/>
        </w:rPr>
        <w:t>2</w:t>
      </w:r>
      <w:r w:rsidR="0060060C">
        <w:fldChar w:fldCharType="end"/>
      </w:r>
      <w:r>
        <w:t>.</w:t>
      </w:r>
    </w:p>
    <w:p w14:paraId="73BDF8FD" w14:textId="0E7C1443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fldSimple w:instr=" SEQ Quadro \* ARABIC ">
        <w:r w:rsidR="00BC4B2F">
          <w:rPr>
            <w:noProof/>
          </w:rPr>
          <w:t>2</w:t>
        </w:r>
      </w:fldSimple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8E8BFCB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C7076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proofErr w:type="spellStart"/>
            <w:r w:rsidRPr="00EE3FC8">
              <w:t>elicitação</w:t>
            </w:r>
            <w:proofErr w:type="spellEnd"/>
            <w:r w:rsidRPr="00EE3FC8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661F244F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1B98A2A0" w14:textId="0EFDA2D5" w:rsidR="00260328" w:rsidRDefault="00260328" w:rsidP="00260328">
      <w:pPr>
        <w:pStyle w:val="Ttulo2"/>
      </w:pPr>
      <w:r>
        <w:lastRenderedPageBreak/>
        <w:t>ÁRVORES</w:t>
      </w:r>
    </w:p>
    <w:p w14:paraId="335C745C" w14:textId="314286C6" w:rsidR="00613B56" w:rsidRPr="00613B56" w:rsidRDefault="00613B56" w:rsidP="00613B56">
      <w:pPr>
        <w:pStyle w:val="TF-TEXTO"/>
      </w:pPr>
      <w:r>
        <w:t>“O conhecimento de nossas árvores deve estar ao alcance de todos os cidadãos deste país, pois são consideradas riquezas naturais.” (LORENZI, 200</w:t>
      </w:r>
      <w:r w:rsidR="004C7076">
        <w:t>9</w:t>
      </w:r>
      <w:r>
        <w:t xml:space="preserve">, p.12). Não apenas riquezas naturais, as árvores nativas estão profundamente </w:t>
      </w:r>
      <w:r w:rsidRPr="00A920D8">
        <w:t xml:space="preserve">ligadas </w:t>
      </w:r>
      <w:r w:rsidR="00E276DA" w:rsidRPr="00A920D8">
        <w:t>à</w:t>
      </w:r>
      <w:r w:rsidRPr="00A920D8">
        <w:t xml:space="preserve"> história e </w:t>
      </w:r>
      <w:r w:rsidR="00E276DA" w:rsidRPr="00A920D8">
        <w:t>à</w:t>
      </w:r>
      <w:r w:rsidRPr="00A920D8">
        <w:t xml:space="preserve"> economia</w:t>
      </w:r>
      <w:r>
        <w:t xml:space="preserve"> do país (LORENZI, 2009). Como Lorenzi (2009) comenta, a mais antiga e importante dessas associações vem do próprio nome da nação, “Brasil”, que foi adquirido da árvore conhecida p</w:t>
      </w:r>
      <w:r w:rsidR="000552C8">
        <w:t>elo</w:t>
      </w:r>
      <w:r>
        <w:t xml:space="preserve"> nome popular </w:t>
      </w:r>
      <w:r w:rsidR="000552C8">
        <w:t>de</w:t>
      </w:r>
      <w:r>
        <w:t xml:space="preserve"> “pau-brasil”, sendo apenas um dos muitos exemplos de nomes de árvores sendo utilizados em todo o Brasil para nomear cidades, ruas, praças, palácios, bairros, </w:t>
      </w:r>
      <w:r w:rsidR="004C7076">
        <w:t>entre outros</w:t>
      </w:r>
      <w:r>
        <w:t xml:space="preserve">. </w:t>
      </w:r>
    </w:p>
    <w:p w14:paraId="1C308F86" w14:textId="2B44F8F8" w:rsidR="005002C4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</w:t>
      </w:r>
      <w:r w:rsidR="00662B16">
        <w:t>BBC</w:t>
      </w:r>
      <w:r w:rsidRPr="00F53549">
        <w:t xml:space="preserve">, 2017). </w:t>
      </w:r>
      <w:r w:rsidR="00DC3D82">
        <w:t xml:space="preserve">Como Lorenzi (2009) relata, a falta de conscientização </w:t>
      </w:r>
      <w:r w:rsidR="00DC3D82" w:rsidRPr="00A920D8">
        <w:t xml:space="preserve">quanto </w:t>
      </w:r>
      <w:r w:rsidR="004E0C2F" w:rsidRPr="00A920D8">
        <w:t>à</w:t>
      </w:r>
      <w:r w:rsidR="00DC3D82" w:rsidRPr="00A920D8">
        <w:t xml:space="preserve"> exploração</w:t>
      </w:r>
      <w:r w:rsidR="00DC3D82">
        <w:t xml:space="preserve"> dos nossos recursos florestais tem acarretado prejuízos irreparáveis a essa diversidade.</w:t>
      </w:r>
      <w:r w:rsidR="005002C4">
        <w:t xml:space="preserve"> As florestas brasileiras são responsáveis por grande parte do mercado madeireiro do mundo. A exploração dessas florestas trouxe riquezas e contribuiu para a interiorização do desenvolvimento no país, entretanto ocasionou a destruição </w:t>
      </w:r>
      <w:r w:rsidR="00AF3AFD" w:rsidRPr="00A920D8">
        <w:t>das</w:t>
      </w:r>
      <w:r w:rsidR="005002C4" w:rsidRPr="00A920D8">
        <w:t xml:space="preserve"> reservas</w:t>
      </w:r>
      <w:r w:rsidR="005002C4">
        <w:t xml:space="preserve"> florestais (LORENZI, 1992). Com a tendência evidente da escassez </w:t>
      </w:r>
      <w:r w:rsidR="00AF3AFD" w:rsidRPr="00A920D8">
        <w:t>glo</w:t>
      </w:r>
      <w:r w:rsidR="00A920D8" w:rsidRPr="00A920D8">
        <w:t>b</w:t>
      </w:r>
      <w:r w:rsidR="00AF3AFD" w:rsidRPr="00A920D8">
        <w:t xml:space="preserve">al </w:t>
      </w:r>
      <w:r w:rsidR="005002C4" w:rsidRPr="00A920D8">
        <w:t>da oferta de madeir</w:t>
      </w:r>
      <w:r w:rsidR="00AF3AFD" w:rsidRPr="00A920D8">
        <w:t>a</w:t>
      </w:r>
      <w:r w:rsidR="005002C4">
        <w:t>, países no mundo inteiro tem estimulado o plantio de espécies nativas para fins de exploração econômica (LORENZI, 1992).</w:t>
      </w:r>
    </w:p>
    <w:p w14:paraId="10CFBE73" w14:textId="6EAAEB44" w:rsidR="00DC3D82" w:rsidRDefault="009D3F76" w:rsidP="00F53549">
      <w:pPr>
        <w:pStyle w:val="TF-TEXTO"/>
      </w:pPr>
      <w:r>
        <w:t>As florestas não possuem apenas colaboração econômica, como Lorenzi (2009</w:t>
      </w:r>
      <w:r w:rsidRPr="00A920D8">
        <w:t xml:space="preserve">) </w:t>
      </w:r>
      <w:r w:rsidR="00AF3AFD" w:rsidRPr="00A920D8">
        <w:t>pontua</w:t>
      </w:r>
      <w:r w:rsidRPr="00A920D8">
        <w:t>, as</w:t>
      </w:r>
      <w:r>
        <w:t xml:space="preserve"> matas nativas absorvem o excesso da água das chuvas, que é devolvida à </w:t>
      </w:r>
      <w:r w:rsidRPr="00A920D8">
        <w:t xml:space="preserve">atmosfera </w:t>
      </w:r>
      <w:r w:rsidR="00AF3AFD" w:rsidRPr="00A920D8">
        <w:t>através da</w:t>
      </w:r>
      <w:r w:rsidRPr="00A920D8">
        <w:t xml:space="preserve"> transpiração</w:t>
      </w:r>
      <w:r>
        <w:t xml:space="preserve"> das árvores, formando novas chuvas. A ausência das florestas nativas permite a perda dessa água para rios e oceanos, onde dificilmente </w:t>
      </w:r>
      <w:r w:rsidR="00CB5AA6" w:rsidRPr="00A920D8">
        <w:t xml:space="preserve">voltarão à </w:t>
      </w:r>
      <w:r w:rsidRPr="00A920D8">
        <w:t>forma</w:t>
      </w:r>
      <w:r>
        <w:t xml:space="preserve"> de nuvens para formação de chuvas (LORENZI, 2009). Além disso, Lorenzi (2009) relata que as árvores das florestas nativas fazem a filtragem da água das chuvas, que em muitas regiões são poluídas por</w:t>
      </w:r>
      <w:r w:rsidR="005002C4">
        <w:t xml:space="preserve"> </w:t>
      </w:r>
      <w:r>
        <w:t xml:space="preserve">agrotóxicos e afins, </w:t>
      </w:r>
      <w:r w:rsidRPr="00A920D8">
        <w:t>assim como fornece</w:t>
      </w:r>
      <w:r w:rsidR="00CB5AA6" w:rsidRPr="00A920D8">
        <w:t>m</w:t>
      </w:r>
      <w:r w:rsidRPr="00A920D8">
        <w:t xml:space="preserve"> alimentos</w:t>
      </w:r>
      <w:r>
        <w:t xml:space="preserve"> para o equilíbrio e continuidade da fauna por meio das espécies frutíferas.</w:t>
      </w:r>
    </w:p>
    <w:p w14:paraId="7AF5A8CC" w14:textId="0738B84F" w:rsidR="00260328" w:rsidRPr="003F1819" w:rsidRDefault="00260328" w:rsidP="00260328">
      <w:pPr>
        <w:pStyle w:val="Ttulo2"/>
      </w:pPr>
      <w:r>
        <w:t>REALIDADE AUMENTADA</w:t>
      </w:r>
    </w:p>
    <w:p w14:paraId="5847A9F6" w14:textId="57D0C465" w:rsidR="0037046F" w:rsidRDefault="004F0AE1" w:rsidP="0037046F">
      <w:pPr>
        <w:pStyle w:val="TF-TEXTO"/>
      </w:pPr>
      <w:r>
        <w:t xml:space="preserve">Segundo </w:t>
      </w:r>
      <w:proofErr w:type="spellStart"/>
      <w:r>
        <w:t>Azuma</w:t>
      </w:r>
      <w:proofErr w:type="spellEnd"/>
      <w:r>
        <w:t xml:space="preserve"> (2017, p. 01, tradução nossa)</w:t>
      </w:r>
      <w:r w:rsidR="009F2EB8">
        <w:t>,</w:t>
      </w:r>
      <w:r>
        <w:t xml:space="preserve"> “</w:t>
      </w:r>
      <w:r w:rsidRPr="00D5262C">
        <w:t>Realidade Aumentada (AR) é uma experi</w:t>
      </w:r>
      <w:r w:rsidR="000C2FCB">
        <w:t>ê</w:t>
      </w:r>
      <w:r w:rsidRPr="00D5262C">
        <w:t>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</w:t>
      </w:r>
      <w:proofErr w:type="spellStart"/>
      <w:r w:rsidR="00953806">
        <w:t>Kirner</w:t>
      </w:r>
      <w:proofErr w:type="spellEnd"/>
      <w:r w:rsidR="00953806">
        <w:t xml:space="preserve">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</w:t>
      </w:r>
      <w:r w:rsidR="00953806" w:rsidRPr="00E276DA">
        <w:t>. Sem ess</w:t>
      </w:r>
      <w:r w:rsidR="00490344" w:rsidRPr="00E276DA">
        <w:t>a</w:t>
      </w:r>
      <w:r w:rsidR="00953806" w:rsidRPr="00E276DA">
        <w:t xml:space="preserve">s </w:t>
      </w:r>
      <w:r w:rsidR="00490344" w:rsidRPr="00E276DA">
        <w:t>evoluções</w:t>
      </w:r>
      <w:r w:rsidR="00953806" w:rsidRPr="00E276DA">
        <w:t xml:space="preserve">, as principais características da </w:t>
      </w:r>
      <w:r w:rsidR="00953806" w:rsidRPr="00A920D8">
        <w:t>Realidade Aumentad</w:t>
      </w:r>
      <w:r w:rsidR="00F636E1" w:rsidRPr="00A920D8">
        <w:t>a</w:t>
      </w:r>
      <w:r w:rsidR="00953806" w:rsidRPr="00A920D8">
        <w:t xml:space="preserve"> </w:t>
      </w:r>
      <w:r w:rsidR="00463BB8" w:rsidRPr="00A920D8">
        <w:t>descritas por</w:t>
      </w:r>
      <w:r w:rsidR="00463BB8" w:rsidRPr="00E276DA">
        <w:t xml:space="preserve"> </w:t>
      </w:r>
      <w:proofErr w:type="spellStart"/>
      <w:r w:rsidR="00953806" w:rsidRPr="00E276DA">
        <w:t>Azuma</w:t>
      </w:r>
      <w:proofErr w:type="spellEnd"/>
      <w:r w:rsidR="00953806" w:rsidRPr="00E276DA">
        <w:t xml:space="preserve"> (2001) não seriam possíveis, como a combinação do mundo real e virtual</w:t>
      </w:r>
      <w:r w:rsidRPr="00E276DA">
        <w:t xml:space="preserve"> </w:t>
      </w:r>
      <w:r w:rsidR="00490344" w:rsidRPr="00E276DA">
        <w:t xml:space="preserve">executando </w:t>
      </w:r>
      <w:r w:rsidRPr="00E276DA">
        <w:t>de forma i</w:t>
      </w:r>
      <w:r w:rsidR="00DD3E5E" w:rsidRPr="00E276DA">
        <w:t>n</w:t>
      </w:r>
      <w:r w:rsidRPr="00E276DA">
        <w:t>terativa em tempo real.</w:t>
      </w:r>
      <w:r>
        <w:t xml:space="preserve"> </w:t>
      </w:r>
    </w:p>
    <w:p w14:paraId="57947A27" w14:textId="6F771091" w:rsidR="00261FDF" w:rsidRDefault="00F2481F" w:rsidP="00F2481F">
      <w:pPr>
        <w:pStyle w:val="TF-TEXTO"/>
      </w:pPr>
      <w:r w:rsidRPr="00F2481F">
        <w:t xml:space="preserve">A Realidade Aumentada é apresentada ao usuário com o auxílio de equipamentos tecnológicos. </w:t>
      </w:r>
      <w:r w:rsidRPr="00A920D8">
        <w:t>Es</w:t>
      </w:r>
      <w:r w:rsidR="00CB5AA6" w:rsidRPr="00A920D8">
        <w:t>tes</w:t>
      </w:r>
      <w:r w:rsidRPr="00F2481F">
        <w:t xml:space="preserve"> podem ser capacetes </w:t>
      </w:r>
      <w:r w:rsidRPr="00F2481F">
        <w:rPr>
          <w:i/>
          <w:iCs/>
        </w:rPr>
        <w:t xml:space="preserve">Head </w:t>
      </w:r>
      <w:proofErr w:type="spellStart"/>
      <w:r w:rsidRPr="00F2481F">
        <w:rPr>
          <w:i/>
          <w:iCs/>
        </w:rPr>
        <w:t>Mounted</w:t>
      </w:r>
      <w:proofErr w:type="spellEnd"/>
      <w:r w:rsidRPr="00F2481F">
        <w:rPr>
          <w:i/>
          <w:iCs/>
        </w:rPr>
        <w:t xml:space="preserve"> Display</w:t>
      </w:r>
      <w:r w:rsidRPr="00F2481F">
        <w:t xml:space="preserve"> (HMD) com câmeras acopladas, que filmam a visão do usuário e </w:t>
      </w:r>
      <w:r w:rsidRPr="00A920D8">
        <w:t xml:space="preserve">permitem </w:t>
      </w:r>
      <w:r w:rsidR="00CB5AA6" w:rsidRPr="00A920D8">
        <w:t>mesclar</w:t>
      </w:r>
      <w:r w:rsidRPr="00A920D8">
        <w:t xml:space="preserve"> o mundo</w:t>
      </w:r>
      <w:r w:rsidRPr="00F2481F">
        <w:t xml:space="preserve"> real e virtual trazendo a informação virtual </w:t>
      </w:r>
      <w:r w:rsidR="00CB5AA6">
        <w:t xml:space="preserve">à </w:t>
      </w:r>
      <w:r w:rsidRPr="00F2481F">
        <w:t>tela que é vista através do capacete</w:t>
      </w:r>
      <w:r w:rsidR="004C7076">
        <w:t>.</w:t>
      </w:r>
      <w:r w:rsidRPr="00F2481F">
        <w:t xml:space="preserve"> </w:t>
      </w:r>
      <w:r w:rsidR="004C7076">
        <w:t>A</w:t>
      </w:r>
      <w:r w:rsidRPr="00F2481F">
        <w:t xml:space="preserve">ssim como também podem ser </w:t>
      </w:r>
      <w:r w:rsidRPr="00A920D8">
        <w:t xml:space="preserve">aplicativos </w:t>
      </w:r>
      <w:r w:rsidR="003457C9" w:rsidRPr="00A920D8">
        <w:t xml:space="preserve">para </w:t>
      </w:r>
      <w:r w:rsidRPr="00A920D8">
        <w:t>celulares</w:t>
      </w:r>
      <w:r w:rsidRPr="00F2481F">
        <w:t xml:space="preserve"> ou computadores, onde a câmera do celular ou webcam monitoram o ambiente real e o conteúdo </w:t>
      </w:r>
      <w:r w:rsidRPr="00A920D8">
        <w:t xml:space="preserve">virtual é </w:t>
      </w:r>
      <w:r w:rsidR="003457C9" w:rsidRPr="00A920D8">
        <w:t>mesclado a ele</w:t>
      </w:r>
      <w:r w:rsidRPr="00A920D8">
        <w:t xml:space="preserve"> e</w:t>
      </w:r>
      <w:r w:rsidRPr="00F2481F">
        <w:t xml:space="preserve"> exposto na tela do celular ou no monitor do computador (KIRNER </w:t>
      </w:r>
      <w:r w:rsidRPr="00F2481F">
        <w:rPr>
          <w:i/>
          <w:iCs/>
        </w:rPr>
        <w:t>et al</w:t>
      </w:r>
      <w:r w:rsidRPr="00F2481F">
        <w:t>, 2006).</w:t>
      </w:r>
    </w:p>
    <w:p w14:paraId="2F8F52DB" w14:textId="72973A67" w:rsidR="00F2481F" w:rsidRDefault="00F2481F" w:rsidP="00F2481F">
      <w:pPr>
        <w:pStyle w:val="TF-TEXTO"/>
      </w:pPr>
      <w:proofErr w:type="spellStart"/>
      <w:r>
        <w:t>Kirner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 (2006</w:t>
      </w:r>
      <w:r w:rsidRPr="00A920D8">
        <w:t>) comenta</w:t>
      </w:r>
      <w:r w:rsidR="003457C9" w:rsidRPr="00A920D8">
        <w:t>m</w:t>
      </w:r>
      <w:r w:rsidRPr="00A920D8">
        <w:t xml:space="preserve"> que a Realidade</w:t>
      </w:r>
      <w:r>
        <w:t xml:space="preserve"> Aumentada pode ser classificada de duas maneiras segundo a forma com que o usuário observa o mundo </w:t>
      </w:r>
      <w:r w:rsidR="00463BB8" w:rsidRPr="00A920D8">
        <w:t>mesclado</w:t>
      </w:r>
      <w:r w:rsidRPr="00A920D8">
        <w:t xml:space="preserve"> através dos dispositivos. Quando o usuário vê a </w:t>
      </w:r>
      <w:r w:rsidR="00463BB8" w:rsidRPr="00A920D8">
        <w:t>mescla</w:t>
      </w:r>
      <w:r>
        <w:t xml:space="preserve"> diretamente olhando para a posição real da cena por vídeo, a Realidade Aumentada é de visão direta (Imersiva). Já quando o </w:t>
      </w:r>
      <w:r w:rsidRPr="00A920D8">
        <w:t xml:space="preserve">usuário </w:t>
      </w:r>
      <w:r w:rsidR="00463BB8" w:rsidRPr="00A920D8">
        <w:t>a observa</w:t>
      </w:r>
      <w:r w:rsidRPr="00A920D8">
        <w:t xml:space="preserve"> através</w:t>
      </w:r>
      <w:r>
        <w:t xml:space="preserve"> de um monitor, não olhando diretamente para o local ao qual os componentes virtuais estão sendo projetados, a Realidade Aumentada é de visão indireta (Não </w:t>
      </w:r>
      <w:r w:rsidRPr="00A920D8">
        <w:t>imersiva)</w:t>
      </w:r>
      <w:r w:rsidR="00463BB8" w:rsidRPr="00A920D8">
        <w:t>. As duas modalidades são ilustradas na</w:t>
      </w:r>
      <w:r w:rsidR="00A920D8" w:rsidRPr="00A920D8">
        <w:t xml:space="preserve"> </w:t>
      </w:r>
      <w:r w:rsidR="00A920D8" w:rsidRPr="00A920D8">
        <w:fldChar w:fldCharType="begin"/>
      </w:r>
      <w:r w:rsidR="00A920D8" w:rsidRPr="00A920D8">
        <w:instrText xml:space="preserve"> REF _Ref55676784 \h </w:instrText>
      </w:r>
      <w:r w:rsidR="00A920D8">
        <w:instrText xml:space="preserve"> \* MERGEFORMAT </w:instrText>
      </w:r>
      <w:r w:rsidR="00A920D8" w:rsidRPr="00A920D8">
        <w:fldChar w:fldCharType="separate"/>
      </w:r>
      <w:r w:rsidR="00BC4B2F">
        <w:t xml:space="preserve">Figura </w:t>
      </w:r>
      <w:r w:rsidR="00BC4B2F">
        <w:rPr>
          <w:noProof/>
        </w:rPr>
        <w:t>4</w:t>
      </w:r>
      <w:r w:rsidR="00A920D8" w:rsidRPr="00A920D8">
        <w:fldChar w:fldCharType="end"/>
      </w:r>
      <w:r w:rsidR="00463BB8" w:rsidRPr="00A920D8">
        <w:t>.</w:t>
      </w:r>
    </w:p>
    <w:p w14:paraId="469F04E9" w14:textId="39E5DF65" w:rsidR="00F2481F" w:rsidRDefault="00F2481F" w:rsidP="00F2481F">
      <w:pPr>
        <w:pStyle w:val="TF-LEGENDA"/>
      </w:pPr>
      <w:bookmarkStart w:id="46" w:name="_Ref55676784"/>
      <w:r>
        <w:lastRenderedPageBreak/>
        <w:t xml:space="preserve">Figura </w:t>
      </w:r>
      <w:fldSimple w:instr=" SEQ Figura \* ARABIC ">
        <w:r w:rsidR="00BC4B2F">
          <w:rPr>
            <w:noProof/>
          </w:rPr>
          <w:t>4</w:t>
        </w:r>
      </w:fldSimple>
      <w:bookmarkEnd w:id="46"/>
      <w:r>
        <w:t xml:space="preserve"> - Realidade aumentada de forma direta com HMD e de forma indireta, através de monitor, respectivamente</w:t>
      </w:r>
    </w:p>
    <w:p w14:paraId="7B441028" w14:textId="06A987B8" w:rsidR="00F2481F" w:rsidRDefault="00F2481F" w:rsidP="00F2481F">
      <w:pPr>
        <w:pStyle w:val="TF-FIGURA"/>
      </w:pPr>
      <w:r w:rsidRPr="00F2481F">
        <w:rPr>
          <w:noProof/>
          <w:bdr w:val="single" w:sz="4" w:space="0" w:color="auto"/>
        </w:rPr>
        <w:drawing>
          <wp:inline distT="0" distB="0" distL="0" distR="0" wp14:anchorId="42D49633" wp14:editId="09832184">
            <wp:extent cx="4081881" cy="180901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3" cy="18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B40" w14:textId="357F082F" w:rsidR="00F2481F" w:rsidRDefault="00F2481F" w:rsidP="00F2481F">
      <w:pPr>
        <w:pStyle w:val="TF-FONTE"/>
        <w:rPr>
          <w:lang w:val="en-US"/>
        </w:rPr>
      </w:pPr>
      <w:r w:rsidRPr="00F2481F">
        <w:rPr>
          <w:lang w:val="en-US"/>
        </w:rPr>
        <w:t xml:space="preserve">Fonte: </w:t>
      </w:r>
      <w:proofErr w:type="spellStart"/>
      <w:r w:rsidRPr="00F2481F">
        <w:rPr>
          <w:lang w:val="en-US"/>
        </w:rPr>
        <w:t>Kirner</w:t>
      </w:r>
      <w:proofErr w:type="spellEnd"/>
      <w:r w:rsidRPr="00F2481F">
        <w:rPr>
          <w:lang w:val="en-US"/>
        </w:rPr>
        <w:t xml:space="preserve"> </w:t>
      </w:r>
      <w:r w:rsidRPr="00F2481F">
        <w:rPr>
          <w:i/>
          <w:iCs/>
          <w:lang w:val="en-US"/>
        </w:rPr>
        <w:t>et al</w:t>
      </w:r>
      <w:r w:rsidRPr="00F2481F">
        <w:rPr>
          <w:lang w:val="en-US"/>
        </w:rPr>
        <w:t xml:space="preserve"> (2006, p. </w:t>
      </w:r>
      <w:r>
        <w:rPr>
          <w:lang w:val="en-US"/>
        </w:rPr>
        <w:t>28</w:t>
      </w:r>
      <w:r w:rsidRPr="00F2481F">
        <w:rPr>
          <w:lang w:val="en-US"/>
        </w:rPr>
        <w:t>)</w:t>
      </w:r>
      <w:r>
        <w:rPr>
          <w:lang w:val="en-US"/>
        </w:rPr>
        <w:t>.</w:t>
      </w:r>
    </w:p>
    <w:p w14:paraId="6569B8C1" w14:textId="606B31E6" w:rsidR="00F12A69" w:rsidRPr="00F12A69" w:rsidRDefault="00F12A69" w:rsidP="00F12A69">
      <w:pPr>
        <w:pStyle w:val="TF-TEXTO"/>
        <w:ind w:firstLine="567"/>
      </w:pPr>
      <w:commentRangeStart w:id="47"/>
      <w:r w:rsidRPr="00F12A69">
        <w:t>Como</w:t>
      </w:r>
      <w:commentRangeEnd w:id="47"/>
      <w:r w:rsidR="003449DF">
        <w:rPr>
          <w:rStyle w:val="Refdecomentrio"/>
        </w:rPr>
        <w:commentReference w:id="47"/>
      </w:r>
      <w:r w:rsidRPr="00F12A69">
        <w:t xml:space="preserve"> </w:t>
      </w:r>
      <w:proofErr w:type="spellStart"/>
      <w:r w:rsidRPr="00F12A69">
        <w:t>Kirner</w:t>
      </w:r>
      <w:proofErr w:type="spellEnd"/>
      <w:r w:rsidRPr="00F12A69">
        <w:t xml:space="preserve"> e </w:t>
      </w:r>
      <w:proofErr w:type="spellStart"/>
      <w:r w:rsidRPr="00F12A69">
        <w:t>Siscoutto</w:t>
      </w:r>
      <w:proofErr w:type="spellEnd"/>
      <w:r w:rsidRPr="00F12A69">
        <w:t xml:space="preserve"> (2007)</w:t>
      </w:r>
      <w:r>
        <w:t xml:space="preserve"> relatam, a escolha da visão a ser usada pode interferir na meta da Realidade Aumentada</w:t>
      </w:r>
      <w:r w:rsidRPr="00A920D8">
        <w:t>, que é criar um ambiente tão</w:t>
      </w:r>
      <w:r>
        <w:t xml:space="preserve"> realista ao ponto em que o usuário não consiga distinguir as diferenças entre o real e o virtual.</w:t>
      </w:r>
    </w:p>
    <w:p w14:paraId="6B24E6A8" w14:textId="2D8D78FE" w:rsidR="00260328" w:rsidRDefault="00260328" w:rsidP="00260328">
      <w:pPr>
        <w:pStyle w:val="Ttulo2"/>
      </w:pPr>
      <w:r>
        <w:t>VISÃO COMPUTACIONAL</w:t>
      </w:r>
    </w:p>
    <w:p w14:paraId="031548C0" w14:textId="55F61297" w:rsidR="003C6C1C" w:rsidRPr="00F4213C" w:rsidRDefault="003C6C1C" w:rsidP="00F4213C">
      <w:pPr>
        <w:pStyle w:val="TF-TEXTO"/>
      </w:pPr>
      <w:proofErr w:type="spellStart"/>
      <w:r w:rsidRPr="00F4213C">
        <w:t>Backes</w:t>
      </w:r>
      <w:proofErr w:type="spellEnd"/>
      <w:r w:rsidRPr="00F4213C">
        <w:t xml:space="preserve"> e Sá Junior (2016) definem a visão computacional como a área de estudos que tenta transmitir a habilidade da visão </w:t>
      </w:r>
      <w:r w:rsidR="00E276DA" w:rsidRPr="00F4213C">
        <w:t>às</w:t>
      </w:r>
      <w:r w:rsidRPr="00F4213C">
        <w:t xml:space="preserve"> máquinas, realizando a capitação de imagens</w:t>
      </w:r>
      <w:r w:rsidR="003E5D75" w:rsidRPr="00F4213C">
        <w:t xml:space="preserve"> e</w:t>
      </w:r>
      <w:r w:rsidRPr="00F4213C">
        <w:t xml:space="preserve"> </w:t>
      </w:r>
      <w:r w:rsidR="003E5D75" w:rsidRPr="00F4213C">
        <w:t>realizando</w:t>
      </w:r>
      <w:r w:rsidRPr="00F4213C">
        <w:t xml:space="preserve"> o aperfeiçoamento destas por meio da retirada de ruídos, aumentos de contraste</w:t>
      </w:r>
      <w:r w:rsidR="003E5D75" w:rsidRPr="00F4213C">
        <w:t>,</w:t>
      </w:r>
      <w:r w:rsidRPr="00F4213C">
        <w:t xml:space="preserve"> entre outras melhorias</w:t>
      </w:r>
      <w:r w:rsidR="003E5D75" w:rsidRPr="00F4213C">
        <w:t xml:space="preserve"> através da separação de</w:t>
      </w:r>
      <w:r w:rsidRPr="00F4213C">
        <w:t xml:space="preserve"> regiões ou objetos de interesse e fazendo a extração de características de interesse. Executando assim a detecção de objetos em imagens e </w:t>
      </w:r>
      <w:r w:rsidR="00A11ABC" w:rsidRPr="00F4213C">
        <w:t>realizando a</w:t>
      </w:r>
      <w:r w:rsidRPr="00F4213C">
        <w:t xml:space="preserve"> sua classificação </w:t>
      </w:r>
      <w:commentRangeStart w:id="48"/>
      <w:r w:rsidRPr="00F4213C">
        <w:t>(BACKES; SÁ JUNIOR, 2016).</w:t>
      </w:r>
      <w:commentRangeEnd w:id="48"/>
      <w:r w:rsidR="00507068">
        <w:rPr>
          <w:rStyle w:val="Refdecomentrio"/>
        </w:rPr>
        <w:commentReference w:id="48"/>
      </w:r>
    </w:p>
    <w:p w14:paraId="53249C4E" w14:textId="585CC87E" w:rsidR="00264E9C" w:rsidRPr="00F4213C" w:rsidRDefault="00A920D8" w:rsidP="00F4213C">
      <w:pPr>
        <w:pStyle w:val="TF-TEXTO"/>
      </w:pPr>
      <w:r w:rsidRPr="00F4213C">
        <w:t xml:space="preserve">Como </w:t>
      </w:r>
      <w:proofErr w:type="spellStart"/>
      <w:r w:rsidRPr="00F4213C">
        <w:t>Brownlee</w:t>
      </w:r>
      <w:proofErr w:type="spellEnd"/>
      <w:r w:rsidRPr="00F4213C">
        <w:t xml:space="preserve"> (2019) aponta, a classificação de </w:t>
      </w:r>
      <w:commentRangeStart w:id="49"/>
      <w:r w:rsidRPr="00F4213C">
        <w:t>imagens é o processo de dado uma imagem, dar uma classe a essa dizendo do que se trata a mesma.</w:t>
      </w:r>
      <w:commentRangeEnd w:id="49"/>
      <w:r w:rsidR="00351DF0">
        <w:rPr>
          <w:rStyle w:val="Refdecomentrio"/>
        </w:rPr>
        <w:commentReference w:id="49"/>
      </w:r>
      <w:r w:rsidRPr="00F4213C">
        <w:t xml:space="preserve"> </w:t>
      </w:r>
      <w:r w:rsidR="00D12C82" w:rsidRPr="00F4213C">
        <w:t xml:space="preserve">Enquanto a detecção de objetos é considerada uma evolução da classificação, uma vez que se é possível </w:t>
      </w:r>
      <w:r w:rsidR="00A11ABC" w:rsidRPr="00F4213C">
        <w:t>visualizar</w:t>
      </w:r>
      <w:r w:rsidR="00D12C82" w:rsidRPr="00F4213C">
        <w:t xml:space="preserve"> se a imagem possui mais de um objeto e detectar exatamente onde e</w:t>
      </w:r>
      <w:r w:rsidR="00A11ABC" w:rsidRPr="00F4213C">
        <w:t>le</w:t>
      </w:r>
      <w:r w:rsidR="00D12C82" w:rsidRPr="00F4213C">
        <w:t>s se encontram na figura, desenhando uma caixa sobre eles (BROWNLEE, 2019).</w:t>
      </w:r>
    </w:p>
    <w:p w14:paraId="03C5F4E5" w14:textId="50922FA9" w:rsidR="00280165" w:rsidRDefault="00187DE5" w:rsidP="00FC67DE">
      <w:pPr>
        <w:pStyle w:val="TF-TEXTO"/>
      </w:pPr>
      <w:r>
        <w:t>Existem d</w:t>
      </w:r>
      <w:r w:rsidR="00163831">
        <w:t>ois principais</w:t>
      </w:r>
      <w:r>
        <w:t xml:space="preserve"> conjuntos de algoritmos para detecção de objetos, os </w:t>
      </w:r>
      <w:r w:rsidR="00540328">
        <w:t xml:space="preserve">baseados no </w:t>
      </w:r>
      <w:commentRangeStart w:id="50"/>
      <w:proofErr w:type="spellStart"/>
      <w:r w:rsidR="00540328" w:rsidRPr="00540328">
        <w:rPr>
          <w:i/>
          <w:iCs/>
        </w:rPr>
        <w:t>Region-Based</w:t>
      </w:r>
      <w:proofErr w:type="spellEnd"/>
      <w:r w:rsidR="00540328" w:rsidRPr="00540328">
        <w:rPr>
          <w:i/>
          <w:iCs/>
        </w:rPr>
        <w:t xml:space="preserve"> </w:t>
      </w:r>
      <w:proofErr w:type="spellStart"/>
      <w:r w:rsidR="00540328" w:rsidRPr="00540328">
        <w:rPr>
          <w:i/>
          <w:iCs/>
        </w:rPr>
        <w:t>Convolutional</w:t>
      </w:r>
      <w:proofErr w:type="spellEnd"/>
      <w:r w:rsidR="00540328" w:rsidRPr="00540328">
        <w:rPr>
          <w:i/>
          <w:iCs/>
        </w:rPr>
        <w:t xml:space="preserve"> Neural Network </w:t>
      </w:r>
      <w:commentRangeEnd w:id="50"/>
      <w:r w:rsidR="008C0F15">
        <w:rPr>
          <w:rStyle w:val="Refdecomentrio"/>
        </w:rPr>
        <w:commentReference w:id="50"/>
      </w:r>
      <w:r w:rsidR="00540328">
        <w:t xml:space="preserve">(R-CNN) e os baseados no </w:t>
      </w:r>
      <w:proofErr w:type="spellStart"/>
      <w:r w:rsidR="00540328" w:rsidRPr="008C0F15">
        <w:rPr>
          <w:rPrChange w:id="51" w:author="Andreza Sartori" w:date="2020-12-01T14:35:00Z">
            <w:rPr>
              <w:i/>
              <w:iCs/>
            </w:rPr>
          </w:rPrChange>
        </w:rPr>
        <w:t>You</w:t>
      </w:r>
      <w:proofErr w:type="spellEnd"/>
      <w:r w:rsidR="00540328" w:rsidRPr="008C0F15">
        <w:rPr>
          <w:rPrChange w:id="52" w:author="Andreza Sartori" w:date="2020-12-01T14:35:00Z">
            <w:rPr>
              <w:i/>
              <w:iCs/>
            </w:rPr>
          </w:rPrChange>
        </w:rPr>
        <w:t xml:space="preserve"> </w:t>
      </w:r>
      <w:proofErr w:type="spellStart"/>
      <w:r w:rsidR="00540328" w:rsidRPr="008C0F15">
        <w:rPr>
          <w:rPrChange w:id="53" w:author="Andreza Sartori" w:date="2020-12-01T14:35:00Z">
            <w:rPr>
              <w:i/>
              <w:iCs/>
            </w:rPr>
          </w:rPrChange>
        </w:rPr>
        <w:t>Only</w:t>
      </w:r>
      <w:proofErr w:type="spellEnd"/>
      <w:r w:rsidR="00540328" w:rsidRPr="008C0F15">
        <w:rPr>
          <w:rPrChange w:id="54" w:author="Andreza Sartori" w:date="2020-12-01T14:35:00Z">
            <w:rPr>
              <w:i/>
              <w:iCs/>
            </w:rPr>
          </w:rPrChange>
        </w:rPr>
        <w:t xml:space="preserve"> Look </w:t>
      </w:r>
      <w:proofErr w:type="spellStart"/>
      <w:r w:rsidR="00540328" w:rsidRPr="008C0F15">
        <w:rPr>
          <w:rPrChange w:id="55" w:author="Andreza Sartori" w:date="2020-12-01T14:35:00Z">
            <w:rPr>
              <w:i/>
              <w:iCs/>
            </w:rPr>
          </w:rPrChange>
        </w:rPr>
        <w:t>Once</w:t>
      </w:r>
      <w:proofErr w:type="spellEnd"/>
      <w:r w:rsidR="00540328">
        <w:t xml:space="preserve"> (YOLO</w:t>
      </w:r>
      <w:r w:rsidR="005B463D">
        <w:t>) (BROWNLEE, 2019)</w:t>
      </w:r>
      <w:r w:rsidR="00540328">
        <w:t xml:space="preserve">. O primeiro inclui as técnicas de R-CNN, Fast R-CNN e </w:t>
      </w:r>
      <w:proofErr w:type="spellStart"/>
      <w:r w:rsidR="00540328">
        <w:t>Faster</w:t>
      </w:r>
      <w:proofErr w:type="spellEnd"/>
      <w:r w:rsidR="00540328">
        <w:t xml:space="preserve"> R-CNN. </w:t>
      </w:r>
      <w:proofErr w:type="spellStart"/>
      <w:r w:rsidR="00540328">
        <w:t>Brownlee</w:t>
      </w:r>
      <w:proofErr w:type="spellEnd"/>
      <w:r w:rsidR="00540328">
        <w:t xml:space="preserve"> (2019) explica que nesta técnica</w:t>
      </w:r>
      <w:r w:rsidR="005B463D">
        <w:t>,</w:t>
      </w:r>
      <w:r w:rsidR="00540328">
        <w:t xml:space="preserve"> o algoritmo primeiramente propõe regiões onde objetos poderiam possivelmente existir, em seguida ele faz o levantamento das características presentes nestas regiões e as compara com as características das classes existentes, </w:t>
      </w:r>
      <w:r w:rsidR="00A11ABC" w:rsidRPr="00A920D8">
        <w:t>realizando</w:t>
      </w:r>
      <w:r w:rsidR="00540328">
        <w:t xml:space="preserve"> assim a classificação conforme a classe com maior número de combinações. </w:t>
      </w:r>
      <w:proofErr w:type="spellStart"/>
      <w:r w:rsidR="00540328">
        <w:t>Brownlee</w:t>
      </w:r>
      <w:proofErr w:type="spellEnd"/>
      <w:r w:rsidR="00540328">
        <w:t xml:space="preserve"> (2019) comenta que</w:t>
      </w:r>
      <w:r w:rsidR="005B463D">
        <w:t xml:space="preserve"> embora o algoritmo tenha sido um dos primeiros a encontrar grande sucesso na detecção de objetos através de </w:t>
      </w:r>
      <w:del w:id="56" w:author="Andreza Sartori" w:date="2020-12-01T14:36:00Z">
        <w:r w:rsidR="005B463D" w:rsidRPr="005B463D" w:rsidDel="002C6EA8">
          <w:delText xml:space="preserve">redes </w:delText>
        </w:r>
      </w:del>
      <w:ins w:id="57" w:author="Andreza Sartori" w:date="2020-12-01T14:36:00Z">
        <w:r w:rsidR="002C6EA8">
          <w:t>R</w:t>
        </w:r>
        <w:r w:rsidR="002C6EA8" w:rsidRPr="005B463D">
          <w:t xml:space="preserve">edes </w:t>
        </w:r>
      </w:ins>
      <w:del w:id="58" w:author="Andreza Sartori" w:date="2020-12-01T14:36:00Z">
        <w:r w:rsidR="005B463D" w:rsidRPr="005B463D" w:rsidDel="002C6EA8">
          <w:delText xml:space="preserve">neurais </w:delText>
        </w:r>
      </w:del>
      <w:ins w:id="59" w:author="Andreza Sartori" w:date="2020-12-01T14:36:00Z">
        <w:r w:rsidR="002C6EA8">
          <w:t>N</w:t>
        </w:r>
        <w:r w:rsidR="002C6EA8" w:rsidRPr="005B463D">
          <w:t xml:space="preserve">eurais </w:t>
        </w:r>
      </w:ins>
      <w:del w:id="60" w:author="Andreza Sartori" w:date="2020-12-01T14:36:00Z">
        <w:r w:rsidR="005B463D" w:rsidRPr="005B463D" w:rsidDel="002C6EA8">
          <w:delText>convolucionais</w:delText>
        </w:r>
      </w:del>
      <w:ins w:id="61" w:author="Andreza Sartori" w:date="2020-12-01T14:36:00Z">
        <w:r w:rsidR="002C6EA8">
          <w:t>C</w:t>
        </w:r>
        <w:r w:rsidR="002C6EA8" w:rsidRPr="005B463D">
          <w:t>onvolucionais</w:t>
        </w:r>
      </w:ins>
      <w:r w:rsidR="005B463D">
        <w:t xml:space="preserve">, ele </w:t>
      </w:r>
      <w:r w:rsidR="00A11ABC" w:rsidRPr="00A920D8">
        <w:t>apresenta</w:t>
      </w:r>
      <w:r w:rsidR="005B463D" w:rsidRPr="00A920D8">
        <w:t xml:space="preserve"> alguns</w:t>
      </w:r>
      <w:r w:rsidR="005B463D">
        <w:t xml:space="preserve"> pontos negativos, como a sua velocidade, que é lenta por ter que passar área por área para realizar o levantamento de características.</w:t>
      </w:r>
      <w:r w:rsidR="00CC1E99">
        <w:t xml:space="preserve"> </w:t>
      </w:r>
    </w:p>
    <w:p w14:paraId="0D6858FE" w14:textId="57AD0F72" w:rsidR="00D12C82" w:rsidRPr="005E74CA" w:rsidRDefault="00CC1E99" w:rsidP="00FC67DE">
      <w:pPr>
        <w:pStyle w:val="TF-TEXTO"/>
      </w:pPr>
      <w:proofErr w:type="spellStart"/>
      <w:r>
        <w:t>Brownlee</w:t>
      </w:r>
      <w:proofErr w:type="spellEnd"/>
      <w:r>
        <w:t xml:space="preserve"> (2019) relata que embora os algoritmos YOLO não sejam tão precisos com os baseados em R-</w:t>
      </w:r>
      <w:r w:rsidRPr="00A920D8">
        <w:t xml:space="preserve">CNN, </w:t>
      </w:r>
      <w:r w:rsidR="00A920D8" w:rsidRPr="00A920D8">
        <w:t xml:space="preserve">eles </w:t>
      </w:r>
      <w:r w:rsidR="005E74CA" w:rsidRPr="00A920D8">
        <w:t>são muito</w:t>
      </w:r>
      <w:r w:rsidR="005E74CA">
        <w:t xml:space="preserve"> mais rápidos. Isso se dá pois o algoritmo passa apenas uma vez pela imagem para detectar seus objetos. Primeiro o algoritmo separa a imagem em um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4B1C98" w:rsidRPr="00A920D8">
        <w:t>,</w:t>
      </w:r>
      <w:r w:rsidR="005E74CA">
        <w:t xml:space="preserve"> e a cada célula dess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5E74CA" w:rsidRPr="00A920D8">
        <w:t xml:space="preserve"> encontra</w:t>
      </w:r>
      <w:r w:rsidR="004B1C98" w:rsidRPr="00A920D8">
        <w:t>-se</w:t>
      </w:r>
      <w:r w:rsidR="005E74CA">
        <w:t xml:space="preserve"> uma série de </w:t>
      </w:r>
      <w:proofErr w:type="spellStart"/>
      <w:r w:rsidR="005E74CA" w:rsidRPr="005E74CA">
        <w:rPr>
          <w:i/>
          <w:iCs/>
        </w:rPr>
        <w:t>bounding</w:t>
      </w:r>
      <w:proofErr w:type="spellEnd"/>
      <w:r w:rsidR="005E74CA" w:rsidRPr="005E74CA">
        <w:rPr>
          <w:i/>
          <w:iCs/>
        </w:rPr>
        <w:t xml:space="preserve"> boxes</w:t>
      </w:r>
      <w:r w:rsidR="005E74CA">
        <w:rPr>
          <w:i/>
          <w:iCs/>
        </w:rPr>
        <w:t xml:space="preserve">, </w:t>
      </w:r>
      <w:r w:rsidR="005E74CA">
        <w:t xml:space="preserve">onde cada uma será parte de um objeto. </w:t>
      </w:r>
      <w:r w:rsidR="004B1C98" w:rsidRPr="00A920D8">
        <w:t xml:space="preserve">Seguidamente, </w:t>
      </w:r>
      <w:r w:rsidR="005E74CA" w:rsidRPr="00A920D8">
        <w:t>um</w:t>
      </w:r>
      <w:r w:rsidR="005E74CA">
        <w:t xml:space="preserve"> </w:t>
      </w:r>
      <w:proofErr w:type="spellStart"/>
      <w:r w:rsidR="005E74CA" w:rsidRPr="00163831">
        <w:rPr>
          <w:i/>
          <w:iCs/>
        </w:rPr>
        <w:t>confidence</w:t>
      </w:r>
      <w:proofErr w:type="spellEnd"/>
      <w:r w:rsidR="005E74CA" w:rsidRPr="00163831">
        <w:rPr>
          <w:i/>
          <w:iCs/>
        </w:rPr>
        <w:t xml:space="preserve"> score</w:t>
      </w:r>
      <w:r w:rsidR="005E74CA">
        <w:t xml:space="preserve"> é atribuído a cada uma </w:t>
      </w:r>
      <w:r w:rsidR="005E74CA" w:rsidRPr="00A920D8">
        <w:t xml:space="preserve">para </w:t>
      </w:r>
      <w:r w:rsidR="004B1C98" w:rsidRPr="00A920D8">
        <w:t>determinar o quão</w:t>
      </w:r>
      <w:r w:rsidR="005E74CA">
        <w:t xml:space="preserve"> certo o algoritmo está de que 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faz parte de um objeto. </w:t>
      </w:r>
      <w:r w:rsidR="005E74CA" w:rsidRPr="00A920D8">
        <w:t>Outro</w:t>
      </w:r>
      <w:r w:rsidR="005E74CA" w:rsidRPr="00A920D8">
        <w:rPr>
          <w:i/>
          <w:iCs/>
        </w:rPr>
        <w:t xml:space="preserve"> score</w:t>
      </w:r>
      <w:r w:rsidR="005E74CA">
        <w:t xml:space="preserve"> </w:t>
      </w:r>
      <w:r w:rsidR="005E74CA" w:rsidRPr="00A920D8">
        <w:t xml:space="preserve">referente </w:t>
      </w:r>
      <w:r w:rsidR="004B1C98" w:rsidRPr="00A920D8">
        <w:t>à</w:t>
      </w:r>
      <w:r w:rsidR="005E74CA">
        <w:t xml:space="preserve"> classe da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</w:t>
      </w:r>
      <w:r w:rsidR="005E74CA" w:rsidRPr="00A920D8">
        <w:t>é atribuído e</w:t>
      </w:r>
      <w:r w:rsidR="004B1C98" w:rsidRPr="00A920D8">
        <w:t>,</w:t>
      </w:r>
      <w:r w:rsidR="005E74CA" w:rsidRPr="00A920D8">
        <w:t xml:space="preserve"> então</w:t>
      </w:r>
      <w:r w:rsidR="004B1C98" w:rsidRPr="00A920D8">
        <w:t>,</w:t>
      </w:r>
      <w:r w:rsidR="005E74CA" w:rsidRPr="00A920D8">
        <w:t xml:space="preserve"> é </w:t>
      </w:r>
      <w:r w:rsidR="004B1C98" w:rsidRPr="00A920D8">
        <w:t>realizada uma fusão</w:t>
      </w:r>
      <w:r w:rsidR="005E74CA" w:rsidRPr="00A920D8">
        <w:t xml:space="preserve"> entre</w:t>
      </w:r>
      <w:r w:rsidR="005E74CA">
        <w:t xml:space="preserve"> os dois valores. Um </w:t>
      </w:r>
      <w:r w:rsidR="004C7076">
        <w:t>limite</w:t>
      </w:r>
      <w:r w:rsidR="005E74CA">
        <w:t xml:space="preserve"> é então </w:t>
      </w:r>
      <w:r w:rsidR="005E74CA" w:rsidRPr="00A920D8">
        <w:t xml:space="preserve">aplicado </w:t>
      </w:r>
      <w:r w:rsidR="00080D1B" w:rsidRPr="00A920D8">
        <w:t>sobre este</w:t>
      </w:r>
      <w:r w:rsidR="005E74CA" w:rsidRPr="00A920D8">
        <w:t xml:space="preserve"> valor </w:t>
      </w:r>
      <w:r w:rsidR="00080D1B" w:rsidRPr="00A920D8">
        <w:t xml:space="preserve">para exibir </w:t>
      </w:r>
      <w:r w:rsidR="005E74CA" w:rsidRPr="00A920D8">
        <w:t>apenas os objetos desejados</w:t>
      </w:r>
      <w:r w:rsidR="005E74CA">
        <w:t xml:space="preserve"> (BROWNLEE, 2019).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62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4267F3">
        <w:t>Referências</w:t>
      </w:r>
      <w:bookmarkEnd w:id="62"/>
    </w:p>
    <w:p w14:paraId="6290B11F" w14:textId="63E7E1D4" w:rsidR="00B2355B" w:rsidRPr="00F53549" w:rsidRDefault="00B2355B" w:rsidP="00B572C4">
      <w:pPr>
        <w:pStyle w:val="TF-REFERNCIASITEM0"/>
      </w:pPr>
      <w:commentRangeStart w:id="63"/>
      <w:r w:rsidRPr="00853800">
        <w:t xml:space="preserve">ARAUJO, </w:t>
      </w:r>
      <w:commentRangeEnd w:id="63"/>
      <w:r w:rsidR="00442E5C">
        <w:rPr>
          <w:rStyle w:val="Refdecomentrio"/>
        </w:rPr>
        <w:commentReference w:id="63"/>
      </w:r>
      <w:proofErr w:type="spellStart"/>
      <w:r w:rsidRPr="00853800">
        <w:t>Joniel</w:t>
      </w:r>
      <w:proofErr w:type="spellEnd"/>
      <w:r w:rsidRPr="00853800">
        <w:t xml:space="preserve"> Mendes de; SILVA, </w:t>
      </w:r>
      <w:proofErr w:type="spellStart"/>
      <w:r w:rsidRPr="00853800">
        <w:t>Geovania</w:t>
      </w:r>
      <w:proofErr w:type="spellEnd"/>
      <w:r w:rsidRPr="00853800">
        <w:t xml:space="preserve">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commentRangeStart w:id="64"/>
      <w:r w:rsidRPr="00B572C4">
        <w:rPr>
          <w:lang w:val="en-US"/>
        </w:rPr>
        <w:t>AZUMA</w:t>
      </w:r>
      <w:commentRangeEnd w:id="64"/>
      <w:r w:rsidR="009101F6">
        <w:rPr>
          <w:rStyle w:val="Refdecomentrio"/>
        </w:rPr>
        <w:commentReference w:id="64"/>
      </w:r>
      <w:r w:rsidRPr="00B572C4">
        <w:rPr>
          <w:lang w:val="en-US"/>
        </w:rPr>
        <w:t>, Ronald T.; BAILLOT, Y.; BEHRINGER, R.; FEINER, S.; JULIER, S.; MACINTYRE, B. Recent advances in augmented reality. </w:t>
      </w:r>
      <w:proofErr w:type="spellStart"/>
      <w:r w:rsidRPr="00F53549">
        <w:rPr>
          <w:rStyle w:val="Forte"/>
          <w:lang w:val="en-US"/>
        </w:rPr>
        <w:t>Ieee</w:t>
      </w:r>
      <w:proofErr w:type="spellEnd"/>
      <w:r w:rsidRPr="00F53549">
        <w:rPr>
          <w:rStyle w:val="Forte"/>
          <w:lang w:val="en-US"/>
        </w:rPr>
        <w:t xml:space="preserve"> Computer Graphics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34B9FB0C" w:rsidR="00B572C4" w:rsidRDefault="00B572C4" w:rsidP="00B572C4">
      <w:pPr>
        <w:pStyle w:val="TF-REFERNCIASITEM0"/>
      </w:pPr>
      <w:r w:rsidRPr="00F53549">
        <w:rPr>
          <w:lang w:val="en-US"/>
        </w:rPr>
        <w:lastRenderedPageBreak/>
        <w:t>AZUMA, Ronald T. Making Augmented Reality a Reality. </w:t>
      </w:r>
      <w:r w:rsidRPr="00F53549">
        <w:rPr>
          <w:rStyle w:val="Forte"/>
          <w:lang w:val="en-US"/>
        </w:rPr>
        <w:t xml:space="preserve">Imaging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Applied Optics 2017 (3D, </w:t>
      </w:r>
      <w:proofErr w:type="spellStart"/>
      <w:r w:rsidRPr="00F53549">
        <w:rPr>
          <w:rStyle w:val="Forte"/>
          <w:lang w:val="en-US"/>
        </w:rPr>
        <w:t>Aio</w:t>
      </w:r>
      <w:proofErr w:type="spellEnd"/>
      <w:r w:rsidRPr="00F53549">
        <w:rPr>
          <w:rStyle w:val="Forte"/>
          <w:lang w:val="en-US"/>
        </w:rPr>
        <w:t xml:space="preserve">, Cosi, Is, Math, </w:t>
      </w:r>
      <w:proofErr w:type="spellStart"/>
      <w:r w:rsidRPr="00F53549">
        <w:rPr>
          <w:rStyle w:val="Forte"/>
          <w:lang w:val="en-US"/>
        </w:rPr>
        <w:t>Pcaop</w:t>
      </w:r>
      <w:proofErr w:type="spellEnd"/>
      <w:r w:rsidRPr="00F53549">
        <w:rPr>
          <w:rStyle w:val="Forte"/>
          <w:lang w:val="en-US"/>
        </w:rPr>
        <w:t>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5DE0CB75" w14:textId="3BB7CA14" w:rsidR="00B31D51" w:rsidRDefault="00B31D51" w:rsidP="00B572C4">
      <w:pPr>
        <w:pStyle w:val="TF-REFERNCIASITEM0"/>
      </w:pPr>
      <w:r w:rsidRPr="003C6C1C">
        <w:t xml:space="preserve">BACKES, André Ricardo; SÁ JUNIOR, Jarbas </w:t>
      </w:r>
      <w:proofErr w:type="spellStart"/>
      <w:r w:rsidRPr="003C6C1C">
        <w:t>Joaci</w:t>
      </w:r>
      <w:proofErr w:type="spellEnd"/>
      <w:r w:rsidRPr="003C6C1C">
        <w:t xml:space="preserve"> de Mesquita. </w:t>
      </w:r>
      <w:r w:rsidRPr="003C6C1C">
        <w:rPr>
          <w:b/>
          <w:bCs/>
        </w:rPr>
        <w:t xml:space="preserve">Introdução à Visão Computacional Usando </w:t>
      </w:r>
      <w:proofErr w:type="spellStart"/>
      <w:r w:rsidRPr="003C6C1C">
        <w:rPr>
          <w:b/>
          <w:bCs/>
        </w:rPr>
        <w:t>Matlab</w:t>
      </w:r>
      <w:proofErr w:type="spellEnd"/>
      <w:r w:rsidRPr="003C6C1C">
        <w:t>. Rio de Janeiro: Alta Books, 2016. 290 p. Disponível em: https://books.google.com.br/books?hl=en&amp;lr=&amp;id=_tmNDwAAQBAJ&amp;oi=fnd&amp;pg=PP1&amp;dq=vis%C3%A3o+computacional+o+que+%C3%A9&amp;ots=UYQGfHf0CS&amp;sig=dkhjo7iTO-eVovN3j37K3Bgee_E&amp;redir_esc=y#v=onepage&amp;q=vis%C3%A3o%20computacional%20o%20que%20%C3%A9&amp;f=false. Acesso em: 07 nov. 2020.</w:t>
      </w:r>
    </w:p>
    <w:p w14:paraId="4C2916A3" w14:textId="64F1D79D" w:rsidR="00A65833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628BCA6" w14:textId="5CFE0CFA" w:rsidR="005E74CA" w:rsidRPr="005E74CA" w:rsidRDefault="005E74CA" w:rsidP="005E74CA">
      <w:pPr>
        <w:pStyle w:val="TF-REFERNCIASITEM0"/>
      </w:pPr>
      <w:r w:rsidRPr="000F1009">
        <w:rPr>
          <w:lang w:val="en-US"/>
        </w:rPr>
        <w:t xml:space="preserve">BROWNLEE, Jason. </w:t>
      </w:r>
      <w:r w:rsidRPr="000F1009">
        <w:rPr>
          <w:b/>
          <w:bCs/>
          <w:lang w:val="en-US"/>
        </w:rPr>
        <w:t xml:space="preserve">A Gentle Introduction to Object Recognition </w:t>
      </w:r>
      <w:proofErr w:type="gramStart"/>
      <w:r w:rsidRPr="000F1009">
        <w:rPr>
          <w:b/>
          <w:bCs/>
          <w:lang w:val="en-US"/>
        </w:rPr>
        <w:t>With</w:t>
      </w:r>
      <w:proofErr w:type="gramEnd"/>
      <w:r w:rsidRPr="000F1009">
        <w:rPr>
          <w:b/>
          <w:bCs/>
          <w:lang w:val="en-US"/>
        </w:rPr>
        <w:t xml:space="preserve"> Deep Learning</w:t>
      </w:r>
      <w:r w:rsidRPr="000F1009">
        <w:rPr>
          <w:lang w:val="en-US"/>
        </w:rPr>
        <w:t>. Machine learning mastery, 20</w:t>
      </w:r>
      <w:r w:rsidR="004C7076">
        <w:rPr>
          <w:lang w:val="en-US"/>
        </w:rPr>
        <w:t>19</w:t>
      </w:r>
      <w:r w:rsidRPr="000F1009">
        <w:rPr>
          <w:lang w:val="en-US"/>
        </w:rPr>
        <w:t xml:space="preserve">. </w:t>
      </w:r>
      <w:hyperlink r:id="rId19" w:tgtFrame="_blank" w:tooltip="https://machinelearningmastery.com/object-recognition-with-deep-learning/" w:history="1">
        <w:r w:rsidRPr="000F1009">
          <w:rPr>
            <w:rStyle w:val="Hyperlink"/>
            <w:noProof w:val="0"/>
            <w:color w:val="auto"/>
            <w:u w:val="none"/>
            <w:lang w:val="en-US"/>
          </w:rPr>
          <w:t>https://machinelearningmastery.com/object-recognition-with-deep-learning/</w:t>
        </w:r>
      </w:hyperlink>
      <w:r w:rsidRPr="000F1009">
        <w:rPr>
          <w:lang w:val="en-US"/>
        </w:rPr>
        <w:t xml:space="preserve">. </w:t>
      </w:r>
      <w:r w:rsidRPr="005E74CA">
        <w:t xml:space="preserve">Acesso em: </w:t>
      </w:r>
      <w:r w:rsidR="00163831">
        <w:t>31</w:t>
      </w:r>
      <w:r w:rsidRPr="005E74CA">
        <w:t xml:space="preserve"> </w:t>
      </w:r>
      <w:r w:rsidR="00163831">
        <w:t>nov</w:t>
      </w:r>
      <w:r w:rsidRPr="005E74CA">
        <w:t>. 2020.</w:t>
      </w:r>
    </w:p>
    <w:p w14:paraId="71F15BD7" w14:textId="6B960AC9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0DB1B262" w14:textId="299BCBF9" w:rsidR="00250C90" w:rsidRPr="00155D20" w:rsidRDefault="00250C90" w:rsidP="00221F7F">
      <w:pPr>
        <w:pStyle w:val="TF-REFERNCIASITEM0"/>
        <w:rPr>
          <w:u w:val="single"/>
        </w:rPr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7B5C4C1F" w14:textId="1F07A215" w:rsidR="00DA25B1" w:rsidRDefault="00D037B7" w:rsidP="00CB67B7">
      <w:pPr>
        <w:pStyle w:val="TF-REFERNCIASITEM0"/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6A3C803D" w14:textId="02E1D520" w:rsidR="00BF19BC" w:rsidRPr="00B31D51" w:rsidRDefault="00DD7B48" w:rsidP="00CB67B7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39C2E3D1" w14:textId="2CB9E9C5" w:rsidR="00F636E1" w:rsidRPr="00B31D51" w:rsidRDefault="008C01AF" w:rsidP="00CB67B7">
      <w:pPr>
        <w:pStyle w:val="TF-REFERNCIASITEM0"/>
        <w:rPr>
          <w:lang w:val="en-US"/>
        </w:rPr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proofErr w:type="spellStart"/>
      <w:r w:rsidRPr="00FE6E23">
        <w:rPr>
          <w:b/>
          <w:bCs/>
        </w:rPr>
        <w:t>StartEngine</w:t>
      </w:r>
      <w:proofErr w:type="spellEnd"/>
      <w:r w:rsidR="00BA5FEB" w:rsidRPr="00F53549">
        <w:t>, 20</w:t>
      </w:r>
      <w:r w:rsidR="002F0AEE">
        <w:t>20</w:t>
      </w:r>
      <w:r w:rsidRPr="00DD7B48">
        <w:t xml:space="preserve">. Disponível em: https://www.startengine.com/plantsnap-inc. </w:t>
      </w:r>
      <w:proofErr w:type="spellStart"/>
      <w:r w:rsidRPr="00B31D51">
        <w:rPr>
          <w:lang w:val="en-US"/>
        </w:rPr>
        <w:t>Acesso</w:t>
      </w:r>
      <w:proofErr w:type="spellEnd"/>
      <w:r w:rsidRPr="00B31D51">
        <w:rPr>
          <w:lang w:val="en-US"/>
        </w:rPr>
        <w:t xml:space="preserve"> </w:t>
      </w:r>
      <w:proofErr w:type="spellStart"/>
      <w:r w:rsidRPr="00B31D51">
        <w:rPr>
          <w:lang w:val="en-US"/>
        </w:rPr>
        <w:t>em</w:t>
      </w:r>
      <w:proofErr w:type="spellEnd"/>
      <w:r w:rsidRPr="00B31D51">
        <w:rPr>
          <w:lang w:val="en-US"/>
        </w:rPr>
        <w:t>: 25 set. 20</w:t>
      </w:r>
      <w:r w:rsidR="002F0AEE" w:rsidRPr="00B31D51">
        <w:rPr>
          <w:lang w:val="en-US"/>
        </w:rPr>
        <w:t>2</w:t>
      </w:r>
      <w:r w:rsidRPr="00B31D51">
        <w:rPr>
          <w:lang w:val="en-US"/>
        </w:rPr>
        <w:t>0.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 xml:space="preserve">Boston: </w:t>
      </w:r>
      <w:proofErr w:type="spellStart"/>
      <w:r w:rsidRPr="00D220FD">
        <w:t>Addison</w:t>
      </w:r>
      <w:proofErr w:type="spellEnd"/>
      <w:r w:rsidRPr="00D220FD">
        <w:t>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3C780A9" w14:textId="77777777" w:rsidR="00023AC8" w:rsidRPr="00320BFA" w:rsidRDefault="00023AC8" w:rsidP="00023AC8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179F8AB2" w14:textId="73726CB0" w:rsidR="00023AC8" w:rsidRPr="00320BFA" w:rsidRDefault="00023AC8" w:rsidP="00023AC8">
      <w:pPr>
        <w:pStyle w:val="TF-xAvalLINHA"/>
      </w:pPr>
      <w:r w:rsidRPr="00320BFA">
        <w:t>Acadêmico(a):</w:t>
      </w:r>
      <w:r>
        <w:t xml:space="preserve"> Bruno </w:t>
      </w:r>
      <w:proofErr w:type="spellStart"/>
      <w:r>
        <w:t>Geisler</w:t>
      </w:r>
      <w:proofErr w:type="spellEnd"/>
      <w:r>
        <w:t xml:space="preserve"> </w:t>
      </w:r>
      <w:proofErr w:type="spellStart"/>
      <w:r>
        <w:t>Vigentas</w:t>
      </w:r>
      <w:proofErr w:type="spellEnd"/>
      <w:r w:rsidRPr="00320BFA">
        <w:tab/>
      </w:r>
    </w:p>
    <w:p w14:paraId="5E988416" w14:textId="77777777" w:rsidR="00023AC8" w:rsidRDefault="00023AC8" w:rsidP="00023AC8">
      <w:pPr>
        <w:pStyle w:val="TF-xAvalLINHA"/>
      </w:pPr>
      <w:r w:rsidRPr="00320BFA">
        <w:t>Avaliador(a):</w:t>
      </w:r>
      <w:r w:rsidRPr="00320BFA">
        <w:tab/>
      </w:r>
      <w:r>
        <w:t>Andreza Sartori</w:t>
      </w:r>
      <w:r>
        <w:tab/>
      </w:r>
    </w:p>
    <w:p w14:paraId="1C102D64" w14:textId="77777777" w:rsidR="00023AC8" w:rsidRDefault="00023AC8" w:rsidP="00023AC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023AC8" w:rsidRPr="00320BFA" w14:paraId="1F4481C8" w14:textId="77777777" w:rsidTr="00D567A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A104C" w14:textId="77777777" w:rsidR="00023AC8" w:rsidRPr="00320BFA" w:rsidRDefault="00023AC8" w:rsidP="00D567A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00B94" w14:textId="77777777" w:rsidR="00023AC8" w:rsidRPr="00320BFA" w:rsidRDefault="00023AC8" w:rsidP="00D567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08E9AF" w14:textId="77777777" w:rsidR="00023AC8" w:rsidRPr="00320BFA" w:rsidRDefault="00023AC8" w:rsidP="00D567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2F9ABE6" w14:textId="77777777" w:rsidR="00023AC8" w:rsidRPr="00320BFA" w:rsidRDefault="00023AC8" w:rsidP="00D567A7">
            <w:pPr>
              <w:pStyle w:val="TF-xAvalITEMTABELA"/>
            </w:pPr>
            <w:r w:rsidRPr="00320BFA">
              <w:t>não atende</w:t>
            </w:r>
          </w:p>
        </w:tc>
      </w:tr>
      <w:tr w:rsidR="00023AC8" w:rsidRPr="00320BFA" w14:paraId="6EF146D9" w14:textId="77777777" w:rsidTr="00D567A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233865D" w14:textId="77777777" w:rsidR="00023AC8" w:rsidRPr="00320BFA" w:rsidRDefault="00023AC8" w:rsidP="00D567A7">
            <w:pPr>
              <w:pStyle w:val="TF-xAvalITEMTABELA"/>
            </w:pPr>
            <w:r w:rsidRPr="00D37DB3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53CF" w14:textId="77777777" w:rsidR="00023AC8" w:rsidRPr="00821EE8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46BA049D" w14:textId="77777777" w:rsidR="00023AC8" w:rsidRPr="00821EE8" w:rsidRDefault="00023AC8" w:rsidP="00D567A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E1C2" w14:textId="624453FF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D0C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B35F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4C6C7F31" w14:textId="77777777" w:rsidTr="00D567A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37ED0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7C5D" w14:textId="77777777" w:rsidR="00023AC8" w:rsidRPr="00821EE8" w:rsidRDefault="00023AC8" w:rsidP="00D567A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CC8F" w14:textId="499B8183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5C72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735AB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08486F09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84AAC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9A7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2731241" w14:textId="77777777" w:rsidR="00023AC8" w:rsidRPr="00320BFA" w:rsidRDefault="00023AC8" w:rsidP="00D567A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37B4" w14:textId="5EFB4E5E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EA6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E4E8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6A7C3097" w14:textId="77777777" w:rsidTr="00D567A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D870C1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76B3" w14:textId="77777777" w:rsidR="00023AC8" w:rsidRPr="00320BFA" w:rsidRDefault="00023AC8" w:rsidP="00D567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A205" w14:textId="0F0D6D8C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705D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F4B64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F1FC0BB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10093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DA92" w14:textId="77777777" w:rsidR="00023AC8" w:rsidRPr="00EE20C1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4D5104B4" w14:textId="77777777" w:rsidR="00023AC8" w:rsidRPr="00EE20C1" w:rsidRDefault="00023AC8" w:rsidP="00D567A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5C49" w14:textId="6CB5146B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FC3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0447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A74D8FB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3199A0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8B35" w14:textId="77777777" w:rsidR="00023AC8" w:rsidRPr="00EE20C1" w:rsidRDefault="00023AC8" w:rsidP="00D567A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24D" w14:textId="5BD90624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59D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B6D1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B929E3F" w14:textId="77777777" w:rsidTr="00D567A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4F5E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FEF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423B487" w14:textId="77777777" w:rsidR="00023AC8" w:rsidRPr="00320BFA" w:rsidRDefault="00023AC8" w:rsidP="00D567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6973" w14:textId="1E296E8B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226A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801AD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F5086E8" w14:textId="77777777" w:rsidTr="00D567A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D9F58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BF40" w14:textId="77777777" w:rsidR="00023AC8" w:rsidRPr="00320BFA" w:rsidRDefault="00023AC8" w:rsidP="00D567A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AA48" w14:textId="71FBFFD3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5030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D93EF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05031BD9" w14:textId="77777777" w:rsidTr="00D567A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44693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5C82" w14:textId="77777777" w:rsidR="00023AC8" w:rsidRPr="00801036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0FD984E" w14:textId="77777777" w:rsidR="00023AC8" w:rsidRPr="00801036" w:rsidRDefault="00023AC8" w:rsidP="00D567A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C134" w14:textId="5F260708" w:rsidR="00023AC8" w:rsidRPr="00801036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ABB3" w14:textId="77777777" w:rsidR="00023AC8" w:rsidRPr="00801036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CFDAA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A682136" w14:textId="77777777" w:rsidTr="00D567A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5000A3" w14:textId="77777777" w:rsidR="00023AC8" w:rsidRPr="00320BFA" w:rsidRDefault="00023AC8" w:rsidP="00D567A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5EE2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D85CCA3" w14:textId="77777777" w:rsidR="00023AC8" w:rsidRPr="00320BFA" w:rsidRDefault="00023AC8" w:rsidP="00D567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3618" w14:textId="2BF00716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2F5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57A7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8F9C544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CF09B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211B" w14:textId="77777777" w:rsidR="00023AC8" w:rsidRPr="00320BFA" w:rsidRDefault="00023AC8" w:rsidP="00D567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B7F1" w14:textId="58EF0E56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55B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8498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7A6F5A0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1199E6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B80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25326B" w14:textId="77777777" w:rsidR="00023AC8" w:rsidRPr="00320BFA" w:rsidRDefault="00023AC8" w:rsidP="00D567A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F8ED" w14:textId="518713C0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95E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9B2A3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46C179DD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29CFDE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623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87BFD3E" w14:textId="77777777" w:rsidR="00023AC8" w:rsidRPr="00320BFA" w:rsidRDefault="00023AC8" w:rsidP="00D567A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0EA3" w14:textId="2E73B343" w:rsidR="00023AC8" w:rsidRPr="00320BFA" w:rsidRDefault="00072683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842" w14:textId="77777777" w:rsidR="00023AC8" w:rsidRPr="00320BFA" w:rsidRDefault="00023AC8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3BC08" w14:textId="77777777" w:rsidR="00023AC8" w:rsidRPr="00320BFA" w:rsidRDefault="00023AC8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685E563B" w14:textId="77777777" w:rsidTr="00D567A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CEFE6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1182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078A8F5" w14:textId="77777777" w:rsidR="00023AC8" w:rsidRPr="00320BFA" w:rsidRDefault="00023AC8" w:rsidP="00D567A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74E0" w14:textId="3C20D987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638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6B7B1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7D595B0" w14:textId="77777777" w:rsidTr="00D567A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F01B5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4249" w14:textId="77777777" w:rsidR="00023AC8" w:rsidRPr="00320BFA" w:rsidRDefault="00023AC8" w:rsidP="00D567A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D9F0" w14:textId="0C1A8261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9EC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CA57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6B3C450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C3C48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016A99" w14:textId="77777777" w:rsidR="00023AC8" w:rsidRPr="00320BFA" w:rsidRDefault="00023AC8" w:rsidP="00D567A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63649F" w14:textId="159224D6" w:rsidR="00023AC8" w:rsidRPr="00320BFA" w:rsidRDefault="00072683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17F6F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A14F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7F16D1" w14:textId="10BEF0A5" w:rsidR="00023AC8" w:rsidRPr="00320BFA" w:rsidRDefault="00023AC8" w:rsidP="00023AC8">
      <w:pPr>
        <w:pStyle w:val="TF-xAvalLINHA"/>
      </w:pPr>
    </w:p>
    <w:p w14:paraId="2B9B1D07" w14:textId="77777777" w:rsidR="00023AC8" w:rsidRDefault="00023AC8" w:rsidP="00023AC8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78B56BDB" w14:textId="77777777" w:rsidR="00023AC8" w:rsidRPr="003F5F25" w:rsidRDefault="00023AC8" w:rsidP="00023AC8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023AC8" w:rsidRPr="00320BFA" w14:paraId="2A421255" w14:textId="77777777" w:rsidTr="00D567A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2F7BA5A" w14:textId="77777777" w:rsidR="00023AC8" w:rsidRPr="00320BFA" w:rsidRDefault="00023AC8" w:rsidP="00D567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4B4EA08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B831EDB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0438B41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23AC8" w:rsidRPr="00320BFA" w14:paraId="33430A1B" w14:textId="77777777" w:rsidTr="00D567A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3C618ED" w14:textId="77777777" w:rsidR="00023AC8" w:rsidRPr="00320BFA" w:rsidRDefault="00023AC8" w:rsidP="00D567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1B711F8" w14:textId="229BD34D" w:rsidR="00023AC8" w:rsidRPr="00320BFA" w:rsidRDefault="00023AC8" w:rsidP="00D567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072683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73910B8" w14:textId="77777777" w:rsidR="00023AC8" w:rsidRPr="00320BFA" w:rsidRDefault="00023AC8" w:rsidP="00D567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DE78E8B" w14:textId="66271365" w:rsidR="00023AC8" w:rsidRDefault="00023AC8" w:rsidP="00023AC8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072683">
        <w:t>01/12/2020</w:t>
      </w:r>
      <w:r>
        <w:tab/>
      </w:r>
    </w:p>
    <w:p w14:paraId="27543115" w14:textId="77777777" w:rsidR="00023AC8" w:rsidRDefault="00023AC8" w:rsidP="00023AC8">
      <w:pPr>
        <w:pStyle w:val="TF-xAvalTTULO"/>
        <w:ind w:left="0" w:firstLine="0"/>
        <w:jc w:val="left"/>
      </w:pPr>
    </w:p>
    <w:p w14:paraId="63EBAA26" w14:textId="77777777" w:rsidR="00023AC8" w:rsidRDefault="00023AC8" w:rsidP="00023AC8"/>
    <w:p w14:paraId="378BA862" w14:textId="77777777" w:rsidR="00023AC8" w:rsidRDefault="00023AC8" w:rsidP="0000224C">
      <w:pPr>
        <w:pStyle w:val="TF-xAvalTTULO"/>
      </w:pPr>
    </w:p>
    <w:sectPr w:rsidR="00023AC8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" w:author="Andreza Sartori" w:date="2020-12-01T13:57:00Z" w:initials="AS">
    <w:p w14:paraId="262F9189" w14:textId="59522E2C" w:rsidR="003C0A7E" w:rsidRDefault="003C0A7E">
      <w:pPr>
        <w:pStyle w:val="Textodecomentrio"/>
      </w:pPr>
      <w:r>
        <w:rPr>
          <w:rStyle w:val="Refdecomentrio"/>
        </w:rPr>
        <w:annotationRef/>
      </w:r>
      <w:r>
        <w:t xml:space="preserve">Esta frase falta uma </w:t>
      </w:r>
      <w:proofErr w:type="spellStart"/>
      <w:r>
        <w:t>comclusão</w:t>
      </w:r>
      <w:proofErr w:type="spellEnd"/>
      <w:r>
        <w:t>.</w:t>
      </w:r>
    </w:p>
  </w:comment>
  <w:comment w:id="47" w:author="Andreza Sartori" w:date="2020-12-01T14:11:00Z" w:initials="AS">
    <w:p w14:paraId="314BA287" w14:textId="314D94B7" w:rsidR="003449DF" w:rsidRDefault="003449DF">
      <w:pPr>
        <w:pStyle w:val="Textodecomentrio"/>
      </w:pPr>
      <w:r>
        <w:rPr>
          <w:rStyle w:val="Refdecomentrio"/>
        </w:rPr>
        <w:annotationRef/>
      </w:r>
      <w:r w:rsidRPr="003449DF">
        <w:t>Não se faz parágrafo com uma única frase.</w:t>
      </w:r>
    </w:p>
  </w:comment>
  <w:comment w:id="48" w:author="Andreza Sartori" w:date="2020-12-01T23:16:00Z" w:initials="AS">
    <w:p w14:paraId="766D4A8D" w14:textId="0298B182" w:rsidR="00507068" w:rsidRDefault="00507068">
      <w:pPr>
        <w:pStyle w:val="Textodecomentrio"/>
      </w:pPr>
      <w:r>
        <w:rPr>
          <w:rStyle w:val="Refdecomentrio"/>
        </w:rPr>
        <w:annotationRef/>
      </w:r>
      <w:r>
        <w:t xml:space="preserve">Como você colocou a referência no início do parágrafo não é necessário </w:t>
      </w:r>
      <w:proofErr w:type="gramStart"/>
      <w:r>
        <w:t>repetir novamente</w:t>
      </w:r>
      <w:proofErr w:type="gramEnd"/>
      <w:r>
        <w:t>.</w:t>
      </w:r>
    </w:p>
  </w:comment>
  <w:comment w:id="49" w:author="Andreza Sartori" w:date="2020-12-01T14:34:00Z" w:initials="AS">
    <w:p w14:paraId="29D42E56" w14:textId="3FEDAFE6" w:rsidR="00351DF0" w:rsidRDefault="00351DF0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50" w:author="Andreza Sartori" w:date="2020-12-01T14:35:00Z" w:initials="AS">
    <w:p w14:paraId="38FFE7E0" w14:textId="01A26E00" w:rsidR="008C0F15" w:rsidRDefault="008C0F15">
      <w:pPr>
        <w:pStyle w:val="Textodecomentrio"/>
      </w:pPr>
      <w:r>
        <w:rPr>
          <w:rStyle w:val="Refdecomentrio"/>
        </w:rPr>
        <w:annotationRef/>
      </w:r>
      <w:r w:rsidRPr="008C0F15">
        <w:t>Nomes próprios não vão em itálico.</w:t>
      </w:r>
    </w:p>
  </w:comment>
  <w:comment w:id="63" w:author="Andreza Sartori" w:date="2020-12-01T14:37:00Z" w:initials="AS">
    <w:p w14:paraId="2907B577" w14:textId="7FB221F0" w:rsidR="00442E5C" w:rsidRDefault="00442E5C">
      <w:pPr>
        <w:pStyle w:val="Textodecomentrio"/>
      </w:pPr>
      <w:r>
        <w:rPr>
          <w:rStyle w:val="Refdecomentrio"/>
        </w:rPr>
        <w:annotationRef/>
      </w:r>
      <w:r w:rsidRPr="00442E5C">
        <w:t>Para 4 ou mais autores usar et al.</w:t>
      </w:r>
    </w:p>
  </w:comment>
  <w:comment w:id="64" w:author="Andreza Sartori" w:date="2020-12-01T14:41:00Z" w:initials="AS">
    <w:p w14:paraId="757A0E6F" w14:textId="11995794" w:rsidR="009101F6" w:rsidRDefault="009101F6">
      <w:pPr>
        <w:pStyle w:val="Textodecomentrio"/>
      </w:pPr>
      <w:r>
        <w:rPr>
          <w:rStyle w:val="Refdecomentrio"/>
        </w:rPr>
        <w:annotationRef/>
      </w:r>
      <w:r w:rsidRPr="009101F6">
        <w:t>Para 4 ou mais autores usar et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2F9189" w15:done="0"/>
  <w15:commentEx w15:paraId="314BA287" w15:done="0"/>
  <w15:commentEx w15:paraId="766D4A8D" w15:done="0"/>
  <w15:commentEx w15:paraId="29D42E56" w15:done="0"/>
  <w15:commentEx w15:paraId="38FFE7E0" w15:done="0"/>
  <w15:commentEx w15:paraId="2907B577" w15:done="0"/>
  <w15:commentEx w15:paraId="757A0E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CA62" w16cex:dateUtc="2020-12-01T16:57:00Z"/>
  <w16cex:commentExtensible w16cex:durableId="2370CD74" w16cex:dateUtc="2020-12-01T17:11:00Z"/>
  <w16cex:commentExtensible w16cex:durableId="23714D50" w16cex:dateUtc="2020-12-02T02:16:00Z"/>
  <w16cex:commentExtensible w16cex:durableId="2370D308" w16cex:dateUtc="2020-12-01T17:34:00Z"/>
  <w16cex:commentExtensible w16cex:durableId="2370D321" w16cex:dateUtc="2020-12-01T17:35:00Z"/>
  <w16cex:commentExtensible w16cex:durableId="2370D3C6" w16cex:dateUtc="2020-12-01T17:37:00Z"/>
  <w16cex:commentExtensible w16cex:durableId="2370D4B5" w16cex:dateUtc="2020-12-01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2F9189" w16cid:durableId="2370CA62"/>
  <w16cid:commentId w16cid:paraId="314BA287" w16cid:durableId="2370CD74"/>
  <w16cid:commentId w16cid:paraId="766D4A8D" w16cid:durableId="23714D50"/>
  <w16cid:commentId w16cid:paraId="29D42E56" w16cid:durableId="2370D308"/>
  <w16cid:commentId w16cid:paraId="38FFE7E0" w16cid:durableId="2370D321"/>
  <w16cid:commentId w16cid:paraId="2907B577" w16cid:durableId="2370D3C6"/>
  <w16cid:commentId w16cid:paraId="757A0E6F" w16cid:durableId="2370D4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C0106" w14:textId="77777777" w:rsidR="0034361B" w:rsidRDefault="0034361B">
      <w:r>
        <w:separator/>
      </w:r>
    </w:p>
  </w:endnote>
  <w:endnote w:type="continuationSeparator" w:id="0">
    <w:p w14:paraId="4DDC41CE" w14:textId="77777777" w:rsidR="0034361B" w:rsidRDefault="0034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A11ABC" w:rsidRDefault="00A11AB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A11ABC" w:rsidRPr="0000224C" w:rsidRDefault="00A11AB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9DDB" w14:textId="77777777" w:rsidR="0034361B" w:rsidRDefault="0034361B">
      <w:r>
        <w:separator/>
      </w:r>
    </w:p>
  </w:footnote>
  <w:footnote w:type="continuationSeparator" w:id="0">
    <w:p w14:paraId="5C600AAE" w14:textId="77777777" w:rsidR="0034361B" w:rsidRDefault="0034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A11ABC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A11ABC" w14:paraId="668E8B00" w14:textId="77777777" w:rsidTr="008F2DC1">
      <w:tc>
        <w:tcPr>
          <w:tcW w:w="5778" w:type="dxa"/>
          <w:shd w:val="clear" w:color="auto" w:fill="auto"/>
        </w:tcPr>
        <w:p w14:paraId="79B53B8D" w14:textId="4CDFEF50" w:rsidR="00A11ABC" w:rsidRPr="003C5262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) PRÉ-PROJETO     (</w:t>
          </w:r>
          <w:r>
            <w:t>  </w:t>
          </w:r>
          <w:r w:rsidR="00AA00D6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A11ABC" w:rsidRDefault="00A11A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A11ABC" w:rsidRDefault="00A11ABC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A11ABC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A11ABC" w:rsidRDefault="00A11A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AC8"/>
    <w:rsid w:val="00023FA0"/>
    <w:rsid w:val="0002602F"/>
    <w:rsid w:val="00030B3C"/>
    <w:rsid w:val="00030E4A"/>
    <w:rsid w:val="00031A27"/>
    <w:rsid w:val="00031EE0"/>
    <w:rsid w:val="0003551B"/>
    <w:rsid w:val="00041F7A"/>
    <w:rsid w:val="0004641A"/>
    <w:rsid w:val="00052A07"/>
    <w:rsid w:val="000533DA"/>
    <w:rsid w:val="0005457F"/>
    <w:rsid w:val="000552C8"/>
    <w:rsid w:val="00055F03"/>
    <w:rsid w:val="00057786"/>
    <w:rsid w:val="000608E9"/>
    <w:rsid w:val="00061FEB"/>
    <w:rsid w:val="000667DF"/>
    <w:rsid w:val="00067F82"/>
    <w:rsid w:val="0007209B"/>
    <w:rsid w:val="000724DD"/>
    <w:rsid w:val="00072683"/>
    <w:rsid w:val="00074C7B"/>
    <w:rsid w:val="00075792"/>
    <w:rsid w:val="00080D1B"/>
    <w:rsid w:val="00080F9C"/>
    <w:rsid w:val="0008579A"/>
    <w:rsid w:val="00086AA8"/>
    <w:rsid w:val="0008732D"/>
    <w:rsid w:val="0009735C"/>
    <w:rsid w:val="000A104C"/>
    <w:rsid w:val="000A19DE"/>
    <w:rsid w:val="000A3EAB"/>
    <w:rsid w:val="000A5FF1"/>
    <w:rsid w:val="000B12B2"/>
    <w:rsid w:val="000B3868"/>
    <w:rsid w:val="000B707F"/>
    <w:rsid w:val="000C1926"/>
    <w:rsid w:val="000C1A18"/>
    <w:rsid w:val="000C2FCB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1009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5D20"/>
    <w:rsid w:val="001578A7"/>
    <w:rsid w:val="00162BF1"/>
    <w:rsid w:val="00163831"/>
    <w:rsid w:val="0016560C"/>
    <w:rsid w:val="00186092"/>
    <w:rsid w:val="00187284"/>
    <w:rsid w:val="00187DE5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5784E"/>
    <w:rsid w:val="00260328"/>
    <w:rsid w:val="00261FDF"/>
    <w:rsid w:val="00264E9C"/>
    <w:rsid w:val="0027792D"/>
    <w:rsid w:val="00280165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C6EA8"/>
    <w:rsid w:val="002E6DD1"/>
    <w:rsid w:val="002F027E"/>
    <w:rsid w:val="002F0AEE"/>
    <w:rsid w:val="002F103E"/>
    <w:rsid w:val="00301208"/>
    <w:rsid w:val="0030725F"/>
    <w:rsid w:val="00311ECD"/>
    <w:rsid w:val="00312CEA"/>
    <w:rsid w:val="00312E4A"/>
    <w:rsid w:val="00320BFA"/>
    <w:rsid w:val="0032378D"/>
    <w:rsid w:val="00324E22"/>
    <w:rsid w:val="00325BE9"/>
    <w:rsid w:val="00335048"/>
    <w:rsid w:val="00337525"/>
    <w:rsid w:val="00340AD0"/>
    <w:rsid w:val="00340B6D"/>
    <w:rsid w:val="00340C8E"/>
    <w:rsid w:val="0034361B"/>
    <w:rsid w:val="00344540"/>
    <w:rsid w:val="003449DF"/>
    <w:rsid w:val="003457C9"/>
    <w:rsid w:val="00347DF6"/>
    <w:rsid w:val="003519A3"/>
    <w:rsid w:val="00351DF0"/>
    <w:rsid w:val="0035258F"/>
    <w:rsid w:val="00360B11"/>
    <w:rsid w:val="00362443"/>
    <w:rsid w:val="00364F58"/>
    <w:rsid w:val="0036581E"/>
    <w:rsid w:val="0037046F"/>
    <w:rsid w:val="0037491B"/>
    <w:rsid w:val="00377DA7"/>
    <w:rsid w:val="00383087"/>
    <w:rsid w:val="003A2B7D"/>
    <w:rsid w:val="003A4425"/>
    <w:rsid w:val="003A4A75"/>
    <w:rsid w:val="003A5366"/>
    <w:rsid w:val="003A61E9"/>
    <w:rsid w:val="003B647A"/>
    <w:rsid w:val="003C0A7E"/>
    <w:rsid w:val="003C1944"/>
    <w:rsid w:val="003C5262"/>
    <w:rsid w:val="003C577E"/>
    <w:rsid w:val="003C5BE1"/>
    <w:rsid w:val="003C6222"/>
    <w:rsid w:val="003C6C1C"/>
    <w:rsid w:val="003D398C"/>
    <w:rsid w:val="003D44A0"/>
    <w:rsid w:val="003D473B"/>
    <w:rsid w:val="003D4B35"/>
    <w:rsid w:val="003E4F19"/>
    <w:rsid w:val="003E5D75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369D"/>
    <w:rsid w:val="00435424"/>
    <w:rsid w:val="004360CF"/>
    <w:rsid w:val="004369EB"/>
    <w:rsid w:val="00442E5C"/>
    <w:rsid w:val="0045132C"/>
    <w:rsid w:val="00451B94"/>
    <w:rsid w:val="00455AED"/>
    <w:rsid w:val="0045665E"/>
    <w:rsid w:val="00460480"/>
    <w:rsid w:val="00462E69"/>
    <w:rsid w:val="00463B09"/>
    <w:rsid w:val="00463BB8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1C98"/>
    <w:rsid w:val="004B42D8"/>
    <w:rsid w:val="004B6B8F"/>
    <w:rsid w:val="004B7511"/>
    <w:rsid w:val="004C7076"/>
    <w:rsid w:val="004D469D"/>
    <w:rsid w:val="004D7B70"/>
    <w:rsid w:val="004E0C2F"/>
    <w:rsid w:val="004E23CE"/>
    <w:rsid w:val="004E516B"/>
    <w:rsid w:val="004E7FBF"/>
    <w:rsid w:val="004F0AE1"/>
    <w:rsid w:val="004F7CC1"/>
    <w:rsid w:val="005002C4"/>
    <w:rsid w:val="00500539"/>
    <w:rsid w:val="005006AE"/>
    <w:rsid w:val="00503373"/>
    <w:rsid w:val="00503F3F"/>
    <w:rsid w:val="00504693"/>
    <w:rsid w:val="00507068"/>
    <w:rsid w:val="00534EFC"/>
    <w:rsid w:val="00536336"/>
    <w:rsid w:val="00536709"/>
    <w:rsid w:val="00537338"/>
    <w:rsid w:val="0054032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93D55"/>
    <w:rsid w:val="005A21B2"/>
    <w:rsid w:val="005A362B"/>
    <w:rsid w:val="005A4952"/>
    <w:rsid w:val="005B0800"/>
    <w:rsid w:val="005B20A1"/>
    <w:rsid w:val="005B2478"/>
    <w:rsid w:val="005B2E12"/>
    <w:rsid w:val="005B463D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E74CA"/>
    <w:rsid w:val="005F09F1"/>
    <w:rsid w:val="005F645A"/>
    <w:rsid w:val="005F7EDE"/>
    <w:rsid w:val="0060060C"/>
    <w:rsid w:val="006063E1"/>
    <w:rsid w:val="006118D1"/>
    <w:rsid w:val="0061251F"/>
    <w:rsid w:val="00613B56"/>
    <w:rsid w:val="0062066D"/>
    <w:rsid w:val="006208E3"/>
    <w:rsid w:val="00620D93"/>
    <w:rsid w:val="0062386A"/>
    <w:rsid w:val="0062576D"/>
    <w:rsid w:val="00625788"/>
    <w:rsid w:val="006305AA"/>
    <w:rsid w:val="0063277E"/>
    <w:rsid w:val="00634819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2B16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52038"/>
    <w:rsid w:val="007554DF"/>
    <w:rsid w:val="0075776D"/>
    <w:rsid w:val="0075781C"/>
    <w:rsid w:val="007613FB"/>
    <w:rsid w:val="00761E34"/>
    <w:rsid w:val="007722BF"/>
    <w:rsid w:val="0077580B"/>
    <w:rsid w:val="00776AA5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4566"/>
    <w:rsid w:val="007D6DEC"/>
    <w:rsid w:val="007D7595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66720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0F15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01F6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64E2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3F76"/>
    <w:rsid w:val="009D65D0"/>
    <w:rsid w:val="009D7E91"/>
    <w:rsid w:val="009E135E"/>
    <w:rsid w:val="009E2A54"/>
    <w:rsid w:val="009E3A5E"/>
    <w:rsid w:val="009E3C92"/>
    <w:rsid w:val="009E54F4"/>
    <w:rsid w:val="009E71AD"/>
    <w:rsid w:val="009F2BFA"/>
    <w:rsid w:val="009F2EB8"/>
    <w:rsid w:val="00A03A3D"/>
    <w:rsid w:val="00A045C4"/>
    <w:rsid w:val="00A10DFA"/>
    <w:rsid w:val="00A11ABC"/>
    <w:rsid w:val="00A21708"/>
    <w:rsid w:val="00A22362"/>
    <w:rsid w:val="00A249BA"/>
    <w:rsid w:val="00A307C7"/>
    <w:rsid w:val="00A3540E"/>
    <w:rsid w:val="00A42416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920D8"/>
    <w:rsid w:val="00A966E6"/>
    <w:rsid w:val="00AA00D6"/>
    <w:rsid w:val="00AA08F0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3AFD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1D51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B2F"/>
    <w:rsid w:val="00BC4F18"/>
    <w:rsid w:val="00BC5BE2"/>
    <w:rsid w:val="00BE4ABE"/>
    <w:rsid w:val="00BE6551"/>
    <w:rsid w:val="00BF093B"/>
    <w:rsid w:val="00BF19BC"/>
    <w:rsid w:val="00BF2A0D"/>
    <w:rsid w:val="00BF62E9"/>
    <w:rsid w:val="00C00B88"/>
    <w:rsid w:val="00C06B2A"/>
    <w:rsid w:val="00C12132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86C45"/>
    <w:rsid w:val="00C930A8"/>
    <w:rsid w:val="00CA108B"/>
    <w:rsid w:val="00CA6CDB"/>
    <w:rsid w:val="00CB5AA6"/>
    <w:rsid w:val="00CB5E13"/>
    <w:rsid w:val="00CB67B7"/>
    <w:rsid w:val="00CC1DFA"/>
    <w:rsid w:val="00CC1E99"/>
    <w:rsid w:val="00CC2A5E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2C82"/>
    <w:rsid w:val="00D1399F"/>
    <w:rsid w:val="00D15B4E"/>
    <w:rsid w:val="00D177E7"/>
    <w:rsid w:val="00D2079F"/>
    <w:rsid w:val="00D220FD"/>
    <w:rsid w:val="00D3291C"/>
    <w:rsid w:val="00D32CDC"/>
    <w:rsid w:val="00D419BC"/>
    <w:rsid w:val="00D447EF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3D82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276DA"/>
    <w:rsid w:val="00E31576"/>
    <w:rsid w:val="00E32AE5"/>
    <w:rsid w:val="00E36D82"/>
    <w:rsid w:val="00E460B9"/>
    <w:rsid w:val="00E51601"/>
    <w:rsid w:val="00E51965"/>
    <w:rsid w:val="00E54DD7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2A69"/>
    <w:rsid w:val="00F14812"/>
    <w:rsid w:val="00F1598C"/>
    <w:rsid w:val="00F20BC6"/>
    <w:rsid w:val="00F21403"/>
    <w:rsid w:val="00F2481F"/>
    <w:rsid w:val="00F255FC"/>
    <w:rsid w:val="00F259B0"/>
    <w:rsid w:val="00F26A20"/>
    <w:rsid w:val="00F276C9"/>
    <w:rsid w:val="00F31359"/>
    <w:rsid w:val="00F318FD"/>
    <w:rsid w:val="00F40690"/>
    <w:rsid w:val="00F4213C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4DDB"/>
    <w:rsid w:val="00F76E8B"/>
    <w:rsid w:val="00F7773F"/>
    <w:rsid w:val="00F77926"/>
    <w:rsid w:val="00F8276F"/>
    <w:rsid w:val="00F83408"/>
    <w:rsid w:val="00F83A19"/>
    <w:rsid w:val="00F84CC2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60328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machinelearningmastery.com/object-recognition-with-deep-learn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5394</Words>
  <Characters>29130</Characters>
  <Application>Microsoft Office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7</cp:revision>
  <cp:lastPrinted>2020-12-02T02:17:00Z</cp:lastPrinted>
  <dcterms:created xsi:type="dcterms:W3CDTF">2020-12-01T17:49:00Z</dcterms:created>
  <dcterms:modified xsi:type="dcterms:W3CDTF">2020-12-02T02:17:00Z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