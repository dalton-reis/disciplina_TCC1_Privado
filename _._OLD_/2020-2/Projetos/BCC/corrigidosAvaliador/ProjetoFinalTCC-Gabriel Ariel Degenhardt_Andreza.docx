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3C70" w14:textId="77777777" w:rsidR="004F557F" w:rsidRDefault="004F557F" w:rsidP="00752038">
      <w:pPr>
        <w:pStyle w:val="TF-AUTOR0"/>
        <w:rPr>
          <w:b/>
          <w:caps/>
          <w:color w:val="auto"/>
          <w:sz w:val="24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4F557F">
        <w:rPr>
          <w:b/>
          <w:caps/>
          <w:color w:val="auto"/>
          <w:sz w:val="24"/>
        </w:rPr>
        <w:t>MODELO DE APRENDIZAGEM DE MÁQUINA PARA PREDIZER TRECHOS DE MÚSICAS DE CHOPIN</w:t>
      </w:r>
    </w:p>
    <w:p w14:paraId="4F6DBB7C" w14:textId="01EBF535" w:rsidR="001E682E" w:rsidRDefault="004F557F" w:rsidP="00752038">
      <w:pPr>
        <w:pStyle w:val="TF-AUTOR0"/>
      </w:pPr>
      <w:r>
        <w:t xml:space="preserve">Gabriel Ariel </w:t>
      </w:r>
      <w:proofErr w:type="spellStart"/>
      <w:r>
        <w:t>Degenhardt</w:t>
      </w:r>
      <w:proofErr w:type="spellEnd"/>
    </w:p>
    <w:p w14:paraId="3FBE5C8A" w14:textId="2FDE4A90" w:rsidR="001E682E" w:rsidRDefault="004F557F" w:rsidP="00C70F76">
      <w:pPr>
        <w:pStyle w:val="TF-AUTOR0"/>
        <w:ind w:left="1418" w:hanging="1418"/>
      </w:pPr>
      <w:r w:rsidRPr="00A92628">
        <w:t xml:space="preserve">Prof. Aurélio Faustino </w:t>
      </w:r>
      <w:proofErr w:type="spellStart"/>
      <w:r w:rsidRPr="00A92628">
        <w:t>Hoppe</w:t>
      </w:r>
      <w:proofErr w:type="spellEnd"/>
      <w:r w:rsidRPr="00A92628">
        <w:t xml:space="preserve"> – Orientador</w:t>
      </w:r>
    </w:p>
    <w:p w14:paraId="28066913" w14:textId="060B421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364AA9" w14:textId="20C0A43B" w:rsidR="005845E3" w:rsidRDefault="00C87E4D" w:rsidP="005845E3">
      <w:pPr>
        <w:pStyle w:val="TF-TEXTO"/>
      </w:pPr>
      <w:r>
        <w:t xml:space="preserve">A música é uma </w:t>
      </w:r>
      <w:r w:rsidR="0067391E">
        <w:t>forma</w:t>
      </w:r>
      <w:r w:rsidR="00BB71C0">
        <w:t xml:space="preserve"> de</w:t>
      </w:r>
      <w:r w:rsidR="0067391E">
        <w:t xml:space="preserve"> </w:t>
      </w:r>
      <w:r>
        <w:t>arte complexa, abstrata e inerentemente subjetiva</w:t>
      </w:r>
      <w:r w:rsidR="00BB71C0">
        <w:t>.</w:t>
      </w:r>
      <w:r>
        <w:t xml:space="preserve"> </w:t>
      </w:r>
      <w:r w:rsidR="00C64CE5">
        <w:t>Pode</w:t>
      </w:r>
      <w:r w:rsidR="00B714FF">
        <w:t>-</w:t>
      </w:r>
      <w:r w:rsidR="00C64CE5">
        <w:t>se afirmar, que tal subjetividade está intrínseca</w:t>
      </w:r>
      <w:r>
        <w:t xml:space="preserve"> nas várias formas como compositores são capazes de se expressar através de </w:t>
      </w:r>
      <w:r w:rsidR="00E32514">
        <w:t>composições</w:t>
      </w:r>
      <w:r>
        <w:t xml:space="preserve"> </w:t>
      </w:r>
      <w:r w:rsidR="00ED0C35">
        <w:t>m</w:t>
      </w:r>
      <w:r w:rsidR="00E32514">
        <w:t>u</w:t>
      </w:r>
      <w:r w:rsidR="00ED0C35">
        <w:t>sica</w:t>
      </w:r>
      <w:r w:rsidR="00E32514">
        <w:t>i</w:t>
      </w:r>
      <w:r w:rsidR="00ED0C35">
        <w:t>s</w:t>
      </w:r>
      <w:r>
        <w:t xml:space="preserve">. Ao longo dos séculos novos conceitos e convenções </w:t>
      </w:r>
      <w:r w:rsidR="00C11686">
        <w:t xml:space="preserve">foram </w:t>
      </w:r>
      <w:r w:rsidR="00B714FF">
        <w:t>estabele</w:t>
      </w:r>
      <w:r w:rsidR="00E67CE5">
        <w:t>c</w:t>
      </w:r>
      <w:r w:rsidR="00B714FF">
        <w:t>idas</w:t>
      </w:r>
      <w:r>
        <w:t xml:space="preserve"> </w:t>
      </w:r>
      <w:r w:rsidR="00BB71C0">
        <w:t xml:space="preserve">a fim de </w:t>
      </w:r>
      <w:r>
        <w:t>formar</w:t>
      </w:r>
      <w:r w:rsidR="00FD3413">
        <w:t xml:space="preserve"> os</w:t>
      </w:r>
      <w:r>
        <w:t xml:space="preserve"> sistemas</w:t>
      </w:r>
      <w:r w:rsidR="00C11686">
        <w:t xml:space="preserve"> que atuam até hoje como pilares </w:t>
      </w:r>
      <w:r w:rsidR="00F355AA">
        <w:t>d</w:t>
      </w:r>
      <w:r w:rsidR="00C11686">
        <w:t xml:space="preserve">a composição de novas peças musicais (MIRANDA, </w:t>
      </w:r>
      <w:r w:rsidR="004047B2">
        <w:t>2001</w:t>
      </w:r>
      <w:r w:rsidR="00C11686">
        <w:t>).</w:t>
      </w:r>
    </w:p>
    <w:p w14:paraId="07C756D6" w14:textId="0166F46D" w:rsidR="00555D3A" w:rsidRDefault="002E3812" w:rsidP="00861F97">
      <w:pPr>
        <w:pStyle w:val="TF-TEXTO"/>
      </w:pPr>
      <w:r>
        <w:t xml:space="preserve">Segundo </w:t>
      </w:r>
      <w:r w:rsidRPr="00294F87">
        <w:t xml:space="preserve">Chen e </w:t>
      </w:r>
      <w:proofErr w:type="spellStart"/>
      <w:r w:rsidRPr="00294F87">
        <w:t>Miikkulainen</w:t>
      </w:r>
      <w:proofErr w:type="spellEnd"/>
      <w:r w:rsidRPr="00294F87">
        <w:t xml:space="preserve"> (2001)</w:t>
      </w:r>
      <w:r w:rsidR="00BB71C0">
        <w:t>,</w:t>
      </w:r>
      <w:r>
        <w:t xml:space="preserve"> c</w:t>
      </w:r>
      <w:r w:rsidR="00FD3413">
        <w:t>om o passar</w:t>
      </w:r>
      <w:r w:rsidR="00C11686">
        <w:t xml:space="preserve"> dos anos foram pesquisad</w:t>
      </w:r>
      <w:r w:rsidR="008B3EBB">
        <w:t xml:space="preserve">os novos algoritmos para aprimorar o processo de </w:t>
      </w:r>
      <w:r w:rsidR="00C11686">
        <w:t>análise e composição musical</w:t>
      </w:r>
      <w:r w:rsidR="00BB71C0">
        <w:t>.</w:t>
      </w:r>
      <w:r w:rsidR="00294F87">
        <w:t xml:space="preserve"> </w:t>
      </w:r>
      <w:r w:rsidR="00BB71C0">
        <w:t>P</w:t>
      </w:r>
      <w:r w:rsidR="00294F87">
        <w:t>orém</w:t>
      </w:r>
      <w:r w:rsidR="00BB71C0">
        <w:t>,</w:t>
      </w:r>
      <w:r w:rsidR="00294F87">
        <w:t xml:space="preserve"> nas últimas décadas </w:t>
      </w:r>
      <w:r w:rsidR="00A53AEE">
        <w:t>houve</w:t>
      </w:r>
      <w:r w:rsidR="00294F87">
        <w:t xml:space="preserve"> um grande avanço na geração de músicas de forma automática</w:t>
      </w:r>
      <w:r w:rsidR="004047B2">
        <w:t>.</w:t>
      </w:r>
      <w:r w:rsidR="00546B48">
        <w:t xml:space="preserve"> </w:t>
      </w:r>
      <w:commentRangeStart w:id="9"/>
      <w:del w:id="10" w:author="Andreza Sartori" w:date="2020-12-07T14:03:00Z">
        <w:r w:rsidR="004047B2" w:rsidDel="00331793">
          <w:delText>U</w:delText>
        </w:r>
        <w:r w:rsidR="00546B48" w:rsidDel="00331793">
          <w:delText>tilizando</w:delText>
        </w:r>
      </w:del>
      <w:commentRangeEnd w:id="9"/>
      <w:r w:rsidR="00DB0C46">
        <w:rPr>
          <w:rStyle w:val="Refdecomentrio"/>
        </w:rPr>
        <w:commentReference w:id="9"/>
      </w:r>
      <w:del w:id="11" w:author="Andreza Sartori" w:date="2020-12-07T14:03:00Z">
        <w:r w:rsidR="00546B48" w:rsidDel="00331793">
          <w:delText xml:space="preserve"> </w:delText>
        </w:r>
      </w:del>
      <w:ins w:id="12" w:author="Andreza Sartori" w:date="2020-12-07T14:03:00Z">
        <w:r w:rsidR="00331793">
          <w:t xml:space="preserve">Com as </w:t>
        </w:r>
      </w:ins>
      <w:r w:rsidR="00294F87">
        <w:t xml:space="preserve">Redes Neurais Artificiais (RNA) </w:t>
      </w:r>
      <w:r w:rsidR="00A53AEE">
        <w:t>foi</w:t>
      </w:r>
      <w:r w:rsidR="00546B48">
        <w:t xml:space="preserve"> possível</w:t>
      </w:r>
      <w:r w:rsidR="00294F87">
        <w:t xml:space="preserve"> desenvolver um sistema que gera novas melodias no estilo das músicas do compositor </w:t>
      </w:r>
      <w:proofErr w:type="spellStart"/>
      <w:r w:rsidR="00294F87">
        <w:t>Béla</w:t>
      </w:r>
      <w:proofErr w:type="spellEnd"/>
      <w:r w:rsidR="00294F87">
        <w:t xml:space="preserve"> </w:t>
      </w:r>
      <w:proofErr w:type="spellStart"/>
      <w:r w:rsidR="00294F87">
        <w:t>Bartok</w:t>
      </w:r>
      <w:proofErr w:type="spellEnd"/>
      <w:r w:rsidR="00294F87">
        <w:t>, confirmando a possibilidade de computadores comporem novas músicas</w:t>
      </w:r>
      <w:r w:rsidR="00FD3413">
        <w:t>,</w:t>
      </w:r>
      <w:r w:rsidR="00294F87">
        <w:t xml:space="preserve"> porém </w:t>
      </w:r>
      <w:r w:rsidR="00526909">
        <w:t>havendo</w:t>
      </w:r>
      <w:r w:rsidR="00294F87">
        <w:t xml:space="preserve"> dificuldades </w:t>
      </w:r>
      <w:r w:rsidR="00FD3413">
        <w:t xml:space="preserve">e limitações </w:t>
      </w:r>
      <w:r w:rsidR="00526909">
        <w:t>n</w:t>
      </w:r>
      <w:r w:rsidR="00CB1253">
        <w:t>este</w:t>
      </w:r>
      <w:r w:rsidR="00294F87">
        <w:t xml:space="preserve"> processo.</w:t>
      </w:r>
      <w:r w:rsidR="005845E3">
        <w:t xml:space="preserve"> </w:t>
      </w:r>
    </w:p>
    <w:p w14:paraId="292F75C1" w14:textId="7CE286EE" w:rsidR="00B714FF" w:rsidRPr="00861F97" w:rsidRDefault="00B714FF" w:rsidP="00B714FF">
      <w:pPr>
        <w:pStyle w:val="TF-TEXTO"/>
        <w:rPr>
          <w:highlight w:val="yellow"/>
        </w:rPr>
      </w:pPr>
      <w:r>
        <w:t xml:space="preserve">Dentre as principais dificuldades </w:t>
      </w:r>
      <w:r w:rsidR="00CB1253">
        <w:t>encontradas n</w:t>
      </w:r>
      <w:r>
        <w:t xml:space="preserve">a composição de músicas, </w:t>
      </w:r>
      <w:proofErr w:type="spellStart"/>
      <w:r>
        <w:t>Eck</w:t>
      </w:r>
      <w:proofErr w:type="spellEnd"/>
      <w:r>
        <w:t xml:space="preserve"> e </w:t>
      </w:r>
      <w:proofErr w:type="spellStart"/>
      <w:r>
        <w:t>Shmidhuber</w:t>
      </w:r>
      <w:proofErr w:type="spellEnd"/>
      <w:r>
        <w:t xml:space="preserve"> (2002) ressaltam a interdependência entre notas musicais numa peça. Notas de um determinado ponto da música sempre dependem das notas que vieram anteriormente e das notas que ainda tocarão</w:t>
      </w:r>
      <w:r w:rsidR="00E67CE5">
        <w:t>.</w:t>
      </w:r>
      <w:r>
        <w:t xml:space="preserve"> </w:t>
      </w:r>
      <w:r w:rsidR="00E67CE5">
        <w:t>P</w:t>
      </w:r>
      <w:r>
        <w:t xml:space="preserve">or conta disso é necessário desenvolver um sistema capaz de se lembrar de certas notas durante toda a duração da música enquanto esquece de outras notas que serão menos relevantes. Contudo, o processo de composição não pode copiar músicas já existentes, mas deve criar obras originais que aparentem terem sido desenvolvidas por um processo criativo, se preocupando com a geração de melodias e harmonias que combinem com o contexto da música (PEARCE; WIGGINS, 2002). </w:t>
      </w:r>
    </w:p>
    <w:p w14:paraId="628192D2" w14:textId="66007B6E" w:rsidR="00861F97" w:rsidRPr="005845E3" w:rsidRDefault="00027A1D" w:rsidP="00861F97">
      <w:pPr>
        <w:pStyle w:val="TF-TEXTO"/>
      </w:pPr>
      <w:r>
        <w:t>U</w:t>
      </w:r>
      <w:r w:rsidR="0067391E">
        <w:t>m d</w:t>
      </w:r>
      <w:r w:rsidR="00555D3A" w:rsidRPr="009F7D84">
        <w:t>os primeiros estudos de geração de composições musicais</w:t>
      </w:r>
      <w:r w:rsidR="0067391E">
        <w:t>, de</w:t>
      </w:r>
      <w:r w:rsidR="00555D3A" w:rsidRPr="009F7D84">
        <w:t xml:space="preserve"> </w:t>
      </w:r>
      <w:r w:rsidR="0067391E" w:rsidRPr="004A3ED5">
        <w:t xml:space="preserve">Chen e </w:t>
      </w:r>
      <w:proofErr w:type="spellStart"/>
      <w:r w:rsidR="0067391E" w:rsidRPr="004A3ED5">
        <w:t>Miikkulainen</w:t>
      </w:r>
      <w:proofErr w:type="spellEnd"/>
      <w:r w:rsidR="0067391E" w:rsidRPr="004A3ED5">
        <w:t xml:space="preserve"> (2001)</w:t>
      </w:r>
      <w:r w:rsidR="0067391E">
        <w:t xml:space="preserve">, </w:t>
      </w:r>
      <w:r w:rsidR="009F7D84">
        <w:t xml:space="preserve">não </w:t>
      </w:r>
      <w:r w:rsidR="000A6AAC">
        <w:t>utilizou</w:t>
      </w:r>
      <w:r w:rsidR="009F7D84">
        <w:t xml:space="preserve"> uma base de dados para o treino da RNA, mas sim de algoritmos genéticos com regras pré-definidas para se aproximar do estilo de composição desejada</w:t>
      </w:r>
      <w:r w:rsidR="0067391E">
        <w:t>, sendo uma forma pouco maleável para gerar músicas de estilo</w:t>
      </w:r>
      <w:r w:rsidR="002730ED">
        <w:t>s</w:t>
      </w:r>
      <w:r w:rsidR="0067391E">
        <w:t xml:space="preserve"> distinto</w:t>
      </w:r>
      <w:r w:rsidR="002730ED">
        <w:t>s</w:t>
      </w:r>
      <w:r w:rsidR="009F7D84">
        <w:t xml:space="preserve">. </w:t>
      </w:r>
      <w:commentRangeStart w:id="13"/>
      <w:r w:rsidR="001C68FF">
        <w:t>No entanto, o</w:t>
      </w:r>
      <w:r w:rsidR="009F7D84">
        <w:t xml:space="preserve"> uso de </w:t>
      </w:r>
      <w:r w:rsidR="00C14C43">
        <w:t>Redes Neurais Recorrentes</w:t>
      </w:r>
      <w:r w:rsidR="009F7D84">
        <w:t xml:space="preserve"> (RN</w:t>
      </w:r>
      <w:r w:rsidR="00CB1253">
        <w:t>R</w:t>
      </w:r>
      <w:r w:rsidR="009F7D84">
        <w:t>)</w:t>
      </w:r>
      <w:r w:rsidR="00555D3A" w:rsidRPr="009F7D84">
        <w:t xml:space="preserve"> </w:t>
      </w:r>
      <w:r w:rsidR="009F7D84">
        <w:t xml:space="preserve">se </w:t>
      </w:r>
      <w:r w:rsidR="00780924">
        <w:t>demonstrou</w:t>
      </w:r>
      <w:r w:rsidR="009F7D84">
        <w:t xml:space="preserve"> eficiente </w:t>
      </w:r>
      <w:r w:rsidR="00780924">
        <w:t>nos estudos posteriores</w:t>
      </w:r>
      <w:r w:rsidR="00BB71C0">
        <w:t>,</w:t>
      </w:r>
      <w:r w:rsidR="009F7D84">
        <w:t xml:space="preserve"> pois esse modelo de RNA</w:t>
      </w:r>
      <w:r w:rsidR="00CA7266">
        <w:t xml:space="preserve"> é</w:t>
      </w:r>
      <w:r w:rsidR="009F7D84">
        <w:t xml:space="preserve"> capaz de </w:t>
      </w:r>
      <w:r w:rsidR="00BB71C0">
        <w:t>memorizar</w:t>
      </w:r>
      <w:r w:rsidR="009F7D84">
        <w:t xml:space="preserve"> informações pertinentes </w:t>
      </w:r>
      <w:r w:rsidR="0067391E">
        <w:t>por mais tempo</w:t>
      </w:r>
      <w:r w:rsidR="00BB71C0">
        <w:t>,</w:t>
      </w:r>
      <w:r w:rsidR="0067391E">
        <w:t xml:space="preserve"> </w:t>
      </w:r>
      <w:r w:rsidR="00B66FF6">
        <w:t xml:space="preserve">identificando </w:t>
      </w:r>
      <w:r w:rsidR="0067391E">
        <w:t>quais notas musicais tocaram durante toda a música para haver</w:t>
      </w:r>
      <w:r w:rsidR="00861F97">
        <w:t xml:space="preserve"> maior</w:t>
      </w:r>
      <w:r w:rsidR="0067391E">
        <w:t xml:space="preserve"> consistência </w:t>
      </w:r>
      <w:r w:rsidR="00B66FF6">
        <w:t>na composição</w:t>
      </w:r>
      <w:r w:rsidR="0078793B">
        <w:t>.</w:t>
      </w:r>
      <w:commentRangeEnd w:id="13"/>
      <w:r w:rsidR="007B1C54">
        <w:rPr>
          <w:rStyle w:val="Refdecomentrio"/>
        </w:rPr>
        <w:commentReference w:id="13"/>
      </w:r>
    </w:p>
    <w:p w14:paraId="3F0F9EEA" w14:textId="40C287D4" w:rsidR="00830F7E" w:rsidRDefault="0078793B" w:rsidP="00555D3A">
      <w:pPr>
        <w:pStyle w:val="TF-TEXTO"/>
      </w:pPr>
      <w:r>
        <w:t>A partir deste</w:t>
      </w:r>
      <w:r w:rsidR="00555D3A">
        <w:t xml:space="preserve"> contexto, </w:t>
      </w:r>
      <w:r w:rsidR="00D859AE">
        <w:t>esse</w:t>
      </w:r>
      <w:r w:rsidR="00676996">
        <w:t xml:space="preserve"> trabalho </w:t>
      </w:r>
      <w:r w:rsidR="00555D3A">
        <w:t xml:space="preserve">propõe </w:t>
      </w:r>
      <w:r w:rsidR="00B714FF">
        <w:t xml:space="preserve">o </w:t>
      </w:r>
      <w:r w:rsidR="00C64CE5">
        <w:t>desenvolv</w:t>
      </w:r>
      <w:r w:rsidR="00B714FF">
        <w:t>imento de</w:t>
      </w:r>
      <w:r w:rsidR="00C64CE5">
        <w:t xml:space="preserve"> </w:t>
      </w:r>
      <w:r w:rsidR="00555D3A">
        <w:t xml:space="preserve">um modelo de aprendizagem de máquina </w:t>
      </w:r>
      <w:del w:id="14" w:author="Andreza Sartori" w:date="2020-12-07T14:27:00Z">
        <w:r w:rsidR="00B714FF" w:rsidDel="00371DCE">
          <w:delText xml:space="preserve">que seja </w:delText>
        </w:r>
      </w:del>
      <w:r w:rsidR="00555D3A">
        <w:t>capaz de analisar o estilo de músicas fornecidas</w:t>
      </w:r>
      <w:del w:id="15" w:author="Andreza Sartori" w:date="2020-12-07T14:30:00Z">
        <w:r w:rsidR="00555D3A" w:rsidDel="00936D79">
          <w:delText xml:space="preserve"> como entrada</w:delText>
        </w:r>
      </w:del>
      <w:r w:rsidR="00555D3A">
        <w:t xml:space="preserve">, </w:t>
      </w:r>
      <w:r w:rsidR="009D7965">
        <w:t>cria</w:t>
      </w:r>
      <w:r w:rsidR="00384244">
        <w:t>ndo</w:t>
      </w:r>
      <w:r w:rsidR="009D7965">
        <w:t xml:space="preserve"> composições originais que sejam indistinguíveis para um leigo ou </w:t>
      </w:r>
      <w:r w:rsidR="00BB71C0">
        <w:t>prolonga</w:t>
      </w:r>
      <w:r w:rsidR="00384244">
        <w:t>ndo</w:t>
      </w:r>
      <w:r w:rsidR="00BB71C0">
        <w:t xml:space="preserve"> </w:t>
      </w:r>
      <w:r w:rsidR="00830F7E">
        <w:t xml:space="preserve">músicas existentes </w:t>
      </w:r>
      <w:r w:rsidR="00874EC1">
        <w:t>adicionando</w:t>
      </w:r>
      <w:r w:rsidR="00830F7E">
        <w:t xml:space="preserve"> novos trecho</w:t>
      </w:r>
      <w:r w:rsidR="009D7965">
        <w:t>s</w:t>
      </w:r>
      <w:r w:rsidR="00830F7E">
        <w:t>.</w:t>
      </w:r>
      <w:r w:rsidR="006A1C18">
        <w:t xml:space="preserve"> </w:t>
      </w:r>
      <w:r w:rsidR="00C64CE5">
        <w:t>Para tanto, s</w:t>
      </w:r>
      <w:r w:rsidR="006A1C18">
        <w:t>erá utilizado uma base de dados contendo composições de piano de Frédéric Chopin</w:t>
      </w:r>
      <w:r w:rsidR="00830F7E">
        <w:t xml:space="preserve"> </w:t>
      </w:r>
      <w:r w:rsidR="006A1C18">
        <w:t xml:space="preserve">para </w:t>
      </w:r>
      <w:del w:id="16" w:author="Andreza Sartori" w:date="2020-12-07T14:38:00Z">
        <w:r w:rsidR="006A1C18" w:rsidDel="0035738D">
          <w:delText>se criar</w:delText>
        </w:r>
      </w:del>
      <w:ins w:id="17" w:author="Andreza Sartori" w:date="2020-12-07T14:38:00Z">
        <w:r w:rsidR="0035738D">
          <w:t>gerar</w:t>
        </w:r>
      </w:ins>
      <w:r w:rsidR="006A1C18">
        <w:t xml:space="preserve"> músicas </w:t>
      </w:r>
      <w:del w:id="18" w:author="Andreza Sartori" w:date="2020-12-07T14:42:00Z">
        <w:r w:rsidR="006A1C18" w:rsidDel="004F1379">
          <w:delText>que se assemelhem</w:delText>
        </w:r>
      </w:del>
      <w:ins w:id="19" w:author="Andreza Sartori" w:date="2020-12-07T14:42:00Z">
        <w:r w:rsidR="004F1379">
          <w:t>similares</w:t>
        </w:r>
      </w:ins>
      <w:r w:rsidR="006A1C18">
        <w:t xml:space="preserve"> a</w:t>
      </w:r>
      <w:r w:rsidR="006A1C18" w:rsidRPr="00A15F52">
        <w:t>o seu estilo</w:t>
      </w:r>
      <w:r w:rsidR="00A15F52">
        <w:t>, torna</w:t>
      </w:r>
      <w:r w:rsidR="00F355AA">
        <w:t>ndo</w:t>
      </w:r>
      <w:r w:rsidR="00A15F52">
        <w:t xml:space="preserve"> possível comparar as músicas geradas pelo modelo com as músicas do compositor original</w:t>
      </w:r>
      <w:r w:rsidR="006A1C18">
        <w:t>.</w:t>
      </w:r>
    </w:p>
    <w:p w14:paraId="152C20A3" w14:textId="12BE99EC" w:rsidR="00F255FC" w:rsidRPr="007D10F2" w:rsidRDefault="00F255FC" w:rsidP="007D10F2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31D92DE" w14:textId="268FD3EB" w:rsidR="00905BAD" w:rsidRDefault="00905BAD" w:rsidP="00905BAD">
      <w:pPr>
        <w:pStyle w:val="TF-TEXTO"/>
      </w:pPr>
      <w:r>
        <w:t>O objetivo deste trabalho é</w:t>
      </w:r>
      <w:r w:rsidR="00BB71C0">
        <w:t xml:space="preserve"> </w:t>
      </w:r>
      <w:r w:rsidR="00446E76">
        <w:t>disponibilizar</w:t>
      </w:r>
      <w:r w:rsidR="00BB71C0">
        <w:t xml:space="preserve"> um</w:t>
      </w:r>
      <w:r>
        <w:t xml:space="preserve"> </w:t>
      </w:r>
      <w:r w:rsidR="00FD2CFB">
        <w:t xml:space="preserve">modelo computacional </w:t>
      </w:r>
      <w:r>
        <w:t xml:space="preserve">capaz de gerar novos trechos a partir </w:t>
      </w:r>
      <w:r w:rsidR="00BB71C0">
        <w:t xml:space="preserve">de </w:t>
      </w:r>
      <w:r>
        <w:t>músicas</w:t>
      </w:r>
      <w:r w:rsidR="00FD2CFB">
        <w:t xml:space="preserve"> </w:t>
      </w:r>
      <w:r w:rsidR="006852F6">
        <w:t xml:space="preserve">já </w:t>
      </w:r>
      <w:r w:rsidR="00472299">
        <w:t xml:space="preserve">existentes </w:t>
      </w:r>
      <w:r w:rsidR="00FD2CFB">
        <w:t>de Chopin</w:t>
      </w:r>
      <w:r>
        <w:t>.</w:t>
      </w:r>
    </w:p>
    <w:p w14:paraId="60982E7B" w14:textId="4AAE05A3" w:rsidR="00905BAD" w:rsidRDefault="00905BAD" w:rsidP="00DA73CE">
      <w:pPr>
        <w:pStyle w:val="TF-TEXTO"/>
      </w:pPr>
      <w:r>
        <w:t>Os objetivos específicos são:</w:t>
      </w:r>
    </w:p>
    <w:p w14:paraId="1D476E8F" w14:textId="243A5511" w:rsidR="00905BAD" w:rsidRPr="00E73D58" w:rsidRDefault="0097480B" w:rsidP="00C84A49">
      <w:pPr>
        <w:pStyle w:val="TF-ALNEA"/>
      </w:pPr>
      <w:r w:rsidRPr="0097480B">
        <w:t>avaliar a eficiência e a adaptabilidade do modelo</w:t>
      </w:r>
      <w:r w:rsidR="00BB71C0">
        <w:t xml:space="preserve"> de Redes Neurais </w:t>
      </w:r>
      <w:r w:rsidR="00446E76">
        <w:t>Recorrentes</w:t>
      </w:r>
      <w:r w:rsidR="00C84A49">
        <w:t>;</w:t>
      </w:r>
    </w:p>
    <w:p w14:paraId="3EEAE61E" w14:textId="68BE344D" w:rsidR="00213FC3" w:rsidRPr="003313FC" w:rsidRDefault="0088155C" w:rsidP="00DA73CE">
      <w:pPr>
        <w:pStyle w:val="TF-ALNEA"/>
      </w:pPr>
      <w:r w:rsidRPr="003313FC">
        <w:t xml:space="preserve">analisar </w:t>
      </w:r>
      <w:r w:rsidR="00BB71C0">
        <w:t xml:space="preserve">automaticamente </w:t>
      </w:r>
      <w:r w:rsidRPr="003313FC">
        <w:t xml:space="preserve">se as </w:t>
      </w:r>
      <w:r w:rsidR="00213FC3" w:rsidRPr="003313FC">
        <w:t>músicas geradas não copi</w:t>
      </w:r>
      <w:r w:rsidR="00BB71C0">
        <w:t>a</w:t>
      </w:r>
      <w:r w:rsidR="00213FC3" w:rsidRPr="003313FC">
        <w:t xml:space="preserve">m trechos de músicas </w:t>
      </w:r>
      <w:r w:rsidR="00446E76">
        <w:t xml:space="preserve">existentes </w:t>
      </w:r>
      <w:r w:rsidR="00F105AD">
        <w:t>d</w:t>
      </w:r>
      <w:r w:rsidR="00446E76">
        <w:t>a</w:t>
      </w:r>
      <w:r w:rsidR="00213FC3" w:rsidRPr="003313FC">
        <w:t xml:space="preserve"> base de dados</w:t>
      </w:r>
      <w:r w:rsidRPr="003313FC">
        <w:t>;</w:t>
      </w:r>
    </w:p>
    <w:p w14:paraId="4D25C241" w14:textId="7E0B5A1F" w:rsidR="00905BAD" w:rsidRPr="003313FC" w:rsidRDefault="005C0B4F" w:rsidP="00DA73CE">
      <w:pPr>
        <w:pStyle w:val="TF-ALNEA"/>
      </w:pPr>
      <w:r w:rsidRPr="003313FC">
        <w:t>a</w:t>
      </w:r>
      <w:r w:rsidR="00DE764F" w:rsidRPr="003313FC">
        <w:t>valiar as músicas geradas</w:t>
      </w:r>
      <w:r w:rsidR="00C41AF7">
        <w:t xml:space="preserve"> através de um questionário</w:t>
      </w:r>
      <w:r w:rsidR="00DE764F" w:rsidRPr="003313FC">
        <w:t xml:space="preserve">, </w:t>
      </w:r>
      <w:r w:rsidR="00905BAD" w:rsidRPr="003313FC">
        <w:t xml:space="preserve">verificando se </w:t>
      </w:r>
      <w:r w:rsidR="0AA38543" w:rsidRPr="003313FC">
        <w:t>é possível</w:t>
      </w:r>
      <w:r w:rsidR="00905BAD" w:rsidRPr="003313FC">
        <w:t xml:space="preserve"> identificar quais músicas foram geradas </w:t>
      </w:r>
      <w:r w:rsidR="06FE8286" w:rsidRPr="003313FC">
        <w:t>p</w:t>
      </w:r>
      <w:r w:rsidR="00905BAD" w:rsidRPr="003313FC">
        <w:t>e</w:t>
      </w:r>
      <w:r w:rsidR="06FE8286" w:rsidRPr="003313FC">
        <w:t>la RNA</w:t>
      </w:r>
      <w:r w:rsidR="00905BAD" w:rsidRPr="003313FC">
        <w:t xml:space="preserve"> dentre as </w:t>
      </w:r>
      <w:r w:rsidR="07E24FA2" w:rsidRPr="003313FC">
        <w:t xml:space="preserve">músicas </w:t>
      </w:r>
      <w:r w:rsidR="00905BAD" w:rsidRPr="003313FC">
        <w:t>originais.</w:t>
      </w:r>
    </w:p>
    <w:p w14:paraId="0F83796A" w14:textId="77777777" w:rsidR="00A44581" w:rsidRDefault="00A44581" w:rsidP="00424AD5">
      <w:pPr>
        <w:pStyle w:val="Ttulo1"/>
      </w:pPr>
      <w:bookmarkStart w:id="34" w:name="_Toc419598587"/>
      <w:r>
        <w:t xml:space="preserve">trabalhos </w:t>
      </w:r>
      <w:r w:rsidRPr="00FC4A9F">
        <w:t>correlatos</w:t>
      </w:r>
    </w:p>
    <w:p w14:paraId="23F9437D" w14:textId="5CF01757" w:rsidR="00A91702" w:rsidRPr="004E1041" w:rsidRDefault="003D686A" w:rsidP="00FA5504">
      <w:pPr>
        <w:pStyle w:val="TF-TEXTO"/>
      </w:pPr>
      <w:r>
        <w:t>Nest</w:t>
      </w:r>
      <w:r w:rsidR="00FD2CFB">
        <w:t>e</w:t>
      </w:r>
      <w:r>
        <w:t xml:space="preserve"> </w:t>
      </w:r>
      <w:r w:rsidR="00FD2CFB">
        <w:t>capítulo</w:t>
      </w:r>
      <w:r>
        <w:t xml:space="preserve"> são apresentados trabalhos com objetivos semelhantes ao do estudo proposto. </w:t>
      </w:r>
      <w:r w:rsidR="00FD2CFB">
        <w:t xml:space="preserve">A seção 2.1 descreve </w:t>
      </w:r>
      <w:r>
        <w:t xml:space="preserve">um </w:t>
      </w:r>
      <w:r w:rsidRPr="00C11E83">
        <w:rPr>
          <w:i/>
          <w:iCs/>
        </w:rPr>
        <w:t>plugin</w:t>
      </w:r>
      <w:r>
        <w:t xml:space="preserve"> de geração de trechos de corais de Bach para o programa </w:t>
      </w:r>
      <w:proofErr w:type="spellStart"/>
      <w:r>
        <w:t>MuseScore</w:t>
      </w:r>
      <w:proofErr w:type="spellEnd"/>
      <w:r>
        <w:t xml:space="preserve"> (HADJERES </w:t>
      </w:r>
      <w:r w:rsidRPr="00C11E83">
        <w:rPr>
          <w:i/>
          <w:iCs/>
        </w:rPr>
        <w:t>et al</w:t>
      </w:r>
      <w:r>
        <w:t>., 2017)</w:t>
      </w:r>
      <w:r w:rsidR="00FD2CFB">
        <w:t xml:space="preserve">. </w:t>
      </w:r>
      <w:r w:rsidR="008D1532">
        <w:t>A</w:t>
      </w:r>
      <w:r w:rsidR="00FD2CFB">
        <w:t xml:space="preserve"> seção 2.2 discorre sobre um</w:t>
      </w:r>
      <w:r>
        <w:t>a biblioteca Magenta para gerar músicas ao estilo de Bach e avaliar as músicas geradas</w:t>
      </w:r>
      <w:r w:rsidR="00203706">
        <w:t xml:space="preserve"> (</w:t>
      </w:r>
      <w:r w:rsidR="003C32F8">
        <w:t xml:space="preserve">SÁ </w:t>
      </w:r>
      <w:r w:rsidR="00203706">
        <w:t xml:space="preserve">JÚNIOR </w:t>
      </w:r>
      <w:r w:rsidR="00203706" w:rsidRPr="006B1AE0">
        <w:rPr>
          <w:i/>
          <w:iCs/>
        </w:rPr>
        <w:t>et al</w:t>
      </w:r>
      <w:r w:rsidR="00203706">
        <w:t>., 2019)</w:t>
      </w:r>
      <w:r w:rsidR="00FD2CFB">
        <w:t xml:space="preserve">. Por fim, a seção 2.3 aborda a utilização de </w:t>
      </w:r>
      <w:r w:rsidR="00643BE6">
        <w:t>algoritmos genéticos</w:t>
      </w:r>
      <w:r w:rsidR="00203706">
        <w:t xml:space="preserve"> para geração de melodias ao estilo de </w:t>
      </w:r>
      <w:r w:rsidR="009242F9">
        <w:t xml:space="preserve">Bela </w:t>
      </w:r>
      <w:proofErr w:type="spellStart"/>
      <w:r w:rsidR="00203706">
        <w:t>Bartok</w:t>
      </w:r>
      <w:proofErr w:type="spellEnd"/>
      <w:r w:rsidR="00203706">
        <w:t xml:space="preserve"> (CHEN</w:t>
      </w:r>
      <w:r w:rsidR="00FD2CFB">
        <w:t>;</w:t>
      </w:r>
      <w:r w:rsidR="00203706">
        <w:t xml:space="preserve"> MIIKULAINEN, 2001)</w:t>
      </w:r>
      <w:r w:rsidR="005D309A">
        <w:t>.</w:t>
      </w:r>
    </w:p>
    <w:p w14:paraId="4BC56702" w14:textId="2AA6C7D7" w:rsidR="00A44581" w:rsidRPr="0048204C" w:rsidRDefault="00C34018" w:rsidP="00C6580E">
      <w:pPr>
        <w:pStyle w:val="Ttulo2"/>
        <w:rPr>
          <w:lang w:val="en-US"/>
        </w:rPr>
      </w:pPr>
      <w:r w:rsidRPr="0048204C">
        <w:rPr>
          <w:rStyle w:val="normaltextrun"/>
          <w:lang w:val="en-US"/>
        </w:rPr>
        <w:lastRenderedPageBreak/>
        <w:t>DEEPBACH: A STEERABLE MODEL FOR BACH CHORALES GENERATION</w:t>
      </w:r>
    </w:p>
    <w:p w14:paraId="6EFCB7A5" w14:textId="3820645E" w:rsidR="00C34018" w:rsidRPr="00C6580E" w:rsidRDefault="00C34018" w:rsidP="00C6580E">
      <w:pPr>
        <w:pStyle w:val="TF-TEXTO"/>
      </w:pPr>
      <w:proofErr w:type="spellStart"/>
      <w:r w:rsidRPr="00C6580E">
        <w:rPr>
          <w:rStyle w:val="spellingerror"/>
        </w:rPr>
        <w:t>Hadjeres</w:t>
      </w:r>
      <w:proofErr w:type="spellEnd"/>
      <w:r w:rsidRPr="00C6580E">
        <w:rPr>
          <w:rStyle w:val="normaltextrun"/>
        </w:rPr>
        <w:t> </w:t>
      </w:r>
      <w:r w:rsidRPr="006B1AE0">
        <w:rPr>
          <w:rStyle w:val="normaltextrun"/>
          <w:i/>
          <w:iCs/>
        </w:rPr>
        <w:t>et al.</w:t>
      </w:r>
      <w:r w:rsidRPr="00C6580E">
        <w:rPr>
          <w:rStyle w:val="normaltextrun"/>
        </w:rPr>
        <w:t xml:space="preserve"> (2017) d</w:t>
      </w:r>
      <w:r w:rsidRPr="00C6580E">
        <w:t>esenvolv</w:t>
      </w:r>
      <w:r w:rsidRPr="00C6580E">
        <w:rPr>
          <w:rStyle w:val="normaltextrun"/>
        </w:rPr>
        <w:t>eram um modelo probabilístico gráfico para representar músicas polifônicas e, em específico, harmonizações</w:t>
      </w:r>
      <w:r w:rsidR="001A75AB">
        <w:rPr>
          <w:rStyle w:val="normaltextrun"/>
        </w:rPr>
        <w:t xml:space="preserve"> de</w:t>
      </w:r>
      <w:r w:rsidRPr="00C6580E">
        <w:rPr>
          <w:rStyle w:val="normaltextrun"/>
        </w:rPr>
        <w:t xml:space="preserve"> corais de Johann Sebastian Bach. </w:t>
      </w:r>
      <w:r w:rsidR="00C64CE5">
        <w:rPr>
          <w:rStyle w:val="normaltextrun"/>
        </w:rPr>
        <w:t>Diante do modelo descrito,</w:t>
      </w:r>
      <w:r w:rsidRPr="00C6580E">
        <w:rPr>
          <w:rStyle w:val="normaltextrun"/>
        </w:rPr>
        <w:t> </w:t>
      </w:r>
      <w:r w:rsidR="008B2D85">
        <w:rPr>
          <w:rStyle w:val="normaltextrun"/>
        </w:rPr>
        <w:t>foi</w:t>
      </w:r>
      <w:r w:rsidRPr="00C6580E">
        <w:rPr>
          <w:rStyle w:val="normaltextrun"/>
        </w:rPr>
        <w:t> </w:t>
      </w:r>
      <w:r w:rsidR="0082538A">
        <w:rPr>
          <w:rStyle w:val="normaltextrun"/>
        </w:rPr>
        <w:t xml:space="preserve">possível </w:t>
      </w:r>
      <w:r w:rsidRPr="00C6580E">
        <w:rPr>
          <w:rStyle w:val="normaltextrun"/>
        </w:rPr>
        <w:t xml:space="preserve">gerar corais no estilo </w:t>
      </w:r>
      <w:r w:rsidR="00BB71C0">
        <w:rPr>
          <w:rStyle w:val="normaltextrun"/>
        </w:rPr>
        <w:t xml:space="preserve">da música </w:t>
      </w:r>
      <w:r w:rsidRPr="00C6580E">
        <w:rPr>
          <w:rStyle w:val="normaltextrun"/>
        </w:rPr>
        <w:t>de Bach</w:t>
      </w:r>
      <w:r w:rsidR="00BB71C0">
        <w:rPr>
          <w:rStyle w:val="normaltextrun"/>
        </w:rPr>
        <w:t>,</w:t>
      </w:r>
      <w:r w:rsidRPr="00C6580E">
        <w:rPr>
          <w:rStyle w:val="normaltextrun"/>
        </w:rPr>
        <w:t xml:space="preserve"> de modo </w:t>
      </w:r>
      <w:r w:rsidR="008F70C5">
        <w:rPr>
          <w:rStyle w:val="normaltextrun"/>
        </w:rPr>
        <w:t xml:space="preserve">que o autor da </w:t>
      </w:r>
      <w:r w:rsidR="00DE587F">
        <w:rPr>
          <w:rStyle w:val="normaltextrun"/>
        </w:rPr>
        <w:t>música</w:t>
      </w:r>
      <w:r w:rsidR="008F70C5">
        <w:rPr>
          <w:rStyle w:val="normaltextrun"/>
        </w:rPr>
        <w:t xml:space="preserve"> fosse </w:t>
      </w:r>
      <w:r w:rsidRPr="00C6580E">
        <w:rPr>
          <w:rStyle w:val="normaltextrun"/>
        </w:rPr>
        <w:t xml:space="preserve">imperceptível </w:t>
      </w:r>
      <w:r w:rsidR="008F70C5">
        <w:rPr>
          <w:rStyle w:val="normaltextrun"/>
        </w:rPr>
        <w:t xml:space="preserve">quanto a sua </w:t>
      </w:r>
      <w:r w:rsidR="00150827">
        <w:rPr>
          <w:rStyle w:val="normaltextrun"/>
        </w:rPr>
        <w:t>origem</w:t>
      </w:r>
      <w:r w:rsidR="008F70C5">
        <w:rPr>
          <w:rStyle w:val="normaltextrun"/>
        </w:rPr>
        <w:t xml:space="preserve">, gerada automaticamente </w:t>
      </w:r>
      <w:r w:rsidRPr="00C6580E">
        <w:rPr>
          <w:rStyle w:val="normaltextrun"/>
        </w:rPr>
        <w:t>ou pelo próprio compositor</w:t>
      </w:r>
      <w:r w:rsidR="00150827">
        <w:rPr>
          <w:rStyle w:val="normaltextrun"/>
        </w:rPr>
        <w:t xml:space="preserve">. </w:t>
      </w:r>
      <w:r w:rsidR="0082538A">
        <w:rPr>
          <w:rStyle w:val="normaltextrun"/>
        </w:rPr>
        <w:t>N</w:t>
      </w:r>
      <w:r w:rsidR="008F70C5">
        <w:rPr>
          <w:rStyle w:val="normaltextrun"/>
        </w:rPr>
        <w:t xml:space="preserve">o modelo, o </w:t>
      </w:r>
      <w:r w:rsidRPr="00C6580E">
        <w:rPr>
          <w:rStyle w:val="normaltextrun"/>
        </w:rPr>
        <w:t xml:space="preserve">usuário </w:t>
      </w:r>
      <w:r w:rsidR="00616808">
        <w:rPr>
          <w:rStyle w:val="normaltextrun"/>
        </w:rPr>
        <w:t xml:space="preserve">podia </w:t>
      </w:r>
      <w:r w:rsidRPr="00C6580E">
        <w:rPr>
          <w:rStyle w:val="normaltextrun"/>
        </w:rPr>
        <w:t xml:space="preserve">mudar a forma como a música </w:t>
      </w:r>
      <w:r w:rsidR="00616808">
        <w:rPr>
          <w:rStyle w:val="normaltextrun"/>
        </w:rPr>
        <w:t>era</w:t>
      </w:r>
      <w:r w:rsidRPr="00C6580E">
        <w:rPr>
          <w:rStyle w:val="normaltextrun"/>
        </w:rPr>
        <w:t xml:space="preserve"> gerada</w:t>
      </w:r>
      <w:r w:rsidR="00DE587F">
        <w:rPr>
          <w:rStyle w:val="normaltextrun"/>
        </w:rPr>
        <w:t xml:space="preserve"> </w:t>
      </w:r>
      <w:r w:rsidRPr="00C6580E">
        <w:rPr>
          <w:rStyle w:val="normaltextrun"/>
        </w:rPr>
        <w:t>definindo por conta própria algumas limitações como notas, ritmos e cadências na peça gerada.</w:t>
      </w:r>
      <w:r w:rsidRPr="00C6580E">
        <w:rPr>
          <w:rStyle w:val="eop"/>
        </w:rPr>
        <w:t> </w:t>
      </w:r>
      <w:r w:rsidRPr="3A6C4180">
        <w:rPr>
          <w:rStyle w:val="normaltextrun"/>
        </w:rPr>
        <w:t xml:space="preserve">A </w:t>
      </w:r>
      <w:r w:rsidR="00A86C5C">
        <w:rPr>
          <w:rStyle w:val="normaltextrun"/>
        </w:rPr>
        <w:fldChar w:fldCharType="begin"/>
      </w:r>
      <w:r w:rsidR="00A86C5C">
        <w:rPr>
          <w:rStyle w:val="normaltextrun"/>
        </w:rPr>
        <w:instrText xml:space="preserve"> REF _Ref57061527 \h </w:instrText>
      </w:r>
      <w:r w:rsidR="00A86C5C">
        <w:rPr>
          <w:rStyle w:val="normaltextrun"/>
        </w:rPr>
      </w:r>
      <w:r w:rsidR="00A86C5C">
        <w:rPr>
          <w:rStyle w:val="normaltextrun"/>
        </w:rPr>
        <w:fldChar w:fldCharType="separate"/>
      </w:r>
      <w:r w:rsidR="00B015BB" w:rsidRPr="00A86C5C">
        <w:t xml:space="preserve">Figura </w:t>
      </w:r>
      <w:r w:rsidR="00B015BB">
        <w:rPr>
          <w:noProof/>
        </w:rPr>
        <w:t>1</w:t>
      </w:r>
      <w:r w:rsidR="00A86C5C">
        <w:rPr>
          <w:rStyle w:val="normaltextrun"/>
        </w:rPr>
        <w:fldChar w:fldCharType="end"/>
      </w:r>
      <w:r w:rsidR="00A86C5C">
        <w:rPr>
          <w:rStyle w:val="normaltextrun"/>
        </w:rPr>
        <w:t xml:space="preserve"> </w:t>
      </w:r>
      <w:r w:rsidRPr="3A6C4180">
        <w:rPr>
          <w:rStyle w:val="normaltextrun"/>
        </w:rPr>
        <w:t>demonstra como os dados do coral são</w:t>
      </w:r>
      <w:r w:rsidR="00616808">
        <w:rPr>
          <w:rStyle w:val="normaltextrun"/>
        </w:rPr>
        <w:t xml:space="preserve"> extraídos. Eles </w:t>
      </w:r>
      <w:r w:rsidR="00D27816">
        <w:rPr>
          <w:rStyle w:val="normaltextrun"/>
        </w:rPr>
        <w:t>foram</w:t>
      </w:r>
      <w:r w:rsidRPr="3A6C4180">
        <w:rPr>
          <w:rStyle w:val="normaltextrun"/>
        </w:rPr>
        <w:t xml:space="preserve"> dividido</w:t>
      </w:r>
      <w:r w:rsidR="00616808">
        <w:rPr>
          <w:rStyle w:val="normaltextrun"/>
        </w:rPr>
        <w:t>s</w:t>
      </w:r>
      <w:r w:rsidRPr="3A6C4180">
        <w:rPr>
          <w:rStyle w:val="normaltextrun"/>
        </w:rPr>
        <w:t xml:space="preserve"> em quatro vozes (soprano, alto, tenor e baixo), </w:t>
      </w:r>
      <w:r w:rsidR="00616808">
        <w:rPr>
          <w:rStyle w:val="normaltextrun"/>
        </w:rPr>
        <w:t>sendo</w:t>
      </w:r>
      <w:r w:rsidRPr="3A6C4180">
        <w:rPr>
          <w:rStyle w:val="normaltextrun"/>
        </w:rPr>
        <w:t xml:space="preserve"> representados numa tabela em função do tempo da música, </w:t>
      </w:r>
      <w:r w:rsidR="00616808">
        <w:rPr>
          <w:rStyle w:val="normaltextrun"/>
        </w:rPr>
        <w:t xml:space="preserve">indicando se uma </w:t>
      </w:r>
      <w:r w:rsidRPr="3A6C4180">
        <w:rPr>
          <w:rStyle w:val="normaltextrun"/>
        </w:rPr>
        <w:t>voz está parada ou mantendo uma nota.</w:t>
      </w:r>
      <w:r w:rsidRPr="3A6C4180">
        <w:rPr>
          <w:rStyle w:val="eop"/>
        </w:rPr>
        <w:t> </w:t>
      </w:r>
    </w:p>
    <w:p w14:paraId="2755554E" w14:textId="77F31F50" w:rsidR="00A86C5C" w:rsidRPr="00A86C5C" w:rsidRDefault="00A86C5C" w:rsidP="00446E76">
      <w:pPr>
        <w:pStyle w:val="TF-LEGENDA"/>
        <w:rPr>
          <w:rFonts w:ascii="Segoe UI" w:hAnsi="Segoe UI" w:cs="Segoe UI"/>
        </w:rPr>
      </w:pPr>
      <w:bookmarkStart w:id="35" w:name="_Ref57061527"/>
      <w:bookmarkStart w:id="36" w:name="_Ref57061521"/>
      <w:r w:rsidRPr="00A86C5C"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1</w:t>
      </w:r>
      <w:r w:rsidR="00997EC9">
        <w:rPr>
          <w:noProof/>
        </w:rPr>
        <w:fldChar w:fldCharType="end"/>
      </w:r>
      <w:bookmarkEnd w:id="35"/>
      <w:r>
        <w:t xml:space="preserve"> </w:t>
      </w:r>
      <w:r w:rsidRPr="00C34018">
        <w:rPr>
          <w:rStyle w:val="normaltextrun"/>
        </w:rPr>
        <w:t xml:space="preserve">– </w:t>
      </w:r>
      <w:commentRangeStart w:id="37"/>
      <w:r w:rsidRPr="00C34018">
        <w:rPr>
          <w:rStyle w:val="normaltextrun"/>
        </w:rPr>
        <w:t xml:space="preserve">Dados extraídos do </w:t>
      </w:r>
      <w:r w:rsidRPr="00446E76">
        <w:rPr>
          <w:rStyle w:val="normaltextrun"/>
        </w:rPr>
        <w:t>coral</w:t>
      </w:r>
      <w:bookmarkEnd w:id="36"/>
      <w:commentRangeEnd w:id="37"/>
      <w:r w:rsidR="00476D70">
        <w:rPr>
          <w:rStyle w:val="Refdecomentrio"/>
        </w:rPr>
        <w:commentReference w:id="37"/>
      </w:r>
    </w:p>
    <w:p w14:paraId="3609F836" w14:textId="77777777" w:rsidR="00344BF3" w:rsidRPr="00CB1253" w:rsidRDefault="00CB3245" w:rsidP="00CB1253">
      <w:pPr>
        <w:pStyle w:val="TF-FIGURA"/>
        <w:spacing w:after="0"/>
        <w:rPr>
          <w:rStyle w:val="eop"/>
        </w:rPr>
      </w:pPr>
      <w:r w:rsidRPr="00CB1253">
        <w:rPr>
          <w:noProof/>
        </w:rPr>
        <w:drawing>
          <wp:inline distT="0" distB="0" distL="0" distR="0" wp14:anchorId="59820CFA" wp14:editId="041F136A">
            <wp:extent cx="3314700" cy="1343025"/>
            <wp:effectExtent l="19050" t="19050" r="19050" b="28575"/>
            <wp:docPr id="1137287880" name="Imagem 1137287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372878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4018" w:rsidRPr="00CB1253">
        <w:rPr>
          <w:rStyle w:val="eop"/>
        </w:rPr>
        <w:t> </w:t>
      </w:r>
    </w:p>
    <w:p w14:paraId="50321722" w14:textId="0C7FAA8D" w:rsidR="00C6580E" w:rsidRPr="00344BF3" w:rsidRDefault="00C34018" w:rsidP="00446E76">
      <w:pPr>
        <w:pStyle w:val="TF-FONTE"/>
      </w:pPr>
      <w:r w:rsidRPr="00344BF3">
        <w:t>Fonte: </w:t>
      </w:r>
      <w:proofErr w:type="spellStart"/>
      <w:r w:rsidRPr="00446E76">
        <w:t>Hadjeres</w:t>
      </w:r>
      <w:proofErr w:type="spellEnd"/>
      <w:r w:rsidRPr="00344BF3">
        <w:t> </w:t>
      </w:r>
      <w:r w:rsidRPr="00446E76">
        <w:rPr>
          <w:i/>
          <w:iCs/>
        </w:rPr>
        <w:t>et al</w:t>
      </w:r>
      <w:r w:rsidRPr="00344BF3">
        <w:t>. (2017).</w:t>
      </w:r>
    </w:p>
    <w:p w14:paraId="68491656" w14:textId="5782F087" w:rsidR="00C34018" w:rsidRPr="00A34EF0" w:rsidRDefault="00C34018" w:rsidP="00A86C5C">
      <w:pPr>
        <w:pStyle w:val="TF-TEXTO"/>
      </w:pPr>
      <w:r w:rsidRPr="3A6C4180">
        <w:rPr>
          <w:rStyle w:val="normaltextrun"/>
        </w:rPr>
        <w:t xml:space="preserve">A </w:t>
      </w:r>
      <w:r w:rsidR="00336194">
        <w:rPr>
          <w:rStyle w:val="normaltextrun"/>
        </w:rPr>
        <w:fldChar w:fldCharType="begin"/>
      </w:r>
      <w:r w:rsidR="00336194">
        <w:rPr>
          <w:rStyle w:val="normaltextrun"/>
        </w:rPr>
        <w:instrText xml:space="preserve"> REF _Ref57061788 \h </w:instrText>
      </w:r>
      <w:r w:rsidR="00336194">
        <w:rPr>
          <w:rStyle w:val="normaltextrun"/>
        </w:rPr>
      </w:r>
      <w:r w:rsidR="00336194">
        <w:rPr>
          <w:rStyle w:val="normaltextrun"/>
        </w:rPr>
        <w:fldChar w:fldCharType="separate"/>
      </w:r>
      <w:r w:rsidR="00B015BB" w:rsidRPr="00A86C5C">
        <w:t xml:space="preserve">Figura </w:t>
      </w:r>
      <w:r w:rsidR="00B015BB">
        <w:rPr>
          <w:noProof/>
        </w:rPr>
        <w:t>2</w:t>
      </w:r>
      <w:r w:rsidR="00336194">
        <w:rPr>
          <w:rStyle w:val="normaltextrun"/>
        </w:rPr>
        <w:fldChar w:fldCharType="end"/>
      </w:r>
      <w:r w:rsidR="00336194">
        <w:rPr>
          <w:rStyle w:val="normaltextrun"/>
        </w:rPr>
        <w:t xml:space="preserve"> </w:t>
      </w:r>
      <w:r w:rsidRPr="3A6C4180">
        <w:rPr>
          <w:rStyle w:val="normaltextrun"/>
        </w:rPr>
        <w:t xml:space="preserve">representa a arquitetura das </w:t>
      </w:r>
      <w:proofErr w:type="spellStart"/>
      <w:r w:rsidR="00BB71C0">
        <w:rPr>
          <w:rStyle w:val="normaltextrun"/>
        </w:rPr>
        <w:t>RNA</w:t>
      </w:r>
      <w:r w:rsidR="00AD6BDE">
        <w:rPr>
          <w:rStyle w:val="normaltextrun"/>
        </w:rPr>
        <w:t>s</w:t>
      </w:r>
      <w:proofErr w:type="spellEnd"/>
      <w:r w:rsidRPr="3A6C4180">
        <w:rPr>
          <w:rStyle w:val="normaltextrun"/>
        </w:rPr>
        <w:t> do algoritmo</w:t>
      </w:r>
      <w:r w:rsidR="000D5C32">
        <w:rPr>
          <w:rStyle w:val="normaltextrun"/>
        </w:rPr>
        <w:t xml:space="preserve">. </w:t>
      </w:r>
      <w:r w:rsidR="00D231CF">
        <w:rPr>
          <w:rStyle w:val="normaltextrun"/>
        </w:rPr>
        <w:t>Nela, f</w:t>
      </w:r>
      <w:r w:rsidR="000D5C32">
        <w:rPr>
          <w:rStyle w:val="normaltextrun"/>
        </w:rPr>
        <w:t xml:space="preserve">oram utilizadas </w:t>
      </w:r>
      <w:r w:rsidRPr="3A6C4180">
        <w:rPr>
          <w:rStyle w:val="normaltextrun"/>
        </w:rPr>
        <w:t xml:space="preserve">quatro </w:t>
      </w:r>
      <w:proofErr w:type="spellStart"/>
      <w:r w:rsidR="63490F5C" w:rsidRPr="3A6C4180">
        <w:rPr>
          <w:rStyle w:val="normaltextrun"/>
        </w:rPr>
        <w:t>RNA</w:t>
      </w:r>
      <w:r w:rsidR="00AD6BDE">
        <w:rPr>
          <w:rStyle w:val="normaltextrun"/>
        </w:rPr>
        <w:t>s</w:t>
      </w:r>
      <w:proofErr w:type="spellEnd"/>
      <w:r w:rsidR="00AD6BDE">
        <w:rPr>
          <w:rStyle w:val="normaltextrun"/>
        </w:rPr>
        <w:t>:</w:t>
      </w:r>
      <w:r w:rsidRPr="3A6C4180">
        <w:rPr>
          <w:rStyle w:val="normaltextrun"/>
        </w:rPr>
        <w:t xml:space="preserve"> 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que </w:t>
      </w:r>
      <w:r w:rsidR="00E23787">
        <w:rPr>
          <w:rStyle w:val="normaltextrun"/>
        </w:rPr>
        <w:t>analisa</w:t>
      </w:r>
      <w:r w:rsidRPr="3A6C4180">
        <w:rPr>
          <w:rStyle w:val="normaltextrun"/>
        </w:rPr>
        <w:t xml:space="preserve"> os dados anteriores ao tempo atual (o passado)</w:t>
      </w:r>
      <w:ins w:id="38" w:author="Andreza Sartori" w:date="2020-12-07T14:55:00Z">
        <w:r w:rsidR="00C2310A">
          <w:rPr>
            <w:rStyle w:val="normaltextrun"/>
          </w:rPr>
          <w:t>;</w:t>
        </w:r>
      </w:ins>
      <w:del w:id="39" w:author="Andreza Sartori" w:date="2020-12-07T14:55:00Z">
        <w:r w:rsidR="00AD6BDE" w:rsidDel="00C2310A">
          <w:rPr>
            <w:rStyle w:val="normaltextrun"/>
          </w:rPr>
          <w:delText>,</w:delText>
        </w:r>
      </w:del>
      <w:r w:rsidRPr="3A6C4180">
        <w:rPr>
          <w:rStyle w:val="normaltextrun"/>
        </w:rPr>
        <w:t> uma</w:t>
      </w:r>
      <w:r w:rsidR="00AD6BDE">
        <w:rPr>
          <w:rStyle w:val="normaltextrun"/>
        </w:rPr>
        <w:t xml:space="preserve"> RN</w:t>
      </w:r>
      <w:r w:rsidR="00A515FD">
        <w:rPr>
          <w:rStyle w:val="normaltextrun"/>
        </w:rPr>
        <w:t>R</w:t>
      </w:r>
      <w:r w:rsidRPr="3A6C4180">
        <w:rPr>
          <w:rStyle w:val="normaltextrun"/>
        </w:rPr>
        <w:t xml:space="preserve"> para os dados posteriores ao tempo atual (o futuro)</w:t>
      </w:r>
      <w:ins w:id="40" w:author="Andreza Sartori" w:date="2020-12-07T14:55:00Z">
        <w:r w:rsidR="00C2310A">
          <w:rPr>
            <w:rStyle w:val="normaltextrun"/>
          </w:rPr>
          <w:t>;</w:t>
        </w:r>
      </w:ins>
      <w:del w:id="41" w:author="Andreza Sartori" w:date="2020-12-07T14:55:00Z">
        <w:r w:rsidR="00514D0E" w:rsidDel="00C2310A">
          <w:rPr>
            <w:rStyle w:val="normaltextrun"/>
          </w:rPr>
          <w:delText>,</w:delText>
        </w:r>
      </w:del>
      <w:r w:rsidRPr="3A6C4180">
        <w:rPr>
          <w:rStyle w:val="normaltextrun"/>
        </w:rPr>
        <w:t xml:space="preserve"> </w:t>
      </w:r>
      <w:del w:id="42" w:author="Andreza Sartori" w:date="2020-12-07T14:53:00Z">
        <w:r w:rsidRPr="3A6C4180" w:rsidDel="00117E77">
          <w:rPr>
            <w:rStyle w:val="normaltextrun"/>
          </w:rPr>
          <w:delText xml:space="preserve">há </w:delText>
        </w:r>
      </w:del>
      <w:r w:rsidRPr="3A6C4180">
        <w:rPr>
          <w:rStyle w:val="normaltextrun"/>
        </w:rPr>
        <w:t>uma rede neural não recorrente para processar os dados do tempo atual</w:t>
      </w:r>
      <w:ins w:id="43" w:author="Andreza Sartori" w:date="2020-12-07T14:56:00Z">
        <w:r w:rsidR="00056F15">
          <w:rPr>
            <w:rStyle w:val="normaltextrun"/>
          </w:rPr>
          <w:t>;</w:t>
        </w:r>
      </w:ins>
      <w:r w:rsidR="000B45D2">
        <w:rPr>
          <w:rStyle w:val="normaltextrun"/>
        </w:rPr>
        <w:t xml:space="preserve"> e</w:t>
      </w:r>
      <w:ins w:id="44" w:author="Andreza Sartori" w:date="2020-12-07T14:56:00Z">
        <w:r w:rsidR="00056F15">
          <w:rPr>
            <w:rStyle w:val="normaltextrun"/>
          </w:rPr>
          <w:t>,</w:t>
        </w:r>
      </w:ins>
      <w:r w:rsidR="000B45D2">
        <w:rPr>
          <w:rStyle w:val="normaltextrun"/>
        </w:rPr>
        <w:t xml:space="preserve"> então o</w:t>
      </w:r>
      <w:r w:rsidR="000D5C32">
        <w:rPr>
          <w:rStyle w:val="normaltextrun"/>
        </w:rPr>
        <w:t xml:space="preserve"> resultado dessas </w:t>
      </w:r>
      <w:r w:rsidRPr="3A6C4180">
        <w:rPr>
          <w:rStyle w:val="normaltextrun"/>
        </w:rPr>
        <w:t xml:space="preserve">três redes é passado para </w:t>
      </w:r>
      <w:r w:rsidR="000D5C32">
        <w:rPr>
          <w:rStyle w:val="normaltextrun"/>
        </w:rPr>
        <w:t>uma</w:t>
      </w:r>
      <w:r w:rsidR="00AB5C51">
        <w:rPr>
          <w:rStyle w:val="normaltextrun"/>
        </w:rPr>
        <w:t xml:space="preserve"> última</w:t>
      </w:r>
      <w:r w:rsidR="000B45D2">
        <w:rPr>
          <w:rStyle w:val="normaltextrun"/>
        </w:rPr>
        <w:t xml:space="preserve"> </w:t>
      </w:r>
      <w:r w:rsidRPr="3A6C4180">
        <w:rPr>
          <w:rStyle w:val="normaltextrun"/>
        </w:rPr>
        <w:t>rede neural não recorrente</w:t>
      </w:r>
      <w:r w:rsidR="000B45D2">
        <w:rPr>
          <w:rStyle w:val="normaltextrun"/>
        </w:rPr>
        <w:t xml:space="preserve"> que é capaz de processar as interdependências entre as demais redes neurais</w:t>
      </w:r>
      <w:r w:rsidR="00A34EF0">
        <w:rPr>
          <w:rStyle w:val="normaltextrun"/>
        </w:rPr>
        <w:t xml:space="preserve">. As </w:t>
      </w:r>
      <w:proofErr w:type="spellStart"/>
      <w:r w:rsidR="00A34EF0">
        <w:rPr>
          <w:rStyle w:val="normaltextrun"/>
        </w:rPr>
        <w:t>RN</w:t>
      </w:r>
      <w:r w:rsidR="00A515FD">
        <w:rPr>
          <w:rStyle w:val="normaltextrun"/>
        </w:rPr>
        <w:t>R</w:t>
      </w:r>
      <w:r w:rsidR="00346CDC">
        <w:rPr>
          <w:rStyle w:val="normaltextrun"/>
        </w:rPr>
        <w:t>s</w:t>
      </w:r>
      <w:proofErr w:type="spellEnd"/>
      <w:r w:rsidR="00A34EF0">
        <w:rPr>
          <w:rStyle w:val="normaltextrun"/>
        </w:rPr>
        <w:t xml:space="preserve"> da estrutura existem por conta da característica sequencial das notas, </w:t>
      </w:r>
      <w:r w:rsidR="00493D48">
        <w:rPr>
          <w:rStyle w:val="normaltextrun"/>
        </w:rPr>
        <w:t>sendo responsáveis</w:t>
      </w:r>
      <w:r w:rsidR="00A34EF0">
        <w:rPr>
          <w:rStyle w:val="normaltextrun"/>
        </w:rPr>
        <w:t xml:space="preserve"> por</w:t>
      </w:r>
      <w:r w:rsidR="00493D48">
        <w:rPr>
          <w:rStyle w:val="normaltextrun"/>
        </w:rPr>
        <w:t xml:space="preserve"> manter</w:t>
      </w:r>
      <w:r w:rsidR="00C64CE5">
        <w:rPr>
          <w:rStyle w:val="normaltextrun"/>
        </w:rPr>
        <w:t>em</w:t>
      </w:r>
      <w:r w:rsidR="00A34EF0">
        <w:rPr>
          <w:rStyle w:val="normaltextrun"/>
        </w:rPr>
        <w:t xml:space="preserve"> consistência nas notas utilizadas durante a música do início ao fim</w:t>
      </w:r>
      <w:r w:rsidR="001015D4">
        <w:rPr>
          <w:rStyle w:val="normaltextrun"/>
        </w:rPr>
        <w:t>. Neste caso,</w:t>
      </w:r>
      <w:r w:rsidR="00A34EF0">
        <w:rPr>
          <w:rStyle w:val="normaltextrun"/>
        </w:rPr>
        <w:t xml:space="preserve"> as redes neurais não recorrentes são utilizadas para processar acordes e sequências de notas que se repetem na melodia</w:t>
      </w:r>
      <w:r w:rsidR="000D5C32">
        <w:rPr>
          <w:rStyle w:val="normaltextrun"/>
        </w:rPr>
        <w:t xml:space="preserve">. Segundo </w:t>
      </w:r>
      <w:proofErr w:type="spellStart"/>
      <w:r w:rsidR="000D5C32">
        <w:rPr>
          <w:rStyle w:val="normaltextrun"/>
        </w:rPr>
        <w:t>Hadjeres</w:t>
      </w:r>
      <w:proofErr w:type="spellEnd"/>
      <w:r w:rsidR="000D5C32">
        <w:rPr>
          <w:rStyle w:val="normaltextrun"/>
        </w:rPr>
        <w:t xml:space="preserve"> </w:t>
      </w:r>
      <w:r w:rsidR="000D5C32" w:rsidRPr="008C5451">
        <w:rPr>
          <w:rStyle w:val="normaltextrun"/>
          <w:i/>
          <w:iCs/>
        </w:rPr>
        <w:t>et al</w:t>
      </w:r>
      <w:r w:rsidR="000D5C32">
        <w:rPr>
          <w:rStyle w:val="normaltextrun"/>
        </w:rPr>
        <w:t>. (2017)</w:t>
      </w:r>
      <w:r w:rsidR="003913A3">
        <w:rPr>
          <w:rStyle w:val="normaltextrun"/>
        </w:rPr>
        <w:t>,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essa divisão de </w:t>
      </w:r>
      <w:r w:rsidR="2CF87078" w:rsidRPr="3A6C4180">
        <w:rPr>
          <w:rStyle w:val="normaltextrun"/>
        </w:rPr>
        <w:t>camada</w:t>
      </w:r>
      <w:r w:rsidRPr="3A6C4180">
        <w:rPr>
          <w:rStyle w:val="normaltextrun"/>
        </w:rPr>
        <w:t xml:space="preserve">s serve para contornar o fato de que a música é escrita de forma sequencial, </w:t>
      </w:r>
      <w:r w:rsidR="003913A3">
        <w:rPr>
          <w:rStyle w:val="normaltextrun"/>
        </w:rPr>
        <w:t>com</w:t>
      </w:r>
      <w:r w:rsidRPr="3A6C4180">
        <w:rPr>
          <w:rStyle w:val="normaltextrun"/>
        </w:rPr>
        <w:t xml:space="preserve"> cada nota depende</w:t>
      </w:r>
      <w:r w:rsidR="003913A3">
        <w:rPr>
          <w:rStyle w:val="normaltextrun"/>
        </w:rPr>
        <w:t>ndo</w:t>
      </w:r>
      <w:r w:rsidRPr="3A6C4180">
        <w:rPr>
          <w:rStyle w:val="normaltextrun"/>
        </w:rPr>
        <w:t xml:space="preserve"> do contexto inserido e de notas que ainda virão.</w:t>
      </w:r>
    </w:p>
    <w:p w14:paraId="3194B92E" w14:textId="067C725C" w:rsidR="00A86C5C" w:rsidRPr="00A86C5C" w:rsidRDefault="00A86C5C" w:rsidP="00A86C5C">
      <w:pPr>
        <w:pStyle w:val="TF-LEGENDA"/>
        <w:rPr>
          <w:rStyle w:val="normaltextrun"/>
        </w:rPr>
      </w:pPr>
      <w:bookmarkStart w:id="45" w:name="_Ref57061788"/>
      <w:r w:rsidRPr="00A86C5C"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2</w:t>
      </w:r>
      <w:r w:rsidR="00997EC9">
        <w:rPr>
          <w:noProof/>
        </w:rPr>
        <w:fldChar w:fldCharType="end"/>
      </w:r>
      <w:bookmarkEnd w:id="45"/>
      <w:r w:rsidRPr="00A86C5C">
        <w:t xml:space="preserve"> </w:t>
      </w:r>
      <w:r w:rsidRPr="00A86C5C">
        <w:rPr>
          <w:rStyle w:val="normaltextrun"/>
        </w:rPr>
        <w:t>– Aplicação das camadas da RNA</w:t>
      </w:r>
    </w:p>
    <w:p w14:paraId="6C410455" w14:textId="77777777" w:rsidR="00BC6D72" w:rsidRDefault="00BC6D72" w:rsidP="00446E76">
      <w:pPr>
        <w:pStyle w:val="TF-FIGURA"/>
        <w:spacing w:after="0"/>
        <w:rPr>
          <w:rStyle w:val="normaltextrun"/>
        </w:rPr>
      </w:pPr>
      <w:r>
        <w:rPr>
          <w:noProof/>
        </w:rPr>
        <w:drawing>
          <wp:inline distT="0" distB="0" distL="0" distR="0" wp14:anchorId="414F37AB" wp14:editId="1899D215">
            <wp:extent cx="2362200" cy="342005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7997" cy="3428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AAB7B" w14:textId="73D4C0E8" w:rsidR="00C07E91" w:rsidRPr="00BC6D72" w:rsidRDefault="00C34018" w:rsidP="00446E76">
      <w:pPr>
        <w:pStyle w:val="TF-FONTE"/>
      </w:pPr>
      <w:r w:rsidRPr="00BC6D72">
        <w:rPr>
          <w:rStyle w:val="normaltextrun"/>
        </w:rPr>
        <w:t>Fonte: </w:t>
      </w:r>
      <w:proofErr w:type="spellStart"/>
      <w:r w:rsidRPr="00BC6D72">
        <w:rPr>
          <w:rStyle w:val="normaltextrun"/>
        </w:rPr>
        <w:t>Hadjeres</w:t>
      </w:r>
      <w:proofErr w:type="spellEnd"/>
      <w:r w:rsidRPr="00BC6D72">
        <w:rPr>
          <w:rStyle w:val="normaltextrun"/>
        </w:rPr>
        <w:t> et al. (</w:t>
      </w:r>
      <w:r w:rsidRPr="00446E76">
        <w:rPr>
          <w:rStyle w:val="normaltextrun"/>
        </w:rPr>
        <w:t>2017</w:t>
      </w:r>
      <w:r w:rsidRPr="00BC6D72">
        <w:rPr>
          <w:rStyle w:val="normaltextrun"/>
        </w:rPr>
        <w:t>).</w:t>
      </w:r>
    </w:p>
    <w:p w14:paraId="434EED13" w14:textId="598A06F7" w:rsidR="00C34018" w:rsidRPr="00C34018" w:rsidRDefault="00C34018" w:rsidP="00C6580E">
      <w:pPr>
        <w:pStyle w:val="TF-TEXTO"/>
        <w:rPr>
          <w:rFonts w:ascii="Segoe UI" w:hAnsi="Segoe UI" w:cs="Segoe UI"/>
        </w:rPr>
      </w:pP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913AC9">
        <w:rPr>
          <w:rStyle w:val="normaltextrun"/>
          <w:i/>
          <w:iCs/>
        </w:rPr>
        <w:t>et</w:t>
      </w:r>
      <w:r w:rsidR="000D5C32" w:rsidRPr="00913AC9">
        <w:rPr>
          <w:rStyle w:val="normaltextrun"/>
          <w:i/>
          <w:iCs/>
        </w:rPr>
        <w:t xml:space="preserve"> </w:t>
      </w:r>
      <w:r w:rsidRPr="00913AC9">
        <w:rPr>
          <w:rStyle w:val="normaltextrun"/>
          <w:i/>
          <w:iCs/>
        </w:rPr>
        <w:t>al</w:t>
      </w:r>
      <w:r w:rsidRPr="3A6C4180">
        <w:rPr>
          <w:rStyle w:val="normaltextrun"/>
        </w:rPr>
        <w:t>.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(2017) utilizaram</w:t>
      </w:r>
      <w:r w:rsidR="00E3568D">
        <w:rPr>
          <w:rStyle w:val="normaltextrun"/>
        </w:rPr>
        <w:t xml:space="preserve"> </w:t>
      </w:r>
      <w:r w:rsidR="00446E76">
        <w:rPr>
          <w:rStyle w:val="normaltextrun"/>
        </w:rPr>
        <w:t>a biblioteca</w:t>
      </w:r>
      <w:r w:rsidRPr="3A6C4180">
        <w:rPr>
          <w:rStyle w:val="normaltextrun"/>
        </w:rPr>
        <w:t> </w:t>
      </w:r>
      <w:proofErr w:type="spellStart"/>
      <w:r w:rsidRPr="3A6C4180">
        <w:rPr>
          <w:rStyle w:val="spellingerror"/>
        </w:rPr>
        <w:t>Keras</w:t>
      </w:r>
      <w:proofErr w:type="spellEnd"/>
      <w:r w:rsidRPr="3A6C4180">
        <w:rPr>
          <w:rStyle w:val="normaltextrun"/>
        </w:rPr>
        <w:t> com </w:t>
      </w:r>
      <w:proofErr w:type="spellStart"/>
      <w:r w:rsidRPr="3A6C4180">
        <w:rPr>
          <w:rStyle w:val="spellingerror"/>
        </w:rPr>
        <w:t>Tensor</w:t>
      </w:r>
      <w:r w:rsidR="00E3568D">
        <w:rPr>
          <w:rStyle w:val="spellingerror"/>
        </w:rPr>
        <w:t>F</w:t>
      </w:r>
      <w:r w:rsidRPr="3A6C4180">
        <w:rPr>
          <w:rStyle w:val="spellingerror"/>
        </w:rPr>
        <w:t>low</w:t>
      </w:r>
      <w:proofErr w:type="spellEnd"/>
      <w:r w:rsidR="00446E76">
        <w:rPr>
          <w:rStyle w:val="spellingerror"/>
        </w:rPr>
        <w:t xml:space="preserve"> </w:t>
      </w:r>
      <w:r w:rsidR="00446E76">
        <w:rPr>
          <w:rStyle w:val="normaltextrun"/>
        </w:rPr>
        <w:t>para a linguagem de programação Python</w:t>
      </w:r>
      <w:r w:rsidR="000D5C32">
        <w:rPr>
          <w:rStyle w:val="spellingerror"/>
        </w:rPr>
        <w:t xml:space="preserve">. Já </w:t>
      </w:r>
      <w:r w:rsidR="7952F793" w:rsidRPr="3A6C4180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base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dados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utilizad</w:t>
      </w:r>
      <w:r w:rsidR="00AD6BDE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para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gerar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modelo consiste em 389 corais de Bach </w:t>
      </w:r>
      <w:r w:rsidR="000D5C32">
        <w:rPr>
          <w:rStyle w:val="normaltextrun"/>
        </w:rPr>
        <w:t xml:space="preserve">com duração </w:t>
      </w:r>
      <w:r w:rsidRPr="3A6C4180">
        <w:rPr>
          <w:rStyle w:val="normaltextrun"/>
        </w:rPr>
        <w:t>aproximada</w:t>
      </w:r>
      <w:r w:rsidR="000D5C32">
        <w:rPr>
          <w:rStyle w:val="normaltextrun"/>
        </w:rPr>
        <w:t xml:space="preserve"> </w:t>
      </w:r>
      <w:r w:rsidR="000D5C32">
        <w:rPr>
          <w:rStyle w:val="normaltextrun"/>
        </w:rPr>
        <w:lastRenderedPageBreak/>
        <w:t>de</w:t>
      </w:r>
      <w:r w:rsidR="00AD6BDE">
        <w:rPr>
          <w:rStyle w:val="normaltextrun"/>
        </w:rPr>
        <w:t xml:space="preserve"> um</w:t>
      </w:r>
      <w:r w:rsidRPr="3A6C4180">
        <w:rPr>
          <w:rStyle w:val="normaltextrun"/>
        </w:rPr>
        <w:t xml:space="preserve"> minuto em formato </w:t>
      </w:r>
      <w:r w:rsidR="00401E72" w:rsidRPr="00401E72">
        <w:rPr>
          <w:rStyle w:val="normaltextrun"/>
        </w:rPr>
        <w:t xml:space="preserve">Musical </w:t>
      </w:r>
      <w:proofErr w:type="spellStart"/>
      <w:r w:rsidR="00401E72" w:rsidRPr="00401E72">
        <w:rPr>
          <w:rStyle w:val="normaltextrun"/>
        </w:rPr>
        <w:t>Instrument</w:t>
      </w:r>
      <w:proofErr w:type="spellEnd"/>
      <w:r w:rsidR="00401E72" w:rsidRPr="00401E72">
        <w:rPr>
          <w:rStyle w:val="normaltextrun"/>
        </w:rPr>
        <w:t xml:space="preserve"> Digital Interface</w:t>
      </w:r>
      <w:r w:rsidR="00401E72">
        <w:rPr>
          <w:rStyle w:val="normaltextrun"/>
        </w:rPr>
        <w:t xml:space="preserve"> (</w:t>
      </w:r>
      <w:r w:rsidRPr="3A6C4180">
        <w:rPr>
          <w:rStyle w:val="normaltextrun"/>
        </w:rPr>
        <w:t>MIDI</w:t>
      </w:r>
      <w:r w:rsidR="00401E72">
        <w:rPr>
          <w:rStyle w:val="normaltextrun"/>
        </w:rPr>
        <w:t>)</w:t>
      </w:r>
      <w:r w:rsidR="006F0E1B">
        <w:rPr>
          <w:rStyle w:val="Refdenotaderodap"/>
        </w:rPr>
        <w:footnoteReference w:id="1"/>
      </w:r>
      <w:r w:rsidRPr="3A6C4180">
        <w:rPr>
          <w:rStyle w:val="normaltextrun"/>
        </w:rPr>
        <w:t>, </w:t>
      </w:r>
      <w:r w:rsidR="005E35EC">
        <w:rPr>
          <w:rStyle w:val="normaltextrun"/>
        </w:rPr>
        <w:t>o qual p</w:t>
      </w:r>
      <w:r w:rsidRPr="3A6C4180">
        <w:rPr>
          <w:rStyle w:val="normaltextrun"/>
        </w:rPr>
        <w:t>ermite a separação de cada voz do coral</w:t>
      </w:r>
      <w:r w:rsidR="000D5C32">
        <w:rPr>
          <w:rStyle w:val="normaltextrun"/>
        </w:rPr>
        <w:t>. Também</w:t>
      </w:r>
      <w:r w:rsidRPr="3A6C4180">
        <w:rPr>
          <w:rStyle w:val="normaltextrun"/>
        </w:rPr>
        <w:t xml:space="preserve"> foram removidas as partes instrumentais para aumentar </w:t>
      </w:r>
      <w:r w:rsidR="03B733A7" w:rsidRPr="3A6C4180">
        <w:rPr>
          <w:rStyle w:val="normaltextrun"/>
        </w:rPr>
        <w:t>a base de dados</w:t>
      </w:r>
      <w:r w:rsidRPr="3A6C4180">
        <w:rPr>
          <w:rStyle w:val="normaltextrun"/>
          <w:i/>
          <w:iCs/>
        </w:rPr>
        <w:t>,</w:t>
      </w:r>
      <w:r w:rsidRPr="3A6C4180">
        <w:rPr>
          <w:rStyle w:val="normaltextrun"/>
        </w:rPr>
        <w:t> </w:t>
      </w:r>
      <w:r w:rsidR="000D5C32">
        <w:rPr>
          <w:rStyle w:val="normaltextrun"/>
        </w:rPr>
        <w:t>realizando</w:t>
      </w:r>
      <w:r w:rsidRPr="3A6C4180">
        <w:rPr>
          <w:rStyle w:val="normaltextrun"/>
        </w:rPr>
        <w:t xml:space="preserve"> a transposição dos corais para se chegar a 2503 </w:t>
      </w:r>
      <w:r w:rsidR="000D5C32">
        <w:rPr>
          <w:rStyle w:val="normaltextrun"/>
        </w:rPr>
        <w:t>amostras</w:t>
      </w:r>
      <w:r w:rsidRPr="3A6C4180">
        <w:rPr>
          <w:rStyle w:val="normaltextrun"/>
        </w:rPr>
        <w:t>, sendo 80% para treinamento e 20% para teste.</w:t>
      </w:r>
      <w:r w:rsidRPr="3A6C4180">
        <w:rPr>
          <w:rStyle w:val="eop"/>
        </w:rPr>
        <w:t> </w:t>
      </w:r>
    </w:p>
    <w:p w14:paraId="67473793" w14:textId="75ECDD3C" w:rsidR="00445C82" w:rsidRDefault="000D5C32" w:rsidP="3A6C4180">
      <w:pPr>
        <w:pStyle w:val="TF-TEXTO"/>
        <w:rPr>
          <w:rStyle w:val="normaltextrun"/>
        </w:rPr>
      </w:pPr>
      <w:r>
        <w:rPr>
          <w:rStyle w:val="normaltextrun"/>
        </w:rPr>
        <w:t xml:space="preserve">De acordo com </w:t>
      </w: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AD05FB">
        <w:rPr>
          <w:rStyle w:val="normaltextrun"/>
          <w:i/>
          <w:iCs/>
        </w:rPr>
        <w:t>et al</w:t>
      </w:r>
      <w:r w:rsidRPr="3A6C4180">
        <w:rPr>
          <w:rStyle w:val="normaltextrun"/>
        </w:rPr>
        <w:t>. (2016)</w:t>
      </w:r>
      <w:r w:rsidR="00D87C3A">
        <w:rPr>
          <w:rStyle w:val="normaltextrun"/>
        </w:rPr>
        <w:t>,</w:t>
      </w:r>
      <w:r w:rsidRPr="3A6C4180">
        <w:rPr>
          <w:rStyle w:val="normaltextrun"/>
        </w:rPr>
        <w:t xml:space="preserve"> </w:t>
      </w:r>
      <w:r>
        <w:rPr>
          <w:rStyle w:val="normaltextrun"/>
        </w:rPr>
        <w:t>f</w:t>
      </w:r>
      <w:r w:rsidR="00C34018" w:rsidRPr="3A6C4180">
        <w:rPr>
          <w:rStyle w:val="normaltextrun"/>
        </w:rPr>
        <w:t>oram extraídos trechos de corais gerados tanto pelo </w:t>
      </w:r>
      <w:proofErr w:type="spellStart"/>
      <w:r w:rsidR="00C34018" w:rsidRPr="3A6C4180">
        <w:rPr>
          <w:rStyle w:val="spellingerror"/>
        </w:rPr>
        <w:t>DeepBach</w:t>
      </w:r>
      <w:proofErr w:type="spellEnd"/>
      <w:r w:rsidR="00C34018" w:rsidRPr="3A6C4180">
        <w:rPr>
          <w:rStyle w:val="normaltextrun"/>
        </w:rPr>
        <w:t> </w:t>
      </w:r>
      <w:r w:rsidR="00CC0135">
        <w:rPr>
          <w:rStyle w:val="normaltextrun"/>
        </w:rPr>
        <w:t>assim como</w:t>
      </w:r>
      <w:r w:rsidR="00C34018" w:rsidRPr="3A6C4180">
        <w:rPr>
          <w:rStyle w:val="normaltextrun"/>
        </w:rPr>
        <w:t xml:space="preserve"> por outros dois modelos: modelo de máxima entropia e um modelo </w:t>
      </w:r>
      <w:proofErr w:type="spellStart"/>
      <w:r w:rsidR="00C34018" w:rsidRPr="00EE0FBA">
        <w:rPr>
          <w:rStyle w:val="spellingerror"/>
          <w:i/>
          <w:iCs/>
        </w:rPr>
        <w:t>perceptron</w:t>
      </w:r>
      <w:proofErr w:type="spellEnd"/>
      <w:r w:rsidR="00C34018" w:rsidRPr="3A6C4180">
        <w:rPr>
          <w:rStyle w:val="normaltextrun"/>
        </w:rPr>
        <w:t> de múltiplas camadas.</w:t>
      </w:r>
      <w:r w:rsidR="00CE5E58">
        <w:rPr>
          <w:rStyle w:val="normaltextrun"/>
        </w:rPr>
        <w:t xml:space="preserve"> Dentre os modelos selecionados, o mais eficiente para reproduzir músicas de Bach foi o </w:t>
      </w:r>
      <w:proofErr w:type="spellStart"/>
      <w:r w:rsidR="00CE5E58">
        <w:rPr>
          <w:rStyle w:val="normaltextrun"/>
        </w:rPr>
        <w:t>DeepBach</w:t>
      </w:r>
      <w:proofErr w:type="spellEnd"/>
      <w:r w:rsidR="00CE5E58">
        <w:rPr>
          <w:rStyle w:val="normaltextrun"/>
        </w:rPr>
        <w:t xml:space="preserve">, estando logo na frente do modelo </w:t>
      </w:r>
      <w:proofErr w:type="spellStart"/>
      <w:r w:rsidR="00CE5E58" w:rsidRPr="00EE0FBA">
        <w:rPr>
          <w:rStyle w:val="spellingerror"/>
          <w:i/>
          <w:iCs/>
        </w:rPr>
        <w:t>perceptron</w:t>
      </w:r>
      <w:proofErr w:type="spellEnd"/>
      <w:r w:rsidR="00CE5E58" w:rsidRPr="3A6C4180">
        <w:rPr>
          <w:rStyle w:val="normaltextrun"/>
        </w:rPr>
        <w:t> de múltiplas camadas</w:t>
      </w:r>
      <w:r w:rsidR="00CE5E58">
        <w:rPr>
          <w:rStyle w:val="normaltextrun"/>
        </w:rPr>
        <w:t>, sendo que o modelo de máxima entropia obteve os piores resultados.</w:t>
      </w:r>
    </w:p>
    <w:p w14:paraId="6F0D9948" w14:textId="21728D77" w:rsidR="00A44581" w:rsidRPr="00C07E91" w:rsidRDefault="00607203" w:rsidP="3A6C4180">
      <w:pPr>
        <w:pStyle w:val="TF-TEXTO"/>
        <w:rPr>
          <w:rStyle w:val="eop"/>
        </w:rPr>
      </w:pP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BF62BB">
        <w:rPr>
          <w:rStyle w:val="normaltextrun"/>
          <w:i/>
          <w:iCs/>
        </w:rPr>
        <w:t>et al.</w:t>
      </w:r>
      <w:r w:rsidRPr="3A6C4180">
        <w:rPr>
          <w:rStyle w:val="normaltextrun"/>
        </w:rPr>
        <w:t xml:space="preserve"> (2017) </w:t>
      </w:r>
      <w:r w:rsidR="00CC0135">
        <w:rPr>
          <w:rStyle w:val="normaltextrun"/>
        </w:rPr>
        <w:t xml:space="preserve">realizaram </w:t>
      </w:r>
      <w:r w:rsidR="00C34018" w:rsidRPr="3A6C4180">
        <w:rPr>
          <w:rStyle w:val="normaltextrun"/>
        </w:rPr>
        <w:t xml:space="preserve">um experimento com 1272 indivíduos, </w:t>
      </w:r>
      <w:r w:rsidR="00744859">
        <w:rPr>
          <w:rStyle w:val="normaltextrun"/>
        </w:rPr>
        <w:t>no qual</w:t>
      </w:r>
      <w:r w:rsidR="00C66850">
        <w:rPr>
          <w:rStyle w:val="normaltextrun"/>
        </w:rPr>
        <w:t xml:space="preserve"> em</w:t>
      </w:r>
      <w:r w:rsidR="00744859">
        <w:rPr>
          <w:rStyle w:val="normaltextrun"/>
        </w:rPr>
        <w:t xml:space="preserve"> cerca</w:t>
      </w:r>
      <w:r w:rsidR="00C34018" w:rsidRPr="3A6C4180">
        <w:rPr>
          <w:rStyle w:val="normaltextrun"/>
        </w:rPr>
        <w:t xml:space="preserve"> de 50% dos casos os trechos gerados </w:t>
      </w:r>
      <w:r w:rsidR="00CC0135">
        <w:rPr>
          <w:rStyle w:val="normaltextrun"/>
        </w:rPr>
        <w:t>pela</w:t>
      </w:r>
      <w:r w:rsidR="00C34018" w:rsidRPr="3A6C4180">
        <w:rPr>
          <w:rStyle w:val="normaltextrun"/>
        </w:rPr>
        <w:t xml:space="preserve"> máquina passaram no teste, recebendo votos como se tivessem sido compostos por Bach.</w:t>
      </w:r>
      <w:r w:rsidR="00C34018" w:rsidRPr="3A6C4180">
        <w:rPr>
          <w:rStyle w:val="eop"/>
        </w:rPr>
        <w:t> </w:t>
      </w:r>
      <w:r w:rsidR="00301318">
        <w:rPr>
          <w:rStyle w:val="normaltextrun"/>
        </w:rPr>
        <w:t>Os</w:t>
      </w:r>
      <w:r w:rsidR="00CD0FB3">
        <w:rPr>
          <w:rStyle w:val="normaltextrun"/>
        </w:rPr>
        <w:t xml:space="preserve"> autores </w:t>
      </w:r>
      <w:r w:rsidR="005E5D07">
        <w:rPr>
          <w:rStyle w:val="normaltextrun"/>
        </w:rPr>
        <w:t>ressaltam que os</w:t>
      </w:r>
      <w:r w:rsidR="00C34018" w:rsidRPr="3A6C4180">
        <w:rPr>
          <w:rStyle w:val="normaltextrun"/>
        </w:rPr>
        <w:t xml:space="preserve"> resultados dos testes foram satisfatórios e demonstram que é possível criar um modelo flexível capaz de criar músicas que possam convencer até profissionais da área</w:t>
      </w:r>
      <w:r w:rsidR="00F35244">
        <w:rPr>
          <w:rStyle w:val="normaltextrun"/>
        </w:rPr>
        <w:t xml:space="preserve">. No entanto, </w:t>
      </w:r>
      <w:proofErr w:type="spellStart"/>
      <w:r w:rsidR="00D75951" w:rsidRPr="3A6C4180">
        <w:rPr>
          <w:rStyle w:val="spellingerror"/>
        </w:rPr>
        <w:t>Hadjeres</w:t>
      </w:r>
      <w:proofErr w:type="spellEnd"/>
      <w:r w:rsidR="00D75951" w:rsidRPr="3A6C4180">
        <w:rPr>
          <w:rStyle w:val="normaltextrun"/>
        </w:rPr>
        <w:t> </w:t>
      </w:r>
      <w:r w:rsidR="00D75951" w:rsidRPr="002E3C1E">
        <w:rPr>
          <w:rStyle w:val="normaltextrun"/>
          <w:i/>
          <w:iCs/>
        </w:rPr>
        <w:t>et al</w:t>
      </w:r>
      <w:r w:rsidR="00D75951" w:rsidRPr="3A6C4180">
        <w:rPr>
          <w:rStyle w:val="normaltextrun"/>
        </w:rPr>
        <w:t>. (2017) </w:t>
      </w:r>
      <w:r w:rsidR="00D75951">
        <w:rPr>
          <w:rStyle w:val="normaltextrun"/>
        </w:rPr>
        <w:t>também apontam</w:t>
      </w:r>
      <w:r w:rsidR="00F35244">
        <w:rPr>
          <w:rStyle w:val="normaltextrun"/>
        </w:rPr>
        <w:t xml:space="preserve"> </w:t>
      </w:r>
      <w:r w:rsidR="00C34018" w:rsidRPr="3A6C4180">
        <w:rPr>
          <w:rStyle w:val="normaltextrun"/>
        </w:rPr>
        <w:t xml:space="preserve">possíveis melhorias </w:t>
      </w:r>
      <w:r w:rsidR="004D1E4E">
        <w:rPr>
          <w:rStyle w:val="normaltextrun"/>
        </w:rPr>
        <w:t>n</w:t>
      </w:r>
      <w:r w:rsidR="00C34018" w:rsidRPr="3A6C4180">
        <w:rPr>
          <w:rStyle w:val="normaltextrun"/>
        </w:rPr>
        <w:t>o modelo</w:t>
      </w:r>
      <w:r w:rsidR="00CD472B">
        <w:rPr>
          <w:rStyle w:val="normaltextrun"/>
        </w:rPr>
        <w:t>,</w:t>
      </w:r>
      <w:r w:rsidR="00C34018" w:rsidRPr="3A6C4180">
        <w:rPr>
          <w:rStyle w:val="normaltextrun"/>
        </w:rPr>
        <w:t xml:space="preserve"> </w:t>
      </w:r>
      <w:r w:rsidR="004D1E4E">
        <w:rPr>
          <w:rStyle w:val="normaltextrun"/>
        </w:rPr>
        <w:t xml:space="preserve">como refinar </w:t>
      </w:r>
      <w:r w:rsidR="00C34018" w:rsidRPr="3A6C4180">
        <w:rPr>
          <w:rStyle w:val="normaltextrun"/>
        </w:rPr>
        <w:t>a interface</w:t>
      </w:r>
      <w:r w:rsidR="001C311E">
        <w:rPr>
          <w:rStyle w:val="normaltextrun"/>
        </w:rPr>
        <w:t xml:space="preserve"> com o usuário</w:t>
      </w:r>
      <w:r w:rsidR="00C34018" w:rsidRPr="3A6C4180">
        <w:rPr>
          <w:rStyle w:val="normaltextrun"/>
        </w:rPr>
        <w:t xml:space="preserve"> para possibilitar maior interação humana e expressão artística, além de aumentar a velocidade da geração da música </w:t>
      </w:r>
      <w:r w:rsidR="001004E2">
        <w:rPr>
          <w:rStyle w:val="normaltextrun"/>
        </w:rPr>
        <w:t>ou</w:t>
      </w:r>
      <w:r w:rsidR="00C34018" w:rsidRPr="3A6C4180">
        <w:rPr>
          <w:rStyle w:val="normaltextrun"/>
        </w:rPr>
        <w:t xml:space="preserve"> trabalhar com </w:t>
      </w:r>
      <w:r w:rsidR="54C07A46" w:rsidRPr="3A6C4180">
        <w:rPr>
          <w:rStyle w:val="normaltextrun"/>
        </w:rPr>
        <w:t>uma base de dados</w:t>
      </w:r>
      <w:r w:rsidR="00C34018" w:rsidRPr="3A6C4180">
        <w:rPr>
          <w:rStyle w:val="normaltextrun"/>
        </w:rPr>
        <w:t> menor.</w:t>
      </w:r>
    </w:p>
    <w:p w14:paraId="77BE4C06" w14:textId="3EADAC0B" w:rsidR="00A44581" w:rsidRDefault="004A3ED5" w:rsidP="00A44581">
      <w:pPr>
        <w:pStyle w:val="Ttulo2"/>
      </w:pPr>
      <w:r>
        <w:t>geração de música com aprendizado de máquina</w:t>
      </w:r>
    </w:p>
    <w:p w14:paraId="3FD2EF12" w14:textId="1CA833AC" w:rsidR="00BA7334" w:rsidRDefault="003C32F8" w:rsidP="00A34EF0">
      <w:pPr>
        <w:pStyle w:val="TF-TEXTO"/>
      </w:pPr>
      <w:r>
        <w:t xml:space="preserve">Sá </w:t>
      </w:r>
      <w:r w:rsidR="004A3ED5">
        <w:t xml:space="preserve">Júnior </w:t>
      </w:r>
      <w:r w:rsidR="004A3ED5" w:rsidRPr="002E3C1E">
        <w:rPr>
          <w:i/>
          <w:iCs/>
        </w:rPr>
        <w:t>et al</w:t>
      </w:r>
      <w:r w:rsidR="004A3ED5">
        <w:t>. (2019)</w:t>
      </w:r>
      <w:r w:rsidR="002A4F61">
        <w:t xml:space="preserve"> utilizaram a biblioteca Magenta para gerar músicas ao estilo de Johann Sebastian Bach </w:t>
      </w:r>
      <w:r w:rsidR="00F35244">
        <w:t>tendo como</w:t>
      </w:r>
      <w:r w:rsidR="002A4F61">
        <w:t xml:space="preserve"> base composições de Bach no formato </w:t>
      </w:r>
      <w:r w:rsidR="00A17911">
        <w:t>MIDI</w:t>
      </w:r>
      <w:r w:rsidR="00F35244">
        <w:t xml:space="preserve">. Ainda segundo os autores, </w:t>
      </w:r>
      <w:r w:rsidR="002A4F61">
        <w:t xml:space="preserve">o modelo para treinamento e geração das músicas foi o </w:t>
      </w:r>
      <w:proofErr w:type="spellStart"/>
      <w:r w:rsidR="002A4F61">
        <w:t>Polyphony</w:t>
      </w:r>
      <w:proofErr w:type="spellEnd"/>
      <w:r w:rsidR="002A4F61">
        <w:t xml:space="preserve"> RN</w:t>
      </w:r>
      <w:r w:rsidR="008B7A53">
        <w:t>R</w:t>
      </w:r>
      <w:r w:rsidR="002A4F61">
        <w:t xml:space="preserve">, um modelo do Projeto Magenta utilizado em conjunto com </w:t>
      </w:r>
      <w:r w:rsidR="00CD472B">
        <w:t>a biblioteca do</w:t>
      </w:r>
      <w:r w:rsidR="002A4F61">
        <w:t xml:space="preserve"> </w:t>
      </w:r>
      <w:proofErr w:type="spellStart"/>
      <w:r w:rsidR="002A4F61">
        <w:t>TensorFlow</w:t>
      </w:r>
      <w:proofErr w:type="spellEnd"/>
      <w:r w:rsidR="002A4F61">
        <w:t>.</w:t>
      </w:r>
      <w:r w:rsidR="69B67709">
        <w:t xml:space="preserve"> </w:t>
      </w:r>
    </w:p>
    <w:p w14:paraId="4C311DAF" w14:textId="2B5D9AB2" w:rsidR="00A34EF0" w:rsidRPr="004A3ED5" w:rsidRDefault="00A51208" w:rsidP="00A34EF0">
      <w:pPr>
        <w:pStyle w:val="TF-TEXTO"/>
      </w:pPr>
      <w:r>
        <w:t>Dentre as opções de</w:t>
      </w:r>
      <w:r w:rsidR="006200C8">
        <w:t xml:space="preserve"> </w:t>
      </w:r>
      <w:r w:rsidR="70B7A345">
        <w:t>RNA</w:t>
      </w:r>
      <w:r w:rsidR="006200C8">
        <w:t xml:space="preserve"> disponíveis no Magenta, </w:t>
      </w:r>
      <w:r w:rsidR="003C32F8">
        <w:t xml:space="preserve">Sá </w:t>
      </w:r>
      <w:r w:rsidR="006200C8">
        <w:t xml:space="preserve">Júnior </w:t>
      </w:r>
      <w:r w:rsidR="006200C8" w:rsidRPr="005B1ED9">
        <w:rPr>
          <w:i/>
          <w:iCs/>
        </w:rPr>
        <w:t>et al</w:t>
      </w:r>
      <w:r w:rsidR="006200C8">
        <w:t xml:space="preserve">. (2019) escolheram o </w:t>
      </w:r>
      <w:proofErr w:type="spellStart"/>
      <w:r w:rsidR="006200C8">
        <w:t>Polyphony</w:t>
      </w:r>
      <w:proofErr w:type="spellEnd"/>
      <w:r w:rsidR="006200C8">
        <w:t xml:space="preserve"> RN</w:t>
      </w:r>
      <w:r w:rsidR="00CB1253">
        <w:t>R</w:t>
      </w:r>
      <w:r w:rsidR="00CD472B">
        <w:t>,</w:t>
      </w:r>
      <w:r w:rsidR="006200C8">
        <w:t xml:space="preserve"> </w:t>
      </w:r>
      <w:r>
        <w:t xml:space="preserve">se tratando de um modelo </w:t>
      </w:r>
      <w:proofErr w:type="spellStart"/>
      <w:r w:rsidR="00BC0448">
        <w:rPr>
          <w:rStyle w:val="nfase"/>
        </w:rPr>
        <w:t>Long</w:t>
      </w:r>
      <w:proofErr w:type="spellEnd"/>
      <w:r w:rsidR="00BC0448">
        <w:rPr>
          <w:rStyle w:val="nfase"/>
        </w:rPr>
        <w:t xml:space="preserve"> Short-</w:t>
      </w:r>
      <w:proofErr w:type="spellStart"/>
      <w:r w:rsidR="00BC0448">
        <w:rPr>
          <w:rStyle w:val="nfase"/>
        </w:rPr>
        <w:t>Term</w:t>
      </w:r>
      <w:proofErr w:type="spellEnd"/>
      <w:r w:rsidR="00BC0448">
        <w:rPr>
          <w:rStyle w:val="nfase"/>
        </w:rPr>
        <w:t xml:space="preserve"> </w:t>
      </w:r>
      <w:proofErr w:type="spellStart"/>
      <w:r w:rsidR="00BC0448">
        <w:rPr>
          <w:rStyle w:val="nfase"/>
        </w:rPr>
        <w:t>Memory</w:t>
      </w:r>
      <w:proofErr w:type="spellEnd"/>
      <w:r w:rsidR="00BC0448">
        <w:t xml:space="preserve"> </w:t>
      </w:r>
      <w:r w:rsidR="00F854C6">
        <w:t>(LSTM</w:t>
      </w:r>
      <w:r w:rsidR="666533E9">
        <w:t>)</w:t>
      </w:r>
      <w:r w:rsidR="004741AD">
        <w:t xml:space="preserve"> que permite </w:t>
      </w:r>
      <w:r>
        <w:t>identificar</w:t>
      </w:r>
      <w:r w:rsidR="004741AD">
        <w:t xml:space="preserve"> notas pressionadas por múltiplos compassos </w:t>
      </w:r>
      <w:r w:rsidR="00F854C6">
        <w:t xml:space="preserve">ou </w:t>
      </w:r>
      <w:r w:rsidR="004741AD">
        <w:t>ao mesmo tempo.</w:t>
      </w:r>
      <w:r w:rsidR="2E63E27B">
        <w:t xml:space="preserve"> </w:t>
      </w:r>
      <w:commentRangeStart w:id="46"/>
      <w:r w:rsidR="00F854C6">
        <w:t xml:space="preserve">Os autores destacam </w:t>
      </w:r>
      <w:commentRangeEnd w:id="46"/>
      <w:r w:rsidR="00996EAA">
        <w:rPr>
          <w:rStyle w:val="Refdecomentrio"/>
        </w:rPr>
        <w:commentReference w:id="46"/>
      </w:r>
      <w:r w:rsidR="00F854C6">
        <w:t xml:space="preserve">que </w:t>
      </w:r>
      <w:r w:rsidR="000535C0">
        <w:t>RN</w:t>
      </w:r>
      <w:r w:rsidR="00CB1253">
        <w:t>R</w:t>
      </w:r>
      <w:r w:rsidR="000535C0">
        <w:t xml:space="preserve"> é o modelo predominante de </w:t>
      </w:r>
      <w:del w:id="47" w:author="Andreza Sartori" w:date="2020-12-07T15:07:00Z">
        <w:r w:rsidR="000535C0" w:rsidDel="00700880">
          <w:delText xml:space="preserve">redes </w:delText>
        </w:r>
      </w:del>
      <w:ins w:id="48" w:author="Andreza Sartori" w:date="2020-12-07T15:07:00Z">
        <w:r w:rsidR="00700880">
          <w:t xml:space="preserve">Redes </w:t>
        </w:r>
      </w:ins>
      <w:del w:id="49" w:author="Andreza Sartori" w:date="2020-12-07T15:07:00Z">
        <w:r w:rsidR="000535C0" w:rsidDel="00700880">
          <w:delText>neurais</w:delText>
        </w:r>
        <w:r w:rsidR="6DF9E9AF" w:rsidDel="00700880">
          <w:delText xml:space="preserve"> </w:delText>
        </w:r>
      </w:del>
      <w:ins w:id="50" w:author="Andreza Sartori" w:date="2020-12-07T15:07:00Z">
        <w:r w:rsidR="00700880">
          <w:t xml:space="preserve">Neurais </w:t>
        </w:r>
      </w:ins>
      <w:del w:id="51" w:author="Andreza Sartori" w:date="2020-12-07T15:07:00Z">
        <w:r w:rsidR="6DF9E9AF" w:rsidDel="00700880">
          <w:delText>artificiais</w:delText>
        </w:r>
        <w:r w:rsidR="000535C0" w:rsidDel="00700880">
          <w:delText xml:space="preserve"> </w:delText>
        </w:r>
      </w:del>
      <w:ins w:id="52" w:author="Andreza Sartori" w:date="2020-12-07T15:07:00Z">
        <w:r w:rsidR="00700880">
          <w:t xml:space="preserve">Artificiais </w:t>
        </w:r>
      </w:ins>
      <w:r w:rsidR="000535C0">
        <w:t>para a geração de músicas</w:t>
      </w:r>
      <w:r>
        <w:t>,</w:t>
      </w:r>
      <w:r w:rsidR="000535C0">
        <w:t xml:space="preserve"> pois </w:t>
      </w:r>
      <w:r w:rsidR="00CE5E58">
        <w:t xml:space="preserve">cada nota musical tem um grande impacto </w:t>
      </w:r>
      <w:r w:rsidR="005E4365">
        <w:t>n</w:t>
      </w:r>
      <w:r w:rsidR="000535C0">
        <w:t xml:space="preserve">as notas futuras que </w:t>
      </w:r>
      <w:r w:rsidR="00CE5E58">
        <w:t>serão tocadas</w:t>
      </w:r>
      <w:r w:rsidR="000535C0">
        <w:t xml:space="preserve">, porém </w:t>
      </w:r>
      <w:r w:rsidR="009C78B3">
        <w:t>a</w:t>
      </w:r>
      <w:r w:rsidR="000535C0">
        <w:t xml:space="preserve"> RN</w:t>
      </w:r>
      <w:r w:rsidR="008B7A53">
        <w:t>R</w:t>
      </w:r>
      <w:r w:rsidR="000535C0">
        <w:t xml:space="preserve"> </w:t>
      </w:r>
      <w:r w:rsidR="00CD472B">
        <w:t>memoriza</w:t>
      </w:r>
      <w:r w:rsidR="000535C0">
        <w:t xml:space="preserve"> apenas as informações recentes</w:t>
      </w:r>
      <w:r w:rsidR="0FC63C05">
        <w:t xml:space="preserve"> e</w:t>
      </w:r>
      <w:r w:rsidR="000535C0">
        <w:t xml:space="preserve"> por conta disso</w:t>
      </w:r>
      <w:r w:rsidR="00F854C6">
        <w:t>,</w:t>
      </w:r>
      <w:r w:rsidR="000535C0">
        <w:t xml:space="preserve"> o modelo LSTM</w:t>
      </w:r>
      <w:r w:rsidR="00A34EF0">
        <w:t xml:space="preserve"> (demonstrado na</w:t>
      </w:r>
      <w:r w:rsidR="00336194">
        <w:t xml:space="preserve"> </w:t>
      </w:r>
      <w:r w:rsidR="00336194">
        <w:fldChar w:fldCharType="begin"/>
      </w:r>
      <w:r w:rsidR="00336194">
        <w:instrText xml:space="preserve"> REF _Ref57061809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3</w:t>
      </w:r>
      <w:r w:rsidR="00336194">
        <w:fldChar w:fldCharType="end"/>
      </w:r>
      <w:r w:rsidR="00A34EF0">
        <w:t>)</w:t>
      </w:r>
      <w:r w:rsidR="000535C0">
        <w:t xml:space="preserve"> foi adotado, </w:t>
      </w:r>
      <w:r w:rsidR="009C78B3">
        <w:t xml:space="preserve">sendo </w:t>
      </w:r>
      <w:r w:rsidR="000535C0">
        <w:t xml:space="preserve">uma variação </w:t>
      </w:r>
      <w:r>
        <w:t xml:space="preserve">mais recente </w:t>
      </w:r>
      <w:r w:rsidR="000535C0">
        <w:t>do RN</w:t>
      </w:r>
      <w:r w:rsidR="008B7A53">
        <w:t>R</w:t>
      </w:r>
      <w:r w:rsidR="000535C0">
        <w:t xml:space="preserve"> que não se esquece das informações anteriores da música.</w:t>
      </w:r>
    </w:p>
    <w:p w14:paraId="0E74032B" w14:textId="10D3C309" w:rsidR="00A86C5C" w:rsidRDefault="00A86C5C" w:rsidP="00A86C5C">
      <w:pPr>
        <w:pStyle w:val="TF-LEGENDA"/>
      </w:pPr>
      <w:bookmarkStart w:id="53" w:name="_Ref57061809"/>
      <w:r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3</w:t>
      </w:r>
      <w:r w:rsidR="00997EC9">
        <w:rPr>
          <w:noProof/>
        </w:rPr>
        <w:fldChar w:fldCharType="end"/>
      </w:r>
      <w:bookmarkEnd w:id="53"/>
      <w:r w:rsidRPr="00855FC2">
        <w:t xml:space="preserve"> – Estrutura de uma LSTM</w:t>
      </w:r>
    </w:p>
    <w:p w14:paraId="258A9433" w14:textId="77777777" w:rsidR="00A34EF0" w:rsidRDefault="00A34EF0" w:rsidP="00446E76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r w:rsidRPr="00446E76">
        <w:rPr>
          <w:noProof/>
        </w:rPr>
        <w:drawing>
          <wp:inline distT="0" distB="0" distL="0" distR="0" wp14:anchorId="326BBA64" wp14:editId="4B89BB75">
            <wp:extent cx="4095750" cy="253365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58030" w14:textId="0D074FCC" w:rsidR="00A34EF0" w:rsidRPr="002010E8" w:rsidRDefault="00A34EF0" w:rsidP="00276EFF">
      <w:pPr>
        <w:pStyle w:val="TF-FONTE"/>
      </w:pPr>
      <w:r w:rsidRPr="002010E8">
        <w:rPr>
          <w:rStyle w:val="normaltextrun"/>
        </w:rPr>
        <w:t>Fonte: </w:t>
      </w:r>
      <w:proofErr w:type="spellStart"/>
      <w:r w:rsidRPr="002010E8">
        <w:rPr>
          <w:rStyle w:val="normaltextrun"/>
        </w:rPr>
        <w:t>Horcheiter</w:t>
      </w:r>
      <w:proofErr w:type="spellEnd"/>
      <w:r w:rsidRPr="002010E8">
        <w:rPr>
          <w:rStyle w:val="normaltextrun"/>
        </w:rPr>
        <w:t xml:space="preserve"> e </w:t>
      </w:r>
      <w:proofErr w:type="spellStart"/>
      <w:r w:rsidRPr="00276EFF">
        <w:rPr>
          <w:rStyle w:val="normaltextrun"/>
        </w:rPr>
        <w:t>Schmidhuber</w:t>
      </w:r>
      <w:proofErr w:type="spellEnd"/>
      <w:r w:rsidRPr="002010E8">
        <w:rPr>
          <w:rStyle w:val="normaltextrun"/>
        </w:rPr>
        <w:t xml:space="preserve"> (1997).</w:t>
      </w:r>
    </w:p>
    <w:p w14:paraId="5549170E" w14:textId="2BEAB844" w:rsidR="000535C0" w:rsidRDefault="00F854C6" w:rsidP="000535C0">
      <w:pPr>
        <w:pStyle w:val="TF-TEXTO"/>
      </w:pPr>
      <w:r>
        <w:t xml:space="preserve">De acordo com </w:t>
      </w:r>
      <w:r w:rsidR="003C32F8">
        <w:t xml:space="preserve">Sá </w:t>
      </w:r>
      <w:r>
        <w:t xml:space="preserve">Júnior </w:t>
      </w:r>
      <w:r w:rsidRPr="00493E90">
        <w:rPr>
          <w:i/>
          <w:iCs/>
        </w:rPr>
        <w:t>et al</w:t>
      </w:r>
      <w:r>
        <w:t>. (2019), d</w:t>
      </w:r>
      <w:r w:rsidR="000535C0">
        <w:t xml:space="preserve">as 20 músicas geradas no projeto, foi averiguado que nenhuma possuía uma sequência de mais de </w:t>
      </w:r>
      <w:r w:rsidR="00C66850">
        <w:t>três</w:t>
      </w:r>
      <w:r w:rsidR="000535C0">
        <w:t xml:space="preserve"> notas que repetiam nas músicas d</w:t>
      </w:r>
      <w:r w:rsidR="0014649D">
        <w:t>a base de dados</w:t>
      </w:r>
      <w:r w:rsidR="000535C0">
        <w:t xml:space="preserve">, demonstrando que a rede não estava copiando trechos das músicas do treino, </w:t>
      </w:r>
      <w:r w:rsidR="00BA7334">
        <w:t xml:space="preserve">sendo considerado um </w:t>
      </w:r>
      <w:r w:rsidR="000535C0">
        <w:t>resultado satisfatório.</w:t>
      </w:r>
      <w:r w:rsidR="25BCC785">
        <w:t xml:space="preserve"> </w:t>
      </w:r>
      <w:r w:rsidR="00EC67DF">
        <w:t>Por fim,</w:t>
      </w:r>
      <w:r w:rsidR="00BA7334">
        <w:t xml:space="preserve"> </w:t>
      </w:r>
      <w:r w:rsidR="00F81B14">
        <w:t>os autores</w:t>
      </w:r>
      <w:r w:rsidR="000535C0">
        <w:t xml:space="preserve"> realiza</w:t>
      </w:r>
      <w:r w:rsidR="00BA7334">
        <w:t>ram</w:t>
      </w:r>
      <w:r w:rsidR="000535C0">
        <w:t xml:space="preserve"> uma pesquisa para averiguar a eficiência do Magenta para a geração de músicas</w:t>
      </w:r>
      <w:r w:rsidR="00BA7334">
        <w:t xml:space="preserve">. Obteve-se 154 </w:t>
      </w:r>
      <w:r w:rsidR="00BA7334">
        <w:lastRenderedPageBreak/>
        <w:t xml:space="preserve">respostas a partir de um </w:t>
      </w:r>
      <w:r w:rsidR="000535C0">
        <w:t xml:space="preserve">questionário online, </w:t>
      </w:r>
      <w:r w:rsidR="00BA7334">
        <w:t xml:space="preserve">sendo </w:t>
      </w:r>
      <w:r w:rsidR="000535C0">
        <w:t>que 52,4% dos participantes acharam que a música composta pelo Magenta era de Bach</w:t>
      </w:r>
      <w:r w:rsidR="00114758">
        <w:t>.</w:t>
      </w:r>
    </w:p>
    <w:p w14:paraId="611986BE" w14:textId="083D4BAF" w:rsidR="00A34EF0" w:rsidRDefault="003C32F8" w:rsidP="000535C0">
      <w:pPr>
        <w:pStyle w:val="TF-TEXTO"/>
      </w:pPr>
      <w:r>
        <w:t xml:space="preserve">Sá </w:t>
      </w:r>
      <w:r w:rsidR="00A34EF0">
        <w:t xml:space="preserve">Júnior </w:t>
      </w:r>
      <w:r w:rsidR="00A34EF0" w:rsidRPr="00F81B14">
        <w:rPr>
          <w:i/>
          <w:iCs/>
        </w:rPr>
        <w:t>et al</w:t>
      </w:r>
      <w:r w:rsidR="00A34EF0">
        <w:t xml:space="preserve">. (2019) concluíram </w:t>
      </w:r>
      <w:r w:rsidR="00CD472B">
        <w:t xml:space="preserve">que </w:t>
      </w:r>
      <w:r w:rsidR="00A34EF0">
        <w:t>os resultados dos testes foram satisfatórios</w:t>
      </w:r>
      <w:r w:rsidR="004B0BE5">
        <w:t xml:space="preserve"> quanto aos usuários leigos que realizaram a pesquisa</w:t>
      </w:r>
      <w:r w:rsidR="00CD472B">
        <w:t>.</w:t>
      </w:r>
      <w:r w:rsidR="004B0BE5">
        <w:t xml:space="preserve"> </w:t>
      </w:r>
      <w:r w:rsidR="00CD472B">
        <w:t>P</w:t>
      </w:r>
      <w:r w:rsidR="004B0BE5">
        <w:t>orém os entrevistados com maior conhecimento de teoria musical consideraram as músicas geradas como caóticas, possuindo certas inconsistências ao longo da música. O modelo de LTSM do Magenta não permite a criação de melodias com dinâmica de intensidade e tempo.</w:t>
      </w:r>
    </w:p>
    <w:p w14:paraId="448459A2" w14:textId="202D00A0" w:rsidR="004A3ED5" w:rsidRPr="0048204C" w:rsidRDefault="004A3ED5" w:rsidP="004A3ED5">
      <w:pPr>
        <w:pStyle w:val="Ttulo2"/>
        <w:rPr>
          <w:lang w:val="en-US"/>
        </w:rPr>
      </w:pPr>
      <w:r w:rsidRPr="0048204C">
        <w:rPr>
          <w:lang w:val="en-US"/>
        </w:rPr>
        <w:t>creating melodies with evolving recurrent neural networks</w:t>
      </w:r>
    </w:p>
    <w:p w14:paraId="4F7A3AED" w14:textId="09C3623B" w:rsidR="008A7B56" w:rsidRDefault="004A3ED5" w:rsidP="00A86C5C">
      <w:pPr>
        <w:pStyle w:val="TF-TEXTO"/>
      </w:pPr>
      <w:r w:rsidRPr="004A3ED5">
        <w:t xml:space="preserve">Chen e </w:t>
      </w:r>
      <w:proofErr w:type="spellStart"/>
      <w:r w:rsidRPr="004A3ED5">
        <w:t>Miikkulainen</w:t>
      </w:r>
      <w:proofErr w:type="spellEnd"/>
      <w:r w:rsidRPr="004A3ED5">
        <w:t xml:space="preserve"> (2001)</w:t>
      </w:r>
      <w:r w:rsidR="008A7B56">
        <w:t xml:space="preserve"> desenvolveram um sistema para gerar novas melodias de </w:t>
      </w:r>
      <w:proofErr w:type="spellStart"/>
      <w:r w:rsidR="008A7B56">
        <w:t>Bartok</w:t>
      </w:r>
      <w:proofErr w:type="spellEnd"/>
      <w:r w:rsidR="00144522">
        <w:t xml:space="preserve">. Segundo os autores, optou-se por </w:t>
      </w:r>
      <w:r w:rsidR="008A7B56">
        <w:t>esse compositor pois profissionais de música</w:t>
      </w:r>
      <w:r w:rsidR="00144522">
        <w:t xml:space="preserve"> já conhecem suas estrutura</w:t>
      </w:r>
      <w:r w:rsidR="00717A54">
        <w:t>s</w:t>
      </w:r>
      <w:r w:rsidR="00144522">
        <w:t xml:space="preserve">, facilitando a </w:t>
      </w:r>
      <w:r w:rsidR="008A7B56">
        <w:t>verifica</w:t>
      </w:r>
      <w:r w:rsidR="00144522">
        <w:t>ção</w:t>
      </w:r>
      <w:r w:rsidR="008A7B56">
        <w:t xml:space="preserve"> se as músicas geradas poderiam ser consideradas como estilo de </w:t>
      </w:r>
      <w:proofErr w:type="spellStart"/>
      <w:r w:rsidR="008A7B56">
        <w:t>Bartok</w:t>
      </w:r>
      <w:proofErr w:type="spellEnd"/>
      <w:r w:rsidR="008A7B56">
        <w:t>.</w:t>
      </w:r>
      <w:r w:rsidR="001461DB">
        <w:t xml:space="preserve"> Para isso, os autores </w:t>
      </w:r>
      <w:r w:rsidR="004F013F">
        <w:t>destacam</w:t>
      </w:r>
      <w:r w:rsidR="00144522">
        <w:t xml:space="preserve"> que é necessário utilizar um modelo de RNA que seja capaz de armazenar informações para manter os padrões da música constantes durante o processo. </w:t>
      </w:r>
      <w:r w:rsidR="00646E58">
        <w:t>Contudo</w:t>
      </w:r>
      <w:r w:rsidR="00144522">
        <w:t xml:space="preserve">, </w:t>
      </w:r>
      <w:r w:rsidR="00646E58" w:rsidRPr="004A3ED5">
        <w:t xml:space="preserve">Chen e </w:t>
      </w:r>
      <w:proofErr w:type="spellStart"/>
      <w:r w:rsidR="00646E58" w:rsidRPr="004A3ED5">
        <w:t>Miikkulainen</w:t>
      </w:r>
      <w:proofErr w:type="spellEnd"/>
      <w:r w:rsidR="00646E58" w:rsidRPr="004A3ED5">
        <w:t xml:space="preserve"> (2001)</w:t>
      </w:r>
      <w:r w:rsidR="00646E58">
        <w:t xml:space="preserve"> </w:t>
      </w:r>
      <w:r w:rsidR="00144522">
        <w:t xml:space="preserve">utilizaram </w:t>
      </w:r>
      <w:r w:rsidR="008A7B56">
        <w:t xml:space="preserve">a arquitetura </w:t>
      </w:r>
      <w:r w:rsidR="00C826D7">
        <w:t xml:space="preserve">de </w:t>
      </w:r>
      <w:r w:rsidR="616EAE96">
        <w:t>Redes Recorrentes Simples (</w:t>
      </w:r>
      <w:r w:rsidR="008A7B56">
        <w:t>RN</w:t>
      </w:r>
      <w:r w:rsidR="008B7A53">
        <w:t>S</w:t>
      </w:r>
      <w:r w:rsidR="06014C7C">
        <w:t>)</w:t>
      </w:r>
      <w:r w:rsidR="008A7B56">
        <w:t>, uma variação da RN</w:t>
      </w:r>
      <w:r w:rsidR="008B7A53">
        <w:t>R</w:t>
      </w:r>
      <w:r w:rsidR="00144522">
        <w:t>.</w:t>
      </w:r>
      <w:r w:rsidR="008A7B56">
        <w:t xml:space="preserve"> </w:t>
      </w:r>
      <w:r w:rsidR="793A2475">
        <w:t>A</w:t>
      </w:r>
      <w:r w:rsidR="008A7B56">
        <w:t xml:space="preserve"> </w:t>
      </w:r>
      <w:r w:rsidR="00336194">
        <w:fldChar w:fldCharType="begin"/>
      </w:r>
      <w:r w:rsidR="00336194">
        <w:instrText xml:space="preserve"> REF _Ref57061827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4</w:t>
      </w:r>
      <w:r w:rsidR="00336194">
        <w:fldChar w:fldCharType="end"/>
      </w:r>
      <w:r w:rsidR="00336194">
        <w:t xml:space="preserve"> </w:t>
      </w:r>
      <w:r w:rsidR="008A7B56">
        <w:t>demonstra a arquitetura da RN</w:t>
      </w:r>
      <w:r w:rsidR="008B7A53">
        <w:t>S</w:t>
      </w:r>
      <w:r w:rsidR="008A7B56">
        <w:t xml:space="preserve"> utilizada</w:t>
      </w:r>
      <w:r w:rsidR="009579F6">
        <w:t xml:space="preserve">, sendo que </w:t>
      </w:r>
      <w:r w:rsidR="008A7B56">
        <w:t>os dados da saída de um tempo T são enviados para as entradas do tempo T</w:t>
      </w:r>
      <w:r w:rsidR="008A7B56" w:rsidRPr="3A6C4180">
        <w:rPr>
          <w:i/>
          <w:iCs/>
        </w:rPr>
        <w:t xml:space="preserve"> </w:t>
      </w:r>
      <w:r w:rsidR="008A7B56">
        <w:t xml:space="preserve">+ 1, </w:t>
      </w:r>
      <w:r w:rsidR="00AE1C02">
        <w:t>mantendo-se apenas a camada de contexto que influencia a saída de cada iteração.</w:t>
      </w:r>
    </w:p>
    <w:p w14:paraId="0C1EBBCE" w14:textId="6E1D2123" w:rsidR="00A86C5C" w:rsidRDefault="00A86C5C" w:rsidP="00A86C5C">
      <w:pPr>
        <w:pStyle w:val="TF-LEGENDA"/>
      </w:pPr>
      <w:bookmarkStart w:id="54" w:name="_Ref57061827"/>
      <w:r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4</w:t>
      </w:r>
      <w:r w:rsidR="00997EC9">
        <w:rPr>
          <w:noProof/>
        </w:rPr>
        <w:fldChar w:fldCharType="end"/>
      </w:r>
      <w:bookmarkEnd w:id="54"/>
      <w:r w:rsidRPr="004D61C4">
        <w:t xml:space="preserve"> – Modelo da </w:t>
      </w:r>
      <w:del w:id="55" w:author="Andreza Sartori" w:date="2020-12-07T15:17:00Z">
        <w:r w:rsidRPr="004D61C4" w:rsidDel="00D622E5">
          <w:delText xml:space="preserve">rede </w:delText>
        </w:r>
      </w:del>
      <w:ins w:id="56" w:author="Andreza Sartori" w:date="2020-12-07T15:17:00Z">
        <w:r w:rsidR="00D622E5">
          <w:t>R</w:t>
        </w:r>
        <w:r w:rsidR="00D622E5" w:rsidRPr="004D61C4">
          <w:t xml:space="preserve">ede </w:t>
        </w:r>
      </w:ins>
      <w:del w:id="57" w:author="Andreza Sartori" w:date="2020-12-07T15:17:00Z">
        <w:r w:rsidRPr="004D61C4" w:rsidDel="00D622E5">
          <w:delText xml:space="preserve">neural </w:delText>
        </w:r>
      </w:del>
      <w:ins w:id="58" w:author="Andreza Sartori" w:date="2020-12-07T15:17:00Z">
        <w:r w:rsidR="00D622E5">
          <w:t>N</w:t>
        </w:r>
        <w:r w:rsidR="00D622E5" w:rsidRPr="004D61C4">
          <w:t xml:space="preserve">eural </w:t>
        </w:r>
        <w:r w:rsidR="00D622E5">
          <w:t>A</w:t>
        </w:r>
      </w:ins>
      <w:del w:id="59" w:author="Andreza Sartori" w:date="2020-12-07T15:17:00Z">
        <w:r w:rsidRPr="004D61C4" w:rsidDel="00D622E5">
          <w:delText>a</w:delText>
        </w:r>
      </w:del>
      <w:r w:rsidRPr="004D61C4">
        <w:t>rtificial que gera a melodia</w:t>
      </w:r>
    </w:p>
    <w:p w14:paraId="04C70BBD" w14:textId="5160D4FE" w:rsidR="008A7B56" w:rsidRPr="00276EFF" w:rsidRDefault="00D3035D" w:rsidP="00276EFF">
      <w:pPr>
        <w:pStyle w:val="TF-FIGURA"/>
        <w:spacing w:after="0"/>
      </w:pPr>
      <w:r w:rsidRPr="00276EFF">
        <w:rPr>
          <w:noProof/>
        </w:rPr>
        <w:drawing>
          <wp:inline distT="0" distB="0" distL="0" distR="0" wp14:anchorId="7DC03291" wp14:editId="357BBC6D">
            <wp:extent cx="4371413" cy="2299868"/>
            <wp:effectExtent l="19050" t="19050" r="10160" b="24765"/>
            <wp:docPr id="1842611560" name="Imagem 1842611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4261156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 b="2825"/>
                    <a:stretch/>
                  </pic:blipFill>
                  <pic:spPr bwMode="auto">
                    <a:xfrm>
                      <a:off x="0" y="0"/>
                      <a:ext cx="4371975" cy="23001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5645" w14:textId="5E7BB1DF" w:rsidR="00AE1C02" w:rsidRDefault="008A7B56" w:rsidP="00276EFF">
      <w:pPr>
        <w:pStyle w:val="TF-FONTE"/>
      </w:pPr>
      <w:r w:rsidRPr="00CF791E">
        <w:t xml:space="preserve">Fonte: Chen e </w:t>
      </w:r>
      <w:proofErr w:type="spellStart"/>
      <w:r w:rsidRPr="00276EFF">
        <w:t>Miikkulainen</w:t>
      </w:r>
      <w:proofErr w:type="spellEnd"/>
      <w:r w:rsidRPr="00CF791E">
        <w:t xml:space="preserve"> (2001)</w:t>
      </w:r>
      <w:r w:rsidR="003C26EE">
        <w:t>.</w:t>
      </w:r>
    </w:p>
    <w:p w14:paraId="587037B7" w14:textId="3685DC08" w:rsidR="00AE1C02" w:rsidRDefault="0041724C" w:rsidP="0041724C">
      <w:pPr>
        <w:pStyle w:val="TF-TEXTO"/>
      </w:pPr>
      <w:r>
        <w:t xml:space="preserve">A </w:t>
      </w:r>
      <w:r w:rsidR="00336194">
        <w:fldChar w:fldCharType="begin"/>
      </w:r>
      <w:r w:rsidR="00336194">
        <w:instrText xml:space="preserve"> REF _Ref57061842 \h </w:instrText>
      </w:r>
      <w:r w:rsidR="00336194">
        <w:fldChar w:fldCharType="separate"/>
      </w:r>
      <w:r w:rsidR="00B015BB">
        <w:t xml:space="preserve">Figura </w:t>
      </w:r>
      <w:r w:rsidR="00B015BB">
        <w:rPr>
          <w:noProof/>
        </w:rPr>
        <w:t>5</w:t>
      </w:r>
      <w:r w:rsidR="00336194">
        <w:fldChar w:fldCharType="end"/>
      </w:r>
      <w:r w:rsidR="00336194">
        <w:t xml:space="preserve"> </w:t>
      </w:r>
      <w:r>
        <w:t xml:space="preserve">representa a camada de saída da </w:t>
      </w:r>
      <w:del w:id="60" w:author="Andreza Sartori" w:date="2020-12-07T15:18:00Z">
        <w:r w:rsidDel="0093236D">
          <w:delText xml:space="preserve">rede </w:delText>
        </w:r>
      </w:del>
      <w:ins w:id="61" w:author="Andreza Sartori" w:date="2020-12-07T15:19:00Z">
        <w:r w:rsidR="00F2017D">
          <w:t>RNA</w:t>
        </w:r>
      </w:ins>
      <w:del w:id="62" w:author="Andreza Sartori" w:date="2020-12-07T15:18:00Z">
        <w:r w:rsidDel="0093236D">
          <w:delText>neural</w:delText>
        </w:r>
        <w:r w:rsidR="0021200C" w:rsidDel="0093236D">
          <w:delText xml:space="preserve"> artificial</w:delText>
        </w:r>
      </w:del>
      <w:r w:rsidR="005D1945">
        <w:t>, sendo que o</w:t>
      </w:r>
      <w:r>
        <w:t xml:space="preserve">s números de -4 até +4 representam a distância da </w:t>
      </w:r>
      <w:r w:rsidRPr="005D1945">
        <w:t>última nota tocada para a próxima nota que deverá tocar</w:t>
      </w:r>
      <w:r w:rsidR="0021200C">
        <w:t>.</w:t>
      </w:r>
      <w:r>
        <w:t xml:space="preserve"> </w:t>
      </w:r>
      <w:r w:rsidR="0021200C">
        <w:t>O</w:t>
      </w:r>
      <w:r>
        <w:t xml:space="preserve"> valor dentro dos nós representam os pesos baseado</w:t>
      </w:r>
      <w:r w:rsidR="00BB4476">
        <w:t>s</w:t>
      </w:r>
      <w:r>
        <w:t xml:space="preserve"> no contexto atual</w:t>
      </w:r>
      <w:r w:rsidR="00E511B1">
        <w:t xml:space="preserve"> da RN</w:t>
      </w:r>
      <w:r w:rsidR="008B7A53">
        <w:t>S</w:t>
      </w:r>
      <w:r>
        <w:t xml:space="preserve">, </w:t>
      </w:r>
      <w:r w:rsidR="0021200C">
        <w:t xml:space="preserve">e </w:t>
      </w:r>
      <w:r>
        <w:t xml:space="preserve">o nó com maior valor define qual </w:t>
      </w:r>
      <w:r w:rsidR="00001773">
        <w:t xml:space="preserve">é </w:t>
      </w:r>
      <w:r>
        <w:t>a próxima nota a ser tocada</w:t>
      </w:r>
      <w:r w:rsidR="0021200C">
        <w:t>.</w:t>
      </w:r>
      <w:r>
        <w:t xml:space="preserve"> </w:t>
      </w:r>
      <w:r w:rsidR="0021200C">
        <w:t>N</w:t>
      </w:r>
      <w:r>
        <w:t>o exemplo</w:t>
      </w:r>
      <w:r w:rsidR="005D1945">
        <w:t xml:space="preserve"> ilustrado</w:t>
      </w:r>
      <w:r w:rsidR="000F7C27">
        <w:t xml:space="preserve"> </w:t>
      </w:r>
      <w:r>
        <w:t>o valor 1</w:t>
      </w:r>
      <w:r w:rsidR="005D1945">
        <w:t>.</w:t>
      </w:r>
      <w:r>
        <w:t xml:space="preserve">4 é o maior, portanto a próxima nota tocará 4 casas abaixo da nota atual. </w:t>
      </w:r>
      <w:r w:rsidR="003F6F14" w:rsidRPr="004A3ED5">
        <w:t xml:space="preserve">Chen e </w:t>
      </w:r>
      <w:proofErr w:type="spellStart"/>
      <w:r w:rsidR="003F6F14" w:rsidRPr="004A3ED5">
        <w:t>Miikkulainen</w:t>
      </w:r>
      <w:proofErr w:type="spellEnd"/>
      <w:r w:rsidR="003F6F14" w:rsidRPr="004A3ED5">
        <w:t xml:space="preserve"> (2001)</w:t>
      </w:r>
      <w:r w:rsidR="003F6F14">
        <w:t xml:space="preserve"> mencionam que o</w:t>
      </w:r>
      <w:r>
        <w:t xml:space="preserve"> processo para definir a duração de cada nota é o mesmo, </w:t>
      </w:r>
      <w:r w:rsidR="0021200C">
        <w:t xml:space="preserve">na qual </w:t>
      </w:r>
      <w:r>
        <w:t>a duração que possuir o nó com maior valor ganha e é atribuída à nota atual.</w:t>
      </w:r>
    </w:p>
    <w:p w14:paraId="13F95131" w14:textId="555A0C4A" w:rsidR="00336194" w:rsidRDefault="00336194" w:rsidP="00336194">
      <w:pPr>
        <w:pStyle w:val="TF-LEGENDA"/>
      </w:pPr>
      <w:bookmarkStart w:id="63" w:name="_Ref57061842"/>
      <w:r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5</w:t>
      </w:r>
      <w:r w:rsidR="00997EC9">
        <w:rPr>
          <w:noProof/>
        </w:rPr>
        <w:fldChar w:fldCharType="end"/>
      </w:r>
      <w:bookmarkEnd w:id="63"/>
      <w:r w:rsidRPr="000A061E">
        <w:t xml:space="preserve"> – Representação da camada de saída</w:t>
      </w:r>
    </w:p>
    <w:p w14:paraId="6C9CCFF2" w14:textId="77777777" w:rsidR="00AE1C02" w:rsidRDefault="00D3035D" w:rsidP="005D1C2D">
      <w:pPr>
        <w:pStyle w:val="TF-FIGURA"/>
        <w:spacing w:after="0"/>
      </w:pPr>
      <w:r>
        <w:rPr>
          <w:noProof/>
        </w:rPr>
        <w:drawing>
          <wp:inline distT="0" distB="0" distL="0" distR="0" wp14:anchorId="68308A43" wp14:editId="1BCF75F7">
            <wp:extent cx="4133850" cy="1714500"/>
            <wp:effectExtent l="19050" t="19050" r="19050" b="19050"/>
            <wp:docPr id="339373155" name="Imagem 339373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93731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51091" w14:textId="413E4ECA" w:rsidR="0041724C" w:rsidRPr="0041724C" w:rsidRDefault="00AE1C02" w:rsidP="00585312">
      <w:pPr>
        <w:pStyle w:val="TF-FONTE"/>
      </w:pPr>
      <w:r w:rsidRPr="008A7B56">
        <w:t xml:space="preserve">Fonte: Chen e </w:t>
      </w:r>
      <w:proofErr w:type="spellStart"/>
      <w:r w:rsidRPr="00585312">
        <w:t>Miikkulainen</w:t>
      </w:r>
      <w:proofErr w:type="spellEnd"/>
      <w:r w:rsidRPr="008A7B56">
        <w:t xml:space="preserve"> (2001)</w:t>
      </w:r>
      <w:r w:rsidR="009E0C9E">
        <w:t>.</w:t>
      </w:r>
      <w:r w:rsidRPr="008A7B56">
        <w:tab/>
      </w:r>
    </w:p>
    <w:p w14:paraId="40BA0753" w14:textId="050D19FE" w:rsidR="00AE1C02" w:rsidRDefault="0041724C" w:rsidP="00AE1C02">
      <w:pPr>
        <w:pStyle w:val="TF-TEXTO"/>
      </w:pPr>
      <w:r w:rsidRPr="004A3ED5">
        <w:t xml:space="preserve">Chen e </w:t>
      </w:r>
      <w:proofErr w:type="spellStart"/>
      <w:r w:rsidRPr="004A3ED5">
        <w:t>Miikkulainen</w:t>
      </w:r>
      <w:proofErr w:type="spellEnd"/>
      <w:r w:rsidRPr="004A3ED5">
        <w:t xml:space="preserve"> (2001)</w:t>
      </w:r>
      <w:r>
        <w:t xml:space="preserve"> </w:t>
      </w:r>
      <w:r w:rsidR="00A65BA5">
        <w:t xml:space="preserve">também </w:t>
      </w:r>
      <w:r>
        <w:t xml:space="preserve">utilizaram um algoritmo genético para evoluir a </w:t>
      </w:r>
      <w:del w:id="64" w:author="Andreza Sartori" w:date="2020-12-07T15:19:00Z">
        <w:r w:rsidDel="00F2017D">
          <w:delText>rede neural</w:delText>
        </w:r>
        <w:r w:rsidR="00A11C07" w:rsidDel="00F2017D">
          <w:delText xml:space="preserve"> artificial</w:delText>
        </w:r>
      </w:del>
      <w:ins w:id="65" w:author="Andreza Sartori" w:date="2020-12-07T15:19:00Z">
        <w:r w:rsidR="00F2017D">
          <w:t>RNA</w:t>
        </w:r>
      </w:ins>
      <w:r w:rsidR="00080FDC">
        <w:t>.</w:t>
      </w:r>
      <w:r w:rsidR="003460A5">
        <w:t xml:space="preserve"> </w:t>
      </w:r>
      <w:r w:rsidR="00A65BA5">
        <w:t>A partir dele, f</w:t>
      </w:r>
      <w:r w:rsidR="003460A5">
        <w:t xml:space="preserve">oram definidas </w:t>
      </w:r>
      <w:r w:rsidR="00BB4476">
        <w:t>sete</w:t>
      </w:r>
      <w:r w:rsidR="003460A5">
        <w:t xml:space="preserve"> regras para a criação das funções de </w:t>
      </w:r>
      <w:r w:rsidR="003460A5" w:rsidRPr="00A3041F">
        <w:rPr>
          <w:rFonts w:ascii="Courier New" w:hAnsi="Courier New" w:cs="Courier New"/>
          <w:sz w:val="18"/>
          <w:szCs w:val="18"/>
        </w:rPr>
        <w:t>fitness</w:t>
      </w:r>
      <w:r w:rsidR="00080FDC">
        <w:t>, assim como</w:t>
      </w:r>
      <w:r w:rsidR="003460A5">
        <w:t xml:space="preserve"> regras sobre teoria musical em geral e regras que condizem com os estudos das composições de </w:t>
      </w:r>
      <w:proofErr w:type="spellStart"/>
      <w:r w:rsidR="003460A5">
        <w:t>Bartok</w:t>
      </w:r>
      <w:proofErr w:type="spellEnd"/>
      <w:r w:rsidR="00080FDC">
        <w:t xml:space="preserve">. Segundo os </w:t>
      </w:r>
      <w:r w:rsidR="00080FDC">
        <w:lastRenderedPageBreak/>
        <w:t>autores, p</w:t>
      </w:r>
      <w:r w:rsidR="003460A5">
        <w:t xml:space="preserve">ara definir se uma composição é de seu estilo ou não, tais regras recompensam os </w:t>
      </w:r>
      <w:r w:rsidR="00B932D9">
        <w:t>cromossomos</w:t>
      </w:r>
      <w:r w:rsidR="003460A5">
        <w:t xml:space="preserve"> que resultarem em composições mais semelhantes </w:t>
      </w:r>
      <w:r w:rsidR="009329F0">
        <w:t>à</w:t>
      </w:r>
      <w:r w:rsidR="003460A5">
        <w:t xml:space="preserve"> de </w:t>
      </w:r>
      <w:proofErr w:type="spellStart"/>
      <w:r w:rsidR="003460A5">
        <w:t>Bartok</w:t>
      </w:r>
      <w:proofErr w:type="spellEnd"/>
      <w:r w:rsidR="003460A5">
        <w:t>.</w:t>
      </w:r>
    </w:p>
    <w:p w14:paraId="7FB613CA" w14:textId="213A9C52" w:rsidR="003460A5" w:rsidRPr="00AE1C02" w:rsidRDefault="00570306" w:rsidP="00AE1C02">
      <w:pPr>
        <w:pStyle w:val="TF-TEXTO"/>
      </w:pPr>
      <w:r>
        <w:t xml:space="preserve">A partir dos resultados alcançados, </w:t>
      </w:r>
      <w:r w:rsidR="003460A5" w:rsidRPr="004A3ED5">
        <w:t xml:space="preserve">Chen e </w:t>
      </w:r>
      <w:proofErr w:type="spellStart"/>
      <w:r w:rsidR="003460A5" w:rsidRPr="004A3ED5">
        <w:t>Miikkulainen</w:t>
      </w:r>
      <w:proofErr w:type="spellEnd"/>
      <w:r w:rsidR="003460A5" w:rsidRPr="004A3ED5">
        <w:t xml:space="preserve"> (2001)</w:t>
      </w:r>
      <w:r w:rsidR="003460A5">
        <w:t xml:space="preserve"> constata</w:t>
      </w:r>
      <w:r w:rsidR="00080FDC">
        <w:t>ram</w:t>
      </w:r>
      <w:r w:rsidR="003460A5">
        <w:t xml:space="preserve"> que</w:t>
      </w:r>
      <w:r w:rsidR="00C64CE5">
        <w:t>, após 195 gerações do algoritmo genético,</w:t>
      </w:r>
      <w:r w:rsidR="003460A5">
        <w:t xml:space="preserve"> as músicas geradas eram variadas e se assemelhavam </w:t>
      </w:r>
      <w:r w:rsidR="008861E5">
        <w:t>à</w:t>
      </w:r>
      <w:r w:rsidR="003460A5">
        <w:t xml:space="preserve">s obras de </w:t>
      </w:r>
      <w:proofErr w:type="spellStart"/>
      <w:r w:rsidR="003460A5">
        <w:t>Bartok</w:t>
      </w:r>
      <w:proofErr w:type="spellEnd"/>
      <w:r w:rsidR="003460A5">
        <w:t xml:space="preserve">, porém </w:t>
      </w:r>
      <w:r w:rsidR="008D2D86">
        <w:t xml:space="preserve">a música se perdia com o decorrer do tempo, isso </w:t>
      </w:r>
      <w:r w:rsidR="008B7A53">
        <w:t xml:space="preserve">acontecia </w:t>
      </w:r>
      <w:r w:rsidR="008D2D86">
        <w:t>porque os compassos mais ao final da música não carregavam semelhanças o suficiente com os compassos anteriores</w:t>
      </w:r>
      <w:r w:rsidR="00A54859">
        <w:t xml:space="preserve">. </w:t>
      </w:r>
      <w:r w:rsidR="008D2D86">
        <w:t xml:space="preserve">A </w:t>
      </w:r>
      <w:r w:rsidR="00FC556C">
        <w:t xml:space="preserve">função de </w:t>
      </w:r>
      <w:r w:rsidR="00FC556C" w:rsidRPr="00E62515">
        <w:rPr>
          <w:rFonts w:ascii="Courier New" w:hAnsi="Courier New" w:cs="Courier New"/>
          <w:sz w:val="18"/>
          <w:szCs w:val="18"/>
        </w:rPr>
        <w:t>fitness</w:t>
      </w:r>
      <w:r w:rsidR="008D2D86">
        <w:t xml:space="preserve"> definida funcionou para gerar músicas variadas</w:t>
      </w:r>
      <w:r w:rsidR="00BC0CF0" w:rsidRPr="00BC0CF0">
        <w:t xml:space="preserve">, </w:t>
      </w:r>
      <w:r w:rsidR="008D2D86">
        <w:t>porém em certos casos as músicas geradas não possuíam diversidade o suficiente de notas</w:t>
      </w:r>
      <w:r w:rsidR="009E0C9E">
        <w:t>. Além disso</w:t>
      </w:r>
      <w:r w:rsidR="00FC556C">
        <w:t>,</w:t>
      </w:r>
      <w:r w:rsidR="009E0C9E">
        <w:t xml:space="preserve"> também</w:t>
      </w:r>
      <w:r w:rsidR="00FC556C">
        <w:t xml:space="preserve"> não foi realizad</w:t>
      </w:r>
      <w:r w:rsidR="00BC0CF0">
        <w:t>a</w:t>
      </w:r>
      <w:r w:rsidR="00FC556C">
        <w:t xml:space="preserve"> nenhuma pesquisa para </w:t>
      </w:r>
      <w:r w:rsidR="008D2D86">
        <w:t>avaliar</w:t>
      </w:r>
      <w:r w:rsidR="00937B33">
        <w:t xml:space="preserve"> ou comparar</w:t>
      </w:r>
      <w:r w:rsidR="00FC556C">
        <w:t xml:space="preserve"> as músicas</w:t>
      </w:r>
      <w:r w:rsidR="00937B33">
        <w:t xml:space="preserve"> geradas</w:t>
      </w:r>
      <w:r w:rsidR="00FC556C">
        <w:t xml:space="preserve">. </w:t>
      </w:r>
      <w:r w:rsidR="00A54859" w:rsidRPr="004A3ED5">
        <w:t xml:space="preserve">Chen e </w:t>
      </w:r>
      <w:proofErr w:type="spellStart"/>
      <w:r w:rsidR="00A54859" w:rsidRPr="004A3ED5">
        <w:t>Miikkulainen</w:t>
      </w:r>
      <w:proofErr w:type="spellEnd"/>
      <w:r w:rsidR="00A54859" w:rsidRPr="004A3ED5">
        <w:t xml:space="preserve"> (2001)</w:t>
      </w:r>
      <w:r w:rsidR="00A54859">
        <w:t xml:space="preserve"> </w:t>
      </w:r>
      <w:r w:rsidR="00080FDC">
        <w:t>consideram como possíveis melhorias</w:t>
      </w:r>
      <w:r w:rsidR="00A54859">
        <w:t xml:space="preserve"> a possibilidade </w:t>
      </w:r>
      <w:del w:id="66" w:author="Andreza Sartori" w:date="2020-12-07T15:24:00Z">
        <w:r w:rsidR="00DB4DC0" w:rsidDel="000205B9">
          <w:delText>do</w:delText>
        </w:r>
      </w:del>
      <w:ins w:id="67" w:author="Andreza Sartori" w:date="2020-12-07T15:24:00Z">
        <w:r w:rsidR="000205B9">
          <w:t>de o</w:t>
        </w:r>
      </w:ins>
      <w:r w:rsidR="00A54859">
        <w:t xml:space="preserve"> algoritmo gerar acordes para formar uma harmonia e a inclusão de novas regras de teoria musical para criar músicas </w:t>
      </w:r>
      <w:r w:rsidR="00080FDC">
        <w:t>mais</w:t>
      </w:r>
      <w:r w:rsidR="00A54859">
        <w:t xml:space="preserve"> organizadas.</w:t>
      </w:r>
    </w:p>
    <w:p w14:paraId="7817D9B2" w14:textId="432435D9" w:rsidR="00451B94" w:rsidRDefault="00451B94" w:rsidP="00424AD5">
      <w:pPr>
        <w:pStyle w:val="Ttulo1"/>
      </w:pPr>
      <w:bookmarkStart w:id="68" w:name="_Toc54164921"/>
      <w:bookmarkStart w:id="69" w:name="_Toc54165675"/>
      <w:bookmarkStart w:id="70" w:name="_Toc54169333"/>
      <w:bookmarkStart w:id="71" w:name="_Toc96347439"/>
      <w:bookmarkStart w:id="72" w:name="_Toc96357723"/>
      <w:bookmarkStart w:id="73" w:name="_Toc96491866"/>
      <w:bookmarkStart w:id="74" w:name="_Toc411603107"/>
      <w:bookmarkEnd w:id="34"/>
      <w:r>
        <w:t>proposta</w:t>
      </w:r>
      <w:r w:rsidR="00334805">
        <w:t xml:space="preserve"> da biblioteca</w:t>
      </w:r>
    </w:p>
    <w:p w14:paraId="44319CA8" w14:textId="71C78230" w:rsidR="00F80AD6" w:rsidRDefault="00F80AD6" w:rsidP="00451B94">
      <w:pPr>
        <w:pStyle w:val="TF-TEXTO"/>
      </w:pPr>
      <w:r>
        <w:t>Neste capítulo será apresentad</w:t>
      </w:r>
      <w:r w:rsidR="00F72E56">
        <w:t>a</w:t>
      </w:r>
      <w:r>
        <w:t xml:space="preserve"> a justificativa para o desenvolvimento do estudo proposto. Será demonstrado um quadro comparativo entre os trabalhos correlatos. Na sequência serão descritos os Requisitos Funcionais (RF) e </w:t>
      </w:r>
      <w:r w:rsidR="00BC0CF0">
        <w:t xml:space="preserve">Requisitos </w:t>
      </w:r>
      <w:r>
        <w:t>Não Funcionais (RNF), finalizando com a metodologia e o cronograma planejado para o desenvolvimento do projeto.</w:t>
      </w:r>
    </w:p>
    <w:p w14:paraId="29D16A9A" w14:textId="77777777" w:rsidR="00451B94" w:rsidRDefault="00451B94" w:rsidP="00451B94">
      <w:pPr>
        <w:pStyle w:val="Ttulo2"/>
      </w:pPr>
      <w:bookmarkStart w:id="75" w:name="_Toc54164915"/>
      <w:bookmarkStart w:id="76" w:name="_Toc54165669"/>
      <w:bookmarkStart w:id="77" w:name="_Toc54169327"/>
      <w:bookmarkStart w:id="78" w:name="_Toc96347433"/>
      <w:bookmarkStart w:id="79" w:name="_Toc96357717"/>
      <w:bookmarkStart w:id="80" w:name="_Toc96491860"/>
      <w:bookmarkStart w:id="81" w:name="_Toc351015594"/>
      <w:r>
        <w:t>JUSTIFICATIVA</w:t>
      </w:r>
    </w:p>
    <w:p w14:paraId="65709667" w14:textId="52E9A0A3" w:rsidR="009242F9" w:rsidRDefault="00DB000B" w:rsidP="006F69BA">
      <w:pPr>
        <w:pStyle w:val="TF-TEXTO"/>
      </w:pPr>
      <w:r>
        <w:t xml:space="preserve">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B015BB">
        <w:t xml:space="preserve">Quadro </w:t>
      </w:r>
      <w:r w:rsidR="00B015BB">
        <w:rPr>
          <w:noProof/>
        </w:rPr>
        <w:t>1</w:t>
      </w:r>
      <w:r w:rsidR="009E0C9E">
        <w:fldChar w:fldCharType="end"/>
      </w:r>
      <w:r w:rsidR="009E0C9E">
        <w:t xml:space="preserve"> </w:t>
      </w:r>
      <w:r>
        <w:t>sumariza os trabalhos correlatos que foram descritos</w:t>
      </w:r>
      <w:r w:rsidR="00BC0CF0">
        <w:t>.</w:t>
      </w:r>
      <w:r w:rsidR="00015061">
        <w:t xml:space="preserve"> </w:t>
      </w:r>
      <w:r w:rsidR="00BC0CF0">
        <w:t>É</w:t>
      </w:r>
      <w:r w:rsidR="00015061">
        <w:t xml:space="preserve"> possível perceber </w:t>
      </w:r>
      <w:r w:rsidR="00BC0CF0">
        <w:t xml:space="preserve">que </w:t>
      </w:r>
      <w:r w:rsidR="00015061">
        <w:t>a maioria dos estudos sobre geração de música utilizam variações do modelo de redes neurais RN</w:t>
      </w:r>
      <w:r w:rsidR="008B7A53">
        <w:t>R</w:t>
      </w:r>
      <w:r w:rsidR="006F69BA">
        <w:t xml:space="preserve"> e como </w:t>
      </w:r>
      <w:r w:rsidR="00BC0CF0">
        <w:t xml:space="preserve">as </w:t>
      </w:r>
      <w:r w:rsidR="00C44858">
        <w:t>base</w:t>
      </w:r>
      <w:r w:rsidR="00672F5B">
        <w:t>s</w:t>
      </w:r>
      <w:r w:rsidR="00C44858">
        <w:t xml:space="preserve"> de dados</w:t>
      </w:r>
      <w:r w:rsidR="006F69BA">
        <w:t xml:space="preserve"> </w:t>
      </w:r>
      <w:r w:rsidR="00BC0CF0">
        <w:t xml:space="preserve">utilizam </w:t>
      </w:r>
      <w:ins w:id="82" w:author="Andreza Sartori" w:date="2020-12-07T15:25:00Z">
        <w:r w:rsidR="00136E25">
          <w:t xml:space="preserve">as </w:t>
        </w:r>
      </w:ins>
      <w:r w:rsidR="006F69BA">
        <w:t>composições de Bach</w:t>
      </w:r>
      <w:r w:rsidR="006F69BA">
        <w:rPr>
          <w:rStyle w:val="normaltextrun"/>
        </w:rPr>
        <w:t>.</w:t>
      </w:r>
    </w:p>
    <w:p w14:paraId="39BFF6B9" w14:textId="7942EBC5" w:rsidR="009242F9" w:rsidRDefault="009E0C9E" w:rsidP="009E0C9E">
      <w:pPr>
        <w:pStyle w:val="TF-LEGENDA"/>
      </w:pPr>
      <w:bookmarkStart w:id="83" w:name="_Ref57382583"/>
      <w:r>
        <w:t xml:space="preserve">Quadro </w:t>
      </w:r>
      <w:r w:rsidR="00997EC9">
        <w:fldChar w:fldCharType="begin"/>
      </w:r>
      <w:r w:rsidR="00997EC9">
        <w:instrText xml:space="preserve"> SEQ Quadro \* ARABIC </w:instrText>
      </w:r>
      <w:r w:rsidR="00997EC9">
        <w:fldChar w:fldCharType="separate"/>
      </w:r>
      <w:r w:rsidR="00B015BB">
        <w:rPr>
          <w:noProof/>
        </w:rPr>
        <w:t>1</w:t>
      </w:r>
      <w:r w:rsidR="00997EC9">
        <w:rPr>
          <w:noProof/>
        </w:rPr>
        <w:fldChar w:fldCharType="end"/>
      </w:r>
      <w:bookmarkEnd w:id="83"/>
      <w:r>
        <w:t xml:space="preserve"> </w:t>
      </w:r>
      <w:r w:rsidR="009242F9">
        <w:t>– Comparativo dos trabalhos correlatos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2179"/>
        <w:gridCol w:w="2353"/>
        <w:gridCol w:w="2409"/>
      </w:tblGrid>
      <w:tr w:rsidR="00F80AD6" w:rsidRPr="007E0D87" w14:paraId="659C5BB2" w14:textId="25A21B50" w:rsidTr="006F0E1B">
        <w:trPr>
          <w:cantSplit/>
          <w:trHeight w:val="45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18B14660" w14:textId="607886C9" w:rsidR="00E62515" w:rsidRDefault="00E62515" w:rsidP="00E62515">
            <w:pPr>
              <w:pStyle w:val="TF-TEXTOQUADRO"/>
              <w:jc w:val="right"/>
            </w:pPr>
            <w:r>
              <w:t xml:space="preserve">Trabalhos </w:t>
            </w:r>
          </w:p>
          <w:p w14:paraId="56EDAE2D" w14:textId="705F724F" w:rsidR="00F80AD6" w:rsidRPr="007E0D87" w:rsidRDefault="00F80AD6" w:rsidP="00A94DB7">
            <w:pPr>
              <w:pStyle w:val="TF-TEXTOQUADRO"/>
            </w:pPr>
            <w: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1B8AB8" w14:textId="736C4818" w:rsidR="00E62515" w:rsidRDefault="00F80AD6" w:rsidP="00E62515">
            <w:pPr>
              <w:pStyle w:val="TF-TEXTOQUADRO"/>
              <w:jc w:val="center"/>
              <w:rPr>
                <w:rStyle w:val="normaltextrun"/>
              </w:rPr>
            </w:pPr>
            <w:proofErr w:type="spellStart"/>
            <w:r w:rsidRPr="00C6580E">
              <w:rPr>
                <w:rStyle w:val="spellingerror"/>
              </w:rPr>
              <w:t>Hadjeres</w:t>
            </w:r>
            <w:proofErr w:type="spellEnd"/>
            <w:r w:rsidRPr="00C6580E">
              <w:rPr>
                <w:rStyle w:val="normaltextrun"/>
              </w:rPr>
              <w:t> </w:t>
            </w:r>
            <w:r w:rsidRPr="00E62515">
              <w:rPr>
                <w:rStyle w:val="normaltextrun"/>
                <w:i/>
                <w:iCs/>
              </w:rPr>
              <w:t>et al</w:t>
            </w:r>
            <w:r w:rsidRPr="00C6580E">
              <w:rPr>
                <w:rStyle w:val="normaltextrun"/>
              </w:rPr>
              <w:t>.</w:t>
            </w:r>
          </w:p>
          <w:p w14:paraId="74704F5E" w14:textId="1C16AE91" w:rsidR="00F80AD6" w:rsidRPr="007E0D87" w:rsidRDefault="00F80AD6" w:rsidP="00E62515">
            <w:pPr>
              <w:pStyle w:val="TF-TEXTOQUADRO"/>
              <w:jc w:val="center"/>
            </w:pPr>
            <w:r w:rsidRPr="00C6580E">
              <w:rPr>
                <w:rStyle w:val="normaltextrun"/>
              </w:rPr>
              <w:t>(2017)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E45DD3" w14:textId="62F0BE6C" w:rsidR="00E62515" w:rsidRDefault="003C32F8" w:rsidP="00E62515">
            <w:pPr>
              <w:pStyle w:val="TF-TEXTOQUADRO"/>
              <w:jc w:val="center"/>
            </w:pPr>
            <w:r>
              <w:t xml:space="preserve">Sá </w:t>
            </w:r>
            <w:r w:rsidR="00F80AD6">
              <w:t xml:space="preserve">Júnior </w:t>
            </w:r>
            <w:r w:rsidR="00F80AD6" w:rsidRPr="00E62515">
              <w:rPr>
                <w:i/>
                <w:iCs/>
              </w:rPr>
              <w:t>et al</w:t>
            </w:r>
            <w:r w:rsidR="00F80AD6">
              <w:t>.</w:t>
            </w:r>
          </w:p>
          <w:p w14:paraId="74903A22" w14:textId="63A57E1F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>
              <w:t>(2019)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3D8036" w14:textId="32D6AAB3" w:rsidR="00E62515" w:rsidRDefault="00F80AD6" w:rsidP="00E62515">
            <w:pPr>
              <w:pStyle w:val="TF-TEXTOQUADRO"/>
              <w:jc w:val="center"/>
            </w:pPr>
            <w:r w:rsidRPr="004A3ED5">
              <w:t xml:space="preserve">Chen e </w:t>
            </w:r>
            <w:proofErr w:type="spellStart"/>
            <w:r w:rsidRPr="004A3ED5">
              <w:t>Miikkulainen</w:t>
            </w:r>
            <w:proofErr w:type="spellEnd"/>
          </w:p>
          <w:p w14:paraId="56FE974A" w14:textId="79F05D70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 w:rsidRPr="004A3ED5">
              <w:t>(2001)</w:t>
            </w:r>
          </w:p>
        </w:tc>
      </w:tr>
      <w:tr w:rsidR="009242F9" w:rsidRPr="007E0D87" w14:paraId="3DF3B155" w14:textId="77777777" w:rsidTr="006F0E1B">
        <w:trPr>
          <w:trHeight w:val="28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189415" w14:textId="12B72E0E" w:rsidR="009242F9" w:rsidRDefault="009242F9" w:rsidP="00E62515">
            <w:pPr>
              <w:pStyle w:val="TF-TEXTOQUADRO"/>
            </w:pPr>
            <w:r>
              <w:t xml:space="preserve">Compositor do </w:t>
            </w:r>
            <w:r w:rsidR="003D274D">
              <w:t>estilo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30F5AD71" w14:textId="2E2D3506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5C0B8A49" w14:textId="657E656F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41C5023D" w14:textId="7414D6DC" w:rsidR="009242F9" w:rsidRDefault="009242F9" w:rsidP="00E62515">
            <w:pPr>
              <w:pStyle w:val="TF-TEXTOQUADRO"/>
              <w:jc w:val="center"/>
            </w:pPr>
            <w:proofErr w:type="spellStart"/>
            <w:r>
              <w:t>Bartok</w:t>
            </w:r>
            <w:proofErr w:type="spellEnd"/>
          </w:p>
        </w:tc>
      </w:tr>
      <w:tr w:rsidR="00F80AD6" w:rsidRPr="007E0D87" w14:paraId="30B58EF8" w14:textId="0906D9B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26E3663E" w14:textId="417743AC" w:rsidR="00F80AD6" w:rsidRPr="007E0D87" w:rsidRDefault="009242F9" w:rsidP="00E62515">
            <w:pPr>
              <w:pStyle w:val="TF-TEXTOQUADRO"/>
            </w:pPr>
            <w:r>
              <w:t>Tipo de música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E3458D1" w14:textId="5BA8D2D0" w:rsidR="00F80AD6" w:rsidRPr="007E0D87" w:rsidRDefault="009242F9" w:rsidP="00E62515">
            <w:pPr>
              <w:pStyle w:val="TF-TEXTOQUADRO"/>
              <w:jc w:val="center"/>
            </w:pPr>
            <w:r>
              <w:t>Corais com quatro vozes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28390903" w14:textId="3B0D4647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66DB6426" w14:textId="02933D6D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</w:tr>
      <w:tr w:rsidR="00F80AD6" w:rsidRPr="007E0D87" w14:paraId="2E8C6105" w14:textId="099DECC3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03A89C0" w14:textId="41224475" w:rsidR="00F80AD6" w:rsidRPr="007E0D87" w:rsidRDefault="00AA03E7" w:rsidP="00E62515">
            <w:pPr>
              <w:pStyle w:val="TF-TEXTOQUADRO"/>
            </w:pPr>
            <w:r>
              <w:t xml:space="preserve">Gera </w:t>
            </w:r>
            <w:r w:rsidR="003D274D">
              <w:t>acordes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137F371" w14:textId="5117C97E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4DFC9D2E" w14:textId="6AF6BDDF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0A9097FC" w14:textId="0825F0BF" w:rsidR="00F80AD6" w:rsidRPr="007E0D87" w:rsidRDefault="00AA03E7" w:rsidP="00E62515">
            <w:pPr>
              <w:pStyle w:val="TF-TEXTOQUADRO"/>
              <w:jc w:val="center"/>
            </w:pPr>
            <w:r>
              <w:t>Não</w:t>
            </w:r>
          </w:p>
        </w:tc>
      </w:tr>
      <w:tr w:rsidR="008743D2" w:rsidRPr="007E0D87" w14:paraId="34B96DB3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6ADF160" w14:textId="77777777" w:rsidR="008743D2" w:rsidRPr="007E0D87" w:rsidRDefault="008743D2" w:rsidP="00E62515">
            <w:pPr>
              <w:pStyle w:val="TF-TEXTOQUADRO"/>
            </w:pPr>
            <w:r>
              <w:t>RNA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0A11D568" w14:textId="5DD9C8BB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8B7A53">
              <w:rPr>
                <w:bCs/>
              </w:rPr>
              <w:t>R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6934AF0D" w14:textId="3BB21DDE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 xml:space="preserve">Magenta </w:t>
            </w:r>
            <w:proofErr w:type="spellStart"/>
            <w:r>
              <w:rPr>
                <w:bCs/>
              </w:rPr>
              <w:t>Polyphony</w:t>
            </w:r>
            <w:proofErr w:type="spellEnd"/>
            <w:r>
              <w:rPr>
                <w:bCs/>
              </w:rPr>
              <w:t xml:space="preserve"> RN</w:t>
            </w:r>
            <w:r w:rsidR="008B7A53">
              <w:rPr>
                <w:bCs/>
              </w:rPr>
              <w:t>R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52C6F60" w14:textId="7E2F5A0F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</w:t>
            </w:r>
            <w:r w:rsidR="004724A9">
              <w:rPr>
                <w:bCs/>
              </w:rPr>
              <w:t>S</w:t>
            </w:r>
          </w:p>
        </w:tc>
      </w:tr>
      <w:tr w:rsidR="00F80AD6" w:rsidRPr="007E0D87" w14:paraId="3AFAF888" w14:textId="6823594A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A72D5C1" w14:textId="5B88E57D" w:rsidR="00F80AD6" w:rsidRPr="007E0D87" w:rsidRDefault="009501DC" w:rsidP="00E62515">
            <w:pPr>
              <w:pStyle w:val="TF-TEXTOQUADRO"/>
            </w:pPr>
            <w:r>
              <w:t>Base de dados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5438AAA4" w14:textId="643F910F" w:rsidR="00F80AD6" w:rsidRPr="007E0D87" w:rsidRDefault="009501DC" w:rsidP="00E62515">
            <w:pPr>
              <w:pStyle w:val="TF-TEXTOQUADRO"/>
              <w:jc w:val="center"/>
            </w:pPr>
            <w:r>
              <w:t>Corais a 4 vozes de Bach</w:t>
            </w:r>
          </w:p>
        </w:tc>
        <w:tc>
          <w:tcPr>
            <w:tcW w:w="2353" w:type="dxa"/>
            <w:tcBorders>
              <w:left w:val="single" w:sz="4" w:space="0" w:color="auto"/>
            </w:tcBorders>
            <w:vAlign w:val="center"/>
          </w:tcPr>
          <w:p w14:paraId="3BAE75D2" w14:textId="087D8CBD" w:rsidR="00F80AD6" w:rsidRPr="007E0D87" w:rsidRDefault="009501DC" w:rsidP="00E62515">
            <w:pPr>
              <w:pStyle w:val="TF-TEXTOQUADRO"/>
              <w:jc w:val="center"/>
            </w:pPr>
            <w:r>
              <w:t>Músicas de Bach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2F25554F" w14:textId="5E11EA46" w:rsidR="00F80AD6" w:rsidRPr="007E0D87" w:rsidRDefault="009501DC" w:rsidP="00E62515">
            <w:pPr>
              <w:pStyle w:val="TF-TEXTOQUADRO"/>
              <w:jc w:val="center"/>
            </w:pPr>
            <w:del w:id="84" w:author="Andreza Sartori" w:date="2020-12-07T15:26:00Z">
              <w:r w:rsidDel="00EF095A">
                <w:delText>Nenhum</w:delText>
              </w:r>
            </w:del>
            <w:ins w:id="85" w:author="Andreza Sartori" w:date="2020-12-07T15:26:00Z">
              <w:r w:rsidR="00EF095A">
                <w:t>Não utilizou</w:t>
              </w:r>
            </w:ins>
          </w:p>
        </w:tc>
      </w:tr>
      <w:tr w:rsidR="003D274D" w:rsidRPr="007E0D87" w14:paraId="44B43D10" w14:textId="77777777" w:rsidTr="006F0E1B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C14CCC" w14:textId="771EAD71" w:rsidR="003D274D" w:rsidRDefault="003D274D" w:rsidP="00E62515">
            <w:pPr>
              <w:pStyle w:val="TF-TEXTOQUADRO"/>
            </w:pPr>
            <w:r>
              <w:t>Formato d</w:t>
            </w:r>
            <w:r w:rsidR="00901054">
              <w:t>e mídia</w:t>
            </w: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ABDAB2" w14:textId="6D75A775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10" w14:textId="3435196B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06734" w14:textId="22EFB9AA" w:rsidR="003D274D" w:rsidRPr="007E0D87" w:rsidRDefault="00901054" w:rsidP="00E62515">
            <w:pPr>
              <w:pStyle w:val="TF-TEXTOQUADRO"/>
              <w:jc w:val="center"/>
            </w:pPr>
            <w:r>
              <w:t>Formato próprio</w:t>
            </w:r>
          </w:p>
        </w:tc>
      </w:tr>
    </w:tbl>
    <w:p w14:paraId="4AF8E936" w14:textId="65EE8F7F" w:rsidR="00CF2D9E" w:rsidRPr="00F105AD" w:rsidRDefault="0049105E" w:rsidP="00F105AD">
      <w:pPr>
        <w:pStyle w:val="TF-FONTE"/>
      </w:pPr>
      <w:r w:rsidRPr="00F105AD">
        <w:t>Fonte: elaborado pelo autor</w:t>
      </w:r>
      <w:r w:rsidR="00BD0367" w:rsidRPr="00F105AD">
        <w:t>.</w:t>
      </w:r>
    </w:p>
    <w:p w14:paraId="53CEA7EE" w14:textId="0A688DBB" w:rsidR="00901054" w:rsidRDefault="00AC6728" w:rsidP="006F69BA">
      <w:pPr>
        <w:pStyle w:val="TF-TEXTO"/>
      </w:pPr>
      <w:r>
        <w:t xml:space="preserve">A partir do </w:t>
      </w:r>
      <w:r w:rsidR="009E0C9E">
        <w:fldChar w:fldCharType="begin"/>
      </w:r>
      <w:r w:rsidR="009E0C9E">
        <w:instrText xml:space="preserve"> REF _Ref57382583 \h </w:instrText>
      </w:r>
      <w:r w:rsidR="009E0C9E">
        <w:fldChar w:fldCharType="separate"/>
      </w:r>
      <w:r w:rsidR="00B015BB">
        <w:t xml:space="preserve">Quadro </w:t>
      </w:r>
      <w:r w:rsidR="00B015BB">
        <w:rPr>
          <w:noProof/>
        </w:rPr>
        <w:t>1</w:t>
      </w:r>
      <w:r w:rsidR="009E0C9E">
        <w:fldChar w:fldCharType="end"/>
      </w:r>
      <w:r>
        <w:t xml:space="preserve"> pode-se observar que o</w:t>
      </w:r>
      <w:r w:rsidR="006F69BA" w:rsidRPr="006F69BA">
        <w:t xml:space="preserve"> compositor Bach foi de grande importância para os estudos pois, segundo </w:t>
      </w:r>
      <w:proofErr w:type="spellStart"/>
      <w:r w:rsidR="006F69BA" w:rsidRPr="006F69BA">
        <w:t>Hadjeres</w:t>
      </w:r>
      <w:proofErr w:type="spellEnd"/>
      <w:r w:rsidR="006F69BA" w:rsidRPr="006F69BA">
        <w:t xml:space="preserve"> </w:t>
      </w:r>
      <w:r w:rsidR="006F69BA" w:rsidRPr="00887732">
        <w:rPr>
          <w:i/>
          <w:iCs/>
        </w:rPr>
        <w:t>et al</w:t>
      </w:r>
      <w:r w:rsidR="006F69BA" w:rsidRPr="006F69BA">
        <w:t>. (2017),</w:t>
      </w:r>
      <w:r w:rsidR="00EE5E01">
        <w:t xml:space="preserve"> ele possui</w:t>
      </w:r>
      <w:r w:rsidR="006F69BA" w:rsidRPr="006F69BA">
        <w:t xml:space="preserve"> muitas composições</w:t>
      </w:r>
      <w:r w:rsidR="00CF2D9E">
        <w:t xml:space="preserve"> de coral e piano</w:t>
      </w:r>
      <w:r w:rsidR="00BC0CF0">
        <w:t>, bem como</w:t>
      </w:r>
      <w:r w:rsidR="006F69BA" w:rsidRPr="006F69BA">
        <w:t xml:space="preserve"> utiliza princípios semelhantes para compor cada uma de suas obras</w:t>
      </w:r>
      <w:r w:rsidR="00FA0730">
        <w:t>. Já</w:t>
      </w:r>
      <w:r w:rsidR="00ED2907">
        <w:t xml:space="preserve"> Chen e </w:t>
      </w:r>
      <w:proofErr w:type="spellStart"/>
      <w:r w:rsidR="00ED2907">
        <w:t>Miikkulainen</w:t>
      </w:r>
      <w:proofErr w:type="spellEnd"/>
      <w:r w:rsidR="00ED2907">
        <w:t xml:space="preserve"> (2001) estudaram </w:t>
      </w:r>
      <w:proofErr w:type="spellStart"/>
      <w:r w:rsidR="00ED2907">
        <w:t>Bartok</w:t>
      </w:r>
      <w:proofErr w:type="spellEnd"/>
      <w:r w:rsidR="00ED2907">
        <w:t>, pois suas músicas eram compostas de forma metódic</w:t>
      </w:r>
      <w:r w:rsidR="00162E8B">
        <w:t xml:space="preserve">a, criando um modelo de </w:t>
      </w:r>
      <w:del w:id="86" w:author="Andreza Sartori" w:date="2020-12-07T15:30:00Z">
        <w:r w:rsidR="00162E8B" w:rsidDel="00523831">
          <w:delText>rede neural</w:delText>
        </w:r>
        <w:r w:rsidR="00A63BDF" w:rsidDel="00523831">
          <w:delText xml:space="preserve"> artificial</w:delText>
        </w:r>
      </w:del>
      <w:ins w:id="87" w:author="Andreza Sartori" w:date="2020-12-07T15:30:00Z">
        <w:r w:rsidR="00523831">
          <w:t>RNA</w:t>
        </w:r>
      </w:ins>
      <w:r w:rsidR="00162E8B">
        <w:t xml:space="preserve"> para gerar apenas melodias</w:t>
      </w:r>
      <w:r w:rsidR="00ED2907">
        <w:t>, não harmonias.</w:t>
      </w:r>
      <w:r w:rsidR="008A23A7">
        <w:t xml:space="preserve"> </w:t>
      </w:r>
    </w:p>
    <w:p w14:paraId="034B604B" w14:textId="528E98AD" w:rsidR="006F69BA" w:rsidRDefault="00FC556C" w:rsidP="006F69BA">
      <w:pPr>
        <w:pStyle w:val="TF-TEXTO"/>
      </w:pPr>
      <w:r>
        <w:t xml:space="preserve">A maioria dos trabalhos utiliza </w:t>
      </w:r>
      <w:r w:rsidR="00A950C8">
        <w:t>uma arquitetura baseada na RN</w:t>
      </w:r>
      <w:r w:rsidR="008B7A53">
        <w:t>R</w:t>
      </w:r>
      <w:r w:rsidR="00A950C8">
        <w:t xml:space="preserve"> para realizar o treinamento com a base de dados, sendo LSTM </w:t>
      </w:r>
      <w:r w:rsidR="00F85A9C">
        <w:t>o</w:t>
      </w:r>
      <w:r w:rsidR="00A950C8">
        <w:t xml:space="preserve"> principal </w:t>
      </w:r>
      <w:r w:rsidR="00F85A9C">
        <w:t>método utilizado</w:t>
      </w:r>
      <w:r w:rsidR="00066E91">
        <w:t>.</w:t>
      </w:r>
      <w:r w:rsidR="00A950C8">
        <w:t xml:space="preserve"> Chen e </w:t>
      </w:r>
      <w:proofErr w:type="spellStart"/>
      <w:r w:rsidR="00A950C8">
        <w:t>Miikkulainen</w:t>
      </w:r>
      <w:proofErr w:type="spellEnd"/>
      <w:r w:rsidR="00A950C8">
        <w:t xml:space="preserve"> (2001) se diferenciaram </w:t>
      </w:r>
      <w:r w:rsidR="00901054">
        <w:t>ao utilizar</w:t>
      </w:r>
      <w:r w:rsidR="00A950C8">
        <w:t xml:space="preserve"> um algoritmo genético.</w:t>
      </w:r>
      <w:r w:rsidR="00901054">
        <w:t xml:space="preserve"> </w:t>
      </w:r>
      <w:r w:rsidR="003C32F8">
        <w:t xml:space="preserve">Sá </w:t>
      </w:r>
      <w:r w:rsidR="00901054">
        <w:t xml:space="preserve">Júnior </w:t>
      </w:r>
      <w:r w:rsidR="00901054" w:rsidRPr="009D507A">
        <w:rPr>
          <w:i/>
          <w:iCs/>
        </w:rPr>
        <w:t>et al.</w:t>
      </w:r>
      <w:r w:rsidR="00901054">
        <w:t xml:space="preserve"> (2019) utilizaram a ferramenta Magenta d</w:t>
      </w:r>
      <w:r w:rsidR="00460688">
        <w:t>esenvolvida pel</w:t>
      </w:r>
      <w:r w:rsidR="00901054">
        <w:t>a Google</w:t>
      </w:r>
      <w:r w:rsidR="00BB0220">
        <w:t>,</w:t>
      </w:r>
      <w:r w:rsidR="008C6B51">
        <w:t xml:space="preserve"> em conjunto com o </w:t>
      </w:r>
      <w:proofErr w:type="spellStart"/>
      <w:r w:rsidR="008C6B51">
        <w:t>TensorFlow</w:t>
      </w:r>
      <w:proofErr w:type="spellEnd"/>
      <w:r w:rsidR="00901054">
        <w:t xml:space="preserve">, </w:t>
      </w:r>
      <w:r w:rsidR="00F85A9C">
        <w:t xml:space="preserve">ao qual </w:t>
      </w:r>
      <w:r w:rsidR="00901054">
        <w:t>disponibiliza</w:t>
      </w:r>
      <w:r w:rsidR="00F85A9C">
        <w:t>m</w:t>
      </w:r>
      <w:r w:rsidR="00901054">
        <w:t xml:space="preserve"> uma variedade de algoritmos de RNA para geração de músicas, </w:t>
      </w:r>
      <w:r w:rsidR="00E30C2B">
        <w:t>sendo</w:t>
      </w:r>
      <w:r w:rsidR="00901054">
        <w:t xml:space="preserve"> escolhido o Magenta </w:t>
      </w:r>
      <w:proofErr w:type="spellStart"/>
      <w:r w:rsidR="00901054">
        <w:t>Polyphony</w:t>
      </w:r>
      <w:proofErr w:type="spellEnd"/>
      <w:r w:rsidR="00901054">
        <w:t xml:space="preserve"> RN</w:t>
      </w:r>
      <w:r w:rsidR="008B7A53">
        <w:t>R</w:t>
      </w:r>
      <w:r w:rsidR="00901054">
        <w:t xml:space="preserve"> como foco do trabalho, </w:t>
      </w:r>
      <w:r w:rsidR="00F85A9C">
        <w:t>tendo</w:t>
      </w:r>
      <w:r w:rsidR="00901054">
        <w:t xml:space="preserve"> internamente uma arquitetura LSTM</w:t>
      </w:r>
      <w:r w:rsidR="00563093">
        <w:t xml:space="preserve"> permite o uso de acordes</w:t>
      </w:r>
      <w:r w:rsidR="00901054">
        <w:t>.</w:t>
      </w:r>
    </w:p>
    <w:p w14:paraId="38DACB6C" w14:textId="225A5DDA" w:rsidR="00B6570C" w:rsidRDefault="00F03FD0" w:rsidP="00901054">
      <w:pPr>
        <w:pStyle w:val="TF-TEXTO"/>
      </w:pPr>
      <w:r>
        <w:t xml:space="preserve">O trabalho de Chen e </w:t>
      </w:r>
      <w:proofErr w:type="spellStart"/>
      <w:r>
        <w:t>Miikkulainen</w:t>
      </w:r>
      <w:proofErr w:type="spellEnd"/>
      <w:r>
        <w:t xml:space="preserve"> (2001) gerava apenas melodias, </w:t>
      </w:r>
      <w:r w:rsidR="009E0C9E">
        <w:t xml:space="preserve">no qual </w:t>
      </w:r>
      <w:r>
        <w:t>duas ou mais notas não pod</w:t>
      </w:r>
      <w:r w:rsidR="00F85A9C">
        <w:t>e</w:t>
      </w:r>
      <w:r>
        <w:t xml:space="preserve">m </w:t>
      </w:r>
      <w:r w:rsidR="009E0C9E">
        <w:t xml:space="preserve">ser </w:t>
      </w:r>
      <w:r>
        <w:t>toca</w:t>
      </w:r>
      <w:r w:rsidR="009E0C9E">
        <w:t>das</w:t>
      </w:r>
      <w:r>
        <w:t xml:space="preserve"> simultaneamente, enquanto o trabalho de </w:t>
      </w:r>
      <w:r w:rsidR="003C32F8">
        <w:t xml:space="preserve">Sá </w:t>
      </w:r>
      <w:r>
        <w:t xml:space="preserve">Júnior </w:t>
      </w:r>
      <w:r w:rsidRPr="00D90BD6">
        <w:rPr>
          <w:i/>
          <w:iCs/>
        </w:rPr>
        <w:t>et al.</w:t>
      </w:r>
      <w:r>
        <w:t xml:space="preserve"> (2019) e o de </w:t>
      </w:r>
      <w:proofErr w:type="spellStart"/>
      <w:r w:rsidRPr="006F69BA">
        <w:t>Hadjeres</w:t>
      </w:r>
      <w:proofErr w:type="spellEnd"/>
      <w:r w:rsidRPr="006F69BA">
        <w:t xml:space="preserve">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estão preparado</w:t>
      </w:r>
      <w:r w:rsidR="00BC17A5">
        <w:t>s</w:t>
      </w:r>
      <w:r>
        <w:t xml:space="preserve"> para gerar músicas com acordes e harmonização. Chen e </w:t>
      </w:r>
      <w:proofErr w:type="spellStart"/>
      <w:r>
        <w:t>Miikkulainen</w:t>
      </w:r>
      <w:proofErr w:type="spellEnd"/>
      <w:r>
        <w:t xml:space="preserve"> (2001) optaram por retornar</w:t>
      </w:r>
      <w:r w:rsidR="00F85A9C">
        <w:t xml:space="preserve"> como saída</w:t>
      </w:r>
      <w:r>
        <w:t xml:space="preserve"> as informações relevantes da música, como as notas geradas, a duração e o ritmo da música</w:t>
      </w:r>
      <w:r w:rsidR="003A36C2">
        <w:t xml:space="preserve">. </w:t>
      </w:r>
      <w:r w:rsidR="00EE5E01">
        <w:t xml:space="preserve">Todavia, </w:t>
      </w:r>
      <w:r w:rsidR="003C32F8">
        <w:t xml:space="preserve">Sá </w:t>
      </w:r>
      <w:r>
        <w:t xml:space="preserve">Júnior </w:t>
      </w:r>
      <w:r w:rsidRPr="003A36C2">
        <w:rPr>
          <w:i/>
          <w:iCs/>
        </w:rPr>
        <w:t>et al.</w:t>
      </w:r>
      <w:r>
        <w:t xml:space="preserve"> (2019) e </w:t>
      </w:r>
      <w:proofErr w:type="spellStart"/>
      <w:r w:rsidRPr="006F69BA">
        <w:t>Hadjeres</w:t>
      </w:r>
      <w:proofErr w:type="spellEnd"/>
      <w:r w:rsidRPr="006F69BA">
        <w:t xml:space="preserve">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optaram por gerar arquivos </w:t>
      </w:r>
      <w:r w:rsidR="00A17911">
        <w:t xml:space="preserve">MIDI </w:t>
      </w:r>
      <w:r>
        <w:t>como saída</w:t>
      </w:r>
      <w:r w:rsidR="00901054">
        <w:t xml:space="preserve"> </w:t>
      </w:r>
      <w:r w:rsidR="00A63BDF">
        <w:t xml:space="preserve">bem como </w:t>
      </w:r>
      <w:r w:rsidR="00901054">
        <w:t xml:space="preserve">utilizaram </w:t>
      </w:r>
      <w:r w:rsidR="00A17911">
        <w:t>MIDI na</w:t>
      </w:r>
      <w:r w:rsidR="00901054">
        <w:t xml:space="preserve"> base de dados</w:t>
      </w:r>
      <w:r w:rsidR="00752133">
        <w:t xml:space="preserve">. </w:t>
      </w:r>
      <w:r w:rsidR="00115E2B">
        <w:t>Os</w:t>
      </w:r>
      <w:r w:rsidR="00A63BDF">
        <w:t xml:space="preserve"> </w:t>
      </w:r>
      <w:r w:rsidR="00A17911">
        <w:t xml:space="preserve">arquivos </w:t>
      </w:r>
      <w:r w:rsidR="00F85A9C">
        <w:t>em</w:t>
      </w:r>
      <w:r w:rsidR="00A17911">
        <w:t xml:space="preserve"> formato MIDI possuem informações de quais notas musicais estão tocando </w:t>
      </w:r>
      <w:r w:rsidR="00115E2B">
        <w:t>a cada momento da música</w:t>
      </w:r>
      <w:r w:rsidR="00A17911">
        <w:t>, sendo mais maleáveis para manipulação e leves quando comparado a</w:t>
      </w:r>
      <w:r w:rsidR="00F85A9C">
        <w:t xml:space="preserve"> outros</w:t>
      </w:r>
      <w:r w:rsidR="00A17911">
        <w:t xml:space="preserve"> formatos de áudio</w:t>
      </w:r>
      <w:r w:rsidR="00F85A9C">
        <w:t>,</w:t>
      </w:r>
      <w:r w:rsidR="00A17911">
        <w:t xml:space="preserve"> como</w:t>
      </w:r>
      <w:r w:rsidR="00F85A9C">
        <w:t xml:space="preserve"> por exemplo, o</w:t>
      </w:r>
      <w:r w:rsidR="00A17911">
        <w:t xml:space="preserve"> MP3</w:t>
      </w:r>
      <w:r w:rsidR="00901054">
        <w:t>.</w:t>
      </w:r>
    </w:p>
    <w:p w14:paraId="2778711F" w14:textId="767EB2DE" w:rsidR="00162E8B" w:rsidRDefault="00162E8B" w:rsidP="006F69BA">
      <w:pPr>
        <w:pStyle w:val="TF-TEXTO"/>
      </w:pPr>
      <w:r>
        <w:t xml:space="preserve">Segundo </w:t>
      </w:r>
      <w:r w:rsidR="003C32F8">
        <w:t xml:space="preserve">Sá </w:t>
      </w:r>
      <w:r>
        <w:t xml:space="preserve">Júnior </w:t>
      </w:r>
      <w:r w:rsidRPr="00965119">
        <w:rPr>
          <w:i/>
          <w:iCs/>
        </w:rPr>
        <w:t>et al.</w:t>
      </w:r>
      <w:r>
        <w:t xml:space="preserve"> (2019)</w:t>
      </w:r>
      <w:r w:rsidR="00560976">
        <w:t xml:space="preserve">, os leigos em músicas não foram capazes de identificar quais músicas foram geradas pela </w:t>
      </w:r>
      <w:del w:id="88" w:author="Andreza Sartori" w:date="2020-12-07T15:32:00Z">
        <w:r w:rsidR="00560976" w:rsidDel="00FD0895">
          <w:delText>rede neural</w:delText>
        </w:r>
        <w:r w:rsidR="00A63BDF" w:rsidDel="00FD0895">
          <w:delText xml:space="preserve"> artificial</w:delText>
        </w:r>
      </w:del>
      <w:ins w:id="89" w:author="Andreza Sartori" w:date="2020-12-07T15:32:00Z">
        <w:r w:rsidR="00FD0895">
          <w:t>RNA</w:t>
        </w:r>
      </w:ins>
      <w:r w:rsidR="00560976">
        <w:t xml:space="preserve"> e quais foram compostas por Bach, porém os mais experientes em música clássica consideraram as músicas como “bagunçada</w:t>
      </w:r>
      <w:r w:rsidR="005144BD">
        <w:t>s</w:t>
      </w:r>
      <w:r w:rsidR="00560976">
        <w:t>” e “aleatória</w:t>
      </w:r>
      <w:r w:rsidR="005144BD">
        <w:t>s</w:t>
      </w:r>
      <w:r w:rsidR="00560976">
        <w:t xml:space="preserve">”, </w:t>
      </w:r>
      <w:r w:rsidR="008A59D5">
        <w:t xml:space="preserve">isso também </w:t>
      </w:r>
      <w:r w:rsidR="00560976">
        <w:t xml:space="preserve">foi observado no estudo de </w:t>
      </w:r>
      <w:proofErr w:type="spellStart"/>
      <w:r w:rsidR="00560976">
        <w:t>Hadjeres</w:t>
      </w:r>
      <w:proofErr w:type="spellEnd"/>
      <w:r w:rsidR="00560976">
        <w:t xml:space="preserve"> </w:t>
      </w:r>
      <w:r w:rsidR="00560976" w:rsidRPr="00965119">
        <w:rPr>
          <w:i/>
          <w:iCs/>
        </w:rPr>
        <w:t>et al.</w:t>
      </w:r>
      <w:r w:rsidR="00560976">
        <w:t xml:space="preserve"> (2017)</w:t>
      </w:r>
      <w:r w:rsidR="00901054">
        <w:t xml:space="preserve">. </w:t>
      </w:r>
      <w:r w:rsidR="00A96A74">
        <w:t>O modelo</w:t>
      </w:r>
      <w:r w:rsidR="00CE1224">
        <w:t xml:space="preserve"> </w:t>
      </w:r>
      <w:r w:rsidR="00F85A9C">
        <w:t>validado</w:t>
      </w:r>
      <w:r w:rsidR="00CE1224">
        <w:t xml:space="preserve"> por</w:t>
      </w:r>
      <w:r w:rsidR="003C32F8">
        <w:t xml:space="preserve"> Sá</w:t>
      </w:r>
      <w:r w:rsidR="00CE1224">
        <w:t xml:space="preserve"> Júnior </w:t>
      </w:r>
      <w:r w:rsidR="00CE1224" w:rsidRPr="00965119">
        <w:rPr>
          <w:i/>
          <w:iCs/>
        </w:rPr>
        <w:t>et al.</w:t>
      </w:r>
      <w:r w:rsidR="00CE1224">
        <w:t xml:space="preserve"> (2019)</w:t>
      </w:r>
      <w:r w:rsidR="00A96A74">
        <w:t xml:space="preserve"> se provou eficiente para gerar pequenos trechos de música que </w:t>
      </w:r>
      <w:r w:rsidR="00CE1224">
        <w:t xml:space="preserve">possuem notas que combinam bem umas com as outras, porém ao se expandir o modelo </w:t>
      </w:r>
      <w:r w:rsidR="00CE1224">
        <w:lastRenderedPageBreak/>
        <w:t>para a geração de músicas com maior duração, a música passa a impressão de ser composta por partes desconexas que não harmonizam umas com as outras.</w:t>
      </w:r>
    </w:p>
    <w:p w14:paraId="4F7EA7C0" w14:textId="21BF1D9E" w:rsidR="00A94DB7" w:rsidRDefault="00A94DB7" w:rsidP="006F69BA">
      <w:pPr>
        <w:pStyle w:val="TF-TEXTO"/>
      </w:pPr>
      <w:r>
        <w:t xml:space="preserve">Chen e </w:t>
      </w:r>
      <w:proofErr w:type="spellStart"/>
      <w:r>
        <w:t>Miikkulainen</w:t>
      </w:r>
      <w:proofErr w:type="spellEnd"/>
      <w:r>
        <w:t xml:space="preserve"> (2001)</w:t>
      </w:r>
      <w:r w:rsidR="00643BE6">
        <w:t xml:space="preserve"> utilizaram algoritmos genéticos com funções </w:t>
      </w:r>
      <w:r w:rsidR="00643BE6" w:rsidRPr="00965119">
        <w:rPr>
          <w:rFonts w:ascii="Courier New" w:hAnsi="Courier New" w:cs="Courier New"/>
          <w:sz w:val="18"/>
          <w:szCs w:val="18"/>
        </w:rPr>
        <w:t>fitness</w:t>
      </w:r>
      <w:r w:rsidR="00643BE6" w:rsidRPr="00965119">
        <w:rPr>
          <w:sz w:val="18"/>
          <w:szCs w:val="18"/>
        </w:rPr>
        <w:t xml:space="preserve"> </w:t>
      </w:r>
      <w:r w:rsidR="00643BE6">
        <w:t>criadas para delimitar qual tipo de música deve ser gerad</w:t>
      </w:r>
      <w:r w:rsidR="0015227C">
        <w:t>a</w:t>
      </w:r>
      <w:r w:rsidR="00643BE6">
        <w:t>, limitando fatores como duração das notas</w:t>
      </w:r>
      <w:r w:rsidR="007C2053">
        <w:t xml:space="preserve"> musicais</w:t>
      </w:r>
      <w:r w:rsidR="00643BE6">
        <w:t xml:space="preserve">, intervalo entre as notas e quais notas combinam </w:t>
      </w:r>
      <w:r w:rsidR="007C2053">
        <w:t>umas com as outras</w:t>
      </w:r>
      <w:r w:rsidR="00DA4806">
        <w:t>. Segundo os autores,</w:t>
      </w:r>
      <w:r w:rsidR="00643BE6">
        <w:t xml:space="preserve"> as músicas geradas </w:t>
      </w:r>
      <w:r>
        <w:t xml:space="preserve">pela </w:t>
      </w:r>
      <w:r w:rsidR="00A54859">
        <w:t>R</w:t>
      </w:r>
      <w:r>
        <w:t>N</w:t>
      </w:r>
      <w:r w:rsidR="008B7A53">
        <w:t>S</w:t>
      </w:r>
      <w:r>
        <w:t xml:space="preserve"> possuíam partes individualmente </w:t>
      </w:r>
      <w:r w:rsidR="005144BD">
        <w:t>boas,</w:t>
      </w:r>
      <w:r>
        <w:t xml:space="preserve"> mas que não se juntavam de forma coesa para formar uma música com um bom fluxo</w:t>
      </w:r>
      <w:r w:rsidR="00671818">
        <w:t>. Dessa forma,</w:t>
      </w:r>
      <w:r>
        <w:t xml:space="preserve"> </w:t>
      </w:r>
      <w:r w:rsidR="00643BE6">
        <w:t xml:space="preserve">Chen e </w:t>
      </w:r>
      <w:proofErr w:type="spellStart"/>
      <w:r w:rsidR="00643BE6">
        <w:t>Miikkulainen</w:t>
      </w:r>
      <w:proofErr w:type="spellEnd"/>
      <w:r w:rsidR="00643BE6">
        <w:t xml:space="preserve"> (2001) </w:t>
      </w:r>
      <w:r>
        <w:t>sugeri</w:t>
      </w:r>
      <w:r w:rsidR="00643BE6">
        <w:t>ram</w:t>
      </w:r>
      <w:r>
        <w:t xml:space="preserve"> a adição de restrições</w:t>
      </w:r>
      <w:r w:rsidR="00AD1935">
        <w:t xml:space="preserve"> para que a música se tornasse menos dinâmica.</w:t>
      </w:r>
    </w:p>
    <w:p w14:paraId="1FC42765" w14:textId="6E1A0369" w:rsidR="00A6072A" w:rsidRPr="00284754" w:rsidRDefault="003104E1" w:rsidP="006F69BA">
      <w:pPr>
        <w:pStyle w:val="TF-TEXTO"/>
      </w:pPr>
      <w:r w:rsidRPr="00A76EFA">
        <w:t xml:space="preserve">Diante deste cenário, </w:t>
      </w:r>
      <w:r w:rsidR="00AD1935" w:rsidRPr="00A76EFA">
        <w:t xml:space="preserve">este trabalho </w:t>
      </w:r>
      <w:r w:rsidR="00D27172" w:rsidRPr="00A76EFA">
        <w:t>propõe</w:t>
      </w:r>
      <w:r w:rsidR="00AD1935" w:rsidRPr="00A76EFA">
        <w:t xml:space="preserve"> </w:t>
      </w:r>
      <w:r w:rsidR="00F105AD" w:rsidRPr="00A76EFA">
        <w:t>disponibilizar</w:t>
      </w:r>
      <w:r w:rsidR="00AD1935" w:rsidRPr="00A76EFA">
        <w:t xml:space="preserve"> </w:t>
      </w:r>
      <w:r w:rsidR="002E7CD6" w:rsidRPr="00A76EFA">
        <w:t xml:space="preserve">um </w:t>
      </w:r>
      <w:r w:rsidR="00AD1935" w:rsidRPr="00A76EFA">
        <w:t xml:space="preserve">modelo próprio de </w:t>
      </w:r>
      <w:del w:id="90" w:author="Andreza Sartori" w:date="2020-12-07T16:48:00Z">
        <w:r w:rsidR="00AD1935" w:rsidRPr="00A76EFA" w:rsidDel="00081F0D">
          <w:delText>r</w:delText>
        </w:r>
      </w:del>
      <w:ins w:id="91" w:author="Andreza Sartori" w:date="2020-12-07T16:48:00Z">
        <w:r w:rsidR="00081F0D">
          <w:t>R</w:t>
        </w:r>
      </w:ins>
      <w:r w:rsidR="00AD1935" w:rsidRPr="00A76EFA">
        <w:t xml:space="preserve">ede </w:t>
      </w:r>
      <w:ins w:id="92" w:author="Andreza Sartori" w:date="2020-12-07T16:48:00Z">
        <w:r w:rsidR="00081F0D">
          <w:t>N</w:t>
        </w:r>
      </w:ins>
      <w:del w:id="93" w:author="Andreza Sartori" w:date="2020-12-07T16:48:00Z">
        <w:r w:rsidR="00AD1935" w:rsidRPr="00A76EFA" w:rsidDel="00081F0D">
          <w:delText>n</w:delText>
        </w:r>
      </w:del>
      <w:proofErr w:type="gramStart"/>
      <w:r w:rsidR="00AD1935" w:rsidRPr="00A76EFA">
        <w:t xml:space="preserve">eural </w:t>
      </w:r>
      <w:ins w:id="94" w:author="Andreza Sartori" w:date="2020-12-07T16:48:00Z">
        <w:r w:rsidR="00081F0D">
          <w:t>Artificial</w:t>
        </w:r>
        <w:proofErr w:type="gramEnd"/>
        <w:r w:rsidR="00081F0D">
          <w:t xml:space="preserve"> </w:t>
        </w:r>
      </w:ins>
      <w:r w:rsidR="00AD1935" w:rsidRPr="00A76EFA">
        <w:t>baseado em RN</w:t>
      </w:r>
      <w:r w:rsidR="008B7A53">
        <w:t>R</w:t>
      </w:r>
      <w:r w:rsidR="00AD1935" w:rsidRPr="00A76EFA">
        <w:t xml:space="preserve"> e LSTM</w:t>
      </w:r>
      <w:r w:rsidR="00115E2B" w:rsidRPr="00A76EFA">
        <w:t xml:space="preserve"> </w:t>
      </w:r>
      <w:del w:id="95" w:author="Andreza Sartori" w:date="2020-12-07T16:04:00Z">
        <w:r w:rsidR="00115E2B" w:rsidRPr="00A76EFA" w:rsidDel="00C7593F">
          <w:delText>que seja</w:delText>
        </w:r>
        <w:r w:rsidR="00AD1935" w:rsidRPr="00A76EFA" w:rsidDel="00C7593F">
          <w:delText xml:space="preserve"> </w:delText>
        </w:r>
      </w:del>
      <w:r w:rsidR="00AD1935" w:rsidRPr="00A76EFA">
        <w:t xml:space="preserve">capaz de estender músicas fornecidas como entrada ou gerar </w:t>
      </w:r>
      <w:r w:rsidR="00E938F4" w:rsidRPr="00A76EFA">
        <w:t xml:space="preserve">novas </w:t>
      </w:r>
      <w:r w:rsidR="00AD1935" w:rsidRPr="00A76EFA">
        <w:t>músicas de forma aleatória</w:t>
      </w:r>
      <w:r w:rsidR="005B139D" w:rsidRPr="00A76EFA">
        <w:t>.</w:t>
      </w:r>
      <w:r w:rsidR="003B2A3B" w:rsidRPr="00A76EFA">
        <w:t xml:space="preserve"> </w:t>
      </w:r>
      <w:r w:rsidR="00F105AD" w:rsidRPr="00A76EFA">
        <w:t>Inicialmente, o</w:t>
      </w:r>
      <w:r w:rsidR="00264B3D" w:rsidRPr="00A76EFA">
        <w:t xml:space="preserve">ptou-se </w:t>
      </w:r>
      <w:r w:rsidR="00220C96" w:rsidRPr="00A76EFA">
        <w:t>por um</w:t>
      </w:r>
      <w:r w:rsidR="00220390" w:rsidRPr="00A76EFA">
        <w:t xml:space="preserve">a base de dados </w:t>
      </w:r>
      <w:r w:rsidR="00220C96" w:rsidRPr="00A76EFA">
        <w:t xml:space="preserve">de </w:t>
      </w:r>
      <w:r w:rsidR="003B2A3B" w:rsidRPr="00A76EFA">
        <w:t xml:space="preserve">Frederic Chopin para realizar os testes de eficiência do </w:t>
      </w:r>
      <w:r w:rsidR="00F105AD" w:rsidRPr="00A76EFA">
        <w:t>modelo, mas</w:t>
      </w:r>
      <w:r w:rsidR="003B2A3B" w:rsidRPr="00A76EFA">
        <w:t xml:space="preserve">, </w:t>
      </w:r>
      <w:r w:rsidR="00F105AD" w:rsidRPr="00A76EFA">
        <w:t xml:space="preserve">também será avaliado a sua adaptabilidade </w:t>
      </w:r>
      <w:r w:rsidR="00220390" w:rsidRPr="00A76EFA">
        <w:t>em outras</w:t>
      </w:r>
      <w:r w:rsidR="003B2A3B" w:rsidRPr="00A76EFA">
        <w:t xml:space="preserve"> </w:t>
      </w:r>
      <w:r w:rsidR="00A165B4" w:rsidRPr="00A76EFA">
        <w:t>base</w:t>
      </w:r>
      <w:r w:rsidR="00220390" w:rsidRPr="00A76EFA">
        <w:t>s</w:t>
      </w:r>
      <w:r w:rsidR="00A165B4" w:rsidRPr="00A76EFA">
        <w:t xml:space="preserve"> de dados</w:t>
      </w:r>
      <w:r w:rsidR="003B2A3B" w:rsidRPr="00A76EFA">
        <w:t xml:space="preserve">. Chopin é um compositor </w:t>
      </w:r>
      <w:r w:rsidR="00A640C6" w:rsidRPr="00A76EFA">
        <w:t xml:space="preserve">caracterizado por suas </w:t>
      </w:r>
      <w:r w:rsidR="003B2A3B" w:rsidRPr="00A76EFA">
        <w:t xml:space="preserve">peças solo de piano, que possuem </w:t>
      </w:r>
      <w:r w:rsidR="00115E2B" w:rsidRPr="00A76EFA">
        <w:t xml:space="preserve">um alto nível de </w:t>
      </w:r>
      <w:r w:rsidR="003B2A3B" w:rsidRPr="00A76EFA">
        <w:t>complexidad</w:t>
      </w:r>
      <w:r w:rsidR="00115E2B" w:rsidRPr="00A76EFA">
        <w:t>e</w:t>
      </w:r>
      <w:r w:rsidR="003B2A3B" w:rsidRPr="00A76EFA">
        <w:t>, porém são mais simples que corais e orquestras</w:t>
      </w:r>
      <w:r w:rsidR="00115E2B" w:rsidRPr="00A76EFA">
        <w:t xml:space="preserve"> que possuem diversos instrumentos</w:t>
      </w:r>
      <w:r w:rsidR="003B2A3B" w:rsidRPr="00A76EFA">
        <w:t>.</w:t>
      </w:r>
      <w:r w:rsidR="005B139D" w:rsidRPr="00A76EFA">
        <w:t xml:space="preserve"> </w:t>
      </w:r>
      <w:r w:rsidR="006B3155" w:rsidRPr="00A76EFA">
        <w:t>A partir disso, e</w:t>
      </w:r>
      <w:r w:rsidR="005B139D" w:rsidRPr="00A76EFA">
        <w:t>spera-se</w:t>
      </w:r>
      <w:r w:rsidR="00E938F4" w:rsidRPr="00A76EFA">
        <w:t xml:space="preserve"> que as músicas geradas não copiem trechos </w:t>
      </w:r>
      <w:r w:rsidR="00A17911" w:rsidRPr="00A76EFA">
        <w:t>de músicas da base de dados</w:t>
      </w:r>
      <w:r w:rsidR="00A640C6" w:rsidRPr="00A76EFA">
        <w:t xml:space="preserve">. Para avaliar esta condição, será </w:t>
      </w:r>
      <w:r w:rsidR="00E938F4" w:rsidRPr="00A76EFA">
        <w:t xml:space="preserve">realizado uma pesquisa </w:t>
      </w:r>
      <w:r w:rsidR="00A640C6" w:rsidRPr="00A76EFA">
        <w:t xml:space="preserve">com usuário leigos e </w:t>
      </w:r>
      <w:proofErr w:type="gramStart"/>
      <w:r w:rsidR="00A640C6" w:rsidRPr="00A76EFA">
        <w:t>compositores</w:t>
      </w:r>
      <w:ins w:id="96" w:author="Andreza Sartori" w:date="2020-12-07T16:49:00Z">
        <w:r w:rsidR="00AF133E">
          <w:t>,</w:t>
        </w:r>
      </w:ins>
      <w:ins w:id="97" w:author="Andreza Sartori" w:date="2020-12-07T17:01:00Z">
        <w:r w:rsidR="00F53B80">
          <w:t xml:space="preserve"> </w:t>
        </w:r>
      </w:ins>
      <w:r w:rsidR="00E938F4" w:rsidRPr="00A76EFA">
        <w:t xml:space="preserve"> </w:t>
      </w:r>
      <w:r w:rsidR="00A6072A" w:rsidRPr="00A76EFA">
        <w:t>a</w:t>
      </w:r>
      <w:proofErr w:type="gramEnd"/>
      <w:r w:rsidR="00A6072A" w:rsidRPr="00A76EFA">
        <w:t xml:space="preserve"> fim de validar a eficiência do modelo</w:t>
      </w:r>
      <w:r w:rsidR="00E938F4" w:rsidRPr="00A76EFA">
        <w:t>.</w:t>
      </w:r>
      <w:r w:rsidR="00585312" w:rsidRPr="00A76EFA">
        <w:t xml:space="preserve"> Também acredita-se</w:t>
      </w:r>
      <w:r w:rsidR="00A6072A" w:rsidRPr="00A76EFA">
        <w:t xml:space="preserve"> que o trabalho proposto tra</w:t>
      </w:r>
      <w:r w:rsidR="001E20E7">
        <w:t>rá</w:t>
      </w:r>
      <w:r w:rsidR="00A6072A" w:rsidRPr="00A76EFA">
        <w:t xml:space="preserve"> os seguintes benefícios sociais</w:t>
      </w:r>
      <w:r w:rsidR="00E17344">
        <w:t xml:space="preserve"> e/ou </w:t>
      </w:r>
      <w:r w:rsidR="00A01FA8">
        <w:t>práticos</w:t>
      </w:r>
      <w:r w:rsidR="00A6072A" w:rsidRPr="00A76EFA">
        <w:t>: (i)</w:t>
      </w:r>
      <w:r w:rsidR="00336B9D" w:rsidRPr="00A76EFA">
        <w:t xml:space="preserve"> permitir que pessoas sem conhecimento de teoria musical possam criar novas melodias para projetos próprios</w:t>
      </w:r>
      <w:r w:rsidR="00A6072A" w:rsidRPr="00A76EFA">
        <w:t>; (</w:t>
      </w:r>
      <w:proofErr w:type="spellStart"/>
      <w:r w:rsidR="00A6072A" w:rsidRPr="00A76EFA">
        <w:t>ii</w:t>
      </w:r>
      <w:proofErr w:type="spellEnd"/>
      <w:r w:rsidR="00A6072A" w:rsidRPr="00A76EFA">
        <w:t>)</w:t>
      </w:r>
      <w:r w:rsidR="00336B9D" w:rsidRPr="00A76EFA">
        <w:t xml:space="preserve"> servir como ferramenta de estudo para se perceber características de certos estilos e compositores, ao utilizar uma base de dados específica</w:t>
      </w:r>
      <w:r w:rsidR="00A6072A" w:rsidRPr="00A76EFA">
        <w:t>; (</w:t>
      </w:r>
      <w:proofErr w:type="spellStart"/>
      <w:r w:rsidR="00A6072A" w:rsidRPr="00A76EFA">
        <w:t>iii</w:t>
      </w:r>
      <w:proofErr w:type="spellEnd"/>
      <w:r w:rsidR="00A6072A" w:rsidRPr="00A76EFA">
        <w:t xml:space="preserve">) </w:t>
      </w:r>
      <w:r w:rsidR="00336B9D" w:rsidRPr="00A76EFA">
        <w:t xml:space="preserve">servir como ferramenta para preservar e resgatar o estilo de composição de compositores que não estejam mais ativos, permitindo a criação de novas </w:t>
      </w:r>
      <w:r w:rsidR="00336B9D" w:rsidRPr="00284754">
        <w:t xml:space="preserve">composições que resgatam características que foram perdidas </w:t>
      </w:r>
      <w:r w:rsidR="00A640C6" w:rsidRPr="00284754">
        <w:t>a</w:t>
      </w:r>
      <w:r w:rsidR="00336B9D" w:rsidRPr="00284754">
        <w:t>o</w:t>
      </w:r>
      <w:r w:rsidR="00A640C6" w:rsidRPr="00284754">
        <w:t xml:space="preserve"> longo do</w:t>
      </w:r>
      <w:r w:rsidR="00336B9D" w:rsidRPr="00284754">
        <w:t xml:space="preserve"> tempo</w:t>
      </w:r>
      <w:r w:rsidR="00A6072A" w:rsidRPr="00284754">
        <w:t>.</w:t>
      </w:r>
    </w:p>
    <w:p w14:paraId="51E0058B" w14:textId="77777777" w:rsidR="00451B94" w:rsidRPr="00284754" w:rsidRDefault="00451B94" w:rsidP="00451B94">
      <w:pPr>
        <w:pStyle w:val="Ttulo2"/>
      </w:pPr>
      <w:r w:rsidRPr="00284754">
        <w:rPr>
          <w:caps w:val="0"/>
        </w:rPr>
        <w:t>REQUISITOS PRINCIPAIS DO PROBLEMA A SER TRABALHADO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22D89B80" w14:textId="34832C15" w:rsidR="00422761" w:rsidRPr="008024E5" w:rsidRDefault="005C34E4" w:rsidP="00451B94">
      <w:pPr>
        <w:pStyle w:val="TF-TEXTO"/>
      </w:pPr>
      <w:r w:rsidRPr="00284754">
        <w:t xml:space="preserve">O </w:t>
      </w:r>
      <w:r w:rsidRPr="008024E5">
        <w:t>modelo a ser desenvolvido deverá</w:t>
      </w:r>
      <w:r w:rsidR="00422761" w:rsidRPr="008024E5">
        <w:t>:</w:t>
      </w:r>
    </w:p>
    <w:p w14:paraId="5D805654" w14:textId="44F3D9D7" w:rsidR="00422761" w:rsidRPr="008024E5" w:rsidRDefault="00D078BF" w:rsidP="005C34E4">
      <w:pPr>
        <w:pStyle w:val="TF-ALNEA"/>
        <w:numPr>
          <w:ilvl w:val="0"/>
          <w:numId w:val="22"/>
        </w:numPr>
      </w:pPr>
      <w:r w:rsidRPr="008024E5">
        <w:t xml:space="preserve">permitir </w:t>
      </w:r>
      <w:r w:rsidR="00BC0448">
        <w:t>ao usuário informar</w:t>
      </w:r>
      <w:r w:rsidRPr="008024E5">
        <w:t xml:space="preserve"> a </w:t>
      </w:r>
      <w:r w:rsidR="00BC0448">
        <w:t>duração, em segundos, d</w:t>
      </w:r>
      <w:r w:rsidR="00563093">
        <w:t>e</w:t>
      </w:r>
      <w:r w:rsidR="00BC0448">
        <w:t xml:space="preserve"> novos trechos musicais a serem </w:t>
      </w:r>
      <w:r w:rsidR="006252D4">
        <w:t>gerados</w:t>
      </w:r>
      <w:r w:rsidR="00BC0448">
        <w:t>/preditos</w:t>
      </w:r>
      <w:r w:rsidR="006F0E1B">
        <w:t xml:space="preserve"> </w:t>
      </w:r>
      <w:r w:rsidRPr="008024E5">
        <w:t xml:space="preserve">pelo modelo </w:t>
      </w:r>
      <w:r w:rsidR="005C34E4" w:rsidRPr="008024E5">
        <w:t>(Requisito Funcional – RF)</w:t>
      </w:r>
      <w:r w:rsidR="00D6121B" w:rsidRPr="008024E5">
        <w:t>;</w:t>
      </w:r>
    </w:p>
    <w:p w14:paraId="07D1C485" w14:textId="1D3FF6E7" w:rsidR="008040DC" w:rsidRPr="008024E5" w:rsidRDefault="00D078BF" w:rsidP="008040DC">
      <w:pPr>
        <w:pStyle w:val="TF-ALNEA"/>
        <w:numPr>
          <w:ilvl w:val="0"/>
          <w:numId w:val="22"/>
        </w:numPr>
      </w:pPr>
      <w:r w:rsidRPr="008024E5">
        <w:t xml:space="preserve">treinar a </w:t>
      </w:r>
      <w:del w:id="98" w:author="Andreza Sartori" w:date="2020-12-07T18:03:00Z">
        <w:r w:rsidRPr="008024E5" w:rsidDel="00847CCF">
          <w:delText xml:space="preserve">rede </w:delText>
        </w:r>
      </w:del>
      <w:ins w:id="99" w:author="Andreza Sartori" w:date="2020-12-07T18:03:00Z">
        <w:r w:rsidR="00847CCF">
          <w:t>R</w:t>
        </w:r>
        <w:r w:rsidR="00847CCF" w:rsidRPr="008024E5">
          <w:t xml:space="preserve">ede </w:t>
        </w:r>
      </w:ins>
      <w:del w:id="100" w:author="Andreza Sartori" w:date="2020-12-07T18:03:00Z">
        <w:r w:rsidRPr="008024E5" w:rsidDel="00847CCF">
          <w:delText xml:space="preserve">neural </w:delText>
        </w:r>
      </w:del>
      <w:ins w:id="101" w:author="Andreza Sartori" w:date="2020-12-07T18:03:00Z">
        <w:r w:rsidR="00847CCF">
          <w:t>N</w:t>
        </w:r>
        <w:r w:rsidR="00847CCF" w:rsidRPr="008024E5">
          <w:t xml:space="preserve">eural </w:t>
        </w:r>
      </w:ins>
      <w:del w:id="102" w:author="Andreza Sartori" w:date="2020-12-07T18:03:00Z">
        <w:r w:rsidRPr="008024E5" w:rsidDel="00847CCF">
          <w:delText xml:space="preserve">artificial </w:delText>
        </w:r>
      </w:del>
      <w:ins w:id="103" w:author="Andreza Sartori" w:date="2020-12-07T18:03:00Z">
        <w:r w:rsidR="00847CCF">
          <w:t>A</w:t>
        </w:r>
        <w:r w:rsidR="00847CCF" w:rsidRPr="008024E5">
          <w:t xml:space="preserve">rtificial </w:t>
        </w:r>
      </w:ins>
      <w:r w:rsidRPr="008024E5">
        <w:t>a partir de músicas fornecidas como entrada</w:t>
      </w:r>
      <w:r w:rsidR="008040DC" w:rsidRPr="008024E5">
        <w:t xml:space="preserve"> (RF);</w:t>
      </w:r>
    </w:p>
    <w:p w14:paraId="0AAE1E94" w14:textId="3B864D39" w:rsidR="00284754" w:rsidRPr="008024E5" w:rsidRDefault="00284754" w:rsidP="005C34E4">
      <w:pPr>
        <w:pStyle w:val="TF-ALNEA"/>
        <w:numPr>
          <w:ilvl w:val="0"/>
          <w:numId w:val="22"/>
        </w:numPr>
      </w:pPr>
      <w:r w:rsidRPr="008024E5">
        <w:t>predizer sequ</w:t>
      </w:r>
      <w:r w:rsidR="001E20E7" w:rsidRPr="008024E5">
        <w:t>ê</w:t>
      </w:r>
      <w:r w:rsidRPr="008024E5">
        <w:t>ncias de notas musicais utilizando o modelo LSTM (RF);</w:t>
      </w:r>
    </w:p>
    <w:p w14:paraId="38FD1448" w14:textId="6F5DF96C" w:rsidR="006D7441" w:rsidRPr="008024E5" w:rsidRDefault="006D7441" w:rsidP="006D7441">
      <w:pPr>
        <w:pStyle w:val="TF-ALNEA"/>
      </w:pPr>
      <w:r w:rsidRPr="008024E5">
        <w:t xml:space="preserve">gerar novas músicas </w:t>
      </w:r>
      <w:r w:rsidR="00D078BF" w:rsidRPr="008024E5">
        <w:t xml:space="preserve">ou trechos </w:t>
      </w:r>
      <w:r w:rsidR="008040DC" w:rsidRPr="008024E5">
        <w:t>a partir d</w:t>
      </w:r>
      <w:r w:rsidR="00D078BF" w:rsidRPr="008024E5">
        <w:t xml:space="preserve">e diferentes </w:t>
      </w:r>
      <w:r w:rsidRPr="008024E5">
        <w:t>base</w:t>
      </w:r>
      <w:r w:rsidR="00D078BF" w:rsidRPr="008024E5">
        <w:t>s</w:t>
      </w:r>
      <w:r w:rsidRPr="008024E5">
        <w:t xml:space="preserve"> de dados (RF);</w:t>
      </w:r>
    </w:p>
    <w:p w14:paraId="19CEAE28" w14:textId="770337FE" w:rsidR="00F6623F" w:rsidRPr="008024E5" w:rsidRDefault="00F6623F" w:rsidP="00F6623F">
      <w:pPr>
        <w:pStyle w:val="TF-ALNEA"/>
      </w:pPr>
      <w:r w:rsidRPr="008024E5">
        <w:t>estabelecer a similaridade melódica segundo as distribuições de durações</w:t>
      </w:r>
      <w:r w:rsidR="00E17344">
        <w:rPr>
          <w:rStyle w:val="Refdenotaderodap"/>
        </w:rPr>
        <w:footnoteReference w:id="2"/>
      </w:r>
      <w:r w:rsidRPr="008024E5">
        <w:t xml:space="preserve"> e de </w:t>
      </w:r>
      <w:proofErr w:type="spellStart"/>
      <w:r w:rsidRPr="008024E5">
        <w:rPr>
          <w:i/>
          <w:iCs/>
        </w:rPr>
        <w:t>pitch</w:t>
      </w:r>
      <w:proofErr w:type="spellEnd"/>
      <w:r w:rsidRPr="008024E5">
        <w:rPr>
          <w:i/>
          <w:iCs/>
        </w:rPr>
        <w:t xml:space="preserve"> </w:t>
      </w:r>
      <w:proofErr w:type="spellStart"/>
      <w:r w:rsidRPr="008024E5">
        <w:rPr>
          <w:i/>
          <w:iCs/>
        </w:rPr>
        <w:t>class</w:t>
      </w:r>
      <w:proofErr w:type="spellEnd"/>
      <w:r w:rsidR="001F6E05">
        <w:rPr>
          <w:rStyle w:val="Refdenotaderodap"/>
          <w:i/>
          <w:iCs/>
        </w:rPr>
        <w:footnoteReference w:id="3"/>
      </w:r>
      <w:r w:rsidRPr="008024E5">
        <w:t xml:space="preserve"> (RF);</w:t>
      </w:r>
    </w:p>
    <w:p w14:paraId="2A78FF77" w14:textId="532A4BD5" w:rsidR="006D7441" w:rsidRPr="008024E5" w:rsidRDefault="00F65984" w:rsidP="006D7441">
      <w:pPr>
        <w:pStyle w:val="TF-ALNEA"/>
      </w:pPr>
      <w:r w:rsidRPr="008024E5">
        <w:t xml:space="preserve">disponibilizar </w:t>
      </w:r>
      <w:r w:rsidR="00760F15" w:rsidRPr="008024E5">
        <w:t>estatística</w:t>
      </w:r>
      <w:r w:rsidR="002B0AC1" w:rsidRPr="008024E5">
        <w:t>s</w:t>
      </w:r>
      <w:r w:rsidR="006D7441" w:rsidRPr="008024E5">
        <w:t xml:space="preserve"> de quant</w:t>
      </w:r>
      <w:r w:rsidR="00760F15" w:rsidRPr="008024E5">
        <w:t>o</w:t>
      </w:r>
      <w:r w:rsidR="006D7441" w:rsidRPr="008024E5">
        <w:t xml:space="preserve">s </w:t>
      </w:r>
      <w:r w:rsidR="00760F15" w:rsidRPr="008024E5">
        <w:t>trechos</w:t>
      </w:r>
      <w:r w:rsidR="006D7441" w:rsidRPr="008024E5">
        <w:t xml:space="preserve"> da música copiaram uma sequência de notas (RF);</w:t>
      </w:r>
    </w:p>
    <w:p w14:paraId="1557F67A" w14:textId="188409BF" w:rsidR="009B52FE" w:rsidRPr="008024E5" w:rsidRDefault="009B52FE" w:rsidP="009B52FE">
      <w:pPr>
        <w:pStyle w:val="TF-ALNEA"/>
      </w:pPr>
      <w:r w:rsidRPr="008024E5">
        <w:t>calcular as taxas de desempenho</w:t>
      </w:r>
      <w:r w:rsidR="00F1485B">
        <w:t xml:space="preserve"> do modelo</w:t>
      </w:r>
      <w:r w:rsidRPr="008024E5">
        <w:t>: sensibilidade, especificidade e precisão (RF);</w:t>
      </w:r>
    </w:p>
    <w:p w14:paraId="44A334D1" w14:textId="5FFFDF27" w:rsidR="009501DC" w:rsidRPr="008024E5" w:rsidRDefault="009501DC" w:rsidP="006D7441">
      <w:pPr>
        <w:pStyle w:val="TF-ALNEA"/>
      </w:pPr>
      <w:r w:rsidRPr="008024E5">
        <w:t xml:space="preserve">desenvolver </w:t>
      </w:r>
      <w:r w:rsidR="00A00731" w:rsidRPr="008024E5">
        <w:t xml:space="preserve">o modelo </w:t>
      </w:r>
      <w:r w:rsidRPr="008024E5">
        <w:t>na linguagem de programação Python (Requisito Não Funcional – RNF);</w:t>
      </w:r>
    </w:p>
    <w:p w14:paraId="5CB6A7BA" w14:textId="265EC1FF" w:rsidR="001D3800" w:rsidRPr="008024E5" w:rsidRDefault="009501DC" w:rsidP="009501DC">
      <w:pPr>
        <w:pStyle w:val="TF-ALNEA"/>
      </w:pPr>
      <w:r w:rsidRPr="008024E5">
        <w:t xml:space="preserve">utilizar a biblioteca </w:t>
      </w:r>
      <w:proofErr w:type="spellStart"/>
      <w:r w:rsidRPr="008024E5">
        <w:t>Keras</w:t>
      </w:r>
      <w:proofErr w:type="spellEnd"/>
      <w:r w:rsidRPr="008024E5">
        <w:t xml:space="preserve"> para desenvolvimento e treinamento do modelo (RNF);</w:t>
      </w:r>
    </w:p>
    <w:p w14:paraId="20DC3292" w14:textId="37A8C992" w:rsidR="005C34E4" w:rsidRPr="008024E5" w:rsidRDefault="00D6121B" w:rsidP="00947434">
      <w:pPr>
        <w:pStyle w:val="TF-ALNEA"/>
      </w:pPr>
      <w:r w:rsidRPr="008024E5">
        <w:t xml:space="preserve">aceitar arquivos do formato </w:t>
      </w:r>
      <w:r w:rsidR="00A17911" w:rsidRPr="008024E5">
        <w:t xml:space="preserve">MIDI </w:t>
      </w:r>
      <w:r w:rsidRPr="008024E5">
        <w:t>como entrada</w:t>
      </w:r>
      <w:r w:rsidR="00215E3F" w:rsidRPr="008024E5">
        <w:t xml:space="preserve"> (RNF)</w:t>
      </w:r>
      <w:r w:rsidRPr="008024E5">
        <w:t>;</w:t>
      </w:r>
    </w:p>
    <w:p w14:paraId="2AB59F31" w14:textId="7968FB5D" w:rsidR="000456A7" w:rsidRPr="00284754" w:rsidRDefault="00D6121B" w:rsidP="000456A7">
      <w:pPr>
        <w:pStyle w:val="TF-ALNEA"/>
        <w:numPr>
          <w:ilvl w:val="0"/>
          <w:numId w:val="2"/>
        </w:numPr>
      </w:pPr>
      <w:r w:rsidRPr="008024E5">
        <w:t xml:space="preserve">gerar arquivos do formato </w:t>
      </w:r>
      <w:r w:rsidR="00A17911" w:rsidRPr="008024E5">
        <w:t xml:space="preserve">MIDI </w:t>
      </w:r>
      <w:r w:rsidRPr="008024E5">
        <w:t>como saída</w:t>
      </w:r>
      <w:r w:rsidR="00215E3F" w:rsidRPr="008024E5">
        <w:t xml:space="preserve"> (RNF</w:t>
      </w:r>
      <w:r w:rsidR="00215E3F" w:rsidRPr="00284754">
        <w:t>)</w:t>
      </w:r>
      <w:r w:rsidR="00284754">
        <w:t>.</w:t>
      </w:r>
    </w:p>
    <w:p w14:paraId="5CB0A412" w14:textId="77777777" w:rsidR="00451B94" w:rsidRDefault="00451B94" w:rsidP="00451B94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28C2B616" w:rsidR="00451B94" w:rsidRDefault="00082573" w:rsidP="00424AD5">
      <w:pPr>
        <w:pStyle w:val="TF-ALNEA"/>
        <w:numPr>
          <w:ilvl w:val="0"/>
          <w:numId w:val="10"/>
        </w:numPr>
      </w:pPr>
      <w:r>
        <w:t>levantamento bibliográfico:</w:t>
      </w:r>
      <w:r w:rsidR="4B86DD34">
        <w:t xml:space="preserve"> realizar o levantamento de fontes bibliográficas </w:t>
      </w:r>
      <w:r w:rsidR="41B2FC3A">
        <w:t xml:space="preserve">quanto </w:t>
      </w:r>
      <w:r w:rsidR="003B4E17">
        <w:t>ao uso de RN</w:t>
      </w:r>
      <w:r w:rsidR="008B7A53">
        <w:t>R</w:t>
      </w:r>
      <w:r w:rsidR="003B4E17">
        <w:t xml:space="preserve"> e LSTM para geração de músicas</w:t>
      </w:r>
      <w:r w:rsidR="001E20E7">
        <w:t xml:space="preserve">, conceitos </w:t>
      </w:r>
      <w:r w:rsidR="003B4E17">
        <w:t>de estrutura musical</w:t>
      </w:r>
      <w:r w:rsidR="001E20E7">
        <w:t xml:space="preserve"> e trabalhos correlatos</w:t>
      </w:r>
      <w:r w:rsidR="41B2FC3A">
        <w:t>;</w:t>
      </w:r>
    </w:p>
    <w:p w14:paraId="5A9A393F" w14:textId="1BFD81EA" w:rsidR="00082573" w:rsidRDefault="00082573" w:rsidP="00424AD5">
      <w:pPr>
        <w:pStyle w:val="TF-ALNEA"/>
        <w:numPr>
          <w:ilvl w:val="0"/>
          <w:numId w:val="10"/>
        </w:numPr>
      </w:pPr>
      <w:proofErr w:type="spellStart"/>
      <w:r>
        <w:t>elicitação</w:t>
      </w:r>
      <w:proofErr w:type="spellEnd"/>
      <w:r>
        <w:t xml:space="preserve"> d</w:t>
      </w:r>
      <w:r w:rsidR="0031417D">
        <w:t>e</w:t>
      </w:r>
      <w:r>
        <w:t xml:space="preserve"> requisitos</w:t>
      </w:r>
      <w:r w:rsidR="00186CA7">
        <w:t>:</w:t>
      </w:r>
      <w:r w:rsidR="38466F0D">
        <w:t xml:space="preserve"> redefinir os requisitos funcionais e não funcionais de forma que atendam ao escopo do </w:t>
      </w:r>
      <w:r w:rsidR="0046749E">
        <w:t>trabalho</w:t>
      </w:r>
      <w:r w:rsidR="38466F0D">
        <w:t>;</w:t>
      </w:r>
    </w:p>
    <w:p w14:paraId="0316EFC2" w14:textId="79A60954" w:rsidR="0031417D" w:rsidRDefault="0031417D" w:rsidP="00424AD5">
      <w:pPr>
        <w:pStyle w:val="TF-ALNEA"/>
        <w:numPr>
          <w:ilvl w:val="0"/>
          <w:numId w:val="10"/>
        </w:numPr>
      </w:pPr>
      <w:r>
        <w:t xml:space="preserve">especificação: </w:t>
      </w:r>
      <w:r w:rsidR="4D945A04">
        <w:t xml:space="preserve">elaborar o diagrama de </w:t>
      </w:r>
      <w:r w:rsidR="00BB0980">
        <w:t>atividades</w:t>
      </w:r>
      <w:r w:rsidR="4D945A04">
        <w:t xml:space="preserve"> </w:t>
      </w:r>
      <w:r w:rsidR="00BB0980">
        <w:t xml:space="preserve">do modelo </w:t>
      </w:r>
      <w:r w:rsidR="3E6B6A50">
        <w:t>a ser desenvolvid</w:t>
      </w:r>
      <w:r w:rsidR="00BB0980">
        <w:t>o</w:t>
      </w:r>
      <w:r w:rsidR="3E6B6A50">
        <w:t xml:space="preserve"> de acordo com </w:t>
      </w:r>
      <w:r w:rsidR="7759EA59">
        <w:t>os requisitos definidos</w:t>
      </w:r>
      <w:r w:rsidR="4464E3A8">
        <w:t xml:space="preserve"> e criar a documentação para o uso das rotinas;</w:t>
      </w:r>
    </w:p>
    <w:p w14:paraId="6C9A60B9" w14:textId="28C5BFF1" w:rsidR="00186CA7" w:rsidRDefault="00186CA7" w:rsidP="00424AD5">
      <w:pPr>
        <w:pStyle w:val="TF-ALNEA"/>
        <w:numPr>
          <w:ilvl w:val="0"/>
          <w:numId w:val="10"/>
        </w:numPr>
      </w:pPr>
      <w:r>
        <w:t>aquisição da base de dados:</w:t>
      </w:r>
      <w:r w:rsidR="27426B1B">
        <w:t xml:space="preserve"> buscar e organizar músicas de piano</w:t>
      </w:r>
      <w:r w:rsidR="008A29AE">
        <w:t xml:space="preserve"> de Chopin</w:t>
      </w:r>
      <w:r w:rsidR="00170908">
        <w:t xml:space="preserve"> e de outros compositores de música clássica</w:t>
      </w:r>
      <w:r w:rsidR="27426B1B">
        <w:t xml:space="preserve"> no formato </w:t>
      </w:r>
      <w:r w:rsidR="00A17911">
        <w:t xml:space="preserve">MIDI </w:t>
      </w:r>
      <w:r w:rsidR="27426B1B">
        <w:t>para realizar o trein</w:t>
      </w:r>
      <w:r w:rsidR="1FA561EA">
        <w:t>amento</w:t>
      </w:r>
      <w:r w:rsidR="27426B1B">
        <w:t xml:space="preserve"> e testes da RNA</w:t>
      </w:r>
      <w:r w:rsidR="33043EB2">
        <w:t>;</w:t>
      </w:r>
    </w:p>
    <w:p w14:paraId="0BBBD50E" w14:textId="5C81B714" w:rsidR="0031417D" w:rsidRDefault="0031417D" w:rsidP="0031417D">
      <w:pPr>
        <w:pStyle w:val="TF-ALNEA"/>
        <w:numPr>
          <w:ilvl w:val="0"/>
          <w:numId w:val="10"/>
        </w:numPr>
      </w:pPr>
      <w:r>
        <w:t>definição dos algoritmos:</w:t>
      </w:r>
      <w:r w:rsidR="5DEC3262">
        <w:t xml:space="preserve"> definir </w:t>
      </w:r>
      <w:r w:rsidR="41D9F1E5">
        <w:t xml:space="preserve">possíveis técnicas </w:t>
      </w:r>
      <w:r w:rsidR="520C3F70">
        <w:t xml:space="preserve">e uma arquitetura para as camadas de RNA de acordo com </w:t>
      </w:r>
      <w:r w:rsidR="25C47A84">
        <w:t xml:space="preserve">a documentação </w:t>
      </w:r>
      <w:r w:rsidR="00F84DCC">
        <w:t>realizada</w:t>
      </w:r>
      <w:r w:rsidR="25C47A84">
        <w:t xml:space="preserve"> na etapa </w:t>
      </w:r>
      <w:r w:rsidR="0C8563B7">
        <w:t>(</w:t>
      </w:r>
      <w:r w:rsidR="5E39F5CE">
        <w:t>c</w:t>
      </w:r>
      <w:r w:rsidR="0C8563B7">
        <w:t>)</w:t>
      </w:r>
      <w:r w:rsidR="520C3F70">
        <w:t xml:space="preserve"> e o levantamento bibliográfico</w:t>
      </w:r>
      <w:r w:rsidR="52DC1EF6">
        <w:t xml:space="preserve"> da etapa (a)</w:t>
      </w:r>
      <w:r w:rsidR="520C3F70">
        <w:t>;</w:t>
      </w:r>
    </w:p>
    <w:p w14:paraId="11E73F54" w14:textId="2163FFDE" w:rsidR="0031417D" w:rsidRDefault="0031417D" w:rsidP="0031417D">
      <w:pPr>
        <w:pStyle w:val="TF-ALNEA"/>
        <w:numPr>
          <w:ilvl w:val="0"/>
          <w:numId w:val="10"/>
        </w:numPr>
      </w:pPr>
      <w:r>
        <w:t>desenvolvimento d</w:t>
      </w:r>
      <w:r w:rsidR="004D1CA6">
        <w:t>o modelo</w:t>
      </w:r>
      <w:r>
        <w:t>:</w:t>
      </w:r>
      <w:r w:rsidR="3969C572">
        <w:t xml:space="preserve"> a partir do que foi formalizado</w:t>
      </w:r>
      <w:r w:rsidR="30C2E2B3">
        <w:t xml:space="preserve"> nas etapas (c) e (e)</w:t>
      </w:r>
      <w:r w:rsidR="46AA79B5">
        <w:t xml:space="preserve"> realizar a implementação da RNA, realizando ajustes na arquitetura caso necessário, utilizando a linguagem Python e a biblioteca </w:t>
      </w:r>
      <w:proofErr w:type="spellStart"/>
      <w:r w:rsidR="46AA79B5">
        <w:t>Keras</w:t>
      </w:r>
      <w:proofErr w:type="spellEnd"/>
      <w:r w:rsidR="46AA79B5">
        <w:t>;</w:t>
      </w:r>
    </w:p>
    <w:p w14:paraId="6DCDF2C5" w14:textId="2BE7BE77" w:rsidR="0031417D" w:rsidRPr="00195D2F" w:rsidRDefault="0031417D" w:rsidP="0069501D">
      <w:pPr>
        <w:pStyle w:val="TF-ALNEA"/>
        <w:numPr>
          <w:ilvl w:val="0"/>
          <w:numId w:val="10"/>
        </w:numPr>
      </w:pPr>
      <w:r w:rsidRPr="00195D2F">
        <w:lastRenderedPageBreak/>
        <w:t xml:space="preserve">testes: </w:t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disponibilizar uma pesquisa online com trechos de músicas originais de Chopin e músicas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geradas pelo modelo desenvolvido, de modo a avaliar a eficiência da RNA a partir da percepção dos</w:t>
      </w:r>
      <w:r w:rsidR="00455495" w:rsidRPr="00195D2F">
        <w:br/>
      </w:r>
      <w:r w:rsidR="0045549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usuários</w:t>
      </w:r>
      <w:r w:rsidR="00FB1155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. Este processo será repetido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utiliza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n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do 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outras 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base</w:t>
      </w:r>
      <w:r w:rsidR="0016050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>s</w:t>
      </w:r>
      <w:r w:rsidR="004405E8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de dados</w:t>
      </w:r>
      <w:r w:rsidR="00306019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a fim de verificar a adaptabilidade do modelo.</w:t>
      </w:r>
      <w:r w:rsidR="004E6D3A" w:rsidRPr="00195D2F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  <w:r w:rsidR="001A5D5E" w:rsidRPr="00195D2F">
        <w:t>Além disso</w:t>
      </w:r>
      <w:r w:rsidR="001E20E7">
        <w:t>,</w:t>
      </w:r>
      <w:r w:rsidR="001A5D5E" w:rsidRPr="00195D2F">
        <w:t xml:space="preserve"> também será avaliado </w:t>
      </w:r>
      <w:r w:rsidR="00543EBB" w:rsidRPr="00195D2F">
        <w:t xml:space="preserve">se </w:t>
      </w:r>
      <w:r w:rsidR="003723AD" w:rsidRPr="00195D2F">
        <w:t xml:space="preserve">os novos trechos </w:t>
      </w:r>
      <w:r w:rsidR="00A52BA0" w:rsidRPr="00195D2F">
        <w:t>possuem</w:t>
      </w:r>
      <w:r w:rsidR="003723AD" w:rsidRPr="00195D2F">
        <w:t xml:space="preserve"> notas repetidas, alternâncias abruptas de altura</w:t>
      </w:r>
      <w:r w:rsidR="00824118" w:rsidRPr="00195D2F">
        <w:t xml:space="preserve">, </w:t>
      </w:r>
      <w:r w:rsidR="003723AD" w:rsidRPr="00195D2F">
        <w:t>notas fora de escala</w:t>
      </w:r>
      <w:r w:rsidR="00824118" w:rsidRPr="00195D2F">
        <w:t xml:space="preserve"> e </w:t>
      </w:r>
      <w:r w:rsidR="00C664A0" w:rsidRPr="00195D2F">
        <w:t>o grau</w:t>
      </w:r>
      <w:r w:rsidR="00824118" w:rsidRPr="00195D2F">
        <w:t xml:space="preserve"> similaridade </w:t>
      </w:r>
      <w:r w:rsidR="00C664A0" w:rsidRPr="00195D2F">
        <w:t>com relação a outros trechos existentes na composição.</w:t>
      </w:r>
    </w:p>
    <w:p w14:paraId="68FE02CA" w14:textId="3ECD5B4F" w:rsidR="00451B94" w:rsidRDefault="00451B94" w:rsidP="0031417D">
      <w:pPr>
        <w:pStyle w:val="TF-ALNEA"/>
        <w:numPr>
          <w:ilvl w:val="0"/>
          <w:numId w:val="0"/>
        </w:numPr>
        <w:ind w:left="680"/>
      </w:pPr>
      <w:r>
        <w:t>As etapas serão realizadas nos períodos relacionados no</w:t>
      </w:r>
      <w:r w:rsidR="001E20E7">
        <w:t xml:space="preserve"> </w:t>
      </w:r>
      <w:r w:rsidR="001E20E7">
        <w:fldChar w:fldCharType="begin"/>
      </w:r>
      <w:r w:rsidR="001E20E7">
        <w:instrText xml:space="preserve"> REF _Ref57383374 \h </w:instrText>
      </w:r>
      <w:r w:rsidR="001E20E7">
        <w:fldChar w:fldCharType="separate"/>
      </w:r>
      <w:r w:rsidR="00B015BB">
        <w:t xml:space="preserve">Quadro </w:t>
      </w:r>
      <w:r w:rsidR="00B015BB">
        <w:rPr>
          <w:noProof/>
        </w:rPr>
        <w:t>2</w:t>
      </w:r>
      <w:r w:rsidR="001E20E7">
        <w:fldChar w:fldCharType="end"/>
      </w:r>
      <w:r>
        <w:t>.</w:t>
      </w:r>
    </w:p>
    <w:p w14:paraId="73BDF8FD" w14:textId="465A93CF" w:rsidR="00451B94" w:rsidRPr="007E0D87" w:rsidRDefault="001E20E7" w:rsidP="001E20E7">
      <w:pPr>
        <w:pStyle w:val="TF-LEGENDA"/>
      </w:pPr>
      <w:bookmarkStart w:id="104" w:name="_Ref57383374"/>
      <w:r>
        <w:t xml:space="preserve">Quadro </w:t>
      </w:r>
      <w:r w:rsidR="00997EC9">
        <w:fldChar w:fldCharType="begin"/>
      </w:r>
      <w:r w:rsidR="00997EC9">
        <w:instrText xml:space="preserve"> SEQ Quadro \* ARABIC </w:instrText>
      </w:r>
      <w:r w:rsidR="00997EC9">
        <w:fldChar w:fldCharType="separate"/>
      </w:r>
      <w:r w:rsidR="00B015BB">
        <w:rPr>
          <w:noProof/>
        </w:rPr>
        <w:t>2</w:t>
      </w:r>
      <w:r w:rsidR="00997EC9">
        <w:rPr>
          <w:noProof/>
        </w:rPr>
        <w:fldChar w:fldCharType="end"/>
      </w:r>
      <w:bookmarkEnd w:id="104"/>
      <w:r>
        <w:t xml:space="preserve"> </w:t>
      </w:r>
      <w:r w:rsidR="00E4377E">
        <w:t>–</w:t>
      </w:r>
      <w:r w:rsidR="00451B94" w:rsidRPr="007E0D87">
        <w:t xml:space="preserve"> Cronograma</w:t>
      </w:r>
      <w:r w:rsidR="00E4377E">
        <w:t xml:space="preserve"> de atividades a serem realizadas</w:t>
      </w:r>
    </w:p>
    <w:tbl>
      <w:tblPr>
        <w:tblW w:w="6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8B0815">
        <w:trPr>
          <w:cantSplit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7C9A544" w:rsidR="00451B94" w:rsidRPr="007E0D87" w:rsidRDefault="00DB000B" w:rsidP="00470C41">
            <w:pPr>
              <w:pStyle w:val="TF-TEXTOQUADROCentralizado"/>
            </w:pPr>
            <w:r>
              <w:t>202</w:t>
            </w:r>
            <w:r w:rsidR="0031417D">
              <w:t>1</w:t>
            </w:r>
          </w:p>
        </w:tc>
      </w:tr>
      <w:tr w:rsidR="00451B94" w:rsidRPr="007E0D87" w14:paraId="649C049E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7C9E565" w:rsidR="00451B94" w:rsidRPr="007E0D87" w:rsidRDefault="00015061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8CF9B18" w:rsidR="00451B94" w:rsidRPr="007E0D87" w:rsidRDefault="00015061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61B318D" w:rsidR="00451B94" w:rsidRPr="007E0D87" w:rsidRDefault="00015061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C31C2A3" w:rsidR="00451B94" w:rsidRPr="007E0D87" w:rsidRDefault="00015061" w:rsidP="00470C41">
            <w:pPr>
              <w:pStyle w:val="TF-TEXTOQUADROCentralizado"/>
            </w:pPr>
            <w:r>
              <w:t>mai</w:t>
            </w:r>
            <w:r w:rsidR="000C6961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7D6944C" w:rsidR="00451B94" w:rsidRPr="007E0D87" w:rsidRDefault="00015061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28DACA78" w14:textId="25B00087" w:rsidR="00451B94" w:rsidRPr="007E0D87" w:rsidRDefault="0030018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B427EBB" w14:textId="148F53DF" w:rsidR="00451B94" w:rsidRPr="007E0D87" w:rsidRDefault="0030018E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65CD8E89" w14:textId="0FCDA5F6" w:rsidR="00451B94" w:rsidRPr="007E0D87" w:rsidRDefault="006F0E1B" w:rsidP="00470C41">
            <w:pPr>
              <w:pStyle w:val="TF-TEXTOQUADRO"/>
            </w:pPr>
            <w:r>
              <w:t>e</w:t>
            </w:r>
            <w:r w:rsidR="0030018E"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86FD9AC" w14:textId="5DD1726D" w:rsidR="00451B94" w:rsidRPr="007E0D87" w:rsidRDefault="0030018E" w:rsidP="00470C41">
            <w:pPr>
              <w:pStyle w:val="TF-TEXTOQUADRO"/>
            </w:pPr>
            <w:r>
              <w:t>aquisição da base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5C77" w:rsidRPr="007E0D87" w14:paraId="45CF15E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0DB40156" w14:textId="6375C1F1" w:rsidR="0030018E" w:rsidRDefault="0030018E" w:rsidP="00470C41">
            <w:pPr>
              <w:pStyle w:val="TF-TEXTOQUADRO"/>
            </w:pPr>
            <w:r>
              <w:t>definição dos algoritmos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DA3F83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7623C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691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7538A5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1AEFCA0F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2764BB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0E505E7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457AF6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8B06E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093EBF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21CC37B9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13FC84FF" w14:textId="68707E19" w:rsidR="0030018E" w:rsidRDefault="0030018E" w:rsidP="00470C41">
            <w:pPr>
              <w:pStyle w:val="TF-TEXTOQUADRO"/>
            </w:pPr>
            <w:r>
              <w:t xml:space="preserve">desenvolvimento da </w:t>
            </w:r>
            <w:r w:rsidR="004D1CA6">
              <w:t>modelo</w:t>
            </w:r>
          </w:p>
        </w:tc>
        <w:tc>
          <w:tcPr>
            <w:tcW w:w="273" w:type="dxa"/>
          </w:tcPr>
          <w:p w14:paraId="5986DE9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15267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704E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7817D1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3689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4452B993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34A60648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604BD5B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53AE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D675FA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39B9E36E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14:paraId="26DBFA08" w14:textId="1EB300B0" w:rsidR="0030018E" w:rsidRDefault="001E20E7" w:rsidP="00470C41">
            <w:pPr>
              <w:pStyle w:val="TF-TEXTOQUADRO"/>
            </w:pPr>
            <w:r>
              <w:t>t</w:t>
            </w:r>
            <w:r w:rsidR="0030018E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13C97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4BB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44FAE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59D3D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1FF4B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FBA0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8411D3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50B654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713956DE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FC66913" w14:textId="77777777" w:rsidR="0030018E" w:rsidRPr="007E0D87" w:rsidRDefault="0030018E" w:rsidP="00470C41">
            <w:pPr>
              <w:pStyle w:val="TF-TEXTOQUADROCentralizado"/>
            </w:pPr>
          </w:p>
        </w:tc>
      </w:tr>
    </w:tbl>
    <w:p w14:paraId="099E11F6" w14:textId="2B737CBD" w:rsidR="00FC4A9F" w:rsidRDefault="00FC4A9F" w:rsidP="006F0E1B">
      <w:pPr>
        <w:pStyle w:val="TF-FONTE"/>
      </w:pPr>
      <w:r>
        <w:t xml:space="preserve">Fonte: </w:t>
      </w:r>
      <w:r w:rsidRPr="006F0E1B">
        <w:t>elaborado</w:t>
      </w:r>
      <w:r>
        <w:t xml:space="preserve"> pelo autor.</w:t>
      </w:r>
    </w:p>
    <w:p w14:paraId="4F225097" w14:textId="77FC4397" w:rsidR="00D26EA8" w:rsidRDefault="0037046F" w:rsidP="00D26EA8">
      <w:pPr>
        <w:pStyle w:val="Ttulo1"/>
      </w:pPr>
      <w:r>
        <w:t>REVISÃO BIBLIOGRÁFICA</w:t>
      </w:r>
    </w:p>
    <w:p w14:paraId="2EE7DE02" w14:textId="68535DE4" w:rsidR="00C07E91" w:rsidRDefault="008C6B51" w:rsidP="00C07E91">
      <w:pPr>
        <w:pStyle w:val="TF-TEXTO"/>
      </w:pPr>
      <w:r>
        <w:t>Este capítulo</w:t>
      </w:r>
      <w:r w:rsidR="008C4CD2">
        <w:t xml:space="preserve"> está dividido em </w:t>
      </w:r>
      <w:r w:rsidR="000E7CF1">
        <w:t>duas</w:t>
      </w:r>
      <w:r w:rsidR="008C4CD2">
        <w:t xml:space="preserve"> seções </w:t>
      </w:r>
      <w:r w:rsidR="00A640C6">
        <w:t xml:space="preserve">tendo </w:t>
      </w:r>
      <w:r>
        <w:t>como</w:t>
      </w:r>
      <w:r w:rsidR="008C4CD2">
        <w:t xml:space="preserve"> </w:t>
      </w:r>
      <w:r>
        <w:t>objetivo</w:t>
      </w:r>
      <w:r w:rsidR="008C4CD2">
        <w:t xml:space="preserve"> </w:t>
      </w:r>
      <w:r>
        <w:t xml:space="preserve">explorar assuntos de importância para o entendimento </w:t>
      </w:r>
      <w:r w:rsidRPr="00275F96">
        <w:t xml:space="preserve">do estudo a ser realizado. </w:t>
      </w:r>
      <w:r w:rsidR="008C4CD2" w:rsidRPr="00275F96">
        <w:t>A seção 4.1 apresenta os principais elementos das</w:t>
      </w:r>
      <w:r w:rsidRPr="00275F96">
        <w:t xml:space="preserve"> estrutura</w:t>
      </w:r>
      <w:r w:rsidR="008C4CD2" w:rsidRPr="00275F96">
        <w:t>s de teoria</w:t>
      </w:r>
      <w:r w:rsidRPr="00275F96">
        <w:t xml:space="preserve"> musical</w:t>
      </w:r>
      <w:r w:rsidR="00C64939" w:rsidRPr="00275F96">
        <w:t>. Por fim,</w:t>
      </w:r>
      <w:r w:rsidR="008C4CD2" w:rsidRPr="00275F96">
        <w:t xml:space="preserve"> a seção 4.2 apresenta os conceitos fundamentais das</w:t>
      </w:r>
      <w:r w:rsidRPr="00275F96">
        <w:t xml:space="preserve"> </w:t>
      </w:r>
      <w:del w:id="105" w:author="Andreza Sartori" w:date="2020-12-07T18:05:00Z">
        <w:r w:rsidR="008B0815" w:rsidRPr="00275F96" w:rsidDel="00DE195D">
          <w:delText xml:space="preserve">redes </w:delText>
        </w:r>
      </w:del>
      <w:ins w:id="106" w:author="Andreza Sartori" w:date="2020-12-07T18:05:00Z">
        <w:r w:rsidR="00DE195D">
          <w:t>R</w:t>
        </w:r>
        <w:r w:rsidR="00DE195D" w:rsidRPr="00275F96">
          <w:t xml:space="preserve">edes </w:t>
        </w:r>
      </w:ins>
      <w:del w:id="107" w:author="Andreza Sartori" w:date="2020-12-07T18:05:00Z">
        <w:r w:rsidR="008B0815" w:rsidRPr="00275F96" w:rsidDel="00DE195D">
          <w:delText xml:space="preserve">neurais </w:delText>
        </w:r>
      </w:del>
      <w:ins w:id="108" w:author="Andreza Sartori" w:date="2020-12-07T18:05:00Z">
        <w:r w:rsidR="00DE195D">
          <w:t>N</w:t>
        </w:r>
        <w:r w:rsidR="00DE195D" w:rsidRPr="00275F96">
          <w:t xml:space="preserve">eurais </w:t>
        </w:r>
      </w:ins>
      <w:del w:id="109" w:author="Andreza Sartori" w:date="2020-12-07T18:05:00Z">
        <w:r w:rsidR="008B0815" w:rsidRPr="00275F96" w:rsidDel="00DE195D">
          <w:delText>r</w:delText>
        </w:r>
      </w:del>
      <w:ins w:id="110" w:author="Andreza Sartori" w:date="2020-12-07T18:05:00Z">
        <w:r w:rsidR="00DE195D">
          <w:t>R</w:t>
        </w:r>
      </w:ins>
      <w:r w:rsidR="008B0815" w:rsidRPr="00275F96">
        <w:t>ecorre</w:t>
      </w:r>
      <w:r w:rsidR="009D1928" w:rsidRPr="00275F96">
        <w:t>n</w:t>
      </w:r>
      <w:r w:rsidR="008B0815" w:rsidRPr="00275F96">
        <w:t>tes</w:t>
      </w:r>
      <w:r w:rsidRPr="00275F96">
        <w:t xml:space="preserve"> </w:t>
      </w:r>
      <w:r w:rsidR="00C64939" w:rsidRPr="00275F96">
        <w:t>e o</w:t>
      </w:r>
      <w:r w:rsidR="008C4CD2" w:rsidRPr="00275F96">
        <w:t xml:space="preserve"> funcionamento das </w:t>
      </w:r>
      <w:del w:id="111" w:author="Andreza Sartori" w:date="2020-12-07T18:05:00Z">
        <w:r w:rsidR="008C4CD2" w:rsidRPr="00275F96" w:rsidDel="00701AFF">
          <w:delText xml:space="preserve">redes </w:delText>
        </w:r>
      </w:del>
      <w:ins w:id="112" w:author="Andreza Sartori" w:date="2020-12-07T18:05:00Z">
        <w:r w:rsidR="00701AFF">
          <w:t>R</w:t>
        </w:r>
        <w:r w:rsidR="00701AFF" w:rsidRPr="00275F96">
          <w:t xml:space="preserve">edes </w:t>
        </w:r>
      </w:ins>
      <w:del w:id="113" w:author="Andreza Sartori" w:date="2020-12-07T18:05:00Z">
        <w:r w:rsidR="008C4CD2" w:rsidRPr="00275F96" w:rsidDel="00701AFF">
          <w:delText xml:space="preserve">neurais </w:delText>
        </w:r>
      </w:del>
      <w:ins w:id="114" w:author="Andreza Sartori" w:date="2020-12-07T18:05:00Z">
        <w:r w:rsidR="00701AFF">
          <w:t>N</w:t>
        </w:r>
        <w:r w:rsidR="00701AFF" w:rsidRPr="00275F96">
          <w:t xml:space="preserve">eurais </w:t>
        </w:r>
      </w:ins>
      <w:del w:id="115" w:author="Andreza Sartori" w:date="2020-12-07T18:05:00Z">
        <w:r w:rsidR="008C4CD2" w:rsidRPr="00275F96" w:rsidDel="00701AFF">
          <w:delText>artificiais</w:delText>
        </w:r>
        <w:r w:rsidRPr="00275F96" w:rsidDel="00701AFF">
          <w:delText xml:space="preserve"> </w:delText>
        </w:r>
      </w:del>
      <w:ins w:id="116" w:author="Andreza Sartori" w:date="2020-12-07T18:05:00Z">
        <w:r w:rsidR="00701AFF">
          <w:t>A</w:t>
        </w:r>
        <w:r w:rsidR="00701AFF" w:rsidRPr="00275F96">
          <w:t xml:space="preserve">rtificiais </w:t>
        </w:r>
      </w:ins>
      <w:r w:rsidRPr="00275F96">
        <w:t>LSTM.</w:t>
      </w:r>
    </w:p>
    <w:p w14:paraId="619A6717" w14:textId="478E074E" w:rsidR="006908B1" w:rsidRDefault="006908B1" w:rsidP="006908B1">
      <w:pPr>
        <w:pStyle w:val="Ttulo2"/>
      </w:pPr>
      <w:r>
        <w:t>Estrutura musical</w:t>
      </w:r>
    </w:p>
    <w:p w14:paraId="0D972C95" w14:textId="6AC3D18A" w:rsidR="00D26EA8" w:rsidRDefault="00D26EA8" w:rsidP="006908B1">
      <w:pPr>
        <w:pStyle w:val="TF-TEXTO"/>
      </w:pPr>
      <w:r w:rsidRPr="00D26EA8">
        <w:t xml:space="preserve">As músicas são compostas por uma mistura de timbres, melodias, harmonias e ritmo. Timbres variam </w:t>
      </w:r>
      <w:r w:rsidR="00585312">
        <w:t>de acordo com</w:t>
      </w:r>
      <w:r w:rsidRPr="00D26EA8">
        <w:t xml:space="preserve"> </w:t>
      </w:r>
      <w:r>
        <w:t>os</w:t>
      </w:r>
      <w:r w:rsidRPr="00D26EA8">
        <w:t xml:space="preserve"> instrumentos musicais. </w:t>
      </w:r>
      <w:r>
        <w:t>As</w:t>
      </w:r>
      <w:r w:rsidRPr="00D26EA8">
        <w:t xml:space="preserve"> melodias variam em escalas e modos, harmonias variam em qualidade e</w:t>
      </w:r>
      <w:r>
        <w:t xml:space="preserve"> os</w:t>
      </w:r>
      <w:r w:rsidRPr="00D26EA8">
        <w:t xml:space="preserve"> ritmos variam pela quantidade de batidas por minuto (SCHOENBERG, 1999</w:t>
      </w:r>
      <w:r w:rsidR="005D1945">
        <w:t>)</w:t>
      </w:r>
      <w:r w:rsidR="0036059B">
        <w:t>.</w:t>
      </w:r>
    </w:p>
    <w:p w14:paraId="72625C6B" w14:textId="00F0846D" w:rsidR="00537E4C" w:rsidRDefault="00564D1F" w:rsidP="00B108E5">
      <w:pPr>
        <w:pStyle w:val="TF-TEXTO"/>
      </w:pPr>
      <w:r>
        <w:t xml:space="preserve">De acordo com </w:t>
      </w:r>
      <w:r w:rsidR="005A7196">
        <w:t>Nobre (</w:t>
      </w:r>
      <w:r w:rsidR="00FA21B4">
        <w:t>2008),</w:t>
      </w:r>
      <w:r>
        <w:t xml:space="preserve"> </w:t>
      </w:r>
      <w:r w:rsidR="00FA21B4">
        <w:t>o</w:t>
      </w:r>
      <w:r w:rsidR="00D26EA8">
        <w:t xml:space="preserve"> sistema </w:t>
      </w:r>
      <w:r>
        <w:t xml:space="preserve">ocidental de música define as seguintes notas musicais, de acordo com sua frequência sonora: C (dó), C# (dó sustenido), D (ré), D# (ré sustenido), E (mi), F (fá), F# (fá sustenido), G (sol), G# (sol sustenido), A (lá), A# (lá sustenido) e B (si). </w:t>
      </w:r>
      <w:r w:rsidR="00603AC6">
        <w:t>Além disso,</w:t>
      </w:r>
      <w:r>
        <w:t xml:space="preserve"> algumas notas possuem um semitom de intervalo uma das outras (como de E para F) enquanto outras notas possuem um tom de intervalo (como de C para D).</w:t>
      </w:r>
      <w:r w:rsidR="00BD4ED7">
        <w:t xml:space="preserve"> </w:t>
      </w:r>
    </w:p>
    <w:p w14:paraId="574526B5" w14:textId="74D9605A" w:rsidR="00BD4ED7" w:rsidRDefault="00BD4ED7" w:rsidP="006908B1">
      <w:pPr>
        <w:pStyle w:val="TF-TEXTO"/>
      </w:pPr>
      <w:r>
        <w:t xml:space="preserve">Corrêa (2008) afirma que as notas musicais atuam em ciclos proporcionais, chamados de oitavas. Na </w:t>
      </w:r>
      <w:r>
        <w:fldChar w:fldCharType="begin"/>
      </w:r>
      <w:r>
        <w:instrText xml:space="preserve"> REF _Ref57162471 \h </w:instrText>
      </w:r>
      <w:r>
        <w:fldChar w:fldCharType="separate"/>
      </w:r>
      <w:r w:rsidR="00B015BB">
        <w:t xml:space="preserve">Figura </w:t>
      </w:r>
      <w:r w:rsidR="00B015BB">
        <w:rPr>
          <w:noProof/>
        </w:rPr>
        <w:t>6</w:t>
      </w:r>
      <w:r>
        <w:fldChar w:fldCharType="end"/>
      </w:r>
      <w:r w:rsidR="00B108E5">
        <w:t xml:space="preserve"> </w:t>
      </w:r>
      <w:r w:rsidR="00603AC6">
        <w:t xml:space="preserve">pode-se </w:t>
      </w:r>
      <w:r w:rsidR="00B108E5">
        <w:t>percebe</w:t>
      </w:r>
      <w:r w:rsidR="00603AC6">
        <w:t>r</w:t>
      </w:r>
      <w:r w:rsidR="00B108E5">
        <w:t xml:space="preserve"> que a frequência da nota A2 (A na segunda oitava) é a metade da nota A3 (A na terceira oitava), </w:t>
      </w:r>
      <w:r w:rsidR="003F283D">
        <w:t xml:space="preserve">ao qual é </w:t>
      </w:r>
      <w:r w:rsidR="00B108E5">
        <w:t xml:space="preserve">possível identificar uma nota e sua oitava pela sua frequência. </w:t>
      </w:r>
      <w:r w:rsidR="005909AD">
        <w:t xml:space="preserve">O autor também ressalta que </w:t>
      </w:r>
      <w:r w:rsidR="00BA3C65">
        <w:t>por causa d</w:t>
      </w:r>
      <w:r w:rsidR="00B108E5">
        <w:t>a diferença de frequência entre as notas musicais, as notas de maior frequência são mais agudas enquanto as notas de menor frequência são mais graves.</w:t>
      </w:r>
    </w:p>
    <w:p w14:paraId="1F9C5D59" w14:textId="1A905BF9" w:rsidR="00B108E5" w:rsidRDefault="00B108E5" w:rsidP="00B108E5">
      <w:pPr>
        <w:pStyle w:val="TF-LEGENDA"/>
      </w:pPr>
      <w:bookmarkStart w:id="117" w:name="_Ref57162471"/>
      <w:bookmarkStart w:id="118" w:name="_Ref57162445"/>
      <w:r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6</w:t>
      </w:r>
      <w:r w:rsidR="00997EC9">
        <w:rPr>
          <w:noProof/>
        </w:rPr>
        <w:fldChar w:fldCharType="end"/>
      </w:r>
      <w:bookmarkEnd w:id="117"/>
      <w:r w:rsidRPr="00156E61">
        <w:t xml:space="preserve"> – </w:t>
      </w:r>
      <w:r>
        <w:t>Relação entre o teclado, notas musicais e frequência</w:t>
      </w:r>
      <w:bookmarkEnd w:id="118"/>
    </w:p>
    <w:p w14:paraId="4CB5F07B" w14:textId="77777777" w:rsidR="00B108E5" w:rsidRDefault="00B108E5" w:rsidP="00B108E5">
      <w:pPr>
        <w:pStyle w:val="TF-FIGURA"/>
        <w:spacing w:after="0"/>
      </w:pPr>
      <w:r>
        <w:rPr>
          <w:noProof/>
        </w:rPr>
        <w:drawing>
          <wp:inline distT="0" distB="0" distL="0" distR="0" wp14:anchorId="3596B11B" wp14:editId="0342B5E3">
            <wp:extent cx="4547799" cy="2105025"/>
            <wp:effectExtent l="19050" t="19050" r="2476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375" cy="217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7EE2" w14:textId="6FB4877F" w:rsidR="00B108E5" w:rsidRDefault="00B108E5" w:rsidP="00002AAA">
      <w:pPr>
        <w:pStyle w:val="TF-FONTE"/>
      </w:pPr>
      <w:r w:rsidRPr="008A7B56">
        <w:t>Fonte:</w:t>
      </w:r>
      <w:r w:rsidR="00782505">
        <w:t xml:space="preserve"> adaptado de</w:t>
      </w:r>
      <w:r w:rsidRPr="008A7B56">
        <w:t xml:space="preserve"> </w:t>
      </w:r>
      <w:r w:rsidR="00750285">
        <w:t>Corrêa (2008).</w:t>
      </w:r>
    </w:p>
    <w:p w14:paraId="181A0E46" w14:textId="0CB8740C" w:rsidR="00C27364" w:rsidRDefault="00BE69EB" w:rsidP="006908B1">
      <w:pPr>
        <w:pStyle w:val="TF-TEXTO"/>
      </w:pPr>
      <w:r>
        <w:lastRenderedPageBreak/>
        <w:t>De acordo com</w:t>
      </w:r>
      <w:r w:rsidR="00C27364">
        <w:t xml:space="preserve"> </w:t>
      </w:r>
      <w:proofErr w:type="spellStart"/>
      <w:r w:rsidR="005A7196">
        <w:t>Procopio</w:t>
      </w:r>
      <w:proofErr w:type="spellEnd"/>
      <w:r w:rsidR="005A7196">
        <w:t xml:space="preserve"> </w:t>
      </w:r>
      <w:r w:rsidR="00EE32AF">
        <w:t>(2016</w:t>
      </w:r>
      <w:r w:rsidR="00D15D49">
        <w:t xml:space="preserve">), </w:t>
      </w:r>
      <w:r w:rsidR="00C27364">
        <w:t xml:space="preserve">a melodia se trata da linha principal da música, </w:t>
      </w:r>
      <w:r w:rsidR="00787DCF">
        <w:t>n</w:t>
      </w:r>
      <w:r w:rsidR="002A1222">
        <w:t>o</w:t>
      </w:r>
      <w:r w:rsidR="00C27364">
        <w:t xml:space="preserve"> qual</w:t>
      </w:r>
      <w:r w:rsidR="00787DCF">
        <w:t>,</w:t>
      </w:r>
      <w:r w:rsidR="00C27364">
        <w:t xml:space="preserve"> a harmonia é criada em volta</w:t>
      </w:r>
      <w:r w:rsidR="008B2638">
        <w:t>. Segundo o autor,</w:t>
      </w:r>
      <w:r w:rsidR="00C27364">
        <w:t xml:space="preserve"> a melodia é composta por uma sequência de notas musicais que são tocadas </w:t>
      </w:r>
      <w:r w:rsidR="00CE2C3B">
        <w:t xml:space="preserve">de forma </w:t>
      </w:r>
      <w:r w:rsidR="00967D32">
        <w:t>sequencial</w:t>
      </w:r>
      <w:r w:rsidR="00C27364">
        <w:t xml:space="preserve">. </w:t>
      </w:r>
      <w:r w:rsidR="00255DFC">
        <w:t>Além disso, a</w:t>
      </w:r>
      <w:r w:rsidR="00C27364">
        <w:t xml:space="preserve"> melodia deve utilizar notas musicais para criar e liberar tensão na música</w:t>
      </w:r>
      <w:r w:rsidR="00F40D55">
        <w:t>. Portanto,</w:t>
      </w:r>
      <w:r w:rsidR="00C27364">
        <w:t xml:space="preserve"> utilizando</w:t>
      </w:r>
      <w:r w:rsidR="008A1A13">
        <w:t>-se</w:t>
      </w:r>
      <w:r w:rsidR="00C27364">
        <w:t xml:space="preserve"> dos tons é possível fazer subir ou descer a linha principal da música para poder expressar as emoções da peça.</w:t>
      </w:r>
    </w:p>
    <w:p w14:paraId="46F7F77A" w14:textId="1696EDB5" w:rsidR="00E56026" w:rsidRDefault="00F40DF9" w:rsidP="00B108E5">
      <w:pPr>
        <w:pStyle w:val="TF-TEXTO"/>
      </w:pPr>
      <w:r>
        <w:t>Segundo</w:t>
      </w:r>
      <w:r w:rsidR="005A7196">
        <w:t xml:space="preserve"> Lacerda</w:t>
      </w:r>
      <w:r w:rsidR="00831662">
        <w:t xml:space="preserve"> </w:t>
      </w:r>
      <w:r w:rsidR="00D15D49">
        <w:t xml:space="preserve">(1966), </w:t>
      </w:r>
      <w:r w:rsidR="00831662">
        <w:t>a harmonia é a parte da música que expande e aplica novas ideias na melodia</w:t>
      </w:r>
      <w:r w:rsidR="009E4F79">
        <w:t>. D</w:t>
      </w:r>
      <w:r w:rsidR="00831662">
        <w:t>e forma simplificada</w:t>
      </w:r>
      <w:r w:rsidR="009E4F79">
        <w:t>,</w:t>
      </w:r>
      <w:r w:rsidR="00831662">
        <w:t xml:space="preserve"> a harmonia é a montagem de acordes, trata</w:t>
      </w:r>
      <w:r w:rsidR="00BD4553">
        <w:t>ndo-se</w:t>
      </w:r>
      <w:r w:rsidR="00831662">
        <w:t xml:space="preserve"> de notas musicais distintas tocadas </w:t>
      </w:r>
      <w:r w:rsidR="0023286D">
        <w:t>simultaneamente</w:t>
      </w:r>
      <w:r w:rsidR="00102D0D">
        <w:t xml:space="preserve"> que </w:t>
      </w:r>
      <w:r w:rsidR="00831662">
        <w:t>resso</w:t>
      </w:r>
      <w:r w:rsidR="00102D0D">
        <w:t>am</w:t>
      </w:r>
      <w:r w:rsidR="00831662">
        <w:t xml:space="preserve"> como um plano de fundo para a melodia. </w:t>
      </w:r>
      <w:r w:rsidR="00CB560C">
        <w:t xml:space="preserve">O autor também ressalta que </w:t>
      </w:r>
      <w:r w:rsidR="003E68FB">
        <w:t xml:space="preserve">a </w:t>
      </w:r>
      <w:r w:rsidR="00831662">
        <w:t>harmonia pode tornar uma melodia simples em uma peça orquestral</w:t>
      </w:r>
      <w:r w:rsidR="00D758C6">
        <w:t>, dando</w:t>
      </w:r>
      <w:r w:rsidR="00831662">
        <w:t xml:space="preserve"> emoções à música</w:t>
      </w:r>
      <w:r w:rsidR="00C0292A">
        <w:t xml:space="preserve">, </w:t>
      </w:r>
      <w:r w:rsidR="00831662">
        <w:t>sem fugir da linha principal da melodia.</w:t>
      </w:r>
    </w:p>
    <w:p w14:paraId="4838C476" w14:textId="27C33CF8" w:rsidR="00475B2C" w:rsidRDefault="00732E33" w:rsidP="00EF3899">
      <w:pPr>
        <w:pStyle w:val="TF-TEXTO"/>
      </w:pPr>
      <w:r>
        <w:t xml:space="preserve">Para Corrêa (2008), o timbre é o principal fator que difere a origem do som, uma mesma nota musical pode ser tocada em diversos instrumentos, porém cada instrumento se diferencia </w:t>
      </w:r>
      <w:r w:rsidR="002A1222">
        <w:t>de acordo com</w:t>
      </w:r>
      <w:r>
        <w:t xml:space="preserve"> as ondas sonoras</w:t>
      </w:r>
      <w:r w:rsidR="001C38D9">
        <w:t xml:space="preserve"> geradas</w:t>
      </w:r>
      <w:r>
        <w:t xml:space="preserve">. O ser humano é capaz de distinguir facilmente se uma determinada nota musical está sendo tocada </w:t>
      </w:r>
      <w:r w:rsidR="002A1222">
        <w:t>por um</w:t>
      </w:r>
      <w:r>
        <w:t xml:space="preserve"> violão ou piano, mesmo que ambos estejam tocando notas </w:t>
      </w:r>
      <w:del w:id="119" w:author="Andreza Sartori" w:date="2020-12-07T18:27:00Z">
        <w:r w:rsidDel="00220102">
          <w:delText xml:space="preserve">de </w:delText>
        </w:r>
      </w:del>
      <w:ins w:id="120" w:author="Andreza Sartori" w:date="2020-12-07T18:27:00Z">
        <w:r w:rsidR="00220102">
          <w:t xml:space="preserve">com a </w:t>
        </w:r>
      </w:ins>
      <w:r>
        <w:t>mesma frequência</w:t>
      </w:r>
      <w:r w:rsidR="005A5E3A">
        <w:t>.</w:t>
      </w:r>
      <w:r>
        <w:t xml:space="preserve"> </w:t>
      </w:r>
      <w:r w:rsidR="00A45CB6">
        <w:t>Além disso, segundo o autor, c</w:t>
      </w:r>
      <w:r w:rsidR="005A5E3A">
        <w:t>omo c</w:t>
      </w:r>
      <w:r>
        <w:t>ada instrumento gera ondas sonoras com uma assinatura</w:t>
      </w:r>
      <w:r w:rsidR="00B9689D">
        <w:t xml:space="preserve"> específica</w:t>
      </w:r>
      <w:r w:rsidR="005A5E3A">
        <w:t>,</w:t>
      </w:r>
      <w:r w:rsidR="00B9689D">
        <w:t xml:space="preserve"> </w:t>
      </w:r>
      <w:r w:rsidR="005A5E3A">
        <w:t xml:space="preserve">existem </w:t>
      </w:r>
      <w:r>
        <w:t>variações</w:t>
      </w:r>
      <w:r w:rsidR="00B9689D">
        <w:t xml:space="preserve"> </w:t>
      </w:r>
      <w:r>
        <w:t>quanto a amplitude e complexidade das onda</w:t>
      </w:r>
      <w:r w:rsidR="005A5E3A">
        <w:t>s</w:t>
      </w:r>
      <w:ins w:id="121" w:author="Andreza Sartori" w:date="2020-12-07T18:34:00Z">
        <w:r w:rsidR="004606B0">
          <w:t>.</w:t>
        </w:r>
      </w:ins>
      <w:del w:id="122" w:author="Andreza Sartori" w:date="2020-12-07T18:34:00Z">
        <w:r w:rsidR="005A5E3A" w:rsidDel="004606B0">
          <w:delText>, t</w:delText>
        </w:r>
      </w:del>
      <w:ins w:id="123" w:author="Andreza Sartori" w:date="2020-12-07T18:34:00Z">
        <w:r w:rsidR="004606B0">
          <w:t xml:space="preserve"> T</w:t>
        </w:r>
      </w:ins>
      <w:r w:rsidR="005A5E3A">
        <w:t>ais variações são perceptíveis aos nossos ouvidos</w:t>
      </w:r>
      <w:r w:rsidR="005A5E3A" w:rsidRPr="00195D2F">
        <w:t>.</w:t>
      </w:r>
      <w:r w:rsidRPr="00195D2F">
        <w:t xml:space="preserve"> </w:t>
      </w:r>
      <w:r w:rsidR="00F015BA" w:rsidRPr="00195D2F">
        <w:t>Portanto, c</w:t>
      </w:r>
      <w:r w:rsidR="00EF3899" w:rsidRPr="00195D2F">
        <w:t xml:space="preserve">ada nota musical está associada a uma frequência. A </w:t>
      </w:r>
      <w:r w:rsidR="00083739" w:rsidRPr="00195D2F">
        <w:fldChar w:fldCharType="begin"/>
      </w:r>
      <w:r w:rsidR="00083739" w:rsidRPr="00195D2F">
        <w:instrText xml:space="preserve"> REF _Ref57280011 \h </w:instrText>
      </w:r>
      <w:r w:rsidR="0099412C" w:rsidRPr="00195D2F">
        <w:instrText xml:space="preserve"> \* MERGEFORMAT </w:instrText>
      </w:r>
      <w:r w:rsidR="00083739" w:rsidRPr="00195D2F">
        <w:fldChar w:fldCharType="separate"/>
      </w:r>
      <w:r w:rsidR="00B015BB">
        <w:t xml:space="preserve">Figura </w:t>
      </w:r>
      <w:r w:rsidR="00B015BB">
        <w:rPr>
          <w:noProof/>
        </w:rPr>
        <w:t>7</w:t>
      </w:r>
      <w:r w:rsidR="00083739" w:rsidRPr="00195D2F">
        <w:fldChar w:fldCharType="end"/>
      </w:r>
      <w:r w:rsidR="00EF3899" w:rsidRPr="00195D2F">
        <w:t xml:space="preserve"> ilustra as frequências das notas e seus respectivos números </w:t>
      </w:r>
      <w:r w:rsidR="00A516E9" w:rsidRPr="00195D2F">
        <w:t xml:space="preserve">no formato </w:t>
      </w:r>
      <w:r w:rsidR="00EF3899" w:rsidRPr="00195D2F">
        <w:t>MIDI, correspondentes a um teclado de piano.</w:t>
      </w:r>
    </w:p>
    <w:bookmarkStart w:id="124" w:name="_Ref57280011"/>
    <w:p w14:paraId="053A360F" w14:textId="4338D9C8" w:rsidR="00016E73" w:rsidRDefault="00AE66F3" w:rsidP="00083739">
      <w:pPr>
        <w:pStyle w:val="TF-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9B786" wp14:editId="6C3F94FA">
                <wp:simplePos x="0" y="0"/>
                <wp:positionH relativeFrom="column">
                  <wp:posOffset>4047329</wp:posOffset>
                </wp:positionH>
                <wp:positionV relativeFrom="paragraph">
                  <wp:posOffset>173355</wp:posOffset>
                </wp:positionV>
                <wp:extent cx="647700" cy="37465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422F" w14:textId="7DECB4A9" w:rsidR="006F0E1B" w:rsidRPr="00AE66F3" w:rsidRDefault="006F0E1B" w:rsidP="00AE66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Número MIDI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B78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18.7pt;margin-top:13.65pt;width:51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" filled="f" stroked="f" strokeweight=".5pt">
                <v:textbox>
                  <w:txbxContent>
                    <w:p w14:paraId="4313422F" w14:textId="7DECB4A9" w:rsidR="006F0E1B" w:rsidRPr="00AE66F3" w:rsidRDefault="006F0E1B" w:rsidP="00AE66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66F3">
                        <w:rPr>
                          <w:sz w:val="16"/>
                          <w:szCs w:val="16"/>
                        </w:rPr>
                        <w:t>Número MIDI</w:t>
                      </w:r>
                    </w:p>
                  </w:txbxContent>
                </v:textbox>
              </v:shape>
            </w:pict>
          </mc:Fallback>
        </mc:AlternateContent>
      </w:r>
      <w:r w:rsidR="00083739"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 w:rsidR="00B015BB">
        <w:rPr>
          <w:noProof/>
        </w:rPr>
        <w:t>7</w:t>
      </w:r>
      <w:r w:rsidR="00997EC9">
        <w:rPr>
          <w:noProof/>
        </w:rPr>
        <w:fldChar w:fldCharType="end"/>
      </w:r>
      <w:bookmarkEnd w:id="124"/>
      <w:r w:rsidR="00083739">
        <w:t xml:space="preserve"> </w:t>
      </w:r>
      <w:r w:rsidR="006252D4" w:rsidRPr="00156E61">
        <w:t>–</w:t>
      </w:r>
      <w:r w:rsidR="00083739">
        <w:t xml:space="preserve"> </w:t>
      </w:r>
      <w:r w:rsidR="008B170A" w:rsidRPr="008B170A">
        <w:t>Nota</w:t>
      </w:r>
      <w:r w:rsidR="008B170A">
        <w:t>s</w:t>
      </w:r>
      <w:r w:rsidR="008B170A" w:rsidRPr="008B170A">
        <w:t xml:space="preserve"> musicais</w:t>
      </w:r>
      <w:r w:rsidR="008B170A">
        <w:t xml:space="preserve">, </w:t>
      </w:r>
      <w:r w:rsidR="00431D95">
        <w:t>suas</w:t>
      </w:r>
      <w:r w:rsidR="008B170A" w:rsidRPr="008B170A">
        <w:t xml:space="preserve"> frequências</w:t>
      </w:r>
      <w:r w:rsidR="00431D95">
        <w:t xml:space="preserve"> e números MIDI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C05B97" w14:paraId="2D6B50AF" w14:textId="77777777" w:rsidTr="00083739">
        <w:trPr>
          <w:trHeight w:val="2685"/>
          <w:jc w:val="center"/>
        </w:trPr>
        <w:tc>
          <w:tcPr>
            <w:tcW w:w="5949" w:type="dxa"/>
            <w:vAlign w:val="bottom"/>
          </w:tcPr>
          <w:p w14:paraId="3BF126D3" w14:textId="3C9EEA5B" w:rsidR="00C05B97" w:rsidRDefault="00AE66F3" w:rsidP="00083739">
            <w:pPr>
              <w:pStyle w:val="TF-FIGURA"/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F72A9A" wp14:editId="05DDC6EE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-238760</wp:posOffset>
                      </wp:positionV>
                      <wp:extent cx="914400" cy="238760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EEC4F" w14:textId="423CABA2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Frequência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2A9A" id="Caixa de Texto 8" o:spid="_x0000_s1027" type="#_x0000_t202" style="position:absolute;left:0;text-align:left;margin-left:103.6pt;margin-top:-18.8pt;width:1in;height:18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" filled="f" stroked="f" strokeweight=".5pt">
                      <v:textbox>
                        <w:txbxContent>
                          <w:p w14:paraId="60BEEC4F" w14:textId="423CABA2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Frequência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A930CB" wp14:editId="65231A35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-236855</wp:posOffset>
                      </wp:positionV>
                      <wp:extent cx="914400" cy="238760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D2A76" w14:textId="0A0A90B0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Teclado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930CB" id="Caixa de Texto 9" o:spid="_x0000_s1028" type="#_x0000_t202" style="position:absolute;left:0;text-align:left;margin-left:159.3pt;margin-top:-18.65pt;width:1in;height:18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" filled="f" stroked="f" strokeweight=".5pt">
                      <v:textbox>
                        <w:txbxContent>
                          <w:p w14:paraId="41AD2A76" w14:textId="0A0A90B0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Teclado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DD3566" wp14:editId="6B36ADAB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-239395</wp:posOffset>
                      </wp:positionV>
                      <wp:extent cx="914400" cy="238760"/>
                      <wp:effectExtent l="0" t="0" r="0" b="0"/>
                      <wp:wrapNone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A2A080" w14:textId="76BCC1A6" w:rsidR="006F0E1B" w:rsidRPr="00AE66F3" w:rsidRDefault="006F0E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E66F3">
                                    <w:rPr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3566" id="Caixa de Texto 10" o:spid="_x0000_s1029" type="#_x0000_t202" style="position:absolute;left:0;text-align:left;margin-left:207.55pt;margin-top:-18.85pt;width:1in;height:18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" filled="f" stroked="f" strokeweight=".5pt">
                      <v:textbox>
                        <w:txbxContent>
                          <w:p w14:paraId="1AA2A080" w14:textId="76BCC1A6" w:rsidR="006F0E1B" w:rsidRPr="00AE66F3" w:rsidRDefault="006F0E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E66F3">
                              <w:rPr>
                                <w:sz w:val="16"/>
                                <w:szCs w:val="16"/>
                              </w:rPr>
                              <w:t>Nota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B97" w:rsidRPr="00016E73">
              <w:rPr>
                <w:noProof/>
              </w:rPr>
              <w:drawing>
                <wp:inline distT="0" distB="0" distL="0" distR="0" wp14:anchorId="55842CEF" wp14:editId="35B7A570">
                  <wp:extent cx="3582538" cy="141374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538" cy="141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584CB" w14:textId="32ACCE71" w:rsidR="008D5548" w:rsidRDefault="00437536" w:rsidP="00EA1044">
      <w:pPr>
        <w:pStyle w:val="TF-FONTE"/>
      </w:pPr>
      <w:r>
        <w:t>Fonte: adaptado de Corrêa (2008)</w:t>
      </w:r>
      <w:r w:rsidR="00EA1044">
        <w:t>.</w:t>
      </w:r>
    </w:p>
    <w:p w14:paraId="2872E6A1" w14:textId="193E827D" w:rsidR="001D7CE8" w:rsidRPr="00E56026" w:rsidRDefault="001731B1" w:rsidP="00B108E5">
      <w:pPr>
        <w:pStyle w:val="TF-TEXTO"/>
      </w:pPr>
      <w:r>
        <w:t xml:space="preserve">Por fim, </w:t>
      </w:r>
      <w:r w:rsidR="00990E1A">
        <w:t>Miranda (2001)</w:t>
      </w:r>
      <w:r w:rsidR="00171A03">
        <w:t xml:space="preserve"> destaca que</w:t>
      </w:r>
      <w:r w:rsidR="00990E1A">
        <w:t xml:space="preserve"> a duração em composições musicais pode se referir ao tempo que uma nota é tocada ou ao tempo entre duas notas (pausas). </w:t>
      </w:r>
      <w:r w:rsidR="00FE13AC">
        <w:t xml:space="preserve">Ainda segundo o autor, </w:t>
      </w:r>
      <w:r w:rsidR="00990E1A">
        <w:t>o ritmo da música é determinado pela duração de suas notas</w:t>
      </w:r>
      <w:r w:rsidR="00FE13AC">
        <w:t xml:space="preserve">, sendo </w:t>
      </w:r>
      <w:r w:rsidR="00990E1A">
        <w:t>medido em batidas por minuto.</w:t>
      </w:r>
      <w:r w:rsidR="00990E1A" w:rsidRPr="00990E1A">
        <w:t xml:space="preserve"> </w:t>
      </w:r>
      <w:r w:rsidR="008529A6">
        <w:t>Além disso, o</w:t>
      </w:r>
      <w:r w:rsidR="00990E1A">
        <w:t xml:space="preserve"> ritmo pode ser o mesmo do início ao fim da música ou pode mudar em cada seção para expressar uma nova emoção</w:t>
      </w:r>
      <w:r w:rsidR="0002015E">
        <w:t xml:space="preserve"> na composição</w:t>
      </w:r>
      <w:r w:rsidR="00990E1A">
        <w:t>.</w:t>
      </w:r>
    </w:p>
    <w:p w14:paraId="2368A551" w14:textId="183EFF2F" w:rsidR="006908B1" w:rsidRDefault="006908B1" w:rsidP="006908B1">
      <w:pPr>
        <w:pStyle w:val="Ttulo2"/>
      </w:pPr>
      <w:r>
        <w:t>Redes Neurais Recorrentes</w:t>
      </w:r>
    </w:p>
    <w:p w14:paraId="43D05AF5" w14:textId="4A605CE0" w:rsidR="006908B1" w:rsidRDefault="00EF7DF6" w:rsidP="006908B1">
      <w:pPr>
        <w:pStyle w:val="TF-TEXTO"/>
      </w:pPr>
      <w:r>
        <w:t>Segundo</w:t>
      </w:r>
      <w:r w:rsidR="006908B1">
        <w:t xml:space="preserve"> Deng e Yu (2014)</w:t>
      </w:r>
      <w:r w:rsidR="0086788E">
        <w:t>,</w:t>
      </w:r>
      <w:r w:rsidR="006908B1">
        <w:t xml:space="preserve"> </w:t>
      </w:r>
      <w:r w:rsidR="001353B1">
        <w:t xml:space="preserve">as </w:t>
      </w:r>
      <w:del w:id="125" w:author="Andreza Sartori" w:date="2020-12-07T18:36:00Z">
        <w:r w:rsidR="007D4998" w:rsidDel="00650DD6">
          <w:delText xml:space="preserve">redes </w:delText>
        </w:r>
      </w:del>
      <w:ins w:id="126" w:author="Andreza Sartori" w:date="2020-12-07T18:36:00Z">
        <w:r w:rsidR="00650DD6">
          <w:t xml:space="preserve">Redes </w:t>
        </w:r>
      </w:ins>
      <w:del w:id="127" w:author="Andreza Sartori" w:date="2020-12-07T18:36:00Z">
        <w:r w:rsidR="007D4998" w:rsidDel="00650DD6">
          <w:delText xml:space="preserve">neurais </w:delText>
        </w:r>
      </w:del>
      <w:ins w:id="128" w:author="Andreza Sartori" w:date="2020-12-07T18:36:00Z">
        <w:r w:rsidR="00650DD6">
          <w:t xml:space="preserve">Neurais </w:t>
        </w:r>
      </w:ins>
      <w:del w:id="129" w:author="Andreza Sartori" w:date="2020-12-07T18:36:00Z">
        <w:r w:rsidR="00B1759F" w:rsidDel="00650DD6">
          <w:delText xml:space="preserve">artificiais </w:delText>
        </w:r>
      </w:del>
      <w:ins w:id="130" w:author="Andreza Sartori" w:date="2020-12-07T18:36:00Z">
        <w:r w:rsidR="00650DD6">
          <w:t xml:space="preserve">Artificiais </w:t>
        </w:r>
      </w:ins>
      <w:del w:id="131" w:author="Andreza Sartori" w:date="2020-12-07T18:36:00Z">
        <w:r w:rsidR="007D4998" w:rsidDel="00650DD6">
          <w:delText>recorrentes</w:delText>
        </w:r>
        <w:r w:rsidR="006908B1" w:rsidRPr="00A564A2" w:rsidDel="00650DD6">
          <w:delText xml:space="preserve"> </w:delText>
        </w:r>
      </w:del>
      <w:ins w:id="132" w:author="Andreza Sartori" w:date="2020-12-07T18:36:00Z">
        <w:r w:rsidR="00650DD6">
          <w:t>Recorrentes</w:t>
        </w:r>
        <w:r w:rsidR="00650DD6" w:rsidRPr="00A564A2">
          <w:t xml:space="preserve"> </w:t>
        </w:r>
      </w:ins>
      <w:r w:rsidR="007D4998">
        <w:t>são</w:t>
      </w:r>
      <w:r w:rsidR="006908B1">
        <w:t xml:space="preserve"> uma classe de </w:t>
      </w:r>
      <w:del w:id="133" w:author="Andreza Sartori" w:date="2020-12-07T18:36:00Z">
        <w:r w:rsidR="006908B1" w:rsidDel="00650DD6">
          <w:delText>redes neurais artificiais</w:delText>
        </w:r>
      </w:del>
      <w:ins w:id="134" w:author="Andreza Sartori" w:date="2020-12-07T18:36:00Z">
        <w:r w:rsidR="00650DD6">
          <w:t>RNA</w:t>
        </w:r>
      </w:ins>
      <w:r w:rsidR="006908B1">
        <w:t xml:space="preserve"> capaz de predizer os dados do futuro a partir de exemplos anteriores</w:t>
      </w:r>
      <w:r w:rsidR="0086788E">
        <w:t>.</w:t>
      </w:r>
      <w:r w:rsidR="006908B1">
        <w:t xml:space="preserve"> </w:t>
      </w:r>
      <w:r w:rsidR="00095FFC">
        <w:t xml:space="preserve">De acordo com os autores, ela se </w:t>
      </w:r>
      <w:r w:rsidR="006908B1">
        <w:t xml:space="preserve">diferencia dos demais modelos </w:t>
      </w:r>
      <w:r w:rsidR="003B17C9">
        <w:t>devido a</w:t>
      </w:r>
      <w:r w:rsidR="006908B1">
        <w:t xml:space="preserve"> sua capacidade de </w:t>
      </w:r>
      <w:r w:rsidR="00C60533">
        <w:t>memoriza</w:t>
      </w:r>
      <w:r w:rsidR="001D4B66">
        <w:t>ção, sendo</w:t>
      </w:r>
      <w:r w:rsidR="006908B1">
        <w:t xml:space="preserve"> utilizad</w:t>
      </w:r>
      <w:r w:rsidR="0086788E">
        <w:t>a</w:t>
      </w:r>
      <w:r w:rsidR="006908B1">
        <w:t xml:space="preserve"> </w:t>
      </w:r>
      <w:r w:rsidR="00774BC5">
        <w:t>n</w:t>
      </w:r>
      <w:r w:rsidR="0086788E">
        <w:t>o</w:t>
      </w:r>
      <w:r w:rsidR="006908B1">
        <w:t xml:space="preserve"> processamento de dados sequenciais, como processamento de textos ou de linguagem falada</w:t>
      </w:r>
      <w:r w:rsidR="00296DC6">
        <w:t>.</w:t>
      </w:r>
    </w:p>
    <w:p w14:paraId="02956CA4" w14:textId="5BAB2EE5" w:rsidR="00E614F7" w:rsidRDefault="00E614F7" w:rsidP="006908B1">
      <w:pPr>
        <w:pStyle w:val="TF-TEXTO"/>
      </w:pPr>
      <w:r>
        <w:t>Para D’</w:t>
      </w:r>
      <w:proofErr w:type="spellStart"/>
      <w:r>
        <w:t>arbo</w:t>
      </w:r>
      <w:proofErr w:type="spellEnd"/>
      <w:r>
        <w:t xml:space="preserve"> Junior (1998), é possível dividir os modelos de RN</w:t>
      </w:r>
      <w:r w:rsidR="008B7A53">
        <w:t>R</w:t>
      </w:r>
      <w:r>
        <w:t xml:space="preserve"> </w:t>
      </w:r>
      <w:r w:rsidR="009622FD">
        <w:t>em</w:t>
      </w:r>
      <w:r>
        <w:t xml:space="preserve"> completamente </w:t>
      </w:r>
      <w:r w:rsidR="006628B0">
        <w:t xml:space="preserve">ou parcialmente </w:t>
      </w:r>
      <w:r>
        <w:t xml:space="preserve">recorrentes. As redes completamente recorrentes se caracterizam pela interconexão entre suas unidades de processamento, onde todas as unidades são interconectadas com todas </w:t>
      </w:r>
      <w:r w:rsidR="00AE7C1D">
        <w:t xml:space="preserve">as </w:t>
      </w:r>
      <w:r>
        <w:t>outras unidades da arquitetura. Enquanto</w:t>
      </w:r>
      <w:r w:rsidR="002A1222">
        <w:t>,</w:t>
      </w:r>
      <w:r>
        <w:t xml:space="preserve"> as redes parcialmente recorrentes são caracterizadas pelas suas estruturas de alimentação direta, que possuem conexões cuidadosamente escolhidas umas com as outras.</w:t>
      </w:r>
    </w:p>
    <w:p w14:paraId="6F546B69" w14:textId="2A47B832" w:rsidR="00B1759F" w:rsidRDefault="005A7196" w:rsidP="00B1759F">
      <w:pPr>
        <w:pStyle w:val="TF-TEXTO"/>
      </w:pPr>
      <w:r w:rsidRPr="00F10F9C">
        <w:t xml:space="preserve">Gomes </w:t>
      </w:r>
      <w:r w:rsidR="001353B1" w:rsidRPr="00F10F9C">
        <w:t>(</w:t>
      </w:r>
      <w:r w:rsidRPr="00F10F9C">
        <w:t>2005</w:t>
      </w:r>
      <w:r w:rsidR="001353B1" w:rsidRPr="00F10F9C">
        <w:t>)</w:t>
      </w:r>
      <w:r w:rsidR="00035C37" w:rsidRPr="00F10F9C">
        <w:t xml:space="preserve"> </w:t>
      </w:r>
      <w:r w:rsidR="004B42B1" w:rsidRPr="00F10F9C">
        <w:t>classifica</w:t>
      </w:r>
      <w:r w:rsidR="00B1759F" w:rsidRPr="00F10F9C">
        <w:t xml:space="preserve"> </w:t>
      </w:r>
      <w:r w:rsidR="004B42B1" w:rsidRPr="00F10F9C">
        <w:t xml:space="preserve">a </w:t>
      </w:r>
      <w:r w:rsidR="00B1759F" w:rsidRPr="00F10F9C">
        <w:t>RN</w:t>
      </w:r>
      <w:r w:rsidR="008B7A53">
        <w:t>R</w:t>
      </w:r>
      <w:r w:rsidR="00B1759F" w:rsidRPr="00F10F9C">
        <w:t xml:space="preserve"> </w:t>
      </w:r>
      <w:r w:rsidR="00035C37" w:rsidRPr="00F10F9C">
        <w:t>como</w:t>
      </w:r>
      <w:r w:rsidR="00B1759F" w:rsidRPr="00F10F9C">
        <w:t xml:space="preserve"> uma rede</w:t>
      </w:r>
      <w:r w:rsidR="00035C37" w:rsidRPr="00F10F9C">
        <w:t xml:space="preserve"> </w:t>
      </w:r>
      <w:proofErr w:type="spellStart"/>
      <w:r w:rsidR="00B1759F" w:rsidRPr="00F10F9C">
        <w:rPr>
          <w:rFonts w:ascii="Courier New" w:hAnsi="Courier New" w:cs="Courier New"/>
          <w:sz w:val="18"/>
          <w:szCs w:val="18"/>
        </w:rPr>
        <w:t>feedforward</w:t>
      </w:r>
      <w:proofErr w:type="spellEnd"/>
      <w:r w:rsidR="00B1759F" w:rsidRPr="00F10F9C">
        <w:t xml:space="preserve">, ou seja, uma RNA </w:t>
      </w:r>
      <w:r w:rsidR="004B42B1" w:rsidRPr="00F10F9C">
        <w:t xml:space="preserve">de arquitetura semelhante aos dos </w:t>
      </w:r>
      <w:r w:rsidR="00B1759F" w:rsidRPr="00F10F9C">
        <w:t>neurônios biológicos</w:t>
      </w:r>
      <w:r w:rsidR="004B42B1" w:rsidRPr="00F10F9C">
        <w:t>.</w:t>
      </w:r>
      <w:r w:rsidR="00B1759F" w:rsidRPr="00F10F9C">
        <w:t xml:space="preserve"> </w:t>
      </w:r>
      <w:r w:rsidR="004B42B1" w:rsidRPr="00F10F9C">
        <w:t>A rede possui pesos sinápticos correspondente para cada ligação entre neurônios, de forma que o treinamento da rede alter</w:t>
      </w:r>
      <w:r w:rsidR="00F10F9C" w:rsidRPr="00F10F9C">
        <w:t>a</w:t>
      </w:r>
      <w:r w:rsidR="004B42B1" w:rsidRPr="00F10F9C">
        <w:t xml:space="preserve"> os pesos sinápticos das ligações para influenciar o processamento de dados posteriores</w:t>
      </w:r>
      <w:r w:rsidR="00B1759F" w:rsidRPr="00F10F9C">
        <w:t>. Dentre os modelos desenvolvidos de RN</w:t>
      </w:r>
      <w:r w:rsidR="008B7A53">
        <w:t>R</w:t>
      </w:r>
      <w:r w:rsidR="00B1759F" w:rsidRPr="00F10F9C">
        <w:t xml:space="preserve">, o mais conhecido se trata do modelo de </w:t>
      </w:r>
      <w:proofErr w:type="spellStart"/>
      <w:r w:rsidR="00B1759F" w:rsidRPr="00F10F9C">
        <w:t>Elman</w:t>
      </w:r>
      <w:proofErr w:type="spellEnd"/>
      <w:r w:rsidR="00B1759F" w:rsidRPr="00F10F9C">
        <w:t xml:space="preserve">, </w:t>
      </w:r>
      <w:r w:rsidR="00A65339" w:rsidRPr="00F10F9C">
        <w:t xml:space="preserve">ilustrado </w:t>
      </w:r>
      <w:r w:rsidR="00B1759F" w:rsidRPr="00F10F9C"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_Ref57479250 \h </w:instrText>
      </w:r>
      <w:r w:rsidR="00B015BB">
        <w:fldChar w:fldCharType="separate"/>
      </w:r>
      <w:r w:rsidR="00B015BB">
        <w:t xml:space="preserve">Figura </w:t>
      </w:r>
      <w:r w:rsidR="00B015BB">
        <w:rPr>
          <w:noProof/>
        </w:rPr>
        <w:t>8</w:t>
      </w:r>
      <w:r w:rsidR="00B015BB">
        <w:fldChar w:fldCharType="end"/>
      </w:r>
      <w:r w:rsidR="00B1759F" w:rsidRPr="00F10F9C">
        <w:t>.</w:t>
      </w:r>
      <w:r w:rsidR="003F6046">
        <w:t xml:space="preserve"> </w:t>
      </w:r>
    </w:p>
    <w:p w14:paraId="32DF847C" w14:textId="20294F85" w:rsidR="00336194" w:rsidRDefault="00B015BB" w:rsidP="00B015BB">
      <w:pPr>
        <w:pStyle w:val="TF-LEGENDA"/>
      </w:pPr>
      <w:bookmarkStart w:id="135" w:name="_Ref57479250"/>
      <w:r>
        <w:lastRenderedPageBreak/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>
        <w:rPr>
          <w:noProof/>
        </w:rPr>
        <w:t>8</w:t>
      </w:r>
      <w:r w:rsidR="00997EC9">
        <w:rPr>
          <w:noProof/>
        </w:rPr>
        <w:fldChar w:fldCharType="end"/>
      </w:r>
      <w:bookmarkEnd w:id="135"/>
      <w:r>
        <w:t xml:space="preserve"> </w:t>
      </w:r>
      <w:r w:rsidR="00336194" w:rsidRPr="00156E61">
        <w:t xml:space="preserve">– </w:t>
      </w:r>
      <w:r w:rsidR="00A65339">
        <w:t xml:space="preserve">Modelo de </w:t>
      </w:r>
      <w:proofErr w:type="spellStart"/>
      <w:r w:rsidR="00A65339">
        <w:t>Elman</w:t>
      </w:r>
      <w:proofErr w:type="spellEnd"/>
    </w:p>
    <w:p w14:paraId="49325D15" w14:textId="6FBA5B09" w:rsidR="00B1759F" w:rsidRDefault="00BC5180" w:rsidP="00A65339">
      <w:pPr>
        <w:pStyle w:val="TF-FIGURA"/>
        <w:spacing w:after="0"/>
      </w:pPr>
      <w:r>
        <w:rPr>
          <w:noProof/>
        </w:rPr>
        <w:drawing>
          <wp:inline distT="0" distB="0" distL="0" distR="0" wp14:anchorId="5B436373" wp14:editId="0F59EC56">
            <wp:extent cx="2524125" cy="2647058"/>
            <wp:effectExtent l="19050" t="19050" r="9525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271" cy="278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9C9E5" w14:textId="44EDA4C8" w:rsidR="00B1759F" w:rsidRPr="0041724C" w:rsidRDefault="00B1759F" w:rsidP="00A65339">
      <w:pPr>
        <w:pStyle w:val="TF-FONTE"/>
      </w:pPr>
      <w:r w:rsidRPr="008A7B56">
        <w:t xml:space="preserve">Fonte: </w:t>
      </w:r>
      <w:r w:rsidR="00BC5180">
        <w:t>Santana</w:t>
      </w:r>
      <w:r w:rsidR="005A7196">
        <w:t xml:space="preserve"> (</w:t>
      </w:r>
      <w:r w:rsidR="00BC5180">
        <w:t>2017</w:t>
      </w:r>
      <w:r w:rsidR="005A7196">
        <w:t>)</w:t>
      </w:r>
      <w:r w:rsidR="00A65339">
        <w:t>.</w:t>
      </w:r>
    </w:p>
    <w:p w14:paraId="4038B9B0" w14:textId="702CC39A" w:rsidR="00D90548" w:rsidRDefault="00A65339" w:rsidP="006908B1">
      <w:pPr>
        <w:pStyle w:val="TF-TEXTO"/>
      </w:pPr>
      <w:r>
        <w:t>N</w:t>
      </w:r>
      <w:r w:rsidR="00275F96">
        <w:t>o</w:t>
      </w:r>
      <w:r w:rsidR="002B3FBA">
        <w:t xml:space="preserve"> </w:t>
      </w:r>
      <w:r>
        <w:t xml:space="preserve">modelo de </w:t>
      </w:r>
      <w:proofErr w:type="spellStart"/>
      <w:r>
        <w:t>Elman</w:t>
      </w:r>
      <w:proofErr w:type="spellEnd"/>
      <w:r w:rsidR="002B3FBA">
        <w:t xml:space="preserve"> é possível observar como as saídas de um neurônio podem ser reintroduzidas em qualquer neurônio</w:t>
      </w:r>
      <w:r w:rsidR="00D90548">
        <w:t xml:space="preserve"> através </w:t>
      </w:r>
      <w:r w:rsidR="00BC5180">
        <w:t>da unidade de contexto</w:t>
      </w:r>
      <w:r w:rsidR="009B44B8">
        <w:t>,</w:t>
      </w:r>
      <w:r w:rsidR="00D90548">
        <w:t xml:space="preserve"> </w:t>
      </w:r>
      <w:r w:rsidR="007A63CB">
        <w:t>mantendo</w:t>
      </w:r>
      <w:r w:rsidR="00BC5180">
        <w:t xml:space="preserve"> o</w:t>
      </w:r>
      <w:r w:rsidR="00D90548">
        <w:t xml:space="preserve"> resultado de todos os elementos passados na sequência</w:t>
      </w:r>
      <w:r w:rsidR="00662207">
        <w:t>.</w:t>
      </w:r>
      <w:r w:rsidR="009B44B8">
        <w:t xml:space="preserve"> </w:t>
      </w:r>
      <w:r w:rsidR="00662207">
        <w:t>P</w:t>
      </w:r>
      <w:r w:rsidR="009B44B8">
        <w:t>orém</w:t>
      </w:r>
      <w:r w:rsidR="00662207">
        <w:t>,</w:t>
      </w:r>
      <w:r w:rsidR="009B44B8">
        <w:t xml:space="preserve"> </w:t>
      </w:r>
      <w:r w:rsidR="00D90548">
        <w:t>há</w:t>
      </w:r>
      <w:r w:rsidR="009B44B8">
        <w:t xml:space="preserve"> a defasagem para cada realimentação dos dados. O processo de realimentação das saídas de um neurônio como entrada de outros neurônios é o que caracteriza a RNA como </w:t>
      </w:r>
      <w:proofErr w:type="spellStart"/>
      <w:r w:rsidR="009B44B8" w:rsidRPr="009D020F">
        <w:rPr>
          <w:rFonts w:ascii="Courier New" w:hAnsi="Courier New" w:cs="Courier New"/>
          <w:sz w:val="18"/>
          <w:szCs w:val="18"/>
        </w:rPr>
        <w:t>feedforward</w:t>
      </w:r>
      <w:proofErr w:type="spellEnd"/>
      <w:r w:rsidR="009B44B8" w:rsidRPr="00BC6D72">
        <w:t>.</w:t>
      </w:r>
      <w:r>
        <w:t xml:space="preserve"> Tal modelo </w:t>
      </w:r>
      <w:r w:rsidR="002A5862">
        <w:t xml:space="preserve">possui </w:t>
      </w:r>
      <w:r w:rsidR="00D90548" w:rsidRPr="00D90548">
        <w:t>problemas</w:t>
      </w:r>
      <w:r w:rsidR="002A5862">
        <w:t xml:space="preserve"> </w:t>
      </w:r>
      <w:r w:rsidR="00C0292A">
        <w:t>de</w:t>
      </w:r>
      <w:r w:rsidR="00D90548" w:rsidRPr="00D90548">
        <w:t xml:space="preserve"> desaparecimento</w:t>
      </w:r>
      <w:r w:rsidR="009D020F">
        <w:t xml:space="preserve"> </w:t>
      </w:r>
      <w:r w:rsidR="00D90548" w:rsidRPr="00D90548">
        <w:t>e explosão do gradiente</w:t>
      </w:r>
      <w:r>
        <w:t>.</w:t>
      </w:r>
      <w:r w:rsidR="00D90548" w:rsidRPr="00D90548">
        <w:t xml:space="preserve"> </w:t>
      </w:r>
      <w:r>
        <w:t>O</w:t>
      </w:r>
      <w:r w:rsidR="00D90548" w:rsidRPr="00D90548">
        <w:t xml:space="preserve"> problema da explosão do gradiente refere-se ao grande aumento na norma do gradiente durante o treino. </w:t>
      </w:r>
      <w:r w:rsidR="00C914FE">
        <w:t>Estes</w:t>
      </w:r>
      <w:r w:rsidR="00D90548" w:rsidRPr="00D90548">
        <w:t xml:space="preserve"> eventos ocorrem devido à explosão dos componentes de longo prazo, que podem crescer exponencialmente</w:t>
      </w:r>
      <w:r w:rsidR="002956C2">
        <w:t xml:space="preserve"> com a retroalimentação</w:t>
      </w:r>
      <w:r w:rsidR="00D90548" w:rsidRPr="00D90548">
        <w:t xml:space="preserve">. </w:t>
      </w:r>
      <w:r w:rsidR="00C0292A">
        <w:t>Entretanto, o</w:t>
      </w:r>
      <w:r w:rsidR="00D90548" w:rsidRPr="00D90548">
        <w:t xml:space="preserve"> desaparecimento do gradiente </w:t>
      </w:r>
      <w:r w:rsidR="00C0292A">
        <w:t>é inerente</w:t>
      </w:r>
      <w:r w:rsidR="00D90548" w:rsidRPr="00D90548">
        <w:t xml:space="preserve"> ao comportamento oposto, quando </w:t>
      </w:r>
      <w:r w:rsidR="002A5862" w:rsidRPr="00D90548">
        <w:t xml:space="preserve">a </w:t>
      </w:r>
      <w:r w:rsidR="002A5862">
        <w:t xml:space="preserve">diferença na atualização dos pesos a longo prazo decai rapidamente à norma 0, </w:t>
      </w:r>
      <w:r w:rsidR="00152809">
        <w:t>tornando</w:t>
      </w:r>
      <w:r w:rsidR="002A5862">
        <w:t xml:space="preserve"> impossível o </w:t>
      </w:r>
      <w:r w:rsidR="00B975B5">
        <w:t xml:space="preserve">aprendizado do </w:t>
      </w:r>
      <w:r w:rsidR="002A5862">
        <w:t xml:space="preserve">modelo </w:t>
      </w:r>
      <w:r w:rsidR="00B975B5">
        <w:t xml:space="preserve">em </w:t>
      </w:r>
      <w:r w:rsidR="002A5862">
        <w:t>relação os eventos temporalmente distantes</w:t>
      </w:r>
      <w:r w:rsidR="009705F9">
        <w:t xml:space="preserve"> </w:t>
      </w:r>
      <w:r w:rsidR="00D90548">
        <w:t>(</w:t>
      </w:r>
      <w:r w:rsidR="009705F9">
        <w:t>SANTANA, 2017</w:t>
      </w:r>
      <w:r w:rsidR="00D90548">
        <w:t>)</w:t>
      </w:r>
      <w:r w:rsidR="009705F9">
        <w:t>.</w:t>
      </w:r>
    </w:p>
    <w:p w14:paraId="2976FAEB" w14:textId="5E9B00BC" w:rsidR="008134D9" w:rsidRPr="00D90548" w:rsidRDefault="00A65339" w:rsidP="006908B1">
      <w:pPr>
        <w:pStyle w:val="TF-TEXTO"/>
      </w:pPr>
      <w:r>
        <w:t>D’</w:t>
      </w:r>
      <w:proofErr w:type="spellStart"/>
      <w:r>
        <w:t>arbo</w:t>
      </w:r>
      <w:proofErr w:type="spellEnd"/>
      <w:r>
        <w:t xml:space="preserve"> Junior (1998)</w:t>
      </w:r>
      <w:r w:rsidR="00A1471B">
        <w:t xml:space="preserve"> afirma que</w:t>
      </w:r>
      <w:r>
        <w:t xml:space="preserve"> </w:t>
      </w:r>
      <w:r w:rsidR="006D19D1">
        <w:t xml:space="preserve">o </w:t>
      </w:r>
      <w:r w:rsidR="001553FA">
        <w:t xml:space="preserve">algoritmo de </w:t>
      </w:r>
      <w:proofErr w:type="spellStart"/>
      <w:r w:rsidR="001553FA">
        <w:t>retropropagação</w:t>
      </w:r>
      <w:proofErr w:type="spellEnd"/>
      <w:r w:rsidR="001553FA">
        <w:t xml:space="preserve"> através do tempo é </w:t>
      </w:r>
      <w:r w:rsidR="00A1471B">
        <w:t>comumente utilizado n</w:t>
      </w:r>
      <w:r w:rsidR="008134D9">
        <w:t>o treinamento de RN</w:t>
      </w:r>
      <w:r w:rsidR="008B7A53">
        <w:t>R</w:t>
      </w:r>
      <w:r w:rsidR="00F642E4">
        <w:t>. N</w:t>
      </w:r>
      <w:r>
        <w:t>o qual</w:t>
      </w:r>
      <w:r w:rsidR="00F642E4">
        <w:t>,</w:t>
      </w:r>
      <w:r>
        <w:t xml:space="preserve"> </w:t>
      </w:r>
      <w:r w:rsidR="00C4453F">
        <w:t xml:space="preserve">na fase de treinamento a rede é replicada </w:t>
      </w:r>
      <w:r w:rsidR="00C4453F">
        <w:rPr>
          <w:i/>
          <w:iCs/>
        </w:rPr>
        <w:t xml:space="preserve">T </w:t>
      </w:r>
      <w:r w:rsidR="00C4453F">
        <w:t xml:space="preserve">vezes, </w:t>
      </w:r>
      <w:r w:rsidR="00C70F76">
        <w:t xml:space="preserve">sendo </w:t>
      </w:r>
      <w:r w:rsidR="00C4453F">
        <w:rPr>
          <w:i/>
          <w:iCs/>
        </w:rPr>
        <w:t>T</w:t>
      </w:r>
      <w:r w:rsidR="00C4453F">
        <w:t xml:space="preserve"> o número de passos de tempo da sequência</w:t>
      </w:r>
      <w:r>
        <w:t>.</w:t>
      </w:r>
      <w:r w:rsidR="00C4453F">
        <w:t xml:space="preserve"> </w:t>
      </w:r>
      <w:r>
        <w:t>O</w:t>
      </w:r>
      <w:r w:rsidR="00C4453F">
        <w:t>s pesos iniciais dos neurônios são escolhidos aleatoriamente e, da camada de saída até a inicial, são recalculados os pesos dos neurônios de acordo</w:t>
      </w:r>
      <w:r w:rsidR="000705D5">
        <w:t xml:space="preserve"> com os erros obtidos pelos pesos aleatórios</w:t>
      </w:r>
      <w:r w:rsidR="00C4453F">
        <w:t xml:space="preserve">. </w:t>
      </w:r>
      <w:r>
        <w:t>Ainda segundo o autor, e</w:t>
      </w:r>
      <w:r w:rsidR="00C4453F">
        <w:t>xistem variações do algoritmo para minimizar seus principais problemas, como necessidade de armazenamento, tempo de cálculo por simulação e número de exemplos de treinamento</w:t>
      </w:r>
      <w:r>
        <w:t>.</w:t>
      </w:r>
    </w:p>
    <w:p w14:paraId="23CE97DD" w14:textId="57EB3009" w:rsidR="009417F4" w:rsidRDefault="009417F4" w:rsidP="009417F4">
      <w:pPr>
        <w:pStyle w:val="TF-TEXTO"/>
      </w:pPr>
      <w:r>
        <w:t xml:space="preserve">Segundo </w:t>
      </w:r>
      <w:proofErr w:type="spellStart"/>
      <w:r w:rsidR="006C6013">
        <w:t>Horcheiter</w:t>
      </w:r>
      <w:proofErr w:type="spellEnd"/>
      <w:r w:rsidR="006C6013">
        <w:t xml:space="preserve"> e </w:t>
      </w:r>
      <w:proofErr w:type="spellStart"/>
      <w:r w:rsidR="006C6013">
        <w:t>Schmidhuber</w:t>
      </w:r>
      <w:proofErr w:type="spellEnd"/>
      <w:r w:rsidR="006C6013">
        <w:t xml:space="preserve"> (1997)</w:t>
      </w:r>
      <w:r>
        <w:t>,</w:t>
      </w:r>
      <w:r w:rsidR="001370FF">
        <w:t xml:space="preserve"> </w:t>
      </w:r>
      <w:r w:rsidR="001353B1">
        <w:t>a rede LSTM foi proposta para</w:t>
      </w:r>
      <w:r w:rsidR="0075648B">
        <w:t xml:space="preserve"> resolver os problemas de lembrança de informações a longo prazo</w:t>
      </w:r>
      <w:r>
        <w:t>. Neste intuito, surgiu o</w:t>
      </w:r>
      <w:r w:rsidR="0075648B">
        <w:t xml:space="preserve"> modelo LSTM </w:t>
      </w:r>
      <w:r>
        <w:t>que é capaz de memorizar informações de forma semelhante ao cérebro humano. Para</w:t>
      </w:r>
      <w:r w:rsidR="001353B1">
        <w:t xml:space="preserve"> </w:t>
      </w:r>
      <w:r w:rsidR="00C15298">
        <w:t xml:space="preserve">Salazar </w:t>
      </w:r>
      <w:r w:rsidR="001353B1">
        <w:t>(</w:t>
      </w:r>
      <w:r w:rsidR="00C15298" w:rsidRPr="00C15298">
        <w:t>201</w:t>
      </w:r>
      <w:r w:rsidR="001F6E05">
        <w:t>5</w:t>
      </w:r>
      <w:r w:rsidR="001353B1">
        <w:t>)</w:t>
      </w:r>
      <w:r w:rsidR="00C15298">
        <w:t>,</w:t>
      </w:r>
      <w:r w:rsidR="001353B1">
        <w:t xml:space="preserve"> a rede </w:t>
      </w:r>
      <w:r w:rsidR="001353B1" w:rsidRPr="00D21129">
        <w:t xml:space="preserve">LSTM </w:t>
      </w:r>
      <w:r w:rsidR="00D21129" w:rsidRPr="00D21129">
        <w:t>se destaca</w:t>
      </w:r>
      <w:r w:rsidR="001353B1" w:rsidRPr="00D21129">
        <w:t xml:space="preserve"> em casos </w:t>
      </w:r>
      <w:r w:rsidRPr="00D21129">
        <w:t>nos quais</w:t>
      </w:r>
      <w:r w:rsidR="001353B1" w:rsidRPr="00D21129">
        <w:t xml:space="preserve"> as informações mais antigas do contexto são importantes para o aprendizado</w:t>
      </w:r>
      <w:r w:rsidR="00A9212A">
        <w:t>,</w:t>
      </w:r>
      <w:r w:rsidR="00F723FE">
        <w:t xml:space="preserve"> </w:t>
      </w:r>
      <w:r w:rsidR="001353B1">
        <w:t>devido a sua estrutura</w:t>
      </w:r>
      <w:r w:rsidR="008E1B60">
        <w:t xml:space="preserve"> mais complexa</w:t>
      </w:r>
      <w:r w:rsidR="001353B1">
        <w:t xml:space="preserve"> com blocos de memória. A LSTM tem o poder de retirar ou adicionar informações às células do bloco de memória, permitindo que certas informações </w:t>
      </w:r>
      <w:r w:rsidR="000705D5">
        <w:t>permaneçam relevantes por mais tempo</w:t>
      </w:r>
      <w:r w:rsidR="001353B1">
        <w:t xml:space="preserve"> desde que a rede não </w:t>
      </w:r>
      <w:ins w:id="136" w:author="Andreza Sartori" w:date="2020-12-07T18:40:00Z">
        <w:r w:rsidR="004B7865">
          <w:t xml:space="preserve">a </w:t>
        </w:r>
      </w:ins>
      <w:r w:rsidR="001353B1">
        <w:t xml:space="preserve">tenha </w:t>
      </w:r>
      <w:del w:id="137" w:author="Andreza Sartori" w:date="2020-12-07T18:40:00Z">
        <w:r w:rsidR="001353B1" w:rsidDel="004B7865">
          <w:delText>a</w:delText>
        </w:r>
      </w:del>
      <w:del w:id="138" w:author="Andreza Sartori" w:date="2020-12-07T18:41:00Z">
        <w:r w:rsidR="001353B1" w:rsidDel="004B7865">
          <w:delText xml:space="preserve"> </w:delText>
        </w:r>
      </w:del>
      <w:r w:rsidR="000705D5">
        <w:t>esquecido</w:t>
      </w:r>
      <w:r w:rsidR="00DE1138">
        <w:t>.</w:t>
      </w:r>
      <w:r w:rsidR="001353B1">
        <w:t xml:space="preserve"> </w:t>
      </w:r>
      <w:r>
        <w:t>Na</w:t>
      </w:r>
      <w:r w:rsidR="00B015BB">
        <w:t xml:space="preserve"> </w:t>
      </w:r>
      <w:r w:rsidR="00B015BB">
        <w:fldChar w:fldCharType="begin"/>
      </w:r>
      <w:r w:rsidR="00B015BB">
        <w:instrText xml:space="preserve"> REF _Ref57479285 \h </w:instrText>
      </w:r>
      <w:r w:rsidR="00B015BB">
        <w:fldChar w:fldCharType="separate"/>
      </w:r>
      <w:r w:rsidR="00B015BB">
        <w:t xml:space="preserve">Figura </w:t>
      </w:r>
      <w:r w:rsidR="00B015BB">
        <w:rPr>
          <w:noProof/>
        </w:rPr>
        <w:t>9</w:t>
      </w:r>
      <w:r w:rsidR="00B015BB">
        <w:fldChar w:fldCharType="end"/>
      </w:r>
      <w:r w:rsidR="002A1222">
        <w:t>,</w:t>
      </w:r>
      <w:r>
        <w:t xml:space="preserve"> pode-se observar um modelo que representa a arquitetura dos blocos de memória da LSTM</w:t>
      </w:r>
      <w:r w:rsidR="00130E32">
        <w:t xml:space="preserve">. </w:t>
      </w:r>
      <w:del w:id="139" w:author="Andreza Sartori" w:date="2020-12-07T18:41:00Z">
        <w:r w:rsidR="00EE2C2F" w:rsidDel="00C132F7">
          <w:delText>No qual</w:delText>
        </w:r>
        <w:r w:rsidR="00130E32" w:rsidDel="00C132F7">
          <w:delText>,</w:delText>
        </w:r>
        <w:r w:rsidDel="00C132F7">
          <w:delText xml:space="preserve"> c</w:delText>
        </w:r>
      </w:del>
      <w:ins w:id="140" w:author="Andreza Sartori" w:date="2020-12-07T18:41:00Z">
        <w:r w:rsidR="00C132F7">
          <w:t>C</w:t>
        </w:r>
      </w:ins>
      <w:r>
        <w:t>ada bloco possui uma ou mais células de memória conectadas com três portas: esquecimento, entrada e saída. As portas permitem redefinir, escrever e ler as operações do bloco de memória</w:t>
      </w:r>
      <w:r w:rsidR="00EE2C2F">
        <w:t>.</w:t>
      </w:r>
      <w:r>
        <w:t xml:space="preserve"> </w:t>
      </w:r>
      <w:r w:rsidR="00EE2C2F">
        <w:t>T</w:t>
      </w:r>
      <w:r>
        <w:t>odas as interações externas são realizadas através dessas portas, a operação é definida através de matrizes de pesos conectadas a cada porta</w:t>
      </w:r>
      <w:r w:rsidR="00DE1138">
        <w:t xml:space="preserve"> (COSTA </w:t>
      </w:r>
      <w:r w:rsidR="00DE1138" w:rsidRPr="005B13FC">
        <w:rPr>
          <w:i/>
          <w:iCs/>
        </w:rPr>
        <w:t>et al</w:t>
      </w:r>
      <w:r w:rsidR="00DE1138" w:rsidRPr="005B13FC">
        <w:t>.</w:t>
      </w:r>
      <w:r w:rsidR="00DE1138">
        <w:t>, 2018</w:t>
      </w:r>
      <w:r w:rsidR="00DE1138" w:rsidRPr="005B13FC">
        <w:t>).</w:t>
      </w:r>
      <w:r>
        <w:t xml:space="preserve"> </w:t>
      </w:r>
    </w:p>
    <w:p w14:paraId="3C17A9AF" w14:textId="47A4B0CF" w:rsidR="001E56D7" w:rsidRPr="005B13FC" w:rsidRDefault="001E56D7" w:rsidP="009417F4">
      <w:pPr>
        <w:pStyle w:val="TF-TEXTO"/>
      </w:pPr>
    </w:p>
    <w:p w14:paraId="1585E144" w14:textId="1D501B3C" w:rsidR="00336194" w:rsidRDefault="00B015BB" w:rsidP="00B015BB">
      <w:pPr>
        <w:pStyle w:val="TF-LEGENDA"/>
      </w:pPr>
      <w:bookmarkStart w:id="141" w:name="_Ref57479285"/>
      <w:r>
        <w:lastRenderedPageBreak/>
        <w:t xml:space="preserve">Figura </w:t>
      </w:r>
      <w:r w:rsidR="00997EC9">
        <w:fldChar w:fldCharType="begin"/>
      </w:r>
      <w:r w:rsidR="00997EC9">
        <w:instrText xml:space="preserve"> SEQ Figura \* ARABIC </w:instrText>
      </w:r>
      <w:r w:rsidR="00997EC9">
        <w:fldChar w:fldCharType="separate"/>
      </w:r>
      <w:r>
        <w:rPr>
          <w:noProof/>
        </w:rPr>
        <w:t>9</w:t>
      </w:r>
      <w:r w:rsidR="00997EC9">
        <w:rPr>
          <w:noProof/>
        </w:rPr>
        <w:fldChar w:fldCharType="end"/>
      </w:r>
      <w:bookmarkEnd w:id="141"/>
      <w:r>
        <w:t xml:space="preserve"> </w:t>
      </w:r>
      <w:r w:rsidR="00336194" w:rsidRPr="00144721">
        <w:t>– Bloco de memória da LSTM</w:t>
      </w:r>
    </w:p>
    <w:p w14:paraId="016DF836" w14:textId="3ECA6BA4" w:rsidR="001E56D7" w:rsidRDefault="001E56D7" w:rsidP="009417F4">
      <w:pPr>
        <w:pStyle w:val="TF-FIGURA"/>
        <w:spacing w:after="0"/>
      </w:pPr>
      <w:r w:rsidRPr="009417F4">
        <w:rPr>
          <w:noProof/>
        </w:rPr>
        <w:drawing>
          <wp:inline distT="0" distB="0" distL="0" distR="0" wp14:anchorId="7690484B" wp14:editId="04CA75B8">
            <wp:extent cx="3044190" cy="2238375"/>
            <wp:effectExtent l="19050" t="19050" r="2286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50" cy="228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E78E6" w14:textId="6B280604" w:rsidR="001353B1" w:rsidRDefault="001E56D7" w:rsidP="009417F4">
      <w:pPr>
        <w:pStyle w:val="TF-FONTE"/>
      </w:pPr>
      <w:r w:rsidRPr="008A7B56">
        <w:t xml:space="preserve">Fonte: </w:t>
      </w:r>
      <w:r w:rsidR="009705F9">
        <w:t xml:space="preserve">Santana </w:t>
      </w:r>
      <w:r>
        <w:t>(</w:t>
      </w:r>
      <w:r w:rsidR="009705F9">
        <w:t>2017</w:t>
      </w:r>
      <w:r>
        <w:t>)</w:t>
      </w:r>
      <w:r w:rsidR="00A504E4">
        <w:t>.</w:t>
      </w:r>
    </w:p>
    <w:p w14:paraId="3D2B49F4" w14:textId="4AA68F50" w:rsidR="000705D5" w:rsidRDefault="00966827" w:rsidP="00C07E91">
      <w:pPr>
        <w:pStyle w:val="TF-TEXTO"/>
      </w:pPr>
      <w:r>
        <w:t>Segundo</w:t>
      </w:r>
      <w:r w:rsidR="00131F86">
        <w:t xml:space="preserve"> </w:t>
      </w:r>
      <w:bookmarkStart w:id="142" w:name="_Hlk57233595"/>
      <w:r w:rsidR="00131F86">
        <w:t>Corrêa</w:t>
      </w:r>
      <w:r w:rsidR="00131F86" w:rsidRPr="00131F86">
        <w:t xml:space="preserve"> </w:t>
      </w:r>
      <w:r>
        <w:t>(</w:t>
      </w:r>
      <w:r w:rsidR="00131F86">
        <w:t>2008</w:t>
      </w:r>
      <w:r>
        <w:t>)</w:t>
      </w:r>
      <w:bookmarkEnd w:id="142"/>
      <w:r w:rsidR="0095254E">
        <w:t>,</w:t>
      </w:r>
      <w:r>
        <w:t xml:space="preserve"> a rede LSTM possui um fluxo de erro constante nas células de memória, permitindo que os erros não decresçam quando </w:t>
      </w:r>
      <w:proofErr w:type="spellStart"/>
      <w:r>
        <w:t>retropropagados</w:t>
      </w:r>
      <w:proofErr w:type="spellEnd"/>
      <w:r>
        <w:t xml:space="preserve">, melhorando a aprendizagem da rede. </w:t>
      </w:r>
      <w:r w:rsidR="000705D5">
        <w:t>O processo de treinamento da LSTM é semelhante ao das RN</w:t>
      </w:r>
      <w:r w:rsidR="008B7A53">
        <w:t>R</w:t>
      </w:r>
      <w:r w:rsidR="000705D5">
        <w:t xml:space="preserve">, geralmente é utilizado a </w:t>
      </w:r>
      <w:proofErr w:type="spellStart"/>
      <w:r w:rsidR="000705D5">
        <w:t>retropropagação</w:t>
      </w:r>
      <w:proofErr w:type="spellEnd"/>
      <w:r w:rsidR="000705D5">
        <w:t xml:space="preserve"> através do tempo, porém com a atualização dos pesos das portas de entrada, saída e esquecimento</w:t>
      </w:r>
      <w:r w:rsidR="00131F86">
        <w:t xml:space="preserve"> (SALAZAR, 201</w:t>
      </w:r>
      <w:r w:rsidR="001F6E05">
        <w:t>5</w:t>
      </w:r>
      <w:r w:rsidR="00131F86">
        <w:t>).</w:t>
      </w:r>
    </w:p>
    <w:p w14:paraId="04A16355" w14:textId="56CAD97F" w:rsidR="009417F4" w:rsidRDefault="006572A8" w:rsidP="00C07E91">
      <w:pPr>
        <w:pStyle w:val="TF-TEXTO"/>
      </w:pPr>
      <w:r>
        <w:t>Para com Deng e Yu (2014), tanto a LSTM como a RN</w:t>
      </w:r>
      <w:r w:rsidR="008B7A53">
        <w:t>R</w:t>
      </w:r>
      <w:r>
        <w:t xml:space="preserve"> podem usufruir de métodos de treinamento com aprendizado supervisionado e não supervisionado. </w:t>
      </w:r>
      <w:r w:rsidR="00BB0B43">
        <w:t>O aprendizado supervisionado consiste em providenciar tanto os dados de um padrão a ser reconhecido como a classificação desses dados para um algoritmo da RNA</w:t>
      </w:r>
      <w:r w:rsidR="00AA0ED7">
        <w:t>.</w:t>
      </w:r>
      <w:r w:rsidR="00BB0B43">
        <w:t xml:space="preserve"> </w:t>
      </w:r>
      <w:r w:rsidR="00AA0ED7">
        <w:t>A</w:t>
      </w:r>
      <w:r w:rsidR="00BB0B43">
        <w:t xml:space="preserve"> partir dessas informações</w:t>
      </w:r>
      <w:r w:rsidR="00AA0ED7">
        <w:t>,</w:t>
      </w:r>
      <w:r w:rsidR="00BB0B43">
        <w:t xml:space="preserve"> a rede é capaz de encontrar relações entre os dados e sua classificação. </w:t>
      </w:r>
      <w:r>
        <w:t>O aprendizado</w:t>
      </w:r>
      <w:r w:rsidR="00BB0B43">
        <w:t xml:space="preserve"> não</w:t>
      </w:r>
      <w:r>
        <w:t xml:space="preserve"> supervisionado</w:t>
      </w:r>
      <w:r w:rsidR="00BB0B43">
        <w:t xml:space="preserve"> se difere do supervisionado </w:t>
      </w:r>
      <w:r w:rsidR="00A62425">
        <w:t>pois os dados não são previamente classificados, de forma que a rede busque relações entre os dados sem haver informações prévias definidas</w:t>
      </w:r>
      <w:r w:rsidR="008F4E75">
        <w:t>. Segundo os autores,</w:t>
      </w:r>
      <w:r w:rsidR="00A62425">
        <w:t xml:space="preserve"> essa forma de aprendizado</w:t>
      </w:r>
      <w:r>
        <w:t xml:space="preserve"> trouxe resultados positivos para reconhecimento de linguagem falada utilizando RN</w:t>
      </w:r>
      <w:r w:rsidR="008B7A53">
        <w:t>R</w:t>
      </w:r>
      <w:r>
        <w:t xml:space="preserve">, porém </w:t>
      </w:r>
      <w:r w:rsidR="00BB0B43">
        <w:t xml:space="preserve">para se identificar os padrões de fala </w:t>
      </w:r>
      <w:r w:rsidR="00A62425">
        <w:t xml:space="preserve">de forma eficiente </w:t>
      </w:r>
      <w:r w:rsidR="00BB0B43">
        <w:t>é necessária a introdução de novas camadas escondidas para a arquitetura da rede</w:t>
      </w:r>
      <w:r w:rsidR="00A62425">
        <w:t>.</w:t>
      </w:r>
    </w:p>
    <w:p w14:paraId="5E69B0E5" w14:textId="13D58C7D" w:rsidR="00BC2E91" w:rsidRPr="0048204C" w:rsidRDefault="00451B94" w:rsidP="00DB368C">
      <w:pPr>
        <w:pStyle w:val="TF-refernciasbibliogrficasTTULO"/>
        <w:rPr>
          <w:lang w:val="en-US"/>
        </w:rPr>
      </w:pPr>
      <w:bookmarkStart w:id="143" w:name="_Toc351015602"/>
      <w:bookmarkEnd w:id="68"/>
      <w:bookmarkEnd w:id="69"/>
      <w:bookmarkEnd w:id="70"/>
      <w:bookmarkEnd w:id="71"/>
      <w:bookmarkEnd w:id="72"/>
      <w:bookmarkEnd w:id="73"/>
      <w:bookmarkEnd w:id="74"/>
      <w:r w:rsidRPr="0048204C">
        <w:rPr>
          <w:lang w:val="en-US"/>
        </w:rPr>
        <w:t>Referências</w:t>
      </w:r>
      <w:bookmarkEnd w:id="143"/>
    </w:p>
    <w:p w14:paraId="58479B7A" w14:textId="15A02855" w:rsidR="00BC2E91" w:rsidRPr="0048204C" w:rsidRDefault="00BC2E91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CHEN, Chun-Chi. J.; MIIKKULAINEN, </w:t>
      </w:r>
      <w:proofErr w:type="spellStart"/>
      <w:r w:rsidRPr="0048204C">
        <w:rPr>
          <w:lang w:val="en-US"/>
        </w:rPr>
        <w:t>Risto</w:t>
      </w:r>
      <w:proofErr w:type="spellEnd"/>
      <w:r w:rsidRPr="0048204C">
        <w:rPr>
          <w:lang w:val="en-US"/>
        </w:rPr>
        <w:t>. Creating Melodies with Evolving Recurrent Neural Network.</w:t>
      </w:r>
      <w:r w:rsidR="00545692" w:rsidRPr="0048204C">
        <w:rPr>
          <w:lang w:val="en-US"/>
        </w:rPr>
        <w:t xml:space="preserve"> </w:t>
      </w:r>
      <w:r w:rsidR="00D54072" w:rsidRPr="0048204C">
        <w:rPr>
          <w:lang w:val="en-US"/>
        </w:rPr>
        <w:t>In:</w:t>
      </w:r>
      <w:r w:rsidR="00E64785" w:rsidRPr="0048204C">
        <w:rPr>
          <w:lang w:val="en-US"/>
        </w:rPr>
        <w:t xml:space="preserve"> </w:t>
      </w:r>
      <w:r w:rsidR="0078530A" w:rsidRPr="0048204C">
        <w:rPr>
          <w:lang w:val="en-US"/>
        </w:rPr>
        <w:t>INTERNATIONAL JOINT CONFERENCE ON NEURAL NETWORKS</w:t>
      </w:r>
      <w:r w:rsidR="0087718B" w:rsidRPr="0048204C">
        <w:rPr>
          <w:lang w:val="en-US"/>
        </w:rPr>
        <w:t>,</w:t>
      </w:r>
      <w:r w:rsidR="00386396" w:rsidRPr="0048204C">
        <w:rPr>
          <w:lang w:val="en-US"/>
        </w:rPr>
        <w:t xml:space="preserve"> 3,</w:t>
      </w:r>
      <w:r w:rsidR="0087718B" w:rsidRPr="0048204C">
        <w:rPr>
          <w:lang w:val="en-US"/>
        </w:rPr>
        <w:t xml:space="preserve"> 2001, </w:t>
      </w:r>
      <w:r w:rsidR="00D81FA3" w:rsidRPr="0048204C">
        <w:rPr>
          <w:lang w:val="en-US"/>
        </w:rPr>
        <w:t>Piscataway</w:t>
      </w:r>
      <w:r w:rsidR="00545692" w:rsidRPr="0048204C">
        <w:rPr>
          <w:lang w:val="en-US"/>
        </w:rPr>
        <w:t>.</w:t>
      </w:r>
      <w:r w:rsidR="00E64785" w:rsidRPr="0048204C">
        <w:rPr>
          <w:lang w:val="en-US"/>
        </w:rPr>
        <w:t xml:space="preserve"> </w:t>
      </w:r>
      <w:r w:rsidR="00E64785" w:rsidRPr="0048204C">
        <w:rPr>
          <w:b/>
          <w:bCs/>
          <w:lang w:val="en-US"/>
        </w:rPr>
        <w:t>Proceedings...</w:t>
      </w:r>
      <w:r w:rsidRPr="0048204C">
        <w:rPr>
          <w:lang w:val="en-US"/>
        </w:rPr>
        <w:t xml:space="preserve"> </w:t>
      </w:r>
      <w:r w:rsidR="00D81FA3" w:rsidRPr="0048204C">
        <w:rPr>
          <w:lang w:val="en-US"/>
        </w:rPr>
        <w:t>Piscataway</w:t>
      </w:r>
      <w:r w:rsidR="00083699" w:rsidRPr="0048204C">
        <w:rPr>
          <w:lang w:val="en-US"/>
        </w:rPr>
        <w:t>: University of Texas at Austin</w:t>
      </w:r>
      <w:r w:rsidR="0087718B" w:rsidRPr="0048204C">
        <w:rPr>
          <w:lang w:val="en-US"/>
        </w:rPr>
        <w:t>,</w:t>
      </w:r>
      <w:r w:rsidRPr="0048204C">
        <w:rPr>
          <w:lang w:val="en-US"/>
        </w:rPr>
        <w:t xml:space="preserve"> 2001.</w:t>
      </w:r>
      <w:r w:rsidR="00386396" w:rsidRPr="0048204C">
        <w:rPr>
          <w:lang w:val="en-US"/>
        </w:rPr>
        <w:t xml:space="preserve"> p. 2241-2246</w:t>
      </w:r>
      <w:r w:rsidR="00AB6A66" w:rsidRPr="0048204C">
        <w:rPr>
          <w:lang w:val="en-US"/>
        </w:rPr>
        <w:t>.</w:t>
      </w:r>
      <w:r w:rsidRPr="0048204C">
        <w:rPr>
          <w:lang w:val="en-US"/>
        </w:rPr>
        <w:t xml:space="preserve"> </w:t>
      </w:r>
    </w:p>
    <w:p w14:paraId="2A5D101E" w14:textId="3C380205" w:rsidR="00550714" w:rsidRPr="00386396" w:rsidRDefault="00831662" w:rsidP="00C55965">
      <w:pPr>
        <w:pStyle w:val="TF-TEXTO"/>
        <w:ind w:firstLine="0"/>
        <w:jc w:val="left"/>
      </w:pPr>
      <w:r w:rsidRPr="00386396">
        <w:t xml:space="preserve">CORRÊA, </w:t>
      </w:r>
      <w:r w:rsidR="00BC2E91" w:rsidRPr="00386396">
        <w:t xml:space="preserve">Débora Cristina. </w:t>
      </w:r>
      <w:r w:rsidR="00BC2E91" w:rsidRPr="00386396">
        <w:rPr>
          <w:b/>
          <w:bCs/>
        </w:rPr>
        <w:t>Sistema baseado em redes neurais para composição musical assistida por computador</w:t>
      </w:r>
      <w:r w:rsidR="00BC2E91" w:rsidRPr="00386396">
        <w:t xml:space="preserve">. </w:t>
      </w:r>
      <w:r w:rsidR="00284563" w:rsidRPr="00386396">
        <w:t xml:space="preserve">2008. </w:t>
      </w:r>
      <w:r w:rsidR="00BC2E91" w:rsidRPr="00386396">
        <w:t xml:space="preserve">165 f. Dissertação (Mestrado em Ciências Exatas e da Terra) - Universidade Federal de São Carlos, São Carlos. </w:t>
      </w:r>
    </w:p>
    <w:p w14:paraId="749D4454" w14:textId="02EAA7B0" w:rsidR="00C37232" w:rsidRPr="00386396" w:rsidRDefault="00C37232" w:rsidP="00BC2E91">
      <w:pPr>
        <w:pStyle w:val="TF-TEXTO"/>
        <w:ind w:firstLine="0"/>
        <w:jc w:val="left"/>
      </w:pPr>
      <w:r w:rsidRPr="00386396">
        <w:t xml:space="preserve">D'ARBO JUNIOR, Hélio. </w:t>
      </w:r>
      <w:r w:rsidRPr="00386396">
        <w:rPr>
          <w:b/>
          <w:bCs/>
        </w:rPr>
        <w:t>Redes neurais recorrentes para produção de sequências temporais</w:t>
      </w:r>
      <w:r w:rsidRPr="00386396">
        <w:t xml:space="preserve">. 1998. </w:t>
      </w:r>
      <w:r w:rsidR="00B40EDF">
        <w:t xml:space="preserve">139 f. </w:t>
      </w:r>
      <w:r w:rsidRPr="00386396">
        <w:t>Dissertação (Mestrado em Engenharia Elétrica) - Escola de Engenharia de São Carlos, Universidade de São Paulo, São Carlos.</w:t>
      </w:r>
    </w:p>
    <w:p w14:paraId="7E458AF0" w14:textId="4BB25C0C" w:rsidR="00B40EDF" w:rsidRPr="0048204C" w:rsidRDefault="00D87A3A" w:rsidP="00B40EDF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DENG, Li; YU, Dong. Deep Learning Methods and Applications. </w:t>
      </w:r>
      <w:r w:rsidRPr="0048204C">
        <w:rPr>
          <w:b/>
          <w:bCs/>
          <w:lang w:val="en-US"/>
        </w:rPr>
        <w:t>Foundations and Trends in Signal Processing</w:t>
      </w:r>
      <w:r w:rsidR="00B40EDF" w:rsidRPr="0048204C">
        <w:rPr>
          <w:lang w:val="en-US"/>
        </w:rPr>
        <w:t>, Hanover, v. 7, n. 3-4, p. 197-387, jun. 2014.</w:t>
      </w:r>
      <w:r w:rsidRPr="0048204C">
        <w:rPr>
          <w:lang w:val="en-US"/>
        </w:rPr>
        <w:t xml:space="preserve"> </w:t>
      </w:r>
    </w:p>
    <w:p w14:paraId="4CF01EA2" w14:textId="02257CB6" w:rsidR="00B40EDF" w:rsidRPr="00714E3B" w:rsidRDefault="00B40EDF" w:rsidP="00B40EDF">
      <w:pPr>
        <w:pStyle w:val="TF-TEXTO"/>
        <w:ind w:firstLine="0"/>
        <w:jc w:val="left"/>
      </w:pPr>
      <w:r w:rsidRPr="0048204C">
        <w:rPr>
          <w:lang w:val="en-US"/>
        </w:rPr>
        <w:t xml:space="preserve">ECK, Douglas; SCHMIDHUBER, Jurgen. </w:t>
      </w:r>
      <w:r w:rsidRPr="0048204C">
        <w:rPr>
          <w:b/>
          <w:bCs/>
          <w:lang w:val="en-US"/>
        </w:rPr>
        <w:t>A First Look at Music Composition using LSTM Recurrent Neural Networks</w:t>
      </w:r>
      <w:r w:rsidRPr="0048204C">
        <w:rPr>
          <w:lang w:val="en-US"/>
        </w:rPr>
        <w:t xml:space="preserve">. </w:t>
      </w:r>
      <w:proofErr w:type="spellStart"/>
      <w:r>
        <w:t>Manno</w:t>
      </w:r>
      <w:proofErr w:type="spellEnd"/>
      <w:r>
        <w:t xml:space="preserve">: </w:t>
      </w:r>
      <w:proofErr w:type="spellStart"/>
      <w:r>
        <w:t>Istituto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Molle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sull’intelligenza</w:t>
      </w:r>
      <w:proofErr w:type="spellEnd"/>
      <w:r>
        <w:t xml:space="preserve"> </w:t>
      </w:r>
      <w:proofErr w:type="spellStart"/>
      <w:r>
        <w:t>artificiale</w:t>
      </w:r>
      <w:proofErr w:type="spellEnd"/>
      <w:r w:rsidRPr="00714E3B">
        <w:t>, 2002.</w:t>
      </w:r>
      <w:r>
        <w:t xml:space="preserve"> 11 p.</w:t>
      </w:r>
    </w:p>
    <w:p w14:paraId="73480D40" w14:textId="14821739" w:rsidR="00D805C6" w:rsidRPr="00386396" w:rsidRDefault="00D805C6" w:rsidP="00B40EDF">
      <w:pPr>
        <w:pStyle w:val="TF-TEXTO"/>
        <w:ind w:firstLine="0"/>
        <w:jc w:val="left"/>
      </w:pPr>
      <w:r w:rsidRPr="00386396">
        <w:t xml:space="preserve">GOMES, Daniel </w:t>
      </w:r>
      <w:proofErr w:type="spellStart"/>
      <w:r w:rsidRPr="00386396">
        <w:t>Takata</w:t>
      </w:r>
      <w:proofErr w:type="spellEnd"/>
      <w:r w:rsidRPr="00386396">
        <w:t xml:space="preserve">. </w:t>
      </w:r>
      <w:r w:rsidRPr="00386396">
        <w:rPr>
          <w:b/>
          <w:bCs/>
        </w:rPr>
        <w:t>Modelos de redes neurais recorrentes para previsão de series temporais de memorias curta e longa</w:t>
      </w:r>
      <w:r w:rsidRPr="00386396">
        <w:t>. 2005. 137</w:t>
      </w:r>
      <w:r w:rsidR="00941CC3">
        <w:t xml:space="preserve"> f</w:t>
      </w:r>
      <w:r w:rsidRPr="00386396">
        <w:t xml:space="preserve">. Dissertação (mestrado) - Universidade Estadual de Campinas, Instituto de </w:t>
      </w:r>
      <w:proofErr w:type="spellStart"/>
      <w:r w:rsidRPr="00386396">
        <w:t>Matematica</w:t>
      </w:r>
      <w:proofErr w:type="spellEnd"/>
      <w:r w:rsidRPr="00386396">
        <w:t xml:space="preserve">, </w:t>
      </w:r>
      <w:proofErr w:type="spellStart"/>
      <w:r w:rsidRPr="00386396">
        <w:t>Estatistica</w:t>
      </w:r>
      <w:proofErr w:type="spellEnd"/>
      <w:r w:rsidRPr="00386396">
        <w:t xml:space="preserve"> e Computação Cientifica, Campinas. </w:t>
      </w:r>
    </w:p>
    <w:p w14:paraId="37AC79BD" w14:textId="79267E82" w:rsidR="00BC2E91" w:rsidRPr="0048204C" w:rsidRDefault="00BC2E91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HADJERES, Gaetan; PACHET, François; NIELSEN, Frank. </w:t>
      </w:r>
      <w:proofErr w:type="spellStart"/>
      <w:r w:rsidRPr="0048204C">
        <w:rPr>
          <w:lang w:val="en-US"/>
        </w:rPr>
        <w:t>DeepBach</w:t>
      </w:r>
      <w:proofErr w:type="spellEnd"/>
      <w:r w:rsidRPr="0048204C">
        <w:rPr>
          <w:lang w:val="en-US"/>
        </w:rPr>
        <w:t xml:space="preserve">: </w:t>
      </w:r>
      <w:proofErr w:type="gramStart"/>
      <w:r w:rsidRPr="0048204C">
        <w:rPr>
          <w:lang w:val="en-US"/>
        </w:rPr>
        <w:t>a</w:t>
      </w:r>
      <w:proofErr w:type="gramEnd"/>
      <w:r w:rsidRPr="0048204C">
        <w:rPr>
          <w:lang w:val="en-US"/>
        </w:rPr>
        <w:t xml:space="preserve"> Steerable Model for Bach Chorales Generation. </w:t>
      </w:r>
      <w:r w:rsidR="0089418A" w:rsidRPr="0048204C">
        <w:rPr>
          <w:lang w:val="en-US"/>
        </w:rPr>
        <w:t xml:space="preserve">In: </w:t>
      </w:r>
      <w:r w:rsidR="0078530A" w:rsidRPr="0048204C">
        <w:rPr>
          <w:lang w:val="en-US"/>
        </w:rPr>
        <w:t>INTERNATIONAL CONFERENCE ON MACHINE LEARNING</w:t>
      </w:r>
      <w:r w:rsidR="00E64785" w:rsidRPr="0048204C">
        <w:rPr>
          <w:lang w:val="en-US"/>
        </w:rPr>
        <w:t>,</w:t>
      </w:r>
      <w:r w:rsidR="00BA7F5C" w:rsidRPr="0048204C">
        <w:rPr>
          <w:lang w:val="en-US"/>
        </w:rPr>
        <w:t xml:space="preserve"> </w:t>
      </w:r>
      <w:r w:rsidR="00E64785" w:rsidRPr="0048204C">
        <w:rPr>
          <w:lang w:val="en-US"/>
        </w:rPr>
        <w:t>34</w:t>
      </w:r>
      <w:r w:rsidR="0087718B" w:rsidRPr="0048204C">
        <w:rPr>
          <w:lang w:val="en-US"/>
        </w:rPr>
        <w:t>, 2017, Sydney</w:t>
      </w:r>
      <w:r w:rsidR="0089418A" w:rsidRPr="0048204C">
        <w:rPr>
          <w:lang w:val="en-US"/>
        </w:rPr>
        <w:t>.</w:t>
      </w:r>
      <w:r w:rsidR="00E64785" w:rsidRPr="0048204C">
        <w:rPr>
          <w:lang w:val="en-US"/>
        </w:rPr>
        <w:t xml:space="preserve"> </w:t>
      </w:r>
      <w:r w:rsidR="00E64785" w:rsidRPr="0048204C">
        <w:rPr>
          <w:b/>
          <w:bCs/>
          <w:lang w:val="en-US"/>
        </w:rPr>
        <w:t>Proceedings...</w:t>
      </w:r>
      <w:r w:rsidRPr="0048204C">
        <w:rPr>
          <w:lang w:val="en-US"/>
        </w:rPr>
        <w:t xml:space="preserve"> </w:t>
      </w:r>
      <w:r w:rsidR="0089418A" w:rsidRPr="0048204C">
        <w:rPr>
          <w:lang w:val="en-US"/>
        </w:rPr>
        <w:t>Sydney</w:t>
      </w:r>
      <w:r w:rsidR="00BA7F5C" w:rsidRPr="0048204C">
        <w:rPr>
          <w:lang w:val="en-US"/>
        </w:rPr>
        <w:t>:</w:t>
      </w:r>
      <w:r w:rsidRPr="0048204C">
        <w:rPr>
          <w:lang w:val="en-US"/>
        </w:rPr>
        <w:t xml:space="preserve"> </w:t>
      </w:r>
      <w:r w:rsidR="00BA7F5C" w:rsidRPr="0048204C">
        <w:rPr>
          <w:lang w:val="en-US"/>
        </w:rPr>
        <w:t xml:space="preserve">PMLR, </w:t>
      </w:r>
      <w:r w:rsidRPr="0048204C">
        <w:rPr>
          <w:lang w:val="en-US"/>
        </w:rPr>
        <w:t>2017</w:t>
      </w:r>
      <w:r w:rsidR="00AB6A66" w:rsidRPr="0048204C">
        <w:rPr>
          <w:lang w:val="en-US"/>
        </w:rPr>
        <w:t>. p</w:t>
      </w:r>
      <w:r w:rsidRPr="0048204C">
        <w:rPr>
          <w:lang w:val="en-US"/>
        </w:rPr>
        <w:t>.</w:t>
      </w:r>
      <w:r w:rsidR="00AB6A66" w:rsidRPr="0048204C">
        <w:rPr>
          <w:lang w:val="en-US"/>
        </w:rPr>
        <w:t xml:space="preserve"> 1362-1371.</w:t>
      </w:r>
      <w:r w:rsidRPr="0048204C">
        <w:rPr>
          <w:lang w:val="en-US"/>
        </w:rPr>
        <w:t xml:space="preserve"> </w:t>
      </w:r>
    </w:p>
    <w:p w14:paraId="23DBCF4B" w14:textId="0632A45D" w:rsidR="003E0CB6" w:rsidRPr="0048204C" w:rsidRDefault="003E0CB6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HORCHEITER, Sepp; SCHMIDHUBER, Jurgen. Long Short-Term Memory. </w:t>
      </w:r>
      <w:r w:rsidRPr="0048204C">
        <w:rPr>
          <w:b/>
          <w:bCs/>
          <w:lang w:val="en-US"/>
        </w:rPr>
        <w:t>Neural computation</w:t>
      </w:r>
      <w:r w:rsidRPr="0048204C">
        <w:rPr>
          <w:lang w:val="en-US"/>
        </w:rPr>
        <w:t xml:space="preserve">, </w:t>
      </w:r>
      <w:r w:rsidR="00EE7924" w:rsidRPr="0048204C">
        <w:rPr>
          <w:lang w:val="en-US"/>
        </w:rPr>
        <w:t>Cambridge</w:t>
      </w:r>
      <w:r w:rsidRPr="0048204C">
        <w:rPr>
          <w:lang w:val="en-US"/>
        </w:rPr>
        <w:t>, v. 9</w:t>
      </w:r>
      <w:r w:rsidR="00EE7924" w:rsidRPr="0048204C">
        <w:rPr>
          <w:lang w:val="en-US"/>
        </w:rPr>
        <w:t>, n. 8</w:t>
      </w:r>
      <w:r w:rsidRPr="0048204C">
        <w:rPr>
          <w:lang w:val="en-US"/>
        </w:rPr>
        <w:t xml:space="preserve">, p. 1735-1780, </w:t>
      </w:r>
      <w:proofErr w:type="spellStart"/>
      <w:r w:rsidR="00EE7924" w:rsidRPr="0048204C">
        <w:rPr>
          <w:lang w:val="en-US"/>
        </w:rPr>
        <w:t>nov.</w:t>
      </w:r>
      <w:proofErr w:type="spellEnd"/>
      <w:r w:rsidR="00EE7924" w:rsidRPr="0048204C">
        <w:rPr>
          <w:lang w:val="en-US"/>
        </w:rPr>
        <w:t xml:space="preserve"> </w:t>
      </w:r>
      <w:r w:rsidRPr="0048204C">
        <w:rPr>
          <w:lang w:val="en-US"/>
        </w:rPr>
        <w:t xml:space="preserve">1997. </w:t>
      </w:r>
    </w:p>
    <w:p w14:paraId="3D11362E" w14:textId="63CF0B6C" w:rsidR="002E7EA0" w:rsidRPr="0048204C" w:rsidRDefault="002E7EA0" w:rsidP="00BC2E91">
      <w:pPr>
        <w:pStyle w:val="TF-TEXTO"/>
        <w:ind w:firstLine="0"/>
        <w:jc w:val="left"/>
        <w:rPr>
          <w:lang w:val="en-US"/>
        </w:rPr>
      </w:pPr>
      <w:r w:rsidRPr="00386396">
        <w:t xml:space="preserve">LACERDA, Osvaldo Costa. </w:t>
      </w:r>
      <w:r w:rsidRPr="00386396">
        <w:rPr>
          <w:b/>
          <w:bCs/>
        </w:rPr>
        <w:t>Compendio de Teoria Elementar da Música</w:t>
      </w:r>
      <w:r w:rsidRPr="00386396">
        <w:t xml:space="preserve">. </w:t>
      </w:r>
      <w:r w:rsidR="00187CD4" w:rsidRPr="0048204C">
        <w:rPr>
          <w:lang w:val="en-US"/>
        </w:rPr>
        <w:t>São Paulo</w:t>
      </w:r>
      <w:r w:rsidRPr="0048204C">
        <w:rPr>
          <w:lang w:val="en-US"/>
        </w:rPr>
        <w:t xml:space="preserve">: </w:t>
      </w:r>
      <w:proofErr w:type="spellStart"/>
      <w:r w:rsidRPr="0048204C">
        <w:rPr>
          <w:lang w:val="en-US"/>
        </w:rPr>
        <w:t>Ricordi</w:t>
      </w:r>
      <w:proofErr w:type="spellEnd"/>
      <w:r w:rsidRPr="0048204C">
        <w:rPr>
          <w:lang w:val="en-US"/>
        </w:rPr>
        <w:t xml:space="preserve">, 1966. </w:t>
      </w:r>
    </w:p>
    <w:p w14:paraId="3F4CBD23" w14:textId="55F83971" w:rsidR="00BC2E91" w:rsidRPr="0048204C" w:rsidRDefault="00131ABB" w:rsidP="00BC2E91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MIRANDA, Eduardo Reck. </w:t>
      </w:r>
      <w:r w:rsidRPr="0048204C">
        <w:rPr>
          <w:b/>
          <w:bCs/>
          <w:lang w:val="en-US"/>
        </w:rPr>
        <w:t>Composing Music with Computers</w:t>
      </w:r>
      <w:r w:rsidRPr="0048204C">
        <w:rPr>
          <w:lang w:val="en-US"/>
        </w:rPr>
        <w:t>. Burlington: Focal Press, 2001.</w:t>
      </w:r>
    </w:p>
    <w:p w14:paraId="2233109A" w14:textId="785F0264" w:rsidR="007021DE" w:rsidRPr="00386396" w:rsidRDefault="007021DE" w:rsidP="003C32F8">
      <w:pPr>
        <w:pStyle w:val="TF-TEXTO"/>
        <w:ind w:firstLine="0"/>
        <w:jc w:val="left"/>
      </w:pPr>
      <w:r w:rsidRPr="00386396">
        <w:lastRenderedPageBreak/>
        <w:t xml:space="preserve">NOBRE, Jorge. </w:t>
      </w:r>
      <w:r w:rsidRPr="006A7DEA">
        <w:rPr>
          <w:b/>
          <w:bCs/>
        </w:rPr>
        <w:t>Projeto Fortalecimento Musical</w:t>
      </w:r>
      <w:r w:rsidRPr="00386396">
        <w:t>. [</w:t>
      </w:r>
      <w:proofErr w:type="spellStart"/>
      <w:r w:rsidRPr="00386396">
        <w:t>S.l</w:t>
      </w:r>
      <w:proofErr w:type="spellEnd"/>
      <w:r w:rsidRPr="00386396">
        <w:t xml:space="preserve">.], 2008. Disponível em: </w:t>
      </w:r>
      <w:r w:rsidR="00701083" w:rsidRPr="00386396">
        <w:t>http://www2.secult.ce.gov.br/Recursos/PublicWebBanco/Partituraacervo/Apt000002.pdf</w:t>
      </w:r>
      <w:r w:rsidRPr="00386396">
        <w:t xml:space="preserve">. Acesso em: 22 nov. 2020. </w:t>
      </w:r>
    </w:p>
    <w:p w14:paraId="5E9CFF17" w14:textId="3013C2DF" w:rsidR="003C32F8" w:rsidRPr="0048204C" w:rsidRDefault="00C22A46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>PEARCE</w:t>
      </w:r>
      <w:r w:rsidR="00055805" w:rsidRPr="0048204C">
        <w:rPr>
          <w:lang w:val="en-US"/>
        </w:rPr>
        <w:t>, Marcus</w:t>
      </w:r>
      <w:r w:rsidRPr="0048204C">
        <w:rPr>
          <w:lang w:val="en-US"/>
        </w:rPr>
        <w:t xml:space="preserve">; WIGGINS, </w:t>
      </w:r>
      <w:r w:rsidR="0054545E" w:rsidRPr="0048204C">
        <w:rPr>
          <w:lang w:val="en-US"/>
        </w:rPr>
        <w:t xml:space="preserve">Geraint </w:t>
      </w:r>
      <w:r w:rsidR="00312149" w:rsidRPr="0048204C">
        <w:rPr>
          <w:lang w:val="en-US"/>
        </w:rPr>
        <w:t>A.</w:t>
      </w:r>
      <w:r w:rsidR="0054545E" w:rsidRPr="0048204C">
        <w:rPr>
          <w:lang w:val="en-US"/>
        </w:rPr>
        <w:t xml:space="preserve"> Aspects of a Cognitive Theory of Creativity in Musical Composition</w:t>
      </w:r>
      <w:r w:rsidR="00AC2AAF" w:rsidRPr="0048204C">
        <w:rPr>
          <w:lang w:val="en-US"/>
        </w:rPr>
        <w:t xml:space="preserve">. In: </w:t>
      </w:r>
      <w:r w:rsidR="00BA7F5C" w:rsidRPr="0048204C">
        <w:rPr>
          <w:lang w:val="en-US"/>
        </w:rPr>
        <w:t>ECAI02 WORKSHOP ON CREATIVE SYSTEMS</w:t>
      </w:r>
      <w:r w:rsidR="0087718B" w:rsidRPr="0048204C">
        <w:rPr>
          <w:lang w:val="en-US"/>
        </w:rPr>
        <w:t xml:space="preserve">, </w:t>
      </w:r>
      <w:r w:rsidR="00E45FC4" w:rsidRPr="0048204C">
        <w:rPr>
          <w:lang w:val="en-US"/>
        </w:rPr>
        <w:t xml:space="preserve">2, </w:t>
      </w:r>
      <w:r w:rsidR="0087718B" w:rsidRPr="0048204C">
        <w:rPr>
          <w:lang w:val="en-US"/>
        </w:rPr>
        <w:t xml:space="preserve">2002, Lyon. </w:t>
      </w:r>
      <w:r w:rsidR="0087718B" w:rsidRPr="0048204C">
        <w:rPr>
          <w:b/>
          <w:bCs/>
          <w:lang w:val="en-US"/>
        </w:rPr>
        <w:t>Proceedings...</w:t>
      </w:r>
      <w:r w:rsidR="00AC2AAF" w:rsidRPr="0048204C">
        <w:rPr>
          <w:lang w:val="en-US"/>
        </w:rPr>
        <w:t xml:space="preserve"> Lyon</w:t>
      </w:r>
      <w:r w:rsidR="00E45FC4" w:rsidRPr="0048204C">
        <w:rPr>
          <w:lang w:val="en-US"/>
        </w:rPr>
        <w:t>: University Claude Bernard</w:t>
      </w:r>
      <w:r w:rsidR="00AC2AAF" w:rsidRPr="0048204C">
        <w:rPr>
          <w:lang w:val="en-US"/>
        </w:rPr>
        <w:t>. 2002</w:t>
      </w:r>
      <w:r w:rsidR="00187CD4" w:rsidRPr="0048204C">
        <w:rPr>
          <w:lang w:val="en-US"/>
        </w:rPr>
        <w:t>. p</w:t>
      </w:r>
      <w:r w:rsidR="00312149" w:rsidRPr="0048204C">
        <w:rPr>
          <w:lang w:val="en-US"/>
        </w:rPr>
        <w:t>.</w:t>
      </w:r>
      <w:r w:rsidR="00187CD4" w:rsidRPr="0048204C">
        <w:rPr>
          <w:lang w:val="en-US"/>
        </w:rPr>
        <w:t xml:space="preserve"> 17-24.</w:t>
      </w:r>
    </w:p>
    <w:p w14:paraId="326A14EB" w14:textId="22283551" w:rsidR="00EE32AF" w:rsidRPr="0048204C" w:rsidRDefault="00EE32AF" w:rsidP="003C32F8">
      <w:pPr>
        <w:pStyle w:val="TF-TEXTO"/>
        <w:ind w:firstLine="0"/>
        <w:jc w:val="left"/>
        <w:rPr>
          <w:lang w:val="en-US"/>
        </w:rPr>
      </w:pPr>
      <w:r w:rsidRPr="0048204C">
        <w:rPr>
          <w:lang w:val="en-US"/>
        </w:rPr>
        <w:t xml:space="preserve">PROCOPIO, Joe. </w:t>
      </w:r>
      <w:r w:rsidRPr="0048204C">
        <w:rPr>
          <w:b/>
          <w:bCs/>
          <w:lang w:val="en-US"/>
        </w:rPr>
        <w:t>Basic Music Theory.</w:t>
      </w:r>
      <w:r w:rsidRPr="0048204C">
        <w:rPr>
          <w:lang w:val="en-US"/>
        </w:rPr>
        <w:t xml:space="preserve"> New Jersey: </w:t>
      </w:r>
      <w:proofErr w:type="spellStart"/>
      <w:r w:rsidRPr="0048204C">
        <w:rPr>
          <w:lang w:val="en-US"/>
        </w:rPr>
        <w:t>Bookbaby</w:t>
      </w:r>
      <w:proofErr w:type="spellEnd"/>
      <w:r w:rsidRPr="0048204C">
        <w:rPr>
          <w:lang w:val="en-US"/>
        </w:rPr>
        <w:t>, 2016.</w:t>
      </w:r>
    </w:p>
    <w:p w14:paraId="0FF635D9" w14:textId="4817E434" w:rsidR="00C22A46" w:rsidRPr="00386396" w:rsidRDefault="003C32F8" w:rsidP="00167717">
      <w:pPr>
        <w:pStyle w:val="TF-TEXTO"/>
        <w:ind w:firstLine="0"/>
        <w:jc w:val="left"/>
      </w:pPr>
      <w:r w:rsidRPr="0048204C">
        <w:rPr>
          <w:lang w:val="en-US"/>
        </w:rPr>
        <w:t xml:space="preserve">SÁ JÚNIOR, Joel Alexandre </w:t>
      </w:r>
      <w:r w:rsidR="00BA7F5C" w:rsidRPr="0048204C">
        <w:rPr>
          <w:i/>
          <w:iCs/>
          <w:lang w:val="en-US"/>
        </w:rPr>
        <w:t>et al</w:t>
      </w:r>
      <w:r w:rsidRPr="0048204C">
        <w:rPr>
          <w:lang w:val="en-US"/>
        </w:rPr>
        <w:t xml:space="preserve">. </w:t>
      </w:r>
      <w:r w:rsidRPr="00386396">
        <w:t xml:space="preserve">Geração de música com aprendizado de máquina. </w:t>
      </w:r>
      <w:proofErr w:type="spellStart"/>
      <w:r w:rsidR="00E32235" w:rsidRPr="00386396">
        <w:rPr>
          <w:b/>
          <w:bCs/>
        </w:rPr>
        <w:t>Colloquium</w:t>
      </w:r>
      <w:proofErr w:type="spellEnd"/>
      <w:r w:rsidR="00E32235" w:rsidRPr="00386396">
        <w:rPr>
          <w:b/>
          <w:bCs/>
        </w:rPr>
        <w:t xml:space="preserve"> </w:t>
      </w:r>
      <w:proofErr w:type="spellStart"/>
      <w:r w:rsidR="00E32235" w:rsidRPr="00386396">
        <w:rPr>
          <w:b/>
          <w:bCs/>
        </w:rPr>
        <w:t>Exactarum</w:t>
      </w:r>
      <w:proofErr w:type="spellEnd"/>
      <w:r w:rsidRPr="00386396">
        <w:t>,</w:t>
      </w:r>
      <w:r w:rsidR="00E32235" w:rsidRPr="00386396">
        <w:t xml:space="preserve"> </w:t>
      </w:r>
      <w:r w:rsidR="00DC4B3A">
        <w:t>Presidente Prudente</w:t>
      </w:r>
      <w:r w:rsidR="00E32235" w:rsidRPr="00386396">
        <w:t>,</w:t>
      </w:r>
      <w:r w:rsidRPr="00386396">
        <w:t xml:space="preserve"> v. 11, </w:t>
      </w:r>
      <w:r w:rsidR="003575D3">
        <w:t xml:space="preserve">n.2, </w:t>
      </w:r>
      <w:r w:rsidRPr="00386396">
        <w:t xml:space="preserve">p. 56-65, </w:t>
      </w:r>
      <w:r w:rsidR="00DC4B3A">
        <w:t xml:space="preserve">jul. </w:t>
      </w:r>
      <w:r w:rsidRPr="00386396">
        <w:t>2019.</w:t>
      </w:r>
    </w:p>
    <w:p w14:paraId="7A9B11DE" w14:textId="6FD90581" w:rsidR="00C15298" w:rsidRPr="00386396" w:rsidRDefault="00C15298" w:rsidP="00167717">
      <w:pPr>
        <w:pStyle w:val="TF-TEXTO"/>
        <w:ind w:firstLine="0"/>
        <w:jc w:val="left"/>
      </w:pPr>
      <w:r w:rsidRPr="00386396">
        <w:t xml:space="preserve">SALAZAR, Andrés Eduardo Coca. </w:t>
      </w:r>
      <w:r w:rsidRPr="00386396">
        <w:rPr>
          <w:b/>
          <w:bCs/>
        </w:rPr>
        <w:t>Mineração de estruturas musicais e composição automática utilizando redes complexas</w:t>
      </w:r>
      <w:r w:rsidRPr="00386396">
        <w:t>. 201</w:t>
      </w:r>
      <w:r w:rsidR="001F6E05">
        <w:t>5</w:t>
      </w:r>
      <w:r w:rsidRPr="00386396">
        <w:t>.</w:t>
      </w:r>
      <w:r w:rsidR="000A6D5C">
        <w:t xml:space="preserve"> 197 f.</w:t>
      </w:r>
      <w:r w:rsidRPr="00386396">
        <w:t xml:space="preserve"> Tese (Doutorado em Ciências de Computação e Matemática Computacional) - Instituto de Ciências Matemáticas e de Computação, Universidade de São Paulo, São Carlos.</w:t>
      </w:r>
    </w:p>
    <w:p w14:paraId="70CFA1CE" w14:textId="70C1A63B" w:rsidR="00CA655F" w:rsidRPr="00386396" w:rsidRDefault="00CA655F" w:rsidP="00167717">
      <w:pPr>
        <w:pStyle w:val="TF-TEXTO"/>
        <w:ind w:firstLine="0"/>
        <w:jc w:val="left"/>
      </w:pPr>
      <w:r w:rsidRPr="00386396">
        <w:t xml:space="preserve">SANTANA, Luciana </w:t>
      </w:r>
      <w:proofErr w:type="spellStart"/>
      <w:r w:rsidRPr="00386396">
        <w:t>Maiara</w:t>
      </w:r>
      <w:proofErr w:type="spellEnd"/>
      <w:r w:rsidRPr="00386396">
        <w:t xml:space="preserve"> Queiroz de. </w:t>
      </w:r>
      <w:r w:rsidRPr="00386396">
        <w:rPr>
          <w:b/>
          <w:bCs/>
        </w:rPr>
        <w:t>Aplicação de redes neurais recorrentes no reconhecimento automático da fala em ambientes com ruídos</w:t>
      </w:r>
      <w:r w:rsidRPr="00386396">
        <w:t>. 2017. 68 f. Dissertação (Mestrado em Ciência da Computação) - Universidade Federal de Sergipe, São Cristóvão.</w:t>
      </w:r>
    </w:p>
    <w:p w14:paraId="3B26C9C3" w14:textId="6FEBB1CF" w:rsidR="00D078BF" w:rsidRDefault="0036059B" w:rsidP="006F0E1B">
      <w:pPr>
        <w:pStyle w:val="TF-TEXTO"/>
        <w:ind w:firstLine="0"/>
        <w:jc w:val="left"/>
      </w:pPr>
      <w:r w:rsidRPr="0048204C">
        <w:rPr>
          <w:lang w:val="en-US"/>
        </w:rPr>
        <w:t xml:space="preserve">SCHOENBERG, Arnold. </w:t>
      </w:r>
      <w:r w:rsidRPr="0048204C">
        <w:rPr>
          <w:b/>
          <w:bCs/>
          <w:lang w:val="en-US"/>
        </w:rPr>
        <w:t>Fundamentals of Musical Composition</w:t>
      </w:r>
      <w:r w:rsidRPr="0048204C">
        <w:rPr>
          <w:lang w:val="en-US"/>
        </w:rPr>
        <w:t xml:space="preserve">. </w:t>
      </w:r>
      <w:r w:rsidRPr="00386396">
        <w:t>Londres: Faber &amp; Faber, 1999.</w:t>
      </w:r>
    </w:p>
    <w:p w14:paraId="41C94D55" w14:textId="77777777" w:rsidR="00D078BF" w:rsidRDefault="00D078BF" w:rsidP="00D078BF">
      <w:pPr>
        <w:pStyle w:val="TF-TEXTO"/>
        <w:ind w:firstLine="0"/>
        <w:jc w:val="center"/>
      </w:pPr>
    </w:p>
    <w:p w14:paraId="4EF7B955" w14:textId="5A170FE3" w:rsidR="00F83A19" w:rsidRDefault="00F83A19" w:rsidP="00D078BF">
      <w:pPr>
        <w:pStyle w:val="TF-TEXTO"/>
        <w:ind w:firstLine="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A4258B2" w14:textId="77777777" w:rsidR="00E31390" w:rsidRDefault="00E31390" w:rsidP="00E31390">
      <w:pPr>
        <w:pStyle w:val="TF-TEXTOQUADRO"/>
      </w:pPr>
    </w:p>
    <w:p w14:paraId="12B33851" w14:textId="4E518087" w:rsidR="00E31390" w:rsidRDefault="00E31390">
      <w:pPr>
        <w:keepNext w:val="0"/>
        <w:keepLines w:val="0"/>
        <w:rPr>
          <w:sz w:val="20"/>
          <w:szCs w:val="20"/>
        </w:rPr>
      </w:pPr>
      <w:r>
        <w:br w:type="page"/>
      </w:r>
    </w:p>
    <w:p w14:paraId="7D26D362" w14:textId="3839C230" w:rsidR="005F3438" w:rsidRPr="00320BFA" w:rsidRDefault="005F3438" w:rsidP="00FC0BB3">
      <w:pPr>
        <w:keepNext w:val="0"/>
        <w:keepLines w:val="0"/>
        <w:jc w:val="center"/>
      </w:pPr>
      <w:proofErr w:type="gramStart"/>
      <w:r w:rsidRPr="00320BFA">
        <w:lastRenderedPageBreak/>
        <w:t>FORMULÁRIO  DE</w:t>
      </w:r>
      <w:proofErr w:type="gramEnd"/>
      <w:r w:rsidRPr="00320BFA">
        <w:t xml:space="preserve">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55884605" w14:textId="2E62F884" w:rsidR="005F3438" w:rsidRPr="00320BFA" w:rsidRDefault="005F3438" w:rsidP="005F3438">
      <w:pPr>
        <w:pStyle w:val="TF-xAvalLINHA"/>
      </w:pPr>
      <w:r w:rsidRPr="00320BFA">
        <w:t>Acadêmico(a):</w:t>
      </w:r>
      <w:r w:rsidR="00253EC8">
        <w:t xml:space="preserve"> Gabriel Ariel </w:t>
      </w:r>
      <w:proofErr w:type="spellStart"/>
      <w:r w:rsidR="00253EC8">
        <w:t>Degenhardt</w:t>
      </w:r>
      <w:proofErr w:type="spellEnd"/>
      <w:r w:rsidRPr="00320BFA">
        <w:tab/>
      </w:r>
    </w:p>
    <w:p w14:paraId="67F30B8D" w14:textId="07FF76DA" w:rsidR="005F3438" w:rsidRPr="00320BFA" w:rsidRDefault="005F3438" w:rsidP="005F3438">
      <w:pPr>
        <w:pStyle w:val="TF-xAvalLINHA"/>
      </w:pPr>
      <w:r w:rsidRPr="00320BFA">
        <w:t>Avaliador(a):</w:t>
      </w:r>
      <w:r w:rsidRPr="00320BFA">
        <w:tab/>
      </w:r>
      <w:r w:rsidR="00253EC8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5F3438" w:rsidRPr="00320BFA" w14:paraId="12356C91" w14:textId="77777777" w:rsidTr="0023168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0F02FA" w14:textId="77777777" w:rsidR="005F3438" w:rsidRPr="00320BFA" w:rsidRDefault="005F3438" w:rsidP="0023168E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F21A18" w14:textId="77777777" w:rsidR="005F3438" w:rsidRPr="00320BFA" w:rsidRDefault="005F3438" w:rsidP="002316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6DFEC81" w14:textId="77777777" w:rsidR="005F3438" w:rsidRPr="00320BFA" w:rsidRDefault="005F3438" w:rsidP="002316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780C5EA" w14:textId="77777777" w:rsidR="005F3438" w:rsidRPr="00320BFA" w:rsidRDefault="005F3438" w:rsidP="0023168E">
            <w:pPr>
              <w:pStyle w:val="TF-xAvalITEMTABELA"/>
            </w:pPr>
            <w:r w:rsidRPr="00320BFA">
              <w:t>não atende</w:t>
            </w:r>
          </w:p>
        </w:tc>
      </w:tr>
      <w:tr w:rsidR="005F3438" w:rsidRPr="00320BFA" w14:paraId="369340A3" w14:textId="77777777" w:rsidTr="0023168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929FE3" w14:textId="77777777" w:rsidR="005F3438" w:rsidRPr="0000224C" w:rsidRDefault="005F3438" w:rsidP="0023168E">
            <w:pPr>
              <w:pStyle w:val="TF-xAvalITEMTABELA"/>
            </w:pPr>
            <w:r w:rsidRPr="00E819ED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D8E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905457A" w14:textId="77777777" w:rsidR="005F3438" w:rsidRPr="00320BFA" w:rsidRDefault="005F3438" w:rsidP="0023168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1A94" w14:textId="27BB7751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A7FD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05115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0047059C" w14:textId="77777777" w:rsidTr="0023168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374EC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550E" w14:textId="77777777" w:rsidR="005F3438" w:rsidRPr="00320BFA" w:rsidRDefault="005F3438" w:rsidP="0023168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D354" w14:textId="7F1A891C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FDCD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09BD4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2EB2ECD8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AEF33C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C2A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663578B" w14:textId="77777777" w:rsidR="005F3438" w:rsidRPr="00320BFA" w:rsidRDefault="005F3438" w:rsidP="0023168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32A2" w14:textId="6C17C85B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4119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74A87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12750F7E" w14:textId="77777777" w:rsidTr="0023168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34DF1B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D0F9" w14:textId="77777777" w:rsidR="005F3438" w:rsidRPr="00320BFA" w:rsidRDefault="005F3438" w:rsidP="0023168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2D7" w14:textId="5DA1BC8F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FC3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D76D8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1F5AEB09" w14:textId="77777777" w:rsidTr="0023168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E01224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BFDA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6E0E0B2" w14:textId="77777777" w:rsidR="005F3438" w:rsidRPr="00320BFA" w:rsidRDefault="005F3438" w:rsidP="0023168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BF9D" w14:textId="7168F98C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D7A7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D17E7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6CE507C6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F7843E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45C6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2166B29" w14:textId="77777777" w:rsidR="005F3438" w:rsidRPr="00320BFA" w:rsidRDefault="005F3438" w:rsidP="0023168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E082" w14:textId="25DD29B5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A22F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8BF70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423FC710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6819D6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F798" w14:textId="77777777" w:rsidR="005F3438" w:rsidRPr="00320BFA" w:rsidRDefault="005F3438" w:rsidP="0023168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3552" w14:textId="0B2EB67E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5FFC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F0E2D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3F6E1E15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48E2D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1443" w14:textId="77777777" w:rsidR="005F3438" w:rsidRPr="00320BFA" w:rsidRDefault="005F3438" w:rsidP="002316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25DA" w14:textId="707B0C62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2264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A3C74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3568BD5C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84F3DA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E56F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0AEDBB41" w14:textId="77777777" w:rsidR="005F3438" w:rsidRPr="00320BFA" w:rsidRDefault="005F3438" w:rsidP="0023168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5D9D" w14:textId="62CAFDCE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84B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3538A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32C71012" w14:textId="77777777" w:rsidTr="0023168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353F4D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2E63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6625566" w14:textId="77777777" w:rsidR="005F3438" w:rsidRPr="00320BFA" w:rsidRDefault="005F3438" w:rsidP="002316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DDD6" w14:textId="2CA8A8AF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FB90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38C39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7B4DBBD1" w14:textId="77777777" w:rsidTr="0023168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C04035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F788" w14:textId="77777777" w:rsidR="005F3438" w:rsidRPr="00320BFA" w:rsidRDefault="005F3438" w:rsidP="0023168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2B24" w14:textId="667FE1E5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0554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F14E18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54F0A473" w14:textId="77777777" w:rsidTr="0023168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2B3D9B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6BD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4919BFF" w14:textId="77777777" w:rsidR="005F3438" w:rsidRPr="00320BFA" w:rsidRDefault="005F3438" w:rsidP="0023168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6F95" w14:textId="18340E1C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A131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2F843B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5915CA62" w14:textId="77777777" w:rsidTr="0023168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1A187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FE720A" w14:textId="77777777" w:rsidR="005F3438" w:rsidRPr="00320BFA" w:rsidRDefault="005F3438" w:rsidP="0023168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69B3BC" w14:textId="45F151DD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2125C9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B37ED7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0F494F2E" w14:textId="77777777" w:rsidTr="0023168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01E7FF" w14:textId="77777777" w:rsidR="005F3438" w:rsidRPr="0000224C" w:rsidRDefault="005F3438" w:rsidP="0023168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E5AC" w14:textId="77777777" w:rsidR="005F3438" w:rsidRPr="00320BFA" w:rsidRDefault="005F3438" w:rsidP="005F343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23D0CEA1" w14:textId="77777777" w:rsidR="005F3438" w:rsidRPr="00320BFA" w:rsidRDefault="005F3438" w:rsidP="002316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37B" w14:textId="5B564629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9FA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77E2ED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5F3438" w:rsidRPr="00320BFA" w14:paraId="5F0A6AA8" w14:textId="77777777" w:rsidTr="0023168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6F4A37" w14:textId="77777777" w:rsidR="005F3438" w:rsidRPr="00320BFA" w:rsidRDefault="005F3438" w:rsidP="002316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7EE3CA" w14:textId="77777777" w:rsidR="005F3438" w:rsidRPr="00320BFA" w:rsidRDefault="005F3438" w:rsidP="002316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F5A4FC" w14:textId="17C75339" w:rsidR="005F3438" w:rsidRPr="00320BFA" w:rsidRDefault="005631E7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C720E8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461117" w14:textId="77777777" w:rsidR="005F3438" w:rsidRPr="00320BFA" w:rsidRDefault="005F3438" w:rsidP="0023168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2DAA9DED" w14:textId="77777777" w:rsidR="005F3438" w:rsidRDefault="005F3438" w:rsidP="005F3438">
      <w:pPr>
        <w:pStyle w:val="TF-xAvalTTULO"/>
      </w:pPr>
    </w:p>
    <w:p w14:paraId="05796059" w14:textId="77777777" w:rsidR="005F3438" w:rsidRDefault="005F3438" w:rsidP="005F3438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1C71E23E" w14:textId="77777777" w:rsidR="005F3438" w:rsidRPr="003F5F25" w:rsidRDefault="005F3438" w:rsidP="005F3438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F3438" w:rsidRPr="0000224C" w14:paraId="1A51816E" w14:textId="77777777" w:rsidTr="002316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80128EF" w14:textId="77777777" w:rsidR="005F3438" w:rsidRPr="0000224C" w:rsidRDefault="005F3438" w:rsidP="002316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F8C2C72" w14:textId="77777777" w:rsidR="005F3438" w:rsidRPr="0000224C" w:rsidRDefault="005F3438" w:rsidP="002316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F91E029" w14:textId="77777777" w:rsidR="005F3438" w:rsidRPr="0000224C" w:rsidRDefault="005F3438" w:rsidP="002316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F3438" w:rsidRPr="0000224C" w14:paraId="32DE6E6F" w14:textId="77777777" w:rsidTr="002316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3DF083E" w14:textId="77777777" w:rsidR="005F3438" w:rsidRPr="0000224C" w:rsidRDefault="005F3438" w:rsidP="002316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E4BFD9A" w14:textId="3AA91AD7" w:rsidR="005F3438" w:rsidRPr="0000224C" w:rsidRDefault="005F3438" w:rsidP="002316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FC0BB3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44CD6F0" w14:textId="77777777" w:rsidR="005F3438" w:rsidRPr="0000224C" w:rsidRDefault="005F3438" w:rsidP="002316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A3F6979" w14:textId="77777777" w:rsidR="005F3438" w:rsidRDefault="005F3438" w:rsidP="005F3438">
      <w:pPr>
        <w:pStyle w:val="TF-xAvalLINHA"/>
        <w:tabs>
          <w:tab w:val="left" w:leader="underscore" w:pos="6237"/>
        </w:tabs>
      </w:pPr>
    </w:p>
    <w:p w14:paraId="3E1F1C9D" w14:textId="4F33E2C3" w:rsidR="0000224C" w:rsidRDefault="005F3438" w:rsidP="007D1925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FC0BB3">
        <w:t>07/12/2020</w:t>
      </w:r>
      <w:r>
        <w:tab/>
      </w:r>
    </w:p>
    <w:sectPr w:rsidR="0000224C" w:rsidSect="00EC2D7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ndreza Sartori" w:date="2020-12-07T14:04:00Z" w:initials="AS">
    <w:p w14:paraId="19EB5F21" w14:textId="6136BB26" w:rsidR="00DB0C46" w:rsidRDefault="00DB0C46">
      <w:pPr>
        <w:pStyle w:val="Textodecomentrio"/>
      </w:pPr>
      <w:r>
        <w:rPr>
          <w:rStyle w:val="Refdecomentrio"/>
        </w:rPr>
        <w:annotationRef/>
      </w:r>
      <w:r w:rsidR="00DA6649">
        <w:t xml:space="preserve">Deve-se evitar iniciar a frase com </w:t>
      </w:r>
      <w:r w:rsidR="001B0B82">
        <w:t>gerúndio. G</w:t>
      </w:r>
      <w:r w:rsidR="00DA6649" w:rsidRPr="00DA6649">
        <w:t>erúndio complementa alguma ideia.</w:t>
      </w:r>
    </w:p>
  </w:comment>
  <w:comment w:id="13" w:author="Andreza Sartori" w:date="2020-12-07T14:23:00Z" w:initials="AS">
    <w:p w14:paraId="7AC69399" w14:textId="328323E8" w:rsidR="007B1C54" w:rsidRDefault="007B1C54">
      <w:pPr>
        <w:pStyle w:val="Textodecomentrio"/>
      </w:pPr>
      <w:r>
        <w:rPr>
          <w:rStyle w:val="Refdecomentrio"/>
        </w:rPr>
        <w:annotationRef/>
      </w:r>
      <w:r w:rsidR="008528F5">
        <w:t xml:space="preserve">Qual a </w:t>
      </w:r>
      <w:r>
        <w:t>Fonte desta afirmação</w:t>
      </w:r>
      <w:r w:rsidR="008528F5">
        <w:t>?</w:t>
      </w:r>
    </w:p>
  </w:comment>
  <w:comment w:id="37" w:author="Andreza Sartori" w:date="2020-12-07T14:33:00Z" w:initials="AS">
    <w:p w14:paraId="36D47765" w14:textId="0347F56A" w:rsidR="00476D70" w:rsidRDefault="00476D70">
      <w:pPr>
        <w:pStyle w:val="Textodecomentrio"/>
      </w:pPr>
      <w:r>
        <w:rPr>
          <w:rStyle w:val="Refdecomentrio"/>
        </w:rPr>
        <w:annotationRef/>
      </w:r>
      <w:r w:rsidR="00F673C4">
        <w:t>Colocar estilo da legenda. Faça isso em todas as figuras.</w:t>
      </w:r>
    </w:p>
  </w:comment>
  <w:comment w:id="46" w:author="Andreza Sartori" w:date="2020-12-07T15:16:00Z" w:initials="AS">
    <w:p w14:paraId="4A6EF096" w14:textId="3E9BDFAF" w:rsidR="00996EAA" w:rsidRDefault="00996EAA">
      <w:pPr>
        <w:pStyle w:val="Textodecomentrio"/>
      </w:pPr>
      <w:r>
        <w:rPr>
          <w:rStyle w:val="Refdecomentrio"/>
        </w:rPr>
        <w:annotationRef/>
      </w:r>
      <w:r>
        <w:t>Frase confusa e muito longa. Rever.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EB5F21" w15:done="0"/>
  <w15:commentEx w15:paraId="7AC69399" w15:done="0"/>
  <w15:commentEx w15:paraId="36D47765" w15:done="0"/>
  <w15:commentEx w15:paraId="4A6EF0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8B4D2" w16cex:dateUtc="2020-12-07T17:04:00Z"/>
  <w16cex:commentExtensible w16cex:durableId="2378B976" w16cex:dateUtc="2020-12-07T17:23:00Z"/>
  <w16cex:commentExtensible w16cex:durableId="2378BBA4" w16cex:dateUtc="2020-12-07T17:33:00Z"/>
  <w16cex:commentExtensible w16cex:durableId="2378C5DF" w16cex:dateUtc="2020-12-07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EB5F21" w16cid:durableId="2378B4D2"/>
  <w16cid:commentId w16cid:paraId="7AC69399" w16cid:durableId="2378B976"/>
  <w16cid:commentId w16cid:paraId="36D47765" w16cid:durableId="2378BBA4"/>
  <w16cid:commentId w16cid:paraId="4A6EF096" w16cid:durableId="2378C5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CD05" w14:textId="77777777" w:rsidR="002E48ED" w:rsidRDefault="002E48ED">
      <w:r>
        <w:separator/>
      </w:r>
    </w:p>
  </w:endnote>
  <w:endnote w:type="continuationSeparator" w:id="0">
    <w:p w14:paraId="3446F7B1" w14:textId="77777777" w:rsidR="002E48ED" w:rsidRDefault="002E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4C7E" w14:textId="77777777" w:rsidR="00997EC9" w:rsidRDefault="00997E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2603790B" w:rsidR="006F0E1B" w:rsidRPr="00997EC9" w:rsidRDefault="006F0E1B" w:rsidP="00997E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AD21" w14:textId="77777777" w:rsidR="00997EC9" w:rsidRDefault="00997E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CD632" w14:textId="77777777" w:rsidR="002E48ED" w:rsidRDefault="002E48ED">
      <w:r>
        <w:separator/>
      </w:r>
    </w:p>
  </w:footnote>
  <w:footnote w:type="continuationSeparator" w:id="0">
    <w:p w14:paraId="3C86821F" w14:textId="77777777" w:rsidR="002E48ED" w:rsidRDefault="002E48ED">
      <w:r>
        <w:continuationSeparator/>
      </w:r>
    </w:p>
  </w:footnote>
  <w:footnote w:id="1">
    <w:p w14:paraId="1F3A0EF2" w14:textId="41199E94" w:rsidR="006F0E1B" w:rsidRDefault="006F0E1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91D81">
        <w:rPr>
          <w:sz w:val="18"/>
          <w:szCs w:val="18"/>
        </w:rPr>
        <w:t xml:space="preserve">MIDI é um padrão utilizado para a comunicação entre instrumentos musicais e equipamentos eletrônicos, como por exemplo, teclado e computadores. Uma partitura MIDI contém instruções que determinam os instrumentos, notas e timbres. Para tanto, cada é nota atribuída a um valor </w:t>
      </w:r>
      <w:r w:rsidRPr="00EA1044">
        <w:rPr>
          <w:sz w:val="18"/>
          <w:szCs w:val="18"/>
        </w:rPr>
        <w:t>MIDI (CORRÊA, 2008, p. 20)</w:t>
      </w:r>
      <w:r>
        <w:rPr>
          <w:sz w:val="18"/>
          <w:szCs w:val="18"/>
        </w:rPr>
        <w:t>.</w:t>
      </w:r>
    </w:p>
  </w:footnote>
  <w:footnote w:id="2">
    <w:p w14:paraId="3E53F9F0" w14:textId="72E871A4" w:rsidR="006F0E1B" w:rsidRPr="001F6E05" w:rsidRDefault="006F0E1B">
      <w:pPr>
        <w:pStyle w:val="Textodenotaderodap"/>
        <w:rPr>
          <w:sz w:val="18"/>
          <w:szCs w:val="18"/>
        </w:rPr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durações: mensura a similaridade da frequência de ocorrência das durações que compõem a música (SALAZAR, 2015, p. 49)</w:t>
      </w:r>
    </w:p>
  </w:footnote>
  <w:footnote w:id="3">
    <w:p w14:paraId="51880448" w14:textId="12486B1A" w:rsidR="006F0E1B" w:rsidRDefault="006F0E1B">
      <w:pPr>
        <w:pStyle w:val="Textodenotaderodap"/>
      </w:pPr>
      <w:r w:rsidRPr="001F6E05">
        <w:rPr>
          <w:rStyle w:val="Refdenotaderodap"/>
          <w:sz w:val="18"/>
          <w:szCs w:val="18"/>
        </w:rPr>
        <w:footnoteRef/>
      </w:r>
      <w:r w:rsidRPr="001F6E05">
        <w:rPr>
          <w:sz w:val="18"/>
          <w:szCs w:val="18"/>
        </w:rPr>
        <w:t xml:space="preserve"> Distribuição de </w:t>
      </w:r>
      <w:r w:rsidRPr="001F6E05">
        <w:rPr>
          <w:i/>
          <w:iCs/>
          <w:sz w:val="18"/>
          <w:szCs w:val="18"/>
        </w:rPr>
        <w:t>pitch class</w:t>
      </w:r>
      <w:r w:rsidRPr="001F6E05">
        <w:rPr>
          <w:sz w:val="18"/>
          <w:szCs w:val="18"/>
        </w:rPr>
        <w:t xml:space="preserve">: </w:t>
      </w:r>
      <w:r>
        <w:rPr>
          <w:sz w:val="18"/>
          <w:szCs w:val="18"/>
        </w:rPr>
        <w:t>m</w:t>
      </w:r>
      <w:r w:rsidRPr="001F6E05">
        <w:rPr>
          <w:sz w:val="18"/>
          <w:szCs w:val="18"/>
        </w:rPr>
        <w:t xml:space="preserve">ensura a similaridade entre as notas que </w:t>
      </w:r>
      <w:r>
        <w:rPr>
          <w:sz w:val="18"/>
          <w:szCs w:val="18"/>
        </w:rPr>
        <w:t>compõem</w:t>
      </w:r>
      <w:r w:rsidRPr="001F6E05">
        <w:rPr>
          <w:sz w:val="18"/>
          <w:szCs w:val="18"/>
        </w:rPr>
        <w:t xml:space="preserve"> o conjunto de alturas e o número de vezes que cada nota acontece nesse conjunto (SALAZAR, 2015, p. 49)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717DF" w14:textId="77777777" w:rsidR="00997EC9" w:rsidRDefault="00997E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6F0E1B" w:rsidRDefault="006F0E1B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F0E1B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0E1B" w:rsidRDefault="006F0E1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0E1B" w:rsidRDefault="006F0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468C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1F2C7E"/>
    <w:multiLevelType w:val="hybridMultilevel"/>
    <w:tmpl w:val="5B343954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410E60"/>
    <w:multiLevelType w:val="hybridMultilevel"/>
    <w:tmpl w:val="422CE2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A84"/>
    <w:rsid w:val="00001773"/>
    <w:rsid w:val="0000224C"/>
    <w:rsid w:val="00002AAA"/>
    <w:rsid w:val="00012922"/>
    <w:rsid w:val="00015061"/>
    <w:rsid w:val="0001575C"/>
    <w:rsid w:val="00016E73"/>
    <w:rsid w:val="000179B5"/>
    <w:rsid w:val="00017B62"/>
    <w:rsid w:val="0002015E"/>
    <w:rsid w:val="000204E7"/>
    <w:rsid w:val="000205B9"/>
    <w:rsid w:val="00020EBC"/>
    <w:rsid w:val="00023C09"/>
    <w:rsid w:val="00023FA0"/>
    <w:rsid w:val="0002602F"/>
    <w:rsid w:val="00027A1D"/>
    <w:rsid w:val="00030E4A"/>
    <w:rsid w:val="00031A27"/>
    <w:rsid w:val="00031EE0"/>
    <w:rsid w:val="00035C37"/>
    <w:rsid w:val="000400D6"/>
    <w:rsid w:val="00044712"/>
    <w:rsid w:val="000456A7"/>
    <w:rsid w:val="0004641A"/>
    <w:rsid w:val="00052A07"/>
    <w:rsid w:val="000533DA"/>
    <w:rsid w:val="000535C0"/>
    <w:rsid w:val="00053ACE"/>
    <w:rsid w:val="0005457F"/>
    <w:rsid w:val="000552A6"/>
    <w:rsid w:val="00055805"/>
    <w:rsid w:val="00056F15"/>
    <w:rsid w:val="000608E9"/>
    <w:rsid w:val="00061FEB"/>
    <w:rsid w:val="000667DF"/>
    <w:rsid w:val="00066E91"/>
    <w:rsid w:val="000705D5"/>
    <w:rsid w:val="0007209B"/>
    <w:rsid w:val="00072D7C"/>
    <w:rsid w:val="00075792"/>
    <w:rsid w:val="00076812"/>
    <w:rsid w:val="00080F9C"/>
    <w:rsid w:val="00080FDC"/>
    <w:rsid w:val="00081434"/>
    <w:rsid w:val="00081F0D"/>
    <w:rsid w:val="00082573"/>
    <w:rsid w:val="00083699"/>
    <w:rsid w:val="00083739"/>
    <w:rsid w:val="0008579A"/>
    <w:rsid w:val="00086AA8"/>
    <w:rsid w:val="0008732D"/>
    <w:rsid w:val="00093ED9"/>
    <w:rsid w:val="0009465C"/>
    <w:rsid w:val="00095FFC"/>
    <w:rsid w:val="0009735C"/>
    <w:rsid w:val="000A104C"/>
    <w:rsid w:val="000A19DE"/>
    <w:rsid w:val="000A3EAB"/>
    <w:rsid w:val="000A6AAC"/>
    <w:rsid w:val="000A6D5C"/>
    <w:rsid w:val="000B12B2"/>
    <w:rsid w:val="000B3868"/>
    <w:rsid w:val="000B45D2"/>
    <w:rsid w:val="000B7F4D"/>
    <w:rsid w:val="000C062E"/>
    <w:rsid w:val="000C0663"/>
    <w:rsid w:val="000C1926"/>
    <w:rsid w:val="000C1A18"/>
    <w:rsid w:val="000C648D"/>
    <w:rsid w:val="000C6961"/>
    <w:rsid w:val="000C6CE9"/>
    <w:rsid w:val="000C7E6F"/>
    <w:rsid w:val="000D1294"/>
    <w:rsid w:val="000D1584"/>
    <w:rsid w:val="000D5C32"/>
    <w:rsid w:val="000D6843"/>
    <w:rsid w:val="000D77C2"/>
    <w:rsid w:val="000E039E"/>
    <w:rsid w:val="000E09F1"/>
    <w:rsid w:val="000E27F9"/>
    <w:rsid w:val="000E2B1E"/>
    <w:rsid w:val="000E311F"/>
    <w:rsid w:val="000E3A68"/>
    <w:rsid w:val="000E3A80"/>
    <w:rsid w:val="000E4275"/>
    <w:rsid w:val="000E4D2E"/>
    <w:rsid w:val="000E6CE0"/>
    <w:rsid w:val="000E7CF1"/>
    <w:rsid w:val="000F2E98"/>
    <w:rsid w:val="000F2EA2"/>
    <w:rsid w:val="000F77E3"/>
    <w:rsid w:val="000F7C27"/>
    <w:rsid w:val="001004E2"/>
    <w:rsid w:val="001015D4"/>
    <w:rsid w:val="00102D0D"/>
    <w:rsid w:val="0010465E"/>
    <w:rsid w:val="001057B6"/>
    <w:rsid w:val="00107B02"/>
    <w:rsid w:val="0011363A"/>
    <w:rsid w:val="00113A3F"/>
    <w:rsid w:val="00114758"/>
    <w:rsid w:val="00115E2B"/>
    <w:rsid w:val="001164FE"/>
    <w:rsid w:val="00117E77"/>
    <w:rsid w:val="00124A1E"/>
    <w:rsid w:val="00125084"/>
    <w:rsid w:val="00125277"/>
    <w:rsid w:val="00125E31"/>
    <w:rsid w:val="00130E32"/>
    <w:rsid w:val="00131ABB"/>
    <w:rsid w:val="00131F86"/>
    <w:rsid w:val="00132CC2"/>
    <w:rsid w:val="001353B1"/>
    <w:rsid w:val="00136E25"/>
    <w:rsid w:val="001370FF"/>
    <w:rsid w:val="001375F7"/>
    <w:rsid w:val="00144522"/>
    <w:rsid w:val="001461DB"/>
    <w:rsid w:val="0014649D"/>
    <w:rsid w:val="00150827"/>
    <w:rsid w:val="0015227C"/>
    <w:rsid w:val="00152809"/>
    <w:rsid w:val="001553FA"/>
    <w:rsid w:val="001554E9"/>
    <w:rsid w:val="0016050A"/>
    <w:rsid w:val="00162BF1"/>
    <w:rsid w:val="00162E8B"/>
    <w:rsid w:val="0016560C"/>
    <w:rsid w:val="00167717"/>
    <w:rsid w:val="00170908"/>
    <w:rsid w:val="00171A03"/>
    <w:rsid w:val="001731B1"/>
    <w:rsid w:val="0017671F"/>
    <w:rsid w:val="0017709B"/>
    <w:rsid w:val="00182B6C"/>
    <w:rsid w:val="0018330D"/>
    <w:rsid w:val="00186092"/>
    <w:rsid w:val="00186CA7"/>
    <w:rsid w:val="00187CD4"/>
    <w:rsid w:val="00191D81"/>
    <w:rsid w:val="00193A97"/>
    <w:rsid w:val="001948BE"/>
    <w:rsid w:val="0019547B"/>
    <w:rsid w:val="00195AD5"/>
    <w:rsid w:val="00195D2F"/>
    <w:rsid w:val="001A12CE"/>
    <w:rsid w:val="001A42D2"/>
    <w:rsid w:val="001A5D5E"/>
    <w:rsid w:val="001A6046"/>
    <w:rsid w:val="001A6292"/>
    <w:rsid w:val="001A7511"/>
    <w:rsid w:val="001A75AB"/>
    <w:rsid w:val="001A780F"/>
    <w:rsid w:val="001B0B82"/>
    <w:rsid w:val="001B2F1E"/>
    <w:rsid w:val="001B55C4"/>
    <w:rsid w:val="001C311E"/>
    <w:rsid w:val="001C33B0"/>
    <w:rsid w:val="001C38D9"/>
    <w:rsid w:val="001C3B8B"/>
    <w:rsid w:val="001C57E6"/>
    <w:rsid w:val="001C5CBB"/>
    <w:rsid w:val="001C65A0"/>
    <w:rsid w:val="001C68FF"/>
    <w:rsid w:val="001D3800"/>
    <w:rsid w:val="001D4B66"/>
    <w:rsid w:val="001D6234"/>
    <w:rsid w:val="001D7CE8"/>
    <w:rsid w:val="001E20E7"/>
    <w:rsid w:val="001E3259"/>
    <w:rsid w:val="001E56D7"/>
    <w:rsid w:val="001E646A"/>
    <w:rsid w:val="001E682E"/>
    <w:rsid w:val="001E7448"/>
    <w:rsid w:val="001E7A8F"/>
    <w:rsid w:val="001F007F"/>
    <w:rsid w:val="001F0D36"/>
    <w:rsid w:val="001F43DD"/>
    <w:rsid w:val="001F4B06"/>
    <w:rsid w:val="001F6E05"/>
    <w:rsid w:val="002010E8"/>
    <w:rsid w:val="00202F3F"/>
    <w:rsid w:val="00203706"/>
    <w:rsid w:val="0021153F"/>
    <w:rsid w:val="0021200C"/>
    <w:rsid w:val="00213FC3"/>
    <w:rsid w:val="00215E3F"/>
    <w:rsid w:val="00220102"/>
    <w:rsid w:val="00220390"/>
    <w:rsid w:val="00220722"/>
    <w:rsid w:val="00220C96"/>
    <w:rsid w:val="002243D0"/>
    <w:rsid w:val="00224BB2"/>
    <w:rsid w:val="0023286D"/>
    <w:rsid w:val="00234D81"/>
    <w:rsid w:val="00235240"/>
    <w:rsid w:val="002368FD"/>
    <w:rsid w:val="00240E2C"/>
    <w:rsid w:val="0024110F"/>
    <w:rsid w:val="002423AB"/>
    <w:rsid w:val="002440B0"/>
    <w:rsid w:val="00251364"/>
    <w:rsid w:val="00252C0B"/>
    <w:rsid w:val="002537C0"/>
    <w:rsid w:val="00253EC8"/>
    <w:rsid w:val="00255DFC"/>
    <w:rsid w:val="00262B0A"/>
    <w:rsid w:val="00264B3D"/>
    <w:rsid w:val="00267FED"/>
    <w:rsid w:val="002730ED"/>
    <w:rsid w:val="0027534B"/>
    <w:rsid w:val="00275F96"/>
    <w:rsid w:val="00276EFF"/>
    <w:rsid w:val="0027792D"/>
    <w:rsid w:val="00282723"/>
    <w:rsid w:val="00282788"/>
    <w:rsid w:val="00284563"/>
    <w:rsid w:val="00284754"/>
    <w:rsid w:val="0028617A"/>
    <w:rsid w:val="00294F87"/>
    <w:rsid w:val="002956C2"/>
    <w:rsid w:val="0029608A"/>
    <w:rsid w:val="00296DC6"/>
    <w:rsid w:val="002A1222"/>
    <w:rsid w:val="002A2609"/>
    <w:rsid w:val="002A4F61"/>
    <w:rsid w:val="002A5862"/>
    <w:rsid w:val="002A6617"/>
    <w:rsid w:val="002A7E1B"/>
    <w:rsid w:val="002B0AC1"/>
    <w:rsid w:val="002B0EDC"/>
    <w:rsid w:val="002B3FBA"/>
    <w:rsid w:val="002B4718"/>
    <w:rsid w:val="002B6011"/>
    <w:rsid w:val="002E3812"/>
    <w:rsid w:val="002E3C1E"/>
    <w:rsid w:val="002E48ED"/>
    <w:rsid w:val="002E5727"/>
    <w:rsid w:val="002E6DD1"/>
    <w:rsid w:val="002E7CD6"/>
    <w:rsid w:val="002E7E24"/>
    <w:rsid w:val="002E7EA0"/>
    <w:rsid w:val="002F027E"/>
    <w:rsid w:val="0030018E"/>
    <w:rsid w:val="00301318"/>
    <w:rsid w:val="003051B5"/>
    <w:rsid w:val="00306019"/>
    <w:rsid w:val="003104E1"/>
    <w:rsid w:val="00312149"/>
    <w:rsid w:val="00312CEA"/>
    <w:rsid w:val="0031417D"/>
    <w:rsid w:val="0031480D"/>
    <w:rsid w:val="00320BFA"/>
    <w:rsid w:val="0032378D"/>
    <w:rsid w:val="00324C69"/>
    <w:rsid w:val="00330FA8"/>
    <w:rsid w:val="003313FC"/>
    <w:rsid w:val="00331793"/>
    <w:rsid w:val="003324BE"/>
    <w:rsid w:val="00334805"/>
    <w:rsid w:val="00335048"/>
    <w:rsid w:val="00336194"/>
    <w:rsid w:val="00336B9D"/>
    <w:rsid w:val="00340AD0"/>
    <w:rsid w:val="00340B6D"/>
    <w:rsid w:val="00340C8E"/>
    <w:rsid w:val="00344540"/>
    <w:rsid w:val="00344BF3"/>
    <w:rsid w:val="003460A5"/>
    <w:rsid w:val="00346CDC"/>
    <w:rsid w:val="003519A3"/>
    <w:rsid w:val="0035738D"/>
    <w:rsid w:val="003575D3"/>
    <w:rsid w:val="0036059B"/>
    <w:rsid w:val="00362443"/>
    <w:rsid w:val="0037046F"/>
    <w:rsid w:val="00371DCE"/>
    <w:rsid w:val="003723AD"/>
    <w:rsid w:val="00376F3C"/>
    <w:rsid w:val="00377DA7"/>
    <w:rsid w:val="00381EF1"/>
    <w:rsid w:val="00382BE7"/>
    <w:rsid w:val="00383087"/>
    <w:rsid w:val="00384244"/>
    <w:rsid w:val="00386396"/>
    <w:rsid w:val="003913A3"/>
    <w:rsid w:val="00392C77"/>
    <w:rsid w:val="003A2AFB"/>
    <w:rsid w:val="003A2B7D"/>
    <w:rsid w:val="003A36C2"/>
    <w:rsid w:val="003A4A75"/>
    <w:rsid w:val="003A5366"/>
    <w:rsid w:val="003A5F9B"/>
    <w:rsid w:val="003B17C9"/>
    <w:rsid w:val="003B2A3B"/>
    <w:rsid w:val="003B4E17"/>
    <w:rsid w:val="003B53DD"/>
    <w:rsid w:val="003B647A"/>
    <w:rsid w:val="003C26EE"/>
    <w:rsid w:val="003C32F8"/>
    <w:rsid w:val="003C5262"/>
    <w:rsid w:val="003D274D"/>
    <w:rsid w:val="003D398C"/>
    <w:rsid w:val="003D473B"/>
    <w:rsid w:val="003D4B35"/>
    <w:rsid w:val="003D686A"/>
    <w:rsid w:val="003E0CB6"/>
    <w:rsid w:val="003E19CC"/>
    <w:rsid w:val="003E4F19"/>
    <w:rsid w:val="003E68FB"/>
    <w:rsid w:val="003F283D"/>
    <w:rsid w:val="003F5792"/>
    <w:rsid w:val="003F5F25"/>
    <w:rsid w:val="003F6046"/>
    <w:rsid w:val="003F6F14"/>
    <w:rsid w:val="00401E72"/>
    <w:rsid w:val="0040436D"/>
    <w:rsid w:val="004047B2"/>
    <w:rsid w:val="00407C5F"/>
    <w:rsid w:val="00410543"/>
    <w:rsid w:val="0041724C"/>
    <w:rsid w:val="004173CC"/>
    <w:rsid w:val="00422761"/>
    <w:rsid w:val="0042356B"/>
    <w:rsid w:val="0042420A"/>
    <w:rsid w:val="004243D2"/>
    <w:rsid w:val="00424610"/>
    <w:rsid w:val="00424AD5"/>
    <w:rsid w:val="004269E4"/>
    <w:rsid w:val="00430E94"/>
    <w:rsid w:val="00431D95"/>
    <w:rsid w:val="00435424"/>
    <w:rsid w:val="00437536"/>
    <w:rsid w:val="004405E8"/>
    <w:rsid w:val="00443085"/>
    <w:rsid w:val="00443DF2"/>
    <w:rsid w:val="00445C82"/>
    <w:rsid w:val="00446E76"/>
    <w:rsid w:val="00451B94"/>
    <w:rsid w:val="004535CB"/>
    <w:rsid w:val="00455495"/>
    <w:rsid w:val="00455AED"/>
    <w:rsid w:val="00456925"/>
    <w:rsid w:val="00460688"/>
    <w:rsid w:val="004606B0"/>
    <w:rsid w:val="0046426C"/>
    <w:rsid w:val="004661F2"/>
    <w:rsid w:val="0046749E"/>
    <w:rsid w:val="00470C41"/>
    <w:rsid w:val="00472299"/>
    <w:rsid w:val="00472375"/>
    <w:rsid w:val="004724A9"/>
    <w:rsid w:val="00472B2A"/>
    <w:rsid w:val="004741AD"/>
    <w:rsid w:val="00474FB0"/>
    <w:rsid w:val="00475B2C"/>
    <w:rsid w:val="0047690F"/>
    <w:rsid w:val="00476C78"/>
    <w:rsid w:val="00476D70"/>
    <w:rsid w:val="00480F82"/>
    <w:rsid w:val="0048204C"/>
    <w:rsid w:val="00482174"/>
    <w:rsid w:val="004838AD"/>
    <w:rsid w:val="0048576D"/>
    <w:rsid w:val="00486780"/>
    <w:rsid w:val="00490B86"/>
    <w:rsid w:val="0049105E"/>
    <w:rsid w:val="00491322"/>
    <w:rsid w:val="00492FD7"/>
    <w:rsid w:val="00493B1A"/>
    <w:rsid w:val="00493D48"/>
    <w:rsid w:val="00493E90"/>
    <w:rsid w:val="0049495C"/>
    <w:rsid w:val="00497EF6"/>
    <w:rsid w:val="004A032E"/>
    <w:rsid w:val="004A3ED5"/>
    <w:rsid w:val="004A4F31"/>
    <w:rsid w:val="004B094B"/>
    <w:rsid w:val="004B0BE5"/>
    <w:rsid w:val="004B42B1"/>
    <w:rsid w:val="004B42D8"/>
    <w:rsid w:val="004B6B8F"/>
    <w:rsid w:val="004B7511"/>
    <w:rsid w:val="004B7865"/>
    <w:rsid w:val="004C76EC"/>
    <w:rsid w:val="004D1CA6"/>
    <w:rsid w:val="004D1E4E"/>
    <w:rsid w:val="004E23CE"/>
    <w:rsid w:val="004E3295"/>
    <w:rsid w:val="004E516B"/>
    <w:rsid w:val="004E6D3A"/>
    <w:rsid w:val="004F013F"/>
    <w:rsid w:val="004F1379"/>
    <w:rsid w:val="004F4130"/>
    <w:rsid w:val="004F557F"/>
    <w:rsid w:val="004F637E"/>
    <w:rsid w:val="004F6504"/>
    <w:rsid w:val="00500539"/>
    <w:rsid w:val="00503373"/>
    <w:rsid w:val="00503F3F"/>
    <w:rsid w:val="00504693"/>
    <w:rsid w:val="005144BD"/>
    <w:rsid w:val="00514D0E"/>
    <w:rsid w:val="0052143B"/>
    <w:rsid w:val="00523831"/>
    <w:rsid w:val="00526909"/>
    <w:rsid w:val="00535372"/>
    <w:rsid w:val="00536336"/>
    <w:rsid w:val="0053714B"/>
    <w:rsid w:val="00537E4C"/>
    <w:rsid w:val="00540DB0"/>
    <w:rsid w:val="00542ED7"/>
    <w:rsid w:val="00543EBB"/>
    <w:rsid w:val="0054545E"/>
    <w:rsid w:val="00545692"/>
    <w:rsid w:val="005465D6"/>
    <w:rsid w:val="00546B48"/>
    <w:rsid w:val="00550714"/>
    <w:rsid w:val="00550D4A"/>
    <w:rsid w:val="00551D75"/>
    <w:rsid w:val="00555D3A"/>
    <w:rsid w:val="00556048"/>
    <w:rsid w:val="00557ADA"/>
    <w:rsid w:val="00557DD6"/>
    <w:rsid w:val="00560212"/>
    <w:rsid w:val="00560976"/>
    <w:rsid w:val="00560CA4"/>
    <w:rsid w:val="00563093"/>
    <w:rsid w:val="005631E7"/>
    <w:rsid w:val="00564A29"/>
    <w:rsid w:val="00564D1F"/>
    <w:rsid w:val="00564FBC"/>
    <w:rsid w:val="00570306"/>
    <w:rsid w:val="005705A9"/>
    <w:rsid w:val="005708ED"/>
    <w:rsid w:val="00572007"/>
    <w:rsid w:val="00572864"/>
    <w:rsid w:val="005808C2"/>
    <w:rsid w:val="00582817"/>
    <w:rsid w:val="005845E3"/>
    <w:rsid w:val="0058482B"/>
    <w:rsid w:val="00585312"/>
    <w:rsid w:val="0058618A"/>
    <w:rsid w:val="00587002"/>
    <w:rsid w:val="005909AD"/>
    <w:rsid w:val="00591611"/>
    <w:rsid w:val="00592542"/>
    <w:rsid w:val="00592BA8"/>
    <w:rsid w:val="0059492B"/>
    <w:rsid w:val="0059675D"/>
    <w:rsid w:val="005A362B"/>
    <w:rsid w:val="005A4952"/>
    <w:rsid w:val="005A5E3A"/>
    <w:rsid w:val="005A7196"/>
    <w:rsid w:val="005B0D95"/>
    <w:rsid w:val="005B139D"/>
    <w:rsid w:val="005B13FC"/>
    <w:rsid w:val="005B1ED9"/>
    <w:rsid w:val="005B20A1"/>
    <w:rsid w:val="005B2478"/>
    <w:rsid w:val="005B2E12"/>
    <w:rsid w:val="005C0B4F"/>
    <w:rsid w:val="005C21FC"/>
    <w:rsid w:val="005C30AE"/>
    <w:rsid w:val="005C34E4"/>
    <w:rsid w:val="005D1945"/>
    <w:rsid w:val="005D1C2D"/>
    <w:rsid w:val="005D309A"/>
    <w:rsid w:val="005E18E2"/>
    <w:rsid w:val="005E35EC"/>
    <w:rsid w:val="005E35F3"/>
    <w:rsid w:val="005E400D"/>
    <w:rsid w:val="005E4365"/>
    <w:rsid w:val="005E5D07"/>
    <w:rsid w:val="005E698D"/>
    <w:rsid w:val="005F09F1"/>
    <w:rsid w:val="005F1A60"/>
    <w:rsid w:val="005F3438"/>
    <w:rsid w:val="005F3704"/>
    <w:rsid w:val="005F645A"/>
    <w:rsid w:val="005F7EDE"/>
    <w:rsid w:val="0060060C"/>
    <w:rsid w:val="00602F3D"/>
    <w:rsid w:val="00603AC6"/>
    <w:rsid w:val="00607203"/>
    <w:rsid w:val="006118D1"/>
    <w:rsid w:val="00612372"/>
    <w:rsid w:val="0061251F"/>
    <w:rsid w:val="00616808"/>
    <w:rsid w:val="006200C8"/>
    <w:rsid w:val="00620427"/>
    <w:rsid w:val="00620D93"/>
    <w:rsid w:val="00620E13"/>
    <w:rsid w:val="0062386A"/>
    <w:rsid w:val="006252D4"/>
    <w:rsid w:val="00625332"/>
    <w:rsid w:val="0062576D"/>
    <w:rsid w:val="00625788"/>
    <w:rsid w:val="006305AA"/>
    <w:rsid w:val="006305F3"/>
    <w:rsid w:val="0063277E"/>
    <w:rsid w:val="00632AFB"/>
    <w:rsid w:val="006364F4"/>
    <w:rsid w:val="00640352"/>
    <w:rsid w:val="006426D5"/>
    <w:rsid w:val="00642924"/>
    <w:rsid w:val="00643BE6"/>
    <w:rsid w:val="00646699"/>
    <w:rsid w:val="006466FF"/>
    <w:rsid w:val="00646A5F"/>
    <w:rsid w:val="00646E58"/>
    <w:rsid w:val="00646F6E"/>
    <w:rsid w:val="006475C1"/>
    <w:rsid w:val="00650DD6"/>
    <w:rsid w:val="00652B7C"/>
    <w:rsid w:val="00656C00"/>
    <w:rsid w:val="006572A8"/>
    <w:rsid w:val="006603B7"/>
    <w:rsid w:val="00661967"/>
    <w:rsid w:val="00661F61"/>
    <w:rsid w:val="00662112"/>
    <w:rsid w:val="00662207"/>
    <w:rsid w:val="006628B0"/>
    <w:rsid w:val="00671818"/>
    <w:rsid w:val="00671B49"/>
    <w:rsid w:val="00672F5B"/>
    <w:rsid w:val="0067391E"/>
    <w:rsid w:val="00674155"/>
    <w:rsid w:val="006746CA"/>
    <w:rsid w:val="0067549C"/>
    <w:rsid w:val="00676996"/>
    <w:rsid w:val="006852F6"/>
    <w:rsid w:val="00685C77"/>
    <w:rsid w:val="00687A9D"/>
    <w:rsid w:val="006908B1"/>
    <w:rsid w:val="00690E52"/>
    <w:rsid w:val="0069501D"/>
    <w:rsid w:val="00695745"/>
    <w:rsid w:val="0069600B"/>
    <w:rsid w:val="006961C9"/>
    <w:rsid w:val="006A0679"/>
    <w:rsid w:val="006A0A1A"/>
    <w:rsid w:val="006A10C4"/>
    <w:rsid w:val="006A1C18"/>
    <w:rsid w:val="006A6460"/>
    <w:rsid w:val="006A7DEA"/>
    <w:rsid w:val="006B0D2F"/>
    <w:rsid w:val="006B104E"/>
    <w:rsid w:val="006B1AE0"/>
    <w:rsid w:val="006B3155"/>
    <w:rsid w:val="006B5AEA"/>
    <w:rsid w:val="006B6023"/>
    <w:rsid w:val="006B6383"/>
    <w:rsid w:val="006B640D"/>
    <w:rsid w:val="006C6013"/>
    <w:rsid w:val="006C6164"/>
    <w:rsid w:val="006C61FA"/>
    <w:rsid w:val="006D0896"/>
    <w:rsid w:val="006D19D1"/>
    <w:rsid w:val="006D7441"/>
    <w:rsid w:val="006E25D2"/>
    <w:rsid w:val="006E5D10"/>
    <w:rsid w:val="006F0E1B"/>
    <w:rsid w:val="006F69BA"/>
    <w:rsid w:val="00700880"/>
    <w:rsid w:val="00701083"/>
    <w:rsid w:val="00701AFF"/>
    <w:rsid w:val="007021DE"/>
    <w:rsid w:val="0070391A"/>
    <w:rsid w:val="00706486"/>
    <w:rsid w:val="00711399"/>
    <w:rsid w:val="00714E3B"/>
    <w:rsid w:val="00717A54"/>
    <w:rsid w:val="00721364"/>
    <w:rsid w:val="007214E3"/>
    <w:rsid w:val="007222F7"/>
    <w:rsid w:val="00724679"/>
    <w:rsid w:val="00725368"/>
    <w:rsid w:val="007304F3"/>
    <w:rsid w:val="00730839"/>
    <w:rsid w:val="00730F60"/>
    <w:rsid w:val="00732E33"/>
    <w:rsid w:val="00733FF9"/>
    <w:rsid w:val="00744859"/>
    <w:rsid w:val="00750285"/>
    <w:rsid w:val="00752038"/>
    <w:rsid w:val="00752133"/>
    <w:rsid w:val="007554DF"/>
    <w:rsid w:val="0075648B"/>
    <w:rsid w:val="0075776D"/>
    <w:rsid w:val="00760F15"/>
    <w:rsid w:val="007613FB"/>
    <w:rsid w:val="00761E34"/>
    <w:rsid w:val="007722BF"/>
    <w:rsid w:val="00774BC5"/>
    <w:rsid w:val="0077580B"/>
    <w:rsid w:val="00780924"/>
    <w:rsid w:val="00781167"/>
    <w:rsid w:val="00782505"/>
    <w:rsid w:val="0078530A"/>
    <w:rsid w:val="007854B3"/>
    <w:rsid w:val="0078787D"/>
    <w:rsid w:val="0078793B"/>
    <w:rsid w:val="00787DCF"/>
    <w:rsid w:val="00787FA8"/>
    <w:rsid w:val="00793F9D"/>
    <w:rsid w:val="007944F8"/>
    <w:rsid w:val="007973E3"/>
    <w:rsid w:val="007A1883"/>
    <w:rsid w:val="007A3EA2"/>
    <w:rsid w:val="007A63CB"/>
    <w:rsid w:val="007B1C54"/>
    <w:rsid w:val="007C2053"/>
    <w:rsid w:val="007C5EDD"/>
    <w:rsid w:val="007D0720"/>
    <w:rsid w:val="007D10F2"/>
    <w:rsid w:val="007D1925"/>
    <w:rsid w:val="007D207E"/>
    <w:rsid w:val="007D4329"/>
    <w:rsid w:val="007D4998"/>
    <w:rsid w:val="007D5B8A"/>
    <w:rsid w:val="007D6DEC"/>
    <w:rsid w:val="007E2402"/>
    <w:rsid w:val="007E3975"/>
    <w:rsid w:val="007E3E3A"/>
    <w:rsid w:val="007E46A1"/>
    <w:rsid w:val="007E730D"/>
    <w:rsid w:val="007E7311"/>
    <w:rsid w:val="007E7656"/>
    <w:rsid w:val="007F20C0"/>
    <w:rsid w:val="007F403E"/>
    <w:rsid w:val="007F4CAA"/>
    <w:rsid w:val="008024E5"/>
    <w:rsid w:val="0080349A"/>
    <w:rsid w:val="00803565"/>
    <w:rsid w:val="008040DC"/>
    <w:rsid w:val="008072AC"/>
    <w:rsid w:val="00810CEA"/>
    <w:rsid w:val="008134D9"/>
    <w:rsid w:val="00822862"/>
    <w:rsid w:val="00823008"/>
    <w:rsid w:val="008233C3"/>
    <w:rsid w:val="008233E5"/>
    <w:rsid w:val="00824118"/>
    <w:rsid w:val="0082538A"/>
    <w:rsid w:val="00830F7E"/>
    <w:rsid w:val="00831662"/>
    <w:rsid w:val="00833933"/>
    <w:rsid w:val="00833DE8"/>
    <w:rsid w:val="00833F47"/>
    <w:rsid w:val="008348C3"/>
    <w:rsid w:val="008373B4"/>
    <w:rsid w:val="008404C4"/>
    <w:rsid w:val="00847CCF"/>
    <w:rsid w:val="00847D37"/>
    <w:rsid w:val="0085001D"/>
    <w:rsid w:val="008528F5"/>
    <w:rsid w:val="008529A6"/>
    <w:rsid w:val="00854FFC"/>
    <w:rsid w:val="00856248"/>
    <w:rsid w:val="00861F97"/>
    <w:rsid w:val="0086788E"/>
    <w:rsid w:val="00871A41"/>
    <w:rsid w:val="008743D2"/>
    <w:rsid w:val="00874EC1"/>
    <w:rsid w:val="00876D45"/>
    <w:rsid w:val="0087718B"/>
    <w:rsid w:val="0088155C"/>
    <w:rsid w:val="008861E5"/>
    <w:rsid w:val="00886D76"/>
    <w:rsid w:val="00887732"/>
    <w:rsid w:val="00890401"/>
    <w:rsid w:val="00893BE6"/>
    <w:rsid w:val="00894025"/>
    <w:rsid w:val="0089418A"/>
    <w:rsid w:val="00897019"/>
    <w:rsid w:val="008973CD"/>
    <w:rsid w:val="008A16B0"/>
    <w:rsid w:val="008A1A13"/>
    <w:rsid w:val="008A23A7"/>
    <w:rsid w:val="008A29AE"/>
    <w:rsid w:val="008A5739"/>
    <w:rsid w:val="008A59D5"/>
    <w:rsid w:val="008A7B56"/>
    <w:rsid w:val="008B0815"/>
    <w:rsid w:val="008B0A07"/>
    <w:rsid w:val="008B170A"/>
    <w:rsid w:val="008B2638"/>
    <w:rsid w:val="008B2D85"/>
    <w:rsid w:val="008B3EBB"/>
    <w:rsid w:val="008B4F1A"/>
    <w:rsid w:val="008B781F"/>
    <w:rsid w:val="008B7979"/>
    <w:rsid w:val="008B7A53"/>
    <w:rsid w:val="008C0069"/>
    <w:rsid w:val="008C1495"/>
    <w:rsid w:val="008C2695"/>
    <w:rsid w:val="008C4255"/>
    <w:rsid w:val="008C4CD2"/>
    <w:rsid w:val="008C5451"/>
    <w:rsid w:val="008C5E2A"/>
    <w:rsid w:val="008C6B51"/>
    <w:rsid w:val="008C75F7"/>
    <w:rsid w:val="008D01CD"/>
    <w:rsid w:val="008D1532"/>
    <w:rsid w:val="008D16E0"/>
    <w:rsid w:val="008D2D86"/>
    <w:rsid w:val="008D5522"/>
    <w:rsid w:val="008D5548"/>
    <w:rsid w:val="008D69C5"/>
    <w:rsid w:val="008D7404"/>
    <w:rsid w:val="008E0F86"/>
    <w:rsid w:val="008E1173"/>
    <w:rsid w:val="008E1B60"/>
    <w:rsid w:val="008E6702"/>
    <w:rsid w:val="008F2DC1"/>
    <w:rsid w:val="008F4E75"/>
    <w:rsid w:val="008F70AD"/>
    <w:rsid w:val="008F70C5"/>
    <w:rsid w:val="00900DB1"/>
    <w:rsid w:val="00901054"/>
    <w:rsid w:val="009022BF"/>
    <w:rsid w:val="00905BAD"/>
    <w:rsid w:val="009119A3"/>
    <w:rsid w:val="00911CD9"/>
    <w:rsid w:val="00912B71"/>
    <w:rsid w:val="00913AC9"/>
    <w:rsid w:val="009242F9"/>
    <w:rsid w:val="00927599"/>
    <w:rsid w:val="00931632"/>
    <w:rsid w:val="0093236D"/>
    <w:rsid w:val="009329F0"/>
    <w:rsid w:val="00932C92"/>
    <w:rsid w:val="00933349"/>
    <w:rsid w:val="00936D79"/>
    <w:rsid w:val="00937B33"/>
    <w:rsid w:val="009417F4"/>
    <w:rsid w:val="00941CC3"/>
    <w:rsid w:val="00942CE2"/>
    <w:rsid w:val="009444A4"/>
    <w:rsid w:val="009454E4"/>
    <w:rsid w:val="00947434"/>
    <w:rsid w:val="009501DC"/>
    <w:rsid w:val="0095254E"/>
    <w:rsid w:val="00952A00"/>
    <w:rsid w:val="009579F6"/>
    <w:rsid w:val="009622FD"/>
    <w:rsid w:val="00965119"/>
    <w:rsid w:val="00966827"/>
    <w:rsid w:val="0096683A"/>
    <w:rsid w:val="00967611"/>
    <w:rsid w:val="00967D32"/>
    <w:rsid w:val="009705F9"/>
    <w:rsid w:val="0097480B"/>
    <w:rsid w:val="00981AC5"/>
    <w:rsid w:val="00984240"/>
    <w:rsid w:val="009848AC"/>
    <w:rsid w:val="00986590"/>
    <w:rsid w:val="00987A4F"/>
    <w:rsid w:val="00987F2B"/>
    <w:rsid w:val="00990E1A"/>
    <w:rsid w:val="0099412C"/>
    <w:rsid w:val="00995B07"/>
    <w:rsid w:val="00996D14"/>
    <w:rsid w:val="00996EAA"/>
    <w:rsid w:val="00997EC9"/>
    <w:rsid w:val="009A2619"/>
    <w:rsid w:val="009A5850"/>
    <w:rsid w:val="009A6A93"/>
    <w:rsid w:val="009B0904"/>
    <w:rsid w:val="009B10D6"/>
    <w:rsid w:val="009B44B8"/>
    <w:rsid w:val="009B52FE"/>
    <w:rsid w:val="009B653B"/>
    <w:rsid w:val="009C2D3B"/>
    <w:rsid w:val="009C3E03"/>
    <w:rsid w:val="009C786B"/>
    <w:rsid w:val="009C78B3"/>
    <w:rsid w:val="009D020F"/>
    <w:rsid w:val="009D1928"/>
    <w:rsid w:val="009D507A"/>
    <w:rsid w:val="009D65D0"/>
    <w:rsid w:val="009D7965"/>
    <w:rsid w:val="009D7E91"/>
    <w:rsid w:val="009E0C9E"/>
    <w:rsid w:val="009E135E"/>
    <w:rsid w:val="009E3C92"/>
    <w:rsid w:val="009E4F79"/>
    <w:rsid w:val="009E54F4"/>
    <w:rsid w:val="009E71AD"/>
    <w:rsid w:val="009F04D0"/>
    <w:rsid w:val="009F2BFA"/>
    <w:rsid w:val="009F4A11"/>
    <w:rsid w:val="009F7D84"/>
    <w:rsid w:val="00A00731"/>
    <w:rsid w:val="00A01FA8"/>
    <w:rsid w:val="00A03A3D"/>
    <w:rsid w:val="00A045C4"/>
    <w:rsid w:val="00A10DFA"/>
    <w:rsid w:val="00A11C07"/>
    <w:rsid w:val="00A1471B"/>
    <w:rsid w:val="00A15F52"/>
    <w:rsid w:val="00A165B4"/>
    <w:rsid w:val="00A17911"/>
    <w:rsid w:val="00A21708"/>
    <w:rsid w:val="00A2194E"/>
    <w:rsid w:val="00A22362"/>
    <w:rsid w:val="00A249BA"/>
    <w:rsid w:val="00A3041F"/>
    <w:rsid w:val="00A307C7"/>
    <w:rsid w:val="00A34EF0"/>
    <w:rsid w:val="00A44581"/>
    <w:rsid w:val="00A45093"/>
    <w:rsid w:val="00A45CB6"/>
    <w:rsid w:val="00A504E4"/>
    <w:rsid w:val="00A50EAF"/>
    <w:rsid w:val="00A51208"/>
    <w:rsid w:val="00A515FD"/>
    <w:rsid w:val="00A516E9"/>
    <w:rsid w:val="00A52BA0"/>
    <w:rsid w:val="00A5314D"/>
    <w:rsid w:val="00A53AEE"/>
    <w:rsid w:val="00A54859"/>
    <w:rsid w:val="00A564A2"/>
    <w:rsid w:val="00A602F9"/>
    <w:rsid w:val="00A6072A"/>
    <w:rsid w:val="00A62425"/>
    <w:rsid w:val="00A63BDF"/>
    <w:rsid w:val="00A640C6"/>
    <w:rsid w:val="00A64AC9"/>
    <w:rsid w:val="00A650EE"/>
    <w:rsid w:val="00A65339"/>
    <w:rsid w:val="00A65BA5"/>
    <w:rsid w:val="00A662C8"/>
    <w:rsid w:val="00A71157"/>
    <w:rsid w:val="00A76EFA"/>
    <w:rsid w:val="00A85723"/>
    <w:rsid w:val="00A86C5C"/>
    <w:rsid w:val="00A91702"/>
    <w:rsid w:val="00A9212A"/>
    <w:rsid w:val="00A94DB7"/>
    <w:rsid w:val="00A950C8"/>
    <w:rsid w:val="00A966E6"/>
    <w:rsid w:val="00A96A74"/>
    <w:rsid w:val="00AA03E7"/>
    <w:rsid w:val="00AA0ED7"/>
    <w:rsid w:val="00AB2BE3"/>
    <w:rsid w:val="00AB5C51"/>
    <w:rsid w:val="00AB6A66"/>
    <w:rsid w:val="00AB7834"/>
    <w:rsid w:val="00AC2AAF"/>
    <w:rsid w:val="00AC3B3D"/>
    <w:rsid w:val="00AC4D5F"/>
    <w:rsid w:val="00AC6728"/>
    <w:rsid w:val="00AD05FB"/>
    <w:rsid w:val="00AD1935"/>
    <w:rsid w:val="00AD19A1"/>
    <w:rsid w:val="00AD1D2C"/>
    <w:rsid w:val="00AD6BDE"/>
    <w:rsid w:val="00AD7445"/>
    <w:rsid w:val="00AE0525"/>
    <w:rsid w:val="00AE08DB"/>
    <w:rsid w:val="00AE1C02"/>
    <w:rsid w:val="00AE2729"/>
    <w:rsid w:val="00AE3148"/>
    <w:rsid w:val="00AE5AE2"/>
    <w:rsid w:val="00AE66F3"/>
    <w:rsid w:val="00AE7343"/>
    <w:rsid w:val="00AE7C1D"/>
    <w:rsid w:val="00AF133E"/>
    <w:rsid w:val="00B00A13"/>
    <w:rsid w:val="00B00D69"/>
    <w:rsid w:val="00B00E04"/>
    <w:rsid w:val="00B015BB"/>
    <w:rsid w:val="00B05485"/>
    <w:rsid w:val="00B108E5"/>
    <w:rsid w:val="00B1458E"/>
    <w:rsid w:val="00B14C51"/>
    <w:rsid w:val="00B16472"/>
    <w:rsid w:val="00B1759F"/>
    <w:rsid w:val="00B20021"/>
    <w:rsid w:val="00B20FDE"/>
    <w:rsid w:val="00B221B6"/>
    <w:rsid w:val="00B27181"/>
    <w:rsid w:val="00B40EDF"/>
    <w:rsid w:val="00B42041"/>
    <w:rsid w:val="00B43FBF"/>
    <w:rsid w:val="00B44F11"/>
    <w:rsid w:val="00B51846"/>
    <w:rsid w:val="00B52668"/>
    <w:rsid w:val="00B540FB"/>
    <w:rsid w:val="00B5627F"/>
    <w:rsid w:val="00B62979"/>
    <w:rsid w:val="00B63642"/>
    <w:rsid w:val="00B6570C"/>
    <w:rsid w:val="00B66FF6"/>
    <w:rsid w:val="00B70056"/>
    <w:rsid w:val="00B714FF"/>
    <w:rsid w:val="00B7256D"/>
    <w:rsid w:val="00B815BA"/>
    <w:rsid w:val="00B823A7"/>
    <w:rsid w:val="00B90FA5"/>
    <w:rsid w:val="00B91389"/>
    <w:rsid w:val="00B919F1"/>
    <w:rsid w:val="00B932D9"/>
    <w:rsid w:val="00B9689D"/>
    <w:rsid w:val="00B975B5"/>
    <w:rsid w:val="00BA2260"/>
    <w:rsid w:val="00BA3C65"/>
    <w:rsid w:val="00BA7334"/>
    <w:rsid w:val="00BA7F5C"/>
    <w:rsid w:val="00BB0220"/>
    <w:rsid w:val="00BB0980"/>
    <w:rsid w:val="00BB0B43"/>
    <w:rsid w:val="00BB4476"/>
    <w:rsid w:val="00BB468D"/>
    <w:rsid w:val="00BB71C0"/>
    <w:rsid w:val="00BC0448"/>
    <w:rsid w:val="00BC0CF0"/>
    <w:rsid w:val="00BC0E8D"/>
    <w:rsid w:val="00BC1789"/>
    <w:rsid w:val="00BC17A5"/>
    <w:rsid w:val="00BC2E91"/>
    <w:rsid w:val="00BC4F18"/>
    <w:rsid w:val="00BC5180"/>
    <w:rsid w:val="00BC6D72"/>
    <w:rsid w:val="00BD0367"/>
    <w:rsid w:val="00BD1B4E"/>
    <w:rsid w:val="00BD2E33"/>
    <w:rsid w:val="00BD4553"/>
    <w:rsid w:val="00BD4ED7"/>
    <w:rsid w:val="00BD6A22"/>
    <w:rsid w:val="00BD70F8"/>
    <w:rsid w:val="00BE49D2"/>
    <w:rsid w:val="00BE6551"/>
    <w:rsid w:val="00BE69EB"/>
    <w:rsid w:val="00BF093B"/>
    <w:rsid w:val="00BF62BB"/>
    <w:rsid w:val="00C00B88"/>
    <w:rsid w:val="00C0292A"/>
    <w:rsid w:val="00C05B97"/>
    <w:rsid w:val="00C06B2A"/>
    <w:rsid w:val="00C07E91"/>
    <w:rsid w:val="00C11686"/>
    <w:rsid w:val="00C11E83"/>
    <w:rsid w:val="00C12013"/>
    <w:rsid w:val="00C132F7"/>
    <w:rsid w:val="00C14C43"/>
    <w:rsid w:val="00C15298"/>
    <w:rsid w:val="00C22A46"/>
    <w:rsid w:val="00C2310A"/>
    <w:rsid w:val="00C2486A"/>
    <w:rsid w:val="00C27364"/>
    <w:rsid w:val="00C32183"/>
    <w:rsid w:val="00C34018"/>
    <w:rsid w:val="00C356D2"/>
    <w:rsid w:val="00C35E57"/>
    <w:rsid w:val="00C35E80"/>
    <w:rsid w:val="00C37232"/>
    <w:rsid w:val="00C40AA2"/>
    <w:rsid w:val="00C41AF7"/>
    <w:rsid w:val="00C4244F"/>
    <w:rsid w:val="00C4453F"/>
    <w:rsid w:val="00C44858"/>
    <w:rsid w:val="00C47B8F"/>
    <w:rsid w:val="00C52E37"/>
    <w:rsid w:val="00C55965"/>
    <w:rsid w:val="00C60533"/>
    <w:rsid w:val="00C6142C"/>
    <w:rsid w:val="00C632ED"/>
    <w:rsid w:val="00C64277"/>
    <w:rsid w:val="00C64939"/>
    <w:rsid w:val="00C64CE5"/>
    <w:rsid w:val="00C64F89"/>
    <w:rsid w:val="00C6580E"/>
    <w:rsid w:val="00C66150"/>
    <w:rsid w:val="00C664A0"/>
    <w:rsid w:val="00C66850"/>
    <w:rsid w:val="00C678C0"/>
    <w:rsid w:val="00C70EF5"/>
    <w:rsid w:val="00C70F76"/>
    <w:rsid w:val="00C713F3"/>
    <w:rsid w:val="00C72465"/>
    <w:rsid w:val="00C756C5"/>
    <w:rsid w:val="00C7593F"/>
    <w:rsid w:val="00C82195"/>
    <w:rsid w:val="00C826D7"/>
    <w:rsid w:val="00C82CAE"/>
    <w:rsid w:val="00C8442E"/>
    <w:rsid w:val="00C84A0F"/>
    <w:rsid w:val="00C84A49"/>
    <w:rsid w:val="00C87A4D"/>
    <w:rsid w:val="00C87E4D"/>
    <w:rsid w:val="00C914FE"/>
    <w:rsid w:val="00C930A8"/>
    <w:rsid w:val="00C961BC"/>
    <w:rsid w:val="00CA108B"/>
    <w:rsid w:val="00CA6497"/>
    <w:rsid w:val="00CA655F"/>
    <w:rsid w:val="00CA6CDB"/>
    <w:rsid w:val="00CA7266"/>
    <w:rsid w:val="00CB1017"/>
    <w:rsid w:val="00CB1253"/>
    <w:rsid w:val="00CB2BF3"/>
    <w:rsid w:val="00CB3245"/>
    <w:rsid w:val="00CB560C"/>
    <w:rsid w:val="00CB5E13"/>
    <w:rsid w:val="00CC0135"/>
    <w:rsid w:val="00CC0A9E"/>
    <w:rsid w:val="00CC3524"/>
    <w:rsid w:val="00CC4699"/>
    <w:rsid w:val="00CD0FB3"/>
    <w:rsid w:val="00CD27BE"/>
    <w:rsid w:val="00CD29E9"/>
    <w:rsid w:val="00CD2C97"/>
    <w:rsid w:val="00CD472B"/>
    <w:rsid w:val="00CD4BBC"/>
    <w:rsid w:val="00CD6F0F"/>
    <w:rsid w:val="00CE0BB7"/>
    <w:rsid w:val="00CE1224"/>
    <w:rsid w:val="00CE2C3B"/>
    <w:rsid w:val="00CE3E9A"/>
    <w:rsid w:val="00CE5E58"/>
    <w:rsid w:val="00CE708B"/>
    <w:rsid w:val="00CF26B7"/>
    <w:rsid w:val="00CF2D9E"/>
    <w:rsid w:val="00CF6E39"/>
    <w:rsid w:val="00CF72DA"/>
    <w:rsid w:val="00CF791E"/>
    <w:rsid w:val="00D0769A"/>
    <w:rsid w:val="00D078BF"/>
    <w:rsid w:val="00D14057"/>
    <w:rsid w:val="00D1436B"/>
    <w:rsid w:val="00D15B4E"/>
    <w:rsid w:val="00D15D49"/>
    <w:rsid w:val="00D177E7"/>
    <w:rsid w:val="00D2079F"/>
    <w:rsid w:val="00D21129"/>
    <w:rsid w:val="00D231CF"/>
    <w:rsid w:val="00D26EA8"/>
    <w:rsid w:val="00D27172"/>
    <w:rsid w:val="00D27816"/>
    <w:rsid w:val="00D3035D"/>
    <w:rsid w:val="00D32517"/>
    <w:rsid w:val="00D35B06"/>
    <w:rsid w:val="00D447EF"/>
    <w:rsid w:val="00D474C0"/>
    <w:rsid w:val="00D505E2"/>
    <w:rsid w:val="00D54072"/>
    <w:rsid w:val="00D6121B"/>
    <w:rsid w:val="00D622E5"/>
    <w:rsid w:val="00D6498F"/>
    <w:rsid w:val="00D7463D"/>
    <w:rsid w:val="00D758C6"/>
    <w:rsid w:val="00D75951"/>
    <w:rsid w:val="00D805C6"/>
    <w:rsid w:val="00D80F5A"/>
    <w:rsid w:val="00D8149B"/>
    <w:rsid w:val="00D81FA3"/>
    <w:rsid w:val="00D83DE8"/>
    <w:rsid w:val="00D84943"/>
    <w:rsid w:val="00D859AE"/>
    <w:rsid w:val="00D87A3A"/>
    <w:rsid w:val="00D87C3A"/>
    <w:rsid w:val="00D90548"/>
    <w:rsid w:val="00D90BD6"/>
    <w:rsid w:val="00D94AE7"/>
    <w:rsid w:val="00D966B3"/>
    <w:rsid w:val="00D970F0"/>
    <w:rsid w:val="00DA4540"/>
    <w:rsid w:val="00DA4806"/>
    <w:rsid w:val="00DA587E"/>
    <w:rsid w:val="00DA60F4"/>
    <w:rsid w:val="00DA6649"/>
    <w:rsid w:val="00DA72D4"/>
    <w:rsid w:val="00DA73CE"/>
    <w:rsid w:val="00DA7E4A"/>
    <w:rsid w:val="00DB000B"/>
    <w:rsid w:val="00DB0C46"/>
    <w:rsid w:val="00DB0F8B"/>
    <w:rsid w:val="00DB3052"/>
    <w:rsid w:val="00DB368C"/>
    <w:rsid w:val="00DB4DC0"/>
    <w:rsid w:val="00DC2D17"/>
    <w:rsid w:val="00DC47D5"/>
    <w:rsid w:val="00DC4B3A"/>
    <w:rsid w:val="00DC4E21"/>
    <w:rsid w:val="00DD1FB0"/>
    <w:rsid w:val="00DD4530"/>
    <w:rsid w:val="00DD4E26"/>
    <w:rsid w:val="00DD556D"/>
    <w:rsid w:val="00DE1138"/>
    <w:rsid w:val="00DE195D"/>
    <w:rsid w:val="00DE23BF"/>
    <w:rsid w:val="00DE3981"/>
    <w:rsid w:val="00DE40DD"/>
    <w:rsid w:val="00DE587F"/>
    <w:rsid w:val="00DE764F"/>
    <w:rsid w:val="00DE7755"/>
    <w:rsid w:val="00DF059A"/>
    <w:rsid w:val="00DF2D2C"/>
    <w:rsid w:val="00DF3D56"/>
    <w:rsid w:val="00DF64E9"/>
    <w:rsid w:val="00DF6D19"/>
    <w:rsid w:val="00DF6ED2"/>
    <w:rsid w:val="00DF70F5"/>
    <w:rsid w:val="00E05533"/>
    <w:rsid w:val="00E11F51"/>
    <w:rsid w:val="00E14783"/>
    <w:rsid w:val="00E17344"/>
    <w:rsid w:val="00E2252C"/>
    <w:rsid w:val="00E23787"/>
    <w:rsid w:val="00E24221"/>
    <w:rsid w:val="00E25DB0"/>
    <w:rsid w:val="00E270C0"/>
    <w:rsid w:val="00E30C2B"/>
    <w:rsid w:val="00E31390"/>
    <w:rsid w:val="00E32235"/>
    <w:rsid w:val="00E32514"/>
    <w:rsid w:val="00E3568D"/>
    <w:rsid w:val="00E363B4"/>
    <w:rsid w:val="00E3648A"/>
    <w:rsid w:val="00E36D82"/>
    <w:rsid w:val="00E4377E"/>
    <w:rsid w:val="00E4536D"/>
    <w:rsid w:val="00E45FC4"/>
    <w:rsid w:val="00E460B9"/>
    <w:rsid w:val="00E511B1"/>
    <w:rsid w:val="00E51601"/>
    <w:rsid w:val="00E51965"/>
    <w:rsid w:val="00E55B2E"/>
    <w:rsid w:val="00E56026"/>
    <w:rsid w:val="00E561FB"/>
    <w:rsid w:val="00E60793"/>
    <w:rsid w:val="00E614F7"/>
    <w:rsid w:val="00E62515"/>
    <w:rsid w:val="00E64785"/>
    <w:rsid w:val="00E67121"/>
    <w:rsid w:val="00E67723"/>
    <w:rsid w:val="00E67CE5"/>
    <w:rsid w:val="00E7198D"/>
    <w:rsid w:val="00E71C5B"/>
    <w:rsid w:val="00E735AF"/>
    <w:rsid w:val="00E73D58"/>
    <w:rsid w:val="00E74CA6"/>
    <w:rsid w:val="00E75E3D"/>
    <w:rsid w:val="00E84491"/>
    <w:rsid w:val="00E93311"/>
    <w:rsid w:val="00E938F4"/>
    <w:rsid w:val="00E95927"/>
    <w:rsid w:val="00E9731C"/>
    <w:rsid w:val="00EA0411"/>
    <w:rsid w:val="00EA0C45"/>
    <w:rsid w:val="00EA1044"/>
    <w:rsid w:val="00EA4E4C"/>
    <w:rsid w:val="00EB04B7"/>
    <w:rsid w:val="00EB7992"/>
    <w:rsid w:val="00EC0104"/>
    <w:rsid w:val="00EC0184"/>
    <w:rsid w:val="00EC2D7A"/>
    <w:rsid w:val="00EC633A"/>
    <w:rsid w:val="00EC67DF"/>
    <w:rsid w:val="00ED0C35"/>
    <w:rsid w:val="00ED1B9D"/>
    <w:rsid w:val="00ED2907"/>
    <w:rsid w:val="00ED5D48"/>
    <w:rsid w:val="00EE056F"/>
    <w:rsid w:val="00EE0FBA"/>
    <w:rsid w:val="00EE2C2F"/>
    <w:rsid w:val="00EE32AF"/>
    <w:rsid w:val="00EE5E01"/>
    <w:rsid w:val="00EE5FA2"/>
    <w:rsid w:val="00EE7924"/>
    <w:rsid w:val="00EE7EB1"/>
    <w:rsid w:val="00EF095A"/>
    <w:rsid w:val="00EF3899"/>
    <w:rsid w:val="00EF43F5"/>
    <w:rsid w:val="00EF74D7"/>
    <w:rsid w:val="00EF74EB"/>
    <w:rsid w:val="00EF7DF6"/>
    <w:rsid w:val="00F015BA"/>
    <w:rsid w:val="00F017AF"/>
    <w:rsid w:val="00F01805"/>
    <w:rsid w:val="00F03FD0"/>
    <w:rsid w:val="00F041C4"/>
    <w:rsid w:val="00F105AD"/>
    <w:rsid w:val="00F10F9C"/>
    <w:rsid w:val="00F14812"/>
    <w:rsid w:val="00F1485B"/>
    <w:rsid w:val="00F1598C"/>
    <w:rsid w:val="00F2017D"/>
    <w:rsid w:val="00F20BC6"/>
    <w:rsid w:val="00F21403"/>
    <w:rsid w:val="00F21C38"/>
    <w:rsid w:val="00F255FC"/>
    <w:rsid w:val="00F259B0"/>
    <w:rsid w:val="00F26A20"/>
    <w:rsid w:val="00F276C9"/>
    <w:rsid w:val="00F27BB1"/>
    <w:rsid w:val="00F31359"/>
    <w:rsid w:val="00F35244"/>
    <w:rsid w:val="00F355AA"/>
    <w:rsid w:val="00F35E2E"/>
    <w:rsid w:val="00F40690"/>
    <w:rsid w:val="00F40D55"/>
    <w:rsid w:val="00F40DF9"/>
    <w:rsid w:val="00F43B8F"/>
    <w:rsid w:val="00F51785"/>
    <w:rsid w:val="00F52BA9"/>
    <w:rsid w:val="00F530D7"/>
    <w:rsid w:val="00F53B80"/>
    <w:rsid w:val="00F541E6"/>
    <w:rsid w:val="00F6057A"/>
    <w:rsid w:val="00F62F49"/>
    <w:rsid w:val="00F640BF"/>
    <w:rsid w:val="00F642E4"/>
    <w:rsid w:val="00F65984"/>
    <w:rsid w:val="00F6623F"/>
    <w:rsid w:val="00F673C4"/>
    <w:rsid w:val="00F70754"/>
    <w:rsid w:val="00F723FE"/>
    <w:rsid w:val="00F72E56"/>
    <w:rsid w:val="00F77926"/>
    <w:rsid w:val="00F80AD6"/>
    <w:rsid w:val="00F81037"/>
    <w:rsid w:val="00F81B14"/>
    <w:rsid w:val="00F83A19"/>
    <w:rsid w:val="00F84DCC"/>
    <w:rsid w:val="00F854C6"/>
    <w:rsid w:val="00F85A9C"/>
    <w:rsid w:val="00F879A1"/>
    <w:rsid w:val="00F92FC4"/>
    <w:rsid w:val="00F949A2"/>
    <w:rsid w:val="00F9793C"/>
    <w:rsid w:val="00FA0730"/>
    <w:rsid w:val="00FA0C14"/>
    <w:rsid w:val="00FA137A"/>
    <w:rsid w:val="00FA21B4"/>
    <w:rsid w:val="00FA5504"/>
    <w:rsid w:val="00FB1155"/>
    <w:rsid w:val="00FB4B02"/>
    <w:rsid w:val="00FB70CB"/>
    <w:rsid w:val="00FC0BB3"/>
    <w:rsid w:val="00FC2831"/>
    <w:rsid w:val="00FC2D40"/>
    <w:rsid w:val="00FC3600"/>
    <w:rsid w:val="00FC447F"/>
    <w:rsid w:val="00FC4A9F"/>
    <w:rsid w:val="00FC4B73"/>
    <w:rsid w:val="00FC556C"/>
    <w:rsid w:val="00FC565B"/>
    <w:rsid w:val="00FC5EB9"/>
    <w:rsid w:val="00FD0895"/>
    <w:rsid w:val="00FD2CFB"/>
    <w:rsid w:val="00FD3413"/>
    <w:rsid w:val="00FE006E"/>
    <w:rsid w:val="00FE13AC"/>
    <w:rsid w:val="00FE197E"/>
    <w:rsid w:val="00FF0DF1"/>
    <w:rsid w:val="00FF26AA"/>
    <w:rsid w:val="01EDD7BB"/>
    <w:rsid w:val="021BBC15"/>
    <w:rsid w:val="02FA1A51"/>
    <w:rsid w:val="02FB0AC9"/>
    <w:rsid w:val="03B733A7"/>
    <w:rsid w:val="04FC28EC"/>
    <w:rsid w:val="04FE54C0"/>
    <w:rsid w:val="0502726F"/>
    <w:rsid w:val="06014C7C"/>
    <w:rsid w:val="06FE8286"/>
    <w:rsid w:val="07E24FA2"/>
    <w:rsid w:val="082FA6ED"/>
    <w:rsid w:val="09DA794A"/>
    <w:rsid w:val="0AA38543"/>
    <w:rsid w:val="0BA21112"/>
    <w:rsid w:val="0C8563B7"/>
    <w:rsid w:val="0E53B9CD"/>
    <w:rsid w:val="0E81EE7C"/>
    <w:rsid w:val="0EDB72E1"/>
    <w:rsid w:val="0FC63C05"/>
    <w:rsid w:val="15244FD4"/>
    <w:rsid w:val="1528E2B5"/>
    <w:rsid w:val="1535A715"/>
    <w:rsid w:val="16F32BB7"/>
    <w:rsid w:val="175B770C"/>
    <w:rsid w:val="18B97F02"/>
    <w:rsid w:val="19A33CA0"/>
    <w:rsid w:val="1A014E78"/>
    <w:rsid w:val="1C3F46FF"/>
    <w:rsid w:val="1C4A1DF7"/>
    <w:rsid w:val="1D836B61"/>
    <w:rsid w:val="1E2005DB"/>
    <w:rsid w:val="1FA561EA"/>
    <w:rsid w:val="20A6D19C"/>
    <w:rsid w:val="212131E6"/>
    <w:rsid w:val="220F62C8"/>
    <w:rsid w:val="2303AB69"/>
    <w:rsid w:val="2317E841"/>
    <w:rsid w:val="238215BC"/>
    <w:rsid w:val="252CF625"/>
    <w:rsid w:val="25BCC785"/>
    <w:rsid w:val="25C47A84"/>
    <w:rsid w:val="27426B1B"/>
    <w:rsid w:val="28AE068F"/>
    <w:rsid w:val="2C1E1064"/>
    <w:rsid w:val="2CEE9164"/>
    <w:rsid w:val="2CF87078"/>
    <w:rsid w:val="2E455F8E"/>
    <w:rsid w:val="2E63E27B"/>
    <w:rsid w:val="2EA85E90"/>
    <w:rsid w:val="2EAA60F9"/>
    <w:rsid w:val="30C2E2B3"/>
    <w:rsid w:val="329680A3"/>
    <w:rsid w:val="33043EB2"/>
    <w:rsid w:val="3335C86B"/>
    <w:rsid w:val="354A9632"/>
    <w:rsid w:val="354D9A66"/>
    <w:rsid w:val="362A7A2C"/>
    <w:rsid w:val="37208BB2"/>
    <w:rsid w:val="379A537F"/>
    <w:rsid w:val="38466F0D"/>
    <w:rsid w:val="384D0928"/>
    <w:rsid w:val="3969C572"/>
    <w:rsid w:val="39D3B75D"/>
    <w:rsid w:val="3A6C4180"/>
    <w:rsid w:val="3AEAF244"/>
    <w:rsid w:val="3C358618"/>
    <w:rsid w:val="3CD184D6"/>
    <w:rsid w:val="3D70500A"/>
    <w:rsid w:val="3DA4977A"/>
    <w:rsid w:val="3E462FF3"/>
    <w:rsid w:val="3E6B6A50"/>
    <w:rsid w:val="41B2FC3A"/>
    <w:rsid w:val="41D9F1E5"/>
    <w:rsid w:val="43C9A2C8"/>
    <w:rsid w:val="440ABEB1"/>
    <w:rsid w:val="4464E3A8"/>
    <w:rsid w:val="46857C19"/>
    <w:rsid w:val="46AA79B5"/>
    <w:rsid w:val="4706B366"/>
    <w:rsid w:val="48BC1D7E"/>
    <w:rsid w:val="48E0FFF0"/>
    <w:rsid w:val="4A415FA0"/>
    <w:rsid w:val="4B86DD34"/>
    <w:rsid w:val="4BA1CF11"/>
    <w:rsid w:val="4BA744D9"/>
    <w:rsid w:val="4BE10B42"/>
    <w:rsid w:val="4BFF0C7E"/>
    <w:rsid w:val="4CA79112"/>
    <w:rsid w:val="4D31CD4A"/>
    <w:rsid w:val="4D945A04"/>
    <w:rsid w:val="4DBD8760"/>
    <w:rsid w:val="510F55AD"/>
    <w:rsid w:val="520C3F70"/>
    <w:rsid w:val="52DC1EF6"/>
    <w:rsid w:val="5312FE09"/>
    <w:rsid w:val="537B95E9"/>
    <w:rsid w:val="54C07A46"/>
    <w:rsid w:val="55548C6F"/>
    <w:rsid w:val="5759D3B9"/>
    <w:rsid w:val="59370FAF"/>
    <w:rsid w:val="59D868B6"/>
    <w:rsid w:val="5DEC3262"/>
    <w:rsid w:val="5E39F5CE"/>
    <w:rsid w:val="5EF689E4"/>
    <w:rsid w:val="604D5AED"/>
    <w:rsid w:val="60CE4A23"/>
    <w:rsid w:val="611B0DFC"/>
    <w:rsid w:val="616EAE96"/>
    <w:rsid w:val="622C0C74"/>
    <w:rsid w:val="627BD91F"/>
    <w:rsid w:val="63490F5C"/>
    <w:rsid w:val="63C99D91"/>
    <w:rsid w:val="64AEEF94"/>
    <w:rsid w:val="64F14285"/>
    <w:rsid w:val="666533E9"/>
    <w:rsid w:val="67295BEA"/>
    <w:rsid w:val="67E442E7"/>
    <w:rsid w:val="69B67709"/>
    <w:rsid w:val="6DF9E9AF"/>
    <w:rsid w:val="6F404C88"/>
    <w:rsid w:val="70813827"/>
    <w:rsid w:val="70B7A345"/>
    <w:rsid w:val="7529AA81"/>
    <w:rsid w:val="7759EA59"/>
    <w:rsid w:val="793A2475"/>
    <w:rsid w:val="7952F793"/>
    <w:rsid w:val="7B172FFB"/>
    <w:rsid w:val="7B2FEE99"/>
    <w:rsid w:val="7D0B90E7"/>
    <w:rsid w:val="7DB2BA77"/>
    <w:rsid w:val="7DF00072"/>
    <w:rsid w:val="7EFB98C9"/>
    <w:rsid w:val="7F2169F2"/>
    <w:rsid w:val="7F4DA68C"/>
    <w:rsid w:val="7F5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6580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bdr w:val="none" w:sz="0" w:space="0" w:color="auto" w:frame="1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C34018"/>
  </w:style>
  <w:style w:type="paragraph" w:customStyle="1" w:styleId="paragraph">
    <w:name w:val="paragraph"/>
    <w:basedOn w:val="Normal"/>
    <w:rsid w:val="00C34018"/>
    <w:pPr>
      <w:keepNext w:val="0"/>
      <w:keepLines w:val="0"/>
      <w:spacing w:before="100" w:beforeAutospacing="1" w:after="100" w:afterAutospacing="1"/>
    </w:pPr>
  </w:style>
  <w:style w:type="character" w:customStyle="1" w:styleId="spellingerror">
    <w:name w:val="spellingerror"/>
    <w:rsid w:val="00C34018"/>
  </w:style>
  <w:style w:type="character" w:customStyle="1" w:styleId="eop">
    <w:name w:val="eop"/>
    <w:rsid w:val="00C34018"/>
  </w:style>
  <w:style w:type="character" w:styleId="MenoPendente">
    <w:name w:val="Unresolved Mention"/>
    <w:basedOn w:val="Fontepargpadro"/>
    <w:uiPriority w:val="99"/>
    <w:semiHidden/>
    <w:unhideWhenUsed/>
    <w:rsid w:val="008A29A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125E31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314D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45549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styleId="nfase">
    <w:name w:val="Emphasis"/>
    <w:basedOn w:val="Fontepargpadro"/>
    <w:uiPriority w:val="20"/>
    <w:qFormat/>
    <w:rsid w:val="00BC0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30" ma:contentTypeDescription="Crie um novo documento." ma:contentTypeScope="" ma:versionID="9bbd4dc444c952157f6ea0209163edb4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ab00360412625b34abc133af0d7ee155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f8440490-6d1a-488a-8abf-48b89d0123a0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2206413-f776-4b11-bcb2-0b935dc837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7AA28B-D544-46D3-BA11-CC6485716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5636</Words>
  <Characters>31697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</vt:lpstr>
    </vt:vector>
  </TitlesOfParts>
  <Company>Universidade Regional de Blumenau (FURB)</Company>
  <LinksUpToDate>false</LinksUpToDate>
  <CharactersWithSpaces>37259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/>
  <dc:creator>Gabriel Ariel Degenhardt</dc:creator>
  <cp:keywords/>
  <cp:lastModifiedBy>Andreza Sartori</cp:lastModifiedBy>
  <cp:revision>3</cp:revision>
  <cp:lastPrinted>2015-03-26T13:00:00Z</cp:lastPrinted>
  <dcterms:created xsi:type="dcterms:W3CDTF">2020-12-07T21:53:00Z</dcterms:created>
  <dcterms:modified xsi:type="dcterms:W3CDTF">2020-12-07T21:55:00Z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