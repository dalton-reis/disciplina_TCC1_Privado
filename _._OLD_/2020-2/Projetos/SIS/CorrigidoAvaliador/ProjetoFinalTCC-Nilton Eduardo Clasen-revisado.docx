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 xml:space="preserve">Nilton Eduardo </w:t>
      </w:r>
      <w:proofErr w:type="spellStart"/>
      <w:r>
        <w:t>Clasen</w:t>
      </w:r>
      <w:proofErr w:type="spellEnd"/>
    </w:p>
    <w:p w14:paraId="53880F09" w14:textId="40CA879C" w:rsidR="001E682E" w:rsidRDefault="0095663E" w:rsidP="001E682E">
      <w:pPr>
        <w:pStyle w:val="TF-AUTOR0"/>
      </w:pPr>
      <w:r w:rsidRPr="0095663E">
        <w:t xml:space="preserve">Prof.ª Simone </w:t>
      </w:r>
      <w:proofErr w:type="spellStart"/>
      <w:r w:rsidRPr="0095663E">
        <w:t>Erbs</w:t>
      </w:r>
      <w:proofErr w:type="spellEnd"/>
      <w:r w:rsidRPr="0095663E">
        <w:t xml:space="preserve">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4C65146D" w:rsidR="00E72025" w:rsidRPr="009E2056" w:rsidRDefault="009E2056" w:rsidP="009E2056">
      <w:pPr>
        <w:pStyle w:val="TF-TEXTO"/>
      </w:pPr>
      <w:r w:rsidRPr="009E2056">
        <w:t>A saúde pode ser considerada um estado completo de bem</w:t>
      </w:r>
      <w:ins w:id="9" w:author="Luciana Pereira de Araújo Kohler" w:date="2020-12-07T21:29:00Z">
        <w:r w:rsidR="00C9493B">
          <w:t>-</w:t>
        </w:r>
      </w:ins>
      <w:r w:rsidRPr="009E2056">
        <w:t>estar físico, mental e social e não apenas a ausência de doença ou enfermidade</w:t>
      </w:r>
      <w:r w:rsidR="002A6FEA">
        <w:t xml:space="preserve"> </w:t>
      </w:r>
      <w:r w:rsidR="008A62FA">
        <w:t>(</w:t>
      </w:r>
      <w:r w:rsidR="008A62FA" w:rsidRPr="009E2056">
        <w:t xml:space="preserve">ORGANIZAÇÃO MUNDIAL </w:t>
      </w:r>
      <w:r w:rsidR="008A62FA">
        <w:t>D</w:t>
      </w:r>
      <w:r w:rsidR="008A62FA" w:rsidRPr="009E2056">
        <w:t>A SAÚDE</w:t>
      </w:r>
      <w:r w:rsidR="008A62FA">
        <w:t xml:space="preserve">, 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 xml:space="preserve">e o mal tratamento </w:t>
      </w:r>
      <w:r w:rsidR="006C737B">
        <w:t>relacionado ao</w:t>
      </w:r>
      <w:r w:rsidR="004264E6">
        <w:t xml:space="preserve"> 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proofErr w:type="spellStart"/>
      <w:r w:rsidRPr="00650E11">
        <w:t>Eberhard</w:t>
      </w:r>
      <w:proofErr w:type="spellEnd"/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14201430" w:rsidR="00D817C3" w:rsidRDefault="00064D8A" w:rsidP="00E72025">
      <w:pPr>
        <w:pStyle w:val="TF-TEXTO"/>
      </w:pPr>
      <w:r w:rsidRPr="00064D8A">
        <w:t xml:space="preserve">Assim, uma forma de auxiliar a tomada de decisão do médico na hora de diagnosticar o paciente e diminuir a probabilidade do erro, é </w:t>
      </w:r>
      <w:r w:rsidR="005415B7">
        <w:t>utilizar</w:t>
      </w:r>
      <w:r w:rsidRPr="00064D8A">
        <w:t xml:space="preserve"> 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 xml:space="preserve">sistemas de suporte a decisão clínica para consultar e receber hipóteses no tratamento/diagnóstico do paciente. Neste sentido, a </w:t>
      </w:r>
      <w:r w:rsidR="004079D0">
        <w:t>I</w:t>
      </w:r>
      <w:r w:rsidRPr="00064D8A">
        <w:t xml:space="preserve">nteligência </w:t>
      </w:r>
      <w:r w:rsidR="004079D0">
        <w:t>A</w:t>
      </w:r>
      <w:r w:rsidRPr="00064D8A">
        <w:t>rtificial</w:t>
      </w:r>
      <w:r w:rsidR="004079D0">
        <w:t xml:space="preserve"> (IA)</w:t>
      </w:r>
      <w:r w:rsidRPr="00064D8A">
        <w:t xml:space="preserve"> </w:t>
      </w:r>
      <w:r w:rsidR="00783F43">
        <w:t xml:space="preserve">pode ser aplicada </w:t>
      </w:r>
      <w:r w:rsidR="002D7434">
        <w:t xml:space="preserve">para </w:t>
      </w:r>
      <w:r w:rsidRPr="00064D8A">
        <w:t>analisa</w:t>
      </w:r>
      <w:r w:rsidR="002D7434">
        <w:t xml:space="preserve">r </w:t>
      </w:r>
      <w:r w:rsidRPr="00064D8A">
        <w:t>grandes massas de dados clínicos</w:t>
      </w:r>
      <w:del w:id="10" w:author="Luciana Pereira de Araújo Kohler" w:date="2020-12-07T21:30:00Z">
        <w:r w:rsidR="00783F43" w:rsidDel="006C031F">
          <w:delText>,</w:delText>
        </w:r>
      </w:del>
      <w:r w:rsidRPr="00064D8A">
        <w:t xml:space="preserve"> e a partir de algoritmos criados por especialistas no assunto</w:t>
      </w:r>
      <w:r w:rsidR="006973A4">
        <w:t xml:space="preserve"> podem</w:t>
      </w:r>
      <w:r w:rsidRPr="00064D8A">
        <w:t xml:space="preserve"> 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7399D161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</w:t>
      </w:r>
      <w:r w:rsidR="00F1596A">
        <w:t>IA</w:t>
      </w:r>
      <w:r w:rsidRPr="001166D2">
        <w:t>.</w:t>
      </w:r>
      <w:r>
        <w:t xml:space="preserve"> </w:t>
      </w:r>
      <w:r w:rsidR="00D247F7">
        <w:t xml:space="preserve">Diante deste cenário, este trabalho propõe o desenvolvimento de </w:t>
      </w:r>
      <w:r w:rsidR="00D158D2">
        <w:t xml:space="preserve">um </w:t>
      </w:r>
      <w:proofErr w:type="spellStart"/>
      <w:r w:rsidR="00D158D2" w:rsidRPr="00692455">
        <w:rPr>
          <w:i/>
          <w:iCs/>
        </w:rPr>
        <w:t>chatbot</w:t>
      </w:r>
      <w:proofErr w:type="spellEnd"/>
      <w:r w:rsidR="00D158D2">
        <w:t xml:space="preserve"> para o aplicativo What</w:t>
      </w:r>
      <w:r w:rsidR="00535DAA">
        <w:t>s</w:t>
      </w:r>
      <w:r w:rsidR="00D158D2">
        <w:t>App Messenger</w:t>
      </w:r>
      <w:r w:rsidR="00D91B8D">
        <w:t xml:space="preserve"> para</w:t>
      </w:r>
      <w:r w:rsidR="00D817C3">
        <w:t xml:space="preserve">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</w:p>
    <w:p w14:paraId="286B3BEA" w14:textId="62B0FB66" w:rsidR="00F255FC" w:rsidRPr="007D10F2" w:rsidRDefault="00F255FC" w:rsidP="00692455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lastRenderedPageBreak/>
        <w:t xml:space="preserve">OBJETIVOS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612574A" w14:textId="2A14B40B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proofErr w:type="spellStart"/>
      <w:r w:rsidR="00D74FE9" w:rsidRPr="00692455">
        <w:rPr>
          <w:i/>
          <w:iCs/>
        </w:rPr>
        <w:t>chatbot</w:t>
      </w:r>
      <w:proofErr w:type="spellEnd"/>
      <w:r w:rsidR="00D74FE9">
        <w:t xml:space="preserve"> para o aplicativo WhatsApp Messenger</w:t>
      </w:r>
      <w:r w:rsidR="00F5754F">
        <w:t>,</w:t>
      </w:r>
      <w:r w:rsidR="00D74FE9">
        <w:t xml:space="preserve"> </w:t>
      </w:r>
      <w:r w:rsidR="00666DF8">
        <w:t>a fim</w:t>
      </w:r>
      <w:r w:rsidR="00D74FE9">
        <w:t xml:space="preserve"> de auxiliar o profissional médico no </w:t>
      </w:r>
      <w:r w:rsidR="00D74FE9" w:rsidRPr="00221919">
        <w:t>diagnóstico a parti</w:t>
      </w:r>
      <w:r w:rsidR="00EC6E79" w:rsidRPr="00221919">
        <w:t>r</w:t>
      </w:r>
      <w:r w:rsidR="00D74FE9" w:rsidRPr="00221919">
        <w:t xml:space="preserve"> de </w:t>
      </w:r>
      <w:r w:rsidR="00F5754F" w:rsidRPr="00221919">
        <w:t>registros</w:t>
      </w:r>
      <w:r w:rsidR="00D74FE9" w:rsidRPr="00221919">
        <w:t xml:space="preserve"> clínicos do paciente</w:t>
      </w:r>
      <w:r w:rsidR="00D74FE9">
        <w:t>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proofErr w:type="spellStart"/>
      <w:r w:rsidRPr="000D57DF">
        <w:rPr>
          <w:i/>
          <w:iCs/>
        </w:rPr>
        <w:t>chatbot</w:t>
      </w:r>
      <w:proofErr w:type="spellEnd"/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442A5380" w:rsidR="007D4C40" w:rsidRDefault="00D735FB" w:rsidP="007D4C40">
      <w:pPr>
        <w:pStyle w:val="TF-ALNEA"/>
        <w:numPr>
          <w:ilvl w:val="0"/>
          <w:numId w:val="5"/>
        </w:numPr>
      </w:pPr>
      <w:r>
        <w:t>possibilitar ao médico c</w:t>
      </w:r>
      <w:r w:rsidR="00D842A0">
        <w:t>onsultar</w:t>
      </w:r>
      <w:r>
        <w:t xml:space="preserve"> </w:t>
      </w:r>
      <w:r w:rsidR="004A2A07">
        <w:t>a inteligência artificial</w:t>
      </w:r>
      <w:r w:rsidR="000662E4">
        <w:t xml:space="preserve"> (Watson)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proofErr w:type="spellStart"/>
      <w:r w:rsidRPr="00532290">
        <w:rPr>
          <w:i/>
          <w:iCs/>
        </w:rPr>
        <w:t>chatbot</w:t>
      </w:r>
      <w:proofErr w:type="spellEnd"/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56D665A7" w14:textId="23255BD6" w:rsidR="007B34A1" w:rsidRPr="00A56CD8" w:rsidRDefault="00382E39" w:rsidP="007B34A1">
      <w:pPr>
        <w:pStyle w:val="TF-ALNEA"/>
        <w:numPr>
          <w:ilvl w:val="0"/>
          <w:numId w:val="5"/>
        </w:numPr>
      </w:pPr>
      <w:r w:rsidRPr="00A56CD8">
        <w:t>analisar e avaliar</w:t>
      </w:r>
      <w:r w:rsidR="009B36D6" w:rsidRPr="00A56CD8">
        <w:t xml:space="preserve"> a usabilidade </w:t>
      </w:r>
      <w:r w:rsidR="00A56CD8" w:rsidRPr="00A56CD8">
        <w:t xml:space="preserve">e a experiência de uso da aplicação bem como as suas </w:t>
      </w:r>
      <w:r w:rsidR="009B36D6" w:rsidRPr="00A56CD8">
        <w:t xml:space="preserve">funcionalidades </w:t>
      </w:r>
      <w:r w:rsidR="00012D55" w:rsidRPr="00A56CD8">
        <w:t xml:space="preserve">com profissionais da área, </w:t>
      </w:r>
      <w:r w:rsidR="007B34A1" w:rsidRPr="00A56CD8">
        <w:t xml:space="preserve">pelo método </w:t>
      </w:r>
      <w:proofErr w:type="spellStart"/>
      <w:r w:rsidR="007B34A1" w:rsidRPr="00A56CD8">
        <w:t>Relationship</w:t>
      </w:r>
      <w:proofErr w:type="spellEnd"/>
      <w:r w:rsidR="007B34A1" w:rsidRPr="00A56CD8">
        <w:t xml:space="preserve"> </w:t>
      </w:r>
      <w:proofErr w:type="spellStart"/>
      <w:r w:rsidR="007B34A1" w:rsidRPr="00A56CD8">
        <w:t>of</w:t>
      </w:r>
      <w:proofErr w:type="spellEnd"/>
      <w:r w:rsidR="007B34A1" w:rsidRPr="00A56CD8">
        <w:t xml:space="preserve"> M3C </w:t>
      </w:r>
      <w:proofErr w:type="spellStart"/>
      <w:r w:rsidR="007B34A1" w:rsidRPr="00A56CD8">
        <w:t>with</w:t>
      </w:r>
      <w:proofErr w:type="spellEnd"/>
      <w:r w:rsidR="007B34A1" w:rsidRPr="00A56CD8">
        <w:t xml:space="preserve"> </w:t>
      </w:r>
      <w:proofErr w:type="spellStart"/>
      <w:r w:rsidR="007B34A1" w:rsidRPr="00A56CD8">
        <w:t>User</w:t>
      </w:r>
      <w:proofErr w:type="spellEnd"/>
      <w:r w:rsidR="007B34A1" w:rsidRPr="00A56CD8">
        <w:t xml:space="preserve"> </w:t>
      </w:r>
      <w:proofErr w:type="spellStart"/>
      <w:r w:rsidR="007B34A1" w:rsidRPr="00A56CD8">
        <w:t>Requirements</w:t>
      </w:r>
      <w:proofErr w:type="spellEnd"/>
      <w:r w:rsidR="007B34A1" w:rsidRPr="00A56CD8">
        <w:t xml:space="preserve"> </w:t>
      </w:r>
      <w:proofErr w:type="spellStart"/>
      <w:r w:rsidR="007B34A1" w:rsidRPr="00A56CD8">
        <w:t>and</w:t>
      </w:r>
      <w:proofErr w:type="spellEnd"/>
      <w:r w:rsidR="007B34A1" w:rsidRPr="00A56CD8">
        <w:t xml:space="preserve"> </w:t>
      </w:r>
      <w:proofErr w:type="spellStart"/>
      <w:r w:rsidR="007B34A1" w:rsidRPr="00A56CD8">
        <w:t>Usability</w:t>
      </w:r>
      <w:proofErr w:type="spellEnd"/>
      <w:r w:rsidR="007B34A1" w:rsidRPr="00A56CD8">
        <w:t xml:space="preserve"> </w:t>
      </w:r>
      <w:proofErr w:type="spellStart"/>
      <w:r w:rsidR="007B34A1" w:rsidRPr="00A56CD8">
        <w:t>and</w:t>
      </w:r>
      <w:proofErr w:type="spellEnd"/>
      <w:r w:rsidR="007B34A1" w:rsidRPr="00A56CD8">
        <w:t xml:space="preserve"> </w:t>
      </w:r>
      <w:proofErr w:type="spellStart"/>
      <w:r w:rsidR="007B34A1" w:rsidRPr="00A56CD8">
        <w:t>Communicability</w:t>
      </w:r>
      <w:proofErr w:type="spellEnd"/>
      <w:r w:rsidR="007B34A1" w:rsidRPr="00A56CD8">
        <w:t xml:space="preserve"> Assessment in </w:t>
      </w:r>
      <w:proofErr w:type="spellStart"/>
      <w:r w:rsidR="007B34A1" w:rsidRPr="00A56CD8">
        <w:t>groupware</w:t>
      </w:r>
      <w:proofErr w:type="spellEnd"/>
      <w:r w:rsidR="007B34A1" w:rsidRPr="00A56CD8">
        <w:t xml:space="preserve"> (</w:t>
      </w:r>
      <w:proofErr w:type="spellStart"/>
      <w:r w:rsidR="007B34A1" w:rsidRPr="00A56CD8">
        <w:t>RURUCAg</w:t>
      </w:r>
      <w:proofErr w:type="spellEnd"/>
      <w:r w:rsidR="007B34A1" w:rsidRPr="00A56CD8">
        <w:t>).</w:t>
      </w:r>
    </w:p>
    <w:p w14:paraId="57BC30CB" w14:textId="77777777" w:rsidR="00A44581" w:rsidRDefault="00A44581" w:rsidP="00FC4A9F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 xml:space="preserve">Natural </w:t>
      </w:r>
      <w:proofErr w:type="spellStart"/>
      <w:r w:rsidRPr="009C2293">
        <w:t>Language</w:t>
      </w:r>
      <w:proofErr w:type="spellEnd"/>
      <w:r w:rsidRPr="009C2293">
        <w:t xml:space="preserve"> </w:t>
      </w:r>
      <w:proofErr w:type="spellStart"/>
      <w:r w:rsidRPr="009C2293">
        <w:t>Understanding</w:t>
      </w:r>
      <w:proofErr w:type="spellEnd"/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 xml:space="preserve">Watson </w:t>
      </w:r>
      <w:proofErr w:type="spellStart"/>
      <w:r w:rsidRPr="009C2293">
        <w:t>Knowledge</w:t>
      </w:r>
      <w:proofErr w:type="spellEnd"/>
      <w:r w:rsidRPr="009C2293">
        <w:t xml:space="preserve">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42E5B7F9" w:rsidR="004C4077" w:rsidRDefault="004C4077" w:rsidP="004C4077">
      <w:pPr>
        <w:pStyle w:val="TF-TEXTO"/>
      </w:pPr>
      <w:proofErr w:type="spellStart"/>
      <w:r>
        <w:t>Balestrin</w:t>
      </w:r>
      <w:proofErr w:type="spellEnd"/>
      <w:r w:rsidR="001165B6">
        <w:t xml:space="preserve">, </w:t>
      </w:r>
      <w:proofErr w:type="spellStart"/>
      <w:r w:rsidR="001165B6">
        <w:t>Kuretzki</w:t>
      </w:r>
      <w:proofErr w:type="spellEnd"/>
      <w:r w:rsidR="004021A3">
        <w:t xml:space="preserve"> e Webber </w:t>
      </w:r>
      <w:r>
        <w:t xml:space="preserve">(2019) </w:t>
      </w:r>
      <w:r w:rsidR="00982532">
        <w:t>desenvolveram</w:t>
      </w:r>
      <w:r>
        <w:t xml:space="preserve"> um modelo de aprendizado de máquina supervisionado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>de acordo com os dados clínicos analisado</w:t>
      </w:r>
      <w:r w:rsidR="00B739D8">
        <w:t>s</w:t>
      </w:r>
      <w:r>
        <w:t xml:space="preserve">. </w:t>
      </w:r>
      <w:r w:rsidR="00DE3E86" w:rsidRPr="00AE5F38">
        <w:t xml:space="preserve">Algumas das principais características </w:t>
      </w:r>
      <w:r w:rsidR="00F46091" w:rsidRPr="00AE5F38">
        <w:t>apresentadas por</w:t>
      </w:r>
      <w:r w:rsidR="00DE3E86" w:rsidRPr="00AE5F38">
        <w:t xml:space="preserve"> </w:t>
      </w:r>
      <w:proofErr w:type="spellStart"/>
      <w:r w:rsidR="004021A3" w:rsidRPr="00AE5F38">
        <w:t>Balestrin</w:t>
      </w:r>
      <w:proofErr w:type="spellEnd"/>
      <w:r w:rsidR="004021A3" w:rsidRPr="00AE5F38">
        <w:t xml:space="preserve">, </w:t>
      </w:r>
      <w:proofErr w:type="spellStart"/>
      <w:r w:rsidR="004021A3" w:rsidRPr="00AE5F38">
        <w:t>Kuretzki</w:t>
      </w:r>
      <w:proofErr w:type="spellEnd"/>
      <w:r w:rsidR="004021A3" w:rsidRPr="00AE5F38">
        <w:t xml:space="preserve"> e Webber</w:t>
      </w:r>
      <w:r w:rsidR="00DE3E86" w:rsidRPr="00AE5F38">
        <w:t xml:space="preserve"> (2019) são: fazer uso da inteligência artificial, </w:t>
      </w:r>
      <w:r w:rsidR="0016282B" w:rsidRPr="00AE5F38">
        <w:t xml:space="preserve">utilizar </w:t>
      </w:r>
      <w:r w:rsidR="0016282B" w:rsidRPr="00AE5F38">
        <w:lastRenderedPageBreak/>
        <w:t>processadores da linguagem natural do Watson</w:t>
      </w:r>
      <w:r w:rsidR="00284F71" w:rsidRPr="00AE5F38">
        <w:t>,</w:t>
      </w:r>
      <w:r w:rsidR="00DE3E86" w:rsidRPr="00AE5F38">
        <w:t xml:space="preserve"> contempl</w:t>
      </w:r>
      <w:r w:rsidR="00706E51" w:rsidRPr="00AE5F38">
        <w:t>ar</w:t>
      </w:r>
      <w:r w:rsidR="00DE3E86" w:rsidRPr="00AE5F38">
        <w:t xml:space="preserve"> registro clínicos </w:t>
      </w:r>
      <w:r w:rsidR="00284F71" w:rsidRPr="00AE5F38">
        <w:t>do paciente</w:t>
      </w:r>
      <w:r w:rsidR="00706E51" w:rsidRPr="00AE5F38">
        <w:t xml:space="preserve"> e estar voltado para diagnóstico médico.</w:t>
      </w:r>
    </w:p>
    <w:p w14:paraId="3342BDD4" w14:textId="3588B3FB" w:rsidR="00A44581" w:rsidRDefault="00F46091" w:rsidP="001C1A42">
      <w:pPr>
        <w:pStyle w:val="TF-TEXTO"/>
      </w:pP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</w:t>
      </w:r>
      <w:r w:rsidR="00313F97" w:rsidRPr="009C2293">
        <w:t xml:space="preserve">Watson </w:t>
      </w:r>
      <w:proofErr w:type="spellStart"/>
      <w:r w:rsidR="00313F97" w:rsidRPr="009C2293">
        <w:t>Knowledge</w:t>
      </w:r>
      <w:proofErr w:type="spellEnd"/>
      <w:r w:rsidR="00313F97" w:rsidRPr="009C2293">
        <w:t xml:space="preserve"> Studio</w:t>
      </w:r>
      <w:r w:rsidR="00313F97" w:rsidRPr="00A7077B">
        <w:t xml:space="preserve"> </w:t>
      </w:r>
      <w:r w:rsidR="00313F97">
        <w:t>(WKS)</w:t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proofErr w:type="spellStart"/>
      <w:r w:rsidR="004C4077">
        <w:t>classificaram</w:t>
      </w:r>
      <w:proofErr w:type="spellEnd"/>
      <w:r w:rsidR="004C4077">
        <w:t xml:space="preserve">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7172EF">
        <w:t>,</w:t>
      </w:r>
      <w:r w:rsidR="008D77A0">
        <w:t xml:space="preserve">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3A1B814A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</w:t>
      </w:r>
      <w:proofErr w:type="spellStart"/>
      <w:r w:rsidR="00A60020" w:rsidRPr="00D53A22">
        <w:t>Watson</w:t>
      </w:r>
      <w:proofErr w:type="spellEnd"/>
      <w:r w:rsidR="00A60020" w:rsidRPr="00A7077B">
        <w:rPr>
          <w:i/>
          <w:iCs/>
        </w:rPr>
        <w:t xml:space="preserve"> </w:t>
      </w:r>
      <w:r w:rsidR="00A60020" w:rsidRPr="009C2293">
        <w:t xml:space="preserve">Natural </w:t>
      </w:r>
      <w:proofErr w:type="spellStart"/>
      <w:r w:rsidR="00A60020" w:rsidRPr="009C2293">
        <w:t>Language</w:t>
      </w:r>
      <w:proofErr w:type="spellEnd"/>
      <w:r w:rsidR="00A60020" w:rsidRPr="009C2293">
        <w:t xml:space="preserve"> </w:t>
      </w:r>
      <w:proofErr w:type="spellStart"/>
      <w:r w:rsidR="00A60020" w:rsidRPr="009C2293">
        <w:t>Understanding</w:t>
      </w:r>
      <w:proofErr w:type="spellEnd"/>
      <w:r w:rsidR="00A60020" w:rsidRPr="00A7077B">
        <w:t xml:space="preserve"> </w:t>
      </w:r>
      <w:r w:rsidR="00A60020">
        <w:t>(NLU)</w:t>
      </w:r>
      <w:r w:rsidRPr="00364676">
        <w:t xml:space="preserve">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</w:t>
      </w:r>
      <w:proofErr w:type="spellStart"/>
      <w:r w:rsidR="00236E95">
        <w:t>Balestrin</w:t>
      </w:r>
      <w:proofErr w:type="spellEnd"/>
      <w:r w:rsidR="00236E95">
        <w:t xml:space="preserve">, </w:t>
      </w:r>
      <w:proofErr w:type="spellStart"/>
      <w:r w:rsidR="00236E95">
        <w:t>Kuretzki</w:t>
      </w:r>
      <w:proofErr w:type="spellEnd"/>
      <w:r w:rsidR="00236E95">
        <w:t xml:space="preserve"> e Webber (2019) não foram mencionadas. </w:t>
      </w:r>
      <w:proofErr w:type="spellStart"/>
      <w:r w:rsidR="008D386D">
        <w:t>Balestrin</w:t>
      </w:r>
      <w:proofErr w:type="spellEnd"/>
      <w:r w:rsidR="008D386D">
        <w:t xml:space="preserve">, </w:t>
      </w:r>
      <w:proofErr w:type="spellStart"/>
      <w:r w:rsidR="008D386D">
        <w:t>Kuretzki</w:t>
      </w:r>
      <w:proofErr w:type="spellEnd"/>
      <w:r w:rsidR="008D386D">
        <w:t xml:space="preserve">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</w:t>
      </w:r>
      <w:proofErr w:type="spellStart"/>
      <w:r w:rsidR="00CB5B55" w:rsidRPr="00F362E9">
        <w:t>Balestrin</w:t>
      </w:r>
      <w:proofErr w:type="spellEnd"/>
      <w:r w:rsidR="00CB5B55" w:rsidRPr="00F362E9">
        <w:t xml:space="preserve">, </w:t>
      </w:r>
      <w:proofErr w:type="spellStart"/>
      <w:r w:rsidR="00CB5B55" w:rsidRPr="00F362E9">
        <w:t>Kuretzki</w:t>
      </w:r>
      <w:proofErr w:type="spellEnd"/>
      <w:r w:rsidR="00CB5B55" w:rsidRPr="00F362E9">
        <w:t xml:space="preserve">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27E7B697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 xml:space="preserve">classificar os diagnósticos do paciente,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76EB5E49" w:rsidR="00A44581" w:rsidRDefault="002833D8" w:rsidP="00692455">
      <w:pPr>
        <w:pStyle w:val="Ttulo2"/>
      </w:pPr>
      <w:r w:rsidRPr="002833D8">
        <w:lastRenderedPageBreak/>
        <w:t>UTILIZAÇÃO DO APLICATIVO WHATSAPP COMO FERRAMENTA DE TELEMEDICINA NA ÁREA DA TELEULTRASSONOGRAFIA</w:t>
      </w:r>
      <w:r w:rsidR="00A44581">
        <w:t xml:space="preserve"> </w:t>
      </w:r>
    </w:p>
    <w:p w14:paraId="1FC6C541" w14:textId="10D005B5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</w:t>
      </w:r>
      <w:r w:rsidR="002F69E1">
        <w:t>r</w:t>
      </w:r>
      <w:r w:rsidR="007B1253">
        <w:t xml:space="preserve">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r w:rsidR="004F7822">
        <w:t>r</w:t>
      </w:r>
      <w:r w:rsidR="007B1253">
        <w:t xml:space="preserve"> o diagnóstico médico</w:t>
      </w:r>
      <w:r w:rsidR="00791399">
        <w:t>;</w:t>
      </w:r>
      <w:r w:rsidR="00450081">
        <w:t xml:space="preserve"> </w:t>
      </w:r>
      <w:r w:rsidR="002A4A26">
        <w:t xml:space="preserve">utilizar </w:t>
      </w:r>
      <w:r w:rsidR="009F45D1">
        <w:t>registros</w:t>
      </w:r>
      <w:r w:rsidR="00450081">
        <w:t xml:space="preserve"> clínicos do paciente.</w:t>
      </w:r>
    </w:p>
    <w:p w14:paraId="13B8E596" w14:textId="6D60053C" w:rsidR="00450081" w:rsidRDefault="00E62EEE" w:rsidP="000124B1">
      <w:pPr>
        <w:pStyle w:val="TF-TEXTO"/>
        <w:ind w:firstLine="567"/>
      </w:pPr>
      <w:r>
        <w:t xml:space="preserve">Segundo </w:t>
      </w:r>
      <w:r w:rsidR="002178F9" w:rsidRPr="002178F9">
        <w:t xml:space="preserve">Amaral </w:t>
      </w:r>
      <w:r w:rsidR="002178F9" w:rsidRPr="006175BC">
        <w:rPr>
          <w:i/>
          <w:iCs/>
        </w:rPr>
        <w:t>et al.</w:t>
      </w:r>
      <w:r w:rsidR="002178F9" w:rsidRPr="002178F9">
        <w:t xml:space="preserve"> (2014), o aplicativo WhatsApp</w:t>
      </w:r>
      <w:r w:rsidR="00346602">
        <w:t xml:space="preserve"> Messenger</w:t>
      </w:r>
      <w:r w:rsidR="002178F9"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mais novos no grupo</w:t>
      </w:r>
      <w:r w:rsidR="009C448A">
        <w:t xml:space="preserve"> e</w:t>
      </w:r>
      <w:r w:rsidR="009D17DC" w:rsidRPr="009D17DC">
        <w:t xml:space="preserve"> a troca de informações sobre casos complexos entre os membros de uma equipe.</w:t>
      </w:r>
      <w:r w:rsidR="002178F9" w:rsidRPr="002178F9">
        <w:t xml:space="preserve"> A partir deste aplicativo foram montados dois grupos de mensagens formados por professores e alunos de um centro de aperfeiçoamento em diagnóstico por imagem. Nestes grupos, </w:t>
      </w:r>
      <w:r w:rsidR="001604C2">
        <w:t>foram</w:t>
      </w:r>
      <w:r w:rsidR="002178F9" w:rsidRPr="002178F9">
        <w:t xml:space="preserve"> enviados imagens e vídeos de partes do corpo de pacientes</w:t>
      </w:r>
      <w:r w:rsidR="000124B1">
        <w:t xml:space="preserve"> </w:t>
      </w:r>
      <w:r w:rsidR="002178F9" w:rsidRPr="002178F9">
        <w:t>para que os profissionais dessem seus pareceres sobre os casos, indicando possíveis diagnósticos</w:t>
      </w:r>
      <w:r w:rsidR="00CF22AA">
        <w:t xml:space="preserve"> </w:t>
      </w:r>
      <w:r w:rsidR="002178F9" w:rsidRPr="002178F9">
        <w:t xml:space="preserve">(AMARAL </w:t>
      </w:r>
      <w:r w:rsidR="002178F9" w:rsidRPr="006175BC">
        <w:rPr>
          <w:i/>
          <w:iCs/>
        </w:rPr>
        <w:t>et al</w:t>
      </w:r>
      <w:r w:rsidR="002178F9" w:rsidRPr="002178F9">
        <w:t>.</w:t>
      </w:r>
      <w:r w:rsidR="00425DDB">
        <w:t>,</w:t>
      </w:r>
      <w:r w:rsidR="002178F9"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r w:rsidR="00376212" w:rsidRPr="00AE5F38">
        <w:t>E</w:t>
      </w:r>
      <w:r w:rsidR="005F2B81" w:rsidRPr="00AE5F38">
        <w:t xml:space="preserve">ste tipo de </w:t>
      </w:r>
      <w:r w:rsidR="00F461D8" w:rsidRPr="00AE5F38">
        <w:t>aplicativo móvel</w:t>
      </w:r>
      <w:r w:rsidR="00C51271" w:rsidRPr="00AE5F38">
        <w:t xml:space="preserve"> </w:t>
      </w:r>
      <w:r w:rsidR="00F04883" w:rsidRPr="00AE5F38">
        <w:t xml:space="preserve">possibilitou a junção da mobilidade com o aprendizado, </w:t>
      </w:r>
      <w:r w:rsidR="00446516" w:rsidRPr="00AE5F38">
        <w:t>pois muitas vezes os alunos podem estar distantes uns dos outros e de seus espaços de ensino</w:t>
      </w:r>
      <w:r w:rsidR="00F04883" w:rsidRPr="00AE5F38">
        <w:t xml:space="preserve">, </w:t>
      </w:r>
      <w:r w:rsidR="001510F4" w:rsidRPr="00AE5F38">
        <w:t xml:space="preserve">além de viabilizar um tempo menor de resposta </w:t>
      </w:r>
      <w:r w:rsidR="00BB1232" w:rsidRPr="00AE5F38">
        <w:t xml:space="preserve">e troca de informações </w:t>
      </w:r>
      <w:r w:rsidR="00857525" w:rsidRPr="00AE5F38">
        <w:t>sobre casos</w:t>
      </w:r>
      <w:r w:rsidR="008D22C2" w:rsidRPr="00AE5F38">
        <w:t xml:space="preserve"> de pacientes </w:t>
      </w:r>
      <w:r w:rsidR="001510F4" w:rsidRPr="00AE5F38">
        <w:t xml:space="preserve">em </w:t>
      </w:r>
      <w:r w:rsidR="008D22C2" w:rsidRPr="00AE5F38">
        <w:t>estados</w:t>
      </w:r>
      <w:r w:rsidR="00E81383" w:rsidRPr="00AE5F38">
        <w:t xml:space="preserve"> </w:t>
      </w:r>
      <w:r w:rsidR="00BD076F" w:rsidRPr="00AE5F38">
        <w:t>críticos</w:t>
      </w:r>
      <w:r w:rsidR="00344632" w:rsidRPr="00AE5F38">
        <w:t xml:space="preserve"> </w:t>
      </w:r>
      <w:r w:rsidR="00BB1232" w:rsidRPr="00AE5F38">
        <w:t xml:space="preserve">(AMARAL </w:t>
      </w:r>
      <w:r w:rsidR="00BB1232" w:rsidRPr="00AE5F38">
        <w:rPr>
          <w:i/>
          <w:iCs/>
        </w:rPr>
        <w:t>et al</w:t>
      </w:r>
      <w:r w:rsidR="00BB1232" w:rsidRPr="00AE5F38">
        <w:t>.</w:t>
      </w:r>
      <w:r w:rsidR="00611461" w:rsidRPr="00AE5F38">
        <w:t>,</w:t>
      </w:r>
      <w:r w:rsidR="00BB1232" w:rsidRPr="00AE5F38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07474713" w14:textId="4CB856AF" w:rsidR="006A6392" w:rsidRPr="00421A2B" w:rsidRDefault="001526A4" w:rsidP="00421A2B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>conseguiriam realizar suas avaliações sobre os casos, bem como dar os possíveis diagnósticos e suas resoluções</w:t>
      </w:r>
      <w:r w:rsidR="00421A2B">
        <w:t>.</w:t>
      </w: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650334A7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 </w:t>
      </w:r>
      <w:r w:rsidR="00DA7C39" w:rsidRPr="00236E95">
        <w:t xml:space="preserve">a partir de fotografias de lesões da pele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</w:t>
      </w:r>
      <w:r w:rsidR="00FA4746">
        <w:t>são:</w:t>
      </w:r>
      <w:r w:rsidR="005A67E9" w:rsidRPr="00236E95">
        <w:t xml:space="preserve"> </w:t>
      </w:r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420AAB8B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 xml:space="preserve">(2019) desenvolveu o aplicativo </w:t>
      </w:r>
      <w:proofErr w:type="spellStart"/>
      <w:r w:rsidRPr="00236E95">
        <w:t>Diagnology</w:t>
      </w:r>
      <w:proofErr w:type="spellEnd"/>
      <w:r w:rsidR="0074115C" w:rsidRPr="00236E95">
        <w:t xml:space="preserve"> para plataformas móveis</w:t>
      </w:r>
      <w:r w:rsidRPr="00236E95">
        <w:t>, que possui a funcionalidade de bater fotos das lesões de pele do paciente</w:t>
      </w:r>
      <w:r w:rsidR="00C2740F">
        <w:t>.</w:t>
      </w:r>
      <w:r w:rsidRPr="00236E95">
        <w:t xml:space="preserve"> </w:t>
      </w:r>
      <w:r w:rsidR="00C2740F">
        <w:t>A</w:t>
      </w:r>
      <w:r w:rsidRPr="00236E95">
        <w:t xml:space="preserve">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2E955882" w:rsidR="00530101" w:rsidRDefault="00530101" w:rsidP="00236E95">
      <w:pPr>
        <w:pStyle w:val="TF-TEXTO"/>
      </w:pPr>
      <w:r w:rsidRPr="00236E95"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B30286" w:rsidRPr="00A806F6">
        <w:t xml:space="preserve">Figura </w:t>
      </w:r>
      <w:r w:rsidR="00B30286">
        <w:rPr>
          <w:noProof/>
        </w:rPr>
        <w:t>1</w:t>
      </w:r>
      <w:r w:rsidR="00B30286">
        <w:fldChar w:fldCharType="end"/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B30286">
        <w:fldChar w:fldCharType="begin"/>
      </w:r>
      <w:r w:rsidR="00B30286">
        <w:instrText xml:space="preserve"> REF _Ref55922904 \h </w:instrText>
      </w:r>
      <w:r w:rsidR="00B30286">
        <w:fldChar w:fldCharType="separate"/>
      </w:r>
      <w:r w:rsidR="00B30286" w:rsidRPr="00A806F6">
        <w:t xml:space="preserve">Figura </w:t>
      </w:r>
      <w:r w:rsidR="00B30286">
        <w:rPr>
          <w:noProof/>
        </w:rPr>
        <w:t>1</w:t>
      </w:r>
      <w:r w:rsidR="00B30286">
        <w:fldChar w:fldCharType="end"/>
      </w:r>
      <w:r w:rsidR="0061025D">
        <w:t xml:space="preserve">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 xml:space="preserve">o médico pode decidir se deseja bater uma foto nova, </w:t>
      </w:r>
      <w:r w:rsidR="00024628">
        <w:t>identificado pel</w:t>
      </w:r>
      <w:r w:rsidR="009B1534" w:rsidRPr="00236E95">
        <w:t>o número 1, ou se deseja escolher uma imagem de sua galer</w:t>
      </w:r>
      <w:r w:rsidR="00D30593" w:rsidRPr="00236E95">
        <w:t>i</w:t>
      </w:r>
      <w:r w:rsidR="009B1534" w:rsidRPr="00236E95">
        <w:t xml:space="preserve">a, </w:t>
      </w:r>
      <w:r w:rsidR="00024628">
        <w:t xml:space="preserve">identificado pelo </w:t>
      </w:r>
      <w:r w:rsidR="009B1534" w:rsidRPr="00236E95">
        <w:t xml:space="preserve">número 2. </w:t>
      </w:r>
      <w:r w:rsidR="00D30593" w:rsidRPr="00236E95">
        <w:t xml:space="preserve">Caso ele escolha tirar uma foto, será redirecionado </w:t>
      </w:r>
      <w:r w:rsidR="0061025D">
        <w:t xml:space="preserve">para a </w:t>
      </w:r>
      <w:r w:rsidR="001714AF">
        <w:t>tela</w:t>
      </w:r>
      <w:r w:rsidR="0061025D">
        <w:t xml:space="preserve"> apresentada n</w:t>
      </w:r>
      <w:r w:rsidR="00D30593" w:rsidRPr="00236E95">
        <w:t xml:space="preserve">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220F77" w:rsidRPr="00A806F6">
        <w:t xml:space="preserve">Figura </w:t>
      </w:r>
      <w:r w:rsidR="00220F77">
        <w:rPr>
          <w:noProof/>
        </w:rPr>
        <w:t>1</w:t>
      </w:r>
      <w:r w:rsidR="00220F77">
        <w:fldChar w:fldCharType="end"/>
      </w:r>
      <w:r w:rsidR="0061025D">
        <w:t xml:space="preserve">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móvel. Após bater a foto</w:t>
      </w:r>
      <w:r w:rsidR="00983334" w:rsidRPr="00236E95">
        <w:t xml:space="preserve">, o médico será redirecionado a </w:t>
      </w:r>
      <w:r w:rsidR="00220F77">
        <w:fldChar w:fldCharType="begin"/>
      </w:r>
      <w:r w:rsidR="00220F77">
        <w:instrText xml:space="preserve"> REF _Ref55922904 \h </w:instrText>
      </w:r>
      <w:r w:rsidR="00220F77">
        <w:fldChar w:fldCharType="separate"/>
      </w:r>
      <w:r w:rsidR="00220F77" w:rsidRPr="00A806F6">
        <w:t xml:space="preserve">Figura </w:t>
      </w:r>
      <w:r w:rsidR="00220F77">
        <w:rPr>
          <w:noProof/>
        </w:rPr>
        <w:t>1</w:t>
      </w:r>
      <w:r w:rsidR="00220F77">
        <w:fldChar w:fldCharType="end"/>
      </w:r>
      <w:r w:rsidR="00220F77">
        <w:t xml:space="preserve"> </w:t>
      </w:r>
      <w:r w:rsidR="0061025D">
        <w:t>(</w:t>
      </w:r>
      <w:r w:rsidR="005201B5">
        <w:t>c</w:t>
      </w:r>
      <w:r w:rsidR="0061025D">
        <w:t xml:space="preserve">)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6CC1B92" w14:textId="77777777" w:rsidR="005677AF" w:rsidRPr="009549E2" w:rsidRDefault="005677AF" w:rsidP="005677AF">
      <w:pPr>
        <w:pStyle w:val="TF-TEXTO"/>
      </w:pPr>
      <w:r w:rsidRPr="001526A4">
        <w:t>Na</w:t>
      </w:r>
      <w:r w:rsidRPr="009549E2">
        <w:t xml:space="preserve"> versão </w:t>
      </w:r>
      <w:r w:rsidRPr="00461589">
        <w:rPr>
          <w:i/>
          <w:iCs/>
        </w:rPr>
        <w:t>premium</w:t>
      </w:r>
      <w:r w:rsidRPr="009549E2">
        <w:t xml:space="preserve">, além de todas as funcionalidades da versão gratuita, o aplicativo possui outras funcionalidades como não ter limite no envio de imagens, um </w:t>
      </w:r>
      <w:proofErr w:type="gramStart"/>
      <w:r w:rsidRPr="009549E2">
        <w:t>mini prontuário</w:t>
      </w:r>
      <w:proofErr w:type="gramEnd"/>
      <w:r w:rsidRPr="009549E2">
        <w:t xml:space="preserve"> do paciente, o compartilhamento dos casos dentro de uma comunidade para discussão, um bulário eletrônico, acesso a protocolos médicos e uma plataforma de pesquisa clínica. O valor mensal do </w:t>
      </w:r>
      <w:proofErr w:type="spellStart"/>
      <w:r w:rsidRPr="009549E2">
        <w:t>Diagnology</w:t>
      </w:r>
      <w:proofErr w:type="spellEnd"/>
      <w:r w:rsidRPr="009549E2">
        <w:t xml:space="preserve"> na versão </w:t>
      </w:r>
      <w:r w:rsidRPr="00410A0C">
        <w:rPr>
          <w:i/>
          <w:iCs/>
        </w:rPr>
        <w:t>premium</w:t>
      </w:r>
      <w:r w:rsidRPr="009549E2">
        <w:t xml:space="preserve"> </w:t>
      </w:r>
      <w:r>
        <w:t>é de</w:t>
      </w:r>
      <w:r w:rsidRPr="009549E2">
        <w:t xml:space="preserve"> R$69,90 (MANSO, 2019).</w:t>
      </w:r>
    </w:p>
    <w:p w14:paraId="5F4A714D" w14:textId="77777777" w:rsidR="005677AF" w:rsidRPr="00596730" w:rsidRDefault="005677AF" w:rsidP="005677AF">
      <w:pPr>
        <w:pStyle w:val="TF-TEXTO"/>
      </w:pPr>
      <w:r>
        <w:t>No</w:t>
      </w:r>
      <w:r w:rsidRPr="009549E2">
        <w:t xml:space="preserve"> </w:t>
      </w:r>
      <w:proofErr w:type="spellStart"/>
      <w:r w:rsidRPr="009549E2">
        <w:t>Diagnology</w:t>
      </w:r>
      <w:proofErr w:type="spellEnd"/>
      <w:r w:rsidRPr="009549E2">
        <w:t>, conforme explica Manso (2019), para gerar os possíveis diagnósticos do paciente, utiliz</w:t>
      </w:r>
      <w:r>
        <w:t>ou</w:t>
      </w:r>
      <w:r w:rsidRPr="009549E2">
        <w:t xml:space="preserve"> </w:t>
      </w:r>
      <w:r>
        <w:t>d</w:t>
      </w:r>
      <w:r w:rsidRPr="009549E2">
        <w:t xml:space="preserve">a tecnologia </w:t>
      </w:r>
      <w:r>
        <w:t>de aprendizado de máquina, criando</w:t>
      </w:r>
      <w:r w:rsidRPr="009549E2">
        <w:t xml:space="preserve"> redes neurais com uma </w:t>
      </w:r>
      <w:r w:rsidRPr="009549E2">
        <w:lastRenderedPageBreak/>
        <w:t xml:space="preserve">base de imagens já diagnosticadas. A base de imagens para comparação de casos </w:t>
      </w:r>
      <w:r>
        <w:t>foi a</w:t>
      </w:r>
      <w:r w:rsidRPr="009549E2">
        <w:t xml:space="preserve"> do Watson </w:t>
      </w:r>
      <w:r>
        <w:t>que disponibiliza</w:t>
      </w:r>
      <w:r w:rsidRPr="009549E2">
        <w:t xml:space="preserve"> uma base de dados de diagnósticos dermatológicos (MANSO, 2019).</w:t>
      </w:r>
      <w:r>
        <w:t xml:space="preserve"> Como tecnologia de desenvolvimento, o </w:t>
      </w:r>
      <w:proofErr w:type="spellStart"/>
      <w:r w:rsidRPr="0030051B">
        <w:rPr>
          <w:i/>
          <w:iCs/>
        </w:rPr>
        <w:t>back-end</w:t>
      </w:r>
      <w:proofErr w:type="spellEnd"/>
      <w:r>
        <w:t xml:space="preserve"> foi desenvolvido em </w:t>
      </w:r>
      <w:proofErr w:type="spellStart"/>
      <w:r>
        <w:t>Phyton</w:t>
      </w:r>
      <w:proofErr w:type="spellEnd"/>
      <w:r>
        <w:t xml:space="preserve"> ou Node e foi utilizado o GitHub para gerenciar o código fonte tanto do </w:t>
      </w:r>
      <w:r>
        <w:rPr>
          <w:i/>
          <w:iCs/>
        </w:rPr>
        <w:t>front-</w:t>
      </w:r>
      <w:proofErr w:type="spellStart"/>
      <w:r>
        <w:rPr>
          <w:i/>
          <w:iCs/>
        </w:rPr>
        <w:t>end</w:t>
      </w:r>
      <w:proofErr w:type="spellEnd"/>
      <w:r>
        <w:t xml:space="preserve"> como do </w:t>
      </w:r>
      <w:proofErr w:type="spellStart"/>
      <w:r w:rsidRPr="0030051B">
        <w:rPr>
          <w:i/>
          <w:iCs/>
        </w:rPr>
        <w:t>back-end</w:t>
      </w:r>
      <w:proofErr w:type="spellEnd"/>
      <w:r w:rsidRPr="009549E2">
        <w:t xml:space="preserve"> (MANSO, 2019)</w:t>
      </w:r>
      <w:r>
        <w:rPr>
          <w:i/>
          <w:iCs/>
        </w:rPr>
        <w:t xml:space="preserve">.  </w:t>
      </w:r>
    </w:p>
    <w:p w14:paraId="04D66286" w14:textId="7CFD149D" w:rsidR="001526A4" w:rsidRPr="00CC31DF" w:rsidRDefault="001526A4" w:rsidP="00CC31DF">
      <w:pPr>
        <w:pStyle w:val="TF-LEGENDA"/>
      </w:pPr>
      <w:bookmarkStart w:id="26" w:name="_Ref55922904"/>
      <w:r w:rsidRPr="00A806F6">
        <w:t xml:space="preserve">Figura </w:t>
      </w:r>
      <w:r w:rsidR="00903AA9">
        <w:fldChar w:fldCharType="begin"/>
      </w:r>
      <w:r w:rsidR="00903AA9">
        <w:instrText xml:space="preserve"> SEQ Figura \* ARABIC </w:instrText>
      </w:r>
      <w:r w:rsidR="00903AA9">
        <w:fldChar w:fldCharType="separate"/>
      </w:r>
      <w:r w:rsidR="007D7A93">
        <w:rPr>
          <w:noProof/>
        </w:rPr>
        <w:t>1</w:t>
      </w:r>
      <w:r w:rsidR="00903AA9">
        <w:rPr>
          <w:noProof/>
        </w:rPr>
        <w:fldChar w:fldCharType="end"/>
      </w:r>
      <w:bookmarkEnd w:id="26"/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664B55CF" w14:textId="77777777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5"/>
      <w:r>
        <w:t>proposta</w:t>
      </w:r>
    </w:p>
    <w:p w14:paraId="64D4CB31" w14:textId="4A3C0C36" w:rsidR="00712603" w:rsidRPr="00394D43" w:rsidRDefault="00712603" w:rsidP="00394D43">
      <w:pPr>
        <w:pStyle w:val="TF-TEXTO"/>
      </w:pPr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7D7A93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7D7A93">
        <w:t>3.2</w:t>
      </w:r>
      <w:r w:rsidR="00712237">
        <w:fldChar w:fldCharType="end"/>
      </w:r>
      <w:r w:rsidR="00712237">
        <w:t>)</w:t>
      </w:r>
      <w:r w:rsidR="0058347D">
        <w:t>.</w:t>
      </w:r>
      <w:r w:rsidRPr="00394D43">
        <w:t xml:space="preserve"> </w:t>
      </w:r>
      <w:r w:rsidR="008A62FA">
        <w:t>Por fim, são apresentadas</w:t>
      </w:r>
      <w:r w:rsidRPr="00394D43">
        <w:t xml:space="preserve">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7D7A93">
        <w:t>3.3</w:t>
      </w:r>
      <w:r w:rsidR="00712237">
        <w:fldChar w:fldCharType="end"/>
      </w:r>
      <w:r w:rsidR="00712237">
        <w:t>)</w:t>
      </w:r>
      <w:r w:rsidRPr="00394D43">
        <w:t>.</w:t>
      </w:r>
    </w:p>
    <w:p w14:paraId="58694102" w14:textId="77777777" w:rsidR="00451B94" w:rsidRDefault="00451B94" w:rsidP="00692455">
      <w:pPr>
        <w:pStyle w:val="Ttulo2"/>
      </w:pPr>
      <w:bookmarkStart w:id="34" w:name="_Ref52885764"/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  <w:bookmarkEnd w:id="34"/>
    </w:p>
    <w:p w14:paraId="58EFD4F3" w14:textId="6234D37E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r w:rsidR="00E513A0" w:rsidRPr="00E513A0">
        <w:t xml:space="preserve">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</w:t>
      </w:r>
      <w:proofErr w:type="spellStart"/>
      <w:r w:rsidR="00E513A0" w:rsidRPr="00E513A0">
        <w:t>Balestrin</w:t>
      </w:r>
      <w:proofErr w:type="spellEnd"/>
      <w:r w:rsidR="00E513A0" w:rsidRPr="00E513A0">
        <w:t xml:space="preserve">, </w:t>
      </w:r>
      <w:proofErr w:type="spellStart"/>
      <w:r w:rsidR="00E513A0" w:rsidRPr="00E513A0">
        <w:t>Kuretzki</w:t>
      </w:r>
      <w:proofErr w:type="spellEnd"/>
      <w:r w:rsidR="00E513A0" w:rsidRPr="00E513A0">
        <w:t xml:space="preserve">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 xml:space="preserve">auxiliar o médico na hora de diagnosticar o paciente </w:t>
      </w:r>
      <w:r w:rsidR="00E20EEC">
        <w:lastRenderedPageBreak/>
        <w:t>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 xml:space="preserve">No </w:t>
      </w:r>
      <w:r w:rsidR="00B23EC6">
        <w:fldChar w:fldCharType="begin"/>
      </w:r>
      <w:r w:rsidR="00B23EC6">
        <w:instrText xml:space="preserve"> REF _Ref55925540 \h </w:instrText>
      </w:r>
      <w:r w:rsidR="00B23EC6">
        <w:fldChar w:fldCharType="separate"/>
      </w:r>
      <w:r w:rsidR="00B23EC6">
        <w:t xml:space="preserve">Quadro </w:t>
      </w:r>
      <w:r w:rsidR="00B23EC6">
        <w:rPr>
          <w:noProof/>
        </w:rPr>
        <w:t>1</w:t>
      </w:r>
      <w:r w:rsidR="00B23EC6">
        <w:fldChar w:fldCharType="end"/>
      </w:r>
      <w:r w:rsidR="00B23EC6">
        <w:t xml:space="preserve"> </w:t>
      </w:r>
      <w:r w:rsidRPr="0038487E">
        <w:t>é apresentado um comparativo entre os trabalhos correlatos, de modo que as linhas representam as características e as colunas os trabalhos relacionados.</w:t>
      </w:r>
    </w:p>
    <w:p w14:paraId="647E43C0" w14:textId="09DCB153" w:rsidR="00181137" w:rsidRDefault="00B23EC6" w:rsidP="00B23EC6">
      <w:pPr>
        <w:pStyle w:val="TF-LEGENDA"/>
      </w:pPr>
      <w:bookmarkStart w:id="42" w:name="_Ref55925540"/>
      <w:r>
        <w:t xml:space="preserve">Quadro </w:t>
      </w:r>
      <w:r w:rsidR="00903AA9">
        <w:fldChar w:fldCharType="begin"/>
      </w:r>
      <w:r w:rsidR="00903AA9">
        <w:instrText xml:space="preserve"> SEQ Quadro \* ARABIC </w:instrText>
      </w:r>
      <w:r w:rsidR="00903AA9">
        <w:fldChar w:fldCharType="separate"/>
      </w:r>
      <w:r w:rsidR="005677AF">
        <w:rPr>
          <w:noProof/>
        </w:rPr>
        <w:t>1</w:t>
      </w:r>
      <w:r w:rsidR="00903AA9">
        <w:rPr>
          <w:noProof/>
        </w:rPr>
        <w:fldChar w:fldCharType="end"/>
      </w:r>
      <w:bookmarkEnd w:id="42"/>
      <w:r w:rsidR="00181137" w:rsidRPr="007E0D87">
        <w:t xml:space="preserve">- </w:t>
      </w:r>
      <w:r w:rsidR="00181137"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05"/>
        <w:gridCol w:w="2581"/>
        <w:gridCol w:w="1530"/>
        <w:gridCol w:w="2499"/>
      </w:tblGrid>
      <w:tr w:rsidR="009539DA" w:rsidRPr="007E0D87" w14:paraId="6126C8EF" w14:textId="77777777" w:rsidTr="004F235A">
        <w:trPr>
          <w:cantSplit/>
          <w:trHeight w:val="55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581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proofErr w:type="spellStart"/>
            <w:r w:rsidRPr="00657072">
              <w:rPr>
                <w:sz w:val="22"/>
              </w:rPr>
              <w:t>Balestrin</w:t>
            </w:r>
            <w:proofErr w:type="spellEnd"/>
            <w:r w:rsidRPr="00657072">
              <w:rPr>
                <w:sz w:val="22"/>
              </w:rPr>
              <w:t xml:space="preserve">, </w:t>
            </w:r>
            <w:proofErr w:type="spellStart"/>
            <w:r w:rsidRPr="00657072">
              <w:rPr>
                <w:sz w:val="22"/>
              </w:rPr>
              <w:t>Kuretzki</w:t>
            </w:r>
            <w:proofErr w:type="spellEnd"/>
            <w:r w:rsidRPr="00657072">
              <w:rPr>
                <w:sz w:val="22"/>
              </w:rPr>
              <w:t xml:space="preserve"> e Webber (2019)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499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4F235A">
        <w:trPr>
          <w:trHeight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59ABED14" w14:textId="7FAD9424" w:rsidR="009539DA" w:rsidRPr="00730BF5" w:rsidRDefault="00B72434" w:rsidP="00730BF5">
            <w:pPr>
              <w:pStyle w:val="TF-TEXTOQUADROCentralizado"/>
            </w:pPr>
            <w:r>
              <w:t>Aprendizado de máquina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75B6682E" w14:textId="0E4562B4" w:rsidR="009539DA" w:rsidRPr="00730BF5" w:rsidRDefault="00730BF5" w:rsidP="00730BF5">
            <w:pPr>
              <w:pStyle w:val="TF-TEXTOQUADROCentralizado"/>
            </w:pPr>
            <w:r>
              <w:t>Aprendizado de máquina</w:t>
            </w:r>
          </w:p>
        </w:tc>
      </w:tr>
      <w:tr w:rsidR="009539DA" w:rsidRPr="007E0D87" w14:paraId="2F98BD67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4F235A">
        <w:trPr>
          <w:trHeight w:val="79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581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581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581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530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499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581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1530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499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4F235A">
        <w:trPr>
          <w:trHeight w:val="284"/>
          <w:jc w:val="center"/>
        </w:trPr>
        <w:tc>
          <w:tcPr>
            <w:tcW w:w="2405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581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1530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499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E2AC45C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</w:t>
      </w:r>
      <w:r w:rsidR="008A62FA">
        <w:t xml:space="preserve"> </w:t>
      </w:r>
      <w:r w:rsidR="008A62FA">
        <w:fldChar w:fldCharType="begin"/>
      </w:r>
      <w:r w:rsidR="008A62FA">
        <w:instrText xml:space="preserve"> REF _Ref55925540 \h </w:instrText>
      </w:r>
      <w:r w:rsidR="008A62FA">
        <w:fldChar w:fldCharType="separate"/>
      </w:r>
      <w:r w:rsidR="008A62FA">
        <w:t xml:space="preserve">Quadro </w:t>
      </w:r>
      <w:r w:rsidR="008A62FA">
        <w:rPr>
          <w:noProof/>
        </w:rPr>
        <w:t>1</w:t>
      </w:r>
      <w:r w:rsidR="008A62FA">
        <w:fldChar w:fldCharType="end"/>
      </w:r>
      <w:r w:rsidR="00756C92">
        <w:t xml:space="preserve">, percebe-se que </w:t>
      </w:r>
      <w:proofErr w:type="spellStart"/>
      <w:r w:rsidR="00756C92" w:rsidRPr="00E513A0">
        <w:t>Balestrin</w:t>
      </w:r>
      <w:proofErr w:type="spellEnd"/>
      <w:r w:rsidR="00756C92" w:rsidRPr="00E513A0">
        <w:t xml:space="preserve">, </w:t>
      </w:r>
      <w:proofErr w:type="spellStart"/>
      <w:r w:rsidR="00756C92" w:rsidRPr="00E513A0">
        <w:t>Kuretzki</w:t>
      </w:r>
      <w:proofErr w:type="spellEnd"/>
      <w:r w:rsidR="00756C92" w:rsidRPr="00E513A0">
        <w:t xml:space="preserve">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183EE793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r w:rsidR="00911E93" w:rsidRPr="00402A26">
        <w:t xml:space="preserve">Contudo, Amaral </w:t>
      </w:r>
      <w:r w:rsidR="00911E93" w:rsidRPr="00402A26">
        <w:rPr>
          <w:i/>
          <w:iCs/>
        </w:rPr>
        <w:t>et al.</w:t>
      </w:r>
      <w:r w:rsidR="00911E93" w:rsidRPr="00402A26">
        <w:t xml:space="preserve"> (2014) fo</w:t>
      </w:r>
      <w:r w:rsidR="008B087E">
        <w:t xml:space="preserve">ram </w:t>
      </w:r>
      <w:r w:rsidR="00911E93" w:rsidRPr="00402A26">
        <w:t>o</w:t>
      </w:r>
      <w:r w:rsidR="008B087E">
        <w:t>s</w:t>
      </w:r>
      <w:r w:rsidR="00911E93" w:rsidRPr="00402A26">
        <w:t xml:space="preserve"> único</w:t>
      </w:r>
      <w:r w:rsidR="008B087E">
        <w:t>s</w:t>
      </w:r>
      <w:r w:rsidR="00911E93" w:rsidRPr="00402A26">
        <w:t xml:space="preserve"> que </w:t>
      </w:r>
      <w:r w:rsidR="00477548" w:rsidRPr="00402A26">
        <w:t>não utiliz</w:t>
      </w:r>
      <w:r w:rsidR="008B087E">
        <w:t>aram</w:t>
      </w:r>
      <w:r w:rsidR="00477548" w:rsidRPr="00402A26">
        <w:t xml:space="preserve"> </w:t>
      </w:r>
      <w:r w:rsidR="002225F2" w:rsidRPr="00402A26">
        <w:t>inteligência artificial no trabalho</w:t>
      </w:r>
      <w:r w:rsidR="00B204F2">
        <w:t xml:space="preserve">, </w:t>
      </w:r>
      <w:r w:rsidR="003A1961">
        <w:t xml:space="preserve">esta </w:t>
      </w:r>
      <w:r w:rsidR="00B204F2">
        <w:t xml:space="preserve">que </w:t>
      </w:r>
      <w:r w:rsidR="00A86E24">
        <w:t xml:space="preserve">foi utilizada nos trabalhos de </w:t>
      </w:r>
      <w:proofErr w:type="spellStart"/>
      <w:r w:rsidR="00A86E24" w:rsidRPr="00E513A0">
        <w:t>Balestrin</w:t>
      </w:r>
      <w:proofErr w:type="spellEnd"/>
      <w:r w:rsidR="00A86E24" w:rsidRPr="00E513A0">
        <w:t xml:space="preserve">, </w:t>
      </w:r>
      <w:proofErr w:type="spellStart"/>
      <w:r w:rsidR="00A86E24" w:rsidRPr="00E513A0">
        <w:t>Kuretzki</w:t>
      </w:r>
      <w:proofErr w:type="spellEnd"/>
      <w:r w:rsidR="00A86E24" w:rsidRPr="00E513A0">
        <w:t xml:space="preserve">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2E97F929" w:rsidR="00F37F14" w:rsidRDefault="00F37F14" w:rsidP="00F362E9">
      <w:pPr>
        <w:pStyle w:val="TF-TEXTO"/>
      </w:pPr>
      <w:r>
        <w:tab/>
      </w:r>
      <w:proofErr w:type="spellStart"/>
      <w:r w:rsidR="005037BB" w:rsidRPr="00E513A0">
        <w:t>Balestrin</w:t>
      </w:r>
      <w:proofErr w:type="spellEnd"/>
      <w:r w:rsidR="005037BB" w:rsidRPr="00E513A0">
        <w:t xml:space="preserve">, </w:t>
      </w:r>
      <w:proofErr w:type="spellStart"/>
      <w:r w:rsidR="005037BB" w:rsidRPr="00E513A0">
        <w:t>Kuretzki</w:t>
      </w:r>
      <w:proofErr w:type="spellEnd"/>
      <w:r w:rsidR="005037BB" w:rsidRPr="00E513A0">
        <w:t xml:space="preserve">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proofErr w:type="spellStart"/>
      <w:r w:rsidR="00FC429A" w:rsidRPr="00E513A0">
        <w:t>Balestrin</w:t>
      </w:r>
      <w:proofErr w:type="spellEnd"/>
      <w:r w:rsidR="00FC429A" w:rsidRPr="00E513A0">
        <w:t xml:space="preserve">, </w:t>
      </w:r>
      <w:proofErr w:type="spellStart"/>
      <w:r w:rsidR="00FC429A" w:rsidRPr="00E513A0">
        <w:t>Kuretzki</w:t>
      </w:r>
      <w:proofErr w:type="spellEnd"/>
      <w:r w:rsidR="00FC429A" w:rsidRPr="00E513A0">
        <w:t xml:space="preserve">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para</w:t>
      </w:r>
      <w:r w:rsidR="00817552">
        <w:t xml:space="preserve"> treinar o</w:t>
      </w:r>
      <w:r w:rsidR="00ED0C42">
        <w:t xml:space="preserve"> modelo de</w:t>
      </w:r>
      <w:r w:rsidR="00DF6F60">
        <w:t xml:space="preserve"> aprendizado de máquina </w:t>
      </w:r>
      <w:r w:rsidR="005A1056">
        <w:t xml:space="preserve">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proofErr w:type="spellStart"/>
      <w:r w:rsidR="006961AE" w:rsidRPr="001018CD">
        <w:t>Balestrin</w:t>
      </w:r>
      <w:proofErr w:type="spellEnd"/>
      <w:r w:rsidR="006961AE" w:rsidRPr="001018CD">
        <w:t xml:space="preserve">, </w:t>
      </w:r>
      <w:proofErr w:type="spellStart"/>
      <w:r w:rsidR="006961AE" w:rsidRPr="001018CD">
        <w:t>Kuretzki</w:t>
      </w:r>
      <w:proofErr w:type="spellEnd"/>
      <w:r w:rsidR="006961AE" w:rsidRPr="001018CD">
        <w:t xml:space="preserve">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4046BB62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para o aplicativo WhatsApp Messenger, que </w:t>
      </w:r>
      <w:r w:rsidR="008B087E">
        <w:t>visa auxiliar</w:t>
      </w:r>
      <w:r w:rsidR="008B087E" w:rsidRPr="003C40C1">
        <w:t xml:space="preserve"> </w:t>
      </w:r>
      <w:r w:rsidR="003C40C1" w:rsidRPr="003C40C1">
        <w:t>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 xml:space="preserve">, apontando os </w:t>
      </w:r>
      <w:r w:rsidR="003C40C1" w:rsidRPr="003C40C1">
        <w:lastRenderedPageBreak/>
        <w:t>sintomas dele</w:t>
      </w:r>
      <w:r w:rsidR="00014A08">
        <w:t>.</w:t>
      </w:r>
      <w:r w:rsidR="003C40C1" w:rsidRPr="003C40C1">
        <w:t xml:space="preserve"> </w:t>
      </w:r>
      <w:r w:rsidR="00014A08">
        <w:t>O</w:t>
      </w:r>
      <w:r w:rsidR="003C40C1" w:rsidRPr="003C40C1">
        <w:t xml:space="preserve"> </w:t>
      </w:r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proofErr w:type="spellStart"/>
      <w:r w:rsidRPr="00712237">
        <w:t>Application</w:t>
      </w:r>
      <w:proofErr w:type="spellEnd"/>
      <w:r w:rsidRPr="00712237">
        <w:t xml:space="preserve"> </w:t>
      </w:r>
      <w:proofErr w:type="spellStart"/>
      <w:r w:rsidRPr="00712237">
        <w:t>Programming</w:t>
      </w:r>
      <w:proofErr w:type="spellEnd"/>
      <w:r w:rsidRPr="00712237">
        <w:t xml:space="preserve">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3720AD22" w:rsidR="003672C2" w:rsidRDefault="003672C2" w:rsidP="00F362E9">
      <w:pPr>
        <w:pStyle w:val="TF-TEXTO"/>
      </w:pPr>
      <w:r>
        <w:t xml:space="preserve">Com base nestas características, bem como foram apresentadas no </w:t>
      </w:r>
      <w:r w:rsidR="0059788B">
        <w:fldChar w:fldCharType="begin"/>
      </w:r>
      <w:r w:rsidR="0059788B">
        <w:instrText xml:space="preserve"> REF _Ref55925540 \h </w:instrText>
      </w:r>
      <w:r w:rsidR="0059788B">
        <w:fldChar w:fldCharType="separate"/>
      </w:r>
      <w:r w:rsidR="0059788B">
        <w:t xml:space="preserve">Quadro </w:t>
      </w:r>
      <w:r w:rsidR="0059788B">
        <w:rPr>
          <w:noProof/>
        </w:rPr>
        <w:t>1</w:t>
      </w:r>
      <w:r w:rsidR="0059788B">
        <w:fldChar w:fldCharType="end"/>
      </w:r>
      <w:r>
        <w:t xml:space="preserve">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2E9A4504" w:rsidR="005C3D6A" w:rsidRPr="00D260EA" w:rsidRDefault="000A2B4D" w:rsidP="00D260EA">
      <w:pPr>
        <w:pStyle w:val="TF-TEXTO"/>
      </w:pPr>
      <w:r w:rsidRPr="000A2B4D">
        <w:t xml:space="preserve">A proposta trará como contribuição acadêmica a possibilidade de utilizar o trabalho a ser desenvolvido como uma fonte de informações sobre como construir um </w:t>
      </w:r>
      <w:proofErr w:type="spellStart"/>
      <w:r w:rsidRPr="00692455">
        <w:rPr>
          <w:i/>
          <w:iCs/>
        </w:rPr>
        <w:t>chatbot</w:t>
      </w:r>
      <w:proofErr w:type="spellEnd"/>
      <w:r w:rsidRPr="000A2B4D">
        <w:t xml:space="preserve"> </w:t>
      </w:r>
      <w:r w:rsidR="00DC64F8">
        <w:t xml:space="preserve">para o </w:t>
      </w:r>
      <w:r w:rsidR="00705425">
        <w:t>WhatsApp</w:t>
      </w:r>
      <w:r w:rsidR="00DC64F8">
        <w:t xml:space="preserve"> </w:t>
      </w:r>
      <w:r w:rsidR="005E4B2C">
        <w:t>Messenger e como realizar a</w:t>
      </w:r>
      <w:r w:rsidRPr="000A2B4D">
        <w:t xml:space="preserve"> integração </w:t>
      </w:r>
      <w:r w:rsidR="005E4B2C">
        <w:t>com o</w:t>
      </w:r>
      <w:r w:rsidRPr="000A2B4D">
        <w:t xml:space="preserve"> Watson da IBM, podendo considerar como fundamento para novas pesquisas. </w:t>
      </w:r>
      <w:r w:rsidR="00FC022E">
        <w:t>T</w:t>
      </w:r>
      <w:r w:rsidR="00FC022E" w:rsidRPr="00FC022E">
        <w:t xml:space="preserve">ambém contribuirá ao demonstrar o Método </w:t>
      </w:r>
      <w:proofErr w:type="spellStart"/>
      <w:r w:rsidR="00FC022E" w:rsidRPr="00FC022E">
        <w:t>RURUCAg</w:t>
      </w:r>
      <w:proofErr w:type="spellEnd"/>
      <w:r w:rsidR="00FC022E" w:rsidRPr="00FC022E">
        <w:t>, que servirá de apoio a outros trabalhos que desejam modelar a conexão entre os requisitos do sistema e práticas no design de interface como as heurísticas de Nielsen, assim como analisar praticidade e a experiência de uso de usuários em sistemas tecnológicos.</w:t>
      </w:r>
      <w:r w:rsidRPr="00D260EA">
        <w:t xml:space="preserve"> 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proofErr w:type="spellStart"/>
      <w:r w:rsidRPr="00692455">
        <w:rPr>
          <w:i/>
          <w:iCs/>
        </w:rPr>
        <w:t>chatbot</w:t>
      </w:r>
      <w:proofErr w:type="spellEnd"/>
      <w:r w:rsidRPr="00D260EA">
        <w:t xml:space="preserve"> para o aplicativo WhatsApp Messenger utilizando o </w:t>
      </w:r>
      <w:proofErr w:type="spellStart"/>
      <w:r w:rsidRPr="00D260EA">
        <w:t>Genexus</w:t>
      </w:r>
      <w:proofErr w:type="spellEnd"/>
      <w:r w:rsidRPr="00D260EA">
        <w:t xml:space="preserve">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43" w:name="_Ref52885794"/>
      <w:r>
        <w:t>REQUISITOS PRINCIPAIS DO PROBLEMA A SER TRABALHADO</w:t>
      </w:r>
      <w:bookmarkEnd w:id="35"/>
      <w:bookmarkEnd w:id="36"/>
      <w:bookmarkEnd w:id="37"/>
      <w:bookmarkEnd w:id="38"/>
      <w:bookmarkEnd w:id="39"/>
      <w:bookmarkEnd w:id="40"/>
      <w:bookmarkEnd w:id="41"/>
      <w:bookmarkEnd w:id="43"/>
    </w:p>
    <w:p w14:paraId="798EDA58" w14:textId="373E711D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0A2B74">
        <w:fldChar w:fldCharType="begin"/>
      </w:r>
      <w:r w:rsidR="000A2B74">
        <w:instrText xml:space="preserve"> REF _Ref55925801 \h </w:instrText>
      </w:r>
      <w:r w:rsidR="000A2B74">
        <w:fldChar w:fldCharType="separate"/>
      </w:r>
      <w:r w:rsidR="000A2B74">
        <w:t xml:space="preserve">Quadro </w:t>
      </w:r>
      <w:r w:rsidR="000A2B74">
        <w:rPr>
          <w:noProof/>
        </w:rPr>
        <w:t>2</w:t>
      </w:r>
      <w:r w:rsidR="000A2B74">
        <w:fldChar w:fldCharType="end"/>
      </w:r>
      <w:r w:rsidR="007C4427">
        <w:t>.</w:t>
      </w:r>
    </w:p>
    <w:p w14:paraId="408CF81B" w14:textId="36800B22" w:rsidR="005F25DC" w:rsidRDefault="00D82FFF" w:rsidP="002C1778">
      <w:pPr>
        <w:pStyle w:val="TF-LEGENDA"/>
      </w:pPr>
      <w:bookmarkStart w:id="44" w:name="_Ref55925801"/>
      <w:r>
        <w:lastRenderedPageBreak/>
        <w:t xml:space="preserve">Quadro </w:t>
      </w:r>
      <w:r w:rsidR="00903AA9">
        <w:fldChar w:fldCharType="begin"/>
      </w:r>
      <w:r w:rsidR="00903AA9">
        <w:instrText xml:space="preserve"> SEQ Quadro \* ARABIC </w:instrText>
      </w:r>
      <w:r w:rsidR="00903AA9">
        <w:fldChar w:fldCharType="separate"/>
      </w:r>
      <w:r w:rsidR="005677AF">
        <w:rPr>
          <w:noProof/>
        </w:rPr>
        <w:t>2</w:t>
      </w:r>
      <w:r w:rsidR="00903AA9">
        <w:rPr>
          <w:noProof/>
        </w:rPr>
        <w:fldChar w:fldCharType="end"/>
      </w:r>
      <w:bookmarkEnd w:id="44"/>
      <w:r w:rsidR="005F25DC">
        <w:t xml:space="preserve"> - Principais </w:t>
      </w:r>
      <w:r w:rsidR="005F25DC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427994C6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proofErr w:type="spellStart"/>
            <w:r w:rsidR="00D65951" w:rsidRPr="00692455">
              <w:rPr>
                <w:bCs/>
                <w:i/>
                <w:iCs/>
              </w:rPr>
              <w:t>chatbot</w:t>
            </w:r>
            <w:proofErr w:type="spellEnd"/>
            <w:r w:rsidR="00D65951" w:rsidRPr="00D65951">
              <w:rPr>
                <w:bCs/>
              </w:rPr>
              <w:t xml:space="preserve"> no WhatsApp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4D4D3B75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26EED4F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36BE86F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4DC0BDB8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70344359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763B1C0C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proofErr w:type="spellStart"/>
            <w:r w:rsidRPr="00D66AA3">
              <w:rPr>
                <w:i/>
                <w:iCs/>
              </w:rPr>
              <w:t>chatbot</w:t>
            </w:r>
            <w:proofErr w:type="spellEnd"/>
            <w:r w:rsidRPr="00D66AA3">
              <w:t xml:space="preserve"> utilizando o </w:t>
            </w:r>
            <w:proofErr w:type="spellStart"/>
            <w:r w:rsidRPr="00D66AA3">
              <w:t>Gene</w:t>
            </w:r>
            <w:r w:rsidR="00ED0F69">
              <w:t>X</w:t>
            </w:r>
            <w:r w:rsidRPr="00D66AA3">
              <w:t>us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2008914A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03BA835A" w:rsidR="00D65951" w:rsidRPr="00D65951" w:rsidRDefault="003D6784" w:rsidP="002C1778">
            <w:pPr>
              <w:pStyle w:val="TF-TEXTOQUADRO"/>
              <w:jc w:val="both"/>
              <w:rPr>
                <w:bCs/>
              </w:rPr>
            </w:pPr>
            <w:r>
              <w:t xml:space="preserve">ter a </w:t>
            </w:r>
            <w:r w:rsidR="00D65951">
              <w:t>p</w:t>
            </w:r>
            <w:r w:rsidR="00D65951" w:rsidRPr="00924A2F">
              <w:t xml:space="preserve">ossibilidade de conversar com o </w:t>
            </w:r>
            <w:proofErr w:type="spellStart"/>
            <w:r w:rsidR="00D65951" w:rsidRPr="00395F0B">
              <w:rPr>
                <w:i/>
                <w:iCs/>
              </w:rPr>
              <w:t>chatbot</w:t>
            </w:r>
            <w:proofErr w:type="spellEnd"/>
            <w:r w:rsidR="00D65951" w:rsidRPr="00924A2F">
              <w:t xml:space="preserve"> tanto pelo aplicativo móvel quanto pela versão desktop</w:t>
            </w:r>
            <w:r w:rsidR="001D020A">
              <w:t xml:space="preserve"> </w:t>
            </w:r>
            <w:r w:rsidR="001411DF">
              <w:t>d</w:t>
            </w:r>
            <w:r w:rsidR="000D6181">
              <w:t xml:space="preserve">o </w:t>
            </w:r>
            <w:r w:rsidR="00976B61">
              <w:t>WhatsApp</w:t>
            </w:r>
            <w:r w:rsidR="000D6181">
              <w:t xml:space="preserve"> Messenger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254DC167" w:rsidR="00D65951" w:rsidRPr="008F6C3D" w:rsidRDefault="00D65951" w:rsidP="002C1778">
            <w:pPr>
              <w:pStyle w:val="TF-TEXTOQUADRO"/>
              <w:jc w:val="both"/>
              <w:rPr>
                <w:bCs/>
                <w:highlight w:val="yellow"/>
              </w:rPr>
            </w:pPr>
            <w:r w:rsidRPr="007F66F7">
              <w:t>tradu</w:t>
            </w:r>
            <w:r w:rsidR="000728E5" w:rsidRPr="007F66F7">
              <w:t>zir</w:t>
            </w:r>
            <w:r w:rsidRPr="007F66F7">
              <w:t xml:space="preserve"> o texto em formato de linguagem natural</w:t>
            </w:r>
            <w:r w:rsidR="000728E5" w:rsidRPr="007F66F7">
              <w:t>, escrito em</w:t>
            </w:r>
            <w:r w:rsidRPr="007F66F7">
              <w:t xml:space="preserve"> português</w:t>
            </w:r>
            <w:r w:rsidR="003D6784" w:rsidRPr="007F66F7">
              <w:t>,</w:t>
            </w:r>
            <w:r w:rsidRPr="007F66F7">
              <w:t xml:space="preserve"> para o inglês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33015E9E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proofErr w:type="spellStart"/>
            <w:r w:rsidRPr="007058CB">
              <w:rPr>
                <w:i/>
                <w:iCs/>
              </w:rPr>
              <w:t>chatbot</w:t>
            </w:r>
            <w:proofErr w:type="spellEnd"/>
            <w:r>
              <w:t xml:space="preserve"> para o WhatsApp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69790D7" w:rsidR="007C4427" w:rsidRDefault="007C4427" w:rsidP="00D65951">
            <w:pPr>
              <w:pStyle w:val="TF-TEXTOQUADRO"/>
              <w:jc w:val="both"/>
            </w:pPr>
            <w:r w:rsidRPr="007C4427">
              <w:t xml:space="preserve">utilizar o Método </w:t>
            </w:r>
            <w:proofErr w:type="spellStart"/>
            <w:r w:rsidRPr="007C4427">
              <w:t>RURUCAg</w:t>
            </w:r>
            <w:proofErr w:type="spellEnd"/>
            <w:r w:rsidRPr="007C4427"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45" w:name="_Ref52885813"/>
      <w:r>
        <w:t>METODOLOGIA</w:t>
      </w:r>
      <w:bookmarkEnd w:id="45"/>
    </w:p>
    <w:p w14:paraId="3D5191A2" w14:textId="77777777" w:rsidR="00E33DAD" w:rsidRDefault="00E33DAD" w:rsidP="00355F82">
      <w:pPr>
        <w:pStyle w:val="TF-TEXTO"/>
      </w:pPr>
      <w:r>
        <w:t xml:space="preserve">O trabalho será </w:t>
      </w:r>
      <w:r w:rsidRPr="00355F82">
        <w:t>desenvolvido</w:t>
      </w:r>
      <w:r>
        <w:t xml:space="preserve"> observando as seguintes etapas:</w:t>
      </w:r>
    </w:p>
    <w:p w14:paraId="7D4CC020" w14:textId="748F754A" w:rsidR="00E33DAD" w:rsidRDefault="008B087E" w:rsidP="00355F82">
      <w:pPr>
        <w:pStyle w:val="TF-ALNEA"/>
        <w:numPr>
          <w:ilvl w:val="0"/>
          <w:numId w:val="23"/>
        </w:numPr>
      </w:pPr>
      <w:r>
        <w:rPr>
          <w:bCs/>
        </w:rPr>
        <w:t>p</w:t>
      </w:r>
      <w:r w:rsidR="00E33DAD" w:rsidRPr="00355F82">
        <w:rPr>
          <w:bCs/>
        </w:rPr>
        <w:t xml:space="preserve">esquisa na </w:t>
      </w:r>
      <w:r w:rsidR="00E33DAD" w:rsidRPr="00355F82">
        <w:t>literatura</w:t>
      </w:r>
      <w:r w:rsidR="00E33DAD" w:rsidRPr="00355F82">
        <w:rPr>
          <w:bCs/>
        </w:rPr>
        <w:t>:</w:t>
      </w:r>
      <w:r w:rsidR="00E33DAD">
        <w:t xml:space="preserve"> </w:t>
      </w:r>
      <w:r w:rsidR="00E33DAD" w:rsidRPr="00CC3E33">
        <w:t>realizar uma revisão mais aprofundada da literatura sobre os assuntos citados na revisão bibliográfica e trabalhos correlatos</w:t>
      </w:r>
      <w:r w:rsidR="007D12B4">
        <w:t>;</w:t>
      </w:r>
    </w:p>
    <w:p w14:paraId="04738862" w14:textId="3E939E28" w:rsidR="00E33DAD" w:rsidRDefault="008B087E" w:rsidP="00E33DAD">
      <w:pPr>
        <w:pStyle w:val="TF-ALNEA"/>
        <w:numPr>
          <w:ilvl w:val="0"/>
          <w:numId w:val="5"/>
        </w:numPr>
      </w:pPr>
      <w:r>
        <w:t>l</w:t>
      </w:r>
      <w:r w:rsidR="00E33DAD" w:rsidRPr="00C31A80">
        <w:t>evantamento dos requisitos</w:t>
      </w:r>
      <w:r w:rsidR="00E33DAD">
        <w:t xml:space="preserve">: </w:t>
      </w:r>
      <w:r w:rsidR="00E33DAD" w:rsidRPr="00A9319C">
        <w:t xml:space="preserve">reavaliar </w:t>
      </w:r>
      <w:r w:rsidR="00E33DAD" w:rsidRPr="00702227">
        <w:t>os</w:t>
      </w:r>
      <w:r w:rsidR="00E33DAD" w:rsidRPr="00A9319C">
        <w:t xml:space="preserve"> requisitos funcionais e não funcionais já definidos</w:t>
      </w:r>
      <w:r w:rsidR="007D12B4">
        <w:t>;</w:t>
      </w:r>
    </w:p>
    <w:p w14:paraId="5F43DBB6" w14:textId="40272B30" w:rsidR="00E33DAD" w:rsidRDefault="008B087E" w:rsidP="00E33DAD">
      <w:pPr>
        <w:pStyle w:val="TF-ALNEA"/>
        <w:numPr>
          <w:ilvl w:val="0"/>
          <w:numId w:val="5"/>
        </w:numPr>
      </w:pPr>
      <w:r>
        <w:t>e</w:t>
      </w:r>
      <w:r w:rsidR="00E33DAD" w:rsidRPr="00C31A80">
        <w:t>specificação e análise</w:t>
      </w:r>
      <w:r w:rsidR="00E33DAD" w:rsidRPr="00CC3E33">
        <w:rPr>
          <w:b/>
          <w:bCs/>
        </w:rPr>
        <w:t>:</w:t>
      </w:r>
      <w:r w:rsidR="00E33DAD">
        <w:t xml:space="preserve"> </w:t>
      </w:r>
      <w:r w:rsidR="00E33DAD" w:rsidRPr="00CC3E33">
        <w:t xml:space="preserve">formalizar as funcionalidades da ferramenta por meio de casos de uso e diagramas de atividade da </w:t>
      </w:r>
      <w:proofErr w:type="spellStart"/>
      <w:r w:rsidR="00E33DAD" w:rsidRPr="00CC3E33">
        <w:t>Unified</w:t>
      </w:r>
      <w:proofErr w:type="spellEnd"/>
      <w:r w:rsidR="00E33DAD" w:rsidRPr="00CC3E33">
        <w:t xml:space="preserve"> </w:t>
      </w:r>
      <w:proofErr w:type="spellStart"/>
      <w:r w:rsidR="00E33DAD" w:rsidRPr="00CC3E33">
        <w:t>Modeling</w:t>
      </w:r>
      <w:proofErr w:type="spellEnd"/>
      <w:r w:rsidR="00E33DAD" w:rsidRPr="00CC3E33">
        <w:t xml:space="preserve"> </w:t>
      </w:r>
      <w:proofErr w:type="spellStart"/>
      <w:r w:rsidR="00E33DAD" w:rsidRPr="00702227">
        <w:t>Language</w:t>
      </w:r>
      <w:proofErr w:type="spellEnd"/>
      <w:r w:rsidR="00E33DAD" w:rsidRPr="00CC3E33">
        <w:t xml:space="preserve"> (UML), utilizando a ferramenta </w:t>
      </w:r>
      <w:proofErr w:type="spellStart"/>
      <w:r w:rsidR="00E33DAD" w:rsidRPr="00CC3E33">
        <w:t>Astah</w:t>
      </w:r>
      <w:proofErr w:type="spellEnd"/>
      <w:r w:rsidR="00E33DAD" w:rsidRPr="00CC3E33">
        <w:t xml:space="preserve"> Community</w:t>
      </w:r>
      <w:r w:rsidR="007D12B4">
        <w:t>;</w:t>
      </w:r>
    </w:p>
    <w:p w14:paraId="4950B33A" w14:textId="39B0B54B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 xml:space="preserve">mplementação do </w:t>
      </w:r>
      <w:proofErr w:type="spellStart"/>
      <w:r w:rsidR="00E33DAD" w:rsidRPr="00C31A80">
        <w:rPr>
          <w:i/>
          <w:iCs/>
        </w:rPr>
        <w:t>chatbot</w:t>
      </w:r>
      <w:proofErr w:type="spellEnd"/>
      <w:r w:rsidR="00E33DAD" w:rsidRPr="00C31A80">
        <w:t xml:space="preserve"> para o WhatsApp Messe</w:t>
      </w:r>
      <w:r w:rsidR="00A170E7">
        <w:t>n</w:t>
      </w:r>
      <w:r w:rsidR="00E33DAD" w:rsidRPr="00C31A80">
        <w:t>ger:</w:t>
      </w:r>
      <w:r w:rsidR="00E33DAD">
        <w:t xml:space="preserve"> </w:t>
      </w:r>
      <w:r w:rsidR="00E33DAD" w:rsidRPr="00CC3E33">
        <w:t xml:space="preserve">implementar um </w:t>
      </w:r>
      <w:proofErr w:type="spellStart"/>
      <w:r w:rsidR="00E33DAD" w:rsidRPr="00ED0F69">
        <w:rPr>
          <w:i/>
          <w:iCs/>
        </w:rPr>
        <w:t>chatbot</w:t>
      </w:r>
      <w:proofErr w:type="spellEnd"/>
      <w:r w:rsidR="00E33DAD" w:rsidRPr="00ED0F69">
        <w:rPr>
          <w:i/>
          <w:iCs/>
        </w:rPr>
        <w:t xml:space="preserve"> </w:t>
      </w:r>
      <w:r w:rsidR="00E33DAD" w:rsidRPr="00CC3E33">
        <w:t xml:space="preserve">utilizando a plataforma de geração de código </w:t>
      </w:r>
      <w:proofErr w:type="spellStart"/>
      <w:r w:rsidR="00E33DAD" w:rsidRPr="00CC3E33">
        <w:t>Gene</w:t>
      </w:r>
      <w:r w:rsidR="00E33DAD">
        <w:t>X</w:t>
      </w:r>
      <w:r w:rsidR="00E33DAD" w:rsidRPr="00CC3E33">
        <w:t>us</w:t>
      </w:r>
      <w:proofErr w:type="spellEnd"/>
      <w:r w:rsidR="007D12B4">
        <w:t>;</w:t>
      </w:r>
    </w:p>
    <w:p w14:paraId="3ED9E0C3" w14:textId="4B27C474" w:rsidR="00E33DAD" w:rsidRDefault="008B087E" w:rsidP="00E33DAD">
      <w:pPr>
        <w:pStyle w:val="TF-ALNEA"/>
        <w:numPr>
          <w:ilvl w:val="0"/>
          <w:numId w:val="5"/>
        </w:numPr>
      </w:pPr>
      <w:r>
        <w:t>i</w:t>
      </w:r>
      <w:r w:rsidR="00E33DAD" w:rsidRPr="00C31A80">
        <w:t>mplementação da integração com a API Watson da IBM:</w:t>
      </w:r>
      <w:r w:rsidR="00E33DAD">
        <w:t xml:space="preserve"> </w:t>
      </w:r>
      <w:r w:rsidR="00E33DAD" w:rsidRPr="00702227">
        <w:t>implementar</w:t>
      </w:r>
      <w:r w:rsidR="00E33DAD" w:rsidRPr="00CC3E33">
        <w:t xml:space="preserve"> a integração entre o </w:t>
      </w:r>
      <w:proofErr w:type="spellStart"/>
      <w:r w:rsidR="00E33DAD" w:rsidRPr="00ED0F69">
        <w:rPr>
          <w:i/>
          <w:iCs/>
        </w:rPr>
        <w:t>chatbot</w:t>
      </w:r>
      <w:proofErr w:type="spellEnd"/>
      <w:r w:rsidR="00E33DAD" w:rsidRPr="00CC3E33">
        <w:t xml:space="preserve"> </w:t>
      </w:r>
      <w:r w:rsidR="00E33DAD">
        <w:t>proposto</w:t>
      </w:r>
      <w:r w:rsidR="00E33DAD" w:rsidRPr="00CC3E33">
        <w:t xml:space="preserve"> com o </w:t>
      </w:r>
      <w:proofErr w:type="spellStart"/>
      <w:r w:rsidR="00E33DAD" w:rsidRPr="00702227">
        <w:t>Genexus</w:t>
      </w:r>
      <w:proofErr w:type="spellEnd"/>
      <w:r w:rsidR="00E33DAD" w:rsidRPr="00CC3E33">
        <w:t xml:space="preserve"> e a API Watson para ocorrer a troca de informações entre essas plataformas</w:t>
      </w:r>
      <w:r w:rsidR="00A170E7">
        <w:t>;</w:t>
      </w:r>
    </w:p>
    <w:p w14:paraId="10AA213C" w14:textId="4FA8778C" w:rsidR="00E33DAD" w:rsidRDefault="008B087E" w:rsidP="00E33DAD">
      <w:pPr>
        <w:pStyle w:val="TF-ALNEA"/>
        <w:numPr>
          <w:ilvl w:val="0"/>
          <w:numId w:val="5"/>
        </w:numPr>
      </w:pPr>
      <w:r>
        <w:t>v</w:t>
      </w:r>
      <w:r w:rsidR="00E33DAD" w:rsidRPr="00C31A80">
        <w:t xml:space="preserve">erificação e validação: </w:t>
      </w:r>
      <w:r w:rsidR="00E33DAD" w:rsidRPr="00CC3E33">
        <w:t xml:space="preserve">validar a usabilidade da solução pelo </w:t>
      </w:r>
      <w:r w:rsidR="00E33DAD" w:rsidRPr="00702227">
        <w:t>Método</w:t>
      </w:r>
      <w:r w:rsidR="00E33DAD" w:rsidRPr="00CC3E33">
        <w:t xml:space="preserve"> </w:t>
      </w:r>
      <w:proofErr w:type="spellStart"/>
      <w:r w:rsidR="00E33DAD" w:rsidRPr="00CC3E33">
        <w:t>RURUCAg</w:t>
      </w:r>
      <w:proofErr w:type="spellEnd"/>
      <w:r w:rsidR="00E33DAD" w:rsidRPr="00CC3E33">
        <w:t>.</w:t>
      </w:r>
    </w:p>
    <w:p w14:paraId="28091ADB" w14:textId="72ADE5EF" w:rsidR="00DC5B64" w:rsidRDefault="00DC5B64" w:rsidP="00DC5B64">
      <w:pPr>
        <w:pStyle w:val="TF-TEXTO"/>
      </w:pPr>
      <w:r w:rsidRPr="00DC5B64">
        <w:t>As etapas serão realizadas nos períodos relacionados no</w:t>
      </w:r>
      <w:r>
        <w:t xml:space="preserve"> </w:t>
      </w:r>
      <w:r>
        <w:fldChar w:fldCharType="begin"/>
      </w:r>
      <w:r>
        <w:instrText xml:space="preserve"> REF _Ref55925850 \h </w:instrText>
      </w:r>
      <w:r>
        <w:fldChar w:fldCharType="separate"/>
      </w:r>
      <w:r>
        <w:t xml:space="preserve">Quadro </w:t>
      </w:r>
      <w:r>
        <w:rPr>
          <w:noProof/>
        </w:rPr>
        <w:t>3</w:t>
      </w:r>
      <w:r>
        <w:fldChar w:fldCharType="end"/>
      </w:r>
      <w:r w:rsidRPr="00DC5B64">
        <w:t>.</w:t>
      </w:r>
    </w:p>
    <w:p w14:paraId="41309A40" w14:textId="0D0F3725" w:rsidR="00A056F0" w:rsidRDefault="000A2B74" w:rsidP="000A2B74">
      <w:pPr>
        <w:pStyle w:val="TF-LEGENDA"/>
      </w:pPr>
      <w:bookmarkStart w:id="46" w:name="_Ref55925850"/>
      <w:r>
        <w:lastRenderedPageBreak/>
        <w:t xml:space="preserve">Quadro </w:t>
      </w:r>
      <w:r w:rsidR="00903AA9">
        <w:fldChar w:fldCharType="begin"/>
      </w:r>
      <w:r w:rsidR="00903AA9">
        <w:instrText xml:space="preserve"> SEQ Quadro \* ARABIC </w:instrText>
      </w:r>
      <w:r w:rsidR="00903AA9">
        <w:fldChar w:fldCharType="separate"/>
      </w:r>
      <w:r w:rsidR="005677AF">
        <w:rPr>
          <w:noProof/>
        </w:rPr>
        <w:t>3</w:t>
      </w:r>
      <w:r w:rsidR="00903AA9">
        <w:rPr>
          <w:noProof/>
        </w:rPr>
        <w:fldChar w:fldCharType="end"/>
      </w:r>
      <w:bookmarkEnd w:id="46"/>
      <w:r>
        <w:t xml:space="preserve"> </w:t>
      </w:r>
      <w:r w:rsidR="00A056F0">
        <w:t>–</w:t>
      </w:r>
      <w:r w:rsidR="00A056F0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A056F0" w:rsidRPr="007E0D87" w14:paraId="5373AAE2" w14:textId="77777777" w:rsidTr="008B087E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09A5A67" w14:textId="77777777" w:rsidR="00A056F0" w:rsidRDefault="00A056F0" w:rsidP="008B087E">
            <w:pPr>
              <w:pStyle w:val="TF-TEXTOQUADRO"/>
              <w:jc w:val="right"/>
            </w:pPr>
            <w:r>
              <w:t>Q</w:t>
            </w:r>
            <w:r w:rsidRPr="007E0D87">
              <w:t>uinzenas</w:t>
            </w:r>
          </w:p>
          <w:p w14:paraId="3C8ACA08" w14:textId="77777777" w:rsidR="00A056F0" w:rsidRDefault="00A056F0" w:rsidP="008B087E">
            <w:pPr>
              <w:pStyle w:val="TF-TEXTOQUADRO"/>
            </w:pPr>
          </w:p>
          <w:p w14:paraId="3375599E" w14:textId="77777777" w:rsidR="00A056F0" w:rsidRPr="007E0D87" w:rsidRDefault="00A056F0" w:rsidP="008B087E">
            <w:pPr>
              <w:pStyle w:val="TF-TEXTOQUADRO"/>
            </w:pPr>
            <w:r>
              <w:t>E</w:t>
            </w:r>
            <w:r w:rsidRPr="007E0D87">
              <w:t>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FBD6FE" w14:textId="1A4864D6" w:rsidR="00A056F0" w:rsidRPr="007E0D87" w:rsidRDefault="00A056F0" w:rsidP="008B087E">
            <w:pPr>
              <w:pStyle w:val="TF-TEXTOQUADROCentralizado"/>
            </w:pPr>
            <w:r>
              <w:t>20</w:t>
            </w:r>
            <w:r w:rsidR="00173C2C">
              <w:t>21</w:t>
            </w:r>
          </w:p>
        </w:tc>
      </w:tr>
      <w:tr w:rsidR="00A056F0" w:rsidRPr="007E0D87" w14:paraId="7011E8F0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76F8D6D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D914299" w14:textId="77777777" w:rsidR="00A056F0" w:rsidRPr="007E0D87" w:rsidRDefault="00A056F0" w:rsidP="008B087E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8B4C3AB" w14:textId="77777777" w:rsidR="00A056F0" w:rsidRPr="007E0D87" w:rsidRDefault="00A056F0" w:rsidP="008B087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9C35A08" w14:textId="77777777" w:rsidR="00A056F0" w:rsidRPr="007E0D87" w:rsidRDefault="00A056F0" w:rsidP="008B087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6618F64" w14:textId="77777777" w:rsidR="00A056F0" w:rsidRPr="007E0D87" w:rsidRDefault="00A056F0" w:rsidP="008B087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7C6C8CC" w14:textId="77777777" w:rsidR="00A056F0" w:rsidRPr="007E0D87" w:rsidRDefault="00A056F0" w:rsidP="008B087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A056F0" w:rsidRPr="007E0D87" w14:paraId="763F0541" w14:textId="77777777" w:rsidTr="008B087E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A222D2E" w14:textId="77777777" w:rsidR="00A056F0" w:rsidRPr="007E0D87" w:rsidRDefault="00A056F0" w:rsidP="008B087E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C2C306E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4AA30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5D5727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E54690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D0E285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8EEAD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ED45B34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BBA199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0333DE6" w14:textId="77777777" w:rsidR="00A056F0" w:rsidRPr="007E0D87" w:rsidRDefault="00A056F0" w:rsidP="008B087E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DAA028" w14:textId="77777777" w:rsidR="00A056F0" w:rsidRPr="007E0D87" w:rsidRDefault="00A056F0" w:rsidP="008B087E">
            <w:pPr>
              <w:pStyle w:val="TF-TEXTOQUADROCentralizado"/>
            </w:pPr>
            <w:r>
              <w:t>1</w:t>
            </w:r>
          </w:p>
        </w:tc>
      </w:tr>
      <w:tr w:rsidR="00A056F0" w:rsidRPr="007E0D87" w14:paraId="2EA0D7E4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AB99003" w14:textId="77777777" w:rsidR="00A056F0" w:rsidRPr="007E0D87" w:rsidRDefault="00A056F0" w:rsidP="008B087E">
            <w:pPr>
              <w:pStyle w:val="TF-TEXTOQUADRO"/>
              <w:rPr>
                <w:bCs/>
              </w:rPr>
            </w:pPr>
            <w:r>
              <w:rPr>
                <w:bCs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BD6B79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4E7A1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AEBAF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47842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A6822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DBB07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CA13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917D5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8356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259DB7CC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14AC380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8703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Levantamento dos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AF24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1D9D9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3386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CBAFC7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326ED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9956C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A39DF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FB5A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18352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1FBC44E8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4D18742C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EEEDF1" w14:textId="77777777" w:rsidR="00A056F0" w:rsidRPr="007E0D87" w:rsidDel="00EE38F6" w:rsidRDefault="00A056F0" w:rsidP="008B087E">
            <w:pPr>
              <w:pStyle w:val="TF-TEXTOQUADRO"/>
              <w:rPr>
                <w:bCs/>
              </w:rPr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22AF8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58307A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C90E9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41CC4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46078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9B69B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3333048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CFE05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F68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37B59B6D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389F77C8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E2D9214" w14:textId="14747EA1" w:rsidR="00A056F0" w:rsidRPr="007E0D87" w:rsidRDefault="00A056F0" w:rsidP="008B087E">
            <w:pPr>
              <w:pStyle w:val="TF-TEXTOQUADRO"/>
            </w:pPr>
            <w:r>
              <w:t xml:space="preserve">Implementação </w:t>
            </w:r>
            <w:r w:rsidRPr="00A9319C">
              <w:t xml:space="preserve">do </w:t>
            </w:r>
            <w:proofErr w:type="spellStart"/>
            <w:r w:rsidRPr="00A9319C">
              <w:t>chatbot</w:t>
            </w:r>
            <w:proofErr w:type="spellEnd"/>
            <w:r w:rsidRPr="00A9319C">
              <w:t xml:space="preserve"> para o WhatsApp</w:t>
            </w:r>
            <w:r w:rsidR="004E73AA">
              <w:t xml:space="preserve"> </w:t>
            </w:r>
            <w:r w:rsidRPr="00A9319C">
              <w:t>Messe</w:t>
            </w:r>
            <w:r w:rsidR="003C0CCF">
              <w:t>n</w:t>
            </w:r>
            <w:r w:rsidRPr="00A9319C">
              <w:t>ger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7549D7C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CE8480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61F56A8" w14:textId="77777777" w:rsidR="00A056F0" w:rsidRPr="007E0D87" w:rsidRDefault="00A056F0" w:rsidP="008B087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4C546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1A4DF5E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BDFE255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FAA5E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BC672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CD9516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0FDD5200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A056F0" w:rsidRPr="007E0D87" w14:paraId="555827DA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8C30CD2" w14:textId="77777777" w:rsidR="00A056F0" w:rsidRPr="007E0D87" w:rsidRDefault="00A056F0" w:rsidP="008B087E">
            <w:pPr>
              <w:pStyle w:val="TF-TEXTOQUADRO"/>
            </w:pPr>
            <w:r>
              <w:t>I</w:t>
            </w:r>
            <w:r w:rsidRPr="00A9319C">
              <w:t>mplementação da integração com a API Watson da IBM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DCFB3F9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382F93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85E541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DB8DA10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7925D6C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516C842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60D6584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FC551E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5A236A" w14:textId="77777777" w:rsidR="00A056F0" w:rsidRPr="007E0D87" w:rsidRDefault="00A056F0" w:rsidP="008B087E">
            <w:pPr>
              <w:pStyle w:val="TF-TEXTOQUADROCentralizado"/>
            </w:pPr>
          </w:p>
        </w:tc>
        <w:tc>
          <w:tcPr>
            <w:tcW w:w="289" w:type="dxa"/>
          </w:tcPr>
          <w:p w14:paraId="560D3FDF" w14:textId="77777777" w:rsidR="00A056F0" w:rsidRPr="007E0D87" w:rsidRDefault="00A056F0" w:rsidP="008B087E">
            <w:pPr>
              <w:pStyle w:val="TF-TEXTOQUADROCentralizado"/>
            </w:pPr>
          </w:p>
        </w:tc>
      </w:tr>
      <w:tr w:rsidR="004E73AA" w:rsidRPr="007E0D87" w14:paraId="6F302CFD" w14:textId="77777777" w:rsidTr="008B087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FDA7DE" w14:textId="77777777" w:rsidR="004E73AA" w:rsidRPr="007E0D87" w:rsidRDefault="004E73AA" w:rsidP="004E73AA">
            <w:pPr>
              <w:pStyle w:val="TF-TEXTOQUADRO"/>
            </w:pPr>
            <w:r>
              <w:t>Verificação e validação</w:t>
            </w:r>
          </w:p>
        </w:tc>
        <w:tc>
          <w:tcPr>
            <w:tcW w:w="273" w:type="dxa"/>
          </w:tcPr>
          <w:p w14:paraId="6B1DC90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70B652D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1D958DAD" w14:textId="77777777" w:rsidR="004E73AA" w:rsidRPr="007E0D87" w:rsidRDefault="004E73AA" w:rsidP="004E73AA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D68F1E7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0E14EC69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</w:tcPr>
          <w:p w14:paraId="53BE222E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03214BB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C52117D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5375D428" w14:textId="77777777" w:rsidR="004E73AA" w:rsidRPr="007E0D87" w:rsidRDefault="004E73AA" w:rsidP="004E73AA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6A58E403" w14:textId="77777777" w:rsidR="004E73AA" w:rsidRPr="007E0D87" w:rsidRDefault="004E73AA" w:rsidP="004E73AA">
            <w:pPr>
              <w:pStyle w:val="TF-TEXTOQUADROCentralizado"/>
            </w:pPr>
          </w:p>
        </w:tc>
      </w:tr>
    </w:tbl>
    <w:p w14:paraId="263AE750" w14:textId="77777777" w:rsidR="00A056F0" w:rsidRDefault="00A056F0" w:rsidP="00A056F0">
      <w:pPr>
        <w:pStyle w:val="TF-FONTE"/>
      </w:pPr>
      <w:r>
        <w:t>Fonte: elaborado pelo autor.</w:t>
      </w:r>
    </w:p>
    <w:p w14:paraId="6B4B4205" w14:textId="77777777" w:rsidR="00A056F0" w:rsidRPr="00A056F0" w:rsidRDefault="00A056F0" w:rsidP="00A056F0"/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3108D361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_Ref57055051 \r \h </w:instrText>
      </w:r>
      <w:r w:rsidR="008B087E">
        <w:fldChar w:fldCharType="separate"/>
      </w:r>
      <w:r w:rsidR="008B087E">
        <w:t>4.1</w:t>
      </w:r>
      <w:r w:rsidR="008B087E">
        <w:fldChar w:fldCharType="end"/>
      </w:r>
      <w:r w:rsidR="008B087E">
        <w:t>)</w:t>
      </w:r>
      <w:r w:rsidRPr="00F50FF0">
        <w:t xml:space="preserve">; o conceito </w:t>
      </w:r>
      <w:r w:rsidR="00B91593">
        <w:t>da inteligência artificial e do IBM Watson</w:t>
      </w:r>
      <w:r w:rsidR="008B087E">
        <w:t xml:space="preserve"> (subseção </w:t>
      </w:r>
      <w:r w:rsidR="008B087E">
        <w:fldChar w:fldCharType="begin"/>
      </w:r>
      <w:r w:rsidR="008B087E">
        <w:instrText xml:space="preserve"> REF _Ref57055118 \r \h </w:instrText>
      </w:r>
      <w:r w:rsidR="008B087E">
        <w:fldChar w:fldCharType="separate"/>
      </w:r>
      <w:r w:rsidR="008B087E">
        <w:t>4.2</w:t>
      </w:r>
      <w:r w:rsidR="008B087E">
        <w:fldChar w:fldCharType="end"/>
      </w:r>
      <w:r w:rsidR="008B087E">
        <w:t>)</w:t>
      </w:r>
      <w:r w:rsidRPr="00F50FF0">
        <w:t xml:space="preserve">; e </w:t>
      </w:r>
      <w:r w:rsidR="00CC3E33">
        <w:t xml:space="preserve">por fim, será abordado </w:t>
      </w:r>
      <w:bookmarkStart w:id="47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47"/>
      <w:r w:rsidR="008B087E">
        <w:t xml:space="preserve"> (subseção </w:t>
      </w:r>
      <w:r w:rsidR="008B087E">
        <w:fldChar w:fldCharType="begin"/>
      </w:r>
      <w:r w:rsidR="008B087E">
        <w:instrText xml:space="preserve"> REF _Ref57055139 \r \h </w:instrText>
      </w:r>
      <w:r w:rsidR="008B087E">
        <w:fldChar w:fldCharType="separate"/>
      </w:r>
      <w:r w:rsidR="008B087E">
        <w:t>4.3</w:t>
      </w:r>
      <w:r w:rsidR="008B087E">
        <w:fldChar w:fldCharType="end"/>
      </w:r>
      <w:r w:rsidR="008B087E">
        <w:t>)</w:t>
      </w:r>
      <w:r w:rsidR="0061025D">
        <w:t>.</w:t>
      </w:r>
    </w:p>
    <w:p w14:paraId="1C5A6033" w14:textId="1CBC3818" w:rsidR="000D54CB" w:rsidRDefault="00387391" w:rsidP="001874AB">
      <w:pPr>
        <w:pStyle w:val="Ttulo2"/>
      </w:pPr>
      <w:bookmarkStart w:id="48" w:name="_Ref57055051"/>
      <w:r>
        <w:t>Diagnóstico médico e dados clínicos</w:t>
      </w:r>
      <w:bookmarkEnd w:id="48"/>
    </w:p>
    <w:p w14:paraId="57ED013C" w14:textId="77777777" w:rsidR="00010380" w:rsidRDefault="009F06D1" w:rsidP="00511385">
      <w:pPr>
        <w:pStyle w:val="TF-TEXTO"/>
      </w:pPr>
      <w:bookmarkStart w:id="49" w:name="_Hlk57140684"/>
      <w:r w:rsidRPr="009F06D1">
        <w:t>O diagnóstico do paciente, conforme Andrade</w:t>
      </w:r>
      <w:r>
        <w:t xml:space="preserve"> </w:t>
      </w:r>
      <w:r w:rsidRPr="009F06D1">
        <w:t xml:space="preserve">(1999), </w:t>
      </w:r>
      <w:r w:rsidR="003224C2">
        <w:t>é</w:t>
      </w:r>
      <w:r w:rsidRPr="009F06D1">
        <w:t xml:space="preserve"> </w:t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 xml:space="preserve">(1972), diagnóstico é a </w:t>
      </w:r>
      <w:r w:rsidR="00125817" w:rsidRPr="00C76892">
        <w:t>“</w:t>
      </w:r>
      <w:r w:rsidR="00CF0032" w:rsidRPr="00C76892">
        <w:t>[..</w:t>
      </w:r>
      <w:r w:rsidR="00C94DE8" w:rsidRPr="00C76892">
        <w:t xml:space="preserve">.] </w:t>
      </w:r>
      <w:r w:rsidRPr="00C76892">
        <w:t>arte de distinguir uma doença de outras, estabelecendo uma ou mais causas bem definidas para explicar as alterações apresentadas pelo paciente</w:t>
      </w:r>
      <w:r w:rsidR="00427E73" w:rsidRPr="00C76892">
        <w:t>.</w:t>
      </w:r>
      <w:r w:rsidR="00DC1D29" w:rsidRPr="00C76892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</w:p>
    <w:p w14:paraId="457497A8" w14:textId="7E1348AB" w:rsidR="00511385" w:rsidRDefault="00985724" w:rsidP="00511385">
      <w:pPr>
        <w:pStyle w:val="TF-TEXTO"/>
      </w:pPr>
      <w:r>
        <w:t xml:space="preserve">Em outra </w:t>
      </w:r>
      <w:r w:rsidR="00BA378E">
        <w:t>vertente,</w:t>
      </w:r>
      <w:r>
        <w:t xml:space="preserve"> mas no mesmo contexto estão os r</w:t>
      </w:r>
      <w:r w:rsidR="00511385">
        <w:t>egistros clínicos do paciente</w:t>
      </w:r>
      <w:r>
        <w:t>,</w:t>
      </w:r>
      <w:r w:rsidR="00511385">
        <w:t xml:space="preserve"> </w:t>
      </w:r>
      <w:r>
        <w:t xml:space="preserve">que </w:t>
      </w:r>
      <w:r w:rsidR="00511385">
        <w:t>são dados físicos, sua história clínica e evolutiva. Estes dados geralmente estão alocados em um prontuário</w:t>
      </w:r>
      <w:del w:id="50" w:author="Luciana Pereira de Araújo Kohler" w:date="2020-12-07T22:36:00Z">
        <w:r w:rsidR="00511385" w:rsidDel="00CD039A">
          <w:delText>,</w:delText>
        </w:r>
      </w:del>
      <w:r w:rsidR="00511385">
        <w:t xml:space="preserve"> que é um documento único que contém informações </w:t>
      </w:r>
      <w:r w:rsidR="000B4CD1">
        <w:t>“</w:t>
      </w:r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CA290E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</w:t>
      </w:r>
      <w:r w:rsidR="00D87318">
        <w:t>, p. 173</w:t>
      </w:r>
      <w:r w:rsidR="00511385">
        <w:t>).</w:t>
      </w:r>
    </w:p>
    <w:p w14:paraId="428C4C46" w14:textId="1A56D1F4" w:rsidR="00F16D42" w:rsidRDefault="009D0E87" w:rsidP="00511385">
      <w:pPr>
        <w:pStyle w:val="TF-TEXTO"/>
      </w:pPr>
      <w:r w:rsidRPr="009D0E87">
        <w:t>Com a tecnologia cada vez mais presente no âmbito hospitalar, existem diversos sistemas de informação que buscam integrar dados clínicos e administrativos, com o objetivo de otimizar o tempo de atendimento, a melhorar a qualidade e reduzir custos do hospital. Neste sentido, existe o Prontuário Eletrônico do Paciente (PEP) que é uma das principais ferramentas para a equipe clínica. O PEP guarda todos os registros clínicos do</w:t>
      </w:r>
      <w:r>
        <w:t>s</w:t>
      </w:r>
      <w:r w:rsidRPr="009D0E87">
        <w:t xml:space="preserve"> pacientes</w:t>
      </w:r>
      <w:del w:id="51" w:author="Luciana Pereira de Araújo Kohler" w:date="2020-12-07T22:36:00Z">
        <w:r w:rsidRPr="009D0E87" w:rsidDel="00744A71">
          <w:delText>,</w:delText>
        </w:r>
      </w:del>
      <w:r w:rsidRPr="009D0E87">
        <w:t xml:space="preserve"> de uma forma que </w:t>
      </w:r>
      <w:r w:rsidRPr="009D0E87">
        <w:lastRenderedPageBreak/>
        <w:t>estas informações estejam sempre disponíveis e atualizadas para quando o médico precisar (CANÊO; RONDINA, 2014).</w:t>
      </w:r>
    </w:p>
    <w:p w14:paraId="18594FBC" w14:textId="6BE66158" w:rsidR="003B26E1" w:rsidRDefault="00902767" w:rsidP="00511385">
      <w:pPr>
        <w:pStyle w:val="TF-TEXTO"/>
      </w:pPr>
      <w:r w:rsidRPr="00902767">
        <w:t>Em outras palavras, Pinto (2007) descreve que o PEP é um registro digital do paciente que contém um conjunto de informações, tratamentos e cuidados prestados a ele. Esta ferramenta possui um papel fundamental no processo de atendimento ao paciente</w:t>
      </w:r>
      <w:del w:id="52" w:author="Luciana Pereira de Araújo Kohler" w:date="2020-12-07T22:37:00Z">
        <w:r w:rsidRPr="00902767" w:rsidDel="00546BCB">
          <w:delText xml:space="preserve">, </w:delText>
        </w:r>
      </w:del>
      <w:ins w:id="53" w:author="Luciana Pereira de Araújo Kohler" w:date="2020-12-07T22:37:00Z">
        <w:r w:rsidR="00546BCB">
          <w:t>.</w:t>
        </w:r>
        <w:r w:rsidR="00546BCB" w:rsidRPr="00902767">
          <w:t xml:space="preserve"> </w:t>
        </w:r>
      </w:ins>
      <w:del w:id="54" w:author="Luciana Pereira de Araújo Kohler" w:date="2020-12-07T22:37:00Z">
        <w:r w:rsidRPr="00902767" w:rsidDel="00546BCB">
          <w:delText xml:space="preserve">com </w:delText>
        </w:r>
      </w:del>
      <w:ins w:id="55" w:author="Luciana Pereira de Araújo Kohler" w:date="2020-12-07T22:37:00Z">
        <w:r w:rsidR="00546BCB">
          <w:t>C</w:t>
        </w:r>
        <w:r w:rsidR="00546BCB" w:rsidRPr="00902767">
          <w:t xml:space="preserve">om </w:t>
        </w:r>
      </w:ins>
      <w:r w:rsidRPr="00902767">
        <w:t>ela</w:t>
      </w:r>
      <w:ins w:id="56" w:author="Luciana Pereira de Araújo Kohler" w:date="2020-12-07T22:37:00Z">
        <w:r w:rsidR="00546BCB">
          <w:t>,</w:t>
        </w:r>
      </w:ins>
      <w:r w:rsidRPr="00902767">
        <w:t xml:space="preserve"> o médico pode avaliar </w:t>
      </w:r>
      <w:ins w:id="57" w:author="Luciana Pereira de Araújo Kohler" w:date="2020-12-07T22:37:00Z">
        <w:r w:rsidR="00546BCB">
          <w:t xml:space="preserve">o </w:t>
        </w:r>
      </w:ins>
      <w:r w:rsidRPr="00902767">
        <w:t xml:space="preserve">quadro clínico do indivíduo de </w:t>
      </w:r>
      <w:r w:rsidR="004004F6">
        <w:t xml:space="preserve">uma </w:t>
      </w:r>
      <w:r w:rsidRPr="00902767">
        <w:t>forma mais rápida e generalizada</w:t>
      </w:r>
      <w:del w:id="58" w:author="Luciana Pereira de Araújo Kohler" w:date="2020-12-07T22:37:00Z">
        <w:r w:rsidRPr="00902767" w:rsidDel="00546BCB">
          <w:delText>,</w:delText>
        </w:r>
      </w:del>
      <w:r w:rsidRPr="00902767">
        <w:t xml:space="preserve"> e a partir disso realizar o tratamento adequado. O PEP pode atuar como um instrumento de suporte a decisão clínica, auxiliando no diagnóstico e no tratamento do paciente, fornecendo todo o histórico de saúde do paciente</w:t>
      </w:r>
      <w:r>
        <w:t xml:space="preserve"> </w:t>
      </w:r>
      <w:r w:rsidR="00FD0F21">
        <w:t xml:space="preserve">como consulta </w:t>
      </w:r>
      <w:r w:rsidR="00692926">
        <w:t xml:space="preserve">ao médico </w:t>
      </w:r>
      <w:r w:rsidRPr="00902767">
        <w:t>(MOURÃO; NEVES, 2007).</w:t>
      </w:r>
      <w:r w:rsidR="00111564">
        <w:t xml:space="preserve"> </w:t>
      </w:r>
    </w:p>
    <w:p w14:paraId="2CD750C1" w14:textId="139DAA39" w:rsidR="00387391" w:rsidRDefault="00387391" w:rsidP="00387391">
      <w:pPr>
        <w:pStyle w:val="Ttulo2"/>
      </w:pPr>
      <w:bookmarkStart w:id="59" w:name="_Ref57055118"/>
      <w:bookmarkEnd w:id="49"/>
      <w:r>
        <w:t>Inteligência artificial e Watson</w:t>
      </w:r>
      <w:bookmarkEnd w:id="59"/>
    </w:p>
    <w:p w14:paraId="053FD9CA" w14:textId="3F5FFEC6" w:rsidR="000D5DFF" w:rsidRDefault="00F62023" w:rsidP="00F62023">
      <w:pPr>
        <w:pStyle w:val="TF-TEXTO"/>
      </w:pPr>
      <w:r>
        <w:t xml:space="preserve">Inteligência </w:t>
      </w:r>
      <w:r w:rsidR="001D6673">
        <w:t>A</w:t>
      </w:r>
      <w:r>
        <w:t xml:space="preserve">rtificial (IA) é um ramo da </w:t>
      </w:r>
      <w:r w:rsidR="006207D7">
        <w:t>C</w:t>
      </w:r>
      <w:r>
        <w:t xml:space="preserve">iência da </w:t>
      </w:r>
      <w:r w:rsidR="006207D7">
        <w:t>C</w:t>
      </w:r>
      <w:r>
        <w:t>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</w:t>
      </w:r>
      <w:r w:rsidR="00D77679">
        <w:t>de que</w:t>
      </w:r>
      <w:r>
        <w:t xml:space="preserve"> especialistas no problema 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</w:p>
    <w:p w14:paraId="60BDBA29" w14:textId="2B95AEC8" w:rsidR="00282EDE" w:rsidRDefault="00282EDE" w:rsidP="00F62023">
      <w:pPr>
        <w:pStyle w:val="TF-TEXTO"/>
      </w:pPr>
      <w:r w:rsidRPr="00282EDE">
        <w:t xml:space="preserve">Dentro do contexto da IA, existe o </w:t>
      </w:r>
      <w:del w:id="60" w:author="Luciana Pereira de Araújo Kohler" w:date="2020-12-07T22:38:00Z">
        <w:r w:rsidRPr="00282EDE" w:rsidDel="00BC0787">
          <w:delText xml:space="preserve">aprendizado </w:delText>
        </w:r>
      </w:del>
      <w:ins w:id="61" w:author="Luciana Pereira de Araújo Kohler" w:date="2020-12-07T22:38:00Z">
        <w:r w:rsidR="00BC0787">
          <w:t>A</w:t>
        </w:r>
        <w:r w:rsidR="00BC0787" w:rsidRPr="00282EDE">
          <w:t xml:space="preserve">prendizado </w:t>
        </w:r>
      </w:ins>
      <w:r w:rsidRPr="00282EDE">
        <w:t xml:space="preserve">de </w:t>
      </w:r>
      <w:del w:id="62" w:author="Luciana Pereira de Araújo Kohler" w:date="2020-12-07T22:38:00Z">
        <w:r w:rsidRPr="00282EDE" w:rsidDel="00BC0787">
          <w:delText xml:space="preserve">máquina </w:delText>
        </w:r>
      </w:del>
      <w:ins w:id="63" w:author="Luciana Pereira de Araújo Kohler" w:date="2020-12-07T22:38:00Z">
        <w:r w:rsidR="00BC0787">
          <w:t>M</w:t>
        </w:r>
        <w:r w:rsidR="00BC0787" w:rsidRPr="00282EDE">
          <w:t xml:space="preserve">áquina </w:t>
        </w:r>
      </w:ins>
      <w:r w:rsidRPr="00282EDE">
        <w:t>(AM) que busca estudar novas formas de obter conhecimento, novas habilidades e novos meios de organizar as informações a partir de métodos computacionais (MITCHEL, 1997 apud BATISTA, 2003, p. 12). Em outras palavras, Amori</w:t>
      </w:r>
      <w:r w:rsidR="0057754F">
        <w:t>m</w:t>
      </w:r>
      <w:r w:rsidRPr="00282EDE">
        <w:t xml:space="preserve">, Barone, Mansur (2008, p.1) definem o AM como </w:t>
      </w:r>
      <w:del w:id="64" w:author="Luciana Pereira de Araújo Kohler" w:date="2020-12-07T22:39:00Z">
        <w:r w:rsidRPr="00282EDE" w:rsidDel="002E386B">
          <w:delText>"</w:delText>
        </w:r>
        <w:r w:rsidR="0061457C" w:rsidDel="002E386B">
          <w:delText xml:space="preserve">[...] </w:delText>
        </w:r>
      </w:del>
      <w:ins w:id="65" w:author="Luciana Pereira de Araújo Kohler" w:date="2020-12-07T22:39:00Z">
        <w:r w:rsidR="002E386B">
          <w:t>“</w:t>
        </w:r>
        <w:r w:rsidR="002E386B">
          <w:t xml:space="preserve">[...] </w:t>
        </w:r>
      </w:ins>
      <w:r w:rsidRPr="00282EDE">
        <w:t xml:space="preserve">um </w:t>
      </w:r>
      <w:proofErr w:type="spellStart"/>
      <w:r w:rsidRPr="00282EDE">
        <w:t>sub-campo</w:t>
      </w:r>
      <w:proofErr w:type="spellEnd"/>
      <w:r w:rsidRPr="00282EDE">
        <w:t xml:space="preserve"> da inteligência artificial dedicado ao desenvolvimento de algoritmos e técnicas que permitam ao computador aprender, isto é, que permitam ao computador aperfeiçoar seu desempenho em alguma tarefa</w:t>
      </w:r>
      <w:del w:id="66" w:author="Luciana Pereira de Araújo Kohler" w:date="2020-12-07T22:39:00Z">
        <w:r w:rsidRPr="00282EDE" w:rsidDel="002E386B">
          <w:delText>."</w:delText>
        </w:r>
        <w:r w:rsidR="0061457C" w:rsidDel="002E386B">
          <w:delText>.</w:delText>
        </w:r>
      </w:del>
      <w:ins w:id="67" w:author="Luciana Pereira de Araújo Kohler" w:date="2020-12-07T22:39:00Z">
        <w:r w:rsidR="002E386B" w:rsidRPr="00282EDE">
          <w:t>.</w:t>
        </w:r>
        <w:r w:rsidR="002E386B">
          <w:t>”</w:t>
        </w:r>
        <w:r w:rsidR="002E386B">
          <w:t>.</w:t>
        </w:r>
      </w:ins>
    </w:p>
    <w:p w14:paraId="09221B9C" w14:textId="72149173" w:rsidR="000B12B2" w:rsidRDefault="00F62023" w:rsidP="00F62023">
      <w:pPr>
        <w:pStyle w:val="TF-TEXTO"/>
      </w:pPr>
      <w:r>
        <w:t xml:space="preserve">Neste </w:t>
      </w:r>
      <w:r w:rsidRPr="00C458D1">
        <w:t xml:space="preserve">sentido enquadra-se o supercomputador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 w:rsidRPr="00C458D1">
        <w:t xml:space="preserve"> (IBM) Watson</w:t>
      </w:r>
      <w:del w:id="68" w:author="Luciana Pereira de Araújo Kohler" w:date="2020-12-07T22:39:00Z">
        <w:r w:rsidRPr="00C458D1" w:rsidDel="00E538E5">
          <w:delText>,</w:delText>
        </w:r>
      </w:del>
      <w:r w:rsidRPr="00C458D1">
        <w:t xml:space="preserve"> que é uma plataforma</w:t>
      </w:r>
      <w:r>
        <w:t xml:space="preserve"> tecnológica que utiliza algoritmos de </w:t>
      </w:r>
      <w:r w:rsidR="00070400">
        <w:t>IA</w:t>
      </w:r>
      <w:r>
        <w:t xml:space="preserve">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6A087741" w14:textId="40BA1A6C" w:rsidR="00AC219E" w:rsidRDefault="00AC219E" w:rsidP="00F62023">
      <w:pPr>
        <w:pStyle w:val="TF-TEXTO"/>
      </w:pPr>
      <w:r w:rsidRPr="00AC219E">
        <w:t xml:space="preserve">Existe a funcionalidade </w:t>
      </w:r>
      <w:commentRangeStart w:id="69"/>
      <w:proofErr w:type="spellStart"/>
      <w:r w:rsidRPr="00E538E5">
        <w:rPr>
          <w:i/>
          <w:iCs/>
          <w:rPrChange w:id="70" w:author="Luciana Pereira de Araújo Kohler" w:date="2020-12-07T22:40:00Z">
            <w:rPr/>
          </w:rPrChange>
        </w:rPr>
        <w:t>Annotator</w:t>
      </w:r>
      <w:proofErr w:type="spellEnd"/>
      <w:r w:rsidRPr="00E538E5">
        <w:rPr>
          <w:i/>
          <w:iCs/>
          <w:rPrChange w:id="71" w:author="Luciana Pereira de Araújo Kohler" w:date="2020-12-07T22:40:00Z">
            <w:rPr/>
          </w:rPrChange>
        </w:rPr>
        <w:t xml:space="preserve"> for </w:t>
      </w:r>
      <w:proofErr w:type="spellStart"/>
      <w:r w:rsidRPr="00E538E5">
        <w:rPr>
          <w:i/>
          <w:iCs/>
          <w:rPrChange w:id="72" w:author="Luciana Pereira de Araújo Kohler" w:date="2020-12-07T22:40:00Z">
            <w:rPr/>
          </w:rPrChange>
        </w:rPr>
        <w:t>Clinical</w:t>
      </w:r>
      <w:proofErr w:type="spellEnd"/>
      <w:r w:rsidRPr="00E538E5">
        <w:rPr>
          <w:i/>
          <w:iCs/>
          <w:rPrChange w:id="73" w:author="Luciana Pereira de Araújo Kohler" w:date="2020-12-07T22:40:00Z">
            <w:rPr/>
          </w:rPrChange>
        </w:rPr>
        <w:t xml:space="preserve"> Data</w:t>
      </w:r>
      <w:r w:rsidRPr="00AC219E">
        <w:t xml:space="preserve"> </w:t>
      </w:r>
      <w:commentRangeEnd w:id="69"/>
      <w:r w:rsidR="00E538E5">
        <w:rPr>
          <w:rStyle w:val="Refdecomentrio"/>
        </w:rPr>
        <w:commentReference w:id="69"/>
      </w:r>
      <w:r w:rsidRPr="00AC219E">
        <w:t>(</w:t>
      </w:r>
      <w:r w:rsidR="00031815">
        <w:t>ACD</w:t>
      </w:r>
      <w:r w:rsidRPr="00AC219E">
        <w:t xml:space="preserve">) dentro do Watson que gera informações significativas, dentro do contexto da saúde, a partir de dados não estruturados. Esta funcionalidade extrai os principais conceitos clínicos de textos em linguagem natural, como condições, medicamentos, alergias e procedimentos. Esses recursos são enriquecidos e </w:t>
      </w:r>
      <w:r w:rsidRPr="00AC219E">
        <w:lastRenderedPageBreak/>
        <w:t>analisados de acordo com fontes de dados como notas clínicas, resumos de alta, protocolos de ensaios clínicos e dados da literatura, a fim de fornecer uma visão mais completa dos dados disponíveis (IBM</w:t>
      </w:r>
      <w:r w:rsidR="006A45BF">
        <w:t>,</w:t>
      </w:r>
      <w:r w:rsidR="000D1403">
        <w:t xml:space="preserve"> </w:t>
      </w:r>
      <w:r w:rsidR="00671A02">
        <w:t>2020</w:t>
      </w:r>
      <w:r w:rsidRPr="00AC219E">
        <w:t>).</w:t>
      </w:r>
    </w:p>
    <w:p w14:paraId="1778193D" w14:textId="79A24E06" w:rsidR="00921E50" w:rsidRDefault="00921E50" w:rsidP="00F62023">
      <w:pPr>
        <w:pStyle w:val="TF-TEXTO"/>
      </w:pPr>
      <w:r>
        <w:t xml:space="preserve">Conforme menciona </w:t>
      </w:r>
      <w:proofErr w:type="spellStart"/>
      <w:r>
        <w:t>Amodeo</w:t>
      </w:r>
      <w:proofErr w:type="spellEnd"/>
      <w:r w:rsidR="006B1ACD">
        <w:t xml:space="preserve"> </w:t>
      </w:r>
      <w:r>
        <w:t>(</w:t>
      </w:r>
      <w:r w:rsidR="006B1ACD">
        <w:t>2020</w:t>
      </w:r>
      <w:r>
        <w:t>)</w:t>
      </w:r>
      <w:r w:rsidR="006B1ACD">
        <w:t xml:space="preserve">, </w:t>
      </w:r>
      <w:r w:rsidR="00913EB2">
        <w:t>n</w:t>
      </w:r>
      <w:r w:rsidR="00913EB2" w:rsidRPr="00913EB2">
        <w:t xml:space="preserve">o mundo globalizado de hoje, o tratamento </w:t>
      </w:r>
      <w:r w:rsidR="00254292">
        <w:t xml:space="preserve">de um paciente </w:t>
      </w:r>
      <w:r w:rsidR="00913EB2" w:rsidRPr="00913EB2">
        <w:t>pode até ser realizado por médicos e enfermeiras do outro lado do globo.</w:t>
      </w:r>
      <w:r w:rsidR="00C83D13">
        <w:t xml:space="preserve"> </w:t>
      </w:r>
      <w:r w:rsidR="00BF2D18">
        <w:t>Neste sentido</w:t>
      </w:r>
      <w:r w:rsidR="00913EB2">
        <w:t xml:space="preserve">, o ACD foi utilizado </w:t>
      </w:r>
      <w:r w:rsidR="006F7A09" w:rsidRPr="006F7A09">
        <w:t xml:space="preserve">para auxiliar no combate ao </w:t>
      </w:r>
      <w:r w:rsidR="008B737A">
        <w:t xml:space="preserve">vírus </w:t>
      </w:r>
      <w:r w:rsidR="006F7A09">
        <w:t>COVID</w:t>
      </w:r>
      <w:r w:rsidR="006F7A09" w:rsidRPr="006F7A09">
        <w:t>-19, fornecendo informações</w:t>
      </w:r>
      <w:r w:rsidR="00BF2D18">
        <w:t xml:space="preserve"> aos pesquisadores n</w:t>
      </w:r>
      <w:r w:rsidR="00CF1B34">
        <w:t>o estudo da vacina contra este vírus</w:t>
      </w:r>
      <w:r w:rsidR="00254292">
        <w:t xml:space="preserve">, gerando mais de 10 milhões </w:t>
      </w:r>
      <w:r w:rsidR="004A78C2">
        <w:t>de informações clínicas</w:t>
      </w:r>
      <w:r w:rsidR="005677AF">
        <w:t xml:space="preserve"> (AMODEO, 2020)</w:t>
      </w:r>
      <w:r w:rsidR="004A78C2">
        <w:t>.</w:t>
      </w:r>
    </w:p>
    <w:p w14:paraId="3CD5D68A" w14:textId="73C526F7" w:rsidR="00387391" w:rsidRDefault="0026371A" w:rsidP="0026371A">
      <w:pPr>
        <w:pStyle w:val="Ttulo2"/>
      </w:pPr>
      <w:bookmarkStart w:id="74" w:name="_Ref57055139"/>
      <w:commentRangeStart w:id="75"/>
      <w:r>
        <w:t>Aplicativos móveis</w:t>
      </w:r>
      <w:r w:rsidR="008E32B3">
        <w:t xml:space="preserve"> e </w:t>
      </w:r>
      <w:r w:rsidR="00AC2C9B">
        <w:t>suas</w:t>
      </w:r>
      <w:r w:rsidR="0064371F">
        <w:t xml:space="preserve"> usabilidades</w:t>
      </w:r>
      <w:bookmarkEnd w:id="74"/>
      <w:commentRangeEnd w:id="75"/>
      <w:r w:rsidR="007A0C39">
        <w:rPr>
          <w:rStyle w:val="Refdecomentrio"/>
          <w:caps w:val="0"/>
          <w:color w:val="auto"/>
        </w:rPr>
        <w:commentReference w:id="75"/>
      </w:r>
    </w:p>
    <w:p w14:paraId="748A2689" w14:textId="327E3DEB" w:rsidR="008036CF" w:rsidRDefault="0064371F" w:rsidP="00C458D1">
      <w:pPr>
        <w:pStyle w:val="TF-TEXTO"/>
      </w:pPr>
      <w:r>
        <w:t>S</w:t>
      </w:r>
      <w:r w:rsidR="00ED0F69">
        <w:t xml:space="preserve">egundo </w:t>
      </w:r>
      <w:proofErr w:type="spellStart"/>
      <w:r w:rsidR="00F21E28" w:rsidRPr="00C458D1">
        <w:t>Pagnoncelli</w:t>
      </w:r>
      <w:proofErr w:type="spellEnd"/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</w:t>
      </w:r>
      <w:proofErr w:type="spellStart"/>
      <w:r w:rsidR="00F21E28" w:rsidRPr="00C458D1">
        <w:t>Kemp</w:t>
      </w:r>
      <w:proofErr w:type="spellEnd"/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 e </w:t>
      </w:r>
      <w:r w:rsidR="00985724" w:rsidRPr="00C458D1">
        <w:t>três</w:t>
      </w:r>
      <w:r w:rsidR="00F21E28" w:rsidRPr="00C458D1">
        <w:t xml:space="preserve"> destas horas é acessando as redes sociais. Outro dado apontado por </w:t>
      </w:r>
      <w:proofErr w:type="spellStart"/>
      <w:r w:rsidR="00F21E28" w:rsidRPr="00C458D1">
        <w:t>Kemp</w:t>
      </w:r>
      <w:proofErr w:type="spellEnd"/>
      <w:r w:rsidR="00F21E28" w:rsidRPr="00C458D1">
        <w:t xml:space="preserve"> (2020), é que o aplicativo WhatsApp Messenger foi o aplicativo com o maior número de usuários ativos em 2019.</w:t>
      </w:r>
      <w:r w:rsidR="0061025D">
        <w:t xml:space="preserve"> </w:t>
      </w:r>
    </w:p>
    <w:p w14:paraId="3628303C" w14:textId="7C9C354C" w:rsidR="00DF774D" w:rsidRDefault="00A95FEC" w:rsidP="00DF774D">
      <w:pPr>
        <w:pStyle w:val="TF-TEXTO"/>
      </w:pPr>
      <w:r w:rsidRPr="00C458D1">
        <w:t xml:space="preserve">No Brasil, conforme dados apontados por Almeida </w:t>
      </w:r>
      <w:r w:rsidRPr="002C1778">
        <w:rPr>
          <w:i/>
          <w:iCs/>
        </w:rPr>
        <w:t>et al</w:t>
      </w:r>
      <w:r w:rsidRPr="00C458D1">
        <w:t xml:space="preserve">. (2019), 48% da população utiliza o aplicativo WhatsApp Messenger e para a grande maioria dos usuários, este aplicativo é a principal fonte de informações, seja por mensagens ou imagens veiculadas por ele. A popularidade deste aplicativo pode ser explicada por suas funcionalidades, como menciona </w:t>
      </w:r>
      <w:proofErr w:type="spellStart"/>
      <w:r w:rsidRPr="00C458D1">
        <w:t>Benevenuto</w:t>
      </w:r>
      <w:proofErr w:type="spellEnd"/>
      <w:r w:rsidRPr="00C458D1">
        <w:t xml:space="preserve"> (2019), com ele é possível manter contato com amigos e familiares, fazer negócios, ler notícias e se informar, e isso pode ser feito </w:t>
      </w:r>
      <w:r w:rsidR="00985724" w:rsidRPr="00C458D1">
        <w:t>por meio</w:t>
      </w:r>
      <w:r w:rsidRPr="00C458D1">
        <w:t xml:space="preserve"> de mensagens privadas ou mensagens veiculadas em grupos com várias pessoas.</w:t>
      </w:r>
    </w:p>
    <w:p w14:paraId="0FB5A890" w14:textId="4A11F9EE" w:rsidR="00DF774D" w:rsidRDefault="00DF774D" w:rsidP="00DF774D">
      <w:pPr>
        <w:pStyle w:val="TF-TEXTO"/>
      </w:pPr>
      <w:r>
        <w:t xml:space="preserve">Outra funcionalidade que está cada vez mais presente </w:t>
      </w:r>
      <w:r w:rsidR="00C02A47">
        <w:t xml:space="preserve">nos aplicativos de mensagens, principalmente </w:t>
      </w:r>
      <w:r w:rsidR="00721AE1">
        <w:t>n</w:t>
      </w:r>
      <w:r w:rsidR="00C02A47">
        <w:t>o WhatsApp Messenger</w:t>
      </w:r>
      <w:r w:rsidR="00721AE1">
        <w:t>,</w:t>
      </w:r>
      <w:r w:rsidR="00C02A47">
        <w:t xml:space="preserve"> </w:t>
      </w:r>
      <w:r w:rsidR="00C74B4A">
        <w:t xml:space="preserve">são os </w:t>
      </w:r>
      <w:proofErr w:type="spellStart"/>
      <w:r w:rsidR="00F45A42" w:rsidRPr="00ED6281">
        <w:rPr>
          <w:i/>
          <w:iCs/>
        </w:rPr>
        <w:t>chatbot</w:t>
      </w:r>
      <w:r w:rsidR="00534B59" w:rsidRPr="00ED6281">
        <w:rPr>
          <w:i/>
          <w:iCs/>
        </w:rPr>
        <w:t>s</w:t>
      </w:r>
      <w:proofErr w:type="spellEnd"/>
      <w:del w:id="76" w:author="Luciana Pereira de Araújo Kohler" w:date="2020-12-07T22:42:00Z">
        <w:r w:rsidR="00F45A42" w:rsidDel="0095739F">
          <w:delText>, que</w:delText>
        </w:r>
        <w:r w:rsidR="00ED6281" w:rsidDel="0095739F">
          <w:delText xml:space="preserve"> é,</w:delText>
        </w:r>
      </w:del>
      <w:ins w:id="77" w:author="Luciana Pereira de Araújo Kohler" w:date="2020-12-07T22:42:00Z">
        <w:r w:rsidR="0095739F">
          <w:t>.</w:t>
        </w:r>
      </w:ins>
      <w:r w:rsidR="00ED6281">
        <w:t xml:space="preserve"> </w:t>
      </w:r>
      <w:del w:id="78" w:author="Luciana Pereira de Araújo Kohler" w:date="2020-12-07T22:42:00Z">
        <w:r w:rsidR="00F45A42" w:rsidDel="0095739F">
          <w:delText>conforme</w:delText>
        </w:r>
        <w:r w:rsidR="00534B59" w:rsidDel="0095739F">
          <w:delText xml:space="preserve"> </w:delText>
        </w:r>
      </w:del>
      <w:ins w:id="79" w:author="Luciana Pereira de Araújo Kohler" w:date="2020-12-07T22:42:00Z">
        <w:r w:rsidR="0095739F">
          <w:t>C</w:t>
        </w:r>
        <w:r w:rsidR="0095739F">
          <w:t xml:space="preserve">onforme </w:t>
        </w:r>
      </w:ins>
      <w:r w:rsidR="00534B59">
        <w:t>menciona Barbosa (2020</w:t>
      </w:r>
      <w:r w:rsidR="000D4DB7">
        <w:t>, p.</w:t>
      </w:r>
      <w:r w:rsidR="00B310CB">
        <w:t xml:space="preserve"> </w:t>
      </w:r>
      <w:r w:rsidR="000D4DB7">
        <w:t>6</w:t>
      </w:r>
      <w:del w:id="80" w:author="Luciana Pereira de Araújo Kohler" w:date="2020-12-07T22:42:00Z">
        <w:r w:rsidR="00534B59" w:rsidDel="0095739F">
          <w:delText>)</w:delText>
        </w:r>
        <w:r w:rsidR="00ED6281" w:rsidDel="0095739F">
          <w:delText xml:space="preserve">, </w:delText>
        </w:r>
      </w:del>
      <w:ins w:id="81" w:author="Luciana Pereira de Araújo Kohler" w:date="2020-12-07T22:42:00Z">
        <w:r w:rsidR="0095739F">
          <w:t>)</w:t>
        </w:r>
        <w:r w:rsidR="0095739F">
          <w:t xml:space="preserve"> é o</w:t>
        </w:r>
        <w:r w:rsidR="0095739F">
          <w:t xml:space="preserve"> </w:t>
        </w:r>
      </w:ins>
      <w:r w:rsidR="00ED6281">
        <w:t>“</w:t>
      </w:r>
      <w:r w:rsidR="00AD2179">
        <w:t xml:space="preserve">[...] o </w:t>
      </w:r>
      <w:r w:rsidR="00ED6281" w:rsidRPr="00ED6281">
        <w:t>processo de comunicação/conversação homem-</w:t>
      </w:r>
      <w:proofErr w:type="gramStart"/>
      <w:r w:rsidR="00ED6281" w:rsidRPr="00ED6281">
        <w:t>máquina,  utilizado</w:t>
      </w:r>
      <w:proofErr w:type="gramEnd"/>
      <w:r w:rsidR="00ED6281" w:rsidRPr="00ED6281">
        <w:t xml:space="preserve">  em  diferentes áreas  de  negócios  por  meio  da  formulação  de perguntas respondidas pelo programa que simulam uma linguagem natura</w:t>
      </w:r>
      <w:r w:rsidR="00AD2179">
        <w:t>l</w:t>
      </w:r>
      <w:r w:rsidR="00ED6281">
        <w:t>”</w:t>
      </w:r>
      <w:r w:rsidR="00AD2179">
        <w:t>.</w:t>
      </w:r>
    </w:p>
    <w:p w14:paraId="6EF082D6" w14:textId="35E4B993" w:rsidR="00B6711B" w:rsidRDefault="00A0743C" w:rsidP="00DF774D">
      <w:pPr>
        <w:pStyle w:val="TF-TEXTO"/>
      </w:pPr>
      <w:r>
        <w:t xml:space="preserve">Pensando em </w:t>
      </w:r>
      <w:r w:rsidR="00150E0E">
        <w:t>se aproximar mais do público jovem e trabalhar com novas tecnologias, a</w:t>
      </w:r>
      <w:r w:rsidR="008868D0" w:rsidRPr="008868D0">
        <w:t xml:space="preserve"> rede de </w:t>
      </w:r>
      <w:proofErr w:type="spellStart"/>
      <w:r w:rsidR="008868D0" w:rsidRPr="008868D0">
        <w:t>fast</w:t>
      </w:r>
      <w:r w:rsidR="000A212D">
        <w:t>-</w:t>
      </w:r>
      <w:r w:rsidR="008868D0" w:rsidRPr="008868D0">
        <w:t>food</w:t>
      </w:r>
      <w:proofErr w:type="spellEnd"/>
      <w:r w:rsidR="008868D0" w:rsidRPr="008868D0">
        <w:t xml:space="preserve"> árabe</w:t>
      </w:r>
      <w:r w:rsidR="002329D5" w:rsidRPr="002329D5">
        <w:t xml:space="preserve"> </w:t>
      </w:r>
      <w:proofErr w:type="spellStart"/>
      <w:r w:rsidR="002329D5" w:rsidRPr="002329D5">
        <w:t>Habib's</w:t>
      </w:r>
      <w:proofErr w:type="spellEnd"/>
      <w:r w:rsidR="00610AAA">
        <w:t xml:space="preserve"> </w:t>
      </w:r>
      <w:r w:rsidR="00336621">
        <w:t xml:space="preserve">implementou um </w:t>
      </w:r>
      <w:proofErr w:type="spellStart"/>
      <w:r w:rsidR="00336621" w:rsidRPr="00336621">
        <w:rPr>
          <w:i/>
          <w:iCs/>
        </w:rPr>
        <w:t>chatbot</w:t>
      </w:r>
      <w:proofErr w:type="spellEnd"/>
      <w:r w:rsidR="00336621">
        <w:t xml:space="preserve"> junto ao aplicativo WhatsApp Messenger</w:t>
      </w:r>
      <w:r w:rsidR="00A85318">
        <w:t xml:space="preserve"> para realizar todo o processo de </w:t>
      </w:r>
      <w:r w:rsidR="00B573D6">
        <w:t>agendamento de pedidos</w:t>
      </w:r>
      <w:r w:rsidR="00AC2C9B">
        <w:t xml:space="preserve">. </w:t>
      </w:r>
      <w:r w:rsidR="003B793A">
        <w:t xml:space="preserve">Para realizar o pedido, o usuário apenas precisa adicionar o número do telefone do </w:t>
      </w:r>
      <w:proofErr w:type="spellStart"/>
      <w:r w:rsidR="003B793A" w:rsidRPr="003B793A">
        <w:rPr>
          <w:i/>
          <w:iCs/>
        </w:rPr>
        <w:t>chatbot</w:t>
      </w:r>
      <w:proofErr w:type="spellEnd"/>
      <w:r w:rsidR="003B793A">
        <w:t xml:space="preserve"> </w:t>
      </w:r>
      <w:r w:rsidR="001F7AC7">
        <w:t xml:space="preserve">ao celular que já consegue conversar com ele. </w:t>
      </w:r>
      <w:r w:rsidR="00AC2C9B">
        <w:t xml:space="preserve">O </w:t>
      </w:r>
      <w:proofErr w:type="spellStart"/>
      <w:r w:rsidR="00AC2C9B" w:rsidRPr="00AC2C9B">
        <w:rPr>
          <w:i/>
          <w:iCs/>
        </w:rPr>
        <w:t>chatbot</w:t>
      </w:r>
      <w:proofErr w:type="spellEnd"/>
      <w:r w:rsidR="00AC2C9B">
        <w:rPr>
          <w:i/>
          <w:iCs/>
        </w:rPr>
        <w:t xml:space="preserve"> </w:t>
      </w:r>
      <w:r w:rsidR="00A70E21">
        <w:t xml:space="preserve">informa aos usuários desde o cardápio até </w:t>
      </w:r>
      <w:r w:rsidR="00E63A41">
        <w:t>a confirmação do pedido</w:t>
      </w:r>
      <w:r w:rsidR="00761903">
        <w:t xml:space="preserve"> </w:t>
      </w:r>
      <w:r w:rsidR="00740DB3" w:rsidRPr="00740DB3">
        <w:t>(</w:t>
      </w:r>
      <w:r w:rsidR="002201F2">
        <w:t>MACIEL</w:t>
      </w:r>
      <w:r w:rsidR="00740DB3" w:rsidRPr="00740DB3">
        <w:t>, 2019).</w:t>
      </w:r>
    </w:p>
    <w:p w14:paraId="22AFFA85" w14:textId="021D6C38" w:rsidR="000D4DB7" w:rsidRDefault="000D4DB7" w:rsidP="00DF774D">
      <w:pPr>
        <w:pStyle w:val="TF-TEXTO"/>
      </w:pPr>
      <w:r w:rsidRPr="000D4DB7">
        <w:lastRenderedPageBreak/>
        <w:t xml:space="preserve">Em outra vertente, </w:t>
      </w:r>
      <w:commentRangeStart w:id="82"/>
      <w:r w:rsidRPr="000D4DB7">
        <w:t>mas no mesmo contexto de usabilidade</w:t>
      </w:r>
      <w:commentRangeEnd w:id="82"/>
      <w:r w:rsidR="00EB0663">
        <w:rPr>
          <w:rStyle w:val="Refdecomentrio"/>
        </w:rPr>
        <w:commentReference w:id="82"/>
      </w:r>
      <w:r w:rsidRPr="000D4DB7">
        <w:t xml:space="preserve">, para validar as funcionalidades de um sistema </w:t>
      </w:r>
      <w:r w:rsidR="005677AF">
        <w:t>bem com</w:t>
      </w:r>
      <w:ins w:id="83" w:author="Luciana Pereira de Araújo Kohler" w:date="2020-12-07T22:43:00Z">
        <w:r w:rsidR="00EB0663">
          <w:t>o</w:t>
        </w:r>
      </w:ins>
      <w:r w:rsidR="005677AF">
        <w:t xml:space="preserve"> as interfaces, </w:t>
      </w:r>
      <w:r w:rsidRPr="000D4DB7">
        <w:t xml:space="preserve">existe o método </w:t>
      </w:r>
      <w:proofErr w:type="spellStart"/>
      <w:r w:rsidRPr="000D4DB7">
        <w:t>RURUCAg</w:t>
      </w:r>
      <w:proofErr w:type="spellEnd"/>
      <w:r w:rsidR="005677AF">
        <w:t xml:space="preserve"> de Costa (2018). Para realizar a avaliação</w:t>
      </w:r>
      <w:r w:rsidR="00813482">
        <w:t>,</w:t>
      </w:r>
      <w:r w:rsidR="005677AF">
        <w:t xml:space="preserve"> o método está embasado nas heurísticas de Nielsen (</w:t>
      </w:r>
      <w:r w:rsidR="005677AF">
        <w:fldChar w:fldCharType="begin"/>
      </w:r>
      <w:r w:rsidR="005677AF">
        <w:instrText xml:space="preserve"> REF _Ref57296378 \h </w:instrText>
      </w:r>
      <w:r w:rsidR="005677AF">
        <w:fldChar w:fldCharType="separate"/>
      </w:r>
      <w:r w:rsidR="005677AF">
        <w:t xml:space="preserve">Quadro </w:t>
      </w:r>
      <w:r w:rsidR="005677AF">
        <w:rPr>
          <w:noProof/>
        </w:rPr>
        <w:t>4</w:t>
      </w:r>
      <w:r w:rsidR="005677AF">
        <w:fldChar w:fldCharType="end"/>
      </w:r>
      <w:r w:rsidR="005677AF">
        <w:t xml:space="preserve">), no Modelo 3C de Colaboração, nas expressões de comunicabilidade e pelo </w:t>
      </w:r>
      <w:r w:rsidR="005677AF" w:rsidRPr="005677AF">
        <w:t xml:space="preserve">Experience </w:t>
      </w:r>
      <w:proofErr w:type="spellStart"/>
      <w:r w:rsidR="005677AF" w:rsidRPr="005677AF">
        <w:t>Sampling</w:t>
      </w:r>
      <w:proofErr w:type="spellEnd"/>
      <w:r w:rsidR="005677AF" w:rsidRPr="005677AF">
        <w:t xml:space="preserve"> </w:t>
      </w:r>
      <w:proofErr w:type="spellStart"/>
      <w:r w:rsidR="005677AF" w:rsidRPr="005677AF">
        <w:t>Method</w:t>
      </w:r>
      <w:proofErr w:type="spellEnd"/>
      <w:r w:rsidRPr="000D4DB7">
        <w:t xml:space="preserve">. Com este método é possível avaliar a usabilidade em aplicativos para dispositivos móveis, dispositivos para a web e para </w:t>
      </w:r>
      <w:r w:rsidR="005677AF">
        <w:t>S</w:t>
      </w:r>
      <w:r w:rsidRPr="000D4DB7">
        <w:t xml:space="preserve">istemas </w:t>
      </w:r>
      <w:r w:rsidR="005677AF">
        <w:t>C</w:t>
      </w:r>
      <w:r w:rsidRPr="000D4DB7">
        <w:t xml:space="preserve">olaborativos. </w:t>
      </w:r>
      <w:r w:rsidR="005677AF">
        <w:t xml:space="preserve">Cabe destacar, que o </w:t>
      </w:r>
      <w:r w:rsidRPr="000D4DB7">
        <w:t xml:space="preserve">método sugere utilizar a escala </w:t>
      </w:r>
      <w:proofErr w:type="spellStart"/>
      <w:r w:rsidRPr="000D4DB7">
        <w:t>Likert</w:t>
      </w:r>
      <w:proofErr w:type="spellEnd"/>
      <w:r w:rsidRPr="000D4DB7">
        <w:t xml:space="preserve"> nas respostas quantitativas, identificando por imagens </w:t>
      </w:r>
      <w:r w:rsidR="004F235A">
        <w:t>(</w:t>
      </w:r>
      <w:r w:rsidR="004F235A" w:rsidRPr="004F235A">
        <w:rPr>
          <w:i/>
          <w:iCs/>
        </w:rPr>
        <w:t>emoticons</w:t>
      </w:r>
      <w:r w:rsidR="004F235A">
        <w:t xml:space="preserve">) </w:t>
      </w:r>
      <w:r w:rsidRPr="000D4DB7">
        <w:t>ao invés de texto (COSTA, 2018).</w:t>
      </w:r>
      <w:r w:rsidR="004F235A">
        <w:t xml:space="preserve"> Costa (2018) ainda coloca que as respostas devem ser </w:t>
      </w:r>
      <w:proofErr w:type="gramStart"/>
      <w:r w:rsidR="004F235A">
        <w:t>par</w:t>
      </w:r>
      <w:proofErr w:type="gramEnd"/>
      <w:r w:rsidR="004F235A">
        <w:t xml:space="preserve">, para que o participante da avaliação se posicione de forma positiva ou negativa. </w:t>
      </w:r>
    </w:p>
    <w:p w14:paraId="5743CE1B" w14:textId="558F5746" w:rsidR="005677AF" w:rsidRDefault="005677AF" w:rsidP="005677AF">
      <w:pPr>
        <w:pStyle w:val="TF-LEGENDA"/>
      </w:pPr>
      <w:bookmarkStart w:id="84" w:name="_Ref57296378"/>
      <w:r>
        <w:t xml:space="preserve">Quadro </w:t>
      </w:r>
      <w:r w:rsidR="00903AA9">
        <w:fldChar w:fldCharType="begin"/>
      </w:r>
      <w:r w:rsidR="00903AA9">
        <w:instrText xml:space="preserve"> SEQ Quadro \* ARABIC </w:instrText>
      </w:r>
      <w:r w:rsidR="00903AA9">
        <w:fldChar w:fldCharType="separate"/>
      </w:r>
      <w:r>
        <w:rPr>
          <w:noProof/>
        </w:rPr>
        <w:t>4</w:t>
      </w:r>
      <w:r w:rsidR="00903AA9">
        <w:rPr>
          <w:noProof/>
        </w:rPr>
        <w:fldChar w:fldCharType="end"/>
      </w:r>
      <w:bookmarkEnd w:id="84"/>
      <w:r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5677AF" w:rsidRPr="00E85E7B" w14:paraId="54BC19E6" w14:textId="77777777" w:rsidTr="005677A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BC7C9A3" w14:textId="77777777" w:rsidR="005677AF" w:rsidRPr="00531409" w:rsidRDefault="005677AF" w:rsidP="005677A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A8F40F7" w14:textId="77777777" w:rsidR="005677AF" w:rsidRPr="00531409" w:rsidRDefault="005677AF" w:rsidP="005677A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commentRangeStart w:id="85"/>
            <w:r w:rsidRPr="00531409">
              <w:rPr>
                <w:b/>
                <w:sz w:val="20"/>
              </w:rPr>
              <w:t>Explicação</w:t>
            </w:r>
            <w:commentRangeEnd w:id="85"/>
            <w:r w:rsidR="00FA05FB">
              <w:rPr>
                <w:rStyle w:val="Refdecomentrio"/>
              </w:rPr>
              <w:commentReference w:id="85"/>
            </w:r>
          </w:p>
        </w:tc>
      </w:tr>
      <w:tr w:rsidR="005677AF" w:rsidRPr="00E85E7B" w14:paraId="6444F7CF" w14:textId="77777777" w:rsidTr="005677A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A620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049D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E8585" w14:textId="57074178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5677AF" w:rsidRPr="00E85E7B" w14:paraId="3D46913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3BEC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C3EF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E8F27" w14:textId="07BD06E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5677AF" w:rsidRPr="00E85E7B" w14:paraId="0EC6B9E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E318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F62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B4F1B" w14:textId="11A255AC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5677AF" w:rsidRPr="00E85E7B" w14:paraId="11E95014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730A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17C8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36AE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5677AF" w:rsidRPr="00E85E7B" w14:paraId="190E6D2B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B1C42A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62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95F9" w14:textId="286F9726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5677AF" w:rsidRPr="00E85E7B" w14:paraId="3C13EECF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EB9E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E9DF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019A0" w14:textId="1522F3B9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5677AF" w:rsidRPr="00E85E7B" w14:paraId="76B28047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D535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321547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7303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 xml:space="preserve">Aceleradores (abreviações, teclas de </w:t>
            </w:r>
            <w:proofErr w:type="gramStart"/>
            <w:r w:rsidRPr="00531409">
              <w:rPr>
                <w:sz w:val="20"/>
              </w:rPr>
              <w:t>função)  podem</w:t>
            </w:r>
            <w:proofErr w:type="gramEnd"/>
            <w:r w:rsidRPr="00531409">
              <w:rPr>
                <w:sz w:val="20"/>
              </w:rPr>
              <w:t xml:space="preserve"> tornar mais rápida a interação com o usuário.  Permitir aos usuários customizar ações frequentes.</w:t>
            </w:r>
          </w:p>
        </w:tc>
      </w:tr>
      <w:tr w:rsidR="005677AF" w:rsidRPr="00E85E7B" w14:paraId="401C36AA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0281E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FD858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B92D1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5677AF" w:rsidRPr="00E85E7B" w14:paraId="1B082825" w14:textId="77777777" w:rsidTr="005677A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9F053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56E74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DB2ADC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5677AF" w:rsidRPr="00E85E7B" w14:paraId="1EA4BA44" w14:textId="77777777" w:rsidTr="005677A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8CE56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08A3D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42D90" w14:textId="77777777" w:rsidR="005677AF" w:rsidRPr="00531409" w:rsidRDefault="005677AF" w:rsidP="005677A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308A8B16" w14:textId="07B08202" w:rsidR="005677AF" w:rsidRDefault="005677AF" w:rsidP="005677AF">
      <w:pPr>
        <w:pStyle w:val="TF-FONTE"/>
      </w:pPr>
      <w:r w:rsidRPr="00E85E7B">
        <w:t xml:space="preserve">Fonte: </w:t>
      </w:r>
      <w:commentRangeStart w:id="86"/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  <w:commentRangeEnd w:id="86"/>
      <w:r w:rsidR="00FA05FB">
        <w:rPr>
          <w:rStyle w:val="Refdecomentrio"/>
        </w:rPr>
        <w:commentReference w:id="86"/>
      </w:r>
    </w:p>
    <w:p w14:paraId="0AA3185D" w14:textId="241E100B" w:rsidR="00A95FEC" w:rsidRPr="00A95FEC" w:rsidRDefault="00451B94" w:rsidP="005677AF">
      <w:pPr>
        <w:pStyle w:val="TF-refernciasbibliogrficasTTULO"/>
        <w:spacing w:before="240"/>
      </w:pPr>
      <w:bookmarkStart w:id="87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87"/>
    </w:p>
    <w:p w14:paraId="39E07F40" w14:textId="574FFCF9" w:rsidR="001A01F6" w:rsidRPr="00D903A2" w:rsidRDefault="001A01F6" w:rsidP="00F46591">
      <w:pPr>
        <w:pStyle w:val="TF-refernciasITEM"/>
        <w:rPr>
          <w:lang w:val="en-US"/>
        </w:rPr>
      </w:pPr>
      <w:r w:rsidRPr="00B07B92">
        <w:t>ALMEIDA, Jussara</w:t>
      </w:r>
      <w:r w:rsidR="00732366">
        <w:t xml:space="preserve"> </w:t>
      </w:r>
      <w:r w:rsidR="00732366" w:rsidRPr="0054321D">
        <w:rPr>
          <w:i/>
          <w:iCs/>
        </w:rPr>
        <w:t>et al</w:t>
      </w:r>
      <w:r w:rsidRPr="00B07B92">
        <w:t xml:space="preserve">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proofErr w:type="spellStart"/>
      <w:r w:rsidR="00EB030A" w:rsidRPr="00D903A2">
        <w:rPr>
          <w:lang w:val="en-US"/>
        </w:rPr>
        <w:t>jul.</w:t>
      </w:r>
      <w:proofErr w:type="spellEnd"/>
      <w:r w:rsidRPr="00D903A2">
        <w:rPr>
          <w:lang w:val="en-US"/>
        </w:rPr>
        <w:t xml:space="preserve"> 2019.</w:t>
      </w:r>
    </w:p>
    <w:p w14:paraId="699334E4" w14:textId="6D8ACE81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</w:t>
      </w:r>
      <w:proofErr w:type="spellStart"/>
      <w:r w:rsidRPr="003E0A5D">
        <w:t>whatsapp</w:t>
      </w:r>
      <w:proofErr w:type="spellEnd"/>
      <w:r w:rsidRPr="003E0A5D">
        <w:t xml:space="preserve">® como ferramenta de telemedicina na área da </w:t>
      </w:r>
      <w:proofErr w:type="spellStart"/>
      <w:r w:rsidRPr="003E0A5D">
        <w:t>teleultrassonografia</w:t>
      </w:r>
      <w:proofErr w:type="spellEnd"/>
      <w:r w:rsidRPr="003E0A5D">
        <w:t xml:space="preserve">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01212ED1" w14:textId="6ACF7EE7" w:rsidR="00B17535" w:rsidRDefault="00B17535" w:rsidP="00427E73">
      <w:pPr>
        <w:pStyle w:val="TF-refernciasITEM"/>
      </w:pPr>
      <w:r w:rsidRPr="00B17535">
        <w:lastRenderedPageBreak/>
        <w:t xml:space="preserve">AMODEO, Ben. </w:t>
      </w:r>
      <w:r w:rsidRPr="00813482">
        <w:rPr>
          <w:b/>
          <w:bCs/>
          <w:lang w:val="en-US"/>
        </w:rPr>
        <w:t>IBM Watson Annotator for Clinical Data Is Now Generally Available</w:t>
      </w:r>
      <w:r w:rsidRPr="00813482">
        <w:rPr>
          <w:lang w:val="en-US"/>
        </w:rPr>
        <w:t xml:space="preserve">. </w:t>
      </w:r>
      <w:r w:rsidRPr="00B17535">
        <w:t>2020. Disponível em: https://www.ibm.com/cloud/blog/announcements/ibm-watson-annotator-for-clinical-data-is-now-generally-available. Acesso em: 12 nov. 2020.</w:t>
      </w:r>
    </w:p>
    <w:p w14:paraId="35444CBE" w14:textId="311BF874" w:rsidR="007D1276" w:rsidRDefault="007D1276" w:rsidP="00427E73">
      <w:pPr>
        <w:pStyle w:val="TF-refernciasITEM"/>
      </w:pPr>
      <w:r w:rsidRPr="007D1276">
        <w:t xml:space="preserve">AMORIM, Maurício J. V.; BARONE, Dante; MANSUR, André U. Técnicas de Aprendizado de Máquina Aplicadas na Previsão de Evasão Acadêmica. </w:t>
      </w:r>
      <w:proofErr w:type="spellStart"/>
      <w:r w:rsidRPr="007D1276">
        <w:rPr>
          <w:b/>
          <w:bCs/>
        </w:rPr>
        <w:t>Brazilian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Symposium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on</w:t>
      </w:r>
      <w:proofErr w:type="spellEnd"/>
      <w:r w:rsidRPr="007D1276">
        <w:rPr>
          <w:b/>
          <w:bCs/>
        </w:rPr>
        <w:t xml:space="preserve"> </w:t>
      </w:r>
      <w:proofErr w:type="spellStart"/>
      <w:r w:rsidRPr="007D1276">
        <w:rPr>
          <w:b/>
          <w:bCs/>
        </w:rPr>
        <w:t>Computers</w:t>
      </w:r>
      <w:proofErr w:type="spellEnd"/>
      <w:r w:rsidRPr="007D1276">
        <w:rPr>
          <w:b/>
          <w:bCs/>
        </w:rPr>
        <w:t xml:space="preserve"> in </w:t>
      </w:r>
      <w:proofErr w:type="spellStart"/>
      <w:r w:rsidRPr="007D1276">
        <w:rPr>
          <w:b/>
          <w:bCs/>
        </w:rPr>
        <w:t>Education</w:t>
      </w:r>
      <w:proofErr w:type="spellEnd"/>
      <w:r w:rsidRPr="007D1276">
        <w:rPr>
          <w:b/>
          <w:bCs/>
        </w:rPr>
        <w:t xml:space="preserve"> (Simpósio Brasileiro de Informática na Educação - SBIE)</w:t>
      </w:r>
      <w:r w:rsidRPr="007D1276">
        <w:t>, [</w:t>
      </w:r>
      <w:proofErr w:type="spellStart"/>
      <w:r w:rsidRPr="007D1276">
        <w:t>S.l</w:t>
      </w:r>
      <w:proofErr w:type="spellEnd"/>
      <w:r w:rsidRPr="007D1276">
        <w:t>.], p. 666-674, nov. 2008.</w:t>
      </w:r>
    </w:p>
    <w:p w14:paraId="567BE1D3" w14:textId="6C95596B" w:rsidR="00427E73" w:rsidRDefault="00427E73" w:rsidP="00F46591">
      <w:pPr>
        <w:pStyle w:val="TF-refernciasITEM"/>
      </w:pPr>
      <w:r w:rsidRPr="00813482">
        <w:rPr>
          <w:lang w:val="en-US"/>
        </w:rPr>
        <w:t xml:space="preserve">ANDRADE, Pedro J. N. Specialized computer support systems for medical diagnosis.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 xml:space="preserve">Arq. Bras. </w:t>
      </w:r>
      <w:proofErr w:type="spellStart"/>
      <w:r w:rsidRPr="00C076C5">
        <w:rPr>
          <w:b/>
          <w:bCs/>
        </w:rPr>
        <w:t>Cardiol</w:t>
      </w:r>
      <w:proofErr w:type="spellEnd"/>
      <w:r w:rsidRPr="00C076C5">
        <w:rPr>
          <w:b/>
          <w:bCs/>
        </w:rPr>
        <w:t>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6A298E0" w:rsidR="00DE4B02" w:rsidRDefault="00F46591" w:rsidP="00F46591">
      <w:pPr>
        <w:pStyle w:val="TF-refernciasITEM"/>
      </w:pPr>
      <w:r w:rsidRPr="00F46591"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36CFA5C3" w14:textId="46642B37" w:rsidR="00F34290" w:rsidRPr="00813482" w:rsidRDefault="00F34290" w:rsidP="00222F30">
      <w:pPr>
        <w:pStyle w:val="TF-refernciasITEM"/>
        <w:rPr>
          <w:rStyle w:val="Hyperlink"/>
          <w:noProof w:val="0"/>
          <w:color w:val="auto"/>
          <w:u w:val="none"/>
          <w:lang w:val="en-US"/>
        </w:rPr>
      </w:pPr>
      <w:r w:rsidRPr="00222F30">
        <w:rPr>
          <w:rStyle w:val="Hyperlink"/>
          <w:noProof w:val="0"/>
          <w:color w:val="auto"/>
          <w:u w:val="none"/>
        </w:rPr>
        <w:t xml:space="preserve">BARBOSA, </w:t>
      </w:r>
      <w:proofErr w:type="spellStart"/>
      <w:r w:rsidRPr="00222F30">
        <w:rPr>
          <w:rStyle w:val="Hyperlink"/>
          <w:noProof w:val="0"/>
          <w:color w:val="auto"/>
          <w:u w:val="none"/>
        </w:rPr>
        <w:t>Uender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 C</w:t>
      </w:r>
      <w:r w:rsidR="008C5517" w:rsidRPr="00222F30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et al. </w:t>
      </w:r>
      <w:proofErr w:type="spellStart"/>
      <w:r w:rsidRPr="00222F30">
        <w:rPr>
          <w:rStyle w:val="Hyperlink"/>
          <w:noProof w:val="0"/>
          <w:color w:val="auto"/>
          <w:u w:val="none"/>
        </w:rPr>
        <w:t>IGrãos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: desenvolvimento de </w:t>
      </w:r>
      <w:proofErr w:type="spellStart"/>
      <w:r w:rsidRPr="00222F30">
        <w:rPr>
          <w:rStyle w:val="Hyperlink"/>
          <w:noProof w:val="0"/>
          <w:color w:val="auto"/>
          <w:u w:val="none"/>
        </w:rPr>
        <w:t>chatbot</w:t>
      </w:r>
      <w:proofErr w:type="spellEnd"/>
      <w:r w:rsidRPr="00222F30">
        <w:rPr>
          <w:rStyle w:val="Hyperlink"/>
          <w:noProof w:val="0"/>
          <w:color w:val="auto"/>
          <w:u w:val="none"/>
        </w:rPr>
        <w:t xml:space="preserve"> em redes sociais para classificação de soja destinado aos sojicultores. </w:t>
      </w:r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 xml:space="preserve">Research, Society </w:t>
      </w:r>
      <w:proofErr w:type="gramStart"/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>And</w:t>
      </w:r>
      <w:proofErr w:type="gramEnd"/>
      <w:r w:rsidRPr="00813482">
        <w:rPr>
          <w:rStyle w:val="Hyperlink"/>
          <w:b/>
          <w:bCs/>
          <w:noProof w:val="0"/>
          <w:color w:val="auto"/>
          <w:u w:val="none"/>
          <w:lang w:val="en-US"/>
        </w:rPr>
        <w:t xml:space="preserve"> Development</w:t>
      </w:r>
      <w:r w:rsidRPr="00813482">
        <w:rPr>
          <w:rStyle w:val="Hyperlink"/>
          <w:noProof w:val="0"/>
          <w:color w:val="auto"/>
          <w:u w:val="none"/>
          <w:lang w:val="en-US"/>
        </w:rPr>
        <w:t>, [S.L.], v. 9, n. 10, p. 10-20, 26 set. 2020.</w:t>
      </w:r>
    </w:p>
    <w:p w14:paraId="0BDAB746" w14:textId="65EA732D" w:rsidR="004B4D07" w:rsidRPr="00222F30" w:rsidRDefault="004B4D07" w:rsidP="00222F30">
      <w:pPr>
        <w:pStyle w:val="TF-refernciasITEM"/>
        <w:rPr>
          <w:rStyle w:val="Hyperlink"/>
          <w:noProof w:val="0"/>
          <w:color w:val="auto"/>
          <w:u w:val="none"/>
        </w:rPr>
      </w:pPr>
      <w:r w:rsidRPr="00222F30">
        <w:rPr>
          <w:rStyle w:val="Hyperlink"/>
          <w:noProof w:val="0"/>
          <w:color w:val="auto"/>
          <w:u w:val="none"/>
        </w:rPr>
        <w:t>BATISTA, Gustavo E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P</w:t>
      </w:r>
      <w:r w:rsidR="006F0EED">
        <w:rPr>
          <w:rStyle w:val="Hyperlink"/>
          <w:noProof w:val="0"/>
          <w:color w:val="auto"/>
          <w:u w:val="none"/>
        </w:rPr>
        <w:t>.</w:t>
      </w:r>
      <w:r w:rsidRPr="00222F30">
        <w:rPr>
          <w:rStyle w:val="Hyperlink"/>
          <w:noProof w:val="0"/>
          <w:color w:val="auto"/>
          <w:u w:val="none"/>
        </w:rPr>
        <w:t xml:space="preserve"> A. </w:t>
      </w:r>
      <w:r w:rsidRPr="00222F30">
        <w:rPr>
          <w:rStyle w:val="Hyperlink"/>
          <w:b/>
          <w:bCs/>
          <w:noProof w:val="0"/>
          <w:color w:val="auto"/>
          <w:u w:val="none"/>
        </w:rPr>
        <w:t>Pré-processamento de dados em aprendizado de máquina supervisionado</w:t>
      </w:r>
      <w:r w:rsidRPr="00222F30">
        <w:rPr>
          <w:rStyle w:val="Hyperlink"/>
          <w:noProof w:val="0"/>
          <w:color w:val="auto"/>
          <w:u w:val="none"/>
        </w:rPr>
        <w:t>. 2003. Tese (Doutorado em Ciências de Computação e Matemática Computacional) - Instituto de Ciências Matemáticas e de Computação, Universidade de São Paulo, São Carlos, 2003</w:t>
      </w:r>
    </w:p>
    <w:p w14:paraId="7488E8FD" w14:textId="703F7D10" w:rsidR="00B07B92" w:rsidRDefault="001A01F6" w:rsidP="00B07B92">
      <w:pPr>
        <w:pStyle w:val="TF-refernciasITEM"/>
      </w:pPr>
      <w:r w:rsidRPr="00B07B92">
        <w:t>BENEVENUTO, Fabricio</w:t>
      </w:r>
      <w:r w:rsidR="00A44219">
        <w:t xml:space="preserve"> </w:t>
      </w:r>
      <w:r w:rsidR="00A44219" w:rsidRPr="0054321D">
        <w:rPr>
          <w:i/>
          <w:iCs/>
        </w:rPr>
        <w:t>et al</w:t>
      </w:r>
      <w:r w:rsidR="007628E2" w:rsidRPr="00B07B92">
        <w:t xml:space="preserve">. O Paradoxo da </w:t>
      </w:r>
      <w:proofErr w:type="spellStart"/>
      <w:r w:rsidR="007628E2" w:rsidRPr="00B07B92">
        <w:t>Viralização</w:t>
      </w:r>
      <w:proofErr w:type="spellEnd"/>
      <w:r w:rsidR="007628E2" w:rsidRPr="00B07B92">
        <w:t xml:space="preserve">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EADC5DF" w14:textId="4E4BC6BF" w:rsidR="00C73B37" w:rsidRPr="00813482" w:rsidRDefault="00C73B37" w:rsidP="00B07B92">
      <w:pPr>
        <w:pStyle w:val="TF-refernciasITEM"/>
        <w:rPr>
          <w:lang w:val="en-US"/>
        </w:rPr>
      </w:pPr>
      <w:r w:rsidRPr="00C73B37">
        <w:t>CAN</w:t>
      </w:r>
      <w:r>
        <w:t>Ê</w:t>
      </w:r>
      <w:r w:rsidRPr="00C73B37">
        <w:t>O, Paula K</w:t>
      </w:r>
      <w:r>
        <w:t>.</w:t>
      </w:r>
      <w:r w:rsidRPr="00C73B37">
        <w:t xml:space="preserve">; RONDINA, João M. Prontuário Eletrônico do Paciente: conhecendo as experiências de sua implantação. </w:t>
      </w:r>
      <w:r w:rsidRPr="00813482">
        <w:rPr>
          <w:b/>
          <w:bCs/>
          <w:lang w:val="en-US"/>
        </w:rPr>
        <w:t xml:space="preserve">Journal </w:t>
      </w:r>
      <w:proofErr w:type="gramStart"/>
      <w:r w:rsidRPr="00813482">
        <w:rPr>
          <w:b/>
          <w:bCs/>
          <w:lang w:val="en-US"/>
        </w:rPr>
        <w:t>Of</w:t>
      </w:r>
      <w:proofErr w:type="gramEnd"/>
      <w:r w:rsidRPr="00813482">
        <w:rPr>
          <w:b/>
          <w:bCs/>
          <w:lang w:val="en-US"/>
        </w:rPr>
        <w:t xml:space="preserve"> Health Informatics</w:t>
      </w:r>
      <w:r w:rsidRPr="00813482">
        <w:rPr>
          <w:lang w:val="en-US"/>
        </w:rPr>
        <w:t xml:space="preserve">. [S. L.], </w:t>
      </w:r>
      <w:r w:rsidR="008E0C67" w:rsidRPr="00813482">
        <w:rPr>
          <w:lang w:val="en-US"/>
        </w:rPr>
        <w:t>v. 6, n. 2</w:t>
      </w:r>
      <w:r w:rsidR="00D05EAD" w:rsidRPr="00813482">
        <w:rPr>
          <w:lang w:val="en-US"/>
        </w:rPr>
        <w:t xml:space="preserve">, </w:t>
      </w:r>
      <w:r w:rsidRPr="00813482">
        <w:rPr>
          <w:lang w:val="en-US"/>
        </w:rPr>
        <w:t>p. 67-71. abr. 2014.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proofErr w:type="spellStart"/>
      <w:r w:rsidRPr="009429E9">
        <w:rPr>
          <w:b/>
          <w:bCs/>
        </w:rPr>
        <w:t>Saude</w:t>
      </w:r>
      <w:proofErr w:type="spellEnd"/>
      <w:r w:rsidRPr="009429E9">
        <w:rPr>
          <w:b/>
          <w:bCs/>
        </w:rPr>
        <w:t xml:space="preserve">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1FA0CDA6" w:rsidR="004E77D7" w:rsidRDefault="004E77D7" w:rsidP="004E77D7">
      <w:pPr>
        <w:pStyle w:val="TF-refernciasITEM"/>
      </w:pPr>
      <w:r w:rsidRPr="004E77D7">
        <w:t xml:space="preserve">CHOZAS, </w:t>
      </w:r>
      <w:proofErr w:type="spellStart"/>
      <w:r w:rsidRPr="004E77D7">
        <w:t>Adrián</w:t>
      </w:r>
      <w:proofErr w:type="spellEnd"/>
      <w:r w:rsidRPr="004E77D7">
        <w:t xml:space="preserve"> C</w:t>
      </w:r>
      <w:r w:rsidR="00096FAA">
        <w:t>.</w:t>
      </w:r>
      <w:r w:rsidRPr="004E77D7">
        <w:t xml:space="preserve">; MEMETI, </w:t>
      </w:r>
      <w:proofErr w:type="spellStart"/>
      <w:r w:rsidRPr="004E77D7">
        <w:t>Suejb</w:t>
      </w:r>
      <w:proofErr w:type="spellEnd"/>
      <w:r w:rsidRPr="004E77D7">
        <w:t xml:space="preserve">; PLLANA, </w:t>
      </w:r>
      <w:proofErr w:type="spellStart"/>
      <w:r w:rsidRPr="004E77D7">
        <w:t>Sabri</w:t>
      </w:r>
      <w:proofErr w:type="spellEnd"/>
      <w:r w:rsidRPr="004E77D7">
        <w:t xml:space="preserve">. </w:t>
      </w:r>
      <w:r w:rsidRPr="00D903A2">
        <w:rPr>
          <w:lang w:val="en-US"/>
        </w:rPr>
        <w:t xml:space="preserve">Using Cognitive Computing for Learning Parallel Programming: an </w:t>
      </w:r>
      <w:proofErr w:type="spellStart"/>
      <w:r w:rsidRPr="00D903A2">
        <w:rPr>
          <w:lang w:val="en-US"/>
        </w:rPr>
        <w:t>ibm</w:t>
      </w:r>
      <w:proofErr w:type="spellEnd"/>
      <w:r w:rsidRPr="00D903A2">
        <w:rPr>
          <w:lang w:val="en-US"/>
        </w:rPr>
        <w:t xml:space="preserve"> </w:t>
      </w:r>
      <w:proofErr w:type="spellStart"/>
      <w:r w:rsidRPr="00D903A2">
        <w:rPr>
          <w:lang w:val="en-US"/>
        </w:rPr>
        <w:t>watson</w:t>
      </w:r>
      <w:proofErr w:type="spellEnd"/>
      <w:r w:rsidRPr="00D903A2">
        <w:rPr>
          <w:lang w:val="en-US"/>
        </w:rPr>
        <w:t xml:space="preserve">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76FE0E6D" w14:textId="7AB25A2F" w:rsidR="000D4DB7" w:rsidRPr="004E77D7" w:rsidRDefault="000D4DB7" w:rsidP="004E77D7">
      <w:pPr>
        <w:pStyle w:val="TF-refernciasITEM"/>
      </w:pPr>
      <w:r>
        <w:t xml:space="preserve">COSTA, Simone </w:t>
      </w:r>
      <w:proofErr w:type="spellStart"/>
      <w:r>
        <w:t>Erbs</w:t>
      </w:r>
      <w:proofErr w:type="spellEnd"/>
      <w:r>
        <w:t xml:space="preserve"> da. </w:t>
      </w:r>
      <w:proofErr w:type="spellStart"/>
      <w:r w:rsidRPr="009C122E">
        <w:rPr>
          <w:b/>
          <w:bCs/>
        </w:rPr>
        <w:t>iLibras</w:t>
      </w:r>
      <w:proofErr w:type="spellEnd"/>
      <w:r w:rsidRPr="009C122E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31D08B47" w:rsidR="00EC6BE3" w:rsidRDefault="00EC6BE3" w:rsidP="00B07B92">
      <w:pPr>
        <w:pStyle w:val="TF-refernciasITEM"/>
      </w:pPr>
      <w:r w:rsidRPr="0062298F">
        <w:t xml:space="preserve">GRIBEL, </w:t>
      </w:r>
      <w:proofErr w:type="spellStart"/>
      <w:r w:rsidRPr="0062298F">
        <w:t>Else</w:t>
      </w:r>
      <w:proofErr w:type="spellEnd"/>
      <w:r w:rsidRPr="0062298F">
        <w:t xml:space="preserve">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 xml:space="preserve">; MORAES, </w:t>
      </w:r>
      <w:proofErr w:type="spellStart"/>
      <w:r w:rsidRPr="0062298F">
        <w:t>Ilara</w:t>
      </w:r>
      <w:proofErr w:type="spellEnd"/>
      <w:r w:rsidRPr="0062298F">
        <w:t xml:space="preserve">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287BF7B0" w14:textId="780C4ABD" w:rsidR="00B464F1" w:rsidRDefault="00B464F1" w:rsidP="00B07B92">
      <w:pPr>
        <w:pStyle w:val="TF-refernciasITEM"/>
      </w:pPr>
      <w:r w:rsidRPr="00813482">
        <w:rPr>
          <w:lang w:val="en-US"/>
        </w:rPr>
        <w:lastRenderedPageBreak/>
        <w:t xml:space="preserve">IBM (org.). </w:t>
      </w:r>
      <w:r w:rsidRPr="00813482">
        <w:rPr>
          <w:b/>
          <w:bCs/>
          <w:lang w:val="en-US"/>
        </w:rPr>
        <w:t>IBM Watson Annotator for Clinical Data</w:t>
      </w:r>
      <w:r w:rsidRPr="00813482">
        <w:rPr>
          <w:lang w:val="en-US"/>
        </w:rPr>
        <w:t xml:space="preserve">. 2020. </w:t>
      </w:r>
      <w:r w:rsidRPr="00B464F1">
        <w:t>Disponível em: https://www.ibm.com/cloud/watson-annotator-for-clinical-data. Acesso em: 13 nov. 2020.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081C1D">
        <w:t xml:space="preserve">KEMP, Simon. </w:t>
      </w:r>
      <w:r w:rsidR="000F79D4" w:rsidRPr="00081C1D">
        <w:rPr>
          <w:b/>
          <w:bCs/>
        </w:rPr>
        <w:t>Digital 2020</w:t>
      </w:r>
      <w:r w:rsidR="000F79D4" w:rsidRPr="00081C1D">
        <w:t>:</w:t>
      </w:r>
      <w:r w:rsidR="000F79D4" w:rsidRPr="00081C1D">
        <w:rPr>
          <w:b/>
          <w:bCs/>
        </w:rPr>
        <w:t xml:space="preserve"> </w:t>
      </w:r>
      <w:r w:rsidR="000F79D4" w:rsidRPr="00081C1D">
        <w:t>Global Digital Overview</w:t>
      </w:r>
      <w:r w:rsidRPr="00081C1D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5B395D2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658784E2" w14:textId="675BE8BC" w:rsidR="009D3123" w:rsidRDefault="009D3123" w:rsidP="00B07B92">
      <w:pPr>
        <w:pStyle w:val="TF-refernciasITEM"/>
      </w:pPr>
      <w:r w:rsidRPr="009D3123">
        <w:t xml:space="preserve">MACIEL, Rui. </w:t>
      </w:r>
      <w:proofErr w:type="spellStart"/>
      <w:r w:rsidRPr="009D3123">
        <w:rPr>
          <w:b/>
          <w:bCs/>
        </w:rPr>
        <w:t>Habib's</w:t>
      </w:r>
      <w:proofErr w:type="spellEnd"/>
      <w:r w:rsidRPr="009D3123">
        <w:rPr>
          <w:b/>
          <w:bCs/>
        </w:rPr>
        <w:t xml:space="preserve"> lança serviço de delivery via WhatsApp</w:t>
      </w:r>
      <w:r w:rsidRPr="009D3123">
        <w:t>. 2019. Disponível em: https://olhardigital.com.br/noticia/habib-s-lanca-servico-de-delivery-via-whatsapp/81277. Acesso em: 13 nov. 2020.</w:t>
      </w:r>
    </w:p>
    <w:p w14:paraId="35C58821" w14:textId="6BFC5FFD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4BFB4EEA" w14:textId="405E7251" w:rsidR="000C6726" w:rsidRDefault="000C6726" w:rsidP="00B07B92">
      <w:pPr>
        <w:pStyle w:val="TF-refernciasITEM"/>
      </w:pPr>
      <w:r w:rsidRPr="000C6726">
        <w:t xml:space="preserve">MOURÃO, A. D.; NEVES, J. T. R. Impactos da Implantação do Prontuário Eletrônico do Paciente sobre o Trabalho dos Profissionais de Saúde da Prefeitura Municipal de Belo Horizonte. In: Simpósio de Excelência em Gestão e Tecnologia SEGET 2007, 2007, Resende. </w:t>
      </w:r>
      <w:r w:rsidRPr="00603C8C">
        <w:rPr>
          <w:b/>
          <w:bCs/>
        </w:rPr>
        <w:t>Anais</w:t>
      </w:r>
      <w:r w:rsidR="00DF5F46" w:rsidRPr="00DF5F46">
        <w:t>[</w:t>
      </w:r>
      <w:r w:rsidRPr="00DF5F46">
        <w:t>...</w:t>
      </w:r>
      <w:r w:rsidR="00DF5F46" w:rsidRPr="00DF5F46">
        <w:t>]</w:t>
      </w:r>
      <w:r w:rsidR="00DF5F46">
        <w:t>.</w:t>
      </w:r>
      <w:r w:rsidRPr="000C6726">
        <w:t xml:space="preserve"> Resende: AEDB, 2007.      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785E6B1E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594052B6" w14:textId="1BB10BA5" w:rsidR="009C59B7" w:rsidRDefault="009C59B7" w:rsidP="00B07B92">
      <w:pPr>
        <w:pStyle w:val="TF-refernciasITEM"/>
      </w:pPr>
      <w:r w:rsidRPr="009C59B7">
        <w:t xml:space="preserve">PINTO, V. B. Prontuário eletrônico do paciente: documento técnico de informação e comunicação do domínio da saúde. </w:t>
      </w:r>
      <w:r w:rsidRPr="007F5D6C">
        <w:rPr>
          <w:b/>
          <w:bCs/>
        </w:rPr>
        <w:t>Pesquisa Brasileira em Ciência da Informação e Biblioteconomia</w:t>
      </w:r>
      <w:r w:rsidRPr="009C59B7">
        <w:t>, v. 1, n. 2, 2006</w:t>
      </w:r>
      <w:r w:rsidR="007F5D6C">
        <w:t>.</w:t>
      </w:r>
    </w:p>
    <w:p w14:paraId="1FDB35B5" w14:textId="58FAA195" w:rsidR="00183EB3" w:rsidRDefault="00183EB3" w:rsidP="00183EB3">
      <w:pPr>
        <w:pStyle w:val="TF-refernciasITEM"/>
      </w:pPr>
      <w:r w:rsidRPr="00D903A2">
        <w:rPr>
          <w:lang w:val="en-US"/>
        </w:rPr>
        <w:t>SHADER, Richard I. Some Reflections on IBM Watson and on Women’s Health. </w:t>
      </w:r>
      <w:proofErr w:type="spellStart"/>
      <w:r w:rsidRPr="00183EB3">
        <w:rPr>
          <w:rStyle w:val="Forte"/>
        </w:rPr>
        <w:t>Clinical</w:t>
      </w:r>
      <w:proofErr w:type="spellEnd"/>
      <w:r w:rsidRPr="00183EB3">
        <w:rPr>
          <w:rStyle w:val="Forte"/>
        </w:rPr>
        <w:t xml:space="preserve"> </w:t>
      </w:r>
      <w:proofErr w:type="spellStart"/>
      <w:r w:rsidRPr="00183EB3">
        <w:rPr>
          <w:rStyle w:val="Forte"/>
        </w:rPr>
        <w:t>Therapeutics</w:t>
      </w:r>
      <w:proofErr w:type="spellEnd"/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t>ASSINATURAS</w:t>
      </w:r>
    </w:p>
    <w:p w14:paraId="614EA2CF" w14:textId="77777777" w:rsidR="00F83A19" w:rsidRDefault="00F83A19" w:rsidP="004F235A">
      <w:pPr>
        <w:pStyle w:val="TF-LEGENDA"/>
        <w:spacing w:after="240"/>
      </w:pPr>
      <w:r>
        <w:t>(Atenção: todas as folhas devem estar rubricadas)</w:t>
      </w:r>
    </w:p>
    <w:p w14:paraId="150E2DAA" w14:textId="52F5AF80" w:rsidR="00F83A19" w:rsidRDefault="00F83A19" w:rsidP="004F235A">
      <w:pPr>
        <w:pStyle w:val="TF-LEGENDA"/>
        <w:spacing w:after="240"/>
      </w:pPr>
      <w:r>
        <w:t>Assinatura do(a) Aluno(a): _____________________________________________________</w:t>
      </w:r>
    </w:p>
    <w:p w14:paraId="3774E105" w14:textId="77777777" w:rsidR="00F83A19" w:rsidRDefault="00F83A19" w:rsidP="004F235A">
      <w:pPr>
        <w:pStyle w:val="TF-LEGENDA"/>
        <w:spacing w:after="240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523E9820" w:rsidR="007222F7" w:rsidRDefault="007222F7" w:rsidP="007222F7">
      <w:pPr>
        <w:pStyle w:val="TF-TEXTOQUADRO"/>
      </w:pPr>
    </w:p>
    <w:p w14:paraId="465ED7D8" w14:textId="77777777" w:rsidR="004F235A" w:rsidRDefault="004F235A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4F235A">
        <w:tc>
          <w:tcPr>
            <w:tcW w:w="9062" w:type="dxa"/>
            <w:shd w:val="clear" w:color="auto" w:fill="auto"/>
          </w:tcPr>
          <w:p w14:paraId="34AA39DD" w14:textId="195EF0BF" w:rsidR="007222F7" w:rsidRDefault="007222F7" w:rsidP="000C1626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5898AA15" w14:textId="77777777" w:rsidR="007222F7" w:rsidRDefault="007222F7" w:rsidP="007222F7">
      <w:pPr>
        <w:jc w:val="center"/>
      </w:pPr>
    </w:p>
    <w:p w14:paraId="41C9084A" w14:textId="77777777" w:rsidR="00320BFA" w:rsidRDefault="00320BFA" w:rsidP="004F235A">
      <w:pPr>
        <w:pStyle w:val="TF-LEGENDA"/>
        <w:jc w:val="left"/>
        <w:sectPr w:rsidR="00320BFA" w:rsidSect="00F31359">
          <w:head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429429B8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2ACD5EE3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903AA9">
        <w:t>Luciana Pereira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40B0D132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5A564753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3AFB2507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4FC84A45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51D612E8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1CA01FF5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45F6AD08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2358DA22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22B5161B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181DD5CA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4B9F60E7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3C555270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30486855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64D74FF5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332343FE" w:rsidR="0000224C" w:rsidRPr="00320BFA" w:rsidRDefault="00903AA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  <w:bookmarkStart w:id="88" w:name="_GoBack"/>
      <w:bookmarkEnd w:id="88"/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35600BC8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903AA9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60354C65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 w:rsidR="00903AA9">
        <w:t>Luciana P. de Araújo Kohler</w:t>
      </w:r>
      <w:r>
        <w:t xml:space="preserve"> Data: </w:t>
      </w:r>
      <w:r w:rsidR="00903AA9">
        <w:t>07/12/2020</w:t>
      </w: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9" w:author="Luciana Pereira de Araújo Kohler" w:date="2020-12-07T22:40:00Z" w:initials="LPdAK">
    <w:p w14:paraId="62D4EEE9" w14:textId="68C1FF6F" w:rsidR="00E538E5" w:rsidRDefault="00E538E5">
      <w:pPr>
        <w:pStyle w:val="Textodecomentrio"/>
      </w:pPr>
      <w:r>
        <w:rPr>
          <w:rStyle w:val="Refdecomentrio"/>
        </w:rPr>
        <w:annotationRef/>
      </w:r>
      <w:r>
        <w:t>Como não é nome, que eu saiba vai em itálico</w:t>
      </w:r>
      <w:r w:rsidR="000831D9">
        <w:t xml:space="preserve"> – verificar.</w:t>
      </w:r>
    </w:p>
  </w:comment>
  <w:comment w:id="75" w:author="Luciana Pereira de Araújo Kohler" w:date="2020-12-07T22:45:00Z" w:initials="LPdAK">
    <w:p w14:paraId="0CCB922B" w14:textId="77777777" w:rsidR="007A0C39" w:rsidRDefault="007A0C39">
      <w:pPr>
        <w:pStyle w:val="Textodecomentrio"/>
      </w:pPr>
      <w:r>
        <w:rPr>
          <w:rStyle w:val="Refdecomentrio"/>
        </w:rPr>
        <w:annotationRef/>
      </w:r>
      <w:r>
        <w:t>Rever título e ver meu próximo comentário.</w:t>
      </w:r>
    </w:p>
    <w:p w14:paraId="1A7A87E2" w14:textId="7E8EDF55" w:rsidR="007A0C39" w:rsidRDefault="007A0C39">
      <w:pPr>
        <w:pStyle w:val="Textodecomentrio"/>
      </w:pPr>
      <w:r>
        <w:t>Sugiro colocar o título específico conforme o conteúdo que está redigido nele.</w:t>
      </w:r>
    </w:p>
  </w:comment>
  <w:comment w:id="82" w:author="Luciana Pereira de Araújo Kohler" w:date="2020-12-07T22:43:00Z" w:initials="LPdAK">
    <w:p w14:paraId="00404329" w14:textId="77777777" w:rsidR="00EB0663" w:rsidRDefault="00EB0663">
      <w:pPr>
        <w:pStyle w:val="Textodecomentrio"/>
      </w:pPr>
      <w:r>
        <w:rPr>
          <w:rStyle w:val="Refdecomentrio"/>
        </w:rPr>
        <w:annotationRef/>
      </w:r>
      <w:r>
        <w:t>No mesmo contexto de usabilidade? Essa é a primeira vez que fala de usabilidade na seção.</w:t>
      </w:r>
    </w:p>
    <w:p w14:paraId="3DCD5997" w14:textId="67008851" w:rsidR="00EB0663" w:rsidRDefault="00EB0663">
      <w:pPr>
        <w:pStyle w:val="Textodecomentrio"/>
      </w:pPr>
      <w:r>
        <w:t xml:space="preserve">Acho que a seção deveria ser dividia em </w:t>
      </w:r>
      <w:proofErr w:type="gramStart"/>
      <w:r>
        <w:t>duas</w:t>
      </w:r>
      <w:r w:rsidR="007A0C39">
        <w:t>..</w:t>
      </w:r>
      <w:proofErr w:type="gramEnd"/>
      <w:r w:rsidR="007A0C39">
        <w:t xml:space="preserve"> uma relacionada a comunicação e o relacionamento de pessoas por meio de aplicativos móveis ou por meio do WhatsApp (pois é o único mencionado) e outro do </w:t>
      </w:r>
      <w:proofErr w:type="spellStart"/>
      <w:r w:rsidR="007A0C39">
        <w:t>RURUCAg</w:t>
      </w:r>
      <w:proofErr w:type="spellEnd"/>
      <w:r w:rsidR="007A0C39">
        <w:t>, pois é o único mencionado.</w:t>
      </w:r>
    </w:p>
  </w:comment>
  <w:comment w:id="85" w:author="Luciana Pereira de Araújo Kohler" w:date="2020-12-07T22:46:00Z" w:initials="LPdAK">
    <w:p w14:paraId="25E84B28" w14:textId="100F294A" w:rsidR="00FA05FB" w:rsidRDefault="00FA05FB">
      <w:pPr>
        <w:pStyle w:val="Textodecomentrio"/>
      </w:pPr>
      <w:r>
        <w:rPr>
          <w:rStyle w:val="Refdecomentrio"/>
        </w:rPr>
        <w:annotationRef/>
      </w:r>
      <w:r>
        <w:t xml:space="preserve">Centralizar ou deixar na esquerda. </w:t>
      </w:r>
    </w:p>
  </w:comment>
  <w:comment w:id="86" w:author="Luciana Pereira de Araújo Kohler" w:date="2020-12-07T22:46:00Z" w:initials="LPdAK">
    <w:p w14:paraId="30AFB80D" w14:textId="44DE5E41" w:rsidR="00FA05FB" w:rsidRDefault="00FA05FB">
      <w:pPr>
        <w:pStyle w:val="Textodecomentrio"/>
      </w:pPr>
      <w:r>
        <w:rPr>
          <w:rStyle w:val="Refdecomentrio"/>
        </w:rPr>
        <w:annotationRef/>
      </w:r>
      <w:r>
        <w:t>“elaborado de” – ficou estranho isso...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D4EEE9" w15:done="0"/>
  <w15:commentEx w15:paraId="1A7A87E2" w15:done="0"/>
  <w15:commentEx w15:paraId="3DCD5997" w15:done="0"/>
  <w15:commentEx w15:paraId="25E84B28" w15:done="0"/>
  <w15:commentEx w15:paraId="30AFB8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D4EEE9" w16cid:durableId="23792DC9"/>
  <w16cid:commentId w16cid:paraId="1A7A87E2" w16cid:durableId="23792EFB"/>
  <w16cid:commentId w16cid:paraId="3DCD5997" w16cid:durableId="23792EAF"/>
  <w16cid:commentId w16cid:paraId="25E84B28" w16cid:durableId="23792F4C"/>
  <w16cid:commentId w16cid:paraId="30AFB80D" w16cid:durableId="23792F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B0613" w14:textId="77777777" w:rsidR="006109D3" w:rsidRDefault="006109D3">
      <w:r>
        <w:separator/>
      </w:r>
    </w:p>
  </w:endnote>
  <w:endnote w:type="continuationSeparator" w:id="0">
    <w:p w14:paraId="08900F48" w14:textId="77777777" w:rsidR="006109D3" w:rsidRDefault="0061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64275" w14:textId="77777777" w:rsidR="005677AF" w:rsidRPr="0000224C" w:rsidRDefault="005677AF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78BD5" w14:textId="77777777" w:rsidR="006109D3" w:rsidRDefault="006109D3">
      <w:r>
        <w:separator/>
      </w:r>
    </w:p>
  </w:footnote>
  <w:footnote w:type="continuationSeparator" w:id="0">
    <w:p w14:paraId="3930199C" w14:textId="77777777" w:rsidR="006109D3" w:rsidRDefault="0061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9F1" w14:textId="77777777" w:rsidR="005677AF" w:rsidRDefault="005677AF" w:rsidP="007E46A1">
    <w:pPr>
      <w:pStyle w:val="Cabealho"/>
      <w:jc w:val="right"/>
    </w:pPr>
  </w:p>
  <w:p w14:paraId="3864A01A" w14:textId="77777777" w:rsidR="005677AF" w:rsidRDefault="005677A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5677A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5677AF" w:rsidRDefault="005677A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5677AF" w14:paraId="2B5A6639" w14:textId="77777777" w:rsidTr="008F2DC1">
      <w:tc>
        <w:tcPr>
          <w:tcW w:w="5778" w:type="dxa"/>
          <w:shd w:val="clear" w:color="auto" w:fill="auto"/>
        </w:tcPr>
        <w:p w14:paraId="2F9E20EE" w14:textId="1D2AB457" w:rsidR="005677AF" w:rsidRPr="003C5262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X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5677AF" w:rsidRDefault="005677A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5677AF" w:rsidRDefault="005677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BE6D8" w14:textId="77777777" w:rsidR="005677AF" w:rsidRDefault="005677AF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5677AF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5677AF" w:rsidRDefault="005677A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5677AF" w:rsidRDefault="005677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10071"/>
    <w:rsid w:val="00010159"/>
    <w:rsid w:val="00010380"/>
    <w:rsid w:val="000119E4"/>
    <w:rsid w:val="000124B1"/>
    <w:rsid w:val="00012922"/>
    <w:rsid w:val="00012D55"/>
    <w:rsid w:val="000130D9"/>
    <w:rsid w:val="00014A08"/>
    <w:rsid w:val="0001575C"/>
    <w:rsid w:val="00017481"/>
    <w:rsid w:val="000179B5"/>
    <w:rsid w:val="00017B62"/>
    <w:rsid w:val="000204E7"/>
    <w:rsid w:val="00021A05"/>
    <w:rsid w:val="00022AB8"/>
    <w:rsid w:val="00023FA0"/>
    <w:rsid w:val="00024628"/>
    <w:rsid w:val="0002602F"/>
    <w:rsid w:val="00030E4A"/>
    <w:rsid w:val="00031815"/>
    <w:rsid w:val="00031A27"/>
    <w:rsid w:val="00031EE0"/>
    <w:rsid w:val="00034120"/>
    <w:rsid w:val="0003465C"/>
    <w:rsid w:val="00035BFF"/>
    <w:rsid w:val="00041438"/>
    <w:rsid w:val="0004144D"/>
    <w:rsid w:val="0004641A"/>
    <w:rsid w:val="00052A07"/>
    <w:rsid w:val="000533DA"/>
    <w:rsid w:val="0005457F"/>
    <w:rsid w:val="00056EF0"/>
    <w:rsid w:val="000608E9"/>
    <w:rsid w:val="00061FEB"/>
    <w:rsid w:val="000627B0"/>
    <w:rsid w:val="000636AE"/>
    <w:rsid w:val="00064D8A"/>
    <w:rsid w:val="000662E4"/>
    <w:rsid w:val="000667DF"/>
    <w:rsid w:val="00070400"/>
    <w:rsid w:val="00070FAD"/>
    <w:rsid w:val="0007116F"/>
    <w:rsid w:val="000713AE"/>
    <w:rsid w:val="0007209B"/>
    <w:rsid w:val="000728E5"/>
    <w:rsid w:val="00073C63"/>
    <w:rsid w:val="00075792"/>
    <w:rsid w:val="00075AEE"/>
    <w:rsid w:val="00076EAB"/>
    <w:rsid w:val="00077DF1"/>
    <w:rsid w:val="00080F9C"/>
    <w:rsid w:val="000814CC"/>
    <w:rsid w:val="0008197F"/>
    <w:rsid w:val="00081C1D"/>
    <w:rsid w:val="000826B3"/>
    <w:rsid w:val="000831D9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12D"/>
    <w:rsid w:val="000A2B4D"/>
    <w:rsid w:val="000A2B74"/>
    <w:rsid w:val="000A3EAB"/>
    <w:rsid w:val="000B05A6"/>
    <w:rsid w:val="000B0F30"/>
    <w:rsid w:val="000B12B2"/>
    <w:rsid w:val="000B3868"/>
    <w:rsid w:val="000B4CD1"/>
    <w:rsid w:val="000B5D6F"/>
    <w:rsid w:val="000C0CB4"/>
    <w:rsid w:val="000C1626"/>
    <w:rsid w:val="000C1926"/>
    <w:rsid w:val="000C1A18"/>
    <w:rsid w:val="000C5D7A"/>
    <w:rsid w:val="000C648D"/>
    <w:rsid w:val="000C6726"/>
    <w:rsid w:val="000C686D"/>
    <w:rsid w:val="000D1294"/>
    <w:rsid w:val="000D1403"/>
    <w:rsid w:val="000D407E"/>
    <w:rsid w:val="000D4DB7"/>
    <w:rsid w:val="000D54CB"/>
    <w:rsid w:val="000D57DF"/>
    <w:rsid w:val="000D5DFF"/>
    <w:rsid w:val="000D6181"/>
    <w:rsid w:val="000D77C2"/>
    <w:rsid w:val="000E039E"/>
    <w:rsid w:val="000E03C7"/>
    <w:rsid w:val="000E05C3"/>
    <w:rsid w:val="000E21AF"/>
    <w:rsid w:val="000E27F9"/>
    <w:rsid w:val="000E2B1E"/>
    <w:rsid w:val="000E311F"/>
    <w:rsid w:val="000E3A68"/>
    <w:rsid w:val="000E4507"/>
    <w:rsid w:val="000E6084"/>
    <w:rsid w:val="000E6CE0"/>
    <w:rsid w:val="000F40FE"/>
    <w:rsid w:val="000F77E3"/>
    <w:rsid w:val="000F79D4"/>
    <w:rsid w:val="001018CD"/>
    <w:rsid w:val="00102782"/>
    <w:rsid w:val="00103B2C"/>
    <w:rsid w:val="00107921"/>
    <w:rsid w:val="00107B02"/>
    <w:rsid w:val="00107CE9"/>
    <w:rsid w:val="00111564"/>
    <w:rsid w:val="00111FE7"/>
    <w:rsid w:val="001131D6"/>
    <w:rsid w:val="0011363A"/>
    <w:rsid w:val="00113A3F"/>
    <w:rsid w:val="001164FE"/>
    <w:rsid w:val="001165B6"/>
    <w:rsid w:val="001166D2"/>
    <w:rsid w:val="00121E04"/>
    <w:rsid w:val="00123E10"/>
    <w:rsid w:val="00125084"/>
    <w:rsid w:val="00125277"/>
    <w:rsid w:val="00125817"/>
    <w:rsid w:val="001269D9"/>
    <w:rsid w:val="001375F7"/>
    <w:rsid w:val="001411DF"/>
    <w:rsid w:val="00144FAB"/>
    <w:rsid w:val="001457FA"/>
    <w:rsid w:val="00147954"/>
    <w:rsid w:val="00150D38"/>
    <w:rsid w:val="00150E0E"/>
    <w:rsid w:val="001510F4"/>
    <w:rsid w:val="0015238A"/>
    <w:rsid w:val="001526A4"/>
    <w:rsid w:val="00154CDD"/>
    <w:rsid w:val="001554E9"/>
    <w:rsid w:val="00157404"/>
    <w:rsid w:val="001604C2"/>
    <w:rsid w:val="0016282B"/>
    <w:rsid w:val="00162BF1"/>
    <w:rsid w:val="00163D2C"/>
    <w:rsid w:val="0016544E"/>
    <w:rsid w:val="0016560C"/>
    <w:rsid w:val="00165F4D"/>
    <w:rsid w:val="00167444"/>
    <w:rsid w:val="001714AF"/>
    <w:rsid w:val="00173C2C"/>
    <w:rsid w:val="00175228"/>
    <w:rsid w:val="0017724D"/>
    <w:rsid w:val="00177814"/>
    <w:rsid w:val="00181137"/>
    <w:rsid w:val="00181F01"/>
    <w:rsid w:val="00181FF4"/>
    <w:rsid w:val="00183EB3"/>
    <w:rsid w:val="00186092"/>
    <w:rsid w:val="001874AB"/>
    <w:rsid w:val="00187C21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A7DA6"/>
    <w:rsid w:val="001B2F1E"/>
    <w:rsid w:val="001B5B45"/>
    <w:rsid w:val="001B600D"/>
    <w:rsid w:val="001C1A42"/>
    <w:rsid w:val="001C33B0"/>
    <w:rsid w:val="001C3D6A"/>
    <w:rsid w:val="001C57E6"/>
    <w:rsid w:val="001C5904"/>
    <w:rsid w:val="001C5CBB"/>
    <w:rsid w:val="001D020A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1F64F1"/>
    <w:rsid w:val="001F7AC7"/>
    <w:rsid w:val="00202F3F"/>
    <w:rsid w:val="00204A84"/>
    <w:rsid w:val="00205479"/>
    <w:rsid w:val="002063B4"/>
    <w:rsid w:val="00210884"/>
    <w:rsid w:val="00211FB2"/>
    <w:rsid w:val="00214196"/>
    <w:rsid w:val="00214B3B"/>
    <w:rsid w:val="00216FC5"/>
    <w:rsid w:val="002178F9"/>
    <w:rsid w:val="002201F2"/>
    <w:rsid w:val="00220F77"/>
    <w:rsid w:val="00220FCD"/>
    <w:rsid w:val="00221919"/>
    <w:rsid w:val="002225F2"/>
    <w:rsid w:val="00222F30"/>
    <w:rsid w:val="00224BB2"/>
    <w:rsid w:val="00225564"/>
    <w:rsid w:val="00227CE0"/>
    <w:rsid w:val="002329D5"/>
    <w:rsid w:val="00234C20"/>
    <w:rsid w:val="00235240"/>
    <w:rsid w:val="002368FD"/>
    <w:rsid w:val="00236E95"/>
    <w:rsid w:val="0024110F"/>
    <w:rsid w:val="0024125F"/>
    <w:rsid w:val="002423AB"/>
    <w:rsid w:val="002439E3"/>
    <w:rsid w:val="002440B0"/>
    <w:rsid w:val="00250247"/>
    <w:rsid w:val="002537F2"/>
    <w:rsid w:val="00254292"/>
    <w:rsid w:val="00256078"/>
    <w:rsid w:val="00262B4E"/>
    <w:rsid w:val="00262FE3"/>
    <w:rsid w:val="0026371A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2EDE"/>
    <w:rsid w:val="002833D8"/>
    <w:rsid w:val="00283A12"/>
    <w:rsid w:val="00284F71"/>
    <w:rsid w:val="0028617A"/>
    <w:rsid w:val="0029608A"/>
    <w:rsid w:val="002A033E"/>
    <w:rsid w:val="002A4A26"/>
    <w:rsid w:val="002A61DB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7718"/>
    <w:rsid w:val="002C1778"/>
    <w:rsid w:val="002C4B34"/>
    <w:rsid w:val="002C556D"/>
    <w:rsid w:val="002D0057"/>
    <w:rsid w:val="002D23F7"/>
    <w:rsid w:val="002D28F2"/>
    <w:rsid w:val="002D3943"/>
    <w:rsid w:val="002D68E5"/>
    <w:rsid w:val="002D7434"/>
    <w:rsid w:val="002D7DD9"/>
    <w:rsid w:val="002E1D2E"/>
    <w:rsid w:val="002E386B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69E1"/>
    <w:rsid w:val="002F7100"/>
    <w:rsid w:val="002F7C9F"/>
    <w:rsid w:val="0030051B"/>
    <w:rsid w:val="003022A5"/>
    <w:rsid w:val="00312CEA"/>
    <w:rsid w:val="00313F97"/>
    <w:rsid w:val="0032020B"/>
    <w:rsid w:val="00320BFA"/>
    <w:rsid w:val="003224C2"/>
    <w:rsid w:val="003235EE"/>
    <w:rsid w:val="0032378D"/>
    <w:rsid w:val="00325E48"/>
    <w:rsid w:val="0033254D"/>
    <w:rsid w:val="003332E3"/>
    <w:rsid w:val="00335048"/>
    <w:rsid w:val="00336621"/>
    <w:rsid w:val="00340AD0"/>
    <w:rsid w:val="00340B6D"/>
    <w:rsid w:val="00340C8E"/>
    <w:rsid w:val="00344540"/>
    <w:rsid w:val="00344632"/>
    <w:rsid w:val="00346602"/>
    <w:rsid w:val="00347D98"/>
    <w:rsid w:val="003503DE"/>
    <w:rsid w:val="00351502"/>
    <w:rsid w:val="003519A3"/>
    <w:rsid w:val="00353296"/>
    <w:rsid w:val="0035409A"/>
    <w:rsid w:val="00354CFC"/>
    <w:rsid w:val="00355F82"/>
    <w:rsid w:val="00362443"/>
    <w:rsid w:val="003627E9"/>
    <w:rsid w:val="00364676"/>
    <w:rsid w:val="00365564"/>
    <w:rsid w:val="00365B6B"/>
    <w:rsid w:val="003672C2"/>
    <w:rsid w:val="0037046F"/>
    <w:rsid w:val="003734DA"/>
    <w:rsid w:val="00375C3F"/>
    <w:rsid w:val="00376212"/>
    <w:rsid w:val="00377DA7"/>
    <w:rsid w:val="00380CFC"/>
    <w:rsid w:val="00382E39"/>
    <w:rsid w:val="00383087"/>
    <w:rsid w:val="0038487E"/>
    <w:rsid w:val="003872CF"/>
    <w:rsid w:val="00387391"/>
    <w:rsid w:val="00387D54"/>
    <w:rsid w:val="00394506"/>
    <w:rsid w:val="00394D43"/>
    <w:rsid w:val="00395F0B"/>
    <w:rsid w:val="003A1961"/>
    <w:rsid w:val="003A2B7D"/>
    <w:rsid w:val="003A2F29"/>
    <w:rsid w:val="003A35EC"/>
    <w:rsid w:val="003A390F"/>
    <w:rsid w:val="003A4A75"/>
    <w:rsid w:val="003A5366"/>
    <w:rsid w:val="003B0101"/>
    <w:rsid w:val="003B0510"/>
    <w:rsid w:val="003B26E1"/>
    <w:rsid w:val="003B647A"/>
    <w:rsid w:val="003B7268"/>
    <w:rsid w:val="003B793A"/>
    <w:rsid w:val="003C0A4F"/>
    <w:rsid w:val="003C0CCF"/>
    <w:rsid w:val="003C2F88"/>
    <w:rsid w:val="003C40C1"/>
    <w:rsid w:val="003C5262"/>
    <w:rsid w:val="003D06C7"/>
    <w:rsid w:val="003D1177"/>
    <w:rsid w:val="003D398C"/>
    <w:rsid w:val="003D473B"/>
    <w:rsid w:val="003D4B35"/>
    <w:rsid w:val="003D6784"/>
    <w:rsid w:val="003E0A5D"/>
    <w:rsid w:val="003E1E6C"/>
    <w:rsid w:val="003E2C3F"/>
    <w:rsid w:val="003E4F19"/>
    <w:rsid w:val="003E779A"/>
    <w:rsid w:val="003E7C69"/>
    <w:rsid w:val="003F5F25"/>
    <w:rsid w:val="004004F6"/>
    <w:rsid w:val="00400D57"/>
    <w:rsid w:val="004021A3"/>
    <w:rsid w:val="00402A26"/>
    <w:rsid w:val="0040436D"/>
    <w:rsid w:val="004079D0"/>
    <w:rsid w:val="00407B1A"/>
    <w:rsid w:val="00410543"/>
    <w:rsid w:val="00410A0C"/>
    <w:rsid w:val="004173CC"/>
    <w:rsid w:val="00421A2B"/>
    <w:rsid w:val="0042356B"/>
    <w:rsid w:val="0042420A"/>
    <w:rsid w:val="004243D2"/>
    <w:rsid w:val="00424610"/>
    <w:rsid w:val="00425DDB"/>
    <w:rsid w:val="004264E6"/>
    <w:rsid w:val="0042702D"/>
    <w:rsid w:val="00427E73"/>
    <w:rsid w:val="0043408A"/>
    <w:rsid w:val="00441097"/>
    <w:rsid w:val="00445018"/>
    <w:rsid w:val="004458C3"/>
    <w:rsid w:val="00446516"/>
    <w:rsid w:val="00447E14"/>
    <w:rsid w:val="00450081"/>
    <w:rsid w:val="00450D07"/>
    <w:rsid w:val="00451B94"/>
    <w:rsid w:val="00453B39"/>
    <w:rsid w:val="00454EF0"/>
    <w:rsid w:val="00461589"/>
    <w:rsid w:val="00466737"/>
    <w:rsid w:val="00470C41"/>
    <w:rsid w:val="004711D3"/>
    <w:rsid w:val="0047690F"/>
    <w:rsid w:val="00476C78"/>
    <w:rsid w:val="00477548"/>
    <w:rsid w:val="00477CBC"/>
    <w:rsid w:val="004844E4"/>
    <w:rsid w:val="0048576D"/>
    <w:rsid w:val="00490697"/>
    <w:rsid w:val="0049123D"/>
    <w:rsid w:val="00492C95"/>
    <w:rsid w:val="00493B1A"/>
    <w:rsid w:val="0049495C"/>
    <w:rsid w:val="00495B18"/>
    <w:rsid w:val="00497EF6"/>
    <w:rsid w:val="004A2A07"/>
    <w:rsid w:val="004A4687"/>
    <w:rsid w:val="004A5EA8"/>
    <w:rsid w:val="004A678D"/>
    <w:rsid w:val="004A78C2"/>
    <w:rsid w:val="004A79AC"/>
    <w:rsid w:val="004B1AC8"/>
    <w:rsid w:val="004B42D8"/>
    <w:rsid w:val="004B4D07"/>
    <w:rsid w:val="004B5E26"/>
    <w:rsid w:val="004B6B8F"/>
    <w:rsid w:val="004B7511"/>
    <w:rsid w:val="004C35B7"/>
    <w:rsid w:val="004C4077"/>
    <w:rsid w:val="004C5483"/>
    <w:rsid w:val="004C684F"/>
    <w:rsid w:val="004C7562"/>
    <w:rsid w:val="004C7FB2"/>
    <w:rsid w:val="004D7765"/>
    <w:rsid w:val="004E0680"/>
    <w:rsid w:val="004E1ADF"/>
    <w:rsid w:val="004E23CE"/>
    <w:rsid w:val="004E2FB3"/>
    <w:rsid w:val="004E516B"/>
    <w:rsid w:val="004E5769"/>
    <w:rsid w:val="004E64CF"/>
    <w:rsid w:val="004E73AA"/>
    <w:rsid w:val="004E77D7"/>
    <w:rsid w:val="004F235A"/>
    <w:rsid w:val="004F3DBD"/>
    <w:rsid w:val="004F5451"/>
    <w:rsid w:val="004F72E9"/>
    <w:rsid w:val="004F7822"/>
    <w:rsid w:val="00500539"/>
    <w:rsid w:val="00503373"/>
    <w:rsid w:val="005037BB"/>
    <w:rsid w:val="00503F3F"/>
    <w:rsid w:val="005042B4"/>
    <w:rsid w:val="00511385"/>
    <w:rsid w:val="00514E88"/>
    <w:rsid w:val="005150E4"/>
    <w:rsid w:val="005201B5"/>
    <w:rsid w:val="0052344F"/>
    <w:rsid w:val="00523BE1"/>
    <w:rsid w:val="005270EF"/>
    <w:rsid w:val="00530101"/>
    <w:rsid w:val="00532290"/>
    <w:rsid w:val="00532506"/>
    <w:rsid w:val="00534B59"/>
    <w:rsid w:val="00535DAA"/>
    <w:rsid w:val="00536336"/>
    <w:rsid w:val="00537FDD"/>
    <w:rsid w:val="0054148A"/>
    <w:rsid w:val="005415B7"/>
    <w:rsid w:val="00541CDA"/>
    <w:rsid w:val="00542ED7"/>
    <w:rsid w:val="0054321D"/>
    <w:rsid w:val="00543833"/>
    <w:rsid w:val="00546622"/>
    <w:rsid w:val="00546BCB"/>
    <w:rsid w:val="00547024"/>
    <w:rsid w:val="00550D4A"/>
    <w:rsid w:val="005535AF"/>
    <w:rsid w:val="005576E2"/>
    <w:rsid w:val="00564A29"/>
    <w:rsid w:val="00564FBC"/>
    <w:rsid w:val="005677AF"/>
    <w:rsid w:val="005705A9"/>
    <w:rsid w:val="00570FF1"/>
    <w:rsid w:val="00571AD7"/>
    <w:rsid w:val="00571B7F"/>
    <w:rsid w:val="00572864"/>
    <w:rsid w:val="00575E40"/>
    <w:rsid w:val="0057754F"/>
    <w:rsid w:val="005809BA"/>
    <w:rsid w:val="0058256A"/>
    <w:rsid w:val="0058347D"/>
    <w:rsid w:val="00584541"/>
    <w:rsid w:val="0058482B"/>
    <w:rsid w:val="0058618A"/>
    <w:rsid w:val="00591019"/>
    <w:rsid w:val="00591611"/>
    <w:rsid w:val="00596730"/>
    <w:rsid w:val="0059788B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0A54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4B2C"/>
    <w:rsid w:val="005E698D"/>
    <w:rsid w:val="005F09F1"/>
    <w:rsid w:val="005F25DC"/>
    <w:rsid w:val="005F2B81"/>
    <w:rsid w:val="005F2F01"/>
    <w:rsid w:val="005F645A"/>
    <w:rsid w:val="005F6705"/>
    <w:rsid w:val="005F76A1"/>
    <w:rsid w:val="0060060C"/>
    <w:rsid w:val="00600EF0"/>
    <w:rsid w:val="00602887"/>
    <w:rsid w:val="0060322C"/>
    <w:rsid w:val="00603C8C"/>
    <w:rsid w:val="00603F05"/>
    <w:rsid w:val="0061025D"/>
    <w:rsid w:val="006109D3"/>
    <w:rsid w:val="00610AAA"/>
    <w:rsid w:val="00611461"/>
    <w:rsid w:val="006118D1"/>
    <w:rsid w:val="0061251F"/>
    <w:rsid w:val="00612933"/>
    <w:rsid w:val="006136A9"/>
    <w:rsid w:val="0061457C"/>
    <w:rsid w:val="0061733C"/>
    <w:rsid w:val="006175BC"/>
    <w:rsid w:val="006206A1"/>
    <w:rsid w:val="006207D7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371F"/>
    <w:rsid w:val="00644E91"/>
    <w:rsid w:val="00645506"/>
    <w:rsid w:val="00646238"/>
    <w:rsid w:val="006466FF"/>
    <w:rsid w:val="006469CF"/>
    <w:rsid w:val="00646A5F"/>
    <w:rsid w:val="006475C1"/>
    <w:rsid w:val="00650E11"/>
    <w:rsid w:val="00654291"/>
    <w:rsid w:val="006543B0"/>
    <w:rsid w:val="00656C00"/>
    <w:rsid w:val="00657072"/>
    <w:rsid w:val="0066110B"/>
    <w:rsid w:val="00661967"/>
    <w:rsid w:val="00661F61"/>
    <w:rsid w:val="00665E30"/>
    <w:rsid w:val="00666DF8"/>
    <w:rsid w:val="00671A02"/>
    <w:rsid w:val="00671B49"/>
    <w:rsid w:val="00674155"/>
    <w:rsid w:val="006746CA"/>
    <w:rsid w:val="0067781B"/>
    <w:rsid w:val="006807E4"/>
    <w:rsid w:val="00680D7F"/>
    <w:rsid w:val="00683701"/>
    <w:rsid w:val="00692455"/>
    <w:rsid w:val="00692926"/>
    <w:rsid w:val="00695532"/>
    <w:rsid w:val="00695745"/>
    <w:rsid w:val="0069600B"/>
    <w:rsid w:val="006961AE"/>
    <w:rsid w:val="006973A4"/>
    <w:rsid w:val="006A0A1A"/>
    <w:rsid w:val="006A14FD"/>
    <w:rsid w:val="006A45BF"/>
    <w:rsid w:val="006A4D1F"/>
    <w:rsid w:val="006A6392"/>
    <w:rsid w:val="006A6460"/>
    <w:rsid w:val="006B0250"/>
    <w:rsid w:val="006B104E"/>
    <w:rsid w:val="006B1ACD"/>
    <w:rsid w:val="006B5527"/>
    <w:rsid w:val="006B5AEA"/>
    <w:rsid w:val="006B6383"/>
    <w:rsid w:val="006B640D"/>
    <w:rsid w:val="006B766F"/>
    <w:rsid w:val="006B7A56"/>
    <w:rsid w:val="006C031F"/>
    <w:rsid w:val="006C071D"/>
    <w:rsid w:val="006C0AD6"/>
    <w:rsid w:val="006C1C78"/>
    <w:rsid w:val="006C5D48"/>
    <w:rsid w:val="006C61FA"/>
    <w:rsid w:val="006C737B"/>
    <w:rsid w:val="006D0896"/>
    <w:rsid w:val="006D499D"/>
    <w:rsid w:val="006E1FDC"/>
    <w:rsid w:val="006E25D2"/>
    <w:rsid w:val="006E4EF8"/>
    <w:rsid w:val="006E652D"/>
    <w:rsid w:val="006F0CC4"/>
    <w:rsid w:val="006F0EED"/>
    <w:rsid w:val="006F7A09"/>
    <w:rsid w:val="007006D8"/>
    <w:rsid w:val="0070184F"/>
    <w:rsid w:val="00701BDA"/>
    <w:rsid w:val="00702227"/>
    <w:rsid w:val="0070391A"/>
    <w:rsid w:val="00705425"/>
    <w:rsid w:val="007055DB"/>
    <w:rsid w:val="007058CB"/>
    <w:rsid w:val="00706486"/>
    <w:rsid w:val="00706E51"/>
    <w:rsid w:val="00712237"/>
    <w:rsid w:val="00712603"/>
    <w:rsid w:val="007149D3"/>
    <w:rsid w:val="00715F76"/>
    <w:rsid w:val="007172EF"/>
    <w:rsid w:val="00720D5F"/>
    <w:rsid w:val="007214E3"/>
    <w:rsid w:val="00721AE1"/>
    <w:rsid w:val="007222F7"/>
    <w:rsid w:val="00723419"/>
    <w:rsid w:val="00724679"/>
    <w:rsid w:val="00725368"/>
    <w:rsid w:val="007255CF"/>
    <w:rsid w:val="007304F3"/>
    <w:rsid w:val="00730839"/>
    <w:rsid w:val="00730BF5"/>
    <w:rsid w:val="00730F60"/>
    <w:rsid w:val="00732366"/>
    <w:rsid w:val="0073330C"/>
    <w:rsid w:val="00733FF9"/>
    <w:rsid w:val="007365F2"/>
    <w:rsid w:val="00740DB3"/>
    <w:rsid w:val="00740DE5"/>
    <w:rsid w:val="0074115C"/>
    <w:rsid w:val="00744A71"/>
    <w:rsid w:val="007467EE"/>
    <w:rsid w:val="0075112B"/>
    <w:rsid w:val="00752996"/>
    <w:rsid w:val="007554DF"/>
    <w:rsid w:val="00756C92"/>
    <w:rsid w:val="0075776D"/>
    <w:rsid w:val="00757F51"/>
    <w:rsid w:val="007613FB"/>
    <w:rsid w:val="00761903"/>
    <w:rsid w:val="00761E34"/>
    <w:rsid w:val="007628E2"/>
    <w:rsid w:val="007661ED"/>
    <w:rsid w:val="00770E6A"/>
    <w:rsid w:val="007721EB"/>
    <w:rsid w:val="007722BF"/>
    <w:rsid w:val="0077580B"/>
    <w:rsid w:val="0077591C"/>
    <w:rsid w:val="00776BBB"/>
    <w:rsid w:val="00781167"/>
    <w:rsid w:val="00783F43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0C39"/>
    <w:rsid w:val="007A0D93"/>
    <w:rsid w:val="007A1883"/>
    <w:rsid w:val="007B1253"/>
    <w:rsid w:val="007B1A33"/>
    <w:rsid w:val="007B34A1"/>
    <w:rsid w:val="007B5FD4"/>
    <w:rsid w:val="007C106F"/>
    <w:rsid w:val="007C1A04"/>
    <w:rsid w:val="007C353E"/>
    <w:rsid w:val="007C4427"/>
    <w:rsid w:val="007C5C41"/>
    <w:rsid w:val="007C627C"/>
    <w:rsid w:val="007D0720"/>
    <w:rsid w:val="007D10F2"/>
    <w:rsid w:val="007D1276"/>
    <w:rsid w:val="007D12B4"/>
    <w:rsid w:val="007D1EE8"/>
    <w:rsid w:val="007D207E"/>
    <w:rsid w:val="007D4639"/>
    <w:rsid w:val="007D4C40"/>
    <w:rsid w:val="007D514C"/>
    <w:rsid w:val="007D6DEC"/>
    <w:rsid w:val="007D7251"/>
    <w:rsid w:val="007D7A93"/>
    <w:rsid w:val="007E4296"/>
    <w:rsid w:val="007E46A1"/>
    <w:rsid w:val="007E6739"/>
    <w:rsid w:val="007E730D"/>
    <w:rsid w:val="007E7311"/>
    <w:rsid w:val="007F332F"/>
    <w:rsid w:val="007F3E37"/>
    <w:rsid w:val="007F403E"/>
    <w:rsid w:val="007F4361"/>
    <w:rsid w:val="007F5D6C"/>
    <w:rsid w:val="007F66F7"/>
    <w:rsid w:val="00801F5F"/>
    <w:rsid w:val="008036CF"/>
    <w:rsid w:val="00805ABA"/>
    <w:rsid w:val="008072AC"/>
    <w:rsid w:val="00810CEA"/>
    <w:rsid w:val="00813482"/>
    <w:rsid w:val="00813D79"/>
    <w:rsid w:val="00814100"/>
    <w:rsid w:val="00815E3A"/>
    <w:rsid w:val="00817552"/>
    <w:rsid w:val="00821021"/>
    <w:rsid w:val="008233E5"/>
    <w:rsid w:val="00823559"/>
    <w:rsid w:val="0083379E"/>
    <w:rsid w:val="00833D60"/>
    <w:rsid w:val="00833DE8"/>
    <w:rsid w:val="00833F47"/>
    <w:rsid w:val="008348C3"/>
    <w:rsid w:val="0083533B"/>
    <w:rsid w:val="008373B4"/>
    <w:rsid w:val="008404C4"/>
    <w:rsid w:val="00842146"/>
    <w:rsid w:val="00846A08"/>
    <w:rsid w:val="00847D37"/>
    <w:rsid w:val="0085001D"/>
    <w:rsid w:val="0085379F"/>
    <w:rsid w:val="00854BC3"/>
    <w:rsid w:val="00857525"/>
    <w:rsid w:val="008579D2"/>
    <w:rsid w:val="00865A21"/>
    <w:rsid w:val="00867280"/>
    <w:rsid w:val="00871854"/>
    <w:rsid w:val="00871A41"/>
    <w:rsid w:val="008721CC"/>
    <w:rsid w:val="008737B8"/>
    <w:rsid w:val="00876EB5"/>
    <w:rsid w:val="00877943"/>
    <w:rsid w:val="00877CA3"/>
    <w:rsid w:val="008868D0"/>
    <w:rsid w:val="00886D76"/>
    <w:rsid w:val="008879BA"/>
    <w:rsid w:val="00890A88"/>
    <w:rsid w:val="00892C98"/>
    <w:rsid w:val="00897019"/>
    <w:rsid w:val="00897835"/>
    <w:rsid w:val="008A166A"/>
    <w:rsid w:val="008A354F"/>
    <w:rsid w:val="008A38E3"/>
    <w:rsid w:val="008A62FA"/>
    <w:rsid w:val="008A7690"/>
    <w:rsid w:val="008A7CD0"/>
    <w:rsid w:val="008B087E"/>
    <w:rsid w:val="008B0A07"/>
    <w:rsid w:val="008B187A"/>
    <w:rsid w:val="008B671D"/>
    <w:rsid w:val="008B737A"/>
    <w:rsid w:val="008B781F"/>
    <w:rsid w:val="008C0069"/>
    <w:rsid w:val="008C1495"/>
    <w:rsid w:val="008C5517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C67"/>
    <w:rsid w:val="008E0F86"/>
    <w:rsid w:val="008E13C4"/>
    <w:rsid w:val="008E2214"/>
    <w:rsid w:val="008E2318"/>
    <w:rsid w:val="008E32B3"/>
    <w:rsid w:val="008F02CD"/>
    <w:rsid w:val="008F2906"/>
    <w:rsid w:val="008F2DC1"/>
    <w:rsid w:val="008F3330"/>
    <w:rsid w:val="008F4A2A"/>
    <w:rsid w:val="008F6429"/>
    <w:rsid w:val="008F6C3D"/>
    <w:rsid w:val="008F70AD"/>
    <w:rsid w:val="008F77DB"/>
    <w:rsid w:val="00900DB1"/>
    <w:rsid w:val="009022BF"/>
    <w:rsid w:val="00902767"/>
    <w:rsid w:val="00903AA9"/>
    <w:rsid w:val="00904DAF"/>
    <w:rsid w:val="00907825"/>
    <w:rsid w:val="0090789B"/>
    <w:rsid w:val="00911C06"/>
    <w:rsid w:val="00911CD9"/>
    <w:rsid w:val="00911E93"/>
    <w:rsid w:val="00912B71"/>
    <w:rsid w:val="00912BED"/>
    <w:rsid w:val="00913EB2"/>
    <w:rsid w:val="0091558F"/>
    <w:rsid w:val="009170E9"/>
    <w:rsid w:val="00921E50"/>
    <w:rsid w:val="00922D13"/>
    <w:rsid w:val="009246F6"/>
    <w:rsid w:val="00924A2F"/>
    <w:rsid w:val="009262F6"/>
    <w:rsid w:val="00926E53"/>
    <w:rsid w:val="00931632"/>
    <w:rsid w:val="00932955"/>
    <w:rsid w:val="00932C92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5739F"/>
    <w:rsid w:val="00962A3B"/>
    <w:rsid w:val="00964839"/>
    <w:rsid w:val="0096683A"/>
    <w:rsid w:val="0096698B"/>
    <w:rsid w:val="00967611"/>
    <w:rsid w:val="009735E4"/>
    <w:rsid w:val="0097561E"/>
    <w:rsid w:val="00976326"/>
    <w:rsid w:val="00976B61"/>
    <w:rsid w:val="00982532"/>
    <w:rsid w:val="009830BF"/>
    <w:rsid w:val="00983334"/>
    <w:rsid w:val="00984240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A6347"/>
    <w:rsid w:val="009B10D6"/>
    <w:rsid w:val="009B1534"/>
    <w:rsid w:val="009B36D6"/>
    <w:rsid w:val="009B4A8C"/>
    <w:rsid w:val="009B6B74"/>
    <w:rsid w:val="009C0B7A"/>
    <w:rsid w:val="009C2293"/>
    <w:rsid w:val="009C448A"/>
    <w:rsid w:val="009C4A39"/>
    <w:rsid w:val="009C59B7"/>
    <w:rsid w:val="009C5D52"/>
    <w:rsid w:val="009D0E87"/>
    <w:rsid w:val="009D17DC"/>
    <w:rsid w:val="009D3123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056F0"/>
    <w:rsid w:val="00A0743C"/>
    <w:rsid w:val="00A10DFA"/>
    <w:rsid w:val="00A1540C"/>
    <w:rsid w:val="00A170E7"/>
    <w:rsid w:val="00A17250"/>
    <w:rsid w:val="00A21302"/>
    <w:rsid w:val="00A21708"/>
    <w:rsid w:val="00A22362"/>
    <w:rsid w:val="00A22DC9"/>
    <w:rsid w:val="00A235D4"/>
    <w:rsid w:val="00A249BA"/>
    <w:rsid w:val="00A24FBA"/>
    <w:rsid w:val="00A25998"/>
    <w:rsid w:val="00A27ED8"/>
    <w:rsid w:val="00A307C7"/>
    <w:rsid w:val="00A312F5"/>
    <w:rsid w:val="00A34320"/>
    <w:rsid w:val="00A43499"/>
    <w:rsid w:val="00A44219"/>
    <w:rsid w:val="00A44581"/>
    <w:rsid w:val="00A45093"/>
    <w:rsid w:val="00A501A9"/>
    <w:rsid w:val="00A503C6"/>
    <w:rsid w:val="00A50EAF"/>
    <w:rsid w:val="00A50ED4"/>
    <w:rsid w:val="00A56CD8"/>
    <w:rsid w:val="00A60020"/>
    <w:rsid w:val="00A602F9"/>
    <w:rsid w:val="00A6201C"/>
    <w:rsid w:val="00A621FF"/>
    <w:rsid w:val="00A650D7"/>
    <w:rsid w:val="00A650EE"/>
    <w:rsid w:val="00A662C8"/>
    <w:rsid w:val="00A7077B"/>
    <w:rsid w:val="00A70E21"/>
    <w:rsid w:val="00A71157"/>
    <w:rsid w:val="00A72FAD"/>
    <w:rsid w:val="00A74843"/>
    <w:rsid w:val="00A806F6"/>
    <w:rsid w:val="00A816FE"/>
    <w:rsid w:val="00A85318"/>
    <w:rsid w:val="00A86E24"/>
    <w:rsid w:val="00A9319C"/>
    <w:rsid w:val="00A95AA9"/>
    <w:rsid w:val="00A95FEC"/>
    <w:rsid w:val="00A966E6"/>
    <w:rsid w:val="00A971DD"/>
    <w:rsid w:val="00A97F0E"/>
    <w:rsid w:val="00AA3DA2"/>
    <w:rsid w:val="00AB2BE3"/>
    <w:rsid w:val="00AB7834"/>
    <w:rsid w:val="00AC1901"/>
    <w:rsid w:val="00AC219E"/>
    <w:rsid w:val="00AC2C9B"/>
    <w:rsid w:val="00AC3B16"/>
    <w:rsid w:val="00AC4D5F"/>
    <w:rsid w:val="00AC6961"/>
    <w:rsid w:val="00AC79FC"/>
    <w:rsid w:val="00AD00DE"/>
    <w:rsid w:val="00AD0AC5"/>
    <w:rsid w:val="00AD19B6"/>
    <w:rsid w:val="00AD1D2C"/>
    <w:rsid w:val="00AD2179"/>
    <w:rsid w:val="00AD230F"/>
    <w:rsid w:val="00AD286F"/>
    <w:rsid w:val="00AD2DA4"/>
    <w:rsid w:val="00AD7C55"/>
    <w:rsid w:val="00AE0525"/>
    <w:rsid w:val="00AE08DB"/>
    <w:rsid w:val="00AE09F1"/>
    <w:rsid w:val="00AE24F6"/>
    <w:rsid w:val="00AE2729"/>
    <w:rsid w:val="00AE3148"/>
    <w:rsid w:val="00AE3535"/>
    <w:rsid w:val="00AE5AE2"/>
    <w:rsid w:val="00AE5F38"/>
    <w:rsid w:val="00AE7343"/>
    <w:rsid w:val="00AF2E89"/>
    <w:rsid w:val="00B00A13"/>
    <w:rsid w:val="00B00D69"/>
    <w:rsid w:val="00B00E04"/>
    <w:rsid w:val="00B01848"/>
    <w:rsid w:val="00B02094"/>
    <w:rsid w:val="00B05485"/>
    <w:rsid w:val="00B07B92"/>
    <w:rsid w:val="00B10A00"/>
    <w:rsid w:val="00B12B65"/>
    <w:rsid w:val="00B1458E"/>
    <w:rsid w:val="00B14C51"/>
    <w:rsid w:val="00B17535"/>
    <w:rsid w:val="00B20021"/>
    <w:rsid w:val="00B204F2"/>
    <w:rsid w:val="00B20C97"/>
    <w:rsid w:val="00B20FDE"/>
    <w:rsid w:val="00B21A91"/>
    <w:rsid w:val="00B23EC6"/>
    <w:rsid w:val="00B30286"/>
    <w:rsid w:val="00B30727"/>
    <w:rsid w:val="00B310CB"/>
    <w:rsid w:val="00B41355"/>
    <w:rsid w:val="00B4187E"/>
    <w:rsid w:val="00B42041"/>
    <w:rsid w:val="00B43FBF"/>
    <w:rsid w:val="00B44F11"/>
    <w:rsid w:val="00B45643"/>
    <w:rsid w:val="00B464F1"/>
    <w:rsid w:val="00B47444"/>
    <w:rsid w:val="00B5043C"/>
    <w:rsid w:val="00B51846"/>
    <w:rsid w:val="00B52926"/>
    <w:rsid w:val="00B52D93"/>
    <w:rsid w:val="00B530B7"/>
    <w:rsid w:val="00B573D6"/>
    <w:rsid w:val="00B62979"/>
    <w:rsid w:val="00B64A98"/>
    <w:rsid w:val="00B66177"/>
    <w:rsid w:val="00B663A8"/>
    <w:rsid w:val="00B6711B"/>
    <w:rsid w:val="00B70056"/>
    <w:rsid w:val="00B716A5"/>
    <w:rsid w:val="00B71C86"/>
    <w:rsid w:val="00B72434"/>
    <w:rsid w:val="00B739D8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4588"/>
    <w:rsid w:val="00BA7123"/>
    <w:rsid w:val="00BB07AC"/>
    <w:rsid w:val="00BB1132"/>
    <w:rsid w:val="00BB1232"/>
    <w:rsid w:val="00BB12C1"/>
    <w:rsid w:val="00BB468D"/>
    <w:rsid w:val="00BB4DBE"/>
    <w:rsid w:val="00BB635F"/>
    <w:rsid w:val="00BC0787"/>
    <w:rsid w:val="00BC0E8D"/>
    <w:rsid w:val="00BC14EF"/>
    <w:rsid w:val="00BC2512"/>
    <w:rsid w:val="00BC3510"/>
    <w:rsid w:val="00BC4F18"/>
    <w:rsid w:val="00BD076F"/>
    <w:rsid w:val="00BD4060"/>
    <w:rsid w:val="00BD74E3"/>
    <w:rsid w:val="00BE57D5"/>
    <w:rsid w:val="00BE6551"/>
    <w:rsid w:val="00BE72C5"/>
    <w:rsid w:val="00BF093B"/>
    <w:rsid w:val="00BF2D18"/>
    <w:rsid w:val="00BF7F5B"/>
    <w:rsid w:val="00C00B88"/>
    <w:rsid w:val="00C01B26"/>
    <w:rsid w:val="00C02A47"/>
    <w:rsid w:val="00C040C7"/>
    <w:rsid w:val="00C065DC"/>
    <w:rsid w:val="00C06B2A"/>
    <w:rsid w:val="00C076C5"/>
    <w:rsid w:val="00C07C20"/>
    <w:rsid w:val="00C1654C"/>
    <w:rsid w:val="00C22D74"/>
    <w:rsid w:val="00C244DB"/>
    <w:rsid w:val="00C2740F"/>
    <w:rsid w:val="00C31A80"/>
    <w:rsid w:val="00C353E5"/>
    <w:rsid w:val="00C3597E"/>
    <w:rsid w:val="00C35E57"/>
    <w:rsid w:val="00C35E80"/>
    <w:rsid w:val="00C36102"/>
    <w:rsid w:val="00C40AA2"/>
    <w:rsid w:val="00C4244F"/>
    <w:rsid w:val="00C428BF"/>
    <w:rsid w:val="00C45602"/>
    <w:rsid w:val="00C458D1"/>
    <w:rsid w:val="00C51271"/>
    <w:rsid w:val="00C52BCD"/>
    <w:rsid w:val="00C53690"/>
    <w:rsid w:val="00C556EC"/>
    <w:rsid w:val="00C556F9"/>
    <w:rsid w:val="00C55843"/>
    <w:rsid w:val="00C56117"/>
    <w:rsid w:val="00C56A86"/>
    <w:rsid w:val="00C632ED"/>
    <w:rsid w:val="00C66150"/>
    <w:rsid w:val="00C70EF5"/>
    <w:rsid w:val="00C738C5"/>
    <w:rsid w:val="00C73B37"/>
    <w:rsid w:val="00C74B4A"/>
    <w:rsid w:val="00C756C5"/>
    <w:rsid w:val="00C756D4"/>
    <w:rsid w:val="00C75EA2"/>
    <w:rsid w:val="00C76892"/>
    <w:rsid w:val="00C82195"/>
    <w:rsid w:val="00C82CAE"/>
    <w:rsid w:val="00C83D13"/>
    <w:rsid w:val="00C8442E"/>
    <w:rsid w:val="00C86A62"/>
    <w:rsid w:val="00C930A8"/>
    <w:rsid w:val="00C9493B"/>
    <w:rsid w:val="00C94DE8"/>
    <w:rsid w:val="00CA036D"/>
    <w:rsid w:val="00CA108B"/>
    <w:rsid w:val="00CA14B7"/>
    <w:rsid w:val="00CA26A4"/>
    <w:rsid w:val="00CA290E"/>
    <w:rsid w:val="00CA31D5"/>
    <w:rsid w:val="00CA3FBA"/>
    <w:rsid w:val="00CA43B6"/>
    <w:rsid w:val="00CA6CDB"/>
    <w:rsid w:val="00CA7061"/>
    <w:rsid w:val="00CB25CC"/>
    <w:rsid w:val="00CB3042"/>
    <w:rsid w:val="00CB41F9"/>
    <w:rsid w:val="00CB4591"/>
    <w:rsid w:val="00CB58CA"/>
    <w:rsid w:val="00CB5B55"/>
    <w:rsid w:val="00CB5E13"/>
    <w:rsid w:val="00CB6602"/>
    <w:rsid w:val="00CC05DF"/>
    <w:rsid w:val="00CC0721"/>
    <w:rsid w:val="00CC31DF"/>
    <w:rsid w:val="00CC3524"/>
    <w:rsid w:val="00CC3E33"/>
    <w:rsid w:val="00CC5FFA"/>
    <w:rsid w:val="00CD039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B34"/>
    <w:rsid w:val="00CF1E2D"/>
    <w:rsid w:val="00CF22AA"/>
    <w:rsid w:val="00CF26B7"/>
    <w:rsid w:val="00CF49B1"/>
    <w:rsid w:val="00CF6E39"/>
    <w:rsid w:val="00CF72DA"/>
    <w:rsid w:val="00D007B4"/>
    <w:rsid w:val="00D05EAD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30593"/>
    <w:rsid w:val="00D32339"/>
    <w:rsid w:val="00D3305B"/>
    <w:rsid w:val="00D3350B"/>
    <w:rsid w:val="00D447EF"/>
    <w:rsid w:val="00D453B5"/>
    <w:rsid w:val="00D457BD"/>
    <w:rsid w:val="00D505E2"/>
    <w:rsid w:val="00D53A22"/>
    <w:rsid w:val="00D566FD"/>
    <w:rsid w:val="00D60A3D"/>
    <w:rsid w:val="00D6446A"/>
    <w:rsid w:val="00D6498F"/>
    <w:rsid w:val="00D65951"/>
    <w:rsid w:val="00D65A8C"/>
    <w:rsid w:val="00D66AA3"/>
    <w:rsid w:val="00D735FB"/>
    <w:rsid w:val="00D7463D"/>
    <w:rsid w:val="00D74FE9"/>
    <w:rsid w:val="00D77378"/>
    <w:rsid w:val="00D77473"/>
    <w:rsid w:val="00D77679"/>
    <w:rsid w:val="00D8037C"/>
    <w:rsid w:val="00D80F5A"/>
    <w:rsid w:val="00D817C3"/>
    <w:rsid w:val="00D82FFF"/>
    <w:rsid w:val="00D83DE8"/>
    <w:rsid w:val="00D842A0"/>
    <w:rsid w:val="00D84943"/>
    <w:rsid w:val="00D84947"/>
    <w:rsid w:val="00D87318"/>
    <w:rsid w:val="00D903A2"/>
    <w:rsid w:val="00D91B37"/>
    <w:rsid w:val="00D91B8D"/>
    <w:rsid w:val="00D92356"/>
    <w:rsid w:val="00D94AE7"/>
    <w:rsid w:val="00D966B3"/>
    <w:rsid w:val="00D97035"/>
    <w:rsid w:val="00D970F0"/>
    <w:rsid w:val="00DA4540"/>
    <w:rsid w:val="00DA587E"/>
    <w:rsid w:val="00DA60F4"/>
    <w:rsid w:val="00DA72D4"/>
    <w:rsid w:val="00DA7C39"/>
    <w:rsid w:val="00DB0E8B"/>
    <w:rsid w:val="00DB0F8B"/>
    <w:rsid w:val="00DB3052"/>
    <w:rsid w:val="00DB3EA8"/>
    <w:rsid w:val="00DC16FA"/>
    <w:rsid w:val="00DC1D29"/>
    <w:rsid w:val="00DC2D17"/>
    <w:rsid w:val="00DC2D87"/>
    <w:rsid w:val="00DC5B64"/>
    <w:rsid w:val="00DC64F8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5F46"/>
    <w:rsid w:val="00DF64E9"/>
    <w:rsid w:val="00DF6D19"/>
    <w:rsid w:val="00DF6ED2"/>
    <w:rsid w:val="00DF6F60"/>
    <w:rsid w:val="00DF70F5"/>
    <w:rsid w:val="00DF774D"/>
    <w:rsid w:val="00E00BF4"/>
    <w:rsid w:val="00E01CE1"/>
    <w:rsid w:val="00E07455"/>
    <w:rsid w:val="00E20EEC"/>
    <w:rsid w:val="00E2252C"/>
    <w:rsid w:val="00E257B0"/>
    <w:rsid w:val="00E270C0"/>
    <w:rsid w:val="00E27995"/>
    <w:rsid w:val="00E32F95"/>
    <w:rsid w:val="00E33DAD"/>
    <w:rsid w:val="00E33EFB"/>
    <w:rsid w:val="00E359A1"/>
    <w:rsid w:val="00E35F88"/>
    <w:rsid w:val="00E36040"/>
    <w:rsid w:val="00E36D82"/>
    <w:rsid w:val="00E40756"/>
    <w:rsid w:val="00E42F5C"/>
    <w:rsid w:val="00E460B9"/>
    <w:rsid w:val="00E5045F"/>
    <w:rsid w:val="00E513A0"/>
    <w:rsid w:val="00E51601"/>
    <w:rsid w:val="00E51965"/>
    <w:rsid w:val="00E538E5"/>
    <w:rsid w:val="00E5555D"/>
    <w:rsid w:val="00E564AD"/>
    <w:rsid w:val="00E564CC"/>
    <w:rsid w:val="00E60836"/>
    <w:rsid w:val="00E6184B"/>
    <w:rsid w:val="00E62EEE"/>
    <w:rsid w:val="00E63A41"/>
    <w:rsid w:val="00E66CFE"/>
    <w:rsid w:val="00E67121"/>
    <w:rsid w:val="00E70435"/>
    <w:rsid w:val="00E7079C"/>
    <w:rsid w:val="00E70B1E"/>
    <w:rsid w:val="00E70F45"/>
    <w:rsid w:val="00E7198D"/>
    <w:rsid w:val="00E72025"/>
    <w:rsid w:val="00E735AF"/>
    <w:rsid w:val="00E74866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731C"/>
    <w:rsid w:val="00EA0167"/>
    <w:rsid w:val="00EA04ED"/>
    <w:rsid w:val="00EA210F"/>
    <w:rsid w:val="00EA4E4C"/>
    <w:rsid w:val="00EA6A97"/>
    <w:rsid w:val="00EB030A"/>
    <w:rsid w:val="00EB04B7"/>
    <w:rsid w:val="00EB0663"/>
    <w:rsid w:val="00EB15B1"/>
    <w:rsid w:val="00EB6262"/>
    <w:rsid w:val="00EB6570"/>
    <w:rsid w:val="00EB7992"/>
    <w:rsid w:val="00EC0104"/>
    <w:rsid w:val="00EC0184"/>
    <w:rsid w:val="00EC2D7A"/>
    <w:rsid w:val="00EC3889"/>
    <w:rsid w:val="00EC633A"/>
    <w:rsid w:val="00EC6BE3"/>
    <w:rsid w:val="00EC6E79"/>
    <w:rsid w:val="00ED0C42"/>
    <w:rsid w:val="00ED0F69"/>
    <w:rsid w:val="00ED1B9D"/>
    <w:rsid w:val="00ED6281"/>
    <w:rsid w:val="00ED677B"/>
    <w:rsid w:val="00EE056F"/>
    <w:rsid w:val="00EE0877"/>
    <w:rsid w:val="00EE2681"/>
    <w:rsid w:val="00EE29E0"/>
    <w:rsid w:val="00EF1377"/>
    <w:rsid w:val="00EF3CAE"/>
    <w:rsid w:val="00EF43F5"/>
    <w:rsid w:val="00F017AF"/>
    <w:rsid w:val="00F01DA6"/>
    <w:rsid w:val="00F02147"/>
    <w:rsid w:val="00F041C4"/>
    <w:rsid w:val="00F04883"/>
    <w:rsid w:val="00F04D55"/>
    <w:rsid w:val="00F07C25"/>
    <w:rsid w:val="00F11278"/>
    <w:rsid w:val="00F12225"/>
    <w:rsid w:val="00F131D8"/>
    <w:rsid w:val="00F14812"/>
    <w:rsid w:val="00F148EE"/>
    <w:rsid w:val="00F1596A"/>
    <w:rsid w:val="00F1598C"/>
    <w:rsid w:val="00F16D42"/>
    <w:rsid w:val="00F20BC6"/>
    <w:rsid w:val="00F21403"/>
    <w:rsid w:val="00F21E28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4290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5A42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314E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908F9"/>
    <w:rsid w:val="00F92C10"/>
    <w:rsid w:val="00F92E38"/>
    <w:rsid w:val="00F92FC4"/>
    <w:rsid w:val="00F9793C"/>
    <w:rsid w:val="00FA05FB"/>
    <w:rsid w:val="00FA0C14"/>
    <w:rsid w:val="00FA137A"/>
    <w:rsid w:val="00FA37B4"/>
    <w:rsid w:val="00FA4746"/>
    <w:rsid w:val="00FA5504"/>
    <w:rsid w:val="00FB0E53"/>
    <w:rsid w:val="00FB461D"/>
    <w:rsid w:val="00FB4B02"/>
    <w:rsid w:val="00FC022E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0F21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purl.org/dc/elements/1.1/"/>
    <ds:schemaRef ds:uri="f8440490-6d1a-488a-8abf-48b89d0123a0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F717DE-342A-4247-B436-4B0ECBC1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5889</Words>
  <Characters>34398</Characters>
  <Application>Microsoft Office Word</Application>
  <DocSecurity>0</DocSecurity>
  <Lines>286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19</cp:revision>
  <cp:lastPrinted>2015-03-26T13:00:00Z</cp:lastPrinted>
  <dcterms:created xsi:type="dcterms:W3CDTF">2020-11-26T22:48:00Z</dcterms:created>
  <dcterms:modified xsi:type="dcterms:W3CDTF">2020-12-08T01:48:00Z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