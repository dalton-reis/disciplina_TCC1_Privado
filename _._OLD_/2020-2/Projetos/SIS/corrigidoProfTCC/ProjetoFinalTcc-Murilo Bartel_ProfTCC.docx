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343B5E" w14:textId="77777777" w:rsidR="002B0EDC" w:rsidRPr="00B00E04" w:rsidRDefault="00B12134" w:rsidP="00B12134">
      <w:pPr>
        <w:pStyle w:val="TF-TTULO"/>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t>APLICATIVO MÓVEL PARA AVALI</w:t>
      </w:r>
      <w:r w:rsidR="004D24BA">
        <w:t>AÇÃO COMPORTAMENTAL DE ALUNOS DE</w:t>
      </w:r>
      <w:r>
        <w:t xml:space="preserve"> CURSO DE FORMAÇÃO DE OFICIAIS DA RESERVA DO EXÉRCITO BRASILEIRO</w:t>
      </w:r>
    </w:p>
    <w:p w14:paraId="6FD67E88" w14:textId="77777777" w:rsidR="001E682E" w:rsidRDefault="00B12134" w:rsidP="001E682E">
      <w:pPr>
        <w:pStyle w:val="TF-AUTOR0"/>
      </w:pPr>
      <w:r>
        <w:t xml:space="preserve">Murilo </w:t>
      </w:r>
      <w:proofErr w:type="spellStart"/>
      <w:r>
        <w:t>Bartel</w:t>
      </w:r>
      <w:proofErr w:type="spellEnd"/>
    </w:p>
    <w:p w14:paraId="12C10B24" w14:textId="77777777" w:rsidR="001E682E" w:rsidRDefault="00B12134" w:rsidP="001E682E">
      <w:pPr>
        <w:pStyle w:val="TF-AUTOR0"/>
      </w:pPr>
      <w:r>
        <w:t>Mauro Marcelo Mattos</w:t>
      </w:r>
      <w:r w:rsidR="002A005B">
        <w:t xml:space="preserve"> - Orientador</w:t>
      </w:r>
    </w:p>
    <w:p w14:paraId="12D50E91" w14:textId="77777777" w:rsidR="001E682E" w:rsidRDefault="00B12134" w:rsidP="00B12134">
      <w:pPr>
        <w:pStyle w:val="TF-AUTOR0"/>
      </w:pPr>
      <w:r>
        <w:t xml:space="preserve">Hugo </w:t>
      </w:r>
      <w:proofErr w:type="spellStart"/>
      <w:r>
        <w:t>Cherman</w:t>
      </w:r>
      <w:proofErr w:type="spellEnd"/>
      <w:r>
        <w:t xml:space="preserve"> </w:t>
      </w:r>
      <w:r w:rsidR="00BC47D2">
        <w:t>Fonseca da Silva</w:t>
      </w:r>
      <w:r>
        <w:t xml:space="preserve"> Amaral </w:t>
      </w:r>
      <w:r w:rsidR="002A005B">
        <w:t>- Supervisor</w:t>
      </w:r>
    </w:p>
    <w:p w14:paraId="129C83C8" w14:textId="77777777" w:rsidR="00F255FC" w:rsidRPr="007D10F2" w:rsidRDefault="00F255FC" w:rsidP="00FC4A9F">
      <w:pPr>
        <w:pStyle w:val="Ttulo1"/>
      </w:pPr>
      <w:r w:rsidRPr="007D10F2">
        <w:t xml:space="preserve">Introdução </w:t>
      </w:r>
      <w:bookmarkEnd w:id="0"/>
      <w:bookmarkEnd w:id="1"/>
      <w:bookmarkEnd w:id="2"/>
      <w:bookmarkEnd w:id="3"/>
      <w:bookmarkEnd w:id="4"/>
      <w:bookmarkEnd w:id="5"/>
      <w:bookmarkEnd w:id="6"/>
      <w:bookmarkEnd w:id="7"/>
      <w:bookmarkEnd w:id="8"/>
    </w:p>
    <w:p w14:paraId="19783E7D" w14:textId="77777777" w:rsidR="00B12134" w:rsidRDefault="00C934DB" w:rsidP="00C934DB">
      <w:pPr>
        <w:pStyle w:val="TF-TEXTO"/>
      </w:pPr>
      <w:r>
        <w:t xml:space="preserve">Durante a I Guerra Mundial, frente </w:t>
      </w:r>
      <w:r w:rsidR="002A005B">
        <w:t>a</w:t>
      </w:r>
      <w:r>
        <w:t xml:space="preserve">s grandes perdas de militares em combate, evidenciou-se </w:t>
      </w:r>
      <w:r w:rsidR="008F24C2">
        <w:t xml:space="preserve">a necessidade de </w:t>
      </w:r>
      <w:r>
        <w:t xml:space="preserve">uma rápida capacidade de reposição dos Oficiais Subalternos (Aspirante-a-Oficial, 2º Tenente e 1º Tenente) e Oficiais Intermediários (Capitão) dos países Aliados. </w:t>
      </w:r>
      <w:r w:rsidR="00374408">
        <w:t>O modelo britânico, “</w:t>
      </w:r>
      <w:proofErr w:type="spellStart"/>
      <w:r w:rsidR="00374408">
        <w:t>University</w:t>
      </w:r>
      <w:proofErr w:type="spellEnd"/>
      <w:r w:rsidR="00374408">
        <w:t xml:space="preserve"> </w:t>
      </w:r>
      <w:proofErr w:type="spellStart"/>
      <w:r w:rsidR="00374408">
        <w:t>Officers</w:t>
      </w:r>
      <w:proofErr w:type="spellEnd"/>
      <w:r w:rsidR="00374408">
        <w:t xml:space="preserve">” Training </w:t>
      </w:r>
      <w:proofErr w:type="spellStart"/>
      <w:r w:rsidR="00374408">
        <w:t>Corps</w:t>
      </w:r>
      <w:proofErr w:type="spellEnd"/>
      <w:r w:rsidR="00374408">
        <w:t xml:space="preserve"> (UOTC), </w:t>
      </w:r>
      <w:r w:rsidR="00D914B8">
        <w:t>iniciado</w:t>
      </w:r>
      <w:r w:rsidR="00374408">
        <w:t xml:space="preserve"> oficialmente em 1906, e o modelo norte-americano, “Reserve </w:t>
      </w:r>
      <w:proofErr w:type="spellStart"/>
      <w:r w:rsidR="00374408">
        <w:t>Officers</w:t>
      </w:r>
      <w:proofErr w:type="spellEnd"/>
      <w:r w:rsidR="00374408">
        <w:t xml:space="preserve">” Training </w:t>
      </w:r>
      <w:proofErr w:type="spellStart"/>
      <w:r w:rsidR="00374408">
        <w:t>Corps</w:t>
      </w:r>
      <w:proofErr w:type="spellEnd"/>
      <w:r w:rsidR="00374408">
        <w:t xml:space="preserve"> (ROTC), </w:t>
      </w:r>
      <w:r w:rsidR="00D914B8">
        <w:t>iniciado em</w:t>
      </w:r>
      <w:r w:rsidR="00374408">
        <w:t xml:space="preserve"> 1915, </w:t>
      </w:r>
      <w:r w:rsidR="00D914B8">
        <w:t xml:space="preserve">formaram nestes programas </w:t>
      </w:r>
      <w:r w:rsidR="00374408">
        <w:t xml:space="preserve">aproximadamente </w:t>
      </w:r>
      <w:r w:rsidR="00374408" w:rsidRPr="00274933">
        <w:t>30 mil e 17 mil de seus oficiais, respectivamente</w:t>
      </w:r>
      <w:r w:rsidR="00D914B8">
        <w:t xml:space="preserve"> </w:t>
      </w:r>
      <w:r w:rsidR="00374408" w:rsidRPr="00274933">
        <w:t>(SANTOS, 2017</w:t>
      </w:r>
      <w:r w:rsidR="00374408">
        <w:t>).</w:t>
      </w:r>
    </w:p>
    <w:p w14:paraId="3502090B" w14:textId="77777777" w:rsidR="003F6EFA" w:rsidRDefault="000612F0" w:rsidP="00410562">
      <w:pPr>
        <w:pStyle w:val="TF-TEXTO"/>
      </w:pPr>
      <w:r w:rsidRPr="002E429E">
        <w:t>As lições aprendidas com a participação do Exército Brasileiro na I Guerra Mundial</w:t>
      </w:r>
      <w:r w:rsidR="002E429E" w:rsidRPr="002E429E">
        <w:t xml:space="preserve"> sobre a formação do Oficial da Reserva</w:t>
      </w:r>
      <w:r w:rsidRPr="002E429E">
        <w:t xml:space="preserve">, </w:t>
      </w:r>
      <w:r w:rsidR="00653F51" w:rsidRPr="002E429E">
        <w:t xml:space="preserve">resultaram </w:t>
      </w:r>
      <w:r w:rsidR="00D914B8">
        <w:t xml:space="preserve">em 1927 </w:t>
      </w:r>
      <w:r w:rsidR="00653F51" w:rsidRPr="002E429E">
        <w:t>na criação</w:t>
      </w:r>
      <w:r w:rsidR="00D914B8">
        <w:t xml:space="preserve"> d</w:t>
      </w:r>
      <w:r w:rsidR="00653F51" w:rsidRPr="002E429E">
        <w:t>o Centro de Preparação de Oficiais da Reserva do Rio d</w:t>
      </w:r>
      <w:r w:rsidR="00653F51" w:rsidRPr="009E0479">
        <w:t>e Janeiro (CPOR / RJ)</w:t>
      </w:r>
      <w:r w:rsidRPr="009E0479">
        <w:t xml:space="preserve">, </w:t>
      </w:r>
      <w:r w:rsidR="002E429E" w:rsidRPr="009E0479">
        <w:t>fruto do esforço do então Capitão da Arma de Artilharia Luiz Araújo Correia Lima</w:t>
      </w:r>
      <w:r w:rsidRPr="009E0479">
        <w:t xml:space="preserve"> (MOTTA, 2010).</w:t>
      </w:r>
      <w:r w:rsidR="002E429E" w:rsidRPr="009E0479">
        <w:t xml:space="preserve"> </w:t>
      </w:r>
      <w:r w:rsidR="00D914B8">
        <w:t xml:space="preserve"> Ainda conforme Motta</w:t>
      </w:r>
      <w:r w:rsidR="009A5041">
        <w:t xml:space="preserve"> </w:t>
      </w:r>
      <w:r w:rsidR="00CB703D">
        <w:t>(2010),</w:t>
      </w:r>
      <w:r w:rsidR="002E429E" w:rsidRPr="009E0479">
        <w:t xml:space="preserve"> </w:t>
      </w:r>
      <w:r w:rsidR="00D914B8">
        <w:t xml:space="preserve">“o </w:t>
      </w:r>
      <w:r w:rsidR="002E429E" w:rsidRPr="009E0479">
        <w:t>modelo atual do Curso de Formação de Oficiais da Reserva</w:t>
      </w:r>
      <w:r w:rsidR="00D914B8">
        <w:t xml:space="preserve"> é baseado nos seguintes fundamentos; </w:t>
      </w:r>
      <w:r w:rsidR="005D138F" w:rsidRPr="009E0479">
        <w:t>o desenvolvimento e avaliação da área afetiva, a preservação dos v</w:t>
      </w:r>
      <w:r w:rsidR="002E429E" w:rsidRPr="009E0479">
        <w:t>alores militares e</w:t>
      </w:r>
      <w:r w:rsidR="005D138F" w:rsidRPr="009E0479">
        <w:t xml:space="preserve"> a capacidade de interagir e inter-relacionar</w:t>
      </w:r>
      <w:r w:rsidR="00965B5D" w:rsidRPr="009E0479">
        <w:t xml:space="preserve"> com outros indivíduos</w:t>
      </w:r>
      <w:r w:rsidR="00D914B8">
        <w:t>”</w:t>
      </w:r>
      <w:r w:rsidR="00965B5D" w:rsidRPr="002E429E">
        <w:t>.</w:t>
      </w:r>
      <w:r w:rsidR="00D914B8">
        <w:t xml:space="preserve"> Neste contexto, conforme Brasil (2019b), </w:t>
      </w:r>
      <w:r w:rsidR="00B8362B" w:rsidRPr="00D52DD2">
        <w:t>o</w:t>
      </w:r>
      <w:r w:rsidR="00D914B8">
        <w:t>s</w:t>
      </w:r>
      <w:r w:rsidR="00B8362B" w:rsidRPr="00D52DD2">
        <w:t xml:space="preserve"> Artigo</w:t>
      </w:r>
      <w:r w:rsidR="00D914B8">
        <w:t>s</w:t>
      </w:r>
      <w:r w:rsidR="00B8362B" w:rsidRPr="00D52DD2">
        <w:t xml:space="preserve"> 3º e 7º das Normas par</w:t>
      </w:r>
      <w:r w:rsidR="00A46325" w:rsidRPr="00D52DD2">
        <w:t xml:space="preserve">a Avaliação da Aprendizagem </w:t>
      </w:r>
      <w:r w:rsidR="00D914B8">
        <w:t xml:space="preserve">estabelecem que </w:t>
      </w:r>
      <w:r w:rsidR="00B8362B">
        <w:t xml:space="preserve">os conteúdos de aprendizagem </w:t>
      </w:r>
      <w:r w:rsidR="003F6EFA">
        <w:t>“</w:t>
      </w:r>
      <w:r w:rsidR="00B8362B">
        <w:t xml:space="preserve">são um conjunto de informações que podem ser inter-relacionados, transdisciplinares e interdisciplinares, sendo os de viés atitudinal relacionados com o desenvolvimento de valores e atitudes </w:t>
      </w:r>
      <w:r w:rsidR="00176910">
        <w:t>no processo de formação da identidade militar</w:t>
      </w:r>
      <w:r w:rsidR="003F6EFA">
        <w:t>”</w:t>
      </w:r>
      <w:r w:rsidR="00B8362B">
        <w:t>.</w:t>
      </w:r>
      <w:r w:rsidR="003F6EFA">
        <w:t xml:space="preserve"> Neste sentido, as</w:t>
      </w:r>
      <w:r w:rsidR="00176910">
        <w:t xml:space="preserve"> atitudes representam uma tendência de resposta diante</w:t>
      </w:r>
      <w:r w:rsidR="00E17B6E">
        <w:t xml:space="preserve"> de</w:t>
      </w:r>
      <w:r w:rsidR="00176910">
        <w:t xml:space="preserve"> situ</w:t>
      </w:r>
      <w:r w:rsidR="00176910" w:rsidRPr="00C21EF6">
        <w:t>ações que envolvam componentes afetivos, cognitivos e comportamentais (</w:t>
      </w:r>
      <w:r w:rsidR="00E1129D" w:rsidRPr="00C21EF6">
        <w:t>BRASIL</w:t>
      </w:r>
      <w:r w:rsidR="00176910" w:rsidRPr="00C21EF6">
        <w:t>, 201</w:t>
      </w:r>
      <w:r w:rsidR="00C21EF6" w:rsidRPr="00C21EF6">
        <w:t>8a</w:t>
      </w:r>
      <w:r w:rsidR="00176910" w:rsidRPr="00C21EF6">
        <w:t>)</w:t>
      </w:r>
      <w:r w:rsidR="00C21EF6" w:rsidRPr="00C21EF6">
        <w:t>.</w:t>
      </w:r>
      <w:r w:rsidR="003F6EFA">
        <w:t xml:space="preserve"> Além disso, conforme Brasil (2018b), “o</w:t>
      </w:r>
      <w:r w:rsidR="002F496B">
        <w:t xml:space="preserve"> desenvolvimento e a avaliação</w:t>
      </w:r>
      <w:r w:rsidR="00410562">
        <w:t xml:space="preserve"> de conteúdos atitudinais</w:t>
      </w:r>
      <w:r w:rsidR="002F496B">
        <w:t xml:space="preserve"> são atividades contínuas, devendo o discente se</w:t>
      </w:r>
      <w:r w:rsidR="00410562">
        <w:t xml:space="preserve">r </w:t>
      </w:r>
      <w:r w:rsidR="00410562" w:rsidRPr="00C21EF6">
        <w:t>observado e avaliado em todas as atividades que realizar</w:t>
      </w:r>
      <w:r w:rsidR="003F6EFA">
        <w:t>”</w:t>
      </w:r>
      <w:r w:rsidR="00410562" w:rsidRPr="00C21EF6">
        <w:t xml:space="preserve">. </w:t>
      </w:r>
    </w:p>
    <w:p w14:paraId="2A21B75A" w14:textId="77777777" w:rsidR="001C3D16" w:rsidRPr="0097032A" w:rsidRDefault="003F6EFA" w:rsidP="00410562">
      <w:pPr>
        <w:pStyle w:val="TF-TEXTO"/>
      </w:pPr>
      <w:r>
        <w:t xml:space="preserve">Em função desta realidade, o processo de formação de oficiais anualmente produz </w:t>
      </w:r>
      <w:r w:rsidR="00410562">
        <w:t xml:space="preserve">um grande volume de observações </w:t>
      </w:r>
      <w:r>
        <w:t xml:space="preserve">a serem </w:t>
      </w:r>
      <w:r w:rsidR="00410562">
        <w:t xml:space="preserve">registradas para cada discente, de forma individual ou coletiva, </w:t>
      </w:r>
      <w:r>
        <w:t xml:space="preserve">o que demanda </w:t>
      </w:r>
      <w:r w:rsidR="00410562">
        <w:t xml:space="preserve">um mecanismo de gestão </w:t>
      </w:r>
      <w:r w:rsidR="00E17B6E">
        <w:t>de</w:t>
      </w:r>
      <w:r>
        <w:t xml:space="preserve"> dados </w:t>
      </w:r>
      <w:r w:rsidR="00410562">
        <w:t xml:space="preserve">que permita uma rápida e </w:t>
      </w:r>
      <w:r w:rsidR="00410562">
        <w:lastRenderedPageBreak/>
        <w:t>instantânea forma de alimentação e rastreamento.</w:t>
      </w:r>
      <w:r>
        <w:t xml:space="preserve"> No entanto atualmente a </w:t>
      </w:r>
      <w:r w:rsidR="00B63D8C" w:rsidRPr="0097032A">
        <w:t>coleta de</w:t>
      </w:r>
      <w:r>
        <w:t>stes</w:t>
      </w:r>
      <w:r w:rsidR="00B63D8C" w:rsidRPr="0097032A">
        <w:t xml:space="preserve"> dados é realizada de forma manual</w:t>
      </w:r>
      <w:r>
        <w:t xml:space="preserve"> e posteriormente digitadas em </w:t>
      </w:r>
      <w:r w:rsidR="00B63D8C" w:rsidRPr="0097032A">
        <w:t>um sistema eletrônico</w:t>
      </w:r>
      <w:r>
        <w:t>. Naturalmente este processo</w:t>
      </w:r>
      <w:r w:rsidR="00B63D8C" w:rsidRPr="0097032A">
        <w:t xml:space="preserve">, além de </w:t>
      </w:r>
      <w:r>
        <w:t xml:space="preserve">demandar </w:t>
      </w:r>
      <w:r w:rsidR="00B63D8C" w:rsidRPr="0097032A">
        <w:t xml:space="preserve">retrabalho, </w:t>
      </w:r>
      <w:r>
        <w:t xml:space="preserve">potencializa </w:t>
      </w:r>
      <w:r w:rsidRPr="0097032A">
        <w:t>a</w:t>
      </w:r>
      <w:r w:rsidR="00B63D8C" w:rsidRPr="0097032A">
        <w:t xml:space="preserve"> possibilidade de perda de dados ou de registros </w:t>
      </w:r>
      <w:r>
        <w:t xml:space="preserve">equivocados ou </w:t>
      </w:r>
      <w:r w:rsidR="00B63D8C" w:rsidRPr="0097032A">
        <w:t xml:space="preserve">incompletos. Sendo assim, o </w:t>
      </w:r>
      <w:r w:rsidR="001C3D16" w:rsidRPr="0097032A">
        <w:t xml:space="preserve">presente trabalho </w:t>
      </w:r>
      <w:r w:rsidR="00B63D8C" w:rsidRPr="0097032A">
        <w:t>tem como objetivo</w:t>
      </w:r>
      <w:r w:rsidR="001C3D16" w:rsidRPr="0097032A">
        <w:t xml:space="preserve"> instrumentalizar</w:t>
      </w:r>
      <w:r w:rsidR="0097032A" w:rsidRPr="0097032A">
        <w:t xml:space="preserve">, </w:t>
      </w:r>
      <w:r>
        <w:t>através de um aplicativo móvel</w:t>
      </w:r>
      <w:r w:rsidR="0097032A" w:rsidRPr="0097032A">
        <w:t>,</w:t>
      </w:r>
      <w:r w:rsidR="001C3D16" w:rsidRPr="0097032A">
        <w:t xml:space="preserve"> </w:t>
      </w:r>
      <w:r w:rsidR="0097032A" w:rsidRPr="0097032A">
        <w:t xml:space="preserve">as ferramentas para desenvolvimento e avaliação dos </w:t>
      </w:r>
      <w:r>
        <w:t>C</w:t>
      </w:r>
      <w:r w:rsidR="0097032A" w:rsidRPr="0097032A">
        <w:t xml:space="preserve">onteúdos </w:t>
      </w:r>
      <w:r>
        <w:t>A</w:t>
      </w:r>
      <w:r w:rsidR="0097032A" w:rsidRPr="0097032A">
        <w:t>titudinais</w:t>
      </w:r>
      <w:r>
        <w:t xml:space="preserve"> (CA)</w:t>
      </w:r>
      <w:r w:rsidR="0097032A" w:rsidRPr="0097032A">
        <w:t xml:space="preserve"> no Curso de Formação de Oficiais da Reserva (CFOR) realizado no 23º Batalhão de Infantaria</w:t>
      </w:r>
      <w:r>
        <w:t xml:space="preserve"> em Blumenau</w:t>
      </w:r>
      <w:r w:rsidR="0097032A" w:rsidRPr="0097032A">
        <w:t>.</w:t>
      </w:r>
    </w:p>
    <w:p w14:paraId="6A83AEB1" w14:textId="77777777" w:rsidR="00F255FC" w:rsidRPr="0097032A" w:rsidRDefault="00F255FC" w:rsidP="00305710">
      <w:pPr>
        <w:pStyle w:val="Ttulo2"/>
        <w:rPr>
          <w:color w:val="auto"/>
        </w:rPr>
      </w:pPr>
      <w:bookmarkStart w:id="9" w:name="_Toc419598576"/>
      <w:bookmarkStart w:id="10" w:name="_Toc420721317"/>
      <w:bookmarkStart w:id="11" w:name="_Toc420721467"/>
      <w:bookmarkStart w:id="12" w:name="_Toc420721562"/>
      <w:bookmarkStart w:id="13" w:name="_Toc420721768"/>
      <w:bookmarkStart w:id="14" w:name="_Toc420723209"/>
      <w:bookmarkStart w:id="15" w:name="_Toc482682370"/>
      <w:bookmarkStart w:id="16" w:name="_Toc54164904"/>
      <w:bookmarkStart w:id="17" w:name="_Toc54165664"/>
      <w:bookmarkStart w:id="18" w:name="_Toc54169316"/>
      <w:bookmarkStart w:id="19" w:name="_Toc96347426"/>
      <w:bookmarkStart w:id="20" w:name="_Toc96357710"/>
      <w:bookmarkStart w:id="21" w:name="_Toc96491850"/>
      <w:bookmarkStart w:id="22" w:name="_Toc411603090"/>
      <w:r w:rsidRPr="007D10F2">
        <w:t>OBJETIVO</w:t>
      </w:r>
      <w:r w:rsidRPr="0097032A">
        <w:rPr>
          <w:color w:val="auto"/>
        </w:rPr>
        <w:t>S</w:t>
      </w:r>
      <w:bookmarkEnd w:id="9"/>
      <w:bookmarkEnd w:id="10"/>
      <w:bookmarkEnd w:id="11"/>
      <w:bookmarkEnd w:id="12"/>
      <w:bookmarkEnd w:id="13"/>
      <w:bookmarkEnd w:id="14"/>
      <w:bookmarkEnd w:id="15"/>
      <w:bookmarkEnd w:id="16"/>
      <w:bookmarkEnd w:id="17"/>
      <w:bookmarkEnd w:id="18"/>
      <w:bookmarkEnd w:id="19"/>
      <w:bookmarkEnd w:id="20"/>
      <w:bookmarkEnd w:id="21"/>
      <w:bookmarkEnd w:id="22"/>
    </w:p>
    <w:p w14:paraId="58D1A294" w14:textId="77777777" w:rsidR="00C35E57" w:rsidRPr="002E429E" w:rsidRDefault="006540E5" w:rsidP="00C35E57">
      <w:pPr>
        <w:pStyle w:val="TF-TEXTO"/>
      </w:pPr>
      <w:r w:rsidRPr="0097032A">
        <w:t xml:space="preserve">O objetivo </w:t>
      </w:r>
      <w:r w:rsidR="00653F51" w:rsidRPr="0097032A">
        <w:t xml:space="preserve">geral do presente trabalho </w:t>
      </w:r>
      <w:r w:rsidRPr="0097032A">
        <w:t xml:space="preserve">é </w:t>
      </w:r>
      <w:r w:rsidR="003F6EFA">
        <w:t>disponibilizar</w:t>
      </w:r>
      <w:r w:rsidRPr="0097032A">
        <w:t xml:space="preserve"> um aplicativo móvel </w:t>
      </w:r>
      <w:r w:rsidR="001C3D16" w:rsidRPr="0097032A">
        <w:t xml:space="preserve">para </w:t>
      </w:r>
      <w:r w:rsidR="002E429E">
        <w:t>gestão</w:t>
      </w:r>
      <w:r w:rsidRPr="0097032A">
        <w:t xml:space="preserve"> de Conteúdos Atitudinais para o</w:t>
      </w:r>
      <w:r w:rsidR="001C3D16" w:rsidRPr="0097032A">
        <w:t xml:space="preserve"> CFOR do 23º Batalhão de </w:t>
      </w:r>
      <w:r w:rsidR="001C3D16" w:rsidRPr="002E429E">
        <w:t>Infantaria</w:t>
      </w:r>
      <w:r w:rsidRPr="002E429E">
        <w:t>.</w:t>
      </w:r>
    </w:p>
    <w:p w14:paraId="7D56DF47" w14:textId="77777777" w:rsidR="00C35E57" w:rsidRPr="002E429E" w:rsidRDefault="00C35E57" w:rsidP="00C35E57">
      <w:pPr>
        <w:pStyle w:val="TF-TEXTO"/>
      </w:pPr>
      <w:r w:rsidRPr="002E429E">
        <w:t>Os objetivos específicos são:</w:t>
      </w:r>
    </w:p>
    <w:p w14:paraId="08C0ACFE" w14:textId="77777777" w:rsidR="00BB34DB" w:rsidRPr="002E429E" w:rsidRDefault="002E429E" w:rsidP="00C35E57">
      <w:pPr>
        <w:pStyle w:val="TF-ALNEA"/>
      </w:pPr>
      <w:r>
        <w:t>especificar um software para gestão de Fichas de Registro de Observação (FRO), Relatório de Observação do Discente (ROD) e demais ferramentas do processo de avaliação de Conteúdos Atitudinais</w:t>
      </w:r>
      <w:r w:rsidR="00BB34DB" w:rsidRPr="002E429E">
        <w:t>;</w:t>
      </w:r>
    </w:p>
    <w:p w14:paraId="62B94C09" w14:textId="77777777" w:rsidR="00BB34DB" w:rsidRPr="002E429E" w:rsidRDefault="002E429E" w:rsidP="00C35E57">
      <w:pPr>
        <w:pStyle w:val="TF-ALNEA"/>
      </w:pPr>
      <w:r>
        <w:t>implementar um protótipo de software para o sistema Android</w:t>
      </w:r>
      <w:r w:rsidR="00BB34DB" w:rsidRPr="002E429E">
        <w:t>;</w:t>
      </w:r>
    </w:p>
    <w:p w14:paraId="79A6E536" w14:textId="77777777" w:rsidR="00E209B5" w:rsidRPr="002E429E" w:rsidRDefault="003F6EFA" w:rsidP="00FE59D5">
      <w:pPr>
        <w:pStyle w:val="TF-ALNEA"/>
      </w:pPr>
      <w:r>
        <w:t xml:space="preserve">validar o protótipo através de um conjunto de </w:t>
      </w:r>
      <w:r w:rsidR="002E429E">
        <w:t>teste</w:t>
      </w:r>
      <w:r>
        <w:t>s</w:t>
      </w:r>
      <w:r w:rsidR="002E429E">
        <w:t xml:space="preserve"> de campo no </w:t>
      </w:r>
      <w:r w:rsidR="005047BA">
        <w:t>CFOR</w:t>
      </w:r>
      <w:r w:rsidR="002E429E">
        <w:t xml:space="preserve"> do 23º Batalhão de Infantaria.</w:t>
      </w:r>
    </w:p>
    <w:p w14:paraId="12B430B2" w14:textId="77777777" w:rsidR="00E61ECE" w:rsidRDefault="00076065" w:rsidP="00E61ECE">
      <w:pPr>
        <w:pStyle w:val="Ttulo1"/>
      </w:pPr>
      <w:bookmarkStart w:id="23" w:name="_Toc419598587"/>
      <w:r w:rsidRPr="00554405">
        <w:t>DESCRIÇÃO DO SISTEMA ATUAL</w:t>
      </w:r>
    </w:p>
    <w:p w14:paraId="25BCDBAE" w14:textId="77777777" w:rsidR="00E61ECE" w:rsidRDefault="003F6EFA" w:rsidP="00E61ECE">
      <w:pPr>
        <w:pStyle w:val="TF-TEXTO"/>
      </w:pPr>
      <w:r>
        <w:t xml:space="preserve">O Exército Brasileiro possui </w:t>
      </w:r>
      <w:r w:rsidR="00E61ECE">
        <w:t>em funcionamento</w:t>
      </w:r>
      <w:r>
        <w:t xml:space="preserve"> atualmente</w:t>
      </w:r>
      <w:r w:rsidR="00E61ECE">
        <w:t xml:space="preserve"> 5 (cinco) Centros de Preparação de Oficiais da Reserva</w:t>
      </w:r>
      <w:r>
        <w:t xml:space="preserve"> (CPOR)</w:t>
      </w:r>
      <w:r w:rsidR="00E61ECE">
        <w:t xml:space="preserve"> e </w:t>
      </w:r>
      <w:r w:rsidR="00BF7C9B">
        <w:t>56</w:t>
      </w:r>
      <w:r w:rsidR="00E61ECE">
        <w:t xml:space="preserve"> (</w:t>
      </w:r>
      <w:r w:rsidR="00BF7C9B" w:rsidRPr="00E00F8C">
        <w:t>cinquenta e seis</w:t>
      </w:r>
      <w:r w:rsidR="00E61ECE" w:rsidRPr="00E00F8C">
        <w:t xml:space="preserve">) Núcleos de Preparação de Oficiais da Reserva </w:t>
      </w:r>
      <w:r>
        <w:t xml:space="preserve">(NPOR) </w:t>
      </w:r>
      <w:r w:rsidR="00E61ECE" w:rsidRPr="00E00F8C">
        <w:t>(</w:t>
      </w:r>
      <w:r w:rsidR="00BF7C9B" w:rsidRPr="00E00F8C">
        <w:t>D</w:t>
      </w:r>
      <w:r w:rsidR="00E00F8C">
        <w:t>EPARTAMENTO DE EDUCAÇÃO E CULTURA DO EXÉRCITO</w:t>
      </w:r>
      <w:r w:rsidR="00BF7C9B" w:rsidRPr="00E00F8C">
        <w:t>, 2019</w:t>
      </w:r>
      <w:r w:rsidR="00E61ECE" w:rsidRPr="00E00F8C">
        <w:t>).</w:t>
      </w:r>
      <w:r w:rsidR="00E61ECE">
        <w:t xml:space="preserve"> O 23º Batalhão de Infantaria,</w:t>
      </w:r>
      <w:r>
        <w:t xml:space="preserve"> também denominado</w:t>
      </w:r>
      <w:r w:rsidR="00E61ECE">
        <w:t xml:space="preserve"> “Batalhão </w:t>
      </w:r>
      <w:proofErr w:type="spellStart"/>
      <w:r w:rsidR="00E61ECE">
        <w:t>Jacintho</w:t>
      </w:r>
      <w:proofErr w:type="spellEnd"/>
      <w:r w:rsidR="00E61ECE">
        <w:t xml:space="preserve"> Machado de Bittencourt”, localizado em Blumenau, é uma das Organizações Militares responsáveis pela formação de Oficiais da Reserva</w:t>
      </w:r>
      <w:r>
        <w:t xml:space="preserve">. Iniciou </w:t>
      </w:r>
      <w:r w:rsidR="00E61ECE">
        <w:t xml:space="preserve">em 1973 as atividades do </w:t>
      </w:r>
      <w:r>
        <w:t>NPOR t</w:t>
      </w:r>
      <w:r w:rsidR="001C3D16" w:rsidRPr="00E00F8C">
        <w:t xml:space="preserve">endo </w:t>
      </w:r>
      <w:r w:rsidR="00E61ECE" w:rsidRPr="00E00F8C">
        <w:t xml:space="preserve">formado </w:t>
      </w:r>
      <w:r>
        <w:t xml:space="preserve">desde então </w:t>
      </w:r>
      <w:r w:rsidR="0097032A" w:rsidRPr="00E00F8C">
        <w:t>mais de mil</w:t>
      </w:r>
      <w:r w:rsidR="00E61ECE" w:rsidRPr="00E00F8C">
        <w:t xml:space="preserve"> Oficiais da Reserva</w:t>
      </w:r>
      <w:r>
        <w:t xml:space="preserve"> </w:t>
      </w:r>
      <w:r w:rsidR="00E61ECE" w:rsidRPr="00E00F8C">
        <w:t>(23º B</w:t>
      </w:r>
      <w:r w:rsidR="00E00F8C">
        <w:t xml:space="preserve">ATALHÃO DE </w:t>
      </w:r>
      <w:r w:rsidR="00E61ECE" w:rsidRPr="00E00F8C">
        <w:t>I</w:t>
      </w:r>
      <w:r w:rsidR="00E00F8C">
        <w:t>NFANTARIA</w:t>
      </w:r>
      <w:r w:rsidR="00E00F8C" w:rsidRPr="00E00F8C">
        <w:t>, 2020</w:t>
      </w:r>
      <w:r w:rsidR="00E61ECE">
        <w:t>).</w:t>
      </w:r>
    </w:p>
    <w:p w14:paraId="594472D5" w14:textId="54AE69D6" w:rsidR="00E93370" w:rsidRDefault="00B40A94" w:rsidP="00C503C1">
      <w:pPr>
        <w:pStyle w:val="TF-TEXTO"/>
      </w:pPr>
      <w:r>
        <w:t>As</w:t>
      </w:r>
      <w:r w:rsidRPr="00C21EF6">
        <w:t xml:space="preserve"> Normas Internas par</w:t>
      </w:r>
      <w:r w:rsidR="00C21EF6" w:rsidRPr="00C21EF6">
        <w:t>a Desenvolvimento e Avaliação dos</w:t>
      </w:r>
      <w:r w:rsidRPr="00C21EF6">
        <w:t xml:space="preserve"> Conteúdos Atitudinais</w:t>
      </w:r>
      <w:r w:rsidR="00E209B5" w:rsidRPr="00C21EF6">
        <w:t xml:space="preserve"> (NIDACA)</w:t>
      </w:r>
      <w:r w:rsidRPr="00C21EF6">
        <w:t xml:space="preserve"> (</w:t>
      </w:r>
      <w:r w:rsidR="00C21EF6" w:rsidRPr="00C21EF6">
        <w:t xml:space="preserve">BRASIL, </w:t>
      </w:r>
      <w:r w:rsidRPr="00C21EF6">
        <w:t>2018</w:t>
      </w:r>
      <w:r w:rsidR="00C21EF6" w:rsidRPr="00C21EF6">
        <w:t>b</w:t>
      </w:r>
      <w:r>
        <w:t>) determinam</w:t>
      </w:r>
      <w:r w:rsidR="00E61ECE">
        <w:t xml:space="preserve"> a utilização das seguintes </w:t>
      </w:r>
      <w:r w:rsidR="006E554A">
        <w:t xml:space="preserve">principais </w:t>
      </w:r>
      <w:r w:rsidR="00E61ECE">
        <w:t>ferramentas para embasamento das avaliações: Fichas de Registro de Observação (FRO) (</w:t>
      </w:r>
      <w:r w:rsidR="00FF3893">
        <w:t>1ª Etapa</w:t>
      </w:r>
      <w:r w:rsidR="00E61ECE">
        <w:t>), Relatório de Observação do Discente (ROD) (</w:t>
      </w:r>
      <w:r w:rsidR="00FF3893">
        <w:t>2ª Etapa</w:t>
      </w:r>
      <w:r w:rsidR="00E61ECE">
        <w:t xml:space="preserve">), </w:t>
      </w:r>
      <w:r w:rsidR="00C503C1">
        <w:t xml:space="preserve">e </w:t>
      </w:r>
      <w:r w:rsidR="00E61ECE">
        <w:t>Ficha</w:t>
      </w:r>
      <w:r w:rsidR="00C503C1">
        <w:t>s</w:t>
      </w:r>
      <w:r w:rsidR="00E61ECE">
        <w:t xml:space="preserve"> de Avaliação de Conteúdos Atitudinais Preliminar, Final e Anual (FACAP, FACAF e FACAA) (3</w:t>
      </w:r>
      <w:r w:rsidR="00FF3893">
        <w:t>ª Etapa</w:t>
      </w:r>
      <w:r w:rsidR="006E554A">
        <w:t>)</w:t>
      </w:r>
      <w:r w:rsidR="00E61ECE">
        <w:t>.</w:t>
      </w:r>
      <w:r w:rsidR="00C503C1">
        <w:t xml:space="preserve"> </w:t>
      </w:r>
      <w:r w:rsidR="00FF3893">
        <w:t>O preenchimento das Fichas de Registro de Observações (FRO)</w:t>
      </w:r>
      <w:r w:rsidR="00C503C1">
        <w:t xml:space="preserve"> (</w:t>
      </w:r>
      <w:r w:rsidR="00FF3893">
        <w:t xml:space="preserve">conforme modelo apresentado </w:t>
      </w:r>
      <w:r w:rsidR="00FF3893">
        <w:lastRenderedPageBreak/>
        <w:t xml:space="preserve">na </w:t>
      </w:r>
      <w:r w:rsidR="00B00C9C">
        <w:fldChar w:fldCharType="begin"/>
      </w:r>
      <w:r w:rsidR="00B00C9C">
        <w:instrText xml:space="preserve"> REF _Ref57316385 \h </w:instrText>
      </w:r>
      <w:r w:rsidR="00B00C9C">
        <w:fldChar w:fldCharType="separate"/>
      </w:r>
      <w:r w:rsidR="005473D5">
        <w:t xml:space="preserve">Figura </w:t>
      </w:r>
      <w:r w:rsidR="005473D5">
        <w:rPr>
          <w:noProof/>
        </w:rPr>
        <w:t>1</w:t>
      </w:r>
      <w:r w:rsidR="00B00C9C">
        <w:fldChar w:fldCharType="end"/>
      </w:r>
      <w:r w:rsidR="00C503C1">
        <w:t>)</w:t>
      </w:r>
      <w:r w:rsidR="00FF3893">
        <w:t xml:space="preserve">, </w:t>
      </w:r>
      <w:r w:rsidR="00C503C1">
        <w:t>permite</w:t>
      </w:r>
      <w:r w:rsidR="00FF3893">
        <w:t xml:space="preserve"> documentar as ações ocorridas na rotina diária de um aluno que está sendo avaliado. Essas ações podem ser classificadas como positivas, negativas ou neutras, </w:t>
      </w:r>
      <w:r w:rsidR="00C503C1">
        <w:t xml:space="preserve">e produzirão </w:t>
      </w:r>
      <w:r w:rsidR="00FF3893" w:rsidRPr="00C21EF6">
        <w:t xml:space="preserve">providências diferentes de acordo com </w:t>
      </w:r>
      <w:r w:rsidR="00C503C1">
        <w:t>o grau de</w:t>
      </w:r>
      <w:r w:rsidR="00FF3893" w:rsidRPr="00C21EF6">
        <w:t xml:space="preserve"> gravidade e </w:t>
      </w:r>
      <w:r w:rsidR="00C503C1">
        <w:t xml:space="preserve">índice de </w:t>
      </w:r>
      <w:r w:rsidR="00FF3893" w:rsidRPr="00C21EF6">
        <w:t>reincidência (</w:t>
      </w:r>
      <w:r w:rsidR="00C21EF6" w:rsidRPr="00C21EF6">
        <w:t>BRASIL, 2018b</w:t>
      </w:r>
      <w:r w:rsidR="00FF3893">
        <w:t>).</w:t>
      </w:r>
      <w:r w:rsidR="00E93370" w:rsidRPr="00E93370">
        <w:t xml:space="preserve"> </w:t>
      </w:r>
      <w:r w:rsidR="00E93370">
        <w:t xml:space="preserve">Essa 1ª Etapa é feita atualmente de forma </w:t>
      </w:r>
      <w:r w:rsidR="00C503C1">
        <w:t xml:space="preserve">manual e executada por </w:t>
      </w:r>
      <w:r w:rsidR="00D003B6">
        <w:t xml:space="preserve">todos </w:t>
      </w:r>
      <w:ins w:id="24" w:author="Andreza Sartori" w:date="2020-12-12T17:52:00Z">
        <w:r w:rsidR="00100E49">
          <w:t xml:space="preserve">os </w:t>
        </w:r>
      </w:ins>
      <w:r w:rsidR="00D003B6">
        <w:t>militares que compõe o corpo docente</w:t>
      </w:r>
      <w:r w:rsidR="00C503C1">
        <w:t xml:space="preserve"> dos cursos de formação. Para isto</w:t>
      </w:r>
      <w:ins w:id="25" w:author="Andreza Sartori" w:date="2020-12-12T17:53:00Z">
        <w:r w:rsidR="00100E49">
          <w:t>,</w:t>
        </w:r>
      </w:ins>
      <w:r w:rsidR="00C503C1">
        <w:t xml:space="preserve"> cada avaliador </w:t>
      </w:r>
      <w:r w:rsidR="00E93370">
        <w:t>possu</w:t>
      </w:r>
      <w:r w:rsidR="00C503C1">
        <w:t>i</w:t>
      </w:r>
      <w:r w:rsidR="00E93370">
        <w:t xml:space="preserve"> um bloco com uma determinada quantidade de FRO impressas e não preenchidas.</w:t>
      </w:r>
    </w:p>
    <w:p w14:paraId="31F6404E" w14:textId="26044C35" w:rsidR="00E61ECE" w:rsidRDefault="007017AD" w:rsidP="007017AD">
      <w:pPr>
        <w:pStyle w:val="TF-LEGENDA"/>
      </w:pPr>
      <w:bookmarkStart w:id="26" w:name="_Ref57316385"/>
      <w:r>
        <w:t xml:space="preserve">Figura </w:t>
      </w:r>
      <w:r w:rsidR="00B3677F">
        <w:fldChar w:fldCharType="begin"/>
      </w:r>
      <w:r w:rsidR="00B3677F">
        <w:instrText xml:space="preserve"> SEQ Figura \* ARABIC </w:instrText>
      </w:r>
      <w:r w:rsidR="00B3677F">
        <w:fldChar w:fldCharType="separate"/>
      </w:r>
      <w:r w:rsidR="005473D5">
        <w:rPr>
          <w:noProof/>
        </w:rPr>
        <w:t>1</w:t>
      </w:r>
      <w:r w:rsidR="00B3677F">
        <w:rPr>
          <w:noProof/>
        </w:rPr>
        <w:fldChar w:fldCharType="end"/>
      </w:r>
      <w:bookmarkEnd w:id="26"/>
      <w:r>
        <w:t xml:space="preserve"> - Modelo de Ficha de Registro de Observação (FRO)</w:t>
      </w:r>
    </w:p>
    <w:tbl>
      <w:tblPr>
        <w:tblW w:w="0" w:type="auto"/>
        <w:tblInd w:w="22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44"/>
      </w:tblGrid>
      <w:tr w:rsidR="00C503C1" w14:paraId="5A7A46EA" w14:textId="77777777" w:rsidTr="00CF75CF">
        <w:tc>
          <w:tcPr>
            <w:tcW w:w="5244" w:type="dxa"/>
            <w:shd w:val="clear" w:color="auto" w:fill="auto"/>
          </w:tcPr>
          <w:p w14:paraId="4F0DAB87" w14:textId="77777777" w:rsidR="00C503C1" w:rsidRDefault="00BF0BB2" w:rsidP="007017AD">
            <w:pPr>
              <w:pStyle w:val="TF-TEXTOQUADRO"/>
              <w:jc w:val="center"/>
            </w:pPr>
            <w:r w:rsidRPr="00A46DDA">
              <w:rPr>
                <w:noProof/>
              </w:rPr>
              <w:drawing>
                <wp:inline distT="0" distB="0" distL="0" distR="0" wp14:anchorId="3F958689" wp14:editId="665719A6">
                  <wp:extent cx="3161665" cy="3161665"/>
                  <wp:effectExtent l="0" t="0" r="0" b="0"/>
                  <wp:docPr id="1" name="Imagem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m 1"/>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61665" cy="3161665"/>
                          </a:xfrm>
                          <a:prstGeom prst="rect">
                            <a:avLst/>
                          </a:prstGeom>
                          <a:noFill/>
                          <a:ln>
                            <a:noFill/>
                          </a:ln>
                        </pic:spPr>
                      </pic:pic>
                    </a:graphicData>
                  </a:graphic>
                </wp:inline>
              </w:drawing>
            </w:r>
          </w:p>
        </w:tc>
      </w:tr>
    </w:tbl>
    <w:p w14:paraId="1FFF55ED" w14:textId="344A3536" w:rsidR="001C3D16" w:rsidRPr="00E209B5" w:rsidRDefault="001C3D16" w:rsidP="00790D8F">
      <w:pPr>
        <w:pStyle w:val="TF-FONTE"/>
      </w:pPr>
      <w:r w:rsidRPr="00E209B5">
        <w:t xml:space="preserve">Fonte: </w:t>
      </w:r>
      <w:r w:rsidR="00E209B5" w:rsidRPr="00E209B5">
        <w:t>NIDACA (</w:t>
      </w:r>
      <w:r w:rsidR="00C21EF6">
        <w:t xml:space="preserve">BRASIL, </w:t>
      </w:r>
      <w:r w:rsidR="00E209B5" w:rsidRPr="00E209B5">
        <w:t>2018</w:t>
      </w:r>
      <w:r w:rsidR="00C21EF6">
        <w:t>b</w:t>
      </w:r>
      <w:commentRangeStart w:id="27"/>
      <w:r w:rsidR="00E209B5" w:rsidRPr="00E209B5">
        <w:t>)</w:t>
      </w:r>
      <w:ins w:id="28" w:author="Andreza Sartori" w:date="2020-12-12T17:53:00Z">
        <w:r w:rsidR="00100E49">
          <w:t>.</w:t>
        </w:r>
        <w:commentRangeEnd w:id="27"/>
        <w:r w:rsidR="00100E49">
          <w:rPr>
            <w:rStyle w:val="Refdecomentrio"/>
          </w:rPr>
          <w:commentReference w:id="27"/>
        </w:r>
      </w:ins>
    </w:p>
    <w:p w14:paraId="2190338D" w14:textId="1038EF66" w:rsidR="006E554A" w:rsidRDefault="00E93370" w:rsidP="00E93370">
      <w:pPr>
        <w:pStyle w:val="TF-TEXTO"/>
      </w:pPr>
      <w:r>
        <w:t xml:space="preserve">As FRO devem ser confeccionadas em duas vias, sendo uma entregue para o aluno envolvido na situação avaliada, e outra </w:t>
      </w:r>
      <w:r w:rsidR="00C503C1">
        <w:t xml:space="preserve">encaminhada </w:t>
      </w:r>
      <w:r>
        <w:t xml:space="preserve">para o Comandante de Pelotão </w:t>
      </w:r>
      <w:r w:rsidR="00C503C1">
        <w:t>(</w:t>
      </w:r>
      <w:r>
        <w:t>ou Curso</w:t>
      </w:r>
      <w:r w:rsidR="00C503C1">
        <w:t>)</w:t>
      </w:r>
      <w:r>
        <w:t xml:space="preserve">, </w:t>
      </w:r>
      <w:r w:rsidR="007E39CF">
        <w:t xml:space="preserve">que é o </w:t>
      </w:r>
      <w:r>
        <w:t xml:space="preserve">militar responsável por </w:t>
      </w:r>
      <w:r w:rsidR="007E39CF">
        <w:t>manter</w:t>
      </w:r>
      <w:r>
        <w:t xml:space="preserve"> o</w:t>
      </w:r>
      <w:r w:rsidR="007E39CF">
        <w:t>s</w:t>
      </w:r>
      <w:r>
        <w:t xml:space="preserve"> Fato</w:t>
      </w:r>
      <w:r w:rsidR="007E39CF">
        <w:t>s</w:t>
      </w:r>
      <w:r>
        <w:t xml:space="preserve"> Observado</w:t>
      </w:r>
      <w:r w:rsidR="007E39CF">
        <w:t>s</w:t>
      </w:r>
      <w:r>
        <w:t xml:space="preserve"> registrado</w:t>
      </w:r>
      <w:r w:rsidR="007E39CF">
        <w:t>s e dar providências</w:t>
      </w:r>
      <w:r>
        <w:t xml:space="preserve">. </w:t>
      </w:r>
      <w:r w:rsidR="009C3BC9">
        <w:t>As</w:t>
      </w:r>
      <w:r w:rsidR="006E554A">
        <w:t xml:space="preserve"> FRO </w:t>
      </w:r>
      <w:r w:rsidR="009C3BC9">
        <w:t>devem ser transcritas</w:t>
      </w:r>
      <w:r w:rsidR="006E554A">
        <w:t xml:space="preserve"> para o Relatório de Observações do Discente (ROD), confo</w:t>
      </w:r>
      <w:r w:rsidR="006E554A" w:rsidRPr="00C21EF6">
        <w:t>rme modelo na</w:t>
      </w:r>
      <w:r w:rsidR="00BF0BB2">
        <w:t xml:space="preserve"> </w:t>
      </w:r>
      <w:r w:rsidR="00BF0BB2">
        <w:fldChar w:fldCharType="begin"/>
      </w:r>
      <w:r w:rsidR="00BF0BB2">
        <w:instrText xml:space="preserve"> REF _Ref57120562 \h </w:instrText>
      </w:r>
      <w:r w:rsidR="00BF0BB2">
        <w:fldChar w:fldCharType="separate"/>
      </w:r>
      <w:r w:rsidR="005473D5">
        <w:t xml:space="preserve">Figura </w:t>
      </w:r>
      <w:r w:rsidR="005473D5">
        <w:rPr>
          <w:noProof/>
        </w:rPr>
        <w:t>2</w:t>
      </w:r>
      <w:r w:rsidR="00BF0BB2">
        <w:fldChar w:fldCharType="end"/>
      </w:r>
      <w:r w:rsidR="006E554A" w:rsidRPr="00C21EF6">
        <w:t xml:space="preserve">, </w:t>
      </w:r>
      <w:r w:rsidR="009C3BC9" w:rsidRPr="00C21EF6">
        <w:t>funcionando como o Banco de Dados dos registros</w:t>
      </w:r>
      <w:r w:rsidR="00C503C1">
        <w:t xml:space="preserve"> discentes</w:t>
      </w:r>
      <w:r w:rsidR="006E554A" w:rsidRPr="00C21EF6">
        <w:t xml:space="preserve"> (</w:t>
      </w:r>
      <w:r w:rsidR="00C21EF6" w:rsidRPr="00C21EF6">
        <w:t>BRASIL, 2018b</w:t>
      </w:r>
      <w:r w:rsidR="006E554A">
        <w:t>)</w:t>
      </w:r>
      <w:r w:rsidR="005047BA">
        <w:t>.</w:t>
      </w:r>
    </w:p>
    <w:p w14:paraId="34166285" w14:textId="2EB5447B" w:rsidR="007017AD" w:rsidRDefault="007017AD" w:rsidP="007017AD">
      <w:pPr>
        <w:pStyle w:val="TF-LEGENDA"/>
      </w:pPr>
      <w:bookmarkStart w:id="29" w:name="_Ref57120562"/>
      <w:r>
        <w:t xml:space="preserve">Figura </w:t>
      </w:r>
      <w:r w:rsidR="00B3677F">
        <w:fldChar w:fldCharType="begin"/>
      </w:r>
      <w:r w:rsidR="00B3677F">
        <w:instrText xml:space="preserve"> SEQ Figura \* ARABIC </w:instrText>
      </w:r>
      <w:r w:rsidR="00B3677F">
        <w:fldChar w:fldCharType="separate"/>
      </w:r>
      <w:r w:rsidR="005473D5">
        <w:rPr>
          <w:noProof/>
        </w:rPr>
        <w:t>2</w:t>
      </w:r>
      <w:r w:rsidR="00B3677F">
        <w:rPr>
          <w:noProof/>
        </w:rPr>
        <w:fldChar w:fldCharType="end"/>
      </w:r>
      <w:bookmarkEnd w:id="29"/>
      <w:r w:rsidRPr="00EA7B6E">
        <w:t xml:space="preserve"> – Modelo de Relatório de Observação do Discente (ROD)</w:t>
      </w:r>
    </w:p>
    <w:tbl>
      <w:tblPr>
        <w:tblW w:w="6454" w:type="dxa"/>
        <w:tblInd w:w="16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54"/>
      </w:tblGrid>
      <w:tr w:rsidR="00C503C1" w14:paraId="59AA5777" w14:textId="77777777" w:rsidTr="007017AD">
        <w:tc>
          <w:tcPr>
            <w:tcW w:w="6454" w:type="dxa"/>
            <w:shd w:val="clear" w:color="auto" w:fill="auto"/>
          </w:tcPr>
          <w:p w14:paraId="59CE47EE" w14:textId="77777777" w:rsidR="00C503C1" w:rsidRDefault="00BF0BB2" w:rsidP="00C503C1">
            <w:pPr>
              <w:pStyle w:val="TF-FIGURA"/>
              <w:rPr>
                <w:noProof/>
              </w:rPr>
            </w:pPr>
            <w:r>
              <w:rPr>
                <w:noProof/>
              </w:rPr>
              <w:drawing>
                <wp:inline distT="0" distB="0" distL="0" distR="0" wp14:anchorId="367FD404" wp14:editId="60F567B5">
                  <wp:extent cx="3959225" cy="1536700"/>
                  <wp:effectExtent l="0" t="0" r="0" b="0"/>
                  <wp:docPr id="2" name="Imagem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59225" cy="1536700"/>
                          </a:xfrm>
                          <a:prstGeom prst="rect">
                            <a:avLst/>
                          </a:prstGeom>
                          <a:noFill/>
                          <a:ln>
                            <a:noFill/>
                          </a:ln>
                        </pic:spPr>
                      </pic:pic>
                    </a:graphicData>
                  </a:graphic>
                </wp:inline>
              </w:drawing>
            </w:r>
          </w:p>
        </w:tc>
      </w:tr>
    </w:tbl>
    <w:p w14:paraId="76EA608C" w14:textId="1D9C5253" w:rsidR="00D003B6" w:rsidRPr="00E209B5" w:rsidRDefault="001C3D16" w:rsidP="00790D8F">
      <w:pPr>
        <w:pStyle w:val="TF-FONTE"/>
      </w:pPr>
      <w:r w:rsidRPr="00E209B5">
        <w:t xml:space="preserve">Fonte: </w:t>
      </w:r>
      <w:del w:id="30" w:author="Andreza Sartori" w:date="2020-12-12T17:54:00Z">
        <w:r w:rsidR="00E209B5" w:rsidRPr="00E209B5" w:rsidDel="001F644A">
          <w:delText>A</w:delText>
        </w:r>
      </w:del>
      <w:ins w:id="31" w:author="Andreza Sartori" w:date="2020-12-12T17:54:00Z">
        <w:r w:rsidR="001F644A">
          <w:t>a</w:t>
        </w:r>
      </w:ins>
      <w:r w:rsidR="00E209B5" w:rsidRPr="00E209B5">
        <w:t>daptado de NIDACA (</w:t>
      </w:r>
      <w:r w:rsidR="00C21EF6">
        <w:t xml:space="preserve">BRASIL, </w:t>
      </w:r>
      <w:r w:rsidR="00E209B5" w:rsidRPr="00E209B5">
        <w:t>2018</w:t>
      </w:r>
      <w:r w:rsidR="00C21EF6">
        <w:t>b</w:t>
      </w:r>
      <w:r w:rsidR="00E209B5" w:rsidRPr="00E209B5">
        <w:t>)</w:t>
      </w:r>
      <w:ins w:id="32" w:author="Andreza Sartori" w:date="2020-12-12T17:53:00Z">
        <w:r w:rsidR="00100E49">
          <w:t>.</w:t>
        </w:r>
      </w:ins>
    </w:p>
    <w:p w14:paraId="1886BF6A" w14:textId="77777777" w:rsidR="009C3BC9" w:rsidRDefault="00D003B6" w:rsidP="009C3BC9">
      <w:pPr>
        <w:pStyle w:val="TF-TEXTO"/>
      </w:pPr>
      <w:r>
        <w:lastRenderedPageBreak/>
        <w:t xml:space="preserve">A partir da ROD dos discentes, o Comandante de Pelotão é responsável por tomar providências. Essas providências podem </w:t>
      </w:r>
      <w:r w:rsidR="00C503C1">
        <w:t xml:space="preserve">envolver desde </w:t>
      </w:r>
      <w:r>
        <w:t xml:space="preserve">uma retroalimentação em forma de orientação </w:t>
      </w:r>
      <w:r w:rsidR="00C503C1">
        <w:t>ou</w:t>
      </w:r>
      <w:r>
        <w:t xml:space="preserve"> um elogio quando positivas, ou </w:t>
      </w:r>
      <w:r w:rsidR="00E3567E">
        <w:t xml:space="preserve">mesmo </w:t>
      </w:r>
      <w:r>
        <w:t>a abertura de um Formulário de Apuração de Tran</w:t>
      </w:r>
      <w:r w:rsidRPr="00C21EF6">
        <w:t xml:space="preserve">sgressão Disciplinar (FATD) quando </w:t>
      </w:r>
      <w:r w:rsidRPr="00E00F8C">
        <w:t>negativas e assim o julgar necessário</w:t>
      </w:r>
      <w:r w:rsidR="00996304" w:rsidRPr="00E00F8C">
        <w:t xml:space="preserve"> (</w:t>
      </w:r>
      <w:r w:rsidR="00C21EF6" w:rsidRPr="00E00F8C">
        <w:t>BRASIL, 2018b</w:t>
      </w:r>
      <w:r w:rsidR="00996304" w:rsidRPr="00E00F8C">
        <w:t>)</w:t>
      </w:r>
      <w:r w:rsidRPr="00E00F8C">
        <w:t>.</w:t>
      </w:r>
      <w:r w:rsidR="00996304" w:rsidRPr="00E00F8C">
        <w:t xml:space="preserve"> Segundo o Art. 14 do Regulamento Disciplinar do Exército </w:t>
      </w:r>
      <w:r w:rsidR="00E00F8C" w:rsidRPr="00E00F8C">
        <w:t xml:space="preserve">(R-4) </w:t>
      </w:r>
      <w:r w:rsidR="00996304" w:rsidRPr="00E00F8C">
        <w:t>(2002</w:t>
      </w:r>
      <w:r w:rsidR="00996304">
        <w:t>):</w:t>
      </w:r>
    </w:p>
    <w:p w14:paraId="046A165C" w14:textId="77777777" w:rsidR="00996304" w:rsidRDefault="00996304" w:rsidP="00996304">
      <w:pPr>
        <w:pStyle w:val="TF-CITAO"/>
      </w:pPr>
      <w:r>
        <w:t>“</w:t>
      </w:r>
      <w:r w:rsidRPr="00996304">
        <w:t>Art. 14.  Transgressão disciplinar é toda ação praticada pelo militar contrária aos preceitos estatuídos no ordename</w:t>
      </w:r>
      <w:r w:rsidR="007412CB">
        <w:t>nto jurídico pátrio ofensiva à é</w:t>
      </w:r>
      <w:r w:rsidRPr="00996304">
        <w:t>tica, aos deveres e às obrigações militares, mesmo na sua manifestação elementar e simples, ou, ainda, que afete a honra pessoal, o pundon</w:t>
      </w:r>
      <w:r>
        <w:t>or militar e o decoro da classe”</w:t>
      </w:r>
    </w:p>
    <w:p w14:paraId="74E87A85" w14:textId="77777777" w:rsidR="00FC14D7" w:rsidRPr="004A452D" w:rsidRDefault="00996304" w:rsidP="00E93370">
      <w:pPr>
        <w:pStyle w:val="TF-TEXTO"/>
      </w:pPr>
      <w:r>
        <w:t>A responsabilidade de estar presente em todas as etapas do processo de desenvolvimento e avaliação dos conteúdos atitudinais, a fim de garantir a qualidade das observações, é da Comissão de Coordenação</w:t>
      </w:r>
      <w:r w:rsidR="00FC14D7">
        <w:t>, a qual também deve gerir esses registros de forma escrita ou eletrônica</w:t>
      </w:r>
      <w:r>
        <w:t xml:space="preserve"> (</w:t>
      </w:r>
      <w:r w:rsidR="00C21EF6" w:rsidRPr="00C21EF6">
        <w:t>BRASIL, 2018b</w:t>
      </w:r>
      <w:r>
        <w:t xml:space="preserve">). </w:t>
      </w:r>
      <w:r w:rsidR="00FC14D7">
        <w:t>A Seção de Psicopedagogia também deve estar a par do que é registrado na ROD, permitindo assim orientar tanto o docente para aprimorar o processo de coleta de dados, quanto também orientar o discente em maneiras de melhorar sua avaliação (</w:t>
      </w:r>
      <w:r w:rsidR="00C21EF6" w:rsidRPr="00C21EF6">
        <w:t>BRASIL, 2018b</w:t>
      </w:r>
      <w:r w:rsidR="00FC14D7">
        <w:t>).</w:t>
      </w:r>
      <w:r w:rsidR="00C503C1">
        <w:t xml:space="preserve"> </w:t>
      </w:r>
      <w:r w:rsidR="00FC14D7">
        <w:t xml:space="preserve">Essa 2ª Etapa </w:t>
      </w:r>
      <w:r w:rsidR="00C503C1">
        <w:t xml:space="preserve">é eletrônica, </w:t>
      </w:r>
      <w:r w:rsidR="00FC14D7">
        <w:t xml:space="preserve">está relacionada ao desenvolvimento dos Conteúdos Atitudinais </w:t>
      </w:r>
      <w:r w:rsidR="00C503C1">
        <w:t>e utiliza</w:t>
      </w:r>
      <w:r w:rsidR="00FC14D7">
        <w:t xml:space="preserve"> como base os registros de observação, porém não </w:t>
      </w:r>
      <w:r w:rsidR="00C503C1">
        <w:t xml:space="preserve">é </w:t>
      </w:r>
      <w:r w:rsidR="00FC14D7">
        <w:t xml:space="preserve">interligada. </w:t>
      </w:r>
      <w:r w:rsidR="00C503C1">
        <w:t>Assim sendo, a</w:t>
      </w:r>
      <w:r w:rsidR="00FC14D7">
        <w:t>lgumas unidades utilizam planilha</w:t>
      </w:r>
      <w:r w:rsidR="00C503C1">
        <w:t xml:space="preserve">s eletrônicas (ex. </w:t>
      </w:r>
      <w:r w:rsidR="00FC14D7">
        <w:t>o Excel</w:t>
      </w:r>
      <w:r w:rsidR="00C503C1">
        <w:t>)</w:t>
      </w:r>
      <w:r w:rsidR="00FC14D7">
        <w:t xml:space="preserve"> para manter e consultar os registros</w:t>
      </w:r>
      <w:r w:rsidR="00C503C1">
        <w:t xml:space="preserve"> o que limita a comunicação entre os envolvidos no processo, quais sejam: </w:t>
      </w:r>
      <w:r w:rsidR="00FC14D7">
        <w:t>os Avaliadores, Avaliado, Comandante de Pelotão, Comissão de Coordenação e Chefe da Seção</w:t>
      </w:r>
      <w:r w:rsidR="008160C1">
        <w:t xml:space="preserve"> de</w:t>
      </w:r>
      <w:r w:rsidR="00FC14D7">
        <w:t xml:space="preserve"> Psicope</w:t>
      </w:r>
      <w:r w:rsidR="008160C1">
        <w:t>dagogia</w:t>
      </w:r>
      <w:r w:rsidR="00A86DE8">
        <w:t>.</w:t>
      </w:r>
    </w:p>
    <w:p w14:paraId="15B13BE0" w14:textId="6AA9A90B" w:rsidR="00A86DE8" w:rsidRDefault="00A86DE8" w:rsidP="00A86DE8">
      <w:pPr>
        <w:pStyle w:val="TF-TEXTO"/>
      </w:pPr>
      <w:commentRangeStart w:id="33"/>
      <w:r w:rsidRPr="004A452D">
        <w:t>Conforme inciso VII do Art. 18 da NIDACA (</w:t>
      </w:r>
      <w:r w:rsidR="004A452D" w:rsidRPr="004A452D">
        <w:t>BRASIL, 2018b</w:t>
      </w:r>
      <w:r w:rsidRPr="004A452D">
        <w:t>)</w:t>
      </w:r>
      <w:r>
        <w:t>, a</w:t>
      </w:r>
      <w:r w:rsidR="008160C1">
        <w:t xml:space="preserve"> 3ª Etapa</w:t>
      </w:r>
      <w:del w:id="34" w:author="Andreza Sartori" w:date="2020-12-12T17:56:00Z">
        <w:r w:rsidR="008160C1" w:rsidDel="001F644A">
          <w:delText>,</w:delText>
        </w:r>
      </w:del>
      <w:r w:rsidR="008160C1">
        <w:t xml:space="preserve"> de Avaliação, </w:t>
      </w:r>
      <w:r w:rsidR="00E3567E">
        <w:t xml:space="preserve">para confeccionar as Fichas de Avaliação de Conteúdos Atitudinais Preliminar e Final, o docente deve </w:t>
      </w:r>
      <w:r w:rsidR="008160C1">
        <w:t>utiliza</w:t>
      </w:r>
      <w:r w:rsidR="00E3567E">
        <w:t>r</w:t>
      </w:r>
      <w:r w:rsidR="008160C1">
        <w:t xml:space="preserve"> </w:t>
      </w:r>
      <w:r w:rsidR="00E3567E">
        <w:t>o</w:t>
      </w:r>
      <w:r w:rsidR="008160C1">
        <w:t xml:space="preserve"> histórico </w:t>
      </w:r>
      <w:r w:rsidR="00E3567E">
        <w:t xml:space="preserve">atitudinal e disciplinar dos discentes, este histórico é composto pelas </w:t>
      </w:r>
      <w:proofErr w:type="spellStart"/>
      <w:r w:rsidR="00E3567E">
        <w:t>RODs</w:t>
      </w:r>
      <w:proofErr w:type="spellEnd"/>
      <w:r w:rsidR="00E3567E">
        <w:t xml:space="preserve"> e pelas </w:t>
      </w:r>
      <w:proofErr w:type="spellStart"/>
      <w:r w:rsidR="00E3567E">
        <w:t>FATDs</w:t>
      </w:r>
      <w:proofErr w:type="spellEnd"/>
      <w:r w:rsidR="00E3567E">
        <w:t xml:space="preserve"> do aluno</w:t>
      </w:r>
      <w:r>
        <w:t xml:space="preserve">, conforme modelo na </w:t>
      </w:r>
      <w:r w:rsidR="00B00C9C">
        <w:fldChar w:fldCharType="begin"/>
      </w:r>
      <w:r w:rsidR="00B00C9C">
        <w:instrText xml:space="preserve"> REF _Ref57120621 \h </w:instrText>
      </w:r>
      <w:r w:rsidR="00B00C9C">
        <w:fldChar w:fldCharType="separate"/>
      </w:r>
      <w:r w:rsidR="005473D5">
        <w:t xml:space="preserve">Figura </w:t>
      </w:r>
      <w:r w:rsidR="005473D5">
        <w:rPr>
          <w:noProof/>
        </w:rPr>
        <w:t>3</w:t>
      </w:r>
      <w:r w:rsidR="00B00C9C">
        <w:fldChar w:fldCharType="end"/>
      </w:r>
      <w:r>
        <w:t>, e assim gerar uma nota para cada Conteúdo Atitudinal desenvolvido</w:t>
      </w:r>
      <w:r w:rsidR="0045589E">
        <w:t>, também feita de forma escrita.</w:t>
      </w:r>
      <w:commentRangeEnd w:id="33"/>
      <w:r w:rsidR="001F644A">
        <w:rPr>
          <w:rStyle w:val="Refdecomentrio"/>
        </w:rPr>
        <w:commentReference w:id="33"/>
      </w:r>
    </w:p>
    <w:p w14:paraId="4B52C815" w14:textId="258A945E" w:rsidR="00E61ECE" w:rsidRDefault="007017AD" w:rsidP="007017AD">
      <w:pPr>
        <w:pStyle w:val="TF-LEGENDA"/>
      </w:pPr>
      <w:bookmarkStart w:id="35" w:name="_Ref57120621"/>
      <w:r>
        <w:t xml:space="preserve">Figura </w:t>
      </w:r>
      <w:r w:rsidR="00B3677F">
        <w:fldChar w:fldCharType="begin"/>
      </w:r>
      <w:r w:rsidR="00B3677F">
        <w:instrText xml:space="preserve"> SEQ Figura \* ARABIC </w:instrText>
      </w:r>
      <w:r w:rsidR="00B3677F">
        <w:fldChar w:fldCharType="separate"/>
      </w:r>
      <w:r w:rsidR="005473D5">
        <w:rPr>
          <w:noProof/>
        </w:rPr>
        <w:t>3</w:t>
      </w:r>
      <w:r w:rsidR="00B3677F">
        <w:rPr>
          <w:noProof/>
        </w:rPr>
        <w:fldChar w:fldCharType="end"/>
      </w:r>
      <w:bookmarkEnd w:id="35"/>
      <w:r>
        <w:t xml:space="preserve"> - </w:t>
      </w:r>
      <w:r w:rsidRPr="00D111B2">
        <w:t>Modelo de Ficha de Avaliação de Conteúdo Atitudinal Preliminar (FACAP)</w:t>
      </w:r>
    </w:p>
    <w:tbl>
      <w:tblPr>
        <w:tblW w:w="0" w:type="auto"/>
        <w:tblInd w:w="11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431"/>
      </w:tblGrid>
      <w:tr w:rsidR="00050938" w14:paraId="48756384" w14:textId="77777777" w:rsidTr="00CF75CF">
        <w:tc>
          <w:tcPr>
            <w:tcW w:w="7371" w:type="dxa"/>
            <w:shd w:val="clear" w:color="auto" w:fill="auto"/>
          </w:tcPr>
          <w:p w14:paraId="41D2A0F3" w14:textId="77777777" w:rsidR="00050938" w:rsidRDefault="00BF0BB2" w:rsidP="00B40A94">
            <w:pPr>
              <w:pStyle w:val="TF-FIGURA"/>
              <w:rPr>
                <w:noProof/>
              </w:rPr>
            </w:pPr>
            <w:r w:rsidRPr="00E15529">
              <w:rPr>
                <w:noProof/>
              </w:rPr>
              <w:drawing>
                <wp:inline distT="0" distB="0" distL="0" distR="0" wp14:anchorId="419864D1" wp14:editId="0E608C82">
                  <wp:extent cx="4581525" cy="1595120"/>
                  <wp:effectExtent l="0" t="0" r="0" b="0"/>
                  <wp:docPr id="3" name="Imagem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m 1"/>
                          <pic:cNvPicPr>
                            <a:picLocks/>
                          </pic:cNvPicPr>
                        </pic:nvPicPr>
                        <pic:blipFill>
                          <a:blip r:embed="rId14">
                            <a:extLst>
                              <a:ext uri="{28A0092B-C50C-407E-A947-70E740481C1C}">
                                <a14:useLocalDpi xmlns:a14="http://schemas.microsoft.com/office/drawing/2010/main" val="0"/>
                              </a:ext>
                            </a:extLst>
                          </a:blip>
                          <a:srcRect b="45511"/>
                          <a:stretch>
                            <a:fillRect/>
                          </a:stretch>
                        </pic:blipFill>
                        <pic:spPr bwMode="auto">
                          <a:xfrm>
                            <a:off x="0" y="0"/>
                            <a:ext cx="4581525" cy="1595120"/>
                          </a:xfrm>
                          <a:prstGeom prst="rect">
                            <a:avLst/>
                          </a:prstGeom>
                          <a:noFill/>
                          <a:ln>
                            <a:noFill/>
                          </a:ln>
                        </pic:spPr>
                      </pic:pic>
                    </a:graphicData>
                  </a:graphic>
                </wp:inline>
              </w:drawing>
            </w:r>
          </w:p>
        </w:tc>
      </w:tr>
    </w:tbl>
    <w:p w14:paraId="5A77A59B" w14:textId="27345ACB" w:rsidR="00A86DE8" w:rsidRPr="001C3D16" w:rsidRDefault="001C3D16" w:rsidP="00790D8F">
      <w:pPr>
        <w:pStyle w:val="TF-FONTE"/>
      </w:pPr>
      <w:r w:rsidRPr="001C3D16">
        <w:t>Fonte:</w:t>
      </w:r>
      <w:r w:rsidR="00790D8F">
        <w:t xml:space="preserve"> NIDACA (2018</w:t>
      </w:r>
      <w:r w:rsidR="004A452D">
        <w:t>b</w:t>
      </w:r>
      <w:r w:rsidR="00790D8F">
        <w:t>)</w:t>
      </w:r>
      <w:ins w:id="36" w:author="Andreza Sartori" w:date="2020-12-12T17:57:00Z">
        <w:r w:rsidR="00973179">
          <w:t>.</w:t>
        </w:r>
      </w:ins>
    </w:p>
    <w:p w14:paraId="3B18FF4E" w14:textId="77777777" w:rsidR="00A44581" w:rsidRDefault="00A44581" w:rsidP="00FC4A9F">
      <w:pPr>
        <w:pStyle w:val="Ttulo1"/>
      </w:pPr>
      <w:r>
        <w:lastRenderedPageBreak/>
        <w:t xml:space="preserve">trabalhos </w:t>
      </w:r>
      <w:r w:rsidRPr="00FC4A9F">
        <w:t>correlatos</w:t>
      </w:r>
    </w:p>
    <w:p w14:paraId="49071E90" w14:textId="77777777" w:rsidR="00FA5504" w:rsidRPr="004E1041" w:rsidRDefault="0075500B" w:rsidP="00A41811">
      <w:pPr>
        <w:pStyle w:val="TF-TEXTO"/>
      </w:pPr>
      <w:r>
        <w:t xml:space="preserve">Os objetivos do estudo proposto encontram características semelhantes a outros trabalhos </w:t>
      </w:r>
      <w:r w:rsidR="00050938">
        <w:t>localizados</w:t>
      </w:r>
      <w:r>
        <w:t xml:space="preserve"> tanto no meio civil como no meio militar. </w:t>
      </w:r>
      <w:r w:rsidR="0019032B">
        <w:t>O primeiro é</w:t>
      </w:r>
      <w:r w:rsidR="00615D21">
        <w:t xml:space="preserve"> </w:t>
      </w:r>
      <w:r w:rsidR="0019032B">
        <w:t xml:space="preserve">o </w:t>
      </w:r>
      <w:r w:rsidR="00D34414">
        <w:t>Módulo de Conceituação do Cadete</w:t>
      </w:r>
      <w:r w:rsidR="0019032B">
        <w:t xml:space="preserve"> utilizado na Academ</w:t>
      </w:r>
      <w:r w:rsidR="0019032B" w:rsidRPr="0074361C">
        <w:t>ia Militar das Agulhas Negras (AMAN)</w:t>
      </w:r>
      <w:r w:rsidR="00615D21" w:rsidRPr="0074361C">
        <w:t xml:space="preserve"> (</w:t>
      </w:r>
      <w:r w:rsidR="00D34414" w:rsidRPr="0074361C">
        <w:t>OLIVEIRA</w:t>
      </w:r>
      <w:r w:rsidR="00615D21" w:rsidRPr="0074361C">
        <w:t>, 20</w:t>
      </w:r>
      <w:r w:rsidR="00D34414" w:rsidRPr="0074361C">
        <w:t xml:space="preserve">19; </w:t>
      </w:r>
      <w:r w:rsidR="0074361C" w:rsidRPr="0074361C">
        <w:t>VIE</w:t>
      </w:r>
      <w:r w:rsidR="00D34414" w:rsidRPr="0074361C">
        <w:t xml:space="preserve">IRA; </w:t>
      </w:r>
      <w:r w:rsidR="0074361C" w:rsidRPr="0074361C">
        <w:t>MOR</w:t>
      </w:r>
      <w:r w:rsidR="00D34414" w:rsidRPr="0074361C">
        <w:t>EIRA, 2018</w:t>
      </w:r>
      <w:r w:rsidR="00615D21" w:rsidRPr="0074361C">
        <w:t>)</w:t>
      </w:r>
      <w:r w:rsidR="00615D21">
        <w:t>, o segund</w:t>
      </w:r>
      <w:r w:rsidR="00615D21" w:rsidRPr="0074361C">
        <w:t xml:space="preserve">o é o </w:t>
      </w:r>
      <w:r w:rsidR="00D34414" w:rsidRPr="0074361C">
        <w:t>Instrumento de Avaliação Comportamental da EMBRAPA</w:t>
      </w:r>
      <w:r w:rsidR="00615D21" w:rsidRPr="0074361C">
        <w:t xml:space="preserve"> </w:t>
      </w:r>
      <w:r w:rsidR="0019032B" w:rsidRPr="0074361C">
        <w:t>(</w:t>
      </w:r>
      <w:r w:rsidR="00D34414" w:rsidRPr="0074361C">
        <w:t xml:space="preserve">BAMBINI </w:t>
      </w:r>
      <w:r w:rsidR="0074361C" w:rsidRPr="001D279B">
        <w:rPr>
          <w:i/>
        </w:rPr>
        <w:t>et al</w:t>
      </w:r>
      <w:r w:rsidR="0074361C" w:rsidRPr="001D279B">
        <w:t>.</w:t>
      </w:r>
      <w:r w:rsidR="00D34414" w:rsidRPr="001D279B">
        <w:t>, 2006</w:t>
      </w:r>
      <w:r w:rsidR="0019032B" w:rsidRPr="001D279B">
        <w:t>)</w:t>
      </w:r>
      <w:r w:rsidR="00615D21" w:rsidRPr="001D279B">
        <w:t xml:space="preserve"> e o terceiro é</w:t>
      </w:r>
      <w:r w:rsidR="00D34414" w:rsidRPr="001D279B">
        <w:t xml:space="preserve"> o Sistema de Avaliação de Desempenho (SEAD)</w:t>
      </w:r>
      <w:r w:rsidR="00615D21" w:rsidRPr="001D279B">
        <w:t xml:space="preserve"> </w:t>
      </w:r>
      <w:r w:rsidR="0019032B" w:rsidRPr="001D279B">
        <w:t>(</w:t>
      </w:r>
      <w:r w:rsidR="00D34414" w:rsidRPr="001D279B">
        <w:t>FEREZIN</w:t>
      </w:r>
      <w:r w:rsidR="001D279B" w:rsidRPr="001D279B">
        <w:t xml:space="preserve"> </w:t>
      </w:r>
      <w:r w:rsidR="001D279B" w:rsidRPr="001D279B">
        <w:rPr>
          <w:i/>
        </w:rPr>
        <w:t>et al</w:t>
      </w:r>
      <w:r w:rsidR="001D279B" w:rsidRPr="001D279B">
        <w:t>.</w:t>
      </w:r>
      <w:r w:rsidR="00D34414" w:rsidRPr="001D279B">
        <w:t>, 2019</w:t>
      </w:r>
      <w:r w:rsidR="00C33943" w:rsidRPr="001D279B">
        <w:t>)</w:t>
      </w:r>
      <w:r w:rsidR="00615D21" w:rsidRPr="001D279B">
        <w:t>.</w:t>
      </w:r>
      <w:r w:rsidR="000616DB">
        <w:t xml:space="preserve"> </w:t>
      </w:r>
    </w:p>
    <w:p w14:paraId="312C623D" w14:textId="77777777" w:rsidR="00A44581" w:rsidRDefault="00D34414" w:rsidP="00305710">
      <w:pPr>
        <w:pStyle w:val="Ttulo2"/>
      </w:pPr>
      <w:r>
        <w:t>MÓDULO DE CONCEITUAÇÃO DO CADETE</w:t>
      </w:r>
      <w:r w:rsidR="00CA0F68">
        <w:t xml:space="preserve"> (MCC)</w:t>
      </w:r>
    </w:p>
    <w:p w14:paraId="0EC19588" w14:textId="77777777" w:rsidR="003315AF" w:rsidRPr="0074361C" w:rsidRDefault="00FA3EE5" w:rsidP="003315AF">
      <w:pPr>
        <w:pStyle w:val="TF-TEXTO"/>
      </w:pPr>
      <w:r w:rsidRPr="0074361C">
        <w:t>Segundo Oliveira (2019), o Projeto de Acompanhamento da Área Atitudinal (P4A)</w:t>
      </w:r>
      <w:r w:rsidR="00D34414" w:rsidRPr="0074361C">
        <w:t xml:space="preserve"> e o Sistema de Observação do Cadete</w:t>
      </w:r>
      <w:r w:rsidR="003315AF" w:rsidRPr="0074361C">
        <w:t xml:space="preserve"> (SOC)</w:t>
      </w:r>
      <w:r w:rsidR="00D34414" w:rsidRPr="0074361C">
        <w:t xml:space="preserve"> compõe o Módulo de Conceituação do Cadete, ambos são </w:t>
      </w:r>
      <w:r w:rsidR="002B05F6">
        <w:t xml:space="preserve">ferramentas de </w:t>
      </w:r>
      <w:r w:rsidR="00D34414" w:rsidRPr="0074361C">
        <w:t xml:space="preserve">software </w:t>
      </w:r>
      <w:r w:rsidR="008B46D5">
        <w:t xml:space="preserve">implementadas principalmente em </w:t>
      </w:r>
      <w:proofErr w:type="spellStart"/>
      <w:r w:rsidR="008B46D5">
        <w:t>javascript</w:t>
      </w:r>
      <w:proofErr w:type="spellEnd"/>
      <w:r w:rsidR="008B46D5">
        <w:t xml:space="preserve"> e </w:t>
      </w:r>
      <w:proofErr w:type="spellStart"/>
      <w:r w:rsidR="008B46D5">
        <w:t>html</w:t>
      </w:r>
      <w:proofErr w:type="spellEnd"/>
      <w:r w:rsidR="008B46D5">
        <w:t xml:space="preserve">, </w:t>
      </w:r>
      <w:r w:rsidR="00D34414" w:rsidRPr="0074361C">
        <w:t xml:space="preserve">que </w:t>
      </w:r>
      <w:r w:rsidR="008B46D5">
        <w:t>auxiliam</w:t>
      </w:r>
      <w:r w:rsidR="00723910" w:rsidRPr="0074361C">
        <w:t xml:space="preserve"> </w:t>
      </w:r>
      <w:r w:rsidR="008B46D5">
        <w:t>n</w:t>
      </w:r>
      <w:r w:rsidR="00723910" w:rsidRPr="0074361C">
        <w:t xml:space="preserve">o desenvolvimento e </w:t>
      </w:r>
      <w:r w:rsidR="008B46D5">
        <w:t>n</w:t>
      </w:r>
      <w:r w:rsidR="00723910" w:rsidRPr="0074361C">
        <w:t xml:space="preserve">a avaliação </w:t>
      </w:r>
      <w:r w:rsidR="008B46D5">
        <w:t>atitudinal dos</w:t>
      </w:r>
      <w:r w:rsidR="00723910" w:rsidRPr="0074361C">
        <w:t xml:space="preserve"> Cadetes da Academia Militar das Agulhas Negras (AMAN). </w:t>
      </w:r>
      <w:r w:rsidR="003315AF" w:rsidRPr="0074361C">
        <w:t>O</w:t>
      </w:r>
      <w:r w:rsidR="00723910" w:rsidRPr="0074361C">
        <w:t xml:space="preserve"> </w:t>
      </w:r>
      <w:r w:rsidR="003315AF" w:rsidRPr="0074361C">
        <w:t xml:space="preserve">SOC é um </w:t>
      </w:r>
      <w:r w:rsidR="00723910" w:rsidRPr="0074361C">
        <w:t xml:space="preserve">sistema é baseado </w:t>
      </w:r>
      <w:r w:rsidR="003315AF" w:rsidRPr="0074361C">
        <w:t xml:space="preserve">apenas </w:t>
      </w:r>
      <w:r w:rsidR="00723910" w:rsidRPr="0074361C">
        <w:t xml:space="preserve">na avaliação vertical (feita pelos avaliadores), </w:t>
      </w:r>
      <w:r w:rsidR="003315AF" w:rsidRPr="0074361C">
        <w:t xml:space="preserve">já o P4A permite também a </w:t>
      </w:r>
      <w:r w:rsidR="00723910" w:rsidRPr="0074361C">
        <w:t xml:space="preserve">avaliação lateral </w:t>
      </w:r>
      <w:r w:rsidR="003315AF" w:rsidRPr="0074361C">
        <w:t xml:space="preserve">(feita por outros avaliados) e </w:t>
      </w:r>
      <w:r w:rsidR="00723910" w:rsidRPr="0074361C">
        <w:t>a autoavaliação.</w:t>
      </w:r>
      <w:r w:rsidR="003315AF" w:rsidRPr="0074361C">
        <w:t xml:space="preserve"> </w:t>
      </w:r>
    </w:p>
    <w:p w14:paraId="33922DF1" w14:textId="77777777" w:rsidR="00723910" w:rsidRPr="0074361C" w:rsidRDefault="003315AF" w:rsidP="00A44581">
      <w:pPr>
        <w:pStyle w:val="TF-TEXTO"/>
      </w:pPr>
      <w:r w:rsidRPr="0074361C">
        <w:t>O SOC é um software que gera uma planilha eletrônica contendo todos os registros realizados sobre o discente, chamados de Ficha de Registro para Acom</w:t>
      </w:r>
      <w:r w:rsidR="008B46D5">
        <w:t>panhamento do Discente (FRAD). A</w:t>
      </w:r>
      <w:r w:rsidRPr="0074361C">
        <w:t xml:space="preserve">s </w:t>
      </w:r>
      <w:proofErr w:type="spellStart"/>
      <w:r w:rsidRPr="0074361C">
        <w:t>FRADs</w:t>
      </w:r>
      <w:proofErr w:type="spellEnd"/>
      <w:r w:rsidRPr="0074361C">
        <w:t xml:space="preserve"> podem ser feitas por qualquer militar da AMAN, não apenas pelo corpo docente. Essas observações também descrevem uma ação realizada pelo cadete e são classificadas em positivas, negativas e neutras, devendo sempre ser enquadradas em uma atitude avaliada (OLIVEIRA, 2019).</w:t>
      </w:r>
      <w:r w:rsidR="002B05F6">
        <w:t xml:space="preserve"> No caso do P4A, o</w:t>
      </w:r>
      <w:r>
        <w:t>s usuários inserem dados a partir do</w:t>
      </w:r>
      <w:r w:rsidR="00723910">
        <w:t xml:space="preserve"> preenchimento de um </w:t>
      </w:r>
      <w:r w:rsidR="002B05F6">
        <w:t>f</w:t>
      </w:r>
      <w:r w:rsidR="00723910">
        <w:t xml:space="preserve">ormulário disponibilizado eletronicamente em rede interna da AMAN, </w:t>
      </w:r>
      <w:r w:rsidR="008B46D5">
        <w:t>na qual</w:t>
      </w:r>
      <w:r w:rsidR="002B05F6">
        <w:t xml:space="preserve"> </w:t>
      </w:r>
      <w:r>
        <w:t>todos envolvidos na atividade devem</w:t>
      </w:r>
      <w:r w:rsidR="00723910">
        <w:t xml:space="preserve"> inserir observações dos demais integrantes e de si mesmo</w:t>
      </w:r>
      <w:r w:rsidR="002B05F6">
        <w:t>s</w:t>
      </w:r>
      <w:r w:rsidR="00723910">
        <w:t xml:space="preserve"> quanto aos Conteúdos Atitudinais desenvolvidos </w:t>
      </w:r>
      <w:r w:rsidR="008B46D5">
        <w:t>em uma</w:t>
      </w:r>
      <w:r w:rsidR="00723910">
        <w:t xml:space="preserve"> atividade</w:t>
      </w:r>
      <w:r w:rsidR="002B05F6">
        <w:t xml:space="preserve"> específica</w:t>
      </w:r>
      <w:r w:rsidR="00723910">
        <w:t xml:space="preserve"> </w:t>
      </w:r>
      <w:r w:rsidR="00723910" w:rsidRPr="0074361C">
        <w:t>(OLIVEIRA, 2019).</w:t>
      </w:r>
    </w:p>
    <w:p w14:paraId="09F93E7C" w14:textId="77777777" w:rsidR="00723910" w:rsidRPr="0074361C" w:rsidRDefault="003315AF" w:rsidP="00A44581">
      <w:pPr>
        <w:pStyle w:val="TF-TEXTO"/>
      </w:pPr>
      <w:r w:rsidRPr="0074361C">
        <w:t>Os dois softwares</w:t>
      </w:r>
      <w:r w:rsidR="00723910" w:rsidRPr="0074361C">
        <w:t xml:space="preserve"> fornece</w:t>
      </w:r>
      <w:r w:rsidRPr="0074361C">
        <w:t>m</w:t>
      </w:r>
      <w:r w:rsidR="008B46D5">
        <w:t xml:space="preserve"> aos avaliadores, por meio</w:t>
      </w:r>
      <w:r w:rsidR="00723910" w:rsidRPr="0074361C">
        <w:t xml:space="preserve"> de ferramentas gráficas, a possibilidade de comparar o comportamento dos discentes com os demais integrantes do seu pelotão, companhia e curso. Isso permite com que o Comandante de Pelotão trabalhe de maneira particular com cada discente a fim de desenvolver Conteúdos Atitudinais com baixa aderência, e enaltecer os aspectos positivos do mesmo (OLIVEIRA, 2019).</w:t>
      </w:r>
    </w:p>
    <w:p w14:paraId="39DEDCE9" w14:textId="77777777" w:rsidR="00C33943" w:rsidRPr="0074361C" w:rsidRDefault="00C33943" w:rsidP="00C33943">
      <w:pPr>
        <w:pStyle w:val="Ttulo2"/>
        <w:rPr>
          <w:color w:val="auto"/>
        </w:rPr>
      </w:pPr>
      <w:r>
        <w:lastRenderedPageBreak/>
        <w:t>instrumento de a</w:t>
      </w:r>
      <w:r w:rsidRPr="0074361C">
        <w:rPr>
          <w:color w:val="auto"/>
        </w:rPr>
        <w:t>valiação comportamental da embrapa</w:t>
      </w:r>
    </w:p>
    <w:p w14:paraId="35CDA386" w14:textId="77777777" w:rsidR="00416FEF" w:rsidRDefault="001D279B" w:rsidP="00C33943">
      <w:pPr>
        <w:pStyle w:val="TF-TEXTO"/>
      </w:pPr>
      <w:proofErr w:type="spellStart"/>
      <w:r>
        <w:t>Bambini</w:t>
      </w:r>
      <w:proofErr w:type="spellEnd"/>
      <w:r w:rsidR="00CE409E" w:rsidRPr="0074361C">
        <w:t xml:space="preserve"> </w:t>
      </w:r>
      <w:r w:rsidR="0074361C" w:rsidRPr="001D279B">
        <w:rPr>
          <w:i/>
        </w:rPr>
        <w:t>et al</w:t>
      </w:r>
      <w:r w:rsidR="0074361C" w:rsidRPr="0074361C">
        <w:t>.</w:t>
      </w:r>
      <w:r w:rsidR="00CE409E" w:rsidRPr="0074361C">
        <w:t xml:space="preserve"> (2006)</w:t>
      </w:r>
      <w:r w:rsidR="00CE409E">
        <w:t xml:space="preserve"> propõe um modelo de avaliação de comportamento humano nas organizações</w:t>
      </w:r>
      <w:r w:rsidR="00416FEF">
        <w:t xml:space="preserve"> que visa aprimorar a capacidade dos líderes de equipes e profissionais na gestão de pessoas</w:t>
      </w:r>
      <w:r w:rsidR="00FA3EE5">
        <w:t xml:space="preserve">. </w:t>
      </w:r>
      <w:r w:rsidR="00416FEF">
        <w:t>O modelo é baseado na divisão dos grupos de avaliadores, a escala de notas dos fatores comportamentais, o agrupamento de dados e avaliação dos resultados. Os avaliadores são divididos em três categorias com pesos diferentes para suas avaliações, propondo a seguinte divisão</w:t>
      </w:r>
      <w:r w:rsidR="003F0C54">
        <w:t xml:space="preserve"> </w:t>
      </w:r>
      <w:r w:rsidR="00416FEF">
        <w:t>em Supervisor/Líder, Pares e Outras Áreas de Relacionamento</w:t>
      </w:r>
      <w:r w:rsidR="0074361C">
        <w:t>.</w:t>
      </w:r>
    </w:p>
    <w:p w14:paraId="2D070D18" w14:textId="77777777" w:rsidR="00416FEF" w:rsidRDefault="00416FEF" w:rsidP="00C33943">
      <w:pPr>
        <w:pStyle w:val="TF-TEXTO"/>
      </w:pPr>
      <w:r>
        <w:t xml:space="preserve">Os fatores comportamentais são divididos em três comportamentos observáveis, considerados como grandes níveis de observação. No processo de avaliação, o avaliador deve escolher um desses níveis classificando para mais ou para menos, ou </w:t>
      </w:r>
      <w:r w:rsidR="003F0C54">
        <w:t>seja, as notas variam entre 0-1, 2-3</w:t>
      </w:r>
      <w:r>
        <w:t xml:space="preserve"> e 4-5</w:t>
      </w:r>
      <w:r w:rsidR="0018745E">
        <w:t xml:space="preserve">, sendo que quanto mais alta a avaliação, mais positiva ela </w:t>
      </w:r>
      <w:r w:rsidR="003F0C54">
        <w:t>é considerada</w:t>
      </w:r>
      <w:r w:rsidR="0018745E">
        <w:t>. Essas informações devem ser preenchidas na Matriz de Avaliação, a qual já distribui quem deve ser avaliado dentro das métricas estipuladas, e</w:t>
      </w:r>
      <w:r w:rsidR="0018745E" w:rsidRPr="0074361C">
        <w:t xml:space="preserve">ssa matriz é disponibilizada em um link na rede interna da instituição (BAMBINI </w:t>
      </w:r>
      <w:r w:rsidR="0074361C" w:rsidRPr="001D279B">
        <w:rPr>
          <w:i/>
        </w:rPr>
        <w:t>et al</w:t>
      </w:r>
      <w:r w:rsidR="0074361C" w:rsidRPr="0074361C">
        <w:t>.</w:t>
      </w:r>
      <w:r w:rsidR="0018745E" w:rsidRPr="0074361C">
        <w:t>, 2006)</w:t>
      </w:r>
      <w:r w:rsidR="0018745E">
        <w:t>.</w:t>
      </w:r>
    </w:p>
    <w:p w14:paraId="028E1B27" w14:textId="77777777" w:rsidR="0018745E" w:rsidRDefault="0018745E" w:rsidP="00C33943">
      <w:pPr>
        <w:pStyle w:val="TF-TEXTO"/>
      </w:pPr>
      <w:r>
        <w:t xml:space="preserve">A análise de resultados é feita por agrupamento de dados de acordo com a sua similaridade. Dessa maneira, teoricamente, o agrupamento dos dados ajuda a corrigir erros de preconceito ou desafeto entre o avaliador e um avaliado específico. Esse processo de análise utiliza o programa de estatística VISTA, que ao gerar os gráficos </w:t>
      </w:r>
      <w:r w:rsidRPr="0074361C">
        <w:t xml:space="preserve">possibilita a Área de Gestão de Pessoas da instituição a obter avaliações dos funcionários (BAMBINI </w:t>
      </w:r>
      <w:r w:rsidR="0074361C" w:rsidRPr="001D279B">
        <w:rPr>
          <w:i/>
        </w:rPr>
        <w:t>et al</w:t>
      </w:r>
      <w:r w:rsidR="0074361C" w:rsidRPr="0074361C">
        <w:t>.</w:t>
      </w:r>
      <w:r w:rsidRPr="0074361C">
        <w:t>, 2006).</w:t>
      </w:r>
    </w:p>
    <w:p w14:paraId="20B45AF2" w14:textId="77777777" w:rsidR="00B33D9C" w:rsidRPr="00C33943" w:rsidRDefault="00B33D9C" w:rsidP="00B33D9C">
      <w:pPr>
        <w:pStyle w:val="Ttulo2"/>
      </w:pPr>
      <w:r>
        <w:t>SISTEMA ELETRÔNICO DE AVALIAÇÃO</w:t>
      </w:r>
      <w:r w:rsidR="00D34414">
        <w:t xml:space="preserve"> de desempenho</w:t>
      </w:r>
      <w:r>
        <w:t xml:space="preserve"> (SEAD)</w:t>
      </w:r>
    </w:p>
    <w:p w14:paraId="4211BD19" w14:textId="77777777" w:rsidR="00B33D9C" w:rsidRDefault="00B33D9C" w:rsidP="00C33943">
      <w:pPr>
        <w:pStyle w:val="TF-TEXTO"/>
      </w:pPr>
      <w:r>
        <w:t xml:space="preserve">Buscando a excelência no trabalho de seus funcionários, o Hospital das Clínicas de Ribeirão Preto implantou o Sistema Eletrônico de </w:t>
      </w:r>
      <w:r w:rsidRPr="001D279B">
        <w:t>Avaliação</w:t>
      </w:r>
      <w:r w:rsidR="00D34414" w:rsidRPr="001D279B">
        <w:t xml:space="preserve"> de Desempenho</w:t>
      </w:r>
      <w:r w:rsidRPr="001D279B">
        <w:t xml:space="preserve"> (SEAD) a fim de aprimorar a Gestão de Pessoas da Instituição</w:t>
      </w:r>
      <w:r w:rsidR="00852322" w:rsidRPr="001D279B">
        <w:t xml:space="preserve"> (FEREZIN</w:t>
      </w:r>
      <w:r w:rsidR="001D279B" w:rsidRPr="001D279B">
        <w:t xml:space="preserve"> </w:t>
      </w:r>
      <w:r w:rsidR="001D279B" w:rsidRPr="001D279B">
        <w:rPr>
          <w:i/>
        </w:rPr>
        <w:t>et al</w:t>
      </w:r>
      <w:r w:rsidR="001D279B" w:rsidRPr="001D279B">
        <w:t>.</w:t>
      </w:r>
      <w:r w:rsidR="00852322" w:rsidRPr="001D279B">
        <w:t xml:space="preserve">, </w:t>
      </w:r>
      <w:r w:rsidR="004C203A" w:rsidRPr="001D279B">
        <w:t>2019</w:t>
      </w:r>
      <w:r w:rsidR="00852322" w:rsidRPr="001D279B">
        <w:t>).</w:t>
      </w:r>
      <w:r w:rsidR="002B05F6">
        <w:t xml:space="preserve"> </w:t>
      </w:r>
      <w:r w:rsidR="00852322">
        <w:t xml:space="preserve">O sistema é baseado no preenchimento do Formulário de Avaliação, o qual utiliza como indicadores a produtividade, grau de resolutividade, qualidade dos trabalhos Prestados, responsabilidade e eficiência na execução das atividades e a assiduidade. Esses indicadores são representados com a atribuição de um valor entre 1 e 4, significando, em ordem crescente, desempenho </w:t>
      </w:r>
      <w:r w:rsidR="00852322" w:rsidRPr="001D279B">
        <w:t>insuficiente, desempenho regular, bom/eficiente e muito bom/competente (FEREZIN</w:t>
      </w:r>
      <w:r w:rsidR="001D279B" w:rsidRPr="001D279B">
        <w:t xml:space="preserve"> </w:t>
      </w:r>
      <w:r w:rsidR="001D279B" w:rsidRPr="001D279B">
        <w:rPr>
          <w:i/>
        </w:rPr>
        <w:t>et al</w:t>
      </w:r>
      <w:r w:rsidR="001D279B" w:rsidRPr="001D279B">
        <w:t>.</w:t>
      </w:r>
      <w:r w:rsidR="00852322" w:rsidRPr="001D279B">
        <w:t>, 201</w:t>
      </w:r>
      <w:r w:rsidR="004C203A" w:rsidRPr="001D279B">
        <w:t>9</w:t>
      </w:r>
      <w:r w:rsidR="00852322" w:rsidRPr="001D279B">
        <w:t>).</w:t>
      </w:r>
      <w:r w:rsidR="002B05F6">
        <w:t xml:space="preserve"> </w:t>
      </w:r>
      <w:r w:rsidR="00852322">
        <w:t xml:space="preserve">O funcionário avaliado </w:t>
      </w:r>
      <w:r w:rsidR="008B46D5">
        <w:t xml:space="preserve">que não concordar com a </w:t>
      </w:r>
      <w:r w:rsidR="00852322">
        <w:t>avaliação recebida</w:t>
      </w:r>
      <w:r w:rsidR="008B46D5">
        <w:t>, pode contestá-la</w:t>
      </w:r>
      <w:r w:rsidR="00852322">
        <w:t xml:space="preserve"> por meio do Formulário de Recurso, que após </w:t>
      </w:r>
      <w:r w:rsidR="008B46D5">
        <w:t>passar por uma reavaliação</w:t>
      </w:r>
      <w:r w:rsidR="00852322">
        <w:t>,</w:t>
      </w:r>
      <w:r w:rsidR="008B46D5">
        <w:t xml:space="preserve"> o grau final obtido será definido pel</w:t>
      </w:r>
      <w:r w:rsidR="00852322">
        <w:t>a ferramenta Formulário de Consolidação da Avaliação.</w:t>
      </w:r>
    </w:p>
    <w:p w14:paraId="3D9047FE" w14:textId="77777777" w:rsidR="009A0D7A" w:rsidRDefault="004C203A" w:rsidP="00C33943">
      <w:pPr>
        <w:pStyle w:val="TF-TEXTO"/>
      </w:pPr>
      <w:r w:rsidRPr="001D279B">
        <w:t xml:space="preserve">Segundo </w:t>
      </w:r>
      <w:proofErr w:type="spellStart"/>
      <w:r w:rsidRPr="001D279B">
        <w:t>Ferezin</w:t>
      </w:r>
      <w:proofErr w:type="spellEnd"/>
      <w:r w:rsidR="001D279B" w:rsidRPr="001D279B">
        <w:t xml:space="preserve"> </w:t>
      </w:r>
      <w:r w:rsidR="001D279B" w:rsidRPr="001D279B">
        <w:rPr>
          <w:i/>
        </w:rPr>
        <w:t>et al</w:t>
      </w:r>
      <w:r w:rsidR="001D279B" w:rsidRPr="001D279B">
        <w:t>.</w:t>
      </w:r>
      <w:r w:rsidRPr="001D279B">
        <w:t xml:space="preserve"> (2019),</w:t>
      </w:r>
      <w:r>
        <w:t xml:space="preserve"> o</w:t>
      </w:r>
      <w:r w:rsidR="009A0D7A">
        <w:t xml:space="preserve"> SEAD foi desenvolvido na linguagem C#ASP.NET integrado com um Banco de Dados ORACLE. Dados dos avaliadores, avaliados e suas </w:t>
      </w:r>
      <w:r w:rsidR="009A0D7A">
        <w:lastRenderedPageBreak/>
        <w:t>respectivas frequências, foram obtidas por meio do Sistema Sênior RUBI</w:t>
      </w:r>
      <w:r w:rsidR="008B46D5">
        <w:t>. P</w:t>
      </w:r>
      <w:r w:rsidR="009A0D7A">
        <w:t xml:space="preserve">ara potencializar os resultados, o sistema teve integração com o </w:t>
      </w:r>
      <w:proofErr w:type="spellStart"/>
      <w:r w:rsidR="009A0D7A">
        <w:t>ForPonto</w:t>
      </w:r>
      <w:proofErr w:type="spellEnd"/>
      <w:r w:rsidR="009A0D7A">
        <w:t xml:space="preserve">, responsável pelo controle de frequência mensal para fins de pagamento. O SEAD </w:t>
      </w:r>
      <w:r w:rsidR="008B46D5">
        <w:t>pode ser</w:t>
      </w:r>
      <w:r w:rsidR="009A0D7A">
        <w:t xml:space="preserve"> acessado por qualquer computador, notebook ou celular.</w:t>
      </w:r>
    </w:p>
    <w:p w14:paraId="6326A1EE" w14:textId="77777777" w:rsidR="00451B94" w:rsidRDefault="00451B94" w:rsidP="00FC4A9F">
      <w:pPr>
        <w:pStyle w:val="Ttulo1"/>
      </w:pPr>
      <w:bookmarkStart w:id="37" w:name="_Toc54164921"/>
      <w:bookmarkStart w:id="38" w:name="_Toc54165675"/>
      <w:bookmarkStart w:id="39" w:name="_Toc54169333"/>
      <w:bookmarkStart w:id="40" w:name="_Toc96347439"/>
      <w:bookmarkStart w:id="41" w:name="_Toc96357723"/>
      <w:bookmarkStart w:id="42" w:name="_Toc96491866"/>
      <w:bookmarkStart w:id="43" w:name="_Toc411603107"/>
      <w:bookmarkEnd w:id="23"/>
      <w:r>
        <w:t>proposta</w:t>
      </w:r>
      <w:r w:rsidR="002F61A1">
        <w:t xml:space="preserve"> DO PROTÓTIPO</w:t>
      </w:r>
    </w:p>
    <w:p w14:paraId="5C1F0C50" w14:textId="77777777" w:rsidR="00451B94" w:rsidRDefault="007A7FD8" w:rsidP="0006171D">
      <w:pPr>
        <w:pStyle w:val="TF-TEXTO"/>
      </w:pPr>
      <w:r>
        <w:t xml:space="preserve">O protótipo apresentado propõe informatizar o processo de Desenvolvimento e Avaliação de Conteúdos Atitudinais. Através da implementação de uma plataforma móvel busca-se facilitar o trabalho </w:t>
      </w:r>
      <w:r w:rsidR="00986E98">
        <w:t>gestão dos registros que são utilizados como base no processo de avaliação</w:t>
      </w:r>
      <w:r>
        <w:t xml:space="preserve">. A Seção 4.1 apresenta as razões pela qual existe a necessidade de desenvolvimento do projeto, enquanto a Seção </w:t>
      </w:r>
      <w:r w:rsidR="0006171D">
        <w:t xml:space="preserve">4.2, </w:t>
      </w:r>
      <w:r w:rsidR="008B46D5">
        <w:t>apresenta</w:t>
      </w:r>
      <w:r w:rsidR="0006171D">
        <w:t xml:space="preserve"> </w:t>
      </w:r>
      <w:r w:rsidR="008B46D5">
        <w:t>os</w:t>
      </w:r>
      <w:r w:rsidR="0006171D">
        <w:t xml:space="preserve"> principais Requisitos Funcionais e Não Funcionais (RF e RFN). Por fim, a Seção 4.3 descrever as etapas das metodologias que serão utilizadas para a conclusão do protótipo.</w:t>
      </w:r>
    </w:p>
    <w:p w14:paraId="2E2845A3" w14:textId="77777777" w:rsidR="00451B94" w:rsidRDefault="00451B94" w:rsidP="00305710">
      <w:pPr>
        <w:pStyle w:val="Ttulo2"/>
      </w:pPr>
      <w:bookmarkStart w:id="44" w:name="_Toc54164915"/>
      <w:bookmarkStart w:id="45" w:name="_Toc54165669"/>
      <w:bookmarkStart w:id="46" w:name="_Toc54169327"/>
      <w:bookmarkStart w:id="47" w:name="_Toc96347433"/>
      <w:bookmarkStart w:id="48" w:name="_Toc96357717"/>
      <w:bookmarkStart w:id="49" w:name="_Toc96491860"/>
      <w:bookmarkStart w:id="50" w:name="_Toc351015594"/>
      <w:r>
        <w:t>JUSTIFICATIVA</w:t>
      </w:r>
    </w:p>
    <w:p w14:paraId="5A043942" w14:textId="132FACB2" w:rsidR="00FA1F21" w:rsidRDefault="009C3AF0" w:rsidP="003315AF">
      <w:pPr>
        <w:pStyle w:val="TF-TEXTO"/>
      </w:pPr>
      <w:r>
        <w:t>A semelhança entre o</w:t>
      </w:r>
      <w:r w:rsidR="00981A64">
        <w:t>s três trabalhos correlatos</w:t>
      </w:r>
      <w:r>
        <w:t xml:space="preserve"> pode ser observada no </w:t>
      </w:r>
      <w:r w:rsidR="007017AD">
        <w:fldChar w:fldCharType="begin"/>
      </w:r>
      <w:r w:rsidR="007017AD">
        <w:instrText xml:space="preserve"> REF _Ref57120903 \h </w:instrText>
      </w:r>
      <w:r w:rsidR="007017AD">
        <w:fldChar w:fldCharType="separate"/>
      </w:r>
      <w:r w:rsidR="005473D5" w:rsidRPr="001557FD">
        <w:t xml:space="preserve">Quadro </w:t>
      </w:r>
      <w:r w:rsidR="005473D5">
        <w:rPr>
          <w:noProof/>
        </w:rPr>
        <w:t>1</w:t>
      </w:r>
      <w:r w:rsidR="007017AD">
        <w:fldChar w:fldCharType="end"/>
      </w:r>
      <w:r>
        <w:t>,</w:t>
      </w:r>
      <w:r w:rsidR="00981A64">
        <w:t xml:space="preserve"> </w:t>
      </w:r>
      <w:r w:rsidR="008B46D5">
        <w:t>na qual avaliam o</w:t>
      </w:r>
      <w:r w:rsidR="003315AF">
        <w:t xml:space="preserve"> desempenho e o comportamento de um indivíduo baseados em um histórico de ações realizadas </w:t>
      </w:r>
      <w:proofErr w:type="gramStart"/>
      <w:r w:rsidR="003315AF">
        <w:t>pelo mesmo</w:t>
      </w:r>
      <w:proofErr w:type="gramEnd"/>
      <w:r w:rsidR="003315AF">
        <w:t>.</w:t>
      </w:r>
    </w:p>
    <w:p w14:paraId="6F1577E8" w14:textId="082B94AB" w:rsidR="00790D8F" w:rsidRPr="001557FD" w:rsidRDefault="00790D8F" w:rsidP="00790D8F">
      <w:pPr>
        <w:pStyle w:val="TF-LEGENDA"/>
      </w:pPr>
      <w:bookmarkStart w:id="51" w:name="_Ref57120903"/>
      <w:r w:rsidRPr="001557FD">
        <w:t xml:space="preserve">Quadro </w:t>
      </w:r>
      <w:r w:rsidR="00B3677F">
        <w:fldChar w:fldCharType="begin"/>
      </w:r>
      <w:r w:rsidR="00B3677F">
        <w:instrText xml:space="preserve"> SEQ Quadro \* ARABIC </w:instrText>
      </w:r>
      <w:r w:rsidR="00B3677F">
        <w:fldChar w:fldCharType="separate"/>
      </w:r>
      <w:r w:rsidR="005473D5">
        <w:rPr>
          <w:noProof/>
        </w:rPr>
        <w:t>1</w:t>
      </w:r>
      <w:r w:rsidR="00B3677F">
        <w:rPr>
          <w:noProof/>
        </w:rPr>
        <w:fldChar w:fldCharType="end"/>
      </w:r>
      <w:bookmarkEnd w:id="51"/>
      <w:r w:rsidRPr="001557FD">
        <w:t xml:space="preserve"> </w:t>
      </w:r>
      <w:r w:rsidR="00F42360">
        <w:t>–</w:t>
      </w:r>
      <w:r w:rsidRPr="001557FD">
        <w:t xml:space="preserve"> </w:t>
      </w:r>
      <w:r w:rsidR="00F42360">
        <w:t>Comparativo entre os Trabalhos Correlatos</w:t>
      </w:r>
    </w:p>
    <w:tbl>
      <w:tblPr>
        <w:tblW w:w="79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3539"/>
        <w:gridCol w:w="1564"/>
        <w:gridCol w:w="1398"/>
        <w:gridCol w:w="1427"/>
      </w:tblGrid>
      <w:tr w:rsidR="00790D8F" w:rsidRPr="00305710" w14:paraId="75B65EF1" w14:textId="77777777" w:rsidTr="00CA0F68">
        <w:trPr>
          <w:cantSplit/>
          <w:jc w:val="center"/>
        </w:trPr>
        <w:tc>
          <w:tcPr>
            <w:tcW w:w="3539" w:type="dxa"/>
            <w:shd w:val="clear" w:color="auto" w:fill="A6A6A6"/>
          </w:tcPr>
          <w:p w14:paraId="25A604CE" w14:textId="77777777" w:rsidR="00790D8F" w:rsidRPr="00FA3EE5" w:rsidRDefault="00790D8F" w:rsidP="00790D8F">
            <w:pPr>
              <w:pStyle w:val="TF-TEXTOQUADRO"/>
            </w:pPr>
            <w:r w:rsidRPr="00FA3EE5">
              <w:t>Características</w:t>
            </w:r>
            <w:r w:rsidR="00B95675" w:rsidRPr="00FA3EE5">
              <w:t xml:space="preserve"> / Correlatos</w:t>
            </w:r>
          </w:p>
        </w:tc>
        <w:tc>
          <w:tcPr>
            <w:tcW w:w="1564" w:type="dxa"/>
            <w:shd w:val="clear" w:color="auto" w:fill="A6A6A6"/>
          </w:tcPr>
          <w:p w14:paraId="6D1320AF" w14:textId="77777777" w:rsidR="00790D8F" w:rsidRPr="00CA0F68" w:rsidRDefault="00CA0F68" w:rsidP="00CA0F68">
            <w:pPr>
              <w:pStyle w:val="TF-TEXTOQUADROCentralizado"/>
            </w:pPr>
            <w:r w:rsidRPr="00CA0F68">
              <w:t>MCC</w:t>
            </w:r>
          </w:p>
          <w:p w14:paraId="11D9CF37" w14:textId="77777777" w:rsidR="00CA0F68" w:rsidRPr="00CA0F68" w:rsidRDefault="00CA0F68" w:rsidP="00CA0F68">
            <w:pPr>
              <w:pStyle w:val="TF-TEXTOQUADROCentralizado"/>
            </w:pPr>
            <w:r w:rsidRPr="00CA0F68">
              <w:t>Oliveira (2019)</w:t>
            </w:r>
          </w:p>
        </w:tc>
        <w:tc>
          <w:tcPr>
            <w:tcW w:w="1398" w:type="dxa"/>
            <w:shd w:val="clear" w:color="auto" w:fill="A6A6A6"/>
          </w:tcPr>
          <w:p w14:paraId="6BEF2B59" w14:textId="77777777" w:rsidR="00790D8F" w:rsidRPr="00CA0F68" w:rsidRDefault="00CA0F68" w:rsidP="00311306">
            <w:pPr>
              <w:pStyle w:val="TF-TEXTOQUADROCentralizado"/>
            </w:pPr>
            <w:r w:rsidRPr="00CA0F68">
              <w:t>EMBRAPA</w:t>
            </w:r>
          </w:p>
          <w:p w14:paraId="515EE247" w14:textId="77777777" w:rsidR="00CA0F68" w:rsidRPr="00CA0F68" w:rsidRDefault="00CA0F68" w:rsidP="00311306">
            <w:pPr>
              <w:pStyle w:val="TF-TEXTOQUADROCentralizado"/>
            </w:pPr>
            <w:proofErr w:type="spellStart"/>
            <w:r w:rsidRPr="00CA0F68">
              <w:t>Bambini</w:t>
            </w:r>
            <w:proofErr w:type="spellEnd"/>
            <w:r w:rsidRPr="00CA0F68">
              <w:t xml:space="preserve">, </w:t>
            </w:r>
            <w:r w:rsidRPr="008B46D5">
              <w:rPr>
                <w:i/>
              </w:rPr>
              <w:t>et. al</w:t>
            </w:r>
            <w:r w:rsidRPr="00CA0F68">
              <w:t xml:space="preserve"> (2006)</w:t>
            </w:r>
          </w:p>
        </w:tc>
        <w:tc>
          <w:tcPr>
            <w:tcW w:w="1427" w:type="dxa"/>
            <w:shd w:val="clear" w:color="auto" w:fill="A6A6A6"/>
          </w:tcPr>
          <w:p w14:paraId="401B9BD4" w14:textId="77777777" w:rsidR="00790D8F" w:rsidRPr="00CA0F68" w:rsidRDefault="00CA0F68" w:rsidP="00CA0F68">
            <w:pPr>
              <w:pStyle w:val="TF-TEXTOQUADROCentralizado"/>
            </w:pPr>
            <w:r w:rsidRPr="00CA0F68">
              <w:t>SEAD</w:t>
            </w:r>
          </w:p>
          <w:p w14:paraId="7E35EC47" w14:textId="77777777" w:rsidR="00CA0F68" w:rsidRPr="00CA0F68" w:rsidRDefault="00CA0F68" w:rsidP="00CA0F68">
            <w:pPr>
              <w:pStyle w:val="TF-TEXTOQUADROCentralizado"/>
            </w:pPr>
            <w:proofErr w:type="spellStart"/>
            <w:r w:rsidRPr="00CA0F68">
              <w:t>Ferezin</w:t>
            </w:r>
            <w:proofErr w:type="spellEnd"/>
            <w:r w:rsidRPr="00CA0F68">
              <w:t xml:space="preserve">, </w:t>
            </w:r>
            <w:r w:rsidRPr="008B46D5">
              <w:rPr>
                <w:i/>
              </w:rPr>
              <w:t>et. al</w:t>
            </w:r>
            <w:r w:rsidRPr="00CA0F68">
              <w:t xml:space="preserve"> (2019)</w:t>
            </w:r>
          </w:p>
        </w:tc>
      </w:tr>
      <w:tr w:rsidR="00311306" w:rsidRPr="00305710" w14:paraId="46A2E0CC" w14:textId="77777777" w:rsidTr="00CA0F68">
        <w:trPr>
          <w:jc w:val="center"/>
        </w:trPr>
        <w:tc>
          <w:tcPr>
            <w:tcW w:w="3539" w:type="dxa"/>
          </w:tcPr>
          <w:p w14:paraId="70654D31" w14:textId="77777777" w:rsidR="00790D8F" w:rsidRPr="00FA3EE5" w:rsidRDefault="00FA3EE5" w:rsidP="00FA3EE5">
            <w:pPr>
              <w:pStyle w:val="TF-TEXTOQUADRO"/>
              <w:rPr>
                <w:bCs/>
              </w:rPr>
            </w:pPr>
            <w:r w:rsidRPr="00FA3EE5">
              <w:rPr>
                <w:bCs/>
              </w:rPr>
              <w:t>Avaliação baseada em atitudes</w:t>
            </w:r>
          </w:p>
        </w:tc>
        <w:tc>
          <w:tcPr>
            <w:tcW w:w="1564" w:type="dxa"/>
            <w:shd w:val="clear" w:color="auto" w:fill="FFFFFF"/>
          </w:tcPr>
          <w:p w14:paraId="794F4490" w14:textId="77777777" w:rsidR="00790D8F" w:rsidRPr="00CA0F68" w:rsidRDefault="009C3AF0" w:rsidP="00311306">
            <w:pPr>
              <w:pStyle w:val="TF-TEXTOQUADROCentralizado"/>
            </w:pPr>
            <w:r w:rsidRPr="00CA0F68">
              <w:t>Sim</w:t>
            </w:r>
          </w:p>
        </w:tc>
        <w:tc>
          <w:tcPr>
            <w:tcW w:w="1398" w:type="dxa"/>
          </w:tcPr>
          <w:p w14:paraId="71063A93" w14:textId="77777777" w:rsidR="00790D8F" w:rsidRPr="00CA0F68" w:rsidRDefault="009C3AF0" w:rsidP="00311306">
            <w:pPr>
              <w:pStyle w:val="TF-TEXTOQUADROCentralizado"/>
            </w:pPr>
            <w:r w:rsidRPr="00CA0F68">
              <w:t>Sim</w:t>
            </w:r>
          </w:p>
        </w:tc>
        <w:tc>
          <w:tcPr>
            <w:tcW w:w="1427" w:type="dxa"/>
          </w:tcPr>
          <w:p w14:paraId="170219C2" w14:textId="77777777" w:rsidR="00790D8F" w:rsidRPr="00CA0F68" w:rsidRDefault="009C3AF0" w:rsidP="00311306">
            <w:pPr>
              <w:pStyle w:val="TF-TEXTOQUADROCentralizado"/>
            </w:pPr>
            <w:r w:rsidRPr="00CA0F68">
              <w:t>Sim</w:t>
            </w:r>
          </w:p>
        </w:tc>
      </w:tr>
      <w:tr w:rsidR="00B95675" w:rsidRPr="00305710" w14:paraId="1E32A57E" w14:textId="77777777" w:rsidTr="00CA0F68">
        <w:trPr>
          <w:jc w:val="center"/>
        </w:trPr>
        <w:tc>
          <w:tcPr>
            <w:tcW w:w="3539" w:type="dxa"/>
          </w:tcPr>
          <w:p w14:paraId="7196CA39" w14:textId="77777777" w:rsidR="00B95675" w:rsidRPr="00FA3EE5" w:rsidRDefault="00FA3EE5" w:rsidP="00FA3EE5">
            <w:pPr>
              <w:pStyle w:val="TF-TEXTOQUADRO"/>
              <w:rPr>
                <w:bCs/>
              </w:rPr>
            </w:pPr>
            <w:r>
              <w:rPr>
                <w:bCs/>
              </w:rPr>
              <w:t>Avaliação vertical</w:t>
            </w:r>
          </w:p>
        </w:tc>
        <w:tc>
          <w:tcPr>
            <w:tcW w:w="1564" w:type="dxa"/>
            <w:shd w:val="clear" w:color="auto" w:fill="FFFFFF"/>
          </w:tcPr>
          <w:p w14:paraId="40D8DDED" w14:textId="77777777" w:rsidR="00B95675" w:rsidRPr="00CA0F68" w:rsidRDefault="009C3AF0" w:rsidP="00311306">
            <w:pPr>
              <w:pStyle w:val="TF-TEXTOQUADROCentralizado"/>
            </w:pPr>
            <w:r w:rsidRPr="00CA0F68">
              <w:t>Sim</w:t>
            </w:r>
          </w:p>
        </w:tc>
        <w:tc>
          <w:tcPr>
            <w:tcW w:w="1398" w:type="dxa"/>
          </w:tcPr>
          <w:p w14:paraId="5AC69241" w14:textId="77777777" w:rsidR="00B95675" w:rsidRPr="00CA0F68" w:rsidRDefault="009C3AF0" w:rsidP="00311306">
            <w:pPr>
              <w:pStyle w:val="TF-TEXTOQUADROCentralizado"/>
            </w:pPr>
            <w:r w:rsidRPr="00CA0F68">
              <w:t>Sim</w:t>
            </w:r>
          </w:p>
        </w:tc>
        <w:tc>
          <w:tcPr>
            <w:tcW w:w="1427" w:type="dxa"/>
          </w:tcPr>
          <w:p w14:paraId="0EE5BA8E" w14:textId="77777777" w:rsidR="00B95675" w:rsidRPr="00CA0F68" w:rsidRDefault="009C3AF0" w:rsidP="00311306">
            <w:pPr>
              <w:pStyle w:val="TF-TEXTOQUADROCentralizado"/>
            </w:pPr>
            <w:r w:rsidRPr="00CA0F68">
              <w:t>Sim</w:t>
            </w:r>
          </w:p>
        </w:tc>
      </w:tr>
      <w:tr w:rsidR="00FA3EE5" w:rsidRPr="00305710" w14:paraId="14D98052" w14:textId="77777777" w:rsidTr="00CA0F68">
        <w:trPr>
          <w:jc w:val="center"/>
        </w:trPr>
        <w:tc>
          <w:tcPr>
            <w:tcW w:w="3539" w:type="dxa"/>
          </w:tcPr>
          <w:p w14:paraId="18038654" w14:textId="77777777" w:rsidR="00FA3EE5" w:rsidRPr="00FA3EE5" w:rsidRDefault="00FA3EE5" w:rsidP="00311306">
            <w:pPr>
              <w:pStyle w:val="TF-TEXTOQUADRO"/>
              <w:rPr>
                <w:bCs/>
              </w:rPr>
            </w:pPr>
            <w:r>
              <w:rPr>
                <w:bCs/>
              </w:rPr>
              <w:t>Avaliação horizontal</w:t>
            </w:r>
          </w:p>
        </w:tc>
        <w:tc>
          <w:tcPr>
            <w:tcW w:w="1564" w:type="dxa"/>
            <w:shd w:val="clear" w:color="auto" w:fill="FFFFFF"/>
          </w:tcPr>
          <w:p w14:paraId="5A44F6CB" w14:textId="77777777" w:rsidR="00FA3EE5" w:rsidRPr="00CA0F68" w:rsidRDefault="00CA0F68" w:rsidP="00311306">
            <w:pPr>
              <w:pStyle w:val="TF-TEXTOQUADROCentralizado"/>
            </w:pPr>
            <w:r w:rsidRPr="00CA0F68">
              <w:t>Sim</w:t>
            </w:r>
          </w:p>
        </w:tc>
        <w:tc>
          <w:tcPr>
            <w:tcW w:w="1398" w:type="dxa"/>
          </w:tcPr>
          <w:p w14:paraId="22BC9F04" w14:textId="77777777" w:rsidR="00FA3EE5" w:rsidRPr="00CA0F68" w:rsidRDefault="00CA0F68" w:rsidP="00311306">
            <w:pPr>
              <w:pStyle w:val="TF-TEXTOQUADROCentralizado"/>
            </w:pPr>
            <w:r w:rsidRPr="00CA0F68">
              <w:t>Sim</w:t>
            </w:r>
          </w:p>
        </w:tc>
        <w:tc>
          <w:tcPr>
            <w:tcW w:w="1427" w:type="dxa"/>
          </w:tcPr>
          <w:p w14:paraId="392D2B0E" w14:textId="77777777" w:rsidR="00FA3EE5" w:rsidRPr="00CA0F68" w:rsidRDefault="00CA0F68" w:rsidP="00311306">
            <w:pPr>
              <w:pStyle w:val="TF-TEXTOQUADROCentralizado"/>
            </w:pPr>
            <w:r w:rsidRPr="00CA0F68">
              <w:t>Não</w:t>
            </w:r>
          </w:p>
        </w:tc>
      </w:tr>
      <w:tr w:rsidR="00FA3EE5" w:rsidRPr="00305710" w14:paraId="34B5822F" w14:textId="77777777" w:rsidTr="00CA0F68">
        <w:trPr>
          <w:jc w:val="center"/>
        </w:trPr>
        <w:tc>
          <w:tcPr>
            <w:tcW w:w="3539" w:type="dxa"/>
          </w:tcPr>
          <w:p w14:paraId="771C8128" w14:textId="77777777" w:rsidR="00FA3EE5" w:rsidRPr="00FA3EE5" w:rsidRDefault="00FA3EE5" w:rsidP="00311306">
            <w:pPr>
              <w:pStyle w:val="TF-TEXTOQUADRO"/>
              <w:rPr>
                <w:bCs/>
              </w:rPr>
            </w:pPr>
            <w:r>
              <w:rPr>
                <w:bCs/>
              </w:rPr>
              <w:t>Autoavaliação</w:t>
            </w:r>
          </w:p>
        </w:tc>
        <w:tc>
          <w:tcPr>
            <w:tcW w:w="1564" w:type="dxa"/>
            <w:shd w:val="clear" w:color="auto" w:fill="FFFFFF"/>
          </w:tcPr>
          <w:p w14:paraId="1B93E4A7" w14:textId="77777777" w:rsidR="00FA3EE5" w:rsidRPr="00CA0F68" w:rsidRDefault="00CA0F68" w:rsidP="00311306">
            <w:pPr>
              <w:pStyle w:val="TF-TEXTOQUADROCentralizado"/>
            </w:pPr>
            <w:r w:rsidRPr="00CA0F68">
              <w:t>Sim</w:t>
            </w:r>
          </w:p>
        </w:tc>
        <w:tc>
          <w:tcPr>
            <w:tcW w:w="1398" w:type="dxa"/>
          </w:tcPr>
          <w:p w14:paraId="13B79DBB" w14:textId="77777777" w:rsidR="00FA3EE5" w:rsidRPr="00CA0F68" w:rsidRDefault="00CA0F68" w:rsidP="00311306">
            <w:pPr>
              <w:pStyle w:val="TF-TEXTOQUADROCentralizado"/>
            </w:pPr>
            <w:r w:rsidRPr="00CA0F68">
              <w:t>Não</w:t>
            </w:r>
          </w:p>
        </w:tc>
        <w:tc>
          <w:tcPr>
            <w:tcW w:w="1427" w:type="dxa"/>
          </w:tcPr>
          <w:p w14:paraId="062AD838" w14:textId="77777777" w:rsidR="00FA3EE5" w:rsidRPr="00CA0F68" w:rsidRDefault="00CA0F68" w:rsidP="00311306">
            <w:pPr>
              <w:pStyle w:val="TF-TEXTOQUADROCentralizado"/>
            </w:pPr>
            <w:r w:rsidRPr="00CA0F68">
              <w:t>Não</w:t>
            </w:r>
          </w:p>
        </w:tc>
      </w:tr>
      <w:tr w:rsidR="00B95675" w:rsidRPr="00305710" w14:paraId="1918C173" w14:textId="77777777" w:rsidTr="00CA0F68">
        <w:trPr>
          <w:jc w:val="center"/>
        </w:trPr>
        <w:tc>
          <w:tcPr>
            <w:tcW w:w="3539" w:type="dxa"/>
          </w:tcPr>
          <w:p w14:paraId="32501480" w14:textId="77777777" w:rsidR="00B95675" w:rsidRPr="00FA3EE5" w:rsidRDefault="00FA3EE5" w:rsidP="00311306">
            <w:pPr>
              <w:pStyle w:val="TF-TEXTOQUADRO"/>
              <w:rPr>
                <w:bCs/>
              </w:rPr>
            </w:pPr>
            <w:r w:rsidRPr="00FA3EE5">
              <w:rPr>
                <w:bCs/>
              </w:rPr>
              <w:t>Emite relatórios das observações</w:t>
            </w:r>
          </w:p>
        </w:tc>
        <w:tc>
          <w:tcPr>
            <w:tcW w:w="1564" w:type="dxa"/>
            <w:shd w:val="clear" w:color="auto" w:fill="FFFFFF"/>
          </w:tcPr>
          <w:p w14:paraId="452F3AA8" w14:textId="77777777" w:rsidR="00B95675" w:rsidRPr="00CA0F68" w:rsidRDefault="009C3AF0" w:rsidP="00311306">
            <w:pPr>
              <w:pStyle w:val="TF-TEXTOQUADROCentralizado"/>
            </w:pPr>
            <w:r w:rsidRPr="00CA0F68">
              <w:t>Sim</w:t>
            </w:r>
          </w:p>
        </w:tc>
        <w:tc>
          <w:tcPr>
            <w:tcW w:w="1398" w:type="dxa"/>
          </w:tcPr>
          <w:p w14:paraId="3FEA15CC" w14:textId="77777777" w:rsidR="00B95675" w:rsidRPr="00CA0F68" w:rsidRDefault="009C3AF0" w:rsidP="00311306">
            <w:pPr>
              <w:pStyle w:val="TF-TEXTOQUADROCentralizado"/>
            </w:pPr>
            <w:r w:rsidRPr="00CA0F68">
              <w:t>Sim</w:t>
            </w:r>
          </w:p>
        </w:tc>
        <w:tc>
          <w:tcPr>
            <w:tcW w:w="1427" w:type="dxa"/>
          </w:tcPr>
          <w:p w14:paraId="125319FD" w14:textId="77777777" w:rsidR="00B95675" w:rsidRPr="00CA0F68" w:rsidRDefault="009C3AF0" w:rsidP="00311306">
            <w:pPr>
              <w:pStyle w:val="TF-TEXTOQUADROCentralizado"/>
            </w:pPr>
            <w:r w:rsidRPr="00CA0F68">
              <w:t>Sim</w:t>
            </w:r>
          </w:p>
        </w:tc>
      </w:tr>
      <w:tr w:rsidR="00B95675" w:rsidRPr="00305710" w14:paraId="76CE56D9" w14:textId="77777777" w:rsidTr="00CA0F68">
        <w:trPr>
          <w:jc w:val="center"/>
        </w:trPr>
        <w:tc>
          <w:tcPr>
            <w:tcW w:w="3539" w:type="dxa"/>
          </w:tcPr>
          <w:p w14:paraId="65C217A4" w14:textId="77777777" w:rsidR="00B95675" w:rsidRPr="00FA3EE5" w:rsidRDefault="00FA3EE5" w:rsidP="00311306">
            <w:pPr>
              <w:pStyle w:val="TF-TEXTOQUADRO"/>
              <w:rPr>
                <w:bCs/>
              </w:rPr>
            </w:pPr>
            <w:r w:rsidRPr="00FA3EE5">
              <w:rPr>
                <w:bCs/>
              </w:rPr>
              <w:t>Realiza a análise dos resultados</w:t>
            </w:r>
          </w:p>
        </w:tc>
        <w:tc>
          <w:tcPr>
            <w:tcW w:w="1564" w:type="dxa"/>
            <w:shd w:val="clear" w:color="auto" w:fill="FFFFFF"/>
          </w:tcPr>
          <w:p w14:paraId="6211D7A0" w14:textId="77777777" w:rsidR="00B95675" w:rsidRPr="00CA0F68" w:rsidRDefault="00CA0F68" w:rsidP="00311306">
            <w:pPr>
              <w:pStyle w:val="TF-TEXTOQUADROCentralizado"/>
            </w:pPr>
            <w:r w:rsidRPr="00CA0F68">
              <w:t>Não</w:t>
            </w:r>
          </w:p>
        </w:tc>
        <w:tc>
          <w:tcPr>
            <w:tcW w:w="1398" w:type="dxa"/>
          </w:tcPr>
          <w:p w14:paraId="618A084A" w14:textId="77777777" w:rsidR="00B95675" w:rsidRPr="00CA0F68" w:rsidRDefault="00CA0F68" w:rsidP="00311306">
            <w:pPr>
              <w:pStyle w:val="TF-TEXTOQUADROCentralizado"/>
            </w:pPr>
            <w:r w:rsidRPr="00CA0F68">
              <w:t>Não</w:t>
            </w:r>
          </w:p>
        </w:tc>
        <w:tc>
          <w:tcPr>
            <w:tcW w:w="1427" w:type="dxa"/>
          </w:tcPr>
          <w:p w14:paraId="076CDFB2" w14:textId="77777777" w:rsidR="00B95675" w:rsidRPr="00CA0F68" w:rsidRDefault="00CA0F68" w:rsidP="00311306">
            <w:pPr>
              <w:pStyle w:val="TF-TEXTOQUADROCentralizado"/>
            </w:pPr>
            <w:r w:rsidRPr="00CA0F68">
              <w:t>Não</w:t>
            </w:r>
          </w:p>
        </w:tc>
      </w:tr>
      <w:tr w:rsidR="00B95675" w:rsidRPr="00305710" w14:paraId="16C9F116" w14:textId="77777777" w:rsidTr="00CA0F68">
        <w:trPr>
          <w:jc w:val="center"/>
        </w:trPr>
        <w:tc>
          <w:tcPr>
            <w:tcW w:w="3539" w:type="dxa"/>
          </w:tcPr>
          <w:p w14:paraId="64E6C2F5" w14:textId="77777777" w:rsidR="00B95675" w:rsidRPr="00FA3EE5" w:rsidRDefault="00FA3EE5" w:rsidP="00311306">
            <w:pPr>
              <w:pStyle w:val="TF-TEXTOQUADRO"/>
              <w:rPr>
                <w:bCs/>
              </w:rPr>
            </w:pPr>
            <w:r w:rsidRPr="00FA3EE5">
              <w:rPr>
                <w:bCs/>
              </w:rPr>
              <w:t>Acessado por celular</w:t>
            </w:r>
          </w:p>
        </w:tc>
        <w:tc>
          <w:tcPr>
            <w:tcW w:w="1564" w:type="dxa"/>
            <w:shd w:val="clear" w:color="auto" w:fill="FFFFFF"/>
          </w:tcPr>
          <w:p w14:paraId="03D22239" w14:textId="77777777" w:rsidR="00B95675" w:rsidRPr="00CA0F68" w:rsidRDefault="009C3AF0" w:rsidP="00311306">
            <w:pPr>
              <w:pStyle w:val="TF-TEXTOQUADROCentralizado"/>
            </w:pPr>
            <w:r w:rsidRPr="00CA0F68">
              <w:t>Não</w:t>
            </w:r>
          </w:p>
        </w:tc>
        <w:tc>
          <w:tcPr>
            <w:tcW w:w="1398" w:type="dxa"/>
          </w:tcPr>
          <w:p w14:paraId="2F77A9CB" w14:textId="77777777" w:rsidR="00B95675" w:rsidRPr="00CA0F68" w:rsidRDefault="009C3AF0" w:rsidP="00311306">
            <w:pPr>
              <w:pStyle w:val="TF-TEXTOQUADROCentralizado"/>
            </w:pPr>
            <w:r w:rsidRPr="00CA0F68">
              <w:t>Não</w:t>
            </w:r>
          </w:p>
        </w:tc>
        <w:tc>
          <w:tcPr>
            <w:tcW w:w="1427" w:type="dxa"/>
          </w:tcPr>
          <w:p w14:paraId="1CB9965B" w14:textId="77777777" w:rsidR="00B95675" w:rsidRPr="00CA0F68" w:rsidRDefault="009C3AF0" w:rsidP="00311306">
            <w:pPr>
              <w:pStyle w:val="TF-TEXTOQUADROCentralizado"/>
            </w:pPr>
            <w:r w:rsidRPr="00CA0F68">
              <w:t>Sim</w:t>
            </w:r>
          </w:p>
        </w:tc>
      </w:tr>
    </w:tbl>
    <w:p w14:paraId="5C328C2B" w14:textId="77777777" w:rsidR="00451B94" w:rsidRDefault="00790D8F" w:rsidP="00FA1F21">
      <w:pPr>
        <w:pStyle w:val="TF-FONTE"/>
      </w:pPr>
      <w:r>
        <w:t>Fonte: elaborado pelo autor.</w:t>
      </w:r>
    </w:p>
    <w:p w14:paraId="1A3829C9" w14:textId="67CA881A" w:rsidR="00CA0F68" w:rsidRDefault="00AC0DCA" w:rsidP="00CA0F68">
      <w:pPr>
        <w:pStyle w:val="TF-TEXTO"/>
      </w:pPr>
      <w:r>
        <w:t>Mesmo que com formatos diferentes, tanto o Módulo de Conceituação do Cadete, quanto o Instrumento de Avaliação Comportamental da Embrapa e o Sistema Eletrônico de Avaliaçã</w:t>
      </w:r>
      <w:r w:rsidR="00237610">
        <w:t>o de Desempenho, utilizam</w:t>
      </w:r>
      <w:r>
        <w:t xml:space="preserve"> métrica</w:t>
      </w:r>
      <w:r w:rsidR="00237610">
        <w:t>s</w:t>
      </w:r>
      <w:r>
        <w:t xml:space="preserve"> bem definida</w:t>
      </w:r>
      <w:r w:rsidR="00237610">
        <w:t>s</w:t>
      </w:r>
      <w:r>
        <w:t xml:space="preserve"> para associar um grau de importância para o fato observado que está registrado. Enquanto o MCC utiliza a rotulação de negativo, neutro e positivo (OLIVEIRA, 2019), os outros dois atribuem valores numéricos para isso, sendo um </w:t>
      </w:r>
      <w:r w:rsidRPr="0074361C">
        <w:t>intervalo de 1 a 6 para o Instrumento de Avaliação Comportamental da Embrapa (BAMBINI</w:t>
      </w:r>
      <w:del w:id="52" w:author="Andreza Sartori" w:date="2020-12-13T08:32:00Z">
        <w:r w:rsidRPr="0074361C" w:rsidDel="00AA086F">
          <w:delText>;</w:delText>
        </w:r>
      </w:del>
      <w:r w:rsidRPr="0074361C">
        <w:t xml:space="preserve"> </w:t>
      </w:r>
      <w:r w:rsidR="0074361C" w:rsidRPr="008B46D5">
        <w:rPr>
          <w:i/>
        </w:rPr>
        <w:t>et al</w:t>
      </w:r>
      <w:r w:rsidR="0074361C" w:rsidRPr="0074361C">
        <w:t>.</w:t>
      </w:r>
      <w:r w:rsidRPr="0074361C">
        <w:t>, 2006),</w:t>
      </w:r>
      <w:r>
        <w:t xml:space="preserve"> e o intervalo de 1 a 4 </w:t>
      </w:r>
      <w:r w:rsidR="001D279B">
        <w:t>n</w:t>
      </w:r>
      <w:r>
        <w:t xml:space="preserve">o SEAD </w:t>
      </w:r>
      <w:r w:rsidRPr="001D279B">
        <w:t>(FEREZIN</w:t>
      </w:r>
      <w:del w:id="53" w:author="Andreza Sartori" w:date="2020-12-13T08:27:00Z">
        <w:r w:rsidR="008B46D5" w:rsidDel="00AA086F">
          <w:delText>;</w:delText>
        </w:r>
      </w:del>
      <w:r w:rsidR="001D279B" w:rsidRPr="001D279B">
        <w:t xml:space="preserve"> </w:t>
      </w:r>
      <w:r w:rsidR="001D279B" w:rsidRPr="008B46D5">
        <w:rPr>
          <w:i/>
        </w:rPr>
        <w:t>et al</w:t>
      </w:r>
      <w:r w:rsidR="001D279B" w:rsidRPr="001D279B">
        <w:t>.</w:t>
      </w:r>
      <w:r w:rsidRPr="001D279B">
        <w:t>, 2019).</w:t>
      </w:r>
    </w:p>
    <w:p w14:paraId="77A7C787" w14:textId="77777777" w:rsidR="00DA065B" w:rsidRDefault="00DA065B" w:rsidP="00CA0F68">
      <w:pPr>
        <w:pStyle w:val="TF-TEXTO"/>
      </w:pPr>
      <w:r>
        <w:lastRenderedPageBreak/>
        <w:t>Como observado no Quadro 1, a oportunidade d</w:t>
      </w:r>
      <w:r w:rsidR="008B46D5">
        <w:t xml:space="preserve">e </w:t>
      </w:r>
      <w:r>
        <w:t xml:space="preserve">o avaliado </w:t>
      </w:r>
      <w:r w:rsidR="00237610">
        <w:t>gerar uma autoavaliação</w:t>
      </w:r>
      <w:r w:rsidR="008B46D5">
        <w:t>,</w:t>
      </w:r>
      <w:r w:rsidRPr="004A452D">
        <w:t xml:space="preserve"> é possível </w:t>
      </w:r>
      <w:r w:rsidR="008B46D5">
        <w:t xml:space="preserve">somente </w:t>
      </w:r>
      <w:r w:rsidRPr="004A452D">
        <w:t>no MCC. Segundo o § 2º do Art. 12 da NIDACA (</w:t>
      </w:r>
      <w:r w:rsidR="004A452D" w:rsidRPr="004A452D">
        <w:t>BRASIL, 2018b</w:t>
      </w:r>
      <w:r w:rsidRPr="004A452D">
        <w:t>)</w:t>
      </w:r>
      <w:r>
        <w:t xml:space="preserve">, </w:t>
      </w:r>
      <w:r w:rsidR="00237610">
        <w:t>esse método avaliativo</w:t>
      </w:r>
      <w:r>
        <w:t xml:space="preserve"> é uma oportunidade d</w:t>
      </w:r>
      <w:r w:rsidR="008B46D5">
        <w:t xml:space="preserve">e </w:t>
      </w:r>
      <w:r>
        <w:t xml:space="preserve">o discente conscientizar-se de suas capacidades e limitações, </w:t>
      </w:r>
      <w:r w:rsidR="002454C6">
        <w:t>reconhecendo sua própria responsabilidade em desenvolver suas condutas.</w:t>
      </w:r>
    </w:p>
    <w:p w14:paraId="7A9E7921" w14:textId="77777777" w:rsidR="002454C6" w:rsidRDefault="004A1218" w:rsidP="00CA0F68">
      <w:pPr>
        <w:pStyle w:val="TF-TEXTO"/>
      </w:pPr>
      <w:r>
        <w:t>A atividade de avaliação comportamental por si só já é uma atividade repleta de aspectos subjetivos (</w:t>
      </w:r>
      <w:r w:rsidR="004A452D" w:rsidRPr="00C21EF6">
        <w:t>BRASIL, 2018b</w:t>
      </w:r>
      <w:r w:rsidR="004A452D">
        <w:t xml:space="preserve">). </w:t>
      </w:r>
      <w:r w:rsidR="008A04BE">
        <w:t>Levar em consideração situações externas aos conteúdos avaliados, bem como a atribuição de menções não condizentes ao que se encontra registrado, são alguns dos erros mais comuns no processo avaliativo</w:t>
      </w:r>
      <w:r w:rsidR="004A452D">
        <w:t xml:space="preserve"> (</w:t>
      </w:r>
      <w:r w:rsidR="004A452D" w:rsidRPr="00C21EF6">
        <w:t>BRASIL, 2018b</w:t>
      </w:r>
      <w:r w:rsidR="004A452D">
        <w:t>)</w:t>
      </w:r>
      <w:r w:rsidR="008A04BE">
        <w:t>. Nenhum dos trabalhos correlatos apresentados corrige esse problema de maneira informatizada, uma vez que apenas suprem o avaliador com relatórios de registros e não com propostas de avaliação final.</w:t>
      </w:r>
    </w:p>
    <w:p w14:paraId="2C99E731" w14:textId="77777777" w:rsidR="008A04BE" w:rsidRDefault="008A04BE" w:rsidP="000F5E26">
      <w:pPr>
        <w:pStyle w:val="TF-TEXTO"/>
      </w:pPr>
      <w:r>
        <w:t xml:space="preserve">Em referência à portabilidade </w:t>
      </w:r>
      <w:r w:rsidR="000F5E26">
        <w:t>do uso dos sistemas, apenas o SEAD permite o usuário realizar registros através de um telefone móvel</w:t>
      </w:r>
      <w:r w:rsidR="00493B31">
        <w:t>,</w:t>
      </w:r>
      <w:r w:rsidR="000F5E26">
        <w:t xml:space="preserve"> </w:t>
      </w:r>
      <w:r w:rsidR="00493B31">
        <w:t>desde que possua acesso à internet, o avaliador pode acessar o sistema pelo navegador e fazer seus registros. Este</w:t>
      </w:r>
      <w:r w:rsidR="000F5E26">
        <w:t xml:space="preserve"> fator </w:t>
      </w:r>
      <w:r w:rsidR="00493B31">
        <w:t>permite ao usuário realizar os registros de forma instantânea</w:t>
      </w:r>
      <w:r w:rsidR="000F5E26">
        <w:t>.</w:t>
      </w:r>
    </w:p>
    <w:p w14:paraId="2747148D" w14:textId="77777777" w:rsidR="001B7758" w:rsidRDefault="002B05F6" w:rsidP="001B7758">
      <w:pPr>
        <w:pStyle w:val="TF-TEXTO"/>
      </w:pPr>
      <w:r>
        <w:t>Assim sendo, o</w:t>
      </w:r>
      <w:r w:rsidR="000F5E26">
        <w:t xml:space="preserve"> presente projeto busca d</w:t>
      </w:r>
      <w:r w:rsidR="001B7758">
        <w:t>isponibilizar</w:t>
      </w:r>
      <w:r w:rsidR="000F5E26">
        <w:t xml:space="preserve"> um </w:t>
      </w:r>
      <w:r w:rsidR="001B7758">
        <w:t xml:space="preserve">protótipo de </w:t>
      </w:r>
      <w:r w:rsidR="000F5E26">
        <w:t>aplicativo móvel que permita a avaliação vertical, lateral e a autoavaliação</w:t>
      </w:r>
      <w:r w:rsidR="001B7758">
        <w:t xml:space="preserve"> no desenvolvimento de conteúdos atitudinais, inserindo ferramentas que reduzam os erros de subjetividade do avaliador, além de aumentar a capacidade de feedback de desempenho dos discentes. Ao implementar o software</w:t>
      </w:r>
      <w:r w:rsidR="00493B31">
        <w:t xml:space="preserve"> específico</w:t>
      </w:r>
      <w:r w:rsidR="001B7758">
        <w:t xml:space="preserve"> para uso em aplicativo móvel</w:t>
      </w:r>
      <w:r w:rsidR="00493B31">
        <w:t>,</w:t>
      </w:r>
      <w:r w:rsidR="001B7758">
        <w:t xml:space="preserve"> </w:t>
      </w:r>
      <w:r w:rsidR="00493B31">
        <w:t>será evidenciado</w:t>
      </w:r>
      <w:r w:rsidR="001B7758">
        <w:t xml:space="preserve"> sua relevância tecnológica, bem como sua relevância social ao atender a 14ª</w:t>
      </w:r>
      <w:r w:rsidR="001B7758" w:rsidRPr="008B4416">
        <w:t xml:space="preserve"> Diretriz do Comandante do Exército General de Exército Edson Leal </w:t>
      </w:r>
      <w:proofErr w:type="spellStart"/>
      <w:r w:rsidR="001B7758" w:rsidRPr="008B4416">
        <w:t>Pujol</w:t>
      </w:r>
      <w:proofErr w:type="spellEnd"/>
      <w:r w:rsidR="001B7758" w:rsidRPr="008B4416">
        <w:t xml:space="preserve"> (BRASIL, 2019</w:t>
      </w:r>
      <w:r w:rsidR="008B4416" w:rsidRPr="008B4416">
        <w:t>a</w:t>
      </w:r>
      <w:r w:rsidR="001B7758">
        <w:t>):</w:t>
      </w:r>
    </w:p>
    <w:p w14:paraId="6CEC1F37" w14:textId="77777777" w:rsidR="001B7758" w:rsidRPr="003F77D8" w:rsidRDefault="001B7758" w:rsidP="001B7758">
      <w:pPr>
        <w:pStyle w:val="TF-CITAO"/>
      </w:pPr>
      <w:r>
        <w:t>“</w:t>
      </w:r>
      <w:r w:rsidRPr="00996304">
        <w:t xml:space="preserve">14.  </w:t>
      </w:r>
      <w:r>
        <w:t>Prosseguir no processo de racionalização, de maneira a potencializar os resultados entregues à sociedade, enfocando:</w:t>
      </w:r>
      <w:r w:rsidR="002B05F6">
        <w:t xml:space="preserve"> </w:t>
      </w:r>
      <w:r>
        <w:t>(...) – o emprego dos meios de Tecnologia de Informação e Comunicações buscando constante atualização dos sistemas corporativos da instituição”</w:t>
      </w:r>
    </w:p>
    <w:p w14:paraId="39767173" w14:textId="77777777" w:rsidR="00451B94" w:rsidRDefault="00451B94" w:rsidP="00305710">
      <w:pPr>
        <w:pStyle w:val="Ttulo2"/>
      </w:pPr>
      <w:r>
        <w:t>REQUISITOS PRINCIPAIS DO PROBLEMA A SER TRABALHADO</w:t>
      </w:r>
      <w:bookmarkEnd w:id="44"/>
      <w:bookmarkEnd w:id="45"/>
      <w:bookmarkEnd w:id="46"/>
      <w:bookmarkEnd w:id="47"/>
      <w:bookmarkEnd w:id="48"/>
      <w:bookmarkEnd w:id="49"/>
      <w:bookmarkEnd w:id="50"/>
    </w:p>
    <w:p w14:paraId="0FEB14FC" w14:textId="77777777" w:rsidR="00451B94" w:rsidRDefault="00CD3A9F" w:rsidP="00451B94">
      <w:pPr>
        <w:pStyle w:val="TF-TEXTO"/>
      </w:pPr>
      <w:r>
        <w:t>Nesta seção serão abordados os principais Requisitos Funcionais (RF), assim como os principais Requisitos Não Funcionais (RFN). O protótipo proposto nesse trabalho deverá atender aos seguintes requisitos:</w:t>
      </w:r>
    </w:p>
    <w:p w14:paraId="4890B09B" w14:textId="77777777" w:rsidR="00CD3A9F" w:rsidRDefault="00CD3A9F" w:rsidP="00CD3A9F">
      <w:pPr>
        <w:pStyle w:val="TF-ALNEA"/>
        <w:numPr>
          <w:ilvl w:val="0"/>
          <w:numId w:val="20"/>
        </w:numPr>
      </w:pPr>
      <w:r>
        <w:t>manter o cadastro dos Conteúdos Atitudinais (CRUD) (RF);</w:t>
      </w:r>
    </w:p>
    <w:p w14:paraId="71D418D3" w14:textId="77777777" w:rsidR="00CD3A9F" w:rsidRDefault="00CD3A9F" w:rsidP="00CD3A9F">
      <w:pPr>
        <w:pStyle w:val="TF-ALNEA"/>
        <w:numPr>
          <w:ilvl w:val="0"/>
          <w:numId w:val="20"/>
        </w:numPr>
      </w:pPr>
      <w:r>
        <w:t>manter o cadastro dos Cursos de Formação de Oficiais da Reserva (CRUD) (RF);</w:t>
      </w:r>
    </w:p>
    <w:p w14:paraId="70C953C8" w14:textId="77777777" w:rsidR="00CD3A9F" w:rsidRDefault="00237610" w:rsidP="00237610">
      <w:pPr>
        <w:pStyle w:val="TF-ALNEA"/>
        <w:numPr>
          <w:ilvl w:val="0"/>
          <w:numId w:val="20"/>
        </w:numPr>
      </w:pPr>
      <w:r>
        <w:t xml:space="preserve">manter o cadastro do </w:t>
      </w:r>
      <w:r w:rsidR="00CD3A9F">
        <w:t>Corpo Docente</w:t>
      </w:r>
      <w:r>
        <w:t xml:space="preserve"> e Corpo Discente</w:t>
      </w:r>
      <w:r w:rsidR="00CD3A9F">
        <w:t xml:space="preserve"> (CRUD) (RF);</w:t>
      </w:r>
    </w:p>
    <w:p w14:paraId="76A006AE" w14:textId="77777777" w:rsidR="00CD3A9F" w:rsidRDefault="00CD3A9F" w:rsidP="00CD3A9F">
      <w:pPr>
        <w:pStyle w:val="TF-ALNEA"/>
        <w:numPr>
          <w:ilvl w:val="0"/>
          <w:numId w:val="20"/>
        </w:numPr>
      </w:pPr>
      <w:r>
        <w:t>manter o cadastro das Fichas de Registro de Observação (FRO) (CRUD) (RF);</w:t>
      </w:r>
    </w:p>
    <w:p w14:paraId="742D381F" w14:textId="77777777" w:rsidR="002F61A1" w:rsidRDefault="002F61A1" w:rsidP="002F61A1">
      <w:pPr>
        <w:pStyle w:val="TF-ALNEA"/>
        <w:numPr>
          <w:ilvl w:val="0"/>
          <w:numId w:val="20"/>
        </w:numPr>
      </w:pPr>
      <w:r>
        <w:t xml:space="preserve">manter o cadastro dos Formulários de Apuração de Transgressão Disciplinar </w:t>
      </w:r>
      <w:r>
        <w:lastRenderedPageBreak/>
        <w:t>(FATD) (RF);</w:t>
      </w:r>
    </w:p>
    <w:p w14:paraId="05CEE14B" w14:textId="77777777" w:rsidR="00CD3A9F" w:rsidRDefault="00CD3A9F" w:rsidP="00CD3A9F">
      <w:pPr>
        <w:pStyle w:val="TF-ALNEA"/>
        <w:numPr>
          <w:ilvl w:val="0"/>
          <w:numId w:val="20"/>
        </w:numPr>
      </w:pPr>
      <w:r>
        <w:t>permitir ao Comandante de Pelotão</w:t>
      </w:r>
      <w:r w:rsidR="002F61A1">
        <w:t xml:space="preserve"> registrar uma providência para o FRO (RF);</w:t>
      </w:r>
    </w:p>
    <w:p w14:paraId="6CA5C09A" w14:textId="77777777" w:rsidR="002F61A1" w:rsidRDefault="002F61A1" w:rsidP="00CD3A9F">
      <w:pPr>
        <w:pStyle w:val="TF-ALNEA"/>
        <w:numPr>
          <w:ilvl w:val="0"/>
          <w:numId w:val="20"/>
        </w:numPr>
      </w:pPr>
      <w:r>
        <w:t>permitir ao Instrutor Chefe registrar uma Nota de Punição para a FATD (RF);</w:t>
      </w:r>
    </w:p>
    <w:p w14:paraId="2DDAC34A" w14:textId="77777777" w:rsidR="00CD3A9F" w:rsidRDefault="00CD3A9F" w:rsidP="00CD3A9F">
      <w:pPr>
        <w:pStyle w:val="TF-ALNEA"/>
        <w:numPr>
          <w:ilvl w:val="0"/>
          <w:numId w:val="20"/>
        </w:numPr>
      </w:pPr>
      <w:r>
        <w:t>gerar os Relatórios de Observação do Discente (ROD) (RF);</w:t>
      </w:r>
    </w:p>
    <w:p w14:paraId="3C82C4BA" w14:textId="77777777" w:rsidR="002F61A1" w:rsidRDefault="002F61A1" w:rsidP="00CD3A9F">
      <w:pPr>
        <w:pStyle w:val="TF-ALNEA"/>
        <w:numPr>
          <w:ilvl w:val="0"/>
          <w:numId w:val="20"/>
        </w:numPr>
      </w:pPr>
      <w:r>
        <w:t>gerar a Ficha Disciplinar do Discente (RF);</w:t>
      </w:r>
    </w:p>
    <w:p w14:paraId="7FC1DB0C" w14:textId="77777777" w:rsidR="00CD3A9F" w:rsidRDefault="00CD3A9F" w:rsidP="00237610">
      <w:pPr>
        <w:pStyle w:val="TF-ALNEA"/>
        <w:numPr>
          <w:ilvl w:val="0"/>
          <w:numId w:val="20"/>
        </w:numPr>
      </w:pPr>
      <w:r>
        <w:t>gerar as Fichas de Avaliação de Conteúdos Atitudinais (RF);</w:t>
      </w:r>
    </w:p>
    <w:p w14:paraId="4AFD6680" w14:textId="77777777" w:rsidR="002F61A1" w:rsidRDefault="002F61A1" w:rsidP="00237610">
      <w:pPr>
        <w:pStyle w:val="TF-ALNEA"/>
        <w:numPr>
          <w:ilvl w:val="0"/>
          <w:numId w:val="20"/>
        </w:numPr>
      </w:pPr>
      <w:r>
        <w:t>permitir o acesso ao sistema por meio da interface Web</w:t>
      </w:r>
      <w:r w:rsidR="00237610">
        <w:t xml:space="preserve"> e Mobile Android</w:t>
      </w:r>
      <w:r>
        <w:t xml:space="preserve"> (</w:t>
      </w:r>
      <w:r w:rsidRPr="00FB6BA2">
        <w:t>RNF</w:t>
      </w:r>
      <w:r>
        <w:t>);</w:t>
      </w:r>
    </w:p>
    <w:p w14:paraId="7652222D" w14:textId="1EEAEF52" w:rsidR="002F61A1" w:rsidRPr="00286FED" w:rsidRDefault="002F61A1" w:rsidP="002F61A1">
      <w:pPr>
        <w:pStyle w:val="TF-ALNEA"/>
        <w:numPr>
          <w:ilvl w:val="0"/>
          <w:numId w:val="20"/>
        </w:numPr>
      </w:pPr>
      <w:r>
        <w:t>ser desenvolvido utilizando Banco de Dados PostgreSQL (RNF</w:t>
      </w:r>
      <w:del w:id="54" w:author="Andreza Sartori" w:date="2020-12-13T08:34:00Z">
        <w:r w:rsidDel="00AA086F">
          <w:delText>);</w:delText>
        </w:r>
      </w:del>
      <w:ins w:id="55" w:author="Andreza Sartori" w:date="2020-12-13T08:34:00Z">
        <w:r w:rsidR="00AA086F">
          <w:t>)</w:t>
        </w:r>
        <w:r w:rsidR="00AA086F" w:rsidRPr="00AA086F">
          <w:rPr>
            <w:highlight w:val="yellow"/>
            <w:rPrChange w:id="56" w:author="Andreza Sartori" w:date="2020-12-13T08:34:00Z">
              <w:rPr/>
            </w:rPrChange>
          </w:rPr>
          <w:t>.</w:t>
        </w:r>
      </w:ins>
    </w:p>
    <w:p w14:paraId="47F604D8" w14:textId="77777777" w:rsidR="00451B94" w:rsidRDefault="00451B94" w:rsidP="00305710">
      <w:pPr>
        <w:pStyle w:val="Ttulo2"/>
      </w:pPr>
      <w:r>
        <w:t>METODOLOGIA</w:t>
      </w:r>
    </w:p>
    <w:p w14:paraId="4424ACE8" w14:textId="77777777" w:rsidR="00684F19" w:rsidRDefault="00684F19" w:rsidP="00684F19">
      <w:pPr>
        <w:pStyle w:val="TF-TEXTO"/>
      </w:pPr>
      <w:r w:rsidRPr="00F8212D">
        <w:t xml:space="preserve">O trabalho será desenvolvido observando as seguintes etapas: </w:t>
      </w:r>
    </w:p>
    <w:p w14:paraId="4E0A2356" w14:textId="77777777" w:rsidR="00684F19" w:rsidRPr="00FA1F21" w:rsidRDefault="00684F19" w:rsidP="00684F19">
      <w:pPr>
        <w:pStyle w:val="TF-TEXTO"/>
        <w:numPr>
          <w:ilvl w:val="0"/>
          <w:numId w:val="21"/>
        </w:numPr>
      </w:pPr>
      <w:r>
        <w:t>levantamento bibliográfico: realizar levantamento bibliográfico e estudo sobre os temas destacados n</w:t>
      </w:r>
      <w:r w:rsidR="00BF0BB2">
        <w:t>a seção 5</w:t>
      </w:r>
      <w:r>
        <w:t xml:space="preserve">, considerando também os trabalhos correlatos e </w:t>
      </w:r>
      <w:r w:rsidR="00BF0BB2">
        <w:t>as</w:t>
      </w:r>
      <w:r>
        <w:t xml:space="preserve"> referências </w:t>
      </w:r>
      <w:r w:rsidRPr="00FA1F21">
        <w:t>bibliográficas utilizadas;</w:t>
      </w:r>
    </w:p>
    <w:p w14:paraId="75FA7906" w14:textId="77777777" w:rsidR="00684F19" w:rsidRDefault="00684F19" w:rsidP="00684F19">
      <w:pPr>
        <w:pStyle w:val="TF-TEXTO"/>
        <w:numPr>
          <w:ilvl w:val="0"/>
          <w:numId w:val="21"/>
        </w:numPr>
      </w:pPr>
      <w:r w:rsidRPr="00FA1F21">
        <w:t xml:space="preserve">definição de requisitos: complementar o levantamento de </w:t>
      </w:r>
      <w:proofErr w:type="spellStart"/>
      <w:r w:rsidRPr="00FA1F21">
        <w:t>RFs</w:t>
      </w:r>
      <w:proofErr w:type="spellEnd"/>
      <w:r w:rsidRPr="00FA1F21">
        <w:t xml:space="preserve"> e </w:t>
      </w:r>
      <w:proofErr w:type="spellStart"/>
      <w:r w:rsidRPr="00FA1F21">
        <w:t>RNFs</w:t>
      </w:r>
      <w:proofErr w:type="spellEnd"/>
      <w:r w:rsidRPr="00FA1F21">
        <w:t xml:space="preserve"> já definidos na </w:t>
      </w:r>
      <w:r w:rsidR="00FA1F21" w:rsidRPr="00FA1F21">
        <w:t>seção 4</w:t>
      </w:r>
      <w:r w:rsidRPr="00FA1F21">
        <w:t>.2, eliciar</w:t>
      </w:r>
      <w:r w:rsidRPr="00DE6D36">
        <w:t xml:space="preserve"> as necessidades a serem abordadas pela aplicação;</w:t>
      </w:r>
    </w:p>
    <w:p w14:paraId="2501D2C4" w14:textId="77777777" w:rsidR="00684F19" w:rsidRDefault="00684F19" w:rsidP="00684F19">
      <w:pPr>
        <w:pStyle w:val="TF-TEXTO"/>
        <w:numPr>
          <w:ilvl w:val="0"/>
          <w:numId w:val="21"/>
        </w:numPr>
      </w:pPr>
      <w:r>
        <w:t>especificação: detalhar e especificar os requisitos coletados, e se necessário, eliciar novos requisitos;</w:t>
      </w:r>
    </w:p>
    <w:p w14:paraId="51FF7F25" w14:textId="77777777" w:rsidR="00684F19" w:rsidRDefault="00684F19" w:rsidP="00684F19">
      <w:pPr>
        <w:pStyle w:val="TF-TEXTO"/>
        <w:numPr>
          <w:ilvl w:val="0"/>
          <w:numId w:val="21"/>
        </w:numPr>
      </w:pPr>
      <w:r>
        <w:t>ferramenta</w:t>
      </w:r>
      <w:r w:rsidRPr="00DE6D36">
        <w:t xml:space="preserve">: desenvolver a </w:t>
      </w:r>
      <w:r w:rsidRPr="00237610">
        <w:t xml:space="preserve">aplicação atendendo os requisitos e especificações detalhadas </w:t>
      </w:r>
      <w:r w:rsidR="00237610" w:rsidRPr="00237610">
        <w:t xml:space="preserve">utilizando linguagem </w:t>
      </w:r>
      <w:proofErr w:type="spellStart"/>
      <w:r w:rsidR="00237610" w:rsidRPr="00237610">
        <w:t>Javascript</w:t>
      </w:r>
      <w:proofErr w:type="spellEnd"/>
      <w:r w:rsidR="00237610" w:rsidRPr="00237610">
        <w:t xml:space="preserve">, </w:t>
      </w:r>
      <w:proofErr w:type="spellStart"/>
      <w:r w:rsidR="00237610" w:rsidRPr="00237610">
        <w:t>React</w:t>
      </w:r>
      <w:proofErr w:type="spellEnd"/>
      <w:r w:rsidR="00237610" w:rsidRPr="00237610">
        <w:t xml:space="preserve"> e </w:t>
      </w:r>
      <w:proofErr w:type="spellStart"/>
      <w:r w:rsidR="00237610" w:rsidRPr="00237610">
        <w:t>Reactive</w:t>
      </w:r>
      <w:proofErr w:type="spellEnd"/>
      <w:r w:rsidR="00237610" w:rsidRPr="00237610">
        <w:t xml:space="preserve"> </w:t>
      </w:r>
      <w:proofErr w:type="spellStart"/>
      <w:r w:rsidR="00237610" w:rsidRPr="00237610">
        <w:t>Native</w:t>
      </w:r>
      <w:proofErr w:type="spellEnd"/>
      <w:r w:rsidRPr="00237610">
        <w:t xml:space="preserve"> e o ambiente de desenvolvimento </w:t>
      </w:r>
      <w:r w:rsidR="00237610" w:rsidRPr="00237610">
        <w:t>Node.js</w:t>
      </w:r>
      <w:r w:rsidRPr="00DE6D36">
        <w:t>;</w:t>
      </w:r>
    </w:p>
    <w:p w14:paraId="51BD9564" w14:textId="77777777" w:rsidR="00684F19" w:rsidRDefault="00684F19" w:rsidP="00684F19">
      <w:pPr>
        <w:pStyle w:val="TF-TEXTO"/>
        <w:numPr>
          <w:ilvl w:val="0"/>
          <w:numId w:val="21"/>
        </w:numPr>
      </w:pPr>
      <w:r w:rsidRPr="00DE6D36">
        <w:t>testes:</w:t>
      </w:r>
      <w:r>
        <w:t xml:space="preserve"> </w:t>
      </w:r>
      <w:r w:rsidRPr="00313FCF">
        <w:t>elaboração de testes para validar se as instruções estão sendo executadas de forma correta e se as informações disponibilizadas pelo sistema são consistentes</w:t>
      </w:r>
      <w:r>
        <w:t xml:space="preserve">. </w:t>
      </w:r>
    </w:p>
    <w:p w14:paraId="71190D32" w14:textId="456B7941" w:rsidR="00684F19" w:rsidRDefault="00684F19" w:rsidP="00684F19">
      <w:pPr>
        <w:pStyle w:val="TF-TEXTO"/>
        <w:ind w:left="680" w:firstLine="0"/>
      </w:pPr>
      <w:r w:rsidRPr="00DE6D36">
        <w:t xml:space="preserve">As etapas serão realizadas nos períodos relacionados no </w:t>
      </w:r>
      <w:r w:rsidR="00F42360">
        <w:fldChar w:fldCharType="begin"/>
      </w:r>
      <w:r w:rsidR="00F42360">
        <w:instrText xml:space="preserve"> REF _Ref57121130 \h </w:instrText>
      </w:r>
      <w:r w:rsidR="00F42360">
        <w:fldChar w:fldCharType="separate"/>
      </w:r>
      <w:r w:rsidR="005473D5">
        <w:t xml:space="preserve">Quadro </w:t>
      </w:r>
      <w:r w:rsidR="005473D5">
        <w:rPr>
          <w:noProof/>
        </w:rPr>
        <w:t>2</w:t>
      </w:r>
      <w:r w:rsidR="00F42360">
        <w:fldChar w:fldCharType="end"/>
      </w:r>
      <w:r w:rsidRPr="00DE6D36">
        <w:t>.</w:t>
      </w:r>
    </w:p>
    <w:p w14:paraId="691C1845" w14:textId="1DAA8BF0" w:rsidR="00F42360" w:rsidRDefault="00F42360" w:rsidP="00F42360">
      <w:pPr>
        <w:pStyle w:val="TF-LEGENDA"/>
      </w:pPr>
      <w:bookmarkStart w:id="57" w:name="_Ref57121130"/>
      <w:r>
        <w:t xml:space="preserve">Quadro </w:t>
      </w:r>
      <w:r w:rsidR="00B3677F">
        <w:fldChar w:fldCharType="begin"/>
      </w:r>
      <w:r w:rsidR="00B3677F">
        <w:instrText xml:space="preserve"> SEQ Quadro \* ARABIC </w:instrText>
      </w:r>
      <w:r w:rsidR="00B3677F">
        <w:fldChar w:fldCharType="separate"/>
      </w:r>
      <w:r w:rsidR="005473D5">
        <w:rPr>
          <w:noProof/>
        </w:rPr>
        <w:t>2</w:t>
      </w:r>
      <w:r w:rsidR="00B3677F">
        <w:rPr>
          <w:noProof/>
        </w:rPr>
        <w:fldChar w:fldCharType="end"/>
      </w:r>
      <w:bookmarkEnd w:id="57"/>
      <w:r>
        <w:t xml:space="preserve"> - Cronograma</w:t>
      </w:r>
    </w:p>
    <w:tbl>
      <w:tblPr>
        <w:tblW w:w="90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6171"/>
        <w:gridCol w:w="273"/>
        <w:gridCol w:w="284"/>
        <w:gridCol w:w="284"/>
        <w:gridCol w:w="284"/>
        <w:gridCol w:w="284"/>
        <w:gridCol w:w="284"/>
        <w:gridCol w:w="284"/>
        <w:gridCol w:w="284"/>
        <w:gridCol w:w="284"/>
        <w:gridCol w:w="289"/>
      </w:tblGrid>
      <w:tr w:rsidR="00684F19" w:rsidRPr="007E0D87" w14:paraId="20BFBC71" w14:textId="77777777" w:rsidTr="000D5CFE">
        <w:trPr>
          <w:cantSplit/>
          <w:jc w:val="center"/>
        </w:trPr>
        <w:tc>
          <w:tcPr>
            <w:tcW w:w="6171" w:type="dxa"/>
            <w:tcBorders>
              <w:top w:val="single" w:sz="4" w:space="0" w:color="auto"/>
              <w:left w:val="single" w:sz="4" w:space="0" w:color="auto"/>
              <w:bottom w:val="nil"/>
              <w:right w:val="single" w:sz="4" w:space="0" w:color="auto"/>
            </w:tcBorders>
            <w:shd w:val="clear" w:color="auto" w:fill="A6A6A6"/>
          </w:tcPr>
          <w:p w14:paraId="75DBF87D" w14:textId="77777777" w:rsidR="00684F19" w:rsidRPr="007E0D87" w:rsidRDefault="00684F19" w:rsidP="000D5CFE">
            <w:pPr>
              <w:pStyle w:val="TF-TEXTOQUADRO"/>
            </w:pPr>
          </w:p>
        </w:tc>
        <w:tc>
          <w:tcPr>
            <w:tcW w:w="2834" w:type="dxa"/>
            <w:gridSpan w:val="10"/>
            <w:tcBorders>
              <w:top w:val="single" w:sz="4" w:space="0" w:color="auto"/>
              <w:left w:val="single" w:sz="4" w:space="0" w:color="auto"/>
              <w:right w:val="single" w:sz="4" w:space="0" w:color="auto"/>
            </w:tcBorders>
            <w:shd w:val="clear" w:color="auto" w:fill="A6A6A6"/>
          </w:tcPr>
          <w:p w14:paraId="12D8C30E" w14:textId="77777777" w:rsidR="00684F19" w:rsidRPr="00A62D0F" w:rsidRDefault="00FA1F21" w:rsidP="000D5CFE">
            <w:pPr>
              <w:pStyle w:val="TF-TEXTOQUADROCentralizado"/>
            </w:pPr>
            <w:r w:rsidRPr="00A62D0F">
              <w:t>2020</w:t>
            </w:r>
          </w:p>
        </w:tc>
      </w:tr>
      <w:tr w:rsidR="00684F19" w:rsidRPr="007E0D87" w14:paraId="64172235" w14:textId="77777777" w:rsidTr="000D5CFE">
        <w:trPr>
          <w:cantSplit/>
          <w:jc w:val="center"/>
        </w:trPr>
        <w:tc>
          <w:tcPr>
            <w:tcW w:w="6171" w:type="dxa"/>
            <w:tcBorders>
              <w:top w:val="nil"/>
              <w:left w:val="single" w:sz="4" w:space="0" w:color="auto"/>
              <w:bottom w:val="nil"/>
            </w:tcBorders>
            <w:shd w:val="clear" w:color="auto" w:fill="A6A6A6"/>
          </w:tcPr>
          <w:p w14:paraId="76ACF20C" w14:textId="77777777" w:rsidR="00684F19" w:rsidRPr="007E0D87" w:rsidRDefault="00684F19" w:rsidP="000D5CFE">
            <w:pPr>
              <w:pStyle w:val="TF-TEXTOQUADRO"/>
            </w:pPr>
            <w:r w:rsidRPr="007E0D87">
              <w:t>etapas / quinzenas</w:t>
            </w:r>
          </w:p>
        </w:tc>
        <w:tc>
          <w:tcPr>
            <w:tcW w:w="557" w:type="dxa"/>
            <w:gridSpan w:val="2"/>
            <w:shd w:val="clear" w:color="auto" w:fill="A6A6A6"/>
          </w:tcPr>
          <w:p w14:paraId="63CE9CA2" w14:textId="77777777" w:rsidR="00684F19" w:rsidRPr="007E0D87" w:rsidRDefault="00FA1F21" w:rsidP="000D5CFE">
            <w:pPr>
              <w:pStyle w:val="TF-TEXTOQUADROCentralizado"/>
            </w:pPr>
            <w:r>
              <w:t>fev</w:t>
            </w:r>
            <w:r w:rsidR="00684F19">
              <w:t>.</w:t>
            </w:r>
          </w:p>
        </w:tc>
        <w:tc>
          <w:tcPr>
            <w:tcW w:w="568" w:type="dxa"/>
            <w:gridSpan w:val="2"/>
            <w:shd w:val="clear" w:color="auto" w:fill="A6A6A6"/>
          </w:tcPr>
          <w:p w14:paraId="085BF0CF" w14:textId="77777777" w:rsidR="00684F19" w:rsidRPr="007E0D87" w:rsidRDefault="00FA1F21" w:rsidP="000D5CFE">
            <w:pPr>
              <w:pStyle w:val="TF-TEXTOQUADROCentralizado"/>
            </w:pPr>
            <w:r>
              <w:t>mar</w:t>
            </w:r>
            <w:r w:rsidR="00684F19" w:rsidRPr="007E0D87">
              <w:t>.</w:t>
            </w:r>
          </w:p>
        </w:tc>
        <w:tc>
          <w:tcPr>
            <w:tcW w:w="568" w:type="dxa"/>
            <w:gridSpan w:val="2"/>
            <w:shd w:val="clear" w:color="auto" w:fill="A6A6A6"/>
          </w:tcPr>
          <w:p w14:paraId="4A31F5A3" w14:textId="77777777" w:rsidR="00684F19" w:rsidRPr="007E0D87" w:rsidRDefault="00FA1F21" w:rsidP="000D5CFE">
            <w:pPr>
              <w:pStyle w:val="TF-TEXTOQUADROCentralizado"/>
            </w:pPr>
            <w:r>
              <w:t>abr</w:t>
            </w:r>
            <w:r w:rsidR="00684F19" w:rsidRPr="007E0D87">
              <w:t>.</w:t>
            </w:r>
          </w:p>
        </w:tc>
        <w:tc>
          <w:tcPr>
            <w:tcW w:w="568" w:type="dxa"/>
            <w:gridSpan w:val="2"/>
            <w:shd w:val="clear" w:color="auto" w:fill="A6A6A6"/>
          </w:tcPr>
          <w:p w14:paraId="79A95025" w14:textId="77777777" w:rsidR="00684F19" w:rsidRPr="007E0D87" w:rsidRDefault="00FA1F21" w:rsidP="00FA1F21">
            <w:pPr>
              <w:pStyle w:val="TF-TEXTOQUADROCentralizado"/>
            </w:pPr>
            <w:r>
              <w:t>maio</w:t>
            </w:r>
          </w:p>
        </w:tc>
        <w:tc>
          <w:tcPr>
            <w:tcW w:w="573" w:type="dxa"/>
            <w:gridSpan w:val="2"/>
            <w:shd w:val="clear" w:color="auto" w:fill="A6A6A6"/>
          </w:tcPr>
          <w:p w14:paraId="6F7484CA" w14:textId="77777777" w:rsidR="00684F19" w:rsidRPr="007E0D87" w:rsidRDefault="00FA1F21" w:rsidP="000D5CFE">
            <w:pPr>
              <w:pStyle w:val="TF-TEXTOQUADROCentralizado"/>
            </w:pPr>
            <w:r>
              <w:t>jun</w:t>
            </w:r>
            <w:r w:rsidR="00684F19" w:rsidRPr="007E0D87">
              <w:t>.</w:t>
            </w:r>
          </w:p>
        </w:tc>
      </w:tr>
      <w:tr w:rsidR="00684F19" w:rsidRPr="007E0D87" w14:paraId="083586DC" w14:textId="77777777" w:rsidTr="000D5CFE">
        <w:trPr>
          <w:cantSplit/>
          <w:jc w:val="center"/>
        </w:trPr>
        <w:tc>
          <w:tcPr>
            <w:tcW w:w="6171" w:type="dxa"/>
            <w:tcBorders>
              <w:top w:val="nil"/>
              <w:left w:val="single" w:sz="4" w:space="0" w:color="auto"/>
            </w:tcBorders>
            <w:shd w:val="clear" w:color="auto" w:fill="A6A6A6"/>
          </w:tcPr>
          <w:p w14:paraId="66882996" w14:textId="77777777" w:rsidR="00684F19" w:rsidRPr="007E0D87" w:rsidRDefault="00684F19" w:rsidP="000D5CFE">
            <w:pPr>
              <w:pStyle w:val="TF-TEXTOQUADRO"/>
            </w:pPr>
          </w:p>
        </w:tc>
        <w:tc>
          <w:tcPr>
            <w:tcW w:w="273" w:type="dxa"/>
            <w:tcBorders>
              <w:bottom w:val="single" w:sz="4" w:space="0" w:color="auto"/>
            </w:tcBorders>
            <w:shd w:val="clear" w:color="auto" w:fill="A6A6A6"/>
          </w:tcPr>
          <w:p w14:paraId="10B053A2" w14:textId="77777777" w:rsidR="00684F19" w:rsidRPr="007E0D87" w:rsidRDefault="00684F19" w:rsidP="000D5CFE">
            <w:pPr>
              <w:pStyle w:val="TF-TEXTOQUADROCentralizado"/>
            </w:pPr>
            <w:r w:rsidRPr="007E0D87">
              <w:t>1</w:t>
            </w:r>
          </w:p>
        </w:tc>
        <w:tc>
          <w:tcPr>
            <w:tcW w:w="284" w:type="dxa"/>
            <w:tcBorders>
              <w:bottom w:val="single" w:sz="4" w:space="0" w:color="auto"/>
            </w:tcBorders>
            <w:shd w:val="clear" w:color="auto" w:fill="A6A6A6"/>
          </w:tcPr>
          <w:p w14:paraId="57853628" w14:textId="77777777" w:rsidR="00684F19" w:rsidRPr="007E0D87" w:rsidRDefault="00684F19" w:rsidP="000D5CFE">
            <w:pPr>
              <w:pStyle w:val="TF-TEXTOQUADROCentralizado"/>
            </w:pPr>
            <w:r w:rsidRPr="007E0D87">
              <w:t>2</w:t>
            </w:r>
          </w:p>
        </w:tc>
        <w:tc>
          <w:tcPr>
            <w:tcW w:w="284" w:type="dxa"/>
            <w:tcBorders>
              <w:bottom w:val="single" w:sz="4" w:space="0" w:color="auto"/>
            </w:tcBorders>
            <w:shd w:val="clear" w:color="auto" w:fill="A6A6A6"/>
          </w:tcPr>
          <w:p w14:paraId="2C7B813D" w14:textId="77777777" w:rsidR="00684F19" w:rsidRPr="007E0D87" w:rsidRDefault="00684F19" w:rsidP="000D5CFE">
            <w:pPr>
              <w:pStyle w:val="TF-TEXTOQUADROCentralizado"/>
            </w:pPr>
            <w:r w:rsidRPr="007E0D87">
              <w:t>1</w:t>
            </w:r>
          </w:p>
        </w:tc>
        <w:tc>
          <w:tcPr>
            <w:tcW w:w="284" w:type="dxa"/>
            <w:tcBorders>
              <w:bottom w:val="single" w:sz="4" w:space="0" w:color="auto"/>
            </w:tcBorders>
            <w:shd w:val="clear" w:color="auto" w:fill="A6A6A6"/>
          </w:tcPr>
          <w:p w14:paraId="1919B96F" w14:textId="77777777" w:rsidR="00684F19" w:rsidRPr="007E0D87" w:rsidRDefault="00684F19" w:rsidP="000D5CFE">
            <w:pPr>
              <w:pStyle w:val="TF-TEXTOQUADROCentralizado"/>
            </w:pPr>
            <w:r w:rsidRPr="007E0D87">
              <w:t>2</w:t>
            </w:r>
          </w:p>
        </w:tc>
        <w:tc>
          <w:tcPr>
            <w:tcW w:w="284" w:type="dxa"/>
            <w:tcBorders>
              <w:bottom w:val="single" w:sz="4" w:space="0" w:color="auto"/>
            </w:tcBorders>
            <w:shd w:val="clear" w:color="auto" w:fill="A6A6A6"/>
          </w:tcPr>
          <w:p w14:paraId="0AEB9A9D" w14:textId="77777777" w:rsidR="00684F19" w:rsidRPr="007E0D87" w:rsidRDefault="00684F19" w:rsidP="000D5CFE">
            <w:pPr>
              <w:pStyle w:val="TF-TEXTOQUADROCentralizado"/>
            </w:pPr>
            <w:r w:rsidRPr="007E0D87">
              <w:t>1</w:t>
            </w:r>
          </w:p>
        </w:tc>
        <w:tc>
          <w:tcPr>
            <w:tcW w:w="284" w:type="dxa"/>
            <w:tcBorders>
              <w:bottom w:val="single" w:sz="4" w:space="0" w:color="auto"/>
            </w:tcBorders>
            <w:shd w:val="clear" w:color="auto" w:fill="A6A6A6"/>
          </w:tcPr>
          <w:p w14:paraId="0B9730DC" w14:textId="77777777" w:rsidR="00684F19" w:rsidRPr="007E0D87" w:rsidRDefault="00684F19" w:rsidP="000D5CFE">
            <w:pPr>
              <w:pStyle w:val="TF-TEXTOQUADROCentralizado"/>
            </w:pPr>
            <w:r w:rsidRPr="007E0D87">
              <w:t>2</w:t>
            </w:r>
          </w:p>
        </w:tc>
        <w:tc>
          <w:tcPr>
            <w:tcW w:w="284" w:type="dxa"/>
            <w:tcBorders>
              <w:bottom w:val="single" w:sz="4" w:space="0" w:color="auto"/>
            </w:tcBorders>
            <w:shd w:val="clear" w:color="auto" w:fill="A6A6A6"/>
          </w:tcPr>
          <w:p w14:paraId="423A27C3" w14:textId="77777777" w:rsidR="00684F19" w:rsidRPr="007E0D87" w:rsidRDefault="00684F19" w:rsidP="000D5CFE">
            <w:pPr>
              <w:pStyle w:val="TF-TEXTOQUADROCentralizado"/>
            </w:pPr>
            <w:r w:rsidRPr="007E0D87">
              <w:t>1</w:t>
            </w:r>
          </w:p>
        </w:tc>
        <w:tc>
          <w:tcPr>
            <w:tcW w:w="284" w:type="dxa"/>
            <w:tcBorders>
              <w:bottom w:val="single" w:sz="4" w:space="0" w:color="auto"/>
            </w:tcBorders>
            <w:shd w:val="clear" w:color="auto" w:fill="A6A6A6"/>
          </w:tcPr>
          <w:p w14:paraId="4C143463" w14:textId="77777777" w:rsidR="00684F19" w:rsidRPr="007E0D87" w:rsidRDefault="00684F19" w:rsidP="000D5CFE">
            <w:pPr>
              <w:pStyle w:val="TF-TEXTOQUADROCentralizado"/>
            </w:pPr>
            <w:r w:rsidRPr="007E0D87">
              <w:t>2</w:t>
            </w:r>
          </w:p>
        </w:tc>
        <w:tc>
          <w:tcPr>
            <w:tcW w:w="284" w:type="dxa"/>
            <w:tcBorders>
              <w:bottom w:val="single" w:sz="4" w:space="0" w:color="auto"/>
            </w:tcBorders>
            <w:shd w:val="clear" w:color="auto" w:fill="A6A6A6"/>
          </w:tcPr>
          <w:p w14:paraId="3E2A9DEB" w14:textId="77777777" w:rsidR="00684F19" w:rsidRPr="007E0D87" w:rsidRDefault="00684F19" w:rsidP="000D5CFE">
            <w:pPr>
              <w:pStyle w:val="TF-TEXTOQUADROCentralizado"/>
            </w:pPr>
            <w:r w:rsidRPr="007E0D87">
              <w:t>1</w:t>
            </w:r>
          </w:p>
        </w:tc>
        <w:tc>
          <w:tcPr>
            <w:tcW w:w="289" w:type="dxa"/>
            <w:tcBorders>
              <w:bottom w:val="single" w:sz="4" w:space="0" w:color="auto"/>
            </w:tcBorders>
            <w:shd w:val="clear" w:color="auto" w:fill="A6A6A6"/>
          </w:tcPr>
          <w:p w14:paraId="03F9260E" w14:textId="77777777" w:rsidR="00684F19" w:rsidRPr="007E0D87" w:rsidRDefault="00684F19" w:rsidP="000D5CFE">
            <w:pPr>
              <w:pStyle w:val="TF-TEXTOQUADROCentralizado"/>
            </w:pPr>
            <w:r w:rsidRPr="007E0D87">
              <w:t>2</w:t>
            </w:r>
          </w:p>
        </w:tc>
      </w:tr>
      <w:tr w:rsidR="00684F19" w:rsidRPr="007E0D87" w14:paraId="66A1E585" w14:textId="77777777" w:rsidTr="0053340F">
        <w:trPr>
          <w:jc w:val="center"/>
        </w:trPr>
        <w:tc>
          <w:tcPr>
            <w:tcW w:w="6171" w:type="dxa"/>
            <w:tcBorders>
              <w:left w:val="single" w:sz="4" w:space="0" w:color="auto"/>
            </w:tcBorders>
          </w:tcPr>
          <w:p w14:paraId="08835A00" w14:textId="77777777" w:rsidR="00684F19" w:rsidRPr="007E0D87" w:rsidRDefault="00684F19" w:rsidP="000D5CFE">
            <w:pPr>
              <w:pStyle w:val="TF-TEXTOQUADRO"/>
              <w:rPr>
                <w:bCs/>
              </w:rPr>
            </w:pPr>
            <w:r w:rsidRPr="0052717B">
              <w:rPr>
                <w:bCs/>
              </w:rPr>
              <w:t>levantamento bibliográfico</w:t>
            </w:r>
          </w:p>
        </w:tc>
        <w:tc>
          <w:tcPr>
            <w:tcW w:w="273" w:type="dxa"/>
            <w:tcBorders>
              <w:bottom w:val="single" w:sz="4" w:space="0" w:color="auto"/>
            </w:tcBorders>
            <w:shd w:val="clear" w:color="auto" w:fill="FFFFFF"/>
          </w:tcPr>
          <w:p w14:paraId="32206EB1" w14:textId="77777777" w:rsidR="00684F19" w:rsidRPr="00CF545B" w:rsidRDefault="00684F19" w:rsidP="000D5CFE">
            <w:pPr>
              <w:pStyle w:val="TF-TEXTOQUADROCentralizado"/>
              <w:jc w:val="left"/>
              <w:rPr>
                <w:color w:val="7F7F7F"/>
                <w:highlight w:val="lightGray"/>
              </w:rPr>
            </w:pPr>
          </w:p>
        </w:tc>
        <w:tc>
          <w:tcPr>
            <w:tcW w:w="284" w:type="dxa"/>
            <w:tcBorders>
              <w:bottom w:val="single" w:sz="4" w:space="0" w:color="auto"/>
            </w:tcBorders>
            <w:shd w:val="clear" w:color="auto" w:fill="AEAAAA"/>
          </w:tcPr>
          <w:p w14:paraId="21435B16" w14:textId="77777777" w:rsidR="00684F19" w:rsidRPr="00CF545B" w:rsidRDefault="00684F19" w:rsidP="000D5CFE">
            <w:pPr>
              <w:pStyle w:val="TF-TEXTOQUADROCentralizado"/>
              <w:rPr>
                <w:color w:val="7F7F7F"/>
                <w:highlight w:val="lightGray"/>
              </w:rPr>
            </w:pPr>
          </w:p>
        </w:tc>
        <w:tc>
          <w:tcPr>
            <w:tcW w:w="284" w:type="dxa"/>
            <w:tcBorders>
              <w:bottom w:val="single" w:sz="4" w:space="0" w:color="auto"/>
            </w:tcBorders>
            <w:shd w:val="clear" w:color="auto" w:fill="AEAAAA"/>
          </w:tcPr>
          <w:p w14:paraId="300A2C37" w14:textId="77777777" w:rsidR="00684F19" w:rsidRPr="007E0D87" w:rsidRDefault="00684F19" w:rsidP="000D5CFE">
            <w:pPr>
              <w:pStyle w:val="TF-TEXTOQUADROCentralizado"/>
            </w:pPr>
          </w:p>
        </w:tc>
        <w:tc>
          <w:tcPr>
            <w:tcW w:w="284" w:type="dxa"/>
            <w:tcBorders>
              <w:bottom w:val="single" w:sz="4" w:space="0" w:color="auto"/>
            </w:tcBorders>
          </w:tcPr>
          <w:p w14:paraId="114F0FED" w14:textId="77777777" w:rsidR="00684F19" w:rsidRPr="007E0D87" w:rsidRDefault="00684F19" w:rsidP="000D5CFE">
            <w:pPr>
              <w:pStyle w:val="TF-TEXTOQUADROCentralizado"/>
            </w:pPr>
          </w:p>
        </w:tc>
        <w:tc>
          <w:tcPr>
            <w:tcW w:w="284" w:type="dxa"/>
            <w:tcBorders>
              <w:bottom w:val="single" w:sz="4" w:space="0" w:color="auto"/>
            </w:tcBorders>
          </w:tcPr>
          <w:p w14:paraId="2122B7B0" w14:textId="77777777" w:rsidR="00684F19" w:rsidRPr="007E0D87" w:rsidRDefault="00684F19" w:rsidP="000D5CFE">
            <w:pPr>
              <w:pStyle w:val="TF-TEXTOQUADROCentralizado"/>
            </w:pPr>
          </w:p>
        </w:tc>
        <w:tc>
          <w:tcPr>
            <w:tcW w:w="284" w:type="dxa"/>
            <w:tcBorders>
              <w:bottom w:val="single" w:sz="4" w:space="0" w:color="auto"/>
            </w:tcBorders>
          </w:tcPr>
          <w:p w14:paraId="4BEDA471" w14:textId="77777777" w:rsidR="00684F19" w:rsidRPr="007E0D87" w:rsidRDefault="00684F19" w:rsidP="000D5CFE">
            <w:pPr>
              <w:pStyle w:val="TF-TEXTOQUADROCentralizado"/>
            </w:pPr>
          </w:p>
        </w:tc>
        <w:tc>
          <w:tcPr>
            <w:tcW w:w="284" w:type="dxa"/>
            <w:tcBorders>
              <w:bottom w:val="single" w:sz="4" w:space="0" w:color="auto"/>
            </w:tcBorders>
          </w:tcPr>
          <w:p w14:paraId="76CA6428" w14:textId="77777777" w:rsidR="00684F19" w:rsidRPr="007E0D87" w:rsidRDefault="00684F19" w:rsidP="000D5CFE">
            <w:pPr>
              <w:pStyle w:val="TF-TEXTOQUADROCentralizado"/>
            </w:pPr>
          </w:p>
        </w:tc>
        <w:tc>
          <w:tcPr>
            <w:tcW w:w="284" w:type="dxa"/>
            <w:tcBorders>
              <w:bottom w:val="single" w:sz="4" w:space="0" w:color="auto"/>
            </w:tcBorders>
          </w:tcPr>
          <w:p w14:paraId="4D713BF4" w14:textId="77777777" w:rsidR="00684F19" w:rsidRPr="007E0D87" w:rsidRDefault="00684F19" w:rsidP="000D5CFE">
            <w:pPr>
              <w:pStyle w:val="TF-TEXTOQUADROCentralizado"/>
            </w:pPr>
          </w:p>
        </w:tc>
        <w:tc>
          <w:tcPr>
            <w:tcW w:w="284" w:type="dxa"/>
            <w:tcBorders>
              <w:bottom w:val="single" w:sz="4" w:space="0" w:color="auto"/>
            </w:tcBorders>
          </w:tcPr>
          <w:p w14:paraId="0C15EF5D" w14:textId="77777777" w:rsidR="00684F19" w:rsidRPr="007E0D87" w:rsidRDefault="00684F19" w:rsidP="000D5CFE">
            <w:pPr>
              <w:pStyle w:val="TF-TEXTOQUADROCentralizado"/>
            </w:pPr>
          </w:p>
        </w:tc>
        <w:tc>
          <w:tcPr>
            <w:tcW w:w="289" w:type="dxa"/>
          </w:tcPr>
          <w:p w14:paraId="408C6F98" w14:textId="77777777" w:rsidR="00684F19" w:rsidRPr="007E0D87" w:rsidRDefault="00684F19" w:rsidP="000D5CFE">
            <w:pPr>
              <w:pStyle w:val="TF-TEXTOQUADROCentralizado"/>
            </w:pPr>
          </w:p>
        </w:tc>
      </w:tr>
      <w:tr w:rsidR="00684F19" w:rsidRPr="007E0D87" w14:paraId="21E55CEB" w14:textId="77777777" w:rsidTr="0053340F">
        <w:trPr>
          <w:jc w:val="center"/>
        </w:trPr>
        <w:tc>
          <w:tcPr>
            <w:tcW w:w="6171" w:type="dxa"/>
            <w:tcBorders>
              <w:left w:val="single" w:sz="4" w:space="0" w:color="auto"/>
            </w:tcBorders>
          </w:tcPr>
          <w:p w14:paraId="6BEF0E35" w14:textId="77777777" w:rsidR="00684F19" w:rsidRPr="007E0D87" w:rsidRDefault="00684F19" w:rsidP="000D5CFE">
            <w:pPr>
              <w:pStyle w:val="TF-TEXTOQUADRO"/>
            </w:pPr>
            <w:r w:rsidRPr="0052717B">
              <w:t>definição de requisitos</w:t>
            </w:r>
          </w:p>
        </w:tc>
        <w:tc>
          <w:tcPr>
            <w:tcW w:w="273" w:type="dxa"/>
            <w:tcBorders>
              <w:top w:val="single" w:sz="4" w:space="0" w:color="auto"/>
            </w:tcBorders>
            <w:shd w:val="clear" w:color="auto" w:fill="FFFFFF"/>
          </w:tcPr>
          <w:p w14:paraId="4D0100DD" w14:textId="77777777" w:rsidR="00684F19" w:rsidRPr="00CF545B" w:rsidRDefault="00684F19" w:rsidP="000D5CFE">
            <w:pPr>
              <w:pStyle w:val="TF-TEXTOQUADROCentralizado"/>
              <w:rPr>
                <w:color w:val="7F7F7F"/>
                <w:highlight w:val="lightGray"/>
              </w:rPr>
            </w:pPr>
          </w:p>
        </w:tc>
        <w:tc>
          <w:tcPr>
            <w:tcW w:w="284" w:type="dxa"/>
            <w:tcBorders>
              <w:top w:val="single" w:sz="4" w:space="0" w:color="auto"/>
            </w:tcBorders>
            <w:shd w:val="clear" w:color="auto" w:fill="AEAAAA"/>
          </w:tcPr>
          <w:p w14:paraId="3A8AF0A2" w14:textId="77777777" w:rsidR="00684F19" w:rsidRPr="00CF545B" w:rsidRDefault="00684F19" w:rsidP="000D5CFE">
            <w:pPr>
              <w:pStyle w:val="TF-TEXTOQUADROCentralizado"/>
              <w:rPr>
                <w:color w:val="7F7F7F"/>
                <w:highlight w:val="lightGray"/>
              </w:rPr>
            </w:pPr>
          </w:p>
        </w:tc>
        <w:tc>
          <w:tcPr>
            <w:tcW w:w="284" w:type="dxa"/>
            <w:tcBorders>
              <w:top w:val="single" w:sz="4" w:space="0" w:color="auto"/>
            </w:tcBorders>
            <w:shd w:val="clear" w:color="auto" w:fill="AEAAAA"/>
          </w:tcPr>
          <w:p w14:paraId="7F3E423A" w14:textId="77777777" w:rsidR="00684F19" w:rsidRPr="007E0D87" w:rsidRDefault="00684F19" w:rsidP="000D5CFE">
            <w:pPr>
              <w:pStyle w:val="TF-TEXTOQUADROCentralizado"/>
            </w:pPr>
          </w:p>
        </w:tc>
        <w:tc>
          <w:tcPr>
            <w:tcW w:w="284" w:type="dxa"/>
            <w:tcBorders>
              <w:top w:val="single" w:sz="4" w:space="0" w:color="auto"/>
            </w:tcBorders>
          </w:tcPr>
          <w:p w14:paraId="127FA0F0" w14:textId="77777777" w:rsidR="00684F19" w:rsidRPr="007E0D87" w:rsidRDefault="00684F19" w:rsidP="000D5CFE">
            <w:pPr>
              <w:pStyle w:val="TF-TEXTOQUADROCentralizado"/>
            </w:pPr>
          </w:p>
        </w:tc>
        <w:tc>
          <w:tcPr>
            <w:tcW w:w="284" w:type="dxa"/>
            <w:tcBorders>
              <w:top w:val="single" w:sz="4" w:space="0" w:color="auto"/>
            </w:tcBorders>
          </w:tcPr>
          <w:p w14:paraId="454DC006" w14:textId="77777777" w:rsidR="00684F19" w:rsidRPr="007E0D87" w:rsidRDefault="00684F19" w:rsidP="000D5CFE">
            <w:pPr>
              <w:pStyle w:val="TF-TEXTOQUADROCentralizado"/>
            </w:pPr>
          </w:p>
        </w:tc>
        <w:tc>
          <w:tcPr>
            <w:tcW w:w="284" w:type="dxa"/>
            <w:tcBorders>
              <w:top w:val="single" w:sz="4" w:space="0" w:color="auto"/>
            </w:tcBorders>
          </w:tcPr>
          <w:p w14:paraId="52CC7FCB" w14:textId="77777777" w:rsidR="00684F19" w:rsidRPr="007E0D87" w:rsidRDefault="00684F19" w:rsidP="000D5CFE">
            <w:pPr>
              <w:pStyle w:val="TF-TEXTOQUADROCentralizado"/>
            </w:pPr>
          </w:p>
        </w:tc>
        <w:tc>
          <w:tcPr>
            <w:tcW w:w="284" w:type="dxa"/>
            <w:tcBorders>
              <w:top w:val="single" w:sz="4" w:space="0" w:color="auto"/>
            </w:tcBorders>
          </w:tcPr>
          <w:p w14:paraId="0A4F71E1" w14:textId="77777777" w:rsidR="00684F19" w:rsidRPr="007E0D87" w:rsidRDefault="00684F19" w:rsidP="000D5CFE">
            <w:pPr>
              <w:pStyle w:val="TF-TEXTOQUADROCentralizado"/>
            </w:pPr>
          </w:p>
        </w:tc>
        <w:tc>
          <w:tcPr>
            <w:tcW w:w="284" w:type="dxa"/>
            <w:tcBorders>
              <w:top w:val="single" w:sz="4" w:space="0" w:color="auto"/>
            </w:tcBorders>
          </w:tcPr>
          <w:p w14:paraId="24D08421" w14:textId="77777777" w:rsidR="00684F19" w:rsidRPr="007E0D87" w:rsidRDefault="00684F19" w:rsidP="000D5CFE">
            <w:pPr>
              <w:pStyle w:val="TF-TEXTOQUADROCentralizado"/>
            </w:pPr>
          </w:p>
        </w:tc>
        <w:tc>
          <w:tcPr>
            <w:tcW w:w="284" w:type="dxa"/>
            <w:tcBorders>
              <w:top w:val="single" w:sz="4" w:space="0" w:color="auto"/>
            </w:tcBorders>
          </w:tcPr>
          <w:p w14:paraId="6E69B316" w14:textId="77777777" w:rsidR="00684F19" w:rsidRPr="007E0D87" w:rsidRDefault="00684F19" w:rsidP="000D5CFE">
            <w:pPr>
              <w:pStyle w:val="TF-TEXTOQUADROCentralizado"/>
            </w:pPr>
          </w:p>
        </w:tc>
        <w:tc>
          <w:tcPr>
            <w:tcW w:w="289" w:type="dxa"/>
          </w:tcPr>
          <w:p w14:paraId="68084FAC" w14:textId="77777777" w:rsidR="00684F19" w:rsidRPr="007E0D87" w:rsidRDefault="00684F19" w:rsidP="000D5CFE">
            <w:pPr>
              <w:pStyle w:val="TF-TEXTOQUADROCentralizado"/>
            </w:pPr>
          </w:p>
        </w:tc>
      </w:tr>
      <w:tr w:rsidR="00684F19" w:rsidRPr="007E0D87" w14:paraId="299A0708" w14:textId="77777777" w:rsidTr="0053340F">
        <w:trPr>
          <w:jc w:val="center"/>
        </w:trPr>
        <w:tc>
          <w:tcPr>
            <w:tcW w:w="6171" w:type="dxa"/>
            <w:tcBorders>
              <w:left w:val="single" w:sz="4" w:space="0" w:color="auto"/>
            </w:tcBorders>
            <w:shd w:val="clear" w:color="auto" w:fill="auto"/>
          </w:tcPr>
          <w:p w14:paraId="772A5844" w14:textId="5AAEEAB0" w:rsidR="00684F19" w:rsidRPr="0041066F" w:rsidRDefault="00FA2D55" w:rsidP="000D5CFE">
            <w:pPr>
              <w:pStyle w:val="TF-TEXTOQUADRO"/>
            </w:pPr>
            <w:ins w:id="58" w:author="Andreza Sartori" w:date="2020-12-13T08:34:00Z">
              <w:r>
                <w:t>e</w:t>
              </w:r>
            </w:ins>
            <w:del w:id="59" w:author="Andreza Sartori" w:date="2020-12-13T08:34:00Z">
              <w:r w:rsidR="00F42360" w:rsidDel="00FA2D55">
                <w:delText>E</w:delText>
              </w:r>
            </w:del>
            <w:r w:rsidR="00BC54A9">
              <w:t>specificação</w:t>
            </w:r>
          </w:p>
        </w:tc>
        <w:tc>
          <w:tcPr>
            <w:tcW w:w="273" w:type="dxa"/>
            <w:tcBorders>
              <w:top w:val="single" w:sz="4" w:space="0" w:color="auto"/>
            </w:tcBorders>
            <w:shd w:val="clear" w:color="auto" w:fill="auto"/>
          </w:tcPr>
          <w:p w14:paraId="2E89320C" w14:textId="77777777" w:rsidR="00684F19" w:rsidRPr="006231E2" w:rsidRDefault="00684F19" w:rsidP="000D5CFE">
            <w:pPr>
              <w:pStyle w:val="TF-TEXTOQUADROCentralizado"/>
              <w:rPr>
                <w:color w:val="FF0000"/>
              </w:rPr>
            </w:pPr>
          </w:p>
        </w:tc>
        <w:tc>
          <w:tcPr>
            <w:tcW w:w="284" w:type="dxa"/>
            <w:tcBorders>
              <w:top w:val="single" w:sz="4" w:space="0" w:color="auto"/>
            </w:tcBorders>
            <w:shd w:val="clear" w:color="auto" w:fill="FFFFFF"/>
          </w:tcPr>
          <w:p w14:paraId="6051CE40" w14:textId="77777777" w:rsidR="00684F19" w:rsidRPr="00CF545B" w:rsidRDefault="00684F19" w:rsidP="000D5CFE">
            <w:pPr>
              <w:pStyle w:val="TF-TEXTOQUADROCentralizado"/>
              <w:rPr>
                <w:color w:val="7F7F7F"/>
                <w:highlight w:val="lightGray"/>
              </w:rPr>
            </w:pPr>
          </w:p>
        </w:tc>
        <w:tc>
          <w:tcPr>
            <w:tcW w:w="284" w:type="dxa"/>
            <w:tcBorders>
              <w:top w:val="single" w:sz="4" w:space="0" w:color="auto"/>
            </w:tcBorders>
            <w:shd w:val="clear" w:color="auto" w:fill="AEAAAA"/>
          </w:tcPr>
          <w:p w14:paraId="3D624990" w14:textId="77777777" w:rsidR="00684F19" w:rsidRPr="007E0D87" w:rsidRDefault="00684F19" w:rsidP="000D5CFE">
            <w:pPr>
              <w:pStyle w:val="TF-TEXTOQUADROCentralizado"/>
            </w:pPr>
          </w:p>
        </w:tc>
        <w:tc>
          <w:tcPr>
            <w:tcW w:w="284" w:type="dxa"/>
            <w:tcBorders>
              <w:top w:val="single" w:sz="4" w:space="0" w:color="auto"/>
            </w:tcBorders>
          </w:tcPr>
          <w:p w14:paraId="7EACEAC2" w14:textId="77777777" w:rsidR="00684F19" w:rsidRPr="007E0D87" w:rsidRDefault="00684F19" w:rsidP="000D5CFE">
            <w:pPr>
              <w:pStyle w:val="TF-TEXTOQUADROCentralizado"/>
            </w:pPr>
          </w:p>
        </w:tc>
        <w:tc>
          <w:tcPr>
            <w:tcW w:w="284" w:type="dxa"/>
            <w:tcBorders>
              <w:top w:val="single" w:sz="4" w:space="0" w:color="auto"/>
            </w:tcBorders>
          </w:tcPr>
          <w:p w14:paraId="4AB6FF53" w14:textId="77777777" w:rsidR="00684F19" w:rsidRPr="007E0D87" w:rsidRDefault="00684F19" w:rsidP="000D5CFE">
            <w:pPr>
              <w:pStyle w:val="TF-TEXTOQUADROCentralizado"/>
            </w:pPr>
          </w:p>
        </w:tc>
        <w:tc>
          <w:tcPr>
            <w:tcW w:w="284" w:type="dxa"/>
            <w:tcBorders>
              <w:top w:val="single" w:sz="4" w:space="0" w:color="auto"/>
            </w:tcBorders>
          </w:tcPr>
          <w:p w14:paraId="696DEDE3" w14:textId="77777777" w:rsidR="00684F19" w:rsidRPr="007E0D87" w:rsidRDefault="00684F19" w:rsidP="000D5CFE">
            <w:pPr>
              <w:pStyle w:val="TF-TEXTOQUADROCentralizado"/>
            </w:pPr>
          </w:p>
        </w:tc>
        <w:tc>
          <w:tcPr>
            <w:tcW w:w="284" w:type="dxa"/>
            <w:tcBorders>
              <w:top w:val="single" w:sz="4" w:space="0" w:color="auto"/>
            </w:tcBorders>
          </w:tcPr>
          <w:p w14:paraId="394C1C65" w14:textId="77777777" w:rsidR="00684F19" w:rsidRPr="007E0D87" w:rsidRDefault="00684F19" w:rsidP="000D5CFE">
            <w:pPr>
              <w:pStyle w:val="TF-TEXTOQUADROCentralizado"/>
            </w:pPr>
          </w:p>
        </w:tc>
        <w:tc>
          <w:tcPr>
            <w:tcW w:w="284" w:type="dxa"/>
            <w:tcBorders>
              <w:top w:val="single" w:sz="4" w:space="0" w:color="auto"/>
            </w:tcBorders>
          </w:tcPr>
          <w:p w14:paraId="37EA1CFE" w14:textId="77777777" w:rsidR="00684F19" w:rsidRPr="007E0D87" w:rsidRDefault="00684F19" w:rsidP="000D5CFE">
            <w:pPr>
              <w:pStyle w:val="TF-TEXTOQUADROCentralizado"/>
            </w:pPr>
          </w:p>
        </w:tc>
        <w:tc>
          <w:tcPr>
            <w:tcW w:w="284" w:type="dxa"/>
            <w:tcBorders>
              <w:top w:val="single" w:sz="4" w:space="0" w:color="auto"/>
            </w:tcBorders>
          </w:tcPr>
          <w:p w14:paraId="2B670EFF" w14:textId="77777777" w:rsidR="00684F19" w:rsidRPr="007E0D87" w:rsidRDefault="00684F19" w:rsidP="000D5CFE">
            <w:pPr>
              <w:pStyle w:val="TF-TEXTOQUADROCentralizado"/>
            </w:pPr>
          </w:p>
        </w:tc>
        <w:tc>
          <w:tcPr>
            <w:tcW w:w="289" w:type="dxa"/>
          </w:tcPr>
          <w:p w14:paraId="2BB7147F" w14:textId="77777777" w:rsidR="00684F19" w:rsidRPr="007E0D87" w:rsidRDefault="00684F19" w:rsidP="000D5CFE">
            <w:pPr>
              <w:pStyle w:val="TF-TEXTOQUADROCentralizado"/>
            </w:pPr>
          </w:p>
        </w:tc>
      </w:tr>
      <w:tr w:rsidR="00684F19" w:rsidRPr="007E0D87" w14:paraId="7EC10384" w14:textId="77777777" w:rsidTr="0053340F">
        <w:trPr>
          <w:jc w:val="center"/>
        </w:trPr>
        <w:tc>
          <w:tcPr>
            <w:tcW w:w="6171" w:type="dxa"/>
            <w:tcBorders>
              <w:left w:val="single" w:sz="4" w:space="0" w:color="auto"/>
            </w:tcBorders>
          </w:tcPr>
          <w:p w14:paraId="150C8EE8" w14:textId="036E57BB" w:rsidR="00684F19" w:rsidRPr="007E0D87" w:rsidRDefault="00FA2D55" w:rsidP="000D5CFE">
            <w:pPr>
              <w:pStyle w:val="TF-TEXTOQUADRO"/>
            </w:pPr>
            <w:ins w:id="60" w:author="Andreza Sartori" w:date="2020-12-13T08:34:00Z">
              <w:r>
                <w:t>f</w:t>
              </w:r>
            </w:ins>
            <w:del w:id="61" w:author="Andreza Sartori" w:date="2020-12-13T08:34:00Z">
              <w:r w:rsidR="00F42360" w:rsidDel="00FA2D55">
                <w:delText>F</w:delText>
              </w:r>
            </w:del>
            <w:r w:rsidR="00684F19" w:rsidRPr="0052717B">
              <w:t>erramenta</w:t>
            </w:r>
          </w:p>
        </w:tc>
        <w:tc>
          <w:tcPr>
            <w:tcW w:w="273" w:type="dxa"/>
            <w:tcBorders>
              <w:bottom w:val="single" w:sz="4" w:space="0" w:color="auto"/>
            </w:tcBorders>
          </w:tcPr>
          <w:p w14:paraId="1DD31B52" w14:textId="77777777" w:rsidR="00684F19" w:rsidRPr="007E0D87" w:rsidRDefault="00684F19" w:rsidP="000D5CFE">
            <w:pPr>
              <w:pStyle w:val="TF-TEXTOQUADROCentralizado"/>
            </w:pPr>
          </w:p>
        </w:tc>
        <w:tc>
          <w:tcPr>
            <w:tcW w:w="284" w:type="dxa"/>
            <w:tcBorders>
              <w:bottom w:val="single" w:sz="4" w:space="0" w:color="auto"/>
            </w:tcBorders>
          </w:tcPr>
          <w:p w14:paraId="46CBE5BE" w14:textId="77777777" w:rsidR="00684F19" w:rsidRPr="007E0D87" w:rsidRDefault="00684F19" w:rsidP="000D5CFE">
            <w:pPr>
              <w:pStyle w:val="TF-TEXTOQUADROCentralizado"/>
            </w:pPr>
          </w:p>
        </w:tc>
        <w:tc>
          <w:tcPr>
            <w:tcW w:w="284" w:type="dxa"/>
            <w:tcBorders>
              <w:bottom w:val="single" w:sz="4" w:space="0" w:color="auto"/>
            </w:tcBorders>
            <w:shd w:val="clear" w:color="auto" w:fill="FFFFFF"/>
          </w:tcPr>
          <w:p w14:paraId="17397268" w14:textId="77777777" w:rsidR="00684F19" w:rsidRPr="007E0D87" w:rsidRDefault="00684F19" w:rsidP="000D5CFE">
            <w:pPr>
              <w:pStyle w:val="TF-TEXTOQUADROCentralizado"/>
            </w:pPr>
          </w:p>
        </w:tc>
        <w:tc>
          <w:tcPr>
            <w:tcW w:w="284" w:type="dxa"/>
            <w:tcBorders>
              <w:bottom w:val="single" w:sz="4" w:space="0" w:color="auto"/>
            </w:tcBorders>
            <w:shd w:val="clear" w:color="auto" w:fill="AEAAAA"/>
          </w:tcPr>
          <w:p w14:paraId="11E6C518" w14:textId="77777777" w:rsidR="00684F19" w:rsidRPr="007E0D87" w:rsidRDefault="00684F19" w:rsidP="000D5CFE">
            <w:pPr>
              <w:pStyle w:val="TF-TEXTOQUADROCentralizado"/>
            </w:pPr>
          </w:p>
        </w:tc>
        <w:tc>
          <w:tcPr>
            <w:tcW w:w="284" w:type="dxa"/>
            <w:tcBorders>
              <w:bottom w:val="single" w:sz="4" w:space="0" w:color="auto"/>
            </w:tcBorders>
            <w:shd w:val="clear" w:color="auto" w:fill="AEAAAA"/>
          </w:tcPr>
          <w:p w14:paraId="5D23DDDE" w14:textId="77777777" w:rsidR="00684F19" w:rsidRPr="007E0D87" w:rsidRDefault="00684F19" w:rsidP="000D5CFE">
            <w:pPr>
              <w:pStyle w:val="TF-TEXTOQUADROCentralizado"/>
            </w:pPr>
          </w:p>
        </w:tc>
        <w:tc>
          <w:tcPr>
            <w:tcW w:w="284" w:type="dxa"/>
            <w:tcBorders>
              <w:bottom w:val="single" w:sz="4" w:space="0" w:color="auto"/>
            </w:tcBorders>
            <w:shd w:val="clear" w:color="auto" w:fill="AEAAAA"/>
          </w:tcPr>
          <w:p w14:paraId="440377AC" w14:textId="77777777" w:rsidR="00684F19" w:rsidRPr="007E0D87" w:rsidRDefault="00684F19" w:rsidP="000D5CFE">
            <w:pPr>
              <w:pStyle w:val="TF-TEXTOQUADROCentralizado"/>
            </w:pPr>
          </w:p>
        </w:tc>
        <w:tc>
          <w:tcPr>
            <w:tcW w:w="284" w:type="dxa"/>
            <w:tcBorders>
              <w:bottom w:val="single" w:sz="4" w:space="0" w:color="auto"/>
            </w:tcBorders>
            <w:shd w:val="clear" w:color="auto" w:fill="AEAAAA"/>
          </w:tcPr>
          <w:p w14:paraId="5412DC26" w14:textId="77777777" w:rsidR="00684F19" w:rsidRPr="007E0D87" w:rsidRDefault="00684F19" w:rsidP="000D5CFE">
            <w:pPr>
              <w:pStyle w:val="TF-TEXTOQUADROCentralizado"/>
            </w:pPr>
          </w:p>
        </w:tc>
        <w:tc>
          <w:tcPr>
            <w:tcW w:w="284" w:type="dxa"/>
            <w:tcBorders>
              <w:bottom w:val="single" w:sz="4" w:space="0" w:color="auto"/>
            </w:tcBorders>
            <w:shd w:val="clear" w:color="auto" w:fill="AEAAAA"/>
          </w:tcPr>
          <w:p w14:paraId="72946F66" w14:textId="77777777" w:rsidR="00684F19" w:rsidRPr="007E0D87" w:rsidRDefault="00684F19" w:rsidP="000D5CFE">
            <w:pPr>
              <w:pStyle w:val="TF-TEXTOQUADROCentralizado"/>
            </w:pPr>
          </w:p>
        </w:tc>
        <w:tc>
          <w:tcPr>
            <w:tcW w:w="284" w:type="dxa"/>
            <w:tcBorders>
              <w:bottom w:val="single" w:sz="4" w:space="0" w:color="auto"/>
            </w:tcBorders>
            <w:shd w:val="clear" w:color="auto" w:fill="AEAAAA"/>
          </w:tcPr>
          <w:p w14:paraId="438294D7" w14:textId="77777777" w:rsidR="00684F19" w:rsidRPr="007E0D87" w:rsidRDefault="00684F19" w:rsidP="000D5CFE">
            <w:pPr>
              <w:pStyle w:val="TF-TEXTOQUADROCentralizado"/>
            </w:pPr>
          </w:p>
        </w:tc>
        <w:tc>
          <w:tcPr>
            <w:tcW w:w="289" w:type="dxa"/>
          </w:tcPr>
          <w:p w14:paraId="0394CE75" w14:textId="77777777" w:rsidR="00684F19" w:rsidRPr="007E0D87" w:rsidRDefault="00684F19" w:rsidP="000D5CFE">
            <w:pPr>
              <w:pStyle w:val="TF-TEXTOQUADROCentralizado"/>
            </w:pPr>
          </w:p>
        </w:tc>
      </w:tr>
      <w:tr w:rsidR="00684F19" w:rsidRPr="007E0D87" w14:paraId="68E93DE9" w14:textId="77777777" w:rsidTr="0053340F">
        <w:trPr>
          <w:jc w:val="center"/>
        </w:trPr>
        <w:tc>
          <w:tcPr>
            <w:tcW w:w="6171" w:type="dxa"/>
            <w:tcBorders>
              <w:left w:val="single" w:sz="4" w:space="0" w:color="auto"/>
              <w:bottom w:val="single" w:sz="4" w:space="0" w:color="auto"/>
            </w:tcBorders>
          </w:tcPr>
          <w:p w14:paraId="4DB0D4D1" w14:textId="3B2842BA" w:rsidR="00684F19" w:rsidRPr="007E0D87" w:rsidRDefault="00FA2D55" w:rsidP="000D5CFE">
            <w:pPr>
              <w:pStyle w:val="TF-TEXTOQUADRO"/>
            </w:pPr>
            <w:ins w:id="62" w:author="Andreza Sartori" w:date="2020-12-13T08:34:00Z">
              <w:r>
                <w:t>t</w:t>
              </w:r>
            </w:ins>
            <w:del w:id="63" w:author="Andreza Sartori" w:date="2020-12-13T08:34:00Z">
              <w:r w:rsidR="00F42360" w:rsidDel="00FA2D55">
                <w:delText>T</w:delText>
              </w:r>
            </w:del>
            <w:r w:rsidR="00684F19" w:rsidRPr="0052717B">
              <w:t>estes</w:t>
            </w:r>
          </w:p>
        </w:tc>
        <w:tc>
          <w:tcPr>
            <w:tcW w:w="273" w:type="dxa"/>
            <w:tcBorders>
              <w:bottom w:val="single" w:sz="4" w:space="0" w:color="auto"/>
            </w:tcBorders>
          </w:tcPr>
          <w:p w14:paraId="13E12521" w14:textId="77777777" w:rsidR="00684F19" w:rsidRPr="007E0D87" w:rsidRDefault="00684F19" w:rsidP="000D5CFE">
            <w:pPr>
              <w:pStyle w:val="TF-TEXTOQUADROCentralizado"/>
            </w:pPr>
          </w:p>
        </w:tc>
        <w:tc>
          <w:tcPr>
            <w:tcW w:w="284" w:type="dxa"/>
            <w:tcBorders>
              <w:bottom w:val="single" w:sz="4" w:space="0" w:color="auto"/>
            </w:tcBorders>
          </w:tcPr>
          <w:p w14:paraId="3F5A163D" w14:textId="77777777" w:rsidR="00684F19" w:rsidRPr="007E0D87" w:rsidRDefault="00684F19" w:rsidP="000D5CFE">
            <w:pPr>
              <w:pStyle w:val="TF-TEXTOQUADROCentralizado"/>
            </w:pPr>
          </w:p>
        </w:tc>
        <w:tc>
          <w:tcPr>
            <w:tcW w:w="284" w:type="dxa"/>
            <w:tcBorders>
              <w:bottom w:val="single" w:sz="4" w:space="0" w:color="auto"/>
            </w:tcBorders>
          </w:tcPr>
          <w:p w14:paraId="7E140549" w14:textId="77777777" w:rsidR="00684F19" w:rsidRPr="007E0D87" w:rsidRDefault="00684F19" w:rsidP="000D5CFE">
            <w:pPr>
              <w:pStyle w:val="TF-TEXTOQUADROCentralizado"/>
            </w:pPr>
          </w:p>
        </w:tc>
        <w:tc>
          <w:tcPr>
            <w:tcW w:w="284" w:type="dxa"/>
            <w:tcBorders>
              <w:bottom w:val="single" w:sz="4" w:space="0" w:color="auto"/>
            </w:tcBorders>
            <w:shd w:val="clear" w:color="auto" w:fill="FFFFFF"/>
          </w:tcPr>
          <w:p w14:paraId="611BCDA2" w14:textId="77777777" w:rsidR="00684F19" w:rsidRPr="007E0D87" w:rsidRDefault="00684F19" w:rsidP="000D5CFE">
            <w:pPr>
              <w:pStyle w:val="TF-TEXTOQUADROCentralizado"/>
            </w:pPr>
          </w:p>
        </w:tc>
        <w:tc>
          <w:tcPr>
            <w:tcW w:w="284" w:type="dxa"/>
            <w:tcBorders>
              <w:bottom w:val="single" w:sz="4" w:space="0" w:color="auto"/>
            </w:tcBorders>
            <w:shd w:val="clear" w:color="auto" w:fill="AEAAAA"/>
          </w:tcPr>
          <w:p w14:paraId="02ACB378" w14:textId="77777777" w:rsidR="00684F19" w:rsidRPr="007E0D87" w:rsidRDefault="00684F19" w:rsidP="000D5CFE">
            <w:pPr>
              <w:pStyle w:val="TF-TEXTOQUADROCentralizado"/>
            </w:pPr>
          </w:p>
        </w:tc>
        <w:tc>
          <w:tcPr>
            <w:tcW w:w="284" w:type="dxa"/>
            <w:tcBorders>
              <w:bottom w:val="single" w:sz="4" w:space="0" w:color="auto"/>
            </w:tcBorders>
            <w:shd w:val="clear" w:color="auto" w:fill="AEAAAA"/>
          </w:tcPr>
          <w:p w14:paraId="366DC07C" w14:textId="77777777" w:rsidR="00684F19" w:rsidRPr="007E0D87" w:rsidRDefault="00684F19" w:rsidP="000D5CFE">
            <w:pPr>
              <w:pStyle w:val="TF-TEXTOQUADROCentralizado"/>
            </w:pPr>
          </w:p>
        </w:tc>
        <w:tc>
          <w:tcPr>
            <w:tcW w:w="284" w:type="dxa"/>
            <w:tcBorders>
              <w:bottom w:val="single" w:sz="4" w:space="0" w:color="auto"/>
            </w:tcBorders>
            <w:shd w:val="clear" w:color="auto" w:fill="AEAAAA"/>
          </w:tcPr>
          <w:p w14:paraId="2B7E303D" w14:textId="77777777" w:rsidR="00684F19" w:rsidRPr="007E0D87" w:rsidRDefault="00684F19" w:rsidP="000D5CFE">
            <w:pPr>
              <w:pStyle w:val="TF-TEXTOQUADROCentralizado"/>
            </w:pPr>
          </w:p>
        </w:tc>
        <w:tc>
          <w:tcPr>
            <w:tcW w:w="284" w:type="dxa"/>
            <w:tcBorders>
              <w:bottom w:val="single" w:sz="4" w:space="0" w:color="auto"/>
            </w:tcBorders>
            <w:shd w:val="clear" w:color="auto" w:fill="AEAAAA"/>
          </w:tcPr>
          <w:p w14:paraId="230D60D0" w14:textId="77777777" w:rsidR="00684F19" w:rsidRPr="007E0D87" w:rsidRDefault="00684F19" w:rsidP="000D5CFE">
            <w:pPr>
              <w:pStyle w:val="TF-TEXTOQUADROCentralizado"/>
            </w:pPr>
          </w:p>
        </w:tc>
        <w:tc>
          <w:tcPr>
            <w:tcW w:w="284" w:type="dxa"/>
            <w:tcBorders>
              <w:bottom w:val="single" w:sz="4" w:space="0" w:color="auto"/>
            </w:tcBorders>
            <w:shd w:val="clear" w:color="auto" w:fill="AEAAAA"/>
          </w:tcPr>
          <w:p w14:paraId="5347DE6F" w14:textId="77777777" w:rsidR="00684F19" w:rsidRPr="007E0D87" w:rsidRDefault="00684F19" w:rsidP="000D5CFE">
            <w:pPr>
              <w:pStyle w:val="TF-TEXTOQUADROCentralizado"/>
            </w:pPr>
          </w:p>
        </w:tc>
        <w:tc>
          <w:tcPr>
            <w:tcW w:w="289" w:type="dxa"/>
            <w:tcBorders>
              <w:bottom w:val="single" w:sz="4" w:space="0" w:color="auto"/>
            </w:tcBorders>
            <w:shd w:val="clear" w:color="auto" w:fill="AEAAAA"/>
          </w:tcPr>
          <w:p w14:paraId="072D1E1F" w14:textId="77777777" w:rsidR="00684F19" w:rsidRPr="007E0D87" w:rsidRDefault="00684F19" w:rsidP="000D5CFE">
            <w:pPr>
              <w:pStyle w:val="TF-TEXTOQUADROCentralizado"/>
            </w:pPr>
          </w:p>
        </w:tc>
      </w:tr>
    </w:tbl>
    <w:p w14:paraId="56F90BC1" w14:textId="77777777" w:rsidR="00684F19" w:rsidRDefault="00684F19" w:rsidP="00684F19">
      <w:pPr>
        <w:pStyle w:val="TF-FONTE"/>
      </w:pPr>
      <w:r>
        <w:t>Fonte: elaborado pelo autor.</w:t>
      </w:r>
    </w:p>
    <w:p w14:paraId="2B44CB79" w14:textId="77777777" w:rsidR="00A307C7" w:rsidRPr="007A1883" w:rsidRDefault="0037046F" w:rsidP="00FC4A9F">
      <w:pPr>
        <w:pStyle w:val="Ttulo1"/>
      </w:pPr>
      <w:r>
        <w:lastRenderedPageBreak/>
        <w:t>REVISÃO BIBLIOGRÁFICA</w:t>
      </w:r>
    </w:p>
    <w:p w14:paraId="093EAB11" w14:textId="7DE95932" w:rsidR="00186CB1" w:rsidRDefault="00B205EB" w:rsidP="00186CB1">
      <w:pPr>
        <w:pStyle w:val="TF-TEXTO"/>
      </w:pPr>
      <w:r>
        <w:t>Neste capítulo será feita uma contextualização do ensino no Exército Brasileiro</w:t>
      </w:r>
      <w:ins w:id="64" w:author="Andreza Sartori" w:date="2020-12-14T11:30:00Z">
        <w:r w:rsidR="00C73D2D">
          <w:t>.</w:t>
        </w:r>
      </w:ins>
      <w:del w:id="65" w:author="Andreza Sartori" w:date="2020-12-14T11:30:00Z">
        <w:r w:rsidDel="00C73D2D">
          <w:delText>,</w:delText>
        </w:r>
      </w:del>
      <w:r>
        <w:t xml:space="preserve"> </w:t>
      </w:r>
      <w:del w:id="66" w:author="Andreza Sartori" w:date="2020-12-14T11:30:00Z">
        <w:r w:rsidDel="00C73D2D">
          <w:delText>p</w:delText>
        </w:r>
      </w:del>
      <w:ins w:id="67" w:author="Andreza Sartori" w:date="2020-12-14T11:30:00Z">
        <w:r w:rsidR="00C73D2D">
          <w:t>P</w:t>
        </w:r>
      </w:ins>
      <w:r>
        <w:t>ara isso, será explorado os conceitos que orientam o desenvolvimento da formação nos Cursos de Formação de Oficiais da Reserva, bem como a aplicação de tecnologias no meio militar. A seção 5.1 aborda a sistemática do Ensino por Competências, modalidade de ensino aplicada aos cursos em questão. A seção 5.2 conceitua o desenvolvimento dos Conteúdos Atitudinais. Por fim, a seção 5.3 contextualiza a exploração dos meios de Tecnologia de Informação no Exército Brasileiro.</w:t>
      </w:r>
    </w:p>
    <w:p w14:paraId="443550F1" w14:textId="77777777" w:rsidR="00186CB1" w:rsidRDefault="00186CB1" w:rsidP="00186CB1">
      <w:pPr>
        <w:pStyle w:val="Ttulo2"/>
        <w:tabs>
          <w:tab w:val="clear" w:pos="4678"/>
        </w:tabs>
      </w:pPr>
      <w:r>
        <w:t>ENSINO POR COMPETÊNCIAS</w:t>
      </w:r>
    </w:p>
    <w:p w14:paraId="4C6EF602" w14:textId="031BD248" w:rsidR="004F41EA" w:rsidRDefault="00D654D0" w:rsidP="00186CB1">
      <w:pPr>
        <w:pStyle w:val="TF-TEXTO"/>
        <w:ind w:firstLine="709"/>
      </w:pPr>
      <w:r>
        <w:t>Implementar o Ensino por Competências em uma unidade escolar exige uma série de adaptações</w:t>
      </w:r>
      <w:r w:rsidR="004F41EA">
        <w:t>,</w:t>
      </w:r>
      <w:r>
        <w:t xml:space="preserve"> a principal mudança é a forma como o docente deve conduzir sua aula. A simples transmissão de conteúdo pelo professor, e o simples armazenamento do conhecimento pelo aluno, já não são suficientes nessa modalidade de ensino. Passa a ter mais importância a capacidade de selecionar as informações a fim de </w:t>
      </w:r>
      <w:del w:id="68" w:author="Andreza Sartori" w:date="2020-12-14T11:31:00Z">
        <w:r w:rsidDel="00C73D2D">
          <w:delText>aplica-las</w:delText>
        </w:r>
      </w:del>
      <w:ins w:id="69" w:author="Andreza Sartori" w:date="2020-12-14T11:31:00Z">
        <w:r w:rsidR="00C73D2D">
          <w:t>aplicá-las</w:t>
        </w:r>
      </w:ins>
      <w:r>
        <w:t xml:space="preserve"> em uma situação problema (ANTUNES, 2001, p.35).</w:t>
      </w:r>
      <w:r w:rsidR="009B5182">
        <w:t xml:space="preserve"> Essa forma de ensinar, permite ao discente, desenvolver uma visão crítica acerca dos problemas que podem ser encontrados na aplicação do conhecimento, possibilitando assim </w:t>
      </w:r>
      <w:r w:rsidR="009B5182" w:rsidRPr="00634E9B">
        <w:rPr>
          <w:color w:val="000000"/>
        </w:rPr>
        <w:t>condições de solucionar situações complexas (</w:t>
      </w:r>
      <w:r w:rsidR="00B00C9C" w:rsidRPr="00634E9B">
        <w:rPr>
          <w:color w:val="000000"/>
        </w:rPr>
        <w:t>MENDONÇA; AGUIAR; DOPCKE</w:t>
      </w:r>
      <w:r w:rsidR="009B5182" w:rsidRPr="00634E9B">
        <w:rPr>
          <w:color w:val="000000"/>
        </w:rPr>
        <w:t xml:space="preserve">, </w:t>
      </w:r>
      <w:r w:rsidR="00D54D59" w:rsidRPr="00634E9B">
        <w:rPr>
          <w:color w:val="000000"/>
        </w:rPr>
        <w:t>20</w:t>
      </w:r>
      <w:r w:rsidR="00B00C9C" w:rsidRPr="00634E9B">
        <w:rPr>
          <w:color w:val="000000"/>
        </w:rPr>
        <w:t>18</w:t>
      </w:r>
      <w:r w:rsidR="009B5182" w:rsidRPr="00634E9B">
        <w:rPr>
          <w:color w:val="000000"/>
        </w:rPr>
        <w:t>).</w:t>
      </w:r>
    </w:p>
    <w:p w14:paraId="57E07701" w14:textId="77777777" w:rsidR="00D54D59" w:rsidRDefault="00D54D59" w:rsidP="00D54D59">
      <w:pPr>
        <w:pStyle w:val="TF-TEXTO"/>
        <w:ind w:firstLine="709"/>
      </w:pPr>
      <w:r>
        <w:t xml:space="preserve">Essa mudança na forma de enxergar e exercer o ensino, busca com que o futuro profissional seja também um construtor de conhecimento, no qual, além de dominar o assunto aprendido, </w:t>
      </w:r>
      <w:proofErr w:type="gramStart"/>
      <w:r>
        <w:t>o mesmo</w:t>
      </w:r>
      <w:proofErr w:type="gramEnd"/>
      <w:r>
        <w:t xml:space="preserve"> desenvolva iniciativa e flexibilidade na resolução de problemas. Para isso, devem ser revisadas as práticas pedagógicas, passando então a vigorar os métodos em que forcem o discente a participar e serem agentes do seu próprio desenvolvimento, impondo-os situações desafiadoras para serem solucionadas (WITTACZIK, 2007).</w:t>
      </w:r>
    </w:p>
    <w:p w14:paraId="594237C1" w14:textId="77777777" w:rsidR="00B170BF" w:rsidRDefault="00B170BF" w:rsidP="00D54D59">
      <w:pPr>
        <w:pStyle w:val="TF-TEXTO"/>
        <w:ind w:firstLine="709"/>
      </w:pPr>
      <w:r>
        <w:t>Em 2012 surge o embrião do Ensino por Competências no âmbito do Exército B</w:t>
      </w:r>
      <w:r w:rsidR="00FE208B">
        <w:t>rasileiro.</w:t>
      </w:r>
      <w:r>
        <w:t xml:space="preserve"> </w:t>
      </w:r>
      <w:r w:rsidR="00FE208B">
        <w:t>P</w:t>
      </w:r>
      <w:r>
        <w:t xml:space="preserve">or meio da Portaria nº 137, de 28 de fevereiro de 2012, </w:t>
      </w:r>
      <w:r w:rsidR="00FE208B">
        <w:t>o General de Exército Enzo Martins Peri, aprova a Diretriz para o Projeto de Implementação do Ensino por Competências no Exército Brasileiro, com a finalidade de desenvolver e implementar a respectiva metodologia nas escolas de formação militar, seja pelo no Sistema de Ensino do Exército (SEE), seja pelo Sistema de Instrução Militar do Exército Brasileiro (SIMEB) (BRASIL, 2012)</w:t>
      </w:r>
      <w:r w:rsidR="006C3D87">
        <w:t xml:space="preserve">. Tal diretriz encontra-se consolidada na aprovação das Instruções Reguladoras do Ensino por Competências: Currículo e Avaliação (IREC – EB60-IR-05.008), por meio da Portaria nº 80 – DECEX, de 7 de agosto de 2013, documento este que além de apresentar a conceituação da </w:t>
      </w:r>
      <w:r w:rsidR="006C3D87">
        <w:lastRenderedPageBreak/>
        <w:t>metodologia, estabelece também, diretrizes relacionadas à metodologia para construção curricular e à avaliação da aprendizagem (BRASIL, 2013).</w:t>
      </w:r>
    </w:p>
    <w:p w14:paraId="5C61D183" w14:textId="77777777" w:rsidR="00D54D59" w:rsidRDefault="009A1611" w:rsidP="00CB703D">
      <w:pPr>
        <w:pStyle w:val="TF-TEXTO"/>
        <w:ind w:firstLine="709"/>
      </w:pPr>
      <w:r>
        <w:t xml:space="preserve">Para fins de planejamento do ensino dentro das escolas militares, cabe ressaltar a importância </w:t>
      </w:r>
      <w:r w:rsidR="00823647">
        <w:t>de três</w:t>
      </w:r>
      <w:r>
        <w:t xml:space="preserve"> principais documentos</w:t>
      </w:r>
      <w:r w:rsidR="00823647">
        <w:t xml:space="preserve"> que pautam as avaliações</w:t>
      </w:r>
      <w:r>
        <w:t xml:space="preserve">, o Plano de Disciplinas (PLADIS), que orienta as atividades </w:t>
      </w:r>
      <w:r w:rsidR="00823647">
        <w:t>no âmbito de uma única disciplina, o Plano Integrado de Disciplinas (PLANID), que também orienta as atividades de ensino, porém este em um conjunto de disciplinas, e o Plano de Sessão, que enfoca como será desenvolvida uma determina instrução (BRASIL, 2017). Sendo que neste último documento, o docente deve planejar as sequências didáticas para atingir os objetivos da instrução, e para isso, deve seguir as orientações constantes nas Orientações Metodo</w:t>
      </w:r>
      <w:r w:rsidR="00CB703D">
        <w:t xml:space="preserve">lógicas para o Ensino por Competências (OMEC) (BRASIL, 2018c). </w:t>
      </w:r>
    </w:p>
    <w:p w14:paraId="2FAF65BC" w14:textId="77777777" w:rsidR="00186CB1" w:rsidRDefault="00186CB1" w:rsidP="00186CB1">
      <w:pPr>
        <w:pStyle w:val="TF-TEXTO"/>
        <w:ind w:firstLine="709"/>
      </w:pPr>
      <w:r>
        <w:t>A interdisciplinaridade e a contextualização são dois grandes vetores do Ensino por Competências. Se</w:t>
      </w:r>
      <w:r w:rsidRPr="008B4416">
        <w:t xml:space="preserve">gundo a </w:t>
      </w:r>
      <w:r w:rsidR="00CB703D">
        <w:t>OMEC</w:t>
      </w:r>
      <w:r w:rsidRPr="008B4416">
        <w:t xml:space="preserve"> (BRASIL, 2018c)</w:t>
      </w:r>
      <w:r>
        <w:t>, as Metodologias Ativas de Aprendizagem (MAA) e o ensino híbrido são técnicas preponderantes para o desenvolvimento do senso crítico do discente. Ao colocar o aluno como protagonista do seu aprendizado, são ampliadas as situações p</w:t>
      </w:r>
      <w:r w:rsidRPr="00C21EF6">
        <w:t>ráticas em que o mesmo pode ser avaliado no ponto de vista comportamental</w:t>
      </w:r>
      <w:r w:rsidR="008B7D8C">
        <w:t>, ou seja, na avaliação dos seus Conteúdos Atitudinais</w:t>
      </w:r>
      <w:r w:rsidRPr="00C21EF6">
        <w:t xml:space="preserve"> (BRASIL, 2018a).</w:t>
      </w:r>
    </w:p>
    <w:p w14:paraId="76DE9A49" w14:textId="77777777" w:rsidR="00186CB1" w:rsidRDefault="00186CB1" w:rsidP="00186CB1">
      <w:pPr>
        <w:pStyle w:val="Ttulo2"/>
      </w:pPr>
      <w:r>
        <w:t>CONTEÚDOS ATITUDINAIS</w:t>
      </w:r>
    </w:p>
    <w:p w14:paraId="54D1DD2D" w14:textId="77777777" w:rsidR="00425EFE" w:rsidRDefault="00425EFE" w:rsidP="002D60DC">
      <w:pPr>
        <w:pStyle w:val="TF-TEXTO"/>
      </w:pPr>
      <w:r>
        <w:t>Em forma de metáfora, Pozo e Crespo (2009), comparam os Conteúdos Atitudinais (CA) com um estado físico da matéria equivalente ao gás, que de tão imperceptíveis aos sentidos de percepção humana, não são especificados em um currículo, mesmo que sejam desenvolvidos de forma paralela aos demais conhecimentos.</w:t>
      </w:r>
      <w:r w:rsidR="0013350D">
        <w:t xml:space="preserve"> Porém, no âmbito do ensino militar, essa especificação é definida como um conjunto de conteúdos de aprendizagem que participam da formação da identidade militar do discente, e por sua peculiaridade, demandam metodologias específicas para seu desenvolvimento (BRASIL, 2018a)</w:t>
      </w:r>
    </w:p>
    <w:p w14:paraId="121EEE87" w14:textId="77777777" w:rsidR="002D60DC" w:rsidRDefault="002D60DC" w:rsidP="002D60DC">
      <w:pPr>
        <w:pStyle w:val="TF-TEXTO"/>
      </w:pPr>
      <w:r>
        <w:t>Em uma instrução devem ser caracterizados os conteúdos de aprendizagem que serão desenvolvidos, de acordo com cada objetivo, o docente deve adotar uma estratégica específica para atingi-lo. Os Conteúdos Atitudinais por sua vez, devem utilizar as metodologias que exijam do discente uma capacidade de reflexão e decisão (BRASIL, 2018c).</w:t>
      </w:r>
    </w:p>
    <w:p w14:paraId="47B16917" w14:textId="77777777" w:rsidR="00186CB1" w:rsidRDefault="00186CB1" w:rsidP="00186CB1">
      <w:pPr>
        <w:pStyle w:val="TF-TEXTO"/>
      </w:pPr>
      <w:r w:rsidRPr="00C21EF6">
        <w:t>As MAA aproximam a formação à realidade de emprego dos conhecimentos, o que favorece identificar as características essenciais da identidade militar, sendo tal atividade avaliada por Conteúdos Atitudinais (CA). As Normas para Desenvolvimento e Avaliação de Conteúdos Atitudinais (BRASIL, 2018a) estabelece diretrizes gerais volta</w:t>
      </w:r>
      <w:r>
        <w:t xml:space="preserve">das aos CA nos </w:t>
      </w:r>
      <w:r>
        <w:lastRenderedPageBreak/>
        <w:t>estabelecimentos de ensino presenciais, recebendo informações mais específicas para os CPOR e NPOR nas Normas Internas para Desenvolvimento e Avaliação de Conteúdos Atitudinais nos Órgãos de Formação de Oficiais da Reserva (</w:t>
      </w:r>
      <w:r w:rsidRPr="00C21EF6">
        <w:t>BRASIL, 2018b</w:t>
      </w:r>
      <w:r>
        <w:t>).</w:t>
      </w:r>
    </w:p>
    <w:p w14:paraId="7C196C19" w14:textId="7AD0AE84" w:rsidR="00CB703D" w:rsidRDefault="00AF7536" w:rsidP="00CB703D">
      <w:pPr>
        <w:pStyle w:val="TF-TEXTO"/>
      </w:pPr>
      <w:commentRangeStart w:id="70"/>
      <w:r>
        <w:t>Ao citar a proximidade da instrução com a realidade profissional, procura-se assimilar o que espera</w:t>
      </w:r>
      <w:del w:id="71" w:author="Andreza Sartori" w:date="2020-12-14T11:35:00Z">
        <w:r w:rsidDel="00C73D2D">
          <w:delText>s</w:delText>
        </w:r>
      </w:del>
      <w:ins w:id="72" w:author="Andreza Sartori" w:date="2020-12-14T11:35:00Z">
        <w:r w:rsidR="00C73D2D">
          <w:t>-</w:t>
        </w:r>
      </w:ins>
      <w:r>
        <w:t xml:space="preserve">se que aquele aluno seja capacitado de executar, ou em outras palavras, qual função seja habilitado a exercer. </w:t>
      </w:r>
      <w:commentRangeEnd w:id="70"/>
      <w:r w:rsidR="00C73D2D">
        <w:rPr>
          <w:rStyle w:val="Refdecomentrio"/>
        </w:rPr>
        <w:commentReference w:id="70"/>
      </w:r>
      <w:r>
        <w:t xml:space="preserve">Para isso, conforme o Art. 13 da NDACA (BRASIL, 2018a), torna-se necessário ter o pleno conhecimento do Perfil Profissiográfico para condução do ensino. </w:t>
      </w:r>
      <w:r w:rsidR="00A37C9F">
        <w:t xml:space="preserve">O Perfil Profissiográfico determina no corpo de seu documento, as Competências Profissionais e os Eixos Transversais em que o concludente deve estar habilitado, feito de acordo com o que se espera do militar de cada Arma, Quadro ou Serviço, que representam qualificações específicas de emprego. </w:t>
      </w:r>
      <w:r w:rsidR="00F7460E">
        <w:t xml:space="preserve">Ao abstrair essas informações, a NIDACA (BRASIL, 2018b), estabelece os seguintes Conteúdos Atitudinais que devem ser avaliados pelos docentes na seguinte forma: </w:t>
      </w:r>
      <w:ins w:id="73" w:author="Andreza Sartori" w:date="2020-12-14T11:36:00Z">
        <w:r w:rsidR="004140FC">
          <w:t xml:space="preserve">(i) </w:t>
        </w:r>
      </w:ins>
      <w:r w:rsidR="00F7460E">
        <w:t xml:space="preserve">a Apresentação, referente aos cuidados com uniformes, apresentações individuais e postura militar; </w:t>
      </w:r>
      <w:ins w:id="74" w:author="Andreza Sartori" w:date="2020-12-14T11:36:00Z">
        <w:r w:rsidR="004140FC">
          <w:t>(</w:t>
        </w:r>
        <w:proofErr w:type="spellStart"/>
        <w:r w:rsidR="004140FC">
          <w:t>ii</w:t>
        </w:r>
        <w:proofErr w:type="spellEnd"/>
        <w:r w:rsidR="004140FC">
          <w:t xml:space="preserve">) </w:t>
        </w:r>
      </w:ins>
      <w:r w:rsidR="00F7460E">
        <w:t>a Cooperação, representa</w:t>
      </w:r>
      <w:del w:id="75" w:author="Andreza Sartori" w:date="2020-12-14T11:36:00Z">
        <w:r w:rsidR="00F7460E" w:rsidDel="004140FC">
          <w:delText>ndo</w:delText>
        </w:r>
      </w:del>
      <w:r w:rsidR="00F7460E">
        <w:t xml:space="preserve"> como o discente se comporta em trabalhos em grupo; </w:t>
      </w:r>
      <w:ins w:id="76" w:author="Andreza Sartori" w:date="2020-12-14T11:37:00Z">
        <w:r w:rsidR="004140FC">
          <w:t>(</w:t>
        </w:r>
        <w:proofErr w:type="spellStart"/>
        <w:r w:rsidR="004140FC">
          <w:t>iii</w:t>
        </w:r>
        <w:proofErr w:type="spellEnd"/>
        <w:r w:rsidR="004140FC">
          <w:t xml:space="preserve">) </w:t>
        </w:r>
      </w:ins>
      <w:r w:rsidR="00F7460E">
        <w:t xml:space="preserve">a Coragem, evidenciada em situações de perigo, tanto para execução individual como em prol dos demais; </w:t>
      </w:r>
      <w:ins w:id="77" w:author="Andreza Sartori" w:date="2020-12-14T11:37:00Z">
        <w:r w:rsidR="004140FC">
          <w:t>(</w:t>
        </w:r>
        <w:proofErr w:type="spellStart"/>
        <w:r w:rsidR="004140FC">
          <w:t>iv</w:t>
        </w:r>
        <w:proofErr w:type="spellEnd"/>
        <w:r w:rsidR="004140FC">
          <w:t xml:space="preserve">) </w:t>
        </w:r>
      </w:ins>
      <w:r w:rsidR="00F7460E">
        <w:t>o Equilíbrio Emocional, observando a forma com que o aluno reage aos estímulos externos em situações desfavoráveis;</w:t>
      </w:r>
      <w:ins w:id="78" w:author="Andreza Sartori" w:date="2020-12-14T11:37:00Z">
        <w:r w:rsidR="004140FC">
          <w:t xml:space="preserve"> (v)</w:t>
        </w:r>
      </w:ins>
      <w:r w:rsidR="00F7460E">
        <w:t xml:space="preserve"> a Persistência, na resiliência para o cumprimento de uma atividade tantas vezes quantas forem necessárias;  e o </w:t>
      </w:r>
      <w:ins w:id="79" w:author="Andreza Sartori" w:date="2020-12-14T11:37:00Z">
        <w:r w:rsidR="004140FC">
          <w:t xml:space="preserve">(vi) </w:t>
        </w:r>
      </w:ins>
      <w:r w:rsidR="00F7460E">
        <w:t>Zelo, pela organização e cuidados com os materiais e instalações sob sua responsabilidade</w:t>
      </w:r>
      <w:r w:rsidR="00A37C9F">
        <w:t>.</w:t>
      </w:r>
    </w:p>
    <w:p w14:paraId="7654E5A1" w14:textId="77777777" w:rsidR="00186CB1" w:rsidRDefault="00186CB1" w:rsidP="00186CB1">
      <w:pPr>
        <w:pStyle w:val="Ttulo2"/>
      </w:pPr>
      <w:r>
        <w:t>TECNOLOGIA DA INFORMAÇÃO NO EXÉRCITO BRASILEIRO</w:t>
      </w:r>
    </w:p>
    <w:p w14:paraId="31FA36B8" w14:textId="77777777" w:rsidR="00F7460E" w:rsidRDefault="00F7460E" w:rsidP="00F7460E">
      <w:pPr>
        <w:pStyle w:val="TF-TEXTO"/>
      </w:pPr>
      <w:commentRangeStart w:id="80"/>
      <w:r>
        <w:t xml:space="preserve">Entendendo como a formação militar sendo parte fundamental para preparação da Força Terrestre, o </w:t>
      </w:r>
      <w:proofErr w:type="spellStart"/>
      <w:r>
        <w:t>PEEx</w:t>
      </w:r>
      <w:proofErr w:type="spellEnd"/>
      <w:r>
        <w:t xml:space="preserve"> 2020-2023 </w:t>
      </w:r>
      <w:r w:rsidR="00FE2D0B">
        <w:t xml:space="preserve">(BRASIL, 2019c) </w:t>
      </w:r>
      <w:r>
        <w:t>ena</w:t>
      </w:r>
      <w:r w:rsidRPr="00B00C9C">
        <w:t>ltece a importância do ensino por meio da atividade imposta</w:t>
      </w:r>
      <w:r w:rsidR="00B00C9C" w:rsidRPr="00B00C9C">
        <w:t xml:space="preserve"> na Seção 12.2.1.1 (</w:t>
      </w:r>
      <w:r w:rsidRPr="00B00C9C">
        <w:t>Consolidar o Ensino por Competências nos estabelecimentos de ensino e OM com encargos de ensino</w:t>
      </w:r>
      <w:r w:rsidR="00B00C9C" w:rsidRPr="00B00C9C">
        <w:t>)</w:t>
      </w:r>
      <w:r w:rsidRPr="00B00C9C">
        <w:t>, e determina sua modernização e adaptação à Era Digital por meio da atividade</w:t>
      </w:r>
      <w:r w:rsidR="00B00C9C" w:rsidRPr="00B00C9C">
        <w:t xml:space="preserve"> na Seção 12.1.2.1 (</w:t>
      </w:r>
      <w:r w:rsidRPr="00B00C9C">
        <w:t>Implantar a infraestrutura necessária à ampliação do uso da Tecnologia da Informação no processo de ensino aprendizagem</w:t>
      </w:r>
      <w:r w:rsidR="00B00C9C" w:rsidRPr="00B00C9C">
        <w:t>)</w:t>
      </w:r>
      <w:r>
        <w:t>.</w:t>
      </w:r>
      <w:commentRangeEnd w:id="80"/>
      <w:r w:rsidR="004140FC">
        <w:rPr>
          <w:rStyle w:val="Refdecomentrio"/>
        </w:rPr>
        <w:commentReference w:id="80"/>
      </w:r>
    </w:p>
    <w:p w14:paraId="6711F39A" w14:textId="77777777" w:rsidR="004C68F7" w:rsidRDefault="00F7460E" w:rsidP="00FE2D0B">
      <w:pPr>
        <w:pStyle w:val="TF-TEXTO"/>
      </w:pPr>
      <w:r>
        <w:t xml:space="preserve">Dando prosseguimento no processo de transformação do Exército rumo à Era do Conhecimento e estando alinhada com a Diretriz do Comandante do Exército 2019, a elaboração do Plano Estratégico do Exército 2019 tem a função de direcionar o esforço dos investimentos da Força para o período entre 2020 e 2023. O </w:t>
      </w:r>
      <w:proofErr w:type="spellStart"/>
      <w:r>
        <w:t>PEEx</w:t>
      </w:r>
      <w:proofErr w:type="spellEnd"/>
      <w:r>
        <w:t xml:space="preserve"> 2020-2023 (BRASIL, 2019</w:t>
      </w:r>
      <w:r w:rsidR="00FE2D0B">
        <w:t>c</w:t>
      </w:r>
      <w:r>
        <w:t>) impõe</w:t>
      </w:r>
      <w:r w:rsidR="00B00C9C">
        <w:t xml:space="preserve"> por meio</w:t>
      </w:r>
      <w:r>
        <w:t xml:space="preserve"> </w:t>
      </w:r>
      <w:r w:rsidR="00B00C9C">
        <w:t>d</w:t>
      </w:r>
      <w:r>
        <w:t>as atividades</w:t>
      </w:r>
      <w:r w:rsidR="00B00C9C">
        <w:t xml:space="preserve"> previstas na Seção 7.2.1.1 e 7.2.2.1,</w:t>
      </w:r>
      <w:r>
        <w:t xml:space="preserve"> a implantação de sistemas </w:t>
      </w:r>
      <w:r>
        <w:lastRenderedPageBreak/>
        <w:t>de informação</w:t>
      </w:r>
      <w:r w:rsidR="00B00C9C">
        <w:t xml:space="preserve"> organizacionais e operacionais, voltados principalmente para a condução das atividades de rotina, bem como para o preparo e emprego da Força Terrestre</w:t>
      </w:r>
      <w:r w:rsidR="00FE2D0B">
        <w:t>.</w:t>
      </w:r>
    </w:p>
    <w:p w14:paraId="36BB5514" w14:textId="75F75BC8" w:rsidR="004C68F7" w:rsidRPr="003F77D8" w:rsidRDefault="004C68F7" w:rsidP="001B7758">
      <w:pPr>
        <w:pStyle w:val="TF-TEXTO"/>
      </w:pPr>
      <w:r>
        <w:t xml:space="preserve">O Exército Brasileiro tem inserido cada vez mais ferramentas da Tecnologia de Informação na sua rotina com o objetivo de auxiliar a produção e controle de informações. As ferramentas utilizadas visam aumentar a eficiência </w:t>
      </w:r>
      <w:r w:rsidRPr="00237610">
        <w:t>e produtividade de processos vitais na rotina administrativa das Organizações Militares (</w:t>
      </w:r>
      <w:r w:rsidR="008B4416" w:rsidRPr="00237610">
        <w:t>RODRIGUES; TAKANO, 2019</w:t>
      </w:r>
      <w:r w:rsidR="001B7758" w:rsidRPr="00237610">
        <w:t>).</w:t>
      </w:r>
      <w:r w:rsidR="00325735" w:rsidRPr="00237610">
        <w:t xml:space="preserve"> Já há mais de 20 anos</w:t>
      </w:r>
      <w:del w:id="81" w:author="Andreza Sartori" w:date="2020-12-14T11:41:00Z">
        <w:r w:rsidR="00325735" w:rsidRPr="00237610" w:rsidDel="004140FC">
          <w:delText xml:space="preserve"> atrás</w:delText>
        </w:r>
      </w:del>
      <w:r w:rsidR="00325735" w:rsidRPr="00237610">
        <w:t>, o Manual do Instrutor (BRASIL, 1997), reconhece</w:t>
      </w:r>
      <w:r w:rsidR="00325735">
        <w:t xml:space="preserve"> a tendência da utilização da informática e tecnologia em geral como meio auxiliar de instrução.</w:t>
      </w:r>
    </w:p>
    <w:p w14:paraId="4BBBBCF4" w14:textId="77777777" w:rsidR="009F16AA" w:rsidRDefault="009F16AA" w:rsidP="00F83A19">
      <w:pPr>
        <w:pStyle w:val="TF-refernciasbibliogrficasTTULO"/>
      </w:pPr>
      <w:bookmarkStart w:id="82" w:name="_Toc351015602"/>
      <w:bookmarkEnd w:id="37"/>
      <w:bookmarkEnd w:id="38"/>
      <w:bookmarkEnd w:id="39"/>
      <w:bookmarkEnd w:id="40"/>
      <w:bookmarkEnd w:id="41"/>
      <w:bookmarkEnd w:id="42"/>
      <w:bookmarkEnd w:id="43"/>
    </w:p>
    <w:p w14:paraId="7C4CAA90" w14:textId="77777777" w:rsidR="00451B94" w:rsidRDefault="00451B94" w:rsidP="00F83A19">
      <w:pPr>
        <w:pStyle w:val="TF-refernciasbibliogrficasTTULO"/>
      </w:pPr>
      <w:commentRangeStart w:id="83"/>
      <w:r>
        <w:t>Referências</w:t>
      </w:r>
      <w:bookmarkEnd w:id="82"/>
      <w:commentRangeEnd w:id="83"/>
      <w:r w:rsidR="00846E5A">
        <w:rPr>
          <w:rStyle w:val="Refdecomentrio"/>
          <w:rFonts w:ascii="Times New Roman" w:hAnsi="Times New Roman"/>
          <w:b w:val="0"/>
          <w:caps w:val="0"/>
        </w:rPr>
        <w:commentReference w:id="83"/>
      </w:r>
    </w:p>
    <w:p w14:paraId="243852EC" w14:textId="77777777" w:rsidR="00E00F8C" w:rsidRDefault="00E00F8C" w:rsidP="00AA484E">
      <w:pPr>
        <w:pStyle w:val="TF-refernciasITEM"/>
        <w:jc w:val="both"/>
        <w:rPr>
          <w:color w:val="000000"/>
        </w:rPr>
      </w:pPr>
      <w:r w:rsidRPr="0050205E">
        <w:rPr>
          <w:color w:val="000000"/>
        </w:rPr>
        <w:t xml:space="preserve">23° BATALHÃO DE INFANTARIA (Blumenau). </w:t>
      </w:r>
      <w:r w:rsidRPr="0050205E">
        <w:rPr>
          <w:b/>
          <w:color w:val="000000"/>
        </w:rPr>
        <w:t>NPOR/23º BI</w:t>
      </w:r>
      <w:r w:rsidRPr="0050205E">
        <w:rPr>
          <w:color w:val="000000"/>
        </w:rPr>
        <w:t xml:space="preserve">: Núcleo de Preparação de Oficiais da Reserva. Núcleo de Preparação de Oficiais da Reserva. 2020. Disponível em: </w:t>
      </w:r>
      <w:r w:rsidR="008B4416" w:rsidRPr="0050205E">
        <w:rPr>
          <w:color w:val="000000"/>
        </w:rPr>
        <w:t>&lt;</w:t>
      </w:r>
      <w:r w:rsidRPr="0050205E">
        <w:rPr>
          <w:color w:val="000000"/>
        </w:rPr>
        <w:t>http://www.23bi.eb.mil.br/index.php/en/nucleo-de-preparacao-de-oficiais-da-reserva</w:t>
      </w:r>
      <w:r w:rsidR="008B4416" w:rsidRPr="0050205E">
        <w:rPr>
          <w:color w:val="000000"/>
        </w:rPr>
        <w:t>&gt;</w:t>
      </w:r>
      <w:r w:rsidRPr="0050205E">
        <w:rPr>
          <w:color w:val="000000"/>
        </w:rPr>
        <w:t>. Acesso em: 29 set. 2020.</w:t>
      </w:r>
    </w:p>
    <w:p w14:paraId="1FD1DDE9" w14:textId="77777777" w:rsidR="00D654D0" w:rsidRPr="0050205E" w:rsidRDefault="00D654D0" w:rsidP="00AA484E">
      <w:pPr>
        <w:pStyle w:val="TF-refernciasITEM"/>
        <w:jc w:val="both"/>
        <w:rPr>
          <w:color w:val="000000"/>
        </w:rPr>
      </w:pPr>
      <w:r>
        <w:t xml:space="preserve">ANTUNES, C. </w:t>
      </w:r>
      <w:r w:rsidRPr="00D654D0">
        <w:rPr>
          <w:b/>
        </w:rPr>
        <w:t>Como desenvolver competências em sala de aula</w:t>
      </w:r>
      <w:r>
        <w:t>. Petrópolis, RJ: Vozes, 2001.</w:t>
      </w:r>
    </w:p>
    <w:p w14:paraId="513AF3A2" w14:textId="77777777" w:rsidR="0074361C" w:rsidRPr="0050205E" w:rsidRDefault="001D279B" w:rsidP="00AA484E">
      <w:pPr>
        <w:pStyle w:val="TF-refernciasITEM"/>
        <w:jc w:val="both"/>
        <w:rPr>
          <w:color w:val="000000"/>
        </w:rPr>
      </w:pPr>
      <w:r w:rsidRPr="002A0876">
        <w:t xml:space="preserve">BAMBINI, Martha </w:t>
      </w:r>
      <w:r w:rsidR="00BF0BB2" w:rsidRPr="002A0876">
        <w:t>D.</w:t>
      </w:r>
      <w:r w:rsidR="00BF0BB2">
        <w:t>; MOURA</w:t>
      </w:r>
      <w:r w:rsidR="0091252B">
        <w:t>,</w:t>
      </w:r>
      <w:r w:rsidR="00F42360">
        <w:t xml:space="preserve"> </w:t>
      </w:r>
      <w:r w:rsidR="00BF0BB2">
        <w:t>M.F., PEDROSO</w:t>
      </w:r>
      <w:r w:rsidR="0091252B">
        <w:t xml:space="preserve"> </w:t>
      </w:r>
      <w:r w:rsidR="00BF0BB2">
        <w:t>JÚNIOR, M.</w:t>
      </w:r>
      <w:r w:rsidR="0091252B">
        <w:t xml:space="preserve">, </w:t>
      </w:r>
      <w:r w:rsidR="00BF0BB2">
        <w:t>MIRANDA, J.I.</w:t>
      </w:r>
      <w:r w:rsidR="0091252B">
        <w:t xml:space="preserve">, </w:t>
      </w:r>
      <w:r w:rsidR="00BF0BB2">
        <w:t>ALVES, C.A.M.</w:t>
      </w:r>
      <w:r w:rsidR="0091252B">
        <w:t xml:space="preserve">, </w:t>
      </w:r>
      <w:bookmarkStart w:id="84" w:name="OLE_LINK1"/>
      <w:bookmarkStart w:id="85" w:name="OLE_LINK2"/>
      <w:r w:rsidR="00BF0BB2">
        <w:t>ANTUNES, J.F.G.</w:t>
      </w:r>
      <w:r w:rsidR="0091252B">
        <w:t xml:space="preserve"> </w:t>
      </w:r>
      <w:r w:rsidR="0091252B">
        <w:rPr>
          <w:b/>
        </w:rPr>
        <w:t>Ava</w:t>
      </w:r>
      <w:r w:rsidRPr="002A0876">
        <w:rPr>
          <w:b/>
        </w:rPr>
        <w:t>liação do Comportamento Humano nas Organizações</w:t>
      </w:r>
      <w:bookmarkEnd w:id="84"/>
      <w:bookmarkEnd w:id="85"/>
      <w:r w:rsidRPr="002A0876">
        <w:t xml:space="preserve">: uma </w:t>
      </w:r>
      <w:r w:rsidR="002A0876" w:rsidRPr="002A0876">
        <w:t>p</w:t>
      </w:r>
      <w:r w:rsidRPr="002A0876">
        <w:t xml:space="preserve">roposta. Embrapa Informática Agropecuária, Campinas, v. 66, n. 1, </w:t>
      </w:r>
      <w:r w:rsidR="002A0876" w:rsidRPr="002A0876">
        <w:t>29p.</w:t>
      </w:r>
      <w:r w:rsidRPr="002A0876">
        <w:t>, dez. 2006.</w:t>
      </w:r>
      <w:r w:rsidR="002A0876">
        <w:t xml:space="preserve"> Disponível em: &lt;</w:t>
      </w:r>
      <w:r w:rsidR="002A0876" w:rsidRPr="002A0876">
        <w:rPr>
          <w:b/>
          <w:highlight w:val="yellow"/>
        </w:rPr>
        <w:t xml:space="preserve"> </w:t>
      </w:r>
      <w:r w:rsidR="002A0876" w:rsidRPr="002A0876">
        <w:t>https://www.infoteca.cnptia.embrapa.br/infoteca/bitstream/doc/3290/1/doc66.pdf</w:t>
      </w:r>
      <w:r w:rsidR="002A0876">
        <w:t xml:space="preserve">&gt; Acesso em: </w:t>
      </w:r>
      <w:r w:rsidR="0091252B">
        <w:t>1 out. 2020.</w:t>
      </w:r>
    </w:p>
    <w:p w14:paraId="5DA16C56" w14:textId="77777777" w:rsidR="00E00F8C" w:rsidRPr="0050205E" w:rsidRDefault="00D52DD2" w:rsidP="00237610">
      <w:pPr>
        <w:pStyle w:val="TF-refernciasITEM"/>
        <w:jc w:val="both"/>
        <w:rPr>
          <w:color w:val="000000"/>
        </w:rPr>
      </w:pPr>
      <w:r w:rsidRPr="0050205E">
        <w:rPr>
          <w:color w:val="000000"/>
        </w:rPr>
        <w:t>BRASIL</w:t>
      </w:r>
      <w:r w:rsidR="0074361C" w:rsidRPr="0050205E">
        <w:rPr>
          <w:color w:val="000000"/>
        </w:rPr>
        <w:t xml:space="preserve">. </w:t>
      </w:r>
      <w:r w:rsidR="00E00F8C" w:rsidRPr="0050205E">
        <w:rPr>
          <w:color w:val="000000"/>
        </w:rPr>
        <w:t xml:space="preserve">Decreto nº 4.346, </w:t>
      </w:r>
      <w:r w:rsidR="0074361C" w:rsidRPr="0050205E">
        <w:rPr>
          <w:color w:val="000000"/>
        </w:rPr>
        <w:t xml:space="preserve">26 ago. </w:t>
      </w:r>
      <w:r w:rsidR="00E00F8C" w:rsidRPr="0050205E">
        <w:rPr>
          <w:color w:val="000000"/>
        </w:rPr>
        <w:t xml:space="preserve">2002. </w:t>
      </w:r>
      <w:r w:rsidR="00E00F8C" w:rsidRPr="0050205E">
        <w:rPr>
          <w:b/>
          <w:color w:val="000000"/>
        </w:rPr>
        <w:t>Regulamento Disciplinar do Exérci</w:t>
      </w:r>
      <w:r w:rsidR="0074361C" w:rsidRPr="0050205E">
        <w:rPr>
          <w:b/>
          <w:color w:val="000000"/>
        </w:rPr>
        <w:t>to (R-4)</w:t>
      </w:r>
      <w:r w:rsidR="0074361C" w:rsidRPr="0050205E">
        <w:rPr>
          <w:color w:val="000000"/>
        </w:rPr>
        <w:t>. Brasília</w:t>
      </w:r>
      <w:r w:rsidR="00E00F8C" w:rsidRPr="0050205E">
        <w:rPr>
          <w:color w:val="000000"/>
        </w:rPr>
        <w:t xml:space="preserve">. Disponível em: </w:t>
      </w:r>
      <w:r w:rsidR="008B4416" w:rsidRPr="0050205E">
        <w:rPr>
          <w:color w:val="000000"/>
        </w:rPr>
        <w:t>&lt;</w:t>
      </w:r>
      <w:r w:rsidR="00E00F8C" w:rsidRPr="0050205E">
        <w:rPr>
          <w:color w:val="000000"/>
        </w:rPr>
        <w:t>https://bdex.eb.mil.br/</w:t>
      </w:r>
      <w:proofErr w:type="spellStart"/>
      <w:r w:rsidR="00E00F8C" w:rsidRPr="0050205E">
        <w:rPr>
          <w:color w:val="000000"/>
        </w:rPr>
        <w:t>jspui</w:t>
      </w:r>
      <w:proofErr w:type="spellEnd"/>
      <w:r w:rsidR="00E00F8C" w:rsidRPr="0050205E">
        <w:rPr>
          <w:color w:val="000000"/>
        </w:rPr>
        <w:t>/</w:t>
      </w:r>
      <w:proofErr w:type="spellStart"/>
      <w:r w:rsidR="00E00F8C" w:rsidRPr="0050205E">
        <w:rPr>
          <w:color w:val="000000"/>
        </w:rPr>
        <w:t>bitstream</w:t>
      </w:r>
      <w:proofErr w:type="spellEnd"/>
      <w:r w:rsidR="00E00F8C" w:rsidRPr="0050205E">
        <w:rPr>
          <w:color w:val="000000"/>
        </w:rPr>
        <w:t>/1/702/1/D4346.pdf</w:t>
      </w:r>
      <w:r w:rsidR="008B4416" w:rsidRPr="0050205E">
        <w:rPr>
          <w:color w:val="000000"/>
        </w:rPr>
        <w:t>&gt;</w:t>
      </w:r>
      <w:r w:rsidR="00E00F8C" w:rsidRPr="0050205E">
        <w:rPr>
          <w:color w:val="000000"/>
        </w:rPr>
        <w:t>. Acesso em: 13 out. 2020.</w:t>
      </w:r>
    </w:p>
    <w:p w14:paraId="14C5FAF5" w14:textId="77777777" w:rsidR="008B4416" w:rsidRPr="0091252B" w:rsidRDefault="008B4416" w:rsidP="00AA484E">
      <w:pPr>
        <w:pStyle w:val="TF-refernciasITEM"/>
        <w:jc w:val="both"/>
      </w:pPr>
      <w:commentRangeStart w:id="86"/>
      <w:r w:rsidRPr="0091252B">
        <w:t xml:space="preserve">______. Ministério da Defesa. Exército Brasileiro. </w:t>
      </w:r>
      <w:r w:rsidRPr="0091252B">
        <w:rPr>
          <w:b/>
        </w:rPr>
        <w:t>Diretriz do Comandante do Exército 2020-2023</w:t>
      </w:r>
      <w:r w:rsidRPr="0091252B">
        <w:t>. 2019a. Disponível em: &lt;https://www.eb.mil.br/documents/10138/9474894/DIRETRIZ+DO+COMANDANTE+DO+EX%C3%89RCITO+2019+OTIMIZADO.pdf/eca42421-8af4-ddfa-e94a-0572f280c37b&gt;. Acesso em: 5 out. 2019.</w:t>
      </w:r>
    </w:p>
    <w:p w14:paraId="0A394912" w14:textId="77777777" w:rsidR="00D52DD2" w:rsidRPr="0091252B" w:rsidRDefault="00D52DD2" w:rsidP="00AA484E">
      <w:pPr>
        <w:pStyle w:val="TF-refernciasITEM"/>
        <w:jc w:val="both"/>
      </w:pPr>
      <w:r w:rsidRPr="0091252B">
        <w:t xml:space="preserve">______. Ministério da Defesa. Exército Brasileiro. Departamento de Educação e Cultura do Exército - DECEX. </w:t>
      </w:r>
      <w:r w:rsidRPr="0091252B">
        <w:rPr>
          <w:b/>
        </w:rPr>
        <w:t>Normas para a Avaliação da Aprendizagem (NAA</w:t>
      </w:r>
      <w:r w:rsidR="00C21EF6" w:rsidRPr="0091252B">
        <w:rPr>
          <w:b/>
        </w:rPr>
        <w:t xml:space="preserve"> – EB60-N-06.004</w:t>
      </w:r>
      <w:r w:rsidRPr="0091252B">
        <w:rPr>
          <w:b/>
        </w:rPr>
        <w:t>)</w:t>
      </w:r>
      <w:r w:rsidRPr="0091252B">
        <w:t>, 4ª Ed. Rio de Janeiro, RJ: [s. n.], 2019b.</w:t>
      </w:r>
    </w:p>
    <w:p w14:paraId="52B4F6A1" w14:textId="77777777" w:rsidR="00C21EF6" w:rsidRPr="0091252B" w:rsidRDefault="00C21EF6" w:rsidP="00C21EF6">
      <w:pPr>
        <w:pStyle w:val="TF-refernciasITEM"/>
        <w:jc w:val="both"/>
      </w:pPr>
      <w:r w:rsidRPr="0091252B">
        <w:t xml:space="preserve">______. Ministério da Defesa. Exército Brasileiro. Departamento de Educação e Cultura do Exército - DECEX. </w:t>
      </w:r>
      <w:r w:rsidRPr="0091252B">
        <w:rPr>
          <w:b/>
        </w:rPr>
        <w:t>Normas para Desenvolvimento e Avaliação dos Conteúdos Atitudinais (NDACA – EB60-N-05.013)</w:t>
      </w:r>
      <w:r w:rsidRPr="0091252B">
        <w:t xml:space="preserve">, 2ª Ed. Rio de Janeiro, RJ: [s. n.], 2018a. </w:t>
      </w:r>
    </w:p>
    <w:p w14:paraId="03665615" w14:textId="77777777" w:rsidR="006C3D87" w:rsidRDefault="00C21EF6" w:rsidP="008B4416">
      <w:pPr>
        <w:pStyle w:val="TF-refernciasITEM"/>
        <w:jc w:val="both"/>
      </w:pPr>
      <w:r w:rsidRPr="0091252B">
        <w:t xml:space="preserve">______. Ministério da Defesa. Exército Brasileiro. Departamento de Educação e Cultura do Exército. Diretoria de Educação Superior Militar – </w:t>
      </w:r>
      <w:proofErr w:type="spellStart"/>
      <w:r w:rsidRPr="0091252B">
        <w:t>DESMil</w:t>
      </w:r>
      <w:proofErr w:type="spellEnd"/>
      <w:r w:rsidRPr="0091252B">
        <w:t xml:space="preserve">. </w:t>
      </w:r>
      <w:r w:rsidRPr="0091252B">
        <w:rPr>
          <w:b/>
        </w:rPr>
        <w:t>Normas Internas para Desenvolvimento e Avaliação dos Conteúdos Atitudinais (NIDACA – EB60-N-06.003)</w:t>
      </w:r>
      <w:r w:rsidRPr="0091252B">
        <w:t xml:space="preserve">, 1ª Ed. Rio </w:t>
      </w:r>
      <w:r w:rsidR="008B4416" w:rsidRPr="0091252B">
        <w:t>de Janeiro, RJ: [s. n.], 2018b.</w:t>
      </w:r>
    </w:p>
    <w:p w14:paraId="08012412" w14:textId="77777777" w:rsidR="006C3D87" w:rsidRDefault="006C3D87" w:rsidP="008B4416">
      <w:pPr>
        <w:pStyle w:val="TF-refernciasITEM"/>
        <w:jc w:val="both"/>
      </w:pPr>
      <w:r w:rsidRPr="0091252B">
        <w:lastRenderedPageBreak/>
        <w:t xml:space="preserve">______. </w:t>
      </w:r>
      <w:r>
        <w:t xml:space="preserve">Ministério da Defesa. Exército Brasileiro. Departamento de Educação e Cultura do Exército – </w:t>
      </w:r>
      <w:proofErr w:type="spellStart"/>
      <w:r>
        <w:t>DECEx</w:t>
      </w:r>
      <w:proofErr w:type="spellEnd"/>
      <w:r>
        <w:t xml:space="preserve">. </w:t>
      </w:r>
      <w:r w:rsidRPr="0091252B">
        <w:t xml:space="preserve">Portaria Nº </w:t>
      </w:r>
      <w:r>
        <w:t>80 – DECEX</w:t>
      </w:r>
      <w:r w:rsidRPr="0091252B">
        <w:t xml:space="preserve">, </w:t>
      </w:r>
      <w:r>
        <w:t>7</w:t>
      </w:r>
      <w:r w:rsidRPr="0091252B">
        <w:t xml:space="preserve"> </w:t>
      </w:r>
      <w:r>
        <w:t>ago</w:t>
      </w:r>
      <w:r w:rsidRPr="0091252B">
        <w:t xml:space="preserve">. </w:t>
      </w:r>
      <w:r>
        <w:t>2013</w:t>
      </w:r>
      <w:r w:rsidRPr="0091252B">
        <w:t xml:space="preserve">. </w:t>
      </w:r>
      <w:r>
        <w:rPr>
          <w:b/>
        </w:rPr>
        <w:t>Instruções Reguladoras do Ensino por Competências: Currículo e Avaliação (IREC-EB60-IR-05.008)</w:t>
      </w:r>
      <w:r w:rsidRPr="0091252B">
        <w:t xml:space="preserve">. Disponível em: </w:t>
      </w:r>
      <w:r>
        <w:t>&lt;</w:t>
      </w:r>
      <w:r w:rsidRPr="006C3D87">
        <w:t>http://www.decex.eb.mil.br/port_/leg_ensino/2_educacao_eb-decex/49_port_080_DECEx_07Ago2013_IREC_EB60-IR-05.008.pdf</w:t>
      </w:r>
      <w:r>
        <w:t>&gt;. Acesso em: 18</w:t>
      </w:r>
      <w:r w:rsidRPr="0091252B">
        <w:t xml:space="preserve"> </w:t>
      </w:r>
      <w:r>
        <w:t>nov</w:t>
      </w:r>
      <w:r w:rsidRPr="0091252B">
        <w:t>. 2020</w:t>
      </w:r>
    </w:p>
    <w:p w14:paraId="2ED1821C" w14:textId="77777777" w:rsidR="008B4416" w:rsidRPr="0091252B" w:rsidRDefault="008B4416" w:rsidP="008B4416">
      <w:pPr>
        <w:pStyle w:val="TF-refernciasITEM"/>
        <w:jc w:val="both"/>
      </w:pPr>
      <w:r w:rsidRPr="0091252B">
        <w:t xml:space="preserve">______. Ministério da Defesa. Exército Brasileiro. Diretoria de Educação Superior Militar – </w:t>
      </w:r>
      <w:proofErr w:type="spellStart"/>
      <w:r w:rsidRPr="0091252B">
        <w:t>DESMil</w:t>
      </w:r>
      <w:proofErr w:type="spellEnd"/>
      <w:r w:rsidRPr="0091252B">
        <w:t xml:space="preserve">. </w:t>
      </w:r>
      <w:r w:rsidRPr="0091252B">
        <w:rPr>
          <w:b/>
        </w:rPr>
        <w:t>Orientações Metodológicas para o Ensino por Competências</w:t>
      </w:r>
      <w:r w:rsidRPr="0091252B">
        <w:t>, 1ª Ed. Rio de Janeiro, RJ: [s. n.], 2018c.</w:t>
      </w:r>
    </w:p>
    <w:p w14:paraId="36792F29" w14:textId="77777777" w:rsidR="00FE2D0B" w:rsidRDefault="00FE2D0B" w:rsidP="00FE2D0B">
      <w:pPr>
        <w:pStyle w:val="TF-refernciasITEM"/>
        <w:jc w:val="both"/>
      </w:pPr>
      <w:r w:rsidRPr="0091252B">
        <w:t xml:space="preserve">______. </w:t>
      </w:r>
      <w:r>
        <w:t xml:space="preserve">Ministério da Defesa. Exército Brasileiro. Departamento de Educação e Cultura do Exército – </w:t>
      </w:r>
      <w:proofErr w:type="spellStart"/>
      <w:r>
        <w:t>DECEx</w:t>
      </w:r>
      <w:proofErr w:type="spellEnd"/>
      <w:r>
        <w:t xml:space="preserve">. </w:t>
      </w:r>
      <w:r w:rsidRPr="0091252B">
        <w:t xml:space="preserve">Portaria Nº </w:t>
      </w:r>
      <w:r>
        <w:t>114 – DECEX</w:t>
      </w:r>
      <w:r w:rsidRPr="0091252B">
        <w:t xml:space="preserve">, </w:t>
      </w:r>
      <w:r>
        <w:t>31</w:t>
      </w:r>
      <w:r w:rsidRPr="0091252B">
        <w:t xml:space="preserve"> </w:t>
      </w:r>
      <w:r>
        <w:t>maio</w:t>
      </w:r>
      <w:r w:rsidRPr="0091252B">
        <w:t xml:space="preserve"> </w:t>
      </w:r>
      <w:r>
        <w:t>2017</w:t>
      </w:r>
      <w:r w:rsidRPr="0091252B">
        <w:t xml:space="preserve">. </w:t>
      </w:r>
      <w:r>
        <w:rPr>
          <w:b/>
        </w:rPr>
        <w:t>Instruções Reguladoras do Ensino por Competências: Currículo e Avaliação – 3ª Edição (IREC-EB60-IR-05.008)</w:t>
      </w:r>
      <w:r w:rsidRPr="0091252B">
        <w:t xml:space="preserve">. Disponível em: </w:t>
      </w:r>
      <w:r>
        <w:t>&lt;</w:t>
      </w:r>
      <w:r w:rsidRPr="00823647">
        <w:t>http://www.ceadex.eb.mil.br/</w:t>
      </w:r>
      <w:proofErr w:type="spellStart"/>
      <w:r w:rsidRPr="00823647">
        <w:t>images</w:t>
      </w:r>
      <w:proofErr w:type="spellEnd"/>
      <w:r w:rsidRPr="00823647">
        <w:t>/</w:t>
      </w:r>
      <w:proofErr w:type="spellStart"/>
      <w:r w:rsidRPr="00823647">
        <w:t>legislacao</w:t>
      </w:r>
      <w:proofErr w:type="spellEnd"/>
      <w:r w:rsidRPr="00823647">
        <w:t>/VII/6.pdf</w:t>
      </w:r>
      <w:r>
        <w:t>&gt;. Acesso em: 18</w:t>
      </w:r>
      <w:r w:rsidRPr="0091252B">
        <w:t xml:space="preserve"> </w:t>
      </w:r>
      <w:r>
        <w:t>nov</w:t>
      </w:r>
      <w:r w:rsidRPr="0091252B">
        <w:t>. 2020</w:t>
      </w:r>
    </w:p>
    <w:p w14:paraId="6212FA34" w14:textId="77777777" w:rsidR="00FE2D0B" w:rsidRDefault="00FE2D0B" w:rsidP="00FE2D0B">
      <w:pPr>
        <w:pStyle w:val="TF-refernciasITEM"/>
        <w:jc w:val="both"/>
      </w:pPr>
      <w:r w:rsidRPr="0091252B">
        <w:t xml:space="preserve">______. </w:t>
      </w:r>
      <w:r>
        <w:t>Ministério da Defesa. Exército Brasileiro. Estado Maior d</w:t>
      </w:r>
      <w:r w:rsidRPr="00FE2D0B">
        <w:t xml:space="preserve">o Exército. </w:t>
      </w:r>
      <w:r w:rsidRPr="00FE2D0B">
        <w:rPr>
          <w:b/>
        </w:rPr>
        <w:t>EB 10-P-01.007: Plano Estratégico do Exército 2020-2023</w:t>
      </w:r>
      <w:r w:rsidRPr="00FE2D0B">
        <w:t>. Brasília, DF, 2019</w:t>
      </w:r>
      <w:r>
        <w:t>c</w:t>
      </w:r>
      <w:r w:rsidRPr="00FE2D0B">
        <w:t>.</w:t>
      </w:r>
    </w:p>
    <w:p w14:paraId="0D159395" w14:textId="77777777" w:rsidR="008B4416" w:rsidRDefault="008B4416" w:rsidP="00C21EF6">
      <w:pPr>
        <w:pStyle w:val="TF-refernciasITEM"/>
        <w:jc w:val="both"/>
      </w:pPr>
      <w:r w:rsidRPr="0091252B">
        <w:t xml:space="preserve">______. </w:t>
      </w:r>
      <w:r w:rsidR="00237610" w:rsidRPr="0091252B">
        <w:t>Portaria Nº 092 – EME, 26 set. 1997</w:t>
      </w:r>
      <w:r w:rsidRPr="0091252B">
        <w:t xml:space="preserve">. </w:t>
      </w:r>
      <w:r w:rsidRPr="0091252B">
        <w:rPr>
          <w:b/>
        </w:rPr>
        <w:t>Manual Técnico: Manual do Instrutor (T 21-250)</w:t>
      </w:r>
      <w:r w:rsidRPr="0091252B">
        <w:t>, 3</w:t>
      </w:r>
      <w:r w:rsidR="00237610" w:rsidRPr="0091252B">
        <w:t>ª Ed</w:t>
      </w:r>
      <w:r w:rsidRPr="0091252B">
        <w:t>.</w:t>
      </w:r>
      <w:r w:rsidR="00237610" w:rsidRPr="0091252B">
        <w:t xml:space="preserve"> Disponível em: &lt; http://www.decex.eb.mil.br/port_/leg_ensino/2_educacao_eb-decex/2_port_092_EME_26Set1997.pdf&gt;. Acesso em: 14 out. 2020</w:t>
      </w:r>
    </w:p>
    <w:p w14:paraId="0FCB63D1" w14:textId="77777777" w:rsidR="00FE208B" w:rsidRDefault="00FE208B" w:rsidP="00C21EF6">
      <w:pPr>
        <w:pStyle w:val="TF-refernciasITEM"/>
        <w:jc w:val="both"/>
      </w:pPr>
      <w:r w:rsidRPr="0091252B">
        <w:t xml:space="preserve">______. Portaria Nº </w:t>
      </w:r>
      <w:r>
        <w:t>137</w:t>
      </w:r>
      <w:r w:rsidRPr="0091252B">
        <w:t xml:space="preserve">, </w:t>
      </w:r>
      <w:r>
        <w:t>28</w:t>
      </w:r>
      <w:r w:rsidRPr="0091252B">
        <w:t xml:space="preserve"> </w:t>
      </w:r>
      <w:r>
        <w:t>fev</w:t>
      </w:r>
      <w:r w:rsidRPr="0091252B">
        <w:t xml:space="preserve">. </w:t>
      </w:r>
      <w:r>
        <w:t>2012</w:t>
      </w:r>
      <w:r w:rsidRPr="0091252B">
        <w:t xml:space="preserve">. </w:t>
      </w:r>
      <w:r>
        <w:rPr>
          <w:b/>
        </w:rPr>
        <w:t>Diretriz para o Projeto de Implantação do Ensino por Competências no Exército Brasileiro</w:t>
      </w:r>
      <w:r w:rsidRPr="0091252B">
        <w:t xml:space="preserve">. Disponível em: &lt; </w:t>
      </w:r>
      <w:r w:rsidRPr="00FE208B">
        <w:t>http://www.eb.mil.br/c/document_library/get_file?uuid=548302c1-0277-430e-b1f5-9500ad5548d4&amp;groupId=1094704</w:t>
      </w:r>
      <w:r>
        <w:t>&gt;. Acesso em: 18</w:t>
      </w:r>
      <w:r w:rsidRPr="0091252B">
        <w:t xml:space="preserve"> </w:t>
      </w:r>
      <w:r>
        <w:t>nov</w:t>
      </w:r>
      <w:r w:rsidRPr="0091252B">
        <w:t>. 2020</w:t>
      </w:r>
      <w:commentRangeEnd w:id="86"/>
      <w:r w:rsidR="009978B1">
        <w:rPr>
          <w:rStyle w:val="Refdecomentrio"/>
        </w:rPr>
        <w:commentReference w:id="86"/>
      </w:r>
    </w:p>
    <w:p w14:paraId="08C1149B" w14:textId="77777777" w:rsidR="00D52DD2" w:rsidRPr="00D914B8" w:rsidRDefault="00E00F8C" w:rsidP="00AA484E">
      <w:pPr>
        <w:pStyle w:val="TF-refernciasITEM"/>
        <w:jc w:val="both"/>
      </w:pPr>
      <w:r>
        <w:t>DEPARTAMENTO DE EDUCAÇÃO E CULTURA DO EXÉRCITO</w:t>
      </w:r>
      <w:r w:rsidRPr="008F24C2">
        <w:t xml:space="preserve"> </w:t>
      </w:r>
      <w:r w:rsidR="004A452D" w:rsidRPr="008F24C2">
        <w:t xml:space="preserve">(DECEX). </w:t>
      </w:r>
      <w:r w:rsidR="004A452D" w:rsidRPr="008F24C2">
        <w:rPr>
          <w:b/>
        </w:rPr>
        <w:t>Os CPOR e NPOR</w:t>
      </w:r>
      <w:r w:rsidR="004A452D" w:rsidRPr="008F24C2">
        <w:t xml:space="preserve">: Centros e Núcleos de Preparação de Oficiais contribuem para a formação da </w:t>
      </w:r>
      <w:r w:rsidRPr="008F24C2">
        <w:t>reserva mobilizável do exército. 2019</w:t>
      </w:r>
      <w:r w:rsidR="004A452D" w:rsidRPr="008F24C2">
        <w:t xml:space="preserve">. Disponível em: </w:t>
      </w:r>
      <w:r w:rsidR="008B4416" w:rsidRPr="008F24C2">
        <w:t>&lt;</w:t>
      </w:r>
      <w:r w:rsidR="004A452D" w:rsidRPr="008F24C2">
        <w:t>http://www.decex.eb.mil.br/progmecenas/57-noticias/277-os-cpor-e-npor</w:t>
      </w:r>
      <w:r w:rsidR="008B4416" w:rsidRPr="008F24C2">
        <w:t>&gt;</w:t>
      </w:r>
      <w:r w:rsidR="004A452D" w:rsidRPr="008F24C2">
        <w:t xml:space="preserve">. </w:t>
      </w:r>
      <w:r w:rsidR="004A452D" w:rsidRPr="00D914B8">
        <w:t>Acesso em: 29 set. 2020.</w:t>
      </w:r>
    </w:p>
    <w:p w14:paraId="72404351" w14:textId="77777777" w:rsidR="009E0479" w:rsidRDefault="00A41811" w:rsidP="009E0479">
      <w:pPr>
        <w:pStyle w:val="TF-refernciasITEM"/>
        <w:jc w:val="both"/>
      </w:pPr>
      <w:r w:rsidRPr="009A0D7A">
        <w:t>FEREZIN, Andrea C</w:t>
      </w:r>
      <w:r>
        <w:t>.</w:t>
      </w:r>
      <w:r w:rsidRPr="009A0D7A">
        <w:t xml:space="preserve"> S</w:t>
      </w:r>
      <w:r>
        <w:t>.</w:t>
      </w:r>
      <w:r w:rsidR="001D279B">
        <w:t xml:space="preserve"> et al</w:t>
      </w:r>
      <w:r w:rsidRPr="009A0D7A">
        <w:t xml:space="preserve">. </w:t>
      </w:r>
      <w:r w:rsidRPr="00D52DD2">
        <w:rPr>
          <w:b/>
        </w:rPr>
        <w:t>Implantação de um Sistema Eletrônico de Avaliação de Desempenho para Médicos em Hospital Público de Alta Complexidade</w:t>
      </w:r>
      <w:r w:rsidRPr="009A0D7A">
        <w:t xml:space="preserve">. Revista Qualidade </w:t>
      </w:r>
      <w:proofErr w:type="spellStart"/>
      <w:r w:rsidRPr="009A0D7A">
        <w:t>Hc</w:t>
      </w:r>
      <w:proofErr w:type="spellEnd"/>
      <w:r w:rsidRPr="009A0D7A">
        <w:t>, Ribeirão Preto, v. 7, n. 8, p. 1-7, jan./dez. 2019.</w:t>
      </w:r>
      <w:r w:rsidR="009E0479" w:rsidRPr="009E0479">
        <w:t xml:space="preserve"> </w:t>
      </w:r>
    </w:p>
    <w:p w14:paraId="26635F6E" w14:textId="134C12BE" w:rsidR="00B00C9C" w:rsidRDefault="00B00C9C" w:rsidP="009E0479">
      <w:pPr>
        <w:pStyle w:val="TF-refernciasITEM"/>
        <w:jc w:val="both"/>
      </w:pPr>
      <w:r w:rsidRPr="00B00C9C">
        <w:t>MENDON</w:t>
      </w:r>
      <w:ins w:id="87" w:author="Andreza Sartori" w:date="2020-12-14T11:49:00Z">
        <w:r w:rsidR="009978B1">
          <w:t>Ç</w:t>
        </w:r>
      </w:ins>
      <w:del w:id="88" w:author="Andreza Sartori" w:date="2020-12-14T11:49:00Z">
        <w:r w:rsidRPr="00B00C9C" w:rsidDel="009978B1">
          <w:delText>C</w:delText>
        </w:r>
      </w:del>
      <w:r w:rsidRPr="00B00C9C">
        <w:t xml:space="preserve">A, Luiza de Sousa Ferreira de; AGUIAR, Natalia Morais Correa Borges; DOPCKE, Rosa </w:t>
      </w:r>
      <w:proofErr w:type="spellStart"/>
      <w:r w:rsidRPr="00B00C9C">
        <w:t>Neira</w:t>
      </w:r>
      <w:proofErr w:type="spellEnd"/>
      <w:r w:rsidRPr="00B00C9C">
        <w:t xml:space="preserve">. Sistema de Ensino Naval: uma experiência na </w:t>
      </w:r>
      <w:proofErr w:type="gramStart"/>
      <w:r w:rsidRPr="00B00C9C">
        <w:t>pratica</w:t>
      </w:r>
      <w:proofErr w:type="gramEnd"/>
      <w:r w:rsidRPr="00B00C9C">
        <w:t xml:space="preserve"> do ensino por competências. Revista Meta: Avaliação, [S.L.], v. 10, n. 30, p. 638-660, 19 dez. 2018. Revista Meta </w:t>
      </w:r>
      <w:r>
        <w:t>–</w:t>
      </w:r>
      <w:r w:rsidRPr="00B00C9C">
        <w:t xml:space="preserve"> </w:t>
      </w:r>
      <w:r w:rsidR="00BF0BB2" w:rsidRPr="00B00C9C">
        <w:t>Avaliação</w:t>
      </w:r>
      <w:r>
        <w:t>.</w:t>
      </w:r>
    </w:p>
    <w:p w14:paraId="4D50D31B" w14:textId="77777777" w:rsidR="009E0479" w:rsidRDefault="009E0479" w:rsidP="009E0479">
      <w:pPr>
        <w:pStyle w:val="TF-refernciasITEM"/>
        <w:jc w:val="both"/>
      </w:pPr>
      <w:r w:rsidRPr="009E0479">
        <w:t xml:space="preserve">MOTTA, </w:t>
      </w:r>
      <w:proofErr w:type="spellStart"/>
      <w:r w:rsidRPr="009E0479">
        <w:t>Aricildes</w:t>
      </w:r>
      <w:proofErr w:type="spellEnd"/>
      <w:r w:rsidRPr="009E0479">
        <w:t xml:space="preserve"> de Moraes (org.). </w:t>
      </w:r>
      <w:r w:rsidRPr="00D52DD2">
        <w:rPr>
          <w:b/>
        </w:rPr>
        <w:t>História Oral do Exército</w:t>
      </w:r>
      <w:r w:rsidRPr="009E0479">
        <w:t>: formação de oficiais da reserva. Rio de Janeiro: Biblioteca do Exército, 2010. 509 p</w:t>
      </w:r>
      <w:r>
        <w:t>.</w:t>
      </w:r>
    </w:p>
    <w:p w14:paraId="30BF8BF9" w14:textId="77777777" w:rsidR="008B4416" w:rsidRPr="00D914B8" w:rsidRDefault="008B4416" w:rsidP="008B4416">
      <w:pPr>
        <w:pStyle w:val="TF-refernciasITEM"/>
        <w:jc w:val="both"/>
      </w:pPr>
      <w:r w:rsidRPr="00D914B8">
        <w:t xml:space="preserve">OLIVEIRA, Angel L. </w:t>
      </w:r>
      <w:r w:rsidRPr="00D914B8">
        <w:rPr>
          <w:b/>
        </w:rPr>
        <w:t>A Prática Educativa de Docentes acerca dos Conteúdos Atitudinais na Academia Militar das Agulhas Negras (AMAN)</w:t>
      </w:r>
      <w:r w:rsidRPr="00D914B8">
        <w:t>. 2019. 182 f. Dissertação (Mestrado) - Curso de Educação e Desenvolvimento Humano, Universidade de Taubaté, Taubaté, 2019.</w:t>
      </w:r>
    </w:p>
    <w:p w14:paraId="3F69AF24" w14:textId="77777777" w:rsidR="008B4416" w:rsidRPr="00D914B8" w:rsidRDefault="008B4416" w:rsidP="009E0479">
      <w:pPr>
        <w:pStyle w:val="TF-refernciasITEM"/>
        <w:jc w:val="both"/>
      </w:pPr>
      <w:r w:rsidRPr="00D914B8">
        <w:t xml:space="preserve">RODRIGUES, Raphael M. </w:t>
      </w:r>
      <w:proofErr w:type="spellStart"/>
      <w:r w:rsidRPr="00D914B8">
        <w:t>da</w:t>
      </w:r>
      <w:proofErr w:type="spellEnd"/>
      <w:r w:rsidRPr="00D914B8">
        <w:t xml:space="preserve"> S.; TAKANO, Márcio M. A influência do emprego do sistema de entrevista informatizado no processo de seleção complementar do 9º Batalhão de Comunicações e Guerra Eletrônica no Biênio 2018/2019. </w:t>
      </w:r>
      <w:r w:rsidRPr="00D914B8">
        <w:rPr>
          <w:b/>
        </w:rPr>
        <w:t>O Comunicante</w:t>
      </w:r>
      <w:r w:rsidRPr="00D914B8">
        <w:t xml:space="preserve">, Revista Científica da Escola de Comunicações, Brasília, v. 9, n. 3, p. 16-29, </w:t>
      </w:r>
      <w:proofErr w:type="gramStart"/>
      <w:r w:rsidRPr="00D914B8">
        <w:t>Out.</w:t>
      </w:r>
      <w:proofErr w:type="gramEnd"/>
      <w:r w:rsidRPr="00D914B8">
        <w:t xml:space="preserve"> 2019.</w:t>
      </w:r>
    </w:p>
    <w:p w14:paraId="5470D031" w14:textId="77777777" w:rsidR="00A41811" w:rsidRPr="00A41811" w:rsidRDefault="009E0479" w:rsidP="00BF7C9B">
      <w:pPr>
        <w:pStyle w:val="TF-refernciasITEM"/>
        <w:jc w:val="both"/>
      </w:pPr>
      <w:r w:rsidRPr="00274933">
        <w:lastRenderedPageBreak/>
        <w:t>SANTOS, Ricardo Q</w:t>
      </w:r>
      <w:r>
        <w:t>.</w:t>
      </w:r>
      <w:r w:rsidRPr="00274933">
        <w:t xml:space="preserve"> L. </w:t>
      </w:r>
      <w:r w:rsidRPr="00D52DD2">
        <w:rPr>
          <w:b/>
        </w:rPr>
        <w:t>A Formação do Oficial R2 no Exército Brasileiro</w:t>
      </w:r>
      <w:r w:rsidRPr="00274933">
        <w:t>: estudo de caso do núcleo de preparação de oficiais da reserva do batalhão da guarda presidencial no ano de 2016 (</w:t>
      </w:r>
      <w:r>
        <w:t xml:space="preserve">NPOR – BGP – </w:t>
      </w:r>
      <w:r w:rsidRPr="00274933">
        <w:t>2016). 2017. 92 f. Monografia (Especialização) - Curso de Sociologia, Departamento de Sociologia, Universidade de Brasília, Brasília, 2017.</w:t>
      </w:r>
    </w:p>
    <w:p w14:paraId="06EFD905" w14:textId="77777777" w:rsidR="009E0479" w:rsidRDefault="00F76B0E" w:rsidP="009E0479">
      <w:pPr>
        <w:pStyle w:val="TF-refernciasITEM"/>
        <w:jc w:val="both"/>
      </w:pPr>
      <w:r w:rsidRPr="00F76B0E">
        <w:t>VIEIRA, Adriano G</w:t>
      </w:r>
      <w:r w:rsidR="009E0479">
        <w:t>.</w:t>
      </w:r>
      <w:r w:rsidRPr="00F76B0E">
        <w:t xml:space="preserve">; MOREIRA, Alessandro M. </w:t>
      </w:r>
      <w:r w:rsidRPr="00D52DD2">
        <w:rPr>
          <w:b/>
        </w:rPr>
        <w:t>E</w:t>
      </w:r>
      <w:r w:rsidR="00D52DD2" w:rsidRPr="00D52DD2">
        <w:rPr>
          <w:b/>
        </w:rPr>
        <w:t>studo</w:t>
      </w:r>
      <w:r w:rsidRPr="00D52DD2">
        <w:rPr>
          <w:b/>
        </w:rPr>
        <w:t xml:space="preserve"> </w:t>
      </w:r>
      <w:r w:rsidR="00D52DD2" w:rsidRPr="00D52DD2">
        <w:rPr>
          <w:b/>
        </w:rPr>
        <w:t>do</w:t>
      </w:r>
      <w:r w:rsidRPr="00D52DD2">
        <w:rPr>
          <w:b/>
        </w:rPr>
        <w:t xml:space="preserve"> S</w:t>
      </w:r>
      <w:r w:rsidR="00D52DD2" w:rsidRPr="00D52DD2">
        <w:rPr>
          <w:b/>
        </w:rPr>
        <w:t>istema</w:t>
      </w:r>
      <w:r w:rsidRPr="00D52DD2">
        <w:rPr>
          <w:b/>
        </w:rPr>
        <w:t xml:space="preserve"> </w:t>
      </w:r>
      <w:r w:rsidR="00D52DD2" w:rsidRPr="00D52DD2">
        <w:rPr>
          <w:b/>
        </w:rPr>
        <w:t>de</w:t>
      </w:r>
      <w:r w:rsidRPr="00D52DD2">
        <w:rPr>
          <w:b/>
        </w:rPr>
        <w:t xml:space="preserve"> A</w:t>
      </w:r>
      <w:r w:rsidR="00D52DD2" w:rsidRPr="00D52DD2">
        <w:rPr>
          <w:b/>
        </w:rPr>
        <w:t>valiação</w:t>
      </w:r>
      <w:r w:rsidRPr="00D52DD2">
        <w:rPr>
          <w:b/>
        </w:rPr>
        <w:t xml:space="preserve"> </w:t>
      </w:r>
      <w:r w:rsidR="00D52DD2" w:rsidRPr="00D52DD2">
        <w:rPr>
          <w:b/>
        </w:rPr>
        <w:t>da</w:t>
      </w:r>
      <w:r w:rsidRPr="00D52DD2">
        <w:rPr>
          <w:b/>
        </w:rPr>
        <w:t xml:space="preserve"> Á</w:t>
      </w:r>
      <w:r w:rsidR="00D52DD2" w:rsidRPr="00D52DD2">
        <w:rPr>
          <w:b/>
        </w:rPr>
        <w:t>rea</w:t>
      </w:r>
      <w:r w:rsidRPr="00D52DD2">
        <w:rPr>
          <w:b/>
        </w:rPr>
        <w:t xml:space="preserve"> A</w:t>
      </w:r>
      <w:r w:rsidR="00D52DD2" w:rsidRPr="00D52DD2">
        <w:rPr>
          <w:b/>
        </w:rPr>
        <w:t>titudinal</w:t>
      </w:r>
      <w:r w:rsidRPr="00D52DD2">
        <w:rPr>
          <w:b/>
        </w:rPr>
        <w:t xml:space="preserve"> </w:t>
      </w:r>
      <w:r w:rsidR="00D52DD2" w:rsidRPr="00D52DD2">
        <w:rPr>
          <w:b/>
        </w:rPr>
        <w:t>no</w:t>
      </w:r>
      <w:r w:rsidRPr="00D52DD2">
        <w:rPr>
          <w:b/>
        </w:rPr>
        <w:t xml:space="preserve"> D</w:t>
      </w:r>
      <w:r w:rsidR="00D52DD2" w:rsidRPr="00D52DD2">
        <w:rPr>
          <w:b/>
        </w:rPr>
        <w:t>esenvolvimento</w:t>
      </w:r>
      <w:r w:rsidRPr="00D52DD2">
        <w:rPr>
          <w:b/>
        </w:rPr>
        <w:t xml:space="preserve"> </w:t>
      </w:r>
      <w:r w:rsidR="00D52DD2" w:rsidRPr="00D52DD2">
        <w:rPr>
          <w:b/>
        </w:rPr>
        <w:t>de</w:t>
      </w:r>
      <w:r w:rsidRPr="00D52DD2">
        <w:rPr>
          <w:b/>
        </w:rPr>
        <w:t xml:space="preserve"> C</w:t>
      </w:r>
      <w:r w:rsidR="00D52DD2" w:rsidRPr="00D52DD2">
        <w:rPr>
          <w:b/>
        </w:rPr>
        <w:t>ompetências</w:t>
      </w:r>
      <w:r w:rsidRPr="00D52DD2">
        <w:rPr>
          <w:b/>
        </w:rPr>
        <w:t xml:space="preserve"> </w:t>
      </w:r>
      <w:r w:rsidR="00D52DD2" w:rsidRPr="00D52DD2">
        <w:rPr>
          <w:b/>
        </w:rPr>
        <w:t>nos</w:t>
      </w:r>
      <w:r w:rsidRPr="00D52DD2">
        <w:rPr>
          <w:b/>
        </w:rPr>
        <w:t xml:space="preserve"> C</w:t>
      </w:r>
      <w:r w:rsidR="00D52DD2" w:rsidRPr="00D52DD2">
        <w:rPr>
          <w:b/>
        </w:rPr>
        <w:t>adetes</w:t>
      </w:r>
      <w:r w:rsidRPr="00D52DD2">
        <w:rPr>
          <w:b/>
        </w:rPr>
        <w:t xml:space="preserve"> </w:t>
      </w:r>
      <w:r w:rsidR="00D52DD2" w:rsidRPr="00D52DD2">
        <w:rPr>
          <w:b/>
        </w:rPr>
        <w:t>da</w:t>
      </w:r>
      <w:r w:rsidRPr="00D52DD2">
        <w:rPr>
          <w:b/>
        </w:rPr>
        <w:t xml:space="preserve"> A</w:t>
      </w:r>
      <w:r w:rsidR="00D52DD2" w:rsidRPr="00D52DD2">
        <w:rPr>
          <w:b/>
        </w:rPr>
        <w:t>cademia</w:t>
      </w:r>
      <w:r w:rsidRPr="00D52DD2">
        <w:rPr>
          <w:b/>
        </w:rPr>
        <w:t xml:space="preserve"> M</w:t>
      </w:r>
      <w:r w:rsidR="00D52DD2" w:rsidRPr="00D52DD2">
        <w:rPr>
          <w:b/>
        </w:rPr>
        <w:t>ilitar</w:t>
      </w:r>
      <w:r w:rsidRPr="00D52DD2">
        <w:rPr>
          <w:b/>
        </w:rPr>
        <w:t xml:space="preserve"> </w:t>
      </w:r>
      <w:r w:rsidR="00D52DD2" w:rsidRPr="00D52DD2">
        <w:rPr>
          <w:b/>
        </w:rPr>
        <w:t>das</w:t>
      </w:r>
      <w:r w:rsidRPr="00D52DD2">
        <w:rPr>
          <w:b/>
        </w:rPr>
        <w:t xml:space="preserve"> A</w:t>
      </w:r>
      <w:r w:rsidR="00D52DD2" w:rsidRPr="00D52DD2">
        <w:rPr>
          <w:b/>
        </w:rPr>
        <w:t>gulhas</w:t>
      </w:r>
      <w:r w:rsidRPr="00D52DD2">
        <w:rPr>
          <w:b/>
        </w:rPr>
        <w:t xml:space="preserve"> N</w:t>
      </w:r>
      <w:r w:rsidR="00D52DD2" w:rsidRPr="00D52DD2">
        <w:rPr>
          <w:b/>
        </w:rPr>
        <w:t>egras</w:t>
      </w:r>
      <w:r w:rsidRPr="00D52DD2">
        <w:rPr>
          <w:b/>
        </w:rPr>
        <w:t xml:space="preserve"> (AMAN)</w:t>
      </w:r>
      <w:r w:rsidRPr="00F76B0E">
        <w:t>. 2018. 33 f. TCC (Graduação) - Curso de Curso de Gestão e Assessoramento de Estado-Maior, Escola de Formação Complementar do Exército, Salvador, 2018.</w:t>
      </w:r>
    </w:p>
    <w:p w14:paraId="3A6559E7" w14:textId="77777777" w:rsidR="00D54D59" w:rsidRPr="00274933" w:rsidRDefault="00D54D59" w:rsidP="009E0479">
      <w:pPr>
        <w:pStyle w:val="TF-refernciasITEM"/>
        <w:jc w:val="both"/>
      </w:pPr>
      <w:r w:rsidRPr="00D54D59">
        <w:t>WITTACZIK, Lidiane Soares. ENSINO POR COMPETÊNCIAS: POSSIBILIDADES E LIMITAÇÕES. Atos de Pesquisa em Educação: Revista do Programa de Pós-Graduação em Educação - FURB, Blumenau, v. 2, n. 1, p. 161-172, abr. 2007. Disponível em: https://proxy.furb.br/ojs/index.php/atosdepesquisa/article/view/163. Acesso em: 18 nov. 2020.</w:t>
      </w:r>
    </w:p>
    <w:p w14:paraId="5D36B886" w14:textId="77777777" w:rsidR="009E0479" w:rsidRDefault="009E0479" w:rsidP="00BF7C9B">
      <w:pPr>
        <w:pStyle w:val="TF-refernciasITEM"/>
        <w:jc w:val="both"/>
      </w:pPr>
    </w:p>
    <w:p w14:paraId="1751E312" w14:textId="77777777" w:rsidR="00F83A19" w:rsidRDefault="00374408" w:rsidP="008B4416">
      <w:pPr>
        <w:jc w:val="center"/>
      </w:pPr>
      <w:r>
        <w:br w:type="page"/>
      </w:r>
      <w:r w:rsidR="00F83A19">
        <w:lastRenderedPageBreak/>
        <w:t>ASSINATURAS</w:t>
      </w:r>
    </w:p>
    <w:p w14:paraId="3B80DCB7" w14:textId="77777777" w:rsidR="00F83A19" w:rsidRDefault="00F83A19" w:rsidP="00F83A19">
      <w:pPr>
        <w:pStyle w:val="TF-LEGENDA"/>
      </w:pPr>
      <w:r>
        <w:t>(Atenção: todas as folhas devem estar rubricadas)</w:t>
      </w:r>
    </w:p>
    <w:p w14:paraId="59A034A4" w14:textId="77777777" w:rsidR="00F83A19" w:rsidRDefault="00F83A19" w:rsidP="00F83A19">
      <w:pPr>
        <w:pStyle w:val="TF-LEGENDA"/>
      </w:pPr>
    </w:p>
    <w:p w14:paraId="72106173" w14:textId="77777777" w:rsidR="00F83A19" w:rsidRDefault="00F83A19" w:rsidP="00F83A19">
      <w:pPr>
        <w:pStyle w:val="TF-LEGENDA"/>
      </w:pPr>
    </w:p>
    <w:p w14:paraId="79776BDD" w14:textId="77777777" w:rsidR="00F83A19" w:rsidRDefault="00F83A19" w:rsidP="00F83A19">
      <w:pPr>
        <w:pStyle w:val="TF-LEGENDA"/>
      </w:pPr>
      <w:r>
        <w:t>Assinatura do(a) Aluno(a): _____________________________________________________</w:t>
      </w:r>
    </w:p>
    <w:p w14:paraId="7571FD7C" w14:textId="77777777" w:rsidR="00F83A19" w:rsidRDefault="00F83A19" w:rsidP="00F83A19">
      <w:pPr>
        <w:pStyle w:val="TF-LEGENDA"/>
      </w:pPr>
    </w:p>
    <w:p w14:paraId="31167628" w14:textId="77777777" w:rsidR="00F83A19" w:rsidRDefault="00F83A19" w:rsidP="00F83A19">
      <w:pPr>
        <w:pStyle w:val="TF-LEGENDA"/>
      </w:pPr>
    </w:p>
    <w:p w14:paraId="45BFBCF7" w14:textId="77777777" w:rsidR="00F83A19" w:rsidRDefault="00F83A19" w:rsidP="00F83A19">
      <w:pPr>
        <w:pStyle w:val="TF-LEGENDA"/>
      </w:pPr>
      <w:r>
        <w:t>Assinatura do(a) Orientador(a): _________________________________________________</w:t>
      </w:r>
    </w:p>
    <w:p w14:paraId="67C120CD" w14:textId="77777777" w:rsidR="00A85EE8" w:rsidRDefault="00A85EE8" w:rsidP="00A85EE8">
      <w:pPr>
        <w:pStyle w:val="TF-LEGENDA"/>
      </w:pPr>
    </w:p>
    <w:p w14:paraId="771446D7" w14:textId="77777777" w:rsidR="00A85EE8" w:rsidRDefault="00A85EE8" w:rsidP="00A85EE8">
      <w:pPr>
        <w:pStyle w:val="TF-LEGENDA"/>
      </w:pPr>
    </w:p>
    <w:p w14:paraId="5FEE954C" w14:textId="77777777" w:rsidR="00A85EE8" w:rsidRDefault="00A85EE8" w:rsidP="00A85EE8">
      <w:pPr>
        <w:pStyle w:val="TF-LEGENDA"/>
      </w:pPr>
      <w:r>
        <w:t>Assinatura do(a) Supervisor(a): _________________________________________________</w:t>
      </w:r>
    </w:p>
    <w:p w14:paraId="5EE273BA" w14:textId="77777777" w:rsidR="00F83A19" w:rsidRDefault="00F83A19" w:rsidP="00F83A19">
      <w:pPr>
        <w:pStyle w:val="TF-LEGENDA"/>
      </w:pPr>
    </w:p>
    <w:p w14:paraId="307E8EB9" w14:textId="77777777" w:rsidR="00F83A19" w:rsidRDefault="00F83A19" w:rsidP="00F83A19">
      <w:pPr>
        <w:pStyle w:val="TF-LEGENDA"/>
      </w:pPr>
    </w:p>
    <w:p w14:paraId="0236151F" w14:textId="77777777" w:rsidR="00F83A19" w:rsidRDefault="00F83A19" w:rsidP="00F83A19">
      <w:pPr>
        <w:pStyle w:val="TF-LEGENDA"/>
      </w:pPr>
      <w:r>
        <w:t>Assinatura do(a) Coorientador(a) (se houver): ______________________________________</w:t>
      </w:r>
    </w:p>
    <w:p w14:paraId="6FD4E56E" w14:textId="77777777" w:rsidR="007222F7" w:rsidRDefault="007222F7" w:rsidP="007222F7">
      <w:pPr>
        <w:pStyle w:val="TF-TEXTOQUADRO"/>
      </w:pPr>
    </w:p>
    <w:p w14:paraId="55729C61" w14:textId="77777777" w:rsidR="007222F7" w:rsidRPr="007222F7" w:rsidRDefault="007222F7" w:rsidP="007222F7">
      <w:pPr>
        <w:pStyle w:val="TF-TEXTOQUADRO"/>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62"/>
      </w:tblGrid>
      <w:tr w:rsidR="007222F7" w14:paraId="7347D4F8" w14:textId="77777777" w:rsidTr="00DF6ED2">
        <w:tc>
          <w:tcPr>
            <w:tcW w:w="9212" w:type="dxa"/>
            <w:shd w:val="clear" w:color="auto" w:fill="auto"/>
          </w:tcPr>
          <w:p w14:paraId="28E629E7" w14:textId="77777777" w:rsidR="007222F7" w:rsidRDefault="007222F7" w:rsidP="00DF6ED2">
            <w:pPr>
              <w:jc w:val="center"/>
            </w:pPr>
            <w:r>
              <w:t>Observações do orientador em relação a itens não atendidos do pré-projeto (se houver):</w:t>
            </w:r>
          </w:p>
          <w:p w14:paraId="20E255A4" w14:textId="77777777" w:rsidR="007222F7" w:rsidRDefault="007222F7" w:rsidP="00DF6ED2">
            <w:pPr>
              <w:jc w:val="center"/>
            </w:pPr>
          </w:p>
          <w:p w14:paraId="25FC3C70" w14:textId="77777777" w:rsidR="00554405" w:rsidRDefault="00554405" w:rsidP="00DF6ED2">
            <w:pPr>
              <w:jc w:val="center"/>
            </w:pPr>
          </w:p>
          <w:p w14:paraId="58A74F94" w14:textId="77777777" w:rsidR="00554405" w:rsidRDefault="00554405" w:rsidP="00DF6ED2">
            <w:pPr>
              <w:jc w:val="center"/>
            </w:pPr>
          </w:p>
          <w:p w14:paraId="25A4D821" w14:textId="77777777" w:rsidR="00554405" w:rsidRDefault="00554405" w:rsidP="00DF6ED2">
            <w:pPr>
              <w:jc w:val="center"/>
            </w:pPr>
          </w:p>
          <w:p w14:paraId="40042B07" w14:textId="77777777" w:rsidR="00554405" w:rsidRDefault="00554405" w:rsidP="00DF6ED2">
            <w:pPr>
              <w:jc w:val="center"/>
            </w:pPr>
          </w:p>
          <w:p w14:paraId="7AF3787E" w14:textId="77777777" w:rsidR="00554405" w:rsidRDefault="00554405" w:rsidP="00DF6ED2">
            <w:pPr>
              <w:jc w:val="center"/>
            </w:pPr>
          </w:p>
          <w:p w14:paraId="69626884" w14:textId="77777777" w:rsidR="00554405" w:rsidRDefault="00554405" w:rsidP="00DF6ED2">
            <w:pPr>
              <w:jc w:val="center"/>
            </w:pPr>
          </w:p>
          <w:p w14:paraId="7F507BC5" w14:textId="77777777" w:rsidR="007222F7" w:rsidRDefault="007222F7" w:rsidP="00DF6ED2">
            <w:pPr>
              <w:jc w:val="center"/>
            </w:pPr>
          </w:p>
          <w:p w14:paraId="4DA94361" w14:textId="77777777" w:rsidR="007222F7" w:rsidRDefault="007222F7" w:rsidP="00DF6ED2">
            <w:pPr>
              <w:jc w:val="center"/>
            </w:pPr>
          </w:p>
          <w:p w14:paraId="718AC22B" w14:textId="77777777" w:rsidR="007222F7" w:rsidRDefault="007222F7" w:rsidP="00DF6ED2">
            <w:pPr>
              <w:jc w:val="center"/>
            </w:pPr>
          </w:p>
        </w:tc>
      </w:tr>
    </w:tbl>
    <w:p w14:paraId="25C216EC" w14:textId="77777777" w:rsidR="007222F7" w:rsidRDefault="007222F7" w:rsidP="007222F7">
      <w:pPr>
        <w:jc w:val="center"/>
      </w:pPr>
    </w:p>
    <w:p w14:paraId="21F613B5" w14:textId="77777777" w:rsidR="007222F7" w:rsidRDefault="007222F7" w:rsidP="007222F7">
      <w:pPr>
        <w:jc w:val="center"/>
      </w:pPr>
    </w:p>
    <w:p w14:paraId="785ED487" w14:textId="77777777" w:rsidR="007222F7" w:rsidRDefault="007222F7" w:rsidP="007222F7">
      <w:pPr>
        <w:jc w:val="center"/>
      </w:pPr>
    </w:p>
    <w:p w14:paraId="690C2DB6" w14:textId="77777777" w:rsidR="00F255FC" w:rsidRDefault="00F255FC" w:rsidP="00F83A19">
      <w:pPr>
        <w:pStyle w:val="TF-LEGENDA"/>
      </w:pPr>
    </w:p>
    <w:p w14:paraId="134283E6" w14:textId="77777777" w:rsidR="00320BFA" w:rsidRDefault="00320BFA">
      <w:pPr>
        <w:pStyle w:val="TF-LEGENDA"/>
        <w:sectPr w:rsidR="00320BFA" w:rsidSect="00F31359">
          <w:headerReference w:type="default" r:id="rId15"/>
          <w:headerReference w:type="first" r:id="rId16"/>
          <w:pgSz w:w="11907" w:h="16840" w:code="9"/>
          <w:pgMar w:top="1701" w:right="1134" w:bottom="1134" w:left="1701" w:header="720" w:footer="720" w:gutter="0"/>
          <w:pgNumType w:start="1"/>
          <w:cols w:space="708"/>
          <w:titlePg/>
          <w:docGrid w:linePitch="360"/>
        </w:sectPr>
      </w:pPr>
    </w:p>
    <w:p w14:paraId="2CC8051A" w14:textId="77777777" w:rsidR="0070114D" w:rsidRPr="00320BFA" w:rsidRDefault="0070114D" w:rsidP="0070114D">
      <w:pPr>
        <w:pStyle w:val="TF-xAvalTTULO"/>
      </w:pPr>
      <w:r>
        <w:lastRenderedPageBreak/>
        <w:t>FORMULÁRIO  DE  avaliação</w:t>
      </w:r>
      <w:r w:rsidRPr="00320BFA">
        <w:t xml:space="preserve"> – </w:t>
      </w:r>
      <w:r w:rsidRPr="002F1C9A">
        <w:rPr>
          <w:b/>
        </w:rPr>
        <w:t>PROFESSOR TCC I</w:t>
      </w:r>
    </w:p>
    <w:p w14:paraId="107871B8" w14:textId="77777777" w:rsidR="0070114D" w:rsidRPr="00320BFA" w:rsidRDefault="0070114D" w:rsidP="0070114D">
      <w:pPr>
        <w:pStyle w:val="TF-xAvalLINHA"/>
      </w:pPr>
      <w:r w:rsidRPr="00320BFA">
        <w:t>Acadêmico(a):</w:t>
      </w:r>
      <w:r>
        <w:t xml:space="preserve"> Murilo </w:t>
      </w:r>
      <w:proofErr w:type="spellStart"/>
      <w:r>
        <w:t>Bartel</w:t>
      </w:r>
      <w:proofErr w:type="spellEnd"/>
      <w:r w:rsidRPr="00320BFA">
        <w:tab/>
      </w:r>
    </w:p>
    <w:p w14:paraId="77AF46F4" w14:textId="77777777" w:rsidR="0070114D" w:rsidRPr="00320BFA" w:rsidRDefault="0070114D" w:rsidP="0070114D">
      <w:pPr>
        <w:pStyle w:val="TF-xAvalLINHA"/>
      </w:pPr>
      <w:r w:rsidRPr="00320BFA">
        <w:t>Avaliador(a):</w:t>
      </w:r>
      <w:r w:rsidRPr="00320BFA">
        <w:tab/>
      </w:r>
      <w:r>
        <w:t>Andreza Sartori</w:t>
      </w:r>
      <w:r>
        <w:tab/>
      </w:r>
    </w:p>
    <w:tbl>
      <w:tblPr>
        <w:tblW w:w="5000" w:type="pct"/>
        <w:jc w:val="center"/>
        <w:tblBorders>
          <w:top w:val="single" w:sz="4" w:space="0" w:color="auto"/>
          <w:left w:val="single" w:sz="4" w:space="0" w:color="auto"/>
          <w:bottom w:val="single" w:sz="4" w:space="0" w:color="auto"/>
          <w:right w:val="single" w:sz="4" w:space="0" w:color="auto"/>
        </w:tblBorders>
        <w:tblCellMar>
          <w:left w:w="0" w:type="dxa"/>
          <w:right w:w="0" w:type="dxa"/>
        </w:tblCellMar>
        <w:tblLook w:val="04A0" w:firstRow="1" w:lastRow="0" w:firstColumn="1" w:lastColumn="0" w:noHBand="0" w:noVBand="1"/>
      </w:tblPr>
      <w:tblGrid>
        <w:gridCol w:w="361"/>
        <w:gridCol w:w="7544"/>
        <w:gridCol w:w="379"/>
        <w:gridCol w:w="408"/>
        <w:gridCol w:w="350"/>
      </w:tblGrid>
      <w:tr w:rsidR="0070114D" w:rsidRPr="00320BFA" w14:paraId="38FB808F" w14:textId="77777777" w:rsidTr="00AC06C3">
        <w:trPr>
          <w:cantSplit/>
          <w:trHeight w:val="1028"/>
          <w:jc w:val="center"/>
        </w:trPr>
        <w:tc>
          <w:tcPr>
            <w:tcW w:w="4370" w:type="pct"/>
            <w:gridSpan w:val="2"/>
            <w:tcBorders>
              <w:top w:val="single" w:sz="12" w:space="0" w:color="auto"/>
              <w:left w:val="single" w:sz="12" w:space="0" w:color="auto"/>
              <w:bottom w:val="single" w:sz="12" w:space="0" w:color="auto"/>
              <w:right w:val="single" w:sz="4" w:space="0" w:color="auto"/>
            </w:tcBorders>
            <w:vAlign w:val="center"/>
            <w:hideMark/>
          </w:tcPr>
          <w:p w14:paraId="1A41F7CD" w14:textId="77777777" w:rsidR="0070114D" w:rsidRPr="00320BFA" w:rsidRDefault="0070114D" w:rsidP="00AC06C3">
            <w:pPr>
              <w:pStyle w:val="TF-xAvalITEMTABELA"/>
            </w:pPr>
            <w:r w:rsidRPr="00320BFA">
              <w:t>ASPECTOS   AVALIADOS</w:t>
            </w:r>
            <w:r>
              <w:rPr>
                <w:vertAlign w:val="superscript"/>
              </w:rPr>
              <w:t>1</w:t>
            </w:r>
          </w:p>
        </w:tc>
        <w:tc>
          <w:tcPr>
            <w:tcW w:w="210" w:type="pct"/>
            <w:tcBorders>
              <w:top w:val="single" w:sz="12" w:space="0" w:color="auto"/>
              <w:left w:val="single" w:sz="4" w:space="0" w:color="auto"/>
              <w:bottom w:val="single" w:sz="12" w:space="0" w:color="auto"/>
              <w:right w:val="single" w:sz="4" w:space="0" w:color="auto"/>
            </w:tcBorders>
            <w:textDirection w:val="btLr"/>
            <w:hideMark/>
          </w:tcPr>
          <w:p w14:paraId="6FCC425F" w14:textId="77777777" w:rsidR="0070114D" w:rsidRPr="00320BFA" w:rsidRDefault="0070114D" w:rsidP="00AC06C3">
            <w:pPr>
              <w:pStyle w:val="TF-xAvalITEMTABELA"/>
            </w:pPr>
            <w:r w:rsidRPr="00320BFA">
              <w:t>atende</w:t>
            </w:r>
          </w:p>
        </w:tc>
        <w:tc>
          <w:tcPr>
            <w:tcW w:w="226" w:type="pct"/>
            <w:tcBorders>
              <w:top w:val="single" w:sz="12" w:space="0" w:color="auto"/>
              <w:left w:val="single" w:sz="4" w:space="0" w:color="auto"/>
              <w:bottom w:val="single" w:sz="12" w:space="0" w:color="auto"/>
              <w:right w:val="single" w:sz="4" w:space="0" w:color="auto"/>
            </w:tcBorders>
            <w:textDirection w:val="btLr"/>
            <w:hideMark/>
          </w:tcPr>
          <w:p w14:paraId="0A1B1A9F" w14:textId="77777777" w:rsidR="0070114D" w:rsidRPr="00320BFA" w:rsidRDefault="0070114D" w:rsidP="00AC06C3">
            <w:pPr>
              <w:pStyle w:val="TF-xAvalITEMTABELA"/>
            </w:pPr>
            <w:r w:rsidRPr="00320BFA">
              <w:t>atende parcialmente</w:t>
            </w:r>
          </w:p>
        </w:tc>
        <w:tc>
          <w:tcPr>
            <w:tcW w:w="194" w:type="pct"/>
            <w:tcBorders>
              <w:top w:val="single" w:sz="12" w:space="0" w:color="auto"/>
              <w:left w:val="single" w:sz="4" w:space="0" w:color="auto"/>
              <w:bottom w:val="single" w:sz="12" w:space="0" w:color="auto"/>
              <w:right w:val="single" w:sz="12" w:space="0" w:color="auto"/>
            </w:tcBorders>
            <w:textDirection w:val="btLr"/>
            <w:hideMark/>
          </w:tcPr>
          <w:p w14:paraId="4CD8ECA6" w14:textId="77777777" w:rsidR="0070114D" w:rsidRPr="00320BFA" w:rsidRDefault="0070114D" w:rsidP="00AC06C3">
            <w:pPr>
              <w:pStyle w:val="TF-xAvalITEMTABELA"/>
            </w:pPr>
            <w:r w:rsidRPr="00320BFA">
              <w:t>não atende</w:t>
            </w:r>
          </w:p>
        </w:tc>
      </w:tr>
      <w:tr w:rsidR="0070114D" w:rsidRPr="00320BFA" w14:paraId="64557DF4" w14:textId="77777777" w:rsidTr="00AC06C3">
        <w:trPr>
          <w:cantSplit/>
          <w:trHeight w:val="319"/>
          <w:jc w:val="center"/>
        </w:trPr>
        <w:tc>
          <w:tcPr>
            <w:tcW w:w="198"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237FC924" w14:textId="77777777" w:rsidR="0070114D" w:rsidRPr="00320BFA" w:rsidRDefault="0070114D" w:rsidP="00AC06C3">
            <w:pPr>
              <w:pStyle w:val="TF-xAvalITEMTABELA"/>
            </w:pPr>
            <w:r w:rsidRPr="00DE2F58">
              <w:t>A</w:t>
            </w:r>
            <w:r w:rsidRPr="00AC06C3">
              <w:t>SPECTOS TÉCNICOS</w:t>
            </w:r>
          </w:p>
        </w:tc>
        <w:tc>
          <w:tcPr>
            <w:tcW w:w="4172" w:type="pct"/>
            <w:tcBorders>
              <w:top w:val="single" w:sz="12" w:space="0" w:color="auto"/>
              <w:left w:val="single" w:sz="4" w:space="0" w:color="auto"/>
              <w:bottom w:val="single" w:sz="4" w:space="0" w:color="auto"/>
              <w:right w:val="single" w:sz="4" w:space="0" w:color="auto"/>
            </w:tcBorders>
            <w:hideMark/>
          </w:tcPr>
          <w:p w14:paraId="78541FB9" w14:textId="77777777" w:rsidR="0070114D" w:rsidRPr="00320BFA" w:rsidRDefault="0070114D" w:rsidP="0070114D">
            <w:pPr>
              <w:pStyle w:val="TF-xAvalITEM"/>
              <w:numPr>
                <w:ilvl w:val="0"/>
                <w:numId w:val="13"/>
              </w:numPr>
            </w:pPr>
            <w:r w:rsidRPr="00320BFA">
              <w:t>INTRODUÇÃO</w:t>
            </w:r>
          </w:p>
          <w:p w14:paraId="4E51FE82" w14:textId="77777777" w:rsidR="0070114D" w:rsidRPr="00320BFA" w:rsidRDefault="0070114D" w:rsidP="00AC06C3">
            <w:pPr>
              <w:pStyle w:val="TF-xAvalITEMDETALHE"/>
            </w:pPr>
            <w:r w:rsidRPr="00320BFA">
              <w:t>O tema de pesquisa está devidamente contextualizado/delimitado?</w:t>
            </w:r>
          </w:p>
        </w:tc>
        <w:tc>
          <w:tcPr>
            <w:tcW w:w="210" w:type="pct"/>
            <w:tcBorders>
              <w:top w:val="single" w:sz="12" w:space="0" w:color="auto"/>
              <w:left w:val="single" w:sz="4" w:space="0" w:color="auto"/>
              <w:bottom w:val="single" w:sz="4" w:space="0" w:color="auto"/>
              <w:right w:val="single" w:sz="4" w:space="0" w:color="auto"/>
            </w:tcBorders>
          </w:tcPr>
          <w:p w14:paraId="3A9D9645" w14:textId="7100E28F" w:rsidR="0070114D" w:rsidRPr="00320BFA" w:rsidRDefault="00731BE4" w:rsidP="00AC06C3">
            <w:pPr>
              <w:keepNext w:val="0"/>
              <w:keepLines w:val="0"/>
              <w:ind w:left="709" w:hanging="709"/>
              <w:jc w:val="both"/>
              <w:rPr>
                <w:sz w:val="18"/>
              </w:rPr>
            </w:pPr>
            <w:r>
              <w:rPr>
                <w:sz w:val="18"/>
              </w:rPr>
              <w:t>X</w:t>
            </w:r>
          </w:p>
        </w:tc>
        <w:tc>
          <w:tcPr>
            <w:tcW w:w="226" w:type="pct"/>
            <w:tcBorders>
              <w:top w:val="single" w:sz="12" w:space="0" w:color="auto"/>
              <w:left w:val="single" w:sz="4" w:space="0" w:color="auto"/>
              <w:bottom w:val="single" w:sz="4" w:space="0" w:color="auto"/>
              <w:right w:val="single" w:sz="4" w:space="0" w:color="auto"/>
            </w:tcBorders>
          </w:tcPr>
          <w:p w14:paraId="4A9AB520" w14:textId="77777777" w:rsidR="0070114D" w:rsidRPr="00320BFA" w:rsidRDefault="0070114D" w:rsidP="00AC06C3">
            <w:pPr>
              <w:keepNext w:val="0"/>
              <w:keepLines w:val="0"/>
              <w:ind w:left="709" w:hanging="709"/>
              <w:jc w:val="both"/>
              <w:rPr>
                <w:sz w:val="18"/>
              </w:rPr>
            </w:pPr>
          </w:p>
        </w:tc>
        <w:tc>
          <w:tcPr>
            <w:tcW w:w="194" w:type="pct"/>
            <w:tcBorders>
              <w:top w:val="single" w:sz="12" w:space="0" w:color="auto"/>
              <w:left w:val="single" w:sz="4" w:space="0" w:color="auto"/>
              <w:bottom w:val="single" w:sz="4" w:space="0" w:color="auto"/>
              <w:right w:val="single" w:sz="12" w:space="0" w:color="auto"/>
            </w:tcBorders>
          </w:tcPr>
          <w:p w14:paraId="2C236138" w14:textId="77777777" w:rsidR="0070114D" w:rsidRPr="00320BFA" w:rsidRDefault="0070114D" w:rsidP="00AC06C3">
            <w:pPr>
              <w:keepNext w:val="0"/>
              <w:keepLines w:val="0"/>
              <w:ind w:left="709" w:hanging="709"/>
              <w:jc w:val="both"/>
              <w:rPr>
                <w:sz w:val="18"/>
              </w:rPr>
            </w:pPr>
          </w:p>
        </w:tc>
      </w:tr>
      <w:tr w:rsidR="0070114D" w:rsidRPr="00320BFA" w14:paraId="17F36F72" w14:textId="77777777" w:rsidTr="00AC06C3">
        <w:trPr>
          <w:cantSplit/>
          <w:trHeight w:val="245"/>
          <w:jc w:val="center"/>
        </w:trPr>
        <w:tc>
          <w:tcPr>
            <w:tcW w:w="198" w:type="pct"/>
            <w:vMerge/>
            <w:tcBorders>
              <w:top w:val="single" w:sz="12" w:space="0" w:color="auto"/>
              <w:left w:val="single" w:sz="12" w:space="0" w:color="auto"/>
              <w:bottom w:val="single" w:sz="12" w:space="0" w:color="auto"/>
              <w:right w:val="single" w:sz="4" w:space="0" w:color="auto"/>
            </w:tcBorders>
            <w:vAlign w:val="center"/>
            <w:hideMark/>
          </w:tcPr>
          <w:p w14:paraId="3ECDE6F6" w14:textId="77777777" w:rsidR="0070114D" w:rsidRPr="00320BFA" w:rsidRDefault="0070114D" w:rsidP="00AC06C3">
            <w:pPr>
              <w:keepNext w:val="0"/>
              <w:keepLines w:val="0"/>
              <w:rPr>
                <w:sz w:val="18"/>
              </w:rPr>
            </w:pPr>
          </w:p>
        </w:tc>
        <w:tc>
          <w:tcPr>
            <w:tcW w:w="4172" w:type="pct"/>
            <w:tcBorders>
              <w:top w:val="single" w:sz="4" w:space="0" w:color="auto"/>
              <w:left w:val="single" w:sz="4" w:space="0" w:color="auto"/>
              <w:bottom w:val="single" w:sz="4" w:space="0" w:color="auto"/>
              <w:right w:val="single" w:sz="4" w:space="0" w:color="auto"/>
            </w:tcBorders>
            <w:hideMark/>
          </w:tcPr>
          <w:p w14:paraId="7C2245BA" w14:textId="77777777" w:rsidR="0070114D" w:rsidRPr="00320BFA" w:rsidRDefault="0070114D" w:rsidP="00AC06C3">
            <w:pPr>
              <w:pStyle w:val="TF-xAvalITEMDETALHE"/>
            </w:pPr>
            <w:r w:rsidRPr="00320BFA">
              <w:t>O problema está claramente formulado?</w:t>
            </w:r>
          </w:p>
        </w:tc>
        <w:tc>
          <w:tcPr>
            <w:tcW w:w="210" w:type="pct"/>
            <w:tcBorders>
              <w:top w:val="single" w:sz="4" w:space="0" w:color="auto"/>
              <w:left w:val="single" w:sz="4" w:space="0" w:color="auto"/>
              <w:bottom w:val="single" w:sz="4" w:space="0" w:color="auto"/>
              <w:right w:val="single" w:sz="4" w:space="0" w:color="auto"/>
            </w:tcBorders>
          </w:tcPr>
          <w:p w14:paraId="49D9F305" w14:textId="40DDEFDC" w:rsidR="0070114D" w:rsidRPr="00320BFA" w:rsidRDefault="00731BE4" w:rsidP="00AC06C3">
            <w:pPr>
              <w:keepNext w:val="0"/>
              <w:keepLines w:val="0"/>
              <w:ind w:left="709" w:hanging="709"/>
              <w:jc w:val="both"/>
              <w:rPr>
                <w:sz w:val="18"/>
              </w:rPr>
            </w:pPr>
            <w:r>
              <w:rPr>
                <w:sz w:val="18"/>
              </w:rPr>
              <w:t>X</w:t>
            </w:r>
          </w:p>
        </w:tc>
        <w:tc>
          <w:tcPr>
            <w:tcW w:w="226" w:type="pct"/>
            <w:tcBorders>
              <w:top w:val="single" w:sz="4" w:space="0" w:color="auto"/>
              <w:left w:val="single" w:sz="4" w:space="0" w:color="auto"/>
              <w:bottom w:val="single" w:sz="4" w:space="0" w:color="auto"/>
              <w:right w:val="single" w:sz="4" w:space="0" w:color="auto"/>
            </w:tcBorders>
          </w:tcPr>
          <w:p w14:paraId="494CE9CC" w14:textId="77777777" w:rsidR="0070114D" w:rsidRPr="00320BFA" w:rsidRDefault="0070114D" w:rsidP="00AC06C3">
            <w:pPr>
              <w:keepNext w:val="0"/>
              <w:keepLines w:val="0"/>
              <w:ind w:left="709" w:hanging="709"/>
              <w:jc w:val="both"/>
              <w:rPr>
                <w:sz w:val="18"/>
              </w:rPr>
            </w:pPr>
          </w:p>
        </w:tc>
        <w:tc>
          <w:tcPr>
            <w:tcW w:w="194" w:type="pct"/>
            <w:tcBorders>
              <w:top w:val="single" w:sz="4" w:space="0" w:color="auto"/>
              <w:left w:val="single" w:sz="4" w:space="0" w:color="auto"/>
              <w:bottom w:val="single" w:sz="4" w:space="0" w:color="auto"/>
              <w:right w:val="single" w:sz="12" w:space="0" w:color="auto"/>
            </w:tcBorders>
          </w:tcPr>
          <w:p w14:paraId="26B20EED" w14:textId="77777777" w:rsidR="0070114D" w:rsidRPr="00320BFA" w:rsidRDefault="0070114D" w:rsidP="00AC06C3">
            <w:pPr>
              <w:keepNext w:val="0"/>
              <w:keepLines w:val="0"/>
              <w:ind w:left="709" w:hanging="709"/>
              <w:jc w:val="both"/>
              <w:rPr>
                <w:sz w:val="18"/>
              </w:rPr>
            </w:pPr>
          </w:p>
        </w:tc>
      </w:tr>
      <w:tr w:rsidR="0070114D" w:rsidRPr="00320BFA" w14:paraId="48A41013" w14:textId="77777777" w:rsidTr="00AC06C3">
        <w:trPr>
          <w:cantSplit/>
          <w:jc w:val="center"/>
        </w:trPr>
        <w:tc>
          <w:tcPr>
            <w:tcW w:w="198" w:type="pct"/>
            <w:vMerge/>
            <w:tcBorders>
              <w:top w:val="single" w:sz="12" w:space="0" w:color="auto"/>
              <w:left w:val="single" w:sz="12" w:space="0" w:color="auto"/>
              <w:bottom w:val="single" w:sz="12" w:space="0" w:color="auto"/>
              <w:right w:val="single" w:sz="4" w:space="0" w:color="auto"/>
            </w:tcBorders>
            <w:vAlign w:val="center"/>
            <w:hideMark/>
          </w:tcPr>
          <w:p w14:paraId="7107179E" w14:textId="77777777" w:rsidR="0070114D" w:rsidRPr="00320BFA" w:rsidRDefault="0070114D" w:rsidP="00AC06C3">
            <w:pPr>
              <w:keepNext w:val="0"/>
              <w:keepLines w:val="0"/>
              <w:rPr>
                <w:sz w:val="18"/>
              </w:rPr>
            </w:pPr>
          </w:p>
        </w:tc>
        <w:tc>
          <w:tcPr>
            <w:tcW w:w="4172" w:type="pct"/>
            <w:tcBorders>
              <w:top w:val="single" w:sz="4" w:space="0" w:color="auto"/>
              <w:left w:val="single" w:sz="4" w:space="0" w:color="auto"/>
              <w:bottom w:val="single" w:sz="4" w:space="0" w:color="auto"/>
              <w:right w:val="single" w:sz="4" w:space="0" w:color="auto"/>
            </w:tcBorders>
            <w:hideMark/>
          </w:tcPr>
          <w:p w14:paraId="3821F2DF" w14:textId="77777777" w:rsidR="0070114D" w:rsidRPr="00320BFA" w:rsidRDefault="0070114D" w:rsidP="0070114D">
            <w:pPr>
              <w:pStyle w:val="TF-xAvalITEM"/>
              <w:numPr>
                <w:ilvl w:val="0"/>
                <w:numId w:val="13"/>
              </w:numPr>
            </w:pPr>
            <w:r w:rsidRPr="00320BFA">
              <w:t>OBJETIVOS</w:t>
            </w:r>
          </w:p>
          <w:p w14:paraId="096F3333" w14:textId="77777777" w:rsidR="0070114D" w:rsidRPr="00320BFA" w:rsidRDefault="0070114D" w:rsidP="00AC06C3">
            <w:pPr>
              <w:pStyle w:val="TF-xAvalITEMDETALHE"/>
            </w:pPr>
            <w:r w:rsidRPr="00320BFA">
              <w:t>O objetivo principal está claramente definido e é passível de ser alcançado?</w:t>
            </w:r>
          </w:p>
        </w:tc>
        <w:tc>
          <w:tcPr>
            <w:tcW w:w="210" w:type="pct"/>
            <w:tcBorders>
              <w:top w:val="single" w:sz="4" w:space="0" w:color="auto"/>
              <w:left w:val="single" w:sz="4" w:space="0" w:color="auto"/>
              <w:bottom w:val="single" w:sz="4" w:space="0" w:color="auto"/>
              <w:right w:val="single" w:sz="4" w:space="0" w:color="auto"/>
            </w:tcBorders>
          </w:tcPr>
          <w:p w14:paraId="0A0BEB5F" w14:textId="7C0FAB72" w:rsidR="0070114D" w:rsidRPr="00320BFA" w:rsidRDefault="00731BE4" w:rsidP="00AC06C3">
            <w:pPr>
              <w:keepNext w:val="0"/>
              <w:keepLines w:val="0"/>
              <w:ind w:left="709" w:hanging="709"/>
              <w:jc w:val="both"/>
              <w:rPr>
                <w:sz w:val="18"/>
              </w:rPr>
            </w:pPr>
            <w:r>
              <w:rPr>
                <w:sz w:val="18"/>
              </w:rPr>
              <w:t>X</w:t>
            </w:r>
          </w:p>
        </w:tc>
        <w:tc>
          <w:tcPr>
            <w:tcW w:w="226" w:type="pct"/>
            <w:tcBorders>
              <w:top w:val="single" w:sz="4" w:space="0" w:color="auto"/>
              <w:left w:val="single" w:sz="4" w:space="0" w:color="auto"/>
              <w:bottom w:val="single" w:sz="4" w:space="0" w:color="auto"/>
              <w:right w:val="single" w:sz="4" w:space="0" w:color="auto"/>
            </w:tcBorders>
          </w:tcPr>
          <w:p w14:paraId="065145B3" w14:textId="77777777" w:rsidR="0070114D" w:rsidRPr="00320BFA" w:rsidRDefault="0070114D" w:rsidP="00AC06C3">
            <w:pPr>
              <w:keepNext w:val="0"/>
              <w:keepLines w:val="0"/>
              <w:ind w:left="709" w:hanging="709"/>
              <w:jc w:val="both"/>
              <w:rPr>
                <w:sz w:val="18"/>
              </w:rPr>
            </w:pPr>
          </w:p>
        </w:tc>
        <w:tc>
          <w:tcPr>
            <w:tcW w:w="194" w:type="pct"/>
            <w:tcBorders>
              <w:top w:val="single" w:sz="4" w:space="0" w:color="auto"/>
              <w:left w:val="single" w:sz="4" w:space="0" w:color="auto"/>
              <w:bottom w:val="single" w:sz="4" w:space="0" w:color="auto"/>
              <w:right w:val="single" w:sz="12" w:space="0" w:color="auto"/>
            </w:tcBorders>
          </w:tcPr>
          <w:p w14:paraId="76EBA19E" w14:textId="77777777" w:rsidR="0070114D" w:rsidRPr="00320BFA" w:rsidRDefault="0070114D" w:rsidP="00AC06C3">
            <w:pPr>
              <w:keepNext w:val="0"/>
              <w:keepLines w:val="0"/>
              <w:ind w:left="709" w:hanging="709"/>
              <w:jc w:val="both"/>
              <w:rPr>
                <w:sz w:val="18"/>
              </w:rPr>
            </w:pPr>
          </w:p>
        </w:tc>
      </w:tr>
      <w:tr w:rsidR="0070114D" w:rsidRPr="00320BFA" w14:paraId="162EDD84" w14:textId="77777777" w:rsidTr="00AC06C3">
        <w:trPr>
          <w:cantSplit/>
          <w:trHeight w:val="130"/>
          <w:jc w:val="center"/>
        </w:trPr>
        <w:tc>
          <w:tcPr>
            <w:tcW w:w="198" w:type="pct"/>
            <w:vMerge/>
            <w:tcBorders>
              <w:top w:val="single" w:sz="12" w:space="0" w:color="auto"/>
              <w:left w:val="single" w:sz="12" w:space="0" w:color="auto"/>
              <w:bottom w:val="single" w:sz="12" w:space="0" w:color="auto"/>
              <w:right w:val="single" w:sz="4" w:space="0" w:color="auto"/>
            </w:tcBorders>
            <w:vAlign w:val="center"/>
            <w:hideMark/>
          </w:tcPr>
          <w:p w14:paraId="59099579" w14:textId="77777777" w:rsidR="0070114D" w:rsidRPr="00320BFA" w:rsidRDefault="0070114D" w:rsidP="00AC06C3">
            <w:pPr>
              <w:keepNext w:val="0"/>
              <w:keepLines w:val="0"/>
              <w:rPr>
                <w:sz w:val="18"/>
              </w:rPr>
            </w:pPr>
          </w:p>
        </w:tc>
        <w:tc>
          <w:tcPr>
            <w:tcW w:w="4172" w:type="pct"/>
            <w:tcBorders>
              <w:top w:val="single" w:sz="4" w:space="0" w:color="auto"/>
              <w:left w:val="single" w:sz="4" w:space="0" w:color="auto"/>
              <w:bottom w:val="single" w:sz="4" w:space="0" w:color="auto"/>
              <w:right w:val="single" w:sz="4" w:space="0" w:color="auto"/>
            </w:tcBorders>
            <w:hideMark/>
          </w:tcPr>
          <w:p w14:paraId="5FB8245D" w14:textId="77777777" w:rsidR="0070114D" w:rsidRPr="00320BFA" w:rsidRDefault="0070114D" w:rsidP="00AC06C3">
            <w:pPr>
              <w:pStyle w:val="TF-xAvalITEMDETALHE"/>
            </w:pPr>
            <w:r w:rsidRPr="00320BFA">
              <w:t xml:space="preserve">Os objetivos específicos são coerentes com o objetivo principal? </w:t>
            </w:r>
          </w:p>
        </w:tc>
        <w:tc>
          <w:tcPr>
            <w:tcW w:w="210" w:type="pct"/>
            <w:tcBorders>
              <w:top w:val="single" w:sz="4" w:space="0" w:color="auto"/>
              <w:left w:val="single" w:sz="4" w:space="0" w:color="auto"/>
              <w:bottom w:val="single" w:sz="4" w:space="0" w:color="auto"/>
              <w:right w:val="single" w:sz="4" w:space="0" w:color="auto"/>
            </w:tcBorders>
          </w:tcPr>
          <w:p w14:paraId="3657E2B8" w14:textId="0AD619F8" w:rsidR="0070114D" w:rsidRPr="00320BFA" w:rsidRDefault="00731BE4" w:rsidP="00AC06C3">
            <w:pPr>
              <w:keepNext w:val="0"/>
              <w:keepLines w:val="0"/>
              <w:ind w:left="709" w:hanging="709"/>
              <w:jc w:val="both"/>
              <w:rPr>
                <w:sz w:val="18"/>
              </w:rPr>
            </w:pPr>
            <w:r>
              <w:rPr>
                <w:sz w:val="18"/>
              </w:rPr>
              <w:t>X</w:t>
            </w:r>
          </w:p>
        </w:tc>
        <w:tc>
          <w:tcPr>
            <w:tcW w:w="226" w:type="pct"/>
            <w:tcBorders>
              <w:top w:val="single" w:sz="4" w:space="0" w:color="auto"/>
              <w:left w:val="single" w:sz="4" w:space="0" w:color="auto"/>
              <w:bottom w:val="single" w:sz="4" w:space="0" w:color="auto"/>
              <w:right w:val="single" w:sz="4" w:space="0" w:color="auto"/>
            </w:tcBorders>
          </w:tcPr>
          <w:p w14:paraId="64A18C00" w14:textId="77777777" w:rsidR="0070114D" w:rsidRPr="00320BFA" w:rsidRDefault="0070114D" w:rsidP="00AC06C3">
            <w:pPr>
              <w:keepNext w:val="0"/>
              <w:keepLines w:val="0"/>
              <w:ind w:left="709" w:hanging="709"/>
              <w:jc w:val="both"/>
              <w:rPr>
                <w:sz w:val="18"/>
              </w:rPr>
            </w:pPr>
          </w:p>
        </w:tc>
        <w:tc>
          <w:tcPr>
            <w:tcW w:w="194" w:type="pct"/>
            <w:tcBorders>
              <w:top w:val="single" w:sz="4" w:space="0" w:color="auto"/>
              <w:left w:val="single" w:sz="4" w:space="0" w:color="auto"/>
              <w:bottom w:val="single" w:sz="4" w:space="0" w:color="auto"/>
              <w:right w:val="single" w:sz="12" w:space="0" w:color="auto"/>
            </w:tcBorders>
          </w:tcPr>
          <w:p w14:paraId="2484D011" w14:textId="77777777" w:rsidR="0070114D" w:rsidRPr="00320BFA" w:rsidRDefault="0070114D" w:rsidP="00AC06C3">
            <w:pPr>
              <w:keepNext w:val="0"/>
              <w:keepLines w:val="0"/>
              <w:ind w:left="709" w:hanging="709"/>
              <w:jc w:val="both"/>
              <w:rPr>
                <w:sz w:val="18"/>
              </w:rPr>
            </w:pPr>
          </w:p>
        </w:tc>
      </w:tr>
      <w:tr w:rsidR="0070114D" w:rsidRPr="00320BFA" w14:paraId="6EAFB5E0" w14:textId="77777777" w:rsidTr="00AC06C3">
        <w:trPr>
          <w:cantSplit/>
          <w:trHeight w:val="413"/>
          <w:jc w:val="center"/>
        </w:trPr>
        <w:tc>
          <w:tcPr>
            <w:tcW w:w="198" w:type="pct"/>
            <w:vMerge/>
            <w:tcBorders>
              <w:top w:val="single" w:sz="12" w:space="0" w:color="auto"/>
              <w:left w:val="single" w:sz="12" w:space="0" w:color="auto"/>
              <w:bottom w:val="single" w:sz="12" w:space="0" w:color="auto"/>
              <w:right w:val="single" w:sz="4" w:space="0" w:color="auto"/>
            </w:tcBorders>
            <w:vAlign w:val="center"/>
          </w:tcPr>
          <w:p w14:paraId="1EF4D36B" w14:textId="77777777" w:rsidR="0070114D" w:rsidRPr="00320BFA" w:rsidRDefault="0070114D" w:rsidP="00AC06C3">
            <w:pPr>
              <w:keepNext w:val="0"/>
              <w:keepLines w:val="0"/>
              <w:rPr>
                <w:sz w:val="18"/>
              </w:rPr>
            </w:pPr>
          </w:p>
        </w:tc>
        <w:tc>
          <w:tcPr>
            <w:tcW w:w="4172" w:type="pct"/>
            <w:tcBorders>
              <w:top w:val="single" w:sz="4" w:space="0" w:color="auto"/>
              <w:left w:val="single" w:sz="4" w:space="0" w:color="auto"/>
              <w:bottom w:val="single" w:sz="4" w:space="0" w:color="auto"/>
              <w:right w:val="single" w:sz="4" w:space="0" w:color="auto"/>
            </w:tcBorders>
          </w:tcPr>
          <w:p w14:paraId="315F67C5" w14:textId="77777777" w:rsidR="0070114D" w:rsidRPr="0014126D" w:rsidRDefault="0070114D" w:rsidP="0070114D">
            <w:pPr>
              <w:pStyle w:val="TF-xAvalITEM"/>
              <w:numPr>
                <w:ilvl w:val="0"/>
                <w:numId w:val="13"/>
              </w:numPr>
              <w:rPr>
                <w:color w:val="FF0000"/>
              </w:rPr>
            </w:pPr>
            <w:r w:rsidRPr="0014126D">
              <w:rPr>
                <w:color w:val="FF0000"/>
              </w:rPr>
              <w:t>DESCRIÇÃO DO SISTEMA ATUAL</w:t>
            </w:r>
          </w:p>
          <w:p w14:paraId="341CB760" w14:textId="77777777" w:rsidR="0070114D" w:rsidRPr="0014126D" w:rsidRDefault="0070114D" w:rsidP="00AC06C3">
            <w:pPr>
              <w:pStyle w:val="TF-xAvalITEMDETALHE"/>
              <w:rPr>
                <w:color w:val="FF0000"/>
              </w:rPr>
            </w:pPr>
            <w:r w:rsidRPr="0014126D">
              <w:rPr>
                <w:color w:val="FF0000"/>
              </w:rPr>
              <w:t>O sistema atual está claramente descrito e embasa de modo consistente o sistema proposto</w:t>
            </w:r>
            <w:r>
              <w:rPr>
                <w:color w:val="FF0000"/>
              </w:rPr>
              <w:t>?</w:t>
            </w:r>
          </w:p>
        </w:tc>
        <w:tc>
          <w:tcPr>
            <w:tcW w:w="210" w:type="pct"/>
            <w:tcBorders>
              <w:top w:val="single" w:sz="4" w:space="0" w:color="auto"/>
              <w:left w:val="single" w:sz="4" w:space="0" w:color="auto"/>
              <w:bottom w:val="single" w:sz="4" w:space="0" w:color="auto"/>
              <w:right w:val="single" w:sz="4" w:space="0" w:color="auto"/>
            </w:tcBorders>
          </w:tcPr>
          <w:p w14:paraId="4CB3AA4D" w14:textId="470E95FA" w:rsidR="0070114D" w:rsidRPr="00320BFA" w:rsidRDefault="00731BE4" w:rsidP="00AC06C3">
            <w:pPr>
              <w:keepNext w:val="0"/>
              <w:keepLines w:val="0"/>
              <w:ind w:left="709" w:hanging="709"/>
              <w:jc w:val="both"/>
              <w:rPr>
                <w:sz w:val="18"/>
              </w:rPr>
            </w:pPr>
            <w:r>
              <w:rPr>
                <w:sz w:val="18"/>
              </w:rPr>
              <w:t>X</w:t>
            </w:r>
          </w:p>
        </w:tc>
        <w:tc>
          <w:tcPr>
            <w:tcW w:w="226" w:type="pct"/>
            <w:tcBorders>
              <w:top w:val="single" w:sz="4" w:space="0" w:color="auto"/>
              <w:left w:val="single" w:sz="4" w:space="0" w:color="auto"/>
              <w:bottom w:val="single" w:sz="4" w:space="0" w:color="auto"/>
              <w:right w:val="single" w:sz="4" w:space="0" w:color="auto"/>
            </w:tcBorders>
          </w:tcPr>
          <w:p w14:paraId="2399304E" w14:textId="77777777" w:rsidR="0070114D" w:rsidRPr="00320BFA" w:rsidRDefault="0070114D" w:rsidP="00AC06C3">
            <w:pPr>
              <w:keepNext w:val="0"/>
              <w:keepLines w:val="0"/>
              <w:ind w:left="709" w:hanging="709"/>
              <w:jc w:val="both"/>
              <w:rPr>
                <w:sz w:val="18"/>
              </w:rPr>
            </w:pPr>
          </w:p>
        </w:tc>
        <w:tc>
          <w:tcPr>
            <w:tcW w:w="194" w:type="pct"/>
            <w:tcBorders>
              <w:top w:val="single" w:sz="4" w:space="0" w:color="auto"/>
              <w:left w:val="single" w:sz="4" w:space="0" w:color="auto"/>
              <w:bottom w:val="single" w:sz="4" w:space="0" w:color="auto"/>
              <w:right w:val="single" w:sz="12" w:space="0" w:color="auto"/>
            </w:tcBorders>
          </w:tcPr>
          <w:p w14:paraId="46DEDC21" w14:textId="77777777" w:rsidR="0070114D" w:rsidRPr="00320BFA" w:rsidRDefault="0070114D" w:rsidP="00AC06C3">
            <w:pPr>
              <w:keepNext w:val="0"/>
              <w:keepLines w:val="0"/>
              <w:ind w:left="709" w:hanging="709"/>
              <w:jc w:val="both"/>
              <w:rPr>
                <w:sz w:val="18"/>
              </w:rPr>
            </w:pPr>
          </w:p>
        </w:tc>
      </w:tr>
      <w:tr w:rsidR="0070114D" w:rsidRPr="00320BFA" w14:paraId="667D1DCB" w14:textId="77777777" w:rsidTr="00AC06C3">
        <w:trPr>
          <w:cantSplit/>
          <w:jc w:val="center"/>
        </w:trPr>
        <w:tc>
          <w:tcPr>
            <w:tcW w:w="198" w:type="pct"/>
            <w:vMerge/>
            <w:tcBorders>
              <w:top w:val="single" w:sz="12" w:space="0" w:color="auto"/>
              <w:left w:val="single" w:sz="12" w:space="0" w:color="auto"/>
              <w:bottom w:val="single" w:sz="12" w:space="0" w:color="auto"/>
              <w:right w:val="single" w:sz="4" w:space="0" w:color="auto"/>
            </w:tcBorders>
            <w:vAlign w:val="center"/>
            <w:hideMark/>
          </w:tcPr>
          <w:p w14:paraId="65E1550C" w14:textId="77777777" w:rsidR="0070114D" w:rsidRPr="00320BFA" w:rsidRDefault="0070114D" w:rsidP="00AC06C3">
            <w:pPr>
              <w:keepNext w:val="0"/>
              <w:keepLines w:val="0"/>
              <w:rPr>
                <w:sz w:val="18"/>
              </w:rPr>
            </w:pPr>
          </w:p>
        </w:tc>
        <w:tc>
          <w:tcPr>
            <w:tcW w:w="4172" w:type="pct"/>
            <w:tcBorders>
              <w:top w:val="single" w:sz="4" w:space="0" w:color="auto"/>
              <w:left w:val="single" w:sz="4" w:space="0" w:color="auto"/>
              <w:bottom w:val="single" w:sz="4" w:space="0" w:color="auto"/>
              <w:right w:val="single" w:sz="4" w:space="0" w:color="auto"/>
            </w:tcBorders>
            <w:hideMark/>
          </w:tcPr>
          <w:p w14:paraId="1088A52C" w14:textId="77777777" w:rsidR="0070114D" w:rsidRPr="00320BFA" w:rsidRDefault="0070114D" w:rsidP="0070114D">
            <w:pPr>
              <w:pStyle w:val="TF-xAvalITEM"/>
              <w:numPr>
                <w:ilvl w:val="0"/>
                <w:numId w:val="13"/>
              </w:numPr>
            </w:pPr>
            <w:r w:rsidRPr="00320BFA">
              <w:t>JUSTIFICATIVA</w:t>
            </w:r>
          </w:p>
          <w:p w14:paraId="65354D78" w14:textId="77777777" w:rsidR="0070114D" w:rsidRPr="0014126D" w:rsidRDefault="0070114D" w:rsidP="00AC06C3">
            <w:pPr>
              <w:pStyle w:val="TF-xAvalITEMDETALHE"/>
              <w:rPr>
                <w:color w:val="FF0000"/>
              </w:rPr>
            </w:pPr>
            <w:r w:rsidRPr="0014126D">
              <w:rPr>
                <w:color w:val="FF0000"/>
              </w:rPr>
              <w:t xml:space="preserve">O sistema proposto está descrito de forma adequada </w:t>
            </w:r>
            <w:r>
              <w:rPr>
                <w:color w:val="FF0000"/>
              </w:rPr>
              <w:t>e abrange soluções</w:t>
            </w:r>
            <w:r w:rsidRPr="0014126D">
              <w:rPr>
                <w:color w:val="FF0000"/>
              </w:rPr>
              <w:t xml:space="preserve"> para os problemas do sistema atual?</w:t>
            </w:r>
          </w:p>
        </w:tc>
        <w:tc>
          <w:tcPr>
            <w:tcW w:w="210" w:type="pct"/>
            <w:tcBorders>
              <w:top w:val="single" w:sz="4" w:space="0" w:color="auto"/>
              <w:left w:val="single" w:sz="4" w:space="0" w:color="auto"/>
              <w:bottom w:val="single" w:sz="4" w:space="0" w:color="auto"/>
              <w:right w:val="single" w:sz="4" w:space="0" w:color="auto"/>
            </w:tcBorders>
          </w:tcPr>
          <w:p w14:paraId="48E9CF2F" w14:textId="4A4966DC" w:rsidR="0070114D" w:rsidRPr="00320BFA" w:rsidRDefault="00731BE4" w:rsidP="00AC06C3">
            <w:pPr>
              <w:keepNext w:val="0"/>
              <w:keepLines w:val="0"/>
              <w:ind w:left="709" w:hanging="709"/>
              <w:jc w:val="both"/>
              <w:rPr>
                <w:sz w:val="18"/>
              </w:rPr>
            </w:pPr>
            <w:r>
              <w:rPr>
                <w:sz w:val="18"/>
              </w:rPr>
              <w:t>X</w:t>
            </w:r>
          </w:p>
        </w:tc>
        <w:tc>
          <w:tcPr>
            <w:tcW w:w="226" w:type="pct"/>
            <w:tcBorders>
              <w:top w:val="single" w:sz="4" w:space="0" w:color="auto"/>
              <w:left w:val="single" w:sz="4" w:space="0" w:color="auto"/>
              <w:bottom w:val="single" w:sz="4" w:space="0" w:color="auto"/>
              <w:right w:val="single" w:sz="4" w:space="0" w:color="auto"/>
            </w:tcBorders>
          </w:tcPr>
          <w:p w14:paraId="4CBE08B4" w14:textId="77777777" w:rsidR="0070114D" w:rsidRPr="00320BFA" w:rsidRDefault="0070114D" w:rsidP="00AC06C3">
            <w:pPr>
              <w:keepNext w:val="0"/>
              <w:keepLines w:val="0"/>
              <w:ind w:left="709" w:hanging="709"/>
              <w:jc w:val="both"/>
              <w:rPr>
                <w:sz w:val="18"/>
              </w:rPr>
            </w:pPr>
          </w:p>
        </w:tc>
        <w:tc>
          <w:tcPr>
            <w:tcW w:w="194" w:type="pct"/>
            <w:tcBorders>
              <w:top w:val="single" w:sz="4" w:space="0" w:color="auto"/>
              <w:left w:val="single" w:sz="4" w:space="0" w:color="auto"/>
              <w:bottom w:val="single" w:sz="4" w:space="0" w:color="auto"/>
              <w:right w:val="single" w:sz="12" w:space="0" w:color="auto"/>
            </w:tcBorders>
          </w:tcPr>
          <w:p w14:paraId="3160B7EF" w14:textId="77777777" w:rsidR="0070114D" w:rsidRPr="00320BFA" w:rsidRDefault="0070114D" w:rsidP="00AC06C3">
            <w:pPr>
              <w:keepNext w:val="0"/>
              <w:keepLines w:val="0"/>
              <w:ind w:left="709" w:hanging="709"/>
              <w:jc w:val="both"/>
              <w:rPr>
                <w:sz w:val="18"/>
              </w:rPr>
            </w:pPr>
          </w:p>
        </w:tc>
      </w:tr>
      <w:tr w:rsidR="0070114D" w:rsidRPr="00320BFA" w14:paraId="6A7505A0" w14:textId="77777777" w:rsidTr="00AC06C3">
        <w:trPr>
          <w:cantSplit/>
          <w:jc w:val="center"/>
        </w:trPr>
        <w:tc>
          <w:tcPr>
            <w:tcW w:w="198" w:type="pct"/>
            <w:vMerge/>
            <w:tcBorders>
              <w:top w:val="single" w:sz="12" w:space="0" w:color="auto"/>
              <w:left w:val="single" w:sz="12" w:space="0" w:color="auto"/>
              <w:bottom w:val="single" w:sz="12" w:space="0" w:color="auto"/>
              <w:right w:val="single" w:sz="4" w:space="0" w:color="auto"/>
            </w:tcBorders>
            <w:vAlign w:val="center"/>
            <w:hideMark/>
          </w:tcPr>
          <w:p w14:paraId="68ECEA02" w14:textId="77777777" w:rsidR="0070114D" w:rsidRPr="00320BFA" w:rsidRDefault="0070114D" w:rsidP="00AC06C3">
            <w:pPr>
              <w:keepNext w:val="0"/>
              <w:keepLines w:val="0"/>
              <w:rPr>
                <w:sz w:val="18"/>
              </w:rPr>
            </w:pPr>
          </w:p>
        </w:tc>
        <w:tc>
          <w:tcPr>
            <w:tcW w:w="4172" w:type="pct"/>
            <w:tcBorders>
              <w:top w:val="single" w:sz="4" w:space="0" w:color="auto"/>
              <w:left w:val="single" w:sz="4" w:space="0" w:color="auto"/>
              <w:bottom w:val="single" w:sz="4" w:space="0" w:color="auto"/>
              <w:right w:val="single" w:sz="4" w:space="0" w:color="auto"/>
            </w:tcBorders>
            <w:hideMark/>
          </w:tcPr>
          <w:p w14:paraId="63DA32D4" w14:textId="77777777" w:rsidR="0070114D" w:rsidRPr="00320BFA" w:rsidRDefault="0070114D" w:rsidP="00AC06C3">
            <w:pPr>
              <w:pStyle w:val="TF-xAvalITEMDETALHE"/>
            </w:pPr>
            <w:r w:rsidRPr="00320BFA">
              <w:t>São apresentados argumentos científicos, técnicos ou metodológicos que justificam a proposta?</w:t>
            </w:r>
          </w:p>
        </w:tc>
        <w:tc>
          <w:tcPr>
            <w:tcW w:w="210" w:type="pct"/>
            <w:tcBorders>
              <w:top w:val="single" w:sz="4" w:space="0" w:color="auto"/>
              <w:left w:val="single" w:sz="4" w:space="0" w:color="auto"/>
              <w:bottom w:val="single" w:sz="4" w:space="0" w:color="auto"/>
              <w:right w:val="single" w:sz="4" w:space="0" w:color="auto"/>
            </w:tcBorders>
          </w:tcPr>
          <w:p w14:paraId="44DCE2A1" w14:textId="62931390" w:rsidR="0070114D" w:rsidRPr="00320BFA" w:rsidRDefault="00731BE4" w:rsidP="00AC06C3">
            <w:pPr>
              <w:keepNext w:val="0"/>
              <w:keepLines w:val="0"/>
              <w:ind w:left="709" w:hanging="709"/>
              <w:jc w:val="both"/>
              <w:rPr>
                <w:sz w:val="18"/>
              </w:rPr>
            </w:pPr>
            <w:r>
              <w:rPr>
                <w:sz w:val="18"/>
              </w:rPr>
              <w:t>X</w:t>
            </w:r>
          </w:p>
        </w:tc>
        <w:tc>
          <w:tcPr>
            <w:tcW w:w="226" w:type="pct"/>
            <w:tcBorders>
              <w:top w:val="single" w:sz="4" w:space="0" w:color="auto"/>
              <w:left w:val="single" w:sz="4" w:space="0" w:color="auto"/>
              <w:bottom w:val="single" w:sz="4" w:space="0" w:color="auto"/>
              <w:right w:val="single" w:sz="4" w:space="0" w:color="auto"/>
            </w:tcBorders>
          </w:tcPr>
          <w:p w14:paraId="68EF1EBD" w14:textId="77777777" w:rsidR="0070114D" w:rsidRPr="00320BFA" w:rsidRDefault="0070114D" w:rsidP="00AC06C3">
            <w:pPr>
              <w:keepNext w:val="0"/>
              <w:keepLines w:val="0"/>
              <w:ind w:left="709" w:hanging="709"/>
              <w:jc w:val="both"/>
              <w:rPr>
                <w:sz w:val="18"/>
              </w:rPr>
            </w:pPr>
          </w:p>
        </w:tc>
        <w:tc>
          <w:tcPr>
            <w:tcW w:w="194" w:type="pct"/>
            <w:tcBorders>
              <w:top w:val="single" w:sz="4" w:space="0" w:color="auto"/>
              <w:left w:val="single" w:sz="4" w:space="0" w:color="auto"/>
              <w:bottom w:val="single" w:sz="4" w:space="0" w:color="auto"/>
              <w:right w:val="single" w:sz="12" w:space="0" w:color="auto"/>
            </w:tcBorders>
          </w:tcPr>
          <w:p w14:paraId="387B3A36" w14:textId="77777777" w:rsidR="0070114D" w:rsidRPr="00320BFA" w:rsidRDefault="0070114D" w:rsidP="00AC06C3">
            <w:pPr>
              <w:keepNext w:val="0"/>
              <w:keepLines w:val="0"/>
              <w:ind w:left="709" w:hanging="709"/>
              <w:jc w:val="both"/>
              <w:rPr>
                <w:sz w:val="18"/>
              </w:rPr>
            </w:pPr>
          </w:p>
        </w:tc>
      </w:tr>
      <w:tr w:rsidR="0070114D" w:rsidRPr="00320BFA" w14:paraId="1D32333A" w14:textId="77777777" w:rsidTr="00AC06C3">
        <w:trPr>
          <w:cantSplit/>
          <w:jc w:val="center"/>
        </w:trPr>
        <w:tc>
          <w:tcPr>
            <w:tcW w:w="198" w:type="pct"/>
            <w:vMerge/>
            <w:tcBorders>
              <w:top w:val="single" w:sz="12" w:space="0" w:color="auto"/>
              <w:left w:val="single" w:sz="12" w:space="0" w:color="auto"/>
              <w:bottom w:val="single" w:sz="12" w:space="0" w:color="auto"/>
              <w:right w:val="single" w:sz="4" w:space="0" w:color="auto"/>
            </w:tcBorders>
            <w:vAlign w:val="center"/>
            <w:hideMark/>
          </w:tcPr>
          <w:p w14:paraId="2665CD6D" w14:textId="77777777" w:rsidR="0070114D" w:rsidRPr="00320BFA" w:rsidRDefault="0070114D" w:rsidP="00AC06C3">
            <w:pPr>
              <w:keepNext w:val="0"/>
              <w:keepLines w:val="0"/>
              <w:rPr>
                <w:sz w:val="18"/>
              </w:rPr>
            </w:pPr>
          </w:p>
        </w:tc>
        <w:tc>
          <w:tcPr>
            <w:tcW w:w="4172" w:type="pct"/>
            <w:tcBorders>
              <w:top w:val="single" w:sz="4" w:space="0" w:color="auto"/>
              <w:left w:val="single" w:sz="4" w:space="0" w:color="auto"/>
              <w:bottom w:val="single" w:sz="4" w:space="0" w:color="auto"/>
              <w:right w:val="single" w:sz="4" w:space="0" w:color="auto"/>
            </w:tcBorders>
            <w:hideMark/>
          </w:tcPr>
          <w:p w14:paraId="2A86A391" w14:textId="77777777" w:rsidR="0070114D" w:rsidRPr="00320BFA" w:rsidRDefault="0070114D" w:rsidP="00AC06C3">
            <w:pPr>
              <w:pStyle w:val="TF-xAvalITEMDETALHE"/>
            </w:pPr>
            <w:r w:rsidRPr="00320BFA">
              <w:t>São apresentadas as contribuições teóricas, práticas ou sociais que justificam a proposta?</w:t>
            </w:r>
          </w:p>
        </w:tc>
        <w:tc>
          <w:tcPr>
            <w:tcW w:w="210" w:type="pct"/>
            <w:tcBorders>
              <w:top w:val="single" w:sz="4" w:space="0" w:color="auto"/>
              <w:left w:val="single" w:sz="4" w:space="0" w:color="auto"/>
              <w:bottom w:val="single" w:sz="4" w:space="0" w:color="auto"/>
              <w:right w:val="single" w:sz="4" w:space="0" w:color="auto"/>
            </w:tcBorders>
          </w:tcPr>
          <w:p w14:paraId="0A3DCAC5" w14:textId="6FD62B4C" w:rsidR="0070114D" w:rsidRPr="00320BFA" w:rsidRDefault="00731BE4" w:rsidP="00AC06C3">
            <w:pPr>
              <w:keepNext w:val="0"/>
              <w:keepLines w:val="0"/>
              <w:ind w:left="709" w:hanging="709"/>
              <w:jc w:val="both"/>
              <w:rPr>
                <w:sz w:val="18"/>
              </w:rPr>
            </w:pPr>
            <w:r>
              <w:rPr>
                <w:sz w:val="18"/>
              </w:rPr>
              <w:t>X</w:t>
            </w:r>
          </w:p>
        </w:tc>
        <w:tc>
          <w:tcPr>
            <w:tcW w:w="226" w:type="pct"/>
            <w:tcBorders>
              <w:top w:val="single" w:sz="4" w:space="0" w:color="auto"/>
              <w:left w:val="single" w:sz="4" w:space="0" w:color="auto"/>
              <w:bottom w:val="single" w:sz="4" w:space="0" w:color="auto"/>
              <w:right w:val="single" w:sz="4" w:space="0" w:color="auto"/>
            </w:tcBorders>
          </w:tcPr>
          <w:p w14:paraId="7F9899EA" w14:textId="77777777" w:rsidR="0070114D" w:rsidRPr="00320BFA" w:rsidRDefault="0070114D" w:rsidP="00AC06C3">
            <w:pPr>
              <w:keepNext w:val="0"/>
              <w:keepLines w:val="0"/>
              <w:ind w:left="709" w:hanging="709"/>
              <w:jc w:val="both"/>
              <w:rPr>
                <w:sz w:val="18"/>
              </w:rPr>
            </w:pPr>
          </w:p>
        </w:tc>
        <w:tc>
          <w:tcPr>
            <w:tcW w:w="194" w:type="pct"/>
            <w:tcBorders>
              <w:top w:val="single" w:sz="4" w:space="0" w:color="auto"/>
              <w:left w:val="single" w:sz="4" w:space="0" w:color="auto"/>
              <w:bottom w:val="single" w:sz="4" w:space="0" w:color="auto"/>
              <w:right w:val="single" w:sz="12" w:space="0" w:color="auto"/>
            </w:tcBorders>
          </w:tcPr>
          <w:p w14:paraId="1C55A89C" w14:textId="77777777" w:rsidR="0070114D" w:rsidRPr="00320BFA" w:rsidRDefault="0070114D" w:rsidP="00AC06C3">
            <w:pPr>
              <w:keepNext w:val="0"/>
              <w:keepLines w:val="0"/>
              <w:ind w:left="709" w:hanging="709"/>
              <w:jc w:val="both"/>
              <w:rPr>
                <w:sz w:val="18"/>
              </w:rPr>
            </w:pPr>
          </w:p>
        </w:tc>
      </w:tr>
      <w:tr w:rsidR="0070114D" w:rsidRPr="00320BFA" w14:paraId="2F500F0E" w14:textId="77777777" w:rsidTr="00AC06C3">
        <w:trPr>
          <w:cantSplit/>
          <w:trHeight w:val="447"/>
          <w:jc w:val="center"/>
        </w:trPr>
        <w:tc>
          <w:tcPr>
            <w:tcW w:w="198" w:type="pct"/>
            <w:vMerge/>
            <w:tcBorders>
              <w:top w:val="single" w:sz="12" w:space="0" w:color="auto"/>
              <w:left w:val="single" w:sz="12" w:space="0" w:color="auto"/>
              <w:bottom w:val="single" w:sz="12" w:space="0" w:color="auto"/>
              <w:right w:val="single" w:sz="4" w:space="0" w:color="auto"/>
            </w:tcBorders>
            <w:vAlign w:val="center"/>
            <w:hideMark/>
          </w:tcPr>
          <w:p w14:paraId="29E407A5" w14:textId="77777777" w:rsidR="0070114D" w:rsidRPr="00320BFA" w:rsidRDefault="0070114D" w:rsidP="00AC06C3">
            <w:pPr>
              <w:keepNext w:val="0"/>
              <w:keepLines w:val="0"/>
              <w:rPr>
                <w:sz w:val="18"/>
              </w:rPr>
            </w:pPr>
          </w:p>
        </w:tc>
        <w:tc>
          <w:tcPr>
            <w:tcW w:w="4172" w:type="pct"/>
            <w:tcBorders>
              <w:top w:val="single" w:sz="4" w:space="0" w:color="auto"/>
              <w:left w:val="single" w:sz="4" w:space="0" w:color="auto"/>
              <w:bottom w:val="single" w:sz="4" w:space="0" w:color="auto"/>
              <w:right w:val="single" w:sz="4" w:space="0" w:color="auto"/>
            </w:tcBorders>
            <w:hideMark/>
          </w:tcPr>
          <w:p w14:paraId="2C061B09" w14:textId="77777777" w:rsidR="0070114D" w:rsidRPr="00320BFA" w:rsidRDefault="0070114D" w:rsidP="0070114D">
            <w:pPr>
              <w:pStyle w:val="TF-xAvalITEM"/>
              <w:numPr>
                <w:ilvl w:val="0"/>
                <w:numId w:val="13"/>
              </w:numPr>
            </w:pPr>
            <w:r w:rsidRPr="00320BFA">
              <w:t>METODOLOGIA</w:t>
            </w:r>
          </w:p>
          <w:p w14:paraId="0147F6CC" w14:textId="77777777" w:rsidR="0070114D" w:rsidRPr="00320BFA" w:rsidRDefault="0070114D" w:rsidP="00AC06C3">
            <w:pPr>
              <w:pStyle w:val="TF-xAvalITEMDETALHE"/>
            </w:pPr>
            <w:r w:rsidRPr="00320BFA">
              <w:t>Foram relacionadas todas as etapas necessárias para o desenvolvimento do TCC?</w:t>
            </w:r>
          </w:p>
        </w:tc>
        <w:tc>
          <w:tcPr>
            <w:tcW w:w="210" w:type="pct"/>
            <w:tcBorders>
              <w:top w:val="single" w:sz="4" w:space="0" w:color="auto"/>
              <w:left w:val="single" w:sz="4" w:space="0" w:color="auto"/>
              <w:bottom w:val="single" w:sz="4" w:space="0" w:color="auto"/>
              <w:right w:val="single" w:sz="4" w:space="0" w:color="auto"/>
            </w:tcBorders>
          </w:tcPr>
          <w:p w14:paraId="40D3B15F" w14:textId="72895BFC" w:rsidR="0070114D" w:rsidRPr="00320BFA" w:rsidRDefault="00731BE4" w:rsidP="00AC06C3">
            <w:pPr>
              <w:keepNext w:val="0"/>
              <w:keepLines w:val="0"/>
              <w:ind w:left="709" w:hanging="709"/>
              <w:jc w:val="both"/>
              <w:rPr>
                <w:sz w:val="18"/>
              </w:rPr>
            </w:pPr>
            <w:r>
              <w:rPr>
                <w:sz w:val="18"/>
              </w:rPr>
              <w:t>X</w:t>
            </w:r>
          </w:p>
        </w:tc>
        <w:tc>
          <w:tcPr>
            <w:tcW w:w="226" w:type="pct"/>
            <w:tcBorders>
              <w:top w:val="single" w:sz="4" w:space="0" w:color="auto"/>
              <w:left w:val="single" w:sz="4" w:space="0" w:color="auto"/>
              <w:bottom w:val="single" w:sz="4" w:space="0" w:color="auto"/>
              <w:right w:val="single" w:sz="4" w:space="0" w:color="auto"/>
            </w:tcBorders>
          </w:tcPr>
          <w:p w14:paraId="14486B5F" w14:textId="77777777" w:rsidR="0070114D" w:rsidRPr="00320BFA" w:rsidRDefault="0070114D" w:rsidP="00AC06C3">
            <w:pPr>
              <w:keepNext w:val="0"/>
              <w:keepLines w:val="0"/>
              <w:ind w:left="709" w:hanging="709"/>
              <w:jc w:val="both"/>
              <w:rPr>
                <w:sz w:val="18"/>
              </w:rPr>
            </w:pPr>
          </w:p>
        </w:tc>
        <w:tc>
          <w:tcPr>
            <w:tcW w:w="194" w:type="pct"/>
            <w:tcBorders>
              <w:top w:val="single" w:sz="4" w:space="0" w:color="auto"/>
              <w:left w:val="single" w:sz="4" w:space="0" w:color="auto"/>
              <w:bottom w:val="single" w:sz="4" w:space="0" w:color="auto"/>
              <w:right w:val="single" w:sz="12" w:space="0" w:color="auto"/>
            </w:tcBorders>
          </w:tcPr>
          <w:p w14:paraId="394BE2FE" w14:textId="77777777" w:rsidR="0070114D" w:rsidRPr="00320BFA" w:rsidRDefault="0070114D" w:rsidP="00AC06C3">
            <w:pPr>
              <w:keepNext w:val="0"/>
              <w:keepLines w:val="0"/>
              <w:ind w:left="709" w:hanging="709"/>
              <w:jc w:val="both"/>
              <w:rPr>
                <w:sz w:val="18"/>
              </w:rPr>
            </w:pPr>
          </w:p>
        </w:tc>
      </w:tr>
      <w:tr w:rsidR="0070114D" w:rsidRPr="00320BFA" w14:paraId="3EE195A1" w14:textId="77777777" w:rsidTr="00AC06C3">
        <w:trPr>
          <w:cantSplit/>
          <w:trHeight w:val="249"/>
          <w:jc w:val="center"/>
        </w:trPr>
        <w:tc>
          <w:tcPr>
            <w:tcW w:w="198" w:type="pct"/>
            <w:vMerge/>
            <w:tcBorders>
              <w:top w:val="single" w:sz="12" w:space="0" w:color="auto"/>
              <w:left w:val="single" w:sz="12" w:space="0" w:color="auto"/>
              <w:bottom w:val="single" w:sz="12" w:space="0" w:color="auto"/>
              <w:right w:val="single" w:sz="4" w:space="0" w:color="auto"/>
            </w:tcBorders>
            <w:vAlign w:val="center"/>
            <w:hideMark/>
          </w:tcPr>
          <w:p w14:paraId="2D5E4B54" w14:textId="77777777" w:rsidR="0070114D" w:rsidRPr="00320BFA" w:rsidRDefault="0070114D" w:rsidP="00AC06C3">
            <w:pPr>
              <w:keepNext w:val="0"/>
              <w:keepLines w:val="0"/>
              <w:rPr>
                <w:sz w:val="18"/>
              </w:rPr>
            </w:pPr>
          </w:p>
        </w:tc>
        <w:tc>
          <w:tcPr>
            <w:tcW w:w="4172" w:type="pct"/>
            <w:tcBorders>
              <w:top w:val="single" w:sz="4" w:space="0" w:color="auto"/>
              <w:left w:val="single" w:sz="4" w:space="0" w:color="auto"/>
              <w:bottom w:val="single" w:sz="4" w:space="0" w:color="auto"/>
              <w:right w:val="single" w:sz="4" w:space="0" w:color="auto"/>
            </w:tcBorders>
            <w:hideMark/>
          </w:tcPr>
          <w:p w14:paraId="157C94AF" w14:textId="77777777" w:rsidR="0070114D" w:rsidRPr="00320BFA" w:rsidRDefault="0070114D" w:rsidP="00AC06C3">
            <w:pPr>
              <w:pStyle w:val="TF-xAvalITEMDETALHE"/>
            </w:pPr>
            <w:r w:rsidRPr="00320BFA">
              <w:t>Os métodos, recursos e o cronograma estão devidamente apresentados e são compatíveis com a metodologia proposta?</w:t>
            </w:r>
          </w:p>
        </w:tc>
        <w:tc>
          <w:tcPr>
            <w:tcW w:w="210" w:type="pct"/>
            <w:tcBorders>
              <w:top w:val="single" w:sz="4" w:space="0" w:color="auto"/>
              <w:left w:val="single" w:sz="4" w:space="0" w:color="auto"/>
              <w:bottom w:val="single" w:sz="4" w:space="0" w:color="auto"/>
              <w:right w:val="single" w:sz="4" w:space="0" w:color="auto"/>
            </w:tcBorders>
          </w:tcPr>
          <w:p w14:paraId="6760B5C5" w14:textId="6E982A26" w:rsidR="0070114D" w:rsidRPr="00320BFA" w:rsidRDefault="00731BE4" w:rsidP="00AC06C3">
            <w:pPr>
              <w:keepNext w:val="0"/>
              <w:keepLines w:val="0"/>
              <w:ind w:left="709" w:hanging="709"/>
              <w:jc w:val="both"/>
              <w:rPr>
                <w:sz w:val="18"/>
              </w:rPr>
            </w:pPr>
            <w:r>
              <w:rPr>
                <w:sz w:val="18"/>
              </w:rPr>
              <w:t>X</w:t>
            </w:r>
          </w:p>
        </w:tc>
        <w:tc>
          <w:tcPr>
            <w:tcW w:w="226" w:type="pct"/>
            <w:tcBorders>
              <w:top w:val="single" w:sz="4" w:space="0" w:color="auto"/>
              <w:left w:val="single" w:sz="4" w:space="0" w:color="auto"/>
              <w:bottom w:val="single" w:sz="4" w:space="0" w:color="auto"/>
              <w:right w:val="single" w:sz="4" w:space="0" w:color="auto"/>
            </w:tcBorders>
          </w:tcPr>
          <w:p w14:paraId="042A2940" w14:textId="77777777" w:rsidR="0070114D" w:rsidRPr="00320BFA" w:rsidRDefault="0070114D" w:rsidP="00AC06C3">
            <w:pPr>
              <w:keepNext w:val="0"/>
              <w:keepLines w:val="0"/>
              <w:ind w:left="709" w:hanging="709"/>
              <w:jc w:val="both"/>
              <w:rPr>
                <w:sz w:val="18"/>
              </w:rPr>
            </w:pPr>
          </w:p>
        </w:tc>
        <w:tc>
          <w:tcPr>
            <w:tcW w:w="194" w:type="pct"/>
            <w:tcBorders>
              <w:top w:val="single" w:sz="4" w:space="0" w:color="auto"/>
              <w:left w:val="single" w:sz="4" w:space="0" w:color="auto"/>
              <w:bottom w:val="single" w:sz="4" w:space="0" w:color="auto"/>
              <w:right w:val="single" w:sz="12" w:space="0" w:color="auto"/>
            </w:tcBorders>
          </w:tcPr>
          <w:p w14:paraId="607D3831" w14:textId="77777777" w:rsidR="0070114D" w:rsidRPr="00320BFA" w:rsidRDefault="0070114D" w:rsidP="00AC06C3">
            <w:pPr>
              <w:keepNext w:val="0"/>
              <w:keepLines w:val="0"/>
              <w:ind w:left="709" w:hanging="709"/>
              <w:jc w:val="both"/>
              <w:rPr>
                <w:sz w:val="18"/>
              </w:rPr>
            </w:pPr>
          </w:p>
        </w:tc>
      </w:tr>
      <w:tr w:rsidR="0070114D" w:rsidRPr="00320BFA" w14:paraId="2256FEED" w14:textId="77777777" w:rsidTr="00AC06C3">
        <w:trPr>
          <w:cantSplit/>
          <w:trHeight w:val="249"/>
          <w:jc w:val="center"/>
        </w:trPr>
        <w:tc>
          <w:tcPr>
            <w:tcW w:w="198" w:type="pct"/>
            <w:vMerge/>
            <w:tcBorders>
              <w:top w:val="single" w:sz="12" w:space="0" w:color="auto"/>
              <w:left w:val="single" w:sz="12" w:space="0" w:color="auto"/>
              <w:bottom w:val="single" w:sz="12" w:space="0" w:color="auto"/>
              <w:right w:val="single" w:sz="4" w:space="0" w:color="auto"/>
            </w:tcBorders>
            <w:vAlign w:val="center"/>
            <w:hideMark/>
          </w:tcPr>
          <w:p w14:paraId="6F36158E" w14:textId="77777777" w:rsidR="0070114D" w:rsidRPr="00320BFA" w:rsidRDefault="0070114D" w:rsidP="00AC06C3">
            <w:pPr>
              <w:keepNext w:val="0"/>
              <w:keepLines w:val="0"/>
              <w:rPr>
                <w:sz w:val="18"/>
              </w:rPr>
            </w:pPr>
          </w:p>
        </w:tc>
        <w:tc>
          <w:tcPr>
            <w:tcW w:w="4172" w:type="pct"/>
            <w:tcBorders>
              <w:top w:val="single" w:sz="4" w:space="0" w:color="auto"/>
              <w:left w:val="single" w:sz="4" w:space="0" w:color="auto"/>
              <w:bottom w:val="single" w:sz="4" w:space="0" w:color="auto"/>
              <w:right w:val="single" w:sz="4" w:space="0" w:color="auto"/>
            </w:tcBorders>
            <w:hideMark/>
          </w:tcPr>
          <w:p w14:paraId="08E5E126" w14:textId="77777777" w:rsidR="0070114D" w:rsidRPr="00320BFA" w:rsidRDefault="0070114D" w:rsidP="0070114D">
            <w:pPr>
              <w:pStyle w:val="TF-xAvalITEM"/>
              <w:numPr>
                <w:ilvl w:val="0"/>
                <w:numId w:val="13"/>
              </w:numPr>
            </w:pPr>
            <w:r w:rsidRPr="00320BFA">
              <w:t>REVISÃO BIBLIOGRÁFICA</w:t>
            </w:r>
            <w:r>
              <w:t xml:space="preserve"> (atenção para a diferença de conteúdo entre projeto e pré-projeto)</w:t>
            </w:r>
          </w:p>
          <w:p w14:paraId="75FB2C51" w14:textId="77777777" w:rsidR="0070114D" w:rsidRPr="00320BFA" w:rsidRDefault="0070114D" w:rsidP="00AC06C3">
            <w:pPr>
              <w:pStyle w:val="TF-xAvalITEMDETALHE"/>
            </w:pPr>
            <w:r w:rsidRPr="00320BFA">
              <w:t>Os assuntos apresentados são suficientes e têm relação com o tema do TCC?</w:t>
            </w:r>
          </w:p>
        </w:tc>
        <w:tc>
          <w:tcPr>
            <w:tcW w:w="210" w:type="pct"/>
            <w:tcBorders>
              <w:top w:val="single" w:sz="4" w:space="0" w:color="auto"/>
              <w:left w:val="single" w:sz="4" w:space="0" w:color="auto"/>
              <w:bottom w:val="single" w:sz="4" w:space="0" w:color="auto"/>
              <w:right w:val="single" w:sz="4" w:space="0" w:color="auto"/>
            </w:tcBorders>
          </w:tcPr>
          <w:p w14:paraId="3FE02480" w14:textId="0434368F" w:rsidR="0070114D" w:rsidRPr="00320BFA" w:rsidRDefault="00731BE4" w:rsidP="00AC06C3">
            <w:pPr>
              <w:keepNext w:val="0"/>
              <w:keepLines w:val="0"/>
              <w:ind w:left="709" w:hanging="709"/>
              <w:jc w:val="both"/>
              <w:rPr>
                <w:sz w:val="18"/>
              </w:rPr>
            </w:pPr>
            <w:r>
              <w:rPr>
                <w:sz w:val="18"/>
              </w:rPr>
              <w:t>X</w:t>
            </w:r>
          </w:p>
        </w:tc>
        <w:tc>
          <w:tcPr>
            <w:tcW w:w="226" w:type="pct"/>
            <w:tcBorders>
              <w:top w:val="single" w:sz="4" w:space="0" w:color="auto"/>
              <w:left w:val="single" w:sz="4" w:space="0" w:color="auto"/>
              <w:bottom w:val="single" w:sz="4" w:space="0" w:color="auto"/>
              <w:right w:val="single" w:sz="4" w:space="0" w:color="auto"/>
            </w:tcBorders>
          </w:tcPr>
          <w:p w14:paraId="14E50CC2" w14:textId="77777777" w:rsidR="0070114D" w:rsidRPr="00320BFA" w:rsidRDefault="0070114D" w:rsidP="00AC06C3">
            <w:pPr>
              <w:keepNext w:val="0"/>
              <w:keepLines w:val="0"/>
              <w:ind w:left="709" w:hanging="709"/>
              <w:jc w:val="both"/>
              <w:rPr>
                <w:sz w:val="18"/>
              </w:rPr>
            </w:pPr>
          </w:p>
        </w:tc>
        <w:tc>
          <w:tcPr>
            <w:tcW w:w="194" w:type="pct"/>
            <w:tcBorders>
              <w:top w:val="single" w:sz="4" w:space="0" w:color="auto"/>
              <w:left w:val="single" w:sz="4" w:space="0" w:color="auto"/>
              <w:bottom w:val="single" w:sz="4" w:space="0" w:color="auto"/>
              <w:right w:val="single" w:sz="12" w:space="0" w:color="auto"/>
            </w:tcBorders>
          </w:tcPr>
          <w:p w14:paraId="3227222E" w14:textId="77777777" w:rsidR="0070114D" w:rsidRPr="00320BFA" w:rsidRDefault="0070114D" w:rsidP="00AC06C3">
            <w:pPr>
              <w:keepNext w:val="0"/>
              <w:keepLines w:val="0"/>
              <w:ind w:left="709" w:hanging="709"/>
              <w:jc w:val="both"/>
              <w:rPr>
                <w:sz w:val="18"/>
              </w:rPr>
            </w:pPr>
          </w:p>
        </w:tc>
      </w:tr>
      <w:tr w:rsidR="0070114D" w:rsidRPr="00320BFA" w14:paraId="03655B6D" w14:textId="77777777" w:rsidTr="00AC06C3">
        <w:trPr>
          <w:cantSplit/>
          <w:trHeight w:val="451"/>
          <w:jc w:val="center"/>
        </w:trPr>
        <w:tc>
          <w:tcPr>
            <w:tcW w:w="198"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7E7E971F" w14:textId="77777777" w:rsidR="0070114D" w:rsidRPr="00320BFA" w:rsidRDefault="0070114D" w:rsidP="00AC06C3">
            <w:pPr>
              <w:pStyle w:val="TF-xAvalITEMTABELA"/>
            </w:pPr>
            <w:r w:rsidRPr="00320BFA">
              <w:t>ASPECTOS METODOLÓGICOS</w:t>
            </w:r>
          </w:p>
        </w:tc>
        <w:tc>
          <w:tcPr>
            <w:tcW w:w="4172" w:type="pct"/>
            <w:tcBorders>
              <w:top w:val="single" w:sz="12" w:space="0" w:color="auto"/>
              <w:left w:val="single" w:sz="4" w:space="0" w:color="auto"/>
              <w:bottom w:val="single" w:sz="4" w:space="0" w:color="auto"/>
              <w:right w:val="single" w:sz="4" w:space="0" w:color="auto"/>
            </w:tcBorders>
            <w:hideMark/>
          </w:tcPr>
          <w:p w14:paraId="597875F9" w14:textId="77777777" w:rsidR="0070114D" w:rsidRPr="00320BFA" w:rsidRDefault="0070114D" w:rsidP="0070114D">
            <w:pPr>
              <w:pStyle w:val="TF-xAvalITEM"/>
              <w:numPr>
                <w:ilvl w:val="0"/>
                <w:numId w:val="13"/>
              </w:numPr>
            </w:pPr>
            <w:r w:rsidRPr="00320BFA">
              <w:t>LINGUAGEM USADA (redação)</w:t>
            </w:r>
          </w:p>
          <w:p w14:paraId="7D52B914" w14:textId="77777777" w:rsidR="0070114D" w:rsidRPr="00320BFA" w:rsidRDefault="0070114D" w:rsidP="00AC06C3">
            <w:pPr>
              <w:pStyle w:val="TF-xAvalITEMDETALHE"/>
            </w:pPr>
            <w:r w:rsidRPr="00320BFA">
              <w:t>O texto completo é coerente e redigido corretamente em língua portuguesa, usando linguagem formal/científica?</w:t>
            </w:r>
          </w:p>
        </w:tc>
        <w:tc>
          <w:tcPr>
            <w:tcW w:w="210" w:type="pct"/>
            <w:tcBorders>
              <w:top w:val="single" w:sz="12" w:space="0" w:color="auto"/>
              <w:left w:val="single" w:sz="4" w:space="0" w:color="auto"/>
              <w:bottom w:val="single" w:sz="4" w:space="0" w:color="auto"/>
              <w:right w:val="single" w:sz="4" w:space="0" w:color="auto"/>
            </w:tcBorders>
          </w:tcPr>
          <w:p w14:paraId="69933C7C" w14:textId="0F7E70AF" w:rsidR="0070114D" w:rsidRPr="00320BFA" w:rsidRDefault="00731BE4" w:rsidP="00AC06C3">
            <w:pPr>
              <w:keepNext w:val="0"/>
              <w:keepLines w:val="0"/>
              <w:ind w:left="709" w:hanging="709"/>
              <w:jc w:val="both"/>
              <w:rPr>
                <w:sz w:val="18"/>
              </w:rPr>
            </w:pPr>
            <w:r>
              <w:rPr>
                <w:sz w:val="18"/>
              </w:rPr>
              <w:t>X</w:t>
            </w:r>
          </w:p>
        </w:tc>
        <w:tc>
          <w:tcPr>
            <w:tcW w:w="226" w:type="pct"/>
            <w:tcBorders>
              <w:top w:val="single" w:sz="12" w:space="0" w:color="auto"/>
              <w:left w:val="single" w:sz="4" w:space="0" w:color="auto"/>
              <w:bottom w:val="single" w:sz="4" w:space="0" w:color="auto"/>
              <w:right w:val="single" w:sz="4" w:space="0" w:color="auto"/>
            </w:tcBorders>
          </w:tcPr>
          <w:p w14:paraId="50844394" w14:textId="77777777" w:rsidR="0070114D" w:rsidRPr="00320BFA" w:rsidRDefault="0070114D" w:rsidP="00AC06C3">
            <w:pPr>
              <w:keepNext w:val="0"/>
              <w:keepLines w:val="0"/>
              <w:ind w:left="709" w:hanging="709"/>
              <w:jc w:val="both"/>
              <w:rPr>
                <w:sz w:val="18"/>
              </w:rPr>
            </w:pPr>
          </w:p>
        </w:tc>
        <w:tc>
          <w:tcPr>
            <w:tcW w:w="194" w:type="pct"/>
            <w:tcBorders>
              <w:top w:val="single" w:sz="12" w:space="0" w:color="auto"/>
              <w:left w:val="single" w:sz="4" w:space="0" w:color="auto"/>
              <w:bottom w:val="single" w:sz="4" w:space="0" w:color="auto"/>
              <w:right w:val="single" w:sz="12" w:space="0" w:color="auto"/>
            </w:tcBorders>
          </w:tcPr>
          <w:p w14:paraId="7D215922" w14:textId="77777777" w:rsidR="0070114D" w:rsidRPr="00320BFA" w:rsidRDefault="0070114D" w:rsidP="00AC06C3">
            <w:pPr>
              <w:keepNext w:val="0"/>
              <w:keepLines w:val="0"/>
              <w:ind w:left="709" w:hanging="709"/>
              <w:jc w:val="both"/>
              <w:rPr>
                <w:sz w:val="18"/>
              </w:rPr>
            </w:pPr>
          </w:p>
        </w:tc>
      </w:tr>
      <w:tr w:rsidR="0070114D" w:rsidRPr="00320BFA" w14:paraId="6B4CB8A3" w14:textId="77777777" w:rsidTr="00AC06C3">
        <w:trPr>
          <w:cantSplit/>
          <w:jc w:val="center"/>
        </w:trPr>
        <w:tc>
          <w:tcPr>
            <w:tcW w:w="198" w:type="pct"/>
            <w:vMerge/>
            <w:tcBorders>
              <w:top w:val="single" w:sz="12" w:space="0" w:color="auto"/>
              <w:left w:val="single" w:sz="12" w:space="0" w:color="auto"/>
              <w:bottom w:val="single" w:sz="12" w:space="0" w:color="auto"/>
              <w:right w:val="single" w:sz="4" w:space="0" w:color="auto"/>
            </w:tcBorders>
            <w:vAlign w:val="center"/>
            <w:hideMark/>
          </w:tcPr>
          <w:p w14:paraId="627111A1" w14:textId="77777777" w:rsidR="0070114D" w:rsidRPr="00320BFA" w:rsidRDefault="0070114D" w:rsidP="00AC06C3">
            <w:pPr>
              <w:keepNext w:val="0"/>
              <w:keepLines w:val="0"/>
              <w:rPr>
                <w:sz w:val="18"/>
              </w:rPr>
            </w:pPr>
          </w:p>
        </w:tc>
        <w:tc>
          <w:tcPr>
            <w:tcW w:w="4172" w:type="pct"/>
            <w:tcBorders>
              <w:top w:val="single" w:sz="4" w:space="0" w:color="auto"/>
              <w:left w:val="single" w:sz="4" w:space="0" w:color="auto"/>
              <w:bottom w:val="single" w:sz="4" w:space="0" w:color="auto"/>
              <w:right w:val="single" w:sz="4" w:space="0" w:color="auto"/>
            </w:tcBorders>
            <w:hideMark/>
          </w:tcPr>
          <w:p w14:paraId="26BE2DB3" w14:textId="77777777" w:rsidR="0070114D" w:rsidRPr="00320BFA" w:rsidRDefault="0070114D" w:rsidP="00AC06C3">
            <w:pPr>
              <w:pStyle w:val="TF-xAvalITEMDETALHE"/>
            </w:pPr>
            <w:r w:rsidRPr="00320BFA">
              <w:t>A exposição do assunto é ordenada (as ideias bem encadeadas e linguagem clara)?</w:t>
            </w:r>
          </w:p>
        </w:tc>
        <w:tc>
          <w:tcPr>
            <w:tcW w:w="210" w:type="pct"/>
            <w:tcBorders>
              <w:top w:val="single" w:sz="4" w:space="0" w:color="auto"/>
              <w:left w:val="single" w:sz="4" w:space="0" w:color="auto"/>
              <w:bottom w:val="single" w:sz="4" w:space="0" w:color="auto"/>
              <w:right w:val="single" w:sz="4" w:space="0" w:color="auto"/>
            </w:tcBorders>
          </w:tcPr>
          <w:p w14:paraId="68EBE831" w14:textId="76E52720" w:rsidR="0070114D" w:rsidRPr="00320BFA" w:rsidRDefault="00731BE4" w:rsidP="00AC06C3">
            <w:pPr>
              <w:keepNext w:val="0"/>
              <w:keepLines w:val="0"/>
              <w:ind w:left="709" w:hanging="709"/>
              <w:jc w:val="both"/>
              <w:rPr>
                <w:sz w:val="18"/>
              </w:rPr>
            </w:pPr>
            <w:r>
              <w:rPr>
                <w:sz w:val="18"/>
              </w:rPr>
              <w:t>X</w:t>
            </w:r>
          </w:p>
        </w:tc>
        <w:tc>
          <w:tcPr>
            <w:tcW w:w="226" w:type="pct"/>
            <w:tcBorders>
              <w:top w:val="single" w:sz="4" w:space="0" w:color="auto"/>
              <w:left w:val="single" w:sz="4" w:space="0" w:color="auto"/>
              <w:bottom w:val="single" w:sz="4" w:space="0" w:color="auto"/>
              <w:right w:val="single" w:sz="4" w:space="0" w:color="auto"/>
            </w:tcBorders>
          </w:tcPr>
          <w:p w14:paraId="3D379A89" w14:textId="77777777" w:rsidR="0070114D" w:rsidRPr="00320BFA" w:rsidRDefault="0070114D" w:rsidP="00AC06C3">
            <w:pPr>
              <w:keepNext w:val="0"/>
              <w:keepLines w:val="0"/>
              <w:ind w:left="709" w:hanging="709"/>
              <w:jc w:val="both"/>
              <w:rPr>
                <w:sz w:val="18"/>
              </w:rPr>
            </w:pPr>
          </w:p>
        </w:tc>
        <w:tc>
          <w:tcPr>
            <w:tcW w:w="194" w:type="pct"/>
            <w:tcBorders>
              <w:top w:val="single" w:sz="4" w:space="0" w:color="auto"/>
              <w:left w:val="single" w:sz="4" w:space="0" w:color="auto"/>
              <w:bottom w:val="single" w:sz="4" w:space="0" w:color="auto"/>
              <w:right w:val="single" w:sz="12" w:space="0" w:color="auto"/>
            </w:tcBorders>
          </w:tcPr>
          <w:p w14:paraId="1930417B" w14:textId="77777777" w:rsidR="0070114D" w:rsidRPr="00320BFA" w:rsidRDefault="0070114D" w:rsidP="00AC06C3">
            <w:pPr>
              <w:keepNext w:val="0"/>
              <w:keepLines w:val="0"/>
              <w:ind w:left="709" w:hanging="709"/>
              <w:jc w:val="both"/>
              <w:rPr>
                <w:sz w:val="18"/>
              </w:rPr>
            </w:pPr>
          </w:p>
        </w:tc>
      </w:tr>
      <w:tr w:rsidR="0070114D" w:rsidRPr="00320BFA" w14:paraId="486CD8BC" w14:textId="77777777" w:rsidTr="00AC06C3">
        <w:trPr>
          <w:cantSplit/>
          <w:jc w:val="center"/>
        </w:trPr>
        <w:tc>
          <w:tcPr>
            <w:tcW w:w="198" w:type="pct"/>
            <w:vMerge/>
            <w:tcBorders>
              <w:top w:val="single" w:sz="12" w:space="0" w:color="auto"/>
              <w:left w:val="single" w:sz="12" w:space="0" w:color="auto"/>
              <w:bottom w:val="single" w:sz="12" w:space="0" w:color="auto"/>
              <w:right w:val="single" w:sz="4" w:space="0" w:color="auto"/>
            </w:tcBorders>
            <w:vAlign w:val="center"/>
            <w:hideMark/>
          </w:tcPr>
          <w:p w14:paraId="795444D1" w14:textId="77777777" w:rsidR="0070114D" w:rsidRPr="00320BFA" w:rsidRDefault="0070114D" w:rsidP="00AC06C3">
            <w:pPr>
              <w:keepNext w:val="0"/>
              <w:keepLines w:val="0"/>
              <w:rPr>
                <w:sz w:val="18"/>
              </w:rPr>
            </w:pPr>
          </w:p>
        </w:tc>
        <w:tc>
          <w:tcPr>
            <w:tcW w:w="4172" w:type="pct"/>
            <w:tcBorders>
              <w:top w:val="single" w:sz="4" w:space="0" w:color="auto"/>
              <w:left w:val="single" w:sz="4" w:space="0" w:color="auto"/>
              <w:bottom w:val="single" w:sz="4" w:space="0" w:color="auto"/>
              <w:right w:val="single" w:sz="4" w:space="0" w:color="auto"/>
            </w:tcBorders>
            <w:hideMark/>
          </w:tcPr>
          <w:p w14:paraId="30E0ECA7" w14:textId="77777777" w:rsidR="0070114D" w:rsidRPr="00320BFA" w:rsidRDefault="0070114D" w:rsidP="0070114D">
            <w:pPr>
              <w:pStyle w:val="TF-xAvalITEM"/>
              <w:numPr>
                <w:ilvl w:val="0"/>
                <w:numId w:val="13"/>
              </w:numPr>
            </w:pPr>
            <w:r w:rsidRPr="00320BFA">
              <w:t>ORGANIZAÇÃO E APRESENTAÇÃO GRÁFICA DO TEXTO</w:t>
            </w:r>
          </w:p>
          <w:p w14:paraId="3FE39DB5" w14:textId="77777777" w:rsidR="0070114D" w:rsidRPr="00320BFA" w:rsidRDefault="0070114D" w:rsidP="00AC06C3">
            <w:pPr>
              <w:pStyle w:val="TF-xAvalITEMDETALHE"/>
            </w:pPr>
            <w:r w:rsidRPr="00320BFA">
              <w:t>A organização e apresentação dos capítulos, seções, subseções e parágrafos estão de acordo com o modelo estabelecido?</w:t>
            </w:r>
          </w:p>
        </w:tc>
        <w:tc>
          <w:tcPr>
            <w:tcW w:w="210" w:type="pct"/>
            <w:tcBorders>
              <w:top w:val="single" w:sz="4" w:space="0" w:color="auto"/>
              <w:left w:val="single" w:sz="4" w:space="0" w:color="auto"/>
              <w:bottom w:val="single" w:sz="4" w:space="0" w:color="auto"/>
              <w:right w:val="single" w:sz="4" w:space="0" w:color="auto"/>
            </w:tcBorders>
          </w:tcPr>
          <w:p w14:paraId="1A25F6D5" w14:textId="61F783C5" w:rsidR="0070114D" w:rsidRPr="00320BFA" w:rsidRDefault="00731BE4" w:rsidP="00AC06C3">
            <w:pPr>
              <w:keepNext w:val="0"/>
              <w:keepLines w:val="0"/>
              <w:ind w:left="709" w:hanging="709"/>
              <w:jc w:val="both"/>
              <w:rPr>
                <w:sz w:val="18"/>
              </w:rPr>
            </w:pPr>
            <w:r>
              <w:rPr>
                <w:sz w:val="18"/>
              </w:rPr>
              <w:t>X</w:t>
            </w:r>
          </w:p>
        </w:tc>
        <w:tc>
          <w:tcPr>
            <w:tcW w:w="226" w:type="pct"/>
            <w:tcBorders>
              <w:top w:val="single" w:sz="4" w:space="0" w:color="auto"/>
              <w:left w:val="single" w:sz="4" w:space="0" w:color="auto"/>
              <w:bottom w:val="single" w:sz="4" w:space="0" w:color="auto"/>
              <w:right w:val="single" w:sz="4" w:space="0" w:color="auto"/>
            </w:tcBorders>
          </w:tcPr>
          <w:p w14:paraId="3D7B0732" w14:textId="31B57615" w:rsidR="0070114D" w:rsidRPr="00320BFA" w:rsidRDefault="0070114D" w:rsidP="00AC06C3">
            <w:pPr>
              <w:keepNext w:val="0"/>
              <w:keepLines w:val="0"/>
              <w:ind w:left="709" w:hanging="709"/>
              <w:jc w:val="both"/>
              <w:rPr>
                <w:sz w:val="18"/>
              </w:rPr>
            </w:pPr>
          </w:p>
        </w:tc>
        <w:tc>
          <w:tcPr>
            <w:tcW w:w="194" w:type="pct"/>
            <w:tcBorders>
              <w:top w:val="single" w:sz="4" w:space="0" w:color="auto"/>
              <w:left w:val="single" w:sz="4" w:space="0" w:color="auto"/>
              <w:bottom w:val="single" w:sz="4" w:space="0" w:color="auto"/>
              <w:right w:val="single" w:sz="12" w:space="0" w:color="auto"/>
            </w:tcBorders>
          </w:tcPr>
          <w:p w14:paraId="33CFDD62" w14:textId="77777777" w:rsidR="0070114D" w:rsidRPr="00320BFA" w:rsidRDefault="0070114D" w:rsidP="00AC06C3">
            <w:pPr>
              <w:keepNext w:val="0"/>
              <w:keepLines w:val="0"/>
              <w:ind w:left="709" w:hanging="709"/>
              <w:jc w:val="both"/>
              <w:rPr>
                <w:sz w:val="18"/>
              </w:rPr>
            </w:pPr>
          </w:p>
        </w:tc>
      </w:tr>
      <w:tr w:rsidR="0070114D" w:rsidRPr="00320BFA" w14:paraId="52730D37" w14:textId="77777777" w:rsidTr="00AC06C3">
        <w:trPr>
          <w:cantSplit/>
          <w:jc w:val="center"/>
        </w:trPr>
        <w:tc>
          <w:tcPr>
            <w:tcW w:w="198" w:type="pct"/>
            <w:vMerge/>
            <w:tcBorders>
              <w:top w:val="single" w:sz="12" w:space="0" w:color="auto"/>
              <w:left w:val="single" w:sz="12" w:space="0" w:color="auto"/>
              <w:bottom w:val="single" w:sz="12" w:space="0" w:color="auto"/>
              <w:right w:val="single" w:sz="4" w:space="0" w:color="auto"/>
            </w:tcBorders>
            <w:vAlign w:val="center"/>
            <w:hideMark/>
          </w:tcPr>
          <w:p w14:paraId="12C37FDD" w14:textId="77777777" w:rsidR="0070114D" w:rsidRPr="00320BFA" w:rsidRDefault="0070114D" w:rsidP="00AC06C3">
            <w:pPr>
              <w:keepNext w:val="0"/>
              <w:keepLines w:val="0"/>
              <w:rPr>
                <w:sz w:val="18"/>
              </w:rPr>
            </w:pPr>
          </w:p>
        </w:tc>
        <w:tc>
          <w:tcPr>
            <w:tcW w:w="4172" w:type="pct"/>
            <w:tcBorders>
              <w:top w:val="single" w:sz="4" w:space="0" w:color="auto"/>
              <w:left w:val="single" w:sz="4" w:space="0" w:color="auto"/>
              <w:bottom w:val="single" w:sz="4" w:space="0" w:color="auto"/>
              <w:right w:val="single" w:sz="4" w:space="0" w:color="auto"/>
            </w:tcBorders>
            <w:hideMark/>
          </w:tcPr>
          <w:p w14:paraId="710CF369" w14:textId="77777777" w:rsidR="0070114D" w:rsidRPr="00320BFA" w:rsidRDefault="0070114D" w:rsidP="0070114D">
            <w:pPr>
              <w:pStyle w:val="TF-xAvalITEM"/>
              <w:numPr>
                <w:ilvl w:val="0"/>
                <w:numId w:val="13"/>
              </w:numPr>
            </w:pPr>
            <w:r w:rsidRPr="00320BFA">
              <w:t>ILUSTRAÇÕES (figuras, quadros, tabelas)</w:t>
            </w:r>
          </w:p>
          <w:p w14:paraId="18E2F0D8" w14:textId="77777777" w:rsidR="0070114D" w:rsidRPr="00320BFA" w:rsidRDefault="0070114D" w:rsidP="00AC06C3">
            <w:pPr>
              <w:pStyle w:val="TF-xAvalITEMDETALHE"/>
            </w:pPr>
            <w:r w:rsidRPr="00320BFA">
              <w:t>As ilustrações são legíveis e obedecem às normas da ABNT?</w:t>
            </w:r>
          </w:p>
        </w:tc>
        <w:tc>
          <w:tcPr>
            <w:tcW w:w="210" w:type="pct"/>
            <w:tcBorders>
              <w:top w:val="single" w:sz="4" w:space="0" w:color="auto"/>
              <w:left w:val="single" w:sz="4" w:space="0" w:color="auto"/>
              <w:bottom w:val="single" w:sz="4" w:space="0" w:color="auto"/>
              <w:right w:val="single" w:sz="4" w:space="0" w:color="auto"/>
            </w:tcBorders>
          </w:tcPr>
          <w:p w14:paraId="553E3EF2" w14:textId="08FB47C5" w:rsidR="0070114D" w:rsidRPr="00320BFA" w:rsidRDefault="00731BE4" w:rsidP="00AC06C3">
            <w:pPr>
              <w:keepNext w:val="0"/>
              <w:keepLines w:val="0"/>
              <w:spacing w:before="80" w:after="80"/>
              <w:ind w:left="709" w:hanging="709"/>
              <w:jc w:val="both"/>
              <w:rPr>
                <w:sz w:val="18"/>
              </w:rPr>
            </w:pPr>
            <w:r>
              <w:rPr>
                <w:sz w:val="18"/>
              </w:rPr>
              <w:t>X</w:t>
            </w:r>
          </w:p>
        </w:tc>
        <w:tc>
          <w:tcPr>
            <w:tcW w:w="226" w:type="pct"/>
            <w:tcBorders>
              <w:top w:val="single" w:sz="4" w:space="0" w:color="auto"/>
              <w:left w:val="single" w:sz="4" w:space="0" w:color="auto"/>
              <w:bottom w:val="single" w:sz="4" w:space="0" w:color="auto"/>
              <w:right w:val="single" w:sz="4" w:space="0" w:color="auto"/>
            </w:tcBorders>
          </w:tcPr>
          <w:p w14:paraId="5001B7C2" w14:textId="77777777" w:rsidR="0070114D" w:rsidRPr="00320BFA" w:rsidRDefault="0070114D" w:rsidP="00AC06C3">
            <w:pPr>
              <w:keepNext w:val="0"/>
              <w:keepLines w:val="0"/>
              <w:spacing w:before="80" w:after="80"/>
              <w:ind w:left="709" w:hanging="709"/>
              <w:jc w:val="both"/>
              <w:rPr>
                <w:sz w:val="18"/>
              </w:rPr>
            </w:pPr>
          </w:p>
        </w:tc>
        <w:tc>
          <w:tcPr>
            <w:tcW w:w="194" w:type="pct"/>
            <w:tcBorders>
              <w:top w:val="single" w:sz="4" w:space="0" w:color="auto"/>
              <w:left w:val="single" w:sz="4" w:space="0" w:color="auto"/>
              <w:bottom w:val="single" w:sz="4" w:space="0" w:color="auto"/>
              <w:right w:val="single" w:sz="12" w:space="0" w:color="auto"/>
            </w:tcBorders>
          </w:tcPr>
          <w:p w14:paraId="6CF37241" w14:textId="77777777" w:rsidR="0070114D" w:rsidRPr="00320BFA" w:rsidRDefault="0070114D" w:rsidP="00AC06C3">
            <w:pPr>
              <w:keepNext w:val="0"/>
              <w:keepLines w:val="0"/>
              <w:spacing w:before="80" w:after="80"/>
              <w:ind w:left="709" w:hanging="709"/>
              <w:jc w:val="both"/>
              <w:rPr>
                <w:sz w:val="18"/>
              </w:rPr>
            </w:pPr>
          </w:p>
        </w:tc>
      </w:tr>
      <w:tr w:rsidR="0070114D" w:rsidRPr="00320BFA" w14:paraId="6301DEF1" w14:textId="77777777" w:rsidTr="00AC06C3">
        <w:trPr>
          <w:cantSplit/>
          <w:trHeight w:val="386"/>
          <w:jc w:val="center"/>
        </w:trPr>
        <w:tc>
          <w:tcPr>
            <w:tcW w:w="198" w:type="pct"/>
            <w:vMerge/>
            <w:tcBorders>
              <w:top w:val="single" w:sz="12" w:space="0" w:color="auto"/>
              <w:left w:val="single" w:sz="12" w:space="0" w:color="auto"/>
              <w:bottom w:val="single" w:sz="12" w:space="0" w:color="auto"/>
              <w:right w:val="single" w:sz="4" w:space="0" w:color="auto"/>
            </w:tcBorders>
            <w:vAlign w:val="center"/>
            <w:hideMark/>
          </w:tcPr>
          <w:p w14:paraId="22CEDC83" w14:textId="77777777" w:rsidR="0070114D" w:rsidRPr="00320BFA" w:rsidRDefault="0070114D" w:rsidP="00AC06C3">
            <w:pPr>
              <w:keepNext w:val="0"/>
              <w:keepLines w:val="0"/>
              <w:rPr>
                <w:sz w:val="18"/>
              </w:rPr>
            </w:pPr>
          </w:p>
        </w:tc>
        <w:tc>
          <w:tcPr>
            <w:tcW w:w="4172" w:type="pct"/>
            <w:tcBorders>
              <w:top w:val="single" w:sz="4" w:space="0" w:color="auto"/>
              <w:left w:val="single" w:sz="4" w:space="0" w:color="auto"/>
              <w:bottom w:val="single" w:sz="4" w:space="0" w:color="auto"/>
              <w:right w:val="single" w:sz="4" w:space="0" w:color="auto"/>
            </w:tcBorders>
            <w:hideMark/>
          </w:tcPr>
          <w:p w14:paraId="74EE45C8" w14:textId="77777777" w:rsidR="0070114D" w:rsidRPr="00320BFA" w:rsidRDefault="0070114D" w:rsidP="0070114D">
            <w:pPr>
              <w:pStyle w:val="TF-xAvalITEM"/>
              <w:numPr>
                <w:ilvl w:val="0"/>
                <w:numId w:val="13"/>
              </w:numPr>
            </w:pPr>
            <w:r w:rsidRPr="00320BFA">
              <w:t>REFERÊNCIAS E CITAÇÕES</w:t>
            </w:r>
          </w:p>
          <w:p w14:paraId="73F812B2" w14:textId="77777777" w:rsidR="0070114D" w:rsidRPr="00320BFA" w:rsidRDefault="0070114D" w:rsidP="00AC06C3">
            <w:pPr>
              <w:pStyle w:val="TF-xAvalITEMDETALHE"/>
            </w:pPr>
            <w:r w:rsidRPr="00320BFA">
              <w:t>As referências obedecem às normas da ABNT?</w:t>
            </w:r>
          </w:p>
        </w:tc>
        <w:tc>
          <w:tcPr>
            <w:tcW w:w="210" w:type="pct"/>
            <w:tcBorders>
              <w:top w:val="single" w:sz="4" w:space="0" w:color="auto"/>
              <w:left w:val="single" w:sz="4" w:space="0" w:color="auto"/>
              <w:bottom w:val="single" w:sz="4" w:space="0" w:color="auto"/>
              <w:right w:val="single" w:sz="4" w:space="0" w:color="auto"/>
            </w:tcBorders>
          </w:tcPr>
          <w:p w14:paraId="0EF23F69" w14:textId="5821049F" w:rsidR="0070114D" w:rsidRPr="00320BFA" w:rsidRDefault="0070114D" w:rsidP="00AC06C3">
            <w:pPr>
              <w:keepNext w:val="0"/>
              <w:keepLines w:val="0"/>
              <w:ind w:left="709" w:hanging="709"/>
              <w:jc w:val="both"/>
              <w:rPr>
                <w:sz w:val="18"/>
              </w:rPr>
            </w:pPr>
          </w:p>
        </w:tc>
        <w:tc>
          <w:tcPr>
            <w:tcW w:w="226" w:type="pct"/>
            <w:tcBorders>
              <w:top w:val="single" w:sz="4" w:space="0" w:color="auto"/>
              <w:left w:val="single" w:sz="4" w:space="0" w:color="auto"/>
              <w:bottom w:val="single" w:sz="4" w:space="0" w:color="auto"/>
              <w:right w:val="single" w:sz="4" w:space="0" w:color="auto"/>
            </w:tcBorders>
          </w:tcPr>
          <w:p w14:paraId="7E7765A6" w14:textId="3F1B038F" w:rsidR="0070114D" w:rsidRPr="00320BFA" w:rsidRDefault="00731BE4" w:rsidP="00AC06C3">
            <w:pPr>
              <w:keepNext w:val="0"/>
              <w:keepLines w:val="0"/>
              <w:ind w:left="709" w:hanging="709"/>
              <w:jc w:val="both"/>
              <w:rPr>
                <w:sz w:val="18"/>
              </w:rPr>
            </w:pPr>
            <w:r>
              <w:rPr>
                <w:sz w:val="18"/>
              </w:rPr>
              <w:t>X</w:t>
            </w:r>
          </w:p>
        </w:tc>
        <w:tc>
          <w:tcPr>
            <w:tcW w:w="194" w:type="pct"/>
            <w:tcBorders>
              <w:top w:val="single" w:sz="4" w:space="0" w:color="auto"/>
              <w:left w:val="single" w:sz="4" w:space="0" w:color="auto"/>
              <w:bottom w:val="single" w:sz="4" w:space="0" w:color="auto"/>
              <w:right w:val="single" w:sz="12" w:space="0" w:color="auto"/>
            </w:tcBorders>
          </w:tcPr>
          <w:p w14:paraId="45838E96" w14:textId="77777777" w:rsidR="0070114D" w:rsidRPr="00320BFA" w:rsidRDefault="0070114D" w:rsidP="00AC06C3">
            <w:pPr>
              <w:keepNext w:val="0"/>
              <w:keepLines w:val="0"/>
              <w:ind w:left="709" w:hanging="709"/>
              <w:jc w:val="both"/>
              <w:rPr>
                <w:sz w:val="18"/>
              </w:rPr>
            </w:pPr>
          </w:p>
        </w:tc>
      </w:tr>
      <w:tr w:rsidR="0070114D" w:rsidRPr="00320BFA" w14:paraId="4CFC6F06" w14:textId="77777777" w:rsidTr="00AC06C3">
        <w:trPr>
          <w:cantSplit/>
          <w:trHeight w:val="36"/>
          <w:jc w:val="center"/>
        </w:trPr>
        <w:tc>
          <w:tcPr>
            <w:tcW w:w="198" w:type="pct"/>
            <w:vMerge/>
            <w:tcBorders>
              <w:top w:val="single" w:sz="12" w:space="0" w:color="auto"/>
              <w:left w:val="single" w:sz="12" w:space="0" w:color="auto"/>
              <w:bottom w:val="single" w:sz="12" w:space="0" w:color="auto"/>
              <w:right w:val="single" w:sz="4" w:space="0" w:color="auto"/>
            </w:tcBorders>
            <w:vAlign w:val="center"/>
            <w:hideMark/>
          </w:tcPr>
          <w:p w14:paraId="59D2A435" w14:textId="77777777" w:rsidR="0070114D" w:rsidRPr="00320BFA" w:rsidRDefault="0070114D" w:rsidP="00AC06C3">
            <w:pPr>
              <w:keepNext w:val="0"/>
              <w:keepLines w:val="0"/>
              <w:rPr>
                <w:sz w:val="18"/>
              </w:rPr>
            </w:pPr>
          </w:p>
        </w:tc>
        <w:tc>
          <w:tcPr>
            <w:tcW w:w="4172" w:type="pct"/>
            <w:tcBorders>
              <w:top w:val="single" w:sz="4" w:space="0" w:color="auto"/>
              <w:left w:val="single" w:sz="4" w:space="0" w:color="auto"/>
              <w:bottom w:val="single" w:sz="4" w:space="0" w:color="auto"/>
              <w:right w:val="single" w:sz="4" w:space="0" w:color="auto"/>
            </w:tcBorders>
            <w:hideMark/>
          </w:tcPr>
          <w:p w14:paraId="00F26B3C" w14:textId="77777777" w:rsidR="0070114D" w:rsidRPr="00320BFA" w:rsidRDefault="0070114D" w:rsidP="00AC06C3">
            <w:pPr>
              <w:pStyle w:val="TF-xAvalITEMDETALHE"/>
            </w:pPr>
            <w:r w:rsidRPr="00320BFA">
              <w:t>As citações obedecem às normas da ABNT?</w:t>
            </w:r>
          </w:p>
        </w:tc>
        <w:tc>
          <w:tcPr>
            <w:tcW w:w="210" w:type="pct"/>
            <w:tcBorders>
              <w:top w:val="single" w:sz="4" w:space="0" w:color="auto"/>
              <w:left w:val="single" w:sz="4" w:space="0" w:color="auto"/>
              <w:bottom w:val="single" w:sz="4" w:space="0" w:color="auto"/>
              <w:right w:val="single" w:sz="4" w:space="0" w:color="auto"/>
            </w:tcBorders>
          </w:tcPr>
          <w:p w14:paraId="6F089870" w14:textId="25D3D5AA" w:rsidR="0070114D" w:rsidRPr="00320BFA" w:rsidRDefault="00731BE4" w:rsidP="00AC06C3">
            <w:pPr>
              <w:keepNext w:val="0"/>
              <w:keepLines w:val="0"/>
              <w:ind w:left="709" w:hanging="709"/>
              <w:jc w:val="both"/>
              <w:rPr>
                <w:sz w:val="18"/>
              </w:rPr>
            </w:pPr>
            <w:r>
              <w:rPr>
                <w:sz w:val="18"/>
              </w:rPr>
              <w:t>X</w:t>
            </w:r>
          </w:p>
        </w:tc>
        <w:tc>
          <w:tcPr>
            <w:tcW w:w="226" w:type="pct"/>
            <w:tcBorders>
              <w:top w:val="single" w:sz="4" w:space="0" w:color="auto"/>
              <w:left w:val="single" w:sz="4" w:space="0" w:color="auto"/>
              <w:bottom w:val="single" w:sz="4" w:space="0" w:color="auto"/>
              <w:right w:val="single" w:sz="4" w:space="0" w:color="auto"/>
            </w:tcBorders>
          </w:tcPr>
          <w:p w14:paraId="37CCF102" w14:textId="77777777" w:rsidR="0070114D" w:rsidRPr="00320BFA" w:rsidRDefault="0070114D" w:rsidP="00AC06C3">
            <w:pPr>
              <w:keepNext w:val="0"/>
              <w:keepLines w:val="0"/>
              <w:ind w:left="709" w:hanging="709"/>
              <w:jc w:val="both"/>
              <w:rPr>
                <w:sz w:val="18"/>
              </w:rPr>
            </w:pPr>
          </w:p>
        </w:tc>
        <w:tc>
          <w:tcPr>
            <w:tcW w:w="194" w:type="pct"/>
            <w:tcBorders>
              <w:top w:val="single" w:sz="4" w:space="0" w:color="auto"/>
              <w:left w:val="single" w:sz="4" w:space="0" w:color="auto"/>
              <w:bottom w:val="single" w:sz="4" w:space="0" w:color="auto"/>
              <w:right w:val="single" w:sz="12" w:space="0" w:color="auto"/>
            </w:tcBorders>
          </w:tcPr>
          <w:p w14:paraId="4C46A388" w14:textId="77777777" w:rsidR="0070114D" w:rsidRPr="00320BFA" w:rsidRDefault="0070114D" w:rsidP="00AC06C3">
            <w:pPr>
              <w:keepNext w:val="0"/>
              <w:keepLines w:val="0"/>
              <w:ind w:left="709" w:hanging="709"/>
              <w:jc w:val="both"/>
              <w:rPr>
                <w:sz w:val="18"/>
              </w:rPr>
            </w:pPr>
          </w:p>
        </w:tc>
      </w:tr>
      <w:tr w:rsidR="0070114D" w:rsidRPr="00320BFA" w14:paraId="2F8C19C2" w14:textId="77777777" w:rsidTr="00AC06C3">
        <w:trPr>
          <w:cantSplit/>
          <w:jc w:val="center"/>
        </w:trPr>
        <w:tc>
          <w:tcPr>
            <w:tcW w:w="198" w:type="pct"/>
            <w:vMerge/>
            <w:tcBorders>
              <w:top w:val="single" w:sz="12" w:space="0" w:color="auto"/>
              <w:left w:val="single" w:sz="12" w:space="0" w:color="auto"/>
              <w:bottom w:val="single" w:sz="12" w:space="0" w:color="auto"/>
              <w:right w:val="single" w:sz="4" w:space="0" w:color="auto"/>
            </w:tcBorders>
            <w:vAlign w:val="center"/>
            <w:hideMark/>
          </w:tcPr>
          <w:p w14:paraId="0B3C1220" w14:textId="77777777" w:rsidR="0070114D" w:rsidRPr="00320BFA" w:rsidRDefault="0070114D" w:rsidP="00AC06C3">
            <w:pPr>
              <w:keepNext w:val="0"/>
              <w:keepLines w:val="0"/>
              <w:rPr>
                <w:sz w:val="18"/>
              </w:rPr>
            </w:pPr>
          </w:p>
        </w:tc>
        <w:tc>
          <w:tcPr>
            <w:tcW w:w="4172" w:type="pct"/>
            <w:tcBorders>
              <w:top w:val="single" w:sz="4" w:space="0" w:color="auto"/>
              <w:left w:val="single" w:sz="4" w:space="0" w:color="auto"/>
              <w:bottom w:val="single" w:sz="12" w:space="0" w:color="auto"/>
              <w:right w:val="single" w:sz="4" w:space="0" w:color="auto"/>
            </w:tcBorders>
            <w:hideMark/>
          </w:tcPr>
          <w:p w14:paraId="1A8FFA0B" w14:textId="77777777" w:rsidR="0070114D" w:rsidRPr="00320BFA" w:rsidRDefault="0070114D" w:rsidP="00AC06C3">
            <w:pPr>
              <w:pStyle w:val="TF-xAvalITEMDETALHE"/>
            </w:pPr>
            <w:r w:rsidRPr="00320BFA">
              <w:t>Todos os documentos citados foram referenciados e vice-versa, isto é, as citações e referências são consistentes?</w:t>
            </w:r>
          </w:p>
        </w:tc>
        <w:tc>
          <w:tcPr>
            <w:tcW w:w="210" w:type="pct"/>
            <w:tcBorders>
              <w:top w:val="single" w:sz="4" w:space="0" w:color="auto"/>
              <w:left w:val="single" w:sz="4" w:space="0" w:color="auto"/>
              <w:bottom w:val="single" w:sz="12" w:space="0" w:color="auto"/>
              <w:right w:val="single" w:sz="4" w:space="0" w:color="auto"/>
            </w:tcBorders>
          </w:tcPr>
          <w:p w14:paraId="2078361D" w14:textId="4132D3E2" w:rsidR="0070114D" w:rsidRPr="00320BFA" w:rsidRDefault="00731BE4" w:rsidP="00AC06C3">
            <w:pPr>
              <w:keepNext w:val="0"/>
              <w:keepLines w:val="0"/>
              <w:ind w:left="709" w:hanging="709"/>
              <w:jc w:val="both"/>
              <w:rPr>
                <w:sz w:val="18"/>
              </w:rPr>
            </w:pPr>
            <w:r>
              <w:rPr>
                <w:sz w:val="18"/>
              </w:rPr>
              <w:t>X</w:t>
            </w:r>
          </w:p>
        </w:tc>
        <w:tc>
          <w:tcPr>
            <w:tcW w:w="226" w:type="pct"/>
            <w:tcBorders>
              <w:top w:val="single" w:sz="4" w:space="0" w:color="auto"/>
              <w:left w:val="single" w:sz="4" w:space="0" w:color="auto"/>
              <w:bottom w:val="single" w:sz="12" w:space="0" w:color="auto"/>
              <w:right w:val="single" w:sz="4" w:space="0" w:color="auto"/>
            </w:tcBorders>
          </w:tcPr>
          <w:p w14:paraId="3EC0C044" w14:textId="77777777" w:rsidR="0070114D" w:rsidRPr="00320BFA" w:rsidRDefault="0070114D" w:rsidP="00AC06C3">
            <w:pPr>
              <w:keepNext w:val="0"/>
              <w:keepLines w:val="0"/>
              <w:ind w:left="709" w:hanging="709"/>
              <w:jc w:val="both"/>
              <w:rPr>
                <w:sz w:val="18"/>
              </w:rPr>
            </w:pPr>
          </w:p>
        </w:tc>
        <w:tc>
          <w:tcPr>
            <w:tcW w:w="194" w:type="pct"/>
            <w:tcBorders>
              <w:top w:val="single" w:sz="4" w:space="0" w:color="auto"/>
              <w:left w:val="single" w:sz="4" w:space="0" w:color="auto"/>
              <w:bottom w:val="single" w:sz="12" w:space="0" w:color="auto"/>
              <w:right w:val="single" w:sz="12" w:space="0" w:color="auto"/>
            </w:tcBorders>
          </w:tcPr>
          <w:p w14:paraId="039CC05B" w14:textId="77777777" w:rsidR="0070114D" w:rsidRPr="00320BFA" w:rsidRDefault="0070114D" w:rsidP="00AC06C3">
            <w:pPr>
              <w:keepNext w:val="0"/>
              <w:keepLines w:val="0"/>
              <w:ind w:left="709" w:hanging="709"/>
              <w:jc w:val="both"/>
              <w:rPr>
                <w:sz w:val="18"/>
              </w:rPr>
            </w:pPr>
          </w:p>
        </w:tc>
      </w:tr>
    </w:tbl>
    <w:p w14:paraId="2CC4F1E2" w14:textId="77777777" w:rsidR="0070114D" w:rsidRDefault="0070114D" w:rsidP="0070114D">
      <w:pPr>
        <w:pStyle w:val="TF-xAvalITEMDETALHE"/>
      </w:pPr>
    </w:p>
    <w:p w14:paraId="1A802CBE" w14:textId="77777777" w:rsidR="0070114D" w:rsidRDefault="0070114D" w:rsidP="0070114D">
      <w:pPr>
        <w:pStyle w:val="TF-xAvalTTULO"/>
      </w:pPr>
      <w:r w:rsidRPr="00320BFA">
        <w:t>PARECER – PROFESSOR DE TCC I ou COORDENADOR DE TCC</w:t>
      </w:r>
      <w:r>
        <w:t xml:space="preserve"> </w:t>
      </w:r>
    </w:p>
    <w:p w14:paraId="42412CFF" w14:textId="77777777" w:rsidR="0070114D" w:rsidRPr="003F5F25" w:rsidRDefault="0070114D" w:rsidP="0070114D">
      <w:pPr>
        <w:pStyle w:val="TF-xAvalTTULO"/>
        <w:rPr>
          <w:b/>
        </w:rPr>
      </w:pPr>
      <w:r w:rsidRPr="003F5F25">
        <w:rPr>
          <w:b/>
        </w:rPr>
        <w:t>(preencher apenas no projeto):</w:t>
      </w:r>
    </w:p>
    <w:tbl>
      <w:tblPr>
        <w:tblW w:w="5000" w:type="pct"/>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2260"/>
        <w:gridCol w:w="3389"/>
        <w:gridCol w:w="3393"/>
      </w:tblGrid>
      <w:tr w:rsidR="0070114D" w:rsidRPr="00320BFA" w14:paraId="0C6421E5" w14:textId="77777777" w:rsidTr="00AC06C3">
        <w:trPr>
          <w:cantSplit/>
          <w:jc w:val="center"/>
        </w:trPr>
        <w:tc>
          <w:tcPr>
            <w:tcW w:w="5000" w:type="pct"/>
            <w:gridSpan w:val="3"/>
            <w:tcBorders>
              <w:top w:val="single" w:sz="12" w:space="0" w:color="auto"/>
              <w:left w:val="single" w:sz="12" w:space="0" w:color="auto"/>
              <w:bottom w:val="nil"/>
              <w:right w:val="single" w:sz="12" w:space="0" w:color="auto"/>
            </w:tcBorders>
            <w:hideMark/>
          </w:tcPr>
          <w:p w14:paraId="59680069" w14:textId="77777777" w:rsidR="0070114D" w:rsidRPr="00320BFA" w:rsidRDefault="0070114D" w:rsidP="00AC06C3">
            <w:pPr>
              <w:keepNext w:val="0"/>
              <w:keepLines w:val="0"/>
              <w:spacing w:before="60"/>
              <w:jc w:val="both"/>
              <w:rPr>
                <w:sz w:val="18"/>
              </w:rPr>
            </w:pPr>
            <w:r w:rsidRPr="00320BFA">
              <w:rPr>
                <w:sz w:val="18"/>
              </w:rPr>
              <w:t>O projeto de TCC será reprovado se:</w:t>
            </w:r>
          </w:p>
          <w:p w14:paraId="05E4AAD1" w14:textId="77777777" w:rsidR="0070114D" w:rsidRPr="00320BFA" w:rsidRDefault="0070114D" w:rsidP="0070114D">
            <w:pPr>
              <w:keepNext w:val="0"/>
              <w:keepLines w:val="0"/>
              <w:numPr>
                <w:ilvl w:val="0"/>
                <w:numId w:val="22"/>
              </w:numPr>
              <w:ind w:left="357" w:hanging="357"/>
              <w:jc w:val="both"/>
              <w:rPr>
                <w:sz w:val="18"/>
              </w:rPr>
            </w:pPr>
            <w:r w:rsidRPr="00320BFA">
              <w:rPr>
                <w:sz w:val="18"/>
              </w:rPr>
              <w:t>qualquer um dos itens tiver resposta NÃO ATENDE;</w:t>
            </w:r>
          </w:p>
          <w:p w14:paraId="3079D244" w14:textId="77777777" w:rsidR="0070114D" w:rsidRPr="00320BFA" w:rsidRDefault="0070114D" w:rsidP="0070114D">
            <w:pPr>
              <w:keepNext w:val="0"/>
              <w:keepLines w:val="0"/>
              <w:numPr>
                <w:ilvl w:val="0"/>
                <w:numId w:val="22"/>
              </w:numPr>
              <w:ind w:left="357" w:hanging="357"/>
              <w:jc w:val="both"/>
              <w:rPr>
                <w:sz w:val="18"/>
              </w:rPr>
            </w:pPr>
            <w:r w:rsidRPr="00320BFA">
              <w:rPr>
                <w:sz w:val="18"/>
              </w:rPr>
              <w:t xml:space="preserve">pelo menos </w:t>
            </w:r>
            <w:r w:rsidRPr="00320BFA">
              <w:rPr>
                <w:b/>
                <w:bCs/>
                <w:sz w:val="18"/>
              </w:rPr>
              <w:t>4 (quatro)</w:t>
            </w:r>
            <w:r w:rsidRPr="00320BFA">
              <w:rPr>
                <w:sz w:val="18"/>
              </w:rPr>
              <w:t xml:space="preserve"> itens dos </w:t>
            </w:r>
            <w:r w:rsidRPr="00320BFA">
              <w:rPr>
                <w:b/>
                <w:bCs/>
                <w:sz w:val="18"/>
              </w:rPr>
              <w:t>ASPECTOS TÉCNICOS</w:t>
            </w:r>
            <w:r w:rsidRPr="00320BFA">
              <w:rPr>
                <w:sz w:val="18"/>
              </w:rPr>
              <w:t xml:space="preserve"> tiverem resposta ATENDE PARCIALMENTE; ou</w:t>
            </w:r>
          </w:p>
          <w:p w14:paraId="4C845956" w14:textId="77777777" w:rsidR="0070114D" w:rsidRPr="00320BFA" w:rsidRDefault="0070114D" w:rsidP="0070114D">
            <w:pPr>
              <w:keepNext w:val="0"/>
              <w:keepLines w:val="0"/>
              <w:numPr>
                <w:ilvl w:val="0"/>
                <w:numId w:val="22"/>
              </w:numPr>
              <w:ind w:left="357" w:hanging="357"/>
              <w:jc w:val="both"/>
              <w:rPr>
                <w:sz w:val="18"/>
              </w:rPr>
            </w:pPr>
            <w:r w:rsidRPr="00320BFA">
              <w:rPr>
                <w:sz w:val="18"/>
              </w:rPr>
              <w:t xml:space="preserve">pelo menos </w:t>
            </w:r>
            <w:r w:rsidRPr="00320BFA">
              <w:rPr>
                <w:b/>
                <w:bCs/>
                <w:sz w:val="18"/>
              </w:rPr>
              <w:t>4 (quatro)</w:t>
            </w:r>
            <w:r w:rsidRPr="00320BFA">
              <w:rPr>
                <w:sz w:val="18"/>
              </w:rPr>
              <w:t xml:space="preserve"> itens dos </w:t>
            </w:r>
            <w:r w:rsidRPr="00320BFA">
              <w:rPr>
                <w:b/>
                <w:bCs/>
                <w:sz w:val="18"/>
              </w:rPr>
              <w:t>ASPECTOS METODOLÓGICOS</w:t>
            </w:r>
            <w:r w:rsidRPr="00320BFA">
              <w:rPr>
                <w:sz w:val="18"/>
              </w:rPr>
              <w:t xml:space="preserve"> tiverem resposta ATENDE PARCIALMENTE.</w:t>
            </w:r>
          </w:p>
        </w:tc>
      </w:tr>
      <w:tr w:rsidR="0070114D" w:rsidRPr="00320BFA" w14:paraId="3CFF07B3" w14:textId="77777777" w:rsidTr="00AC06C3">
        <w:trPr>
          <w:cantSplit/>
          <w:jc w:val="center"/>
        </w:trPr>
        <w:tc>
          <w:tcPr>
            <w:tcW w:w="1250" w:type="pct"/>
            <w:tcBorders>
              <w:top w:val="nil"/>
              <w:left w:val="single" w:sz="12" w:space="0" w:color="auto"/>
              <w:bottom w:val="single" w:sz="12" w:space="0" w:color="auto"/>
              <w:right w:val="nil"/>
            </w:tcBorders>
            <w:hideMark/>
          </w:tcPr>
          <w:p w14:paraId="78750603" w14:textId="77777777" w:rsidR="0070114D" w:rsidRPr="00320BFA" w:rsidRDefault="0070114D" w:rsidP="00AC06C3">
            <w:pPr>
              <w:keepNext w:val="0"/>
              <w:keepLines w:val="0"/>
              <w:spacing w:before="60" w:after="60"/>
              <w:rPr>
                <w:sz w:val="18"/>
              </w:rPr>
            </w:pPr>
            <w:r w:rsidRPr="00320BFA">
              <w:rPr>
                <w:b/>
                <w:bCs/>
                <w:sz w:val="20"/>
              </w:rPr>
              <w:t>PARECER</w:t>
            </w:r>
            <w:r w:rsidRPr="00320BFA">
              <w:rPr>
                <w:sz w:val="18"/>
              </w:rPr>
              <w:t>:</w:t>
            </w:r>
          </w:p>
        </w:tc>
        <w:tc>
          <w:tcPr>
            <w:tcW w:w="1874" w:type="pct"/>
            <w:tcBorders>
              <w:top w:val="nil"/>
              <w:left w:val="nil"/>
              <w:bottom w:val="single" w:sz="12" w:space="0" w:color="auto"/>
              <w:right w:val="nil"/>
            </w:tcBorders>
            <w:hideMark/>
          </w:tcPr>
          <w:p w14:paraId="3C74874B" w14:textId="55F766E2" w:rsidR="0070114D" w:rsidRPr="00320BFA" w:rsidRDefault="0070114D" w:rsidP="00AC06C3">
            <w:pPr>
              <w:keepNext w:val="0"/>
              <w:keepLines w:val="0"/>
              <w:spacing w:before="60" w:after="60"/>
              <w:jc w:val="center"/>
              <w:rPr>
                <w:sz w:val="18"/>
              </w:rPr>
            </w:pPr>
            <w:proofErr w:type="gramStart"/>
            <w:r w:rsidRPr="00320BFA">
              <w:rPr>
                <w:sz w:val="20"/>
              </w:rPr>
              <w:t xml:space="preserve">(  </w:t>
            </w:r>
            <w:proofErr w:type="gramEnd"/>
            <w:r w:rsidRPr="00320BFA">
              <w:rPr>
                <w:sz w:val="20"/>
              </w:rPr>
              <w:t xml:space="preserve"> </w:t>
            </w:r>
            <w:r w:rsidR="00731BE4">
              <w:rPr>
                <w:sz w:val="20"/>
              </w:rPr>
              <w:t>x</w:t>
            </w:r>
            <w:r w:rsidRPr="00320BFA">
              <w:rPr>
                <w:sz w:val="20"/>
              </w:rPr>
              <w:t xml:space="preserve">   ) APROVADO</w:t>
            </w:r>
          </w:p>
        </w:tc>
        <w:tc>
          <w:tcPr>
            <w:tcW w:w="1876" w:type="pct"/>
            <w:tcBorders>
              <w:top w:val="nil"/>
              <w:left w:val="nil"/>
              <w:bottom w:val="single" w:sz="12" w:space="0" w:color="auto"/>
              <w:right w:val="single" w:sz="12" w:space="0" w:color="auto"/>
            </w:tcBorders>
            <w:hideMark/>
          </w:tcPr>
          <w:p w14:paraId="5D7718CB" w14:textId="77777777" w:rsidR="0070114D" w:rsidRPr="00320BFA" w:rsidRDefault="0070114D" w:rsidP="00AC06C3">
            <w:pPr>
              <w:keepNext w:val="0"/>
              <w:keepLines w:val="0"/>
              <w:spacing w:before="60" w:after="60"/>
              <w:jc w:val="center"/>
              <w:rPr>
                <w:sz w:val="20"/>
              </w:rPr>
            </w:pPr>
            <w:proofErr w:type="gramStart"/>
            <w:r w:rsidRPr="00320BFA">
              <w:rPr>
                <w:sz w:val="20"/>
              </w:rPr>
              <w:t xml:space="preserve">(  </w:t>
            </w:r>
            <w:proofErr w:type="gramEnd"/>
            <w:r w:rsidRPr="00320BFA">
              <w:rPr>
                <w:sz w:val="20"/>
              </w:rPr>
              <w:t xml:space="preserve">    ) REPROVADO</w:t>
            </w:r>
          </w:p>
        </w:tc>
      </w:tr>
    </w:tbl>
    <w:p w14:paraId="1ED743B5" w14:textId="4F92D956" w:rsidR="0070114D" w:rsidRDefault="0070114D" w:rsidP="0070114D">
      <w:pPr>
        <w:pStyle w:val="TF-xAvalLINHA"/>
        <w:tabs>
          <w:tab w:val="left" w:leader="underscore" w:pos="6237"/>
        </w:tabs>
      </w:pPr>
      <w:r>
        <w:t xml:space="preserve">Assinatura: </w:t>
      </w:r>
      <w:r>
        <w:tab/>
      </w:r>
      <w:r>
        <w:tab/>
        <w:t xml:space="preserve"> Data:</w:t>
      </w:r>
      <w:r w:rsidR="00731BE4">
        <w:t>14/12/2020</w:t>
      </w:r>
      <w:r>
        <w:tab/>
      </w:r>
    </w:p>
    <w:p w14:paraId="5324A332" w14:textId="20AD1618" w:rsidR="0000224C" w:rsidRDefault="0000224C" w:rsidP="0070114D">
      <w:pPr>
        <w:pStyle w:val="TF-xAvalTTULO"/>
        <w:jc w:val="left"/>
      </w:pPr>
    </w:p>
    <w:sectPr w:rsidR="0000224C" w:rsidSect="002F1C9A">
      <w:headerReference w:type="default" r:id="rId17"/>
      <w:footerReference w:type="default" r:id="rId18"/>
      <w:headerReference w:type="first" r:id="rId19"/>
      <w:pgSz w:w="11907" w:h="16840" w:code="9"/>
      <w:pgMar w:top="1134" w:right="1134" w:bottom="1134" w:left="1701" w:header="720" w:footer="720"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7" w:author="Andreza Sartori" w:date="2020-12-12T17:53:00Z" w:initials="AS">
    <w:p w14:paraId="30F6D561" w14:textId="3F8EB570" w:rsidR="00100E49" w:rsidRDefault="00100E49">
      <w:pPr>
        <w:pStyle w:val="Textodecomentrio"/>
      </w:pPr>
      <w:r>
        <w:rPr>
          <w:rStyle w:val="Refdecomentrio"/>
        </w:rPr>
        <w:annotationRef/>
      </w:r>
      <w:r w:rsidRPr="00100E49">
        <w:t>Tem ponto no final na fonte. Rever em todas as figuras.</w:t>
      </w:r>
    </w:p>
  </w:comment>
  <w:comment w:id="33" w:author="Andreza Sartori" w:date="2020-12-12T17:56:00Z" w:initials="AS">
    <w:p w14:paraId="023BAE47" w14:textId="02C7A3EF" w:rsidR="001F644A" w:rsidRDefault="001F644A" w:rsidP="001F644A">
      <w:pPr>
        <w:pStyle w:val="Textodecomentrio"/>
      </w:pPr>
      <w:r>
        <w:rPr>
          <w:rStyle w:val="Refdecomentrio"/>
        </w:rPr>
        <w:annotationRef/>
      </w:r>
      <w:r>
        <w:t>Frase longa e confusa. Rever.</w:t>
      </w:r>
    </w:p>
    <w:p w14:paraId="110EFC78" w14:textId="46997F55" w:rsidR="001F644A" w:rsidRDefault="001F644A" w:rsidP="001F644A">
      <w:pPr>
        <w:pStyle w:val="Textodecomentrio"/>
      </w:pPr>
      <w:r>
        <w:t>Não se faz parágrafo com uma única frase.</w:t>
      </w:r>
    </w:p>
  </w:comment>
  <w:comment w:id="70" w:author="Andreza Sartori" w:date="2020-12-14T11:35:00Z" w:initials="AS">
    <w:p w14:paraId="15642602" w14:textId="0242BB80" w:rsidR="00C73D2D" w:rsidRDefault="00C73D2D">
      <w:pPr>
        <w:pStyle w:val="Textodecomentrio"/>
      </w:pPr>
      <w:r>
        <w:rPr>
          <w:rStyle w:val="Refdecomentrio"/>
        </w:rPr>
        <w:annotationRef/>
      </w:r>
      <w:r>
        <w:t>Rever redação</w:t>
      </w:r>
    </w:p>
  </w:comment>
  <w:comment w:id="80" w:author="Andreza Sartori" w:date="2020-12-14T11:38:00Z" w:initials="AS">
    <w:p w14:paraId="3C605FB0" w14:textId="77777777" w:rsidR="004140FC" w:rsidRDefault="004140FC" w:rsidP="004140FC">
      <w:pPr>
        <w:pStyle w:val="Textodecomentrio"/>
      </w:pPr>
      <w:r>
        <w:rPr>
          <w:rStyle w:val="Refdecomentrio"/>
        </w:rPr>
        <w:annotationRef/>
      </w:r>
      <w:r>
        <w:t>Frase longa. Rever.</w:t>
      </w:r>
    </w:p>
    <w:p w14:paraId="35ADD68A" w14:textId="77777777" w:rsidR="004140FC" w:rsidRDefault="004140FC" w:rsidP="004140FC">
      <w:pPr>
        <w:pStyle w:val="Textodecomentrio"/>
      </w:pPr>
      <w:r>
        <w:t>Não se faz parágrafo com uma única frase.</w:t>
      </w:r>
    </w:p>
    <w:p w14:paraId="32C40ABF" w14:textId="6233BD70" w:rsidR="004140FC" w:rsidRDefault="004140FC" w:rsidP="004140FC">
      <w:pPr>
        <w:pStyle w:val="Textodecomentrio"/>
      </w:pPr>
      <w:r w:rsidRPr="004140FC">
        <w:t>Deve-se evitar iniciar a frase com gerúndio. Gerúndio complementa alguma ideia.</w:t>
      </w:r>
    </w:p>
  </w:comment>
  <w:comment w:id="83" w:author="Andreza Sartori" w:date="2020-12-14T11:54:00Z" w:initials="AS">
    <w:p w14:paraId="61332F17" w14:textId="545A43D2" w:rsidR="00846E5A" w:rsidRDefault="00846E5A">
      <w:pPr>
        <w:pStyle w:val="Textodecomentrio"/>
      </w:pPr>
      <w:r>
        <w:rPr>
          <w:rStyle w:val="Refdecomentrio"/>
        </w:rPr>
        <w:annotationRef/>
      </w:r>
      <w:r>
        <w:t>Os prenomes e demais sobrenomes dos autores podem ser ou não abreviados, desde que seja seguido o mesmo padrão de abreviação.</w:t>
      </w:r>
    </w:p>
  </w:comment>
  <w:comment w:id="86" w:author="Andreza Sartori" w:date="2020-12-14T11:52:00Z" w:initials="AS">
    <w:p w14:paraId="5A16CA7F" w14:textId="276FD7D4" w:rsidR="009978B1" w:rsidRDefault="009978B1">
      <w:pPr>
        <w:pStyle w:val="Textodecomentrio"/>
      </w:pPr>
      <w:r>
        <w:rPr>
          <w:rStyle w:val="Refdecomentrio"/>
        </w:rPr>
        <w:annotationRef/>
      </w:r>
      <w:r>
        <w:rPr>
          <w:color w:val="000000"/>
          <w:sz w:val="27"/>
          <w:szCs w:val="27"/>
        </w:rPr>
        <w:t>Você deve</w:t>
      </w:r>
      <w:r>
        <w:rPr>
          <w:color w:val="000000"/>
          <w:sz w:val="27"/>
          <w:szCs w:val="27"/>
        </w:rPr>
        <w:t> segui</w:t>
      </w:r>
      <w:r>
        <w:rPr>
          <w:color w:val="000000"/>
          <w:sz w:val="27"/>
          <w:szCs w:val="27"/>
        </w:rPr>
        <w:t>r</w:t>
      </w:r>
      <w:r>
        <w:rPr>
          <w:color w:val="000000"/>
          <w:sz w:val="27"/>
          <w:szCs w:val="27"/>
        </w:rPr>
        <w:t xml:space="preserve"> a ordem cronológica crescente de publicação quando houver mais de uma referência do mesmo autor</w:t>
      </w:r>
      <w:r>
        <w:rPr>
          <w:color w:val="000000"/>
          <w:sz w:val="27"/>
          <w:szCs w:val="27"/>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0F6D561" w15:done="0"/>
  <w15:commentEx w15:paraId="110EFC78" w15:done="0"/>
  <w15:commentEx w15:paraId="15642602" w15:done="0"/>
  <w15:commentEx w15:paraId="32C40ABF" w15:done="0"/>
  <w15:commentEx w15:paraId="61332F17" w15:done="0"/>
  <w15:commentEx w15:paraId="5A16CA7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7F8226" w16cex:dateUtc="2020-12-12T20:53:00Z"/>
  <w16cex:commentExtensible w16cex:durableId="237F82E0" w16cex:dateUtc="2020-12-12T20:56:00Z"/>
  <w16cex:commentExtensible w16cex:durableId="2381CC98" w16cex:dateUtc="2020-12-14T14:35:00Z"/>
  <w16cex:commentExtensible w16cex:durableId="2381CD45" w16cex:dateUtc="2020-12-14T14:38:00Z"/>
  <w16cex:commentExtensible w16cex:durableId="2381D10D" w16cex:dateUtc="2020-12-14T14:54:00Z"/>
  <w16cex:commentExtensible w16cex:durableId="2381D061" w16cex:dateUtc="2020-12-14T14: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0F6D561" w16cid:durableId="237F8226"/>
  <w16cid:commentId w16cid:paraId="110EFC78" w16cid:durableId="237F82E0"/>
  <w16cid:commentId w16cid:paraId="15642602" w16cid:durableId="2381CC98"/>
  <w16cid:commentId w16cid:paraId="32C40ABF" w16cid:durableId="2381CD45"/>
  <w16cid:commentId w16cid:paraId="61332F17" w16cid:durableId="2381D10D"/>
  <w16cid:commentId w16cid:paraId="5A16CA7F" w16cid:durableId="2381D06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0910FC" w14:textId="77777777" w:rsidR="00B3677F" w:rsidRDefault="00B3677F">
      <w:r>
        <w:separator/>
      </w:r>
    </w:p>
  </w:endnote>
  <w:endnote w:type="continuationSeparator" w:id="0">
    <w:p w14:paraId="3FDA0AB9" w14:textId="77777777" w:rsidR="00B3677F" w:rsidRDefault="00B367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D64277" w14:textId="77777777" w:rsidR="004A452D" w:rsidRPr="0000224C" w:rsidRDefault="004A452D">
    <w:pPr>
      <w:pStyle w:val="Rodap"/>
      <w:rPr>
        <w:sz w:val="18"/>
      </w:rPr>
    </w:pPr>
    <w:r w:rsidRPr="0000224C">
      <w:rPr>
        <w:sz w:val="18"/>
        <w:vertAlign w:val="superscript"/>
      </w:rPr>
      <w:t>1</w:t>
    </w:r>
    <w:r w:rsidRPr="0000224C">
      <w:rPr>
        <w:sz w:val="18"/>
      </w:rPr>
      <w:t xml:space="preserve"> Quando o avaliador marcar algum item como atende parcialmente ou não atende, deve obrigatoriamente indicar os motivos no texto, para que o aluno saiba o porquê da avaliação.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DC5F84" w14:textId="77777777" w:rsidR="00B3677F" w:rsidRDefault="00B3677F">
      <w:r>
        <w:separator/>
      </w:r>
    </w:p>
  </w:footnote>
  <w:footnote w:type="continuationSeparator" w:id="0">
    <w:p w14:paraId="2A65CDCC" w14:textId="77777777" w:rsidR="00B3677F" w:rsidRDefault="00B367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7AE046" w14:textId="77777777" w:rsidR="004A452D" w:rsidRDefault="004A452D" w:rsidP="007E46A1">
    <w:pPr>
      <w:pStyle w:val="Cabealho"/>
      <w:jc w:val="right"/>
    </w:pPr>
  </w:p>
  <w:p w14:paraId="5BFAB924" w14:textId="77777777" w:rsidR="004A452D" w:rsidRDefault="004A452D" w:rsidP="007E46A1">
    <w:pPr>
      <w:pStyle w:val="Cabealho"/>
      <w:jc w:val="right"/>
    </w:pPr>
    <w:r>
      <w:fldChar w:fldCharType="begin"/>
    </w:r>
    <w:r>
      <w:instrText>PAGE   \* MERGEFORMAT</w:instrText>
    </w:r>
    <w:r>
      <w:fldChar w:fldCharType="separate"/>
    </w:r>
    <w:r w:rsidR="00764664">
      <w:rPr>
        <w:noProof/>
      </w:rPr>
      <w:t>16</w:t>
    </w:r>
    <w:r>
      <w:fldChar w:fldCharType="end"/>
    </w:r>
  </w:p>
  <w:p w14:paraId="3C9D8081" w14:textId="77777777" w:rsidR="004A452D" w:rsidRDefault="004A452D">
    <w:pPr>
      <w:pStyle w:val="Cabealho"/>
      <w:tabs>
        <w:tab w:val="clear" w:pos="8640"/>
        <w:tab w:val="right" w:pos="8931"/>
      </w:tabs>
      <w:ind w:right="14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65"/>
      <w:gridCol w:w="3397"/>
    </w:tblGrid>
    <w:tr w:rsidR="004A452D" w14:paraId="4095B942" w14:textId="77777777" w:rsidTr="008F2DC1">
      <w:tc>
        <w:tcPr>
          <w:tcW w:w="9212" w:type="dxa"/>
          <w:gridSpan w:val="2"/>
          <w:shd w:val="clear" w:color="auto" w:fill="auto"/>
        </w:tcPr>
        <w:p w14:paraId="1D938D05" w14:textId="77777777" w:rsidR="004A452D" w:rsidRDefault="004A452D" w:rsidP="00076065">
          <w:pPr>
            <w:pStyle w:val="Cabealho"/>
            <w:tabs>
              <w:tab w:val="clear" w:pos="8640"/>
              <w:tab w:val="right" w:pos="8931"/>
            </w:tabs>
            <w:ind w:right="141"/>
            <w:jc w:val="center"/>
            <w:rPr>
              <w:rStyle w:val="Nmerodepgina"/>
            </w:rPr>
          </w:pPr>
          <w:r>
            <w:rPr>
              <w:rStyle w:val="Nmerodepgina"/>
            </w:rPr>
            <w:t>CURSO DE SISTEMAS DE INFORMAÇÃO – TCC APLICADO</w:t>
          </w:r>
        </w:p>
      </w:tc>
    </w:tr>
    <w:tr w:rsidR="004A452D" w14:paraId="6751524B" w14:textId="77777777" w:rsidTr="008F2DC1">
      <w:tc>
        <w:tcPr>
          <w:tcW w:w="5778" w:type="dxa"/>
          <w:shd w:val="clear" w:color="auto" w:fill="auto"/>
        </w:tcPr>
        <w:p w14:paraId="4AF0E00C" w14:textId="77777777" w:rsidR="004A452D" w:rsidRPr="003C5262" w:rsidRDefault="004A452D" w:rsidP="003C5262">
          <w:pPr>
            <w:pStyle w:val="Cabealho"/>
            <w:tabs>
              <w:tab w:val="clear" w:pos="8640"/>
              <w:tab w:val="right" w:pos="8931"/>
            </w:tabs>
            <w:ind w:right="141"/>
          </w:pPr>
          <w:proofErr w:type="gramStart"/>
          <w:r>
            <w:rPr>
              <w:rStyle w:val="Nmerodepgina"/>
            </w:rPr>
            <w:t>(  X</w:t>
          </w:r>
          <w:proofErr w:type="gramEnd"/>
          <w:r>
            <w:rPr>
              <w:rStyle w:val="Nmerodepgina"/>
            </w:rPr>
            <w:t>  ) PRÉ-PROJETO     (</w:t>
          </w:r>
          <w:r>
            <w:t xml:space="preserve">     ) </w:t>
          </w:r>
          <w:r>
            <w:rPr>
              <w:rStyle w:val="Nmerodepgina"/>
            </w:rPr>
            <w:t xml:space="preserve">PROJETO </w:t>
          </w:r>
        </w:p>
      </w:tc>
      <w:tc>
        <w:tcPr>
          <w:tcW w:w="3434" w:type="dxa"/>
          <w:shd w:val="clear" w:color="auto" w:fill="auto"/>
        </w:tcPr>
        <w:p w14:paraId="15CFFE09" w14:textId="77777777" w:rsidR="004A452D" w:rsidRDefault="004A452D" w:rsidP="003C5262">
          <w:pPr>
            <w:pStyle w:val="Cabealho"/>
            <w:tabs>
              <w:tab w:val="clear" w:pos="8640"/>
              <w:tab w:val="right" w:pos="8931"/>
            </w:tabs>
            <w:ind w:right="141"/>
            <w:rPr>
              <w:rStyle w:val="Nmerodepgina"/>
            </w:rPr>
          </w:pPr>
          <w:r>
            <w:rPr>
              <w:rStyle w:val="Nmerodepgina"/>
            </w:rPr>
            <w:t>ANO/SEMESTRE: 2020/2</w:t>
          </w:r>
        </w:p>
      </w:tc>
    </w:tr>
  </w:tbl>
  <w:p w14:paraId="35CEFBD6" w14:textId="77777777" w:rsidR="004A452D" w:rsidRDefault="004A452D">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0C301C" w14:textId="77777777" w:rsidR="004A452D" w:rsidRDefault="004A452D">
    <w:pPr>
      <w:pStyle w:val="Cabealho"/>
      <w:tabs>
        <w:tab w:val="clear" w:pos="8640"/>
        <w:tab w:val="right" w:pos="8931"/>
      </w:tabs>
      <w:ind w:right="141"/>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5"/>
      <w:gridCol w:w="4747"/>
      <w:gridCol w:w="1140"/>
    </w:tblGrid>
    <w:tr w:rsidR="004A452D" w14:paraId="7623B50B" w14:textId="77777777" w:rsidTr="006746CA">
      <w:tc>
        <w:tcPr>
          <w:tcW w:w="3227" w:type="dxa"/>
          <w:shd w:val="clear" w:color="auto" w:fill="auto"/>
        </w:tcPr>
        <w:p w14:paraId="0E8D446E" w14:textId="77777777" w:rsidR="004A452D" w:rsidRDefault="004A452D" w:rsidP="00F31359">
          <w:pPr>
            <w:pStyle w:val="Cabealho"/>
            <w:tabs>
              <w:tab w:val="clear" w:pos="8640"/>
              <w:tab w:val="right" w:pos="8931"/>
            </w:tabs>
            <w:ind w:right="141"/>
            <w:rPr>
              <w:rStyle w:val="Nmerodepgina"/>
            </w:rPr>
          </w:pPr>
          <w:r>
            <w:rPr>
              <w:rStyle w:val="Nmerodepgina"/>
            </w:rPr>
            <w:t>PROJETO TCC - BCC</w:t>
          </w:r>
        </w:p>
      </w:tc>
      <w:tc>
        <w:tcPr>
          <w:tcW w:w="4819" w:type="dxa"/>
          <w:shd w:val="clear" w:color="auto" w:fill="auto"/>
        </w:tcPr>
        <w:p w14:paraId="5C86E3F6" w14:textId="77777777" w:rsidR="004A452D" w:rsidRDefault="004A452D" w:rsidP="00F31359">
          <w:pPr>
            <w:pStyle w:val="Cabealho"/>
            <w:tabs>
              <w:tab w:val="clear" w:pos="8640"/>
              <w:tab w:val="right" w:pos="8931"/>
            </w:tabs>
            <w:ind w:right="141"/>
            <w:jc w:val="right"/>
            <w:rPr>
              <w:rStyle w:val="Nmerodepgina"/>
            </w:rPr>
          </w:pPr>
          <w:r>
            <w:rPr>
              <w:rStyle w:val="Nmerodepgina"/>
            </w:rPr>
            <w:t>ANO/SEMESTRE:</w:t>
          </w:r>
        </w:p>
      </w:tc>
      <w:tc>
        <w:tcPr>
          <w:tcW w:w="1166" w:type="dxa"/>
          <w:shd w:val="clear" w:color="auto" w:fill="auto"/>
        </w:tcPr>
        <w:p w14:paraId="3DE43074" w14:textId="77777777" w:rsidR="004A452D" w:rsidRDefault="004A452D" w:rsidP="00F31359">
          <w:pPr>
            <w:pStyle w:val="Cabealho"/>
            <w:tabs>
              <w:tab w:val="clear" w:pos="8640"/>
              <w:tab w:val="right" w:pos="8931"/>
            </w:tabs>
            <w:ind w:right="141"/>
            <w:jc w:val="right"/>
            <w:rPr>
              <w:rStyle w:val="Nmerodepgina"/>
            </w:rPr>
          </w:pPr>
        </w:p>
      </w:tc>
    </w:tr>
  </w:tbl>
  <w:p w14:paraId="52E55E35" w14:textId="77777777" w:rsidR="004A452D" w:rsidRDefault="004A452D">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CDC8E8B2"/>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58B4B95"/>
    <w:multiLevelType w:val="hybridMultilevel"/>
    <w:tmpl w:val="89C0F646"/>
    <w:lvl w:ilvl="0" w:tplc="29EED56E">
      <w:start w:val="1"/>
      <w:numFmt w:val="lowerLetter"/>
      <w:lvlText w:val="%1)"/>
      <w:lvlJc w:val="left"/>
      <w:pPr>
        <w:ind w:left="1040" w:hanging="360"/>
      </w:pPr>
      <w:rPr>
        <w:rFonts w:hint="default"/>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3" w15:restartNumberingAfterBreak="0">
    <w:nsid w:val="0D7F68A2"/>
    <w:multiLevelType w:val="multilevel"/>
    <w:tmpl w:val="FD88D4AA"/>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4"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5"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6"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7"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abstractNumId w:val="0"/>
  </w:num>
  <w:num w:numId="2">
    <w:abstractNumId w:val="3"/>
  </w:num>
  <w:num w:numId="3">
    <w:abstractNumId w:val="3"/>
  </w:num>
  <w:num w:numId="4">
    <w:abstractNumId w:val="1"/>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5"/>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7"/>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7"/>
  </w:num>
  <w:num w:numId="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num>
  <w:num w:numId="22">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ndreza Sartori">
    <w15:presenceInfo w15:providerId="None" w15:userId="Andreza Sartor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9"/>
  <w:hyphenationZone w:val="425"/>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240"/>
    <w:rsid w:val="0000224C"/>
    <w:rsid w:val="00012922"/>
    <w:rsid w:val="0001575C"/>
    <w:rsid w:val="000179B5"/>
    <w:rsid w:val="00017B62"/>
    <w:rsid w:val="000204E7"/>
    <w:rsid w:val="00023FA0"/>
    <w:rsid w:val="0002602F"/>
    <w:rsid w:val="00030E4A"/>
    <w:rsid w:val="00031A27"/>
    <w:rsid w:val="00031EE0"/>
    <w:rsid w:val="000336CF"/>
    <w:rsid w:val="0004641A"/>
    <w:rsid w:val="00050938"/>
    <w:rsid w:val="00052A07"/>
    <w:rsid w:val="000533DA"/>
    <w:rsid w:val="0005457F"/>
    <w:rsid w:val="000608E9"/>
    <w:rsid w:val="000612F0"/>
    <w:rsid w:val="000616DB"/>
    <w:rsid w:val="0006171D"/>
    <w:rsid w:val="00061FEB"/>
    <w:rsid w:val="000667DF"/>
    <w:rsid w:val="000678DA"/>
    <w:rsid w:val="0007209B"/>
    <w:rsid w:val="00075792"/>
    <w:rsid w:val="00076065"/>
    <w:rsid w:val="00080F9C"/>
    <w:rsid w:val="0008579A"/>
    <w:rsid w:val="00086AA8"/>
    <w:rsid w:val="0008732D"/>
    <w:rsid w:val="00092D7A"/>
    <w:rsid w:val="0009735C"/>
    <w:rsid w:val="000A104C"/>
    <w:rsid w:val="000A19DE"/>
    <w:rsid w:val="000A3EAB"/>
    <w:rsid w:val="000B12B2"/>
    <w:rsid w:val="000B3868"/>
    <w:rsid w:val="000C1926"/>
    <w:rsid w:val="000C1A18"/>
    <w:rsid w:val="000C648D"/>
    <w:rsid w:val="000D1294"/>
    <w:rsid w:val="000D4C73"/>
    <w:rsid w:val="000D5CFE"/>
    <w:rsid w:val="000D77C2"/>
    <w:rsid w:val="000E039E"/>
    <w:rsid w:val="000E1C86"/>
    <w:rsid w:val="000E27F9"/>
    <w:rsid w:val="000E2B1E"/>
    <w:rsid w:val="000E311F"/>
    <w:rsid w:val="000E3741"/>
    <w:rsid w:val="000E3A68"/>
    <w:rsid w:val="000E4C56"/>
    <w:rsid w:val="000E6CE0"/>
    <w:rsid w:val="000F5E26"/>
    <w:rsid w:val="000F77E3"/>
    <w:rsid w:val="000F7867"/>
    <w:rsid w:val="00100E49"/>
    <w:rsid w:val="00107892"/>
    <w:rsid w:val="00107B02"/>
    <w:rsid w:val="0011363A"/>
    <w:rsid w:val="00113A3F"/>
    <w:rsid w:val="001164FE"/>
    <w:rsid w:val="00125084"/>
    <w:rsid w:val="00125277"/>
    <w:rsid w:val="00131820"/>
    <w:rsid w:val="0013350D"/>
    <w:rsid w:val="001375F7"/>
    <w:rsid w:val="0014126D"/>
    <w:rsid w:val="001416C8"/>
    <w:rsid w:val="00144FAB"/>
    <w:rsid w:val="001554E9"/>
    <w:rsid w:val="00162BF1"/>
    <w:rsid w:val="0016560C"/>
    <w:rsid w:val="00176910"/>
    <w:rsid w:val="00186092"/>
    <w:rsid w:val="00186CB1"/>
    <w:rsid w:val="0018745E"/>
    <w:rsid w:val="0019032B"/>
    <w:rsid w:val="00193A97"/>
    <w:rsid w:val="001948BE"/>
    <w:rsid w:val="0019547B"/>
    <w:rsid w:val="001A12CE"/>
    <w:rsid w:val="001A6292"/>
    <w:rsid w:val="001A7511"/>
    <w:rsid w:val="001B2F1E"/>
    <w:rsid w:val="001B6361"/>
    <w:rsid w:val="001B7758"/>
    <w:rsid w:val="001C33B0"/>
    <w:rsid w:val="001C3D16"/>
    <w:rsid w:val="001C57E6"/>
    <w:rsid w:val="001C5CBB"/>
    <w:rsid w:val="001D279B"/>
    <w:rsid w:val="001D6234"/>
    <w:rsid w:val="001E646A"/>
    <w:rsid w:val="001E682E"/>
    <w:rsid w:val="001F007F"/>
    <w:rsid w:val="001F0D36"/>
    <w:rsid w:val="001F644A"/>
    <w:rsid w:val="00202F3F"/>
    <w:rsid w:val="0020506E"/>
    <w:rsid w:val="00224BB2"/>
    <w:rsid w:val="00235240"/>
    <w:rsid w:val="002368FD"/>
    <w:rsid w:val="00237610"/>
    <w:rsid w:val="0024110F"/>
    <w:rsid w:val="002423AB"/>
    <w:rsid w:val="002440B0"/>
    <w:rsid w:val="002454C6"/>
    <w:rsid w:val="00274933"/>
    <w:rsid w:val="0027792D"/>
    <w:rsid w:val="00282723"/>
    <w:rsid w:val="00282788"/>
    <w:rsid w:val="0028617A"/>
    <w:rsid w:val="0029608A"/>
    <w:rsid w:val="002A005B"/>
    <w:rsid w:val="002A0876"/>
    <w:rsid w:val="002A5593"/>
    <w:rsid w:val="002A6617"/>
    <w:rsid w:val="002A7E1B"/>
    <w:rsid w:val="002B05F6"/>
    <w:rsid w:val="002B0EDC"/>
    <w:rsid w:val="002B4718"/>
    <w:rsid w:val="002B543D"/>
    <w:rsid w:val="002D60DC"/>
    <w:rsid w:val="002E429E"/>
    <w:rsid w:val="002E6DD1"/>
    <w:rsid w:val="002F027E"/>
    <w:rsid w:val="002F1C9A"/>
    <w:rsid w:val="002F496B"/>
    <w:rsid w:val="002F61A1"/>
    <w:rsid w:val="00305710"/>
    <w:rsid w:val="00311306"/>
    <w:rsid w:val="00312CEA"/>
    <w:rsid w:val="00320BFA"/>
    <w:rsid w:val="0032378D"/>
    <w:rsid w:val="00325735"/>
    <w:rsid w:val="003315AF"/>
    <w:rsid w:val="00335048"/>
    <w:rsid w:val="00340AD0"/>
    <w:rsid w:val="00340B6D"/>
    <w:rsid w:val="00340C8E"/>
    <w:rsid w:val="00341B82"/>
    <w:rsid w:val="00344540"/>
    <w:rsid w:val="003519A3"/>
    <w:rsid w:val="00362443"/>
    <w:rsid w:val="00362946"/>
    <w:rsid w:val="0037046F"/>
    <w:rsid w:val="00374408"/>
    <w:rsid w:val="00375936"/>
    <w:rsid w:val="00377DA7"/>
    <w:rsid w:val="00383087"/>
    <w:rsid w:val="00386CD1"/>
    <w:rsid w:val="003943FD"/>
    <w:rsid w:val="00397E7B"/>
    <w:rsid w:val="003A2B7D"/>
    <w:rsid w:val="003A4A75"/>
    <w:rsid w:val="003A5366"/>
    <w:rsid w:val="003B647A"/>
    <w:rsid w:val="003C4C7A"/>
    <w:rsid w:val="003C5262"/>
    <w:rsid w:val="003D398C"/>
    <w:rsid w:val="003D473B"/>
    <w:rsid w:val="003D4B35"/>
    <w:rsid w:val="003E4F19"/>
    <w:rsid w:val="003F0C54"/>
    <w:rsid w:val="003F5F25"/>
    <w:rsid w:val="003F6EFA"/>
    <w:rsid w:val="003F77D8"/>
    <w:rsid w:val="0040436D"/>
    <w:rsid w:val="00410543"/>
    <w:rsid w:val="00410562"/>
    <w:rsid w:val="00411569"/>
    <w:rsid w:val="004140FC"/>
    <w:rsid w:val="00416FEF"/>
    <w:rsid w:val="004173CC"/>
    <w:rsid w:val="0042356B"/>
    <w:rsid w:val="0042420A"/>
    <w:rsid w:val="004243D2"/>
    <w:rsid w:val="00424610"/>
    <w:rsid w:val="00425EFE"/>
    <w:rsid w:val="00451B94"/>
    <w:rsid w:val="0045589E"/>
    <w:rsid w:val="00470C41"/>
    <w:rsid w:val="0047690F"/>
    <w:rsid w:val="00476C78"/>
    <w:rsid w:val="0048576D"/>
    <w:rsid w:val="00492A1C"/>
    <w:rsid w:val="00493B1A"/>
    <w:rsid w:val="00493B31"/>
    <w:rsid w:val="0049495C"/>
    <w:rsid w:val="00497EF6"/>
    <w:rsid w:val="004A1218"/>
    <w:rsid w:val="004A452D"/>
    <w:rsid w:val="004B1402"/>
    <w:rsid w:val="004B42D8"/>
    <w:rsid w:val="004B6B8F"/>
    <w:rsid w:val="004B7511"/>
    <w:rsid w:val="004C203A"/>
    <w:rsid w:val="004C68F7"/>
    <w:rsid w:val="004C6EC0"/>
    <w:rsid w:val="004D24BA"/>
    <w:rsid w:val="004E23CE"/>
    <w:rsid w:val="004E516B"/>
    <w:rsid w:val="004F03DB"/>
    <w:rsid w:val="004F040B"/>
    <w:rsid w:val="004F1EEF"/>
    <w:rsid w:val="004F41EA"/>
    <w:rsid w:val="00500539"/>
    <w:rsid w:val="0050205E"/>
    <w:rsid w:val="00503373"/>
    <w:rsid w:val="00503F3F"/>
    <w:rsid w:val="005047BA"/>
    <w:rsid w:val="0053340F"/>
    <w:rsid w:val="00536336"/>
    <w:rsid w:val="00542ED7"/>
    <w:rsid w:val="005473D5"/>
    <w:rsid w:val="00550D4A"/>
    <w:rsid w:val="00554405"/>
    <w:rsid w:val="00564A29"/>
    <w:rsid w:val="00564FBC"/>
    <w:rsid w:val="005705A9"/>
    <w:rsid w:val="00572864"/>
    <w:rsid w:val="0058482B"/>
    <w:rsid w:val="0058618A"/>
    <w:rsid w:val="00591611"/>
    <w:rsid w:val="005A05EA"/>
    <w:rsid w:val="005A362B"/>
    <w:rsid w:val="005A4952"/>
    <w:rsid w:val="005B20A1"/>
    <w:rsid w:val="005B2478"/>
    <w:rsid w:val="005C21FC"/>
    <w:rsid w:val="005C30AE"/>
    <w:rsid w:val="005D138F"/>
    <w:rsid w:val="005E35F3"/>
    <w:rsid w:val="005E400D"/>
    <w:rsid w:val="005E698D"/>
    <w:rsid w:val="005F09F1"/>
    <w:rsid w:val="005F645A"/>
    <w:rsid w:val="0060060C"/>
    <w:rsid w:val="006010BB"/>
    <w:rsid w:val="00604AAF"/>
    <w:rsid w:val="006118D1"/>
    <w:rsid w:val="0061251F"/>
    <w:rsid w:val="00615D21"/>
    <w:rsid w:val="00620D93"/>
    <w:rsid w:val="0062386A"/>
    <w:rsid w:val="006240BE"/>
    <w:rsid w:val="00624BE5"/>
    <w:rsid w:val="0062576D"/>
    <w:rsid w:val="00625788"/>
    <w:rsid w:val="006305AA"/>
    <w:rsid w:val="0063277E"/>
    <w:rsid w:val="00634E9B"/>
    <w:rsid w:val="006364F4"/>
    <w:rsid w:val="006426D5"/>
    <w:rsid w:val="00642924"/>
    <w:rsid w:val="006466FF"/>
    <w:rsid w:val="00646A5F"/>
    <w:rsid w:val="006475C1"/>
    <w:rsid w:val="00653F51"/>
    <w:rsid w:val="006540E5"/>
    <w:rsid w:val="00656C00"/>
    <w:rsid w:val="006574AF"/>
    <w:rsid w:val="00661967"/>
    <w:rsid w:val="00661F61"/>
    <w:rsid w:val="00665BCC"/>
    <w:rsid w:val="00671B49"/>
    <w:rsid w:val="006721AD"/>
    <w:rsid w:val="00674155"/>
    <w:rsid w:val="006746CA"/>
    <w:rsid w:val="00684F19"/>
    <w:rsid w:val="00685E0D"/>
    <w:rsid w:val="00691706"/>
    <w:rsid w:val="00695745"/>
    <w:rsid w:val="0069600B"/>
    <w:rsid w:val="006A0A1A"/>
    <w:rsid w:val="006A3A9D"/>
    <w:rsid w:val="006A5B9F"/>
    <w:rsid w:val="006A6460"/>
    <w:rsid w:val="006B104E"/>
    <w:rsid w:val="006B5AEA"/>
    <w:rsid w:val="006B6383"/>
    <w:rsid w:val="006B640D"/>
    <w:rsid w:val="006C1E70"/>
    <w:rsid w:val="006C2653"/>
    <w:rsid w:val="006C3D87"/>
    <w:rsid w:val="006C5D48"/>
    <w:rsid w:val="006C61FA"/>
    <w:rsid w:val="006D0896"/>
    <w:rsid w:val="006E25D2"/>
    <w:rsid w:val="006E554A"/>
    <w:rsid w:val="0070114D"/>
    <w:rsid w:val="007017AD"/>
    <w:rsid w:val="0070391A"/>
    <w:rsid w:val="00706486"/>
    <w:rsid w:val="007152C6"/>
    <w:rsid w:val="007214E3"/>
    <w:rsid w:val="007222F7"/>
    <w:rsid w:val="00723910"/>
    <w:rsid w:val="00724679"/>
    <w:rsid w:val="00725368"/>
    <w:rsid w:val="007304F3"/>
    <w:rsid w:val="00730839"/>
    <w:rsid w:val="00730F60"/>
    <w:rsid w:val="00731BE4"/>
    <w:rsid w:val="00733FF9"/>
    <w:rsid w:val="007412CB"/>
    <w:rsid w:val="0074361C"/>
    <w:rsid w:val="0075500B"/>
    <w:rsid w:val="007554DF"/>
    <w:rsid w:val="0075776D"/>
    <w:rsid w:val="007613FB"/>
    <w:rsid w:val="00761E34"/>
    <w:rsid w:val="00764664"/>
    <w:rsid w:val="007722BF"/>
    <w:rsid w:val="0077580B"/>
    <w:rsid w:val="00781167"/>
    <w:rsid w:val="007854B3"/>
    <w:rsid w:val="0078787D"/>
    <w:rsid w:val="00787FA8"/>
    <w:rsid w:val="00790D8F"/>
    <w:rsid w:val="007944F8"/>
    <w:rsid w:val="007973E3"/>
    <w:rsid w:val="007A1883"/>
    <w:rsid w:val="007A61DF"/>
    <w:rsid w:val="007A7FD8"/>
    <w:rsid w:val="007C0883"/>
    <w:rsid w:val="007D0720"/>
    <w:rsid w:val="007D10F2"/>
    <w:rsid w:val="007D207E"/>
    <w:rsid w:val="007D6DEC"/>
    <w:rsid w:val="007E39CF"/>
    <w:rsid w:val="007E46A1"/>
    <w:rsid w:val="007E730D"/>
    <w:rsid w:val="007E7311"/>
    <w:rsid w:val="007F403E"/>
    <w:rsid w:val="008072AC"/>
    <w:rsid w:val="00810CEA"/>
    <w:rsid w:val="008160C1"/>
    <w:rsid w:val="008233E5"/>
    <w:rsid w:val="00823647"/>
    <w:rsid w:val="00833DE8"/>
    <w:rsid w:val="00833F47"/>
    <w:rsid w:val="008348C3"/>
    <w:rsid w:val="008373B4"/>
    <w:rsid w:val="008404C4"/>
    <w:rsid w:val="00840DB0"/>
    <w:rsid w:val="00846E5A"/>
    <w:rsid w:val="00847D37"/>
    <w:rsid w:val="0085001D"/>
    <w:rsid w:val="00852322"/>
    <w:rsid w:val="008551AE"/>
    <w:rsid w:val="00856885"/>
    <w:rsid w:val="00871A41"/>
    <w:rsid w:val="00886D76"/>
    <w:rsid w:val="00897019"/>
    <w:rsid w:val="008A04BE"/>
    <w:rsid w:val="008A1F05"/>
    <w:rsid w:val="008A570A"/>
    <w:rsid w:val="008B0A07"/>
    <w:rsid w:val="008B4416"/>
    <w:rsid w:val="008B46D5"/>
    <w:rsid w:val="008B781F"/>
    <w:rsid w:val="008B7D8C"/>
    <w:rsid w:val="008C0069"/>
    <w:rsid w:val="008C1495"/>
    <w:rsid w:val="008C5E2A"/>
    <w:rsid w:val="008D5522"/>
    <w:rsid w:val="008D69C5"/>
    <w:rsid w:val="008D7404"/>
    <w:rsid w:val="008E0F86"/>
    <w:rsid w:val="008F24C2"/>
    <w:rsid w:val="008F2DC1"/>
    <w:rsid w:val="008F70AD"/>
    <w:rsid w:val="00900DB1"/>
    <w:rsid w:val="009022BF"/>
    <w:rsid w:val="00911CD9"/>
    <w:rsid w:val="0091252B"/>
    <w:rsid w:val="00912B71"/>
    <w:rsid w:val="00921219"/>
    <w:rsid w:val="00931632"/>
    <w:rsid w:val="00932C92"/>
    <w:rsid w:val="009454E4"/>
    <w:rsid w:val="00962C2F"/>
    <w:rsid w:val="00965B5D"/>
    <w:rsid w:val="0096683A"/>
    <w:rsid w:val="00967611"/>
    <w:rsid w:val="0097032A"/>
    <w:rsid w:val="00973179"/>
    <w:rsid w:val="00981A64"/>
    <w:rsid w:val="00984240"/>
    <w:rsid w:val="00986E98"/>
    <w:rsid w:val="00987F2B"/>
    <w:rsid w:val="00995B07"/>
    <w:rsid w:val="00995C3D"/>
    <w:rsid w:val="00996304"/>
    <w:rsid w:val="009978B1"/>
    <w:rsid w:val="009A0D7A"/>
    <w:rsid w:val="009A1611"/>
    <w:rsid w:val="009A2619"/>
    <w:rsid w:val="009A5041"/>
    <w:rsid w:val="009A5850"/>
    <w:rsid w:val="009B10D6"/>
    <w:rsid w:val="009B5182"/>
    <w:rsid w:val="009C3AF0"/>
    <w:rsid w:val="009C3BC9"/>
    <w:rsid w:val="009D65D0"/>
    <w:rsid w:val="009D7E91"/>
    <w:rsid w:val="009E0479"/>
    <w:rsid w:val="009E135E"/>
    <w:rsid w:val="009E3C92"/>
    <w:rsid w:val="009E54F4"/>
    <w:rsid w:val="009F16AA"/>
    <w:rsid w:val="009F2BFA"/>
    <w:rsid w:val="00A00845"/>
    <w:rsid w:val="00A03A3D"/>
    <w:rsid w:val="00A045C4"/>
    <w:rsid w:val="00A10DFA"/>
    <w:rsid w:val="00A17177"/>
    <w:rsid w:val="00A21708"/>
    <w:rsid w:val="00A22362"/>
    <w:rsid w:val="00A227BC"/>
    <w:rsid w:val="00A249BA"/>
    <w:rsid w:val="00A307C7"/>
    <w:rsid w:val="00A37C9F"/>
    <w:rsid w:val="00A41811"/>
    <w:rsid w:val="00A44581"/>
    <w:rsid w:val="00A44C85"/>
    <w:rsid w:val="00A45093"/>
    <w:rsid w:val="00A46325"/>
    <w:rsid w:val="00A46DDA"/>
    <w:rsid w:val="00A50EAF"/>
    <w:rsid w:val="00A56F81"/>
    <w:rsid w:val="00A602F9"/>
    <w:rsid w:val="00A62D0F"/>
    <w:rsid w:val="00A650EE"/>
    <w:rsid w:val="00A662C8"/>
    <w:rsid w:val="00A71157"/>
    <w:rsid w:val="00A85EE8"/>
    <w:rsid w:val="00A86DE8"/>
    <w:rsid w:val="00A966E6"/>
    <w:rsid w:val="00AA086F"/>
    <w:rsid w:val="00AA484E"/>
    <w:rsid w:val="00AB1B18"/>
    <w:rsid w:val="00AB2BE3"/>
    <w:rsid w:val="00AB7834"/>
    <w:rsid w:val="00AC0DCA"/>
    <w:rsid w:val="00AC4D5F"/>
    <w:rsid w:val="00AD1D2C"/>
    <w:rsid w:val="00AE0525"/>
    <w:rsid w:val="00AE08DB"/>
    <w:rsid w:val="00AE2729"/>
    <w:rsid w:val="00AE3148"/>
    <w:rsid w:val="00AE5AE2"/>
    <w:rsid w:val="00AE7343"/>
    <w:rsid w:val="00AF7536"/>
    <w:rsid w:val="00B00A13"/>
    <w:rsid w:val="00B00C9C"/>
    <w:rsid w:val="00B00D69"/>
    <w:rsid w:val="00B00E04"/>
    <w:rsid w:val="00B05485"/>
    <w:rsid w:val="00B12134"/>
    <w:rsid w:val="00B1458E"/>
    <w:rsid w:val="00B14C51"/>
    <w:rsid w:val="00B170BF"/>
    <w:rsid w:val="00B20021"/>
    <w:rsid w:val="00B205EB"/>
    <w:rsid w:val="00B20FDE"/>
    <w:rsid w:val="00B27263"/>
    <w:rsid w:val="00B33D9C"/>
    <w:rsid w:val="00B3677F"/>
    <w:rsid w:val="00B40A94"/>
    <w:rsid w:val="00B42041"/>
    <w:rsid w:val="00B43FBF"/>
    <w:rsid w:val="00B44F11"/>
    <w:rsid w:val="00B51846"/>
    <w:rsid w:val="00B62979"/>
    <w:rsid w:val="00B63D8C"/>
    <w:rsid w:val="00B70056"/>
    <w:rsid w:val="00B823A7"/>
    <w:rsid w:val="00B82616"/>
    <w:rsid w:val="00B8362B"/>
    <w:rsid w:val="00B90FA5"/>
    <w:rsid w:val="00B919F1"/>
    <w:rsid w:val="00B95675"/>
    <w:rsid w:val="00BA2260"/>
    <w:rsid w:val="00BB34DB"/>
    <w:rsid w:val="00BB468D"/>
    <w:rsid w:val="00BC0E8D"/>
    <w:rsid w:val="00BC47D2"/>
    <w:rsid w:val="00BC4F18"/>
    <w:rsid w:val="00BC54A9"/>
    <w:rsid w:val="00BE6551"/>
    <w:rsid w:val="00BF093B"/>
    <w:rsid w:val="00BF0BB2"/>
    <w:rsid w:val="00BF617C"/>
    <w:rsid w:val="00BF7C9B"/>
    <w:rsid w:val="00C00B88"/>
    <w:rsid w:val="00C06B2A"/>
    <w:rsid w:val="00C21EF6"/>
    <w:rsid w:val="00C3094A"/>
    <w:rsid w:val="00C33943"/>
    <w:rsid w:val="00C35E57"/>
    <w:rsid w:val="00C35E80"/>
    <w:rsid w:val="00C40AA2"/>
    <w:rsid w:val="00C4244F"/>
    <w:rsid w:val="00C503C1"/>
    <w:rsid w:val="00C632ED"/>
    <w:rsid w:val="00C66150"/>
    <w:rsid w:val="00C70EF5"/>
    <w:rsid w:val="00C73373"/>
    <w:rsid w:val="00C73D2D"/>
    <w:rsid w:val="00C756C5"/>
    <w:rsid w:val="00C82195"/>
    <w:rsid w:val="00C82CAE"/>
    <w:rsid w:val="00C8442E"/>
    <w:rsid w:val="00C930A8"/>
    <w:rsid w:val="00C934DB"/>
    <w:rsid w:val="00CA0F68"/>
    <w:rsid w:val="00CA108B"/>
    <w:rsid w:val="00CA6CDB"/>
    <w:rsid w:val="00CB5E13"/>
    <w:rsid w:val="00CB703D"/>
    <w:rsid w:val="00CC3524"/>
    <w:rsid w:val="00CC6A2B"/>
    <w:rsid w:val="00CD27BE"/>
    <w:rsid w:val="00CD29E9"/>
    <w:rsid w:val="00CD3A9F"/>
    <w:rsid w:val="00CD4BBC"/>
    <w:rsid w:val="00CD6F0F"/>
    <w:rsid w:val="00CE0BB7"/>
    <w:rsid w:val="00CE3E9A"/>
    <w:rsid w:val="00CE409E"/>
    <w:rsid w:val="00CE708B"/>
    <w:rsid w:val="00CF0DE8"/>
    <w:rsid w:val="00CF26B7"/>
    <w:rsid w:val="00CF6E39"/>
    <w:rsid w:val="00CF72DA"/>
    <w:rsid w:val="00CF75CF"/>
    <w:rsid w:val="00D003B6"/>
    <w:rsid w:val="00D0769A"/>
    <w:rsid w:val="00D11E84"/>
    <w:rsid w:val="00D15B4E"/>
    <w:rsid w:val="00D177E7"/>
    <w:rsid w:val="00D2079F"/>
    <w:rsid w:val="00D34414"/>
    <w:rsid w:val="00D359AD"/>
    <w:rsid w:val="00D447EF"/>
    <w:rsid w:val="00D505E2"/>
    <w:rsid w:val="00D52DD2"/>
    <w:rsid w:val="00D54D59"/>
    <w:rsid w:val="00D6498F"/>
    <w:rsid w:val="00D654D0"/>
    <w:rsid w:val="00D7463D"/>
    <w:rsid w:val="00D77904"/>
    <w:rsid w:val="00D80F5A"/>
    <w:rsid w:val="00D83DE8"/>
    <w:rsid w:val="00D84943"/>
    <w:rsid w:val="00D84A36"/>
    <w:rsid w:val="00D914B8"/>
    <w:rsid w:val="00D94AE7"/>
    <w:rsid w:val="00D965E4"/>
    <w:rsid w:val="00D966B3"/>
    <w:rsid w:val="00D970F0"/>
    <w:rsid w:val="00DA065B"/>
    <w:rsid w:val="00DA4540"/>
    <w:rsid w:val="00DA587E"/>
    <w:rsid w:val="00DA60F4"/>
    <w:rsid w:val="00DA72D4"/>
    <w:rsid w:val="00DB0F8B"/>
    <w:rsid w:val="00DB3052"/>
    <w:rsid w:val="00DC2D17"/>
    <w:rsid w:val="00DC2E87"/>
    <w:rsid w:val="00DD4AC5"/>
    <w:rsid w:val="00DE23BF"/>
    <w:rsid w:val="00DE3981"/>
    <w:rsid w:val="00DE40DD"/>
    <w:rsid w:val="00DE7755"/>
    <w:rsid w:val="00DF059A"/>
    <w:rsid w:val="00DF3D56"/>
    <w:rsid w:val="00DF64E9"/>
    <w:rsid w:val="00DF6D19"/>
    <w:rsid w:val="00DF6ED2"/>
    <w:rsid w:val="00DF70F5"/>
    <w:rsid w:val="00E00F8C"/>
    <w:rsid w:val="00E1129D"/>
    <w:rsid w:val="00E17B6E"/>
    <w:rsid w:val="00E17D9E"/>
    <w:rsid w:val="00E209B5"/>
    <w:rsid w:val="00E2252C"/>
    <w:rsid w:val="00E270C0"/>
    <w:rsid w:val="00E27171"/>
    <w:rsid w:val="00E3567E"/>
    <w:rsid w:val="00E36D82"/>
    <w:rsid w:val="00E37B69"/>
    <w:rsid w:val="00E460B9"/>
    <w:rsid w:val="00E51601"/>
    <w:rsid w:val="00E51965"/>
    <w:rsid w:val="00E61ECE"/>
    <w:rsid w:val="00E67121"/>
    <w:rsid w:val="00E7198D"/>
    <w:rsid w:val="00E735AF"/>
    <w:rsid w:val="00E74CA6"/>
    <w:rsid w:val="00E75E3D"/>
    <w:rsid w:val="00E84491"/>
    <w:rsid w:val="00E93370"/>
    <w:rsid w:val="00E9731C"/>
    <w:rsid w:val="00EA04ED"/>
    <w:rsid w:val="00EA4E4C"/>
    <w:rsid w:val="00EB04B7"/>
    <w:rsid w:val="00EB7992"/>
    <w:rsid w:val="00EC0104"/>
    <w:rsid w:val="00EC0184"/>
    <w:rsid w:val="00EC2D7A"/>
    <w:rsid w:val="00EC633A"/>
    <w:rsid w:val="00ED1B9D"/>
    <w:rsid w:val="00EE056F"/>
    <w:rsid w:val="00EF43F5"/>
    <w:rsid w:val="00F017AF"/>
    <w:rsid w:val="00F041C4"/>
    <w:rsid w:val="00F14812"/>
    <w:rsid w:val="00F1598C"/>
    <w:rsid w:val="00F20BC6"/>
    <w:rsid w:val="00F21403"/>
    <w:rsid w:val="00F255FC"/>
    <w:rsid w:val="00F259B0"/>
    <w:rsid w:val="00F26A20"/>
    <w:rsid w:val="00F276C9"/>
    <w:rsid w:val="00F31359"/>
    <w:rsid w:val="00F40690"/>
    <w:rsid w:val="00F42360"/>
    <w:rsid w:val="00F43B8F"/>
    <w:rsid w:val="00F51785"/>
    <w:rsid w:val="00F530D7"/>
    <w:rsid w:val="00F541E6"/>
    <w:rsid w:val="00F62F49"/>
    <w:rsid w:val="00F640BF"/>
    <w:rsid w:val="00F70754"/>
    <w:rsid w:val="00F7460E"/>
    <w:rsid w:val="00F74C5D"/>
    <w:rsid w:val="00F76B0E"/>
    <w:rsid w:val="00F77926"/>
    <w:rsid w:val="00F83A19"/>
    <w:rsid w:val="00F879A1"/>
    <w:rsid w:val="00F92FC4"/>
    <w:rsid w:val="00F9793C"/>
    <w:rsid w:val="00FA0C14"/>
    <w:rsid w:val="00FA137A"/>
    <w:rsid w:val="00FA1F21"/>
    <w:rsid w:val="00FA2D55"/>
    <w:rsid w:val="00FA3EE5"/>
    <w:rsid w:val="00FA5504"/>
    <w:rsid w:val="00FB4B02"/>
    <w:rsid w:val="00FB6BA2"/>
    <w:rsid w:val="00FC14D7"/>
    <w:rsid w:val="00FC2831"/>
    <w:rsid w:val="00FC2D40"/>
    <w:rsid w:val="00FC3600"/>
    <w:rsid w:val="00FC4A9F"/>
    <w:rsid w:val="00FC565B"/>
    <w:rsid w:val="00FE006E"/>
    <w:rsid w:val="00FE197E"/>
    <w:rsid w:val="00FE208B"/>
    <w:rsid w:val="00FE2D0B"/>
    <w:rsid w:val="00FE59D5"/>
    <w:rsid w:val="00FF0DF1"/>
    <w:rsid w:val="00FF26AA"/>
    <w:rsid w:val="00FF389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9EA7042"/>
  <w15:chartTrackingRefBased/>
  <w15:docId w15:val="{01D99754-E175-CB4E-B835-CF6C3ABB1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E682E"/>
    <w:pPr>
      <w:keepNext/>
      <w:keepLines/>
    </w:pPr>
    <w:rPr>
      <w:sz w:val="24"/>
      <w:szCs w:val="24"/>
    </w:rPr>
  </w:style>
  <w:style w:type="paragraph" w:styleId="Ttulo1">
    <w:name w:val="heading 1"/>
    <w:aliases w:val="TF-TÍTULO 1"/>
    <w:basedOn w:val="Normal"/>
    <w:next w:val="TF-TEXTO"/>
    <w:autoRedefine/>
    <w:qFormat/>
    <w:rsid w:val="00FC4A9F"/>
    <w:pPr>
      <w:numPr>
        <w:numId w:val="1"/>
      </w:numPr>
      <w:tabs>
        <w:tab w:val="left" w:pos="284"/>
      </w:tabs>
      <w:spacing w:before="240" w:line="360" w:lineRule="auto"/>
      <w:jc w:val="both"/>
      <w:outlineLvl w:val="0"/>
    </w:pPr>
    <w:rPr>
      <w:b/>
      <w:caps/>
    </w:rPr>
  </w:style>
  <w:style w:type="paragraph" w:styleId="Ttulo2">
    <w:name w:val="heading 2"/>
    <w:aliases w:val="TF-TÍTULO 2"/>
    <w:next w:val="TF-TEXTO"/>
    <w:autoRedefine/>
    <w:qFormat/>
    <w:rsid w:val="00305710"/>
    <w:pPr>
      <w:keepNext/>
      <w:keepLines/>
      <w:numPr>
        <w:ilvl w:val="1"/>
        <w:numId w:val="1"/>
      </w:numPr>
      <w:tabs>
        <w:tab w:val="left" w:pos="4678"/>
      </w:tabs>
      <w:spacing w:before="240" w:line="360" w:lineRule="auto"/>
      <w:jc w:val="both"/>
      <w:outlineLvl w:val="1"/>
    </w:pPr>
    <w:rPr>
      <w:caps/>
      <w:color w:val="000000"/>
      <w:sz w:val="24"/>
    </w:rPr>
  </w:style>
  <w:style w:type="paragraph" w:styleId="Ttulo3">
    <w:name w:val="heading 3"/>
    <w:aliases w:val="TF-TÍTULO 3"/>
    <w:next w:val="TF-TEXTO"/>
    <w:autoRedefine/>
    <w:qFormat/>
    <w:rsid w:val="009D7E91"/>
    <w:pPr>
      <w:keepNext/>
      <w:keepLines/>
      <w:numPr>
        <w:ilvl w:val="2"/>
        <w:numId w:val="1"/>
      </w:numPr>
      <w:spacing w:before="240" w:line="360" w:lineRule="auto"/>
      <w:jc w:val="both"/>
      <w:outlineLvl w:val="2"/>
    </w:pPr>
    <w:rPr>
      <w:color w:val="000000"/>
      <w:sz w:val="24"/>
    </w:rPr>
  </w:style>
  <w:style w:type="paragraph" w:styleId="Ttulo4">
    <w:name w:val="heading 4"/>
    <w:aliases w:val="TF-TÍTULO 4"/>
    <w:next w:val="TF-TEXTO"/>
    <w:autoRedefine/>
    <w:qFormat/>
    <w:rsid w:val="009D7E91"/>
    <w:pPr>
      <w:keepNext/>
      <w:keepLines/>
      <w:numPr>
        <w:ilvl w:val="3"/>
        <w:numId w:val="1"/>
      </w:numPr>
      <w:spacing w:before="240" w:line="360" w:lineRule="auto"/>
      <w:jc w:val="both"/>
      <w:outlineLvl w:val="3"/>
    </w:pPr>
    <w:rPr>
      <w:color w:val="000000"/>
      <w:sz w:val="24"/>
    </w:rPr>
  </w:style>
  <w:style w:type="paragraph" w:styleId="Ttulo5">
    <w:name w:val="heading 5"/>
    <w:aliases w:val="TF-TÍTULO 5"/>
    <w:next w:val="TF-TEXTO"/>
    <w:autoRedefine/>
    <w:qFormat/>
    <w:rsid w:val="009D7E91"/>
    <w:pPr>
      <w:keepNext/>
      <w:keepLines/>
      <w:numPr>
        <w:ilvl w:val="4"/>
        <w:numId w:val="1"/>
      </w:numPr>
      <w:spacing w:before="240" w:line="360" w:lineRule="auto"/>
      <w:jc w:val="both"/>
      <w:outlineLvl w:val="4"/>
    </w:pPr>
    <w:rPr>
      <w:color w:val="000000"/>
      <w:sz w:val="24"/>
    </w:rPr>
  </w:style>
  <w:style w:type="paragraph" w:styleId="Ttulo6">
    <w:name w:val="heading 6"/>
    <w:next w:val="TF-TEXTO"/>
    <w:autoRedefine/>
    <w:qFormat/>
    <w:pPr>
      <w:keepNext/>
      <w:numPr>
        <w:ilvl w:val="5"/>
        <w:numId w:val="1"/>
      </w:numPr>
      <w:spacing w:before="360" w:after="240"/>
      <w:jc w:val="both"/>
      <w:outlineLvl w:val="5"/>
    </w:pPr>
    <w:rPr>
      <w:noProof/>
      <w:color w:val="000000"/>
      <w:sz w:val="24"/>
    </w:rPr>
  </w:style>
  <w:style w:type="paragraph" w:styleId="Ttulo7">
    <w:name w:val="heading 7"/>
    <w:next w:val="TF-TEXTO"/>
    <w:autoRedefine/>
    <w:qFormat/>
    <w:pPr>
      <w:keepNext/>
      <w:numPr>
        <w:ilvl w:val="6"/>
        <w:numId w:val="1"/>
      </w:numPr>
      <w:spacing w:before="360" w:after="240"/>
      <w:jc w:val="both"/>
      <w:outlineLvl w:val="6"/>
    </w:pPr>
    <w:rPr>
      <w:rFonts w:ascii="Times" w:hAnsi="Times"/>
      <w:sz w:val="24"/>
    </w:rPr>
  </w:style>
  <w:style w:type="paragraph" w:styleId="Ttulo8">
    <w:name w:val="heading 8"/>
    <w:next w:val="TF-TEXTO"/>
    <w:autoRedefine/>
    <w:qFormat/>
    <w:pPr>
      <w:keepNext/>
      <w:numPr>
        <w:ilvl w:val="7"/>
        <w:numId w:val="1"/>
      </w:numPr>
      <w:spacing w:before="360" w:after="240"/>
      <w:jc w:val="both"/>
      <w:outlineLvl w:val="7"/>
    </w:pPr>
    <w:rPr>
      <w:rFonts w:ascii="Times" w:hAnsi="Times"/>
      <w:color w:val="000000"/>
      <w:sz w:val="24"/>
    </w:rPr>
  </w:style>
  <w:style w:type="paragraph" w:styleId="Ttulo9">
    <w:name w:val="heading 9"/>
    <w:next w:val="TF-TEXTO"/>
    <w:qFormat/>
    <w:pPr>
      <w:keepNext/>
      <w:numPr>
        <w:ilvl w:val="8"/>
        <w:numId w:val="1"/>
      </w:numPr>
      <w:spacing w:before="360" w:after="360"/>
      <w:jc w:val="both"/>
      <w:outlineLvl w:val="8"/>
    </w:pPr>
    <w:rPr>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8233E5"/>
    <w:pPr>
      <w:spacing w:before="120" w:line="360" w:lineRule="auto"/>
      <w:ind w:firstLine="680"/>
      <w:contextualSpacing/>
      <w:jc w:val="both"/>
    </w:pPr>
    <w:rPr>
      <w:sz w:val="24"/>
    </w:r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capaCABEALHO">
    <w:name w:val="TF-capa CABEÇALHO"/>
    <w:semiHidden/>
    <w:pPr>
      <w:spacing w:line="480" w:lineRule="auto"/>
      <w:jc w:val="center"/>
    </w:pPr>
    <w:rPr>
      <w:b/>
      <w:caps/>
      <w:sz w:val="24"/>
    </w:rPr>
  </w:style>
  <w:style w:type="paragraph" w:customStyle="1" w:styleId="TF-capaTTULO">
    <w:name w:val="TF-capa TÍTULO"/>
    <w:next w:val="TF-capaAUTOR"/>
    <w:semiHidden/>
    <w:pPr>
      <w:spacing w:before="4600" w:line="480" w:lineRule="auto"/>
      <w:jc w:val="center"/>
    </w:pPr>
    <w:rPr>
      <w:b/>
      <w:caps/>
      <w:sz w:val="32"/>
    </w:rPr>
  </w:style>
  <w:style w:type="paragraph" w:customStyle="1" w:styleId="TF-capaAUTOR">
    <w:name w:val="TF-capa AUTOR"/>
    <w:semiHidden/>
    <w:pPr>
      <w:spacing w:before="720"/>
      <w:jc w:val="right"/>
    </w:pPr>
    <w:rPr>
      <w:b/>
      <w:caps/>
      <w:sz w:val="24"/>
    </w:rPr>
  </w:style>
  <w:style w:type="paragraph" w:customStyle="1" w:styleId="TF-capaID">
    <w:name w:val="TF-capa ID"/>
    <w:semiHidden/>
    <w:pPr>
      <w:jc w:val="right"/>
    </w:pPr>
    <w:rPr>
      <w:b/>
      <w:caps/>
      <w:sz w:val="24"/>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rPr>
  </w:style>
  <w:style w:type="paragraph" w:customStyle="1" w:styleId="TF-folhaaprovaoAUTOR">
    <w:name w:val="TF-folha aprovação AUTOR"/>
    <w:semiHidden/>
    <w:pPr>
      <w:spacing w:before="1000"/>
      <w:jc w:val="center"/>
    </w:pPr>
    <w:rPr>
      <w:b/>
      <w:caps/>
      <w:sz w:val="24"/>
    </w:rPr>
  </w:style>
  <w:style w:type="paragraph" w:customStyle="1" w:styleId="TF-folhaaprovaoASSINATURA">
    <w:name w:val="TF-folha aprovação ASSINATURA"/>
    <w:semiHidden/>
    <w:pPr>
      <w:spacing w:before="360"/>
      <w:ind w:left="2268"/>
    </w:pPr>
    <w:rPr>
      <w:b/>
      <w:color w:val="000000"/>
      <w:sz w:val="24"/>
    </w:rPr>
  </w:style>
  <w:style w:type="paragraph" w:customStyle="1" w:styleId="TF-folhaaprovaoFUNO">
    <w:name w:val="TF-folha aprovação FUNÇÃO"/>
    <w:semiHidden/>
    <w:pPr>
      <w:tabs>
        <w:tab w:val="left" w:pos="2268"/>
      </w:tabs>
    </w:pPr>
    <w:rPr>
      <w:color w:val="000000"/>
      <w:sz w:val="24"/>
    </w:rPr>
  </w:style>
  <w:style w:type="paragraph" w:customStyle="1" w:styleId="TF-folhaaprovaoDATA">
    <w:name w:val="TF-folha aprovação DATA"/>
    <w:semiHidden/>
    <w:pPr>
      <w:keepLines/>
      <w:jc w:val="center"/>
    </w:pPr>
    <w:rPr>
      <w:color w:val="000000"/>
      <w:sz w:val="24"/>
    </w:rPr>
  </w:style>
  <w:style w:type="paragraph" w:customStyle="1" w:styleId="TF-folhaaprovaoFINALIDADE">
    <w:name w:val="TF-folha aprovação FINALIDADE"/>
    <w:semiHidden/>
    <w:pPr>
      <w:spacing w:before="1000" w:after="1000"/>
      <w:ind w:left="4536"/>
      <w:jc w:val="both"/>
    </w:pPr>
    <w:rPr>
      <w:color w:val="000000"/>
      <w:sz w:val="24"/>
    </w:rPr>
  </w:style>
  <w:style w:type="paragraph" w:customStyle="1" w:styleId="TF-capaLOCAL">
    <w:name w:val="TF-capa LOCAL"/>
    <w:next w:val="TF-capaANO"/>
    <w:semiHidden/>
    <w:pPr>
      <w:jc w:val="center"/>
    </w:pPr>
    <w:rPr>
      <w:b/>
      <w:caps/>
      <w:sz w:val="24"/>
    </w:rPr>
  </w:style>
  <w:style w:type="paragraph" w:customStyle="1" w:styleId="TF-capaANO">
    <w:name w:val="TF-capa ANO"/>
    <w:next w:val="TF-capaID"/>
    <w:semiHidden/>
    <w:pPr>
      <w:jc w:val="center"/>
    </w:pPr>
    <w:rPr>
      <w:b/>
      <w:caps/>
      <w:sz w:val="24"/>
    </w:rPr>
  </w:style>
  <w:style w:type="paragraph" w:customStyle="1" w:styleId="TF-folharostoLOCAL">
    <w:name w:val="TF-folha rosto LOCAL"/>
    <w:semiHidden/>
    <w:pPr>
      <w:jc w:val="center"/>
    </w:pPr>
    <w:rPr>
      <w:b/>
      <w:caps/>
      <w:sz w:val="24"/>
    </w:rPr>
  </w:style>
  <w:style w:type="paragraph" w:customStyle="1" w:styleId="TF-dedicatria">
    <w:name w:val="TF-dedicatória"/>
    <w:semiHidden/>
    <w:pPr>
      <w:keepLines/>
      <w:pageBreakBefore/>
      <w:spacing w:before="6400"/>
      <w:ind w:left="4536"/>
      <w:jc w:val="both"/>
    </w:pPr>
    <w:rPr>
      <w:sz w:val="24"/>
    </w:rPr>
  </w:style>
  <w:style w:type="paragraph" w:customStyle="1" w:styleId="TF-agradecimentosTEXTO">
    <w:name w:val="TF-agradecimentos TEXTO"/>
    <w:semiHidden/>
    <w:pPr>
      <w:spacing w:line="480" w:lineRule="auto"/>
      <w:ind w:firstLine="680"/>
      <w:jc w:val="both"/>
    </w:pPr>
    <w:rPr>
      <w:sz w:val="24"/>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rPr>
  </w:style>
  <w:style w:type="paragraph" w:customStyle="1" w:styleId="TF-epgrafeAUTOR">
    <w:name w:val="TF-epígrafe AUTOR"/>
    <w:semiHidden/>
    <w:pPr>
      <w:spacing w:before="120" w:line="480" w:lineRule="auto"/>
      <w:jc w:val="right"/>
    </w:pPr>
    <w:rPr>
      <w:sz w:val="24"/>
    </w:rPr>
  </w:style>
  <w:style w:type="paragraph" w:customStyle="1" w:styleId="TF-abstractTTULO">
    <w:name w:val="TF-abstract TÍTULO"/>
    <w:basedOn w:val="Normal"/>
    <w:next w:val="TF-abstractTEXTO"/>
    <w:semiHidden/>
    <w:rsid w:val="001E682E"/>
    <w:pPr>
      <w:keepNext w:val="0"/>
      <w:keepLines w:val="0"/>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keepNext w:val="0"/>
      <w:keepLines w:val="0"/>
      <w:pageBreakBefore/>
      <w:jc w:val="center"/>
    </w:pPr>
    <w:rPr>
      <w:b/>
      <w:caps/>
      <w:sz w:val="28"/>
      <w:szCs w:val="20"/>
    </w:rPr>
  </w:style>
  <w:style w:type="paragraph" w:customStyle="1" w:styleId="TF-listadetabelasTTULO">
    <w:name w:val="TF-lista de tabelas TÍTULO"/>
    <w:basedOn w:val="Normal"/>
    <w:next w:val="TF-TEXTOQUADRO"/>
    <w:semiHidden/>
    <w:rsid w:val="001E682E"/>
    <w:pPr>
      <w:keepLines w:val="0"/>
      <w:jc w:val="center"/>
    </w:pPr>
    <w:rPr>
      <w:b/>
      <w:caps/>
      <w:sz w:val="28"/>
      <w:szCs w:val="20"/>
    </w:rPr>
  </w:style>
  <w:style w:type="paragraph" w:customStyle="1" w:styleId="TF-TEXTOQUADRO">
    <w:name w:val="TF-TEXTO QUADRO"/>
    <w:rsid w:val="002368FD"/>
    <w:pPr>
      <w:keepNext/>
      <w:keepLines/>
    </w:pPr>
    <w:rPr>
      <w:sz w:val="22"/>
    </w:rPr>
  </w:style>
  <w:style w:type="paragraph" w:customStyle="1" w:styleId="TF-listadesmbolosTTULO">
    <w:name w:val="TF-lista de símbolos TÍTULO"/>
    <w:basedOn w:val="Normal"/>
    <w:next w:val="TF-listadesmbolosITEM"/>
    <w:semiHidden/>
    <w:rsid w:val="001E682E"/>
    <w:pPr>
      <w:keepNext w:val="0"/>
      <w:keepLines w:val="0"/>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rPr>
  </w:style>
  <w:style w:type="paragraph" w:customStyle="1" w:styleId="TF-sumrioTTULO">
    <w:name w:val="TF-sumário TÍTULO"/>
    <w:basedOn w:val="Normal"/>
    <w:semiHidden/>
    <w:rsid w:val="001E682E"/>
    <w:pPr>
      <w:keepNext w:val="0"/>
      <w:keepLines w:val="0"/>
      <w:pageBreakBefore/>
      <w:jc w:val="center"/>
    </w:pPr>
    <w:rPr>
      <w:b/>
      <w:caps/>
      <w:sz w:val="28"/>
      <w:szCs w:val="20"/>
    </w:rPr>
  </w:style>
  <w:style w:type="paragraph" w:customStyle="1" w:styleId="TF-refernciasbibliogrficasTTULO">
    <w:name w:val="TF-referências bibliográficas TÍTULO"/>
    <w:basedOn w:val="Normal"/>
    <w:next w:val="TF-refernciasITEM"/>
    <w:rsid w:val="00FC4A9F"/>
    <w:pPr>
      <w:keepLines w:val="0"/>
      <w:spacing w:line="360" w:lineRule="auto"/>
      <w:jc w:val="center"/>
    </w:pPr>
    <w:rPr>
      <w:rFonts w:ascii="Times" w:hAnsi="Times"/>
      <w:b/>
      <w:caps/>
      <w:szCs w:val="20"/>
    </w:rPr>
  </w:style>
  <w:style w:type="paragraph" w:customStyle="1" w:styleId="TF-refernciasITEM">
    <w:name w:val="TF-referências ITEM"/>
    <w:rsid w:val="00F276C9"/>
    <w:pPr>
      <w:keepLines/>
      <w:spacing w:after="120"/>
    </w:pPr>
    <w:rPr>
      <w:sz w:val="24"/>
    </w:r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C66150"/>
    <w:pPr>
      <w:widowControl w:val="0"/>
      <w:numPr>
        <w:numId w:val="3"/>
      </w:numPr>
      <w:spacing w:line="360" w:lineRule="auto"/>
      <w:contextualSpacing/>
      <w:jc w:val="both"/>
    </w:pPr>
    <w:rPr>
      <w:sz w:val="24"/>
    </w:rPr>
  </w:style>
  <w:style w:type="paragraph" w:customStyle="1" w:styleId="TF-resumoTTULO">
    <w:name w:val="TF-resumo TÍTULO"/>
    <w:basedOn w:val="Normal"/>
    <w:next w:val="TF-resumoTEXTO"/>
    <w:semiHidden/>
    <w:rsid w:val="001E682E"/>
    <w:pPr>
      <w:keepNext w:val="0"/>
      <w:keepLines w:val="0"/>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pPr>
      <w:tabs>
        <w:tab w:val="center" w:pos="4320"/>
        <w:tab w:val="right" w:pos="8640"/>
      </w:tabs>
    </w:pPr>
  </w:style>
  <w:style w:type="character" w:customStyle="1" w:styleId="RodapChar">
    <w:name w:val="Rodapé Char"/>
    <w:link w:val="Rodap"/>
    <w:uiPriority w:val="99"/>
    <w:rsid w:val="00052A07"/>
    <w:rPr>
      <w:sz w:val="24"/>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rPr>
  </w:style>
  <w:style w:type="paragraph" w:customStyle="1" w:styleId="TF-anexoTTULO">
    <w:name w:val="TF-anexo TÍTULO"/>
    <w:next w:val="TF-TEXTO"/>
    <w:semiHidden/>
    <w:rsid w:val="006D0896"/>
    <w:pPr>
      <w:pageBreakBefore/>
      <w:spacing w:line="360" w:lineRule="auto"/>
      <w:jc w:val="both"/>
    </w:pPr>
    <w:rPr>
      <w:b/>
      <w:sz w:val="24"/>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rPr>
  </w:style>
  <w:style w:type="paragraph" w:customStyle="1" w:styleId="TF-ilustraoFONTE">
    <w:name w:val="TF-ilustração FONTE"/>
    <w:next w:val="Normal"/>
    <w:semiHidden/>
    <w:rsid w:val="002440B0"/>
    <w:pPr>
      <w:keepNext/>
    </w:pPr>
  </w:style>
  <w:style w:type="paragraph" w:customStyle="1" w:styleId="TF-textocompargrafo">
    <w:name w:val="TF-texto com parágrafo"/>
    <w:semiHidden/>
    <w:rsid w:val="00476C78"/>
    <w:pPr>
      <w:spacing w:before="240" w:line="360" w:lineRule="auto"/>
      <w:ind w:firstLine="680"/>
      <w:jc w:val="both"/>
    </w:pPr>
    <w:rPr>
      <w:color w:val="000000"/>
      <w:sz w:val="24"/>
    </w:rPr>
  </w:style>
  <w:style w:type="paragraph" w:customStyle="1" w:styleId="TF-agradecimentosTTULO">
    <w:name w:val="TF-agradecimentos TÍTULO"/>
    <w:basedOn w:val="Normal"/>
    <w:next w:val="TF-agradecimentosTEXTO"/>
    <w:semiHidden/>
    <w:rsid w:val="001E682E"/>
    <w:pPr>
      <w:keepNext w:val="0"/>
      <w:keepLines w:val="0"/>
      <w:pageBreakBefore/>
      <w:jc w:val="center"/>
    </w:pPr>
    <w:rPr>
      <w:b/>
      <w:caps/>
      <w:szCs w:val="20"/>
    </w:rPr>
  </w:style>
  <w:style w:type="paragraph" w:customStyle="1" w:styleId="TF-LEGENDA">
    <w:name w:val="TF-LEGENDA"/>
    <w:basedOn w:val="Normal"/>
    <w:next w:val="TF-TEXTOQUADRO"/>
    <w:qFormat/>
    <w:rsid w:val="00FC4A9F"/>
    <w:pPr>
      <w:spacing w:before="60"/>
      <w:jc w:val="center"/>
      <w:outlineLvl w:val="0"/>
    </w:pPr>
    <w:rPr>
      <w:szCs w:val="20"/>
    </w:rPr>
  </w:style>
  <w:style w:type="paragraph" w:customStyle="1" w:styleId="TF-listadesiglasTTULO">
    <w:name w:val="TF-lista de siglas TÍTULO"/>
    <w:basedOn w:val="Normal"/>
    <w:next w:val="TF-listadesiglasITEM"/>
    <w:semiHidden/>
    <w:rsid w:val="001E682E"/>
    <w:pPr>
      <w:keepNext w:val="0"/>
      <w:keepLines w:val="0"/>
      <w:pageBreakBefore/>
      <w:jc w:val="center"/>
    </w:pPr>
    <w:rPr>
      <w:b/>
      <w:caps/>
      <w:sz w:val="28"/>
      <w:szCs w:val="20"/>
    </w:rPr>
  </w:style>
  <w:style w:type="paragraph" w:customStyle="1" w:styleId="TF-TTULO">
    <w:name w:val="TF-TÍTULO"/>
    <w:next w:val="Normal"/>
    <w:rsid w:val="001E682E"/>
    <w:pPr>
      <w:spacing w:after="240"/>
      <w:jc w:val="center"/>
    </w:pPr>
    <w:rPr>
      <w:b/>
      <w:caps/>
      <w:sz w:val="24"/>
    </w:rPr>
  </w:style>
  <w:style w:type="paragraph" w:customStyle="1" w:styleId="TF-CITAO">
    <w:name w:val="TF-CITAÇÃO"/>
    <w:next w:val="TF-TEXTO"/>
    <w:pPr>
      <w:widowControl w:val="0"/>
      <w:spacing w:after="160"/>
      <w:ind w:left="2268"/>
      <w:jc w:val="both"/>
    </w:pPr>
  </w:style>
  <w:style w:type="paragraph" w:customStyle="1" w:styleId="TF-tabelaFONTE">
    <w:name w:val="TF-tabela FONTE"/>
    <w:basedOn w:val="TF-ilustraoFONTE"/>
    <w:semiHidden/>
    <w:pPr>
      <w:spacing w:after="160"/>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rPr>
  </w:style>
  <w:style w:type="paragraph" w:customStyle="1" w:styleId="TF-subalineasn2">
    <w:name w:val="TF-subalineas n2"/>
    <w:basedOn w:val="TF-alneacomletras"/>
    <w:autoRedefine/>
    <w:semiHidden/>
    <w:pPr>
      <w:numPr>
        <w:ilvl w:val="1"/>
      </w:numPr>
      <w:tabs>
        <w:tab w:val="clear" w:pos="1398"/>
        <w:tab w:val="num" w:pos="360"/>
        <w:tab w:val="num" w:pos="1440"/>
      </w:tabs>
      <w:ind w:left="1440" w:hanging="360"/>
    </w:pPr>
  </w:style>
  <w:style w:type="paragraph" w:customStyle="1" w:styleId="TF-alneacomletras">
    <w:name w:val="TF-alínea com letras"/>
    <w:autoRedefine/>
    <w:semiHidden/>
    <w:pPr>
      <w:numPr>
        <w:numId w:val="4"/>
      </w:numPr>
      <w:spacing w:line="360" w:lineRule="auto"/>
      <w:jc w:val="both"/>
    </w:pPr>
    <w:rPr>
      <w:color w:val="000000"/>
      <w:sz w:val="24"/>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ind w:left="2160" w:hanging="360"/>
    </w:pPr>
  </w:style>
  <w:style w:type="paragraph" w:customStyle="1" w:styleId="TF-conteudo-quadro">
    <w:name w:val="TF-conteudo-quadro"/>
    <w:semiHidden/>
    <w:pPr>
      <w:keepNext/>
      <w:keepLines/>
    </w:pPr>
    <w:rPr>
      <w:rFonts w:ascii="Courier" w:hAnsi="Courier"/>
      <w:lang w:val="en-US"/>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FC4A9F"/>
    <w:pPr>
      <w:keepNext/>
      <w:spacing w:before="0" w:line="240" w:lineRule="auto"/>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semiHidden/>
    <w:unhideWhenUsed/>
    <w:rsid w:val="003D398C"/>
    <w:rPr>
      <w:sz w:val="20"/>
      <w:szCs w:val="20"/>
    </w:rPr>
  </w:style>
  <w:style w:type="character" w:customStyle="1" w:styleId="TextodecomentrioChar">
    <w:name w:val="Texto de comentário Char"/>
    <w:basedOn w:val="Fontepargpadro"/>
    <w:link w:val="Textodecomentrio"/>
    <w:uiPriority w:val="99"/>
    <w:semiHidden/>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rPr>
      <w:sz w:val="24"/>
      <w:szCs w:val="24"/>
    </w:rPr>
  </w:style>
  <w:style w:type="paragraph" w:styleId="Textodenotaderodap">
    <w:name w:val="footnote text"/>
    <w:basedOn w:val="Normal"/>
    <w:link w:val="TextodenotaderodapChar"/>
    <w:uiPriority w:val="99"/>
    <w:semiHidden/>
    <w:unhideWhenUsed/>
    <w:rsid w:val="00724679"/>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pPr>
      <w:keepNext w:val="0"/>
      <w:keepLines w:val="0"/>
    </w:pPr>
  </w:style>
  <w:style w:type="paragraph" w:customStyle="1" w:styleId="TF-avaliaoTTULOTCC">
    <w:name w:val="TF-avaliação TÍTULO TCC"/>
    <w:basedOn w:val="Normal"/>
    <w:semiHidden/>
    <w:rsid w:val="00B00A13"/>
    <w:pPr>
      <w:keepNext w:val="0"/>
      <w:keepLines w:val="0"/>
      <w:spacing w:before="240"/>
      <w:ind w:left="1276" w:hanging="1276"/>
      <w:jc w:val="both"/>
    </w:pPr>
    <w:rPr>
      <w:caps/>
    </w:rPr>
  </w:style>
  <w:style w:type="paragraph" w:customStyle="1" w:styleId="TF-avaliaoTTULO1">
    <w:name w:val="TF-avaliação TÍTULO 1"/>
    <w:semiHidden/>
    <w:rsid w:val="00B00A13"/>
    <w:pPr>
      <w:numPr>
        <w:numId w:val="11"/>
      </w:numPr>
      <w:tabs>
        <w:tab w:val="left" w:pos="284"/>
      </w:tabs>
      <w:spacing w:before="240"/>
    </w:pPr>
    <w:rPr>
      <w:b/>
      <w:caps/>
      <w:noProof/>
      <w:sz w:val="24"/>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keepNext w:val="0"/>
      <w:keepLines w:val="0"/>
      <w:spacing w:before="60" w:after="60"/>
    </w:pPr>
    <w:rPr>
      <w:sz w:val="20"/>
    </w:rPr>
  </w:style>
  <w:style w:type="paragraph" w:customStyle="1" w:styleId="TF-AUTOR0">
    <w:name w:val="TF-AUTOR"/>
    <w:basedOn w:val="Normal"/>
    <w:rsid w:val="00554405"/>
    <w:pPr>
      <w:spacing w:before="120"/>
      <w:jc w:val="center"/>
    </w:pPr>
    <w:rPr>
      <w:color w:val="000000"/>
      <w:szCs w:val="20"/>
    </w:rPr>
  </w:style>
  <w:style w:type="paragraph" w:customStyle="1" w:styleId="TF-CDIGO-FONTE">
    <w:name w:val="TF-CÓDIGO-FONTE"/>
    <w:rsid w:val="001E682E"/>
    <w:pPr>
      <w:keepNext/>
      <w:keepLines/>
    </w:pPr>
    <w:rPr>
      <w:rFonts w:ascii="Courier" w:hAnsi="Courier"/>
      <w:lang w:val="en-US"/>
    </w:rPr>
  </w:style>
  <w:style w:type="paragraph" w:customStyle="1" w:styleId="TF-FONTE">
    <w:name w:val="TF-FONTE"/>
    <w:next w:val="Normal"/>
    <w:qFormat/>
    <w:rsid w:val="00554405"/>
    <w:pPr>
      <w:jc w:val="center"/>
    </w:pPr>
  </w:style>
  <w:style w:type="character" w:styleId="HiperlinkVisitado">
    <w:name w:val="FollowedHyperlink"/>
    <w:uiPriority w:val="99"/>
    <w:semiHidden/>
    <w:unhideWhenUsed/>
    <w:rsid w:val="00107892"/>
    <w:rPr>
      <w:color w:val="954F72"/>
      <w:u w:val="single"/>
    </w:rPr>
  </w:style>
  <w:style w:type="paragraph" w:customStyle="1" w:styleId="TF-xAvalITEM">
    <w:name w:val="TF-xAval ITEM"/>
    <w:basedOn w:val="Normal"/>
    <w:rsid w:val="00320BFA"/>
    <w:pPr>
      <w:keepNext w:val="0"/>
      <w:keepLines w:val="0"/>
      <w:numPr>
        <w:numId w:val="16"/>
      </w:numPr>
      <w:jc w:val="both"/>
    </w:pPr>
    <w:rPr>
      <w:sz w:val="18"/>
    </w:rPr>
  </w:style>
  <w:style w:type="paragraph" w:customStyle="1" w:styleId="TF-xAvalITEMDETALHE">
    <w:name w:val="TF-xAval ITEM DETALHE"/>
    <w:basedOn w:val="Normal"/>
    <w:rsid w:val="00320BFA"/>
    <w:pPr>
      <w:keepNext w:val="0"/>
      <w:keepLines w:val="0"/>
      <w:numPr>
        <w:ilvl w:val="1"/>
      </w:numPr>
      <w:ind w:left="353"/>
      <w:jc w:val="both"/>
    </w:pPr>
    <w:rPr>
      <w:sz w:val="18"/>
    </w:rPr>
  </w:style>
  <w:style w:type="paragraph" w:customStyle="1" w:styleId="TF-xAvalLINHA">
    <w:name w:val="TF-xAval LINHA"/>
    <w:basedOn w:val="Normal"/>
    <w:rsid w:val="00320BFA"/>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320BFA"/>
    <w:pPr>
      <w:keepNext w:val="0"/>
      <w:keepLines w:val="0"/>
      <w:tabs>
        <w:tab w:val="left" w:pos="708"/>
      </w:tabs>
      <w:ind w:left="720" w:hanging="720"/>
      <w:jc w:val="center"/>
    </w:pPr>
    <w:rPr>
      <w:caps/>
      <w:noProof/>
      <w:szCs w:val="20"/>
    </w:rPr>
  </w:style>
  <w:style w:type="paragraph" w:styleId="Citao">
    <w:name w:val="Quote"/>
    <w:basedOn w:val="Normal"/>
    <w:next w:val="Normal"/>
    <w:link w:val="CitaoChar"/>
    <w:uiPriority w:val="29"/>
    <w:qFormat/>
    <w:rsid w:val="003F77D8"/>
    <w:pPr>
      <w:spacing w:before="200" w:after="160"/>
      <w:ind w:left="864" w:right="864"/>
      <w:jc w:val="center"/>
    </w:pPr>
    <w:rPr>
      <w:i/>
      <w:iCs/>
      <w:color w:val="404040"/>
    </w:rPr>
  </w:style>
  <w:style w:type="character" w:customStyle="1" w:styleId="CitaoChar">
    <w:name w:val="Citação Char"/>
    <w:link w:val="Citao"/>
    <w:uiPriority w:val="29"/>
    <w:rsid w:val="003F77D8"/>
    <w:rPr>
      <w:i/>
      <w:iCs/>
      <w:color w:val="404040"/>
      <w:sz w:val="24"/>
      <w:szCs w:val="24"/>
    </w:rPr>
  </w:style>
  <w:style w:type="character" w:styleId="MenoPendente">
    <w:name w:val="Unresolved Mention"/>
    <w:uiPriority w:val="99"/>
    <w:semiHidden/>
    <w:unhideWhenUsed/>
    <w:rsid w:val="002A0876"/>
    <w:rPr>
      <w:color w:val="605E5C"/>
      <w:shd w:val="clear" w:color="auto" w:fill="E1DFDD"/>
    </w:rPr>
  </w:style>
  <w:style w:type="paragraph" w:styleId="Legenda">
    <w:name w:val="caption"/>
    <w:basedOn w:val="Normal"/>
    <w:next w:val="Normal"/>
    <w:uiPriority w:val="35"/>
    <w:qFormat/>
    <w:rsid w:val="009A504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204876857">
      <w:bodyDiv w:val="1"/>
      <w:marLeft w:val="0"/>
      <w:marRight w:val="0"/>
      <w:marTop w:val="0"/>
      <w:marBottom w:val="0"/>
      <w:divBdr>
        <w:top w:val="none" w:sz="0" w:space="0" w:color="auto"/>
        <w:left w:val="none" w:sz="0" w:space="0" w:color="auto"/>
        <w:bottom w:val="none" w:sz="0" w:space="0" w:color="auto"/>
        <w:right w:val="none" w:sz="0" w:space="0" w:color="auto"/>
      </w:divBdr>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header" Target="header1.xml"/><Relationship Id="rId10" Type="http://schemas.microsoft.com/office/2011/relationships/commentsExtended" Target="commentsExtended.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92CCA8F7-EF71-4657-A900-E9F38863CB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TotalTime>
  <Pages>17</Pages>
  <Words>5890</Words>
  <Characters>31809</Characters>
  <Application>Microsoft Office Word</Application>
  <DocSecurity>0</DocSecurity>
  <Lines>265</Lines>
  <Paragraphs>75</Paragraphs>
  <ScaleCrop>false</ScaleCrop>
  <HeadingPairs>
    <vt:vector size="2" baseType="variant">
      <vt:variant>
        <vt:lpstr>Título</vt:lpstr>
      </vt:variant>
      <vt:variant>
        <vt:i4>1</vt:i4>
      </vt:variant>
    </vt:vector>
  </HeadingPairs>
  <TitlesOfParts>
    <vt:vector size="1" baseType="lpstr">
      <vt:lpstr>UNIVERSIDADE REGIONAL DE BLUMENAU</vt:lpstr>
    </vt:vector>
  </TitlesOfParts>
  <Company>Universidade Regional de Blumenau (FURB)</Company>
  <LinksUpToDate>false</LinksUpToDate>
  <CharactersWithSpaces>37624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cp:lastModifiedBy>Andreza Sartori</cp:lastModifiedBy>
  <cp:revision>17</cp:revision>
  <cp:lastPrinted>2020-12-14T14:56:00Z</cp:lastPrinted>
  <dcterms:created xsi:type="dcterms:W3CDTF">2020-11-30T00:35:00Z</dcterms:created>
  <dcterms:modified xsi:type="dcterms:W3CDTF">2020-12-14T14:56:00Z</dcterms:modified>
</cp:coreProperties>
</file>