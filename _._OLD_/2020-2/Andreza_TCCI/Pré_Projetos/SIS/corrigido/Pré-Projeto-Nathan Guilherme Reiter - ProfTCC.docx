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CB63B" w14:textId="42A2D92F" w:rsidR="002B0EDC" w:rsidRPr="00B00E04" w:rsidRDefault="001174CC" w:rsidP="001E682E">
      <w:pPr>
        <w:pStyle w:val="TF-TTULO"/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>
        <w:t>PÉNAREIA</w:t>
      </w:r>
      <w:r w:rsidR="002B0EDC">
        <w:t xml:space="preserve">: </w:t>
      </w:r>
      <w:r>
        <w:t>sistema para consumo em restaurantes em praias</w:t>
      </w:r>
      <w:r w:rsidR="00E7361F">
        <w:t xml:space="preserve"> CATARINENSES</w:t>
      </w:r>
    </w:p>
    <w:p w14:paraId="6607C7C7" w14:textId="62BB7FF5" w:rsidR="001E682E" w:rsidRDefault="001174CC" w:rsidP="001E682E">
      <w:pPr>
        <w:pStyle w:val="TF-AUTOR0"/>
      </w:pPr>
      <w:r>
        <w:t>Nathan Guilherme Reiter</w:t>
      </w:r>
    </w:p>
    <w:p w14:paraId="53880F09" w14:textId="410B369E" w:rsidR="001E682E" w:rsidRDefault="001E682E" w:rsidP="001E682E">
      <w:pPr>
        <w:pStyle w:val="TF-AUTOR0"/>
      </w:pPr>
      <w:r>
        <w:t xml:space="preserve">Prof. </w:t>
      </w:r>
      <w:r w:rsidR="001174CC">
        <w:t>Luciana Pereira de Araújo Kohler</w:t>
      </w:r>
    </w:p>
    <w:p w14:paraId="4325A3B1" w14:textId="38F3E617" w:rsidR="00F255FC" w:rsidRDefault="00F255FC" w:rsidP="00FC4A9F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2682C12D" w14:textId="479C3E6E" w:rsidR="00144AE0" w:rsidRDefault="00E7361F" w:rsidP="00A737E7">
      <w:pPr>
        <w:pStyle w:val="TF-TEXTO"/>
      </w:pPr>
      <w:commentRangeStart w:id="9"/>
      <w:r>
        <w:t xml:space="preserve">O litoral </w:t>
      </w:r>
      <w:r w:rsidR="00DB1E33">
        <w:t xml:space="preserve">do estado </w:t>
      </w:r>
      <w:commentRangeEnd w:id="9"/>
      <w:r w:rsidR="00691242">
        <w:rPr>
          <w:rStyle w:val="Refdecomentrio"/>
        </w:rPr>
        <w:commentReference w:id="9"/>
      </w:r>
      <w:r w:rsidR="00DB1E33">
        <w:t>de Santa Catarina</w:t>
      </w:r>
      <w:r>
        <w:t xml:space="preserve"> </w:t>
      </w:r>
      <w:r w:rsidR="00D22B21">
        <w:t xml:space="preserve">é </w:t>
      </w:r>
      <w:r>
        <w:t xml:space="preserve">rico em paisagens e belezas naturais, alvejado por </w:t>
      </w:r>
      <w:r w:rsidR="002E042A">
        <w:t xml:space="preserve">milhares de </w:t>
      </w:r>
      <w:r>
        <w:t xml:space="preserve">turistas </w:t>
      </w:r>
      <w:r w:rsidR="00FD353B">
        <w:t>todos os</w:t>
      </w:r>
      <w:r>
        <w:t xml:space="preserve"> ano</w:t>
      </w:r>
      <w:r w:rsidR="00FD353B">
        <w:t>s</w:t>
      </w:r>
      <w:r>
        <w:t xml:space="preserve">, </w:t>
      </w:r>
      <w:r w:rsidR="00FD353B">
        <w:t>fonte de</w:t>
      </w:r>
      <w:r>
        <w:t xml:space="preserve"> alto lucro para estabelecimentos gastronômicos (bares, lanchonetes, restaurantes), principalmente na beira da praia. </w:t>
      </w:r>
      <w:r w:rsidR="00D22B21">
        <w:t>Estes</w:t>
      </w:r>
      <w:r w:rsidR="00090453">
        <w:t xml:space="preserve"> estabelecimentos</w:t>
      </w:r>
      <w:r w:rsidR="00D22B21">
        <w:t xml:space="preserve">, ao contrário da crescente expansão dos aplicativos de </w:t>
      </w:r>
      <w:r w:rsidR="00D22B21" w:rsidRPr="00CE7751">
        <w:rPr>
          <w:i/>
          <w:iCs/>
        </w:rPr>
        <w:t>delivery</w:t>
      </w:r>
      <w:r w:rsidR="00D22B21">
        <w:t>, encontra</w:t>
      </w:r>
      <w:r w:rsidR="00090453">
        <w:t>m</w:t>
      </w:r>
      <w:r w:rsidR="00D22B21">
        <w:t>-se estagnado</w:t>
      </w:r>
      <w:r w:rsidR="00E54224">
        <w:t>s</w:t>
      </w:r>
      <w:r w:rsidR="00D22B21">
        <w:t xml:space="preserve"> em seus processos de atendimento e venda. Enquanto se vê aplicativos como o IFood e UberEats cada vez mais comum no dia-a-dia das pessoas, ainda se pode perceber a </w:t>
      </w:r>
      <w:r w:rsidR="00B11537">
        <w:t>“</w:t>
      </w:r>
      <w:r w:rsidR="00D22B21">
        <w:t>gritaria</w:t>
      </w:r>
      <w:r w:rsidR="00B11537">
        <w:t>”</w:t>
      </w:r>
      <w:r w:rsidR="00D22B21">
        <w:t xml:space="preserve"> por um garçom disponível na </w:t>
      </w:r>
      <w:r w:rsidR="004220A1">
        <w:t xml:space="preserve">areia da </w:t>
      </w:r>
      <w:r w:rsidR="00D22B21">
        <w:t>praia, a</w:t>
      </w:r>
      <w:r w:rsidR="004220A1">
        <w:t>lém d</w:t>
      </w:r>
      <w:r w:rsidR="007D69BB">
        <w:t xml:space="preserve">o </w:t>
      </w:r>
      <w:r w:rsidR="00B11537">
        <w:t>e</w:t>
      </w:r>
      <w:r w:rsidR="007D69BB">
        <w:t>stress</w:t>
      </w:r>
      <w:r w:rsidR="00B11537">
        <w:t>e</w:t>
      </w:r>
      <w:r w:rsidR="00FD353B">
        <w:t>,</w:t>
      </w:r>
      <w:r w:rsidR="00D22B21">
        <w:t xml:space="preserve"> </w:t>
      </w:r>
      <w:r w:rsidR="004220A1">
        <w:t>d</w:t>
      </w:r>
      <w:r w:rsidR="00D22B21">
        <w:t>a demora dos pedidos</w:t>
      </w:r>
      <w:r w:rsidR="00FD353B">
        <w:t xml:space="preserve"> e </w:t>
      </w:r>
      <w:r w:rsidR="00011187">
        <w:t xml:space="preserve">das </w:t>
      </w:r>
      <w:r w:rsidR="00FD353B">
        <w:t>constantes evasão dos clientes sem o devido pagamento</w:t>
      </w:r>
      <w:r w:rsidR="00D22B21">
        <w:t>.</w:t>
      </w:r>
    </w:p>
    <w:p w14:paraId="006037F6" w14:textId="606698F8" w:rsidR="004220A1" w:rsidRDefault="00F02E4A" w:rsidP="004220A1">
      <w:pPr>
        <w:pStyle w:val="TF-TEXTO"/>
      </w:pPr>
      <w:r>
        <w:t xml:space="preserve">Nesse contexto, a </w:t>
      </w:r>
      <w:r w:rsidR="004220A1">
        <w:t xml:space="preserve">solução </w:t>
      </w:r>
      <w:r w:rsidR="00182C3E">
        <w:t>apresentada</w:t>
      </w:r>
      <w:r w:rsidR="004220A1">
        <w:t xml:space="preserve"> neste trabalho </w:t>
      </w:r>
      <w:r>
        <w:t xml:space="preserve">se </w:t>
      </w:r>
      <w:r w:rsidR="004220A1">
        <w:t xml:space="preserve">trata de um sistema de vendas online </w:t>
      </w:r>
      <w:r w:rsidR="00B81917">
        <w:t xml:space="preserve">para </w:t>
      </w:r>
      <w:r w:rsidR="006C7B9D">
        <w:t xml:space="preserve">estabelecimentos gastronômicos localizados principalmente na beira da praia. </w:t>
      </w:r>
      <w:r w:rsidR="00641DBB">
        <w:t xml:space="preserve">O sistema </w:t>
      </w:r>
      <w:r w:rsidR="004220A1">
        <w:t>será desenvolvido utilizando recursos de computação móvel, buscando auxiliar tanto o</w:t>
      </w:r>
      <w:r w:rsidR="00641DBB">
        <w:t>s</w:t>
      </w:r>
      <w:r w:rsidR="004220A1">
        <w:t xml:space="preserve"> donos de estabelecimentos interessados no</w:t>
      </w:r>
      <w:r w:rsidR="007D69BB">
        <w:t xml:space="preserve"> aumento do</w:t>
      </w:r>
      <w:r w:rsidR="004220A1">
        <w:t xml:space="preserve"> lucro e na segurança proporcionados pelo modelo </w:t>
      </w:r>
      <w:r w:rsidR="004220A1" w:rsidRPr="00CE7751">
        <w:rPr>
          <w:i/>
          <w:iCs/>
        </w:rPr>
        <w:t>delivery</w:t>
      </w:r>
      <w:r w:rsidR="004220A1">
        <w:t xml:space="preserve">, quanto para o próprio </w:t>
      </w:r>
      <w:r w:rsidR="002E042A">
        <w:t>cliente</w:t>
      </w:r>
      <w:r w:rsidR="004220A1">
        <w:t xml:space="preserve">, que </w:t>
      </w:r>
      <w:r w:rsidR="002E042A">
        <w:t>poder</w:t>
      </w:r>
      <w:r w:rsidR="00C27BDD">
        <w:t>á</w:t>
      </w:r>
      <w:r w:rsidR="002E042A">
        <w:t xml:space="preserve"> se preservar de filas e da </w:t>
      </w:r>
      <w:r w:rsidR="002555E0">
        <w:t xml:space="preserve">frustrante </w:t>
      </w:r>
      <w:r w:rsidR="002E042A">
        <w:t xml:space="preserve">busca </w:t>
      </w:r>
      <w:r w:rsidR="00E153D8">
        <w:t xml:space="preserve">por </w:t>
      </w:r>
      <w:r w:rsidR="002E042A">
        <w:t xml:space="preserve">um </w:t>
      </w:r>
      <w:r w:rsidR="004220A1">
        <w:t>garçom</w:t>
      </w:r>
      <w:r w:rsidR="002555E0">
        <w:t xml:space="preserve"> em um </w:t>
      </w:r>
      <w:commentRangeStart w:id="10"/>
      <w:r w:rsidR="002555E0">
        <w:t>dia lotado</w:t>
      </w:r>
      <w:commentRangeEnd w:id="10"/>
      <w:r w:rsidR="00760C02">
        <w:rPr>
          <w:rStyle w:val="Refdecomentrio"/>
        </w:rPr>
        <w:commentReference w:id="10"/>
      </w:r>
      <w:r w:rsidR="004220A1">
        <w:t>.</w:t>
      </w:r>
    </w:p>
    <w:p w14:paraId="286B3BEA" w14:textId="205CEAED" w:rsidR="00F255FC" w:rsidRPr="007D10F2" w:rsidRDefault="00F255FC" w:rsidP="007D10F2">
      <w:pPr>
        <w:pStyle w:val="Ttulo2"/>
      </w:pPr>
      <w:bookmarkStart w:id="11" w:name="_Toc419598576"/>
      <w:bookmarkStart w:id="12" w:name="_Toc420721317"/>
      <w:bookmarkStart w:id="13" w:name="_Toc420721467"/>
      <w:bookmarkStart w:id="14" w:name="_Toc420721562"/>
      <w:bookmarkStart w:id="15" w:name="_Toc420721768"/>
      <w:bookmarkStart w:id="16" w:name="_Toc420723209"/>
      <w:bookmarkStart w:id="17" w:name="_Toc482682370"/>
      <w:bookmarkStart w:id="18" w:name="_Toc54164904"/>
      <w:bookmarkStart w:id="19" w:name="_Toc54165664"/>
      <w:bookmarkStart w:id="20" w:name="_Toc54169316"/>
      <w:bookmarkStart w:id="21" w:name="_Toc96347426"/>
      <w:bookmarkStart w:id="22" w:name="_Toc96357710"/>
      <w:bookmarkStart w:id="23" w:name="_Toc96491850"/>
      <w:bookmarkStart w:id="24" w:name="_Toc411603090"/>
      <w:r w:rsidRPr="007D10F2">
        <w:t>OBJETIVOS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18C9AE1D" w14:textId="2B07C93D" w:rsidR="00C35E57" w:rsidRDefault="00C35E57" w:rsidP="00730484">
      <w:pPr>
        <w:pStyle w:val="TF-TEXTO"/>
      </w:pPr>
      <w:r>
        <w:t xml:space="preserve"> O objetivo </w:t>
      </w:r>
      <w:r w:rsidR="005B3F4D">
        <w:t xml:space="preserve">deste trabalho </w:t>
      </w:r>
      <w:r>
        <w:t>é</w:t>
      </w:r>
      <w:r w:rsidR="003605EF">
        <w:t xml:space="preserve"> disponibilizar um </w:t>
      </w:r>
      <w:r w:rsidR="00037DF5">
        <w:t xml:space="preserve">aplicativo de vendas </w:t>
      </w:r>
      <w:r w:rsidR="00730484">
        <w:t xml:space="preserve">online </w:t>
      </w:r>
      <w:r w:rsidR="00C27BDD">
        <w:t>móvel</w:t>
      </w:r>
      <w:r w:rsidR="00037DF5">
        <w:t xml:space="preserve">, </w:t>
      </w:r>
      <w:r w:rsidR="00730484">
        <w:t xml:space="preserve">focado em vendas na orla das praias de Santa Catarina. </w:t>
      </w:r>
      <w:r>
        <w:t>Os objetivos específicos são:</w:t>
      </w:r>
    </w:p>
    <w:p w14:paraId="0C295F63" w14:textId="6B6BDCE9" w:rsidR="00C35E57" w:rsidRDefault="00CC2145" w:rsidP="00C35E57">
      <w:pPr>
        <w:pStyle w:val="TF-ALNEA"/>
      </w:pPr>
      <w:r>
        <w:t>d</w:t>
      </w:r>
      <w:r w:rsidR="00EE796D">
        <w:t xml:space="preserve">isponibilizar um sistema que auxilie </w:t>
      </w:r>
      <w:r w:rsidR="00124248">
        <w:t>estabelecimentos</w:t>
      </w:r>
      <w:r w:rsidR="00EE796D">
        <w:t xml:space="preserve"> à beira-mar</w:t>
      </w:r>
      <w:r w:rsidR="00124248">
        <w:t xml:space="preserve"> e próximos</w:t>
      </w:r>
      <w:r w:rsidR="00EE796D">
        <w:t xml:space="preserve"> a venderem com maior facilidade, controle e segurança de seus produtos nas orlas das praias</w:t>
      </w:r>
      <w:r w:rsidR="00C35E57">
        <w:t>;</w:t>
      </w:r>
    </w:p>
    <w:p w14:paraId="67E1AD24" w14:textId="2D7190FE" w:rsidR="00C35E57" w:rsidRDefault="00CC2145" w:rsidP="00EE796D">
      <w:pPr>
        <w:pStyle w:val="TF-ALNEA"/>
      </w:pPr>
      <w:commentRangeStart w:id="25"/>
      <w:r>
        <w:t>d</w:t>
      </w:r>
      <w:r w:rsidR="00EE796D">
        <w:t xml:space="preserve">isponibilizar um cardápio de fácil acesso </w:t>
      </w:r>
      <w:r w:rsidR="0090263A">
        <w:t xml:space="preserve">com entrega na praia </w:t>
      </w:r>
      <w:r w:rsidR="00EE796D">
        <w:t>para usuários</w:t>
      </w:r>
      <w:r w:rsidR="00C35E57">
        <w:t>;</w:t>
      </w:r>
      <w:commentRangeEnd w:id="25"/>
      <w:r w:rsidR="006B4428">
        <w:rPr>
          <w:rStyle w:val="Refdecomentrio"/>
        </w:rPr>
        <w:commentReference w:id="25"/>
      </w:r>
    </w:p>
    <w:p w14:paraId="79FE95FC" w14:textId="1BEA31D8" w:rsidR="00EE796D" w:rsidRDefault="00D051CD" w:rsidP="00EE796D">
      <w:pPr>
        <w:pStyle w:val="TF-ALNEA"/>
      </w:pPr>
      <w:r>
        <w:t>diminuir o erro humano durante o processo de anota</w:t>
      </w:r>
      <w:ins w:id="26" w:author="Andreza Sartori" w:date="2020-11-06T17:56:00Z">
        <w:r w:rsidR="00E640A3">
          <w:t>ção</w:t>
        </w:r>
      </w:ins>
      <w:del w:id="27" w:author="Andreza Sartori" w:date="2020-11-06T17:56:00Z">
        <w:r w:rsidDel="00E640A3">
          <w:delText>r</w:delText>
        </w:r>
      </w:del>
      <w:r>
        <w:t xml:space="preserve"> </w:t>
      </w:r>
      <w:ins w:id="28" w:author="Andreza Sartori" w:date="2020-11-06T17:56:00Z">
        <w:r w:rsidR="00E640A3">
          <w:t>e entrega</w:t>
        </w:r>
        <w:r w:rsidR="00E640A3">
          <w:t xml:space="preserve"> do </w:t>
        </w:r>
      </w:ins>
      <w:r>
        <w:t xml:space="preserve">pedido </w:t>
      </w:r>
      <w:del w:id="29" w:author="Andreza Sartori" w:date="2020-11-06T17:56:00Z">
        <w:r w:rsidDel="00E640A3">
          <w:delText>e entrega do mesmo</w:delText>
        </w:r>
      </w:del>
      <w:r w:rsidR="00B83881">
        <w:t>;</w:t>
      </w:r>
    </w:p>
    <w:p w14:paraId="7CC198FC" w14:textId="799E7366" w:rsidR="00B83881" w:rsidRDefault="00B83881" w:rsidP="00EE796D">
      <w:pPr>
        <w:pStyle w:val="TF-ALNEA"/>
      </w:pPr>
      <w:r>
        <w:t>diminuir filas em caixas de restaurantes;</w:t>
      </w:r>
    </w:p>
    <w:p w14:paraId="69F99FFE" w14:textId="4CDF1829" w:rsidR="00B83881" w:rsidRDefault="00B83881" w:rsidP="00EE796D">
      <w:pPr>
        <w:pStyle w:val="TF-ALNEA"/>
      </w:pPr>
      <w:r>
        <w:t>proporcionar maior diversidade de opções de produtos</w:t>
      </w:r>
      <w:r w:rsidR="00E22799">
        <w:t xml:space="preserve"> para os clientes</w:t>
      </w:r>
      <w:r>
        <w:t>.</w:t>
      </w:r>
    </w:p>
    <w:p w14:paraId="57BC30CB" w14:textId="52B28294" w:rsidR="00A44581" w:rsidRDefault="00A44581" w:rsidP="00FC4A9F">
      <w:pPr>
        <w:pStyle w:val="Ttulo1"/>
      </w:pPr>
      <w:bookmarkStart w:id="30" w:name="_Toc419598587"/>
      <w:r>
        <w:lastRenderedPageBreak/>
        <w:t xml:space="preserve">trabalhos </w:t>
      </w:r>
      <w:r w:rsidRPr="00FC4A9F">
        <w:t>correlatos</w:t>
      </w:r>
    </w:p>
    <w:p w14:paraId="19DAD9EB" w14:textId="32D2F6E6" w:rsidR="00EC2BB3" w:rsidRPr="004E1041" w:rsidRDefault="00EC2BB3" w:rsidP="00E251CC">
      <w:pPr>
        <w:pStyle w:val="TF-TEXTO"/>
      </w:pPr>
      <w:r>
        <w:t>A seguir são apresentados três trabalhos com características semelhantes aos principais objetivos do estudo proposto. O primeiro trata-se de um sistema de cardápio digital para restaurantes, bares e similares (MONARIM, 2012)</w:t>
      </w:r>
      <w:r w:rsidR="007952E3">
        <w:t>.</w:t>
      </w:r>
      <w:r>
        <w:t xml:space="preserve"> </w:t>
      </w:r>
      <w:r w:rsidR="007952E3">
        <w:t xml:space="preserve">O </w:t>
      </w:r>
      <w:r>
        <w:t xml:space="preserve">segundo apresenta </w:t>
      </w:r>
      <w:r w:rsidR="00E251CC">
        <w:t>o desenvolvim</w:t>
      </w:r>
      <w:r w:rsidR="00BD33E5">
        <w:t>e</w:t>
      </w:r>
      <w:r w:rsidR="00E251CC">
        <w:t xml:space="preserve">nto </w:t>
      </w:r>
      <w:r w:rsidR="00D63EEF">
        <w:t xml:space="preserve">de um aplicativo móvel e web para o gerenciamento de pedidos de </w:t>
      </w:r>
      <w:r w:rsidR="00D63EEF" w:rsidRPr="00CE7751">
        <w:rPr>
          <w:i/>
          <w:iCs/>
        </w:rPr>
        <w:t>delivery</w:t>
      </w:r>
      <w:r w:rsidR="00D63EEF">
        <w:t xml:space="preserve"> </w:t>
      </w:r>
      <w:r>
        <w:t>(</w:t>
      </w:r>
      <w:r w:rsidR="009009B6">
        <w:t>FERREIRA NETO</w:t>
      </w:r>
      <w:r w:rsidR="007952E3">
        <w:t xml:space="preserve"> </w:t>
      </w:r>
      <w:commentRangeStart w:id="31"/>
      <w:r w:rsidR="007952E3">
        <w:t>et al</w:t>
      </w:r>
      <w:commentRangeEnd w:id="31"/>
      <w:r w:rsidR="000E1156">
        <w:rPr>
          <w:rStyle w:val="Refdecomentrio"/>
        </w:rPr>
        <w:commentReference w:id="31"/>
      </w:r>
      <w:r w:rsidR="007952E3">
        <w:t>.</w:t>
      </w:r>
      <w:r>
        <w:t>,</w:t>
      </w:r>
      <w:r w:rsidR="00E251CC">
        <w:t xml:space="preserve"> 2016</w:t>
      </w:r>
      <w:r>
        <w:t>)</w:t>
      </w:r>
      <w:r w:rsidR="007952E3">
        <w:t>.</w:t>
      </w:r>
      <w:r>
        <w:t xml:space="preserve"> </w:t>
      </w:r>
      <w:r w:rsidR="007952E3">
        <w:t>O</w:t>
      </w:r>
      <w:r>
        <w:t xml:space="preserve"> terceiro </w:t>
      </w:r>
      <w:r w:rsidR="00D63EEF">
        <w:t>é um</w:t>
      </w:r>
      <w:r w:rsidR="00030FF4">
        <w:t>a</w:t>
      </w:r>
      <w:r w:rsidR="00D63EEF">
        <w:t xml:space="preserve"> </w:t>
      </w:r>
      <w:r w:rsidR="00030FF4">
        <w:t xml:space="preserve">ferramenta para automatizar o processo de vendas </w:t>
      </w:r>
      <w:r w:rsidR="00030FF4" w:rsidRPr="00CE7751">
        <w:rPr>
          <w:i/>
          <w:iCs/>
        </w:rPr>
        <w:t>delivery</w:t>
      </w:r>
      <w:r w:rsidR="00030FF4">
        <w:t xml:space="preserve"> da cidade de Januária</w:t>
      </w:r>
      <w:r w:rsidR="007952E3">
        <w:t xml:space="preserve">, </w:t>
      </w:r>
      <w:r w:rsidR="00030FF4">
        <w:t>M</w:t>
      </w:r>
      <w:r w:rsidR="007952E3">
        <w:t xml:space="preserve">inas </w:t>
      </w:r>
      <w:r w:rsidR="00030FF4">
        <w:t>G</w:t>
      </w:r>
      <w:r w:rsidR="007952E3">
        <w:t>erais</w:t>
      </w:r>
      <w:r w:rsidR="00030FF4">
        <w:t xml:space="preserve"> </w:t>
      </w:r>
      <w:r>
        <w:t>(</w:t>
      </w:r>
      <w:r w:rsidR="00E251CC">
        <w:t>ALMEIDA</w:t>
      </w:r>
      <w:r w:rsidR="007952E3">
        <w:t xml:space="preserve"> et al.</w:t>
      </w:r>
      <w:r>
        <w:t xml:space="preserve">, </w:t>
      </w:r>
      <w:r w:rsidR="00E251CC">
        <w:t>2018</w:t>
      </w:r>
      <w:r>
        <w:t>).</w:t>
      </w:r>
    </w:p>
    <w:p w14:paraId="7BE6CAA2" w14:textId="1998F989" w:rsidR="00EC2BB3" w:rsidRDefault="00EC2BB3" w:rsidP="00EC2BB3">
      <w:pPr>
        <w:pStyle w:val="Ttulo2"/>
        <w:spacing w:after="120" w:line="240" w:lineRule="auto"/>
      </w:pPr>
      <w:r>
        <w:t xml:space="preserve">CARDÁPIO DIGITAL PARA RESTAURANTES, </w:t>
      </w:r>
      <w:commentRangeStart w:id="32"/>
      <w:r>
        <w:t>BARES E SIMILARES – MM+</w:t>
      </w:r>
      <w:commentRangeEnd w:id="32"/>
      <w:r w:rsidR="00FC5D66">
        <w:rPr>
          <w:rStyle w:val="Refdecomentrio"/>
          <w:caps w:val="0"/>
          <w:color w:val="auto"/>
        </w:rPr>
        <w:commentReference w:id="32"/>
      </w:r>
    </w:p>
    <w:p w14:paraId="69EC019F" w14:textId="26ADEAE6" w:rsidR="00501EBD" w:rsidRDefault="00430382" w:rsidP="00EC2BB3">
      <w:pPr>
        <w:pStyle w:val="TF-TEXTO"/>
      </w:pPr>
      <w:r>
        <w:t xml:space="preserve">Monarim (2012) apresenta em seu trabalho um sistema de cardápio digital, o MM+, que tem como objetivo dar mais agilidade e melhorar o atendimento em bares, restaurantes e outros do gênero. Foi implementado </w:t>
      </w:r>
      <w:r w:rsidR="000630CE">
        <w:t xml:space="preserve">para funcionar em qualquer dispositivo, desde que o </w:t>
      </w:r>
      <w:r w:rsidR="003E0645">
        <w:t xml:space="preserve">navegador </w:t>
      </w:r>
      <w:r w:rsidR="000630CE">
        <w:t xml:space="preserve">seja compatível, utilizando </w:t>
      </w:r>
      <w:r>
        <w:t>HTML, Javascript e PHP.</w:t>
      </w:r>
    </w:p>
    <w:p w14:paraId="186C6BF2" w14:textId="6766BDD2" w:rsidR="00974E86" w:rsidRPr="004E1041" w:rsidRDefault="004B4DEC" w:rsidP="0082487D">
      <w:pPr>
        <w:pStyle w:val="TF-TEXTO"/>
      </w:pPr>
      <w:r>
        <w:t xml:space="preserve">Para acessar o sistema, o cliente do estabelecimento deve </w:t>
      </w:r>
      <w:r w:rsidR="00501EBD">
        <w:t>entrar n</w:t>
      </w:r>
      <w:r>
        <w:t xml:space="preserve">a rede </w:t>
      </w:r>
      <w:r w:rsidR="00501EBD" w:rsidRPr="00CE7751">
        <w:rPr>
          <w:i/>
          <w:iCs/>
        </w:rPr>
        <w:t>wireless</w:t>
      </w:r>
      <w:r w:rsidR="00501EBD">
        <w:t xml:space="preserve"> disponível pel</w:t>
      </w:r>
      <w:r w:rsidR="00974E86">
        <w:t>o</w:t>
      </w:r>
      <w:r w:rsidR="00501EBD">
        <w:t xml:space="preserve"> estabelecimento e </w:t>
      </w:r>
      <w:r>
        <w:t xml:space="preserve">então </w:t>
      </w:r>
      <w:r w:rsidR="00501EBD">
        <w:t xml:space="preserve">entrar no endereço online do software e solicitar uma senha para o garçom para </w:t>
      </w:r>
      <w:r w:rsidR="008C1DDC">
        <w:t xml:space="preserve">ter </w:t>
      </w:r>
      <w:r w:rsidR="00501EBD">
        <w:t>acess</w:t>
      </w:r>
      <w:r w:rsidR="00974E86">
        <w:t>o</w:t>
      </w:r>
      <w:r w:rsidR="00501EBD">
        <w:t xml:space="preserve">. </w:t>
      </w:r>
      <w:r w:rsidR="008C1DDC">
        <w:t xml:space="preserve">Ao entrar no sistema, há </w:t>
      </w:r>
      <w:r w:rsidR="00974E86">
        <w:t>um menu com as categorias de pedidos</w:t>
      </w:r>
      <w:r w:rsidR="008C1DDC">
        <w:t xml:space="preserve">. O </w:t>
      </w:r>
      <w:r w:rsidR="00974E86">
        <w:t>sistema lista os produtos disponíveis pelo estabelecimento que, ao ser clicado, informa a quantidade do produto, complementos e informações</w:t>
      </w:r>
      <w:r w:rsidR="00B96684">
        <w:t xml:space="preserve"> (MONARIM, 2012)</w:t>
      </w:r>
      <w:r w:rsidR="00974E86">
        <w:t>.</w:t>
      </w:r>
    </w:p>
    <w:p w14:paraId="5092B0D8" w14:textId="08FA071B" w:rsidR="00EC2BB3" w:rsidRDefault="00EC2BB3" w:rsidP="00EC2BB3">
      <w:pPr>
        <w:pStyle w:val="Ttulo2"/>
        <w:spacing w:after="120" w:line="240" w:lineRule="auto"/>
      </w:pPr>
      <w:r>
        <w:t xml:space="preserve">DESENVOLVIMENTO DE UM APLICATIVO MÓVEL E WEB PARA GERENCIAMENTO DE PEDIDOS DE DELIVERY, </w:t>
      </w:r>
      <w:commentRangeStart w:id="33"/>
      <w:r>
        <w:t>ENTREGAS E PAGAMENTOS</w:t>
      </w:r>
      <w:commentRangeEnd w:id="33"/>
      <w:r w:rsidR="003B787B">
        <w:rPr>
          <w:rStyle w:val="Refdecomentrio"/>
          <w:caps w:val="0"/>
          <w:color w:val="auto"/>
        </w:rPr>
        <w:commentReference w:id="33"/>
      </w:r>
    </w:p>
    <w:p w14:paraId="62F8B89F" w14:textId="18221456" w:rsidR="00F22175" w:rsidRDefault="00290EB7" w:rsidP="00F22175">
      <w:pPr>
        <w:pStyle w:val="TF-TEXTO"/>
      </w:pPr>
      <w:r>
        <w:t xml:space="preserve">O trabalho </w:t>
      </w:r>
      <w:r w:rsidR="00474F52">
        <w:t xml:space="preserve">de </w:t>
      </w:r>
      <w:r w:rsidR="009009B6">
        <w:t>Ferreira Neto</w:t>
      </w:r>
      <w:r w:rsidR="00474F52">
        <w:t xml:space="preserve"> et al. (2016) </w:t>
      </w:r>
      <w:r>
        <w:t xml:space="preserve">consiste em um </w:t>
      </w:r>
      <w:r w:rsidR="00484188">
        <w:t xml:space="preserve">sistema </w:t>
      </w:r>
      <w:r>
        <w:t xml:space="preserve">para geração de pedido, acompanhamento do processo de entrega do </w:t>
      </w:r>
      <w:r w:rsidRPr="00CE7751">
        <w:rPr>
          <w:i/>
          <w:iCs/>
        </w:rPr>
        <w:t>delivery</w:t>
      </w:r>
      <w:r>
        <w:t>, pagamento e avaliação de produtos fornecidos na região litorânea do estado do Paraná.</w:t>
      </w:r>
      <w:r w:rsidR="00C92DD9">
        <w:t xml:space="preserve"> O aplicativo foi desenvolvido em paralelo, dividindo em parte web e Android, ambas utilizando um </w:t>
      </w:r>
      <w:r w:rsidR="00484188">
        <w:t xml:space="preserve">WebService </w:t>
      </w:r>
      <w:r w:rsidR="00C92DD9">
        <w:t>feito em PHP.</w:t>
      </w:r>
    </w:p>
    <w:p w14:paraId="7ED44ABC" w14:textId="377F5178" w:rsidR="00F22175" w:rsidRPr="004E1041" w:rsidRDefault="00A66301" w:rsidP="00F22175">
      <w:pPr>
        <w:pStyle w:val="TF-TEXTO"/>
      </w:pPr>
      <w:r>
        <w:t xml:space="preserve">A </w:t>
      </w:r>
      <w:r w:rsidR="00592BDC">
        <w:t xml:space="preserve">versão </w:t>
      </w:r>
      <w:r w:rsidR="00484188">
        <w:t xml:space="preserve">móvel </w:t>
      </w:r>
      <w:r w:rsidR="00592BDC">
        <w:t>do</w:t>
      </w:r>
      <w:r w:rsidR="00E14866">
        <w:t xml:space="preserve"> sistema </w:t>
      </w:r>
      <w:r w:rsidR="00592BDC">
        <w:t xml:space="preserve">consiste </w:t>
      </w:r>
      <w:r w:rsidR="00E14866">
        <w:t xml:space="preserve">em um menu de cidades da região (não possuindo busca automática de localização do usuário) que, ao clicar, mostra um menu dos estabelecimentos cadastrados da cidade escolhida. </w:t>
      </w:r>
      <w:commentRangeStart w:id="34"/>
      <w:r w:rsidR="00E14866">
        <w:t>Ao se clicar no estabelecimento desejado</w:t>
      </w:r>
      <w:commentRangeEnd w:id="34"/>
      <w:r w:rsidR="003B787B">
        <w:rPr>
          <w:rStyle w:val="Refdecomentrio"/>
        </w:rPr>
        <w:commentReference w:id="34"/>
      </w:r>
      <w:r w:rsidR="00E14866">
        <w:t>, abre</w:t>
      </w:r>
      <w:r>
        <w:t>-se</w:t>
      </w:r>
      <w:r w:rsidR="00E14866">
        <w:t xml:space="preserve"> uma tela detalhando o estabelecimento e se </w:t>
      </w:r>
      <w:r w:rsidR="00592BDC">
        <w:t>ele</w:t>
      </w:r>
      <w:r w:rsidR="00E14866">
        <w:t xml:space="preserve"> se encontra aberto ou fechado no momento do acesso</w:t>
      </w:r>
      <w:r>
        <w:t xml:space="preserve"> (</w:t>
      </w:r>
      <w:r w:rsidR="009009B6">
        <w:t>FERREIRA NETO</w:t>
      </w:r>
      <w:r>
        <w:t xml:space="preserve"> et al., 2016)</w:t>
      </w:r>
      <w:r w:rsidR="00E14866">
        <w:t>.</w:t>
      </w:r>
    </w:p>
    <w:p w14:paraId="3568B8FE" w14:textId="0F300146" w:rsidR="00EC2BB3" w:rsidRDefault="00EC2BB3" w:rsidP="00EC2BB3">
      <w:pPr>
        <w:pStyle w:val="Ttulo2"/>
        <w:spacing w:after="120" w:line="240" w:lineRule="auto"/>
      </w:pPr>
      <w:r>
        <w:t>nortefood: aplicativo para otimizar o processo de compra e venda de comida em januária</w:t>
      </w:r>
    </w:p>
    <w:p w14:paraId="6F4DAD1E" w14:textId="0D200801" w:rsidR="00EC2BB3" w:rsidRDefault="00CF3AB1" w:rsidP="00EC2BB3">
      <w:pPr>
        <w:pStyle w:val="TF-TEXTO"/>
      </w:pPr>
      <w:r>
        <w:t xml:space="preserve">O </w:t>
      </w:r>
      <w:r w:rsidR="00290EB7">
        <w:t>trabalho</w:t>
      </w:r>
      <w:r w:rsidR="000C39F5">
        <w:t xml:space="preserve"> </w:t>
      </w:r>
      <w:r>
        <w:t xml:space="preserve">de Almeida et al. (2018) </w:t>
      </w:r>
      <w:r w:rsidR="000C39F5">
        <w:t>apresenta uma discussão sobre o mercado</w:t>
      </w:r>
      <w:ins w:id="35" w:author="Andreza Sartori" w:date="2020-11-06T18:04:00Z">
        <w:r w:rsidR="003B787B">
          <w:t xml:space="preserve"> de</w:t>
        </w:r>
      </w:ins>
      <w:r w:rsidR="000C39F5">
        <w:t xml:space="preserve"> </w:t>
      </w:r>
      <w:r w:rsidR="000C39F5" w:rsidRPr="00A937ED">
        <w:rPr>
          <w:i/>
          <w:iCs/>
        </w:rPr>
        <w:t>delivery</w:t>
      </w:r>
      <w:r w:rsidR="000C39F5">
        <w:t xml:space="preserve"> na cidade de Januária</w:t>
      </w:r>
      <w:r>
        <w:t xml:space="preserve">, Minas Gerais. Além disso, os autores </w:t>
      </w:r>
      <w:r w:rsidR="008E444C">
        <w:t>apresentam o</w:t>
      </w:r>
      <w:r w:rsidR="00742127">
        <w:t xml:space="preserve"> </w:t>
      </w:r>
      <w:r w:rsidR="00742127">
        <w:lastRenderedPageBreak/>
        <w:t>desenvolvimento de uma ferramenta com intuito de automatizar o processo de vendas</w:t>
      </w:r>
      <w:r w:rsidR="008E444C">
        <w:t xml:space="preserve"> da região</w:t>
      </w:r>
      <w:r w:rsidR="00742127">
        <w:t>.</w:t>
      </w:r>
      <w:r w:rsidR="008E444C">
        <w:t xml:space="preserve"> </w:t>
      </w:r>
    </w:p>
    <w:p w14:paraId="4C972BB3" w14:textId="08D57F2B" w:rsidR="00742127" w:rsidRPr="00742127" w:rsidRDefault="00742127" w:rsidP="00EC2BB3">
      <w:pPr>
        <w:pStyle w:val="TF-TEXTO"/>
      </w:pPr>
      <w:r>
        <w:t xml:space="preserve">O desenvolvimento da estrutura </w:t>
      </w:r>
      <w:r w:rsidR="008E444C">
        <w:t xml:space="preserve">móvel </w:t>
      </w:r>
      <w:r>
        <w:t>da ferramenta foi feit</w:t>
      </w:r>
      <w:r w:rsidR="003C430C">
        <w:t>o</w:t>
      </w:r>
      <w:r>
        <w:t xml:space="preserve"> em Java Android, tendo seu design gráfico feito em PHP utilizando o </w:t>
      </w:r>
      <w:r w:rsidRPr="0011564E">
        <w:rPr>
          <w:i/>
          <w:iCs/>
        </w:rPr>
        <w:t>framework</w:t>
      </w:r>
      <w:r>
        <w:t xml:space="preserve"> CodeIgniter e Bootstrap</w:t>
      </w:r>
      <w:r w:rsidR="008E444C">
        <w:t xml:space="preserve"> (ALMEIDA et al., 2018)</w:t>
      </w:r>
      <w:r>
        <w:t>.</w:t>
      </w:r>
      <w:r w:rsidR="008E444C">
        <w:t xml:space="preserve"> Segundo Almeida et al. (2018), o </w:t>
      </w:r>
      <w:r>
        <w:t>aplicativo é focado no cliente dos estabelecimentos da cidade e consiste em um menu principal</w:t>
      </w:r>
      <w:r w:rsidR="00024704">
        <w:t xml:space="preserve">. A partir desse menu, tem-se </w:t>
      </w:r>
      <w:r>
        <w:t xml:space="preserve">acesso à lista de estabelecimentos </w:t>
      </w:r>
      <w:r w:rsidR="00C60BEC">
        <w:t>cadastrados, histórico e a lista dos pedidos vigentes, entre outras opções.</w:t>
      </w:r>
    </w:p>
    <w:p w14:paraId="664B55CF" w14:textId="1906DAAD" w:rsidR="00451B94" w:rsidRDefault="00451B94" w:rsidP="00FC4A9F">
      <w:pPr>
        <w:pStyle w:val="Ttulo1"/>
      </w:pPr>
      <w:bookmarkStart w:id="36" w:name="_Toc54164921"/>
      <w:bookmarkStart w:id="37" w:name="_Toc54165675"/>
      <w:bookmarkStart w:id="38" w:name="_Toc54169333"/>
      <w:bookmarkStart w:id="39" w:name="_Toc96347439"/>
      <w:bookmarkStart w:id="40" w:name="_Toc96357723"/>
      <w:bookmarkStart w:id="41" w:name="_Toc96491866"/>
      <w:bookmarkStart w:id="42" w:name="_Toc411603107"/>
      <w:bookmarkEnd w:id="30"/>
      <w:r>
        <w:t>proposta</w:t>
      </w:r>
      <w:r w:rsidR="009A2E50">
        <w:t xml:space="preserve"> DO SOFTWARE</w:t>
      </w:r>
    </w:p>
    <w:p w14:paraId="7327C97A" w14:textId="736EAB6F" w:rsidR="00451B94" w:rsidRDefault="00A3473B" w:rsidP="00451B94">
      <w:pPr>
        <w:pStyle w:val="TF-TEXTO"/>
      </w:pPr>
      <w:r>
        <w:t>Nesta se</w:t>
      </w:r>
      <w:del w:id="43" w:author="Andreza Sartori" w:date="2020-11-06T18:09:00Z">
        <w:r w:rsidDel="00302483">
          <w:delText>s</w:delText>
        </w:r>
      </w:del>
      <w:r>
        <w:t>são será apresentad</w:t>
      </w:r>
      <w:r w:rsidR="00B7317C">
        <w:t>a</w:t>
      </w:r>
      <w:r>
        <w:t xml:space="preserve"> a justificativa do trabalho </w:t>
      </w:r>
      <w:r w:rsidR="00B7317C">
        <w:t>proposto</w:t>
      </w:r>
      <w:r>
        <w:t>, os requisitos principais do problema a ser trabalhado</w:t>
      </w:r>
      <w:r w:rsidR="00457E32">
        <w:t>,</w:t>
      </w:r>
      <w:r>
        <w:t xml:space="preserve"> </w:t>
      </w:r>
      <w:r w:rsidR="00DD4142">
        <w:t xml:space="preserve">assim como </w:t>
      </w:r>
      <w:r>
        <w:t xml:space="preserve">a metodologia utilizada durante </w:t>
      </w:r>
      <w:r w:rsidR="00C06AF1">
        <w:t xml:space="preserve">a realização do </w:t>
      </w:r>
      <w:r w:rsidR="00B7317C">
        <w:t>trabalho</w:t>
      </w:r>
      <w:r w:rsidR="00C06AF1">
        <w:t>.</w:t>
      </w:r>
    </w:p>
    <w:p w14:paraId="58694102" w14:textId="033A34B5" w:rsidR="00451B94" w:rsidRDefault="00451B94" w:rsidP="00451B94">
      <w:pPr>
        <w:pStyle w:val="Ttulo2"/>
        <w:spacing w:after="120" w:line="240" w:lineRule="auto"/>
      </w:pPr>
      <w:bookmarkStart w:id="44" w:name="_Toc54164915"/>
      <w:bookmarkStart w:id="45" w:name="_Toc54165669"/>
      <w:bookmarkStart w:id="46" w:name="_Toc54169327"/>
      <w:bookmarkStart w:id="47" w:name="_Toc96347433"/>
      <w:bookmarkStart w:id="48" w:name="_Toc96357717"/>
      <w:bookmarkStart w:id="49" w:name="_Toc96491860"/>
      <w:bookmarkStart w:id="50" w:name="_Toc351015594"/>
      <w:r>
        <w:t>JUSTIFICATIVA</w:t>
      </w:r>
    </w:p>
    <w:p w14:paraId="34ED21AF" w14:textId="0812BF26" w:rsidR="0024770A" w:rsidRDefault="00AB6DB7" w:rsidP="0024770A">
      <w:pPr>
        <w:pStyle w:val="TF-TEXTO"/>
      </w:pPr>
      <w:r>
        <w:t>O Quadro 1 apresenta um comparativo entre as características dos trabalhos correlatos apresentados na seção 2.</w:t>
      </w:r>
    </w:p>
    <w:p w14:paraId="622C577E" w14:textId="48086955" w:rsidR="003B0A39" w:rsidRDefault="003B0A39" w:rsidP="003B0A39">
      <w:pPr>
        <w:pStyle w:val="TF-LEGENDA"/>
      </w:pPr>
      <w:bookmarkStart w:id="51" w:name="_Ref53945089"/>
      <w:r>
        <w:t xml:space="preserve">Quadro </w:t>
      </w:r>
      <w:fldSimple w:instr=" SEQ Quadro \* ARABIC ">
        <w:r w:rsidR="004425E7">
          <w:rPr>
            <w:noProof/>
          </w:rPr>
          <w:t>1</w:t>
        </w:r>
      </w:fldSimple>
      <w:bookmarkEnd w:id="51"/>
      <w:r>
        <w:t xml:space="preserve"> - </w:t>
      </w:r>
      <w:r w:rsidRPr="006F6957">
        <w:t>Comparativo entre os trabalhos correlatos</w:t>
      </w:r>
    </w:p>
    <w:tbl>
      <w:tblPr>
        <w:tblW w:w="91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410"/>
        <w:gridCol w:w="1984"/>
        <w:gridCol w:w="2593"/>
        <w:gridCol w:w="2166"/>
      </w:tblGrid>
      <w:tr w:rsidR="00EB2C98" w:rsidRPr="007E0D87" w14:paraId="229135FC" w14:textId="6CA47272" w:rsidTr="003B0A39">
        <w:trPr>
          <w:cantSplit/>
          <w:trHeight w:val="265"/>
          <w:jc w:val="center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04225EE2" w14:textId="39D15553" w:rsidR="00EB2C98" w:rsidRPr="007E0D87" w:rsidRDefault="00EB2C98" w:rsidP="00D84AD7">
            <w:pPr>
              <w:pStyle w:val="TF-TEXTOQUADRO"/>
            </w:pPr>
            <w:r>
              <w:t>características</w:t>
            </w:r>
            <w:r w:rsidRPr="007E0D87">
              <w:t xml:space="preserve"> /</w:t>
            </w:r>
            <w:r>
              <w:t xml:space="preserve"> correlatos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6CDBCA8A" w14:textId="603A9B01" w:rsidR="00EB2C98" w:rsidRDefault="00D84AD7" w:rsidP="00D84AD7">
            <w:pPr>
              <w:pStyle w:val="TF-TEXTOQUADRO"/>
              <w:jc w:val="center"/>
            </w:pPr>
            <w:commentRangeStart w:id="52"/>
            <w:r>
              <w:t>Monarim (2012)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019F51AF" w14:textId="4B4A7001" w:rsidR="00EB2C98" w:rsidRDefault="009009B6" w:rsidP="00D84AD7">
            <w:pPr>
              <w:pStyle w:val="TF-TEXTOQUADRO"/>
              <w:jc w:val="center"/>
            </w:pPr>
            <w:r>
              <w:t>Ferreira Neto</w:t>
            </w:r>
            <w:r w:rsidR="00B7317C">
              <w:t xml:space="preserve"> et al. </w:t>
            </w:r>
            <w:r w:rsidR="00D84AD7">
              <w:t>(2016)</w:t>
            </w:r>
            <w:commentRangeEnd w:id="52"/>
            <w:r w:rsidR="00461EC5">
              <w:rPr>
                <w:rStyle w:val="Refdecomentrio"/>
              </w:rPr>
              <w:commentReference w:id="52"/>
            </w:r>
          </w:p>
        </w:tc>
        <w:tc>
          <w:tcPr>
            <w:tcW w:w="21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7BC780F6" w14:textId="1F506092" w:rsidR="00EB2C98" w:rsidRDefault="00D84AD7" w:rsidP="00D84AD7">
            <w:pPr>
              <w:pStyle w:val="TF-TEXTOQUADRO"/>
              <w:jc w:val="center"/>
            </w:pPr>
            <w:r>
              <w:t>Almeida</w:t>
            </w:r>
            <w:r w:rsidR="00B7317C">
              <w:t xml:space="preserve"> et al. </w:t>
            </w:r>
            <w:r>
              <w:t>(2018)</w:t>
            </w:r>
          </w:p>
        </w:tc>
      </w:tr>
      <w:tr w:rsidR="00EB2C98" w:rsidRPr="007E0D87" w14:paraId="74EE00D8" w14:textId="7346FE2A" w:rsidTr="003B0A39">
        <w:trPr>
          <w:trHeight w:val="249"/>
          <w:jc w:val="center"/>
        </w:trPr>
        <w:tc>
          <w:tcPr>
            <w:tcW w:w="2410" w:type="dxa"/>
            <w:tcBorders>
              <w:left w:val="single" w:sz="4" w:space="0" w:color="auto"/>
            </w:tcBorders>
          </w:tcPr>
          <w:p w14:paraId="1A315CA3" w14:textId="3C7DC256" w:rsidR="00EB2C98" w:rsidRPr="007E0D87" w:rsidRDefault="00995D5F" w:rsidP="00CB42D2">
            <w:pPr>
              <w:pStyle w:val="TF-TEXTOQUADRO"/>
            </w:pPr>
            <w:r>
              <w:t>permite</w:t>
            </w:r>
            <w:r w:rsidR="003D5574">
              <w:t xml:space="preserve"> acesso à</w:t>
            </w:r>
            <w:r>
              <w:t xml:space="preserve"> mais de um estabelecimento cadastrado por instância</w:t>
            </w:r>
          </w:p>
        </w:tc>
        <w:tc>
          <w:tcPr>
            <w:tcW w:w="1984" w:type="dxa"/>
            <w:tcBorders>
              <w:left w:val="single" w:sz="4" w:space="0" w:color="auto"/>
            </w:tcBorders>
          </w:tcPr>
          <w:p w14:paraId="5EE6EE71" w14:textId="5F3544D5" w:rsidR="00EB2C98" w:rsidRDefault="00995D5F" w:rsidP="00D84AD7">
            <w:pPr>
              <w:pStyle w:val="TF-TEXTOQUADRO"/>
              <w:jc w:val="center"/>
            </w:pPr>
            <w:r>
              <w:t>não</w:t>
            </w:r>
          </w:p>
        </w:tc>
        <w:tc>
          <w:tcPr>
            <w:tcW w:w="2593" w:type="dxa"/>
            <w:tcBorders>
              <w:left w:val="single" w:sz="4" w:space="0" w:color="auto"/>
            </w:tcBorders>
          </w:tcPr>
          <w:p w14:paraId="30AFFC91" w14:textId="1D145A00" w:rsidR="00EB2C98" w:rsidRDefault="00995D5F" w:rsidP="00D84AD7">
            <w:pPr>
              <w:pStyle w:val="TF-TEXTOQUADRO"/>
              <w:jc w:val="center"/>
            </w:pPr>
            <w:r>
              <w:t>sim</w:t>
            </w:r>
          </w:p>
        </w:tc>
        <w:tc>
          <w:tcPr>
            <w:tcW w:w="2166" w:type="dxa"/>
            <w:tcBorders>
              <w:left w:val="single" w:sz="4" w:space="0" w:color="auto"/>
            </w:tcBorders>
          </w:tcPr>
          <w:p w14:paraId="05917BE2" w14:textId="08552B1D" w:rsidR="00EB2C98" w:rsidRDefault="00995D5F" w:rsidP="00D84AD7">
            <w:pPr>
              <w:pStyle w:val="TF-TEXTOQUADRO"/>
              <w:jc w:val="center"/>
            </w:pPr>
            <w:r>
              <w:t>sim</w:t>
            </w:r>
          </w:p>
        </w:tc>
      </w:tr>
      <w:tr w:rsidR="00EB2C98" w:rsidRPr="007E0D87" w14:paraId="06096305" w14:textId="394A52DC" w:rsidTr="003B0A39">
        <w:trPr>
          <w:trHeight w:val="265"/>
          <w:jc w:val="center"/>
        </w:trPr>
        <w:tc>
          <w:tcPr>
            <w:tcW w:w="2410" w:type="dxa"/>
            <w:tcBorders>
              <w:left w:val="single" w:sz="4" w:space="0" w:color="auto"/>
            </w:tcBorders>
          </w:tcPr>
          <w:p w14:paraId="69A3456B" w14:textId="074A97F4" w:rsidR="00EB2C98" w:rsidRPr="007E0D87" w:rsidRDefault="00742D2A" w:rsidP="00CB42D2">
            <w:pPr>
              <w:pStyle w:val="TF-TEXTOQUADRO"/>
            </w:pPr>
            <w:r>
              <w:t xml:space="preserve">permite </w:t>
            </w:r>
            <w:r w:rsidR="0046463F">
              <w:t>pagamento online</w:t>
            </w:r>
          </w:p>
        </w:tc>
        <w:tc>
          <w:tcPr>
            <w:tcW w:w="1984" w:type="dxa"/>
            <w:tcBorders>
              <w:left w:val="single" w:sz="4" w:space="0" w:color="auto"/>
            </w:tcBorders>
          </w:tcPr>
          <w:p w14:paraId="7358A6C4" w14:textId="65CAC96D" w:rsidR="00EB2C98" w:rsidRDefault="0046463F" w:rsidP="00D84AD7">
            <w:pPr>
              <w:pStyle w:val="TF-TEXTOQUADRO"/>
              <w:jc w:val="center"/>
            </w:pPr>
            <w:r>
              <w:t>não</w:t>
            </w:r>
          </w:p>
        </w:tc>
        <w:tc>
          <w:tcPr>
            <w:tcW w:w="2593" w:type="dxa"/>
            <w:tcBorders>
              <w:left w:val="single" w:sz="4" w:space="0" w:color="auto"/>
            </w:tcBorders>
          </w:tcPr>
          <w:p w14:paraId="436B5EED" w14:textId="1A13A2F9" w:rsidR="00EB2C98" w:rsidRDefault="0046463F" w:rsidP="00D84AD7">
            <w:pPr>
              <w:pStyle w:val="TF-TEXTOQUADRO"/>
              <w:jc w:val="center"/>
            </w:pPr>
            <w:r>
              <w:t>sim</w:t>
            </w:r>
          </w:p>
        </w:tc>
        <w:tc>
          <w:tcPr>
            <w:tcW w:w="2166" w:type="dxa"/>
            <w:tcBorders>
              <w:left w:val="single" w:sz="4" w:space="0" w:color="auto"/>
            </w:tcBorders>
          </w:tcPr>
          <w:p w14:paraId="73599FE1" w14:textId="1D8E4578" w:rsidR="00EB2C98" w:rsidRDefault="0046463F" w:rsidP="00D84AD7">
            <w:pPr>
              <w:pStyle w:val="TF-TEXTOQUADRO"/>
              <w:jc w:val="center"/>
            </w:pPr>
            <w:r>
              <w:t>não</w:t>
            </w:r>
          </w:p>
        </w:tc>
      </w:tr>
      <w:tr w:rsidR="00EB2C98" w:rsidRPr="007E0D87" w14:paraId="62088231" w14:textId="50577266" w:rsidTr="003B0A39">
        <w:trPr>
          <w:trHeight w:val="249"/>
          <w:jc w:val="center"/>
        </w:trPr>
        <w:tc>
          <w:tcPr>
            <w:tcW w:w="2410" w:type="dxa"/>
            <w:tcBorders>
              <w:left w:val="single" w:sz="4" w:space="0" w:color="auto"/>
            </w:tcBorders>
          </w:tcPr>
          <w:p w14:paraId="312875AF" w14:textId="11ACADFA" w:rsidR="00EB2C98" w:rsidRDefault="006F7C9F" w:rsidP="00CB42D2">
            <w:pPr>
              <w:pStyle w:val="TF-TEXTOQUADRO"/>
            </w:pPr>
            <w:r>
              <w:t>utiliza</w:t>
            </w:r>
            <w:r w:rsidR="0046463F">
              <w:t xml:space="preserve"> equipamento físico do estabelecimento para o funcionamento</w:t>
            </w:r>
          </w:p>
        </w:tc>
        <w:tc>
          <w:tcPr>
            <w:tcW w:w="1984" w:type="dxa"/>
            <w:tcBorders>
              <w:left w:val="single" w:sz="4" w:space="0" w:color="auto"/>
            </w:tcBorders>
          </w:tcPr>
          <w:p w14:paraId="1E143F5D" w14:textId="704D8416" w:rsidR="00EB2C98" w:rsidRDefault="0046463F" w:rsidP="00D84AD7">
            <w:pPr>
              <w:pStyle w:val="TF-TEXTOQUADRO"/>
              <w:jc w:val="center"/>
            </w:pPr>
            <w:r>
              <w:t>sim</w:t>
            </w:r>
          </w:p>
        </w:tc>
        <w:tc>
          <w:tcPr>
            <w:tcW w:w="2593" w:type="dxa"/>
            <w:tcBorders>
              <w:left w:val="single" w:sz="4" w:space="0" w:color="auto"/>
            </w:tcBorders>
          </w:tcPr>
          <w:p w14:paraId="018525DE" w14:textId="03E04525" w:rsidR="00EB2C98" w:rsidRDefault="0046463F" w:rsidP="00D84AD7">
            <w:pPr>
              <w:pStyle w:val="TF-TEXTOQUADRO"/>
              <w:jc w:val="center"/>
            </w:pPr>
            <w:r>
              <w:t>não</w:t>
            </w:r>
          </w:p>
        </w:tc>
        <w:tc>
          <w:tcPr>
            <w:tcW w:w="2166" w:type="dxa"/>
            <w:tcBorders>
              <w:left w:val="single" w:sz="4" w:space="0" w:color="auto"/>
            </w:tcBorders>
          </w:tcPr>
          <w:p w14:paraId="45CC900A" w14:textId="7A1D24E8" w:rsidR="00EB2C98" w:rsidRDefault="0046463F" w:rsidP="00D84AD7">
            <w:pPr>
              <w:pStyle w:val="TF-TEXTOQUADRO"/>
              <w:jc w:val="center"/>
            </w:pPr>
            <w:r>
              <w:t>não</w:t>
            </w:r>
          </w:p>
        </w:tc>
      </w:tr>
      <w:tr w:rsidR="00EB2C98" w:rsidRPr="007E0D87" w14:paraId="77B5D69D" w14:textId="68830C96" w:rsidTr="003B0A39">
        <w:trPr>
          <w:trHeight w:val="249"/>
          <w:jc w:val="center"/>
        </w:trPr>
        <w:tc>
          <w:tcPr>
            <w:tcW w:w="2410" w:type="dxa"/>
            <w:tcBorders>
              <w:left w:val="single" w:sz="4" w:space="0" w:color="auto"/>
              <w:bottom w:val="single" w:sz="4" w:space="0" w:color="auto"/>
            </w:tcBorders>
          </w:tcPr>
          <w:p w14:paraId="700C6C8E" w14:textId="6125DDC1" w:rsidR="00EB2C98" w:rsidRDefault="006F7C9F" w:rsidP="00CB42D2">
            <w:pPr>
              <w:pStyle w:val="TF-TEXTOQUADRO"/>
            </w:pPr>
            <w:r>
              <w:t>utiliza localização atual</w:t>
            </w:r>
            <w:r w:rsidR="007039DB">
              <w:t xml:space="preserve"> do cliente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</w:tcBorders>
          </w:tcPr>
          <w:p w14:paraId="536667A5" w14:textId="4B1E4347" w:rsidR="00EB2C98" w:rsidRDefault="006F7C9F" w:rsidP="00D84AD7">
            <w:pPr>
              <w:pStyle w:val="TF-TEXTOQUADRO"/>
              <w:jc w:val="center"/>
            </w:pPr>
            <w:r>
              <w:t>não</w:t>
            </w:r>
          </w:p>
        </w:tc>
        <w:tc>
          <w:tcPr>
            <w:tcW w:w="2593" w:type="dxa"/>
            <w:tcBorders>
              <w:left w:val="single" w:sz="4" w:space="0" w:color="auto"/>
              <w:bottom w:val="single" w:sz="4" w:space="0" w:color="auto"/>
            </w:tcBorders>
          </w:tcPr>
          <w:p w14:paraId="59236E57" w14:textId="0C28B4D0" w:rsidR="00EB2C98" w:rsidRDefault="006F7C9F" w:rsidP="00D84AD7">
            <w:pPr>
              <w:pStyle w:val="TF-TEXTOQUADRO"/>
              <w:jc w:val="center"/>
            </w:pPr>
            <w:r>
              <w:t>não</w:t>
            </w:r>
          </w:p>
        </w:tc>
        <w:tc>
          <w:tcPr>
            <w:tcW w:w="2166" w:type="dxa"/>
            <w:tcBorders>
              <w:left w:val="single" w:sz="4" w:space="0" w:color="auto"/>
              <w:bottom w:val="single" w:sz="4" w:space="0" w:color="auto"/>
            </w:tcBorders>
          </w:tcPr>
          <w:p w14:paraId="0686CE28" w14:textId="28E3EC72" w:rsidR="00EB2C98" w:rsidRDefault="006F7C9F" w:rsidP="00D84AD7">
            <w:pPr>
              <w:pStyle w:val="TF-TEXTOQUADRO"/>
              <w:jc w:val="center"/>
            </w:pPr>
            <w:r>
              <w:t>não</w:t>
            </w:r>
          </w:p>
        </w:tc>
      </w:tr>
    </w:tbl>
    <w:p w14:paraId="15F74A56" w14:textId="77777777" w:rsidR="0024770A" w:rsidRDefault="0024770A" w:rsidP="003B0A39">
      <w:pPr>
        <w:pStyle w:val="TF-FONTE"/>
        <w:jc w:val="left"/>
      </w:pPr>
      <w:commentRangeStart w:id="53"/>
      <w:r>
        <w:t>Fonte: elaborado pelo autor.</w:t>
      </w:r>
      <w:commentRangeEnd w:id="53"/>
      <w:r w:rsidR="00812161">
        <w:rPr>
          <w:rStyle w:val="Refdecomentrio"/>
        </w:rPr>
        <w:commentReference w:id="53"/>
      </w:r>
    </w:p>
    <w:p w14:paraId="5E6AA68F" w14:textId="0CDFAF99" w:rsidR="005171B7" w:rsidRDefault="00D2654F" w:rsidP="005E1547">
      <w:pPr>
        <w:pStyle w:val="TF-TEXTO"/>
        <w:ind w:firstLine="567"/>
      </w:pPr>
      <w:r>
        <w:t xml:space="preserve">Conforme o apresentado no </w:t>
      </w:r>
      <w:r w:rsidR="003B0A39">
        <w:fldChar w:fldCharType="begin"/>
      </w:r>
      <w:r w:rsidR="003B0A39">
        <w:instrText xml:space="preserve"> REF _Ref53945089 \h </w:instrText>
      </w:r>
      <w:r w:rsidR="003B0A39">
        <w:fldChar w:fldCharType="separate"/>
      </w:r>
      <w:r w:rsidR="004425E7">
        <w:t xml:space="preserve">Quadro </w:t>
      </w:r>
      <w:r w:rsidR="004425E7">
        <w:rPr>
          <w:noProof/>
        </w:rPr>
        <w:t>1</w:t>
      </w:r>
      <w:r w:rsidR="003B0A39">
        <w:fldChar w:fldCharType="end"/>
      </w:r>
      <w:r>
        <w:t xml:space="preserve">, </w:t>
      </w:r>
      <w:ins w:id="54" w:author="Andreza Sartori" w:date="2020-11-06T18:07:00Z">
        <w:r w:rsidR="001169C0">
          <w:t xml:space="preserve">é possível perceber </w:t>
        </w:r>
      </w:ins>
      <w:del w:id="55" w:author="Andreza Sartori" w:date="2020-11-06T18:07:00Z">
        <w:r w:rsidR="005171B7" w:rsidDel="001169C0">
          <w:delText>percebe-se</w:delText>
        </w:r>
        <w:r w:rsidDel="001169C0">
          <w:delText xml:space="preserve"> </w:delText>
        </w:r>
      </w:del>
      <w:r>
        <w:t xml:space="preserve">que </w:t>
      </w:r>
      <w:r w:rsidR="005171B7">
        <w:t xml:space="preserve">os três trabalhos </w:t>
      </w:r>
      <w:commentRangeStart w:id="56"/>
      <w:r w:rsidR="005171B7">
        <w:t>possuem a mesma visão de automatizar os processos alvos</w:t>
      </w:r>
      <w:commentRangeEnd w:id="56"/>
      <w:r w:rsidR="00BD0038">
        <w:rPr>
          <w:rStyle w:val="Refdecomentrio"/>
        </w:rPr>
        <w:commentReference w:id="56"/>
      </w:r>
      <w:r w:rsidR="00502154">
        <w:t>, porém possuem diferentes características e formas de resolução</w:t>
      </w:r>
      <w:r w:rsidR="005171B7">
        <w:t xml:space="preserve">. </w:t>
      </w:r>
      <w:r w:rsidR="00502154">
        <w:t>Ao</w:t>
      </w:r>
      <w:r w:rsidR="005171B7">
        <w:t xml:space="preserve"> analisar Monarim (2012), se observa que foi utilizado um modelo de sistema único por estabelecimento, ou seja, cada local precisa ter o seu servidor e disponibilizar manualmente o acesso para os seus clientes, sendo o único a utilizar equipamento físico de propriedade do estabelecimento, o que não faz parte da ideia do trabalho aqui proposto. </w:t>
      </w:r>
    </w:p>
    <w:p w14:paraId="6B04B521" w14:textId="38475E2E" w:rsidR="0024770A" w:rsidRDefault="005171B7" w:rsidP="005E1547">
      <w:pPr>
        <w:pStyle w:val="TF-TEXTO"/>
        <w:ind w:firstLine="567"/>
      </w:pPr>
      <w:commentRangeStart w:id="57"/>
      <w:r>
        <w:t xml:space="preserve">Enquanto isso, </w:t>
      </w:r>
      <w:r w:rsidR="009009B6">
        <w:t>Ferreira Neto</w:t>
      </w:r>
      <w:r w:rsidR="00044800">
        <w:t xml:space="preserve"> et al.</w:t>
      </w:r>
      <w:r>
        <w:t xml:space="preserve"> (2016) é o único trabalho que </w:t>
      </w:r>
      <w:r w:rsidR="00054B4C">
        <w:t>propõe</w:t>
      </w:r>
      <w:r>
        <w:t xml:space="preserve"> uma forma de pagamento online, que seria </w:t>
      </w:r>
      <w:commentRangeEnd w:id="57"/>
      <w:r w:rsidR="001874F7">
        <w:rPr>
          <w:rStyle w:val="Refdecomentrio"/>
        </w:rPr>
        <w:commentReference w:id="57"/>
      </w:r>
      <w:r>
        <w:t>um dos pontos chaves deste trabalho</w:t>
      </w:r>
      <w:r w:rsidR="007D6594">
        <w:t>.</w:t>
      </w:r>
    </w:p>
    <w:p w14:paraId="6A5D8AC1" w14:textId="312278D9" w:rsidR="007039DB" w:rsidRDefault="007039DB" w:rsidP="005E1547">
      <w:pPr>
        <w:pStyle w:val="TF-TEXTO"/>
        <w:ind w:firstLine="567"/>
      </w:pPr>
      <w:r>
        <w:lastRenderedPageBreak/>
        <w:t xml:space="preserve">Outro ponto </w:t>
      </w:r>
      <w:commentRangeStart w:id="58"/>
      <w:r>
        <w:t>extremamente</w:t>
      </w:r>
      <w:commentRangeEnd w:id="58"/>
      <w:r w:rsidR="001874F7">
        <w:rPr>
          <w:rStyle w:val="Refdecomentrio"/>
        </w:rPr>
        <w:commentReference w:id="58"/>
      </w:r>
      <w:r>
        <w:t xml:space="preserve"> necessário no software proposto e que não é utilizado em nenhum dos trabalhos correlatos é o uso da localização atual do cliente. Este seria o grande diferencial do trabalho proposto para com os correlatos.</w:t>
      </w:r>
    </w:p>
    <w:p w14:paraId="041566A9" w14:textId="24F4DF62" w:rsidR="001665A0" w:rsidRDefault="00A8400F" w:rsidP="005E1547">
      <w:pPr>
        <w:pStyle w:val="TF-TEXTO"/>
        <w:ind w:firstLine="567"/>
      </w:pPr>
      <w:commentRangeStart w:id="59"/>
      <w:r>
        <w:t xml:space="preserve">Conforme supracitado, </w:t>
      </w:r>
      <w:commentRangeEnd w:id="59"/>
      <w:r w:rsidR="00704FDD">
        <w:rPr>
          <w:rStyle w:val="Refdecomentrio"/>
        </w:rPr>
        <w:commentReference w:id="59"/>
      </w:r>
      <w:r>
        <w:t>o</w:t>
      </w:r>
      <w:r w:rsidR="003A5617">
        <w:t xml:space="preserve"> grande diferencial do software </w:t>
      </w:r>
      <w:r w:rsidR="006D5534">
        <w:t xml:space="preserve">proposto neste projeto, </w:t>
      </w:r>
      <w:r w:rsidR="00044800">
        <w:t xml:space="preserve">denominado </w:t>
      </w:r>
      <w:r w:rsidR="003A5617">
        <w:t>PÉNAREIA</w:t>
      </w:r>
      <w:r w:rsidR="006D5534">
        <w:t>,</w:t>
      </w:r>
      <w:r w:rsidR="003A5617">
        <w:t xml:space="preserve"> </w:t>
      </w:r>
      <w:r w:rsidR="00385A24">
        <w:t xml:space="preserve">para com os trabalhos correlatos </w:t>
      </w:r>
      <w:r w:rsidR="003A5617">
        <w:t xml:space="preserve">é </w:t>
      </w:r>
      <w:r w:rsidR="00871D26">
        <w:t xml:space="preserve">a </w:t>
      </w:r>
      <w:r w:rsidR="003A5617">
        <w:t>localização atual do cliente</w:t>
      </w:r>
      <w:r w:rsidR="00871D26">
        <w:t xml:space="preserve">, </w:t>
      </w:r>
      <w:r w:rsidR="003A5617">
        <w:t>levando em consideração os estabelecimentos cadastrados mais perto d</w:t>
      </w:r>
      <w:r w:rsidR="004F046B">
        <w:t>esse</w:t>
      </w:r>
      <w:r w:rsidR="003A5617">
        <w:t xml:space="preserve">, o local em que </w:t>
      </w:r>
      <w:r w:rsidR="00AC1A07">
        <w:t>esse</w:t>
      </w:r>
      <w:r w:rsidR="003A5617">
        <w:t xml:space="preserve"> se encontra na faixa de areia</w:t>
      </w:r>
      <w:r w:rsidR="00AC1A07">
        <w:t>, além também d</w:t>
      </w:r>
      <w:r w:rsidR="003A5617">
        <w:t>o pagamento online via cartão de crédito.</w:t>
      </w:r>
      <w:r w:rsidR="00E83B2A">
        <w:t xml:space="preserve"> </w:t>
      </w:r>
    </w:p>
    <w:p w14:paraId="1282E60A" w14:textId="2486A7EF" w:rsidR="003A5617" w:rsidRDefault="00FD1945" w:rsidP="005E1547">
      <w:pPr>
        <w:pStyle w:val="TF-TEXTO"/>
        <w:ind w:firstLine="567"/>
      </w:pPr>
      <w:r>
        <w:t xml:space="preserve">A junção </w:t>
      </w:r>
      <w:r w:rsidR="001665A0">
        <w:t>dos</w:t>
      </w:r>
      <w:r>
        <w:t xml:space="preserve"> pontos</w:t>
      </w:r>
      <w:r w:rsidR="001665A0">
        <w:t xml:space="preserve"> supracitados</w:t>
      </w:r>
      <w:r>
        <w:t xml:space="preserve">, na prática, seria um atendimento mais ágil que o </w:t>
      </w:r>
      <w:r w:rsidR="001D4264">
        <w:t>padrão atual</w:t>
      </w:r>
      <w:r>
        <w:t xml:space="preserve">, </w:t>
      </w:r>
      <w:r w:rsidR="00572048">
        <w:t>redução</w:t>
      </w:r>
      <w:r w:rsidR="00DE7850">
        <w:t xml:space="preserve"> </w:t>
      </w:r>
      <w:r w:rsidR="00572048">
        <w:t>d</w:t>
      </w:r>
      <w:r w:rsidR="00DE7850">
        <w:t>as</w:t>
      </w:r>
      <w:r>
        <w:t xml:space="preserve"> filas de pagamento </w:t>
      </w:r>
      <w:r w:rsidR="00B2719A">
        <w:t xml:space="preserve">da conta por parte dos clientes </w:t>
      </w:r>
      <w:r>
        <w:t xml:space="preserve">e </w:t>
      </w:r>
      <w:r w:rsidR="001D4264">
        <w:t xml:space="preserve">mais </w:t>
      </w:r>
      <w:r>
        <w:t>segurança para o proprietário do estabelecimento</w:t>
      </w:r>
      <w:r w:rsidR="003B7E26">
        <w:t>. Pode-se afirmar isso, pois</w:t>
      </w:r>
      <w:r w:rsidR="00BA1ED3">
        <w:t xml:space="preserve"> os clientes farão o pagamento dos produtos a serem consumidos no momento da realização do pedido, evitando assim, a evacuação do local sem o devido pagamento ao estabelecimento.</w:t>
      </w:r>
      <w:r w:rsidR="00D944E0">
        <w:t xml:space="preserve"> </w:t>
      </w:r>
      <w:r w:rsidR="00BA1ED3">
        <w:t>A</w:t>
      </w:r>
      <w:r w:rsidR="00D944E0">
        <w:t>lém</w:t>
      </w:r>
      <w:r w:rsidR="001F22C8">
        <w:t xml:space="preserve"> disso</w:t>
      </w:r>
      <w:r w:rsidR="00D944E0">
        <w:t xml:space="preserve">, </w:t>
      </w:r>
      <w:r w:rsidR="001F22C8">
        <w:t xml:space="preserve">pode-se citar </w:t>
      </w:r>
      <w:r w:rsidR="00D944E0">
        <w:t xml:space="preserve">a redução de </w:t>
      </w:r>
      <w:r w:rsidR="005A265D">
        <w:t xml:space="preserve">certos </w:t>
      </w:r>
      <w:r w:rsidR="00D944E0">
        <w:t xml:space="preserve">gastos </w:t>
      </w:r>
      <w:r w:rsidR="001D69B0">
        <w:t xml:space="preserve">do </w:t>
      </w:r>
      <w:r w:rsidR="0013743E">
        <w:t>estabelecimento comercial</w:t>
      </w:r>
      <w:r w:rsidR="00D944E0">
        <w:t xml:space="preserve"> e </w:t>
      </w:r>
      <w:r w:rsidR="00823241">
        <w:t xml:space="preserve">um possível </w:t>
      </w:r>
      <w:r w:rsidR="00D944E0">
        <w:t>aumento do lucro</w:t>
      </w:r>
      <w:r w:rsidR="00B0368A">
        <w:t>,</w:t>
      </w:r>
      <w:r w:rsidR="00823241">
        <w:t xml:space="preserve"> </w:t>
      </w:r>
      <w:r w:rsidR="00FD4D0D">
        <w:t>considerando</w:t>
      </w:r>
      <w:r w:rsidR="00823241">
        <w:t xml:space="preserve"> a divulgação proporcionada pelo </w:t>
      </w:r>
      <w:r w:rsidR="00FD4D0D">
        <w:t>aplicativo</w:t>
      </w:r>
      <w:r>
        <w:t>.</w:t>
      </w:r>
    </w:p>
    <w:p w14:paraId="61631541" w14:textId="492E2463" w:rsidR="001665A0" w:rsidRPr="0024770A" w:rsidRDefault="001665A0" w:rsidP="005E1547">
      <w:pPr>
        <w:pStyle w:val="TF-TEXTO"/>
        <w:ind w:firstLine="567"/>
      </w:pPr>
      <w:commentRangeStart w:id="60"/>
      <w:r>
        <w:t xml:space="preserve">Outro ponto consequente </w:t>
      </w:r>
      <w:commentRangeEnd w:id="60"/>
      <w:r w:rsidR="00A6249A">
        <w:rPr>
          <w:rStyle w:val="Refdecomentrio"/>
        </w:rPr>
        <w:commentReference w:id="60"/>
      </w:r>
      <w:r>
        <w:t>é a diminuição do atendimento direto através do garçom, deixando este com as tarefas de entrega dos pedidos realizados por meio do aplicativo</w:t>
      </w:r>
      <w:r w:rsidR="00765F88">
        <w:t>, reduzindo</w:t>
      </w:r>
      <w:r w:rsidR="000A3A65">
        <w:t xml:space="preserve"> </w:t>
      </w:r>
      <w:r w:rsidR="00150B1A">
        <w:t xml:space="preserve">desta forma, </w:t>
      </w:r>
      <w:r w:rsidR="006C35DF">
        <w:t>o</w:t>
      </w:r>
      <w:r w:rsidR="00150B1A">
        <w:t>s</w:t>
      </w:r>
      <w:r w:rsidR="006C35DF">
        <w:t xml:space="preserve"> erro</w:t>
      </w:r>
      <w:r w:rsidR="00150B1A">
        <w:t>s</w:t>
      </w:r>
      <w:r w:rsidR="006C35DF">
        <w:t xml:space="preserve"> </w:t>
      </w:r>
      <w:r w:rsidR="000A3A65">
        <w:t>humano</w:t>
      </w:r>
      <w:r w:rsidR="00150B1A">
        <w:t>s</w:t>
      </w:r>
      <w:r w:rsidR="00456451">
        <w:t xml:space="preserve"> que comumente acontecem, como por exemplo: </w:t>
      </w:r>
      <w:r w:rsidR="0016085F">
        <w:t>a</w:t>
      </w:r>
      <w:r w:rsidR="00456451">
        <w:t>notar o pedido errado</w:t>
      </w:r>
      <w:r w:rsidR="0016085F">
        <w:t>; anotar o pedido de forma rápida, na tentativa de ganhar tempo em dias movimentados e acabar se tornando ilegível</w:t>
      </w:r>
      <w:r w:rsidR="00456451">
        <w:t xml:space="preserve">; </w:t>
      </w:r>
      <w:r w:rsidR="006C17BE">
        <w:t xml:space="preserve">se </w:t>
      </w:r>
      <w:r w:rsidR="0016085F">
        <w:t>e</w:t>
      </w:r>
      <w:r w:rsidR="00456451">
        <w:t>qu</w:t>
      </w:r>
      <w:r w:rsidR="006C17BE">
        <w:t xml:space="preserve">ivocar </w:t>
      </w:r>
      <w:r w:rsidR="00456451">
        <w:t>quanto a mesa em que foi efetuado o pedido</w:t>
      </w:r>
      <w:r>
        <w:t>.</w:t>
      </w:r>
    </w:p>
    <w:p w14:paraId="5B46153D" w14:textId="53D33A89" w:rsidR="00451B94" w:rsidRDefault="00451B94" w:rsidP="00DA2390">
      <w:pPr>
        <w:pStyle w:val="Ttulo2"/>
        <w:spacing w:after="120" w:line="240" w:lineRule="auto"/>
      </w:pPr>
      <w:r>
        <w:rPr>
          <w:caps w:val="0"/>
        </w:rPr>
        <w:t>REQUISITOS PRINCIPAIS DO PROBLEMA A SER TRABALHADO</w:t>
      </w:r>
      <w:bookmarkEnd w:id="44"/>
      <w:bookmarkEnd w:id="45"/>
      <w:bookmarkEnd w:id="46"/>
      <w:bookmarkEnd w:id="47"/>
      <w:bookmarkEnd w:id="48"/>
      <w:bookmarkEnd w:id="49"/>
      <w:bookmarkEnd w:id="50"/>
    </w:p>
    <w:p w14:paraId="3DE968FB" w14:textId="208E3067" w:rsidR="0027749F" w:rsidRDefault="00CA5BE0" w:rsidP="00451B94">
      <w:pPr>
        <w:pStyle w:val="TF-TEXTO"/>
      </w:pPr>
      <w:r>
        <w:t>A aplicação proposta deverá:</w:t>
      </w:r>
    </w:p>
    <w:p w14:paraId="1DF7F112" w14:textId="623E85A2" w:rsidR="0027749F" w:rsidRDefault="003B7E26" w:rsidP="006E60F3">
      <w:pPr>
        <w:pStyle w:val="TF-TEXTO"/>
        <w:numPr>
          <w:ilvl w:val="2"/>
          <w:numId w:val="21"/>
        </w:numPr>
      </w:pPr>
      <w:r>
        <w:t xml:space="preserve">permitir </w:t>
      </w:r>
      <w:r w:rsidR="0027749F">
        <w:t>que o usuário tenha acesso à lista de restaurantes próximos</w:t>
      </w:r>
      <w:r w:rsidR="00D74E0F">
        <w:t xml:space="preserve"> (Requisito Funcional – RF)</w:t>
      </w:r>
      <w:r w:rsidR="0027749F">
        <w:t>;</w:t>
      </w:r>
    </w:p>
    <w:p w14:paraId="11A0CD9E" w14:textId="0351C675" w:rsidR="0027749F" w:rsidRDefault="00D74E0F" w:rsidP="006E60F3">
      <w:pPr>
        <w:pStyle w:val="TF-TEXTO"/>
        <w:numPr>
          <w:ilvl w:val="2"/>
          <w:numId w:val="21"/>
        </w:numPr>
      </w:pPr>
      <w:r>
        <w:t xml:space="preserve">permitir </w:t>
      </w:r>
      <w:r w:rsidR="0027749F">
        <w:t>que o usuário faça o pedido e pague na hora com cartão de crédito</w:t>
      </w:r>
      <w:r>
        <w:t xml:space="preserve"> (RF)</w:t>
      </w:r>
      <w:r w:rsidR="0027749F">
        <w:t>;</w:t>
      </w:r>
    </w:p>
    <w:p w14:paraId="764804AC" w14:textId="203EF95D" w:rsidR="0027749F" w:rsidRDefault="00D74E0F" w:rsidP="006E60F3">
      <w:pPr>
        <w:pStyle w:val="TF-TEXTO"/>
        <w:numPr>
          <w:ilvl w:val="2"/>
          <w:numId w:val="21"/>
        </w:numPr>
      </w:pPr>
      <w:r>
        <w:t xml:space="preserve">permitir </w:t>
      </w:r>
      <w:r w:rsidR="0027749F">
        <w:t xml:space="preserve">que os restaurantes possam se cadastrar e </w:t>
      </w:r>
      <w:r>
        <w:t xml:space="preserve">manter </w:t>
      </w:r>
      <w:r w:rsidR="0027749F">
        <w:t>seu cardápio</w:t>
      </w:r>
      <w:r>
        <w:t xml:space="preserve"> (RF)</w:t>
      </w:r>
      <w:r w:rsidR="0027749F">
        <w:t>;</w:t>
      </w:r>
    </w:p>
    <w:p w14:paraId="7FAFE77A" w14:textId="7621E901" w:rsidR="00087EAE" w:rsidRDefault="00D74E0F" w:rsidP="006E60F3">
      <w:pPr>
        <w:pStyle w:val="TF-TEXTO"/>
        <w:numPr>
          <w:ilvl w:val="2"/>
          <w:numId w:val="21"/>
        </w:numPr>
      </w:pPr>
      <w:r>
        <w:t xml:space="preserve">permanecer </w:t>
      </w:r>
      <w:r w:rsidR="0027749F">
        <w:t>online a todo momento</w:t>
      </w:r>
      <w:r w:rsidR="00087EAE">
        <w:t>, hospedado em servidor</w:t>
      </w:r>
      <w:r>
        <w:t xml:space="preserve"> (</w:t>
      </w:r>
      <w:ins w:id="61" w:author="Andreza Sartori" w:date="2020-11-06T18:16:00Z">
        <w:r w:rsidR="00484156">
          <w:t xml:space="preserve">Requisito Não Funcional - </w:t>
        </w:r>
      </w:ins>
      <w:r>
        <w:t>RNF)</w:t>
      </w:r>
      <w:r w:rsidR="0027749F">
        <w:t>;</w:t>
      </w:r>
    </w:p>
    <w:p w14:paraId="1AF72EBC" w14:textId="6873DDC8" w:rsidR="0027749F" w:rsidRDefault="00AB26D1" w:rsidP="006E60F3">
      <w:pPr>
        <w:pStyle w:val="TF-TEXTO"/>
        <w:numPr>
          <w:ilvl w:val="2"/>
          <w:numId w:val="21"/>
        </w:numPr>
      </w:pPr>
      <w:r>
        <w:t>utilizar Java para o desenvolvimento do</w:t>
      </w:r>
      <w:r w:rsidR="00D7277B">
        <w:t xml:space="preserve"> </w:t>
      </w:r>
      <w:r w:rsidR="00D7277B" w:rsidRPr="00D7277B">
        <w:rPr>
          <w:i/>
          <w:iCs/>
        </w:rPr>
        <w:t>backend</w:t>
      </w:r>
      <w:r w:rsidR="0027749F">
        <w:t xml:space="preserve"> </w:t>
      </w:r>
      <w:r w:rsidR="00F93E8B">
        <w:t xml:space="preserve">junto ao </w:t>
      </w:r>
      <w:r w:rsidR="00F93E8B" w:rsidRPr="00F93E8B">
        <w:rPr>
          <w:i/>
          <w:iCs/>
        </w:rPr>
        <w:t>framework</w:t>
      </w:r>
      <w:r w:rsidR="00F93E8B">
        <w:t xml:space="preserve"> </w:t>
      </w:r>
      <w:r w:rsidR="0027749F">
        <w:t>Spring</w:t>
      </w:r>
      <w:ins w:id="62" w:author="Andreza Sartori" w:date="2020-11-06T18:16:00Z">
        <w:r w:rsidR="00484156">
          <w:t xml:space="preserve"> </w:t>
        </w:r>
        <w:r w:rsidR="00484156">
          <w:t>RNF</w:t>
        </w:r>
        <w:r w:rsidR="00484156">
          <w:t>?</w:t>
        </w:r>
      </w:ins>
      <w:r w:rsidR="0027749F">
        <w:t>;</w:t>
      </w:r>
    </w:p>
    <w:p w14:paraId="3AD90019" w14:textId="5C30CAF6" w:rsidR="0027749F" w:rsidRDefault="00AB26D1" w:rsidP="006E60F3">
      <w:pPr>
        <w:pStyle w:val="TF-TEXTO"/>
        <w:numPr>
          <w:ilvl w:val="2"/>
          <w:numId w:val="21"/>
        </w:numPr>
      </w:pPr>
      <w:r>
        <w:t>utilizar</w:t>
      </w:r>
      <w:r w:rsidR="0027749F">
        <w:t xml:space="preserve"> </w:t>
      </w:r>
      <w:r>
        <w:t xml:space="preserve">Dart para o desenvolvimento do </w:t>
      </w:r>
      <w:r w:rsidR="00FB72A2" w:rsidRPr="00FB72A2">
        <w:rPr>
          <w:i/>
          <w:iCs/>
        </w:rPr>
        <w:t>frondend</w:t>
      </w:r>
      <w:r w:rsidR="0027749F">
        <w:t xml:space="preserve"> </w:t>
      </w:r>
      <w:r w:rsidR="002361CF">
        <w:t>junto</w:t>
      </w:r>
      <w:r w:rsidR="00BE2752">
        <w:t xml:space="preserve"> </w:t>
      </w:r>
      <w:r w:rsidR="002361CF">
        <w:t>a</w:t>
      </w:r>
      <w:r w:rsidR="00BE2752">
        <w:t xml:space="preserve">o </w:t>
      </w:r>
      <w:r w:rsidR="00BE2752" w:rsidRPr="002361CF">
        <w:rPr>
          <w:i/>
          <w:iCs/>
        </w:rPr>
        <w:t>framework</w:t>
      </w:r>
      <w:r w:rsidR="00BE2752">
        <w:t xml:space="preserve"> </w:t>
      </w:r>
      <w:r w:rsidR="0027749F" w:rsidRPr="0027749F">
        <w:t>Flutter</w:t>
      </w:r>
      <w:ins w:id="63" w:author="Andreza Sartori" w:date="2020-11-06T18:16:00Z">
        <w:r w:rsidR="00484156">
          <w:t xml:space="preserve"> </w:t>
        </w:r>
        <w:r w:rsidR="00484156">
          <w:t>RNF</w:t>
        </w:r>
        <w:r w:rsidR="00484156">
          <w:t>?</w:t>
        </w:r>
      </w:ins>
      <w:r w:rsidR="0027749F">
        <w:t>;</w:t>
      </w:r>
    </w:p>
    <w:p w14:paraId="2BEA6D93" w14:textId="1B79624D" w:rsidR="00BE3212" w:rsidRDefault="00D74E0F" w:rsidP="006E60F3">
      <w:pPr>
        <w:pStyle w:val="TF-TEXTO"/>
        <w:numPr>
          <w:ilvl w:val="2"/>
          <w:numId w:val="21"/>
        </w:numPr>
      </w:pPr>
      <w:r>
        <w:t>u</w:t>
      </w:r>
      <w:r w:rsidR="00CA5BE0">
        <w:t>tilizar o</w:t>
      </w:r>
      <w:r w:rsidR="00AB26D1">
        <w:t xml:space="preserve"> Sistema Gerenciador de B</w:t>
      </w:r>
      <w:r w:rsidR="00BE3212">
        <w:t xml:space="preserve">anco de </w:t>
      </w:r>
      <w:r w:rsidR="00AB26D1">
        <w:t xml:space="preserve">Dados </w:t>
      </w:r>
      <w:r w:rsidR="00087EAE">
        <w:t xml:space="preserve">(SGBD) </w:t>
      </w:r>
      <w:r w:rsidR="00BE3212" w:rsidRPr="002833E4">
        <w:t>MongoDB</w:t>
      </w:r>
      <w:ins w:id="64" w:author="Andreza Sartori" w:date="2020-11-06T18:16:00Z">
        <w:r w:rsidR="00484156">
          <w:t xml:space="preserve"> </w:t>
        </w:r>
        <w:r w:rsidR="00484156">
          <w:t>RNF</w:t>
        </w:r>
        <w:r w:rsidR="00484156">
          <w:t>?</w:t>
        </w:r>
      </w:ins>
      <w:r w:rsidR="00BE3212">
        <w:t>;</w:t>
      </w:r>
    </w:p>
    <w:p w14:paraId="1473EF0F" w14:textId="4F154303" w:rsidR="00841FA5" w:rsidRPr="00286FED" w:rsidRDefault="00D74E0F" w:rsidP="006E60F3">
      <w:pPr>
        <w:pStyle w:val="TF-TEXTO"/>
        <w:numPr>
          <w:ilvl w:val="2"/>
          <w:numId w:val="21"/>
        </w:numPr>
      </w:pPr>
      <w:r>
        <w:lastRenderedPageBreak/>
        <w:t>d</w:t>
      </w:r>
      <w:r w:rsidR="001C4910">
        <w:t>ispon</w:t>
      </w:r>
      <w:r w:rsidR="00F93E8B">
        <w:t>ibilizar os códigos do software</w:t>
      </w:r>
      <w:r w:rsidR="001C4910">
        <w:t xml:space="preserve"> na plataforma GitHub</w:t>
      </w:r>
      <w:ins w:id="65" w:author="Andreza Sartori" w:date="2020-11-06T18:16:00Z">
        <w:r w:rsidR="00FD3606">
          <w:t xml:space="preserve"> </w:t>
        </w:r>
        <w:r w:rsidR="00FD3606">
          <w:t>RNF</w:t>
        </w:r>
        <w:r w:rsidR="00FD3606">
          <w:t>?</w:t>
        </w:r>
      </w:ins>
      <w:r w:rsidR="00841FA5">
        <w:t>.</w:t>
      </w:r>
    </w:p>
    <w:p w14:paraId="4A705BB6" w14:textId="0FF05DE9" w:rsidR="00451B94" w:rsidRPr="007E0D87" w:rsidRDefault="00451B94" w:rsidP="00A2385C">
      <w:pPr>
        <w:pStyle w:val="Ttulo2"/>
        <w:spacing w:after="120" w:line="240" w:lineRule="auto"/>
      </w:pPr>
      <w:r>
        <w:t>METODOLOGIA</w:t>
      </w:r>
    </w:p>
    <w:p w14:paraId="537B38C5" w14:textId="6CAB8B91" w:rsidR="00451B94" w:rsidRPr="007E0D87" w:rsidRDefault="00451B94" w:rsidP="00451B94">
      <w:pPr>
        <w:pStyle w:val="TF-TEXTO"/>
      </w:pPr>
      <w:r w:rsidRPr="007E0D87">
        <w:t>O trabalho</w:t>
      </w:r>
      <w:ins w:id="66" w:author="Andreza Sartori" w:date="2020-11-06T18:17:00Z">
        <w:r w:rsidR="00FD3606">
          <w:t xml:space="preserve"> proposto</w:t>
        </w:r>
      </w:ins>
      <w:r w:rsidRPr="007E0D87">
        <w:t xml:space="preserve"> será desenvolvido observando as seguintes etapas:</w:t>
      </w:r>
    </w:p>
    <w:p w14:paraId="393DCDBC" w14:textId="01CCFECC" w:rsidR="00451B94" w:rsidRDefault="00AE2F2C" w:rsidP="00EC633A">
      <w:pPr>
        <w:pStyle w:val="TF-ALNEA"/>
        <w:numPr>
          <w:ilvl w:val="0"/>
          <w:numId w:val="10"/>
        </w:numPr>
        <w:contextualSpacing w:val="0"/>
      </w:pPr>
      <w:r>
        <w:t>e</w:t>
      </w:r>
      <w:r w:rsidR="004F1A74">
        <w:t>studo da linguagem: estudo da linguagem Flutter (Dart) para a montagem da interface gráfica do software, este será realizado online, via plataforma Udemy;</w:t>
      </w:r>
    </w:p>
    <w:p w14:paraId="5F0098F8" w14:textId="30578033" w:rsidR="004F1A74" w:rsidRPr="007E0D87" w:rsidRDefault="00AE2F2C" w:rsidP="00EC633A">
      <w:pPr>
        <w:pStyle w:val="TF-ALNEA"/>
        <w:numPr>
          <w:ilvl w:val="0"/>
          <w:numId w:val="10"/>
        </w:numPr>
        <w:contextualSpacing w:val="0"/>
      </w:pPr>
      <w:r>
        <w:t xml:space="preserve">levantamento </w:t>
      </w:r>
      <w:r w:rsidR="004F1A74">
        <w:t>bibliográfico</w:t>
      </w:r>
      <w:r w:rsidR="004F1A74" w:rsidRPr="007E0D87">
        <w:t>:</w:t>
      </w:r>
      <w:r w:rsidR="004F1A74">
        <w:t xml:space="preserve"> realizar levantamento bibliográfico sobre o negócio, buscando uma API para compras online via cartão de crédito e </w:t>
      </w:r>
      <w:r w:rsidR="004F1A74" w:rsidRPr="0035302C">
        <w:rPr>
          <w:i/>
          <w:iCs/>
        </w:rPr>
        <w:t>layouts</w:t>
      </w:r>
      <w:r w:rsidR="004F1A74">
        <w:t xml:space="preserve"> amigáveis e práticos para a interface gráfica do software</w:t>
      </w:r>
      <w:r w:rsidR="004F1A74" w:rsidRPr="007E0D87">
        <w:t>;</w:t>
      </w:r>
    </w:p>
    <w:p w14:paraId="6D43BF64" w14:textId="3E04FCC9" w:rsidR="006409CD" w:rsidRDefault="00AE2F2C" w:rsidP="00FB117E">
      <w:pPr>
        <w:pStyle w:val="TF-ALNEA"/>
        <w:contextualSpacing w:val="0"/>
      </w:pPr>
      <w:r>
        <w:t>e</w:t>
      </w:r>
      <w:r w:rsidR="00A2385C">
        <w:t>licitação de requisitos:</w:t>
      </w:r>
      <w:r w:rsidR="00451B94" w:rsidRPr="007E0D87">
        <w:t xml:space="preserve"> </w:t>
      </w:r>
      <w:r w:rsidR="00A2385C">
        <w:t>detalhar e reavaliar os requisitos de acordo com o levantamento bibliográfico</w:t>
      </w:r>
      <w:r w:rsidR="00A534B6">
        <w:t xml:space="preserve"> e trabalhos correlatos</w:t>
      </w:r>
      <w:r w:rsidR="00451B94">
        <w:t>;</w:t>
      </w:r>
      <w:r w:rsidR="006409CD">
        <w:t xml:space="preserve"> </w:t>
      </w:r>
    </w:p>
    <w:p w14:paraId="621B5AE1" w14:textId="34CF1559" w:rsidR="00A2385C" w:rsidRDefault="00AE2F2C" w:rsidP="004F1A74">
      <w:pPr>
        <w:pStyle w:val="TF-ALNEA"/>
        <w:contextualSpacing w:val="0"/>
      </w:pPr>
      <w:r>
        <w:t>e</w:t>
      </w:r>
      <w:r w:rsidR="00A2385C">
        <w:t xml:space="preserve">specificação da solução: montar a documentação do software utilizando diagramas da </w:t>
      </w:r>
      <w:r w:rsidR="00A2385C" w:rsidRPr="001A341C">
        <w:t>Unified Modeling Language</w:t>
      </w:r>
      <w:r w:rsidR="00A2385C">
        <w:t xml:space="preserve"> (UML), </w:t>
      </w:r>
      <w:r w:rsidR="00D62231">
        <w:t xml:space="preserve">utilizando </w:t>
      </w:r>
      <w:r w:rsidR="00A2385C">
        <w:t xml:space="preserve">a ferramenta </w:t>
      </w:r>
      <w:r w:rsidR="001C4910">
        <w:t>Draw.io</w:t>
      </w:r>
      <w:r w:rsidR="00A2385C">
        <w:t>;</w:t>
      </w:r>
    </w:p>
    <w:p w14:paraId="1A84EA4D" w14:textId="124B7DD7" w:rsidR="00E9599E" w:rsidRDefault="00AE2F2C" w:rsidP="00451B94">
      <w:pPr>
        <w:pStyle w:val="TF-ALNEA"/>
      </w:pPr>
      <w:r>
        <w:t>i</w:t>
      </w:r>
      <w:r w:rsidR="00BE3212">
        <w:t xml:space="preserve">mplementação: implementar o software </w:t>
      </w:r>
      <w:r w:rsidR="005C65D2">
        <w:t>a</w:t>
      </w:r>
      <w:r w:rsidR="00BE3212">
        <w:t xml:space="preserve"> partir da documentação UML, utilizando Java </w:t>
      </w:r>
      <w:r w:rsidR="004D126C">
        <w:t xml:space="preserve">com </w:t>
      </w:r>
      <w:r w:rsidR="004D126C" w:rsidRPr="004D126C">
        <w:rPr>
          <w:i/>
          <w:iCs/>
        </w:rPr>
        <w:t>framework</w:t>
      </w:r>
      <w:r w:rsidR="004D126C">
        <w:t xml:space="preserve"> </w:t>
      </w:r>
      <w:r w:rsidR="00BE3212">
        <w:t xml:space="preserve">Spring para </w:t>
      </w:r>
      <w:r w:rsidR="0090299B">
        <w:t xml:space="preserve">o </w:t>
      </w:r>
      <w:r w:rsidR="0090299B" w:rsidRPr="0090299B">
        <w:rPr>
          <w:i/>
          <w:iCs/>
        </w:rPr>
        <w:t>backend</w:t>
      </w:r>
      <w:r w:rsidR="00BE3212">
        <w:t xml:space="preserve">, MongoDB como banco de dados não-relacional e </w:t>
      </w:r>
      <w:r w:rsidR="0090299B">
        <w:t xml:space="preserve">Dart com o </w:t>
      </w:r>
      <w:r w:rsidR="0090299B" w:rsidRPr="0090299B">
        <w:rPr>
          <w:i/>
          <w:iCs/>
        </w:rPr>
        <w:t>framework</w:t>
      </w:r>
      <w:r w:rsidR="0090299B">
        <w:t xml:space="preserve"> </w:t>
      </w:r>
      <w:r w:rsidR="00BE3212">
        <w:t xml:space="preserve">Flutter para </w:t>
      </w:r>
      <w:r w:rsidR="0090299B">
        <w:t xml:space="preserve">o </w:t>
      </w:r>
      <w:r w:rsidR="0090299B" w:rsidRPr="0090299B">
        <w:rPr>
          <w:i/>
          <w:iCs/>
        </w:rPr>
        <w:t>frontend</w:t>
      </w:r>
      <w:r w:rsidR="00BE3212">
        <w:t>;</w:t>
      </w:r>
    </w:p>
    <w:p w14:paraId="231B70FE" w14:textId="75276177" w:rsidR="00B60F4A" w:rsidRDefault="00AE2F2C" w:rsidP="00451B94">
      <w:pPr>
        <w:pStyle w:val="TF-ALNEA"/>
        <w:contextualSpacing w:val="0"/>
      </w:pPr>
      <w:r>
        <w:t>t</w:t>
      </w:r>
      <w:r w:rsidR="00D22057">
        <w:t>estes</w:t>
      </w:r>
      <w:r w:rsidR="00B60F4A">
        <w:t>: validar o processo, prevendo falhas e problemas no mesmo;</w:t>
      </w:r>
    </w:p>
    <w:p w14:paraId="7CAC3E3E" w14:textId="02D31390" w:rsidR="00B60F4A" w:rsidRDefault="00AE2F2C" w:rsidP="00451B94">
      <w:pPr>
        <w:pStyle w:val="TF-ALNEA"/>
      </w:pPr>
      <w:r>
        <w:t>v</w:t>
      </w:r>
      <w:r w:rsidR="00D22057">
        <w:t>alidação</w:t>
      </w:r>
      <w:r w:rsidR="00B60F4A">
        <w:t>: utiliza</w:t>
      </w:r>
      <w:r w:rsidR="00D22057">
        <w:t>r</w:t>
      </w:r>
      <w:r w:rsidR="00B60F4A">
        <w:t xml:space="preserve"> como usuário de teste, restaurantes e lanchonetes do município de Bombinhas </w:t>
      </w:r>
      <w:r w:rsidR="000C39F5">
        <w:t>- SC</w:t>
      </w:r>
      <w:r w:rsidR="00B60F4A">
        <w:t>.</w:t>
      </w:r>
    </w:p>
    <w:p w14:paraId="05E90269" w14:textId="35DE2AEF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4425E7">
        <w:t xml:space="preserve">Quadro </w:t>
      </w:r>
      <w:r w:rsidR="0060060C">
        <w:fldChar w:fldCharType="end"/>
      </w:r>
      <w:r>
        <w:t>.</w:t>
      </w:r>
    </w:p>
    <w:p w14:paraId="570E1F6E" w14:textId="388FAFB7" w:rsidR="00451B94" w:rsidRPr="007E0D87" w:rsidRDefault="0060060C" w:rsidP="0060060C">
      <w:pPr>
        <w:pStyle w:val="TF-LEGENDA-Ilustracao"/>
      </w:pPr>
      <w:bookmarkStart w:id="67" w:name="_Ref98650273"/>
      <w:r>
        <w:t xml:space="preserve">Quadro </w:t>
      </w:r>
      <w:bookmarkEnd w:id="67"/>
      <w:r w:rsidR="00B60F4A">
        <w:t>2</w:t>
      </w:r>
      <w:r w:rsidR="00451B94" w:rsidRPr="007E0D87">
        <w:t xml:space="preserve"> - Cronograma</w:t>
      </w:r>
    </w:p>
    <w:tbl>
      <w:tblPr>
        <w:tblW w:w="90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072"/>
        <w:gridCol w:w="279"/>
        <w:gridCol w:w="291"/>
        <w:gridCol w:w="291"/>
        <w:gridCol w:w="291"/>
        <w:gridCol w:w="291"/>
        <w:gridCol w:w="291"/>
        <w:gridCol w:w="291"/>
        <w:gridCol w:w="291"/>
        <w:gridCol w:w="332"/>
        <w:gridCol w:w="320"/>
      </w:tblGrid>
      <w:tr w:rsidR="00451B94" w:rsidRPr="007E0D87" w14:paraId="1B7AA822" w14:textId="77777777" w:rsidTr="004E7B39">
        <w:trPr>
          <w:cantSplit/>
          <w:trHeight w:val="266"/>
          <w:jc w:val="center"/>
        </w:trPr>
        <w:tc>
          <w:tcPr>
            <w:tcW w:w="6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3D89C05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968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7E65C96" w14:textId="521596EE" w:rsidR="00451B94" w:rsidRPr="007E0D87" w:rsidRDefault="00791849" w:rsidP="00470C41">
            <w:pPr>
              <w:pStyle w:val="TF-TEXTOQUADROCentralizado"/>
            </w:pPr>
            <w:r>
              <w:t>2021</w:t>
            </w:r>
          </w:p>
        </w:tc>
      </w:tr>
      <w:tr w:rsidR="00451B94" w:rsidRPr="007E0D87" w14:paraId="0F150138" w14:textId="77777777" w:rsidTr="004E7B39">
        <w:trPr>
          <w:cantSplit/>
          <w:trHeight w:val="250"/>
          <w:jc w:val="center"/>
        </w:trPr>
        <w:tc>
          <w:tcPr>
            <w:tcW w:w="6072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4B90D853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70" w:type="dxa"/>
            <w:gridSpan w:val="2"/>
            <w:shd w:val="clear" w:color="auto" w:fill="A6A6A6"/>
          </w:tcPr>
          <w:p w14:paraId="0EC7B5EE" w14:textId="5B5AC01C" w:rsidR="00451B94" w:rsidRPr="007E0D87" w:rsidRDefault="00A40930" w:rsidP="00470C41">
            <w:pPr>
              <w:pStyle w:val="TF-TEXTOQUADROCentralizado"/>
            </w:pPr>
            <w:r>
              <w:t>Fev</w:t>
            </w:r>
            <w:r w:rsidR="00451B94" w:rsidRPr="007E0D87">
              <w:t>.</w:t>
            </w:r>
          </w:p>
        </w:tc>
        <w:tc>
          <w:tcPr>
            <w:tcW w:w="582" w:type="dxa"/>
            <w:gridSpan w:val="2"/>
            <w:shd w:val="clear" w:color="auto" w:fill="A6A6A6"/>
          </w:tcPr>
          <w:p w14:paraId="1E9B33C5" w14:textId="619F79A6" w:rsidR="00451B94" w:rsidRPr="007E0D87" w:rsidRDefault="00A40930" w:rsidP="00470C41">
            <w:pPr>
              <w:pStyle w:val="TF-TEXTOQUADROCentralizado"/>
            </w:pPr>
            <w:r>
              <w:t>Mar</w:t>
            </w:r>
            <w:r w:rsidR="00451B94" w:rsidRPr="007E0D87">
              <w:t>.</w:t>
            </w:r>
          </w:p>
        </w:tc>
        <w:tc>
          <w:tcPr>
            <w:tcW w:w="582" w:type="dxa"/>
            <w:gridSpan w:val="2"/>
            <w:shd w:val="clear" w:color="auto" w:fill="A6A6A6"/>
          </w:tcPr>
          <w:p w14:paraId="431DCAE8" w14:textId="2EADBFBF" w:rsidR="00451B94" w:rsidRPr="007E0D87" w:rsidRDefault="00A40930" w:rsidP="00470C41">
            <w:pPr>
              <w:pStyle w:val="TF-TEXTOQUADROCentralizado"/>
            </w:pPr>
            <w:r>
              <w:t>Abr</w:t>
            </w:r>
            <w:r w:rsidR="00451B94" w:rsidRPr="007E0D87">
              <w:t>.</w:t>
            </w:r>
          </w:p>
        </w:tc>
        <w:tc>
          <w:tcPr>
            <w:tcW w:w="582" w:type="dxa"/>
            <w:gridSpan w:val="2"/>
            <w:shd w:val="clear" w:color="auto" w:fill="A6A6A6"/>
          </w:tcPr>
          <w:p w14:paraId="68FE04EA" w14:textId="27904BD3" w:rsidR="00451B94" w:rsidRPr="007E0D87" w:rsidRDefault="00A40930" w:rsidP="00470C41">
            <w:pPr>
              <w:pStyle w:val="TF-TEXTOQUADROCentralizado"/>
            </w:pPr>
            <w:r>
              <w:t>Jun</w:t>
            </w:r>
            <w:r w:rsidR="00451B94" w:rsidRPr="007E0D87">
              <w:t>.</w:t>
            </w:r>
          </w:p>
        </w:tc>
        <w:tc>
          <w:tcPr>
            <w:tcW w:w="652" w:type="dxa"/>
            <w:gridSpan w:val="2"/>
            <w:shd w:val="clear" w:color="auto" w:fill="A6A6A6"/>
          </w:tcPr>
          <w:p w14:paraId="740F6EA7" w14:textId="1E712017" w:rsidR="00451B94" w:rsidRPr="007E0D87" w:rsidRDefault="00791849" w:rsidP="00470C41">
            <w:pPr>
              <w:pStyle w:val="TF-TEXTOQUADROCentralizado"/>
            </w:pPr>
            <w:r>
              <w:t>Ju</w:t>
            </w:r>
            <w:r w:rsidR="00A40930">
              <w:t>l</w:t>
            </w:r>
            <w:r w:rsidR="00451B94" w:rsidRPr="007E0D87">
              <w:t>.</w:t>
            </w:r>
          </w:p>
        </w:tc>
      </w:tr>
      <w:tr w:rsidR="00451B94" w:rsidRPr="007E0D87" w14:paraId="38073DBD" w14:textId="77777777" w:rsidTr="004E7B39">
        <w:trPr>
          <w:cantSplit/>
          <w:trHeight w:val="266"/>
          <w:jc w:val="center"/>
        </w:trPr>
        <w:tc>
          <w:tcPr>
            <w:tcW w:w="6072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33DC8142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9" w:type="dxa"/>
            <w:tcBorders>
              <w:bottom w:val="single" w:sz="4" w:space="0" w:color="auto"/>
            </w:tcBorders>
            <w:shd w:val="clear" w:color="auto" w:fill="A6A6A6"/>
          </w:tcPr>
          <w:p w14:paraId="2D57987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A6A6A6"/>
          </w:tcPr>
          <w:p w14:paraId="1481F99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A6A6A6"/>
          </w:tcPr>
          <w:p w14:paraId="5951955C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A6A6A6"/>
          </w:tcPr>
          <w:p w14:paraId="29DBD36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A6A6A6"/>
          </w:tcPr>
          <w:p w14:paraId="7149B5E3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A6A6A6"/>
          </w:tcPr>
          <w:p w14:paraId="33D3AA6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A6A6A6"/>
          </w:tcPr>
          <w:p w14:paraId="5A3CB1F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A6A6A6"/>
          </w:tcPr>
          <w:p w14:paraId="65834ECE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332" w:type="dxa"/>
            <w:tcBorders>
              <w:bottom w:val="single" w:sz="4" w:space="0" w:color="auto"/>
            </w:tcBorders>
            <w:shd w:val="clear" w:color="auto" w:fill="A6A6A6"/>
          </w:tcPr>
          <w:p w14:paraId="79731005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320" w:type="dxa"/>
            <w:tcBorders>
              <w:bottom w:val="single" w:sz="4" w:space="0" w:color="auto"/>
            </w:tcBorders>
            <w:shd w:val="clear" w:color="auto" w:fill="A6A6A6"/>
          </w:tcPr>
          <w:p w14:paraId="4E3A923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F1A74" w:rsidRPr="007E0D87" w14:paraId="58E86C98" w14:textId="77777777" w:rsidTr="004E7B39">
        <w:trPr>
          <w:trHeight w:val="250"/>
          <w:jc w:val="center"/>
        </w:trPr>
        <w:tc>
          <w:tcPr>
            <w:tcW w:w="6072" w:type="dxa"/>
            <w:tcBorders>
              <w:left w:val="single" w:sz="4" w:space="0" w:color="auto"/>
            </w:tcBorders>
          </w:tcPr>
          <w:p w14:paraId="34F4B3DA" w14:textId="501C2AAD" w:rsidR="004F1A74" w:rsidRDefault="004F1A74" w:rsidP="004F1A74">
            <w:pPr>
              <w:pStyle w:val="TF-TEXTOQUADRO"/>
              <w:rPr>
                <w:bCs/>
              </w:rPr>
            </w:pPr>
            <w:r>
              <w:t>Estudo da linguagem</w:t>
            </w:r>
          </w:p>
        </w:tc>
        <w:tc>
          <w:tcPr>
            <w:tcW w:w="279" w:type="dxa"/>
            <w:tcBorders>
              <w:bottom w:val="single" w:sz="4" w:space="0" w:color="auto"/>
            </w:tcBorders>
          </w:tcPr>
          <w:p w14:paraId="2AA480A6" w14:textId="43525BFE" w:rsidR="004F1A74" w:rsidRPr="007E0D87" w:rsidRDefault="004F1A74" w:rsidP="004F1A74">
            <w:pPr>
              <w:pStyle w:val="TF-TEXTOQUADROCentralizado"/>
            </w:pPr>
            <w:commentRangeStart w:id="68"/>
            <w:r>
              <w:t>X</w:t>
            </w:r>
            <w:commentRangeEnd w:id="68"/>
            <w:r w:rsidR="004C5C39">
              <w:rPr>
                <w:rStyle w:val="Refdecomentrio"/>
              </w:rPr>
              <w:commentReference w:id="68"/>
            </w:r>
          </w:p>
        </w:tc>
        <w:tc>
          <w:tcPr>
            <w:tcW w:w="291" w:type="dxa"/>
            <w:tcBorders>
              <w:bottom w:val="single" w:sz="4" w:space="0" w:color="auto"/>
            </w:tcBorders>
          </w:tcPr>
          <w:p w14:paraId="03E81A9A" w14:textId="639E19D8" w:rsidR="004F1A74" w:rsidRDefault="004F1A74" w:rsidP="004F1A74">
            <w:pPr>
              <w:pStyle w:val="TF-TEXTOQUADROCentralizado"/>
            </w:pPr>
            <w:r>
              <w:t>X</w:t>
            </w:r>
          </w:p>
        </w:tc>
        <w:tc>
          <w:tcPr>
            <w:tcW w:w="291" w:type="dxa"/>
            <w:tcBorders>
              <w:bottom w:val="single" w:sz="4" w:space="0" w:color="auto"/>
            </w:tcBorders>
          </w:tcPr>
          <w:p w14:paraId="7A51458E" w14:textId="49A00806" w:rsidR="004F1A74" w:rsidRPr="007E0D87" w:rsidRDefault="004F1A74" w:rsidP="004F1A74">
            <w:pPr>
              <w:pStyle w:val="TF-TEXTOQUADROCentralizado"/>
            </w:pPr>
            <w:r>
              <w:t>X</w:t>
            </w:r>
          </w:p>
        </w:tc>
        <w:tc>
          <w:tcPr>
            <w:tcW w:w="291" w:type="dxa"/>
            <w:tcBorders>
              <w:bottom w:val="single" w:sz="4" w:space="0" w:color="auto"/>
            </w:tcBorders>
          </w:tcPr>
          <w:p w14:paraId="1AE660F5" w14:textId="77777777" w:rsidR="004F1A74" w:rsidRPr="007E0D87" w:rsidRDefault="004F1A74" w:rsidP="004F1A74">
            <w:pPr>
              <w:pStyle w:val="TF-TEXTOQUADROCentralizado"/>
            </w:pPr>
          </w:p>
        </w:tc>
        <w:tc>
          <w:tcPr>
            <w:tcW w:w="291" w:type="dxa"/>
            <w:tcBorders>
              <w:bottom w:val="single" w:sz="4" w:space="0" w:color="auto"/>
            </w:tcBorders>
          </w:tcPr>
          <w:p w14:paraId="132260F6" w14:textId="77777777" w:rsidR="004F1A74" w:rsidRPr="007E0D87" w:rsidRDefault="004F1A74" w:rsidP="004F1A74">
            <w:pPr>
              <w:pStyle w:val="TF-TEXTOQUADROCentralizado"/>
            </w:pPr>
          </w:p>
        </w:tc>
        <w:tc>
          <w:tcPr>
            <w:tcW w:w="291" w:type="dxa"/>
            <w:tcBorders>
              <w:bottom w:val="single" w:sz="4" w:space="0" w:color="auto"/>
            </w:tcBorders>
          </w:tcPr>
          <w:p w14:paraId="28EE7B8F" w14:textId="77777777" w:rsidR="004F1A74" w:rsidRPr="007E0D87" w:rsidRDefault="004F1A74" w:rsidP="004F1A74">
            <w:pPr>
              <w:pStyle w:val="TF-TEXTOQUADROCentralizado"/>
            </w:pPr>
          </w:p>
        </w:tc>
        <w:tc>
          <w:tcPr>
            <w:tcW w:w="291" w:type="dxa"/>
            <w:tcBorders>
              <w:bottom w:val="single" w:sz="4" w:space="0" w:color="auto"/>
            </w:tcBorders>
          </w:tcPr>
          <w:p w14:paraId="6006EDA5" w14:textId="77777777" w:rsidR="004F1A74" w:rsidRPr="007E0D87" w:rsidRDefault="004F1A74" w:rsidP="004F1A74">
            <w:pPr>
              <w:pStyle w:val="TF-TEXTOQUADROCentralizado"/>
            </w:pPr>
          </w:p>
        </w:tc>
        <w:tc>
          <w:tcPr>
            <w:tcW w:w="291" w:type="dxa"/>
            <w:tcBorders>
              <w:bottom w:val="single" w:sz="4" w:space="0" w:color="auto"/>
            </w:tcBorders>
          </w:tcPr>
          <w:p w14:paraId="04D7C4D6" w14:textId="77777777" w:rsidR="004F1A74" w:rsidRPr="007E0D87" w:rsidRDefault="004F1A74" w:rsidP="004F1A74">
            <w:pPr>
              <w:pStyle w:val="TF-TEXTOQUADROCentralizado"/>
            </w:pPr>
          </w:p>
        </w:tc>
        <w:tc>
          <w:tcPr>
            <w:tcW w:w="332" w:type="dxa"/>
            <w:tcBorders>
              <w:bottom w:val="single" w:sz="4" w:space="0" w:color="auto"/>
            </w:tcBorders>
          </w:tcPr>
          <w:p w14:paraId="64A6FCD0" w14:textId="77777777" w:rsidR="004F1A74" w:rsidRPr="007E0D87" w:rsidRDefault="004F1A74" w:rsidP="004F1A74">
            <w:pPr>
              <w:pStyle w:val="TF-TEXTOQUADROCentralizado"/>
            </w:pPr>
          </w:p>
        </w:tc>
        <w:tc>
          <w:tcPr>
            <w:tcW w:w="320" w:type="dxa"/>
          </w:tcPr>
          <w:p w14:paraId="753DA4CE" w14:textId="77777777" w:rsidR="004F1A74" w:rsidRPr="007E0D87" w:rsidRDefault="004F1A74" w:rsidP="004F1A74">
            <w:pPr>
              <w:pStyle w:val="TF-TEXTOQUADROCentralizado"/>
            </w:pPr>
          </w:p>
        </w:tc>
      </w:tr>
      <w:tr w:rsidR="004F1A74" w:rsidRPr="007E0D87" w14:paraId="31CA196F" w14:textId="77777777" w:rsidTr="004E7B39">
        <w:trPr>
          <w:trHeight w:val="266"/>
          <w:jc w:val="center"/>
        </w:trPr>
        <w:tc>
          <w:tcPr>
            <w:tcW w:w="6072" w:type="dxa"/>
            <w:tcBorders>
              <w:left w:val="single" w:sz="4" w:space="0" w:color="auto"/>
            </w:tcBorders>
          </w:tcPr>
          <w:p w14:paraId="08D850A2" w14:textId="77E7953C" w:rsidR="004F1A74" w:rsidRPr="007E0D87" w:rsidRDefault="004F1A74" w:rsidP="004F1A74">
            <w:pPr>
              <w:pStyle w:val="TF-TEXTOQUADRO"/>
              <w:rPr>
                <w:bCs/>
              </w:rPr>
            </w:pPr>
            <w:r>
              <w:rPr>
                <w:bCs/>
              </w:rPr>
              <w:t>Levantamento bibliográfico</w:t>
            </w:r>
          </w:p>
        </w:tc>
        <w:tc>
          <w:tcPr>
            <w:tcW w:w="279" w:type="dxa"/>
            <w:tcBorders>
              <w:bottom w:val="single" w:sz="4" w:space="0" w:color="auto"/>
            </w:tcBorders>
          </w:tcPr>
          <w:p w14:paraId="6D9A0993" w14:textId="14231842" w:rsidR="004F1A74" w:rsidRPr="007E0D87" w:rsidRDefault="004F1A74" w:rsidP="004F1A74">
            <w:pPr>
              <w:pStyle w:val="TF-TEXTOQUADROCentralizado"/>
            </w:pPr>
          </w:p>
        </w:tc>
        <w:tc>
          <w:tcPr>
            <w:tcW w:w="291" w:type="dxa"/>
            <w:tcBorders>
              <w:bottom w:val="single" w:sz="4" w:space="0" w:color="auto"/>
            </w:tcBorders>
          </w:tcPr>
          <w:p w14:paraId="496E4B7B" w14:textId="068E91E2" w:rsidR="004F1A74" w:rsidRPr="007E0D87" w:rsidRDefault="004F1A74" w:rsidP="004F1A74">
            <w:pPr>
              <w:pStyle w:val="TF-TEXTOQUADROCentralizado"/>
            </w:pPr>
            <w:r>
              <w:t>X</w:t>
            </w:r>
          </w:p>
        </w:tc>
        <w:tc>
          <w:tcPr>
            <w:tcW w:w="291" w:type="dxa"/>
            <w:tcBorders>
              <w:bottom w:val="single" w:sz="4" w:space="0" w:color="auto"/>
            </w:tcBorders>
          </w:tcPr>
          <w:p w14:paraId="275289EC" w14:textId="77777777" w:rsidR="004F1A74" w:rsidRPr="007E0D87" w:rsidRDefault="004F1A74" w:rsidP="004F1A74">
            <w:pPr>
              <w:pStyle w:val="TF-TEXTOQUADROCentralizado"/>
            </w:pPr>
          </w:p>
        </w:tc>
        <w:tc>
          <w:tcPr>
            <w:tcW w:w="291" w:type="dxa"/>
            <w:tcBorders>
              <w:bottom w:val="single" w:sz="4" w:space="0" w:color="auto"/>
            </w:tcBorders>
          </w:tcPr>
          <w:p w14:paraId="2481ED37" w14:textId="77777777" w:rsidR="004F1A74" w:rsidRPr="007E0D87" w:rsidRDefault="004F1A74" w:rsidP="004F1A74">
            <w:pPr>
              <w:pStyle w:val="TF-TEXTOQUADROCentralizado"/>
            </w:pPr>
          </w:p>
        </w:tc>
        <w:tc>
          <w:tcPr>
            <w:tcW w:w="291" w:type="dxa"/>
            <w:tcBorders>
              <w:bottom w:val="single" w:sz="4" w:space="0" w:color="auto"/>
            </w:tcBorders>
          </w:tcPr>
          <w:p w14:paraId="27761F96" w14:textId="77777777" w:rsidR="004F1A74" w:rsidRPr="007E0D87" w:rsidRDefault="004F1A74" w:rsidP="004F1A74">
            <w:pPr>
              <w:pStyle w:val="TF-TEXTOQUADROCentralizado"/>
            </w:pPr>
          </w:p>
        </w:tc>
        <w:tc>
          <w:tcPr>
            <w:tcW w:w="291" w:type="dxa"/>
            <w:tcBorders>
              <w:bottom w:val="single" w:sz="4" w:space="0" w:color="auto"/>
            </w:tcBorders>
          </w:tcPr>
          <w:p w14:paraId="79A697B4" w14:textId="77777777" w:rsidR="004F1A74" w:rsidRPr="007E0D87" w:rsidRDefault="004F1A74" w:rsidP="004F1A74">
            <w:pPr>
              <w:pStyle w:val="TF-TEXTOQUADROCentralizado"/>
            </w:pPr>
          </w:p>
        </w:tc>
        <w:tc>
          <w:tcPr>
            <w:tcW w:w="291" w:type="dxa"/>
            <w:tcBorders>
              <w:bottom w:val="single" w:sz="4" w:space="0" w:color="auto"/>
            </w:tcBorders>
          </w:tcPr>
          <w:p w14:paraId="0716C8E8" w14:textId="77777777" w:rsidR="004F1A74" w:rsidRPr="007E0D87" w:rsidRDefault="004F1A74" w:rsidP="004F1A74">
            <w:pPr>
              <w:pStyle w:val="TF-TEXTOQUADROCentralizado"/>
            </w:pPr>
          </w:p>
        </w:tc>
        <w:tc>
          <w:tcPr>
            <w:tcW w:w="291" w:type="dxa"/>
            <w:tcBorders>
              <w:bottom w:val="single" w:sz="4" w:space="0" w:color="auto"/>
            </w:tcBorders>
          </w:tcPr>
          <w:p w14:paraId="10263125" w14:textId="77777777" w:rsidR="004F1A74" w:rsidRPr="007E0D87" w:rsidRDefault="004F1A74" w:rsidP="004F1A74">
            <w:pPr>
              <w:pStyle w:val="TF-TEXTOQUADROCentralizado"/>
            </w:pPr>
          </w:p>
        </w:tc>
        <w:tc>
          <w:tcPr>
            <w:tcW w:w="332" w:type="dxa"/>
            <w:tcBorders>
              <w:bottom w:val="single" w:sz="4" w:space="0" w:color="auto"/>
            </w:tcBorders>
          </w:tcPr>
          <w:p w14:paraId="24380926" w14:textId="77777777" w:rsidR="004F1A74" w:rsidRPr="007E0D87" w:rsidRDefault="004F1A74" w:rsidP="004F1A74">
            <w:pPr>
              <w:pStyle w:val="TF-TEXTOQUADROCentralizado"/>
            </w:pPr>
          </w:p>
        </w:tc>
        <w:tc>
          <w:tcPr>
            <w:tcW w:w="320" w:type="dxa"/>
          </w:tcPr>
          <w:p w14:paraId="14C3ACD5" w14:textId="77777777" w:rsidR="004F1A74" w:rsidRPr="007E0D87" w:rsidRDefault="004F1A74" w:rsidP="004F1A74">
            <w:pPr>
              <w:pStyle w:val="TF-TEXTOQUADROCentralizado"/>
            </w:pPr>
          </w:p>
        </w:tc>
      </w:tr>
      <w:tr w:rsidR="004F1A74" w:rsidRPr="007E0D87" w14:paraId="2E284C8D" w14:textId="77777777" w:rsidTr="004E7B39">
        <w:trPr>
          <w:trHeight w:val="250"/>
          <w:jc w:val="center"/>
        </w:trPr>
        <w:tc>
          <w:tcPr>
            <w:tcW w:w="6072" w:type="dxa"/>
            <w:tcBorders>
              <w:left w:val="single" w:sz="4" w:space="0" w:color="auto"/>
            </w:tcBorders>
          </w:tcPr>
          <w:p w14:paraId="313E77B0" w14:textId="54139A84" w:rsidR="004F1A74" w:rsidRPr="007E0D87" w:rsidRDefault="004F1A74" w:rsidP="004F1A74">
            <w:pPr>
              <w:pStyle w:val="TF-TEXTOQUADRO"/>
            </w:pPr>
            <w:r>
              <w:t>Elicitação dos requisitos</w:t>
            </w:r>
          </w:p>
        </w:tc>
        <w:tc>
          <w:tcPr>
            <w:tcW w:w="279" w:type="dxa"/>
            <w:tcBorders>
              <w:top w:val="single" w:sz="4" w:space="0" w:color="auto"/>
            </w:tcBorders>
          </w:tcPr>
          <w:p w14:paraId="448275E7" w14:textId="66EC591A" w:rsidR="004F1A74" w:rsidRPr="007E0D87" w:rsidRDefault="004F1A74" w:rsidP="004F1A74">
            <w:pPr>
              <w:pStyle w:val="TF-TEXTOQUADROCentralizado"/>
            </w:pPr>
          </w:p>
        </w:tc>
        <w:tc>
          <w:tcPr>
            <w:tcW w:w="291" w:type="dxa"/>
            <w:tcBorders>
              <w:top w:val="single" w:sz="4" w:space="0" w:color="auto"/>
            </w:tcBorders>
          </w:tcPr>
          <w:p w14:paraId="5BF1E606" w14:textId="16E57FD3" w:rsidR="004F1A74" w:rsidRPr="007E0D87" w:rsidRDefault="004F1A74" w:rsidP="004F1A74">
            <w:pPr>
              <w:pStyle w:val="TF-TEXTOQUADROCentralizado"/>
            </w:pPr>
            <w:r>
              <w:t>X</w:t>
            </w:r>
          </w:p>
        </w:tc>
        <w:tc>
          <w:tcPr>
            <w:tcW w:w="291" w:type="dxa"/>
            <w:tcBorders>
              <w:top w:val="single" w:sz="4" w:space="0" w:color="auto"/>
            </w:tcBorders>
          </w:tcPr>
          <w:p w14:paraId="6A125C7A" w14:textId="77777777" w:rsidR="004F1A74" w:rsidRPr="007E0D87" w:rsidRDefault="004F1A74" w:rsidP="004F1A74">
            <w:pPr>
              <w:pStyle w:val="TF-TEXTOQUADROCentralizado"/>
            </w:pPr>
          </w:p>
        </w:tc>
        <w:tc>
          <w:tcPr>
            <w:tcW w:w="291" w:type="dxa"/>
            <w:tcBorders>
              <w:top w:val="single" w:sz="4" w:space="0" w:color="auto"/>
            </w:tcBorders>
          </w:tcPr>
          <w:p w14:paraId="5D72AE87" w14:textId="77777777" w:rsidR="004F1A74" w:rsidRPr="007E0D87" w:rsidRDefault="004F1A74" w:rsidP="004F1A74">
            <w:pPr>
              <w:pStyle w:val="TF-TEXTOQUADROCentralizado"/>
            </w:pPr>
          </w:p>
        </w:tc>
        <w:tc>
          <w:tcPr>
            <w:tcW w:w="291" w:type="dxa"/>
            <w:tcBorders>
              <w:top w:val="single" w:sz="4" w:space="0" w:color="auto"/>
            </w:tcBorders>
          </w:tcPr>
          <w:p w14:paraId="139E54B3" w14:textId="77777777" w:rsidR="004F1A74" w:rsidRPr="007E0D87" w:rsidRDefault="004F1A74" w:rsidP="004F1A74">
            <w:pPr>
              <w:pStyle w:val="TF-TEXTOQUADROCentralizado"/>
            </w:pPr>
          </w:p>
        </w:tc>
        <w:tc>
          <w:tcPr>
            <w:tcW w:w="291" w:type="dxa"/>
            <w:tcBorders>
              <w:top w:val="single" w:sz="4" w:space="0" w:color="auto"/>
            </w:tcBorders>
          </w:tcPr>
          <w:p w14:paraId="3C2420D5" w14:textId="77777777" w:rsidR="004F1A74" w:rsidRPr="007E0D87" w:rsidRDefault="004F1A74" w:rsidP="004F1A74">
            <w:pPr>
              <w:pStyle w:val="TF-TEXTOQUADROCentralizado"/>
            </w:pPr>
          </w:p>
        </w:tc>
        <w:tc>
          <w:tcPr>
            <w:tcW w:w="291" w:type="dxa"/>
            <w:tcBorders>
              <w:top w:val="single" w:sz="4" w:space="0" w:color="auto"/>
            </w:tcBorders>
          </w:tcPr>
          <w:p w14:paraId="510C61FF" w14:textId="77777777" w:rsidR="004F1A74" w:rsidRPr="007E0D87" w:rsidRDefault="004F1A74" w:rsidP="004F1A74">
            <w:pPr>
              <w:pStyle w:val="TF-TEXTOQUADROCentralizado"/>
            </w:pPr>
          </w:p>
        </w:tc>
        <w:tc>
          <w:tcPr>
            <w:tcW w:w="291" w:type="dxa"/>
            <w:tcBorders>
              <w:top w:val="single" w:sz="4" w:space="0" w:color="auto"/>
            </w:tcBorders>
          </w:tcPr>
          <w:p w14:paraId="63184C93" w14:textId="77777777" w:rsidR="004F1A74" w:rsidRPr="007E0D87" w:rsidRDefault="004F1A74" w:rsidP="004F1A74">
            <w:pPr>
              <w:pStyle w:val="TF-TEXTOQUADROCentralizado"/>
            </w:pPr>
          </w:p>
        </w:tc>
        <w:tc>
          <w:tcPr>
            <w:tcW w:w="332" w:type="dxa"/>
            <w:tcBorders>
              <w:top w:val="single" w:sz="4" w:space="0" w:color="auto"/>
            </w:tcBorders>
          </w:tcPr>
          <w:p w14:paraId="363E948C" w14:textId="77777777" w:rsidR="004F1A74" w:rsidRPr="007E0D87" w:rsidRDefault="004F1A74" w:rsidP="004F1A74">
            <w:pPr>
              <w:pStyle w:val="TF-TEXTOQUADROCentralizado"/>
            </w:pPr>
          </w:p>
        </w:tc>
        <w:tc>
          <w:tcPr>
            <w:tcW w:w="320" w:type="dxa"/>
          </w:tcPr>
          <w:p w14:paraId="19D57CFA" w14:textId="77777777" w:rsidR="004F1A74" w:rsidRPr="007E0D87" w:rsidRDefault="004F1A74" w:rsidP="004F1A74">
            <w:pPr>
              <w:pStyle w:val="TF-TEXTOQUADROCentralizado"/>
            </w:pPr>
          </w:p>
        </w:tc>
      </w:tr>
      <w:tr w:rsidR="004F1A74" w:rsidRPr="007E0D87" w14:paraId="7B73F9AC" w14:textId="77777777" w:rsidTr="004E7B39">
        <w:trPr>
          <w:trHeight w:val="266"/>
          <w:jc w:val="center"/>
        </w:trPr>
        <w:tc>
          <w:tcPr>
            <w:tcW w:w="6072" w:type="dxa"/>
            <w:tcBorders>
              <w:left w:val="single" w:sz="4" w:space="0" w:color="auto"/>
            </w:tcBorders>
          </w:tcPr>
          <w:p w14:paraId="2857A081" w14:textId="672791C6" w:rsidR="004F1A74" w:rsidRPr="007E0D87" w:rsidRDefault="004F1A74" w:rsidP="004F1A74">
            <w:pPr>
              <w:pStyle w:val="TF-TEXTOQUADRO"/>
            </w:pPr>
            <w:r>
              <w:t>Especificação da solução</w:t>
            </w:r>
          </w:p>
        </w:tc>
        <w:tc>
          <w:tcPr>
            <w:tcW w:w="279" w:type="dxa"/>
          </w:tcPr>
          <w:p w14:paraId="44B54FC0" w14:textId="77777777" w:rsidR="004F1A74" w:rsidRPr="007E0D87" w:rsidRDefault="004F1A74" w:rsidP="004F1A74">
            <w:pPr>
              <w:pStyle w:val="TF-TEXTOQUADROCentralizado"/>
            </w:pPr>
          </w:p>
        </w:tc>
        <w:tc>
          <w:tcPr>
            <w:tcW w:w="291" w:type="dxa"/>
          </w:tcPr>
          <w:p w14:paraId="7AC15F40" w14:textId="48D454C6" w:rsidR="004F1A74" w:rsidRPr="007E0D87" w:rsidRDefault="004F1A74" w:rsidP="004F1A74">
            <w:pPr>
              <w:pStyle w:val="TF-TEXTOQUADROCentralizado"/>
            </w:pPr>
            <w:r>
              <w:t>X</w:t>
            </w:r>
          </w:p>
        </w:tc>
        <w:tc>
          <w:tcPr>
            <w:tcW w:w="291" w:type="dxa"/>
          </w:tcPr>
          <w:p w14:paraId="677006AB" w14:textId="130DD3EE" w:rsidR="004F1A74" w:rsidRPr="007E0D87" w:rsidRDefault="004F1A74" w:rsidP="004F1A74">
            <w:pPr>
              <w:pStyle w:val="TF-TEXTOQUADROCentralizado"/>
            </w:pPr>
            <w:r>
              <w:t>X</w:t>
            </w:r>
          </w:p>
        </w:tc>
        <w:tc>
          <w:tcPr>
            <w:tcW w:w="291" w:type="dxa"/>
          </w:tcPr>
          <w:p w14:paraId="4FBCC807" w14:textId="19E34C3A" w:rsidR="004F1A74" w:rsidRPr="007E0D87" w:rsidRDefault="004F1A74" w:rsidP="004F1A74">
            <w:pPr>
              <w:pStyle w:val="TF-TEXTOQUADROCentralizado"/>
            </w:pPr>
            <w:r>
              <w:t>X</w:t>
            </w:r>
          </w:p>
        </w:tc>
        <w:tc>
          <w:tcPr>
            <w:tcW w:w="291" w:type="dxa"/>
          </w:tcPr>
          <w:p w14:paraId="1852A2B1" w14:textId="77777777" w:rsidR="004F1A74" w:rsidRPr="007E0D87" w:rsidRDefault="004F1A74" w:rsidP="004F1A74">
            <w:pPr>
              <w:pStyle w:val="TF-TEXTOQUADROCentralizado"/>
            </w:pPr>
          </w:p>
        </w:tc>
        <w:tc>
          <w:tcPr>
            <w:tcW w:w="291" w:type="dxa"/>
          </w:tcPr>
          <w:p w14:paraId="3538143A" w14:textId="77777777" w:rsidR="004F1A74" w:rsidRPr="007E0D87" w:rsidRDefault="004F1A74" w:rsidP="004F1A74">
            <w:pPr>
              <w:pStyle w:val="TF-TEXTOQUADROCentralizado"/>
            </w:pPr>
          </w:p>
        </w:tc>
        <w:tc>
          <w:tcPr>
            <w:tcW w:w="291" w:type="dxa"/>
          </w:tcPr>
          <w:p w14:paraId="436CCA30" w14:textId="77777777" w:rsidR="004F1A74" w:rsidRPr="007E0D87" w:rsidRDefault="004F1A74" w:rsidP="004F1A74">
            <w:pPr>
              <w:pStyle w:val="TF-TEXTOQUADROCentralizado"/>
            </w:pPr>
          </w:p>
        </w:tc>
        <w:tc>
          <w:tcPr>
            <w:tcW w:w="291" w:type="dxa"/>
          </w:tcPr>
          <w:p w14:paraId="3F957A77" w14:textId="77777777" w:rsidR="004F1A74" w:rsidRPr="007E0D87" w:rsidRDefault="004F1A74" w:rsidP="004F1A74">
            <w:pPr>
              <w:pStyle w:val="TF-TEXTOQUADROCentralizado"/>
            </w:pPr>
          </w:p>
        </w:tc>
        <w:tc>
          <w:tcPr>
            <w:tcW w:w="332" w:type="dxa"/>
          </w:tcPr>
          <w:p w14:paraId="6487F7B4" w14:textId="77777777" w:rsidR="004F1A74" w:rsidRPr="007E0D87" w:rsidRDefault="004F1A74" w:rsidP="004F1A74">
            <w:pPr>
              <w:pStyle w:val="TF-TEXTOQUADROCentralizado"/>
            </w:pPr>
          </w:p>
        </w:tc>
        <w:tc>
          <w:tcPr>
            <w:tcW w:w="320" w:type="dxa"/>
          </w:tcPr>
          <w:p w14:paraId="4F369160" w14:textId="3C5461D7" w:rsidR="004F1A74" w:rsidRPr="007E0D87" w:rsidRDefault="004F1A74" w:rsidP="004F1A74">
            <w:pPr>
              <w:pStyle w:val="TF-TEXTOQUADROCentralizado"/>
            </w:pPr>
          </w:p>
        </w:tc>
      </w:tr>
      <w:tr w:rsidR="004F1A74" w:rsidRPr="007E0D87" w14:paraId="2AE7A041" w14:textId="77777777" w:rsidTr="004E7B39">
        <w:trPr>
          <w:trHeight w:val="250"/>
          <w:jc w:val="center"/>
        </w:trPr>
        <w:tc>
          <w:tcPr>
            <w:tcW w:w="6072" w:type="dxa"/>
            <w:tcBorders>
              <w:left w:val="single" w:sz="4" w:space="0" w:color="auto"/>
            </w:tcBorders>
          </w:tcPr>
          <w:p w14:paraId="140249D0" w14:textId="358407E1" w:rsidR="004F1A74" w:rsidRDefault="004F1A74" w:rsidP="004F1A74">
            <w:pPr>
              <w:pStyle w:val="TF-TEXTOQUADRO"/>
            </w:pPr>
            <w:r>
              <w:t>Implementação</w:t>
            </w:r>
          </w:p>
        </w:tc>
        <w:tc>
          <w:tcPr>
            <w:tcW w:w="279" w:type="dxa"/>
          </w:tcPr>
          <w:p w14:paraId="36D67606" w14:textId="7941363C" w:rsidR="004F1A74" w:rsidRDefault="004F1A74" w:rsidP="004F1A74">
            <w:pPr>
              <w:pStyle w:val="TF-TEXTOQUADROCentralizado"/>
            </w:pPr>
            <w:commentRangeStart w:id="69"/>
          </w:p>
        </w:tc>
        <w:tc>
          <w:tcPr>
            <w:tcW w:w="291" w:type="dxa"/>
          </w:tcPr>
          <w:p w14:paraId="5C7A8644" w14:textId="14C50D38" w:rsidR="004F1A74" w:rsidRDefault="004F1A74" w:rsidP="004F1A74">
            <w:pPr>
              <w:pStyle w:val="TF-TEXTOQUADROCentralizado"/>
            </w:pPr>
          </w:p>
        </w:tc>
        <w:tc>
          <w:tcPr>
            <w:tcW w:w="291" w:type="dxa"/>
          </w:tcPr>
          <w:p w14:paraId="637DC07C" w14:textId="47C39519" w:rsidR="004F1A74" w:rsidRDefault="004F1A74" w:rsidP="004F1A74">
            <w:pPr>
              <w:pStyle w:val="TF-TEXTOQUADROCentralizado"/>
            </w:pPr>
            <w:r>
              <w:t>X</w:t>
            </w:r>
          </w:p>
        </w:tc>
        <w:tc>
          <w:tcPr>
            <w:tcW w:w="291" w:type="dxa"/>
          </w:tcPr>
          <w:p w14:paraId="6A4E3075" w14:textId="6208A636" w:rsidR="004F1A74" w:rsidRDefault="004F1A74" w:rsidP="004F1A74">
            <w:pPr>
              <w:pStyle w:val="TF-TEXTOQUADROCentralizado"/>
            </w:pPr>
            <w:r>
              <w:t>X</w:t>
            </w:r>
            <w:commentRangeEnd w:id="69"/>
            <w:r w:rsidR="00E272EB">
              <w:rPr>
                <w:rStyle w:val="Refdecomentrio"/>
              </w:rPr>
              <w:commentReference w:id="69"/>
            </w:r>
          </w:p>
        </w:tc>
        <w:tc>
          <w:tcPr>
            <w:tcW w:w="291" w:type="dxa"/>
          </w:tcPr>
          <w:p w14:paraId="54A5E96B" w14:textId="2FE49DE2" w:rsidR="004F1A74" w:rsidRPr="007E0D87" w:rsidRDefault="004F1A74" w:rsidP="004F1A74">
            <w:pPr>
              <w:pStyle w:val="TF-TEXTOQUADROCentralizado"/>
            </w:pPr>
            <w:r>
              <w:t>X</w:t>
            </w:r>
          </w:p>
        </w:tc>
        <w:tc>
          <w:tcPr>
            <w:tcW w:w="291" w:type="dxa"/>
          </w:tcPr>
          <w:p w14:paraId="7BF8A3CE" w14:textId="28C01C8D" w:rsidR="004F1A74" w:rsidRPr="007E0D87" w:rsidRDefault="004F1A74" w:rsidP="004F1A74">
            <w:pPr>
              <w:pStyle w:val="TF-TEXTOQUADROCentralizado"/>
            </w:pPr>
            <w:r>
              <w:t>X</w:t>
            </w:r>
          </w:p>
        </w:tc>
        <w:tc>
          <w:tcPr>
            <w:tcW w:w="291" w:type="dxa"/>
          </w:tcPr>
          <w:p w14:paraId="0CB1124C" w14:textId="0A53A640" w:rsidR="004F1A74" w:rsidRPr="007E0D87" w:rsidRDefault="004F1A74" w:rsidP="004F1A74">
            <w:pPr>
              <w:pStyle w:val="TF-TEXTOQUADROCentralizado"/>
            </w:pPr>
            <w:r>
              <w:t>X</w:t>
            </w:r>
          </w:p>
        </w:tc>
        <w:tc>
          <w:tcPr>
            <w:tcW w:w="291" w:type="dxa"/>
          </w:tcPr>
          <w:p w14:paraId="001795DA" w14:textId="75F6637D" w:rsidR="004F1A74" w:rsidRPr="007E0D87" w:rsidRDefault="004F1A74" w:rsidP="004F1A74">
            <w:pPr>
              <w:pStyle w:val="TF-TEXTOQUADROCentralizado"/>
            </w:pPr>
            <w:r>
              <w:t>X</w:t>
            </w:r>
          </w:p>
        </w:tc>
        <w:tc>
          <w:tcPr>
            <w:tcW w:w="332" w:type="dxa"/>
          </w:tcPr>
          <w:p w14:paraId="23DC6E11" w14:textId="39E25C10" w:rsidR="004F1A74" w:rsidRPr="007E0D87" w:rsidRDefault="004F1A74" w:rsidP="004F1A74">
            <w:pPr>
              <w:pStyle w:val="TF-TEXTOQUADROCentralizado"/>
            </w:pPr>
            <w:r>
              <w:t>X</w:t>
            </w:r>
          </w:p>
        </w:tc>
        <w:tc>
          <w:tcPr>
            <w:tcW w:w="320" w:type="dxa"/>
          </w:tcPr>
          <w:p w14:paraId="5A77398C" w14:textId="77777777" w:rsidR="004F1A74" w:rsidRDefault="004F1A74" w:rsidP="004F1A74">
            <w:pPr>
              <w:pStyle w:val="TF-TEXTOQUADROCentralizado"/>
            </w:pPr>
          </w:p>
        </w:tc>
      </w:tr>
      <w:tr w:rsidR="004F1A74" w:rsidRPr="007E0D87" w14:paraId="250A7341" w14:textId="77777777" w:rsidTr="004E7B39">
        <w:trPr>
          <w:trHeight w:val="266"/>
          <w:jc w:val="center"/>
        </w:trPr>
        <w:tc>
          <w:tcPr>
            <w:tcW w:w="6072" w:type="dxa"/>
            <w:tcBorders>
              <w:left w:val="single" w:sz="4" w:space="0" w:color="auto"/>
            </w:tcBorders>
          </w:tcPr>
          <w:p w14:paraId="13BCC3C8" w14:textId="2918ED4D" w:rsidR="004F1A74" w:rsidRDefault="004F1A74" w:rsidP="004F1A74">
            <w:pPr>
              <w:pStyle w:val="TF-TEXTOQUADRO"/>
            </w:pPr>
            <w:r>
              <w:t>Testes</w:t>
            </w:r>
          </w:p>
        </w:tc>
        <w:tc>
          <w:tcPr>
            <w:tcW w:w="279" w:type="dxa"/>
          </w:tcPr>
          <w:p w14:paraId="4BAF95B7" w14:textId="77777777" w:rsidR="004F1A74" w:rsidRDefault="004F1A74" w:rsidP="004F1A74">
            <w:pPr>
              <w:pStyle w:val="TF-TEXTOQUADROCentralizado"/>
            </w:pPr>
          </w:p>
        </w:tc>
        <w:tc>
          <w:tcPr>
            <w:tcW w:w="291" w:type="dxa"/>
          </w:tcPr>
          <w:p w14:paraId="2A0F60F4" w14:textId="77777777" w:rsidR="004F1A74" w:rsidRDefault="004F1A74" w:rsidP="004F1A74">
            <w:pPr>
              <w:pStyle w:val="TF-TEXTOQUADROCentralizado"/>
            </w:pPr>
          </w:p>
        </w:tc>
        <w:tc>
          <w:tcPr>
            <w:tcW w:w="291" w:type="dxa"/>
          </w:tcPr>
          <w:p w14:paraId="2B073175" w14:textId="77777777" w:rsidR="004F1A74" w:rsidRDefault="004F1A74" w:rsidP="004F1A74">
            <w:pPr>
              <w:pStyle w:val="TF-TEXTOQUADROCentralizado"/>
            </w:pPr>
          </w:p>
        </w:tc>
        <w:tc>
          <w:tcPr>
            <w:tcW w:w="291" w:type="dxa"/>
          </w:tcPr>
          <w:p w14:paraId="4E010D8D" w14:textId="77777777" w:rsidR="004F1A74" w:rsidRDefault="004F1A74" w:rsidP="004F1A74">
            <w:pPr>
              <w:pStyle w:val="TF-TEXTOQUADROCentralizado"/>
            </w:pPr>
          </w:p>
        </w:tc>
        <w:tc>
          <w:tcPr>
            <w:tcW w:w="291" w:type="dxa"/>
          </w:tcPr>
          <w:p w14:paraId="1971AEF8" w14:textId="77777777" w:rsidR="004F1A74" w:rsidRDefault="004F1A74" w:rsidP="004F1A74">
            <w:pPr>
              <w:pStyle w:val="TF-TEXTOQUADROCentralizado"/>
            </w:pPr>
          </w:p>
        </w:tc>
        <w:tc>
          <w:tcPr>
            <w:tcW w:w="291" w:type="dxa"/>
          </w:tcPr>
          <w:p w14:paraId="39522447" w14:textId="77777777" w:rsidR="004F1A74" w:rsidRDefault="004F1A74" w:rsidP="004F1A74">
            <w:pPr>
              <w:pStyle w:val="TF-TEXTOQUADROCentralizado"/>
            </w:pPr>
          </w:p>
        </w:tc>
        <w:tc>
          <w:tcPr>
            <w:tcW w:w="291" w:type="dxa"/>
          </w:tcPr>
          <w:p w14:paraId="1F469CE0" w14:textId="77777777" w:rsidR="004F1A74" w:rsidRDefault="004F1A74" w:rsidP="004F1A74">
            <w:pPr>
              <w:pStyle w:val="TF-TEXTOQUADROCentralizado"/>
            </w:pPr>
          </w:p>
        </w:tc>
        <w:tc>
          <w:tcPr>
            <w:tcW w:w="291" w:type="dxa"/>
          </w:tcPr>
          <w:p w14:paraId="72FCF21F" w14:textId="77777777" w:rsidR="004F1A74" w:rsidRDefault="004F1A74" w:rsidP="004F1A74">
            <w:pPr>
              <w:pStyle w:val="TF-TEXTOQUADROCentralizado"/>
            </w:pPr>
          </w:p>
        </w:tc>
        <w:tc>
          <w:tcPr>
            <w:tcW w:w="332" w:type="dxa"/>
          </w:tcPr>
          <w:p w14:paraId="6CE18AAB" w14:textId="19B9A20C" w:rsidR="004F1A74" w:rsidRDefault="004F1A74" w:rsidP="004F1A74">
            <w:pPr>
              <w:pStyle w:val="TF-TEXTOQUADROCentralizado"/>
            </w:pPr>
            <w:r>
              <w:t>X</w:t>
            </w:r>
          </w:p>
        </w:tc>
        <w:tc>
          <w:tcPr>
            <w:tcW w:w="320" w:type="dxa"/>
          </w:tcPr>
          <w:p w14:paraId="2391A242" w14:textId="77777777" w:rsidR="004F1A74" w:rsidRDefault="004F1A74" w:rsidP="004F1A74">
            <w:pPr>
              <w:pStyle w:val="TF-TEXTOQUADROCentralizado"/>
            </w:pPr>
          </w:p>
        </w:tc>
      </w:tr>
      <w:tr w:rsidR="004F1A74" w:rsidRPr="007E0D87" w14:paraId="212FD9EF" w14:textId="77777777" w:rsidTr="004E7B39">
        <w:trPr>
          <w:trHeight w:val="250"/>
          <w:jc w:val="center"/>
        </w:trPr>
        <w:tc>
          <w:tcPr>
            <w:tcW w:w="6072" w:type="dxa"/>
            <w:tcBorders>
              <w:left w:val="single" w:sz="4" w:space="0" w:color="auto"/>
              <w:bottom w:val="single" w:sz="4" w:space="0" w:color="auto"/>
            </w:tcBorders>
          </w:tcPr>
          <w:p w14:paraId="1E733412" w14:textId="723AE9B3" w:rsidR="004F1A74" w:rsidRDefault="004F1A74" w:rsidP="004F1A74">
            <w:pPr>
              <w:pStyle w:val="TF-TEXTOQUADRO"/>
            </w:pPr>
            <w:r>
              <w:t>Validação</w:t>
            </w:r>
          </w:p>
        </w:tc>
        <w:tc>
          <w:tcPr>
            <w:tcW w:w="279" w:type="dxa"/>
            <w:tcBorders>
              <w:bottom w:val="single" w:sz="4" w:space="0" w:color="auto"/>
            </w:tcBorders>
          </w:tcPr>
          <w:p w14:paraId="44A161B1" w14:textId="77777777" w:rsidR="004F1A74" w:rsidRDefault="004F1A74" w:rsidP="004F1A74">
            <w:pPr>
              <w:pStyle w:val="TF-TEXTOQUADROCentralizado"/>
            </w:pPr>
          </w:p>
        </w:tc>
        <w:tc>
          <w:tcPr>
            <w:tcW w:w="291" w:type="dxa"/>
            <w:tcBorders>
              <w:bottom w:val="single" w:sz="4" w:space="0" w:color="auto"/>
            </w:tcBorders>
          </w:tcPr>
          <w:p w14:paraId="7E2DA441" w14:textId="77777777" w:rsidR="004F1A74" w:rsidRDefault="004F1A74" w:rsidP="004F1A74">
            <w:pPr>
              <w:pStyle w:val="TF-TEXTOQUADROCentralizado"/>
            </w:pPr>
          </w:p>
        </w:tc>
        <w:tc>
          <w:tcPr>
            <w:tcW w:w="291" w:type="dxa"/>
            <w:tcBorders>
              <w:bottom w:val="single" w:sz="4" w:space="0" w:color="auto"/>
            </w:tcBorders>
          </w:tcPr>
          <w:p w14:paraId="38035377" w14:textId="77777777" w:rsidR="004F1A74" w:rsidRDefault="004F1A74" w:rsidP="004F1A74">
            <w:pPr>
              <w:pStyle w:val="TF-TEXTOQUADROCentralizado"/>
            </w:pPr>
          </w:p>
        </w:tc>
        <w:tc>
          <w:tcPr>
            <w:tcW w:w="291" w:type="dxa"/>
            <w:tcBorders>
              <w:bottom w:val="single" w:sz="4" w:space="0" w:color="auto"/>
            </w:tcBorders>
          </w:tcPr>
          <w:p w14:paraId="72A5CDD3" w14:textId="77777777" w:rsidR="004F1A74" w:rsidRDefault="004F1A74" w:rsidP="004F1A74">
            <w:pPr>
              <w:pStyle w:val="TF-TEXTOQUADROCentralizado"/>
            </w:pPr>
          </w:p>
        </w:tc>
        <w:tc>
          <w:tcPr>
            <w:tcW w:w="291" w:type="dxa"/>
            <w:tcBorders>
              <w:bottom w:val="single" w:sz="4" w:space="0" w:color="auto"/>
            </w:tcBorders>
          </w:tcPr>
          <w:p w14:paraId="5DD6106F" w14:textId="77777777" w:rsidR="004F1A74" w:rsidRDefault="004F1A74" w:rsidP="004F1A74">
            <w:pPr>
              <w:pStyle w:val="TF-TEXTOQUADROCentralizado"/>
            </w:pPr>
          </w:p>
        </w:tc>
        <w:tc>
          <w:tcPr>
            <w:tcW w:w="291" w:type="dxa"/>
            <w:tcBorders>
              <w:bottom w:val="single" w:sz="4" w:space="0" w:color="auto"/>
            </w:tcBorders>
          </w:tcPr>
          <w:p w14:paraId="78416B08" w14:textId="77777777" w:rsidR="004F1A74" w:rsidRDefault="004F1A74" w:rsidP="004F1A74">
            <w:pPr>
              <w:pStyle w:val="TF-TEXTOQUADROCentralizado"/>
            </w:pPr>
          </w:p>
        </w:tc>
        <w:tc>
          <w:tcPr>
            <w:tcW w:w="291" w:type="dxa"/>
            <w:tcBorders>
              <w:bottom w:val="single" w:sz="4" w:space="0" w:color="auto"/>
            </w:tcBorders>
          </w:tcPr>
          <w:p w14:paraId="00B403A7" w14:textId="77777777" w:rsidR="004F1A74" w:rsidRDefault="004F1A74" w:rsidP="004F1A74">
            <w:pPr>
              <w:pStyle w:val="TF-TEXTOQUADROCentralizado"/>
            </w:pPr>
          </w:p>
        </w:tc>
        <w:tc>
          <w:tcPr>
            <w:tcW w:w="291" w:type="dxa"/>
            <w:tcBorders>
              <w:bottom w:val="single" w:sz="4" w:space="0" w:color="auto"/>
            </w:tcBorders>
          </w:tcPr>
          <w:p w14:paraId="14FCC6F5" w14:textId="77777777" w:rsidR="004F1A74" w:rsidRDefault="004F1A74" w:rsidP="004F1A74">
            <w:pPr>
              <w:pStyle w:val="TF-TEXTOQUADROCentralizado"/>
            </w:pPr>
          </w:p>
        </w:tc>
        <w:tc>
          <w:tcPr>
            <w:tcW w:w="332" w:type="dxa"/>
            <w:tcBorders>
              <w:bottom w:val="single" w:sz="4" w:space="0" w:color="auto"/>
            </w:tcBorders>
          </w:tcPr>
          <w:p w14:paraId="40695BB4" w14:textId="3B409241" w:rsidR="004F1A74" w:rsidRDefault="004F1A74" w:rsidP="004F1A74">
            <w:pPr>
              <w:pStyle w:val="TF-TEXTOQUADROCentralizado"/>
            </w:pPr>
            <w:r>
              <w:t>X</w:t>
            </w:r>
          </w:p>
        </w:tc>
        <w:tc>
          <w:tcPr>
            <w:tcW w:w="320" w:type="dxa"/>
            <w:tcBorders>
              <w:bottom w:val="single" w:sz="4" w:space="0" w:color="auto"/>
            </w:tcBorders>
          </w:tcPr>
          <w:p w14:paraId="24EFDE4C" w14:textId="61BED15B" w:rsidR="004F1A74" w:rsidRDefault="004F1A74" w:rsidP="004F1A74">
            <w:pPr>
              <w:pStyle w:val="TF-TEXTOQUADROCentralizado"/>
            </w:pPr>
          </w:p>
        </w:tc>
      </w:tr>
    </w:tbl>
    <w:p w14:paraId="2B3E279C" w14:textId="77777777" w:rsidR="00FC4A9F" w:rsidRDefault="00FC4A9F" w:rsidP="00484166">
      <w:pPr>
        <w:pStyle w:val="TF-FONTE"/>
        <w:jc w:val="left"/>
      </w:pPr>
      <w:r>
        <w:t>Fonte: elaborado pelo autor.</w:t>
      </w:r>
    </w:p>
    <w:p w14:paraId="0A824359" w14:textId="1070F57C" w:rsidR="00A307C7" w:rsidRDefault="0037046F" w:rsidP="00FC4A9F">
      <w:pPr>
        <w:pStyle w:val="Ttulo1"/>
      </w:pPr>
      <w:r>
        <w:t>REVISÃO BIBLIOGRÁFICA</w:t>
      </w:r>
    </w:p>
    <w:p w14:paraId="58863FA2" w14:textId="3E8AF351" w:rsidR="000B130A" w:rsidRDefault="000B130A" w:rsidP="000B130A">
      <w:pPr>
        <w:pStyle w:val="TF-TEXTO"/>
      </w:pPr>
      <w:r>
        <w:t>Est</w:t>
      </w:r>
      <w:ins w:id="70" w:author="Andreza Sartori" w:date="2020-11-06T18:22:00Z">
        <w:r w:rsidR="00585E6A">
          <w:t>a</w:t>
        </w:r>
      </w:ins>
      <w:del w:id="71" w:author="Andreza Sartori" w:date="2020-11-06T18:22:00Z">
        <w:r w:rsidDel="00585E6A">
          <w:delText>e</w:delText>
        </w:r>
      </w:del>
      <w:ins w:id="72" w:author="Andreza Sartori" w:date="2020-11-06T18:22:00Z">
        <w:r w:rsidR="00585E6A">
          <w:t xml:space="preserve"> seção</w:t>
        </w:r>
      </w:ins>
      <w:del w:id="73" w:author="Andreza Sartori" w:date="2020-11-06T18:22:00Z">
        <w:r w:rsidDel="00585E6A">
          <w:delText xml:space="preserve"> capítulo</w:delText>
        </w:r>
      </w:del>
      <w:r>
        <w:t xml:space="preserve"> </w:t>
      </w:r>
      <w:del w:id="74" w:author="Andreza Sartori" w:date="2020-11-06T18:22:00Z">
        <w:r w:rsidDel="00585E6A">
          <w:delText xml:space="preserve">se destina a </w:delText>
        </w:r>
      </w:del>
      <w:r>
        <w:t>descreve</w:t>
      </w:r>
      <w:del w:id="75" w:author="Andreza Sartori" w:date="2020-11-06T18:22:00Z">
        <w:r w:rsidDel="00585E6A">
          <w:delText>r</w:delText>
        </w:r>
      </w:del>
      <w:r>
        <w:t xml:space="preserve"> os assuntos que fundamentarão o estudo a ser realizado:</w:t>
      </w:r>
      <w:r w:rsidR="00C15ADC">
        <w:t xml:space="preserve"> automatização n</w:t>
      </w:r>
      <w:r w:rsidR="00E77C5A">
        <w:t xml:space="preserve">os processos de estabelecimentos gastronômicos e </w:t>
      </w:r>
      <w:r w:rsidR="002757EA">
        <w:t xml:space="preserve">o uso do </w:t>
      </w:r>
      <w:r w:rsidR="00E77C5A" w:rsidRPr="002757EA">
        <w:rPr>
          <w:i/>
          <w:iCs/>
        </w:rPr>
        <w:t>e</w:t>
      </w:r>
      <w:ins w:id="76" w:author="Andreza Sartori" w:date="2020-11-06T18:19:00Z">
        <w:r w:rsidR="00A0551D">
          <w:rPr>
            <w:i/>
            <w:iCs/>
          </w:rPr>
          <w:t>-</w:t>
        </w:r>
      </w:ins>
      <w:r w:rsidR="00E77C5A" w:rsidRPr="002757EA">
        <w:rPr>
          <w:i/>
          <w:iCs/>
        </w:rPr>
        <w:t>commerc</w:t>
      </w:r>
      <w:commentRangeStart w:id="77"/>
      <w:r w:rsidR="00E77C5A" w:rsidRPr="002757EA">
        <w:rPr>
          <w:i/>
          <w:iCs/>
        </w:rPr>
        <w:t>e</w:t>
      </w:r>
      <w:r w:rsidR="00E77C5A">
        <w:t>.</w:t>
      </w:r>
      <w:commentRangeEnd w:id="77"/>
      <w:r w:rsidR="00585E6A">
        <w:rPr>
          <w:rStyle w:val="Refdecomentrio"/>
        </w:rPr>
        <w:commentReference w:id="77"/>
      </w:r>
    </w:p>
    <w:p w14:paraId="7C0E66D0" w14:textId="776456C1" w:rsidR="002757EA" w:rsidRDefault="00E77C5A" w:rsidP="006106F6">
      <w:pPr>
        <w:pStyle w:val="TF-TEXTO"/>
      </w:pPr>
      <w:r>
        <w:lastRenderedPageBreak/>
        <w:tab/>
        <w:t xml:space="preserve">Na busca pelo aumento de lucros, </w:t>
      </w:r>
      <w:r w:rsidR="00FF4037">
        <w:t>estabelecimentos buscam diminuir</w:t>
      </w:r>
      <w:r>
        <w:t xml:space="preserve"> os gastos e o tempo dos processos. </w:t>
      </w:r>
      <w:r w:rsidR="00EE2188">
        <w:t xml:space="preserve">No caso dos estabelecimentos gastronômicos próximos às praias, o uso do </w:t>
      </w:r>
      <w:r w:rsidR="00EE2188" w:rsidRPr="002757EA">
        <w:rPr>
          <w:i/>
          <w:iCs/>
        </w:rPr>
        <w:t>ecommerce</w:t>
      </w:r>
      <w:r w:rsidR="002757EA">
        <w:t xml:space="preserve"> </w:t>
      </w:r>
      <w:r w:rsidR="00EE2188">
        <w:t xml:space="preserve">se enquadra perfeitamente ao </w:t>
      </w:r>
      <w:commentRangeStart w:id="78"/>
      <w:r w:rsidR="00EE2188">
        <w:t xml:space="preserve">modelo. </w:t>
      </w:r>
      <w:commentRangeEnd w:id="78"/>
      <w:r w:rsidR="002A5C00">
        <w:rPr>
          <w:rStyle w:val="Refdecomentrio"/>
        </w:rPr>
        <w:commentReference w:id="78"/>
      </w:r>
      <w:r w:rsidR="002757EA">
        <w:t xml:space="preserve">Para tal, conforme Freitas (2018, p. 36), </w:t>
      </w:r>
      <w:r w:rsidR="00CB42D2">
        <w:t xml:space="preserve">em sua análise da pesquisa, 98% dos entrevistados afirmaram que possuem </w:t>
      </w:r>
      <w:r w:rsidR="00CB42D2" w:rsidRPr="00CB42D2">
        <w:rPr>
          <w:i/>
          <w:iCs/>
        </w:rPr>
        <w:t>smartphone</w:t>
      </w:r>
      <w:r w:rsidR="00CB42D2">
        <w:t>, requisito essencial para este tipo de automação.</w:t>
      </w:r>
    </w:p>
    <w:p w14:paraId="361F94EC" w14:textId="58143A82" w:rsidR="00A77511" w:rsidRPr="00A77511" w:rsidRDefault="00CB42D2" w:rsidP="002820A3">
      <w:pPr>
        <w:pStyle w:val="TF-TEXTO"/>
      </w:pPr>
      <w:r>
        <w:t xml:space="preserve">De acordo com a pesquisa realizada pela </w:t>
      </w:r>
      <w:r w:rsidR="00FF4037">
        <w:t xml:space="preserve">Abrasel </w:t>
      </w:r>
      <w:r>
        <w:t xml:space="preserve">(2020), dos estabelecimentos entrevistados, 73,5% já estão trabalhando com entregas, sendo que mais de 80% reclamam dos problemas no serviço de </w:t>
      </w:r>
      <w:r w:rsidRPr="00D81985">
        <w:rPr>
          <w:i/>
          <w:iCs/>
        </w:rPr>
        <w:t>delivery</w:t>
      </w:r>
      <w:r>
        <w:t xml:space="preserve">, </w:t>
      </w:r>
      <w:commentRangeStart w:id="79"/>
      <w:r>
        <w:t xml:space="preserve">concluindo então </w:t>
      </w:r>
      <w:commentRangeEnd w:id="79"/>
      <w:r w:rsidR="00EB3E68">
        <w:rPr>
          <w:rStyle w:val="Refdecomentrio"/>
        </w:rPr>
        <w:commentReference w:id="79"/>
      </w:r>
      <w:r>
        <w:t xml:space="preserve">que o </w:t>
      </w:r>
      <w:r w:rsidRPr="00D81985">
        <w:rPr>
          <w:i/>
          <w:iCs/>
        </w:rPr>
        <w:t>delivery</w:t>
      </w:r>
      <w:r>
        <w:t xml:space="preserve"> já é uma realidade no dia-a-dia deste tipo de empresa. </w:t>
      </w:r>
      <w:r w:rsidR="002820A3">
        <w:t xml:space="preserve">No mais, </w:t>
      </w:r>
      <w:r>
        <w:t>“a fim de garantir agilidade e eficiência no atendimento aos consumidores, o restaurante trabalha com um sistema por meio do qual o garçom não precisa se dirigir ao caixa para realizar o pedido das comidas feito pelos consumidores</w:t>
      </w:r>
      <w:r w:rsidR="00887439">
        <w:t>.</w:t>
      </w:r>
      <w:r>
        <w:t>”</w:t>
      </w:r>
      <w:r w:rsidR="002820A3" w:rsidRPr="002820A3">
        <w:t xml:space="preserve"> </w:t>
      </w:r>
      <w:r w:rsidR="002820A3">
        <w:t>(NUNES, 2018, p. 62)</w:t>
      </w:r>
      <w:r w:rsidR="00407BE3">
        <w:t>.</w:t>
      </w:r>
    </w:p>
    <w:p w14:paraId="36DE91C0" w14:textId="57B67716" w:rsidR="00E4315A" w:rsidRPr="00E4315A" w:rsidRDefault="00451B94" w:rsidP="003154E6">
      <w:pPr>
        <w:pStyle w:val="TF-refernciasbibliogrficasTTULO"/>
      </w:pPr>
      <w:bookmarkStart w:id="80" w:name="_Toc351015602"/>
      <w:bookmarkEnd w:id="36"/>
      <w:bookmarkEnd w:id="37"/>
      <w:bookmarkEnd w:id="38"/>
      <w:bookmarkEnd w:id="39"/>
      <w:bookmarkEnd w:id="40"/>
      <w:bookmarkEnd w:id="41"/>
      <w:bookmarkEnd w:id="42"/>
      <w:r>
        <w:t>Referências</w:t>
      </w:r>
      <w:bookmarkEnd w:id="80"/>
    </w:p>
    <w:p w14:paraId="5DC383C3" w14:textId="3D666320" w:rsidR="00D761D6" w:rsidRDefault="00D761D6" w:rsidP="00D81985">
      <w:pPr>
        <w:pStyle w:val="TF-refernciasITEM"/>
      </w:pPr>
      <w:r w:rsidRPr="00CB49AF">
        <w:rPr>
          <w:color w:val="000000"/>
        </w:rPr>
        <w:t xml:space="preserve">ABRASEL. </w:t>
      </w:r>
      <w:r w:rsidRPr="00CB49AF">
        <w:rPr>
          <w:b/>
          <w:bCs/>
          <w:color w:val="000000"/>
        </w:rPr>
        <w:t>Reflexos do Covid-19</w:t>
      </w:r>
      <w:r w:rsidRPr="00CB49AF">
        <w:rPr>
          <w:b/>
          <w:bCs/>
          <w:color w:val="505050"/>
        </w:rPr>
        <w:t xml:space="preserve">: </w:t>
      </w:r>
      <w:r w:rsidRPr="00CB49AF">
        <w:rPr>
          <w:color w:val="000000"/>
        </w:rPr>
        <w:t xml:space="preserve">Cenário atual e perspectivas do setor de </w:t>
      </w:r>
      <w:r w:rsidRPr="00CB49AF">
        <w:t xml:space="preserve">bares e restaurantes. 2020. Disponível em: </w:t>
      </w:r>
      <w:r w:rsidRPr="00FA512C">
        <w:rPr>
          <w:noProof/>
        </w:rPr>
        <w:t>https://sp.abrasel.com.br/noticias/noticias/resultados-da-pesquisa-abrasel-sp/</w:t>
      </w:r>
      <w:r w:rsidRPr="00CB49AF">
        <w:t>. Acesso em: 16 out. 2020.</w:t>
      </w:r>
    </w:p>
    <w:p w14:paraId="36FE6407" w14:textId="706FE124" w:rsidR="00D761D6" w:rsidRPr="00D81985" w:rsidRDefault="009F0055" w:rsidP="00D81985">
      <w:pPr>
        <w:pStyle w:val="TF-refernciasITEM"/>
      </w:pPr>
      <w:r w:rsidRPr="00D81985">
        <w:t>ALMEIDA, Marco A. de </w:t>
      </w:r>
      <w:r w:rsidRPr="00D81985">
        <w:rPr>
          <w:rStyle w:val="nfase"/>
          <w:i w:val="0"/>
          <w:iCs w:val="0"/>
        </w:rPr>
        <w:t>et al</w:t>
      </w:r>
      <w:r w:rsidRPr="00D81985">
        <w:t xml:space="preserve">. NorteFood: aplicativo para otimizar o processo de compra e venda de comida em Januária. In: SIMPÓSIOS DE INFORMÁTICA DO IFNMG, </w:t>
      </w:r>
      <w:r w:rsidR="00366089">
        <w:t>10 ed</w:t>
      </w:r>
      <w:r w:rsidRPr="00D81985">
        <w:t>., 2018, Januária. </w:t>
      </w:r>
      <w:r w:rsidRPr="00D81985">
        <w:rPr>
          <w:rStyle w:val="Forte"/>
        </w:rPr>
        <w:t>Anais dos Simpósios de Informática do IFNMG - Campus Januária</w:t>
      </w:r>
      <w:r w:rsidRPr="00D81985">
        <w:rPr>
          <w:rStyle w:val="Forte"/>
          <w:b w:val="0"/>
          <w:bCs w:val="0"/>
        </w:rPr>
        <w:t>. </w:t>
      </w:r>
      <w:r w:rsidRPr="00D81985">
        <w:t xml:space="preserve">Januária, 2018. </w:t>
      </w:r>
      <w:r w:rsidR="00366089">
        <w:t>6p</w:t>
      </w:r>
      <w:r w:rsidRPr="00D81985">
        <w:t>.</w:t>
      </w:r>
    </w:p>
    <w:p w14:paraId="380F0B7B" w14:textId="4DBF6F42" w:rsidR="009009B6" w:rsidRPr="009009B6" w:rsidRDefault="009009B6" w:rsidP="00D81985">
      <w:pPr>
        <w:pStyle w:val="TF-refernciasITEM"/>
        <w:rPr>
          <w:shd w:val="clear" w:color="auto" w:fill="FFFFFF"/>
        </w:rPr>
      </w:pPr>
      <w:r w:rsidRPr="009009B6">
        <w:rPr>
          <w:shd w:val="clear" w:color="auto" w:fill="FFFFFF"/>
        </w:rPr>
        <w:t>FERREIRA NETO, Jorge </w:t>
      </w:r>
      <w:r w:rsidRPr="00D81985">
        <w:rPr>
          <w:rStyle w:val="nfase"/>
          <w:color w:val="222222"/>
          <w:shd w:val="clear" w:color="auto" w:fill="FFFFFF"/>
        </w:rPr>
        <w:t>et al</w:t>
      </w:r>
      <w:r w:rsidRPr="009009B6">
        <w:rPr>
          <w:shd w:val="clear" w:color="auto" w:fill="FFFFFF"/>
        </w:rPr>
        <w:t>. Desenvolvimento de um aplicativo móvel e web para gerenciamento de pedidos de delivery, entregas e pagamentos. </w:t>
      </w:r>
      <w:r w:rsidRPr="00D81985">
        <w:rPr>
          <w:rStyle w:val="Forte"/>
          <w:color w:val="222222"/>
          <w:shd w:val="clear" w:color="auto" w:fill="FFFFFF"/>
        </w:rPr>
        <w:t>Ciência É A Minha Praia</w:t>
      </w:r>
      <w:r w:rsidRPr="009009B6">
        <w:rPr>
          <w:shd w:val="clear" w:color="auto" w:fill="FFFFFF"/>
        </w:rPr>
        <w:t>, Paranaguá, v. 2, n. 1, p. 63-67, mar. 2017.</w:t>
      </w:r>
    </w:p>
    <w:p w14:paraId="7747D68A" w14:textId="1E6B803E" w:rsidR="001D395B" w:rsidRPr="001D395B" w:rsidRDefault="001D395B" w:rsidP="00D81985">
      <w:pPr>
        <w:pStyle w:val="TF-refernciasITEM"/>
        <w:rPr>
          <w:shd w:val="clear" w:color="auto" w:fill="FFFFFF"/>
        </w:rPr>
      </w:pPr>
      <w:r w:rsidRPr="001D395B">
        <w:rPr>
          <w:shd w:val="clear" w:color="auto" w:fill="FFFFFF"/>
        </w:rPr>
        <w:t>FREITAS, Katyuscia Kelly Ferreira de. </w:t>
      </w:r>
      <w:r w:rsidRPr="00D81985">
        <w:rPr>
          <w:rStyle w:val="Forte"/>
          <w:color w:val="222222"/>
          <w:shd w:val="clear" w:color="auto" w:fill="FFFFFF"/>
        </w:rPr>
        <w:t>Implementação do Gastrôregional</w:t>
      </w:r>
      <w:r w:rsidRPr="001D395B">
        <w:rPr>
          <w:shd w:val="clear" w:color="auto" w:fill="FFFFFF"/>
        </w:rPr>
        <w:t xml:space="preserve">: guia digital de gastronomia regional pernambucana na cidade do recife </w:t>
      </w:r>
      <w:r w:rsidRPr="001D395B">
        <w:rPr>
          <w:rFonts w:ascii="Segoe UI Symbol" w:hAnsi="Segoe UI Symbol" w:cs="Segoe UI Symbol"/>
          <w:shd w:val="clear" w:color="auto" w:fill="FFFFFF"/>
        </w:rPr>
        <w:t>⠳</w:t>
      </w:r>
      <w:r w:rsidRPr="001D395B">
        <w:rPr>
          <w:shd w:val="clear" w:color="auto" w:fill="FFFFFF"/>
        </w:rPr>
        <w:t xml:space="preserve"> pe. 2018. 74 f. TCC (Graduação) - Curso de Tecnólogo em Gestão de Turismo, Instituto Federal de Ciência e Tecnologia de Pernambuco, Recife, 2018.</w:t>
      </w:r>
    </w:p>
    <w:p w14:paraId="3240A349" w14:textId="093E5FF5" w:rsidR="00D761D6" w:rsidRDefault="00D761D6" w:rsidP="00D81985">
      <w:pPr>
        <w:pStyle w:val="TF-refernciasITEM"/>
        <w:rPr>
          <w:color w:val="222222"/>
          <w:shd w:val="clear" w:color="auto" w:fill="FFFFFF"/>
        </w:rPr>
      </w:pPr>
      <w:commentRangeStart w:id="81"/>
      <w:r w:rsidRPr="00DE3147">
        <w:rPr>
          <w:color w:val="222222"/>
          <w:shd w:val="clear" w:color="auto" w:fill="FFFFFF"/>
        </w:rPr>
        <w:t>MONARIM, Luiz Henrique. </w:t>
      </w:r>
      <w:r w:rsidRPr="00DE3147">
        <w:rPr>
          <w:rStyle w:val="Forte"/>
          <w:color w:val="222222"/>
          <w:shd w:val="clear" w:color="auto" w:fill="FFFFFF"/>
        </w:rPr>
        <w:t>CARDÁPIO DIGITAL PARA RESTAURANTES, BARES E SIMILARES - MM+</w:t>
      </w:r>
      <w:r w:rsidRPr="00DE3147">
        <w:rPr>
          <w:color w:val="222222"/>
          <w:shd w:val="clear" w:color="auto" w:fill="FFFFFF"/>
        </w:rPr>
        <w:t>. 2012. Monografia (Especialização) - Curso de Especialização em Desenvolvimento Web, Universidade Tecnológica Federal do Paraná, Londrina, 2012. .</w:t>
      </w:r>
    </w:p>
    <w:p w14:paraId="48C53142" w14:textId="4FFF9E85" w:rsidR="00340BE7" w:rsidRPr="00077E8D" w:rsidRDefault="00D761D6" w:rsidP="00D81985">
      <w:pPr>
        <w:pStyle w:val="TF-refernciasITEM"/>
        <w:rPr>
          <w:color w:val="222222"/>
          <w:shd w:val="clear" w:color="auto" w:fill="FFFFFF"/>
        </w:rPr>
      </w:pPr>
      <w:r w:rsidRPr="009C4888">
        <w:rPr>
          <w:color w:val="222222"/>
          <w:shd w:val="clear" w:color="auto" w:fill="FFFFFF"/>
        </w:rPr>
        <w:t>NUNES, Ianca da Silva. </w:t>
      </w:r>
      <w:r w:rsidRPr="009C4888">
        <w:rPr>
          <w:rStyle w:val="Forte"/>
          <w:color w:val="222222"/>
          <w:shd w:val="clear" w:color="auto" w:fill="FFFFFF"/>
        </w:rPr>
        <w:t>RECURSOS GERADORES DE VANTAGEM COMPETITIVA</w:t>
      </w:r>
      <w:r w:rsidRPr="009C4888">
        <w:rPr>
          <w:color w:val="222222"/>
          <w:shd w:val="clear" w:color="auto" w:fill="FFFFFF"/>
        </w:rPr>
        <w:t>: O CASO DE UM RESTAURANTE DE PRAIA NO LITORAL LESTE CEARENSE. 2018.</w:t>
      </w:r>
      <w:r>
        <w:rPr>
          <w:color w:val="222222"/>
          <w:shd w:val="clear" w:color="auto" w:fill="FFFFFF"/>
        </w:rPr>
        <w:t xml:space="preserve"> </w:t>
      </w:r>
      <w:r w:rsidRPr="009C4888">
        <w:rPr>
          <w:color w:val="222222"/>
          <w:shd w:val="clear" w:color="auto" w:fill="FFFFFF"/>
        </w:rPr>
        <w:t>TCC (Graduação) - Curso de Administração, Centro de Ciências Sociais Aplicadas e Humanas</w:t>
      </w:r>
      <w:r>
        <w:rPr>
          <w:color w:val="222222"/>
          <w:shd w:val="clear" w:color="auto" w:fill="FFFFFF"/>
        </w:rPr>
        <w:t>,</w:t>
      </w:r>
      <w:r w:rsidRPr="009C4888">
        <w:rPr>
          <w:color w:val="222222"/>
          <w:shd w:val="clear" w:color="auto" w:fill="FFFFFF"/>
        </w:rPr>
        <w:t xml:space="preserve"> Departamento de Ciências Sociais Aplicadas, Universidade Federal Rural do Semi-Árido, Mossoró, 2018.</w:t>
      </w:r>
      <w:commentRangeEnd w:id="81"/>
      <w:r w:rsidR="00D65EF1">
        <w:rPr>
          <w:rStyle w:val="Refdecomentrio"/>
        </w:rPr>
        <w:commentReference w:id="81"/>
      </w:r>
    </w:p>
    <w:p w14:paraId="56359980" w14:textId="758B22C6" w:rsidR="00F83A19" w:rsidRDefault="002B336F" w:rsidP="00F83A19">
      <w:pPr>
        <w:pStyle w:val="TF-refernciasbibliogrficasTTULO"/>
      </w:pPr>
      <w:r>
        <w:br w:type="page"/>
      </w:r>
      <w:r w:rsidR="00451B94">
        <w:lastRenderedPageBreak/>
        <w:t xml:space="preserve"> </w:t>
      </w:r>
      <w:r w:rsidR="00F83A19">
        <w:t>ASSINATURAS</w:t>
      </w:r>
    </w:p>
    <w:p w14:paraId="614EA2CF" w14:textId="77777777" w:rsidR="00F83A19" w:rsidRDefault="00F83A19" w:rsidP="00F83A19">
      <w:pPr>
        <w:pStyle w:val="TF-LEGENDA"/>
      </w:pPr>
      <w:r>
        <w:t>(Atenção: todas as folhas devem estar rubricadas)</w:t>
      </w:r>
    </w:p>
    <w:p w14:paraId="20C8BAD7" w14:textId="77777777" w:rsidR="00F83A19" w:rsidRDefault="00F83A19" w:rsidP="00F83A19">
      <w:pPr>
        <w:pStyle w:val="TF-LEGENDA"/>
      </w:pPr>
    </w:p>
    <w:p w14:paraId="4FB48333" w14:textId="77777777" w:rsidR="00F83A19" w:rsidRDefault="00F83A19" w:rsidP="00F83A19">
      <w:pPr>
        <w:pStyle w:val="TF-LEGENDA"/>
      </w:pPr>
    </w:p>
    <w:p w14:paraId="5B1A251A" w14:textId="77777777" w:rsidR="00F83A19" w:rsidRDefault="00F83A19" w:rsidP="00F83A19">
      <w:pPr>
        <w:pStyle w:val="TF-LEGENDA"/>
      </w:pPr>
      <w:r>
        <w:t>Assinatura do(a) Aluno(a): _____________________________________________________</w:t>
      </w:r>
    </w:p>
    <w:p w14:paraId="150E2DAA" w14:textId="77777777" w:rsidR="00F83A19" w:rsidRDefault="00F83A19" w:rsidP="00F83A19">
      <w:pPr>
        <w:pStyle w:val="TF-LEGENDA"/>
      </w:pPr>
    </w:p>
    <w:p w14:paraId="5BFA96B7" w14:textId="77777777" w:rsidR="00F83A19" w:rsidRDefault="00F83A19" w:rsidP="00F83A19">
      <w:pPr>
        <w:pStyle w:val="TF-LEGENDA"/>
      </w:pPr>
    </w:p>
    <w:p w14:paraId="3774E105" w14:textId="77777777" w:rsidR="00F83A19" w:rsidRDefault="00F83A19" w:rsidP="00F83A19">
      <w:pPr>
        <w:pStyle w:val="TF-LEGENDA"/>
      </w:pPr>
      <w:r>
        <w:t>Assinatura do(a) Orientador(a): _________________________________________________</w:t>
      </w:r>
    </w:p>
    <w:p w14:paraId="19E93DEF" w14:textId="77777777" w:rsidR="00F83A19" w:rsidRDefault="00F83A19" w:rsidP="00F83A19">
      <w:pPr>
        <w:pStyle w:val="TF-LEGENDA"/>
      </w:pPr>
    </w:p>
    <w:p w14:paraId="23F9A762" w14:textId="77777777" w:rsidR="00F83A19" w:rsidRDefault="00F83A19" w:rsidP="00F83A19">
      <w:pPr>
        <w:pStyle w:val="TF-LEGENDA"/>
      </w:pPr>
    </w:p>
    <w:p w14:paraId="3B971EDD" w14:textId="77777777" w:rsidR="00F83A19" w:rsidRDefault="00F83A19" w:rsidP="00F83A19">
      <w:pPr>
        <w:pStyle w:val="TF-LEGENDA"/>
      </w:pPr>
      <w:r>
        <w:t>Assinatura do(a) Coorientador(a) (se houver): ______________________________________</w:t>
      </w:r>
    </w:p>
    <w:p w14:paraId="2F87C9F8" w14:textId="77777777" w:rsidR="007222F7" w:rsidRDefault="007222F7" w:rsidP="007222F7">
      <w:pPr>
        <w:pStyle w:val="TF-TEXTOQUADRO"/>
      </w:pPr>
    </w:p>
    <w:p w14:paraId="075C0617" w14:textId="77777777" w:rsidR="007222F7" w:rsidRPr="007222F7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12"/>
      </w:tblGrid>
      <w:tr w:rsidR="007222F7" w14:paraId="017AA1AA" w14:textId="77777777" w:rsidTr="00DF6ED2">
        <w:tc>
          <w:tcPr>
            <w:tcW w:w="9212" w:type="dxa"/>
            <w:shd w:val="clear" w:color="auto" w:fill="auto"/>
          </w:tcPr>
          <w:p w14:paraId="70624F68" w14:textId="77777777" w:rsidR="007222F7" w:rsidRDefault="007222F7" w:rsidP="00DF6ED2">
            <w:pPr>
              <w:jc w:val="center"/>
            </w:pPr>
            <w:r>
              <w:t>Observações do orientador em relação a itens não atendidos do pré-projeto (se houver):</w:t>
            </w:r>
          </w:p>
          <w:p w14:paraId="068D4BAF" w14:textId="77777777" w:rsidR="007222F7" w:rsidRDefault="007222F7" w:rsidP="00DF6ED2">
            <w:pPr>
              <w:jc w:val="center"/>
            </w:pPr>
          </w:p>
          <w:p w14:paraId="759D38A3" w14:textId="77777777" w:rsidR="007222F7" w:rsidRDefault="007222F7" w:rsidP="00DF6ED2">
            <w:pPr>
              <w:jc w:val="center"/>
            </w:pPr>
          </w:p>
          <w:p w14:paraId="2B92AAAB" w14:textId="48E62EA5" w:rsidR="007222F7" w:rsidRDefault="007222F7" w:rsidP="00DF6ED2">
            <w:pPr>
              <w:jc w:val="center"/>
            </w:pPr>
          </w:p>
          <w:p w14:paraId="41983FAA" w14:textId="08CF40CA" w:rsidR="00B71C86" w:rsidRDefault="00B71C86" w:rsidP="00DF6ED2">
            <w:pPr>
              <w:jc w:val="center"/>
            </w:pPr>
          </w:p>
          <w:p w14:paraId="11F54BAB" w14:textId="0A64A123" w:rsidR="00B71C86" w:rsidRDefault="00B71C86" w:rsidP="00DF6ED2">
            <w:pPr>
              <w:jc w:val="center"/>
            </w:pPr>
          </w:p>
          <w:p w14:paraId="5186702A" w14:textId="2D89DACB" w:rsidR="00B71C86" w:rsidRDefault="00B71C86" w:rsidP="00DF6ED2">
            <w:pPr>
              <w:jc w:val="center"/>
            </w:pPr>
          </w:p>
          <w:p w14:paraId="1C9B67ED" w14:textId="10EEC232" w:rsidR="00B71C86" w:rsidRDefault="00B71C86" w:rsidP="00DF6ED2">
            <w:pPr>
              <w:jc w:val="center"/>
            </w:pPr>
          </w:p>
          <w:p w14:paraId="329CBC80" w14:textId="41F84727" w:rsidR="00B71C86" w:rsidRDefault="00B71C86" w:rsidP="00DF6ED2">
            <w:pPr>
              <w:jc w:val="center"/>
            </w:pPr>
          </w:p>
          <w:p w14:paraId="6CCE7609" w14:textId="4793336D" w:rsidR="00B71C86" w:rsidRDefault="00B71C86" w:rsidP="00DF6ED2">
            <w:pPr>
              <w:jc w:val="center"/>
            </w:pPr>
          </w:p>
          <w:p w14:paraId="7528B5AF" w14:textId="35CEF9A7" w:rsidR="00B71C86" w:rsidRDefault="00B71C86" w:rsidP="00DF6ED2">
            <w:pPr>
              <w:jc w:val="center"/>
            </w:pPr>
          </w:p>
          <w:p w14:paraId="604C57E7" w14:textId="6BD529C2" w:rsidR="00B71C86" w:rsidRDefault="00B71C86" w:rsidP="00DF6ED2">
            <w:pPr>
              <w:jc w:val="center"/>
            </w:pPr>
          </w:p>
          <w:p w14:paraId="6BAFE671" w14:textId="77777777" w:rsidR="00B71C86" w:rsidRDefault="00B71C86" w:rsidP="00DF6ED2">
            <w:pPr>
              <w:jc w:val="center"/>
            </w:pPr>
          </w:p>
          <w:p w14:paraId="34AA39DD" w14:textId="77777777" w:rsidR="007222F7" w:rsidRDefault="007222F7" w:rsidP="00DF6ED2">
            <w:pPr>
              <w:jc w:val="center"/>
            </w:pPr>
          </w:p>
        </w:tc>
      </w:tr>
    </w:tbl>
    <w:p w14:paraId="5898AA15" w14:textId="77777777" w:rsidR="007222F7" w:rsidRDefault="007222F7" w:rsidP="007222F7">
      <w:pPr>
        <w:jc w:val="center"/>
      </w:pPr>
    </w:p>
    <w:p w14:paraId="73C1D1BA" w14:textId="77777777" w:rsidR="007222F7" w:rsidRDefault="007222F7" w:rsidP="007222F7">
      <w:pPr>
        <w:jc w:val="center"/>
      </w:pPr>
    </w:p>
    <w:p w14:paraId="6D97B9AA" w14:textId="77777777" w:rsidR="007222F7" w:rsidRDefault="007222F7" w:rsidP="007222F7">
      <w:pPr>
        <w:jc w:val="center"/>
      </w:pPr>
    </w:p>
    <w:p w14:paraId="70BA9A94" w14:textId="77777777" w:rsidR="00F255FC" w:rsidRDefault="00F255FC" w:rsidP="00F83A19">
      <w:pPr>
        <w:pStyle w:val="TF-LEGENDA"/>
      </w:pPr>
    </w:p>
    <w:p w14:paraId="41C9084A" w14:textId="77777777" w:rsidR="00320BFA" w:rsidRDefault="00320BFA">
      <w:pPr>
        <w:pStyle w:val="TF-LEGENDA"/>
        <w:sectPr w:rsidR="00320BFA" w:rsidSect="00F31359">
          <w:headerReference w:type="default" r:id="rId15"/>
          <w:headerReference w:type="first" r:id="rId16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54D2AAF7" w14:textId="77777777" w:rsidR="00722502" w:rsidRPr="00320BFA" w:rsidRDefault="00722502" w:rsidP="00722502">
      <w:pPr>
        <w:pStyle w:val="TF-xAvalTTULO"/>
      </w:pPr>
      <w:r>
        <w:lastRenderedPageBreak/>
        <w:t>FORMULÁRIO  DE  avaliação</w:t>
      </w:r>
      <w:r w:rsidRPr="00320BFA">
        <w:t xml:space="preserve"> – PROFESSOR TCC I</w:t>
      </w:r>
    </w:p>
    <w:p w14:paraId="30F5A916" w14:textId="4A8BD3C9" w:rsidR="00722502" w:rsidRPr="00320BFA" w:rsidRDefault="00722502" w:rsidP="00722502">
      <w:pPr>
        <w:pStyle w:val="TF-xAvalLINHA"/>
      </w:pPr>
      <w:r w:rsidRPr="00320BFA">
        <w:t>Acadêmico(a):</w:t>
      </w:r>
      <w:r w:rsidR="00054358">
        <w:t xml:space="preserve"> Nathan Guilherme Reiter</w:t>
      </w:r>
      <w:r w:rsidRPr="00320BFA">
        <w:tab/>
      </w:r>
    </w:p>
    <w:p w14:paraId="5B648549" w14:textId="6C42D788" w:rsidR="00722502" w:rsidRDefault="00722502" w:rsidP="00722502">
      <w:pPr>
        <w:pStyle w:val="TF-xAvalLINHA"/>
      </w:pPr>
      <w:r w:rsidRPr="00320BFA">
        <w:t>Avaliador(a):</w:t>
      </w:r>
      <w:r w:rsidRPr="00320BFA">
        <w:tab/>
      </w:r>
      <w:r w:rsidR="00054358">
        <w:t>Andreza Sartori</w:t>
      </w:r>
      <w:r>
        <w:tab/>
      </w:r>
    </w:p>
    <w:p w14:paraId="3A5A289F" w14:textId="77777777" w:rsidR="00722502" w:rsidRDefault="00722502" w:rsidP="00722502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362"/>
        <w:gridCol w:w="486"/>
        <w:gridCol w:w="490"/>
        <w:gridCol w:w="483"/>
      </w:tblGrid>
      <w:tr w:rsidR="00722502" w:rsidRPr="00320BFA" w14:paraId="121B1B9F" w14:textId="77777777" w:rsidTr="004B6721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FD53334" w14:textId="77777777" w:rsidR="00722502" w:rsidRPr="00320BFA" w:rsidRDefault="00722502" w:rsidP="004B6721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11A2AC2" w14:textId="77777777" w:rsidR="00722502" w:rsidRPr="00320BFA" w:rsidRDefault="00722502" w:rsidP="004B6721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03E7184A" w14:textId="77777777" w:rsidR="00722502" w:rsidRPr="00320BFA" w:rsidRDefault="00722502" w:rsidP="004B6721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539B911E" w14:textId="77777777" w:rsidR="00722502" w:rsidRPr="00320BFA" w:rsidRDefault="00722502" w:rsidP="004B6721">
            <w:pPr>
              <w:pStyle w:val="TF-xAvalITEMTABELA"/>
            </w:pPr>
            <w:r w:rsidRPr="00320BFA">
              <w:t>não atende</w:t>
            </w:r>
          </w:p>
        </w:tc>
      </w:tr>
      <w:tr w:rsidR="00722502" w:rsidRPr="00320BFA" w14:paraId="6E4E3687" w14:textId="77777777" w:rsidTr="004B6721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34FF4F92" w14:textId="77777777" w:rsidR="00722502" w:rsidRPr="00320BFA" w:rsidRDefault="00722502" w:rsidP="004B6721">
            <w:pPr>
              <w:pStyle w:val="TF-xAvalITEMTABELA"/>
            </w:pPr>
            <w:r w:rsidRPr="00221470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C5F58" w14:textId="77777777" w:rsidR="00722502" w:rsidRPr="00821EE8" w:rsidRDefault="00722502" w:rsidP="00722502">
            <w:pPr>
              <w:pStyle w:val="TF-xAvalITEM"/>
              <w:numPr>
                <w:ilvl w:val="0"/>
                <w:numId w:val="13"/>
              </w:numPr>
            </w:pPr>
            <w:r w:rsidRPr="00821EE8">
              <w:t>INTRODUÇÃO</w:t>
            </w:r>
          </w:p>
          <w:p w14:paraId="27027B80" w14:textId="77777777" w:rsidR="00722502" w:rsidRPr="00821EE8" w:rsidRDefault="00722502" w:rsidP="004B6721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8B0BF" w14:textId="77777777" w:rsidR="00722502" w:rsidRPr="00320BFA" w:rsidRDefault="00722502" w:rsidP="004B6721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161A8" w14:textId="3FD812A9" w:rsidR="00722502" w:rsidRPr="00320BFA" w:rsidRDefault="00722502" w:rsidP="004B6721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FC54CD" w14:textId="5F50BD3A" w:rsidR="00722502" w:rsidRPr="00320BFA" w:rsidRDefault="00677FE8" w:rsidP="004B6721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722502" w:rsidRPr="00320BFA" w14:paraId="77FEF879" w14:textId="77777777" w:rsidTr="004B6721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98ED520" w14:textId="77777777" w:rsidR="00722502" w:rsidRPr="00320BFA" w:rsidRDefault="00722502" w:rsidP="004B672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2FEAD" w14:textId="77777777" w:rsidR="00722502" w:rsidRPr="00821EE8" w:rsidRDefault="00722502" w:rsidP="004B6721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0E25B" w14:textId="77777777" w:rsidR="00722502" w:rsidRPr="00320BFA" w:rsidRDefault="00722502" w:rsidP="004B6721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876AE" w14:textId="0E841A50" w:rsidR="00722502" w:rsidRPr="00320BFA" w:rsidRDefault="00CE1904" w:rsidP="004B6721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A2DBED6" w14:textId="77777777" w:rsidR="00722502" w:rsidRPr="00320BFA" w:rsidRDefault="00722502" w:rsidP="004B6721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722502" w:rsidRPr="00320BFA" w14:paraId="1055A45F" w14:textId="77777777" w:rsidTr="004B6721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8F26E8" w14:textId="77777777" w:rsidR="00722502" w:rsidRPr="00320BFA" w:rsidRDefault="00722502" w:rsidP="004B672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449F5" w14:textId="77777777" w:rsidR="00722502" w:rsidRPr="00320BFA" w:rsidRDefault="00722502" w:rsidP="00722502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2425EDE8" w14:textId="77777777" w:rsidR="00722502" w:rsidRPr="00320BFA" w:rsidRDefault="00722502" w:rsidP="004B6721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4B612" w14:textId="3C61C8AC" w:rsidR="00722502" w:rsidRPr="00320BFA" w:rsidRDefault="00C34FAC" w:rsidP="004B6721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9B3BF" w14:textId="77777777" w:rsidR="00722502" w:rsidRPr="00320BFA" w:rsidRDefault="00722502" w:rsidP="004B6721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216CBF" w14:textId="77777777" w:rsidR="00722502" w:rsidRPr="00320BFA" w:rsidRDefault="00722502" w:rsidP="004B6721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722502" w:rsidRPr="00320BFA" w14:paraId="1955F829" w14:textId="77777777" w:rsidTr="004B6721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08F80D7" w14:textId="77777777" w:rsidR="00722502" w:rsidRPr="00320BFA" w:rsidRDefault="00722502" w:rsidP="004B672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E9803" w14:textId="77777777" w:rsidR="00722502" w:rsidRPr="00320BFA" w:rsidRDefault="00722502" w:rsidP="004B6721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A981C" w14:textId="77777777" w:rsidR="00722502" w:rsidRPr="00320BFA" w:rsidRDefault="00722502" w:rsidP="004B6721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A4F06" w14:textId="0E5C3B97" w:rsidR="00722502" w:rsidRPr="00320BFA" w:rsidRDefault="00C34FAC" w:rsidP="004B6721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35685C0" w14:textId="77777777" w:rsidR="00722502" w:rsidRPr="00320BFA" w:rsidRDefault="00722502" w:rsidP="004B6721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722502" w:rsidRPr="00320BFA" w14:paraId="0AEABC08" w14:textId="77777777" w:rsidTr="004B6721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21DF578" w14:textId="77777777" w:rsidR="00722502" w:rsidRPr="00320BFA" w:rsidRDefault="00722502" w:rsidP="004B672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EB564" w14:textId="77777777" w:rsidR="00722502" w:rsidRPr="00EE20C1" w:rsidRDefault="00722502" w:rsidP="00722502">
            <w:pPr>
              <w:pStyle w:val="TF-xAvalITEM"/>
              <w:numPr>
                <w:ilvl w:val="0"/>
                <w:numId w:val="13"/>
              </w:numPr>
            </w:pPr>
            <w:r w:rsidRPr="00EE20C1">
              <w:t>JUSTIFICATIVA</w:t>
            </w:r>
          </w:p>
          <w:p w14:paraId="26618B08" w14:textId="77777777" w:rsidR="00722502" w:rsidRPr="00EE20C1" w:rsidRDefault="00722502" w:rsidP="004B6721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F733F" w14:textId="77777777" w:rsidR="00722502" w:rsidRPr="00320BFA" w:rsidRDefault="00722502" w:rsidP="004B6721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4FA59" w14:textId="0FD5BABC" w:rsidR="00722502" w:rsidRPr="00320BFA" w:rsidRDefault="00C34FAC" w:rsidP="004B6721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A550697" w14:textId="06373AC1" w:rsidR="00722502" w:rsidRPr="00320BFA" w:rsidRDefault="00722502" w:rsidP="004B6721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722502" w:rsidRPr="00320BFA" w14:paraId="6D31C97A" w14:textId="77777777" w:rsidTr="004B6721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A3C24F8" w14:textId="77777777" w:rsidR="00722502" w:rsidRPr="00320BFA" w:rsidRDefault="00722502" w:rsidP="004B672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3226D" w14:textId="77777777" w:rsidR="00722502" w:rsidRPr="00EE20C1" w:rsidRDefault="00722502" w:rsidP="004B6721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C6B65" w14:textId="77777777" w:rsidR="00722502" w:rsidRPr="00320BFA" w:rsidRDefault="00722502" w:rsidP="004B6721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0B338" w14:textId="77777777" w:rsidR="00722502" w:rsidRPr="00320BFA" w:rsidRDefault="00722502" w:rsidP="004B6721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8847A8" w14:textId="17D94BA2" w:rsidR="00722502" w:rsidRPr="00320BFA" w:rsidRDefault="00C34FAC" w:rsidP="004B6721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722502" w:rsidRPr="00320BFA" w14:paraId="0F3B1421" w14:textId="77777777" w:rsidTr="004B6721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A0B382B" w14:textId="77777777" w:rsidR="00722502" w:rsidRPr="00320BFA" w:rsidRDefault="00722502" w:rsidP="004B672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6A45D" w14:textId="77777777" w:rsidR="00722502" w:rsidRPr="00320BFA" w:rsidRDefault="00722502" w:rsidP="00722502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618C35FC" w14:textId="77777777" w:rsidR="00722502" w:rsidRPr="00320BFA" w:rsidRDefault="00722502" w:rsidP="004B6721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FF935" w14:textId="3FA05467" w:rsidR="00722502" w:rsidRPr="00320BFA" w:rsidRDefault="00CC22BC" w:rsidP="004B6721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85F57" w14:textId="77777777" w:rsidR="00722502" w:rsidRPr="00320BFA" w:rsidRDefault="00722502" w:rsidP="004B6721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13E5476" w14:textId="77777777" w:rsidR="00722502" w:rsidRPr="00320BFA" w:rsidRDefault="00722502" w:rsidP="004B6721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722502" w:rsidRPr="00320BFA" w14:paraId="11FF64F5" w14:textId="77777777" w:rsidTr="004B6721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87FE09F" w14:textId="77777777" w:rsidR="00722502" w:rsidRPr="00320BFA" w:rsidRDefault="00722502" w:rsidP="004B672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91B2B" w14:textId="77777777" w:rsidR="00722502" w:rsidRPr="00320BFA" w:rsidRDefault="00722502" w:rsidP="004B6721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3E735" w14:textId="77777777" w:rsidR="00722502" w:rsidRPr="00320BFA" w:rsidRDefault="00722502" w:rsidP="004B6721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9CAFF" w14:textId="04D2BAAE" w:rsidR="00722502" w:rsidRPr="00320BFA" w:rsidRDefault="00CC22BC" w:rsidP="004B6721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BED8475" w14:textId="77777777" w:rsidR="00722502" w:rsidRPr="00320BFA" w:rsidRDefault="00722502" w:rsidP="004B6721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722502" w:rsidRPr="00320BFA" w14:paraId="06A1A2F1" w14:textId="77777777" w:rsidTr="004B6721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DD0C693" w14:textId="77777777" w:rsidR="00722502" w:rsidRPr="00320BFA" w:rsidRDefault="00722502" w:rsidP="004B672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EB864" w14:textId="77777777" w:rsidR="00722502" w:rsidRPr="00801036" w:rsidRDefault="00722502" w:rsidP="00722502">
            <w:pPr>
              <w:pStyle w:val="TF-xAvalITEM"/>
              <w:numPr>
                <w:ilvl w:val="0"/>
                <w:numId w:val="13"/>
              </w:numPr>
            </w:pPr>
            <w:r w:rsidRPr="00801036">
              <w:t>REVISÃO BIBLIOGRÁFICA (atenção para a diferença de conteúdo entre projeto e pré-projeto)</w:t>
            </w:r>
          </w:p>
          <w:p w14:paraId="55D496A3" w14:textId="77777777" w:rsidR="00722502" w:rsidRPr="00801036" w:rsidRDefault="00722502" w:rsidP="004B6721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3E1E6" w14:textId="77777777" w:rsidR="00722502" w:rsidRPr="00801036" w:rsidRDefault="00722502" w:rsidP="004B6721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E29F8" w14:textId="77777777" w:rsidR="00722502" w:rsidRPr="00801036" w:rsidRDefault="00722502" w:rsidP="004B6721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3CDAC6" w14:textId="77777777" w:rsidR="00722502" w:rsidRPr="00320BFA" w:rsidRDefault="00722502" w:rsidP="004B6721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722502" w:rsidRPr="00320BFA" w14:paraId="2DE87132" w14:textId="77777777" w:rsidTr="004B6721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1F4B632" w14:textId="77777777" w:rsidR="00722502" w:rsidRPr="00320BFA" w:rsidRDefault="00722502" w:rsidP="004B6721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E49F3" w14:textId="77777777" w:rsidR="00722502" w:rsidRPr="00320BFA" w:rsidRDefault="00722502" w:rsidP="00722502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6D67A214" w14:textId="77777777" w:rsidR="00722502" w:rsidRPr="00320BFA" w:rsidRDefault="00722502" w:rsidP="004B6721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1CFF4" w14:textId="77777777" w:rsidR="00722502" w:rsidRPr="00320BFA" w:rsidRDefault="00722502" w:rsidP="004B6721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392B1" w14:textId="486BEC4A" w:rsidR="00722502" w:rsidRPr="00320BFA" w:rsidRDefault="00EF0B47" w:rsidP="004B6721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22F5BFB" w14:textId="77777777" w:rsidR="00722502" w:rsidRPr="00320BFA" w:rsidRDefault="00722502" w:rsidP="004B6721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722502" w:rsidRPr="00320BFA" w14:paraId="550253E4" w14:textId="77777777" w:rsidTr="004B6721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94B49CE" w14:textId="77777777" w:rsidR="00722502" w:rsidRPr="00320BFA" w:rsidRDefault="00722502" w:rsidP="004B672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B37FA" w14:textId="77777777" w:rsidR="00722502" w:rsidRPr="00320BFA" w:rsidRDefault="00722502" w:rsidP="004B6721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F715A" w14:textId="77777777" w:rsidR="00722502" w:rsidRPr="00320BFA" w:rsidRDefault="00722502" w:rsidP="004B6721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C4304" w14:textId="6F54C020" w:rsidR="00722502" w:rsidRPr="00320BFA" w:rsidRDefault="00EF0B47" w:rsidP="004B6721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F13C892" w14:textId="77777777" w:rsidR="00722502" w:rsidRPr="00320BFA" w:rsidRDefault="00722502" w:rsidP="004B6721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722502" w:rsidRPr="00320BFA" w14:paraId="64E6A03E" w14:textId="77777777" w:rsidTr="004B6721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5593D46" w14:textId="77777777" w:rsidR="00722502" w:rsidRPr="00320BFA" w:rsidRDefault="00722502" w:rsidP="004B672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09266" w14:textId="77777777" w:rsidR="00722502" w:rsidRPr="00320BFA" w:rsidRDefault="00722502" w:rsidP="00722502">
            <w:pPr>
              <w:pStyle w:val="TF-xAvalITEM"/>
              <w:numPr>
                <w:ilvl w:val="0"/>
                <w:numId w:val="13"/>
              </w:numPr>
            </w:pPr>
            <w:r w:rsidRPr="00320BFA">
              <w:t>ORGANIZAÇÃO E APRESENTAÇÃO GRÁFICA DO TEXTO</w:t>
            </w:r>
          </w:p>
          <w:p w14:paraId="544D4971" w14:textId="77777777" w:rsidR="00722502" w:rsidRPr="00320BFA" w:rsidRDefault="00722502" w:rsidP="004B6721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74D97" w14:textId="0A6ABFC6" w:rsidR="00722502" w:rsidRPr="00320BFA" w:rsidRDefault="00722502" w:rsidP="004B6721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87605" w14:textId="77777777" w:rsidR="00722502" w:rsidRPr="00320BFA" w:rsidRDefault="00722502" w:rsidP="004B6721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C146153" w14:textId="3C4BB7EB" w:rsidR="00722502" w:rsidRPr="00320BFA" w:rsidRDefault="006A2275" w:rsidP="004B6721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commentRangeStart w:id="82"/>
            <w:r>
              <w:rPr>
                <w:sz w:val="18"/>
              </w:rPr>
              <w:t>x</w:t>
            </w:r>
            <w:commentRangeEnd w:id="82"/>
            <w:r>
              <w:rPr>
                <w:rStyle w:val="Refdecomentrio"/>
              </w:rPr>
              <w:commentReference w:id="82"/>
            </w:r>
          </w:p>
        </w:tc>
      </w:tr>
      <w:tr w:rsidR="00722502" w:rsidRPr="00320BFA" w14:paraId="2AF2C800" w14:textId="77777777" w:rsidTr="004B6721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E9E445C" w14:textId="77777777" w:rsidR="00722502" w:rsidRPr="00320BFA" w:rsidRDefault="00722502" w:rsidP="004B672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17576" w14:textId="77777777" w:rsidR="00722502" w:rsidRPr="00320BFA" w:rsidRDefault="00722502" w:rsidP="00722502">
            <w:pPr>
              <w:pStyle w:val="TF-xAvalITEM"/>
              <w:numPr>
                <w:ilvl w:val="0"/>
                <w:numId w:val="13"/>
              </w:numPr>
            </w:pPr>
            <w:r w:rsidRPr="00320BFA">
              <w:t>ILUSTRAÇÕES (figuras, quadros, tabelas)</w:t>
            </w:r>
          </w:p>
          <w:p w14:paraId="6AF3E30A" w14:textId="77777777" w:rsidR="00722502" w:rsidRPr="00320BFA" w:rsidRDefault="00722502" w:rsidP="004B6721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9F929" w14:textId="4F18E0E2" w:rsidR="00722502" w:rsidRPr="00320BFA" w:rsidRDefault="00EF0B47" w:rsidP="004B6721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85D8D" w14:textId="77777777" w:rsidR="00722502" w:rsidRPr="00320BFA" w:rsidRDefault="00722502" w:rsidP="004B6721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AE9EB3F" w14:textId="77777777" w:rsidR="00722502" w:rsidRPr="00320BFA" w:rsidRDefault="00722502" w:rsidP="004B6721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</w:tr>
      <w:tr w:rsidR="00722502" w:rsidRPr="00320BFA" w14:paraId="74D19A9B" w14:textId="77777777" w:rsidTr="004B6721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EEF6212" w14:textId="77777777" w:rsidR="00722502" w:rsidRPr="00320BFA" w:rsidRDefault="00722502" w:rsidP="004B672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21D9E" w14:textId="77777777" w:rsidR="00722502" w:rsidRPr="00320BFA" w:rsidRDefault="00722502" w:rsidP="00722502">
            <w:pPr>
              <w:pStyle w:val="TF-xAvalITEM"/>
              <w:numPr>
                <w:ilvl w:val="0"/>
                <w:numId w:val="13"/>
              </w:numPr>
            </w:pPr>
            <w:r w:rsidRPr="00320BFA">
              <w:t>REFERÊNCIAS E CITAÇÕES</w:t>
            </w:r>
          </w:p>
          <w:p w14:paraId="0086D80C" w14:textId="77777777" w:rsidR="00722502" w:rsidRPr="00320BFA" w:rsidRDefault="00722502" w:rsidP="004B6721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AE6D4" w14:textId="77777777" w:rsidR="00722502" w:rsidRPr="00320BFA" w:rsidRDefault="00722502" w:rsidP="004B6721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62745" w14:textId="7094AA52" w:rsidR="00722502" w:rsidRPr="00320BFA" w:rsidRDefault="00AE4A38" w:rsidP="004B6721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3ED61E6" w14:textId="77777777" w:rsidR="00722502" w:rsidRPr="00320BFA" w:rsidRDefault="00722502" w:rsidP="004B6721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722502" w:rsidRPr="00320BFA" w14:paraId="4418B678" w14:textId="77777777" w:rsidTr="004B6721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825156F" w14:textId="77777777" w:rsidR="00722502" w:rsidRPr="00320BFA" w:rsidRDefault="00722502" w:rsidP="004B672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4172C" w14:textId="77777777" w:rsidR="00722502" w:rsidRPr="00320BFA" w:rsidRDefault="00722502" w:rsidP="004B6721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9B046" w14:textId="0878279B" w:rsidR="00722502" w:rsidRPr="00320BFA" w:rsidRDefault="00EF0B47" w:rsidP="004B6721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C5D98" w14:textId="77777777" w:rsidR="00722502" w:rsidRPr="00320BFA" w:rsidRDefault="00722502" w:rsidP="004B6721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3F8D32" w14:textId="77777777" w:rsidR="00722502" w:rsidRPr="00320BFA" w:rsidRDefault="00722502" w:rsidP="004B6721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722502" w:rsidRPr="00320BFA" w14:paraId="4723ACB9" w14:textId="77777777" w:rsidTr="004B6721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31CE473" w14:textId="77777777" w:rsidR="00722502" w:rsidRPr="00320BFA" w:rsidRDefault="00722502" w:rsidP="004B672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674D4DD" w14:textId="77777777" w:rsidR="00722502" w:rsidRPr="00320BFA" w:rsidRDefault="00722502" w:rsidP="004B6721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B16E7E5" w14:textId="12570E8B" w:rsidR="00722502" w:rsidRPr="00320BFA" w:rsidRDefault="00AE4A38" w:rsidP="004B6721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8CB2335" w14:textId="77777777" w:rsidR="00722502" w:rsidRPr="00320BFA" w:rsidRDefault="00722502" w:rsidP="004B6721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4128FCE" w14:textId="77777777" w:rsidR="00722502" w:rsidRPr="00320BFA" w:rsidRDefault="00722502" w:rsidP="004B6721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3EA61BB6" w14:textId="77777777" w:rsidR="00722502" w:rsidRPr="00320BFA" w:rsidRDefault="00722502" w:rsidP="00722502">
      <w:pPr>
        <w:pStyle w:val="TF-xAvalLINHA"/>
      </w:pPr>
    </w:p>
    <w:p w14:paraId="0581DB2E" w14:textId="77777777" w:rsidR="00722502" w:rsidRDefault="00722502" w:rsidP="00722502">
      <w:pPr>
        <w:pStyle w:val="TF-xAvalTTULO"/>
      </w:pPr>
      <w:r w:rsidRPr="00320BFA">
        <w:t>PARECER – PROFESSOR DE TCC I ou COORDENADOR DE TCC</w:t>
      </w:r>
      <w:r>
        <w:t xml:space="preserve"> </w:t>
      </w:r>
    </w:p>
    <w:p w14:paraId="61C220D1" w14:textId="77777777" w:rsidR="00722502" w:rsidRPr="003F5F25" w:rsidRDefault="00722502" w:rsidP="00722502">
      <w:pPr>
        <w:pStyle w:val="TF-xAvalTTULO"/>
        <w:rPr>
          <w:b/>
        </w:rPr>
      </w:pPr>
      <w:r w:rsidRPr="003F5F25">
        <w:rPr>
          <w:b/>
        </w:rPr>
        <w:t>(preencher apenas no projeto):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3"/>
        <w:gridCol w:w="3453"/>
        <w:gridCol w:w="3456"/>
      </w:tblGrid>
      <w:tr w:rsidR="00722502" w:rsidRPr="00320BFA" w14:paraId="3B902544" w14:textId="77777777" w:rsidTr="004B6721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6F71D919" w14:textId="77777777" w:rsidR="00722502" w:rsidRPr="00320BFA" w:rsidRDefault="00722502" w:rsidP="004B6721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7DA298DA" w14:textId="77777777" w:rsidR="00722502" w:rsidRPr="00320BFA" w:rsidRDefault="00722502" w:rsidP="00722502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61CEDE4D" w14:textId="77777777" w:rsidR="00722502" w:rsidRPr="00320BFA" w:rsidRDefault="00722502" w:rsidP="00722502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58331A98" w14:textId="77777777" w:rsidR="00722502" w:rsidRPr="00320BFA" w:rsidRDefault="00722502" w:rsidP="00722502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722502" w:rsidRPr="00320BFA" w14:paraId="54AB559C" w14:textId="77777777" w:rsidTr="004B6721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23F278B2" w14:textId="77777777" w:rsidR="00722502" w:rsidRPr="00320BFA" w:rsidRDefault="00722502" w:rsidP="004B6721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280D1A16" w14:textId="77777777" w:rsidR="00722502" w:rsidRPr="00320BFA" w:rsidRDefault="00722502" w:rsidP="004B6721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320BFA">
              <w:rPr>
                <w:sz w:val="20"/>
              </w:rPr>
              <w:t>(  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19AE742B" w14:textId="77777777" w:rsidR="00722502" w:rsidRPr="00320BFA" w:rsidRDefault="00722502" w:rsidP="004B6721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320BFA">
              <w:rPr>
                <w:sz w:val="20"/>
              </w:rPr>
              <w:t>(      ) REPROVADO</w:t>
            </w:r>
          </w:p>
        </w:tc>
      </w:tr>
    </w:tbl>
    <w:p w14:paraId="4C002028" w14:textId="598F328E" w:rsidR="00722502" w:rsidRDefault="00722502" w:rsidP="00722502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 w:rsidR="00523EC7">
        <w:t>06/11/2020</w:t>
      </w:r>
      <w:r>
        <w:tab/>
      </w:r>
    </w:p>
    <w:p w14:paraId="3BDE7A3E" w14:textId="77777777" w:rsidR="00722502" w:rsidRDefault="00722502" w:rsidP="00722502">
      <w:pPr>
        <w:pStyle w:val="TF-xAvalTTULO"/>
        <w:ind w:left="0" w:firstLine="0"/>
        <w:jc w:val="left"/>
      </w:pPr>
    </w:p>
    <w:p w14:paraId="610482F3" w14:textId="77777777" w:rsidR="00722502" w:rsidRDefault="00722502" w:rsidP="00722502"/>
    <w:p w14:paraId="55B25876" w14:textId="019F5CD0" w:rsidR="0000224C" w:rsidRDefault="0000224C" w:rsidP="00B77717">
      <w:pPr>
        <w:pStyle w:val="TF-xAvalTTULO"/>
      </w:pPr>
    </w:p>
    <w:sectPr w:rsidR="0000224C" w:rsidSect="00EC2D7A">
      <w:headerReference w:type="default" r:id="rId17"/>
      <w:footerReference w:type="default" r:id="rId18"/>
      <w:headerReference w:type="first" r:id="rId19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9" w:author="Andreza Sartori" w:date="2020-11-06T17:33:00Z" w:initials="AS">
    <w:p w14:paraId="761838B9" w14:textId="0ED53111" w:rsidR="00691242" w:rsidRDefault="00691242">
      <w:pPr>
        <w:pStyle w:val="Textodecomentrio"/>
      </w:pPr>
      <w:r>
        <w:rPr>
          <w:rStyle w:val="Refdecomentrio"/>
        </w:rPr>
        <w:annotationRef/>
      </w:r>
      <w:r>
        <w:t>Este parágrafo precisa estar embasado em alguma referência bibliográfica.</w:t>
      </w:r>
    </w:p>
  </w:comment>
  <w:comment w:id="10" w:author="Andreza Sartori" w:date="2020-11-06T17:36:00Z" w:initials="AS">
    <w:p w14:paraId="03991A2C" w14:textId="7A29FE52" w:rsidR="00760C02" w:rsidRDefault="00760C02">
      <w:pPr>
        <w:pStyle w:val="Textodecomentrio"/>
      </w:pPr>
      <w:r>
        <w:rPr>
          <w:rStyle w:val="Refdecomentrio"/>
        </w:rPr>
        <w:annotationRef/>
      </w:r>
      <w:r>
        <w:t>Aonde?</w:t>
      </w:r>
    </w:p>
  </w:comment>
  <w:comment w:id="25" w:author="Andreza Sartori" w:date="2020-11-06T17:55:00Z" w:initials="AS">
    <w:p w14:paraId="6477D59E" w14:textId="24B1E1DB" w:rsidR="006B4428" w:rsidRDefault="006B4428">
      <w:pPr>
        <w:pStyle w:val="Textodecomentrio"/>
      </w:pPr>
      <w:r>
        <w:rPr>
          <w:rStyle w:val="Refdecomentrio"/>
        </w:rPr>
        <w:annotationRef/>
      </w:r>
      <w:r>
        <w:t xml:space="preserve">Os objetivos “b” e  “e” podem ser </w:t>
      </w:r>
      <w:r w:rsidR="00DC3227">
        <w:t>agrupados.</w:t>
      </w:r>
    </w:p>
  </w:comment>
  <w:comment w:id="31" w:author="Andreza Sartori" w:date="2020-11-06T17:59:00Z" w:initials="AS">
    <w:p w14:paraId="7CE50658" w14:textId="29270023" w:rsidR="000E1156" w:rsidRDefault="000E1156">
      <w:pPr>
        <w:pStyle w:val="Textodecomentrio"/>
      </w:pPr>
      <w:r>
        <w:rPr>
          <w:rStyle w:val="Refdecomentrio"/>
        </w:rPr>
        <w:annotationRef/>
      </w:r>
      <w:r w:rsidRPr="000E1156">
        <w:t>et al. em itálico</w:t>
      </w:r>
      <w:r>
        <w:t>.</w:t>
      </w:r>
      <w:r w:rsidRPr="000E1156">
        <w:t xml:space="preserve"> Rever todos no texto.</w:t>
      </w:r>
    </w:p>
    <w:p w14:paraId="34F1A342" w14:textId="03F22E40" w:rsidR="000E1156" w:rsidRDefault="000E1156">
      <w:pPr>
        <w:pStyle w:val="Textodecomentrio"/>
      </w:pPr>
    </w:p>
  </w:comment>
  <w:comment w:id="32" w:author="Andreza Sartori" w:date="2020-11-06T18:02:00Z" w:initials="AS">
    <w:p w14:paraId="2CAC3E0A" w14:textId="5CA94A14" w:rsidR="00FC5D66" w:rsidRDefault="00FC5D66">
      <w:pPr>
        <w:pStyle w:val="Textodecomentrio"/>
      </w:pPr>
      <w:r>
        <w:rPr>
          <w:rStyle w:val="Refdecomentrio"/>
        </w:rPr>
        <w:annotationRef/>
      </w:r>
      <w:r>
        <w:t>Faltou apresentar os</w:t>
      </w:r>
      <w:r>
        <w:t xml:space="preserve"> resultados descritos pelo autor</w:t>
      </w:r>
      <w:r>
        <w:t xml:space="preserve">. </w:t>
      </w:r>
    </w:p>
  </w:comment>
  <w:comment w:id="33" w:author="Andreza Sartori" w:date="2020-11-06T18:04:00Z" w:initials="AS">
    <w:p w14:paraId="32949242" w14:textId="5E1F0E85" w:rsidR="003B787B" w:rsidRDefault="003B787B">
      <w:pPr>
        <w:pStyle w:val="Textodecomentrio"/>
      </w:pPr>
      <w:r>
        <w:rPr>
          <w:rStyle w:val="Refdecomentrio"/>
        </w:rPr>
        <w:annotationRef/>
      </w:r>
      <w:r>
        <w:t xml:space="preserve">Qual o nome do aplicativo? É utilizado? </w:t>
      </w:r>
      <w:r>
        <w:t>Faltou apresentar os resultados descritos pelo autor.</w:t>
      </w:r>
    </w:p>
  </w:comment>
  <w:comment w:id="34" w:author="Andreza Sartori" w:date="2020-11-06T18:03:00Z" w:initials="AS">
    <w:p w14:paraId="679D6F46" w14:textId="439B2984" w:rsidR="003B787B" w:rsidRDefault="003B787B">
      <w:pPr>
        <w:pStyle w:val="Textodecomentrio"/>
      </w:pPr>
      <w:r>
        <w:rPr>
          <w:rStyle w:val="Refdecomentrio"/>
        </w:rPr>
        <w:annotationRef/>
      </w:r>
      <w:r>
        <w:t>Rever redação</w:t>
      </w:r>
    </w:p>
  </w:comment>
  <w:comment w:id="52" w:author="Andreza Sartori" w:date="2020-11-06T18:06:00Z" w:initials="AS">
    <w:p w14:paraId="41855A81" w14:textId="77777777" w:rsidR="00461EC5" w:rsidRDefault="00461EC5">
      <w:pPr>
        <w:pStyle w:val="Textodecomentrio"/>
      </w:pPr>
      <w:r>
        <w:rPr>
          <w:rStyle w:val="Refdecomentrio"/>
        </w:rPr>
        <w:annotationRef/>
      </w:r>
      <w:r>
        <w:t>São trabalhos antigos para um tema tão atual.</w:t>
      </w:r>
    </w:p>
    <w:p w14:paraId="47CF4B31" w14:textId="77777777" w:rsidR="001169C0" w:rsidRDefault="001169C0">
      <w:pPr>
        <w:pStyle w:val="Textodecomentrio"/>
      </w:pPr>
    </w:p>
    <w:p w14:paraId="32CC661D" w14:textId="2F8296BA" w:rsidR="001169C0" w:rsidRDefault="001169C0">
      <w:pPr>
        <w:pStyle w:val="Textodecomentrio"/>
      </w:pPr>
      <w:r>
        <w:t>Outra coisa, 2 trabalhos possuem somente 1 característica em comum com seu trabalho. Sugiro procurar outros trabalhos.</w:t>
      </w:r>
    </w:p>
  </w:comment>
  <w:comment w:id="53" w:author="Andreza Sartori" w:date="2020-11-06T18:05:00Z" w:initials="AS">
    <w:p w14:paraId="414EE993" w14:textId="6305FC6C" w:rsidR="00812161" w:rsidRDefault="00812161">
      <w:pPr>
        <w:pStyle w:val="Textodecomentrio"/>
      </w:pPr>
      <w:r>
        <w:rPr>
          <w:rStyle w:val="Refdecomentrio"/>
        </w:rPr>
        <w:annotationRef/>
      </w:r>
      <w:r>
        <w:t>centralizado</w:t>
      </w:r>
    </w:p>
  </w:comment>
  <w:comment w:id="56" w:author="Andreza Sartori" w:date="2020-11-06T18:09:00Z" w:initials="AS">
    <w:p w14:paraId="160A511D" w14:textId="4F139040" w:rsidR="00BD0038" w:rsidRDefault="00BD0038">
      <w:pPr>
        <w:pStyle w:val="Textodecomentrio"/>
      </w:pPr>
      <w:r>
        <w:rPr>
          <w:rStyle w:val="Refdecomentrio"/>
        </w:rPr>
        <w:annotationRef/>
      </w:r>
      <w:r>
        <w:t>aonde? Não está no quadro.</w:t>
      </w:r>
    </w:p>
  </w:comment>
  <w:comment w:id="57" w:author="Andreza Sartori" w:date="2020-11-06T18:11:00Z" w:initials="AS">
    <w:p w14:paraId="0AAC9A93" w14:textId="4DD5C87E" w:rsidR="001874F7" w:rsidRDefault="001874F7">
      <w:pPr>
        <w:pStyle w:val="Textodecomentrio"/>
      </w:pPr>
      <w:r>
        <w:rPr>
          <w:rStyle w:val="Refdecomentrio"/>
        </w:rPr>
        <w:annotationRef/>
      </w:r>
      <w:r w:rsidRPr="001874F7">
        <w:t>Não se faz parágrafo com uma única frase.</w:t>
      </w:r>
    </w:p>
  </w:comment>
  <w:comment w:id="58" w:author="Andreza Sartori" w:date="2020-11-06T18:11:00Z" w:initials="AS">
    <w:p w14:paraId="1D7967D0" w14:textId="1B02249B" w:rsidR="001874F7" w:rsidRDefault="001874F7">
      <w:pPr>
        <w:pStyle w:val="Textodecomentrio"/>
      </w:pPr>
      <w:r>
        <w:rPr>
          <w:rStyle w:val="Refdecomentrio"/>
        </w:rPr>
        <w:annotationRef/>
      </w:r>
      <w:r>
        <w:t>Evitar usar superlativos.</w:t>
      </w:r>
    </w:p>
  </w:comment>
  <w:comment w:id="59" w:author="Andreza Sartori" w:date="2020-11-06T18:12:00Z" w:initials="AS">
    <w:p w14:paraId="0FAAAC6D" w14:textId="10008062" w:rsidR="00704FDD" w:rsidRDefault="00704FDD">
      <w:pPr>
        <w:pStyle w:val="Textodecomentrio"/>
      </w:pPr>
      <w:r>
        <w:rPr>
          <w:rStyle w:val="Refdecomentrio"/>
        </w:rPr>
        <w:annotationRef/>
      </w:r>
      <w:r w:rsidRPr="001874F7">
        <w:t>Não se faz parágrafo com uma única frase.</w:t>
      </w:r>
    </w:p>
  </w:comment>
  <w:comment w:id="60" w:author="Andreza Sartori" w:date="2020-11-06T18:14:00Z" w:initials="AS">
    <w:p w14:paraId="56EF2C2C" w14:textId="73228C08" w:rsidR="00A6249A" w:rsidRDefault="00A6249A">
      <w:pPr>
        <w:pStyle w:val="Textodecomentrio"/>
      </w:pPr>
      <w:r>
        <w:rPr>
          <w:rStyle w:val="Refdecomentrio"/>
        </w:rPr>
        <w:annotationRef/>
      </w:r>
      <w:r w:rsidRPr="001874F7">
        <w:t>Não se faz parágrafo com uma única frase.</w:t>
      </w:r>
      <w:r w:rsidR="00773B37">
        <w:t xml:space="preserve"> Rever.</w:t>
      </w:r>
    </w:p>
  </w:comment>
  <w:comment w:id="68" w:author="Andreza Sartori" w:date="2020-11-06T18:18:00Z" w:initials="AS">
    <w:p w14:paraId="336915EF" w14:textId="34155A77" w:rsidR="004C5C39" w:rsidRDefault="004C5C39">
      <w:pPr>
        <w:pStyle w:val="Textodecomentrio"/>
      </w:pPr>
      <w:r>
        <w:rPr>
          <w:rStyle w:val="Refdecomentrio"/>
        </w:rPr>
        <w:annotationRef/>
      </w:r>
      <w:r>
        <w:t>Início na segunda quinzena de fevereiro.</w:t>
      </w:r>
    </w:p>
  </w:comment>
  <w:comment w:id="69" w:author="Andreza Sartori" w:date="2020-11-06T18:18:00Z" w:initials="AS">
    <w:p w14:paraId="75B99BB7" w14:textId="55E0DA75" w:rsidR="00E272EB" w:rsidRDefault="00E272EB">
      <w:pPr>
        <w:pStyle w:val="Textodecomentrio"/>
      </w:pPr>
      <w:r>
        <w:rPr>
          <w:rStyle w:val="Refdecomentrio"/>
        </w:rPr>
        <w:annotationRef/>
      </w:r>
      <w:r>
        <w:t>Não está de acordo com o modelo</w:t>
      </w:r>
    </w:p>
  </w:comment>
  <w:comment w:id="77" w:author="Andreza Sartori" w:date="2020-11-06T18:23:00Z" w:initials="AS">
    <w:p w14:paraId="73A53F18" w14:textId="75A6AD75" w:rsidR="00585E6A" w:rsidRDefault="00585E6A">
      <w:pPr>
        <w:pStyle w:val="Textodecomentrio"/>
      </w:pPr>
      <w:r>
        <w:rPr>
          <w:rStyle w:val="Refdecomentrio"/>
        </w:rPr>
        <w:annotationRef/>
      </w:r>
      <w:r>
        <w:t>Eu colocaria também</w:t>
      </w:r>
      <w:r w:rsidR="00096DEA">
        <w:t>:</w:t>
      </w:r>
      <w:r>
        <w:t xml:space="preserve"> sistemas de localização.</w:t>
      </w:r>
    </w:p>
  </w:comment>
  <w:comment w:id="78" w:author="Andreza Sartori" w:date="2020-11-06T18:24:00Z" w:initials="AS">
    <w:p w14:paraId="308AB2BD" w14:textId="7068CEF7" w:rsidR="002A5C00" w:rsidRDefault="002A5C00">
      <w:pPr>
        <w:pStyle w:val="Textodecomentrio"/>
      </w:pPr>
      <w:r>
        <w:rPr>
          <w:rStyle w:val="Refdecomentrio"/>
        </w:rPr>
        <w:annotationRef/>
      </w:r>
      <w:r>
        <w:t>Fonte?</w:t>
      </w:r>
    </w:p>
  </w:comment>
  <w:comment w:id="79" w:author="Andreza Sartori" w:date="2020-11-06T18:25:00Z" w:initials="AS">
    <w:p w14:paraId="6A59746D" w14:textId="46B0F0E7" w:rsidR="00EB3E68" w:rsidRDefault="00EB3E68">
      <w:pPr>
        <w:pStyle w:val="Textodecomentrio"/>
      </w:pPr>
      <w:r>
        <w:rPr>
          <w:rStyle w:val="Refdecomentrio"/>
        </w:rPr>
        <w:annotationRef/>
      </w:r>
      <w:r>
        <w:t>Redundante.</w:t>
      </w:r>
    </w:p>
  </w:comment>
  <w:comment w:id="81" w:author="Andreza Sartori" w:date="2020-11-06T18:26:00Z" w:initials="AS">
    <w:p w14:paraId="55E95235" w14:textId="06C54F49" w:rsidR="00D65EF1" w:rsidRDefault="00D65EF1">
      <w:pPr>
        <w:pStyle w:val="Textodecomentrio"/>
      </w:pPr>
      <w:r>
        <w:rPr>
          <w:rStyle w:val="Refdecomentrio"/>
        </w:rPr>
        <w:annotationRef/>
      </w:r>
      <w:r>
        <w:t>Não está de acordo com a norma.</w:t>
      </w:r>
    </w:p>
  </w:comment>
  <w:comment w:id="82" w:author="Andreza Sartori" w:date="2020-11-06T18:21:00Z" w:initials="AS">
    <w:p w14:paraId="3FDB738F" w14:textId="6209401D" w:rsidR="006A2275" w:rsidRDefault="006A2275">
      <w:pPr>
        <w:pStyle w:val="Textodecomentrio"/>
      </w:pPr>
      <w:r>
        <w:rPr>
          <w:rStyle w:val="Refdecomentrio"/>
        </w:rPr>
        <w:annotationRef/>
      </w:r>
      <w:r>
        <w:t>Não atendeu ao requisito de número mínimo de páginas.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61838B9" w15:done="0"/>
  <w15:commentEx w15:paraId="03991A2C" w15:done="0"/>
  <w15:commentEx w15:paraId="6477D59E" w15:done="0"/>
  <w15:commentEx w15:paraId="34F1A342" w15:done="0"/>
  <w15:commentEx w15:paraId="2CAC3E0A" w15:done="0"/>
  <w15:commentEx w15:paraId="32949242" w15:done="0"/>
  <w15:commentEx w15:paraId="679D6F46" w15:done="0"/>
  <w15:commentEx w15:paraId="32CC661D" w15:done="0"/>
  <w15:commentEx w15:paraId="414EE993" w15:done="0"/>
  <w15:commentEx w15:paraId="160A511D" w15:done="0"/>
  <w15:commentEx w15:paraId="0AAC9A93" w15:done="0"/>
  <w15:commentEx w15:paraId="1D7967D0" w15:done="0"/>
  <w15:commentEx w15:paraId="0FAAAC6D" w15:done="0"/>
  <w15:commentEx w15:paraId="56EF2C2C" w15:done="0"/>
  <w15:commentEx w15:paraId="336915EF" w15:done="0"/>
  <w15:commentEx w15:paraId="75B99BB7" w15:done="0"/>
  <w15:commentEx w15:paraId="73A53F18" w15:done="0"/>
  <w15:commentEx w15:paraId="308AB2BD" w15:done="0"/>
  <w15:commentEx w15:paraId="6A59746D" w15:done="0"/>
  <w15:commentEx w15:paraId="55E95235" w15:done="0"/>
  <w15:commentEx w15:paraId="3FDB738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50075A" w16cex:dateUtc="2020-11-06T20:33:00Z"/>
  <w16cex:commentExtensible w16cex:durableId="2350080F" w16cex:dateUtc="2020-11-06T20:36:00Z"/>
  <w16cex:commentExtensible w16cex:durableId="23500C7B" w16cex:dateUtc="2020-11-06T20:55:00Z"/>
  <w16cex:commentExtensible w16cex:durableId="23500D6A" w16cex:dateUtc="2020-11-06T20:59:00Z"/>
  <w16cex:commentExtensible w16cex:durableId="23500E24" w16cex:dateUtc="2020-11-06T21:02:00Z"/>
  <w16cex:commentExtensible w16cex:durableId="23500E98" w16cex:dateUtc="2020-11-06T21:04:00Z"/>
  <w16cex:commentExtensible w16cex:durableId="23500E69" w16cex:dateUtc="2020-11-06T21:03:00Z"/>
  <w16cex:commentExtensible w16cex:durableId="23500F24" w16cex:dateUtc="2020-11-06T21:06:00Z"/>
  <w16cex:commentExtensible w16cex:durableId="23500EE8" w16cex:dateUtc="2020-11-06T21:05:00Z"/>
  <w16cex:commentExtensible w16cex:durableId="23500FF0" w16cex:dateUtc="2020-11-06T21:09:00Z"/>
  <w16cex:commentExtensible w16cex:durableId="23501036" w16cex:dateUtc="2020-11-06T21:11:00Z"/>
  <w16cex:commentExtensible w16cex:durableId="2350105A" w16cex:dateUtc="2020-11-06T21:11:00Z"/>
  <w16cex:commentExtensible w16cex:durableId="23501097" w16cex:dateUtc="2020-11-06T21:12:00Z"/>
  <w16cex:commentExtensible w16cex:durableId="2350111F" w16cex:dateUtc="2020-11-06T21:14:00Z"/>
  <w16cex:commentExtensible w16cex:durableId="23501206" w16cex:dateUtc="2020-11-06T21:18:00Z"/>
  <w16cex:commentExtensible w16cex:durableId="235011F6" w16cex:dateUtc="2020-11-06T21:18:00Z"/>
  <w16cex:commentExtensible w16cex:durableId="23501321" w16cex:dateUtc="2020-11-06T21:23:00Z"/>
  <w16cex:commentExtensible w16cex:durableId="2350135B" w16cex:dateUtc="2020-11-06T21:24:00Z"/>
  <w16cex:commentExtensible w16cex:durableId="235013B4" w16cex:dateUtc="2020-11-06T21:25:00Z"/>
  <w16cex:commentExtensible w16cex:durableId="235013E3" w16cex:dateUtc="2020-11-06T21:26:00Z"/>
  <w16cex:commentExtensible w16cex:durableId="235012C5" w16cex:dateUtc="2020-11-06T21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61838B9" w16cid:durableId="2350075A"/>
  <w16cid:commentId w16cid:paraId="03991A2C" w16cid:durableId="2350080F"/>
  <w16cid:commentId w16cid:paraId="6477D59E" w16cid:durableId="23500C7B"/>
  <w16cid:commentId w16cid:paraId="34F1A342" w16cid:durableId="23500D6A"/>
  <w16cid:commentId w16cid:paraId="2CAC3E0A" w16cid:durableId="23500E24"/>
  <w16cid:commentId w16cid:paraId="32949242" w16cid:durableId="23500E98"/>
  <w16cid:commentId w16cid:paraId="679D6F46" w16cid:durableId="23500E69"/>
  <w16cid:commentId w16cid:paraId="32CC661D" w16cid:durableId="23500F24"/>
  <w16cid:commentId w16cid:paraId="414EE993" w16cid:durableId="23500EE8"/>
  <w16cid:commentId w16cid:paraId="160A511D" w16cid:durableId="23500FF0"/>
  <w16cid:commentId w16cid:paraId="0AAC9A93" w16cid:durableId="23501036"/>
  <w16cid:commentId w16cid:paraId="1D7967D0" w16cid:durableId="2350105A"/>
  <w16cid:commentId w16cid:paraId="0FAAAC6D" w16cid:durableId="23501097"/>
  <w16cid:commentId w16cid:paraId="56EF2C2C" w16cid:durableId="2350111F"/>
  <w16cid:commentId w16cid:paraId="336915EF" w16cid:durableId="23501206"/>
  <w16cid:commentId w16cid:paraId="75B99BB7" w16cid:durableId="235011F6"/>
  <w16cid:commentId w16cid:paraId="73A53F18" w16cid:durableId="23501321"/>
  <w16cid:commentId w16cid:paraId="308AB2BD" w16cid:durableId="2350135B"/>
  <w16cid:commentId w16cid:paraId="6A59746D" w16cid:durableId="235013B4"/>
  <w16cid:commentId w16cid:paraId="55E95235" w16cid:durableId="235013E3"/>
  <w16cid:commentId w16cid:paraId="3FDB738F" w16cid:durableId="235012C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419BF1" w14:textId="77777777" w:rsidR="00215EAA" w:rsidRDefault="00215EAA">
      <w:r>
        <w:separator/>
      </w:r>
    </w:p>
  </w:endnote>
  <w:endnote w:type="continuationSeparator" w:id="0">
    <w:p w14:paraId="6BE0C5C5" w14:textId="77777777" w:rsidR="00215EAA" w:rsidRDefault="00215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77D57B" w14:textId="77777777" w:rsidR="009822CD" w:rsidRPr="0000224C" w:rsidRDefault="00215EAA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26910C" w14:textId="77777777" w:rsidR="00215EAA" w:rsidRDefault="00215EAA">
      <w:r>
        <w:separator/>
      </w:r>
    </w:p>
  </w:footnote>
  <w:footnote w:type="continuationSeparator" w:id="0">
    <w:p w14:paraId="0BD4F572" w14:textId="77777777" w:rsidR="00215EAA" w:rsidRDefault="00215E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BD39F1" w14:textId="77777777" w:rsidR="00CB42D2" w:rsidRDefault="00CB42D2" w:rsidP="007E46A1">
    <w:pPr>
      <w:pStyle w:val="Cabealho"/>
      <w:jc w:val="right"/>
    </w:pPr>
  </w:p>
  <w:p w14:paraId="3864A01A" w14:textId="77777777" w:rsidR="00CB42D2" w:rsidRDefault="00CB42D2" w:rsidP="007E46A1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5</w:t>
    </w:r>
    <w:r>
      <w:fldChar w:fldCharType="end"/>
    </w:r>
  </w:p>
  <w:p w14:paraId="075EDF37" w14:textId="77777777" w:rsidR="00CB42D2" w:rsidRDefault="00CB42D2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778"/>
      <w:gridCol w:w="3434"/>
    </w:tblGrid>
    <w:tr w:rsidR="00CB42D2" w14:paraId="0B574FD4" w14:textId="77777777" w:rsidTr="008F2DC1">
      <w:tc>
        <w:tcPr>
          <w:tcW w:w="9212" w:type="dxa"/>
          <w:gridSpan w:val="2"/>
          <w:shd w:val="clear" w:color="auto" w:fill="auto"/>
        </w:tcPr>
        <w:p w14:paraId="405B584D" w14:textId="77777777" w:rsidR="00CB42D2" w:rsidRDefault="00CB42D2" w:rsidP="00144FAB">
          <w:pPr>
            <w:pStyle w:val="Cabealho"/>
            <w:tabs>
              <w:tab w:val="clear" w:pos="8640"/>
              <w:tab w:val="right" w:pos="8931"/>
            </w:tabs>
            <w:ind w:right="141"/>
            <w:jc w:val="center"/>
            <w:rPr>
              <w:rStyle w:val="Nmerodepgina"/>
            </w:rPr>
          </w:pPr>
          <w:r>
            <w:rPr>
              <w:rStyle w:val="Nmerodepgina"/>
            </w:rPr>
            <w:t>CURSO DE SISTEMAS DE INFORMAÇÃO – TCC ACADÊMICO</w:t>
          </w:r>
        </w:p>
      </w:tc>
    </w:tr>
    <w:tr w:rsidR="00CB42D2" w14:paraId="2B5A6639" w14:textId="77777777" w:rsidTr="008F2DC1">
      <w:tc>
        <w:tcPr>
          <w:tcW w:w="5778" w:type="dxa"/>
          <w:shd w:val="clear" w:color="auto" w:fill="auto"/>
        </w:tcPr>
        <w:p w14:paraId="2F9E20EE" w14:textId="1A7E8897" w:rsidR="00CB42D2" w:rsidRPr="003C5262" w:rsidRDefault="00CB42D2" w:rsidP="003C5262">
          <w:pPr>
            <w:pStyle w:val="Cabealho"/>
            <w:tabs>
              <w:tab w:val="clear" w:pos="8640"/>
              <w:tab w:val="right" w:pos="8931"/>
            </w:tabs>
            <w:ind w:right="141"/>
          </w:pPr>
          <w:r>
            <w:rPr>
              <w:rStyle w:val="Nmerodepgina"/>
            </w:rPr>
            <w:t>(  X  ) PRÉ-PROJETO     (</w:t>
          </w:r>
          <w:r>
            <w:t xml:space="preserve">     ) </w:t>
          </w:r>
          <w:r>
            <w:rPr>
              <w:rStyle w:val="Nmerodepgina"/>
            </w:rPr>
            <w:t xml:space="preserve">PROJETO </w:t>
          </w:r>
        </w:p>
      </w:tc>
      <w:tc>
        <w:tcPr>
          <w:tcW w:w="3434" w:type="dxa"/>
          <w:shd w:val="clear" w:color="auto" w:fill="auto"/>
        </w:tcPr>
        <w:p w14:paraId="606204AE" w14:textId="26170D1E" w:rsidR="00CB42D2" w:rsidRDefault="00CB42D2" w:rsidP="003C5262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 2020/2</w:t>
          </w:r>
        </w:p>
      </w:tc>
    </w:tr>
  </w:tbl>
  <w:p w14:paraId="46105879" w14:textId="77777777" w:rsidR="00CB42D2" w:rsidRDefault="00CB42D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2089BC" w14:textId="77777777" w:rsidR="009822CD" w:rsidRDefault="00215EAA">
    <w:pPr>
      <w:pStyle w:val="Cabealho"/>
      <w:tabs>
        <w:tab w:val="clear" w:pos="8640"/>
        <w:tab w:val="right" w:pos="8931"/>
      </w:tabs>
      <w:ind w:right="141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9822CD" w14:paraId="1C037AF3" w14:textId="77777777" w:rsidTr="006746CA">
      <w:tc>
        <w:tcPr>
          <w:tcW w:w="3227" w:type="dxa"/>
          <w:shd w:val="clear" w:color="auto" w:fill="auto"/>
        </w:tcPr>
        <w:p w14:paraId="08BBBD63" w14:textId="77777777" w:rsidR="009822CD" w:rsidRDefault="00215EA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55D4147" w14:textId="77777777" w:rsidR="009822CD" w:rsidRDefault="00215EA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059E111F" w14:textId="77777777" w:rsidR="009822CD" w:rsidRDefault="00215EA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C9087F4" w14:textId="77777777" w:rsidR="009822CD" w:rsidRDefault="00215EA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8C177B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5" w15:restartNumberingAfterBreak="0">
    <w:nsid w:val="129B657F"/>
    <w:multiLevelType w:val="multilevel"/>
    <w:tmpl w:val="E87EB6B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7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6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ndreza Sartori">
    <w15:presenceInfo w15:providerId="None" w15:userId="Andreza Sartor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TrackMoves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240"/>
    <w:rsid w:val="0000224C"/>
    <w:rsid w:val="00003EB6"/>
    <w:rsid w:val="00007B11"/>
    <w:rsid w:val="00011187"/>
    <w:rsid w:val="00012922"/>
    <w:rsid w:val="0001575C"/>
    <w:rsid w:val="000179B5"/>
    <w:rsid w:val="00017B62"/>
    <w:rsid w:val="000204E7"/>
    <w:rsid w:val="00023FA0"/>
    <w:rsid w:val="00024704"/>
    <w:rsid w:val="00024B99"/>
    <w:rsid w:val="0002602F"/>
    <w:rsid w:val="00030E4A"/>
    <w:rsid w:val="00030FF4"/>
    <w:rsid w:val="00031A27"/>
    <w:rsid w:val="00031EE0"/>
    <w:rsid w:val="00037DF5"/>
    <w:rsid w:val="00044800"/>
    <w:rsid w:val="0004641A"/>
    <w:rsid w:val="00052A07"/>
    <w:rsid w:val="000533DA"/>
    <w:rsid w:val="00054358"/>
    <w:rsid w:val="0005457F"/>
    <w:rsid w:val="00054B4C"/>
    <w:rsid w:val="000608E9"/>
    <w:rsid w:val="00061FEB"/>
    <w:rsid w:val="000630CE"/>
    <w:rsid w:val="000667DF"/>
    <w:rsid w:val="0007209B"/>
    <w:rsid w:val="00075792"/>
    <w:rsid w:val="00077E8D"/>
    <w:rsid w:val="00080F9C"/>
    <w:rsid w:val="0008579A"/>
    <w:rsid w:val="00086AA8"/>
    <w:rsid w:val="0008732D"/>
    <w:rsid w:val="00087EAE"/>
    <w:rsid w:val="00090453"/>
    <w:rsid w:val="00096DEA"/>
    <w:rsid w:val="0009735C"/>
    <w:rsid w:val="000A104C"/>
    <w:rsid w:val="000A19DE"/>
    <w:rsid w:val="000A3A62"/>
    <w:rsid w:val="000A3A65"/>
    <w:rsid w:val="000A3EAB"/>
    <w:rsid w:val="000A7359"/>
    <w:rsid w:val="000B12B2"/>
    <w:rsid w:val="000B130A"/>
    <w:rsid w:val="000B3868"/>
    <w:rsid w:val="000C1926"/>
    <w:rsid w:val="000C1A18"/>
    <w:rsid w:val="000C39F5"/>
    <w:rsid w:val="000C4D5F"/>
    <w:rsid w:val="000C648D"/>
    <w:rsid w:val="000D1294"/>
    <w:rsid w:val="000D77C2"/>
    <w:rsid w:val="000E039E"/>
    <w:rsid w:val="000E1156"/>
    <w:rsid w:val="000E27F9"/>
    <w:rsid w:val="000E2B1E"/>
    <w:rsid w:val="000E311F"/>
    <w:rsid w:val="000E3A68"/>
    <w:rsid w:val="000E6CE0"/>
    <w:rsid w:val="000F6E53"/>
    <w:rsid w:val="000F77E3"/>
    <w:rsid w:val="00107B02"/>
    <w:rsid w:val="0011363A"/>
    <w:rsid w:val="00113A3F"/>
    <w:rsid w:val="0011564E"/>
    <w:rsid w:val="001164FE"/>
    <w:rsid w:val="001169C0"/>
    <w:rsid w:val="001174CC"/>
    <w:rsid w:val="0012000C"/>
    <w:rsid w:val="00124248"/>
    <w:rsid w:val="00125084"/>
    <w:rsid w:val="00125277"/>
    <w:rsid w:val="00126A7F"/>
    <w:rsid w:val="00136E11"/>
    <w:rsid w:val="0013743E"/>
    <w:rsid w:val="001375F7"/>
    <w:rsid w:val="00144AE0"/>
    <w:rsid w:val="00144FAB"/>
    <w:rsid w:val="00150B1A"/>
    <w:rsid w:val="001554E9"/>
    <w:rsid w:val="0016085F"/>
    <w:rsid w:val="00162BF1"/>
    <w:rsid w:val="0016560C"/>
    <w:rsid w:val="001665A0"/>
    <w:rsid w:val="00180419"/>
    <w:rsid w:val="00182C3E"/>
    <w:rsid w:val="00186092"/>
    <w:rsid w:val="001863B0"/>
    <w:rsid w:val="001874F7"/>
    <w:rsid w:val="00190DEF"/>
    <w:rsid w:val="00193A97"/>
    <w:rsid w:val="001948BE"/>
    <w:rsid w:val="0019547B"/>
    <w:rsid w:val="001A12CE"/>
    <w:rsid w:val="001A341C"/>
    <w:rsid w:val="001A6292"/>
    <w:rsid w:val="001A7511"/>
    <w:rsid w:val="001B1132"/>
    <w:rsid w:val="001B2F1E"/>
    <w:rsid w:val="001C33B0"/>
    <w:rsid w:val="001C4910"/>
    <w:rsid w:val="001C57E6"/>
    <w:rsid w:val="001C5CBB"/>
    <w:rsid w:val="001D395B"/>
    <w:rsid w:val="001D4264"/>
    <w:rsid w:val="001D6234"/>
    <w:rsid w:val="001D69B0"/>
    <w:rsid w:val="001E1ACC"/>
    <w:rsid w:val="001E646A"/>
    <w:rsid w:val="001E682E"/>
    <w:rsid w:val="001F007F"/>
    <w:rsid w:val="001F0D36"/>
    <w:rsid w:val="001F22C8"/>
    <w:rsid w:val="001F420D"/>
    <w:rsid w:val="001F7E4B"/>
    <w:rsid w:val="00202F3F"/>
    <w:rsid w:val="00215EAA"/>
    <w:rsid w:val="00224BB2"/>
    <w:rsid w:val="00226BDC"/>
    <w:rsid w:val="00227096"/>
    <w:rsid w:val="0023359E"/>
    <w:rsid w:val="00235240"/>
    <w:rsid w:val="002361CF"/>
    <w:rsid w:val="002368FD"/>
    <w:rsid w:val="0024110F"/>
    <w:rsid w:val="002423AB"/>
    <w:rsid w:val="002440B0"/>
    <w:rsid w:val="0024770A"/>
    <w:rsid w:val="00252906"/>
    <w:rsid w:val="002555E0"/>
    <w:rsid w:val="002757EA"/>
    <w:rsid w:val="0027749F"/>
    <w:rsid w:val="0027792D"/>
    <w:rsid w:val="002820A3"/>
    <w:rsid w:val="00282723"/>
    <w:rsid w:val="00282788"/>
    <w:rsid w:val="002833E4"/>
    <w:rsid w:val="0028617A"/>
    <w:rsid w:val="00290EB7"/>
    <w:rsid w:val="00293E98"/>
    <w:rsid w:val="0029608A"/>
    <w:rsid w:val="002A1775"/>
    <w:rsid w:val="002A5C00"/>
    <w:rsid w:val="002A6617"/>
    <w:rsid w:val="002A7E1B"/>
    <w:rsid w:val="002A7F90"/>
    <w:rsid w:val="002B0EDC"/>
    <w:rsid w:val="002B336F"/>
    <w:rsid w:val="002B4718"/>
    <w:rsid w:val="002D26B4"/>
    <w:rsid w:val="002E042A"/>
    <w:rsid w:val="002E6DD1"/>
    <w:rsid w:val="002F027E"/>
    <w:rsid w:val="002F7B2F"/>
    <w:rsid w:val="0030109F"/>
    <w:rsid w:val="003014FD"/>
    <w:rsid w:val="00302483"/>
    <w:rsid w:val="003033F7"/>
    <w:rsid w:val="00312CEA"/>
    <w:rsid w:val="003154E6"/>
    <w:rsid w:val="00320BFA"/>
    <w:rsid w:val="0032378D"/>
    <w:rsid w:val="00330315"/>
    <w:rsid w:val="00333E63"/>
    <w:rsid w:val="00335048"/>
    <w:rsid w:val="00340AD0"/>
    <w:rsid w:val="00340B6D"/>
    <w:rsid w:val="00340BE7"/>
    <w:rsid w:val="00340C8E"/>
    <w:rsid w:val="00344540"/>
    <w:rsid w:val="00344D97"/>
    <w:rsid w:val="003456C5"/>
    <w:rsid w:val="003519A3"/>
    <w:rsid w:val="0035302C"/>
    <w:rsid w:val="003536FA"/>
    <w:rsid w:val="003605EF"/>
    <w:rsid w:val="00362443"/>
    <w:rsid w:val="00366089"/>
    <w:rsid w:val="0037046F"/>
    <w:rsid w:val="00377DA7"/>
    <w:rsid w:val="00383087"/>
    <w:rsid w:val="00385A24"/>
    <w:rsid w:val="003A2B7D"/>
    <w:rsid w:val="003A4A75"/>
    <w:rsid w:val="003A5366"/>
    <w:rsid w:val="003A5617"/>
    <w:rsid w:val="003B0A39"/>
    <w:rsid w:val="003B647A"/>
    <w:rsid w:val="003B787B"/>
    <w:rsid w:val="003B7E26"/>
    <w:rsid w:val="003C430C"/>
    <w:rsid w:val="003C5262"/>
    <w:rsid w:val="003D398C"/>
    <w:rsid w:val="003D473B"/>
    <w:rsid w:val="003D4B35"/>
    <w:rsid w:val="003D51F1"/>
    <w:rsid w:val="003D5574"/>
    <w:rsid w:val="003D6908"/>
    <w:rsid w:val="003E0645"/>
    <w:rsid w:val="003E47AA"/>
    <w:rsid w:val="003E4F19"/>
    <w:rsid w:val="003F5F25"/>
    <w:rsid w:val="0040436D"/>
    <w:rsid w:val="00407BE3"/>
    <w:rsid w:val="00410543"/>
    <w:rsid w:val="004173CC"/>
    <w:rsid w:val="004220A1"/>
    <w:rsid w:val="0042356B"/>
    <w:rsid w:val="0042420A"/>
    <w:rsid w:val="004243D2"/>
    <w:rsid w:val="00424610"/>
    <w:rsid w:val="00426A31"/>
    <w:rsid w:val="00430382"/>
    <w:rsid w:val="004425E7"/>
    <w:rsid w:val="00451B94"/>
    <w:rsid w:val="00456451"/>
    <w:rsid w:val="00457E32"/>
    <w:rsid w:val="00461EC5"/>
    <w:rsid w:val="0046463F"/>
    <w:rsid w:val="00470C41"/>
    <w:rsid w:val="0047400F"/>
    <w:rsid w:val="00474F52"/>
    <w:rsid w:val="0047690F"/>
    <w:rsid w:val="00476C78"/>
    <w:rsid w:val="00477073"/>
    <w:rsid w:val="00484156"/>
    <w:rsid w:val="00484166"/>
    <w:rsid w:val="00484188"/>
    <w:rsid w:val="0048576D"/>
    <w:rsid w:val="00493B1A"/>
    <w:rsid w:val="0049495C"/>
    <w:rsid w:val="00497EF6"/>
    <w:rsid w:val="004B42D8"/>
    <w:rsid w:val="004B4DEC"/>
    <w:rsid w:val="004B6B8F"/>
    <w:rsid w:val="004B7511"/>
    <w:rsid w:val="004C5C39"/>
    <w:rsid w:val="004D126C"/>
    <w:rsid w:val="004D6C92"/>
    <w:rsid w:val="004E23CE"/>
    <w:rsid w:val="004E516B"/>
    <w:rsid w:val="004E7B39"/>
    <w:rsid w:val="004F046B"/>
    <w:rsid w:val="004F1A74"/>
    <w:rsid w:val="00500539"/>
    <w:rsid w:val="00501EBD"/>
    <w:rsid w:val="00502154"/>
    <w:rsid w:val="00503373"/>
    <w:rsid w:val="00503F3F"/>
    <w:rsid w:val="00506A28"/>
    <w:rsid w:val="00507A95"/>
    <w:rsid w:val="00511499"/>
    <w:rsid w:val="005171B7"/>
    <w:rsid w:val="00523EC7"/>
    <w:rsid w:val="00536336"/>
    <w:rsid w:val="00542ED7"/>
    <w:rsid w:val="00550D4A"/>
    <w:rsid w:val="005579EA"/>
    <w:rsid w:val="00564A29"/>
    <w:rsid w:val="00564FBC"/>
    <w:rsid w:val="005705A9"/>
    <w:rsid w:val="00572048"/>
    <w:rsid w:val="00572864"/>
    <w:rsid w:val="00576AE3"/>
    <w:rsid w:val="00576D05"/>
    <w:rsid w:val="0058482B"/>
    <w:rsid w:val="00585E6A"/>
    <w:rsid w:val="0058618A"/>
    <w:rsid w:val="00591359"/>
    <w:rsid w:val="00591611"/>
    <w:rsid w:val="00592BDC"/>
    <w:rsid w:val="005A265D"/>
    <w:rsid w:val="005A362B"/>
    <w:rsid w:val="005A4952"/>
    <w:rsid w:val="005A512C"/>
    <w:rsid w:val="005B20A1"/>
    <w:rsid w:val="005B2478"/>
    <w:rsid w:val="005B3F4D"/>
    <w:rsid w:val="005B5517"/>
    <w:rsid w:val="005C21FC"/>
    <w:rsid w:val="005C30AE"/>
    <w:rsid w:val="005C65D2"/>
    <w:rsid w:val="005D017E"/>
    <w:rsid w:val="005E1547"/>
    <w:rsid w:val="005E35F3"/>
    <w:rsid w:val="005E400D"/>
    <w:rsid w:val="005E698D"/>
    <w:rsid w:val="005F09F1"/>
    <w:rsid w:val="005F645A"/>
    <w:rsid w:val="0060060C"/>
    <w:rsid w:val="006106F6"/>
    <w:rsid w:val="006118D1"/>
    <w:rsid w:val="0061251F"/>
    <w:rsid w:val="00616BE0"/>
    <w:rsid w:val="00620D93"/>
    <w:rsid w:val="0062386A"/>
    <w:rsid w:val="0062576D"/>
    <w:rsid w:val="00625788"/>
    <w:rsid w:val="00626944"/>
    <w:rsid w:val="006305AA"/>
    <w:rsid w:val="0063277E"/>
    <w:rsid w:val="0063369C"/>
    <w:rsid w:val="006364F4"/>
    <w:rsid w:val="006409CD"/>
    <w:rsid w:val="00641DBB"/>
    <w:rsid w:val="006426D5"/>
    <w:rsid w:val="00642924"/>
    <w:rsid w:val="006466FF"/>
    <w:rsid w:val="00646A5F"/>
    <w:rsid w:val="006475C1"/>
    <w:rsid w:val="00656C00"/>
    <w:rsid w:val="00661967"/>
    <w:rsid w:val="00661F61"/>
    <w:rsid w:val="00671B49"/>
    <w:rsid w:val="00674155"/>
    <w:rsid w:val="006746CA"/>
    <w:rsid w:val="00677FE8"/>
    <w:rsid w:val="00684886"/>
    <w:rsid w:val="00691242"/>
    <w:rsid w:val="00695745"/>
    <w:rsid w:val="0069600B"/>
    <w:rsid w:val="006A0A1A"/>
    <w:rsid w:val="006A2275"/>
    <w:rsid w:val="006A6460"/>
    <w:rsid w:val="006B104E"/>
    <w:rsid w:val="006B1F80"/>
    <w:rsid w:val="006B4428"/>
    <w:rsid w:val="006B5AEA"/>
    <w:rsid w:val="006B6383"/>
    <w:rsid w:val="006B640D"/>
    <w:rsid w:val="006C0588"/>
    <w:rsid w:val="006C17BE"/>
    <w:rsid w:val="006C35DF"/>
    <w:rsid w:val="006C5D48"/>
    <w:rsid w:val="006C61FA"/>
    <w:rsid w:val="006C7B9D"/>
    <w:rsid w:val="006D0896"/>
    <w:rsid w:val="006D5534"/>
    <w:rsid w:val="006E25D2"/>
    <w:rsid w:val="006E60F3"/>
    <w:rsid w:val="006E7DB4"/>
    <w:rsid w:val="006F7C9F"/>
    <w:rsid w:val="0070391A"/>
    <w:rsid w:val="007039DB"/>
    <w:rsid w:val="00704FDD"/>
    <w:rsid w:val="00706486"/>
    <w:rsid w:val="00712946"/>
    <w:rsid w:val="007214E3"/>
    <w:rsid w:val="007222F7"/>
    <w:rsid w:val="00722502"/>
    <w:rsid w:val="00723400"/>
    <w:rsid w:val="00724679"/>
    <w:rsid w:val="00725368"/>
    <w:rsid w:val="00725CF2"/>
    <w:rsid w:val="00727BCA"/>
    <w:rsid w:val="00727D1A"/>
    <w:rsid w:val="00730484"/>
    <w:rsid w:val="007304F3"/>
    <w:rsid w:val="00730839"/>
    <w:rsid w:val="00730F60"/>
    <w:rsid w:val="00731FF9"/>
    <w:rsid w:val="00733FF9"/>
    <w:rsid w:val="0073522B"/>
    <w:rsid w:val="00742127"/>
    <w:rsid w:val="00742D2A"/>
    <w:rsid w:val="007554DF"/>
    <w:rsid w:val="00755880"/>
    <w:rsid w:val="0075776D"/>
    <w:rsid w:val="0076099F"/>
    <w:rsid w:val="00760C02"/>
    <w:rsid w:val="007613FB"/>
    <w:rsid w:val="00761E34"/>
    <w:rsid w:val="00765F88"/>
    <w:rsid w:val="007722BF"/>
    <w:rsid w:val="00773B37"/>
    <w:rsid w:val="0077580B"/>
    <w:rsid w:val="00781167"/>
    <w:rsid w:val="00785465"/>
    <w:rsid w:val="007854B3"/>
    <w:rsid w:val="00787220"/>
    <w:rsid w:val="0078787D"/>
    <w:rsid w:val="00787FA8"/>
    <w:rsid w:val="00791849"/>
    <w:rsid w:val="007944F8"/>
    <w:rsid w:val="007952E3"/>
    <w:rsid w:val="007961E8"/>
    <w:rsid w:val="007973E3"/>
    <w:rsid w:val="00797A44"/>
    <w:rsid w:val="007A1883"/>
    <w:rsid w:val="007D0720"/>
    <w:rsid w:val="007D10F2"/>
    <w:rsid w:val="007D1DB1"/>
    <w:rsid w:val="007D207E"/>
    <w:rsid w:val="007D6594"/>
    <w:rsid w:val="007D69BB"/>
    <w:rsid w:val="007D6DEC"/>
    <w:rsid w:val="007E46A1"/>
    <w:rsid w:val="007E730D"/>
    <w:rsid w:val="007E7311"/>
    <w:rsid w:val="007F403E"/>
    <w:rsid w:val="008072AC"/>
    <w:rsid w:val="00810CEA"/>
    <w:rsid w:val="00811CC4"/>
    <w:rsid w:val="00812161"/>
    <w:rsid w:val="00823241"/>
    <w:rsid w:val="008233E5"/>
    <w:rsid w:val="0082487D"/>
    <w:rsid w:val="008307CB"/>
    <w:rsid w:val="00833DE8"/>
    <w:rsid w:val="00833F47"/>
    <w:rsid w:val="008348C3"/>
    <w:rsid w:val="008373B4"/>
    <w:rsid w:val="008404C4"/>
    <w:rsid w:val="00841FA5"/>
    <w:rsid w:val="00847D37"/>
    <w:rsid w:val="0085001D"/>
    <w:rsid w:val="00851DAC"/>
    <w:rsid w:val="00871A41"/>
    <w:rsid w:val="00871D26"/>
    <w:rsid w:val="00886D76"/>
    <w:rsid w:val="00887439"/>
    <w:rsid w:val="00895DE2"/>
    <w:rsid w:val="00897019"/>
    <w:rsid w:val="008A38E3"/>
    <w:rsid w:val="008B0A07"/>
    <w:rsid w:val="008B781F"/>
    <w:rsid w:val="008C0069"/>
    <w:rsid w:val="008C1495"/>
    <w:rsid w:val="008C1DDC"/>
    <w:rsid w:val="008C5E2A"/>
    <w:rsid w:val="008D3ADF"/>
    <w:rsid w:val="008D5522"/>
    <w:rsid w:val="008D69C5"/>
    <w:rsid w:val="008D7404"/>
    <w:rsid w:val="008E0F86"/>
    <w:rsid w:val="008E444C"/>
    <w:rsid w:val="008F2DC1"/>
    <w:rsid w:val="008F70AD"/>
    <w:rsid w:val="009009B6"/>
    <w:rsid w:val="00900DB1"/>
    <w:rsid w:val="009022BF"/>
    <w:rsid w:val="0090263A"/>
    <w:rsid w:val="0090299B"/>
    <w:rsid w:val="00902C96"/>
    <w:rsid w:val="00911CD9"/>
    <w:rsid w:val="00912B71"/>
    <w:rsid w:val="00931632"/>
    <w:rsid w:val="00932C92"/>
    <w:rsid w:val="009454E4"/>
    <w:rsid w:val="0096683A"/>
    <w:rsid w:val="00967611"/>
    <w:rsid w:val="00974E86"/>
    <w:rsid w:val="00984240"/>
    <w:rsid w:val="00987F2B"/>
    <w:rsid w:val="00992FEB"/>
    <w:rsid w:val="00995B07"/>
    <w:rsid w:val="00995D5F"/>
    <w:rsid w:val="009A2619"/>
    <w:rsid w:val="009A2E50"/>
    <w:rsid w:val="009A33A2"/>
    <w:rsid w:val="009A5850"/>
    <w:rsid w:val="009B10D6"/>
    <w:rsid w:val="009B43F7"/>
    <w:rsid w:val="009C5168"/>
    <w:rsid w:val="009D65D0"/>
    <w:rsid w:val="009D7E91"/>
    <w:rsid w:val="009E135E"/>
    <w:rsid w:val="009E3C92"/>
    <w:rsid w:val="009E54F4"/>
    <w:rsid w:val="009F0055"/>
    <w:rsid w:val="009F2BFA"/>
    <w:rsid w:val="009F35F4"/>
    <w:rsid w:val="00A03A3D"/>
    <w:rsid w:val="00A03F17"/>
    <w:rsid w:val="00A045C4"/>
    <w:rsid w:val="00A0551D"/>
    <w:rsid w:val="00A10DFA"/>
    <w:rsid w:val="00A21708"/>
    <w:rsid w:val="00A22362"/>
    <w:rsid w:val="00A2385C"/>
    <w:rsid w:val="00A249BA"/>
    <w:rsid w:val="00A307C7"/>
    <w:rsid w:val="00A3473B"/>
    <w:rsid w:val="00A40930"/>
    <w:rsid w:val="00A420B0"/>
    <w:rsid w:val="00A425A8"/>
    <w:rsid w:val="00A44581"/>
    <w:rsid w:val="00A45093"/>
    <w:rsid w:val="00A50EAF"/>
    <w:rsid w:val="00A534B6"/>
    <w:rsid w:val="00A56609"/>
    <w:rsid w:val="00A602F9"/>
    <w:rsid w:val="00A6249A"/>
    <w:rsid w:val="00A650EE"/>
    <w:rsid w:val="00A662C8"/>
    <w:rsid w:val="00A66301"/>
    <w:rsid w:val="00A71157"/>
    <w:rsid w:val="00A737E7"/>
    <w:rsid w:val="00A75F9E"/>
    <w:rsid w:val="00A77511"/>
    <w:rsid w:val="00A8274C"/>
    <w:rsid w:val="00A8400F"/>
    <w:rsid w:val="00A91CF6"/>
    <w:rsid w:val="00A937ED"/>
    <w:rsid w:val="00A966E6"/>
    <w:rsid w:val="00AB26D1"/>
    <w:rsid w:val="00AB2BE3"/>
    <w:rsid w:val="00AB6DB7"/>
    <w:rsid w:val="00AB7834"/>
    <w:rsid w:val="00AC1A07"/>
    <w:rsid w:val="00AC4D5F"/>
    <w:rsid w:val="00AD19B6"/>
    <w:rsid w:val="00AD1D2C"/>
    <w:rsid w:val="00AE0525"/>
    <w:rsid w:val="00AE08DB"/>
    <w:rsid w:val="00AE2729"/>
    <w:rsid w:val="00AE2F2C"/>
    <w:rsid w:val="00AE3148"/>
    <w:rsid w:val="00AE4A38"/>
    <w:rsid w:val="00AE5AE2"/>
    <w:rsid w:val="00AE7343"/>
    <w:rsid w:val="00B00A13"/>
    <w:rsid w:val="00B00D69"/>
    <w:rsid w:val="00B00E04"/>
    <w:rsid w:val="00B0368A"/>
    <w:rsid w:val="00B05485"/>
    <w:rsid w:val="00B11537"/>
    <w:rsid w:val="00B11A46"/>
    <w:rsid w:val="00B1458E"/>
    <w:rsid w:val="00B14C51"/>
    <w:rsid w:val="00B20021"/>
    <w:rsid w:val="00B20FDE"/>
    <w:rsid w:val="00B25B42"/>
    <w:rsid w:val="00B2719A"/>
    <w:rsid w:val="00B42041"/>
    <w:rsid w:val="00B43FBF"/>
    <w:rsid w:val="00B44F11"/>
    <w:rsid w:val="00B51846"/>
    <w:rsid w:val="00B60C67"/>
    <w:rsid w:val="00B60F4A"/>
    <w:rsid w:val="00B62979"/>
    <w:rsid w:val="00B70056"/>
    <w:rsid w:val="00B71C86"/>
    <w:rsid w:val="00B7317C"/>
    <w:rsid w:val="00B74178"/>
    <w:rsid w:val="00B77717"/>
    <w:rsid w:val="00B81917"/>
    <w:rsid w:val="00B823A7"/>
    <w:rsid w:val="00B83881"/>
    <w:rsid w:val="00B8439B"/>
    <w:rsid w:val="00B8578E"/>
    <w:rsid w:val="00B90FA5"/>
    <w:rsid w:val="00B919F1"/>
    <w:rsid w:val="00B96684"/>
    <w:rsid w:val="00BA1ED3"/>
    <w:rsid w:val="00BA2260"/>
    <w:rsid w:val="00BA5EBA"/>
    <w:rsid w:val="00BB468D"/>
    <w:rsid w:val="00BC0E8D"/>
    <w:rsid w:val="00BC4F18"/>
    <w:rsid w:val="00BD0038"/>
    <w:rsid w:val="00BD15D8"/>
    <w:rsid w:val="00BD33E5"/>
    <w:rsid w:val="00BE2752"/>
    <w:rsid w:val="00BE3212"/>
    <w:rsid w:val="00BE6551"/>
    <w:rsid w:val="00BF093B"/>
    <w:rsid w:val="00C00B88"/>
    <w:rsid w:val="00C06AF1"/>
    <w:rsid w:val="00C06B2A"/>
    <w:rsid w:val="00C15ADC"/>
    <w:rsid w:val="00C1654C"/>
    <w:rsid w:val="00C23E9B"/>
    <w:rsid w:val="00C27BDD"/>
    <w:rsid w:val="00C32082"/>
    <w:rsid w:val="00C34FAC"/>
    <w:rsid w:val="00C35E57"/>
    <w:rsid w:val="00C35E80"/>
    <w:rsid w:val="00C40AA2"/>
    <w:rsid w:val="00C4244F"/>
    <w:rsid w:val="00C45C9D"/>
    <w:rsid w:val="00C60BEC"/>
    <w:rsid w:val="00C632ED"/>
    <w:rsid w:val="00C66150"/>
    <w:rsid w:val="00C70A7B"/>
    <w:rsid w:val="00C70EF5"/>
    <w:rsid w:val="00C75483"/>
    <w:rsid w:val="00C756C5"/>
    <w:rsid w:val="00C82195"/>
    <w:rsid w:val="00C82CAE"/>
    <w:rsid w:val="00C8442E"/>
    <w:rsid w:val="00C911B0"/>
    <w:rsid w:val="00C92DD9"/>
    <w:rsid w:val="00C930A8"/>
    <w:rsid w:val="00CA108B"/>
    <w:rsid w:val="00CA5BE0"/>
    <w:rsid w:val="00CA6CDB"/>
    <w:rsid w:val="00CB42D2"/>
    <w:rsid w:val="00CB5E13"/>
    <w:rsid w:val="00CC2145"/>
    <w:rsid w:val="00CC22BC"/>
    <w:rsid w:val="00CC3524"/>
    <w:rsid w:val="00CD27BE"/>
    <w:rsid w:val="00CD29E9"/>
    <w:rsid w:val="00CD4BBC"/>
    <w:rsid w:val="00CD6F0F"/>
    <w:rsid w:val="00CE0BB7"/>
    <w:rsid w:val="00CE1904"/>
    <w:rsid w:val="00CE3E9A"/>
    <w:rsid w:val="00CE708B"/>
    <w:rsid w:val="00CE7751"/>
    <w:rsid w:val="00CF26B7"/>
    <w:rsid w:val="00CF3AB1"/>
    <w:rsid w:val="00CF6E39"/>
    <w:rsid w:val="00CF72DA"/>
    <w:rsid w:val="00D00EA7"/>
    <w:rsid w:val="00D051CD"/>
    <w:rsid w:val="00D0568C"/>
    <w:rsid w:val="00D0769A"/>
    <w:rsid w:val="00D11E84"/>
    <w:rsid w:val="00D15B4E"/>
    <w:rsid w:val="00D177E7"/>
    <w:rsid w:val="00D2079F"/>
    <w:rsid w:val="00D22057"/>
    <w:rsid w:val="00D22B21"/>
    <w:rsid w:val="00D2654F"/>
    <w:rsid w:val="00D31119"/>
    <w:rsid w:val="00D42F48"/>
    <w:rsid w:val="00D447EF"/>
    <w:rsid w:val="00D505E2"/>
    <w:rsid w:val="00D54CBF"/>
    <w:rsid w:val="00D562C3"/>
    <w:rsid w:val="00D62231"/>
    <w:rsid w:val="00D63EEF"/>
    <w:rsid w:val="00D6498F"/>
    <w:rsid w:val="00D65EF1"/>
    <w:rsid w:val="00D7277B"/>
    <w:rsid w:val="00D7463D"/>
    <w:rsid w:val="00D74E0F"/>
    <w:rsid w:val="00D761D6"/>
    <w:rsid w:val="00D80F5A"/>
    <w:rsid w:val="00D81985"/>
    <w:rsid w:val="00D83DE8"/>
    <w:rsid w:val="00D84943"/>
    <w:rsid w:val="00D84AD7"/>
    <w:rsid w:val="00D944E0"/>
    <w:rsid w:val="00D94AE7"/>
    <w:rsid w:val="00D966B3"/>
    <w:rsid w:val="00D970F0"/>
    <w:rsid w:val="00DA2390"/>
    <w:rsid w:val="00DA4540"/>
    <w:rsid w:val="00DA587E"/>
    <w:rsid w:val="00DA60F4"/>
    <w:rsid w:val="00DA72D4"/>
    <w:rsid w:val="00DB0F8B"/>
    <w:rsid w:val="00DB1E33"/>
    <w:rsid w:val="00DB3052"/>
    <w:rsid w:val="00DC2D17"/>
    <w:rsid w:val="00DC3227"/>
    <w:rsid w:val="00DD4142"/>
    <w:rsid w:val="00DE23BF"/>
    <w:rsid w:val="00DE3981"/>
    <w:rsid w:val="00DE3A0C"/>
    <w:rsid w:val="00DE40DD"/>
    <w:rsid w:val="00DE6AFD"/>
    <w:rsid w:val="00DE7755"/>
    <w:rsid w:val="00DE7850"/>
    <w:rsid w:val="00DF059A"/>
    <w:rsid w:val="00DF0973"/>
    <w:rsid w:val="00DF3D56"/>
    <w:rsid w:val="00DF64E9"/>
    <w:rsid w:val="00DF6D19"/>
    <w:rsid w:val="00DF6ED2"/>
    <w:rsid w:val="00DF70F5"/>
    <w:rsid w:val="00E0037E"/>
    <w:rsid w:val="00E074BA"/>
    <w:rsid w:val="00E14866"/>
    <w:rsid w:val="00E1539A"/>
    <w:rsid w:val="00E153D8"/>
    <w:rsid w:val="00E2252C"/>
    <w:rsid w:val="00E22799"/>
    <w:rsid w:val="00E23F36"/>
    <w:rsid w:val="00E251CC"/>
    <w:rsid w:val="00E26093"/>
    <w:rsid w:val="00E270C0"/>
    <w:rsid w:val="00E272EB"/>
    <w:rsid w:val="00E36D82"/>
    <w:rsid w:val="00E42F5C"/>
    <w:rsid w:val="00E4315A"/>
    <w:rsid w:val="00E460B9"/>
    <w:rsid w:val="00E463C1"/>
    <w:rsid w:val="00E51601"/>
    <w:rsid w:val="00E51965"/>
    <w:rsid w:val="00E54224"/>
    <w:rsid w:val="00E63F4B"/>
    <w:rsid w:val="00E640A3"/>
    <w:rsid w:val="00E67121"/>
    <w:rsid w:val="00E71144"/>
    <w:rsid w:val="00E7198D"/>
    <w:rsid w:val="00E735AF"/>
    <w:rsid w:val="00E7361F"/>
    <w:rsid w:val="00E74CA6"/>
    <w:rsid w:val="00E75E3D"/>
    <w:rsid w:val="00E77C5A"/>
    <w:rsid w:val="00E83B2A"/>
    <w:rsid w:val="00E84491"/>
    <w:rsid w:val="00E9599E"/>
    <w:rsid w:val="00E9731C"/>
    <w:rsid w:val="00EA04ED"/>
    <w:rsid w:val="00EA4E4C"/>
    <w:rsid w:val="00EB04B7"/>
    <w:rsid w:val="00EB2C98"/>
    <w:rsid w:val="00EB3E68"/>
    <w:rsid w:val="00EB7992"/>
    <w:rsid w:val="00EB7FEB"/>
    <w:rsid w:val="00EC0104"/>
    <w:rsid w:val="00EC0184"/>
    <w:rsid w:val="00EC2BB3"/>
    <w:rsid w:val="00EC2D7A"/>
    <w:rsid w:val="00EC42D2"/>
    <w:rsid w:val="00EC633A"/>
    <w:rsid w:val="00ED1B9D"/>
    <w:rsid w:val="00EE056F"/>
    <w:rsid w:val="00EE2188"/>
    <w:rsid w:val="00EE796D"/>
    <w:rsid w:val="00EF0B47"/>
    <w:rsid w:val="00EF43F5"/>
    <w:rsid w:val="00F017AF"/>
    <w:rsid w:val="00F02E4A"/>
    <w:rsid w:val="00F041C4"/>
    <w:rsid w:val="00F14812"/>
    <w:rsid w:val="00F1598C"/>
    <w:rsid w:val="00F20BC6"/>
    <w:rsid w:val="00F21403"/>
    <w:rsid w:val="00F22175"/>
    <w:rsid w:val="00F255FC"/>
    <w:rsid w:val="00F259B0"/>
    <w:rsid w:val="00F26A20"/>
    <w:rsid w:val="00F276C9"/>
    <w:rsid w:val="00F31359"/>
    <w:rsid w:val="00F40690"/>
    <w:rsid w:val="00F43B8F"/>
    <w:rsid w:val="00F51785"/>
    <w:rsid w:val="00F530D7"/>
    <w:rsid w:val="00F541E6"/>
    <w:rsid w:val="00F62F49"/>
    <w:rsid w:val="00F640BF"/>
    <w:rsid w:val="00F70754"/>
    <w:rsid w:val="00F77926"/>
    <w:rsid w:val="00F83A19"/>
    <w:rsid w:val="00F879A1"/>
    <w:rsid w:val="00F92FC4"/>
    <w:rsid w:val="00F93E8B"/>
    <w:rsid w:val="00F9793C"/>
    <w:rsid w:val="00FA0C14"/>
    <w:rsid w:val="00FA137A"/>
    <w:rsid w:val="00FA512C"/>
    <w:rsid w:val="00FA5504"/>
    <w:rsid w:val="00FB117E"/>
    <w:rsid w:val="00FB4B02"/>
    <w:rsid w:val="00FB72A2"/>
    <w:rsid w:val="00FC2831"/>
    <w:rsid w:val="00FC2D40"/>
    <w:rsid w:val="00FC3600"/>
    <w:rsid w:val="00FC4A9F"/>
    <w:rsid w:val="00FC565B"/>
    <w:rsid w:val="00FC5D66"/>
    <w:rsid w:val="00FD1945"/>
    <w:rsid w:val="00FD353B"/>
    <w:rsid w:val="00FD3606"/>
    <w:rsid w:val="00FD4D0D"/>
    <w:rsid w:val="00FE006E"/>
    <w:rsid w:val="00FE15AC"/>
    <w:rsid w:val="00FE197E"/>
    <w:rsid w:val="00FE5BD2"/>
    <w:rsid w:val="00FF0DF1"/>
    <w:rsid w:val="00FF26AA"/>
    <w:rsid w:val="00FF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B0D4A1"/>
  <w15:chartTrackingRefBased/>
  <w15:docId w15:val="{9A5BBFBB-CD8D-470C-85EB-57BF0C4E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Legenda">
    <w:name w:val="caption"/>
    <w:basedOn w:val="Normal"/>
    <w:next w:val="Normal"/>
    <w:uiPriority w:val="35"/>
    <w:qFormat/>
    <w:rsid w:val="00974E86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D761D6"/>
    <w:pPr>
      <w:keepNext w:val="0"/>
      <w:keepLines w:val="0"/>
      <w:spacing w:before="100" w:beforeAutospacing="1" w:after="100" w:afterAutospacing="1"/>
    </w:pPr>
  </w:style>
  <w:style w:type="character" w:styleId="Forte">
    <w:name w:val="Strong"/>
    <w:uiPriority w:val="22"/>
    <w:qFormat/>
    <w:rsid w:val="00D761D6"/>
    <w:rPr>
      <w:b/>
      <w:bCs/>
    </w:rPr>
  </w:style>
  <w:style w:type="character" w:styleId="nfase">
    <w:name w:val="Emphasis"/>
    <w:uiPriority w:val="20"/>
    <w:qFormat/>
    <w:rsid w:val="009F00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255A4B-4EDD-4036-9B84-B59E324A21D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B509BA13-A767-465E-8B68-C3C034C03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1863</TotalTime>
  <Pages>8</Pages>
  <Words>2461</Words>
  <Characters>13292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Andreza Sartori</cp:lastModifiedBy>
  <cp:revision>323</cp:revision>
  <cp:lastPrinted>2020-11-06T21:27:00Z</cp:lastPrinted>
  <dcterms:created xsi:type="dcterms:W3CDTF">2020-08-20T18:47:00Z</dcterms:created>
  <dcterms:modified xsi:type="dcterms:W3CDTF">2020-11-06T21:28:00Z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