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0D190ACC" w:rsidR="002B0EDC" w:rsidRPr="00B00E04" w:rsidRDefault="00A806F6" w:rsidP="00AA3DA2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A806F6">
        <w:t xml:space="preserve">UTILIZAÇÃO DO WHATSAPP MESSENGER COMO FORMA </w:t>
      </w:r>
      <w:r w:rsidR="00692455" w:rsidRPr="00A806F6">
        <w:t>DE AUXÍLIO</w:t>
      </w:r>
      <w:r w:rsidRPr="00A806F6">
        <w:t xml:space="preserve"> NO DIAGNÓSTICO MÉDICO</w:t>
      </w:r>
    </w:p>
    <w:p w14:paraId="6607C7C7" w14:textId="07137C55" w:rsidR="001E682E" w:rsidRDefault="00A7077B" w:rsidP="001E682E">
      <w:pPr>
        <w:pStyle w:val="TF-AUTOR0"/>
      </w:pPr>
      <w:r>
        <w:t>Nilton Eduardo Clasen</w:t>
      </w:r>
    </w:p>
    <w:p w14:paraId="53880F09" w14:textId="40CA879C" w:rsidR="001E682E" w:rsidRDefault="0095663E" w:rsidP="001E682E">
      <w:pPr>
        <w:pStyle w:val="TF-AUTOR0"/>
      </w:pPr>
      <w:r w:rsidRPr="0095663E">
        <w:t>Prof.ª Simone Erbs da Costa – Orientadora</w:t>
      </w:r>
    </w:p>
    <w:p w14:paraId="4325A3B1" w14:textId="342B3F51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28CF41" w14:textId="7D1C5435" w:rsidR="00E72025" w:rsidRPr="009E2056" w:rsidRDefault="009E2056" w:rsidP="009E2056">
      <w:pPr>
        <w:pStyle w:val="TF-TEXTO"/>
      </w:pPr>
      <w:r w:rsidRPr="009E2056">
        <w:t>A saúde pode ser considerada um estado completo de bem estar físico, mental e social e não apenas a ausência de doença ou enfermidade</w:t>
      </w:r>
      <w:r w:rsidR="002A6FEA">
        <w:t xml:space="preserve"> </w:t>
      </w:r>
      <w:r w:rsidR="003C0A4F">
        <w:t xml:space="preserve">conforme definição da </w:t>
      </w:r>
      <w:r w:rsidR="003C0A4F" w:rsidRPr="009E2056">
        <w:t xml:space="preserve">Organização Mundial </w:t>
      </w:r>
      <w:r w:rsidR="003C0A4F">
        <w:t>d</w:t>
      </w:r>
      <w:r w:rsidR="003C0A4F" w:rsidRPr="009E2056">
        <w:t>a Saúde</w:t>
      </w:r>
      <w:r w:rsidR="003C0A4F">
        <w:t xml:space="preserve"> (</w:t>
      </w:r>
      <w:r w:rsidR="003D06C7">
        <w:t>1946</w:t>
      </w:r>
      <w:r w:rsidR="003C0A4F">
        <w:t>)</w:t>
      </w:r>
      <w:r w:rsidR="003C0A4F" w:rsidRPr="009E2056">
        <w:t>.</w:t>
      </w:r>
      <w:r w:rsidR="003C0A4F">
        <w:t xml:space="preserve"> </w:t>
      </w:r>
      <w:r w:rsidRPr="009E2056">
        <w:t xml:space="preserve">Isto quer dizer que o conceito de saúde é algo complexo e exclusivo, pois cada caso se remete a um indivíduo diferente, com suas características particulares. Assim, se os sintomas apresentados pelo paciente não forem bem explorados e analisados, pode ocasionar o diagnóstico </w:t>
      </w:r>
      <w:r w:rsidR="00683701">
        <w:t>impreciso</w:t>
      </w:r>
      <w:r w:rsidRPr="009E2056">
        <w:t xml:space="preserve"> do médico </w:t>
      </w:r>
      <w:r w:rsidR="004264E6">
        <w:t xml:space="preserve">e o mal tratamento </w:t>
      </w:r>
      <w:del w:id="9" w:author="Andreza Sartori" w:date="2020-11-06T15:47:00Z">
        <w:r w:rsidR="004264E6" w:rsidDel="00E9590F">
          <w:delText xml:space="preserve">do </w:delText>
        </w:r>
      </w:del>
      <w:ins w:id="10" w:author="Andreza Sartori" w:date="2020-11-06T15:47:00Z">
        <w:r w:rsidR="00E9590F">
          <w:t>relacionado ao</w:t>
        </w:r>
        <w:r w:rsidR="00E9590F">
          <w:t xml:space="preserve"> </w:t>
        </w:r>
      </w:ins>
      <w:r w:rsidR="004264E6">
        <w:t>problema do indivíduo (</w:t>
      </w:r>
      <w:r w:rsidR="00E5045F" w:rsidRPr="00E5045F">
        <w:t>DEEG</w:t>
      </w:r>
      <w:r w:rsidR="006B7A56">
        <w:t>;</w:t>
      </w:r>
      <w:r w:rsidR="00E5045F" w:rsidRPr="00E5045F">
        <w:t xml:space="preserve"> LINDEBOOM</w:t>
      </w:r>
      <w:r w:rsidR="006B7A56">
        <w:t>;</w:t>
      </w:r>
      <w:r w:rsidR="00E5045F" w:rsidRPr="00E5045F">
        <w:t xml:space="preserve"> PORTRAIT, 2001, p. 525-536 apud </w:t>
      </w:r>
      <w:r w:rsidRPr="009E2056">
        <w:t>CARRAPATO</w:t>
      </w:r>
      <w:r w:rsidR="006B7A56">
        <w:t xml:space="preserve">; </w:t>
      </w:r>
      <w:r w:rsidRPr="009E2056">
        <w:t>CORREIA</w:t>
      </w:r>
      <w:r w:rsidR="006B7A56">
        <w:t xml:space="preserve">; </w:t>
      </w:r>
      <w:r w:rsidRPr="009E2056">
        <w:t>GARCIA, 2017).</w:t>
      </w:r>
    </w:p>
    <w:p w14:paraId="4FEAE7F5" w14:textId="1D4E9CB8" w:rsidR="00E72025" w:rsidRDefault="00073C63" w:rsidP="00E72025">
      <w:pPr>
        <w:pStyle w:val="TF-TEXTO"/>
      </w:pPr>
      <w:r w:rsidRPr="00650E11">
        <w:t>Eberhard</w:t>
      </w:r>
      <w:r>
        <w:t xml:space="preserve"> e Rosa</w:t>
      </w:r>
      <w:r w:rsidR="0096698B" w:rsidRPr="0096698B">
        <w:t xml:space="preserve"> (2019)</w:t>
      </w:r>
      <w:r w:rsidR="002A6FEA">
        <w:t xml:space="preserve"> colocam que </w:t>
      </w:r>
      <w:r w:rsidR="0096698B" w:rsidRPr="0096698B">
        <w:t xml:space="preserve">o diagnóstico médico é decorrente da análise de diversos sintomas do paciente, baseando-se em probabilidades percebidas na identificação da sua patologia, sendo algo </w:t>
      </w:r>
      <w:r w:rsidR="00EE0877">
        <w:t>complicado</w:t>
      </w:r>
      <w:r w:rsidR="0096698B" w:rsidRPr="0096698B">
        <w:t xml:space="preserve"> e difícil de ser definido. </w:t>
      </w:r>
      <w:r w:rsidR="004A5EA8">
        <w:t>S</w:t>
      </w:r>
      <w:r w:rsidR="0096698B" w:rsidRPr="0096698B">
        <w:t xml:space="preserve">egundo o </w:t>
      </w:r>
      <w:r w:rsidR="00380CFC" w:rsidRPr="00380CFC">
        <w:t xml:space="preserve">Instituto de Estudos de Saúde Suplementar </w:t>
      </w:r>
      <w:r w:rsidR="002A6FEA">
        <w:t>(</w:t>
      </w:r>
      <w:r w:rsidR="0096698B" w:rsidRPr="0096698B">
        <w:t>2017</w:t>
      </w:r>
      <w:r w:rsidR="002A6FEA">
        <w:t>)</w:t>
      </w:r>
      <w:r w:rsidR="0096698B" w:rsidRPr="0096698B">
        <w:t xml:space="preserve">, a cada hora, cerca de </w:t>
      </w:r>
      <w:r w:rsidR="00D817C3">
        <w:t>seis</w:t>
      </w:r>
      <w:r w:rsidR="00D817C3" w:rsidRPr="0096698B">
        <w:t xml:space="preserve"> </w:t>
      </w:r>
      <w:r w:rsidR="0096698B" w:rsidRPr="0096698B">
        <w:t>pessoas morrem por causa de má conduta profissional no atendimento clínico, causados por erros no diagnóstico ou negligência do médico.</w:t>
      </w:r>
      <w:r w:rsidR="00571AD7">
        <w:t xml:space="preserve"> </w:t>
      </w:r>
    </w:p>
    <w:p w14:paraId="3D8E1978" w14:textId="14CCA120" w:rsidR="00D817C3" w:rsidRDefault="00064D8A" w:rsidP="00E72025">
      <w:pPr>
        <w:pStyle w:val="TF-TEXTO"/>
      </w:pPr>
      <w:r w:rsidRPr="00064D8A">
        <w:t xml:space="preserve">Assim, uma forma de auxiliar a tomada de decisão do médico na hora de diagnosticar o paciente e diminuir a probabilidade do erro, é utilizando a tecnologia a seu favor, podendo </w:t>
      </w:r>
      <w:r w:rsidR="006136A9">
        <w:t>usufruir</w:t>
      </w:r>
      <w:r w:rsidRPr="00064D8A">
        <w:t xml:space="preserve"> </w:t>
      </w:r>
      <w:r w:rsidR="009A5D64">
        <w:t xml:space="preserve">de </w:t>
      </w:r>
      <w:r w:rsidRPr="00064D8A">
        <w:t xml:space="preserve">sistemas de suporte a decisão clínica para consultar e receber hipóteses no tratamento/diagnóstico do paciente. Neste sentido, </w:t>
      </w:r>
      <w:del w:id="11" w:author="Andreza Sartori" w:date="2020-11-06T15:49:00Z">
        <w:r w:rsidRPr="00064D8A" w:rsidDel="00E9590F">
          <w:delText xml:space="preserve">existe </w:delText>
        </w:r>
      </w:del>
      <w:r w:rsidRPr="00064D8A">
        <w:t xml:space="preserve">a </w:t>
      </w:r>
      <w:del w:id="12" w:author="Andreza Sartori" w:date="2020-11-06T15:50:00Z">
        <w:r w:rsidRPr="00064D8A" w:rsidDel="0043281C">
          <w:delText xml:space="preserve">inteligência </w:delText>
        </w:r>
      </w:del>
      <w:ins w:id="13" w:author="Andreza Sartori" w:date="2020-11-06T15:50:00Z">
        <w:r w:rsidR="0043281C">
          <w:t>I</w:t>
        </w:r>
        <w:r w:rsidR="0043281C" w:rsidRPr="00064D8A">
          <w:t xml:space="preserve">nteligência </w:t>
        </w:r>
      </w:ins>
      <w:del w:id="14" w:author="Andreza Sartori" w:date="2020-11-06T15:50:00Z">
        <w:r w:rsidRPr="00064D8A" w:rsidDel="0043281C">
          <w:delText xml:space="preserve">artificial </w:delText>
        </w:r>
      </w:del>
      <w:ins w:id="15" w:author="Andreza Sartori" w:date="2020-11-06T15:50:00Z">
        <w:r w:rsidR="0043281C">
          <w:t>A</w:t>
        </w:r>
        <w:r w:rsidR="0043281C" w:rsidRPr="00064D8A">
          <w:t xml:space="preserve">rtificial </w:t>
        </w:r>
        <w:r w:rsidR="0043281C">
          <w:t xml:space="preserve">(IA) </w:t>
        </w:r>
      </w:ins>
      <w:del w:id="16" w:author="Andreza Sartori" w:date="2020-11-06T15:49:00Z">
        <w:r w:rsidRPr="00064D8A" w:rsidDel="00E9590F">
          <w:delText>que faz o uso de computadores que</w:delText>
        </w:r>
      </w:del>
      <w:ins w:id="17" w:author="Andreza Sartori" w:date="2020-11-06T15:49:00Z">
        <w:r w:rsidR="00E9590F">
          <w:t>pode ser aplicada para</w:t>
        </w:r>
      </w:ins>
      <w:r w:rsidRPr="00064D8A">
        <w:t xml:space="preserve"> analisa</w:t>
      </w:r>
      <w:ins w:id="18" w:author="Andreza Sartori" w:date="2020-11-06T15:49:00Z">
        <w:r w:rsidR="00E9590F">
          <w:t>r</w:t>
        </w:r>
      </w:ins>
      <w:del w:id="19" w:author="Andreza Sartori" w:date="2020-11-06T15:49:00Z">
        <w:r w:rsidRPr="00064D8A" w:rsidDel="00E9590F">
          <w:delText>m</w:delText>
        </w:r>
      </w:del>
      <w:r w:rsidRPr="00064D8A">
        <w:t xml:space="preserve"> grandes massas de dados clínicos</w:t>
      </w:r>
      <w:ins w:id="20" w:author="Andreza Sartori" w:date="2020-11-06T15:49:00Z">
        <w:r w:rsidR="00E9590F">
          <w:t>,</w:t>
        </w:r>
      </w:ins>
      <w:r w:rsidRPr="00064D8A">
        <w:t xml:space="preserve"> e a partir de algoritmos criados por especialistas no assunto, são capazes de fornecer soluções para problemas médicos</w:t>
      </w:r>
      <w:r w:rsidR="00E33EFB">
        <w:t xml:space="preserve"> </w:t>
      </w:r>
      <w:r w:rsidRPr="00064D8A">
        <w:t>(LOBO, 201</w:t>
      </w:r>
      <w:r w:rsidR="003734DA">
        <w:t>8</w:t>
      </w:r>
      <w:r w:rsidRPr="00064D8A">
        <w:t>).</w:t>
      </w:r>
      <w:r w:rsidR="00D817C3">
        <w:t xml:space="preserve"> </w:t>
      </w:r>
    </w:p>
    <w:p w14:paraId="7EF2EEE0" w14:textId="05E08EBA" w:rsidR="00D247F7" w:rsidRPr="00E72025" w:rsidRDefault="001166D2" w:rsidP="00E72025">
      <w:pPr>
        <w:pStyle w:val="TF-TEXTO"/>
      </w:pPr>
      <w:r w:rsidRPr="001166D2">
        <w:t xml:space="preserve">Lobo (2018) menciona que pesquisadores da </w:t>
      </w:r>
      <w:r w:rsidRPr="00C458D1">
        <w:t>International Business Machines</w:t>
      </w:r>
      <w:r>
        <w:t xml:space="preserve"> (</w:t>
      </w:r>
      <w:r w:rsidRPr="001166D2">
        <w:t>IBM</w:t>
      </w:r>
      <w:r>
        <w:t>)</w:t>
      </w:r>
      <w:r w:rsidRPr="001166D2">
        <w:t xml:space="preserve"> conseguiram obter 86% de acurácia em diagnósticos de retinopatia diabética feito em 35 mil imagens de retina utilizando a tecnologia de </w:t>
      </w:r>
      <w:del w:id="21" w:author="Andreza Sartori" w:date="2020-11-06T15:50:00Z">
        <w:r w:rsidRPr="001166D2" w:rsidDel="0043281C">
          <w:delText>inteligência artificial</w:delText>
        </w:r>
      </w:del>
      <w:ins w:id="22" w:author="Andreza Sartori" w:date="2020-11-06T15:50:00Z">
        <w:r w:rsidR="0043281C">
          <w:t>IA</w:t>
        </w:r>
      </w:ins>
      <w:r w:rsidRPr="001166D2">
        <w:t>.</w:t>
      </w:r>
      <w:r>
        <w:t xml:space="preserve"> </w:t>
      </w:r>
      <w:commentRangeStart w:id="23"/>
      <w:r w:rsidR="00D247F7">
        <w:t xml:space="preserve">Diante deste cenário, este trabalho propõe o desenvolvimento de </w:t>
      </w:r>
      <w:r w:rsidR="00D158D2">
        <w:t xml:space="preserve">um </w:t>
      </w:r>
      <w:r w:rsidR="00D158D2" w:rsidRPr="00692455">
        <w:rPr>
          <w:i/>
          <w:iCs/>
        </w:rPr>
        <w:t>chatbot</w:t>
      </w:r>
      <w:r w:rsidR="00D158D2">
        <w:t xml:space="preserve"> para o aplicativo What</w:t>
      </w:r>
      <w:r w:rsidR="00535DAA">
        <w:t>s</w:t>
      </w:r>
      <w:r w:rsidR="00D158D2">
        <w:t>App Messenger</w:t>
      </w:r>
      <w:r w:rsidR="00D817C3">
        <w:t xml:space="preserve">. </w:t>
      </w:r>
      <w:commentRangeEnd w:id="23"/>
      <w:r w:rsidR="00834DF2">
        <w:rPr>
          <w:rStyle w:val="Refdecomentrio"/>
        </w:rPr>
        <w:commentReference w:id="23"/>
      </w:r>
      <w:r w:rsidR="00D817C3">
        <w:t xml:space="preserve">Conjectura-se </w:t>
      </w:r>
      <w:r w:rsidR="00C36102">
        <w:t xml:space="preserve">auxiliar o médico no </w:t>
      </w:r>
      <w:r w:rsidR="0049123D">
        <w:t>atendimento</w:t>
      </w:r>
      <w:r w:rsidR="00C36102">
        <w:t xml:space="preserve"> do paciente, sugerindo possíveis </w:t>
      </w:r>
      <w:r w:rsidR="0049123D">
        <w:t>diagnósticos de acordo com os dados clínicos</w:t>
      </w:r>
      <w:r w:rsidR="00017481">
        <w:t xml:space="preserve"> fornecidos.</w:t>
      </w:r>
    </w:p>
    <w:p w14:paraId="286B3BEA" w14:textId="62B0FB66" w:rsidR="00F255FC" w:rsidRPr="007D10F2" w:rsidRDefault="00F255FC" w:rsidP="00692455">
      <w:pPr>
        <w:pStyle w:val="Ttulo2"/>
      </w:pPr>
      <w:bookmarkStart w:id="24" w:name="_Toc419598576"/>
      <w:bookmarkStart w:id="25" w:name="_Toc420721317"/>
      <w:bookmarkStart w:id="26" w:name="_Toc420721467"/>
      <w:bookmarkStart w:id="27" w:name="_Toc420721562"/>
      <w:bookmarkStart w:id="28" w:name="_Toc420721768"/>
      <w:bookmarkStart w:id="29" w:name="_Toc420723209"/>
      <w:bookmarkStart w:id="30" w:name="_Toc482682370"/>
      <w:bookmarkStart w:id="31" w:name="_Toc54164904"/>
      <w:bookmarkStart w:id="32" w:name="_Toc54165664"/>
      <w:bookmarkStart w:id="33" w:name="_Toc54169316"/>
      <w:bookmarkStart w:id="34" w:name="_Toc96347426"/>
      <w:bookmarkStart w:id="35" w:name="_Toc96357710"/>
      <w:bookmarkStart w:id="36" w:name="_Toc96491850"/>
      <w:bookmarkStart w:id="37" w:name="_Toc411603090"/>
      <w:r w:rsidRPr="007D10F2">
        <w:lastRenderedPageBreak/>
        <w:t xml:space="preserve">OBJETIVOS 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612574A" w14:textId="5E6EF41E" w:rsidR="00D74FE9" w:rsidRDefault="00C35E57" w:rsidP="00D74FE9">
      <w:pPr>
        <w:pStyle w:val="TF-TEXTO"/>
      </w:pPr>
      <w:r>
        <w:t xml:space="preserve"> </w:t>
      </w:r>
      <w:r w:rsidR="00D74FE9">
        <w:t xml:space="preserve">O objetivo geral do trabalho proposto é </w:t>
      </w:r>
      <w:r w:rsidR="002E4E89">
        <w:t>disponibilizar</w:t>
      </w:r>
      <w:r w:rsidR="00D74FE9">
        <w:t xml:space="preserve"> um </w:t>
      </w:r>
      <w:r w:rsidR="00D74FE9" w:rsidRPr="00692455">
        <w:rPr>
          <w:i/>
          <w:iCs/>
        </w:rPr>
        <w:t>chatbot</w:t>
      </w:r>
      <w:r w:rsidR="00D74FE9">
        <w:t xml:space="preserve"> para o aplicativo WhatsApp Messenger</w:t>
      </w:r>
      <w:del w:id="38" w:author="Andreza Sartori" w:date="2020-11-06T15:52:00Z">
        <w:r w:rsidR="00F5754F" w:rsidDel="00834DF2">
          <w:delText>,</w:delText>
        </w:r>
        <w:r w:rsidR="00D74FE9" w:rsidDel="00834DF2">
          <w:delText xml:space="preserve"> que tem a premissa de</w:delText>
        </w:r>
      </w:del>
      <w:ins w:id="39" w:author="Andreza Sartori" w:date="2020-11-06T15:52:00Z">
        <w:r w:rsidR="00834DF2">
          <w:t xml:space="preserve"> a fim de</w:t>
        </w:r>
      </w:ins>
      <w:r w:rsidR="00D74FE9">
        <w:t xml:space="preserve"> auxiliar o profissional médico no </w:t>
      </w:r>
      <w:commentRangeStart w:id="40"/>
      <w:r w:rsidR="00D74FE9">
        <w:t>diagnóstico a parti</w:t>
      </w:r>
      <w:r w:rsidR="00EC6E79">
        <w:t>r</w:t>
      </w:r>
      <w:r w:rsidR="00D74FE9">
        <w:t xml:space="preserve"> de </w:t>
      </w:r>
      <w:r w:rsidR="00F5754F">
        <w:t>registros</w:t>
      </w:r>
      <w:r w:rsidR="00D74FE9">
        <w:t xml:space="preserve"> clínicos do paciente</w:t>
      </w:r>
      <w:commentRangeEnd w:id="40"/>
      <w:r w:rsidR="00C60444">
        <w:rPr>
          <w:rStyle w:val="Refdecomentrio"/>
        </w:rPr>
        <w:commentReference w:id="40"/>
      </w:r>
      <w:r w:rsidR="00D74FE9">
        <w:t>.</w:t>
      </w:r>
      <w:r w:rsidR="00D817C3">
        <w:t xml:space="preserve"> Sendo os objetivos específicos:</w:t>
      </w:r>
    </w:p>
    <w:p w14:paraId="07196B9C" w14:textId="7BEA6A0E" w:rsidR="00012D55" w:rsidRDefault="00012D55" w:rsidP="00012D55">
      <w:pPr>
        <w:pStyle w:val="TF-ALNEA"/>
        <w:numPr>
          <w:ilvl w:val="0"/>
          <w:numId w:val="5"/>
        </w:numPr>
      </w:pPr>
      <w:r w:rsidRPr="00012D55">
        <w:t xml:space="preserve">disponibilizar um contato em formato de </w:t>
      </w:r>
      <w:r w:rsidRPr="000D57DF">
        <w:rPr>
          <w:i/>
          <w:iCs/>
        </w:rPr>
        <w:t>chatbot</w:t>
      </w:r>
      <w:r w:rsidRPr="00012D55">
        <w:t xml:space="preserve"> na lista de </w:t>
      </w:r>
      <w:r w:rsidR="0083379E">
        <w:t>conversas</w:t>
      </w:r>
      <w:r w:rsidRPr="00012D55">
        <w:t xml:space="preserve"> do médico no WhatsApp Messenger</w:t>
      </w:r>
      <w:r w:rsidR="00532290">
        <w:t xml:space="preserve">, </w:t>
      </w:r>
      <w:r w:rsidR="00D817C3">
        <w:t>para auxiliar</w:t>
      </w:r>
      <w:r w:rsidR="00532290">
        <w:t xml:space="preserve"> no diagnóstico do paciente</w:t>
      </w:r>
      <w:r w:rsidR="00441097">
        <w:t>, tanto por aplicativo móvel como por desktop;</w:t>
      </w:r>
    </w:p>
    <w:p w14:paraId="5080BBAC" w14:textId="191610A8" w:rsidR="007D4C40" w:rsidRDefault="00D735FB" w:rsidP="007D4C40">
      <w:pPr>
        <w:pStyle w:val="TF-ALNEA"/>
        <w:numPr>
          <w:ilvl w:val="0"/>
          <w:numId w:val="5"/>
        </w:numPr>
      </w:pPr>
      <w:r>
        <w:t xml:space="preserve">possibilitar ao médico conversar com </w:t>
      </w:r>
      <w:r w:rsidR="004A2A07">
        <w:t>a inteligência artificial</w:t>
      </w:r>
      <w:r w:rsidR="00654291">
        <w:t>,</w:t>
      </w:r>
      <w:r w:rsidR="004A2A07">
        <w:t xml:space="preserve"> por meio d</w:t>
      </w:r>
      <w:r w:rsidR="00654291">
        <w:t>e um</w:t>
      </w:r>
      <w:r>
        <w:t xml:space="preserve"> </w:t>
      </w:r>
      <w:r w:rsidRPr="00532290">
        <w:rPr>
          <w:i/>
          <w:iCs/>
        </w:rPr>
        <w:t>chatbot</w:t>
      </w:r>
      <w:r w:rsidR="00654291">
        <w:t>,</w:t>
      </w:r>
      <w:r>
        <w:t xml:space="preserve"> </w:t>
      </w:r>
      <w:r w:rsidR="00654291">
        <w:t xml:space="preserve">utilizando </w:t>
      </w:r>
      <w:r>
        <w:t xml:space="preserve">linguagem natural </w:t>
      </w:r>
      <w:r w:rsidR="004A2A07">
        <w:t xml:space="preserve">para receber </w:t>
      </w:r>
      <w:r w:rsidR="00F362E9">
        <w:t>mensagens com os</w:t>
      </w:r>
      <w:r w:rsidR="004A2A07">
        <w:t xml:space="preserve"> possíveis diagnósticos do paciente</w:t>
      </w:r>
      <w:r w:rsidR="00575E40">
        <w:t>;</w:t>
      </w:r>
    </w:p>
    <w:p w14:paraId="39F62375" w14:textId="5058EE62" w:rsidR="00781E66" w:rsidRPr="00781E66" w:rsidRDefault="00781E66" w:rsidP="00781E66">
      <w:pPr>
        <w:pStyle w:val="TF-ALNEA"/>
        <w:numPr>
          <w:ilvl w:val="0"/>
          <w:numId w:val="5"/>
        </w:numPr>
      </w:pPr>
      <w:commentRangeStart w:id="41"/>
      <w:r w:rsidRPr="00781E66">
        <w:t xml:space="preserve">analisar e avaliar as interfaces e funcionalidades disponibilizadas, modelando a relação entre os requisitos do aplicativo e as heurísticas de Nielsen, pelo Método Relationship of M3C with User Requirements and Usability and Communicability Assessment in groupware (RURUCAg). </w:t>
      </w:r>
      <w:commentRangeEnd w:id="41"/>
      <w:r w:rsidR="000A254D">
        <w:rPr>
          <w:rStyle w:val="Refdecomentrio"/>
        </w:rPr>
        <w:commentReference w:id="41"/>
      </w:r>
    </w:p>
    <w:p w14:paraId="57BC30CB" w14:textId="77777777" w:rsidR="00A44581" w:rsidRDefault="00A44581" w:rsidP="00FC4A9F">
      <w:pPr>
        <w:pStyle w:val="Ttulo1"/>
      </w:pPr>
      <w:bookmarkStart w:id="42" w:name="_Toc419598587"/>
      <w:r>
        <w:t xml:space="preserve">trabalhos </w:t>
      </w:r>
      <w:r w:rsidRPr="00FC4A9F">
        <w:t>correlatos</w:t>
      </w:r>
    </w:p>
    <w:p w14:paraId="69A8D01C" w14:textId="6068E351" w:rsidR="00A44581" w:rsidRDefault="00A7077B" w:rsidP="00A44581">
      <w:pPr>
        <w:pStyle w:val="TF-TEXTO"/>
      </w:pPr>
      <w:r w:rsidRPr="00A7077B">
        <w:t xml:space="preserve">Nesta seção são descritos três trabalhos correlatos que apresentam características semelhantes ao trabalho </w:t>
      </w:r>
      <w:r w:rsidR="00ED0F69">
        <w:t>proposto</w:t>
      </w:r>
      <w:r w:rsidRPr="00A7077B">
        <w:t xml:space="preserve">. A subseção 2.1 descreve a utilização do </w:t>
      </w:r>
      <w:r w:rsidRPr="00D53A22">
        <w:t>Watson</w:t>
      </w:r>
      <w:r w:rsidRPr="00A7077B">
        <w:rPr>
          <w:i/>
          <w:iCs/>
        </w:rPr>
        <w:t xml:space="preserve"> </w:t>
      </w:r>
      <w:r w:rsidRPr="009C2293">
        <w:t>Natural Language Understanding</w:t>
      </w:r>
      <w:r w:rsidRPr="00A7077B">
        <w:t xml:space="preserve"> </w:t>
      </w:r>
      <w:r w:rsidR="00490697">
        <w:t xml:space="preserve">(NLU) </w:t>
      </w:r>
      <w:r w:rsidRPr="00A7077B">
        <w:t xml:space="preserve">junto com o </w:t>
      </w:r>
      <w:r w:rsidRPr="009C2293">
        <w:t>Watson Knowledge Studio</w:t>
      </w:r>
      <w:r w:rsidRPr="00A7077B">
        <w:t xml:space="preserve"> </w:t>
      </w:r>
      <w:r w:rsidR="00490697">
        <w:t xml:space="preserve">(WKS) </w:t>
      </w:r>
      <w:r w:rsidRPr="00A7077B">
        <w:t>para processar registros clínicos e diagnosticar possíveis doenças de acordo com os dados analisados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DC2D87">
        <w:t xml:space="preserve"> </w:t>
      </w:r>
      <w:r w:rsidRPr="00A7077B">
        <w:t xml:space="preserve">2019). A subseção 2.2 apresenta o uso do aplicativo </w:t>
      </w:r>
      <w:r w:rsidRPr="009C2293">
        <w:t>WhatsApp Messenger</w:t>
      </w:r>
      <w:r w:rsidRPr="00A7077B">
        <w:t xml:space="preserve"> como uma ferramenta de telemedicina na área de diagnóstico por imagem, utilizando a funcionalidade de chats em grupo para a discussão dos casos (AMARAL </w:t>
      </w:r>
      <w:r w:rsidRPr="00AD7C55">
        <w:rPr>
          <w:i/>
          <w:iCs/>
        </w:rPr>
        <w:t>et al</w:t>
      </w:r>
      <w:r w:rsidRPr="00A7077B">
        <w:t>.</w:t>
      </w:r>
      <w:r w:rsidR="00D53A22">
        <w:t>,</w:t>
      </w:r>
      <w:r w:rsidRPr="00A7077B">
        <w:t xml:space="preserve"> 2014). Por fim, a subseção 2.3 </w:t>
      </w:r>
      <w:r w:rsidR="003734DA">
        <w:t>traz</w:t>
      </w:r>
      <w:r w:rsidRPr="00A7077B">
        <w:t xml:space="preserve"> um aplicativo que a partir de imagens fotografadas das lesões de pele do paciente apresenta possíveis diagnósticos ao paciente, utilizando inteligência artificial e análise de Big Data (MANSO, 2019).</w:t>
      </w:r>
      <w:r w:rsidR="00A44581">
        <w:t xml:space="preserve"> </w:t>
      </w:r>
    </w:p>
    <w:p w14:paraId="7C49B8C8" w14:textId="6B3E73D8" w:rsidR="00A44581" w:rsidRDefault="00A7077B" w:rsidP="00692455">
      <w:pPr>
        <w:pStyle w:val="Ttulo2"/>
      </w:pPr>
      <w:r w:rsidRPr="00A7077B">
        <w:t>Utilização de Modelo de Extração de Texto em Registros Clínicos</w:t>
      </w:r>
      <w:r w:rsidR="00A44581">
        <w:t xml:space="preserve"> </w:t>
      </w:r>
    </w:p>
    <w:p w14:paraId="09A305FB" w14:textId="444DAF31" w:rsidR="004C4077" w:rsidRDefault="004C4077" w:rsidP="004C4077">
      <w:pPr>
        <w:pStyle w:val="TF-TEXTO"/>
      </w:pPr>
      <w:commentRangeStart w:id="43"/>
      <w:r>
        <w:t>Balestrin</w:t>
      </w:r>
      <w:r w:rsidR="001165B6">
        <w:t>, Kuretzki</w:t>
      </w:r>
      <w:r w:rsidR="004021A3">
        <w:t xml:space="preserve"> e Webber </w:t>
      </w:r>
      <w:r>
        <w:t xml:space="preserve">(2019) tiveram </w:t>
      </w:r>
      <w:commentRangeEnd w:id="43"/>
      <w:r w:rsidR="00F2020D">
        <w:rPr>
          <w:rStyle w:val="Refdecomentrio"/>
        </w:rPr>
        <w:commentReference w:id="43"/>
      </w:r>
      <w:r>
        <w:t>como objetivo desenvolver um modelo de aprendizado de máquina supervisionado</w:t>
      </w:r>
      <w:r w:rsidR="00630D46">
        <w:t>,</w:t>
      </w:r>
      <w:r>
        <w:t xml:space="preserve"> que processa informações clínicas do paciente em formato de linguagem natural</w:t>
      </w:r>
      <w:r w:rsidR="003734DA">
        <w:t>,</w:t>
      </w:r>
      <w:r>
        <w:t xml:space="preserve"> com o intuito de identificar possíveis diagnósticos </w:t>
      </w:r>
      <w:r w:rsidR="00B41355">
        <w:t>do paciente</w:t>
      </w:r>
      <w:r w:rsidR="00FD79A4">
        <w:t xml:space="preserve"> </w:t>
      </w:r>
      <w:r>
        <w:t xml:space="preserve">de acordo com os dados clínicos analisados do </w:t>
      </w:r>
      <w:r w:rsidR="008721CC">
        <w:t>indivíduo</w:t>
      </w:r>
      <w:r>
        <w:t xml:space="preserve">. </w:t>
      </w:r>
      <w:commentRangeStart w:id="44"/>
      <w:r w:rsidR="00DE3E86" w:rsidRPr="00DE3E86">
        <w:t xml:space="preserve">Algumas das principais características </w:t>
      </w:r>
      <w:r w:rsidR="00F46091">
        <w:t>apresentadas por</w:t>
      </w:r>
      <w:r w:rsidR="00DE3E86" w:rsidRPr="00DE3E86">
        <w:t xml:space="preserve"> </w:t>
      </w:r>
      <w:r w:rsidR="004021A3">
        <w:t>Balestrin, Kuretzki e Webber</w:t>
      </w:r>
      <w:r w:rsidR="00DE3E86" w:rsidRPr="00DE3E86">
        <w:t xml:space="preserve"> (2019) são: fazer uso da inteligência artificial, </w:t>
      </w:r>
      <w:r w:rsidR="0016282B" w:rsidRPr="00DE3E86">
        <w:lastRenderedPageBreak/>
        <w:t>utilizar processado</w:t>
      </w:r>
      <w:r w:rsidR="0016282B">
        <w:t>res</w:t>
      </w:r>
      <w:r w:rsidR="0016282B" w:rsidRPr="00DE3E86">
        <w:t xml:space="preserve"> da linguagem natural do Watson</w:t>
      </w:r>
      <w:r w:rsidR="00284F71">
        <w:t>,</w:t>
      </w:r>
      <w:r w:rsidR="00DE3E86" w:rsidRPr="00DE3E86">
        <w:t xml:space="preserve"> contempl</w:t>
      </w:r>
      <w:r w:rsidR="00706E51">
        <w:t>ar</w:t>
      </w:r>
      <w:r w:rsidR="00DE3E86" w:rsidRPr="00DE3E86">
        <w:t xml:space="preserve"> registro clínicos </w:t>
      </w:r>
      <w:r w:rsidR="00284F71">
        <w:t>do paciente</w:t>
      </w:r>
      <w:r w:rsidR="00706E51">
        <w:t xml:space="preserve"> e </w:t>
      </w:r>
      <w:r w:rsidR="00706E51" w:rsidRPr="00DE3E86">
        <w:t>estar voltado para diagnóstico médico</w:t>
      </w:r>
      <w:r w:rsidR="00706E51">
        <w:t>.</w:t>
      </w:r>
      <w:commentRangeEnd w:id="44"/>
      <w:r w:rsidR="00F2020D">
        <w:rPr>
          <w:rStyle w:val="Refdecomentrio"/>
        </w:rPr>
        <w:commentReference w:id="44"/>
      </w:r>
    </w:p>
    <w:p w14:paraId="3342BDD4" w14:textId="6E61C092" w:rsidR="00A44581" w:rsidRDefault="00F46091" w:rsidP="001C1A42">
      <w:pPr>
        <w:pStyle w:val="TF-TEXTO"/>
      </w:pPr>
      <w:r>
        <w:t xml:space="preserve">Balestrin, Kuretzki e Webber </w:t>
      </w:r>
      <w:r w:rsidR="004C4077">
        <w:t xml:space="preserve">(2019) </w:t>
      </w:r>
      <w:r w:rsidR="00C86A62">
        <w:t xml:space="preserve">utilizaram da inteligência artificial para </w:t>
      </w:r>
      <w:r w:rsidR="004C4077">
        <w:t xml:space="preserve">treinar </w:t>
      </w:r>
      <w:r w:rsidR="001C1A42">
        <w:t>um</w:t>
      </w:r>
      <w:r w:rsidR="004C4077">
        <w:t xml:space="preserve"> modelo de aprendizado de máquina utilizando</w:t>
      </w:r>
      <w:r w:rsidR="00477CBC">
        <w:t xml:space="preserve"> o </w:t>
      </w:r>
      <w:commentRangeStart w:id="45"/>
      <w:r w:rsidR="00477CBC">
        <w:t>WKS</w:t>
      </w:r>
      <w:commentRangeEnd w:id="45"/>
      <w:r w:rsidR="00F2020D">
        <w:rPr>
          <w:rStyle w:val="Refdecomentrio"/>
        </w:rPr>
        <w:commentReference w:id="45"/>
      </w:r>
      <w:r w:rsidR="00265730">
        <w:t xml:space="preserve">, </w:t>
      </w:r>
      <w:r w:rsidR="003734DA">
        <w:t xml:space="preserve">no qual </w:t>
      </w:r>
      <w:r w:rsidR="00265730">
        <w:t>foram submetidos</w:t>
      </w:r>
      <w:r w:rsidR="004C4077">
        <w:t xml:space="preserve"> 20 registros clínicos </w:t>
      </w:r>
      <w:r w:rsidR="003734DA">
        <w:t>de</w:t>
      </w:r>
      <w:r w:rsidR="004C4077">
        <w:t xml:space="preserve"> paciente</w:t>
      </w:r>
      <w:r w:rsidR="00C244DB">
        <w:t>s</w:t>
      </w:r>
      <w:r w:rsidR="004C4077">
        <w:t>. Com este modelo de treinamento, foram criados documentos convertidos em linguagem natural que posteriormente serviram como base na criação das entidades e regras (</w:t>
      </w:r>
      <w:r w:rsidR="009170E9" w:rsidRPr="009170E9">
        <w:t>BALESTRIN</w:t>
      </w:r>
      <w:r w:rsidR="00070FAD">
        <w:t>;</w:t>
      </w:r>
      <w:r w:rsidR="00DC2D87">
        <w:t xml:space="preserve"> </w:t>
      </w:r>
      <w:r w:rsidR="009170E9" w:rsidRPr="009170E9">
        <w:t>KUTEZKI</w:t>
      </w:r>
      <w:r w:rsidR="00DC2D87">
        <w:t>;</w:t>
      </w:r>
      <w:r w:rsidR="009170E9" w:rsidRPr="009170E9">
        <w:t xml:space="preserve"> WEBBER, 2019</w:t>
      </w:r>
      <w:r w:rsidR="004C4077">
        <w:t xml:space="preserve">). </w:t>
      </w:r>
      <w:r>
        <w:t xml:space="preserve">Balestrin, Kuretzki e Webber </w:t>
      </w:r>
      <w:r w:rsidR="004C4077">
        <w:t xml:space="preserve">(2019) classificaram os documentos de acordo com as entidades e regras criadas para que em seguida o modelo de aprendizado de máquina </w:t>
      </w:r>
      <w:r w:rsidR="006B766F">
        <w:t>fosse</w:t>
      </w:r>
      <w:r w:rsidR="004C4077">
        <w:t xml:space="preserve"> treinado, armazenando as regras e entidades</w:t>
      </w:r>
      <w:r w:rsidR="008D77A0">
        <w:t xml:space="preserve"> e </w:t>
      </w:r>
      <w:r w:rsidR="004C4077">
        <w:t>podendo utilizar os conceitos aprendidos em outros documentos.</w:t>
      </w:r>
      <w:r w:rsidR="001F3542">
        <w:t xml:space="preserve"> </w:t>
      </w:r>
    </w:p>
    <w:p w14:paraId="2459BC28" w14:textId="29915574" w:rsidR="00364676" w:rsidRDefault="00364676" w:rsidP="001C1A42">
      <w:pPr>
        <w:pStyle w:val="TF-TEXTO"/>
      </w:pPr>
      <w:r w:rsidRPr="00364676">
        <w:t xml:space="preserve">Para processar a linguagem natural extraída dos registros </w:t>
      </w:r>
      <w:r w:rsidR="004A79AC">
        <w:t xml:space="preserve">clínicos </w:t>
      </w:r>
      <w:r w:rsidRPr="00364676">
        <w:t xml:space="preserve">do paciente foi utilizado o Watson </w:t>
      </w:r>
      <w:commentRangeStart w:id="46"/>
      <w:r w:rsidRPr="00364676">
        <w:t>NLU</w:t>
      </w:r>
      <w:commentRangeEnd w:id="46"/>
      <w:r w:rsidR="00003E5D">
        <w:rPr>
          <w:rStyle w:val="Refdecomentrio"/>
        </w:rPr>
        <w:commentReference w:id="46"/>
      </w:r>
      <w:r w:rsidRPr="00364676">
        <w:t xml:space="preserve"> e para criar o modelo padrão foi </w:t>
      </w:r>
      <w:r w:rsidR="008D77A0">
        <w:t>usado</w:t>
      </w:r>
      <w:r w:rsidRPr="00364676">
        <w:t xml:space="preserve"> o </w:t>
      </w:r>
      <w:r w:rsidR="00DC16FA">
        <w:t>WKS</w:t>
      </w:r>
      <w:r w:rsidR="00990286">
        <w:t xml:space="preserve"> </w:t>
      </w:r>
      <w:r w:rsidRPr="00364676">
        <w:t>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Pr="00364676">
        <w:t xml:space="preserve"> 2019).</w:t>
      </w:r>
      <w:r w:rsidR="008D386D">
        <w:t xml:space="preserve"> </w:t>
      </w:r>
      <w:r w:rsidR="00236E95">
        <w:t xml:space="preserve">As linguagens de programação utilizadas no trabalho de Balestrin, Kuretzki e Webber (2019) não foram mencionadas. </w:t>
      </w:r>
      <w:r w:rsidR="008D386D">
        <w:t xml:space="preserve">Balestrin, Kuretzki e Webber (2019) </w:t>
      </w:r>
      <w:r w:rsidR="00236E95">
        <w:t>relatam</w:t>
      </w:r>
      <w:r w:rsidR="008D386D">
        <w:t xml:space="preserve"> que </w:t>
      </w:r>
      <w:r w:rsidR="00454EF0">
        <w:t>o</w:t>
      </w:r>
      <w:r w:rsidR="00454EF0" w:rsidRPr="00454EF0">
        <w:t xml:space="preserve"> modelo d</w:t>
      </w:r>
      <w:r w:rsidR="003734DA">
        <w:t xml:space="preserve">e aprendizado de máquina </w:t>
      </w:r>
      <w:r w:rsidR="00BA08B3">
        <w:t>foi</w:t>
      </w:r>
      <w:r w:rsidR="00454EF0" w:rsidRPr="00454EF0">
        <w:t xml:space="preserve"> treinado pelo WKS para extrair automaticamente as informações a partir do aprendizado com os documentos</w:t>
      </w:r>
      <w:r w:rsidR="00181F01" w:rsidRPr="00B663A8">
        <w:t>.</w:t>
      </w:r>
    </w:p>
    <w:p w14:paraId="7C4F5BA8" w14:textId="3FAE9EF0" w:rsidR="00645506" w:rsidRDefault="00645506" w:rsidP="001C1A42">
      <w:pPr>
        <w:pStyle w:val="TF-TEXTO"/>
      </w:pPr>
      <w:r w:rsidRPr="00F362E9">
        <w:t xml:space="preserve">Os registros clínicos </w:t>
      </w:r>
      <w:r w:rsidR="0090789B" w:rsidRPr="00F362E9">
        <w:t xml:space="preserve">do paciente </w:t>
      </w:r>
      <w:r w:rsidRPr="00F362E9">
        <w:t xml:space="preserve">são compostos de informações sobre o peso, altura, histórico </w:t>
      </w:r>
      <w:r w:rsidR="0090789B" w:rsidRPr="00F362E9">
        <w:t>familiar</w:t>
      </w:r>
      <w:r w:rsidRPr="00F362E9">
        <w:t>, hábitos e doenças</w:t>
      </w:r>
      <w:r w:rsidR="005C3CF9" w:rsidRPr="00F362E9">
        <w:t>. Quanto mais complexo</w:t>
      </w:r>
      <w:r w:rsidR="00B7466D" w:rsidRPr="00F362E9">
        <w:t>s</w:t>
      </w:r>
      <w:r w:rsidR="005C3CF9" w:rsidRPr="00F362E9">
        <w:t xml:space="preserve"> for</w:t>
      </w:r>
      <w:r w:rsidR="000713AE" w:rsidRPr="00F362E9">
        <w:t xml:space="preserve">em os </w:t>
      </w:r>
      <w:r w:rsidR="00547024" w:rsidRPr="00F362E9">
        <w:t>registros</w:t>
      </w:r>
      <w:r w:rsidR="000713AE" w:rsidRPr="00F362E9">
        <w:t xml:space="preserve"> do paciente, maiores quantidades de entidades e relacionamentos seriam </w:t>
      </w:r>
      <w:r w:rsidR="00E6184B" w:rsidRPr="00F362E9">
        <w:t>criadas</w:t>
      </w:r>
      <w:r w:rsidR="00C556EC" w:rsidRPr="00F362E9">
        <w:t>, formando</w:t>
      </w:r>
      <w:r w:rsidR="007D514C" w:rsidRPr="00F362E9">
        <w:t xml:space="preserve"> documentos variados e diversificados para realizar </w:t>
      </w:r>
      <w:r w:rsidR="006E652D" w:rsidRPr="00F362E9">
        <w:t>treinamento do WKS</w:t>
      </w:r>
      <w:r w:rsidR="009170E9" w:rsidRPr="00F362E9">
        <w:t xml:space="preserve"> (</w:t>
      </w:r>
      <w:r w:rsidR="00DC2D87" w:rsidRPr="00F362E9">
        <w:t>BALESTRIN; KUTEZKI; WEBBER,</w:t>
      </w:r>
      <w:r w:rsidR="009170E9" w:rsidRPr="00F362E9">
        <w:t xml:space="preserve"> 2019)</w:t>
      </w:r>
      <w:r w:rsidR="000713AE" w:rsidRPr="00F362E9">
        <w:t xml:space="preserve">. </w:t>
      </w:r>
      <w:r w:rsidR="00CB5B55" w:rsidRPr="00F362E9">
        <w:t xml:space="preserve">Outro ponto contemplado por Balestrin, Kuretzki e Webber (2019) </w:t>
      </w:r>
      <w:r w:rsidR="00A22DC9" w:rsidRPr="00F362E9">
        <w:t xml:space="preserve">foi a ligação entre o paciente e seus medicamentos, </w:t>
      </w:r>
      <w:r w:rsidR="007D4639" w:rsidRPr="00F362E9">
        <w:t>formando ligações entre as entidades permitindo a criação de relacionamentos entre os registros clínicos d</w:t>
      </w:r>
      <w:r w:rsidR="00DB3EA8" w:rsidRPr="00F362E9">
        <w:t>e outros</w:t>
      </w:r>
      <w:r w:rsidR="007D4639" w:rsidRPr="00F362E9">
        <w:t xml:space="preserve"> paciente</w:t>
      </w:r>
      <w:r w:rsidR="00DB3EA8" w:rsidRPr="00F362E9">
        <w:t>s</w:t>
      </w:r>
      <w:r w:rsidR="007D4639" w:rsidRPr="00F362E9">
        <w:t xml:space="preserve">, aumentando a capacidade do WKS </w:t>
      </w:r>
      <w:r w:rsidR="00375C3F" w:rsidRPr="00F362E9">
        <w:t>na hora de diagnostica</w:t>
      </w:r>
      <w:r w:rsidR="00DB3EA8" w:rsidRPr="00F362E9">
        <w:t>r</w:t>
      </w:r>
      <w:r w:rsidR="00375C3F" w:rsidRPr="00F362E9">
        <w:t xml:space="preserve"> o</w:t>
      </w:r>
      <w:r w:rsidR="00D12C52" w:rsidRPr="00F362E9">
        <w:t>s</w:t>
      </w:r>
      <w:r w:rsidR="00375C3F" w:rsidRPr="00F362E9">
        <w:t xml:space="preserve"> paciente</w:t>
      </w:r>
      <w:r w:rsidR="00D12C52" w:rsidRPr="00F362E9">
        <w:t>s</w:t>
      </w:r>
      <w:r w:rsidR="00375C3F">
        <w:t>.</w:t>
      </w:r>
    </w:p>
    <w:p w14:paraId="2B04BC9A" w14:textId="55DF2B5F" w:rsidR="006B766F" w:rsidRPr="00C01B26" w:rsidRDefault="009F2DD3" w:rsidP="004C4077">
      <w:pPr>
        <w:pStyle w:val="TF-TEXTO"/>
        <w:rPr>
          <w:u w:val="single"/>
        </w:rPr>
      </w:pPr>
      <w:r>
        <w:t xml:space="preserve">De acordo com </w:t>
      </w:r>
      <w:r w:rsidR="00F46091">
        <w:t xml:space="preserve">Balestrin, Kuretzki e Webber </w:t>
      </w:r>
      <w:r>
        <w:t xml:space="preserve">(2019), </w:t>
      </w:r>
      <w:r w:rsidR="009967B0">
        <w:t xml:space="preserve">o WKS </w:t>
      </w:r>
      <w:r w:rsidR="00E27995">
        <w:t xml:space="preserve">possui suporte para a língua portuguesa, mas no momento de </w:t>
      </w:r>
      <w:r w:rsidR="00010159">
        <w:t>classificar os diagnósticos do paciente</w:t>
      </w:r>
      <w:del w:id="47" w:author="Andreza Sartori" w:date="2020-11-06T16:06:00Z">
        <w:r w:rsidR="00010159" w:rsidDel="00FB3FC3">
          <w:delText>,</w:delText>
        </w:r>
      </w:del>
      <w:r w:rsidR="00010159">
        <w:t xml:space="preserve"> </w:t>
      </w:r>
      <w:r w:rsidR="008F6429">
        <w:t xml:space="preserve">não </w:t>
      </w:r>
      <w:r w:rsidR="008F6429" w:rsidRPr="00892C98">
        <w:t>identificava</w:t>
      </w:r>
      <w:r w:rsidR="008F6429">
        <w:t xml:space="preserve"> corretamente as doenças. Assim, </w:t>
      </w:r>
      <w:r w:rsidR="00F46091">
        <w:t xml:space="preserve">Balestrin, Kuretzki e Webber </w:t>
      </w:r>
      <w:r w:rsidR="008F6429">
        <w:t>(2019)</w:t>
      </w:r>
      <w:r w:rsidR="00CB3042">
        <w:t xml:space="preserve"> traduzem a</w:t>
      </w:r>
      <w:r w:rsidR="00B45643">
        <w:t xml:space="preserve"> </w:t>
      </w:r>
      <w:r w:rsidR="000017BD">
        <w:t xml:space="preserve">linguagem natural </w:t>
      </w:r>
      <w:r w:rsidR="00227CE0">
        <w:t>para a língua inglesa</w:t>
      </w:r>
      <w:r w:rsidR="004F5451">
        <w:t xml:space="preserve"> </w:t>
      </w:r>
      <w:r w:rsidR="006206A1">
        <w:t>e envia</w:t>
      </w:r>
      <w:r w:rsidR="00CB3042">
        <w:t>m</w:t>
      </w:r>
      <w:r w:rsidR="006206A1">
        <w:t xml:space="preserve"> para o </w:t>
      </w:r>
      <w:r w:rsidR="00890A88">
        <w:t xml:space="preserve">Watson. Mesmo com os termos médicos traduzidos </w:t>
      </w:r>
      <w:r w:rsidR="00962A3B">
        <w:t xml:space="preserve">de português para o inglês, o resultado foi satisfatório, </w:t>
      </w:r>
      <w:r w:rsidR="00490697">
        <w:t xml:space="preserve">sendo </w:t>
      </w:r>
      <w:r w:rsidR="00C01B26">
        <w:t>possível prever a existência de determinadas doenças a partir dos dados clínicos do paciente</w:t>
      </w:r>
      <w:r w:rsidR="003A2F29">
        <w:t xml:space="preserve">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3A2F29">
        <w:t xml:space="preserve"> 2019)</w:t>
      </w:r>
      <w:r w:rsidR="00C01B26">
        <w:t>.</w:t>
      </w:r>
    </w:p>
    <w:p w14:paraId="22793A85" w14:textId="5C802CFA" w:rsidR="00A44581" w:rsidRDefault="002833D8" w:rsidP="00692455">
      <w:pPr>
        <w:pStyle w:val="Ttulo2"/>
      </w:pPr>
      <w:r w:rsidRPr="002833D8">
        <w:lastRenderedPageBreak/>
        <w:t>UTILIZAÇÃO DO APLICATIVO WHATSAPP</w:t>
      </w:r>
      <w:commentRangeStart w:id="48"/>
      <w:r w:rsidRPr="002833D8">
        <w:t>®</w:t>
      </w:r>
      <w:commentRangeEnd w:id="48"/>
      <w:r w:rsidR="002B6B23">
        <w:rPr>
          <w:rStyle w:val="Refdecomentrio"/>
          <w:caps w:val="0"/>
          <w:color w:val="auto"/>
        </w:rPr>
        <w:commentReference w:id="48"/>
      </w:r>
      <w:r w:rsidRPr="002833D8">
        <w:t xml:space="preserve"> COMO FERRAMENTA DE TELEMEDICINA NA ÁREA DA TELEULTRASSONOGRAFIA</w:t>
      </w:r>
      <w:r w:rsidR="00A44581">
        <w:t xml:space="preserve"> </w:t>
      </w:r>
    </w:p>
    <w:p w14:paraId="1FC6C541" w14:textId="5863F644" w:rsidR="00A44581" w:rsidRDefault="00CB6602" w:rsidP="00CB6602">
      <w:pPr>
        <w:pStyle w:val="TF-TEXTO"/>
        <w:ind w:firstLine="567"/>
      </w:pPr>
      <w:r w:rsidRPr="00CB6602">
        <w:t xml:space="preserve">Amaral </w:t>
      </w:r>
      <w:r w:rsidRPr="004E2FB3">
        <w:rPr>
          <w:i/>
          <w:iCs/>
        </w:rPr>
        <w:t>et al</w:t>
      </w:r>
      <w:r w:rsidRPr="00CB6602">
        <w:t xml:space="preserve">. (2014) </w:t>
      </w:r>
      <w:r w:rsidR="00D60A3D">
        <w:t xml:space="preserve">utilizaram no desenvolvimento </w:t>
      </w:r>
      <w:r w:rsidR="00CA14B7">
        <w:t xml:space="preserve">de seu trabalho </w:t>
      </w:r>
      <w:r w:rsidR="00D60A3D">
        <w:t>a</w:t>
      </w:r>
      <w:r w:rsidRPr="00CB6602">
        <w:t xml:space="preserve"> plataforma Whats</w:t>
      </w:r>
      <w:r w:rsidR="004C5483">
        <w:t>A</w:t>
      </w:r>
      <w:r w:rsidRPr="00CB6602">
        <w:t>pp</w:t>
      </w:r>
      <w:r w:rsidR="00022AB8">
        <w:t xml:space="preserve"> Messenger</w:t>
      </w:r>
      <w:r w:rsidRPr="00CB6602">
        <w:t xml:space="preserve"> como ferramenta de telemedicina no diagnóstico por imagem</w:t>
      </w:r>
      <w:r w:rsidR="0085379F">
        <w:t xml:space="preserve">, </w:t>
      </w:r>
      <w:r w:rsidR="00B530B7">
        <w:t xml:space="preserve">usando </w:t>
      </w:r>
      <w:r w:rsidRPr="00CB6602">
        <w:t>a funcionalidade de chats em grupo.</w:t>
      </w:r>
      <w:r w:rsidR="009F1E81">
        <w:t xml:space="preserve"> Algumas das principais características </w:t>
      </w:r>
      <w:r w:rsidR="003734DA">
        <w:t>de</w:t>
      </w:r>
      <w:r w:rsidR="009F1E81">
        <w:t xml:space="preserve"> </w:t>
      </w:r>
      <w:r w:rsidR="009F1E81" w:rsidRPr="00CB6602">
        <w:t xml:space="preserve">Amaral </w:t>
      </w:r>
      <w:r w:rsidR="009F1E81" w:rsidRPr="006175BC">
        <w:rPr>
          <w:i/>
          <w:iCs/>
        </w:rPr>
        <w:t>et al.</w:t>
      </w:r>
      <w:r w:rsidR="009F1E81" w:rsidRPr="00CB6602">
        <w:t xml:space="preserve"> (2014)</w:t>
      </w:r>
      <w:r w:rsidR="00791399">
        <w:t xml:space="preserve"> são</w:t>
      </w:r>
      <w:r w:rsidR="009F1E81">
        <w:t>:</w:t>
      </w:r>
      <w:r w:rsidR="006343C0">
        <w:t xml:space="preserve"> </w:t>
      </w:r>
      <w:r w:rsidR="007B1253">
        <w:t>fazer o uso de um aplicativo de mensagens</w:t>
      </w:r>
      <w:r w:rsidR="00791399">
        <w:t>;</w:t>
      </w:r>
      <w:r w:rsidR="007B1253">
        <w:t xml:space="preserve"> pode</w:t>
      </w:r>
      <w:ins w:id="49" w:author="Andreza Sartori" w:date="2020-11-06T16:10:00Z">
        <w:r w:rsidR="00BA3EA5">
          <w:t>r</w:t>
        </w:r>
      </w:ins>
      <w:r w:rsidR="007B1253">
        <w:t xml:space="preserve"> ser utilizado em plataformas móveis</w:t>
      </w:r>
      <w:r w:rsidR="00791399">
        <w:t>;</w:t>
      </w:r>
      <w:r w:rsidR="007B1253">
        <w:t xml:space="preserve"> </w:t>
      </w:r>
      <w:r w:rsidR="00791399">
        <w:t>objetiva</w:t>
      </w:r>
      <w:ins w:id="50" w:author="Andreza Sartori" w:date="2020-11-06T16:10:00Z">
        <w:r w:rsidR="00BA3EA5">
          <w:t>r</w:t>
        </w:r>
      </w:ins>
      <w:r w:rsidR="007B1253">
        <w:t xml:space="preserve"> o diagnóstico médico</w:t>
      </w:r>
      <w:del w:id="51" w:author="Andreza Sartori" w:date="2020-11-06T16:09:00Z">
        <w:r w:rsidR="00791399" w:rsidDel="002B6B23">
          <w:delText>;</w:delText>
        </w:r>
      </w:del>
      <w:commentRangeStart w:id="52"/>
      <w:r w:rsidR="00450081">
        <w:t xml:space="preserve"> com os </w:t>
      </w:r>
      <w:r w:rsidR="009F45D1">
        <w:t>registros</w:t>
      </w:r>
      <w:r w:rsidR="00450081">
        <w:t xml:space="preserve"> clínicos do paciente</w:t>
      </w:r>
      <w:commentRangeEnd w:id="52"/>
      <w:r w:rsidR="004E5BA5">
        <w:rPr>
          <w:rStyle w:val="Refdecomentrio"/>
        </w:rPr>
        <w:commentReference w:id="52"/>
      </w:r>
      <w:r w:rsidR="00450081">
        <w:t>.</w:t>
      </w:r>
    </w:p>
    <w:p w14:paraId="13B8E596" w14:textId="4ED54836" w:rsidR="00450081" w:rsidRDefault="002178F9" w:rsidP="000124B1">
      <w:pPr>
        <w:pStyle w:val="TF-TEXTO"/>
        <w:ind w:firstLine="567"/>
      </w:pPr>
      <w:commentRangeStart w:id="53"/>
      <w:r w:rsidRPr="002178F9">
        <w:t xml:space="preserve">De acordo com Amaral </w:t>
      </w:r>
      <w:commentRangeEnd w:id="53"/>
      <w:r w:rsidR="00134E6B">
        <w:rPr>
          <w:rStyle w:val="Refdecomentrio"/>
        </w:rPr>
        <w:commentReference w:id="53"/>
      </w:r>
      <w:r w:rsidRPr="006175BC">
        <w:rPr>
          <w:i/>
          <w:iCs/>
        </w:rPr>
        <w:t>et al.</w:t>
      </w:r>
      <w:r w:rsidRPr="002178F9">
        <w:t xml:space="preserve"> (2014), o aplicativo WhatsApp</w:t>
      </w:r>
      <w:r w:rsidR="00346602">
        <w:t xml:space="preserve"> Messenger</w:t>
      </w:r>
      <w:r w:rsidRPr="002178F9">
        <w:t xml:space="preserve"> tornou-se uma poderosa ferramenta no cotidiano dos médicos, </w:t>
      </w:r>
      <w:r w:rsidR="003734DA">
        <w:t xml:space="preserve">devido a permitir </w:t>
      </w:r>
      <w:r w:rsidR="009D17DC">
        <w:t xml:space="preserve">o </w:t>
      </w:r>
      <w:r w:rsidR="009D17DC" w:rsidRPr="009D17DC">
        <w:t>compartilhamento de técnicas</w:t>
      </w:r>
      <w:r w:rsidR="00354CFC">
        <w:t xml:space="preserve"> medicinais</w:t>
      </w:r>
      <w:r w:rsidR="009D17DC" w:rsidRPr="009D17DC">
        <w:t>, a orientação de médicos residentes e de médicos mais novos no grupo, a troca de informações sobre casos complexos entre os membros de uma equipe e a caracterização de condutas.</w:t>
      </w:r>
      <w:r w:rsidRPr="002178F9">
        <w:t xml:space="preserve"> A partir deste aplicativo foram montados dois grupos de mensagens formados por professores e alunos de um centro de aperfeiçoamento em diagnóstico por imagem. Nestes grupos, </w:t>
      </w:r>
      <w:del w:id="54" w:author="Andreza Sartori" w:date="2020-11-06T16:53:00Z">
        <w:r w:rsidRPr="002178F9" w:rsidDel="0053342E">
          <w:delText xml:space="preserve">eram </w:delText>
        </w:r>
      </w:del>
      <w:ins w:id="55" w:author="Andreza Sartori" w:date="2020-11-06T16:53:00Z">
        <w:r w:rsidR="0053342E">
          <w:t>foram</w:t>
        </w:r>
        <w:r w:rsidR="0053342E" w:rsidRPr="002178F9">
          <w:t xml:space="preserve"> </w:t>
        </w:r>
      </w:ins>
      <w:r w:rsidRPr="002178F9">
        <w:t>enviados imagens e vídeos de partes do corpo de pacientes</w:t>
      </w:r>
      <w:r w:rsidR="000124B1">
        <w:t xml:space="preserve"> </w:t>
      </w:r>
      <w:r w:rsidRPr="002178F9">
        <w:t>para que os profissionais dessem seus pareceres sobre os casos</w:t>
      </w:r>
      <w:del w:id="56" w:author="Andreza Sartori" w:date="2020-11-06T16:53:00Z">
        <w:r w:rsidRPr="002178F9" w:rsidDel="0053342E">
          <w:delText>,</w:delText>
        </w:r>
      </w:del>
      <w:r w:rsidRPr="002178F9">
        <w:t xml:space="preserve"> indicando possíveis diagnósticos</w:t>
      </w:r>
      <w:r w:rsidR="00CF22AA">
        <w:t xml:space="preserve"> </w:t>
      </w:r>
      <w:r w:rsidRPr="002178F9">
        <w:t xml:space="preserve">(AMARAL </w:t>
      </w:r>
      <w:r w:rsidRPr="006175BC">
        <w:rPr>
          <w:i/>
          <w:iCs/>
        </w:rPr>
        <w:t>et al</w:t>
      </w:r>
      <w:r w:rsidRPr="002178F9">
        <w:t>.</w:t>
      </w:r>
      <w:r w:rsidR="00425DDB">
        <w:t>,</w:t>
      </w:r>
      <w:r w:rsidRPr="002178F9">
        <w:t xml:space="preserve"> 2014).</w:t>
      </w:r>
    </w:p>
    <w:p w14:paraId="0B50DA53" w14:textId="2F522C0F" w:rsidR="00450081" w:rsidRDefault="002B3FA0" w:rsidP="00BB1232">
      <w:pPr>
        <w:pStyle w:val="TF-TEXTO"/>
        <w:ind w:firstLine="567"/>
      </w:pPr>
      <w:r w:rsidRPr="002B3FA0">
        <w:t xml:space="preserve">Dados apontados por Amaral </w:t>
      </w:r>
      <w:r w:rsidRPr="002F3E5A">
        <w:rPr>
          <w:i/>
          <w:iCs/>
        </w:rPr>
        <w:t>et al.</w:t>
      </w:r>
      <w:r w:rsidRPr="002B3FA0">
        <w:t xml:space="preserve"> (2014) mostram que atualmente cerca de 90% dos médicos possuem dispositivos móveis</w:t>
      </w:r>
      <w:r w:rsidR="008F02CD">
        <w:t xml:space="preserve"> com acesso à internet</w:t>
      </w:r>
      <w:r w:rsidR="005A2F7A">
        <w:t xml:space="preserve">. </w:t>
      </w:r>
      <w:commentRangeStart w:id="57"/>
      <w:r w:rsidR="00376212">
        <w:t>E</w:t>
      </w:r>
      <w:r w:rsidR="005F2B81">
        <w:t xml:space="preserve">ste tipo de </w:t>
      </w:r>
      <w:r w:rsidR="00F461D8">
        <w:t>aplicativo móvel</w:t>
      </w:r>
      <w:r w:rsidR="00C51271">
        <w:t xml:space="preserve"> </w:t>
      </w:r>
      <w:r w:rsidR="00F04883" w:rsidRPr="00F04883">
        <w:t xml:space="preserve">possibilitou a junção da mobilidade com o aprendizado, </w:t>
      </w:r>
      <w:r w:rsidR="00446516">
        <w:t>pois</w:t>
      </w:r>
      <w:r w:rsidR="00446516" w:rsidRPr="00F04883">
        <w:t xml:space="preserve"> muitas vezes os alunos podem estar distantes</w:t>
      </w:r>
      <w:r w:rsidR="00446516">
        <w:t xml:space="preserve"> uns dos outros e</w:t>
      </w:r>
      <w:r w:rsidR="00446516" w:rsidRPr="00F04883">
        <w:t xml:space="preserve"> </w:t>
      </w:r>
      <w:r w:rsidR="00446516">
        <w:t>de seus espaços de ensino</w:t>
      </w:r>
      <w:r w:rsidR="00F04883">
        <w:t xml:space="preserve">, </w:t>
      </w:r>
      <w:r w:rsidR="001510F4">
        <w:t xml:space="preserve">além de viabilizar um tempo menor de resposta </w:t>
      </w:r>
      <w:r w:rsidR="00BB1232">
        <w:t xml:space="preserve">e troca de informações </w:t>
      </w:r>
      <w:r w:rsidR="00857525">
        <w:t>sobre casos</w:t>
      </w:r>
      <w:r w:rsidR="008D22C2">
        <w:t xml:space="preserve"> de pacientes </w:t>
      </w:r>
      <w:r w:rsidR="001510F4">
        <w:t xml:space="preserve">em </w:t>
      </w:r>
      <w:r w:rsidR="008D22C2">
        <w:t>estados</w:t>
      </w:r>
      <w:r w:rsidR="00E81383">
        <w:t xml:space="preserve"> </w:t>
      </w:r>
      <w:r w:rsidR="00BD076F">
        <w:t>críticos</w:t>
      </w:r>
      <w:r w:rsidR="00344632">
        <w:t xml:space="preserve"> </w:t>
      </w:r>
      <w:commentRangeEnd w:id="57"/>
      <w:r w:rsidR="0053342E">
        <w:rPr>
          <w:rStyle w:val="Refdecomentrio"/>
        </w:rPr>
        <w:commentReference w:id="57"/>
      </w:r>
      <w:r w:rsidR="00BB1232" w:rsidRPr="002178F9">
        <w:t xml:space="preserve">(AMARAL </w:t>
      </w:r>
      <w:r w:rsidR="00BB1232" w:rsidRPr="002F3E5A">
        <w:rPr>
          <w:i/>
          <w:iCs/>
        </w:rPr>
        <w:t>et al</w:t>
      </w:r>
      <w:r w:rsidR="00BB1232" w:rsidRPr="002178F9">
        <w:t>.</w:t>
      </w:r>
      <w:r w:rsidR="00611461">
        <w:t>,</w:t>
      </w:r>
      <w:r w:rsidR="00BB1232" w:rsidRPr="002178F9">
        <w:t xml:space="preserve"> 2014).</w:t>
      </w:r>
    </w:p>
    <w:p w14:paraId="4D6B3EEF" w14:textId="62437A56" w:rsidR="001526A4" w:rsidRDefault="001526A4" w:rsidP="001526A4">
      <w:pPr>
        <w:pStyle w:val="TF-TEXTO"/>
        <w:ind w:firstLine="567"/>
      </w:pPr>
      <w:r>
        <w:t>Para que os registros clínicos fossem analisados da melhor forma possível, a qualidade das imagens e vídeos deveriam ser boa</w:t>
      </w:r>
      <w:r w:rsidR="003E2C3F">
        <w:t xml:space="preserve">s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Em todos os casos, como menciona </w:t>
      </w:r>
      <w:r w:rsidRPr="002B3FA0">
        <w:t xml:space="preserve">Amaral </w:t>
      </w:r>
      <w:r w:rsidRPr="00165F4D">
        <w:rPr>
          <w:i/>
          <w:iCs/>
        </w:rPr>
        <w:t>et al</w:t>
      </w:r>
      <w:r w:rsidRPr="002B3FA0">
        <w:t>. (2014)</w:t>
      </w:r>
      <w:r>
        <w:t>,</w:t>
      </w:r>
      <w:r w:rsidRPr="002B3FA0">
        <w:t xml:space="preserve"> </w:t>
      </w:r>
      <w:r>
        <w:t xml:space="preserve">os usuários as consideraram como regulares e passíveis de diagnóstico. </w:t>
      </w:r>
      <w:r w:rsidRPr="00FC7559">
        <w:t>Nenhum dos casos a qualidade das imagens/vídeos impediu que o caso fosse analisado e classificado pelos participantes</w:t>
      </w:r>
      <w:r>
        <w:t xml:space="preserve">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mencionam que a utilização do WhatsApp Messenger foi eficaz no diagnóstico médico por imagem e mostrou-se como uma ferramenta de auxílio ao médico, contudo, </w:t>
      </w:r>
      <w:r w:rsidR="00E5555D">
        <w:t xml:space="preserve">por motivos judiciais, </w:t>
      </w:r>
      <w:r w:rsidRPr="004E5769">
        <w:t>ainda não é possível utilizar esta ferramenta na rotina médica</w:t>
      </w:r>
      <w:r w:rsidR="004711D3">
        <w:t>.</w:t>
      </w:r>
    </w:p>
    <w:p w14:paraId="68186CDA" w14:textId="77777777" w:rsidR="001526A4" w:rsidRDefault="001526A4" w:rsidP="001526A4">
      <w:pPr>
        <w:pStyle w:val="TF-TEXTO"/>
        <w:ind w:firstLine="567"/>
      </w:pPr>
      <w:r>
        <w:t xml:space="preserve">Para obter os resultados,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utilizaram 60 registros clínicos de exames ultrassonográficos de áreas distintas, que já haviam sido estudados e resolvidos por profissionais da área. Desta forma, os envolvidos nos grupos do WhatsApp Messenger </w:t>
      </w:r>
      <w:r>
        <w:lastRenderedPageBreak/>
        <w:t xml:space="preserve">conseguiriam realizar suas avaliações sobre os casos, bem como dar os possíveis diagnósticos e suas resoluções. </w:t>
      </w:r>
      <w:commentRangeStart w:id="58"/>
      <w:r>
        <w:t xml:space="preserve">A </w:t>
      </w:r>
      <w:commentRangeStart w:id="59"/>
      <w:r>
        <w:t>Figura 1</w:t>
      </w:r>
      <w:commentRangeEnd w:id="59"/>
      <w:r w:rsidR="00DB26FB">
        <w:rPr>
          <w:rStyle w:val="Refdecomentrio"/>
        </w:rPr>
        <w:commentReference w:id="59"/>
      </w:r>
      <w:r>
        <w:t xml:space="preserve"> traz um exemplo de um exame de ultrassonografia na tireoide em caso de tireoidite crônica que era compartilhado </w:t>
      </w:r>
      <w:commentRangeEnd w:id="58"/>
      <w:r w:rsidR="009B08CC">
        <w:rPr>
          <w:rStyle w:val="Refdecomentrio"/>
        </w:rPr>
        <w:commentReference w:id="58"/>
      </w:r>
      <w:r>
        <w:t>nos grupos do WhatsApp Messenger.</w:t>
      </w:r>
    </w:p>
    <w:p w14:paraId="0B12E376" w14:textId="531752FF" w:rsidR="001526A4" w:rsidRPr="00CC31DF" w:rsidRDefault="001526A4" w:rsidP="00692455">
      <w:pPr>
        <w:pStyle w:val="TF-LEGENDA"/>
      </w:pPr>
      <w:r w:rsidRPr="00A806F6">
        <w:t xml:space="preserve">Figura </w:t>
      </w:r>
      <w:r w:rsidR="00692455">
        <w:t>1</w:t>
      </w:r>
      <w:r w:rsidRPr="00CC31DF">
        <w:t xml:space="preserve"> - Ultrassonografia tireoide em caso de tireoidite crônica</w:t>
      </w:r>
    </w:p>
    <w:p w14:paraId="5479894B" w14:textId="3C5036BF" w:rsidR="000124B1" w:rsidRDefault="00C040C7" w:rsidP="00F362E9">
      <w:pPr>
        <w:pStyle w:val="TF-FIGURA"/>
      </w:pPr>
      <w:r>
        <w:rPr>
          <w:noProof/>
        </w:rPr>
        <w:drawing>
          <wp:inline distT="0" distB="0" distL="0" distR="0" wp14:anchorId="40B58C64" wp14:editId="599821A9">
            <wp:extent cx="3190875" cy="2933700"/>
            <wp:effectExtent l="19050" t="19050" r="9525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33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94F410" w14:textId="41A03F0D" w:rsidR="000124B1" w:rsidRDefault="000124B1" w:rsidP="00F362E9">
      <w:pPr>
        <w:pStyle w:val="TF-FONTE"/>
      </w:pPr>
      <w:r w:rsidRPr="004458C3">
        <w:t xml:space="preserve">Fonte: </w:t>
      </w:r>
      <w:r w:rsidR="001526A4">
        <w:t xml:space="preserve">adaptada de </w:t>
      </w:r>
      <w:r w:rsidRPr="004458C3">
        <w:t xml:space="preserve">Amaral </w:t>
      </w:r>
      <w:r w:rsidRPr="00165F4D">
        <w:rPr>
          <w:i/>
          <w:iCs/>
        </w:rPr>
        <w:t>et al.</w:t>
      </w:r>
      <w:r w:rsidRPr="004458C3">
        <w:t xml:space="preserve"> (2014)</w:t>
      </w:r>
      <w:r>
        <w:t>.</w:t>
      </w:r>
    </w:p>
    <w:p w14:paraId="07474713" w14:textId="77777777" w:rsidR="006A6392" w:rsidRPr="004458C3" w:rsidRDefault="006A6392" w:rsidP="006A6392">
      <w:pPr>
        <w:pStyle w:val="TF-TEXTO"/>
        <w:spacing w:before="0" w:line="240" w:lineRule="auto"/>
        <w:ind w:firstLine="567"/>
        <w:jc w:val="left"/>
        <w:rPr>
          <w:sz w:val="20"/>
          <w:szCs w:val="16"/>
        </w:rPr>
      </w:pPr>
    </w:p>
    <w:p w14:paraId="278A0649" w14:textId="01504C4C" w:rsidR="00A44581" w:rsidRDefault="0028093B" w:rsidP="00692455">
      <w:pPr>
        <w:pStyle w:val="Ttulo2"/>
      </w:pPr>
      <w:r w:rsidRPr="0028093B">
        <w:t>EMPRESA DIGITAL PARA RASTREAMENTO DE DOENÇAS DERMATOLÓGICAS</w:t>
      </w:r>
      <w:r w:rsidR="00A44581">
        <w:t xml:space="preserve"> </w:t>
      </w:r>
    </w:p>
    <w:p w14:paraId="751FF6C8" w14:textId="16312CBD" w:rsidR="00A44581" w:rsidRPr="00236E95" w:rsidRDefault="0028093B" w:rsidP="00236E95">
      <w:pPr>
        <w:pStyle w:val="TF-TEXTO"/>
      </w:pPr>
      <w:r w:rsidRPr="00236E95">
        <w:t xml:space="preserve">O trabalho desenvolvido por </w:t>
      </w:r>
      <w:r w:rsidR="00F01DA6" w:rsidRPr="00236E95">
        <w:t xml:space="preserve">Manso (2019) teve como objetivo desenvolver um </w:t>
      </w:r>
      <w:r w:rsidR="001457FA" w:rsidRPr="00236E95">
        <w:t>aplicativo</w:t>
      </w:r>
      <w:r w:rsidR="00A621FF" w:rsidRPr="00236E95">
        <w:t xml:space="preserve"> que</w:t>
      </w:r>
      <w:ins w:id="60" w:author="Andreza Sartori" w:date="2020-11-06T16:56:00Z">
        <w:r w:rsidR="00827631">
          <w:t>,</w:t>
        </w:r>
      </w:ins>
      <w:r w:rsidR="00A621FF" w:rsidRPr="00236E95">
        <w:t xml:space="preserve"> </w:t>
      </w:r>
      <w:r w:rsidR="00DA7C39" w:rsidRPr="00236E95">
        <w:t>a partir de fotografias de lesões da pele</w:t>
      </w:r>
      <w:ins w:id="61" w:author="Andreza Sartori" w:date="2020-11-06T16:56:00Z">
        <w:r w:rsidR="00827631">
          <w:t>,</w:t>
        </w:r>
      </w:ins>
      <w:r w:rsidR="00DA7C39" w:rsidRPr="00236E95">
        <w:t xml:space="preserve"> </w:t>
      </w:r>
      <w:r w:rsidR="001457FA" w:rsidRPr="00236E95">
        <w:t>informasse possíveis diagnósticos par</w:t>
      </w:r>
      <w:r w:rsidR="000B05A6" w:rsidRPr="00236E95">
        <w:t xml:space="preserve">a o paciente. </w:t>
      </w:r>
      <w:r w:rsidR="009E29D1" w:rsidRPr="00236E95">
        <w:t xml:space="preserve">Manso (2019) </w:t>
      </w:r>
      <w:r w:rsidR="00041438" w:rsidRPr="00236E95">
        <w:t>informa que são apenas hipóteses de diagnósticos</w:t>
      </w:r>
      <w:r w:rsidR="00E774AF" w:rsidRPr="00236E95">
        <w:t xml:space="preserve"> para o problema do paciente, com o objetivo de auxiliar o médico</w:t>
      </w:r>
      <w:r w:rsidR="005A67E9" w:rsidRPr="00236E95">
        <w:t xml:space="preserve">. Algumas das principais características </w:t>
      </w:r>
      <w:r w:rsidR="001526A4">
        <w:t>de</w:t>
      </w:r>
      <w:r w:rsidR="005A67E9" w:rsidRPr="00236E95">
        <w:t xml:space="preserve"> Manso (2019)</w:t>
      </w:r>
      <w:r w:rsidR="00A24FBA">
        <w:t xml:space="preserve"> </w:t>
      </w:r>
      <w:del w:id="62" w:author="Andreza Sartori" w:date="2020-11-06T16:57:00Z">
        <w:r w:rsidR="00A24FBA" w:rsidDel="00827631">
          <w:delText>é</w:delText>
        </w:r>
        <w:r w:rsidR="005A67E9" w:rsidRPr="00236E95" w:rsidDel="00827631">
          <w:delText xml:space="preserve"> </w:delText>
        </w:r>
      </w:del>
      <w:ins w:id="63" w:author="Andreza Sartori" w:date="2020-11-06T16:57:00Z">
        <w:r w:rsidR="00827631">
          <w:t>são:</w:t>
        </w:r>
        <w:r w:rsidR="00827631" w:rsidRPr="00236E95">
          <w:t xml:space="preserve"> </w:t>
        </w:r>
      </w:ins>
      <w:r w:rsidR="000E05C3" w:rsidRPr="00236E95">
        <w:t xml:space="preserve">a </w:t>
      </w:r>
      <w:r w:rsidR="00950DE4" w:rsidRPr="00236E95">
        <w:t xml:space="preserve">criação de um aplicativo </w:t>
      </w:r>
      <w:r w:rsidR="00823559" w:rsidRPr="00236E95">
        <w:t xml:space="preserve">para plataformas </w:t>
      </w:r>
      <w:r w:rsidR="00950DE4" w:rsidRPr="00236E95">
        <w:t>móve</w:t>
      </w:r>
      <w:r w:rsidR="00823559" w:rsidRPr="00236E95">
        <w:t>is</w:t>
      </w:r>
      <w:r w:rsidR="00A24FBA">
        <w:t>;</w:t>
      </w:r>
      <w:r w:rsidR="00950DE4" w:rsidRPr="00236E95">
        <w:t xml:space="preserve"> </w:t>
      </w:r>
      <w:r w:rsidR="006C0AD6" w:rsidRPr="00236E95">
        <w:t xml:space="preserve">a </w:t>
      </w:r>
      <w:r w:rsidR="00F61CA6" w:rsidRPr="00236E95">
        <w:t>análise de dados clínicos do paciente</w:t>
      </w:r>
      <w:r w:rsidR="005D2943">
        <w:t>;</w:t>
      </w:r>
      <w:r w:rsidR="006C0AD6" w:rsidRPr="00236E95">
        <w:t xml:space="preserve"> a informação de possíveis diagnósticos do paciente</w:t>
      </w:r>
      <w:r w:rsidR="005D2943">
        <w:t>;</w:t>
      </w:r>
      <w:r w:rsidR="00D8037C" w:rsidRPr="00236E95">
        <w:t xml:space="preserve"> utilização de inteligência artificial</w:t>
      </w:r>
      <w:r w:rsidR="005D2943">
        <w:t>;</w:t>
      </w:r>
      <w:r w:rsidR="00AC6961" w:rsidRPr="00236E95">
        <w:t xml:space="preserve"> uso do ban</w:t>
      </w:r>
      <w:r w:rsidR="005D2943">
        <w:t>c</w:t>
      </w:r>
      <w:r w:rsidR="00AC6961" w:rsidRPr="00236E95">
        <w:t>o de dados do Watson.</w:t>
      </w:r>
    </w:p>
    <w:p w14:paraId="37F7DDFA" w14:textId="6B107351" w:rsidR="00BD4060" w:rsidRPr="00236E95" w:rsidRDefault="00BD4060" w:rsidP="00236E95">
      <w:pPr>
        <w:pStyle w:val="TF-TEXTO"/>
      </w:pPr>
      <w:r w:rsidRPr="00236E95">
        <w:t>Com o intuito de auxiliar os profissionais médicos, Manso</w:t>
      </w:r>
      <w:r w:rsidR="00D25F0C" w:rsidRPr="00236E95">
        <w:t xml:space="preserve"> </w:t>
      </w:r>
      <w:r w:rsidRPr="00236E95">
        <w:t>(2019) desenvolveu o aplicativo Diagnology</w:t>
      </w:r>
      <w:r w:rsidR="0074115C" w:rsidRPr="00236E95">
        <w:t xml:space="preserve"> para plataformas móveis</w:t>
      </w:r>
      <w:r w:rsidRPr="00236E95">
        <w:t>, que possui a funcionalidade de bater fotos das lesões de pele do paciente</w:t>
      </w:r>
      <w:ins w:id="64" w:author="Andreza Sartori" w:date="2020-11-06T17:01:00Z">
        <w:r w:rsidR="00241DA2">
          <w:t>.</w:t>
        </w:r>
      </w:ins>
      <w:r w:rsidRPr="00236E95">
        <w:t xml:space="preserve"> </w:t>
      </w:r>
      <w:del w:id="65" w:author="Andreza Sartori" w:date="2020-11-06T17:01:00Z">
        <w:r w:rsidRPr="00236E95" w:rsidDel="00241DA2">
          <w:delText>e a</w:delText>
        </w:r>
      </w:del>
      <w:ins w:id="66" w:author="Andreza Sartori" w:date="2020-11-06T17:01:00Z">
        <w:r w:rsidR="00241DA2">
          <w:t>A</w:t>
        </w:r>
      </w:ins>
      <w:r w:rsidRPr="00236E95">
        <w:t xml:space="preserve"> partir </w:t>
      </w:r>
      <w:r w:rsidR="00796B43" w:rsidRPr="00236E95">
        <w:t>destes dados clínicos,</w:t>
      </w:r>
      <w:r w:rsidRPr="00236E95">
        <w:t xml:space="preserve"> compara</w:t>
      </w:r>
      <w:r w:rsidR="00D25F0C" w:rsidRPr="00236E95">
        <w:t>r</w:t>
      </w:r>
      <w:r w:rsidRPr="00236E95">
        <w:t xml:space="preserve"> a imagem da lesão com o banco de dados do Watson e aconselha</w:t>
      </w:r>
      <w:r w:rsidR="00D25F0C" w:rsidRPr="00236E95">
        <w:t>r</w:t>
      </w:r>
      <w:r w:rsidRPr="00236E95">
        <w:t xml:space="preserve"> o médico com os possíveis diagnósticos. Manso (2019) </w:t>
      </w:r>
      <w:r w:rsidR="00530101" w:rsidRPr="00236E95">
        <w:t>destaca</w:t>
      </w:r>
      <w:r w:rsidRPr="00236E95">
        <w:t xml:space="preserve"> que o objetivo do aplicativo é apenas auxiliar o diagnóstico do paciente</w:t>
      </w:r>
      <w:r w:rsidR="001526A4">
        <w:t>, cabendo</w:t>
      </w:r>
      <w:r w:rsidRPr="00236E95">
        <w:t xml:space="preserve"> ao médico decidir se </w:t>
      </w:r>
      <w:r w:rsidR="00CE157F">
        <w:t xml:space="preserve">a sugestão é válida </w:t>
      </w:r>
      <w:r w:rsidRPr="00236E95">
        <w:t xml:space="preserve">para aquela situação ou não. Além disso, </w:t>
      </w:r>
      <w:r w:rsidR="00490697">
        <w:t>Man</w:t>
      </w:r>
      <w:r w:rsidR="000C0CB4">
        <w:t>s</w:t>
      </w:r>
      <w:r w:rsidR="00490697">
        <w:t xml:space="preserve">o (2019) considera o </w:t>
      </w:r>
      <w:r w:rsidRPr="00236E95">
        <w:t xml:space="preserve">aplicativo </w:t>
      </w:r>
      <w:r w:rsidR="00490697">
        <w:t>como um</w:t>
      </w:r>
      <w:r w:rsidRPr="00236E95">
        <w:t xml:space="preserve"> complemento na formação de profissionais especializados em dermatologia, auxiliando na ide</w:t>
      </w:r>
      <w:r w:rsidR="00922D13">
        <w:t>ntificação do problema</w:t>
      </w:r>
      <w:r w:rsidRPr="00236E95">
        <w:t>.</w:t>
      </w:r>
    </w:p>
    <w:p w14:paraId="4252C32E" w14:textId="2F0B3ACA" w:rsidR="00530101" w:rsidRPr="00236E95" w:rsidRDefault="00530101" w:rsidP="00236E95">
      <w:pPr>
        <w:pStyle w:val="TF-TEXTO"/>
      </w:pPr>
      <w:r w:rsidRPr="00236E95">
        <w:lastRenderedPageBreak/>
        <w:t xml:space="preserve">O aplicativo </w:t>
      </w:r>
      <w:r w:rsidR="00490697">
        <w:t xml:space="preserve">contém </w:t>
      </w:r>
      <w:r w:rsidRPr="00236E95">
        <w:t xml:space="preserve">duas versões, a versão </w:t>
      </w:r>
      <w:r w:rsidR="00D143DA" w:rsidRPr="00236E95">
        <w:t>gratuita</w:t>
      </w:r>
      <w:r w:rsidR="005B34E0" w:rsidRPr="00236E95">
        <w:t xml:space="preserve"> e a versão </w:t>
      </w:r>
      <w:r w:rsidR="005B34E0" w:rsidRPr="00461589">
        <w:rPr>
          <w:i/>
          <w:iCs/>
        </w:rPr>
        <w:t>premium</w:t>
      </w:r>
      <w:r w:rsidR="005B34E0" w:rsidRPr="00236E95">
        <w:t xml:space="preserve">. </w:t>
      </w:r>
      <w:r w:rsidR="005C26C4" w:rsidRPr="00236E95">
        <w:t>Na</w:t>
      </w:r>
      <w:r w:rsidR="005B34E0" w:rsidRPr="00236E95">
        <w:t xml:space="preserve"> vers</w:t>
      </w:r>
      <w:r w:rsidR="00D3305B" w:rsidRPr="00236E95">
        <w:t xml:space="preserve">ão </w:t>
      </w:r>
      <w:r w:rsidR="00490697">
        <w:t>gratuita</w:t>
      </w:r>
      <w:r w:rsidR="00D3305B" w:rsidRPr="00236E95">
        <w:t>, o médico poderá realizar a consulta de apenas três fotos por dia</w:t>
      </w:r>
      <w:r w:rsidR="00A72FAD" w:rsidRPr="00236E95">
        <w:t xml:space="preserve"> (MANSO, 2019)</w:t>
      </w:r>
      <w:r w:rsidR="000130D9" w:rsidRPr="00236E95">
        <w:t>.</w:t>
      </w:r>
      <w:r w:rsidR="00EC3889" w:rsidRPr="00236E95">
        <w:t xml:space="preserve"> Na Figura </w:t>
      </w:r>
      <w:r w:rsidR="0061025D">
        <w:t>2</w:t>
      </w:r>
      <w:r w:rsidR="0061025D" w:rsidRPr="00236E95">
        <w:t xml:space="preserve"> </w:t>
      </w:r>
      <w:r w:rsidR="002439E3" w:rsidRPr="00236E95">
        <w:t xml:space="preserve">é mostrado </w:t>
      </w:r>
      <w:r w:rsidR="00EB6570" w:rsidRPr="00236E95">
        <w:t>um protótipo</w:t>
      </w:r>
      <w:r w:rsidR="00453B39" w:rsidRPr="00236E95">
        <w:t xml:space="preserve"> </w:t>
      </w:r>
      <w:r w:rsidR="002439E3" w:rsidRPr="00236E95">
        <w:t xml:space="preserve">das telas. </w:t>
      </w:r>
      <w:r w:rsidR="005F76A1" w:rsidRPr="00236E95">
        <w:t xml:space="preserve">A </w:t>
      </w:r>
      <w:r w:rsidR="0061025D">
        <w:t>Figura 2 (a)</w:t>
      </w:r>
      <w:r w:rsidR="005F76A1" w:rsidRPr="00236E95">
        <w:t xml:space="preserve"> </w:t>
      </w:r>
      <w:r w:rsidR="0061025D">
        <w:t xml:space="preserve">traz a tela que </w:t>
      </w:r>
      <w:r w:rsidR="009B1534" w:rsidRPr="00236E95">
        <w:t>o médico pode decidir se deseja bater uma foto nova, o número 1, ou se deseja escolher uma imagem de sua galer</w:t>
      </w:r>
      <w:r w:rsidR="00D30593" w:rsidRPr="00236E95">
        <w:t>i</w:t>
      </w:r>
      <w:r w:rsidR="009B1534" w:rsidRPr="00236E95">
        <w:t xml:space="preserve">a, número 2. </w:t>
      </w:r>
      <w:r w:rsidR="00D30593" w:rsidRPr="00236E95">
        <w:t>Caso ele escolha tirar uma foto</w:t>
      </w:r>
      <w:commentRangeStart w:id="67"/>
      <w:r w:rsidR="00D30593" w:rsidRPr="00236E95">
        <w:t xml:space="preserve">, será redirecionado </w:t>
      </w:r>
      <w:r w:rsidR="0061025D">
        <w:t>para a ela apresentada n</w:t>
      </w:r>
      <w:r w:rsidR="00D30593" w:rsidRPr="00236E95">
        <w:t xml:space="preserve">a Figura </w:t>
      </w:r>
      <w:r w:rsidR="0061025D">
        <w:t>2 (</w:t>
      </w:r>
      <w:r w:rsidR="005201B5">
        <w:t>b</w:t>
      </w:r>
      <w:r w:rsidR="0061025D">
        <w:t>),</w:t>
      </w:r>
      <w:r w:rsidR="00D30593" w:rsidRPr="00236E95">
        <w:t xml:space="preserve"> que é a câmera de seu dispositivo móvel</w:t>
      </w:r>
      <w:commentRangeEnd w:id="67"/>
      <w:r w:rsidR="00241DA2">
        <w:rPr>
          <w:rStyle w:val="Refdecomentrio"/>
        </w:rPr>
        <w:commentReference w:id="67"/>
      </w:r>
      <w:r w:rsidR="00D30593" w:rsidRPr="00236E95">
        <w:t>. Após bater a foto</w:t>
      </w:r>
      <w:r w:rsidR="00983334" w:rsidRPr="00236E95">
        <w:t xml:space="preserve">, o médico será redirecionado a Figura </w:t>
      </w:r>
      <w:r w:rsidR="0061025D">
        <w:t>2 (</w:t>
      </w:r>
      <w:r w:rsidR="005201B5">
        <w:t>c</w:t>
      </w:r>
      <w:r w:rsidR="0061025D">
        <w:t>)</w:t>
      </w:r>
      <w:ins w:id="68" w:author="Andreza Sartori" w:date="2020-11-06T17:03:00Z">
        <w:r w:rsidR="00241DA2">
          <w:t>,</w:t>
        </w:r>
      </w:ins>
      <w:r w:rsidR="0061025D">
        <w:t xml:space="preserve"> </w:t>
      </w:r>
      <w:r w:rsidR="00983334" w:rsidRPr="00236E95">
        <w:t>que apresentará os possíveis diagnósticos do paciente</w:t>
      </w:r>
      <w:r w:rsidR="007F3E37" w:rsidRPr="00236E95">
        <w:t xml:space="preserve"> com imagens de casos semelhantes</w:t>
      </w:r>
      <w:r w:rsidR="00983334" w:rsidRPr="00236E95">
        <w:t>.</w:t>
      </w:r>
    </w:p>
    <w:p w14:paraId="04D66286" w14:textId="591730A5" w:rsidR="001526A4" w:rsidRPr="00CC31DF" w:rsidRDefault="001526A4" w:rsidP="00CC31DF">
      <w:pPr>
        <w:pStyle w:val="TF-LEGENDA"/>
      </w:pPr>
      <w:r w:rsidRPr="00A806F6">
        <w:t xml:space="preserve">Figura </w:t>
      </w:r>
      <w:fldSimple w:instr=" SEQ Figura \* ARABIC ">
        <w:r w:rsidR="006625CD">
          <w:rPr>
            <w:noProof/>
          </w:rPr>
          <w:t>1</w:t>
        </w:r>
      </w:fldSimple>
      <w:r w:rsidRPr="00CC31DF">
        <w:t xml:space="preserve"> - Telas do protótipo da versão grátis</w:t>
      </w:r>
    </w:p>
    <w:p w14:paraId="420DC028" w14:textId="0B4F7EE8" w:rsidR="00AC6961" w:rsidRDefault="00C040C7" w:rsidP="005201B5">
      <w:pPr>
        <w:pStyle w:val="TF-FIGURA"/>
      </w:pPr>
      <w:r>
        <w:rPr>
          <w:noProof/>
        </w:rPr>
        <w:drawing>
          <wp:inline distT="0" distB="0" distL="0" distR="0" wp14:anchorId="52DA6E4B" wp14:editId="150210E9">
            <wp:extent cx="5743575" cy="3476625"/>
            <wp:effectExtent l="19050" t="1905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3A06F" w14:textId="0D409A17" w:rsidR="007C1A04" w:rsidRPr="001526A4" w:rsidRDefault="007C1A04">
      <w:pPr>
        <w:pStyle w:val="TF-FONTE"/>
      </w:pPr>
      <w:r w:rsidRPr="001526A4">
        <w:t xml:space="preserve">Fonte: </w:t>
      </w:r>
      <w:r w:rsidR="001526A4" w:rsidRPr="001526A4">
        <w:t>a</w:t>
      </w:r>
      <w:r w:rsidRPr="001526A4">
        <w:t>daptad</w:t>
      </w:r>
      <w:r w:rsidR="00466737" w:rsidRPr="001526A4">
        <w:t>a</w:t>
      </w:r>
      <w:r w:rsidRPr="001526A4">
        <w:t xml:space="preserve"> de Man</w:t>
      </w:r>
      <w:r w:rsidR="001E5368" w:rsidRPr="001526A4">
        <w:t>s</w:t>
      </w:r>
      <w:r w:rsidRPr="001526A4">
        <w:t>o (2019)</w:t>
      </w:r>
      <w:r w:rsidR="004C7FB2" w:rsidRPr="001526A4">
        <w:t>.</w:t>
      </w:r>
    </w:p>
    <w:p w14:paraId="5731EB31" w14:textId="32BACD12" w:rsidR="008C7E31" w:rsidRPr="009549E2" w:rsidRDefault="008C7E31">
      <w:pPr>
        <w:pStyle w:val="TF-TEXTO"/>
      </w:pPr>
      <w:r w:rsidRPr="001526A4">
        <w:t>Na</w:t>
      </w:r>
      <w:r w:rsidRPr="009549E2">
        <w:t xml:space="preserve"> versão </w:t>
      </w:r>
      <w:r w:rsidR="00461589" w:rsidRPr="00461589">
        <w:rPr>
          <w:i/>
          <w:iCs/>
        </w:rPr>
        <w:t>premium</w:t>
      </w:r>
      <w:r w:rsidR="000B0F30" w:rsidRPr="009549E2">
        <w:t xml:space="preserve">, </w:t>
      </w:r>
      <w:r w:rsidR="00E35F88" w:rsidRPr="009549E2">
        <w:t xml:space="preserve">além de todas as funcionalidades da versão gratuita, </w:t>
      </w:r>
      <w:r w:rsidR="00B10A00" w:rsidRPr="009549E2">
        <w:t>o aplicativo possui outras funcionalidades</w:t>
      </w:r>
      <w:r w:rsidR="00CA31D5" w:rsidRPr="009549E2">
        <w:t xml:space="preserve"> como </w:t>
      </w:r>
      <w:r w:rsidR="00E35F88" w:rsidRPr="009549E2">
        <w:t xml:space="preserve">não </w:t>
      </w:r>
      <w:r w:rsidR="00CA31D5" w:rsidRPr="009549E2">
        <w:t>ter</w:t>
      </w:r>
      <w:r w:rsidR="00E35F88" w:rsidRPr="009549E2">
        <w:t xml:space="preserve"> limite </w:t>
      </w:r>
      <w:r w:rsidR="000E6084" w:rsidRPr="009549E2">
        <w:t xml:space="preserve">no envio de imagens, </w:t>
      </w:r>
      <w:r w:rsidR="00F47C75" w:rsidRPr="009549E2">
        <w:t>um mini</w:t>
      </w:r>
      <w:r w:rsidR="00B10A00" w:rsidRPr="009549E2">
        <w:t xml:space="preserve"> </w:t>
      </w:r>
      <w:r w:rsidR="00F47C75" w:rsidRPr="009549E2">
        <w:t>prontuário do paciente</w:t>
      </w:r>
      <w:r w:rsidR="00E60836" w:rsidRPr="009549E2">
        <w:t>,</w:t>
      </w:r>
      <w:r w:rsidR="00A050A9" w:rsidRPr="009549E2">
        <w:t xml:space="preserve"> </w:t>
      </w:r>
      <w:r w:rsidR="00B10A00" w:rsidRPr="009549E2">
        <w:t xml:space="preserve">o </w:t>
      </w:r>
      <w:r w:rsidR="00CA31D5" w:rsidRPr="009549E2">
        <w:t>compartilhamento dos casos dentro de uma comunidade para discussão</w:t>
      </w:r>
      <w:r w:rsidR="00E32F95" w:rsidRPr="009549E2">
        <w:t xml:space="preserve">, um bulário eletrônico, acesso a protocolos médicos e uma plataforma </w:t>
      </w:r>
      <w:r w:rsidR="001B5B45" w:rsidRPr="009549E2">
        <w:t xml:space="preserve">de pesquisa clínica. O valor mensal do Diagnology na versão </w:t>
      </w:r>
      <w:r w:rsidR="00410A0C" w:rsidRPr="00410A0C">
        <w:rPr>
          <w:i/>
          <w:iCs/>
        </w:rPr>
        <w:t>premium</w:t>
      </w:r>
      <w:r w:rsidR="00410A0C" w:rsidRPr="009549E2">
        <w:t xml:space="preserve"> </w:t>
      </w:r>
      <w:r w:rsidR="001B5B45" w:rsidRPr="009549E2">
        <w:t>custa</w:t>
      </w:r>
      <w:del w:id="69" w:author="Andreza Sartori" w:date="2020-11-06T17:04:00Z">
        <w:r w:rsidR="001B5B45" w:rsidRPr="009549E2" w:rsidDel="00585232">
          <w:delText>rá</w:delText>
        </w:r>
      </w:del>
      <w:r w:rsidR="001B5B45" w:rsidRPr="009549E2">
        <w:t xml:space="preserve"> R$69,90</w:t>
      </w:r>
      <w:r w:rsidR="00E952E8" w:rsidRPr="009549E2">
        <w:t xml:space="preserve"> (MANSO, 2019)</w:t>
      </w:r>
      <w:r w:rsidR="00A050A9" w:rsidRPr="009549E2">
        <w:t>.</w:t>
      </w:r>
    </w:p>
    <w:p w14:paraId="1BB21A11" w14:textId="4D3AFA75" w:rsidR="00E952E8" w:rsidRPr="00596730" w:rsidRDefault="00FE75E2" w:rsidP="009549E2">
      <w:pPr>
        <w:pStyle w:val="TF-TEXTO"/>
      </w:pPr>
      <w:del w:id="70" w:author="Andreza Sartori" w:date="2020-11-06T17:04:00Z">
        <w:r w:rsidRPr="009549E2" w:rsidDel="00585232">
          <w:delText xml:space="preserve">O </w:delText>
        </w:r>
      </w:del>
      <w:ins w:id="71" w:author="Andreza Sartori" w:date="2020-11-06T17:04:00Z">
        <w:r w:rsidR="00585232">
          <w:t>No</w:t>
        </w:r>
        <w:r w:rsidR="00585232" w:rsidRPr="009549E2">
          <w:t xml:space="preserve"> </w:t>
        </w:r>
      </w:ins>
      <w:r w:rsidRPr="009549E2">
        <w:t xml:space="preserve">Diagnology, conforme explica Manso (2019), para gerar os possíveis diagnósticos do paciente, </w:t>
      </w:r>
      <w:commentRangeStart w:id="72"/>
      <w:r w:rsidRPr="009549E2">
        <w:t>utiliz</w:t>
      </w:r>
      <w:r w:rsidR="00712237">
        <w:t>ou</w:t>
      </w:r>
      <w:r w:rsidRPr="009549E2">
        <w:t xml:space="preserve"> a inteligência artificial para usufruir da tecnologia </w:t>
      </w:r>
      <w:r w:rsidR="001526A4">
        <w:t>de aprendizado de máquina</w:t>
      </w:r>
      <w:commentRangeEnd w:id="72"/>
      <w:r w:rsidR="00585232">
        <w:rPr>
          <w:rStyle w:val="Refdecomentrio"/>
        </w:rPr>
        <w:commentReference w:id="72"/>
      </w:r>
      <w:r w:rsidR="001526A4">
        <w:t xml:space="preserve">, </w:t>
      </w:r>
      <w:r w:rsidR="00712237">
        <w:t>criando</w:t>
      </w:r>
      <w:r w:rsidR="00712237" w:rsidRPr="009549E2">
        <w:t xml:space="preserve"> </w:t>
      </w:r>
      <w:r w:rsidRPr="009549E2">
        <w:t xml:space="preserve">redes neurais </w:t>
      </w:r>
      <w:ins w:id="73" w:author="Andreza Sartori" w:date="2020-11-06T17:05:00Z">
        <w:r w:rsidR="00585232">
          <w:t xml:space="preserve">artificiais </w:t>
        </w:r>
      </w:ins>
      <w:r w:rsidRPr="009549E2">
        <w:t xml:space="preserve">com uma base de imagens já diagnosticadas. A base de imagens para comparação de casos, </w:t>
      </w:r>
      <w:r w:rsidR="00712237">
        <w:t>foi a</w:t>
      </w:r>
      <w:r w:rsidRPr="009549E2">
        <w:t xml:space="preserve"> do Watson,</w:t>
      </w:r>
      <w:r w:rsidR="00154CDD" w:rsidRPr="009549E2">
        <w:t xml:space="preserve"> </w:t>
      </w:r>
      <w:r w:rsidR="00490697">
        <w:t xml:space="preserve">que </w:t>
      </w:r>
      <w:r w:rsidR="00712237">
        <w:t>disponibiliza</w:t>
      </w:r>
      <w:r w:rsidR="00154CDD" w:rsidRPr="009549E2">
        <w:t xml:space="preserve"> uma base de </w:t>
      </w:r>
      <w:r w:rsidR="00612933" w:rsidRPr="009549E2">
        <w:t>dados de diagnósticos de</w:t>
      </w:r>
      <w:r w:rsidR="009262F6" w:rsidRPr="009549E2">
        <w:t>r</w:t>
      </w:r>
      <w:r w:rsidR="00612933" w:rsidRPr="009549E2">
        <w:t>matológicos</w:t>
      </w:r>
      <w:r w:rsidR="00A503C6" w:rsidRPr="009549E2">
        <w:t xml:space="preserve"> </w:t>
      </w:r>
      <w:r w:rsidR="00445018" w:rsidRPr="009549E2">
        <w:t>(MANSO, 2019)</w:t>
      </w:r>
      <w:r w:rsidR="009262F6" w:rsidRPr="009549E2">
        <w:t>.</w:t>
      </w:r>
      <w:r w:rsidR="007661ED">
        <w:t xml:space="preserve"> Como tecnologia de desenvolvimento, </w:t>
      </w:r>
      <w:r w:rsidR="0043408A">
        <w:t xml:space="preserve">o </w:t>
      </w:r>
      <w:r w:rsidR="0030051B" w:rsidRPr="0030051B">
        <w:rPr>
          <w:i/>
          <w:iCs/>
        </w:rPr>
        <w:lastRenderedPageBreak/>
        <w:t>back-end</w:t>
      </w:r>
      <w:r w:rsidR="0030051B">
        <w:t xml:space="preserve"> </w:t>
      </w:r>
      <w:r w:rsidR="00712237">
        <w:t xml:space="preserve">foi </w:t>
      </w:r>
      <w:r w:rsidR="0043408A">
        <w:t xml:space="preserve">desenvolvido em Phyton ou Node e </w:t>
      </w:r>
      <w:r w:rsidR="00712237">
        <w:t>foi utilizado</w:t>
      </w:r>
      <w:r w:rsidR="007661ED">
        <w:t xml:space="preserve"> o </w:t>
      </w:r>
      <w:r w:rsidR="005535AF">
        <w:t xml:space="preserve">GitHub para gerenciar </w:t>
      </w:r>
      <w:r w:rsidR="00757F51">
        <w:t>o código</w:t>
      </w:r>
      <w:r w:rsidR="00776BBB">
        <w:t xml:space="preserve"> fonte</w:t>
      </w:r>
      <w:r w:rsidR="00757F51">
        <w:t xml:space="preserve"> </w:t>
      </w:r>
      <w:r w:rsidR="005535AF">
        <w:t xml:space="preserve">tanto </w:t>
      </w:r>
      <w:r w:rsidR="00CF49B1">
        <w:t>d</w:t>
      </w:r>
      <w:r w:rsidR="005535AF">
        <w:t xml:space="preserve">o </w:t>
      </w:r>
      <w:r w:rsidR="0030051B">
        <w:rPr>
          <w:i/>
          <w:iCs/>
        </w:rPr>
        <w:t>front-end</w:t>
      </w:r>
      <w:r w:rsidR="005535AF">
        <w:t xml:space="preserve"> como </w:t>
      </w:r>
      <w:r w:rsidR="00776BBB">
        <w:t>d</w:t>
      </w:r>
      <w:r w:rsidR="005535AF">
        <w:t xml:space="preserve">o </w:t>
      </w:r>
      <w:r w:rsidR="0030051B" w:rsidRPr="0030051B">
        <w:rPr>
          <w:i/>
          <w:iCs/>
        </w:rPr>
        <w:t>back-end</w:t>
      </w:r>
      <w:r w:rsidR="0030051B" w:rsidRPr="009549E2">
        <w:t xml:space="preserve"> </w:t>
      </w:r>
      <w:r w:rsidR="00776BBB" w:rsidRPr="009549E2">
        <w:t>(MANSO, 2019)</w:t>
      </w:r>
      <w:r w:rsidR="0043408A">
        <w:rPr>
          <w:i/>
          <w:iCs/>
        </w:rPr>
        <w:t>.</w:t>
      </w:r>
      <w:r w:rsidR="00CF49B1">
        <w:rPr>
          <w:i/>
          <w:iCs/>
        </w:rPr>
        <w:t xml:space="preserve"> </w:t>
      </w:r>
      <w:r w:rsidR="00596730">
        <w:rPr>
          <w:i/>
          <w:iCs/>
        </w:rPr>
        <w:t xml:space="preserve"> </w:t>
      </w:r>
    </w:p>
    <w:p w14:paraId="664B55CF" w14:textId="77777777" w:rsidR="00451B94" w:rsidRDefault="00451B94" w:rsidP="00FC4A9F">
      <w:pPr>
        <w:pStyle w:val="Ttulo1"/>
      </w:pPr>
      <w:bookmarkStart w:id="74" w:name="_Toc54164921"/>
      <w:bookmarkStart w:id="75" w:name="_Toc54165675"/>
      <w:bookmarkStart w:id="76" w:name="_Toc54169333"/>
      <w:bookmarkStart w:id="77" w:name="_Toc96347439"/>
      <w:bookmarkStart w:id="78" w:name="_Toc96357723"/>
      <w:bookmarkStart w:id="79" w:name="_Toc96491866"/>
      <w:bookmarkStart w:id="80" w:name="_Toc411603107"/>
      <w:bookmarkEnd w:id="42"/>
      <w:r>
        <w:t>proposta</w:t>
      </w:r>
    </w:p>
    <w:p w14:paraId="64D4CB31" w14:textId="039E03A5" w:rsidR="00712603" w:rsidRPr="00394D43" w:rsidRDefault="00712603" w:rsidP="00394D43">
      <w:pPr>
        <w:pStyle w:val="TF-TEXTO"/>
      </w:pPr>
      <w:r w:rsidRPr="00394D43">
        <w:t>Nest</w:t>
      </w:r>
      <w:r w:rsidR="00712237">
        <w:t xml:space="preserve">a seção </w:t>
      </w:r>
      <w:r w:rsidRPr="00394D43">
        <w:t>serão apresentadas as justificativas para a realização do trabalho proposto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_Ref52885764 \r \h </w:instrText>
      </w:r>
      <w:r w:rsidR="00712237">
        <w:fldChar w:fldCharType="separate"/>
      </w:r>
      <w:r w:rsidR="006625CD">
        <w:t>3.1</w:t>
      </w:r>
      <w:r w:rsidR="00712237">
        <w:fldChar w:fldCharType="end"/>
      </w:r>
      <w:r w:rsidR="00712237">
        <w:t>)</w:t>
      </w:r>
      <w:r w:rsidR="00394D43">
        <w:t>,</w:t>
      </w:r>
      <w:r w:rsidRPr="00394D43">
        <w:t xml:space="preserve"> bem como serão expostos os requisitos principais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_Ref52885794 \r \h </w:instrText>
      </w:r>
      <w:r w:rsidR="00712237">
        <w:fldChar w:fldCharType="separate"/>
      </w:r>
      <w:r w:rsidR="006625CD">
        <w:t>3.2</w:t>
      </w:r>
      <w:r w:rsidR="00712237">
        <w:fldChar w:fldCharType="end"/>
      </w:r>
      <w:r w:rsidR="00712237">
        <w:t>)</w:t>
      </w:r>
      <w:r w:rsidRPr="00394D43">
        <w:t>, finalizando com a metodologia e o cronograma planejado para o desenvolvimento do trabalho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_Ref52885813 \r \h </w:instrText>
      </w:r>
      <w:r w:rsidR="00712237">
        <w:fldChar w:fldCharType="separate"/>
      </w:r>
      <w:r w:rsidR="006625CD">
        <w:t>3.3</w:t>
      </w:r>
      <w:r w:rsidR="00712237">
        <w:fldChar w:fldCharType="end"/>
      </w:r>
      <w:r w:rsidR="00712237">
        <w:t>)</w:t>
      </w:r>
      <w:r w:rsidRPr="00394D43">
        <w:t>.</w:t>
      </w:r>
    </w:p>
    <w:p w14:paraId="58694102" w14:textId="77777777" w:rsidR="00451B94" w:rsidRDefault="00451B94" w:rsidP="00692455">
      <w:pPr>
        <w:pStyle w:val="Ttulo2"/>
      </w:pPr>
      <w:bookmarkStart w:id="81" w:name="_Ref52885764"/>
      <w:bookmarkStart w:id="82" w:name="_Toc54164915"/>
      <w:bookmarkStart w:id="83" w:name="_Toc54165669"/>
      <w:bookmarkStart w:id="84" w:name="_Toc54169327"/>
      <w:bookmarkStart w:id="85" w:name="_Toc96347433"/>
      <w:bookmarkStart w:id="86" w:name="_Toc96357717"/>
      <w:bookmarkStart w:id="87" w:name="_Toc96491860"/>
      <w:bookmarkStart w:id="88" w:name="_Toc351015594"/>
      <w:r>
        <w:t>JUSTIFICATIVA</w:t>
      </w:r>
      <w:bookmarkEnd w:id="81"/>
    </w:p>
    <w:p w14:paraId="58EFD4F3" w14:textId="4E858334" w:rsidR="00B51846" w:rsidRDefault="00712237" w:rsidP="00451B94">
      <w:pPr>
        <w:pStyle w:val="TF-TEXTO"/>
      </w:pPr>
      <w:r>
        <w:t>Nas seções</w:t>
      </w:r>
      <w:r w:rsidR="00A816FE" w:rsidRPr="0089152B">
        <w:t xml:space="preserve"> </w:t>
      </w:r>
      <w:r w:rsidR="00394D43">
        <w:t xml:space="preserve">1 </w:t>
      </w:r>
      <w:r w:rsidR="00A816FE">
        <w:t xml:space="preserve">e </w:t>
      </w:r>
      <w:r w:rsidR="00A816FE" w:rsidRPr="0089152B">
        <w:t>2 fo</w:t>
      </w:r>
      <w:r w:rsidR="00A816FE">
        <w:t xml:space="preserve">ram </w:t>
      </w:r>
      <w:r w:rsidR="00A816FE" w:rsidRPr="0089152B">
        <w:t>evidenciada</w:t>
      </w:r>
      <w:r w:rsidR="00A816FE">
        <w:t>s</w:t>
      </w:r>
      <w:r w:rsidR="00A816FE" w:rsidRPr="0089152B">
        <w:t xml:space="preserve"> a relevância do tema da propost</w:t>
      </w:r>
      <w:r w:rsidR="00035BFF">
        <w:t>a</w:t>
      </w:r>
      <w:r w:rsidR="00A816FE">
        <w:t>.</w:t>
      </w:r>
      <w:r w:rsidR="00394D43">
        <w:t xml:space="preserve"> </w:t>
      </w:r>
      <w:r w:rsidR="00E513A0" w:rsidRPr="00E513A0">
        <w:t xml:space="preserve">Além disso, Manso (2019) afirma que existe um atraso significativo </w:t>
      </w:r>
      <w:r w:rsidR="00D84947">
        <w:t xml:space="preserve">para </w:t>
      </w:r>
      <w:r w:rsidR="00F92C10">
        <w:t xml:space="preserve">que o médico </w:t>
      </w:r>
      <w:r w:rsidR="00D84947">
        <w:t>cons</w:t>
      </w:r>
      <w:r w:rsidR="00F92C10">
        <w:t>iga</w:t>
      </w:r>
      <w:r w:rsidR="00E513A0" w:rsidRPr="00E513A0">
        <w:t xml:space="preserve"> diagn</w:t>
      </w:r>
      <w:r w:rsidR="00D84947">
        <w:t>o</w:t>
      </w:r>
      <w:r w:rsidR="00E513A0" w:rsidRPr="00E513A0">
        <w:t>stic</w:t>
      </w:r>
      <w:r w:rsidR="00D84947">
        <w:t>ar</w:t>
      </w:r>
      <w:r w:rsidR="00E513A0" w:rsidRPr="00E513A0">
        <w:t xml:space="preserve"> o paciente, pois a grande parte das doenças precisam de exames clínicos para a sua confirmação</w:t>
      </w:r>
      <w:r>
        <w:t xml:space="preserve">. Com isso, se leva </w:t>
      </w:r>
      <w:r w:rsidR="00E513A0" w:rsidRPr="00E513A0">
        <w:t xml:space="preserve">um certo tempo até que o </w:t>
      </w:r>
      <w:r w:rsidR="00157404">
        <w:t>profissional</w:t>
      </w:r>
      <w:r w:rsidR="00E513A0" w:rsidRPr="00E513A0">
        <w:t xml:space="preserve"> responsável pelo paciente consiga fazer o tratamento adequado. Neste sentido Balestrin, Kuretzki e Webber (2019), Amaral </w:t>
      </w:r>
      <w:r w:rsidR="00E513A0" w:rsidRPr="0091558F">
        <w:rPr>
          <w:i/>
          <w:iCs/>
        </w:rPr>
        <w:t>et al.</w:t>
      </w:r>
      <w:r w:rsidR="00E513A0" w:rsidRPr="00E513A0">
        <w:t xml:space="preserve"> (2014) e Manso (2019) encontraram uma forma de </w:t>
      </w:r>
      <w:r w:rsidR="00E20EEC">
        <w:t>auxiliar o médico na hora de diagnosticar o paciente e ao mesmo tempo diminui</w:t>
      </w:r>
      <w:r w:rsidR="00907825">
        <w:t>r</w:t>
      </w:r>
      <w:r w:rsidR="00E20EEC">
        <w:t xml:space="preserve"> este</w:t>
      </w:r>
      <w:r w:rsidR="00CB41F9">
        <w:t xml:space="preserve"> atraso</w:t>
      </w:r>
      <w:r w:rsidR="00E513A0" w:rsidRPr="00E513A0">
        <w:t>, utilizando a tecnologia como uma forma de alcançar este objetivo.</w:t>
      </w:r>
      <w:r>
        <w:t xml:space="preserve"> </w:t>
      </w:r>
      <w:r w:rsidRPr="0038487E">
        <w:t>No Quadro 1 é apresentado um comparativo entre os trabalhos correlatos, de modo que as linhas representam as características e as colunas os trabalhos relacionados.</w:t>
      </w:r>
    </w:p>
    <w:p w14:paraId="647E43C0" w14:textId="0C55FF89" w:rsidR="00181137" w:rsidRDefault="00181137" w:rsidP="00F362E9">
      <w:pPr>
        <w:pStyle w:val="TF-LEGENDA"/>
      </w:pPr>
      <w:bookmarkStart w:id="89" w:name="_Ref524284532"/>
      <w:r>
        <w:t xml:space="preserve">Quadro </w:t>
      </w:r>
      <w:r w:rsidR="00027900">
        <w:fldChar w:fldCharType="begin"/>
      </w:r>
      <w:r w:rsidR="00027900">
        <w:instrText xml:space="preserve"> SEQ Quadro \* ARABIC </w:instrText>
      </w:r>
      <w:r w:rsidR="00027900">
        <w:fldChar w:fldCharType="separate"/>
      </w:r>
      <w:r w:rsidR="006625CD">
        <w:rPr>
          <w:noProof/>
        </w:rPr>
        <w:t>1</w:t>
      </w:r>
      <w:r w:rsidR="00027900">
        <w:rPr>
          <w:noProof/>
        </w:rPr>
        <w:fldChar w:fldCharType="end"/>
      </w:r>
      <w:bookmarkEnd w:id="89"/>
      <w:r w:rsidRPr="007E0D87">
        <w:t xml:space="preserve"> - </w:t>
      </w:r>
      <w:r>
        <w:t>Comparativo entre os trabalhos correlatos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972"/>
        <w:gridCol w:w="2014"/>
        <w:gridCol w:w="2014"/>
        <w:gridCol w:w="2015"/>
      </w:tblGrid>
      <w:tr w:rsidR="009539DA" w:rsidRPr="007E0D87" w14:paraId="6126C8EF" w14:textId="77777777" w:rsidTr="008D77A0">
        <w:trPr>
          <w:cantSplit/>
          <w:trHeight w:val="55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A32E0AC" w14:textId="77777777" w:rsidR="009539DA" w:rsidRPr="007E0D87" w:rsidRDefault="009539DA" w:rsidP="00181137">
            <w:pPr>
              <w:pStyle w:val="TF-TEXTOQUADRO"/>
              <w:jc w:val="right"/>
            </w:pPr>
            <w:r>
              <w:t>Correlatos</w:t>
            </w:r>
          </w:p>
          <w:p w14:paraId="2CE1DDB5" w14:textId="77777777" w:rsidR="009539DA" w:rsidRPr="007E0D87" w:rsidRDefault="009539DA" w:rsidP="00181137">
            <w:pPr>
              <w:pStyle w:val="TF-TEXTOQUADRO"/>
            </w:pPr>
            <w:r>
              <w:t>Características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75DFB8E" w14:textId="33186F67" w:rsidR="009539DA" w:rsidRPr="007E0D87" w:rsidRDefault="00657072" w:rsidP="00181137">
            <w:pPr>
              <w:pStyle w:val="TF-FIGURA"/>
            </w:pPr>
            <w:r w:rsidRPr="00657072">
              <w:rPr>
                <w:sz w:val="22"/>
              </w:rPr>
              <w:t>Balestrin, Kuretzki e Webber (2019)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7B88579D" w14:textId="41955744" w:rsidR="009539DA" w:rsidRPr="007E0D87" w:rsidRDefault="00657072" w:rsidP="00181137">
            <w:pPr>
              <w:pStyle w:val="TF-TEXTOQUADROCentralizado"/>
            </w:pPr>
            <w:r w:rsidRPr="002B3FA0">
              <w:t xml:space="preserve">Amaral </w:t>
            </w:r>
            <w:r w:rsidRPr="002F3E5A">
              <w:rPr>
                <w:i/>
                <w:iCs/>
              </w:rPr>
              <w:t>et al.</w:t>
            </w:r>
            <w:r w:rsidRPr="002B3FA0">
              <w:t xml:space="preserve"> (2014)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4B20E64" w14:textId="77777777" w:rsidR="00657072" w:rsidRDefault="00657072" w:rsidP="00181137">
            <w:pPr>
              <w:pStyle w:val="TF-TEXTOQUADROCentralizado"/>
            </w:pPr>
            <w:r w:rsidRPr="00FE75E2">
              <w:t>Manso</w:t>
            </w:r>
          </w:p>
          <w:p w14:paraId="73F6E11B" w14:textId="7DDEFAC6" w:rsidR="009539DA" w:rsidRPr="007E0D87" w:rsidRDefault="00657072" w:rsidP="00181137">
            <w:pPr>
              <w:pStyle w:val="TF-TEXTOQUADROCentralizado"/>
            </w:pPr>
            <w:r w:rsidRPr="00FE75E2">
              <w:t>(2019)</w:t>
            </w:r>
          </w:p>
        </w:tc>
      </w:tr>
      <w:tr w:rsidR="009539DA" w:rsidRPr="007E0D87" w14:paraId="71C7AC9C" w14:textId="77777777" w:rsidTr="008D77A0">
        <w:trPr>
          <w:trHeight w:val="28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F76A0B" w14:textId="43B9E2D0" w:rsidR="009539DA" w:rsidRPr="007E0D87" w:rsidRDefault="00FB461D" w:rsidP="00181137">
            <w:pPr>
              <w:pStyle w:val="TF-TEXTOQUADRO"/>
              <w:rPr>
                <w:bCs/>
              </w:rPr>
            </w:pPr>
            <w:r>
              <w:rPr>
                <w:bCs/>
              </w:rPr>
              <w:t>Inteligência artificial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59ABED14" w14:textId="77777777" w:rsidR="009539DA" w:rsidRPr="007E0D87" w:rsidRDefault="009539DA" w:rsidP="00181137">
            <w:pPr>
              <w:pStyle w:val="TF-TEXTOQUADROCentralizado"/>
            </w:pPr>
            <w:commentRangeStart w:id="90"/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  <w:commentRangeEnd w:id="90"/>
            <w:r w:rsidR="003E2353">
              <w:rPr>
                <w:rStyle w:val="Refdecomentrio"/>
              </w:rPr>
              <w:commentReference w:id="90"/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33B3043D" w14:textId="1859A3F8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75B6682E" w14:textId="77777777" w:rsidR="009539DA" w:rsidRPr="007E0D87" w:rsidRDefault="009539DA" w:rsidP="00181137">
            <w:pPr>
              <w:pStyle w:val="TF-TEXTOQUADROCentralizado"/>
            </w:pPr>
            <w:commentRangeStart w:id="91"/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  <w:commentRangeEnd w:id="91"/>
            <w:r w:rsidR="00F038BA">
              <w:rPr>
                <w:rStyle w:val="Refdecomentrio"/>
              </w:rPr>
              <w:commentReference w:id="91"/>
            </w:r>
          </w:p>
        </w:tc>
      </w:tr>
      <w:tr w:rsidR="009539DA" w:rsidRPr="007E0D87" w14:paraId="2F98BD67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1435DF46" w14:textId="06101E1A" w:rsidR="009539DA" w:rsidRDefault="00FB461D" w:rsidP="00181137">
            <w:pPr>
              <w:pStyle w:val="TF-TEXTOQUADRO"/>
            </w:pPr>
            <w:r>
              <w:t>Diagnóstico médico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71C34AFB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6C20751E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vAlign w:val="center"/>
          </w:tcPr>
          <w:p w14:paraId="3439FC81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5F966647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11A6D869" w14:textId="48DBA9AD" w:rsidR="009539DA" w:rsidRPr="007E0D87" w:rsidRDefault="00FB461D" w:rsidP="00181137">
            <w:pPr>
              <w:pStyle w:val="TF-TEXTOQUADRO"/>
            </w:pPr>
            <w:r>
              <w:t>Aplicativo de mensagens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48C8EC44" w14:textId="4D322D96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5F1CC86A" w14:textId="36D6B54E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vAlign w:val="center"/>
          </w:tcPr>
          <w:p w14:paraId="6E4170EF" w14:textId="77777777" w:rsidR="009539DA" w:rsidRPr="007E0D87" w:rsidRDefault="009539DA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</w:tr>
      <w:tr w:rsidR="009539DA" w:rsidRPr="007E0D87" w14:paraId="72DAED9F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27DE8989" w14:textId="27A1EF3C" w:rsidR="009539DA" w:rsidRPr="007E0D87" w:rsidRDefault="00FB461D" w:rsidP="00181137">
            <w:pPr>
              <w:pStyle w:val="TF-TEXTOQUADRO"/>
            </w:pPr>
            <w:r>
              <w:t>Registros clínicos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1F4F1B26" w14:textId="36851A0C" w:rsidR="009539DA" w:rsidRPr="0089152B" w:rsidRDefault="00FB461D" w:rsidP="00181137">
            <w:pPr>
              <w:pStyle w:val="TF-TEXTOQUADROCentralizado"/>
              <w:rPr>
                <w:color w:val="FF0000"/>
              </w:rPr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38D13422" w14:textId="159E641D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4CC9C016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EB4F5DF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3DAE09A" w14:textId="79518FEF" w:rsidR="009539DA" w:rsidRPr="007E0D87" w:rsidRDefault="00FB461D" w:rsidP="00181137">
            <w:pPr>
              <w:pStyle w:val="TF-TEXTOQUADRO"/>
            </w:pPr>
            <w:r>
              <w:t>Watson</w:t>
            </w:r>
          </w:p>
        </w:tc>
        <w:tc>
          <w:tcPr>
            <w:tcW w:w="2014" w:type="dxa"/>
            <w:vAlign w:val="center"/>
          </w:tcPr>
          <w:p w14:paraId="0EE746E5" w14:textId="00B7FC6B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vAlign w:val="center"/>
          </w:tcPr>
          <w:p w14:paraId="59977597" w14:textId="18B157A3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5" w:type="dxa"/>
            <w:vAlign w:val="center"/>
          </w:tcPr>
          <w:p w14:paraId="2286F6C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742F8636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6F4948D8" w14:textId="1139D396" w:rsidR="009539DA" w:rsidRDefault="00FB461D" w:rsidP="00181137">
            <w:pPr>
              <w:pStyle w:val="TF-TEXTOQUADRO"/>
            </w:pPr>
            <w:r>
              <w:t>Plataformas móveis</w:t>
            </w:r>
          </w:p>
        </w:tc>
        <w:tc>
          <w:tcPr>
            <w:tcW w:w="2014" w:type="dxa"/>
            <w:vAlign w:val="center"/>
          </w:tcPr>
          <w:p w14:paraId="697C88B1" w14:textId="71550C1A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4" w:type="dxa"/>
            <w:vAlign w:val="center"/>
          </w:tcPr>
          <w:p w14:paraId="6994E2D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vAlign w:val="center"/>
          </w:tcPr>
          <w:p w14:paraId="0FCE30B7" w14:textId="501DEEB1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4B42CFC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E3CCC7D" w14:textId="77777777" w:rsidR="009539DA" w:rsidRDefault="009539DA" w:rsidP="00181137">
            <w:pPr>
              <w:pStyle w:val="TF-TEXTOQUADRO"/>
            </w:pPr>
            <w:r>
              <w:t>Plataforma</w:t>
            </w:r>
          </w:p>
        </w:tc>
        <w:tc>
          <w:tcPr>
            <w:tcW w:w="2014" w:type="dxa"/>
            <w:vAlign w:val="center"/>
          </w:tcPr>
          <w:p w14:paraId="5D7DAF73" w14:textId="7621EEB2" w:rsidR="009539DA" w:rsidRDefault="00CB41F9" w:rsidP="00181137">
            <w:pPr>
              <w:pStyle w:val="TF-TEXTOQUADROCentralizado"/>
            </w:pPr>
            <w:r>
              <w:t>Não menciona</w:t>
            </w:r>
          </w:p>
        </w:tc>
        <w:tc>
          <w:tcPr>
            <w:tcW w:w="2014" w:type="dxa"/>
            <w:vAlign w:val="center"/>
          </w:tcPr>
          <w:p w14:paraId="39C0B907" w14:textId="25C01A8B" w:rsidR="009539DA" w:rsidRDefault="00CB41F9" w:rsidP="00181137">
            <w:pPr>
              <w:pStyle w:val="TF-TEXTOQUADROCentralizado"/>
            </w:pPr>
            <w:r>
              <w:t>Não tem</w:t>
            </w:r>
          </w:p>
        </w:tc>
        <w:tc>
          <w:tcPr>
            <w:tcW w:w="2015" w:type="dxa"/>
            <w:vAlign w:val="center"/>
          </w:tcPr>
          <w:p w14:paraId="31870AC0" w14:textId="081F6C89" w:rsidR="009539DA" w:rsidRDefault="00A25998" w:rsidP="00181137">
            <w:pPr>
              <w:pStyle w:val="TF-TEXTOQUADROCentralizado"/>
            </w:pPr>
            <w:r>
              <w:t>Python ou Node</w:t>
            </w:r>
          </w:p>
        </w:tc>
      </w:tr>
    </w:tbl>
    <w:p w14:paraId="15C61A32" w14:textId="30D56C19" w:rsidR="00C353E5" w:rsidRDefault="008B671D" w:rsidP="00BA378E">
      <w:pPr>
        <w:pStyle w:val="TF-FONTE"/>
      </w:pPr>
      <w:r>
        <w:t xml:space="preserve">Fonte: </w:t>
      </w:r>
      <w:r w:rsidRPr="00F362E9">
        <w:t>elaborado</w:t>
      </w:r>
      <w:r>
        <w:t xml:space="preserve"> pelo autor.</w:t>
      </w:r>
    </w:p>
    <w:p w14:paraId="33E49511" w14:textId="602933D6" w:rsidR="00C353E5" w:rsidRDefault="00C353E5" w:rsidP="00BA378E">
      <w:pPr>
        <w:pStyle w:val="TF-TEXTO"/>
      </w:pPr>
      <w:r>
        <w:tab/>
        <w:t xml:space="preserve">Conforme </w:t>
      </w:r>
      <w:r w:rsidRPr="00BA378E">
        <w:t>demonstrado</w:t>
      </w:r>
      <w:r>
        <w:t xml:space="preserve"> no Quadro 1</w:t>
      </w:r>
      <w:r w:rsidR="00756C92">
        <w:t xml:space="preserve">, percebe-se que </w:t>
      </w:r>
      <w:r w:rsidR="00756C92" w:rsidRPr="00E513A0">
        <w:t xml:space="preserve">Balestrin, Kuretzki e Webber (2019), Amaral </w:t>
      </w:r>
      <w:r w:rsidR="00756C92" w:rsidRPr="0091558F">
        <w:rPr>
          <w:i/>
          <w:iCs/>
        </w:rPr>
        <w:t>et al.</w:t>
      </w:r>
      <w:r w:rsidR="00756C92" w:rsidRPr="00E513A0">
        <w:t xml:space="preserve"> (2014) e Manso (2019)</w:t>
      </w:r>
      <w:r w:rsidR="00833D60">
        <w:t xml:space="preserve"> possuem objetivos semelhantes no que diz respeito tanto pelo </w:t>
      </w:r>
      <w:r w:rsidR="0033254D">
        <w:t>diagnóstico médico quanto por utilizar os registros clínicos do paciente</w:t>
      </w:r>
      <w:r w:rsidR="00A21302">
        <w:t xml:space="preserve">. </w:t>
      </w:r>
      <w:r w:rsidR="00F92E38">
        <w:t>Estas</w:t>
      </w:r>
      <w:r w:rsidR="00A21302">
        <w:t xml:space="preserve"> características </w:t>
      </w:r>
      <w:r w:rsidR="00F92E38">
        <w:t xml:space="preserve">foram identificadas nos três correlatos </w:t>
      </w:r>
      <w:r w:rsidR="006A4D1F">
        <w:t>sendo consideradas partes fundamentais para alcançar seus objetivos.</w:t>
      </w:r>
    </w:p>
    <w:p w14:paraId="2E5C0065" w14:textId="25361229" w:rsidR="008E2214" w:rsidRDefault="008E2214" w:rsidP="00F362E9">
      <w:pPr>
        <w:pStyle w:val="TF-TEXTO"/>
      </w:pPr>
      <w:r>
        <w:tab/>
        <w:t>A característica</w:t>
      </w:r>
      <w:r w:rsidR="00167444">
        <w:t xml:space="preserve"> d</w:t>
      </w:r>
      <w:r w:rsidR="00940AD2">
        <w:t>o</w:t>
      </w:r>
      <w:r w:rsidR="00BB07AC">
        <w:t xml:space="preserve"> </w:t>
      </w:r>
      <w:r w:rsidR="002E1D2E">
        <w:t xml:space="preserve">aplicativo </w:t>
      </w:r>
      <w:r w:rsidR="0091558F">
        <w:t xml:space="preserve">de mensagens foi encontrada somente em </w:t>
      </w:r>
      <w:r w:rsidR="0091558F" w:rsidRPr="00E513A0">
        <w:t xml:space="preserve">Amaral </w:t>
      </w:r>
      <w:r w:rsidR="0091558F" w:rsidRPr="0091558F">
        <w:rPr>
          <w:i/>
          <w:iCs/>
        </w:rPr>
        <w:t>et al.</w:t>
      </w:r>
      <w:r w:rsidR="0091558F" w:rsidRPr="00E513A0">
        <w:t xml:space="preserve"> (2014)</w:t>
      </w:r>
      <w:r w:rsidR="008A7CD0">
        <w:t xml:space="preserve">. Essa </w:t>
      </w:r>
      <w:r w:rsidR="00DD393F">
        <w:t>característica des</w:t>
      </w:r>
      <w:r w:rsidR="00102782">
        <w:t xml:space="preserve">tacou-se </w:t>
      </w:r>
      <w:r w:rsidR="002F3709">
        <w:t xml:space="preserve">neste trabalho, pois foi o ponto principal no </w:t>
      </w:r>
      <w:r w:rsidR="006807E4">
        <w:t xml:space="preserve">seu </w:t>
      </w:r>
      <w:r w:rsidR="002F3709">
        <w:lastRenderedPageBreak/>
        <w:t>desenvolvimento</w:t>
      </w:r>
      <w:r w:rsidR="007C627C">
        <w:t xml:space="preserve"> como forma de</w:t>
      </w:r>
      <w:r w:rsidR="00F7458E">
        <w:t xml:space="preserve"> alcançar seus objetivos</w:t>
      </w:r>
      <w:r w:rsidR="007055DB">
        <w:t xml:space="preserve">, utilizando o </w:t>
      </w:r>
      <w:r w:rsidR="00AC79FC">
        <w:t xml:space="preserve">aplicativo </w:t>
      </w:r>
      <w:r w:rsidR="007055DB">
        <w:t>Whats</w:t>
      </w:r>
      <w:r w:rsidR="00AC79FC">
        <w:t>App Messenger.</w:t>
      </w:r>
      <w:r w:rsidR="005F6705">
        <w:t xml:space="preserve"> </w:t>
      </w:r>
      <w:commentRangeStart w:id="92"/>
      <w:r w:rsidR="00911E93">
        <w:t xml:space="preserve">Contudo, </w:t>
      </w:r>
      <w:r w:rsidR="00911E93" w:rsidRPr="00E513A0">
        <w:t xml:space="preserve">Amaral </w:t>
      </w:r>
      <w:r w:rsidR="00911E93" w:rsidRPr="0091558F">
        <w:rPr>
          <w:i/>
          <w:iCs/>
        </w:rPr>
        <w:t>et al.</w:t>
      </w:r>
      <w:r w:rsidR="00911E93" w:rsidRPr="00E513A0">
        <w:t xml:space="preserve"> (2014)</w:t>
      </w:r>
      <w:r w:rsidR="00911E93">
        <w:t xml:space="preserve"> foi o único que desenvolveu seu trabalho sem utilizar da inteligência artificial</w:t>
      </w:r>
      <w:r w:rsidR="00B204F2">
        <w:t xml:space="preserve">, </w:t>
      </w:r>
      <w:commentRangeEnd w:id="92"/>
      <w:r w:rsidR="008707CA">
        <w:rPr>
          <w:rStyle w:val="Refdecomentrio"/>
        </w:rPr>
        <w:commentReference w:id="92"/>
      </w:r>
      <w:r w:rsidR="00B204F2">
        <w:t xml:space="preserve">que </w:t>
      </w:r>
      <w:r w:rsidR="00A86E24">
        <w:t xml:space="preserve">foi utilizada nos trabalhos de </w:t>
      </w:r>
      <w:r w:rsidR="00A86E24" w:rsidRPr="00E513A0">
        <w:t>Balestrin, Kuretzki e Webber (2019)</w:t>
      </w:r>
      <w:r w:rsidR="00A86E24">
        <w:t xml:space="preserve"> e </w:t>
      </w:r>
      <w:r w:rsidR="00A86E24" w:rsidRPr="00E513A0">
        <w:t>Manso (2019)</w:t>
      </w:r>
      <w:r w:rsidR="00A86E24">
        <w:t xml:space="preserve"> como uma forma </w:t>
      </w:r>
      <w:r w:rsidR="00F41E78">
        <w:t>de aprendizado de máquina</w:t>
      </w:r>
      <w:r w:rsidR="0016544E">
        <w:t xml:space="preserve"> para trabalhar em conjunto com bases de dados </w:t>
      </w:r>
      <w:r w:rsidR="00F37F14">
        <w:t>e conseguir diagnosticar o paciente.</w:t>
      </w:r>
    </w:p>
    <w:p w14:paraId="5811B85C" w14:textId="76432736" w:rsidR="00F37F14" w:rsidRDefault="00F37F14" w:rsidP="00F362E9">
      <w:pPr>
        <w:pStyle w:val="TF-TEXTO"/>
      </w:pPr>
      <w:r>
        <w:tab/>
      </w:r>
      <w:r w:rsidR="005037BB" w:rsidRPr="00E513A0">
        <w:t>Balestrin, Kuretzki e Webber (2019)</w:t>
      </w:r>
      <w:r w:rsidR="005037BB">
        <w:t xml:space="preserve"> e </w:t>
      </w:r>
      <w:r w:rsidR="005037BB" w:rsidRPr="00E513A0">
        <w:t>Manso (2019)</w:t>
      </w:r>
      <w:r w:rsidR="00D97035">
        <w:t xml:space="preserve"> utilizaram do IBM Watson</w:t>
      </w:r>
      <w:r w:rsidR="00FC429A">
        <w:t xml:space="preserve"> como parte fundamental em seus trabalhos. </w:t>
      </w:r>
      <w:r w:rsidR="00FC429A" w:rsidRPr="00E513A0">
        <w:t>Balestrin, Kuretzki e Webber (2019)</w:t>
      </w:r>
      <w:r w:rsidR="00FC429A">
        <w:t xml:space="preserve"> utilizaram dest</w:t>
      </w:r>
      <w:r w:rsidR="00AD286F">
        <w:t>a</w:t>
      </w:r>
      <w:r w:rsidR="00897835">
        <w:t xml:space="preserve"> inteligência artificial tanto para extrai</w:t>
      </w:r>
      <w:r w:rsidR="00817552">
        <w:t>r</w:t>
      </w:r>
      <w:r w:rsidR="00897835">
        <w:t xml:space="preserve"> os dados clínicos d</w:t>
      </w:r>
      <w:r w:rsidR="005A1056">
        <w:t>o</w:t>
      </w:r>
      <w:r w:rsidR="00897835">
        <w:t xml:space="preserve"> paciente como </w:t>
      </w:r>
      <w:commentRangeStart w:id="93"/>
      <w:r w:rsidR="00897835">
        <w:t>para</w:t>
      </w:r>
      <w:r w:rsidR="00817552">
        <w:t xml:space="preserve"> treinar o </w:t>
      </w:r>
      <w:commentRangeEnd w:id="93"/>
      <w:r w:rsidR="00492DA4">
        <w:rPr>
          <w:rStyle w:val="Refdecomentrio"/>
        </w:rPr>
        <w:commentReference w:id="93"/>
      </w:r>
      <w:commentRangeStart w:id="94"/>
      <w:r w:rsidR="00817552" w:rsidRPr="00410A0C">
        <w:rPr>
          <w:i/>
          <w:iCs/>
        </w:rPr>
        <w:t>machine</w:t>
      </w:r>
      <w:r w:rsidR="00817552">
        <w:t xml:space="preserve"> </w:t>
      </w:r>
      <w:r w:rsidR="00817552" w:rsidRPr="00410A0C">
        <w:rPr>
          <w:i/>
          <w:iCs/>
        </w:rPr>
        <w:t>learning</w:t>
      </w:r>
      <w:r w:rsidR="005A1056">
        <w:t xml:space="preserve"> </w:t>
      </w:r>
      <w:commentRangeEnd w:id="94"/>
      <w:r w:rsidR="00492DA4">
        <w:rPr>
          <w:rStyle w:val="Refdecomentrio"/>
        </w:rPr>
        <w:commentReference w:id="94"/>
      </w:r>
      <w:r w:rsidR="005A1056">
        <w:t xml:space="preserve">e gerar os diagnósticos. </w:t>
      </w:r>
      <w:r w:rsidR="00712237">
        <w:t xml:space="preserve">Já </w:t>
      </w:r>
      <w:r w:rsidR="005A1056" w:rsidRPr="00E513A0">
        <w:t>Manso (2019)</w:t>
      </w:r>
      <w:r w:rsidR="005A1056">
        <w:t xml:space="preserve"> utilizou do Watson como base de dados</w:t>
      </w:r>
      <w:r w:rsidR="009C0B7A">
        <w:t xml:space="preserve"> de doenças e imagens de lesões da pele, sendo utilizado em conjunto com um algoritmo desenvolvido para o seu trabalho.</w:t>
      </w:r>
      <w:r w:rsidR="006961AE">
        <w:t xml:space="preserve"> </w:t>
      </w:r>
      <w:r w:rsidR="006961AE" w:rsidRPr="001018CD">
        <w:t>Ainda,</w:t>
      </w:r>
      <w:r w:rsidR="006469CF" w:rsidRPr="001018CD">
        <w:t xml:space="preserve"> </w:t>
      </w:r>
      <w:r w:rsidR="006961AE" w:rsidRPr="001018CD">
        <w:t xml:space="preserve">Balestrin, Kuretzki e Webber (2019) </w:t>
      </w:r>
      <w:r w:rsidR="006469CF" w:rsidRPr="001018CD">
        <w:t>fo</w:t>
      </w:r>
      <w:r w:rsidR="00991B95" w:rsidRPr="001018CD">
        <w:t xml:space="preserve">ram </w:t>
      </w:r>
      <w:r w:rsidR="006469CF" w:rsidRPr="001018CD">
        <w:t>o</w:t>
      </w:r>
      <w:r w:rsidR="00991B95" w:rsidRPr="001018CD">
        <w:t>s</w:t>
      </w:r>
      <w:r w:rsidR="006469CF" w:rsidRPr="001018CD">
        <w:t xml:space="preserve"> único</w:t>
      </w:r>
      <w:r w:rsidR="00991B95" w:rsidRPr="001018CD">
        <w:t>s</w:t>
      </w:r>
      <w:r w:rsidR="006469CF" w:rsidRPr="001018CD">
        <w:t xml:space="preserve"> que não </w:t>
      </w:r>
      <w:r w:rsidR="00E66CFE" w:rsidRPr="001018CD">
        <w:t>desenvolveram seu trabalho em plataformas móveis</w:t>
      </w:r>
      <w:r w:rsidR="001018CD">
        <w:t>.</w:t>
      </w:r>
    </w:p>
    <w:p w14:paraId="2D918D66" w14:textId="42F4A030" w:rsidR="003C40C1" w:rsidRDefault="00712237" w:rsidP="00F362E9">
      <w:pPr>
        <w:pStyle w:val="TF-TEXTO"/>
      </w:pPr>
      <w:r>
        <w:t>Cabe destacar, que l</w:t>
      </w:r>
      <w:r w:rsidR="003C40C1" w:rsidRPr="003C40C1">
        <w:t xml:space="preserve">evando em consideração os três correlatos que foram apresentados, esta proposta possui semelhança com todos. </w:t>
      </w:r>
      <w:r>
        <w:t>O aplicativo</w:t>
      </w:r>
      <w:r w:rsidR="003C40C1" w:rsidRPr="003C40C1">
        <w:t xml:space="preserve"> propost</w:t>
      </w:r>
      <w:r>
        <w:t>o</w:t>
      </w:r>
      <w:r w:rsidR="003C40C1" w:rsidRPr="003C40C1">
        <w:t xml:space="preserve"> neste trabalho busca desenvolver um </w:t>
      </w:r>
      <w:r w:rsidR="003C40C1" w:rsidRPr="003022A5">
        <w:rPr>
          <w:i/>
          <w:iCs/>
        </w:rPr>
        <w:t>chatbot</w:t>
      </w:r>
      <w:r w:rsidR="003C40C1" w:rsidRPr="003C40C1">
        <w:t xml:space="preserve"> para o aplicativo WhatsApp Messenger, que auxiliará o médico no diagnóstico do paciente. O médico digitar</w:t>
      </w:r>
      <w:r w:rsidR="004A678D">
        <w:t>á</w:t>
      </w:r>
      <w:r w:rsidR="003C40C1" w:rsidRPr="003C40C1">
        <w:t xml:space="preserve"> os dados clínicos</w:t>
      </w:r>
      <w:r w:rsidR="00815E3A">
        <w:t xml:space="preserve"> do indivíduo</w:t>
      </w:r>
      <w:r w:rsidR="003C40C1" w:rsidRPr="003C40C1">
        <w:t xml:space="preserve">, apontando os sintomas dele, o </w:t>
      </w:r>
      <w:r w:rsidR="003C40C1" w:rsidRPr="003022A5">
        <w:rPr>
          <w:i/>
          <w:iCs/>
        </w:rPr>
        <w:t>chatbot</w:t>
      </w:r>
      <w:r w:rsidR="003C40C1" w:rsidRPr="003C40C1">
        <w:t xml:space="preserve"> irá extrair estas informações</w:t>
      </w:r>
      <w:r w:rsidR="00E5555D">
        <w:t xml:space="preserve"> e</w:t>
      </w:r>
      <w:r w:rsidR="003C40C1" w:rsidRPr="003C40C1">
        <w:t xml:space="preserve"> encaminhar a </w:t>
      </w:r>
      <w:r w:rsidRPr="00712237">
        <w:t>Application Programming Interface</w:t>
      </w:r>
      <w:r>
        <w:t xml:space="preserve"> (</w:t>
      </w:r>
      <w:r w:rsidR="003C40C1" w:rsidRPr="003C40C1">
        <w:t>API</w:t>
      </w:r>
      <w:r>
        <w:t>)</w:t>
      </w:r>
      <w:r w:rsidR="003C40C1" w:rsidRPr="003C40C1">
        <w:t xml:space="preserve"> do Watson</w:t>
      </w:r>
      <w:r w:rsidR="00E5555D">
        <w:t>.</w:t>
      </w:r>
      <w:r w:rsidR="003C40C1" w:rsidRPr="003C40C1">
        <w:t xml:space="preserve"> </w:t>
      </w:r>
      <w:r w:rsidR="00E5555D">
        <w:t xml:space="preserve">A API irá comparar os sintomas </w:t>
      </w:r>
      <w:r w:rsidR="005576E2">
        <w:t>do paciente</w:t>
      </w:r>
      <w:r w:rsidR="00E5555D">
        <w:t xml:space="preserve"> com outros casos no seu banco de dados e retornará </w:t>
      </w:r>
      <w:r w:rsidR="003C40C1" w:rsidRPr="003C40C1">
        <w:t>com os possíveis diagnósticos, que serão transmitidos na conversa com o médico</w:t>
      </w:r>
      <w:r w:rsidR="00CA3FBA">
        <w:t xml:space="preserve">, </w:t>
      </w:r>
      <w:r w:rsidR="006258E3">
        <w:t>que por conseguinte decidirá se são apropriados ou não para diagnosticar o paciente</w:t>
      </w:r>
      <w:r w:rsidR="003C40C1" w:rsidRPr="003C40C1">
        <w:t>.</w:t>
      </w:r>
    </w:p>
    <w:p w14:paraId="3358EB4E" w14:textId="3513989E" w:rsidR="003672C2" w:rsidRDefault="003672C2" w:rsidP="00F362E9">
      <w:pPr>
        <w:pStyle w:val="TF-TEXTO"/>
      </w:pPr>
      <w:r>
        <w:t xml:space="preserve">Com base nestas características, bem como foram apresentadas no Quadro 1, </w:t>
      </w:r>
      <w:r w:rsidR="0066110B">
        <w:t xml:space="preserve">observa-se que o trabalho proposto é relevante </w:t>
      </w:r>
      <w:r w:rsidR="00F64803">
        <w:t xml:space="preserve">para auxiliar o médico ao diagnosticar o paciente, proporcionando </w:t>
      </w:r>
      <w:r w:rsidR="00990622">
        <w:t xml:space="preserve">possíveis </w:t>
      </w:r>
      <w:r w:rsidR="00F3774B">
        <w:t xml:space="preserve">diagnósticos de acordo com </w:t>
      </w:r>
      <w:r w:rsidR="00B66177">
        <w:t>os dados clínicos transmitidos</w:t>
      </w:r>
      <w:r w:rsidR="00F3774B">
        <w:t xml:space="preserve">, podendo trazer outra visão </w:t>
      </w:r>
      <w:r w:rsidR="00E812B6">
        <w:t>sobre o</w:t>
      </w:r>
      <w:r w:rsidR="00F3774B">
        <w:t xml:space="preserve"> problema. </w:t>
      </w:r>
      <w:r w:rsidR="005D0A88">
        <w:t xml:space="preserve">Além disso, como será utilizado uma base de dados do Watson, os diagnósticos apresentados já foram previamente analisados e </w:t>
      </w:r>
      <w:r w:rsidR="00814100">
        <w:t>interligados com as características do problema do paciente, assim trazendo uma confiança na plataforma</w:t>
      </w:r>
      <w:r w:rsidR="008D6B6F">
        <w:t>, mas não retirando a responsabilidade do médico de decidir se são adequados ou não.</w:t>
      </w:r>
      <w:r w:rsidR="00A27ED8">
        <w:t xml:space="preserve"> </w:t>
      </w:r>
    </w:p>
    <w:p w14:paraId="10E795C2" w14:textId="77777777" w:rsidR="005C3D6A" w:rsidRPr="00D260EA" w:rsidRDefault="000A2B4D" w:rsidP="00D260EA">
      <w:pPr>
        <w:pStyle w:val="TF-TEXTO"/>
      </w:pPr>
      <w:r w:rsidRPr="000A2B4D">
        <w:t xml:space="preserve">A proposta trará como contribuição acadêmica a possibilidade de utilizar o trabalho a ser desenvolvido como uma fonte de informações sobre como construir um </w:t>
      </w:r>
      <w:r w:rsidRPr="00692455">
        <w:rPr>
          <w:i/>
          <w:iCs/>
        </w:rPr>
        <w:t>chatbot</w:t>
      </w:r>
      <w:r w:rsidRPr="000A2B4D">
        <w:t xml:space="preserve"> com integração ao Watson da IBM, podendo considerar como fundamento para novas pesquisas. </w:t>
      </w:r>
      <w:commentRangeStart w:id="95"/>
      <w:r w:rsidRPr="000A2B4D">
        <w:t xml:space="preserve">Além disso, também contribuirá ao apresentar o Método RURUCAg, que poderá ser utilizado em trabalhos que queiram modelar a relação entre os requisitos do sistema e práticas </w:t>
      </w:r>
      <w:r w:rsidRPr="00D260EA">
        <w:t xml:space="preserve">consolidadas no design de interface como as heurísticas de Nielsen, bem como avaliar a </w:t>
      </w:r>
      <w:r w:rsidRPr="00D260EA">
        <w:lastRenderedPageBreak/>
        <w:t xml:space="preserve">usabilidade e a experiência de usuários em sistemas na área da computação. </w:t>
      </w:r>
      <w:commentRangeEnd w:id="95"/>
      <w:r w:rsidR="003A0647">
        <w:rPr>
          <w:rStyle w:val="Refdecomentrio"/>
        </w:rPr>
        <w:commentReference w:id="95"/>
      </w:r>
      <w:r w:rsidRPr="00D260EA">
        <w:t xml:space="preserve">Além disso, traz a contribuição acadêmica ao trazer a fundamentação necessária para que se possa aplicar as avaliações com os usuários finais, sendo eles os especialistas do sistema. </w:t>
      </w:r>
    </w:p>
    <w:p w14:paraId="3D5FC623" w14:textId="59C01FBF" w:rsidR="00A27ED8" w:rsidRPr="00D260EA" w:rsidRDefault="000A2B4D" w:rsidP="00D260EA">
      <w:pPr>
        <w:pStyle w:val="TF-TEXTO"/>
      </w:pPr>
      <w:r w:rsidRPr="00D260EA">
        <w:t xml:space="preserve">Como contribuição social, pode-se enfatizar </w:t>
      </w:r>
      <w:r w:rsidR="005C3D6A" w:rsidRPr="00D260EA">
        <w:t xml:space="preserve">a </w:t>
      </w:r>
      <w:r w:rsidRPr="00D260EA">
        <w:t xml:space="preserve">maior agilidade no atendimento do paciente, pois com a possibilidade de obter auxílio no diagnóstico, será economizado um tempo precioso, assim diminuindo a fila de espera dos hospitais e possivelmente ajudando a salvar vidas. Como contribuição tecnológica pode-se destacar o desenvolvimento de um </w:t>
      </w:r>
      <w:r w:rsidRPr="00692455">
        <w:rPr>
          <w:i/>
          <w:iCs/>
        </w:rPr>
        <w:t>chatbot</w:t>
      </w:r>
      <w:r w:rsidRPr="00D260EA">
        <w:t xml:space="preserve"> para o aplicativo WhatsApp Messenger utilizando o Genexus e o desenvolvimento de uma integração com a API Watson da IBM.</w:t>
      </w:r>
    </w:p>
    <w:p w14:paraId="212D208A" w14:textId="1533A6B3" w:rsidR="00451B94" w:rsidRDefault="00451B94" w:rsidP="00692455">
      <w:pPr>
        <w:pStyle w:val="Ttulo2"/>
      </w:pPr>
      <w:bookmarkStart w:id="96" w:name="_Ref52885794"/>
      <w:r>
        <w:t>REQUISITOS PRINCIPAIS DO PROBLEMA A SER TRABALHADO</w:t>
      </w:r>
      <w:bookmarkEnd w:id="82"/>
      <w:bookmarkEnd w:id="83"/>
      <w:bookmarkEnd w:id="84"/>
      <w:bookmarkEnd w:id="85"/>
      <w:bookmarkEnd w:id="86"/>
      <w:bookmarkEnd w:id="87"/>
      <w:bookmarkEnd w:id="88"/>
      <w:bookmarkEnd w:id="96"/>
    </w:p>
    <w:p w14:paraId="798EDA58" w14:textId="3445152D" w:rsidR="005F25DC" w:rsidRPr="005F25DC" w:rsidRDefault="005F25DC" w:rsidP="002C1778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 w:rsidR="007C4427">
        <w:t xml:space="preserve">, conforme </w:t>
      </w:r>
      <w:r w:rsidR="007C4427">
        <w:fldChar w:fldCharType="begin"/>
      </w:r>
      <w:r w:rsidR="007C4427">
        <w:instrText xml:space="preserve"> REF _Ref52887444 \h </w:instrText>
      </w:r>
      <w:r w:rsidR="007C4427">
        <w:fldChar w:fldCharType="separate"/>
      </w:r>
      <w:r w:rsidR="006625CD">
        <w:t xml:space="preserve">Quadro </w:t>
      </w:r>
      <w:r w:rsidR="006625CD">
        <w:rPr>
          <w:noProof/>
        </w:rPr>
        <w:t>2</w:t>
      </w:r>
      <w:r w:rsidR="007C4427">
        <w:fldChar w:fldCharType="end"/>
      </w:r>
      <w:r w:rsidR="007C4427">
        <w:t>.</w:t>
      </w:r>
    </w:p>
    <w:p w14:paraId="408CF81B" w14:textId="4D943C4E" w:rsidR="005F25DC" w:rsidRDefault="005F25DC" w:rsidP="002C1778">
      <w:pPr>
        <w:pStyle w:val="TF-LEGENDA"/>
      </w:pPr>
      <w:bookmarkStart w:id="97" w:name="_Ref52887444"/>
      <w:r>
        <w:t xml:space="preserve">Quadro </w:t>
      </w:r>
      <w:r w:rsidR="00027900">
        <w:fldChar w:fldCharType="begin"/>
      </w:r>
      <w:r w:rsidR="00027900">
        <w:instrText xml:space="preserve"> SEQ Quadro \* ARABIC </w:instrText>
      </w:r>
      <w:r w:rsidR="00027900">
        <w:fldChar w:fldCharType="separate"/>
      </w:r>
      <w:r w:rsidR="006625CD">
        <w:rPr>
          <w:noProof/>
        </w:rPr>
        <w:t>2</w:t>
      </w:r>
      <w:r w:rsidR="00027900">
        <w:rPr>
          <w:noProof/>
        </w:rPr>
        <w:fldChar w:fldCharType="end"/>
      </w:r>
      <w:bookmarkEnd w:id="97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D65951" w:rsidRPr="007E0D87" w14:paraId="3C92C99C" w14:textId="35C6E15B" w:rsidTr="002C177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A8DE896" w14:textId="533C703D" w:rsidR="00D65951" w:rsidRPr="002C1778" w:rsidRDefault="007C4427" w:rsidP="00D65951">
            <w:pPr>
              <w:pStyle w:val="TF-TEXTOQUADRO"/>
              <w:rPr>
                <w:b/>
                <w:bCs/>
              </w:rPr>
            </w:pPr>
            <w:r w:rsidRPr="007C4427">
              <w:rPr>
                <w:b/>
                <w:bCs/>
              </w:rPr>
              <w:t>O aplicativo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29C03C4C" w14:textId="7B12D6F8" w:rsidR="00D65951" w:rsidRPr="002C1778" w:rsidRDefault="00D65951" w:rsidP="002C1778">
            <w:pPr>
              <w:pStyle w:val="TF-TEXTOQUADRO"/>
              <w:jc w:val="center"/>
              <w:rPr>
                <w:b/>
                <w:bCs/>
              </w:rPr>
            </w:pPr>
            <w:r w:rsidRPr="002C1778">
              <w:rPr>
                <w:b/>
                <w:bCs/>
              </w:rPr>
              <w:t>Tipo</w:t>
            </w:r>
          </w:p>
        </w:tc>
      </w:tr>
      <w:tr w:rsidR="00D65951" w:rsidRPr="007E0D87" w14:paraId="580D4847" w14:textId="4ED5FA16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6F3B54" w14:textId="3C036C31" w:rsidR="00D65951" w:rsidRPr="007E0D87" w:rsidRDefault="007C4427" w:rsidP="002C1778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o </w:t>
            </w:r>
            <w:r w:rsidR="002C1778">
              <w:rPr>
                <w:bCs/>
              </w:rPr>
              <w:t xml:space="preserve">médico </w:t>
            </w:r>
            <w:r>
              <w:rPr>
                <w:bCs/>
              </w:rPr>
              <w:t xml:space="preserve">inicie </w:t>
            </w:r>
            <w:r w:rsidR="00D65951" w:rsidRPr="00D65951">
              <w:rPr>
                <w:bCs/>
              </w:rPr>
              <w:t xml:space="preserve">uma conversa com o </w:t>
            </w:r>
            <w:r w:rsidR="00D65951" w:rsidRPr="00692455">
              <w:rPr>
                <w:bCs/>
                <w:i/>
                <w:iCs/>
              </w:rPr>
              <w:t>chatbot</w:t>
            </w:r>
            <w:r w:rsidR="00D65951" w:rsidRPr="00D65951">
              <w:rPr>
                <w:bCs/>
              </w:rPr>
              <w:t xml:space="preserve"> no WhatsApp Messenger</w:t>
            </w:r>
            <w:commentRangeStart w:id="98"/>
            <w:r w:rsidR="00D65951">
              <w:rPr>
                <w:bCs/>
              </w:rPr>
              <w:t>.</w:t>
            </w:r>
            <w:commentRangeEnd w:id="98"/>
            <w:r w:rsidR="0012047B">
              <w:rPr>
                <w:rStyle w:val="Refdecomentrio"/>
              </w:rPr>
              <w:commentReference w:id="98"/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1E80CF7" w14:textId="22C8782F" w:rsidR="00D65951" w:rsidRPr="00D65951" w:rsidRDefault="00D65951" w:rsidP="002C1778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42CA56D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0D53CF" w14:textId="2C7DE861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 w:rsidRPr="001018CD">
              <w:rPr>
                <w:bCs/>
              </w:rPr>
              <w:t>médico</w:t>
            </w:r>
            <w:r w:rsidRPr="001018CD">
              <w:rPr>
                <w:bCs/>
              </w:rPr>
              <w:t xml:space="preserve"> </w:t>
            </w:r>
            <w:r w:rsidR="005F25DC" w:rsidRPr="001018CD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5F25DC" w:rsidRPr="001018CD">
              <w:rPr>
                <w:bCs/>
              </w:rPr>
              <w:t xml:space="preserve"> o histórico de conversa.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4F866" w14:textId="1FD1966C" w:rsidR="00D65951" w:rsidRDefault="005F25DC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63732C34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294313" w14:textId="6DA37777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médico </w:t>
            </w:r>
            <w:r w:rsidR="00D65951" w:rsidRPr="001018CD">
              <w:rPr>
                <w:bCs/>
              </w:rPr>
              <w:t>digit</w:t>
            </w:r>
            <w:r w:rsidR="0027581D">
              <w:rPr>
                <w:bCs/>
              </w:rPr>
              <w:t>e</w:t>
            </w:r>
            <w:r w:rsidR="00D65951" w:rsidRPr="001018CD">
              <w:rPr>
                <w:bCs/>
              </w:rPr>
              <w:t xml:space="preserve"> as informações clínicas do paciente em formato de linguagem natural.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FF0BC4" w14:textId="5D747D00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F915FCA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72D6BC6" w14:textId="348BEBEA" w:rsidR="00D65951" w:rsidRPr="00D65951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>
              <w:rPr>
                <w:bCs/>
              </w:rPr>
              <w:t xml:space="preserve"> </w:t>
            </w:r>
            <w:r w:rsidR="00D65951" w:rsidRPr="00D65951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D65951" w:rsidRPr="00D65951">
              <w:rPr>
                <w:bCs/>
              </w:rPr>
              <w:t xml:space="preserve"> os diagnósticos sugeridos a partir da mensagem de informações clínicas enviada</w:t>
            </w:r>
            <w:r w:rsidR="007C4427">
              <w:rPr>
                <w:bCs/>
              </w:rPr>
              <w:t>s pelo</w:t>
            </w:r>
            <w:r w:rsidR="002C1778">
              <w:rPr>
                <w:bCs/>
              </w:rPr>
              <w:t xml:space="preserve"> médico.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48C9087" w14:textId="61F1FFA8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57E8C9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8D5763B" w14:textId="0C897E82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utilizar a API da IBM Watson</w:t>
            </w:r>
            <w:r w:rsidR="00ED0F69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25641E" w14:textId="30D89F4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75D0B40B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A6C37A" w14:textId="1BA3718D" w:rsidR="00D65951" w:rsidRPr="00D65951" w:rsidRDefault="007C4427" w:rsidP="00D65951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</w:t>
            </w:r>
            <w:r w:rsidR="00D65951" w:rsidRPr="00D65951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 w:rsidR="00D65951" w:rsidRPr="00D65951">
              <w:rPr>
                <w:bCs/>
              </w:rPr>
              <w:t xml:space="preserve"> </w:t>
            </w:r>
            <w:r>
              <w:rPr>
                <w:bCs/>
              </w:rPr>
              <w:t>envie</w:t>
            </w:r>
            <w:r w:rsidR="00D65951" w:rsidRPr="00D65951">
              <w:rPr>
                <w:bCs/>
              </w:rPr>
              <w:t xml:space="preserve"> quantas solicitações de diagnósticos que desejar</w:t>
            </w:r>
            <w:r w:rsidR="00D65951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BA5E1B6" w14:textId="0150D56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66181BBF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D8258E" w14:textId="17F15736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6AA3">
              <w:t xml:space="preserve">construir o </w:t>
            </w:r>
            <w:r w:rsidRPr="00D66AA3">
              <w:rPr>
                <w:i/>
                <w:iCs/>
              </w:rPr>
              <w:t>chatbot</w:t>
            </w:r>
            <w:r w:rsidRPr="00D66AA3">
              <w:t xml:space="preserve"> utilizando o Gene</w:t>
            </w:r>
            <w:r w:rsidR="00ED0F69">
              <w:t>X</w:t>
            </w:r>
            <w:r w:rsidRPr="00D66AA3">
              <w:t>us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925B185" w14:textId="4A934777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04CA006D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4EB9F6" w14:textId="64372C31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trabalhar com o formato das mensagens em JSON com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40D8CC" w14:textId="6E741034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AD84700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DE295B" w14:textId="4EB842D3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>p</w:t>
            </w:r>
            <w:r w:rsidRPr="00924A2F">
              <w:t xml:space="preserve">ossibilidade de conversar com o </w:t>
            </w:r>
            <w:r w:rsidRPr="00395F0B">
              <w:rPr>
                <w:i/>
                <w:iCs/>
              </w:rPr>
              <w:t>chatbot</w:t>
            </w:r>
            <w:r w:rsidRPr="00924A2F">
              <w:t xml:space="preserve"> tanto pelo aplicativo móvel quanto pela versão desktop</w:t>
            </w:r>
            <w:ins w:id="99" w:author="Andreza Sartori" w:date="2020-11-06T17:14:00Z">
              <w:r w:rsidR="00147B79">
                <w:t xml:space="preserve"> do WhatsApp</w:t>
              </w:r>
            </w:ins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E56172" w14:textId="1CE180E2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3A873D29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0823C" w14:textId="64AFE147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commentRangeStart w:id="100"/>
            <w:r>
              <w:t>t</w:t>
            </w:r>
            <w:r w:rsidRPr="00395F0B">
              <w:t>radução do texto em formato de linguagem natural do português para o inglês</w:t>
            </w:r>
            <w:r>
              <w:t>.</w:t>
            </w:r>
            <w:commentRangeEnd w:id="100"/>
            <w:r w:rsidR="00053FAA">
              <w:rPr>
                <w:rStyle w:val="Refdecomentrio"/>
              </w:rPr>
              <w:commentReference w:id="100"/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0F517" w14:textId="72028881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6138BF6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17FF36D" w14:textId="25134CB2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 xml:space="preserve">disponibilizar o </w:t>
            </w:r>
            <w:r w:rsidRPr="007058CB">
              <w:rPr>
                <w:i/>
                <w:iCs/>
              </w:rPr>
              <w:t>chatbot</w:t>
            </w:r>
            <w:r>
              <w:t xml:space="preserve"> para o WhatsApp.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AA588A" w14:textId="32AB3F95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7C4427" w:rsidRPr="007E0D87" w14:paraId="711AEDFE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9D68B24" w14:textId="5D3C85C2" w:rsidR="007C4427" w:rsidRDefault="007C4427" w:rsidP="00D65951">
            <w:pPr>
              <w:pStyle w:val="TF-TEXTOQUADRO"/>
              <w:jc w:val="both"/>
            </w:pPr>
            <w:r w:rsidRPr="007C4427">
              <w:t>utilizar o Método RURUCAg para modelar a relação dos requisitos com as heurísticas de Nielsen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488A6" w14:textId="6CFC5B90" w:rsidR="007C4427" w:rsidRDefault="007C4427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</w:tbl>
    <w:p w14:paraId="4C0E1C58" w14:textId="77777777" w:rsidR="00D65951" w:rsidRDefault="00D65951" w:rsidP="002C1778">
      <w:pPr>
        <w:pStyle w:val="TF-FONTE"/>
      </w:pPr>
      <w:r>
        <w:t>Fonte: elaborado pelo autor.</w:t>
      </w:r>
    </w:p>
    <w:p w14:paraId="2AA9AD76" w14:textId="77777777" w:rsidR="00451B94" w:rsidRDefault="00451B94" w:rsidP="00692455">
      <w:pPr>
        <w:pStyle w:val="Ttulo2"/>
      </w:pPr>
      <w:bookmarkStart w:id="101" w:name="_Ref52885813"/>
      <w:r>
        <w:t>METODOLOGIA</w:t>
      </w:r>
      <w:bookmarkEnd w:id="101"/>
    </w:p>
    <w:p w14:paraId="05E90269" w14:textId="1E407CBD" w:rsidR="00451B94" w:rsidRDefault="00F87162" w:rsidP="00CC3E33">
      <w:pPr>
        <w:pStyle w:val="TF-TEXTO"/>
      </w:pPr>
      <w:r>
        <w:t xml:space="preserve">A </w:t>
      </w:r>
      <w:r w:rsidR="00CC3E33" w:rsidRPr="00CC3E33">
        <w:t xml:space="preserve">metodologia desta proposta está elaborada em </w:t>
      </w:r>
      <w:r w:rsidR="008D77A0">
        <w:t>seis</w:t>
      </w:r>
      <w:r w:rsidR="00CC3E33" w:rsidRPr="00CC3E33">
        <w:t xml:space="preserve"> etapas e composta pelos instrumentos metodológicos contidos no </w:t>
      </w:r>
      <w:r w:rsidR="00CC3E33">
        <w:t>Quadro 3</w:t>
      </w:r>
      <w:r w:rsidR="00CC3E33" w:rsidRPr="00CC3E33">
        <w:t>, juntamente com os períodos relacionados</w:t>
      </w:r>
      <w:r w:rsidR="005F25DC">
        <w:t>.</w:t>
      </w:r>
    </w:p>
    <w:p w14:paraId="32436151" w14:textId="0913633D" w:rsidR="005F25DC" w:rsidRDefault="005F25DC" w:rsidP="00692455">
      <w:pPr>
        <w:pStyle w:val="TF-LEGENDA"/>
      </w:pPr>
      <w:r>
        <w:lastRenderedPageBreak/>
        <w:t xml:space="preserve">Quadro </w:t>
      </w:r>
      <w:r w:rsidR="00027900">
        <w:fldChar w:fldCharType="begin"/>
      </w:r>
      <w:r w:rsidR="00027900">
        <w:instrText xml:space="preserve"> SEQ Quadro \* ARABIC </w:instrText>
      </w:r>
      <w:r w:rsidR="00027900">
        <w:fldChar w:fldCharType="separate"/>
      </w:r>
      <w:r w:rsidR="006625CD">
        <w:rPr>
          <w:noProof/>
        </w:rPr>
        <w:t>3</w:t>
      </w:r>
      <w:r w:rsidR="00027900">
        <w:rPr>
          <w:noProof/>
        </w:rPr>
        <w:fldChar w:fldCharType="end"/>
      </w:r>
      <w:r>
        <w:t xml:space="preserve"> </w:t>
      </w:r>
      <w:r w:rsidR="00CC3E33">
        <w:t>–</w:t>
      </w:r>
      <w:r>
        <w:t xml:space="preserve"> </w:t>
      </w:r>
      <w:commentRangeStart w:id="102"/>
      <w:r w:rsidRPr="002B26F4">
        <w:t>Cronograma</w:t>
      </w:r>
      <w:r w:rsidR="00CC3E33">
        <w:t xml:space="preserve"> </w:t>
      </w:r>
      <w:r w:rsidR="00CC3E33" w:rsidRPr="00CC3E33">
        <w:t>com as etapas e metodologias</w:t>
      </w:r>
      <w:r w:rsidR="008E020A">
        <w:t xml:space="preserve"> do trabalho proposto</w:t>
      </w:r>
      <w:commentRangeEnd w:id="102"/>
      <w:r w:rsidR="0012047B">
        <w:rPr>
          <w:rStyle w:val="Refdecomentrio"/>
        </w:rPr>
        <w:commentReference w:id="102"/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3B0510" w:rsidRPr="007E0D87" w14:paraId="166D3AE0" w14:textId="77777777" w:rsidTr="001526A4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0DABF5B" w14:textId="77777777" w:rsidR="003B0510" w:rsidRPr="008E020A" w:rsidRDefault="003B0510" w:rsidP="001526A4">
            <w:pPr>
              <w:pStyle w:val="TF-TEXTOQUADRO"/>
              <w:jc w:val="right"/>
              <w:rPr>
                <w:b/>
                <w:bCs/>
              </w:rPr>
            </w:pPr>
            <w:r w:rsidRPr="008E020A">
              <w:rPr>
                <w:b/>
                <w:bCs/>
              </w:rPr>
              <w:t>Quinzenas</w:t>
            </w:r>
          </w:p>
          <w:p w14:paraId="22EBD9E8" w14:textId="77777777" w:rsidR="003B0510" w:rsidRPr="008E020A" w:rsidRDefault="003B0510" w:rsidP="001526A4">
            <w:pPr>
              <w:pStyle w:val="TF-TEXTOQUADRO"/>
              <w:rPr>
                <w:b/>
                <w:bCs/>
              </w:rPr>
            </w:pPr>
          </w:p>
          <w:p w14:paraId="4D135692" w14:textId="77777777" w:rsidR="003B0510" w:rsidRPr="007E0D87" w:rsidRDefault="003B0510" w:rsidP="001526A4">
            <w:pPr>
              <w:pStyle w:val="TF-TEXTOQUADRO"/>
            </w:pPr>
            <w:r w:rsidRPr="008E020A">
              <w:rPr>
                <w:b/>
                <w:bCs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9ED0F34" w14:textId="2F9286F1" w:rsidR="003B0510" w:rsidRPr="008E020A" w:rsidRDefault="003B0510" w:rsidP="001526A4">
            <w:pPr>
              <w:pStyle w:val="TF-TEXTOQUADROCentralizado"/>
              <w:rPr>
                <w:b/>
                <w:bCs/>
              </w:rPr>
            </w:pPr>
            <w:r w:rsidRPr="008E020A">
              <w:rPr>
                <w:b/>
                <w:bCs/>
              </w:rPr>
              <w:t>20</w:t>
            </w:r>
            <w:r w:rsidR="008E020A" w:rsidRPr="008E020A">
              <w:rPr>
                <w:b/>
                <w:bCs/>
              </w:rPr>
              <w:t>21</w:t>
            </w:r>
          </w:p>
        </w:tc>
      </w:tr>
      <w:tr w:rsidR="003B0510" w:rsidRPr="007E0D87" w14:paraId="3CAF506B" w14:textId="77777777" w:rsidTr="001526A4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77855F3" w14:textId="77777777" w:rsidR="003B0510" w:rsidRPr="007E0D87" w:rsidRDefault="003B0510" w:rsidP="001526A4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5E863C6B" w14:textId="77777777" w:rsidR="003B0510" w:rsidRPr="007E0D87" w:rsidRDefault="003B0510" w:rsidP="001526A4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EC8B980" w14:textId="77777777" w:rsidR="003B0510" w:rsidRPr="007E0D87" w:rsidRDefault="003B0510" w:rsidP="001526A4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5813B2A" w14:textId="77777777" w:rsidR="003B0510" w:rsidRPr="007E0D87" w:rsidRDefault="003B0510" w:rsidP="001526A4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9C7A807" w14:textId="77777777" w:rsidR="003B0510" w:rsidRPr="007E0D87" w:rsidRDefault="003B0510" w:rsidP="001526A4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B85F25A" w14:textId="77777777" w:rsidR="003B0510" w:rsidRPr="007E0D87" w:rsidRDefault="003B0510" w:rsidP="001526A4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3B0510" w:rsidRPr="007E0D87" w14:paraId="088EC091" w14:textId="77777777" w:rsidTr="001526A4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2CACFE07" w14:textId="77777777" w:rsidR="003B0510" w:rsidRPr="007E0D87" w:rsidRDefault="003B0510" w:rsidP="001526A4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039A0E44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1F143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3177C5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CCB800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DBBC65F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7B5F358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A453FBA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DAA845C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A48354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F4F196A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</w:tr>
      <w:tr w:rsidR="003B0510" w:rsidRPr="007E0D87" w14:paraId="06AD677B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77E31F9" w14:textId="1A9F1B54" w:rsidR="003B0510" w:rsidRPr="007E0D87" w:rsidRDefault="003B0510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</w:rPr>
              <w:t>Pesquisa na literatura</w:t>
            </w:r>
            <w:r w:rsidR="00CC3E33" w:rsidRPr="00CC3E33">
              <w:rPr>
                <w:b/>
              </w:rPr>
              <w:t>:</w:t>
            </w:r>
            <w:r w:rsidR="00CC3E33">
              <w:rPr>
                <w:bCs/>
              </w:rPr>
              <w:t xml:space="preserve"> </w:t>
            </w:r>
            <w:r w:rsidR="00CC3E33" w:rsidRPr="00CC3E33">
              <w:rPr>
                <w:bCs/>
              </w:rPr>
              <w:t>realizar uma revisão mais aprofundada da literatura sobre os assuntos citados na revisão bibliográfica e trabalhos correlatos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F4FF93E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9ACEB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0B94B3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54955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2A77E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1041A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467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001B0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1A70B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3D627EF6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3B0510" w:rsidRPr="007E0D87" w14:paraId="399F1D6E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567916E" w14:textId="466FDC2D" w:rsidR="003B0510" w:rsidRPr="007E0D87" w:rsidDel="00EE38F6" w:rsidRDefault="009E116E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  <w:bCs/>
              </w:rPr>
              <w:t>Levantamento dos requisitos</w:t>
            </w:r>
            <w:r w:rsidR="00CC3E33">
              <w:t xml:space="preserve">: </w:t>
            </w:r>
            <w:r w:rsidR="00CC3E33" w:rsidRPr="00A9319C">
              <w:t>reavaliar os requisitos funcionais e não funcionais já definidos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430832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39E3AD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43E0F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A004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898580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D353F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48399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D62534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5E237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50828117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3B0510" w:rsidRPr="007E0D87" w14:paraId="2249C3C4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38E924" w14:textId="7DCC74D7" w:rsidR="003B0510" w:rsidRPr="007E0D87" w:rsidDel="00EE38F6" w:rsidRDefault="009E116E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  <w:bCs/>
              </w:rPr>
              <w:t>Especificação e análise</w:t>
            </w:r>
            <w:r w:rsidR="00CC3E33" w:rsidRPr="00CC3E33">
              <w:rPr>
                <w:b/>
                <w:bCs/>
              </w:rPr>
              <w:t>:</w:t>
            </w:r>
            <w:r w:rsidR="00CC3E33">
              <w:t xml:space="preserve"> </w:t>
            </w:r>
            <w:r w:rsidR="00CC3E33" w:rsidRPr="00CC3E33">
              <w:t>formalizar as funcionalidades da ferramenta por meio de casos de uso e diagramas de atividade da Unified Modeling Language (UML), utilizando a ferramenta Astah Community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4DE4D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E0E9BF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3F997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3AC7FB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16D5E0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17EF9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EEE9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24BB74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38106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4DD93EC4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9E116E" w:rsidRPr="007E0D87" w14:paraId="0482E19D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E7F286" w14:textId="6ED0E657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 xml:space="preserve">Implementação do </w:t>
            </w:r>
            <w:r w:rsidRPr="00CC3E33">
              <w:rPr>
                <w:b/>
                <w:bCs/>
                <w:i/>
                <w:iCs/>
              </w:rPr>
              <w:t>chatbot</w:t>
            </w:r>
            <w:r w:rsidRPr="00CC3E33">
              <w:rPr>
                <w:b/>
                <w:bCs/>
              </w:rPr>
              <w:t xml:space="preserve"> para o WhatsAppMesseger</w:t>
            </w:r>
            <w:r w:rsidR="00CC3E33" w:rsidRPr="00CC3E33">
              <w:rPr>
                <w:b/>
                <w:bCs/>
              </w:rPr>
              <w:t>:</w:t>
            </w:r>
            <w:r w:rsidR="00CC3E33">
              <w:t xml:space="preserve"> </w:t>
            </w:r>
            <w:r w:rsidR="00CC3E33" w:rsidRPr="00CC3E33">
              <w:t xml:space="preserve">implementar um </w:t>
            </w:r>
            <w:r w:rsidR="00CC3E33" w:rsidRPr="00ED0F69">
              <w:rPr>
                <w:i/>
                <w:iCs/>
              </w:rPr>
              <w:t xml:space="preserve">chatbot </w:t>
            </w:r>
            <w:r w:rsidR="00CC3E33" w:rsidRPr="00CC3E33">
              <w:t>utilizando a plataforma de geração de código Gene</w:t>
            </w:r>
            <w:r w:rsidR="00ED0F69">
              <w:t>X</w:t>
            </w:r>
            <w:r w:rsidR="00CC3E33" w:rsidRPr="00CC3E33">
              <w:t>us</w:t>
            </w:r>
            <w:r w:rsidR="00CC3E33">
              <w:t>.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174FBAA0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B74B9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ADBCAED" w14:textId="77777777" w:rsidR="009E116E" w:rsidRPr="007E0D87" w:rsidRDefault="009E116E" w:rsidP="009E116E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D04D59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D82E67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1D0FAB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2F0609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07730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D441E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6DF253B9" w14:textId="77777777" w:rsidR="009E116E" w:rsidRPr="007E0D87" w:rsidRDefault="009E116E" w:rsidP="009E116E">
            <w:pPr>
              <w:pStyle w:val="TF-TEXTOQUADROCentralizado"/>
            </w:pPr>
          </w:p>
        </w:tc>
      </w:tr>
      <w:tr w:rsidR="009E116E" w:rsidRPr="007E0D87" w14:paraId="4FB454F2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C15EBD3" w14:textId="045E42B9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>Implementação da integração com a API Watson da IBM</w:t>
            </w:r>
            <w:r w:rsidR="00CC3E33">
              <w:t xml:space="preserve">: </w:t>
            </w:r>
            <w:r w:rsidR="00CC3E33" w:rsidRPr="00CC3E33">
              <w:t xml:space="preserve">implementar a integração entre o </w:t>
            </w:r>
            <w:r w:rsidR="00CC3E33" w:rsidRPr="00ED0F69">
              <w:rPr>
                <w:i/>
                <w:iCs/>
              </w:rPr>
              <w:t>chatbot</w:t>
            </w:r>
            <w:r w:rsidR="00CC3E33" w:rsidRPr="00CC3E33">
              <w:t xml:space="preserve"> </w:t>
            </w:r>
            <w:r w:rsidR="002537F2">
              <w:t>proposto</w:t>
            </w:r>
            <w:r w:rsidR="00CC3E33" w:rsidRPr="00CC3E33">
              <w:t xml:space="preserve"> com o Genexus e a API Watson para ocorrer a troca de informações entre essas plataformas.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04C26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412C9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E718986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4B5D815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F2F87F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4D7F6BD0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57F20A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D3D8D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5F34D8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4B7B2E84" w14:textId="77777777" w:rsidR="009E116E" w:rsidRPr="007E0D87" w:rsidRDefault="009E116E" w:rsidP="009E116E">
            <w:pPr>
              <w:pStyle w:val="TF-TEXTOQUADROCentralizado"/>
            </w:pPr>
          </w:p>
        </w:tc>
      </w:tr>
      <w:tr w:rsidR="009E116E" w:rsidRPr="007E0D87" w14:paraId="23CFF987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42B9D55" w14:textId="3DBA4AD8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>Verificação e validação</w:t>
            </w:r>
            <w:r w:rsidR="00CC3E33">
              <w:t xml:space="preserve">: </w:t>
            </w:r>
            <w:r w:rsidR="00CC3E33" w:rsidRPr="00CC3E33">
              <w:t>validar a usabilidade da solução pelo Método RURUCAg.</w:t>
            </w:r>
          </w:p>
        </w:tc>
        <w:tc>
          <w:tcPr>
            <w:tcW w:w="273" w:type="dxa"/>
          </w:tcPr>
          <w:p w14:paraId="283FA26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C46A2DD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CE2B068" w14:textId="77777777" w:rsidR="009E116E" w:rsidRPr="007E0D87" w:rsidRDefault="009E116E" w:rsidP="009E116E">
            <w:pPr>
              <w:pStyle w:val="TF-TEXTOQUADROCentralizado"/>
              <w:jc w:val="left"/>
            </w:pPr>
          </w:p>
        </w:tc>
        <w:tc>
          <w:tcPr>
            <w:tcW w:w="284" w:type="dxa"/>
          </w:tcPr>
          <w:p w14:paraId="0F96617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1727053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4EFF5AF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55226C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2BA660BC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8D9C7DE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45D552A2" w14:textId="77777777" w:rsidR="009E116E" w:rsidRPr="007E0D87" w:rsidRDefault="009E116E" w:rsidP="009E116E">
            <w:pPr>
              <w:pStyle w:val="TF-TEXTOQUADROCentralizado"/>
            </w:pPr>
          </w:p>
        </w:tc>
      </w:tr>
    </w:tbl>
    <w:p w14:paraId="2B3E279C" w14:textId="77777777" w:rsidR="00FC4A9F" w:rsidRDefault="00FC4A9F" w:rsidP="003B0510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0070C4A1" w:rsidR="0037046F" w:rsidRDefault="00F50FF0" w:rsidP="0037046F">
      <w:pPr>
        <w:pStyle w:val="TF-TEXTO"/>
      </w:pPr>
      <w:r w:rsidRPr="00F50FF0">
        <w:t>Nest</w:t>
      </w:r>
      <w:r w:rsidR="007C4427">
        <w:t>a seção</w:t>
      </w:r>
      <w:r w:rsidRPr="00F50FF0">
        <w:t xml:space="preserve"> são apresentados os conceitos e fundamentos mais importantes para a pesquisa em questão</w:t>
      </w:r>
      <w:r w:rsidR="008E020A">
        <w:t xml:space="preserve">, sendo eles: o </w:t>
      </w:r>
      <w:r>
        <w:t>diagnóstico</w:t>
      </w:r>
      <w:r w:rsidR="00B91593">
        <w:t xml:space="preserve"> médico e dos registros clínicos</w:t>
      </w:r>
      <w:r w:rsidRPr="00F50FF0">
        <w:t xml:space="preserve">; o conceito </w:t>
      </w:r>
      <w:r w:rsidR="00B91593">
        <w:t>da inteligência artificial e do IBM Watson</w:t>
      </w:r>
      <w:r w:rsidRPr="00F50FF0">
        <w:t xml:space="preserve">; e </w:t>
      </w:r>
      <w:r w:rsidR="00CC3E33">
        <w:t xml:space="preserve">por fim, será abordado </w:t>
      </w:r>
      <w:bookmarkStart w:id="103" w:name="_Hlk53519247"/>
      <w:r w:rsidR="00CC3E33">
        <w:t>os</w:t>
      </w:r>
      <w:r w:rsidR="0061025D">
        <w:t xml:space="preserve"> aplicativos </w:t>
      </w:r>
      <w:r w:rsidR="00680D7F">
        <w:t xml:space="preserve">móveis </w:t>
      </w:r>
      <w:r w:rsidR="006C071D">
        <w:t xml:space="preserve">e </w:t>
      </w:r>
      <w:r w:rsidR="002537F2">
        <w:t>suas</w:t>
      </w:r>
      <w:r w:rsidR="006C071D">
        <w:t xml:space="preserve"> usabilidades</w:t>
      </w:r>
      <w:bookmarkEnd w:id="103"/>
      <w:r w:rsidR="0061025D">
        <w:t>.</w:t>
      </w:r>
    </w:p>
    <w:p w14:paraId="457497A8" w14:textId="5C9E7F6F" w:rsidR="00511385" w:rsidRDefault="009F06D1" w:rsidP="00511385">
      <w:pPr>
        <w:pStyle w:val="TF-TEXTO"/>
      </w:pPr>
      <w:r w:rsidRPr="009F06D1">
        <w:t>O diagnóstico do paciente, conforme explica Andrade</w:t>
      </w:r>
      <w:r>
        <w:t xml:space="preserve"> </w:t>
      </w:r>
      <w:r w:rsidRPr="009F06D1">
        <w:t xml:space="preserve">(1999), significa </w:t>
      </w:r>
      <w:r w:rsidR="00D13749" w:rsidRPr="00D13749">
        <w:t xml:space="preserve">uma série de procedimentos e análises do caso do paciente </w:t>
      </w:r>
      <w:r w:rsidR="00427E73">
        <w:t>por meio</w:t>
      </w:r>
      <w:r w:rsidR="00D13749" w:rsidRPr="00D13749">
        <w:t xml:space="preserve"> dos quais se define a resposta do problema clínico</w:t>
      </w:r>
      <w:r w:rsidRPr="009F06D1">
        <w:t xml:space="preserve">. </w:t>
      </w:r>
      <w:r w:rsidR="008E020A">
        <w:t>Para</w:t>
      </w:r>
      <w:r w:rsidRPr="009F06D1">
        <w:t xml:space="preserve"> </w:t>
      </w:r>
      <w:r w:rsidR="008D77A0" w:rsidRPr="009F06D1">
        <w:t>Harvey</w:t>
      </w:r>
      <w:r>
        <w:t xml:space="preserve"> </w:t>
      </w:r>
      <w:r w:rsidRPr="009F06D1">
        <w:t xml:space="preserve">(1972), diagnóstico é a </w:t>
      </w:r>
      <w:commentRangeStart w:id="104"/>
      <w:r w:rsidRPr="009F06D1">
        <w:t>"</w:t>
      </w:r>
      <w:r w:rsidR="00CF0032">
        <w:t>[..</w:t>
      </w:r>
      <w:r w:rsidR="00C94DE8">
        <w:t xml:space="preserve">.] </w:t>
      </w:r>
      <w:r w:rsidRPr="009F06D1">
        <w:t xml:space="preserve">arte de distinguir uma doença de outras, estabelecendo uma ou mais causas bem definidas </w:t>
      </w:r>
      <w:commentRangeEnd w:id="104"/>
      <w:r w:rsidR="002E1CCC">
        <w:rPr>
          <w:rStyle w:val="Refdecomentrio"/>
        </w:rPr>
        <w:commentReference w:id="104"/>
      </w:r>
      <w:r w:rsidRPr="009F06D1">
        <w:t>para explicar as alterações apresentadas pelo paciente</w:t>
      </w:r>
      <w:r w:rsidR="00427E73">
        <w:t>.</w:t>
      </w:r>
      <w:r w:rsidR="00DC1D29" w:rsidRPr="00DC1D29">
        <w:t>”</w:t>
      </w:r>
      <w:r w:rsidRPr="009F06D1">
        <w:t xml:space="preserve"> (apud ANDRADE, 1999, p.</w:t>
      </w:r>
      <w:r w:rsidR="00C94DE8">
        <w:t xml:space="preserve"> </w:t>
      </w:r>
      <w:r w:rsidRPr="009F06D1">
        <w:t>538).</w:t>
      </w:r>
      <w:r w:rsidR="007C4427">
        <w:t xml:space="preserve"> </w:t>
      </w:r>
      <w:r w:rsidR="00985724">
        <w:t xml:space="preserve">Em outra </w:t>
      </w:r>
      <w:r w:rsidR="00BA378E">
        <w:t>vertente,</w:t>
      </w:r>
      <w:r w:rsidR="00985724">
        <w:t xml:space="preserve"> mas no mesmo contexto estão os r</w:t>
      </w:r>
      <w:r w:rsidR="00511385">
        <w:t>egistros clínicos do paciente</w:t>
      </w:r>
      <w:r w:rsidR="00985724">
        <w:t>,</w:t>
      </w:r>
      <w:r w:rsidR="00511385">
        <w:t xml:space="preserve"> </w:t>
      </w:r>
      <w:r w:rsidR="00985724">
        <w:t xml:space="preserve">que </w:t>
      </w:r>
      <w:r w:rsidR="00511385">
        <w:t xml:space="preserve">são dados físicos, sua história clínica e evolutiva. Estes dados geralmente estão alocados em um prontuário, que é um documento único que contém informações </w:t>
      </w:r>
      <w:r w:rsidR="00511385" w:rsidRPr="002F7C9F">
        <w:t>"</w:t>
      </w:r>
      <w:r w:rsidR="00C3597E">
        <w:t xml:space="preserve">[...] </w:t>
      </w:r>
      <w:r w:rsidR="00511385" w:rsidRPr="002F7C9F">
        <w:t>geradas com base em fatos, acontecimentos e situações sobre a saúde do paciente e a assistência a ele prestada, de caráter legal, sigiloso e científico, que possibilita a comunicação entre membros da equipe multiprofissional e a continuidade da assistência prestada</w:t>
      </w:r>
      <w:r w:rsidR="008E020A">
        <w:t xml:space="preserve"> </w:t>
      </w:r>
      <w:r w:rsidR="002F7C9F">
        <w:t>[...]</w:t>
      </w:r>
      <w:r w:rsidR="002F7C9F" w:rsidRPr="002F7C9F">
        <w:t>”</w:t>
      </w:r>
      <w:r w:rsidR="002F7C9F">
        <w:t xml:space="preserve"> ao paciente</w:t>
      </w:r>
      <w:r w:rsidR="00511385" w:rsidRPr="002F7C9F">
        <w:t xml:space="preserve"> </w:t>
      </w:r>
      <w:r w:rsidR="00C3597E">
        <w:t>(</w:t>
      </w:r>
      <w:r w:rsidR="00511385">
        <w:t>GRIBEL</w:t>
      </w:r>
      <w:r w:rsidR="00A650D7">
        <w:t>;</w:t>
      </w:r>
      <w:r w:rsidR="00511385">
        <w:t xml:space="preserve"> MORAES</w:t>
      </w:r>
      <w:r w:rsidR="00A650D7">
        <w:t xml:space="preserve">; </w:t>
      </w:r>
      <w:r w:rsidR="00511385">
        <w:t>VASCONCELLOS, 2008).</w:t>
      </w:r>
    </w:p>
    <w:p w14:paraId="09221B9C" w14:textId="3F824CF2" w:rsidR="000B12B2" w:rsidRDefault="00F62023" w:rsidP="00F62023">
      <w:pPr>
        <w:pStyle w:val="TF-TEXTO"/>
      </w:pPr>
      <w:r>
        <w:lastRenderedPageBreak/>
        <w:t xml:space="preserve">Inteligência </w:t>
      </w:r>
      <w:r w:rsidR="001D6673">
        <w:t>A</w:t>
      </w:r>
      <w:r>
        <w:t>rtificial (IA) é um ramo da ciência da computação que utiliza algoritmos inteligentes para realizar uma determinada tarefa, propondo desenvolver um sistema que simule a mente humana na resoluç</w:t>
      </w:r>
      <w:r w:rsidR="00D3350B">
        <w:t>ão</w:t>
      </w:r>
      <w:r>
        <w:t xml:space="preserve"> de problemas, ajudando na tomad</w:t>
      </w:r>
      <w:r w:rsidR="00BD74E3">
        <w:t>a de</w:t>
      </w:r>
      <w:r>
        <w:t xml:space="preserve"> decis</w:t>
      </w:r>
      <w:r w:rsidR="00BD74E3">
        <w:t>ão</w:t>
      </w:r>
      <w:r w:rsidR="00D3350B">
        <w:t xml:space="preserve"> </w:t>
      </w:r>
      <w:r>
        <w:t xml:space="preserve">(LOBO, 2018). A IA parte do princípio que especialistas </w:t>
      </w:r>
      <w:commentRangeStart w:id="105"/>
      <w:r>
        <w:t xml:space="preserve">no problema sendo trabalhado </w:t>
      </w:r>
      <w:commentRangeEnd w:id="105"/>
      <w:r w:rsidR="00463026">
        <w:rPr>
          <w:rStyle w:val="Refdecomentrio"/>
        </w:rPr>
        <w:commentReference w:id="105"/>
      </w:r>
      <w:r>
        <w:t xml:space="preserve">precisam fornecer informações para o computador, </w:t>
      </w:r>
      <w:r w:rsidR="00D3350B">
        <w:t>ensinando-o</w:t>
      </w:r>
      <w:r>
        <w:t xml:space="preserve"> a seguir o</w:t>
      </w:r>
      <w:r w:rsidR="00D3350B">
        <w:t>s</w:t>
      </w:r>
      <w:r>
        <w:t xml:space="preserve"> algoritmos e assim </w:t>
      </w:r>
      <w:r w:rsidR="00D3350B">
        <w:t>melhorando</w:t>
      </w:r>
      <w:r>
        <w:t xml:space="preserve"> o processo de decisão</w:t>
      </w:r>
      <w:r w:rsidR="00D3350B">
        <w:t xml:space="preserve"> </w:t>
      </w:r>
      <w:r>
        <w:t>(ELAZHARY, 2019</w:t>
      </w:r>
      <w:r w:rsidR="0032020B">
        <w:t xml:space="preserve"> apud MANSO, 2019, p. 42</w:t>
      </w:r>
      <w:r>
        <w:t>).</w:t>
      </w:r>
      <w:r w:rsidR="007C4427">
        <w:t xml:space="preserve"> </w:t>
      </w:r>
      <w:r>
        <w:t xml:space="preserve">Neste </w:t>
      </w:r>
      <w:r w:rsidRPr="00C458D1">
        <w:t>sentido enquadra-se o supercomputador da International Business Machines (IBM) Watson, que é uma plataforma</w:t>
      </w:r>
      <w:r>
        <w:t xml:space="preserve"> tecnológica que utiliza algoritmos de </w:t>
      </w:r>
      <w:del w:id="106" w:author="Andreza Sartori" w:date="2020-11-06T17:23:00Z">
        <w:r w:rsidDel="00463026">
          <w:delText>inteligência artificial</w:delText>
        </w:r>
      </w:del>
      <w:ins w:id="107" w:author="Andreza Sartori" w:date="2020-11-06T17:23:00Z">
        <w:r w:rsidR="00463026">
          <w:t>IA</w:t>
        </w:r>
      </w:ins>
      <w:r>
        <w:t xml:space="preserve"> para processar bases de informações e gerar resultados a partir disto (SHADER, 2016). Este supercomputador consegue lidar com dados não-estruturados, que são mais de 80% dos dados da internet, para atingir seu objetivo</w:t>
      </w:r>
      <w:r w:rsidR="003872CF">
        <w:t xml:space="preserve"> </w:t>
      </w:r>
      <w:r>
        <w:t>(CHOZAS</w:t>
      </w:r>
      <w:r w:rsidR="00E75216">
        <w:t>;</w:t>
      </w:r>
      <w:r>
        <w:t xml:space="preserve"> MEMETI</w:t>
      </w:r>
      <w:r w:rsidR="00E75216">
        <w:t>;</w:t>
      </w:r>
      <w:r>
        <w:t xml:space="preserve"> PLLANA, 2017).</w:t>
      </w:r>
    </w:p>
    <w:p w14:paraId="0857A558" w14:textId="510B3C33" w:rsidR="00A02C15" w:rsidRPr="00C458D1" w:rsidRDefault="008E020A" w:rsidP="00C458D1">
      <w:pPr>
        <w:pStyle w:val="TF-TEXTO"/>
      </w:pPr>
      <w:r>
        <w:t xml:space="preserve">Referente </w:t>
      </w:r>
      <w:r w:rsidRPr="008E020A">
        <w:t>os aplicativos móveis e suas usabilidades</w:t>
      </w:r>
      <w:r w:rsidR="00ED0F69">
        <w:t xml:space="preserve">, segundo </w:t>
      </w:r>
      <w:r w:rsidR="00F21E28" w:rsidRPr="00C458D1">
        <w:t>Pagnoncelli</w:t>
      </w:r>
      <w:r w:rsidR="00B4187E" w:rsidRPr="00C458D1">
        <w:t xml:space="preserve"> </w:t>
      </w:r>
      <w:r w:rsidR="00F21E28" w:rsidRPr="00C458D1">
        <w:t>(2018), o relacionamento entre as pessoa</w:t>
      </w:r>
      <w:r w:rsidR="0052344F" w:rsidRPr="00C458D1">
        <w:t>s</w:t>
      </w:r>
      <w:r w:rsidR="00F21E28" w:rsidRPr="00C458D1">
        <w:t xml:space="preserve"> tem-se alterado com o surgimento de meios de comunicação em massa pela internet. Kemp</w:t>
      </w:r>
      <w:r w:rsidR="00B4187E" w:rsidRPr="00C458D1">
        <w:t xml:space="preserve"> </w:t>
      </w:r>
      <w:r w:rsidR="00F21E28" w:rsidRPr="00C458D1">
        <w:t>(2020)</w:t>
      </w:r>
      <w:r w:rsidR="00ED0F69">
        <w:t xml:space="preserve"> complementa que</w:t>
      </w:r>
      <w:r w:rsidR="00F21E28" w:rsidRPr="00C458D1">
        <w:t xml:space="preserve"> quase 60% da população mundial já possui acesso </w:t>
      </w:r>
      <w:r w:rsidR="0052344F" w:rsidRPr="00C458D1">
        <w:t>à</w:t>
      </w:r>
      <w:r w:rsidR="00F21E28" w:rsidRPr="00C458D1">
        <w:t xml:space="preserve"> internet e está on</w:t>
      </w:r>
      <w:r w:rsidR="00985724" w:rsidRPr="00C458D1">
        <w:t>-</w:t>
      </w:r>
      <w:r w:rsidR="00F21E28" w:rsidRPr="00C458D1">
        <w:t xml:space="preserve">line. Os brasileiros passam em torno de </w:t>
      </w:r>
      <w:r w:rsidR="00985724" w:rsidRPr="00C458D1">
        <w:t>nove</w:t>
      </w:r>
      <w:r w:rsidR="00F21E28" w:rsidRPr="00C458D1">
        <w:t xml:space="preserve"> horas por dia na internet, e </w:t>
      </w:r>
      <w:r w:rsidR="00985724" w:rsidRPr="00C458D1">
        <w:t>três</w:t>
      </w:r>
      <w:r w:rsidR="00F21E28" w:rsidRPr="00C458D1">
        <w:t xml:space="preserve"> destas horas é acessando as redes sociais. Outro dado apontado por Kemp (2020), é que o aplicativo WhatsApp Messenger foi o aplicativo com o maior número de usuários ativos em 2019.</w:t>
      </w:r>
      <w:r w:rsidR="0061025D">
        <w:t xml:space="preserve"> </w:t>
      </w:r>
      <w:r w:rsidR="00A95FEC" w:rsidRPr="00C458D1">
        <w:t xml:space="preserve">No Brasil, conforme dados apontados por Almeida </w:t>
      </w:r>
      <w:r w:rsidR="00A95FEC" w:rsidRPr="002C1778">
        <w:rPr>
          <w:i/>
          <w:iCs/>
        </w:rPr>
        <w:t>et al</w:t>
      </w:r>
      <w:r w:rsidR="00A95FEC" w:rsidRPr="00C458D1">
        <w:t xml:space="preserve">. (2019), 48% da população utiliza o aplicativo WhatsApp Messenger, e para a grande maioria dos usuários, este aplicativo é a principal fonte de informações, seja por mensagens ou imagens veiculadas por ele. A popularidade deste aplicativo pode ser explicada por suas funcionalidades, como menciona Benevenuto (2019), com ele é possível manter contato com amigos e familiares, fazer negócios, ler notícias e se informar, e isso pode ser feito </w:t>
      </w:r>
      <w:r w:rsidR="00985724" w:rsidRPr="00C458D1">
        <w:t>por meio</w:t>
      </w:r>
      <w:r w:rsidR="00A95FEC" w:rsidRPr="00C458D1">
        <w:t xml:space="preserve"> de mensagens privadas ou mensagens veiculadas em grupos com várias pessoas.</w:t>
      </w:r>
    </w:p>
    <w:p w14:paraId="0AA3185D" w14:textId="241E100B" w:rsidR="00A95FEC" w:rsidRPr="00A95FEC" w:rsidRDefault="00451B94" w:rsidP="004F72E9">
      <w:pPr>
        <w:pStyle w:val="TF-refernciasbibliogrficasTTULO"/>
      </w:pPr>
      <w:bookmarkStart w:id="108" w:name="_Toc351015602"/>
      <w:bookmarkEnd w:id="74"/>
      <w:bookmarkEnd w:id="75"/>
      <w:bookmarkEnd w:id="76"/>
      <w:bookmarkEnd w:id="77"/>
      <w:bookmarkEnd w:id="78"/>
      <w:bookmarkEnd w:id="79"/>
      <w:bookmarkEnd w:id="80"/>
      <w:r>
        <w:t>Referências</w:t>
      </w:r>
      <w:bookmarkEnd w:id="108"/>
    </w:p>
    <w:p w14:paraId="39E07F40" w14:textId="6AAEB8EE" w:rsidR="001A01F6" w:rsidRPr="00D903A2" w:rsidRDefault="001A01F6" w:rsidP="00F46591">
      <w:pPr>
        <w:pStyle w:val="TF-refernciasITEM"/>
        <w:rPr>
          <w:lang w:val="en-US"/>
        </w:rPr>
      </w:pPr>
      <w:commentRangeStart w:id="109"/>
      <w:r w:rsidRPr="00B07B92">
        <w:t>ALMEIDA, Jussara; MELO, Phillipe; MESSIAS, Johnnatan; RESENDE, Gustavo; GARIMELLA, Kiran; BENEVENUTO, Farbrício</w:t>
      </w:r>
      <w:commentRangeEnd w:id="109"/>
      <w:r w:rsidR="002355AD">
        <w:rPr>
          <w:rStyle w:val="Refdecomentrio"/>
        </w:rPr>
        <w:commentReference w:id="109"/>
      </w:r>
      <w:r w:rsidRPr="00B07B92">
        <w:t xml:space="preserve">. </w:t>
      </w:r>
      <w:r w:rsidRPr="00D903A2">
        <w:rPr>
          <w:lang w:val="en-US"/>
        </w:rPr>
        <w:t>WhatsApp Monitor: A Fact-Checking System for WhatsApp. </w:t>
      </w:r>
      <w:r w:rsidRPr="00D903A2">
        <w:rPr>
          <w:b/>
          <w:bCs/>
          <w:lang w:val="en-US"/>
        </w:rPr>
        <w:t>Proceedings of the International AAAI Conference on Web and Social Media</w:t>
      </w:r>
      <w:r w:rsidRPr="00D903A2">
        <w:rPr>
          <w:lang w:val="en-US"/>
        </w:rPr>
        <w:t xml:space="preserve">, v. 13, n. 01, p. 676-677, 6 </w:t>
      </w:r>
      <w:r w:rsidR="00EB030A" w:rsidRPr="00D903A2">
        <w:rPr>
          <w:lang w:val="en-US"/>
        </w:rPr>
        <w:t>jul.</w:t>
      </w:r>
      <w:r w:rsidRPr="00D903A2">
        <w:rPr>
          <w:lang w:val="en-US"/>
        </w:rPr>
        <w:t xml:space="preserve"> 2019.</w:t>
      </w:r>
    </w:p>
    <w:p w14:paraId="699334E4" w14:textId="55B643AD" w:rsidR="00427E73" w:rsidRDefault="00427E73" w:rsidP="00427E73">
      <w:pPr>
        <w:pStyle w:val="TF-refernciasITEM"/>
      </w:pPr>
      <w:r>
        <w:t>AMARAL</w:t>
      </w:r>
      <w:r w:rsidRPr="003E0A5D">
        <w:t xml:space="preserve">, </w:t>
      </w:r>
      <w:r>
        <w:t>Waldemar N.</w:t>
      </w:r>
      <w:r w:rsidRPr="003E0A5D">
        <w:t xml:space="preserve"> </w:t>
      </w:r>
      <w:r w:rsidRPr="0054321D">
        <w:rPr>
          <w:i/>
          <w:iCs/>
        </w:rPr>
        <w:t>et al</w:t>
      </w:r>
      <w:r w:rsidRPr="003E0A5D">
        <w:t xml:space="preserve">. Utilização do aplicativo whatsapp® como ferramenta de telemedicina na área da teleultrassonografia. </w:t>
      </w:r>
      <w:r w:rsidRPr="000C5D7A">
        <w:rPr>
          <w:b/>
          <w:bCs/>
        </w:rPr>
        <w:t>Revista da Sociedade Brasileira de Ultrassonografia</w:t>
      </w:r>
      <w:r w:rsidRPr="003E0A5D">
        <w:t>, v. 17, nº 1, p. 17-20, 2014.</w:t>
      </w:r>
    </w:p>
    <w:p w14:paraId="567BE1D3" w14:textId="6C95596B" w:rsidR="00427E73" w:rsidRDefault="00427E73" w:rsidP="00F46591">
      <w:pPr>
        <w:pStyle w:val="TF-refernciasITEM"/>
      </w:pPr>
      <w:r w:rsidRPr="00C076C5">
        <w:t>ANDRADE, Pedro J</w:t>
      </w:r>
      <w:r>
        <w:t>.</w:t>
      </w:r>
      <w:r w:rsidRPr="00C076C5">
        <w:t xml:space="preserve"> N. Specialized computer support systems for medical diagnosis. </w:t>
      </w:r>
      <w:r w:rsidRPr="00D903A2">
        <w:rPr>
          <w:lang w:val="en-US"/>
        </w:rPr>
        <w:t>Relationship with the Bayes' theorem and with logical diagnostic thinking. </w:t>
      </w:r>
      <w:r w:rsidRPr="00C076C5">
        <w:rPr>
          <w:b/>
          <w:bCs/>
        </w:rPr>
        <w:t>Arq. Bras. Cardiol.</w:t>
      </w:r>
      <w:r w:rsidRPr="00C076C5">
        <w:t>, São Paulo, v. 73, n. 6, p. 545-552, </w:t>
      </w:r>
      <w:r>
        <w:t>dez</w:t>
      </w:r>
      <w:r w:rsidRPr="00C076C5">
        <w:t>.</w:t>
      </w:r>
      <w:r>
        <w:t xml:space="preserve"> </w:t>
      </w:r>
      <w:r w:rsidRPr="00C076C5">
        <w:t xml:space="preserve">1999. </w:t>
      </w:r>
    </w:p>
    <w:p w14:paraId="479C2D80" w14:textId="5E7195F8" w:rsidR="00DE4B02" w:rsidRPr="00F46591" w:rsidRDefault="00F46591" w:rsidP="00F46591">
      <w:pPr>
        <w:pStyle w:val="TF-refernciasITEM"/>
        <w:rPr>
          <w:rStyle w:val="Hyperlink"/>
          <w:noProof w:val="0"/>
          <w:color w:val="auto"/>
          <w:u w:val="none"/>
        </w:rPr>
      </w:pPr>
      <w:r w:rsidRPr="00F46591">
        <w:lastRenderedPageBreak/>
        <w:t>BALESTRIN, Mateus; WEBBER, Filipe; KURETZKI, Carlos. Utilização de Modelo de Extração de Texto em Registros Clínicos. </w:t>
      </w:r>
      <w:r w:rsidRPr="00F46591">
        <w:rPr>
          <w:rStyle w:val="nfase"/>
          <w:i w:val="0"/>
          <w:iCs w:val="0"/>
        </w:rPr>
        <w:t>In</w:t>
      </w:r>
      <w:r w:rsidRPr="00F46591">
        <w:t>: E</w:t>
      </w:r>
      <w:r w:rsidR="00C040C7" w:rsidRPr="00F46591">
        <w:t xml:space="preserve">scola Regional </w:t>
      </w:r>
      <w:r w:rsidR="00C040C7">
        <w:t>d</w:t>
      </w:r>
      <w:r w:rsidR="00C040C7" w:rsidRPr="00F46591">
        <w:t xml:space="preserve">e Informática </w:t>
      </w:r>
      <w:r w:rsidR="00C040C7">
        <w:t>de</w:t>
      </w:r>
      <w:r w:rsidR="00C040C7" w:rsidRPr="00F46591">
        <w:t xml:space="preserve"> Mato Grosso </w:t>
      </w:r>
      <w:r w:rsidRPr="00F46591">
        <w:t>(ERI-MT), 10. 2019, Cuiabá. </w:t>
      </w:r>
      <w:r w:rsidRPr="004844E4">
        <w:rPr>
          <w:rStyle w:val="Forte"/>
        </w:rPr>
        <w:t>Anais</w:t>
      </w:r>
      <w:r w:rsidRPr="00F46591">
        <w:t> [...]. Porto Alegre: Sociedade Brasileira de Computação, 2019. p. 178-180.</w:t>
      </w:r>
    </w:p>
    <w:p w14:paraId="7488E8FD" w14:textId="24A31781" w:rsidR="00B07B92" w:rsidRDefault="001A01F6" w:rsidP="00B07B92">
      <w:pPr>
        <w:pStyle w:val="TF-refernciasITEM"/>
      </w:pPr>
      <w:r w:rsidRPr="00B07B92">
        <w:t>BENEVENUTO, Fabricio</w:t>
      </w:r>
      <w:r>
        <w:t xml:space="preserve">; </w:t>
      </w:r>
      <w:r w:rsidR="007628E2" w:rsidRPr="00B07B92">
        <w:t>VIEIRA, Carolina C</w:t>
      </w:r>
      <w:r w:rsidR="00C738C5" w:rsidRPr="00B07B92">
        <w:t>.</w:t>
      </w:r>
      <w:r w:rsidR="007628E2" w:rsidRPr="00B07B92">
        <w:t>; MELO, Philipe F</w:t>
      </w:r>
      <w:r w:rsidR="00C738C5" w:rsidRPr="00B07B92">
        <w:t>.</w:t>
      </w:r>
      <w:r w:rsidR="007628E2" w:rsidRPr="00B07B92">
        <w:t>; VAZ DE MELO, Pedro O</w:t>
      </w:r>
      <w:r w:rsidR="00C738C5" w:rsidRPr="00B07B92">
        <w:t>.</w:t>
      </w:r>
      <w:r w:rsidR="007628E2" w:rsidRPr="00B07B92">
        <w:t xml:space="preserve"> S. O Paradoxo da Viralização de Informação Criptografada no WhatsApp. </w:t>
      </w:r>
      <w:r w:rsidR="007628E2" w:rsidRPr="00B07B92">
        <w:rPr>
          <w:rStyle w:val="nfase"/>
          <w:i w:val="0"/>
          <w:iCs w:val="0"/>
        </w:rPr>
        <w:t>In</w:t>
      </w:r>
      <w:r w:rsidR="007628E2" w:rsidRPr="00B07B92">
        <w:t xml:space="preserve">: </w:t>
      </w:r>
      <w:r w:rsidR="00C040C7">
        <w:t>A</w:t>
      </w:r>
      <w:r w:rsidR="00C040C7" w:rsidRPr="00B07B92">
        <w:t>nais principais do</w:t>
      </w:r>
      <w:r w:rsidR="007628E2" w:rsidRPr="00B07B92">
        <w:t xml:space="preserve"> </w:t>
      </w:r>
      <w:r w:rsidR="00C040C7" w:rsidRPr="00B07B92">
        <w:t xml:space="preserve">Simpósio Brasileiro </w:t>
      </w:r>
      <w:r w:rsidR="00C040C7">
        <w:t>d</w:t>
      </w:r>
      <w:r w:rsidR="00C040C7" w:rsidRPr="00B07B92">
        <w:t xml:space="preserve">e Redes </w:t>
      </w:r>
      <w:r w:rsidR="00C040C7">
        <w:t>d</w:t>
      </w:r>
      <w:r w:rsidR="00C040C7" w:rsidRPr="00B07B92">
        <w:t>e Computadores</w:t>
      </w:r>
      <w:r w:rsidR="00C040C7">
        <w:t xml:space="preserve"> e</w:t>
      </w:r>
      <w:r w:rsidR="00C040C7" w:rsidRPr="00B07B92">
        <w:t xml:space="preserve"> Sistemas Distribuídos (</w:t>
      </w:r>
      <w:r w:rsidR="007628E2" w:rsidRPr="00B07B92">
        <w:t>SBRC), 37., 2019, Gramado. </w:t>
      </w:r>
      <w:r w:rsidR="007628E2" w:rsidRPr="00121E04">
        <w:rPr>
          <w:rStyle w:val="Forte"/>
        </w:rPr>
        <w:t>Anais</w:t>
      </w:r>
      <w:r w:rsidR="007628E2" w:rsidRPr="00B07B92">
        <w:t>. Porto Alegre: Sociedade Brasileira de Computação, 2019. p. 403-416</w:t>
      </w:r>
      <w:r w:rsidR="00B07B92" w:rsidRPr="00B07B92">
        <w:t>.</w:t>
      </w:r>
    </w:p>
    <w:p w14:paraId="4A423699" w14:textId="3E9ACBBF" w:rsidR="00F8663E" w:rsidRDefault="00F8663E" w:rsidP="00B07B92">
      <w:pPr>
        <w:pStyle w:val="TF-refernciasITEM"/>
      </w:pPr>
      <w:r w:rsidRPr="00F8663E">
        <w:t xml:space="preserve">CARRAPATO, Pedro; CORREIA, Pedro; GARCIA, Bruno. Determinante da saúde no Brasil: a procura da equidade na saúde. </w:t>
      </w:r>
      <w:r w:rsidRPr="009429E9">
        <w:rPr>
          <w:b/>
          <w:bCs/>
        </w:rPr>
        <w:t>Saude soc.</w:t>
      </w:r>
      <w:r w:rsidRPr="00F8663E">
        <w:t>, São Paulo,</w:t>
      </w:r>
      <w:r w:rsidR="009429E9">
        <w:t xml:space="preserve"> </w:t>
      </w:r>
      <w:r w:rsidRPr="00F8663E">
        <w:t>v. 26, n. 3, p. 676-689, set.  2017.</w:t>
      </w:r>
    </w:p>
    <w:p w14:paraId="53873215" w14:textId="7938FAD2" w:rsidR="004E77D7" w:rsidRPr="004E77D7" w:rsidRDefault="004E77D7" w:rsidP="004E77D7">
      <w:pPr>
        <w:pStyle w:val="TF-refernciasITEM"/>
      </w:pPr>
      <w:r w:rsidRPr="004E77D7">
        <w:t>CHOZAS, Adrián C</w:t>
      </w:r>
      <w:r w:rsidR="00096FAA">
        <w:t>.</w:t>
      </w:r>
      <w:r w:rsidRPr="004E77D7">
        <w:t xml:space="preserve">; MEMETI, Suejb; PLLANA, Sabri. </w:t>
      </w:r>
      <w:r w:rsidRPr="00D903A2">
        <w:rPr>
          <w:lang w:val="en-US"/>
        </w:rPr>
        <w:t>Using Cognitive Computing for Learning Parallel Programming: an ibm watson solution. </w:t>
      </w:r>
      <w:r w:rsidRPr="004E77D7">
        <w:rPr>
          <w:rStyle w:val="Forte"/>
        </w:rPr>
        <w:t>Procedia Computer Science</w:t>
      </w:r>
      <w:r w:rsidRPr="004E77D7">
        <w:t>, [S.L.], v. 108, p. 2121-2130, 2017.</w:t>
      </w:r>
    </w:p>
    <w:p w14:paraId="13FA3D4E" w14:textId="60D166F8" w:rsidR="00262B4E" w:rsidRDefault="00262B4E" w:rsidP="00B07B92">
      <w:pPr>
        <w:pStyle w:val="TF-refernciasITEM"/>
      </w:pPr>
      <w:r w:rsidRPr="00650E11">
        <w:t>EBERHARD, P</w:t>
      </w:r>
      <w:r>
        <w:t>atrick</w:t>
      </w:r>
      <w:r w:rsidRPr="00650E11">
        <w:t xml:space="preserve"> V</w:t>
      </w:r>
      <w:r>
        <w:t xml:space="preserve">.; </w:t>
      </w:r>
      <w:r w:rsidRPr="00650E11">
        <w:t>ROSA, A</w:t>
      </w:r>
      <w:r>
        <w:t>lisson</w:t>
      </w:r>
      <w:r w:rsidRPr="00650E11">
        <w:t xml:space="preserve"> J. S. Responsabilidade civil do médico por erro de diagnóstico. </w:t>
      </w:r>
      <w:r w:rsidRPr="00CC5FFA">
        <w:rPr>
          <w:b/>
          <w:bCs/>
        </w:rPr>
        <w:t>Anuário Pesquisa e Extensão Unoesc São Miguel do Oeste</w:t>
      </w:r>
      <w:r w:rsidRPr="00650E11">
        <w:t>, v. 4, p. e21221, 8 jul. 2019.</w:t>
      </w:r>
    </w:p>
    <w:p w14:paraId="40BB3224" w14:textId="02C09216" w:rsidR="00EC6BE3" w:rsidRDefault="00EC6BE3" w:rsidP="00B07B92">
      <w:pPr>
        <w:pStyle w:val="TF-refernciasITEM"/>
      </w:pPr>
      <w:r w:rsidRPr="0062298F">
        <w:t>GRIBEL, Else B</w:t>
      </w:r>
      <w:r>
        <w:t>.</w:t>
      </w:r>
      <w:r w:rsidRPr="0062298F">
        <w:t>;</w:t>
      </w:r>
      <w:r>
        <w:t xml:space="preserve"> </w:t>
      </w:r>
      <w:r w:rsidRPr="0062298F">
        <w:t>VASCONCELLOS, Miguel M</w:t>
      </w:r>
      <w:r>
        <w:t>.</w:t>
      </w:r>
      <w:r w:rsidRPr="0062298F">
        <w:t>; MORAES, Ilara H</w:t>
      </w:r>
      <w:r>
        <w:t>.</w:t>
      </w:r>
      <w:r w:rsidRPr="0062298F">
        <w:t xml:space="preserve"> S. Registros em saúde: avaliação da qualidade do prontuário do paciente na atenção básica, Rio de Janeiro, Brasil. </w:t>
      </w:r>
      <w:r w:rsidRPr="001E2954">
        <w:rPr>
          <w:b/>
          <w:bCs/>
        </w:rPr>
        <w:t>Cad. Saúde Pública</w:t>
      </w:r>
      <w:r w:rsidRPr="0062298F">
        <w:t xml:space="preserve">, Rio de Janeiro, v. 24, supl. 1, p. s173-s182, 2008. </w:t>
      </w:r>
    </w:p>
    <w:p w14:paraId="30B1025A" w14:textId="2CC8C0DD" w:rsidR="00AF2E89" w:rsidRDefault="00AF2E89" w:rsidP="00B07B92">
      <w:pPr>
        <w:pStyle w:val="TF-refernciasITEM"/>
      </w:pPr>
      <w:r w:rsidRPr="00AF2E89">
        <w:t>INSTITUTO DE ESTUDOS DE SAÚDE SUPLEMENTAR</w:t>
      </w:r>
      <w:r w:rsidRPr="00AF2E89">
        <w:rPr>
          <w:b/>
          <w:bCs/>
        </w:rPr>
        <w:t>. 2° Anuário da segurança assistencial hospitalar no Brasil</w:t>
      </w:r>
      <w:r w:rsidRPr="00AF2E89">
        <w:t>. Belo Horizonte, 2018</w:t>
      </w:r>
      <w:r w:rsidR="00932955">
        <w:t>.</w:t>
      </w:r>
    </w:p>
    <w:p w14:paraId="66722CD3" w14:textId="158B3B26" w:rsidR="001A01F6" w:rsidRDefault="001A01F6" w:rsidP="00B07B92">
      <w:pPr>
        <w:pStyle w:val="TF-refernciasITEM"/>
      </w:pPr>
      <w:r w:rsidRPr="00DB26FB">
        <w:t xml:space="preserve">KEMP, Simon. </w:t>
      </w:r>
      <w:r w:rsidR="000F79D4" w:rsidRPr="00DB26FB">
        <w:rPr>
          <w:b/>
          <w:bCs/>
        </w:rPr>
        <w:t>Digital 2020</w:t>
      </w:r>
      <w:r w:rsidR="000F79D4" w:rsidRPr="00DB26FB">
        <w:t>:</w:t>
      </w:r>
      <w:r w:rsidR="000F79D4" w:rsidRPr="00DB26FB">
        <w:rPr>
          <w:b/>
          <w:bCs/>
        </w:rPr>
        <w:t xml:space="preserve"> </w:t>
      </w:r>
      <w:r w:rsidR="000F79D4" w:rsidRPr="00DB26FB">
        <w:t>Global Digital Overview</w:t>
      </w:r>
      <w:r w:rsidRPr="00DB26FB">
        <w:t xml:space="preserve">. </w:t>
      </w:r>
      <w:r w:rsidRPr="005F2F01">
        <w:t>Jan. 2020. Disponível em: https://datareportal.com/reports/digital-2020-global-digital-overview. Acesso em: 27 set. 2020.</w:t>
      </w:r>
    </w:p>
    <w:p w14:paraId="2DDE3FF0" w14:textId="5F3CACFE" w:rsidR="008F4A2A" w:rsidRDefault="008F4A2A" w:rsidP="00B07B92">
      <w:pPr>
        <w:pStyle w:val="TF-refernciasITEM"/>
      </w:pPr>
      <w:r w:rsidRPr="008F4A2A">
        <w:t xml:space="preserve">LOBO, L. C. Inteligência artificial, o Futuro da Medicina e a Educação Médica. </w:t>
      </w:r>
      <w:r w:rsidRPr="003C2F88">
        <w:rPr>
          <w:b/>
          <w:bCs/>
        </w:rPr>
        <w:t>Rev. bras. educ. med</w:t>
      </w:r>
      <w:r w:rsidRPr="008F4A2A">
        <w:t>., Brasília, v. 42, n. 3, p. 3-8, 2018.</w:t>
      </w:r>
    </w:p>
    <w:p w14:paraId="35C58821" w14:textId="30FB2C6C" w:rsidR="00B21A91" w:rsidRDefault="00B21A91" w:rsidP="00B07B92">
      <w:pPr>
        <w:pStyle w:val="TF-refernciasITEM"/>
      </w:pPr>
      <w:r w:rsidRPr="00B21A91">
        <w:t xml:space="preserve">MANSO, Mariane M. </w:t>
      </w:r>
      <w:r w:rsidR="000F79D4" w:rsidRPr="00865A21">
        <w:rPr>
          <w:b/>
          <w:bCs/>
        </w:rPr>
        <w:t xml:space="preserve">Empresa Digital </w:t>
      </w:r>
      <w:r w:rsidR="000F79D4">
        <w:rPr>
          <w:b/>
          <w:bCs/>
        </w:rPr>
        <w:t>p</w:t>
      </w:r>
      <w:r w:rsidR="000F79D4" w:rsidRPr="00865A21">
        <w:rPr>
          <w:b/>
          <w:bCs/>
        </w:rPr>
        <w:t xml:space="preserve">ara Rastreamento </w:t>
      </w:r>
      <w:r w:rsidR="000F79D4">
        <w:rPr>
          <w:b/>
          <w:bCs/>
        </w:rPr>
        <w:t>d</w:t>
      </w:r>
      <w:r w:rsidR="000F79D4" w:rsidRPr="00865A21">
        <w:rPr>
          <w:b/>
          <w:bCs/>
        </w:rPr>
        <w:t>e Doenças Dermatológicas</w:t>
      </w:r>
      <w:r w:rsidRPr="00B21A91">
        <w:t xml:space="preserve">. 2019. 99 f. Dissertação (Mestrado) - Curso de Gestão Para A Competitividade, </w:t>
      </w:r>
      <w:r w:rsidR="00F07C25">
        <w:t>Fundação Getúlio Vargas</w:t>
      </w:r>
      <w:r w:rsidRPr="00B21A91">
        <w:t>, São Paulo, 2019.</w:t>
      </w:r>
    </w:p>
    <w:p w14:paraId="2EE3EFDF" w14:textId="51EAC473" w:rsidR="003D06C7" w:rsidRDefault="00EA0167" w:rsidP="003D06C7">
      <w:pPr>
        <w:pStyle w:val="TF-refernciasITEM"/>
      </w:pPr>
      <w:r>
        <w:t>ORGANIZAÇÃO MUNDIAL DA SAÚDE</w:t>
      </w:r>
      <w:r w:rsidR="00926E53">
        <w:t xml:space="preserve">. </w:t>
      </w:r>
      <w:r w:rsidR="003D06C7">
        <w:t>Biblioteca Virtual de Direitos humanos da Universidade</w:t>
      </w:r>
      <w:r w:rsidR="00926E53">
        <w:t xml:space="preserve"> de São Paulo</w:t>
      </w:r>
      <w:r w:rsidR="00214196">
        <w:t>, 1946</w:t>
      </w:r>
      <w:r w:rsidR="003D06C7">
        <w:t xml:space="preserve">. </w:t>
      </w:r>
      <w:r w:rsidR="003D06C7" w:rsidRPr="003D06C7">
        <w:rPr>
          <w:b/>
          <w:bCs/>
        </w:rPr>
        <w:t>Constituição da Organização Mundial da Saúde (OMS/WHO</w:t>
      </w:r>
      <w:r w:rsidR="003D06C7" w:rsidRPr="00280F47">
        <w:rPr>
          <w:b/>
          <w:bCs/>
        </w:rPr>
        <w:t>)</w:t>
      </w:r>
      <w:r w:rsidR="000972EE" w:rsidRPr="00280F47">
        <w:rPr>
          <w:b/>
          <w:bCs/>
        </w:rPr>
        <w:t xml:space="preserve"> -</w:t>
      </w:r>
      <w:r w:rsidR="00280F47">
        <w:rPr>
          <w:b/>
          <w:bCs/>
        </w:rPr>
        <w:t xml:space="preserve"> </w:t>
      </w:r>
      <w:r w:rsidR="003D06C7" w:rsidRPr="00280F47">
        <w:rPr>
          <w:b/>
          <w:bCs/>
        </w:rPr>
        <w:t>1946</w:t>
      </w:r>
      <w:r w:rsidR="003D06C7">
        <w:t>. Disponível em: http://www.direitoshumanos.usp.br/index.php/OMS-Organiza%C3%A7%C3%A3o-Mundial-da-Sa%C3%BAde/constituicao-da-organizacao-mundial-da-saude-omswho.html. Acesso em: 27 set. 2020.</w:t>
      </w:r>
    </w:p>
    <w:p w14:paraId="5852938E" w14:textId="200CA323" w:rsidR="00450D07" w:rsidRDefault="00450D07" w:rsidP="00B07B92">
      <w:pPr>
        <w:pStyle w:val="TF-refernciasITEM"/>
      </w:pPr>
      <w:r w:rsidRPr="00B07B92">
        <w:t xml:space="preserve">PAGNONCELLI, Willian A. </w:t>
      </w:r>
      <w:r w:rsidRPr="00121E04">
        <w:rPr>
          <w:b/>
          <w:bCs/>
        </w:rPr>
        <w:t>Considerações sobre a responsabilidade civil dos médicos nos aplicativos de mensagem instantânea</w:t>
      </w:r>
      <w:r w:rsidRPr="00B07B92">
        <w:t>. 2018. 23 f. Trabalho de Conclusão de Curso (Direito) – Faculdade de Direito e Relações Internacionais, Universidade Federal da Grande Dourados, Dourados, MS, 2018.</w:t>
      </w:r>
    </w:p>
    <w:p w14:paraId="1FDB35B5" w14:textId="41959442" w:rsidR="00183EB3" w:rsidRPr="00183EB3" w:rsidRDefault="00183EB3" w:rsidP="00183EB3">
      <w:pPr>
        <w:pStyle w:val="TF-refernciasITEM"/>
      </w:pPr>
      <w:r w:rsidRPr="00C63CED">
        <w:rPr>
          <w:u w:val="single"/>
          <w:lang w:val="en-US"/>
        </w:rPr>
        <w:t>SHADER</w:t>
      </w:r>
      <w:r w:rsidRPr="00D903A2">
        <w:rPr>
          <w:lang w:val="en-US"/>
        </w:rPr>
        <w:t>, Richard I. Some Reflections on IBM Watson and on Women’s Health. </w:t>
      </w:r>
      <w:r w:rsidRPr="00183EB3">
        <w:rPr>
          <w:rStyle w:val="Forte"/>
        </w:rPr>
        <w:t>Clinical Therapeutics</w:t>
      </w:r>
      <w:r w:rsidRPr="00183EB3">
        <w:t>, [S.L.], v. 38, n. 1, p. 1-2, jan. 2016</w:t>
      </w:r>
      <w:r w:rsidR="002804D0">
        <w:t>.</w:t>
      </w:r>
    </w:p>
    <w:p w14:paraId="56359980" w14:textId="2C814E3B" w:rsidR="00F83A19" w:rsidRDefault="00F83A19" w:rsidP="00F83A19">
      <w:pPr>
        <w:pStyle w:val="TF-refernciasbibliogrficasTTULO"/>
      </w:pPr>
      <w:r>
        <w:lastRenderedPageBreak/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478C0145" w14:textId="77777777" w:rsidR="00A902B4" w:rsidRPr="00320BFA" w:rsidRDefault="00A902B4" w:rsidP="00A902B4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6119989E" w14:textId="36DF731E" w:rsidR="00A902B4" w:rsidRPr="00320BFA" w:rsidRDefault="00A902B4" w:rsidP="00A902B4">
      <w:pPr>
        <w:pStyle w:val="TF-xAvalLINHA"/>
      </w:pPr>
      <w:r w:rsidRPr="00320BFA">
        <w:t>Acadêmico(a):</w:t>
      </w:r>
      <w:r w:rsidR="00002B51">
        <w:t xml:space="preserve"> Nilton Eduardo Clasen</w:t>
      </w:r>
      <w:r w:rsidRPr="00320BFA">
        <w:tab/>
      </w:r>
    </w:p>
    <w:p w14:paraId="2E00DC76" w14:textId="0A0CED18" w:rsidR="00A902B4" w:rsidRDefault="00A902B4" w:rsidP="00A902B4">
      <w:pPr>
        <w:pStyle w:val="TF-xAvalLINHA"/>
      </w:pPr>
      <w:r w:rsidRPr="00320BFA">
        <w:t>Avaliador(a):</w:t>
      </w:r>
      <w:r w:rsidRPr="00320BFA">
        <w:tab/>
      </w:r>
      <w:r w:rsidR="00002B51">
        <w:t>Andreza Sartori</w:t>
      </w:r>
      <w:r>
        <w:tab/>
      </w:r>
    </w:p>
    <w:p w14:paraId="72166664" w14:textId="77777777" w:rsidR="00A902B4" w:rsidRDefault="00A902B4" w:rsidP="00A902B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150"/>
        <w:gridCol w:w="401"/>
        <w:gridCol w:w="405"/>
        <w:gridCol w:w="702"/>
      </w:tblGrid>
      <w:tr w:rsidR="00A902B4" w:rsidRPr="00320BFA" w14:paraId="40E151A5" w14:textId="77777777" w:rsidTr="00E53680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30E20" w14:textId="77777777" w:rsidR="00A902B4" w:rsidRPr="00320BFA" w:rsidRDefault="00A902B4" w:rsidP="00E53680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21CEF2" w14:textId="77777777" w:rsidR="00A902B4" w:rsidRPr="00320BFA" w:rsidRDefault="00A902B4" w:rsidP="00E5368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0CF447" w14:textId="77777777" w:rsidR="00A902B4" w:rsidRPr="00320BFA" w:rsidRDefault="00A902B4" w:rsidP="00E5368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30423E2" w14:textId="77777777" w:rsidR="00A902B4" w:rsidRPr="00320BFA" w:rsidRDefault="00A902B4" w:rsidP="00E53680">
            <w:pPr>
              <w:pStyle w:val="TF-xAvalITEMTABELA"/>
            </w:pPr>
            <w:r w:rsidRPr="00320BFA">
              <w:t>não atende</w:t>
            </w:r>
          </w:p>
        </w:tc>
      </w:tr>
      <w:tr w:rsidR="00A902B4" w:rsidRPr="00320BFA" w14:paraId="2A39893F" w14:textId="77777777" w:rsidTr="00E53680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05F7CB" w14:textId="77777777" w:rsidR="00A902B4" w:rsidRPr="00320BFA" w:rsidRDefault="00A902B4" w:rsidP="00E53680">
            <w:pPr>
              <w:pStyle w:val="TF-xAvalITEMTABELA"/>
            </w:pPr>
            <w:r w:rsidRPr="00A55BF5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D9D9" w14:textId="77777777" w:rsidR="00A902B4" w:rsidRPr="00821EE8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6C552F06" w14:textId="77777777" w:rsidR="00A902B4" w:rsidRPr="00821EE8" w:rsidRDefault="00A902B4" w:rsidP="00E53680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72D" w14:textId="3DD0CCE9" w:rsidR="00A902B4" w:rsidRPr="00320BFA" w:rsidRDefault="0031438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75B4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7E3163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1F566FFC" w14:textId="77777777" w:rsidTr="00E53680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52F56C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31A3" w14:textId="77777777" w:rsidR="00A902B4" w:rsidRPr="00821EE8" w:rsidRDefault="00A902B4" w:rsidP="00E53680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085D" w14:textId="4A0349F3" w:rsidR="00A902B4" w:rsidRPr="00320BFA" w:rsidRDefault="0031438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C2EF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771B13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6D8F5D37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12E658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A8F8" w14:textId="77777777" w:rsidR="00A902B4" w:rsidRPr="00320BFA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22DF441" w14:textId="77777777" w:rsidR="00A902B4" w:rsidRPr="00320BFA" w:rsidRDefault="00A902B4" w:rsidP="00E53680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4A5D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A913" w14:textId="20FD5F06" w:rsidR="00A902B4" w:rsidRPr="00320BFA" w:rsidRDefault="0031438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302F31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5FA1DDA9" w14:textId="77777777" w:rsidTr="00E53680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7EED5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31ED" w14:textId="77777777" w:rsidR="00A902B4" w:rsidRPr="00320BFA" w:rsidRDefault="00A902B4" w:rsidP="00E5368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350D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1966" w14:textId="26B5F099" w:rsidR="00A902B4" w:rsidRPr="00320BFA" w:rsidRDefault="0031438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7D4A8E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15ECA71B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C17F73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3D90" w14:textId="77777777" w:rsidR="00A902B4" w:rsidRPr="00EE20C1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379D8E89" w14:textId="77777777" w:rsidR="00A902B4" w:rsidRPr="00EE20C1" w:rsidRDefault="00A902B4" w:rsidP="00E53680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F3B7" w14:textId="3635607F" w:rsidR="00A902B4" w:rsidRPr="00320BFA" w:rsidRDefault="001C1A8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7411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34A00A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351DBD05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D379DF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294A" w14:textId="77777777" w:rsidR="00A902B4" w:rsidRPr="00EE20C1" w:rsidRDefault="00A902B4" w:rsidP="00E53680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EE73" w14:textId="38C3B59D" w:rsidR="00A902B4" w:rsidRPr="00320BFA" w:rsidRDefault="001C1A8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8147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034FEB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000D1739" w14:textId="77777777" w:rsidTr="00E53680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E929B4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C3C5" w14:textId="77777777" w:rsidR="00A902B4" w:rsidRPr="00320BFA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4F02D31" w14:textId="77777777" w:rsidR="00A902B4" w:rsidRPr="00320BFA" w:rsidRDefault="00A902B4" w:rsidP="00E5368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55D" w14:textId="57E38412" w:rsidR="00A902B4" w:rsidRPr="00320BFA" w:rsidRDefault="00160870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2BFA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6D02B1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10F1E201" w14:textId="77777777" w:rsidTr="00E5368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408DCC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8567" w14:textId="77777777" w:rsidR="00A902B4" w:rsidRPr="00320BFA" w:rsidRDefault="00A902B4" w:rsidP="00E53680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B40D" w14:textId="4E4E8087" w:rsidR="00A902B4" w:rsidRPr="00320BFA" w:rsidRDefault="00160870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3343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395154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4A770C42" w14:textId="77777777" w:rsidTr="00E5368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77F5CA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0D6A" w14:textId="77777777" w:rsidR="00A902B4" w:rsidRPr="00801036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10987CD8" w14:textId="77777777" w:rsidR="00A902B4" w:rsidRPr="00801036" w:rsidRDefault="00A902B4" w:rsidP="00E53680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C12" w14:textId="34A59AA7" w:rsidR="00A902B4" w:rsidRPr="00801036" w:rsidRDefault="00160870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C1D2" w14:textId="77777777" w:rsidR="00A902B4" w:rsidRPr="00801036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F629D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7E675817" w14:textId="77777777" w:rsidTr="00E53680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1E171E" w14:textId="77777777" w:rsidR="00A902B4" w:rsidRPr="00320BFA" w:rsidRDefault="00A902B4" w:rsidP="00E5368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BD41" w14:textId="77777777" w:rsidR="00A902B4" w:rsidRPr="00320BFA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08E3AE8" w14:textId="77777777" w:rsidR="00A902B4" w:rsidRPr="00320BFA" w:rsidRDefault="00A902B4" w:rsidP="00E5368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BD63" w14:textId="1B99E84D" w:rsidR="00A902B4" w:rsidRPr="00320BFA" w:rsidRDefault="003E486F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300B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DBEEDC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6A321BF5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AB7951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0826" w14:textId="77777777" w:rsidR="00A902B4" w:rsidRPr="00320BFA" w:rsidRDefault="00A902B4" w:rsidP="00E5368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469D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C057" w14:textId="7A71A178" w:rsidR="00A902B4" w:rsidRPr="00320BFA" w:rsidRDefault="003E486F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4B9223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405363D2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677EA4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1DFC" w14:textId="77777777" w:rsidR="00A902B4" w:rsidRPr="00320BFA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14F54688" w14:textId="77777777" w:rsidR="00A902B4" w:rsidRPr="00320BFA" w:rsidRDefault="00A902B4" w:rsidP="00E5368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9E28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3AB3" w14:textId="7D9BCC2D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6FBA86" w14:textId="0522AEC9" w:rsidR="00A902B4" w:rsidRPr="00320BFA" w:rsidRDefault="00413B43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0"/>
            <w:r>
              <w:rPr>
                <w:sz w:val="18"/>
              </w:rPr>
              <w:t>x</w:t>
            </w:r>
            <w:commentRangeEnd w:id="110"/>
            <w:r>
              <w:rPr>
                <w:rStyle w:val="Refdecomentrio"/>
              </w:rPr>
              <w:commentReference w:id="110"/>
            </w:r>
          </w:p>
        </w:tc>
      </w:tr>
      <w:tr w:rsidR="00A902B4" w:rsidRPr="00320BFA" w14:paraId="2BCB5DF9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295185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3A2C" w14:textId="77777777" w:rsidR="00A902B4" w:rsidRPr="00320BFA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0EA9A88B" w14:textId="77777777" w:rsidR="00A902B4" w:rsidRPr="00320BFA" w:rsidRDefault="00A902B4" w:rsidP="00E5368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808" w14:textId="114489FE" w:rsidR="00A902B4" w:rsidRPr="00320BFA" w:rsidRDefault="00C43EA2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2D7" w14:textId="77777777" w:rsidR="00A902B4" w:rsidRPr="00320BFA" w:rsidRDefault="00A902B4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A93F7" w14:textId="77777777" w:rsidR="00A902B4" w:rsidRPr="00320BFA" w:rsidRDefault="00A902B4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3C8AB830" w14:textId="77777777" w:rsidTr="00E5368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0DADF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6671" w14:textId="77777777" w:rsidR="00A902B4" w:rsidRPr="00320BFA" w:rsidRDefault="00A902B4" w:rsidP="00A902B4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391BD731" w14:textId="77777777" w:rsidR="00A902B4" w:rsidRPr="00320BFA" w:rsidRDefault="00A902B4" w:rsidP="00E5368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39FB" w14:textId="1E0239DB" w:rsidR="00A902B4" w:rsidRPr="00320BFA" w:rsidRDefault="00002B51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4174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B7CEF1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3145EB4D" w14:textId="77777777" w:rsidTr="00E5368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8CB9A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9555" w14:textId="77777777" w:rsidR="00A902B4" w:rsidRPr="00320BFA" w:rsidRDefault="00A902B4" w:rsidP="00E5368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B52C" w14:textId="2CF0693E" w:rsidR="00A902B4" w:rsidRPr="00320BFA" w:rsidRDefault="00002B51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23E9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9D940F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A902B4" w:rsidRPr="00320BFA" w14:paraId="170C215C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60B95E" w14:textId="77777777" w:rsidR="00A902B4" w:rsidRPr="00320BFA" w:rsidRDefault="00A902B4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44788" w14:textId="77777777" w:rsidR="00A902B4" w:rsidRPr="00320BFA" w:rsidRDefault="00A902B4" w:rsidP="00E5368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28F3F7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24101E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8B0A04" w14:textId="77777777" w:rsidR="00A902B4" w:rsidRPr="00320BFA" w:rsidRDefault="00A902B4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7687B19" w14:textId="77777777" w:rsidR="00A902B4" w:rsidRPr="00320BFA" w:rsidRDefault="00A902B4" w:rsidP="00A902B4">
      <w:pPr>
        <w:pStyle w:val="TF-xAvalLINHA"/>
      </w:pPr>
    </w:p>
    <w:p w14:paraId="0E473C29" w14:textId="77777777" w:rsidR="00A902B4" w:rsidRDefault="00A902B4" w:rsidP="00A902B4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5DDBAEB5" w14:textId="77777777" w:rsidR="00A902B4" w:rsidRPr="003F5F25" w:rsidRDefault="00A902B4" w:rsidP="00A902B4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A902B4" w:rsidRPr="00320BFA" w14:paraId="6D1AF61D" w14:textId="77777777" w:rsidTr="00E5368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FCA5056" w14:textId="77777777" w:rsidR="00A902B4" w:rsidRPr="00320BFA" w:rsidRDefault="00A902B4" w:rsidP="00E5368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F78D361" w14:textId="77777777" w:rsidR="00A902B4" w:rsidRPr="00320BFA" w:rsidRDefault="00A902B4" w:rsidP="00A902B4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951E56F" w14:textId="77777777" w:rsidR="00A902B4" w:rsidRPr="00320BFA" w:rsidRDefault="00A902B4" w:rsidP="00A902B4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5DBD22D" w14:textId="77777777" w:rsidR="00A902B4" w:rsidRPr="00320BFA" w:rsidRDefault="00A902B4" w:rsidP="00A902B4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A902B4" w:rsidRPr="00320BFA" w14:paraId="4568100A" w14:textId="77777777" w:rsidTr="00E5368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E60BAB6" w14:textId="77777777" w:rsidR="00A902B4" w:rsidRPr="00320BFA" w:rsidRDefault="00A902B4" w:rsidP="00E5368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FE79B7B" w14:textId="77777777" w:rsidR="00A902B4" w:rsidRPr="00320BFA" w:rsidRDefault="00A902B4" w:rsidP="00E5368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3447C7A" w14:textId="77777777" w:rsidR="00A902B4" w:rsidRPr="00320BFA" w:rsidRDefault="00A902B4" w:rsidP="00E5368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43C208E" w14:textId="40932D08" w:rsidR="00A902B4" w:rsidRDefault="00A902B4" w:rsidP="00A902B4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8422E9">
        <w:t>05/11/2020</w:t>
      </w:r>
      <w:r>
        <w:tab/>
      </w:r>
    </w:p>
    <w:p w14:paraId="51B9C805" w14:textId="77777777" w:rsidR="00A902B4" w:rsidRDefault="00A902B4" w:rsidP="00A902B4">
      <w:pPr>
        <w:pStyle w:val="TF-xAvalTTULO"/>
        <w:ind w:left="0" w:firstLine="0"/>
        <w:jc w:val="left"/>
      </w:pPr>
    </w:p>
    <w:p w14:paraId="5F3B38E3" w14:textId="77777777" w:rsidR="00A902B4" w:rsidRDefault="00A902B4" w:rsidP="00A902B4"/>
    <w:p w14:paraId="55B25876" w14:textId="6F7302CD" w:rsidR="0000224C" w:rsidRDefault="0000224C" w:rsidP="00380BEB">
      <w:pPr>
        <w:pStyle w:val="TF-xAvalTTULO"/>
      </w:pPr>
    </w:p>
    <w:sectPr w:rsidR="0000224C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3" w:author="Andreza Sartori" w:date="2020-11-06T15:51:00Z" w:initials="AS">
    <w:p w14:paraId="767F147C" w14:textId="60133465" w:rsidR="00834DF2" w:rsidRDefault="00834DF2">
      <w:pPr>
        <w:pStyle w:val="Textodecomentrio"/>
      </w:pPr>
      <w:r>
        <w:rPr>
          <w:rStyle w:val="Refdecomentrio"/>
        </w:rPr>
        <w:annotationRef/>
      </w:r>
      <w:r>
        <w:t>Para que?</w:t>
      </w:r>
    </w:p>
  </w:comment>
  <w:comment w:id="40" w:author="Andreza Sartori" w:date="2020-11-06T15:53:00Z" w:initials="AS">
    <w:p w14:paraId="43D993CD" w14:textId="10E0C91D" w:rsidR="00C60444" w:rsidRDefault="00C60444">
      <w:pPr>
        <w:pStyle w:val="Textodecomentrio"/>
      </w:pPr>
      <w:r>
        <w:rPr>
          <w:rStyle w:val="Refdecomentrio"/>
        </w:rPr>
        <w:annotationRef/>
      </w:r>
      <w:r>
        <w:t>Para todas as doenças? O escopo do trabalho será gigante.</w:t>
      </w:r>
    </w:p>
  </w:comment>
  <w:comment w:id="41" w:author="Andreza Sartori" w:date="2020-11-06T15:54:00Z" w:initials="AS">
    <w:p w14:paraId="27EF70A1" w14:textId="0EF965F4" w:rsidR="000A254D" w:rsidRDefault="000A254D">
      <w:pPr>
        <w:pStyle w:val="Textodecomentrio"/>
      </w:pPr>
      <w:r>
        <w:rPr>
          <w:rStyle w:val="Refdecomentrio"/>
        </w:rPr>
        <w:annotationRef/>
      </w:r>
      <w:r>
        <w:t>Para qual finalidade, se será um chatbot no WhatsApp?</w:t>
      </w:r>
    </w:p>
  </w:comment>
  <w:comment w:id="43" w:author="Andreza Sartori" w:date="2020-11-06T16:00:00Z" w:initials="AS">
    <w:p w14:paraId="4D6D38F2" w14:textId="12E0237B" w:rsidR="00F2020D" w:rsidRDefault="00F2020D">
      <w:pPr>
        <w:pStyle w:val="Textodecomentrio"/>
      </w:pPr>
      <w:r>
        <w:rPr>
          <w:rStyle w:val="Refdecomentrio"/>
        </w:rPr>
        <w:annotationRef/>
      </w:r>
      <w:r>
        <w:t>Rever redação.</w:t>
      </w:r>
    </w:p>
  </w:comment>
  <w:comment w:id="44" w:author="Andreza Sartori" w:date="2020-11-06T16:00:00Z" w:initials="AS">
    <w:p w14:paraId="3BBDE7EC" w14:textId="3AD1B698" w:rsidR="00F2020D" w:rsidRDefault="00F2020D">
      <w:pPr>
        <w:pStyle w:val="Textodecomentrio"/>
      </w:pPr>
      <w:r>
        <w:rPr>
          <w:rStyle w:val="Refdecomentrio"/>
        </w:rPr>
        <w:annotationRef/>
      </w:r>
      <w:r>
        <w:t>Está repetido com o que falou na 1ª frase.</w:t>
      </w:r>
    </w:p>
  </w:comment>
  <w:comment w:id="45" w:author="Andreza Sartori" w:date="2020-11-06T16:01:00Z" w:initials="AS">
    <w:p w14:paraId="1A56A596" w14:textId="31AA4853" w:rsidR="00F2020D" w:rsidRDefault="00F2020D">
      <w:pPr>
        <w:pStyle w:val="Textodecomentrio"/>
      </w:pPr>
      <w:r>
        <w:rPr>
          <w:rStyle w:val="Refdecomentrio"/>
        </w:rPr>
        <w:annotationRef/>
      </w:r>
      <w:r w:rsidR="00003E5D">
        <w:t>A primeira vez que coloca sigla, deve colocar o seu significado.</w:t>
      </w:r>
    </w:p>
  </w:comment>
  <w:comment w:id="46" w:author="Andreza Sartori" w:date="2020-11-06T16:03:00Z" w:initials="AS">
    <w:p w14:paraId="3D9A11D0" w14:textId="03C1DCE7" w:rsidR="00003E5D" w:rsidRDefault="00003E5D">
      <w:pPr>
        <w:pStyle w:val="Textodecomentrio"/>
      </w:pPr>
      <w:r>
        <w:rPr>
          <w:rStyle w:val="Refdecomentrio"/>
        </w:rPr>
        <w:annotationRef/>
      </w:r>
      <w:r>
        <w:t>A primeira vez que coloca sigla, deve colocar o seu significado.</w:t>
      </w:r>
    </w:p>
  </w:comment>
  <w:comment w:id="48" w:author="Andreza Sartori" w:date="2020-11-06T16:09:00Z" w:initials="AS">
    <w:p w14:paraId="6EDBAD70" w14:textId="70204779" w:rsidR="002B6B23" w:rsidRDefault="002B6B23">
      <w:pPr>
        <w:pStyle w:val="Textodecomentrio"/>
      </w:pPr>
      <w:r>
        <w:rPr>
          <w:rStyle w:val="Refdecomentrio"/>
        </w:rPr>
        <w:annotationRef/>
      </w:r>
      <w:r>
        <w:t>Não é necessário.</w:t>
      </w:r>
      <w:r w:rsidR="00F14A89">
        <w:t xml:space="preserve"> Pode remover.</w:t>
      </w:r>
    </w:p>
  </w:comment>
  <w:comment w:id="52" w:author="Andreza Sartori" w:date="2020-11-06T16:10:00Z" w:initials="AS">
    <w:p w14:paraId="1D74693F" w14:textId="395D6783" w:rsidR="004E5BA5" w:rsidRDefault="004E5BA5">
      <w:pPr>
        <w:pStyle w:val="Textodecomentrio"/>
      </w:pPr>
      <w:r>
        <w:rPr>
          <w:rStyle w:val="Refdecomentrio"/>
        </w:rPr>
        <w:annotationRef/>
      </w:r>
      <w:r>
        <w:t>É junto com a última frase?</w:t>
      </w:r>
      <w:r w:rsidR="00312DD8">
        <w:t xml:space="preserve"> S</w:t>
      </w:r>
      <w:r>
        <w:t>eparado não faz sentido.</w:t>
      </w:r>
    </w:p>
  </w:comment>
  <w:comment w:id="53" w:author="Andreza Sartori" w:date="2020-11-06T16:48:00Z" w:initials="AS">
    <w:p w14:paraId="1CB61B34" w14:textId="4E3468BB" w:rsidR="00134E6B" w:rsidRDefault="00134E6B">
      <w:pPr>
        <w:pStyle w:val="Textodecomentrio"/>
      </w:pPr>
      <w:r>
        <w:rPr>
          <w:rStyle w:val="Refdecomentrio"/>
        </w:rPr>
        <w:annotationRef/>
      </w:r>
      <w:r>
        <w:t>Rever redação</w:t>
      </w:r>
      <w:r w:rsidR="00A26276">
        <w:t xml:space="preserve"> da frase</w:t>
      </w:r>
      <w:r>
        <w:t>.</w:t>
      </w:r>
    </w:p>
  </w:comment>
  <w:comment w:id="57" w:author="Andreza Sartori" w:date="2020-11-06T16:53:00Z" w:initials="AS">
    <w:p w14:paraId="67403075" w14:textId="0C8EAE73" w:rsidR="0053342E" w:rsidRDefault="0053342E">
      <w:pPr>
        <w:pStyle w:val="Textodecomentrio"/>
      </w:pPr>
      <w:r>
        <w:rPr>
          <w:rStyle w:val="Refdecomentrio"/>
        </w:rPr>
        <w:annotationRef/>
      </w:r>
      <w:r>
        <w:t>É citação direta?</w:t>
      </w:r>
    </w:p>
  </w:comment>
  <w:comment w:id="59" w:author="Andreza Sartori" w:date="2020-11-05T11:46:00Z" w:initials="AS">
    <w:p w14:paraId="460CB121" w14:textId="30FA60F9" w:rsidR="00DB26FB" w:rsidRDefault="00DB26FB">
      <w:pPr>
        <w:pStyle w:val="Textodecomentrio"/>
      </w:pPr>
      <w:r>
        <w:rPr>
          <w:rStyle w:val="Refdecomentrio"/>
        </w:rPr>
        <w:annotationRef/>
      </w:r>
      <w:r w:rsidRPr="00DB26FB">
        <w:t>Coloque o recurso de referência cruzada para figura/quadro/tabela. Faça isso em todo o texto.</w:t>
      </w:r>
    </w:p>
  </w:comment>
  <w:comment w:id="58" w:author="Andreza Sartori" w:date="2020-11-06T16:55:00Z" w:initials="AS">
    <w:p w14:paraId="21D845B7" w14:textId="17CB852A" w:rsidR="009B08CC" w:rsidRDefault="009B08CC">
      <w:pPr>
        <w:pStyle w:val="Textodecomentrio"/>
      </w:pPr>
      <w:r>
        <w:rPr>
          <w:rStyle w:val="Refdecomentrio"/>
        </w:rPr>
        <w:annotationRef/>
      </w:r>
      <w:r>
        <w:t>É realmente relevante colocar esta imagem?</w:t>
      </w:r>
    </w:p>
  </w:comment>
  <w:comment w:id="67" w:author="Andreza Sartori" w:date="2020-11-06T17:03:00Z" w:initials="AS">
    <w:p w14:paraId="7124CC34" w14:textId="5AFCCB2C" w:rsidR="00241DA2" w:rsidRDefault="00241DA2">
      <w:pPr>
        <w:pStyle w:val="Textodecomentrio"/>
      </w:pPr>
      <w:r>
        <w:rPr>
          <w:rStyle w:val="Refdecomentrio"/>
        </w:rPr>
        <w:annotationRef/>
      </w:r>
      <w:r>
        <w:t>Rever redação</w:t>
      </w:r>
    </w:p>
  </w:comment>
  <w:comment w:id="72" w:author="Andreza Sartori" w:date="2020-11-06T17:04:00Z" w:initials="AS">
    <w:p w14:paraId="1286A7F0" w14:textId="720A3B8F" w:rsidR="00585232" w:rsidRDefault="00585232">
      <w:pPr>
        <w:pStyle w:val="Textodecomentrio"/>
      </w:pPr>
      <w:r>
        <w:rPr>
          <w:rStyle w:val="Refdecomentrio"/>
        </w:rPr>
        <w:annotationRef/>
      </w:r>
      <w:r>
        <w:t>Redundante. Podes falar diretamente que usou AM</w:t>
      </w:r>
    </w:p>
  </w:comment>
  <w:comment w:id="90" w:author="Andreza Sartori" w:date="2020-11-06T17:07:00Z" w:initials="AS">
    <w:p w14:paraId="762A207D" w14:textId="42D3FE8B" w:rsidR="003E2353" w:rsidRDefault="003E2353">
      <w:pPr>
        <w:pStyle w:val="Textodecomentrio"/>
      </w:pPr>
      <w:r>
        <w:rPr>
          <w:rStyle w:val="Refdecomentrio"/>
        </w:rPr>
        <w:annotationRef/>
      </w:r>
      <w:r>
        <w:t>Poderia colocar aqui qual o modelo utilizado.</w:t>
      </w:r>
    </w:p>
  </w:comment>
  <w:comment w:id="91" w:author="Andreza Sartori" w:date="2020-11-06T17:07:00Z" w:initials="AS">
    <w:p w14:paraId="69092DEC" w14:textId="120A5D78" w:rsidR="00F038BA" w:rsidRDefault="00F038BA">
      <w:pPr>
        <w:pStyle w:val="Textodecomentrio"/>
      </w:pPr>
      <w:r>
        <w:rPr>
          <w:rStyle w:val="Refdecomentrio"/>
        </w:rPr>
        <w:annotationRef/>
      </w:r>
      <w:r>
        <w:t>Ver comentário anterior</w:t>
      </w:r>
    </w:p>
  </w:comment>
  <w:comment w:id="92" w:author="Andreza Sartori" w:date="2020-11-06T17:08:00Z" w:initials="AS">
    <w:p w14:paraId="0D78E846" w14:textId="620EFE9F" w:rsidR="008707CA" w:rsidRDefault="008707CA">
      <w:pPr>
        <w:pStyle w:val="Textodecomentrio"/>
      </w:pPr>
      <w:r>
        <w:rPr>
          <w:rStyle w:val="Refdecomentrio"/>
        </w:rPr>
        <w:annotationRef/>
      </w:r>
      <w:r>
        <w:t>Rever redação.</w:t>
      </w:r>
    </w:p>
  </w:comment>
  <w:comment w:id="93" w:author="Andreza Sartori" w:date="2020-11-06T17:09:00Z" w:initials="AS">
    <w:p w14:paraId="365B7C48" w14:textId="5ACE4252" w:rsidR="00492DA4" w:rsidRDefault="00492DA4">
      <w:pPr>
        <w:pStyle w:val="Textodecomentrio"/>
      </w:pPr>
      <w:r>
        <w:rPr>
          <w:rStyle w:val="Refdecomentrio"/>
        </w:rPr>
        <w:annotationRef/>
      </w:r>
      <w:r>
        <w:t>Se treina um Modelo/algoritmo de AM.</w:t>
      </w:r>
    </w:p>
  </w:comment>
  <w:comment w:id="94" w:author="Andreza Sartori" w:date="2020-11-06T17:09:00Z" w:initials="AS">
    <w:p w14:paraId="2CE567F5" w14:textId="223A6C5A" w:rsidR="00492DA4" w:rsidRDefault="00492DA4">
      <w:pPr>
        <w:pStyle w:val="Textodecomentrio"/>
      </w:pPr>
      <w:r>
        <w:rPr>
          <w:rStyle w:val="Refdecomentrio"/>
        </w:rPr>
        <w:annotationRef/>
      </w:r>
      <w:r>
        <w:t>Coloca em português</w:t>
      </w:r>
    </w:p>
  </w:comment>
  <w:comment w:id="95" w:author="Andreza Sartori" w:date="2020-11-06T17:12:00Z" w:initials="AS">
    <w:p w14:paraId="71CBFE9C" w14:textId="24B31928" w:rsidR="003A0647" w:rsidRDefault="003A0647">
      <w:pPr>
        <w:pStyle w:val="Textodecomentrio"/>
      </w:pPr>
      <w:r>
        <w:rPr>
          <w:rStyle w:val="Refdecomentrio"/>
        </w:rPr>
        <w:annotationRef/>
      </w:r>
      <w:r w:rsidR="00D27BAB">
        <w:t>E</w:t>
      </w:r>
      <w:r w:rsidRPr="003A0647">
        <w:t>sse texto está idêntico ao de outras propostas. Para isso deve ter citação direta ou escrever com suas palavras.</w:t>
      </w:r>
    </w:p>
  </w:comment>
  <w:comment w:id="98" w:author="Andreza Sartori" w:date="2020-11-05T11:47:00Z" w:initials="AS">
    <w:p w14:paraId="7EE73471" w14:textId="74E2D891" w:rsidR="0012047B" w:rsidRDefault="0012047B">
      <w:pPr>
        <w:pStyle w:val="Textodecomentrio"/>
      </w:pPr>
      <w:r>
        <w:rPr>
          <w:rStyle w:val="Refdecomentrio"/>
        </w:rPr>
        <w:annotationRef/>
      </w:r>
      <w:r w:rsidRPr="0012047B">
        <w:t>Remover ponto das frases.</w:t>
      </w:r>
    </w:p>
  </w:comment>
  <w:comment w:id="100" w:author="Andreza Sartori" w:date="2020-11-06T17:17:00Z" w:initials="AS">
    <w:p w14:paraId="1EE28B7A" w14:textId="0552A04F" w:rsidR="00053FAA" w:rsidRDefault="00053FAA">
      <w:pPr>
        <w:pStyle w:val="Textodecomentrio"/>
      </w:pPr>
      <w:r>
        <w:rPr>
          <w:rStyle w:val="Refdecomentrio"/>
        </w:rPr>
        <w:annotationRef/>
      </w:r>
      <w:r>
        <w:t>Não entendi</w:t>
      </w:r>
      <w:r w:rsidR="003F3635">
        <w:t>. Não seria ao contrário?</w:t>
      </w:r>
    </w:p>
  </w:comment>
  <w:comment w:id="102" w:author="Andreza Sartori" w:date="2020-11-05T11:47:00Z" w:initials="AS">
    <w:p w14:paraId="3D9B33A1" w14:textId="446821F4" w:rsidR="0012047B" w:rsidRDefault="0012047B">
      <w:pPr>
        <w:pStyle w:val="Textodecomentrio"/>
      </w:pPr>
      <w:r>
        <w:rPr>
          <w:rStyle w:val="Refdecomentrio"/>
        </w:rPr>
        <w:annotationRef/>
      </w:r>
      <w:r w:rsidR="002231B8" w:rsidRPr="002231B8">
        <w:t>A metodologia deve ser descrita fora do quadro. O quadro deve apresentar somente as etapas.</w:t>
      </w:r>
    </w:p>
  </w:comment>
  <w:comment w:id="104" w:author="Andreza Sartori" w:date="2020-11-06T17:21:00Z" w:initials="AS">
    <w:p w14:paraId="04755349" w14:textId="3894B641" w:rsidR="002E1CCC" w:rsidRDefault="002E1CCC">
      <w:pPr>
        <w:pStyle w:val="Textodecomentrio"/>
      </w:pPr>
      <w:r>
        <w:rPr>
          <w:rStyle w:val="Refdecomentrio"/>
        </w:rPr>
        <w:annotationRef/>
      </w:r>
      <w:r>
        <w:t>Citação direta com mais de 3 linhas deve ser destacada com recuo. Verificar a norma.</w:t>
      </w:r>
    </w:p>
  </w:comment>
  <w:comment w:id="105" w:author="Andreza Sartori" w:date="2020-11-06T17:23:00Z" w:initials="AS">
    <w:p w14:paraId="1323486B" w14:textId="0A29D98F" w:rsidR="00463026" w:rsidRDefault="00463026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109" w:author="Andreza Sartori" w:date="2020-11-05T15:44:00Z" w:initials="AS">
    <w:p w14:paraId="69304041" w14:textId="0BC7E6EA" w:rsidR="002355AD" w:rsidRDefault="002355AD" w:rsidP="003506AB">
      <w:pPr>
        <w:pStyle w:val="Textodecomentrio"/>
      </w:pPr>
      <w:r>
        <w:rPr>
          <w:rStyle w:val="Refdecomentrio"/>
        </w:rPr>
        <w:annotationRef/>
      </w:r>
      <w:r w:rsidR="003506AB">
        <w:t>Para 4 ou mais autores usar et al.</w:t>
      </w:r>
    </w:p>
  </w:comment>
  <w:comment w:id="110" w:author="Andreza Sartori" w:date="2020-11-05T11:50:00Z" w:initials="AS">
    <w:p w14:paraId="1E980307" w14:textId="7925C991" w:rsidR="00413B43" w:rsidRDefault="00413B43">
      <w:pPr>
        <w:pStyle w:val="Textodecomentrio"/>
      </w:pPr>
      <w:r>
        <w:rPr>
          <w:rStyle w:val="Refdecomentrio"/>
        </w:rPr>
        <w:annotationRef/>
      </w:r>
      <w:r>
        <w:t>O pré-projeto não atendeu ao número máximo de páginas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7F147C" w15:done="0"/>
  <w15:commentEx w15:paraId="43D993CD" w15:done="0"/>
  <w15:commentEx w15:paraId="27EF70A1" w15:done="0"/>
  <w15:commentEx w15:paraId="4D6D38F2" w15:done="0"/>
  <w15:commentEx w15:paraId="3BBDE7EC" w15:done="0"/>
  <w15:commentEx w15:paraId="1A56A596" w15:done="0"/>
  <w15:commentEx w15:paraId="3D9A11D0" w15:done="0"/>
  <w15:commentEx w15:paraId="6EDBAD70" w15:done="0"/>
  <w15:commentEx w15:paraId="1D74693F" w15:done="0"/>
  <w15:commentEx w15:paraId="1CB61B34" w15:done="0"/>
  <w15:commentEx w15:paraId="67403075" w15:done="0"/>
  <w15:commentEx w15:paraId="460CB121" w15:done="0"/>
  <w15:commentEx w15:paraId="21D845B7" w15:done="0"/>
  <w15:commentEx w15:paraId="7124CC34" w15:done="0"/>
  <w15:commentEx w15:paraId="1286A7F0" w15:done="0"/>
  <w15:commentEx w15:paraId="762A207D" w15:done="0"/>
  <w15:commentEx w15:paraId="69092DEC" w15:done="0"/>
  <w15:commentEx w15:paraId="0D78E846" w15:done="0"/>
  <w15:commentEx w15:paraId="365B7C48" w15:done="0"/>
  <w15:commentEx w15:paraId="2CE567F5" w15:done="0"/>
  <w15:commentEx w15:paraId="71CBFE9C" w15:done="0"/>
  <w15:commentEx w15:paraId="7EE73471" w15:done="0"/>
  <w15:commentEx w15:paraId="1EE28B7A" w15:done="0"/>
  <w15:commentEx w15:paraId="3D9B33A1" w15:done="0"/>
  <w15:commentEx w15:paraId="04755349" w15:done="0"/>
  <w15:commentEx w15:paraId="1323486B" w15:done="0"/>
  <w15:commentEx w15:paraId="69304041" w15:done="0"/>
  <w15:commentEx w15:paraId="1E9803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FEF99" w16cex:dateUtc="2020-11-06T18:51:00Z"/>
  <w16cex:commentExtensible w16cex:durableId="234FF013" w16cex:dateUtc="2020-11-06T18:53:00Z"/>
  <w16cex:commentExtensible w16cex:durableId="234FF03F" w16cex:dateUtc="2020-11-06T18:54:00Z"/>
  <w16cex:commentExtensible w16cex:durableId="234FF187" w16cex:dateUtc="2020-11-06T19:00:00Z"/>
  <w16cex:commentExtensible w16cex:durableId="234FF1A4" w16cex:dateUtc="2020-11-06T19:00:00Z"/>
  <w16cex:commentExtensible w16cex:durableId="234FF1C7" w16cex:dateUtc="2020-11-06T19:01:00Z"/>
  <w16cex:commentExtensible w16cex:durableId="234FF252" w16cex:dateUtc="2020-11-06T19:03:00Z"/>
  <w16cex:commentExtensible w16cex:durableId="234FF3B3" w16cex:dateUtc="2020-11-06T19:09:00Z"/>
  <w16cex:commentExtensible w16cex:durableId="234FF3EE" w16cex:dateUtc="2020-11-06T19:10:00Z"/>
  <w16cex:commentExtensible w16cex:durableId="234FFCE7" w16cex:dateUtc="2020-11-06T19:48:00Z"/>
  <w16cex:commentExtensible w16cex:durableId="234FFE24" w16cex:dateUtc="2020-11-06T19:53:00Z"/>
  <w16cex:commentExtensible w16cex:durableId="234E6491" w16cex:dateUtc="2020-11-05T14:46:00Z"/>
  <w16cex:commentExtensible w16cex:durableId="234FFE79" w16cex:dateUtc="2020-11-06T19:55:00Z"/>
  <w16cex:commentExtensible w16cex:durableId="23500060" w16cex:dateUtc="2020-11-06T20:03:00Z"/>
  <w16cex:commentExtensible w16cex:durableId="235000B2" w16cex:dateUtc="2020-11-06T20:04:00Z"/>
  <w16cex:commentExtensible w16cex:durableId="23500156" w16cex:dateUtc="2020-11-06T20:07:00Z"/>
  <w16cex:commentExtensible w16cex:durableId="23500169" w16cex:dateUtc="2020-11-06T20:07:00Z"/>
  <w16cex:commentExtensible w16cex:durableId="2350019E" w16cex:dateUtc="2020-11-06T20:08:00Z"/>
  <w16cex:commentExtensible w16cex:durableId="235001C4" w16cex:dateUtc="2020-11-06T20:09:00Z"/>
  <w16cex:commentExtensible w16cex:durableId="235001B2" w16cex:dateUtc="2020-11-06T20:09:00Z"/>
  <w16cex:commentExtensible w16cex:durableId="23500277" w16cex:dateUtc="2020-11-06T20:12:00Z"/>
  <w16cex:commentExtensible w16cex:durableId="234E64CC" w16cex:dateUtc="2020-11-05T14:47:00Z"/>
  <w16cex:commentExtensible w16cex:durableId="2350038E" w16cex:dateUtc="2020-11-06T20:17:00Z"/>
  <w16cex:commentExtensible w16cex:durableId="234E64D6" w16cex:dateUtc="2020-11-05T14:47:00Z"/>
  <w16cex:commentExtensible w16cex:durableId="23500488" w16cex:dateUtc="2020-11-06T20:21:00Z"/>
  <w16cex:commentExtensible w16cex:durableId="23500508" w16cex:dateUtc="2020-11-06T20:23:00Z"/>
  <w16cex:commentExtensible w16cex:durableId="234E9C5D" w16cex:dateUtc="2020-11-05T18:44:00Z"/>
  <w16cex:commentExtensible w16cex:durableId="234E6583" w16cex:dateUtc="2020-11-05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7F147C" w16cid:durableId="234FEF99"/>
  <w16cid:commentId w16cid:paraId="43D993CD" w16cid:durableId="234FF013"/>
  <w16cid:commentId w16cid:paraId="27EF70A1" w16cid:durableId="234FF03F"/>
  <w16cid:commentId w16cid:paraId="4D6D38F2" w16cid:durableId="234FF187"/>
  <w16cid:commentId w16cid:paraId="3BBDE7EC" w16cid:durableId="234FF1A4"/>
  <w16cid:commentId w16cid:paraId="1A56A596" w16cid:durableId="234FF1C7"/>
  <w16cid:commentId w16cid:paraId="3D9A11D0" w16cid:durableId="234FF252"/>
  <w16cid:commentId w16cid:paraId="6EDBAD70" w16cid:durableId="234FF3B3"/>
  <w16cid:commentId w16cid:paraId="1D74693F" w16cid:durableId="234FF3EE"/>
  <w16cid:commentId w16cid:paraId="1CB61B34" w16cid:durableId="234FFCE7"/>
  <w16cid:commentId w16cid:paraId="67403075" w16cid:durableId="234FFE24"/>
  <w16cid:commentId w16cid:paraId="460CB121" w16cid:durableId="234E6491"/>
  <w16cid:commentId w16cid:paraId="21D845B7" w16cid:durableId="234FFE79"/>
  <w16cid:commentId w16cid:paraId="7124CC34" w16cid:durableId="23500060"/>
  <w16cid:commentId w16cid:paraId="1286A7F0" w16cid:durableId="235000B2"/>
  <w16cid:commentId w16cid:paraId="762A207D" w16cid:durableId="23500156"/>
  <w16cid:commentId w16cid:paraId="69092DEC" w16cid:durableId="23500169"/>
  <w16cid:commentId w16cid:paraId="0D78E846" w16cid:durableId="2350019E"/>
  <w16cid:commentId w16cid:paraId="365B7C48" w16cid:durableId="235001C4"/>
  <w16cid:commentId w16cid:paraId="2CE567F5" w16cid:durableId="235001B2"/>
  <w16cid:commentId w16cid:paraId="71CBFE9C" w16cid:durableId="23500277"/>
  <w16cid:commentId w16cid:paraId="7EE73471" w16cid:durableId="234E64CC"/>
  <w16cid:commentId w16cid:paraId="1EE28B7A" w16cid:durableId="2350038E"/>
  <w16cid:commentId w16cid:paraId="3D9B33A1" w16cid:durableId="234E64D6"/>
  <w16cid:commentId w16cid:paraId="04755349" w16cid:durableId="23500488"/>
  <w16cid:commentId w16cid:paraId="1323486B" w16cid:durableId="23500508"/>
  <w16cid:commentId w16cid:paraId="69304041" w16cid:durableId="234E9C5D"/>
  <w16cid:commentId w16cid:paraId="1E980307" w16cid:durableId="234E65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C505B" w14:textId="77777777" w:rsidR="00027900" w:rsidRDefault="00027900">
      <w:r>
        <w:separator/>
      </w:r>
    </w:p>
  </w:endnote>
  <w:endnote w:type="continuationSeparator" w:id="0">
    <w:p w14:paraId="226CE6ED" w14:textId="77777777" w:rsidR="00027900" w:rsidRDefault="0002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1C28" w14:textId="77777777" w:rsidR="009822CD" w:rsidRPr="0000224C" w:rsidRDefault="004A5C35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2E16F" w14:textId="77777777" w:rsidR="00027900" w:rsidRDefault="00027900">
      <w:r>
        <w:separator/>
      </w:r>
    </w:p>
  </w:footnote>
  <w:footnote w:type="continuationSeparator" w:id="0">
    <w:p w14:paraId="50F8B919" w14:textId="77777777" w:rsidR="00027900" w:rsidRDefault="0002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CC31DF" w:rsidRDefault="00CC31DF" w:rsidP="007E46A1">
    <w:pPr>
      <w:pStyle w:val="Cabealho"/>
      <w:jc w:val="right"/>
    </w:pPr>
  </w:p>
  <w:p w14:paraId="3864A01A" w14:textId="77777777" w:rsidR="00CC31DF" w:rsidRDefault="00CC31DF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CC31DF" w:rsidRDefault="00CC31DF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CC31DF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CC31DF" w:rsidRDefault="00CC31DF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CC31DF" w14:paraId="2B5A6639" w14:textId="77777777" w:rsidTr="008F2DC1">
      <w:tc>
        <w:tcPr>
          <w:tcW w:w="5778" w:type="dxa"/>
          <w:shd w:val="clear" w:color="auto" w:fill="auto"/>
        </w:tcPr>
        <w:p w14:paraId="2F9E20EE" w14:textId="6DF9D7ED" w:rsidR="00CC31DF" w:rsidRPr="003C5262" w:rsidRDefault="00CC31DF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185D4041" w:rsidR="00CC31DF" w:rsidRDefault="00CC31DF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CC31DF" w:rsidRDefault="00CC31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24AD5" w14:textId="77777777" w:rsidR="009822CD" w:rsidRDefault="0002790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822CD" w14:paraId="4F86D308" w14:textId="77777777" w:rsidTr="006746CA">
      <w:tc>
        <w:tcPr>
          <w:tcW w:w="3227" w:type="dxa"/>
          <w:shd w:val="clear" w:color="auto" w:fill="auto"/>
        </w:tcPr>
        <w:p w14:paraId="3CE289A2" w14:textId="77777777" w:rsidR="009822CD" w:rsidRDefault="004A5C3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9C6DF65" w14:textId="77777777" w:rsidR="009822CD" w:rsidRDefault="004A5C3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D7513D6" w14:textId="77777777" w:rsidR="009822CD" w:rsidRDefault="0002790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025AAF07" w14:textId="77777777" w:rsidR="009822CD" w:rsidRDefault="000279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E98D4E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4E498C"/>
    <w:multiLevelType w:val="hybridMultilevel"/>
    <w:tmpl w:val="2396999E"/>
    <w:lvl w:ilvl="0" w:tplc="E8768EC2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52"/>
    <w:rsid w:val="0000045D"/>
    <w:rsid w:val="000017BD"/>
    <w:rsid w:val="0000224C"/>
    <w:rsid w:val="00002B51"/>
    <w:rsid w:val="00003E5D"/>
    <w:rsid w:val="00010159"/>
    <w:rsid w:val="000119E4"/>
    <w:rsid w:val="000124B1"/>
    <w:rsid w:val="00012922"/>
    <w:rsid w:val="00012D55"/>
    <w:rsid w:val="000130D9"/>
    <w:rsid w:val="0001575C"/>
    <w:rsid w:val="00017481"/>
    <w:rsid w:val="000179B5"/>
    <w:rsid w:val="00017B62"/>
    <w:rsid w:val="000204E7"/>
    <w:rsid w:val="00022AB8"/>
    <w:rsid w:val="00023FA0"/>
    <w:rsid w:val="0002602F"/>
    <w:rsid w:val="00027900"/>
    <w:rsid w:val="00030E4A"/>
    <w:rsid w:val="00031A27"/>
    <w:rsid w:val="00031EE0"/>
    <w:rsid w:val="00034120"/>
    <w:rsid w:val="0003465C"/>
    <w:rsid w:val="00035BFF"/>
    <w:rsid w:val="00041438"/>
    <w:rsid w:val="0004144D"/>
    <w:rsid w:val="0004641A"/>
    <w:rsid w:val="00052A07"/>
    <w:rsid w:val="000533DA"/>
    <w:rsid w:val="00053FAA"/>
    <w:rsid w:val="0005457F"/>
    <w:rsid w:val="000608E9"/>
    <w:rsid w:val="00061FEB"/>
    <w:rsid w:val="000627B0"/>
    <w:rsid w:val="00064D8A"/>
    <w:rsid w:val="000667DF"/>
    <w:rsid w:val="00070FAD"/>
    <w:rsid w:val="000713AE"/>
    <w:rsid w:val="0007209B"/>
    <w:rsid w:val="00073C63"/>
    <w:rsid w:val="00075792"/>
    <w:rsid w:val="00076EAB"/>
    <w:rsid w:val="00077DF1"/>
    <w:rsid w:val="00080F9C"/>
    <w:rsid w:val="0008197F"/>
    <w:rsid w:val="000826B3"/>
    <w:rsid w:val="0008579A"/>
    <w:rsid w:val="00086AA8"/>
    <w:rsid w:val="0008732D"/>
    <w:rsid w:val="000927CB"/>
    <w:rsid w:val="00096FAA"/>
    <w:rsid w:val="000972EE"/>
    <w:rsid w:val="0009735C"/>
    <w:rsid w:val="00097B67"/>
    <w:rsid w:val="000A00F9"/>
    <w:rsid w:val="000A0552"/>
    <w:rsid w:val="000A104C"/>
    <w:rsid w:val="000A19DE"/>
    <w:rsid w:val="000A254D"/>
    <w:rsid w:val="000A2B4D"/>
    <w:rsid w:val="000A3EAB"/>
    <w:rsid w:val="000B05A6"/>
    <w:rsid w:val="000B0F30"/>
    <w:rsid w:val="000B12B2"/>
    <w:rsid w:val="000B3868"/>
    <w:rsid w:val="000B5D6F"/>
    <w:rsid w:val="000B7671"/>
    <w:rsid w:val="000C0CB4"/>
    <w:rsid w:val="000C1926"/>
    <w:rsid w:val="000C1A18"/>
    <w:rsid w:val="000C5D7A"/>
    <w:rsid w:val="000C648D"/>
    <w:rsid w:val="000C686D"/>
    <w:rsid w:val="000D1294"/>
    <w:rsid w:val="000D407E"/>
    <w:rsid w:val="000D57DF"/>
    <w:rsid w:val="000D77C2"/>
    <w:rsid w:val="000E039E"/>
    <w:rsid w:val="000E03C7"/>
    <w:rsid w:val="000E05C3"/>
    <w:rsid w:val="000E27F9"/>
    <w:rsid w:val="000E2B1E"/>
    <w:rsid w:val="000E311F"/>
    <w:rsid w:val="000E3A68"/>
    <w:rsid w:val="000E6084"/>
    <w:rsid w:val="000E6CE0"/>
    <w:rsid w:val="000F40FE"/>
    <w:rsid w:val="000F77E3"/>
    <w:rsid w:val="000F79D4"/>
    <w:rsid w:val="001018CD"/>
    <w:rsid w:val="00102782"/>
    <w:rsid w:val="00103B2C"/>
    <w:rsid w:val="00107B02"/>
    <w:rsid w:val="00111FE7"/>
    <w:rsid w:val="001131D6"/>
    <w:rsid w:val="0011363A"/>
    <w:rsid w:val="00113A3F"/>
    <w:rsid w:val="001164FE"/>
    <w:rsid w:val="001165B6"/>
    <w:rsid w:val="001166D2"/>
    <w:rsid w:val="0012047B"/>
    <w:rsid w:val="00121E04"/>
    <w:rsid w:val="00123E10"/>
    <w:rsid w:val="00125084"/>
    <w:rsid w:val="00125277"/>
    <w:rsid w:val="001269D9"/>
    <w:rsid w:val="00134E6B"/>
    <w:rsid w:val="001375F7"/>
    <w:rsid w:val="00144FAB"/>
    <w:rsid w:val="001457FA"/>
    <w:rsid w:val="00147954"/>
    <w:rsid w:val="00147B79"/>
    <w:rsid w:val="00150D38"/>
    <w:rsid w:val="001510F4"/>
    <w:rsid w:val="001526A4"/>
    <w:rsid w:val="00154CDD"/>
    <w:rsid w:val="001554E9"/>
    <w:rsid w:val="00157404"/>
    <w:rsid w:val="00160870"/>
    <w:rsid w:val="0016282B"/>
    <w:rsid w:val="00162BF1"/>
    <w:rsid w:val="00163D2C"/>
    <w:rsid w:val="0016544E"/>
    <w:rsid w:val="0016560C"/>
    <w:rsid w:val="00165F4D"/>
    <w:rsid w:val="00167444"/>
    <w:rsid w:val="00175228"/>
    <w:rsid w:val="0017724D"/>
    <w:rsid w:val="00181137"/>
    <w:rsid w:val="00181F01"/>
    <w:rsid w:val="00181FF4"/>
    <w:rsid w:val="00183EB3"/>
    <w:rsid w:val="00186092"/>
    <w:rsid w:val="00187C21"/>
    <w:rsid w:val="00193A97"/>
    <w:rsid w:val="0019410B"/>
    <w:rsid w:val="001948BE"/>
    <w:rsid w:val="00195092"/>
    <w:rsid w:val="0019547B"/>
    <w:rsid w:val="00197F91"/>
    <w:rsid w:val="001A01F6"/>
    <w:rsid w:val="001A0320"/>
    <w:rsid w:val="001A12CE"/>
    <w:rsid w:val="001A5205"/>
    <w:rsid w:val="001A6292"/>
    <w:rsid w:val="001A7511"/>
    <w:rsid w:val="001B2F1E"/>
    <w:rsid w:val="001B5B45"/>
    <w:rsid w:val="001C1A42"/>
    <w:rsid w:val="001C1A82"/>
    <w:rsid w:val="001C33B0"/>
    <w:rsid w:val="001C3D6A"/>
    <w:rsid w:val="001C57E6"/>
    <w:rsid w:val="001C5904"/>
    <w:rsid w:val="001C5CBB"/>
    <w:rsid w:val="001D27AE"/>
    <w:rsid w:val="001D6234"/>
    <w:rsid w:val="001D6673"/>
    <w:rsid w:val="001E2954"/>
    <w:rsid w:val="001E35F3"/>
    <w:rsid w:val="001E5368"/>
    <w:rsid w:val="001E646A"/>
    <w:rsid w:val="001E682E"/>
    <w:rsid w:val="001F007F"/>
    <w:rsid w:val="001F03ED"/>
    <w:rsid w:val="001F0D36"/>
    <w:rsid w:val="001F290C"/>
    <w:rsid w:val="001F3542"/>
    <w:rsid w:val="001F4A38"/>
    <w:rsid w:val="00202F3F"/>
    <w:rsid w:val="00204A84"/>
    <w:rsid w:val="00210884"/>
    <w:rsid w:val="00211FB2"/>
    <w:rsid w:val="00214196"/>
    <w:rsid w:val="00214B3B"/>
    <w:rsid w:val="00216FC5"/>
    <w:rsid w:val="002178F9"/>
    <w:rsid w:val="00220FCD"/>
    <w:rsid w:val="002231B8"/>
    <w:rsid w:val="00224BB2"/>
    <w:rsid w:val="00225564"/>
    <w:rsid w:val="00227CE0"/>
    <w:rsid w:val="00234C20"/>
    <w:rsid w:val="00235240"/>
    <w:rsid w:val="002355AD"/>
    <w:rsid w:val="002368FD"/>
    <w:rsid w:val="00236E95"/>
    <w:rsid w:val="0024110F"/>
    <w:rsid w:val="0024125F"/>
    <w:rsid w:val="00241DA2"/>
    <w:rsid w:val="002423AB"/>
    <w:rsid w:val="002439E3"/>
    <w:rsid w:val="002440B0"/>
    <w:rsid w:val="00250247"/>
    <w:rsid w:val="002537F2"/>
    <w:rsid w:val="00256078"/>
    <w:rsid w:val="00262B4E"/>
    <w:rsid w:val="00262FE3"/>
    <w:rsid w:val="0026539F"/>
    <w:rsid w:val="002654B0"/>
    <w:rsid w:val="00265730"/>
    <w:rsid w:val="0027141C"/>
    <w:rsid w:val="0027581D"/>
    <w:rsid w:val="0027792D"/>
    <w:rsid w:val="002804D0"/>
    <w:rsid w:val="0028093B"/>
    <w:rsid w:val="00280F47"/>
    <w:rsid w:val="00282723"/>
    <w:rsid w:val="00282788"/>
    <w:rsid w:val="00282AE0"/>
    <w:rsid w:val="002833D8"/>
    <w:rsid w:val="00283A12"/>
    <w:rsid w:val="00284F71"/>
    <w:rsid w:val="0028617A"/>
    <w:rsid w:val="0029608A"/>
    <w:rsid w:val="002A033E"/>
    <w:rsid w:val="002A6617"/>
    <w:rsid w:val="002A6FEA"/>
    <w:rsid w:val="002A7B50"/>
    <w:rsid w:val="002A7E1B"/>
    <w:rsid w:val="002B0EDC"/>
    <w:rsid w:val="002B336F"/>
    <w:rsid w:val="002B3859"/>
    <w:rsid w:val="002B3FA0"/>
    <w:rsid w:val="002B4718"/>
    <w:rsid w:val="002B6B23"/>
    <w:rsid w:val="002B7718"/>
    <w:rsid w:val="002C1778"/>
    <w:rsid w:val="002D0057"/>
    <w:rsid w:val="002D23F7"/>
    <w:rsid w:val="002D28F2"/>
    <w:rsid w:val="002D3943"/>
    <w:rsid w:val="002D68E5"/>
    <w:rsid w:val="002E1CCC"/>
    <w:rsid w:val="002E1D2E"/>
    <w:rsid w:val="002E4E89"/>
    <w:rsid w:val="002E6DD1"/>
    <w:rsid w:val="002E6E46"/>
    <w:rsid w:val="002F027E"/>
    <w:rsid w:val="002F11D0"/>
    <w:rsid w:val="002F3709"/>
    <w:rsid w:val="002F396A"/>
    <w:rsid w:val="002F3E5A"/>
    <w:rsid w:val="002F58D5"/>
    <w:rsid w:val="002F7C9F"/>
    <w:rsid w:val="0030051B"/>
    <w:rsid w:val="003022A5"/>
    <w:rsid w:val="00312CEA"/>
    <w:rsid w:val="00312DD8"/>
    <w:rsid w:val="0031438A"/>
    <w:rsid w:val="0032020B"/>
    <w:rsid w:val="00320BFA"/>
    <w:rsid w:val="003235EE"/>
    <w:rsid w:val="0032378D"/>
    <w:rsid w:val="0033254D"/>
    <w:rsid w:val="003332E3"/>
    <w:rsid w:val="00335048"/>
    <w:rsid w:val="00340AD0"/>
    <w:rsid w:val="00340B6D"/>
    <w:rsid w:val="00340C8E"/>
    <w:rsid w:val="00344540"/>
    <w:rsid w:val="00344632"/>
    <w:rsid w:val="00346602"/>
    <w:rsid w:val="003503DE"/>
    <w:rsid w:val="003506AB"/>
    <w:rsid w:val="00351502"/>
    <w:rsid w:val="003519A3"/>
    <w:rsid w:val="0035409A"/>
    <w:rsid w:val="00354CFC"/>
    <w:rsid w:val="00362443"/>
    <w:rsid w:val="003627E9"/>
    <w:rsid w:val="00364676"/>
    <w:rsid w:val="00365B6B"/>
    <w:rsid w:val="003672C2"/>
    <w:rsid w:val="0037046F"/>
    <w:rsid w:val="003734DA"/>
    <w:rsid w:val="00375C3F"/>
    <w:rsid w:val="00376212"/>
    <w:rsid w:val="00377DA7"/>
    <w:rsid w:val="00380BEB"/>
    <w:rsid w:val="00380CFC"/>
    <w:rsid w:val="00383087"/>
    <w:rsid w:val="0038487E"/>
    <w:rsid w:val="003872CF"/>
    <w:rsid w:val="00394506"/>
    <w:rsid w:val="00394D43"/>
    <w:rsid w:val="00395F0B"/>
    <w:rsid w:val="003A0647"/>
    <w:rsid w:val="003A2B7D"/>
    <w:rsid w:val="003A2F29"/>
    <w:rsid w:val="003A390F"/>
    <w:rsid w:val="003A4A75"/>
    <w:rsid w:val="003A5366"/>
    <w:rsid w:val="003B0101"/>
    <w:rsid w:val="003B0510"/>
    <w:rsid w:val="003B647A"/>
    <w:rsid w:val="003C0A4F"/>
    <w:rsid w:val="003C2F88"/>
    <w:rsid w:val="003C40C1"/>
    <w:rsid w:val="003C5262"/>
    <w:rsid w:val="003D06C7"/>
    <w:rsid w:val="003D35AB"/>
    <w:rsid w:val="003D398C"/>
    <w:rsid w:val="003D473B"/>
    <w:rsid w:val="003D4B35"/>
    <w:rsid w:val="003E0A5D"/>
    <w:rsid w:val="003E1E6C"/>
    <w:rsid w:val="003E2353"/>
    <w:rsid w:val="003E2C3F"/>
    <w:rsid w:val="003E486F"/>
    <w:rsid w:val="003E4F19"/>
    <w:rsid w:val="003E779A"/>
    <w:rsid w:val="003E7C69"/>
    <w:rsid w:val="003F3635"/>
    <w:rsid w:val="003F5F25"/>
    <w:rsid w:val="00400D57"/>
    <w:rsid w:val="004021A3"/>
    <w:rsid w:val="0040436D"/>
    <w:rsid w:val="00407B1A"/>
    <w:rsid w:val="00410543"/>
    <w:rsid w:val="00410A0C"/>
    <w:rsid w:val="00413B43"/>
    <w:rsid w:val="004173CC"/>
    <w:rsid w:val="0042356B"/>
    <w:rsid w:val="0042420A"/>
    <w:rsid w:val="004243D2"/>
    <w:rsid w:val="00424610"/>
    <w:rsid w:val="00425DDB"/>
    <w:rsid w:val="004264E6"/>
    <w:rsid w:val="0042702D"/>
    <w:rsid w:val="00427E73"/>
    <w:rsid w:val="0043281C"/>
    <w:rsid w:val="0043408A"/>
    <w:rsid w:val="00441097"/>
    <w:rsid w:val="00445018"/>
    <w:rsid w:val="004458C3"/>
    <w:rsid w:val="00446516"/>
    <w:rsid w:val="00447E14"/>
    <w:rsid w:val="00450081"/>
    <w:rsid w:val="00450D07"/>
    <w:rsid w:val="00451B94"/>
    <w:rsid w:val="00453B39"/>
    <w:rsid w:val="00454EF0"/>
    <w:rsid w:val="00461589"/>
    <w:rsid w:val="00463026"/>
    <w:rsid w:val="00466737"/>
    <w:rsid w:val="00470C41"/>
    <w:rsid w:val="004711D3"/>
    <w:rsid w:val="0047690F"/>
    <w:rsid w:val="00476C78"/>
    <w:rsid w:val="00477CBC"/>
    <w:rsid w:val="004844E4"/>
    <w:rsid w:val="0048576D"/>
    <w:rsid w:val="00490697"/>
    <w:rsid w:val="0049123D"/>
    <w:rsid w:val="00492DA4"/>
    <w:rsid w:val="00493B1A"/>
    <w:rsid w:val="0049495C"/>
    <w:rsid w:val="00495B18"/>
    <w:rsid w:val="00497EF6"/>
    <w:rsid w:val="004A2A07"/>
    <w:rsid w:val="004A4687"/>
    <w:rsid w:val="004A5C35"/>
    <w:rsid w:val="004A5EA8"/>
    <w:rsid w:val="004A678D"/>
    <w:rsid w:val="004A79AC"/>
    <w:rsid w:val="004B1AC8"/>
    <w:rsid w:val="004B42D8"/>
    <w:rsid w:val="004B5E26"/>
    <w:rsid w:val="004B6B8F"/>
    <w:rsid w:val="004B7511"/>
    <w:rsid w:val="004C35B7"/>
    <w:rsid w:val="004C4077"/>
    <w:rsid w:val="004C5483"/>
    <w:rsid w:val="004C684F"/>
    <w:rsid w:val="004C7FB2"/>
    <w:rsid w:val="004E0680"/>
    <w:rsid w:val="004E1ADF"/>
    <w:rsid w:val="004E23CE"/>
    <w:rsid w:val="004E2FB3"/>
    <w:rsid w:val="004E516B"/>
    <w:rsid w:val="004E5769"/>
    <w:rsid w:val="004E5BA5"/>
    <w:rsid w:val="004E64CF"/>
    <w:rsid w:val="004E77D7"/>
    <w:rsid w:val="004F3DBD"/>
    <w:rsid w:val="004F44E8"/>
    <w:rsid w:val="004F5451"/>
    <w:rsid w:val="004F72E9"/>
    <w:rsid w:val="00500539"/>
    <w:rsid w:val="00503373"/>
    <w:rsid w:val="005037BB"/>
    <w:rsid w:val="00503F3F"/>
    <w:rsid w:val="005042B4"/>
    <w:rsid w:val="00511385"/>
    <w:rsid w:val="00514E88"/>
    <w:rsid w:val="005201B5"/>
    <w:rsid w:val="0052344F"/>
    <w:rsid w:val="00530101"/>
    <w:rsid w:val="00532290"/>
    <w:rsid w:val="00532506"/>
    <w:rsid w:val="0053342E"/>
    <w:rsid w:val="00535DAA"/>
    <w:rsid w:val="00536336"/>
    <w:rsid w:val="00537FDD"/>
    <w:rsid w:val="0054148A"/>
    <w:rsid w:val="00541CDA"/>
    <w:rsid w:val="00542ED7"/>
    <w:rsid w:val="0054321D"/>
    <w:rsid w:val="00543833"/>
    <w:rsid w:val="00546622"/>
    <w:rsid w:val="00547024"/>
    <w:rsid w:val="00550D4A"/>
    <w:rsid w:val="005535AF"/>
    <w:rsid w:val="005576E2"/>
    <w:rsid w:val="00557C56"/>
    <w:rsid w:val="00560F0C"/>
    <w:rsid w:val="00564A29"/>
    <w:rsid w:val="00564FBC"/>
    <w:rsid w:val="005705A9"/>
    <w:rsid w:val="00571AD7"/>
    <w:rsid w:val="00571B7F"/>
    <w:rsid w:val="00572864"/>
    <w:rsid w:val="00575E40"/>
    <w:rsid w:val="005809BA"/>
    <w:rsid w:val="00584541"/>
    <w:rsid w:val="0058482B"/>
    <w:rsid w:val="00585232"/>
    <w:rsid w:val="0058618A"/>
    <w:rsid w:val="00591611"/>
    <w:rsid w:val="00596730"/>
    <w:rsid w:val="005A1056"/>
    <w:rsid w:val="005A2F7A"/>
    <w:rsid w:val="005A362B"/>
    <w:rsid w:val="005A4952"/>
    <w:rsid w:val="005A5861"/>
    <w:rsid w:val="005A67E9"/>
    <w:rsid w:val="005B20A1"/>
    <w:rsid w:val="005B2392"/>
    <w:rsid w:val="005B2478"/>
    <w:rsid w:val="005B34E0"/>
    <w:rsid w:val="005C21FC"/>
    <w:rsid w:val="005C25D2"/>
    <w:rsid w:val="005C26C4"/>
    <w:rsid w:val="005C30AE"/>
    <w:rsid w:val="005C3CF9"/>
    <w:rsid w:val="005C3D6A"/>
    <w:rsid w:val="005D0A88"/>
    <w:rsid w:val="005D2943"/>
    <w:rsid w:val="005D47B6"/>
    <w:rsid w:val="005E35F3"/>
    <w:rsid w:val="005E400D"/>
    <w:rsid w:val="005E4705"/>
    <w:rsid w:val="005E698D"/>
    <w:rsid w:val="005F09F1"/>
    <w:rsid w:val="005F25DC"/>
    <w:rsid w:val="005F2B81"/>
    <w:rsid w:val="005F2F01"/>
    <w:rsid w:val="005F645A"/>
    <w:rsid w:val="005F6705"/>
    <w:rsid w:val="005F76A1"/>
    <w:rsid w:val="0060060C"/>
    <w:rsid w:val="00600EF0"/>
    <w:rsid w:val="00602887"/>
    <w:rsid w:val="00603F05"/>
    <w:rsid w:val="0061025D"/>
    <w:rsid w:val="00611461"/>
    <w:rsid w:val="006118D1"/>
    <w:rsid w:val="0061251F"/>
    <w:rsid w:val="00612933"/>
    <w:rsid w:val="006136A9"/>
    <w:rsid w:val="006175BC"/>
    <w:rsid w:val="006206A1"/>
    <w:rsid w:val="00620D93"/>
    <w:rsid w:val="006211B6"/>
    <w:rsid w:val="0062298F"/>
    <w:rsid w:val="0062386A"/>
    <w:rsid w:val="0062576D"/>
    <w:rsid w:val="00625788"/>
    <w:rsid w:val="006258E3"/>
    <w:rsid w:val="00627F4D"/>
    <w:rsid w:val="006305AA"/>
    <w:rsid w:val="00630A80"/>
    <w:rsid w:val="00630D46"/>
    <w:rsid w:val="0063277E"/>
    <w:rsid w:val="00633D75"/>
    <w:rsid w:val="00633E00"/>
    <w:rsid w:val="00634198"/>
    <w:rsid w:val="006343C0"/>
    <w:rsid w:val="006364F4"/>
    <w:rsid w:val="006426D5"/>
    <w:rsid w:val="00642924"/>
    <w:rsid w:val="00644E91"/>
    <w:rsid w:val="00645506"/>
    <w:rsid w:val="006466FF"/>
    <w:rsid w:val="006469CF"/>
    <w:rsid w:val="00646A5F"/>
    <w:rsid w:val="006475C1"/>
    <w:rsid w:val="00650E11"/>
    <w:rsid w:val="00654291"/>
    <w:rsid w:val="006543B0"/>
    <w:rsid w:val="00656C00"/>
    <w:rsid w:val="00657072"/>
    <w:rsid w:val="0066110B"/>
    <w:rsid w:val="00661967"/>
    <w:rsid w:val="00661F61"/>
    <w:rsid w:val="006625CD"/>
    <w:rsid w:val="00665E30"/>
    <w:rsid w:val="00671B49"/>
    <w:rsid w:val="00674155"/>
    <w:rsid w:val="006746CA"/>
    <w:rsid w:val="0067781B"/>
    <w:rsid w:val="006807E4"/>
    <w:rsid w:val="00680D7F"/>
    <w:rsid w:val="00683701"/>
    <w:rsid w:val="00692455"/>
    <w:rsid w:val="00695745"/>
    <w:rsid w:val="0069600B"/>
    <w:rsid w:val="006961AE"/>
    <w:rsid w:val="006A0A1A"/>
    <w:rsid w:val="006A4D1F"/>
    <w:rsid w:val="006A6392"/>
    <w:rsid w:val="006A6460"/>
    <w:rsid w:val="006B104E"/>
    <w:rsid w:val="006B5527"/>
    <w:rsid w:val="006B5AEA"/>
    <w:rsid w:val="006B6383"/>
    <w:rsid w:val="006B640D"/>
    <w:rsid w:val="006B766F"/>
    <w:rsid w:val="006B7A56"/>
    <w:rsid w:val="006C071D"/>
    <w:rsid w:val="006C0AD6"/>
    <w:rsid w:val="006C1C78"/>
    <w:rsid w:val="006C5D48"/>
    <w:rsid w:val="006C61FA"/>
    <w:rsid w:val="006D0896"/>
    <w:rsid w:val="006D499D"/>
    <w:rsid w:val="006E1FDC"/>
    <w:rsid w:val="006E25D2"/>
    <w:rsid w:val="006E4EF8"/>
    <w:rsid w:val="006E652D"/>
    <w:rsid w:val="006F0CC4"/>
    <w:rsid w:val="007006D8"/>
    <w:rsid w:val="0070184F"/>
    <w:rsid w:val="00701BDA"/>
    <w:rsid w:val="0070391A"/>
    <w:rsid w:val="007055DB"/>
    <w:rsid w:val="007058CB"/>
    <w:rsid w:val="00706486"/>
    <w:rsid w:val="00706E51"/>
    <w:rsid w:val="00712237"/>
    <w:rsid w:val="00712603"/>
    <w:rsid w:val="007149D3"/>
    <w:rsid w:val="00720D5F"/>
    <w:rsid w:val="007214E3"/>
    <w:rsid w:val="007222F7"/>
    <w:rsid w:val="00723419"/>
    <w:rsid w:val="00724679"/>
    <w:rsid w:val="00725368"/>
    <w:rsid w:val="007255CF"/>
    <w:rsid w:val="007304F3"/>
    <w:rsid w:val="00730839"/>
    <w:rsid w:val="00730F60"/>
    <w:rsid w:val="0073330C"/>
    <w:rsid w:val="00733FF9"/>
    <w:rsid w:val="007365F2"/>
    <w:rsid w:val="00740DE5"/>
    <w:rsid w:val="0074115C"/>
    <w:rsid w:val="007467EE"/>
    <w:rsid w:val="0075112B"/>
    <w:rsid w:val="00752996"/>
    <w:rsid w:val="007554DF"/>
    <w:rsid w:val="00756C92"/>
    <w:rsid w:val="0075776D"/>
    <w:rsid w:val="00757F51"/>
    <w:rsid w:val="007613FB"/>
    <w:rsid w:val="00761E34"/>
    <w:rsid w:val="007628E2"/>
    <w:rsid w:val="007661ED"/>
    <w:rsid w:val="00770E6A"/>
    <w:rsid w:val="007721EB"/>
    <w:rsid w:val="007722BF"/>
    <w:rsid w:val="0077580B"/>
    <w:rsid w:val="00776BBB"/>
    <w:rsid w:val="00781167"/>
    <w:rsid w:val="00781E66"/>
    <w:rsid w:val="007854B3"/>
    <w:rsid w:val="0078787D"/>
    <w:rsid w:val="00787FA8"/>
    <w:rsid w:val="00791399"/>
    <w:rsid w:val="007924A7"/>
    <w:rsid w:val="00793B55"/>
    <w:rsid w:val="00793F40"/>
    <w:rsid w:val="007944F8"/>
    <w:rsid w:val="00796B43"/>
    <w:rsid w:val="007973E3"/>
    <w:rsid w:val="007A0794"/>
    <w:rsid w:val="007A1883"/>
    <w:rsid w:val="007B1253"/>
    <w:rsid w:val="007B34A1"/>
    <w:rsid w:val="007B5FD4"/>
    <w:rsid w:val="007C106F"/>
    <w:rsid w:val="007C1A04"/>
    <w:rsid w:val="007C353E"/>
    <w:rsid w:val="007C4427"/>
    <w:rsid w:val="007C5C41"/>
    <w:rsid w:val="007C627C"/>
    <w:rsid w:val="007D0720"/>
    <w:rsid w:val="007D10F2"/>
    <w:rsid w:val="007D1EE8"/>
    <w:rsid w:val="007D207E"/>
    <w:rsid w:val="007D4639"/>
    <w:rsid w:val="007D4C40"/>
    <w:rsid w:val="007D514C"/>
    <w:rsid w:val="007D6DEC"/>
    <w:rsid w:val="007D7251"/>
    <w:rsid w:val="007E46A1"/>
    <w:rsid w:val="007E730D"/>
    <w:rsid w:val="007E7311"/>
    <w:rsid w:val="007F3E37"/>
    <w:rsid w:val="007F403E"/>
    <w:rsid w:val="007F4361"/>
    <w:rsid w:val="008072AC"/>
    <w:rsid w:val="00810CEA"/>
    <w:rsid w:val="00813D79"/>
    <w:rsid w:val="00814100"/>
    <w:rsid w:val="00815E3A"/>
    <w:rsid w:val="00817552"/>
    <w:rsid w:val="00821021"/>
    <w:rsid w:val="008233E5"/>
    <w:rsid w:val="00823559"/>
    <w:rsid w:val="00827631"/>
    <w:rsid w:val="0083379E"/>
    <w:rsid w:val="00833D60"/>
    <w:rsid w:val="00833DE8"/>
    <w:rsid w:val="00833F47"/>
    <w:rsid w:val="008348C3"/>
    <w:rsid w:val="00834DF2"/>
    <w:rsid w:val="008373B4"/>
    <w:rsid w:val="008404C4"/>
    <w:rsid w:val="008422E9"/>
    <w:rsid w:val="00847D37"/>
    <w:rsid w:val="0085001D"/>
    <w:rsid w:val="0085379F"/>
    <w:rsid w:val="00854BC3"/>
    <w:rsid w:val="00857525"/>
    <w:rsid w:val="008579D2"/>
    <w:rsid w:val="00865A21"/>
    <w:rsid w:val="00867280"/>
    <w:rsid w:val="008707CA"/>
    <w:rsid w:val="00871A41"/>
    <w:rsid w:val="008721CC"/>
    <w:rsid w:val="00876EB5"/>
    <w:rsid w:val="00877943"/>
    <w:rsid w:val="00877CA3"/>
    <w:rsid w:val="00886D76"/>
    <w:rsid w:val="00890A88"/>
    <w:rsid w:val="00892C98"/>
    <w:rsid w:val="00897019"/>
    <w:rsid w:val="00897835"/>
    <w:rsid w:val="008A166A"/>
    <w:rsid w:val="008A354F"/>
    <w:rsid w:val="008A38E3"/>
    <w:rsid w:val="008A7690"/>
    <w:rsid w:val="008A7CD0"/>
    <w:rsid w:val="008B0A07"/>
    <w:rsid w:val="008B187A"/>
    <w:rsid w:val="008B671D"/>
    <w:rsid w:val="008B781F"/>
    <w:rsid w:val="008C0069"/>
    <w:rsid w:val="008C1495"/>
    <w:rsid w:val="008C5E2A"/>
    <w:rsid w:val="008C7E31"/>
    <w:rsid w:val="008D22C2"/>
    <w:rsid w:val="008D386D"/>
    <w:rsid w:val="008D5522"/>
    <w:rsid w:val="008D69C5"/>
    <w:rsid w:val="008D6B6F"/>
    <w:rsid w:val="008D7404"/>
    <w:rsid w:val="008D77A0"/>
    <w:rsid w:val="008E020A"/>
    <w:rsid w:val="008E0F86"/>
    <w:rsid w:val="008E13C4"/>
    <w:rsid w:val="008E2214"/>
    <w:rsid w:val="008E2318"/>
    <w:rsid w:val="008F02CD"/>
    <w:rsid w:val="008F2906"/>
    <w:rsid w:val="008F2DC1"/>
    <w:rsid w:val="008F4A2A"/>
    <w:rsid w:val="008F6429"/>
    <w:rsid w:val="008F70AD"/>
    <w:rsid w:val="008F77DB"/>
    <w:rsid w:val="00900DB1"/>
    <w:rsid w:val="009022BF"/>
    <w:rsid w:val="00904DAF"/>
    <w:rsid w:val="00907825"/>
    <w:rsid w:val="0090789B"/>
    <w:rsid w:val="00911CD9"/>
    <w:rsid w:val="00911E93"/>
    <w:rsid w:val="00912B71"/>
    <w:rsid w:val="00912BED"/>
    <w:rsid w:val="0091558F"/>
    <w:rsid w:val="009170E9"/>
    <w:rsid w:val="00922D13"/>
    <w:rsid w:val="009246F6"/>
    <w:rsid w:val="00924A2F"/>
    <w:rsid w:val="009262F6"/>
    <w:rsid w:val="00926E53"/>
    <w:rsid w:val="00931632"/>
    <w:rsid w:val="00932955"/>
    <w:rsid w:val="00932C92"/>
    <w:rsid w:val="00940AD2"/>
    <w:rsid w:val="009429E9"/>
    <w:rsid w:val="009454E4"/>
    <w:rsid w:val="00945D78"/>
    <w:rsid w:val="00950DE4"/>
    <w:rsid w:val="009511CC"/>
    <w:rsid w:val="009539DA"/>
    <w:rsid w:val="009549E2"/>
    <w:rsid w:val="009562FD"/>
    <w:rsid w:val="0095663E"/>
    <w:rsid w:val="00962A3B"/>
    <w:rsid w:val="0096683A"/>
    <w:rsid w:val="0096698B"/>
    <w:rsid w:val="00967611"/>
    <w:rsid w:val="009735E4"/>
    <w:rsid w:val="0097561E"/>
    <w:rsid w:val="00976326"/>
    <w:rsid w:val="00983334"/>
    <w:rsid w:val="00984240"/>
    <w:rsid w:val="009852A8"/>
    <w:rsid w:val="00985724"/>
    <w:rsid w:val="00987F2B"/>
    <w:rsid w:val="00990286"/>
    <w:rsid w:val="00990622"/>
    <w:rsid w:val="00991B95"/>
    <w:rsid w:val="00995B07"/>
    <w:rsid w:val="009967B0"/>
    <w:rsid w:val="0099790F"/>
    <w:rsid w:val="009A2619"/>
    <w:rsid w:val="009A52A9"/>
    <w:rsid w:val="009A5850"/>
    <w:rsid w:val="009A5D64"/>
    <w:rsid w:val="009B08CC"/>
    <w:rsid w:val="009B10D6"/>
    <w:rsid w:val="009B1534"/>
    <w:rsid w:val="009B4A8C"/>
    <w:rsid w:val="009B6B74"/>
    <w:rsid w:val="009C0B7A"/>
    <w:rsid w:val="009C2293"/>
    <w:rsid w:val="009C4A39"/>
    <w:rsid w:val="009C5D52"/>
    <w:rsid w:val="009D17DC"/>
    <w:rsid w:val="009D4D63"/>
    <w:rsid w:val="009D65D0"/>
    <w:rsid w:val="009D7E91"/>
    <w:rsid w:val="009E116E"/>
    <w:rsid w:val="009E135E"/>
    <w:rsid w:val="009E2056"/>
    <w:rsid w:val="009E29D1"/>
    <w:rsid w:val="009E3C92"/>
    <w:rsid w:val="009E54F4"/>
    <w:rsid w:val="009E688A"/>
    <w:rsid w:val="009F007A"/>
    <w:rsid w:val="009F06D1"/>
    <w:rsid w:val="009F1E81"/>
    <w:rsid w:val="009F2BFA"/>
    <w:rsid w:val="009F2DD3"/>
    <w:rsid w:val="009F45D1"/>
    <w:rsid w:val="009F57C8"/>
    <w:rsid w:val="00A02C15"/>
    <w:rsid w:val="00A03A3D"/>
    <w:rsid w:val="00A045C4"/>
    <w:rsid w:val="00A050A9"/>
    <w:rsid w:val="00A10DFA"/>
    <w:rsid w:val="00A1540C"/>
    <w:rsid w:val="00A21302"/>
    <w:rsid w:val="00A21708"/>
    <w:rsid w:val="00A22362"/>
    <w:rsid w:val="00A22DC9"/>
    <w:rsid w:val="00A235D4"/>
    <w:rsid w:val="00A249BA"/>
    <w:rsid w:val="00A24FBA"/>
    <w:rsid w:val="00A25998"/>
    <w:rsid w:val="00A26276"/>
    <w:rsid w:val="00A27ED8"/>
    <w:rsid w:val="00A307C7"/>
    <w:rsid w:val="00A312F5"/>
    <w:rsid w:val="00A34320"/>
    <w:rsid w:val="00A43499"/>
    <w:rsid w:val="00A44581"/>
    <w:rsid w:val="00A45093"/>
    <w:rsid w:val="00A501A9"/>
    <w:rsid w:val="00A503C6"/>
    <w:rsid w:val="00A50EAF"/>
    <w:rsid w:val="00A50ED4"/>
    <w:rsid w:val="00A602F9"/>
    <w:rsid w:val="00A6201C"/>
    <w:rsid w:val="00A621FF"/>
    <w:rsid w:val="00A650D7"/>
    <w:rsid w:val="00A650EE"/>
    <w:rsid w:val="00A662C8"/>
    <w:rsid w:val="00A7077B"/>
    <w:rsid w:val="00A71157"/>
    <w:rsid w:val="00A72FAD"/>
    <w:rsid w:val="00A74843"/>
    <w:rsid w:val="00A806F6"/>
    <w:rsid w:val="00A816FE"/>
    <w:rsid w:val="00A86E24"/>
    <w:rsid w:val="00A902B4"/>
    <w:rsid w:val="00A9319C"/>
    <w:rsid w:val="00A95AA9"/>
    <w:rsid w:val="00A95FEC"/>
    <w:rsid w:val="00A966E6"/>
    <w:rsid w:val="00A971DD"/>
    <w:rsid w:val="00AA3DA2"/>
    <w:rsid w:val="00AB2BE3"/>
    <w:rsid w:val="00AB7834"/>
    <w:rsid w:val="00AC1901"/>
    <w:rsid w:val="00AC3B16"/>
    <w:rsid w:val="00AC4D5F"/>
    <w:rsid w:val="00AC6961"/>
    <w:rsid w:val="00AC79FC"/>
    <w:rsid w:val="00AD00DE"/>
    <w:rsid w:val="00AD0AC5"/>
    <w:rsid w:val="00AD19B6"/>
    <w:rsid w:val="00AD1D2C"/>
    <w:rsid w:val="00AD230F"/>
    <w:rsid w:val="00AD286F"/>
    <w:rsid w:val="00AD2DA4"/>
    <w:rsid w:val="00AD7C55"/>
    <w:rsid w:val="00AE0525"/>
    <w:rsid w:val="00AE08DB"/>
    <w:rsid w:val="00AE09F1"/>
    <w:rsid w:val="00AE24F6"/>
    <w:rsid w:val="00AE2729"/>
    <w:rsid w:val="00AE3148"/>
    <w:rsid w:val="00AE5AE2"/>
    <w:rsid w:val="00AE7343"/>
    <w:rsid w:val="00AF2E89"/>
    <w:rsid w:val="00B00A13"/>
    <w:rsid w:val="00B00D69"/>
    <w:rsid w:val="00B00E04"/>
    <w:rsid w:val="00B02094"/>
    <w:rsid w:val="00B05485"/>
    <w:rsid w:val="00B07B92"/>
    <w:rsid w:val="00B10A00"/>
    <w:rsid w:val="00B12B65"/>
    <w:rsid w:val="00B1458E"/>
    <w:rsid w:val="00B14C51"/>
    <w:rsid w:val="00B20021"/>
    <w:rsid w:val="00B204F2"/>
    <w:rsid w:val="00B20C97"/>
    <w:rsid w:val="00B20FDE"/>
    <w:rsid w:val="00B21A91"/>
    <w:rsid w:val="00B30727"/>
    <w:rsid w:val="00B41355"/>
    <w:rsid w:val="00B4187E"/>
    <w:rsid w:val="00B42041"/>
    <w:rsid w:val="00B43FBF"/>
    <w:rsid w:val="00B44F11"/>
    <w:rsid w:val="00B45643"/>
    <w:rsid w:val="00B5043C"/>
    <w:rsid w:val="00B51846"/>
    <w:rsid w:val="00B52926"/>
    <w:rsid w:val="00B52D93"/>
    <w:rsid w:val="00B530B7"/>
    <w:rsid w:val="00B62979"/>
    <w:rsid w:val="00B64A98"/>
    <w:rsid w:val="00B66177"/>
    <w:rsid w:val="00B663A8"/>
    <w:rsid w:val="00B70056"/>
    <w:rsid w:val="00B71C86"/>
    <w:rsid w:val="00B7466D"/>
    <w:rsid w:val="00B75E88"/>
    <w:rsid w:val="00B823A7"/>
    <w:rsid w:val="00B8578E"/>
    <w:rsid w:val="00B90FA5"/>
    <w:rsid w:val="00B91593"/>
    <w:rsid w:val="00B919F1"/>
    <w:rsid w:val="00B93CC6"/>
    <w:rsid w:val="00BA08B3"/>
    <w:rsid w:val="00BA0D42"/>
    <w:rsid w:val="00BA182F"/>
    <w:rsid w:val="00BA2260"/>
    <w:rsid w:val="00BA378E"/>
    <w:rsid w:val="00BA3EA5"/>
    <w:rsid w:val="00BA4588"/>
    <w:rsid w:val="00BA7123"/>
    <w:rsid w:val="00BB07AC"/>
    <w:rsid w:val="00BB1132"/>
    <w:rsid w:val="00BB1232"/>
    <w:rsid w:val="00BB468D"/>
    <w:rsid w:val="00BB4DBE"/>
    <w:rsid w:val="00BB635F"/>
    <w:rsid w:val="00BC0E8D"/>
    <w:rsid w:val="00BC14EF"/>
    <w:rsid w:val="00BC3510"/>
    <w:rsid w:val="00BC4F18"/>
    <w:rsid w:val="00BD076F"/>
    <w:rsid w:val="00BD4060"/>
    <w:rsid w:val="00BD74E3"/>
    <w:rsid w:val="00BE57D5"/>
    <w:rsid w:val="00BE6551"/>
    <w:rsid w:val="00BF093B"/>
    <w:rsid w:val="00C00B88"/>
    <w:rsid w:val="00C01B26"/>
    <w:rsid w:val="00C040C7"/>
    <w:rsid w:val="00C065DC"/>
    <w:rsid w:val="00C06B2A"/>
    <w:rsid w:val="00C076C5"/>
    <w:rsid w:val="00C07C20"/>
    <w:rsid w:val="00C1654C"/>
    <w:rsid w:val="00C22D74"/>
    <w:rsid w:val="00C244DB"/>
    <w:rsid w:val="00C353E5"/>
    <w:rsid w:val="00C3597E"/>
    <w:rsid w:val="00C35E57"/>
    <w:rsid w:val="00C35E80"/>
    <w:rsid w:val="00C36102"/>
    <w:rsid w:val="00C40AA2"/>
    <w:rsid w:val="00C4244F"/>
    <w:rsid w:val="00C428BF"/>
    <w:rsid w:val="00C43EA2"/>
    <w:rsid w:val="00C45602"/>
    <w:rsid w:val="00C458D1"/>
    <w:rsid w:val="00C51271"/>
    <w:rsid w:val="00C52BCD"/>
    <w:rsid w:val="00C556EC"/>
    <w:rsid w:val="00C556F9"/>
    <w:rsid w:val="00C55843"/>
    <w:rsid w:val="00C56117"/>
    <w:rsid w:val="00C60444"/>
    <w:rsid w:val="00C632ED"/>
    <w:rsid w:val="00C63CED"/>
    <w:rsid w:val="00C66150"/>
    <w:rsid w:val="00C70EF5"/>
    <w:rsid w:val="00C738C5"/>
    <w:rsid w:val="00C756C5"/>
    <w:rsid w:val="00C756D4"/>
    <w:rsid w:val="00C75EA2"/>
    <w:rsid w:val="00C82195"/>
    <w:rsid w:val="00C82CAE"/>
    <w:rsid w:val="00C8442E"/>
    <w:rsid w:val="00C86A62"/>
    <w:rsid w:val="00C930A8"/>
    <w:rsid w:val="00C94DE8"/>
    <w:rsid w:val="00CA036D"/>
    <w:rsid w:val="00CA108B"/>
    <w:rsid w:val="00CA14B7"/>
    <w:rsid w:val="00CA31D5"/>
    <w:rsid w:val="00CA3FBA"/>
    <w:rsid w:val="00CA43B6"/>
    <w:rsid w:val="00CA6CDB"/>
    <w:rsid w:val="00CA7061"/>
    <w:rsid w:val="00CB3042"/>
    <w:rsid w:val="00CB41F9"/>
    <w:rsid w:val="00CB58CA"/>
    <w:rsid w:val="00CB5B55"/>
    <w:rsid w:val="00CB5E13"/>
    <w:rsid w:val="00CB6602"/>
    <w:rsid w:val="00CC0721"/>
    <w:rsid w:val="00CC31DF"/>
    <w:rsid w:val="00CC3524"/>
    <w:rsid w:val="00CC3E33"/>
    <w:rsid w:val="00CC5FFA"/>
    <w:rsid w:val="00CD27BE"/>
    <w:rsid w:val="00CD29E9"/>
    <w:rsid w:val="00CD4BBC"/>
    <w:rsid w:val="00CD6F0F"/>
    <w:rsid w:val="00CE0BB7"/>
    <w:rsid w:val="00CE157F"/>
    <w:rsid w:val="00CE3E9A"/>
    <w:rsid w:val="00CE708B"/>
    <w:rsid w:val="00CE7154"/>
    <w:rsid w:val="00CF0032"/>
    <w:rsid w:val="00CF1E2D"/>
    <w:rsid w:val="00CF22AA"/>
    <w:rsid w:val="00CF26B7"/>
    <w:rsid w:val="00CF49B1"/>
    <w:rsid w:val="00CF6BC9"/>
    <w:rsid w:val="00CF6E39"/>
    <w:rsid w:val="00CF72DA"/>
    <w:rsid w:val="00D007B4"/>
    <w:rsid w:val="00D0769A"/>
    <w:rsid w:val="00D11E84"/>
    <w:rsid w:val="00D12C52"/>
    <w:rsid w:val="00D13384"/>
    <w:rsid w:val="00D13749"/>
    <w:rsid w:val="00D143DA"/>
    <w:rsid w:val="00D158D2"/>
    <w:rsid w:val="00D15B4E"/>
    <w:rsid w:val="00D16AD1"/>
    <w:rsid w:val="00D177E7"/>
    <w:rsid w:val="00D2079F"/>
    <w:rsid w:val="00D247F7"/>
    <w:rsid w:val="00D25F0C"/>
    <w:rsid w:val="00D260EA"/>
    <w:rsid w:val="00D27BAB"/>
    <w:rsid w:val="00D30593"/>
    <w:rsid w:val="00D3305B"/>
    <w:rsid w:val="00D3350B"/>
    <w:rsid w:val="00D447EF"/>
    <w:rsid w:val="00D453B5"/>
    <w:rsid w:val="00D457BD"/>
    <w:rsid w:val="00D505E2"/>
    <w:rsid w:val="00D53A22"/>
    <w:rsid w:val="00D566FD"/>
    <w:rsid w:val="00D60A3D"/>
    <w:rsid w:val="00D6498F"/>
    <w:rsid w:val="00D65951"/>
    <w:rsid w:val="00D65A8C"/>
    <w:rsid w:val="00D66AA3"/>
    <w:rsid w:val="00D735FB"/>
    <w:rsid w:val="00D7463D"/>
    <w:rsid w:val="00D74FE9"/>
    <w:rsid w:val="00D77378"/>
    <w:rsid w:val="00D8037C"/>
    <w:rsid w:val="00D80F5A"/>
    <w:rsid w:val="00D817C3"/>
    <w:rsid w:val="00D83DE8"/>
    <w:rsid w:val="00D84943"/>
    <w:rsid w:val="00D84947"/>
    <w:rsid w:val="00D903A2"/>
    <w:rsid w:val="00D91B37"/>
    <w:rsid w:val="00D92356"/>
    <w:rsid w:val="00D94AE7"/>
    <w:rsid w:val="00D966B3"/>
    <w:rsid w:val="00D97035"/>
    <w:rsid w:val="00D970F0"/>
    <w:rsid w:val="00DA4540"/>
    <w:rsid w:val="00DA587E"/>
    <w:rsid w:val="00DA60F4"/>
    <w:rsid w:val="00DA72D4"/>
    <w:rsid w:val="00DA7C39"/>
    <w:rsid w:val="00DB0F8B"/>
    <w:rsid w:val="00DB26FB"/>
    <w:rsid w:val="00DB3052"/>
    <w:rsid w:val="00DB3EA8"/>
    <w:rsid w:val="00DC16FA"/>
    <w:rsid w:val="00DC1D29"/>
    <w:rsid w:val="00DC2D17"/>
    <w:rsid w:val="00DC2D87"/>
    <w:rsid w:val="00DD0AF9"/>
    <w:rsid w:val="00DD393F"/>
    <w:rsid w:val="00DD4D79"/>
    <w:rsid w:val="00DD55CE"/>
    <w:rsid w:val="00DE23BF"/>
    <w:rsid w:val="00DE3981"/>
    <w:rsid w:val="00DE3E86"/>
    <w:rsid w:val="00DE40DD"/>
    <w:rsid w:val="00DE4B02"/>
    <w:rsid w:val="00DE6AFD"/>
    <w:rsid w:val="00DE7755"/>
    <w:rsid w:val="00DF059A"/>
    <w:rsid w:val="00DF3D56"/>
    <w:rsid w:val="00DF53B3"/>
    <w:rsid w:val="00DF64E9"/>
    <w:rsid w:val="00DF6D19"/>
    <w:rsid w:val="00DF6ED2"/>
    <w:rsid w:val="00DF70F5"/>
    <w:rsid w:val="00E00BF4"/>
    <w:rsid w:val="00E01CE1"/>
    <w:rsid w:val="00E20EEC"/>
    <w:rsid w:val="00E2252C"/>
    <w:rsid w:val="00E257B0"/>
    <w:rsid w:val="00E270C0"/>
    <w:rsid w:val="00E27995"/>
    <w:rsid w:val="00E32F95"/>
    <w:rsid w:val="00E33EFB"/>
    <w:rsid w:val="00E359A1"/>
    <w:rsid w:val="00E35F88"/>
    <w:rsid w:val="00E36D82"/>
    <w:rsid w:val="00E40756"/>
    <w:rsid w:val="00E42F5C"/>
    <w:rsid w:val="00E460B9"/>
    <w:rsid w:val="00E5045F"/>
    <w:rsid w:val="00E513A0"/>
    <w:rsid w:val="00E51601"/>
    <w:rsid w:val="00E51965"/>
    <w:rsid w:val="00E5555D"/>
    <w:rsid w:val="00E564AD"/>
    <w:rsid w:val="00E564CC"/>
    <w:rsid w:val="00E60836"/>
    <w:rsid w:val="00E6184B"/>
    <w:rsid w:val="00E66CFE"/>
    <w:rsid w:val="00E67121"/>
    <w:rsid w:val="00E70435"/>
    <w:rsid w:val="00E7079C"/>
    <w:rsid w:val="00E70F45"/>
    <w:rsid w:val="00E7198D"/>
    <w:rsid w:val="00E72025"/>
    <w:rsid w:val="00E735AF"/>
    <w:rsid w:val="00E74CA6"/>
    <w:rsid w:val="00E75216"/>
    <w:rsid w:val="00E75E3D"/>
    <w:rsid w:val="00E76ED3"/>
    <w:rsid w:val="00E774AF"/>
    <w:rsid w:val="00E812B6"/>
    <w:rsid w:val="00E81383"/>
    <w:rsid w:val="00E84491"/>
    <w:rsid w:val="00E8537E"/>
    <w:rsid w:val="00E94CDB"/>
    <w:rsid w:val="00E952E8"/>
    <w:rsid w:val="00E9590F"/>
    <w:rsid w:val="00E9731C"/>
    <w:rsid w:val="00EA0167"/>
    <w:rsid w:val="00EA04ED"/>
    <w:rsid w:val="00EA210F"/>
    <w:rsid w:val="00EA4E4C"/>
    <w:rsid w:val="00EA6A97"/>
    <w:rsid w:val="00EB030A"/>
    <w:rsid w:val="00EB04B7"/>
    <w:rsid w:val="00EB15B1"/>
    <w:rsid w:val="00EB6262"/>
    <w:rsid w:val="00EB6570"/>
    <w:rsid w:val="00EB7992"/>
    <w:rsid w:val="00EC0104"/>
    <w:rsid w:val="00EC0184"/>
    <w:rsid w:val="00EC0773"/>
    <w:rsid w:val="00EC2D7A"/>
    <w:rsid w:val="00EC3889"/>
    <w:rsid w:val="00EC633A"/>
    <w:rsid w:val="00EC6BE3"/>
    <w:rsid w:val="00EC6E79"/>
    <w:rsid w:val="00ED0F69"/>
    <w:rsid w:val="00ED1B9D"/>
    <w:rsid w:val="00ED677B"/>
    <w:rsid w:val="00EE056F"/>
    <w:rsid w:val="00EE0877"/>
    <w:rsid w:val="00EE2681"/>
    <w:rsid w:val="00EF1377"/>
    <w:rsid w:val="00EF3CAE"/>
    <w:rsid w:val="00EF43F5"/>
    <w:rsid w:val="00F017AF"/>
    <w:rsid w:val="00F01DA6"/>
    <w:rsid w:val="00F02147"/>
    <w:rsid w:val="00F038BA"/>
    <w:rsid w:val="00F041C4"/>
    <w:rsid w:val="00F04883"/>
    <w:rsid w:val="00F07C25"/>
    <w:rsid w:val="00F14812"/>
    <w:rsid w:val="00F148EE"/>
    <w:rsid w:val="00F14A89"/>
    <w:rsid w:val="00F1598C"/>
    <w:rsid w:val="00F2020D"/>
    <w:rsid w:val="00F20BC6"/>
    <w:rsid w:val="00F21403"/>
    <w:rsid w:val="00F21E28"/>
    <w:rsid w:val="00F2449F"/>
    <w:rsid w:val="00F255FC"/>
    <w:rsid w:val="00F259B0"/>
    <w:rsid w:val="00F25B33"/>
    <w:rsid w:val="00F26A20"/>
    <w:rsid w:val="00F273B0"/>
    <w:rsid w:val="00F276C9"/>
    <w:rsid w:val="00F31359"/>
    <w:rsid w:val="00F322E3"/>
    <w:rsid w:val="00F362E9"/>
    <w:rsid w:val="00F36CD3"/>
    <w:rsid w:val="00F3774B"/>
    <w:rsid w:val="00F37F14"/>
    <w:rsid w:val="00F40690"/>
    <w:rsid w:val="00F41E78"/>
    <w:rsid w:val="00F42DCC"/>
    <w:rsid w:val="00F43B8F"/>
    <w:rsid w:val="00F4581A"/>
    <w:rsid w:val="00F46091"/>
    <w:rsid w:val="00F461D8"/>
    <w:rsid w:val="00F46591"/>
    <w:rsid w:val="00F47C75"/>
    <w:rsid w:val="00F50FF0"/>
    <w:rsid w:val="00F51785"/>
    <w:rsid w:val="00F530D7"/>
    <w:rsid w:val="00F541E6"/>
    <w:rsid w:val="00F5754F"/>
    <w:rsid w:val="00F61CA6"/>
    <w:rsid w:val="00F62023"/>
    <w:rsid w:val="00F62F49"/>
    <w:rsid w:val="00F640BF"/>
    <w:rsid w:val="00F64803"/>
    <w:rsid w:val="00F70754"/>
    <w:rsid w:val="00F7458E"/>
    <w:rsid w:val="00F77926"/>
    <w:rsid w:val="00F80DA9"/>
    <w:rsid w:val="00F83A19"/>
    <w:rsid w:val="00F83D35"/>
    <w:rsid w:val="00F84316"/>
    <w:rsid w:val="00F8663E"/>
    <w:rsid w:val="00F87162"/>
    <w:rsid w:val="00F879A1"/>
    <w:rsid w:val="00F908F9"/>
    <w:rsid w:val="00F92C10"/>
    <w:rsid w:val="00F92E38"/>
    <w:rsid w:val="00F92FC4"/>
    <w:rsid w:val="00F9793C"/>
    <w:rsid w:val="00FA0C14"/>
    <w:rsid w:val="00FA137A"/>
    <w:rsid w:val="00FA37B4"/>
    <w:rsid w:val="00FA5504"/>
    <w:rsid w:val="00FB0E53"/>
    <w:rsid w:val="00FB3FC3"/>
    <w:rsid w:val="00FB461D"/>
    <w:rsid w:val="00FB4B02"/>
    <w:rsid w:val="00FC2831"/>
    <w:rsid w:val="00FC2D40"/>
    <w:rsid w:val="00FC3600"/>
    <w:rsid w:val="00FC429A"/>
    <w:rsid w:val="00FC4A9F"/>
    <w:rsid w:val="00FC565B"/>
    <w:rsid w:val="00FC61ED"/>
    <w:rsid w:val="00FC7559"/>
    <w:rsid w:val="00FC7672"/>
    <w:rsid w:val="00FC7966"/>
    <w:rsid w:val="00FC7B32"/>
    <w:rsid w:val="00FD0B9A"/>
    <w:rsid w:val="00FD34D6"/>
    <w:rsid w:val="00FD5ABF"/>
    <w:rsid w:val="00FD79A4"/>
    <w:rsid w:val="00FE006E"/>
    <w:rsid w:val="00FE197E"/>
    <w:rsid w:val="00FE1F37"/>
    <w:rsid w:val="00FE4596"/>
    <w:rsid w:val="00FE63BF"/>
    <w:rsid w:val="00FE75E2"/>
    <w:rsid w:val="00FE7BE6"/>
    <w:rsid w:val="00FF0DF1"/>
    <w:rsid w:val="00FF26AA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92455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1138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7628E2"/>
    <w:rPr>
      <w:i/>
      <w:iCs/>
    </w:rPr>
  </w:style>
  <w:style w:type="character" w:styleId="Forte">
    <w:name w:val="Strong"/>
    <w:uiPriority w:val="22"/>
    <w:qFormat/>
    <w:rsid w:val="007628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1526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4894</Words>
  <Characters>26429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69</cp:revision>
  <cp:lastPrinted>2020-11-06T20:25:00Z</cp:lastPrinted>
  <dcterms:created xsi:type="dcterms:W3CDTF">2020-10-15T12:44:00Z</dcterms:created>
  <dcterms:modified xsi:type="dcterms:W3CDTF">2020-11-06T20:25:00Z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