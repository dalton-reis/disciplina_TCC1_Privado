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363D" w14:textId="36573405" w:rsidR="00436BDB" w:rsidRPr="00436BDB" w:rsidRDefault="00436BDB" w:rsidP="00C25ED0">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436BDB">
        <w:t>Análise do ciclo da marcha de membros inferiores para a identificação de Parkinson</w:t>
      </w:r>
      <w:r w:rsidR="00730F3A">
        <w:t xml:space="preserve"> utilizando Redes Neurais</w:t>
      </w:r>
      <w:r w:rsidR="0039475F">
        <w:t xml:space="preserve"> Recorrentes</w:t>
      </w:r>
    </w:p>
    <w:p w14:paraId="4F6DBB7C" w14:textId="06C32841" w:rsidR="001E682E" w:rsidRPr="00C25ED0" w:rsidRDefault="0099460E" w:rsidP="00C25ED0">
      <w:pPr>
        <w:pStyle w:val="TF-AUTOR0"/>
      </w:pPr>
      <w:r w:rsidRPr="00C25ED0">
        <w:t>Carlos Henrique Ponciano da Silva</w:t>
      </w:r>
    </w:p>
    <w:p w14:paraId="04F0E178" w14:textId="5F9991C2" w:rsidR="001E682E" w:rsidRPr="00C25ED0" w:rsidRDefault="001E682E" w:rsidP="00D3318A">
      <w:pPr>
        <w:pStyle w:val="TF-AUTOR0"/>
      </w:pPr>
      <w:r w:rsidRPr="00C25ED0">
        <w:t xml:space="preserve">Prof. </w:t>
      </w:r>
      <w:r w:rsidR="0099460E" w:rsidRPr="00C25ED0">
        <w:t xml:space="preserve">Aurélio Faustino </w:t>
      </w:r>
      <w:proofErr w:type="spellStart"/>
      <w:r w:rsidR="0099460E" w:rsidRPr="00C25ED0">
        <w:t>Hoppe</w:t>
      </w:r>
      <w:proofErr w:type="spellEnd"/>
      <w:r w:rsidR="0099460E" w:rsidRPr="00C25ED0">
        <w:t xml:space="preserve"> </w:t>
      </w:r>
      <w:r w:rsidRPr="00C25ED0">
        <w:t>– Orientador</w:t>
      </w:r>
    </w:p>
    <w:p w14:paraId="28066913" w14:textId="6F03FE9A" w:rsidR="00F255FC" w:rsidRPr="007D10F2" w:rsidRDefault="00F255FC" w:rsidP="00FF7150">
      <w:pPr>
        <w:pStyle w:val="Ttulo1"/>
        <w:spacing w:after="120" w:line="276" w:lineRule="auto"/>
      </w:pPr>
      <w:r w:rsidRPr="007D10F2">
        <w:t xml:space="preserve">Introdução </w:t>
      </w:r>
      <w:bookmarkEnd w:id="0"/>
      <w:bookmarkEnd w:id="1"/>
      <w:bookmarkEnd w:id="2"/>
      <w:bookmarkEnd w:id="3"/>
      <w:bookmarkEnd w:id="4"/>
      <w:bookmarkEnd w:id="5"/>
      <w:bookmarkEnd w:id="6"/>
      <w:bookmarkEnd w:id="7"/>
      <w:bookmarkEnd w:id="8"/>
    </w:p>
    <w:p w14:paraId="5BDAB837" w14:textId="3D3D2903" w:rsidR="001540AF" w:rsidRPr="0088353E" w:rsidRDefault="001540AF" w:rsidP="0088353E">
      <w:pPr>
        <w:pStyle w:val="TF-TEXTO"/>
      </w:pPr>
      <w:commentRangeStart w:id="9"/>
      <w:r w:rsidRPr="0088353E">
        <w:t>A doença de Parkinson</w:t>
      </w:r>
      <w:r w:rsidR="00611E16" w:rsidRPr="0088353E">
        <w:t xml:space="preserve"> (DP)</w:t>
      </w:r>
      <w:r w:rsidRPr="0088353E">
        <w:t xml:space="preserve"> está definida como um distúrbio neurológico progressivo sendo caracterizado pela degeneração dos neurônios, causando a diminuição da produção de dopamina (neurotransmissor </w:t>
      </w:r>
      <w:proofErr w:type="spellStart"/>
      <w:r w:rsidRPr="0088353E">
        <w:t>monoaminérgico</w:t>
      </w:r>
      <w:proofErr w:type="spellEnd"/>
      <w:r w:rsidRPr="0088353E">
        <w:t xml:space="preserve">) e </w:t>
      </w:r>
      <w:r w:rsidR="001B3BC1">
        <w:t xml:space="preserve">o surgimento de </w:t>
      </w:r>
      <w:r w:rsidRPr="0088353E">
        <w:t>uma s</w:t>
      </w:r>
      <w:r w:rsidR="000A0E0F" w:rsidRPr="0088353E">
        <w:t>é</w:t>
      </w:r>
      <w:r w:rsidRPr="0088353E">
        <w:t>rie de sintomas</w:t>
      </w:r>
      <w:r w:rsidR="00DA098D">
        <w:t xml:space="preserve"> ligados</w:t>
      </w:r>
      <w:r w:rsidRPr="0088353E">
        <w:t xml:space="preserve">, principalmente, </w:t>
      </w:r>
      <w:r w:rsidR="00DA5E1A">
        <w:t>a</w:t>
      </w:r>
      <w:r w:rsidRPr="0088353E">
        <w:t xml:space="preserve"> distúrbios motores</w:t>
      </w:r>
      <w:r w:rsidR="0096520F">
        <w:t>, tais como</w:t>
      </w:r>
      <w:r w:rsidRPr="0088353E">
        <w:t>: presença de tremor de repouso, rigidez muscular, demora na execução dos movimentos e dificuldade em iniciar movimentos voluntários, além de uma instabilidade postural afetando o ciclo de locomoção (</w:t>
      </w:r>
      <w:r w:rsidR="000A0E0F" w:rsidRPr="0088353E">
        <w:t xml:space="preserve">GONÇALVES </w:t>
      </w:r>
      <w:r w:rsidRPr="00F82E14">
        <w:rPr>
          <w:i/>
          <w:iCs/>
        </w:rPr>
        <w:t>et al</w:t>
      </w:r>
      <w:r w:rsidRPr="0088353E">
        <w:t>., 2007).</w:t>
      </w:r>
      <w:commentRangeEnd w:id="9"/>
      <w:r w:rsidR="00BD0121">
        <w:rPr>
          <w:rStyle w:val="Refdecomentrio"/>
        </w:rPr>
        <w:commentReference w:id="9"/>
      </w:r>
    </w:p>
    <w:p w14:paraId="3D0510F1" w14:textId="6E9072C9" w:rsidR="009747C0" w:rsidRDefault="00F12579" w:rsidP="00E928C6">
      <w:pPr>
        <w:pStyle w:val="TF-TEXTO"/>
      </w:pPr>
      <w:r>
        <w:t xml:space="preserve">Segundo </w:t>
      </w:r>
      <w:r w:rsidR="002562E0" w:rsidRPr="00565E11">
        <w:t xml:space="preserve">Gonçalves </w:t>
      </w:r>
      <w:r w:rsidR="002562E0" w:rsidRPr="00565E11">
        <w:rPr>
          <w:i/>
          <w:iCs/>
        </w:rPr>
        <w:t>et al.</w:t>
      </w:r>
      <w:r w:rsidR="002562E0">
        <w:rPr>
          <w:i/>
          <w:iCs/>
        </w:rPr>
        <w:t xml:space="preserve"> </w:t>
      </w:r>
      <w:r w:rsidR="002562E0" w:rsidRPr="002562E0">
        <w:t>(</w:t>
      </w:r>
      <w:r w:rsidR="002562E0" w:rsidRPr="00565E11">
        <w:t>2007</w:t>
      </w:r>
      <w:r w:rsidR="002562E0">
        <w:t xml:space="preserve">), </w:t>
      </w:r>
      <w:r>
        <w:t>o</w:t>
      </w:r>
      <w:r w:rsidR="008A33BC" w:rsidRPr="008A33BC">
        <w:t xml:space="preserve"> diagnóstico ocorre em uma avaliação neurológica sendo analisado pelo menos três de quatro sinais: presença de tremores, rigidez nas pernas, braços e tronco, lentidão e diminuição dos movimentos e instabilidade na postura.</w:t>
      </w:r>
      <w:r w:rsidR="00CB10D1">
        <w:t xml:space="preserve"> </w:t>
      </w:r>
      <w:r w:rsidR="00CB10D1" w:rsidRPr="00CB10D1">
        <w:t>Lima</w:t>
      </w:r>
      <w:r w:rsidR="00CB10D1">
        <w:t xml:space="preserve"> </w:t>
      </w:r>
      <w:r w:rsidR="00CB10D1">
        <w:rPr>
          <w:i/>
          <w:iCs/>
        </w:rPr>
        <w:t xml:space="preserve">et al. </w:t>
      </w:r>
      <w:r w:rsidR="00CB10D1">
        <w:t>(2009)</w:t>
      </w:r>
      <w:r>
        <w:t xml:space="preserve"> descrevem que</w:t>
      </w:r>
      <w:r w:rsidR="00CB10D1">
        <w:t xml:space="preserve"> a marcha do paciente com DP </w:t>
      </w:r>
      <w:r w:rsidR="00292342" w:rsidRPr="00292342">
        <w:t>é representada pelos movimentos reduzidos do quadril, joelho e tornozelo ocorrendo uma falta generalizada da extensão nas três articulações além da diminuição de velocidade, tendo como consequência um</w:t>
      </w:r>
      <w:r w:rsidR="00620EC1">
        <w:t>a</w:t>
      </w:r>
      <w:r w:rsidR="00292342" w:rsidRPr="00292342">
        <w:t xml:space="preserve"> redução no comprimento e na altura dos passos afetando a assimetria da marcha. </w:t>
      </w:r>
      <w:r w:rsidR="00130857">
        <w:t xml:space="preserve">Neste </w:t>
      </w:r>
      <w:r w:rsidR="001D6308">
        <w:t>sentido</w:t>
      </w:r>
      <w:r w:rsidR="00130857">
        <w:t xml:space="preserve">, a </w:t>
      </w:r>
      <w:r w:rsidR="00130857" w:rsidRPr="001D5BB9">
        <w:t xml:space="preserve">Organização Mundial de </w:t>
      </w:r>
      <w:r w:rsidR="00130857">
        <w:t xml:space="preserve">Saúde </w:t>
      </w:r>
      <w:r w:rsidR="00130857" w:rsidRPr="00DC1371">
        <w:t>(</w:t>
      </w:r>
      <w:r w:rsidR="00DC1371" w:rsidRPr="00DC1371">
        <w:t>2014</w:t>
      </w:r>
      <w:r w:rsidR="00130857" w:rsidRPr="00DC1371">
        <w:t>)</w:t>
      </w:r>
      <w:r w:rsidR="00130857">
        <w:t xml:space="preserve"> afirma que</w:t>
      </w:r>
      <w:r w:rsidR="00130857" w:rsidRPr="001D5BB9">
        <w:t xml:space="preserve"> 1% da população mundial acima dos 65 anos possui a </w:t>
      </w:r>
      <w:r w:rsidR="00130857">
        <w:t>DP</w:t>
      </w:r>
      <w:r w:rsidR="00130857" w:rsidRPr="001D5BB9">
        <w:t xml:space="preserve"> e</w:t>
      </w:r>
      <w:r w:rsidR="00130857">
        <w:t>,</w:t>
      </w:r>
      <w:r w:rsidR="00130857" w:rsidRPr="001D5BB9">
        <w:t xml:space="preserve"> com o aumento da idade</w:t>
      </w:r>
      <w:r w:rsidR="00130857">
        <w:t>,</w:t>
      </w:r>
      <w:r w:rsidR="00130857" w:rsidRPr="001D5BB9">
        <w:t xml:space="preserve"> os números pioram. Já no Brasil, de acordo com o Ministério da Saúde</w:t>
      </w:r>
      <w:r w:rsidR="00130857">
        <w:t xml:space="preserve"> </w:t>
      </w:r>
      <w:r w:rsidR="00130857" w:rsidRPr="00DC1371">
        <w:t>(</w:t>
      </w:r>
      <w:r w:rsidR="00DC1371">
        <w:t>2014</w:t>
      </w:r>
      <w:r w:rsidR="00130857" w:rsidRPr="00DC1371">
        <w:t>)</w:t>
      </w:r>
      <w:r w:rsidR="00130857">
        <w:t xml:space="preserve"> </w:t>
      </w:r>
      <w:r w:rsidR="00130857" w:rsidRPr="001D5BB9">
        <w:t>estima</w:t>
      </w:r>
      <w:r w:rsidR="00805D36">
        <w:t>-</w:t>
      </w:r>
      <w:r w:rsidR="00130857" w:rsidRPr="001D5BB9">
        <w:t>se que existem mais de 200 mil casos da doença e mais de 1,5 milhão pessoas que estão acompanhando a dura rotina dos pacientes acometidos pela doença</w:t>
      </w:r>
      <w:r w:rsidR="00130857">
        <w:t>.</w:t>
      </w:r>
    </w:p>
    <w:p w14:paraId="5F79DF97" w14:textId="7C610D7A" w:rsidR="000A0E0F" w:rsidRDefault="009747C0" w:rsidP="00B623AE">
      <w:pPr>
        <w:pStyle w:val="TF-TEXTO"/>
      </w:pPr>
      <w:r>
        <w:t xml:space="preserve"> </w:t>
      </w:r>
      <w:commentRangeStart w:id="10"/>
      <w:r w:rsidR="00D62A14">
        <w:t xml:space="preserve">De acordo com </w:t>
      </w:r>
      <w:proofErr w:type="spellStart"/>
      <w:r w:rsidR="00B623AE" w:rsidRPr="00B623AE">
        <w:t>Goular</w:t>
      </w:r>
      <w:proofErr w:type="spellEnd"/>
      <w:r w:rsidR="00B623AE" w:rsidRPr="00B623AE">
        <w:t xml:space="preserve"> </w:t>
      </w:r>
      <w:r w:rsidR="00B623AE" w:rsidRPr="00B623AE">
        <w:rPr>
          <w:i/>
          <w:iCs/>
        </w:rPr>
        <w:t>et al.</w:t>
      </w:r>
      <w:r w:rsidR="00B623AE" w:rsidRPr="00B623AE">
        <w:t xml:space="preserve"> (2005), a avaliação funcional realizada pelo profissional da saúde raramente utiliza instrumentos tecnológicos, sendo que os disponíveis são pouco difundidos em seu meio</w:t>
      </w:r>
      <w:commentRangeEnd w:id="10"/>
      <w:r w:rsidR="002813B7">
        <w:rPr>
          <w:rStyle w:val="Refdecomentrio"/>
        </w:rPr>
        <w:commentReference w:id="10"/>
      </w:r>
      <w:r w:rsidR="00B623AE" w:rsidRPr="00B623AE">
        <w:t xml:space="preserve">. </w:t>
      </w:r>
      <w:r w:rsidR="00236E9F">
        <w:t>Para</w:t>
      </w:r>
      <w:r w:rsidR="00B623AE" w:rsidRPr="00B623AE">
        <w:t xml:space="preserve"> Sullivan </w:t>
      </w:r>
      <w:r w:rsidR="00B623AE" w:rsidRPr="00B623AE">
        <w:rPr>
          <w:i/>
          <w:iCs/>
        </w:rPr>
        <w:t>et al.</w:t>
      </w:r>
      <w:r w:rsidR="00B623AE" w:rsidRPr="00B623AE">
        <w:t xml:space="preserve"> (2010), essa avaliação é abrangente e </w:t>
      </w:r>
      <w:r w:rsidR="00380C64">
        <w:t xml:space="preserve">precisa ser </w:t>
      </w:r>
      <w:r w:rsidR="00B623AE" w:rsidRPr="00B623AE">
        <w:t xml:space="preserve">realizada através de análises, sendo a análise observacional da marcha a mais comum </w:t>
      </w:r>
      <w:r w:rsidR="00A02334">
        <w:t>d</w:t>
      </w:r>
      <w:r w:rsidR="00B623AE" w:rsidRPr="00B623AE">
        <w:t xml:space="preserve">entre </w:t>
      </w:r>
      <w:r w:rsidR="00A02334">
        <w:t xml:space="preserve">os </w:t>
      </w:r>
      <w:r w:rsidR="00B623AE" w:rsidRPr="00B623AE">
        <w:t xml:space="preserve">profissionais da área. O método envolve uma avaliação sistemática dos padrões de movimento dos seguintes segmentos do corpo em cada ponto no ciclo da marcha: tornozelo, pé, joelho, quadril, pelve e tronco. O </w:t>
      </w:r>
      <w:r w:rsidR="00995129">
        <w:t>observador</w:t>
      </w:r>
      <w:r w:rsidR="00B623AE" w:rsidRPr="00B623AE">
        <w:t xml:space="preserve"> precisa determinar se um desvio está presente ou não no ciclo da marcha e anotar em um formulário a ocorrência e o momento do desvio. </w:t>
      </w:r>
      <w:r w:rsidR="00112B69" w:rsidRPr="00B623AE">
        <w:t xml:space="preserve">Sullivan </w:t>
      </w:r>
      <w:r w:rsidR="00112B69" w:rsidRPr="00B623AE">
        <w:rPr>
          <w:i/>
          <w:iCs/>
        </w:rPr>
        <w:t>et al.</w:t>
      </w:r>
      <w:r w:rsidR="00112B69" w:rsidRPr="00B623AE">
        <w:t xml:space="preserve"> (2010)</w:t>
      </w:r>
      <w:r w:rsidR="000600A7">
        <w:t xml:space="preserve"> ainda afirma que é</w:t>
      </w:r>
      <w:r w:rsidR="00B623AE" w:rsidRPr="00B623AE">
        <w:t xml:space="preserve"> preciso treinamento e prática consideráveis para o desenvolvimento das habilidades de observação e olhar crítico necessário para realizar a análise e avaliação observacional da marcha, necessitando de um certo tempo para a sua conclusão.</w:t>
      </w:r>
    </w:p>
    <w:p w14:paraId="6798ACFD" w14:textId="204FFF88" w:rsidR="00D62A14" w:rsidRPr="00CC73BB" w:rsidRDefault="00D62A14" w:rsidP="00B623AE">
      <w:pPr>
        <w:pStyle w:val="TF-TEXTO"/>
      </w:pPr>
      <w:r w:rsidRPr="002562E0">
        <w:t>Khan</w:t>
      </w:r>
      <w:r w:rsidRPr="00E928C6">
        <w:t xml:space="preserve"> </w:t>
      </w:r>
      <w:r w:rsidRPr="000C1F15">
        <w:rPr>
          <w:i/>
          <w:iCs/>
        </w:rPr>
        <w:t>et al.</w:t>
      </w:r>
      <w:r w:rsidRPr="00E928C6">
        <w:t xml:space="preserve"> (2013) </w:t>
      </w:r>
      <w:r w:rsidR="00D17D2E">
        <w:t>destaca que</w:t>
      </w:r>
      <w:r>
        <w:t xml:space="preserve"> existem inúmeros </w:t>
      </w:r>
      <w:commentRangeStart w:id="11"/>
      <w:r>
        <w:t xml:space="preserve">tratamentos </w:t>
      </w:r>
      <w:commentRangeEnd w:id="11"/>
      <w:r w:rsidR="002813B7">
        <w:rPr>
          <w:rStyle w:val="Refdecomentrio"/>
        </w:rPr>
        <w:commentReference w:id="11"/>
      </w:r>
      <w:r>
        <w:t>que utilizam acelerômetros e sensores vestíveis para efetuar a avaliação e verificar a evolução da doença</w:t>
      </w:r>
      <w:r w:rsidR="00630051">
        <w:t xml:space="preserve"> de Parkinson</w:t>
      </w:r>
      <w:r>
        <w:t xml:space="preserve">, sendo compostos por </w:t>
      </w:r>
      <w:proofErr w:type="spellStart"/>
      <w:r>
        <w:t>eletrogoniômetros</w:t>
      </w:r>
      <w:proofErr w:type="spellEnd"/>
      <w:r>
        <w:t xml:space="preserve"> e marcadores nas articulações que podem causar um certo desconforto ao paciente consumindo um tempo para instalação e configuração</w:t>
      </w:r>
      <w:ins w:id="12" w:author="Marcel Hugo" w:date="2020-10-27T10:45:00Z">
        <w:r w:rsidR="002813B7">
          <w:t xml:space="preserve">. Um </w:t>
        </w:r>
      </w:ins>
      <w:del w:id="13" w:author="Marcel Hugo" w:date="2020-10-27T10:45:00Z">
        <w:r w:rsidDel="002813B7">
          <w:delText xml:space="preserve"> como, por</w:delText>
        </w:r>
      </w:del>
      <w:del w:id="14" w:author="Marcel Hugo" w:date="2020-10-27T10:46:00Z">
        <w:r w:rsidDel="002813B7">
          <w:delText xml:space="preserve"> e</w:delText>
        </w:r>
      </w:del>
      <w:ins w:id="15" w:author="Marcel Hugo" w:date="2020-10-27T10:46:00Z">
        <w:r w:rsidR="002813B7">
          <w:t>e</w:t>
        </w:r>
      </w:ins>
      <w:r>
        <w:t>xemplo</w:t>
      </w:r>
      <w:ins w:id="16" w:author="Marcel Hugo" w:date="2020-10-27T10:46:00Z">
        <w:r w:rsidR="002813B7">
          <w:t xml:space="preserve"> é</w:t>
        </w:r>
      </w:ins>
      <w:del w:id="17" w:author="Marcel Hugo" w:date="2020-10-27T10:46:00Z">
        <w:r w:rsidDel="002813B7">
          <w:delText>,</w:delText>
        </w:r>
      </w:del>
      <w:r>
        <w:t xml:space="preserve"> o trabalho de </w:t>
      </w:r>
      <w:proofErr w:type="spellStart"/>
      <w:r w:rsidRPr="0099162D">
        <w:t>Caparelli</w:t>
      </w:r>
      <w:proofErr w:type="spellEnd"/>
      <w:r w:rsidRPr="0099162D">
        <w:t xml:space="preserve"> </w:t>
      </w:r>
      <w:r w:rsidRPr="00C25ED0">
        <w:rPr>
          <w:i/>
          <w:iCs/>
        </w:rPr>
        <w:t>et al.</w:t>
      </w:r>
      <w:r w:rsidRPr="0099162D">
        <w:t xml:space="preserve"> (2017)</w:t>
      </w:r>
      <w:r>
        <w:t xml:space="preserve"> que utiliza marcadores em pontos chaves para realizar a identificação do movimento. Além disso</w:t>
      </w:r>
      <w:r w:rsidR="00773D1C">
        <w:t>,</w:t>
      </w:r>
      <w:r>
        <w:t xml:space="preserve"> também existem aplicações biomédicas que necessitam de um hardware específico e de alto custo, tais como: câmeras de infravermelho, </w:t>
      </w:r>
      <w:proofErr w:type="spellStart"/>
      <w:r>
        <w:t>eletromi</w:t>
      </w:r>
      <w:r w:rsidR="00F93DB0">
        <w:t>ó</w:t>
      </w:r>
      <w:r>
        <w:t>grafo</w:t>
      </w:r>
      <w:proofErr w:type="spellEnd"/>
      <w:r>
        <w:t xml:space="preserve"> de alta densidade, planímetro digital, entre outros equipamentos.</w:t>
      </w:r>
    </w:p>
    <w:p w14:paraId="05A82537" w14:textId="4FFC0138" w:rsidR="00B4045A" w:rsidRPr="00730F3A" w:rsidRDefault="00E928C6" w:rsidP="00292342">
      <w:pPr>
        <w:pStyle w:val="TF-TEXTO"/>
      </w:pPr>
      <w:r>
        <w:t>Diante deste cenário, este trabalho propõe o desenvolvimento de uma aplicação</w:t>
      </w:r>
      <w:r w:rsidR="00D3318A">
        <w:t xml:space="preserve"> móvel</w:t>
      </w:r>
      <w:r w:rsidR="00DC1371">
        <w:t xml:space="preserve"> </w:t>
      </w:r>
      <w:r>
        <w:t>não invasiva para reconhecimento da DP</w:t>
      </w:r>
      <w:r w:rsidR="00D3318A">
        <w:t xml:space="preserve"> utilizando </w:t>
      </w:r>
      <w:r w:rsidR="005D44F8">
        <w:t>R</w:t>
      </w:r>
      <w:r w:rsidR="0039475F">
        <w:t xml:space="preserve">edes </w:t>
      </w:r>
      <w:r w:rsidR="005D44F8">
        <w:t>N</w:t>
      </w:r>
      <w:r w:rsidR="0039475F">
        <w:t xml:space="preserve">eurais </w:t>
      </w:r>
      <w:r w:rsidR="005D44F8">
        <w:t>R</w:t>
      </w:r>
      <w:r w:rsidR="0039475F">
        <w:t>ecorrentes (RN</w:t>
      </w:r>
      <w:r w:rsidR="00E75F99">
        <w:t>R</w:t>
      </w:r>
      <w:r w:rsidR="0039475F">
        <w:t>)</w:t>
      </w:r>
      <w:r>
        <w:t>, tendo como intu</w:t>
      </w:r>
      <w:r w:rsidR="00AD4E5E">
        <w:t>it</w:t>
      </w:r>
      <w:r>
        <w:t>o auxiliar na detecção e na</w:t>
      </w:r>
      <w:r w:rsidR="001B241F">
        <w:t>s</w:t>
      </w:r>
      <w:r>
        <w:t xml:space="preserve"> avaliaç</w:t>
      </w:r>
      <w:r w:rsidR="001B241F">
        <w:t>ões</w:t>
      </w:r>
      <w:r>
        <w:t xml:space="preserve"> </w:t>
      </w:r>
      <w:r w:rsidR="00D3318A">
        <w:t xml:space="preserve">cinéticos funcionais </w:t>
      </w:r>
      <w:r w:rsidR="00A852C8">
        <w:t>feitas pelos</w:t>
      </w:r>
      <w:r>
        <w:t xml:space="preserve"> profissiona</w:t>
      </w:r>
      <w:r w:rsidR="00322F8A">
        <w:t xml:space="preserve">is da área da </w:t>
      </w:r>
      <w:r w:rsidR="00F21719">
        <w:t xml:space="preserve">saúde. </w:t>
      </w:r>
    </w:p>
    <w:p w14:paraId="152C20A3" w14:textId="160C4F05" w:rsidR="00F255FC" w:rsidRDefault="00F255FC" w:rsidP="00FF7150">
      <w:pPr>
        <w:pStyle w:val="Ttulo2"/>
        <w:spacing w:after="120" w:line="276" w:lineRule="auto"/>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7D10F2">
        <w:t>OBJETIVOS</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4E5D93F5" w14:textId="016312D7" w:rsidR="00C35E57" w:rsidRPr="00730F3A" w:rsidRDefault="00FD0FE4" w:rsidP="00730F3A">
      <w:pPr>
        <w:pStyle w:val="TF-TEXTO"/>
      </w:pPr>
      <w:r w:rsidRPr="00730F3A">
        <w:t xml:space="preserve">O objetivo deste trabalho é criar uma aplicação </w:t>
      </w:r>
      <w:r w:rsidR="00DC1371">
        <w:t>para dispositivo m</w:t>
      </w:r>
      <w:r w:rsidR="00D01448">
        <w:t>ó</w:t>
      </w:r>
      <w:r w:rsidR="00DC1371">
        <w:t>ve</w:t>
      </w:r>
      <w:r w:rsidR="00D01448">
        <w:t>l</w:t>
      </w:r>
      <w:r w:rsidR="00DC1371">
        <w:t xml:space="preserve"> </w:t>
      </w:r>
      <w:r w:rsidR="00DF22A8">
        <w:t>que seja capaz de</w:t>
      </w:r>
      <w:r w:rsidRPr="00730F3A">
        <w:t xml:space="preserve"> identificar a </w:t>
      </w:r>
      <w:r w:rsidR="000F1FC5">
        <w:t>DP</w:t>
      </w:r>
      <w:r w:rsidRPr="00730F3A">
        <w:t xml:space="preserve"> analisando </w:t>
      </w:r>
      <w:r w:rsidR="006615DB" w:rsidRPr="00730F3A">
        <w:t xml:space="preserve">o </w:t>
      </w:r>
      <w:r w:rsidR="00D52E20" w:rsidRPr="00730F3A">
        <w:t xml:space="preserve">ciclo da marcha humana </w:t>
      </w:r>
      <w:r w:rsidRPr="00730F3A">
        <w:t>de membros inferiores</w:t>
      </w:r>
      <w:r w:rsidR="006C6834" w:rsidRPr="00730F3A">
        <w:t>.</w:t>
      </w:r>
    </w:p>
    <w:p w14:paraId="770203D4" w14:textId="77777777" w:rsidR="00C35E57" w:rsidRPr="00730F3A" w:rsidRDefault="00C35E57" w:rsidP="00730F3A">
      <w:pPr>
        <w:pStyle w:val="TF-TEXTO"/>
      </w:pPr>
      <w:r w:rsidRPr="00730F3A">
        <w:t>Os objetivos específicos são:</w:t>
      </w:r>
    </w:p>
    <w:p w14:paraId="2359D673" w14:textId="7BD62651" w:rsidR="00C35E57" w:rsidRDefault="00083125" w:rsidP="00730F3A">
      <w:pPr>
        <w:pStyle w:val="TF-ALNEA"/>
      </w:pPr>
      <w:r>
        <w:t>identificar</w:t>
      </w:r>
      <w:r w:rsidR="00962E8D">
        <w:t xml:space="preserve"> </w:t>
      </w:r>
      <w:r w:rsidR="00085A70">
        <w:t>e extrair características d</w:t>
      </w:r>
      <w:r w:rsidR="005F3D48">
        <w:t>os</w:t>
      </w:r>
      <w:r w:rsidR="00962E8D">
        <w:t xml:space="preserve"> movimento</w:t>
      </w:r>
      <w:r w:rsidR="005F3D48">
        <w:t>s</w:t>
      </w:r>
      <w:r w:rsidR="00962E8D">
        <w:t xml:space="preserve"> dos membros </w:t>
      </w:r>
      <w:r w:rsidR="006C6834">
        <w:t>inferiores</w:t>
      </w:r>
      <w:r w:rsidR="00C35E57">
        <w:t>;</w:t>
      </w:r>
    </w:p>
    <w:p w14:paraId="06A95C6D" w14:textId="52DC7CF0" w:rsidR="005377C5" w:rsidRDefault="00436BDB" w:rsidP="00730F3A">
      <w:pPr>
        <w:pStyle w:val="TF-ALNEA"/>
      </w:pPr>
      <w:r>
        <w:t xml:space="preserve">efetuar </w:t>
      </w:r>
      <w:r w:rsidR="00FD0FE4">
        <w:t xml:space="preserve">o reconhecimento do Parkinson utilizando </w:t>
      </w:r>
      <w:r w:rsidR="008833C5">
        <w:t>redes neurais recorrentes</w:t>
      </w:r>
      <w:r w:rsidR="00FD0FE4">
        <w:t>;</w:t>
      </w:r>
    </w:p>
    <w:p w14:paraId="3BBAFCDD" w14:textId="68408F82" w:rsidR="00C35E57" w:rsidRDefault="006C6834" w:rsidP="00730F3A">
      <w:pPr>
        <w:pStyle w:val="TF-ALNEA"/>
      </w:pPr>
      <w:r>
        <w:t xml:space="preserve">disponibilizar </w:t>
      </w:r>
      <w:r w:rsidR="00DC1371">
        <w:t xml:space="preserve">um aplicativo móvel </w:t>
      </w:r>
      <w:r w:rsidR="00962E8D">
        <w:t>para acompanhamento das informações extraídas e processadas</w:t>
      </w:r>
      <w:r w:rsidR="007C3BD5">
        <w:t>;</w:t>
      </w:r>
    </w:p>
    <w:p w14:paraId="5A1108D0" w14:textId="0AB65EFF" w:rsidR="00CC5469" w:rsidRDefault="00CC5469" w:rsidP="00730F3A">
      <w:pPr>
        <w:pStyle w:val="TF-ALNEA"/>
      </w:pPr>
      <w:r>
        <w:t xml:space="preserve">avaliar a possibilidade de adoção </w:t>
      </w:r>
      <w:r w:rsidR="00E17117">
        <w:t>da aplicação por profissionais na saúde.</w:t>
      </w:r>
    </w:p>
    <w:p w14:paraId="0F83796A" w14:textId="77777777" w:rsidR="00A44581" w:rsidRDefault="00A44581" w:rsidP="00FF7150">
      <w:pPr>
        <w:pStyle w:val="Ttulo1"/>
        <w:spacing w:after="120" w:line="276" w:lineRule="auto"/>
      </w:pPr>
      <w:bookmarkStart w:id="32" w:name="_Toc419598587"/>
      <w:r>
        <w:lastRenderedPageBreak/>
        <w:t xml:space="preserve">trabalhos </w:t>
      </w:r>
      <w:r w:rsidRPr="00FC4A9F">
        <w:t>correlatos</w:t>
      </w:r>
    </w:p>
    <w:p w14:paraId="068D244A" w14:textId="4FDDBADA" w:rsidR="00E9611A" w:rsidRPr="00730F3A" w:rsidRDefault="006141D7" w:rsidP="00730F3A">
      <w:pPr>
        <w:pStyle w:val="TF-TEXTO"/>
      </w:pPr>
      <w:r>
        <w:t>Neste capítulo</w:t>
      </w:r>
      <w:r w:rsidR="00C75719" w:rsidRPr="00730F3A">
        <w:t xml:space="preserve"> </w:t>
      </w:r>
      <w:r w:rsidR="006C6834" w:rsidRPr="00730F3A">
        <w:t xml:space="preserve">são apresentados trabalhos com características semelhantes aos principais objetivos do estudo proposto. A seção 2.1 detalha o </w:t>
      </w:r>
      <w:r w:rsidR="00794CEB">
        <w:t>trabalho de</w:t>
      </w:r>
      <w:r w:rsidR="006C6834" w:rsidRPr="00730F3A">
        <w:t xml:space="preserve"> </w:t>
      </w:r>
      <w:r w:rsidR="009747C0" w:rsidRPr="00730F3A">
        <w:t>C</w:t>
      </w:r>
      <w:r w:rsidR="00794CEB">
        <w:t>ho</w:t>
      </w:r>
      <w:r w:rsidR="009747C0" w:rsidRPr="00730F3A">
        <w:t xml:space="preserve"> </w:t>
      </w:r>
      <w:r w:rsidR="009747C0" w:rsidRPr="00C25ED0">
        <w:rPr>
          <w:i/>
          <w:iCs/>
        </w:rPr>
        <w:t>et al</w:t>
      </w:r>
      <w:r w:rsidR="009747C0" w:rsidRPr="00730F3A">
        <w:t>.</w:t>
      </w:r>
      <w:r w:rsidR="009747C0">
        <w:t xml:space="preserve"> (</w:t>
      </w:r>
      <w:r w:rsidR="009747C0" w:rsidRPr="00730F3A">
        <w:t>2009</w:t>
      </w:r>
      <w:r w:rsidR="009747C0">
        <w:t xml:space="preserve">) que construíram uma </w:t>
      </w:r>
      <w:r w:rsidR="006C6834" w:rsidRPr="00730F3A">
        <w:t xml:space="preserve">aplicação para classificar pacientes que possuem a </w:t>
      </w:r>
      <w:r w:rsidR="000F1FC5">
        <w:t>DP por meio de modelos matemáticos</w:t>
      </w:r>
      <w:r w:rsidR="009747C0">
        <w:t xml:space="preserve">. Na seção 2.2 é descrito o trabalho de </w:t>
      </w:r>
      <w:proofErr w:type="spellStart"/>
      <w:r w:rsidR="009747C0" w:rsidRPr="007923AB">
        <w:t>Caparelli</w:t>
      </w:r>
      <w:proofErr w:type="spellEnd"/>
      <w:r w:rsidR="009747C0" w:rsidRPr="007923AB">
        <w:t xml:space="preserve"> </w:t>
      </w:r>
      <w:r w:rsidR="009747C0" w:rsidRPr="00C25ED0">
        <w:rPr>
          <w:i/>
          <w:iCs/>
        </w:rPr>
        <w:t>et al.</w:t>
      </w:r>
      <w:r w:rsidR="009747C0" w:rsidRPr="007923AB">
        <w:t xml:space="preserve"> (2017)</w:t>
      </w:r>
      <w:r w:rsidR="009747C0">
        <w:t xml:space="preserve"> apontando as técnicas para reconstrução da marcha humana por meio de redes neurais. E, por fim, a seção 2.3 apresenta o trabalho de </w:t>
      </w:r>
      <w:r w:rsidR="005D501E" w:rsidRPr="00E928C6">
        <w:t xml:space="preserve">Khan </w:t>
      </w:r>
      <w:r w:rsidR="005D501E" w:rsidRPr="000C1F15">
        <w:rPr>
          <w:i/>
          <w:iCs/>
        </w:rPr>
        <w:t>et al.</w:t>
      </w:r>
      <w:r w:rsidR="005D501E" w:rsidRPr="00E928C6">
        <w:t xml:space="preserve"> (2013)</w:t>
      </w:r>
      <w:r w:rsidR="005D501E">
        <w:t xml:space="preserve"> que desenvolveram uma solução não invasiva para detecção da DP em ambientes domésticos</w:t>
      </w:r>
      <w:r w:rsidR="009747C0">
        <w:t>.</w:t>
      </w:r>
    </w:p>
    <w:p w14:paraId="7D15212F" w14:textId="117834FB" w:rsidR="006C6834" w:rsidRPr="007C3BD5" w:rsidRDefault="006C6834" w:rsidP="00FF7150">
      <w:pPr>
        <w:pStyle w:val="Ttulo2"/>
        <w:spacing w:after="120" w:line="276" w:lineRule="auto"/>
        <w:rPr>
          <w:lang w:val="en-US"/>
        </w:rPr>
      </w:pPr>
      <w:r w:rsidRPr="007C3BD5">
        <w:rPr>
          <w:lang w:val="en-US"/>
        </w:rPr>
        <w:t>A VISION-BASED ANALYSIS SYSTEM FOR GAIT RECOGNITION IN PATIENTS WITH PARKINSON’S DISEASE</w:t>
      </w:r>
    </w:p>
    <w:p w14:paraId="2EA6F399" w14:textId="29FB13BA" w:rsidR="006C6834" w:rsidRPr="006C6834" w:rsidRDefault="006C6834" w:rsidP="00730F3A">
      <w:pPr>
        <w:pStyle w:val="TF-TEXTO"/>
      </w:pPr>
      <w:r w:rsidRPr="006C6834">
        <w:t xml:space="preserve">Cho </w:t>
      </w:r>
      <w:r w:rsidRPr="006615DB">
        <w:rPr>
          <w:i/>
          <w:iCs/>
        </w:rPr>
        <w:t>et al.</w:t>
      </w:r>
      <w:r w:rsidRPr="006C6834">
        <w:t xml:space="preserve"> (2009) </w:t>
      </w:r>
      <w:r w:rsidR="00DF4EC9">
        <w:t>utilizaram</w:t>
      </w:r>
      <w:r w:rsidRPr="006C6834">
        <w:t xml:space="preserve"> a análise de marcha baseada </w:t>
      </w:r>
      <w:r w:rsidR="00AD4E5E">
        <w:t>em imagens</w:t>
      </w:r>
      <w:r w:rsidRPr="006C6834">
        <w:t xml:space="preserve"> para distinguir pacientes com Parkinson em diversas fases da doença</w:t>
      </w:r>
      <w:r w:rsidR="002457DA">
        <w:t>,</w:t>
      </w:r>
      <w:r w:rsidR="004C2CEB">
        <w:t xml:space="preserve"> tais como</w:t>
      </w:r>
      <w:r w:rsidR="00DC1371">
        <w:t xml:space="preserve"> tremor em repouso, rigidez muscular</w:t>
      </w:r>
      <w:r w:rsidR="003B1E15">
        <w:t>,</w:t>
      </w:r>
      <w:r w:rsidR="00DC1371">
        <w:t xml:space="preserve"> </w:t>
      </w:r>
      <w:r w:rsidR="003B1E15">
        <w:t>alterações na postura e no equilíbrio</w:t>
      </w:r>
      <w:r w:rsidR="00AD4E5E">
        <w:t xml:space="preserve">. </w:t>
      </w:r>
      <w:r w:rsidR="00491B9C">
        <w:t xml:space="preserve">A partir </w:t>
      </w:r>
      <w:r w:rsidR="00AD4E5E">
        <w:t>disso, elabora</w:t>
      </w:r>
      <w:r w:rsidR="00491B9C">
        <w:t>ram</w:t>
      </w:r>
      <w:r w:rsidR="00AD4E5E">
        <w:t xml:space="preserve"> um</w:t>
      </w:r>
      <w:r w:rsidRPr="006C6834">
        <w:t xml:space="preserve"> sistema não invasivo </w:t>
      </w:r>
      <w:r w:rsidR="00491B9C">
        <w:t xml:space="preserve">e </w:t>
      </w:r>
      <w:r w:rsidR="00AD4E5E">
        <w:t xml:space="preserve">que </w:t>
      </w:r>
      <w:r w:rsidR="00491B9C">
        <w:t>não gerasse desconforto</w:t>
      </w:r>
      <w:r w:rsidR="00AD4E5E">
        <w:t xml:space="preserve"> a</w:t>
      </w:r>
      <w:r w:rsidRPr="006C6834">
        <w:t xml:space="preserve">o paciente </w:t>
      </w:r>
      <w:r w:rsidR="00AD4E5E">
        <w:t>em sua</w:t>
      </w:r>
      <w:r w:rsidRPr="006C6834">
        <w:t xml:space="preserve"> aplicação.</w:t>
      </w:r>
    </w:p>
    <w:p w14:paraId="2BFC0569" w14:textId="7C689905" w:rsidR="004955F6" w:rsidRPr="004955F6" w:rsidRDefault="007A4798" w:rsidP="00730F3A">
      <w:pPr>
        <w:pStyle w:val="TF-TEXTO"/>
      </w:pPr>
      <w:r>
        <w:t xml:space="preserve">De acordo com </w:t>
      </w:r>
      <w:r w:rsidR="006C6834" w:rsidRPr="006C6834">
        <w:t xml:space="preserve">Cho </w:t>
      </w:r>
      <w:r w:rsidR="006C6834" w:rsidRPr="00C25ED0">
        <w:rPr>
          <w:i/>
          <w:iCs/>
        </w:rPr>
        <w:t>et al.</w:t>
      </w:r>
      <w:r w:rsidR="006C6834" w:rsidRPr="006C6834">
        <w:t xml:space="preserve"> (2009)</w:t>
      </w:r>
      <w:r>
        <w:t xml:space="preserve"> foram </w:t>
      </w:r>
      <w:r w:rsidR="006C6834" w:rsidRPr="006C6834">
        <w:t>utiliz</w:t>
      </w:r>
      <w:r w:rsidR="007E3603">
        <w:t>a</w:t>
      </w:r>
      <w:r w:rsidR="005F3B49">
        <w:t xml:space="preserve">das </w:t>
      </w:r>
      <w:r w:rsidR="006C6834" w:rsidRPr="006C6834">
        <w:t>técnica</w:t>
      </w:r>
      <w:r w:rsidR="005F3B49">
        <w:t>s</w:t>
      </w:r>
      <w:r w:rsidR="006C6834" w:rsidRPr="006C6834">
        <w:t xml:space="preserve"> de imagem holística </w:t>
      </w:r>
      <w:r w:rsidR="00730F3A" w:rsidRPr="00730F3A">
        <w:t>para</w:t>
      </w:r>
      <w:r w:rsidR="006C6834" w:rsidRPr="006615DB">
        <w:rPr>
          <w:color w:val="FF0000"/>
        </w:rPr>
        <w:t xml:space="preserve"> </w:t>
      </w:r>
      <w:r w:rsidR="006C6834" w:rsidRPr="006C6834">
        <w:t>extrai</w:t>
      </w:r>
      <w:r w:rsidR="00C36BA2">
        <w:t>r</w:t>
      </w:r>
      <w:r w:rsidR="006C6834" w:rsidRPr="006C6834">
        <w:t xml:space="preserve"> e reduz</w:t>
      </w:r>
      <w:r w:rsidR="00C36BA2">
        <w:t>ir</w:t>
      </w:r>
      <w:r w:rsidR="006C6834" w:rsidRPr="006C6834">
        <w:t xml:space="preserve"> o espaço de recursos aplicando a </w:t>
      </w:r>
      <w:r w:rsidR="00491B9C">
        <w:rPr>
          <w:rStyle w:val="nfase"/>
        </w:rPr>
        <w:t xml:space="preserve">Principal </w:t>
      </w:r>
      <w:proofErr w:type="spellStart"/>
      <w:r w:rsidR="00491B9C">
        <w:rPr>
          <w:rStyle w:val="nfase"/>
        </w:rPr>
        <w:t>Component</w:t>
      </w:r>
      <w:proofErr w:type="spellEnd"/>
      <w:r w:rsidR="00491B9C">
        <w:rPr>
          <w:rStyle w:val="nfase"/>
        </w:rPr>
        <w:t xml:space="preserve"> </w:t>
      </w:r>
      <w:proofErr w:type="spellStart"/>
      <w:r w:rsidR="00491B9C">
        <w:rPr>
          <w:rStyle w:val="nfase"/>
        </w:rPr>
        <w:t>Analysis</w:t>
      </w:r>
      <w:proofErr w:type="spellEnd"/>
      <w:r w:rsidR="006C6834" w:rsidRPr="006C6834">
        <w:t xml:space="preserve"> (PCA) e a </w:t>
      </w:r>
      <w:r w:rsidR="00491B9C">
        <w:rPr>
          <w:rStyle w:val="nfase"/>
        </w:rPr>
        <w:t>Linear</w:t>
      </w:r>
      <w:r w:rsidR="00491B9C">
        <w:rPr>
          <w:rStyle w:val="acopre"/>
        </w:rPr>
        <w:t xml:space="preserve"> </w:t>
      </w:r>
      <w:proofErr w:type="spellStart"/>
      <w:r w:rsidR="00491B9C" w:rsidRPr="00491B9C">
        <w:rPr>
          <w:rStyle w:val="acopre"/>
          <w:i/>
          <w:iCs/>
        </w:rPr>
        <w:t>Discriminant</w:t>
      </w:r>
      <w:proofErr w:type="spellEnd"/>
      <w:r w:rsidR="00491B9C">
        <w:rPr>
          <w:rStyle w:val="acopre"/>
        </w:rPr>
        <w:t xml:space="preserve"> </w:t>
      </w:r>
      <w:proofErr w:type="spellStart"/>
      <w:r w:rsidR="00491B9C" w:rsidRPr="00491B9C">
        <w:rPr>
          <w:rStyle w:val="acopre"/>
          <w:i/>
          <w:iCs/>
        </w:rPr>
        <w:t>Analysis</w:t>
      </w:r>
      <w:proofErr w:type="spellEnd"/>
      <w:r w:rsidR="00491B9C" w:rsidRPr="006C6834">
        <w:t xml:space="preserve"> </w:t>
      </w:r>
      <w:r w:rsidR="006C6834" w:rsidRPr="006C6834">
        <w:t>(LDA). Inicialmente, os pacientes foram filmados caminhando da esquerda para a direita em um ambiente com fundo escuro e bem iluminado utilizando roupas claras para realçar o contraste com o fundo</w:t>
      </w:r>
      <w:r w:rsidR="00BE124D">
        <w:t xml:space="preserve">, conforme </w:t>
      </w:r>
      <w:r w:rsidR="00D37BB7">
        <w:t xml:space="preserve">mostra </w:t>
      </w:r>
      <w:r w:rsidR="00BE124D">
        <w:t>a Figura 1.</w:t>
      </w:r>
    </w:p>
    <w:p w14:paraId="379E94A1" w14:textId="59B8AA2C" w:rsidR="004955F6" w:rsidRPr="004955F6" w:rsidRDefault="004955F6" w:rsidP="0039475F">
      <w:pPr>
        <w:pStyle w:val="TF-LEGENDA"/>
      </w:pPr>
      <w:r w:rsidRPr="004955F6">
        <w:t>Figura 1 – Cenário de filmagem</w:t>
      </w:r>
    </w:p>
    <w:p w14:paraId="05D23E85" w14:textId="550B8FF5" w:rsidR="004955F6" w:rsidRDefault="004955F6" w:rsidP="007A2D95">
      <w:pPr>
        <w:pStyle w:val="TF-FIGURA"/>
        <w:spacing w:after="0"/>
      </w:pPr>
      <w:r w:rsidRPr="00491B9C">
        <w:rPr>
          <w:noProof/>
        </w:rPr>
        <w:drawing>
          <wp:inline distT="0" distB="0" distL="0" distR="0" wp14:anchorId="46389114" wp14:editId="46484035">
            <wp:extent cx="2178050" cy="1628127"/>
            <wp:effectExtent l="19050" t="19050" r="12700" b="1079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5136" t="5676" r="3608" b="4543"/>
                    <a:stretch/>
                  </pic:blipFill>
                  <pic:spPr bwMode="auto">
                    <a:xfrm>
                      <a:off x="0" y="0"/>
                      <a:ext cx="2307871" cy="1725170"/>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09BB4307" w14:textId="5CD40EEA" w:rsidR="00FF7150" w:rsidRPr="00491B9C" w:rsidRDefault="004955F6" w:rsidP="00F44A93">
      <w:pPr>
        <w:pStyle w:val="TF-FONTE"/>
      </w:pPr>
      <w:r w:rsidRPr="00491B9C">
        <w:t xml:space="preserve">Fonte: Cho </w:t>
      </w:r>
      <w:r w:rsidRPr="00984EB1">
        <w:rPr>
          <w:i/>
          <w:iCs/>
        </w:rPr>
        <w:t>et al.</w:t>
      </w:r>
      <w:r w:rsidRPr="00491B9C">
        <w:t xml:space="preserve"> (2009)</w:t>
      </w:r>
      <w:r w:rsidR="006615DB" w:rsidRPr="00491B9C">
        <w:t>.</w:t>
      </w:r>
    </w:p>
    <w:p w14:paraId="17761A1F" w14:textId="6C663930" w:rsidR="00FF7150" w:rsidRPr="00730F3A" w:rsidRDefault="004955F6" w:rsidP="0039475F">
      <w:pPr>
        <w:pStyle w:val="TF-TEXTO"/>
      </w:pPr>
      <w:r w:rsidRPr="00730F3A">
        <w:t xml:space="preserve">Cho </w:t>
      </w:r>
      <w:r w:rsidRPr="00C25ED0">
        <w:rPr>
          <w:i/>
          <w:iCs/>
        </w:rPr>
        <w:t>et al.</w:t>
      </w:r>
      <w:r w:rsidRPr="00730F3A">
        <w:t xml:space="preserve"> (2009) subdividiram o modelo proposto em três etapas: pré-processamento, treinamento e reconhecimento.</w:t>
      </w:r>
      <w:r w:rsidRPr="00730F3A">
        <w:tab/>
        <w:t xml:space="preserve">Na etapa de pré-processamento é aplicado uma </w:t>
      </w:r>
      <w:proofErr w:type="spellStart"/>
      <w:r w:rsidRPr="00730F3A">
        <w:t>binarização</w:t>
      </w:r>
      <w:proofErr w:type="spellEnd"/>
      <w:r w:rsidRPr="00730F3A">
        <w:t xml:space="preserve"> vertical para extra</w:t>
      </w:r>
      <w:r w:rsidR="00491B9C">
        <w:t>ir</w:t>
      </w:r>
      <w:r w:rsidRPr="00730F3A">
        <w:t xml:space="preserve"> os limites superiores e inferiores da silhueta em relação ao ambiente. Em seguida</w:t>
      </w:r>
      <w:r w:rsidR="00491B9C">
        <w:t>,</w:t>
      </w:r>
      <w:r w:rsidRPr="00730F3A">
        <w:t xml:space="preserve"> inici</w:t>
      </w:r>
      <w:r w:rsidR="00491B9C">
        <w:t>ou</w:t>
      </w:r>
      <w:r w:rsidR="00D37BB7">
        <w:t>-se</w:t>
      </w:r>
      <w:r w:rsidRPr="00730F3A">
        <w:t xml:space="preserve"> a etapa de treinamento aplicando as técnicas de PCA e LDA. Por fim, na etapa de reconhecimento, aplic</w:t>
      </w:r>
      <w:r w:rsidR="00491B9C">
        <w:t>ou</w:t>
      </w:r>
      <w:r w:rsidR="009726F9">
        <w:t>-se</w:t>
      </w:r>
      <w:r w:rsidRPr="00730F3A">
        <w:t xml:space="preserve"> o </w:t>
      </w:r>
      <w:proofErr w:type="spellStart"/>
      <w:r w:rsidR="00B8293D">
        <w:rPr>
          <w:rStyle w:val="nfase"/>
        </w:rPr>
        <w:t>Minimum</w:t>
      </w:r>
      <w:proofErr w:type="spellEnd"/>
      <w:r w:rsidR="00B8293D">
        <w:rPr>
          <w:rStyle w:val="nfase"/>
        </w:rPr>
        <w:t xml:space="preserve"> </w:t>
      </w:r>
      <w:proofErr w:type="spellStart"/>
      <w:r w:rsidR="00B8293D">
        <w:rPr>
          <w:rStyle w:val="nfase"/>
        </w:rPr>
        <w:t>Distance</w:t>
      </w:r>
      <w:proofErr w:type="spellEnd"/>
      <w:r w:rsidR="00B8293D">
        <w:rPr>
          <w:rStyle w:val="nfase"/>
        </w:rPr>
        <w:t xml:space="preserve"> </w:t>
      </w:r>
      <w:proofErr w:type="spellStart"/>
      <w:r w:rsidR="00B8293D">
        <w:rPr>
          <w:rStyle w:val="nfase"/>
        </w:rPr>
        <w:t>Classifier</w:t>
      </w:r>
      <w:proofErr w:type="spellEnd"/>
      <w:r w:rsidR="00B8293D">
        <w:rPr>
          <w:rStyle w:val="nfase"/>
        </w:rPr>
        <w:t xml:space="preserve"> </w:t>
      </w:r>
      <w:r w:rsidR="00B8293D" w:rsidRPr="00B8293D">
        <w:rPr>
          <w:rStyle w:val="nfase"/>
          <w:i w:val="0"/>
          <w:iCs w:val="0"/>
        </w:rPr>
        <w:t>(MDC)</w:t>
      </w:r>
      <w:r w:rsidR="00B8293D">
        <w:rPr>
          <w:rStyle w:val="nfase"/>
        </w:rPr>
        <w:t xml:space="preserve"> </w:t>
      </w:r>
      <w:r w:rsidRPr="00730F3A">
        <w:t xml:space="preserve">para verificar o nível de precisão dos resultados obtidos, </w:t>
      </w:r>
      <w:r w:rsidR="00BC6D59">
        <w:t>estabelecendo se o</w:t>
      </w:r>
      <w:r w:rsidRPr="00730F3A">
        <w:t xml:space="preserve"> paciente </w:t>
      </w:r>
      <w:r w:rsidR="000F3A9F">
        <w:t>possui</w:t>
      </w:r>
      <w:r w:rsidRPr="00730F3A">
        <w:t xml:space="preserve"> ou </w:t>
      </w:r>
      <w:r w:rsidR="000F3A9F">
        <w:t>não a</w:t>
      </w:r>
      <w:r w:rsidR="00D01448">
        <w:t xml:space="preserve"> DP</w:t>
      </w:r>
      <w:r w:rsidRPr="00730F3A">
        <w:t>. A Figura 2 demonstra o resultado de cada uma das etapas do model</w:t>
      </w:r>
      <w:r w:rsidRPr="00041F67">
        <w:t>o.</w:t>
      </w:r>
      <w:r w:rsidR="00491B9C" w:rsidRPr="00041F67">
        <w:t xml:space="preserve"> </w:t>
      </w:r>
    </w:p>
    <w:p w14:paraId="1794FD3C" w14:textId="250ED158" w:rsidR="00FF7150" w:rsidRDefault="004955F6" w:rsidP="00730F3A">
      <w:pPr>
        <w:pStyle w:val="TF-LEGENDA"/>
      </w:pPr>
      <w:r w:rsidRPr="004955F6">
        <w:t>Figura 2 – Resultados</w:t>
      </w:r>
      <w:r w:rsidR="00774DCE">
        <w:t xml:space="preserve"> do modelo</w:t>
      </w:r>
    </w:p>
    <w:tbl>
      <w:tblPr>
        <w:tblStyle w:val="Tabelacomgrade"/>
        <w:tblW w:w="0" w:type="auto"/>
        <w:tblInd w:w="1413" w:type="dxa"/>
        <w:tblBorders>
          <w:insideH w:val="none" w:sz="0" w:space="0" w:color="auto"/>
          <w:insideV w:val="none" w:sz="0" w:space="0" w:color="auto"/>
        </w:tblBorders>
        <w:tblLayout w:type="fixed"/>
        <w:tblLook w:val="04A0" w:firstRow="1" w:lastRow="0" w:firstColumn="1" w:lastColumn="0" w:noHBand="0" w:noVBand="1"/>
      </w:tblPr>
      <w:tblGrid>
        <w:gridCol w:w="2693"/>
        <w:gridCol w:w="3119"/>
      </w:tblGrid>
      <w:tr w:rsidR="003C4277" w14:paraId="23921599" w14:textId="77777777" w:rsidTr="00BA6726">
        <w:trPr>
          <w:trHeight w:val="2206"/>
        </w:trPr>
        <w:tc>
          <w:tcPr>
            <w:tcW w:w="2693" w:type="dxa"/>
            <w:vAlign w:val="bottom"/>
          </w:tcPr>
          <w:p w14:paraId="2A3F90BE" w14:textId="77EBFA3F" w:rsidR="003C4277" w:rsidRDefault="00BA65CD" w:rsidP="00BA65CD">
            <w:pPr>
              <w:pStyle w:val="TF-TEXTOQUADRO"/>
              <w:jc w:val="center"/>
            </w:pPr>
            <w:r>
              <w:rPr>
                <w:noProof/>
              </w:rPr>
              <w:drawing>
                <wp:inline distT="0" distB="0" distL="0" distR="0" wp14:anchorId="32EC3335" wp14:editId="2A753685">
                  <wp:extent cx="1790700" cy="1316990"/>
                  <wp:effectExtent l="19050" t="19050" r="19050" b="165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002" r="52586"/>
                          <a:stretch/>
                        </pic:blipFill>
                        <pic:spPr bwMode="auto">
                          <a:xfrm>
                            <a:off x="0" y="0"/>
                            <a:ext cx="1826656" cy="1343434"/>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119" w:type="dxa"/>
            <w:vAlign w:val="bottom"/>
          </w:tcPr>
          <w:p w14:paraId="63A09C1E" w14:textId="3AB87E3F" w:rsidR="003C4277" w:rsidRDefault="00BA65CD" w:rsidP="00BA65CD">
            <w:pPr>
              <w:pStyle w:val="TF-TEXTOQUADRO"/>
              <w:jc w:val="center"/>
            </w:pPr>
            <w:r>
              <w:rPr>
                <w:noProof/>
              </w:rPr>
              <w:drawing>
                <wp:inline distT="0" distB="0" distL="0" distR="0" wp14:anchorId="52D00D47" wp14:editId="129A4732">
                  <wp:extent cx="1790700" cy="1316990"/>
                  <wp:effectExtent l="19050" t="19050" r="19050" b="165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56588"/>
                          <a:stretch/>
                        </pic:blipFill>
                        <pic:spPr bwMode="auto">
                          <a:xfrm>
                            <a:off x="0" y="0"/>
                            <a:ext cx="1826656" cy="1343434"/>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3C4277" w14:paraId="459478EA" w14:textId="77777777" w:rsidTr="00BA6726">
        <w:tc>
          <w:tcPr>
            <w:tcW w:w="2693" w:type="dxa"/>
          </w:tcPr>
          <w:p w14:paraId="36535B3C" w14:textId="7D3AE621" w:rsidR="003C4277" w:rsidRPr="00C32F23" w:rsidRDefault="003C4277" w:rsidP="00BA65CD">
            <w:pPr>
              <w:pStyle w:val="TF-TEXTOQUADRO"/>
              <w:jc w:val="center"/>
              <w:rPr>
                <w:sz w:val="18"/>
                <w:szCs w:val="18"/>
              </w:rPr>
            </w:pPr>
            <w:r w:rsidRPr="00C32F23">
              <w:rPr>
                <w:sz w:val="18"/>
                <w:szCs w:val="18"/>
              </w:rPr>
              <w:t>(A) Demonstração da distribuição dos coeficientes dos PCA</w:t>
            </w:r>
          </w:p>
        </w:tc>
        <w:tc>
          <w:tcPr>
            <w:tcW w:w="3119" w:type="dxa"/>
          </w:tcPr>
          <w:p w14:paraId="36DFDFAB" w14:textId="41853551" w:rsidR="003C4277" w:rsidRPr="00C32F23" w:rsidRDefault="003C4277" w:rsidP="00BA65CD">
            <w:pPr>
              <w:pStyle w:val="TF-TEXTOQUADRO"/>
              <w:jc w:val="center"/>
              <w:rPr>
                <w:sz w:val="18"/>
                <w:szCs w:val="18"/>
              </w:rPr>
            </w:pPr>
            <w:r w:rsidRPr="00C32F23">
              <w:rPr>
                <w:sz w:val="18"/>
                <w:szCs w:val="18"/>
              </w:rPr>
              <w:t>(B) distribuição dos coeficientes do L</w:t>
            </w:r>
            <w:r w:rsidR="00774DCE" w:rsidRPr="00C32F23">
              <w:rPr>
                <w:sz w:val="18"/>
                <w:szCs w:val="18"/>
              </w:rPr>
              <w:t>D</w:t>
            </w:r>
            <w:r w:rsidRPr="00C32F23">
              <w:rPr>
                <w:sz w:val="18"/>
                <w:szCs w:val="18"/>
              </w:rPr>
              <w:t>A</w:t>
            </w:r>
          </w:p>
        </w:tc>
      </w:tr>
    </w:tbl>
    <w:p w14:paraId="54752DEC" w14:textId="2CB1CF38" w:rsidR="00FF7150" w:rsidRDefault="00F93DB0" w:rsidP="00F44A93">
      <w:pPr>
        <w:pStyle w:val="TF-FONTE"/>
      </w:pPr>
      <w:r w:rsidRPr="004A1DDB">
        <w:rPr>
          <w:lang w:val="fr-FR"/>
        </w:rPr>
        <w:t>Fonte:</w:t>
      </w:r>
      <w:r w:rsidR="004955F6" w:rsidRPr="004A1DDB">
        <w:rPr>
          <w:lang w:val="fr-FR"/>
        </w:rPr>
        <w:t xml:space="preserve"> Cho </w:t>
      </w:r>
      <w:r w:rsidR="004955F6" w:rsidRPr="00C25ED0">
        <w:rPr>
          <w:i/>
          <w:iCs/>
          <w:lang w:val="fr-FR"/>
        </w:rPr>
        <w:t>et al.</w:t>
      </w:r>
      <w:r w:rsidR="004955F6" w:rsidRPr="004A1DDB">
        <w:rPr>
          <w:lang w:val="fr-FR"/>
        </w:rPr>
        <w:t xml:space="preserve"> </w:t>
      </w:r>
      <w:r w:rsidR="004955F6" w:rsidRPr="004A1DDB">
        <w:t>(2009)</w:t>
      </w:r>
      <w:r w:rsidR="00730F3A">
        <w:t>.</w:t>
      </w:r>
    </w:p>
    <w:p w14:paraId="2CDA9609" w14:textId="0169BACD" w:rsidR="00041F67" w:rsidRDefault="00A97F58" w:rsidP="00730F3A">
      <w:pPr>
        <w:pStyle w:val="TF-TEXTO"/>
      </w:pPr>
      <w:r>
        <w:t xml:space="preserve">A partir da </w:t>
      </w:r>
      <w:r w:rsidR="00725250" w:rsidRPr="00725250">
        <w:t xml:space="preserve">Figura 2 </w:t>
      </w:r>
      <w:r>
        <w:t xml:space="preserve">pode-se perceber </w:t>
      </w:r>
      <w:r w:rsidR="00725250" w:rsidRPr="00725250">
        <w:t xml:space="preserve">as distribuições </w:t>
      </w:r>
      <w:r w:rsidR="00A447D0">
        <w:t>das</w:t>
      </w:r>
      <w:r w:rsidR="00725250" w:rsidRPr="00725250">
        <w:t xml:space="preserve"> componentes do PCA (</w:t>
      </w:r>
      <w:r w:rsidR="00D17619" w:rsidRPr="00725250">
        <w:t>Figura 2</w:t>
      </w:r>
      <w:r w:rsidR="00D17619">
        <w:t xml:space="preserve"> item </w:t>
      </w:r>
      <w:r w:rsidR="00725250" w:rsidRPr="00725250">
        <w:t xml:space="preserve">A) e </w:t>
      </w:r>
      <w:r w:rsidR="00A447D0">
        <w:t>o</w:t>
      </w:r>
      <w:r w:rsidR="00725250" w:rsidRPr="00725250">
        <w:t xml:space="preserve"> coeficiente LDA (</w:t>
      </w:r>
      <w:r w:rsidR="00D17619" w:rsidRPr="00725250">
        <w:t>Figura 2</w:t>
      </w:r>
      <w:r w:rsidR="00D17619">
        <w:t xml:space="preserve"> item </w:t>
      </w:r>
      <w:r w:rsidR="00725250" w:rsidRPr="00725250">
        <w:t xml:space="preserve">B) ilustrando os valores </w:t>
      </w:r>
      <w:r w:rsidR="00725250">
        <w:t>classificados</w:t>
      </w:r>
      <w:r w:rsidR="00725250" w:rsidRPr="00725250">
        <w:t xml:space="preserve"> a partir da silhueta de pacientes normais e com DP. Na Figura 2, </w:t>
      </w:r>
      <w:ins w:id="33" w:author="Marcel Hugo" w:date="2020-10-27T10:46:00Z">
        <w:r w:rsidR="002813B7">
          <w:t xml:space="preserve">os pontos em </w:t>
        </w:r>
      </w:ins>
      <w:del w:id="34" w:author="Marcel Hugo" w:date="2020-10-27T10:46:00Z">
        <w:r w:rsidR="00725250" w:rsidRPr="00725250" w:rsidDel="002813B7">
          <w:delText xml:space="preserve">o </w:delText>
        </w:r>
      </w:del>
      <w:r w:rsidR="00725250" w:rsidRPr="00725250">
        <w:t xml:space="preserve">vermelho são os pacientes normais e, </w:t>
      </w:r>
      <w:r w:rsidR="00EB28F9">
        <w:t>em</w:t>
      </w:r>
      <w:r w:rsidR="00725250" w:rsidRPr="00725250">
        <w:t xml:space="preserve"> verde, pacientes com DP. </w:t>
      </w:r>
      <w:r w:rsidR="00035979" w:rsidRPr="00730F3A">
        <w:t xml:space="preserve">Cho </w:t>
      </w:r>
      <w:r w:rsidR="00035979" w:rsidRPr="00C25ED0">
        <w:rPr>
          <w:i/>
          <w:iCs/>
        </w:rPr>
        <w:t>et al.</w:t>
      </w:r>
      <w:r w:rsidR="00035979" w:rsidRPr="00730F3A">
        <w:t xml:space="preserve"> (2009) </w:t>
      </w:r>
      <w:r w:rsidR="00725250" w:rsidRPr="00725250">
        <w:t xml:space="preserve">descrevem que os coeficientes do PCA de diferentes grupos de vetores de silhueta sofreram várias sobreposições para qualquer direção, tanto para a vertical quanto para a horizontal. Mas, por outro lado, os </w:t>
      </w:r>
      <w:r w:rsidR="00725250" w:rsidRPr="00725250">
        <w:lastRenderedPageBreak/>
        <w:t>coeficientes LDA ficaram claramente separad</w:t>
      </w:r>
      <w:ins w:id="35" w:author="Marcel Hugo" w:date="2020-10-27T10:46:00Z">
        <w:r w:rsidR="002813B7">
          <w:t>o</w:t>
        </w:r>
      </w:ins>
      <w:del w:id="36" w:author="Marcel Hugo" w:date="2020-10-27T10:46:00Z">
        <w:r w:rsidR="00725250" w:rsidRPr="00725250" w:rsidDel="002813B7">
          <w:delText>a</w:delText>
        </w:r>
      </w:del>
      <w:r w:rsidR="00725250" w:rsidRPr="00725250">
        <w:t>s e, ainda complementa</w:t>
      </w:r>
      <w:r w:rsidR="00725250">
        <w:t>m</w:t>
      </w:r>
      <w:r w:rsidR="00725250" w:rsidRPr="00725250">
        <w:t xml:space="preserve"> que, embora tenham apenas mostrado a dispersão usando dois coeficientes, foram adotados 280 durante o treinamento do modelo</w:t>
      </w:r>
      <w:r w:rsidR="00725250">
        <w:t xml:space="preserve"> do LDA</w:t>
      </w:r>
      <w:r w:rsidR="00725250" w:rsidRPr="00725250">
        <w:t>.</w:t>
      </w:r>
    </w:p>
    <w:p w14:paraId="69618AC9" w14:textId="7910BD14" w:rsidR="004955F6" w:rsidRPr="00FF7150" w:rsidRDefault="00041F67" w:rsidP="00C5005D">
      <w:pPr>
        <w:pStyle w:val="TF-TEXTO"/>
        <w:rPr>
          <w:sz w:val="14"/>
        </w:rPr>
      </w:pPr>
      <w:r>
        <w:t xml:space="preserve">Cho </w:t>
      </w:r>
      <w:r w:rsidRPr="00984EB1">
        <w:rPr>
          <w:i/>
          <w:iCs/>
        </w:rPr>
        <w:t>et al.</w:t>
      </w:r>
      <w:r>
        <w:t xml:space="preserve"> (2009) </w:t>
      </w:r>
      <w:r w:rsidR="00276028">
        <w:t xml:space="preserve">realizaram </w:t>
      </w:r>
      <w:r w:rsidR="004955F6" w:rsidRPr="004955F6">
        <w:t xml:space="preserve">os testes </w:t>
      </w:r>
      <w:r w:rsidR="00075CD8">
        <w:t>em um cenário com</w:t>
      </w:r>
      <w:r w:rsidR="00FF7A52">
        <w:t xml:space="preserve"> 14 pacientes, </w:t>
      </w:r>
      <w:r w:rsidR="00267BD3">
        <w:t>sendo</w:t>
      </w:r>
      <w:r w:rsidR="00FF7A52">
        <w:t xml:space="preserve"> </w:t>
      </w:r>
      <w:r w:rsidR="004955F6" w:rsidRPr="004955F6">
        <w:t xml:space="preserve">sete </w:t>
      </w:r>
      <w:r w:rsidR="00267BD3">
        <w:t>com</w:t>
      </w:r>
      <w:r w:rsidR="004955F6" w:rsidRPr="004955F6">
        <w:t xml:space="preserve"> Parkinson e sete normais. </w:t>
      </w:r>
      <w:r w:rsidR="005E4866">
        <w:t xml:space="preserve">Em cada teste foram gravados </w:t>
      </w:r>
      <w:r w:rsidR="00DA78A5">
        <w:t xml:space="preserve">vídeos </w:t>
      </w:r>
      <w:r w:rsidR="005E4866">
        <w:t xml:space="preserve">com </w:t>
      </w:r>
      <w:r w:rsidR="000D3BAB">
        <w:t>duração aproximada</w:t>
      </w:r>
      <w:r w:rsidR="003B4FDF">
        <w:t xml:space="preserve"> de</w:t>
      </w:r>
      <w:r w:rsidR="000D3BAB">
        <w:t xml:space="preserve"> </w:t>
      </w:r>
      <w:r w:rsidR="004955F6" w:rsidRPr="004955F6">
        <w:t>três minutos</w:t>
      </w:r>
      <w:r w:rsidR="000D3BAB">
        <w:t xml:space="preserve">, </w:t>
      </w:r>
      <w:r w:rsidR="004955F6" w:rsidRPr="004955F6">
        <w:t xml:space="preserve">sendo separados em 15 </w:t>
      </w:r>
      <w:r w:rsidR="004955F6" w:rsidRPr="00A53C72">
        <w:rPr>
          <w:i/>
          <w:iCs/>
        </w:rPr>
        <w:t>frames</w:t>
      </w:r>
      <w:r w:rsidR="004955F6" w:rsidRPr="004955F6">
        <w:t xml:space="preserve">. </w:t>
      </w:r>
      <w:r w:rsidR="0060130E">
        <w:t xml:space="preserve">A partir deles, foram </w:t>
      </w:r>
      <w:r w:rsidR="00B154C6">
        <w:t xml:space="preserve">analisadas as </w:t>
      </w:r>
      <w:r w:rsidR="004955F6" w:rsidRPr="004955F6">
        <w:t>silhuetas humanas durante a caminhada</w:t>
      </w:r>
      <w:r w:rsidR="00051288">
        <w:t xml:space="preserve">, </w:t>
      </w:r>
      <w:r w:rsidR="004955F6" w:rsidRPr="004955F6">
        <w:t>extra</w:t>
      </w:r>
      <w:r w:rsidR="00051288">
        <w:t xml:space="preserve">indo </w:t>
      </w:r>
      <w:r w:rsidR="004955F6" w:rsidRPr="004955F6">
        <w:t>características intrínsecas</w:t>
      </w:r>
      <w:r w:rsidR="00051288">
        <w:t>, obtendo</w:t>
      </w:r>
      <w:r w:rsidR="004955F6" w:rsidRPr="004955F6">
        <w:t xml:space="preserve"> uma taxa de acerto </w:t>
      </w:r>
      <w:r w:rsidR="004955F6" w:rsidRPr="002457DA">
        <w:t>acumulada de 90%</w:t>
      </w:r>
      <w:r w:rsidR="004955F6" w:rsidRPr="004955F6">
        <w:t xml:space="preserve"> a</w:t>
      </w:r>
      <w:r w:rsidR="002457DA">
        <w:t xml:space="preserve"> partir da </w:t>
      </w:r>
      <w:r w:rsidR="004955F6" w:rsidRPr="004955F6">
        <w:t xml:space="preserve">avaliação do MDC. </w:t>
      </w:r>
      <w:r w:rsidR="00C5005D">
        <w:t xml:space="preserve">Por fim, os autores </w:t>
      </w:r>
      <w:r w:rsidR="005578F9">
        <w:t xml:space="preserve">concluem </w:t>
      </w:r>
      <w:r w:rsidR="004955F6" w:rsidRPr="004955F6">
        <w:t xml:space="preserve">que a utilização do LDA foi mais eficaz do que a utilização do PCA </w:t>
      </w:r>
      <w:r w:rsidR="00A6742A">
        <w:t>pois realizou a</w:t>
      </w:r>
      <w:r w:rsidR="004955F6" w:rsidRPr="004955F6">
        <w:t xml:space="preserve"> separação dos pacientes de forma mais precisa.</w:t>
      </w:r>
      <w:r w:rsidR="00621B0F">
        <w:t xml:space="preserve"> Além disso, </w:t>
      </w:r>
      <w:r w:rsidR="00F801E5">
        <w:t xml:space="preserve">destacam como </w:t>
      </w:r>
      <w:r w:rsidR="004955F6" w:rsidRPr="004955F6">
        <w:t xml:space="preserve">limitações </w:t>
      </w:r>
      <w:r w:rsidR="00F801E5">
        <w:t xml:space="preserve">a quantidade </w:t>
      </w:r>
      <w:r w:rsidR="004955F6" w:rsidRPr="004955F6">
        <w:t xml:space="preserve">de pacientes analisados </w:t>
      </w:r>
      <w:r w:rsidR="00730F3A">
        <w:t>pois</w:t>
      </w:r>
      <w:r w:rsidR="004955F6" w:rsidRPr="004955F6">
        <w:t>, se tivessem mais pacientes, o índice de precisão de acerto poderia ser maior.</w:t>
      </w:r>
    </w:p>
    <w:p w14:paraId="77BE4C06" w14:textId="1640F0EE" w:rsidR="00A44581" w:rsidRDefault="0099162D" w:rsidP="00FF7150">
      <w:pPr>
        <w:pStyle w:val="Ttulo2"/>
        <w:spacing w:after="120" w:line="276" w:lineRule="auto"/>
      </w:pPr>
      <w:r w:rsidRPr="0099162D">
        <w:t>RECONSTRUÇÃO DE PARÂMETROS BIOMECÂNICOS DA MARCHA POR MEIO DE CICLOGRAMAS E REDES NEURAIS ARTIFICIAIS</w:t>
      </w:r>
      <w:r w:rsidR="00A44581">
        <w:t xml:space="preserve"> </w:t>
      </w:r>
    </w:p>
    <w:p w14:paraId="5A777F89" w14:textId="54399041" w:rsidR="00A44581" w:rsidRDefault="0099162D" w:rsidP="00730F3A">
      <w:pPr>
        <w:pStyle w:val="TF-TEXTO"/>
      </w:pPr>
      <w:proofErr w:type="spellStart"/>
      <w:r w:rsidRPr="0099162D">
        <w:t>Caparelli</w:t>
      </w:r>
      <w:proofErr w:type="spellEnd"/>
      <w:r w:rsidRPr="0099162D">
        <w:t xml:space="preserve"> </w:t>
      </w:r>
      <w:r w:rsidRPr="00C25ED0">
        <w:rPr>
          <w:i/>
          <w:iCs/>
        </w:rPr>
        <w:t>et al.</w:t>
      </w:r>
      <w:r w:rsidRPr="0099162D">
        <w:t xml:space="preserve"> (2017) utilizaram </w:t>
      </w:r>
      <w:proofErr w:type="spellStart"/>
      <w:r w:rsidRPr="0099162D">
        <w:t>ciclogramas</w:t>
      </w:r>
      <w:proofErr w:type="spellEnd"/>
      <w:r w:rsidRPr="0099162D">
        <w:t xml:space="preserve"> para o desenvolvimento de um método preditivo na cinemática da marcha humana, com base em dados reais coletados durante a execução da tarefa motora.</w:t>
      </w:r>
      <w:r w:rsidR="00104DED">
        <w:t xml:space="preserve"> Além disso, </w:t>
      </w:r>
      <w:r w:rsidR="004028FD">
        <w:t xml:space="preserve">tinham como intuito </w:t>
      </w:r>
      <w:r w:rsidRPr="0099162D">
        <w:t>a elaboração de um modelo usando redes neurais para prever futuras posições no fluxo da marcha.</w:t>
      </w:r>
    </w:p>
    <w:p w14:paraId="41A94FE3" w14:textId="1F42C689" w:rsidR="007923AB" w:rsidRPr="004955F6" w:rsidRDefault="007923AB" w:rsidP="00730F3A">
      <w:pPr>
        <w:pStyle w:val="TF-TEXTO"/>
      </w:pPr>
      <w:r w:rsidRPr="007923AB">
        <w:t xml:space="preserve">Segundo </w:t>
      </w:r>
      <w:proofErr w:type="spellStart"/>
      <w:r w:rsidRPr="007923AB">
        <w:t>Caparelli</w:t>
      </w:r>
      <w:proofErr w:type="spellEnd"/>
      <w:r w:rsidRPr="007923AB">
        <w:t xml:space="preserve"> </w:t>
      </w:r>
      <w:r w:rsidRPr="00C25ED0">
        <w:rPr>
          <w:i/>
          <w:iCs/>
        </w:rPr>
        <w:t>et al.</w:t>
      </w:r>
      <w:r w:rsidRPr="007923AB">
        <w:t xml:space="preserve"> (2017)</w:t>
      </w:r>
      <w:r w:rsidR="006615DB">
        <w:t>,</w:t>
      </w:r>
      <w:r w:rsidRPr="007923AB">
        <w:t xml:space="preserve"> </w:t>
      </w:r>
      <w:r w:rsidR="0071415B">
        <w:t>adotou-se</w:t>
      </w:r>
      <w:r w:rsidRPr="007923AB">
        <w:t xml:space="preserve"> a convenção internacional para descrever a trajetória dos membros inferiores</w:t>
      </w:r>
      <w:r w:rsidR="00EA2B8A">
        <w:t>,</w:t>
      </w:r>
      <w:r w:rsidRPr="007923AB">
        <w:t xml:space="preserve"> </w:t>
      </w:r>
      <w:r w:rsidR="0059749F">
        <w:t>utilizando-se de</w:t>
      </w:r>
      <w:r w:rsidRPr="007923AB">
        <w:t xml:space="preserve"> marcadores para calcular </w:t>
      </w:r>
      <w:r w:rsidR="00730F3A">
        <w:t>a</w:t>
      </w:r>
      <w:r w:rsidRPr="007923AB">
        <w:t xml:space="preserve"> movimentação. Os </w:t>
      </w:r>
      <w:r w:rsidR="00007A52">
        <w:t>marcadores</w:t>
      </w:r>
      <w:r w:rsidRPr="007923AB">
        <w:t xml:space="preserve"> </w:t>
      </w:r>
      <w:r w:rsidR="00CE5FF6">
        <w:t>foram colocados</w:t>
      </w:r>
      <w:r w:rsidRPr="007923AB">
        <w:t xml:space="preserve"> </w:t>
      </w:r>
      <w:r w:rsidR="00C01AE6">
        <w:t>no lado direito d</w:t>
      </w:r>
      <w:r w:rsidRPr="007923AB">
        <w:t xml:space="preserve">o trocânter maior (quadril), </w:t>
      </w:r>
      <w:r w:rsidR="00C01AE6">
        <w:t>d</w:t>
      </w:r>
      <w:r w:rsidRPr="007923AB">
        <w:t>o epicôndilo lateral (joelho) e</w:t>
      </w:r>
      <w:r w:rsidR="00484600">
        <w:t xml:space="preserve"> </w:t>
      </w:r>
      <w:r w:rsidR="00C01AE6">
        <w:t>d</w:t>
      </w:r>
      <w:r w:rsidR="00484600">
        <w:t>o</w:t>
      </w:r>
      <w:r w:rsidRPr="007923AB">
        <w:t xml:space="preserve"> maléolo lateral (tornozelo)</w:t>
      </w:r>
      <w:r w:rsidR="00590A53">
        <w:t>,</w:t>
      </w:r>
      <w:r w:rsidR="00590A53" w:rsidRPr="00590A53">
        <w:t xml:space="preserve"> </w:t>
      </w:r>
      <w:r w:rsidR="00590A53" w:rsidRPr="007923AB">
        <w:t xml:space="preserve">conforme </w:t>
      </w:r>
      <w:r w:rsidR="007C0705">
        <w:t>mostra</w:t>
      </w:r>
      <w:r w:rsidR="00590A53">
        <w:t xml:space="preserve"> </w:t>
      </w:r>
      <w:r w:rsidR="00590A53" w:rsidRPr="007923AB">
        <w:t>a Figura 3.</w:t>
      </w:r>
      <w:r w:rsidR="000E1BE9">
        <w:t xml:space="preserve"> </w:t>
      </w:r>
      <w:r w:rsidR="00535DF2">
        <w:t xml:space="preserve">Segundo os autores, </w:t>
      </w:r>
      <w:r w:rsidR="007D689B">
        <w:t xml:space="preserve">eles </w:t>
      </w:r>
      <w:r w:rsidR="009A3954">
        <w:t>facilitam o processo de extração</w:t>
      </w:r>
      <w:r w:rsidR="006E7D2A">
        <w:t xml:space="preserve"> </w:t>
      </w:r>
      <w:r w:rsidR="009A3954">
        <w:t>d</w:t>
      </w:r>
      <w:r w:rsidR="006E7D2A">
        <w:t xml:space="preserve">os </w:t>
      </w:r>
      <w:r w:rsidRPr="007923AB">
        <w:t>ângulos para ser</w:t>
      </w:r>
      <w:r w:rsidR="00243AD7">
        <w:t>em utilizado</w:t>
      </w:r>
      <w:r w:rsidR="000E1BE9">
        <w:t>s</w:t>
      </w:r>
      <w:r w:rsidR="00243AD7">
        <w:t xml:space="preserve"> como</w:t>
      </w:r>
      <w:r w:rsidRPr="007923AB">
        <w:t xml:space="preserve"> </w:t>
      </w:r>
      <w:r w:rsidR="00243AD7">
        <w:t>e</w:t>
      </w:r>
      <w:r w:rsidRPr="007923AB">
        <w:t xml:space="preserve">ntrada </w:t>
      </w:r>
      <w:r w:rsidR="00243AD7">
        <w:t>d</w:t>
      </w:r>
      <w:r w:rsidRPr="007923AB">
        <w:t>a rede neural.</w:t>
      </w:r>
    </w:p>
    <w:p w14:paraId="176A829F" w14:textId="4F4433B7" w:rsidR="007923AB" w:rsidRPr="004955F6" w:rsidRDefault="007923AB" w:rsidP="00730F3A">
      <w:pPr>
        <w:pStyle w:val="TF-LEGENDA"/>
      </w:pPr>
      <w:r w:rsidRPr="004955F6">
        <w:t xml:space="preserve">Figura </w:t>
      </w:r>
      <w:r>
        <w:t>3</w:t>
      </w:r>
      <w:r w:rsidRPr="004955F6">
        <w:t xml:space="preserve"> – </w:t>
      </w:r>
      <w:r>
        <w:t>Posição dos marcadores no hemicorpo direto</w:t>
      </w:r>
    </w:p>
    <w:p w14:paraId="6C21C85A" w14:textId="74360923" w:rsidR="007923AB" w:rsidRDefault="007923AB" w:rsidP="007A2D95">
      <w:pPr>
        <w:pStyle w:val="TF-FIGURA"/>
        <w:spacing w:after="0"/>
      </w:pPr>
      <w:r>
        <w:rPr>
          <w:noProof/>
        </w:rPr>
        <w:drawing>
          <wp:inline distT="0" distB="0" distL="0" distR="0" wp14:anchorId="22003A52" wp14:editId="3ED5FCA1">
            <wp:extent cx="996315" cy="1708150"/>
            <wp:effectExtent l="19050" t="19050" r="13335" b="254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795"/>
                    <a:stretch/>
                  </pic:blipFill>
                  <pic:spPr bwMode="auto">
                    <a:xfrm>
                      <a:off x="0" y="0"/>
                      <a:ext cx="1021444" cy="1751233"/>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10268B" w14:textId="455A1CF6" w:rsidR="007923AB" w:rsidRDefault="007923AB" w:rsidP="001561AE">
      <w:pPr>
        <w:pStyle w:val="TF-FONTE"/>
      </w:pPr>
      <w:r w:rsidRPr="004955F6">
        <w:t xml:space="preserve">Fonte: </w:t>
      </w:r>
      <w:proofErr w:type="spellStart"/>
      <w:r>
        <w:t>Caparelli</w:t>
      </w:r>
      <w:proofErr w:type="spellEnd"/>
      <w:r w:rsidRPr="004955F6">
        <w:t xml:space="preserve"> </w:t>
      </w:r>
      <w:r w:rsidRPr="00C25ED0">
        <w:rPr>
          <w:i/>
          <w:iCs/>
        </w:rPr>
        <w:t>et al.</w:t>
      </w:r>
      <w:r w:rsidRPr="004955F6">
        <w:t xml:space="preserve"> (20</w:t>
      </w:r>
      <w:r>
        <w:t>17</w:t>
      </w:r>
      <w:r w:rsidRPr="004955F6">
        <w:t>)</w:t>
      </w:r>
      <w:r w:rsidR="00730F3A">
        <w:t>.</w:t>
      </w:r>
    </w:p>
    <w:p w14:paraId="26A5805E" w14:textId="36908CF8" w:rsidR="0099162D" w:rsidRPr="00730F3A" w:rsidRDefault="00EC1883" w:rsidP="00730F3A">
      <w:pPr>
        <w:pStyle w:val="TF-TEXTO"/>
      </w:pPr>
      <w:proofErr w:type="spellStart"/>
      <w:r w:rsidRPr="00730F3A">
        <w:t>Caparelli</w:t>
      </w:r>
      <w:proofErr w:type="spellEnd"/>
      <w:r w:rsidRPr="00730F3A">
        <w:t xml:space="preserve"> </w:t>
      </w:r>
      <w:r w:rsidRPr="00C25ED0">
        <w:rPr>
          <w:i/>
          <w:iCs/>
        </w:rPr>
        <w:t>et al.</w:t>
      </w:r>
      <w:r w:rsidRPr="00730F3A">
        <w:t xml:space="preserve"> (2017) subdividiram o processo em </w:t>
      </w:r>
      <w:r w:rsidR="008C569F" w:rsidRPr="00730F3A">
        <w:t>três etapas</w:t>
      </w:r>
      <w:r w:rsidRPr="00730F3A">
        <w:t xml:space="preserve">: extração de dados, treinamento e previsão. Na etapa de extração de dados foram solicitados aos voluntários alguns dados pessoais, como: altura, peso e a idade. </w:t>
      </w:r>
      <w:r w:rsidR="00FA294B">
        <w:t>Posteriormente</w:t>
      </w:r>
      <w:r w:rsidRPr="00730F3A">
        <w:t>, os voluntários andaram sobre uma esteira por três minutos em uma inclinação de cinco graus</w:t>
      </w:r>
      <w:r w:rsidR="00675AB4">
        <w:t xml:space="preserve"> para extração</w:t>
      </w:r>
      <w:r w:rsidRPr="00730F3A">
        <w:t xml:space="preserve"> </w:t>
      </w:r>
      <w:r w:rsidR="00675AB4">
        <w:t>d</w:t>
      </w:r>
      <w:r w:rsidRPr="00730F3A">
        <w:t xml:space="preserve">os ângulos do quadril e do joelho. Em seguida iniciou-se a etapa de treinamento do modelo em uma rede neural </w:t>
      </w:r>
      <w:r w:rsidR="00814A7A">
        <w:t>com a</w:t>
      </w:r>
      <w:r w:rsidRPr="00730F3A">
        <w:t xml:space="preserve"> arquitetura </w:t>
      </w:r>
      <w:r w:rsidRPr="00271B63">
        <w:rPr>
          <w:i/>
          <w:iCs/>
        </w:rPr>
        <w:t xml:space="preserve">Feed </w:t>
      </w:r>
      <w:proofErr w:type="spellStart"/>
      <w:r w:rsidRPr="00271B63">
        <w:rPr>
          <w:i/>
          <w:iCs/>
        </w:rPr>
        <w:t>Forward</w:t>
      </w:r>
      <w:proofErr w:type="spellEnd"/>
      <w:r w:rsidRPr="00271B63">
        <w:rPr>
          <w:i/>
          <w:iCs/>
        </w:rPr>
        <w:t xml:space="preserve"> </w:t>
      </w:r>
      <w:proofErr w:type="spellStart"/>
      <w:r w:rsidRPr="00271B63">
        <w:rPr>
          <w:i/>
          <w:iCs/>
        </w:rPr>
        <w:t>Multi-Layer</w:t>
      </w:r>
      <w:proofErr w:type="spellEnd"/>
      <w:r w:rsidRPr="00271B63">
        <w:rPr>
          <w:i/>
          <w:iCs/>
        </w:rPr>
        <w:t xml:space="preserve"> </w:t>
      </w:r>
      <w:proofErr w:type="spellStart"/>
      <w:r w:rsidRPr="00271B63">
        <w:rPr>
          <w:i/>
          <w:iCs/>
        </w:rPr>
        <w:t>Perceptron</w:t>
      </w:r>
      <w:proofErr w:type="spellEnd"/>
      <w:r w:rsidRPr="00730F3A">
        <w:t xml:space="preserve"> </w:t>
      </w:r>
      <w:r w:rsidR="0050146D">
        <w:t>e com</w:t>
      </w:r>
      <w:r w:rsidRPr="00730F3A">
        <w:t xml:space="preserve"> </w:t>
      </w:r>
      <w:proofErr w:type="spellStart"/>
      <w:r w:rsidRPr="00730F3A">
        <w:t>retropropagação</w:t>
      </w:r>
      <w:proofErr w:type="spellEnd"/>
      <w:r w:rsidRPr="00730F3A">
        <w:t xml:space="preserve"> do erro </w:t>
      </w:r>
      <w:r w:rsidR="0062577F">
        <w:t xml:space="preserve">através </w:t>
      </w:r>
      <w:r w:rsidRPr="00730F3A">
        <w:t xml:space="preserve">do algoritmo </w:t>
      </w:r>
      <w:proofErr w:type="spellStart"/>
      <w:r w:rsidRPr="00730F3A">
        <w:t>Levenberg-Marquadt</w:t>
      </w:r>
      <w:proofErr w:type="spellEnd"/>
      <w:r w:rsidRPr="00730F3A">
        <w:t>. Os pesos iniciais foram gerados aleatoriamente,</w:t>
      </w:r>
      <w:r w:rsidR="00FA0BF9">
        <w:t xml:space="preserve"> utilizando-se d</w:t>
      </w:r>
      <w:r w:rsidRPr="00730F3A">
        <w:t>o</w:t>
      </w:r>
      <w:r w:rsidR="00FA0BF9">
        <w:t xml:space="preserve"> </w:t>
      </w:r>
      <w:proofErr w:type="spellStart"/>
      <w:r w:rsidRPr="00271B63">
        <w:rPr>
          <w:i/>
          <w:iCs/>
        </w:rPr>
        <w:t>Mean</w:t>
      </w:r>
      <w:proofErr w:type="spellEnd"/>
      <w:r w:rsidRPr="00271B63">
        <w:rPr>
          <w:i/>
          <w:iCs/>
        </w:rPr>
        <w:t xml:space="preserve"> </w:t>
      </w:r>
      <w:proofErr w:type="spellStart"/>
      <w:r w:rsidR="00FA0BF9" w:rsidRPr="00271B63">
        <w:rPr>
          <w:i/>
          <w:iCs/>
        </w:rPr>
        <w:t>S</w:t>
      </w:r>
      <w:r w:rsidRPr="00271B63">
        <w:rPr>
          <w:i/>
          <w:iCs/>
        </w:rPr>
        <w:t>quared</w:t>
      </w:r>
      <w:proofErr w:type="spellEnd"/>
      <w:r w:rsidRPr="00271B63">
        <w:rPr>
          <w:i/>
          <w:iCs/>
        </w:rPr>
        <w:t xml:space="preserve"> </w:t>
      </w:r>
      <w:proofErr w:type="spellStart"/>
      <w:r w:rsidR="00FA0BF9" w:rsidRPr="00271B63">
        <w:rPr>
          <w:i/>
          <w:iCs/>
        </w:rPr>
        <w:t>E</w:t>
      </w:r>
      <w:r w:rsidRPr="00271B63">
        <w:rPr>
          <w:i/>
          <w:iCs/>
        </w:rPr>
        <w:t>rror</w:t>
      </w:r>
      <w:proofErr w:type="spellEnd"/>
      <w:r w:rsidR="00FA0BF9">
        <w:t xml:space="preserve"> </w:t>
      </w:r>
      <w:r w:rsidR="00E92615">
        <w:t xml:space="preserve">como avaliador de </w:t>
      </w:r>
      <w:r w:rsidRPr="00730F3A">
        <w:t xml:space="preserve">performance para finalizar o treinamento. Por fim, na etapa de previsão foram </w:t>
      </w:r>
      <w:r w:rsidR="0005741B">
        <w:t xml:space="preserve">analisados </w:t>
      </w:r>
      <w:r w:rsidR="00CC5364">
        <w:t xml:space="preserve">os histogramas </w:t>
      </w:r>
      <w:r w:rsidR="004347B9">
        <w:t xml:space="preserve">dos </w:t>
      </w:r>
      <w:r w:rsidRPr="00730F3A">
        <w:t xml:space="preserve">inúmeros </w:t>
      </w:r>
      <w:r w:rsidR="004A7BB3">
        <w:t>dados</w:t>
      </w:r>
      <w:r w:rsidRPr="00730F3A">
        <w:t xml:space="preserve"> obtidos </w:t>
      </w:r>
      <w:r w:rsidR="00C8053D">
        <w:t>pela participação de</w:t>
      </w:r>
      <w:r w:rsidRPr="00730F3A">
        <w:t xml:space="preserve"> 40 voluntários, </w:t>
      </w:r>
      <w:r w:rsidR="00D47547">
        <w:t>conforme mostra</w:t>
      </w:r>
      <w:r w:rsidR="008F0865">
        <w:t xml:space="preserve"> </w:t>
      </w:r>
      <w:r w:rsidRPr="00730F3A">
        <w:t>a Figura 4.</w:t>
      </w:r>
    </w:p>
    <w:p w14:paraId="24D0F618" w14:textId="12E3CB58" w:rsidR="00C25ED0" w:rsidRDefault="00EC1883" w:rsidP="00C25ED0">
      <w:pPr>
        <w:pStyle w:val="TF-LEGENDA"/>
      </w:pPr>
      <w:r w:rsidRPr="004955F6">
        <w:t xml:space="preserve">Figura </w:t>
      </w:r>
      <w:r>
        <w:t>4</w:t>
      </w:r>
      <w:r w:rsidRPr="004955F6">
        <w:t xml:space="preserve"> – </w:t>
      </w:r>
      <w:proofErr w:type="spellStart"/>
      <w:r>
        <w:t>Ciclograma</w:t>
      </w:r>
      <w:proofErr w:type="spellEnd"/>
      <w:r>
        <w:t xml:space="preserve"> resultante da plotagem dos ângulos do quadril em relação aos do joelho</w:t>
      </w:r>
    </w:p>
    <w:p w14:paraId="4E24CC67" w14:textId="1E1B9FDF" w:rsidR="00EC1883" w:rsidRDefault="00EC1883" w:rsidP="007A2D95">
      <w:pPr>
        <w:pStyle w:val="TF-FIGURA"/>
        <w:spacing w:after="0"/>
      </w:pPr>
      <w:r>
        <w:rPr>
          <w:noProof/>
        </w:rPr>
        <w:drawing>
          <wp:inline distT="0" distB="0" distL="0" distR="0" wp14:anchorId="46570052" wp14:editId="7964240B">
            <wp:extent cx="3011360" cy="1495600"/>
            <wp:effectExtent l="19050" t="19050" r="1778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90" t="2622" r="1691" b="7635"/>
                    <a:stretch/>
                  </pic:blipFill>
                  <pic:spPr bwMode="auto">
                    <a:xfrm>
                      <a:off x="0" y="0"/>
                      <a:ext cx="3148301" cy="1563612"/>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735971" w14:textId="1CA2C81A" w:rsidR="00EE3018" w:rsidRPr="001561AE" w:rsidRDefault="00EC1883" w:rsidP="001561AE">
      <w:pPr>
        <w:pStyle w:val="TF-FONTE"/>
      </w:pPr>
      <w:r>
        <w:t xml:space="preserve">      </w:t>
      </w:r>
      <w:r w:rsidRPr="004955F6">
        <w:t xml:space="preserve">Fonte: </w:t>
      </w:r>
      <w:proofErr w:type="spellStart"/>
      <w:r>
        <w:t>Caparelli</w:t>
      </w:r>
      <w:proofErr w:type="spellEnd"/>
      <w:r w:rsidRPr="004955F6">
        <w:t xml:space="preserve"> </w:t>
      </w:r>
      <w:r w:rsidRPr="00C25ED0">
        <w:rPr>
          <w:i/>
          <w:iCs/>
        </w:rPr>
        <w:t>et al.</w:t>
      </w:r>
      <w:r w:rsidRPr="004955F6">
        <w:t xml:space="preserve"> (20</w:t>
      </w:r>
      <w:r>
        <w:t>17</w:t>
      </w:r>
      <w:r w:rsidRPr="004955F6">
        <w:t>)</w:t>
      </w:r>
      <w:r w:rsidR="00730F3A">
        <w:t>.</w:t>
      </w:r>
    </w:p>
    <w:p w14:paraId="775A7909" w14:textId="705FE83D" w:rsidR="0092237F" w:rsidRPr="006C5AF1" w:rsidRDefault="0092237F" w:rsidP="00C25ED0">
      <w:pPr>
        <w:pStyle w:val="TF-TEXTO"/>
        <w:rPr>
          <w:i/>
          <w:iCs/>
        </w:rPr>
      </w:pPr>
      <w:r>
        <w:lastRenderedPageBreak/>
        <w:t xml:space="preserve">Segundo </w:t>
      </w:r>
      <w:proofErr w:type="spellStart"/>
      <w:r>
        <w:t>Caparelli</w:t>
      </w:r>
      <w:proofErr w:type="spellEnd"/>
      <w:r>
        <w:t xml:space="preserve"> </w:t>
      </w:r>
      <w:r>
        <w:rPr>
          <w:i/>
          <w:iCs/>
        </w:rPr>
        <w:t>et al</w:t>
      </w:r>
      <w:r>
        <w:t xml:space="preserve">. (2017), a Figura 4 representa os </w:t>
      </w:r>
      <w:r w:rsidR="007136B6">
        <w:t>valores</w:t>
      </w:r>
      <w:r>
        <w:t xml:space="preserve"> extraídos durante </w:t>
      </w:r>
      <w:r w:rsidR="006C5AF1">
        <w:t xml:space="preserve">a etapa de </w:t>
      </w:r>
      <w:r w:rsidR="006C5AF1" w:rsidRPr="00730F3A">
        <w:t>extração de dados</w:t>
      </w:r>
      <w:r w:rsidR="006C5AF1">
        <w:t xml:space="preserve">, demonstrando a </w:t>
      </w:r>
      <w:r>
        <w:t>relação do ângulo joelho</w:t>
      </w:r>
      <w:r w:rsidR="006C5AF1">
        <w:t xml:space="preserve"> (eixo Y)</w:t>
      </w:r>
      <w:r>
        <w:t xml:space="preserve"> </w:t>
      </w:r>
      <w:r w:rsidR="007136B6">
        <w:t>com</w:t>
      </w:r>
      <w:r>
        <w:t xml:space="preserve"> o ângulo do </w:t>
      </w:r>
      <w:r w:rsidR="006C5AF1">
        <w:t xml:space="preserve">quadril (eixo X) formando a rotação do ciclo da marcha. A partir </w:t>
      </w:r>
      <w:r w:rsidR="005C4488">
        <w:t>dos</w:t>
      </w:r>
      <w:r w:rsidR="007136B6">
        <w:t xml:space="preserve"> </w:t>
      </w:r>
      <w:proofErr w:type="spellStart"/>
      <w:r w:rsidR="006C5AF1">
        <w:t>ciclogramas</w:t>
      </w:r>
      <w:proofErr w:type="spellEnd"/>
      <w:r w:rsidR="006C5AF1">
        <w:t xml:space="preserve"> </w:t>
      </w:r>
      <w:r w:rsidR="007136B6">
        <w:t xml:space="preserve">gerados na etapa de previsão, </w:t>
      </w:r>
      <w:r w:rsidR="006C5AF1">
        <w:t xml:space="preserve">os autores </w:t>
      </w:r>
      <w:r w:rsidR="00091E91">
        <w:t>notaram</w:t>
      </w:r>
      <w:r w:rsidR="006C5AF1">
        <w:t xml:space="preserve"> que seria possível prever os próximos ângulos</w:t>
      </w:r>
      <w:r w:rsidR="0023639F">
        <w:t xml:space="preserve"> d</w:t>
      </w:r>
      <w:r w:rsidR="009A7907">
        <w:t>a</w:t>
      </w:r>
      <w:r w:rsidR="0023639F">
        <w:t xml:space="preserve"> movimentação</w:t>
      </w:r>
      <w:r w:rsidR="006C5AF1">
        <w:t>.</w:t>
      </w:r>
    </w:p>
    <w:p w14:paraId="73009F1D" w14:textId="62B29066" w:rsidR="007923AB" w:rsidRPr="00C25ED0" w:rsidRDefault="00EE3018" w:rsidP="00C25ED0">
      <w:pPr>
        <w:pStyle w:val="TF-TEXTO"/>
      </w:pPr>
      <w:proofErr w:type="spellStart"/>
      <w:r w:rsidRPr="0092237F">
        <w:t>Caparelli</w:t>
      </w:r>
      <w:proofErr w:type="spellEnd"/>
      <w:r w:rsidRPr="0092237F">
        <w:t xml:space="preserve"> </w:t>
      </w:r>
      <w:r w:rsidRPr="0092237F">
        <w:rPr>
          <w:i/>
          <w:iCs/>
        </w:rPr>
        <w:t>et al.</w:t>
      </w:r>
      <w:r w:rsidRPr="0092237F">
        <w:t xml:space="preserve"> </w:t>
      </w:r>
      <w:r w:rsidRPr="00C25ED0">
        <w:t xml:space="preserve">(2017) concluíram que o modelo proposto possui grande potencial e que seu uso facilita o processo de análise visto que o ciclo da marcha possui diversas características. </w:t>
      </w:r>
      <w:r w:rsidR="0014684A">
        <w:t>Como</w:t>
      </w:r>
      <w:r w:rsidRPr="00C25ED0">
        <w:t xml:space="preserve"> trabalhos futuros, </w:t>
      </w:r>
      <w:r w:rsidR="00B82818">
        <w:t xml:space="preserve">os autores </w:t>
      </w:r>
      <w:r w:rsidR="008B4658">
        <w:t xml:space="preserve">sugerem uma utilização maior </w:t>
      </w:r>
      <w:r w:rsidRPr="00C25ED0">
        <w:t xml:space="preserve">de </w:t>
      </w:r>
      <w:proofErr w:type="spellStart"/>
      <w:r w:rsidRPr="00C25ED0">
        <w:t>ciclogramas</w:t>
      </w:r>
      <w:proofErr w:type="spellEnd"/>
      <w:r w:rsidRPr="00C25ED0">
        <w:t xml:space="preserve">. </w:t>
      </w:r>
      <w:r w:rsidR="0058387A">
        <w:t xml:space="preserve">Além disso, </w:t>
      </w:r>
      <w:r w:rsidR="00417C03">
        <w:t xml:space="preserve">também apontam a necessidade da realização de testes com mais pacientes e </w:t>
      </w:r>
      <w:r w:rsidR="006F6A95">
        <w:t xml:space="preserve">durante um </w:t>
      </w:r>
      <w:r w:rsidR="00023ED0">
        <w:t>período</w:t>
      </w:r>
      <w:r w:rsidR="006F6A95">
        <w:t xml:space="preserve"> maior para comprovar a eficiência do</w:t>
      </w:r>
      <w:r w:rsidR="00FC1EE8">
        <w:t xml:space="preserve"> </w:t>
      </w:r>
      <w:r w:rsidR="002E743E">
        <w:t>modelo/pesquisa</w:t>
      </w:r>
      <w:r w:rsidRPr="00C25ED0">
        <w:t>.</w:t>
      </w:r>
    </w:p>
    <w:p w14:paraId="35648044" w14:textId="0578A19B" w:rsidR="00A44581" w:rsidRPr="007C3BD5" w:rsidRDefault="000F1FC5" w:rsidP="00FF7150">
      <w:pPr>
        <w:pStyle w:val="Ttulo2"/>
        <w:spacing w:after="120" w:line="276" w:lineRule="auto"/>
        <w:rPr>
          <w:lang w:val="en-US"/>
        </w:rPr>
      </w:pPr>
      <w:r w:rsidRPr="007C3BD5">
        <w:rPr>
          <w:lang w:val="en-US"/>
        </w:rPr>
        <w:t>Motion Cue analysis for Parkinsonian Gait Recognition</w:t>
      </w:r>
      <w:r w:rsidR="00A44581" w:rsidRPr="007C3BD5">
        <w:rPr>
          <w:lang w:val="en-US"/>
        </w:rPr>
        <w:t xml:space="preserve"> </w:t>
      </w:r>
    </w:p>
    <w:p w14:paraId="2671BCBD" w14:textId="75B3A591" w:rsidR="00BE124D" w:rsidRPr="00730F3A" w:rsidRDefault="00E928C6" w:rsidP="00815565">
      <w:pPr>
        <w:pStyle w:val="TF-TEXTO"/>
      </w:pPr>
      <w:r w:rsidRPr="00E928C6">
        <w:t xml:space="preserve">Khan </w:t>
      </w:r>
      <w:r w:rsidRPr="000C1F15">
        <w:rPr>
          <w:i/>
          <w:iCs/>
        </w:rPr>
        <w:t>et al.</w:t>
      </w:r>
      <w:r w:rsidRPr="00E928C6">
        <w:t xml:space="preserve"> (2013) </w:t>
      </w:r>
      <w:r w:rsidR="00EE2E92">
        <w:t>desenvolveram um</w:t>
      </w:r>
      <w:r w:rsidR="0082430F">
        <w:t xml:space="preserve"> modelo</w:t>
      </w:r>
      <w:r w:rsidRPr="00E928C6">
        <w:t xml:space="preserve"> baseado em visão computacional para detecção de comprometimento da marcha em pacientes com </w:t>
      </w:r>
      <w:r w:rsidR="000C1F15">
        <w:t>DP</w:t>
      </w:r>
      <w:r w:rsidR="005D501E">
        <w:t xml:space="preserve"> para ambientes domésticos</w:t>
      </w:r>
      <w:r w:rsidRPr="00E928C6">
        <w:t>.</w:t>
      </w:r>
      <w:r w:rsidR="000C1F15" w:rsidRPr="000C1F15">
        <w:t xml:space="preserve"> </w:t>
      </w:r>
      <w:r w:rsidR="00815565">
        <w:t>Os autores se utilizaram de</w:t>
      </w:r>
      <w:r w:rsidR="000C1F15" w:rsidRPr="000C1F15">
        <w:t xml:space="preserve"> técnicas de processamento de imagem para extração da silhueta do paciente no qual foi </w:t>
      </w:r>
      <w:r w:rsidR="00BE124D">
        <w:t xml:space="preserve">construído um esqueleto </w:t>
      </w:r>
      <w:r w:rsidR="006B4463">
        <w:t>computadorizado</w:t>
      </w:r>
      <w:r w:rsidR="000C1F15" w:rsidRPr="000C1F15">
        <w:t xml:space="preserve"> para extração de sinais de movimento. Inicialmente, os </w:t>
      </w:r>
      <w:r w:rsidR="00BE124D" w:rsidRPr="000C1F15">
        <w:t>pacientes</w:t>
      </w:r>
      <w:r w:rsidR="000C1F15" w:rsidRPr="000C1F15">
        <w:t xml:space="preserve"> foram filmados caminhando por um ambiente com o fundo escuro bem iluminado </w:t>
      </w:r>
      <w:r w:rsidR="0082342B">
        <w:t>e com</w:t>
      </w:r>
      <w:r w:rsidR="000C1F15" w:rsidRPr="000C1F15">
        <w:t xml:space="preserve"> roupas claras para realçar o contraste com o fundo</w:t>
      </w:r>
      <w:r w:rsidR="00BE124D">
        <w:t xml:space="preserve">, conforme </w:t>
      </w:r>
      <w:r w:rsidR="0082342B">
        <w:t>mostr</w:t>
      </w:r>
      <w:r w:rsidR="00BE124D">
        <w:t>a</w:t>
      </w:r>
      <w:r w:rsidR="0082342B">
        <w:t xml:space="preserve"> a</w:t>
      </w:r>
      <w:r w:rsidR="00BE124D">
        <w:t xml:space="preserve"> Figura 5.</w:t>
      </w:r>
    </w:p>
    <w:p w14:paraId="2768A258" w14:textId="6C31BFAA" w:rsidR="00BE124D" w:rsidRDefault="00BE124D" w:rsidP="00BE124D">
      <w:pPr>
        <w:pStyle w:val="TF-LEGENDA"/>
      </w:pPr>
      <w:r w:rsidRPr="004955F6">
        <w:t xml:space="preserve">Figura </w:t>
      </w:r>
      <w:r>
        <w:t xml:space="preserve">5 </w:t>
      </w:r>
      <w:r w:rsidRPr="004955F6">
        <w:t xml:space="preserve">– </w:t>
      </w:r>
      <w:r w:rsidR="00BA6726">
        <w:t>Análise dos movimentos</w:t>
      </w:r>
    </w:p>
    <w:tbl>
      <w:tblPr>
        <w:tblStyle w:val="Tabelacomgrade"/>
        <w:tblW w:w="0" w:type="auto"/>
        <w:tblInd w:w="1980" w:type="dxa"/>
        <w:tblBorders>
          <w:insideH w:val="none" w:sz="0" w:space="0" w:color="auto"/>
          <w:insideV w:val="none" w:sz="0" w:space="0" w:color="auto"/>
        </w:tblBorders>
        <w:tblLook w:val="04A0" w:firstRow="1" w:lastRow="0" w:firstColumn="1" w:lastColumn="0" w:noHBand="0" w:noVBand="1"/>
      </w:tblPr>
      <w:tblGrid>
        <w:gridCol w:w="2693"/>
        <w:gridCol w:w="2839"/>
      </w:tblGrid>
      <w:tr w:rsidR="0000081A" w14:paraId="25446B76" w14:textId="77777777" w:rsidTr="0078444B">
        <w:trPr>
          <w:trHeight w:val="2206"/>
        </w:trPr>
        <w:tc>
          <w:tcPr>
            <w:tcW w:w="2693" w:type="dxa"/>
            <w:vAlign w:val="bottom"/>
          </w:tcPr>
          <w:p w14:paraId="2F08517D" w14:textId="21F4C88E" w:rsidR="0000081A" w:rsidRDefault="0000081A" w:rsidP="00F93DB0">
            <w:pPr>
              <w:pStyle w:val="TF-TEXTOQUADRO"/>
              <w:jc w:val="center"/>
            </w:pPr>
            <w:r>
              <w:rPr>
                <w:noProof/>
              </w:rPr>
              <w:drawing>
                <wp:inline distT="0" distB="0" distL="0" distR="0" wp14:anchorId="46BEB80B" wp14:editId="1DA74A47">
                  <wp:extent cx="1491778" cy="1605915"/>
                  <wp:effectExtent l="19050" t="19050" r="13335" b="133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594" r="53678"/>
                          <a:stretch/>
                        </pic:blipFill>
                        <pic:spPr bwMode="auto">
                          <a:xfrm>
                            <a:off x="0" y="0"/>
                            <a:ext cx="1578157" cy="1698903"/>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2839" w:type="dxa"/>
            <w:vAlign w:val="bottom"/>
          </w:tcPr>
          <w:p w14:paraId="6D2AFD4D" w14:textId="35424B94" w:rsidR="0000081A" w:rsidRDefault="0000081A" w:rsidP="00F93DB0">
            <w:pPr>
              <w:pStyle w:val="TF-TEXTOQUADRO"/>
              <w:jc w:val="center"/>
            </w:pPr>
            <w:r>
              <w:rPr>
                <w:noProof/>
              </w:rPr>
              <w:drawing>
                <wp:inline distT="0" distB="0" distL="0" distR="0" wp14:anchorId="4B5A4089" wp14:editId="606AA474">
                  <wp:extent cx="1491778" cy="1605915"/>
                  <wp:effectExtent l="19050" t="19050" r="13335" b="133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1794" t="-11" r="-1522" b="11"/>
                          <a:stretch/>
                        </pic:blipFill>
                        <pic:spPr bwMode="auto">
                          <a:xfrm>
                            <a:off x="0" y="0"/>
                            <a:ext cx="1578157" cy="1698903"/>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00081A" w:rsidRPr="00BA6726" w14:paraId="40E15E98" w14:textId="77777777" w:rsidTr="0078444B">
        <w:tc>
          <w:tcPr>
            <w:tcW w:w="2693" w:type="dxa"/>
          </w:tcPr>
          <w:p w14:paraId="4CDB4457" w14:textId="67196FA9" w:rsidR="0000081A" w:rsidRPr="00BA6726" w:rsidRDefault="0000081A" w:rsidP="00F93DB0">
            <w:pPr>
              <w:pStyle w:val="TF-TEXTOQUADRO"/>
              <w:jc w:val="center"/>
              <w:rPr>
                <w:sz w:val="18"/>
                <w:szCs w:val="18"/>
              </w:rPr>
            </w:pPr>
            <w:r w:rsidRPr="00BA6726">
              <w:rPr>
                <w:sz w:val="18"/>
                <w:szCs w:val="18"/>
              </w:rPr>
              <w:t>(A) Cenário de filmagem</w:t>
            </w:r>
          </w:p>
        </w:tc>
        <w:tc>
          <w:tcPr>
            <w:tcW w:w="2839" w:type="dxa"/>
          </w:tcPr>
          <w:p w14:paraId="12D99978" w14:textId="755572AB" w:rsidR="0000081A" w:rsidRPr="00BA6726" w:rsidRDefault="0000081A" w:rsidP="00F93DB0">
            <w:pPr>
              <w:pStyle w:val="TF-TEXTOQUADRO"/>
              <w:jc w:val="center"/>
              <w:rPr>
                <w:sz w:val="18"/>
                <w:szCs w:val="18"/>
              </w:rPr>
            </w:pPr>
            <w:r w:rsidRPr="00BA6726">
              <w:rPr>
                <w:sz w:val="18"/>
                <w:szCs w:val="18"/>
              </w:rPr>
              <w:t>(B) Construção do esqueleto para extração dos sinais de movimento</w:t>
            </w:r>
          </w:p>
        </w:tc>
      </w:tr>
    </w:tbl>
    <w:p w14:paraId="33473726" w14:textId="47F8668D" w:rsidR="00BE124D" w:rsidRPr="00AB36A1" w:rsidRDefault="00BE124D" w:rsidP="006B4463">
      <w:pPr>
        <w:pStyle w:val="TF-FONTE"/>
        <w:rPr>
          <w:lang w:val="en-US"/>
        </w:rPr>
      </w:pPr>
      <w:r>
        <w:t xml:space="preserve">      </w:t>
      </w:r>
      <w:r w:rsidRPr="00AB36A1">
        <w:rPr>
          <w:lang w:val="en-US"/>
        </w:rPr>
        <w:t xml:space="preserve">Fonte: Khan </w:t>
      </w:r>
      <w:r w:rsidRPr="00AB36A1">
        <w:rPr>
          <w:i/>
          <w:iCs/>
          <w:lang w:val="en-US"/>
        </w:rPr>
        <w:t>et al.</w:t>
      </w:r>
      <w:r w:rsidRPr="00AB36A1">
        <w:rPr>
          <w:lang w:val="en-US"/>
        </w:rPr>
        <w:t xml:space="preserve"> (2013).</w:t>
      </w:r>
    </w:p>
    <w:p w14:paraId="29ECB768" w14:textId="686C6C91" w:rsidR="006B4463" w:rsidRDefault="006B4463" w:rsidP="006B4463">
      <w:pPr>
        <w:pStyle w:val="TF-TEXTO"/>
      </w:pPr>
      <w:r w:rsidRPr="00AB36A1">
        <w:rPr>
          <w:lang w:val="en-US"/>
        </w:rPr>
        <w:t xml:space="preserve">Khan </w:t>
      </w:r>
      <w:r w:rsidRPr="00AB36A1">
        <w:rPr>
          <w:i/>
          <w:iCs/>
          <w:lang w:val="en-US"/>
        </w:rPr>
        <w:t>et al.</w:t>
      </w:r>
      <w:r w:rsidRPr="00AB36A1">
        <w:rPr>
          <w:lang w:val="en-US"/>
        </w:rPr>
        <w:t xml:space="preserve"> </w:t>
      </w:r>
      <w:r w:rsidRPr="000C1F15">
        <w:t>(2013)</w:t>
      </w:r>
      <w:r>
        <w:t xml:space="preserve"> </w:t>
      </w:r>
      <w:r w:rsidRPr="00730F3A">
        <w:t>subdividira</w:t>
      </w:r>
      <w:r>
        <w:t>m o processo em cinco etapas: subtração do fundo, isolamento da silhueta, construção do modelo esquelético, extração dos dados</w:t>
      </w:r>
      <w:r w:rsidR="000F786E">
        <w:t xml:space="preserve"> e</w:t>
      </w:r>
      <w:r>
        <w:t xml:space="preserve"> previsão.  Na etapa de subtração do fundo </w:t>
      </w:r>
      <w:r w:rsidR="00416EDE">
        <w:t xml:space="preserve">são separados os tons de escuro do fundo do cenário com as cores do paciente. Em seguida, </w:t>
      </w:r>
      <w:r w:rsidR="005074A9">
        <w:t>obtém-se</w:t>
      </w:r>
      <w:r w:rsidR="00416EDE">
        <w:t xml:space="preserve"> a silhueta usando um retângulo delimitador por meio das coordenadas dos vértices. </w:t>
      </w:r>
      <w:r w:rsidR="00737983">
        <w:t>Tendo</w:t>
      </w:r>
      <w:r w:rsidR="00416EDE">
        <w:t xml:space="preserve"> a silhueta mapeada</w:t>
      </w:r>
      <w:r w:rsidR="00737983">
        <w:t>,</w:t>
      </w:r>
      <w:r w:rsidR="00416EDE">
        <w:t xml:space="preserve"> inicia</w:t>
      </w:r>
      <w:r w:rsidR="00694EB1">
        <w:t>-se</w:t>
      </w:r>
      <w:r w:rsidR="00416EDE">
        <w:t xml:space="preserve"> o processo de construção do modelo usando os valores de altura e a largura</w:t>
      </w:r>
      <w:r w:rsidR="00694EB1">
        <w:t>,</w:t>
      </w:r>
      <w:r w:rsidR="00416EDE">
        <w:t xml:space="preserve"> sendo que os segmentos de cabeça, tronco e perna</w:t>
      </w:r>
      <w:r w:rsidR="00694EB1">
        <w:t>s</w:t>
      </w:r>
      <w:r w:rsidR="00416EDE">
        <w:t xml:space="preserve"> são estimados dividindo-se o retângulo delimitador nas proporções anatômicas. Com isso, os sinais de </w:t>
      </w:r>
      <w:r w:rsidR="009E7FB1">
        <w:t>movimento</w:t>
      </w:r>
      <w:r w:rsidR="00416EDE">
        <w:t xml:space="preserve"> são calculados a partir do esqueleto da silhueta</w:t>
      </w:r>
      <w:r w:rsidR="00917EBA">
        <w:t>.</w:t>
      </w:r>
      <w:r w:rsidR="00416EDE">
        <w:t xml:space="preserve"> </w:t>
      </w:r>
      <w:r w:rsidR="00917EBA">
        <w:t xml:space="preserve">Já </w:t>
      </w:r>
      <w:r w:rsidR="00416EDE">
        <w:t>a postura é estima</w:t>
      </w:r>
      <w:r w:rsidR="00917EBA">
        <w:t>da</w:t>
      </w:r>
      <w:r w:rsidR="00416EDE">
        <w:t xml:space="preserve"> calculando o </w:t>
      </w:r>
      <w:r w:rsidR="007D029F">
        <w:t>â</w:t>
      </w:r>
      <w:r w:rsidR="00416EDE">
        <w:t>ngul</w:t>
      </w:r>
      <w:r w:rsidR="009E7FB1">
        <w:t>o</w:t>
      </w:r>
      <w:r w:rsidR="00416EDE">
        <w:t xml:space="preserve"> de inclinação</w:t>
      </w:r>
      <w:r w:rsidR="009E7FB1">
        <w:t>. E, por fim, a partir dos dados calculados é possível efetuar uma correspondência dos padrões e distinguir se a imagem se trata de um paciente de DP ou normal, como pode ser visto nos gráficos da Figura 6.</w:t>
      </w:r>
      <w:r w:rsidR="004D5CB8">
        <w:t xml:space="preserve"> Nela, pode-se perceber a diferença de quantidade de passos entre um paciente normal</w:t>
      </w:r>
      <w:r w:rsidR="0042624C">
        <w:t xml:space="preserve"> (Figura 6 item A)</w:t>
      </w:r>
      <w:r w:rsidR="004D5CB8">
        <w:t xml:space="preserve"> e um paciente com a DP</w:t>
      </w:r>
      <w:r w:rsidR="0042624C">
        <w:t xml:space="preserve"> (Figura 6 item B)</w:t>
      </w:r>
      <w:r w:rsidR="004D5CB8">
        <w:t xml:space="preserve">, </w:t>
      </w:r>
      <w:r w:rsidR="00CD242D">
        <w:t>no qual</w:t>
      </w:r>
      <w:r w:rsidR="00C964EF">
        <w:t xml:space="preserve"> em um espaço de tempo</w:t>
      </w:r>
      <w:r w:rsidR="008C68B3">
        <w:t xml:space="preserve"> (</w:t>
      </w:r>
      <w:r w:rsidR="008C68B3" w:rsidRPr="00271B63">
        <w:rPr>
          <w:i/>
          <w:iCs/>
        </w:rPr>
        <w:t>frames</w:t>
      </w:r>
      <w:r w:rsidR="008C68B3">
        <w:t>)</w:t>
      </w:r>
      <w:r w:rsidR="004D5CB8">
        <w:t xml:space="preserve">, </w:t>
      </w:r>
      <w:r w:rsidR="009F3003">
        <w:t>o</w:t>
      </w:r>
      <w:r w:rsidR="004D5CB8">
        <w:t xml:space="preserve"> paciente </w:t>
      </w:r>
      <w:r w:rsidR="009F3003">
        <w:t>com</w:t>
      </w:r>
      <w:r w:rsidR="004D5CB8">
        <w:t xml:space="preserve"> D</w:t>
      </w:r>
      <w:r w:rsidR="001C6EA7">
        <w:t>P</w:t>
      </w:r>
      <w:r w:rsidR="004D5CB8">
        <w:t>, d</w:t>
      </w:r>
      <w:ins w:id="37" w:author="Marcel Hugo" w:date="2020-10-27T10:50:00Z">
        <w:r w:rsidR="00300978">
          <w:t>á</w:t>
        </w:r>
      </w:ins>
      <w:del w:id="38" w:author="Marcel Hugo" w:date="2020-10-27T10:50:00Z">
        <w:r w:rsidR="004D5CB8" w:rsidDel="00300978">
          <w:delText>a</w:delText>
        </w:r>
      </w:del>
      <w:r w:rsidR="004D5CB8">
        <w:t xml:space="preserve"> quatro passos</w:t>
      </w:r>
      <w:r w:rsidR="00E17FF0">
        <w:t xml:space="preserve"> contra apenas um </w:t>
      </w:r>
      <w:r w:rsidR="00E10DA4">
        <w:t>do paciente normal.</w:t>
      </w:r>
    </w:p>
    <w:p w14:paraId="255760BE" w14:textId="43F797BF" w:rsidR="009E7FB1" w:rsidRDefault="009E7FB1" w:rsidP="009E7FB1">
      <w:pPr>
        <w:pStyle w:val="TF-LEGENDA"/>
      </w:pPr>
      <w:r w:rsidRPr="004955F6">
        <w:t xml:space="preserve">Figura </w:t>
      </w:r>
      <w:r>
        <w:t xml:space="preserve">6 </w:t>
      </w:r>
      <w:r w:rsidRPr="004955F6">
        <w:t>–</w:t>
      </w:r>
      <w:r w:rsidR="00AD6DD5">
        <w:t xml:space="preserve"> Análise </w:t>
      </w:r>
      <w:r w:rsidR="00C93EE9">
        <w:t>d</w:t>
      </w:r>
      <w:r w:rsidR="00326E11">
        <w:t>os</w:t>
      </w:r>
      <w:r w:rsidR="00C93EE9">
        <w:t xml:space="preserve"> padrões </w:t>
      </w:r>
      <w:r w:rsidR="00326E11">
        <w:t>de movimentação</w:t>
      </w:r>
      <w:r>
        <w:t xml:space="preserve"> </w:t>
      </w:r>
    </w:p>
    <w:tbl>
      <w:tblPr>
        <w:tblStyle w:val="Tabelacomgrade"/>
        <w:tblW w:w="0" w:type="auto"/>
        <w:tblInd w:w="562" w:type="dxa"/>
        <w:tblBorders>
          <w:insideH w:val="none" w:sz="0" w:space="0" w:color="auto"/>
          <w:insideV w:val="none" w:sz="0" w:space="0" w:color="auto"/>
        </w:tblBorders>
        <w:tblLook w:val="04A0" w:firstRow="1" w:lastRow="0" w:firstColumn="1" w:lastColumn="0" w:noHBand="0" w:noVBand="1"/>
      </w:tblPr>
      <w:tblGrid>
        <w:gridCol w:w="3846"/>
        <w:gridCol w:w="3846"/>
      </w:tblGrid>
      <w:tr w:rsidR="009F50DD" w14:paraId="4271D487" w14:textId="77777777" w:rsidTr="00326E11">
        <w:trPr>
          <w:trHeight w:val="2206"/>
        </w:trPr>
        <w:tc>
          <w:tcPr>
            <w:tcW w:w="3846" w:type="dxa"/>
            <w:vAlign w:val="bottom"/>
          </w:tcPr>
          <w:p w14:paraId="3220E8D0" w14:textId="67C55845" w:rsidR="009F50DD" w:rsidRDefault="009F50DD" w:rsidP="00F93DB0">
            <w:pPr>
              <w:pStyle w:val="TF-TEXTOQUADRO"/>
              <w:jc w:val="center"/>
            </w:pPr>
            <w:r>
              <w:rPr>
                <w:noProof/>
              </w:rPr>
              <w:drawing>
                <wp:inline distT="0" distB="0" distL="0" distR="0" wp14:anchorId="18D83ECA" wp14:editId="1ED751E6">
                  <wp:extent cx="2266950" cy="1358749"/>
                  <wp:effectExtent l="19050" t="19050" r="19050" b="133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96" r="49495"/>
                          <a:stretch/>
                        </pic:blipFill>
                        <pic:spPr bwMode="auto">
                          <a:xfrm>
                            <a:off x="0" y="0"/>
                            <a:ext cx="2356087" cy="1412175"/>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846" w:type="dxa"/>
            <w:vAlign w:val="bottom"/>
          </w:tcPr>
          <w:p w14:paraId="339050A0" w14:textId="6D3D3586" w:rsidR="009F50DD" w:rsidRDefault="009F50DD" w:rsidP="00F93DB0">
            <w:pPr>
              <w:pStyle w:val="TF-TEXTOQUADRO"/>
              <w:jc w:val="center"/>
            </w:pPr>
            <w:r>
              <w:rPr>
                <w:noProof/>
              </w:rPr>
              <w:drawing>
                <wp:inline distT="0" distB="0" distL="0" distR="0" wp14:anchorId="603B37E9" wp14:editId="2F999B16">
                  <wp:extent cx="2260600" cy="1354943"/>
                  <wp:effectExtent l="19050" t="19050" r="2540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3754" r="-863"/>
                          <a:stretch/>
                        </pic:blipFill>
                        <pic:spPr bwMode="auto">
                          <a:xfrm>
                            <a:off x="0" y="0"/>
                            <a:ext cx="2362355" cy="1415932"/>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326E11" w:rsidRPr="009F50DD" w14:paraId="6DAC1DA7" w14:textId="77777777" w:rsidTr="00326E11">
        <w:trPr>
          <w:trHeight w:val="246"/>
        </w:trPr>
        <w:tc>
          <w:tcPr>
            <w:tcW w:w="3846" w:type="dxa"/>
          </w:tcPr>
          <w:p w14:paraId="23F3270C" w14:textId="14E3C607" w:rsidR="009F50DD" w:rsidRPr="009F50DD" w:rsidRDefault="009F50DD" w:rsidP="00F93DB0">
            <w:pPr>
              <w:pStyle w:val="TF-TEXTOQUADRO"/>
              <w:jc w:val="center"/>
              <w:rPr>
                <w:sz w:val="18"/>
                <w:szCs w:val="18"/>
              </w:rPr>
            </w:pPr>
            <w:r w:rsidRPr="009F50DD">
              <w:rPr>
                <w:sz w:val="18"/>
                <w:szCs w:val="18"/>
              </w:rPr>
              <w:t>(A) Fluxo de uma marcha normal</w:t>
            </w:r>
          </w:p>
        </w:tc>
        <w:tc>
          <w:tcPr>
            <w:tcW w:w="3846" w:type="dxa"/>
          </w:tcPr>
          <w:p w14:paraId="422DAF55" w14:textId="282A82BD" w:rsidR="009F50DD" w:rsidRPr="009F50DD" w:rsidRDefault="009F50DD" w:rsidP="00F93DB0">
            <w:pPr>
              <w:pStyle w:val="TF-TEXTOQUADRO"/>
              <w:jc w:val="center"/>
              <w:rPr>
                <w:sz w:val="18"/>
                <w:szCs w:val="18"/>
              </w:rPr>
            </w:pPr>
            <w:r w:rsidRPr="009F50DD">
              <w:rPr>
                <w:sz w:val="18"/>
                <w:szCs w:val="18"/>
              </w:rPr>
              <w:t>(B) Fluxo de marcha parkinsoniana</w:t>
            </w:r>
          </w:p>
        </w:tc>
      </w:tr>
    </w:tbl>
    <w:p w14:paraId="643AAC52" w14:textId="758DBB24" w:rsidR="009E7FB1" w:rsidRPr="00AB36A1" w:rsidRDefault="009E7FB1" w:rsidP="00DD4A87">
      <w:pPr>
        <w:pStyle w:val="TF-FONTE"/>
        <w:rPr>
          <w:lang w:val="en-US"/>
        </w:rPr>
      </w:pPr>
      <w:r>
        <w:t xml:space="preserve">      </w:t>
      </w:r>
      <w:r w:rsidRPr="00AB36A1">
        <w:rPr>
          <w:lang w:val="en-US"/>
        </w:rPr>
        <w:t xml:space="preserve">Fonte: Khan </w:t>
      </w:r>
      <w:r w:rsidRPr="00AB36A1">
        <w:rPr>
          <w:i/>
          <w:iCs/>
          <w:lang w:val="en-US"/>
        </w:rPr>
        <w:t>et al.</w:t>
      </w:r>
      <w:r w:rsidRPr="00AB36A1">
        <w:rPr>
          <w:lang w:val="en-US"/>
        </w:rPr>
        <w:t xml:space="preserve"> (2013).</w:t>
      </w:r>
    </w:p>
    <w:p w14:paraId="0C7484AA" w14:textId="228DE679" w:rsidR="009E7FB1" w:rsidRPr="006B4463" w:rsidRDefault="00657A6D" w:rsidP="00653CCB">
      <w:pPr>
        <w:pStyle w:val="TF-TEXTO"/>
      </w:pPr>
      <w:r w:rsidRPr="00AB36A1">
        <w:rPr>
          <w:lang w:val="en-US"/>
        </w:rPr>
        <w:t xml:space="preserve">Khan </w:t>
      </w:r>
      <w:r w:rsidRPr="00AB36A1">
        <w:rPr>
          <w:i/>
          <w:iCs/>
          <w:lang w:val="en-US"/>
        </w:rPr>
        <w:t>et al.</w:t>
      </w:r>
      <w:r w:rsidRPr="00AB36A1">
        <w:rPr>
          <w:lang w:val="en-US"/>
        </w:rPr>
        <w:t xml:space="preserve"> </w:t>
      </w:r>
      <w:r w:rsidRPr="00C25ED0">
        <w:t>(</w:t>
      </w:r>
      <w:r w:rsidRPr="000C1F15">
        <w:t>2013</w:t>
      </w:r>
      <w:r w:rsidRPr="00C25ED0">
        <w:t>)</w:t>
      </w:r>
      <w:del w:id="39" w:author="Marcel Hugo" w:date="2020-10-27T10:50:00Z">
        <w:r w:rsidR="00964ED9" w:rsidDel="00300978">
          <w:delText>,</w:delText>
        </w:r>
      </w:del>
      <w:r w:rsidR="00DD4A87" w:rsidRPr="00C25ED0">
        <w:t xml:space="preserve"> </w:t>
      </w:r>
      <w:r w:rsidR="00A05525">
        <w:t>realizaram</w:t>
      </w:r>
      <w:r w:rsidR="00DD4A87">
        <w:t xml:space="preserve"> os testes em três pacientes</w:t>
      </w:r>
      <w:r w:rsidR="00DD4A87" w:rsidRPr="00DD4A87">
        <w:t xml:space="preserve"> </w:t>
      </w:r>
      <w:r w:rsidR="00DD4A87" w:rsidRPr="004955F6">
        <w:t xml:space="preserve">que apresentavam </w:t>
      </w:r>
      <w:r w:rsidR="006245D8">
        <w:t>a DP</w:t>
      </w:r>
      <w:r w:rsidR="00DD4A87" w:rsidRPr="004955F6">
        <w:t xml:space="preserve"> e </w:t>
      </w:r>
      <w:r w:rsidR="00DD4A87">
        <w:t>quatro</w:t>
      </w:r>
      <w:r w:rsidR="00DD4A87" w:rsidRPr="004955F6">
        <w:t xml:space="preserve"> </w:t>
      </w:r>
      <w:r w:rsidR="00DD4A87">
        <w:t>normais</w:t>
      </w:r>
      <w:r w:rsidR="00833A09">
        <w:t xml:space="preserve">, obtendo 100% de </w:t>
      </w:r>
      <w:r w:rsidR="00DD4A87">
        <w:t>precisão</w:t>
      </w:r>
      <w:r w:rsidR="00833A09">
        <w:t>.</w:t>
      </w:r>
      <w:r w:rsidR="00A82FF0">
        <w:t xml:space="preserve"> No entanto, os a</w:t>
      </w:r>
      <w:r w:rsidR="00653CCB">
        <w:t xml:space="preserve">utores </w:t>
      </w:r>
      <w:r w:rsidR="00047C08">
        <w:t xml:space="preserve">apontam a necessidade </w:t>
      </w:r>
      <w:r w:rsidR="003A492E">
        <w:t>d</w:t>
      </w:r>
      <w:r w:rsidR="00653CCB">
        <w:t>a c</w:t>
      </w:r>
      <w:r w:rsidR="00DD4A87">
        <w:t>onstru</w:t>
      </w:r>
      <w:r w:rsidR="00653CCB">
        <w:t>ção</w:t>
      </w:r>
      <w:r w:rsidR="00DD4A87">
        <w:t xml:space="preserve"> </w:t>
      </w:r>
      <w:r w:rsidR="00653CCB">
        <w:t xml:space="preserve">de </w:t>
      </w:r>
      <w:r w:rsidR="00DD4A87">
        <w:t xml:space="preserve">uma base de dados </w:t>
      </w:r>
      <w:r w:rsidR="00DD4A87">
        <w:lastRenderedPageBreak/>
        <w:t xml:space="preserve">maior para </w:t>
      </w:r>
      <w:r w:rsidR="00047C08">
        <w:t>a</w:t>
      </w:r>
      <w:r w:rsidR="00E46A02">
        <w:t>fer</w:t>
      </w:r>
      <w:r w:rsidR="00047C08">
        <w:t xml:space="preserve">ir </w:t>
      </w:r>
      <w:r w:rsidR="00DD4A87">
        <w:t>a eficácia do algoritmo</w:t>
      </w:r>
      <w:r w:rsidR="003A492E">
        <w:t xml:space="preserve">, assim como, também sugerem a utilizam de </w:t>
      </w:r>
      <w:r w:rsidR="00DD4A87">
        <w:t xml:space="preserve">diferentes algoritmos de aprendizado de máquina para avaliar </w:t>
      </w:r>
      <w:ins w:id="40" w:author="Marcel Hugo" w:date="2020-10-27T10:50:00Z">
        <w:r w:rsidR="00300978">
          <w:t>a</w:t>
        </w:r>
      </w:ins>
      <w:del w:id="41" w:author="Marcel Hugo" w:date="2020-10-27T10:50:00Z">
        <w:r w:rsidR="00DD4A87" w:rsidDel="00300978">
          <w:delText>à</w:delText>
        </w:r>
      </w:del>
      <w:r w:rsidR="00DD4A87">
        <w:t xml:space="preserve"> capacidade de pontuar o comprometimento geral da marcha com base </w:t>
      </w:r>
      <w:r w:rsidR="00E62881">
        <w:t>nas suas</w:t>
      </w:r>
      <w:r w:rsidR="00DD4A87">
        <w:t xml:space="preserve"> </w:t>
      </w:r>
      <w:r w:rsidR="00E87417">
        <w:t>características</w:t>
      </w:r>
      <w:r w:rsidR="006245D8">
        <w:t xml:space="preserve">, como: rigidez muscular, alterações na postura, </w:t>
      </w:r>
      <w:r w:rsidR="00E62881">
        <w:t>etc.</w:t>
      </w:r>
    </w:p>
    <w:p w14:paraId="7817D9B2" w14:textId="77777777" w:rsidR="00451B94" w:rsidRDefault="00451B94" w:rsidP="00FF7150">
      <w:pPr>
        <w:pStyle w:val="Ttulo1"/>
        <w:spacing w:after="120" w:line="276" w:lineRule="auto"/>
      </w:pPr>
      <w:bookmarkStart w:id="42" w:name="_Toc54164921"/>
      <w:bookmarkStart w:id="43" w:name="_Toc54165675"/>
      <w:bookmarkStart w:id="44" w:name="_Toc54169333"/>
      <w:bookmarkStart w:id="45" w:name="_Toc96347439"/>
      <w:bookmarkStart w:id="46" w:name="_Toc96357723"/>
      <w:bookmarkStart w:id="47" w:name="_Toc96491866"/>
      <w:bookmarkStart w:id="48" w:name="_Toc411603107"/>
      <w:bookmarkEnd w:id="32"/>
      <w:r>
        <w:t>proposta</w:t>
      </w:r>
    </w:p>
    <w:p w14:paraId="460786F6" w14:textId="5A2AE545" w:rsidR="00451B94" w:rsidRPr="00C25ED0" w:rsidRDefault="004955F6" w:rsidP="00C25ED0">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29D16A9A" w14:textId="77777777" w:rsidR="00451B94" w:rsidRDefault="00451B94" w:rsidP="00FF7150">
      <w:pPr>
        <w:pStyle w:val="Ttulo2"/>
        <w:spacing w:after="120" w:line="276" w:lineRule="auto"/>
      </w:pPr>
      <w:bookmarkStart w:id="49" w:name="_Toc54164915"/>
      <w:bookmarkStart w:id="50" w:name="_Toc54165669"/>
      <w:bookmarkStart w:id="51" w:name="_Toc54169327"/>
      <w:bookmarkStart w:id="52" w:name="_Toc96347433"/>
      <w:bookmarkStart w:id="53" w:name="_Toc96357717"/>
      <w:bookmarkStart w:id="54" w:name="_Toc96491860"/>
      <w:bookmarkStart w:id="55" w:name="_Toc351015594"/>
      <w:r>
        <w:t>JUSTIFICATIVA</w:t>
      </w:r>
    </w:p>
    <w:p w14:paraId="1101760F" w14:textId="159F1D3D" w:rsidR="00A37C79" w:rsidRDefault="00A37C79" w:rsidP="00C25ED0">
      <w:pPr>
        <w:pStyle w:val="TF-TEXTO"/>
      </w:pPr>
      <w:r>
        <w:t>No Quadro 1 é apresentado um comparativo entre os trabalhos correlatos. As linhas representam as características e as colunas os trabalhos.</w:t>
      </w:r>
    </w:p>
    <w:p w14:paraId="143178EA" w14:textId="43B2C6F0" w:rsidR="00A37C79" w:rsidRPr="00C25ED0" w:rsidRDefault="00A37C79" w:rsidP="00A37C79">
      <w:pPr>
        <w:pStyle w:val="TF-LEGENDA"/>
      </w:pPr>
      <w:r>
        <w:t>Quadro 1 – Comparativo entre 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6"/>
        <w:gridCol w:w="1964"/>
        <w:gridCol w:w="1985"/>
        <w:gridCol w:w="1979"/>
      </w:tblGrid>
      <w:tr w:rsidR="00A37C79" w14:paraId="085CE1DC" w14:textId="77777777" w:rsidTr="00312251">
        <w:trPr>
          <w:trHeight w:val="456"/>
        </w:trPr>
        <w:tc>
          <w:tcPr>
            <w:tcW w:w="3026" w:type="dxa"/>
            <w:tcBorders>
              <w:tl2br w:val="single" w:sz="4" w:space="0" w:color="auto"/>
            </w:tcBorders>
            <w:shd w:val="clear" w:color="auto" w:fill="BFBFBF"/>
          </w:tcPr>
          <w:p w14:paraId="001AC9C6" w14:textId="77777777" w:rsidR="00A37C79" w:rsidRDefault="00A37C79" w:rsidP="00307D52">
            <w:pPr>
              <w:pStyle w:val="TF-TEXTOQUADRODireita"/>
            </w:pPr>
            <w:r>
              <w:t xml:space="preserve">              Correlatos</w:t>
            </w:r>
          </w:p>
          <w:p w14:paraId="479D61A4" w14:textId="77777777" w:rsidR="002A754E" w:rsidRPr="00312251" w:rsidRDefault="002A754E" w:rsidP="00307D52">
            <w:pPr>
              <w:pStyle w:val="TF-TEXTOQUADRO"/>
              <w:rPr>
                <w:sz w:val="10"/>
                <w:szCs w:val="10"/>
              </w:rPr>
            </w:pPr>
          </w:p>
          <w:p w14:paraId="1EBB621F" w14:textId="3552E163" w:rsidR="00A37C79" w:rsidRDefault="00A37C79" w:rsidP="00307D52">
            <w:pPr>
              <w:pStyle w:val="TF-TEXTOQUADRO"/>
            </w:pPr>
            <w:r>
              <w:t>Características</w:t>
            </w:r>
          </w:p>
        </w:tc>
        <w:tc>
          <w:tcPr>
            <w:tcW w:w="1964" w:type="dxa"/>
            <w:shd w:val="clear" w:color="auto" w:fill="BFBFBF"/>
            <w:vAlign w:val="center"/>
          </w:tcPr>
          <w:p w14:paraId="15B00F67" w14:textId="6CCFA286" w:rsidR="00A37C79" w:rsidRDefault="00A37C79" w:rsidP="00307D52">
            <w:pPr>
              <w:pStyle w:val="TF-TEXTOQUADROCentralizado"/>
            </w:pPr>
            <w:r w:rsidRPr="004955F6">
              <w:t xml:space="preserve">Cho </w:t>
            </w:r>
            <w:r w:rsidRPr="00C25ED0">
              <w:rPr>
                <w:i/>
                <w:iCs/>
              </w:rPr>
              <w:t>et al.</w:t>
            </w:r>
            <w:r w:rsidRPr="004955F6">
              <w:t xml:space="preserve"> (2009)</w:t>
            </w:r>
          </w:p>
        </w:tc>
        <w:tc>
          <w:tcPr>
            <w:tcW w:w="1985" w:type="dxa"/>
            <w:shd w:val="clear" w:color="auto" w:fill="BFBFBF"/>
            <w:vAlign w:val="center"/>
          </w:tcPr>
          <w:p w14:paraId="1E4B9B41" w14:textId="02DCD813" w:rsidR="00A37C79" w:rsidRDefault="00A37C79" w:rsidP="00307D52">
            <w:pPr>
              <w:pStyle w:val="TF-TEXTOQUADROCentralizado"/>
            </w:pPr>
            <w:proofErr w:type="spellStart"/>
            <w:r w:rsidRPr="00730F3A">
              <w:t>Caparelli</w:t>
            </w:r>
            <w:proofErr w:type="spellEnd"/>
            <w:r w:rsidRPr="00730F3A">
              <w:t xml:space="preserve"> </w:t>
            </w:r>
            <w:r w:rsidRPr="00C25ED0">
              <w:rPr>
                <w:i/>
                <w:iCs/>
              </w:rPr>
              <w:t>et al.</w:t>
            </w:r>
            <w:r w:rsidRPr="00730F3A">
              <w:t xml:space="preserve"> (2017)</w:t>
            </w:r>
          </w:p>
        </w:tc>
        <w:tc>
          <w:tcPr>
            <w:tcW w:w="1979" w:type="dxa"/>
            <w:shd w:val="clear" w:color="auto" w:fill="BFBFBF"/>
            <w:vAlign w:val="center"/>
          </w:tcPr>
          <w:p w14:paraId="558FCA9E" w14:textId="628DE7F7" w:rsidR="00A37C79" w:rsidRDefault="00A37C79" w:rsidP="00307D52">
            <w:pPr>
              <w:pStyle w:val="TF-TEXTOQUADROCentralizado"/>
            </w:pPr>
            <w:r w:rsidRPr="000C1F15">
              <w:t xml:space="preserve">Khan </w:t>
            </w:r>
            <w:r w:rsidRPr="00C25ED0">
              <w:rPr>
                <w:i/>
                <w:iCs/>
              </w:rPr>
              <w:t>et al.</w:t>
            </w:r>
            <w:r w:rsidRPr="00C25ED0">
              <w:t xml:space="preserve"> (</w:t>
            </w:r>
            <w:r w:rsidRPr="000C1F15">
              <w:t>2013</w:t>
            </w:r>
            <w:r w:rsidRPr="00C25ED0">
              <w:t>)</w:t>
            </w:r>
          </w:p>
        </w:tc>
      </w:tr>
      <w:tr w:rsidR="002A754E" w14:paraId="232E6BA6" w14:textId="77777777" w:rsidTr="00DF4C56">
        <w:trPr>
          <w:trHeight w:val="283"/>
        </w:trPr>
        <w:tc>
          <w:tcPr>
            <w:tcW w:w="3026" w:type="dxa"/>
            <w:shd w:val="clear" w:color="auto" w:fill="auto"/>
            <w:vAlign w:val="center"/>
          </w:tcPr>
          <w:p w14:paraId="4D8ADE01" w14:textId="5C97AB63" w:rsidR="002A754E" w:rsidRDefault="002A754E" w:rsidP="00307D52">
            <w:pPr>
              <w:pStyle w:val="TF-TEXTOQUADRO"/>
            </w:pPr>
            <w:r>
              <w:t>Patologias de identificação</w:t>
            </w:r>
          </w:p>
        </w:tc>
        <w:tc>
          <w:tcPr>
            <w:tcW w:w="1964" w:type="dxa"/>
            <w:shd w:val="clear" w:color="auto" w:fill="auto"/>
            <w:vAlign w:val="center"/>
          </w:tcPr>
          <w:p w14:paraId="6373AC7F" w14:textId="137AF3B8" w:rsidR="002A754E" w:rsidRDefault="002A754E" w:rsidP="00307D52">
            <w:pPr>
              <w:pStyle w:val="TF-TEXTOQUADROCentralizado"/>
            </w:pPr>
            <w:r>
              <w:t>Parkinson</w:t>
            </w:r>
          </w:p>
        </w:tc>
        <w:tc>
          <w:tcPr>
            <w:tcW w:w="1985" w:type="dxa"/>
            <w:shd w:val="clear" w:color="auto" w:fill="auto"/>
            <w:vAlign w:val="center"/>
          </w:tcPr>
          <w:p w14:paraId="67AD5FB2" w14:textId="72016C44" w:rsidR="002A754E" w:rsidRDefault="002A754E" w:rsidP="00307D52">
            <w:pPr>
              <w:pStyle w:val="TF-TEXTOQUADROCentralizado"/>
            </w:pPr>
            <w:r>
              <w:t>Doenças que alteram o ciclo da marcha</w:t>
            </w:r>
          </w:p>
        </w:tc>
        <w:tc>
          <w:tcPr>
            <w:tcW w:w="1979" w:type="dxa"/>
            <w:shd w:val="clear" w:color="auto" w:fill="auto"/>
            <w:vAlign w:val="center"/>
          </w:tcPr>
          <w:p w14:paraId="013D2E86" w14:textId="2A9D3F9D" w:rsidR="002A754E" w:rsidRDefault="002A754E" w:rsidP="00307D52">
            <w:pPr>
              <w:pStyle w:val="TF-TEXTOQUADROCentralizado"/>
            </w:pPr>
            <w:r>
              <w:t>Parkinson</w:t>
            </w:r>
          </w:p>
        </w:tc>
      </w:tr>
      <w:tr w:rsidR="002A754E" w14:paraId="5CC0EB2C" w14:textId="77777777" w:rsidTr="00DF4C56">
        <w:trPr>
          <w:trHeight w:val="283"/>
        </w:trPr>
        <w:tc>
          <w:tcPr>
            <w:tcW w:w="3026" w:type="dxa"/>
            <w:shd w:val="clear" w:color="auto" w:fill="auto"/>
            <w:vAlign w:val="center"/>
          </w:tcPr>
          <w:p w14:paraId="634E748B" w14:textId="0D42AA26" w:rsidR="002A754E" w:rsidRDefault="002A754E" w:rsidP="00307D52">
            <w:pPr>
              <w:pStyle w:val="TF-TEXTOQUADRO"/>
            </w:pPr>
            <w:r>
              <w:t>Objetivo</w:t>
            </w:r>
          </w:p>
        </w:tc>
        <w:tc>
          <w:tcPr>
            <w:tcW w:w="1964" w:type="dxa"/>
            <w:shd w:val="clear" w:color="auto" w:fill="auto"/>
            <w:vAlign w:val="center"/>
          </w:tcPr>
          <w:p w14:paraId="53D9F148" w14:textId="45BF4046" w:rsidR="002A754E" w:rsidRDefault="002A754E" w:rsidP="00307D52">
            <w:pPr>
              <w:pStyle w:val="TF-TEXTOQUADROCentralizado"/>
            </w:pPr>
            <w:r>
              <w:t>Identificação</w:t>
            </w:r>
          </w:p>
        </w:tc>
        <w:tc>
          <w:tcPr>
            <w:tcW w:w="1985" w:type="dxa"/>
            <w:shd w:val="clear" w:color="auto" w:fill="auto"/>
            <w:vAlign w:val="center"/>
          </w:tcPr>
          <w:p w14:paraId="6B0A2980" w14:textId="63C57FF2" w:rsidR="002A754E" w:rsidRDefault="002A754E" w:rsidP="00307D52">
            <w:pPr>
              <w:pStyle w:val="TF-TEXTOQUADROCentralizado"/>
            </w:pPr>
            <w:r>
              <w:t>Reconstrução da marcha</w:t>
            </w:r>
          </w:p>
        </w:tc>
        <w:tc>
          <w:tcPr>
            <w:tcW w:w="1979" w:type="dxa"/>
            <w:shd w:val="clear" w:color="auto" w:fill="auto"/>
            <w:vAlign w:val="center"/>
          </w:tcPr>
          <w:p w14:paraId="7FE7053D" w14:textId="073F45AE" w:rsidR="002A754E" w:rsidRDefault="002A754E" w:rsidP="00307D52">
            <w:pPr>
              <w:pStyle w:val="TF-TEXTOQUADROCentralizado"/>
            </w:pPr>
            <w:r>
              <w:t>Identificação</w:t>
            </w:r>
          </w:p>
        </w:tc>
      </w:tr>
      <w:tr w:rsidR="00A37C79" w14:paraId="715CC5C4" w14:textId="77777777" w:rsidTr="00DF4C56">
        <w:trPr>
          <w:trHeight w:val="283"/>
        </w:trPr>
        <w:tc>
          <w:tcPr>
            <w:tcW w:w="3026" w:type="dxa"/>
            <w:shd w:val="clear" w:color="auto" w:fill="auto"/>
            <w:vAlign w:val="center"/>
          </w:tcPr>
          <w:p w14:paraId="6E51779B" w14:textId="751A6C7A" w:rsidR="00A37C79" w:rsidRDefault="00580269" w:rsidP="00307D52">
            <w:pPr>
              <w:pStyle w:val="TF-TEXTOQUADRO"/>
            </w:pPr>
            <w:r>
              <w:t xml:space="preserve">Característica do método </w:t>
            </w:r>
          </w:p>
        </w:tc>
        <w:tc>
          <w:tcPr>
            <w:tcW w:w="1964" w:type="dxa"/>
            <w:shd w:val="clear" w:color="auto" w:fill="auto"/>
            <w:vAlign w:val="center"/>
          </w:tcPr>
          <w:p w14:paraId="46666879" w14:textId="2F1B1FDF" w:rsidR="00A37C79" w:rsidRDefault="00A37C79" w:rsidP="00307D52">
            <w:pPr>
              <w:pStyle w:val="TF-TEXTOQUADROCentralizado"/>
            </w:pPr>
            <w:r>
              <w:t>Não</w:t>
            </w:r>
            <w:r w:rsidR="00580269">
              <w:t xml:space="preserve"> Invasivo</w:t>
            </w:r>
          </w:p>
        </w:tc>
        <w:tc>
          <w:tcPr>
            <w:tcW w:w="1985" w:type="dxa"/>
            <w:shd w:val="clear" w:color="auto" w:fill="auto"/>
            <w:vAlign w:val="center"/>
          </w:tcPr>
          <w:p w14:paraId="61C2CAD6" w14:textId="1D700B0E" w:rsidR="00A37C79" w:rsidRDefault="00580269" w:rsidP="00307D52">
            <w:pPr>
              <w:pStyle w:val="TF-TEXTOQUADROCentralizado"/>
            </w:pPr>
            <w:commentRangeStart w:id="56"/>
            <w:r>
              <w:t>Invasivo</w:t>
            </w:r>
            <w:commentRangeEnd w:id="56"/>
            <w:r w:rsidR="00300978">
              <w:rPr>
                <w:rStyle w:val="Refdecomentrio"/>
              </w:rPr>
              <w:commentReference w:id="56"/>
            </w:r>
          </w:p>
        </w:tc>
        <w:tc>
          <w:tcPr>
            <w:tcW w:w="1979" w:type="dxa"/>
            <w:shd w:val="clear" w:color="auto" w:fill="auto"/>
            <w:vAlign w:val="center"/>
          </w:tcPr>
          <w:p w14:paraId="08EC6EA1" w14:textId="776E7F79" w:rsidR="00A37C79" w:rsidRDefault="00A37C79" w:rsidP="00307D52">
            <w:pPr>
              <w:pStyle w:val="TF-TEXTOQUADROCentralizado"/>
            </w:pPr>
            <w:r>
              <w:t>Não</w:t>
            </w:r>
            <w:r w:rsidR="00580269">
              <w:t xml:space="preserve"> Invasivo</w:t>
            </w:r>
          </w:p>
        </w:tc>
      </w:tr>
      <w:tr w:rsidR="002A754E" w14:paraId="74C7BE34" w14:textId="77777777" w:rsidTr="00DF4C56">
        <w:trPr>
          <w:trHeight w:val="283"/>
        </w:trPr>
        <w:tc>
          <w:tcPr>
            <w:tcW w:w="3026" w:type="dxa"/>
            <w:shd w:val="clear" w:color="auto" w:fill="auto"/>
            <w:vAlign w:val="center"/>
          </w:tcPr>
          <w:p w14:paraId="3657C9C9" w14:textId="7465FCE0" w:rsidR="002A754E" w:rsidRDefault="002A754E" w:rsidP="00307D52">
            <w:pPr>
              <w:pStyle w:val="TF-TEXTOQUADRO"/>
            </w:pPr>
            <w:r>
              <w:t>Membros de avaliação</w:t>
            </w:r>
          </w:p>
        </w:tc>
        <w:tc>
          <w:tcPr>
            <w:tcW w:w="1964" w:type="dxa"/>
            <w:shd w:val="clear" w:color="auto" w:fill="auto"/>
            <w:vAlign w:val="center"/>
          </w:tcPr>
          <w:p w14:paraId="60E4EB20" w14:textId="0D847A07" w:rsidR="002A754E" w:rsidRDefault="002A754E" w:rsidP="00307D52">
            <w:pPr>
              <w:pStyle w:val="TF-TEXTOQUADROCentralizado"/>
            </w:pPr>
            <w:r>
              <w:t>Inferiores e Superiores</w:t>
            </w:r>
          </w:p>
        </w:tc>
        <w:tc>
          <w:tcPr>
            <w:tcW w:w="1985" w:type="dxa"/>
            <w:shd w:val="clear" w:color="auto" w:fill="auto"/>
            <w:vAlign w:val="center"/>
          </w:tcPr>
          <w:p w14:paraId="491D12ED" w14:textId="232758E6" w:rsidR="002A754E" w:rsidRDefault="002A754E" w:rsidP="00307D52">
            <w:pPr>
              <w:pStyle w:val="TF-TEXTOQUADROCentralizado"/>
            </w:pPr>
            <w:r>
              <w:t>Inferiores</w:t>
            </w:r>
          </w:p>
        </w:tc>
        <w:tc>
          <w:tcPr>
            <w:tcW w:w="1979" w:type="dxa"/>
            <w:shd w:val="clear" w:color="auto" w:fill="auto"/>
            <w:vAlign w:val="center"/>
          </w:tcPr>
          <w:p w14:paraId="7B6BE1F0" w14:textId="2777CCB5" w:rsidR="002A754E" w:rsidRDefault="002A754E" w:rsidP="00307D52">
            <w:pPr>
              <w:pStyle w:val="TF-TEXTOQUADROCentralizado"/>
            </w:pPr>
            <w:r>
              <w:t>Inferiores e Superiores</w:t>
            </w:r>
          </w:p>
        </w:tc>
      </w:tr>
      <w:tr w:rsidR="00B103F2" w14:paraId="676CDFAE" w14:textId="77777777" w:rsidTr="00DF4C56">
        <w:trPr>
          <w:trHeight w:val="283"/>
        </w:trPr>
        <w:tc>
          <w:tcPr>
            <w:tcW w:w="3026" w:type="dxa"/>
            <w:shd w:val="clear" w:color="auto" w:fill="auto"/>
            <w:vAlign w:val="center"/>
          </w:tcPr>
          <w:p w14:paraId="7C7DD710" w14:textId="70B6F80A" w:rsidR="00B103F2" w:rsidRDefault="00B103F2" w:rsidP="00307D52">
            <w:pPr>
              <w:pStyle w:val="TF-TEXTOQUADRO"/>
            </w:pPr>
            <w:r w:rsidRPr="007C3BD5">
              <w:t xml:space="preserve">Técnica </w:t>
            </w:r>
            <w:r w:rsidR="0089112F" w:rsidRPr="007C3BD5">
              <w:t>de análise utilizada</w:t>
            </w:r>
          </w:p>
        </w:tc>
        <w:tc>
          <w:tcPr>
            <w:tcW w:w="1964" w:type="dxa"/>
            <w:shd w:val="clear" w:color="auto" w:fill="auto"/>
            <w:vAlign w:val="center"/>
          </w:tcPr>
          <w:p w14:paraId="02B076C1" w14:textId="4BC1F9C4" w:rsidR="00B103F2" w:rsidRDefault="007C3BD5" w:rsidP="00307D52">
            <w:pPr>
              <w:pStyle w:val="TF-TEXTOQUADROCentralizado"/>
            </w:pPr>
            <w:r>
              <w:t>PCA e LDA</w:t>
            </w:r>
          </w:p>
        </w:tc>
        <w:tc>
          <w:tcPr>
            <w:tcW w:w="1985" w:type="dxa"/>
            <w:shd w:val="clear" w:color="auto" w:fill="auto"/>
            <w:vAlign w:val="center"/>
          </w:tcPr>
          <w:p w14:paraId="46C879FE" w14:textId="5BB847B1" w:rsidR="00B103F2" w:rsidRDefault="007C3BD5" w:rsidP="00307D52">
            <w:pPr>
              <w:pStyle w:val="TF-TEXTOQUADROCentralizado"/>
            </w:pPr>
            <w:r>
              <w:t>Redes Neurais</w:t>
            </w:r>
          </w:p>
        </w:tc>
        <w:tc>
          <w:tcPr>
            <w:tcW w:w="1979" w:type="dxa"/>
            <w:shd w:val="clear" w:color="auto" w:fill="auto"/>
            <w:vAlign w:val="center"/>
          </w:tcPr>
          <w:p w14:paraId="13FCE1BE" w14:textId="00C4AC17" w:rsidR="00B103F2" w:rsidRDefault="007C3BD5" w:rsidP="00307D52">
            <w:pPr>
              <w:pStyle w:val="TF-TEXTOQUADROCentralizado"/>
            </w:pPr>
            <w:r>
              <w:t>Processamento de imagem</w:t>
            </w:r>
          </w:p>
        </w:tc>
      </w:tr>
      <w:tr w:rsidR="002A754E" w14:paraId="6502C26D" w14:textId="77777777" w:rsidTr="00DF4C56">
        <w:trPr>
          <w:trHeight w:val="283"/>
        </w:trPr>
        <w:tc>
          <w:tcPr>
            <w:tcW w:w="3026" w:type="dxa"/>
            <w:shd w:val="clear" w:color="auto" w:fill="auto"/>
            <w:vAlign w:val="center"/>
          </w:tcPr>
          <w:p w14:paraId="648006A7" w14:textId="1425533E" w:rsidR="002A754E" w:rsidRDefault="002A754E" w:rsidP="00307D52">
            <w:pPr>
              <w:pStyle w:val="TF-TEXTOQUADRO"/>
            </w:pPr>
            <w:r>
              <w:t>Número de pacientes avaliados</w:t>
            </w:r>
          </w:p>
        </w:tc>
        <w:tc>
          <w:tcPr>
            <w:tcW w:w="1964" w:type="dxa"/>
            <w:shd w:val="clear" w:color="auto" w:fill="auto"/>
            <w:vAlign w:val="center"/>
          </w:tcPr>
          <w:p w14:paraId="1E8C315A" w14:textId="04614B02" w:rsidR="002A754E" w:rsidRDefault="002A754E" w:rsidP="00307D52">
            <w:pPr>
              <w:pStyle w:val="TF-TEXTOQUADROCentralizado"/>
            </w:pPr>
            <w:r>
              <w:t>14</w:t>
            </w:r>
          </w:p>
        </w:tc>
        <w:tc>
          <w:tcPr>
            <w:tcW w:w="1985" w:type="dxa"/>
            <w:shd w:val="clear" w:color="auto" w:fill="auto"/>
            <w:vAlign w:val="center"/>
          </w:tcPr>
          <w:p w14:paraId="034E06C4" w14:textId="18792994" w:rsidR="002A754E" w:rsidRDefault="002A754E" w:rsidP="00307D52">
            <w:pPr>
              <w:pStyle w:val="TF-TEXTOQUADROCentralizado"/>
            </w:pPr>
            <w:r>
              <w:t>40</w:t>
            </w:r>
          </w:p>
        </w:tc>
        <w:tc>
          <w:tcPr>
            <w:tcW w:w="1979" w:type="dxa"/>
            <w:shd w:val="clear" w:color="auto" w:fill="auto"/>
            <w:vAlign w:val="center"/>
          </w:tcPr>
          <w:p w14:paraId="6366421A" w14:textId="7B3CE21D" w:rsidR="002A754E" w:rsidRDefault="002A754E" w:rsidP="00307D52">
            <w:pPr>
              <w:pStyle w:val="TF-TEXTOQUADROCentralizado"/>
            </w:pPr>
            <w:r>
              <w:t>7</w:t>
            </w:r>
          </w:p>
        </w:tc>
      </w:tr>
      <w:tr w:rsidR="002A754E" w14:paraId="0C58C8A0" w14:textId="77777777" w:rsidTr="00DF4C56">
        <w:trPr>
          <w:trHeight w:val="283"/>
        </w:trPr>
        <w:tc>
          <w:tcPr>
            <w:tcW w:w="3026" w:type="dxa"/>
            <w:shd w:val="clear" w:color="auto" w:fill="auto"/>
            <w:vAlign w:val="center"/>
          </w:tcPr>
          <w:p w14:paraId="14ADE27C" w14:textId="08FAE099" w:rsidR="002A754E" w:rsidRDefault="002A754E" w:rsidP="00307D52">
            <w:pPr>
              <w:pStyle w:val="TF-TEXTOQUADRO"/>
            </w:pPr>
            <w:r>
              <w:t>Taxa de acerto</w:t>
            </w:r>
          </w:p>
        </w:tc>
        <w:tc>
          <w:tcPr>
            <w:tcW w:w="1964" w:type="dxa"/>
            <w:shd w:val="clear" w:color="auto" w:fill="auto"/>
            <w:vAlign w:val="center"/>
          </w:tcPr>
          <w:p w14:paraId="6DD67481" w14:textId="342ACBF9" w:rsidR="002A754E" w:rsidRDefault="002A754E" w:rsidP="00307D52">
            <w:pPr>
              <w:pStyle w:val="TF-TEXTOQUADROCentralizado"/>
            </w:pPr>
            <w:r>
              <w:t>90%</w:t>
            </w:r>
          </w:p>
        </w:tc>
        <w:tc>
          <w:tcPr>
            <w:tcW w:w="1985" w:type="dxa"/>
            <w:shd w:val="clear" w:color="auto" w:fill="auto"/>
            <w:vAlign w:val="center"/>
          </w:tcPr>
          <w:p w14:paraId="57406150" w14:textId="68DFE15A" w:rsidR="002A754E" w:rsidRDefault="002A754E" w:rsidP="00307D52">
            <w:pPr>
              <w:pStyle w:val="TF-TEXTOQUADROCentralizado"/>
            </w:pPr>
            <w:r>
              <w:t>-</w:t>
            </w:r>
          </w:p>
        </w:tc>
        <w:tc>
          <w:tcPr>
            <w:tcW w:w="1979" w:type="dxa"/>
            <w:shd w:val="clear" w:color="auto" w:fill="auto"/>
            <w:vAlign w:val="center"/>
          </w:tcPr>
          <w:p w14:paraId="5BE21BFE" w14:textId="06E90C81" w:rsidR="002A754E" w:rsidRDefault="002A754E" w:rsidP="00307D52">
            <w:pPr>
              <w:pStyle w:val="TF-TEXTOQUADROCentralizado"/>
            </w:pPr>
            <w:r>
              <w:t>100%</w:t>
            </w:r>
          </w:p>
        </w:tc>
      </w:tr>
      <w:tr w:rsidR="00A37C79" w14:paraId="30708C83" w14:textId="77777777" w:rsidTr="00DF4C56">
        <w:trPr>
          <w:trHeight w:val="283"/>
        </w:trPr>
        <w:tc>
          <w:tcPr>
            <w:tcW w:w="3026" w:type="dxa"/>
            <w:shd w:val="clear" w:color="auto" w:fill="auto"/>
            <w:vAlign w:val="center"/>
          </w:tcPr>
          <w:p w14:paraId="4AB6873F" w14:textId="4248078A" w:rsidR="00A37C79" w:rsidRDefault="00A37C79" w:rsidP="00307D52">
            <w:pPr>
              <w:pStyle w:val="TF-TEXTOQUADRO"/>
            </w:pPr>
            <w:r>
              <w:t>Dispositivo</w:t>
            </w:r>
            <w:r w:rsidR="00B27004">
              <w:t xml:space="preserve"> de processamento</w:t>
            </w:r>
          </w:p>
        </w:tc>
        <w:tc>
          <w:tcPr>
            <w:tcW w:w="1964" w:type="dxa"/>
            <w:shd w:val="clear" w:color="auto" w:fill="auto"/>
            <w:vAlign w:val="center"/>
          </w:tcPr>
          <w:p w14:paraId="576F5D38" w14:textId="07DD4B2F" w:rsidR="00A37C79" w:rsidRDefault="00A37C79" w:rsidP="00307D52">
            <w:pPr>
              <w:pStyle w:val="TF-TEXTOQUADROCentralizado"/>
            </w:pPr>
            <w:r>
              <w:t>Computador</w:t>
            </w:r>
          </w:p>
        </w:tc>
        <w:tc>
          <w:tcPr>
            <w:tcW w:w="1985" w:type="dxa"/>
            <w:shd w:val="clear" w:color="auto" w:fill="auto"/>
            <w:vAlign w:val="center"/>
          </w:tcPr>
          <w:p w14:paraId="6658054F" w14:textId="77777777" w:rsidR="00A37C79" w:rsidRDefault="00A37C79" w:rsidP="00307D52">
            <w:pPr>
              <w:pStyle w:val="TF-TEXTOQUADROCentralizado"/>
            </w:pPr>
            <w:r>
              <w:t>Computador</w:t>
            </w:r>
          </w:p>
        </w:tc>
        <w:tc>
          <w:tcPr>
            <w:tcW w:w="1979" w:type="dxa"/>
            <w:shd w:val="clear" w:color="auto" w:fill="auto"/>
            <w:vAlign w:val="center"/>
          </w:tcPr>
          <w:p w14:paraId="59D08AFA" w14:textId="206528AA" w:rsidR="00A37C79" w:rsidRDefault="00A37C79" w:rsidP="00307D52">
            <w:pPr>
              <w:pStyle w:val="TF-TEXTOQUADROCentralizado"/>
            </w:pPr>
            <w:r>
              <w:t>Celular</w:t>
            </w:r>
          </w:p>
        </w:tc>
      </w:tr>
    </w:tbl>
    <w:p w14:paraId="7BE807E0" w14:textId="77777777" w:rsidR="0010793F" w:rsidRPr="00E43D3C" w:rsidRDefault="0010793F" w:rsidP="0010793F">
      <w:pPr>
        <w:pStyle w:val="TF-FONTE"/>
      </w:pPr>
      <w:r w:rsidRPr="00E43D3C">
        <w:t>Fonte: elaborado pelo autor.</w:t>
      </w:r>
    </w:p>
    <w:p w14:paraId="3D97F1FD" w14:textId="12ECB1EB" w:rsidR="008E3D30" w:rsidRDefault="0010793F" w:rsidP="006C619B">
      <w:pPr>
        <w:pStyle w:val="TF-TEXTO"/>
      </w:pPr>
      <w:r>
        <w:t xml:space="preserve">Conforme pode ser observado no Quadro 1, os trabalhos de Cho </w:t>
      </w:r>
      <w:r>
        <w:rPr>
          <w:i/>
          <w:iCs/>
        </w:rPr>
        <w:t xml:space="preserve">et al. </w:t>
      </w:r>
      <w:r>
        <w:t xml:space="preserve">(2009) e Khan </w:t>
      </w:r>
      <w:r>
        <w:rPr>
          <w:i/>
          <w:iCs/>
        </w:rPr>
        <w:t xml:space="preserve">et al. </w:t>
      </w:r>
      <w:r>
        <w:t xml:space="preserve">(2013) </w:t>
      </w:r>
      <w:r w:rsidR="00CB0907">
        <w:t xml:space="preserve">realizam </w:t>
      </w:r>
      <w:r>
        <w:t xml:space="preserve">a identificação da DP por meio dos membros inferiores e superiores, enquanto </w:t>
      </w:r>
      <w:proofErr w:type="spellStart"/>
      <w:r>
        <w:t>Caparelli</w:t>
      </w:r>
      <w:proofErr w:type="spellEnd"/>
      <w:r>
        <w:t xml:space="preserve"> </w:t>
      </w:r>
      <w:r>
        <w:rPr>
          <w:i/>
          <w:iCs/>
        </w:rPr>
        <w:t xml:space="preserve">et al. </w:t>
      </w:r>
      <w:r>
        <w:t xml:space="preserve">(2017) </w:t>
      </w:r>
      <w:r w:rsidR="00D16A6A">
        <w:t>visa</w:t>
      </w:r>
      <w:r w:rsidR="00075646">
        <w:t>m</w:t>
      </w:r>
      <w:r>
        <w:t xml:space="preserve"> a reconstrução da marcha</w:t>
      </w:r>
      <w:r w:rsidR="008D0477">
        <w:t>,</w:t>
      </w:r>
      <w:r>
        <w:t xml:space="preserve"> para detecções de anomalias</w:t>
      </w:r>
      <w:r w:rsidR="008D0477">
        <w:t>, utilizando</w:t>
      </w:r>
      <w:r>
        <w:t xml:space="preserve"> os membros inferiores. Nenhum dos trabalhos define a idade do público alvo </w:t>
      </w:r>
      <w:r w:rsidR="00496ABA">
        <w:t>ou</w:t>
      </w:r>
      <w:r>
        <w:t xml:space="preserve"> estágio da doença, apenas </w:t>
      </w:r>
      <w:r w:rsidR="009F5363">
        <w:t xml:space="preserve">apontam </w:t>
      </w:r>
      <w:r>
        <w:t>que os participantes dos testes possuíam idades entre 30 a 50 anos.</w:t>
      </w:r>
    </w:p>
    <w:p w14:paraId="46EFE68F" w14:textId="302262FD" w:rsidR="00424AFC" w:rsidRDefault="0010793F" w:rsidP="006C619B">
      <w:pPr>
        <w:pStyle w:val="TF-TEXTO"/>
      </w:pPr>
      <w:r>
        <w:t xml:space="preserve">A ferramenta de </w:t>
      </w:r>
      <w:proofErr w:type="spellStart"/>
      <w:r>
        <w:t>Caparelli</w:t>
      </w:r>
      <w:proofErr w:type="spellEnd"/>
      <w:r>
        <w:t xml:space="preserve"> </w:t>
      </w:r>
      <w:r>
        <w:rPr>
          <w:i/>
          <w:iCs/>
        </w:rPr>
        <w:t xml:space="preserve">et al. </w:t>
      </w:r>
      <w:r>
        <w:t>(2017)</w:t>
      </w:r>
      <w:r w:rsidR="00FD76F6">
        <w:t xml:space="preserve"> foi projetada para</w:t>
      </w:r>
      <w:r w:rsidR="00F00EEE">
        <w:t xml:space="preserve"> fazer a</w:t>
      </w:r>
      <w:r w:rsidR="00FD76F6">
        <w:t xml:space="preserve"> identificação do movimento dos membros inferiores</w:t>
      </w:r>
      <w:r w:rsidR="00F00EEE">
        <w:t xml:space="preserve"> a partir de marcadores</w:t>
      </w:r>
      <w:r w:rsidR="00EE06BD">
        <w:t xml:space="preserve"> colocados</w:t>
      </w:r>
      <w:r w:rsidR="00F00EEE">
        <w:t xml:space="preserve"> em pontos chaves</w:t>
      </w:r>
      <w:r w:rsidR="000F15E6">
        <w:t xml:space="preserve"> do corpo</w:t>
      </w:r>
      <w:r w:rsidR="00F356F1">
        <w:t>,</w:t>
      </w:r>
      <w:commentRangeStart w:id="57"/>
      <w:r w:rsidR="00FD76F6">
        <w:t xml:space="preserve"> tornando</w:t>
      </w:r>
      <w:r w:rsidR="00F356F1">
        <w:t>-se</w:t>
      </w:r>
      <w:r w:rsidR="00FD76F6">
        <w:t xml:space="preserve"> um método invasivo</w:t>
      </w:r>
      <w:r w:rsidR="0047444B">
        <w:t xml:space="preserve"> e</w:t>
      </w:r>
      <w:r w:rsidR="00A34B23">
        <w:t>,</w:t>
      </w:r>
      <w:r w:rsidR="0047444B">
        <w:t xml:space="preserve"> ao mesmo tempo</w:t>
      </w:r>
      <w:r w:rsidR="00FD76F6">
        <w:t xml:space="preserve">, </w:t>
      </w:r>
      <w:r w:rsidR="00910C47">
        <w:t xml:space="preserve">podendo </w:t>
      </w:r>
      <w:r w:rsidR="000339C8">
        <w:t>gera</w:t>
      </w:r>
      <w:r w:rsidR="00910C47">
        <w:t>r</w:t>
      </w:r>
      <w:r w:rsidR="00FD76F6">
        <w:t xml:space="preserve"> desconfor</w:t>
      </w:r>
      <w:r w:rsidR="00004FDA">
        <w:t>to</w:t>
      </w:r>
      <w:r w:rsidR="00FD76F6">
        <w:t xml:space="preserve"> nos pacientes ao utiliz</w:t>
      </w:r>
      <w:r w:rsidR="007D60C6">
        <w:t>á</w:t>
      </w:r>
      <w:r w:rsidR="00D201CC">
        <w:t>-los</w:t>
      </w:r>
      <w:commentRangeEnd w:id="57"/>
      <w:r w:rsidR="00300978">
        <w:rPr>
          <w:rStyle w:val="Refdecomentrio"/>
        </w:rPr>
        <w:commentReference w:id="57"/>
      </w:r>
      <w:r w:rsidR="00FD76F6">
        <w:t xml:space="preserve">. Já Cho </w:t>
      </w:r>
      <w:r w:rsidR="00FD76F6">
        <w:rPr>
          <w:i/>
          <w:iCs/>
        </w:rPr>
        <w:t xml:space="preserve">et al. </w:t>
      </w:r>
      <w:r w:rsidR="00FD76F6">
        <w:t xml:space="preserve">(2009) e Khan </w:t>
      </w:r>
      <w:r w:rsidR="00FD76F6">
        <w:rPr>
          <w:i/>
          <w:iCs/>
        </w:rPr>
        <w:t xml:space="preserve">et al. </w:t>
      </w:r>
      <w:r w:rsidR="00FD76F6">
        <w:t xml:space="preserve">(2013) </w:t>
      </w:r>
      <w:r w:rsidR="002E3DF3">
        <w:t>optaram por</w:t>
      </w:r>
      <w:r w:rsidR="00FD76F6">
        <w:t xml:space="preserve"> técnicas de extração</w:t>
      </w:r>
      <w:r w:rsidR="00DE1695">
        <w:t xml:space="preserve"> de características </w:t>
      </w:r>
      <w:r w:rsidR="0056217A">
        <w:t>para</w:t>
      </w:r>
      <w:r w:rsidR="00FD76F6">
        <w:t xml:space="preserve"> não </w:t>
      </w:r>
      <w:r w:rsidR="0056217A">
        <w:t>ser invasivo</w:t>
      </w:r>
      <w:r w:rsidR="00FE2459">
        <w:t xml:space="preserve"> ao paciente</w:t>
      </w:r>
      <w:r w:rsidR="00FD76F6">
        <w:t>. Além dis</w:t>
      </w:r>
      <w:r w:rsidR="00FE2459">
        <w:t>s</w:t>
      </w:r>
      <w:r w:rsidR="00FD76F6">
        <w:t xml:space="preserve">o, </w:t>
      </w:r>
      <w:r w:rsidR="00FD76F6" w:rsidRPr="000C1F15">
        <w:t xml:space="preserve">Khan </w:t>
      </w:r>
      <w:r w:rsidR="00FD76F6" w:rsidRPr="00C25ED0">
        <w:rPr>
          <w:i/>
          <w:iCs/>
        </w:rPr>
        <w:t>et al.</w:t>
      </w:r>
      <w:r w:rsidR="00FD76F6" w:rsidRPr="00C25ED0">
        <w:t xml:space="preserve"> (</w:t>
      </w:r>
      <w:r w:rsidR="00FD76F6" w:rsidRPr="000C1F15">
        <w:t>2013</w:t>
      </w:r>
      <w:r w:rsidR="00FD76F6" w:rsidRPr="00C25ED0">
        <w:t>)</w:t>
      </w:r>
      <w:r w:rsidR="00FD76F6">
        <w:t xml:space="preserve"> </w:t>
      </w:r>
      <w:r w:rsidR="006D4CC9">
        <w:t>elaboraram</w:t>
      </w:r>
      <w:r w:rsidR="00FD76F6">
        <w:t xml:space="preserve"> uma aplicação móvel para </w:t>
      </w:r>
      <w:r w:rsidR="00FB00F5">
        <w:t>que</w:t>
      </w:r>
      <w:r w:rsidR="00FD76F6">
        <w:t xml:space="preserve"> profissionais </w:t>
      </w:r>
      <w:r w:rsidR="0092282A">
        <w:t>ou</w:t>
      </w:r>
      <w:r w:rsidR="00FD76F6">
        <w:t xml:space="preserve"> comunidade </w:t>
      </w:r>
      <w:r w:rsidR="0092282A">
        <w:t>tenham</w:t>
      </w:r>
      <w:r w:rsidR="00FD76F6">
        <w:t xml:space="preserve"> </w:t>
      </w:r>
      <w:r w:rsidR="0092282A">
        <w:t xml:space="preserve">a </w:t>
      </w:r>
      <w:r w:rsidR="00FD76F6">
        <w:t>detecção</w:t>
      </w:r>
      <w:r w:rsidR="0092282A">
        <w:t xml:space="preserve"> da DP de forma</w:t>
      </w:r>
      <w:r w:rsidR="00FD76F6">
        <w:t xml:space="preserve"> mais rápida, enquanto Cho </w:t>
      </w:r>
      <w:r w:rsidR="00FD76F6">
        <w:rPr>
          <w:i/>
          <w:iCs/>
        </w:rPr>
        <w:t xml:space="preserve">et al. </w:t>
      </w:r>
      <w:r w:rsidR="00FD76F6">
        <w:t xml:space="preserve">(2009) e </w:t>
      </w:r>
      <w:proofErr w:type="spellStart"/>
      <w:r w:rsidR="00FD76F6">
        <w:t>Caparelli</w:t>
      </w:r>
      <w:proofErr w:type="spellEnd"/>
      <w:r w:rsidR="00FD76F6">
        <w:t xml:space="preserve"> </w:t>
      </w:r>
      <w:r w:rsidR="00FD76F6">
        <w:rPr>
          <w:i/>
          <w:iCs/>
        </w:rPr>
        <w:t xml:space="preserve">et al. </w:t>
      </w:r>
      <w:r w:rsidR="00FD76F6">
        <w:t xml:space="preserve">(2017) desenvolveram </w:t>
      </w:r>
      <w:r w:rsidR="00745964">
        <w:t xml:space="preserve">seus </w:t>
      </w:r>
      <w:r w:rsidR="00C22434">
        <w:t xml:space="preserve">modelos </w:t>
      </w:r>
      <w:r w:rsidR="00FD76F6">
        <w:t>apenas para computadores.</w:t>
      </w:r>
      <w:r w:rsidR="00D17619">
        <w:t xml:space="preserve"> </w:t>
      </w:r>
    </w:p>
    <w:p w14:paraId="7DF18A08" w14:textId="76994EB8" w:rsidR="007136B6" w:rsidRDefault="00350933" w:rsidP="007136B6">
      <w:pPr>
        <w:pStyle w:val="TF-TEXTO"/>
      </w:pPr>
      <w:r>
        <w:t xml:space="preserve">Cho </w:t>
      </w:r>
      <w:r>
        <w:rPr>
          <w:i/>
          <w:iCs/>
        </w:rPr>
        <w:t>et al</w:t>
      </w:r>
      <w:r>
        <w:t xml:space="preserve">. (2009) analisaram a utilização do PCA e do LDA </w:t>
      </w:r>
      <w:r w:rsidR="00FC6FE2">
        <w:t>para a</w:t>
      </w:r>
      <w:r>
        <w:t xml:space="preserve"> detecção da DP e concluíram que o LDA foi </w:t>
      </w:r>
      <w:r w:rsidR="007136B6">
        <w:t xml:space="preserve">mais </w:t>
      </w:r>
      <w:r w:rsidR="0092237F">
        <w:t xml:space="preserve">assertivo </w:t>
      </w:r>
      <w:r>
        <w:t xml:space="preserve">na separação dos vetores das silhuetas dos pacientes em relação ao PCA. Já </w:t>
      </w:r>
      <w:proofErr w:type="spellStart"/>
      <w:r>
        <w:t>Caparelli</w:t>
      </w:r>
      <w:proofErr w:type="spellEnd"/>
      <w:r>
        <w:t xml:space="preserve"> </w:t>
      </w:r>
      <w:r>
        <w:rPr>
          <w:i/>
          <w:iCs/>
        </w:rPr>
        <w:t>et al</w:t>
      </w:r>
      <w:r>
        <w:t xml:space="preserve">. (2017) construíram um modelo utilizando redes neurais para </w:t>
      </w:r>
      <w:r w:rsidR="00DA329F">
        <w:t xml:space="preserve">a </w:t>
      </w:r>
      <w:r>
        <w:t>reconstrução e predições dos ângulos no ciclo da marcha</w:t>
      </w:r>
      <w:ins w:id="58" w:author="Marcel Hugo" w:date="2020-10-27T10:57:00Z">
        <w:r w:rsidR="00300978">
          <w:t>.</w:t>
        </w:r>
      </w:ins>
      <w:del w:id="59" w:author="Marcel Hugo" w:date="2020-10-27T10:57:00Z">
        <w:r w:rsidDel="00300978">
          <w:delText xml:space="preserve"> e,</w:delText>
        </w:r>
      </w:del>
      <w:r>
        <w:t xml:space="preserve"> Khan </w:t>
      </w:r>
      <w:r>
        <w:rPr>
          <w:i/>
          <w:iCs/>
        </w:rPr>
        <w:t>et al</w:t>
      </w:r>
      <w:r>
        <w:t>. (2013)</w:t>
      </w:r>
      <w:del w:id="60" w:author="Marcel Hugo" w:date="2020-10-27T10:58:00Z">
        <w:r w:rsidDel="00300978">
          <w:delText>,</w:delText>
        </w:r>
      </w:del>
      <w:r>
        <w:t xml:space="preserve"> aplicaram várias técnicas </w:t>
      </w:r>
      <w:r w:rsidR="0092237F">
        <w:t>de processamento de imagem para extração dos dados durante o ciclo da marcha para, posteriormente, efetuar os cálculos e definir os resultados.</w:t>
      </w:r>
      <w:r>
        <w:t xml:space="preserve"> </w:t>
      </w:r>
    </w:p>
    <w:p w14:paraId="38F06818" w14:textId="58031456" w:rsidR="00754B8E" w:rsidRDefault="00FD76F6" w:rsidP="007136B6">
      <w:pPr>
        <w:pStyle w:val="TF-TEXTO"/>
      </w:pPr>
      <w:r>
        <w:t xml:space="preserve">Khan </w:t>
      </w:r>
      <w:r>
        <w:rPr>
          <w:i/>
          <w:iCs/>
        </w:rPr>
        <w:t xml:space="preserve">et al. </w:t>
      </w:r>
      <w:r>
        <w:t xml:space="preserve">(2013) </w:t>
      </w:r>
      <w:r w:rsidR="00552A15">
        <w:t>obtiveram</w:t>
      </w:r>
      <w:r>
        <w:t xml:space="preserve"> uma taxa de acerto </w:t>
      </w:r>
      <w:r w:rsidR="00B55804">
        <w:t>de 100%</w:t>
      </w:r>
      <w:r w:rsidR="007F21BF">
        <w:t xml:space="preserve"> </w:t>
      </w:r>
      <w:r w:rsidR="001927D9">
        <w:t>ao avaliarem</w:t>
      </w:r>
      <w:r w:rsidR="007F21BF">
        <w:t xml:space="preserve"> apenas sete pacientes.</w:t>
      </w:r>
      <w:r w:rsidR="001927D9">
        <w:t xml:space="preserve"> Já </w:t>
      </w:r>
      <w:r w:rsidR="00B55804" w:rsidRPr="004955F6">
        <w:t xml:space="preserve">Cho </w:t>
      </w:r>
      <w:r w:rsidR="00B55804" w:rsidRPr="00C25ED0">
        <w:rPr>
          <w:i/>
          <w:iCs/>
        </w:rPr>
        <w:t>et al.</w:t>
      </w:r>
      <w:r w:rsidR="00B55804" w:rsidRPr="004955F6">
        <w:t xml:space="preserve"> (2009)</w:t>
      </w:r>
      <w:r w:rsidR="00B55804">
        <w:t xml:space="preserve"> </w:t>
      </w:r>
      <w:r w:rsidR="00AE13A4">
        <w:t xml:space="preserve">alcançaram </w:t>
      </w:r>
      <w:r w:rsidR="00B55804">
        <w:t xml:space="preserve">90% </w:t>
      </w:r>
      <w:r w:rsidR="00AE13A4">
        <w:t xml:space="preserve">de acerto </w:t>
      </w:r>
      <w:r w:rsidR="00207C4F">
        <w:t xml:space="preserve">em testes com </w:t>
      </w:r>
      <w:r w:rsidR="00B55804">
        <w:t>quatorze pacientes.</w:t>
      </w:r>
      <w:r w:rsidR="00D17619">
        <w:t xml:space="preserve"> </w:t>
      </w:r>
      <w:r w:rsidR="00683E86">
        <w:t>Diante deste cenário</w:t>
      </w:r>
      <w:r w:rsidR="00F46B92">
        <w:t xml:space="preserve">, conclui-se que todos os projetos realizam a identificações de doenças relacionadas a marcha humana, porém nem todos </w:t>
      </w:r>
      <w:r w:rsidR="00761E18">
        <w:t>possuem</w:t>
      </w:r>
      <w:r w:rsidR="00F46B92">
        <w:t xml:space="preserve"> precisão</w:t>
      </w:r>
      <w:r w:rsidR="00021213">
        <w:t xml:space="preserve"> comprovada</w:t>
      </w:r>
      <w:r w:rsidR="00F46B92">
        <w:t xml:space="preserve"> ou facilidade de uso. </w:t>
      </w:r>
    </w:p>
    <w:p w14:paraId="30FA07F8" w14:textId="3A7C62E3" w:rsidR="00F46B92" w:rsidRPr="0010793F" w:rsidRDefault="00F46B92" w:rsidP="006C619B">
      <w:pPr>
        <w:pStyle w:val="TF-TEXTO"/>
      </w:pPr>
      <w:r>
        <w:t xml:space="preserve">Desta forma, este trabalho mostra-se relevante, pois </w:t>
      </w:r>
      <w:r w:rsidR="00A939BF">
        <w:t>pretende dese</w:t>
      </w:r>
      <w:r w:rsidR="00D43EBC">
        <w:t xml:space="preserve">nvolver uma aplicação </w:t>
      </w:r>
      <w:r w:rsidR="00924D43">
        <w:t xml:space="preserve">para </w:t>
      </w:r>
      <w:r w:rsidR="00C822BD">
        <w:t>detectar</w:t>
      </w:r>
      <w:r w:rsidR="00924D43">
        <w:t xml:space="preserve"> a </w:t>
      </w:r>
      <w:r>
        <w:t xml:space="preserve">DP por meio de técnicas de </w:t>
      </w:r>
      <w:r w:rsidR="00F7608D">
        <w:t>R</w:t>
      </w:r>
      <w:r w:rsidR="009F1F14">
        <w:t xml:space="preserve">edes </w:t>
      </w:r>
      <w:r w:rsidR="00F7608D">
        <w:t>N</w:t>
      </w:r>
      <w:r w:rsidR="009F1F14">
        <w:t xml:space="preserve">eurais </w:t>
      </w:r>
      <w:r w:rsidR="00F7608D">
        <w:t>R</w:t>
      </w:r>
      <w:r w:rsidR="009F1F14">
        <w:t>ecorrentes</w:t>
      </w:r>
      <w:r w:rsidR="00F7608D">
        <w:t xml:space="preserve"> </w:t>
      </w:r>
      <w:r w:rsidR="00F44A93">
        <w:t>(</w:t>
      </w:r>
      <w:r w:rsidR="00F7608D">
        <w:t>RNR)</w:t>
      </w:r>
      <w:r>
        <w:t xml:space="preserve"> com entrada de dados em tempo rea</w:t>
      </w:r>
      <w:r w:rsidR="00234DE4">
        <w:t>l</w:t>
      </w:r>
      <w:r w:rsidR="009209C8">
        <w:t>. Ela será</w:t>
      </w:r>
      <w:r w:rsidR="00D3447F">
        <w:t xml:space="preserve"> construída</w:t>
      </w:r>
      <w:r w:rsidR="00234DE4">
        <w:t xml:space="preserve"> em uma infraestrutura de </w:t>
      </w:r>
      <w:proofErr w:type="spellStart"/>
      <w:r w:rsidR="00234DE4">
        <w:t>microsserviços</w:t>
      </w:r>
      <w:proofErr w:type="spellEnd"/>
      <w:r w:rsidR="00234DE4">
        <w:t xml:space="preserve"> com ferramentas de mensagerias para prover aos usuários </w:t>
      </w:r>
      <w:r w:rsidR="00EE68EC">
        <w:t xml:space="preserve">uma resposta </w:t>
      </w:r>
      <w:r w:rsidR="00234DE4">
        <w:t>rápid</w:t>
      </w:r>
      <w:r w:rsidR="00EE68EC">
        <w:t>a</w:t>
      </w:r>
      <w:r w:rsidR="00234DE4">
        <w:t xml:space="preserve"> e</w:t>
      </w:r>
      <w:r w:rsidR="0038542D">
        <w:t>,</w:t>
      </w:r>
      <w:r w:rsidR="00462DD6">
        <w:t xml:space="preserve"> ao mesmo tempo,</w:t>
      </w:r>
      <w:r w:rsidR="00234DE4">
        <w:t xml:space="preserve"> </w:t>
      </w:r>
      <w:r w:rsidR="00D3447F">
        <w:t xml:space="preserve">tendo </w:t>
      </w:r>
      <w:r w:rsidR="00612103">
        <w:t>uma disponibilidade</w:t>
      </w:r>
      <w:r w:rsidR="00D3447F">
        <w:t xml:space="preserve"> móvel para atingir a maioria dos usuários</w:t>
      </w:r>
      <w:r w:rsidR="00234DE4">
        <w:t>.</w:t>
      </w:r>
      <w:r w:rsidR="00BD29CC">
        <w:t xml:space="preserve"> Além disso, será elaborado uma base de dados para treinamento </w:t>
      </w:r>
      <w:r w:rsidR="00807999">
        <w:t xml:space="preserve">que conterá </w:t>
      </w:r>
      <w:r w:rsidR="00BD29CC">
        <w:t xml:space="preserve">imagens/vídeos de pacientes com a DP </w:t>
      </w:r>
      <w:r w:rsidR="001B72F8">
        <w:t>para</w:t>
      </w:r>
      <w:r w:rsidR="00A3345B">
        <w:t xml:space="preserve"> </w:t>
      </w:r>
      <w:r w:rsidR="008231DA">
        <w:lastRenderedPageBreak/>
        <w:t>aferir</w:t>
      </w:r>
      <w:r w:rsidR="00BD29CC">
        <w:t xml:space="preserve"> a precisão da RNR </w:t>
      </w:r>
      <w:r w:rsidR="00A05A00">
        <w:t>e</w:t>
      </w:r>
      <w:r w:rsidR="00754648">
        <w:t>,</w:t>
      </w:r>
      <w:r w:rsidR="00A05A00">
        <w:t xml:space="preserve"> consecutivamente, </w:t>
      </w:r>
      <w:r w:rsidR="00206197">
        <w:t xml:space="preserve">provendo confiabilidade </w:t>
      </w:r>
      <w:r w:rsidR="00B4551F">
        <w:t xml:space="preserve">em relação ao seu uso </w:t>
      </w:r>
      <w:r w:rsidR="002E2101">
        <w:t xml:space="preserve">em avaliações funcionais </w:t>
      </w:r>
      <w:r w:rsidR="00843761">
        <w:t xml:space="preserve">realizadas </w:t>
      </w:r>
      <w:r w:rsidR="00B4551F">
        <w:t xml:space="preserve">por </w:t>
      </w:r>
      <w:r w:rsidR="00206197">
        <w:t>profissiona</w:t>
      </w:r>
      <w:r w:rsidR="00760E49">
        <w:t>is</w:t>
      </w:r>
      <w:r w:rsidR="00206197">
        <w:t xml:space="preserve"> </w:t>
      </w:r>
      <w:r w:rsidR="00843761">
        <w:t>da saúde</w:t>
      </w:r>
      <w:r w:rsidR="00206197">
        <w:t xml:space="preserve">. Outro ponto positivo é a utilização deste projeto em âmbito acadêmico, </w:t>
      </w:r>
      <w:r w:rsidR="00277123">
        <w:t>no qual a partir dos dados extraídos,</w:t>
      </w:r>
      <w:r w:rsidR="00C736F4">
        <w:t xml:space="preserve"> poderá </w:t>
      </w:r>
      <w:r w:rsidR="00206197">
        <w:t>auxilia</w:t>
      </w:r>
      <w:r w:rsidR="00C736F4">
        <w:t>r</w:t>
      </w:r>
      <w:r w:rsidR="00206197">
        <w:t xml:space="preserve"> estudantes e profissionais inexperientes a ter um olhar crítico dos principais pontos a serem avaliados na marcha parkinsoniana.</w:t>
      </w:r>
      <w:r w:rsidR="00424AFC">
        <w:t xml:space="preserve"> </w:t>
      </w:r>
      <w:r>
        <w:t xml:space="preserve">Contudo, acredita-se que a identificação e a avalição da DP será mais rápida e precisa, auxiliando na qualidade e resultados </w:t>
      </w:r>
      <w:r w:rsidR="004315C4">
        <w:t>das informações</w:t>
      </w:r>
      <w:r w:rsidR="00C613DB">
        <w:t xml:space="preserve"> fornecidas</w:t>
      </w:r>
      <w:r w:rsidR="004315C4">
        <w:t xml:space="preserve"> para </w:t>
      </w:r>
      <w:r>
        <w:t xml:space="preserve">os profissionais e a comunidade envolvida com pacientes </w:t>
      </w:r>
      <w:r w:rsidR="009B1AE7">
        <w:t>acometidos pela</w:t>
      </w:r>
      <w:r w:rsidR="005018E2">
        <w:t xml:space="preserve"> DP</w:t>
      </w:r>
      <w:r>
        <w:t xml:space="preserve">. </w:t>
      </w:r>
    </w:p>
    <w:p w14:paraId="51E0058B" w14:textId="77777777" w:rsidR="00451B94" w:rsidRDefault="00451B94" w:rsidP="00FF7150">
      <w:pPr>
        <w:pStyle w:val="Ttulo2"/>
        <w:spacing w:after="120" w:line="276" w:lineRule="auto"/>
      </w:pPr>
      <w:r>
        <w:rPr>
          <w:caps w:val="0"/>
        </w:rPr>
        <w:t>REQUISITOS PRINCIPAIS DO PROBLEMA A SER TRABALHADO</w:t>
      </w:r>
      <w:bookmarkEnd w:id="49"/>
      <w:bookmarkEnd w:id="50"/>
      <w:bookmarkEnd w:id="51"/>
      <w:bookmarkEnd w:id="52"/>
      <w:bookmarkEnd w:id="53"/>
      <w:bookmarkEnd w:id="54"/>
      <w:bookmarkEnd w:id="55"/>
    </w:p>
    <w:p w14:paraId="039CD00C" w14:textId="646AADBF" w:rsidR="0078260E" w:rsidRDefault="0078260E" w:rsidP="00C25ED0">
      <w:pPr>
        <w:pStyle w:val="TF-TEXTO"/>
      </w:pPr>
      <w:r>
        <w:t>Os requisitos do trabalho estão divididos em duas partes: requisitos da aplicação móvel e requisitos do m</w:t>
      </w:r>
      <w:r w:rsidR="003A2F03">
        <w:t>ó</w:t>
      </w:r>
      <w:r>
        <w:t xml:space="preserve">dulo </w:t>
      </w:r>
      <w:r w:rsidR="00125544">
        <w:t>de</w:t>
      </w:r>
      <w:r>
        <w:t xml:space="preserve"> reconhecimento.</w:t>
      </w:r>
    </w:p>
    <w:p w14:paraId="5FBEDF21" w14:textId="4E8F18E4" w:rsidR="0078260E" w:rsidRDefault="0078260E" w:rsidP="00C25ED0">
      <w:pPr>
        <w:pStyle w:val="TF-TEXTO"/>
      </w:pPr>
      <w:commentRangeStart w:id="61"/>
      <w:r>
        <w:t>A aplicação móvel deverá:</w:t>
      </w:r>
      <w:commentRangeEnd w:id="61"/>
      <w:r w:rsidR="00474B91">
        <w:rPr>
          <w:rStyle w:val="Refdecomentrio"/>
        </w:rPr>
        <w:commentReference w:id="61"/>
      </w:r>
    </w:p>
    <w:p w14:paraId="3DC68F29" w14:textId="5F4E73DA" w:rsidR="0078260E" w:rsidRPr="00312251" w:rsidRDefault="009A6222" w:rsidP="00312251">
      <w:pPr>
        <w:pStyle w:val="TF-ALNEA"/>
        <w:numPr>
          <w:ilvl w:val="0"/>
          <w:numId w:val="32"/>
        </w:numPr>
      </w:pPr>
      <w:r w:rsidRPr="00312251">
        <w:t xml:space="preserve">manter </w:t>
      </w:r>
      <w:r w:rsidR="0078260E" w:rsidRPr="00312251">
        <w:t>o cadastr</w:t>
      </w:r>
      <w:r w:rsidRPr="00312251">
        <w:t>o</w:t>
      </w:r>
      <w:r w:rsidR="0078260E" w:rsidRPr="00312251">
        <w:t xml:space="preserve"> </w:t>
      </w:r>
      <w:r w:rsidRPr="00312251">
        <w:t>de</w:t>
      </w:r>
      <w:r w:rsidR="0078260E" w:rsidRPr="00312251">
        <w:t xml:space="preserve"> pacientes (Requisito Funcional - RF);</w:t>
      </w:r>
    </w:p>
    <w:p w14:paraId="636E0886" w14:textId="2F069F68" w:rsidR="0078260E" w:rsidRPr="00312251" w:rsidRDefault="0078260E" w:rsidP="00312251">
      <w:pPr>
        <w:pStyle w:val="TF-ALNEA"/>
      </w:pPr>
      <w:r w:rsidRPr="00312251">
        <w:t xml:space="preserve">permitir </w:t>
      </w:r>
      <w:r w:rsidR="003E750C" w:rsidRPr="00312251">
        <w:t>que o</w:t>
      </w:r>
      <w:r w:rsidRPr="00312251">
        <w:t xml:space="preserve"> usuário </w:t>
      </w:r>
      <w:r w:rsidR="003E750C" w:rsidRPr="00312251">
        <w:t xml:space="preserve">possa </w:t>
      </w:r>
      <w:r w:rsidRPr="00312251">
        <w:t>capturar ou utilizar vídeos de pacientes a partir de um dispositivo Android (RF);</w:t>
      </w:r>
    </w:p>
    <w:p w14:paraId="3F599963" w14:textId="6EA05894" w:rsidR="0078260E" w:rsidRPr="00312251" w:rsidRDefault="0078260E" w:rsidP="00312251">
      <w:pPr>
        <w:pStyle w:val="TF-ALNEA"/>
      </w:pPr>
      <w:r w:rsidRPr="00312251">
        <w:t>permitir que o usuário possa acompanhar a evolução do paciente</w:t>
      </w:r>
      <w:r w:rsidR="006F5B9E" w:rsidRPr="00312251">
        <w:t xml:space="preserve"> </w:t>
      </w:r>
      <w:r w:rsidR="00BE6EF6" w:rsidRPr="00312251">
        <w:t>ao longo do tempo</w:t>
      </w:r>
      <w:r w:rsidR="000917C7" w:rsidRPr="00312251">
        <w:t xml:space="preserve"> </w:t>
      </w:r>
      <w:r w:rsidR="00307D52" w:rsidRPr="00312251">
        <w:t>(RF);</w:t>
      </w:r>
    </w:p>
    <w:p w14:paraId="4F0A17CA" w14:textId="6D881334" w:rsidR="00307D52" w:rsidRPr="00312251" w:rsidRDefault="00307D52" w:rsidP="00312251">
      <w:pPr>
        <w:pStyle w:val="TF-ALNEA"/>
      </w:pPr>
      <w:r w:rsidRPr="00312251">
        <w:t>ser desenvolvido para a plataforma Android (Requisito Não Funcional - RNF);</w:t>
      </w:r>
    </w:p>
    <w:p w14:paraId="1855B325" w14:textId="257A8849" w:rsidR="00307D52" w:rsidRPr="00312251" w:rsidRDefault="00307D52" w:rsidP="00312251">
      <w:pPr>
        <w:pStyle w:val="TF-ALNEA"/>
      </w:pPr>
      <w:r w:rsidRPr="00312251">
        <w:t xml:space="preserve">utilizar a linguagem </w:t>
      </w:r>
      <w:proofErr w:type="spellStart"/>
      <w:r w:rsidRPr="00312251">
        <w:t>Flutter</w:t>
      </w:r>
      <w:proofErr w:type="spellEnd"/>
      <w:r w:rsidRPr="00312251">
        <w:t xml:space="preserve"> para o desenvolvimento (RNF);</w:t>
      </w:r>
    </w:p>
    <w:p w14:paraId="68CB210C" w14:textId="416EA95B" w:rsidR="00307D52" w:rsidRPr="00312251" w:rsidRDefault="00307D52" w:rsidP="00312251">
      <w:pPr>
        <w:pStyle w:val="TF-ALNEA"/>
      </w:pPr>
      <w:r w:rsidRPr="00312251">
        <w:t xml:space="preserve">utilizar o ambiente de desenvolvimento Visual Studio </w:t>
      </w:r>
      <w:proofErr w:type="spellStart"/>
      <w:r w:rsidRPr="00312251">
        <w:t>Code</w:t>
      </w:r>
      <w:proofErr w:type="spellEnd"/>
      <w:r w:rsidRPr="00312251">
        <w:t xml:space="preserve"> (RNF);</w:t>
      </w:r>
    </w:p>
    <w:p w14:paraId="30EE6D25" w14:textId="44591C82" w:rsidR="00FD21EB" w:rsidRPr="00312251" w:rsidRDefault="00307D52" w:rsidP="00312251">
      <w:pPr>
        <w:pStyle w:val="TF-ALNEA"/>
      </w:pPr>
      <w:r w:rsidRPr="00312251">
        <w:t xml:space="preserve">utilizar o banco de dados </w:t>
      </w:r>
      <w:proofErr w:type="spellStart"/>
      <w:r w:rsidRPr="00312251">
        <w:t>SQLite</w:t>
      </w:r>
      <w:proofErr w:type="spellEnd"/>
      <w:r w:rsidRPr="00312251">
        <w:t xml:space="preserve"> para persistir os dados offline (RNF).</w:t>
      </w:r>
    </w:p>
    <w:p w14:paraId="5DAE927B" w14:textId="7B9FD27D" w:rsidR="00BE18E6" w:rsidRPr="00C25ED0" w:rsidRDefault="00307D52" w:rsidP="00C25ED0">
      <w:pPr>
        <w:pStyle w:val="TF-TEXTO"/>
      </w:pPr>
      <w:r>
        <w:t>O m</w:t>
      </w:r>
      <w:r w:rsidR="006536AD">
        <w:t>ó</w:t>
      </w:r>
      <w:r>
        <w:t xml:space="preserve">dulo de </w:t>
      </w:r>
      <w:r w:rsidR="00FD21EB">
        <w:t>reconhecimento</w:t>
      </w:r>
      <w:r>
        <w:t xml:space="preserve"> deverá</w:t>
      </w:r>
      <w:r w:rsidR="00BE18E6" w:rsidRPr="00C25ED0">
        <w:t>:</w:t>
      </w:r>
    </w:p>
    <w:p w14:paraId="736C1F36" w14:textId="7D92C243" w:rsidR="001D7129" w:rsidRDefault="001D7129" w:rsidP="00307D52">
      <w:pPr>
        <w:pStyle w:val="TF-ALNEA"/>
        <w:numPr>
          <w:ilvl w:val="0"/>
          <w:numId w:val="29"/>
        </w:numPr>
      </w:pPr>
      <w:r>
        <w:t xml:space="preserve">realizar o realce e melhoramento </w:t>
      </w:r>
      <w:r w:rsidR="00243B5E">
        <w:t xml:space="preserve">de </w:t>
      </w:r>
      <w:r>
        <w:t>ruídos, distorções e problemas de iluminação utilizando técnicas de processamento de imagens (RF);</w:t>
      </w:r>
    </w:p>
    <w:p w14:paraId="5B2DE13D" w14:textId="3EC43868" w:rsidR="001D7129" w:rsidRDefault="00F07ACA" w:rsidP="00307D52">
      <w:pPr>
        <w:pStyle w:val="TF-ALNEA"/>
      </w:pPr>
      <w:r>
        <w:t>efetuar o reconhecimento d</w:t>
      </w:r>
      <w:r w:rsidR="00FD21EB">
        <w:t>a DP</w:t>
      </w:r>
      <w:r>
        <w:t xml:space="preserve"> </w:t>
      </w:r>
      <w:r w:rsidR="00307D52">
        <w:t xml:space="preserve">a partir dos membros inferiores </w:t>
      </w:r>
      <w:r>
        <w:t xml:space="preserve">utilizando </w:t>
      </w:r>
      <w:r w:rsidR="003B4B8F">
        <w:t>redes neura</w:t>
      </w:r>
      <w:ins w:id="62" w:author="Marcel Hugo" w:date="2020-10-27T11:05:00Z">
        <w:r w:rsidR="00474B91">
          <w:t>i</w:t>
        </w:r>
      </w:ins>
      <w:r w:rsidR="003B4B8F">
        <w:t>s recorrentes</w:t>
      </w:r>
      <w:r>
        <w:t xml:space="preserve"> (RF)</w:t>
      </w:r>
      <w:r w:rsidR="00307D52">
        <w:t>;</w:t>
      </w:r>
    </w:p>
    <w:p w14:paraId="4FCF8362" w14:textId="2835F3D4" w:rsidR="00307D52" w:rsidRDefault="00307D52" w:rsidP="00234DE4">
      <w:pPr>
        <w:pStyle w:val="TF-ALNEA"/>
      </w:pPr>
      <w:r>
        <w:t xml:space="preserve">aprimorar </w:t>
      </w:r>
      <w:r w:rsidR="00FD21EB">
        <w:t>a RN</w:t>
      </w:r>
      <w:r w:rsidR="00E75F99">
        <w:t>R</w:t>
      </w:r>
      <w:r w:rsidR="00234DE4">
        <w:t xml:space="preserve"> </w:t>
      </w:r>
      <w:r>
        <w:t>a partir de novos vídeos cadastros pelos usuários (R</w:t>
      </w:r>
      <w:r w:rsidR="00FD21EB">
        <w:t>N</w:t>
      </w:r>
      <w:r>
        <w:t>F);</w:t>
      </w:r>
    </w:p>
    <w:p w14:paraId="14A9885B" w14:textId="752001BF" w:rsidR="00307D52" w:rsidRDefault="00307D52" w:rsidP="00307D52">
      <w:pPr>
        <w:pStyle w:val="TF-ALNEA"/>
      </w:pPr>
      <w:r>
        <w:t xml:space="preserve">utilizar as bibliotecas </w:t>
      </w:r>
      <w:proofErr w:type="spellStart"/>
      <w:r>
        <w:t>OpenCV</w:t>
      </w:r>
      <w:proofErr w:type="spellEnd"/>
      <w:r>
        <w:t xml:space="preserve"> para o processamento de imagens e o </w:t>
      </w:r>
      <w:proofErr w:type="spellStart"/>
      <w:r>
        <w:t>Tensorflow</w:t>
      </w:r>
      <w:proofErr w:type="spellEnd"/>
      <w:r>
        <w:t xml:space="preserve"> para a construção da rede neural (RNF);</w:t>
      </w:r>
    </w:p>
    <w:p w14:paraId="693CA8D9" w14:textId="7B9C61A6" w:rsidR="00922D3A" w:rsidRDefault="00D3318A" w:rsidP="00307D52">
      <w:pPr>
        <w:pStyle w:val="TF-ALNEA"/>
      </w:pPr>
      <w:r>
        <w:t xml:space="preserve">utilizar </w:t>
      </w:r>
      <w:r w:rsidR="00922D3A">
        <w:t xml:space="preserve">a linguagem Python </w:t>
      </w:r>
      <w:r>
        <w:t>para desenvolvimento</w:t>
      </w:r>
      <w:r w:rsidR="00307D52">
        <w:t xml:space="preserve">, utilizando a biblioteca </w:t>
      </w:r>
      <w:proofErr w:type="spellStart"/>
      <w:r w:rsidR="00307D52">
        <w:t>Flask</w:t>
      </w:r>
      <w:proofErr w:type="spellEnd"/>
      <w:r w:rsidR="00307D52">
        <w:t xml:space="preserve"> para elaborar o servidor REST</w:t>
      </w:r>
      <w:r>
        <w:t xml:space="preserve"> </w:t>
      </w:r>
      <w:r w:rsidR="00922D3A">
        <w:t>(RNF);</w:t>
      </w:r>
    </w:p>
    <w:p w14:paraId="78ADC9B7" w14:textId="135802B3" w:rsidR="001D7129" w:rsidRDefault="00922D3A" w:rsidP="001D7129">
      <w:pPr>
        <w:pStyle w:val="TF-ALNEA"/>
      </w:pPr>
      <w:r>
        <w:t xml:space="preserve">utilizar </w:t>
      </w:r>
      <w:r w:rsidR="00307D52">
        <w:t>um banco de dados No-SQL</w:t>
      </w:r>
      <w:r>
        <w:t xml:space="preserve"> (RNF)</w:t>
      </w:r>
      <w:r w:rsidR="00307D52">
        <w:t>;</w:t>
      </w:r>
    </w:p>
    <w:p w14:paraId="326C4779" w14:textId="311901B2" w:rsidR="00FD21EB" w:rsidRDefault="00FD21EB" w:rsidP="001D7129">
      <w:pPr>
        <w:pStyle w:val="TF-ALNEA"/>
      </w:pPr>
      <w:r>
        <w:t xml:space="preserve">utilizar a arquitetura de </w:t>
      </w:r>
      <w:proofErr w:type="spellStart"/>
      <w:r>
        <w:t>microsserviços</w:t>
      </w:r>
      <w:proofErr w:type="spellEnd"/>
      <w:r>
        <w:t xml:space="preserve"> (RNF);</w:t>
      </w:r>
    </w:p>
    <w:p w14:paraId="24632CFB" w14:textId="68357D3F" w:rsidR="00307D52" w:rsidRPr="00286FED" w:rsidRDefault="00FD21EB" w:rsidP="00125544">
      <w:pPr>
        <w:pStyle w:val="TF-ALNEA"/>
      </w:pPr>
      <w:r>
        <w:t xml:space="preserve">utilizar a ferramenta </w:t>
      </w:r>
      <w:proofErr w:type="spellStart"/>
      <w:r>
        <w:t>RabbitMQ</w:t>
      </w:r>
      <w:proofErr w:type="spellEnd"/>
      <w:r>
        <w:t xml:space="preserve"> para troca de </w:t>
      </w:r>
      <w:r w:rsidR="00125544">
        <w:t>mensagens</w:t>
      </w:r>
      <w:r>
        <w:t xml:space="preserve"> (RNF)</w:t>
      </w:r>
      <w:r w:rsidR="00125544">
        <w:t>.</w:t>
      </w:r>
    </w:p>
    <w:p w14:paraId="5CB0A412" w14:textId="77777777" w:rsidR="00451B94" w:rsidRDefault="00451B94" w:rsidP="00FF7150">
      <w:pPr>
        <w:pStyle w:val="Ttulo2"/>
        <w:spacing w:after="120" w:line="276" w:lineRule="auto"/>
      </w:pPr>
      <w:r>
        <w:t>METODOLOGIA</w:t>
      </w:r>
    </w:p>
    <w:p w14:paraId="7E6D122E" w14:textId="47206CF1" w:rsidR="001D7129" w:rsidRDefault="00451B94" w:rsidP="00E43D3C">
      <w:pPr>
        <w:pStyle w:val="TF-TEXTO"/>
      </w:pPr>
      <w:r w:rsidRPr="00C25ED0">
        <w:t>O trabalho será desenvolvido observando as seguintes etapas:</w:t>
      </w:r>
    </w:p>
    <w:p w14:paraId="20B9C960" w14:textId="5BB85553" w:rsidR="00451B94" w:rsidRDefault="00922D3A" w:rsidP="00C25ED0">
      <w:pPr>
        <w:pStyle w:val="TF-ALNEA"/>
        <w:numPr>
          <w:ilvl w:val="0"/>
          <w:numId w:val="25"/>
        </w:numPr>
      </w:pPr>
      <w:r>
        <w:t xml:space="preserve">levantamento bibliográfico: pesquisar trabalhos relacionados e estudar sobre o ciclo da marcha, </w:t>
      </w:r>
      <w:r w:rsidR="001D7129">
        <w:t>Parkinson</w:t>
      </w:r>
      <w:r>
        <w:t xml:space="preserve">, </w:t>
      </w:r>
      <w:r w:rsidR="0034172D">
        <w:t>redes neuras recorrentes</w:t>
      </w:r>
      <w:r>
        <w:t xml:space="preserve"> e trabalhos correlatos</w:t>
      </w:r>
      <w:r w:rsidR="00451B94" w:rsidRPr="00424AD5">
        <w:t>;</w:t>
      </w:r>
    </w:p>
    <w:p w14:paraId="126F2E29" w14:textId="5F08A190" w:rsidR="00451B94" w:rsidRDefault="00922D3A" w:rsidP="00C25ED0">
      <w:pPr>
        <w:pStyle w:val="TF-ALNEA"/>
      </w:pPr>
      <w:proofErr w:type="spellStart"/>
      <w:r>
        <w:t>elicitação</w:t>
      </w:r>
      <w:proofErr w:type="spellEnd"/>
      <w:r>
        <w:t xml:space="preserve"> de requisitos</w:t>
      </w:r>
      <w:r w:rsidR="002D4AE9">
        <w:t xml:space="preserve"> da aplicação móvel</w:t>
      </w:r>
      <w:r>
        <w:t xml:space="preserve">: baseando-se nas informações da etapa anterior, reavaliar os requisitos propostos para a </w:t>
      </w:r>
      <w:r w:rsidR="009E4325">
        <w:t>aplicação</w:t>
      </w:r>
      <w:r w:rsidR="00451B94" w:rsidRPr="00424AD5">
        <w:t>;</w:t>
      </w:r>
    </w:p>
    <w:p w14:paraId="1667C33E" w14:textId="5D0C5723" w:rsidR="00515879" w:rsidRDefault="00515879" w:rsidP="00515879">
      <w:pPr>
        <w:pStyle w:val="TF-ALNEA"/>
      </w:pPr>
      <w:r>
        <w:t xml:space="preserve">especificação: </w:t>
      </w:r>
      <w:r w:rsidR="00244B73">
        <w:t xml:space="preserve">utilizar a ferramenta de diagramação </w:t>
      </w:r>
      <w:r w:rsidR="00244B73" w:rsidRPr="00244B73">
        <w:rPr>
          <w:i/>
          <w:iCs/>
        </w:rPr>
        <w:t>Enterprise Architect</w:t>
      </w:r>
      <w:r w:rsidR="00244B73">
        <w:t xml:space="preserve"> (EA) para elaborar os diagramas de caso de uso e de atividades de acordo com a </w:t>
      </w:r>
      <w:proofErr w:type="spellStart"/>
      <w:r w:rsidR="00244B73" w:rsidRPr="00244B73">
        <w:rPr>
          <w:i/>
          <w:iCs/>
        </w:rPr>
        <w:t>Unified</w:t>
      </w:r>
      <w:proofErr w:type="spellEnd"/>
      <w:r w:rsidR="00244B73" w:rsidRPr="00244B73">
        <w:rPr>
          <w:i/>
          <w:iCs/>
        </w:rPr>
        <w:t xml:space="preserve"> </w:t>
      </w:r>
      <w:proofErr w:type="spellStart"/>
      <w:r w:rsidR="00244B73" w:rsidRPr="00244B73">
        <w:rPr>
          <w:i/>
          <w:iCs/>
        </w:rPr>
        <w:t>Modeling</w:t>
      </w:r>
      <w:proofErr w:type="spellEnd"/>
      <w:r w:rsidR="00244B73" w:rsidRPr="00244B73">
        <w:rPr>
          <w:i/>
          <w:iCs/>
        </w:rPr>
        <w:t xml:space="preserve"> </w:t>
      </w:r>
      <w:proofErr w:type="spellStart"/>
      <w:r w:rsidR="00244B73" w:rsidRPr="00244B73">
        <w:rPr>
          <w:i/>
          <w:iCs/>
        </w:rPr>
        <w:t>Languag</w:t>
      </w:r>
      <w:r w:rsidR="00244B73">
        <w:t>e</w:t>
      </w:r>
      <w:proofErr w:type="spellEnd"/>
      <w:r w:rsidR="00244B73">
        <w:t xml:space="preserve"> (UML)</w:t>
      </w:r>
      <w:r>
        <w:t>;</w:t>
      </w:r>
    </w:p>
    <w:p w14:paraId="413D5CB3" w14:textId="788A2698" w:rsidR="00A15461" w:rsidRDefault="003C0030" w:rsidP="00C25ED0">
      <w:pPr>
        <w:pStyle w:val="TF-ALNEA"/>
      </w:pPr>
      <w:r>
        <w:t>implementação: a partir do item (</w:t>
      </w:r>
      <w:r w:rsidR="003A7D3E">
        <w:t>c</w:t>
      </w:r>
      <w:r>
        <w:t xml:space="preserve">) implementar a aplicação </w:t>
      </w:r>
      <w:r w:rsidR="00244B73">
        <w:t xml:space="preserve">móvel para a plataforma Android utilizando a linguagem </w:t>
      </w:r>
      <w:proofErr w:type="spellStart"/>
      <w:r w:rsidR="00244B73">
        <w:t>Flutter</w:t>
      </w:r>
      <w:proofErr w:type="spellEnd"/>
      <w:r>
        <w:t>;</w:t>
      </w:r>
    </w:p>
    <w:p w14:paraId="2F6F1EA0" w14:textId="288061CC" w:rsidR="002D4AE9" w:rsidRDefault="0043259E" w:rsidP="00C25ED0">
      <w:pPr>
        <w:pStyle w:val="TF-ALNEA"/>
      </w:pPr>
      <w:r>
        <w:rPr>
          <w:rStyle w:val="normaltextrun"/>
        </w:rPr>
        <w:t xml:space="preserve">testes da aplicação móvel: </w:t>
      </w:r>
      <w:r w:rsidRPr="00771C8E">
        <w:rPr>
          <w:rStyle w:val="normaltextrun"/>
        </w:rPr>
        <w:t>elaborar testes para validar </w:t>
      </w:r>
      <w:r w:rsidRPr="00771C8E">
        <w:rPr>
          <w:rStyle w:val="eop"/>
        </w:rPr>
        <w:t>a usabilidade da aplicação</w:t>
      </w:r>
      <w:r w:rsidR="00621DE0">
        <w:rPr>
          <w:rStyle w:val="eop"/>
        </w:rPr>
        <w:t xml:space="preserve"> junto aos profissionais da área da saúde;</w:t>
      </w:r>
    </w:p>
    <w:p w14:paraId="11D7FE8B" w14:textId="20DDD1E7" w:rsidR="00244B73" w:rsidRDefault="00244B73" w:rsidP="00244B73">
      <w:pPr>
        <w:pStyle w:val="TF-ALNEA"/>
      </w:pPr>
      <w:commentRangeStart w:id="63"/>
      <w:r>
        <w:t xml:space="preserve">coleta e montagem da base de </w:t>
      </w:r>
      <w:r w:rsidR="00B24223">
        <w:t>dados</w:t>
      </w:r>
      <w:r>
        <w:t>: coletar vídeos de pacientes normais e com Parkinson e montar uma base de dados obtidas/cedidas junto a projetos já existentes na comunidade acadêmica</w:t>
      </w:r>
      <w:commentRangeEnd w:id="63"/>
      <w:r w:rsidR="00BF2D8A">
        <w:rPr>
          <w:rStyle w:val="Refdecomentrio"/>
        </w:rPr>
        <w:commentReference w:id="63"/>
      </w:r>
      <w:del w:id="64" w:author="Marcel Hugo" w:date="2020-10-27T11:09:00Z">
        <w:r w:rsidDel="00474B91">
          <w:delText>s</w:delText>
        </w:r>
      </w:del>
      <w:r>
        <w:t>;</w:t>
      </w:r>
    </w:p>
    <w:p w14:paraId="75FFEBE2" w14:textId="77777777" w:rsidR="00244B73" w:rsidRDefault="00244B73" w:rsidP="00244B73">
      <w:pPr>
        <w:pStyle w:val="TF-ALNEA"/>
      </w:pPr>
      <w:r>
        <w:t xml:space="preserve">preparação das imagens: realizar o realce e melhoramento das imagens utilizando o </w:t>
      </w:r>
      <w:proofErr w:type="spellStart"/>
      <w:r>
        <w:t>OpenCV</w:t>
      </w:r>
      <w:proofErr w:type="spellEnd"/>
      <w:r>
        <w:t>. Posteriormente subdividir as imagens em dois grupos: imagens de treinamento e de validação.</w:t>
      </w:r>
    </w:p>
    <w:p w14:paraId="796BA014" w14:textId="5ADA810D" w:rsidR="00244B73" w:rsidRDefault="00244B73" w:rsidP="00244B73">
      <w:pPr>
        <w:pStyle w:val="TF-ALNEA"/>
      </w:pPr>
      <w:r>
        <w:t xml:space="preserve">definição da arquitetura da rede neural: definir a arquitetura da rede neural mais aderente ao processo de </w:t>
      </w:r>
      <w:r w:rsidR="00FD21EB">
        <w:t>reconhecimento</w:t>
      </w:r>
      <w:r>
        <w:t xml:space="preserve"> da DP;</w:t>
      </w:r>
    </w:p>
    <w:p w14:paraId="141D1BF2" w14:textId="79835E4A" w:rsidR="006D4F09" w:rsidRDefault="00087008" w:rsidP="00244B73">
      <w:pPr>
        <w:pStyle w:val="TF-ALNEA"/>
      </w:pPr>
      <w:r w:rsidRPr="009B0D60">
        <w:t>desenvolvimento</w:t>
      </w:r>
      <w:r w:rsidR="00D17185">
        <w:t xml:space="preserve"> do modelo de reconhecimento do Parkinson</w:t>
      </w:r>
      <w:r w:rsidR="006D4F09">
        <w:t>: a partir do item (</w:t>
      </w:r>
      <w:r>
        <w:t>h</w:t>
      </w:r>
      <w:r w:rsidR="006D4F09">
        <w:t xml:space="preserve">), realizar a implementação da arquitetura da rede neural utilizando a biblioteca </w:t>
      </w:r>
      <w:proofErr w:type="spellStart"/>
      <w:r w:rsidR="006D4F09">
        <w:t>Tensorflow</w:t>
      </w:r>
      <w:proofErr w:type="spellEnd"/>
      <w:r w:rsidR="006D4F09">
        <w:t>;</w:t>
      </w:r>
    </w:p>
    <w:p w14:paraId="1083CADB" w14:textId="6E36B1CA" w:rsidR="003C0030" w:rsidRPr="00424AD5" w:rsidRDefault="003C0030" w:rsidP="00C25ED0">
      <w:pPr>
        <w:pStyle w:val="TF-ALNEA"/>
      </w:pPr>
      <w:r>
        <w:t>testes</w:t>
      </w:r>
      <w:r w:rsidR="00540096">
        <w:t xml:space="preserve"> do </w:t>
      </w:r>
      <w:r w:rsidR="001A5AD5">
        <w:t>modelo de reconhecimento</w:t>
      </w:r>
      <w:r>
        <w:t xml:space="preserve">: paralelamente </w:t>
      </w:r>
      <w:ins w:id="65" w:author="Marcel Hugo" w:date="2020-10-27T11:10:00Z">
        <w:r w:rsidR="00BF2D8A">
          <w:t>à</w:t>
        </w:r>
      </w:ins>
      <w:del w:id="66" w:author="Marcel Hugo" w:date="2020-10-27T11:10:00Z">
        <w:r w:rsidDel="00BF2D8A">
          <w:delText>a</w:delText>
        </w:r>
      </w:del>
      <w:r>
        <w:t xml:space="preserve"> implementação, realizar testes </w:t>
      </w:r>
      <w:r w:rsidR="006D4F09">
        <w:t xml:space="preserve">com base no banco de imagens obtido para verificar </w:t>
      </w:r>
      <w:commentRangeStart w:id="67"/>
      <w:r w:rsidR="006D4F09">
        <w:t>a eficiência e assertividade do modelo elaborado</w:t>
      </w:r>
      <w:r w:rsidR="00125544">
        <w:t xml:space="preserve"> </w:t>
      </w:r>
      <w:commentRangeEnd w:id="67"/>
      <w:r w:rsidR="00BF2D8A">
        <w:rPr>
          <w:rStyle w:val="Refdecomentrio"/>
        </w:rPr>
        <w:commentReference w:id="67"/>
      </w:r>
      <w:r w:rsidR="00125544">
        <w:t xml:space="preserve">utilizando a validação cruzada </w:t>
      </w:r>
      <w:r w:rsidR="00F82657">
        <w:t>assim como</w:t>
      </w:r>
      <w:r w:rsidR="00CA0966">
        <w:t xml:space="preserve"> a comprovação </w:t>
      </w:r>
      <w:r w:rsidR="000D7AD0">
        <w:t xml:space="preserve">dos resultados junto </w:t>
      </w:r>
      <w:r w:rsidR="008C6C87">
        <w:t>a</w:t>
      </w:r>
      <w:r w:rsidR="000D7AD0">
        <w:t>o</w:t>
      </w:r>
      <w:r w:rsidR="001D0623">
        <w:t>s</w:t>
      </w:r>
      <w:r w:rsidR="000D7AD0">
        <w:t xml:space="preserve"> profissiona</w:t>
      </w:r>
      <w:r w:rsidR="001D0623">
        <w:t>is</w:t>
      </w:r>
      <w:r w:rsidR="000D7AD0">
        <w:t xml:space="preserve"> da saúde</w:t>
      </w:r>
      <w:r w:rsidR="006D4F09">
        <w:t>.</w:t>
      </w:r>
    </w:p>
    <w:p w14:paraId="68FE02CA" w14:textId="0C483467" w:rsidR="00451B94" w:rsidRPr="00C25ED0" w:rsidRDefault="00451B94" w:rsidP="00C25ED0">
      <w:pPr>
        <w:pStyle w:val="TF-TEXTO"/>
      </w:pPr>
      <w:r w:rsidRPr="00C25ED0">
        <w:lastRenderedPageBreak/>
        <w:t xml:space="preserve">As etapas serão realizadas nos períodos relacionados no </w:t>
      </w:r>
      <w:r w:rsidR="0060060C" w:rsidRPr="00C25ED0">
        <w:fldChar w:fldCharType="begin"/>
      </w:r>
      <w:r w:rsidR="0060060C" w:rsidRPr="00C25ED0">
        <w:instrText xml:space="preserve"> REF _Ref98650273 \h </w:instrText>
      </w:r>
      <w:r w:rsidR="00FF7150" w:rsidRPr="00C25ED0">
        <w:instrText xml:space="preserve"> \* MERGEFORMAT </w:instrText>
      </w:r>
      <w:r w:rsidR="0060060C" w:rsidRPr="00C25ED0">
        <w:fldChar w:fldCharType="separate"/>
      </w:r>
      <w:r w:rsidR="00584740" w:rsidRPr="00607D71">
        <w:t xml:space="preserve">Quadro </w:t>
      </w:r>
      <w:r w:rsidR="0060060C" w:rsidRPr="00C25ED0">
        <w:fldChar w:fldCharType="end"/>
      </w:r>
      <w:r w:rsidR="00A37C79">
        <w:t>2</w:t>
      </w:r>
      <w:r w:rsidRPr="00C25ED0">
        <w:t>.</w:t>
      </w:r>
    </w:p>
    <w:p w14:paraId="73BDF8FD" w14:textId="1E32F611" w:rsidR="00451B94" w:rsidRPr="00607D71" w:rsidRDefault="0060060C" w:rsidP="00607D71">
      <w:pPr>
        <w:pStyle w:val="TF-LEGENDA"/>
      </w:pPr>
      <w:bookmarkStart w:id="68" w:name="_Ref98650273"/>
      <w:r w:rsidRPr="00607D71">
        <w:t xml:space="preserve">Quadro </w:t>
      </w:r>
      <w:bookmarkEnd w:id="68"/>
      <w:r w:rsidR="00A37C79" w:rsidRPr="00607D71">
        <w:t>2</w:t>
      </w:r>
      <w:r w:rsidR="00451B94" w:rsidRPr="00607D71">
        <w:t xml:space="preserve"> </w:t>
      </w:r>
      <w:r w:rsidR="00A334C7" w:rsidRPr="00607D71">
        <w:t>–</w:t>
      </w:r>
      <w:r w:rsidR="00451B94" w:rsidRPr="00607D71">
        <w:t xml:space="preserve"> Cronograma</w:t>
      </w:r>
      <w:r w:rsidR="00A334C7" w:rsidRPr="00607D71">
        <w:t xml:space="preserve"> de atividades a serem realizadas</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6D4F09" w:rsidRPr="007E0D87" w14:paraId="16FC976E" w14:textId="77777777" w:rsidTr="00206197">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A05FA8B" w14:textId="77777777" w:rsidR="006D4F09" w:rsidRPr="007E0D87" w:rsidRDefault="006D4F09" w:rsidP="00FF7150">
            <w:pPr>
              <w:pStyle w:val="TF-TEXTOQUADRO"/>
              <w:jc w:val="right"/>
            </w:pPr>
          </w:p>
        </w:tc>
        <w:tc>
          <w:tcPr>
            <w:tcW w:w="1701" w:type="dxa"/>
            <w:gridSpan w:val="6"/>
            <w:tcBorders>
              <w:top w:val="single" w:sz="4" w:space="0" w:color="auto"/>
              <w:left w:val="single" w:sz="4" w:space="0" w:color="auto"/>
              <w:right w:val="single" w:sz="4" w:space="0" w:color="auto"/>
            </w:tcBorders>
            <w:shd w:val="clear" w:color="auto" w:fill="A6A6A6"/>
          </w:tcPr>
          <w:p w14:paraId="36CF9F81" w14:textId="01B87D92" w:rsidR="006D4F09" w:rsidRPr="007E0D87" w:rsidRDefault="006D4F09" w:rsidP="00FF7150">
            <w:pPr>
              <w:pStyle w:val="TF-TEXTOQUADROCentralizado"/>
            </w:pPr>
            <w:r>
              <w:t>2020</w:t>
            </w:r>
          </w:p>
        </w:tc>
        <w:tc>
          <w:tcPr>
            <w:tcW w:w="3402" w:type="dxa"/>
            <w:gridSpan w:val="12"/>
            <w:tcBorders>
              <w:top w:val="single" w:sz="4" w:space="0" w:color="auto"/>
              <w:left w:val="single" w:sz="4" w:space="0" w:color="auto"/>
              <w:right w:val="single" w:sz="4" w:space="0" w:color="auto"/>
            </w:tcBorders>
            <w:shd w:val="clear" w:color="auto" w:fill="A6A6A6"/>
          </w:tcPr>
          <w:p w14:paraId="3269916B" w14:textId="57BFE1A1" w:rsidR="006D4F09" w:rsidRPr="007E0D87" w:rsidRDefault="006D4F09" w:rsidP="00FF7150">
            <w:pPr>
              <w:pStyle w:val="TF-TEXTOQUADROCentralizado"/>
            </w:pPr>
            <w:r>
              <w:t>2021</w:t>
            </w:r>
          </w:p>
        </w:tc>
      </w:tr>
      <w:tr w:rsidR="00D17185" w:rsidRPr="007E0D87" w14:paraId="649C049E" w14:textId="77777777" w:rsidTr="00206197">
        <w:trPr>
          <w:cantSplit/>
          <w:jc w:val="center"/>
        </w:trPr>
        <w:tc>
          <w:tcPr>
            <w:tcW w:w="4673" w:type="dxa"/>
            <w:tcBorders>
              <w:top w:val="nil"/>
              <w:left w:val="single" w:sz="4" w:space="0" w:color="auto"/>
              <w:bottom w:val="nil"/>
            </w:tcBorders>
            <w:shd w:val="clear" w:color="auto" w:fill="A6A6A6"/>
          </w:tcPr>
          <w:p w14:paraId="734A1D77" w14:textId="77777777" w:rsidR="00D17185" w:rsidRPr="007E0D87" w:rsidRDefault="00D17185" w:rsidP="00FF7150">
            <w:pPr>
              <w:pStyle w:val="TF-TEXTOQUADRO"/>
              <w:jc w:val="right"/>
            </w:pPr>
          </w:p>
        </w:tc>
        <w:tc>
          <w:tcPr>
            <w:tcW w:w="567" w:type="dxa"/>
            <w:gridSpan w:val="2"/>
            <w:shd w:val="clear" w:color="auto" w:fill="A6A6A6"/>
          </w:tcPr>
          <w:p w14:paraId="4132700D" w14:textId="1AA9D9DC" w:rsidR="00D17185" w:rsidRDefault="00D17185" w:rsidP="00FF7150">
            <w:pPr>
              <w:pStyle w:val="TF-TEXTOQUADROCentralizado"/>
            </w:pPr>
            <w:r>
              <w:t>out.</w:t>
            </w:r>
          </w:p>
        </w:tc>
        <w:tc>
          <w:tcPr>
            <w:tcW w:w="567" w:type="dxa"/>
            <w:gridSpan w:val="2"/>
            <w:shd w:val="clear" w:color="auto" w:fill="A6A6A6"/>
          </w:tcPr>
          <w:p w14:paraId="3F6DDA7A" w14:textId="29368703" w:rsidR="00D17185" w:rsidRDefault="00D17185" w:rsidP="00FF7150">
            <w:pPr>
              <w:pStyle w:val="TF-TEXTOQUADROCentralizado"/>
            </w:pPr>
            <w:r>
              <w:t>nov.</w:t>
            </w:r>
          </w:p>
        </w:tc>
        <w:tc>
          <w:tcPr>
            <w:tcW w:w="567" w:type="dxa"/>
            <w:gridSpan w:val="2"/>
            <w:shd w:val="clear" w:color="auto" w:fill="A6A6A6"/>
          </w:tcPr>
          <w:p w14:paraId="3F4F5260" w14:textId="05BDD7DC" w:rsidR="00D17185" w:rsidRDefault="00D17185" w:rsidP="00FF7150">
            <w:pPr>
              <w:pStyle w:val="TF-TEXTOQUADROCentralizado"/>
            </w:pPr>
            <w:r>
              <w:t>dez.</w:t>
            </w:r>
          </w:p>
        </w:tc>
        <w:tc>
          <w:tcPr>
            <w:tcW w:w="567" w:type="dxa"/>
            <w:gridSpan w:val="2"/>
            <w:shd w:val="clear" w:color="auto" w:fill="A6A6A6"/>
          </w:tcPr>
          <w:p w14:paraId="78399DAF" w14:textId="12FA8189" w:rsidR="00D17185" w:rsidRPr="006D4F09" w:rsidRDefault="00D17185" w:rsidP="00FF7150">
            <w:pPr>
              <w:pStyle w:val="TF-TEXTOQUADROCentralizado"/>
            </w:pPr>
            <w:r>
              <w:t>jan.</w:t>
            </w:r>
          </w:p>
        </w:tc>
        <w:tc>
          <w:tcPr>
            <w:tcW w:w="567" w:type="dxa"/>
            <w:gridSpan w:val="2"/>
            <w:shd w:val="clear" w:color="auto" w:fill="A6A6A6"/>
          </w:tcPr>
          <w:p w14:paraId="7D595B82" w14:textId="736B58C6" w:rsidR="00D17185" w:rsidRPr="007E0D87" w:rsidRDefault="00D17185" w:rsidP="00FF7150">
            <w:pPr>
              <w:pStyle w:val="TF-TEXTOQUADROCentralizado"/>
            </w:pPr>
            <w:r>
              <w:t>fev</w:t>
            </w:r>
            <w:r w:rsidRPr="007E0D87">
              <w:t>.</w:t>
            </w:r>
          </w:p>
        </w:tc>
        <w:tc>
          <w:tcPr>
            <w:tcW w:w="567" w:type="dxa"/>
            <w:gridSpan w:val="2"/>
            <w:shd w:val="clear" w:color="auto" w:fill="A6A6A6"/>
          </w:tcPr>
          <w:p w14:paraId="68187F0A" w14:textId="4B2646BA" w:rsidR="00D17185" w:rsidRPr="007E0D87" w:rsidRDefault="00D17185" w:rsidP="00FF7150">
            <w:pPr>
              <w:pStyle w:val="TF-TEXTOQUADROCentralizado"/>
            </w:pPr>
            <w:r>
              <w:t>mar</w:t>
            </w:r>
            <w:r w:rsidRPr="007E0D87">
              <w:t>.</w:t>
            </w:r>
          </w:p>
        </w:tc>
        <w:tc>
          <w:tcPr>
            <w:tcW w:w="567" w:type="dxa"/>
            <w:gridSpan w:val="2"/>
            <w:shd w:val="clear" w:color="auto" w:fill="A6A6A6"/>
          </w:tcPr>
          <w:p w14:paraId="0ECE835E" w14:textId="0B8B11A2" w:rsidR="00D17185" w:rsidRPr="007E0D87" w:rsidRDefault="00D17185" w:rsidP="00FF7150">
            <w:pPr>
              <w:pStyle w:val="TF-TEXTOQUADROCentralizado"/>
            </w:pPr>
            <w:r>
              <w:t>abr</w:t>
            </w:r>
            <w:r w:rsidRPr="007E0D87">
              <w:t>.</w:t>
            </w:r>
          </w:p>
        </w:tc>
        <w:tc>
          <w:tcPr>
            <w:tcW w:w="567" w:type="dxa"/>
            <w:gridSpan w:val="2"/>
            <w:shd w:val="clear" w:color="auto" w:fill="A6A6A6"/>
          </w:tcPr>
          <w:p w14:paraId="239273BC" w14:textId="25E71E90" w:rsidR="00D17185" w:rsidRPr="007E0D87" w:rsidRDefault="00D17185" w:rsidP="00FF7150">
            <w:pPr>
              <w:pStyle w:val="TF-TEXTOQUADROCentralizado"/>
            </w:pPr>
            <w:r>
              <w:t>maio</w:t>
            </w:r>
          </w:p>
        </w:tc>
        <w:tc>
          <w:tcPr>
            <w:tcW w:w="567" w:type="dxa"/>
            <w:gridSpan w:val="2"/>
            <w:shd w:val="clear" w:color="auto" w:fill="A6A6A6"/>
          </w:tcPr>
          <w:p w14:paraId="446EAAD2" w14:textId="5CCA2F5E" w:rsidR="00D17185" w:rsidRPr="007E0D87" w:rsidRDefault="00D17185" w:rsidP="00FF7150">
            <w:pPr>
              <w:pStyle w:val="TF-TEXTOQUADROCentralizado"/>
            </w:pPr>
            <w:r>
              <w:t>jun</w:t>
            </w:r>
            <w:r w:rsidRPr="007E0D87">
              <w:t>.</w:t>
            </w:r>
          </w:p>
        </w:tc>
      </w:tr>
      <w:tr w:rsidR="006D4F09" w:rsidRPr="007E0D87" w14:paraId="2E3E58A0" w14:textId="77777777" w:rsidTr="006D4F09">
        <w:trPr>
          <w:cantSplit/>
          <w:jc w:val="center"/>
        </w:trPr>
        <w:tc>
          <w:tcPr>
            <w:tcW w:w="4673" w:type="dxa"/>
            <w:tcBorders>
              <w:top w:val="nil"/>
              <w:left w:val="single" w:sz="4" w:space="0" w:color="auto"/>
            </w:tcBorders>
            <w:shd w:val="clear" w:color="auto" w:fill="A6A6A6"/>
          </w:tcPr>
          <w:p w14:paraId="506A026E" w14:textId="77777777" w:rsidR="006D4F09" w:rsidRPr="007E0D87" w:rsidRDefault="006D4F09" w:rsidP="00FF7150">
            <w:pPr>
              <w:pStyle w:val="TF-TEXTOQUADRO"/>
              <w:jc w:val="right"/>
            </w:pPr>
            <w:r w:rsidRPr="007E0D87">
              <w:t>etapas / quinzenas</w:t>
            </w:r>
          </w:p>
        </w:tc>
        <w:tc>
          <w:tcPr>
            <w:tcW w:w="284" w:type="dxa"/>
            <w:shd w:val="clear" w:color="auto" w:fill="A6A6A6"/>
          </w:tcPr>
          <w:p w14:paraId="2F60DDCD" w14:textId="7736F270" w:rsidR="006D4F09" w:rsidRPr="007E0D87" w:rsidRDefault="00D17185" w:rsidP="00FF7150">
            <w:pPr>
              <w:pStyle w:val="TF-TEXTOQUADROCentralizado"/>
            </w:pPr>
            <w:r>
              <w:t>1</w:t>
            </w:r>
          </w:p>
        </w:tc>
        <w:tc>
          <w:tcPr>
            <w:tcW w:w="283" w:type="dxa"/>
            <w:shd w:val="clear" w:color="auto" w:fill="A6A6A6"/>
          </w:tcPr>
          <w:p w14:paraId="1C629106" w14:textId="11FFB13F" w:rsidR="006D4F09" w:rsidRPr="007E0D87" w:rsidRDefault="00D17185" w:rsidP="00FF7150">
            <w:pPr>
              <w:pStyle w:val="TF-TEXTOQUADROCentralizado"/>
            </w:pPr>
            <w:r>
              <w:t>2</w:t>
            </w:r>
          </w:p>
        </w:tc>
        <w:tc>
          <w:tcPr>
            <w:tcW w:w="284" w:type="dxa"/>
            <w:shd w:val="clear" w:color="auto" w:fill="A6A6A6"/>
          </w:tcPr>
          <w:p w14:paraId="26A2E188" w14:textId="193F696C" w:rsidR="006D4F09" w:rsidRPr="007E0D87" w:rsidRDefault="00D17185" w:rsidP="00FF7150">
            <w:pPr>
              <w:pStyle w:val="TF-TEXTOQUADROCentralizado"/>
            </w:pPr>
            <w:r>
              <w:t>1</w:t>
            </w:r>
          </w:p>
        </w:tc>
        <w:tc>
          <w:tcPr>
            <w:tcW w:w="283" w:type="dxa"/>
            <w:shd w:val="clear" w:color="auto" w:fill="A6A6A6"/>
          </w:tcPr>
          <w:p w14:paraId="1F86F2C1" w14:textId="30BC1C2B" w:rsidR="006D4F09" w:rsidRPr="007E0D87" w:rsidRDefault="00D17185" w:rsidP="00FF7150">
            <w:pPr>
              <w:pStyle w:val="TF-TEXTOQUADROCentralizado"/>
            </w:pPr>
            <w:r>
              <w:t>2</w:t>
            </w:r>
          </w:p>
        </w:tc>
        <w:tc>
          <w:tcPr>
            <w:tcW w:w="284" w:type="dxa"/>
            <w:shd w:val="clear" w:color="auto" w:fill="A6A6A6"/>
          </w:tcPr>
          <w:p w14:paraId="0B856350" w14:textId="3B915F7C" w:rsidR="006D4F09" w:rsidRPr="007E0D87" w:rsidRDefault="00D17185" w:rsidP="00FF7150">
            <w:pPr>
              <w:pStyle w:val="TF-TEXTOQUADROCentralizado"/>
            </w:pPr>
            <w:r>
              <w:t>1</w:t>
            </w:r>
          </w:p>
        </w:tc>
        <w:tc>
          <w:tcPr>
            <w:tcW w:w="283" w:type="dxa"/>
            <w:shd w:val="clear" w:color="auto" w:fill="A6A6A6"/>
          </w:tcPr>
          <w:p w14:paraId="70EBF5FA" w14:textId="5308E4EC" w:rsidR="006D4F09" w:rsidRPr="007E0D87" w:rsidRDefault="00D17185" w:rsidP="00FF7150">
            <w:pPr>
              <w:pStyle w:val="TF-TEXTOQUADROCentralizado"/>
            </w:pPr>
            <w:r>
              <w:t>2</w:t>
            </w:r>
          </w:p>
        </w:tc>
        <w:tc>
          <w:tcPr>
            <w:tcW w:w="284" w:type="dxa"/>
            <w:shd w:val="clear" w:color="auto" w:fill="A6A6A6"/>
          </w:tcPr>
          <w:p w14:paraId="73A15D11" w14:textId="17431983" w:rsidR="006D4F09" w:rsidRPr="007E0D87" w:rsidRDefault="00D17185" w:rsidP="00FF7150">
            <w:pPr>
              <w:pStyle w:val="TF-TEXTOQUADROCentralizado"/>
            </w:pPr>
            <w:r>
              <w:t>1</w:t>
            </w:r>
          </w:p>
        </w:tc>
        <w:tc>
          <w:tcPr>
            <w:tcW w:w="283" w:type="dxa"/>
            <w:shd w:val="clear" w:color="auto" w:fill="A6A6A6"/>
          </w:tcPr>
          <w:p w14:paraId="5CFCD2EB" w14:textId="04368006" w:rsidR="006D4F09" w:rsidRPr="007E0D87" w:rsidRDefault="00D17185" w:rsidP="00FF7150">
            <w:pPr>
              <w:pStyle w:val="TF-TEXTOQUADROCentralizado"/>
            </w:pPr>
            <w:r>
              <w:t>2</w:t>
            </w:r>
          </w:p>
        </w:tc>
        <w:tc>
          <w:tcPr>
            <w:tcW w:w="284" w:type="dxa"/>
            <w:tcBorders>
              <w:bottom w:val="single" w:sz="4" w:space="0" w:color="auto"/>
            </w:tcBorders>
            <w:shd w:val="clear" w:color="auto" w:fill="A6A6A6"/>
          </w:tcPr>
          <w:p w14:paraId="0DEC186C" w14:textId="55634938"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35718E46"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606BDF41"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2560B9ED"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0AC96F80"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6CC73007"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308A7507"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4AB86A61"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1FD5E71A"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6C0F9E71" w14:textId="77777777" w:rsidR="006D4F09" w:rsidRPr="007E0D87" w:rsidRDefault="006D4F09" w:rsidP="00FF7150">
            <w:pPr>
              <w:pStyle w:val="TF-TEXTOQUADROCentralizado"/>
            </w:pPr>
            <w:r w:rsidRPr="007E0D87">
              <w:t>2</w:t>
            </w:r>
          </w:p>
        </w:tc>
      </w:tr>
      <w:tr w:rsidR="006D4F09" w:rsidRPr="007E0D87" w14:paraId="76EB4853" w14:textId="77777777" w:rsidTr="00125544">
        <w:trPr>
          <w:jc w:val="center"/>
        </w:trPr>
        <w:tc>
          <w:tcPr>
            <w:tcW w:w="4673" w:type="dxa"/>
            <w:tcBorders>
              <w:left w:val="single" w:sz="4" w:space="0" w:color="auto"/>
            </w:tcBorders>
          </w:tcPr>
          <w:p w14:paraId="28DACA78" w14:textId="4B7B5BAF" w:rsidR="006D4F09" w:rsidRPr="007E0D87" w:rsidRDefault="00D17185" w:rsidP="00FF7150">
            <w:pPr>
              <w:pStyle w:val="TF-TEXTOQUADRO"/>
              <w:jc w:val="both"/>
              <w:rPr>
                <w:bCs/>
              </w:rPr>
            </w:pPr>
            <w:r>
              <w:t>levantamento bibliográfico</w:t>
            </w:r>
          </w:p>
        </w:tc>
        <w:tc>
          <w:tcPr>
            <w:tcW w:w="284" w:type="dxa"/>
          </w:tcPr>
          <w:p w14:paraId="0662D0B1" w14:textId="77777777" w:rsidR="006D4F09" w:rsidRPr="007E0D87" w:rsidRDefault="006D4F09" w:rsidP="00FF7150">
            <w:pPr>
              <w:pStyle w:val="TF-TEXTOQUADROCentralizado"/>
            </w:pPr>
          </w:p>
        </w:tc>
        <w:tc>
          <w:tcPr>
            <w:tcW w:w="283" w:type="dxa"/>
          </w:tcPr>
          <w:p w14:paraId="35A9F9C0" w14:textId="3229BDCB" w:rsidR="006D4F09" w:rsidRPr="007E0D87" w:rsidRDefault="006D4F09" w:rsidP="00FF7150">
            <w:pPr>
              <w:pStyle w:val="TF-TEXTOQUADROCentralizado"/>
            </w:pPr>
          </w:p>
        </w:tc>
        <w:tc>
          <w:tcPr>
            <w:tcW w:w="284" w:type="dxa"/>
          </w:tcPr>
          <w:p w14:paraId="5621A624" w14:textId="0C62642E" w:rsidR="006D4F09" w:rsidRPr="007E0D87" w:rsidRDefault="006D4F09" w:rsidP="00FF7150">
            <w:pPr>
              <w:pStyle w:val="TF-TEXTOQUADROCentralizado"/>
            </w:pPr>
          </w:p>
        </w:tc>
        <w:tc>
          <w:tcPr>
            <w:tcW w:w="283" w:type="dxa"/>
          </w:tcPr>
          <w:p w14:paraId="16ED325B" w14:textId="51B2DEFE" w:rsidR="006D4F09" w:rsidRPr="007E0D87" w:rsidRDefault="006D4F09" w:rsidP="00FF7150">
            <w:pPr>
              <w:pStyle w:val="TF-TEXTOQUADROCentralizado"/>
            </w:pPr>
          </w:p>
        </w:tc>
        <w:tc>
          <w:tcPr>
            <w:tcW w:w="284" w:type="dxa"/>
          </w:tcPr>
          <w:p w14:paraId="00084AF0" w14:textId="171B8C97" w:rsidR="006D4F09" w:rsidRPr="007E0D87" w:rsidRDefault="006D4F09" w:rsidP="00FF7150">
            <w:pPr>
              <w:pStyle w:val="TF-TEXTOQUADROCentralizado"/>
            </w:pPr>
          </w:p>
        </w:tc>
        <w:tc>
          <w:tcPr>
            <w:tcW w:w="283" w:type="dxa"/>
          </w:tcPr>
          <w:p w14:paraId="231185D7" w14:textId="77777777" w:rsidR="006D4F09" w:rsidRPr="007E0D87" w:rsidRDefault="006D4F09" w:rsidP="00FF7150">
            <w:pPr>
              <w:pStyle w:val="TF-TEXTOQUADROCentralizado"/>
            </w:pPr>
          </w:p>
        </w:tc>
        <w:tc>
          <w:tcPr>
            <w:tcW w:w="284" w:type="dxa"/>
          </w:tcPr>
          <w:p w14:paraId="0C548274" w14:textId="27487DDE" w:rsidR="006D4F09" w:rsidRPr="007E0D87" w:rsidRDefault="006D4F09" w:rsidP="00FF7150">
            <w:pPr>
              <w:pStyle w:val="TF-TEXTOQUADROCentralizado"/>
            </w:pPr>
          </w:p>
        </w:tc>
        <w:tc>
          <w:tcPr>
            <w:tcW w:w="283" w:type="dxa"/>
            <w:shd w:val="clear" w:color="auto" w:fill="FFFFFF" w:themeFill="background1"/>
          </w:tcPr>
          <w:p w14:paraId="75375CD0" w14:textId="107C51A3" w:rsidR="006D4F09" w:rsidRPr="007E0D87" w:rsidRDefault="006D4F09" w:rsidP="00FF7150">
            <w:pPr>
              <w:pStyle w:val="TF-TEXTOQUADROCentralizado"/>
            </w:pPr>
          </w:p>
        </w:tc>
        <w:tc>
          <w:tcPr>
            <w:tcW w:w="284" w:type="dxa"/>
            <w:tcBorders>
              <w:bottom w:val="single" w:sz="4" w:space="0" w:color="auto"/>
            </w:tcBorders>
            <w:shd w:val="clear" w:color="auto" w:fill="A6A6A6" w:themeFill="background1" w:themeFillShade="A6"/>
          </w:tcPr>
          <w:p w14:paraId="6C9616FD" w14:textId="6A345896" w:rsidR="006D4F09" w:rsidRPr="007E0D87" w:rsidRDefault="006D4F09" w:rsidP="00FF7150">
            <w:pPr>
              <w:pStyle w:val="TF-TEXTOQUADROCentralizado"/>
            </w:pPr>
          </w:p>
        </w:tc>
        <w:tc>
          <w:tcPr>
            <w:tcW w:w="283" w:type="dxa"/>
            <w:tcBorders>
              <w:bottom w:val="single" w:sz="4" w:space="0" w:color="auto"/>
            </w:tcBorders>
            <w:shd w:val="clear" w:color="auto" w:fill="auto"/>
          </w:tcPr>
          <w:p w14:paraId="54FCC6FE" w14:textId="77777777" w:rsidR="006D4F09" w:rsidRPr="003C0030" w:rsidRDefault="006D4F09" w:rsidP="00FF7150">
            <w:pPr>
              <w:pStyle w:val="TF-TEXTOQUADROCentralizado"/>
              <w:rPr>
                <w:highlight w:val="darkGray"/>
              </w:rPr>
            </w:pPr>
          </w:p>
        </w:tc>
        <w:tc>
          <w:tcPr>
            <w:tcW w:w="284" w:type="dxa"/>
            <w:tcBorders>
              <w:bottom w:val="single" w:sz="4" w:space="0" w:color="auto"/>
            </w:tcBorders>
            <w:shd w:val="clear" w:color="auto" w:fill="auto"/>
          </w:tcPr>
          <w:p w14:paraId="006AEB73"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20D740D8"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7CDF5C6F"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1FE9FBFC"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6E74B2C2"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0DFAAFDF"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6539A6FF" w14:textId="77777777" w:rsidR="006D4F09" w:rsidRPr="007E0D87" w:rsidRDefault="006D4F09" w:rsidP="00FF7150">
            <w:pPr>
              <w:pStyle w:val="TF-TEXTOQUADROCentralizado"/>
            </w:pPr>
          </w:p>
        </w:tc>
        <w:tc>
          <w:tcPr>
            <w:tcW w:w="283" w:type="dxa"/>
          </w:tcPr>
          <w:p w14:paraId="6FC86C2F" w14:textId="77777777" w:rsidR="006D4F09" w:rsidRPr="007E0D87" w:rsidRDefault="006D4F09" w:rsidP="00FF7150">
            <w:pPr>
              <w:pStyle w:val="TF-TEXTOQUADROCentralizado"/>
            </w:pPr>
          </w:p>
        </w:tc>
      </w:tr>
      <w:tr w:rsidR="006D4F09" w:rsidRPr="007E0D87" w14:paraId="17A11571" w14:textId="77777777" w:rsidTr="00125544">
        <w:trPr>
          <w:jc w:val="center"/>
        </w:trPr>
        <w:tc>
          <w:tcPr>
            <w:tcW w:w="4673" w:type="dxa"/>
            <w:tcBorders>
              <w:left w:val="single" w:sz="4" w:space="0" w:color="auto"/>
            </w:tcBorders>
          </w:tcPr>
          <w:p w14:paraId="10CF8425" w14:textId="1D0BC39A" w:rsidR="006D4F09" w:rsidRDefault="00D17185" w:rsidP="00FF7150">
            <w:pPr>
              <w:pStyle w:val="TF-TEXTOQUADRO"/>
              <w:jc w:val="both"/>
            </w:pPr>
            <w:proofErr w:type="spellStart"/>
            <w:r>
              <w:t>elicitação</w:t>
            </w:r>
            <w:proofErr w:type="spellEnd"/>
            <w:r>
              <w:t xml:space="preserve"> de requisitos</w:t>
            </w:r>
            <w:r w:rsidR="00607D71">
              <w:t xml:space="preserve"> da aplicação móvel</w:t>
            </w:r>
          </w:p>
        </w:tc>
        <w:tc>
          <w:tcPr>
            <w:tcW w:w="284" w:type="dxa"/>
          </w:tcPr>
          <w:p w14:paraId="73D19445" w14:textId="77777777" w:rsidR="006D4F09" w:rsidRPr="007E0D87" w:rsidRDefault="006D4F09" w:rsidP="00FF7150">
            <w:pPr>
              <w:pStyle w:val="TF-TEXTOQUADROCentralizado"/>
            </w:pPr>
          </w:p>
        </w:tc>
        <w:tc>
          <w:tcPr>
            <w:tcW w:w="283" w:type="dxa"/>
          </w:tcPr>
          <w:p w14:paraId="0B374CC6" w14:textId="17ECD5C5" w:rsidR="006D4F09" w:rsidRPr="007E0D87" w:rsidRDefault="006D4F09" w:rsidP="00FF7150">
            <w:pPr>
              <w:pStyle w:val="TF-TEXTOQUADROCentralizado"/>
            </w:pPr>
          </w:p>
        </w:tc>
        <w:tc>
          <w:tcPr>
            <w:tcW w:w="284" w:type="dxa"/>
          </w:tcPr>
          <w:p w14:paraId="7914B87F" w14:textId="54DF07B3" w:rsidR="006D4F09" w:rsidRPr="007E0D87" w:rsidRDefault="006D4F09" w:rsidP="00FF7150">
            <w:pPr>
              <w:pStyle w:val="TF-TEXTOQUADROCentralizado"/>
            </w:pPr>
          </w:p>
        </w:tc>
        <w:tc>
          <w:tcPr>
            <w:tcW w:w="283" w:type="dxa"/>
          </w:tcPr>
          <w:p w14:paraId="4C966BA9" w14:textId="63EF942F" w:rsidR="006D4F09" w:rsidRPr="007E0D87" w:rsidRDefault="006D4F09" w:rsidP="00FF7150">
            <w:pPr>
              <w:pStyle w:val="TF-TEXTOQUADROCentralizado"/>
            </w:pPr>
          </w:p>
        </w:tc>
        <w:tc>
          <w:tcPr>
            <w:tcW w:w="284" w:type="dxa"/>
          </w:tcPr>
          <w:p w14:paraId="10C10119" w14:textId="24B19B10" w:rsidR="006D4F09" w:rsidRPr="007E0D87" w:rsidRDefault="006D4F09" w:rsidP="00FF7150">
            <w:pPr>
              <w:pStyle w:val="TF-TEXTOQUADROCentralizado"/>
            </w:pPr>
          </w:p>
        </w:tc>
        <w:tc>
          <w:tcPr>
            <w:tcW w:w="283" w:type="dxa"/>
          </w:tcPr>
          <w:p w14:paraId="5CD51D6C" w14:textId="77777777" w:rsidR="006D4F09" w:rsidRPr="007E0D87" w:rsidRDefault="006D4F09" w:rsidP="00FF7150">
            <w:pPr>
              <w:pStyle w:val="TF-TEXTOQUADROCentralizado"/>
            </w:pPr>
          </w:p>
        </w:tc>
        <w:tc>
          <w:tcPr>
            <w:tcW w:w="284" w:type="dxa"/>
          </w:tcPr>
          <w:p w14:paraId="7FA06E3E" w14:textId="72485AED" w:rsidR="006D4F09" w:rsidRPr="007E0D87" w:rsidRDefault="006D4F09" w:rsidP="00FF7150">
            <w:pPr>
              <w:pStyle w:val="TF-TEXTOQUADROCentralizado"/>
            </w:pPr>
          </w:p>
        </w:tc>
        <w:tc>
          <w:tcPr>
            <w:tcW w:w="283" w:type="dxa"/>
            <w:shd w:val="clear" w:color="auto" w:fill="FFFFFF" w:themeFill="background1"/>
          </w:tcPr>
          <w:p w14:paraId="12883CB6" w14:textId="211D6460" w:rsidR="006D4F09" w:rsidRPr="007E0D87" w:rsidRDefault="006D4F09" w:rsidP="00FF7150">
            <w:pPr>
              <w:pStyle w:val="TF-TEXTOQUADROCentralizado"/>
            </w:pPr>
          </w:p>
        </w:tc>
        <w:tc>
          <w:tcPr>
            <w:tcW w:w="284" w:type="dxa"/>
            <w:tcBorders>
              <w:top w:val="single" w:sz="4" w:space="0" w:color="auto"/>
            </w:tcBorders>
            <w:shd w:val="clear" w:color="auto" w:fill="A6A6A6" w:themeFill="background1" w:themeFillShade="A6"/>
          </w:tcPr>
          <w:p w14:paraId="040D41C2" w14:textId="67F08E19" w:rsidR="006D4F09" w:rsidRPr="007E0D87" w:rsidRDefault="006D4F09" w:rsidP="00FF7150">
            <w:pPr>
              <w:pStyle w:val="TF-TEXTOQUADROCentralizado"/>
            </w:pPr>
          </w:p>
        </w:tc>
        <w:tc>
          <w:tcPr>
            <w:tcW w:w="283" w:type="dxa"/>
            <w:tcBorders>
              <w:top w:val="single" w:sz="4" w:space="0" w:color="auto"/>
            </w:tcBorders>
            <w:shd w:val="clear" w:color="auto" w:fill="A6A6A6" w:themeFill="background1" w:themeFillShade="A6"/>
          </w:tcPr>
          <w:p w14:paraId="0BA05971" w14:textId="77777777" w:rsidR="006D4F09" w:rsidRPr="003C0030" w:rsidRDefault="006D4F09" w:rsidP="00FF7150">
            <w:pPr>
              <w:pStyle w:val="TF-TEXTOQUADROCentralizado"/>
              <w:rPr>
                <w:highlight w:val="darkGray"/>
              </w:rPr>
            </w:pPr>
          </w:p>
        </w:tc>
        <w:tc>
          <w:tcPr>
            <w:tcW w:w="284" w:type="dxa"/>
            <w:tcBorders>
              <w:top w:val="single" w:sz="4" w:space="0" w:color="auto"/>
            </w:tcBorders>
            <w:shd w:val="clear" w:color="auto" w:fill="auto"/>
          </w:tcPr>
          <w:p w14:paraId="2193ECBD"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42EDDA56"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39DE009D"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14CA6C0B"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349F8FC7"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685B9E75"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1DDACE31" w14:textId="77777777" w:rsidR="006D4F09" w:rsidRPr="007E0D87" w:rsidRDefault="006D4F09" w:rsidP="00FF7150">
            <w:pPr>
              <w:pStyle w:val="TF-TEXTOQUADROCentralizado"/>
            </w:pPr>
          </w:p>
        </w:tc>
        <w:tc>
          <w:tcPr>
            <w:tcW w:w="283" w:type="dxa"/>
          </w:tcPr>
          <w:p w14:paraId="6E24DF8D" w14:textId="77777777" w:rsidR="006D4F09" w:rsidRPr="007E0D87" w:rsidRDefault="006D4F09" w:rsidP="00FF7150">
            <w:pPr>
              <w:pStyle w:val="TF-TEXTOQUADROCentralizado"/>
            </w:pPr>
          </w:p>
        </w:tc>
      </w:tr>
      <w:tr w:rsidR="006D4F09" w:rsidRPr="007E0D87" w14:paraId="24B8EFA0" w14:textId="77777777" w:rsidTr="00125544">
        <w:trPr>
          <w:jc w:val="center"/>
        </w:trPr>
        <w:tc>
          <w:tcPr>
            <w:tcW w:w="4673" w:type="dxa"/>
            <w:tcBorders>
              <w:left w:val="single" w:sz="4" w:space="0" w:color="auto"/>
            </w:tcBorders>
          </w:tcPr>
          <w:p w14:paraId="3B427EBB" w14:textId="4BB530B7" w:rsidR="006D4F09" w:rsidRPr="007E0D87" w:rsidRDefault="001D0623" w:rsidP="00FF7150">
            <w:pPr>
              <w:pStyle w:val="TF-TEXTOQUADRO"/>
              <w:jc w:val="both"/>
            </w:pPr>
            <w:r>
              <w:t>e</w:t>
            </w:r>
            <w:r w:rsidR="00D17185">
              <w:t>specificação</w:t>
            </w:r>
          </w:p>
        </w:tc>
        <w:tc>
          <w:tcPr>
            <w:tcW w:w="284" w:type="dxa"/>
          </w:tcPr>
          <w:p w14:paraId="7E27C500" w14:textId="77777777" w:rsidR="006D4F09" w:rsidRPr="007E0D87" w:rsidRDefault="006D4F09" w:rsidP="00FF7150">
            <w:pPr>
              <w:pStyle w:val="TF-TEXTOQUADROCentralizado"/>
            </w:pPr>
          </w:p>
        </w:tc>
        <w:tc>
          <w:tcPr>
            <w:tcW w:w="283" w:type="dxa"/>
          </w:tcPr>
          <w:p w14:paraId="1BCDB7AD" w14:textId="4A3213A0" w:rsidR="006D4F09" w:rsidRPr="007E0D87" w:rsidRDefault="006D4F09" w:rsidP="00FF7150">
            <w:pPr>
              <w:pStyle w:val="TF-TEXTOQUADROCentralizado"/>
            </w:pPr>
          </w:p>
        </w:tc>
        <w:tc>
          <w:tcPr>
            <w:tcW w:w="284" w:type="dxa"/>
          </w:tcPr>
          <w:p w14:paraId="598DF802" w14:textId="63890D3D" w:rsidR="006D4F09" w:rsidRPr="007E0D87" w:rsidRDefault="006D4F09" w:rsidP="00FF7150">
            <w:pPr>
              <w:pStyle w:val="TF-TEXTOQUADROCentralizado"/>
            </w:pPr>
          </w:p>
        </w:tc>
        <w:tc>
          <w:tcPr>
            <w:tcW w:w="283" w:type="dxa"/>
          </w:tcPr>
          <w:p w14:paraId="2681AE0F" w14:textId="2AF6CFC8" w:rsidR="006D4F09" w:rsidRPr="007E0D87" w:rsidRDefault="006D4F09" w:rsidP="00FF7150">
            <w:pPr>
              <w:pStyle w:val="TF-TEXTOQUADROCentralizado"/>
            </w:pPr>
          </w:p>
        </w:tc>
        <w:tc>
          <w:tcPr>
            <w:tcW w:w="284" w:type="dxa"/>
          </w:tcPr>
          <w:p w14:paraId="45C44D52" w14:textId="41AD0ABC" w:rsidR="006D4F09" w:rsidRPr="007E0D87" w:rsidRDefault="006D4F09" w:rsidP="00FF7150">
            <w:pPr>
              <w:pStyle w:val="TF-TEXTOQUADROCentralizado"/>
            </w:pPr>
          </w:p>
        </w:tc>
        <w:tc>
          <w:tcPr>
            <w:tcW w:w="283" w:type="dxa"/>
          </w:tcPr>
          <w:p w14:paraId="23779481" w14:textId="77777777" w:rsidR="006D4F09" w:rsidRPr="007E0D87" w:rsidRDefault="006D4F09" w:rsidP="00FF7150">
            <w:pPr>
              <w:pStyle w:val="TF-TEXTOQUADROCentralizado"/>
            </w:pPr>
          </w:p>
        </w:tc>
        <w:tc>
          <w:tcPr>
            <w:tcW w:w="284" w:type="dxa"/>
          </w:tcPr>
          <w:p w14:paraId="7AC00200" w14:textId="76D6A4A7" w:rsidR="006D4F09" w:rsidRPr="007E0D87" w:rsidRDefault="006D4F09" w:rsidP="00FF7150">
            <w:pPr>
              <w:pStyle w:val="TF-TEXTOQUADROCentralizado"/>
            </w:pPr>
          </w:p>
        </w:tc>
        <w:tc>
          <w:tcPr>
            <w:tcW w:w="283" w:type="dxa"/>
          </w:tcPr>
          <w:p w14:paraId="4E15BC0D" w14:textId="48B249A4" w:rsidR="006D4F09" w:rsidRPr="007E0D87" w:rsidRDefault="006D4F09" w:rsidP="00FF7150">
            <w:pPr>
              <w:pStyle w:val="TF-TEXTOQUADROCentralizado"/>
            </w:pPr>
          </w:p>
        </w:tc>
        <w:tc>
          <w:tcPr>
            <w:tcW w:w="284" w:type="dxa"/>
            <w:tcBorders>
              <w:top w:val="single" w:sz="4" w:space="0" w:color="auto"/>
            </w:tcBorders>
            <w:shd w:val="clear" w:color="auto" w:fill="FFFFFF" w:themeFill="background1"/>
          </w:tcPr>
          <w:p w14:paraId="0104990A" w14:textId="0F8DCD9D" w:rsidR="006D4F09" w:rsidRPr="007E0D87" w:rsidRDefault="006D4F09" w:rsidP="00FF7150">
            <w:pPr>
              <w:pStyle w:val="TF-TEXTOQUADROCentralizado"/>
            </w:pPr>
          </w:p>
        </w:tc>
        <w:tc>
          <w:tcPr>
            <w:tcW w:w="283" w:type="dxa"/>
            <w:tcBorders>
              <w:top w:val="single" w:sz="4" w:space="0" w:color="auto"/>
            </w:tcBorders>
            <w:shd w:val="clear" w:color="auto" w:fill="A6A6A6" w:themeFill="background1" w:themeFillShade="A6"/>
          </w:tcPr>
          <w:p w14:paraId="286FC497" w14:textId="77777777" w:rsidR="006D4F09" w:rsidRPr="003C0030" w:rsidRDefault="006D4F09" w:rsidP="00FF7150">
            <w:pPr>
              <w:pStyle w:val="TF-TEXTOQUADROCentralizado"/>
              <w:rPr>
                <w:highlight w:val="darkGray"/>
              </w:rPr>
            </w:pPr>
          </w:p>
        </w:tc>
        <w:tc>
          <w:tcPr>
            <w:tcW w:w="284" w:type="dxa"/>
            <w:tcBorders>
              <w:top w:val="single" w:sz="4" w:space="0" w:color="auto"/>
            </w:tcBorders>
            <w:shd w:val="clear" w:color="auto" w:fill="auto"/>
          </w:tcPr>
          <w:p w14:paraId="62D591EC"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364BF180"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1A7C86BB"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3649757F"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3B2D6081"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56DC06C2"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51FC2EC5" w14:textId="77777777" w:rsidR="006D4F09" w:rsidRPr="007E0D87" w:rsidRDefault="006D4F09" w:rsidP="00FF7150">
            <w:pPr>
              <w:pStyle w:val="TF-TEXTOQUADROCentralizado"/>
            </w:pPr>
          </w:p>
        </w:tc>
        <w:tc>
          <w:tcPr>
            <w:tcW w:w="283" w:type="dxa"/>
          </w:tcPr>
          <w:p w14:paraId="529B23CA" w14:textId="77777777" w:rsidR="006D4F09" w:rsidRPr="007E0D87" w:rsidRDefault="006D4F09" w:rsidP="00FF7150">
            <w:pPr>
              <w:pStyle w:val="TF-TEXTOQUADROCentralizado"/>
            </w:pPr>
          </w:p>
        </w:tc>
      </w:tr>
      <w:tr w:rsidR="006D4F09" w:rsidRPr="007E0D87" w14:paraId="59D76CA5" w14:textId="77777777" w:rsidTr="00125544">
        <w:trPr>
          <w:jc w:val="center"/>
        </w:trPr>
        <w:tc>
          <w:tcPr>
            <w:tcW w:w="4673" w:type="dxa"/>
            <w:tcBorders>
              <w:left w:val="single" w:sz="4" w:space="0" w:color="auto"/>
            </w:tcBorders>
          </w:tcPr>
          <w:p w14:paraId="65CD8E89" w14:textId="3FB7C9CD" w:rsidR="006D4F09" w:rsidRPr="007E0D87" w:rsidRDefault="00D17185" w:rsidP="00FF7150">
            <w:pPr>
              <w:pStyle w:val="TF-TEXTOQUADRO"/>
              <w:jc w:val="both"/>
            </w:pPr>
            <w:r>
              <w:t xml:space="preserve">implementação </w:t>
            </w:r>
          </w:p>
        </w:tc>
        <w:tc>
          <w:tcPr>
            <w:tcW w:w="284" w:type="dxa"/>
          </w:tcPr>
          <w:p w14:paraId="42332128" w14:textId="77777777" w:rsidR="006D4F09" w:rsidRPr="007E0D87" w:rsidRDefault="006D4F09" w:rsidP="00FF7150">
            <w:pPr>
              <w:pStyle w:val="TF-TEXTOQUADROCentralizado"/>
            </w:pPr>
          </w:p>
        </w:tc>
        <w:tc>
          <w:tcPr>
            <w:tcW w:w="283" w:type="dxa"/>
          </w:tcPr>
          <w:p w14:paraId="73EDF4E3" w14:textId="56BD9612" w:rsidR="006D4F09" w:rsidRPr="007E0D87" w:rsidRDefault="006D4F09" w:rsidP="00FF7150">
            <w:pPr>
              <w:pStyle w:val="TF-TEXTOQUADROCentralizado"/>
            </w:pPr>
          </w:p>
        </w:tc>
        <w:tc>
          <w:tcPr>
            <w:tcW w:w="284" w:type="dxa"/>
          </w:tcPr>
          <w:p w14:paraId="0BA42C46" w14:textId="3E0C2B82" w:rsidR="006D4F09" w:rsidRPr="007E0D87" w:rsidRDefault="006D4F09" w:rsidP="00FF7150">
            <w:pPr>
              <w:pStyle w:val="TF-TEXTOQUADROCentralizado"/>
            </w:pPr>
          </w:p>
        </w:tc>
        <w:tc>
          <w:tcPr>
            <w:tcW w:w="283" w:type="dxa"/>
          </w:tcPr>
          <w:p w14:paraId="739B14B7" w14:textId="36704217" w:rsidR="006D4F09" w:rsidRPr="007E0D87" w:rsidRDefault="006D4F09" w:rsidP="00FF7150">
            <w:pPr>
              <w:pStyle w:val="TF-TEXTOQUADROCentralizado"/>
            </w:pPr>
          </w:p>
        </w:tc>
        <w:tc>
          <w:tcPr>
            <w:tcW w:w="284" w:type="dxa"/>
          </w:tcPr>
          <w:p w14:paraId="530DD9B5" w14:textId="57FF2E2B" w:rsidR="006D4F09" w:rsidRPr="007E0D87" w:rsidRDefault="006D4F09" w:rsidP="00FF7150">
            <w:pPr>
              <w:pStyle w:val="TF-TEXTOQUADROCentralizado"/>
            </w:pPr>
          </w:p>
        </w:tc>
        <w:tc>
          <w:tcPr>
            <w:tcW w:w="283" w:type="dxa"/>
          </w:tcPr>
          <w:p w14:paraId="46196000" w14:textId="77777777" w:rsidR="006D4F09" w:rsidRPr="007E0D87" w:rsidRDefault="006D4F09" w:rsidP="00FF7150">
            <w:pPr>
              <w:pStyle w:val="TF-TEXTOQUADROCentralizado"/>
            </w:pPr>
          </w:p>
        </w:tc>
        <w:tc>
          <w:tcPr>
            <w:tcW w:w="284" w:type="dxa"/>
          </w:tcPr>
          <w:p w14:paraId="7A8DEB4A" w14:textId="3D88D9D4" w:rsidR="006D4F09" w:rsidRPr="007E0D87" w:rsidRDefault="006D4F09" w:rsidP="00FF7150">
            <w:pPr>
              <w:pStyle w:val="TF-TEXTOQUADROCentralizado"/>
            </w:pPr>
          </w:p>
        </w:tc>
        <w:tc>
          <w:tcPr>
            <w:tcW w:w="283" w:type="dxa"/>
          </w:tcPr>
          <w:p w14:paraId="437E5D44" w14:textId="3319A9A5" w:rsidR="006D4F09" w:rsidRPr="007E0D87" w:rsidRDefault="006D4F09" w:rsidP="00FF7150">
            <w:pPr>
              <w:pStyle w:val="TF-TEXTOQUADROCentralizado"/>
            </w:pPr>
          </w:p>
        </w:tc>
        <w:tc>
          <w:tcPr>
            <w:tcW w:w="284" w:type="dxa"/>
            <w:tcBorders>
              <w:bottom w:val="single" w:sz="4" w:space="0" w:color="auto"/>
            </w:tcBorders>
            <w:shd w:val="clear" w:color="auto" w:fill="FFFFFF" w:themeFill="background1"/>
          </w:tcPr>
          <w:p w14:paraId="19E20D91" w14:textId="32DC2B85" w:rsidR="006D4F09" w:rsidRPr="007E0D87" w:rsidRDefault="006D4F09" w:rsidP="00FF7150">
            <w:pPr>
              <w:pStyle w:val="TF-TEXTOQUADROCentralizado"/>
            </w:pPr>
          </w:p>
        </w:tc>
        <w:tc>
          <w:tcPr>
            <w:tcW w:w="283" w:type="dxa"/>
            <w:tcBorders>
              <w:bottom w:val="single" w:sz="4" w:space="0" w:color="auto"/>
            </w:tcBorders>
            <w:shd w:val="clear" w:color="auto" w:fill="A6A6A6" w:themeFill="background1" w:themeFillShade="A6"/>
          </w:tcPr>
          <w:p w14:paraId="102F2774" w14:textId="77777777" w:rsidR="006D4F09" w:rsidRPr="003C0030" w:rsidRDefault="006D4F09" w:rsidP="00FF7150">
            <w:pPr>
              <w:pStyle w:val="TF-TEXTOQUADROCentralizado"/>
              <w:rPr>
                <w:highlight w:val="darkGray"/>
              </w:rPr>
            </w:pPr>
          </w:p>
        </w:tc>
        <w:tc>
          <w:tcPr>
            <w:tcW w:w="284" w:type="dxa"/>
            <w:tcBorders>
              <w:bottom w:val="single" w:sz="4" w:space="0" w:color="auto"/>
            </w:tcBorders>
            <w:shd w:val="clear" w:color="auto" w:fill="A6A6A6" w:themeFill="background1" w:themeFillShade="A6"/>
          </w:tcPr>
          <w:p w14:paraId="7C095452" w14:textId="77777777" w:rsidR="006D4F09" w:rsidRPr="007E0D87" w:rsidRDefault="006D4F09" w:rsidP="00FF7150">
            <w:pPr>
              <w:pStyle w:val="TF-TEXTOQUADROCentralizado"/>
            </w:pPr>
          </w:p>
        </w:tc>
        <w:tc>
          <w:tcPr>
            <w:tcW w:w="283" w:type="dxa"/>
            <w:tcBorders>
              <w:bottom w:val="single" w:sz="4" w:space="0" w:color="auto"/>
            </w:tcBorders>
            <w:shd w:val="clear" w:color="auto" w:fill="A6A6A6" w:themeFill="background1" w:themeFillShade="A6"/>
          </w:tcPr>
          <w:p w14:paraId="0CF4BD10"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2405B840"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0A7A33E3"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0D254DA1"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6B1FDBDF"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4042F7AB" w14:textId="77777777" w:rsidR="006D4F09" w:rsidRPr="007E0D87" w:rsidRDefault="006D4F09" w:rsidP="00FF7150">
            <w:pPr>
              <w:pStyle w:val="TF-TEXTOQUADROCentralizado"/>
            </w:pPr>
          </w:p>
        </w:tc>
        <w:tc>
          <w:tcPr>
            <w:tcW w:w="283" w:type="dxa"/>
          </w:tcPr>
          <w:p w14:paraId="6424261F" w14:textId="77777777" w:rsidR="006D4F09" w:rsidRPr="007E0D87" w:rsidRDefault="006D4F09" w:rsidP="00FF7150">
            <w:pPr>
              <w:pStyle w:val="TF-TEXTOQUADROCentralizado"/>
            </w:pPr>
          </w:p>
        </w:tc>
      </w:tr>
      <w:tr w:rsidR="001A5AD5" w:rsidRPr="007E0D87" w14:paraId="6FA97933" w14:textId="77777777" w:rsidTr="00F44A93">
        <w:trPr>
          <w:jc w:val="center"/>
        </w:trPr>
        <w:tc>
          <w:tcPr>
            <w:tcW w:w="4673" w:type="dxa"/>
            <w:tcBorders>
              <w:left w:val="single" w:sz="4" w:space="0" w:color="auto"/>
            </w:tcBorders>
          </w:tcPr>
          <w:p w14:paraId="45D4C3AA" w14:textId="62794488" w:rsidR="001A5AD5" w:rsidRDefault="001A5AD5" w:rsidP="00FF7150">
            <w:pPr>
              <w:pStyle w:val="TF-TEXTOQUADRO"/>
              <w:jc w:val="both"/>
            </w:pPr>
            <w:r>
              <w:rPr>
                <w:rStyle w:val="normaltextrun"/>
              </w:rPr>
              <w:t>testes da aplicação móvel</w:t>
            </w:r>
          </w:p>
        </w:tc>
        <w:tc>
          <w:tcPr>
            <w:tcW w:w="284" w:type="dxa"/>
          </w:tcPr>
          <w:p w14:paraId="0E632222" w14:textId="77777777" w:rsidR="001A5AD5" w:rsidRPr="007E0D87" w:rsidRDefault="001A5AD5" w:rsidP="00FF7150">
            <w:pPr>
              <w:pStyle w:val="TF-TEXTOQUADROCentralizado"/>
            </w:pPr>
          </w:p>
        </w:tc>
        <w:tc>
          <w:tcPr>
            <w:tcW w:w="283" w:type="dxa"/>
          </w:tcPr>
          <w:p w14:paraId="0C212FDF" w14:textId="77777777" w:rsidR="001A5AD5" w:rsidRPr="007E0D87" w:rsidRDefault="001A5AD5" w:rsidP="00FF7150">
            <w:pPr>
              <w:pStyle w:val="TF-TEXTOQUADROCentralizado"/>
            </w:pPr>
          </w:p>
        </w:tc>
        <w:tc>
          <w:tcPr>
            <w:tcW w:w="284" w:type="dxa"/>
          </w:tcPr>
          <w:p w14:paraId="7036365B" w14:textId="77777777" w:rsidR="001A5AD5" w:rsidRPr="007E0D87" w:rsidRDefault="001A5AD5" w:rsidP="00FF7150">
            <w:pPr>
              <w:pStyle w:val="TF-TEXTOQUADROCentralizado"/>
            </w:pPr>
          </w:p>
        </w:tc>
        <w:tc>
          <w:tcPr>
            <w:tcW w:w="283" w:type="dxa"/>
          </w:tcPr>
          <w:p w14:paraId="6AD031AC" w14:textId="77777777" w:rsidR="001A5AD5" w:rsidRPr="007E0D87" w:rsidRDefault="001A5AD5" w:rsidP="00FF7150">
            <w:pPr>
              <w:pStyle w:val="TF-TEXTOQUADROCentralizado"/>
            </w:pPr>
          </w:p>
        </w:tc>
        <w:tc>
          <w:tcPr>
            <w:tcW w:w="284" w:type="dxa"/>
          </w:tcPr>
          <w:p w14:paraId="500E93FC" w14:textId="77777777" w:rsidR="001A5AD5" w:rsidRPr="007E0D87" w:rsidRDefault="001A5AD5" w:rsidP="00FF7150">
            <w:pPr>
              <w:pStyle w:val="TF-TEXTOQUADROCentralizado"/>
            </w:pPr>
          </w:p>
        </w:tc>
        <w:tc>
          <w:tcPr>
            <w:tcW w:w="283" w:type="dxa"/>
          </w:tcPr>
          <w:p w14:paraId="5A50182A" w14:textId="77777777" w:rsidR="001A5AD5" w:rsidRPr="007E0D87" w:rsidRDefault="001A5AD5" w:rsidP="00FF7150">
            <w:pPr>
              <w:pStyle w:val="TF-TEXTOQUADROCentralizado"/>
            </w:pPr>
          </w:p>
        </w:tc>
        <w:tc>
          <w:tcPr>
            <w:tcW w:w="284" w:type="dxa"/>
          </w:tcPr>
          <w:p w14:paraId="4DBBF97F" w14:textId="77777777" w:rsidR="001A5AD5" w:rsidRPr="007E0D87" w:rsidRDefault="001A5AD5" w:rsidP="00FF7150">
            <w:pPr>
              <w:pStyle w:val="TF-TEXTOQUADROCentralizado"/>
            </w:pPr>
          </w:p>
        </w:tc>
        <w:tc>
          <w:tcPr>
            <w:tcW w:w="283" w:type="dxa"/>
          </w:tcPr>
          <w:p w14:paraId="3F5F48BD" w14:textId="77777777" w:rsidR="001A5AD5" w:rsidRPr="007E0D87" w:rsidRDefault="001A5AD5" w:rsidP="00FF7150">
            <w:pPr>
              <w:pStyle w:val="TF-TEXTOQUADROCentralizado"/>
            </w:pPr>
          </w:p>
        </w:tc>
        <w:tc>
          <w:tcPr>
            <w:tcW w:w="284" w:type="dxa"/>
            <w:tcBorders>
              <w:bottom w:val="single" w:sz="4" w:space="0" w:color="auto"/>
            </w:tcBorders>
            <w:shd w:val="clear" w:color="auto" w:fill="FFFFFF" w:themeFill="background1"/>
          </w:tcPr>
          <w:p w14:paraId="45765F10" w14:textId="77777777" w:rsidR="001A5AD5" w:rsidRPr="007E0D87" w:rsidRDefault="001A5AD5" w:rsidP="00FF7150">
            <w:pPr>
              <w:pStyle w:val="TF-TEXTOQUADROCentralizado"/>
            </w:pPr>
          </w:p>
        </w:tc>
        <w:tc>
          <w:tcPr>
            <w:tcW w:w="283" w:type="dxa"/>
            <w:tcBorders>
              <w:bottom w:val="single" w:sz="4" w:space="0" w:color="auto"/>
            </w:tcBorders>
            <w:shd w:val="clear" w:color="auto" w:fill="FFFFFF" w:themeFill="background1"/>
          </w:tcPr>
          <w:p w14:paraId="6929D1EF" w14:textId="77777777" w:rsidR="001A5AD5" w:rsidRPr="003C0030" w:rsidRDefault="001A5AD5" w:rsidP="00FF7150">
            <w:pPr>
              <w:pStyle w:val="TF-TEXTOQUADROCentralizado"/>
              <w:rPr>
                <w:highlight w:val="darkGray"/>
              </w:rPr>
            </w:pPr>
          </w:p>
        </w:tc>
        <w:tc>
          <w:tcPr>
            <w:tcW w:w="284" w:type="dxa"/>
            <w:tcBorders>
              <w:bottom w:val="single" w:sz="4" w:space="0" w:color="auto"/>
            </w:tcBorders>
            <w:shd w:val="clear" w:color="auto" w:fill="FFFFFF" w:themeFill="background1"/>
          </w:tcPr>
          <w:p w14:paraId="0467B7F6" w14:textId="77777777" w:rsidR="001A5AD5" w:rsidRPr="007E0D87" w:rsidRDefault="001A5AD5" w:rsidP="00FF7150">
            <w:pPr>
              <w:pStyle w:val="TF-TEXTOQUADROCentralizado"/>
            </w:pPr>
          </w:p>
        </w:tc>
        <w:tc>
          <w:tcPr>
            <w:tcW w:w="283" w:type="dxa"/>
            <w:tcBorders>
              <w:bottom w:val="single" w:sz="4" w:space="0" w:color="auto"/>
            </w:tcBorders>
            <w:shd w:val="clear" w:color="auto" w:fill="FFFFFF" w:themeFill="background1"/>
          </w:tcPr>
          <w:p w14:paraId="1A090EB1" w14:textId="77777777" w:rsidR="001A5AD5" w:rsidRPr="007E0D87" w:rsidRDefault="001A5AD5" w:rsidP="00FF7150">
            <w:pPr>
              <w:pStyle w:val="TF-TEXTOQUADROCentralizado"/>
            </w:pPr>
          </w:p>
        </w:tc>
        <w:tc>
          <w:tcPr>
            <w:tcW w:w="284" w:type="dxa"/>
            <w:tcBorders>
              <w:bottom w:val="single" w:sz="4" w:space="0" w:color="auto"/>
            </w:tcBorders>
            <w:shd w:val="clear" w:color="auto" w:fill="FFFFFF" w:themeFill="background1"/>
          </w:tcPr>
          <w:p w14:paraId="68856A39" w14:textId="77777777" w:rsidR="001A5AD5" w:rsidRPr="007E0D87" w:rsidRDefault="001A5AD5" w:rsidP="00FF7150">
            <w:pPr>
              <w:pStyle w:val="TF-TEXTOQUADROCentralizado"/>
            </w:pPr>
          </w:p>
        </w:tc>
        <w:tc>
          <w:tcPr>
            <w:tcW w:w="283" w:type="dxa"/>
            <w:tcBorders>
              <w:bottom w:val="single" w:sz="4" w:space="0" w:color="auto"/>
            </w:tcBorders>
            <w:shd w:val="clear" w:color="auto" w:fill="auto"/>
          </w:tcPr>
          <w:p w14:paraId="61490950" w14:textId="77777777" w:rsidR="001A5AD5" w:rsidRPr="007E0D87" w:rsidRDefault="001A5AD5" w:rsidP="00FF7150">
            <w:pPr>
              <w:pStyle w:val="TF-TEXTOQUADROCentralizado"/>
            </w:pPr>
          </w:p>
        </w:tc>
        <w:tc>
          <w:tcPr>
            <w:tcW w:w="284" w:type="dxa"/>
            <w:tcBorders>
              <w:bottom w:val="single" w:sz="4" w:space="0" w:color="auto"/>
            </w:tcBorders>
            <w:shd w:val="clear" w:color="auto" w:fill="auto"/>
          </w:tcPr>
          <w:p w14:paraId="49F71E86" w14:textId="77777777" w:rsidR="001A5AD5" w:rsidRPr="007E0D87" w:rsidRDefault="001A5AD5" w:rsidP="00FF7150">
            <w:pPr>
              <w:pStyle w:val="TF-TEXTOQUADROCentralizado"/>
            </w:pPr>
          </w:p>
        </w:tc>
        <w:tc>
          <w:tcPr>
            <w:tcW w:w="283" w:type="dxa"/>
            <w:tcBorders>
              <w:bottom w:val="single" w:sz="4" w:space="0" w:color="auto"/>
            </w:tcBorders>
            <w:shd w:val="clear" w:color="auto" w:fill="A6A6A6" w:themeFill="background1" w:themeFillShade="A6"/>
          </w:tcPr>
          <w:p w14:paraId="285ADA11" w14:textId="77777777" w:rsidR="001A5AD5" w:rsidRPr="007E0D87" w:rsidRDefault="001A5AD5" w:rsidP="00FF7150">
            <w:pPr>
              <w:pStyle w:val="TF-TEXTOQUADROCentralizado"/>
            </w:pPr>
          </w:p>
        </w:tc>
        <w:tc>
          <w:tcPr>
            <w:tcW w:w="284" w:type="dxa"/>
            <w:tcBorders>
              <w:bottom w:val="single" w:sz="4" w:space="0" w:color="auto"/>
            </w:tcBorders>
            <w:shd w:val="clear" w:color="auto" w:fill="A6A6A6" w:themeFill="background1" w:themeFillShade="A6"/>
          </w:tcPr>
          <w:p w14:paraId="406C7A6B" w14:textId="77777777" w:rsidR="001A5AD5" w:rsidRPr="007E0D87" w:rsidRDefault="001A5AD5" w:rsidP="00FF7150">
            <w:pPr>
              <w:pStyle w:val="TF-TEXTOQUADROCentralizado"/>
            </w:pPr>
          </w:p>
        </w:tc>
        <w:tc>
          <w:tcPr>
            <w:tcW w:w="283" w:type="dxa"/>
          </w:tcPr>
          <w:p w14:paraId="1CA13636" w14:textId="77777777" w:rsidR="001A5AD5" w:rsidRPr="007E0D87" w:rsidRDefault="001A5AD5" w:rsidP="00FF7150">
            <w:pPr>
              <w:pStyle w:val="TF-TEXTOQUADROCentralizado"/>
            </w:pPr>
          </w:p>
        </w:tc>
      </w:tr>
      <w:tr w:rsidR="006D4F09" w:rsidRPr="007E0D87" w14:paraId="06B80ADE" w14:textId="77777777" w:rsidTr="00A6385F">
        <w:trPr>
          <w:jc w:val="center"/>
        </w:trPr>
        <w:tc>
          <w:tcPr>
            <w:tcW w:w="4673" w:type="dxa"/>
            <w:tcBorders>
              <w:left w:val="single" w:sz="4" w:space="0" w:color="auto"/>
            </w:tcBorders>
          </w:tcPr>
          <w:p w14:paraId="09805A51" w14:textId="155F48A6" w:rsidR="006D4F09" w:rsidRDefault="00D17185" w:rsidP="00FF7150">
            <w:pPr>
              <w:pStyle w:val="TF-TEXTOQUADRO"/>
              <w:jc w:val="both"/>
            </w:pPr>
            <w:r>
              <w:t>coleta e montagem da base de imagens</w:t>
            </w:r>
          </w:p>
        </w:tc>
        <w:tc>
          <w:tcPr>
            <w:tcW w:w="284" w:type="dxa"/>
            <w:shd w:val="clear" w:color="auto" w:fill="auto"/>
          </w:tcPr>
          <w:p w14:paraId="158E0ECC" w14:textId="77777777" w:rsidR="006D4F09" w:rsidRPr="007E0D87" w:rsidRDefault="006D4F09" w:rsidP="00FF7150">
            <w:pPr>
              <w:pStyle w:val="TF-TEXTOQUADROCentralizado"/>
            </w:pPr>
          </w:p>
        </w:tc>
        <w:tc>
          <w:tcPr>
            <w:tcW w:w="283" w:type="dxa"/>
            <w:shd w:val="clear" w:color="auto" w:fill="A6A6A6" w:themeFill="background1" w:themeFillShade="A6"/>
          </w:tcPr>
          <w:p w14:paraId="338F4818" w14:textId="3E8BD598" w:rsidR="006D4F09" w:rsidRPr="007E0D87" w:rsidRDefault="006D4F09" w:rsidP="00FF7150">
            <w:pPr>
              <w:pStyle w:val="TF-TEXTOQUADROCentralizado"/>
            </w:pPr>
          </w:p>
        </w:tc>
        <w:tc>
          <w:tcPr>
            <w:tcW w:w="284" w:type="dxa"/>
            <w:shd w:val="clear" w:color="auto" w:fill="A6A6A6" w:themeFill="background1" w:themeFillShade="A6"/>
          </w:tcPr>
          <w:p w14:paraId="0FC575F7" w14:textId="0AD8A06E" w:rsidR="006D4F09" w:rsidRPr="007E0D87" w:rsidRDefault="006D4F09" w:rsidP="00FF7150">
            <w:pPr>
              <w:pStyle w:val="TF-TEXTOQUADROCentralizado"/>
            </w:pPr>
          </w:p>
        </w:tc>
        <w:tc>
          <w:tcPr>
            <w:tcW w:w="283" w:type="dxa"/>
            <w:shd w:val="clear" w:color="auto" w:fill="A6A6A6" w:themeFill="background1" w:themeFillShade="A6"/>
          </w:tcPr>
          <w:p w14:paraId="24571E80" w14:textId="34432A95" w:rsidR="006D4F09" w:rsidRPr="007E0D87" w:rsidRDefault="006D4F09" w:rsidP="00FF7150">
            <w:pPr>
              <w:pStyle w:val="TF-TEXTOQUADROCentralizado"/>
            </w:pPr>
          </w:p>
        </w:tc>
        <w:tc>
          <w:tcPr>
            <w:tcW w:w="284" w:type="dxa"/>
            <w:shd w:val="clear" w:color="auto" w:fill="A6A6A6" w:themeFill="background1" w:themeFillShade="A6"/>
          </w:tcPr>
          <w:p w14:paraId="3CF2D78E" w14:textId="1F769C4E" w:rsidR="006D4F09" w:rsidRPr="007E0D87" w:rsidRDefault="006D4F09" w:rsidP="00FF7150">
            <w:pPr>
              <w:pStyle w:val="TF-TEXTOQUADROCentralizado"/>
            </w:pPr>
          </w:p>
        </w:tc>
        <w:tc>
          <w:tcPr>
            <w:tcW w:w="283" w:type="dxa"/>
          </w:tcPr>
          <w:p w14:paraId="3ADA95CC" w14:textId="77777777" w:rsidR="006D4F09" w:rsidRPr="007E0D87" w:rsidRDefault="006D4F09" w:rsidP="00FF7150">
            <w:pPr>
              <w:pStyle w:val="TF-TEXTOQUADROCentralizado"/>
            </w:pPr>
          </w:p>
        </w:tc>
        <w:tc>
          <w:tcPr>
            <w:tcW w:w="284" w:type="dxa"/>
          </w:tcPr>
          <w:p w14:paraId="5BAE15BC" w14:textId="5684AC80" w:rsidR="006D4F09" w:rsidRPr="007E0D87" w:rsidRDefault="006D4F09" w:rsidP="00FF7150">
            <w:pPr>
              <w:pStyle w:val="TF-TEXTOQUADROCentralizado"/>
            </w:pPr>
          </w:p>
        </w:tc>
        <w:tc>
          <w:tcPr>
            <w:tcW w:w="283" w:type="dxa"/>
          </w:tcPr>
          <w:p w14:paraId="08C579B7" w14:textId="3188799C" w:rsidR="006D4F09" w:rsidRPr="007E0D87" w:rsidRDefault="006D4F09" w:rsidP="00FF7150">
            <w:pPr>
              <w:pStyle w:val="TF-TEXTOQUADROCentralizado"/>
            </w:pPr>
          </w:p>
        </w:tc>
        <w:tc>
          <w:tcPr>
            <w:tcW w:w="284" w:type="dxa"/>
            <w:shd w:val="clear" w:color="auto" w:fill="auto"/>
          </w:tcPr>
          <w:p w14:paraId="1C159318" w14:textId="61CCCC46" w:rsidR="006D4F09" w:rsidRPr="007E0D87" w:rsidRDefault="006D4F09" w:rsidP="00FF7150">
            <w:pPr>
              <w:pStyle w:val="TF-TEXTOQUADROCentralizado"/>
            </w:pPr>
          </w:p>
        </w:tc>
        <w:tc>
          <w:tcPr>
            <w:tcW w:w="283" w:type="dxa"/>
            <w:shd w:val="clear" w:color="auto" w:fill="auto"/>
          </w:tcPr>
          <w:p w14:paraId="02B8C601" w14:textId="77777777" w:rsidR="006D4F09" w:rsidRPr="007E0D87" w:rsidRDefault="006D4F09" w:rsidP="00FF7150">
            <w:pPr>
              <w:pStyle w:val="TF-TEXTOQUADROCentralizado"/>
            </w:pPr>
          </w:p>
        </w:tc>
        <w:tc>
          <w:tcPr>
            <w:tcW w:w="284" w:type="dxa"/>
            <w:shd w:val="clear" w:color="auto" w:fill="auto"/>
          </w:tcPr>
          <w:p w14:paraId="0590D661" w14:textId="77777777" w:rsidR="006D4F09" w:rsidRPr="007E0D87" w:rsidRDefault="006D4F09" w:rsidP="00FF7150">
            <w:pPr>
              <w:pStyle w:val="TF-TEXTOQUADROCentralizado"/>
            </w:pPr>
          </w:p>
        </w:tc>
        <w:tc>
          <w:tcPr>
            <w:tcW w:w="283" w:type="dxa"/>
            <w:shd w:val="clear" w:color="auto" w:fill="auto"/>
          </w:tcPr>
          <w:p w14:paraId="207CFBB1" w14:textId="77777777" w:rsidR="006D4F09" w:rsidRPr="007E0D87" w:rsidRDefault="006D4F09" w:rsidP="00FF7150">
            <w:pPr>
              <w:pStyle w:val="TF-TEXTOQUADROCentralizado"/>
            </w:pPr>
          </w:p>
        </w:tc>
        <w:tc>
          <w:tcPr>
            <w:tcW w:w="284" w:type="dxa"/>
            <w:shd w:val="clear" w:color="auto" w:fill="auto"/>
          </w:tcPr>
          <w:p w14:paraId="75D08576" w14:textId="77777777" w:rsidR="006D4F09" w:rsidRPr="007E0D87" w:rsidRDefault="006D4F09" w:rsidP="00FF7150">
            <w:pPr>
              <w:pStyle w:val="TF-TEXTOQUADROCentralizado"/>
            </w:pPr>
          </w:p>
        </w:tc>
        <w:tc>
          <w:tcPr>
            <w:tcW w:w="283" w:type="dxa"/>
            <w:shd w:val="clear" w:color="auto" w:fill="auto"/>
          </w:tcPr>
          <w:p w14:paraId="5B9CFE75" w14:textId="77777777" w:rsidR="006D4F09" w:rsidRPr="007E0D87" w:rsidRDefault="006D4F09" w:rsidP="00FF7150">
            <w:pPr>
              <w:pStyle w:val="TF-TEXTOQUADROCentralizado"/>
            </w:pPr>
          </w:p>
        </w:tc>
        <w:tc>
          <w:tcPr>
            <w:tcW w:w="284" w:type="dxa"/>
            <w:shd w:val="clear" w:color="auto" w:fill="auto"/>
          </w:tcPr>
          <w:p w14:paraId="30DAB708" w14:textId="77777777" w:rsidR="006D4F09" w:rsidRPr="007E0D87" w:rsidRDefault="006D4F09" w:rsidP="00FF7150">
            <w:pPr>
              <w:pStyle w:val="TF-TEXTOQUADROCentralizado"/>
            </w:pPr>
          </w:p>
        </w:tc>
        <w:tc>
          <w:tcPr>
            <w:tcW w:w="283" w:type="dxa"/>
            <w:shd w:val="clear" w:color="auto" w:fill="auto"/>
          </w:tcPr>
          <w:p w14:paraId="51AC704B" w14:textId="77777777" w:rsidR="006D4F09" w:rsidRPr="007E0D87" w:rsidRDefault="006D4F09" w:rsidP="00FF7150">
            <w:pPr>
              <w:pStyle w:val="TF-TEXTOQUADROCentralizado"/>
            </w:pPr>
          </w:p>
        </w:tc>
        <w:tc>
          <w:tcPr>
            <w:tcW w:w="284" w:type="dxa"/>
            <w:shd w:val="clear" w:color="auto" w:fill="auto"/>
          </w:tcPr>
          <w:p w14:paraId="5F5CC489" w14:textId="77777777" w:rsidR="006D4F09" w:rsidRPr="007E0D87" w:rsidRDefault="006D4F09" w:rsidP="00FF7150">
            <w:pPr>
              <w:pStyle w:val="TF-TEXTOQUADROCentralizado"/>
            </w:pPr>
          </w:p>
        </w:tc>
        <w:tc>
          <w:tcPr>
            <w:tcW w:w="283" w:type="dxa"/>
          </w:tcPr>
          <w:p w14:paraId="04ECAD11" w14:textId="77777777" w:rsidR="006D4F09" w:rsidRPr="007E0D87" w:rsidRDefault="006D4F09" w:rsidP="00FF7150">
            <w:pPr>
              <w:pStyle w:val="TF-TEXTOQUADROCentralizado"/>
            </w:pPr>
          </w:p>
        </w:tc>
      </w:tr>
      <w:tr w:rsidR="006D4F09" w:rsidRPr="007E0D87" w14:paraId="26D171D5" w14:textId="77777777" w:rsidTr="00A6385F">
        <w:trPr>
          <w:jc w:val="center"/>
        </w:trPr>
        <w:tc>
          <w:tcPr>
            <w:tcW w:w="4673" w:type="dxa"/>
            <w:tcBorders>
              <w:left w:val="single" w:sz="4" w:space="0" w:color="auto"/>
            </w:tcBorders>
          </w:tcPr>
          <w:p w14:paraId="1F34D48F" w14:textId="50F24889" w:rsidR="006D4F09" w:rsidRDefault="00D17185" w:rsidP="00FF7150">
            <w:pPr>
              <w:pStyle w:val="TF-TEXTOQUADRO"/>
              <w:jc w:val="both"/>
            </w:pPr>
            <w:r>
              <w:t>preparação das imagens</w:t>
            </w:r>
          </w:p>
        </w:tc>
        <w:tc>
          <w:tcPr>
            <w:tcW w:w="284" w:type="dxa"/>
          </w:tcPr>
          <w:p w14:paraId="28CC8F11" w14:textId="77777777" w:rsidR="006D4F09" w:rsidRPr="007E0D87" w:rsidRDefault="006D4F09" w:rsidP="00FF7150">
            <w:pPr>
              <w:pStyle w:val="TF-TEXTOQUADROCentralizado"/>
            </w:pPr>
          </w:p>
        </w:tc>
        <w:tc>
          <w:tcPr>
            <w:tcW w:w="283" w:type="dxa"/>
          </w:tcPr>
          <w:p w14:paraId="5C9B1286" w14:textId="05DA7524" w:rsidR="006D4F09" w:rsidRPr="007E0D87" w:rsidRDefault="006D4F09" w:rsidP="00FF7150">
            <w:pPr>
              <w:pStyle w:val="TF-TEXTOQUADROCentralizado"/>
            </w:pPr>
          </w:p>
        </w:tc>
        <w:tc>
          <w:tcPr>
            <w:tcW w:w="284" w:type="dxa"/>
          </w:tcPr>
          <w:p w14:paraId="538CA5D8" w14:textId="1ACD9A09" w:rsidR="006D4F09" w:rsidRPr="007E0D87" w:rsidRDefault="006D4F09" w:rsidP="00FF7150">
            <w:pPr>
              <w:pStyle w:val="TF-TEXTOQUADROCentralizado"/>
            </w:pPr>
          </w:p>
        </w:tc>
        <w:tc>
          <w:tcPr>
            <w:tcW w:w="283" w:type="dxa"/>
          </w:tcPr>
          <w:p w14:paraId="6EF599C1" w14:textId="254B446C" w:rsidR="006D4F09" w:rsidRPr="007E0D87" w:rsidRDefault="006D4F09" w:rsidP="00FF7150">
            <w:pPr>
              <w:pStyle w:val="TF-TEXTOQUADROCentralizado"/>
            </w:pPr>
          </w:p>
        </w:tc>
        <w:tc>
          <w:tcPr>
            <w:tcW w:w="284" w:type="dxa"/>
            <w:shd w:val="clear" w:color="auto" w:fill="auto"/>
          </w:tcPr>
          <w:p w14:paraId="14E006FD" w14:textId="3D39D6E3" w:rsidR="006D4F09" w:rsidRPr="007E0D87" w:rsidRDefault="006D4F09" w:rsidP="00FF7150">
            <w:pPr>
              <w:pStyle w:val="TF-TEXTOQUADROCentralizado"/>
            </w:pPr>
          </w:p>
        </w:tc>
        <w:tc>
          <w:tcPr>
            <w:tcW w:w="283" w:type="dxa"/>
            <w:shd w:val="clear" w:color="auto" w:fill="A6A6A6" w:themeFill="background1" w:themeFillShade="A6"/>
          </w:tcPr>
          <w:p w14:paraId="2D1A10B5" w14:textId="77777777" w:rsidR="006D4F09" w:rsidRPr="007E0D87" w:rsidRDefault="006D4F09" w:rsidP="00FF7150">
            <w:pPr>
              <w:pStyle w:val="TF-TEXTOQUADROCentralizado"/>
            </w:pPr>
          </w:p>
        </w:tc>
        <w:tc>
          <w:tcPr>
            <w:tcW w:w="284" w:type="dxa"/>
            <w:shd w:val="clear" w:color="auto" w:fill="FFFFFF" w:themeFill="background1"/>
          </w:tcPr>
          <w:p w14:paraId="3DCA4757" w14:textId="6EB19124" w:rsidR="006D4F09" w:rsidRPr="007E0D87" w:rsidRDefault="006D4F09" w:rsidP="00FF7150">
            <w:pPr>
              <w:pStyle w:val="TF-TEXTOQUADROCentralizado"/>
            </w:pPr>
          </w:p>
        </w:tc>
        <w:tc>
          <w:tcPr>
            <w:tcW w:w="283" w:type="dxa"/>
          </w:tcPr>
          <w:p w14:paraId="641891A5" w14:textId="4084B2C0" w:rsidR="006D4F09" w:rsidRPr="007E0D87" w:rsidRDefault="006D4F09" w:rsidP="00FF7150">
            <w:pPr>
              <w:pStyle w:val="TF-TEXTOQUADROCentralizado"/>
            </w:pPr>
          </w:p>
        </w:tc>
        <w:tc>
          <w:tcPr>
            <w:tcW w:w="284" w:type="dxa"/>
          </w:tcPr>
          <w:p w14:paraId="48CB414C" w14:textId="1ADB249E" w:rsidR="006D4F09" w:rsidRPr="007E0D87" w:rsidRDefault="006D4F09" w:rsidP="00FF7150">
            <w:pPr>
              <w:pStyle w:val="TF-TEXTOQUADROCentralizado"/>
            </w:pPr>
          </w:p>
        </w:tc>
        <w:tc>
          <w:tcPr>
            <w:tcW w:w="283" w:type="dxa"/>
            <w:shd w:val="clear" w:color="auto" w:fill="auto"/>
          </w:tcPr>
          <w:p w14:paraId="3894E829" w14:textId="77777777" w:rsidR="006D4F09" w:rsidRPr="007E0D87" w:rsidRDefault="006D4F09" w:rsidP="00FF7150">
            <w:pPr>
              <w:pStyle w:val="TF-TEXTOQUADROCentralizado"/>
            </w:pPr>
          </w:p>
        </w:tc>
        <w:tc>
          <w:tcPr>
            <w:tcW w:w="284" w:type="dxa"/>
            <w:shd w:val="clear" w:color="auto" w:fill="auto"/>
          </w:tcPr>
          <w:p w14:paraId="439B47C8" w14:textId="77777777" w:rsidR="006D4F09" w:rsidRPr="007E0D87" w:rsidRDefault="006D4F09" w:rsidP="00FF7150">
            <w:pPr>
              <w:pStyle w:val="TF-TEXTOQUADROCentralizado"/>
            </w:pPr>
          </w:p>
        </w:tc>
        <w:tc>
          <w:tcPr>
            <w:tcW w:w="283" w:type="dxa"/>
            <w:shd w:val="clear" w:color="auto" w:fill="auto"/>
          </w:tcPr>
          <w:p w14:paraId="371DAA29" w14:textId="77777777" w:rsidR="006D4F09" w:rsidRPr="007E0D87" w:rsidRDefault="006D4F09" w:rsidP="00FF7150">
            <w:pPr>
              <w:pStyle w:val="TF-TEXTOQUADROCentralizado"/>
            </w:pPr>
          </w:p>
        </w:tc>
        <w:tc>
          <w:tcPr>
            <w:tcW w:w="284" w:type="dxa"/>
            <w:shd w:val="clear" w:color="auto" w:fill="auto"/>
          </w:tcPr>
          <w:p w14:paraId="0815ACF5" w14:textId="77777777" w:rsidR="006D4F09" w:rsidRPr="007E0D87" w:rsidRDefault="006D4F09" w:rsidP="00FF7150">
            <w:pPr>
              <w:pStyle w:val="TF-TEXTOQUADROCentralizado"/>
            </w:pPr>
          </w:p>
        </w:tc>
        <w:tc>
          <w:tcPr>
            <w:tcW w:w="283" w:type="dxa"/>
            <w:shd w:val="clear" w:color="auto" w:fill="auto"/>
          </w:tcPr>
          <w:p w14:paraId="4298E01C" w14:textId="77777777" w:rsidR="006D4F09" w:rsidRPr="007E0D87" w:rsidRDefault="006D4F09" w:rsidP="00FF7150">
            <w:pPr>
              <w:pStyle w:val="TF-TEXTOQUADROCentralizado"/>
            </w:pPr>
          </w:p>
        </w:tc>
        <w:tc>
          <w:tcPr>
            <w:tcW w:w="284" w:type="dxa"/>
            <w:shd w:val="clear" w:color="auto" w:fill="auto"/>
          </w:tcPr>
          <w:p w14:paraId="7DDA7958" w14:textId="77777777" w:rsidR="006D4F09" w:rsidRPr="007E0D87" w:rsidRDefault="006D4F09" w:rsidP="00FF7150">
            <w:pPr>
              <w:pStyle w:val="TF-TEXTOQUADROCentralizado"/>
            </w:pPr>
          </w:p>
        </w:tc>
        <w:tc>
          <w:tcPr>
            <w:tcW w:w="283" w:type="dxa"/>
            <w:shd w:val="clear" w:color="auto" w:fill="auto"/>
          </w:tcPr>
          <w:p w14:paraId="416E29BE" w14:textId="77777777" w:rsidR="006D4F09" w:rsidRPr="007E0D87" w:rsidRDefault="006D4F09" w:rsidP="00FF7150">
            <w:pPr>
              <w:pStyle w:val="TF-TEXTOQUADROCentralizado"/>
            </w:pPr>
          </w:p>
        </w:tc>
        <w:tc>
          <w:tcPr>
            <w:tcW w:w="284" w:type="dxa"/>
            <w:shd w:val="clear" w:color="auto" w:fill="auto"/>
          </w:tcPr>
          <w:p w14:paraId="3A4432C5" w14:textId="77777777" w:rsidR="006D4F09" w:rsidRPr="007E0D87" w:rsidRDefault="006D4F09" w:rsidP="00FF7150">
            <w:pPr>
              <w:pStyle w:val="TF-TEXTOQUADROCentralizado"/>
            </w:pPr>
          </w:p>
        </w:tc>
        <w:tc>
          <w:tcPr>
            <w:tcW w:w="283" w:type="dxa"/>
          </w:tcPr>
          <w:p w14:paraId="655C73C0" w14:textId="77777777" w:rsidR="006D4F09" w:rsidRPr="007E0D87" w:rsidRDefault="006D4F09" w:rsidP="00FF7150">
            <w:pPr>
              <w:pStyle w:val="TF-TEXTOQUADROCentralizado"/>
            </w:pPr>
          </w:p>
        </w:tc>
      </w:tr>
      <w:tr w:rsidR="00D17185" w:rsidRPr="007E0D87" w14:paraId="5CF6C786" w14:textId="77777777" w:rsidTr="00125544">
        <w:trPr>
          <w:jc w:val="center"/>
        </w:trPr>
        <w:tc>
          <w:tcPr>
            <w:tcW w:w="4673" w:type="dxa"/>
            <w:tcBorders>
              <w:left w:val="single" w:sz="4" w:space="0" w:color="auto"/>
            </w:tcBorders>
          </w:tcPr>
          <w:p w14:paraId="2E8F57B0" w14:textId="0A431378" w:rsidR="00D17185" w:rsidRDefault="00D17185" w:rsidP="00FF7150">
            <w:pPr>
              <w:pStyle w:val="TF-TEXTOQUADRO"/>
              <w:jc w:val="both"/>
            </w:pPr>
            <w:r>
              <w:t>definição da arquitetura da rede neural</w:t>
            </w:r>
          </w:p>
        </w:tc>
        <w:tc>
          <w:tcPr>
            <w:tcW w:w="284" w:type="dxa"/>
          </w:tcPr>
          <w:p w14:paraId="4C23D740" w14:textId="77777777" w:rsidR="00D17185" w:rsidRPr="007E0D87" w:rsidRDefault="00D17185" w:rsidP="00FF7150">
            <w:pPr>
              <w:pStyle w:val="TF-TEXTOQUADROCentralizado"/>
            </w:pPr>
          </w:p>
        </w:tc>
        <w:tc>
          <w:tcPr>
            <w:tcW w:w="283" w:type="dxa"/>
          </w:tcPr>
          <w:p w14:paraId="160583B3" w14:textId="77777777" w:rsidR="00D17185" w:rsidRPr="007E0D87" w:rsidRDefault="00D17185" w:rsidP="00FF7150">
            <w:pPr>
              <w:pStyle w:val="TF-TEXTOQUADROCentralizado"/>
            </w:pPr>
          </w:p>
        </w:tc>
        <w:tc>
          <w:tcPr>
            <w:tcW w:w="284" w:type="dxa"/>
          </w:tcPr>
          <w:p w14:paraId="6C9A2E82" w14:textId="77777777" w:rsidR="00D17185" w:rsidRPr="007E0D87" w:rsidRDefault="00D17185" w:rsidP="00FF7150">
            <w:pPr>
              <w:pStyle w:val="TF-TEXTOQUADROCentralizado"/>
            </w:pPr>
          </w:p>
        </w:tc>
        <w:tc>
          <w:tcPr>
            <w:tcW w:w="283" w:type="dxa"/>
          </w:tcPr>
          <w:p w14:paraId="71F7322D" w14:textId="77777777" w:rsidR="00D17185" w:rsidRPr="007E0D87" w:rsidRDefault="00D17185" w:rsidP="00FF7150">
            <w:pPr>
              <w:pStyle w:val="TF-TEXTOQUADROCentralizado"/>
            </w:pPr>
          </w:p>
        </w:tc>
        <w:tc>
          <w:tcPr>
            <w:tcW w:w="284" w:type="dxa"/>
          </w:tcPr>
          <w:p w14:paraId="334CD96A" w14:textId="77777777" w:rsidR="00D17185" w:rsidRPr="007E0D87" w:rsidRDefault="00D17185" w:rsidP="00FF7150">
            <w:pPr>
              <w:pStyle w:val="TF-TEXTOQUADROCentralizado"/>
            </w:pPr>
          </w:p>
        </w:tc>
        <w:tc>
          <w:tcPr>
            <w:tcW w:w="283" w:type="dxa"/>
          </w:tcPr>
          <w:p w14:paraId="263D9518" w14:textId="77777777" w:rsidR="00D17185" w:rsidRPr="007E0D87" w:rsidRDefault="00D17185" w:rsidP="00FF7150">
            <w:pPr>
              <w:pStyle w:val="TF-TEXTOQUADROCentralizado"/>
            </w:pPr>
          </w:p>
        </w:tc>
        <w:tc>
          <w:tcPr>
            <w:tcW w:w="284" w:type="dxa"/>
          </w:tcPr>
          <w:p w14:paraId="238D8E8A" w14:textId="77777777" w:rsidR="00D17185" w:rsidRPr="007E0D87" w:rsidRDefault="00D17185" w:rsidP="00FF7150">
            <w:pPr>
              <w:pStyle w:val="TF-TEXTOQUADROCentralizado"/>
            </w:pPr>
          </w:p>
        </w:tc>
        <w:tc>
          <w:tcPr>
            <w:tcW w:w="283" w:type="dxa"/>
          </w:tcPr>
          <w:p w14:paraId="08A20F4A" w14:textId="77777777" w:rsidR="00D17185" w:rsidRPr="007E0D87" w:rsidRDefault="00D17185" w:rsidP="00FF7150">
            <w:pPr>
              <w:pStyle w:val="TF-TEXTOQUADROCentralizado"/>
            </w:pPr>
          </w:p>
        </w:tc>
        <w:tc>
          <w:tcPr>
            <w:tcW w:w="284" w:type="dxa"/>
          </w:tcPr>
          <w:p w14:paraId="4C31447A" w14:textId="77777777" w:rsidR="00D17185" w:rsidRPr="007E0D87" w:rsidRDefault="00D17185" w:rsidP="00FF7150">
            <w:pPr>
              <w:pStyle w:val="TF-TEXTOQUADROCentralizado"/>
            </w:pPr>
          </w:p>
        </w:tc>
        <w:tc>
          <w:tcPr>
            <w:tcW w:w="283" w:type="dxa"/>
            <w:shd w:val="clear" w:color="auto" w:fill="A6A6A6" w:themeFill="background1" w:themeFillShade="A6"/>
          </w:tcPr>
          <w:p w14:paraId="191CD7CF" w14:textId="77777777" w:rsidR="00D17185" w:rsidRPr="007E0D87" w:rsidRDefault="00D17185" w:rsidP="00FF7150">
            <w:pPr>
              <w:pStyle w:val="TF-TEXTOQUADROCentralizado"/>
            </w:pPr>
          </w:p>
        </w:tc>
        <w:tc>
          <w:tcPr>
            <w:tcW w:w="284" w:type="dxa"/>
            <w:shd w:val="clear" w:color="auto" w:fill="A6A6A6" w:themeFill="background1" w:themeFillShade="A6"/>
          </w:tcPr>
          <w:p w14:paraId="028FF1BA" w14:textId="77777777" w:rsidR="00D17185" w:rsidRPr="007E0D87" w:rsidRDefault="00D17185" w:rsidP="00FF7150">
            <w:pPr>
              <w:pStyle w:val="TF-TEXTOQUADROCentralizado"/>
            </w:pPr>
          </w:p>
        </w:tc>
        <w:tc>
          <w:tcPr>
            <w:tcW w:w="283" w:type="dxa"/>
            <w:shd w:val="clear" w:color="auto" w:fill="A6A6A6" w:themeFill="background1" w:themeFillShade="A6"/>
          </w:tcPr>
          <w:p w14:paraId="673911A8" w14:textId="77777777" w:rsidR="00D17185" w:rsidRPr="007E0D87" w:rsidRDefault="00D17185" w:rsidP="00FF7150">
            <w:pPr>
              <w:pStyle w:val="TF-TEXTOQUADROCentralizado"/>
            </w:pPr>
          </w:p>
        </w:tc>
        <w:tc>
          <w:tcPr>
            <w:tcW w:w="284" w:type="dxa"/>
            <w:shd w:val="clear" w:color="auto" w:fill="auto"/>
          </w:tcPr>
          <w:p w14:paraId="136756DE" w14:textId="77777777" w:rsidR="00D17185" w:rsidRPr="007E0D87" w:rsidRDefault="00D17185" w:rsidP="00FF7150">
            <w:pPr>
              <w:pStyle w:val="TF-TEXTOQUADROCentralizado"/>
            </w:pPr>
          </w:p>
        </w:tc>
        <w:tc>
          <w:tcPr>
            <w:tcW w:w="283" w:type="dxa"/>
            <w:shd w:val="clear" w:color="auto" w:fill="auto"/>
          </w:tcPr>
          <w:p w14:paraId="7E7C3E4A" w14:textId="77777777" w:rsidR="00D17185" w:rsidRPr="007E0D87" w:rsidRDefault="00D17185" w:rsidP="00FF7150">
            <w:pPr>
              <w:pStyle w:val="TF-TEXTOQUADROCentralizado"/>
            </w:pPr>
          </w:p>
        </w:tc>
        <w:tc>
          <w:tcPr>
            <w:tcW w:w="284" w:type="dxa"/>
            <w:shd w:val="clear" w:color="auto" w:fill="auto"/>
          </w:tcPr>
          <w:p w14:paraId="7F6E8D32" w14:textId="77777777" w:rsidR="00D17185" w:rsidRPr="007E0D87" w:rsidRDefault="00D17185" w:rsidP="00FF7150">
            <w:pPr>
              <w:pStyle w:val="TF-TEXTOQUADROCentralizado"/>
            </w:pPr>
          </w:p>
        </w:tc>
        <w:tc>
          <w:tcPr>
            <w:tcW w:w="283" w:type="dxa"/>
            <w:shd w:val="clear" w:color="auto" w:fill="auto"/>
          </w:tcPr>
          <w:p w14:paraId="4F2BC228" w14:textId="77777777" w:rsidR="00D17185" w:rsidRPr="007E0D87" w:rsidRDefault="00D17185" w:rsidP="00FF7150">
            <w:pPr>
              <w:pStyle w:val="TF-TEXTOQUADROCentralizado"/>
            </w:pPr>
          </w:p>
        </w:tc>
        <w:tc>
          <w:tcPr>
            <w:tcW w:w="284" w:type="dxa"/>
            <w:shd w:val="clear" w:color="auto" w:fill="auto"/>
          </w:tcPr>
          <w:p w14:paraId="5CC45045" w14:textId="77777777" w:rsidR="00D17185" w:rsidRPr="007E0D87" w:rsidRDefault="00D17185" w:rsidP="00FF7150">
            <w:pPr>
              <w:pStyle w:val="TF-TEXTOQUADROCentralizado"/>
            </w:pPr>
          </w:p>
        </w:tc>
        <w:tc>
          <w:tcPr>
            <w:tcW w:w="283" w:type="dxa"/>
          </w:tcPr>
          <w:p w14:paraId="72485BCD" w14:textId="77777777" w:rsidR="00D17185" w:rsidRPr="007E0D87" w:rsidRDefault="00D17185" w:rsidP="00FF7150">
            <w:pPr>
              <w:pStyle w:val="TF-TEXTOQUADROCentralizado"/>
            </w:pPr>
          </w:p>
        </w:tc>
      </w:tr>
      <w:tr w:rsidR="00D17185" w:rsidRPr="007E0D87" w14:paraId="7C42F591" w14:textId="77777777" w:rsidTr="00125544">
        <w:trPr>
          <w:jc w:val="center"/>
        </w:trPr>
        <w:tc>
          <w:tcPr>
            <w:tcW w:w="4673" w:type="dxa"/>
            <w:tcBorders>
              <w:left w:val="single" w:sz="4" w:space="0" w:color="auto"/>
            </w:tcBorders>
          </w:tcPr>
          <w:p w14:paraId="15E6FB66" w14:textId="49A8E115" w:rsidR="00D17185" w:rsidRDefault="00D17185" w:rsidP="00FF7150">
            <w:pPr>
              <w:pStyle w:val="TF-TEXTOQUADRO"/>
              <w:jc w:val="both"/>
            </w:pPr>
            <w:r>
              <w:t>elaboração do modelo de reconhecimento do Parkinson</w:t>
            </w:r>
          </w:p>
        </w:tc>
        <w:tc>
          <w:tcPr>
            <w:tcW w:w="284" w:type="dxa"/>
          </w:tcPr>
          <w:p w14:paraId="59472B3B" w14:textId="77777777" w:rsidR="00D17185" w:rsidRPr="007E0D87" w:rsidRDefault="00D17185" w:rsidP="00FF7150">
            <w:pPr>
              <w:pStyle w:val="TF-TEXTOQUADROCentralizado"/>
            </w:pPr>
          </w:p>
        </w:tc>
        <w:tc>
          <w:tcPr>
            <w:tcW w:w="283" w:type="dxa"/>
          </w:tcPr>
          <w:p w14:paraId="1A525299" w14:textId="77777777" w:rsidR="00D17185" w:rsidRPr="007E0D87" w:rsidRDefault="00D17185" w:rsidP="00FF7150">
            <w:pPr>
              <w:pStyle w:val="TF-TEXTOQUADROCentralizado"/>
            </w:pPr>
          </w:p>
        </w:tc>
        <w:tc>
          <w:tcPr>
            <w:tcW w:w="284" w:type="dxa"/>
          </w:tcPr>
          <w:p w14:paraId="63377B17" w14:textId="77777777" w:rsidR="00D17185" w:rsidRPr="007E0D87" w:rsidRDefault="00D17185" w:rsidP="00FF7150">
            <w:pPr>
              <w:pStyle w:val="TF-TEXTOQUADROCentralizado"/>
            </w:pPr>
          </w:p>
        </w:tc>
        <w:tc>
          <w:tcPr>
            <w:tcW w:w="283" w:type="dxa"/>
          </w:tcPr>
          <w:p w14:paraId="627A1472" w14:textId="77777777" w:rsidR="00D17185" w:rsidRPr="007E0D87" w:rsidRDefault="00D17185" w:rsidP="00FF7150">
            <w:pPr>
              <w:pStyle w:val="TF-TEXTOQUADROCentralizado"/>
            </w:pPr>
          </w:p>
        </w:tc>
        <w:tc>
          <w:tcPr>
            <w:tcW w:w="284" w:type="dxa"/>
          </w:tcPr>
          <w:p w14:paraId="006F3342" w14:textId="77777777" w:rsidR="00D17185" w:rsidRPr="007E0D87" w:rsidRDefault="00D17185" w:rsidP="00FF7150">
            <w:pPr>
              <w:pStyle w:val="TF-TEXTOQUADROCentralizado"/>
            </w:pPr>
          </w:p>
        </w:tc>
        <w:tc>
          <w:tcPr>
            <w:tcW w:w="283" w:type="dxa"/>
          </w:tcPr>
          <w:p w14:paraId="450E1649" w14:textId="77777777" w:rsidR="00D17185" w:rsidRPr="007E0D87" w:rsidRDefault="00D17185" w:rsidP="00FF7150">
            <w:pPr>
              <w:pStyle w:val="TF-TEXTOQUADROCentralizado"/>
            </w:pPr>
          </w:p>
        </w:tc>
        <w:tc>
          <w:tcPr>
            <w:tcW w:w="284" w:type="dxa"/>
          </w:tcPr>
          <w:p w14:paraId="4879C7E9" w14:textId="77777777" w:rsidR="00D17185" w:rsidRPr="007E0D87" w:rsidRDefault="00D17185" w:rsidP="00FF7150">
            <w:pPr>
              <w:pStyle w:val="TF-TEXTOQUADROCentralizado"/>
            </w:pPr>
          </w:p>
        </w:tc>
        <w:tc>
          <w:tcPr>
            <w:tcW w:w="283" w:type="dxa"/>
          </w:tcPr>
          <w:p w14:paraId="02F70F56" w14:textId="77777777" w:rsidR="00D17185" w:rsidRPr="007E0D87" w:rsidRDefault="00D17185" w:rsidP="00FF7150">
            <w:pPr>
              <w:pStyle w:val="TF-TEXTOQUADROCentralizado"/>
            </w:pPr>
          </w:p>
        </w:tc>
        <w:tc>
          <w:tcPr>
            <w:tcW w:w="284" w:type="dxa"/>
          </w:tcPr>
          <w:p w14:paraId="5B1419FA" w14:textId="77777777" w:rsidR="00D17185" w:rsidRPr="007E0D87" w:rsidRDefault="00D17185" w:rsidP="00FF7150">
            <w:pPr>
              <w:pStyle w:val="TF-TEXTOQUADROCentralizado"/>
            </w:pPr>
          </w:p>
        </w:tc>
        <w:tc>
          <w:tcPr>
            <w:tcW w:w="283" w:type="dxa"/>
            <w:shd w:val="clear" w:color="auto" w:fill="auto"/>
          </w:tcPr>
          <w:p w14:paraId="2D356D75" w14:textId="77777777" w:rsidR="00D17185" w:rsidRPr="007E0D87" w:rsidRDefault="00D17185" w:rsidP="00FF7150">
            <w:pPr>
              <w:pStyle w:val="TF-TEXTOQUADROCentralizado"/>
            </w:pPr>
          </w:p>
        </w:tc>
        <w:tc>
          <w:tcPr>
            <w:tcW w:w="284" w:type="dxa"/>
            <w:shd w:val="clear" w:color="auto" w:fill="FFFFFF" w:themeFill="background1"/>
          </w:tcPr>
          <w:p w14:paraId="75B4DF9E" w14:textId="77777777" w:rsidR="00D17185" w:rsidRPr="007E0D87" w:rsidRDefault="00D17185" w:rsidP="00FF7150">
            <w:pPr>
              <w:pStyle w:val="TF-TEXTOQUADROCentralizado"/>
            </w:pPr>
          </w:p>
        </w:tc>
        <w:tc>
          <w:tcPr>
            <w:tcW w:w="283" w:type="dxa"/>
            <w:shd w:val="clear" w:color="auto" w:fill="A6A6A6" w:themeFill="background1" w:themeFillShade="A6"/>
          </w:tcPr>
          <w:p w14:paraId="36F3A07E" w14:textId="77777777" w:rsidR="00D17185" w:rsidRPr="007E0D87" w:rsidRDefault="00D17185" w:rsidP="00FF7150">
            <w:pPr>
              <w:pStyle w:val="TF-TEXTOQUADROCentralizado"/>
            </w:pPr>
          </w:p>
        </w:tc>
        <w:tc>
          <w:tcPr>
            <w:tcW w:w="284" w:type="dxa"/>
            <w:shd w:val="clear" w:color="auto" w:fill="A6A6A6" w:themeFill="background1" w:themeFillShade="A6"/>
          </w:tcPr>
          <w:p w14:paraId="3B60D16C" w14:textId="77777777" w:rsidR="00D17185" w:rsidRPr="007E0D87" w:rsidRDefault="00D17185" w:rsidP="00FF7150">
            <w:pPr>
              <w:pStyle w:val="TF-TEXTOQUADROCentralizado"/>
            </w:pPr>
          </w:p>
        </w:tc>
        <w:tc>
          <w:tcPr>
            <w:tcW w:w="283" w:type="dxa"/>
            <w:shd w:val="clear" w:color="auto" w:fill="A6A6A6" w:themeFill="background1" w:themeFillShade="A6"/>
          </w:tcPr>
          <w:p w14:paraId="0C4EF94C" w14:textId="77777777" w:rsidR="00D17185" w:rsidRPr="007E0D87" w:rsidRDefault="00D17185" w:rsidP="00FF7150">
            <w:pPr>
              <w:pStyle w:val="TF-TEXTOQUADROCentralizado"/>
            </w:pPr>
          </w:p>
        </w:tc>
        <w:tc>
          <w:tcPr>
            <w:tcW w:w="284" w:type="dxa"/>
            <w:shd w:val="clear" w:color="auto" w:fill="A6A6A6" w:themeFill="background1" w:themeFillShade="A6"/>
          </w:tcPr>
          <w:p w14:paraId="4CBEA303" w14:textId="77777777" w:rsidR="00D17185" w:rsidRPr="007E0D87" w:rsidRDefault="00D17185" w:rsidP="00FF7150">
            <w:pPr>
              <w:pStyle w:val="TF-TEXTOQUADROCentralizado"/>
            </w:pPr>
          </w:p>
        </w:tc>
        <w:tc>
          <w:tcPr>
            <w:tcW w:w="283" w:type="dxa"/>
            <w:shd w:val="clear" w:color="auto" w:fill="auto"/>
          </w:tcPr>
          <w:p w14:paraId="48809217" w14:textId="77777777" w:rsidR="00D17185" w:rsidRPr="007E0D87" w:rsidRDefault="00D17185" w:rsidP="00FF7150">
            <w:pPr>
              <w:pStyle w:val="TF-TEXTOQUADROCentralizado"/>
            </w:pPr>
          </w:p>
        </w:tc>
        <w:tc>
          <w:tcPr>
            <w:tcW w:w="284" w:type="dxa"/>
            <w:shd w:val="clear" w:color="auto" w:fill="auto"/>
          </w:tcPr>
          <w:p w14:paraId="07715AB2" w14:textId="77777777" w:rsidR="00D17185" w:rsidRPr="007E0D87" w:rsidRDefault="00D17185" w:rsidP="00FF7150">
            <w:pPr>
              <w:pStyle w:val="TF-TEXTOQUADROCentralizado"/>
            </w:pPr>
          </w:p>
        </w:tc>
        <w:tc>
          <w:tcPr>
            <w:tcW w:w="283" w:type="dxa"/>
          </w:tcPr>
          <w:p w14:paraId="22B10614" w14:textId="77777777" w:rsidR="00D17185" w:rsidRPr="007E0D87" w:rsidRDefault="00D17185" w:rsidP="00FF7150">
            <w:pPr>
              <w:pStyle w:val="TF-TEXTOQUADROCentralizado"/>
            </w:pPr>
          </w:p>
        </w:tc>
      </w:tr>
      <w:tr w:rsidR="00D17185" w:rsidRPr="007E0D87" w14:paraId="49798441" w14:textId="77777777" w:rsidTr="00D17185">
        <w:trPr>
          <w:jc w:val="center"/>
        </w:trPr>
        <w:tc>
          <w:tcPr>
            <w:tcW w:w="4673" w:type="dxa"/>
            <w:tcBorders>
              <w:left w:val="single" w:sz="4" w:space="0" w:color="auto"/>
              <w:bottom w:val="single" w:sz="4" w:space="0" w:color="auto"/>
            </w:tcBorders>
          </w:tcPr>
          <w:p w14:paraId="1BDC8CF0" w14:textId="4D2A3B02" w:rsidR="00D17185" w:rsidRDefault="001A5AD5" w:rsidP="00FF7150">
            <w:pPr>
              <w:pStyle w:val="TF-TEXTOQUADRO"/>
              <w:jc w:val="both"/>
            </w:pPr>
            <w:r>
              <w:t>t</w:t>
            </w:r>
            <w:r w:rsidR="00D17185">
              <w:t>estes</w:t>
            </w:r>
            <w:r>
              <w:t xml:space="preserve"> do modelo de reconhecimento</w:t>
            </w:r>
          </w:p>
        </w:tc>
        <w:tc>
          <w:tcPr>
            <w:tcW w:w="284" w:type="dxa"/>
            <w:tcBorders>
              <w:bottom w:val="single" w:sz="4" w:space="0" w:color="auto"/>
            </w:tcBorders>
          </w:tcPr>
          <w:p w14:paraId="7717A5AE" w14:textId="77777777" w:rsidR="00D17185" w:rsidRPr="007E0D87" w:rsidRDefault="00D17185" w:rsidP="00FF7150">
            <w:pPr>
              <w:pStyle w:val="TF-TEXTOQUADROCentralizado"/>
            </w:pPr>
          </w:p>
        </w:tc>
        <w:tc>
          <w:tcPr>
            <w:tcW w:w="283" w:type="dxa"/>
            <w:tcBorders>
              <w:bottom w:val="single" w:sz="4" w:space="0" w:color="auto"/>
            </w:tcBorders>
          </w:tcPr>
          <w:p w14:paraId="613C03E3" w14:textId="77777777" w:rsidR="00D17185" w:rsidRPr="007E0D87" w:rsidRDefault="00D17185" w:rsidP="00FF7150">
            <w:pPr>
              <w:pStyle w:val="TF-TEXTOQUADROCentralizado"/>
            </w:pPr>
          </w:p>
        </w:tc>
        <w:tc>
          <w:tcPr>
            <w:tcW w:w="284" w:type="dxa"/>
            <w:tcBorders>
              <w:bottom w:val="single" w:sz="4" w:space="0" w:color="auto"/>
            </w:tcBorders>
          </w:tcPr>
          <w:p w14:paraId="566E0915" w14:textId="77777777" w:rsidR="00D17185" w:rsidRPr="007E0D87" w:rsidRDefault="00D17185" w:rsidP="00FF7150">
            <w:pPr>
              <w:pStyle w:val="TF-TEXTOQUADROCentralizado"/>
            </w:pPr>
          </w:p>
        </w:tc>
        <w:tc>
          <w:tcPr>
            <w:tcW w:w="283" w:type="dxa"/>
            <w:tcBorders>
              <w:bottom w:val="single" w:sz="4" w:space="0" w:color="auto"/>
            </w:tcBorders>
          </w:tcPr>
          <w:p w14:paraId="565F60DD" w14:textId="77777777" w:rsidR="00D17185" w:rsidRPr="007E0D87" w:rsidRDefault="00D17185" w:rsidP="00FF7150">
            <w:pPr>
              <w:pStyle w:val="TF-TEXTOQUADROCentralizado"/>
            </w:pPr>
          </w:p>
        </w:tc>
        <w:tc>
          <w:tcPr>
            <w:tcW w:w="284" w:type="dxa"/>
            <w:tcBorders>
              <w:bottom w:val="single" w:sz="4" w:space="0" w:color="auto"/>
            </w:tcBorders>
          </w:tcPr>
          <w:p w14:paraId="2413F041" w14:textId="77777777" w:rsidR="00D17185" w:rsidRPr="007E0D87" w:rsidRDefault="00D17185" w:rsidP="00FF7150">
            <w:pPr>
              <w:pStyle w:val="TF-TEXTOQUADROCentralizado"/>
            </w:pPr>
          </w:p>
        </w:tc>
        <w:tc>
          <w:tcPr>
            <w:tcW w:w="283" w:type="dxa"/>
            <w:tcBorders>
              <w:bottom w:val="single" w:sz="4" w:space="0" w:color="auto"/>
            </w:tcBorders>
          </w:tcPr>
          <w:p w14:paraId="2BF4ABA8" w14:textId="77777777" w:rsidR="00D17185" w:rsidRPr="007E0D87" w:rsidRDefault="00D17185" w:rsidP="00FF7150">
            <w:pPr>
              <w:pStyle w:val="TF-TEXTOQUADROCentralizado"/>
            </w:pPr>
          </w:p>
        </w:tc>
        <w:tc>
          <w:tcPr>
            <w:tcW w:w="284" w:type="dxa"/>
            <w:tcBorders>
              <w:bottom w:val="single" w:sz="4" w:space="0" w:color="auto"/>
            </w:tcBorders>
          </w:tcPr>
          <w:p w14:paraId="646A0ECA" w14:textId="77777777" w:rsidR="00D17185" w:rsidRPr="007E0D87" w:rsidRDefault="00D17185" w:rsidP="00FF7150">
            <w:pPr>
              <w:pStyle w:val="TF-TEXTOQUADROCentralizado"/>
            </w:pPr>
          </w:p>
        </w:tc>
        <w:tc>
          <w:tcPr>
            <w:tcW w:w="283" w:type="dxa"/>
            <w:tcBorders>
              <w:bottom w:val="single" w:sz="4" w:space="0" w:color="auto"/>
            </w:tcBorders>
          </w:tcPr>
          <w:p w14:paraId="53C65584" w14:textId="77777777" w:rsidR="00D17185" w:rsidRPr="007E0D87" w:rsidRDefault="00D17185" w:rsidP="00FF7150">
            <w:pPr>
              <w:pStyle w:val="TF-TEXTOQUADROCentralizado"/>
            </w:pPr>
          </w:p>
        </w:tc>
        <w:tc>
          <w:tcPr>
            <w:tcW w:w="284" w:type="dxa"/>
            <w:tcBorders>
              <w:bottom w:val="single" w:sz="4" w:space="0" w:color="auto"/>
            </w:tcBorders>
          </w:tcPr>
          <w:p w14:paraId="7ACB85A3" w14:textId="77777777" w:rsidR="00D17185" w:rsidRPr="007E0D87" w:rsidRDefault="00D17185" w:rsidP="00FF7150">
            <w:pPr>
              <w:pStyle w:val="TF-TEXTOQUADROCentralizado"/>
            </w:pPr>
          </w:p>
        </w:tc>
        <w:tc>
          <w:tcPr>
            <w:tcW w:w="283" w:type="dxa"/>
            <w:tcBorders>
              <w:bottom w:val="single" w:sz="4" w:space="0" w:color="auto"/>
            </w:tcBorders>
            <w:shd w:val="clear" w:color="auto" w:fill="auto"/>
          </w:tcPr>
          <w:p w14:paraId="6CD2B280" w14:textId="77777777" w:rsidR="00D17185" w:rsidRPr="007E0D87" w:rsidRDefault="00D17185" w:rsidP="00FF7150">
            <w:pPr>
              <w:pStyle w:val="TF-TEXTOQUADROCentralizado"/>
            </w:pPr>
          </w:p>
        </w:tc>
        <w:tc>
          <w:tcPr>
            <w:tcW w:w="284" w:type="dxa"/>
            <w:tcBorders>
              <w:bottom w:val="single" w:sz="4" w:space="0" w:color="auto"/>
            </w:tcBorders>
            <w:shd w:val="clear" w:color="auto" w:fill="auto"/>
          </w:tcPr>
          <w:p w14:paraId="6A16D51A" w14:textId="77777777" w:rsidR="00D17185" w:rsidRPr="007E0D87" w:rsidRDefault="00D17185" w:rsidP="00FF7150">
            <w:pPr>
              <w:pStyle w:val="TF-TEXTOQUADROCentralizado"/>
            </w:pPr>
          </w:p>
        </w:tc>
        <w:tc>
          <w:tcPr>
            <w:tcW w:w="283" w:type="dxa"/>
            <w:tcBorders>
              <w:bottom w:val="single" w:sz="4" w:space="0" w:color="auto"/>
            </w:tcBorders>
            <w:shd w:val="clear" w:color="auto" w:fill="auto"/>
          </w:tcPr>
          <w:p w14:paraId="08FA4959" w14:textId="77777777" w:rsidR="00D17185" w:rsidRPr="007E0D87" w:rsidRDefault="00D17185" w:rsidP="00FF7150">
            <w:pPr>
              <w:pStyle w:val="TF-TEXTOQUADROCentralizado"/>
            </w:pPr>
          </w:p>
        </w:tc>
        <w:tc>
          <w:tcPr>
            <w:tcW w:w="284" w:type="dxa"/>
            <w:tcBorders>
              <w:bottom w:val="single" w:sz="4" w:space="0" w:color="auto"/>
            </w:tcBorders>
            <w:shd w:val="clear" w:color="auto" w:fill="auto"/>
          </w:tcPr>
          <w:p w14:paraId="04DC9B53" w14:textId="77777777" w:rsidR="00D17185" w:rsidRPr="007E0D87" w:rsidRDefault="00D17185" w:rsidP="00FF7150">
            <w:pPr>
              <w:pStyle w:val="TF-TEXTOQUADROCentralizado"/>
            </w:pPr>
          </w:p>
        </w:tc>
        <w:tc>
          <w:tcPr>
            <w:tcW w:w="283" w:type="dxa"/>
            <w:tcBorders>
              <w:bottom w:val="single" w:sz="4" w:space="0" w:color="auto"/>
            </w:tcBorders>
            <w:shd w:val="clear" w:color="auto" w:fill="A6A6A6" w:themeFill="background1" w:themeFillShade="A6"/>
          </w:tcPr>
          <w:p w14:paraId="1E3F7747" w14:textId="77777777" w:rsidR="00D17185" w:rsidRPr="007E0D87" w:rsidRDefault="00D17185" w:rsidP="00FF7150">
            <w:pPr>
              <w:pStyle w:val="TF-TEXTOQUADROCentralizado"/>
            </w:pPr>
          </w:p>
        </w:tc>
        <w:tc>
          <w:tcPr>
            <w:tcW w:w="284" w:type="dxa"/>
            <w:tcBorders>
              <w:bottom w:val="single" w:sz="4" w:space="0" w:color="auto"/>
            </w:tcBorders>
            <w:shd w:val="clear" w:color="auto" w:fill="A6A6A6" w:themeFill="background1" w:themeFillShade="A6"/>
          </w:tcPr>
          <w:p w14:paraId="03CF9425" w14:textId="77777777" w:rsidR="00D17185" w:rsidRPr="007E0D87" w:rsidRDefault="00D17185" w:rsidP="00FF7150">
            <w:pPr>
              <w:pStyle w:val="TF-TEXTOQUADROCentralizado"/>
            </w:pPr>
          </w:p>
        </w:tc>
        <w:tc>
          <w:tcPr>
            <w:tcW w:w="283" w:type="dxa"/>
            <w:tcBorders>
              <w:bottom w:val="single" w:sz="4" w:space="0" w:color="auto"/>
            </w:tcBorders>
            <w:shd w:val="clear" w:color="auto" w:fill="A6A6A6" w:themeFill="background1" w:themeFillShade="A6"/>
          </w:tcPr>
          <w:p w14:paraId="4D730F81" w14:textId="77777777" w:rsidR="00D17185" w:rsidRPr="007E0D87" w:rsidRDefault="00D17185" w:rsidP="00FF7150">
            <w:pPr>
              <w:pStyle w:val="TF-TEXTOQUADROCentralizado"/>
            </w:pPr>
          </w:p>
        </w:tc>
        <w:tc>
          <w:tcPr>
            <w:tcW w:w="284" w:type="dxa"/>
            <w:tcBorders>
              <w:bottom w:val="single" w:sz="4" w:space="0" w:color="auto"/>
            </w:tcBorders>
            <w:shd w:val="clear" w:color="auto" w:fill="A6A6A6" w:themeFill="background1" w:themeFillShade="A6"/>
          </w:tcPr>
          <w:p w14:paraId="5226AD51" w14:textId="77777777" w:rsidR="00D17185" w:rsidRPr="007E0D87" w:rsidRDefault="00D17185" w:rsidP="00FF7150">
            <w:pPr>
              <w:pStyle w:val="TF-TEXTOQUADROCentralizado"/>
            </w:pPr>
          </w:p>
        </w:tc>
        <w:tc>
          <w:tcPr>
            <w:tcW w:w="283" w:type="dxa"/>
            <w:tcBorders>
              <w:bottom w:val="single" w:sz="4" w:space="0" w:color="auto"/>
            </w:tcBorders>
          </w:tcPr>
          <w:p w14:paraId="30D3D405" w14:textId="77777777" w:rsidR="00D17185" w:rsidRPr="007E0D87" w:rsidRDefault="00D17185" w:rsidP="00FF7150">
            <w:pPr>
              <w:pStyle w:val="TF-TEXTOQUADROCentralizado"/>
            </w:pPr>
          </w:p>
        </w:tc>
      </w:tr>
    </w:tbl>
    <w:p w14:paraId="099E11F6" w14:textId="77777777" w:rsidR="00FC4A9F" w:rsidRPr="00E43D3C" w:rsidRDefault="00FC4A9F" w:rsidP="0010793F">
      <w:pPr>
        <w:pStyle w:val="TF-FONTE"/>
      </w:pPr>
      <w:r w:rsidRPr="00E43D3C">
        <w:t>Fonte: elaborado pelo autor.</w:t>
      </w:r>
    </w:p>
    <w:p w14:paraId="1023C079" w14:textId="77777777" w:rsidR="00A307C7" w:rsidRPr="007A1883" w:rsidRDefault="0037046F" w:rsidP="00FF7150">
      <w:pPr>
        <w:pStyle w:val="Ttulo1"/>
        <w:spacing w:after="120" w:line="276" w:lineRule="auto"/>
      </w:pPr>
      <w:r>
        <w:t>REVISÃO BIBLIOGRÁFICA</w:t>
      </w:r>
    </w:p>
    <w:p w14:paraId="36805179" w14:textId="05A8C870" w:rsidR="00FE658F" w:rsidRPr="009453EF" w:rsidRDefault="00FE658F" w:rsidP="009453EF">
      <w:pPr>
        <w:pStyle w:val="TF-TEXTO"/>
      </w:pPr>
      <w:r w:rsidRPr="009453EF">
        <w:t xml:space="preserve">Este capítulo descreve brevemente </w:t>
      </w:r>
      <w:r w:rsidR="00DB71B1" w:rsidRPr="009453EF">
        <w:t xml:space="preserve">sobre </w:t>
      </w:r>
      <w:r w:rsidRPr="009453EF">
        <w:t>o</w:t>
      </w:r>
      <w:r w:rsidR="00DB71B1" w:rsidRPr="009453EF">
        <w:t>s</w:t>
      </w:r>
      <w:r w:rsidRPr="009453EF">
        <w:t xml:space="preserve"> assunto</w:t>
      </w:r>
      <w:r w:rsidR="00DB71B1" w:rsidRPr="009453EF">
        <w:t>s</w:t>
      </w:r>
      <w:r w:rsidRPr="009453EF">
        <w:t xml:space="preserve"> que fundamentar</w:t>
      </w:r>
      <w:r w:rsidR="00DB71B1" w:rsidRPr="009453EF">
        <w:t>ão</w:t>
      </w:r>
      <w:r w:rsidRPr="009453EF">
        <w:t xml:space="preserve"> o estudo a ser</w:t>
      </w:r>
      <w:r w:rsidRPr="009453EF">
        <w:br/>
        <w:t xml:space="preserve">realizado: </w:t>
      </w:r>
      <w:r w:rsidR="00DB71B1" w:rsidRPr="009453EF">
        <w:t>ciclo da marcha</w:t>
      </w:r>
      <w:r w:rsidR="009453EF">
        <w:t xml:space="preserve">, </w:t>
      </w:r>
      <w:r w:rsidR="00DC2B7D">
        <w:t xml:space="preserve">doença de Parkinson e redes neurais </w:t>
      </w:r>
      <w:r w:rsidR="001561AE">
        <w:t>recorrentes.</w:t>
      </w:r>
      <w:r w:rsidR="009453EF">
        <w:t xml:space="preserve"> </w:t>
      </w:r>
    </w:p>
    <w:p w14:paraId="1D573F0D" w14:textId="34814A09" w:rsidR="004F231A" w:rsidRDefault="00B66003" w:rsidP="004F0026">
      <w:pPr>
        <w:pStyle w:val="TF-TEXTO"/>
      </w:pPr>
      <w:r>
        <w:t>S</w:t>
      </w:r>
      <w:r w:rsidRPr="00C37DDD">
        <w:t xml:space="preserve">egundo Vaughan </w:t>
      </w:r>
      <w:r w:rsidRPr="004F0026">
        <w:rPr>
          <w:i/>
          <w:iCs/>
        </w:rPr>
        <w:t>et al.</w:t>
      </w:r>
      <w:r w:rsidRPr="00C37DDD">
        <w:t xml:space="preserve"> (1992)</w:t>
      </w:r>
      <w:r w:rsidR="001540AF">
        <w:t>,</w:t>
      </w:r>
      <w:r>
        <w:t xml:space="preserve"> o</w:t>
      </w:r>
      <w:r w:rsidR="00C37DDD">
        <w:t xml:space="preserve"> ciclo da marcha humana possui duas fases essenciais: fase de apoio e fase de balanço</w:t>
      </w:r>
      <w:ins w:id="69" w:author="Marcel Hugo" w:date="2020-10-27T11:12:00Z">
        <w:r w:rsidR="00BF2D8A">
          <w:t>. A</w:t>
        </w:r>
      </w:ins>
      <w:del w:id="70" w:author="Marcel Hugo" w:date="2020-10-27T11:12:00Z">
        <w:r w:rsidR="00C37DDD" w:rsidDel="00BF2D8A">
          <w:delText>, a</w:delText>
        </w:r>
      </w:del>
      <w:r w:rsidR="00C37DDD">
        <w:t xml:space="preserve"> primeira está dividida no apoio duplo e apoio simples. No apoio duplo, as duas pernas encontram-se em no solo, dividindo </w:t>
      </w:r>
      <w:r w:rsidR="00C37DDD" w:rsidRPr="00C37DDD">
        <w:t>o peso do corpo</w:t>
      </w:r>
      <w:r w:rsidR="00C37DDD">
        <w:t xml:space="preserve"> igualmente</w:t>
      </w:r>
      <w:ins w:id="71" w:author="Marcel Hugo" w:date="2020-10-27T11:12:00Z">
        <w:r w:rsidR="00BF2D8A">
          <w:t>;</w:t>
        </w:r>
      </w:ins>
      <w:del w:id="72" w:author="Marcel Hugo" w:date="2020-10-27T11:12:00Z">
        <w:r w:rsidR="00D3318A" w:rsidDel="00BF2D8A">
          <w:delText>,</w:delText>
        </w:r>
      </w:del>
      <w:r w:rsidR="003B1E15">
        <w:t xml:space="preserve"> </w:t>
      </w:r>
      <w:r w:rsidR="00D3318A">
        <w:t>n</w:t>
      </w:r>
      <w:r w:rsidR="00C37DDD" w:rsidRPr="00C37DDD">
        <w:t xml:space="preserve">o apoio simples, apenas uma perna está em contato. </w:t>
      </w:r>
      <w:r w:rsidR="00C37DDD">
        <w:t>N</w:t>
      </w:r>
      <w:r w:rsidR="00C37DDD" w:rsidRPr="00C37DDD">
        <w:t xml:space="preserve">a fase de balanço, essa perna que estava em contato </w:t>
      </w:r>
      <w:r w:rsidR="00C37DDD">
        <w:t>com</w:t>
      </w:r>
      <w:r w:rsidR="00C37DDD" w:rsidRPr="00C37DDD">
        <w:t xml:space="preserve"> solo agora está </w:t>
      </w:r>
      <w:r w:rsidR="00C37DDD">
        <w:t>se movimentando</w:t>
      </w:r>
      <w:r w:rsidR="00C37DDD" w:rsidRPr="00C37DDD">
        <w:t>, sendo suportada apenas pelo quadril</w:t>
      </w:r>
      <w:r w:rsidR="00C37DDD">
        <w:t>.</w:t>
      </w:r>
      <w:r w:rsidR="004F231A">
        <w:t xml:space="preserve"> </w:t>
      </w:r>
    </w:p>
    <w:p w14:paraId="144E0B11" w14:textId="110B4F24" w:rsidR="00CC73BB" w:rsidRDefault="004F0026" w:rsidP="00CC73BB">
      <w:pPr>
        <w:pStyle w:val="TF-TEXTO"/>
      </w:pPr>
      <w:proofErr w:type="spellStart"/>
      <w:r>
        <w:t>Caparelli</w:t>
      </w:r>
      <w:proofErr w:type="spellEnd"/>
      <w:r w:rsidRPr="004955F6">
        <w:t xml:space="preserve"> </w:t>
      </w:r>
      <w:r w:rsidRPr="00C25ED0">
        <w:rPr>
          <w:i/>
          <w:iCs/>
        </w:rPr>
        <w:t>et al.</w:t>
      </w:r>
      <w:r w:rsidRPr="004955F6">
        <w:t xml:space="preserve"> (20</w:t>
      </w:r>
      <w:r>
        <w:t>17</w:t>
      </w:r>
      <w:r w:rsidRPr="004955F6">
        <w:t>)</w:t>
      </w:r>
      <w:r>
        <w:t xml:space="preserve"> afirma</w:t>
      </w:r>
      <w:r w:rsidR="00185648">
        <w:t>m</w:t>
      </w:r>
      <w:r>
        <w:t xml:space="preserve"> que d</w:t>
      </w:r>
      <w:r w:rsidR="004F231A">
        <w:t>urante os movimentos do ciclo o joelho apresenta diversas funções: suporte do peso, amortecimento de choque, aumento da passada e movimento do pé durante o balanço. Os seres humanos variam a postura dessa articulação conforme suas necessidades e deficiências sendo que, após o início do apoio, o joelho flete rapidamente durante a fase de resposta a carga, ocorrendo uma contração do quadríceps para estabilizar esse movimento e, quando essa junta se encontra flexionada, atua para reduzir a intensidade do choque.</w:t>
      </w:r>
    </w:p>
    <w:p w14:paraId="124C2656" w14:textId="19116668" w:rsidR="00EF560E" w:rsidRDefault="000436F1" w:rsidP="00032847">
      <w:pPr>
        <w:pStyle w:val="TF-TEXTO"/>
      </w:pPr>
      <w:r>
        <w:t xml:space="preserve">Souza </w:t>
      </w:r>
      <w:r w:rsidRPr="00032847">
        <w:rPr>
          <w:i/>
          <w:iCs/>
        </w:rPr>
        <w:t>et al.</w:t>
      </w:r>
      <w:r>
        <w:t xml:space="preserve"> (2011) definem </w:t>
      </w:r>
      <w:r w:rsidR="00D01448">
        <w:t xml:space="preserve">que a </w:t>
      </w:r>
      <w:r>
        <w:t>DP é uma afecção crônica, degenerativa e progressiva do sistema nervoso central</w:t>
      </w:r>
      <w:ins w:id="73" w:author="Marcel Hugo" w:date="2020-10-27T11:20:00Z">
        <w:r w:rsidR="009E2F4F">
          <w:t xml:space="preserve">. Ela </w:t>
        </w:r>
      </w:ins>
      <w:del w:id="74" w:author="Marcel Hugo" w:date="2020-10-27T11:20:00Z">
        <w:r w:rsidDel="009E2F4F">
          <w:delText xml:space="preserve">, que </w:delText>
        </w:r>
      </w:del>
      <w:r>
        <w:t xml:space="preserve">consiste na morte dos neurônios produtores de dopamina da substância negra, causando diminuição das células produtoras de dopamina na via </w:t>
      </w:r>
      <w:proofErr w:type="spellStart"/>
      <w:r>
        <w:t>negroestriatal</w:t>
      </w:r>
      <w:proofErr w:type="spellEnd"/>
      <w:r>
        <w:t xml:space="preserve"> e dos neurônios contendo </w:t>
      </w:r>
      <w:proofErr w:type="spellStart"/>
      <w:r>
        <w:t>neuromelanina</w:t>
      </w:r>
      <w:proofErr w:type="spellEnd"/>
      <w:r>
        <w:t xml:space="preserve"> no tronco cerebral, principalmente na camada ventral da parte compacta da substância negra e do lócus cerúleos. </w:t>
      </w:r>
      <w:del w:id="75" w:author="Marcel Hugo" w:date="2020-10-27T11:20:00Z">
        <w:r w:rsidDel="009E2F4F">
          <w:delText>Sendo caracterizado por</w:delText>
        </w:r>
      </w:del>
      <w:ins w:id="76" w:author="Marcel Hugo" w:date="2020-10-27T11:20:00Z">
        <w:r w:rsidR="009E2F4F">
          <w:t>Isto gera</w:t>
        </w:r>
      </w:ins>
      <w:r>
        <w:t xml:space="preserve"> distúrbios motores, disfunções posturais e cognitiv</w:t>
      </w:r>
      <w:ins w:id="77" w:author="Marcel Hugo" w:date="2020-10-27T11:20:00Z">
        <w:r w:rsidR="009E2F4F">
          <w:t>a</w:t>
        </w:r>
      </w:ins>
      <w:del w:id="78" w:author="Marcel Hugo" w:date="2020-10-27T11:20:00Z">
        <w:r w:rsidDel="009E2F4F">
          <w:delText>o</w:delText>
        </w:r>
      </w:del>
      <w:r>
        <w:t xml:space="preserve">s.  Esses referidos comprometimentos manifestam-se inicialmente de forma motora, onde são chamados de sinais cardinais da </w:t>
      </w:r>
      <w:r w:rsidR="00D01448">
        <w:t>DP</w:t>
      </w:r>
      <w:r w:rsidR="007E2267">
        <w:t>.</w:t>
      </w:r>
      <w:r w:rsidR="00984EB1">
        <w:t xml:space="preserve"> </w:t>
      </w:r>
    </w:p>
    <w:p w14:paraId="34C65E8A" w14:textId="214832D4" w:rsidR="000436F1" w:rsidRDefault="00523D19" w:rsidP="00032847">
      <w:pPr>
        <w:pStyle w:val="TF-TEXTO"/>
      </w:pPr>
      <w:r>
        <w:t xml:space="preserve">Segundo Souza </w:t>
      </w:r>
      <w:r w:rsidRPr="00032847">
        <w:rPr>
          <w:i/>
          <w:iCs/>
        </w:rPr>
        <w:t>et al.</w:t>
      </w:r>
      <w:r>
        <w:t xml:space="preserve"> (2011) </w:t>
      </w:r>
      <w:r w:rsidR="00D44D98">
        <w:t>e</w:t>
      </w:r>
      <w:r w:rsidR="007E2267">
        <w:t>stes sinais são descritos como:</w:t>
      </w:r>
    </w:p>
    <w:p w14:paraId="5415B2AD" w14:textId="75E0BE95" w:rsidR="007E2267" w:rsidRDefault="000436F1" w:rsidP="007E2267">
      <w:pPr>
        <w:pStyle w:val="TF-ALNEA"/>
        <w:numPr>
          <w:ilvl w:val="0"/>
          <w:numId w:val="31"/>
        </w:numPr>
      </w:pPr>
      <w:r>
        <w:t>rigidez</w:t>
      </w:r>
      <w:r w:rsidR="00032847">
        <w:t>:</w:t>
      </w:r>
      <w:r>
        <w:t xml:space="preserve"> apresenta</w:t>
      </w:r>
      <w:r w:rsidR="00032847">
        <w:t>-se</w:t>
      </w:r>
      <w:r>
        <w:t xml:space="preserve"> de forma desigual em sua distribuição, afetando primeiramente os músculos proximais, especialmente ombros e pescoço, progredindo para os músculos da face, membros superiores e inferiores</w:t>
      </w:r>
      <w:r w:rsidR="00D44D98">
        <w:t>;</w:t>
      </w:r>
    </w:p>
    <w:p w14:paraId="7B21A86E" w14:textId="49FC52FD" w:rsidR="007E2267" w:rsidRDefault="000436F1" w:rsidP="007E2267">
      <w:pPr>
        <w:pStyle w:val="TF-ALNEA"/>
        <w:numPr>
          <w:ilvl w:val="0"/>
          <w:numId w:val="31"/>
        </w:numPr>
      </w:pPr>
      <w:r>
        <w:t>tremor</w:t>
      </w:r>
      <w:r w:rsidR="007E2267">
        <w:t xml:space="preserve">: </w:t>
      </w:r>
      <w:r>
        <w:t>sintoma inicial da DP, é observado em condições de repouso que diminui ou desaparece com o início de alguma ação, podendo aparecer novamente quando o paciente mantiver uma ação ou postura mais prolongada</w:t>
      </w:r>
      <w:r w:rsidR="007E2267">
        <w:t>;</w:t>
      </w:r>
    </w:p>
    <w:p w14:paraId="1FD39442" w14:textId="70088D4C" w:rsidR="007E2267" w:rsidRDefault="000436F1" w:rsidP="007E2267">
      <w:pPr>
        <w:pStyle w:val="TF-ALNEA"/>
        <w:numPr>
          <w:ilvl w:val="0"/>
          <w:numId w:val="31"/>
        </w:numPr>
      </w:pPr>
      <w:r>
        <w:t>bradicinesia</w:t>
      </w:r>
      <w:r w:rsidR="007E2267">
        <w:t>:</w:t>
      </w:r>
      <w:r>
        <w:t xml:space="preserve"> resultado da ausência de dopamina no estriado, levando a um desequilíbrio entre os sistemas inibitórios e excitatórios, que leva a uma lentidão dos movimentos, especialmente os automáticos, havendo uma pobreza geral da movimentação e queixa frequente de fraqueza</w:t>
      </w:r>
      <w:r w:rsidR="007E2267">
        <w:t>;</w:t>
      </w:r>
    </w:p>
    <w:p w14:paraId="06ECC2AC" w14:textId="4B92651E" w:rsidR="007E2267" w:rsidRDefault="000436F1" w:rsidP="007E2267">
      <w:pPr>
        <w:pStyle w:val="TF-ALNEA"/>
        <w:numPr>
          <w:ilvl w:val="0"/>
          <w:numId w:val="31"/>
        </w:numPr>
      </w:pPr>
      <w:r>
        <w:t>postura e equilíbrio</w:t>
      </w:r>
      <w:r w:rsidR="007E2267">
        <w:t xml:space="preserve">: </w:t>
      </w:r>
      <w:r>
        <w:t xml:space="preserve">perda de reflexos posturais. Os pacientes assumem uma postura muito característica com a cabeça e o tronco fletidos e tem muita dificuldade de ajustar a postura quando se inclinam ou quando há súbitos deslocamentos do corpo, o que favorece a ocorrência de quedas.  Ocorrem também alterações na marcha, que se torna em bloco com características de </w:t>
      </w:r>
      <w:proofErr w:type="spellStart"/>
      <w:r>
        <w:t>festinada</w:t>
      </w:r>
      <w:proofErr w:type="spellEnd"/>
      <w:r w:rsidR="007E2267">
        <w:t xml:space="preserve"> (passos curtos, rápidos e arrastados, sem a participação dos movimentos dos braços</w:t>
      </w:r>
      <w:ins w:id="79" w:author="Marcel Hugo" w:date="2020-10-27T11:21:00Z">
        <w:r w:rsidR="009E2F4F">
          <w:t>)</w:t>
        </w:r>
      </w:ins>
      <w:r w:rsidR="00D44D98">
        <w:t>;</w:t>
      </w:r>
    </w:p>
    <w:p w14:paraId="28901967" w14:textId="7BC1D019" w:rsidR="006D0E17" w:rsidRDefault="007E2267" w:rsidP="007E2267">
      <w:pPr>
        <w:pStyle w:val="TF-ALNEA"/>
        <w:numPr>
          <w:ilvl w:val="0"/>
          <w:numId w:val="31"/>
        </w:numPr>
      </w:pPr>
      <w:r>
        <w:t>c</w:t>
      </w:r>
      <w:r w:rsidR="000436F1">
        <w:t>ognitivo: dificuldade para concentrar a atenção  e  lembrar-se  de  fatos  recentes,  mas  nem  todos  apresentam significativas alterações da cognição</w:t>
      </w:r>
      <w:ins w:id="80" w:author="Marcel Hugo" w:date="2020-10-27T11:21:00Z">
        <w:r w:rsidR="009E2F4F">
          <w:t>. S</w:t>
        </w:r>
      </w:ins>
      <w:del w:id="81" w:author="Marcel Hugo" w:date="2020-10-27T11:21:00Z">
        <w:r w:rsidR="000436F1" w:rsidDel="009E2F4F">
          <w:delText>, s</w:delText>
        </w:r>
      </w:del>
      <w:r w:rsidR="000436F1">
        <w:t>abe-se</w:t>
      </w:r>
      <w:del w:id="82" w:author="Marcel Hugo" w:date="2020-10-27T11:21:00Z">
        <w:r w:rsidR="000436F1" w:rsidDel="009E2F4F">
          <w:delText>,</w:delText>
        </w:r>
      </w:del>
      <w:r w:rsidR="000436F1">
        <w:t xml:space="preserve">  também</w:t>
      </w:r>
      <w:del w:id="83" w:author="Marcel Hugo" w:date="2020-10-27T11:21:00Z">
        <w:r w:rsidR="000436F1" w:rsidDel="009E2F4F">
          <w:delText xml:space="preserve">, </w:delText>
        </w:r>
      </w:del>
      <w:r w:rsidR="000436F1">
        <w:t xml:space="preserve"> que </w:t>
      </w:r>
      <w:del w:id="84" w:author="Marcel Hugo" w:date="2020-10-27T11:21:00Z">
        <w:r w:rsidR="000436F1" w:rsidDel="009E2F4F">
          <w:delText xml:space="preserve"> </w:delText>
        </w:r>
      </w:del>
      <w:r w:rsidR="000436F1">
        <w:t xml:space="preserve">a </w:t>
      </w:r>
      <w:del w:id="85" w:author="Marcel Hugo" w:date="2020-10-27T11:21:00Z">
        <w:r w:rsidR="000436F1" w:rsidDel="009E2F4F">
          <w:delText xml:space="preserve"> </w:delText>
        </w:r>
      </w:del>
      <w:r w:rsidR="000436F1">
        <w:t xml:space="preserve">dopamina </w:t>
      </w:r>
      <w:del w:id="86" w:author="Marcel Hugo" w:date="2020-10-27T11:21:00Z">
        <w:r w:rsidR="000436F1" w:rsidDel="009E2F4F">
          <w:delText xml:space="preserve"> </w:delText>
        </w:r>
      </w:del>
      <w:r w:rsidR="000436F1">
        <w:t>é</w:t>
      </w:r>
      <w:del w:id="87" w:author="Marcel Hugo" w:date="2020-10-27T11:21:00Z">
        <w:r w:rsidR="000436F1" w:rsidDel="009E2F4F">
          <w:delText xml:space="preserve"> </w:delText>
        </w:r>
      </w:del>
      <w:r w:rsidR="000436F1">
        <w:t xml:space="preserve"> um </w:t>
      </w:r>
      <w:del w:id="88" w:author="Marcel Hugo" w:date="2020-10-27T11:21:00Z">
        <w:r w:rsidR="000436F1" w:rsidDel="009E2F4F">
          <w:delText xml:space="preserve"> </w:delText>
        </w:r>
      </w:del>
      <w:r w:rsidR="000436F1">
        <w:t xml:space="preserve">importante transmissor relacionado às funções executivas, </w:t>
      </w:r>
      <w:del w:id="89" w:author="Marcel Hugo" w:date="2020-10-27T11:22:00Z">
        <w:r w:rsidR="000436F1" w:rsidDel="009E2F4F">
          <w:delText xml:space="preserve"> a</w:delText>
        </w:r>
      </w:del>
      <w:ins w:id="90" w:author="Marcel Hugo" w:date="2020-10-27T11:22:00Z">
        <w:r w:rsidR="009E2F4F">
          <w:t>à</w:t>
        </w:r>
      </w:ins>
      <w:r w:rsidR="000436F1">
        <w:t xml:space="preserve"> </w:t>
      </w:r>
      <w:del w:id="91" w:author="Marcel Hugo" w:date="2020-10-27T11:22:00Z">
        <w:r w:rsidR="000436F1" w:rsidDel="009E2F4F">
          <w:delText xml:space="preserve"> </w:delText>
        </w:r>
      </w:del>
      <w:r w:rsidR="000436F1">
        <w:t>cognição</w:t>
      </w:r>
      <w:del w:id="92" w:author="Marcel Hugo" w:date="2020-10-27T11:22:00Z">
        <w:r w:rsidR="000436F1" w:rsidDel="009E2F4F">
          <w:delText xml:space="preserve">  </w:delText>
        </w:r>
      </w:del>
      <w:ins w:id="93" w:author="Marcel Hugo" w:date="2020-10-27T11:22:00Z">
        <w:r w:rsidR="009E2F4F">
          <w:t xml:space="preserve"> </w:t>
        </w:r>
      </w:ins>
      <w:r w:rsidR="000436F1">
        <w:t>(atenção,</w:t>
      </w:r>
      <w:del w:id="94" w:author="Marcel Hugo" w:date="2020-10-27T11:22:00Z">
        <w:r w:rsidR="000436F1" w:rsidDel="009E2F4F">
          <w:delText xml:space="preserve">  </w:delText>
        </w:r>
      </w:del>
      <w:ins w:id="95" w:author="Marcel Hugo" w:date="2020-10-27T11:22:00Z">
        <w:r w:rsidR="009E2F4F">
          <w:t xml:space="preserve"> </w:t>
        </w:r>
      </w:ins>
      <w:r w:rsidR="000436F1">
        <w:t>memória, julgamento, inteligência) e emoção</w:t>
      </w:r>
      <w:r>
        <w:t xml:space="preserve"> (PRADO </w:t>
      </w:r>
      <w:r>
        <w:rPr>
          <w:i/>
          <w:iCs/>
        </w:rPr>
        <w:t>et al</w:t>
      </w:r>
      <w:r>
        <w:t>., 2008)</w:t>
      </w:r>
      <w:r w:rsidR="000436F1">
        <w:t>.</w:t>
      </w:r>
    </w:p>
    <w:p w14:paraId="369C8ACB" w14:textId="77777777" w:rsidR="00234DE4" w:rsidRDefault="00E75F99" w:rsidP="00234DE4">
      <w:pPr>
        <w:pStyle w:val="TF-TEXTO"/>
      </w:pPr>
      <w:r w:rsidRPr="00E75F99">
        <w:lastRenderedPageBreak/>
        <w:t xml:space="preserve">Segundo </w:t>
      </w:r>
      <w:r w:rsidR="00A6385F">
        <w:t>Matsumoto</w:t>
      </w:r>
      <w:r w:rsidRPr="00E75F99">
        <w:t xml:space="preserve"> </w:t>
      </w:r>
      <w:r w:rsidR="00A6385F">
        <w:rPr>
          <w:i/>
          <w:iCs/>
        </w:rPr>
        <w:t xml:space="preserve">et al. </w:t>
      </w:r>
      <w:r w:rsidRPr="00E75F99">
        <w:t xml:space="preserve">(2019), a RNR tem seu objetivo baseado no comportamento do cérebro humano de manter memórias do passado no atual, ou seja, um dado de entrada anterior servir para entendimento de uma nova entrada de dados. A partir disto, pode ser utilizada para lidar com sequências de entradas e saídas que tem relação temporal entre si </w:t>
      </w:r>
      <w:r>
        <w:t>em</w:t>
      </w:r>
      <w:r w:rsidRPr="00E75F99">
        <w:t xml:space="preserve"> um comprimento variável.</w:t>
      </w:r>
      <w:r w:rsidR="00234DE4">
        <w:t xml:space="preserve"> </w:t>
      </w:r>
    </w:p>
    <w:p w14:paraId="78B75084" w14:textId="662EC86B" w:rsidR="00E75F99" w:rsidRDefault="00E75F99" w:rsidP="00234DE4">
      <w:pPr>
        <w:pStyle w:val="TF-TEXTO"/>
      </w:pPr>
      <w:proofErr w:type="spellStart"/>
      <w:r>
        <w:t>Ma</w:t>
      </w:r>
      <w:proofErr w:type="spellEnd"/>
      <w:r>
        <w:t xml:space="preserve"> (2016) afirma que a RNR pode ter diversas arquiteturas e formas de implementação que interferem nos dados de entrada e no seu funcionamento</w:t>
      </w:r>
      <w:ins w:id="96" w:author="Marcel Hugo" w:date="2020-10-27T11:22:00Z">
        <w:r w:rsidR="00BD0121">
          <w:t>. A</w:t>
        </w:r>
      </w:ins>
      <w:del w:id="97" w:author="Marcel Hugo" w:date="2020-10-27T11:22:00Z">
        <w:r w:rsidDel="00BD0121">
          <w:delText>, a</w:delText>
        </w:r>
      </w:del>
      <w:r>
        <w:t>lgumas dessas arquiteturas são:</w:t>
      </w:r>
    </w:p>
    <w:p w14:paraId="6A1EC74B" w14:textId="735D3510" w:rsidR="00E75F99" w:rsidRDefault="00D01448" w:rsidP="00E75F99">
      <w:pPr>
        <w:pStyle w:val="TF-ALNEA"/>
        <w:numPr>
          <w:ilvl w:val="0"/>
          <w:numId w:val="30"/>
        </w:numPr>
      </w:pPr>
      <w:r>
        <w:t>m</w:t>
      </w:r>
      <w:r w:rsidR="00E75F99">
        <w:t xml:space="preserve">odelo de memória associativa bidirecional: variação do modelo </w:t>
      </w:r>
      <w:proofErr w:type="spellStart"/>
      <w:r w:rsidR="00E75F99" w:rsidRPr="00E75F99">
        <w:rPr>
          <w:i/>
          <w:iCs/>
        </w:rPr>
        <w:t>Hopfield</w:t>
      </w:r>
      <w:proofErr w:type="spellEnd"/>
      <w:r w:rsidR="00E75F99">
        <w:t xml:space="preserve"> que armazena dados associativos em um vetor efetuando a </w:t>
      </w:r>
      <w:proofErr w:type="spellStart"/>
      <w:r w:rsidR="00E75F99">
        <w:t>bi</w:t>
      </w:r>
      <w:del w:id="98" w:author="Marcel Hugo" w:date="2020-10-27T11:23:00Z">
        <w:r w:rsidR="00E75F99" w:rsidDel="00BD0121">
          <w:delText xml:space="preserve"> </w:delText>
        </w:r>
      </w:del>
      <w:r w:rsidR="00E75F99">
        <w:t>direcionalidade</w:t>
      </w:r>
      <w:proofErr w:type="spellEnd"/>
      <w:r w:rsidR="00E75F99">
        <w:t xml:space="preserve"> por meio de uma matriz e sua transposição. Possui</w:t>
      </w:r>
      <w:del w:id="99" w:author="Marcel Hugo" w:date="2020-10-27T11:23:00Z">
        <w:r w:rsidR="00E75F99" w:rsidDel="00BD0121">
          <w:delText>ndo</w:delText>
        </w:r>
      </w:del>
      <w:r w:rsidR="00E75F99">
        <w:t xml:space="preserve"> normalmente duas camadas, sendo que</w:t>
      </w:r>
      <w:del w:id="100" w:author="Marcel Hugo" w:date="2020-10-27T11:23:00Z">
        <w:r w:rsidR="00E75F99" w:rsidDel="00BD0121">
          <w:delText>,</w:delText>
        </w:r>
      </w:del>
      <w:r w:rsidR="00E75F99">
        <w:t xml:space="preserve"> qualquer uma delas pode ser acionada como uma entrada ou como uma saída; </w:t>
      </w:r>
    </w:p>
    <w:p w14:paraId="6FD3105C" w14:textId="104D83F3" w:rsidR="00E75F99" w:rsidRDefault="00D01448" w:rsidP="00206197">
      <w:pPr>
        <w:pStyle w:val="TF-ALNEA"/>
        <w:numPr>
          <w:ilvl w:val="0"/>
          <w:numId w:val="30"/>
        </w:numPr>
      </w:pPr>
      <w:r>
        <w:t>m</w:t>
      </w:r>
      <w:r w:rsidR="00E75F99">
        <w:t xml:space="preserve">odelo de memória de longo curto prazo: difere-se das redes neurais </w:t>
      </w:r>
      <w:proofErr w:type="spellStart"/>
      <w:r w:rsidR="00E75F99" w:rsidRPr="00E75F99">
        <w:rPr>
          <w:i/>
          <w:iCs/>
        </w:rPr>
        <w:t>feedforward</w:t>
      </w:r>
      <w:proofErr w:type="spellEnd"/>
      <w:r w:rsidR="00E75F99">
        <w:t xml:space="preserve"> pois possuem conexões de feedback, não processando apenas dados unitários (imagens), mas também sequências de dados (fala ou vídeo). Essa arquitetura é composta por um neurônio que tem conhecimento das entradas antigas em um intervalo de tempo e mais três neurônios que regulam o fluxo de informação para dentro e fora da estrutura;</w:t>
      </w:r>
    </w:p>
    <w:p w14:paraId="75C286D1" w14:textId="08723258" w:rsidR="006D0E17" w:rsidRDefault="00D01448" w:rsidP="00E75F99">
      <w:pPr>
        <w:pStyle w:val="TF-ALNEA"/>
        <w:numPr>
          <w:ilvl w:val="0"/>
          <w:numId w:val="30"/>
        </w:numPr>
      </w:pPr>
      <w:r>
        <w:t>m</w:t>
      </w:r>
      <w:r w:rsidR="00E75F99">
        <w:t xml:space="preserve">odelo de estado de eco: variação do modelo </w:t>
      </w:r>
      <w:proofErr w:type="spellStart"/>
      <w:r w:rsidR="00E75F99" w:rsidRPr="00E75F99">
        <w:rPr>
          <w:i/>
          <w:iCs/>
        </w:rPr>
        <w:t>Spiking</w:t>
      </w:r>
      <w:proofErr w:type="spellEnd"/>
      <w:r w:rsidR="00E75F99">
        <w:t xml:space="preserve"> que possui uma camada oculta conectada em múltiplas direções, sendo que, os únicos pesos que são possíveis alterar são os de saída.</w:t>
      </w:r>
    </w:p>
    <w:p w14:paraId="6FB37E1D" w14:textId="504D938D" w:rsidR="006D0E17" w:rsidRPr="006D0E17" w:rsidRDefault="00451B94" w:rsidP="00DF4C56">
      <w:pPr>
        <w:pStyle w:val="TF-refernciasbibliogrficasTTULO"/>
        <w:spacing w:after="120" w:line="276" w:lineRule="auto"/>
      </w:pPr>
      <w:bookmarkStart w:id="101" w:name="_Toc351015602"/>
      <w:bookmarkEnd w:id="42"/>
      <w:bookmarkEnd w:id="43"/>
      <w:bookmarkEnd w:id="44"/>
      <w:bookmarkEnd w:id="45"/>
      <w:bookmarkEnd w:id="46"/>
      <w:bookmarkEnd w:id="47"/>
      <w:bookmarkEnd w:id="48"/>
      <w:r>
        <w:t>Referências</w:t>
      </w:r>
      <w:bookmarkEnd w:id="101"/>
    </w:p>
    <w:p w14:paraId="35976DDB" w14:textId="50723B60" w:rsidR="00FE5AD7" w:rsidRPr="007C3BD5" w:rsidRDefault="00FE5AD7" w:rsidP="0088353E">
      <w:pPr>
        <w:pStyle w:val="TF-REFERNCIASITEM0"/>
        <w:rPr>
          <w:lang w:val="en-US"/>
        </w:rPr>
      </w:pPr>
      <w:r w:rsidRPr="0088353E">
        <w:t xml:space="preserve">CAPARELLI, Thiago Bruno </w:t>
      </w:r>
      <w:r w:rsidRPr="0088353E">
        <w:rPr>
          <w:i/>
          <w:iCs/>
        </w:rPr>
        <w:t>et al.</w:t>
      </w:r>
      <w:r w:rsidRPr="0088353E">
        <w:t xml:space="preserve"> </w:t>
      </w:r>
      <w:r w:rsidRPr="0088353E">
        <w:rPr>
          <w:b/>
          <w:bCs/>
        </w:rPr>
        <w:t xml:space="preserve">Reconstrução de Parâmetros Biomecânicos da Marcha por meio de </w:t>
      </w:r>
      <w:proofErr w:type="spellStart"/>
      <w:r w:rsidRPr="0088353E">
        <w:rPr>
          <w:b/>
          <w:bCs/>
        </w:rPr>
        <w:t>Ciclogramas</w:t>
      </w:r>
      <w:proofErr w:type="spellEnd"/>
      <w:r w:rsidRPr="0088353E">
        <w:rPr>
          <w:b/>
          <w:bCs/>
        </w:rPr>
        <w:t xml:space="preserve"> e Redes Neurais Artificiais</w:t>
      </w:r>
      <w:r w:rsidRPr="0088353E">
        <w:t xml:space="preserve">. 2017. Tese de doutorado na área de concentração Processamento da Informação, Universidade Federal de Uberlândia, Uberlândia. Disponível em: &lt;https://repositorio.ufu.br/bitstream/123456789/20879/3/Reconstru%C3%A7%C3%A3oPar%C3%A2metrosBiomec%C3%A2nicos.pdf &gt;. </w:t>
      </w:r>
      <w:proofErr w:type="spellStart"/>
      <w:r w:rsidRPr="007C3BD5">
        <w:rPr>
          <w:lang w:val="en-US"/>
        </w:rPr>
        <w:t>Acesso</w:t>
      </w:r>
      <w:proofErr w:type="spellEnd"/>
      <w:r w:rsidRPr="007C3BD5">
        <w:rPr>
          <w:lang w:val="en-US"/>
        </w:rPr>
        <w:t xml:space="preserve"> </w:t>
      </w:r>
      <w:proofErr w:type="spellStart"/>
      <w:r w:rsidRPr="007C3BD5">
        <w:rPr>
          <w:lang w:val="en-US"/>
        </w:rPr>
        <w:t>em</w:t>
      </w:r>
      <w:proofErr w:type="spellEnd"/>
      <w:r w:rsidRPr="007C3BD5">
        <w:rPr>
          <w:lang w:val="en-US"/>
        </w:rPr>
        <w:t>: 6 ago. 2020.</w:t>
      </w:r>
    </w:p>
    <w:p w14:paraId="6B3518E7" w14:textId="77777777" w:rsidR="00A6385F" w:rsidRPr="0088353E" w:rsidRDefault="00EE3D29" w:rsidP="0088353E">
      <w:pPr>
        <w:pStyle w:val="TF-REFERNCIASITEM0"/>
      </w:pPr>
      <w:r w:rsidRPr="007C3BD5">
        <w:rPr>
          <w:lang w:val="en-US"/>
        </w:rPr>
        <w:t>CHO</w:t>
      </w:r>
      <w:r w:rsidR="007A18AB" w:rsidRPr="007C3BD5">
        <w:rPr>
          <w:lang w:val="en-US"/>
        </w:rPr>
        <w:t xml:space="preserve">, </w:t>
      </w:r>
      <w:proofErr w:type="spellStart"/>
      <w:r w:rsidR="00186C25" w:rsidRPr="007C3BD5">
        <w:rPr>
          <w:lang w:val="en-US"/>
        </w:rPr>
        <w:t>Chien</w:t>
      </w:r>
      <w:proofErr w:type="spellEnd"/>
      <w:r w:rsidR="00186C25" w:rsidRPr="007C3BD5">
        <w:rPr>
          <w:lang w:val="en-US"/>
        </w:rPr>
        <w:t xml:space="preserve">-Wen </w:t>
      </w:r>
      <w:r w:rsidR="00186C25" w:rsidRPr="007C3BD5">
        <w:rPr>
          <w:i/>
          <w:iCs/>
          <w:lang w:val="en-US"/>
        </w:rPr>
        <w:t>et al.</w:t>
      </w:r>
      <w:r w:rsidR="00186C25" w:rsidRPr="007C3BD5">
        <w:rPr>
          <w:lang w:val="en-US"/>
        </w:rPr>
        <w:t xml:space="preserve"> </w:t>
      </w:r>
      <w:r w:rsidR="00186C25" w:rsidRPr="007C3BD5">
        <w:rPr>
          <w:b/>
          <w:bCs/>
          <w:lang w:val="en-US"/>
        </w:rPr>
        <w:t xml:space="preserve">A vision-based analysis system for gait recognition in patients with </w:t>
      </w:r>
      <w:proofErr w:type="spellStart"/>
      <w:r w:rsidR="00186C25" w:rsidRPr="007C3BD5">
        <w:rPr>
          <w:b/>
          <w:bCs/>
          <w:lang w:val="en-US"/>
        </w:rPr>
        <w:t>parkinson’s</w:t>
      </w:r>
      <w:proofErr w:type="spellEnd"/>
      <w:r w:rsidR="00186C25" w:rsidRPr="007C3BD5">
        <w:rPr>
          <w:b/>
          <w:bCs/>
          <w:lang w:val="en-US"/>
        </w:rPr>
        <w:t xml:space="preserve"> disease</w:t>
      </w:r>
      <w:r w:rsidR="007A18AB" w:rsidRPr="007C3BD5">
        <w:rPr>
          <w:lang w:val="en-US"/>
        </w:rPr>
        <w:t xml:space="preserve">. </w:t>
      </w:r>
      <w:r w:rsidR="007A18AB" w:rsidRPr="0088353E">
        <w:t>2009. Disponível em: &lt;</w:t>
      </w:r>
      <w:r w:rsidRPr="0088353E">
        <w:t>https://www.sciencedirect.com/science/article/abs/pii/S0957417408006003?via%3Dihub</w:t>
      </w:r>
      <w:r w:rsidR="007A18AB" w:rsidRPr="0088353E">
        <w:t>&gt;</w:t>
      </w:r>
      <w:r w:rsidRPr="0088353E">
        <w:t xml:space="preserve">. Acesso em: </w:t>
      </w:r>
      <w:r w:rsidR="007A18AB" w:rsidRPr="0088353E">
        <w:t xml:space="preserve"> </w:t>
      </w:r>
      <w:r w:rsidRPr="0088353E">
        <w:t>22 ago. 2020.</w:t>
      </w:r>
      <w:r w:rsidR="00E75F99" w:rsidRPr="0088353E">
        <w:t xml:space="preserve"> </w:t>
      </w:r>
    </w:p>
    <w:p w14:paraId="1BDF1795" w14:textId="73D2708F" w:rsidR="00CC73BB" w:rsidRPr="0088353E" w:rsidRDefault="00CC73BB" w:rsidP="0088353E">
      <w:pPr>
        <w:pStyle w:val="TF-REFERNCIASITEM0"/>
      </w:pPr>
      <w:r w:rsidRPr="0088353E">
        <w:t xml:space="preserve">GONÇALVES, Lucia </w:t>
      </w:r>
      <w:proofErr w:type="spellStart"/>
      <w:r w:rsidRPr="0088353E">
        <w:t>Hisako</w:t>
      </w:r>
      <w:proofErr w:type="spellEnd"/>
      <w:r w:rsidRPr="0088353E">
        <w:t xml:space="preserve"> </w:t>
      </w:r>
      <w:proofErr w:type="spellStart"/>
      <w:r w:rsidRPr="0088353E">
        <w:t>Takase</w:t>
      </w:r>
      <w:proofErr w:type="spellEnd"/>
      <w:r w:rsidRPr="0088353E">
        <w:t xml:space="preserve"> </w:t>
      </w:r>
      <w:r w:rsidRPr="0088353E">
        <w:rPr>
          <w:i/>
          <w:iCs/>
        </w:rPr>
        <w:t>et al.</w:t>
      </w:r>
      <w:r w:rsidRPr="0088353E">
        <w:t xml:space="preserve"> </w:t>
      </w:r>
      <w:r w:rsidRPr="0088353E">
        <w:rPr>
          <w:b/>
          <w:bCs/>
        </w:rPr>
        <w:t>Pacientes portadores da doença de Parkinson: significado de suas vivências</w:t>
      </w:r>
      <w:r w:rsidRPr="0088353E">
        <w:t>. 2007. Disponível em: &lt;https://www.scielo.br/scielo.php?script=sci_arttext&amp;pid=S0103-21002007000100011&gt;. Acesso em:  26 set. 2020.</w:t>
      </w:r>
    </w:p>
    <w:p w14:paraId="7271B102" w14:textId="26D7ECDF" w:rsidR="00CC73BB" w:rsidRPr="00AB36A1" w:rsidRDefault="00CC73BB" w:rsidP="0088353E">
      <w:pPr>
        <w:pStyle w:val="TF-REFERNCIASITEM0"/>
        <w:rPr>
          <w:lang w:val="en-US"/>
        </w:rPr>
      </w:pPr>
      <w:r w:rsidRPr="0088353E">
        <w:t xml:space="preserve">GOULART, Fátima </w:t>
      </w:r>
      <w:r w:rsidRPr="0088353E">
        <w:rPr>
          <w:i/>
          <w:iCs/>
        </w:rPr>
        <w:t>et al.</w:t>
      </w:r>
      <w:r w:rsidRPr="0088353E">
        <w:t xml:space="preserve"> </w:t>
      </w:r>
      <w:r w:rsidRPr="0088353E">
        <w:rPr>
          <w:b/>
          <w:bCs/>
        </w:rPr>
        <w:t>Uso de escalas para avaliação da doença de Parkinson em fisioterapia</w:t>
      </w:r>
      <w:r w:rsidRPr="0088353E">
        <w:t>. 2005. Disponível em: &lt;http://www.periodicos.usp.br/</w:t>
      </w:r>
      <w:proofErr w:type="spellStart"/>
      <w:r w:rsidRPr="0088353E">
        <w:t>fpusp</w:t>
      </w:r>
      <w:proofErr w:type="spellEnd"/>
      <w:r w:rsidRPr="0088353E">
        <w:t>/</w:t>
      </w:r>
      <w:proofErr w:type="spellStart"/>
      <w:r w:rsidRPr="0088353E">
        <w:t>article</w:t>
      </w:r>
      <w:proofErr w:type="spellEnd"/>
      <w:r w:rsidRPr="0088353E">
        <w:t>/</w:t>
      </w:r>
      <w:proofErr w:type="spellStart"/>
      <w:r w:rsidRPr="0088353E">
        <w:t>view</w:t>
      </w:r>
      <w:proofErr w:type="spellEnd"/>
      <w:r w:rsidRPr="0088353E">
        <w:t xml:space="preserve">/76385&gt;. </w:t>
      </w:r>
      <w:proofErr w:type="spellStart"/>
      <w:r w:rsidRPr="00AB36A1">
        <w:rPr>
          <w:lang w:val="en-US"/>
        </w:rPr>
        <w:t>Acesso</w:t>
      </w:r>
      <w:proofErr w:type="spellEnd"/>
      <w:r w:rsidRPr="00AB36A1">
        <w:rPr>
          <w:lang w:val="en-US"/>
        </w:rPr>
        <w:t xml:space="preserve"> </w:t>
      </w:r>
      <w:proofErr w:type="spellStart"/>
      <w:r w:rsidRPr="00AB36A1">
        <w:rPr>
          <w:lang w:val="en-US"/>
        </w:rPr>
        <w:t>em</w:t>
      </w:r>
      <w:proofErr w:type="spellEnd"/>
      <w:r w:rsidRPr="00AB36A1">
        <w:rPr>
          <w:lang w:val="en-US"/>
        </w:rPr>
        <w:t>:  03 out. 2020.</w:t>
      </w:r>
    </w:p>
    <w:p w14:paraId="551276C5" w14:textId="77777777" w:rsidR="00611E16" w:rsidRPr="0088353E" w:rsidRDefault="00FE5AD7" w:rsidP="0088353E">
      <w:pPr>
        <w:pStyle w:val="TF-REFERNCIASITEM0"/>
      </w:pPr>
      <w:r w:rsidRPr="00AB36A1">
        <w:rPr>
          <w:lang w:val="en-US"/>
        </w:rPr>
        <w:t xml:space="preserve">KHAN, Taha </w:t>
      </w:r>
      <w:r w:rsidRPr="00AB36A1">
        <w:rPr>
          <w:i/>
          <w:iCs/>
          <w:lang w:val="en-US"/>
        </w:rPr>
        <w:t>et al.</w:t>
      </w:r>
      <w:r w:rsidRPr="00AB36A1">
        <w:rPr>
          <w:lang w:val="en-US"/>
        </w:rPr>
        <w:t xml:space="preserve"> </w:t>
      </w:r>
      <w:r w:rsidRPr="007C3BD5">
        <w:rPr>
          <w:b/>
          <w:bCs/>
          <w:lang w:val="en-US"/>
        </w:rPr>
        <w:t>Motion cue analysis for parkinsonian gait recognition</w:t>
      </w:r>
      <w:r w:rsidRPr="007C3BD5">
        <w:rPr>
          <w:lang w:val="en-US"/>
        </w:rPr>
        <w:t xml:space="preserve">. </w:t>
      </w:r>
      <w:r w:rsidRPr="00AB36A1">
        <w:t xml:space="preserve">2013. </w:t>
      </w:r>
      <w:r w:rsidRPr="0088353E">
        <w:t>Disponível em: &lt;https://pubmed.ncbi.nlm.nih.gov/23407764/&gt;. Acesso em:  26 set. 2020.</w:t>
      </w:r>
    </w:p>
    <w:p w14:paraId="5871B699" w14:textId="77777777" w:rsidR="00A6385F" w:rsidRPr="00AB36A1" w:rsidRDefault="00611E16" w:rsidP="0088353E">
      <w:pPr>
        <w:pStyle w:val="TF-REFERNCIASITEM0"/>
      </w:pPr>
      <w:r w:rsidRPr="0088353E">
        <w:t xml:space="preserve">LIMA, Maria do Carmo </w:t>
      </w:r>
      <w:r w:rsidRPr="0088353E">
        <w:rPr>
          <w:i/>
          <w:iCs/>
        </w:rPr>
        <w:t>et al.</w:t>
      </w:r>
      <w:r w:rsidRPr="0088353E">
        <w:t xml:space="preserve"> </w:t>
      </w:r>
      <w:r w:rsidRPr="0088353E">
        <w:rPr>
          <w:b/>
          <w:bCs/>
        </w:rPr>
        <w:t>Doença de Parkinson: alterações funcionais e potencial aplicação do método Pilates</w:t>
      </w:r>
      <w:r w:rsidRPr="0088353E">
        <w:t>. 2009. Disponível em: &lt;https://ggaging.com/</w:t>
      </w:r>
      <w:proofErr w:type="spellStart"/>
      <w:r w:rsidRPr="0088353E">
        <w:t>details</w:t>
      </w:r>
      <w:proofErr w:type="spellEnd"/>
      <w:r w:rsidRPr="0088353E">
        <w:t>/317/</w:t>
      </w:r>
      <w:proofErr w:type="spellStart"/>
      <w:r w:rsidRPr="0088353E">
        <w:t>pt</w:t>
      </w:r>
      <w:proofErr w:type="spellEnd"/>
      <w:r w:rsidRPr="0088353E">
        <w:t xml:space="preserve">-BR&gt;. </w:t>
      </w:r>
      <w:r w:rsidRPr="00AB36A1">
        <w:t>Acesso em:  26 set. 2020.</w:t>
      </w:r>
    </w:p>
    <w:p w14:paraId="1D76F30F" w14:textId="5A12BC7F" w:rsidR="00A6385F" w:rsidRPr="0088353E" w:rsidRDefault="00A6385F" w:rsidP="0088353E">
      <w:pPr>
        <w:pStyle w:val="TF-REFERNCIASITEM0"/>
      </w:pPr>
      <w:r w:rsidRPr="007C3BD5">
        <w:rPr>
          <w:lang w:val="en-US"/>
        </w:rPr>
        <w:t xml:space="preserve">MA, </w:t>
      </w:r>
      <w:proofErr w:type="spellStart"/>
      <w:r w:rsidRPr="007C3BD5">
        <w:rPr>
          <w:lang w:val="en-US"/>
        </w:rPr>
        <w:t>Jianqiang</w:t>
      </w:r>
      <w:proofErr w:type="spellEnd"/>
      <w:r w:rsidRPr="007C3BD5">
        <w:rPr>
          <w:lang w:val="en-US"/>
        </w:rPr>
        <w:t xml:space="preserve">. </w:t>
      </w:r>
      <w:proofErr w:type="gramStart"/>
      <w:r w:rsidRPr="007C3BD5">
        <w:rPr>
          <w:b/>
          <w:bCs/>
          <w:lang w:val="en-US"/>
        </w:rPr>
        <w:t>All of</w:t>
      </w:r>
      <w:proofErr w:type="gramEnd"/>
      <w:r w:rsidRPr="007C3BD5">
        <w:rPr>
          <w:b/>
          <w:bCs/>
          <w:lang w:val="en-US"/>
        </w:rPr>
        <w:t xml:space="preserve"> Recurrent Neural Networks</w:t>
      </w:r>
      <w:r w:rsidRPr="007C3BD5">
        <w:rPr>
          <w:lang w:val="en-US"/>
        </w:rPr>
        <w:t xml:space="preserve">. </w:t>
      </w:r>
      <w:r w:rsidRPr="0088353E">
        <w:t>2016. Disponível em: &lt; https://medium.com/@jianqiangma/all-about-recurrent-neural-networks-9e5ae2936f6e&gt;. Acesso em:  8 out. 2020.</w:t>
      </w:r>
    </w:p>
    <w:p w14:paraId="6A93E546" w14:textId="0C55A34A" w:rsidR="0088353E" w:rsidRDefault="00A6385F" w:rsidP="0088353E">
      <w:pPr>
        <w:pStyle w:val="TF-REFERNCIASITEM0"/>
      </w:pPr>
      <w:r w:rsidRPr="0088353E">
        <w:t xml:space="preserve">MATSUMOTO, Fernando </w:t>
      </w:r>
      <w:r w:rsidRPr="0088353E">
        <w:rPr>
          <w:i/>
          <w:iCs/>
        </w:rPr>
        <w:t>et al.</w:t>
      </w:r>
      <w:r w:rsidRPr="0088353E">
        <w:t xml:space="preserve"> </w:t>
      </w:r>
      <w:r w:rsidRPr="0088353E">
        <w:rPr>
          <w:b/>
          <w:bCs/>
        </w:rPr>
        <w:t>Redes Neurais | Redes Neurais Recorrentes</w:t>
      </w:r>
      <w:r w:rsidRPr="0088353E">
        <w:t>. 2019. Disponível em: &lt;https://medium.com/turing-talks/turing-talks-26-modelos-de-predi%C3%A7%C3%A3o-redes-neurais-recorrentes-439198e9ecf3&gt;. Acesso em:  8 out. 2020.</w:t>
      </w:r>
    </w:p>
    <w:p w14:paraId="4C661537" w14:textId="31A80878" w:rsidR="0088353E" w:rsidRPr="000436F1" w:rsidRDefault="0088353E" w:rsidP="0088353E">
      <w:pPr>
        <w:pStyle w:val="TF-REFERNCIASITEM0"/>
      </w:pPr>
      <w:r>
        <w:t xml:space="preserve">PRADO, Ana Lúcia </w:t>
      </w:r>
      <w:proofErr w:type="spellStart"/>
      <w:r>
        <w:t>Cervi</w:t>
      </w:r>
      <w:proofErr w:type="spellEnd"/>
      <w:r>
        <w:t xml:space="preserve"> </w:t>
      </w:r>
      <w:r>
        <w:rPr>
          <w:i/>
          <w:iCs/>
        </w:rPr>
        <w:t xml:space="preserve">et al. </w:t>
      </w:r>
      <w:r>
        <w:rPr>
          <w:b/>
          <w:bCs/>
        </w:rPr>
        <w:t xml:space="preserve">Análise </w:t>
      </w:r>
      <w:r w:rsidR="000436F1">
        <w:rPr>
          <w:b/>
          <w:bCs/>
        </w:rPr>
        <w:t>das manifestações motoras, cognitivas e depressivas em pacientes com doenças de Parkinson</w:t>
      </w:r>
      <w:r w:rsidR="000436F1">
        <w:t>. 2008. Disponível em: &lt;</w:t>
      </w:r>
      <w:r w:rsidR="000436F1" w:rsidRPr="000436F1">
        <w:t>https://periodicos.unifesp.br/index.php/neurociencias/article/view/8657/6191</w:t>
      </w:r>
      <w:r w:rsidR="000436F1">
        <w:t>&gt;. Acesso em: 8 out. 2020.</w:t>
      </w:r>
    </w:p>
    <w:p w14:paraId="4E5DABA0" w14:textId="356C89B9" w:rsidR="008B1A74" w:rsidRPr="0088353E" w:rsidRDefault="008B1A74" w:rsidP="0088353E">
      <w:pPr>
        <w:pStyle w:val="TF-REFERNCIASITEM0"/>
      </w:pPr>
      <w:r w:rsidRPr="0088353E">
        <w:t xml:space="preserve">SOUZA, </w:t>
      </w:r>
      <w:proofErr w:type="spellStart"/>
      <w:r w:rsidRPr="0088353E">
        <w:t>Cheylla</w:t>
      </w:r>
      <w:proofErr w:type="spellEnd"/>
      <w:r w:rsidRPr="0088353E">
        <w:t xml:space="preserve"> </w:t>
      </w:r>
      <w:proofErr w:type="spellStart"/>
      <w:r w:rsidRPr="0088353E">
        <w:t>Fabricia</w:t>
      </w:r>
      <w:proofErr w:type="spellEnd"/>
      <w:r w:rsidRPr="0088353E">
        <w:t xml:space="preserve"> </w:t>
      </w:r>
      <w:r w:rsidRPr="0088353E">
        <w:rPr>
          <w:i/>
          <w:iCs/>
        </w:rPr>
        <w:t>et al.</w:t>
      </w:r>
      <w:r w:rsidRPr="0088353E">
        <w:t xml:space="preserve"> </w:t>
      </w:r>
      <w:r w:rsidRPr="0088353E">
        <w:rPr>
          <w:b/>
          <w:bCs/>
        </w:rPr>
        <w:t>A Doença de Parkinson e o Processo de Envelhecimento Motor: Uma Revisão de Literatura</w:t>
      </w:r>
      <w:r w:rsidRPr="0088353E">
        <w:t>. 2011. Disponível em: &lt;http://revistaneurociencias.com.br/edicoes/2011/RN1904/revisao%2019%2004/570%20revisao.pdf&gt;. Acesso em:  3 out. 2020.</w:t>
      </w:r>
    </w:p>
    <w:p w14:paraId="405058F3" w14:textId="40EC30D8" w:rsidR="008B1A74" w:rsidRPr="00AB36A1" w:rsidRDefault="008B1A74" w:rsidP="0088353E">
      <w:pPr>
        <w:pStyle w:val="TF-REFERNCIASITEM0"/>
        <w:rPr>
          <w:lang w:val="en-US"/>
        </w:rPr>
      </w:pPr>
      <w:r w:rsidRPr="0088353E">
        <w:t xml:space="preserve">SULLIVAN, Susan </w:t>
      </w:r>
      <w:r w:rsidRPr="0088353E">
        <w:rPr>
          <w:i/>
          <w:iCs/>
        </w:rPr>
        <w:t>et al.</w:t>
      </w:r>
      <w:r w:rsidRPr="0088353E">
        <w:t xml:space="preserve"> </w:t>
      </w:r>
      <w:r w:rsidRPr="0088353E">
        <w:rPr>
          <w:b/>
          <w:bCs/>
        </w:rPr>
        <w:t>Fisioterapia Avaliação e Tratamento 5° Edição</w:t>
      </w:r>
      <w:r w:rsidRPr="0088353E">
        <w:t xml:space="preserve">.  </w:t>
      </w:r>
      <w:r w:rsidRPr="00AB36A1">
        <w:rPr>
          <w:lang w:val="en-US"/>
        </w:rPr>
        <w:t>2010. p.</w:t>
      </w:r>
      <w:r w:rsidR="00B623AE" w:rsidRPr="00AB36A1">
        <w:rPr>
          <w:lang w:val="en-US"/>
        </w:rPr>
        <w:t xml:space="preserve"> 349 – 350.</w:t>
      </w:r>
    </w:p>
    <w:p w14:paraId="53BC9827" w14:textId="4EAB7722" w:rsidR="00EE3D29" w:rsidRPr="0088353E" w:rsidRDefault="00D42CBE" w:rsidP="0088353E">
      <w:pPr>
        <w:pStyle w:val="TF-REFERNCIASITEM0"/>
      </w:pPr>
      <w:r w:rsidRPr="00AB36A1">
        <w:rPr>
          <w:lang w:val="en-US"/>
        </w:rPr>
        <w:t xml:space="preserve">VAUGHAN, Christopher </w:t>
      </w:r>
      <w:r w:rsidRPr="00AB36A1">
        <w:rPr>
          <w:i/>
          <w:iCs/>
          <w:lang w:val="en-US"/>
        </w:rPr>
        <w:t>et al.</w:t>
      </w:r>
      <w:r w:rsidRPr="00AB36A1">
        <w:rPr>
          <w:lang w:val="en-US"/>
        </w:rPr>
        <w:t xml:space="preserve"> </w:t>
      </w:r>
      <w:r w:rsidRPr="007C3BD5">
        <w:rPr>
          <w:b/>
          <w:bCs/>
          <w:lang w:val="en-US"/>
        </w:rPr>
        <w:t>Dynamics of human gait</w:t>
      </w:r>
      <w:r w:rsidRPr="007C3BD5">
        <w:rPr>
          <w:lang w:val="en-US"/>
        </w:rPr>
        <w:t xml:space="preserve">. 1992. </w:t>
      </w:r>
      <w:proofErr w:type="spellStart"/>
      <w:r w:rsidRPr="007C3BD5">
        <w:rPr>
          <w:lang w:val="en-US"/>
        </w:rPr>
        <w:t>Disponível</w:t>
      </w:r>
      <w:proofErr w:type="spellEnd"/>
      <w:r w:rsidRPr="007C3BD5">
        <w:rPr>
          <w:lang w:val="en-US"/>
        </w:rPr>
        <w:t xml:space="preserve"> </w:t>
      </w:r>
      <w:proofErr w:type="spellStart"/>
      <w:r w:rsidRPr="007C3BD5">
        <w:rPr>
          <w:lang w:val="en-US"/>
        </w:rPr>
        <w:t>em</w:t>
      </w:r>
      <w:proofErr w:type="spellEnd"/>
      <w:r w:rsidRPr="007C3BD5">
        <w:rPr>
          <w:lang w:val="en-US"/>
        </w:rPr>
        <w:t xml:space="preserve">: &lt;https://www.semanticscholar.org/paper/Dynamics-of-human-gait-Vaughan-Davis/7dbae8ef886257138624fe82399caae7573fc60b &gt;. </w:t>
      </w:r>
      <w:r w:rsidRPr="0088353E">
        <w:t>Acesso em:  26 set. 2020.</w:t>
      </w:r>
    </w:p>
    <w:p w14:paraId="460A6246" w14:textId="77777777" w:rsidR="00186C25" w:rsidRDefault="00186C25" w:rsidP="00FF7150">
      <w:pPr>
        <w:pStyle w:val="TF-refernciasbibliogrficasTTULO"/>
        <w:spacing w:after="120" w:line="276" w:lineRule="auto"/>
        <w:jc w:val="both"/>
      </w:pPr>
    </w:p>
    <w:p w14:paraId="4EF7B955" w14:textId="3B54FA12" w:rsidR="00F83A19" w:rsidRDefault="00587002" w:rsidP="00F005A1">
      <w:pPr>
        <w:pStyle w:val="TF-refernciasbibliogrficasTTULO"/>
        <w:spacing w:after="120" w:line="276" w:lineRule="auto"/>
      </w:pPr>
      <w:r>
        <w:br w:type="page"/>
      </w:r>
      <w:r w:rsidR="00F83A19">
        <w:lastRenderedPageBreak/>
        <w:t>ASSINATURAS</w:t>
      </w:r>
    </w:p>
    <w:p w14:paraId="108DDC5B" w14:textId="77777777" w:rsidR="00F83A19" w:rsidRDefault="00F83A19" w:rsidP="00174AE7">
      <w:pPr>
        <w:pStyle w:val="TF-LEGENDA"/>
        <w:spacing w:after="120" w:line="276" w:lineRule="auto"/>
      </w:pPr>
      <w:r>
        <w:t>(Atenção: todas as folhas devem estar rubricadas)</w:t>
      </w:r>
    </w:p>
    <w:p w14:paraId="2D4B46CF" w14:textId="77777777" w:rsidR="00F83A19" w:rsidRDefault="00F83A19" w:rsidP="00FF7150">
      <w:pPr>
        <w:pStyle w:val="TF-LEGENDA"/>
        <w:spacing w:after="120" w:line="276" w:lineRule="auto"/>
        <w:jc w:val="both"/>
      </w:pPr>
    </w:p>
    <w:p w14:paraId="3BE82C12" w14:textId="77777777" w:rsidR="00F83A19" w:rsidRDefault="00F83A19" w:rsidP="00FF7150">
      <w:pPr>
        <w:pStyle w:val="TF-LEGENDA"/>
        <w:spacing w:after="120" w:line="276" w:lineRule="auto"/>
        <w:jc w:val="both"/>
      </w:pPr>
    </w:p>
    <w:p w14:paraId="54EF8335" w14:textId="77777777" w:rsidR="00F83A19" w:rsidRDefault="00F83A19" w:rsidP="00FF7150">
      <w:pPr>
        <w:pStyle w:val="TF-LEGENDA"/>
        <w:spacing w:after="120" w:line="276" w:lineRule="auto"/>
        <w:jc w:val="both"/>
      </w:pPr>
      <w:r>
        <w:t>Assinatura do(a) Aluno(a): _____________________________________________________</w:t>
      </w:r>
    </w:p>
    <w:p w14:paraId="03896BD6" w14:textId="77777777" w:rsidR="00F83A19" w:rsidRDefault="00F83A19" w:rsidP="00FF7150">
      <w:pPr>
        <w:pStyle w:val="TF-LEGENDA"/>
        <w:spacing w:after="120" w:line="276" w:lineRule="auto"/>
        <w:jc w:val="both"/>
      </w:pPr>
    </w:p>
    <w:p w14:paraId="49FAB394" w14:textId="77777777" w:rsidR="00F83A19" w:rsidRDefault="00F83A19" w:rsidP="00FF7150">
      <w:pPr>
        <w:pStyle w:val="TF-LEGENDA"/>
        <w:spacing w:after="120" w:line="276" w:lineRule="auto"/>
        <w:jc w:val="both"/>
      </w:pPr>
    </w:p>
    <w:p w14:paraId="31C80F81" w14:textId="77777777" w:rsidR="00F83A19" w:rsidRDefault="00F83A19" w:rsidP="00FF7150">
      <w:pPr>
        <w:pStyle w:val="TF-LEGENDA"/>
        <w:spacing w:after="120" w:line="276" w:lineRule="auto"/>
        <w:jc w:val="both"/>
      </w:pPr>
      <w:r>
        <w:t>Assinatura do(a) Orientador(a): _________________________________________________</w:t>
      </w:r>
    </w:p>
    <w:p w14:paraId="6307A06D" w14:textId="77777777" w:rsidR="00F83A19" w:rsidRDefault="00F83A19" w:rsidP="00FF7150">
      <w:pPr>
        <w:pStyle w:val="TF-LEGENDA"/>
        <w:spacing w:after="120" w:line="276" w:lineRule="auto"/>
        <w:jc w:val="both"/>
      </w:pPr>
    </w:p>
    <w:p w14:paraId="36A26A43" w14:textId="77777777" w:rsidR="00F83A19" w:rsidRDefault="00F83A19" w:rsidP="00FF7150">
      <w:pPr>
        <w:pStyle w:val="TF-LEGENDA"/>
        <w:spacing w:after="120" w:line="276" w:lineRule="auto"/>
        <w:jc w:val="both"/>
      </w:pPr>
    </w:p>
    <w:p w14:paraId="0FD35F10" w14:textId="77777777" w:rsidR="00F83A19" w:rsidRDefault="00F83A19" w:rsidP="00FF7150">
      <w:pPr>
        <w:pStyle w:val="TF-LEGENDA"/>
        <w:spacing w:after="120" w:line="276" w:lineRule="auto"/>
        <w:jc w:val="both"/>
      </w:pPr>
      <w:r>
        <w:t>Assinatura do(a) Coorientador(a) (se houver): ______________________________________</w:t>
      </w:r>
    </w:p>
    <w:p w14:paraId="3AF2B0AB" w14:textId="77777777" w:rsidR="007222F7" w:rsidRDefault="007222F7" w:rsidP="00FF7150">
      <w:pPr>
        <w:pStyle w:val="TF-TEXTOQUADRO"/>
        <w:spacing w:after="120" w:line="276" w:lineRule="auto"/>
        <w:jc w:val="both"/>
      </w:pPr>
    </w:p>
    <w:p w14:paraId="0B707162" w14:textId="77777777" w:rsidR="007222F7" w:rsidRPr="007222F7" w:rsidRDefault="007222F7" w:rsidP="00FF7150">
      <w:pPr>
        <w:pStyle w:val="TF-TEXTOQUADRO"/>
        <w:spacing w:after="120" w:line="276"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FF7150">
            <w:pPr>
              <w:pStyle w:val="TF-LEGENDA"/>
              <w:spacing w:after="120" w:line="276" w:lineRule="auto"/>
              <w:jc w:val="both"/>
            </w:pPr>
            <w:r>
              <w:t>Observações do orientador em relação a itens não atendidos do pré-projeto (se houver):</w:t>
            </w:r>
          </w:p>
          <w:p w14:paraId="51175032" w14:textId="77777777" w:rsidR="007222F7" w:rsidRDefault="007222F7" w:rsidP="00FF7150">
            <w:pPr>
              <w:pStyle w:val="TF-LEGENDA"/>
              <w:spacing w:after="120" w:line="276" w:lineRule="auto"/>
              <w:jc w:val="both"/>
            </w:pPr>
          </w:p>
          <w:p w14:paraId="066C817C" w14:textId="77777777" w:rsidR="007222F7" w:rsidRDefault="007222F7" w:rsidP="00FF7150">
            <w:pPr>
              <w:pStyle w:val="TF-LEGENDA"/>
              <w:spacing w:after="120" w:line="276" w:lineRule="auto"/>
              <w:jc w:val="both"/>
            </w:pPr>
          </w:p>
          <w:p w14:paraId="0BB01411" w14:textId="091CC6E7" w:rsidR="007222F7" w:rsidRDefault="007222F7" w:rsidP="00FF7150">
            <w:pPr>
              <w:pStyle w:val="TF-LEGENDA"/>
              <w:spacing w:after="120" w:line="276" w:lineRule="auto"/>
              <w:jc w:val="both"/>
            </w:pPr>
          </w:p>
          <w:p w14:paraId="30075174" w14:textId="23CC9833" w:rsidR="00587002" w:rsidRDefault="00587002" w:rsidP="00FF7150">
            <w:pPr>
              <w:pStyle w:val="TF-LEGENDA"/>
              <w:spacing w:after="120" w:line="276" w:lineRule="auto"/>
              <w:jc w:val="both"/>
            </w:pPr>
          </w:p>
          <w:p w14:paraId="7AF793D2" w14:textId="06EEE171" w:rsidR="00587002" w:rsidRDefault="00587002" w:rsidP="00FF7150">
            <w:pPr>
              <w:pStyle w:val="TF-LEGENDA"/>
              <w:spacing w:after="120" w:line="276" w:lineRule="auto"/>
              <w:jc w:val="both"/>
            </w:pPr>
          </w:p>
          <w:p w14:paraId="154B7329" w14:textId="0A8DADD6" w:rsidR="00587002" w:rsidRDefault="00587002" w:rsidP="00FF7150">
            <w:pPr>
              <w:pStyle w:val="TF-LEGENDA"/>
              <w:spacing w:after="120" w:line="276" w:lineRule="auto"/>
              <w:jc w:val="both"/>
            </w:pPr>
          </w:p>
          <w:p w14:paraId="78529838" w14:textId="13A6A65D" w:rsidR="00587002" w:rsidRDefault="00587002" w:rsidP="00FF7150">
            <w:pPr>
              <w:pStyle w:val="TF-LEGENDA"/>
              <w:spacing w:after="120" w:line="276" w:lineRule="auto"/>
              <w:jc w:val="both"/>
            </w:pPr>
          </w:p>
          <w:p w14:paraId="7B4907BC" w14:textId="3BBAC237" w:rsidR="00587002" w:rsidRDefault="00587002" w:rsidP="00FF7150">
            <w:pPr>
              <w:pStyle w:val="TF-LEGENDA"/>
              <w:spacing w:after="120" w:line="276" w:lineRule="auto"/>
              <w:jc w:val="both"/>
            </w:pPr>
          </w:p>
          <w:p w14:paraId="06B988D5" w14:textId="5D0ACFB8" w:rsidR="00587002" w:rsidRDefault="00587002" w:rsidP="00FF7150">
            <w:pPr>
              <w:pStyle w:val="TF-LEGENDA"/>
              <w:spacing w:after="120" w:line="276" w:lineRule="auto"/>
              <w:jc w:val="both"/>
            </w:pPr>
          </w:p>
          <w:p w14:paraId="02CFB32B" w14:textId="75192C9E" w:rsidR="00587002" w:rsidRDefault="00587002" w:rsidP="00FF7150">
            <w:pPr>
              <w:pStyle w:val="TF-TEXTOQUADRO"/>
              <w:spacing w:after="120" w:line="276" w:lineRule="auto"/>
              <w:jc w:val="both"/>
            </w:pPr>
          </w:p>
          <w:p w14:paraId="61D1ABD9" w14:textId="43BA9DBE" w:rsidR="00587002" w:rsidRDefault="00587002" w:rsidP="00FF7150">
            <w:pPr>
              <w:pStyle w:val="TF-TEXTOQUADRO"/>
              <w:spacing w:after="120" w:line="276" w:lineRule="auto"/>
              <w:jc w:val="both"/>
            </w:pPr>
          </w:p>
          <w:p w14:paraId="694249CD" w14:textId="77777777" w:rsidR="00587002" w:rsidRPr="00587002" w:rsidRDefault="00587002" w:rsidP="00FF7150">
            <w:pPr>
              <w:pStyle w:val="TF-TEXTOQUADRO"/>
              <w:spacing w:after="120" w:line="276" w:lineRule="auto"/>
              <w:jc w:val="both"/>
            </w:pPr>
          </w:p>
          <w:p w14:paraId="7CFE957B" w14:textId="77777777" w:rsidR="007222F7" w:rsidRDefault="007222F7" w:rsidP="00FF7150">
            <w:pPr>
              <w:pStyle w:val="TF-LEGENDA"/>
              <w:spacing w:after="120" w:line="276" w:lineRule="auto"/>
              <w:jc w:val="both"/>
            </w:pPr>
          </w:p>
        </w:tc>
      </w:tr>
    </w:tbl>
    <w:p w14:paraId="2F3EAE58" w14:textId="77777777" w:rsidR="00F255FC" w:rsidRDefault="00F255FC" w:rsidP="00FF7150">
      <w:pPr>
        <w:pStyle w:val="TF-LEGENDA"/>
        <w:spacing w:after="120" w:line="276" w:lineRule="auto"/>
        <w:jc w:val="both"/>
      </w:pPr>
    </w:p>
    <w:p w14:paraId="12B33851" w14:textId="77777777" w:rsidR="00320BFA" w:rsidRDefault="00320BFA" w:rsidP="00FF7150">
      <w:pPr>
        <w:pStyle w:val="TF-LEGENDA"/>
        <w:spacing w:after="120" w:line="276" w:lineRule="auto"/>
        <w:jc w:val="both"/>
        <w:sectPr w:rsidR="00320BFA" w:rsidSect="00F31359">
          <w:footerReference w:type="default" r:id="rId21"/>
          <w:headerReference w:type="first" r:id="rId22"/>
          <w:pgSz w:w="11907" w:h="16840" w:code="9"/>
          <w:pgMar w:top="1701" w:right="1134" w:bottom="1134" w:left="1701" w:header="720" w:footer="720" w:gutter="0"/>
          <w:pgNumType w:start="1"/>
          <w:cols w:space="708"/>
          <w:titlePg/>
          <w:docGrid w:linePitch="360"/>
        </w:sectPr>
      </w:pPr>
    </w:p>
    <w:p w14:paraId="1D278B24" w14:textId="2DF652BC" w:rsidR="0000224C" w:rsidRPr="00320BFA" w:rsidRDefault="0000224C" w:rsidP="00AB36A1">
      <w:pPr>
        <w:pStyle w:val="TF-xAvalTTULO"/>
        <w:spacing w:after="120" w:line="276" w:lineRule="auto"/>
      </w:pPr>
      <w:r w:rsidRPr="00320BFA">
        <w:lastRenderedPageBreak/>
        <w:t>FORMULÁRIO  DE  avaliação</w:t>
      </w:r>
      <w:r w:rsidR="006E25D2">
        <w:t xml:space="preserve"> </w:t>
      </w:r>
      <w:r w:rsidRPr="00320BFA">
        <w:t xml:space="preserve">– PROFESSOR </w:t>
      </w:r>
      <w:r>
        <w:t>AVALIADOR</w:t>
      </w:r>
    </w:p>
    <w:p w14:paraId="1111A5F1" w14:textId="696B7862" w:rsidR="0000224C" w:rsidRPr="00320BFA" w:rsidRDefault="0000224C" w:rsidP="00FF7150">
      <w:pPr>
        <w:pStyle w:val="TF-xAvalLINHA"/>
        <w:spacing w:after="120" w:line="276" w:lineRule="auto"/>
        <w:jc w:val="both"/>
      </w:pPr>
      <w:r w:rsidRPr="00320BFA">
        <w:t>Acadêmico(a):</w:t>
      </w:r>
      <w:ins w:id="102" w:author="Marcel Hugo" w:date="2020-10-27T11:24:00Z">
        <w:r w:rsidR="00BD0121" w:rsidRPr="00BD0121">
          <w:t xml:space="preserve"> </w:t>
        </w:r>
        <w:r w:rsidR="00BD0121" w:rsidRPr="00C25ED0">
          <w:t>Carlos Henrique Ponciano da Silva</w:t>
        </w:r>
      </w:ins>
      <w:r w:rsidRPr="00320BFA">
        <w:tab/>
      </w:r>
    </w:p>
    <w:p w14:paraId="6D17DB6D" w14:textId="64450407" w:rsidR="0000224C" w:rsidRPr="00320BFA" w:rsidRDefault="0000224C" w:rsidP="00FF7150">
      <w:pPr>
        <w:pStyle w:val="TF-xAvalLINHA"/>
        <w:spacing w:after="120" w:line="276" w:lineRule="auto"/>
        <w:jc w:val="both"/>
      </w:pPr>
      <w:r w:rsidRPr="00320BFA">
        <w:t>Avaliador(a):</w:t>
      </w:r>
      <w:r w:rsidRPr="00320BFA">
        <w:tab/>
      </w:r>
      <w:ins w:id="103" w:author="Marcel Hugo" w:date="2020-10-27T11:24:00Z">
        <w:r w:rsidR="00BD0121">
          <w:t>Marcel Hugo</w:t>
        </w:r>
      </w:ins>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FF7150">
            <w:pPr>
              <w:pStyle w:val="TF-xAvalITEMTABELA"/>
              <w:spacing w:after="120" w:line="276" w:lineRule="auto"/>
              <w:jc w:val="both"/>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FF7150">
            <w:pPr>
              <w:pStyle w:val="TF-xAvalITEMTABELA"/>
              <w:spacing w:after="120" w:line="276" w:lineRule="auto"/>
              <w:jc w:val="both"/>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FF7150">
            <w:pPr>
              <w:pStyle w:val="TF-xAvalITEMTABELA"/>
              <w:spacing w:after="120" w:line="276" w:lineRule="auto"/>
              <w:jc w:val="both"/>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FF7150">
            <w:pPr>
              <w:pStyle w:val="TF-xAvalITEMTABELA"/>
              <w:spacing w:after="120" w:line="276" w:lineRule="auto"/>
              <w:jc w:val="both"/>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FF7150">
            <w:pPr>
              <w:pStyle w:val="TF-xAvalITEMTABELA"/>
              <w:spacing w:after="120" w:line="276" w:lineRule="auto"/>
              <w:jc w:val="both"/>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FF7150">
            <w:pPr>
              <w:pStyle w:val="TF-xAvalITEM"/>
              <w:numPr>
                <w:ilvl w:val="0"/>
                <w:numId w:val="18"/>
              </w:numPr>
              <w:spacing w:after="120" w:line="276" w:lineRule="auto"/>
            </w:pPr>
            <w:r w:rsidRPr="00320BFA">
              <w:t>INTRODUÇÃO</w:t>
            </w:r>
          </w:p>
          <w:p w14:paraId="2139C072" w14:textId="77777777" w:rsidR="0000224C" w:rsidRPr="00320BFA" w:rsidRDefault="0000224C" w:rsidP="00FF7150">
            <w:pPr>
              <w:pStyle w:val="TF-xAvalITEMDETALHE"/>
              <w:spacing w:after="120" w:line="276" w:lineRule="auto"/>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46B866F8" w:rsidR="0000224C" w:rsidRPr="00320BFA" w:rsidRDefault="00BD0121" w:rsidP="00FF7150">
            <w:pPr>
              <w:keepNext w:val="0"/>
              <w:keepLines w:val="0"/>
              <w:spacing w:after="120" w:line="276" w:lineRule="auto"/>
              <w:ind w:left="709" w:hanging="709"/>
              <w:jc w:val="both"/>
              <w:rPr>
                <w:sz w:val="18"/>
              </w:rPr>
            </w:pPr>
            <w:ins w:id="104" w:author="Marcel Hugo" w:date="2020-10-27T11:24: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FF7150">
            <w:pPr>
              <w:pStyle w:val="TF-xAvalITEMDETALHE"/>
              <w:spacing w:after="120" w:line="276" w:lineRule="auto"/>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2B531D8C" w:rsidR="0000224C" w:rsidRPr="00320BFA" w:rsidRDefault="00BD0121" w:rsidP="00FF7150">
            <w:pPr>
              <w:keepNext w:val="0"/>
              <w:keepLines w:val="0"/>
              <w:spacing w:after="120" w:line="276" w:lineRule="auto"/>
              <w:ind w:left="709" w:hanging="709"/>
              <w:jc w:val="both"/>
              <w:rPr>
                <w:sz w:val="18"/>
              </w:rPr>
            </w:pPr>
            <w:ins w:id="105" w:author="Marcel Hugo" w:date="2020-10-27T11:2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FF7150">
            <w:pPr>
              <w:pStyle w:val="TF-xAvalITEM"/>
              <w:spacing w:after="120" w:line="276" w:lineRule="auto"/>
            </w:pPr>
            <w:r w:rsidRPr="00320BFA">
              <w:t>OBJETIVOS</w:t>
            </w:r>
          </w:p>
          <w:p w14:paraId="19CBDF08" w14:textId="77777777" w:rsidR="0000224C" w:rsidRPr="00320BFA" w:rsidRDefault="0000224C" w:rsidP="00FF7150">
            <w:pPr>
              <w:pStyle w:val="TF-xAvalITEMDETALHE"/>
              <w:spacing w:after="120" w:line="276" w:lineRule="auto"/>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2EA15B74" w:rsidR="0000224C" w:rsidRPr="00320BFA" w:rsidRDefault="00BD0121" w:rsidP="00FF7150">
            <w:pPr>
              <w:keepNext w:val="0"/>
              <w:keepLines w:val="0"/>
              <w:spacing w:after="120" w:line="276" w:lineRule="auto"/>
              <w:ind w:left="709" w:hanging="709"/>
              <w:jc w:val="both"/>
              <w:rPr>
                <w:sz w:val="18"/>
              </w:rPr>
            </w:pPr>
            <w:ins w:id="106" w:author="Marcel Hugo" w:date="2020-10-27T11:2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FF7150">
            <w:pPr>
              <w:pStyle w:val="TF-xAvalITEMDETALHE"/>
              <w:spacing w:after="120" w:line="276" w:lineRule="auto"/>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F3E3193" w:rsidR="0000224C" w:rsidRPr="00320BFA" w:rsidRDefault="00BD0121" w:rsidP="00FF7150">
            <w:pPr>
              <w:keepNext w:val="0"/>
              <w:keepLines w:val="0"/>
              <w:spacing w:after="120" w:line="276" w:lineRule="auto"/>
              <w:ind w:left="709" w:hanging="709"/>
              <w:jc w:val="both"/>
              <w:rPr>
                <w:sz w:val="18"/>
              </w:rPr>
            </w:pPr>
            <w:ins w:id="107" w:author="Marcel Hugo" w:date="2020-10-27T11:2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FF7150">
            <w:pPr>
              <w:pStyle w:val="TF-xAvalITEM"/>
              <w:spacing w:after="120" w:line="276" w:lineRule="auto"/>
            </w:pPr>
            <w:r w:rsidRPr="00320BFA">
              <w:t>TRABALHOS CORRELATOS</w:t>
            </w:r>
          </w:p>
          <w:p w14:paraId="3909A3E5" w14:textId="77777777" w:rsidR="0000224C" w:rsidRPr="00320BFA" w:rsidRDefault="0000224C" w:rsidP="00FF7150">
            <w:pPr>
              <w:pStyle w:val="TF-xAvalITEMDETALHE"/>
              <w:spacing w:after="120" w:line="276" w:lineRule="auto"/>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1000DCB3" w:rsidR="0000224C" w:rsidRPr="00320BFA" w:rsidRDefault="00BD0121" w:rsidP="00FF7150">
            <w:pPr>
              <w:keepNext w:val="0"/>
              <w:keepLines w:val="0"/>
              <w:spacing w:after="120" w:line="276" w:lineRule="auto"/>
              <w:ind w:left="709" w:hanging="709"/>
              <w:jc w:val="both"/>
              <w:rPr>
                <w:sz w:val="18"/>
              </w:rPr>
            </w:pPr>
            <w:ins w:id="108" w:author="Marcel Hugo" w:date="2020-10-27T11:2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FF7150">
            <w:pPr>
              <w:pStyle w:val="TF-xAvalITEM"/>
              <w:spacing w:after="120" w:line="276" w:lineRule="auto"/>
            </w:pPr>
            <w:r w:rsidRPr="00320BFA">
              <w:t>JUSTIFICATIVA</w:t>
            </w:r>
          </w:p>
          <w:p w14:paraId="32C0D5EA" w14:textId="77777777" w:rsidR="0000224C" w:rsidRPr="00320BFA" w:rsidRDefault="0000224C" w:rsidP="00FF7150">
            <w:pPr>
              <w:pStyle w:val="TF-xAvalITEMDETALHE"/>
              <w:spacing w:after="120" w:line="276" w:lineRule="auto"/>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0C1F8217" w:rsidR="0000224C" w:rsidRPr="00320BFA" w:rsidRDefault="00BD0121" w:rsidP="00FF7150">
            <w:pPr>
              <w:keepNext w:val="0"/>
              <w:keepLines w:val="0"/>
              <w:spacing w:after="120" w:line="276" w:lineRule="auto"/>
              <w:ind w:left="709" w:hanging="709"/>
              <w:jc w:val="both"/>
              <w:rPr>
                <w:sz w:val="18"/>
              </w:rPr>
            </w:pPr>
            <w:ins w:id="109" w:author="Marcel Hugo" w:date="2020-10-27T11:2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FF7150">
            <w:pPr>
              <w:pStyle w:val="TF-xAvalITEMDETALHE"/>
              <w:spacing w:after="120" w:line="276" w:lineRule="auto"/>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2FCE75A3" w:rsidR="0000224C" w:rsidRPr="00320BFA" w:rsidRDefault="00BD0121" w:rsidP="00FF7150">
            <w:pPr>
              <w:keepNext w:val="0"/>
              <w:keepLines w:val="0"/>
              <w:spacing w:after="120" w:line="276" w:lineRule="auto"/>
              <w:ind w:left="709" w:hanging="709"/>
              <w:jc w:val="both"/>
              <w:rPr>
                <w:sz w:val="18"/>
              </w:rPr>
            </w:pPr>
            <w:ins w:id="110" w:author="Marcel Hugo" w:date="2020-10-27T11:25: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FF7150">
            <w:pPr>
              <w:pStyle w:val="TF-xAvalITEMDETALHE"/>
              <w:spacing w:after="120" w:line="276" w:lineRule="auto"/>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1E83BA6B" w:rsidR="0000224C" w:rsidRPr="00320BFA" w:rsidRDefault="00BD0121" w:rsidP="00FF7150">
            <w:pPr>
              <w:keepNext w:val="0"/>
              <w:keepLines w:val="0"/>
              <w:spacing w:after="120" w:line="276" w:lineRule="auto"/>
              <w:ind w:left="709" w:hanging="709"/>
              <w:jc w:val="both"/>
              <w:rPr>
                <w:sz w:val="18"/>
              </w:rPr>
            </w:pPr>
            <w:ins w:id="111" w:author="Marcel Hugo" w:date="2020-10-27T11:2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FF7150">
            <w:pPr>
              <w:pStyle w:val="TF-xAvalITEM"/>
              <w:spacing w:after="120" w:line="276" w:lineRule="auto"/>
            </w:pPr>
            <w:r w:rsidRPr="00320BFA">
              <w:t>REQUISITOS PRINCIPAIS DO PROBLEMA A SER TRABALHADO</w:t>
            </w:r>
          </w:p>
          <w:p w14:paraId="77272C92" w14:textId="77777777" w:rsidR="0000224C" w:rsidRPr="00320BFA" w:rsidRDefault="0000224C" w:rsidP="00FF7150">
            <w:pPr>
              <w:pStyle w:val="TF-xAvalITEMDETALHE"/>
              <w:spacing w:after="120" w:line="276" w:lineRule="auto"/>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3E936A4C" w:rsidR="0000224C" w:rsidRPr="00320BFA" w:rsidRDefault="00BD0121" w:rsidP="00FF7150">
            <w:pPr>
              <w:keepNext w:val="0"/>
              <w:keepLines w:val="0"/>
              <w:spacing w:after="120" w:line="276" w:lineRule="auto"/>
              <w:ind w:left="709" w:hanging="709"/>
              <w:jc w:val="both"/>
              <w:rPr>
                <w:sz w:val="18"/>
              </w:rPr>
            </w:pPr>
            <w:ins w:id="112" w:author="Marcel Hugo" w:date="2020-10-27T11:25: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FF7150">
            <w:pPr>
              <w:pStyle w:val="TF-xAvalITEM"/>
              <w:spacing w:after="120" w:line="276" w:lineRule="auto"/>
            </w:pPr>
            <w:r w:rsidRPr="00320BFA">
              <w:t>METODOLOGIA</w:t>
            </w:r>
          </w:p>
          <w:p w14:paraId="360C4801" w14:textId="77777777" w:rsidR="0000224C" w:rsidRPr="00320BFA" w:rsidRDefault="0000224C" w:rsidP="00FF7150">
            <w:pPr>
              <w:pStyle w:val="TF-xAvalITEMDETALHE"/>
              <w:spacing w:after="120" w:line="276" w:lineRule="auto"/>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3861ADC4" w:rsidR="0000224C" w:rsidRPr="00320BFA" w:rsidRDefault="00BD0121" w:rsidP="00FF7150">
            <w:pPr>
              <w:keepNext w:val="0"/>
              <w:keepLines w:val="0"/>
              <w:spacing w:after="120" w:line="276" w:lineRule="auto"/>
              <w:ind w:left="709" w:hanging="709"/>
              <w:jc w:val="both"/>
              <w:rPr>
                <w:sz w:val="18"/>
              </w:rPr>
            </w:pPr>
            <w:ins w:id="113" w:author="Marcel Hugo" w:date="2020-10-27T11:2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FF7150">
            <w:pPr>
              <w:pStyle w:val="TF-xAvalITEMDETALHE"/>
              <w:spacing w:after="120" w:line="276" w:lineRule="auto"/>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16540EF9" w:rsidR="0000224C" w:rsidRPr="00320BFA" w:rsidRDefault="00BD0121" w:rsidP="00FF7150">
            <w:pPr>
              <w:keepNext w:val="0"/>
              <w:keepLines w:val="0"/>
              <w:spacing w:after="120" w:line="276" w:lineRule="auto"/>
              <w:ind w:left="709" w:hanging="709"/>
              <w:jc w:val="both"/>
              <w:rPr>
                <w:sz w:val="18"/>
              </w:rPr>
            </w:pPr>
            <w:ins w:id="114" w:author="Marcel Hugo" w:date="2020-10-27T11:2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FF7150">
            <w:pPr>
              <w:pStyle w:val="TF-xAvalITEM"/>
              <w:spacing w:after="120" w:line="276" w:lineRule="auto"/>
            </w:pPr>
            <w:r w:rsidRPr="00320BFA">
              <w:t>REVISÃO BIBLIOGRÁFICA</w:t>
            </w:r>
            <w:r w:rsidR="006E25D2">
              <w:t xml:space="preserve"> (atenção para a diferença de conteúdo entre projeto e pré-projeto)</w:t>
            </w:r>
          </w:p>
          <w:p w14:paraId="338FC10C" w14:textId="77777777" w:rsidR="0000224C" w:rsidRPr="00320BFA" w:rsidRDefault="0000224C" w:rsidP="00FF7150">
            <w:pPr>
              <w:pStyle w:val="TF-xAvalITEMDETALHE"/>
              <w:spacing w:after="120" w:line="276" w:lineRule="auto"/>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31CF26F9" w:rsidR="0000224C" w:rsidRPr="00320BFA" w:rsidRDefault="00BD0121" w:rsidP="00FF7150">
            <w:pPr>
              <w:keepNext w:val="0"/>
              <w:keepLines w:val="0"/>
              <w:spacing w:after="120" w:line="276" w:lineRule="auto"/>
              <w:ind w:left="709" w:hanging="709"/>
              <w:jc w:val="both"/>
              <w:rPr>
                <w:sz w:val="18"/>
              </w:rPr>
            </w:pPr>
            <w:ins w:id="115" w:author="Marcel Hugo" w:date="2020-10-27T11:2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FF7150">
            <w:pPr>
              <w:pStyle w:val="TF-xAvalITEMDETALHE"/>
              <w:spacing w:after="120" w:line="276" w:lineRule="auto"/>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316E0FE" w:rsidR="0000224C" w:rsidRPr="00320BFA" w:rsidRDefault="00BD0121" w:rsidP="00FF7150">
            <w:pPr>
              <w:keepNext w:val="0"/>
              <w:keepLines w:val="0"/>
              <w:spacing w:after="120" w:line="276" w:lineRule="auto"/>
              <w:ind w:left="709" w:hanging="709"/>
              <w:jc w:val="both"/>
              <w:rPr>
                <w:sz w:val="18"/>
              </w:rPr>
            </w:pPr>
            <w:ins w:id="116" w:author="Marcel Hugo" w:date="2020-10-27T11:25: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FF7150">
            <w:pPr>
              <w:pStyle w:val="TF-xAvalITEMTABELA"/>
              <w:spacing w:after="120" w:line="276" w:lineRule="auto"/>
              <w:jc w:val="both"/>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FF7150">
            <w:pPr>
              <w:pStyle w:val="TF-xAvalITEM"/>
              <w:spacing w:after="120" w:line="276" w:lineRule="auto"/>
            </w:pPr>
            <w:r w:rsidRPr="00320BFA">
              <w:t>LINGUAGEM USADA (redação)</w:t>
            </w:r>
          </w:p>
          <w:p w14:paraId="0910006A" w14:textId="77777777" w:rsidR="0000224C" w:rsidRPr="00320BFA" w:rsidRDefault="0000224C" w:rsidP="00FF7150">
            <w:pPr>
              <w:pStyle w:val="TF-xAvalITEMDETALHE"/>
              <w:spacing w:after="120" w:line="276" w:lineRule="auto"/>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4FC25580" w:rsidR="0000224C" w:rsidRPr="00320BFA" w:rsidRDefault="00BD0121" w:rsidP="00FF7150">
            <w:pPr>
              <w:keepNext w:val="0"/>
              <w:keepLines w:val="0"/>
              <w:spacing w:after="120" w:line="276" w:lineRule="auto"/>
              <w:ind w:left="709" w:hanging="709"/>
              <w:jc w:val="both"/>
              <w:rPr>
                <w:sz w:val="18"/>
              </w:rPr>
            </w:pPr>
            <w:ins w:id="117" w:author="Marcel Hugo" w:date="2020-10-27T11:25: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FF7150">
            <w:pPr>
              <w:pStyle w:val="TF-xAvalITEMDETALHE"/>
              <w:spacing w:after="120" w:line="276" w:lineRule="auto"/>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6D56F89F" w:rsidR="0000224C" w:rsidRPr="00320BFA" w:rsidRDefault="00BD0121" w:rsidP="00FF7150">
            <w:pPr>
              <w:keepNext w:val="0"/>
              <w:keepLines w:val="0"/>
              <w:spacing w:after="120" w:line="276" w:lineRule="auto"/>
              <w:ind w:left="709" w:hanging="709"/>
              <w:jc w:val="both"/>
              <w:rPr>
                <w:sz w:val="18"/>
              </w:rPr>
            </w:pPr>
            <w:ins w:id="118" w:author="Marcel Hugo" w:date="2020-10-27T11:25:00Z">
              <w:r>
                <w:rPr>
                  <w:sz w:val="18"/>
                </w:rPr>
                <w:t>X</w:t>
              </w:r>
            </w:ins>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FF7150">
            <w:pPr>
              <w:keepNext w:val="0"/>
              <w:keepLines w:val="0"/>
              <w:spacing w:after="120" w:line="276" w:lineRule="auto"/>
              <w:ind w:left="709" w:hanging="709"/>
              <w:jc w:val="both"/>
              <w:rPr>
                <w:sz w:val="18"/>
              </w:rPr>
            </w:pPr>
          </w:p>
        </w:tc>
      </w:tr>
    </w:tbl>
    <w:p w14:paraId="49557F6E" w14:textId="77777777" w:rsidR="0000224C" w:rsidRDefault="0000224C" w:rsidP="00FF7150">
      <w:pPr>
        <w:pStyle w:val="TF-xAvalTTULO"/>
        <w:spacing w:after="120" w:line="276" w:lineRule="auto"/>
        <w:jc w:val="both"/>
      </w:pPr>
    </w:p>
    <w:p w14:paraId="70066983" w14:textId="77777777" w:rsidR="0000224C" w:rsidRDefault="0000224C" w:rsidP="00FF7150">
      <w:pPr>
        <w:pStyle w:val="TF-xAvalTTULO"/>
        <w:spacing w:after="120" w:line="276" w:lineRule="auto"/>
        <w:jc w:val="both"/>
      </w:pPr>
      <w:r w:rsidRPr="00320BFA">
        <w:t xml:space="preserve">PARECER – PROFESSOR </w:t>
      </w:r>
      <w:r>
        <w:t>AVALIADOR</w:t>
      </w:r>
      <w:r w:rsidRPr="00320BFA">
        <w:t>:</w:t>
      </w:r>
    </w:p>
    <w:p w14:paraId="410ABC87" w14:textId="77777777" w:rsidR="006E25D2" w:rsidRPr="003F5F25" w:rsidRDefault="006E25D2" w:rsidP="00FF7150">
      <w:pPr>
        <w:pStyle w:val="TF-xAvalTTULO"/>
        <w:spacing w:after="120" w:line="276" w:lineRule="auto"/>
        <w:jc w:val="both"/>
        <w:rPr>
          <w:b/>
        </w:rPr>
      </w:pPr>
      <w:r w:rsidRPr="003F5F25">
        <w:rPr>
          <w:b/>
        </w:rPr>
        <w:lastRenderedPageBreak/>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FF7150">
            <w:pPr>
              <w:keepNext w:val="0"/>
              <w:keepLines w:val="0"/>
              <w:spacing w:before="60" w:after="120" w:line="276" w:lineRule="auto"/>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FF7150">
            <w:pPr>
              <w:keepNext w:val="0"/>
              <w:keepLines w:val="0"/>
              <w:numPr>
                <w:ilvl w:val="0"/>
                <w:numId w:val="15"/>
              </w:numPr>
              <w:spacing w:after="120" w:line="276" w:lineRule="auto"/>
              <w:ind w:left="357" w:hanging="357"/>
              <w:jc w:val="both"/>
              <w:rPr>
                <w:sz w:val="18"/>
              </w:rPr>
            </w:pPr>
            <w:r w:rsidRPr="0000224C">
              <w:rPr>
                <w:sz w:val="18"/>
              </w:rPr>
              <w:t>qualquer um dos itens tiver resposta NÃO ATENDE;</w:t>
            </w:r>
          </w:p>
          <w:p w14:paraId="7CB89D90" w14:textId="77777777" w:rsidR="0000224C" w:rsidRPr="0000224C" w:rsidRDefault="0000224C" w:rsidP="00FF7150">
            <w:pPr>
              <w:keepNext w:val="0"/>
              <w:keepLines w:val="0"/>
              <w:numPr>
                <w:ilvl w:val="0"/>
                <w:numId w:val="15"/>
              </w:numPr>
              <w:spacing w:after="120" w:line="276" w:lineRule="auto"/>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FF7150">
            <w:pPr>
              <w:keepNext w:val="0"/>
              <w:keepLines w:val="0"/>
              <w:spacing w:before="60" w:after="120" w:line="276" w:lineRule="auto"/>
              <w:jc w:val="both"/>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FF7150">
            <w:pPr>
              <w:keepNext w:val="0"/>
              <w:keepLines w:val="0"/>
              <w:spacing w:before="60" w:after="120" w:line="276" w:lineRule="auto"/>
              <w:jc w:val="both"/>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FF7150">
            <w:pPr>
              <w:keepNext w:val="0"/>
              <w:keepLines w:val="0"/>
              <w:spacing w:before="60" w:after="120" w:line="276" w:lineRule="auto"/>
              <w:jc w:val="both"/>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FF7150">
      <w:pPr>
        <w:pStyle w:val="TF-xAvalLINHA"/>
        <w:tabs>
          <w:tab w:val="left" w:leader="underscore" w:pos="6237"/>
        </w:tabs>
        <w:spacing w:after="120" w:line="276" w:lineRule="auto"/>
        <w:jc w:val="both"/>
      </w:pPr>
    </w:p>
    <w:p w14:paraId="3E1F1C9D" w14:textId="77777777" w:rsidR="0000224C" w:rsidRDefault="0000224C" w:rsidP="00FF7150">
      <w:pPr>
        <w:pStyle w:val="TF-xAvalLINHA"/>
        <w:tabs>
          <w:tab w:val="left" w:leader="underscore" w:pos="6237"/>
        </w:tabs>
        <w:spacing w:after="120" w:line="276" w:lineRule="auto"/>
        <w:jc w:val="both"/>
      </w:pPr>
      <w:r>
        <w:t xml:space="preserve">Assinatura: </w:t>
      </w:r>
      <w:r>
        <w:tab/>
      </w:r>
      <w:r>
        <w:tab/>
        <w:t xml:space="preserve"> Data: </w:t>
      </w:r>
      <w:r>
        <w:tab/>
      </w:r>
    </w:p>
    <w:sectPr w:rsidR="0000224C" w:rsidSect="00EC2D7A">
      <w:headerReference w:type="default"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Marcel Hugo" w:date="2020-10-27T11:26:00Z" w:initials="MH">
    <w:p w14:paraId="56AFC743" w14:textId="77777777" w:rsidR="00BD0121" w:rsidRDefault="00BD0121">
      <w:pPr>
        <w:pStyle w:val="Textodecomentrio"/>
      </w:pPr>
      <w:r>
        <w:rPr>
          <w:rStyle w:val="Refdecomentrio"/>
        </w:rPr>
        <w:annotationRef/>
      </w:r>
      <w:r>
        <w:t>Observar que há muitas frases longas no texto (perceba que este parágrafo é uma única frase).</w:t>
      </w:r>
    </w:p>
    <w:p w14:paraId="3C8CE5E5" w14:textId="7D24E7E3" w:rsidR="00BD0121" w:rsidRDefault="00BD0121">
      <w:pPr>
        <w:pStyle w:val="Textodecomentrio"/>
      </w:pPr>
      <w:r>
        <w:t>Isto dificulta a leitura, pois cansa o leitor.</w:t>
      </w:r>
    </w:p>
  </w:comment>
  <w:comment w:id="10" w:author="Marcel Hugo" w:date="2020-10-27T10:45:00Z" w:initials="MH">
    <w:p w14:paraId="10238275" w14:textId="77777777" w:rsidR="002813B7" w:rsidRDefault="002813B7" w:rsidP="002813B7">
      <w:pPr>
        <w:pStyle w:val="Textodecomentrio"/>
      </w:pPr>
      <w:r>
        <w:rPr>
          <w:rStyle w:val="Refdecomentrio"/>
        </w:rPr>
        <w:annotationRef/>
      </w:r>
      <w:r>
        <w:rPr>
          <w:rStyle w:val="Refdecomentrio"/>
        </w:rPr>
        <w:annotationRef/>
      </w:r>
      <w:r>
        <w:t>Será que 15 anos depois essa afirmação continua válida?</w:t>
      </w:r>
    </w:p>
    <w:p w14:paraId="4BCC4477" w14:textId="3D507648" w:rsidR="002813B7" w:rsidRDefault="002813B7">
      <w:pPr>
        <w:pStyle w:val="Textodecomentrio"/>
      </w:pPr>
    </w:p>
  </w:comment>
  <w:comment w:id="11" w:author="Marcel Hugo" w:date="2020-10-27T10:45:00Z" w:initials="MH">
    <w:p w14:paraId="52D66F56" w14:textId="6DDFFB17" w:rsidR="002813B7" w:rsidRDefault="002813B7">
      <w:pPr>
        <w:pStyle w:val="Textodecomentrio"/>
      </w:pPr>
      <w:r>
        <w:rPr>
          <w:rStyle w:val="Refdecomentrio"/>
        </w:rPr>
        <w:annotationRef/>
      </w:r>
      <w:r w:rsidRPr="002813B7">
        <w:t>Não deve ser ‘tratamento’, pois um tratamento vai intervir e não apenas avaliar e verificar a doença.</w:t>
      </w:r>
    </w:p>
  </w:comment>
  <w:comment w:id="56" w:author="Marcel Hugo" w:date="2020-10-27T10:54:00Z" w:initials="MH">
    <w:p w14:paraId="38CF63BC" w14:textId="452C660A" w:rsidR="00300978" w:rsidRDefault="00300978">
      <w:pPr>
        <w:pStyle w:val="Textodecomentrio"/>
      </w:pPr>
      <w:r>
        <w:rPr>
          <w:rStyle w:val="Refdecomentrio"/>
        </w:rPr>
        <w:annotationRef/>
      </w:r>
      <w:r>
        <w:t>Tem certeza? O que é introduzido no organismo do paciente?</w:t>
      </w:r>
    </w:p>
  </w:comment>
  <w:comment w:id="57" w:author="Marcel Hugo" w:date="2020-10-27T10:55:00Z" w:initials="MH">
    <w:p w14:paraId="4DD35E2D" w14:textId="77777777" w:rsidR="00300978" w:rsidRDefault="00300978">
      <w:pPr>
        <w:pStyle w:val="Textodecomentrio"/>
      </w:pPr>
      <w:r>
        <w:rPr>
          <w:rStyle w:val="Refdecomentrio"/>
        </w:rPr>
        <w:annotationRef/>
      </w:r>
      <w:r>
        <w:t>Essa conclusão é dos autores ou sua?</w:t>
      </w:r>
    </w:p>
    <w:p w14:paraId="535372EF" w14:textId="4872C917" w:rsidR="00300978" w:rsidRDefault="00300978">
      <w:pPr>
        <w:pStyle w:val="Textodecomentrio"/>
      </w:pPr>
      <w:r>
        <w:t>Não me parece que a colocação de marcadores atinja estes níveis de ação.</w:t>
      </w:r>
    </w:p>
  </w:comment>
  <w:comment w:id="61" w:author="Marcel Hugo" w:date="2020-10-27T11:06:00Z" w:initials="MH">
    <w:p w14:paraId="4A913099" w14:textId="0BE0EACD" w:rsidR="00474B91" w:rsidRDefault="00474B91">
      <w:pPr>
        <w:pStyle w:val="Textodecomentrio"/>
      </w:pPr>
      <w:r>
        <w:rPr>
          <w:rStyle w:val="Refdecomentrio"/>
        </w:rPr>
        <w:annotationRef/>
      </w:r>
      <w:r>
        <w:t>Enviar vídeos?</w:t>
      </w:r>
    </w:p>
    <w:p w14:paraId="68D893A0" w14:textId="77777777" w:rsidR="00474B91" w:rsidRDefault="00474B91">
      <w:pPr>
        <w:pStyle w:val="Textodecomentrio"/>
      </w:pPr>
      <w:r>
        <w:t>Receber respostas?</w:t>
      </w:r>
    </w:p>
    <w:p w14:paraId="08B4B232" w14:textId="63B8F7E6" w:rsidR="00474B91" w:rsidRDefault="00474B91">
      <w:pPr>
        <w:pStyle w:val="Textodecomentrio"/>
      </w:pPr>
      <w:r>
        <w:t>Como o módulo de reconhecimento irá aprimorar a RNR se no app não há entrada de dados a respeito da doença ou um feedback a respeito do vídeo?</w:t>
      </w:r>
    </w:p>
  </w:comment>
  <w:comment w:id="63" w:author="Marcel Hugo" w:date="2020-10-27T11:09:00Z" w:initials="MH">
    <w:p w14:paraId="3EAEDAE1" w14:textId="4E92BBAD" w:rsidR="00BF2D8A" w:rsidRDefault="00BF2D8A">
      <w:pPr>
        <w:pStyle w:val="Textodecomentrio"/>
      </w:pPr>
      <w:r>
        <w:rPr>
          <w:rStyle w:val="Refdecomentrio"/>
        </w:rPr>
        <w:annotationRef/>
      </w:r>
      <w:r>
        <w:t>Não precisa de autorização do comitê de ética?</w:t>
      </w:r>
    </w:p>
  </w:comment>
  <w:comment w:id="67" w:author="Marcel Hugo" w:date="2020-10-27T11:11:00Z" w:initials="MH">
    <w:p w14:paraId="434F7956" w14:textId="6DE19D5D" w:rsidR="00BF2D8A" w:rsidRDefault="00BF2D8A">
      <w:pPr>
        <w:pStyle w:val="Textodecomentrio"/>
      </w:pPr>
      <w:r>
        <w:rPr>
          <w:rStyle w:val="Refdecomentrio"/>
        </w:rPr>
        <w:annotationRef/>
      </w:r>
      <w:r>
        <w:t>Curiosidade: como distinguir entre pacientes com DP e com problemas ortopédicos?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8CE5E5" w15:done="0"/>
  <w15:commentEx w15:paraId="4BCC4477" w15:done="0"/>
  <w15:commentEx w15:paraId="52D66F56" w15:done="0"/>
  <w15:commentEx w15:paraId="38CF63BC" w15:done="0"/>
  <w15:commentEx w15:paraId="535372EF" w15:done="0"/>
  <w15:commentEx w15:paraId="08B4B232" w15:done="0"/>
  <w15:commentEx w15:paraId="3EAEDAE1" w15:done="0"/>
  <w15:commentEx w15:paraId="434F7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28263" w16cex:dateUtc="2020-10-27T14:26:00Z"/>
  <w16cex:commentExtensible w16cex:durableId="234278D1" w16cex:dateUtc="2020-10-27T13:45:00Z"/>
  <w16cex:commentExtensible w16cex:durableId="234278D7" w16cex:dateUtc="2020-10-27T13:45:00Z"/>
  <w16cex:commentExtensible w16cex:durableId="23427AF6" w16cex:dateUtc="2020-10-27T13:54:00Z"/>
  <w16cex:commentExtensible w16cex:durableId="23427B23" w16cex:dateUtc="2020-10-27T13:55:00Z"/>
  <w16cex:commentExtensible w16cex:durableId="23427DB0" w16cex:dateUtc="2020-10-27T14:06:00Z"/>
  <w16cex:commentExtensible w16cex:durableId="23427E81" w16cex:dateUtc="2020-10-27T14:09:00Z"/>
  <w16cex:commentExtensible w16cex:durableId="23427ECF" w16cex:dateUtc="2020-10-27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8CE5E5" w16cid:durableId="23428263"/>
  <w16cid:commentId w16cid:paraId="4BCC4477" w16cid:durableId="234278D1"/>
  <w16cid:commentId w16cid:paraId="52D66F56" w16cid:durableId="234278D7"/>
  <w16cid:commentId w16cid:paraId="38CF63BC" w16cid:durableId="23427AF6"/>
  <w16cid:commentId w16cid:paraId="535372EF" w16cid:durableId="23427B23"/>
  <w16cid:commentId w16cid:paraId="08B4B232" w16cid:durableId="23427DB0"/>
  <w16cid:commentId w16cid:paraId="3EAEDAE1" w16cid:durableId="23427E81"/>
  <w16cid:commentId w16cid:paraId="434F7956" w16cid:durableId="23427E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E25C2" w14:textId="77777777" w:rsidR="0085212D" w:rsidRDefault="0085212D">
      <w:r>
        <w:separator/>
      </w:r>
    </w:p>
  </w:endnote>
  <w:endnote w:type="continuationSeparator" w:id="0">
    <w:p w14:paraId="0B856B2A" w14:textId="77777777" w:rsidR="0085212D" w:rsidRDefault="0085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IDFont+F1">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F93DB0" w:rsidRDefault="00F93DB0">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F93DB0" w:rsidRPr="0000224C" w:rsidRDefault="00F93DB0">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3C5D8" w14:textId="77777777" w:rsidR="0085212D" w:rsidRDefault="0085212D">
      <w:r>
        <w:separator/>
      </w:r>
    </w:p>
  </w:footnote>
  <w:footnote w:type="continuationSeparator" w:id="0">
    <w:p w14:paraId="71D380D3" w14:textId="77777777" w:rsidR="0085212D" w:rsidRDefault="00852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F93DB0" w14:paraId="7BF82520" w14:textId="77777777" w:rsidTr="008F2DC1">
      <w:tc>
        <w:tcPr>
          <w:tcW w:w="9212" w:type="dxa"/>
          <w:gridSpan w:val="2"/>
          <w:shd w:val="clear" w:color="auto" w:fill="auto"/>
        </w:tcPr>
        <w:p w14:paraId="2E4A85B4" w14:textId="77777777" w:rsidR="00F93DB0" w:rsidRDefault="00F93DB0" w:rsidP="003C5262">
          <w:pPr>
            <w:pStyle w:val="Cabealho"/>
            <w:tabs>
              <w:tab w:val="clear" w:pos="8640"/>
              <w:tab w:val="right" w:pos="8931"/>
            </w:tabs>
            <w:ind w:right="141"/>
            <w:jc w:val="center"/>
            <w:rPr>
              <w:rStyle w:val="Nmerodepgina"/>
            </w:rPr>
          </w:pPr>
          <w:r>
            <w:rPr>
              <w:rStyle w:val="Nmerodepgina"/>
            </w:rPr>
            <w:t>CURSO DE CIÊNCIA DA COMPUTAÇÃO – TCC</w:t>
          </w:r>
        </w:p>
      </w:tc>
    </w:tr>
    <w:tr w:rsidR="00F93DB0" w14:paraId="668E8B00" w14:textId="77777777" w:rsidTr="008F2DC1">
      <w:tc>
        <w:tcPr>
          <w:tcW w:w="5778" w:type="dxa"/>
          <w:shd w:val="clear" w:color="auto" w:fill="auto"/>
        </w:tcPr>
        <w:p w14:paraId="79B53B8D" w14:textId="540A2A39" w:rsidR="00F93DB0" w:rsidRPr="003C5262" w:rsidRDefault="00F93DB0"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38BA8509" w14:textId="191689BC" w:rsidR="00F93DB0" w:rsidRDefault="00F93DB0" w:rsidP="003C5262">
          <w:pPr>
            <w:pStyle w:val="Cabealho"/>
            <w:tabs>
              <w:tab w:val="clear" w:pos="8640"/>
              <w:tab w:val="right" w:pos="8931"/>
            </w:tabs>
            <w:ind w:right="141"/>
            <w:rPr>
              <w:rStyle w:val="Nmerodepgina"/>
            </w:rPr>
          </w:pPr>
          <w:r>
            <w:rPr>
              <w:rStyle w:val="Nmerodepgina"/>
            </w:rPr>
            <w:t>ANO/SEMESTRE: 2020.2</w:t>
          </w:r>
        </w:p>
      </w:tc>
    </w:tr>
  </w:tbl>
  <w:p w14:paraId="05776BF3" w14:textId="77777777" w:rsidR="00F93DB0" w:rsidRDefault="00F93DB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F93DB0" w:rsidRDefault="00F93DB0">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F93DB0" w14:paraId="3F920AE3" w14:textId="77777777" w:rsidTr="006746CA">
      <w:tc>
        <w:tcPr>
          <w:tcW w:w="3227" w:type="dxa"/>
          <w:shd w:val="clear" w:color="auto" w:fill="auto"/>
        </w:tcPr>
        <w:p w14:paraId="4207CCA1" w14:textId="77777777" w:rsidR="00F93DB0" w:rsidRDefault="00F93DB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F93DB0" w:rsidRDefault="00F93DB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F93DB0" w:rsidRDefault="00F93DB0" w:rsidP="00F31359">
          <w:pPr>
            <w:pStyle w:val="Cabealho"/>
            <w:tabs>
              <w:tab w:val="clear" w:pos="8640"/>
              <w:tab w:val="right" w:pos="8931"/>
            </w:tabs>
            <w:ind w:right="141"/>
            <w:jc w:val="right"/>
            <w:rPr>
              <w:rStyle w:val="Nmerodepgina"/>
            </w:rPr>
          </w:pPr>
        </w:p>
      </w:tc>
    </w:tr>
  </w:tbl>
  <w:p w14:paraId="60B87896" w14:textId="77777777" w:rsidR="00F93DB0" w:rsidRDefault="00F93D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5D45664"/>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7903085"/>
    <w:multiLevelType w:val="hybridMultilevel"/>
    <w:tmpl w:val="5FC21BE8"/>
    <w:lvl w:ilvl="0" w:tplc="87E2756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8F05D4E"/>
    <w:multiLevelType w:val="hybridMultilevel"/>
    <w:tmpl w:val="08D06AC0"/>
    <w:lvl w:ilvl="0" w:tplc="9F3096F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FF368B8"/>
    <w:multiLevelType w:val="hybridMultilevel"/>
    <w:tmpl w:val="2108876E"/>
    <w:lvl w:ilvl="0" w:tplc="B818FA9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7FB056D"/>
    <w:multiLevelType w:val="hybridMultilevel"/>
    <w:tmpl w:val="B3BA9AF0"/>
    <w:lvl w:ilvl="0" w:tplc="8D00A4B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A36173"/>
    <w:multiLevelType w:val="hybridMultilevel"/>
    <w:tmpl w:val="A23A2B8E"/>
    <w:lvl w:ilvl="0" w:tplc="82FC5FE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5"/>
  </w:num>
  <w:num w:numId="22">
    <w:abstractNumId w:val="10"/>
  </w:num>
  <w:num w:numId="23">
    <w:abstractNumId w:val="6"/>
  </w:num>
  <w:num w:numId="24">
    <w:abstractNumId w:val="2"/>
    <w:lvlOverride w:ilvl="0">
      <w:startOverride w:val="1"/>
    </w:lvlOverride>
  </w:num>
  <w:num w:numId="25">
    <w:abstractNumId w:val="2"/>
    <w:lvlOverride w:ilvl="0">
      <w:startOverride w:val="1"/>
    </w:lvlOverride>
  </w:num>
  <w:num w:numId="26">
    <w:abstractNumId w:val="2"/>
  </w:num>
  <w:num w:numId="27">
    <w:abstractNumId w:val="4"/>
  </w:num>
  <w:num w:numId="28">
    <w:abstractNumId w:val="2"/>
    <w:lvlOverride w:ilvl="0">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el Hugo">
    <w15:presenceInfo w15:providerId="AD" w15:userId="S::marcel@furb.br::bc0e072c-ff8b-4c7a-a4d4-d4d7c09c9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81A"/>
    <w:rsid w:val="0000224C"/>
    <w:rsid w:val="00004FDA"/>
    <w:rsid w:val="00007A52"/>
    <w:rsid w:val="00012922"/>
    <w:rsid w:val="0001575C"/>
    <w:rsid w:val="000179B5"/>
    <w:rsid w:val="00017B62"/>
    <w:rsid w:val="000204E7"/>
    <w:rsid w:val="00021213"/>
    <w:rsid w:val="00023ED0"/>
    <w:rsid w:val="00023FA0"/>
    <w:rsid w:val="0002602F"/>
    <w:rsid w:val="0002705C"/>
    <w:rsid w:val="00030E4A"/>
    <w:rsid w:val="00031A27"/>
    <w:rsid w:val="00031EE0"/>
    <w:rsid w:val="00032847"/>
    <w:rsid w:val="00033707"/>
    <w:rsid w:val="000339C8"/>
    <w:rsid w:val="00035979"/>
    <w:rsid w:val="00036AC9"/>
    <w:rsid w:val="0003700D"/>
    <w:rsid w:val="0003796E"/>
    <w:rsid w:val="00041F67"/>
    <w:rsid w:val="00042D05"/>
    <w:rsid w:val="000436F1"/>
    <w:rsid w:val="0004641A"/>
    <w:rsid w:val="00047C08"/>
    <w:rsid w:val="00051288"/>
    <w:rsid w:val="00052A07"/>
    <w:rsid w:val="000533DA"/>
    <w:rsid w:val="0005457F"/>
    <w:rsid w:val="0005741B"/>
    <w:rsid w:val="000600A7"/>
    <w:rsid w:val="000608E9"/>
    <w:rsid w:val="00061FEB"/>
    <w:rsid w:val="000667DF"/>
    <w:rsid w:val="00067C3B"/>
    <w:rsid w:val="0007209B"/>
    <w:rsid w:val="00075646"/>
    <w:rsid w:val="00075792"/>
    <w:rsid w:val="00075CD8"/>
    <w:rsid w:val="00080F9C"/>
    <w:rsid w:val="00081B69"/>
    <w:rsid w:val="00083125"/>
    <w:rsid w:val="00083255"/>
    <w:rsid w:val="0008579A"/>
    <w:rsid w:val="00085A70"/>
    <w:rsid w:val="00086AA8"/>
    <w:rsid w:val="00087008"/>
    <w:rsid w:val="0008732D"/>
    <w:rsid w:val="000917C7"/>
    <w:rsid w:val="00091E91"/>
    <w:rsid w:val="0009735C"/>
    <w:rsid w:val="000A0E0F"/>
    <w:rsid w:val="000A104C"/>
    <w:rsid w:val="000A19DE"/>
    <w:rsid w:val="000A3EAB"/>
    <w:rsid w:val="000A476A"/>
    <w:rsid w:val="000B12B2"/>
    <w:rsid w:val="000B3868"/>
    <w:rsid w:val="000B4495"/>
    <w:rsid w:val="000C1926"/>
    <w:rsid w:val="000C1A18"/>
    <w:rsid w:val="000C1C47"/>
    <w:rsid w:val="000C1F15"/>
    <w:rsid w:val="000C648D"/>
    <w:rsid w:val="000C7776"/>
    <w:rsid w:val="000D0BE8"/>
    <w:rsid w:val="000D1294"/>
    <w:rsid w:val="000D1392"/>
    <w:rsid w:val="000D3BAB"/>
    <w:rsid w:val="000D77C2"/>
    <w:rsid w:val="000D7AD0"/>
    <w:rsid w:val="000E039E"/>
    <w:rsid w:val="000E1BE9"/>
    <w:rsid w:val="000E27F9"/>
    <w:rsid w:val="000E2B1E"/>
    <w:rsid w:val="000E311F"/>
    <w:rsid w:val="000E3A68"/>
    <w:rsid w:val="000E6CE0"/>
    <w:rsid w:val="000F15E6"/>
    <w:rsid w:val="000F1DBB"/>
    <w:rsid w:val="000F1FC5"/>
    <w:rsid w:val="000F2EA5"/>
    <w:rsid w:val="000F3A9F"/>
    <w:rsid w:val="000F77E3"/>
    <w:rsid w:val="000F786E"/>
    <w:rsid w:val="00104DED"/>
    <w:rsid w:val="0010793F"/>
    <w:rsid w:val="00107B02"/>
    <w:rsid w:val="00112B69"/>
    <w:rsid w:val="0011363A"/>
    <w:rsid w:val="00113A3F"/>
    <w:rsid w:val="001164FE"/>
    <w:rsid w:val="001206DC"/>
    <w:rsid w:val="00125084"/>
    <w:rsid w:val="00125277"/>
    <w:rsid w:val="00125544"/>
    <w:rsid w:val="001256BD"/>
    <w:rsid w:val="00130857"/>
    <w:rsid w:val="001354F5"/>
    <w:rsid w:val="00135644"/>
    <w:rsid w:val="001375F7"/>
    <w:rsid w:val="00137F3E"/>
    <w:rsid w:val="0014315C"/>
    <w:rsid w:val="0014684A"/>
    <w:rsid w:val="001540AF"/>
    <w:rsid w:val="001554E9"/>
    <w:rsid w:val="001561AE"/>
    <w:rsid w:val="00162BF1"/>
    <w:rsid w:val="0016560C"/>
    <w:rsid w:val="00174AE7"/>
    <w:rsid w:val="001825AE"/>
    <w:rsid w:val="00185648"/>
    <w:rsid w:val="00186092"/>
    <w:rsid w:val="00186C25"/>
    <w:rsid w:val="001927D9"/>
    <w:rsid w:val="00193A97"/>
    <w:rsid w:val="001948BE"/>
    <w:rsid w:val="0019547B"/>
    <w:rsid w:val="001A0AD4"/>
    <w:rsid w:val="001A12CE"/>
    <w:rsid w:val="001A5AD5"/>
    <w:rsid w:val="001A6292"/>
    <w:rsid w:val="001A7511"/>
    <w:rsid w:val="001B241F"/>
    <w:rsid w:val="001B2F1E"/>
    <w:rsid w:val="001B3BC1"/>
    <w:rsid w:val="001B72F8"/>
    <w:rsid w:val="001B77C0"/>
    <w:rsid w:val="001C33B0"/>
    <w:rsid w:val="001C57E6"/>
    <w:rsid w:val="001C5A45"/>
    <w:rsid w:val="001C5CBB"/>
    <w:rsid w:val="001C6EA7"/>
    <w:rsid w:val="001D0623"/>
    <w:rsid w:val="001D5BB9"/>
    <w:rsid w:val="001D6234"/>
    <w:rsid w:val="001D6308"/>
    <w:rsid w:val="001D7129"/>
    <w:rsid w:val="001D7844"/>
    <w:rsid w:val="001E646A"/>
    <w:rsid w:val="001E682E"/>
    <w:rsid w:val="001F007F"/>
    <w:rsid w:val="001F0D36"/>
    <w:rsid w:val="00202F3F"/>
    <w:rsid w:val="00202FE3"/>
    <w:rsid w:val="00203F3F"/>
    <w:rsid w:val="00206197"/>
    <w:rsid w:val="00207C4F"/>
    <w:rsid w:val="00222B62"/>
    <w:rsid w:val="00224BB2"/>
    <w:rsid w:val="00234DE4"/>
    <w:rsid w:val="00235240"/>
    <w:rsid w:val="0023639F"/>
    <w:rsid w:val="002368FD"/>
    <w:rsid w:val="0023699E"/>
    <w:rsid w:val="00236E9F"/>
    <w:rsid w:val="0024110F"/>
    <w:rsid w:val="002423AB"/>
    <w:rsid w:val="00243AD7"/>
    <w:rsid w:val="00243B5E"/>
    <w:rsid w:val="002440B0"/>
    <w:rsid w:val="00244B73"/>
    <w:rsid w:val="002457DA"/>
    <w:rsid w:val="00252581"/>
    <w:rsid w:val="00252A3E"/>
    <w:rsid w:val="00254E6E"/>
    <w:rsid w:val="002562E0"/>
    <w:rsid w:val="00260323"/>
    <w:rsid w:val="00261C70"/>
    <w:rsid w:val="00261D77"/>
    <w:rsid w:val="00267BD3"/>
    <w:rsid w:val="00271B63"/>
    <w:rsid w:val="00276028"/>
    <w:rsid w:val="00276E94"/>
    <w:rsid w:val="00277123"/>
    <w:rsid w:val="0027792D"/>
    <w:rsid w:val="002808B9"/>
    <w:rsid w:val="00281319"/>
    <w:rsid w:val="002813B7"/>
    <w:rsid w:val="00282723"/>
    <w:rsid w:val="00282788"/>
    <w:rsid w:val="00284266"/>
    <w:rsid w:val="0028617A"/>
    <w:rsid w:val="00292342"/>
    <w:rsid w:val="0029608A"/>
    <w:rsid w:val="002A6617"/>
    <w:rsid w:val="002A754E"/>
    <w:rsid w:val="002A7E1B"/>
    <w:rsid w:val="002B0EDC"/>
    <w:rsid w:val="002B1C24"/>
    <w:rsid w:val="002B4718"/>
    <w:rsid w:val="002D4AE9"/>
    <w:rsid w:val="002E2101"/>
    <w:rsid w:val="002E3DF3"/>
    <w:rsid w:val="002E6DD1"/>
    <w:rsid w:val="002E743E"/>
    <w:rsid w:val="002F027E"/>
    <w:rsid w:val="002F6831"/>
    <w:rsid w:val="00300978"/>
    <w:rsid w:val="00307D52"/>
    <w:rsid w:val="00312251"/>
    <w:rsid w:val="00312CEA"/>
    <w:rsid w:val="00320BFA"/>
    <w:rsid w:val="00322F8A"/>
    <w:rsid w:val="0032378D"/>
    <w:rsid w:val="00324E8F"/>
    <w:rsid w:val="00326E11"/>
    <w:rsid w:val="00332129"/>
    <w:rsid w:val="00334B06"/>
    <w:rsid w:val="00335048"/>
    <w:rsid w:val="00340AD0"/>
    <w:rsid w:val="00340B6D"/>
    <w:rsid w:val="00340C8E"/>
    <w:rsid w:val="0034172D"/>
    <w:rsid w:val="00344540"/>
    <w:rsid w:val="00350933"/>
    <w:rsid w:val="003519A3"/>
    <w:rsid w:val="00362443"/>
    <w:rsid w:val="00362AAB"/>
    <w:rsid w:val="00366F22"/>
    <w:rsid w:val="0037046F"/>
    <w:rsid w:val="00377DA7"/>
    <w:rsid w:val="00380C64"/>
    <w:rsid w:val="00383087"/>
    <w:rsid w:val="0038542D"/>
    <w:rsid w:val="0039475F"/>
    <w:rsid w:val="0039644C"/>
    <w:rsid w:val="003A2B7D"/>
    <w:rsid w:val="003A2F03"/>
    <w:rsid w:val="003A492E"/>
    <w:rsid w:val="003A4A75"/>
    <w:rsid w:val="003A5366"/>
    <w:rsid w:val="003A71DC"/>
    <w:rsid w:val="003A7D3E"/>
    <w:rsid w:val="003B1E15"/>
    <w:rsid w:val="003B4B8F"/>
    <w:rsid w:val="003B4FDF"/>
    <w:rsid w:val="003B647A"/>
    <w:rsid w:val="003C0030"/>
    <w:rsid w:val="003C4277"/>
    <w:rsid w:val="003C5262"/>
    <w:rsid w:val="003C6727"/>
    <w:rsid w:val="003D398C"/>
    <w:rsid w:val="003D473B"/>
    <w:rsid w:val="003D4B35"/>
    <w:rsid w:val="003E416A"/>
    <w:rsid w:val="003E4F19"/>
    <w:rsid w:val="003E750C"/>
    <w:rsid w:val="003F1348"/>
    <w:rsid w:val="003F2A3F"/>
    <w:rsid w:val="003F5F25"/>
    <w:rsid w:val="004028FD"/>
    <w:rsid w:val="0040436D"/>
    <w:rsid w:val="00410543"/>
    <w:rsid w:val="00416EDE"/>
    <w:rsid w:val="004172AA"/>
    <w:rsid w:val="004173CC"/>
    <w:rsid w:val="0041740F"/>
    <w:rsid w:val="00417B75"/>
    <w:rsid w:val="00417C03"/>
    <w:rsid w:val="0042356B"/>
    <w:rsid w:val="0042420A"/>
    <w:rsid w:val="004243D2"/>
    <w:rsid w:val="00424610"/>
    <w:rsid w:val="00424AD5"/>
    <w:rsid w:val="00424AFC"/>
    <w:rsid w:val="0042624C"/>
    <w:rsid w:val="004315C4"/>
    <w:rsid w:val="0043259E"/>
    <w:rsid w:val="004347B9"/>
    <w:rsid w:val="00434FC4"/>
    <w:rsid w:val="00435424"/>
    <w:rsid w:val="00436BDB"/>
    <w:rsid w:val="004403FA"/>
    <w:rsid w:val="00451B94"/>
    <w:rsid w:val="004535DD"/>
    <w:rsid w:val="00455AED"/>
    <w:rsid w:val="00462DD6"/>
    <w:rsid w:val="004661F2"/>
    <w:rsid w:val="00470C41"/>
    <w:rsid w:val="0047444B"/>
    <w:rsid w:val="00474B91"/>
    <w:rsid w:val="0047690F"/>
    <w:rsid w:val="00476C78"/>
    <w:rsid w:val="00477603"/>
    <w:rsid w:val="00482174"/>
    <w:rsid w:val="00483F6B"/>
    <w:rsid w:val="00484600"/>
    <w:rsid w:val="0048576D"/>
    <w:rsid w:val="00491B9C"/>
    <w:rsid w:val="00492B77"/>
    <w:rsid w:val="00493B1A"/>
    <w:rsid w:val="0049495C"/>
    <w:rsid w:val="004955F6"/>
    <w:rsid w:val="00496ABA"/>
    <w:rsid w:val="00497EF6"/>
    <w:rsid w:val="004A7BB3"/>
    <w:rsid w:val="004B1878"/>
    <w:rsid w:val="004B243D"/>
    <w:rsid w:val="004B42D8"/>
    <w:rsid w:val="004B6B8F"/>
    <w:rsid w:val="004B7511"/>
    <w:rsid w:val="004C022B"/>
    <w:rsid w:val="004C0E9C"/>
    <w:rsid w:val="004C2CEB"/>
    <w:rsid w:val="004D5CB8"/>
    <w:rsid w:val="004E23CE"/>
    <w:rsid w:val="004E516B"/>
    <w:rsid w:val="004E53BC"/>
    <w:rsid w:val="004F0026"/>
    <w:rsid w:val="004F2281"/>
    <w:rsid w:val="004F231A"/>
    <w:rsid w:val="004F43A4"/>
    <w:rsid w:val="00500539"/>
    <w:rsid w:val="0050146D"/>
    <w:rsid w:val="005018E2"/>
    <w:rsid w:val="00503373"/>
    <w:rsid w:val="00503F3F"/>
    <w:rsid w:val="00504693"/>
    <w:rsid w:val="005074A9"/>
    <w:rsid w:val="00515879"/>
    <w:rsid w:val="00523D19"/>
    <w:rsid w:val="00535DF2"/>
    <w:rsid w:val="00536336"/>
    <w:rsid w:val="005377C5"/>
    <w:rsid w:val="00537B4F"/>
    <w:rsid w:val="00540096"/>
    <w:rsid w:val="00542ED7"/>
    <w:rsid w:val="00550D4A"/>
    <w:rsid w:val="00552A15"/>
    <w:rsid w:val="005578F9"/>
    <w:rsid w:val="0056217A"/>
    <w:rsid w:val="00564A29"/>
    <w:rsid w:val="00564FBC"/>
    <w:rsid w:val="00565E11"/>
    <w:rsid w:val="005705A9"/>
    <w:rsid w:val="00572864"/>
    <w:rsid w:val="00580269"/>
    <w:rsid w:val="0058387A"/>
    <w:rsid w:val="00583E67"/>
    <w:rsid w:val="00584740"/>
    <w:rsid w:val="0058482B"/>
    <w:rsid w:val="0058618A"/>
    <w:rsid w:val="00587002"/>
    <w:rsid w:val="00590A53"/>
    <w:rsid w:val="00591611"/>
    <w:rsid w:val="005922CC"/>
    <w:rsid w:val="00592BA8"/>
    <w:rsid w:val="0059749F"/>
    <w:rsid w:val="005A362B"/>
    <w:rsid w:val="005A4952"/>
    <w:rsid w:val="005B20A1"/>
    <w:rsid w:val="005B2478"/>
    <w:rsid w:val="005B2E12"/>
    <w:rsid w:val="005C21FC"/>
    <w:rsid w:val="005C30AE"/>
    <w:rsid w:val="005C4488"/>
    <w:rsid w:val="005D44F8"/>
    <w:rsid w:val="005D501E"/>
    <w:rsid w:val="005E35F3"/>
    <w:rsid w:val="005E400D"/>
    <w:rsid w:val="005E4866"/>
    <w:rsid w:val="005E698D"/>
    <w:rsid w:val="005F09F1"/>
    <w:rsid w:val="005F3B49"/>
    <w:rsid w:val="005F3D48"/>
    <w:rsid w:val="005F645A"/>
    <w:rsid w:val="005F7EDE"/>
    <w:rsid w:val="0060060C"/>
    <w:rsid w:val="0060130E"/>
    <w:rsid w:val="006051CE"/>
    <w:rsid w:val="00607D71"/>
    <w:rsid w:val="006104A0"/>
    <w:rsid w:val="006118D1"/>
    <w:rsid w:val="00611E16"/>
    <w:rsid w:val="00612103"/>
    <w:rsid w:val="0061251F"/>
    <w:rsid w:val="006141D7"/>
    <w:rsid w:val="006175B9"/>
    <w:rsid w:val="00620D93"/>
    <w:rsid w:val="00620EC1"/>
    <w:rsid w:val="00621B0F"/>
    <w:rsid w:val="00621DE0"/>
    <w:rsid w:val="0062386A"/>
    <w:rsid w:val="006245D8"/>
    <w:rsid w:val="0062576D"/>
    <w:rsid w:val="0062577F"/>
    <w:rsid w:val="00625788"/>
    <w:rsid w:val="00630051"/>
    <w:rsid w:val="006305AA"/>
    <w:rsid w:val="0063277E"/>
    <w:rsid w:val="006364F4"/>
    <w:rsid w:val="00640352"/>
    <w:rsid w:val="006426D5"/>
    <w:rsid w:val="00642924"/>
    <w:rsid w:val="006466FF"/>
    <w:rsid w:val="00646A5F"/>
    <w:rsid w:val="006475C1"/>
    <w:rsid w:val="006529A2"/>
    <w:rsid w:val="006536AD"/>
    <w:rsid w:val="00653CCB"/>
    <w:rsid w:val="0065493B"/>
    <w:rsid w:val="00656C00"/>
    <w:rsid w:val="00657A6D"/>
    <w:rsid w:val="006615DB"/>
    <w:rsid w:val="00661967"/>
    <w:rsid w:val="00661F61"/>
    <w:rsid w:val="00671B49"/>
    <w:rsid w:val="00672215"/>
    <w:rsid w:val="00673D11"/>
    <w:rsid w:val="00674155"/>
    <w:rsid w:val="006746CA"/>
    <w:rsid w:val="00675AB4"/>
    <w:rsid w:val="006760A4"/>
    <w:rsid w:val="00683E86"/>
    <w:rsid w:val="00694EB1"/>
    <w:rsid w:val="00695745"/>
    <w:rsid w:val="0069600B"/>
    <w:rsid w:val="006A0A1A"/>
    <w:rsid w:val="006A6460"/>
    <w:rsid w:val="006B104E"/>
    <w:rsid w:val="006B3DA9"/>
    <w:rsid w:val="006B4463"/>
    <w:rsid w:val="006B5905"/>
    <w:rsid w:val="006B5AEA"/>
    <w:rsid w:val="006B6383"/>
    <w:rsid w:val="006B640D"/>
    <w:rsid w:val="006C5AF1"/>
    <w:rsid w:val="006C619B"/>
    <w:rsid w:val="006C61FA"/>
    <w:rsid w:val="006C6834"/>
    <w:rsid w:val="006D0896"/>
    <w:rsid w:val="006D0E17"/>
    <w:rsid w:val="006D4CC9"/>
    <w:rsid w:val="006D4F09"/>
    <w:rsid w:val="006D5F8A"/>
    <w:rsid w:val="006D6887"/>
    <w:rsid w:val="006E25D2"/>
    <w:rsid w:val="006E7D2A"/>
    <w:rsid w:val="006F5B9E"/>
    <w:rsid w:val="006F6A95"/>
    <w:rsid w:val="0070391A"/>
    <w:rsid w:val="00706486"/>
    <w:rsid w:val="007136B6"/>
    <w:rsid w:val="0071415B"/>
    <w:rsid w:val="007214E3"/>
    <w:rsid w:val="007222F7"/>
    <w:rsid w:val="0072420E"/>
    <w:rsid w:val="00724679"/>
    <w:rsid w:val="00724F93"/>
    <w:rsid w:val="00725250"/>
    <w:rsid w:val="00725368"/>
    <w:rsid w:val="007304F3"/>
    <w:rsid w:val="00730839"/>
    <w:rsid w:val="00730F3A"/>
    <w:rsid w:val="00730F60"/>
    <w:rsid w:val="00733FF9"/>
    <w:rsid w:val="00737983"/>
    <w:rsid w:val="00740AD0"/>
    <w:rsid w:val="00745964"/>
    <w:rsid w:val="00752038"/>
    <w:rsid w:val="00754648"/>
    <w:rsid w:val="00754B8E"/>
    <w:rsid w:val="007554DF"/>
    <w:rsid w:val="0075776D"/>
    <w:rsid w:val="00760E49"/>
    <w:rsid w:val="007613FB"/>
    <w:rsid w:val="00761E18"/>
    <w:rsid w:val="00761E34"/>
    <w:rsid w:val="00767795"/>
    <w:rsid w:val="007722BF"/>
    <w:rsid w:val="00773D1C"/>
    <w:rsid w:val="00774DCE"/>
    <w:rsid w:val="0077580B"/>
    <w:rsid w:val="00776D4B"/>
    <w:rsid w:val="00781167"/>
    <w:rsid w:val="0078260E"/>
    <w:rsid w:val="0078444B"/>
    <w:rsid w:val="007854B3"/>
    <w:rsid w:val="0078787D"/>
    <w:rsid w:val="00787FA8"/>
    <w:rsid w:val="00791571"/>
    <w:rsid w:val="007923AB"/>
    <w:rsid w:val="007938EE"/>
    <w:rsid w:val="007944F8"/>
    <w:rsid w:val="00794CEB"/>
    <w:rsid w:val="007973E3"/>
    <w:rsid w:val="007A1883"/>
    <w:rsid w:val="007A18AB"/>
    <w:rsid w:val="007A2D95"/>
    <w:rsid w:val="007A4798"/>
    <w:rsid w:val="007B74F9"/>
    <w:rsid w:val="007C0705"/>
    <w:rsid w:val="007C15C1"/>
    <w:rsid w:val="007C3BD5"/>
    <w:rsid w:val="007D029F"/>
    <w:rsid w:val="007D0720"/>
    <w:rsid w:val="007D10F2"/>
    <w:rsid w:val="007D207E"/>
    <w:rsid w:val="007D60C6"/>
    <w:rsid w:val="007D689B"/>
    <w:rsid w:val="007D6DEC"/>
    <w:rsid w:val="007E2267"/>
    <w:rsid w:val="007E3603"/>
    <w:rsid w:val="007E46A1"/>
    <w:rsid w:val="007E730D"/>
    <w:rsid w:val="007E7311"/>
    <w:rsid w:val="007E7BF5"/>
    <w:rsid w:val="007F20C0"/>
    <w:rsid w:val="007F21BF"/>
    <w:rsid w:val="007F403E"/>
    <w:rsid w:val="00805D36"/>
    <w:rsid w:val="008072AC"/>
    <w:rsid w:val="00807999"/>
    <w:rsid w:val="00810CEA"/>
    <w:rsid w:val="00814A7A"/>
    <w:rsid w:val="00815565"/>
    <w:rsid w:val="008231DA"/>
    <w:rsid w:val="008233E5"/>
    <w:rsid w:val="0082342B"/>
    <w:rsid w:val="0082430F"/>
    <w:rsid w:val="00833A09"/>
    <w:rsid w:val="00833DE8"/>
    <w:rsid w:val="00833F47"/>
    <w:rsid w:val="008348C3"/>
    <w:rsid w:val="008373B4"/>
    <w:rsid w:val="008404C4"/>
    <w:rsid w:val="00843761"/>
    <w:rsid w:val="00847D37"/>
    <w:rsid w:val="0085001D"/>
    <w:rsid w:val="0085212D"/>
    <w:rsid w:val="00871A41"/>
    <w:rsid w:val="008817A2"/>
    <w:rsid w:val="008833C5"/>
    <w:rsid w:val="0088353E"/>
    <w:rsid w:val="00886D76"/>
    <w:rsid w:val="0089112F"/>
    <w:rsid w:val="00897019"/>
    <w:rsid w:val="008A33BC"/>
    <w:rsid w:val="008B0A07"/>
    <w:rsid w:val="008B1A74"/>
    <w:rsid w:val="008B3839"/>
    <w:rsid w:val="008B4658"/>
    <w:rsid w:val="008B781F"/>
    <w:rsid w:val="008C0069"/>
    <w:rsid w:val="008C1495"/>
    <w:rsid w:val="008C569F"/>
    <w:rsid w:val="008C5E2A"/>
    <w:rsid w:val="008C68B3"/>
    <w:rsid w:val="008C6C87"/>
    <w:rsid w:val="008D0477"/>
    <w:rsid w:val="008D3D88"/>
    <w:rsid w:val="008D5522"/>
    <w:rsid w:val="008D69C5"/>
    <w:rsid w:val="008D7404"/>
    <w:rsid w:val="008E0F86"/>
    <w:rsid w:val="008E3D30"/>
    <w:rsid w:val="008F0865"/>
    <w:rsid w:val="008F2DC1"/>
    <w:rsid w:val="008F4089"/>
    <w:rsid w:val="008F5065"/>
    <w:rsid w:val="008F70AD"/>
    <w:rsid w:val="00900DB1"/>
    <w:rsid w:val="009022BF"/>
    <w:rsid w:val="00910C47"/>
    <w:rsid w:val="00911CD9"/>
    <w:rsid w:val="00912B71"/>
    <w:rsid w:val="00913E34"/>
    <w:rsid w:val="00917EBA"/>
    <w:rsid w:val="009209C8"/>
    <w:rsid w:val="0092237F"/>
    <w:rsid w:val="0092282A"/>
    <w:rsid w:val="00922D3A"/>
    <w:rsid w:val="00924D43"/>
    <w:rsid w:val="00931632"/>
    <w:rsid w:val="00932C92"/>
    <w:rsid w:val="0093773A"/>
    <w:rsid w:val="009453EF"/>
    <w:rsid w:val="009454E4"/>
    <w:rsid w:val="00962E8D"/>
    <w:rsid w:val="00964ED9"/>
    <w:rsid w:val="00964FB0"/>
    <w:rsid w:val="0096520F"/>
    <w:rsid w:val="00966177"/>
    <w:rsid w:val="0096683A"/>
    <w:rsid w:val="00967611"/>
    <w:rsid w:val="009726F9"/>
    <w:rsid w:val="009747C0"/>
    <w:rsid w:val="00984240"/>
    <w:rsid w:val="00984EB1"/>
    <w:rsid w:val="0098578C"/>
    <w:rsid w:val="00987F2B"/>
    <w:rsid w:val="0099162D"/>
    <w:rsid w:val="0099460E"/>
    <w:rsid w:val="00995129"/>
    <w:rsid w:val="0099595F"/>
    <w:rsid w:val="00995B07"/>
    <w:rsid w:val="009A2619"/>
    <w:rsid w:val="009A3954"/>
    <w:rsid w:val="009A4CC4"/>
    <w:rsid w:val="009A5850"/>
    <w:rsid w:val="009A6222"/>
    <w:rsid w:val="009A7907"/>
    <w:rsid w:val="009B10D6"/>
    <w:rsid w:val="009B141E"/>
    <w:rsid w:val="009B1AE7"/>
    <w:rsid w:val="009B567E"/>
    <w:rsid w:val="009D65D0"/>
    <w:rsid w:val="009D7E91"/>
    <w:rsid w:val="009E135E"/>
    <w:rsid w:val="009E2F4F"/>
    <w:rsid w:val="009E3C92"/>
    <w:rsid w:val="009E4325"/>
    <w:rsid w:val="009E54F4"/>
    <w:rsid w:val="009E71AD"/>
    <w:rsid w:val="009E7FB1"/>
    <w:rsid w:val="009F1F14"/>
    <w:rsid w:val="009F2BFA"/>
    <w:rsid w:val="009F3003"/>
    <w:rsid w:val="009F50DD"/>
    <w:rsid w:val="009F5363"/>
    <w:rsid w:val="00A02334"/>
    <w:rsid w:val="00A03A3D"/>
    <w:rsid w:val="00A045C4"/>
    <w:rsid w:val="00A04870"/>
    <w:rsid w:val="00A05525"/>
    <w:rsid w:val="00A05A00"/>
    <w:rsid w:val="00A06AE5"/>
    <w:rsid w:val="00A10DFA"/>
    <w:rsid w:val="00A122E7"/>
    <w:rsid w:val="00A13482"/>
    <w:rsid w:val="00A15461"/>
    <w:rsid w:val="00A21708"/>
    <w:rsid w:val="00A22362"/>
    <w:rsid w:val="00A249BA"/>
    <w:rsid w:val="00A307C7"/>
    <w:rsid w:val="00A3345B"/>
    <w:rsid w:val="00A334C7"/>
    <w:rsid w:val="00A34B23"/>
    <w:rsid w:val="00A37C79"/>
    <w:rsid w:val="00A44581"/>
    <w:rsid w:val="00A447D0"/>
    <w:rsid w:val="00A45093"/>
    <w:rsid w:val="00A50EAF"/>
    <w:rsid w:val="00A53C72"/>
    <w:rsid w:val="00A602F9"/>
    <w:rsid w:val="00A6385F"/>
    <w:rsid w:val="00A650EE"/>
    <w:rsid w:val="00A662C8"/>
    <w:rsid w:val="00A6742A"/>
    <w:rsid w:val="00A71157"/>
    <w:rsid w:val="00A76B56"/>
    <w:rsid w:val="00A82FF0"/>
    <w:rsid w:val="00A83DC2"/>
    <w:rsid w:val="00A852C8"/>
    <w:rsid w:val="00A916F8"/>
    <w:rsid w:val="00A939BF"/>
    <w:rsid w:val="00A966E6"/>
    <w:rsid w:val="00A97F58"/>
    <w:rsid w:val="00AB2BE3"/>
    <w:rsid w:val="00AB36A1"/>
    <w:rsid w:val="00AB7834"/>
    <w:rsid w:val="00AC4D5F"/>
    <w:rsid w:val="00AD0762"/>
    <w:rsid w:val="00AD1D2C"/>
    <w:rsid w:val="00AD4E5E"/>
    <w:rsid w:val="00AD6DD5"/>
    <w:rsid w:val="00AE0525"/>
    <w:rsid w:val="00AE08DB"/>
    <w:rsid w:val="00AE13A4"/>
    <w:rsid w:val="00AE2729"/>
    <w:rsid w:val="00AE3148"/>
    <w:rsid w:val="00AE5AE2"/>
    <w:rsid w:val="00AE6E90"/>
    <w:rsid w:val="00AE7343"/>
    <w:rsid w:val="00B00A13"/>
    <w:rsid w:val="00B00D69"/>
    <w:rsid w:val="00B00E04"/>
    <w:rsid w:val="00B05485"/>
    <w:rsid w:val="00B067E7"/>
    <w:rsid w:val="00B103F2"/>
    <w:rsid w:val="00B1458E"/>
    <w:rsid w:val="00B14C51"/>
    <w:rsid w:val="00B154C6"/>
    <w:rsid w:val="00B20021"/>
    <w:rsid w:val="00B20FDE"/>
    <w:rsid w:val="00B24223"/>
    <w:rsid w:val="00B27004"/>
    <w:rsid w:val="00B367FD"/>
    <w:rsid w:val="00B4045A"/>
    <w:rsid w:val="00B41F87"/>
    <w:rsid w:val="00B42041"/>
    <w:rsid w:val="00B43FBF"/>
    <w:rsid w:val="00B44F11"/>
    <w:rsid w:val="00B4551F"/>
    <w:rsid w:val="00B51846"/>
    <w:rsid w:val="00B55804"/>
    <w:rsid w:val="00B623AE"/>
    <w:rsid w:val="00B62979"/>
    <w:rsid w:val="00B66003"/>
    <w:rsid w:val="00B70056"/>
    <w:rsid w:val="00B823A7"/>
    <w:rsid w:val="00B82818"/>
    <w:rsid w:val="00B8293D"/>
    <w:rsid w:val="00B853D1"/>
    <w:rsid w:val="00B90FA5"/>
    <w:rsid w:val="00B919F1"/>
    <w:rsid w:val="00BA2260"/>
    <w:rsid w:val="00BA5D45"/>
    <w:rsid w:val="00BA65CD"/>
    <w:rsid w:val="00BA6726"/>
    <w:rsid w:val="00BB03AE"/>
    <w:rsid w:val="00BB468D"/>
    <w:rsid w:val="00BC0E8D"/>
    <w:rsid w:val="00BC4F18"/>
    <w:rsid w:val="00BC6D59"/>
    <w:rsid w:val="00BD0121"/>
    <w:rsid w:val="00BD29CC"/>
    <w:rsid w:val="00BE124D"/>
    <w:rsid w:val="00BE18E6"/>
    <w:rsid w:val="00BE22DE"/>
    <w:rsid w:val="00BE6551"/>
    <w:rsid w:val="00BE6EF6"/>
    <w:rsid w:val="00BF093B"/>
    <w:rsid w:val="00BF2D8A"/>
    <w:rsid w:val="00BF6A06"/>
    <w:rsid w:val="00C00B88"/>
    <w:rsid w:val="00C01AE6"/>
    <w:rsid w:val="00C06B2A"/>
    <w:rsid w:val="00C206A8"/>
    <w:rsid w:val="00C21388"/>
    <w:rsid w:val="00C22434"/>
    <w:rsid w:val="00C25ED0"/>
    <w:rsid w:val="00C32F23"/>
    <w:rsid w:val="00C35E57"/>
    <w:rsid w:val="00C35E80"/>
    <w:rsid w:val="00C36BA2"/>
    <w:rsid w:val="00C37DDD"/>
    <w:rsid w:val="00C40AA2"/>
    <w:rsid w:val="00C4244F"/>
    <w:rsid w:val="00C5005D"/>
    <w:rsid w:val="00C613DB"/>
    <w:rsid w:val="00C632ED"/>
    <w:rsid w:val="00C66150"/>
    <w:rsid w:val="00C70EF5"/>
    <w:rsid w:val="00C736F4"/>
    <w:rsid w:val="00C756C5"/>
    <w:rsid w:val="00C75719"/>
    <w:rsid w:val="00C77E15"/>
    <w:rsid w:val="00C8053D"/>
    <w:rsid w:val="00C82195"/>
    <w:rsid w:val="00C822BD"/>
    <w:rsid w:val="00C82AD8"/>
    <w:rsid w:val="00C82CAE"/>
    <w:rsid w:val="00C83660"/>
    <w:rsid w:val="00C8442E"/>
    <w:rsid w:val="00C930A8"/>
    <w:rsid w:val="00C93EE9"/>
    <w:rsid w:val="00C964EF"/>
    <w:rsid w:val="00CA0966"/>
    <w:rsid w:val="00CA108B"/>
    <w:rsid w:val="00CA6CDB"/>
    <w:rsid w:val="00CB0907"/>
    <w:rsid w:val="00CB10D1"/>
    <w:rsid w:val="00CB5E13"/>
    <w:rsid w:val="00CC3524"/>
    <w:rsid w:val="00CC5364"/>
    <w:rsid w:val="00CC5469"/>
    <w:rsid w:val="00CC66C7"/>
    <w:rsid w:val="00CC718C"/>
    <w:rsid w:val="00CC73BB"/>
    <w:rsid w:val="00CD0A67"/>
    <w:rsid w:val="00CD242D"/>
    <w:rsid w:val="00CD27BE"/>
    <w:rsid w:val="00CD29E9"/>
    <w:rsid w:val="00CD4BBC"/>
    <w:rsid w:val="00CD6F0F"/>
    <w:rsid w:val="00CE0BB7"/>
    <w:rsid w:val="00CE3E9A"/>
    <w:rsid w:val="00CE41B5"/>
    <w:rsid w:val="00CE5FF6"/>
    <w:rsid w:val="00CE708B"/>
    <w:rsid w:val="00CF26B7"/>
    <w:rsid w:val="00CF4B32"/>
    <w:rsid w:val="00CF6E39"/>
    <w:rsid w:val="00CF72DA"/>
    <w:rsid w:val="00D01448"/>
    <w:rsid w:val="00D0218C"/>
    <w:rsid w:val="00D02B50"/>
    <w:rsid w:val="00D06C0E"/>
    <w:rsid w:val="00D0769A"/>
    <w:rsid w:val="00D10BE0"/>
    <w:rsid w:val="00D15B4E"/>
    <w:rsid w:val="00D16A6A"/>
    <w:rsid w:val="00D17185"/>
    <w:rsid w:val="00D17619"/>
    <w:rsid w:val="00D177E7"/>
    <w:rsid w:val="00D17D2E"/>
    <w:rsid w:val="00D201CC"/>
    <w:rsid w:val="00D2079F"/>
    <w:rsid w:val="00D27087"/>
    <w:rsid w:val="00D3089E"/>
    <w:rsid w:val="00D3318A"/>
    <w:rsid w:val="00D3447F"/>
    <w:rsid w:val="00D37BB7"/>
    <w:rsid w:val="00D42CBE"/>
    <w:rsid w:val="00D43EBC"/>
    <w:rsid w:val="00D447EF"/>
    <w:rsid w:val="00D44D98"/>
    <w:rsid w:val="00D47547"/>
    <w:rsid w:val="00D504F0"/>
    <w:rsid w:val="00D505E2"/>
    <w:rsid w:val="00D52E20"/>
    <w:rsid w:val="00D62A14"/>
    <w:rsid w:val="00D6498F"/>
    <w:rsid w:val="00D7463D"/>
    <w:rsid w:val="00D77D96"/>
    <w:rsid w:val="00D80F5A"/>
    <w:rsid w:val="00D81F21"/>
    <w:rsid w:val="00D83DE8"/>
    <w:rsid w:val="00D84943"/>
    <w:rsid w:val="00D94AE7"/>
    <w:rsid w:val="00D966B3"/>
    <w:rsid w:val="00D970F0"/>
    <w:rsid w:val="00DA098D"/>
    <w:rsid w:val="00DA18C7"/>
    <w:rsid w:val="00DA329F"/>
    <w:rsid w:val="00DA4540"/>
    <w:rsid w:val="00DA587E"/>
    <w:rsid w:val="00DA5E1A"/>
    <w:rsid w:val="00DA60F4"/>
    <w:rsid w:val="00DA72D4"/>
    <w:rsid w:val="00DA78A5"/>
    <w:rsid w:val="00DB0F8B"/>
    <w:rsid w:val="00DB3052"/>
    <w:rsid w:val="00DB71B1"/>
    <w:rsid w:val="00DC1371"/>
    <w:rsid w:val="00DC23F8"/>
    <w:rsid w:val="00DC2B7D"/>
    <w:rsid w:val="00DC2D17"/>
    <w:rsid w:val="00DD4A87"/>
    <w:rsid w:val="00DE1695"/>
    <w:rsid w:val="00DE23BF"/>
    <w:rsid w:val="00DE3981"/>
    <w:rsid w:val="00DE40DD"/>
    <w:rsid w:val="00DE7755"/>
    <w:rsid w:val="00DF059A"/>
    <w:rsid w:val="00DF22A8"/>
    <w:rsid w:val="00DF24B6"/>
    <w:rsid w:val="00DF3D56"/>
    <w:rsid w:val="00DF4991"/>
    <w:rsid w:val="00DF4C56"/>
    <w:rsid w:val="00DF4EC9"/>
    <w:rsid w:val="00DF64E9"/>
    <w:rsid w:val="00DF6D19"/>
    <w:rsid w:val="00DF6ED2"/>
    <w:rsid w:val="00DF70F5"/>
    <w:rsid w:val="00E10DA4"/>
    <w:rsid w:val="00E17117"/>
    <w:rsid w:val="00E17695"/>
    <w:rsid w:val="00E17FF0"/>
    <w:rsid w:val="00E2252C"/>
    <w:rsid w:val="00E2603E"/>
    <w:rsid w:val="00E26E3D"/>
    <w:rsid w:val="00E270C0"/>
    <w:rsid w:val="00E30D50"/>
    <w:rsid w:val="00E36D82"/>
    <w:rsid w:val="00E43D3C"/>
    <w:rsid w:val="00E460B9"/>
    <w:rsid w:val="00E46A02"/>
    <w:rsid w:val="00E51601"/>
    <w:rsid w:val="00E51965"/>
    <w:rsid w:val="00E62881"/>
    <w:rsid w:val="00E67121"/>
    <w:rsid w:val="00E7198D"/>
    <w:rsid w:val="00E735AF"/>
    <w:rsid w:val="00E74CA6"/>
    <w:rsid w:val="00E75E3D"/>
    <w:rsid w:val="00E75F99"/>
    <w:rsid w:val="00E84491"/>
    <w:rsid w:val="00E87417"/>
    <w:rsid w:val="00E92615"/>
    <w:rsid w:val="00E928C6"/>
    <w:rsid w:val="00E9611A"/>
    <w:rsid w:val="00E9731C"/>
    <w:rsid w:val="00EA2B8A"/>
    <w:rsid w:val="00EA32BC"/>
    <w:rsid w:val="00EA4E4C"/>
    <w:rsid w:val="00EB04B7"/>
    <w:rsid w:val="00EB28F9"/>
    <w:rsid w:val="00EB7992"/>
    <w:rsid w:val="00EC0104"/>
    <w:rsid w:val="00EC0184"/>
    <w:rsid w:val="00EC1883"/>
    <w:rsid w:val="00EC2D7A"/>
    <w:rsid w:val="00EC5D70"/>
    <w:rsid w:val="00EC633A"/>
    <w:rsid w:val="00ED1B9D"/>
    <w:rsid w:val="00EE056F"/>
    <w:rsid w:val="00EE06BD"/>
    <w:rsid w:val="00EE23B3"/>
    <w:rsid w:val="00EE2E92"/>
    <w:rsid w:val="00EE3018"/>
    <w:rsid w:val="00EE3D29"/>
    <w:rsid w:val="00EE68EC"/>
    <w:rsid w:val="00EF43F5"/>
    <w:rsid w:val="00EF560E"/>
    <w:rsid w:val="00EF74D7"/>
    <w:rsid w:val="00F005A1"/>
    <w:rsid w:val="00F00EEE"/>
    <w:rsid w:val="00F017AF"/>
    <w:rsid w:val="00F041C4"/>
    <w:rsid w:val="00F07ACA"/>
    <w:rsid w:val="00F12579"/>
    <w:rsid w:val="00F14812"/>
    <w:rsid w:val="00F1598C"/>
    <w:rsid w:val="00F20BC6"/>
    <w:rsid w:val="00F21403"/>
    <w:rsid w:val="00F21719"/>
    <w:rsid w:val="00F255FC"/>
    <w:rsid w:val="00F259B0"/>
    <w:rsid w:val="00F26A20"/>
    <w:rsid w:val="00F276C9"/>
    <w:rsid w:val="00F31359"/>
    <w:rsid w:val="00F356F1"/>
    <w:rsid w:val="00F40690"/>
    <w:rsid w:val="00F43B8F"/>
    <w:rsid w:val="00F44A93"/>
    <w:rsid w:val="00F46B92"/>
    <w:rsid w:val="00F51785"/>
    <w:rsid w:val="00F530D7"/>
    <w:rsid w:val="00F541E6"/>
    <w:rsid w:val="00F62F49"/>
    <w:rsid w:val="00F63A1D"/>
    <w:rsid w:val="00F640BF"/>
    <w:rsid w:val="00F6464D"/>
    <w:rsid w:val="00F70754"/>
    <w:rsid w:val="00F758B7"/>
    <w:rsid w:val="00F7608D"/>
    <w:rsid w:val="00F77926"/>
    <w:rsid w:val="00F801E5"/>
    <w:rsid w:val="00F82657"/>
    <w:rsid w:val="00F82E14"/>
    <w:rsid w:val="00F83A19"/>
    <w:rsid w:val="00F879A1"/>
    <w:rsid w:val="00F92FC4"/>
    <w:rsid w:val="00F93DB0"/>
    <w:rsid w:val="00F9793C"/>
    <w:rsid w:val="00FA0BF9"/>
    <w:rsid w:val="00FA0C14"/>
    <w:rsid w:val="00FA137A"/>
    <w:rsid w:val="00FA294B"/>
    <w:rsid w:val="00FA5504"/>
    <w:rsid w:val="00FB00F5"/>
    <w:rsid w:val="00FB4B02"/>
    <w:rsid w:val="00FC1EE8"/>
    <w:rsid w:val="00FC2831"/>
    <w:rsid w:val="00FC2D40"/>
    <w:rsid w:val="00FC3600"/>
    <w:rsid w:val="00FC4A9F"/>
    <w:rsid w:val="00FC54DE"/>
    <w:rsid w:val="00FC565B"/>
    <w:rsid w:val="00FC6FE2"/>
    <w:rsid w:val="00FC7319"/>
    <w:rsid w:val="00FD0FE4"/>
    <w:rsid w:val="00FD21EB"/>
    <w:rsid w:val="00FD3D34"/>
    <w:rsid w:val="00FD76F6"/>
    <w:rsid w:val="00FE006E"/>
    <w:rsid w:val="00FE197E"/>
    <w:rsid w:val="00FE2459"/>
    <w:rsid w:val="00FE5AD7"/>
    <w:rsid w:val="00FE658F"/>
    <w:rsid w:val="00FE7F14"/>
    <w:rsid w:val="00FF0DF1"/>
    <w:rsid w:val="00FF26AA"/>
    <w:rsid w:val="00FF7150"/>
    <w:rsid w:val="00FF7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fontstyle01">
    <w:name w:val="fontstyle01"/>
    <w:basedOn w:val="Fontepargpadro"/>
    <w:rsid w:val="00334B06"/>
    <w:rPr>
      <w:rFonts w:ascii="CIDFont+F1" w:hAnsi="CIDFont+F1" w:hint="default"/>
      <w:b w:val="0"/>
      <w:bCs w:val="0"/>
      <w:i w:val="0"/>
      <w:iCs w:val="0"/>
      <w:color w:val="000000"/>
      <w:sz w:val="24"/>
      <w:szCs w:val="24"/>
    </w:rPr>
  </w:style>
  <w:style w:type="character" w:customStyle="1" w:styleId="fontstyle21">
    <w:name w:val="fontstyle21"/>
    <w:basedOn w:val="Fontepargpadro"/>
    <w:rsid w:val="00FE658F"/>
    <w:rPr>
      <w:rFonts w:ascii="TimesNewRomanPS-ItalicMT" w:hAnsi="TimesNewRomanPS-ItalicMT" w:hint="default"/>
      <w:b w:val="0"/>
      <w:bCs w:val="0"/>
      <w:i/>
      <w:iCs/>
      <w:color w:val="000000"/>
      <w:sz w:val="24"/>
      <w:szCs w:val="24"/>
    </w:rPr>
  </w:style>
  <w:style w:type="character" w:styleId="nfase">
    <w:name w:val="Emphasis"/>
    <w:basedOn w:val="Fontepargpadro"/>
    <w:uiPriority w:val="20"/>
    <w:qFormat/>
    <w:rsid w:val="00491B9C"/>
    <w:rPr>
      <w:i/>
      <w:iCs/>
    </w:rPr>
  </w:style>
  <w:style w:type="character" w:customStyle="1" w:styleId="acopre">
    <w:name w:val="acopre"/>
    <w:basedOn w:val="Fontepargpadro"/>
    <w:rsid w:val="00491B9C"/>
  </w:style>
  <w:style w:type="character" w:customStyle="1" w:styleId="normaltextrun">
    <w:name w:val="normaltextrun"/>
    <w:rsid w:val="0043259E"/>
  </w:style>
  <w:style w:type="character" w:customStyle="1" w:styleId="eop">
    <w:name w:val="eop"/>
    <w:rsid w:val="00432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2067902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0888317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479835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884807E0-5B75-4D87-9559-17BC6F86BCF3}">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11</Pages>
  <Words>5005</Words>
  <Characters>27028</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103</cp:revision>
  <cp:lastPrinted>2020-10-28T02:36:00Z</cp:lastPrinted>
  <dcterms:created xsi:type="dcterms:W3CDTF">2020-10-11T22:43:00Z</dcterms:created>
  <dcterms:modified xsi:type="dcterms:W3CDTF">2020-10-28T02:37:00Z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