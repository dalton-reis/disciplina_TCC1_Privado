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FE0E3" w14:textId="6085A2EC" w:rsidR="00592486" w:rsidRPr="00564BC9" w:rsidRDefault="0EF954F1" w:rsidP="00592486">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t>Jsquantum: protótipo de um simulador de circuitos quânticos</w:t>
      </w:r>
    </w:p>
    <w:p w14:paraId="4F6DBB7C" w14:textId="070C4469" w:rsidR="001E682E" w:rsidRDefault="00592486" w:rsidP="00752038">
      <w:pPr>
        <w:pStyle w:val="TF-AUTOR0"/>
      </w:pPr>
      <w:r>
        <w:t>Anderson Rodrigo Pozzi</w:t>
      </w:r>
    </w:p>
    <w:p w14:paraId="3FBE5C8A" w14:textId="7ABCB045" w:rsidR="001E682E" w:rsidRDefault="001E682E" w:rsidP="001E682E">
      <w:pPr>
        <w:pStyle w:val="TF-AUTOR0"/>
      </w:pPr>
      <w:r>
        <w:t xml:space="preserve">Prof. </w:t>
      </w:r>
      <w:r w:rsidR="00592486">
        <w:t>Mauro Marcelo Mattos</w:t>
      </w:r>
    </w:p>
    <w:p w14:paraId="28066913" w14:textId="3EA8128E" w:rsidR="00F255FC" w:rsidRPr="00592486" w:rsidRDefault="00F255FC" w:rsidP="00592486">
      <w:pPr>
        <w:pStyle w:val="Ttulo1"/>
      </w:pPr>
      <w:r w:rsidRPr="00592486">
        <w:t xml:space="preserve">Introdução </w:t>
      </w:r>
      <w:bookmarkEnd w:id="0"/>
      <w:bookmarkEnd w:id="1"/>
      <w:bookmarkEnd w:id="2"/>
      <w:bookmarkEnd w:id="3"/>
      <w:bookmarkEnd w:id="4"/>
      <w:bookmarkEnd w:id="5"/>
      <w:bookmarkEnd w:id="6"/>
      <w:bookmarkEnd w:id="7"/>
      <w:bookmarkEnd w:id="8"/>
    </w:p>
    <w:p w14:paraId="46C93D75" w14:textId="30377746" w:rsidR="000910B9" w:rsidRPr="00913880" w:rsidRDefault="0EF954F1" w:rsidP="00913880">
      <w:pPr>
        <w:pStyle w:val="TF-TEXTO"/>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913880">
        <w:t xml:space="preserve">A Computação Quântica (CQ) é uma área que tem experimentado uma evolução muito rápida nos últimos anos, tanto do ponto de vista da pesquisa científica como do ponto de vista de empreendimentos comerciais. A CQ vale-se de certas propriedades da mecânica quântica para sugerir consideráveis ganhos em capacidade computacional caracterizando-se atualmente como um novo paradigma da área da computação (CONCEIÇÃO, 2013). Conforme Mintz </w:t>
      </w:r>
      <w:commentRangeStart w:id="23"/>
      <w:r w:rsidRPr="00E04CBE">
        <w:rPr>
          <w:i/>
          <w:iCs/>
        </w:rPr>
        <w:t>et al.</w:t>
      </w:r>
      <w:r w:rsidRPr="00913880">
        <w:t xml:space="preserve"> </w:t>
      </w:r>
      <w:commentRangeEnd w:id="23"/>
      <w:r w:rsidR="00E04CBE">
        <w:rPr>
          <w:rStyle w:val="Refdecomentrio"/>
        </w:rPr>
        <w:commentReference w:id="23"/>
      </w:r>
      <w:r w:rsidRPr="00913880">
        <w:t xml:space="preserve">(2020), a CQ possui o potencial para resolver desafios computacionais que ultrapassam a capacidade dos chamados High Performance Computing (Computadores de Alta Performance, tradução nossa) os quais são concebidos justamente com a finalidade de resolução de problemas complexos e cuja configuração facilmente ultrapassa milhares de processadores com custos de milhões de dólares. Perdomo-Ortiz </w:t>
      </w:r>
      <w:r w:rsidRPr="00602D3A">
        <w:rPr>
          <w:i/>
          <w:iCs/>
          <w:rPrChange w:id="24" w:author="Andreza Sartori" w:date="2020-12-15T10:07:00Z">
            <w:rPr/>
          </w:rPrChange>
        </w:rPr>
        <w:t>et al</w:t>
      </w:r>
      <w:ins w:id="25" w:author="Andreza Sartori" w:date="2020-12-15T10:07:00Z">
        <w:r w:rsidR="00602D3A">
          <w:t>.</w:t>
        </w:r>
      </w:ins>
      <w:r w:rsidRPr="00913880">
        <w:t xml:space="preserve"> (2018) citam, por exemplo</w:t>
      </w:r>
      <w:ins w:id="26" w:author="Andreza Sartori" w:date="2020-12-15T10:07:00Z">
        <w:r w:rsidR="00602D3A">
          <w:t>,</w:t>
        </w:r>
      </w:ins>
      <w:r w:rsidRPr="00913880">
        <w:t xml:space="preserve"> que na área de </w:t>
      </w:r>
      <w:del w:id="27" w:author="Andreza Sartori" w:date="2020-12-15T10:08:00Z">
        <w:r w:rsidRPr="00913880" w:rsidDel="005444A3">
          <w:delText xml:space="preserve">aprendizado </w:delText>
        </w:r>
      </w:del>
      <w:ins w:id="28" w:author="Andreza Sartori" w:date="2020-12-15T10:08:00Z">
        <w:r w:rsidR="005444A3">
          <w:t>A</w:t>
        </w:r>
        <w:r w:rsidR="005444A3" w:rsidRPr="00913880">
          <w:t xml:space="preserve">prendizado </w:t>
        </w:r>
      </w:ins>
      <w:r w:rsidRPr="00913880">
        <w:t xml:space="preserve">de </w:t>
      </w:r>
      <w:del w:id="29" w:author="Andreza Sartori" w:date="2020-12-15T10:08:00Z">
        <w:r w:rsidRPr="00913880" w:rsidDel="005444A3">
          <w:delText xml:space="preserve">máquina </w:delText>
        </w:r>
      </w:del>
      <w:ins w:id="30" w:author="Andreza Sartori" w:date="2020-12-15T10:08:00Z">
        <w:r w:rsidR="005444A3">
          <w:t>M</w:t>
        </w:r>
        <w:r w:rsidR="005444A3" w:rsidRPr="00913880">
          <w:t xml:space="preserve">áquina </w:t>
        </w:r>
      </w:ins>
      <w:r w:rsidRPr="00913880">
        <w:t>(Machine Learning) as pesquisas em CQ tem se concentrado em tarefas como classificação, regressão, modelos gaussianos, quantização vetorial</w:t>
      </w:r>
      <w:ins w:id="31" w:author="Andreza Sartori" w:date="2020-12-15T10:08:00Z">
        <w:r w:rsidR="005444A3">
          <w:t xml:space="preserve"> e</w:t>
        </w:r>
      </w:ins>
      <w:del w:id="32" w:author="Andreza Sartori" w:date="2020-12-15T10:08:00Z">
        <w:r w:rsidRPr="00913880" w:rsidDel="005444A3">
          <w:delText>,</w:delText>
        </w:r>
      </w:del>
      <w:r w:rsidRPr="00913880">
        <w:t xml:space="preserve"> análise de componentes principais.</w:t>
      </w:r>
    </w:p>
    <w:p w14:paraId="31479ADB" w14:textId="5AE78335" w:rsidR="000910B9" w:rsidRPr="00913880" w:rsidRDefault="000910B9" w:rsidP="00913880">
      <w:pPr>
        <w:pStyle w:val="TF-TEXTO"/>
      </w:pPr>
      <w:r w:rsidRPr="00913880">
        <w:t>A migração da computação tradicional para a computação quântica não é trivial</w:t>
      </w:r>
      <w:ins w:id="33" w:author="Andreza Sartori" w:date="2020-12-15T10:08:00Z">
        <w:r w:rsidR="005444A3">
          <w:t>,</w:t>
        </w:r>
      </w:ins>
      <w:r w:rsidRPr="00913880">
        <w:t xml:space="preserve"> o que representa uma barreira significativa para a adoção da CQ pela comunidade de pesquisa. Por extensão, a ampla adoção é ainda mais complicada pelo desafio de desenvolver aplicativos científicos que incorporam expressões quânticas para retornar resultados precisos quando executados em dispositivos quânticos de escala intermediária ruidosa (ou seja, compostos por centenas de qubits imp</w:t>
      </w:r>
      <w:r w:rsidR="003B7266" w:rsidRPr="00913880">
        <w:t xml:space="preserve">erfeitos) (PERDOMO-ORTIZ </w:t>
      </w:r>
      <w:r w:rsidR="003B7266" w:rsidRPr="00A853D5">
        <w:rPr>
          <w:i/>
          <w:iCs/>
          <w:rPrChange w:id="34" w:author="Andreza Sartori" w:date="2020-12-15T10:09:00Z">
            <w:rPr/>
          </w:rPrChange>
        </w:rPr>
        <w:t>et al.</w:t>
      </w:r>
      <w:r w:rsidR="003B7266" w:rsidRPr="00913880">
        <w:t>,</w:t>
      </w:r>
      <w:r w:rsidR="00E245E4" w:rsidRPr="00913880">
        <w:t xml:space="preserve"> </w:t>
      </w:r>
      <w:r w:rsidRPr="00913880">
        <w:t xml:space="preserve">2018). Conforme Moll </w:t>
      </w:r>
      <w:r w:rsidRPr="00A853D5">
        <w:rPr>
          <w:i/>
          <w:iCs/>
          <w:rPrChange w:id="35" w:author="Andreza Sartori" w:date="2020-12-15T10:09:00Z">
            <w:rPr/>
          </w:rPrChange>
        </w:rPr>
        <w:t>et al.</w:t>
      </w:r>
      <w:r w:rsidRPr="00913880">
        <w:t xml:space="preserve"> (2017), há uma expectativa muito grande na utilização de algoritmos de otimização que utilizam um enfoque híbrido, em outras palavras, o objetivo é encontrar um algoritmo que obtenha “um estado altamente emaranhado em um sistema quântico para um estado alvo que minimiza uma função de custo por meio da variação de alguns parâmetros de porta”. Este enfoque pode ser utilizado tanto em problemas clássicos de otimização como para problemas de química quântica (MOLL et al.,</w:t>
      </w:r>
      <w:r w:rsidR="00E245E4" w:rsidRPr="00913880">
        <w:t xml:space="preserve"> </w:t>
      </w:r>
      <w:r w:rsidRPr="00913880">
        <w:t>2017).</w:t>
      </w:r>
    </w:p>
    <w:p w14:paraId="230C85DF" w14:textId="3BEC469B" w:rsidR="000910B9" w:rsidRPr="00913880" w:rsidRDefault="000910B9" w:rsidP="00913880">
      <w:pPr>
        <w:pStyle w:val="TF-TEXTO"/>
      </w:pPr>
      <w:r w:rsidRPr="00913880">
        <w:t>O desenvolvimento tecnológico em CQ tem por objetivo a construção de um computador quântico universal e tolerante a falhas que possa executar qualquer algoritmo muito mais rápido que um computador tradicional. Para alcançar este objetivo são necessários “milhões de qubits físicos e operações de porta de alta fidelidade para viabiliza</w:t>
      </w:r>
      <w:ins w:id="36" w:author="Andreza Sartori" w:date="2020-12-15T10:10:00Z">
        <w:r w:rsidR="00E403CE">
          <w:t>r</w:t>
        </w:r>
      </w:ins>
      <w:r w:rsidRPr="00913880">
        <w:t xml:space="preserve"> um computador quântico tolerante a falhas universal</w:t>
      </w:r>
      <w:r w:rsidR="005C5E01" w:rsidRPr="00913880">
        <w:t xml:space="preserve">” (MOLL </w:t>
      </w:r>
      <w:r w:rsidR="005C5E01" w:rsidRPr="003C60E2">
        <w:rPr>
          <w:i/>
          <w:iCs/>
          <w:rPrChange w:id="37" w:author="Andreza Sartori" w:date="2020-12-15T10:10:00Z">
            <w:rPr/>
          </w:rPrChange>
        </w:rPr>
        <w:t>et al.</w:t>
      </w:r>
      <w:r w:rsidR="005C5E01" w:rsidRPr="00913880">
        <w:t>,</w:t>
      </w:r>
      <w:r w:rsidR="00E245E4" w:rsidRPr="00913880">
        <w:t xml:space="preserve"> </w:t>
      </w:r>
      <w:r w:rsidRPr="00913880">
        <w:t>2017)</w:t>
      </w:r>
      <w:ins w:id="38" w:author="Andreza Sartori" w:date="2020-12-15T10:12:00Z">
        <w:r w:rsidR="00403255">
          <w:t>.</w:t>
        </w:r>
      </w:ins>
      <w:del w:id="39" w:author="Andreza Sartori" w:date="2020-12-15T10:12:00Z">
        <w:r w:rsidRPr="00913880" w:rsidDel="00403255">
          <w:delText xml:space="preserve"> c</w:delText>
        </w:r>
      </w:del>
      <w:ins w:id="40" w:author="Andreza Sartori" w:date="2020-12-15T10:12:00Z">
        <w:r w:rsidR="00403255">
          <w:t>C</w:t>
        </w:r>
      </w:ins>
      <w:r w:rsidRPr="00913880">
        <w:t>ontudo</w:t>
      </w:r>
      <w:ins w:id="41" w:author="Andreza Sartori" w:date="2020-12-15T10:12:00Z">
        <w:r w:rsidR="00403255">
          <w:t>,</w:t>
        </w:r>
      </w:ins>
      <w:r w:rsidRPr="00913880">
        <w:t xml:space="preserve"> reforçam os autores que “um sistema com estas características ainda não pode ser construído na atualidade”. Conforme Lavado (2020), os computadores comerciais ainda não superaram a marca de 100 qubits o que caracteriza a complexidade que tais projetos demandam.</w:t>
      </w:r>
    </w:p>
    <w:p w14:paraId="32788C56" w14:textId="18FF7C3B" w:rsidR="000910B9" w:rsidRPr="00E245E4" w:rsidRDefault="000910B9" w:rsidP="000910B9">
      <w:pPr>
        <w:pStyle w:val="TF-CITAO"/>
        <w:spacing w:before="120" w:after="120"/>
        <w:rPr>
          <w:sz w:val="18"/>
        </w:rPr>
      </w:pPr>
      <w:r w:rsidRPr="0037746A">
        <w:rPr>
          <w:sz w:val="18"/>
        </w:rPr>
        <w:t>A computação quântica experimental ainda é uma disciplina relativamente nova e comparável aos primeiros dias dos computadores clássicos na década de 1950. Semelhante à programação manual de um computador clássico com cartões perfurados ou um montador, os computadores quânticos de hoje exigem que o usuário especifique um algoritmo quântico como uma sequência de portas lógicas quânticas fundamentais. Assim, a implementação de um algoritmo quântico em hardware quântico real requer várias etapas em diferentes camadas de abstração.</w:t>
      </w:r>
      <w:r>
        <w:rPr>
          <w:sz w:val="18"/>
        </w:rPr>
        <w:t xml:space="preserve"> </w:t>
      </w:r>
      <w:r w:rsidR="00AA768A">
        <w:rPr>
          <w:sz w:val="18"/>
        </w:rPr>
        <w:t>(FINGERHUTH;</w:t>
      </w:r>
      <w:r w:rsidR="00006CC0">
        <w:rPr>
          <w:sz w:val="18"/>
        </w:rPr>
        <w:t xml:space="preserve"> </w:t>
      </w:r>
      <w:r w:rsidR="00AA768A">
        <w:rPr>
          <w:sz w:val="18"/>
        </w:rPr>
        <w:t>BABEJ;</w:t>
      </w:r>
      <w:r w:rsidR="00006CC0">
        <w:rPr>
          <w:sz w:val="18"/>
        </w:rPr>
        <w:t xml:space="preserve"> </w:t>
      </w:r>
      <w:r w:rsidR="00B27299">
        <w:rPr>
          <w:sz w:val="18"/>
        </w:rPr>
        <w:t>WITTEK,</w:t>
      </w:r>
      <w:r w:rsidR="00E245E4">
        <w:rPr>
          <w:sz w:val="18"/>
        </w:rPr>
        <w:t xml:space="preserve"> </w:t>
      </w:r>
      <w:del w:id="42" w:author="Andreza Sartori" w:date="2020-12-15T10:13:00Z">
        <w:r w:rsidR="00B1392C" w:rsidDel="0089046D">
          <w:rPr>
            <w:sz w:val="18"/>
          </w:rPr>
          <w:delText xml:space="preserve"> </w:delText>
        </w:r>
      </w:del>
      <w:r w:rsidRPr="00E245E4">
        <w:rPr>
          <w:sz w:val="18"/>
        </w:rPr>
        <w:t>2018).</w:t>
      </w:r>
    </w:p>
    <w:p w14:paraId="5BE657D4" w14:textId="77777777" w:rsidR="007F6A77" w:rsidRDefault="007F6A77" w:rsidP="007F6A77">
      <w:pPr>
        <w:pStyle w:val="TF-TEXTO"/>
      </w:pPr>
      <w:r>
        <w:t xml:space="preserve">Neste contexto, o presente projeto tem por objetivo o desenvolvimento </w:t>
      </w:r>
      <w:commentRangeStart w:id="43"/>
      <w:r>
        <w:t xml:space="preserve">de um simulador de circuitos </w:t>
      </w:r>
      <w:commentRangeEnd w:id="43"/>
      <w:r w:rsidR="00D30F61">
        <w:rPr>
          <w:rStyle w:val="Refdecomentrio"/>
        </w:rPr>
        <w:commentReference w:id="43"/>
      </w:r>
      <w:r>
        <w:t>quânticos denominado JSQUANTUM que possibilite a concepção e estudo dos conceitos fundamentais da computação quântica.</w:t>
      </w:r>
    </w:p>
    <w:p w14:paraId="152C20A3" w14:textId="74DBA2AD" w:rsidR="00F255FC" w:rsidRPr="007D10F2" w:rsidRDefault="00F255FC" w:rsidP="007D10F2">
      <w:pPr>
        <w:pStyle w:val="Ttulo2"/>
      </w:pPr>
      <w:r w:rsidRPr="007D10F2">
        <w:t xml:space="preserve">OBJETIVOS </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78B4BB77" w14:textId="77777777" w:rsidR="00592486" w:rsidRPr="00592486" w:rsidRDefault="00C35E57" w:rsidP="00592486">
      <w:pPr>
        <w:pStyle w:val="TF-TEXTO"/>
      </w:pPr>
      <w:r w:rsidRPr="00592486">
        <w:t xml:space="preserve"> </w:t>
      </w:r>
      <w:bookmarkStart w:id="44" w:name="_Toc419598587"/>
      <w:r w:rsidR="00592486" w:rsidRPr="00592486">
        <w:t xml:space="preserve">Este projeto tem por objetivo disponibilizar um protótipo de uma ferramenta web para viabilizar a criação e simulação de circuitos quânticos. </w:t>
      </w:r>
    </w:p>
    <w:p w14:paraId="4888C28F" w14:textId="77777777" w:rsidR="00592486" w:rsidRPr="00592486" w:rsidRDefault="00592486" w:rsidP="00592486">
      <w:pPr>
        <w:pStyle w:val="TF-TEXTO"/>
      </w:pPr>
      <w:r w:rsidRPr="00592486">
        <w:t>Os objetivos específicos são:</w:t>
      </w:r>
    </w:p>
    <w:p w14:paraId="60709ABA" w14:textId="5F58525D" w:rsidR="00BF4DB4" w:rsidRDefault="0000302F" w:rsidP="00BF4DB4">
      <w:pPr>
        <w:pStyle w:val="TF-ALNEA"/>
        <w:numPr>
          <w:ilvl w:val="0"/>
          <w:numId w:val="2"/>
        </w:numPr>
        <w:spacing w:before="120" w:after="0"/>
      </w:pPr>
      <w:r>
        <w:t>d</w:t>
      </w:r>
      <w:r w:rsidR="00BF4DB4">
        <w:t>isponibilizar um modelo de construção de circuitos quânticos;</w:t>
      </w:r>
    </w:p>
    <w:p w14:paraId="5AECBEE4" w14:textId="2F07F6BC" w:rsidR="00BF4DB4" w:rsidRDefault="0000302F" w:rsidP="00BF4DB4">
      <w:pPr>
        <w:pStyle w:val="TF-ALNEA"/>
        <w:numPr>
          <w:ilvl w:val="0"/>
          <w:numId w:val="2"/>
        </w:numPr>
        <w:spacing w:before="120" w:after="0"/>
      </w:pPr>
      <w:r>
        <w:t>d</w:t>
      </w:r>
      <w:r w:rsidR="00BF4DB4">
        <w:t>isponibilizar um ambiente de simulação do funcionamento dos circuitos;</w:t>
      </w:r>
    </w:p>
    <w:p w14:paraId="6D48EE7F" w14:textId="4B081F99" w:rsidR="00592486" w:rsidRPr="00270776" w:rsidRDefault="0EF954F1" w:rsidP="00270776">
      <w:pPr>
        <w:pStyle w:val="TF-ALNEA"/>
        <w:numPr>
          <w:ilvl w:val="0"/>
          <w:numId w:val="2"/>
        </w:numPr>
        <w:spacing w:before="120" w:after="0"/>
      </w:pPr>
      <w:r w:rsidRPr="00270776">
        <w:t xml:space="preserve">validar simulador e circuitos </w:t>
      </w:r>
      <w:r w:rsidR="001E5E5A" w:rsidRPr="00270776">
        <w:t>lógicos quânticos através da</w:t>
      </w:r>
      <w:r w:rsidRPr="00270776">
        <w:t xml:space="preserve"> simulação</w:t>
      </w:r>
      <w:ins w:id="45" w:author="Andreza Sartori" w:date="2020-12-15T10:15:00Z">
        <w:r w:rsidR="00891557">
          <w:t xml:space="preserve"> do?</w:t>
        </w:r>
      </w:ins>
      <w:r w:rsidRPr="00270776">
        <w:t xml:space="preserve"> algoritmo de grover utilizando as portas lógicas quânticas implementadas, testando para cada entrada e saída respectiva. </w:t>
      </w:r>
    </w:p>
    <w:p w14:paraId="226B4F59" w14:textId="4E4720C1" w:rsidR="00592486" w:rsidRPr="00654910" w:rsidRDefault="00592486" w:rsidP="00592486">
      <w:pPr>
        <w:pStyle w:val="Ttulo1"/>
      </w:pPr>
      <w:r w:rsidRPr="00654910">
        <w:t>trabalhos correlatos</w:t>
      </w:r>
    </w:p>
    <w:p w14:paraId="2CA7C307" w14:textId="4FC01D6E" w:rsidR="000910B9" w:rsidRPr="007D51A8" w:rsidRDefault="000910B9" w:rsidP="000910B9">
      <w:pPr>
        <w:pStyle w:val="TF-TEXTO"/>
      </w:pPr>
      <w:commentRangeStart w:id="46"/>
      <w:r w:rsidRPr="007D51A8">
        <w:t xml:space="preserve">Foram encontrados os seguintes trabalhos correlatos: </w:t>
      </w:r>
      <w:commentRangeEnd w:id="46"/>
      <w:r w:rsidR="00B1620C">
        <w:rPr>
          <w:rStyle w:val="Refdecomentrio"/>
        </w:rPr>
        <w:commentReference w:id="46"/>
      </w:r>
      <w:r w:rsidRPr="007D51A8">
        <w:t>o primeiro é o trabalho de Watanabe, Suzuki e Yamazaki (2011) e descreve o programa QCAD. O segundo trabalho descreve o projeto Q.js (</w:t>
      </w:r>
      <w:r w:rsidRPr="007D51A8">
        <w:rPr>
          <w:shd w:val="clear" w:color="auto" w:fill="FFFFFF"/>
        </w:rPr>
        <w:t>SMITH</w:t>
      </w:r>
      <w:r w:rsidR="00C60CA1">
        <w:t>,</w:t>
      </w:r>
      <w:r>
        <w:t xml:space="preserve"> </w:t>
      </w:r>
      <w:r w:rsidRPr="007D51A8">
        <w:t xml:space="preserve">2010). O </w:t>
      </w:r>
      <w:r w:rsidRPr="007D51A8">
        <w:lastRenderedPageBreak/>
        <w:t>terceiro trabalho apresentado por Figueiredo (2013) e apresenta um protótipo de simulador de circuitos quânticos.</w:t>
      </w:r>
    </w:p>
    <w:p w14:paraId="3AF1A422" w14:textId="77777777" w:rsidR="000910B9" w:rsidRDefault="000910B9" w:rsidP="000910B9">
      <w:pPr>
        <w:pStyle w:val="Ttulo2"/>
      </w:pPr>
      <w:r w:rsidRPr="007D51A8">
        <w:t>QCAD</w:t>
      </w:r>
    </w:p>
    <w:p w14:paraId="633275DB" w14:textId="51901899" w:rsidR="000910B9" w:rsidRDefault="0EF954F1" w:rsidP="000910B9">
      <w:pPr>
        <w:pStyle w:val="TF-TEXTO"/>
      </w:pPr>
      <w:r>
        <w:t>O projeto QCAD foi criado por Watanabe, Suzuki e Yamazaki (2011). QCAD é um simulador de circuitos lógicos quânticos utilizável apenas no sistema operacional Windows, no entanto tem uma boa interface gráfica e várias portas quânticas. O QCAD implementa diversos modelos de visualização como HSV View (3D ou 2D) e tem uma funcionalidade de mensuramento e visualização de qubits (</w:t>
      </w:r>
      <w:commentRangeStart w:id="47"/>
      <w:r>
        <w:t>Figura 1</w:t>
      </w:r>
      <w:commentRangeEnd w:id="47"/>
      <w:r w:rsidR="00140345">
        <w:rPr>
          <w:rStyle w:val="Refdecomentrio"/>
        </w:rPr>
        <w:commentReference w:id="47"/>
      </w:r>
      <w:r>
        <w:t>) individuais sendo possível fazer visualização do qubits através do modelo de visualização de esfera de bloch porém ainda assim pode ser considerado um simulador simplório não tendo como opção circuitos como circuito de QFT.</w:t>
      </w:r>
    </w:p>
    <w:p w14:paraId="5674E8A7" w14:textId="1CBEC255" w:rsidR="00E229B7" w:rsidRDefault="00E229B7" w:rsidP="00E229B7">
      <w:pPr>
        <w:pStyle w:val="TF-LEGENDA"/>
      </w:pPr>
      <w:r w:rsidRPr="008E18FA">
        <w:t xml:space="preserve">Figura </w:t>
      </w:r>
      <w:r>
        <w:fldChar w:fldCharType="begin"/>
      </w:r>
      <w:r>
        <w:instrText>SEQ Figura \* ARABIC</w:instrText>
      </w:r>
      <w:r>
        <w:fldChar w:fldCharType="separate"/>
      </w:r>
      <w:r w:rsidR="00EB0541">
        <w:rPr>
          <w:noProof/>
        </w:rPr>
        <w:t>1</w:t>
      </w:r>
      <w:r>
        <w:fldChar w:fldCharType="end"/>
      </w:r>
      <w:r w:rsidRPr="008E18FA">
        <w:t xml:space="preserve"> </w:t>
      </w:r>
      <w:r w:rsidRPr="008E18FA">
        <w:rPr>
          <w:b/>
        </w:rPr>
        <w:t>–</w:t>
      </w:r>
      <w:r w:rsidRPr="008C15DE">
        <w:t>Mensuramento e visualização do Qubit</w:t>
      </w:r>
    </w:p>
    <w:p w14:paraId="5E0E4042" w14:textId="77777777" w:rsidR="00E229B7" w:rsidRDefault="00E229B7" w:rsidP="00E229B7">
      <w:pPr>
        <w:pStyle w:val="TF-FIGURA"/>
      </w:pPr>
      <w:r>
        <w:rPr>
          <w:noProof/>
          <w:lang w:eastAsia="ja-JP"/>
        </w:rPr>
        <w:drawing>
          <wp:inline distT="0" distB="0" distL="0" distR="0" wp14:anchorId="73097448" wp14:editId="4CBEE66A">
            <wp:extent cx="2571750" cy="1533525"/>
            <wp:effectExtent l="19050" t="19050" r="19050" b="28575"/>
            <wp:docPr id="7" name="Imagem 5" descr="Description: page34image15945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Description: page34image1594516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1750" cy="1533525"/>
                    </a:xfrm>
                    <a:prstGeom prst="rect">
                      <a:avLst/>
                    </a:prstGeom>
                    <a:noFill/>
                    <a:ln w="9525" cmpd="sng">
                      <a:solidFill>
                        <a:srgbClr val="4472C4"/>
                      </a:solidFill>
                      <a:miter lim="800000"/>
                      <a:headEnd/>
                      <a:tailEnd/>
                    </a:ln>
                    <a:effectLst/>
                  </pic:spPr>
                </pic:pic>
              </a:graphicData>
            </a:graphic>
          </wp:inline>
        </w:drawing>
      </w:r>
    </w:p>
    <w:p w14:paraId="27FAAABD" w14:textId="66EA99B4" w:rsidR="00E229B7" w:rsidRDefault="00E229B7" w:rsidP="00B81AE3">
      <w:pPr>
        <w:pStyle w:val="TF-FONTE"/>
        <w:rPr>
          <w:szCs w:val="18"/>
        </w:rPr>
      </w:pPr>
      <w:r w:rsidRPr="001A57AA">
        <w:rPr>
          <w:szCs w:val="18"/>
        </w:rPr>
        <w:t xml:space="preserve">Fonte: </w:t>
      </w:r>
      <w:r w:rsidRPr="007D51A8">
        <w:t xml:space="preserve">Watanabe, Suzuki e Yamazaki </w:t>
      </w:r>
      <w:r w:rsidRPr="001A57AA">
        <w:rPr>
          <w:szCs w:val="18"/>
        </w:rPr>
        <w:t>(</w:t>
      </w:r>
      <w:r>
        <w:rPr>
          <w:szCs w:val="18"/>
        </w:rPr>
        <w:t>2011</w:t>
      </w:r>
      <w:r w:rsidRPr="001A57AA">
        <w:rPr>
          <w:szCs w:val="18"/>
        </w:rPr>
        <w:t>).</w:t>
      </w:r>
    </w:p>
    <w:p w14:paraId="71800BFB" w14:textId="1BECBEF0" w:rsidR="008C3044" w:rsidRDefault="008C3044" w:rsidP="008C3044">
      <w:pPr>
        <w:pStyle w:val="TF-LEGENDA"/>
      </w:pPr>
      <w:commentRangeStart w:id="48"/>
      <w:r w:rsidRPr="008E18FA">
        <w:t xml:space="preserve">Figura </w:t>
      </w:r>
      <w:r>
        <w:fldChar w:fldCharType="begin"/>
      </w:r>
      <w:r>
        <w:instrText>SEQ Figura \* ARABIC</w:instrText>
      </w:r>
      <w:r>
        <w:fldChar w:fldCharType="separate"/>
      </w:r>
      <w:r w:rsidR="00EB0541">
        <w:rPr>
          <w:noProof/>
        </w:rPr>
        <w:t>2</w:t>
      </w:r>
      <w:r>
        <w:fldChar w:fldCharType="end"/>
      </w:r>
      <w:commentRangeEnd w:id="48"/>
      <w:r w:rsidR="00171D12">
        <w:rPr>
          <w:rStyle w:val="Refdecomentrio"/>
        </w:rPr>
        <w:commentReference w:id="48"/>
      </w:r>
      <w:r w:rsidRPr="008E18FA">
        <w:t xml:space="preserve"> -Representação do circuito do programa QCAD</w:t>
      </w:r>
    </w:p>
    <w:p w14:paraId="58589963" w14:textId="77777777" w:rsidR="008C3044" w:rsidRDefault="008C3044" w:rsidP="008C3044">
      <w:pPr>
        <w:pStyle w:val="TF-FIGURA"/>
      </w:pPr>
      <w:r>
        <w:rPr>
          <w:noProof/>
          <w:lang w:eastAsia="ja-JP"/>
        </w:rPr>
        <w:drawing>
          <wp:inline distT="0" distB="0" distL="0" distR="0" wp14:anchorId="00BBC1DA" wp14:editId="3E088350">
            <wp:extent cx="2457450" cy="1533525"/>
            <wp:effectExtent l="19050" t="19050" r="19050" b="28575"/>
            <wp:docPr id="6" name="Imagem 6" descr="Description: page34image15945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Description: page34image1594558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7450" cy="1533525"/>
                    </a:xfrm>
                    <a:prstGeom prst="rect">
                      <a:avLst/>
                    </a:prstGeom>
                    <a:noFill/>
                    <a:ln w="9525" cmpd="sng">
                      <a:solidFill>
                        <a:srgbClr val="4472C4"/>
                      </a:solidFill>
                      <a:miter lim="800000"/>
                      <a:headEnd/>
                      <a:tailEnd/>
                    </a:ln>
                    <a:effectLst/>
                  </pic:spPr>
                </pic:pic>
              </a:graphicData>
            </a:graphic>
          </wp:inline>
        </w:drawing>
      </w:r>
    </w:p>
    <w:p w14:paraId="7407FCF4" w14:textId="67A279F7" w:rsidR="008C3044" w:rsidRPr="008C3044" w:rsidRDefault="008C3044" w:rsidP="008C3044">
      <w:pPr>
        <w:pStyle w:val="TF-FONTE"/>
      </w:pPr>
      <w:r w:rsidRPr="001A57AA">
        <w:rPr>
          <w:szCs w:val="18"/>
        </w:rPr>
        <w:t xml:space="preserve">Fonte: </w:t>
      </w:r>
      <w:r w:rsidRPr="007D51A8">
        <w:t xml:space="preserve">Watanabe, Suzuki e Yamazaki </w:t>
      </w:r>
      <w:r w:rsidRPr="001A57AA">
        <w:rPr>
          <w:szCs w:val="18"/>
        </w:rPr>
        <w:t>(</w:t>
      </w:r>
      <w:r>
        <w:rPr>
          <w:szCs w:val="18"/>
        </w:rPr>
        <w:t>2011</w:t>
      </w:r>
      <w:r w:rsidRPr="001A57AA">
        <w:rPr>
          <w:szCs w:val="18"/>
        </w:rPr>
        <w:t>).</w:t>
      </w:r>
    </w:p>
    <w:p w14:paraId="6625D2F6" w14:textId="3350EE0C" w:rsidR="000910B9" w:rsidRDefault="000910B9" w:rsidP="000910B9">
      <w:pPr>
        <w:pStyle w:val="TF-TEXTO"/>
      </w:pPr>
      <w:r>
        <w:t xml:space="preserve">Dentre as possibilidades de configuração de </w:t>
      </w:r>
      <w:r w:rsidRPr="007D51A8">
        <w:t>portas pré-definidas para criação de circuitos quânticos estão as portas de Hadamart, Pauli-X, Pauli-Y, Pauli-Z, CNOT, CCNOT, Phase Shift</w:t>
      </w:r>
      <w:ins w:id="49" w:author="Andreza Sartori" w:date="2020-12-15T10:49:00Z">
        <w:r w:rsidR="009722D6">
          <w:t>,</w:t>
        </w:r>
      </w:ins>
      <w:r w:rsidRPr="007D51A8">
        <w:t xml:space="preserve"> e por fim</w:t>
      </w:r>
      <w:ins w:id="50" w:author="Andreza Sartori" w:date="2020-12-15T10:49:00Z">
        <w:r w:rsidR="009722D6">
          <w:t>,</w:t>
        </w:r>
      </w:ins>
      <w:r w:rsidRPr="007D51A8">
        <w:t xml:space="preserve"> tem pré-definid</w:t>
      </w:r>
      <w:r>
        <w:t xml:space="preserve">o também uma porta </w:t>
      </w:r>
      <w:r w:rsidRPr="009309DC">
        <w:t xml:space="preserve">relacionada </w:t>
      </w:r>
      <w:r w:rsidRPr="009309DC">
        <w:rPr>
          <w:color w:val="202124"/>
          <w:shd w:val="clear" w:color="auto" w:fill="FFFFFF"/>
        </w:rPr>
        <w:t>à</w:t>
      </w:r>
      <w:r w:rsidRPr="009309DC">
        <w:t xml:space="preserve"> medição</w:t>
      </w:r>
      <w:r w:rsidR="001C254F">
        <w:t xml:space="preserve"> do q</w:t>
      </w:r>
      <w:r w:rsidRPr="007D51A8">
        <w:t>ubit</w:t>
      </w:r>
      <w:r>
        <w:t xml:space="preserve"> todas elas podendo ser adicionadas no diagrama de circuitos quânticos (</w:t>
      </w:r>
      <w:r w:rsidRPr="00206964">
        <w:rPr>
          <w:szCs w:val="15"/>
        </w:rPr>
        <w:t xml:space="preserve">Figura </w:t>
      </w:r>
      <w:r>
        <w:rPr>
          <w:szCs w:val="15"/>
        </w:rPr>
        <w:t>2</w:t>
      </w:r>
      <w:r>
        <w:t>)</w:t>
      </w:r>
      <w:r w:rsidRPr="007D51A8">
        <w:t xml:space="preserve">. </w:t>
      </w:r>
      <w:r>
        <w:t>Além disso</w:t>
      </w:r>
      <w:r w:rsidR="00A3739C">
        <w:t>,</w:t>
      </w:r>
      <w:r>
        <w:t xml:space="preserve"> o ambiente permite salvar modelos e carregá</w:t>
      </w:r>
      <w:r w:rsidRPr="007D51A8">
        <w:t>-los através do disco possibilitando manter projetos de circuitos quântico</w:t>
      </w:r>
      <w:r w:rsidR="00471A69">
        <w:t xml:space="preserve">s salvos no sistema de arquivos </w:t>
      </w:r>
      <w:r w:rsidR="00981DC2">
        <w:t>(</w:t>
      </w:r>
      <w:r w:rsidR="00C65F5F">
        <w:t xml:space="preserve">WATANABE; SUZUKI; YAMAZAKI, </w:t>
      </w:r>
      <w:r w:rsidR="00981DC2">
        <w:t>2010)</w:t>
      </w:r>
      <w:r w:rsidR="00471A69">
        <w:t>.</w:t>
      </w:r>
    </w:p>
    <w:p w14:paraId="60629DBE" w14:textId="2216BBE9" w:rsidR="003E6A3F" w:rsidRDefault="003E6A3F" w:rsidP="003E6A3F">
      <w:pPr>
        <w:pStyle w:val="TF-LEGENDA"/>
      </w:pPr>
      <w:r w:rsidRPr="008E18FA">
        <w:t xml:space="preserve">Figura </w:t>
      </w:r>
      <w:r>
        <w:t>3</w:t>
      </w:r>
      <w:r w:rsidRPr="008E18FA">
        <w:t xml:space="preserve"> -Representação do </w:t>
      </w:r>
      <w:r>
        <w:t>qubits através do HSV View</w:t>
      </w:r>
    </w:p>
    <w:p w14:paraId="424A7AA8" w14:textId="10748372" w:rsidR="003E6A3F" w:rsidRDefault="008B7686" w:rsidP="003E6A3F">
      <w:pPr>
        <w:pStyle w:val="TF-FIGURA"/>
      </w:pPr>
      <w:r>
        <w:rPr>
          <w:noProof/>
          <w:lang w:eastAsia="ja-JP"/>
        </w:rPr>
        <w:pict w14:anchorId="411641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9.9pt;height:124.65pt;mso-width-percent:0;mso-height-percent:0;mso-width-percent:0;mso-height-percent:0">
            <v:imagedata r:id="rId17" o:title="HSVView"/>
          </v:shape>
        </w:pict>
      </w:r>
    </w:p>
    <w:p w14:paraId="4890C092" w14:textId="4FDE57DF" w:rsidR="00125CD6" w:rsidRDefault="003E6A3F" w:rsidP="00125CD6">
      <w:pPr>
        <w:pStyle w:val="TF-FONTE"/>
        <w:rPr>
          <w:szCs w:val="18"/>
        </w:rPr>
      </w:pPr>
      <w:r w:rsidRPr="001A57AA">
        <w:rPr>
          <w:szCs w:val="18"/>
        </w:rPr>
        <w:t xml:space="preserve">Fonte: </w:t>
      </w:r>
      <w:r w:rsidRPr="007D51A8">
        <w:t xml:space="preserve">Watanabe, Suzuki e Yamazaki </w:t>
      </w:r>
      <w:r w:rsidRPr="001A57AA">
        <w:rPr>
          <w:szCs w:val="18"/>
        </w:rPr>
        <w:t>(</w:t>
      </w:r>
      <w:r>
        <w:rPr>
          <w:szCs w:val="18"/>
        </w:rPr>
        <w:t>2011</w:t>
      </w:r>
      <w:r w:rsidRPr="001A57AA">
        <w:rPr>
          <w:szCs w:val="18"/>
        </w:rPr>
        <w:t>).</w:t>
      </w:r>
    </w:p>
    <w:p w14:paraId="1FDDF2A9" w14:textId="7E5F177D" w:rsidR="00125CD6" w:rsidRPr="00125CD6" w:rsidRDefault="00125CD6" w:rsidP="00125CD6">
      <w:pPr>
        <w:pStyle w:val="TF-TEXTO"/>
      </w:pPr>
      <w:r w:rsidRPr="00270776">
        <w:t xml:space="preserve">A </w:t>
      </w:r>
      <w:commentRangeStart w:id="51"/>
      <w:ins w:id="52" w:author="Andreza Sartori" w:date="2020-12-15T10:49:00Z">
        <w:r w:rsidR="00E3652C">
          <w:t>F</w:t>
        </w:r>
      </w:ins>
      <w:del w:id="53" w:author="Andreza Sartori" w:date="2020-12-15T10:49:00Z">
        <w:r w:rsidRPr="00270776" w:rsidDel="00E3652C">
          <w:delText>f</w:delText>
        </w:r>
      </w:del>
      <w:r w:rsidRPr="00270776">
        <w:t xml:space="preserve">igura 3 </w:t>
      </w:r>
      <w:commentRangeEnd w:id="51"/>
      <w:r w:rsidR="00835F15">
        <w:rPr>
          <w:rStyle w:val="Refdecomentrio"/>
        </w:rPr>
        <w:commentReference w:id="51"/>
      </w:r>
      <w:r w:rsidRPr="00270776">
        <w:t>apresenta o modelo de visualização HSV View que é um modelo de tabela em que cada coluna representa um qubit</w:t>
      </w:r>
      <w:ins w:id="54" w:author="Andreza Sartori" w:date="2020-12-15T10:50:00Z">
        <w:r w:rsidR="003435EF">
          <w:t>.</w:t>
        </w:r>
      </w:ins>
      <w:r w:rsidRPr="00270776">
        <w:t>,</w:t>
      </w:r>
      <w:del w:id="55" w:author="Andreza Sartori" w:date="2020-12-15T10:50:00Z">
        <w:r w:rsidRPr="00270776" w:rsidDel="003435EF">
          <w:delText xml:space="preserve"> n</w:delText>
        </w:r>
      </w:del>
      <w:ins w:id="56" w:author="Andreza Sartori" w:date="2020-12-15T10:50:00Z">
        <w:r w:rsidR="003435EF">
          <w:t>N</w:t>
        </w:r>
      </w:ins>
      <w:r w:rsidRPr="00270776">
        <w:t>esse modelo</w:t>
      </w:r>
      <w:ins w:id="57" w:author="Andreza Sartori" w:date="2020-12-15T10:50:00Z">
        <w:r w:rsidR="003435EF">
          <w:t>,</w:t>
        </w:r>
      </w:ins>
      <w:r w:rsidRPr="00270776">
        <w:t xml:space="preserve"> por meio do sistema de cores HSV é </w:t>
      </w:r>
      <w:del w:id="58" w:author="Andreza Sartori" w:date="2020-12-15T10:50:00Z">
        <w:r w:rsidRPr="00270776" w:rsidDel="003435EF">
          <w:delText>possivel</w:delText>
        </w:r>
      </w:del>
      <w:ins w:id="59" w:author="Andreza Sartori" w:date="2020-12-15T10:50:00Z">
        <w:r w:rsidR="003435EF" w:rsidRPr="00270776">
          <w:t>possível</w:t>
        </w:r>
      </w:ins>
      <w:r w:rsidRPr="00270776">
        <w:t xml:space="preserve"> visualizar o </w:t>
      </w:r>
      <w:r w:rsidRPr="00270776">
        <w:lastRenderedPageBreak/>
        <w:t>valor de cada qubit através da cor da coluna</w:t>
      </w:r>
      <w:r w:rsidR="003D4065" w:rsidRPr="00270776">
        <w:t>.</w:t>
      </w:r>
      <w:r w:rsidR="00E06A69" w:rsidRPr="00270776">
        <w:t xml:space="preserve"> O modelo de visualização HSV View auxilia </w:t>
      </w:r>
      <w:r w:rsidR="008A0FBF" w:rsidRPr="00270776">
        <w:t>aná</w:t>
      </w:r>
      <w:r w:rsidR="00E06A69" w:rsidRPr="00270776">
        <w:t>lise de dados após a simulação facilitando assim a compreensão do resultado.</w:t>
      </w:r>
    </w:p>
    <w:p w14:paraId="51AA1EAA" w14:textId="4AFC0A50" w:rsidR="005F4B4D" w:rsidRDefault="001D3ABE" w:rsidP="005F4B4D">
      <w:pPr>
        <w:pStyle w:val="TF-TEXTO"/>
      </w:pPr>
      <w:r>
        <w:t xml:space="preserve">O </w:t>
      </w:r>
      <w:r w:rsidR="005F4B4D">
        <w:t xml:space="preserve">QCAD é um simulador simples que possui poucas funcionalidades, e tem apenas portas </w:t>
      </w:r>
      <w:r w:rsidR="003B3D54">
        <w:t>lógicas quânticas essenciais</w:t>
      </w:r>
      <w:ins w:id="60" w:author="Andreza Sartori" w:date="2020-12-15T10:50:00Z">
        <w:r w:rsidR="0023695B">
          <w:t>.</w:t>
        </w:r>
      </w:ins>
      <w:r w:rsidR="003B3D54">
        <w:t xml:space="preserve"> </w:t>
      </w:r>
      <w:ins w:id="61" w:author="Andreza Sartori" w:date="2020-12-15T10:50:00Z">
        <w:r w:rsidR="0023695B">
          <w:t>S</w:t>
        </w:r>
      </w:ins>
      <w:del w:id="62" w:author="Andreza Sartori" w:date="2020-12-15T10:50:00Z">
        <w:r w:rsidR="003B3D54" w:rsidDel="0023695B">
          <w:delText>s</w:delText>
        </w:r>
      </w:del>
      <w:r w:rsidR="003B3D54">
        <w:t>eu</w:t>
      </w:r>
      <w:r w:rsidR="00494B59">
        <w:t xml:space="preserve"> principal diferencial é a</w:t>
      </w:r>
      <w:r w:rsidR="005F4B4D">
        <w:t xml:space="preserve"> possibilidade de visualização de medições como HSV View</w:t>
      </w:r>
      <w:del w:id="63" w:author="Andreza Sartori" w:date="2020-12-15T10:50:00Z">
        <w:r w:rsidR="005F4B4D" w:rsidDel="0023695B">
          <w:delText>,</w:delText>
        </w:r>
      </w:del>
      <w:ins w:id="64" w:author="Andreza Sartori" w:date="2020-12-15T10:50:00Z">
        <w:r w:rsidR="0023695B">
          <w:t>.</w:t>
        </w:r>
      </w:ins>
      <w:r w:rsidR="005F4B4D">
        <w:t xml:space="preserve"> </w:t>
      </w:r>
      <w:del w:id="65" w:author="Andreza Sartori" w:date="2020-12-15T10:50:00Z">
        <w:r w:rsidR="005F4B4D" w:rsidDel="0023695B">
          <w:delText>e</w:delText>
        </w:r>
      </w:del>
      <w:ins w:id="66" w:author="Andreza Sartori" w:date="2020-12-15T10:50:00Z">
        <w:r w:rsidR="0023695B">
          <w:t>E</w:t>
        </w:r>
      </w:ins>
      <w:commentRangeStart w:id="67"/>
      <w:r w:rsidR="005F4B4D">
        <w:t>ntre as vantagens do programa QCAD está utilização de diver</w:t>
      </w:r>
      <w:r w:rsidR="003D142A">
        <w:t>sos modelos de visualização de q</w:t>
      </w:r>
      <w:r w:rsidR="005F4B4D">
        <w:t xml:space="preserve">ubit e o modelo de diagramação de circuitos quânticos tradicional que é utilizada pelo programa, porém, não é possível visualizar os resultados na forma matricial e não tem opção de criar portas personalizadas pelo usuário o que acaba sendo uma das grandes desvantagens do programa </w:t>
      </w:r>
      <w:commentRangeEnd w:id="67"/>
      <w:r w:rsidR="00EE2404">
        <w:rPr>
          <w:rStyle w:val="Refdecomentrio"/>
        </w:rPr>
        <w:commentReference w:id="67"/>
      </w:r>
      <w:r w:rsidR="005F4B4D">
        <w:t>(WATANABE; SUZUKI; YAMAZAKI, 2011).</w:t>
      </w:r>
    </w:p>
    <w:p w14:paraId="541B0C98" w14:textId="77777777" w:rsidR="000910B9" w:rsidRDefault="000910B9" w:rsidP="000910B9">
      <w:pPr>
        <w:pStyle w:val="Ttulo2"/>
      </w:pPr>
      <w:r>
        <w:t>Q.JS</w:t>
      </w:r>
    </w:p>
    <w:p w14:paraId="0BFB5377" w14:textId="37CC105B" w:rsidR="00E229B7" w:rsidRDefault="0EF954F1" w:rsidP="00E229B7">
      <w:pPr>
        <w:pStyle w:val="TF-TEXTO"/>
      </w:pPr>
      <w:r>
        <w:t xml:space="preserve">Q.js (SMITH, 2020) é um editor desenvolvido em javascript que tem propósito de simulação de circuitos quânticos através de codificação ou visualmente funcionando assim como uma biblioteca de funções ou apenas simulador. Este programa possui uma interface gráfica moderna sendo considerado um simulador circuitos quânticos completo, visto que possui uma grande variedade de portas quânticas predefinidas para utilizar e possui um modelo eficiente de simulação. A </w:t>
      </w:r>
      <w:commentRangeStart w:id="68"/>
      <w:ins w:id="69" w:author="Andreza Sartori" w:date="2020-12-15T10:52:00Z">
        <w:r w:rsidR="000374AC">
          <w:t>F</w:t>
        </w:r>
      </w:ins>
      <w:del w:id="70" w:author="Andreza Sartori" w:date="2020-12-15T10:52:00Z">
        <w:r w:rsidR="003E6A3F" w:rsidDel="000374AC">
          <w:delText>f</w:delText>
        </w:r>
      </w:del>
      <w:r w:rsidR="003E6A3F">
        <w:t>igura 4</w:t>
      </w:r>
      <w:r w:rsidR="00CA626B">
        <w:t xml:space="preserve"> apresenta uma </w:t>
      </w:r>
      <w:r>
        <w:t>barra superior fornece recursos como portas pré-definidas como Hadamart, Pauli-X, Toffolli</w:t>
      </w:r>
      <w:ins w:id="71" w:author="Andreza Sartori" w:date="2020-12-15T10:53:00Z">
        <w:r w:rsidR="002D09CA">
          <w:t>,</w:t>
        </w:r>
      </w:ins>
      <w:r>
        <w:t xml:space="preserve"> mas é importante notar que</w:t>
      </w:r>
      <w:ins w:id="72" w:author="Andreza Sartori" w:date="2020-12-15T10:54:00Z">
        <w:r w:rsidR="002D09CA">
          <w:t>,</w:t>
        </w:r>
      </w:ins>
      <w:r>
        <w:t xml:space="preserve"> diferente das demais ferramentas</w:t>
      </w:r>
      <w:ins w:id="73" w:author="Andreza Sartori" w:date="2020-12-15T10:54:00Z">
        <w:r w:rsidR="002D09CA">
          <w:t>,</w:t>
        </w:r>
      </w:ins>
      <w:r>
        <w:t xml:space="preserve"> é possível def</w:t>
      </w:r>
      <w:r w:rsidR="00E1674D">
        <w:t>inir qualquer porta como tendo q</w:t>
      </w:r>
      <w:r>
        <w:t>ubit de controle através do botão circular, ou seja, criar portas controladas de forma customizada se</w:t>
      </w:r>
      <w:r w:rsidR="00CA626B">
        <w:t xml:space="preserve">ndo assim um grande diferencial. </w:t>
      </w:r>
      <w:commentRangeEnd w:id="68"/>
      <w:r w:rsidR="009B1693">
        <w:rPr>
          <w:rStyle w:val="Refdecomentrio"/>
        </w:rPr>
        <w:commentReference w:id="68"/>
      </w:r>
      <w:r>
        <w:t xml:space="preserve">As simulações executam em tempo real enquanto o circuito é montado e pode ser acessada através do comando </w:t>
      </w:r>
      <w:r w:rsidRPr="0EF954F1">
        <w:rPr>
          <w:rFonts w:ascii="Courier New" w:hAnsi="Courier New" w:cs="Courier New"/>
          <w:sz w:val="18"/>
          <w:szCs w:val="18"/>
        </w:rPr>
        <w:t>report$()</w:t>
      </w:r>
      <w:r>
        <w:t>.</w:t>
      </w:r>
    </w:p>
    <w:p w14:paraId="38467FDE" w14:textId="4FA39A3A" w:rsidR="000910B9" w:rsidRPr="000B4E9C" w:rsidRDefault="003E6A3F" w:rsidP="000910B9">
      <w:pPr>
        <w:pStyle w:val="TF-LEGENDA"/>
        <w:rPr>
          <w:b/>
        </w:rPr>
      </w:pPr>
      <w:r>
        <w:t>Figura 4</w:t>
      </w:r>
      <w:r w:rsidR="000910B9" w:rsidRPr="000B4E9C">
        <w:t xml:space="preserve"> -Representação de um circuito no programa Quantum.js</w:t>
      </w:r>
    </w:p>
    <w:p w14:paraId="03A44876" w14:textId="6960AE3E" w:rsidR="000910B9" w:rsidRPr="008E18FA" w:rsidRDefault="00385FAA" w:rsidP="000910B9">
      <w:pPr>
        <w:pStyle w:val="TF-FIGURA"/>
      </w:pPr>
      <w:r>
        <w:rPr>
          <w:noProof/>
          <w:lang w:eastAsia="ja-JP"/>
        </w:rPr>
        <w:drawing>
          <wp:inline distT="0" distB="0" distL="0" distR="0" wp14:anchorId="2E6472E8" wp14:editId="513E982C">
            <wp:extent cx="2390775" cy="1647825"/>
            <wp:effectExtent l="19050" t="19050" r="28575" b="28575"/>
            <wp:docPr id="223"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noChangeArrowheads="1"/>
                    </pic:cNvPicPr>
                  </pic:nvPicPr>
                  <pic:blipFill>
                    <a:blip r:embed="rId18" cstate="print">
                      <a:extLst>
                        <a:ext uri="{28A0092B-C50C-407E-A947-70E740481C1C}">
                          <a14:useLocalDpi xmlns:a14="http://schemas.microsoft.com/office/drawing/2010/main" val="0"/>
                        </a:ext>
                      </a:extLst>
                    </a:blip>
                    <a:srcRect r="9846"/>
                    <a:stretch>
                      <a:fillRect/>
                    </a:stretch>
                  </pic:blipFill>
                  <pic:spPr bwMode="auto">
                    <a:xfrm>
                      <a:off x="0" y="0"/>
                      <a:ext cx="2390775" cy="1647825"/>
                    </a:xfrm>
                    <a:prstGeom prst="rect">
                      <a:avLst/>
                    </a:prstGeom>
                    <a:noFill/>
                    <a:ln w="9525" cmpd="sng">
                      <a:solidFill>
                        <a:srgbClr val="4472C4"/>
                      </a:solidFill>
                      <a:miter lim="800000"/>
                      <a:headEnd/>
                      <a:tailEnd/>
                    </a:ln>
                    <a:effectLst/>
                  </pic:spPr>
                </pic:pic>
              </a:graphicData>
            </a:graphic>
          </wp:inline>
        </w:drawing>
      </w:r>
    </w:p>
    <w:p w14:paraId="507C7E0E" w14:textId="39B1C9E4" w:rsidR="000910B9" w:rsidRPr="00CE3E50" w:rsidRDefault="000910B9" w:rsidP="000910B9">
      <w:pPr>
        <w:pStyle w:val="TF-FONTE"/>
        <w:rPr>
          <w:b/>
        </w:rPr>
      </w:pPr>
      <w:r w:rsidRPr="001A57AA">
        <w:t>Fonte: Smith (2020)</w:t>
      </w:r>
      <w:commentRangeStart w:id="74"/>
      <w:ins w:id="75" w:author="Andreza Sartori" w:date="2020-12-15T10:55:00Z">
        <w:r w:rsidR="00AB0B50">
          <w:t>.</w:t>
        </w:r>
        <w:commentRangeEnd w:id="74"/>
        <w:r w:rsidR="00AB0B50">
          <w:rPr>
            <w:rStyle w:val="Refdecomentrio"/>
          </w:rPr>
          <w:commentReference w:id="74"/>
        </w:r>
      </w:ins>
      <w:r w:rsidRPr="001A57AA">
        <w:fldChar w:fldCharType="begin"/>
      </w:r>
      <w:r w:rsidRPr="001A57AA">
        <w:instrText xml:space="preserve"> INCLUDEPICTURE "C:\\var\\folders\\3w\\5b5c8c7j43x0mrfqvcqzw8f40000gn\\T\\com.microsoft.Word\\WebArchiveCopyPasteTempFiles\\page35image15997648" \* MERGEFORMAT </w:instrText>
      </w:r>
      <w:r w:rsidRPr="001A57AA">
        <w:fldChar w:fldCharType="end"/>
      </w:r>
    </w:p>
    <w:p w14:paraId="464BA58F" w14:textId="1F8E4DB6" w:rsidR="00EA11DC" w:rsidRDefault="000910B9" w:rsidP="00EA11DC">
      <w:pPr>
        <w:pStyle w:val="TF-TEXTO"/>
      </w:pPr>
      <w:r w:rsidRPr="007D51A8">
        <w:t>O simulador Q.js também possibilita gerar um modelo ASCII do circuito para melhor visualização</w:t>
      </w:r>
      <w:ins w:id="76" w:author="Andreza Sartori" w:date="2020-12-15T10:55:00Z">
        <w:r w:rsidR="003041C8">
          <w:t>,</w:t>
        </w:r>
      </w:ins>
      <w:r w:rsidRPr="007D51A8">
        <w:t xml:space="preserve"> </w:t>
      </w:r>
      <w:del w:id="77" w:author="Andreza Sartori" w:date="2020-12-15T10:55:00Z">
        <w:r w:rsidRPr="007D51A8" w:rsidDel="003041C8">
          <w:delText>e</w:delText>
        </w:r>
      </w:del>
      <w:r w:rsidRPr="007D51A8">
        <w:t xml:space="preserve"> além disso</w:t>
      </w:r>
      <w:ins w:id="78" w:author="Andreza Sartori" w:date="2020-12-15T10:55:00Z">
        <w:r w:rsidR="003041C8">
          <w:t>,</w:t>
        </w:r>
      </w:ins>
      <w:r w:rsidRPr="007D51A8">
        <w:t xml:space="preserve"> possibilita geração dos circuitos em LaTeX para adicioná-las em documentos como</w:t>
      </w:r>
      <w:r w:rsidR="003E6A3F">
        <w:t xml:space="preserve"> artigos e relatórios (Figuras 5 e 6</w:t>
      </w:r>
      <w:r w:rsidRPr="007D51A8">
        <w:t>).</w:t>
      </w:r>
      <w:r w:rsidR="001C0CC1">
        <w:t xml:space="preserve"> </w:t>
      </w:r>
      <w:r w:rsidR="001C0CC1" w:rsidRPr="00270776">
        <w:t xml:space="preserve">A exportação de circuitos em formato LaTeX auxilia na </w:t>
      </w:r>
      <w:del w:id="79" w:author="Andreza Sartori" w:date="2020-12-15T10:55:00Z">
        <w:r w:rsidR="001C0CC1" w:rsidRPr="00270776" w:rsidDel="003041C8">
          <w:delText>contrução</w:delText>
        </w:r>
      </w:del>
      <w:ins w:id="80" w:author="Andreza Sartori" w:date="2020-12-15T10:55:00Z">
        <w:r w:rsidR="003041C8" w:rsidRPr="00270776">
          <w:t>construção</w:t>
        </w:r>
      </w:ins>
      <w:r w:rsidR="001C0CC1" w:rsidRPr="00270776">
        <w:t xml:space="preserve"> de textos acad</w:t>
      </w:r>
      <w:r w:rsidR="005D17FD" w:rsidRPr="00270776">
        <w:t>ê</w:t>
      </w:r>
      <w:r w:rsidR="001C0CC1" w:rsidRPr="00270776">
        <w:t>micos facilitando assim o estudo da CQ.</w:t>
      </w:r>
    </w:p>
    <w:p w14:paraId="5F1B3D22" w14:textId="4F6EEC3A" w:rsidR="00EA11DC" w:rsidRDefault="003E6A3F" w:rsidP="00EA11DC">
      <w:pPr>
        <w:pStyle w:val="TF-LEGENDA"/>
      </w:pPr>
      <w:r>
        <w:t>Figura 5</w:t>
      </w:r>
      <w:r w:rsidR="00EA11DC" w:rsidRPr="00206964">
        <w:t xml:space="preserve"> </w:t>
      </w:r>
      <w:r w:rsidR="00EA11DC">
        <w:t>– Geração de circuitos em formato ASCII</w:t>
      </w:r>
    </w:p>
    <w:p w14:paraId="3305278E" w14:textId="3C85C368" w:rsidR="00EA11DC" w:rsidRDefault="00EA11DC" w:rsidP="00EA11DC">
      <w:pPr>
        <w:pStyle w:val="TF-FIGURA"/>
      </w:pPr>
      <w:r>
        <w:rPr>
          <w:noProof/>
          <w:lang w:eastAsia="ja-JP"/>
        </w:rPr>
        <w:drawing>
          <wp:inline distT="0" distB="0" distL="0" distR="0" wp14:anchorId="72A64C03" wp14:editId="70BF0A1F">
            <wp:extent cx="2451100" cy="1498600"/>
            <wp:effectExtent l="19050" t="19050" r="25400" b="25400"/>
            <wp:docPr id="8" name="Image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2"/>
                    <pic:cNvPicPr>
                      <a:picLocks noChangeArrowheads="1"/>
                    </pic:cNvPicPr>
                  </pic:nvPicPr>
                  <pic:blipFill>
                    <a:blip r:embed="rId19">
                      <a:extLst>
                        <a:ext uri="{28A0092B-C50C-407E-A947-70E740481C1C}">
                          <a14:useLocalDpi xmlns:a14="http://schemas.microsoft.com/office/drawing/2010/main" val="0"/>
                        </a:ext>
                      </a:extLst>
                    </a:blip>
                    <a:srcRect r="14462"/>
                    <a:stretch>
                      <a:fillRect/>
                    </a:stretch>
                  </pic:blipFill>
                  <pic:spPr bwMode="auto">
                    <a:xfrm>
                      <a:off x="0" y="0"/>
                      <a:ext cx="2472496" cy="1511682"/>
                    </a:xfrm>
                    <a:prstGeom prst="rect">
                      <a:avLst/>
                    </a:prstGeom>
                    <a:noFill/>
                    <a:ln w="9525" cmpd="sng">
                      <a:solidFill>
                        <a:srgbClr val="000000"/>
                      </a:solidFill>
                      <a:miter lim="800000"/>
                      <a:headEnd/>
                      <a:tailEnd/>
                    </a:ln>
                    <a:effectLst/>
                  </pic:spPr>
                </pic:pic>
              </a:graphicData>
            </a:graphic>
          </wp:inline>
        </w:drawing>
      </w:r>
    </w:p>
    <w:p w14:paraId="69AA1ED3" w14:textId="5F77DDB7" w:rsidR="00EA11DC" w:rsidRPr="00EA11DC" w:rsidRDefault="00EA11DC" w:rsidP="00EA11DC">
      <w:pPr>
        <w:pStyle w:val="TF-FONTE"/>
      </w:pPr>
      <w:r w:rsidRPr="00EA11DC">
        <w:t>Fonte: Smith (2020)</w:t>
      </w:r>
      <w:ins w:id="81" w:author="Andreza Sartori" w:date="2020-12-15T10:56:00Z">
        <w:r w:rsidR="00EE69C8">
          <w:t>.</w:t>
        </w:r>
      </w:ins>
    </w:p>
    <w:p w14:paraId="78B691B9" w14:textId="7953DB83" w:rsidR="00EA11DC" w:rsidRDefault="00EA11DC" w:rsidP="00EA11DC">
      <w:pPr>
        <w:pStyle w:val="TF-LEGENDA"/>
      </w:pPr>
      <w:r w:rsidRPr="00206964">
        <w:lastRenderedPageBreak/>
        <w:t xml:space="preserve">Figura </w:t>
      </w:r>
      <w:r w:rsidR="003E6A3F">
        <w:t>6</w:t>
      </w:r>
      <w:r w:rsidRPr="00206964">
        <w:t xml:space="preserve"> </w:t>
      </w:r>
      <w:r>
        <w:t>– Geração de circuitos em formato LaTeX</w:t>
      </w:r>
    </w:p>
    <w:p w14:paraId="0F01594D" w14:textId="41CB9273" w:rsidR="00EA11DC" w:rsidRDefault="00EA11DC" w:rsidP="00EA11DC">
      <w:pPr>
        <w:pStyle w:val="TF-FIGURA"/>
      </w:pPr>
      <w:r>
        <w:rPr>
          <w:noProof/>
          <w:lang w:eastAsia="ja-JP"/>
        </w:rPr>
        <w:drawing>
          <wp:inline distT="0" distB="0" distL="0" distR="0" wp14:anchorId="39BE1773" wp14:editId="4C96702B">
            <wp:extent cx="2984500" cy="1117600"/>
            <wp:effectExtent l="19050" t="19050" r="25400" b="25400"/>
            <wp:docPr id="9" name="Imagem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3"/>
                    <pic:cNvPicPr>
                      <a:picLocks noChangeArrowheads="1"/>
                    </pic:cNvPicPr>
                  </pic:nvPicPr>
                  <pic:blipFill>
                    <a:blip r:embed="rId20">
                      <a:extLst>
                        <a:ext uri="{28A0092B-C50C-407E-A947-70E740481C1C}">
                          <a14:useLocalDpi xmlns:a14="http://schemas.microsoft.com/office/drawing/2010/main" val="0"/>
                        </a:ext>
                      </a:extLst>
                    </a:blip>
                    <a:srcRect l="1901" r="9138"/>
                    <a:stretch>
                      <a:fillRect/>
                    </a:stretch>
                  </pic:blipFill>
                  <pic:spPr bwMode="auto">
                    <a:xfrm>
                      <a:off x="0" y="0"/>
                      <a:ext cx="2995473" cy="1121709"/>
                    </a:xfrm>
                    <a:prstGeom prst="rect">
                      <a:avLst/>
                    </a:prstGeom>
                    <a:noFill/>
                    <a:ln w="9525" cmpd="sng">
                      <a:solidFill>
                        <a:srgbClr val="000000"/>
                      </a:solidFill>
                      <a:miter lim="800000"/>
                      <a:headEnd/>
                      <a:tailEnd/>
                    </a:ln>
                    <a:effectLst/>
                  </pic:spPr>
                </pic:pic>
              </a:graphicData>
            </a:graphic>
          </wp:inline>
        </w:drawing>
      </w:r>
    </w:p>
    <w:p w14:paraId="67CB4322" w14:textId="1481AAE5" w:rsidR="00EA11DC" w:rsidRDefault="00EA11DC" w:rsidP="00EA11DC">
      <w:pPr>
        <w:pStyle w:val="TF-FONTE"/>
      </w:pPr>
      <w:r w:rsidRPr="00EA11DC">
        <w:t>Fonte: Smith (2020)</w:t>
      </w:r>
      <w:ins w:id="82" w:author="Andreza Sartori" w:date="2020-12-15T10:56:00Z">
        <w:r w:rsidR="00EE69C8">
          <w:t>.</w:t>
        </w:r>
      </w:ins>
    </w:p>
    <w:p w14:paraId="7BDB534D" w14:textId="77777777" w:rsidR="00EA11DC" w:rsidRPr="00EA11DC" w:rsidRDefault="00EA11DC" w:rsidP="00EA11DC"/>
    <w:p w14:paraId="38C6BB31" w14:textId="4A59E3EF" w:rsidR="000910B9" w:rsidRPr="00592486" w:rsidRDefault="0EF954F1" w:rsidP="000910B9">
      <w:pPr>
        <w:pStyle w:val="TF-TEXTO"/>
      </w:pPr>
      <w:r>
        <w:t xml:space="preserve">Através do comando </w:t>
      </w:r>
      <w:r w:rsidRPr="00B32FB3">
        <w:rPr>
          <w:rFonts w:ascii="Courier New" w:hAnsi="Courier New" w:cs="Courier New"/>
          <w:sz w:val="18"/>
          <w:szCs w:val="18"/>
        </w:rPr>
        <w:t>report$()</w:t>
      </w:r>
      <w:r w:rsidR="00B32FB3">
        <w:t xml:space="preserve"> </w:t>
      </w:r>
      <w:r>
        <w:t>é possível s</w:t>
      </w:r>
      <w:r w:rsidR="00843033">
        <w:t>er acessado o mensuramento dos q</w:t>
      </w:r>
      <w:r>
        <w:t xml:space="preserve">ubits que são atualizados em tempo real enquanto </w:t>
      </w:r>
      <w:r w:rsidR="003E6A3F">
        <w:t xml:space="preserve">o circuito é montado. A </w:t>
      </w:r>
      <w:ins w:id="83" w:author="Andreza Sartori" w:date="2020-12-15T10:59:00Z">
        <w:r w:rsidR="005B703E">
          <w:t>F</w:t>
        </w:r>
      </w:ins>
      <w:del w:id="84" w:author="Andreza Sartori" w:date="2020-12-15T10:59:00Z">
        <w:r w:rsidR="003E6A3F" w:rsidDel="005B703E">
          <w:delText>f</w:delText>
        </w:r>
      </w:del>
      <w:r w:rsidR="003E6A3F">
        <w:t>igura 7</w:t>
      </w:r>
      <w:r>
        <w:t xml:space="preserve"> apresenta os resultados obtidos pelo circuito para cada combinação de resultados possíveis entre os qubits e </w:t>
      </w:r>
      <w:commentRangeStart w:id="85"/>
      <w:r>
        <w:t>suas respectivas porcentagens para melhor comparação entre as  porcentagens é desenhada uma linha horizontal</w:t>
      </w:r>
      <w:r w:rsidR="006B2F7F">
        <w:t>.</w:t>
      </w:r>
      <w:commentRangeEnd w:id="85"/>
      <w:r w:rsidR="006D4ED0">
        <w:rPr>
          <w:rStyle w:val="Refdecomentrio"/>
        </w:rPr>
        <w:commentReference w:id="85"/>
      </w:r>
    </w:p>
    <w:p w14:paraId="5A58C209" w14:textId="60A88E3C" w:rsidR="000910B9" w:rsidRDefault="000910B9" w:rsidP="000910B9">
      <w:pPr>
        <w:pStyle w:val="TF-LEGENDA"/>
      </w:pPr>
      <w:r w:rsidRPr="00206964">
        <w:t xml:space="preserve">Figura </w:t>
      </w:r>
      <w:r w:rsidR="003E6A3F">
        <w:t>7</w:t>
      </w:r>
      <w:r w:rsidRPr="00206964">
        <w:t xml:space="preserve"> -</w:t>
      </w:r>
      <w:r>
        <w:t>Representação de um circuito no programa Quantum.js</w:t>
      </w:r>
    </w:p>
    <w:p w14:paraId="1A18C34A" w14:textId="1FE325FE" w:rsidR="000910B9" w:rsidRDefault="00385FAA" w:rsidP="000910B9">
      <w:pPr>
        <w:pStyle w:val="TF-FIGURA"/>
      </w:pPr>
      <w:r>
        <w:rPr>
          <w:noProof/>
          <w:lang w:eastAsia="ja-JP"/>
        </w:rPr>
        <w:drawing>
          <wp:inline distT="0" distB="0" distL="0" distR="0" wp14:anchorId="2DFFCCF7" wp14:editId="1D09B7ED">
            <wp:extent cx="2946400" cy="2085768"/>
            <wp:effectExtent l="19050" t="19050" r="25400" b="10160"/>
            <wp:docPr id="220"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5966" cy="2092540"/>
                    </a:xfrm>
                    <a:prstGeom prst="rect">
                      <a:avLst/>
                    </a:prstGeom>
                    <a:noFill/>
                    <a:ln w="9525" cmpd="sng">
                      <a:solidFill>
                        <a:srgbClr val="4472C4"/>
                      </a:solidFill>
                      <a:miter lim="800000"/>
                      <a:headEnd/>
                      <a:tailEnd/>
                    </a:ln>
                    <a:effectLst/>
                  </pic:spPr>
                </pic:pic>
              </a:graphicData>
            </a:graphic>
          </wp:inline>
        </w:drawing>
      </w:r>
      <w:r w:rsidR="000910B9" w:rsidRPr="009F5A90">
        <w:fldChar w:fldCharType="begin"/>
      </w:r>
      <w:r w:rsidR="000910B9">
        <w:instrText xml:space="preserve"> INCLUDEPICTURE "C:\\var\\folders\\3w\\5b5c8c7j43x0mrfqvcqzw8f40000gn\\T\\com.microsoft.Word\\WebArchiveCopyPasteTempFiles\\page35image15997648" \* MERGEFORMAT </w:instrText>
      </w:r>
      <w:r w:rsidR="000910B9" w:rsidRPr="009F5A90">
        <w:fldChar w:fldCharType="end"/>
      </w:r>
    </w:p>
    <w:p w14:paraId="4308B690" w14:textId="6450EF94" w:rsidR="000910B9" w:rsidRDefault="000910B9" w:rsidP="000910B9">
      <w:pPr>
        <w:pStyle w:val="TF-FONTE"/>
      </w:pPr>
      <w:r w:rsidRPr="001A57AA">
        <w:t xml:space="preserve">Fonte: </w:t>
      </w:r>
      <w:r w:rsidR="00740115">
        <w:rPr>
          <w:shd w:val="clear" w:color="auto" w:fill="FFFFFF"/>
        </w:rPr>
        <w:t>Smith</w:t>
      </w:r>
      <w:r w:rsidRPr="001A57AA">
        <w:t xml:space="preserve"> (2020)</w:t>
      </w:r>
    </w:p>
    <w:p w14:paraId="7FA39778" w14:textId="0D928063" w:rsidR="005F4B4D" w:rsidRPr="005F4B4D" w:rsidRDefault="005F4B4D" w:rsidP="005F4B4D">
      <w:pPr>
        <w:pStyle w:val="TF-TEXTO"/>
      </w:pPr>
      <w:r>
        <w:t>Entre suas vantagens o Q.js (SMITH, 2020) faz exportação em m</w:t>
      </w:r>
      <w:r w:rsidR="00891499">
        <w:t>últiplos formatos sendo eles LaTeX, ASCII</w:t>
      </w:r>
      <w:r>
        <w:t xml:space="preserve"> e possibilidade de ser utilizado na codificação como biblioteca. </w:t>
      </w:r>
      <w:commentRangeStart w:id="86"/>
      <w:r>
        <w:t>No entanto, não possui a opção de adicionar portas personalizadas através de uma matriz de transformação</w:t>
      </w:r>
      <w:ins w:id="87" w:author="Andreza Sartori" w:date="2020-12-15T10:57:00Z">
        <w:r w:rsidR="004C6A4E">
          <w:t>,</w:t>
        </w:r>
      </w:ins>
      <w:r>
        <w:t xml:space="preserve"> podendo apenas transformar portas lógicas quânticas em portas controladas, porém não possibilitando customização completa, e é difícil visualizar os resultados devido à grande quantidade de informação em texto especialmente quando estes têm diferentes fases. </w:t>
      </w:r>
      <w:r>
        <w:fldChar w:fldCharType="begin"/>
      </w:r>
      <w:r>
        <w:instrText xml:space="preserve"> INCLUDEPICTURE "C:\\var\\folders\\3w\\5b5c8c7j43x0mrfqvcqzw8f40000gn\\T\\com.microsoft.Word\\WebArchiveCopyPasteTempFiles\\page35image16000560" \* MERGEFORMAT </w:instrText>
      </w:r>
      <w:r>
        <w:fldChar w:fldCharType="end"/>
      </w:r>
      <w:commentRangeEnd w:id="86"/>
      <w:r w:rsidR="00B02FFE">
        <w:rPr>
          <w:rStyle w:val="Refdecomentrio"/>
        </w:rPr>
        <w:commentReference w:id="86"/>
      </w:r>
    </w:p>
    <w:p w14:paraId="4050937F" w14:textId="77777777" w:rsidR="000910B9" w:rsidRPr="007D51A8" w:rsidRDefault="000910B9" w:rsidP="000910B9">
      <w:pPr>
        <w:pStyle w:val="Ttulo2"/>
      </w:pPr>
      <w:r w:rsidRPr="007D51A8">
        <w:t xml:space="preserve">Simulador de Circuitos Quânticos </w:t>
      </w:r>
    </w:p>
    <w:p w14:paraId="6E37392A" w14:textId="1EF4DA6D" w:rsidR="000910B9" w:rsidRDefault="000910B9" w:rsidP="000910B9">
      <w:pPr>
        <w:pStyle w:val="TF-TEXTO"/>
      </w:pPr>
      <w:r w:rsidRPr="007D51A8">
        <w:t>O projeto de Figueiredo (2013) foi concebido de forma a poder ser acessado em qualquer sistema operacional e ser de fácil acesso. Para isto</w:t>
      </w:r>
      <w:r w:rsidR="00F156D3">
        <w:t>,</w:t>
      </w:r>
      <w:r w:rsidRPr="007D51A8">
        <w:t xml:space="preserve"> basta acessar uma página web onde se encontra a aplicação, iniciando o programa automaticamente ou</w:t>
      </w:r>
      <w:r>
        <w:t xml:space="preserve"> realizando o download para o computador local, </w:t>
      </w:r>
      <w:r w:rsidRPr="007D51A8">
        <w:t>utilizando o simulador sem a necessidade de acesso à internet. A interface gráfica permite ao usuário visualizar e editar facilmente os circuitos criados para posteriormente simul</w:t>
      </w:r>
      <w:r w:rsidR="006407D4">
        <w:t>á-los. A barra lateral (Figura 8</w:t>
      </w:r>
      <w:r w:rsidRPr="007D51A8">
        <w:t>) oferece várias funcionalidades para a criação de circuitos e permite a adição de portas quânticas desejadas através de uma das ferramentas de criação de portas pré-definidas, como a Hadamard ou Pauli-X. O sistema também permite a utilizaç</w:t>
      </w:r>
      <w:r>
        <w:t xml:space="preserve">ão da ferramenta personalizada </w:t>
      </w:r>
      <w:r w:rsidRPr="00030BE9">
        <w:rPr>
          <w:rFonts w:ascii="Courier New" w:hAnsi="Courier New" w:cs="Courier New"/>
          <w:sz w:val="18"/>
          <w:szCs w:val="18"/>
        </w:rPr>
        <w:t>Custom Tool</w:t>
      </w:r>
      <w:r w:rsidRPr="007D51A8">
        <w:t xml:space="preserve"> </w:t>
      </w:r>
      <w:r w:rsidR="00786CF1">
        <w:t>que serve para criar portas qu</w:t>
      </w:r>
      <w:r w:rsidR="00786CF1" w:rsidRPr="007D543D">
        <w:t>â</w:t>
      </w:r>
      <w:r w:rsidR="00786CF1">
        <w:t>nticas customizadas através de</w:t>
      </w:r>
      <w:r w:rsidRPr="007D51A8">
        <w:t xml:space="preserve"> matrizes criadas pelo usuário, desde que estas sejam unitárias. Se o usuário precisar de uma medição n</w:t>
      </w:r>
      <w:r>
        <w:t>o final do circuito poderá́ fazê</w:t>
      </w:r>
      <w:r w:rsidRPr="007D51A8">
        <w:t>-lo com a f</w:t>
      </w:r>
      <w:r w:rsidR="00786CF1">
        <w:t xml:space="preserve">erramenta de medição </w:t>
      </w:r>
      <w:r w:rsidR="00786CF1">
        <w:rPr>
          <w:rFonts w:ascii="Courier New" w:hAnsi="Courier New" w:cs="Courier New"/>
          <w:sz w:val="18"/>
          <w:szCs w:val="18"/>
        </w:rPr>
        <w:t>Measurement tool</w:t>
      </w:r>
      <w:r w:rsidRPr="007D51A8">
        <w:t xml:space="preserve">. Em circuitos de grandes dimensões, a ferramenta permite ver as linhas de várias cores diferentes para facilitar a distinção. Assim, quando uma entrada de qubit se encontra selecionada, é possível escolher uma nova cor nas opções adicionais, alterando automaticamente a cor de todas as linhas representadas </w:t>
      </w:r>
      <w:r>
        <w:t xml:space="preserve">por esse qubit </w:t>
      </w:r>
      <w:r w:rsidRPr="007D51A8">
        <w:t>(FIGU</w:t>
      </w:r>
      <w:r w:rsidR="00F93C79">
        <w:t>EIREDO,</w:t>
      </w:r>
      <w:r>
        <w:t xml:space="preserve"> </w:t>
      </w:r>
      <w:r w:rsidR="00D05C66">
        <w:t>2013</w:t>
      </w:r>
      <w:r w:rsidRPr="007D51A8">
        <w:t>).</w:t>
      </w:r>
    </w:p>
    <w:p w14:paraId="355B4BCE" w14:textId="34CBCB35" w:rsidR="00E53B34" w:rsidRDefault="006407D4" w:rsidP="00E53B34">
      <w:pPr>
        <w:pStyle w:val="TF-LEGENDA"/>
      </w:pPr>
      <w:r>
        <w:lastRenderedPageBreak/>
        <w:t>Figura 8</w:t>
      </w:r>
      <w:r w:rsidR="00E53B34" w:rsidRPr="000B4E9C">
        <w:t xml:space="preserve"> -Tela principal do protótipo</w:t>
      </w:r>
    </w:p>
    <w:p w14:paraId="0A77EBFD" w14:textId="50560DAD" w:rsidR="00E53B34" w:rsidRDefault="00E53B34" w:rsidP="00E53B34">
      <w:pPr>
        <w:pStyle w:val="TF-FIGURA"/>
      </w:pPr>
      <w:r>
        <w:rPr>
          <w:noProof/>
          <w:lang w:eastAsia="ja-JP"/>
        </w:rPr>
        <w:drawing>
          <wp:inline distT="0" distB="0" distL="0" distR="0" wp14:anchorId="1057786C" wp14:editId="06B38128">
            <wp:extent cx="2800350" cy="2095500"/>
            <wp:effectExtent l="19050" t="19050" r="19050" b="19050"/>
            <wp:docPr id="11" name="Imagem 10" descr="Description: page43image15867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Description: page43image1586782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00350" cy="2095500"/>
                    </a:xfrm>
                    <a:prstGeom prst="rect">
                      <a:avLst/>
                    </a:prstGeom>
                    <a:noFill/>
                    <a:ln w="9525" cmpd="sng">
                      <a:solidFill>
                        <a:srgbClr val="4472C4"/>
                      </a:solidFill>
                      <a:miter lim="800000"/>
                      <a:headEnd/>
                      <a:tailEnd/>
                    </a:ln>
                    <a:effectLst/>
                  </pic:spPr>
                </pic:pic>
              </a:graphicData>
            </a:graphic>
          </wp:inline>
        </w:drawing>
      </w:r>
    </w:p>
    <w:p w14:paraId="35A50DB2" w14:textId="4E82FEEE" w:rsidR="00E53B34" w:rsidRPr="00EA11DC" w:rsidRDefault="00E53B34" w:rsidP="00E53B34">
      <w:pPr>
        <w:pStyle w:val="TF-FONTE"/>
      </w:pPr>
      <w:r w:rsidRPr="001A57AA">
        <w:t>Fonte: Figueiredo (2013,</w:t>
      </w:r>
      <w:r>
        <w:t xml:space="preserve"> </w:t>
      </w:r>
      <w:r w:rsidRPr="001A57AA">
        <w:t>p. 35)</w:t>
      </w:r>
      <w:ins w:id="88" w:author="Andreza Sartori" w:date="2020-12-15T10:58:00Z">
        <w:r w:rsidR="00772D91">
          <w:t>.</w:t>
        </w:r>
      </w:ins>
    </w:p>
    <w:p w14:paraId="0C0AD4A3" w14:textId="14DCA446" w:rsidR="00E53B34" w:rsidRDefault="006407D4" w:rsidP="00E53B34">
      <w:pPr>
        <w:pStyle w:val="TF-LEGENDA"/>
      </w:pPr>
      <w:r>
        <w:t>Figura 9</w:t>
      </w:r>
      <w:r w:rsidR="00E53B34" w:rsidRPr="000B4E9C">
        <w:t xml:space="preserve"> -Exemplo de matriz personalizada</w:t>
      </w:r>
    </w:p>
    <w:p w14:paraId="7A3C03B3" w14:textId="6B66D7F2" w:rsidR="00E53B34" w:rsidRDefault="00E53B34" w:rsidP="00E53B34">
      <w:pPr>
        <w:pStyle w:val="TF-FIGURA"/>
      </w:pPr>
      <w:r>
        <w:rPr>
          <w:noProof/>
          <w:lang w:eastAsia="ja-JP"/>
        </w:rPr>
        <w:drawing>
          <wp:inline distT="0" distB="0" distL="0" distR="0" wp14:anchorId="63774ABC" wp14:editId="727AF6D2">
            <wp:extent cx="2647950" cy="1200150"/>
            <wp:effectExtent l="19050" t="19050" r="19050" b="19050"/>
            <wp:docPr id="12" name="Imagem 11" descr="Description: page44image15999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descr="Description: page44image1599910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7950" cy="1200150"/>
                    </a:xfrm>
                    <a:prstGeom prst="rect">
                      <a:avLst/>
                    </a:prstGeom>
                    <a:noFill/>
                    <a:ln w="9525" cmpd="sng">
                      <a:solidFill>
                        <a:srgbClr val="4472C4"/>
                      </a:solidFill>
                      <a:miter lim="800000"/>
                      <a:headEnd/>
                      <a:tailEnd/>
                    </a:ln>
                    <a:effectLst/>
                  </pic:spPr>
                </pic:pic>
              </a:graphicData>
            </a:graphic>
          </wp:inline>
        </w:drawing>
      </w:r>
    </w:p>
    <w:p w14:paraId="6659A3BD" w14:textId="127AC941" w:rsidR="00B81AE3" w:rsidRDefault="0EF954F1" w:rsidP="00E53B34">
      <w:pPr>
        <w:pStyle w:val="TF-FONTE"/>
      </w:pPr>
      <w:r>
        <w:t>Fonte: Figueiredo (2013, p. 44)</w:t>
      </w:r>
      <w:ins w:id="89" w:author="Andreza Sartori" w:date="2020-12-15T10:58:00Z">
        <w:r w:rsidR="00772D91">
          <w:t>.</w:t>
        </w:r>
      </w:ins>
    </w:p>
    <w:p w14:paraId="2EB3A03A" w14:textId="033C0DAA" w:rsidR="000910B9" w:rsidRDefault="000910B9" w:rsidP="000910B9">
      <w:pPr>
        <w:pStyle w:val="TF-TEXTO"/>
      </w:pPr>
      <w:r w:rsidRPr="007D51A8">
        <w:t xml:space="preserve">A ferramenta </w:t>
      </w:r>
      <w:r>
        <w:t xml:space="preserve">permite </w:t>
      </w:r>
      <w:r w:rsidRPr="007D51A8">
        <w:t>adicionar novas portas</w:t>
      </w:r>
      <w:r>
        <w:t xml:space="preserve"> personalizadas</w:t>
      </w:r>
      <w:r w:rsidRPr="007D51A8">
        <w:t>. Esta funcionalidade ativa uma opção que permite a introdução de valores da matriz de pesos e o registro de</w:t>
      </w:r>
      <w:r w:rsidR="006407D4">
        <w:t xml:space="preserve"> um nome de referência (Figura </w:t>
      </w:r>
      <w:r w:rsidR="008F10F8">
        <w:t>9</w:t>
      </w:r>
      <w:r w:rsidRPr="007D51A8">
        <w:t xml:space="preserve">). </w:t>
      </w:r>
      <w:commentRangeStart w:id="90"/>
      <w:r w:rsidRPr="007D51A8">
        <w:t>É</w:t>
      </w:r>
      <w:r w:rsidR="00EC2E6B">
        <w:t xml:space="preserve"> importante notar que no</w:t>
      </w:r>
      <w:r w:rsidR="00884556">
        <w:t xml:space="preserve"> Quantum.js e</w:t>
      </w:r>
      <w:r w:rsidRPr="007D51A8">
        <w:t xml:space="preserve"> QC</w:t>
      </w:r>
      <w:r w:rsidR="00884556">
        <w:t>AD tem</w:t>
      </w:r>
      <w:r w:rsidRPr="007D51A8">
        <w:t xml:space="preserve"> modelo de visualização dos circuitos quânticos diferente</w:t>
      </w:r>
      <w:ins w:id="91" w:author="Andreza Sartori" w:date="2020-12-15T11:04:00Z">
        <w:r w:rsidR="0047778F">
          <w:t>s</w:t>
        </w:r>
      </w:ins>
      <w:r w:rsidRPr="007D51A8">
        <w:t xml:space="preserve">, </w:t>
      </w:r>
      <w:r w:rsidR="00884556">
        <w:t xml:space="preserve">já no projeto de </w:t>
      </w:r>
      <w:ins w:id="92" w:author="Andreza Sartori" w:date="2020-12-15T11:00:00Z">
        <w:r w:rsidR="00EE5055">
          <w:t>F</w:t>
        </w:r>
      </w:ins>
      <w:del w:id="93" w:author="Andreza Sartori" w:date="2020-12-15T11:00:00Z">
        <w:r w:rsidR="00884556" w:rsidDel="00EE5055">
          <w:delText>f</w:delText>
        </w:r>
      </w:del>
      <w:r w:rsidR="00884556">
        <w:t xml:space="preserve">iguereido </w:t>
      </w:r>
      <w:ins w:id="94" w:author="Andreza Sartori" w:date="2020-12-15T11:00:00Z">
        <w:r w:rsidR="00EE5055">
          <w:t xml:space="preserve">(2013) </w:t>
        </w:r>
      </w:ins>
      <w:r w:rsidR="00884556">
        <w:t>assemelha</w:t>
      </w:r>
      <w:r w:rsidRPr="007D51A8">
        <w:t>-se mais a forma de visualização baseada em circuitos clássicos o que é de certa forma uma boa abordagem.</w:t>
      </w:r>
      <w:commentRangeEnd w:id="90"/>
      <w:r w:rsidR="007046CB">
        <w:rPr>
          <w:rStyle w:val="Refdecomentrio"/>
        </w:rPr>
        <w:commentReference w:id="90"/>
      </w:r>
    </w:p>
    <w:p w14:paraId="564CAEA4" w14:textId="77777777" w:rsidR="00270776" w:rsidRDefault="00270776" w:rsidP="00270776">
      <w:pPr>
        <w:pStyle w:val="TF-TEXTO"/>
      </w:pPr>
      <w:r>
        <w:t xml:space="preserve">Finalmente, é possível realizar a simulação do circuito pressionando-se o botão </w:t>
      </w:r>
      <w:r w:rsidRPr="0EF954F1">
        <w:rPr>
          <w:rFonts w:ascii="Courier New" w:hAnsi="Courier New" w:cs="Courier New"/>
          <w:sz w:val="18"/>
          <w:szCs w:val="18"/>
        </w:rPr>
        <w:t>simulate</w:t>
      </w:r>
      <w:r>
        <w:t xml:space="preserve"> na barra superior. A figura 10 apresenta uma nova janela com os resultados obtidos do circuito. Se o circuito incluir medições no final, os resultados destas poderão ainda serem visualizados com a opção </w:t>
      </w:r>
      <w:r w:rsidRPr="0EF954F1">
        <w:rPr>
          <w:rFonts w:ascii="Courier New" w:hAnsi="Courier New" w:cs="Courier New"/>
          <w:sz w:val="18"/>
          <w:szCs w:val="18"/>
        </w:rPr>
        <w:t>Measurement</w:t>
      </w:r>
      <w:r>
        <w:t xml:space="preserve">. A probabilidade de obter zero ou um em cada uma das medições feitas será́ apresentada, bem como o resultado obtido na respetiva medição. Este resultado obtido será́ gerado aleatoriamente pelo programa em cada simulação, respeitando as probabilidades corretas e o entrelaçamento quântico caso exista (Figura 11). </w:t>
      </w:r>
    </w:p>
    <w:p w14:paraId="56D4AF08" w14:textId="77777777" w:rsidR="00270776" w:rsidRPr="00E245E4" w:rsidRDefault="00270776" w:rsidP="00270776">
      <w:pPr>
        <w:pStyle w:val="TF-TEXTO"/>
      </w:pPr>
      <w:r>
        <w:t>O projeto de Figueiredo (2013) tem como vantagens a possibilidade de criação de circuitos customizados e modelo de diagramação de circuitos quânticos diferenciado com uma imensa possibilidade de customização possibilitando explorar novas portas lógicas quânticas. Porém como desvantagem tem pouquíssimas possibilidades para visualização de qubits dificultando o estudo dos dados de resultado.</w:t>
      </w:r>
    </w:p>
    <w:p w14:paraId="113917A4" w14:textId="77777777" w:rsidR="00270776" w:rsidRDefault="00270776" w:rsidP="000910B9">
      <w:pPr>
        <w:pStyle w:val="TF-TEXTO"/>
      </w:pPr>
    </w:p>
    <w:p w14:paraId="468EA823" w14:textId="366A12FF" w:rsidR="00177D3B" w:rsidRPr="00177D3B" w:rsidRDefault="00491BBC" w:rsidP="00177D3B">
      <w:pPr>
        <w:pStyle w:val="TF-LEGENDA"/>
      </w:pPr>
      <w:r>
        <w:lastRenderedPageBreak/>
        <w:t>Figura 10</w:t>
      </w:r>
      <w:r w:rsidR="00177D3B" w:rsidRPr="00177D3B">
        <w:t xml:space="preserve"> -Resultado da simulação</w:t>
      </w:r>
    </w:p>
    <w:p w14:paraId="69D520DA" w14:textId="0AB0621B" w:rsidR="00177D3B" w:rsidRDefault="00177D3B" w:rsidP="00177D3B">
      <w:pPr>
        <w:pStyle w:val="TF-FIGURA"/>
      </w:pPr>
      <w:r>
        <w:rPr>
          <w:noProof/>
          <w:lang w:eastAsia="ja-JP"/>
        </w:rPr>
        <w:drawing>
          <wp:inline distT="0" distB="0" distL="0" distR="0" wp14:anchorId="2BB06C2B" wp14:editId="2A32769A">
            <wp:extent cx="2724150" cy="2038350"/>
            <wp:effectExtent l="19050" t="19050" r="19050" b="19050"/>
            <wp:docPr id="13" name="Imagem 12" descr="Description: page45image16026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descr="Description: page45image1602625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24150" cy="2038350"/>
                    </a:xfrm>
                    <a:prstGeom prst="rect">
                      <a:avLst/>
                    </a:prstGeom>
                    <a:noFill/>
                    <a:ln w="9525" cmpd="sng">
                      <a:solidFill>
                        <a:srgbClr val="4472C4"/>
                      </a:solidFill>
                      <a:miter lim="800000"/>
                      <a:headEnd/>
                      <a:tailEnd/>
                    </a:ln>
                    <a:effectLst/>
                  </pic:spPr>
                </pic:pic>
              </a:graphicData>
            </a:graphic>
          </wp:inline>
        </w:drawing>
      </w:r>
    </w:p>
    <w:p w14:paraId="46CAB6A2" w14:textId="15FEDEC9" w:rsidR="00177D3B" w:rsidRPr="00177D3B" w:rsidRDefault="00177D3B" w:rsidP="00177D3B">
      <w:pPr>
        <w:pStyle w:val="TF-FONTE"/>
      </w:pPr>
      <w:r w:rsidRPr="00177D3B">
        <w:t>Fonte: Figueiredo (2013,</w:t>
      </w:r>
      <w:r w:rsidR="00B1519A">
        <w:t xml:space="preserve"> </w:t>
      </w:r>
      <w:r w:rsidRPr="00177D3B">
        <w:t>p. 46)</w:t>
      </w:r>
      <w:ins w:id="95" w:author="Andreza Sartori" w:date="2020-12-15T11:06:00Z">
        <w:r w:rsidR="00AE2622">
          <w:t>.</w:t>
        </w:r>
      </w:ins>
    </w:p>
    <w:p w14:paraId="6FF13772" w14:textId="47B07200" w:rsidR="00177D3B" w:rsidRPr="00177D3B" w:rsidRDefault="00491BBC" w:rsidP="00177D3B">
      <w:pPr>
        <w:pStyle w:val="TF-LEGENDA"/>
        <w:rPr>
          <w:b/>
        </w:rPr>
      </w:pPr>
      <w:r>
        <w:t>Figura 11</w:t>
      </w:r>
      <w:r w:rsidR="00177D3B" w:rsidRPr="00A538B4">
        <w:t xml:space="preserve"> -Exemplo de janela de medição</w:t>
      </w:r>
    </w:p>
    <w:p w14:paraId="13E8FFC3" w14:textId="6CA88C51" w:rsidR="00177D3B" w:rsidRDefault="00177D3B" w:rsidP="00177D3B">
      <w:pPr>
        <w:pStyle w:val="TF-FIGURA"/>
      </w:pPr>
      <w:r>
        <w:rPr>
          <w:noProof/>
          <w:lang w:eastAsia="ja-JP"/>
        </w:rPr>
        <w:drawing>
          <wp:inline distT="0" distB="0" distL="0" distR="0" wp14:anchorId="191BED46" wp14:editId="5F6A54FE">
            <wp:extent cx="2695575" cy="2028825"/>
            <wp:effectExtent l="19050" t="19050" r="28575" b="28575"/>
            <wp:docPr id="14" name="Imagem 13" descr="Description: page46image16005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descr="Description: page46image1600534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95575" cy="2028825"/>
                    </a:xfrm>
                    <a:prstGeom prst="rect">
                      <a:avLst/>
                    </a:prstGeom>
                    <a:noFill/>
                    <a:ln w="9525" cmpd="sng">
                      <a:solidFill>
                        <a:srgbClr val="4472C4"/>
                      </a:solidFill>
                      <a:miter lim="800000"/>
                      <a:headEnd/>
                      <a:tailEnd/>
                    </a:ln>
                    <a:effectLst/>
                  </pic:spPr>
                </pic:pic>
              </a:graphicData>
            </a:graphic>
          </wp:inline>
        </w:drawing>
      </w:r>
    </w:p>
    <w:p w14:paraId="07320876" w14:textId="6DB583BB" w:rsidR="00177D3B" w:rsidRPr="00177D3B" w:rsidRDefault="00177D3B" w:rsidP="00034258">
      <w:pPr>
        <w:pStyle w:val="TF-FONTE"/>
      </w:pPr>
      <w:r w:rsidRPr="00177D3B">
        <w:t>Fonte: Figueiredo (2013,</w:t>
      </w:r>
      <w:r w:rsidR="00B1519A">
        <w:t xml:space="preserve"> </w:t>
      </w:r>
      <w:r w:rsidRPr="00177D3B">
        <w:t>p. 46)</w:t>
      </w:r>
      <w:ins w:id="96" w:author="Andreza Sartori" w:date="2020-12-15T11:06:00Z">
        <w:r w:rsidR="00AE2622">
          <w:t>.</w:t>
        </w:r>
      </w:ins>
    </w:p>
    <w:p w14:paraId="4DC45288" w14:textId="77777777" w:rsidR="00333438" w:rsidRPr="00D77918" w:rsidRDefault="00333438" w:rsidP="00D77918">
      <w:pPr>
        <w:pStyle w:val="TF-TEXTO"/>
      </w:pPr>
    </w:p>
    <w:p w14:paraId="15F4FF93" w14:textId="77777777" w:rsidR="00592486" w:rsidRDefault="00592486" w:rsidP="00592486">
      <w:pPr>
        <w:pStyle w:val="Ttulo1"/>
      </w:pPr>
      <w:bookmarkStart w:id="97" w:name="_Toc54164921"/>
      <w:bookmarkStart w:id="98" w:name="_Toc54165675"/>
      <w:bookmarkStart w:id="99" w:name="_Toc54169333"/>
      <w:bookmarkStart w:id="100" w:name="_Toc96347439"/>
      <w:bookmarkStart w:id="101" w:name="_Toc96357723"/>
      <w:bookmarkStart w:id="102" w:name="_Toc96491866"/>
      <w:bookmarkStart w:id="103" w:name="_Toc411603107"/>
      <w:bookmarkEnd w:id="44"/>
      <w:r>
        <w:t>proposta da solução</w:t>
      </w:r>
    </w:p>
    <w:p w14:paraId="72FD6BBD" w14:textId="41608760" w:rsidR="00592486" w:rsidRPr="0003024A" w:rsidRDefault="00592486" w:rsidP="00592486">
      <w:pPr>
        <w:pStyle w:val="TF-TEXTO"/>
      </w:pPr>
      <w:r>
        <w:t>Nest</w:t>
      </w:r>
      <w:r w:rsidR="00270776">
        <w:t>a seção</w:t>
      </w:r>
      <w:r>
        <w:t xml:space="preserve"> </w:t>
      </w:r>
      <w:r w:rsidR="00270776">
        <w:t>são</w:t>
      </w:r>
      <w:r>
        <w:t xml:space="preserve"> </w:t>
      </w:r>
      <w:r w:rsidRPr="00A538B4">
        <w:t>apresentad</w:t>
      </w:r>
      <w:r w:rsidR="00270776">
        <w:t xml:space="preserve">as a </w:t>
      </w:r>
      <w:r w:rsidRPr="00A538B4">
        <w:t xml:space="preserve">justificativa </w:t>
      </w:r>
      <w:r w:rsidRPr="0003024A">
        <w:t>para o desenvolvimento desse trabalho, os requisitos funcionais e não funcionais e a metodologia do projeto contendo o cronograma com as etapas para o desenvolvimento.</w:t>
      </w:r>
    </w:p>
    <w:p w14:paraId="7F1B1A7B" w14:textId="77777777" w:rsidR="00592486" w:rsidRDefault="00592486" w:rsidP="00592486">
      <w:pPr>
        <w:pStyle w:val="Ttulo2"/>
      </w:pPr>
      <w:bookmarkStart w:id="104" w:name="_Toc54164915"/>
      <w:bookmarkStart w:id="105" w:name="_Toc54165669"/>
      <w:bookmarkStart w:id="106" w:name="_Toc54169327"/>
      <w:bookmarkStart w:id="107" w:name="_Toc96347433"/>
      <w:bookmarkStart w:id="108" w:name="_Toc96357717"/>
      <w:bookmarkStart w:id="109" w:name="_Toc96491860"/>
      <w:bookmarkStart w:id="110" w:name="_Toc351015594"/>
      <w:r w:rsidRPr="0003024A">
        <w:t>JUSTIFICATIVA</w:t>
      </w:r>
    </w:p>
    <w:p w14:paraId="369CF15E" w14:textId="48CFDDEA" w:rsidR="00FE777A" w:rsidRPr="00263548" w:rsidRDefault="00FE777A" w:rsidP="00FE777A">
      <w:pPr>
        <w:pStyle w:val="TF-TEXTO"/>
      </w:pPr>
      <w:r w:rsidRPr="00E245E4">
        <w:t>Conforme apresentado anteriormente, a área de estudos em</w:t>
      </w:r>
      <w:r w:rsidRPr="00263548">
        <w:t xml:space="preserve"> computação quântica é uma área relativamente nova e remonta os esforços iniciais realizados na década de 1950 que redundaram na construção dos primeiros computadores digitais. Neste sentido, do ponto de vista de relevância científica, a construção de um simulador de circuitos quânticos permite aprofundar conhecimentos nesta área de estudos e </w:t>
      </w:r>
      <w:del w:id="111" w:author="Andreza Sartori" w:date="2020-12-15T11:09:00Z">
        <w:r w:rsidRPr="00263548" w:rsidDel="008F6217">
          <w:delText>a expectativa é de</w:delText>
        </w:r>
      </w:del>
      <w:ins w:id="112" w:author="Andreza Sartori" w:date="2020-12-15T11:09:00Z">
        <w:r w:rsidR="008F6217">
          <w:t>espera-se</w:t>
        </w:r>
      </w:ins>
      <w:r w:rsidRPr="00263548">
        <w:t xml:space="preserve"> que o simulador produzido possa ser utilizado por outros acadêmicos interessados na área</w:t>
      </w:r>
      <w:ins w:id="113" w:author="Andreza Sartori" w:date="2020-12-15T11:10:00Z">
        <w:r w:rsidR="00F34D40">
          <w:t>,</w:t>
        </w:r>
      </w:ins>
      <w:r w:rsidRPr="00263548">
        <w:t xml:space="preserve"> o que deve contribuir para a popularização do conteúdo.</w:t>
      </w:r>
    </w:p>
    <w:p w14:paraId="3213A490" w14:textId="022E60FE" w:rsidR="00FE777A" w:rsidRPr="00FE777A" w:rsidRDefault="00FE777A" w:rsidP="00FE777A">
      <w:pPr>
        <w:pStyle w:val="TF-TEXTO"/>
      </w:pPr>
      <w:r w:rsidRPr="00263548">
        <w:t>A</w:t>
      </w:r>
      <w:r>
        <w:t>s</w:t>
      </w:r>
      <w:r w:rsidRPr="00263548">
        <w:t xml:space="preserve"> </w:t>
      </w:r>
      <w:r>
        <w:t xml:space="preserve">características dos </w:t>
      </w:r>
      <w:r w:rsidRPr="00263548">
        <w:t xml:space="preserve">trabalhos correlatos identificados estão apresentadas no Quadro 1 </w:t>
      </w:r>
      <w:commentRangeStart w:id="114"/>
      <w:r w:rsidRPr="00263548">
        <w:t xml:space="preserve">onde </w:t>
      </w:r>
      <w:commentRangeEnd w:id="114"/>
      <w:r w:rsidR="00F34D40">
        <w:rPr>
          <w:rStyle w:val="Refdecomentrio"/>
        </w:rPr>
        <w:commentReference w:id="114"/>
      </w:r>
      <w:r w:rsidRPr="00263548">
        <w:t>foram identificadas funcionalidades que se pretende venham a ser incorporadas no simulador a ser construído.</w:t>
      </w:r>
    </w:p>
    <w:p w14:paraId="7F8F40C8" w14:textId="4CB971CE" w:rsidR="00592486" w:rsidRPr="00D822A4" w:rsidRDefault="00592486" w:rsidP="00592486">
      <w:pPr>
        <w:pStyle w:val="Legenda"/>
        <w:jc w:val="center"/>
        <w:rPr>
          <w:b w:val="0"/>
          <w:bCs w:val="0"/>
        </w:rPr>
      </w:pPr>
      <w:r w:rsidRPr="00D822A4">
        <w:rPr>
          <w:b w:val="0"/>
          <w:bCs w:val="0"/>
        </w:rPr>
        <w:lastRenderedPageBreak/>
        <w:t xml:space="preserve">Quadro </w:t>
      </w:r>
      <w:r w:rsidRPr="00D822A4">
        <w:rPr>
          <w:b w:val="0"/>
          <w:bCs w:val="0"/>
        </w:rPr>
        <w:fldChar w:fldCharType="begin"/>
      </w:r>
      <w:r w:rsidRPr="00D822A4">
        <w:rPr>
          <w:b w:val="0"/>
          <w:bCs w:val="0"/>
        </w:rPr>
        <w:instrText xml:space="preserve"> SEQ Quadro \* ARABIC </w:instrText>
      </w:r>
      <w:r w:rsidRPr="00D822A4">
        <w:rPr>
          <w:b w:val="0"/>
          <w:bCs w:val="0"/>
        </w:rPr>
        <w:fldChar w:fldCharType="separate"/>
      </w:r>
      <w:r w:rsidR="00EB0541">
        <w:rPr>
          <w:b w:val="0"/>
          <w:bCs w:val="0"/>
          <w:noProof/>
        </w:rPr>
        <w:t>1</w:t>
      </w:r>
      <w:r w:rsidRPr="00D822A4">
        <w:rPr>
          <w:b w:val="0"/>
          <w:bCs w:val="0"/>
        </w:rPr>
        <w:fldChar w:fldCharType="end"/>
      </w:r>
      <w:r w:rsidRPr="00D822A4">
        <w:rPr>
          <w:b w:val="0"/>
          <w:bCs w:val="0"/>
        </w:rPr>
        <w:t xml:space="preserve"> - Comparativo de trabalhos correlatos</w:t>
      </w:r>
    </w:p>
    <w:tbl>
      <w:tblPr>
        <w:tblW w:w="964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2410"/>
        <w:gridCol w:w="2410"/>
        <w:gridCol w:w="2268"/>
      </w:tblGrid>
      <w:tr w:rsidR="00592486" w14:paraId="050FC59C" w14:textId="77777777" w:rsidTr="00360BA2">
        <w:tc>
          <w:tcPr>
            <w:tcW w:w="2552" w:type="dxa"/>
            <w:shd w:val="clear" w:color="auto" w:fill="A6A6A6"/>
          </w:tcPr>
          <w:p w14:paraId="35B5247B" w14:textId="77777777" w:rsidR="00592486" w:rsidRPr="0003024A" w:rsidRDefault="00592486" w:rsidP="00A87BCE">
            <w:pPr>
              <w:pStyle w:val="TF-TEXTOQUADRO"/>
            </w:pPr>
            <w:r w:rsidRPr="0003024A">
              <w:t>Características/Trabalhos correlatos</w:t>
            </w:r>
          </w:p>
        </w:tc>
        <w:tc>
          <w:tcPr>
            <w:tcW w:w="2410" w:type="dxa"/>
            <w:shd w:val="clear" w:color="auto" w:fill="A6A6A6"/>
          </w:tcPr>
          <w:p w14:paraId="014544D9" w14:textId="77777777" w:rsidR="00592486" w:rsidRPr="0003024A" w:rsidRDefault="00592486" w:rsidP="00A87BCE">
            <w:pPr>
              <w:pStyle w:val="TF-TEXTOQUADRO"/>
            </w:pPr>
            <w:r w:rsidRPr="0003024A">
              <w:t>Watanabe, Suzuki e Yamazaki (2011)</w:t>
            </w:r>
          </w:p>
        </w:tc>
        <w:tc>
          <w:tcPr>
            <w:tcW w:w="2410" w:type="dxa"/>
            <w:shd w:val="clear" w:color="auto" w:fill="A6A6A6"/>
          </w:tcPr>
          <w:p w14:paraId="596EFB38" w14:textId="77777777" w:rsidR="00592486" w:rsidRPr="0003024A" w:rsidRDefault="00592486" w:rsidP="00A87BCE">
            <w:pPr>
              <w:pStyle w:val="TF-TEXTOQUADRO"/>
            </w:pPr>
            <w:r w:rsidRPr="0003024A">
              <w:t>SMITH (2010)</w:t>
            </w:r>
          </w:p>
        </w:tc>
        <w:tc>
          <w:tcPr>
            <w:tcW w:w="2268" w:type="dxa"/>
            <w:shd w:val="clear" w:color="auto" w:fill="A6A6A6"/>
          </w:tcPr>
          <w:p w14:paraId="11A86AA4" w14:textId="77777777" w:rsidR="00592486" w:rsidRPr="0003024A" w:rsidRDefault="00592486" w:rsidP="00A87BCE">
            <w:pPr>
              <w:pStyle w:val="TF-TEXTOQUADRO"/>
            </w:pPr>
            <w:r w:rsidRPr="0003024A">
              <w:t>Figueiredo (2013)</w:t>
            </w:r>
          </w:p>
        </w:tc>
      </w:tr>
      <w:tr w:rsidR="00592486" w:rsidRPr="009D4096" w14:paraId="57C91902" w14:textId="77777777" w:rsidTr="00360BA2">
        <w:tc>
          <w:tcPr>
            <w:tcW w:w="2552" w:type="dxa"/>
            <w:shd w:val="clear" w:color="auto" w:fill="auto"/>
          </w:tcPr>
          <w:p w14:paraId="491CB5B5" w14:textId="77777777" w:rsidR="00592486" w:rsidRPr="0003024A" w:rsidRDefault="00592486" w:rsidP="00A87BCE">
            <w:pPr>
              <w:pStyle w:val="TF-TEXTOQUADRO"/>
            </w:pPr>
            <w:r w:rsidRPr="0003024A">
              <w:t xml:space="preserve">Linguagem </w:t>
            </w:r>
          </w:p>
        </w:tc>
        <w:tc>
          <w:tcPr>
            <w:tcW w:w="2410" w:type="dxa"/>
            <w:shd w:val="clear" w:color="auto" w:fill="auto"/>
          </w:tcPr>
          <w:p w14:paraId="6D73B7E5" w14:textId="77777777" w:rsidR="00592486" w:rsidRPr="0003024A" w:rsidRDefault="00592486" w:rsidP="00A87BCE">
            <w:pPr>
              <w:pStyle w:val="TF-TEXTOQUADRO"/>
              <w:jc w:val="center"/>
            </w:pPr>
            <w:r w:rsidRPr="0003024A">
              <w:t>C++</w:t>
            </w:r>
          </w:p>
        </w:tc>
        <w:tc>
          <w:tcPr>
            <w:tcW w:w="2410" w:type="dxa"/>
            <w:shd w:val="clear" w:color="auto" w:fill="auto"/>
          </w:tcPr>
          <w:p w14:paraId="0B62AF8D" w14:textId="77777777" w:rsidR="00592486" w:rsidRPr="0003024A" w:rsidRDefault="00592486" w:rsidP="00A87BCE">
            <w:pPr>
              <w:pStyle w:val="TF-TEXTOQUADRO"/>
              <w:jc w:val="center"/>
            </w:pPr>
            <w:r w:rsidRPr="0003024A">
              <w:t>JAVASCRIPT</w:t>
            </w:r>
          </w:p>
        </w:tc>
        <w:tc>
          <w:tcPr>
            <w:tcW w:w="2268" w:type="dxa"/>
            <w:shd w:val="clear" w:color="auto" w:fill="auto"/>
          </w:tcPr>
          <w:p w14:paraId="63F5624D" w14:textId="77777777" w:rsidR="00592486" w:rsidRPr="0003024A" w:rsidRDefault="00592486" w:rsidP="00A87BCE">
            <w:pPr>
              <w:pStyle w:val="TF-TEXTOQUADRO"/>
              <w:jc w:val="center"/>
            </w:pPr>
            <w:r w:rsidRPr="0003024A">
              <w:t>JAVASCRIPT</w:t>
            </w:r>
          </w:p>
        </w:tc>
      </w:tr>
      <w:tr w:rsidR="00592486" w14:paraId="39376D7A" w14:textId="77777777" w:rsidTr="00360BA2">
        <w:tc>
          <w:tcPr>
            <w:tcW w:w="2552" w:type="dxa"/>
            <w:shd w:val="clear" w:color="auto" w:fill="auto"/>
          </w:tcPr>
          <w:p w14:paraId="58D1574A" w14:textId="77777777" w:rsidR="00592486" w:rsidRPr="0003024A" w:rsidRDefault="00592486" w:rsidP="00A87BCE">
            <w:pPr>
              <w:pStyle w:val="TF-TEXTOQUADRO"/>
            </w:pPr>
            <w:r w:rsidRPr="0003024A">
              <w:t>Salva em disco</w:t>
            </w:r>
          </w:p>
        </w:tc>
        <w:tc>
          <w:tcPr>
            <w:tcW w:w="2410" w:type="dxa"/>
            <w:shd w:val="clear" w:color="auto" w:fill="auto"/>
          </w:tcPr>
          <w:p w14:paraId="720E8B7F" w14:textId="77777777" w:rsidR="00592486" w:rsidRPr="0003024A" w:rsidRDefault="00592486" w:rsidP="00A87BCE">
            <w:pPr>
              <w:pStyle w:val="TF-TEXTOQUADRO"/>
              <w:jc w:val="center"/>
            </w:pPr>
            <w:r w:rsidRPr="0003024A">
              <w:t>Sim</w:t>
            </w:r>
          </w:p>
        </w:tc>
        <w:tc>
          <w:tcPr>
            <w:tcW w:w="2410" w:type="dxa"/>
            <w:shd w:val="clear" w:color="auto" w:fill="auto"/>
          </w:tcPr>
          <w:p w14:paraId="330A6A45" w14:textId="77777777" w:rsidR="00592486" w:rsidRPr="0003024A" w:rsidRDefault="00592486" w:rsidP="00A87BCE">
            <w:pPr>
              <w:pStyle w:val="TF-TEXTOQUADRO"/>
              <w:jc w:val="center"/>
            </w:pPr>
            <w:r w:rsidRPr="0003024A">
              <w:t>Sim</w:t>
            </w:r>
          </w:p>
        </w:tc>
        <w:tc>
          <w:tcPr>
            <w:tcW w:w="2268" w:type="dxa"/>
            <w:shd w:val="clear" w:color="auto" w:fill="auto"/>
          </w:tcPr>
          <w:p w14:paraId="319B9888" w14:textId="77777777" w:rsidR="00592486" w:rsidRPr="0003024A" w:rsidRDefault="00592486" w:rsidP="00A87BCE">
            <w:pPr>
              <w:pStyle w:val="TF-TEXTOQUADRO"/>
              <w:jc w:val="center"/>
            </w:pPr>
            <w:r w:rsidRPr="0003024A">
              <w:t>Sim</w:t>
            </w:r>
          </w:p>
        </w:tc>
      </w:tr>
      <w:tr w:rsidR="00592486" w14:paraId="1B63CA89" w14:textId="77777777" w:rsidTr="00360BA2">
        <w:tc>
          <w:tcPr>
            <w:tcW w:w="2552" w:type="dxa"/>
            <w:shd w:val="clear" w:color="auto" w:fill="auto"/>
          </w:tcPr>
          <w:p w14:paraId="1E6FB385" w14:textId="77777777" w:rsidR="00592486" w:rsidRPr="0003024A" w:rsidRDefault="00592486" w:rsidP="00A87BCE">
            <w:pPr>
              <w:pStyle w:val="TF-TEXTOQUADRO"/>
            </w:pPr>
            <w:r w:rsidRPr="0003024A">
              <w:t>Possibilita circuitos customizados</w:t>
            </w:r>
          </w:p>
        </w:tc>
        <w:tc>
          <w:tcPr>
            <w:tcW w:w="2410" w:type="dxa"/>
            <w:shd w:val="clear" w:color="auto" w:fill="auto"/>
          </w:tcPr>
          <w:p w14:paraId="3E46B2C2" w14:textId="77777777" w:rsidR="00592486" w:rsidRPr="0003024A" w:rsidRDefault="00592486" w:rsidP="00A87BCE">
            <w:pPr>
              <w:pStyle w:val="TF-TEXTOQUADRO"/>
              <w:jc w:val="center"/>
            </w:pPr>
            <w:r w:rsidRPr="0003024A">
              <w:t>Não</w:t>
            </w:r>
          </w:p>
        </w:tc>
        <w:tc>
          <w:tcPr>
            <w:tcW w:w="2410" w:type="dxa"/>
            <w:shd w:val="clear" w:color="auto" w:fill="auto"/>
          </w:tcPr>
          <w:p w14:paraId="39449438" w14:textId="43DD2018" w:rsidR="00592486" w:rsidRPr="0003024A" w:rsidRDefault="00360BA2" w:rsidP="00360BA2">
            <w:pPr>
              <w:pStyle w:val="TF-TEXTOQUADRO"/>
              <w:jc w:val="center"/>
            </w:pPr>
            <w:r>
              <w:t>Possibilita customizar se circuito é controlado</w:t>
            </w:r>
          </w:p>
        </w:tc>
        <w:tc>
          <w:tcPr>
            <w:tcW w:w="2268" w:type="dxa"/>
            <w:shd w:val="clear" w:color="auto" w:fill="auto"/>
          </w:tcPr>
          <w:p w14:paraId="16F6F6B9" w14:textId="271AF4F4" w:rsidR="00592486" w:rsidRPr="0003024A" w:rsidRDefault="00592486" w:rsidP="00360BA2">
            <w:pPr>
              <w:pStyle w:val="TF-TEXTOQUADRO"/>
              <w:jc w:val="center"/>
            </w:pPr>
            <w:r w:rsidRPr="0003024A">
              <w:t>Sim</w:t>
            </w:r>
          </w:p>
        </w:tc>
      </w:tr>
      <w:tr w:rsidR="00592486" w14:paraId="22BC9735" w14:textId="77777777" w:rsidTr="00360BA2">
        <w:tc>
          <w:tcPr>
            <w:tcW w:w="2552" w:type="dxa"/>
            <w:shd w:val="clear" w:color="auto" w:fill="auto"/>
          </w:tcPr>
          <w:p w14:paraId="5E5DAD81" w14:textId="77777777" w:rsidR="00592486" w:rsidRPr="0003024A" w:rsidRDefault="00592486" w:rsidP="00A87BCE">
            <w:pPr>
              <w:pStyle w:val="TF-TEXTOQUADRO"/>
            </w:pPr>
            <w:r w:rsidRPr="0003024A">
              <w:t>Visualização clássica de circuitos quânticos</w:t>
            </w:r>
          </w:p>
        </w:tc>
        <w:tc>
          <w:tcPr>
            <w:tcW w:w="2410" w:type="dxa"/>
            <w:shd w:val="clear" w:color="auto" w:fill="auto"/>
          </w:tcPr>
          <w:p w14:paraId="4AD60F7F" w14:textId="77777777" w:rsidR="00592486" w:rsidRPr="0003024A" w:rsidRDefault="00592486" w:rsidP="00A87BCE">
            <w:pPr>
              <w:pStyle w:val="TF-TEXTOQUADRO"/>
              <w:jc w:val="center"/>
            </w:pPr>
            <w:r w:rsidRPr="0003024A">
              <w:t>Sim</w:t>
            </w:r>
          </w:p>
        </w:tc>
        <w:tc>
          <w:tcPr>
            <w:tcW w:w="2410" w:type="dxa"/>
            <w:shd w:val="clear" w:color="auto" w:fill="auto"/>
          </w:tcPr>
          <w:p w14:paraId="111D489E" w14:textId="77777777" w:rsidR="00592486" w:rsidRPr="0003024A" w:rsidRDefault="00592486" w:rsidP="00A87BCE">
            <w:pPr>
              <w:pStyle w:val="TF-TEXTOQUADRO"/>
              <w:jc w:val="center"/>
            </w:pPr>
            <w:r w:rsidRPr="0003024A">
              <w:t>Sim</w:t>
            </w:r>
          </w:p>
        </w:tc>
        <w:tc>
          <w:tcPr>
            <w:tcW w:w="2268" w:type="dxa"/>
            <w:shd w:val="clear" w:color="auto" w:fill="auto"/>
          </w:tcPr>
          <w:p w14:paraId="2B7781D5" w14:textId="77777777" w:rsidR="00592486" w:rsidRPr="0003024A" w:rsidRDefault="00592486" w:rsidP="00A87BCE">
            <w:pPr>
              <w:pStyle w:val="TF-TEXTOQUADRO"/>
              <w:jc w:val="center"/>
            </w:pPr>
            <w:r w:rsidRPr="0003024A">
              <w:t>Não</w:t>
            </w:r>
          </w:p>
        </w:tc>
      </w:tr>
      <w:tr w:rsidR="00592486" w14:paraId="7476D799" w14:textId="77777777" w:rsidTr="00360BA2">
        <w:tc>
          <w:tcPr>
            <w:tcW w:w="2552" w:type="dxa"/>
            <w:shd w:val="clear" w:color="auto" w:fill="auto"/>
          </w:tcPr>
          <w:p w14:paraId="38018307" w14:textId="56EA9358" w:rsidR="00592486" w:rsidRPr="0003024A" w:rsidRDefault="00592486" w:rsidP="00A87BCE">
            <w:pPr>
              <w:pStyle w:val="TF-TEXTOQUADRO"/>
            </w:pPr>
            <w:r w:rsidRPr="0003024A">
              <w:t xml:space="preserve">Modelos visuais de representação do </w:t>
            </w:r>
            <w:r w:rsidR="0024438E">
              <w:t>q</w:t>
            </w:r>
            <w:r w:rsidRPr="0003024A">
              <w:t>ubit</w:t>
            </w:r>
          </w:p>
        </w:tc>
        <w:tc>
          <w:tcPr>
            <w:tcW w:w="2410" w:type="dxa"/>
            <w:shd w:val="clear" w:color="auto" w:fill="auto"/>
          </w:tcPr>
          <w:p w14:paraId="2D0C74EB" w14:textId="62A4EDB3" w:rsidR="00592486" w:rsidRPr="0003024A" w:rsidRDefault="005D14D5" w:rsidP="00A87BCE">
            <w:pPr>
              <w:pStyle w:val="TF-TEXTOQUADRO"/>
              <w:jc w:val="center"/>
            </w:pPr>
            <w:r>
              <w:t>HSV</w:t>
            </w:r>
            <w:r w:rsidR="0012052D">
              <w:t xml:space="preserve"> V</w:t>
            </w:r>
            <w:r>
              <w:t>iew, Esfera de boch</w:t>
            </w:r>
          </w:p>
        </w:tc>
        <w:tc>
          <w:tcPr>
            <w:tcW w:w="2410" w:type="dxa"/>
            <w:shd w:val="clear" w:color="auto" w:fill="auto"/>
          </w:tcPr>
          <w:p w14:paraId="51EE18E3" w14:textId="0D57DD50" w:rsidR="00592486" w:rsidRPr="0003024A" w:rsidRDefault="0012052D" w:rsidP="00A87BCE">
            <w:pPr>
              <w:pStyle w:val="TF-TEXTOQUADRO"/>
              <w:jc w:val="center"/>
            </w:pPr>
            <w:r w:rsidRPr="0003024A">
              <w:t>Não</w:t>
            </w:r>
            <w:r>
              <w:t xml:space="preserve"> Possui</w:t>
            </w:r>
          </w:p>
        </w:tc>
        <w:tc>
          <w:tcPr>
            <w:tcW w:w="2268" w:type="dxa"/>
            <w:shd w:val="clear" w:color="auto" w:fill="auto"/>
          </w:tcPr>
          <w:p w14:paraId="363D9B2D" w14:textId="0E31D9A9" w:rsidR="00592486" w:rsidRPr="0003024A" w:rsidRDefault="00592486" w:rsidP="00A87BCE">
            <w:pPr>
              <w:pStyle w:val="TF-TEXTOQUADRO"/>
              <w:jc w:val="center"/>
            </w:pPr>
            <w:r w:rsidRPr="0003024A">
              <w:t>Não</w:t>
            </w:r>
            <w:r w:rsidR="005D14D5">
              <w:t xml:space="preserve"> Possui</w:t>
            </w:r>
          </w:p>
        </w:tc>
      </w:tr>
      <w:tr w:rsidR="00592486" w14:paraId="07598050" w14:textId="77777777" w:rsidTr="00360BA2">
        <w:tc>
          <w:tcPr>
            <w:tcW w:w="2552" w:type="dxa"/>
            <w:shd w:val="clear" w:color="auto" w:fill="auto"/>
          </w:tcPr>
          <w:p w14:paraId="0E3A0903" w14:textId="77777777" w:rsidR="00592486" w:rsidRPr="0003024A" w:rsidRDefault="00592486" w:rsidP="00A87BCE">
            <w:pPr>
              <w:pStyle w:val="TF-TEXTOQUADRO"/>
            </w:pPr>
            <w:r w:rsidRPr="0003024A">
              <w:t>Utilização programática sem necessidade de simulador visual.</w:t>
            </w:r>
          </w:p>
        </w:tc>
        <w:tc>
          <w:tcPr>
            <w:tcW w:w="2410" w:type="dxa"/>
            <w:shd w:val="clear" w:color="auto" w:fill="auto"/>
          </w:tcPr>
          <w:p w14:paraId="63787874" w14:textId="77777777" w:rsidR="00592486" w:rsidRPr="0003024A" w:rsidRDefault="00592486" w:rsidP="00A87BCE">
            <w:pPr>
              <w:pStyle w:val="TF-TEXTOQUADRO"/>
              <w:jc w:val="center"/>
            </w:pPr>
            <w:r w:rsidRPr="0003024A">
              <w:t>Não</w:t>
            </w:r>
          </w:p>
        </w:tc>
        <w:tc>
          <w:tcPr>
            <w:tcW w:w="2410" w:type="dxa"/>
            <w:shd w:val="clear" w:color="auto" w:fill="auto"/>
          </w:tcPr>
          <w:p w14:paraId="1FB1D51B" w14:textId="77777777" w:rsidR="00592486" w:rsidRPr="0003024A" w:rsidRDefault="00592486" w:rsidP="00A87BCE">
            <w:pPr>
              <w:pStyle w:val="TF-TEXTOQUADRO"/>
              <w:jc w:val="center"/>
            </w:pPr>
            <w:r w:rsidRPr="0003024A">
              <w:t>Sim</w:t>
            </w:r>
          </w:p>
        </w:tc>
        <w:tc>
          <w:tcPr>
            <w:tcW w:w="2268" w:type="dxa"/>
            <w:shd w:val="clear" w:color="auto" w:fill="auto"/>
          </w:tcPr>
          <w:p w14:paraId="044933EB" w14:textId="77777777" w:rsidR="00592486" w:rsidRPr="0003024A" w:rsidRDefault="00592486" w:rsidP="00A87BCE">
            <w:pPr>
              <w:pStyle w:val="TF-TEXTOQUADRO"/>
              <w:jc w:val="center"/>
            </w:pPr>
            <w:r w:rsidRPr="0003024A">
              <w:t>Não</w:t>
            </w:r>
          </w:p>
        </w:tc>
      </w:tr>
      <w:tr w:rsidR="00592486" w14:paraId="6A5F07B6" w14:textId="77777777" w:rsidTr="00360BA2">
        <w:tc>
          <w:tcPr>
            <w:tcW w:w="2552" w:type="dxa"/>
            <w:shd w:val="clear" w:color="auto" w:fill="auto"/>
          </w:tcPr>
          <w:p w14:paraId="0F9C2A8C" w14:textId="77777777" w:rsidR="00592486" w:rsidRPr="0003024A" w:rsidRDefault="00592486" w:rsidP="00A87BCE">
            <w:pPr>
              <w:pStyle w:val="TF-TEXTOQUADRO"/>
            </w:pPr>
            <w:r w:rsidRPr="0003024A">
              <w:t>Possibilita transformação de todos qubits através de uma função Ex.:QFT</w:t>
            </w:r>
          </w:p>
        </w:tc>
        <w:tc>
          <w:tcPr>
            <w:tcW w:w="2410" w:type="dxa"/>
            <w:shd w:val="clear" w:color="auto" w:fill="auto"/>
          </w:tcPr>
          <w:p w14:paraId="7518FA26" w14:textId="77777777" w:rsidR="00592486" w:rsidRPr="0003024A" w:rsidRDefault="00592486" w:rsidP="00A87BCE">
            <w:pPr>
              <w:pStyle w:val="TF-TEXTOQUADRO"/>
              <w:jc w:val="center"/>
            </w:pPr>
            <w:r w:rsidRPr="0003024A">
              <w:t>Não</w:t>
            </w:r>
          </w:p>
        </w:tc>
        <w:tc>
          <w:tcPr>
            <w:tcW w:w="2410" w:type="dxa"/>
            <w:shd w:val="clear" w:color="auto" w:fill="auto"/>
          </w:tcPr>
          <w:p w14:paraId="5A4173F9" w14:textId="77777777" w:rsidR="00592486" w:rsidRPr="0003024A" w:rsidRDefault="00592486" w:rsidP="00A87BCE">
            <w:pPr>
              <w:pStyle w:val="TF-TEXTOQUADRO"/>
              <w:jc w:val="center"/>
            </w:pPr>
            <w:r w:rsidRPr="0003024A">
              <w:t>Não</w:t>
            </w:r>
          </w:p>
        </w:tc>
        <w:tc>
          <w:tcPr>
            <w:tcW w:w="2268" w:type="dxa"/>
            <w:shd w:val="clear" w:color="auto" w:fill="auto"/>
          </w:tcPr>
          <w:p w14:paraId="1C0AEE27" w14:textId="77777777" w:rsidR="00592486" w:rsidRPr="0003024A" w:rsidRDefault="00592486" w:rsidP="00A87BCE">
            <w:pPr>
              <w:pStyle w:val="TF-TEXTOQUADRO"/>
              <w:jc w:val="center"/>
            </w:pPr>
            <w:r w:rsidRPr="0003024A">
              <w:t>Não</w:t>
            </w:r>
          </w:p>
        </w:tc>
      </w:tr>
      <w:tr w:rsidR="00592486" w14:paraId="0806D22F" w14:textId="77777777" w:rsidTr="00360BA2">
        <w:tc>
          <w:tcPr>
            <w:tcW w:w="2552" w:type="dxa"/>
            <w:shd w:val="clear" w:color="auto" w:fill="auto"/>
          </w:tcPr>
          <w:p w14:paraId="5AB7BE23" w14:textId="77777777" w:rsidR="00592486" w:rsidRPr="0003024A" w:rsidRDefault="00592486" w:rsidP="00A87BCE">
            <w:pPr>
              <w:pStyle w:val="TF-TEXTOQUADRO"/>
            </w:pPr>
            <w:r w:rsidRPr="0003024A">
              <w:t xml:space="preserve">Exportar circuito em diversos formatos </w:t>
            </w:r>
          </w:p>
        </w:tc>
        <w:tc>
          <w:tcPr>
            <w:tcW w:w="2410" w:type="dxa"/>
            <w:shd w:val="clear" w:color="auto" w:fill="auto"/>
          </w:tcPr>
          <w:p w14:paraId="56062991" w14:textId="6839E2A9" w:rsidR="00592486" w:rsidRPr="0003024A" w:rsidRDefault="00592486" w:rsidP="00A87BCE">
            <w:pPr>
              <w:pStyle w:val="TF-TEXTOQUADRO"/>
              <w:jc w:val="center"/>
            </w:pPr>
            <w:r w:rsidRPr="0003024A">
              <w:t>Não</w:t>
            </w:r>
            <w:r w:rsidR="002A2B55">
              <w:t xml:space="preserve"> Possui</w:t>
            </w:r>
          </w:p>
        </w:tc>
        <w:tc>
          <w:tcPr>
            <w:tcW w:w="2410" w:type="dxa"/>
            <w:shd w:val="clear" w:color="auto" w:fill="auto"/>
          </w:tcPr>
          <w:p w14:paraId="45758C3F" w14:textId="5F78F77B" w:rsidR="00592486" w:rsidRPr="0003024A" w:rsidRDefault="002A2B55" w:rsidP="00A87BCE">
            <w:pPr>
              <w:pStyle w:val="TF-TEXTOQUADRO"/>
              <w:jc w:val="center"/>
            </w:pPr>
            <w:r>
              <w:t>LaTeX, ASCII</w:t>
            </w:r>
          </w:p>
        </w:tc>
        <w:tc>
          <w:tcPr>
            <w:tcW w:w="2268" w:type="dxa"/>
            <w:shd w:val="clear" w:color="auto" w:fill="auto"/>
          </w:tcPr>
          <w:p w14:paraId="49922E4B" w14:textId="56A5E427" w:rsidR="00592486" w:rsidRPr="0003024A" w:rsidRDefault="00592486" w:rsidP="00A87BCE">
            <w:pPr>
              <w:pStyle w:val="TF-TEXTOQUADRO"/>
              <w:jc w:val="center"/>
            </w:pPr>
            <w:r w:rsidRPr="0003024A">
              <w:t>Não</w:t>
            </w:r>
            <w:r w:rsidR="002A2B55">
              <w:t xml:space="preserve"> Possui</w:t>
            </w:r>
          </w:p>
        </w:tc>
      </w:tr>
    </w:tbl>
    <w:p w14:paraId="08BA0DE0" w14:textId="77777777" w:rsidR="00592486" w:rsidRDefault="00592486" w:rsidP="00592486">
      <w:pPr>
        <w:pStyle w:val="TF-FONTE"/>
      </w:pPr>
      <w:r w:rsidRPr="00E245E4">
        <w:t>Fonte: elaborado pelo autor</w:t>
      </w:r>
    </w:p>
    <w:p w14:paraId="31DE75EF" w14:textId="2EB35BA8" w:rsidR="00270776" w:rsidRDefault="005D14D5" w:rsidP="005D14D5">
      <w:pPr>
        <w:pStyle w:val="TF-TEXTO"/>
      </w:pPr>
      <w:r w:rsidRPr="00270776">
        <w:t xml:space="preserve">A partir do quadro 1, </w:t>
      </w:r>
      <w:commentRangeStart w:id="115"/>
      <w:r w:rsidRPr="00270776">
        <w:t xml:space="preserve">percebece que </w:t>
      </w:r>
      <w:commentRangeEnd w:id="115"/>
      <w:r w:rsidR="00AC47E2">
        <w:rPr>
          <w:rStyle w:val="Refdecomentrio"/>
        </w:rPr>
        <w:commentReference w:id="115"/>
      </w:r>
      <w:ins w:id="116" w:author="Andreza Sartori" w:date="2020-12-15T11:17:00Z">
        <w:r w:rsidR="00BF26EE">
          <w:t xml:space="preserve">o </w:t>
        </w:r>
      </w:ins>
      <w:r w:rsidRPr="00270776">
        <w:t>trabalho de Watanabe, Suzuki e Yamazaki (2011) é um simulador com menos possibilidades de customização e mais focado nos modos de visualização do qubit</w:t>
      </w:r>
      <w:ins w:id="117" w:author="Andreza Sartori" w:date="2020-12-15T11:15:00Z">
        <w:r w:rsidR="004A7427">
          <w:t>,</w:t>
        </w:r>
      </w:ins>
      <w:r w:rsidR="0012052D" w:rsidRPr="00270776">
        <w:t xml:space="preserve"> possibilitando visualização através do HSV View e da esfera de </w:t>
      </w:r>
      <w:r w:rsidR="00270776">
        <w:t>B</w:t>
      </w:r>
      <w:r w:rsidR="00FA77F6" w:rsidRPr="00270776">
        <w:t>l</w:t>
      </w:r>
      <w:r w:rsidR="0012052D" w:rsidRPr="00270776">
        <w:t>och.  Já o Q.js (SMITH, 2020) é um simulador mais versátil pois possibilita criaç</w:t>
      </w:r>
      <w:r w:rsidR="00360BA2" w:rsidRPr="00270776">
        <w:t>ão de circuitos controlados através de uma customização simples</w:t>
      </w:r>
      <w:ins w:id="118" w:author="Andreza Sartori" w:date="2020-12-15T11:16:00Z">
        <w:r w:rsidR="008F040C">
          <w:t>.</w:t>
        </w:r>
      </w:ins>
      <w:r w:rsidR="0012052D" w:rsidRPr="00270776">
        <w:t xml:space="preserve"> </w:t>
      </w:r>
      <w:ins w:id="119" w:author="Andreza Sartori" w:date="2020-12-15T11:16:00Z">
        <w:r w:rsidR="008F040C">
          <w:t>A</w:t>
        </w:r>
      </w:ins>
      <w:del w:id="120" w:author="Andreza Sartori" w:date="2020-12-15T11:16:00Z">
        <w:r w:rsidR="0012052D" w:rsidRPr="00270776" w:rsidDel="008F040C">
          <w:delText>a</w:delText>
        </w:r>
      </w:del>
      <w:r w:rsidR="0012052D" w:rsidRPr="00270776">
        <w:t>lém disso</w:t>
      </w:r>
      <w:ins w:id="121" w:author="Andreza Sartori" w:date="2020-12-15T11:16:00Z">
        <w:r w:rsidR="008F040C">
          <w:t>,</w:t>
        </w:r>
      </w:ins>
      <w:r w:rsidR="0012052D" w:rsidRPr="00270776">
        <w:t xml:space="preserve"> possui como diferencial a utilizaç</w:t>
      </w:r>
      <w:r w:rsidR="00643239" w:rsidRPr="00270776">
        <w:t>ão programá</w:t>
      </w:r>
      <w:r w:rsidR="0012052D" w:rsidRPr="00270776">
        <w:t>tica sem utilização de um simulador visual e também possibilita</w:t>
      </w:r>
      <w:ins w:id="122" w:author="Andreza Sartori" w:date="2020-12-15T11:16:00Z">
        <w:r w:rsidR="00BF26EE">
          <w:t xml:space="preserve"> a</w:t>
        </w:r>
      </w:ins>
      <w:r w:rsidR="0012052D" w:rsidRPr="00270776">
        <w:t xml:space="preserve"> exportação em diversos formatos como por exemplor LaTeX e ASCII. </w:t>
      </w:r>
      <w:r w:rsidR="002929EF" w:rsidRPr="00270776">
        <w:t>O projeto de Figuereido (2013)</w:t>
      </w:r>
      <w:r w:rsidR="00B772A0" w:rsidRPr="00270776">
        <w:t xml:space="preserve"> possibilita criação de circuitos customizados através de uma matriz linear </w:t>
      </w:r>
      <w:r w:rsidR="000412A4" w:rsidRPr="00270776">
        <w:t xml:space="preserve">possibilitando </w:t>
      </w:r>
      <w:r w:rsidR="00270776">
        <w:t xml:space="preserve">a construção de um </w:t>
      </w:r>
      <w:r w:rsidR="000412A4" w:rsidRPr="00270776">
        <w:t>modelo</w:t>
      </w:r>
      <w:r w:rsidR="00270776">
        <w:t xml:space="preserve"> mais personalizado. </w:t>
      </w:r>
    </w:p>
    <w:p w14:paraId="64B2F1B6" w14:textId="2EE3EC0F" w:rsidR="00592486" w:rsidRPr="00E245E4" w:rsidRDefault="00270776" w:rsidP="00592486">
      <w:pPr>
        <w:pStyle w:val="TF-TEXTO"/>
      </w:pPr>
      <w:r>
        <w:t xml:space="preserve">A partir desta análise, conclui-se </w:t>
      </w:r>
      <w:r w:rsidR="000412A4" w:rsidRPr="00270776">
        <w:t xml:space="preserve">que </w:t>
      </w:r>
      <w:r>
        <w:t xml:space="preserve">nenhum dos projetos analisados permite </w:t>
      </w:r>
      <w:commentRangeStart w:id="123"/>
      <w:r>
        <w:t>uma completa d</w:t>
      </w:r>
      <w:r w:rsidR="000412A4" w:rsidRPr="00270776">
        <w:t xml:space="preserve">e </w:t>
      </w:r>
      <w:commentRangeEnd w:id="123"/>
      <w:r w:rsidR="005641E5">
        <w:rPr>
          <w:rStyle w:val="Refdecomentrio"/>
        </w:rPr>
        <w:commentReference w:id="123"/>
      </w:r>
      <w:r w:rsidR="000412A4" w:rsidRPr="00270776">
        <w:t xml:space="preserve">circuitos quânticos </w:t>
      </w:r>
      <w:r>
        <w:t>nem contemplam diversidade de modos de visualização dos qubits ou permitem a exportação dos modelos construídos em formatos variados</w:t>
      </w:r>
      <w:r w:rsidR="003830A3" w:rsidRPr="00270776">
        <w:t>.</w:t>
      </w:r>
      <w:r w:rsidR="000412A4" w:rsidRPr="00270776">
        <w:t xml:space="preserve"> </w:t>
      </w:r>
      <w:r w:rsidR="00592486" w:rsidRPr="00270776">
        <w:t>Neste contexto</w:t>
      </w:r>
      <w:ins w:id="124" w:author="Andreza Sartori" w:date="2020-12-15T11:23:00Z">
        <w:r w:rsidR="008E2580">
          <w:t>,</w:t>
        </w:r>
      </w:ins>
      <w:r w:rsidR="00592486" w:rsidRPr="00270776">
        <w:t xml:space="preserve"> o presente projeto se torna relevante na medida em que busca produzir um artefato </w:t>
      </w:r>
      <w:r>
        <w:t>mais completo para suportar a construção e simulação de circuitos quânticos.</w:t>
      </w:r>
      <w:r w:rsidR="00630CC3">
        <w:t xml:space="preserve"> Destaca-se ainda que a validação do modelo será realizada através da </w:t>
      </w:r>
      <w:r w:rsidR="004A2FE2" w:rsidRPr="00270776">
        <w:t xml:space="preserve">simulação de um algoritmo </w:t>
      </w:r>
      <w:r w:rsidR="00630CC3">
        <w:t xml:space="preserve">amplamente conhecido na área de </w:t>
      </w:r>
      <w:r w:rsidR="004A2FE2" w:rsidRPr="00270776">
        <w:t xml:space="preserve">CQ </w:t>
      </w:r>
      <w:r w:rsidR="00630CC3">
        <w:t xml:space="preserve">denominado </w:t>
      </w:r>
      <w:r w:rsidR="004A2FE2" w:rsidRPr="00270776">
        <w:t xml:space="preserve">algoritmo de </w:t>
      </w:r>
      <w:r w:rsidR="00630CC3">
        <w:t>G</w:t>
      </w:r>
      <w:r w:rsidR="004A2FE2" w:rsidRPr="00270776">
        <w:t>rover.</w:t>
      </w:r>
    </w:p>
    <w:p w14:paraId="6ADECCC0" w14:textId="77777777" w:rsidR="00592486" w:rsidRPr="00E245E4" w:rsidRDefault="00592486" w:rsidP="00592486">
      <w:pPr>
        <w:pStyle w:val="Ttulo2"/>
      </w:pPr>
      <w:r w:rsidRPr="00E245E4">
        <w:tab/>
        <w:t>REQUISITOS PRINCIPAIS DO PROBLEMA A SER TRABALHADO</w:t>
      </w:r>
      <w:bookmarkEnd w:id="104"/>
      <w:bookmarkEnd w:id="105"/>
      <w:bookmarkEnd w:id="106"/>
      <w:bookmarkEnd w:id="107"/>
      <w:bookmarkEnd w:id="108"/>
      <w:bookmarkEnd w:id="109"/>
      <w:bookmarkEnd w:id="110"/>
    </w:p>
    <w:p w14:paraId="2DE6D35D" w14:textId="343E68F7" w:rsidR="00FE777A" w:rsidRPr="00E245E4" w:rsidRDefault="00FE777A" w:rsidP="00FE777A">
      <w:pPr>
        <w:pStyle w:val="TF-TEXTO"/>
      </w:pPr>
      <w:r w:rsidRPr="00E245E4">
        <w:t>O JSQUANTUM deverá:</w:t>
      </w:r>
    </w:p>
    <w:p w14:paraId="15F1A7C7" w14:textId="77777777" w:rsidR="00FE777A" w:rsidRPr="00E245E4" w:rsidRDefault="00FE777A" w:rsidP="00FE777A">
      <w:pPr>
        <w:pStyle w:val="TF-ALNEA"/>
        <w:numPr>
          <w:ilvl w:val="0"/>
          <w:numId w:val="5"/>
        </w:numPr>
      </w:pPr>
      <w:r w:rsidRPr="00E245E4">
        <w:t>permitir a criação de circuitos usando as portas quânticas de Hadamart, Pauli-X, Pauli-Y, Pauli-Z, CNOT, CCNOT, Toffoli, Phase Shift e Medições (Requisito Funcional (RF);</w:t>
      </w:r>
    </w:p>
    <w:p w14:paraId="72BE405A" w14:textId="024D7597" w:rsidR="00FE777A" w:rsidRPr="00E245E4" w:rsidRDefault="00FE777A" w:rsidP="00FE777A">
      <w:pPr>
        <w:pStyle w:val="TF-ALNEA"/>
      </w:pPr>
      <w:r w:rsidRPr="00E245E4">
        <w:t>permitir a seleção de objetos da rede: Portas, Entradas e Medições previamente inseridas no modelo</w:t>
      </w:r>
      <w:commentRangeStart w:id="125"/>
      <w:del w:id="126" w:author="Andreza Sartori" w:date="2020-12-15T11:19:00Z">
        <w:r w:rsidRPr="008E361B" w:rsidDel="008E361B">
          <w:rPr>
            <w:highlight w:val="yellow"/>
            <w:rPrChange w:id="127" w:author="Andreza Sartori" w:date="2020-12-15T11:19:00Z">
              <w:rPr/>
            </w:rPrChange>
          </w:rPr>
          <w:delText>;</w:delText>
        </w:r>
      </w:del>
      <w:r w:rsidRPr="00E245E4">
        <w:t xml:space="preserve"> </w:t>
      </w:r>
      <w:commentRangeEnd w:id="125"/>
      <w:r w:rsidR="00102E09">
        <w:rPr>
          <w:rStyle w:val="Refdecomentrio"/>
        </w:rPr>
        <w:commentReference w:id="125"/>
      </w:r>
      <w:r w:rsidRPr="00E245E4">
        <w:t>(RF);</w:t>
      </w:r>
    </w:p>
    <w:p w14:paraId="0BAD974D" w14:textId="70A4C4B2" w:rsidR="00FE777A" w:rsidRPr="00E245E4" w:rsidRDefault="00FE777A" w:rsidP="00FE777A">
      <w:pPr>
        <w:pStyle w:val="TF-ALNEA"/>
      </w:pPr>
      <w:r w:rsidRPr="00E245E4">
        <w:t>permitir a seleção de objetos da rede: Portas, Entradas e Medições previamente inseridas no modelo</w:t>
      </w:r>
      <w:del w:id="128" w:author="Andreza Sartori" w:date="2020-12-15T11:19:00Z">
        <w:r w:rsidRPr="008E361B" w:rsidDel="008E361B">
          <w:rPr>
            <w:highlight w:val="yellow"/>
            <w:rPrChange w:id="129" w:author="Andreza Sartori" w:date="2020-12-15T11:19:00Z">
              <w:rPr/>
            </w:rPrChange>
          </w:rPr>
          <w:delText>;</w:delText>
        </w:r>
      </w:del>
      <w:r w:rsidRPr="00E245E4">
        <w:t xml:space="preserve"> (RF);</w:t>
      </w:r>
    </w:p>
    <w:p w14:paraId="2C5B51F5" w14:textId="174E3B88" w:rsidR="00FE777A" w:rsidRPr="00B9438C" w:rsidRDefault="00FE777A" w:rsidP="00FE777A">
      <w:pPr>
        <w:pStyle w:val="TF-ALNEA"/>
      </w:pPr>
      <w:r w:rsidRPr="00B9438C">
        <w:t>permitir o reposicionamento dos co</w:t>
      </w:r>
      <w:r w:rsidR="009C2560" w:rsidRPr="00B9438C">
        <w:t>mponentes no layout do circuito</w:t>
      </w:r>
      <w:del w:id="130" w:author="Andreza Sartori" w:date="2020-12-15T11:20:00Z">
        <w:r w:rsidR="009C2560" w:rsidRPr="00B9438C" w:rsidDel="00102E09">
          <w:delText>.</w:delText>
        </w:r>
      </w:del>
      <w:r w:rsidRPr="00B9438C">
        <w:t xml:space="preserve"> (RF);</w:t>
      </w:r>
    </w:p>
    <w:p w14:paraId="05953311" w14:textId="2F4E9A49" w:rsidR="00FE777A" w:rsidRPr="00B9438C" w:rsidRDefault="00FE777A" w:rsidP="001B66DE">
      <w:pPr>
        <w:pStyle w:val="TF-ALNEA"/>
      </w:pPr>
      <w:r w:rsidRPr="00B9438C">
        <w:t>permitir a remoção de componentes do circuito</w:t>
      </w:r>
      <w:del w:id="131" w:author="Andreza Sartori" w:date="2020-12-15T11:20:00Z">
        <w:r w:rsidR="009C2560" w:rsidRPr="00B9438C" w:rsidDel="00102E09">
          <w:delText>.</w:delText>
        </w:r>
      </w:del>
      <w:r w:rsidRPr="00B9438C">
        <w:t xml:space="preserve"> (RF);</w:t>
      </w:r>
    </w:p>
    <w:p w14:paraId="7301735C" w14:textId="36D1A756" w:rsidR="00B9438C" w:rsidRPr="00B9438C" w:rsidRDefault="00B9438C" w:rsidP="00B9438C">
      <w:pPr>
        <w:pStyle w:val="TF-ALNEA"/>
      </w:pPr>
      <w:r w:rsidRPr="00B9438C">
        <w:t>permitir possibilidade de visualizar qubits através do HSV View</w:t>
      </w:r>
      <w:del w:id="132" w:author="Andreza Sartori" w:date="2020-12-15T11:20:00Z">
        <w:r w:rsidRPr="00B9438C" w:rsidDel="00D75D08">
          <w:delText>.</w:delText>
        </w:r>
      </w:del>
      <w:r w:rsidRPr="00B9438C">
        <w:t xml:space="preserve"> (RF);</w:t>
      </w:r>
    </w:p>
    <w:p w14:paraId="47D4C454" w14:textId="240D6456" w:rsidR="00FE777A" w:rsidRPr="00E245E4" w:rsidRDefault="0EF954F1" w:rsidP="00FE777A">
      <w:pPr>
        <w:pStyle w:val="TF-ALNEA"/>
      </w:pPr>
      <w:r>
        <w:t>permitir criação de</w:t>
      </w:r>
      <w:del w:id="133" w:author="Andreza Sartori" w:date="2020-12-15T11:19:00Z">
        <w:r w:rsidDel="008E361B">
          <w:delText>r</w:delText>
        </w:r>
      </w:del>
      <w:r>
        <w:t xml:space="preserve"> portas quânticas customizadas através de uma matriz de transformação linear</w:t>
      </w:r>
      <w:del w:id="134" w:author="Andreza Sartori" w:date="2020-12-15T11:20:00Z">
        <w:r w:rsidDel="00D75D08">
          <w:delText>.</w:delText>
        </w:r>
      </w:del>
      <w:r>
        <w:t xml:space="preserve"> (RF);</w:t>
      </w:r>
    </w:p>
    <w:p w14:paraId="487CAA59" w14:textId="30CF05C5" w:rsidR="00FE777A" w:rsidRPr="00E245E4" w:rsidRDefault="00FE777A" w:rsidP="00FE777A">
      <w:pPr>
        <w:pStyle w:val="TF-ALNEA"/>
      </w:pPr>
      <w:r w:rsidRPr="00E245E4">
        <w:t>permitir exportação dos circuitos através do formato Latex</w:t>
      </w:r>
      <w:del w:id="135" w:author="Andreza Sartori" w:date="2020-12-15T11:20:00Z">
        <w:r w:rsidRPr="00E245E4" w:rsidDel="00D75D08">
          <w:delText>.</w:delText>
        </w:r>
      </w:del>
      <w:r w:rsidRPr="00E245E4">
        <w:t xml:space="preserve"> </w:t>
      </w:r>
      <w:r w:rsidR="00E076B3" w:rsidRPr="00E245E4">
        <w:t>(RF);</w:t>
      </w:r>
    </w:p>
    <w:p w14:paraId="719FFE62" w14:textId="77777777" w:rsidR="00FE777A" w:rsidRPr="00E245E4" w:rsidRDefault="00FE777A" w:rsidP="00FE777A">
      <w:pPr>
        <w:pStyle w:val="TF-ALNEA"/>
      </w:pPr>
      <w:r w:rsidRPr="00E245E4">
        <w:t>permitir a adição de portas personalizadas, de tamanho arbitrário, em qualquer ponto do circuito de simulação (RF);</w:t>
      </w:r>
    </w:p>
    <w:p w14:paraId="21EEDE94" w14:textId="111D17D5" w:rsidR="00FE777A" w:rsidRPr="00E245E4" w:rsidRDefault="0EF954F1" w:rsidP="00FE777A">
      <w:pPr>
        <w:pStyle w:val="TF-ALNEA"/>
      </w:pPr>
      <w:r>
        <w:t>permitir seleção de um modo educacional de modo que seja apresentado um conjunto de desafios de contrução de circuitos</w:t>
      </w:r>
      <w:del w:id="136" w:author="Andreza Sartori" w:date="2020-12-15T11:21:00Z">
        <w:r w:rsidDel="00D75D08">
          <w:delText>.</w:delText>
        </w:r>
      </w:del>
      <w:r>
        <w:t xml:space="preserve"> (RF);</w:t>
      </w:r>
    </w:p>
    <w:p w14:paraId="63DD99AC" w14:textId="242801E0" w:rsidR="00FE777A" w:rsidRPr="00E245E4" w:rsidRDefault="0EF954F1" w:rsidP="00FE777A">
      <w:pPr>
        <w:pStyle w:val="TF-ALNEA"/>
      </w:pPr>
      <w:r>
        <w:t>permitir usuário visualizar uma descrição detalhada do funcionamento de cada porta lógica quântica no modo educacional</w:t>
      </w:r>
      <w:del w:id="137" w:author="Andreza Sartori" w:date="2020-12-15T11:21:00Z">
        <w:r w:rsidDel="00D75D08">
          <w:delText>.</w:delText>
        </w:r>
      </w:del>
      <w:r>
        <w:t xml:space="preserve"> (RF);</w:t>
      </w:r>
    </w:p>
    <w:p w14:paraId="475D4762" w14:textId="77777777" w:rsidR="00FE777A" w:rsidRPr="00E245E4" w:rsidRDefault="00FE777A" w:rsidP="00FE777A">
      <w:pPr>
        <w:pStyle w:val="TF-ALNEA"/>
      </w:pPr>
      <w:r w:rsidRPr="00E245E4">
        <w:t>permitir salvar e carregar o modelo a partir de arquivos em disco (RF);</w:t>
      </w:r>
    </w:p>
    <w:p w14:paraId="608843A8" w14:textId="77777777" w:rsidR="00FE777A" w:rsidRPr="00E245E4" w:rsidRDefault="00FE777A" w:rsidP="00FE777A">
      <w:pPr>
        <w:pStyle w:val="TF-ALNEA"/>
      </w:pPr>
      <w:r w:rsidRPr="00E245E4">
        <w:t>permitir visualizar o resultado da simulação (RF);</w:t>
      </w:r>
    </w:p>
    <w:p w14:paraId="669861B1" w14:textId="6724A973" w:rsidR="00FE777A" w:rsidRPr="00E245E4" w:rsidRDefault="0EF954F1" w:rsidP="00FE777A">
      <w:pPr>
        <w:pStyle w:val="TF-ALNEA"/>
      </w:pPr>
      <w:r>
        <w:t>ser desenvolvido em Javascript com Framework Reac</w:t>
      </w:r>
      <w:r w:rsidR="005802D8">
        <w:t>t.js (RNF);</w:t>
      </w:r>
    </w:p>
    <w:p w14:paraId="7EE89F16" w14:textId="756FFEA5" w:rsidR="00FE777A" w:rsidRPr="00E245E4" w:rsidRDefault="00FE777A" w:rsidP="00FE777A">
      <w:pPr>
        <w:pStyle w:val="TF-ALNEA"/>
      </w:pPr>
      <w:r w:rsidRPr="00E245E4">
        <w:lastRenderedPageBreak/>
        <w:t>ser disponibilizado através de</w:t>
      </w:r>
      <w:r w:rsidR="005802D8">
        <w:t xml:space="preserve"> Servidor Web do Firebase (RNF);</w:t>
      </w:r>
    </w:p>
    <w:p w14:paraId="3D2BFC63" w14:textId="26D01FB6" w:rsidR="00FE777A" w:rsidRPr="00E245E4" w:rsidRDefault="0EF954F1" w:rsidP="00FE777A">
      <w:pPr>
        <w:pStyle w:val="TF-ALNEA"/>
      </w:pPr>
      <w:r>
        <w:t>ser compatível com navegadores como Google Chrome, Microsoft Edge, Safari, Firefox (RNF).</w:t>
      </w:r>
    </w:p>
    <w:p w14:paraId="6343C603" w14:textId="77777777" w:rsidR="00592486" w:rsidRPr="00E245E4" w:rsidRDefault="00592486" w:rsidP="00592486">
      <w:pPr>
        <w:pStyle w:val="Ttulo2"/>
        <w:numPr>
          <w:ilvl w:val="0"/>
          <w:numId w:val="0"/>
        </w:numPr>
        <w:ind w:left="576"/>
      </w:pPr>
      <w:r w:rsidRPr="00E245E4">
        <w:t>METODOLOGIA</w:t>
      </w:r>
    </w:p>
    <w:p w14:paraId="3A105EAC" w14:textId="77777777" w:rsidR="00592486" w:rsidRPr="00E245E4" w:rsidRDefault="00592486" w:rsidP="00592486">
      <w:pPr>
        <w:pStyle w:val="TF-TEXTO"/>
        <w:rPr>
          <w:color w:val="000000"/>
        </w:rPr>
      </w:pPr>
      <w:r w:rsidRPr="00E245E4">
        <w:rPr>
          <w:color w:val="000000"/>
        </w:rPr>
        <w:t xml:space="preserve">O </w:t>
      </w:r>
      <w:r w:rsidRPr="00E245E4">
        <w:t>trabalho</w:t>
      </w:r>
      <w:r w:rsidRPr="00E245E4">
        <w:rPr>
          <w:color w:val="000000"/>
        </w:rPr>
        <w:t xml:space="preserve"> será desenvolvido observando as seguintes etapas:</w:t>
      </w:r>
    </w:p>
    <w:p w14:paraId="210CB072" w14:textId="32120AF1" w:rsidR="00592486" w:rsidRPr="00E245E4" w:rsidRDefault="0EF954F1" w:rsidP="00FE777A">
      <w:pPr>
        <w:pStyle w:val="TF-ALNEA"/>
      </w:pPr>
      <w:r>
        <w:t>levantamento bibliográfico: realizar o levantamento bibliográfico sobre a computação quântica levando em consideração a definição de qubit e transformações aplicadas pelas portas lógicas quânticas  e modelos de visualização do qubit,  e também atualizar o levantamento dos trabalhos correlatos que serão utilizados como referência para desenvolver o trabalho proposto;</w:t>
      </w:r>
    </w:p>
    <w:p w14:paraId="7ED9D595" w14:textId="77777777" w:rsidR="00592486" w:rsidRPr="00E245E4" w:rsidRDefault="00592486" w:rsidP="00FE777A">
      <w:pPr>
        <w:pStyle w:val="TF-ALNEA"/>
      </w:pPr>
      <w:r w:rsidRPr="00E245E4">
        <w:t>levantamento de requisitos: revisar o conjunto de requisitos funcionais e não funcionais previamente identificados nesta proposta;</w:t>
      </w:r>
    </w:p>
    <w:p w14:paraId="05E3C2F9" w14:textId="77777777" w:rsidR="00592486" w:rsidRPr="00E245E4" w:rsidRDefault="00592486" w:rsidP="00FE777A">
      <w:pPr>
        <w:pStyle w:val="TF-ALNEA"/>
      </w:pPr>
      <w:r w:rsidRPr="00E245E4">
        <w:t>especificação e análise: formalizar as funcionalidades do projeto através de diagramas de caso de uso, de classe e de sequência da UML, utilizando para o isso o software o Star UML;</w:t>
      </w:r>
    </w:p>
    <w:p w14:paraId="0DBB7817" w14:textId="75221DFC" w:rsidR="00592486" w:rsidRPr="00630CC3" w:rsidRDefault="00592486" w:rsidP="00FE777A">
      <w:pPr>
        <w:pStyle w:val="TF-ALNEA"/>
      </w:pPr>
      <w:r w:rsidRPr="00630CC3">
        <w:t>implementação: implementar o software proposto de acordo com as especificações utilizando a</w:t>
      </w:r>
      <w:r w:rsidR="00116888" w:rsidRPr="00630CC3">
        <w:t xml:space="preserve"> tecnologia React.js e Firebase;</w:t>
      </w:r>
    </w:p>
    <w:p w14:paraId="6BFAD595" w14:textId="5EA5E30E" w:rsidR="00592486" w:rsidRPr="00630CC3" w:rsidRDefault="00592486" w:rsidP="00FE777A">
      <w:pPr>
        <w:pStyle w:val="TF-ALNEA"/>
      </w:pPr>
      <w:r w:rsidRPr="00630CC3">
        <w:t>testes: criar cenários de tes</w:t>
      </w:r>
      <w:r w:rsidR="008A5492" w:rsidRPr="00630CC3">
        <w:t>tes para validar a entrada e saí</w:t>
      </w:r>
      <w:r w:rsidRPr="00630CC3">
        <w:t xml:space="preserve">da de cada porta lógica quântica a ser implementada, efetuar teste do simulador construindo modelo de circuitos simulando algoritmo de </w:t>
      </w:r>
      <w:r w:rsidR="00630CC3">
        <w:t>G</w:t>
      </w:r>
      <w:r w:rsidRPr="00630CC3">
        <w:t>rover</w:t>
      </w:r>
      <w:r w:rsidR="008A5492" w:rsidRPr="00630CC3">
        <w:t xml:space="preserve"> </w:t>
      </w:r>
      <w:r w:rsidR="00630CC3">
        <w:t>verificando</w:t>
      </w:r>
      <w:r w:rsidR="008A5492" w:rsidRPr="00630CC3">
        <w:t xml:space="preserve"> todas entradas e saídas possíveis</w:t>
      </w:r>
      <w:r w:rsidR="001B66DE" w:rsidRPr="00630CC3">
        <w:t>.</w:t>
      </w:r>
    </w:p>
    <w:p w14:paraId="10E09D0F" w14:textId="74D6C7B7" w:rsidR="00592486" w:rsidRPr="0003024A" w:rsidRDefault="00592486" w:rsidP="00592486">
      <w:pPr>
        <w:pStyle w:val="TF-TEXTO"/>
      </w:pPr>
      <w:r w:rsidRPr="00E245E4">
        <w:t xml:space="preserve">As etapas serão realizadas nos períodos relacionados no </w:t>
      </w:r>
      <w:r w:rsidRPr="00E245E4">
        <w:fldChar w:fldCharType="begin"/>
      </w:r>
      <w:r w:rsidRPr="00E245E4">
        <w:instrText xml:space="preserve"> REF _Ref98650273 \h  \* MERGEFORMAT </w:instrText>
      </w:r>
      <w:r w:rsidRPr="00E245E4">
        <w:fldChar w:fldCharType="separate"/>
      </w:r>
      <w:r w:rsidR="00EB0541" w:rsidRPr="0003024A">
        <w:t xml:space="preserve">Quadro </w:t>
      </w:r>
      <w:r w:rsidR="00EB0541">
        <w:rPr>
          <w:noProof/>
        </w:rPr>
        <w:t>2</w:t>
      </w:r>
      <w:r w:rsidRPr="00E245E4">
        <w:fldChar w:fldCharType="end"/>
      </w:r>
      <w:r w:rsidRPr="00E245E4">
        <w:t>2.</w:t>
      </w:r>
    </w:p>
    <w:p w14:paraId="13F5F988" w14:textId="0F97A805" w:rsidR="00592486" w:rsidRPr="0003024A" w:rsidRDefault="00592486" w:rsidP="00592486">
      <w:pPr>
        <w:pStyle w:val="TF-LEGENDA-Ilustracao"/>
      </w:pPr>
      <w:bookmarkStart w:id="138" w:name="_Ref98650273"/>
      <w:r w:rsidRPr="0003024A">
        <w:t xml:space="preserve">Quadro </w:t>
      </w:r>
      <w:r w:rsidR="008B7686">
        <w:fldChar w:fldCharType="begin"/>
      </w:r>
      <w:r w:rsidR="008B7686">
        <w:instrText xml:space="preserve"> SEQ Quadro \* ARABIC </w:instrText>
      </w:r>
      <w:r w:rsidR="008B7686">
        <w:fldChar w:fldCharType="separate"/>
      </w:r>
      <w:r w:rsidR="00EB0541">
        <w:rPr>
          <w:noProof/>
        </w:rPr>
        <w:t>2</w:t>
      </w:r>
      <w:r w:rsidR="008B7686">
        <w:rPr>
          <w:noProof/>
        </w:rPr>
        <w:fldChar w:fldCharType="end"/>
      </w:r>
      <w:bookmarkEnd w:id="138"/>
      <w:r w:rsidRPr="0003024A">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600" w:firstRow="0" w:lastRow="0" w:firstColumn="0" w:lastColumn="0" w:noHBand="1" w:noVBand="1"/>
      </w:tblPr>
      <w:tblGrid>
        <w:gridCol w:w="6171"/>
        <w:gridCol w:w="273"/>
        <w:gridCol w:w="284"/>
        <w:gridCol w:w="284"/>
        <w:gridCol w:w="284"/>
        <w:gridCol w:w="284"/>
        <w:gridCol w:w="284"/>
        <w:gridCol w:w="284"/>
        <w:gridCol w:w="284"/>
        <w:gridCol w:w="284"/>
        <w:gridCol w:w="289"/>
      </w:tblGrid>
      <w:tr w:rsidR="00592486" w:rsidRPr="007E0D87" w14:paraId="3D9948BE" w14:textId="77777777" w:rsidTr="00C736AD">
        <w:trPr>
          <w:cantSplit/>
          <w:jc w:val="center"/>
        </w:trPr>
        <w:tc>
          <w:tcPr>
            <w:tcW w:w="6171" w:type="dxa"/>
            <w:tcBorders>
              <w:top w:val="single" w:sz="4" w:space="0" w:color="auto"/>
              <w:left w:val="single" w:sz="4" w:space="0" w:color="auto"/>
              <w:bottom w:val="single" w:sz="4" w:space="0" w:color="auto"/>
              <w:right w:val="nil"/>
            </w:tcBorders>
            <w:shd w:val="clear" w:color="auto" w:fill="A6A6A6"/>
          </w:tcPr>
          <w:p w14:paraId="5E7288E8" w14:textId="77777777" w:rsidR="00592486" w:rsidRPr="0003024A" w:rsidRDefault="00592486" w:rsidP="00A87BCE">
            <w:pPr>
              <w:pStyle w:val="TF-TEXTOQUADRO"/>
            </w:pPr>
          </w:p>
        </w:tc>
        <w:tc>
          <w:tcPr>
            <w:tcW w:w="2834" w:type="dxa"/>
            <w:gridSpan w:val="10"/>
            <w:tcBorders>
              <w:left w:val="nil"/>
            </w:tcBorders>
            <w:shd w:val="clear" w:color="auto" w:fill="A6A6A6"/>
          </w:tcPr>
          <w:p w14:paraId="6AFB1674" w14:textId="77777777" w:rsidR="00592486" w:rsidRPr="0003024A" w:rsidRDefault="00592486" w:rsidP="00A87BCE">
            <w:pPr>
              <w:pStyle w:val="TF-TEXTOQUADROCentralizado"/>
            </w:pPr>
            <w:r w:rsidRPr="0003024A">
              <w:t>2021</w:t>
            </w:r>
          </w:p>
        </w:tc>
      </w:tr>
      <w:tr w:rsidR="00592486" w:rsidRPr="007E0D87" w14:paraId="23F955B8" w14:textId="77777777" w:rsidTr="00C736AD">
        <w:trPr>
          <w:cantSplit/>
          <w:jc w:val="center"/>
        </w:trPr>
        <w:tc>
          <w:tcPr>
            <w:tcW w:w="6171" w:type="dxa"/>
            <w:tcBorders>
              <w:top w:val="single" w:sz="4" w:space="0" w:color="auto"/>
              <w:left w:val="single" w:sz="4" w:space="0" w:color="auto"/>
              <w:bottom w:val="single" w:sz="4" w:space="0" w:color="auto"/>
              <w:right w:val="single" w:sz="4" w:space="0" w:color="auto"/>
            </w:tcBorders>
            <w:shd w:val="clear" w:color="auto" w:fill="A6A6A6"/>
          </w:tcPr>
          <w:p w14:paraId="3C886A61" w14:textId="77777777" w:rsidR="00592486" w:rsidRPr="0003024A" w:rsidRDefault="00592486" w:rsidP="00A87BCE">
            <w:pPr>
              <w:pStyle w:val="TF-TEXTOQUADRO"/>
            </w:pPr>
          </w:p>
        </w:tc>
        <w:tc>
          <w:tcPr>
            <w:tcW w:w="557" w:type="dxa"/>
            <w:gridSpan w:val="2"/>
            <w:tcBorders>
              <w:left w:val="single" w:sz="4" w:space="0" w:color="auto"/>
            </w:tcBorders>
            <w:shd w:val="clear" w:color="auto" w:fill="A6A6A6"/>
          </w:tcPr>
          <w:p w14:paraId="5865DE68" w14:textId="77777777" w:rsidR="00592486" w:rsidRPr="0003024A" w:rsidRDefault="00592486" w:rsidP="00A87BCE">
            <w:pPr>
              <w:pStyle w:val="TF-TEXTOQUADROCentralizado"/>
            </w:pPr>
            <w:r w:rsidRPr="0003024A">
              <w:t>fev.</w:t>
            </w:r>
          </w:p>
        </w:tc>
        <w:tc>
          <w:tcPr>
            <w:tcW w:w="568" w:type="dxa"/>
            <w:gridSpan w:val="2"/>
            <w:shd w:val="clear" w:color="auto" w:fill="A6A6A6"/>
          </w:tcPr>
          <w:p w14:paraId="57122D72" w14:textId="77777777" w:rsidR="00592486" w:rsidRPr="0003024A" w:rsidRDefault="00592486" w:rsidP="00A87BCE">
            <w:pPr>
              <w:pStyle w:val="TF-TEXTOQUADROCentralizado"/>
              <w:jc w:val="left"/>
            </w:pPr>
            <w:r w:rsidRPr="0003024A">
              <w:t xml:space="preserve"> mar.</w:t>
            </w:r>
          </w:p>
        </w:tc>
        <w:tc>
          <w:tcPr>
            <w:tcW w:w="568" w:type="dxa"/>
            <w:gridSpan w:val="2"/>
            <w:shd w:val="clear" w:color="auto" w:fill="A6A6A6"/>
          </w:tcPr>
          <w:p w14:paraId="6F665D4E" w14:textId="77777777" w:rsidR="00592486" w:rsidRPr="0003024A" w:rsidRDefault="00592486" w:rsidP="00A87BCE">
            <w:pPr>
              <w:pStyle w:val="TF-TEXTOQUADROCentralizado"/>
            </w:pPr>
            <w:r w:rsidRPr="0003024A">
              <w:t>abr.</w:t>
            </w:r>
          </w:p>
        </w:tc>
        <w:tc>
          <w:tcPr>
            <w:tcW w:w="568" w:type="dxa"/>
            <w:gridSpan w:val="2"/>
            <w:shd w:val="clear" w:color="auto" w:fill="A6A6A6"/>
          </w:tcPr>
          <w:p w14:paraId="451672F2" w14:textId="77777777" w:rsidR="00592486" w:rsidRPr="0003024A" w:rsidRDefault="00592486" w:rsidP="00A87BCE">
            <w:pPr>
              <w:pStyle w:val="TF-TEXTOQUADROCentralizado"/>
            </w:pPr>
            <w:r w:rsidRPr="0003024A">
              <w:t>maio</w:t>
            </w:r>
          </w:p>
        </w:tc>
        <w:tc>
          <w:tcPr>
            <w:tcW w:w="573" w:type="dxa"/>
            <w:gridSpan w:val="2"/>
            <w:shd w:val="clear" w:color="auto" w:fill="A6A6A6"/>
          </w:tcPr>
          <w:p w14:paraId="09448044" w14:textId="77777777" w:rsidR="00592486" w:rsidRPr="0003024A" w:rsidRDefault="00592486" w:rsidP="00A87BCE">
            <w:pPr>
              <w:pStyle w:val="TF-TEXTOQUADROCentralizado"/>
            </w:pPr>
            <w:r w:rsidRPr="0003024A">
              <w:t>jun.</w:t>
            </w:r>
          </w:p>
        </w:tc>
      </w:tr>
      <w:tr w:rsidR="00592486" w:rsidRPr="007E0D87" w14:paraId="0E41F49E" w14:textId="77777777" w:rsidTr="00C736AD">
        <w:trPr>
          <w:cantSplit/>
          <w:jc w:val="center"/>
        </w:trPr>
        <w:tc>
          <w:tcPr>
            <w:tcW w:w="6171" w:type="dxa"/>
            <w:tcBorders>
              <w:top w:val="single" w:sz="4" w:space="0" w:color="auto"/>
              <w:left w:val="single" w:sz="4" w:space="0" w:color="auto"/>
              <w:bottom w:val="single" w:sz="4" w:space="0" w:color="auto"/>
              <w:right w:val="single" w:sz="4" w:space="0" w:color="auto"/>
            </w:tcBorders>
            <w:shd w:val="clear" w:color="auto" w:fill="A6A6A6"/>
          </w:tcPr>
          <w:p w14:paraId="2F5A4358" w14:textId="77777777" w:rsidR="00592486" w:rsidRPr="0003024A" w:rsidRDefault="00592486" w:rsidP="00A87BCE">
            <w:pPr>
              <w:pStyle w:val="TF-TEXTOQUADRO"/>
            </w:pPr>
            <w:r w:rsidRPr="0003024A">
              <w:t>etapas / quinzenas</w:t>
            </w:r>
          </w:p>
        </w:tc>
        <w:tc>
          <w:tcPr>
            <w:tcW w:w="273" w:type="dxa"/>
            <w:tcBorders>
              <w:left w:val="single" w:sz="4" w:space="0" w:color="auto"/>
            </w:tcBorders>
            <w:shd w:val="clear" w:color="auto" w:fill="A6A6A6"/>
          </w:tcPr>
          <w:p w14:paraId="34D65618" w14:textId="77777777" w:rsidR="00592486" w:rsidRPr="0003024A" w:rsidRDefault="00592486" w:rsidP="00A87BCE">
            <w:pPr>
              <w:pStyle w:val="TF-TEXTOQUADROCentralizado"/>
            </w:pPr>
            <w:r w:rsidRPr="0003024A">
              <w:t>1</w:t>
            </w:r>
          </w:p>
        </w:tc>
        <w:tc>
          <w:tcPr>
            <w:tcW w:w="284" w:type="dxa"/>
            <w:shd w:val="clear" w:color="auto" w:fill="A6A6A6"/>
          </w:tcPr>
          <w:p w14:paraId="1DB1A95E" w14:textId="77777777" w:rsidR="00592486" w:rsidRPr="0003024A" w:rsidRDefault="00592486" w:rsidP="00A87BCE">
            <w:pPr>
              <w:pStyle w:val="TF-TEXTOQUADROCentralizado"/>
            </w:pPr>
            <w:r w:rsidRPr="0003024A">
              <w:t>2</w:t>
            </w:r>
          </w:p>
        </w:tc>
        <w:tc>
          <w:tcPr>
            <w:tcW w:w="284" w:type="dxa"/>
            <w:shd w:val="clear" w:color="auto" w:fill="A6A6A6"/>
          </w:tcPr>
          <w:p w14:paraId="43BB3C09" w14:textId="77777777" w:rsidR="00592486" w:rsidRPr="0003024A" w:rsidRDefault="00592486" w:rsidP="00A87BCE">
            <w:pPr>
              <w:pStyle w:val="TF-TEXTOQUADROCentralizado"/>
            </w:pPr>
            <w:r w:rsidRPr="0003024A">
              <w:t>1</w:t>
            </w:r>
          </w:p>
        </w:tc>
        <w:tc>
          <w:tcPr>
            <w:tcW w:w="284" w:type="dxa"/>
            <w:shd w:val="clear" w:color="auto" w:fill="A6A6A6"/>
          </w:tcPr>
          <w:p w14:paraId="00FB0AA7" w14:textId="77777777" w:rsidR="00592486" w:rsidRPr="0003024A" w:rsidRDefault="00592486" w:rsidP="00A87BCE">
            <w:pPr>
              <w:pStyle w:val="TF-TEXTOQUADROCentralizado"/>
            </w:pPr>
            <w:r w:rsidRPr="0003024A">
              <w:t>2</w:t>
            </w:r>
          </w:p>
        </w:tc>
        <w:tc>
          <w:tcPr>
            <w:tcW w:w="284" w:type="dxa"/>
            <w:shd w:val="clear" w:color="auto" w:fill="A6A6A6"/>
          </w:tcPr>
          <w:p w14:paraId="39D452EE" w14:textId="77777777" w:rsidR="00592486" w:rsidRPr="0003024A" w:rsidRDefault="00592486" w:rsidP="00A87BCE">
            <w:pPr>
              <w:pStyle w:val="TF-TEXTOQUADROCentralizado"/>
            </w:pPr>
            <w:r w:rsidRPr="0003024A">
              <w:t>1</w:t>
            </w:r>
          </w:p>
        </w:tc>
        <w:tc>
          <w:tcPr>
            <w:tcW w:w="284" w:type="dxa"/>
            <w:shd w:val="clear" w:color="auto" w:fill="A6A6A6"/>
          </w:tcPr>
          <w:p w14:paraId="217E3906" w14:textId="77777777" w:rsidR="00592486" w:rsidRPr="0003024A" w:rsidRDefault="00592486" w:rsidP="00A87BCE">
            <w:pPr>
              <w:pStyle w:val="TF-TEXTOQUADROCentralizado"/>
            </w:pPr>
            <w:r w:rsidRPr="0003024A">
              <w:t>2</w:t>
            </w:r>
          </w:p>
        </w:tc>
        <w:tc>
          <w:tcPr>
            <w:tcW w:w="284" w:type="dxa"/>
            <w:shd w:val="clear" w:color="auto" w:fill="A6A6A6"/>
          </w:tcPr>
          <w:p w14:paraId="025E61D7" w14:textId="77777777" w:rsidR="00592486" w:rsidRPr="0003024A" w:rsidRDefault="00592486" w:rsidP="00A87BCE">
            <w:pPr>
              <w:pStyle w:val="TF-TEXTOQUADROCentralizado"/>
            </w:pPr>
            <w:r w:rsidRPr="0003024A">
              <w:t>1</w:t>
            </w:r>
          </w:p>
        </w:tc>
        <w:tc>
          <w:tcPr>
            <w:tcW w:w="284" w:type="dxa"/>
            <w:shd w:val="clear" w:color="auto" w:fill="A6A6A6"/>
          </w:tcPr>
          <w:p w14:paraId="79DC3398" w14:textId="77777777" w:rsidR="00592486" w:rsidRPr="0003024A" w:rsidRDefault="00592486" w:rsidP="00A87BCE">
            <w:pPr>
              <w:pStyle w:val="TF-TEXTOQUADROCentralizado"/>
            </w:pPr>
            <w:r w:rsidRPr="0003024A">
              <w:t>2</w:t>
            </w:r>
          </w:p>
        </w:tc>
        <w:tc>
          <w:tcPr>
            <w:tcW w:w="284" w:type="dxa"/>
            <w:shd w:val="clear" w:color="auto" w:fill="A6A6A6"/>
          </w:tcPr>
          <w:p w14:paraId="0FB43ACC" w14:textId="77777777" w:rsidR="00592486" w:rsidRPr="0003024A" w:rsidRDefault="00592486" w:rsidP="00A87BCE">
            <w:pPr>
              <w:pStyle w:val="TF-TEXTOQUADROCentralizado"/>
            </w:pPr>
            <w:r w:rsidRPr="0003024A">
              <w:t>1</w:t>
            </w:r>
          </w:p>
        </w:tc>
        <w:tc>
          <w:tcPr>
            <w:tcW w:w="289" w:type="dxa"/>
            <w:shd w:val="clear" w:color="auto" w:fill="A6A6A6"/>
          </w:tcPr>
          <w:p w14:paraId="10404FCC" w14:textId="77777777" w:rsidR="00592486" w:rsidRPr="0003024A" w:rsidRDefault="00592486" w:rsidP="00A87BCE">
            <w:pPr>
              <w:pStyle w:val="TF-TEXTOQUADROCentralizado"/>
            </w:pPr>
            <w:r w:rsidRPr="0003024A">
              <w:t>2</w:t>
            </w:r>
          </w:p>
        </w:tc>
      </w:tr>
      <w:tr w:rsidR="00592486" w:rsidRPr="007E0D87" w14:paraId="231CB3BE" w14:textId="77777777" w:rsidTr="003C05AA">
        <w:trPr>
          <w:jc w:val="center"/>
        </w:trPr>
        <w:tc>
          <w:tcPr>
            <w:tcW w:w="6171" w:type="dxa"/>
            <w:tcBorders>
              <w:top w:val="single" w:sz="4" w:space="0" w:color="auto"/>
            </w:tcBorders>
          </w:tcPr>
          <w:p w14:paraId="13520B05" w14:textId="01549057" w:rsidR="00592486" w:rsidRPr="0003024A" w:rsidRDefault="00BB0DA0" w:rsidP="00A87BCE">
            <w:pPr>
              <w:pStyle w:val="TF-TEXTOQUADRO"/>
              <w:rPr>
                <w:bCs/>
              </w:rPr>
            </w:pPr>
            <w:r>
              <w:rPr>
                <w:bCs/>
              </w:rPr>
              <w:t>l</w:t>
            </w:r>
            <w:r w:rsidR="00592486" w:rsidRPr="0003024A">
              <w:rPr>
                <w:bCs/>
              </w:rPr>
              <w:t>evantamento bibliográfico</w:t>
            </w:r>
          </w:p>
        </w:tc>
        <w:tc>
          <w:tcPr>
            <w:tcW w:w="273" w:type="dxa"/>
            <w:shd w:val="clear" w:color="auto" w:fill="FFFFFF" w:themeFill="background1"/>
          </w:tcPr>
          <w:p w14:paraId="4D7D8C71" w14:textId="77777777" w:rsidR="00592486" w:rsidRPr="00832D5C" w:rsidRDefault="00592486" w:rsidP="00A87BCE">
            <w:pPr>
              <w:pStyle w:val="TF-TEXTOQUADROCentralizado"/>
            </w:pPr>
          </w:p>
        </w:tc>
        <w:tc>
          <w:tcPr>
            <w:tcW w:w="284" w:type="dxa"/>
            <w:shd w:val="clear" w:color="auto" w:fill="A6A6A6" w:themeFill="background1" w:themeFillShade="A6"/>
          </w:tcPr>
          <w:p w14:paraId="6481ABC8" w14:textId="77777777" w:rsidR="00592486" w:rsidRPr="0003024A" w:rsidRDefault="00592486" w:rsidP="00A87BCE">
            <w:pPr>
              <w:pStyle w:val="TF-TEXTOQUADROCentralizado"/>
            </w:pPr>
          </w:p>
        </w:tc>
        <w:tc>
          <w:tcPr>
            <w:tcW w:w="284" w:type="dxa"/>
            <w:shd w:val="clear" w:color="auto" w:fill="A6A6A6" w:themeFill="background1" w:themeFillShade="A6"/>
          </w:tcPr>
          <w:p w14:paraId="5DA8049A" w14:textId="77777777" w:rsidR="00592486" w:rsidRPr="0003024A" w:rsidRDefault="00592486" w:rsidP="00A87BCE">
            <w:pPr>
              <w:pStyle w:val="TF-TEXTOQUADROCentralizado"/>
            </w:pPr>
          </w:p>
        </w:tc>
        <w:tc>
          <w:tcPr>
            <w:tcW w:w="284" w:type="dxa"/>
          </w:tcPr>
          <w:p w14:paraId="11C565D5" w14:textId="77777777" w:rsidR="00592486" w:rsidRPr="0003024A" w:rsidRDefault="00592486" w:rsidP="00A87BCE">
            <w:pPr>
              <w:pStyle w:val="TF-TEXTOQUADROCentralizado"/>
            </w:pPr>
          </w:p>
        </w:tc>
        <w:tc>
          <w:tcPr>
            <w:tcW w:w="284" w:type="dxa"/>
          </w:tcPr>
          <w:p w14:paraId="5CE066B5" w14:textId="77777777" w:rsidR="00592486" w:rsidRPr="0003024A" w:rsidRDefault="00592486" w:rsidP="00A87BCE">
            <w:pPr>
              <w:pStyle w:val="TF-TEXTOQUADROCentralizado"/>
            </w:pPr>
          </w:p>
        </w:tc>
        <w:tc>
          <w:tcPr>
            <w:tcW w:w="284" w:type="dxa"/>
          </w:tcPr>
          <w:p w14:paraId="27D10ECA" w14:textId="77777777" w:rsidR="00592486" w:rsidRPr="0003024A" w:rsidRDefault="00592486" w:rsidP="00A87BCE">
            <w:pPr>
              <w:pStyle w:val="TF-TEXTOQUADROCentralizado"/>
            </w:pPr>
          </w:p>
        </w:tc>
        <w:tc>
          <w:tcPr>
            <w:tcW w:w="284" w:type="dxa"/>
          </w:tcPr>
          <w:p w14:paraId="1A31177A" w14:textId="77777777" w:rsidR="00592486" w:rsidRPr="0003024A" w:rsidRDefault="00592486" w:rsidP="00A87BCE">
            <w:pPr>
              <w:pStyle w:val="TF-TEXTOQUADROCentralizado"/>
            </w:pPr>
          </w:p>
        </w:tc>
        <w:tc>
          <w:tcPr>
            <w:tcW w:w="284" w:type="dxa"/>
          </w:tcPr>
          <w:p w14:paraId="685E70B8" w14:textId="77777777" w:rsidR="00592486" w:rsidRPr="0003024A" w:rsidRDefault="00592486" w:rsidP="00A87BCE">
            <w:pPr>
              <w:pStyle w:val="TF-TEXTOQUADROCentralizado"/>
            </w:pPr>
          </w:p>
        </w:tc>
        <w:tc>
          <w:tcPr>
            <w:tcW w:w="284" w:type="dxa"/>
          </w:tcPr>
          <w:p w14:paraId="0A17350A" w14:textId="77777777" w:rsidR="00592486" w:rsidRPr="0003024A" w:rsidRDefault="00592486" w:rsidP="00A87BCE">
            <w:pPr>
              <w:pStyle w:val="TF-TEXTOQUADROCentralizado"/>
            </w:pPr>
          </w:p>
        </w:tc>
        <w:tc>
          <w:tcPr>
            <w:tcW w:w="289" w:type="dxa"/>
          </w:tcPr>
          <w:p w14:paraId="375A6D37" w14:textId="77777777" w:rsidR="00592486" w:rsidRPr="0003024A" w:rsidRDefault="00592486" w:rsidP="00A87BCE">
            <w:pPr>
              <w:pStyle w:val="TF-TEXTOQUADROCentralizado"/>
            </w:pPr>
          </w:p>
        </w:tc>
      </w:tr>
      <w:tr w:rsidR="00592486" w:rsidRPr="007E0D87" w14:paraId="11E7F05B" w14:textId="77777777" w:rsidTr="003C05AA">
        <w:trPr>
          <w:jc w:val="center"/>
        </w:trPr>
        <w:tc>
          <w:tcPr>
            <w:tcW w:w="6171" w:type="dxa"/>
          </w:tcPr>
          <w:p w14:paraId="1F2854EB" w14:textId="2C7ACF57" w:rsidR="00592486" w:rsidRPr="0003024A" w:rsidRDefault="00BB0DA0" w:rsidP="00A87BCE">
            <w:pPr>
              <w:pStyle w:val="TF-TEXTOQUADRO"/>
            </w:pPr>
            <w:r>
              <w:t>l</w:t>
            </w:r>
            <w:r w:rsidR="00592486" w:rsidRPr="0003024A">
              <w:t>evantamento dos requisitos</w:t>
            </w:r>
          </w:p>
        </w:tc>
        <w:tc>
          <w:tcPr>
            <w:tcW w:w="273" w:type="dxa"/>
          </w:tcPr>
          <w:p w14:paraId="694E8D7E" w14:textId="77777777" w:rsidR="00592486" w:rsidRPr="0003024A" w:rsidRDefault="00592486" w:rsidP="00A87BCE">
            <w:pPr>
              <w:pStyle w:val="TF-TEXTOQUADROCentralizado"/>
            </w:pPr>
          </w:p>
        </w:tc>
        <w:tc>
          <w:tcPr>
            <w:tcW w:w="284" w:type="dxa"/>
            <w:shd w:val="clear" w:color="auto" w:fill="FFFFFF" w:themeFill="background1"/>
          </w:tcPr>
          <w:p w14:paraId="0596F79D" w14:textId="77777777" w:rsidR="00592486" w:rsidRPr="0003024A" w:rsidRDefault="00592486" w:rsidP="00A87BCE">
            <w:pPr>
              <w:pStyle w:val="TF-TEXTOQUADROCentralizado"/>
            </w:pPr>
          </w:p>
        </w:tc>
        <w:tc>
          <w:tcPr>
            <w:tcW w:w="284" w:type="dxa"/>
            <w:shd w:val="clear" w:color="auto" w:fill="A6A6A6" w:themeFill="background1" w:themeFillShade="A6"/>
          </w:tcPr>
          <w:p w14:paraId="0BA5F78A" w14:textId="77777777" w:rsidR="00592486" w:rsidRPr="0003024A" w:rsidRDefault="00592486" w:rsidP="00A87BCE">
            <w:pPr>
              <w:pStyle w:val="TF-TEXTOQUADROCentralizado"/>
            </w:pPr>
          </w:p>
        </w:tc>
        <w:tc>
          <w:tcPr>
            <w:tcW w:w="284" w:type="dxa"/>
            <w:shd w:val="clear" w:color="auto" w:fill="A6A6A6" w:themeFill="background1" w:themeFillShade="A6"/>
          </w:tcPr>
          <w:p w14:paraId="791610C4" w14:textId="77777777" w:rsidR="00592486" w:rsidRPr="0003024A" w:rsidRDefault="00592486" w:rsidP="00A87BCE">
            <w:pPr>
              <w:pStyle w:val="TF-TEXTOQUADROCentralizado"/>
            </w:pPr>
          </w:p>
        </w:tc>
        <w:tc>
          <w:tcPr>
            <w:tcW w:w="284" w:type="dxa"/>
          </w:tcPr>
          <w:p w14:paraId="5E8E32C7" w14:textId="77777777" w:rsidR="00592486" w:rsidRPr="0003024A" w:rsidRDefault="00592486" w:rsidP="00A87BCE">
            <w:pPr>
              <w:pStyle w:val="TF-TEXTOQUADROCentralizado"/>
            </w:pPr>
          </w:p>
        </w:tc>
        <w:tc>
          <w:tcPr>
            <w:tcW w:w="284" w:type="dxa"/>
          </w:tcPr>
          <w:p w14:paraId="103ED4A3" w14:textId="77777777" w:rsidR="00592486" w:rsidRPr="0003024A" w:rsidRDefault="00592486" w:rsidP="00A87BCE">
            <w:pPr>
              <w:pStyle w:val="TF-TEXTOQUADROCentralizado"/>
            </w:pPr>
          </w:p>
        </w:tc>
        <w:tc>
          <w:tcPr>
            <w:tcW w:w="284" w:type="dxa"/>
          </w:tcPr>
          <w:p w14:paraId="55702A9C" w14:textId="77777777" w:rsidR="00592486" w:rsidRPr="0003024A" w:rsidRDefault="00592486" w:rsidP="00A87BCE">
            <w:pPr>
              <w:pStyle w:val="TF-TEXTOQUADROCentralizado"/>
            </w:pPr>
          </w:p>
        </w:tc>
        <w:tc>
          <w:tcPr>
            <w:tcW w:w="284" w:type="dxa"/>
          </w:tcPr>
          <w:p w14:paraId="4B1F81C1" w14:textId="77777777" w:rsidR="00592486" w:rsidRPr="0003024A" w:rsidRDefault="00592486" w:rsidP="00A87BCE">
            <w:pPr>
              <w:pStyle w:val="TF-TEXTOQUADROCentralizado"/>
            </w:pPr>
          </w:p>
        </w:tc>
        <w:tc>
          <w:tcPr>
            <w:tcW w:w="284" w:type="dxa"/>
          </w:tcPr>
          <w:p w14:paraId="12C1B636" w14:textId="77777777" w:rsidR="00592486" w:rsidRPr="0003024A" w:rsidRDefault="00592486" w:rsidP="00A87BCE">
            <w:pPr>
              <w:pStyle w:val="TF-TEXTOQUADROCentralizado"/>
            </w:pPr>
          </w:p>
        </w:tc>
        <w:tc>
          <w:tcPr>
            <w:tcW w:w="289" w:type="dxa"/>
          </w:tcPr>
          <w:p w14:paraId="2C77FB14" w14:textId="77777777" w:rsidR="00592486" w:rsidRPr="0003024A" w:rsidRDefault="00592486" w:rsidP="00A87BCE">
            <w:pPr>
              <w:pStyle w:val="TF-TEXTOQUADROCentralizado"/>
            </w:pPr>
          </w:p>
        </w:tc>
      </w:tr>
      <w:tr w:rsidR="00592486" w:rsidRPr="007E0D87" w14:paraId="76A2CBEF" w14:textId="77777777" w:rsidTr="003C05AA">
        <w:trPr>
          <w:jc w:val="center"/>
        </w:trPr>
        <w:tc>
          <w:tcPr>
            <w:tcW w:w="6171" w:type="dxa"/>
          </w:tcPr>
          <w:p w14:paraId="09FC8E7B" w14:textId="53DCF07E" w:rsidR="00592486" w:rsidRPr="0003024A" w:rsidRDefault="00BB0DA0" w:rsidP="00A87BCE">
            <w:pPr>
              <w:pStyle w:val="TF-TEXTOQUADRO"/>
            </w:pPr>
            <w:r>
              <w:t>e</w:t>
            </w:r>
            <w:r w:rsidR="00592486" w:rsidRPr="0003024A">
              <w:t>specificação e análise</w:t>
            </w:r>
          </w:p>
        </w:tc>
        <w:tc>
          <w:tcPr>
            <w:tcW w:w="273" w:type="dxa"/>
          </w:tcPr>
          <w:p w14:paraId="38F2B9BC" w14:textId="77777777" w:rsidR="00592486" w:rsidRPr="0003024A" w:rsidRDefault="00592486" w:rsidP="00A87BCE">
            <w:pPr>
              <w:pStyle w:val="TF-TEXTOQUADROCentralizado"/>
            </w:pPr>
          </w:p>
        </w:tc>
        <w:tc>
          <w:tcPr>
            <w:tcW w:w="284" w:type="dxa"/>
            <w:shd w:val="clear" w:color="auto" w:fill="auto"/>
          </w:tcPr>
          <w:p w14:paraId="52CC2BDA" w14:textId="77777777" w:rsidR="00592486" w:rsidRPr="0003024A" w:rsidRDefault="00592486" w:rsidP="00A87BCE">
            <w:pPr>
              <w:pStyle w:val="TF-TEXTOQUADROCentralizado"/>
            </w:pPr>
          </w:p>
        </w:tc>
        <w:tc>
          <w:tcPr>
            <w:tcW w:w="284" w:type="dxa"/>
            <w:shd w:val="clear" w:color="auto" w:fill="FFFFFF" w:themeFill="background1"/>
          </w:tcPr>
          <w:p w14:paraId="7DBB19C4" w14:textId="77777777" w:rsidR="00592486" w:rsidRPr="0003024A" w:rsidRDefault="00592486" w:rsidP="00A87BCE">
            <w:pPr>
              <w:pStyle w:val="TF-TEXTOQUADROCentralizado"/>
            </w:pPr>
          </w:p>
        </w:tc>
        <w:tc>
          <w:tcPr>
            <w:tcW w:w="284" w:type="dxa"/>
            <w:shd w:val="clear" w:color="auto" w:fill="A6A6A6" w:themeFill="background1" w:themeFillShade="A6"/>
          </w:tcPr>
          <w:p w14:paraId="0DD870AA" w14:textId="77777777" w:rsidR="00592486" w:rsidRPr="0003024A" w:rsidRDefault="00592486" w:rsidP="00A87BCE">
            <w:pPr>
              <w:pStyle w:val="TF-TEXTOQUADROCentralizado"/>
            </w:pPr>
          </w:p>
        </w:tc>
        <w:tc>
          <w:tcPr>
            <w:tcW w:w="284" w:type="dxa"/>
            <w:shd w:val="clear" w:color="auto" w:fill="A6A6A6" w:themeFill="background1" w:themeFillShade="A6"/>
          </w:tcPr>
          <w:p w14:paraId="4366D1FF" w14:textId="77777777" w:rsidR="00592486" w:rsidRPr="0003024A" w:rsidRDefault="00592486" w:rsidP="00A87BCE">
            <w:pPr>
              <w:pStyle w:val="TF-TEXTOQUADROCentralizado"/>
            </w:pPr>
          </w:p>
        </w:tc>
        <w:tc>
          <w:tcPr>
            <w:tcW w:w="284" w:type="dxa"/>
            <w:shd w:val="clear" w:color="auto" w:fill="auto"/>
          </w:tcPr>
          <w:p w14:paraId="5A92EBDE" w14:textId="77777777" w:rsidR="00592486" w:rsidRPr="0003024A" w:rsidRDefault="00592486" w:rsidP="00A87BCE">
            <w:pPr>
              <w:pStyle w:val="TF-TEXTOQUADROCentralizado"/>
            </w:pPr>
          </w:p>
        </w:tc>
        <w:tc>
          <w:tcPr>
            <w:tcW w:w="284" w:type="dxa"/>
            <w:shd w:val="clear" w:color="auto" w:fill="auto"/>
          </w:tcPr>
          <w:p w14:paraId="516F8162" w14:textId="77777777" w:rsidR="00592486" w:rsidRPr="0003024A" w:rsidRDefault="00592486" w:rsidP="00A87BCE">
            <w:pPr>
              <w:pStyle w:val="TF-TEXTOQUADROCentralizado"/>
            </w:pPr>
          </w:p>
        </w:tc>
        <w:tc>
          <w:tcPr>
            <w:tcW w:w="284" w:type="dxa"/>
          </w:tcPr>
          <w:p w14:paraId="3DC36F5C" w14:textId="77777777" w:rsidR="00592486" w:rsidRPr="0003024A" w:rsidRDefault="00592486" w:rsidP="00A87BCE">
            <w:pPr>
              <w:pStyle w:val="TF-TEXTOQUADROCentralizado"/>
            </w:pPr>
          </w:p>
        </w:tc>
        <w:tc>
          <w:tcPr>
            <w:tcW w:w="284" w:type="dxa"/>
          </w:tcPr>
          <w:p w14:paraId="0D93DF56" w14:textId="77777777" w:rsidR="00592486" w:rsidRPr="0003024A" w:rsidRDefault="00592486" w:rsidP="00A87BCE">
            <w:pPr>
              <w:pStyle w:val="TF-TEXTOQUADROCentralizado"/>
            </w:pPr>
          </w:p>
        </w:tc>
        <w:tc>
          <w:tcPr>
            <w:tcW w:w="289" w:type="dxa"/>
          </w:tcPr>
          <w:p w14:paraId="7CEBA195" w14:textId="77777777" w:rsidR="00592486" w:rsidRPr="0003024A" w:rsidRDefault="00592486" w:rsidP="00A87BCE">
            <w:pPr>
              <w:pStyle w:val="TF-TEXTOQUADROCentralizado"/>
            </w:pPr>
          </w:p>
        </w:tc>
      </w:tr>
      <w:tr w:rsidR="00592486" w:rsidRPr="007E0D87" w14:paraId="70471AE0" w14:textId="77777777" w:rsidTr="003C05AA">
        <w:trPr>
          <w:jc w:val="center"/>
        </w:trPr>
        <w:tc>
          <w:tcPr>
            <w:tcW w:w="6171" w:type="dxa"/>
          </w:tcPr>
          <w:p w14:paraId="5E7684F0" w14:textId="34F84AF6" w:rsidR="00592486" w:rsidRPr="0003024A" w:rsidRDefault="00BB0DA0" w:rsidP="00A87BCE">
            <w:pPr>
              <w:pStyle w:val="TF-TEXTOQUADRO"/>
            </w:pPr>
            <w:r>
              <w:t>i</w:t>
            </w:r>
            <w:r w:rsidR="00592486" w:rsidRPr="0003024A">
              <w:t>mplementação</w:t>
            </w:r>
          </w:p>
        </w:tc>
        <w:tc>
          <w:tcPr>
            <w:tcW w:w="273" w:type="dxa"/>
          </w:tcPr>
          <w:p w14:paraId="03D6C16F" w14:textId="77777777" w:rsidR="00592486" w:rsidRPr="0003024A" w:rsidRDefault="00592486" w:rsidP="00A87BCE">
            <w:pPr>
              <w:pStyle w:val="TF-TEXTOQUADROCentralizado"/>
            </w:pPr>
          </w:p>
        </w:tc>
        <w:tc>
          <w:tcPr>
            <w:tcW w:w="284" w:type="dxa"/>
            <w:shd w:val="clear" w:color="auto" w:fill="auto"/>
          </w:tcPr>
          <w:p w14:paraId="60C7756C" w14:textId="77777777" w:rsidR="00592486" w:rsidRPr="0003024A" w:rsidRDefault="00592486" w:rsidP="00A87BCE">
            <w:pPr>
              <w:pStyle w:val="TF-TEXTOQUADROCentralizado"/>
            </w:pPr>
          </w:p>
        </w:tc>
        <w:tc>
          <w:tcPr>
            <w:tcW w:w="284" w:type="dxa"/>
            <w:shd w:val="clear" w:color="auto" w:fill="auto"/>
          </w:tcPr>
          <w:p w14:paraId="5EF08F9E" w14:textId="77777777" w:rsidR="00592486" w:rsidRPr="0003024A" w:rsidRDefault="00592486" w:rsidP="00A87BCE">
            <w:pPr>
              <w:pStyle w:val="TF-TEXTOQUADROCentralizado"/>
            </w:pPr>
          </w:p>
        </w:tc>
        <w:tc>
          <w:tcPr>
            <w:tcW w:w="284" w:type="dxa"/>
            <w:shd w:val="clear" w:color="auto" w:fill="FFFFFF" w:themeFill="background1"/>
          </w:tcPr>
          <w:p w14:paraId="4DC28301" w14:textId="77777777" w:rsidR="00592486" w:rsidRPr="0003024A" w:rsidRDefault="00592486" w:rsidP="00A87BCE">
            <w:pPr>
              <w:pStyle w:val="TF-TEXTOQUADROCentralizado"/>
            </w:pPr>
          </w:p>
        </w:tc>
        <w:tc>
          <w:tcPr>
            <w:tcW w:w="284" w:type="dxa"/>
            <w:shd w:val="clear" w:color="auto" w:fill="A6A6A6" w:themeFill="background1" w:themeFillShade="A6"/>
          </w:tcPr>
          <w:p w14:paraId="3A2898B4" w14:textId="77777777" w:rsidR="00592486" w:rsidRPr="0003024A" w:rsidRDefault="00592486" w:rsidP="00A87BCE">
            <w:pPr>
              <w:pStyle w:val="TF-TEXTOQUADROCentralizado"/>
            </w:pPr>
          </w:p>
        </w:tc>
        <w:tc>
          <w:tcPr>
            <w:tcW w:w="284" w:type="dxa"/>
            <w:shd w:val="clear" w:color="auto" w:fill="A6A6A6" w:themeFill="background1" w:themeFillShade="A6"/>
          </w:tcPr>
          <w:p w14:paraId="4276F4FA" w14:textId="77777777" w:rsidR="00592486" w:rsidRPr="0003024A" w:rsidRDefault="00592486" w:rsidP="00A87BCE">
            <w:pPr>
              <w:pStyle w:val="TF-TEXTOQUADROCentralizado"/>
            </w:pPr>
          </w:p>
        </w:tc>
        <w:tc>
          <w:tcPr>
            <w:tcW w:w="284" w:type="dxa"/>
            <w:shd w:val="clear" w:color="auto" w:fill="A6A6A6" w:themeFill="background1" w:themeFillShade="A6"/>
          </w:tcPr>
          <w:p w14:paraId="68A0EE83" w14:textId="77777777" w:rsidR="00592486" w:rsidRPr="0003024A" w:rsidRDefault="00592486" w:rsidP="00A87BCE">
            <w:pPr>
              <w:pStyle w:val="TF-TEXTOQUADROCentralizado"/>
            </w:pPr>
          </w:p>
        </w:tc>
        <w:tc>
          <w:tcPr>
            <w:tcW w:w="284" w:type="dxa"/>
            <w:shd w:val="clear" w:color="auto" w:fill="A6A6A6" w:themeFill="background1" w:themeFillShade="A6"/>
          </w:tcPr>
          <w:p w14:paraId="00EB13AD" w14:textId="77777777" w:rsidR="00592486" w:rsidRPr="0003024A" w:rsidRDefault="00592486" w:rsidP="00A87BCE">
            <w:pPr>
              <w:pStyle w:val="TF-TEXTOQUADROCentralizado"/>
            </w:pPr>
          </w:p>
        </w:tc>
        <w:tc>
          <w:tcPr>
            <w:tcW w:w="284" w:type="dxa"/>
          </w:tcPr>
          <w:p w14:paraId="555E7F88" w14:textId="77777777" w:rsidR="00592486" w:rsidRPr="0003024A" w:rsidRDefault="00592486" w:rsidP="00A87BCE">
            <w:pPr>
              <w:pStyle w:val="TF-TEXTOQUADROCentralizado"/>
            </w:pPr>
          </w:p>
        </w:tc>
        <w:tc>
          <w:tcPr>
            <w:tcW w:w="289" w:type="dxa"/>
          </w:tcPr>
          <w:p w14:paraId="254F5A47" w14:textId="77777777" w:rsidR="00592486" w:rsidRPr="0003024A" w:rsidRDefault="00592486" w:rsidP="00A87BCE">
            <w:pPr>
              <w:pStyle w:val="TF-TEXTOQUADROCentralizado"/>
            </w:pPr>
          </w:p>
        </w:tc>
      </w:tr>
      <w:tr w:rsidR="00592486" w:rsidRPr="007E0D87" w14:paraId="68758847" w14:textId="77777777" w:rsidTr="003C05AA">
        <w:trPr>
          <w:jc w:val="center"/>
        </w:trPr>
        <w:tc>
          <w:tcPr>
            <w:tcW w:w="6171" w:type="dxa"/>
          </w:tcPr>
          <w:p w14:paraId="72DEEF58" w14:textId="77D9E3D2" w:rsidR="00592486" w:rsidRPr="0003024A" w:rsidRDefault="00BB0DA0" w:rsidP="00A87BCE">
            <w:pPr>
              <w:pStyle w:val="TF-TEXTOQUADRO"/>
            </w:pPr>
            <w:r>
              <w:t>t</w:t>
            </w:r>
            <w:r w:rsidR="00592486" w:rsidRPr="0003024A">
              <w:t>estes</w:t>
            </w:r>
          </w:p>
        </w:tc>
        <w:tc>
          <w:tcPr>
            <w:tcW w:w="273" w:type="dxa"/>
          </w:tcPr>
          <w:p w14:paraId="6D90F96E" w14:textId="77777777" w:rsidR="00592486" w:rsidRPr="0003024A" w:rsidRDefault="00592486" w:rsidP="00A87BCE">
            <w:pPr>
              <w:pStyle w:val="TF-TEXTOQUADROCentralizado"/>
            </w:pPr>
          </w:p>
        </w:tc>
        <w:tc>
          <w:tcPr>
            <w:tcW w:w="284" w:type="dxa"/>
            <w:shd w:val="clear" w:color="auto" w:fill="auto"/>
          </w:tcPr>
          <w:p w14:paraId="6DBDD18B" w14:textId="77777777" w:rsidR="00592486" w:rsidRPr="0003024A" w:rsidRDefault="00592486" w:rsidP="00A87BCE">
            <w:pPr>
              <w:pStyle w:val="TF-TEXTOQUADROCentralizado"/>
            </w:pPr>
          </w:p>
        </w:tc>
        <w:tc>
          <w:tcPr>
            <w:tcW w:w="284" w:type="dxa"/>
            <w:shd w:val="clear" w:color="auto" w:fill="auto"/>
          </w:tcPr>
          <w:p w14:paraId="261CA095" w14:textId="77777777" w:rsidR="00592486" w:rsidRPr="0003024A" w:rsidRDefault="00592486" w:rsidP="00A87BCE">
            <w:pPr>
              <w:pStyle w:val="TF-TEXTOQUADROCentralizado"/>
            </w:pPr>
          </w:p>
        </w:tc>
        <w:tc>
          <w:tcPr>
            <w:tcW w:w="284" w:type="dxa"/>
            <w:shd w:val="clear" w:color="auto" w:fill="auto"/>
          </w:tcPr>
          <w:p w14:paraId="33493AF0" w14:textId="77777777" w:rsidR="00592486" w:rsidRPr="0003024A" w:rsidRDefault="00592486" w:rsidP="00A87BCE">
            <w:pPr>
              <w:pStyle w:val="TF-TEXTOQUADROCentralizado"/>
            </w:pPr>
          </w:p>
        </w:tc>
        <w:tc>
          <w:tcPr>
            <w:tcW w:w="284" w:type="dxa"/>
            <w:shd w:val="clear" w:color="auto" w:fill="auto"/>
          </w:tcPr>
          <w:p w14:paraId="1B66D59E" w14:textId="77777777" w:rsidR="00592486" w:rsidRPr="0003024A" w:rsidRDefault="00592486" w:rsidP="00A87BCE">
            <w:pPr>
              <w:pStyle w:val="TF-TEXTOQUADROCentralizado"/>
            </w:pPr>
          </w:p>
        </w:tc>
        <w:tc>
          <w:tcPr>
            <w:tcW w:w="284" w:type="dxa"/>
            <w:shd w:val="clear" w:color="auto" w:fill="auto"/>
          </w:tcPr>
          <w:p w14:paraId="531DCC5D" w14:textId="77777777" w:rsidR="00592486" w:rsidRPr="0003024A" w:rsidRDefault="00592486" w:rsidP="00A87BCE">
            <w:pPr>
              <w:pStyle w:val="TF-TEXTOQUADROCentralizado"/>
            </w:pPr>
          </w:p>
        </w:tc>
        <w:tc>
          <w:tcPr>
            <w:tcW w:w="284" w:type="dxa"/>
            <w:shd w:val="clear" w:color="auto" w:fill="FFFFFF" w:themeFill="background1"/>
          </w:tcPr>
          <w:p w14:paraId="3935EDF1" w14:textId="77777777" w:rsidR="00592486" w:rsidRPr="0003024A" w:rsidRDefault="00592486" w:rsidP="00A87BCE">
            <w:pPr>
              <w:pStyle w:val="TF-TEXTOQUADROCentralizado"/>
            </w:pPr>
          </w:p>
        </w:tc>
        <w:tc>
          <w:tcPr>
            <w:tcW w:w="284" w:type="dxa"/>
            <w:shd w:val="clear" w:color="auto" w:fill="A6A6A6" w:themeFill="background1" w:themeFillShade="A6"/>
          </w:tcPr>
          <w:p w14:paraId="64F60E71" w14:textId="77777777" w:rsidR="00592486" w:rsidRPr="0003024A" w:rsidRDefault="00592486" w:rsidP="00A87BCE">
            <w:pPr>
              <w:pStyle w:val="TF-TEXTOQUADROCentralizado"/>
            </w:pPr>
          </w:p>
        </w:tc>
        <w:tc>
          <w:tcPr>
            <w:tcW w:w="284" w:type="dxa"/>
            <w:shd w:val="clear" w:color="auto" w:fill="A6A6A6" w:themeFill="background1" w:themeFillShade="A6"/>
          </w:tcPr>
          <w:p w14:paraId="4E94E15D" w14:textId="77777777" w:rsidR="00592486" w:rsidRPr="0003024A" w:rsidRDefault="00592486" w:rsidP="00A87BCE">
            <w:pPr>
              <w:pStyle w:val="TF-TEXTOQUADROCentralizado"/>
            </w:pPr>
          </w:p>
        </w:tc>
        <w:tc>
          <w:tcPr>
            <w:tcW w:w="289" w:type="dxa"/>
          </w:tcPr>
          <w:p w14:paraId="40967E3C" w14:textId="77777777" w:rsidR="00592486" w:rsidRPr="0003024A" w:rsidRDefault="00592486" w:rsidP="00A87BCE">
            <w:pPr>
              <w:pStyle w:val="TF-TEXTOQUADROCentralizado"/>
            </w:pPr>
          </w:p>
        </w:tc>
      </w:tr>
    </w:tbl>
    <w:p w14:paraId="7FFA0CBE" w14:textId="77777777" w:rsidR="00592486" w:rsidRPr="001A57AA" w:rsidRDefault="00592486" w:rsidP="00592486">
      <w:pPr>
        <w:pStyle w:val="TF-FONTE"/>
        <w:rPr>
          <w:szCs w:val="18"/>
        </w:rPr>
      </w:pPr>
      <w:r w:rsidRPr="001A57AA">
        <w:rPr>
          <w:szCs w:val="18"/>
        </w:rPr>
        <w:t>Fonte: elaborado pelo autor.</w:t>
      </w:r>
    </w:p>
    <w:p w14:paraId="1023C079" w14:textId="77777777" w:rsidR="00A307C7" w:rsidRPr="007A1883" w:rsidRDefault="0037046F" w:rsidP="00424AD5">
      <w:pPr>
        <w:pStyle w:val="Ttulo1"/>
      </w:pPr>
      <w:r>
        <w:t>REVISÃO BIBLIOGRÁFICA</w:t>
      </w:r>
    </w:p>
    <w:p w14:paraId="276B31D5" w14:textId="36B3C305" w:rsidR="0098123C" w:rsidRPr="00E245E4" w:rsidRDefault="0EF954F1" w:rsidP="0098123C">
      <w:pPr>
        <w:pStyle w:val="TF-TEXTO"/>
      </w:pPr>
      <w:bookmarkStart w:id="139" w:name="_Toc351015602"/>
      <w:bookmarkEnd w:id="97"/>
      <w:bookmarkEnd w:id="98"/>
      <w:bookmarkEnd w:id="99"/>
      <w:bookmarkEnd w:id="100"/>
      <w:bookmarkEnd w:id="101"/>
      <w:bookmarkEnd w:id="102"/>
      <w:bookmarkEnd w:id="103"/>
      <w:r>
        <w:t>Esta seção tem como objetivo introduzir principais modelos teóricos que serão utilizados para construção do simulador abordando conceitos como: Qubit, Mensuração, Representação matemática e Transformações</w:t>
      </w:r>
      <w:r w:rsidRPr="0EF954F1">
        <w:rPr>
          <w:color w:val="000000" w:themeColor="text1"/>
        </w:rPr>
        <w:t xml:space="preserve"> aplicadas pelas portas lógicas qu</w:t>
      </w:r>
      <w:r>
        <w:t>â</w:t>
      </w:r>
      <w:r w:rsidRPr="0EF954F1">
        <w:rPr>
          <w:color w:val="000000" w:themeColor="text1"/>
        </w:rPr>
        <w:t xml:space="preserve">nticas nos qubits, </w:t>
      </w:r>
      <w:commentRangeStart w:id="140"/>
      <w:r w:rsidRPr="0EF954F1">
        <w:rPr>
          <w:color w:val="000000" w:themeColor="text1"/>
        </w:rPr>
        <w:t>algoritmos</w:t>
      </w:r>
      <w:commentRangeEnd w:id="140"/>
      <w:r w:rsidR="00866242">
        <w:rPr>
          <w:rStyle w:val="Refdecomentrio"/>
        </w:rPr>
        <w:commentReference w:id="140"/>
      </w:r>
      <w:r>
        <w:t>.</w:t>
      </w:r>
    </w:p>
    <w:p w14:paraId="56637C30" w14:textId="5127A5C6" w:rsidR="0098123C" w:rsidRPr="00630CC3" w:rsidRDefault="0098123C" w:rsidP="0098123C">
      <w:pPr>
        <w:pStyle w:val="TF-TEXTO"/>
      </w:pPr>
      <w:commentRangeStart w:id="141"/>
      <w:r w:rsidRPr="00630CC3">
        <w:t xml:space="preserve">O trabalho faz uma revisão teórica acerca do conceito de postulados da mecânica quântica, circuitos quânticos, matriz de densidade e canais de erro. Esta revisão está baseada em: Nielsen e Chang (2010), Conceição (2013), </w:t>
      </w:r>
      <w:r w:rsidRPr="00630CC3">
        <w:rPr>
          <w:color w:val="222222"/>
          <w:shd w:val="clear" w:color="auto" w:fill="FFFFFF"/>
        </w:rPr>
        <w:t>Fingerhuth, Babej e Wittek (2018)</w:t>
      </w:r>
      <w:r w:rsidR="00CB4F82" w:rsidRPr="00630CC3">
        <w:rPr>
          <w:color w:val="222222"/>
          <w:shd w:val="clear" w:color="auto" w:fill="FFFFFF"/>
        </w:rPr>
        <w:t>, Blackman (2017)</w:t>
      </w:r>
      <w:r w:rsidR="00630CC3" w:rsidRPr="00630CC3">
        <w:rPr>
          <w:color w:val="222222"/>
          <w:shd w:val="clear" w:color="auto" w:fill="FFFFFF"/>
        </w:rPr>
        <w:t xml:space="preserve"> e </w:t>
      </w:r>
      <w:r w:rsidR="001E2B3B" w:rsidRPr="00630CC3">
        <w:t>Figueiredo (2007)</w:t>
      </w:r>
      <w:r w:rsidRPr="00630CC3">
        <w:t>. Posteriormente será realizada a especificação do modelo levando em conta o trabalho de Rosa (2019).</w:t>
      </w:r>
      <w:commentRangeEnd w:id="141"/>
      <w:r w:rsidR="0044767C">
        <w:rPr>
          <w:rStyle w:val="Refdecomentrio"/>
        </w:rPr>
        <w:commentReference w:id="141"/>
      </w:r>
    </w:p>
    <w:p w14:paraId="41A0260A" w14:textId="77777777" w:rsidR="0098123C" w:rsidRPr="00630CC3" w:rsidRDefault="0098123C" w:rsidP="0098123C">
      <w:pPr>
        <w:pStyle w:val="Ttulo2"/>
      </w:pPr>
      <w:r w:rsidRPr="00630CC3">
        <w:t>QUBIT</w:t>
      </w:r>
    </w:p>
    <w:p w14:paraId="1CAF2E8A" w14:textId="5DAE0849" w:rsidR="00630CC3" w:rsidRDefault="0EF954F1" w:rsidP="00F2190E">
      <w:pPr>
        <w:pStyle w:val="TF-TEXTO"/>
      </w:pPr>
      <w:commentRangeStart w:id="142"/>
      <w:r w:rsidRPr="00630CC3">
        <w:t xml:space="preserve">Qubit é menor unidade de cálculo na programação quântica </w:t>
      </w:r>
      <w:r w:rsidR="00630CC3">
        <w:t>e</w:t>
      </w:r>
      <w:r w:rsidRPr="00630CC3">
        <w:t xml:space="preserve"> diferentemente do bit clássico que pode apenas ter </w:t>
      </w:r>
      <w:r w:rsidR="00AF69B1" w:rsidRPr="00630CC3">
        <w:t>os estados</w:t>
      </w:r>
      <w:r w:rsidRPr="00630CC3">
        <w:t xml:space="preserve"> 0 e 1 o valor de um qubit pode ser nenhum ou até uma sobreposição quântica de 0 e 1 sendo representando por duas variáveis como espaço vetorial bidimensional cada um representando porcentagem de estado em </w:t>
      </w:r>
      <w:r w:rsidR="00AF69B1" w:rsidRPr="00630CC3">
        <w:t>específico</w:t>
      </w:r>
      <w:r w:rsidR="00630CC3">
        <w:t xml:space="preserve">. </w:t>
      </w:r>
      <w:commentRangeEnd w:id="142"/>
      <w:r w:rsidR="00A1174A">
        <w:rPr>
          <w:rStyle w:val="Refdecomentrio"/>
        </w:rPr>
        <w:commentReference w:id="142"/>
      </w:r>
      <w:r w:rsidR="00630CC3">
        <w:t>Os</w:t>
      </w:r>
      <w:r w:rsidRPr="00630CC3">
        <w:t xml:space="preserve"> qubits são representados com dois estados distintos que é definida através do spin de um elétron </w:t>
      </w:r>
      <w:r w:rsidR="00630CC3">
        <w:t xml:space="preserve">o qual pode </w:t>
      </w:r>
      <w:r w:rsidRPr="00630CC3">
        <w:t>variar entre 1/2 e -1/2</w:t>
      </w:r>
      <w:r w:rsidR="00630CC3">
        <w:t>. Estes valores</w:t>
      </w:r>
      <w:r w:rsidRPr="00630CC3">
        <w:t xml:space="preserve"> podem ser traduzid</w:t>
      </w:r>
      <w:r w:rsidR="00630CC3">
        <w:t>o</w:t>
      </w:r>
      <w:r w:rsidRPr="00630CC3">
        <w:t>s em sistem</w:t>
      </w:r>
      <w:r w:rsidR="00913880" w:rsidRPr="00630CC3">
        <w:t>a binário com 1 e 0 (FIGUEIREDO,</w:t>
      </w:r>
      <w:r w:rsidRPr="00630CC3">
        <w:t xml:space="preserve"> 2013). </w:t>
      </w:r>
    </w:p>
    <w:p w14:paraId="1CC7BE7E" w14:textId="0615943F" w:rsidR="00C50DD8" w:rsidRPr="00630CC3" w:rsidRDefault="0EF954F1" w:rsidP="00F2190E">
      <w:pPr>
        <w:pStyle w:val="TF-TEXTO"/>
      </w:pPr>
      <w:r w:rsidRPr="00630CC3">
        <w:t>Um dos modelos m</w:t>
      </w:r>
      <w:r w:rsidR="006F5014" w:rsidRPr="00630CC3">
        <w:t>ais comuns de representação de q</w:t>
      </w:r>
      <w:r w:rsidRPr="00630CC3">
        <w:t xml:space="preserve">ubit único é através da esfera de </w:t>
      </w:r>
      <w:r w:rsidR="00630CC3">
        <w:t>B</w:t>
      </w:r>
      <w:r w:rsidRPr="00630CC3">
        <w:t>loch</w:t>
      </w:r>
      <w:r w:rsidRPr="00630CC3">
        <w:rPr>
          <w:lang w:eastAsia="ja-JP"/>
        </w:rPr>
        <w:t xml:space="preserve"> (</w:t>
      </w:r>
      <w:del w:id="143" w:author="Andreza Sartori" w:date="2020-12-15T11:27:00Z">
        <w:r w:rsidRPr="00630CC3" w:rsidDel="003A3505">
          <w:rPr>
            <w:lang w:eastAsia="ja-JP"/>
          </w:rPr>
          <w:delText>f</w:delText>
        </w:r>
      </w:del>
      <w:ins w:id="144" w:author="Andreza Sartori" w:date="2020-12-15T11:27:00Z">
        <w:r w:rsidR="003A3505">
          <w:rPr>
            <w:lang w:eastAsia="ja-JP"/>
          </w:rPr>
          <w:t>F</w:t>
        </w:r>
      </w:ins>
      <w:r w:rsidRPr="00630CC3">
        <w:rPr>
          <w:lang w:eastAsia="ja-JP"/>
        </w:rPr>
        <w:t>ig</w:t>
      </w:r>
      <w:r w:rsidR="0055220F" w:rsidRPr="00630CC3">
        <w:rPr>
          <w:lang w:eastAsia="ja-JP"/>
        </w:rPr>
        <w:t>ura 12</w:t>
      </w:r>
      <w:r w:rsidR="00A23537" w:rsidRPr="00630CC3">
        <w:rPr>
          <w:lang w:eastAsia="ja-JP"/>
        </w:rPr>
        <w:t>) que é uma esfera imaginá</w:t>
      </w:r>
      <w:r w:rsidRPr="00630CC3">
        <w:rPr>
          <w:lang w:eastAsia="ja-JP"/>
        </w:rPr>
        <w:t>ria que simula um elétron</w:t>
      </w:r>
      <w:r w:rsidR="00630CC3">
        <w:rPr>
          <w:lang w:eastAsia="ja-JP"/>
        </w:rPr>
        <w:t>. E</w:t>
      </w:r>
      <w:r w:rsidRPr="00630CC3">
        <w:rPr>
          <w:lang w:eastAsia="ja-JP"/>
        </w:rPr>
        <w:t>nquanto valores clássicos binários 0 e 1 ficariam em apenas um dos pontos dos polos das esferas</w:t>
      </w:r>
      <w:ins w:id="145" w:author="Andreza Sartori" w:date="2020-12-15T11:27:00Z">
        <w:r w:rsidR="003A3505">
          <w:rPr>
            <w:lang w:eastAsia="ja-JP"/>
          </w:rPr>
          <w:t>,</w:t>
        </w:r>
      </w:ins>
      <w:r w:rsidRPr="00630CC3">
        <w:rPr>
          <w:lang w:eastAsia="ja-JP"/>
        </w:rPr>
        <w:t xml:space="preserve"> o qubit pode estar em qualquer ponto da esfera simulando o estado de sobreposição representado em duas coordenadas de números re</w:t>
      </w:r>
      <w:r w:rsidR="005747E3" w:rsidRPr="00630CC3">
        <w:rPr>
          <w:lang w:eastAsia="ja-JP"/>
        </w:rPr>
        <w:t>ais</w:t>
      </w:r>
      <w:ins w:id="146" w:author="Andreza Sartori" w:date="2020-12-15T11:27:00Z">
        <w:r w:rsidR="00F138BC">
          <w:rPr>
            <w:lang w:eastAsia="ja-JP"/>
          </w:rPr>
          <w:t>.</w:t>
        </w:r>
      </w:ins>
      <w:r w:rsidR="005747E3" w:rsidRPr="00630CC3">
        <w:rPr>
          <w:lang w:eastAsia="ja-JP"/>
        </w:rPr>
        <w:t xml:space="preserve"> </w:t>
      </w:r>
      <w:del w:id="147" w:author="Andreza Sartori" w:date="2020-12-15T11:27:00Z">
        <w:r w:rsidR="005747E3" w:rsidRPr="00630CC3" w:rsidDel="00F138BC">
          <w:rPr>
            <w:lang w:eastAsia="ja-JP"/>
          </w:rPr>
          <w:delText>s</w:delText>
        </w:r>
      </w:del>
      <w:ins w:id="148" w:author="Andreza Sartori" w:date="2020-12-15T11:27:00Z">
        <w:r w:rsidR="00F138BC">
          <w:rPr>
            <w:lang w:eastAsia="ja-JP"/>
          </w:rPr>
          <w:t>S</w:t>
        </w:r>
      </w:ins>
      <w:r w:rsidR="005747E3" w:rsidRPr="00630CC3">
        <w:rPr>
          <w:lang w:eastAsia="ja-JP"/>
        </w:rPr>
        <w:t>endo assim</w:t>
      </w:r>
      <w:ins w:id="149" w:author="Andreza Sartori" w:date="2020-12-15T11:28:00Z">
        <w:r w:rsidR="00F138BC">
          <w:rPr>
            <w:lang w:eastAsia="ja-JP"/>
          </w:rPr>
          <w:t>,</w:t>
        </w:r>
      </w:ins>
      <w:r w:rsidR="005747E3" w:rsidRPr="00630CC3">
        <w:rPr>
          <w:lang w:eastAsia="ja-JP"/>
        </w:rPr>
        <w:t xml:space="preserve"> </w:t>
      </w:r>
      <w:commentRangeStart w:id="150"/>
      <w:r w:rsidR="005747E3" w:rsidRPr="00630CC3">
        <w:rPr>
          <w:lang w:eastAsia="ja-JP"/>
        </w:rPr>
        <w:t>ela</w:t>
      </w:r>
      <w:commentRangeEnd w:id="150"/>
      <w:r w:rsidR="00F138BC">
        <w:rPr>
          <w:rStyle w:val="Refdecomentrio"/>
        </w:rPr>
        <w:commentReference w:id="150"/>
      </w:r>
      <w:r w:rsidR="005747E3" w:rsidRPr="00630CC3">
        <w:rPr>
          <w:lang w:eastAsia="ja-JP"/>
        </w:rPr>
        <w:t xml:space="preserve"> possibilita </w:t>
      </w:r>
      <w:r w:rsidRPr="00630CC3">
        <w:rPr>
          <w:lang w:eastAsia="ja-JP"/>
        </w:rPr>
        <w:t>a visualização de qubit como um vetor valo</w:t>
      </w:r>
      <w:r w:rsidR="00F203C8" w:rsidRPr="00630CC3">
        <w:rPr>
          <w:lang w:eastAsia="ja-JP"/>
        </w:rPr>
        <w:t>r tridimensional real (BLACKMAN,</w:t>
      </w:r>
      <w:r w:rsidRPr="00630CC3">
        <w:rPr>
          <w:lang w:eastAsia="ja-JP"/>
        </w:rPr>
        <w:t xml:space="preserve"> 2017).</w:t>
      </w:r>
    </w:p>
    <w:p w14:paraId="28E329B7" w14:textId="65BF4884" w:rsidR="00693347" w:rsidRPr="00630CC3" w:rsidRDefault="0055220F" w:rsidP="00693347">
      <w:pPr>
        <w:pStyle w:val="TF-LEGENDA"/>
      </w:pPr>
      <w:r w:rsidRPr="00630CC3">
        <w:lastRenderedPageBreak/>
        <w:t>Figura 12</w:t>
      </w:r>
      <w:r w:rsidR="0EF954F1" w:rsidRPr="00630CC3">
        <w:t xml:space="preserve"> - Representação de qubit unico através do modelo de visualização da esfera de bloch</w:t>
      </w:r>
    </w:p>
    <w:p w14:paraId="2A7902E8" w14:textId="4D54DC3F" w:rsidR="00C50DD8" w:rsidRPr="00630CC3" w:rsidRDefault="00C50DD8" w:rsidP="00C50DD8">
      <w:pPr>
        <w:pStyle w:val="TF-FIGURA"/>
        <w:rPr>
          <w:lang w:eastAsia="ja-JP"/>
        </w:rPr>
      </w:pPr>
      <w:commentRangeStart w:id="151"/>
      <w:r w:rsidRPr="00630CC3">
        <w:rPr>
          <w:noProof/>
          <w:lang w:eastAsia="ja-JP"/>
        </w:rPr>
        <w:drawing>
          <wp:inline distT="0" distB="0" distL="0" distR="0" wp14:anchorId="00F555D0" wp14:editId="610C0238">
            <wp:extent cx="1943100" cy="1943100"/>
            <wp:effectExtent l="0" t="0" r="0" b="0"/>
            <wp:docPr id="2" name="Picture 2" descr="The-Bloch-sphere-representation-of-qub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943100" cy="1943100"/>
                    </a:xfrm>
                    <a:prstGeom prst="rect">
                      <a:avLst/>
                    </a:prstGeom>
                  </pic:spPr>
                </pic:pic>
              </a:graphicData>
            </a:graphic>
          </wp:inline>
        </w:drawing>
      </w:r>
      <w:commentRangeEnd w:id="151"/>
      <w:r w:rsidR="00A435AB">
        <w:rPr>
          <w:rStyle w:val="Refdecomentrio"/>
        </w:rPr>
        <w:commentReference w:id="151"/>
      </w:r>
    </w:p>
    <w:p w14:paraId="61BD4272" w14:textId="5A46F037" w:rsidR="00C50DD8" w:rsidRPr="00630CC3" w:rsidRDefault="00C50DD8" w:rsidP="00C50DD8">
      <w:pPr>
        <w:pStyle w:val="TF-FONTE"/>
      </w:pPr>
      <w:r w:rsidRPr="00630CC3">
        <w:t xml:space="preserve">Fonte: </w:t>
      </w:r>
      <w:r w:rsidR="00BE20EC" w:rsidRPr="00630CC3">
        <w:t>Blackman</w:t>
      </w:r>
      <w:r w:rsidRPr="00630CC3">
        <w:t xml:space="preserve"> (</w:t>
      </w:r>
      <w:r w:rsidR="00BE20EC" w:rsidRPr="00630CC3">
        <w:t>2007</w:t>
      </w:r>
      <w:r w:rsidRPr="00630CC3">
        <w:t>)</w:t>
      </w:r>
      <w:ins w:id="152" w:author="Andreza Sartori" w:date="2020-12-15T11:28:00Z">
        <w:r w:rsidR="00A435AB">
          <w:t>.</w:t>
        </w:r>
      </w:ins>
    </w:p>
    <w:p w14:paraId="1C1CB0A0" w14:textId="4EC2F5B3" w:rsidR="00AF224F" w:rsidRPr="00630CC3" w:rsidRDefault="00AF224F" w:rsidP="00AF224F">
      <w:pPr>
        <w:pStyle w:val="Ttulo2"/>
      </w:pPr>
      <w:r w:rsidRPr="00630CC3">
        <w:t>Portas qu</w:t>
      </w:r>
      <w:r w:rsidR="00C81C69" w:rsidRPr="00630CC3">
        <w:t>â</w:t>
      </w:r>
      <w:r w:rsidRPr="00630CC3">
        <w:t>nticas</w:t>
      </w:r>
    </w:p>
    <w:p w14:paraId="037EADDF" w14:textId="5C5B3919" w:rsidR="007D4F88" w:rsidRDefault="00FA276A" w:rsidP="00D9271F">
      <w:pPr>
        <w:pStyle w:val="TF-TEXTO"/>
      </w:pPr>
      <w:r w:rsidRPr="00630CC3">
        <w:t xml:space="preserve">De forma semelhante aos circuitos booleanos tradicionais </w:t>
      </w:r>
      <w:r w:rsidR="00630CC3">
        <w:t>um</w:t>
      </w:r>
      <w:r w:rsidRPr="00630CC3">
        <w:t xml:space="preserve"> circuito quântico utiliza portas lógicas quânticas em sequ</w:t>
      </w:r>
      <w:r w:rsidRPr="00630CC3">
        <w:rPr>
          <w:color w:val="000000"/>
          <w:shd w:val="clear" w:color="auto" w:fill="F7F9FA"/>
        </w:rPr>
        <w:t>ê</w:t>
      </w:r>
      <w:r w:rsidRPr="00630CC3">
        <w:t>ncia</w:t>
      </w:r>
      <w:ins w:id="153" w:author="Andreza Sartori" w:date="2020-12-15T11:29:00Z">
        <w:r w:rsidR="007933A0">
          <w:t>.</w:t>
        </w:r>
      </w:ins>
      <w:r w:rsidR="00630CC3">
        <w:t>,</w:t>
      </w:r>
      <w:del w:id="154" w:author="Andreza Sartori" w:date="2020-12-15T11:29:00Z">
        <w:r w:rsidR="00630CC3" w:rsidDel="007933A0">
          <w:delText xml:space="preserve"> </w:delText>
        </w:r>
      </w:del>
      <w:ins w:id="155" w:author="Andreza Sartori" w:date="2020-12-15T11:29:00Z">
        <w:r w:rsidR="007933A0">
          <w:t>C</w:t>
        </w:r>
      </w:ins>
      <w:del w:id="156" w:author="Andreza Sartori" w:date="2020-12-15T11:29:00Z">
        <w:r w:rsidR="00630CC3" w:rsidDel="007933A0">
          <w:delText>c</w:delText>
        </w:r>
      </w:del>
      <w:r w:rsidR="00630CC3">
        <w:t>ontudo</w:t>
      </w:r>
      <w:ins w:id="157" w:author="Andreza Sartori" w:date="2020-12-15T11:29:00Z">
        <w:r w:rsidR="007933A0">
          <w:t>,</w:t>
        </w:r>
      </w:ins>
      <w:r w:rsidR="00630CC3">
        <w:t xml:space="preserve"> ao </w:t>
      </w:r>
      <w:r w:rsidRPr="00630CC3">
        <w:t>contrário das portas lógicas convencionais</w:t>
      </w:r>
      <w:r w:rsidR="00630CC3">
        <w:t>,</w:t>
      </w:r>
      <w:r w:rsidRPr="00630CC3">
        <w:t xml:space="preserve"> a</w:t>
      </w:r>
      <w:ins w:id="158" w:author="Andreza Sartori" w:date="2020-12-15T11:52:00Z">
        <w:r w:rsidR="0025590C">
          <w:t>s</w:t>
        </w:r>
      </w:ins>
      <w:r w:rsidRPr="00630CC3">
        <w:t xml:space="preserve"> portas lógicas quâ</w:t>
      </w:r>
      <w:r w:rsidR="00ED42D5" w:rsidRPr="00630CC3">
        <w:t>ntica</w:t>
      </w:r>
      <w:r w:rsidR="00630CC3">
        <w:t>s</w:t>
      </w:r>
      <w:r w:rsidR="00ED42D5" w:rsidRPr="00630CC3">
        <w:t xml:space="preserve"> possibilitam</w:t>
      </w:r>
      <w:r w:rsidRPr="00630CC3">
        <w:t xml:space="preserve"> </w:t>
      </w:r>
      <w:r w:rsidR="00630CC3" w:rsidRPr="00630CC3">
        <w:t>operações reversíveis, ou seja,</w:t>
      </w:r>
      <w:r w:rsidRPr="00630CC3">
        <w:t xml:space="preserve"> deve existir operação inversa permitindo obter a entrada</w:t>
      </w:r>
      <w:r w:rsidR="00630CC3">
        <w:t xml:space="preserve"> (</w:t>
      </w:r>
      <w:r w:rsidRPr="00630CC3">
        <w:t>o que por si só já não é possível em port</w:t>
      </w:r>
      <w:r w:rsidR="007A547E" w:rsidRPr="00630CC3">
        <w:t>as lógicas como AND</w:t>
      </w:r>
      <w:r w:rsidR="00630CC3">
        <w:t>,</w:t>
      </w:r>
      <w:r w:rsidR="007A547E" w:rsidRPr="00630CC3">
        <w:t xml:space="preserve"> por exemplo</w:t>
      </w:r>
      <w:r w:rsidR="00630CC3">
        <w:t xml:space="preserve">). </w:t>
      </w:r>
      <w:r w:rsidR="007A547E" w:rsidRPr="00630CC3">
        <w:t xml:space="preserve"> </w:t>
      </w:r>
      <w:r w:rsidR="00630CC3">
        <w:t>T</w:t>
      </w:r>
      <w:r w:rsidR="007A547E" w:rsidRPr="00630CC3">
        <w:t>ambém</w:t>
      </w:r>
      <w:r w:rsidR="00ED42D5" w:rsidRPr="00630CC3">
        <w:t xml:space="preserve"> é importante notar que</w:t>
      </w:r>
      <w:r w:rsidR="007A547E" w:rsidRPr="00630CC3">
        <w:t xml:space="preserve"> p</w:t>
      </w:r>
      <w:r w:rsidRPr="00630CC3">
        <w:t>ortas lógicas quânticas funcionam de forma que podem ser representadas por meio de m</w:t>
      </w:r>
      <w:r w:rsidR="007A547E" w:rsidRPr="00630CC3">
        <w:t>atrizes lineares</w:t>
      </w:r>
      <w:ins w:id="159" w:author="Andreza Sartori" w:date="2020-12-15T11:30:00Z">
        <w:r w:rsidR="004D4827">
          <w:t>,</w:t>
        </w:r>
      </w:ins>
      <w:r w:rsidR="007A547E" w:rsidRPr="00630CC3">
        <w:t xml:space="preserve"> sendo assim o</w:t>
      </w:r>
      <w:r w:rsidRPr="00630CC3">
        <w:t xml:space="preserve"> número</w:t>
      </w:r>
      <w:r w:rsidR="00AD32FE" w:rsidRPr="00630CC3">
        <w:t xml:space="preserve"> de qubits de entrada </w:t>
      </w:r>
      <w:r w:rsidR="007A547E" w:rsidRPr="00630CC3">
        <w:t>a</w:t>
      </w:r>
      <w:r w:rsidR="00AD32FE" w:rsidRPr="00630CC3">
        <w:t xml:space="preserve">cabam sendo </w:t>
      </w:r>
      <w:r w:rsidR="00630CC3" w:rsidRPr="00630CC3">
        <w:t>semelhantes</w:t>
      </w:r>
      <w:r w:rsidRPr="00630CC3">
        <w:t xml:space="preserve"> ao número de qubits de saída</w:t>
      </w:r>
      <w:ins w:id="160" w:author="Andreza Sartori" w:date="2020-12-15T11:30:00Z">
        <w:r w:rsidR="004D4827">
          <w:t>,</w:t>
        </w:r>
      </w:ins>
      <w:r w:rsidR="00AD32FE" w:rsidRPr="00630CC3">
        <w:t xml:space="preserve"> pois os qubits acabam sofrendo uma transformação linear</w:t>
      </w:r>
      <w:r w:rsidRPr="00630CC3">
        <w:t xml:space="preserve"> (FIGUE</w:t>
      </w:r>
      <w:r w:rsidR="00B76F95" w:rsidRPr="00630CC3">
        <w:t>IREDO,</w:t>
      </w:r>
      <w:r w:rsidRPr="00630CC3">
        <w:t xml:space="preserve"> 2013).</w:t>
      </w:r>
    </w:p>
    <w:p w14:paraId="37F933EB" w14:textId="5D6349E5" w:rsidR="00630CC3" w:rsidRPr="00630CC3" w:rsidRDefault="00630CC3" w:rsidP="00630CC3">
      <w:pPr>
        <w:pStyle w:val="TF-TEXTO"/>
      </w:pPr>
      <w:commentRangeStart w:id="161"/>
      <w:r w:rsidRPr="00630CC3">
        <w:t xml:space="preserve">Para aplicar uma transformação de uma porta lógica quântica em um qubit basta aplicar a matriz linear correspondente </w:t>
      </w:r>
      <w:r>
        <w:t>a</w:t>
      </w:r>
      <w:r w:rsidRPr="00630CC3">
        <w:t xml:space="preserve"> operação nas duas variáveis de porcentagem que representam qubit </w:t>
      </w:r>
      <w:r w:rsidR="00D3232F" w:rsidRPr="00630CC3">
        <w:t>específico</w:t>
      </w:r>
      <w:r>
        <w:t>,</w:t>
      </w:r>
      <w:r w:rsidRPr="00630CC3">
        <w:t xml:space="preserve"> ou seja</w:t>
      </w:r>
      <w:r>
        <w:t>,</w:t>
      </w:r>
      <w:r w:rsidRPr="00630CC3">
        <w:t xml:space="preserve"> dado </w:t>
      </w:r>
      <w:r>
        <w:t xml:space="preserve">um </w:t>
      </w:r>
      <w:r w:rsidRPr="00630CC3">
        <w:t>qubit com valores [1,1] a multiplicação de matrizes resultante é saída da porta lógica quântica</w:t>
      </w:r>
      <w:r>
        <w:t xml:space="preserve">. </w:t>
      </w:r>
      <w:commentRangeEnd w:id="161"/>
      <w:r w:rsidR="00F04A75">
        <w:rPr>
          <w:rStyle w:val="Refdecomentrio"/>
        </w:rPr>
        <w:commentReference w:id="161"/>
      </w:r>
      <w:r>
        <w:t>É</w:t>
      </w:r>
      <w:r w:rsidRPr="00630CC3">
        <w:t xml:space="preserve"> possível verificar na</w:t>
      </w:r>
      <w:r>
        <w:t>s</w:t>
      </w:r>
      <w:r w:rsidRPr="00630CC3">
        <w:t xml:space="preserve"> </w:t>
      </w:r>
      <w:del w:id="162" w:author="Andreza Sartori" w:date="2020-12-15T11:30:00Z">
        <w:r w:rsidRPr="00630CC3" w:rsidDel="00F04A75">
          <w:delText>figura</w:delText>
        </w:r>
        <w:r w:rsidDel="00F04A75">
          <w:delText>s</w:delText>
        </w:r>
        <w:r w:rsidRPr="00630CC3" w:rsidDel="00F04A75">
          <w:delText xml:space="preserve"> </w:delText>
        </w:r>
      </w:del>
      <w:ins w:id="163" w:author="Andreza Sartori" w:date="2020-12-15T11:30:00Z">
        <w:r w:rsidR="00F04A75">
          <w:t>F</w:t>
        </w:r>
        <w:r w:rsidR="00F04A75" w:rsidRPr="00630CC3">
          <w:t>igura</w:t>
        </w:r>
        <w:r w:rsidR="00F04A75">
          <w:t>s</w:t>
        </w:r>
        <w:r w:rsidR="00F04A75" w:rsidRPr="00630CC3">
          <w:t xml:space="preserve"> </w:t>
        </w:r>
      </w:ins>
      <w:r w:rsidRPr="00630CC3">
        <w:t>13 e 14 a matriz linear correspondente de cada porta lógica quântica (NIELSEN; CHANG, 2010).</w:t>
      </w:r>
    </w:p>
    <w:p w14:paraId="2DE0F564" w14:textId="3D526816" w:rsidR="007D4F88" w:rsidRPr="00630CC3" w:rsidRDefault="00D4014B" w:rsidP="0EF954F1">
      <w:pPr>
        <w:pStyle w:val="TF-LEGENDA"/>
        <w:rPr>
          <w:b/>
          <w:bCs/>
        </w:rPr>
      </w:pPr>
      <w:r w:rsidRPr="00630CC3">
        <w:t>Figura 13</w:t>
      </w:r>
      <w:r w:rsidR="0EF954F1" w:rsidRPr="00630CC3">
        <w:t xml:space="preserve"> – Diagrama e Matrizes lineares referentes a cada porta lógica quânticas de qubit único.</w:t>
      </w:r>
    </w:p>
    <w:p w14:paraId="2A32CBB4" w14:textId="05D38DB5" w:rsidR="007D4F88" w:rsidRPr="00630CC3" w:rsidRDefault="007D4F88" w:rsidP="007D4F88">
      <w:pPr>
        <w:pStyle w:val="TF-FIGURA"/>
      </w:pPr>
      <w:commentRangeStart w:id="164"/>
      <w:r w:rsidRPr="00630CC3">
        <w:rPr>
          <w:noProof/>
          <w:lang w:eastAsia="ja-JP"/>
        </w:rPr>
        <w:drawing>
          <wp:inline distT="0" distB="0" distL="0" distR="0" wp14:anchorId="1FF00FE7" wp14:editId="6845103E">
            <wp:extent cx="2654300" cy="2123440"/>
            <wp:effectExtent l="0" t="0" r="0" b="0"/>
            <wp:docPr id="15" name="Picture 15" descr="C:\Users\Computador\AppData\Local\Microsoft\Windows\INetCache\Content.Word\figu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7">
                      <a:extLst>
                        <a:ext uri="{28A0092B-C50C-407E-A947-70E740481C1C}">
                          <a14:useLocalDpi xmlns:a14="http://schemas.microsoft.com/office/drawing/2010/main" val="0"/>
                        </a:ext>
                      </a:extLst>
                    </a:blip>
                    <a:stretch>
                      <a:fillRect/>
                    </a:stretch>
                  </pic:blipFill>
                  <pic:spPr>
                    <a:xfrm>
                      <a:off x="0" y="0"/>
                      <a:ext cx="2654300" cy="2123440"/>
                    </a:xfrm>
                    <a:prstGeom prst="rect">
                      <a:avLst/>
                    </a:prstGeom>
                  </pic:spPr>
                </pic:pic>
              </a:graphicData>
            </a:graphic>
          </wp:inline>
        </w:drawing>
      </w:r>
      <w:commentRangeEnd w:id="164"/>
      <w:r w:rsidR="00C346AA">
        <w:rPr>
          <w:rStyle w:val="Refdecomentrio"/>
        </w:rPr>
        <w:commentReference w:id="164"/>
      </w:r>
    </w:p>
    <w:p w14:paraId="5438DC32" w14:textId="322D5D61" w:rsidR="007D4F88" w:rsidRPr="00630CC3" w:rsidRDefault="007D4F88" w:rsidP="003503C6">
      <w:pPr>
        <w:pStyle w:val="TF-FONTE"/>
      </w:pPr>
      <w:r w:rsidRPr="00630CC3">
        <w:t>Fonte: Nielsen e Chang (2010)</w:t>
      </w:r>
      <w:ins w:id="165" w:author="Andreza Sartori" w:date="2020-12-15T11:31:00Z">
        <w:r w:rsidR="007608A1">
          <w:t>.</w:t>
        </w:r>
      </w:ins>
    </w:p>
    <w:p w14:paraId="17F2AF39" w14:textId="47E406A0" w:rsidR="007D4F88" w:rsidRPr="00630CC3" w:rsidRDefault="00D4014B" w:rsidP="00E27177">
      <w:pPr>
        <w:pStyle w:val="TF-LEGENDA"/>
      </w:pPr>
      <w:r w:rsidRPr="00630CC3">
        <w:lastRenderedPageBreak/>
        <w:t>Figura 14</w:t>
      </w:r>
      <w:r w:rsidR="007D4F88" w:rsidRPr="00630CC3">
        <w:t xml:space="preserve"> – Diagrama e Matrizes lineares referentes a cada porta lógica quânticas que utilizam qubit de controle.</w:t>
      </w:r>
    </w:p>
    <w:p w14:paraId="79BD9214" w14:textId="04A8FB29" w:rsidR="007D4F88" w:rsidRPr="00630CC3" w:rsidRDefault="007D4F88" w:rsidP="007D4F88">
      <w:pPr>
        <w:pStyle w:val="TF-FIGURA"/>
      </w:pPr>
      <w:commentRangeStart w:id="166"/>
      <w:r w:rsidRPr="00630CC3">
        <w:rPr>
          <w:noProof/>
          <w:lang w:eastAsia="ja-JP"/>
        </w:rPr>
        <w:drawing>
          <wp:inline distT="0" distB="0" distL="0" distR="0" wp14:anchorId="61B7FD07" wp14:editId="71289CDB">
            <wp:extent cx="3543300" cy="3100388"/>
            <wp:effectExtent l="0" t="0" r="0" b="5080"/>
            <wp:docPr id="16" name="Picture 16" descr="C:\Users\Computador\AppData\Local\Microsoft\Windows\INetCache\Content.Word\fig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8">
                      <a:extLst>
                        <a:ext uri="{28A0092B-C50C-407E-A947-70E740481C1C}">
                          <a14:useLocalDpi xmlns:a14="http://schemas.microsoft.com/office/drawing/2010/main" val="0"/>
                        </a:ext>
                      </a:extLst>
                    </a:blip>
                    <a:stretch>
                      <a:fillRect/>
                    </a:stretch>
                  </pic:blipFill>
                  <pic:spPr>
                    <a:xfrm>
                      <a:off x="0" y="0"/>
                      <a:ext cx="3543300" cy="3100388"/>
                    </a:xfrm>
                    <a:prstGeom prst="rect">
                      <a:avLst/>
                    </a:prstGeom>
                  </pic:spPr>
                </pic:pic>
              </a:graphicData>
            </a:graphic>
          </wp:inline>
        </w:drawing>
      </w:r>
      <w:commentRangeEnd w:id="166"/>
      <w:r w:rsidR="007608A1">
        <w:rPr>
          <w:rStyle w:val="Refdecomentrio"/>
        </w:rPr>
        <w:commentReference w:id="166"/>
      </w:r>
    </w:p>
    <w:p w14:paraId="3F3E8CC3" w14:textId="684B7C00" w:rsidR="007D4F88" w:rsidRPr="00630CC3" w:rsidRDefault="007D4F88" w:rsidP="007D4F88">
      <w:pPr>
        <w:pStyle w:val="TF-FONTE"/>
      </w:pPr>
      <w:r w:rsidRPr="00630CC3">
        <w:t>Fonte: Nielsen e Chang (2010)</w:t>
      </w:r>
      <w:ins w:id="167" w:author="Andreza Sartori" w:date="2020-12-15T11:31:00Z">
        <w:r w:rsidR="007608A1">
          <w:t>.</w:t>
        </w:r>
      </w:ins>
    </w:p>
    <w:p w14:paraId="329CAA50" w14:textId="77777777" w:rsidR="007D4F88" w:rsidRPr="009C2560" w:rsidRDefault="007D4F88" w:rsidP="007D4F88">
      <w:pPr>
        <w:rPr>
          <w:highlight w:val="yellow"/>
        </w:rPr>
      </w:pPr>
    </w:p>
    <w:p w14:paraId="3F9D224E" w14:textId="77777777" w:rsidR="0098123C" w:rsidRPr="00630CC3" w:rsidRDefault="0098123C" w:rsidP="00AF224F">
      <w:pPr>
        <w:pStyle w:val="Ttulo2"/>
        <w:rPr>
          <w:rStyle w:val="normaltextrun"/>
        </w:rPr>
      </w:pPr>
      <w:r w:rsidRPr="00630CC3">
        <w:rPr>
          <w:rStyle w:val="normaltextrun"/>
        </w:rPr>
        <w:t>Algoritmo de grover</w:t>
      </w:r>
    </w:p>
    <w:p w14:paraId="25CF9024" w14:textId="5A5284EC" w:rsidR="0098123C" w:rsidRDefault="005404DD" w:rsidP="006E1569">
      <w:pPr>
        <w:pStyle w:val="TF-TEXTO"/>
      </w:pPr>
      <w:r w:rsidRPr="00630CC3">
        <w:rPr>
          <w:lang w:eastAsia="ja-JP"/>
        </w:rPr>
        <w:t>O</w:t>
      </w:r>
      <w:r w:rsidR="0098123C" w:rsidRPr="00630CC3">
        <w:rPr>
          <w:lang w:eastAsia="ja-JP"/>
        </w:rPr>
        <w:t xml:space="preserve"> algoritmo </w:t>
      </w:r>
      <w:r w:rsidRPr="00630CC3">
        <w:rPr>
          <w:lang w:eastAsia="ja-JP"/>
        </w:rPr>
        <w:t xml:space="preserve">de </w:t>
      </w:r>
      <w:r w:rsidR="00630CC3">
        <w:rPr>
          <w:lang w:eastAsia="ja-JP"/>
        </w:rPr>
        <w:t>Gr</w:t>
      </w:r>
      <w:r w:rsidRPr="00630CC3">
        <w:rPr>
          <w:lang w:eastAsia="ja-JP"/>
        </w:rPr>
        <w:t>over</w:t>
      </w:r>
      <w:r w:rsidR="0098123C" w:rsidRPr="00630CC3">
        <w:rPr>
          <w:lang w:eastAsia="ja-JP"/>
        </w:rPr>
        <w:t xml:space="preserve"> </w:t>
      </w:r>
      <w:r w:rsidR="00630CC3">
        <w:rPr>
          <w:lang w:eastAsia="ja-JP"/>
        </w:rPr>
        <w:t>permite localizar</w:t>
      </w:r>
      <w:r w:rsidR="0098123C" w:rsidRPr="00630CC3">
        <w:rPr>
          <w:lang w:eastAsia="ja-JP"/>
        </w:rPr>
        <w:t xml:space="preserve"> com alta probabilidade um valor de entrada em uma função caixa preta</w:t>
      </w:r>
      <w:ins w:id="168" w:author="Andreza Sartori" w:date="2020-12-15T11:42:00Z">
        <w:r w:rsidR="00E10435">
          <w:rPr>
            <w:lang w:eastAsia="ja-JP"/>
          </w:rPr>
          <w:t>,</w:t>
        </w:r>
      </w:ins>
      <w:r w:rsidR="00A87BCE" w:rsidRPr="00630CC3">
        <w:rPr>
          <w:lang w:eastAsia="ja-JP"/>
        </w:rPr>
        <w:t xml:space="preserve"> ou seja</w:t>
      </w:r>
      <w:ins w:id="169" w:author="Andreza Sartori" w:date="2020-12-15T11:42:00Z">
        <w:r w:rsidR="00E10435">
          <w:rPr>
            <w:lang w:eastAsia="ja-JP"/>
          </w:rPr>
          <w:t>,</w:t>
        </w:r>
      </w:ins>
      <w:r w:rsidR="00A87BCE" w:rsidRPr="00630CC3">
        <w:rPr>
          <w:lang w:eastAsia="ja-JP"/>
        </w:rPr>
        <w:t xml:space="preserve"> uma função desconhecida</w:t>
      </w:r>
      <w:r w:rsidR="0098123C" w:rsidRPr="00630CC3">
        <w:rPr>
          <w:lang w:eastAsia="ja-JP"/>
        </w:rPr>
        <w:t xml:space="preserve"> que produz uma saída especifica sendo que em computador com arquitetura clássica é necessário verificar cada entrada e saída respectivamente custando recursos computacionais elevados</w:t>
      </w:r>
      <w:r w:rsidR="00630CC3">
        <w:rPr>
          <w:lang w:eastAsia="ja-JP"/>
        </w:rPr>
        <w:t>. Assim, a</w:t>
      </w:r>
      <w:r w:rsidR="0098123C" w:rsidRPr="00630CC3">
        <w:rPr>
          <w:lang w:eastAsia="ja-JP"/>
        </w:rPr>
        <w:t xml:space="preserve">través do algoritmo de </w:t>
      </w:r>
      <w:r w:rsidR="00630CC3">
        <w:rPr>
          <w:lang w:eastAsia="ja-JP"/>
        </w:rPr>
        <w:t>G</w:t>
      </w:r>
      <w:r w:rsidR="0098123C" w:rsidRPr="00630CC3">
        <w:rPr>
          <w:lang w:eastAsia="ja-JP"/>
        </w:rPr>
        <w:t>rover existe um ganho quadrático em performance com a verificação quântica de múltiplas possíveis entrada</w:t>
      </w:r>
      <w:r w:rsidR="006E1569" w:rsidRPr="00630CC3">
        <w:rPr>
          <w:lang w:eastAsia="ja-JP"/>
        </w:rPr>
        <w:t>s</w:t>
      </w:r>
      <w:r w:rsidR="00630CC3">
        <w:rPr>
          <w:lang w:eastAsia="ja-JP"/>
        </w:rPr>
        <w:t>. U</w:t>
      </w:r>
      <w:r w:rsidR="006E1569" w:rsidRPr="00630CC3">
        <w:rPr>
          <w:lang w:eastAsia="ja-JP"/>
        </w:rPr>
        <w:t>ma</w:t>
      </w:r>
      <w:r w:rsidR="0098123C" w:rsidRPr="00630CC3">
        <w:rPr>
          <w:lang w:eastAsia="ja-JP"/>
        </w:rPr>
        <w:t xml:space="preserve"> das possíveis aplicações </w:t>
      </w:r>
      <w:r w:rsidR="00630CC3">
        <w:rPr>
          <w:lang w:eastAsia="ja-JP"/>
        </w:rPr>
        <w:t>deste</w:t>
      </w:r>
      <w:r w:rsidR="0098123C" w:rsidRPr="00630CC3">
        <w:rPr>
          <w:lang w:eastAsia="ja-JP"/>
        </w:rPr>
        <w:t xml:space="preserve"> algoritmo </w:t>
      </w:r>
      <w:r w:rsidR="00D3232F">
        <w:rPr>
          <w:lang w:eastAsia="ja-JP"/>
        </w:rPr>
        <w:t>pode se dar em pesquisas em banco de dados</w:t>
      </w:r>
      <w:ins w:id="170" w:author="Andreza Sartori" w:date="2020-12-15T11:48:00Z">
        <w:r w:rsidR="007A2C1C">
          <w:rPr>
            <w:lang w:eastAsia="ja-JP"/>
          </w:rPr>
          <w:t>,</w:t>
        </w:r>
      </w:ins>
      <w:r w:rsidR="00D3232F">
        <w:rPr>
          <w:lang w:eastAsia="ja-JP"/>
        </w:rPr>
        <w:t xml:space="preserve"> evitando a busca por chaves (e índices) como é realizado atualmente. Usando CQ, a busca poderia ser realizada por múltiplas chaves simultaneamente</w:t>
      </w:r>
      <w:r w:rsidR="00917250" w:rsidRPr="00630CC3">
        <w:rPr>
          <w:lang w:eastAsia="ja-JP"/>
        </w:rPr>
        <w:t xml:space="preserve"> </w:t>
      </w:r>
      <w:r w:rsidR="003975C2" w:rsidRPr="00630CC3">
        <w:t>(FIGUEIREDO,</w:t>
      </w:r>
      <w:r w:rsidR="00917250" w:rsidRPr="00630CC3">
        <w:t xml:space="preserve"> 2013).</w:t>
      </w:r>
    </w:p>
    <w:p w14:paraId="6D7E450E" w14:textId="66682ECC" w:rsidR="00D3232F" w:rsidRDefault="00D3232F" w:rsidP="00D3232F">
      <w:pPr>
        <w:pStyle w:val="TF-TEXTO"/>
      </w:pPr>
      <w:r w:rsidRPr="00630CC3">
        <w:t>O algoritmo funciona de forma que</w:t>
      </w:r>
      <w:ins w:id="171" w:author="Andreza Sartori" w:date="2020-12-15T11:48:00Z">
        <w:r w:rsidR="003552AA">
          <w:t>,</w:t>
        </w:r>
      </w:ins>
      <w:r w:rsidRPr="00630CC3">
        <w:t xml:space="preserve"> para cada entrada especifica processada pela função caixa preta</w:t>
      </w:r>
      <w:ins w:id="172" w:author="Andreza Sartori" w:date="2020-12-15T11:48:00Z">
        <w:r w:rsidR="003552AA">
          <w:t>,</w:t>
        </w:r>
      </w:ins>
      <w:r w:rsidRPr="00630CC3">
        <w:t xml:space="preserve"> exista um estado de sobreposição quântica chamada de oráculo</w:t>
      </w:r>
      <w:ins w:id="173" w:author="Andreza Sartori" w:date="2020-12-15T11:48:00Z">
        <w:r w:rsidR="00671C32">
          <w:t>,</w:t>
        </w:r>
      </w:ins>
      <w:r w:rsidRPr="00630CC3">
        <w:t xml:space="preserve"> que possibilita dizer exatamente qual entrada é necessária para saída desejada (FIGUEIREDO, 2013). É possível simular algoritmo de Grover através de um simulador de circuitos quânticos utilizando portas de Hadamart e de Phase X (Figura 15).</w:t>
      </w:r>
    </w:p>
    <w:p w14:paraId="70FB2318" w14:textId="77777777" w:rsidR="00D3232F" w:rsidRPr="00630CC3" w:rsidRDefault="00D3232F" w:rsidP="006E1569">
      <w:pPr>
        <w:pStyle w:val="TF-TEXTO"/>
        <w:rPr>
          <w:lang w:eastAsia="ja-JP"/>
        </w:rPr>
      </w:pPr>
    </w:p>
    <w:p w14:paraId="26D98434" w14:textId="6C3045FE" w:rsidR="0098123C" w:rsidRPr="00630CC3" w:rsidRDefault="0098123C" w:rsidP="0098123C">
      <w:pPr>
        <w:pStyle w:val="TF-LEGENDA"/>
      </w:pPr>
      <w:r w:rsidRPr="00630CC3">
        <w:t xml:space="preserve">Figura </w:t>
      </w:r>
      <w:r w:rsidR="00ED1932" w:rsidRPr="00630CC3">
        <w:t>15</w:t>
      </w:r>
      <w:r w:rsidRPr="00630CC3">
        <w:t xml:space="preserve"> - Representação do algoritmo de Grover através do diagrama de circuitos qu</w:t>
      </w:r>
      <w:r w:rsidR="009A59B4" w:rsidRPr="00630CC3">
        <w:t>â</w:t>
      </w:r>
      <w:r w:rsidRPr="00630CC3">
        <w:t>nticos</w:t>
      </w:r>
    </w:p>
    <w:p w14:paraId="01B1918A" w14:textId="7EBAD1E9" w:rsidR="0098123C" w:rsidRPr="00630CC3" w:rsidRDefault="00385FAA" w:rsidP="0098123C">
      <w:pPr>
        <w:pStyle w:val="TF-FIGURA"/>
        <w:rPr>
          <w:lang w:eastAsia="ja-JP"/>
        </w:rPr>
      </w:pPr>
      <w:commentRangeStart w:id="174"/>
      <w:r w:rsidRPr="00630CC3">
        <w:rPr>
          <w:noProof/>
          <w:lang w:eastAsia="ja-JP"/>
        </w:rPr>
        <w:drawing>
          <wp:inline distT="0" distB="0" distL="0" distR="0" wp14:anchorId="0F2F5F64" wp14:editId="4AE40102">
            <wp:extent cx="5153024" cy="1581150"/>
            <wp:effectExtent l="0" t="0" r="9525" b="0"/>
            <wp:docPr id="251" name="Picture 251" descr="algoritmo_de_grover_figuere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pic:nvPicPr>
                  <pic:blipFill>
                    <a:blip r:embed="rId29">
                      <a:extLst>
                        <a:ext uri="{28A0092B-C50C-407E-A947-70E740481C1C}">
                          <a14:useLocalDpi xmlns:a14="http://schemas.microsoft.com/office/drawing/2010/main" val="0"/>
                        </a:ext>
                      </a:extLst>
                    </a:blip>
                    <a:stretch>
                      <a:fillRect/>
                    </a:stretch>
                  </pic:blipFill>
                  <pic:spPr>
                    <a:xfrm>
                      <a:off x="0" y="0"/>
                      <a:ext cx="5153024" cy="1581150"/>
                    </a:xfrm>
                    <a:prstGeom prst="rect">
                      <a:avLst/>
                    </a:prstGeom>
                  </pic:spPr>
                </pic:pic>
              </a:graphicData>
            </a:graphic>
          </wp:inline>
        </w:drawing>
      </w:r>
      <w:commentRangeEnd w:id="174"/>
      <w:r w:rsidR="00F82C5C">
        <w:rPr>
          <w:rStyle w:val="Refdecomentrio"/>
        </w:rPr>
        <w:commentReference w:id="174"/>
      </w:r>
    </w:p>
    <w:p w14:paraId="6927B747" w14:textId="3E6BF012" w:rsidR="0098123C" w:rsidRDefault="00D3232F" w:rsidP="00D3232F">
      <w:pPr>
        <w:pStyle w:val="TF-FONTE"/>
        <w:tabs>
          <w:tab w:val="center" w:pos="4536"/>
          <w:tab w:val="left" w:pos="6143"/>
        </w:tabs>
        <w:jc w:val="left"/>
      </w:pPr>
      <w:r>
        <w:rPr>
          <w:szCs w:val="18"/>
        </w:rPr>
        <w:tab/>
      </w:r>
      <w:r w:rsidR="0098123C" w:rsidRPr="00630CC3">
        <w:rPr>
          <w:szCs w:val="18"/>
        </w:rPr>
        <w:t xml:space="preserve">Fonte: </w:t>
      </w:r>
      <w:r w:rsidR="0098123C" w:rsidRPr="00630CC3">
        <w:t>Figueiredo (2013,</w:t>
      </w:r>
      <w:r w:rsidR="009B17FB" w:rsidRPr="00630CC3">
        <w:t xml:space="preserve"> </w:t>
      </w:r>
      <w:r w:rsidR="0098123C" w:rsidRPr="00630CC3">
        <w:t>p. 50)</w:t>
      </w:r>
      <w:ins w:id="175" w:author="Andreza Sartori" w:date="2020-12-15T11:51:00Z">
        <w:r w:rsidR="00F82C5C">
          <w:t>.</w:t>
        </w:r>
      </w:ins>
      <w:r>
        <w:tab/>
      </w:r>
    </w:p>
    <w:p w14:paraId="1DE0902A" w14:textId="77777777" w:rsidR="00D3232F" w:rsidRPr="00D3232F" w:rsidRDefault="00D3232F" w:rsidP="00D3232F">
      <w:pPr>
        <w:pStyle w:val="TF-TEXTO"/>
      </w:pPr>
    </w:p>
    <w:p w14:paraId="6BD54095" w14:textId="77777777" w:rsidR="00451B94" w:rsidRPr="00703663" w:rsidRDefault="00451B94" w:rsidP="00F83A19">
      <w:pPr>
        <w:pStyle w:val="TF-refernciasbibliogrficasTTULO"/>
      </w:pPr>
      <w:r w:rsidRPr="00703663">
        <w:t>Referências</w:t>
      </w:r>
      <w:bookmarkEnd w:id="139"/>
    </w:p>
    <w:p w14:paraId="2CA57ABA" w14:textId="1F585BAC" w:rsidR="00461CDE" w:rsidRDefault="00461CDE" w:rsidP="00461CDE">
      <w:pPr>
        <w:pStyle w:val="TF-refernciasITEM"/>
      </w:pPr>
      <w:r w:rsidRPr="00D3232F">
        <w:t xml:space="preserve">BLACKMAN, Igor V. </w:t>
      </w:r>
      <w:r w:rsidRPr="00D3232F">
        <w:rPr>
          <w:b/>
        </w:rPr>
        <w:t xml:space="preserve">Simulando Algoritmos </w:t>
      </w:r>
      <w:del w:id="176" w:author="Andreza Sartori" w:date="2020-12-15T12:03:00Z">
        <w:r w:rsidRPr="00D3232F" w:rsidDel="003538E0">
          <w:rPr>
            <w:b/>
          </w:rPr>
          <w:delText>Quanticos</w:delText>
        </w:r>
      </w:del>
      <w:ins w:id="177" w:author="Andreza Sartori" w:date="2020-12-15T12:03:00Z">
        <w:r w:rsidR="003538E0" w:rsidRPr="00D3232F">
          <w:rPr>
            <w:b/>
          </w:rPr>
          <w:t>Quânticos</w:t>
        </w:r>
      </w:ins>
      <w:r w:rsidRPr="00D3232F">
        <w:rPr>
          <w:b/>
        </w:rPr>
        <w:t xml:space="preserve"> em um Computador Clássico</w:t>
      </w:r>
      <w:r w:rsidRPr="00D3232F">
        <w:t xml:space="preserve">. 2017. 49 f. </w:t>
      </w:r>
      <w:r w:rsidRPr="00D3232F">
        <w:rPr>
          <w:color w:val="222222"/>
          <w:shd w:val="clear" w:color="auto" w:fill="FFFFFF"/>
        </w:rPr>
        <w:t>TCC (Graduação) - Curso de Bacharel em Ciência da Computação</w:t>
      </w:r>
      <w:r w:rsidRPr="00D3232F">
        <w:t>, Universidade Federal Fluminense, Niterói.</w:t>
      </w:r>
    </w:p>
    <w:p w14:paraId="19CDE2BE" w14:textId="70980756" w:rsidR="00FD07A4" w:rsidRDefault="00FD07A4" w:rsidP="00EC2552">
      <w:pPr>
        <w:pStyle w:val="TF-refernciasITEM"/>
        <w:rPr>
          <w:color w:val="222222"/>
          <w:shd w:val="clear" w:color="auto" w:fill="FFFFFF"/>
        </w:rPr>
      </w:pPr>
      <w:commentRangeStart w:id="178"/>
      <w:r w:rsidRPr="00FD07A4">
        <w:rPr>
          <w:color w:val="222222"/>
          <w:shd w:val="clear" w:color="auto" w:fill="FFFFFF"/>
        </w:rPr>
        <w:lastRenderedPageBreak/>
        <w:t>CONCEIÇÃO, Calebe Micael de Oliveira. Uma Arquitetura de Co-Processador para Simulação de Algoritmos Quânticos em FPGA. 2013. 82 f. Dissertação (Mestrado) - Curso de Pós-Graduação em Computação, Instituto de Informática, Universidade Federal do Rio Grande do Sul, Porto Alegre, 2013. Disponível em: http://hdl.handle.net/10183/81297. Acesso em: 25 nov. 2020</w:t>
      </w:r>
      <w:commentRangeEnd w:id="178"/>
      <w:r w:rsidR="007874C8">
        <w:rPr>
          <w:rStyle w:val="Refdecomentrio"/>
        </w:rPr>
        <w:commentReference w:id="178"/>
      </w:r>
      <w:r w:rsidRPr="00FD07A4">
        <w:rPr>
          <w:color w:val="222222"/>
          <w:shd w:val="clear" w:color="auto" w:fill="FFFFFF"/>
        </w:rPr>
        <w:t>.</w:t>
      </w:r>
    </w:p>
    <w:p w14:paraId="1CD7396E" w14:textId="23694D79" w:rsidR="00EC2552" w:rsidRDefault="00EC2552" w:rsidP="00EC2552">
      <w:pPr>
        <w:pStyle w:val="TF-refernciasITEM"/>
        <w:rPr>
          <w:color w:val="222222"/>
          <w:shd w:val="clear" w:color="auto" w:fill="FFFFFF"/>
        </w:rPr>
      </w:pPr>
      <w:r w:rsidRPr="00C8207E">
        <w:rPr>
          <w:color w:val="222222"/>
          <w:shd w:val="clear" w:color="auto" w:fill="FFFFFF"/>
        </w:rPr>
        <w:t>FIGUEIREDO, Filipe Daniel Seabra. </w:t>
      </w:r>
      <w:r w:rsidRPr="00C8207E">
        <w:rPr>
          <w:rStyle w:val="Forte"/>
          <w:color w:val="222222"/>
          <w:shd w:val="clear" w:color="auto" w:fill="FFFFFF"/>
        </w:rPr>
        <w:t>Simulação de circuitos quânticos</w:t>
      </w:r>
      <w:r w:rsidRPr="00C8207E">
        <w:rPr>
          <w:color w:val="222222"/>
          <w:shd w:val="clear" w:color="auto" w:fill="FFFFFF"/>
        </w:rPr>
        <w:t>. 2013. 42 f. Tese (Doutorado) - Curso de Engenharia Electrotécnica e de Computadores, Faculdade de Engenharia da Universidade do Porto, Porto, 2013.</w:t>
      </w:r>
    </w:p>
    <w:p w14:paraId="07C2F154" w14:textId="77777777" w:rsidR="00EC2552" w:rsidRPr="00EE0C27" w:rsidRDefault="46FC1AEC" w:rsidP="00EC2552">
      <w:pPr>
        <w:pStyle w:val="TF-refernciasITEM"/>
      </w:pPr>
      <w:r w:rsidRPr="46FC1AEC">
        <w:rPr>
          <w:lang w:val="en-US"/>
        </w:rPr>
        <w:t xml:space="preserve">FINGERHUTH, Mark; BABEJ, Tomáš; WITTEK, Peter. Open source software in quantum computing. </w:t>
      </w:r>
      <w:r w:rsidRPr="46FC1AEC">
        <w:rPr>
          <w:rStyle w:val="Forte"/>
          <w:lang w:val="en-US"/>
        </w:rPr>
        <w:t>Plos One</w:t>
      </w:r>
      <w:r w:rsidRPr="46FC1AEC">
        <w:rPr>
          <w:lang w:val="en-US"/>
        </w:rPr>
        <w:t xml:space="preserve">, [S.L.], v. 13, n. 12, p. 1-28, 20 dez. 2018. Public Library of Science (PLoS). </w:t>
      </w:r>
      <w:r>
        <w:t xml:space="preserve">Disponível em: https://doi.org/10.1371/journal.pone.0208561. </w:t>
      </w:r>
      <w:r w:rsidRPr="46FC1AEC">
        <w:t>Acesso</w:t>
      </w:r>
      <w:r>
        <w:t xml:space="preserve"> em: 25 nov. 2020.</w:t>
      </w:r>
    </w:p>
    <w:p w14:paraId="5CB0D81D" w14:textId="77777777" w:rsidR="00EC2552" w:rsidRPr="00EE0C27" w:rsidRDefault="00EC2552" w:rsidP="00EC2552">
      <w:pPr>
        <w:pStyle w:val="TF-refernciasITEM"/>
      </w:pPr>
      <w:r w:rsidRPr="00A97F42">
        <w:t>LAVADO</w:t>
      </w:r>
      <w:r w:rsidRPr="00BA4CF0">
        <w:t xml:space="preserve">, Thiago. </w:t>
      </w:r>
      <w:r w:rsidRPr="00BA4CF0">
        <w:rPr>
          <w:rStyle w:val="Forte"/>
        </w:rPr>
        <w:t>IBM alcança novo patamar na computação quântica e quer dobrar capacidade</w:t>
      </w:r>
      <w:r w:rsidRPr="00BA4CF0">
        <w:t>. 2020. Disponível em: https://exame.com/tecnologia/ibm-alcanca-novo-patamar-na-computacao-quantica-e-quer-dobrar-capacidade/. Acesso em: 25 nov. 2020.</w:t>
      </w:r>
    </w:p>
    <w:p w14:paraId="29116EDF" w14:textId="7F0914A9" w:rsidR="00EC2552" w:rsidRPr="00EC2552" w:rsidRDefault="00EC2552" w:rsidP="00461CDE">
      <w:pPr>
        <w:pStyle w:val="TF-refernciasITEM"/>
        <w:rPr>
          <w:color w:val="222222"/>
          <w:shd w:val="clear" w:color="auto" w:fill="FFFFFF"/>
        </w:rPr>
      </w:pPr>
      <w:commentRangeStart w:id="179"/>
      <w:r w:rsidRPr="00C8207E">
        <w:rPr>
          <w:color w:val="222222"/>
          <w:shd w:val="clear" w:color="auto" w:fill="FFFFFF"/>
        </w:rPr>
        <w:t>MARQUEZINO, Franklin de Lima. </w:t>
      </w:r>
      <w:r w:rsidRPr="00C8207E">
        <w:rPr>
          <w:rStyle w:val="Forte"/>
          <w:color w:val="222222"/>
          <w:shd w:val="clear" w:color="auto" w:fill="FFFFFF"/>
        </w:rPr>
        <w:t>A Transformada de Fourier Quântica Aproximada e sua Simulação</w:t>
      </w:r>
      <w:r w:rsidRPr="00C8207E">
        <w:rPr>
          <w:color w:val="222222"/>
          <w:shd w:val="clear" w:color="auto" w:fill="FFFFFF"/>
        </w:rPr>
        <w:t>. 2006. 118 f. Tese (Doutorado) - Curso de Modelagem Computacional, Laboratório Nacional de Computação Cientifica, Petrópolis, R</w:t>
      </w:r>
      <w:r>
        <w:rPr>
          <w:color w:val="222222"/>
          <w:shd w:val="clear" w:color="auto" w:fill="FFFFFF"/>
        </w:rPr>
        <w:t>io de Janeiro</w:t>
      </w:r>
      <w:r w:rsidRPr="00C8207E">
        <w:rPr>
          <w:color w:val="222222"/>
          <w:shd w:val="clear" w:color="auto" w:fill="FFFFFF"/>
        </w:rPr>
        <w:t>, 2006.</w:t>
      </w:r>
      <w:commentRangeEnd w:id="179"/>
      <w:r w:rsidR="00D10F0D">
        <w:rPr>
          <w:rStyle w:val="Refdecomentrio"/>
        </w:rPr>
        <w:commentReference w:id="179"/>
      </w:r>
    </w:p>
    <w:p w14:paraId="4E311A52" w14:textId="5F74C0BC" w:rsidR="002A50EC" w:rsidRPr="00EE0C27" w:rsidRDefault="002A50EC" w:rsidP="002A50EC">
      <w:pPr>
        <w:pStyle w:val="TF-refernciasITEM"/>
      </w:pPr>
      <w:r w:rsidRPr="007B0A2B">
        <w:rPr>
          <w:color w:val="222222"/>
          <w:shd w:val="clear" w:color="auto" w:fill="FFFFFF"/>
          <w:lang w:val="en-US"/>
        </w:rPr>
        <w:t>MINTZ</w:t>
      </w:r>
      <w:r w:rsidRPr="007B0A2B">
        <w:rPr>
          <w:lang w:val="en-US"/>
        </w:rPr>
        <w:t xml:space="preserve">, Tiffany M.; MCCASKEY, Alexandre J.; F. DUMITRESCU, Eugene; V. MOORE, Shirley; POWERS, Sarah; LOUGOVSKI, Pavel. </w:t>
      </w:r>
      <w:r w:rsidRPr="006B72FB">
        <w:rPr>
          <w:lang w:val="en-US"/>
        </w:rPr>
        <w:t xml:space="preserve">QCOR: a language extension specification for the heterogeneous quantum-classical model of computation. </w:t>
      </w:r>
      <w:r w:rsidRPr="006B72FB">
        <w:rPr>
          <w:b/>
          <w:bCs/>
          <w:lang w:val="en-US"/>
        </w:rPr>
        <w:t xml:space="preserve">Acm Journal On Emerging Technologies In Computing Systems. </w:t>
      </w:r>
      <w:r w:rsidRPr="006B72FB">
        <w:rPr>
          <w:lang w:val="en-US"/>
        </w:rPr>
        <w:t xml:space="preserve">[S.L.], p. 1-17. </w:t>
      </w:r>
      <w:r w:rsidRPr="00AC76C9">
        <w:rPr>
          <w:lang w:val="en-US"/>
        </w:rPr>
        <w:t xml:space="preserve">nov 2020. </w:t>
      </w:r>
      <w:r w:rsidRPr="006B72FB">
        <w:t>Disponível em: https://doi.org/10.1145/3380964. Acesso em: 25 nov. 2020.</w:t>
      </w:r>
    </w:p>
    <w:p w14:paraId="4CCB9687" w14:textId="77777777" w:rsidR="002A50EC" w:rsidRPr="00EE0C27" w:rsidRDefault="002A50EC" w:rsidP="002A50EC">
      <w:pPr>
        <w:pStyle w:val="TF-refernciasITEM"/>
      </w:pPr>
      <w:r w:rsidRPr="00143B06">
        <w:rPr>
          <w:color w:val="222222"/>
          <w:shd w:val="clear" w:color="auto" w:fill="FFFFFF"/>
        </w:rPr>
        <w:t>MOLL</w:t>
      </w:r>
      <w:r w:rsidRPr="00143B06">
        <w:t xml:space="preserve">, Nikolaj; BAKOUTSOS, Panagiotis; BISHOP, Lev; CHOW, Jerry. </w:t>
      </w:r>
      <w:r w:rsidRPr="00206062">
        <w:rPr>
          <w:lang w:val="en-US"/>
        </w:rPr>
        <w:t xml:space="preserve">Quantum optimization using variational algorithms on near-term quantum devices. </w:t>
      </w:r>
      <w:r w:rsidRPr="002A50EC">
        <w:rPr>
          <w:rStyle w:val="Forte"/>
          <w:lang w:val="en-US"/>
        </w:rPr>
        <w:t>Quantum Science And Technology</w:t>
      </w:r>
      <w:r w:rsidRPr="002A50EC">
        <w:rPr>
          <w:lang w:val="en-US"/>
        </w:rPr>
        <w:t xml:space="preserve">, [S.L.], v. 10, n. 3, p. 1-30, jul 2017. </w:t>
      </w:r>
      <w:r w:rsidRPr="00206062">
        <w:t>Disponível em: https://doi.org/10.1088/2058-9565/aab822. Acesso em: 25 nov. 2020.</w:t>
      </w:r>
    </w:p>
    <w:p w14:paraId="395A919C" w14:textId="35516521" w:rsidR="002A50EC" w:rsidRPr="002A50EC" w:rsidRDefault="002A50EC" w:rsidP="002A50EC">
      <w:pPr>
        <w:pStyle w:val="TF-refernciasITEM"/>
        <w:rPr>
          <w:color w:val="222222"/>
          <w:shd w:val="clear" w:color="auto" w:fill="FFFFFF"/>
        </w:rPr>
      </w:pPr>
      <w:commentRangeStart w:id="180"/>
      <w:r w:rsidRPr="00143B06">
        <w:rPr>
          <w:color w:val="222222"/>
          <w:shd w:val="clear" w:color="auto" w:fill="FFFFFF"/>
        </w:rPr>
        <w:t xml:space="preserve">NIELSEN, Michael A.; CHUANG, Isaac L.. </w:t>
      </w:r>
      <w:r w:rsidRPr="00CB7731">
        <w:rPr>
          <w:b/>
          <w:bCs/>
          <w:color w:val="222222"/>
          <w:shd w:val="clear" w:color="auto" w:fill="FFFFFF"/>
          <w:lang w:val="en-US"/>
        </w:rPr>
        <w:t>Quantum Computation and Quantum Information</w:t>
      </w:r>
      <w:r w:rsidRPr="00CB7731">
        <w:rPr>
          <w:color w:val="222222"/>
          <w:shd w:val="clear" w:color="auto" w:fill="FFFFFF"/>
          <w:lang w:val="en-US"/>
        </w:rPr>
        <w:t xml:space="preserve">. </w:t>
      </w:r>
      <w:r w:rsidRPr="00703663">
        <w:rPr>
          <w:color w:val="222222"/>
          <w:shd w:val="clear" w:color="auto" w:fill="FFFFFF"/>
          <w:lang w:val="en-US"/>
        </w:rPr>
        <w:t xml:space="preserve">10. ed. Cambridge, UK: Cambridge University Press, 2010. </w:t>
      </w:r>
      <w:r w:rsidRPr="002A50EC">
        <w:rPr>
          <w:color w:val="222222"/>
          <w:shd w:val="clear" w:color="auto" w:fill="FFFFFF"/>
        </w:rPr>
        <w:t>676 p. ISBN 978-1-107-00217-3. Disponível em:. Acesso em: 25 nov. 2020.</w:t>
      </w:r>
      <w:commentRangeEnd w:id="180"/>
      <w:r w:rsidR="000E01D3">
        <w:rPr>
          <w:rStyle w:val="Refdecomentrio"/>
        </w:rPr>
        <w:commentReference w:id="180"/>
      </w:r>
    </w:p>
    <w:p w14:paraId="6290DBF8" w14:textId="77777777" w:rsidR="002A50EC" w:rsidRPr="00253495" w:rsidRDefault="002A50EC" w:rsidP="002A50EC">
      <w:pPr>
        <w:pStyle w:val="TF-refernciasITEM"/>
      </w:pPr>
      <w:r w:rsidRPr="00EE0C27">
        <w:rPr>
          <w:color w:val="222222"/>
          <w:shd w:val="clear" w:color="auto" w:fill="FFFFFF"/>
        </w:rPr>
        <w:t>PERDOMO</w:t>
      </w:r>
      <w:r w:rsidRPr="00DE311E">
        <w:t xml:space="preserve">-ORTIZ, Alejandro; BENEDETTI, Marcello; REALPE-GÓMEZ, John; BISWAS, Rupak. </w:t>
      </w:r>
      <w:r w:rsidRPr="00DE311E">
        <w:rPr>
          <w:lang w:val="en-US"/>
        </w:rPr>
        <w:t xml:space="preserve">Opportunities and challenges for quantum-assisted machine learning in near-term quantum computers. </w:t>
      </w:r>
      <w:r w:rsidRPr="00DE311E">
        <w:rPr>
          <w:rStyle w:val="Forte"/>
          <w:lang w:val="en-US"/>
        </w:rPr>
        <w:t>Quantum Science And Technology</w:t>
      </w:r>
      <w:r w:rsidRPr="00DE311E">
        <w:rPr>
          <w:lang w:val="en-US"/>
        </w:rPr>
        <w:t xml:space="preserve">, [S.L.], v. 3, n. 3, p. 1-13, 19 jun. 2018. </w:t>
      </w:r>
      <w:r w:rsidRPr="00DE311E">
        <w:t>IOP Publishing.. Disponível em: http://dx.doi.org/10.1088/2058-9565/aab859. Acesso em: 25 nov. 2020.</w:t>
      </w:r>
    </w:p>
    <w:p w14:paraId="11B8C4B1" w14:textId="57D932A3" w:rsidR="00BE20EC" w:rsidRDefault="002A50EC" w:rsidP="002A50EC">
      <w:pPr>
        <w:pStyle w:val="TF-refernciasITEM"/>
        <w:rPr>
          <w:color w:val="222222"/>
          <w:shd w:val="clear" w:color="auto" w:fill="FFFFFF"/>
        </w:rPr>
      </w:pPr>
      <w:commentRangeStart w:id="181"/>
      <w:r w:rsidRPr="00C8207E">
        <w:t>ROSA</w:t>
      </w:r>
      <w:r w:rsidRPr="00C8207E">
        <w:rPr>
          <w:color w:val="222222"/>
          <w:shd w:val="clear" w:color="auto" w:fill="FFFFFF"/>
        </w:rPr>
        <w:t>, Evandro Chagas Ribeiro da.</w:t>
      </w:r>
      <w:r w:rsidRPr="00C8207E">
        <w:rPr>
          <w:rStyle w:val="apple-converted-space"/>
          <w:color w:val="222222"/>
          <w:shd w:val="clear" w:color="auto" w:fill="FFFFFF"/>
        </w:rPr>
        <w:t> </w:t>
      </w:r>
      <w:r w:rsidRPr="00C8207E">
        <w:rPr>
          <w:rStyle w:val="Forte"/>
          <w:color w:val="222222"/>
        </w:rPr>
        <w:t>QSystem: simulador quântico para Python</w:t>
      </w:r>
      <w:r w:rsidRPr="00C8207E">
        <w:rPr>
          <w:color w:val="222222"/>
          <w:shd w:val="clear" w:color="auto" w:fill="FFFFFF"/>
        </w:rPr>
        <w:t>. 2019. 209 f. TCC (Graduação) - Curso de Bacharel em Ciência da Computação, Depto. de Informática e Estatística, Universidade Federal de Santa Catarina, Florianópolis, 2019</w:t>
      </w:r>
      <w:commentRangeEnd w:id="181"/>
      <w:r w:rsidR="000E01D3">
        <w:rPr>
          <w:rStyle w:val="Refdecomentrio"/>
        </w:rPr>
        <w:commentReference w:id="181"/>
      </w:r>
      <w:r w:rsidRPr="00C8207E">
        <w:rPr>
          <w:color w:val="222222"/>
          <w:shd w:val="clear" w:color="auto" w:fill="FFFFFF"/>
        </w:rPr>
        <w:t>.</w:t>
      </w:r>
    </w:p>
    <w:p w14:paraId="62E576D2" w14:textId="77777777" w:rsidR="002A50EC" w:rsidRPr="003F64F6" w:rsidRDefault="002A50EC" w:rsidP="002A50EC">
      <w:pPr>
        <w:pStyle w:val="TF-refernciasITEM"/>
      </w:pPr>
      <w:r w:rsidRPr="003F64F6">
        <w:rPr>
          <w:lang w:val="en-US"/>
        </w:rPr>
        <w:t xml:space="preserve">SMITH, Stewart. </w:t>
      </w:r>
      <w:r w:rsidRPr="003F64F6">
        <w:rPr>
          <w:b/>
          <w:bCs/>
          <w:lang w:val="en-US"/>
        </w:rPr>
        <w:t>Quantum JavaScript (Q.js)</w:t>
      </w:r>
      <w:r w:rsidRPr="003F64F6">
        <w:rPr>
          <w:lang w:val="en-US"/>
        </w:rPr>
        <w:t>: How I’m making quantum computing accessible to anyone with a web browser.</w:t>
      </w:r>
      <w:r>
        <w:rPr>
          <w:lang w:val="en-US"/>
        </w:rPr>
        <w:t xml:space="preserve"> </w:t>
      </w:r>
      <w:r w:rsidRPr="002A50EC">
        <w:t xml:space="preserve">2020. </w:t>
      </w:r>
      <w:r w:rsidRPr="003F64F6">
        <w:t>Disponível em: https://medium.com/javascript-in-plain-english/quantum-javascript-d1effb84a619. Acesso em: 25 nov. 2020.</w:t>
      </w:r>
    </w:p>
    <w:p w14:paraId="5DE9AB7E" w14:textId="59A867DD" w:rsidR="00BE20EC" w:rsidRDefault="002A50EC" w:rsidP="002A50EC">
      <w:pPr>
        <w:pStyle w:val="TF-refernciasITEM"/>
      </w:pPr>
      <w:r w:rsidRPr="002A50EC">
        <w:t xml:space="preserve">WATANABE, Hiroshi; SUZUKI, Masaru; YAMAZAKI, Junnosuke. </w:t>
      </w:r>
      <w:r w:rsidRPr="008C15DE">
        <w:rPr>
          <w:b/>
          <w:bCs/>
        </w:rPr>
        <w:t>QCAD</w:t>
      </w:r>
      <w:r w:rsidRPr="008C15DE">
        <w:t xml:space="preserve">: gui environment for quantum computer simulator. </w:t>
      </w:r>
      <w:r>
        <w:t>2011</w:t>
      </w:r>
      <w:r w:rsidRPr="008C15DE">
        <w:t>. Disponível em: http://qcad.osdn.jp. Acesso em: 25 nov. 2020.</w:t>
      </w:r>
    </w:p>
    <w:p w14:paraId="4EF7B955" w14:textId="5F6A3915" w:rsidR="00F83A19" w:rsidRDefault="00587002" w:rsidP="00F866D4">
      <w:pPr>
        <w:pStyle w:val="TF-refernciasbibliogrficasTTULO"/>
        <w:jc w:val="left"/>
      </w:pPr>
      <w:r>
        <w:br w:type="page"/>
      </w:r>
      <w:r w:rsidR="00F83A19">
        <w:lastRenderedPageBreak/>
        <w:t>ASSINATURAS</w:t>
      </w:r>
    </w:p>
    <w:p w14:paraId="108DDC5B" w14:textId="77777777" w:rsidR="00F83A19" w:rsidRDefault="00F83A19" w:rsidP="00F83A19">
      <w:pPr>
        <w:pStyle w:val="TF-LEGENDA"/>
      </w:pPr>
      <w:r>
        <w:t>(Atenção: todas as folhas devem estar rubricadas)</w:t>
      </w:r>
    </w:p>
    <w:p w14:paraId="2D4B46CF" w14:textId="77777777" w:rsidR="00F83A19" w:rsidRDefault="00F83A19" w:rsidP="00F83A19">
      <w:pPr>
        <w:pStyle w:val="TF-LEGENDA"/>
      </w:pPr>
    </w:p>
    <w:p w14:paraId="3BE82C12" w14:textId="77777777" w:rsidR="00F83A19" w:rsidRDefault="00F83A19" w:rsidP="00F83A19">
      <w:pPr>
        <w:pStyle w:val="TF-LEGENDA"/>
      </w:pPr>
    </w:p>
    <w:p w14:paraId="54EF8335" w14:textId="77777777" w:rsidR="00F83A19" w:rsidRDefault="00F83A19" w:rsidP="00F83A19">
      <w:pPr>
        <w:pStyle w:val="TF-LEGENDA"/>
      </w:pPr>
      <w:r>
        <w:t>Assinatura do(a) Aluno(a): _____________________________________________________</w:t>
      </w:r>
    </w:p>
    <w:p w14:paraId="03896BD6" w14:textId="77777777" w:rsidR="00F83A19" w:rsidRDefault="00F83A19" w:rsidP="00F83A19">
      <w:pPr>
        <w:pStyle w:val="TF-LEGENDA"/>
      </w:pPr>
    </w:p>
    <w:p w14:paraId="49FAB394" w14:textId="77777777" w:rsidR="00F83A19" w:rsidRDefault="00F83A19" w:rsidP="00F83A19">
      <w:pPr>
        <w:pStyle w:val="TF-LEGENDA"/>
      </w:pPr>
    </w:p>
    <w:p w14:paraId="31C80F81" w14:textId="77777777" w:rsidR="00F83A19" w:rsidRDefault="00F83A19" w:rsidP="00F83A19">
      <w:pPr>
        <w:pStyle w:val="TF-LEGENDA"/>
      </w:pPr>
      <w:r>
        <w:t>Assinatura do(a) Orientador(a): _________________________________________________</w:t>
      </w:r>
    </w:p>
    <w:p w14:paraId="6307A06D" w14:textId="77777777" w:rsidR="00F83A19" w:rsidRDefault="00F83A19" w:rsidP="00F83A19">
      <w:pPr>
        <w:pStyle w:val="TF-LEGENDA"/>
      </w:pPr>
    </w:p>
    <w:p w14:paraId="36A26A43" w14:textId="77777777" w:rsidR="00F83A19" w:rsidRDefault="00F83A19" w:rsidP="00F83A19">
      <w:pPr>
        <w:pStyle w:val="TF-LEGENDA"/>
      </w:pPr>
    </w:p>
    <w:p w14:paraId="0FD35F10" w14:textId="77777777" w:rsidR="00F83A19" w:rsidRDefault="00F83A19" w:rsidP="00F83A19">
      <w:pPr>
        <w:pStyle w:val="TF-LEGENDA"/>
      </w:pPr>
      <w:r>
        <w:t>Assinatura do(a) Coorientador(a) (se houver): ______________________________________</w:t>
      </w:r>
    </w:p>
    <w:p w14:paraId="3AF2B0AB" w14:textId="77777777" w:rsidR="007222F7" w:rsidRDefault="007222F7" w:rsidP="007222F7">
      <w:pPr>
        <w:pStyle w:val="TF-TEXTOQUADRO"/>
      </w:pPr>
    </w:p>
    <w:p w14:paraId="0B707162"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12"/>
      </w:tblGrid>
      <w:tr w:rsidR="007222F7" w14:paraId="4DB9908F" w14:textId="77777777" w:rsidTr="00DF6ED2">
        <w:tc>
          <w:tcPr>
            <w:tcW w:w="9212" w:type="dxa"/>
            <w:shd w:val="clear" w:color="auto" w:fill="auto"/>
          </w:tcPr>
          <w:p w14:paraId="73BA673C" w14:textId="77777777" w:rsidR="007222F7" w:rsidRDefault="007222F7" w:rsidP="00587002">
            <w:pPr>
              <w:pStyle w:val="TF-LEGENDA"/>
            </w:pPr>
            <w:r>
              <w:t>Observações do orientador em relação a itens não atendidos do pré-projeto (se houver):</w:t>
            </w:r>
          </w:p>
          <w:p w14:paraId="51175032" w14:textId="77777777" w:rsidR="007222F7" w:rsidRDefault="007222F7" w:rsidP="00587002">
            <w:pPr>
              <w:pStyle w:val="TF-LEGENDA"/>
            </w:pPr>
          </w:p>
          <w:p w14:paraId="066C817C" w14:textId="77777777" w:rsidR="007222F7" w:rsidRDefault="007222F7" w:rsidP="00587002">
            <w:pPr>
              <w:pStyle w:val="TF-LEGENDA"/>
            </w:pPr>
          </w:p>
          <w:p w14:paraId="0BB01411" w14:textId="091CC6E7" w:rsidR="007222F7" w:rsidRDefault="007222F7" w:rsidP="00587002">
            <w:pPr>
              <w:pStyle w:val="TF-LEGENDA"/>
            </w:pPr>
          </w:p>
          <w:p w14:paraId="30075174" w14:textId="23CC9833" w:rsidR="00587002" w:rsidRDefault="00587002" w:rsidP="00587002">
            <w:pPr>
              <w:pStyle w:val="TF-LEGENDA"/>
            </w:pPr>
          </w:p>
          <w:p w14:paraId="7AF793D2" w14:textId="06EEE171" w:rsidR="00587002" w:rsidRDefault="00587002" w:rsidP="00587002">
            <w:pPr>
              <w:pStyle w:val="TF-LEGENDA"/>
            </w:pPr>
          </w:p>
          <w:p w14:paraId="154B7329" w14:textId="0A8DADD6" w:rsidR="00587002" w:rsidRDefault="00587002" w:rsidP="00587002">
            <w:pPr>
              <w:pStyle w:val="TF-LEGENDA"/>
            </w:pPr>
          </w:p>
          <w:p w14:paraId="78529838" w14:textId="13A6A65D" w:rsidR="00587002" w:rsidRDefault="00587002" w:rsidP="00587002">
            <w:pPr>
              <w:pStyle w:val="TF-LEGENDA"/>
            </w:pPr>
          </w:p>
          <w:p w14:paraId="7B4907BC" w14:textId="3BBAC237" w:rsidR="00587002" w:rsidRDefault="00587002" w:rsidP="00587002">
            <w:pPr>
              <w:pStyle w:val="TF-LEGENDA"/>
            </w:pPr>
          </w:p>
          <w:p w14:paraId="06B988D5" w14:textId="5D0ACFB8" w:rsidR="00587002" w:rsidRDefault="00587002" w:rsidP="00587002">
            <w:pPr>
              <w:pStyle w:val="TF-LEGENDA"/>
            </w:pPr>
          </w:p>
          <w:p w14:paraId="02CFB32B" w14:textId="75192C9E" w:rsidR="00587002" w:rsidRDefault="00587002" w:rsidP="00587002">
            <w:pPr>
              <w:pStyle w:val="TF-TEXTOQUADRO"/>
            </w:pPr>
          </w:p>
          <w:p w14:paraId="61D1ABD9" w14:textId="43BA9DBE" w:rsidR="00587002" w:rsidRDefault="00587002" w:rsidP="00587002">
            <w:pPr>
              <w:pStyle w:val="TF-TEXTOQUADRO"/>
            </w:pPr>
          </w:p>
          <w:p w14:paraId="694249CD" w14:textId="77777777" w:rsidR="00587002" w:rsidRPr="00587002" w:rsidRDefault="00587002" w:rsidP="00587002">
            <w:pPr>
              <w:pStyle w:val="TF-TEXTOQUADRO"/>
            </w:pPr>
          </w:p>
          <w:p w14:paraId="7CFE957B" w14:textId="77777777" w:rsidR="007222F7" w:rsidRDefault="007222F7" w:rsidP="00587002">
            <w:pPr>
              <w:pStyle w:val="TF-LEGENDA"/>
            </w:pPr>
          </w:p>
        </w:tc>
      </w:tr>
    </w:tbl>
    <w:p w14:paraId="2F3EAE58" w14:textId="77777777" w:rsidR="00F255FC" w:rsidRDefault="00F255FC" w:rsidP="00F83A19">
      <w:pPr>
        <w:pStyle w:val="TF-LEGENDA"/>
      </w:pPr>
    </w:p>
    <w:p w14:paraId="12B33851" w14:textId="77777777" w:rsidR="00320BFA" w:rsidRDefault="00320BFA">
      <w:pPr>
        <w:pStyle w:val="TF-LEGENDA"/>
        <w:sectPr w:rsidR="00320BFA" w:rsidSect="00F31359">
          <w:footerReference w:type="default" r:id="rId30"/>
          <w:headerReference w:type="first" r:id="rId31"/>
          <w:pgSz w:w="11907" w:h="16840" w:code="9"/>
          <w:pgMar w:top="1701" w:right="1134" w:bottom="1134" w:left="1701" w:header="720" w:footer="720" w:gutter="0"/>
          <w:pgNumType w:start="1"/>
          <w:cols w:space="708"/>
          <w:titlePg/>
          <w:docGrid w:linePitch="360"/>
        </w:sectPr>
      </w:pPr>
    </w:p>
    <w:p w14:paraId="232A4CC9" w14:textId="77777777" w:rsidR="00393EA7" w:rsidRPr="00320BFA" w:rsidRDefault="00393EA7" w:rsidP="00393EA7">
      <w:pPr>
        <w:pStyle w:val="TF-xAvalTTULO"/>
      </w:pPr>
      <w:r>
        <w:lastRenderedPageBreak/>
        <w:t>FORMULÁRIO  DE  avaliação</w:t>
      </w:r>
      <w:r w:rsidRPr="00320BFA">
        <w:t xml:space="preserve"> – PROFESSOR TCC I</w:t>
      </w:r>
    </w:p>
    <w:p w14:paraId="28D0735E" w14:textId="510CF787" w:rsidR="00393EA7" w:rsidRPr="00320BFA" w:rsidRDefault="00393EA7" w:rsidP="00393EA7">
      <w:pPr>
        <w:pStyle w:val="TF-xAvalLINHA"/>
      </w:pPr>
      <w:r w:rsidRPr="00320BFA">
        <w:t>Acadêmico(a):</w:t>
      </w:r>
      <w:r w:rsidR="00744165">
        <w:t xml:space="preserve"> Anderson Rodrigo Pozzi</w:t>
      </w:r>
      <w:r w:rsidRPr="00320BFA">
        <w:tab/>
      </w:r>
    </w:p>
    <w:p w14:paraId="5FE6A767" w14:textId="510F4EEF" w:rsidR="00393EA7" w:rsidRDefault="00393EA7" w:rsidP="00393EA7">
      <w:pPr>
        <w:pStyle w:val="TF-xAvalLINHA"/>
      </w:pPr>
      <w:r w:rsidRPr="00320BFA">
        <w:t>Avaliador(a):</w:t>
      </w:r>
      <w:r w:rsidRPr="00320BFA">
        <w:tab/>
      </w:r>
      <w:r w:rsidR="00744165">
        <w:t>Andreza Sartori</w:t>
      </w:r>
      <w:r>
        <w:tab/>
      </w:r>
    </w:p>
    <w:p w14:paraId="2EB0F47C" w14:textId="77777777" w:rsidR="00393EA7" w:rsidRDefault="00393EA7" w:rsidP="00393EA7">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362"/>
        <w:gridCol w:w="486"/>
        <w:gridCol w:w="490"/>
        <w:gridCol w:w="483"/>
      </w:tblGrid>
      <w:tr w:rsidR="00393EA7" w:rsidRPr="00320BFA" w14:paraId="2AA036C6" w14:textId="77777777" w:rsidTr="00AC06C3">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559FF942" w14:textId="77777777" w:rsidR="00393EA7" w:rsidRPr="00320BFA" w:rsidRDefault="00393EA7" w:rsidP="00AC06C3">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752A4C5D" w14:textId="77777777" w:rsidR="00393EA7" w:rsidRPr="00320BFA" w:rsidRDefault="00393EA7" w:rsidP="00AC06C3">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72C0817F" w14:textId="77777777" w:rsidR="00393EA7" w:rsidRPr="00320BFA" w:rsidRDefault="00393EA7" w:rsidP="00AC06C3">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5E34CCC3" w14:textId="77777777" w:rsidR="00393EA7" w:rsidRPr="00320BFA" w:rsidRDefault="00393EA7" w:rsidP="00AC06C3">
            <w:pPr>
              <w:pStyle w:val="TF-xAvalITEMTABELA"/>
            </w:pPr>
            <w:r w:rsidRPr="00320BFA">
              <w:t>não atende</w:t>
            </w:r>
          </w:p>
        </w:tc>
      </w:tr>
      <w:tr w:rsidR="00393EA7" w:rsidRPr="00320BFA" w14:paraId="2718A760" w14:textId="77777777" w:rsidTr="00AC06C3">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F620CEA" w14:textId="77777777" w:rsidR="00393EA7" w:rsidRPr="00320BFA" w:rsidRDefault="00393EA7" w:rsidP="00AC06C3">
            <w:pPr>
              <w:pStyle w:val="TF-xAvalITEMTABELA"/>
            </w:pPr>
            <w:r w:rsidRPr="00B323A8">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4F9655AF" w14:textId="77777777" w:rsidR="00393EA7" w:rsidRPr="00821EE8" w:rsidRDefault="00393EA7" w:rsidP="00393EA7">
            <w:pPr>
              <w:pStyle w:val="TF-xAvalITEM"/>
              <w:numPr>
                <w:ilvl w:val="0"/>
                <w:numId w:val="13"/>
              </w:numPr>
            </w:pPr>
            <w:r w:rsidRPr="00821EE8">
              <w:t>INTRODUÇÃO</w:t>
            </w:r>
          </w:p>
          <w:p w14:paraId="5561EAE5" w14:textId="77777777" w:rsidR="00393EA7" w:rsidRPr="00821EE8" w:rsidRDefault="00393EA7" w:rsidP="00AC06C3">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287D489B" w14:textId="1267E829" w:rsidR="00393EA7" w:rsidRPr="00320BFA" w:rsidRDefault="00744165" w:rsidP="00AC06C3">
            <w:pPr>
              <w:keepNext w:val="0"/>
              <w:keepLines w:val="0"/>
              <w:ind w:left="709" w:hanging="709"/>
              <w:jc w:val="both"/>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69572DFC" w14:textId="77777777" w:rsidR="00393EA7" w:rsidRPr="00320BFA" w:rsidRDefault="00393EA7" w:rsidP="00AC06C3">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508C07EB" w14:textId="77777777" w:rsidR="00393EA7" w:rsidRPr="00320BFA" w:rsidRDefault="00393EA7" w:rsidP="00AC06C3">
            <w:pPr>
              <w:keepNext w:val="0"/>
              <w:keepLines w:val="0"/>
              <w:ind w:left="709" w:hanging="709"/>
              <w:jc w:val="both"/>
              <w:rPr>
                <w:sz w:val="18"/>
              </w:rPr>
            </w:pPr>
          </w:p>
        </w:tc>
      </w:tr>
      <w:tr w:rsidR="00393EA7" w:rsidRPr="00320BFA" w14:paraId="44270AFB" w14:textId="77777777" w:rsidTr="00AC06C3">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7D9E204" w14:textId="77777777" w:rsidR="00393EA7" w:rsidRPr="00320BFA" w:rsidRDefault="00393EA7"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CC0B2FA" w14:textId="77777777" w:rsidR="00393EA7" w:rsidRPr="00821EE8" w:rsidRDefault="00393EA7" w:rsidP="00AC06C3">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079F2705" w14:textId="77777777" w:rsidR="00393EA7" w:rsidRPr="00320BFA" w:rsidRDefault="00393EA7" w:rsidP="00AC06C3">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7FA8AA94" w14:textId="4505307E" w:rsidR="00393EA7" w:rsidRPr="00320BFA" w:rsidRDefault="00744165" w:rsidP="00AC06C3">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04A4DFB6" w14:textId="77777777" w:rsidR="00393EA7" w:rsidRPr="00320BFA" w:rsidRDefault="00393EA7" w:rsidP="00AC06C3">
            <w:pPr>
              <w:keepNext w:val="0"/>
              <w:keepLines w:val="0"/>
              <w:ind w:left="709" w:hanging="709"/>
              <w:jc w:val="both"/>
              <w:rPr>
                <w:sz w:val="18"/>
              </w:rPr>
            </w:pPr>
          </w:p>
        </w:tc>
      </w:tr>
      <w:tr w:rsidR="00393EA7" w:rsidRPr="00320BFA" w14:paraId="571DE900" w14:textId="77777777" w:rsidTr="00AC06C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8DD0C10" w14:textId="77777777" w:rsidR="00393EA7" w:rsidRPr="00320BFA" w:rsidRDefault="00393EA7"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324833A" w14:textId="77777777" w:rsidR="00393EA7" w:rsidRPr="00320BFA" w:rsidRDefault="00393EA7" w:rsidP="00393EA7">
            <w:pPr>
              <w:pStyle w:val="TF-xAvalITEM"/>
              <w:numPr>
                <w:ilvl w:val="0"/>
                <w:numId w:val="13"/>
              </w:numPr>
            </w:pPr>
            <w:r w:rsidRPr="00320BFA">
              <w:t>OBJETIVOS</w:t>
            </w:r>
          </w:p>
          <w:p w14:paraId="6ACB117F" w14:textId="77777777" w:rsidR="00393EA7" w:rsidRPr="00320BFA" w:rsidRDefault="00393EA7" w:rsidP="00AC06C3">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0B6B35A4" w14:textId="43CA258B" w:rsidR="00393EA7" w:rsidRPr="00320BFA" w:rsidRDefault="00744165"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AF59BD6" w14:textId="77777777" w:rsidR="00393EA7" w:rsidRPr="00320BFA" w:rsidRDefault="00393EA7"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B68309E" w14:textId="77777777" w:rsidR="00393EA7" w:rsidRPr="00320BFA" w:rsidRDefault="00393EA7" w:rsidP="00AC06C3">
            <w:pPr>
              <w:keepNext w:val="0"/>
              <w:keepLines w:val="0"/>
              <w:ind w:left="709" w:hanging="709"/>
              <w:jc w:val="both"/>
              <w:rPr>
                <w:sz w:val="18"/>
              </w:rPr>
            </w:pPr>
          </w:p>
        </w:tc>
      </w:tr>
      <w:tr w:rsidR="00393EA7" w:rsidRPr="00320BFA" w14:paraId="3BEC1FDB" w14:textId="77777777" w:rsidTr="00AC06C3">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1808968" w14:textId="77777777" w:rsidR="00393EA7" w:rsidRPr="00320BFA" w:rsidRDefault="00393EA7"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B241D8B" w14:textId="77777777" w:rsidR="00393EA7" w:rsidRPr="00320BFA" w:rsidRDefault="00393EA7" w:rsidP="00AC06C3">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238E3145" w14:textId="0341FE5C" w:rsidR="00393EA7" w:rsidRPr="00320BFA" w:rsidRDefault="00744165"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104DA64" w14:textId="77777777" w:rsidR="00393EA7" w:rsidRPr="00320BFA" w:rsidRDefault="00393EA7"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23AFC41" w14:textId="77777777" w:rsidR="00393EA7" w:rsidRPr="00320BFA" w:rsidRDefault="00393EA7" w:rsidP="00AC06C3">
            <w:pPr>
              <w:keepNext w:val="0"/>
              <w:keepLines w:val="0"/>
              <w:ind w:left="709" w:hanging="709"/>
              <w:jc w:val="both"/>
              <w:rPr>
                <w:sz w:val="18"/>
              </w:rPr>
            </w:pPr>
          </w:p>
        </w:tc>
      </w:tr>
      <w:tr w:rsidR="00393EA7" w:rsidRPr="00320BFA" w14:paraId="64F04CFB" w14:textId="77777777" w:rsidTr="00AC06C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C8EF105" w14:textId="77777777" w:rsidR="00393EA7" w:rsidRPr="00320BFA" w:rsidRDefault="00393EA7"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2C12C33" w14:textId="77777777" w:rsidR="00393EA7" w:rsidRPr="00EE20C1" w:rsidRDefault="00393EA7" w:rsidP="00393EA7">
            <w:pPr>
              <w:pStyle w:val="TF-xAvalITEM"/>
              <w:numPr>
                <w:ilvl w:val="0"/>
                <w:numId w:val="13"/>
              </w:numPr>
            </w:pPr>
            <w:r w:rsidRPr="00EE20C1">
              <w:t>JUSTIFICATIVA</w:t>
            </w:r>
          </w:p>
          <w:p w14:paraId="07C98336" w14:textId="77777777" w:rsidR="00393EA7" w:rsidRPr="00EE20C1" w:rsidRDefault="00393EA7" w:rsidP="00AC06C3">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58BB6A8F" w14:textId="075F8826" w:rsidR="00393EA7" w:rsidRPr="00320BFA" w:rsidRDefault="008E3098"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8F3D5C7" w14:textId="77777777" w:rsidR="00393EA7" w:rsidRPr="00320BFA" w:rsidRDefault="00393EA7"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D5D075D" w14:textId="77777777" w:rsidR="00393EA7" w:rsidRPr="00320BFA" w:rsidRDefault="00393EA7" w:rsidP="00AC06C3">
            <w:pPr>
              <w:keepNext w:val="0"/>
              <w:keepLines w:val="0"/>
              <w:ind w:left="709" w:hanging="709"/>
              <w:jc w:val="both"/>
              <w:rPr>
                <w:sz w:val="18"/>
              </w:rPr>
            </w:pPr>
          </w:p>
        </w:tc>
      </w:tr>
      <w:tr w:rsidR="00393EA7" w:rsidRPr="00320BFA" w14:paraId="3C3517EF" w14:textId="77777777" w:rsidTr="00AC06C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1C61CFC" w14:textId="77777777" w:rsidR="00393EA7" w:rsidRPr="00320BFA" w:rsidRDefault="00393EA7"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852EDA6" w14:textId="77777777" w:rsidR="00393EA7" w:rsidRPr="00EE20C1" w:rsidRDefault="00393EA7" w:rsidP="00AC06C3">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0073EE1F" w14:textId="5AF8445B" w:rsidR="00393EA7" w:rsidRPr="00320BFA" w:rsidRDefault="008E3098"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A82D58D" w14:textId="77777777" w:rsidR="00393EA7" w:rsidRPr="00320BFA" w:rsidRDefault="00393EA7"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8478E91" w14:textId="77777777" w:rsidR="00393EA7" w:rsidRPr="00320BFA" w:rsidRDefault="00393EA7" w:rsidP="00AC06C3">
            <w:pPr>
              <w:keepNext w:val="0"/>
              <w:keepLines w:val="0"/>
              <w:ind w:left="709" w:hanging="709"/>
              <w:jc w:val="both"/>
              <w:rPr>
                <w:sz w:val="18"/>
              </w:rPr>
            </w:pPr>
          </w:p>
        </w:tc>
      </w:tr>
      <w:tr w:rsidR="00393EA7" w:rsidRPr="00320BFA" w14:paraId="613BE161" w14:textId="77777777" w:rsidTr="00AC06C3">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BE3FBB2" w14:textId="77777777" w:rsidR="00393EA7" w:rsidRPr="00320BFA" w:rsidRDefault="00393EA7"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43BCDA1" w14:textId="77777777" w:rsidR="00393EA7" w:rsidRPr="00320BFA" w:rsidRDefault="00393EA7" w:rsidP="00393EA7">
            <w:pPr>
              <w:pStyle w:val="TF-xAvalITEM"/>
              <w:numPr>
                <w:ilvl w:val="0"/>
                <w:numId w:val="13"/>
              </w:numPr>
            </w:pPr>
            <w:r w:rsidRPr="00320BFA">
              <w:t>METODOLOGIA</w:t>
            </w:r>
          </w:p>
          <w:p w14:paraId="154C7DE5" w14:textId="77777777" w:rsidR="00393EA7" w:rsidRPr="00320BFA" w:rsidRDefault="00393EA7" w:rsidP="00AC06C3">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32867CF4" w14:textId="44223D0A" w:rsidR="00393EA7" w:rsidRPr="00320BFA" w:rsidRDefault="008E3098"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C747068" w14:textId="77777777" w:rsidR="00393EA7" w:rsidRPr="00320BFA" w:rsidRDefault="00393EA7"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4A0948D5" w14:textId="77777777" w:rsidR="00393EA7" w:rsidRPr="00320BFA" w:rsidRDefault="00393EA7" w:rsidP="00AC06C3">
            <w:pPr>
              <w:keepNext w:val="0"/>
              <w:keepLines w:val="0"/>
              <w:ind w:left="709" w:hanging="709"/>
              <w:jc w:val="both"/>
              <w:rPr>
                <w:sz w:val="18"/>
              </w:rPr>
            </w:pPr>
          </w:p>
        </w:tc>
      </w:tr>
      <w:tr w:rsidR="00393EA7" w:rsidRPr="00320BFA" w14:paraId="1F40EE18" w14:textId="77777777" w:rsidTr="00AC06C3">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1422373" w14:textId="77777777" w:rsidR="00393EA7" w:rsidRPr="00320BFA" w:rsidRDefault="00393EA7"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156CB1D" w14:textId="77777777" w:rsidR="00393EA7" w:rsidRPr="00320BFA" w:rsidRDefault="00393EA7" w:rsidP="00AC06C3">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29BB1DA9" w14:textId="437FD2E8" w:rsidR="00393EA7" w:rsidRPr="00320BFA" w:rsidRDefault="008E3098"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A6D9545" w14:textId="77777777" w:rsidR="00393EA7" w:rsidRPr="00320BFA" w:rsidRDefault="00393EA7"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9042660" w14:textId="77777777" w:rsidR="00393EA7" w:rsidRPr="00320BFA" w:rsidRDefault="00393EA7" w:rsidP="00AC06C3">
            <w:pPr>
              <w:keepNext w:val="0"/>
              <w:keepLines w:val="0"/>
              <w:ind w:left="709" w:hanging="709"/>
              <w:jc w:val="both"/>
              <w:rPr>
                <w:sz w:val="18"/>
              </w:rPr>
            </w:pPr>
          </w:p>
        </w:tc>
      </w:tr>
      <w:tr w:rsidR="00393EA7" w:rsidRPr="00320BFA" w14:paraId="25B07ECB" w14:textId="77777777" w:rsidTr="00AC06C3">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8FAD18F" w14:textId="77777777" w:rsidR="00393EA7" w:rsidRPr="00320BFA" w:rsidRDefault="00393EA7"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9460F52" w14:textId="77777777" w:rsidR="00393EA7" w:rsidRPr="00801036" w:rsidRDefault="00393EA7" w:rsidP="00393EA7">
            <w:pPr>
              <w:pStyle w:val="TF-xAvalITEM"/>
              <w:numPr>
                <w:ilvl w:val="0"/>
                <w:numId w:val="13"/>
              </w:numPr>
            </w:pPr>
            <w:r w:rsidRPr="00801036">
              <w:t>REVISÃO BIBLIOGRÁFICA (atenção para a diferença de conteúdo entre projeto e pré-projeto)</w:t>
            </w:r>
          </w:p>
          <w:p w14:paraId="3FC6BBB8" w14:textId="77777777" w:rsidR="00393EA7" w:rsidRPr="00801036" w:rsidRDefault="00393EA7" w:rsidP="00AC06C3">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461C5025" w14:textId="56CC387A" w:rsidR="00393EA7" w:rsidRPr="00801036" w:rsidRDefault="00D63A5E"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73B6E2A" w14:textId="77777777" w:rsidR="00393EA7" w:rsidRPr="00801036" w:rsidRDefault="00393EA7"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4DFE091D" w14:textId="77777777" w:rsidR="00393EA7" w:rsidRPr="00320BFA" w:rsidRDefault="00393EA7" w:rsidP="00AC06C3">
            <w:pPr>
              <w:keepNext w:val="0"/>
              <w:keepLines w:val="0"/>
              <w:ind w:left="709" w:hanging="709"/>
              <w:jc w:val="both"/>
              <w:rPr>
                <w:sz w:val="18"/>
              </w:rPr>
            </w:pPr>
          </w:p>
        </w:tc>
      </w:tr>
      <w:tr w:rsidR="00393EA7" w:rsidRPr="00320BFA" w14:paraId="7D5077AA" w14:textId="77777777" w:rsidTr="00AC06C3">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EFD02BD" w14:textId="77777777" w:rsidR="00393EA7" w:rsidRPr="00320BFA" w:rsidRDefault="00393EA7" w:rsidP="00AC06C3">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4B5F1A6D" w14:textId="77777777" w:rsidR="00393EA7" w:rsidRPr="00320BFA" w:rsidRDefault="00393EA7" w:rsidP="00393EA7">
            <w:pPr>
              <w:pStyle w:val="TF-xAvalITEM"/>
              <w:numPr>
                <w:ilvl w:val="0"/>
                <w:numId w:val="13"/>
              </w:numPr>
            </w:pPr>
            <w:r w:rsidRPr="00320BFA">
              <w:t>LINGUAGEM USADA (redação)</w:t>
            </w:r>
          </w:p>
          <w:p w14:paraId="1A85948D" w14:textId="77777777" w:rsidR="00393EA7" w:rsidRPr="00320BFA" w:rsidRDefault="00393EA7" w:rsidP="00AC06C3">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11A0AD9B" w14:textId="77777777" w:rsidR="00393EA7" w:rsidRPr="00320BFA" w:rsidRDefault="00393EA7" w:rsidP="00AC06C3">
            <w:pPr>
              <w:keepNext w:val="0"/>
              <w:keepLines w:val="0"/>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5C30D89E" w14:textId="739F89E4" w:rsidR="00393EA7" w:rsidRPr="00320BFA" w:rsidRDefault="00D63A5E" w:rsidP="00AC06C3">
            <w:pPr>
              <w:keepNext w:val="0"/>
              <w:keepLines w:val="0"/>
              <w:ind w:left="709" w:hanging="709"/>
              <w:jc w:val="both"/>
              <w:rPr>
                <w:sz w:val="18"/>
              </w:rPr>
            </w:pPr>
            <w:r>
              <w:rPr>
                <w:sz w:val="18"/>
              </w:rPr>
              <w:t>x</w:t>
            </w:r>
          </w:p>
        </w:tc>
        <w:tc>
          <w:tcPr>
            <w:tcW w:w="262" w:type="pct"/>
            <w:tcBorders>
              <w:top w:val="single" w:sz="12" w:space="0" w:color="auto"/>
              <w:left w:val="single" w:sz="4" w:space="0" w:color="auto"/>
              <w:bottom w:val="single" w:sz="4" w:space="0" w:color="auto"/>
              <w:right w:val="single" w:sz="12" w:space="0" w:color="auto"/>
            </w:tcBorders>
          </w:tcPr>
          <w:p w14:paraId="58F2FFE9" w14:textId="77777777" w:rsidR="00393EA7" w:rsidRPr="00320BFA" w:rsidRDefault="00393EA7" w:rsidP="00AC06C3">
            <w:pPr>
              <w:keepNext w:val="0"/>
              <w:keepLines w:val="0"/>
              <w:ind w:left="709" w:hanging="709"/>
              <w:jc w:val="both"/>
              <w:rPr>
                <w:sz w:val="18"/>
              </w:rPr>
            </w:pPr>
          </w:p>
        </w:tc>
      </w:tr>
      <w:tr w:rsidR="00393EA7" w:rsidRPr="00320BFA" w14:paraId="36F49354" w14:textId="77777777" w:rsidTr="00AC06C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30BB5CA" w14:textId="77777777" w:rsidR="00393EA7" w:rsidRPr="00320BFA" w:rsidRDefault="00393EA7"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349B1C4" w14:textId="77777777" w:rsidR="00393EA7" w:rsidRPr="00320BFA" w:rsidRDefault="00393EA7" w:rsidP="00AC06C3">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7D358C8F" w14:textId="77777777" w:rsidR="00393EA7" w:rsidRPr="00320BFA" w:rsidRDefault="00393EA7" w:rsidP="00AC06C3">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0A5E3A6C" w14:textId="4A79ED68" w:rsidR="00393EA7" w:rsidRPr="00320BFA" w:rsidRDefault="00D63A5E" w:rsidP="00AC06C3">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5BF3E712" w14:textId="77777777" w:rsidR="00393EA7" w:rsidRPr="00320BFA" w:rsidRDefault="00393EA7" w:rsidP="00AC06C3">
            <w:pPr>
              <w:keepNext w:val="0"/>
              <w:keepLines w:val="0"/>
              <w:ind w:left="709" w:hanging="709"/>
              <w:jc w:val="both"/>
              <w:rPr>
                <w:sz w:val="18"/>
              </w:rPr>
            </w:pPr>
          </w:p>
        </w:tc>
      </w:tr>
      <w:tr w:rsidR="00393EA7" w:rsidRPr="00320BFA" w14:paraId="642BDBAE" w14:textId="77777777" w:rsidTr="00AC06C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FC4C5AC" w14:textId="77777777" w:rsidR="00393EA7" w:rsidRPr="00320BFA" w:rsidRDefault="00393EA7"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AE02E41" w14:textId="77777777" w:rsidR="00393EA7" w:rsidRPr="00320BFA" w:rsidRDefault="00393EA7" w:rsidP="00393EA7">
            <w:pPr>
              <w:pStyle w:val="TF-xAvalITEM"/>
              <w:numPr>
                <w:ilvl w:val="0"/>
                <w:numId w:val="13"/>
              </w:numPr>
            </w:pPr>
            <w:r w:rsidRPr="00320BFA">
              <w:t>ORGANIZAÇÃO E APRESENTAÇÃO GRÁFICA DO TEXTO</w:t>
            </w:r>
          </w:p>
          <w:p w14:paraId="255B3421" w14:textId="77777777" w:rsidR="00393EA7" w:rsidRPr="00320BFA" w:rsidRDefault="00393EA7" w:rsidP="00AC06C3">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36EB9887" w14:textId="001F70FC" w:rsidR="00393EA7" w:rsidRPr="00320BFA" w:rsidRDefault="00D63A5E"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74731E9" w14:textId="77777777" w:rsidR="00393EA7" w:rsidRPr="00320BFA" w:rsidRDefault="00393EA7"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1527A54" w14:textId="77777777" w:rsidR="00393EA7" w:rsidRPr="00320BFA" w:rsidRDefault="00393EA7" w:rsidP="00AC06C3">
            <w:pPr>
              <w:keepNext w:val="0"/>
              <w:keepLines w:val="0"/>
              <w:ind w:left="709" w:hanging="709"/>
              <w:jc w:val="both"/>
              <w:rPr>
                <w:sz w:val="18"/>
              </w:rPr>
            </w:pPr>
          </w:p>
        </w:tc>
      </w:tr>
      <w:tr w:rsidR="00393EA7" w:rsidRPr="00320BFA" w14:paraId="5F18CFF3" w14:textId="77777777" w:rsidTr="00AC06C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1978306" w14:textId="77777777" w:rsidR="00393EA7" w:rsidRPr="00320BFA" w:rsidRDefault="00393EA7"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C8A245E" w14:textId="77777777" w:rsidR="00393EA7" w:rsidRPr="00320BFA" w:rsidRDefault="00393EA7" w:rsidP="00393EA7">
            <w:pPr>
              <w:pStyle w:val="TF-xAvalITEM"/>
              <w:numPr>
                <w:ilvl w:val="0"/>
                <w:numId w:val="13"/>
              </w:numPr>
            </w:pPr>
            <w:r w:rsidRPr="00320BFA">
              <w:t>ILUSTRAÇÕES (figuras, quadros, tabelas)</w:t>
            </w:r>
          </w:p>
          <w:p w14:paraId="4AA203EA" w14:textId="77777777" w:rsidR="00393EA7" w:rsidRPr="00320BFA" w:rsidRDefault="00393EA7" w:rsidP="00AC06C3">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447CFE36" w14:textId="77777777" w:rsidR="00393EA7" w:rsidRPr="00320BFA" w:rsidRDefault="00393EA7" w:rsidP="00AC06C3">
            <w:pPr>
              <w:keepNext w:val="0"/>
              <w:keepLines w:val="0"/>
              <w:spacing w:before="80" w:after="8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0A3149D1" w14:textId="4295991B" w:rsidR="00393EA7" w:rsidRPr="00320BFA" w:rsidRDefault="00D63A5E" w:rsidP="00AC06C3">
            <w:pPr>
              <w:keepNext w:val="0"/>
              <w:keepLines w:val="0"/>
              <w:spacing w:before="80" w:after="8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1FE9957E" w14:textId="77777777" w:rsidR="00393EA7" w:rsidRPr="00320BFA" w:rsidRDefault="00393EA7" w:rsidP="00AC06C3">
            <w:pPr>
              <w:keepNext w:val="0"/>
              <w:keepLines w:val="0"/>
              <w:spacing w:before="80" w:after="80"/>
              <w:ind w:left="709" w:hanging="709"/>
              <w:jc w:val="both"/>
              <w:rPr>
                <w:sz w:val="18"/>
              </w:rPr>
            </w:pPr>
          </w:p>
        </w:tc>
      </w:tr>
      <w:tr w:rsidR="00393EA7" w:rsidRPr="00320BFA" w14:paraId="39387127" w14:textId="77777777" w:rsidTr="00AC06C3">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5EE7A90" w14:textId="77777777" w:rsidR="00393EA7" w:rsidRPr="00320BFA" w:rsidRDefault="00393EA7"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8E0C59F" w14:textId="77777777" w:rsidR="00393EA7" w:rsidRPr="00320BFA" w:rsidRDefault="00393EA7" w:rsidP="00393EA7">
            <w:pPr>
              <w:pStyle w:val="TF-xAvalITEM"/>
              <w:numPr>
                <w:ilvl w:val="0"/>
                <w:numId w:val="13"/>
              </w:numPr>
            </w:pPr>
            <w:r w:rsidRPr="00320BFA">
              <w:t>REFERÊNCIAS E CITAÇÕES</w:t>
            </w:r>
          </w:p>
          <w:p w14:paraId="220A4067" w14:textId="77777777" w:rsidR="00393EA7" w:rsidRPr="00320BFA" w:rsidRDefault="00393EA7" w:rsidP="00AC06C3">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7E556883" w14:textId="513E34A9" w:rsidR="00393EA7" w:rsidRPr="00320BFA" w:rsidRDefault="00D63A5E"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D97532A" w14:textId="77777777" w:rsidR="00393EA7" w:rsidRPr="00320BFA" w:rsidRDefault="00393EA7"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15E498D" w14:textId="77777777" w:rsidR="00393EA7" w:rsidRPr="00320BFA" w:rsidRDefault="00393EA7" w:rsidP="00AC06C3">
            <w:pPr>
              <w:keepNext w:val="0"/>
              <w:keepLines w:val="0"/>
              <w:ind w:left="709" w:hanging="709"/>
              <w:jc w:val="both"/>
              <w:rPr>
                <w:sz w:val="18"/>
              </w:rPr>
            </w:pPr>
          </w:p>
        </w:tc>
      </w:tr>
      <w:tr w:rsidR="00393EA7" w:rsidRPr="00320BFA" w14:paraId="45932B25" w14:textId="77777777" w:rsidTr="00AC06C3">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559B138" w14:textId="77777777" w:rsidR="00393EA7" w:rsidRPr="00320BFA" w:rsidRDefault="00393EA7"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CF09932" w14:textId="77777777" w:rsidR="00393EA7" w:rsidRPr="00320BFA" w:rsidRDefault="00393EA7" w:rsidP="00AC06C3">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5531E390" w14:textId="5A770B50" w:rsidR="00393EA7" w:rsidRPr="00320BFA" w:rsidRDefault="00D63A5E"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5F3E154" w14:textId="77777777" w:rsidR="00393EA7" w:rsidRPr="00320BFA" w:rsidRDefault="00393EA7"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8184170" w14:textId="77777777" w:rsidR="00393EA7" w:rsidRPr="00320BFA" w:rsidRDefault="00393EA7" w:rsidP="00AC06C3">
            <w:pPr>
              <w:keepNext w:val="0"/>
              <w:keepLines w:val="0"/>
              <w:ind w:left="709" w:hanging="709"/>
              <w:jc w:val="both"/>
              <w:rPr>
                <w:sz w:val="18"/>
              </w:rPr>
            </w:pPr>
          </w:p>
        </w:tc>
      </w:tr>
      <w:tr w:rsidR="00393EA7" w:rsidRPr="00320BFA" w14:paraId="69EBA25C" w14:textId="77777777" w:rsidTr="00AC06C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9EB12E4" w14:textId="77777777" w:rsidR="00393EA7" w:rsidRPr="00320BFA" w:rsidRDefault="00393EA7" w:rsidP="00AC06C3">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0A40969D" w14:textId="77777777" w:rsidR="00393EA7" w:rsidRPr="00320BFA" w:rsidRDefault="00393EA7" w:rsidP="00AC06C3">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6ADEBA15" w14:textId="23F9F513" w:rsidR="00393EA7" w:rsidRPr="00320BFA" w:rsidRDefault="00D63A5E"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7D95A88B" w14:textId="77777777" w:rsidR="00393EA7" w:rsidRPr="00320BFA" w:rsidRDefault="00393EA7" w:rsidP="00AC06C3">
            <w:pPr>
              <w:keepNext w:val="0"/>
              <w:keepLines w:val="0"/>
              <w:ind w:left="709" w:hanging="709"/>
              <w:jc w:val="both"/>
              <w:rPr>
                <w:sz w:val="18"/>
              </w:rPr>
            </w:pPr>
          </w:p>
        </w:tc>
        <w:tc>
          <w:tcPr>
            <w:tcW w:w="262" w:type="pct"/>
            <w:tcBorders>
              <w:top w:val="single" w:sz="4" w:space="0" w:color="auto"/>
              <w:left w:val="single" w:sz="4" w:space="0" w:color="auto"/>
              <w:bottom w:val="single" w:sz="12" w:space="0" w:color="auto"/>
              <w:right w:val="single" w:sz="12" w:space="0" w:color="auto"/>
            </w:tcBorders>
          </w:tcPr>
          <w:p w14:paraId="716FD281" w14:textId="77777777" w:rsidR="00393EA7" w:rsidRPr="00320BFA" w:rsidRDefault="00393EA7" w:rsidP="00AC06C3">
            <w:pPr>
              <w:keepNext w:val="0"/>
              <w:keepLines w:val="0"/>
              <w:ind w:left="709" w:hanging="709"/>
              <w:jc w:val="both"/>
              <w:rPr>
                <w:sz w:val="18"/>
              </w:rPr>
            </w:pPr>
          </w:p>
        </w:tc>
      </w:tr>
    </w:tbl>
    <w:p w14:paraId="0FC09B3C" w14:textId="77777777" w:rsidR="00393EA7" w:rsidRPr="00320BFA" w:rsidRDefault="00393EA7" w:rsidP="00393EA7">
      <w:pPr>
        <w:pStyle w:val="TF-xAvalLINHA"/>
      </w:pPr>
    </w:p>
    <w:p w14:paraId="6B101147" w14:textId="77777777" w:rsidR="00393EA7" w:rsidRDefault="00393EA7" w:rsidP="00393EA7">
      <w:pPr>
        <w:pStyle w:val="TF-xAvalTTULO"/>
      </w:pPr>
      <w:r w:rsidRPr="00320BFA">
        <w:t>PARECER – PROFESSOR DE TCC I ou COORDENADOR DE TCC</w:t>
      </w:r>
      <w:r>
        <w:t xml:space="preserve"> </w:t>
      </w:r>
    </w:p>
    <w:p w14:paraId="6273D1BE" w14:textId="77777777" w:rsidR="00393EA7" w:rsidRPr="003F5F25" w:rsidRDefault="00393EA7" w:rsidP="00393EA7">
      <w:pPr>
        <w:pStyle w:val="TF-xAvalTTULO"/>
        <w:rPr>
          <w:b/>
        </w:rPr>
      </w:pPr>
      <w:r w:rsidRPr="003F5F25">
        <w:rPr>
          <w:b/>
        </w:rPr>
        <w:t>(preencher apenas no projeto):</w:t>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303"/>
        <w:gridCol w:w="3453"/>
        <w:gridCol w:w="3456"/>
      </w:tblGrid>
      <w:tr w:rsidR="00393EA7" w:rsidRPr="00320BFA" w14:paraId="37012984" w14:textId="77777777" w:rsidTr="00AC06C3">
        <w:trPr>
          <w:cantSplit/>
          <w:jc w:val="center"/>
        </w:trPr>
        <w:tc>
          <w:tcPr>
            <w:tcW w:w="5000" w:type="pct"/>
            <w:gridSpan w:val="3"/>
            <w:tcBorders>
              <w:top w:val="single" w:sz="12" w:space="0" w:color="auto"/>
              <w:left w:val="single" w:sz="12" w:space="0" w:color="auto"/>
              <w:bottom w:val="nil"/>
              <w:right w:val="single" w:sz="12" w:space="0" w:color="auto"/>
            </w:tcBorders>
            <w:hideMark/>
          </w:tcPr>
          <w:p w14:paraId="10425718" w14:textId="77777777" w:rsidR="00393EA7" w:rsidRPr="00320BFA" w:rsidRDefault="00393EA7" w:rsidP="00AC06C3">
            <w:pPr>
              <w:keepNext w:val="0"/>
              <w:keepLines w:val="0"/>
              <w:spacing w:before="60"/>
              <w:jc w:val="both"/>
              <w:rPr>
                <w:sz w:val="18"/>
              </w:rPr>
            </w:pPr>
            <w:r w:rsidRPr="00320BFA">
              <w:rPr>
                <w:sz w:val="18"/>
              </w:rPr>
              <w:t>O projeto de TCC será reprovado se:</w:t>
            </w:r>
          </w:p>
          <w:p w14:paraId="5C13EADD" w14:textId="77777777" w:rsidR="00393EA7" w:rsidRPr="00320BFA" w:rsidRDefault="00393EA7" w:rsidP="00393EA7">
            <w:pPr>
              <w:keepNext w:val="0"/>
              <w:keepLines w:val="0"/>
              <w:numPr>
                <w:ilvl w:val="0"/>
                <w:numId w:val="15"/>
              </w:numPr>
              <w:ind w:left="357" w:hanging="357"/>
              <w:jc w:val="both"/>
              <w:rPr>
                <w:sz w:val="18"/>
              </w:rPr>
            </w:pPr>
            <w:r w:rsidRPr="00320BFA">
              <w:rPr>
                <w:sz w:val="18"/>
              </w:rPr>
              <w:t>qualquer um dos itens tiver resposta NÃO ATENDE;</w:t>
            </w:r>
          </w:p>
          <w:p w14:paraId="03261481" w14:textId="77777777" w:rsidR="00393EA7" w:rsidRPr="00320BFA" w:rsidRDefault="00393EA7" w:rsidP="00393EA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66ED41C6" w14:textId="77777777" w:rsidR="00393EA7" w:rsidRPr="00320BFA" w:rsidRDefault="00393EA7" w:rsidP="00393EA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393EA7" w:rsidRPr="00320BFA" w14:paraId="796EDA0F" w14:textId="77777777" w:rsidTr="00AC06C3">
        <w:trPr>
          <w:cantSplit/>
          <w:jc w:val="center"/>
        </w:trPr>
        <w:tc>
          <w:tcPr>
            <w:tcW w:w="1250" w:type="pct"/>
            <w:tcBorders>
              <w:top w:val="nil"/>
              <w:left w:val="single" w:sz="12" w:space="0" w:color="auto"/>
              <w:bottom w:val="single" w:sz="12" w:space="0" w:color="auto"/>
              <w:right w:val="nil"/>
            </w:tcBorders>
            <w:hideMark/>
          </w:tcPr>
          <w:p w14:paraId="42A27C9A" w14:textId="77777777" w:rsidR="00393EA7" w:rsidRPr="00320BFA" w:rsidRDefault="00393EA7" w:rsidP="00AC06C3">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6E92FD01" w14:textId="5E4224F2" w:rsidR="00393EA7" w:rsidRPr="00320BFA" w:rsidRDefault="00393EA7" w:rsidP="00AC06C3">
            <w:pPr>
              <w:keepNext w:val="0"/>
              <w:keepLines w:val="0"/>
              <w:spacing w:before="60" w:after="60"/>
              <w:jc w:val="center"/>
              <w:rPr>
                <w:sz w:val="18"/>
              </w:rPr>
            </w:pPr>
            <w:r w:rsidRPr="00320BFA">
              <w:rPr>
                <w:sz w:val="20"/>
              </w:rPr>
              <w:t xml:space="preserve">(   </w:t>
            </w:r>
            <w:r w:rsidR="00C01438">
              <w:rPr>
                <w:sz w:val="20"/>
              </w:rPr>
              <w:t>x</w:t>
            </w:r>
            <w:r w:rsidRPr="00320BFA">
              <w:rPr>
                <w:sz w:val="20"/>
              </w:rPr>
              <w:t xml:space="preserve">   ) APROVADO</w:t>
            </w:r>
          </w:p>
        </w:tc>
        <w:tc>
          <w:tcPr>
            <w:tcW w:w="1876" w:type="pct"/>
            <w:tcBorders>
              <w:top w:val="nil"/>
              <w:left w:val="nil"/>
              <w:bottom w:val="single" w:sz="12" w:space="0" w:color="auto"/>
              <w:right w:val="single" w:sz="12" w:space="0" w:color="auto"/>
            </w:tcBorders>
            <w:hideMark/>
          </w:tcPr>
          <w:p w14:paraId="18010022" w14:textId="77777777" w:rsidR="00393EA7" w:rsidRPr="00320BFA" w:rsidRDefault="00393EA7" w:rsidP="00AC06C3">
            <w:pPr>
              <w:keepNext w:val="0"/>
              <w:keepLines w:val="0"/>
              <w:spacing w:before="60" w:after="60"/>
              <w:jc w:val="center"/>
              <w:rPr>
                <w:sz w:val="20"/>
              </w:rPr>
            </w:pPr>
            <w:r w:rsidRPr="00320BFA">
              <w:rPr>
                <w:sz w:val="20"/>
              </w:rPr>
              <w:t>(      ) REPROVADO</w:t>
            </w:r>
          </w:p>
        </w:tc>
      </w:tr>
    </w:tbl>
    <w:p w14:paraId="2CB07D1E" w14:textId="27F61A77" w:rsidR="00393EA7" w:rsidRDefault="00393EA7" w:rsidP="00393EA7">
      <w:pPr>
        <w:pStyle w:val="TF-xAvalLINHA"/>
        <w:tabs>
          <w:tab w:val="left" w:leader="underscore" w:pos="6237"/>
        </w:tabs>
      </w:pPr>
      <w:r>
        <w:t xml:space="preserve">Assinatura: </w:t>
      </w:r>
      <w:r>
        <w:tab/>
      </w:r>
      <w:r>
        <w:tab/>
        <w:t xml:space="preserve"> Data: </w:t>
      </w:r>
      <w:r w:rsidR="00C01438">
        <w:t>15/12/2020</w:t>
      </w:r>
      <w:r>
        <w:tab/>
      </w:r>
    </w:p>
    <w:p w14:paraId="09BCB18E" w14:textId="77777777" w:rsidR="00393EA7" w:rsidRDefault="00393EA7" w:rsidP="00393EA7">
      <w:pPr>
        <w:pStyle w:val="TF-xAvalTTULO"/>
        <w:ind w:left="0" w:firstLine="0"/>
        <w:jc w:val="left"/>
      </w:pPr>
    </w:p>
    <w:p w14:paraId="3E1F1C9D" w14:textId="6E8E3CCE" w:rsidR="0000224C" w:rsidRDefault="0000224C" w:rsidP="00393EA7">
      <w:pPr>
        <w:pStyle w:val="TF-xAvalTTULO"/>
      </w:pPr>
    </w:p>
    <w:sectPr w:rsidR="0000224C" w:rsidSect="00EC2D7A">
      <w:headerReference w:type="default" r:id="rId32"/>
      <w:footerReference w:type="default" r:id="rId33"/>
      <w:headerReference w:type="first" r:id="rId34"/>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3" w:author="Andreza Sartori" w:date="2020-12-15T10:05:00Z" w:initials="AS">
    <w:p w14:paraId="238B330A" w14:textId="3E9CCB89" w:rsidR="00E04CBE" w:rsidRDefault="00E04CBE">
      <w:pPr>
        <w:pStyle w:val="Textodecomentrio"/>
      </w:pPr>
      <w:r>
        <w:rPr>
          <w:rStyle w:val="Refdecomentrio"/>
        </w:rPr>
        <w:annotationRef/>
      </w:r>
      <w:r w:rsidR="00136FF1" w:rsidRPr="00136FF1">
        <w:t>et al. (em itálico e com “.”). Rever todos no texto.</w:t>
      </w:r>
    </w:p>
  </w:comment>
  <w:comment w:id="43" w:author="Andreza Sartori" w:date="2020-12-15T10:13:00Z" w:initials="AS">
    <w:p w14:paraId="379D48E5" w14:textId="69011F1A" w:rsidR="00D30F61" w:rsidRDefault="00D30F61">
      <w:pPr>
        <w:pStyle w:val="Textodecomentrio"/>
      </w:pPr>
      <w:r>
        <w:rPr>
          <w:rStyle w:val="Refdecomentrio"/>
        </w:rPr>
        <w:annotationRef/>
      </w:r>
      <w:r>
        <w:t>Na sua introdução você não fala</w:t>
      </w:r>
      <w:r w:rsidR="00920B84">
        <w:t xml:space="preserve"> da importância em desenvolver um simulador.</w:t>
      </w:r>
    </w:p>
  </w:comment>
  <w:comment w:id="46" w:author="Andreza Sartori" w:date="2020-12-15T10:18:00Z" w:initials="AS">
    <w:p w14:paraId="38D10AE1" w14:textId="6729E11D" w:rsidR="00B1620C" w:rsidRDefault="00B1620C">
      <w:pPr>
        <w:pStyle w:val="Textodecomentrio"/>
      </w:pPr>
      <w:r>
        <w:rPr>
          <w:rStyle w:val="Refdecomentrio"/>
        </w:rPr>
        <w:annotationRef/>
      </w:r>
      <w:r>
        <w:t>Falta uma introdução formal para a seção.</w:t>
      </w:r>
    </w:p>
  </w:comment>
  <w:comment w:id="47" w:author="Andreza Sartori" w:date="2020-12-15T10:20:00Z" w:initials="AS">
    <w:p w14:paraId="1CD7B7B1" w14:textId="5CD3CA6A" w:rsidR="00140345" w:rsidRDefault="00140345">
      <w:pPr>
        <w:pStyle w:val="Textodecomentrio"/>
      </w:pPr>
      <w:r>
        <w:rPr>
          <w:rStyle w:val="Refdecomentrio"/>
        </w:rPr>
        <w:annotationRef/>
      </w:r>
      <w:r w:rsidR="00C66B8A" w:rsidRPr="00C66B8A">
        <w:t>Coloque o recurso de referência cruzada para figura/quadro/tabela. Faça isso em todo o texto.</w:t>
      </w:r>
    </w:p>
  </w:comment>
  <w:comment w:id="48" w:author="Andreza Sartori" w:date="2020-12-15T10:45:00Z" w:initials="AS">
    <w:p w14:paraId="6526464A" w14:textId="6CF97D38" w:rsidR="00171D12" w:rsidRDefault="00171D12">
      <w:pPr>
        <w:pStyle w:val="Textodecomentrio"/>
      </w:pPr>
      <w:r>
        <w:rPr>
          <w:rStyle w:val="Refdecomentrio"/>
        </w:rPr>
        <w:annotationRef/>
      </w:r>
      <w:r w:rsidR="007D2F8A" w:rsidRPr="007D2F8A">
        <w:t xml:space="preserve">Referência no texto </w:t>
      </w:r>
      <w:r w:rsidR="007D2F8A">
        <w:t xml:space="preserve">da figura </w:t>
      </w:r>
      <w:r w:rsidR="007D2F8A" w:rsidRPr="007D2F8A">
        <w:t>ou quadro</w:t>
      </w:r>
      <w:r w:rsidR="007D2F8A">
        <w:t xml:space="preserve"> deve ser antes da sua inserção.</w:t>
      </w:r>
    </w:p>
  </w:comment>
  <w:comment w:id="51" w:author="Andreza Sartori" w:date="2020-12-15T10:51:00Z" w:initials="AS">
    <w:p w14:paraId="6FBFBD35" w14:textId="1479F161" w:rsidR="00835F15" w:rsidRDefault="00835F15">
      <w:pPr>
        <w:pStyle w:val="Textodecomentrio"/>
      </w:pPr>
      <w:r>
        <w:rPr>
          <w:rStyle w:val="Refdecomentrio"/>
        </w:rPr>
        <w:annotationRef/>
      </w:r>
      <w:r>
        <w:t>Ver comentário anterior. Rever isso em todas as figuras.</w:t>
      </w:r>
    </w:p>
  </w:comment>
  <w:comment w:id="67" w:author="Andreza Sartori" w:date="2020-12-15T10:51:00Z" w:initials="AS">
    <w:p w14:paraId="76A0713F" w14:textId="6E25E30B" w:rsidR="00EE2404" w:rsidRDefault="00EE2404">
      <w:pPr>
        <w:pStyle w:val="Textodecomentrio"/>
      </w:pPr>
      <w:r>
        <w:rPr>
          <w:rStyle w:val="Refdecomentrio"/>
        </w:rPr>
        <w:annotationRef/>
      </w:r>
      <w:r>
        <w:t>Rever pontuação da frase.</w:t>
      </w:r>
    </w:p>
  </w:comment>
  <w:comment w:id="68" w:author="Andreza Sartori" w:date="2020-12-15T10:54:00Z" w:initials="AS">
    <w:p w14:paraId="3100ADA8" w14:textId="0CE2DB4D" w:rsidR="009B1693" w:rsidRDefault="009B1693">
      <w:pPr>
        <w:pStyle w:val="Textodecomentrio"/>
      </w:pPr>
      <w:r>
        <w:rPr>
          <w:rStyle w:val="Refdecomentrio"/>
        </w:rPr>
        <w:annotationRef/>
      </w:r>
      <w:r>
        <w:t>Rever</w:t>
      </w:r>
      <w:r w:rsidR="00D34317">
        <w:t xml:space="preserve"> redação e</w:t>
      </w:r>
      <w:r>
        <w:t xml:space="preserve"> pontuação da frase. </w:t>
      </w:r>
      <w:r w:rsidR="00645635">
        <w:t>Está d</w:t>
      </w:r>
      <w:r>
        <w:t>ifícil de ler.</w:t>
      </w:r>
    </w:p>
  </w:comment>
  <w:comment w:id="74" w:author="Andreza Sartori" w:date="2020-12-15T10:55:00Z" w:initials="AS">
    <w:p w14:paraId="749AFDC0" w14:textId="2346A849" w:rsidR="00AB0B50" w:rsidRDefault="00AB0B50">
      <w:pPr>
        <w:pStyle w:val="Textodecomentrio"/>
      </w:pPr>
      <w:r>
        <w:rPr>
          <w:rStyle w:val="Refdecomentrio"/>
        </w:rPr>
        <w:annotationRef/>
      </w:r>
      <w:r w:rsidRPr="00AB0B50">
        <w:t>Tem ponto no final na fonte. Rever em todas as figuras.</w:t>
      </w:r>
    </w:p>
  </w:comment>
  <w:comment w:id="85" w:author="Andreza Sartori" w:date="2020-12-15T10:59:00Z" w:initials="AS">
    <w:p w14:paraId="4BE05FEB" w14:textId="477848DA" w:rsidR="006D4ED0" w:rsidRDefault="006D4ED0">
      <w:pPr>
        <w:pStyle w:val="Textodecomentrio"/>
      </w:pPr>
      <w:r>
        <w:rPr>
          <w:rStyle w:val="Refdecomentrio"/>
        </w:rPr>
        <w:annotationRef/>
      </w:r>
      <w:r>
        <w:t>Rever.</w:t>
      </w:r>
    </w:p>
  </w:comment>
  <w:comment w:id="86" w:author="Andreza Sartori" w:date="2020-12-15T10:57:00Z" w:initials="AS">
    <w:p w14:paraId="4F945291" w14:textId="3FA1FAC7" w:rsidR="00B02FFE" w:rsidRDefault="00B02FFE">
      <w:pPr>
        <w:pStyle w:val="Textodecomentrio"/>
      </w:pPr>
      <w:r>
        <w:rPr>
          <w:rStyle w:val="Refdecomentrio"/>
        </w:rPr>
        <w:annotationRef/>
      </w:r>
      <w:r>
        <w:t xml:space="preserve">Rever redação da frase. </w:t>
      </w:r>
    </w:p>
  </w:comment>
  <w:comment w:id="90" w:author="Andreza Sartori" w:date="2020-12-15T11:05:00Z" w:initials="AS">
    <w:p w14:paraId="1CE3A04D" w14:textId="33076B1C" w:rsidR="007046CB" w:rsidRDefault="007046CB">
      <w:pPr>
        <w:pStyle w:val="Textodecomentrio"/>
      </w:pPr>
      <w:r>
        <w:rPr>
          <w:rStyle w:val="Refdecomentrio"/>
        </w:rPr>
        <w:annotationRef/>
      </w:r>
      <w:r w:rsidR="00B0236B">
        <w:t xml:space="preserve">Esta frase está fora de contexto aqui. Ela pode ser usada na justificativa. Nesta seção você deve descrever o correlato. </w:t>
      </w:r>
    </w:p>
  </w:comment>
  <w:comment w:id="114" w:author="Andreza Sartori" w:date="2020-12-15T11:10:00Z" w:initials="AS">
    <w:p w14:paraId="4F9F3ADF" w14:textId="34491252" w:rsidR="00F34D40" w:rsidRDefault="00F34D40">
      <w:pPr>
        <w:pStyle w:val="Textodecomentrio"/>
      </w:pPr>
      <w:r>
        <w:rPr>
          <w:rStyle w:val="Refdecomentrio"/>
        </w:rPr>
        <w:annotationRef/>
      </w:r>
      <w:r>
        <w:t xml:space="preserve">Onde é para </w:t>
      </w:r>
      <w:r w:rsidR="009A4F28">
        <w:t>lugar.</w:t>
      </w:r>
    </w:p>
  </w:comment>
  <w:comment w:id="115" w:author="Andreza Sartori" w:date="2020-12-15T11:12:00Z" w:initials="AS">
    <w:p w14:paraId="6A992312" w14:textId="446BFC4F" w:rsidR="00AC47E2" w:rsidRDefault="00AC47E2">
      <w:pPr>
        <w:pStyle w:val="Textodecomentrio"/>
      </w:pPr>
      <w:r>
        <w:rPr>
          <w:rStyle w:val="Refdecomentrio"/>
        </w:rPr>
        <w:annotationRef/>
      </w:r>
      <w:r w:rsidR="00D80A76">
        <w:t>Escrever formalmente</w:t>
      </w:r>
    </w:p>
  </w:comment>
  <w:comment w:id="123" w:author="Andreza Sartori" w:date="2020-12-15T11:17:00Z" w:initials="AS">
    <w:p w14:paraId="3EDE5667" w14:textId="3CC6C2EC" w:rsidR="005641E5" w:rsidRDefault="005641E5">
      <w:pPr>
        <w:pStyle w:val="Textodecomentrio"/>
      </w:pPr>
      <w:r>
        <w:rPr>
          <w:rStyle w:val="Refdecomentrio"/>
        </w:rPr>
        <w:annotationRef/>
      </w:r>
      <w:r>
        <w:t>O que?</w:t>
      </w:r>
    </w:p>
  </w:comment>
  <w:comment w:id="125" w:author="Andreza Sartori" w:date="2020-12-15T11:20:00Z" w:initials="AS">
    <w:p w14:paraId="7581C01A" w14:textId="6F9FACD9" w:rsidR="00102E09" w:rsidRDefault="00102E09">
      <w:pPr>
        <w:pStyle w:val="Textodecomentrio"/>
      </w:pPr>
      <w:r>
        <w:rPr>
          <w:rStyle w:val="Refdecomentrio"/>
        </w:rPr>
        <w:annotationRef/>
      </w:r>
      <w:r>
        <w:t>Deletar esta pontuação. Rever os demais.</w:t>
      </w:r>
    </w:p>
  </w:comment>
  <w:comment w:id="140" w:author="Andreza Sartori" w:date="2020-12-15T11:26:00Z" w:initials="AS">
    <w:p w14:paraId="4680AD17" w14:textId="0509795F" w:rsidR="00866242" w:rsidRDefault="00866242">
      <w:pPr>
        <w:pStyle w:val="Textodecomentrio"/>
      </w:pPr>
      <w:r>
        <w:rPr>
          <w:rStyle w:val="Refdecomentrio"/>
        </w:rPr>
        <w:annotationRef/>
      </w:r>
      <w:r>
        <w:t>Qual?</w:t>
      </w:r>
    </w:p>
  </w:comment>
  <w:comment w:id="141" w:author="Andreza Sartori" w:date="2020-12-15T11:25:00Z" w:initials="AS">
    <w:p w14:paraId="57207042" w14:textId="3E0F5E7D" w:rsidR="0044767C" w:rsidRDefault="0044767C">
      <w:pPr>
        <w:pStyle w:val="Textodecomentrio"/>
      </w:pPr>
      <w:r>
        <w:rPr>
          <w:rStyle w:val="Refdecomentrio"/>
        </w:rPr>
        <w:annotationRef/>
      </w:r>
      <w:r>
        <w:t>Desnecessário.</w:t>
      </w:r>
    </w:p>
  </w:comment>
  <w:comment w:id="142" w:author="Andreza Sartori" w:date="2020-12-15T11:26:00Z" w:initials="AS">
    <w:p w14:paraId="185EBEBB" w14:textId="07DE4A0C" w:rsidR="00A1174A" w:rsidRDefault="00A1174A">
      <w:pPr>
        <w:pStyle w:val="Textodecomentrio"/>
      </w:pPr>
      <w:r>
        <w:rPr>
          <w:rStyle w:val="Refdecomentrio"/>
        </w:rPr>
        <w:annotationRef/>
      </w:r>
      <w:r w:rsidR="005C513E" w:rsidRPr="005C513E">
        <w:t>Rever pontuação da frase. Está difícil de ler.</w:t>
      </w:r>
    </w:p>
  </w:comment>
  <w:comment w:id="150" w:author="Andreza Sartori" w:date="2020-12-15T11:28:00Z" w:initials="AS">
    <w:p w14:paraId="04E4DEC7" w14:textId="364F0BFE" w:rsidR="00F138BC" w:rsidRDefault="00F138BC">
      <w:pPr>
        <w:pStyle w:val="Textodecomentrio"/>
      </w:pPr>
      <w:r>
        <w:rPr>
          <w:rStyle w:val="Refdecomentrio"/>
        </w:rPr>
        <w:annotationRef/>
      </w:r>
      <w:r>
        <w:t>Quem?</w:t>
      </w:r>
    </w:p>
  </w:comment>
  <w:comment w:id="151" w:author="Andreza Sartori" w:date="2020-12-15T11:28:00Z" w:initials="AS">
    <w:p w14:paraId="1D469FA1" w14:textId="5CF2662F" w:rsidR="00A435AB" w:rsidRDefault="00A435AB">
      <w:pPr>
        <w:pStyle w:val="Textodecomentrio"/>
      </w:pPr>
      <w:r>
        <w:rPr>
          <w:rStyle w:val="Refdecomentrio"/>
        </w:rPr>
        <w:annotationRef/>
      </w:r>
      <w:r>
        <w:t>Colocar borda na imagem</w:t>
      </w:r>
    </w:p>
  </w:comment>
  <w:comment w:id="161" w:author="Andreza Sartori" w:date="2020-12-15T11:30:00Z" w:initials="AS">
    <w:p w14:paraId="321C8AC8" w14:textId="4DC94C7D" w:rsidR="00F04A75" w:rsidRDefault="00F04A75">
      <w:pPr>
        <w:pStyle w:val="Textodecomentrio"/>
      </w:pPr>
      <w:r>
        <w:rPr>
          <w:rStyle w:val="Refdecomentrio"/>
        </w:rPr>
        <w:annotationRef/>
      </w:r>
      <w:r>
        <w:t>confuso</w:t>
      </w:r>
    </w:p>
  </w:comment>
  <w:comment w:id="164" w:author="Andreza Sartori" w:date="2020-12-15T11:31:00Z" w:initials="AS">
    <w:p w14:paraId="2D1DAF8E" w14:textId="4C7D8F1F" w:rsidR="00C346AA" w:rsidRDefault="00C346AA">
      <w:pPr>
        <w:pStyle w:val="Textodecomentrio"/>
      </w:pPr>
      <w:r>
        <w:rPr>
          <w:rStyle w:val="Refdecomentrio"/>
        </w:rPr>
        <w:annotationRef/>
      </w:r>
      <w:r w:rsidR="00B14A4B">
        <w:t>borda da imagem.</w:t>
      </w:r>
    </w:p>
  </w:comment>
  <w:comment w:id="166" w:author="Andreza Sartori" w:date="2020-12-15T11:31:00Z" w:initials="AS">
    <w:p w14:paraId="11640DCF" w14:textId="5C1337AB" w:rsidR="007608A1" w:rsidRDefault="007608A1">
      <w:pPr>
        <w:pStyle w:val="Textodecomentrio"/>
      </w:pPr>
      <w:r>
        <w:rPr>
          <w:rStyle w:val="Refdecomentrio"/>
        </w:rPr>
        <w:annotationRef/>
      </w:r>
      <w:r>
        <w:t>borda</w:t>
      </w:r>
    </w:p>
  </w:comment>
  <w:comment w:id="174" w:author="Andreza Sartori" w:date="2020-12-15T11:50:00Z" w:initials="AS">
    <w:p w14:paraId="6E0BA97E" w14:textId="0B808E8C" w:rsidR="00F82C5C" w:rsidRDefault="00F82C5C">
      <w:pPr>
        <w:pStyle w:val="Textodecomentrio"/>
      </w:pPr>
      <w:r>
        <w:rPr>
          <w:rStyle w:val="Refdecomentrio"/>
        </w:rPr>
        <w:annotationRef/>
      </w:r>
      <w:r>
        <w:t>borda</w:t>
      </w:r>
    </w:p>
  </w:comment>
  <w:comment w:id="178" w:author="Andreza Sartori" w:date="2020-12-15T11:55:00Z" w:initials="AS">
    <w:p w14:paraId="70455E48" w14:textId="49398C45" w:rsidR="007874C8" w:rsidRPr="007874C8" w:rsidRDefault="007874C8">
      <w:pPr>
        <w:pStyle w:val="Textodecomentrio"/>
        <w:rPr>
          <w:b/>
          <w:bCs/>
        </w:rPr>
      </w:pPr>
      <w:r>
        <w:rPr>
          <w:rStyle w:val="Refdecomentrio"/>
        </w:rPr>
        <w:annotationRef/>
      </w:r>
      <w:r>
        <w:t>Não está de acordo com a norma</w:t>
      </w:r>
      <w:r>
        <w:rPr>
          <w:b/>
          <w:bCs/>
        </w:rPr>
        <w:t>.</w:t>
      </w:r>
    </w:p>
  </w:comment>
  <w:comment w:id="179" w:author="Andreza Sartori" w:date="2020-12-15T11:57:00Z" w:initials="AS">
    <w:p w14:paraId="21FA286E" w14:textId="424A7303" w:rsidR="00D10F0D" w:rsidRDefault="00D10F0D">
      <w:pPr>
        <w:pStyle w:val="Textodecomentrio"/>
      </w:pPr>
      <w:r>
        <w:rPr>
          <w:rStyle w:val="Refdecomentrio"/>
        </w:rPr>
        <w:annotationRef/>
      </w:r>
      <w:r w:rsidR="00D30CAF" w:rsidRPr="00D30CAF">
        <w:t>Referência não encontrada no texto.</w:t>
      </w:r>
    </w:p>
  </w:comment>
  <w:comment w:id="180" w:author="Andreza Sartori" w:date="2020-12-15T12:02:00Z" w:initials="AS">
    <w:p w14:paraId="79727BD3" w14:textId="3B4CC18D" w:rsidR="000E01D3" w:rsidRDefault="000E01D3">
      <w:pPr>
        <w:pStyle w:val="Textodecomentrio"/>
      </w:pPr>
      <w:r>
        <w:rPr>
          <w:rStyle w:val="Refdecomentrio"/>
        </w:rPr>
        <w:annotationRef/>
      </w:r>
      <w:r>
        <w:t>Texto está em cor diferente.</w:t>
      </w:r>
    </w:p>
  </w:comment>
  <w:comment w:id="181" w:author="Andreza Sartori" w:date="2020-12-15T12:02:00Z" w:initials="AS">
    <w:p w14:paraId="3DE1806E" w14:textId="3955FE02" w:rsidR="000E01D3" w:rsidRDefault="000E01D3">
      <w:pPr>
        <w:pStyle w:val="Textodecomentrio"/>
      </w:pPr>
      <w:r>
        <w:rPr>
          <w:rStyle w:val="Refdecomentrio"/>
        </w:rPr>
        <w:annotationRef/>
      </w:r>
      <w:r>
        <w:t>Texto está em cor diferente.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38B330A" w15:done="0"/>
  <w15:commentEx w15:paraId="379D48E5" w15:done="0"/>
  <w15:commentEx w15:paraId="38D10AE1" w15:done="0"/>
  <w15:commentEx w15:paraId="1CD7B7B1" w15:done="0"/>
  <w15:commentEx w15:paraId="6526464A" w15:done="0"/>
  <w15:commentEx w15:paraId="6FBFBD35" w15:done="0"/>
  <w15:commentEx w15:paraId="76A0713F" w15:done="0"/>
  <w15:commentEx w15:paraId="3100ADA8" w15:done="0"/>
  <w15:commentEx w15:paraId="749AFDC0" w15:done="0"/>
  <w15:commentEx w15:paraId="4BE05FEB" w15:done="0"/>
  <w15:commentEx w15:paraId="4F945291" w15:done="0"/>
  <w15:commentEx w15:paraId="1CE3A04D" w15:done="0"/>
  <w15:commentEx w15:paraId="4F9F3ADF" w15:done="0"/>
  <w15:commentEx w15:paraId="6A992312" w15:done="0"/>
  <w15:commentEx w15:paraId="3EDE5667" w15:done="0"/>
  <w15:commentEx w15:paraId="7581C01A" w15:done="0"/>
  <w15:commentEx w15:paraId="4680AD17" w15:done="0"/>
  <w15:commentEx w15:paraId="57207042" w15:done="0"/>
  <w15:commentEx w15:paraId="185EBEBB" w15:done="0"/>
  <w15:commentEx w15:paraId="04E4DEC7" w15:done="0"/>
  <w15:commentEx w15:paraId="1D469FA1" w15:done="0"/>
  <w15:commentEx w15:paraId="321C8AC8" w15:done="0"/>
  <w15:commentEx w15:paraId="2D1DAF8E" w15:done="0"/>
  <w15:commentEx w15:paraId="11640DCF" w15:done="0"/>
  <w15:commentEx w15:paraId="6E0BA97E" w15:done="0"/>
  <w15:commentEx w15:paraId="70455E48" w15:done="0"/>
  <w15:commentEx w15:paraId="21FA286E" w15:done="0"/>
  <w15:commentEx w15:paraId="79727BD3" w15:done="0"/>
  <w15:commentEx w15:paraId="3DE180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308D9" w16cex:dateUtc="2020-12-15T13:05:00Z"/>
  <w16cex:commentExtensible w16cex:durableId="23830ABD" w16cex:dateUtc="2020-12-15T13:13:00Z"/>
  <w16cex:commentExtensible w16cex:durableId="23830BFF" w16cex:dateUtc="2020-12-15T13:18:00Z"/>
  <w16cex:commentExtensible w16cex:durableId="23830C87" w16cex:dateUtc="2020-12-15T13:20:00Z"/>
  <w16cex:commentExtensible w16cex:durableId="2383124C" w16cex:dateUtc="2020-12-15T13:45:00Z"/>
  <w16cex:commentExtensible w16cex:durableId="238313CC" w16cex:dateUtc="2020-12-15T13:51:00Z"/>
  <w16cex:commentExtensible w16cex:durableId="238313B2" w16cex:dateUtc="2020-12-15T13:51:00Z"/>
  <w16cex:commentExtensible w16cex:durableId="2383145F" w16cex:dateUtc="2020-12-15T13:54:00Z"/>
  <w16cex:commentExtensible w16cex:durableId="238314BA" w16cex:dateUtc="2020-12-15T13:55:00Z"/>
  <w16cex:commentExtensible w16cex:durableId="238315A5" w16cex:dateUtc="2020-12-15T13:59:00Z"/>
  <w16cex:commentExtensible w16cex:durableId="23831514" w16cex:dateUtc="2020-12-15T13:57:00Z"/>
  <w16cex:commentExtensible w16cex:durableId="238316EA" w16cex:dateUtc="2020-12-15T14:05:00Z"/>
  <w16cex:commentExtensible w16cex:durableId="23831822" w16cex:dateUtc="2020-12-15T14:10:00Z"/>
  <w16cex:commentExtensible w16cex:durableId="238318B7" w16cex:dateUtc="2020-12-15T14:12:00Z"/>
  <w16cex:commentExtensible w16cex:durableId="238319D0" w16cex:dateUtc="2020-12-15T14:17:00Z"/>
  <w16cex:commentExtensible w16cex:durableId="23831A85" w16cex:dateUtc="2020-12-15T14:20:00Z"/>
  <w16cex:commentExtensible w16cex:durableId="23831BD7" w16cex:dateUtc="2020-12-15T14:26:00Z"/>
  <w16cex:commentExtensible w16cex:durableId="23831B9F" w16cex:dateUtc="2020-12-15T14:25:00Z"/>
  <w16cex:commentExtensible w16cex:durableId="23831BF9" w16cex:dateUtc="2020-12-15T14:26:00Z"/>
  <w16cex:commentExtensible w16cex:durableId="23831C4B" w16cex:dateUtc="2020-12-15T14:28:00Z"/>
  <w16cex:commentExtensible w16cex:durableId="23831C59" w16cex:dateUtc="2020-12-15T14:28:00Z"/>
  <w16cex:commentExtensible w16cex:durableId="23831CD8" w16cex:dateUtc="2020-12-15T14:30:00Z"/>
  <w16cex:commentExtensible w16cex:durableId="23831CF4" w16cex:dateUtc="2020-12-15T14:31:00Z"/>
  <w16cex:commentExtensible w16cex:durableId="23831D0B" w16cex:dateUtc="2020-12-15T14:31:00Z"/>
  <w16cex:commentExtensible w16cex:durableId="238321A2" w16cex:dateUtc="2020-12-15T14:50:00Z"/>
  <w16cex:commentExtensible w16cex:durableId="238322A3" w16cex:dateUtc="2020-12-15T14:55:00Z"/>
  <w16cex:commentExtensible w16cex:durableId="23832332" w16cex:dateUtc="2020-12-15T14:57:00Z"/>
  <w16cex:commentExtensible w16cex:durableId="2383246B" w16cex:dateUtc="2020-12-15T15:02:00Z"/>
  <w16cex:commentExtensible w16cex:durableId="23832458" w16cex:dateUtc="2020-12-15T15: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38B330A" w16cid:durableId="238308D9"/>
  <w16cid:commentId w16cid:paraId="379D48E5" w16cid:durableId="23830ABD"/>
  <w16cid:commentId w16cid:paraId="38D10AE1" w16cid:durableId="23830BFF"/>
  <w16cid:commentId w16cid:paraId="1CD7B7B1" w16cid:durableId="23830C87"/>
  <w16cid:commentId w16cid:paraId="6526464A" w16cid:durableId="2383124C"/>
  <w16cid:commentId w16cid:paraId="6FBFBD35" w16cid:durableId="238313CC"/>
  <w16cid:commentId w16cid:paraId="76A0713F" w16cid:durableId="238313B2"/>
  <w16cid:commentId w16cid:paraId="3100ADA8" w16cid:durableId="2383145F"/>
  <w16cid:commentId w16cid:paraId="749AFDC0" w16cid:durableId="238314BA"/>
  <w16cid:commentId w16cid:paraId="4BE05FEB" w16cid:durableId="238315A5"/>
  <w16cid:commentId w16cid:paraId="4F945291" w16cid:durableId="23831514"/>
  <w16cid:commentId w16cid:paraId="1CE3A04D" w16cid:durableId="238316EA"/>
  <w16cid:commentId w16cid:paraId="4F9F3ADF" w16cid:durableId="23831822"/>
  <w16cid:commentId w16cid:paraId="6A992312" w16cid:durableId="238318B7"/>
  <w16cid:commentId w16cid:paraId="3EDE5667" w16cid:durableId="238319D0"/>
  <w16cid:commentId w16cid:paraId="7581C01A" w16cid:durableId="23831A85"/>
  <w16cid:commentId w16cid:paraId="4680AD17" w16cid:durableId="23831BD7"/>
  <w16cid:commentId w16cid:paraId="57207042" w16cid:durableId="23831B9F"/>
  <w16cid:commentId w16cid:paraId="185EBEBB" w16cid:durableId="23831BF9"/>
  <w16cid:commentId w16cid:paraId="04E4DEC7" w16cid:durableId="23831C4B"/>
  <w16cid:commentId w16cid:paraId="1D469FA1" w16cid:durableId="23831C59"/>
  <w16cid:commentId w16cid:paraId="321C8AC8" w16cid:durableId="23831CD8"/>
  <w16cid:commentId w16cid:paraId="2D1DAF8E" w16cid:durableId="23831CF4"/>
  <w16cid:commentId w16cid:paraId="11640DCF" w16cid:durableId="23831D0B"/>
  <w16cid:commentId w16cid:paraId="6E0BA97E" w16cid:durableId="238321A2"/>
  <w16cid:commentId w16cid:paraId="70455E48" w16cid:durableId="238322A3"/>
  <w16cid:commentId w16cid:paraId="21FA286E" w16cid:durableId="23832332"/>
  <w16cid:commentId w16cid:paraId="79727BD3" w16cid:durableId="2383246B"/>
  <w16cid:commentId w16cid:paraId="3DE1806E" w16cid:durableId="238324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92E4DF" w14:textId="77777777" w:rsidR="008B7686" w:rsidRDefault="008B7686">
      <w:r>
        <w:separator/>
      </w:r>
    </w:p>
  </w:endnote>
  <w:endnote w:type="continuationSeparator" w:id="0">
    <w:p w14:paraId="1A1D412C" w14:textId="77777777" w:rsidR="008B7686" w:rsidRDefault="008B7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F1E20" w14:textId="77777777" w:rsidR="00A87BCE" w:rsidRDefault="00A87BCE">
    <w:pPr>
      <w:pStyle w:val="Rodap"/>
      <w:jc w:val="right"/>
    </w:pPr>
    <w:r>
      <w:fldChar w:fldCharType="begin"/>
    </w:r>
    <w:r>
      <w:instrText>PAGE   \* MERGEFORMAT</w:instrText>
    </w:r>
    <w:r>
      <w:fldChar w:fldCharType="separate"/>
    </w:r>
    <w:r w:rsidR="001D3ABE">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8DE51" w14:textId="77777777" w:rsidR="00A87BCE" w:rsidRPr="0000224C" w:rsidRDefault="00A87BCE">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B58AB3" w14:textId="77777777" w:rsidR="008B7686" w:rsidRDefault="008B7686">
      <w:r>
        <w:separator/>
      </w:r>
    </w:p>
  </w:footnote>
  <w:footnote w:type="continuationSeparator" w:id="0">
    <w:p w14:paraId="4AD34B9E" w14:textId="77777777" w:rsidR="008B7686" w:rsidRDefault="008B76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8"/>
      <w:gridCol w:w="3434"/>
    </w:tblGrid>
    <w:tr w:rsidR="00A87BCE" w14:paraId="7BF82520" w14:textId="77777777" w:rsidTr="008F2DC1">
      <w:tc>
        <w:tcPr>
          <w:tcW w:w="9212" w:type="dxa"/>
          <w:gridSpan w:val="2"/>
          <w:shd w:val="clear" w:color="auto" w:fill="auto"/>
        </w:tcPr>
        <w:p w14:paraId="2E4A85B4" w14:textId="77777777" w:rsidR="00A87BCE" w:rsidRDefault="00A87BCE" w:rsidP="003C5262">
          <w:pPr>
            <w:pStyle w:val="Cabealho"/>
            <w:tabs>
              <w:tab w:val="clear" w:pos="8640"/>
              <w:tab w:val="right" w:pos="8931"/>
            </w:tabs>
            <w:ind w:right="141"/>
            <w:jc w:val="center"/>
            <w:rPr>
              <w:rStyle w:val="Nmerodepgina"/>
            </w:rPr>
          </w:pPr>
          <w:r>
            <w:rPr>
              <w:rStyle w:val="Nmerodepgina"/>
            </w:rPr>
            <w:t>CURSO DE CIÊNCIA DA COMPUTAÇÃO – TCC</w:t>
          </w:r>
        </w:p>
      </w:tc>
    </w:tr>
    <w:tr w:rsidR="00A87BCE" w14:paraId="668E8B00" w14:textId="77777777" w:rsidTr="008F2DC1">
      <w:tc>
        <w:tcPr>
          <w:tcW w:w="5778" w:type="dxa"/>
          <w:shd w:val="clear" w:color="auto" w:fill="auto"/>
        </w:tcPr>
        <w:p w14:paraId="79B53B8D" w14:textId="2B27DA1C" w:rsidR="00A87BCE" w:rsidRPr="003C5262" w:rsidRDefault="00A87BCE" w:rsidP="003C5262">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38BA8509" w14:textId="329EF849" w:rsidR="00A87BCE" w:rsidRDefault="00A87BCE" w:rsidP="003C5262">
          <w:pPr>
            <w:pStyle w:val="Cabealho"/>
            <w:tabs>
              <w:tab w:val="clear" w:pos="8640"/>
              <w:tab w:val="right" w:pos="8931"/>
            </w:tabs>
            <w:ind w:right="141"/>
            <w:rPr>
              <w:rStyle w:val="Nmerodepgina"/>
            </w:rPr>
          </w:pPr>
          <w:r>
            <w:rPr>
              <w:rStyle w:val="Nmerodepgina"/>
            </w:rPr>
            <w:t>ANO/SEMESTRE:    2020/1</w:t>
          </w:r>
        </w:p>
      </w:tc>
    </w:tr>
  </w:tbl>
  <w:p w14:paraId="05776BF3" w14:textId="77777777" w:rsidR="00A87BCE" w:rsidRDefault="00A87BC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C82CE" w14:textId="77777777" w:rsidR="00A87BCE" w:rsidRDefault="00A87BCE">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4819"/>
      <w:gridCol w:w="1166"/>
    </w:tblGrid>
    <w:tr w:rsidR="00A87BCE" w14:paraId="3F920AE3" w14:textId="77777777" w:rsidTr="006746CA">
      <w:tc>
        <w:tcPr>
          <w:tcW w:w="3227" w:type="dxa"/>
          <w:shd w:val="clear" w:color="auto" w:fill="auto"/>
        </w:tcPr>
        <w:p w14:paraId="4207CCA1" w14:textId="77777777" w:rsidR="00A87BCE" w:rsidRDefault="00A87BCE"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A87BCE" w:rsidRDefault="00A87BCE"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A87BCE" w:rsidRDefault="00A87BCE" w:rsidP="00F31359">
          <w:pPr>
            <w:pStyle w:val="Cabealho"/>
            <w:tabs>
              <w:tab w:val="clear" w:pos="8640"/>
              <w:tab w:val="right" w:pos="8931"/>
            </w:tabs>
            <w:ind w:right="141"/>
            <w:jc w:val="right"/>
            <w:rPr>
              <w:rStyle w:val="Nmerodepgina"/>
            </w:rPr>
          </w:pPr>
        </w:p>
      </w:tc>
    </w:tr>
  </w:tbl>
  <w:p w14:paraId="60B87896" w14:textId="77777777" w:rsidR="00A87BCE" w:rsidRDefault="00A87BC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ED767A30"/>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BBC3DDF"/>
    <w:multiLevelType w:val="multilevel"/>
    <w:tmpl w:val="AD94861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E0A4549"/>
    <w:multiLevelType w:val="hybridMultilevel"/>
    <w:tmpl w:val="7E7E0C08"/>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4"/>
  </w:num>
  <w:num w:numId="2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za Sartori">
    <w15:presenceInfo w15:providerId="None" w15:userId="Andreza Sarto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4240"/>
    <w:rsid w:val="000007D2"/>
    <w:rsid w:val="0000224C"/>
    <w:rsid w:val="0000302F"/>
    <w:rsid w:val="00006CC0"/>
    <w:rsid w:val="00012922"/>
    <w:rsid w:val="0001575C"/>
    <w:rsid w:val="00016307"/>
    <w:rsid w:val="000179B5"/>
    <w:rsid w:val="00017B62"/>
    <w:rsid w:val="000204E7"/>
    <w:rsid w:val="00023FA0"/>
    <w:rsid w:val="0002602F"/>
    <w:rsid w:val="00030E4A"/>
    <w:rsid w:val="00031A27"/>
    <w:rsid w:val="00031EE0"/>
    <w:rsid w:val="00034258"/>
    <w:rsid w:val="000374AC"/>
    <w:rsid w:val="000412A4"/>
    <w:rsid w:val="0004641A"/>
    <w:rsid w:val="00052A07"/>
    <w:rsid w:val="000533DA"/>
    <w:rsid w:val="0005457F"/>
    <w:rsid w:val="000608E9"/>
    <w:rsid w:val="00061FEB"/>
    <w:rsid w:val="000667DF"/>
    <w:rsid w:val="0007209B"/>
    <w:rsid w:val="00075792"/>
    <w:rsid w:val="00080F9C"/>
    <w:rsid w:val="0008579A"/>
    <w:rsid w:val="00086AA8"/>
    <w:rsid w:val="0008732D"/>
    <w:rsid w:val="000910B9"/>
    <w:rsid w:val="00093AE7"/>
    <w:rsid w:val="0009735C"/>
    <w:rsid w:val="000A104C"/>
    <w:rsid w:val="000A19DE"/>
    <w:rsid w:val="000A3EAB"/>
    <w:rsid w:val="000A4A7C"/>
    <w:rsid w:val="000B01F8"/>
    <w:rsid w:val="000B12B2"/>
    <w:rsid w:val="000B3868"/>
    <w:rsid w:val="000C1926"/>
    <w:rsid w:val="000C1A18"/>
    <w:rsid w:val="000C55A8"/>
    <w:rsid w:val="000C648D"/>
    <w:rsid w:val="000D1294"/>
    <w:rsid w:val="000D77C2"/>
    <w:rsid w:val="000E01D3"/>
    <w:rsid w:val="000E039E"/>
    <w:rsid w:val="000E27F9"/>
    <w:rsid w:val="000E2B1E"/>
    <w:rsid w:val="000E311F"/>
    <w:rsid w:val="000E3A68"/>
    <w:rsid w:val="000E6CE0"/>
    <w:rsid w:val="000F77E3"/>
    <w:rsid w:val="00102E09"/>
    <w:rsid w:val="00107B02"/>
    <w:rsid w:val="0011363A"/>
    <w:rsid w:val="00113A3F"/>
    <w:rsid w:val="001164FE"/>
    <w:rsid w:val="00116888"/>
    <w:rsid w:val="0012052D"/>
    <w:rsid w:val="00125084"/>
    <w:rsid w:val="00125277"/>
    <w:rsid w:val="00125CD6"/>
    <w:rsid w:val="00127FEF"/>
    <w:rsid w:val="00136FF1"/>
    <w:rsid w:val="001375F7"/>
    <w:rsid w:val="00140345"/>
    <w:rsid w:val="00143B06"/>
    <w:rsid w:val="00151A42"/>
    <w:rsid w:val="00154E74"/>
    <w:rsid w:val="001554E9"/>
    <w:rsid w:val="00162BF1"/>
    <w:rsid w:val="0016560C"/>
    <w:rsid w:val="00171D12"/>
    <w:rsid w:val="00173B1F"/>
    <w:rsid w:val="00177D3B"/>
    <w:rsid w:val="00186092"/>
    <w:rsid w:val="00193A97"/>
    <w:rsid w:val="001948BE"/>
    <w:rsid w:val="0019547B"/>
    <w:rsid w:val="001A12CE"/>
    <w:rsid w:val="001A6292"/>
    <w:rsid w:val="001A7511"/>
    <w:rsid w:val="001B2F1E"/>
    <w:rsid w:val="001B66DE"/>
    <w:rsid w:val="001C0CC1"/>
    <w:rsid w:val="001C254F"/>
    <w:rsid w:val="001C33B0"/>
    <w:rsid w:val="001C57E6"/>
    <w:rsid w:val="001C5CBB"/>
    <w:rsid w:val="001D3ABE"/>
    <w:rsid w:val="001D6234"/>
    <w:rsid w:val="001E2B3B"/>
    <w:rsid w:val="001E5E5A"/>
    <w:rsid w:val="001E646A"/>
    <w:rsid w:val="001E682E"/>
    <w:rsid w:val="001F007F"/>
    <w:rsid w:val="001F0D36"/>
    <w:rsid w:val="00202F3F"/>
    <w:rsid w:val="00220BC8"/>
    <w:rsid w:val="00224BB2"/>
    <w:rsid w:val="00227683"/>
    <w:rsid w:val="00235240"/>
    <w:rsid w:val="002368FD"/>
    <w:rsid w:val="0023695B"/>
    <w:rsid w:val="0024110F"/>
    <w:rsid w:val="002423AB"/>
    <w:rsid w:val="002440B0"/>
    <w:rsid w:val="0024438E"/>
    <w:rsid w:val="00251A4E"/>
    <w:rsid w:val="0025590C"/>
    <w:rsid w:val="0025630D"/>
    <w:rsid w:val="00270776"/>
    <w:rsid w:val="0027665C"/>
    <w:rsid w:val="0027792D"/>
    <w:rsid w:val="00282723"/>
    <w:rsid w:val="00282788"/>
    <w:rsid w:val="0028366B"/>
    <w:rsid w:val="0028617A"/>
    <w:rsid w:val="002929EF"/>
    <w:rsid w:val="0029608A"/>
    <w:rsid w:val="002A2B55"/>
    <w:rsid w:val="002A4455"/>
    <w:rsid w:val="002A50EC"/>
    <w:rsid w:val="002A6617"/>
    <w:rsid w:val="002A7E1B"/>
    <w:rsid w:val="002B0EDC"/>
    <w:rsid w:val="002B4718"/>
    <w:rsid w:val="002B6966"/>
    <w:rsid w:val="002D09CA"/>
    <w:rsid w:val="002D30A1"/>
    <w:rsid w:val="002E6DD1"/>
    <w:rsid w:val="002F027E"/>
    <w:rsid w:val="0030401C"/>
    <w:rsid w:val="003041C8"/>
    <w:rsid w:val="00312CEA"/>
    <w:rsid w:val="00320BFA"/>
    <w:rsid w:val="00323314"/>
    <w:rsid w:val="0032378D"/>
    <w:rsid w:val="003305F6"/>
    <w:rsid w:val="00333438"/>
    <w:rsid w:val="003342AD"/>
    <w:rsid w:val="00335048"/>
    <w:rsid w:val="00340AD0"/>
    <w:rsid w:val="00340B6D"/>
    <w:rsid w:val="00340C8E"/>
    <w:rsid w:val="003435EF"/>
    <w:rsid w:val="00344540"/>
    <w:rsid w:val="003503C6"/>
    <w:rsid w:val="003519A3"/>
    <w:rsid w:val="003538E0"/>
    <w:rsid w:val="003552AA"/>
    <w:rsid w:val="00360BA2"/>
    <w:rsid w:val="00362443"/>
    <w:rsid w:val="0036622C"/>
    <w:rsid w:val="0037046F"/>
    <w:rsid w:val="00377DA7"/>
    <w:rsid w:val="00383087"/>
    <w:rsid w:val="003830A3"/>
    <w:rsid w:val="00384790"/>
    <w:rsid w:val="00385FAA"/>
    <w:rsid w:val="00385FCD"/>
    <w:rsid w:val="00393EA7"/>
    <w:rsid w:val="003975C2"/>
    <w:rsid w:val="003A2B7D"/>
    <w:rsid w:val="003A3505"/>
    <w:rsid w:val="003A4A75"/>
    <w:rsid w:val="003A5366"/>
    <w:rsid w:val="003B25EB"/>
    <w:rsid w:val="003B3D54"/>
    <w:rsid w:val="003B647A"/>
    <w:rsid w:val="003B7266"/>
    <w:rsid w:val="003C05AA"/>
    <w:rsid w:val="003C5262"/>
    <w:rsid w:val="003C60E2"/>
    <w:rsid w:val="003D142A"/>
    <w:rsid w:val="003D398C"/>
    <w:rsid w:val="003D4065"/>
    <w:rsid w:val="003D473B"/>
    <w:rsid w:val="003D4B35"/>
    <w:rsid w:val="003D6207"/>
    <w:rsid w:val="003E3961"/>
    <w:rsid w:val="003E4E94"/>
    <w:rsid w:val="003E4F19"/>
    <w:rsid w:val="003E6A3F"/>
    <w:rsid w:val="003F5F25"/>
    <w:rsid w:val="00403255"/>
    <w:rsid w:val="0040436D"/>
    <w:rsid w:val="00410543"/>
    <w:rsid w:val="004173CC"/>
    <w:rsid w:val="004223FB"/>
    <w:rsid w:val="0042356B"/>
    <w:rsid w:val="0042420A"/>
    <w:rsid w:val="004243D2"/>
    <w:rsid w:val="00424610"/>
    <w:rsid w:val="00424AD5"/>
    <w:rsid w:val="00435424"/>
    <w:rsid w:val="0044767C"/>
    <w:rsid w:val="00451B94"/>
    <w:rsid w:val="00455AED"/>
    <w:rsid w:val="00461CDE"/>
    <w:rsid w:val="004661F2"/>
    <w:rsid w:val="0046636D"/>
    <w:rsid w:val="00470C41"/>
    <w:rsid w:val="00471A69"/>
    <w:rsid w:val="004727DA"/>
    <w:rsid w:val="0047690F"/>
    <w:rsid w:val="00476C78"/>
    <w:rsid w:val="0047778F"/>
    <w:rsid w:val="00482174"/>
    <w:rsid w:val="0048576D"/>
    <w:rsid w:val="00491BBC"/>
    <w:rsid w:val="00493B1A"/>
    <w:rsid w:val="0049495C"/>
    <w:rsid w:val="00494B59"/>
    <w:rsid w:val="00497EF6"/>
    <w:rsid w:val="004A2FE2"/>
    <w:rsid w:val="004A7427"/>
    <w:rsid w:val="004B42D8"/>
    <w:rsid w:val="004B6B8F"/>
    <w:rsid w:val="004B7511"/>
    <w:rsid w:val="004C6A4E"/>
    <w:rsid w:val="004D4827"/>
    <w:rsid w:val="004E23CE"/>
    <w:rsid w:val="004E516B"/>
    <w:rsid w:val="00500539"/>
    <w:rsid w:val="00502CC4"/>
    <w:rsid w:val="00503373"/>
    <w:rsid w:val="00503F3F"/>
    <w:rsid w:val="00504693"/>
    <w:rsid w:val="00536336"/>
    <w:rsid w:val="005404DD"/>
    <w:rsid w:val="00542ED7"/>
    <w:rsid w:val="005444A3"/>
    <w:rsid w:val="00550D4A"/>
    <w:rsid w:val="0055220F"/>
    <w:rsid w:val="005542FE"/>
    <w:rsid w:val="005641E5"/>
    <w:rsid w:val="00564A29"/>
    <w:rsid w:val="00564FBC"/>
    <w:rsid w:val="005705A9"/>
    <w:rsid w:val="00572864"/>
    <w:rsid w:val="005747E3"/>
    <w:rsid w:val="005802D8"/>
    <w:rsid w:val="0058482B"/>
    <w:rsid w:val="0058618A"/>
    <w:rsid w:val="00586789"/>
    <w:rsid w:val="00587002"/>
    <w:rsid w:val="00591611"/>
    <w:rsid w:val="00592486"/>
    <w:rsid w:val="00592BA8"/>
    <w:rsid w:val="005A362B"/>
    <w:rsid w:val="005A4952"/>
    <w:rsid w:val="005B20A1"/>
    <w:rsid w:val="005B2478"/>
    <w:rsid w:val="005B258F"/>
    <w:rsid w:val="005B2E12"/>
    <w:rsid w:val="005B703E"/>
    <w:rsid w:val="005C21FC"/>
    <w:rsid w:val="005C30AE"/>
    <w:rsid w:val="005C513E"/>
    <w:rsid w:val="005C5E01"/>
    <w:rsid w:val="005D14D5"/>
    <w:rsid w:val="005D17FD"/>
    <w:rsid w:val="005E35F3"/>
    <w:rsid w:val="005E3D62"/>
    <w:rsid w:val="005E3F97"/>
    <w:rsid w:val="005E400D"/>
    <w:rsid w:val="005E698D"/>
    <w:rsid w:val="005F040A"/>
    <w:rsid w:val="005F09F1"/>
    <w:rsid w:val="005F4B4D"/>
    <w:rsid w:val="005F645A"/>
    <w:rsid w:val="005F7EDE"/>
    <w:rsid w:val="0060060C"/>
    <w:rsid w:val="00602B1B"/>
    <w:rsid w:val="00602D3A"/>
    <w:rsid w:val="00605C4E"/>
    <w:rsid w:val="006118D1"/>
    <w:rsid w:val="0061251F"/>
    <w:rsid w:val="00620D93"/>
    <w:rsid w:val="00622D5A"/>
    <w:rsid w:val="0062386A"/>
    <w:rsid w:val="0062576D"/>
    <w:rsid w:val="00625788"/>
    <w:rsid w:val="006305AA"/>
    <w:rsid w:val="00630CC3"/>
    <w:rsid w:val="00631CEE"/>
    <w:rsid w:val="0063277E"/>
    <w:rsid w:val="006362C8"/>
    <w:rsid w:val="006364F4"/>
    <w:rsid w:val="00640352"/>
    <w:rsid w:val="006407D4"/>
    <w:rsid w:val="006426D5"/>
    <w:rsid w:val="00642924"/>
    <w:rsid w:val="00643239"/>
    <w:rsid w:val="00645635"/>
    <w:rsid w:val="006466FF"/>
    <w:rsid w:val="00646A5F"/>
    <w:rsid w:val="006475C1"/>
    <w:rsid w:val="00654910"/>
    <w:rsid w:val="00656C00"/>
    <w:rsid w:val="00661967"/>
    <w:rsid w:val="00661F61"/>
    <w:rsid w:val="00671B49"/>
    <w:rsid w:val="00671C32"/>
    <w:rsid w:val="00674155"/>
    <w:rsid w:val="006746CA"/>
    <w:rsid w:val="00684412"/>
    <w:rsid w:val="00693347"/>
    <w:rsid w:val="00695745"/>
    <w:rsid w:val="0069600B"/>
    <w:rsid w:val="006979DE"/>
    <w:rsid w:val="006A0A1A"/>
    <w:rsid w:val="006A6460"/>
    <w:rsid w:val="006A7041"/>
    <w:rsid w:val="006B104E"/>
    <w:rsid w:val="006B2F7F"/>
    <w:rsid w:val="006B5AEA"/>
    <w:rsid w:val="006B6383"/>
    <w:rsid w:val="006B640D"/>
    <w:rsid w:val="006C61FA"/>
    <w:rsid w:val="006D0896"/>
    <w:rsid w:val="006D4ED0"/>
    <w:rsid w:val="006E1569"/>
    <w:rsid w:val="006E25D2"/>
    <w:rsid w:val="006F2FDA"/>
    <w:rsid w:val="006F5014"/>
    <w:rsid w:val="00703663"/>
    <w:rsid w:val="0070391A"/>
    <w:rsid w:val="007046CB"/>
    <w:rsid w:val="00706486"/>
    <w:rsid w:val="00711FBC"/>
    <w:rsid w:val="007214E3"/>
    <w:rsid w:val="007222F7"/>
    <w:rsid w:val="00724679"/>
    <w:rsid w:val="00725368"/>
    <w:rsid w:val="00726423"/>
    <w:rsid w:val="007304F3"/>
    <w:rsid w:val="00730839"/>
    <w:rsid w:val="00730F60"/>
    <w:rsid w:val="00733FF9"/>
    <w:rsid w:val="00734DF4"/>
    <w:rsid w:val="00740115"/>
    <w:rsid w:val="00744165"/>
    <w:rsid w:val="00752038"/>
    <w:rsid w:val="0075445D"/>
    <w:rsid w:val="007554DF"/>
    <w:rsid w:val="0075776D"/>
    <w:rsid w:val="00757E3C"/>
    <w:rsid w:val="007608A1"/>
    <w:rsid w:val="007613FB"/>
    <w:rsid w:val="0076159D"/>
    <w:rsid w:val="00761E34"/>
    <w:rsid w:val="007722BF"/>
    <w:rsid w:val="00772D91"/>
    <w:rsid w:val="00775476"/>
    <w:rsid w:val="0077580B"/>
    <w:rsid w:val="00781167"/>
    <w:rsid w:val="007854B3"/>
    <w:rsid w:val="00786CF1"/>
    <w:rsid w:val="007874C8"/>
    <w:rsid w:val="0078787D"/>
    <w:rsid w:val="00787FA8"/>
    <w:rsid w:val="007933A0"/>
    <w:rsid w:val="007944F8"/>
    <w:rsid w:val="007973E3"/>
    <w:rsid w:val="007A1883"/>
    <w:rsid w:val="007A2C1C"/>
    <w:rsid w:val="007A547E"/>
    <w:rsid w:val="007D0720"/>
    <w:rsid w:val="007D10F2"/>
    <w:rsid w:val="007D207E"/>
    <w:rsid w:val="007D2F8A"/>
    <w:rsid w:val="007D4F88"/>
    <w:rsid w:val="007D6607"/>
    <w:rsid w:val="007D6DEC"/>
    <w:rsid w:val="007E46A1"/>
    <w:rsid w:val="007E730D"/>
    <w:rsid w:val="007E7311"/>
    <w:rsid w:val="007F20C0"/>
    <w:rsid w:val="007F3FD9"/>
    <w:rsid w:val="007F403E"/>
    <w:rsid w:val="007F54A4"/>
    <w:rsid w:val="007F6A77"/>
    <w:rsid w:val="008072AC"/>
    <w:rsid w:val="00810CEA"/>
    <w:rsid w:val="008233E5"/>
    <w:rsid w:val="00832D5C"/>
    <w:rsid w:val="00833DE8"/>
    <w:rsid w:val="00833F47"/>
    <w:rsid w:val="008348C3"/>
    <w:rsid w:val="00835F15"/>
    <w:rsid w:val="008373B4"/>
    <w:rsid w:val="008404C4"/>
    <w:rsid w:val="00843033"/>
    <w:rsid w:val="00847D37"/>
    <w:rsid w:val="0085001D"/>
    <w:rsid w:val="00856BFC"/>
    <w:rsid w:val="00862A56"/>
    <w:rsid w:val="00866242"/>
    <w:rsid w:val="00871A41"/>
    <w:rsid w:val="00884556"/>
    <w:rsid w:val="00884B2D"/>
    <w:rsid w:val="00886D76"/>
    <w:rsid w:val="0089046D"/>
    <w:rsid w:val="00891499"/>
    <w:rsid w:val="00891557"/>
    <w:rsid w:val="00897019"/>
    <w:rsid w:val="008A0FBF"/>
    <w:rsid w:val="008A5492"/>
    <w:rsid w:val="008A5FD3"/>
    <w:rsid w:val="008B0A07"/>
    <w:rsid w:val="008B5000"/>
    <w:rsid w:val="008B7686"/>
    <w:rsid w:val="008B781F"/>
    <w:rsid w:val="008C0069"/>
    <w:rsid w:val="008C1495"/>
    <w:rsid w:val="008C3044"/>
    <w:rsid w:val="008C5E2A"/>
    <w:rsid w:val="008D5522"/>
    <w:rsid w:val="008D69C5"/>
    <w:rsid w:val="008D7404"/>
    <w:rsid w:val="008E0F86"/>
    <w:rsid w:val="008E2580"/>
    <w:rsid w:val="008E3098"/>
    <w:rsid w:val="008E361B"/>
    <w:rsid w:val="008E3A01"/>
    <w:rsid w:val="008F040C"/>
    <w:rsid w:val="008F10F8"/>
    <w:rsid w:val="008F2DC1"/>
    <w:rsid w:val="008F6217"/>
    <w:rsid w:val="008F70AD"/>
    <w:rsid w:val="00900664"/>
    <w:rsid w:val="00900DB1"/>
    <w:rsid w:val="00900E0E"/>
    <w:rsid w:val="009022BF"/>
    <w:rsid w:val="00911CD9"/>
    <w:rsid w:val="00912B71"/>
    <w:rsid w:val="00913880"/>
    <w:rsid w:val="00917250"/>
    <w:rsid w:val="00920B84"/>
    <w:rsid w:val="00931632"/>
    <w:rsid w:val="00932C92"/>
    <w:rsid w:val="009454E4"/>
    <w:rsid w:val="009508E0"/>
    <w:rsid w:val="00952511"/>
    <w:rsid w:val="0096683A"/>
    <w:rsid w:val="00967611"/>
    <w:rsid w:val="009722D6"/>
    <w:rsid w:val="0098123C"/>
    <w:rsid w:val="00981DC2"/>
    <w:rsid w:val="00984240"/>
    <w:rsid w:val="00984D86"/>
    <w:rsid w:val="00987F2B"/>
    <w:rsid w:val="00995B07"/>
    <w:rsid w:val="009A2619"/>
    <w:rsid w:val="009A4F28"/>
    <w:rsid w:val="009A5850"/>
    <w:rsid w:val="009A59B4"/>
    <w:rsid w:val="009A5D18"/>
    <w:rsid w:val="009B10D6"/>
    <w:rsid w:val="009B1693"/>
    <w:rsid w:val="009B17FB"/>
    <w:rsid w:val="009C2560"/>
    <w:rsid w:val="009D65D0"/>
    <w:rsid w:val="009D7E91"/>
    <w:rsid w:val="009E135E"/>
    <w:rsid w:val="009E3C92"/>
    <w:rsid w:val="009E3E8F"/>
    <w:rsid w:val="009E54F4"/>
    <w:rsid w:val="009E71AD"/>
    <w:rsid w:val="009F2BFA"/>
    <w:rsid w:val="00A03A3D"/>
    <w:rsid w:val="00A045C4"/>
    <w:rsid w:val="00A10DFA"/>
    <w:rsid w:val="00A1174A"/>
    <w:rsid w:val="00A21708"/>
    <w:rsid w:val="00A22362"/>
    <w:rsid w:val="00A22EF0"/>
    <w:rsid w:val="00A23537"/>
    <w:rsid w:val="00A249BA"/>
    <w:rsid w:val="00A307C7"/>
    <w:rsid w:val="00A3739C"/>
    <w:rsid w:val="00A41B6A"/>
    <w:rsid w:val="00A435AB"/>
    <w:rsid w:val="00A44581"/>
    <w:rsid w:val="00A45093"/>
    <w:rsid w:val="00A47132"/>
    <w:rsid w:val="00A50EAF"/>
    <w:rsid w:val="00A602F9"/>
    <w:rsid w:val="00A650EE"/>
    <w:rsid w:val="00A662C8"/>
    <w:rsid w:val="00A67C8B"/>
    <w:rsid w:val="00A71157"/>
    <w:rsid w:val="00A815BE"/>
    <w:rsid w:val="00A853D5"/>
    <w:rsid w:val="00A87BCE"/>
    <w:rsid w:val="00A966E6"/>
    <w:rsid w:val="00AA0E5B"/>
    <w:rsid w:val="00AA768A"/>
    <w:rsid w:val="00AB0B50"/>
    <w:rsid w:val="00AB2BE3"/>
    <w:rsid w:val="00AB4832"/>
    <w:rsid w:val="00AB5478"/>
    <w:rsid w:val="00AB7834"/>
    <w:rsid w:val="00AC47E2"/>
    <w:rsid w:val="00AC4D5F"/>
    <w:rsid w:val="00AC76C9"/>
    <w:rsid w:val="00AD1D2C"/>
    <w:rsid w:val="00AD32FE"/>
    <w:rsid w:val="00AD745D"/>
    <w:rsid w:val="00AE0525"/>
    <w:rsid w:val="00AE08DB"/>
    <w:rsid w:val="00AE23EB"/>
    <w:rsid w:val="00AE2622"/>
    <w:rsid w:val="00AE2729"/>
    <w:rsid w:val="00AE3148"/>
    <w:rsid w:val="00AE5AE2"/>
    <w:rsid w:val="00AE7343"/>
    <w:rsid w:val="00AF032F"/>
    <w:rsid w:val="00AF224F"/>
    <w:rsid w:val="00AF69B1"/>
    <w:rsid w:val="00B00A13"/>
    <w:rsid w:val="00B00D69"/>
    <w:rsid w:val="00B00E04"/>
    <w:rsid w:val="00B0236B"/>
    <w:rsid w:val="00B02FFE"/>
    <w:rsid w:val="00B05485"/>
    <w:rsid w:val="00B1392C"/>
    <w:rsid w:val="00B1458E"/>
    <w:rsid w:val="00B1462D"/>
    <w:rsid w:val="00B14A4B"/>
    <w:rsid w:val="00B14C51"/>
    <w:rsid w:val="00B1519A"/>
    <w:rsid w:val="00B1620C"/>
    <w:rsid w:val="00B20021"/>
    <w:rsid w:val="00B20FDE"/>
    <w:rsid w:val="00B27299"/>
    <w:rsid w:val="00B32FB3"/>
    <w:rsid w:val="00B42041"/>
    <w:rsid w:val="00B43FBF"/>
    <w:rsid w:val="00B44F11"/>
    <w:rsid w:val="00B51846"/>
    <w:rsid w:val="00B62979"/>
    <w:rsid w:val="00B70056"/>
    <w:rsid w:val="00B71278"/>
    <w:rsid w:val="00B76C21"/>
    <w:rsid w:val="00B76F95"/>
    <w:rsid w:val="00B772A0"/>
    <w:rsid w:val="00B81AE3"/>
    <w:rsid w:val="00B823A7"/>
    <w:rsid w:val="00B830F5"/>
    <w:rsid w:val="00B8348A"/>
    <w:rsid w:val="00B90FA5"/>
    <w:rsid w:val="00B919F1"/>
    <w:rsid w:val="00B9438C"/>
    <w:rsid w:val="00BA04C0"/>
    <w:rsid w:val="00BA2260"/>
    <w:rsid w:val="00BB0DA0"/>
    <w:rsid w:val="00BB468D"/>
    <w:rsid w:val="00BC0E8D"/>
    <w:rsid w:val="00BC17A4"/>
    <w:rsid w:val="00BC4F18"/>
    <w:rsid w:val="00BE20EC"/>
    <w:rsid w:val="00BE6551"/>
    <w:rsid w:val="00BE7C6F"/>
    <w:rsid w:val="00BF0304"/>
    <w:rsid w:val="00BF093B"/>
    <w:rsid w:val="00BF26EE"/>
    <w:rsid w:val="00BF4DB4"/>
    <w:rsid w:val="00C00B88"/>
    <w:rsid w:val="00C01438"/>
    <w:rsid w:val="00C06B2A"/>
    <w:rsid w:val="00C12769"/>
    <w:rsid w:val="00C205F8"/>
    <w:rsid w:val="00C346AA"/>
    <w:rsid w:val="00C35E57"/>
    <w:rsid w:val="00C35E80"/>
    <w:rsid w:val="00C40AA2"/>
    <w:rsid w:val="00C4244F"/>
    <w:rsid w:val="00C50DD8"/>
    <w:rsid w:val="00C52E20"/>
    <w:rsid w:val="00C55B61"/>
    <w:rsid w:val="00C60CA1"/>
    <w:rsid w:val="00C632ED"/>
    <w:rsid w:val="00C65F5F"/>
    <w:rsid w:val="00C66150"/>
    <w:rsid w:val="00C66B8A"/>
    <w:rsid w:val="00C70EF5"/>
    <w:rsid w:val="00C736AD"/>
    <w:rsid w:val="00C756C5"/>
    <w:rsid w:val="00C81C69"/>
    <w:rsid w:val="00C82195"/>
    <w:rsid w:val="00C827A2"/>
    <w:rsid w:val="00C82CAE"/>
    <w:rsid w:val="00C82E3F"/>
    <w:rsid w:val="00C8442E"/>
    <w:rsid w:val="00C930A8"/>
    <w:rsid w:val="00CA108B"/>
    <w:rsid w:val="00CA626B"/>
    <w:rsid w:val="00CA6CDB"/>
    <w:rsid w:val="00CB4F82"/>
    <w:rsid w:val="00CB5E13"/>
    <w:rsid w:val="00CB7731"/>
    <w:rsid w:val="00CC3524"/>
    <w:rsid w:val="00CD1A63"/>
    <w:rsid w:val="00CD27BE"/>
    <w:rsid w:val="00CD29E9"/>
    <w:rsid w:val="00CD3ACC"/>
    <w:rsid w:val="00CD4BBC"/>
    <w:rsid w:val="00CD5487"/>
    <w:rsid w:val="00CD6F0F"/>
    <w:rsid w:val="00CE0BB7"/>
    <w:rsid w:val="00CE3E9A"/>
    <w:rsid w:val="00CE708B"/>
    <w:rsid w:val="00CF26B7"/>
    <w:rsid w:val="00CF6E39"/>
    <w:rsid w:val="00CF72DA"/>
    <w:rsid w:val="00D00E4D"/>
    <w:rsid w:val="00D05C66"/>
    <w:rsid w:val="00D0644F"/>
    <w:rsid w:val="00D0769A"/>
    <w:rsid w:val="00D10F0D"/>
    <w:rsid w:val="00D15B4E"/>
    <w:rsid w:val="00D16C43"/>
    <w:rsid w:val="00D177E7"/>
    <w:rsid w:val="00D2079F"/>
    <w:rsid w:val="00D30CAF"/>
    <w:rsid w:val="00D30F61"/>
    <w:rsid w:val="00D3232F"/>
    <w:rsid w:val="00D34317"/>
    <w:rsid w:val="00D4014B"/>
    <w:rsid w:val="00D447EF"/>
    <w:rsid w:val="00D45459"/>
    <w:rsid w:val="00D505E2"/>
    <w:rsid w:val="00D63A5E"/>
    <w:rsid w:val="00D6498F"/>
    <w:rsid w:val="00D7463D"/>
    <w:rsid w:val="00D75D08"/>
    <w:rsid w:val="00D77918"/>
    <w:rsid w:val="00D77AD1"/>
    <w:rsid w:val="00D80A76"/>
    <w:rsid w:val="00D80F5A"/>
    <w:rsid w:val="00D83DE8"/>
    <w:rsid w:val="00D84943"/>
    <w:rsid w:val="00D9271F"/>
    <w:rsid w:val="00D944A0"/>
    <w:rsid w:val="00D94AE7"/>
    <w:rsid w:val="00D966B3"/>
    <w:rsid w:val="00D970F0"/>
    <w:rsid w:val="00DA4540"/>
    <w:rsid w:val="00DA587E"/>
    <w:rsid w:val="00DA60F4"/>
    <w:rsid w:val="00DA67F5"/>
    <w:rsid w:val="00DA72D4"/>
    <w:rsid w:val="00DB0F8B"/>
    <w:rsid w:val="00DB3052"/>
    <w:rsid w:val="00DB44BC"/>
    <w:rsid w:val="00DC2D17"/>
    <w:rsid w:val="00DC79B5"/>
    <w:rsid w:val="00DE23BF"/>
    <w:rsid w:val="00DE3981"/>
    <w:rsid w:val="00DE40DD"/>
    <w:rsid w:val="00DE7045"/>
    <w:rsid w:val="00DE7755"/>
    <w:rsid w:val="00DF059A"/>
    <w:rsid w:val="00DF0C3E"/>
    <w:rsid w:val="00DF396C"/>
    <w:rsid w:val="00DF3D56"/>
    <w:rsid w:val="00DF64E9"/>
    <w:rsid w:val="00DF6D19"/>
    <w:rsid w:val="00DF6ED2"/>
    <w:rsid w:val="00DF70F5"/>
    <w:rsid w:val="00E04CBE"/>
    <w:rsid w:val="00E06A69"/>
    <w:rsid w:val="00E076B3"/>
    <w:rsid w:val="00E10435"/>
    <w:rsid w:val="00E1674D"/>
    <w:rsid w:val="00E21790"/>
    <w:rsid w:val="00E2252C"/>
    <w:rsid w:val="00E229B7"/>
    <w:rsid w:val="00E245E4"/>
    <w:rsid w:val="00E270C0"/>
    <w:rsid w:val="00E27177"/>
    <w:rsid w:val="00E3652C"/>
    <w:rsid w:val="00E36D82"/>
    <w:rsid w:val="00E403CE"/>
    <w:rsid w:val="00E460B9"/>
    <w:rsid w:val="00E51601"/>
    <w:rsid w:val="00E51965"/>
    <w:rsid w:val="00E53B34"/>
    <w:rsid w:val="00E67121"/>
    <w:rsid w:val="00E7198D"/>
    <w:rsid w:val="00E735AF"/>
    <w:rsid w:val="00E74CA6"/>
    <w:rsid w:val="00E75E3D"/>
    <w:rsid w:val="00E84491"/>
    <w:rsid w:val="00E9731C"/>
    <w:rsid w:val="00EA11DC"/>
    <w:rsid w:val="00EA4E4C"/>
    <w:rsid w:val="00EB0333"/>
    <w:rsid w:val="00EB04B7"/>
    <w:rsid w:val="00EB0541"/>
    <w:rsid w:val="00EB7992"/>
    <w:rsid w:val="00EC0104"/>
    <w:rsid w:val="00EC0184"/>
    <w:rsid w:val="00EC2552"/>
    <w:rsid w:val="00EC2D7A"/>
    <w:rsid w:val="00EC2E6B"/>
    <w:rsid w:val="00EC633A"/>
    <w:rsid w:val="00EC7B98"/>
    <w:rsid w:val="00ED1932"/>
    <w:rsid w:val="00ED1B9D"/>
    <w:rsid w:val="00ED42D5"/>
    <w:rsid w:val="00EE056F"/>
    <w:rsid w:val="00EE2404"/>
    <w:rsid w:val="00EE5055"/>
    <w:rsid w:val="00EE69C8"/>
    <w:rsid w:val="00EF43F5"/>
    <w:rsid w:val="00EF5107"/>
    <w:rsid w:val="00EF74D7"/>
    <w:rsid w:val="00F017AF"/>
    <w:rsid w:val="00F041C4"/>
    <w:rsid w:val="00F04A75"/>
    <w:rsid w:val="00F12B85"/>
    <w:rsid w:val="00F138BC"/>
    <w:rsid w:val="00F14812"/>
    <w:rsid w:val="00F1517A"/>
    <w:rsid w:val="00F156D3"/>
    <w:rsid w:val="00F1598C"/>
    <w:rsid w:val="00F17412"/>
    <w:rsid w:val="00F203C8"/>
    <w:rsid w:val="00F20BC6"/>
    <w:rsid w:val="00F21403"/>
    <w:rsid w:val="00F2190E"/>
    <w:rsid w:val="00F255FC"/>
    <w:rsid w:val="00F259B0"/>
    <w:rsid w:val="00F26A20"/>
    <w:rsid w:val="00F27198"/>
    <w:rsid w:val="00F276C9"/>
    <w:rsid w:val="00F31359"/>
    <w:rsid w:val="00F34D40"/>
    <w:rsid w:val="00F40690"/>
    <w:rsid w:val="00F43B8F"/>
    <w:rsid w:val="00F51785"/>
    <w:rsid w:val="00F51F97"/>
    <w:rsid w:val="00F530D7"/>
    <w:rsid w:val="00F541E6"/>
    <w:rsid w:val="00F62F49"/>
    <w:rsid w:val="00F640BF"/>
    <w:rsid w:val="00F70754"/>
    <w:rsid w:val="00F77926"/>
    <w:rsid w:val="00F82C5C"/>
    <w:rsid w:val="00F83A19"/>
    <w:rsid w:val="00F866D4"/>
    <w:rsid w:val="00F879A1"/>
    <w:rsid w:val="00F92FC4"/>
    <w:rsid w:val="00F93C79"/>
    <w:rsid w:val="00F9793C"/>
    <w:rsid w:val="00F97AD7"/>
    <w:rsid w:val="00FA0C14"/>
    <w:rsid w:val="00FA137A"/>
    <w:rsid w:val="00FA276A"/>
    <w:rsid w:val="00FA5504"/>
    <w:rsid w:val="00FA7708"/>
    <w:rsid w:val="00FA77F6"/>
    <w:rsid w:val="00FB4B02"/>
    <w:rsid w:val="00FB4E72"/>
    <w:rsid w:val="00FC2831"/>
    <w:rsid w:val="00FC2D40"/>
    <w:rsid w:val="00FC3600"/>
    <w:rsid w:val="00FC4A9F"/>
    <w:rsid w:val="00FC565B"/>
    <w:rsid w:val="00FD07A4"/>
    <w:rsid w:val="00FD3D96"/>
    <w:rsid w:val="00FD60D6"/>
    <w:rsid w:val="00FD6CFE"/>
    <w:rsid w:val="00FE006E"/>
    <w:rsid w:val="00FE197E"/>
    <w:rsid w:val="00FE53A9"/>
    <w:rsid w:val="00FE777A"/>
    <w:rsid w:val="00FF0DF1"/>
    <w:rsid w:val="00FF26AA"/>
    <w:rsid w:val="0EF954F1"/>
    <w:rsid w:val="46FC1AEC"/>
    <w:rsid w:val="745A605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5A605A"/>
  <w15:docId w15:val="{1B2CA3D2-EDDE-0345-AE34-AD3DD68F1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592486"/>
    <w:pPr>
      <w:numPr>
        <w:numId w:val="1"/>
      </w:numPr>
      <w:tabs>
        <w:tab w:val="left" w:pos="284"/>
      </w:tabs>
      <w:spacing w:before="120" w:line="360" w:lineRule="auto"/>
      <w:ind w:left="432" w:hanging="432"/>
      <w:jc w:val="both"/>
      <w:outlineLvl w:val="0"/>
    </w:pPr>
    <w:rPr>
      <w:b/>
      <w:caps/>
      <w:sz w:val="20"/>
    </w:rPr>
  </w:style>
  <w:style w:type="paragraph" w:styleId="Ttulo2">
    <w:name w:val="heading 2"/>
    <w:aliases w:val="TF-TÍTULO 2"/>
    <w:next w:val="TF-TEXTO"/>
    <w:link w:val="Ttulo2Char"/>
    <w:autoRedefine/>
    <w:qFormat/>
    <w:rsid w:val="00AF224F"/>
    <w:pPr>
      <w:keepNext/>
      <w:keepLines/>
      <w:numPr>
        <w:ilvl w:val="1"/>
        <w:numId w:val="1"/>
      </w:numPr>
      <w:spacing w:before="240" w:line="360" w:lineRule="auto"/>
      <w:ind w:left="576" w:hanging="576"/>
      <w:jc w:val="both"/>
      <w:outlineLvl w:val="1"/>
    </w:pPr>
    <w:rPr>
      <w:caps/>
      <w:color w:val="000000"/>
      <w:sz w:val="22"/>
      <w:szCs w:val="22"/>
      <w:lang w:eastAsia="ja-JP"/>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qFormat/>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640352"/>
    <w:pPr>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592486"/>
    <w:rPr>
      <w:b/>
      <w:bCs/>
      <w:sz w:val="20"/>
      <w:szCs w:val="20"/>
    </w:rPr>
  </w:style>
  <w:style w:type="paragraph" w:styleId="NormalWeb">
    <w:name w:val="Normal (Web)"/>
    <w:basedOn w:val="Normal"/>
    <w:uiPriority w:val="99"/>
    <w:unhideWhenUsed/>
    <w:rsid w:val="00592486"/>
    <w:pPr>
      <w:keepNext w:val="0"/>
      <w:keepLines w:val="0"/>
      <w:spacing w:before="100" w:beforeAutospacing="1" w:after="100" w:afterAutospacing="1"/>
    </w:pPr>
  </w:style>
  <w:style w:type="character" w:styleId="nfase">
    <w:name w:val="Emphasis"/>
    <w:uiPriority w:val="20"/>
    <w:qFormat/>
    <w:rsid w:val="00592486"/>
    <w:rPr>
      <w:i/>
      <w:iCs/>
    </w:rPr>
  </w:style>
  <w:style w:type="character" w:customStyle="1" w:styleId="normaltextrun">
    <w:name w:val="normaltextrun"/>
    <w:rsid w:val="0098123C"/>
  </w:style>
  <w:style w:type="character" w:styleId="Forte">
    <w:name w:val="Strong"/>
    <w:uiPriority w:val="22"/>
    <w:qFormat/>
    <w:rsid w:val="008A5492"/>
    <w:rPr>
      <w:b/>
      <w:bCs/>
    </w:rPr>
  </w:style>
  <w:style w:type="character" w:customStyle="1" w:styleId="apple-converted-space">
    <w:name w:val="apple-converted-space"/>
    <w:rsid w:val="008A5492"/>
  </w:style>
  <w:style w:type="paragraph" w:customStyle="1" w:styleId="paragraph">
    <w:name w:val="paragraph"/>
    <w:basedOn w:val="Normal"/>
    <w:rsid w:val="00C50DD8"/>
    <w:pPr>
      <w:keepNext w:val="0"/>
      <w:keepLines w:val="0"/>
      <w:spacing w:before="100" w:beforeAutospacing="1" w:after="100" w:afterAutospacing="1"/>
    </w:pPr>
    <w:rPr>
      <w:lang w:eastAsia="ja-JP"/>
    </w:rPr>
  </w:style>
  <w:style w:type="character" w:customStyle="1" w:styleId="spellingerror">
    <w:name w:val="spellingerror"/>
    <w:basedOn w:val="Fontepargpadro"/>
    <w:rsid w:val="00C50DD8"/>
  </w:style>
  <w:style w:type="character" w:customStyle="1" w:styleId="eop">
    <w:name w:val="eop"/>
    <w:basedOn w:val="Fontepargpadro"/>
    <w:rsid w:val="00C50DD8"/>
  </w:style>
  <w:style w:type="character" w:customStyle="1" w:styleId="Ttulo2Char">
    <w:name w:val="Título 2 Char"/>
    <w:aliases w:val="TF-TÍTULO 2 Char"/>
    <w:basedOn w:val="Fontepargpadro"/>
    <w:link w:val="Ttulo2"/>
    <w:rsid w:val="00AF224F"/>
    <w:rPr>
      <w:caps/>
      <w:color w:val="000000"/>
      <w:sz w:val="22"/>
      <w:szCs w:val="22"/>
      <w:lang w:eastAsia="ja-JP"/>
    </w:rPr>
  </w:style>
  <w:style w:type="character" w:styleId="TextodoEspaoReservado">
    <w:name w:val="Placeholder Text"/>
    <w:basedOn w:val="Fontepargpadro"/>
    <w:uiPriority w:val="99"/>
    <w:semiHidden/>
    <w:rsid w:val="008E3A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84498781">
      <w:bodyDiv w:val="1"/>
      <w:marLeft w:val="0"/>
      <w:marRight w:val="0"/>
      <w:marTop w:val="0"/>
      <w:marBottom w:val="0"/>
      <w:divBdr>
        <w:top w:val="none" w:sz="0" w:space="0" w:color="auto"/>
        <w:left w:val="none" w:sz="0" w:space="0" w:color="auto"/>
        <w:bottom w:val="none" w:sz="0" w:space="0" w:color="auto"/>
        <w:right w:val="none" w:sz="0" w:space="0" w:color="auto"/>
      </w:divBdr>
    </w:div>
    <w:div w:id="1150488141">
      <w:bodyDiv w:val="1"/>
      <w:marLeft w:val="0"/>
      <w:marRight w:val="0"/>
      <w:marTop w:val="0"/>
      <w:marBottom w:val="0"/>
      <w:divBdr>
        <w:top w:val="none" w:sz="0" w:space="0" w:color="auto"/>
        <w:left w:val="none" w:sz="0" w:space="0" w:color="auto"/>
        <w:bottom w:val="none" w:sz="0" w:space="0" w:color="auto"/>
        <w:right w:val="none" w:sz="0" w:space="0" w:color="auto"/>
      </w:divBdr>
    </w:div>
    <w:div w:id="1164974271">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92815966">
      <w:bodyDiv w:val="1"/>
      <w:marLeft w:val="0"/>
      <w:marRight w:val="0"/>
      <w:marTop w:val="0"/>
      <w:marBottom w:val="0"/>
      <w:divBdr>
        <w:top w:val="none" w:sz="0" w:space="0" w:color="auto"/>
        <w:left w:val="none" w:sz="0" w:space="0" w:color="auto"/>
        <w:bottom w:val="none" w:sz="0" w:space="0" w:color="auto"/>
        <w:right w:val="none" w:sz="0" w:space="0" w:color="auto"/>
      </w:divBdr>
    </w:div>
    <w:div w:id="1741978286">
      <w:bodyDiv w:val="1"/>
      <w:marLeft w:val="0"/>
      <w:marRight w:val="0"/>
      <w:marTop w:val="0"/>
      <w:marBottom w:val="0"/>
      <w:divBdr>
        <w:top w:val="none" w:sz="0" w:space="0" w:color="auto"/>
        <w:left w:val="none" w:sz="0" w:space="0" w:color="auto"/>
        <w:bottom w:val="none" w:sz="0" w:space="0" w:color="auto"/>
        <w:right w:val="none" w:sz="0" w:space="0" w:color="auto"/>
      </w:divBdr>
    </w:div>
    <w:div w:id="1940720022">
      <w:bodyDiv w:val="1"/>
      <w:marLeft w:val="0"/>
      <w:marRight w:val="0"/>
      <w:marTop w:val="0"/>
      <w:marBottom w:val="0"/>
      <w:divBdr>
        <w:top w:val="none" w:sz="0" w:space="0" w:color="auto"/>
        <w:left w:val="none" w:sz="0" w:space="0" w:color="auto"/>
        <w:bottom w:val="none" w:sz="0" w:space="0" w:color="auto"/>
        <w:right w:val="none" w:sz="0" w:space="0" w:color="auto"/>
      </w:divBdr>
    </w:div>
    <w:div w:id="200890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header" Target="head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1.xml"/><Relationship Id="rId35"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 StyleName=""/>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F346EB-CB9B-431A-87B0-8C2F1BD4336A}">
  <ds:schemaRefs>
    <ds:schemaRef ds:uri="http://schemas.openxmlformats.org/officeDocument/2006/bibliography"/>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13</Pages>
  <Words>4707</Words>
  <Characters>25418</Characters>
  <Application>Microsoft Office Word</Application>
  <DocSecurity>0</DocSecurity>
  <Lines>211</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30065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creator>roque</dc:creator>
  <cp:lastModifiedBy>Andreza Sartori</cp:lastModifiedBy>
  <cp:revision>108</cp:revision>
  <cp:lastPrinted>2020-12-15T15:04:00Z</cp:lastPrinted>
  <dcterms:created xsi:type="dcterms:W3CDTF">2020-11-29T21:20:00Z</dcterms:created>
  <dcterms:modified xsi:type="dcterms:W3CDTF">2020-12-15T15:04:00Z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