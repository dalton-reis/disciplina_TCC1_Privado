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8A84C" w14:textId="77777777" w:rsidR="00844150" w:rsidRDefault="00844150" w:rsidP="00844150">
      <w:pPr>
        <w:keepNext w:val="0"/>
        <w:keepLines w:val="0"/>
        <w:pBdr>
          <w:top w:val="nil"/>
          <w:left w:val="nil"/>
          <w:bottom w:val="nil"/>
          <w:right w:val="nil"/>
          <w:between w:val="nil"/>
        </w:pBdr>
        <w:spacing w:after="120"/>
        <w:jc w:val="center"/>
        <w:rPr>
          <w:b/>
          <w:smallCaps/>
          <w:color w:val="000000"/>
        </w:rPr>
      </w:pPr>
      <w:bookmarkStart w:id="0" w:name="_gjdgxs" w:colFirst="0" w:colLast="0"/>
      <w:bookmarkEnd w:id="0"/>
      <w:r>
        <w:rPr>
          <w:b/>
          <w:smallCaps/>
        </w:rPr>
        <w:t>USO DE REALIDADE VIRTUAL COMO FERRAMENTA COMPLEMENTAR NO LECIONAMENTO ONLINE</w:t>
      </w:r>
    </w:p>
    <w:p w14:paraId="096D0EC1" w14:textId="77777777" w:rsidR="00844150" w:rsidRDefault="00844150" w:rsidP="00844150">
      <w:pPr>
        <w:pBdr>
          <w:top w:val="nil"/>
          <w:left w:val="nil"/>
          <w:bottom w:val="nil"/>
          <w:right w:val="nil"/>
          <w:between w:val="nil"/>
        </w:pBdr>
        <w:spacing w:before="120"/>
        <w:jc w:val="center"/>
        <w:rPr>
          <w:color w:val="000000"/>
          <w:sz w:val="20"/>
          <w:szCs w:val="20"/>
        </w:rPr>
      </w:pPr>
      <w:r>
        <w:rPr>
          <w:sz w:val="20"/>
          <w:szCs w:val="20"/>
        </w:rPr>
        <w:t>Gabriel Garcia Salvador</w:t>
      </w:r>
    </w:p>
    <w:p w14:paraId="37DBBCDC" w14:textId="77777777" w:rsidR="00844150" w:rsidRDefault="00844150" w:rsidP="00844150">
      <w:pPr>
        <w:pBdr>
          <w:top w:val="nil"/>
          <w:left w:val="nil"/>
          <w:bottom w:val="nil"/>
          <w:right w:val="nil"/>
          <w:between w:val="nil"/>
        </w:pBdr>
        <w:spacing w:before="120"/>
        <w:jc w:val="center"/>
        <w:rPr>
          <w:color w:val="000000"/>
          <w:sz w:val="20"/>
          <w:szCs w:val="20"/>
        </w:rPr>
      </w:pPr>
      <w:r>
        <w:rPr>
          <w:color w:val="000000"/>
          <w:sz w:val="20"/>
          <w:szCs w:val="20"/>
        </w:rPr>
        <w:t xml:space="preserve">Prof. </w:t>
      </w:r>
      <w:r>
        <w:rPr>
          <w:sz w:val="20"/>
          <w:szCs w:val="20"/>
        </w:rPr>
        <w:t>Dalton Solano dos Reis</w:t>
      </w:r>
      <w:r>
        <w:rPr>
          <w:color w:val="000000"/>
          <w:sz w:val="20"/>
          <w:szCs w:val="20"/>
        </w:rPr>
        <w:t xml:space="preserve"> – Orientador(a)</w:t>
      </w:r>
    </w:p>
    <w:p w14:paraId="03E906FD" w14:textId="77777777" w:rsidR="00844150" w:rsidRDefault="00844150" w:rsidP="00844150">
      <w:pPr>
        <w:pStyle w:val="Ttulo1"/>
        <w:numPr>
          <w:ilvl w:val="0"/>
          <w:numId w:val="26"/>
        </w:numPr>
      </w:pPr>
      <w:r>
        <w:t xml:space="preserve">Introdução </w:t>
      </w:r>
    </w:p>
    <w:p w14:paraId="1DBDBAD4" w14:textId="77777777" w:rsidR="00844150" w:rsidRDefault="00844150" w:rsidP="00844150">
      <w:pPr>
        <w:pStyle w:val="TF-TEXTO"/>
      </w:pPr>
      <w:r>
        <w:t xml:space="preserve">No ano de 2020, a pandemia do vírus SARS COVID-19 gerou uma grande </w:t>
      </w:r>
      <w:proofErr w:type="spellStart"/>
      <w:r>
        <w:t>disrupção</w:t>
      </w:r>
      <w:proofErr w:type="spellEnd"/>
      <w:r>
        <w:t xml:space="preserve"> na forma de atuar no trabalho e educação no âmbito social da população global (VINER </w:t>
      </w:r>
      <w:r w:rsidRPr="00B767E5">
        <w:rPr>
          <w:i/>
          <w:iCs/>
        </w:rPr>
        <w:t>et al</w:t>
      </w:r>
      <w:r>
        <w:t>., 2020), forçando as instituições e empresas a optarem por outros meios para mediar suas tarefas e obrigações, sem a necessidade da presença física de seus colaboradores e alunos. Isso resultou em 98% das instituições educacionais elegendo o ensino a distância mediado por tecnologia como alternativa para a maioria das aulas comuns presenciais (</w:t>
      </w:r>
      <w:r>
        <w:rPr>
          <w:sz w:val="18"/>
          <w:szCs w:val="18"/>
        </w:rPr>
        <w:t>BASTRIKIN, 2020)</w:t>
      </w:r>
      <w:r>
        <w:t>. Tais medidas se mostraram revolucionárias para a área educacional tecnológica, pois rapidamente gerou diversos problemas e desafios. Os diretores dos colégios e universidades relataram alguns desses desafios, entre eles, manter o foco e engajamento dos alunos, treinar os professores a usar a tecnologia, e garantir um ensino acadêmico de mesmo nível ao presencial (</w:t>
      </w:r>
      <w:r>
        <w:rPr>
          <w:sz w:val="18"/>
          <w:szCs w:val="18"/>
        </w:rPr>
        <w:t>BASTRIKIN, 2020)</w:t>
      </w:r>
      <w:r>
        <w:t>.</w:t>
      </w:r>
    </w:p>
    <w:p w14:paraId="12B52339" w14:textId="77777777" w:rsidR="00844150" w:rsidRDefault="00844150" w:rsidP="00844150">
      <w:pPr>
        <w:pStyle w:val="TF-TEXTO"/>
      </w:pPr>
      <w:r>
        <w:t>O uso de interfaces humanas comuns como o teclado e mouse, se mostram muito limitadas como ferramentas de ensino, as dificuldades podem variar muito de acordo com a disciplina. Um exemplo comum onde essas interfaces geram dificuldades é na limitação dos usuários em criarem representações visuais manuais através de desenhos, fórmulas e equações, sem ter o controle e tato preciso de um quadro físico (</w:t>
      </w:r>
      <w:r>
        <w:rPr>
          <w:sz w:val="18"/>
          <w:szCs w:val="18"/>
        </w:rPr>
        <w:t>LEE, 2020)</w:t>
      </w:r>
      <w:r>
        <w:t>.</w:t>
      </w:r>
    </w:p>
    <w:p w14:paraId="4A14EAC4" w14:textId="77777777" w:rsidR="00844150" w:rsidRDefault="00844150" w:rsidP="00844150">
      <w:pPr>
        <w:pStyle w:val="TF-TEXTO"/>
      </w:pPr>
      <w:r>
        <w:t xml:space="preserve">A fim de aprimorar a qualidade da aula, o engajamento, o foco dos alunos com o ensino </w:t>
      </w:r>
      <w:r w:rsidRPr="00DB1661">
        <w:rPr>
          <w:iCs/>
        </w:rPr>
        <w:t>online</w:t>
      </w:r>
      <w:r>
        <w:t>, este trabalho visa proporcionar uma aula mais interativa e visualmente cativante, fornecendo mais ferramentas além de um ambiente virtual que possa remeter a uma sala de aula comum aos alunos e ao lecionador. Neste ambiente o lecionador poderá usar de diversos objetos e ambientes virtuais imersivos como forma de estender as maneiras possíveis de lecionar, e facilitar a representação de conceitos didáticos.</w:t>
      </w:r>
    </w:p>
    <w:p w14:paraId="1F7F4FBA" w14:textId="77777777" w:rsidR="00844150" w:rsidRDefault="00844150" w:rsidP="00844150">
      <w:pPr>
        <w:pStyle w:val="TF-TEXTO"/>
      </w:pPr>
      <w:r>
        <w:t xml:space="preserve">Através deste trabalho busca-se promover a integração da tecnologia da Realidade Virtual (RV) e Realidade Misturada (RM) como uma ferramenta complementar aos docentes nas aulas mediadas através de </w:t>
      </w:r>
      <w:r>
        <w:rPr>
          <w:i/>
        </w:rPr>
        <w:t xml:space="preserve">streaming </w:t>
      </w:r>
      <w:r>
        <w:t xml:space="preserve">de vídeo. Será desenvolvida uma aplicação gráfica, prova de conceito, de como essas tecnologias emergentes podem contribuir ao ensino </w:t>
      </w:r>
      <w:r>
        <w:rPr>
          <w:i/>
        </w:rPr>
        <w:t>online</w:t>
      </w:r>
      <w:r>
        <w:t xml:space="preserve">. Esta ferramenta será desenvolvida com base no motor gráfico </w:t>
      </w:r>
      <w:proofErr w:type="spellStart"/>
      <w:r>
        <w:t>Unity</w:t>
      </w:r>
      <w:proofErr w:type="spellEnd"/>
      <w:r>
        <w:t xml:space="preserve"> tendo como dispositivo base alvo o Head </w:t>
      </w:r>
      <w:proofErr w:type="spellStart"/>
      <w:r>
        <w:t>Mounted</w:t>
      </w:r>
      <w:proofErr w:type="spellEnd"/>
      <w:r>
        <w:t xml:space="preserve"> Display (HMD) de RV </w:t>
      </w:r>
      <w:proofErr w:type="spellStart"/>
      <w:r>
        <w:t>Oculus</w:t>
      </w:r>
      <w:proofErr w:type="spellEnd"/>
      <w:r>
        <w:t xml:space="preserve"> Quest 2.</w:t>
      </w:r>
    </w:p>
    <w:p w14:paraId="722242F9" w14:textId="77777777" w:rsidR="00844150" w:rsidRDefault="00844150" w:rsidP="00844150">
      <w:pPr>
        <w:pStyle w:val="Ttulo2"/>
        <w:numPr>
          <w:ilvl w:val="1"/>
          <w:numId w:val="26"/>
        </w:numPr>
        <w:pBdr>
          <w:top w:val="nil"/>
          <w:left w:val="nil"/>
          <w:bottom w:val="nil"/>
          <w:right w:val="nil"/>
          <w:between w:val="nil"/>
        </w:pBdr>
      </w:pPr>
      <w:bookmarkStart w:id="1" w:name="_30j0zll" w:colFirst="0" w:colLast="0"/>
      <w:bookmarkEnd w:id="1"/>
      <w:r>
        <w:t>OBJETIVOS</w:t>
      </w:r>
    </w:p>
    <w:p w14:paraId="27703156" w14:textId="77777777" w:rsidR="00844150" w:rsidRDefault="00844150" w:rsidP="0084415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O objetivo principal é</w:t>
      </w:r>
      <w:r>
        <w:rPr>
          <w:sz w:val="20"/>
          <w:szCs w:val="20"/>
        </w:rPr>
        <w:t xml:space="preserve"> analisar se os dispositivos de Realidade Virtual podem auxiliar na educação </w:t>
      </w:r>
      <w:r>
        <w:rPr>
          <w:i/>
          <w:sz w:val="20"/>
          <w:szCs w:val="20"/>
        </w:rPr>
        <w:t>online</w:t>
      </w:r>
      <w:r>
        <w:rPr>
          <w:sz w:val="20"/>
          <w:szCs w:val="20"/>
        </w:rPr>
        <w:t>.</w:t>
      </w:r>
    </w:p>
    <w:p w14:paraId="162172DB" w14:textId="77777777" w:rsidR="00844150" w:rsidRDefault="00844150" w:rsidP="00844150">
      <w:pPr>
        <w:keepNext w:val="0"/>
        <w:keepLines w:val="0"/>
        <w:pBdr>
          <w:top w:val="nil"/>
          <w:left w:val="nil"/>
          <w:bottom w:val="nil"/>
          <w:right w:val="nil"/>
          <w:between w:val="nil"/>
        </w:pBdr>
        <w:spacing w:after="120"/>
        <w:ind w:firstLine="680"/>
        <w:jc w:val="both"/>
        <w:rPr>
          <w:sz w:val="20"/>
          <w:szCs w:val="20"/>
        </w:rPr>
      </w:pPr>
      <w:r>
        <w:rPr>
          <w:color w:val="000000"/>
          <w:sz w:val="20"/>
          <w:szCs w:val="20"/>
        </w:rPr>
        <w:t>Os objetivos específicos são:</w:t>
      </w:r>
    </w:p>
    <w:p w14:paraId="1C400165" w14:textId="77777777" w:rsidR="00844150" w:rsidRDefault="00844150" w:rsidP="00844150">
      <w:pPr>
        <w:pStyle w:val="TF-ALNEA"/>
        <w:numPr>
          <w:ilvl w:val="0"/>
          <w:numId w:val="2"/>
        </w:numPr>
      </w:pPr>
      <w:r>
        <w:t>disponibilizar um ambiente virtual imersivo remetente a uma sala de aula cotidiana;</w:t>
      </w:r>
    </w:p>
    <w:p w14:paraId="5E823E41" w14:textId="77777777" w:rsidR="00844150" w:rsidRDefault="00844150" w:rsidP="00844150">
      <w:pPr>
        <w:pStyle w:val="TF-ALNEA"/>
        <w:numPr>
          <w:ilvl w:val="0"/>
          <w:numId w:val="2"/>
        </w:numPr>
      </w:pPr>
      <w:r>
        <w:t>disponibilizar diversos objetos interativos didáticos dentro desse ambiente;</w:t>
      </w:r>
    </w:p>
    <w:p w14:paraId="459B3727" w14:textId="77777777" w:rsidR="00844150" w:rsidRDefault="00844150" w:rsidP="00844150">
      <w:pPr>
        <w:pStyle w:val="TF-ALNEA"/>
        <w:numPr>
          <w:ilvl w:val="0"/>
          <w:numId w:val="2"/>
        </w:numPr>
      </w:pPr>
      <w:r>
        <w:t xml:space="preserve">fazer uso do HMD </w:t>
      </w:r>
      <w:proofErr w:type="spellStart"/>
      <w:r>
        <w:t>Oculus</w:t>
      </w:r>
      <w:proofErr w:type="spellEnd"/>
      <w:r>
        <w:t xml:space="preserve"> Quest 2 para atuar no ambiente virtual;</w:t>
      </w:r>
    </w:p>
    <w:p w14:paraId="6E9FB074" w14:textId="77777777" w:rsidR="00844150" w:rsidRDefault="00844150" w:rsidP="00844150">
      <w:pPr>
        <w:pStyle w:val="TF-ALNEA"/>
        <w:numPr>
          <w:ilvl w:val="0"/>
          <w:numId w:val="2"/>
        </w:numPr>
      </w:pPr>
      <w:r>
        <w:t>fazer uso de uma câmera de vídeo para obter o vídeo do mundo real;</w:t>
      </w:r>
    </w:p>
    <w:p w14:paraId="7F413172" w14:textId="77777777" w:rsidR="00844150" w:rsidRDefault="00844150" w:rsidP="00844150">
      <w:pPr>
        <w:pStyle w:val="TF-ALNEA"/>
        <w:numPr>
          <w:ilvl w:val="0"/>
          <w:numId w:val="2"/>
        </w:numPr>
      </w:pPr>
      <w:r>
        <w:t>permitir que uma câmera física de vídeo associe uma pessoa no mundo real ao ambiente virtual;</w:t>
      </w:r>
    </w:p>
    <w:p w14:paraId="0312E46B" w14:textId="77777777" w:rsidR="00844150" w:rsidRDefault="00844150" w:rsidP="00844150">
      <w:pPr>
        <w:pStyle w:val="TF-ALNEA"/>
        <w:numPr>
          <w:ilvl w:val="0"/>
          <w:numId w:val="2"/>
        </w:numPr>
      </w:pPr>
      <w:r>
        <w:t>avaliar a opinião dos alunos e professores quanto ao uso dessa ferramenta;</w:t>
      </w:r>
    </w:p>
    <w:p w14:paraId="06D1960C" w14:textId="77777777" w:rsidR="00844150" w:rsidRDefault="00844150" w:rsidP="00844150">
      <w:pPr>
        <w:pStyle w:val="TF-ALNEA"/>
        <w:numPr>
          <w:ilvl w:val="0"/>
          <w:numId w:val="2"/>
        </w:numPr>
      </w:pPr>
      <w:r>
        <w:t>criar atividades didáticas pré-definidas para serem usadas dentro do ambiente virtual;</w:t>
      </w:r>
    </w:p>
    <w:p w14:paraId="3175EE2E" w14:textId="77777777" w:rsidR="00844150" w:rsidRDefault="00844150" w:rsidP="00844150">
      <w:pPr>
        <w:pStyle w:val="TF-ALNEA"/>
        <w:numPr>
          <w:ilvl w:val="0"/>
          <w:numId w:val="2"/>
        </w:numPr>
      </w:pPr>
      <w:r>
        <w:t>disponibilizar um quadro branco virtual interativo multifuncional.</w:t>
      </w:r>
    </w:p>
    <w:p w14:paraId="143F1E71" w14:textId="77777777" w:rsidR="00844150" w:rsidRDefault="00844150" w:rsidP="00844150">
      <w:pPr>
        <w:pStyle w:val="Ttulo1"/>
        <w:numPr>
          <w:ilvl w:val="0"/>
          <w:numId w:val="26"/>
        </w:numPr>
      </w:pPr>
      <w:bookmarkStart w:id="2" w:name="_1fob9te" w:colFirst="0" w:colLast="0"/>
      <w:bookmarkEnd w:id="2"/>
      <w:r>
        <w:t>trabalhos correlatos</w:t>
      </w:r>
    </w:p>
    <w:p w14:paraId="547F8112" w14:textId="77777777" w:rsidR="00844150" w:rsidRDefault="00844150" w:rsidP="0084415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Nesta seção são apresentados trabalhos </w:t>
      </w:r>
      <w:r>
        <w:rPr>
          <w:sz w:val="20"/>
          <w:szCs w:val="20"/>
        </w:rPr>
        <w:t>com relação aos objetivos propostos neste artigo</w:t>
      </w:r>
      <w:r>
        <w:rPr>
          <w:color w:val="000000"/>
          <w:sz w:val="20"/>
          <w:szCs w:val="20"/>
        </w:rPr>
        <w:t>. O primeiro é</w:t>
      </w:r>
      <w:r>
        <w:rPr>
          <w:sz w:val="20"/>
          <w:szCs w:val="20"/>
        </w:rPr>
        <w:t xml:space="preserve"> uma avaliação de engajamento e presença social dos estudantes em uma aula conduzida em um ambiente virtual de aula </w:t>
      </w:r>
      <w:r>
        <w:rPr>
          <w:color w:val="000000"/>
          <w:sz w:val="20"/>
          <w:szCs w:val="20"/>
        </w:rPr>
        <w:t>(</w:t>
      </w:r>
      <w:r>
        <w:rPr>
          <w:sz w:val="20"/>
          <w:szCs w:val="20"/>
        </w:rPr>
        <w:t>HODGE</w:t>
      </w:r>
      <w:r>
        <w:rPr>
          <w:color w:val="000000"/>
          <w:sz w:val="20"/>
          <w:szCs w:val="20"/>
        </w:rPr>
        <w:t xml:space="preserve"> </w:t>
      </w:r>
      <w:r w:rsidRPr="00FE0172">
        <w:rPr>
          <w:i/>
          <w:iCs/>
          <w:color w:val="000000"/>
          <w:sz w:val="20"/>
          <w:szCs w:val="20"/>
        </w:rPr>
        <w:t>et al</w:t>
      </w:r>
      <w:r>
        <w:rPr>
          <w:color w:val="000000"/>
          <w:sz w:val="20"/>
          <w:szCs w:val="20"/>
        </w:rPr>
        <w:t>.</w:t>
      </w:r>
      <w:r>
        <w:rPr>
          <w:sz w:val="20"/>
          <w:szCs w:val="20"/>
        </w:rPr>
        <w:t>,</w:t>
      </w:r>
      <w:r>
        <w:rPr>
          <w:color w:val="000000"/>
          <w:sz w:val="20"/>
          <w:szCs w:val="20"/>
        </w:rPr>
        <w:t xml:space="preserve"> 2007). O segundo </w:t>
      </w:r>
      <w:r>
        <w:rPr>
          <w:sz w:val="20"/>
          <w:szCs w:val="20"/>
        </w:rPr>
        <w:t xml:space="preserve">propõe uma solução completa a integração de salas de aula em RV </w:t>
      </w:r>
      <w:r>
        <w:rPr>
          <w:color w:val="000000"/>
          <w:sz w:val="20"/>
          <w:szCs w:val="20"/>
        </w:rPr>
        <w:t>(</w:t>
      </w:r>
      <w:r>
        <w:rPr>
          <w:sz w:val="20"/>
          <w:szCs w:val="20"/>
        </w:rPr>
        <w:t>DONG, 2016</w:t>
      </w:r>
      <w:r>
        <w:rPr>
          <w:color w:val="000000"/>
          <w:sz w:val="20"/>
          <w:szCs w:val="20"/>
        </w:rPr>
        <w:t>)</w:t>
      </w:r>
      <w:r>
        <w:rPr>
          <w:sz w:val="20"/>
          <w:szCs w:val="20"/>
        </w:rPr>
        <w:t xml:space="preserve">. E o terceiro relata o desenvolvimento de um sistema de </w:t>
      </w:r>
      <w:r w:rsidRPr="00C26958">
        <w:rPr>
          <w:iCs/>
          <w:sz w:val="20"/>
          <w:szCs w:val="20"/>
        </w:rPr>
        <w:t xml:space="preserve">Agent </w:t>
      </w:r>
      <w:proofErr w:type="spellStart"/>
      <w:r w:rsidRPr="00C26958">
        <w:rPr>
          <w:iCs/>
          <w:sz w:val="20"/>
          <w:szCs w:val="20"/>
        </w:rPr>
        <w:t>based</w:t>
      </w:r>
      <w:proofErr w:type="spellEnd"/>
      <w:r w:rsidRPr="00C26958">
        <w:rPr>
          <w:iCs/>
          <w:sz w:val="20"/>
          <w:szCs w:val="20"/>
        </w:rPr>
        <w:t xml:space="preserve"> Virtual Reality (AVR)</w:t>
      </w:r>
      <w:r>
        <w:rPr>
          <w:sz w:val="20"/>
          <w:szCs w:val="20"/>
        </w:rPr>
        <w:t xml:space="preserve"> que permite aos professores lecionarem, e aos alunos de estudarem em um ambiente virtual (TABRIZI, 2008).</w:t>
      </w:r>
    </w:p>
    <w:p w14:paraId="3A877195" w14:textId="77777777" w:rsidR="00844150" w:rsidRPr="00F225A1" w:rsidRDefault="00844150" w:rsidP="00844150">
      <w:pPr>
        <w:pStyle w:val="Ttulo2"/>
        <w:numPr>
          <w:ilvl w:val="1"/>
          <w:numId w:val="26"/>
        </w:numPr>
        <w:pBdr>
          <w:top w:val="nil"/>
          <w:left w:val="nil"/>
          <w:bottom w:val="nil"/>
          <w:right w:val="nil"/>
          <w:between w:val="nil"/>
        </w:pBdr>
        <w:spacing w:after="120" w:line="240" w:lineRule="auto"/>
        <w:rPr>
          <w:lang w:val="en-US"/>
        </w:rPr>
      </w:pPr>
      <w:r w:rsidRPr="00F225A1">
        <w:rPr>
          <w:lang w:val="en-US"/>
        </w:rPr>
        <w:t xml:space="preserve">VIRTUAL REALITY CLASSROOMS STRATEGIES FOR CREATING A SOCIAL PRESENCE </w:t>
      </w:r>
    </w:p>
    <w:p w14:paraId="791D41C9" w14:textId="77777777" w:rsidR="00844150" w:rsidRDefault="00844150" w:rsidP="00844150">
      <w:pPr>
        <w:keepNext w:val="0"/>
        <w:keepLines w:val="0"/>
        <w:pBdr>
          <w:top w:val="nil"/>
          <w:left w:val="nil"/>
          <w:bottom w:val="nil"/>
          <w:right w:val="nil"/>
          <w:between w:val="nil"/>
        </w:pBdr>
        <w:spacing w:after="120"/>
        <w:ind w:firstLine="680"/>
        <w:jc w:val="both"/>
        <w:rPr>
          <w:sz w:val="20"/>
          <w:szCs w:val="20"/>
        </w:rPr>
      </w:pPr>
      <w:r>
        <w:rPr>
          <w:sz w:val="20"/>
          <w:szCs w:val="20"/>
        </w:rPr>
        <w:t xml:space="preserve">Os autores (HODGE </w:t>
      </w:r>
      <w:r w:rsidRPr="00FE0172">
        <w:rPr>
          <w:i/>
          <w:iCs/>
          <w:sz w:val="20"/>
          <w:szCs w:val="20"/>
        </w:rPr>
        <w:t>et al</w:t>
      </w:r>
      <w:r>
        <w:rPr>
          <w:sz w:val="20"/>
          <w:szCs w:val="20"/>
        </w:rPr>
        <w:t xml:space="preserve">., 2007) em seu artigo, aplicaram um caso de estudo onde avaliaram os níveis de engajamento e presença social dos estudantes utilizando de um sistema desenvolvido denominado </w:t>
      </w:r>
      <w:commentRangeStart w:id="3"/>
      <w:r>
        <w:rPr>
          <w:i/>
          <w:sz w:val="20"/>
          <w:szCs w:val="20"/>
        </w:rPr>
        <w:t xml:space="preserve">Agent </w:t>
      </w:r>
      <w:proofErr w:type="spellStart"/>
      <w:r>
        <w:rPr>
          <w:i/>
          <w:sz w:val="20"/>
          <w:szCs w:val="20"/>
        </w:rPr>
        <w:lastRenderedPageBreak/>
        <w:t>based</w:t>
      </w:r>
      <w:proofErr w:type="spellEnd"/>
      <w:r>
        <w:rPr>
          <w:i/>
          <w:sz w:val="20"/>
          <w:szCs w:val="20"/>
        </w:rPr>
        <w:t xml:space="preserve"> Virtual Reality</w:t>
      </w:r>
      <w:commentRangeEnd w:id="3"/>
      <w:r w:rsidR="00C5061A">
        <w:rPr>
          <w:rStyle w:val="Refdecomentrio"/>
        </w:rPr>
        <w:commentReference w:id="3"/>
      </w:r>
      <w:r>
        <w:rPr>
          <w:i/>
          <w:sz w:val="20"/>
          <w:szCs w:val="20"/>
        </w:rPr>
        <w:t xml:space="preserve"> </w:t>
      </w:r>
      <w:r>
        <w:rPr>
          <w:sz w:val="20"/>
          <w:szCs w:val="20"/>
        </w:rPr>
        <w:t>(AVR). Este sistema foi desenvolvido a fim de integrar aulas interativas no ambiente virtual em tempo real, também como sessões de aulas posteriores arquivadas para revisão de conteúdo.</w:t>
      </w:r>
    </w:p>
    <w:p w14:paraId="7271A1FF" w14:textId="77777777" w:rsidR="00844150" w:rsidRDefault="00844150" w:rsidP="00844150">
      <w:pPr>
        <w:keepNext w:val="0"/>
        <w:keepLines w:val="0"/>
        <w:pBdr>
          <w:top w:val="nil"/>
          <w:left w:val="nil"/>
          <w:bottom w:val="nil"/>
          <w:right w:val="nil"/>
          <w:between w:val="nil"/>
        </w:pBdr>
        <w:spacing w:after="120"/>
        <w:ind w:firstLine="680"/>
        <w:jc w:val="both"/>
        <w:rPr>
          <w:sz w:val="20"/>
          <w:szCs w:val="20"/>
        </w:rPr>
      </w:pPr>
      <w:r>
        <w:rPr>
          <w:sz w:val="20"/>
          <w:szCs w:val="20"/>
        </w:rPr>
        <w:t xml:space="preserve">Abordando diversos conceitos literários de diversos aspectos dos requisitos para o aprendizado em sala de aula, os autores </w:t>
      </w:r>
      <w:r>
        <w:rPr>
          <w:color w:val="000000"/>
          <w:sz w:val="20"/>
          <w:szCs w:val="20"/>
        </w:rPr>
        <w:t>(</w:t>
      </w:r>
      <w:r>
        <w:rPr>
          <w:sz w:val="20"/>
          <w:szCs w:val="20"/>
        </w:rPr>
        <w:t>HODGE</w:t>
      </w:r>
      <w:r>
        <w:rPr>
          <w:color w:val="000000"/>
          <w:sz w:val="20"/>
          <w:szCs w:val="20"/>
        </w:rPr>
        <w:t xml:space="preserve"> </w:t>
      </w:r>
      <w:r w:rsidRPr="00FE0172">
        <w:rPr>
          <w:i/>
          <w:iCs/>
          <w:color w:val="000000"/>
          <w:sz w:val="20"/>
          <w:szCs w:val="20"/>
        </w:rPr>
        <w:t>et al</w:t>
      </w:r>
      <w:r>
        <w:rPr>
          <w:color w:val="000000"/>
          <w:sz w:val="20"/>
          <w:szCs w:val="20"/>
        </w:rPr>
        <w:t>.</w:t>
      </w:r>
      <w:r>
        <w:rPr>
          <w:sz w:val="20"/>
          <w:szCs w:val="20"/>
        </w:rPr>
        <w:t>,</w:t>
      </w:r>
      <w:r>
        <w:rPr>
          <w:color w:val="000000"/>
          <w:sz w:val="20"/>
          <w:szCs w:val="20"/>
        </w:rPr>
        <w:t xml:space="preserve"> 2007) </w:t>
      </w:r>
      <w:r>
        <w:rPr>
          <w:sz w:val="20"/>
          <w:szCs w:val="20"/>
        </w:rPr>
        <w:t xml:space="preserve">citam um modelo educacional. O qual especifica que dentro do ambiente de aula três fatores são de grande importância para ter um ambiente propício para o aprendizado, estes são: a presença cognitiva, a presença docente e a presença social. A premissa principal deste modelo vem através da interação no ambiente. </w:t>
      </w:r>
    </w:p>
    <w:p w14:paraId="0C6095B9" w14:textId="77777777" w:rsidR="00844150" w:rsidRDefault="00844150" w:rsidP="00844150">
      <w:pPr>
        <w:keepNext w:val="0"/>
        <w:keepLines w:val="0"/>
        <w:pBdr>
          <w:top w:val="nil"/>
          <w:left w:val="nil"/>
          <w:bottom w:val="nil"/>
          <w:right w:val="nil"/>
          <w:between w:val="nil"/>
        </w:pBdr>
        <w:spacing w:after="120"/>
        <w:ind w:firstLine="680"/>
        <w:jc w:val="both"/>
        <w:rPr>
          <w:sz w:val="20"/>
          <w:szCs w:val="20"/>
        </w:rPr>
      </w:pPr>
      <w:r>
        <w:rPr>
          <w:sz w:val="20"/>
          <w:szCs w:val="20"/>
        </w:rPr>
        <w:t xml:space="preserve">Os autores </w:t>
      </w:r>
      <w:r>
        <w:rPr>
          <w:color w:val="000000"/>
          <w:sz w:val="20"/>
          <w:szCs w:val="20"/>
        </w:rPr>
        <w:t>(</w:t>
      </w:r>
      <w:r>
        <w:rPr>
          <w:sz w:val="20"/>
          <w:szCs w:val="20"/>
        </w:rPr>
        <w:t>HODGE</w:t>
      </w:r>
      <w:r>
        <w:rPr>
          <w:color w:val="000000"/>
          <w:sz w:val="20"/>
          <w:szCs w:val="20"/>
        </w:rPr>
        <w:t xml:space="preserve"> </w:t>
      </w:r>
      <w:r w:rsidRPr="00FE0172">
        <w:rPr>
          <w:i/>
          <w:iCs/>
          <w:color w:val="000000"/>
          <w:sz w:val="20"/>
          <w:szCs w:val="20"/>
        </w:rPr>
        <w:t>et al</w:t>
      </w:r>
      <w:r>
        <w:rPr>
          <w:color w:val="000000"/>
          <w:sz w:val="20"/>
          <w:szCs w:val="20"/>
        </w:rPr>
        <w:t>.</w:t>
      </w:r>
      <w:r>
        <w:rPr>
          <w:sz w:val="20"/>
          <w:szCs w:val="20"/>
        </w:rPr>
        <w:t>,</w:t>
      </w:r>
      <w:r>
        <w:rPr>
          <w:color w:val="000000"/>
          <w:sz w:val="20"/>
          <w:szCs w:val="20"/>
        </w:rPr>
        <w:t xml:space="preserve"> 2007) explicam que o</w:t>
      </w:r>
      <w:r>
        <w:rPr>
          <w:sz w:val="20"/>
          <w:szCs w:val="20"/>
        </w:rPr>
        <w:t xml:space="preserve"> sistema de AVR desenvolvido por </w:t>
      </w:r>
      <w:proofErr w:type="spellStart"/>
      <w:r>
        <w:rPr>
          <w:sz w:val="20"/>
          <w:szCs w:val="20"/>
        </w:rPr>
        <w:t>Nasseh</w:t>
      </w:r>
      <w:proofErr w:type="spellEnd"/>
      <w:r>
        <w:rPr>
          <w:sz w:val="20"/>
          <w:szCs w:val="20"/>
        </w:rPr>
        <w:t xml:space="preserve"> </w:t>
      </w:r>
      <w:proofErr w:type="spellStart"/>
      <w:r>
        <w:rPr>
          <w:sz w:val="20"/>
          <w:szCs w:val="20"/>
        </w:rPr>
        <w:t>Tabrizi</w:t>
      </w:r>
      <w:proofErr w:type="spellEnd"/>
      <w:r>
        <w:rPr>
          <w:sz w:val="20"/>
          <w:szCs w:val="20"/>
        </w:rPr>
        <w:t xml:space="preserve"> então, se caracteriza por ser um ambiente virtual rico em interação, comunicação entre os estudantes e compartilhamento de materiais, criando uma comunidade para os estudantes desenvolverem presença social e transcender barreiras culturais. O AVR é um sistema que permite a criação de cursos em um mundo virtual, dando aos estudantes interação sob um ambiente virtual tridimensional, através de uma conexão de internet de baixa banda.</w:t>
      </w:r>
    </w:p>
    <w:p w14:paraId="705C84D7" w14:textId="610BA922" w:rsidR="00844150" w:rsidRPr="000E13C2" w:rsidRDefault="00844150" w:rsidP="000E13C2">
      <w:pPr>
        <w:pStyle w:val="TF-TEXTO"/>
      </w:pPr>
      <w:r w:rsidRPr="003B7263">
        <w:t xml:space="preserve">Um questionário foi desenvolvido pelos autores (HODGE et al., 2007), com base em revisões literárias, utilizando um software de pesquisa que dispõe de uma interface web. Este questionário foi disseminado através de um e-mail a todos os estudantes que estavam participando dos cursos com o sistema AVR. Os 25 itens do questionário foram então computados, onde a nota podia variar de 1 (totalmente insatisfeito) até 5 (totalmente satisfeito). Apesar de considerar que a amostra foi relativamente pequena, de 22 pessoas, os resultados foram em geral positivos. Os cinco itens mais positivos das respostas deste questionário são demonstrados </w:t>
      </w:r>
      <w:r w:rsidR="004C3CAC">
        <w:t>a seguir na</w:t>
      </w:r>
      <w:r w:rsidR="000E13C2">
        <w:t xml:space="preserve"> </w:t>
      </w:r>
      <w:r w:rsidR="000E13C2">
        <w:fldChar w:fldCharType="begin"/>
      </w:r>
      <w:r w:rsidR="000E13C2">
        <w:instrText xml:space="preserve"> REF _Ref57403270 \h </w:instrText>
      </w:r>
      <w:r w:rsidR="000E13C2">
        <w:fldChar w:fldCharType="separate"/>
      </w:r>
      <w:r w:rsidR="00B047AD" w:rsidRPr="00D80C6F">
        <w:t xml:space="preserve">Tabela </w:t>
      </w:r>
      <w:r w:rsidR="00B047AD">
        <w:rPr>
          <w:noProof/>
        </w:rPr>
        <w:t>1</w:t>
      </w:r>
      <w:r w:rsidR="000E13C2">
        <w:fldChar w:fldCharType="end"/>
      </w:r>
      <w:r w:rsidRPr="003B7263">
        <w:t xml:space="preserve"> </w:t>
      </w:r>
      <w:bookmarkStart w:id="4" w:name="_Ref55840282"/>
    </w:p>
    <w:p w14:paraId="28611382" w14:textId="07006CB7" w:rsidR="00844150" w:rsidRPr="00D80C6F" w:rsidRDefault="00844150" w:rsidP="00844150">
      <w:pPr>
        <w:pStyle w:val="TF-LEGENDA"/>
      </w:pPr>
      <w:bookmarkStart w:id="5" w:name="_Ref57403270"/>
      <w:r w:rsidRPr="00D80C6F">
        <w:t xml:space="preserve">Tabela </w:t>
      </w:r>
      <w:r w:rsidR="00B047AD">
        <w:fldChar w:fldCharType="begin"/>
      </w:r>
      <w:r w:rsidR="00B047AD">
        <w:instrText xml:space="preserve"> SEQ Tabela \* ARABIC </w:instrText>
      </w:r>
      <w:r w:rsidR="00B047AD">
        <w:fldChar w:fldCharType="separate"/>
      </w:r>
      <w:r w:rsidR="00B047AD">
        <w:rPr>
          <w:noProof/>
        </w:rPr>
        <w:t>1</w:t>
      </w:r>
      <w:r w:rsidR="00B047AD">
        <w:rPr>
          <w:noProof/>
        </w:rPr>
        <w:fldChar w:fldCharType="end"/>
      </w:r>
      <w:bookmarkEnd w:id="4"/>
      <w:bookmarkEnd w:id="5"/>
      <w:r w:rsidRPr="00D80C6F">
        <w:t xml:space="preserve"> - Itens com maior média na avaliação de satisfação dos estudantes com o sistema de AVR</w:t>
      </w:r>
    </w:p>
    <w:tbl>
      <w:tblPr>
        <w:tblW w:w="7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75"/>
        <w:gridCol w:w="1095"/>
        <w:gridCol w:w="1200"/>
        <w:gridCol w:w="1680"/>
      </w:tblGrid>
      <w:tr w:rsidR="00844150" w14:paraId="2C557C1D" w14:textId="77777777" w:rsidTr="00386868">
        <w:trPr>
          <w:jc w:val="center"/>
        </w:trPr>
        <w:tc>
          <w:tcPr>
            <w:tcW w:w="3375" w:type="dxa"/>
            <w:tcBorders>
              <w:left w:val="nil"/>
            </w:tcBorders>
            <w:shd w:val="clear" w:color="auto" w:fill="auto"/>
            <w:tcMar>
              <w:top w:w="1" w:type="dxa"/>
              <w:left w:w="1" w:type="dxa"/>
              <w:bottom w:w="1" w:type="dxa"/>
              <w:right w:w="1" w:type="dxa"/>
            </w:tcMar>
          </w:tcPr>
          <w:p w14:paraId="2F362F2E"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Item</w:t>
            </w:r>
          </w:p>
        </w:tc>
        <w:tc>
          <w:tcPr>
            <w:tcW w:w="1095" w:type="dxa"/>
            <w:shd w:val="clear" w:color="auto" w:fill="auto"/>
            <w:tcMar>
              <w:top w:w="1" w:type="dxa"/>
              <w:left w:w="1" w:type="dxa"/>
              <w:bottom w:w="1" w:type="dxa"/>
              <w:right w:w="1" w:type="dxa"/>
            </w:tcMar>
          </w:tcPr>
          <w:p w14:paraId="4CBCC017"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Mediana</w:t>
            </w:r>
          </w:p>
        </w:tc>
        <w:tc>
          <w:tcPr>
            <w:tcW w:w="1200" w:type="dxa"/>
            <w:shd w:val="clear" w:color="auto" w:fill="auto"/>
            <w:tcMar>
              <w:top w:w="1" w:type="dxa"/>
              <w:left w:w="1" w:type="dxa"/>
              <w:bottom w:w="1" w:type="dxa"/>
              <w:right w:w="1" w:type="dxa"/>
            </w:tcMar>
          </w:tcPr>
          <w:p w14:paraId="00221E08" w14:textId="77777777" w:rsidR="00844150" w:rsidRDefault="00844150" w:rsidP="00386868">
            <w:pPr>
              <w:keepNext w:val="0"/>
              <w:keepLines w:val="0"/>
              <w:widowControl w:val="0"/>
              <w:pBdr>
                <w:top w:val="nil"/>
                <w:left w:val="nil"/>
                <w:right w:val="nil"/>
                <w:between w:val="nil"/>
              </w:pBdr>
              <w:rPr>
                <w:sz w:val="20"/>
                <w:szCs w:val="20"/>
              </w:rPr>
            </w:pPr>
            <w:r>
              <w:rPr>
                <w:sz w:val="20"/>
                <w:szCs w:val="20"/>
              </w:rPr>
              <w:t>Média</w:t>
            </w:r>
          </w:p>
        </w:tc>
        <w:tc>
          <w:tcPr>
            <w:tcW w:w="1680" w:type="dxa"/>
            <w:tcBorders>
              <w:right w:val="nil"/>
            </w:tcBorders>
            <w:shd w:val="clear" w:color="auto" w:fill="auto"/>
            <w:tcMar>
              <w:top w:w="1" w:type="dxa"/>
              <w:left w:w="1" w:type="dxa"/>
              <w:bottom w:w="1" w:type="dxa"/>
              <w:right w:w="1" w:type="dxa"/>
            </w:tcMar>
          </w:tcPr>
          <w:p w14:paraId="37E6CD0F"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Desvio Padrão</w:t>
            </w:r>
          </w:p>
        </w:tc>
      </w:tr>
      <w:tr w:rsidR="00844150" w14:paraId="3AB2E621" w14:textId="77777777" w:rsidTr="00386868">
        <w:trPr>
          <w:jc w:val="center"/>
        </w:trPr>
        <w:tc>
          <w:tcPr>
            <w:tcW w:w="3375" w:type="dxa"/>
            <w:tcBorders>
              <w:left w:val="nil"/>
            </w:tcBorders>
            <w:shd w:val="clear" w:color="auto" w:fill="auto"/>
            <w:tcMar>
              <w:top w:w="100" w:type="dxa"/>
              <w:left w:w="100" w:type="dxa"/>
              <w:bottom w:w="100" w:type="dxa"/>
              <w:right w:w="100" w:type="dxa"/>
            </w:tcMar>
          </w:tcPr>
          <w:p w14:paraId="66872738"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Eu esperava que o sistema AVR teria me ajudado muito mais.</w:t>
            </w:r>
          </w:p>
        </w:tc>
        <w:tc>
          <w:tcPr>
            <w:tcW w:w="1095" w:type="dxa"/>
            <w:shd w:val="clear" w:color="auto" w:fill="auto"/>
            <w:tcMar>
              <w:top w:w="7" w:type="dxa"/>
              <w:left w:w="7" w:type="dxa"/>
              <w:bottom w:w="7" w:type="dxa"/>
              <w:right w:w="7" w:type="dxa"/>
            </w:tcMar>
          </w:tcPr>
          <w:p w14:paraId="69F88282"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2.00</w:t>
            </w:r>
          </w:p>
        </w:tc>
        <w:tc>
          <w:tcPr>
            <w:tcW w:w="1200" w:type="dxa"/>
            <w:shd w:val="clear" w:color="auto" w:fill="auto"/>
            <w:tcMar>
              <w:top w:w="7" w:type="dxa"/>
              <w:left w:w="7" w:type="dxa"/>
              <w:bottom w:w="7" w:type="dxa"/>
              <w:right w:w="7" w:type="dxa"/>
            </w:tcMar>
          </w:tcPr>
          <w:p w14:paraId="7DB39608"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2.36</w:t>
            </w:r>
          </w:p>
        </w:tc>
        <w:tc>
          <w:tcPr>
            <w:tcW w:w="1680" w:type="dxa"/>
            <w:tcBorders>
              <w:right w:val="nil"/>
            </w:tcBorders>
            <w:shd w:val="clear" w:color="auto" w:fill="auto"/>
            <w:tcMar>
              <w:top w:w="7" w:type="dxa"/>
              <w:left w:w="7" w:type="dxa"/>
              <w:bottom w:w="7" w:type="dxa"/>
              <w:right w:w="7" w:type="dxa"/>
            </w:tcMar>
          </w:tcPr>
          <w:p w14:paraId="6D8FA4D1"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.96</w:t>
            </w:r>
          </w:p>
        </w:tc>
      </w:tr>
      <w:tr w:rsidR="00844150" w14:paraId="4496E8B5" w14:textId="77777777" w:rsidTr="00386868">
        <w:trPr>
          <w:jc w:val="center"/>
        </w:trPr>
        <w:tc>
          <w:tcPr>
            <w:tcW w:w="3375" w:type="dxa"/>
            <w:tcBorders>
              <w:left w:val="nil"/>
            </w:tcBorders>
            <w:shd w:val="clear" w:color="auto" w:fill="auto"/>
            <w:tcMar>
              <w:top w:w="100" w:type="dxa"/>
              <w:left w:w="100" w:type="dxa"/>
              <w:bottom w:w="100" w:type="dxa"/>
              <w:right w:w="100" w:type="dxa"/>
            </w:tcMar>
          </w:tcPr>
          <w:p w14:paraId="7C3351BB"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O sistema de AVR superou minhas expectativas.</w:t>
            </w:r>
          </w:p>
        </w:tc>
        <w:tc>
          <w:tcPr>
            <w:tcW w:w="1095" w:type="dxa"/>
            <w:shd w:val="clear" w:color="auto" w:fill="auto"/>
            <w:tcMar>
              <w:top w:w="7" w:type="dxa"/>
              <w:left w:w="7" w:type="dxa"/>
              <w:bottom w:w="7" w:type="dxa"/>
              <w:right w:w="7" w:type="dxa"/>
            </w:tcMar>
          </w:tcPr>
          <w:p w14:paraId="57D379A7"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2.50</w:t>
            </w:r>
          </w:p>
        </w:tc>
        <w:tc>
          <w:tcPr>
            <w:tcW w:w="1200" w:type="dxa"/>
            <w:shd w:val="clear" w:color="auto" w:fill="auto"/>
            <w:tcMar>
              <w:top w:w="7" w:type="dxa"/>
              <w:left w:w="7" w:type="dxa"/>
              <w:bottom w:w="7" w:type="dxa"/>
              <w:right w:w="7" w:type="dxa"/>
            </w:tcMar>
          </w:tcPr>
          <w:p w14:paraId="66EEEC48"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2.64</w:t>
            </w:r>
          </w:p>
        </w:tc>
        <w:tc>
          <w:tcPr>
            <w:tcW w:w="1680" w:type="dxa"/>
            <w:tcBorders>
              <w:right w:val="nil"/>
            </w:tcBorders>
            <w:shd w:val="clear" w:color="auto" w:fill="auto"/>
            <w:tcMar>
              <w:top w:w="7" w:type="dxa"/>
              <w:left w:w="7" w:type="dxa"/>
              <w:bottom w:w="7" w:type="dxa"/>
              <w:right w:w="7" w:type="dxa"/>
            </w:tcMar>
          </w:tcPr>
          <w:p w14:paraId="76EB8695"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1.00</w:t>
            </w:r>
          </w:p>
        </w:tc>
      </w:tr>
      <w:tr w:rsidR="00844150" w14:paraId="3BA8FF10" w14:textId="77777777" w:rsidTr="00386868">
        <w:trPr>
          <w:jc w:val="center"/>
        </w:trPr>
        <w:tc>
          <w:tcPr>
            <w:tcW w:w="3375" w:type="dxa"/>
            <w:tcBorders>
              <w:left w:val="nil"/>
            </w:tcBorders>
            <w:shd w:val="clear" w:color="auto" w:fill="auto"/>
            <w:tcMar>
              <w:top w:w="100" w:type="dxa"/>
              <w:left w:w="100" w:type="dxa"/>
              <w:bottom w:w="100" w:type="dxa"/>
              <w:right w:w="100" w:type="dxa"/>
            </w:tcMar>
          </w:tcPr>
          <w:p w14:paraId="6C6A34DA"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Eu tive muitos problemas para rodar o sistema AVR em meu computador.</w:t>
            </w:r>
          </w:p>
        </w:tc>
        <w:tc>
          <w:tcPr>
            <w:tcW w:w="1095" w:type="dxa"/>
            <w:shd w:val="clear" w:color="auto" w:fill="auto"/>
            <w:tcMar>
              <w:top w:w="7" w:type="dxa"/>
              <w:left w:w="7" w:type="dxa"/>
              <w:bottom w:w="7" w:type="dxa"/>
              <w:right w:w="7" w:type="dxa"/>
            </w:tcMar>
          </w:tcPr>
          <w:p w14:paraId="417A8BE0"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2.00</w:t>
            </w:r>
          </w:p>
        </w:tc>
        <w:tc>
          <w:tcPr>
            <w:tcW w:w="1200" w:type="dxa"/>
            <w:shd w:val="clear" w:color="auto" w:fill="auto"/>
            <w:tcMar>
              <w:top w:w="7" w:type="dxa"/>
              <w:left w:w="7" w:type="dxa"/>
              <w:bottom w:w="7" w:type="dxa"/>
              <w:right w:w="7" w:type="dxa"/>
            </w:tcMar>
          </w:tcPr>
          <w:p w14:paraId="1554F3CF"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2.82</w:t>
            </w:r>
          </w:p>
        </w:tc>
        <w:tc>
          <w:tcPr>
            <w:tcW w:w="1680" w:type="dxa"/>
            <w:tcBorders>
              <w:right w:val="nil"/>
            </w:tcBorders>
            <w:shd w:val="clear" w:color="auto" w:fill="auto"/>
            <w:tcMar>
              <w:top w:w="7" w:type="dxa"/>
              <w:left w:w="7" w:type="dxa"/>
              <w:bottom w:w="7" w:type="dxa"/>
              <w:right w:w="7" w:type="dxa"/>
            </w:tcMar>
          </w:tcPr>
          <w:p w14:paraId="771A0118"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1.33</w:t>
            </w:r>
          </w:p>
        </w:tc>
      </w:tr>
      <w:tr w:rsidR="00844150" w14:paraId="4725AA72" w14:textId="77777777" w:rsidTr="00386868">
        <w:trPr>
          <w:jc w:val="center"/>
        </w:trPr>
        <w:tc>
          <w:tcPr>
            <w:tcW w:w="3375" w:type="dxa"/>
            <w:tcBorders>
              <w:left w:val="nil"/>
            </w:tcBorders>
            <w:shd w:val="clear" w:color="auto" w:fill="auto"/>
            <w:tcMar>
              <w:top w:w="100" w:type="dxa"/>
              <w:left w:w="100" w:type="dxa"/>
              <w:bottom w:w="100" w:type="dxa"/>
              <w:right w:w="100" w:type="dxa"/>
            </w:tcMar>
          </w:tcPr>
          <w:p w14:paraId="5D4DE0B4"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Não me senti confortável para me expressar neste curso.</w:t>
            </w:r>
          </w:p>
        </w:tc>
        <w:tc>
          <w:tcPr>
            <w:tcW w:w="1095" w:type="dxa"/>
            <w:shd w:val="clear" w:color="auto" w:fill="auto"/>
            <w:tcMar>
              <w:top w:w="7" w:type="dxa"/>
              <w:left w:w="7" w:type="dxa"/>
              <w:bottom w:w="7" w:type="dxa"/>
              <w:right w:w="7" w:type="dxa"/>
            </w:tcMar>
          </w:tcPr>
          <w:p w14:paraId="0FB235B5"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4.00</w:t>
            </w:r>
          </w:p>
        </w:tc>
        <w:tc>
          <w:tcPr>
            <w:tcW w:w="1200" w:type="dxa"/>
            <w:shd w:val="clear" w:color="auto" w:fill="auto"/>
            <w:tcMar>
              <w:top w:w="7" w:type="dxa"/>
              <w:left w:w="7" w:type="dxa"/>
              <w:bottom w:w="7" w:type="dxa"/>
              <w:right w:w="7" w:type="dxa"/>
            </w:tcMar>
          </w:tcPr>
          <w:p w14:paraId="42C30BD6"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3.91</w:t>
            </w:r>
          </w:p>
        </w:tc>
        <w:tc>
          <w:tcPr>
            <w:tcW w:w="1680" w:type="dxa"/>
            <w:tcBorders>
              <w:right w:val="nil"/>
            </w:tcBorders>
            <w:shd w:val="clear" w:color="auto" w:fill="auto"/>
            <w:tcMar>
              <w:top w:w="7" w:type="dxa"/>
              <w:left w:w="7" w:type="dxa"/>
              <w:bottom w:w="7" w:type="dxa"/>
              <w:right w:w="7" w:type="dxa"/>
            </w:tcMar>
          </w:tcPr>
          <w:p w14:paraId="4FA9FB97"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.97</w:t>
            </w:r>
          </w:p>
        </w:tc>
      </w:tr>
      <w:tr w:rsidR="00844150" w14:paraId="40D363EF" w14:textId="77777777" w:rsidTr="00386868">
        <w:trPr>
          <w:jc w:val="center"/>
        </w:trPr>
        <w:tc>
          <w:tcPr>
            <w:tcW w:w="3375" w:type="dxa"/>
            <w:tcBorders>
              <w:left w:val="nil"/>
            </w:tcBorders>
            <w:shd w:val="clear" w:color="auto" w:fill="auto"/>
            <w:tcMar>
              <w:top w:w="100" w:type="dxa"/>
              <w:left w:w="100" w:type="dxa"/>
              <w:bottom w:w="100" w:type="dxa"/>
              <w:right w:w="100" w:type="dxa"/>
            </w:tcMar>
          </w:tcPr>
          <w:p w14:paraId="0B08A20C"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Eu teria aprendido melhor sem o uso do sistema AVR no curso.</w:t>
            </w:r>
          </w:p>
        </w:tc>
        <w:tc>
          <w:tcPr>
            <w:tcW w:w="1095" w:type="dxa"/>
            <w:shd w:val="clear" w:color="auto" w:fill="auto"/>
            <w:tcMar>
              <w:top w:w="7" w:type="dxa"/>
              <w:left w:w="7" w:type="dxa"/>
              <w:bottom w:w="7" w:type="dxa"/>
              <w:right w:w="7" w:type="dxa"/>
            </w:tcMar>
          </w:tcPr>
          <w:p w14:paraId="653D5689"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4.00</w:t>
            </w:r>
          </w:p>
        </w:tc>
        <w:tc>
          <w:tcPr>
            <w:tcW w:w="1200" w:type="dxa"/>
            <w:shd w:val="clear" w:color="auto" w:fill="auto"/>
            <w:tcMar>
              <w:top w:w="7" w:type="dxa"/>
              <w:left w:w="7" w:type="dxa"/>
              <w:bottom w:w="7" w:type="dxa"/>
              <w:right w:w="7" w:type="dxa"/>
            </w:tcMar>
          </w:tcPr>
          <w:p w14:paraId="7D2DBE1A"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3.55</w:t>
            </w:r>
          </w:p>
        </w:tc>
        <w:tc>
          <w:tcPr>
            <w:tcW w:w="1680" w:type="dxa"/>
            <w:tcBorders>
              <w:right w:val="nil"/>
            </w:tcBorders>
            <w:shd w:val="clear" w:color="auto" w:fill="auto"/>
            <w:tcMar>
              <w:top w:w="7" w:type="dxa"/>
              <w:left w:w="7" w:type="dxa"/>
              <w:bottom w:w="7" w:type="dxa"/>
              <w:right w:w="7" w:type="dxa"/>
            </w:tcMar>
          </w:tcPr>
          <w:p w14:paraId="5EE2E0B5"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1.18</w:t>
            </w:r>
          </w:p>
        </w:tc>
      </w:tr>
      <w:tr w:rsidR="00844150" w14:paraId="1B4197E4" w14:textId="77777777" w:rsidTr="00386868">
        <w:trPr>
          <w:jc w:val="center"/>
        </w:trPr>
        <w:tc>
          <w:tcPr>
            <w:tcW w:w="3375" w:type="dxa"/>
            <w:tcBorders>
              <w:left w:val="nil"/>
            </w:tcBorders>
            <w:shd w:val="clear" w:color="auto" w:fill="auto"/>
            <w:tcMar>
              <w:top w:w="100" w:type="dxa"/>
              <w:left w:w="100" w:type="dxa"/>
              <w:bottom w:w="100" w:type="dxa"/>
              <w:right w:w="100" w:type="dxa"/>
            </w:tcMar>
          </w:tcPr>
          <w:p w14:paraId="08AD9C0C"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O sistema de AVR me deixou sentindo isolado do instrutor.</w:t>
            </w:r>
          </w:p>
        </w:tc>
        <w:tc>
          <w:tcPr>
            <w:tcW w:w="1095" w:type="dxa"/>
            <w:shd w:val="clear" w:color="auto" w:fill="auto"/>
            <w:tcMar>
              <w:top w:w="7" w:type="dxa"/>
              <w:left w:w="7" w:type="dxa"/>
              <w:bottom w:w="7" w:type="dxa"/>
              <w:right w:w="7" w:type="dxa"/>
            </w:tcMar>
          </w:tcPr>
          <w:p w14:paraId="07483222"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4.00</w:t>
            </w:r>
          </w:p>
        </w:tc>
        <w:tc>
          <w:tcPr>
            <w:tcW w:w="1200" w:type="dxa"/>
            <w:shd w:val="clear" w:color="auto" w:fill="auto"/>
            <w:tcMar>
              <w:top w:w="7" w:type="dxa"/>
              <w:left w:w="7" w:type="dxa"/>
              <w:bottom w:w="7" w:type="dxa"/>
              <w:right w:w="7" w:type="dxa"/>
            </w:tcMar>
          </w:tcPr>
          <w:p w14:paraId="77B7F78C"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3.64</w:t>
            </w:r>
          </w:p>
        </w:tc>
        <w:tc>
          <w:tcPr>
            <w:tcW w:w="1680" w:type="dxa"/>
            <w:tcBorders>
              <w:right w:val="nil"/>
            </w:tcBorders>
            <w:shd w:val="clear" w:color="auto" w:fill="auto"/>
            <w:tcMar>
              <w:top w:w="7" w:type="dxa"/>
              <w:left w:w="7" w:type="dxa"/>
              <w:bottom w:w="7" w:type="dxa"/>
              <w:right w:w="7" w:type="dxa"/>
            </w:tcMar>
          </w:tcPr>
          <w:p w14:paraId="67A0B4B6"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1.05</w:t>
            </w:r>
          </w:p>
        </w:tc>
      </w:tr>
      <w:tr w:rsidR="00844150" w14:paraId="55B84FAD" w14:textId="77777777" w:rsidTr="00386868">
        <w:trPr>
          <w:jc w:val="center"/>
        </w:trPr>
        <w:tc>
          <w:tcPr>
            <w:tcW w:w="3375" w:type="dxa"/>
            <w:tcBorders>
              <w:left w:val="nil"/>
            </w:tcBorders>
            <w:shd w:val="clear" w:color="auto" w:fill="auto"/>
            <w:tcMar>
              <w:top w:w="100" w:type="dxa"/>
              <w:left w:w="100" w:type="dxa"/>
              <w:bottom w:w="100" w:type="dxa"/>
              <w:right w:w="100" w:type="dxa"/>
            </w:tcMar>
          </w:tcPr>
          <w:p w14:paraId="3E6CBD47"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Ao todo, minha experiência educacional foi denegrida com o uso do AVR</w:t>
            </w:r>
          </w:p>
        </w:tc>
        <w:tc>
          <w:tcPr>
            <w:tcW w:w="1095" w:type="dxa"/>
            <w:shd w:val="clear" w:color="auto" w:fill="auto"/>
            <w:tcMar>
              <w:top w:w="7" w:type="dxa"/>
              <w:left w:w="7" w:type="dxa"/>
              <w:bottom w:w="7" w:type="dxa"/>
              <w:right w:w="7" w:type="dxa"/>
            </w:tcMar>
          </w:tcPr>
          <w:p w14:paraId="6CA61027"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4.00</w:t>
            </w:r>
          </w:p>
        </w:tc>
        <w:tc>
          <w:tcPr>
            <w:tcW w:w="1200" w:type="dxa"/>
            <w:shd w:val="clear" w:color="auto" w:fill="auto"/>
            <w:tcMar>
              <w:top w:w="7" w:type="dxa"/>
              <w:left w:w="7" w:type="dxa"/>
              <w:bottom w:w="7" w:type="dxa"/>
              <w:right w:w="7" w:type="dxa"/>
            </w:tcMar>
          </w:tcPr>
          <w:p w14:paraId="39C68D52"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3.86</w:t>
            </w:r>
          </w:p>
        </w:tc>
        <w:tc>
          <w:tcPr>
            <w:tcW w:w="1680" w:type="dxa"/>
            <w:tcBorders>
              <w:right w:val="nil"/>
            </w:tcBorders>
            <w:shd w:val="clear" w:color="auto" w:fill="auto"/>
            <w:tcMar>
              <w:top w:w="7" w:type="dxa"/>
              <w:left w:w="7" w:type="dxa"/>
              <w:bottom w:w="7" w:type="dxa"/>
              <w:right w:w="7" w:type="dxa"/>
            </w:tcMar>
          </w:tcPr>
          <w:p w14:paraId="11286506"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.99</w:t>
            </w:r>
          </w:p>
        </w:tc>
      </w:tr>
      <w:tr w:rsidR="00844150" w14:paraId="68BFF544" w14:textId="77777777" w:rsidTr="00386868">
        <w:trPr>
          <w:jc w:val="center"/>
        </w:trPr>
        <w:tc>
          <w:tcPr>
            <w:tcW w:w="3375" w:type="dxa"/>
            <w:tcBorders>
              <w:left w:val="nil"/>
            </w:tcBorders>
            <w:shd w:val="clear" w:color="auto" w:fill="auto"/>
            <w:tcMar>
              <w:top w:w="100" w:type="dxa"/>
              <w:left w:w="100" w:type="dxa"/>
              <w:bottom w:w="100" w:type="dxa"/>
              <w:right w:w="100" w:type="dxa"/>
            </w:tcMar>
          </w:tcPr>
          <w:p w14:paraId="1AD5780A"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O sistema AVR foi uma perda de tempo</w:t>
            </w:r>
          </w:p>
        </w:tc>
        <w:tc>
          <w:tcPr>
            <w:tcW w:w="1095" w:type="dxa"/>
            <w:shd w:val="clear" w:color="auto" w:fill="auto"/>
            <w:tcMar>
              <w:top w:w="7" w:type="dxa"/>
              <w:left w:w="7" w:type="dxa"/>
              <w:bottom w:w="7" w:type="dxa"/>
              <w:right w:w="7" w:type="dxa"/>
            </w:tcMar>
          </w:tcPr>
          <w:p w14:paraId="0A6AE975"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4.00</w:t>
            </w:r>
          </w:p>
        </w:tc>
        <w:tc>
          <w:tcPr>
            <w:tcW w:w="1200" w:type="dxa"/>
            <w:shd w:val="clear" w:color="auto" w:fill="auto"/>
            <w:tcMar>
              <w:top w:w="7" w:type="dxa"/>
              <w:left w:w="7" w:type="dxa"/>
              <w:bottom w:w="7" w:type="dxa"/>
              <w:right w:w="7" w:type="dxa"/>
            </w:tcMar>
          </w:tcPr>
          <w:p w14:paraId="428AEE78"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3.68</w:t>
            </w:r>
          </w:p>
        </w:tc>
        <w:tc>
          <w:tcPr>
            <w:tcW w:w="1680" w:type="dxa"/>
            <w:tcBorders>
              <w:right w:val="nil"/>
            </w:tcBorders>
            <w:shd w:val="clear" w:color="auto" w:fill="auto"/>
            <w:tcMar>
              <w:top w:w="7" w:type="dxa"/>
              <w:left w:w="7" w:type="dxa"/>
              <w:bottom w:w="7" w:type="dxa"/>
              <w:right w:w="7" w:type="dxa"/>
            </w:tcMar>
          </w:tcPr>
          <w:p w14:paraId="66EB3793"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1.09</w:t>
            </w:r>
          </w:p>
        </w:tc>
      </w:tr>
    </w:tbl>
    <w:p w14:paraId="27311D01" w14:textId="77777777" w:rsidR="00844150" w:rsidRDefault="00844150" w:rsidP="00844150">
      <w:pPr>
        <w:pStyle w:val="TF-FONTE"/>
      </w:pPr>
      <w:r>
        <w:t xml:space="preserve">Fonte: </w:t>
      </w:r>
      <w:proofErr w:type="spellStart"/>
      <w:r>
        <w:t>Hodge</w:t>
      </w:r>
      <w:proofErr w:type="spellEnd"/>
      <w:r>
        <w:t xml:space="preserve"> </w:t>
      </w:r>
      <w:r w:rsidRPr="00B767E5">
        <w:rPr>
          <w:i/>
          <w:iCs/>
        </w:rPr>
        <w:t>et al</w:t>
      </w:r>
      <w:r>
        <w:t>. (2007</w:t>
      </w:r>
      <w:r w:rsidRPr="004A57A5">
        <w:t xml:space="preserve">, </w:t>
      </w:r>
      <w:r w:rsidRPr="00BF3C1D">
        <w:t>tradução</w:t>
      </w:r>
      <w:r w:rsidRPr="004A57A5">
        <w:t xml:space="preserve"> nossa</w:t>
      </w:r>
      <w:r>
        <w:t>).</w:t>
      </w:r>
    </w:p>
    <w:p w14:paraId="2232670A" w14:textId="1D86240D" w:rsidR="00844150" w:rsidRDefault="00844150" w:rsidP="00844150">
      <w:pPr>
        <w:pStyle w:val="TF-TEXTO"/>
      </w:pPr>
      <w:r w:rsidRPr="00B767E5">
        <w:t xml:space="preserve">Os autores (HODGE </w:t>
      </w:r>
      <w:r w:rsidRPr="00B767E5">
        <w:rPr>
          <w:i/>
          <w:iCs/>
        </w:rPr>
        <w:t>et al</w:t>
      </w:r>
      <w:r w:rsidRPr="00B767E5">
        <w:t xml:space="preserve">., 2007) então, concluem que se deve estudar tais tecnologias e seus problemas, assim conseguindo aplicar o conceito de Realidade Virtual em novas tecnologias e casos de uso. </w:t>
      </w:r>
      <w:commentRangeStart w:id="6"/>
      <w:r w:rsidRPr="00B767E5">
        <w:t>Assim</w:t>
      </w:r>
      <w:ins w:id="7" w:author="Andreza Sartori" w:date="2020-12-15T13:24:00Z">
        <w:r w:rsidR="0005360B">
          <w:t>,</w:t>
        </w:r>
      </w:ins>
      <w:r w:rsidRPr="00B767E5">
        <w:t xml:space="preserve"> possibilitar</w:t>
      </w:r>
      <w:ins w:id="8" w:author="Andreza Sartori" w:date="2020-12-15T13:24:00Z">
        <w:r w:rsidR="0005360B">
          <w:t>á</w:t>
        </w:r>
      </w:ins>
      <w:del w:id="9" w:author="Andreza Sartori" w:date="2020-12-15T13:24:00Z">
        <w:r w:rsidRPr="00B767E5" w:rsidDel="0005360B">
          <w:delText>a</w:delText>
        </w:r>
      </w:del>
      <w:r w:rsidRPr="00B767E5">
        <w:t xml:space="preserve"> novas formas de contornar </w:t>
      </w:r>
      <w:commentRangeEnd w:id="6"/>
      <w:r w:rsidR="00B06E8D">
        <w:rPr>
          <w:rStyle w:val="Refdecomentrio"/>
        </w:rPr>
        <w:commentReference w:id="6"/>
      </w:r>
      <w:r w:rsidRPr="00B767E5">
        <w:t xml:space="preserve">os desafios sociais do sistema educacional, a fim de integrar a ponte entre a educação regular e o ambiente virtual para dar mais acessibilidade à educação. </w:t>
      </w:r>
    </w:p>
    <w:p w14:paraId="02A79C8A" w14:textId="77777777" w:rsidR="00844150" w:rsidRPr="00F225A1" w:rsidRDefault="00844150" w:rsidP="00844150">
      <w:pPr>
        <w:pStyle w:val="Ttulo2"/>
        <w:numPr>
          <w:ilvl w:val="1"/>
          <w:numId w:val="26"/>
        </w:numPr>
        <w:pBdr>
          <w:top w:val="nil"/>
          <w:left w:val="nil"/>
          <w:bottom w:val="nil"/>
          <w:right w:val="nil"/>
          <w:between w:val="nil"/>
        </w:pBdr>
        <w:spacing w:after="120" w:line="240" w:lineRule="auto"/>
        <w:rPr>
          <w:lang w:val="en-US"/>
        </w:rPr>
      </w:pPr>
      <w:r w:rsidRPr="00F225A1">
        <w:rPr>
          <w:lang w:val="en-US"/>
        </w:rPr>
        <w:t>AN OVERALL SOLUTION OF VIRTUAL REALITY CLASSROOM</w:t>
      </w:r>
    </w:p>
    <w:p w14:paraId="732D0C8F" w14:textId="77777777" w:rsidR="00844150" w:rsidRDefault="00844150" w:rsidP="00844150">
      <w:pPr>
        <w:pStyle w:val="TF-TEXTO"/>
      </w:pPr>
      <w:r>
        <w:t xml:space="preserve">Este artigo desenvolvido por (DONG, 2016) exemplifica a forma que a RV gera um sentimento de imersão real, que permite às pessoas a interagirem com informações multidimensionais dentro do ambiente virtual, dando uma compreensão emocional e racional do mundo real com uma integração compreensiva do ambiente virtual quantitativo e qualitativo. Neste artigo, dados mostram que apenas 20% das pessoas podem </w:t>
      </w:r>
      <w:r>
        <w:lastRenderedPageBreak/>
        <w:t>lembrar o que escutaram, 30% do que viram, e 90% podem lembrar de suas experiências sejam estas reais ou simulatórias. A tecnologia RV pode vividamente mostrar o conteúdo, criando um ambiente completamente imersivo, que melhora a qualidade do processo de ensino, e de entusiasmo dos alunos (DONG, 2016).</w:t>
      </w:r>
    </w:p>
    <w:p w14:paraId="2247AD29" w14:textId="77777777" w:rsidR="00844150" w:rsidRDefault="00844150" w:rsidP="00844150">
      <w:pPr>
        <w:pStyle w:val="TF-TEXTO"/>
      </w:pPr>
      <w:r>
        <w:t xml:space="preserve">O autor (DONG, 2016) então propõe uma solução para a integração geral de aulas em RV, compatibilizando com as aulas físicas normais. O artigo também define que a sala de aula em RV deve ser constituída pela combinação de animação virtual, espaços virtuais, para criar ambientes imersivos de aprendizado 3D. </w:t>
      </w:r>
      <w:proofErr w:type="spellStart"/>
      <w:r>
        <w:t>Dong</w:t>
      </w:r>
      <w:proofErr w:type="spellEnd"/>
      <w:r>
        <w:t xml:space="preserve"> (2016) então, exemplifica por matérias, de forma pontual e breve, um exemplo de como a RV pode ajudar nas mesmas:</w:t>
      </w:r>
    </w:p>
    <w:p w14:paraId="32CAB4F8" w14:textId="77777777" w:rsidR="00844150" w:rsidRDefault="00844150" w:rsidP="00844150">
      <w:pPr>
        <w:pStyle w:val="TF-ALNEA"/>
        <w:numPr>
          <w:ilvl w:val="0"/>
          <w:numId w:val="31"/>
        </w:numPr>
      </w:pPr>
      <w:r>
        <w:t>matemática: a sala RV permite visualizar conceitos matemáticos abstratos e complexos de forma sensorial, mapeamento de coordenadas, porcentagem, objetos geométricos, entre outros;</w:t>
      </w:r>
    </w:p>
    <w:p w14:paraId="258D54FA" w14:textId="77777777" w:rsidR="00844150" w:rsidRDefault="00844150" w:rsidP="00844150">
      <w:pPr>
        <w:pStyle w:val="TF-ALNEA"/>
        <w:numPr>
          <w:ilvl w:val="0"/>
          <w:numId w:val="2"/>
        </w:numPr>
      </w:pPr>
      <w:r>
        <w:t>biologia: pode-se renderizar o mundo microscópico e observar a multiplicação de células, vírus entre outros;</w:t>
      </w:r>
    </w:p>
    <w:p w14:paraId="3A01CE37" w14:textId="77777777" w:rsidR="00844150" w:rsidRDefault="00844150" w:rsidP="00844150">
      <w:pPr>
        <w:pStyle w:val="TF-ALNEA"/>
        <w:numPr>
          <w:ilvl w:val="0"/>
          <w:numId w:val="2"/>
        </w:numPr>
      </w:pPr>
      <w:r>
        <w:t>física: representando forças, movimento e energia, seja física, térmica, óptica, atômica, mecânica e elétrica de forma visual ajudando a dominar as leis da física;</w:t>
      </w:r>
    </w:p>
    <w:p w14:paraId="7250F430" w14:textId="77777777" w:rsidR="00844150" w:rsidRDefault="00844150" w:rsidP="00844150">
      <w:pPr>
        <w:pStyle w:val="TF-ALNEA"/>
        <w:numPr>
          <w:ilvl w:val="0"/>
          <w:numId w:val="2"/>
        </w:numPr>
      </w:pPr>
      <w:r>
        <w:t>química: simular reações químicas sem a necessidade de se preocupar com a obtenção, perda e perigo dos reagentes químicos;</w:t>
      </w:r>
    </w:p>
    <w:p w14:paraId="26B4B7F8" w14:textId="77777777" w:rsidR="00844150" w:rsidRDefault="00844150" w:rsidP="00844150">
      <w:pPr>
        <w:pStyle w:val="TF-ALNEA"/>
        <w:numPr>
          <w:ilvl w:val="0"/>
          <w:numId w:val="2"/>
        </w:numPr>
      </w:pPr>
      <w:r>
        <w:t>astronomia: pode levar os alunos a literalmente andar em algum planeta;</w:t>
      </w:r>
    </w:p>
    <w:p w14:paraId="7E027989" w14:textId="77777777" w:rsidR="00844150" w:rsidRDefault="00844150" w:rsidP="00844150">
      <w:pPr>
        <w:pStyle w:val="TF-ALNEA"/>
        <w:numPr>
          <w:ilvl w:val="0"/>
          <w:numId w:val="2"/>
        </w:numPr>
      </w:pPr>
      <w:r>
        <w:t>engenharias: visualizar protótipos antes de produzir eles fisicamente.</w:t>
      </w:r>
    </w:p>
    <w:p w14:paraId="3FFD71CF" w14:textId="77777777" w:rsidR="00844150" w:rsidRDefault="00844150" w:rsidP="00844150">
      <w:pPr>
        <w:pStyle w:val="TF-TEXTO"/>
      </w:pPr>
      <w:r>
        <w:t>Também aponta que o ensino pela RV não é necessariamente uma alternativa ao ensino comum</w:t>
      </w:r>
      <w:commentRangeStart w:id="10"/>
      <w:r>
        <w:t xml:space="preserve">. E sim </w:t>
      </w:r>
      <w:commentRangeEnd w:id="10"/>
      <w:r w:rsidR="002F5E0B">
        <w:rPr>
          <w:rStyle w:val="Refdecomentrio"/>
        </w:rPr>
        <w:commentReference w:id="10"/>
      </w:r>
      <w:r>
        <w:t>um complemento, a fim de mostrar um conceito mais aprofundado para diversificar a disciplina.</w:t>
      </w:r>
    </w:p>
    <w:p w14:paraId="7903E18C" w14:textId="165D7418" w:rsidR="00844150" w:rsidRDefault="00844150" w:rsidP="00844150">
      <w:pPr>
        <w:pStyle w:val="TF-LEGENDA"/>
      </w:pPr>
      <w:commentRangeStart w:id="11"/>
      <w:r w:rsidRPr="0059084C">
        <w:t xml:space="preserve">Figura </w:t>
      </w:r>
      <w:r w:rsidR="00B047AD">
        <w:fldChar w:fldCharType="begin"/>
      </w:r>
      <w:r w:rsidR="00B047AD">
        <w:instrText xml:space="preserve"> SEQ Figura \* ARABIC </w:instrText>
      </w:r>
      <w:r w:rsidR="00B047AD">
        <w:fldChar w:fldCharType="separate"/>
      </w:r>
      <w:r w:rsidR="00B047AD">
        <w:rPr>
          <w:noProof/>
        </w:rPr>
        <w:t>1</w:t>
      </w:r>
      <w:r w:rsidR="00B047AD">
        <w:rPr>
          <w:noProof/>
        </w:rPr>
        <w:fldChar w:fldCharType="end"/>
      </w:r>
      <w:r w:rsidRPr="0059084C">
        <w:t xml:space="preserve"> - </w:t>
      </w:r>
      <w:commentRangeEnd w:id="11"/>
      <w:r w:rsidR="007A442C">
        <w:rPr>
          <w:rStyle w:val="Refdecomentrio"/>
        </w:rPr>
        <w:commentReference w:id="11"/>
      </w:r>
      <w:r w:rsidRPr="0059084C">
        <w:t>Sala de aula RV</w:t>
      </w:r>
    </w:p>
    <w:p w14:paraId="24F09F6A" w14:textId="6C084B99" w:rsidR="00844150" w:rsidRDefault="00B047AD" w:rsidP="00844150">
      <w:pPr>
        <w:pStyle w:val="TF-FIGURA"/>
        <w:spacing w:after="0"/>
      </w:pPr>
      <w:r>
        <w:rPr>
          <w:noProof/>
        </w:rPr>
        <w:pict w14:anchorId="79C3EA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png" o:spid="_x0000_i1025" type="#_x0000_t75" style="width:253.5pt;height:186.75pt;visibility:visible;mso-wrap-style:square">
            <v:imagedata r:id="rId15" o:title="" croptop="130f" cropbottom="1305f" cropleft="1f" cropright="450f"/>
          </v:shape>
        </w:pict>
      </w:r>
    </w:p>
    <w:p w14:paraId="3E205A2F" w14:textId="77777777" w:rsidR="00844150" w:rsidRPr="00386838" w:rsidRDefault="00844150" w:rsidP="00844150">
      <w:pPr>
        <w:pStyle w:val="TF-FONTE"/>
      </w:pPr>
      <w:r w:rsidRPr="00386838">
        <w:t xml:space="preserve">Fonte: </w:t>
      </w:r>
      <w:proofErr w:type="spellStart"/>
      <w:r w:rsidRPr="00386838">
        <w:t>Dong</w:t>
      </w:r>
      <w:proofErr w:type="spellEnd"/>
      <w:r w:rsidRPr="00386838">
        <w:t xml:space="preserve"> (2020).</w:t>
      </w:r>
    </w:p>
    <w:p w14:paraId="7A308B25" w14:textId="77777777" w:rsidR="00844150" w:rsidRDefault="00844150" w:rsidP="00844150">
      <w:pPr>
        <w:pStyle w:val="TF-TEXTO"/>
      </w:pPr>
      <w:r>
        <w:t>Concluiu-se pelo autor (DONG, 2016) que a proposta que a RV traz é extremamente atrativo, e vai mudar a forma que as pessoas pensam em um sentido, e até mudar o entendimento de tempo e espaço. A RV pode desenvolver novos meios de ensino e aprendizado, e terá grande importância na área educacional com o decorrer do tempo.</w:t>
      </w:r>
    </w:p>
    <w:p w14:paraId="335714FC" w14:textId="77777777" w:rsidR="00844150" w:rsidRPr="00F225A1" w:rsidRDefault="00844150" w:rsidP="00844150">
      <w:pPr>
        <w:pStyle w:val="Ttulo2"/>
        <w:numPr>
          <w:ilvl w:val="1"/>
          <w:numId w:val="26"/>
        </w:numPr>
        <w:pBdr>
          <w:top w:val="nil"/>
          <w:left w:val="nil"/>
          <w:bottom w:val="nil"/>
          <w:right w:val="nil"/>
          <w:between w:val="nil"/>
        </w:pBdr>
        <w:spacing w:after="120" w:line="240" w:lineRule="auto"/>
        <w:rPr>
          <w:lang w:val="en-US"/>
        </w:rPr>
      </w:pPr>
      <w:r w:rsidRPr="00F225A1">
        <w:rPr>
          <w:lang w:val="en-US"/>
        </w:rPr>
        <w:t>AGENT AND VIRTUAL REALITY-BASED COURSE DELIVERY SYSTEM</w:t>
      </w:r>
    </w:p>
    <w:p w14:paraId="2ECCDBD8" w14:textId="794F099B" w:rsidR="00844150" w:rsidRDefault="00844150" w:rsidP="00844150">
      <w:pPr>
        <w:pStyle w:val="TF-TEXTO"/>
        <w:ind w:firstLine="0"/>
      </w:pPr>
      <w:r w:rsidRPr="00F225A1">
        <w:rPr>
          <w:lang w:val="en-US"/>
        </w:rPr>
        <w:tab/>
      </w:r>
      <w:del w:id="12" w:author="Andreza Sartori" w:date="2020-12-15T13:36:00Z">
        <w:r w:rsidRPr="00E537BA" w:rsidDel="00122F86">
          <w:delText>O autor</w:delText>
        </w:r>
        <w:r w:rsidDel="00122F86">
          <w:delText xml:space="preserve"> </w:delText>
        </w:r>
      </w:del>
      <w:proofErr w:type="spellStart"/>
      <w:r>
        <w:t>Tabrizi</w:t>
      </w:r>
      <w:proofErr w:type="spellEnd"/>
      <w:r>
        <w:t xml:space="preserve"> (2008) </w:t>
      </w:r>
      <w:del w:id="13" w:author="Andreza Sartori" w:date="2020-12-15T13:36:00Z">
        <w:r w:rsidDel="00325B51">
          <w:delText xml:space="preserve">em seu artigo, </w:delText>
        </w:r>
      </w:del>
      <w:r>
        <w:t xml:space="preserve">teve como objetivo pesquisar maneiras de maximizar a efetividade do ensino </w:t>
      </w:r>
      <w:r>
        <w:rPr>
          <w:i/>
        </w:rPr>
        <w:t>online</w:t>
      </w:r>
      <w:r>
        <w:t xml:space="preserve">, com isso estudou os requisitos comuns encontrados na educação </w:t>
      </w:r>
      <w:r w:rsidRPr="008F3198">
        <w:rPr>
          <w:iCs/>
        </w:rPr>
        <w:t>online</w:t>
      </w:r>
      <w:r>
        <w:rPr>
          <w:iCs/>
        </w:rPr>
        <w:t>.</w:t>
      </w:r>
      <w:r>
        <w:t xml:space="preserve"> São esses: comunicação mediada pelo computador, ferramentas de navegação, gerenciamento de curso, avaliações e ferramentas de criação de conteúdo. Diversos estudos sugerem que um ambiente 3D imersivo, pode ajudar a reduzir o distanciamento entre o aprendizado experimental, e a representação das informações.</w:t>
      </w:r>
    </w:p>
    <w:p w14:paraId="041AAE36" w14:textId="77777777" w:rsidR="00844150" w:rsidRDefault="00844150" w:rsidP="00844150">
      <w:pPr>
        <w:pStyle w:val="TF-TEXTO"/>
        <w:ind w:firstLine="0"/>
      </w:pPr>
      <w:r>
        <w:tab/>
        <w:t xml:space="preserve">O autor </w:t>
      </w:r>
      <w:commentRangeStart w:id="14"/>
      <w:r>
        <w:t>(TABRIZI, 2008)</w:t>
      </w:r>
      <w:commentRangeEnd w:id="14"/>
      <w:r w:rsidR="00853E6A">
        <w:rPr>
          <w:rStyle w:val="Refdecomentrio"/>
        </w:rPr>
        <w:commentReference w:id="14"/>
      </w:r>
      <w:r>
        <w:t xml:space="preserve"> explica as limitações </w:t>
      </w:r>
      <w:commentRangeStart w:id="15"/>
      <w:r>
        <w:t xml:space="preserve">envolvidas no aprendizado através de ilustrações bidimensionais, como as representadas nos livros, na hora descrever um certo conteúdo, as ciências ensinadas em colégios ensinam primariamente conteúdos que requerem mais que uma imagem estática em uma página. </w:t>
      </w:r>
      <w:commentRangeEnd w:id="15"/>
      <w:r w:rsidR="00283D76">
        <w:rPr>
          <w:rStyle w:val="Refdecomentrio"/>
        </w:rPr>
        <w:commentReference w:id="15"/>
      </w:r>
      <w:r>
        <w:t>Modelos tridimensionais (3D) providenciam aos estudantes um conteúdo totalmente interativo. Estes Modelos 3D são ferramentas importantes para garantir uma compreensão rica do conteúdo em sala de aula.</w:t>
      </w:r>
    </w:p>
    <w:p w14:paraId="0E99FEB3" w14:textId="49FAAC57" w:rsidR="00844150" w:rsidRDefault="00844150" w:rsidP="00844150">
      <w:pPr>
        <w:pStyle w:val="TF-TEXTO"/>
      </w:pPr>
      <w:r>
        <w:lastRenderedPageBreak/>
        <w:tab/>
      </w:r>
      <w:proofErr w:type="spellStart"/>
      <w:r>
        <w:t>Tabrizi</w:t>
      </w:r>
      <w:proofErr w:type="spellEnd"/>
      <w:r>
        <w:t xml:space="preserve"> (2008) criou um protótipo do ambiente virtual, remetente a uma sala de aula e dos sistemas de comunicação e estudos (</w:t>
      </w:r>
      <w:r>
        <w:fldChar w:fldCharType="begin"/>
      </w:r>
      <w:r>
        <w:instrText xml:space="preserve"> REF _Ref55583564 \h  \* MERGEFORMAT </w:instrText>
      </w:r>
      <w:r>
        <w:fldChar w:fldCharType="separate"/>
      </w:r>
      <w:r w:rsidR="00B047AD" w:rsidRPr="0059084C">
        <w:t xml:space="preserve">Figura </w:t>
      </w:r>
      <w:r w:rsidR="00B047AD">
        <w:rPr>
          <w:noProof/>
        </w:rPr>
        <w:t>2</w:t>
      </w:r>
      <w:r>
        <w:fldChar w:fldCharType="end"/>
      </w:r>
      <w:r>
        <w:t xml:space="preserve">). O Sistema de aula </w:t>
      </w:r>
      <w:r w:rsidRPr="004D3432">
        <w:rPr>
          <w:iCs/>
        </w:rPr>
        <w:t xml:space="preserve">Agent </w:t>
      </w:r>
      <w:proofErr w:type="spellStart"/>
      <w:r w:rsidRPr="004D3432">
        <w:rPr>
          <w:iCs/>
        </w:rPr>
        <w:t>based</w:t>
      </w:r>
      <w:proofErr w:type="spellEnd"/>
      <w:r w:rsidRPr="004D3432">
        <w:rPr>
          <w:iCs/>
        </w:rPr>
        <w:t xml:space="preserve"> Virtual Reality</w:t>
      </w:r>
      <w:r>
        <w:t xml:space="preserve"> (AVR) foi desenvolvido utilizando dos seguintes elementos tecnológicos: </w:t>
      </w:r>
    </w:p>
    <w:p w14:paraId="44CCCB87" w14:textId="77777777" w:rsidR="00844150" w:rsidRDefault="00844150" w:rsidP="00844150">
      <w:pPr>
        <w:pStyle w:val="TF-ALNEA"/>
        <w:numPr>
          <w:ilvl w:val="0"/>
          <w:numId w:val="30"/>
        </w:numPr>
      </w:pPr>
      <w:r>
        <w:t>uma plataforma 3D de realidade virtual;</w:t>
      </w:r>
    </w:p>
    <w:p w14:paraId="7FA8E436" w14:textId="77777777" w:rsidR="00844150" w:rsidRDefault="00844150" w:rsidP="00844150">
      <w:pPr>
        <w:pStyle w:val="TF-ALNEA"/>
        <w:numPr>
          <w:ilvl w:val="0"/>
          <w:numId w:val="30"/>
        </w:numPr>
      </w:pPr>
      <w:r>
        <w:t>um sistema de gerenciamento de cursos;</w:t>
      </w:r>
    </w:p>
    <w:p w14:paraId="0D47FA95" w14:textId="77777777" w:rsidR="00844150" w:rsidRDefault="00844150" w:rsidP="00844150">
      <w:pPr>
        <w:pStyle w:val="TF-ALNEA"/>
        <w:numPr>
          <w:ilvl w:val="0"/>
          <w:numId w:val="30"/>
        </w:numPr>
      </w:pPr>
      <w:r>
        <w:t>um sistema dinâmico de avaliação;</w:t>
      </w:r>
    </w:p>
    <w:p w14:paraId="1D64EF7C" w14:textId="77777777" w:rsidR="00844150" w:rsidRDefault="00844150" w:rsidP="00844150">
      <w:pPr>
        <w:pStyle w:val="TF-ALNEA"/>
        <w:numPr>
          <w:ilvl w:val="0"/>
          <w:numId w:val="30"/>
        </w:numPr>
      </w:pPr>
      <w:r>
        <w:t>um ambiente de comunicação baseado em multimidia;</w:t>
      </w:r>
    </w:p>
    <w:p w14:paraId="44443B38" w14:textId="77777777" w:rsidR="00844150" w:rsidRDefault="00844150" w:rsidP="00844150">
      <w:pPr>
        <w:pStyle w:val="TF-ALNEA"/>
        <w:numPr>
          <w:ilvl w:val="0"/>
          <w:numId w:val="30"/>
        </w:numPr>
      </w:pPr>
      <w:r>
        <w:t>um modelo cliente/servidor efetivo com uma camada de segurança avançada;</w:t>
      </w:r>
    </w:p>
    <w:p w14:paraId="08A09EA6" w14:textId="77777777" w:rsidR="00844150" w:rsidRDefault="00844150" w:rsidP="00844150">
      <w:pPr>
        <w:pStyle w:val="TF-ALNEA"/>
        <w:numPr>
          <w:ilvl w:val="0"/>
          <w:numId w:val="30"/>
        </w:numPr>
      </w:pPr>
      <w:r>
        <w:t>um quadro branco e apresentador de PowerPoint eletrônico;</w:t>
      </w:r>
    </w:p>
    <w:p w14:paraId="14F30ED7" w14:textId="77777777" w:rsidR="00844150" w:rsidRDefault="00844150" w:rsidP="00844150">
      <w:pPr>
        <w:pStyle w:val="TF-ALNEA"/>
        <w:numPr>
          <w:ilvl w:val="0"/>
          <w:numId w:val="30"/>
        </w:numPr>
      </w:pPr>
      <w:r>
        <w:t>aspectos de um campus, como laboratórios;</w:t>
      </w:r>
    </w:p>
    <w:p w14:paraId="4B8CFAFD" w14:textId="77777777" w:rsidR="00844150" w:rsidRPr="00BF3C1D" w:rsidRDefault="00844150" w:rsidP="00844150">
      <w:pPr>
        <w:pStyle w:val="TF-ALNEA"/>
        <w:numPr>
          <w:ilvl w:val="0"/>
          <w:numId w:val="30"/>
        </w:numPr>
      </w:pPr>
      <w:r>
        <w:t>captura de movimento com uma arquitetura de comunicação que otimiza o uso de banda de internet.</w:t>
      </w:r>
      <w:r w:rsidRPr="00BF3C1D">
        <w:tab/>
      </w:r>
    </w:p>
    <w:p w14:paraId="7A858E2E" w14:textId="77777777" w:rsidR="00844150" w:rsidRDefault="00844150" w:rsidP="00844150">
      <w:pPr>
        <w:pStyle w:val="TF-TEXTO"/>
        <w:ind w:firstLine="0"/>
      </w:pPr>
      <w:r>
        <w:tab/>
        <w:t>No sistema desenvolvido pelo autor (</w:t>
      </w:r>
      <w:commentRangeStart w:id="16"/>
      <w:r>
        <w:t>TABRIZI, 2008</w:t>
      </w:r>
      <w:commentRangeEnd w:id="16"/>
      <w:r w:rsidR="00471272">
        <w:rPr>
          <w:rStyle w:val="Refdecomentrio"/>
        </w:rPr>
        <w:commentReference w:id="16"/>
      </w:r>
      <w:r>
        <w:t>), o lecionador pode vestir um equipamento de RV pelo menos uma vez para coletar dados mais personalizados de seus movimentos. Dessa maneira o lecionador vai ser representado como um personagem animado, com expressões faciais e movimentos capturados pelo sistema. Os estudantes podem ouvir o instrutor, ver as anotações no quadro, observar demonstrações, fazer perguntas e engajar nas discussões. O conteúdo pode ser recebido em tempo real ou arquivado independente da velocidade de conexão.</w:t>
      </w:r>
    </w:p>
    <w:p w14:paraId="70AC657B" w14:textId="77777777" w:rsidR="00844150" w:rsidRDefault="00844150" w:rsidP="00844150">
      <w:pPr>
        <w:pStyle w:val="TF-TEXTO"/>
      </w:pPr>
      <w:r>
        <w:tab/>
        <w:t xml:space="preserve">O autor </w:t>
      </w:r>
      <w:commentRangeStart w:id="17"/>
      <w:r>
        <w:t>(TABRIZI, 2008</w:t>
      </w:r>
      <w:commentRangeEnd w:id="17"/>
      <w:r w:rsidR="00471272">
        <w:rPr>
          <w:rStyle w:val="Refdecomentrio"/>
        </w:rPr>
        <w:commentReference w:id="17"/>
      </w:r>
      <w:r>
        <w:t xml:space="preserve">) conclui que, além das observações anedóticas, que mostraram ser um sucesso na compreensão e motivação do estudante, a efetividade do sistema está sendo estudada por diversos professores. E que o sistema vai providenciar aos estudantes, uma plataforma para aprender em um ambiente de multimídia </w:t>
      </w:r>
      <w:proofErr w:type="spellStart"/>
      <w:r>
        <w:t>interagível</w:t>
      </w:r>
      <w:proofErr w:type="spellEnd"/>
      <w:r>
        <w:t xml:space="preserve"> similar ao mundo dos jogos eletrônicos.</w:t>
      </w:r>
    </w:p>
    <w:p w14:paraId="20BE19BE" w14:textId="6FC86942" w:rsidR="00844150" w:rsidRDefault="00844150" w:rsidP="00844150">
      <w:pPr>
        <w:pStyle w:val="TF-LEGENDA"/>
      </w:pPr>
      <w:bookmarkStart w:id="18" w:name="_Ref55583564"/>
      <w:r w:rsidRPr="0059084C">
        <w:t xml:space="preserve">Figura </w:t>
      </w:r>
      <w:r w:rsidR="00B047AD">
        <w:fldChar w:fldCharType="begin"/>
      </w:r>
      <w:r w:rsidR="00B047AD">
        <w:instrText xml:space="preserve"> SEQ Figura \* ARABIC </w:instrText>
      </w:r>
      <w:r w:rsidR="00B047AD">
        <w:fldChar w:fldCharType="separate"/>
      </w:r>
      <w:r w:rsidR="00B047AD">
        <w:rPr>
          <w:noProof/>
        </w:rPr>
        <w:t>2</w:t>
      </w:r>
      <w:r w:rsidR="00B047AD">
        <w:rPr>
          <w:noProof/>
        </w:rPr>
        <w:fldChar w:fldCharType="end"/>
      </w:r>
      <w:bookmarkEnd w:id="18"/>
      <w:r w:rsidRPr="0059084C">
        <w:t xml:space="preserve"> - A sala de aula do sistema AVR</w:t>
      </w:r>
    </w:p>
    <w:p w14:paraId="37EE63D1" w14:textId="02F493D9" w:rsidR="00844150" w:rsidRDefault="00B047AD" w:rsidP="00844150">
      <w:pPr>
        <w:pStyle w:val="TF-FIGURA"/>
        <w:spacing w:after="0"/>
      </w:pPr>
      <w:r>
        <w:rPr>
          <w:noProof/>
        </w:rPr>
        <w:pict w14:anchorId="34E2FC44">
          <v:shape id="image3.png" o:spid="_x0000_i1026" type="#_x0000_t75" style="width:286.5pt;height:189.75pt;visibility:visible;mso-wrap-style:square">
            <v:imagedata r:id="rId16" o:title=""/>
          </v:shape>
        </w:pict>
      </w:r>
    </w:p>
    <w:p w14:paraId="4F7821F1" w14:textId="77777777" w:rsidR="00844150" w:rsidRPr="008B350F" w:rsidRDefault="00844150" w:rsidP="00844150">
      <w:pPr>
        <w:pStyle w:val="TF-FONTE"/>
      </w:pPr>
      <w:r w:rsidRPr="008B350F">
        <w:t xml:space="preserve">Fonte: </w:t>
      </w:r>
      <w:proofErr w:type="spellStart"/>
      <w:r w:rsidRPr="008B350F">
        <w:t>Tabrizi</w:t>
      </w:r>
      <w:proofErr w:type="spellEnd"/>
      <w:r w:rsidRPr="008B350F">
        <w:t xml:space="preserve"> (2008).</w:t>
      </w:r>
    </w:p>
    <w:p w14:paraId="4EBAEC4C" w14:textId="77777777" w:rsidR="00844150" w:rsidRDefault="00844150" w:rsidP="00844150">
      <w:pPr>
        <w:pStyle w:val="Ttulo1"/>
        <w:numPr>
          <w:ilvl w:val="0"/>
          <w:numId w:val="26"/>
        </w:numPr>
      </w:pPr>
      <w:r>
        <w:t>proposta do software</w:t>
      </w:r>
    </w:p>
    <w:p w14:paraId="7407FFF7" w14:textId="77777777" w:rsidR="00844150" w:rsidRPr="00BF3C1D" w:rsidRDefault="00844150" w:rsidP="00844150">
      <w:pPr>
        <w:pStyle w:val="TF-TEXTO"/>
      </w:pPr>
      <w:r>
        <w:t>Neste capítulo será apresentada a justificativa para a produção do trabalho. Além disso, serão exibidos os principais Requisitos Funcionais (</w:t>
      </w:r>
      <w:proofErr w:type="spellStart"/>
      <w:r>
        <w:t>RFs</w:t>
      </w:r>
      <w:proofErr w:type="spellEnd"/>
      <w:r>
        <w:t>) e Requisitos Não Funcionais (RNF), a metodologia que será utilizada e o cronograma a ser seguido durante a produção do trabalho.</w:t>
      </w:r>
    </w:p>
    <w:p w14:paraId="71F39732" w14:textId="77777777" w:rsidR="00844150" w:rsidRPr="00FD6CA2" w:rsidRDefault="00844150" w:rsidP="00844150">
      <w:pPr>
        <w:pStyle w:val="Ttulo2"/>
        <w:numPr>
          <w:ilvl w:val="1"/>
          <w:numId w:val="26"/>
        </w:numPr>
        <w:pBdr>
          <w:top w:val="nil"/>
          <w:left w:val="nil"/>
          <w:bottom w:val="nil"/>
          <w:right w:val="nil"/>
          <w:between w:val="nil"/>
        </w:pBdr>
        <w:spacing w:after="120" w:line="240" w:lineRule="auto"/>
      </w:pPr>
      <w:bookmarkStart w:id="19" w:name="_2et92p0" w:colFirst="0" w:colLast="0"/>
      <w:bookmarkEnd w:id="19"/>
      <w:r>
        <w:t>JUSTIFICATIVA</w:t>
      </w:r>
    </w:p>
    <w:p w14:paraId="28FC4BBB" w14:textId="6463B67E" w:rsidR="00844150" w:rsidRDefault="00844150" w:rsidP="00844150">
      <w:pPr>
        <w:pStyle w:val="TF-TEXTO"/>
      </w:pPr>
      <w:r>
        <w:t xml:space="preserve">O </w:t>
      </w:r>
      <w:r>
        <w:fldChar w:fldCharType="begin"/>
      </w:r>
      <w:r>
        <w:instrText xml:space="preserve"> REF _Ref56624389 \h </w:instrText>
      </w:r>
      <w:r>
        <w:fldChar w:fldCharType="separate"/>
      </w:r>
      <w:r w:rsidR="00B047AD" w:rsidRPr="0042401D">
        <w:t xml:space="preserve">Quadro </w:t>
      </w:r>
      <w:r w:rsidR="00B047AD">
        <w:rPr>
          <w:noProof/>
        </w:rPr>
        <w:t>1</w:t>
      </w:r>
      <w:r>
        <w:fldChar w:fldCharType="end"/>
      </w:r>
      <w:r>
        <w:t xml:space="preserve"> </w:t>
      </w:r>
      <w:r w:rsidRPr="00FD6CA2">
        <w:t>sumariza e</w:t>
      </w:r>
      <w:r>
        <w:t xml:space="preserve"> realiza</w:t>
      </w:r>
      <w:r w:rsidRPr="00FD6CA2">
        <w:t xml:space="preserve"> </w:t>
      </w:r>
      <w:r>
        <w:t xml:space="preserve">uma </w:t>
      </w:r>
      <w:r w:rsidRPr="00FD6CA2">
        <w:t>compara</w:t>
      </w:r>
      <w:r>
        <w:t>ção entre as características relevantes entre</w:t>
      </w:r>
      <w:r w:rsidRPr="00FD6CA2">
        <w:t xml:space="preserve"> </w:t>
      </w:r>
      <w:r>
        <w:t>tod</w:t>
      </w:r>
      <w:r w:rsidRPr="00FD6CA2">
        <w:t>os</w:t>
      </w:r>
      <w:r>
        <w:t xml:space="preserve"> os</w:t>
      </w:r>
      <w:r w:rsidRPr="00FD6CA2">
        <w:t xml:space="preserve"> trabalhos correlatos apresentados</w:t>
      </w:r>
      <w:r>
        <w:t>.</w:t>
      </w:r>
      <w:bookmarkStart w:id="20" w:name="_Ref55583459"/>
    </w:p>
    <w:p w14:paraId="71F2146E" w14:textId="77777777" w:rsidR="00844150" w:rsidRDefault="00844150" w:rsidP="00844150">
      <w:pPr>
        <w:pStyle w:val="TF-TEXTO"/>
      </w:pPr>
    </w:p>
    <w:p w14:paraId="6F06B572" w14:textId="77777777" w:rsidR="00844150" w:rsidRDefault="00844150" w:rsidP="00844150">
      <w:pPr>
        <w:pStyle w:val="TF-TEXTO"/>
      </w:pPr>
    </w:p>
    <w:p w14:paraId="6F6BCF6C" w14:textId="77777777" w:rsidR="00844150" w:rsidRDefault="00844150" w:rsidP="00844150">
      <w:pPr>
        <w:pStyle w:val="TF-TEXTO"/>
      </w:pPr>
    </w:p>
    <w:p w14:paraId="16014990" w14:textId="77777777" w:rsidR="00844150" w:rsidRDefault="00844150" w:rsidP="00844150">
      <w:pPr>
        <w:pStyle w:val="TF-TEXTO"/>
      </w:pPr>
    </w:p>
    <w:p w14:paraId="4A6FDF5F" w14:textId="77777777" w:rsidR="00844150" w:rsidRDefault="00844150" w:rsidP="00844150">
      <w:pPr>
        <w:pStyle w:val="TF-TEXTO"/>
      </w:pPr>
    </w:p>
    <w:p w14:paraId="40D912FB" w14:textId="77777777" w:rsidR="00844150" w:rsidRDefault="00844150" w:rsidP="00844150">
      <w:pPr>
        <w:pStyle w:val="TF-TEXTO"/>
      </w:pPr>
    </w:p>
    <w:p w14:paraId="62BA0E5C" w14:textId="77777777" w:rsidR="00844150" w:rsidRDefault="00844150" w:rsidP="00844150">
      <w:pPr>
        <w:pStyle w:val="TF-TEXTO"/>
      </w:pPr>
    </w:p>
    <w:p w14:paraId="16C5BDD6" w14:textId="77777777" w:rsidR="00844150" w:rsidRDefault="00844150" w:rsidP="00844150">
      <w:pPr>
        <w:pStyle w:val="TF-TEXTO"/>
      </w:pPr>
    </w:p>
    <w:p w14:paraId="3B106920" w14:textId="3BA309AD" w:rsidR="00844150" w:rsidRPr="0042401D" w:rsidRDefault="00844150" w:rsidP="00844150">
      <w:pPr>
        <w:pStyle w:val="TF-LEGENDA"/>
      </w:pPr>
      <w:bookmarkStart w:id="21" w:name="_Ref56624389"/>
      <w:r w:rsidRPr="0042401D">
        <w:t xml:space="preserve">Quadro </w:t>
      </w:r>
      <w:r w:rsidR="00B047AD">
        <w:fldChar w:fldCharType="begin"/>
      </w:r>
      <w:r w:rsidR="00B047AD">
        <w:instrText xml:space="preserve"> SEQ Quadro \* ARABIC </w:instrText>
      </w:r>
      <w:r w:rsidR="00B047AD">
        <w:fldChar w:fldCharType="separate"/>
      </w:r>
      <w:r w:rsidR="00B047AD">
        <w:rPr>
          <w:noProof/>
        </w:rPr>
        <w:t>1</w:t>
      </w:r>
      <w:r w:rsidR="00B047AD">
        <w:rPr>
          <w:noProof/>
        </w:rPr>
        <w:fldChar w:fldCharType="end"/>
      </w:r>
      <w:bookmarkEnd w:id="20"/>
      <w:bookmarkEnd w:id="21"/>
      <w:r w:rsidRPr="0042401D">
        <w:t xml:space="preserve"> - Comparativo entre os trabalhos correlatos</w:t>
      </w:r>
    </w:p>
    <w:tbl>
      <w:tblPr>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2268"/>
        <w:gridCol w:w="2268"/>
        <w:gridCol w:w="2268"/>
      </w:tblGrid>
      <w:tr w:rsidR="00844150" w14:paraId="6EC368BF" w14:textId="77777777" w:rsidTr="00386868">
        <w:trPr>
          <w:trHeight w:val="576"/>
        </w:trPr>
        <w:tc>
          <w:tcPr>
            <w:tcW w:w="2268" w:type="dxa"/>
            <w:shd w:val="clear" w:color="auto" w:fill="999999"/>
            <w:tcMar>
              <w:top w:w="56" w:type="dxa"/>
              <w:left w:w="56" w:type="dxa"/>
              <w:bottom w:w="56" w:type="dxa"/>
              <w:right w:w="56" w:type="dxa"/>
            </w:tcMar>
          </w:tcPr>
          <w:p w14:paraId="7F9DB4CE" w14:textId="77777777" w:rsidR="00844150" w:rsidRDefault="00844150" w:rsidP="00386868">
            <w:pPr>
              <w:keepNext w:val="0"/>
              <w:keepLines w:val="0"/>
              <w:widowControl w:val="0"/>
              <w:pBdr>
                <w:top w:val="nil"/>
                <w:left w:val="nil"/>
                <w:bottom w:val="nil"/>
                <w:right w:val="nil"/>
                <w:between w:val="nil"/>
              </w:pBdr>
              <w:jc w:val="right"/>
              <w:rPr>
                <w:sz w:val="20"/>
                <w:szCs w:val="20"/>
              </w:rPr>
            </w:pPr>
            <w:r>
              <w:rPr>
                <w:sz w:val="20"/>
                <w:szCs w:val="20"/>
              </w:rPr>
              <w:t>Trabalhos</w:t>
            </w:r>
          </w:p>
          <w:p w14:paraId="602E4E47"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Características</w:t>
            </w:r>
          </w:p>
        </w:tc>
        <w:tc>
          <w:tcPr>
            <w:tcW w:w="2268" w:type="dxa"/>
            <w:shd w:val="clear" w:color="auto" w:fill="999999"/>
            <w:tcMar>
              <w:top w:w="27" w:type="dxa"/>
              <w:left w:w="27" w:type="dxa"/>
              <w:bottom w:w="27" w:type="dxa"/>
              <w:right w:w="27" w:type="dxa"/>
            </w:tcMar>
          </w:tcPr>
          <w:p w14:paraId="6B7DD4FA" w14:textId="77777777" w:rsidR="00844150" w:rsidRDefault="00844150" w:rsidP="00386868">
            <w:pPr>
              <w:pStyle w:val="Ttulo2"/>
              <w:spacing w:after="120" w:line="240" w:lineRule="auto"/>
              <w:ind w:left="0"/>
              <w:jc w:val="center"/>
            </w:pPr>
            <w:bookmarkStart w:id="22" w:name="_oa5b7usfllsn" w:colFirst="0" w:colLast="0"/>
            <w:bookmarkEnd w:id="22"/>
            <w:r>
              <w:t xml:space="preserve">Hodge </w:t>
            </w:r>
            <w:r w:rsidRPr="00B767E5">
              <w:rPr>
                <w:i/>
                <w:iCs/>
              </w:rPr>
              <w:t>et al</w:t>
            </w:r>
            <w:r>
              <w:t>. (2007)</w:t>
            </w:r>
          </w:p>
        </w:tc>
        <w:tc>
          <w:tcPr>
            <w:tcW w:w="2268" w:type="dxa"/>
            <w:shd w:val="clear" w:color="auto" w:fill="999999"/>
            <w:tcMar>
              <w:top w:w="27" w:type="dxa"/>
              <w:left w:w="27" w:type="dxa"/>
              <w:bottom w:w="27" w:type="dxa"/>
              <w:right w:w="27" w:type="dxa"/>
            </w:tcMar>
          </w:tcPr>
          <w:p w14:paraId="55607D32" w14:textId="77777777" w:rsidR="00844150" w:rsidRDefault="00844150" w:rsidP="00386868">
            <w:pPr>
              <w:pStyle w:val="Ttulo2"/>
              <w:numPr>
                <w:ilvl w:val="0"/>
                <w:numId w:val="0"/>
              </w:numPr>
              <w:spacing w:after="120" w:line="240" w:lineRule="auto"/>
              <w:jc w:val="center"/>
            </w:pPr>
            <w:r>
              <w:t>Dong (2016)</w:t>
            </w:r>
          </w:p>
          <w:p w14:paraId="71AFC319" w14:textId="77777777" w:rsidR="00844150" w:rsidRDefault="00844150" w:rsidP="00386868">
            <w:pPr>
              <w:keepNext w:val="0"/>
              <w:keepLines w:val="0"/>
              <w:widowControl w:val="0"/>
              <w:pBdr>
                <w:top w:val="nil"/>
                <w:left w:val="nil"/>
                <w:bottom w:val="nil"/>
                <w:right w:val="nil"/>
                <w:between w:val="nil"/>
              </w:pBdr>
              <w:jc w:val="center"/>
              <w:rPr>
                <w:sz w:val="20"/>
                <w:szCs w:val="20"/>
              </w:rPr>
            </w:pPr>
          </w:p>
        </w:tc>
        <w:tc>
          <w:tcPr>
            <w:tcW w:w="2268" w:type="dxa"/>
            <w:shd w:val="clear" w:color="auto" w:fill="999999"/>
            <w:tcMar>
              <w:top w:w="27" w:type="dxa"/>
              <w:left w:w="27" w:type="dxa"/>
              <w:bottom w:w="27" w:type="dxa"/>
              <w:right w:w="27" w:type="dxa"/>
            </w:tcMar>
          </w:tcPr>
          <w:p w14:paraId="7EDC9169" w14:textId="77777777" w:rsidR="00844150" w:rsidRDefault="00844150" w:rsidP="00386868">
            <w:pPr>
              <w:pStyle w:val="Ttulo2"/>
              <w:numPr>
                <w:ilvl w:val="0"/>
                <w:numId w:val="0"/>
              </w:numPr>
              <w:spacing w:after="120" w:line="240" w:lineRule="auto"/>
              <w:jc w:val="center"/>
            </w:pPr>
            <w:bookmarkStart w:id="23" w:name="_c61tcz4cvnl2" w:colFirst="0" w:colLast="0"/>
            <w:bookmarkEnd w:id="23"/>
            <w:r>
              <w:t>Tabrizi (2008)</w:t>
            </w:r>
          </w:p>
        </w:tc>
      </w:tr>
      <w:tr w:rsidR="00844150" w14:paraId="63E0A889" w14:textId="77777777" w:rsidTr="00386868">
        <w:tc>
          <w:tcPr>
            <w:tcW w:w="2268" w:type="dxa"/>
            <w:shd w:val="clear" w:color="auto" w:fill="auto"/>
            <w:tcMar>
              <w:top w:w="100" w:type="dxa"/>
              <w:left w:w="100" w:type="dxa"/>
              <w:bottom w:w="100" w:type="dxa"/>
              <w:right w:w="100" w:type="dxa"/>
            </w:tcMar>
          </w:tcPr>
          <w:p w14:paraId="59964E1D"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Desenvolver um Ambiente Virtual de Aprendizado 3D</w:t>
            </w:r>
          </w:p>
        </w:tc>
        <w:tc>
          <w:tcPr>
            <w:tcW w:w="2268" w:type="dxa"/>
            <w:shd w:val="clear" w:color="auto" w:fill="auto"/>
            <w:tcMar>
              <w:top w:w="100" w:type="dxa"/>
              <w:left w:w="100" w:type="dxa"/>
              <w:bottom w:w="100" w:type="dxa"/>
              <w:right w:w="100" w:type="dxa"/>
            </w:tcMar>
          </w:tcPr>
          <w:p w14:paraId="763F8992"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Não Desenvolve</w:t>
            </w:r>
          </w:p>
        </w:tc>
        <w:tc>
          <w:tcPr>
            <w:tcW w:w="2268" w:type="dxa"/>
            <w:shd w:val="clear" w:color="auto" w:fill="auto"/>
            <w:tcMar>
              <w:top w:w="100" w:type="dxa"/>
              <w:left w:w="100" w:type="dxa"/>
              <w:bottom w:w="100" w:type="dxa"/>
              <w:right w:w="100" w:type="dxa"/>
            </w:tcMar>
          </w:tcPr>
          <w:p w14:paraId="7E8D9A79"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Não Desenvolve</w:t>
            </w:r>
          </w:p>
        </w:tc>
        <w:tc>
          <w:tcPr>
            <w:tcW w:w="2268" w:type="dxa"/>
            <w:shd w:val="clear" w:color="auto" w:fill="auto"/>
            <w:tcMar>
              <w:top w:w="100" w:type="dxa"/>
              <w:left w:w="100" w:type="dxa"/>
              <w:bottom w:w="100" w:type="dxa"/>
              <w:right w:w="100" w:type="dxa"/>
            </w:tcMar>
          </w:tcPr>
          <w:p w14:paraId="196C1EA7"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Sim, tanto para os alunos quanto para o professor, com detecção de movimento do professor, sem uso de HMD</w:t>
            </w:r>
          </w:p>
        </w:tc>
      </w:tr>
      <w:tr w:rsidR="00844150" w14:paraId="34CEA8DB" w14:textId="77777777" w:rsidTr="00386868">
        <w:tc>
          <w:tcPr>
            <w:tcW w:w="2268" w:type="dxa"/>
            <w:shd w:val="clear" w:color="auto" w:fill="auto"/>
            <w:tcMar>
              <w:top w:w="100" w:type="dxa"/>
              <w:left w:w="100" w:type="dxa"/>
              <w:bottom w:w="100" w:type="dxa"/>
              <w:right w:w="100" w:type="dxa"/>
            </w:tcMar>
          </w:tcPr>
          <w:p w14:paraId="3CAE6EA1"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Desenvolver mídias interativas</w:t>
            </w:r>
          </w:p>
        </w:tc>
        <w:tc>
          <w:tcPr>
            <w:tcW w:w="2268" w:type="dxa"/>
            <w:shd w:val="clear" w:color="auto" w:fill="auto"/>
            <w:tcMar>
              <w:top w:w="100" w:type="dxa"/>
              <w:left w:w="100" w:type="dxa"/>
              <w:bottom w:w="100" w:type="dxa"/>
              <w:right w:w="100" w:type="dxa"/>
            </w:tcMar>
          </w:tcPr>
          <w:p w14:paraId="0AD6EEAF"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Não desenvolve</w:t>
            </w:r>
          </w:p>
        </w:tc>
        <w:tc>
          <w:tcPr>
            <w:tcW w:w="2268" w:type="dxa"/>
            <w:shd w:val="clear" w:color="auto" w:fill="auto"/>
            <w:tcMar>
              <w:top w:w="100" w:type="dxa"/>
              <w:left w:w="100" w:type="dxa"/>
              <w:bottom w:w="100" w:type="dxa"/>
              <w:right w:w="100" w:type="dxa"/>
            </w:tcMar>
          </w:tcPr>
          <w:p w14:paraId="728F5B08"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Não desenvolve</w:t>
            </w:r>
          </w:p>
        </w:tc>
        <w:tc>
          <w:tcPr>
            <w:tcW w:w="2268" w:type="dxa"/>
            <w:shd w:val="clear" w:color="auto" w:fill="auto"/>
            <w:tcMar>
              <w:top w:w="100" w:type="dxa"/>
              <w:left w:w="100" w:type="dxa"/>
              <w:bottom w:w="100" w:type="dxa"/>
              <w:right w:w="100" w:type="dxa"/>
            </w:tcMar>
          </w:tcPr>
          <w:p w14:paraId="00A4293D"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Sim, um quadro branco eletrônico e um apresentador de PowerPoint</w:t>
            </w:r>
          </w:p>
        </w:tc>
      </w:tr>
      <w:tr w:rsidR="00844150" w14:paraId="63490291" w14:textId="77777777" w:rsidTr="00386868">
        <w:tc>
          <w:tcPr>
            <w:tcW w:w="2268" w:type="dxa"/>
            <w:shd w:val="clear" w:color="auto" w:fill="auto"/>
            <w:tcMar>
              <w:top w:w="100" w:type="dxa"/>
              <w:left w:w="100" w:type="dxa"/>
              <w:bottom w:w="100" w:type="dxa"/>
              <w:right w:w="100" w:type="dxa"/>
            </w:tcMar>
          </w:tcPr>
          <w:p w14:paraId="7730AD07"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Conceitualizar um Ambiente Virtual de Aprendizado</w:t>
            </w:r>
          </w:p>
        </w:tc>
        <w:tc>
          <w:tcPr>
            <w:tcW w:w="2268" w:type="dxa"/>
            <w:shd w:val="clear" w:color="auto" w:fill="auto"/>
            <w:tcMar>
              <w:top w:w="100" w:type="dxa"/>
              <w:left w:w="100" w:type="dxa"/>
              <w:bottom w:w="100" w:type="dxa"/>
              <w:right w:w="100" w:type="dxa"/>
            </w:tcMar>
          </w:tcPr>
          <w:p w14:paraId="216AD839"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Sim, de forma literária, o que é necessário para obter um ensino de qualidade no ambiente</w:t>
            </w:r>
          </w:p>
        </w:tc>
        <w:tc>
          <w:tcPr>
            <w:tcW w:w="2268" w:type="dxa"/>
            <w:shd w:val="clear" w:color="auto" w:fill="auto"/>
            <w:tcMar>
              <w:top w:w="100" w:type="dxa"/>
              <w:left w:w="100" w:type="dxa"/>
              <w:bottom w:w="100" w:type="dxa"/>
              <w:right w:w="100" w:type="dxa"/>
            </w:tcMar>
          </w:tcPr>
          <w:p w14:paraId="1AF5C984"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Sim, exemplificando como cada matéria poderia usufruir da tecnologia de RV</w:t>
            </w:r>
          </w:p>
        </w:tc>
        <w:tc>
          <w:tcPr>
            <w:tcW w:w="2268" w:type="dxa"/>
            <w:shd w:val="clear" w:color="auto" w:fill="auto"/>
            <w:tcMar>
              <w:top w:w="100" w:type="dxa"/>
              <w:left w:w="100" w:type="dxa"/>
              <w:bottom w:w="100" w:type="dxa"/>
              <w:right w:w="100" w:type="dxa"/>
            </w:tcMar>
          </w:tcPr>
          <w:p w14:paraId="62409961"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Sim, abordando as limitações do ensino bidimensional, e a forma que representações tridimensionais podem contribuir para o ensino</w:t>
            </w:r>
          </w:p>
        </w:tc>
      </w:tr>
      <w:tr w:rsidR="00844150" w:rsidRPr="00373A1F" w14:paraId="2B123EAB" w14:textId="77777777" w:rsidTr="00386868">
        <w:tc>
          <w:tcPr>
            <w:tcW w:w="2268" w:type="dxa"/>
            <w:shd w:val="clear" w:color="auto" w:fill="auto"/>
            <w:tcMar>
              <w:top w:w="100" w:type="dxa"/>
              <w:left w:w="100" w:type="dxa"/>
              <w:bottom w:w="100" w:type="dxa"/>
              <w:right w:w="100" w:type="dxa"/>
            </w:tcMar>
          </w:tcPr>
          <w:p w14:paraId="02F456D6"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Avaliar o uso de um Ambiente Virtual de Aprendizado</w:t>
            </w:r>
          </w:p>
        </w:tc>
        <w:tc>
          <w:tcPr>
            <w:tcW w:w="2268" w:type="dxa"/>
            <w:shd w:val="clear" w:color="auto" w:fill="auto"/>
            <w:tcMar>
              <w:top w:w="100" w:type="dxa"/>
              <w:left w:w="100" w:type="dxa"/>
              <w:bottom w:w="100" w:type="dxa"/>
              <w:right w:w="100" w:type="dxa"/>
            </w:tcMar>
          </w:tcPr>
          <w:p w14:paraId="72B40144"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Sim, é desenvolvido um questionário com base no sistema AVR avaliando a satisfação dos estudantes</w:t>
            </w:r>
          </w:p>
        </w:tc>
        <w:tc>
          <w:tcPr>
            <w:tcW w:w="2268" w:type="dxa"/>
            <w:shd w:val="clear" w:color="auto" w:fill="auto"/>
            <w:tcMar>
              <w:top w:w="100" w:type="dxa"/>
              <w:left w:w="100" w:type="dxa"/>
              <w:bottom w:w="100" w:type="dxa"/>
              <w:right w:w="100" w:type="dxa"/>
            </w:tcMar>
          </w:tcPr>
          <w:p w14:paraId="7EA19060"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Não avalia</w:t>
            </w:r>
          </w:p>
        </w:tc>
        <w:tc>
          <w:tcPr>
            <w:tcW w:w="2268" w:type="dxa"/>
            <w:shd w:val="clear" w:color="auto" w:fill="auto"/>
            <w:tcMar>
              <w:top w:w="100" w:type="dxa"/>
              <w:left w:w="100" w:type="dxa"/>
              <w:bottom w:w="100" w:type="dxa"/>
              <w:right w:w="100" w:type="dxa"/>
            </w:tcMar>
          </w:tcPr>
          <w:p w14:paraId="172CC1C4"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Não avalia de forma metódica</w:t>
            </w:r>
          </w:p>
        </w:tc>
      </w:tr>
    </w:tbl>
    <w:p w14:paraId="75FADE04" w14:textId="77777777" w:rsidR="00844150" w:rsidRPr="00882DAF" w:rsidRDefault="00844150" w:rsidP="00844150">
      <w:pPr>
        <w:pStyle w:val="TF-FONTE"/>
      </w:pPr>
      <w:r>
        <w:t>Fonte: elaborado pelo autor.</w:t>
      </w:r>
    </w:p>
    <w:p w14:paraId="34242CA0" w14:textId="3124A89F" w:rsidR="00844150" w:rsidRDefault="00844150" w:rsidP="00844150">
      <w:pPr>
        <w:pStyle w:val="TF-TEXTO"/>
        <w:rPr>
          <w:color w:val="000000"/>
        </w:rPr>
      </w:pPr>
      <w:r>
        <w:t>Os artigos correlatos não possuem necessariamente a mesma proposta de desenvolver um ambiente de RV, mas sim estudar o uso do mesmo na educação e conceitualizam como um ambiente virtual de aprendizado deve ser construído</w:t>
      </w:r>
      <w:ins w:id="24" w:author="Andreza Sartori" w:date="2020-12-15T13:45:00Z">
        <w:r w:rsidR="00736886">
          <w:t>,</w:t>
        </w:r>
      </w:ins>
      <w:r>
        <w:t xml:space="preserve"> como é o caso do artigo de </w:t>
      </w:r>
      <w:proofErr w:type="spellStart"/>
      <w:r>
        <w:t>Hodge</w:t>
      </w:r>
      <w:proofErr w:type="spellEnd"/>
      <w:r>
        <w:t xml:space="preserve"> </w:t>
      </w:r>
      <w:r w:rsidRPr="00F61B4E">
        <w:rPr>
          <w:i/>
          <w:iCs/>
        </w:rPr>
        <w:t>et al</w:t>
      </w:r>
      <w:r>
        <w:t xml:space="preserve">. (2007) e </w:t>
      </w:r>
      <w:proofErr w:type="spellStart"/>
      <w:r>
        <w:t>Dong</w:t>
      </w:r>
      <w:proofErr w:type="spellEnd"/>
      <w:r>
        <w:t xml:space="preserve"> (2016). O sistema desenvolvido por </w:t>
      </w:r>
      <w:proofErr w:type="spellStart"/>
      <w:r>
        <w:t>Tabrizi</w:t>
      </w:r>
      <w:proofErr w:type="spellEnd"/>
      <w:r>
        <w:t xml:space="preserve"> (2008) aborda um ambiente virtual 3D, onde tanto os alunos quanto os professores podem usar, substituindo completamente a aula por </w:t>
      </w:r>
      <w:r w:rsidRPr="008F3198">
        <w:rPr>
          <w:i/>
          <w:iCs/>
        </w:rPr>
        <w:t>streaming</w:t>
      </w:r>
      <w:r>
        <w:t xml:space="preserve">, e sem o uso de um HMD de RV. Neste trabalho a proposta é desenvolver um ambiente virtual 3D, apenas para o professor, </w:t>
      </w:r>
      <w:commentRangeStart w:id="25"/>
      <w:r>
        <w:t>onde</w:t>
      </w:r>
      <w:commentRangeEnd w:id="25"/>
      <w:r w:rsidR="005F4B8D">
        <w:rPr>
          <w:rStyle w:val="Refdecomentrio"/>
        </w:rPr>
        <w:commentReference w:id="25"/>
      </w:r>
      <w:r>
        <w:t xml:space="preserve"> </w:t>
      </w:r>
      <w:proofErr w:type="gramStart"/>
      <w:r>
        <w:t>o mesmo</w:t>
      </w:r>
      <w:proofErr w:type="gramEnd"/>
      <w:r>
        <w:t xml:space="preserve"> vai interagir com todos os objetos disponíveis através de um HMD de RV e seus atuadores, utilizando dessa ferramenta em conjunto com alguma ferramenta de </w:t>
      </w:r>
      <w:r w:rsidRPr="008F3198">
        <w:rPr>
          <w:i/>
          <w:iCs/>
        </w:rPr>
        <w:t>streaming</w:t>
      </w:r>
      <w:r>
        <w:t xml:space="preserve"> de vídeo.</w:t>
      </w:r>
    </w:p>
    <w:p w14:paraId="6AD0C2A0" w14:textId="77777777" w:rsidR="00844150" w:rsidRDefault="00844150" w:rsidP="00844150">
      <w:pPr>
        <w:pStyle w:val="TF-TEXTO"/>
      </w:pPr>
      <w:r>
        <w:t xml:space="preserve">Diversos estudos, como nos realizados pelos correlatos, mostram que existe grande potencial na tecnologia de RV como ferramenta de uso educacional. Nunca foi possível representar de maneira tão imersiva conceitos educacionais abstratos como é possível no ambiente virtual. Aplicando isso como ferramenta ao docente, vai permitir que </w:t>
      </w:r>
      <w:proofErr w:type="gramStart"/>
      <w:r>
        <w:t>o mesmo</w:t>
      </w:r>
      <w:proofErr w:type="gramEnd"/>
      <w:r>
        <w:t xml:space="preserve"> não seja limitado a interface comum dos computadores, e tenha como dar uma aula muito mais interativa, de forma </w:t>
      </w:r>
      <w:r>
        <w:rPr>
          <w:i/>
        </w:rPr>
        <w:t xml:space="preserve">online </w:t>
      </w:r>
      <w:r>
        <w:t xml:space="preserve">por </w:t>
      </w:r>
      <w:r w:rsidRPr="008F3198">
        <w:rPr>
          <w:i/>
          <w:iCs/>
        </w:rPr>
        <w:t>streaming</w:t>
      </w:r>
      <w:r>
        <w:t xml:space="preserve"> de vídeo.</w:t>
      </w:r>
    </w:p>
    <w:p w14:paraId="65C75F6C" w14:textId="77777777" w:rsidR="00844150" w:rsidRDefault="00844150" w:rsidP="00844150">
      <w:pPr>
        <w:pStyle w:val="TF-TEXTO"/>
        <w:rPr>
          <w:color w:val="000000"/>
        </w:rPr>
      </w:pPr>
      <w:r>
        <w:t xml:space="preserve">Esse projeto pode contribuir na área educacional, proporcionando uma ferramenta conceito, que demonstra como a tecnologia de RV pode ser usada como um complemento para as aulas </w:t>
      </w:r>
      <w:r>
        <w:rPr>
          <w:i/>
        </w:rPr>
        <w:t xml:space="preserve">online </w:t>
      </w:r>
      <w:r>
        <w:t xml:space="preserve">mediadas por tecnologia. Será avaliado o nível de satisfação dos lecionadores e alunos que utilizaram essa ferramenta, a fim de validar se o uso da tecnologia gerou resultados positivos ou negativos. </w:t>
      </w:r>
    </w:p>
    <w:p w14:paraId="2CA49045" w14:textId="77777777" w:rsidR="00844150" w:rsidRDefault="00844150" w:rsidP="00844150">
      <w:pPr>
        <w:pStyle w:val="Ttulo2"/>
        <w:numPr>
          <w:ilvl w:val="1"/>
          <w:numId w:val="26"/>
        </w:numPr>
        <w:pBdr>
          <w:top w:val="nil"/>
          <w:left w:val="nil"/>
          <w:bottom w:val="nil"/>
          <w:right w:val="nil"/>
          <w:between w:val="nil"/>
        </w:pBdr>
        <w:spacing w:after="120" w:line="240" w:lineRule="auto"/>
        <w:rPr>
          <w:smallCaps/>
        </w:rPr>
      </w:pPr>
      <w:r>
        <w:rPr>
          <w:smallCaps/>
        </w:rPr>
        <w:t>REQUISITOS PRINCIPAIS DO PROBLEMA A SER TRABALHADO</w:t>
      </w:r>
    </w:p>
    <w:p w14:paraId="403F7F55" w14:textId="77777777" w:rsidR="00844150" w:rsidRDefault="00844150" w:rsidP="00844150">
      <w:pPr>
        <w:ind w:firstLine="680"/>
        <w:rPr>
          <w:color w:val="000000"/>
          <w:sz w:val="20"/>
          <w:szCs w:val="20"/>
        </w:rPr>
      </w:pPr>
      <w:r w:rsidRPr="0018428C">
        <w:rPr>
          <w:sz w:val="20"/>
          <w:szCs w:val="20"/>
        </w:rPr>
        <w:t>Nesta</w:t>
      </w:r>
      <w:r>
        <w:rPr>
          <w:sz w:val="20"/>
          <w:szCs w:val="20"/>
        </w:rPr>
        <w:t xml:space="preserve"> seção serão apresentados os Requisitos Funcionais (</w:t>
      </w:r>
      <w:proofErr w:type="spellStart"/>
      <w:r>
        <w:rPr>
          <w:sz w:val="20"/>
          <w:szCs w:val="20"/>
        </w:rPr>
        <w:t>RFs</w:t>
      </w:r>
      <w:proofErr w:type="spellEnd"/>
      <w:r>
        <w:rPr>
          <w:sz w:val="20"/>
          <w:szCs w:val="20"/>
        </w:rPr>
        <w:t>) e Requisitos Não Funcionais (</w:t>
      </w:r>
      <w:proofErr w:type="spellStart"/>
      <w:r>
        <w:rPr>
          <w:sz w:val="20"/>
          <w:szCs w:val="20"/>
        </w:rPr>
        <w:t>RNFs</w:t>
      </w:r>
      <w:proofErr w:type="spellEnd"/>
      <w:r>
        <w:rPr>
          <w:sz w:val="20"/>
          <w:szCs w:val="20"/>
        </w:rPr>
        <w:t>) propostos no desenvolvimento do trabalho:</w:t>
      </w:r>
    </w:p>
    <w:p w14:paraId="5F04B8AB" w14:textId="77777777" w:rsidR="00844150" w:rsidRDefault="00844150" w:rsidP="00844150">
      <w:pPr>
        <w:pStyle w:val="TF-ALNEA"/>
        <w:numPr>
          <w:ilvl w:val="0"/>
          <w:numId w:val="29"/>
        </w:numPr>
      </w:pPr>
      <w:r>
        <w:t>permitir que o usuário selecione um ambiente virtual (RF01);</w:t>
      </w:r>
    </w:p>
    <w:p w14:paraId="532D5B53" w14:textId="77777777" w:rsidR="00844150" w:rsidRDefault="00844150" w:rsidP="00844150">
      <w:pPr>
        <w:pStyle w:val="TF-ALNEA"/>
        <w:numPr>
          <w:ilvl w:val="0"/>
          <w:numId w:val="29"/>
        </w:numPr>
      </w:pPr>
      <w:r>
        <w:t>permitir que o usuário se locomova dentro do ambiente virtual (RF02);</w:t>
      </w:r>
    </w:p>
    <w:p w14:paraId="0E156BE0" w14:textId="77777777" w:rsidR="00844150" w:rsidRDefault="00844150" w:rsidP="00844150">
      <w:pPr>
        <w:pStyle w:val="TF-ALNEA"/>
        <w:numPr>
          <w:ilvl w:val="0"/>
          <w:numId w:val="29"/>
        </w:numPr>
      </w:pPr>
      <w:r>
        <w:t>permitir que o usuário interaja com os objetos virtuais (RF03);</w:t>
      </w:r>
    </w:p>
    <w:p w14:paraId="66D8395A" w14:textId="77777777" w:rsidR="00844150" w:rsidRDefault="00844150" w:rsidP="00844150">
      <w:pPr>
        <w:pStyle w:val="TF-ALNEA"/>
        <w:numPr>
          <w:ilvl w:val="0"/>
          <w:numId w:val="29"/>
        </w:numPr>
      </w:pPr>
      <w:r>
        <w:t>permitir que o usuário posicione uma câmera virtual em qualquer local (RF04);</w:t>
      </w:r>
    </w:p>
    <w:p w14:paraId="101D2EC1" w14:textId="77777777" w:rsidR="00844150" w:rsidRDefault="00844150" w:rsidP="00844150">
      <w:pPr>
        <w:pStyle w:val="TF-ALNEA"/>
        <w:numPr>
          <w:ilvl w:val="0"/>
          <w:numId w:val="29"/>
        </w:numPr>
      </w:pPr>
      <w:r>
        <w:t>permitir que a imagem da câmera virtual seja utilizável por softwares terceiros (RF05);</w:t>
      </w:r>
    </w:p>
    <w:p w14:paraId="4A975BA8" w14:textId="77777777" w:rsidR="00844150" w:rsidRDefault="00844150" w:rsidP="00844150">
      <w:pPr>
        <w:pStyle w:val="TF-ALNEA"/>
        <w:numPr>
          <w:ilvl w:val="0"/>
          <w:numId w:val="29"/>
        </w:numPr>
      </w:pPr>
      <w:r>
        <w:lastRenderedPageBreak/>
        <w:t>permitir que o usuário use as mãos como atuador no ambiente virtual (RF06);</w:t>
      </w:r>
    </w:p>
    <w:p w14:paraId="2BA4290E" w14:textId="77777777" w:rsidR="00844150" w:rsidRDefault="00844150" w:rsidP="00844150">
      <w:pPr>
        <w:pStyle w:val="TF-ALNEA"/>
        <w:numPr>
          <w:ilvl w:val="0"/>
          <w:numId w:val="29"/>
        </w:numPr>
      </w:pPr>
      <w:r>
        <w:t>permitir que o usuário possa escolher dentre atividades pré-definidas para iniciar com o ambiente virtual preparado para determinada atividade (RF07);</w:t>
      </w:r>
    </w:p>
    <w:p w14:paraId="53C7BC93" w14:textId="77777777" w:rsidR="00844150" w:rsidRDefault="00844150" w:rsidP="00844150">
      <w:pPr>
        <w:pStyle w:val="TF-ALNEA"/>
        <w:numPr>
          <w:ilvl w:val="0"/>
          <w:numId w:val="29"/>
        </w:numPr>
      </w:pPr>
      <w:r>
        <w:t>modelar um ou mais ambientes virtuais (RF08);</w:t>
      </w:r>
    </w:p>
    <w:p w14:paraId="309A3FFA" w14:textId="77777777" w:rsidR="00844150" w:rsidRDefault="00844150" w:rsidP="00844150">
      <w:pPr>
        <w:pStyle w:val="TF-ALNEA"/>
        <w:numPr>
          <w:ilvl w:val="0"/>
          <w:numId w:val="29"/>
        </w:numPr>
      </w:pPr>
      <w:r>
        <w:t>desenvolver os scripts de interação com objetos (RF09);</w:t>
      </w:r>
    </w:p>
    <w:p w14:paraId="289514DE" w14:textId="77777777" w:rsidR="00844150" w:rsidRDefault="00844150" w:rsidP="00844150">
      <w:pPr>
        <w:pStyle w:val="TF-ALNEA"/>
        <w:numPr>
          <w:ilvl w:val="0"/>
          <w:numId w:val="29"/>
        </w:numPr>
      </w:pPr>
      <w:r>
        <w:t>desenvolver os scripts do quadro interativo (RF10);</w:t>
      </w:r>
    </w:p>
    <w:p w14:paraId="7A4E4137" w14:textId="77777777" w:rsidR="00844150" w:rsidRDefault="00844150" w:rsidP="00844150">
      <w:pPr>
        <w:pStyle w:val="TF-ALNEA"/>
        <w:numPr>
          <w:ilvl w:val="0"/>
          <w:numId w:val="29"/>
        </w:numPr>
      </w:pPr>
      <w:r>
        <w:t>desenvolver os scripts da interface do usuário (RF11);</w:t>
      </w:r>
    </w:p>
    <w:p w14:paraId="2728E081" w14:textId="77777777" w:rsidR="00844150" w:rsidRDefault="00844150" w:rsidP="00844150">
      <w:pPr>
        <w:pStyle w:val="TF-ALNEA"/>
        <w:numPr>
          <w:ilvl w:val="0"/>
          <w:numId w:val="29"/>
        </w:numPr>
      </w:pPr>
      <w:r>
        <w:t>criar uma interface de usuário (RF12);</w:t>
      </w:r>
    </w:p>
    <w:p w14:paraId="663982B6" w14:textId="77777777" w:rsidR="00844150" w:rsidRDefault="00844150" w:rsidP="00844150">
      <w:pPr>
        <w:pStyle w:val="TF-ALNEA"/>
        <w:numPr>
          <w:ilvl w:val="0"/>
          <w:numId w:val="29"/>
        </w:numPr>
      </w:pPr>
      <w:r>
        <w:t>disponibilizar um exemplo de aula pronto como demonstração de uso da ferramenta (RF13);</w:t>
      </w:r>
    </w:p>
    <w:p w14:paraId="475875C1" w14:textId="77777777" w:rsidR="00844150" w:rsidRDefault="00844150" w:rsidP="00844150">
      <w:pPr>
        <w:pStyle w:val="TF-ALNEA"/>
        <w:numPr>
          <w:ilvl w:val="0"/>
          <w:numId w:val="29"/>
        </w:numPr>
      </w:pPr>
      <w:r>
        <w:t xml:space="preserve">integrar o </w:t>
      </w:r>
      <w:r w:rsidRPr="00F30C76">
        <w:rPr>
          <w:i/>
          <w:iCs/>
        </w:rPr>
        <w:t>streaming</w:t>
      </w:r>
      <w:r>
        <w:t xml:space="preserve"> de vídeo da câmera virtual, utilizando algum software terceiro, em conjunto com o </w:t>
      </w:r>
      <w:r w:rsidRPr="00F30C76">
        <w:rPr>
          <w:i/>
          <w:iCs/>
        </w:rPr>
        <w:t>streaming</w:t>
      </w:r>
      <w:r>
        <w:t xml:space="preserve"> de vídeo de uma câmera real, para posicionar o usuário físico no mundo virtual (RNF01);</w:t>
      </w:r>
    </w:p>
    <w:p w14:paraId="27AA4DB3" w14:textId="77777777" w:rsidR="00844150" w:rsidRDefault="00844150" w:rsidP="00844150">
      <w:pPr>
        <w:pStyle w:val="TF-ALNEA"/>
        <w:numPr>
          <w:ilvl w:val="0"/>
          <w:numId w:val="29"/>
        </w:numPr>
      </w:pPr>
      <w:r>
        <w:t xml:space="preserve">ser desenvolvido na plataforma </w:t>
      </w:r>
      <w:proofErr w:type="spellStart"/>
      <w:r>
        <w:t>Unity</w:t>
      </w:r>
      <w:proofErr w:type="spellEnd"/>
      <w:r>
        <w:t xml:space="preserve"> com seu motor gráfico proprietário (RNF02);</w:t>
      </w:r>
    </w:p>
    <w:p w14:paraId="4B7384AC" w14:textId="77777777" w:rsidR="00844150" w:rsidRDefault="00844150" w:rsidP="00844150">
      <w:pPr>
        <w:pStyle w:val="TF-ALNEA"/>
        <w:numPr>
          <w:ilvl w:val="0"/>
          <w:numId w:val="29"/>
        </w:numPr>
      </w:pPr>
      <w:r>
        <w:t xml:space="preserve">ser programado na linguagem de programação C# nativa do </w:t>
      </w:r>
      <w:proofErr w:type="spellStart"/>
      <w:r>
        <w:t>Unity</w:t>
      </w:r>
      <w:proofErr w:type="spellEnd"/>
      <w:r>
        <w:t xml:space="preserve"> (RNF03).</w:t>
      </w:r>
    </w:p>
    <w:p w14:paraId="29B5A09D" w14:textId="77777777" w:rsidR="00844150" w:rsidRDefault="00844150" w:rsidP="00844150">
      <w:pPr>
        <w:pStyle w:val="Ttulo2"/>
        <w:numPr>
          <w:ilvl w:val="1"/>
          <w:numId w:val="26"/>
        </w:numPr>
        <w:pBdr>
          <w:top w:val="nil"/>
          <w:left w:val="nil"/>
          <w:bottom w:val="nil"/>
          <w:right w:val="nil"/>
          <w:between w:val="nil"/>
        </w:pBdr>
        <w:spacing w:after="120" w:line="240" w:lineRule="auto"/>
      </w:pPr>
      <w:r>
        <w:t>METODOLOGIA</w:t>
      </w:r>
    </w:p>
    <w:p w14:paraId="37DF709E" w14:textId="77777777" w:rsidR="00844150" w:rsidRDefault="00844150" w:rsidP="00844150">
      <w:pPr>
        <w:pStyle w:val="TF-TEXTO"/>
      </w:pPr>
      <w:r>
        <w:t>O trabalho será desenvolvido observando as seguintes etapas:</w:t>
      </w:r>
    </w:p>
    <w:p w14:paraId="11F01F1D" w14:textId="77777777" w:rsidR="00844150" w:rsidRDefault="00844150" w:rsidP="00844150">
      <w:pPr>
        <w:pStyle w:val="TF-ALNEA"/>
        <w:numPr>
          <w:ilvl w:val="0"/>
          <w:numId w:val="32"/>
        </w:numPr>
      </w:pPr>
      <w:r>
        <w:t xml:space="preserve">levantamento bibliográfico: buscar informações quanto ao desenvolvimento de uma ferramenta de Realidade Virtual utilizando a plataforma </w:t>
      </w:r>
      <w:proofErr w:type="spellStart"/>
      <w:r>
        <w:t>Unity</w:t>
      </w:r>
      <w:proofErr w:type="spellEnd"/>
      <w:r>
        <w:t xml:space="preserve">, cálculos matemáticos para integrar as diversas funcionalidades dentro do projeto como rotações </w:t>
      </w:r>
      <w:proofErr w:type="spellStart"/>
      <w:r>
        <w:t>euler</w:t>
      </w:r>
      <w:proofErr w:type="spellEnd"/>
      <w:r>
        <w:t>/</w:t>
      </w:r>
      <w:proofErr w:type="spellStart"/>
      <w:r>
        <w:t>quaternion</w:t>
      </w:r>
      <w:proofErr w:type="spellEnd"/>
      <w:r>
        <w:t>, coordenada dos objetos, entre outras. E como utilizar softwares terceiros para integrar uma câmera física com o ambiente virtual criando uma Realidade Misturada. Além de revisões literárias para a criação de um questionário de avaliação de satisfação;</w:t>
      </w:r>
    </w:p>
    <w:p w14:paraId="43E65A7A" w14:textId="77777777" w:rsidR="00844150" w:rsidRDefault="00844150" w:rsidP="00844150">
      <w:pPr>
        <w:pStyle w:val="TF-ALNEA"/>
        <w:numPr>
          <w:ilvl w:val="0"/>
          <w:numId w:val="2"/>
        </w:numPr>
      </w:pPr>
      <w:r>
        <w:t>levantamento dos requisitos: com todos os conceitos propostos estudados, reavaliar os requisitos propostos do projeto;</w:t>
      </w:r>
    </w:p>
    <w:p w14:paraId="7729C3F9" w14:textId="77777777" w:rsidR="00844150" w:rsidRDefault="00844150" w:rsidP="00844150">
      <w:pPr>
        <w:pStyle w:val="TF-ALNEA"/>
        <w:numPr>
          <w:ilvl w:val="0"/>
          <w:numId w:val="2"/>
        </w:numPr>
      </w:pPr>
      <w:r>
        <w:t>implementação da ferramenta: com todos os estudos realizados, implementar todas as funcionalidades propostas pela ferramenta e integrações;</w:t>
      </w:r>
    </w:p>
    <w:p w14:paraId="18501681" w14:textId="77777777" w:rsidR="00844150" w:rsidRDefault="00844150" w:rsidP="00844150">
      <w:pPr>
        <w:pStyle w:val="TF-ALNEA"/>
        <w:numPr>
          <w:ilvl w:val="0"/>
          <w:numId w:val="2"/>
        </w:numPr>
      </w:pPr>
      <w:r>
        <w:t>testes: testar o uso da ferramenta;</w:t>
      </w:r>
    </w:p>
    <w:p w14:paraId="537C0DD5" w14:textId="77777777" w:rsidR="00844150" w:rsidRPr="00A23622" w:rsidRDefault="00844150" w:rsidP="00844150">
      <w:pPr>
        <w:pStyle w:val="TF-ALNEA"/>
        <w:numPr>
          <w:ilvl w:val="0"/>
          <w:numId w:val="2"/>
        </w:numPr>
      </w:pPr>
      <w:r>
        <w:t>avaliar satisfação com professores e alunos: propor uma aula de testes utilizando desta ferramenta a fim de avaliar o nível de satisfação dos alunos e professores.</w:t>
      </w:r>
    </w:p>
    <w:p w14:paraId="592B7C58" w14:textId="1E0B7248" w:rsidR="00844150" w:rsidRDefault="00844150" w:rsidP="00844150">
      <w:pPr>
        <w:pStyle w:val="TF-TEXTO"/>
      </w:pPr>
      <w:r>
        <w:t xml:space="preserve">As etapas serão realizadas nos períodos relacionados no </w:t>
      </w:r>
      <w:r w:rsidRPr="000E5286">
        <w:fldChar w:fldCharType="begin"/>
      </w:r>
      <w:r w:rsidRPr="000E5286">
        <w:instrText xml:space="preserve"> REF _Ref55583397 \h </w:instrText>
      </w:r>
      <w:r>
        <w:instrText xml:space="preserve"> \* MERGEFORMAT </w:instrText>
      </w:r>
      <w:r w:rsidRPr="000E5286">
        <w:fldChar w:fldCharType="separate"/>
      </w:r>
      <w:r w:rsidR="00B047AD" w:rsidRPr="0059084C">
        <w:t xml:space="preserve">Quadro </w:t>
      </w:r>
      <w:r w:rsidR="00B047AD">
        <w:rPr>
          <w:noProof/>
        </w:rPr>
        <w:t>2</w:t>
      </w:r>
      <w:r w:rsidRPr="000E5286">
        <w:fldChar w:fldCharType="end"/>
      </w:r>
      <w:r>
        <w:t>.</w:t>
      </w:r>
      <w:bookmarkStart w:id="26" w:name="_y3s9yb17l0uc" w:colFirst="0" w:colLast="0"/>
      <w:bookmarkEnd w:id="26"/>
    </w:p>
    <w:p w14:paraId="744E1F3F" w14:textId="60D11484" w:rsidR="00844150" w:rsidRPr="0059084C" w:rsidRDefault="00844150" w:rsidP="00844150">
      <w:pPr>
        <w:pStyle w:val="TF-LEGENDA"/>
      </w:pPr>
      <w:bookmarkStart w:id="27" w:name="_6hpnmecqc9ti" w:colFirst="0" w:colLast="0"/>
      <w:bookmarkStart w:id="28" w:name="_Ref55583397"/>
      <w:bookmarkEnd w:id="27"/>
      <w:r w:rsidRPr="0059084C">
        <w:t xml:space="preserve">Quadro </w:t>
      </w:r>
      <w:r w:rsidR="00B047AD">
        <w:fldChar w:fldCharType="begin"/>
      </w:r>
      <w:r w:rsidR="00B047AD">
        <w:instrText xml:space="preserve"> SEQ Quadro \* ARABIC </w:instrText>
      </w:r>
      <w:r w:rsidR="00B047AD">
        <w:fldChar w:fldCharType="separate"/>
      </w:r>
      <w:r w:rsidR="00B047AD">
        <w:rPr>
          <w:noProof/>
        </w:rPr>
        <w:t>2</w:t>
      </w:r>
      <w:r w:rsidR="00B047AD">
        <w:rPr>
          <w:noProof/>
        </w:rPr>
        <w:fldChar w:fldCharType="end"/>
      </w:r>
      <w:bookmarkEnd w:id="28"/>
      <w:r w:rsidRPr="0059084C">
        <w:t xml:space="preserve"> - Cronograma</w:t>
      </w:r>
    </w:p>
    <w:tbl>
      <w:tblPr>
        <w:tblW w:w="90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70"/>
        <w:gridCol w:w="273"/>
        <w:gridCol w:w="284"/>
        <w:gridCol w:w="284"/>
        <w:gridCol w:w="284"/>
        <w:gridCol w:w="284"/>
        <w:gridCol w:w="284"/>
        <w:gridCol w:w="284"/>
        <w:gridCol w:w="284"/>
        <w:gridCol w:w="284"/>
        <w:gridCol w:w="289"/>
      </w:tblGrid>
      <w:tr w:rsidR="00844150" w14:paraId="69E9DA44" w14:textId="77777777" w:rsidTr="00386868">
        <w:trPr>
          <w:jc w:val="center"/>
        </w:trPr>
        <w:tc>
          <w:tcPr>
            <w:tcW w:w="6170" w:type="dxa"/>
            <w:tcBorders>
              <w:top w:val="single" w:sz="4" w:space="0" w:color="000000"/>
              <w:left w:val="single" w:sz="4" w:space="0" w:color="000000"/>
              <w:bottom w:val="nil"/>
              <w:right w:val="single" w:sz="4" w:space="0" w:color="000000"/>
            </w:tcBorders>
            <w:shd w:val="clear" w:color="auto" w:fill="A6A6A6"/>
            <w:tcMar>
              <w:top w:w="0" w:type="dxa"/>
              <w:bottom w:w="0" w:type="dxa"/>
            </w:tcMar>
          </w:tcPr>
          <w:p w14:paraId="7411A793" w14:textId="77777777" w:rsidR="00844150" w:rsidRDefault="00844150" w:rsidP="00386868">
            <w:pPr>
              <w:pBdr>
                <w:top w:val="nil"/>
                <w:left w:val="nil"/>
                <w:bottom w:val="nil"/>
                <w:right w:val="nil"/>
                <w:between w:val="nil"/>
              </w:pBdr>
              <w:rPr>
                <w:color w:val="000000"/>
                <w:sz w:val="20"/>
                <w:szCs w:val="20"/>
              </w:rPr>
            </w:pPr>
          </w:p>
        </w:tc>
        <w:tc>
          <w:tcPr>
            <w:tcW w:w="2834" w:type="dxa"/>
            <w:gridSpan w:val="10"/>
            <w:tcBorders>
              <w:top w:val="single" w:sz="4" w:space="0" w:color="000000"/>
              <w:left w:val="single" w:sz="4" w:space="0" w:color="000000"/>
              <w:right w:val="single" w:sz="4" w:space="0" w:color="000000"/>
            </w:tcBorders>
            <w:shd w:val="clear" w:color="auto" w:fill="A6A6A6"/>
            <w:tcMar>
              <w:top w:w="0" w:type="dxa"/>
              <w:bottom w:w="0" w:type="dxa"/>
            </w:tcMar>
          </w:tcPr>
          <w:p w14:paraId="64569D9F" w14:textId="77777777" w:rsidR="00844150" w:rsidRDefault="00844150" w:rsidP="00386868">
            <w:pPr>
              <w:pBdr>
                <w:top w:val="nil"/>
                <w:left w:val="nil"/>
                <w:bottom w:val="nil"/>
                <w:right w:val="nil"/>
                <w:between w:val="nil"/>
              </w:pBdr>
              <w:jc w:val="center"/>
              <w:rPr>
                <w:color w:val="000000"/>
                <w:sz w:val="20"/>
                <w:szCs w:val="20"/>
              </w:rPr>
            </w:pPr>
            <w:r>
              <w:rPr>
                <w:sz w:val="20"/>
                <w:szCs w:val="20"/>
              </w:rPr>
              <w:t>2021</w:t>
            </w:r>
          </w:p>
        </w:tc>
      </w:tr>
      <w:tr w:rsidR="00844150" w14:paraId="319B3570" w14:textId="77777777" w:rsidTr="00386868">
        <w:trPr>
          <w:jc w:val="center"/>
        </w:trPr>
        <w:tc>
          <w:tcPr>
            <w:tcW w:w="6170" w:type="dxa"/>
            <w:tcBorders>
              <w:top w:val="nil"/>
              <w:left w:val="single" w:sz="4" w:space="0" w:color="000000"/>
              <w:bottom w:val="nil"/>
            </w:tcBorders>
            <w:shd w:val="clear" w:color="auto" w:fill="A6A6A6"/>
            <w:tcMar>
              <w:top w:w="0" w:type="dxa"/>
              <w:bottom w:w="0" w:type="dxa"/>
            </w:tcMar>
          </w:tcPr>
          <w:p w14:paraId="4B67460F" w14:textId="77777777" w:rsidR="00844150" w:rsidRDefault="00844150" w:rsidP="00386868">
            <w:pPr>
              <w:pBdr>
                <w:top w:val="nil"/>
                <w:left w:val="nil"/>
                <w:bottom w:val="nil"/>
                <w:right w:val="nil"/>
                <w:between w:val="nil"/>
              </w:pBdr>
              <w:rPr>
                <w:color w:val="000000"/>
                <w:sz w:val="20"/>
                <w:szCs w:val="20"/>
              </w:rPr>
            </w:pPr>
          </w:p>
        </w:tc>
        <w:tc>
          <w:tcPr>
            <w:tcW w:w="557" w:type="dxa"/>
            <w:gridSpan w:val="2"/>
            <w:shd w:val="clear" w:color="auto" w:fill="A6A6A6"/>
            <w:tcMar>
              <w:top w:w="0" w:type="dxa"/>
              <w:bottom w:w="0" w:type="dxa"/>
            </w:tcMar>
          </w:tcPr>
          <w:p w14:paraId="53F781BE" w14:textId="77777777" w:rsidR="00844150" w:rsidRDefault="00844150" w:rsidP="00386868">
            <w:pPr>
              <w:pBdr>
                <w:top w:val="nil"/>
                <w:left w:val="nil"/>
                <w:bottom w:val="nil"/>
                <w:right w:val="nil"/>
                <w:between w:val="nil"/>
              </w:pBdr>
              <w:jc w:val="center"/>
              <w:rPr>
                <w:color w:val="000000"/>
                <w:sz w:val="20"/>
                <w:szCs w:val="20"/>
              </w:rPr>
            </w:pPr>
            <w:proofErr w:type="spellStart"/>
            <w:r>
              <w:rPr>
                <w:sz w:val="20"/>
                <w:szCs w:val="20"/>
              </w:rPr>
              <w:t>fev</w:t>
            </w:r>
            <w:proofErr w:type="spellEnd"/>
          </w:p>
        </w:tc>
        <w:tc>
          <w:tcPr>
            <w:tcW w:w="568" w:type="dxa"/>
            <w:gridSpan w:val="2"/>
            <w:shd w:val="clear" w:color="auto" w:fill="A6A6A6"/>
            <w:tcMar>
              <w:top w:w="0" w:type="dxa"/>
              <w:bottom w:w="0" w:type="dxa"/>
            </w:tcMar>
          </w:tcPr>
          <w:p w14:paraId="59393D20" w14:textId="77777777" w:rsidR="00844150" w:rsidRDefault="00844150" w:rsidP="00386868">
            <w:pPr>
              <w:pBdr>
                <w:top w:val="nil"/>
                <w:left w:val="nil"/>
                <w:bottom w:val="nil"/>
                <w:right w:val="nil"/>
                <w:between w:val="nil"/>
              </w:pBdr>
              <w:jc w:val="center"/>
              <w:rPr>
                <w:color w:val="000000"/>
                <w:sz w:val="20"/>
                <w:szCs w:val="20"/>
              </w:rPr>
            </w:pPr>
            <w:r>
              <w:rPr>
                <w:sz w:val="20"/>
                <w:szCs w:val="20"/>
              </w:rPr>
              <w:t>mar</w:t>
            </w:r>
          </w:p>
        </w:tc>
        <w:tc>
          <w:tcPr>
            <w:tcW w:w="568" w:type="dxa"/>
            <w:gridSpan w:val="2"/>
            <w:shd w:val="clear" w:color="auto" w:fill="A6A6A6"/>
            <w:tcMar>
              <w:top w:w="0" w:type="dxa"/>
              <w:bottom w:w="0" w:type="dxa"/>
            </w:tcMar>
          </w:tcPr>
          <w:p w14:paraId="03EACC12" w14:textId="77777777" w:rsidR="00844150" w:rsidRDefault="00844150" w:rsidP="00386868">
            <w:pPr>
              <w:pBdr>
                <w:top w:val="nil"/>
                <w:left w:val="nil"/>
                <w:bottom w:val="nil"/>
                <w:right w:val="nil"/>
                <w:between w:val="nil"/>
              </w:pBdr>
              <w:jc w:val="center"/>
              <w:rPr>
                <w:color w:val="000000"/>
                <w:sz w:val="20"/>
                <w:szCs w:val="20"/>
              </w:rPr>
            </w:pPr>
            <w:proofErr w:type="spellStart"/>
            <w:r>
              <w:rPr>
                <w:sz w:val="20"/>
                <w:szCs w:val="20"/>
              </w:rPr>
              <w:t>abr</w:t>
            </w:r>
            <w:proofErr w:type="spellEnd"/>
          </w:p>
        </w:tc>
        <w:tc>
          <w:tcPr>
            <w:tcW w:w="568" w:type="dxa"/>
            <w:gridSpan w:val="2"/>
            <w:shd w:val="clear" w:color="auto" w:fill="A6A6A6"/>
            <w:tcMar>
              <w:top w:w="0" w:type="dxa"/>
              <w:bottom w:w="0" w:type="dxa"/>
            </w:tcMar>
          </w:tcPr>
          <w:p w14:paraId="61A3810A" w14:textId="77777777" w:rsidR="00844150" w:rsidRDefault="00844150" w:rsidP="00386868">
            <w:pPr>
              <w:pBdr>
                <w:top w:val="nil"/>
                <w:left w:val="nil"/>
                <w:bottom w:val="nil"/>
                <w:right w:val="nil"/>
                <w:between w:val="nil"/>
              </w:pBdr>
              <w:jc w:val="center"/>
              <w:rPr>
                <w:color w:val="000000"/>
                <w:sz w:val="20"/>
                <w:szCs w:val="20"/>
              </w:rPr>
            </w:pPr>
            <w:proofErr w:type="spellStart"/>
            <w:r>
              <w:rPr>
                <w:sz w:val="20"/>
                <w:szCs w:val="20"/>
              </w:rPr>
              <w:t>mai</w:t>
            </w:r>
            <w:proofErr w:type="spellEnd"/>
          </w:p>
        </w:tc>
        <w:tc>
          <w:tcPr>
            <w:tcW w:w="573" w:type="dxa"/>
            <w:gridSpan w:val="2"/>
            <w:shd w:val="clear" w:color="auto" w:fill="A6A6A6"/>
            <w:tcMar>
              <w:top w:w="0" w:type="dxa"/>
              <w:bottom w:w="0" w:type="dxa"/>
            </w:tcMar>
          </w:tcPr>
          <w:p w14:paraId="589A46CE" w14:textId="77777777" w:rsidR="00844150" w:rsidRDefault="00844150" w:rsidP="00386868">
            <w:pPr>
              <w:pBdr>
                <w:top w:val="nil"/>
                <w:left w:val="nil"/>
                <w:bottom w:val="nil"/>
                <w:right w:val="nil"/>
                <w:between w:val="nil"/>
              </w:pBdr>
              <w:jc w:val="center"/>
              <w:rPr>
                <w:color w:val="000000"/>
                <w:sz w:val="20"/>
                <w:szCs w:val="20"/>
              </w:rPr>
            </w:pPr>
            <w:proofErr w:type="spellStart"/>
            <w:r>
              <w:rPr>
                <w:sz w:val="20"/>
                <w:szCs w:val="20"/>
              </w:rPr>
              <w:t>jun</w:t>
            </w:r>
            <w:proofErr w:type="spellEnd"/>
          </w:p>
        </w:tc>
      </w:tr>
      <w:tr w:rsidR="00844150" w14:paraId="00894EDE" w14:textId="77777777" w:rsidTr="00386868">
        <w:trPr>
          <w:jc w:val="center"/>
        </w:trPr>
        <w:tc>
          <w:tcPr>
            <w:tcW w:w="6170" w:type="dxa"/>
            <w:tcBorders>
              <w:top w:val="nil"/>
              <w:left w:val="single" w:sz="4" w:space="0" w:color="000000"/>
            </w:tcBorders>
            <w:shd w:val="clear" w:color="auto" w:fill="A6A6A6"/>
            <w:tcMar>
              <w:top w:w="0" w:type="dxa"/>
              <w:bottom w:w="0" w:type="dxa"/>
            </w:tcMar>
          </w:tcPr>
          <w:p w14:paraId="2A5DD30B" w14:textId="77777777" w:rsidR="00844150" w:rsidRDefault="00844150" w:rsidP="00386868">
            <w:pPr>
              <w:pBdr>
                <w:top w:val="nil"/>
                <w:left w:val="nil"/>
                <w:bottom w:val="nil"/>
                <w:right w:val="nil"/>
                <w:between w:val="nil"/>
              </w:pBdr>
              <w:rPr>
                <w:color w:val="000000"/>
                <w:sz w:val="20"/>
                <w:szCs w:val="20"/>
              </w:rPr>
            </w:pPr>
            <w:r>
              <w:rPr>
                <w:color w:val="000000"/>
                <w:sz w:val="20"/>
                <w:szCs w:val="20"/>
              </w:rPr>
              <w:t>etapas / quinzenas</w:t>
            </w:r>
          </w:p>
        </w:tc>
        <w:tc>
          <w:tcPr>
            <w:tcW w:w="273" w:type="dxa"/>
            <w:tcBorders>
              <w:bottom w:val="single" w:sz="4" w:space="0" w:color="000000"/>
            </w:tcBorders>
            <w:shd w:val="clear" w:color="auto" w:fill="A6A6A6"/>
            <w:tcMar>
              <w:top w:w="0" w:type="dxa"/>
              <w:bottom w:w="0" w:type="dxa"/>
            </w:tcMar>
          </w:tcPr>
          <w:p w14:paraId="6C76202A" w14:textId="77777777" w:rsidR="00844150" w:rsidRDefault="00844150" w:rsidP="00386868">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Mar>
              <w:top w:w="0" w:type="dxa"/>
              <w:bottom w:w="0" w:type="dxa"/>
            </w:tcMar>
          </w:tcPr>
          <w:p w14:paraId="0ABCDCED" w14:textId="77777777" w:rsidR="00844150" w:rsidRDefault="00844150" w:rsidP="00386868">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Mar>
              <w:top w:w="0" w:type="dxa"/>
              <w:bottom w:w="0" w:type="dxa"/>
            </w:tcMar>
          </w:tcPr>
          <w:p w14:paraId="0A7438B5" w14:textId="77777777" w:rsidR="00844150" w:rsidRDefault="00844150" w:rsidP="00386868">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Mar>
              <w:top w:w="0" w:type="dxa"/>
              <w:bottom w:w="0" w:type="dxa"/>
            </w:tcMar>
          </w:tcPr>
          <w:p w14:paraId="27B02B9B" w14:textId="77777777" w:rsidR="00844150" w:rsidRDefault="00844150" w:rsidP="00386868">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Mar>
              <w:top w:w="0" w:type="dxa"/>
              <w:bottom w:w="0" w:type="dxa"/>
            </w:tcMar>
          </w:tcPr>
          <w:p w14:paraId="2C85A776" w14:textId="77777777" w:rsidR="00844150" w:rsidRDefault="00844150" w:rsidP="00386868">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Mar>
              <w:top w:w="0" w:type="dxa"/>
              <w:bottom w:w="0" w:type="dxa"/>
            </w:tcMar>
          </w:tcPr>
          <w:p w14:paraId="1E761EA7" w14:textId="77777777" w:rsidR="00844150" w:rsidRDefault="00844150" w:rsidP="00386868">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Mar>
              <w:top w:w="0" w:type="dxa"/>
              <w:bottom w:w="0" w:type="dxa"/>
            </w:tcMar>
          </w:tcPr>
          <w:p w14:paraId="3482BCC4" w14:textId="77777777" w:rsidR="00844150" w:rsidRDefault="00844150" w:rsidP="00386868">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Mar>
              <w:top w:w="0" w:type="dxa"/>
              <w:bottom w:w="0" w:type="dxa"/>
            </w:tcMar>
          </w:tcPr>
          <w:p w14:paraId="16908BB7" w14:textId="77777777" w:rsidR="00844150" w:rsidRDefault="00844150" w:rsidP="00386868">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Mar>
              <w:top w:w="0" w:type="dxa"/>
              <w:bottom w:w="0" w:type="dxa"/>
            </w:tcMar>
          </w:tcPr>
          <w:p w14:paraId="424C9D28" w14:textId="77777777" w:rsidR="00844150" w:rsidRDefault="00844150" w:rsidP="00386868">
            <w:pPr>
              <w:pBdr>
                <w:top w:val="nil"/>
                <w:left w:val="nil"/>
                <w:bottom w:val="nil"/>
                <w:right w:val="nil"/>
                <w:between w:val="nil"/>
              </w:pBdr>
              <w:jc w:val="center"/>
              <w:rPr>
                <w:color w:val="000000"/>
                <w:sz w:val="20"/>
                <w:szCs w:val="20"/>
              </w:rPr>
            </w:pPr>
            <w:r>
              <w:rPr>
                <w:color w:val="000000"/>
                <w:sz w:val="20"/>
                <w:szCs w:val="20"/>
              </w:rPr>
              <w:t>1</w:t>
            </w:r>
          </w:p>
        </w:tc>
        <w:tc>
          <w:tcPr>
            <w:tcW w:w="289" w:type="dxa"/>
            <w:tcBorders>
              <w:bottom w:val="single" w:sz="4" w:space="0" w:color="000000"/>
            </w:tcBorders>
            <w:shd w:val="clear" w:color="auto" w:fill="A6A6A6"/>
            <w:tcMar>
              <w:top w:w="0" w:type="dxa"/>
              <w:bottom w:w="0" w:type="dxa"/>
            </w:tcMar>
          </w:tcPr>
          <w:p w14:paraId="1035F1C8" w14:textId="77777777" w:rsidR="00844150" w:rsidRDefault="00844150" w:rsidP="00386868">
            <w:pPr>
              <w:pBdr>
                <w:top w:val="nil"/>
                <w:left w:val="nil"/>
                <w:bottom w:val="nil"/>
                <w:right w:val="nil"/>
                <w:between w:val="nil"/>
              </w:pBdr>
              <w:jc w:val="center"/>
              <w:rPr>
                <w:color w:val="000000"/>
                <w:sz w:val="20"/>
                <w:szCs w:val="20"/>
              </w:rPr>
            </w:pPr>
            <w:r>
              <w:rPr>
                <w:color w:val="000000"/>
                <w:sz w:val="20"/>
                <w:szCs w:val="20"/>
              </w:rPr>
              <w:t>2</w:t>
            </w:r>
          </w:p>
        </w:tc>
      </w:tr>
      <w:tr w:rsidR="00844150" w14:paraId="521BEC72" w14:textId="77777777" w:rsidTr="00386868">
        <w:trPr>
          <w:jc w:val="center"/>
        </w:trPr>
        <w:tc>
          <w:tcPr>
            <w:tcW w:w="6170" w:type="dxa"/>
            <w:tcBorders>
              <w:left w:val="single" w:sz="4" w:space="0" w:color="000000"/>
            </w:tcBorders>
            <w:tcMar>
              <w:top w:w="0" w:type="dxa"/>
              <w:bottom w:w="0" w:type="dxa"/>
            </w:tcMar>
          </w:tcPr>
          <w:p w14:paraId="2EA33985" w14:textId="77777777" w:rsidR="00844150" w:rsidRDefault="00844150" w:rsidP="00386868">
            <w:pPr>
              <w:keepNext w:val="0"/>
              <w:keepLines w:val="0"/>
              <w:widowControl w:val="0"/>
              <w:jc w:val="both"/>
              <w:rPr>
                <w:color w:val="000000"/>
                <w:sz w:val="20"/>
                <w:szCs w:val="20"/>
              </w:rPr>
            </w:pPr>
            <w:r>
              <w:rPr>
                <w:sz w:val="20"/>
                <w:szCs w:val="20"/>
              </w:rPr>
              <w:t>levantamento bibliográfico</w:t>
            </w:r>
          </w:p>
        </w:tc>
        <w:tc>
          <w:tcPr>
            <w:tcW w:w="273" w:type="dxa"/>
            <w:tcBorders>
              <w:bottom w:val="single" w:sz="4" w:space="0" w:color="000000"/>
            </w:tcBorders>
            <w:shd w:val="clear" w:color="auto" w:fill="FFFFFF"/>
            <w:tcMar>
              <w:top w:w="0" w:type="dxa"/>
              <w:bottom w:w="0" w:type="dxa"/>
            </w:tcMar>
          </w:tcPr>
          <w:p w14:paraId="46E276DD" w14:textId="77777777" w:rsidR="00844150" w:rsidRDefault="00844150" w:rsidP="00386868">
            <w:pPr>
              <w:pBdr>
                <w:top w:val="nil"/>
                <w:left w:val="nil"/>
                <w:bottom w:val="nil"/>
                <w:right w:val="nil"/>
                <w:between w:val="nil"/>
              </w:pBdr>
              <w:jc w:val="center"/>
              <w:rPr>
                <w:color w:val="000000"/>
                <w:sz w:val="20"/>
                <w:szCs w:val="20"/>
                <w:shd w:val="clear" w:color="auto" w:fill="999999"/>
              </w:rPr>
            </w:pPr>
          </w:p>
        </w:tc>
        <w:tc>
          <w:tcPr>
            <w:tcW w:w="284" w:type="dxa"/>
            <w:tcBorders>
              <w:bottom w:val="single" w:sz="4" w:space="0" w:color="000000"/>
            </w:tcBorders>
            <w:shd w:val="clear" w:color="auto" w:fill="999999"/>
            <w:tcMar>
              <w:top w:w="0" w:type="dxa"/>
              <w:bottom w:w="0" w:type="dxa"/>
            </w:tcMar>
          </w:tcPr>
          <w:p w14:paraId="78F6CF91" w14:textId="77777777" w:rsidR="00844150" w:rsidRDefault="00844150" w:rsidP="00386868">
            <w:pPr>
              <w:pBdr>
                <w:top w:val="nil"/>
                <w:left w:val="nil"/>
                <w:bottom w:val="nil"/>
                <w:right w:val="nil"/>
                <w:between w:val="nil"/>
              </w:pBdr>
              <w:jc w:val="center"/>
              <w:rPr>
                <w:color w:val="000000"/>
                <w:sz w:val="20"/>
                <w:szCs w:val="20"/>
                <w:shd w:val="clear" w:color="auto" w:fill="999999"/>
              </w:rPr>
            </w:pPr>
          </w:p>
        </w:tc>
        <w:tc>
          <w:tcPr>
            <w:tcW w:w="284" w:type="dxa"/>
            <w:tcBorders>
              <w:bottom w:val="single" w:sz="4" w:space="0" w:color="000000"/>
            </w:tcBorders>
            <w:shd w:val="clear" w:color="auto" w:fill="999999"/>
            <w:tcMar>
              <w:top w:w="0" w:type="dxa"/>
              <w:bottom w:w="0" w:type="dxa"/>
            </w:tcMar>
          </w:tcPr>
          <w:p w14:paraId="2F85D694" w14:textId="77777777" w:rsidR="00844150" w:rsidRDefault="00844150" w:rsidP="00386868">
            <w:pPr>
              <w:pBdr>
                <w:top w:val="nil"/>
                <w:left w:val="nil"/>
                <w:bottom w:val="nil"/>
                <w:right w:val="nil"/>
                <w:between w:val="nil"/>
              </w:pBdr>
              <w:jc w:val="center"/>
              <w:rPr>
                <w:color w:val="000000"/>
                <w:sz w:val="20"/>
                <w:szCs w:val="20"/>
                <w:shd w:val="clear" w:color="auto" w:fill="999999"/>
              </w:rPr>
            </w:pPr>
          </w:p>
        </w:tc>
        <w:tc>
          <w:tcPr>
            <w:tcW w:w="284" w:type="dxa"/>
            <w:tcBorders>
              <w:bottom w:val="single" w:sz="4" w:space="0" w:color="000000"/>
            </w:tcBorders>
            <w:shd w:val="clear" w:color="auto" w:fill="999999"/>
            <w:tcMar>
              <w:top w:w="0" w:type="dxa"/>
              <w:bottom w:w="0" w:type="dxa"/>
            </w:tcMar>
          </w:tcPr>
          <w:p w14:paraId="3C85AAA2" w14:textId="77777777" w:rsidR="00844150" w:rsidRDefault="00844150" w:rsidP="00386868">
            <w:pPr>
              <w:pBdr>
                <w:top w:val="nil"/>
                <w:left w:val="nil"/>
                <w:bottom w:val="nil"/>
                <w:right w:val="nil"/>
                <w:between w:val="nil"/>
              </w:pBdr>
              <w:jc w:val="center"/>
              <w:rPr>
                <w:color w:val="000000"/>
                <w:sz w:val="20"/>
                <w:szCs w:val="20"/>
                <w:shd w:val="clear" w:color="auto" w:fill="999999"/>
              </w:rPr>
            </w:pPr>
          </w:p>
        </w:tc>
        <w:tc>
          <w:tcPr>
            <w:tcW w:w="284" w:type="dxa"/>
            <w:tcBorders>
              <w:bottom w:val="single" w:sz="4" w:space="0" w:color="000000"/>
            </w:tcBorders>
            <w:shd w:val="clear" w:color="auto" w:fill="999999"/>
            <w:tcMar>
              <w:top w:w="0" w:type="dxa"/>
              <w:bottom w:w="0" w:type="dxa"/>
            </w:tcMar>
          </w:tcPr>
          <w:p w14:paraId="6EEFCB89"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999999"/>
            <w:tcMar>
              <w:top w:w="0" w:type="dxa"/>
              <w:bottom w:w="0" w:type="dxa"/>
            </w:tcMar>
          </w:tcPr>
          <w:p w14:paraId="006039F0"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069B66B6"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12C00247"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6B241B71" w14:textId="77777777" w:rsidR="00844150" w:rsidRDefault="00844150" w:rsidP="00386868">
            <w:pPr>
              <w:pBdr>
                <w:top w:val="nil"/>
                <w:left w:val="nil"/>
                <w:bottom w:val="nil"/>
                <w:right w:val="nil"/>
                <w:between w:val="nil"/>
              </w:pBdr>
              <w:jc w:val="center"/>
              <w:rPr>
                <w:color w:val="000000"/>
                <w:sz w:val="20"/>
                <w:szCs w:val="20"/>
              </w:rPr>
            </w:pPr>
          </w:p>
        </w:tc>
        <w:tc>
          <w:tcPr>
            <w:tcW w:w="289" w:type="dxa"/>
            <w:tcMar>
              <w:top w:w="0" w:type="dxa"/>
              <w:bottom w:w="0" w:type="dxa"/>
            </w:tcMar>
          </w:tcPr>
          <w:p w14:paraId="633DBA2B" w14:textId="77777777" w:rsidR="00844150" w:rsidRDefault="00844150" w:rsidP="00386868">
            <w:pPr>
              <w:pBdr>
                <w:top w:val="nil"/>
                <w:left w:val="nil"/>
                <w:bottom w:val="nil"/>
                <w:right w:val="nil"/>
                <w:between w:val="nil"/>
              </w:pBdr>
              <w:jc w:val="center"/>
              <w:rPr>
                <w:color w:val="000000"/>
                <w:sz w:val="20"/>
                <w:szCs w:val="20"/>
              </w:rPr>
            </w:pPr>
          </w:p>
        </w:tc>
      </w:tr>
      <w:tr w:rsidR="00844150" w14:paraId="31D624BE" w14:textId="77777777" w:rsidTr="00386868">
        <w:trPr>
          <w:jc w:val="center"/>
        </w:trPr>
        <w:tc>
          <w:tcPr>
            <w:tcW w:w="6170" w:type="dxa"/>
            <w:tcBorders>
              <w:left w:val="single" w:sz="4" w:space="0" w:color="000000"/>
            </w:tcBorders>
            <w:tcMar>
              <w:top w:w="0" w:type="dxa"/>
              <w:bottom w:w="0" w:type="dxa"/>
            </w:tcMar>
          </w:tcPr>
          <w:p w14:paraId="144AAFAD" w14:textId="77777777" w:rsidR="00844150" w:rsidRDefault="00844150" w:rsidP="00386868">
            <w:pPr>
              <w:keepNext w:val="0"/>
              <w:keepLines w:val="0"/>
              <w:widowControl w:val="0"/>
              <w:jc w:val="both"/>
              <w:rPr>
                <w:sz w:val="20"/>
                <w:szCs w:val="20"/>
              </w:rPr>
            </w:pPr>
            <w:r>
              <w:rPr>
                <w:sz w:val="20"/>
                <w:szCs w:val="20"/>
              </w:rPr>
              <w:t>levantamento dos requisitos</w:t>
            </w:r>
          </w:p>
        </w:tc>
        <w:tc>
          <w:tcPr>
            <w:tcW w:w="273" w:type="dxa"/>
            <w:tcBorders>
              <w:bottom w:val="single" w:sz="4" w:space="0" w:color="000000"/>
            </w:tcBorders>
            <w:shd w:val="clear" w:color="auto" w:fill="FFFFFF"/>
            <w:tcMar>
              <w:top w:w="0" w:type="dxa"/>
              <w:bottom w:w="0" w:type="dxa"/>
            </w:tcMar>
          </w:tcPr>
          <w:p w14:paraId="104246A8" w14:textId="77777777" w:rsidR="00844150" w:rsidRDefault="00844150" w:rsidP="00386868">
            <w:pPr>
              <w:pBdr>
                <w:top w:val="nil"/>
                <w:left w:val="nil"/>
                <w:bottom w:val="nil"/>
                <w:right w:val="nil"/>
                <w:between w:val="nil"/>
              </w:pBdr>
              <w:jc w:val="center"/>
              <w:rPr>
                <w:color w:val="000000"/>
                <w:sz w:val="20"/>
                <w:szCs w:val="20"/>
                <w:shd w:val="clear" w:color="auto" w:fill="999999"/>
              </w:rPr>
            </w:pPr>
          </w:p>
        </w:tc>
        <w:tc>
          <w:tcPr>
            <w:tcW w:w="284" w:type="dxa"/>
            <w:tcBorders>
              <w:bottom w:val="single" w:sz="4" w:space="0" w:color="000000"/>
            </w:tcBorders>
            <w:shd w:val="clear" w:color="auto" w:fill="999999"/>
            <w:tcMar>
              <w:top w:w="0" w:type="dxa"/>
              <w:bottom w:w="0" w:type="dxa"/>
            </w:tcMar>
          </w:tcPr>
          <w:p w14:paraId="599D6775" w14:textId="77777777" w:rsidR="00844150" w:rsidRDefault="00844150" w:rsidP="00386868">
            <w:pPr>
              <w:pBdr>
                <w:top w:val="nil"/>
                <w:left w:val="nil"/>
                <w:bottom w:val="nil"/>
                <w:right w:val="nil"/>
                <w:between w:val="nil"/>
              </w:pBdr>
              <w:jc w:val="center"/>
              <w:rPr>
                <w:color w:val="000000"/>
                <w:sz w:val="20"/>
                <w:szCs w:val="20"/>
                <w:shd w:val="clear" w:color="auto" w:fill="999999"/>
              </w:rPr>
            </w:pPr>
          </w:p>
        </w:tc>
        <w:tc>
          <w:tcPr>
            <w:tcW w:w="284" w:type="dxa"/>
            <w:tcBorders>
              <w:bottom w:val="single" w:sz="4" w:space="0" w:color="000000"/>
            </w:tcBorders>
            <w:shd w:val="clear" w:color="auto" w:fill="999999"/>
            <w:tcMar>
              <w:top w:w="0" w:type="dxa"/>
              <w:bottom w:w="0" w:type="dxa"/>
            </w:tcMar>
          </w:tcPr>
          <w:p w14:paraId="0696D7D6" w14:textId="77777777" w:rsidR="00844150" w:rsidRDefault="00844150" w:rsidP="00386868">
            <w:pPr>
              <w:pBdr>
                <w:top w:val="nil"/>
                <w:left w:val="nil"/>
                <w:bottom w:val="nil"/>
                <w:right w:val="nil"/>
                <w:between w:val="nil"/>
              </w:pBdr>
              <w:jc w:val="center"/>
              <w:rPr>
                <w:color w:val="000000"/>
                <w:sz w:val="20"/>
                <w:szCs w:val="20"/>
                <w:shd w:val="clear" w:color="auto" w:fill="999999"/>
              </w:rPr>
            </w:pPr>
          </w:p>
        </w:tc>
        <w:tc>
          <w:tcPr>
            <w:tcW w:w="284" w:type="dxa"/>
            <w:tcBorders>
              <w:bottom w:val="single" w:sz="4" w:space="0" w:color="000000"/>
            </w:tcBorders>
            <w:shd w:val="clear" w:color="auto" w:fill="999999"/>
            <w:tcMar>
              <w:top w:w="0" w:type="dxa"/>
              <w:bottom w:w="0" w:type="dxa"/>
            </w:tcMar>
          </w:tcPr>
          <w:p w14:paraId="63E2E888" w14:textId="77777777" w:rsidR="00844150" w:rsidRDefault="00844150" w:rsidP="00386868">
            <w:pPr>
              <w:pBdr>
                <w:top w:val="nil"/>
                <w:left w:val="nil"/>
                <w:bottom w:val="nil"/>
                <w:right w:val="nil"/>
                <w:between w:val="nil"/>
              </w:pBdr>
              <w:jc w:val="center"/>
              <w:rPr>
                <w:color w:val="000000"/>
                <w:sz w:val="20"/>
                <w:szCs w:val="20"/>
                <w:shd w:val="clear" w:color="auto" w:fill="999999"/>
              </w:rPr>
            </w:pPr>
          </w:p>
        </w:tc>
        <w:tc>
          <w:tcPr>
            <w:tcW w:w="284" w:type="dxa"/>
            <w:tcBorders>
              <w:bottom w:val="single" w:sz="4" w:space="0" w:color="000000"/>
            </w:tcBorders>
            <w:shd w:val="clear" w:color="auto" w:fill="999999"/>
            <w:tcMar>
              <w:top w:w="0" w:type="dxa"/>
              <w:bottom w:w="0" w:type="dxa"/>
            </w:tcMar>
          </w:tcPr>
          <w:p w14:paraId="12FFA7AA"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999999"/>
            <w:tcMar>
              <w:top w:w="0" w:type="dxa"/>
              <w:bottom w:w="0" w:type="dxa"/>
            </w:tcMar>
          </w:tcPr>
          <w:p w14:paraId="74CFDAB4"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65062333"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37814673"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75788B55" w14:textId="77777777" w:rsidR="00844150" w:rsidRDefault="00844150" w:rsidP="00386868">
            <w:pPr>
              <w:pBdr>
                <w:top w:val="nil"/>
                <w:left w:val="nil"/>
                <w:bottom w:val="nil"/>
                <w:right w:val="nil"/>
                <w:between w:val="nil"/>
              </w:pBdr>
              <w:jc w:val="center"/>
              <w:rPr>
                <w:color w:val="000000"/>
                <w:sz w:val="20"/>
                <w:szCs w:val="20"/>
              </w:rPr>
            </w:pPr>
          </w:p>
        </w:tc>
        <w:tc>
          <w:tcPr>
            <w:tcW w:w="289" w:type="dxa"/>
            <w:tcMar>
              <w:top w:w="0" w:type="dxa"/>
              <w:bottom w:w="0" w:type="dxa"/>
            </w:tcMar>
          </w:tcPr>
          <w:p w14:paraId="2C8628C0" w14:textId="77777777" w:rsidR="00844150" w:rsidRDefault="00844150" w:rsidP="00386868">
            <w:pPr>
              <w:pBdr>
                <w:top w:val="nil"/>
                <w:left w:val="nil"/>
                <w:bottom w:val="nil"/>
                <w:right w:val="nil"/>
                <w:between w:val="nil"/>
              </w:pBdr>
              <w:jc w:val="center"/>
              <w:rPr>
                <w:color w:val="000000"/>
                <w:sz w:val="20"/>
                <w:szCs w:val="20"/>
              </w:rPr>
            </w:pPr>
          </w:p>
        </w:tc>
      </w:tr>
      <w:tr w:rsidR="00844150" w14:paraId="1B2F970D" w14:textId="77777777" w:rsidTr="00386868">
        <w:trPr>
          <w:jc w:val="center"/>
        </w:trPr>
        <w:tc>
          <w:tcPr>
            <w:tcW w:w="6170" w:type="dxa"/>
            <w:tcBorders>
              <w:left w:val="single" w:sz="4" w:space="0" w:color="000000"/>
            </w:tcBorders>
            <w:tcMar>
              <w:top w:w="0" w:type="dxa"/>
              <w:bottom w:w="0" w:type="dxa"/>
            </w:tcMar>
          </w:tcPr>
          <w:p w14:paraId="7F4C6270" w14:textId="77777777" w:rsidR="00844150" w:rsidRDefault="00844150" w:rsidP="00386868">
            <w:pPr>
              <w:pBdr>
                <w:top w:val="nil"/>
                <w:left w:val="nil"/>
                <w:bottom w:val="nil"/>
                <w:right w:val="nil"/>
                <w:between w:val="nil"/>
              </w:pBdr>
              <w:rPr>
                <w:color w:val="000000"/>
                <w:sz w:val="20"/>
                <w:szCs w:val="20"/>
              </w:rPr>
            </w:pPr>
            <w:r>
              <w:rPr>
                <w:sz w:val="20"/>
                <w:szCs w:val="20"/>
              </w:rPr>
              <w:t>implementação da ferramenta</w:t>
            </w:r>
          </w:p>
        </w:tc>
        <w:tc>
          <w:tcPr>
            <w:tcW w:w="273" w:type="dxa"/>
            <w:tcBorders>
              <w:top w:val="single" w:sz="4" w:space="0" w:color="000000"/>
            </w:tcBorders>
            <w:tcMar>
              <w:top w:w="0" w:type="dxa"/>
              <w:bottom w:w="0" w:type="dxa"/>
            </w:tcMar>
          </w:tcPr>
          <w:p w14:paraId="30696597"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top w:val="single" w:sz="4" w:space="0" w:color="000000"/>
            </w:tcBorders>
            <w:shd w:val="clear" w:color="auto" w:fill="FFFFFF"/>
            <w:tcMar>
              <w:top w:w="0" w:type="dxa"/>
              <w:bottom w:w="0" w:type="dxa"/>
            </w:tcMar>
          </w:tcPr>
          <w:p w14:paraId="566B11EB"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top w:val="single" w:sz="4" w:space="0" w:color="000000"/>
            </w:tcBorders>
            <w:shd w:val="clear" w:color="auto" w:fill="999999"/>
            <w:tcMar>
              <w:top w:w="0" w:type="dxa"/>
              <w:bottom w:w="0" w:type="dxa"/>
            </w:tcMar>
          </w:tcPr>
          <w:p w14:paraId="649B49D2"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top w:val="single" w:sz="4" w:space="0" w:color="000000"/>
            </w:tcBorders>
            <w:shd w:val="clear" w:color="auto" w:fill="999999"/>
            <w:tcMar>
              <w:top w:w="0" w:type="dxa"/>
              <w:bottom w:w="0" w:type="dxa"/>
            </w:tcMar>
          </w:tcPr>
          <w:p w14:paraId="346BFB3F"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top w:val="single" w:sz="4" w:space="0" w:color="000000"/>
            </w:tcBorders>
            <w:shd w:val="clear" w:color="auto" w:fill="999999"/>
            <w:tcMar>
              <w:top w:w="0" w:type="dxa"/>
              <w:bottom w:w="0" w:type="dxa"/>
            </w:tcMar>
          </w:tcPr>
          <w:p w14:paraId="2D926054"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top w:val="single" w:sz="4" w:space="0" w:color="000000"/>
            </w:tcBorders>
            <w:shd w:val="clear" w:color="auto" w:fill="999999"/>
            <w:tcMar>
              <w:top w:w="0" w:type="dxa"/>
              <w:bottom w:w="0" w:type="dxa"/>
            </w:tcMar>
          </w:tcPr>
          <w:p w14:paraId="63863215"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top w:val="single" w:sz="4" w:space="0" w:color="000000"/>
            </w:tcBorders>
            <w:tcMar>
              <w:top w:w="0" w:type="dxa"/>
              <w:bottom w:w="0" w:type="dxa"/>
            </w:tcMar>
          </w:tcPr>
          <w:p w14:paraId="2E3C38FB"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top w:val="single" w:sz="4" w:space="0" w:color="000000"/>
            </w:tcBorders>
            <w:tcMar>
              <w:top w:w="0" w:type="dxa"/>
              <w:bottom w:w="0" w:type="dxa"/>
            </w:tcMar>
          </w:tcPr>
          <w:p w14:paraId="5762B77E"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top w:val="single" w:sz="4" w:space="0" w:color="000000"/>
            </w:tcBorders>
            <w:tcMar>
              <w:top w:w="0" w:type="dxa"/>
              <w:bottom w:w="0" w:type="dxa"/>
            </w:tcMar>
          </w:tcPr>
          <w:p w14:paraId="01265377" w14:textId="77777777" w:rsidR="00844150" w:rsidRDefault="00844150" w:rsidP="00386868">
            <w:pPr>
              <w:pBdr>
                <w:top w:val="nil"/>
                <w:left w:val="nil"/>
                <w:bottom w:val="nil"/>
                <w:right w:val="nil"/>
                <w:between w:val="nil"/>
              </w:pBdr>
              <w:jc w:val="center"/>
              <w:rPr>
                <w:color w:val="000000"/>
                <w:sz w:val="20"/>
                <w:szCs w:val="20"/>
              </w:rPr>
            </w:pPr>
          </w:p>
        </w:tc>
        <w:tc>
          <w:tcPr>
            <w:tcW w:w="289" w:type="dxa"/>
            <w:tcMar>
              <w:top w:w="0" w:type="dxa"/>
              <w:bottom w:w="0" w:type="dxa"/>
            </w:tcMar>
          </w:tcPr>
          <w:p w14:paraId="365CA4EB" w14:textId="77777777" w:rsidR="00844150" w:rsidRDefault="00844150" w:rsidP="00386868">
            <w:pPr>
              <w:pBdr>
                <w:top w:val="nil"/>
                <w:left w:val="nil"/>
                <w:bottom w:val="nil"/>
                <w:right w:val="nil"/>
                <w:between w:val="nil"/>
              </w:pBdr>
              <w:jc w:val="center"/>
              <w:rPr>
                <w:color w:val="000000"/>
                <w:sz w:val="20"/>
                <w:szCs w:val="20"/>
              </w:rPr>
            </w:pPr>
          </w:p>
        </w:tc>
      </w:tr>
      <w:tr w:rsidR="00844150" w14:paraId="0483C682" w14:textId="77777777" w:rsidTr="00386868">
        <w:trPr>
          <w:jc w:val="center"/>
        </w:trPr>
        <w:tc>
          <w:tcPr>
            <w:tcW w:w="6170" w:type="dxa"/>
            <w:tcBorders>
              <w:left w:val="single" w:sz="4" w:space="0" w:color="000000"/>
            </w:tcBorders>
            <w:tcMar>
              <w:top w:w="0" w:type="dxa"/>
              <w:bottom w:w="0" w:type="dxa"/>
            </w:tcMar>
          </w:tcPr>
          <w:p w14:paraId="0BC29E33" w14:textId="77777777" w:rsidR="00844150" w:rsidRDefault="00844150" w:rsidP="00386868">
            <w:pPr>
              <w:pBdr>
                <w:top w:val="nil"/>
                <w:left w:val="nil"/>
                <w:bottom w:val="nil"/>
                <w:right w:val="nil"/>
                <w:between w:val="nil"/>
              </w:pBdr>
              <w:rPr>
                <w:color w:val="000000"/>
                <w:sz w:val="20"/>
                <w:szCs w:val="20"/>
              </w:rPr>
            </w:pPr>
            <w:r>
              <w:rPr>
                <w:sz w:val="20"/>
                <w:szCs w:val="20"/>
              </w:rPr>
              <w:t>testes</w:t>
            </w:r>
          </w:p>
        </w:tc>
        <w:tc>
          <w:tcPr>
            <w:tcW w:w="273" w:type="dxa"/>
            <w:tcBorders>
              <w:bottom w:val="single" w:sz="4" w:space="0" w:color="000000"/>
            </w:tcBorders>
            <w:tcMar>
              <w:top w:w="0" w:type="dxa"/>
              <w:bottom w:w="0" w:type="dxa"/>
            </w:tcMar>
          </w:tcPr>
          <w:p w14:paraId="443BC126"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FFFFFF"/>
            <w:tcMar>
              <w:top w:w="0" w:type="dxa"/>
              <w:bottom w:w="0" w:type="dxa"/>
            </w:tcMar>
          </w:tcPr>
          <w:p w14:paraId="436DB89B"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999999"/>
            <w:tcMar>
              <w:top w:w="0" w:type="dxa"/>
              <w:bottom w:w="0" w:type="dxa"/>
            </w:tcMar>
          </w:tcPr>
          <w:p w14:paraId="634FD811"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999999"/>
            <w:tcMar>
              <w:top w:w="0" w:type="dxa"/>
              <w:bottom w:w="0" w:type="dxa"/>
            </w:tcMar>
          </w:tcPr>
          <w:p w14:paraId="0920E224"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999999"/>
            <w:tcMar>
              <w:top w:w="0" w:type="dxa"/>
              <w:bottom w:w="0" w:type="dxa"/>
            </w:tcMar>
          </w:tcPr>
          <w:p w14:paraId="4D902A03"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999999"/>
            <w:tcMar>
              <w:top w:w="0" w:type="dxa"/>
              <w:bottom w:w="0" w:type="dxa"/>
            </w:tcMar>
          </w:tcPr>
          <w:p w14:paraId="2EA89201"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999999"/>
            <w:tcMar>
              <w:top w:w="0" w:type="dxa"/>
              <w:bottom w:w="0" w:type="dxa"/>
            </w:tcMar>
          </w:tcPr>
          <w:p w14:paraId="13F5ECD5"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5C8B7142"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6C84CE8F" w14:textId="77777777" w:rsidR="00844150" w:rsidRDefault="00844150" w:rsidP="00386868">
            <w:pPr>
              <w:pBdr>
                <w:top w:val="nil"/>
                <w:left w:val="nil"/>
                <w:bottom w:val="nil"/>
                <w:right w:val="nil"/>
                <w:between w:val="nil"/>
              </w:pBdr>
              <w:jc w:val="center"/>
              <w:rPr>
                <w:color w:val="000000"/>
                <w:sz w:val="20"/>
                <w:szCs w:val="20"/>
              </w:rPr>
            </w:pPr>
          </w:p>
        </w:tc>
        <w:tc>
          <w:tcPr>
            <w:tcW w:w="289" w:type="dxa"/>
            <w:tcMar>
              <w:top w:w="0" w:type="dxa"/>
              <w:bottom w:w="0" w:type="dxa"/>
            </w:tcMar>
          </w:tcPr>
          <w:p w14:paraId="3DF53F22" w14:textId="77777777" w:rsidR="00844150" w:rsidRDefault="00844150" w:rsidP="00386868">
            <w:pPr>
              <w:pBdr>
                <w:top w:val="nil"/>
                <w:left w:val="nil"/>
                <w:bottom w:val="nil"/>
                <w:right w:val="nil"/>
                <w:between w:val="nil"/>
              </w:pBdr>
              <w:jc w:val="center"/>
              <w:rPr>
                <w:color w:val="000000"/>
                <w:sz w:val="20"/>
                <w:szCs w:val="20"/>
              </w:rPr>
            </w:pPr>
          </w:p>
        </w:tc>
      </w:tr>
      <w:tr w:rsidR="00844150" w14:paraId="20850282" w14:textId="77777777" w:rsidTr="00386868">
        <w:trPr>
          <w:jc w:val="center"/>
        </w:trPr>
        <w:tc>
          <w:tcPr>
            <w:tcW w:w="6170" w:type="dxa"/>
            <w:tcBorders>
              <w:left w:val="single" w:sz="4" w:space="0" w:color="000000"/>
            </w:tcBorders>
            <w:tcMar>
              <w:top w:w="0" w:type="dxa"/>
              <w:bottom w:w="0" w:type="dxa"/>
            </w:tcMar>
          </w:tcPr>
          <w:p w14:paraId="4E6323D2" w14:textId="77777777" w:rsidR="00844150" w:rsidRDefault="00844150" w:rsidP="00386868">
            <w:pPr>
              <w:rPr>
                <w:sz w:val="20"/>
                <w:szCs w:val="20"/>
              </w:rPr>
            </w:pPr>
            <w:r>
              <w:rPr>
                <w:sz w:val="20"/>
                <w:szCs w:val="20"/>
              </w:rPr>
              <w:t>avaliar satisfação com professores e alunos</w:t>
            </w:r>
          </w:p>
        </w:tc>
        <w:tc>
          <w:tcPr>
            <w:tcW w:w="273" w:type="dxa"/>
            <w:tcBorders>
              <w:bottom w:val="single" w:sz="4" w:space="0" w:color="000000"/>
            </w:tcBorders>
            <w:tcMar>
              <w:top w:w="0" w:type="dxa"/>
              <w:bottom w:w="0" w:type="dxa"/>
            </w:tcMar>
          </w:tcPr>
          <w:p w14:paraId="4C620AC7"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FFFFFF"/>
            <w:tcMar>
              <w:top w:w="0" w:type="dxa"/>
              <w:bottom w:w="0" w:type="dxa"/>
            </w:tcMar>
          </w:tcPr>
          <w:p w14:paraId="684445D0"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1E372E62"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45FB15B5"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4C7C8BC2"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610A647F"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66BE3FDD"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999999"/>
            <w:tcMar>
              <w:top w:w="0" w:type="dxa"/>
              <w:bottom w:w="0" w:type="dxa"/>
            </w:tcMar>
          </w:tcPr>
          <w:p w14:paraId="2BA4F86C"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999999"/>
            <w:tcMar>
              <w:top w:w="0" w:type="dxa"/>
              <w:bottom w:w="0" w:type="dxa"/>
            </w:tcMar>
          </w:tcPr>
          <w:p w14:paraId="72DB19BA" w14:textId="77777777" w:rsidR="00844150" w:rsidRDefault="00844150" w:rsidP="00386868">
            <w:pPr>
              <w:pBdr>
                <w:top w:val="nil"/>
                <w:left w:val="nil"/>
                <w:bottom w:val="nil"/>
                <w:right w:val="nil"/>
                <w:between w:val="nil"/>
              </w:pBdr>
              <w:jc w:val="center"/>
              <w:rPr>
                <w:color w:val="000000"/>
                <w:sz w:val="20"/>
                <w:szCs w:val="20"/>
              </w:rPr>
            </w:pPr>
          </w:p>
        </w:tc>
        <w:tc>
          <w:tcPr>
            <w:tcW w:w="289" w:type="dxa"/>
            <w:shd w:val="clear" w:color="auto" w:fill="999999"/>
            <w:tcMar>
              <w:top w:w="0" w:type="dxa"/>
              <w:bottom w:w="0" w:type="dxa"/>
            </w:tcMar>
          </w:tcPr>
          <w:p w14:paraId="5A76F43F" w14:textId="77777777" w:rsidR="00844150" w:rsidRDefault="00844150" w:rsidP="00386868">
            <w:pPr>
              <w:pBdr>
                <w:top w:val="nil"/>
                <w:left w:val="nil"/>
                <w:bottom w:val="nil"/>
                <w:right w:val="nil"/>
                <w:between w:val="nil"/>
              </w:pBdr>
              <w:jc w:val="center"/>
              <w:rPr>
                <w:color w:val="000000"/>
                <w:sz w:val="20"/>
                <w:szCs w:val="20"/>
              </w:rPr>
            </w:pPr>
          </w:p>
        </w:tc>
      </w:tr>
    </w:tbl>
    <w:p w14:paraId="29BE051A" w14:textId="77777777" w:rsidR="00844150" w:rsidRDefault="00844150" w:rsidP="00844150">
      <w:pPr>
        <w:pStyle w:val="TF-FONTE"/>
      </w:pPr>
      <w:r>
        <w:t>Fonte: elaborado pelo autor.</w:t>
      </w:r>
    </w:p>
    <w:p w14:paraId="79D6820B" w14:textId="77777777" w:rsidR="00844150" w:rsidRDefault="00844150" w:rsidP="00844150">
      <w:pPr>
        <w:pStyle w:val="Ttulo1"/>
        <w:numPr>
          <w:ilvl w:val="0"/>
          <w:numId w:val="26"/>
        </w:numPr>
      </w:pPr>
      <w:r>
        <w:t>REVISÃO BIBLIOGRÁFICA</w:t>
      </w:r>
    </w:p>
    <w:p w14:paraId="3547EAC4" w14:textId="68E5DEB9" w:rsidR="00844150" w:rsidRDefault="00844150" w:rsidP="00844150">
      <w:pPr>
        <w:pStyle w:val="TF-TEXTO"/>
      </w:pPr>
      <w:r>
        <w:tab/>
        <w:t xml:space="preserve">Como destacado por </w:t>
      </w:r>
      <w:proofErr w:type="spellStart"/>
      <w:r>
        <w:t>Anantharam</w:t>
      </w:r>
      <w:proofErr w:type="spellEnd"/>
      <w:r>
        <w:t xml:space="preserve"> (2020), a pandemia do vírus SARS-COVID19 que resultou em uma quarentena geral em diversos países, impulsionou as aulas </w:t>
      </w:r>
      <w:r>
        <w:rPr>
          <w:i/>
        </w:rPr>
        <w:t xml:space="preserve">online </w:t>
      </w:r>
      <w:r>
        <w:t xml:space="preserve">mediadas por tecnologia, para manter as aulas enquanto os alunos e professores estejam confinados na quarentena. Diante desse novo formato adotado pelas </w:t>
      </w:r>
      <w:r w:rsidRPr="00B767E5">
        <w:t xml:space="preserve">instituições, </w:t>
      </w:r>
      <w:proofErr w:type="spellStart"/>
      <w:r w:rsidRPr="00B767E5">
        <w:t>Anantharam</w:t>
      </w:r>
      <w:proofErr w:type="spellEnd"/>
      <w:r w:rsidRPr="00B767E5">
        <w:t xml:space="preserve"> (2020) realizou uma pesquisa a fim de quantificar os pontos negativos e positivos do ponto de vista dos alunos, em relação às aulas online. Os resultados mostram que os professores não conseguem se engajar com os alunos, os quais citam as aulas como monótonas, sem claridade do quadro, desmotivador, entediantes, entre outros (</w:t>
      </w:r>
      <w:r>
        <w:fldChar w:fldCharType="begin"/>
      </w:r>
      <w:r>
        <w:instrText xml:space="preserve"> REF _Ref57392445 \h </w:instrText>
      </w:r>
      <w:r>
        <w:fldChar w:fldCharType="separate"/>
      </w:r>
      <w:r w:rsidR="00B047AD">
        <w:t xml:space="preserve">Quadro </w:t>
      </w:r>
      <w:r w:rsidR="00B047AD">
        <w:rPr>
          <w:noProof/>
        </w:rPr>
        <w:t>3</w:t>
      </w:r>
      <w:r>
        <w:fldChar w:fldCharType="end"/>
      </w:r>
      <w:r w:rsidRPr="00B767E5">
        <w:t>).</w:t>
      </w:r>
    </w:p>
    <w:p w14:paraId="230623F7" w14:textId="77777777" w:rsidR="00844150" w:rsidRDefault="00844150" w:rsidP="00844150">
      <w:pPr>
        <w:pStyle w:val="TF-TEXTO"/>
      </w:pPr>
    </w:p>
    <w:p w14:paraId="3D9E8E80" w14:textId="77777777" w:rsidR="00844150" w:rsidRDefault="00844150" w:rsidP="00844150">
      <w:pPr>
        <w:pStyle w:val="TF-TEXTO"/>
      </w:pPr>
    </w:p>
    <w:p w14:paraId="06CDA131" w14:textId="77777777" w:rsidR="00844150" w:rsidRDefault="00844150" w:rsidP="00844150">
      <w:pPr>
        <w:pStyle w:val="TF-TEXTO"/>
      </w:pPr>
    </w:p>
    <w:p w14:paraId="19AD7C5E" w14:textId="77777777" w:rsidR="00844150" w:rsidRDefault="00844150" w:rsidP="00844150">
      <w:pPr>
        <w:pStyle w:val="TF-TEXTO"/>
      </w:pPr>
    </w:p>
    <w:p w14:paraId="2F88D207" w14:textId="77777777" w:rsidR="00844150" w:rsidRDefault="00844150" w:rsidP="00844150">
      <w:pPr>
        <w:pStyle w:val="TF-TEXTO"/>
      </w:pPr>
    </w:p>
    <w:p w14:paraId="2EEE3301" w14:textId="77777777" w:rsidR="00844150" w:rsidRDefault="00844150" w:rsidP="00844150">
      <w:pPr>
        <w:pStyle w:val="TF-TEXTO"/>
      </w:pPr>
    </w:p>
    <w:p w14:paraId="03278CC0" w14:textId="77777777" w:rsidR="00844150" w:rsidRDefault="00844150" w:rsidP="00844150">
      <w:pPr>
        <w:pStyle w:val="TF-TEXTO"/>
      </w:pPr>
    </w:p>
    <w:p w14:paraId="1F4F5DFF" w14:textId="77777777" w:rsidR="00844150" w:rsidRPr="0059084C" w:rsidRDefault="00844150" w:rsidP="00844150">
      <w:pPr>
        <w:pStyle w:val="TF-FONTE"/>
      </w:pPr>
    </w:p>
    <w:p w14:paraId="42D5B49D" w14:textId="79E43F76" w:rsidR="00844150" w:rsidRDefault="00844150" w:rsidP="00844150">
      <w:pPr>
        <w:pStyle w:val="TF-LEGENDA"/>
      </w:pPr>
      <w:bookmarkStart w:id="29" w:name="_Ref57392445"/>
      <w:r>
        <w:t xml:space="preserve">Quadro </w:t>
      </w:r>
      <w:r w:rsidR="00B047AD">
        <w:fldChar w:fldCharType="begin"/>
      </w:r>
      <w:r w:rsidR="00B047AD">
        <w:instrText xml:space="preserve"> SEQ Quadro \* ARABIC </w:instrText>
      </w:r>
      <w:r w:rsidR="00B047AD">
        <w:fldChar w:fldCharType="separate"/>
      </w:r>
      <w:r w:rsidR="00B047AD">
        <w:rPr>
          <w:noProof/>
        </w:rPr>
        <w:t>3</w:t>
      </w:r>
      <w:r w:rsidR="00B047AD">
        <w:rPr>
          <w:noProof/>
        </w:rPr>
        <w:fldChar w:fldCharType="end"/>
      </w:r>
      <w:bookmarkEnd w:id="29"/>
      <w:r>
        <w:t xml:space="preserve"> - Respostas negativas em relação às aulas online</w:t>
      </w:r>
    </w:p>
    <w:tbl>
      <w:tblPr>
        <w:tblW w:w="9072" w:type="dxa"/>
        <w:tblLayout w:type="fixed"/>
        <w:tblLook w:val="0600" w:firstRow="0" w:lastRow="0" w:firstColumn="0" w:lastColumn="0" w:noHBand="1" w:noVBand="1"/>
      </w:tblPr>
      <w:tblGrid>
        <w:gridCol w:w="9072"/>
      </w:tblGrid>
      <w:tr w:rsidR="00844150" w14:paraId="697055C0" w14:textId="77777777" w:rsidTr="00386868">
        <w:tc>
          <w:tcPr>
            <w:tcW w:w="9072" w:type="dxa"/>
            <w:tcBorders>
              <w:top w:val="single" w:sz="4" w:space="0" w:color="auto"/>
              <w:left w:val="single" w:sz="4" w:space="0" w:color="auto"/>
              <w:bottom w:val="single" w:sz="4" w:space="0" w:color="auto"/>
            </w:tcBorders>
            <w:shd w:val="clear" w:color="auto" w:fill="auto"/>
            <w:tcMar>
              <w:top w:w="27" w:type="dxa"/>
              <w:left w:w="27" w:type="dxa"/>
              <w:bottom w:w="27" w:type="dxa"/>
              <w:right w:w="27" w:type="dxa"/>
            </w:tcMar>
          </w:tcPr>
          <w:p w14:paraId="1B7EC5A0"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Respostas Negativas</w:t>
            </w:r>
          </w:p>
        </w:tc>
      </w:tr>
      <w:tr w:rsidR="00844150" w14:paraId="4F113601"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1596A3A9"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 xml:space="preserve">Professores não se adaptaram de forma eficiente as aulas </w:t>
            </w:r>
            <w:proofErr w:type="spellStart"/>
            <w:r w:rsidRPr="00B767E5">
              <w:rPr>
                <w:iCs/>
                <w:sz w:val="20"/>
                <w:szCs w:val="20"/>
              </w:rPr>
              <w:t>onlines</w:t>
            </w:r>
            <w:proofErr w:type="spellEnd"/>
            <w:r>
              <w:rPr>
                <w:sz w:val="20"/>
                <w:szCs w:val="20"/>
              </w:rPr>
              <w:t xml:space="preserve">, pois continuavam com o mesmo processo de ensino de ficar lendo o </w:t>
            </w:r>
            <w:proofErr w:type="spellStart"/>
            <w:r>
              <w:rPr>
                <w:sz w:val="20"/>
                <w:szCs w:val="20"/>
              </w:rPr>
              <w:t>ppt</w:t>
            </w:r>
            <w:proofErr w:type="spellEnd"/>
            <w:r>
              <w:rPr>
                <w:sz w:val="20"/>
                <w:szCs w:val="20"/>
              </w:rPr>
              <w:t xml:space="preserve"> como nas aulas físicas</w:t>
            </w:r>
          </w:p>
        </w:tc>
      </w:tr>
      <w:tr w:rsidR="00844150" w14:paraId="6E8B5571"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62519343"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Monótona</w:t>
            </w:r>
          </w:p>
        </w:tc>
      </w:tr>
      <w:tr w:rsidR="00844150" w14:paraId="78B43515"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7259C3AA"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Desentendimento entre professores e alunos</w:t>
            </w:r>
          </w:p>
        </w:tc>
      </w:tr>
      <w:tr w:rsidR="00844150" w14:paraId="3268BCA4"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34656F39"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Sem claridade do quadro</w:t>
            </w:r>
          </w:p>
        </w:tc>
      </w:tr>
      <w:tr w:rsidR="00844150" w14:paraId="31B7265D"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7719BEBC"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Desmotivador</w:t>
            </w:r>
          </w:p>
        </w:tc>
      </w:tr>
      <w:tr w:rsidR="00844150" w14:paraId="03E790F6"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5A477F32"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É tediosa, ninguém escuta, mas finge que escuta.</w:t>
            </w:r>
          </w:p>
        </w:tc>
      </w:tr>
      <w:tr w:rsidR="00844150" w14:paraId="4DBA0F9F"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65B0E124"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Mais informações dadas devido ao tempo limitado</w:t>
            </w:r>
          </w:p>
        </w:tc>
      </w:tr>
      <w:tr w:rsidR="00844150" w14:paraId="0183A0A2"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75F63607"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Custo do pacote de dados da internet</w:t>
            </w:r>
          </w:p>
        </w:tc>
      </w:tr>
      <w:tr w:rsidR="00844150" w14:paraId="33A3C89A"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31B62485"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Dor de cabeça e dor nos olhos por olhar prolongadamente a tela</w:t>
            </w:r>
          </w:p>
        </w:tc>
      </w:tr>
      <w:tr w:rsidR="00844150" w14:paraId="78CD36F6" w14:textId="77777777" w:rsidTr="00386868">
        <w:trPr>
          <w:trHeight w:val="43"/>
        </w:trPr>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2D538976"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Falta de conhecimento dos professores no uso da plataforma</w:t>
            </w:r>
          </w:p>
        </w:tc>
      </w:tr>
      <w:tr w:rsidR="00844150" w14:paraId="07F5A749"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73C281AC"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Tudo, especialmente na entrega dos trabalhos</w:t>
            </w:r>
          </w:p>
        </w:tc>
      </w:tr>
      <w:tr w:rsidR="00844150" w14:paraId="2D11BCAF"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761F6279"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Compulsão, professores não entende os problemas dos estudantes</w:t>
            </w:r>
          </w:p>
        </w:tc>
      </w:tr>
      <w:tr w:rsidR="00844150" w14:paraId="0435330C"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1C8061D0"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Drena muita bateria e esquenta o celular com o uso de aplicativos como o Zoom</w:t>
            </w:r>
          </w:p>
        </w:tc>
      </w:tr>
      <w:tr w:rsidR="00844150" w14:paraId="3521EF29" w14:textId="77777777" w:rsidTr="00386868">
        <w:trPr>
          <w:trHeight w:val="337"/>
        </w:trPr>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07F3F59B"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Sem conexão emocional entre professor e estudante não conseguimos nos concentrar</w:t>
            </w:r>
          </w:p>
        </w:tc>
      </w:tr>
    </w:tbl>
    <w:p w14:paraId="71E0C60B" w14:textId="77777777" w:rsidR="00844150" w:rsidRDefault="00844150" w:rsidP="00844150">
      <w:pPr>
        <w:pStyle w:val="TF-FONTE"/>
      </w:pPr>
      <w:r>
        <w:t xml:space="preserve">Fonte: </w:t>
      </w:r>
      <w:proofErr w:type="spellStart"/>
      <w:r>
        <w:t>Anantharam</w:t>
      </w:r>
      <w:proofErr w:type="spellEnd"/>
      <w:r>
        <w:t>, (2020, tradução nossa).</w:t>
      </w:r>
    </w:p>
    <w:p w14:paraId="571A7F24" w14:textId="11601F18" w:rsidR="00844150" w:rsidRPr="00157B95" w:rsidDel="00157B95" w:rsidRDefault="00844150" w:rsidP="00844150">
      <w:pPr>
        <w:pStyle w:val="TF-TEXTO"/>
        <w:rPr>
          <w:del w:id="30" w:author="Andreza Sartori" w:date="2020-12-15T14:00:00Z"/>
          <w:highlight w:val="yellow"/>
          <w:rPrChange w:id="31" w:author="Andreza Sartori" w:date="2020-12-15T14:00:00Z">
            <w:rPr>
              <w:del w:id="32" w:author="Andreza Sartori" w:date="2020-12-15T14:00:00Z"/>
            </w:rPr>
          </w:rPrChange>
        </w:rPr>
      </w:pPr>
      <w:r>
        <w:tab/>
        <w:t xml:space="preserve">Utilizando da Realidade Virtual (RV) é possível </w:t>
      </w:r>
      <w:del w:id="33" w:author="Andreza Sartori" w:date="2020-12-15T13:54:00Z">
        <w:r w:rsidDel="00211DFA">
          <w:delText xml:space="preserve">trazer </w:delText>
        </w:r>
      </w:del>
      <w:ins w:id="34" w:author="Andreza Sartori" w:date="2020-12-15T13:54:00Z">
        <w:r w:rsidR="00211DFA">
          <w:t>fa</w:t>
        </w:r>
        <w:r w:rsidR="00211DFA">
          <w:t>zer</w:t>
        </w:r>
        <w:r w:rsidR="00211DFA">
          <w:t>?</w:t>
        </w:r>
        <w:r w:rsidR="00211DFA">
          <w:t xml:space="preserve"> </w:t>
        </w:r>
      </w:ins>
      <w:r>
        <w:t xml:space="preserve">uma aula com maior representatividade visual cuja proposta é ter um engajamento maior </w:t>
      </w:r>
      <w:del w:id="35" w:author="Andreza Sartori" w:date="2020-12-15T13:54:00Z">
        <w:r w:rsidDel="000E2DD3">
          <w:delText xml:space="preserve">com </w:delText>
        </w:r>
      </w:del>
      <w:ins w:id="36" w:author="Andreza Sartori" w:date="2020-12-15T13:54:00Z">
        <w:r w:rsidR="000E2DD3">
          <w:t>d</w:t>
        </w:r>
      </w:ins>
      <w:r>
        <w:t xml:space="preserve">os alunos e </w:t>
      </w:r>
      <w:commentRangeStart w:id="37"/>
      <w:r>
        <w:t xml:space="preserve">trazer uma qualidade de ensino melhor </w:t>
      </w:r>
      <w:commentRangeEnd w:id="37"/>
      <w:r w:rsidR="000E2DD3">
        <w:rPr>
          <w:rStyle w:val="Refdecomentrio"/>
        </w:rPr>
        <w:commentReference w:id="37"/>
      </w:r>
      <w:r>
        <w:t xml:space="preserve">(TABRIZI, 2008). O conceito de RV já é datado desde a década de 1800, dispositivos como o </w:t>
      </w:r>
      <w:proofErr w:type="spellStart"/>
      <w:r>
        <w:t>Kinetoscópio</w:t>
      </w:r>
      <w:proofErr w:type="spellEnd"/>
      <w:r>
        <w:t xml:space="preserve"> </w:t>
      </w:r>
      <w:r w:rsidRPr="00157B95">
        <w:rPr>
          <w:highlight w:val="yellow"/>
          <w:rPrChange w:id="38" w:author="Andreza Sartori" w:date="2020-12-15T14:00:00Z">
            <w:rPr/>
          </w:rPrChange>
        </w:rPr>
        <w:t>(</w:t>
      </w:r>
    </w:p>
    <w:p w14:paraId="2E8C7EB1" w14:textId="77777777" w:rsidR="00844150" w:rsidRDefault="00844150" w:rsidP="00157B95">
      <w:pPr>
        <w:pStyle w:val="TF-TEXTO"/>
      </w:pPr>
      <w:r w:rsidRPr="00157B95">
        <w:rPr>
          <w:highlight w:val="yellow"/>
          <w:rPrChange w:id="39" w:author="Andreza Sartori" w:date="2020-12-15T14:00:00Z">
            <w:rPr/>
          </w:rPrChange>
        </w:rPr>
        <w:t>Figura 3)</w:t>
      </w:r>
      <w:r>
        <w:t xml:space="preserve"> e </w:t>
      </w:r>
      <w:proofErr w:type="spellStart"/>
      <w:r>
        <w:t>Mutoscópio</w:t>
      </w:r>
      <w:proofErr w:type="spellEnd"/>
      <w:r>
        <w:t xml:space="preserve"> (</w:t>
      </w:r>
      <w:commentRangeStart w:id="40"/>
      <w:r>
        <w:t>Figura 4</w:t>
      </w:r>
      <w:commentRangeEnd w:id="40"/>
      <w:r w:rsidR="00B92F88">
        <w:rPr>
          <w:rStyle w:val="Refdecomentrio"/>
        </w:rPr>
        <w:commentReference w:id="40"/>
      </w:r>
      <w:r>
        <w:t xml:space="preserve">) permitiam ao usuário isolar sua visão em outra realidade (42GEARS, 2019). O primeiro capacete de realidade virtual ou Head </w:t>
      </w:r>
      <w:proofErr w:type="spellStart"/>
      <w:r>
        <w:t>Mounted</w:t>
      </w:r>
      <w:proofErr w:type="spellEnd"/>
      <w:r>
        <w:t xml:space="preserve"> Display (HMD) como o que será utilizado como dispositivo neste trabalho, foi desenvolvido somente na década de 1960 por Ivan Sutherland (</w:t>
      </w:r>
      <w:commentRangeStart w:id="41"/>
      <w:r>
        <w:t>Figura 5</w:t>
      </w:r>
      <w:commentRangeEnd w:id="41"/>
      <w:r w:rsidR="00B92F88">
        <w:rPr>
          <w:rStyle w:val="Refdecomentrio"/>
        </w:rPr>
        <w:commentReference w:id="41"/>
      </w:r>
      <w:r>
        <w:t>), cujo denominou o mesmo de “</w:t>
      </w:r>
      <w:proofErr w:type="spellStart"/>
      <w:r>
        <w:t>Ultimate</w:t>
      </w:r>
      <w:proofErr w:type="spellEnd"/>
      <w:r>
        <w:t xml:space="preserve"> Display” (TORI; KIRNER; SISCOUTTO, 2006).</w:t>
      </w:r>
    </w:p>
    <w:p w14:paraId="5EE51461" w14:textId="1DCB74ED" w:rsidR="00844150" w:rsidRDefault="00844150" w:rsidP="00844150">
      <w:pPr>
        <w:pStyle w:val="TF-LEGENDA"/>
      </w:pPr>
      <w:r>
        <w:t xml:space="preserve">Figura </w:t>
      </w:r>
      <w:r w:rsidR="00B047AD">
        <w:fldChar w:fldCharType="begin"/>
      </w:r>
      <w:r w:rsidR="00B047AD">
        <w:instrText xml:space="preserve"> SEQ Figura \* ARABIC </w:instrText>
      </w:r>
      <w:r w:rsidR="00B047AD">
        <w:fldChar w:fldCharType="separate"/>
      </w:r>
      <w:r w:rsidR="00B047AD">
        <w:rPr>
          <w:noProof/>
        </w:rPr>
        <w:t>3</w:t>
      </w:r>
      <w:r w:rsidR="00B047AD">
        <w:rPr>
          <w:noProof/>
        </w:rPr>
        <w:fldChar w:fldCharType="end"/>
      </w:r>
      <w:r>
        <w:t xml:space="preserve"> - </w:t>
      </w:r>
      <w:proofErr w:type="spellStart"/>
      <w:r>
        <w:t>Kinetoscópio</w:t>
      </w:r>
      <w:proofErr w:type="spellEnd"/>
    </w:p>
    <w:p w14:paraId="154BC367" w14:textId="066F7C9F" w:rsidR="00844150" w:rsidRDefault="00B047AD" w:rsidP="00844150">
      <w:pPr>
        <w:pStyle w:val="TF-FIGURA"/>
        <w:spacing w:after="0"/>
      </w:pPr>
      <w:r>
        <w:rPr>
          <w:noProof/>
        </w:rPr>
        <w:pict w14:anchorId="342B913C">
          <v:shape id="image5.png" o:spid="_x0000_i1027" type="#_x0000_t75" style="width:240.75pt;height:138.75pt;visibility:visible;mso-wrap-style:square">
            <v:imagedata r:id="rId17" o:title="" croptop="1f" cropbottom="1019f"/>
          </v:shape>
        </w:pict>
      </w:r>
    </w:p>
    <w:p w14:paraId="16940B0E" w14:textId="77777777" w:rsidR="00844150" w:rsidRDefault="00844150" w:rsidP="00844150">
      <w:pPr>
        <w:pStyle w:val="TF-FONTE"/>
      </w:pPr>
      <w:r w:rsidRPr="008B350F">
        <w:t xml:space="preserve">Fonte: </w:t>
      </w:r>
      <w:proofErr w:type="spellStart"/>
      <w:r w:rsidRPr="008B350F">
        <w:t>Kinetoscópio</w:t>
      </w:r>
      <w:proofErr w:type="spellEnd"/>
      <w:r w:rsidRPr="008B350F">
        <w:t xml:space="preserve"> (2020).</w:t>
      </w:r>
    </w:p>
    <w:p w14:paraId="4878DA3F" w14:textId="745CCE14" w:rsidR="00844150" w:rsidRDefault="00844150" w:rsidP="00844150">
      <w:pPr>
        <w:pStyle w:val="TF-LEGENDA"/>
      </w:pPr>
      <w:bookmarkStart w:id="42" w:name="_Ref56624441"/>
      <w:r w:rsidRPr="0059084C">
        <w:lastRenderedPageBreak/>
        <w:t xml:space="preserve">Figura </w:t>
      </w:r>
      <w:r w:rsidR="00B047AD">
        <w:fldChar w:fldCharType="begin"/>
      </w:r>
      <w:r w:rsidR="00B047AD">
        <w:instrText xml:space="preserve"> SEQ Figura \* ARABIC </w:instrText>
      </w:r>
      <w:r w:rsidR="00B047AD">
        <w:fldChar w:fldCharType="separate"/>
      </w:r>
      <w:r w:rsidR="00B047AD">
        <w:rPr>
          <w:noProof/>
        </w:rPr>
        <w:t>4</w:t>
      </w:r>
      <w:r w:rsidR="00B047AD">
        <w:rPr>
          <w:noProof/>
        </w:rPr>
        <w:fldChar w:fldCharType="end"/>
      </w:r>
      <w:bookmarkEnd w:id="42"/>
      <w:r w:rsidRPr="0059084C">
        <w:t xml:space="preserve"> - </w:t>
      </w:r>
      <w:proofErr w:type="spellStart"/>
      <w:r w:rsidRPr="0059084C">
        <w:t>Ultimate</w:t>
      </w:r>
      <w:proofErr w:type="spellEnd"/>
      <w:r w:rsidRPr="0059084C">
        <w:t xml:space="preserve"> Display de Ivan Sutherland</w:t>
      </w:r>
    </w:p>
    <w:p w14:paraId="5F598BA3" w14:textId="1819E88B" w:rsidR="00844150" w:rsidRDefault="00B047AD" w:rsidP="00844150">
      <w:pPr>
        <w:pStyle w:val="TF-FIGURA"/>
        <w:spacing w:after="0"/>
      </w:pPr>
      <w:r>
        <w:rPr>
          <w:noProof/>
        </w:rPr>
        <w:pict w14:anchorId="7556A58C">
          <v:shape id="image1.png" o:spid="_x0000_i1028" type="#_x0000_t75" style="width:185.25pt;height:146.25pt;visibility:visible;mso-wrap-style:square" o:bordertopcolor="black" o:borderleftcolor="black" o:borderbottomcolor="black" o:borderrightcolor="black">
            <v:imagedata r:id="rId18" o:title=""/>
            <w10:bordertop type="single" width="6"/>
            <w10:borderleft type="single" width="6"/>
            <w10:borderbottom type="single" width="6"/>
            <w10:borderright type="single" width="6"/>
          </v:shape>
        </w:pict>
      </w:r>
    </w:p>
    <w:p w14:paraId="094EC383" w14:textId="77777777" w:rsidR="00844150" w:rsidRDefault="00844150" w:rsidP="00844150">
      <w:pPr>
        <w:pStyle w:val="TF-FONTE"/>
      </w:pPr>
      <w:r w:rsidRPr="00D80C6F">
        <w:t xml:space="preserve">Fonte: </w:t>
      </w:r>
      <w:proofErr w:type="spellStart"/>
      <w:r w:rsidRPr="00D80C6F">
        <w:t>Tori</w:t>
      </w:r>
      <w:proofErr w:type="spellEnd"/>
      <w:r w:rsidRPr="00D80C6F">
        <w:t xml:space="preserve">, </w:t>
      </w:r>
      <w:proofErr w:type="spellStart"/>
      <w:r w:rsidRPr="00D80C6F">
        <w:t>Kirner</w:t>
      </w:r>
      <w:proofErr w:type="spellEnd"/>
      <w:r w:rsidRPr="00D80C6F">
        <w:t xml:space="preserve"> e </w:t>
      </w:r>
      <w:proofErr w:type="spellStart"/>
      <w:r w:rsidRPr="00D80C6F">
        <w:t>Siscoutto</w:t>
      </w:r>
      <w:proofErr w:type="spellEnd"/>
      <w:r w:rsidRPr="00D80C6F">
        <w:t>, (2006).</w:t>
      </w:r>
    </w:p>
    <w:p w14:paraId="2DAF1D28" w14:textId="77777777" w:rsidR="00844150" w:rsidRDefault="00844150" w:rsidP="00844150">
      <w:pPr>
        <w:pStyle w:val="TF-TEXTO"/>
      </w:pPr>
      <w:r>
        <w:t xml:space="preserve">Ao longo dos anos, a tecnologia de RV se encontrava apenas em produtos de um nicho pequeno, estes que raramente se tornavam produtos bem sucedidos no mercado como o </w:t>
      </w:r>
      <w:proofErr w:type="spellStart"/>
      <w:r>
        <w:t>VirtualBoy</w:t>
      </w:r>
      <w:proofErr w:type="spellEnd"/>
      <w:r>
        <w:t xml:space="preserve"> </w:t>
      </w:r>
      <w:r w:rsidRPr="00373A1F">
        <w:t>(FLANAGAN, 2018).</w:t>
      </w:r>
      <w:r>
        <w:t xml:space="preserve"> Apenas recentemente, essa tecnologia começou a ter um atrativo muito maior no mercado, com diversos fabricantes desenvolvendo vários dispositivos de HMD de RV com mais de 6 milhões de vendas no ano de 2019 (STATISTA, 2020), gerado pelo avanço tecnológico de computadores e </w:t>
      </w:r>
      <w:r>
        <w:rPr>
          <w:i/>
        </w:rPr>
        <w:t>displays</w:t>
      </w:r>
      <w:r>
        <w:t>.</w:t>
      </w:r>
    </w:p>
    <w:p w14:paraId="31FE5396" w14:textId="77777777" w:rsidR="00844150" w:rsidRDefault="00844150" w:rsidP="00844150">
      <w:pPr>
        <w:pStyle w:val="TF-TEXTO"/>
      </w:pPr>
      <w:r>
        <w:t xml:space="preserve">Hoje a tecnologia, embora ainda em constante evolução, já consegue entregar resultados satisfatórios o suficiente para que possamos ter uma boa experiência (TCHA-TOKEY </w:t>
      </w:r>
      <w:r w:rsidRPr="00373A1F">
        <w:rPr>
          <w:i/>
          <w:iCs/>
        </w:rPr>
        <w:t>et al</w:t>
      </w:r>
      <w:r>
        <w:t>., 2016), onde o número de vendas de produtos de RV é reflexo disso. O mercado ainda é recente, e seu potencial é enorme, e é necessário a mobilização dos desenvolvedores para agregar a estas novas plataformas emergentes de RV, para então evoluir essa tecnologia e integrar cada vez mais com a sociedade como uma extensão de como consumimos e entregamos conteúdo para a educação e entretenimento.</w:t>
      </w:r>
      <w:bookmarkStart w:id="43" w:name="_3dy6vkm" w:colFirst="0" w:colLast="0"/>
      <w:bookmarkEnd w:id="43"/>
    </w:p>
    <w:p w14:paraId="04D962FC" w14:textId="53FC0BE5" w:rsidR="00844150" w:rsidRDefault="00844150" w:rsidP="00844150">
      <w:pPr>
        <w:pStyle w:val="TF-TEXTO"/>
      </w:pPr>
      <w:r>
        <w:t xml:space="preserve">Para conseguir abranger dentro do ambiente </w:t>
      </w:r>
      <w:r w:rsidRPr="00177603">
        <w:t xml:space="preserve">virtual, o maior espectro possível de disciplinas de forma nativa será necessário utilizar dos materiais didáticos </w:t>
      </w:r>
      <w:commentRangeStart w:id="44"/>
      <w:r w:rsidRPr="00177603">
        <w:t>mais essenciais nas aulas de aulas</w:t>
      </w:r>
      <w:commentRangeEnd w:id="44"/>
      <w:r w:rsidR="00FA65C4">
        <w:rPr>
          <w:rStyle w:val="Refdecomentrio"/>
        </w:rPr>
        <w:commentReference w:id="44"/>
      </w:r>
      <w:r>
        <w:t xml:space="preserve">. </w:t>
      </w:r>
      <w:commentRangeStart w:id="45"/>
      <w:r>
        <w:t>Onde</w:t>
      </w:r>
      <w:commentRangeEnd w:id="45"/>
      <w:r w:rsidR="00711C72">
        <w:rPr>
          <w:rStyle w:val="Refdecomentrio"/>
        </w:rPr>
        <w:commentReference w:id="45"/>
      </w:r>
      <w:r w:rsidRPr="00177603">
        <w:t xml:space="preserve"> “os materiais e equipamentos didáticos são todo e qualquer recurso utilizado em um procedimento de ensino, visando à estimulação do aluno e à sua aproximação do conteúdo.”</w:t>
      </w:r>
      <w:ins w:id="46" w:author="Andreza Sartori" w:date="2020-12-15T14:22:00Z">
        <w:r w:rsidR="00711C72">
          <w:t xml:space="preserve"> </w:t>
        </w:r>
      </w:ins>
      <w:proofErr w:type="gramStart"/>
      <w:r w:rsidRPr="0028139A">
        <w:t>(</w:t>
      </w:r>
      <w:proofErr w:type="gramEnd"/>
      <w:r w:rsidRPr="0028139A">
        <w:t>FREITAS, 2009)</w:t>
      </w:r>
      <w:r>
        <w:t>. Existem diversos recursos visuais, auditivos e audiovisuais que podem ser utilizados para lecionar, sejam estes objetos criados exclusivamente para fins educativos, ou que indiretamente podem ser usados para este fim. Para escolher estes objetos de maneira eficiente, deve</w:t>
      </w:r>
      <w:ins w:id="47" w:author="Andreza Sartori" w:date="2020-12-15T14:54:00Z">
        <w:r w:rsidR="008076C2">
          <w:t>m</w:t>
        </w:r>
      </w:ins>
      <w:r>
        <w:t xml:space="preserve"> ser observa</w:t>
      </w:r>
      <w:ins w:id="48" w:author="Andreza Sartori" w:date="2020-12-15T14:54:00Z">
        <w:r w:rsidR="008076C2">
          <w:t>dos</w:t>
        </w:r>
      </w:ins>
      <w:del w:id="49" w:author="Andreza Sartori" w:date="2020-12-15T14:54:00Z">
        <w:r w:rsidDel="008076C2">
          <w:delText>r</w:delText>
        </w:r>
      </w:del>
      <w:r>
        <w:t xml:space="preserve"> alguns critérios na hora de sua seleção:</w:t>
      </w:r>
    </w:p>
    <w:p w14:paraId="22B70795" w14:textId="77777777" w:rsidR="00844150" w:rsidRDefault="00844150" w:rsidP="00844150">
      <w:pPr>
        <w:pStyle w:val="TF-ALNEA"/>
        <w:numPr>
          <w:ilvl w:val="0"/>
          <w:numId w:val="35"/>
        </w:numPr>
      </w:pPr>
      <w:r>
        <w:t>adequação aos objetivos, conteúdo e grau de desenvolvimento, interesse e necessidade dos alunos;</w:t>
      </w:r>
    </w:p>
    <w:p w14:paraId="62AAB525" w14:textId="77777777" w:rsidR="00844150" w:rsidRDefault="00844150" w:rsidP="00844150">
      <w:pPr>
        <w:pStyle w:val="TF-ALNEA"/>
        <w:numPr>
          <w:ilvl w:val="0"/>
          <w:numId w:val="35"/>
        </w:numPr>
      </w:pPr>
      <w:r>
        <w:t>adequação as habilidades que se quer desenvolver, sejam estas cognitivas, afetivas ou psicomotoras;</w:t>
      </w:r>
    </w:p>
    <w:p w14:paraId="49F43A5C" w14:textId="77777777" w:rsidR="00844150" w:rsidRDefault="00844150" w:rsidP="00844150">
      <w:pPr>
        <w:pStyle w:val="TF-ALNEA"/>
        <w:numPr>
          <w:ilvl w:val="0"/>
          <w:numId w:val="35"/>
        </w:numPr>
      </w:pPr>
      <w:r>
        <w:t>simplicidade, baixo custo e manipulação acessível;</w:t>
      </w:r>
    </w:p>
    <w:p w14:paraId="396FC72B" w14:textId="77777777" w:rsidR="00844150" w:rsidRDefault="00844150" w:rsidP="00844150">
      <w:pPr>
        <w:pStyle w:val="TF-ALNEA"/>
        <w:numPr>
          <w:ilvl w:val="0"/>
          <w:numId w:val="35"/>
        </w:numPr>
      </w:pPr>
      <w:r>
        <w:t>qualidade e atração (devem despertar curiosidade).</w:t>
      </w:r>
    </w:p>
    <w:p w14:paraId="10389E1B" w14:textId="77777777" w:rsidR="00844150" w:rsidRDefault="00844150" w:rsidP="00844150">
      <w:pPr>
        <w:pStyle w:val="TF-TEXTO"/>
      </w:pPr>
      <w:r>
        <w:t xml:space="preserve">Um material didático, consegue estabelecer uma comunicação entre professor e aluno, transformando uma aula monótona exclusivamente verbal em algo mais cativante. Assim ampliando o campo de experiencia do estudante tendo em vista que agora possui uma representação visual do elemento que de outro modo permaneceria abstrato </w:t>
      </w:r>
      <w:r w:rsidRPr="0028139A">
        <w:t>(FREITAS, 2009)</w:t>
      </w:r>
      <w:r>
        <w:t>.</w:t>
      </w:r>
    </w:p>
    <w:p w14:paraId="67163159" w14:textId="77777777" w:rsidR="00844150" w:rsidRDefault="00844150" w:rsidP="00844150">
      <w:pPr>
        <w:pStyle w:val="TF-TEXTO"/>
        <w:ind w:firstLine="709"/>
      </w:pPr>
      <w:r>
        <w:t xml:space="preserve">Historicamente na educação do Brasil, existem alguns recursos considerados universais para o ensino. Entre eles se destacam o quadro de giz ou lousa, por possuir um baixo custo, fácil instalação, ser um ótimo recurso visual acessível para todos os alunos e é versátil para diversas disciplinas. Outro equipamento é o Retroprojetor, capaz de projetar imagens em uma superfície de forma ampliada dando maior visibilidade para toda a sala, e por fim um aparelho de vídeo e DVD como recurso audiovisual permitindo a reprodução de áudio e vídeo dos assuntos necessários para a sala </w:t>
      </w:r>
      <w:r w:rsidRPr="005D18BB">
        <w:t>(FREITAS, 2009)</w:t>
      </w:r>
      <w:r>
        <w:t>.</w:t>
      </w:r>
    </w:p>
    <w:p w14:paraId="596FFE5E" w14:textId="77777777" w:rsidR="00844150" w:rsidRPr="00177603" w:rsidRDefault="00844150" w:rsidP="00844150">
      <w:pPr>
        <w:pStyle w:val="TF-TEXTO"/>
        <w:ind w:firstLine="709"/>
      </w:pPr>
      <w:commentRangeStart w:id="50"/>
      <w:r>
        <w:t>Considerando que dentro do ambiente virtual de RV é possível ter virtualmente qualquer objeto didático, será necessário estudar a disciplina que será ministrada, e assim buscar os melhores objetos para a disciplina em questão. É propício que seja mantido como núcleo do ambiente, alguns objetos universais genéricos que serão utilizados de forma interdisciplinar, tendo como principal o quadro branco. O quadro branco terá a função de escrita manual, de construir gráficos, desenhar formas perfeitas, idealmente tornando obsoleto a necessidade de um Retroprojetor já que todo o conteúdo já vai ser mostrado de maneira ampla e nítida. Nisto também pode ser descartada a necessidade de um aparelho de vídeo e DVD, já que todo conteúdo de mídia terceira pode ser apresentado ainda por fora da aplicação, não sendo a melhor forma de consumir essa mídia através do ambiente virtual.</w:t>
      </w:r>
      <w:commentRangeEnd w:id="50"/>
      <w:r w:rsidR="006C17ED">
        <w:rPr>
          <w:rStyle w:val="Refdecomentrio"/>
        </w:rPr>
        <w:commentReference w:id="50"/>
      </w:r>
    </w:p>
    <w:p w14:paraId="387E5096" w14:textId="77777777" w:rsidR="00844150" w:rsidRPr="00F225A1" w:rsidRDefault="00844150" w:rsidP="00844150">
      <w:pPr>
        <w:keepLines w:val="0"/>
        <w:pBdr>
          <w:top w:val="nil"/>
          <w:left w:val="nil"/>
          <w:bottom w:val="nil"/>
          <w:right w:val="nil"/>
          <w:between w:val="nil"/>
        </w:pBdr>
        <w:spacing w:before="120"/>
        <w:jc w:val="center"/>
        <w:rPr>
          <w:b/>
          <w:smallCaps/>
          <w:color w:val="000000"/>
          <w:sz w:val="20"/>
          <w:szCs w:val="20"/>
          <w:lang w:val="en-US"/>
        </w:rPr>
      </w:pPr>
      <w:proofErr w:type="spellStart"/>
      <w:r w:rsidRPr="00F225A1">
        <w:rPr>
          <w:b/>
          <w:smallCaps/>
          <w:color w:val="000000"/>
          <w:sz w:val="20"/>
          <w:szCs w:val="20"/>
          <w:lang w:val="en-US"/>
        </w:rPr>
        <w:lastRenderedPageBreak/>
        <w:t>Referências</w:t>
      </w:r>
      <w:proofErr w:type="spellEnd"/>
    </w:p>
    <w:p w14:paraId="60E66EAB" w14:textId="77777777" w:rsidR="00844150" w:rsidRPr="00F225A1" w:rsidRDefault="00844150" w:rsidP="00844150">
      <w:pPr>
        <w:keepNext w:val="0"/>
        <w:pBdr>
          <w:top w:val="nil"/>
          <w:left w:val="nil"/>
          <w:bottom w:val="nil"/>
          <w:right w:val="nil"/>
          <w:between w:val="nil"/>
        </w:pBdr>
        <w:spacing w:before="120"/>
        <w:rPr>
          <w:color w:val="000000"/>
          <w:sz w:val="18"/>
          <w:szCs w:val="18"/>
          <w:lang w:val="en-US"/>
        </w:rPr>
      </w:pPr>
    </w:p>
    <w:p w14:paraId="033090B5" w14:textId="77777777" w:rsidR="00844150" w:rsidRPr="0028139A" w:rsidRDefault="00844150" w:rsidP="00844150">
      <w:pPr>
        <w:keepNext w:val="0"/>
        <w:pBdr>
          <w:top w:val="nil"/>
          <w:left w:val="nil"/>
          <w:bottom w:val="nil"/>
          <w:right w:val="nil"/>
          <w:between w:val="nil"/>
        </w:pBdr>
        <w:rPr>
          <w:sz w:val="20"/>
          <w:szCs w:val="20"/>
        </w:rPr>
      </w:pPr>
      <w:commentRangeStart w:id="51"/>
      <w:r w:rsidRPr="00F225A1">
        <w:rPr>
          <w:sz w:val="20"/>
          <w:szCs w:val="20"/>
          <w:lang w:val="en-US"/>
        </w:rPr>
        <w:t xml:space="preserve">ANANTHARAM, Chandran. Insights into Online Classes during the Pandemic. </w:t>
      </w:r>
      <w:proofErr w:type="spellStart"/>
      <w:r w:rsidRPr="0028139A">
        <w:rPr>
          <w:b/>
          <w:sz w:val="20"/>
          <w:szCs w:val="20"/>
        </w:rPr>
        <w:t>ResearchGate</w:t>
      </w:r>
      <w:proofErr w:type="spellEnd"/>
      <w:r w:rsidRPr="0028139A">
        <w:rPr>
          <w:sz w:val="20"/>
          <w:szCs w:val="20"/>
        </w:rPr>
        <w:t xml:space="preserve">, 2020. Disponível em: </w:t>
      </w:r>
      <w:hyperlink r:id="rId19">
        <w:r w:rsidRPr="0028139A">
          <w:rPr>
            <w:sz w:val="20"/>
            <w:szCs w:val="20"/>
          </w:rPr>
          <w:t>https://www.researchgate.net/publication/342988083_Working_Paper_on_%27Insights_into_Online_Classes_during_the_Pandemic%27_1_Insights_into_Online_Classes_during_the_Pandemic</w:t>
        </w:r>
      </w:hyperlink>
      <w:commentRangeEnd w:id="51"/>
      <w:r w:rsidR="00177D4E">
        <w:rPr>
          <w:rStyle w:val="Refdecomentrio"/>
        </w:rPr>
        <w:commentReference w:id="51"/>
      </w:r>
      <w:r w:rsidRPr="0028139A">
        <w:rPr>
          <w:sz w:val="20"/>
          <w:szCs w:val="20"/>
        </w:rPr>
        <w:t>. Acesso em: 03 out. 2020.</w:t>
      </w:r>
    </w:p>
    <w:p w14:paraId="792C2985" w14:textId="77777777" w:rsidR="00844150" w:rsidRDefault="00844150" w:rsidP="00844150">
      <w:pPr>
        <w:keepNext w:val="0"/>
        <w:pBdr>
          <w:top w:val="nil"/>
          <w:left w:val="nil"/>
          <w:bottom w:val="nil"/>
          <w:right w:val="nil"/>
          <w:between w:val="nil"/>
        </w:pBdr>
        <w:spacing w:before="120"/>
        <w:rPr>
          <w:sz w:val="20"/>
          <w:szCs w:val="20"/>
        </w:rPr>
      </w:pPr>
      <w:r w:rsidRPr="0028139A">
        <w:rPr>
          <w:sz w:val="20"/>
          <w:szCs w:val="20"/>
        </w:rPr>
        <w:t xml:space="preserve">BASTRIKIN, </w:t>
      </w:r>
      <w:proofErr w:type="spellStart"/>
      <w:r w:rsidRPr="0028139A">
        <w:rPr>
          <w:sz w:val="20"/>
          <w:szCs w:val="20"/>
        </w:rPr>
        <w:t>Andrej</w:t>
      </w:r>
      <w:proofErr w:type="spellEnd"/>
      <w:r w:rsidRPr="0028139A">
        <w:rPr>
          <w:sz w:val="20"/>
          <w:szCs w:val="20"/>
        </w:rPr>
        <w:t xml:space="preserve">. Online </w:t>
      </w:r>
      <w:proofErr w:type="spellStart"/>
      <w:r w:rsidRPr="0028139A">
        <w:rPr>
          <w:sz w:val="20"/>
          <w:szCs w:val="20"/>
        </w:rPr>
        <w:t>Education</w:t>
      </w:r>
      <w:proofErr w:type="spellEnd"/>
      <w:r w:rsidRPr="0028139A">
        <w:rPr>
          <w:sz w:val="20"/>
          <w:szCs w:val="20"/>
        </w:rPr>
        <w:t xml:space="preserve"> </w:t>
      </w:r>
      <w:proofErr w:type="spellStart"/>
      <w:r w:rsidRPr="0028139A">
        <w:rPr>
          <w:sz w:val="20"/>
          <w:szCs w:val="20"/>
        </w:rPr>
        <w:t>Statistics</w:t>
      </w:r>
      <w:proofErr w:type="spellEnd"/>
      <w:r w:rsidRPr="0028139A">
        <w:rPr>
          <w:sz w:val="20"/>
          <w:szCs w:val="20"/>
        </w:rPr>
        <w:t xml:space="preserve">. </w:t>
      </w:r>
      <w:proofErr w:type="spellStart"/>
      <w:r w:rsidRPr="0028139A">
        <w:rPr>
          <w:b/>
          <w:sz w:val="20"/>
          <w:szCs w:val="20"/>
        </w:rPr>
        <w:t>Educationdata</w:t>
      </w:r>
      <w:proofErr w:type="spellEnd"/>
      <w:r w:rsidRPr="0028139A">
        <w:rPr>
          <w:sz w:val="20"/>
          <w:szCs w:val="20"/>
        </w:rPr>
        <w:t xml:space="preserve">, 2020. Disponível em </w:t>
      </w:r>
      <w:hyperlink r:id="rId20">
        <w:r w:rsidRPr="0028139A">
          <w:rPr>
            <w:sz w:val="20"/>
            <w:szCs w:val="20"/>
          </w:rPr>
          <w:t>https://educationdata.org/online-education-statistics</w:t>
        </w:r>
      </w:hyperlink>
      <w:r w:rsidRPr="0028139A">
        <w:rPr>
          <w:sz w:val="20"/>
          <w:szCs w:val="20"/>
        </w:rPr>
        <w:t>. 2020.Acesso em: 05 set, 2020.</w:t>
      </w:r>
    </w:p>
    <w:p w14:paraId="2E41D53F" w14:textId="77777777" w:rsidR="00844150" w:rsidRPr="0028139A" w:rsidRDefault="00844150" w:rsidP="00844150">
      <w:pPr>
        <w:keepNext w:val="0"/>
        <w:pBdr>
          <w:top w:val="nil"/>
          <w:left w:val="nil"/>
          <w:bottom w:val="nil"/>
          <w:right w:val="nil"/>
          <w:between w:val="nil"/>
        </w:pBdr>
        <w:spacing w:before="120"/>
        <w:rPr>
          <w:sz w:val="20"/>
          <w:szCs w:val="20"/>
        </w:rPr>
      </w:pPr>
    </w:p>
    <w:p w14:paraId="2E9E9B18" w14:textId="77777777" w:rsidR="00844150" w:rsidRPr="00F225A1" w:rsidRDefault="00844150" w:rsidP="00844150">
      <w:pPr>
        <w:keepNext w:val="0"/>
        <w:pBdr>
          <w:top w:val="nil"/>
          <w:left w:val="nil"/>
          <w:bottom w:val="nil"/>
          <w:right w:val="nil"/>
          <w:between w:val="nil"/>
        </w:pBdr>
        <w:rPr>
          <w:sz w:val="20"/>
          <w:szCs w:val="20"/>
          <w:lang w:val="en-US"/>
        </w:rPr>
      </w:pPr>
      <w:r w:rsidRPr="00F225A1">
        <w:rPr>
          <w:sz w:val="20"/>
          <w:szCs w:val="20"/>
          <w:lang w:val="en-US"/>
        </w:rPr>
        <w:t xml:space="preserve">LEE, Chris. Real Learning in a virtual classroom is difficult. </w:t>
      </w:r>
      <w:proofErr w:type="spellStart"/>
      <w:r w:rsidRPr="0028139A">
        <w:rPr>
          <w:b/>
          <w:sz w:val="20"/>
          <w:szCs w:val="20"/>
        </w:rPr>
        <w:t>Arstechnica</w:t>
      </w:r>
      <w:proofErr w:type="spellEnd"/>
      <w:r w:rsidRPr="0028139A">
        <w:rPr>
          <w:sz w:val="20"/>
          <w:szCs w:val="20"/>
        </w:rPr>
        <w:t xml:space="preserve">, 2020. Disponível em </w:t>
      </w:r>
      <w:hyperlink r:id="rId21">
        <w:r w:rsidRPr="0028139A">
          <w:rPr>
            <w:sz w:val="20"/>
            <w:szCs w:val="20"/>
          </w:rPr>
          <w:t>https://arstechnica.com/staff/2020/03/a-crash-course-in-virtual-teaching-real-learning-achieved</w:t>
        </w:r>
      </w:hyperlink>
      <w:r w:rsidRPr="0028139A">
        <w:rPr>
          <w:sz w:val="20"/>
          <w:szCs w:val="20"/>
        </w:rPr>
        <w:t xml:space="preserve">. </w:t>
      </w:r>
      <w:proofErr w:type="spellStart"/>
      <w:r w:rsidRPr="00F225A1">
        <w:rPr>
          <w:sz w:val="20"/>
          <w:szCs w:val="20"/>
          <w:lang w:val="en-US"/>
        </w:rPr>
        <w:t>Acesso</w:t>
      </w:r>
      <w:proofErr w:type="spellEnd"/>
      <w:r w:rsidRPr="00F225A1">
        <w:rPr>
          <w:sz w:val="20"/>
          <w:szCs w:val="20"/>
          <w:lang w:val="en-US"/>
        </w:rPr>
        <w:t xml:space="preserve"> </w:t>
      </w:r>
      <w:proofErr w:type="spellStart"/>
      <w:r w:rsidRPr="00F225A1">
        <w:rPr>
          <w:sz w:val="20"/>
          <w:szCs w:val="20"/>
          <w:lang w:val="en-US"/>
        </w:rPr>
        <w:t>em</w:t>
      </w:r>
      <w:proofErr w:type="spellEnd"/>
      <w:r w:rsidRPr="00F225A1">
        <w:rPr>
          <w:sz w:val="20"/>
          <w:szCs w:val="20"/>
          <w:lang w:val="en-US"/>
        </w:rPr>
        <w:t xml:space="preserve">: 05 set. 2020.  </w:t>
      </w:r>
    </w:p>
    <w:p w14:paraId="15B0ACF5" w14:textId="77777777" w:rsidR="00844150" w:rsidRPr="00F225A1" w:rsidRDefault="00844150" w:rsidP="00844150">
      <w:pPr>
        <w:keepNext w:val="0"/>
        <w:pBdr>
          <w:top w:val="nil"/>
          <w:left w:val="nil"/>
          <w:bottom w:val="nil"/>
          <w:right w:val="nil"/>
          <w:between w:val="nil"/>
        </w:pBdr>
        <w:rPr>
          <w:sz w:val="20"/>
          <w:szCs w:val="20"/>
          <w:lang w:val="en-US"/>
        </w:rPr>
      </w:pPr>
    </w:p>
    <w:p w14:paraId="35E7E030" w14:textId="77777777" w:rsidR="00844150" w:rsidRPr="00F225A1" w:rsidRDefault="00844150" w:rsidP="00844150">
      <w:pPr>
        <w:keepNext w:val="0"/>
        <w:pBdr>
          <w:top w:val="nil"/>
          <w:left w:val="nil"/>
          <w:bottom w:val="nil"/>
          <w:right w:val="nil"/>
          <w:between w:val="nil"/>
        </w:pBdr>
        <w:rPr>
          <w:sz w:val="20"/>
          <w:szCs w:val="20"/>
          <w:lang w:val="en-US"/>
        </w:rPr>
      </w:pPr>
      <w:r w:rsidRPr="00F225A1">
        <w:rPr>
          <w:sz w:val="20"/>
          <w:szCs w:val="20"/>
          <w:lang w:val="en-US"/>
        </w:rPr>
        <w:t xml:space="preserve">DONG, </w:t>
      </w:r>
      <w:proofErr w:type="spellStart"/>
      <w:r w:rsidRPr="00F225A1">
        <w:rPr>
          <w:sz w:val="20"/>
          <w:szCs w:val="20"/>
          <w:lang w:val="en-US"/>
        </w:rPr>
        <w:t>Xisong</w:t>
      </w:r>
      <w:proofErr w:type="spellEnd"/>
      <w:r w:rsidRPr="00F225A1">
        <w:rPr>
          <w:sz w:val="20"/>
          <w:szCs w:val="20"/>
          <w:lang w:val="en-US"/>
        </w:rPr>
        <w:t xml:space="preserve">. An overall solution of Virtual Reality Classroom. In: </w:t>
      </w:r>
      <w:commentRangeStart w:id="52"/>
      <w:r w:rsidRPr="00F225A1">
        <w:rPr>
          <w:sz w:val="20"/>
          <w:szCs w:val="20"/>
          <w:lang w:val="en-US"/>
        </w:rPr>
        <w:t>IEEE INTERNATIONAL CONFERENCE ON SERVICE OPERATIONS AND LOGISTICS, AND INFORMATICS</w:t>
      </w:r>
      <w:commentRangeEnd w:id="52"/>
      <w:r w:rsidR="00177D4E">
        <w:rPr>
          <w:rStyle w:val="Refdecomentrio"/>
        </w:rPr>
        <w:commentReference w:id="52"/>
      </w:r>
      <w:r w:rsidRPr="00F225A1">
        <w:rPr>
          <w:sz w:val="20"/>
          <w:szCs w:val="20"/>
          <w:lang w:val="en-US"/>
        </w:rPr>
        <w:t xml:space="preserve">, 11., 2016, Beijing. </w:t>
      </w:r>
      <w:r w:rsidRPr="00F225A1">
        <w:rPr>
          <w:b/>
          <w:sz w:val="20"/>
          <w:szCs w:val="20"/>
          <w:lang w:val="en-US"/>
        </w:rPr>
        <w:t>International Conference on Service Operations and Logistics, and Informatics (SOLI)</w:t>
      </w:r>
      <w:r w:rsidRPr="00F225A1">
        <w:rPr>
          <w:sz w:val="20"/>
          <w:szCs w:val="20"/>
          <w:lang w:val="en-US"/>
        </w:rPr>
        <w:t xml:space="preserve">. </w:t>
      </w:r>
      <w:r w:rsidRPr="0028139A">
        <w:rPr>
          <w:sz w:val="20"/>
          <w:szCs w:val="20"/>
        </w:rPr>
        <w:t xml:space="preserve">Beijing: </w:t>
      </w:r>
      <w:proofErr w:type="spellStart"/>
      <w:r w:rsidRPr="0028139A">
        <w:rPr>
          <w:sz w:val="20"/>
          <w:szCs w:val="20"/>
        </w:rPr>
        <w:t>Ieee</w:t>
      </w:r>
      <w:proofErr w:type="spellEnd"/>
      <w:r w:rsidRPr="0028139A">
        <w:rPr>
          <w:sz w:val="20"/>
          <w:szCs w:val="20"/>
        </w:rPr>
        <w:t xml:space="preserve">, 2016. p. 120-124. Disponível em: https://ieeexplore.ieee.org/document/7551672. </w:t>
      </w:r>
      <w:proofErr w:type="spellStart"/>
      <w:r w:rsidRPr="00F225A1">
        <w:rPr>
          <w:sz w:val="20"/>
          <w:szCs w:val="20"/>
          <w:lang w:val="en-US"/>
        </w:rPr>
        <w:t>Acesso</w:t>
      </w:r>
      <w:proofErr w:type="spellEnd"/>
      <w:r w:rsidRPr="00F225A1">
        <w:rPr>
          <w:sz w:val="20"/>
          <w:szCs w:val="20"/>
          <w:lang w:val="en-US"/>
        </w:rPr>
        <w:t xml:space="preserve"> </w:t>
      </w:r>
      <w:proofErr w:type="spellStart"/>
      <w:r w:rsidRPr="00F225A1">
        <w:rPr>
          <w:sz w:val="20"/>
          <w:szCs w:val="20"/>
          <w:lang w:val="en-US"/>
        </w:rPr>
        <w:t>em</w:t>
      </w:r>
      <w:proofErr w:type="spellEnd"/>
      <w:r w:rsidRPr="00F225A1">
        <w:rPr>
          <w:sz w:val="20"/>
          <w:szCs w:val="20"/>
          <w:lang w:val="en-US"/>
        </w:rPr>
        <w:t>: 09 out. 2020.</w:t>
      </w:r>
    </w:p>
    <w:p w14:paraId="1B905939" w14:textId="77777777" w:rsidR="00844150" w:rsidRPr="00F225A1" w:rsidRDefault="00844150" w:rsidP="00844150">
      <w:pPr>
        <w:keepNext w:val="0"/>
        <w:pBdr>
          <w:top w:val="nil"/>
          <w:left w:val="nil"/>
          <w:bottom w:val="nil"/>
          <w:right w:val="nil"/>
          <w:between w:val="nil"/>
        </w:pBdr>
        <w:rPr>
          <w:color w:val="222222"/>
          <w:sz w:val="20"/>
          <w:szCs w:val="20"/>
          <w:shd w:val="clear" w:color="auto" w:fill="FFFFFF"/>
          <w:lang w:val="en-US"/>
        </w:rPr>
      </w:pPr>
    </w:p>
    <w:p w14:paraId="0BBB93A3" w14:textId="77777777" w:rsidR="00844150" w:rsidRDefault="00844150" w:rsidP="00844150">
      <w:pPr>
        <w:keepNext w:val="0"/>
        <w:pBdr>
          <w:top w:val="nil"/>
          <w:left w:val="nil"/>
          <w:bottom w:val="nil"/>
          <w:right w:val="nil"/>
          <w:between w:val="nil"/>
        </w:pBdr>
        <w:rPr>
          <w:color w:val="222222"/>
          <w:sz w:val="20"/>
          <w:szCs w:val="20"/>
          <w:shd w:val="clear" w:color="auto" w:fill="FFFFFF"/>
        </w:rPr>
      </w:pPr>
      <w:r w:rsidRPr="00F225A1">
        <w:rPr>
          <w:color w:val="222222"/>
          <w:sz w:val="20"/>
          <w:szCs w:val="20"/>
          <w:shd w:val="clear" w:color="auto" w:fill="FFFFFF"/>
          <w:lang w:val="en-US"/>
        </w:rPr>
        <w:t>FLANAGAN, Graham. </w:t>
      </w:r>
      <w:r w:rsidRPr="00F225A1">
        <w:rPr>
          <w:rStyle w:val="Forte"/>
          <w:color w:val="222222"/>
          <w:sz w:val="20"/>
          <w:szCs w:val="20"/>
          <w:shd w:val="clear" w:color="auto" w:fill="FFFFFF"/>
          <w:lang w:val="en-US"/>
        </w:rPr>
        <w:t>The incredible story of the 'Virtual Boy' Nintendo's VR headset from 1995 that failed spectacularly</w:t>
      </w:r>
      <w:r w:rsidRPr="00F225A1">
        <w:rPr>
          <w:color w:val="222222"/>
          <w:sz w:val="20"/>
          <w:szCs w:val="20"/>
          <w:shd w:val="clear" w:color="auto" w:fill="FFFFFF"/>
          <w:lang w:val="en-US"/>
        </w:rPr>
        <w:t xml:space="preserve">. </w:t>
      </w:r>
      <w:r w:rsidRPr="0028139A">
        <w:rPr>
          <w:color w:val="222222"/>
          <w:sz w:val="20"/>
          <w:szCs w:val="20"/>
          <w:shd w:val="clear" w:color="auto" w:fill="FFFFFF"/>
        </w:rPr>
        <w:t>2018. Disponível em: https://www.businessinsider.com/nintendo-virtual-boy-reality-3d-video-games-super-mario-2018-3. Acesso em: 05 nov. 2020.</w:t>
      </w:r>
    </w:p>
    <w:p w14:paraId="361B82F9" w14:textId="77777777" w:rsidR="00844150" w:rsidRPr="0028139A" w:rsidRDefault="00844150" w:rsidP="00844150">
      <w:pPr>
        <w:keepNext w:val="0"/>
        <w:pBdr>
          <w:top w:val="nil"/>
          <w:left w:val="nil"/>
          <w:bottom w:val="nil"/>
          <w:right w:val="nil"/>
          <w:between w:val="nil"/>
        </w:pBdr>
        <w:rPr>
          <w:color w:val="222222"/>
          <w:sz w:val="20"/>
          <w:szCs w:val="20"/>
          <w:shd w:val="clear" w:color="auto" w:fill="FFFFFF"/>
        </w:rPr>
      </w:pPr>
    </w:p>
    <w:p w14:paraId="587C4B1E" w14:textId="77777777" w:rsidR="00844150" w:rsidRPr="00F225A1" w:rsidRDefault="00844150" w:rsidP="00844150">
      <w:pPr>
        <w:keepNext w:val="0"/>
        <w:pBdr>
          <w:top w:val="nil"/>
          <w:left w:val="nil"/>
          <w:bottom w:val="nil"/>
          <w:right w:val="nil"/>
          <w:between w:val="nil"/>
        </w:pBdr>
        <w:rPr>
          <w:sz w:val="20"/>
          <w:szCs w:val="20"/>
          <w:lang w:val="en-US"/>
        </w:rPr>
      </w:pPr>
      <w:r w:rsidRPr="0028139A">
        <w:rPr>
          <w:sz w:val="20"/>
          <w:szCs w:val="20"/>
        </w:rPr>
        <w:t xml:space="preserve">FREITAS, Olga. </w:t>
      </w:r>
      <w:r w:rsidRPr="0028139A">
        <w:rPr>
          <w:b/>
          <w:bCs/>
          <w:sz w:val="20"/>
          <w:szCs w:val="20"/>
        </w:rPr>
        <w:t>Equipamentos e materiais didáticos</w:t>
      </w:r>
      <w:r w:rsidRPr="0028139A">
        <w:rPr>
          <w:sz w:val="20"/>
          <w:szCs w:val="20"/>
        </w:rPr>
        <w:t xml:space="preserve">. Brasília: Universidade de Brasília, 2009. 132 p. Disponível em: http://portal.mec.gov.br/index.php?option=com_docman&amp;view=download&amp;alias=614-equipamentos-e-materiais-didaticos&amp;Itemid=30192. </w:t>
      </w:r>
      <w:proofErr w:type="spellStart"/>
      <w:r w:rsidRPr="00F225A1">
        <w:rPr>
          <w:sz w:val="20"/>
          <w:szCs w:val="20"/>
          <w:lang w:val="en-US"/>
        </w:rPr>
        <w:t>Acesso</w:t>
      </w:r>
      <w:proofErr w:type="spellEnd"/>
      <w:r w:rsidRPr="00F225A1">
        <w:rPr>
          <w:sz w:val="20"/>
          <w:szCs w:val="20"/>
          <w:lang w:val="en-US"/>
        </w:rPr>
        <w:t xml:space="preserve"> </w:t>
      </w:r>
      <w:proofErr w:type="spellStart"/>
      <w:r w:rsidRPr="00F225A1">
        <w:rPr>
          <w:sz w:val="20"/>
          <w:szCs w:val="20"/>
          <w:lang w:val="en-US"/>
        </w:rPr>
        <w:t>em</w:t>
      </w:r>
      <w:proofErr w:type="spellEnd"/>
      <w:r w:rsidRPr="00F225A1">
        <w:rPr>
          <w:sz w:val="20"/>
          <w:szCs w:val="20"/>
          <w:lang w:val="en-US"/>
        </w:rPr>
        <w:t xml:space="preserve">: 18 </w:t>
      </w:r>
      <w:proofErr w:type="spellStart"/>
      <w:r w:rsidRPr="00F225A1">
        <w:rPr>
          <w:sz w:val="20"/>
          <w:szCs w:val="20"/>
          <w:lang w:val="en-US"/>
        </w:rPr>
        <w:t>nov.</w:t>
      </w:r>
      <w:proofErr w:type="spellEnd"/>
      <w:r w:rsidRPr="00F225A1">
        <w:rPr>
          <w:sz w:val="20"/>
          <w:szCs w:val="20"/>
          <w:lang w:val="en-US"/>
        </w:rPr>
        <w:t xml:space="preserve"> 2020.</w:t>
      </w:r>
    </w:p>
    <w:p w14:paraId="335AB4BC" w14:textId="77777777" w:rsidR="00844150" w:rsidRPr="00F225A1" w:rsidRDefault="00844150" w:rsidP="00844150">
      <w:pPr>
        <w:keepNext w:val="0"/>
        <w:pBdr>
          <w:top w:val="nil"/>
          <w:left w:val="nil"/>
          <w:bottom w:val="nil"/>
          <w:right w:val="nil"/>
          <w:between w:val="nil"/>
        </w:pBdr>
        <w:rPr>
          <w:sz w:val="20"/>
          <w:szCs w:val="20"/>
          <w:lang w:val="en-US"/>
        </w:rPr>
      </w:pPr>
    </w:p>
    <w:p w14:paraId="39D46D49" w14:textId="77777777" w:rsidR="00844150" w:rsidRPr="0028139A" w:rsidRDefault="00844150" w:rsidP="00844150">
      <w:pPr>
        <w:keepNext w:val="0"/>
        <w:pBdr>
          <w:top w:val="nil"/>
          <w:left w:val="nil"/>
          <w:bottom w:val="nil"/>
          <w:right w:val="nil"/>
          <w:between w:val="nil"/>
        </w:pBdr>
        <w:rPr>
          <w:sz w:val="20"/>
          <w:szCs w:val="20"/>
        </w:rPr>
      </w:pPr>
      <w:r w:rsidRPr="00F225A1">
        <w:rPr>
          <w:sz w:val="20"/>
          <w:szCs w:val="20"/>
          <w:lang w:val="en-US"/>
        </w:rPr>
        <w:t xml:space="preserve">HODGE, Elizabeth M. </w:t>
      </w:r>
      <w:r w:rsidRPr="00F225A1">
        <w:rPr>
          <w:i/>
          <w:iCs/>
          <w:sz w:val="20"/>
          <w:szCs w:val="20"/>
          <w:lang w:val="en-US"/>
        </w:rPr>
        <w:t>et al</w:t>
      </w:r>
      <w:r w:rsidRPr="00F225A1">
        <w:rPr>
          <w:sz w:val="20"/>
          <w:szCs w:val="20"/>
          <w:lang w:val="en-US"/>
        </w:rPr>
        <w:t>. Virtual Reality Classrooms Strategies for Creating a Social Presence.</w:t>
      </w:r>
      <w:r w:rsidRPr="00F225A1">
        <w:rPr>
          <w:b/>
          <w:sz w:val="20"/>
          <w:szCs w:val="20"/>
          <w:lang w:val="en-US"/>
        </w:rPr>
        <w:t xml:space="preserve"> World Academy Of Science, Engineering And Technology International Journal Of Educational And Pedagogical Sciences</w:t>
      </w:r>
      <w:r w:rsidRPr="00F225A1">
        <w:rPr>
          <w:sz w:val="20"/>
          <w:szCs w:val="20"/>
          <w:lang w:val="en-US"/>
        </w:rPr>
        <w:t xml:space="preserve">, Chicago, v. 1, n. 11, p. 688-692, </w:t>
      </w:r>
      <w:proofErr w:type="spellStart"/>
      <w:r w:rsidRPr="00F225A1">
        <w:rPr>
          <w:sz w:val="20"/>
          <w:szCs w:val="20"/>
          <w:lang w:val="en-US"/>
        </w:rPr>
        <w:t>jan.</w:t>
      </w:r>
      <w:proofErr w:type="spellEnd"/>
      <w:r w:rsidRPr="00F225A1">
        <w:rPr>
          <w:sz w:val="20"/>
          <w:szCs w:val="20"/>
          <w:lang w:val="en-US"/>
        </w:rPr>
        <w:t xml:space="preserve"> 2007. </w:t>
      </w:r>
      <w:r w:rsidRPr="0028139A">
        <w:rPr>
          <w:sz w:val="20"/>
          <w:szCs w:val="20"/>
        </w:rPr>
        <w:t>Mensal. Disponível em: https://publications.waset.org/4780/virtual-reality-classrooms-strategies-for-creating-a-social-presence. Acesso em: 09 out. 2020.</w:t>
      </w:r>
    </w:p>
    <w:p w14:paraId="25714CF5" w14:textId="77777777" w:rsidR="00844150" w:rsidRPr="0028139A" w:rsidRDefault="00844150" w:rsidP="00844150">
      <w:pPr>
        <w:keepNext w:val="0"/>
        <w:pBdr>
          <w:top w:val="nil"/>
          <w:left w:val="nil"/>
          <w:bottom w:val="nil"/>
          <w:right w:val="nil"/>
          <w:between w:val="nil"/>
        </w:pBdr>
        <w:rPr>
          <w:sz w:val="20"/>
          <w:szCs w:val="20"/>
        </w:rPr>
      </w:pPr>
    </w:p>
    <w:p w14:paraId="06A218C4" w14:textId="706104DC" w:rsidR="00844150" w:rsidRPr="0028139A" w:rsidRDefault="00844150" w:rsidP="00844150">
      <w:pPr>
        <w:keepNext w:val="0"/>
        <w:pBdr>
          <w:top w:val="nil"/>
          <w:left w:val="nil"/>
          <w:bottom w:val="nil"/>
          <w:right w:val="nil"/>
          <w:between w:val="nil"/>
        </w:pBdr>
        <w:rPr>
          <w:sz w:val="20"/>
          <w:szCs w:val="20"/>
        </w:rPr>
      </w:pPr>
      <w:commentRangeStart w:id="53"/>
      <w:r w:rsidRPr="0028139A">
        <w:rPr>
          <w:sz w:val="20"/>
          <w:szCs w:val="20"/>
        </w:rPr>
        <w:t>KINETOSCÓPIO</w:t>
      </w:r>
      <w:ins w:id="54" w:author="Andreza Sartori" w:date="2020-12-15T14:59:00Z">
        <w:r w:rsidR="003B6BEC">
          <w:rPr>
            <w:sz w:val="20"/>
            <w:szCs w:val="20"/>
          </w:rPr>
          <w:t>,</w:t>
        </w:r>
      </w:ins>
      <w:r w:rsidRPr="0028139A">
        <w:rPr>
          <w:sz w:val="20"/>
          <w:szCs w:val="20"/>
        </w:rPr>
        <w:t xml:space="preserve"> Edison. Salvado por David Silva. Disponível em: https://www.pinterest.ca/pin/564568503272021663/?nic_v2=1a7LuvVTl. Acesso em: 02 out. 2020.</w:t>
      </w:r>
    </w:p>
    <w:commentRangeEnd w:id="53"/>
    <w:p w14:paraId="139CCECE" w14:textId="77777777" w:rsidR="00844150" w:rsidRPr="0028139A" w:rsidRDefault="00042BE1" w:rsidP="00844150">
      <w:pPr>
        <w:keepNext w:val="0"/>
        <w:pBdr>
          <w:top w:val="nil"/>
          <w:left w:val="nil"/>
          <w:bottom w:val="nil"/>
          <w:right w:val="nil"/>
          <w:between w:val="nil"/>
        </w:pBdr>
        <w:rPr>
          <w:sz w:val="20"/>
          <w:szCs w:val="20"/>
        </w:rPr>
      </w:pPr>
      <w:r>
        <w:rPr>
          <w:rStyle w:val="Refdecomentrio"/>
        </w:rPr>
        <w:commentReference w:id="53"/>
      </w:r>
    </w:p>
    <w:p w14:paraId="01B65FC6" w14:textId="77777777" w:rsidR="00844150" w:rsidRPr="00F225A1" w:rsidRDefault="00844150" w:rsidP="00844150">
      <w:pPr>
        <w:keepNext w:val="0"/>
        <w:pBdr>
          <w:top w:val="nil"/>
          <w:left w:val="nil"/>
          <w:bottom w:val="nil"/>
          <w:right w:val="nil"/>
          <w:between w:val="nil"/>
        </w:pBdr>
        <w:rPr>
          <w:sz w:val="20"/>
          <w:szCs w:val="20"/>
          <w:lang w:val="en-US"/>
        </w:rPr>
      </w:pPr>
      <w:r w:rsidRPr="0028139A">
        <w:rPr>
          <w:sz w:val="20"/>
          <w:szCs w:val="20"/>
        </w:rPr>
        <w:t xml:space="preserve">MUTOSCÓPIO. 2020. Disponível em: https://pt.wikipedia.org/wiki/Mutoscópio. </w:t>
      </w:r>
      <w:proofErr w:type="spellStart"/>
      <w:r w:rsidRPr="00F225A1">
        <w:rPr>
          <w:sz w:val="20"/>
          <w:szCs w:val="20"/>
          <w:lang w:val="en-US"/>
        </w:rPr>
        <w:t>Acesso</w:t>
      </w:r>
      <w:proofErr w:type="spellEnd"/>
      <w:r w:rsidRPr="00F225A1">
        <w:rPr>
          <w:sz w:val="20"/>
          <w:szCs w:val="20"/>
          <w:lang w:val="en-US"/>
        </w:rPr>
        <w:t xml:space="preserve"> </w:t>
      </w:r>
      <w:proofErr w:type="spellStart"/>
      <w:r w:rsidRPr="00F225A1">
        <w:rPr>
          <w:sz w:val="20"/>
          <w:szCs w:val="20"/>
          <w:lang w:val="en-US"/>
        </w:rPr>
        <w:t>em</w:t>
      </w:r>
      <w:proofErr w:type="spellEnd"/>
      <w:r w:rsidRPr="00F225A1">
        <w:rPr>
          <w:sz w:val="20"/>
          <w:szCs w:val="20"/>
          <w:lang w:val="en-US"/>
        </w:rPr>
        <w:t>: 02 out. 2020.</w:t>
      </w:r>
    </w:p>
    <w:p w14:paraId="4C84E57A" w14:textId="77777777" w:rsidR="00844150" w:rsidRPr="00F225A1" w:rsidRDefault="00844150" w:rsidP="00844150">
      <w:pPr>
        <w:keepNext w:val="0"/>
        <w:pBdr>
          <w:top w:val="nil"/>
          <w:left w:val="nil"/>
          <w:bottom w:val="nil"/>
          <w:right w:val="nil"/>
          <w:between w:val="nil"/>
        </w:pBdr>
        <w:rPr>
          <w:sz w:val="20"/>
          <w:szCs w:val="20"/>
          <w:lang w:val="en-US"/>
        </w:rPr>
      </w:pPr>
    </w:p>
    <w:p w14:paraId="21645C28" w14:textId="77777777" w:rsidR="00844150" w:rsidRPr="00F225A1" w:rsidRDefault="00844150" w:rsidP="00844150">
      <w:pPr>
        <w:keepNext w:val="0"/>
        <w:pBdr>
          <w:top w:val="nil"/>
          <w:left w:val="nil"/>
          <w:bottom w:val="nil"/>
          <w:right w:val="nil"/>
          <w:between w:val="nil"/>
        </w:pBdr>
        <w:rPr>
          <w:sz w:val="20"/>
          <w:szCs w:val="20"/>
          <w:lang w:val="en-US"/>
        </w:rPr>
      </w:pPr>
      <w:r w:rsidRPr="00F225A1">
        <w:rPr>
          <w:sz w:val="20"/>
          <w:szCs w:val="20"/>
          <w:lang w:val="en-US"/>
        </w:rPr>
        <w:t xml:space="preserve">STATISTA. Unit shipments of virtual reality (VR) devices worldwide from 2017 to 2019 (in millions), by vendor. </w:t>
      </w:r>
      <w:r w:rsidRPr="0028139A">
        <w:rPr>
          <w:sz w:val="20"/>
          <w:szCs w:val="20"/>
        </w:rPr>
        <w:t xml:space="preserve">Disponível em:  </w:t>
      </w:r>
      <w:hyperlink r:id="rId22">
        <w:r w:rsidRPr="0028139A">
          <w:rPr>
            <w:sz w:val="20"/>
            <w:szCs w:val="20"/>
          </w:rPr>
          <w:t>https://www.statista.com/statistics/671403/global-virtual-reality-device-shipments-by-vendor/</w:t>
        </w:r>
      </w:hyperlink>
      <w:r w:rsidRPr="0028139A">
        <w:rPr>
          <w:sz w:val="20"/>
          <w:szCs w:val="20"/>
        </w:rPr>
        <w:t xml:space="preserve">. </w:t>
      </w:r>
      <w:r w:rsidRPr="00F225A1">
        <w:rPr>
          <w:sz w:val="20"/>
          <w:szCs w:val="20"/>
          <w:lang w:val="en-US"/>
        </w:rPr>
        <w:t xml:space="preserve">2020. </w:t>
      </w:r>
      <w:proofErr w:type="spellStart"/>
      <w:r w:rsidRPr="00F225A1">
        <w:rPr>
          <w:sz w:val="20"/>
          <w:szCs w:val="20"/>
          <w:lang w:val="en-US"/>
        </w:rPr>
        <w:t>Acesso</w:t>
      </w:r>
      <w:proofErr w:type="spellEnd"/>
      <w:r w:rsidRPr="00F225A1">
        <w:rPr>
          <w:sz w:val="20"/>
          <w:szCs w:val="20"/>
          <w:lang w:val="en-US"/>
        </w:rPr>
        <w:t xml:space="preserve"> </w:t>
      </w:r>
      <w:proofErr w:type="spellStart"/>
      <w:r w:rsidRPr="00F225A1">
        <w:rPr>
          <w:sz w:val="20"/>
          <w:szCs w:val="20"/>
          <w:lang w:val="en-US"/>
        </w:rPr>
        <w:t>em</w:t>
      </w:r>
      <w:proofErr w:type="spellEnd"/>
      <w:r w:rsidRPr="00F225A1">
        <w:rPr>
          <w:sz w:val="20"/>
          <w:szCs w:val="20"/>
          <w:lang w:val="en-US"/>
        </w:rPr>
        <w:t>: 04 out. 2020.</w:t>
      </w:r>
    </w:p>
    <w:p w14:paraId="2230250D" w14:textId="77777777" w:rsidR="00844150" w:rsidRPr="00F225A1" w:rsidRDefault="00844150" w:rsidP="00844150">
      <w:pPr>
        <w:keepNext w:val="0"/>
        <w:pBdr>
          <w:top w:val="nil"/>
          <w:left w:val="nil"/>
          <w:bottom w:val="nil"/>
          <w:right w:val="nil"/>
          <w:between w:val="nil"/>
        </w:pBdr>
        <w:rPr>
          <w:sz w:val="20"/>
          <w:szCs w:val="20"/>
          <w:lang w:val="en-US"/>
        </w:rPr>
      </w:pPr>
    </w:p>
    <w:p w14:paraId="2C0A383E" w14:textId="77777777" w:rsidR="00844150" w:rsidRPr="00F225A1" w:rsidRDefault="00844150" w:rsidP="00844150">
      <w:pPr>
        <w:keepNext w:val="0"/>
        <w:pBdr>
          <w:top w:val="nil"/>
          <w:left w:val="nil"/>
          <w:bottom w:val="nil"/>
          <w:right w:val="nil"/>
          <w:between w:val="nil"/>
        </w:pBdr>
        <w:rPr>
          <w:sz w:val="20"/>
          <w:szCs w:val="20"/>
          <w:lang w:val="en-US"/>
        </w:rPr>
      </w:pPr>
      <w:r w:rsidRPr="00F225A1">
        <w:rPr>
          <w:sz w:val="20"/>
          <w:szCs w:val="20"/>
          <w:lang w:val="en-US"/>
        </w:rPr>
        <w:t xml:space="preserve">TABRIZI, M.H.N. Agent and Virtual Reality-based Course Delivery System. In: </w:t>
      </w:r>
      <w:r w:rsidRPr="00F225A1">
        <w:rPr>
          <w:b/>
          <w:sz w:val="20"/>
          <w:szCs w:val="20"/>
          <w:lang w:val="en-US"/>
        </w:rPr>
        <w:t>APPLIED COMPUTING INTERNATIONAL CONFERENCE</w:t>
      </w:r>
      <w:r w:rsidRPr="00F225A1">
        <w:rPr>
          <w:sz w:val="20"/>
          <w:szCs w:val="20"/>
          <w:lang w:val="en-US"/>
        </w:rPr>
        <w:t xml:space="preserve">, 08., 2008, Algarve. Applied Computing 2008. Algarve: </w:t>
      </w:r>
      <w:proofErr w:type="spellStart"/>
      <w:r w:rsidRPr="00F225A1">
        <w:rPr>
          <w:sz w:val="20"/>
          <w:szCs w:val="20"/>
          <w:lang w:val="en-US"/>
        </w:rPr>
        <w:t>Iadis</w:t>
      </w:r>
      <w:proofErr w:type="spellEnd"/>
      <w:r w:rsidRPr="00F225A1">
        <w:rPr>
          <w:sz w:val="20"/>
          <w:szCs w:val="20"/>
          <w:lang w:val="en-US"/>
        </w:rPr>
        <w:t>, 2008. v. 1, p. 27-30</w:t>
      </w:r>
    </w:p>
    <w:p w14:paraId="1F1C782B" w14:textId="77777777" w:rsidR="00844150" w:rsidRPr="00F225A1" w:rsidRDefault="00844150" w:rsidP="00844150">
      <w:pPr>
        <w:keepNext w:val="0"/>
        <w:pBdr>
          <w:top w:val="nil"/>
          <w:left w:val="nil"/>
          <w:bottom w:val="nil"/>
          <w:right w:val="nil"/>
          <w:between w:val="nil"/>
        </w:pBdr>
        <w:rPr>
          <w:sz w:val="20"/>
          <w:szCs w:val="20"/>
          <w:lang w:val="en-US"/>
        </w:rPr>
      </w:pPr>
    </w:p>
    <w:p w14:paraId="223AD4B4" w14:textId="77777777" w:rsidR="00844150" w:rsidRPr="00F225A1" w:rsidRDefault="00844150" w:rsidP="00844150">
      <w:pPr>
        <w:keepNext w:val="0"/>
        <w:pBdr>
          <w:top w:val="nil"/>
          <w:left w:val="nil"/>
          <w:bottom w:val="nil"/>
          <w:right w:val="nil"/>
          <w:between w:val="nil"/>
        </w:pBdr>
        <w:rPr>
          <w:sz w:val="20"/>
          <w:szCs w:val="20"/>
          <w:lang w:val="en-US"/>
        </w:rPr>
      </w:pPr>
      <w:r w:rsidRPr="00F225A1">
        <w:rPr>
          <w:sz w:val="20"/>
          <w:szCs w:val="20"/>
          <w:lang w:val="en-US"/>
        </w:rPr>
        <w:t xml:space="preserve">TCHA-TOKEY, Katy </w:t>
      </w:r>
      <w:r w:rsidRPr="00F225A1">
        <w:rPr>
          <w:i/>
          <w:iCs/>
          <w:sz w:val="20"/>
          <w:szCs w:val="20"/>
          <w:lang w:val="en-US"/>
        </w:rPr>
        <w:t>et al</w:t>
      </w:r>
      <w:r w:rsidRPr="00F225A1">
        <w:rPr>
          <w:sz w:val="20"/>
          <w:szCs w:val="20"/>
          <w:lang w:val="en-US"/>
        </w:rPr>
        <w:t xml:space="preserve">. A questionnaire to measure the user experience in immersive virtual environments. In: INTERNATIONAL VIRTUAL REALITY CONFERENCE, 3., 2016, Laval. </w:t>
      </w:r>
      <w:r w:rsidRPr="00F225A1">
        <w:rPr>
          <w:b/>
          <w:sz w:val="20"/>
          <w:szCs w:val="20"/>
          <w:lang w:val="en-US"/>
        </w:rPr>
        <w:t>Proceedings of the 2016 Virtual Reality International Conference</w:t>
      </w:r>
      <w:r w:rsidRPr="00F225A1">
        <w:rPr>
          <w:sz w:val="20"/>
          <w:szCs w:val="20"/>
          <w:lang w:val="en-US"/>
        </w:rPr>
        <w:t xml:space="preserve">. New York: Association For Computing Machinery, 2016. p. 1-5. </w:t>
      </w:r>
      <w:proofErr w:type="spellStart"/>
      <w:r w:rsidRPr="00F225A1">
        <w:rPr>
          <w:sz w:val="20"/>
          <w:szCs w:val="20"/>
          <w:lang w:val="en-US"/>
        </w:rPr>
        <w:t>Disponível</w:t>
      </w:r>
      <w:proofErr w:type="spellEnd"/>
      <w:r w:rsidRPr="00F225A1">
        <w:rPr>
          <w:sz w:val="20"/>
          <w:szCs w:val="20"/>
          <w:lang w:val="en-US"/>
        </w:rPr>
        <w:t xml:space="preserve"> </w:t>
      </w:r>
      <w:proofErr w:type="spellStart"/>
      <w:r w:rsidRPr="00F225A1">
        <w:rPr>
          <w:sz w:val="20"/>
          <w:szCs w:val="20"/>
          <w:lang w:val="en-US"/>
        </w:rPr>
        <w:t>em</w:t>
      </w:r>
      <w:proofErr w:type="spellEnd"/>
      <w:r w:rsidRPr="00F225A1">
        <w:rPr>
          <w:sz w:val="20"/>
          <w:szCs w:val="20"/>
          <w:lang w:val="en-US"/>
        </w:rPr>
        <w:t xml:space="preserve">: https://www.researchgate.net/publication/301558848_A_Questionnaire_to_Measure_the_User_Experience_in_Immersive_Virtual_Environments. </w:t>
      </w:r>
      <w:proofErr w:type="spellStart"/>
      <w:r w:rsidRPr="00F225A1">
        <w:rPr>
          <w:sz w:val="20"/>
          <w:szCs w:val="20"/>
          <w:lang w:val="en-US"/>
        </w:rPr>
        <w:t>Acesso</w:t>
      </w:r>
      <w:proofErr w:type="spellEnd"/>
      <w:r w:rsidRPr="00F225A1">
        <w:rPr>
          <w:sz w:val="20"/>
          <w:szCs w:val="20"/>
          <w:lang w:val="en-US"/>
        </w:rPr>
        <w:t xml:space="preserve"> </w:t>
      </w:r>
      <w:proofErr w:type="spellStart"/>
      <w:r w:rsidRPr="00F225A1">
        <w:rPr>
          <w:sz w:val="20"/>
          <w:szCs w:val="20"/>
          <w:lang w:val="en-US"/>
        </w:rPr>
        <w:t>em</w:t>
      </w:r>
      <w:proofErr w:type="spellEnd"/>
      <w:r w:rsidRPr="00F225A1">
        <w:rPr>
          <w:sz w:val="20"/>
          <w:szCs w:val="20"/>
          <w:lang w:val="en-US"/>
        </w:rPr>
        <w:t>: 9 out. 2020.</w:t>
      </w:r>
    </w:p>
    <w:p w14:paraId="45FEB104" w14:textId="77777777" w:rsidR="00844150" w:rsidRPr="00F225A1" w:rsidRDefault="00844150" w:rsidP="00844150">
      <w:pPr>
        <w:keepNext w:val="0"/>
        <w:pBdr>
          <w:top w:val="nil"/>
          <w:left w:val="nil"/>
          <w:bottom w:val="nil"/>
          <w:right w:val="nil"/>
          <w:between w:val="nil"/>
        </w:pBdr>
        <w:rPr>
          <w:sz w:val="20"/>
          <w:szCs w:val="20"/>
          <w:lang w:val="en-US"/>
        </w:rPr>
      </w:pPr>
    </w:p>
    <w:p w14:paraId="56D9C610" w14:textId="77777777" w:rsidR="00844150" w:rsidRPr="0028139A" w:rsidRDefault="00844150" w:rsidP="00844150">
      <w:pPr>
        <w:keepNext w:val="0"/>
        <w:pBdr>
          <w:top w:val="nil"/>
          <w:left w:val="nil"/>
          <w:bottom w:val="nil"/>
          <w:right w:val="nil"/>
          <w:between w:val="nil"/>
        </w:pBdr>
        <w:rPr>
          <w:sz w:val="20"/>
          <w:szCs w:val="20"/>
        </w:rPr>
      </w:pPr>
      <w:commentRangeStart w:id="55"/>
      <w:r w:rsidRPr="00F225A1">
        <w:rPr>
          <w:sz w:val="20"/>
          <w:szCs w:val="20"/>
          <w:lang w:val="en-US"/>
        </w:rPr>
        <w:t xml:space="preserve">The History of VR: 5 Eras Of Evolving A New Reality. </w:t>
      </w:r>
      <w:r w:rsidRPr="0028139A">
        <w:rPr>
          <w:b/>
          <w:sz w:val="20"/>
          <w:szCs w:val="20"/>
        </w:rPr>
        <w:t>42GEARS</w:t>
      </w:r>
      <w:r w:rsidRPr="0028139A">
        <w:rPr>
          <w:sz w:val="20"/>
          <w:szCs w:val="20"/>
        </w:rPr>
        <w:t xml:space="preserve">, 2019. Disponível em: </w:t>
      </w:r>
      <w:hyperlink r:id="rId23">
        <w:r w:rsidRPr="0028139A">
          <w:rPr>
            <w:sz w:val="20"/>
            <w:szCs w:val="20"/>
          </w:rPr>
          <w:t>https://www.42gears.com/blog/the-history-of-vr-5-eras-of-evolving-a-new-reality/</w:t>
        </w:r>
      </w:hyperlink>
      <w:r w:rsidRPr="0028139A">
        <w:rPr>
          <w:sz w:val="20"/>
          <w:szCs w:val="20"/>
        </w:rPr>
        <w:t>. Acesso em: 04 out 2020.</w:t>
      </w:r>
      <w:commentRangeEnd w:id="55"/>
      <w:r w:rsidR="00DD1CF4">
        <w:rPr>
          <w:rStyle w:val="Refdecomentrio"/>
        </w:rPr>
        <w:commentReference w:id="55"/>
      </w:r>
    </w:p>
    <w:p w14:paraId="7B9024F5" w14:textId="77777777" w:rsidR="00844150" w:rsidRPr="0028139A" w:rsidRDefault="00844150" w:rsidP="00844150">
      <w:pPr>
        <w:keepNext w:val="0"/>
        <w:pBdr>
          <w:top w:val="nil"/>
          <w:left w:val="nil"/>
          <w:bottom w:val="nil"/>
          <w:right w:val="nil"/>
          <w:between w:val="nil"/>
        </w:pBdr>
        <w:rPr>
          <w:sz w:val="20"/>
          <w:szCs w:val="20"/>
        </w:rPr>
      </w:pPr>
    </w:p>
    <w:p w14:paraId="63E6C057" w14:textId="77777777" w:rsidR="00844150" w:rsidRPr="00C5061A" w:rsidRDefault="00844150" w:rsidP="00844150">
      <w:pPr>
        <w:keepNext w:val="0"/>
        <w:pBdr>
          <w:top w:val="nil"/>
          <w:left w:val="nil"/>
          <w:bottom w:val="nil"/>
          <w:right w:val="nil"/>
          <w:between w:val="nil"/>
        </w:pBdr>
        <w:rPr>
          <w:sz w:val="20"/>
          <w:szCs w:val="20"/>
          <w:lang w:val="en-US"/>
        </w:rPr>
      </w:pPr>
      <w:r w:rsidRPr="0028139A">
        <w:rPr>
          <w:sz w:val="20"/>
          <w:szCs w:val="20"/>
        </w:rPr>
        <w:lastRenderedPageBreak/>
        <w:t xml:space="preserve">TORI, Romero; KIRNER, Claudio; SISCOUTTO, Robson. </w:t>
      </w:r>
      <w:r w:rsidRPr="0028139A">
        <w:rPr>
          <w:b/>
          <w:sz w:val="20"/>
          <w:szCs w:val="20"/>
        </w:rPr>
        <w:t>Fundamentos e Tecnologia de Realidade Virtual e Aumentada</w:t>
      </w:r>
      <w:r w:rsidRPr="0028139A">
        <w:rPr>
          <w:sz w:val="20"/>
          <w:szCs w:val="20"/>
        </w:rPr>
        <w:t xml:space="preserve">. 2006. Disponível em: </w:t>
      </w:r>
      <w:hyperlink r:id="rId24">
        <w:r w:rsidRPr="0028139A">
          <w:rPr>
            <w:sz w:val="20"/>
            <w:szCs w:val="20"/>
          </w:rPr>
          <w:t>https://www.academia.edu/22716950/Fundamentos_e_Tecnologia_de_Realidade_Virtual_e_Aumentada_Apostila_do_Pré_Simpósio_VIII_Symposium_on_Virtual_Reality_Belém_PA_02_de_Maio_de_2006</w:t>
        </w:r>
      </w:hyperlink>
      <w:r w:rsidRPr="0028139A">
        <w:rPr>
          <w:sz w:val="20"/>
          <w:szCs w:val="20"/>
        </w:rPr>
        <w:t xml:space="preserve">. </w:t>
      </w:r>
      <w:proofErr w:type="spellStart"/>
      <w:r w:rsidRPr="00C5061A">
        <w:rPr>
          <w:sz w:val="20"/>
          <w:szCs w:val="20"/>
          <w:lang w:val="en-US"/>
        </w:rPr>
        <w:t>Acesso</w:t>
      </w:r>
      <w:proofErr w:type="spellEnd"/>
      <w:r w:rsidRPr="00C5061A">
        <w:rPr>
          <w:sz w:val="20"/>
          <w:szCs w:val="20"/>
          <w:lang w:val="en-US"/>
        </w:rPr>
        <w:t xml:space="preserve"> </w:t>
      </w:r>
      <w:proofErr w:type="spellStart"/>
      <w:r w:rsidRPr="00C5061A">
        <w:rPr>
          <w:sz w:val="20"/>
          <w:szCs w:val="20"/>
          <w:lang w:val="en-US"/>
        </w:rPr>
        <w:t>em</w:t>
      </w:r>
      <w:proofErr w:type="spellEnd"/>
      <w:r w:rsidRPr="00C5061A">
        <w:rPr>
          <w:sz w:val="20"/>
          <w:szCs w:val="20"/>
          <w:lang w:val="en-US"/>
        </w:rPr>
        <w:t>: 04 out 2020.</w:t>
      </w:r>
    </w:p>
    <w:p w14:paraId="266DB4D4" w14:textId="77777777" w:rsidR="00844150" w:rsidRPr="00C5061A" w:rsidRDefault="00844150" w:rsidP="00844150">
      <w:pPr>
        <w:keepNext w:val="0"/>
        <w:pBdr>
          <w:top w:val="nil"/>
          <w:left w:val="nil"/>
          <w:bottom w:val="nil"/>
          <w:right w:val="nil"/>
          <w:between w:val="nil"/>
        </w:pBdr>
        <w:rPr>
          <w:sz w:val="20"/>
          <w:szCs w:val="20"/>
          <w:lang w:val="en-US"/>
        </w:rPr>
      </w:pPr>
    </w:p>
    <w:p w14:paraId="59BF0015" w14:textId="5E3CB89C" w:rsidR="00844150" w:rsidRPr="0028139A" w:rsidRDefault="00844150" w:rsidP="00844150">
      <w:pPr>
        <w:keepNext w:val="0"/>
        <w:pBdr>
          <w:top w:val="nil"/>
          <w:left w:val="nil"/>
          <w:bottom w:val="nil"/>
          <w:right w:val="nil"/>
          <w:between w:val="nil"/>
        </w:pBdr>
        <w:rPr>
          <w:sz w:val="20"/>
          <w:szCs w:val="20"/>
        </w:rPr>
      </w:pPr>
      <w:r w:rsidRPr="00753C75">
        <w:rPr>
          <w:sz w:val="20"/>
          <w:szCs w:val="20"/>
          <w:lang w:val="en-US"/>
        </w:rPr>
        <w:t>VINER, Russell M</w:t>
      </w:r>
      <w:ins w:id="56" w:author="Andreza Sartori" w:date="2020-12-15T15:01:00Z">
        <w:r w:rsidR="00DD1CF4">
          <w:rPr>
            <w:sz w:val="20"/>
            <w:szCs w:val="20"/>
            <w:lang w:val="en-US"/>
          </w:rPr>
          <w:t>.</w:t>
        </w:r>
      </w:ins>
      <w:r w:rsidRPr="00753C75">
        <w:rPr>
          <w:sz w:val="20"/>
          <w:szCs w:val="20"/>
          <w:lang w:val="en-US"/>
        </w:rPr>
        <w:t xml:space="preserve"> </w:t>
      </w:r>
      <w:r w:rsidRPr="00753C75">
        <w:rPr>
          <w:i/>
          <w:iCs/>
          <w:sz w:val="20"/>
          <w:szCs w:val="20"/>
          <w:lang w:val="en-US"/>
        </w:rPr>
        <w:t>et al</w:t>
      </w:r>
      <w:r w:rsidRPr="00753C75">
        <w:rPr>
          <w:sz w:val="20"/>
          <w:szCs w:val="20"/>
          <w:lang w:val="en-US"/>
        </w:rPr>
        <w:t xml:space="preserve">. </w:t>
      </w:r>
      <w:r w:rsidRPr="00F225A1">
        <w:rPr>
          <w:sz w:val="20"/>
          <w:szCs w:val="20"/>
          <w:lang w:val="en-US"/>
        </w:rPr>
        <w:t xml:space="preserve">School closure and management practices during coronavirus outbreaks including COVID-19: a rapid systematic review. </w:t>
      </w:r>
      <w:r w:rsidRPr="00DD1CF4">
        <w:rPr>
          <w:b/>
          <w:bCs/>
          <w:sz w:val="20"/>
          <w:szCs w:val="20"/>
          <w:lang w:val="en-US"/>
          <w:rPrChange w:id="57" w:author="Andreza Sartori" w:date="2020-12-15T15:01:00Z">
            <w:rPr>
              <w:sz w:val="20"/>
              <w:szCs w:val="20"/>
              <w:lang w:val="en-US"/>
            </w:rPr>
          </w:rPrChange>
        </w:rPr>
        <w:t>T</w:t>
      </w:r>
      <w:r w:rsidRPr="00753C75">
        <w:rPr>
          <w:b/>
          <w:sz w:val="20"/>
          <w:szCs w:val="20"/>
          <w:lang w:val="en-US"/>
        </w:rPr>
        <w:t>he Lancet Child &amp; Adolescent Health</w:t>
      </w:r>
      <w:r w:rsidRPr="00753C75">
        <w:rPr>
          <w:sz w:val="20"/>
          <w:szCs w:val="20"/>
          <w:lang w:val="en-US"/>
        </w:rPr>
        <w:t xml:space="preserve">, Online, v. 4, n. 5, p. 397-404, </w:t>
      </w:r>
      <w:proofErr w:type="spellStart"/>
      <w:r w:rsidRPr="00753C75">
        <w:rPr>
          <w:sz w:val="20"/>
          <w:szCs w:val="20"/>
          <w:lang w:val="en-US"/>
        </w:rPr>
        <w:t>maio</w:t>
      </w:r>
      <w:proofErr w:type="spellEnd"/>
      <w:r w:rsidRPr="00753C75">
        <w:rPr>
          <w:sz w:val="20"/>
          <w:szCs w:val="20"/>
          <w:lang w:val="en-US"/>
        </w:rPr>
        <w:t xml:space="preserve"> 2020. </w:t>
      </w:r>
      <w:r w:rsidRPr="0028139A">
        <w:rPr>
          <w:sz w:val="20"/>
          <w:szCs w:val="20"/>
        </w:rPr>
        <w:t>Disponível em: https://www.thelancet.com/journals/lanchi/article/PIIS2352-4642(20)30095-X/fulltext. Acesso em: 09 mai. 2020.</w:t>
      </w:r>
    </w:p>
    <w:p w14:paraId="0F730205" w14:textId="77777777" w:rsidR="00844150" w:rsidRDefault="00844150" w:rsidP="00844150">
      <w:pPr>
        <w:keepNext w:val="0"/>
        <w:pBdr>
          <w:top w:val="nil"/>
          <w:left w:val="nil"/>
          <w:bottom w:val="nil"/>
          <w:right w:val="nil"/>
          <w:between w:val="nil"/>
        </w:pBdr>
        <w:rPr>
          <w:sz w:val="18"/>
          <w:szCs w:val="18"/>
        </w:rPr>
      </w:pPr>
    </w:p>
    <w:p w14:paraId="4A212BDE" w14:textId="77777777" w:rsidR="00844150" w:rsidRDefault="00844150" w:rsidP="00844150">
      <w:pPr>
        <w:keepNext w:val="0"/>
        <w:pBdr>
          <w:top w:val="nil"/>
          <w:left w:val="nil"/>
          <w:bottom w:val="nil"/>
          <w:right w:val="nil"/>
          <w:between w:val="nil"/>
        </w:pBdr>
        <w:rPr>
          <w:sz w:val="18"/>
          <w:szCs w:val="18"/>
        </w:rPr>
      </w:pPr>
    </w:p>
    <w:p w14:paraId="759CCA5F" w14:textId="77777777" w:rsidR="00844150" w:rsidRDefault="00844150" w:rsidP="00844150">
      <w:pPr>
        <w:keepNext w:val="0"/>
        <w:pBdr>
          <w:top w:val="nil"/>
          <w:left w:val="nil"/>
          <w:bottom w:val="nil"/>
          <w:right w:val="nil"/>
          <w:between w:val="nil"/>
        </w:pBdr>
        <w:spacing w:before="120"/>
        <w:rPr>
          <w:color w:val="2B2524"/>
          <w:sz w:val="18"/>
          <w:szCs w:val="18"/>
        </w:rPr>
      </w:pPr>
    </w:p>
    <w:p w14:paraId="1B0C9FD7" w14:textId="77777777" w:rsidR="00844150" w:rsidRDefault="00844150" w:rsidP="00844150">
      <w:pPr>
        <w:keepLines w:val="0"/>
        <w:pBdr>
          <w:top w:val="nil"/>
          <w:left w:val="nil"/>
          <w:bottom w:val="nil"/>
          <w:right w:val="nil"/>
          <w:between w:val="nil"/>
        </w:pBdr>
        <w:spacing w:before="120"/>
        <w:jc w:val="center"/>
        <w:rPr>
          <w:b/>
          <w:smallCaps/>
          <w:color w:val="000000"/>
          <w:sz w:val="20"/>
          <w:szCs w:val="20"/>
        </w:rPr>
      </w:pPr>
      <w:r>
        <w:rPr>
          <w:b/>
          <w:smallCaps/>
          <w:color w:val="000000"/>
          <w:sz w:val="20"/>
          <w:szCs w:val="20"/>
        </w:rPr>
        <w:t>ASSINATURAS</w:t>
      </w:r>
    </w:p>
    <w:p w14:paraId="4E5CC25D" w14:textId="77777777" w:rsidR="00844150" w:rsidRDefault="00844150" w:rsidP="00844150">
      <w:pPr>
        <w:pBdr>
          <w:top w:val="nil"/>
          <w:left w:val="nil"/>
          <w:bottom w:val="nil"/>
          <w:right w:val="nil"/>
          <w:between w:val="nil"/>
        </w:pBdr>
        <w:spacing w:before="60"/>
        <w:jc w:val="center"/>
        <w:rPr>
          <w:color w:val="000000"/>
          <w:sz w:val="20"/>
          <w:szCs w:val="20"/>
        </w:rPr>
      </w:pPr>
      <w:r>
        <w:rPr>
          <w:color w:val="000000"/>
          <w:sz w:val="20"/>
          <w:szCs w:val="20"/>
        </w:rPr>
        <w:t>(Atenção: todas as folhas devem estar rubricadas)</w:t>
      </w:r>
    </w:p>
    <w:p w14:paraId="579939A8" w14:textId="77777777" w:rsidR="00844150" w:rsidRDefault="00844150" w:rsidP="00844150">
      <w:pPr>
        <w:pBdr>
          <w:top w:val="nil"/>
          <w:left w:val="nil"/>
          <w:bottom w:val="nil"/>
          <w:right w:val="nil"/>
          <w:between w:val="nil"/>
        </w:pBdr>
        <w:spacing w:before="60"/>
        <w:jc w:val="center"/>
        <w:rPr>
          <w:color w:val="000000"/>
          <w:sz w:val="20"/>
          <w:szCs w:val="20"/>
        </w:rPr>
      </w:pPr>
    </w:p>
    <w:p w14:paraId="2C45D400" w14:textId="77777777" w:rsidR="00844150" w:rsidRDefault="00844150" w:rsidP="00844150">
      <w:pPr>
        <w:pBdr>
          <w:top w:val="nil"/>
          <w:left w:val="nil"/>
          <w:bottom w:val="nil"/>
          <w:right w:val="nil"/>
          <w:between w:val="nil"/>
        </w:pBdr>
        <w:spacing w:before="60"/>
        <w:jc w:val="center"/>
        <w:rPr>
          <w:color w:val="000000"/>
          <w:sz w:val="20"/>
          <w:szCs w:val="20"/>
        </w:rPr>
      </w:pPr>
    </w:p>
    <w:p w14:paraId="0DE2C20B" w14:textId="77777777" w:rsidR="00844150" w:rsidRDefault="00844150" w:rsidP="00844150">
      <w:pPr>
        <w:pBdr>
          <w:top w:val="nil"/>
          <w:left w:val="nil"/>
          <w:bottom w:val="nil"/>
          <w:right w:val="nil"/>
          <w:between w:val="nil"/>
        </w:pBdr>
        <w:spacing w:before="60"/>
        <w:jc w:val="center"/>
        <w:rPr>
          <w:color w:val="000000"/>
          <w:sz w:val="20"/>
          <w:szCs w:val="20"/>
        </w:rPr>
      </w:pPr>
      <w:r>
        <w:rPr>
          <w:color w:val="000000"/>
          <w:sz w:val="20"/>
          <w:szCs w:val="20"/>
        </w:rPr>
        <w:t>Assinatura do(a) Aluno(a): _____________________________________________________</w:t>
      </w:r>
    </w:p>
    <w:p w14:paraId="4F3AE2C2" w14:textId="77777777" w:rsidR="00844150" w:rsidRDefault="00844150" w:rsidP="00844150">
      <w:pPr>
        <w:pBdr>
          <w:top w:val="nil"/>
          <w:left w:val="nil"/>
          <w:bottom w:val="nil"/>
          <w:right w:val="nil"/>
          <w:between w:val="nil"/>
        </w:pBdr>
        <w:spacing w:before="60"/>
        <w:jc w:val="center"/>
        <w:rPr>
          <w:color w:val="000000"/>
          <w:sz w:val="20"/>
          <w:szCs w:val="20"/>
        </w:rPr>
      </w:pPr>
    </w:p>
    <w:p w14:paraId="211A0040" w14:textId="77777777" w:rsidR="00844150" w:rsidRDefault="00844150" w:rsidP="00844150">
      <w:pPr>
        <w:pBdr>
          <w:top w:val="nil"/>
          <w:left w:val="nil"/>
          <w:bottom w:val="nil"/>
          <w:right w:val="nil"/>
          <w:between w:val="nil"/>
        </w:pBdr>
        <w:spacing w:before="60"/>
        <w:jc w:val="center"/>
        <w:rPr>
          <w:color w:val="000000"/>
          <w:sz w:val="20"/>
          <w:szCs w:val="20"/>
        </w:rPr>
      </w:pPr>
    </w:p>
    <w:p w14:paraId="7D884D92" w14:textId="77777777" w:rsidR="00844150" w:rsidRDefault="00844150" w:rsidP="00844150">
      <w:pPr>
        <w:pBdr>
          <w:top w:val="nil"/>
          <w:left w:val="nil"/>
          <w:bottom w:val="nil"/>
          <w:right w:val="nil"/>
          <w:between w:val="nil"/>
        </w:pBdr>
        <w:spacing w:before="60"/>
        <w:jc w:val="center"/>
        <w:rPr>
          <w:color w:val="000000"/>
          <w:sz w:val="20"/>
          <w:szCs w:val="20"/>
        </w:rPr>
      </w:pPr>
      <w:r>
        <w:rPr>
          <w:color w:val="000000"/>
          <w:sz w:val="20"/>
          <w:szCs w:val="20"/>
        </w:rPr>
        <w:t>Assinatura do(a) Orientador(a): _________________________________________________</w:t>
      </w:r>
    </w:p>
    <w:p w14:paraId="7114CE53" w14:textId="77777777" w:rsidR="00844150" w:rsidRDefault="00844150" w:rsidP="00844150">
      <w:pPr>
        <w:pBdr>
          <w:top w:val="nil"/>
          <w:left w:val="nil"/>
          <w:bottom w:val="nil"/>
          <w:right w:val="nil"/>
          <w:between w:val="nil"/>
        </w:pBdr>
        <w:spacing w:before="60"/>
        <w:jc w:val="center"/>
        <w:rPr>
          <w:color w:val="000000"/>
          <w:sz w:val="20"/>
          <w:szCs w:val="20"/>
        </w:rPr>
      </w:pPr>
    </w:p>
    <w:p w14:paraId="463C42C2" w14:textId="77777777" w:rsidR="00844150" w:rsidRDefault="00844150" w:rsidP="00844150">
      <w:pPr>
        <w:pBdr>
          <w:top w:val="nil"/>
          <w:left w:val="nil"/>
          <w:bottom w:val="nil"/>
          <w:right w:val="nil"/>
          <w:between w:val="nil"/>
        </w:pBdr>
        <w:spacing w:before="60"/>
        <w:jc w:val="center"/>
        <w:rPr>
          <w:color w:val="000000"/>
          <w:sz w:val="20"/>
          <w:szCs w:val="20"/>
        </w:rPr>
      </w:pPr>
    </w:p>
    <w:p w14:paraId="10D9E904" w14:textId="77777777" w:rsidR="00844150" w:rsidRDefault="00844150" w:rsidP="00844150">
      <w:pPr>
        <w:pBdr>
          <w:top w:val="nil"/>
          <w:left w:val="nil"/>
          <w:bottom w:val="nil"/>
          <w:right w:val="nil"/>
          <w:between w:val="nil"/>
        </w:pBdr>
        <w:spacing w:before="60"/>
        <w:jc w:val="center"/>
        <w:rPr>
          <w:color w:val="000000"/>
          <w:sz w:val="20"/>
          <w:szCs w:val="20"/>
        </w:rPr>
      </w:pPr>
      <w:r>
        <w:rPr>
          <w:color w:val="000000"/>
          <w:sz w:val="20"/>
          <w:szCs w:val="20"/>
        </w:rPr>
        <w:t>Assinatura do(a) Coorientador(a) (se houver): ______________________________________</w:t>
      </w:r>
    </w:p>
    <w:p w14:paraId="12CCFE72" w14:textId="77777777" w:rsidR="00844150" w:rsidRDefault="00844150" w:rsidP="00844150">
      <w:pPr>
        <w:pBdr>
          <w:top w:val="nil"/>
          <w:left w:val="nil"/>
          <w:bottom w:val="nil"/>
          <w:right w:val="nil"/>
          <w:between w:val="nil"/>
        </w:pBdr>
        <w:rPr>
          <w:color w:val="000000"/>
          <w:sz w:val="20"/>
          <w:szCs w:val="20"/>
        </w:rPr>
      </w:pPr>
    </w:p>
    <w:p w14:paraId="5D4A1389" w14:textId="77777777" w:rsidR="00844150" w:rsidRDefault="00844150" w:rsidP="00844150">
      <w:pPr>
        <w:pBdr>
          <w:top w:val="nil"/>
          <w:left w:val="nil"/>
          <w:bottom w:val="nil"/>
          <w:right w:val="nil"/>
          <w:between w:val="nil"/>
        </w:pBdr>
        <w:rPr>
          <w:color w:val="000000"/>
          <w:sz w:val="20"/>
          <w:szCs w:val="20"/>
        </w:rPr>
      </w:pPr>
    </w:p>
    <w:tbl>
      <w:tblPr>
        <w:tblW w:w="9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12"/>
      </w:tblGrid>
      <w:tr w:rsidR="00844150" w14:paraId="76251E6C" w14:textId="77777777" w:rsidTr="00386868">
        <w:tc>
          <w:tcPr>
            <w:tcW w:w="9212" w:type="dxa"/>
            <w:shd w:val="clear" w:color="auto" w:fill="auto"/>
          </w:tcPr>
          <w:p w14:paraId="7DDC4A7A" w14:textId="77777777" w:rsidR="00844150" w:rsidRDefault="00844150" w:rsidP="00386868">
            <w:pPr>
              <w:pBdr>
                <w:top w:val="nil"/>
                <w:left w:val="nil"/>
                <w:bottom w:val="nil"/>
                <w:right w:val="nil"/>
                <w:between w:val="nil"/>
              </w:pBdr>
              <w:spacing w:before="60"/>
              <w:jc w:val="center"/>
              <w:rPr>
                <w:color w:val="000000"/>
                <w:sz w:val="20"/>
                <w:szCs w:val="20"/>
              </w:rPr>
            </w:pPr>
            <w:r>
              <w:rPr>
                <w:color w:val="000000"/>
                <w:sz w:val="20"/>
                <w:szCs w:val="20"/>
              </w:rPr>
              <w:t>Observações do orientador em relação a itens não atendidos do pré-projeto (se houver):</w:t>
            </w:r>
          </w:p>
          <w:p w14:paraId="0722371D" w14:textId="77777777" w:rsidR="00844150" w:rsidRDefault="00844150" w:rsidP="00386868">
            <w:pPr>
              <w:pBdr>
                <w:top w:val="nil"/>
                <w:left w:val="nil"/>
                <w:bottom w:val="nil"/>
                <w:right w:val="nil"/>
                <w:between w:val="nil"/>
              </w:pBdr>
              <w:spacing w:before="60"/>
              <w:jc w:val="center"/>
              <w:rPr>
                <w:color w:val="000000"/>
                <w:sz w:val="20"/>
                <w:szCs w:val="20"/>
              </w:rPr>
            </w:pPr>
          </w:p>
          <w:p w14:paraId="46A912B3" w14:textId="77777777" w:rsidR="00844150" w:rsidRDefault="00844150" w:rsidP="00386868">
            <w:pPr>
              <w:pBdr>
                <w:top w:val="nil"/>
                <w:left w:val="nil"/>
                <w:bottom w:val="nil"/>
                <w:right w:val="nil"/>
                <w:between w:val="nil"/>
              </w:pBdr>
              <w:spacing w:before="60"/>
              <w:jc w:val="center"/>
              <w:rPr>
                <w:color w:val="000000"/>
                <w:sz w:val="20"/>
                <w:szCs w:val="20"/>
              </w:rPr>
            </w:pPr>
          </w:p>
          <w:p w14:paraId="5F3F3B96" w14:textId="77777777" w:rsidR="00844150" w:rsidRDefault="00844150" w:rsidP="00386868">
            <w:pPr>
              <w:pBdr>
                <w:top w:val="nil"/>
                <w:left w:val="nil"/>
                <w:bottom w:val="nil"/>
                <w:right w:val="nil"/>
                <w:between w:val="nil"/>
              </w:pBdr>
              <w:spacing w:before="60"/>
              <w:jc w:val="center"/>
              <w:rPr>
                <w:color w:val="000000"/>
                <w:sz w:val="20"/>
                <w:szCs w:val="20"/>
              </w:rPr>
            </w:pPr>
          </w:p>
          <w:p w14:paraId="17DDCC2D" w14:textId="77777777" w:rsidR="00844150" w:rsidRDefault="00844150" w:rsidP="00386868">
            <w:pPr>
              <w:pBdr>
                <w:top w:val="nil"/>
                <w:left w:val="nil"/>
                <w:bottom w:val="nil"/>
                <w:right w:val="nil"/>
                <w:between w:val="nil"/>
              </w:pBdr>
              <w:spacing w:before="60"/>
              <w:jc w:val="center"/>
              <w:rPr>
                <w:color w:val="000000"/>
                <w:sz w:val="20"/>
                <w:szCs w:val="20"/>
              </w:rPr>
            </w:pPr>
          </w:p>
          <w:p w14:paraId="32EE964B" w14:textId="77777777" w:rsidR="00844150" w:rsidRDefault="00844150" w:rsidP="00386868">
            <w:pPr>
              <w:pBdr>
                <w:top w:val="nil"/>
                <w:left w:val="nil"/>
                <w:bottom w:val="nil"/>
                <w:right w:val="nil"/>
                <w:between w:val="nil"/>
              </w:pBdr>
              <w:spacing w:before="60"/>
              <w:jc w:val="center"/>
              <w:rPr>
                <w:color w:val="000000"/>
                <w:sz w:val="20"/>
                <w:szCs w:val="20"/>
              </w:rPr>
            </w:pPr>
          </w:p>
          <w:p w14:paraId="06087AB7" w14:textId="77777777" w:rsidR="00844150" w:rsidRDefault="00844150" w:rsidP="00386868">
            <w:pPr>
              <w:pBdr>
                <w:top w:val="nil"/>
                <w:left w:val="nil"/>
                <w:bottom w:val="nil"/>
                <w:right w:val="nil"/>
                <w:between w:val="nil"/>
              </w:pBdr>
              <w:spacing w:before="60"/>
              <w:jc w:val="center"/>
              <w:rPr>
                <w:color w:val="000000"/>
                <w:sz w:val="20"/>
                <w:szCs w:val="20"/>
              </w:rPr>
            </w:pPr>
          </w:p>
          <w:p w14:paraId="0E586C31" w14:textId="77777777" w:rsidR="00844150" w:rsidRDefault="00844150" w:rsidP="00386868">
            <w:pPr>
              <w:pBdr>
                <w:top w:val="nil"/>
                <w:left w:val="nil"/>
                <w:bottom w:val="nil"/>
                <w:right w:val="nil"/>
                <w:between w:val="nil"/>
              </w:pBdr>
              <w:spacing w:before="60"/>
              <w:jc w:val="center"/>
              <w:rPr>
                <w:color w:val="000000"/>
                <w:sz w:val="20"/>
                <w:szCs w:val="20"/>
              </w:rPr>
            </w:pPr>
          </w:p>
          <w:p w14:paraId="713B3FA2" w14:textId="77777777" w:rsidR="00844150" w:rsidRDefault="00844150" w:rsidP="00386868">
            <w:pPr>
              <w:pBdr>
                <w:top w:val="nil"/>
                <w:left w:val="nil"/>
                <w:bottom w:val="nil"/>
                <w:right w:val="nil"/>
                <w:between w:val="nil"/>
              </w:pBdr>
              <w:spacing w:before="60"/>
              <w:jc w:val="center"/>
              <w:rPr>
                <w:color w:val="000000"/>
                <w:sz w:val="20"/>
                <w:szCs w:val="20"/>
              </w:rPr>
            </w:pPr>
          </w:p>
          <w:p w14:paraId="09050DA9" w14:textId="77777777" w:rsidR="00844150" w:rsidRDefault="00844150" w:rsidP="00386868">
            <w:pPr>
              <w:pBdr>
                <w:top w:val="nil"/>
                <w:left w:val="nil"/>
                <w:bottom w:val="nil"/>
                <w:right w:val="nil"/>
                <w:between w:val="nil"/>
              </w:pBdr>
              <w:spacing w:before="60"/>
              <w:jc w:val="center"/>
              <w:rPr>
                <w:color w:val="000000"/>
                <w:sz w:val="20"/>
                <w:szCs w:val="20"/>
              </w:rPr>
            </w:pPr>
          </w:p>
          <w:p w14:paraId="21E9BDC6" w14:textId="77777777" w:rsidR="00844150" w:rsidRDefault="00844150" w:rsidP="00386868">
            <w:pPr>
              <w:pBdr>
                <w:top w:val="nil"/>
                <w:left w:val="nil"/>
                <w:bottom w:val="nil"/>
                <w:right w:val="nil"/>
                <w:between w:val="nil"/>
              </w:pBdr>
              <w:rPr>
                <w:color w:val="000000"/>
                <w:sz w:val="20"/>
                <w:szCs w:val="20"/>
              </w:rPr>
            </w:pPr>
          </w:p>
          <w:p w14:paraId="1F22234F" w14:textId="77777777" w:rsidR="00844150" w:rsidRDefault="00844150" w:rsidP="00386868">
            <w:pPr>
              <w:pBdr>
                <w:top w:val="nil"/>
                <w:left w:val="nil"/>
                <w:bottom w:val="nil"/>
                <w:right w:val="nil"/>
                <w:between w:val="nil"/>
              </w:pBdr>
              <w:rPr>
                <w:color w:val="000000"/>
                <w:sz w:val="20"/>
                <w:szCs w:val="20"/>
              </w:rPr>
            </w:pPr>
          </w:p>
          <w:p w14:paraId="7BB14106" w14:textId="77777777" w:rsidR="00844150" w:rsidRDefault="00844150" w:rsidP="00386868">
            <w:pPr>
              <w:pBdr>
                <w:top w:val="nil"/>
                <w:left w:val="nil"/>
                <w:bottom w:val="nil"/>
                <w:right w:val="nil"/>
                <w:between w:val="nil"/>
              </w:pBdr>
              <w:rPr>
                <w:color w:val="000000"/>
                <w:sz w:val="20"/>
                <w:szCs w:val="20"/>
              </w:rPr>
            </w:pPr>
          </w:p>
          <w:p w14:paraId="5A186D47" w14:textId="77777777" w:rsidR="00844150" w:rsidRDefault="00844150" w:rsidP="00386868">
            <w:pPr>
              <w:pBdr>
                <w:top w:val="nil"/>
                <w:left w:val="nil"/>
                <w:bottom w:val="nil"/>
                <w:right w:val="nil"/>
                <w:between w:val="nil"/>
              </w:pBdr>
              <w:spacing w:before="60"/>
              <w:jc w:val="center"/>
              <w:rPr>
                <w:color w:val="000000"/>
                <w:sz w:val="20"/>
                <w:szCs w:val="20"/>
              </w:rPr>
            </w:pPr>
          </w:p>
        </w:tc>
      </w:tr>
    </w:tbl>
    <w:p w14:paraId="090D0914" w14:textId="77777777" w:rsidR="00844150" w:rsidRDefault="00844150" w:rsidP="00844150">
      <w:pPr>
        <w:pBdr>
          <w:top w:val="nil"/>
          <w:left w:val="nil"/>
          <w:bottom w:val="nil"/>
          <w:right w:val="nil"/>
          <w:between w:val="nil"/>
        </w:pBdr>
        <w:spacing w:before="60"/>
        <w:jc w:val="center"/>
        <w:rPr>
          <w:color w:val="000000"/>
          <w:sz w:val="20"/>
          <w:szCs w:val="20"/>
        </w:rPr>
      </w:pPr>
    </w:p>
    <w:p w14:paraId="5421F0D9" w14:textId="77777777" w:rsidR="00844150" w:rsidRDefault="00844150" w:rsidP="00844150">
      <w:pPr>
        <w:keepNext w:val="0"/>
        <w:keepLines w:val="0"/>
        <w:spacing w:after="120"/>
        <w:ind w:firstLine="680"/>
        <w:jc w:val="both"/>
        <w:rPr>
          <w:color w:val="000000"/>
          <w:sz w:val="20"/>
          <w:szCs w:val="20"/>
        </w:rPr>
        <w:sectPr w:rsidR="00844150">
          <w:footerReference w:type="default" r:id="rId25"/>
          <w:headerReference w:type="first" r:id="rId26"/>
          <w:pgSz w:w="11907" w:h="16840"/>
          <w:pgMar w:top="1701" w:right="1134" w:bottom="1134" w:left="1701" w:header="720" w:footer="720" w:gutter="0"/>
          <w:pgNumType w:start="1"/>
          <w:cols w:space="720"/>
          <w:titlePg/>
        </w:sectPr>
      </w:pPr>
    </w:p>
    <w:p w14:paraId="077D1DEA" w14:textId="77777777" w:rsidR="00F225A1" w:rsidRPr="00320BFA" w:rsidRDefault="00F225A1" w:rsidP="00F225A1">
      <w:pPr>
        <w:pStyle w:val="TF-xAvalTTULO"/>
      </w:pPr>
      <w:r>
        <w:lastRenderedPageBreak/>
        <w:t>FORMULÁRIO  DE  avaliação</w:t>
      </w:r>
      <w:r w:rsidRPr="00320BFA">
        <w:t xml:space="preserve"> – PROFESSOR TCC I</w:t>
      </w:r>
    </w:p>
    <w:p w14:paraId="65F14FE1" w14:textId="057C76C3" w:rsidR="00F225A1" w:rsidRPr="00320BFA" w:rsidRDefault="00F225A1" w:rsidP="00F225A1">
      <w:pPr>
        <w:pStyle w:val="TF-xAvalLINHA"/>
      </w:pPr>
      <w:r w:rsidRPr="00320BFA">
        <w:t>Acadêmico(a):</w:t>
      </w:r>
      <w:r w:rsidR="00E20343">
        <w:t xml:space="preserve"> Gabriel Garcia Salvador</w:t>
      </w:r>
      <w:r w:rsidRPr="00320BFA">
        <w:tab/>
      </w:r>
    </w:p>
    <w:p w14:paraId="75925B94" w14:textId="77777777" w:rsidR="00F225A1" w:rsidRDefault="00F225A1" w:rsidP="00F225A1">
      <w:pPr>
        <w:pStyle w:val="TF-xAvalLINHA"/>
      </w:pPr>
      <w:r w:rsidRPr="00320BFA">
        <w:t>Avaliador(a):</w:t>
      </w:r>
      <w:r w:rsidRPr="00320BFA">
        <w:tab/>
      </w:r>
      <w:r>
        <w:t>Andreza Sartori</w:t>
      </w:r>
      <w:r>
        <w:tab/>
      </w:r>
    </w:p>
    <w:p w14:paraId="0AD02BBD" w14:textId="77777777" w:rsidR="00F225A1" w:rsidRDefault="00F225A1" w:rsidP="00F225A1">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362"/>
        <w:gridCol w:w="486"/>
        <w:gridCol w:w="490"/>
        <w:gridCol w:w="483"/>
      </w:tblGrid>
      <w:tr w:rsidR="00F225A1" w:rsidRPr="00320BFA" w14:paraId="303B417D" w14:textId="77777777" w:rsidTr="00F70BD7">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6F2AA595" w14:textId="77777777" w:rsidR="00F225A1" w:rsidRPr="00320BFA" w:rsidRDefault="00F225A1" w:rsidP="00F70BD7">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521F409C" w14:textId="77777777" w:rsidR="00F225A1" w:rsidRPr="00320BFA" w:rsidRDefault="00F225A1" w:rsidP="00F70BD7">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13FE87B4" w14:textId="77777777" w:rsidR="00F225A1" w:rsidRPr="00320BFA" w:rsidRDefault="00F225A1" w:rsidP="00F70BD7">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26A8AE81" w14:textId="77777777" w:rsidR="00F225A1" w:rsidRPr="00320BFA" w:rsidRDefault="00F225A1" w:rsidP="00F70BD7">
            <w:pPr>
              <w:pStyle w:val="TF-xAvalITEMTABELA"/>
            </w:pPr>
            <w:r w:rsidRPr="00320BFA">
              <w:t>não atende</w:t>
            </w:r>
          </w:p>
        </w:tc>
      </w:tr>
      <w:tr w:rsidR="00F225A1" w:rsidRPr="00320BFA" w14:paraId="08BC59B0" w14:textId="77777777" w:rsidTr="00F70BD7">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C4C1BD8" w14:textId="77777777" w:rsidR="00F225A1" w:rsidRPr="00320BFA" w:rsidRDefault="00F225A1" w:rsidP="00F70BD7">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3ED51997" w14:textId="77777777" w:rsidR="00F225A1" w:rsidRPr="00821EE8" w:rsidRDefault="00F225A1" w:rsidP="00F225A1">
            <w:pPr>
              <w:pStyle w:val="TF-xAvalITEM"/>
              <w:numPr>
                <w:ilvl w:val="0"/>
                <w:numId w:val="13"/>
              </w:numPr>
            </w:pPr>
            <w:r w:rsidRPr="00821EE8">
              <w:t>INTRODUÇÃO</w:t>
            </w:r>
          </w:p>
          <w:p w14:paraId="104393E5" w14:textId="77777777" w:rsidR="00F225A1" w:rsidRPr="00821EE8" w:rsidRDefault="00F225A1" w:rsidP="00F70BD7">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0B8D6A19" w14:textId="0B5884E8" w:rsidR="00F225A1" w:rsidRPr="00320BFA" w:rsidRDefault="00BE3009" w:rsidP="00F70BD7">
            <w:pPr>
              <w:keepNext w:val="0"/>
              <w:keepLines w:val="0"/>
              <w:ind w:left="709" w:hanging="709"/>
              <w:jc w:val="both"/>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4B2BF382" w14:textId="77777777" w:rsidR="00F225A1" w:rsidRPr="00320BFA" w:rsidRDefault="00F225A1" w:rsidP="00F70BD7">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7029A56E" w14:textId="77777777" w:rsidR="00F225A1" w:rsidRPr="00320BFA" w:rsidRDefault="00F225A1" w:rsidP="00F70BD7">
            <w:pPr>
              <w:keepNext w:val="0"/>
              <w:keepLines w:val="0"/>
              <w:ind w:left="709" w:hanging="709"/>
              <w:jc w:val="both"/>
              <w:rPr>
                <w:sz w:val="18"/>
              </w:rPr>
            </w:pPr>
          </w:p>
        </w:tc>
      </w:tr>
      <w:tr w:rsidR="00F225A1" w:rsidRPr="00320BFA" w14:paraId="1510EC19" w14:textId="77777777" w:rsidTr="00F70BD7">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CC957A1" w14:textId="77777777" w:rsidR="00F225A1" w:rsidRPr="00320BFA" w:rsidRDefault="00F225A1" w:rsidP="00F70BD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3339927" w14:textId="77777777" w:rsidR="00F225A1" w:rsidRPr="00821EE8" w:rsidRDefault="00F225A1" w:rsidP="00F70BD7">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3D872298" w14:textId="751E90B3" w:rsidR="00F225A1" w:rsidRPr="00320BFA" w:rsidRDefault="00BE3009" w:rsidP="00F70BD7">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446E841" w14:textId="77777777" w:rsidR="00F225A1" w:rsidRPr="00320BFA" w:rsidRDefault="00F225A1" w:rsidP="00F70BD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F48C095" w14:textId="77777777" w:rsidR="00F225A1" w:rsidRPr="00320BFA" w:rsidRDefault="00F225A1" w:rsidP="00F70BD7">
            <w:pPr>
              <w:keepNext w:val="0"/>
              <w:keepLines w:val="0"/>
              <w:ind w:left="709" w:hanging="709"/>
              <w:jc w:val="both"/>
              <w:rPr>
                <w:sz w:val="18"/>
              </w:rPr>
            </w:pPr>
          </w:p>
        </w:tc>
      </w:tr>
      <w:tr w:rsidR="00F225A1" w:rsidRPr="00320BFA" w14:paraId="308D67B1" w14:textId="77777777" w:rsidTr="00F70BD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53E3800" w14:textId="77777777" w:rsidR="00F225A1" w:rsidRPr="00320BFA" w:rsidRDefault="00F225A1" w:rsidP="00F70BD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EF72553" w14:textId="77777777" w:rsidR="00F225A1" w:rsidRPr="00320BFA" w:rsidRDefault="00F225A1" w:rsidP="00F225A1">
            <w:pPr>
              <w:pStyle w:val="TF-xAvalITEM"/>
              <w:numPr>
                <w:ilvl w:val="0"/>
                <w:numId w:val="13"/>
              </w:numPr>
            </w:pPr>
            <w:r w:rsidRPr="00320BFA">
              <w:t>OBJETIVOS</w:t>
            </w:r>
          </w:p>
          <w:p w14:paraId="6A5FCC5F" w14:textId="77777777" w:rsidR="00F225A1" w:rsidRPr="00320BFA" w:rsidRDefault="00F225A1" w:rsidP="00F70BD7">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78305603" w14:textId="66EB00A2" w:rsidR="00F225A1" w:rsidRPr="00320BFA" w:rsidRDefault="00BE3009" w:rsidP="00F70BD7">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160BACE" w14:textId="77777777" w:rsidR="00F225A1" w:rsidRPr="00320BFA" w:rsidRDefault="00F225A1" w:rsidP="00F70BD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6EB6BA5" w14:textId="77777777" w:rsidR="00F225A1" w:rsidRPr="00320BFA" w:rsidRDefault="00F225A1" w:rsidP="00F70BD7">
            <w:pPr>
              <w:keepNext w:val="0"/>
              <w:keepLines w:val="0"/>
              <w:ind w:left="709" w:hanging="709"/>
              <w:jc w:val="both"/>
              <w:rPr>
                <w:sz w:val="18"/>
              </w:rPr>
            </w:pPr>
          </w:p>
        </w:tc>
      </w:tr>
      <w:tr w:rsidR="00F225A1" w:rsidRPr="00320BFA" w14:paraId="30CEA6EB" w14:textId="77777777" w:rsidTr="00F70BD7">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BCFC778" w14:textId="77777777" w:rsidR="00F225A1" w:rsidRPr="00320BFA" w:rsidRDefault="00F225A1" w:rsidP="00F70BD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D241C17" w14:textId="77777777" w:rsidR="00F225A1" w:rsidRPr="00320BFA" w:rsidRDefault="00F225A1" w:rsidP="00F70BD7">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5D565B7F" w14:textId="330AD916" w:rsidR="00F225A1" w:rsidRPr="00320BFA" w:rsidRDefault="00BE3009" w:rsidP="00F70BD7">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500F95E" w14:textId="77777777" w:rsidR="00F225A1" w:rsidRPr="00320BFA" w:rsidRDefault="00F225A1" w:rsidP="00F70BD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16B6A03" w14:textId="77777777" w:rsidR="00F225A1" w:rsidRPr="00320BFA" w:rsidRDefault="00F225A1" w:rsidP="00F70BD7">
            <w:pPr>
              <w:keepNext w:val="0"/>
              <w:keepLines w:val="0"/>
              <w:ind w:left="709" w:hanging="709"/>
              <w:jc w:val="both"/>
              <w:rPr>
                <w:sz w:val="18"/>
              </w:rPr>
            </w:pPr>
          </w:p>
        </w:tc>
      </w:tr>
      <w:tr w:rsidR="00F225A1" w:rsidRPr="00320BFA" w14:paraId="2396F230" w14:textId="77777777" w:rsidTr="00F70BD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2E65732" w14:textId="77777777" w:rsidR="00F225A1" w:rsidRPr="00320BFA" w:rsidRDefault="00F225A1" w:rsidP="00F70BD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ABDA20" w14:textId="77777777" w:rsidR="00F225A1" w:rsidRPr="00EE20C1" w:rsidRDefault="00F225A1" w:rsidP="00F225A1">
            <w:pPr>
              <w:pStyle w:val="TF-xAvalITEM"/>
              <w:numPr>
                <w:ilvl w:val="0"/>
                <w:numId w:val="13"/>
              </w:numPr>
            </w:pPr>
            <w:r w:rsidRPr="00EE20C1">
              <w:t>JUSTIFICATIVA</w:t>
            </w:r>
          </w:p>
          <w:p w14:paraId="30DBE9FA" w14:textId="77777777" w:rsidR="00F225A1" w:rsidRPr="00EE20C1" w:rsidRDefault="00F225A1" w:rsidP="00F70BD7">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7FABD8F5" w14:textId="24B77F28" w:rsidR="00F225A1" w:rsidRPr="00320BFA" w:rsidRDefault="00BE3009" w:rsidP="00F70BD7">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EAF3798" w14:textId="77777777" w:rsidR="00F225A1" w:rsidRPr="00320BFA" w:rsidRDefault="00F225A1" w:rsidP="00F70BD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2F4C785" w14:textId="77777777" w:rsidR="00F225A1" w:rsidRPr="00320BFA" w:rsidRDefault="00F225A1" w:rsidP="00F70BD7">
            <w:pPr>
              <w:keepNext w:val="0"/>
              <w:keepLines w:val="0"/>
              <w:ind w:left="709" w:hanging="709"/>
              <w:jc w:val="both"/>
              <w:rPr>
                <w:sz w:val="18"/>
              </w:rPr>
            </w:pPr>
          </w:p>
        </w:tc>
      </w:tr>
      <w:tr w:rsidR="00F225A1" w:rsidRPr="00320BFA" w14:paraId="308E7365" w14:textId="77777777" w:rsidTr="00F70BD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0D5F01B" w14:textId="77777777" w:rsidR="00F225A1" w:rsidRPr="00320BFA" w:rsidRDefault="00F225A1" w:rsidP="00F70BD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A691F63" w14:textId="77777777" w:rsidR="00F225A1" w:rsidRPr="00EE20C1" w:rsidRDefault="00F225A1" w:rsidP="00F70BD7">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0DE6023E" w14:textId="725378A1" w:rsidR="00F225A1" w:rsidRPr="00320BFA" w:rsidRDefault="00BE3009" w:rsidP="00F70BD7">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BF0BFDE" w14:textId="77777777" w:rsidR="00F225A1" w:rsidRPr="00320BFA" w:rsidRDefault="00F225A1" w:rsidP="00F70BD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DFD7C17" w14:textId="77777777" w:rsidR="00F225A1" w:rsidRPr="00320BFA" w:rsidRDefault="00F225A1" w:rsidP="00F70BD7">
            <w:pPr>
              <w:keepNext w:val="0"/>
              <w:keepLines w:val="0"/>
              <w:ind w:left="709" w:hanging="709"/>
              <w:jc w:val="both"/>
              <w:rPr>
                <w:sz w:val="18"/>
              </w:rPr>
            </w:pPr>
          </w:p>
        </w:tc>
      </w:tr>
      <w:tr w:rsidR="00F225A1" w:rsidRPr="00320BFA" w14:paraId="43388AE7" w14:textId="77777777" w:rsidTr="00F70BD7">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3EDB90A" w14:textId="77777777" w:rsidR="00F225A1" w:rsidRPr="00320BFA" w:rsidRDefault="00F225A1" w:rsidP="00F70BD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1E09C2F" w14:textId="77777777" w:rsidR="00F225A1" w:rsidRPr="00320BFA" w:rsidRDefault="00F225A1" w:rsidP="00F225A1">
            <w:pPr>
              <w:pStyle w:val="TF-xAvalITEM"/>
              <w:numPr>
                <w:ilvl w:val="0"/>
                <w:numId w:val="13"/>
              </w:numPr>
            </w:pPr>
            <w:r w:rsidRPr="00320BFA">
              <w:t>METODOLOGIA</w:t>
            </w:r>
          </w:p>
          <w:p w14:paraId="10D491F7" w14:textId="77777777" w:rsidR="00F225A1" w:rsidRPr="00320BFA" w:rsidRDefault="00F225A1" w:rsidP="00F70BD7">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45F070DE" w14:textId="416F1FBD" w:rsidR="00F225A1" w:rsidRPr="00320BFA" w:rsidRDefault="00BE3009" w:rsidP="00F70BD7">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426E112" w14:textId="77777777" w:rsidR="00F225A1" w:rsidRPr="00320BFA" w:rsidRDefault="00F225A1" w:rsidP="00F70BD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2954302" w14:textId="77777777" w:rsidR="00F225A1" w:rsidRPr="00320BFA" w:rsidRDefault="00F225A1" w:rsidP="00F70BD7">
            <w:pPr>
              <w:keepNext w:val="0"/>
              <w:keepLines w:val="0"/>
              <w:ind w:left="709" w:hanging="709"/>
              <w:jc w:val="both"/>
              <w:rPr>
                <w:sz w:val="18"/>
              </w:rPr>
            </w:pPr>
          </w:p>
        </w:tc>
      </w:tr>
      <w:tr w:rsidR="00F225A1" w:rsidRPr="00320BFA" w14:paraId="05DE7F67" w14:textId="77777777" w:rsidTr="00F70BD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B359E53" w14:textId="77777777" w:rsidR="00F225A1" w:rsidRPr="00320BFA" w:rsidRDefault="00F225A1" w:rsidP="00F70BD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307D143" w14:textId="77777777" w:rsidR="00F225A1" w:rsidRPr="00320BFA" w:rsidRDefault="00F225A1" w:rsidP="00F70BD7">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5DF3BB99" w14:textId="21A8E9CA" w:rsidR="00F225A1" w:rsidRPr="00320BFA" w:rsidRDefault="00BE3009" w:rsidP="00F70BD7">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A70C8A1" w14:textId="77777777" w:rsidR="00F225A1" w:rsidRPr="00320BFA" w:rsidRDefault="00F225A1" w:rsidP="00F70BD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3CDB67D" w14:textId="77777777" w:rsidR="00F225A1" w:rsidRPr="00320BFA" w:rsidRDefault="00F225A1" w:rsidP="00F70BD7">
            <w:pPr>
              <w:keepNext w:val="0"/>
              <w:keepLines w:val="0"/>
              <w:ind w:left="709" w:hanging="709"/>
              <w:jc w:val="both"/>
              <w:rPr>
                <w:sz w:val="18"/>
              </w:rPr>
            </w:pPr>
          </w:p>
        </w:tc>
      </w:tr>
      <w:tr w:rsidR="00F225A1" w:rsidRPr="00320BFA" w14:paraId="082632DF" w14:textId="77777777" w:rsidTr="00F70BD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3CA496A" w14:textId="77777777" w:rsidR="00F225A1" w:rsidRPr="00320BFA" w:rsidRDefault="00F225A1" w:rsidP="00F70BD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26F4DC9" w14:textId="77777777" w:rsidR="00F225A1" w:rsidRPr="00801036" w:rsidRDefault="00F225A1" w:rsidP="00F225A1">
            <w:pPr>
              <w:pStyle w:val="TF-xAvalITEM"/>
              <w:numPr>
                <w:ilvl w:val="0"/>
                <w:numId w:val="13"/>
              </w:numPr>
            </w:pPr>
            <w:r w:rsidRPr="00801036">
              <w:t>REVISÃO BIBLIOGRÁFICA (atenção para a diferença de conteúdo entre projeto e pré-projeto)</w:t>
            </w:r>
          </w:p>
          <w:p w14:paraId="4307EF89" w14:textId="77777777" w:rsidR="00F225A1" w:rsidRPr="00801036" w:rsidRDefault="00F225A1" w:rsidP="00F70BD7">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227D3A9B" w14:textId="77777777" w:rsidR="00F225A1" w:rsidRPr="00801036" w:rsidRDefault="00F225A1" w:rsidP="00F70BD7">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93E0C00" w14:textId="01CCD59A" w:rsidR="00F225A1" w:rsidRPr="00801036" w:rsidRDefault="00B76730" w:rsidP="00F70BD7">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1C5F1E9D" w14:textId="77777777" w:rsidR="00F225A1" w:rsidRPr="00320BFA" w:rsidRDefault="00F225A1" w:rsidP="00F70BD7">
            <w:pPr>
              <w:keepNext w:val="0"/>
              <w:keepLines w:val="0"/>
              <w:ind w:left="709" w:hanging="709"/>
              <w:jc w:val="both"/>
              <w:rPr>
                <w:sz w:val="18"/>
              </w:rPr>
            </w:pPr>
          </w:p>
        </w:tc>
      </w:tr>
      <w:tr w:rsidR="00F225A1" w:rsidRPr="00320BFA" w14:paraId="5B99C350" w14:textId="77777777" w:rsidTr="00F70BD7">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C7A5394" w14:textId="77777777" w:rsidR="00F225A1" w:rsidRPr="00320BFA" w:rsidRDefault="00F225A1" w:rsidP="00F70BD7">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3BE521F1" w14:textId="77777777" w:rsidR="00F225A1" w:rsidRPr="00320BFA" w:rsidRDefault="00F225A1" w:rsidP="00F225A1">
            <w:pPr>
              <w:pStyle w:val="TF-xAvalITEM"/>
              <w:numPr>
                <w:ilvl w:val="0"/>
                <w:numId w:val="13"/>
              </w:numPr>
            </w:pPr>
            <w:r w:rsidRPr="00320BFA">
              <w:t>LINGUAGEM USADA (redação)</w:t>
            </w:r>
          </w:p>
          <w:p w14:paraId="6053F7D6" w14:textId="77777777" w:rsidR="00F225A1" w:rsidRPr="00320BFA" w:rsidRDefault="00F225A1" w:rsidP="00F70BD7">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1057AC0E" w14:textId="5BE8E716" w:rsidR="00F225A1" w:rsidRPr="00320BFA" w:rsidRDefault="00F225A1" w:rsidP="00F70BD7">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0E704A5D" w14:textId="554BDAED" w:rsidR="00F225A1" w:rsidRPr="00320BFA" w:rsidRDefault="00BE3009" w:rsidP="00F70BD7">
            <w:pPr>
              <w:keepNext w:val="0"/>
              <w:keepLines w:val="0"/>
              <w:ind w:left="709" w:hanging="709"/>
              <w:jc w:val="both"/>
              <w:rPr>
                <w:sz w:val="18"/>
              </w:rPr>
            </w:pPr>
            <w:r>
              <w:rPr>
                <w:sz w:val="18"/>
              </w:rPr>
              <w:t>X</w:t>
            </w:r>
          </w:p>
        </w:tc>
        <w:tc>
          <w:tcPr>
            <w:tcW w:w="262" w:type="pct"/>
            <w:tcBorders>
              <w:top w:val="single" w:sz="12" w:space="0" w:color="auto"/>
              <w:left w:val="single" w:sz="4" w:space="0" w:color="auto"/>
              <w:bottom w:val="single" w:sz="4" w:space="0" w:color="auto"/>
              <w:right w:val="single" w:sz="12" w:space="0" w:color="auto"/>
            </w:tcBorders>
          </w:tcPr>
          <w:p w14:paraId="04E18AE2" w14:textId="77777777" w:rsidR="00F225A1" w:rsidRPr="00320BFA" w:rsidRDefault="00F225A1" w:rsidP="00F70BD7">
            <w:pPr>
              <w:keepNext w:val="0"/>
              <w:keepLines w:val="0"/>
              <w:ind w:left="709" w:hanging="709"/>
              <w:jc w:val="both"/>
              <w:rPr>
                <w:sz w:val="18"/>
              </w:rPr>
            </w:pPr>
          </w:p>
        </w:tc>
      </w:tr>
      <w:tr w:rsidR="00F225A1" w:rsidRPr="00320BFA" w14:paraId="32A77223" w14:textId="77777777" w:rsidTr="00F70BD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4E6AB48" w14:textId="77777777" w:rsidR="00F225A1" w:rsidRPr="00320BFA" w:rsidRDefault="00F225A1" w:rsidP="00F70BD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045AD1F" w14:textId="77777777" w:rsidR="00F225A1" w:rsidRPr="00320BFA" w:rsidRDefault="00F225A1" w:rsidP="00F70BD7">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5C0F2812" w14:textId="0A879B13" w:rsidR="00F225A1" w:rsidRPr="00320BFA" w:rsidRDefault="00F225A1" w:rsidP="00F70BD7">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4C812204" w14:textId="311F8F66" w:rsidR="00F225A1" w:rsidRPr="00320BFA" w:rsidRDefault="00D71222" w:rsidP="00F70BD7">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1102C760" w14:textId="77777777" w:rsidR="00F225A1" w:rsidRPr="00320BFA" w:rsidRDefault="00F225A1" w:rsidP="00F70BD7">
            <w:pPr>
              <w:keepNext w:val="0"/>
              <w:keepLines w:val="0"/>
              <w:ind w:left="709" w:hanging="709"/>
              <w:jc w:val="both"/>
              <w:rPr>
                <w:sz w:val="18"/>
              </w:rPr>
            </w:pPr>
          </w:p>
        </w:tc>
      </w:tr>
      <w:tr w:rsidR="00F225A1" w:rsidRPr="00320BFA" w14:paraId="5BB3A874" w14:textId="77777777" w:rsidTr="00F70BD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CD26E66" w14:textId="77777777" w:rsidR="00F225A1" w:rsidRPr="00320BFA" w:rsidRDefault="00F225A1" w:rsidP="00F70BD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FE2160D" w14:textId="77777777" w:rsidR="00F225A1" w:rsidRPr="00320BFA" w:rsidRDefault="00F225A1" w:rsidP="00F225A1">
            <w:pPr>
              <w:pStyle w:val="TF-xAvalITEM"/>
              <w:numPr>
                <w:ilvl w:val="0"/>
                <w:numId w:val="13"/>
              </w:numPr>
            </w:pPr>
            <w:r w:rsidRPr="00320BFA">
              <w:t>ORGANIZAÇÃO E APRESENTAÇÃO GRÁFICA DO TEXTO</w:t>
            </w:r>
          </w:p>
          <w:p w14:paraId="6F749FC6" w14:textId="77777777" w:rsidR="00F225A1" w:rsidRPr="00320BFA" w:rsidRDefault="00F225A1" w:rsidP="00F70BD7">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682271D4" w14:textId="5530F53B" w:rsidR="00F225A1" w:rsidRPr="00320BFA" w:rsidRDefault="00B76730" w:rsidP="00F70BD7">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C75B872" w14:textId="77777777" w:rsidR="00F225A1" w:rsidRPr="00320BFA" w:rsidRDefault="00F225A1" w:rsidP="00F70BD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B31AC82" w14:textId="77777777" w:rsidR="00F225A1" w:rsidRPr="00320BFA" w:rsidRDefault="00F225A1" w:rsidP="00F70BD7">
            <w:pPr>
              <w:keepNext w:val="0"/>
              <w:keepLines w:val="0"/>
              <w:ind w:left="709" w:hanging="709"/>
              <w:jc w:val="both"/>
              <w:rPr>
                <w:sz w:val="18"/>
              </w:rPr>
            </w:pPr>
          </w:p>
        </w:tc>
      </w:tr>
      <w:tr w:rsidR="00F225A1" w:rsidRPr="00320BFA" w14:paraId="3A1D16F6" w14:textId="77777777" w:rsidTr="00F70BD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65250F2" w14:textId="77777777" w:rsidR="00F225A1" w:rsidRPr="00320BFA" w:rsidRDefault="00F225A1" w:rsidP="00F70BD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EF80F7B" w14:textId="77777777" w:rsidR="00F225A1" w:rsidRPr="00320BFA" w:rsidRDefault="00F225A1" w:rsidP="00F225A1">
            <w:pPr>
              <w:pStyle w:val="TF-xAvalITEM"/>
              <w:numPr>
                <w:ilvl w:val="0"/>
                <w:numId w:val="13"/>
              </w:numPr>
            </w:pPr>
            <w:r w:rsidRPr="00320BFA">
              <w:t>ILUSTRAÇÕES (figuras, quadros, tabelas)</w:t>
            </w:r>
          </w:p>
          <w:p w14:paraId="3D76CB09" w14:textId="77777777" w:rsidR="00F225A1" w:rsidRPr="00320BFA" w:rsidRDefault="00F225A1" w:rsidP="00F70BD7">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1157DABC" w14:textId="1BD0F166" w:rsidR="00F225A1" w:rsidRPr="00320BFA" w:rsidRDefault="00B76730" w:rsidP="00F70BD7">
            <w:pPr>
              <w:keepNext w:val="0"/>
              <w:keepLines w:val="0"/>
              <w:spacing w:before="80" w:after="8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26F1631" w14:textId="77777777" w:rsidR="00F225A1" w:rsidRPr="00320BFA" w:rsidRDefault="00F225A1" w:rsidP="00F70BD7">
            <w:pPr>
              <w:keepNext w:val="0"/>
              <w:keepLines w:val="0"/>
              <w:spacing w:before="80" w:after="8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AB342F9" w14:textId="77777777" w:rsidR="00F225A1" w:rsidRPr="00320BFA" w:rsidRDefault="00F225A1" w:rsidP="00F70BD7">
            <w:pPr>
              <w:keepNext w:val="0"/>
              <w:keepLines w:val="0"/>
              <w:spacing w:before="80" w:after="80"/>
              <w:ind w:left="709" w:hanging="709"/>
              <w:jc w:val="both"/>
              <w:rPr>
                <w:sz w:val="18"/>
              </w:rPr>
            </w:pPr>
          </w:p>
        </w:tc>
      </w:tr>
      <w:tr w:rsidR="00F225A1" w:rsidRPr="00320BFA" w14:paraId="2BEAA917" w14:textId="77777777" w:rsidTr="00F70BD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906A04E" w14:textId="77777777" w:rsidR="00F225A1" w:rsidRPr="00320BFA" w:rsidRDefault="00F225A1" w:rsidP="00F70BD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E408802" w14:textId="77777777" w:rsidR="00F225A1" w:rsidRPr="00320BFA" w:rsidRDefault="00F225A1" w:rsidP="00F225A1">
            <w:pPr>
              <w:pStyle w:val="TF-xAvalITEM"/>
              <w:numPr>
                <w:ilvl w:val="0"/>
                <w:numId w:val="13"/>
              </w:numPr>
            </w:pPr>
            <w:r w:rsidRPr="00320BFA">
              <w:t>REFERÊNCIAS E CITAÇÕES</w:t>
            </w:r>
          </w:p>
          <w:p w14:paraId="6CAE8CFD" w14:textId="77777777" w:rsidR="00F225A1" w:rsidRPr="00320BFA" w:rsidRDefault="00F225A1" w:rsidP="00F70BD7">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7F63C50F" w14:textId="77777777" w:rsidR="00F225A1" w:rsidRPr="00320BFA" w:rsidRDefault="00F225A1" w:rsidP="00F70BD7">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18BDA18" w14:textId="13996D6E" w:rsidR="00F225A1" w:rsidRPr="00320BFA" w:rsidRDefault="00A17845" w:rsidP="00F70BD7">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5D3A981E" w14:textId="77777777" w:rsidR="00F225A1" w:rsidRPr="00320BFA" w:rsidRDefault="00F225A1" w:rsidP="00F70BD7">
            <w:pPr>
              <w:keepNext w:val="0"/>
              <w:keepLines w:val="0"/>
              <w:ind w:left="709" w:hanging="709"/>
              <w:jc w:val="both"/>
              <w:rPr>
                <w:sz w:val="18"/>
              </w:rPr>
            </w:pPr>
          </w:p>
        </w:tc>
      </w:tr>
      <w:tr w:rsidR="00F225A1" w:rsidRPr="00320BFA" w14:paraId="1ADDACFB" w14:textId="77777777" w:rsidTr="00F70BD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465AA4D" w14:textId="77777777" w:rsidR="00F225A1" w:rsidRPr="00320BFA" w:rsidRDefault="00F225A1" w:rsidP="00F70BD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B4328BC" w14:textId="77777777" w:rsidR="00F225A1" w:rsidRPr="00320BFA" w:rsidRDefault="00F225A1" w:rsidP="00F70BD7">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4A7E8931" w14:textId="7688B181" w:rsidR="00F225A1" w:rsidRPr="00320BFA" w:rsidRDefault="00B76730" w:rsidP="00F70BD7">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361EEEB" w14:textId="77777777" w:rsidR="00F225A1" w:rsidRPr="00320BFA" w:rsidRDefault="00F225A1" w:rsidP="00F70BD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F17B093" w14:textId="77777777" w:rsidR="00F225A1" w:rsidRPr="00320BFA" w:rsidRDefault="00F225A1" w:rsidP="00F70BD7">
            <w:pPr>
              <w:keepNext w:val="0"/>
              <w:keepLines w:val="0"/>
              <w:ind w:left="709" w:hanging="709"/>
              <w:jc w:val="both"/>
              <w:rPr>
                <w:sz w:val="18"/>
              </w:rPr>
            </w:pPr>
          </w:p>
        </w:tc>
      </w:tr>
      <w:tr w:rsidR="00F225A1" w:rsidRPr="00320BFA" w14:paraId="6F798C8A" w14:textId="77777777" w:rsidTr="00F70BD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541C7CA" w14:textId="77777777" w:rsidR="00F225A1" w:rsidRPr="00320BFA" w:rsidRDefault="00F225A1" w:rsidP="00F70BD7">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079A697A" w14:textId="77777777" w:rsidR="00F225A1" w:rsidRPr="00320BFA" w:rsidRDefault="00F225A1" w:rsidP="00F70BD7">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49CD1FAC" w14:textId="750E91A7" w:rsidR="00F225A1" w:rsidRPr="00320BFA" w:rsidRDefault="00B76730" w:rsidP="00F70BD7">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5D44E5B8" w14:textId="77777777" w:rsidR="00F225A1" w:rsidRPr="00320BFA" w:rsidRDefault="00F225A1" w:rsidP="00F70BD7">
            <w:pPr>
              <w:keepNext w:val="0"/>
              <w:keepLines w:val="0"/>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372DB4B0" w14:textId="77777777" w:rsidR="00F225A1" w:rsidRPr="00320BFA" w:rsidRDefault="00F225A1" w:rsidP="00F70BD7">
            <w:pPr>
              <w:keepNext w:val="0"/>
              <w:keepLines w:val="0"/>
              <w:ind w:left="709" w:hanging="709"/>
              <w:jc w:val="both"/>
              <w:rPr>
                <w:sz w:val="18"/>
              </w:rPr>
            </w:pPr>
          </w:p>
        </w:tc>
      </w:tr>
    </w:tbl>
    <w:p w14:paraId="25118AB6" w14:textId="77777777" w:rsidR="00F225A1" w:rsidRPr="00320BFA" w:rsidRDefault="00F225A1" w:rsidP="00F225A1">
      <w:pPr>
        <w:pStyle w:val="TF-xAvalLINHA"/>
      </w:pPr>
    </w:p>
    <w:p w14:paraId="2D033645" w14:textId="77777777" w:rsidR="00F225A1" w:rsidRDefault="00F225A1" w:rsidP="00F225A1">
      <w:pPr>
        <w:pStyle w:val="TF-xAvalTTULO"/>
      </w:pPr>
      <w:r w:rsidRPr="00320BFA">
        <w:t>PARECER – PROFESSOR DE TCC I ou COORDENADOR DE TCC</w:t>
      </w:r>
      <w:r>
        <w:t xml:space="preserve"> </w:t>
      </w:r>
    </w:p>
    <w:p w14:paraId="6F45B9D9" w14:textId="77777777" w:rsidR="00F225A1" w:rsidRPr="003F5F25" w:rsidRDefault="00F225A1" w:rsidP="00F225A1">
      <w:pPr>
        <w:pStyle w:val="TF-xAvalTTULO"/>
        <w:rPr>
          <w:b/>
        </w:rPr>
      </w:pPr>
      <w:r w:rsidRPr="003F5F25">
        <w:rPr>
          <w:b/>
        </w:rPr>
        <w:t>(preencher apenas no projeto):</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303"/>
        <w:gridCol w:w="3453"/>
        <w:gridCol w:w="3456"/>
      </w:tblGrid>
      <w:tr w:rsidR="00F225A1" w:rsidRPr="00320BFA" w14:paraId="39ABC148" w14:textId="77777777" w:rsidTr="00F70BD7">
        <w:trPr>
          <w:cantSplit/>
          <w:jc w:val="center"/>
        </w:trPr>
        <w:tc>
          <w:tcPr>
            <w:tcW w:w="5000" w:type="pct"/>
            <w:gridSpan w:val="3"/>
            <w:tcBorders>
              <w:top w:val="single" w:sz="12" w:space="0" w:color="auto"/>
              <w:left w:val="single" w:sz="12" w:space="0" w:color="auto"/>
              <w:bottom w:val="nil"/>
              <w:right w:val="single" w:sz="12" w:space="0" w:color="auto"/>
            </w:tcBorders>
            <w:hideMark/>
          </w:tcPr>
          <w:p w14:paraId="60F7B04B" w14:textId="77777777" w:rsidR="00F225A1" w:rsidRPr="00320BFA" w:rsidRDefault="00F225A1" w:rsidP="00F70BD7">
            <w:pPr>
              <w:keepNext w:val="0"/>
              <w:keepLines w:val="0"/>
              <w:spacing w:before="60"/>
              <w:jc w:val="both"/>
              <w:rPr>
                <w:sz w:val="18"/>
              </w:rPr>
            </w:pPr>
            <w:r w:rsidRPr="00320BFA">
              <w:rPr>
                <w:sz w:val="18"/>
              </w:rPr>
              <w:t>O projeto de TCC será reprovado se:</w:t>
            </w:r>
          </w:p>
          <w:p w14:paraId="19330DD5" w14:textId="77777777" w:rsidR="00F225A1" w:rsidRPr="00320BFA" w:rsidRDefault="00F225A1" w:rsidP="00F225A1">
            <w:pPr>
              <w:keepNext w:val="0"/>
              <w:keepLines w:val="0"/>
              <w:numPr>
                <w:ilvl w:val="0"/>
                <w:numId w:val="15"/>
              </w:numPr>
              <w:ind w:left="357" w:hanging="357"/>
              <w:jc w:val="both"/>
              <w:rPr>
                <w:sz w:val="18"/>
              </w:rPr>
            </w:pPr>
            <w:r w:rsidRPr="00320BFA">
              <w:rPr>
                <w:sz w:val="18"/>
              </w:rPr>
              <w:t>qualquer um dos itens tiver resposta NÃO ATENDE;</w:t>
            </w:r>
          </w:p>
          <w:p w14:paraId="56A65D06" w14:textId="77777777" w:rsidR="00F225A1" w:rsidRPr="00320BFA" w:rsidRDefault="00F225A1" w:rsidP="00F225A1">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474B954F" w14:textId="77777777" w:rsidR="00F225A1" w:rsidRPr="00320BFA" w:rsidRDefault="00F225A1" w:rsidP="00F225A1">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F225A1" w:rsidRPr="00320BFA" w14:paraId="1ED2574B" w14:textId="77777777" w:rsidTr="00F70BD7">
        <w:trPr>
          <w:cantSplit/>
          <w:jc w:val="center"/>
        </w:trPr>
        <w:tc>
          <w:tcPr>
            <w:tcW w:w="1250" w:type="pct"/>
            <w:tcBorders>
              <w:top w:val="nil"/>
              <w:left w:val="single" w:sz="12" w:space="0" w:color="auto"/>
              <w:bottom w:val="single" w:sz="12" w:space="0" w:color="auto"/>
              <w:right w:val="nil"/>
            </w:tcBorders>
            <w:hideMark/>
          </w:tcPr>
          <w:p w14:paraId="0D22A8DF" w14:textId="77777777" w:rsidR="00F225A1" w:rsidRPr="00320BFA" w:rsidRDefault="00F225A1" w:rsidP="00F70BD7">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05B531F5" w14:textId="69567D8E" w:rsidR="00F225A1" w:rsidRPr="00320BFA" w:rsidRDefault="00F225A1" w:rsidP="00F70BD7">
            <w:pPr>
              <w:keepNext w:val="0"/>
              <w:keepLines w:val="0"/>
              <w:spacing w:before="60" w:after="60"/>
              <w:jc w:val="center"/>
              <w:rPr>
                <w:sz w:val="18"/>
              </w:rPr>
            </w:pPr>
            <w:proofErr w:type="gramStart"/>
            <w:r w:rsidRPr="00320BFA">
              <w:rPr>
                <w:sz w:val="20"/>
              </w:rPr>
              <w:t xml:space="preserve">( </w:t>
            </w:r>
            <w:r w:rsidR="00BE3009">
              <w:rPr>
                <w:sz w:val="20"/>
              </w:rPr>
              <w:t xml:space="preserve"> x</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134A274C" w14:textId="77777777" w:rsidR="00F225A1" w:rsidRPr="00320BFA" w:rsidRDefault="00F225A1" w:rsidP="00F70BD7">
            <w:pPr>
              <w:keepNext w:val="0"/>
              <w:keepLines w:val="0"/>
              <w:spacing w:before="60" w:after="60"/>
              <w:jc w:val="center"/>
              <w:rPr>
                <w:sz w:val="20"/>
              </w:rPr>
            </w:pPr>
            <w:r w:rsidRPr="00320BFA">
              <w:rPr>
                <w:sz w:val="20"/>
              </w:rPr>
              <w:t>(      ) REPROVADO</w:t>
            </w:r>
          </w:p>
        </w:tc>
      </w:tr>
    </w:tbl>
    <w:p w14:paraId="066B9312" w14:textId="60A7D3B9" w:rsidR="00F225A1" w:rsidRDefault="00F225A1" w:rsidP="00F225A1">
      <w:pPr>
        <w:pStyle w:val="TF-xAvalLINHA"/>
        <w:tabs>
          <w:tab w:val="left" w:leader="underscore" w:pos="6237"/>
        </w:tabs>
      </w:pPr>
      <w:r>
        <w:t xml:space="preserve">Assinatura: </w:t>
      </w:r>
      <w:r>
        <w:tab/>
      </w:r>
      <w:r>
        <w:tab/>
        <w:t xml:space="preserve"> Data: </w:t>
      </w:r>
      <w:r w:rsidR="00132357">
        <w:t>15/12/2020</w:t>
      </w:r>
      <w:r>
        <w:tab/>
      </w:r>
    </w:p>
    <w:p w14:paraId="67F5BD34" w14:textId="77777777" w:rsidR="00F225A1" w:rsidRDefault="00F225A1" w:rsidP="00F225A1">
      <w:pPr>
        <w:pStyle w:val="TF-xAvalTTULO"/>
        <w:ind w:left="0" w:firstLine="0"/>
        <w:jc w:val="left"/>
      </w:pPr>
    </w:p>
    <w:p w14:paraId="3E1F1C9D" w14:textId="4D8F2343" w:rsidR="0000224C" w:rsidRPr="00844150" w:rsidRDefault="0000224C" w:rsidP="00F225A1">
      <w:pPr>
        <w:keepNext w:val="0"/>
        <w:keepLines w:val="0"/>
        <w:pBdr>
          <w:top w:val="nil"/>
          <w:left w:val="nil"/>
          <w:bottom w:val="nil"/>
          <w:right w:val="nil"/>
          <w:between w:val="nil"/>
        </w:pBdr>
        <w:tabs>
          <w:tab w:val="left" w:pos="708"/>
        </w:tabs>
        <w:ind w:left="720" w:hanging="720"/>
        <w:jc w:val="center"/>
      </w:pPr>
    </w:p>
    <w:sectPr w:rsidR="0000224C" w:rsidRPr="00844150" w:rsidSect="00EC2D7A">
      <w:headerReference w:type="default" r:id="rId27"/>
      <w:footerReference w:type="default" r:id="rId28"/>
      <w:headerReference w:type="first" r:id="rId29"/>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Andreza Sartori" w:date="2020-12-15T13:22:00Z" w:initials="AS">
    <w:p w14:paraId="681ED0F6" w14:textId="259226F2" w:rsidR="00C5061A" w:rsidRDefault="00C5061A">
      <w:pPr>
        <w:pStyle w:val="Textodecomentrio"/>
      </w:pPr>
      <w:r>
        <w:rPr>
          <w:rStyle w:val="Refdecomentrio"/>
        </w:rPr>
        <w:annotationRef/>
      </w:r>
      <w:r>
        <w:t>Sem itálico.</w:t>
      </w:r>
    </w:p>
  </w:comment>
  <w:comment w:id="6" w:author="Andreza Sartori" w:date="2020-12-15T13:25:00Z" w:initials="AS">
    <w:p w14:paraId="6737F16F" w14:textId="6C4C880F" w:rsidR="00B06E8D" w:rsidRDefault="00B06E8D">
      <w:pPr>
        <w:pStyle w:val="Textodecomentrio"/>
      </w:pPr>
      <w:r>
        <w:rPr>
          <w:rStyle w:val="Refdecomentrio"/>
        </w:rPr>
        <w:annotationRef/>
      </w:r>
      <w:r>
        <w:t>Mas se o artigo é de 2007 já não possibilitou?</w:t>
      </w:r>
    </w:p>
  </w:comment>
  <w:comment w:id="10" w:author="Andreza Sartori" w:date="2020-12-15T13:27:00Z" w:initials="AS">
    <w:p w14:paraId="221783E9" w14:textId="6B9ED0AB" w:rsidR="002F5E0B" w:rsidRDefault="002F5E0B">
      <w:pPr>
        <w:pStyle w:val="Textodecomentrio"/>
      </w:pPr>
      <w:r>
        <w:rPr>
          <w:rStyle w:val="Refdecomentrio"/>
        </w:rPr>
        <w:annotationRef/>
      </w:r>
      <w:r w:rsidR="00D1281C" w:rsidRPr="00D1281C">
        <w:t>“e” é um conectivo de ligação entre ideias de uma mesma frase não de frases diferentes.</w:t>
      </w:r>
    </w:p>
  </w:comment>
  <w:comment w:id="11" w:author="Andreza Sartori" w:date="2020-12-15T14:01:00Z" w:initials="AS">
    <w:p w14:paraId="1F3927DB" w14:textId="7BA280C8" w:rsidR="007A442C" w:rsidRDefault="007A442C">
      <w:pPr>
        <w:pStyle w:val="Textodecomentrio"/>
      </w:pPr>
      <w:r>
        <w:rPr>
          <w:rStyle w:val="Refdecomentrio"/>
        </w:rPr>
        <w:annotationRef/>
      </w:r>
      <w:r>
        <w:t>Figura não está referenciada no texto</w:t>
      </w:r>
    </w:p>
  </w:comment>
  <w:comment w:id="14" w:author="Andreza Sartori" w:date="2020-12-15T13:37:00Z" w:initials="AS">
    <w:p w14:paraId="1DE87E95" w14:textId="740004EE" w:rsidR="00853E6A" w:rsidRDefault="00853E6A">
      <w:pPr>
        <w:pStyle w:val="Textodecomentrio"/>
      </w:pPr>
      <w:r>
        <w:rPr>
          <w:rStyle w:val="Refdecomentrio"/>
        </w:rPr>
        <w:annotationRef/>
      </w:r>
      <w:r>
        <w:t>Não está de acordo com a norma</w:t>
      </w:r>
    </w:p>
  </w:comment>
  <w:comment w:id="15" w:author="Andreza Sartori" w:date="2020-12-15T13:39:00Z" w:initials="AS">
    <w:p w14:paraId="1C414F30" w14:textId="414C9B4E" w:rsidR="00283D76" w:rsidRDefault="00283D76">
      <w:pPr>
        <w:pStyle w:val="Textodecomentrio"/>
      </w:pPr>
      <w:r>
        <w:rPr>
          <w:rStyle w:val="Refdecomentrio"/>
        </w:rPr>
        <w:annotationRef/>
      </w:r>
      <w:r>
        <w:t>Rever redação.</w:t>
      </w:r>
    </w:p>
  </w:comment>
  <w:comment w:id="16" w:author="Andreza Sartori" w:date="2020-12-15T13:39:00Z" w:initials="AS">
    <w:p w14:paraId="5C77D9FF" w14:textId="0E2C218E" w:rsidR="00471272" w:rsidRDefault="00471272">
      <w:pPr>
        <w:pStyle w:val="Textodecomentrio"/>
      </w:pPr>
      <w:r>
        <w:rPr>
          <w:rStyle w:val="Refdecomentrio"/>
        </w:rPr>
        <w:annotationRef/>
      </w:r>
      <w:r>
        <w:t>Não está de acordo com a norma</w:t>
      </w:r>
    </w:p>
  </w:comment>
  <w:comment w:id="17" w:author="Andreza Sartori" w:date="2020-12-15T13:39:00Z" w:initials="AS">
    <w:p w14:paraId="4E0FFDC1" w14:textId="0B599121" w:rsidR="00471272" w:rsidRDefault="00471272">
      <w:pPr>
        <w:pStyle w:val="Textodecomentrio"/>
      </w:pPr>
      <w:r>
        <w:rPr>
          <w:rStyle w:val="Refdecomentrio"/>
        </w:rPr>
        <w:annotationRef/>
      </w:r>
      <w:r>
        <w:t>Não está de acordo com a norma</w:t>
      </w:r>
    </w:p>
  </w:comment>
  <w:comment w:id="25" w:author="Andreza Sartori" w:date="2020-12-15T13:45:00Z" w:initials="AS">
    <w:p w14:paraId="317D3F81" w14:textId="63588A8B" w:rsidR="005F4B8D" w:rsidRDefault="005F4B8D">
      <w:pPr>
        <w:pStyle w:val="Textodecomentrio"/>
      </w:pPr>
      <w:r>
        <w:rPr>
          <w:rStyle w:val="Refdecomentrio"/>
        </w:rPr>
        <w:annotationRef/>
      </w:r>
      <w:r w:rsidR="0082651D" w:rsidRPr="0082651D">
        <w:t>onde expressa lugar. Prefira “o qual”, “no qual”, “em que”</w:t>
      </w:r>
      <w:r w:rsidR="0082651D">
        <w:t>.</w:t>
      </w:r>
    </w:p>
  </w:comment>
  <w:comment w:id="37" w:author="Andreza Sartori" w:date="2020-12-15T13:54:00Z" w:initials="AS">
    <w:p w14:paraId="2F95A90C" w14:textId="34670F7D" w:rsidR="000E2DD3" w:rsidRDefault="000E2DD3">
      <w:pPr>
        <w:pStyle w:val="Textodecomentrio"/>
      </w:pPr>
      <w:r>
        <w:rPr>
          <w:rStyle w:val="Refdecomentrio"/>
        </w:rPr>
        <w:annotationRef/>
      </w:r>
      <w:r>
        <w:t>Rever redação</w:t>
      </w:r>
    </w:p>
  </w:comment>
  <w:comment w:id="40" w:author="Andreza Sartori" w:date="2020-12-15T14:04:00Z" w:initials="AS">
    <w:p w14:paraId="3872D62A" w14:textId="14ACC15D" w:rsidR="00B92F88" w:rsidRDefault="00B92F88">
      <w:pPr>
        <w:pStyle w:val="Textodecomentrio"/>
      </w:pPr>
      <w:r>
        <w:rPr>
          <w:rStyle w:val="Refdecomentrio"/>
        </w:rPr>
        <w:annotationRef/>
      </w:r>
      <w:r w:rsidR="00B71021">
        <w:rPr>
          <w:rStyle w:val="Refdecomentrio"/>
        </w:rPr>
        <w:t xml:space="preserve">Esta figura não está no </w:t>
      </w:r>
      <w:r w:rsidR="003277F3">
        <w:rPr>
          <w:rStyle w:val="Refdecomentrio"/>
        </w:rPr>
        <w:t>documento</w:t>
      </w:r>
      <w:r w:rsidR="00B71021">
        <w:rPr>
          <w:rStyle w:val="Refdecomentrio"/>
        </w:rPr>
        <w:t>.</w:t>
      </w:r>
    </w:p>
  </w:comment>
  <w:comment w:id="41" w:author="Andreza Sartori" w:date="2020-12-15T14:04:00Z" w:initials="AS">
    <w:p w14:paraId="1060EE0F" w14:textId="23F3CDF0" w:rsidR="00B92F88" w:rsidRDefault="00B92F88">
      <w:pPr>
        <w:pStyle w:val="Textodecomentrio"/>
      </w:pPr>
      <w:r>
        <w:rPr>
          <w:rStyle w:val="Refdecomentrio"/>
        </w:rPr>
        <w:annotationRef/>
      </w:r>
      <w:r>
        <w:t>Colocar referência cruzada</w:t>
      </w:r>
    </w:p>
  </w:comment>
  <w:comment w:id="44" w:author="Andreza Sartori" w:date="2020-12-15T14:21:00Z" w:initials="AS">
    <w:p w14:paraId="21C26B98" w14:textId="7B940D59" w:rsidR="00FA65C4" w:rsidRDefault="00FA65C4">
      <w:pPr>
        <w:pStyle w:val="Textodecomentrio"/>
      </w:pPr>
      <w:r>
        <w:rPr>
          <w:rStyle w:val="Refdecomentrio"/>
        </w:rPr>
        <w:annotationRef/>
      </w:r>
      <w:r>
        <w:t>Rever.</w:t>
      </w:r>
    </w:p>
  </w:comment>
  <w:comment w:id="45" w:author="Andreza Sartori" w:date="2020-12-15T14:21:00Z" w:initials="AS">
    <w:p w14:paraId="6A973124" w14:textId="2A0147F0" w:rsidR="00711C72" w:rsidRDefault="00711C72">
      <w:pPr>
        <w:pStyle w:val="Textodecomentrio"/>
      </w:pPr>
      <w:r>
        <w:rPr>
          <w:rStyle w:val="Refdecomentrio"/>
        </w:rPr>
        <w:annotationRef/>
      </w:r>
      <w:r w:rsidRPr="00711C72">
        <w:t>onde expressa lugar. Prefira “o qual”, “no qual”, “em que” ou veja se é realmente necessário</w:t>
      </w:r>
    </w:p>
  </w:comment>
  <w:comment w:id="50" w:author="Andreza Sartori" w:date="2020-12-15T14:56:00Z" w:initials="AS">
    <w:p w14:paraId="255E3D2E" w14:textId="65521E61" w:rsidR="006C17ED" w:rsidRDefault="006C17ED">
      <w:pPr>
        <w:pStyle w:val="Textodecomentrio"/>
      </w:pPr>
      <w:r>
        <w:rPr>
          <w:rStyle w:val="Refdecomentrio"/>
        </w:rPr>
        <w:annotationRef/>
      </w:r>
      <w:r>
        <w:t>fonte?</w:t>
      </w:r>
    </w:p>
  </w:comment>
  <w:comment w:id="51" w:author="Andreza Sartori" w:date="2020-12-15T14:58:00Z" w:initials="AS">
    <w:p w14:paraId="3B64E920" w14:textId="22BA3207" w:rsidR="00177D4E" w:rsidRDefault="00177D4E">
      <w:pPr>
        <w:pStyle w:val="Textodecomentrio"/>
      </w:pPr>
      <w:r>
        <w:rPr>
          <w:rStyle w:val="Refdecomentrio"/>
        </w:rPr>
        <w:annotationRef/>
      </w:r>
      <w:r>
        <w:t>Não está de acordo com a norma.</w:t>
      </w:r>
    </w:p>
  </w:comment>
  <w:comment w:id="52" w:author="Andreza Sartori" w:date="2020-12-15T14:58:00Z" w:initials="AS">
    <w:p w14:paraId="4EAEDC7D" w14:textId="7392B3C5" w:rsidR="00177D4E" w:rsidRDefault="00177D4E">
      <w:pPr>
        <w:pStyle w:val="Textodecomentrio"/>
      </w:pPr>
      <w:r>
        <w:rPr>
          <w:rStyle w:val="Refdecomentrio"/>
        </w:rPr>
        <w:annotationRef/>
      </w:r>
      <w:r>
        <w:t>Não se escreve em caixa alta.</w:t>
      </w:r>
    </w:p>
  </w:comment>
  <w:comment w:id="53" w:author="Andreza Sartori" w:date="2020-12-15T15:00:00Z" w:initials="AS">
    <w:p w14:paraId="0D4714B1" w14:textId="5CC7DC4D" w:rsidR="00042BE1" w:rsidRDefault="00042BE1">
      <w:pPr>
        <w:pStyle w:val="Textodecomentrio"/>
      </w:pPr>
      <w:r>
        <w:rPr>
          <w:rStyle w:val="Refdecomentrio"/>
        </w:rPr>
        <w:annotationRef/>
      </w:r>
      <w:r>
        <w:t>Não está de acordo com a norma.</w:t>
      </w:r>
    </w:p>
  </w:comment>
  <w:comment w:id="55" w:author="Andreza Sartori" w:date="2020-12-15T15:00:00Z" w:initials="AS">
    <w:p w14:paraId="387E8F6F" w14:textId="68F5548B" w:rsidR="00DD1CF4" w:rsidRDefault="00DD1CF4">
      <w:pPr>
        <w:pStyle w:val="Textodecomentrio"/>
      </w:pPr>
      <w:r>
        <w:rPr>
          <w:rStyle w:val="Refdecomentrio"/>
        </w:rPr>
        <w:annotationRef/>
      </w:r>
      <w:r>
        <w:t>Não está de acordo com a norma.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81ED0F6" w15:done="0"/>
  <w15:commentEx w15:paraId="6737F16F" w15:done="0"/>
  <w15:commentEx w15:paraId="221783E9" w15:done="0"/>
  <w15:commentEx w15:paraId="1F3927DB" w15:done="0"/>
  <w15:commentEx w15:paraId="1DE87E95" w15:done="0"/>
  <w15:commentEx w15:paraId="1C414F30" w15:done="0"/>
  <w15:commentEx w15:paraId="5C77D9FF" w15:done="0"/>
  <w15:commentEx w15:paraId="4E0FFDC1" w15:done="0"/>
  <w15:commentEx w15:paraId="317D3F81" w15:done="0"/>
  <w15:commentEx w15:paraId="2F95A90C" w15:done="0"/>
  <w15:commentEx w15:paraId="3872D62A" w15:done="0"/>
  <w15:commentEx w15:paraId="1060EE0F" w15:done="0"/>
  <w15:commentEx w15:paraId="21C26B98" w15:done="0"/>
  <w15:commentEx w15:paraId="6A973124" w15:done="0"/>
  <w15:commentEx w15:paraId="255E3D2E" w15:done="0"/>
  <w15:commentEx w15:paraId="3B64E920" w15:done="0"/>
  <w15:commentEx w15:paraId="4EAEDC7D" w15:done="0"/>
  <w15:commentEx w15:paraId="0D4714B1" w15:done="0"/>
  <w15:commentEx w15:paraId="387E8F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33718" w16cex:dateUtc="2020-12-15T16:22:00Z"/>
  <w16cex:commentExtensible w16cex:durableId="238337B7" w16cex:dateUtc="2020-12-15T16:25:00Z"/>
  <w16cex:commentExtensible w16cex:durableId="23833850" w16cex:dateUtc="2020-12-15T16:27:00Z"/>
  <w16cex:commentExtensible w16cex:durableId="23834036" w16cex:dateUtc="2020-12-15T17:01:00Z"/>
  <w16cex:commentExtensible w16cex:durableId="23833A81" w16cex:dateUtc="2020-12-15T16:37:00Z"/>
  <w16cex:commentExtensible w16cex:durableId="23833AFD" w16cex:dateUtc="2020-12-15T16:39:00Z"/>
  <w16cex:commentExtensible w16cex:durableId="23833B25" w16cex:dateUtc="2020-12-15T16:39:00Z"/>
  <w16cex:commentExtensible w16cex:durableId="23833B29" w16cex:dateUtc="2020-12-15T16:39:00Z"/>
  <w16cex:commentExtensible w16cex:durableId="23833C7F" w16cex:dateUtc="2020-12-15T16:45:00Z"/>
  <w16cex:commentExtensible w16cex:durableId="23833EA1" w16cex:dateUtc="2020-12-15T16:54:00Z"/>
  <w16cex:commentExtensible w16cex:durableId="238340D7" w16cex:dateUtc="2020-12-15T17:04:00Z"/>
  <w16cex:commentExtensible w16cex:durableId="238340E7" w16cex:dateUtc="2020-12-15T17:04:00Z"/>
  <w16cex:commentExtensible w16cex:durableId="238344F6" w16cex:dateUtc="2020-12-15T17:21:00Z"/>
  <w16cex:commentExtensible w16cex:durableId="23834501" w16cex:dateUtc="2020-12-15T17:21:00Z"/>
  <w16cex:commentExtensible w16cex:durableId="23834D17" w16cex:dateUtc="2020-12-15T17:56:00Z"/>
  <w16cex:commentExtensible w16cex:durableId="23834D86" w16cex:dateUtc="2020-12-15T17:58:00Z"/>
  <w16cex:commentExtensible w16cex:durableId="23834DA5" w16cex:dateUtc="2020-12-15T17:58:00Z"/>
  <w16cex:commentExtensible w16cex:durableId="23834DF1" w16cex:dateUtc="2020-12-15T18:00:00Z"/>
  <w16cex:commentExtensible w16cex:durableId="23834E1D" w16cex:dateUtc="2020-12-15T1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81ED0F6" w16cid:durableId="23833718"/>
  <w16cid:commentId w16cid:paraId="6737F16F" w16cid:durableId="238337B7"/>
  <w16cid:commentId w16cid:paraId="221783E9" w16cid:durableId="23833850"/>
  <w16cid:commentId w16cid:paraId="1F3927DB" w16cid:durableId="23834036"/>
  <w16cid:commentId w16cid:paraId="1DE87E95" w16cid:durableId="23833A81"/>
  <w16cid:commentId w16cid:paraId="1C414F30" w16cid:durableId="23833AFD"/>
  <w16cid:commentId w16cid:paraId="5C77D9FF" w16cid:durableId="23833B25"/>
  <w16cid:commentId w16cid:paraId="4E0FFDC1" w16cid:durableId="23833B29"/>
  <w16cid:commentId w16cid:paraId="317D3F81" w16cid:durableId="23833C7F"/>
  <w16cid:commentId w16cid:paraId="2F95A90C" w16cid:durableId="23833EA1"/>
  <w16cid:commentId w16cid:paraId="3872D62A" w16cid:durableId="238340D7"/>
  <w16cid:commentId w16cid:paraId="1060EE0F" w16cid:durableId="238340E7"/>
  <w16cid:commentId w16cid:paraId="21C26B98" w16cid:durableId="238344F6"/>
  <w16cid:commentId w16cid:paraId="6A973124" w16cid:durableId="23834501"/>
  <w16cid:commentId w16cid:paraId="255E3D2E" w16cid:durableId="23834D17"/>
  <w16cid:commentId w16cid:paraId="3B64E920" w16cid:durableId="23834D86"/>
  <w16cid:commentId w16cid:paraId="4EAEDC7D" w16cid:durableId="23834DA5"/>
  <w16cid:commentId w16cid:paraId="0D4714B1" w16cid:durableId="23834DF1"/>
  <w16cid:commentId w16cid:paraId="387E8F6F" w16cid:durableId="23834E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206AE3" w14:textId="77777777" w:rsidR="00410656" w:rsidRDefault="00410656">
      <w:r>
        <w:separator/>
      </w:r>
    </w:p>
  </w:endnote>
  <w:endnote w:type="continuationSeparator" w:id="0">
    <w:p w14:paraId="1A308B65" w14:textId="77777777" w:rsidR="00410656" w:rsidRDefault="00410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18887" w14:textId="77777777" w:rsidR="00844150" w:rsidRDefault="00844150">
    <w:pPr>
      <w:pBdr>
        <w:top w:val="nil"/>
        <w:left w:val="nil"/>
        <w:bottom w:val="nil"/>
        <w:right w:val="nil"/>
        <w:between w:val="nil"/>
      </w:pBdr>
      <w:tabs>
        <w:tab w:val="center" w:pos="4320"/>
        <w:tab w:val="right" w:pos="864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8DE51" w14:textId="77777777" w:rsidR="00320BFA" w:rsidRPr="0000224C" w:rsidRDefault="0000224C">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83547" w14:textId="77777777" w:rsidR="00410656" w:rsidRDefault="00410656">
      <w:r>
        <w:separator/>
      </w:r>
    </w:p>
  </w:footnote>
  <w:footnote w:type="continuationSeparator" w:id="0">
    <w:p w14:paraId="27AA8636" w14:textId="77777777" w:rsidR="00410656" w:rsidRDefault="004106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72799" w14:textId="77777777" w:rsidR="00844150" w:rsidRDefault="00844150">
    <w:pPr>
      <w:keepNext w:val="0"/>
      <w:keepLines w:val="0"/>
      <w:widowControl w:val="0"/>
      <w:pBdr>
        <w:top w:val="nil"/>
        <w:left w:val="nil"/>
        <w:bottom w:val="nil"/>
        <w:right w:val="nil"/>
        <w:between w:val="nil"/>
      </w:pBdr>
      <w:spacing w:line="276" w:lineRule="auto"/>
      <w:rPr>
        <w:color w:val="000000"/>
        <w:sz w:val="20"/>
        <w:szCs w:val="20"/>
      </w:rPr>
    </w:pPr>
  </w:p>
  <w:tbl>
    <w:tblPr>
      <w:tblW w:w="9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78"/>
      <w:gridCol w:w="3434"/>
    </w:tblGrid>
    <w:tr w:rsidR="00844150" w14:paraId="53D21BB8" w14:textId="77777777">
      <w:tc>
        <w:tcPr>
          <w:tcW w:w="9212" w:type="dxa"/>
          <w:gridSpan w:val="2"/>
          <w:shd w:val="clear" w:color="auto" w:fill="auto"/>
        </w:tcPr>
        <w:p w14:paraId="31B6FB44" w14:textId="77777777" w:rsidR="00844150" w:rsidRDefault="00844150">
          <w:pPr>
            <w:pBdr>
              <w:top w:val="nil"/>
              <w:left w:val="nil"/>
              <w:bottom w:val="nil"/>
              <w:right w:val="nil"/>
              <w:between w:val="nil"/>
            </w:pBdr>
            <w:tabs>
              <w:tab w:val="center" w:pos="4320"/>
              <w:tab w:val="right" w:pos="8640"/>
              <w:tab w:val="right" w:pos="8931"/>
            </w:tabs>
            <w:ind w:right="141"/>
            <w:jc w:val="center"/>
            <w:rPr>
              <w:color w:val="000000"/>
            </w:rPr>
          </w:pPr>
          <w:r>
            <w:rPr>
              <w:color w:val="000000"/>
            </w:rPr>
            <w:t>CURSO DE CIÊNCIA DA COMPUTAÇÃO – TCC</w:t>
          </w:r>
        </w:p>
      </w:tc>
    </w:tr>
    <w:tr w:rsidR="00844150" w14:paraId="0729429E" w14:textId="77777777">
      <w:tc>
        <w:tcPr>
          <w:tcW w:w="5778" w:type="dxa"/>
          <w:shd w:val="clear" w:color="auto" w:fill="auto"/>
        </w:tcPr>
        <w:p w14:paraId="3E7E4EA4" w14:textId="77777777" w:rsidR="00844150" w:rsidRDefault="00844150">
          <w:pPr>
            <w:pBdr>
              <w:top w:val="nil"/>
              <w:left w:val="nil"/>
              <w:bottom w:val="nil"/>
              <w:right w:val="nil"/>
              <w:between w:val="nil"/>
            </w:pBdr>
            <w:tabs>
              <w:tab w:val="center" w:pos="4320"/>
              <w:tab w:val="right" w:pos="8640"/>
              <w:tab w:val="right" w:pos="8931"/>
            </w:tabs>
            <w:ind w:right="141"/>
            <w:rPr>
              <w:color w:val="000000"/>
            </w:rPr>
          </w:pPr>
          <w:proofErr w:type="gramStart"/>
          <w:r>
            <w:rPr>
              <w:color w:val="000000"/>
            </w:rPr>
            <w:t>(  </w:t>
          </w:r>
          <w:proofErr w:type="gramEnd"/>
          <w:r>
            <w:rPr>
              <w:color w:val="000000"/>
            </w:rPr>
            <w:t xml:space="preserve">  ) PRÉ-PROJETO     (  X  ) PROJETO </w:t>
          </w:r>
        </w:p>
      </w:tc>
      <w:tc>
        <w:tcPr>
          <w:tcW w:w="3434" w:type="dxa"/>
          <w:shd w:val="clear" w:color="auto" w:fill="auto"/>
        </w:tcPr>
        <w:p w14:paraId="0E9BB988" w14:textId="77777777" w:rsidR="00844150" w:rsidRDefault="00844150">
          <w:pPr>
            <w:pBdr>
              <w:top w:val="nil"/>
              <w:left w:val="nil"/>
              <w:bottom w:val="nil"/>
              <w:right w:val="nil"/>
              <w:between w:val="nil"/>
            </w:pBdr>
            <w:tabs>
              <w:tab w:val="center" w:pos="4320"/>
              <w:tab w:val="right" w:pos="8640"/>
              <w:tab w:val="right" w:pos="8931"/>
            </w:tabs>
            <w:ind w:right="141"/>
            <w:rPr>
              <w:color w:val="000000"/>
            </w:rPr>
          </w:pPr>
          <w:r>
            <w:rPr>
              <w:color w:val="000000"/>
            </w:rPr>
            <w:t>ANO/SEMESTRE: 2020/2</w:t>
          </w:r>
        </w:p>
      </w:tc>
    </w:tr>
  </w:tbl>
  <w:p w14:paraId="54ED6151" w14:textId="77777777" w:rsidR="00844150" w:rsidRDefault="00844150">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C82CE" w14:textId="77777777" w:rsidR="00320BFA" w:rsidRDefault="00320BFA">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B0705C6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B856CD2"/>
    <w:multiLevelType w:val="multilevel"/>
    <w:tmpl w:val="E10E8D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140F88"/>
    <w:multiLevelType w:val="hybridMultilevel"/>
    <w:tmpl w:val="F028D5A4"/>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1EFB4DC7"/>
    <w:multiLevelType w:val="hybridMultilevel"/>
    <w:tmpl w:val="25F8F8B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54D2E1F"/>
    <w:multiLevelType w:val="hybridMultilevel"/>
    <w:tmpl w:val="296424DE"/>
    <w:lvl w:ilvl="0" w:tplc="3892957C">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30752A26"/>
    <w:multiLevelType w:val="multilevel"/>
    <w:tmpl w:val="64F8D8D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732" w:hanging="360"/>
      </w:pPr>
      <w:rPr>
        <w:rFonts w:ascii="Courier New" w:eastAsia="Courier New" w:hAnsi="Courier New" w:cs="Courier New"/>
      </w:rPr>
    </w:lvl>
    <w:lvl w:ilvl="2">
      <w:start w:val="1"/>
      <w:numFmt w:val="bullet"/>
      <w:lvlText w:val="▪"/>
      <w:lvlJc w:val="left"/>
      <w:pPr>
        <w:ind w:left="1452" w:hanging="360"/>
      </w:pPr>
      <w:rPr>
        <w:rFonts w:ascii="Noto Sans Symbols" w:eastAsia="Noto Sans Symbols" w:hAnsi="Noto Sans Symbols" w:cs="Noto Sans Symbols"/>
      </w:rPr>
    </w:lvl>
    <w:lvl w:ilvl="3">
      <w:start w:val="1"/>
      <w:numFmt w:val="bullet"/>
      <w:lvlText w:val="●"/>
      <w:lvlJc w:val="left"/>
      <w:pPr>
        <w:ind w:left="2172" w:hanging="360"/>
      </w:pPr>
      <w:rPr>
        <w:rFonts w:ascii="Noto Sans Symbols" w:eastAsia="Noto Sans Symbols" w:hAnsi="Noto Sans Symbols" w:cs="Noto Sans Symbols"/>
      </w:rPr>
    </w:lvl>
    <w:lvl w:ilvl="4">
      <w:start w:val="1"/>
      <w:numFmt w:val="bullet"/>
      <w:lvlText w:val="o"/>
      <w:lvlJc w:val="left"/>
      <w:pPr>
        <w:ind w:left="2892" w:hanging="360"/>
      </w:pPr>
      <w:rPr>
        <w:rFonts w:ascii="Courier New" w:eastAsia="Courier New" w:hAnsi="Courier New" w:cs="Courier New"/>
      </w:rPr>
    </w:lvl>
    <w:lvl w:ilvl="5">
      <w:start w:val="1"/>
      <w:numFmt w:val="bullet"/>
      <w:lvlText w:val="▪"/>
      <w:lvlJc w:val="left"/>
      <w:pPr>
        <w:ind w:left="3612" w:hanging="360"/>
      </w:pPr>
      <w:rPr>
        <w:rFonts w:ascii="Noto Sans Symbols" w:eastAsia="Noto Sans Symbols" w:hAnsi="Noto Sans Symbols" w:cs="Noto Sans Symbols"/>
      </w:rPr>
    </w:lvl>
    <w:lvl w:ilvl="6">
      <w:start w:val="1"/>
      <w:numFmt w:val="bullet"/>
      <w:lvlText w:val="●"/>
      <w:lvlJc w:val="left"/>
      <w:pPr>
        <w:ind w:left="4332" w:hanging="360"/>
      </w:pPr>
      <w:rPr>
        <w:rFonts w:ascii="Noto Sans Symbols" w:eastAsia="Noto Sans Symbols" w:hAnsi="Noto Sans Symbols" w:cs="Noto Sans Symbols"/>
      </w:rPr>
    </w:lvl>
    <w:lvl w:ilvl="7">
      <w:start w:val="1"/>
      <w:numFmt w:val="bullet"/>
      <w:lvlText w:val="o"/>
      <w:lvlJc w:val="left"/>
      <w:pPr>
        <w:ind w:left="5052" w:hanging="360"/>
      </w:pPr>
      <w:rPr>
        <w:rFonts w:ascii="Courier New" w:eastAsia="Courier New" w:hAnsi="Courier New" w:cs="Courier New"/>
      </w:rPr>
    </w:lvl>
    <w:lvl w:ilvl="8">
      <w:start w:val="1"/>
      <w:numFmt w:val="bullet"/>
      <w:lvlText w:val="▪"/>
      <w:lvlJc w:val="left"/>
      <w:pPr>
        <w:ind w:left="5772" w:hanging="360"/>
      </w:pPr>
      <w:rPr>
        <w:rFonts w:ascii="Noto Sans Symbols" w:eastAsia="Noto Sans Symbols" w:hAnsi="Noto Sans Symbols" w:cs="Noto Sans Symbols"/>
      </w:rPr>
    </w:lvl>
  </w:abstractNum>
  <w:abstractNum w:abstractNumId="9" w15:restartNumberingAfterBreak="0">
    <w:nsid w:val="3C3A4094"/>
    <w:multiLevelType w:val="multilevel"/>
    <w:tmpl w:val="68BC6576"/>
    <w:lvl w:ilvl="0">
      <w:start w:val="1"/>
      <w:numFmt w:val="lowerLetter"/>
      <w:lvlText w:val="%1)"/>
      <w:lvlJc w:val="left"/>
      <w:pPr>
        <w:ind w:left="1077" w:hanging="397"/>
      </w:pPr>
    </w:lvl>
    <w:lvl w:ilvl="1">
      <w:start w:val="1"/>
      <w:numFmt w:val="decimal"/>
      <w:lvlText w:val="-"/>
      <w:lvlJc w:val="left"/>
      <w:pPr>
        <w:ind w:left="1418" w:hanging="380"/>
      </w:pPr>
    </w:lvl>
    <w:lvl w:ilvl="2">
      <w:start w:val="1"/>
      <w:numFmt w:val="decimal"/>
      <w:lvlText w:val="%3-"/>
      <w:lvlJc w:val="left"/>
      <w:pPr>
        <w:ind w:left="1758" w:hanging="396"/>
      </w:pPr>
    </w:lvl>
    <w:lvl w:ilvl="3">
      <w:start w:val="1"/>
      <w:numFmt w:val="decimal"/>
      <w:lvlText w:val="-"/>
      <w:lvlJc w:val="left"/>
      <w:pPr>
        <w:ind w:left="1440" w:hanging="360"/>
      </w:pPr>
    </w:lvl>
    <w:lvl w:ilvl="4">
      <w:start w:val="1"/>
      <w:numFmt w:val="decimal"/>
      <w:lvlText w:val="-"/>
      <w:lvlJc w:val="left"/>
      <w:pPr>
        <w:ind w:left="1800" w:hanging="360"/>
      </w:pPr>
    </w:lvl>
    <w:lvl w:ilvl="5">
      <w:start w:val="1"/>
      <w:numFmt w:val="decimal"/>
      <w:lvlText w:val="-"/>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10" w15:restartNumberingAfterBreak="0">
    <w:nsid w:val="3CF7061A"/>
    <w:multiLevelType w:val="multilevel"/>
    <w:tmpl w:val="89B6B3F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1" w15:restartNumberingAfterBreak="0">
    <w:nsid w:val="4F192967"/>
    <w:multiLevelType w:val="multilevel"/>
    <w:tmpl w:val="30CA07C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559B709D"/>
    <w:multiLevelType w:val="multilevel"/>
    <w:tmpl w:val="275445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6F310424"/>
    <w:multiLevelType w:val="multilevel"/>
    <w:tmpl w:val="337814B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17" w15:restartNumberingAfterBreak="0">
    <w:nsid w:val="7C552DF6"/>
    <w:multiLevelType w:val="multilevel"/>
    <w:tmpl w:val="CC2A19A6"/>
    <w:lvl w:ilvl="0">
      <w:start w:val="1"/>
      <w:numFmt w:val="lowerLetter"/>
      <w:lvlText w:val="%1)"/>
      <w:lvlJc w:val="left"/>
      <w:pPr>
        <w:ind w:left="1077" w:hanging="397"/>
      </w:pPr>
    </w:lvl>
    <w:lvl w:ilvl="1">
      <w:start w:val="1"/>
      <w:numFmt w:val="decimal"/>
      <w:lvlText w:val="-"/>
      <w:lvlJc w:val="left"/>
      <w:pPr>
        <w:ind w:left="1418" w:hanging="380"/>
      </w:pPr>
    </w:lvl>
    <w:lvl w:ilvl="2">
      <w:start w:val="1"/>
      <w:numFmt w:val="decimal"/>
      <w:lvlText w:val="%3-"/>
      <w:lvlJc w:val="left"/>
      <w:pPr>
        <w:ind w:left="1758" w:hanging="396"/>
      </w:pPr>
    </w:lvl>
    <w:lvl w:ilvl="3">
      <w:start w:val="1"/>
      <w:numFmt w:val="decimal"/>
      <w:lvlText w:val="-"/>
      <w:lvlJc w:val="left"/>
      <w:pPr>
        <w:ind w:left="1440" w:hanging="360"/>
      </w:pPr>
    </w:lvl>
    <w:lvl w:ilvl="4">
      <w:start w:val="1"/>
      <w:numFmt w:val="decimal"/>
      <w:lvlText w:val="-"/>
      <w:lvlJc w:val="left"/>
      <w:pPr>
        <w:ind w:left="1800" w:hanging="360"/>
      </w:pPr>
    </w:lvl>
    <w:lvl w:ilvl="5">
      <w:start w:val="1"/>
      <w:numFmt w:val="decimal"/>
      <w:lvlText w:val="-"/>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3"/>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8"/>
  </w:num>
  <w:num w:numId="22">
    <w:abstractNumId w:val="14"/>
  </w:num>
  <w:num w:numId="23">
    <w:abstractNumId w:val="4"/>
  </w:num>
  <w:num w:numId="24">
    <w:abstractNumId w:val="11"/>
  </w:num>
  <w:num w:numId="25">
    <w:abstractNumId w:val="12"/>
  </w:num>
  <w:num w:numId="26">
    <w:abstractNumId w:val="10"/>
  </w:num>
  <w:num w:numId="27">
    <w:abstractNumId w:val="17"/>
  </w:num>
  <w:num w:numId="28">
    <w:abstractNumId w:val="7"/>
  </w:num>
  <w:num w:numId="29">
    <w:abstractNumId w:val="6"/>
  </w:num>
  <w:num w:numId="30">
    <w:abstractNumId w:val="5"/>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za Sartori">
    <w15:presenceInfo w15:providerId="None" w15:userId="Andreza Sarto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oNotTrackMoves/>
  <w:defaultTabStop w:val="709"/>
  <w:hyphenationZone w:val="425"/>
  <w:noPunctuationKerning/>
  <w:characterSpacingControl w:val="doNotCompress"/>
  <w:hdrShapeDefaults>
    <o:shapedefaults v:ext="edit" spidmax="4097"/>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240"/>
    <w:rsid w:val="0000224C"/>
    <w:rsid w:val="00012922"/>
    <w:rsid w:val="0001575C"/>
    <w:rsid w:val="000179B5"/>
    <w:rsid w:val="00017B62"/>
    <w:rsid w:val="000204E7"/>
    <w:rsid w:val="00023FA0"/>
    <w:rsid w:val="0002602F"/>
    <w:rsid w:val="00030E4A"/>
    <w:rsid w:val="00031A27"/>
    <w:rsid w:val="00031EE0"/>
    <w:rsid w:val="00042BE1"/>
    <w:rsid w:val="0004641A"/>
    <w:rsid w:val="00052A07"/>
    <w:rsid w:val="000533DA"/>
    <w:rsid w:val="0005360B"/>
    <w:rsid w:val="0005457F"/>
    <w:rsid w:val="000608E9"/>
    <w:rsid w:val="00061FEB"/>
    <w:rsid w:val="000667DF"/>
    <w:rsid w:val="0007209B"/>
    <w:rsid w:val="00075792"/>
    <w:rsid w:val="00080F9C"/>
    <w:rsid w:val="0008579A"/>
    <w:rsid w:val="00086AA8"/>
    <w:rsid w:val="0008732D"/>
    <w:rsid w:val="0009735C"/>
    <w:rsid w:val="000A104C"/>
    <w:rsid w:val="000A19DE"/>
    <w:rsid w:val="000A3EAB"/>
    <w:rsid w:val="000B12B2"/>
    <w:rsid w:val="000B3868"/>
    <w:rsid w:val="000C1926"/>
    <w:rsid w:val="000C1A18"/>
    <w:rsid w:val="000C648D"/>
    <w:rsid w:val="000D1294"/>
    <w:rsid w:val="000D77C2"/>
    <w:rsid w:val="000E039E"/>
    <w:rsid w:val="000E13C2"/>
    <w:rsid w:val="000E27F9"/>
    <w:rsid w:val="000E2B1E"/>
    <w:rsid w:val="000E2DD3"/>
    <w:rsid w:val="000E311F"/>
    <w:rsid w:val="000E3A68"/>
    <w:rsid w:val="000E6CE0"/>
    <w:rsid w:val="000F77E3"/>
    <w:rsid w:val="00107B02"/>
    <w:rsid w:val="0011363A"/>
    <w:rsid w:val="00113A3F"/>
    <w:rsid w:val="001164FE"/>
    <w:rsid w:val="00122F86"/>
    <w:rsid w:val="00125084"/>
    <w:rsid w:val="00125277"/>
    <w:rsid w:val="00132357"/>
    <w:rsid w:val="001375F7"/>
    <w:rsid w:val="0015539C"/>
    <w:rsid w:val="001554E9"/>
    <w:rsid w:val="00157B95"/>
    <w:rsid w:val="00162BF1"/>
    <w:rsid w:val="0016560C"/>
    <w:rsid w:val="00177D4E"/>
    <w:rsid w:val="00186092"/>
    <w:rsid w:val="00193A97"/>
    <w:rsid w:val="001948BE"/>
    <w:rsid w:val="0019547B"/>
    <w:rsid w:val="001A12CE"/>
    <w:rsid w:val="001A6292"/>
    <w:rsid w:val="001A7511"/>
    <w:rsid w:val="001B2F1E"/>
    <w:rsid w:val="001C33B0"/>
    <w:rsid w:val="001C57E6"/>
    <w:rsid w:val="001C5CBB"/>
    <w:rsid w:val="001D6234"/>
    <w:rsid w:val="001E646A"/>
    <w:rsid w:val="001E682E"/>
    <w:rsid w:val="001F007F"/>
    <w:rsid w:val="001F0D36"/>
    <w:rsid w:val="00202F3F"/>
    <w:rsid w:val="00211DFA"/>
    <w:rsid w:val="00224BB2"/>
    <w:rsid w:val="00235240"/>
    <w:rsid w:val="002368FD"/>
    <w:rsid w:val="0024110F"/>
    <w:rsid w:val="002423AB"/>
    <w:rsid w:val="002440B0"/>
    <w:rsid w:val="0027792D"/>
    <w:rsid w:val="00282723"/>
    <w:rsid w:val="00282788"/>
    <w:rsid w:val="00283D76"/>
    <w:rsid w:val="0028617A"/>
    <w:rsid w:val="0029608A"/>
    <w:rsid w:val="002A6617"/>
    <w:rsid w:val="002A7E1B"/>
    <w:rsid w:val="002B0EDC"/>
    <w:rsid w:val="002B4718"/>
    <w:rsid w:val="002E6DD1"/>
    <w:rsid w:val="002F027E"/>
    <w:rsid w:val="002F5E0B"/>
    <w:rsid w:val="00312CEA"/>
    <w:rsid w:val="00320BFA"/>
    <w:rsid w:val="0032378D"/>
    <w:rsid w:val="00325B51"/>
    <w:rsid w:val="003277F3"/>
    <w:rsid w:val="00335048"/>
    <w:rsid w:val="00340AD0"/>
    <w:rsid w:val="00340B6D"/>
    <w:rsid w:val="00340C8E"/>
    <w:rsid w:val="00344540"/>
    <w:rsid w:val="003519A3"/>
    <w:rsid w:val="00362443"/>
    <w:rsid w:val="0037046F"/>
    <w:rsid w:val="00377DA7"/>
    <w:rsid w:val="00383087"/>
    <w:rsid w:val="0038686F"/>
    <w:rsid w:val="003A2B7D"/>
    <w:rsid w:val="003A4A75"/>
    <w:rsid w:val="003A5366"/>
    <w:rsid w:val="003B647A"/>
    <w:rsid w:val="003B6BEC"/>
    <w:rsid w:val="003C5262"/>
    <w:rsid w:val="003D398C"/>
    <w:rsid w:val="003D473B"/>
    <w:rsid w:val="003D4B35"/>
    <w:rsid w:val="003E4F19"/>
    <w:rsid w:val="003F5F25"/>
    <w:rsid w:val="0040436D"/>
    <w:rsid w:val="00410543"/>
    <w:rsid w:val="00410656"/>
    <w:rsid w:val="004173CC"/>
    <w:rsid w:val="0042356B"/>
    <w:rsid w:val="0042420A"/>
    <w:rsid w:val="004243D2"/>
    <w:rsid w:val="00424610"/>
    <w:rsid w:val="00424AD5"/>
    <w:rsid w:val="00435424"/>
    <w:rsid w:val="00451B94"/>
    <w:rsid w:val="00455AED"/>
    <w:rsid w:val="004661F2"/>
    <w:rsid w:val="00470C41"/>
    <w:rsid w:val="00471272"/>
    <w:rsid w:val="0047690F"/>
    <w:rsid w:val="00476C78"/>
    <w:rsid w:val="00482174"/>
    <w:rsid w:val="0048576D"/>
    <w:rsid w:val="00493B1A"/>
    <w:rsid w:val="0049495C"/>
    <w:rsid w:val="00497EF6"/>
    <w:rsid w:val="004B42D8"/>
    <w:rsid w:val="004B6B8F"/>
    <w:rsid w:val="004B7511"/>
    <w:rsid w:val="004C36F4"/>
    <w:rsid w:val="004C3CAC"/>
    <w:rsid w:val="004E23CE"/>
    <w:rsid w:val="004E516B"/>
    <w:rsid w:val="00500539"/>
    <w:rsid w:val="00503373"/>
    <w:rsid w:val="00503F3F"/>
    <w:rsid w:val="00504693"/>
    <w:rsid w:val="00536336"/>
    <w:rsid w:val="00542ED7"/>
    <w:rsid w:val="00550D4A"/>
    <w:rsid w:val="00553A30"/>
    <w:rsid w:val="00564660"/>
    <w:rsid w:val="00564A29"/>
    <w:rsid w:val="00564FBC"/>
    <w:rsid w:val="005705A9"/>
    <w:rsid w:val="00572864"/>
    <w:rsid w:val="0058482B"/>
    <w:rsid w:val="0058618A"/>
    <w:rsid w:val="00587002"/>
    <w:rsid w:val="00591611"/>
    <w:rsid w:val="00592BA8"/>
    <w:rsid w:val="005A362B"/>
    <w:rsid w:val="005A4952"/>
    <w:rsid w:val="005B20A1"/>
    <w:rsid w:val="005B2478"/>
    <w:rsid w:val="005B2E12"/>
    <w:rsid w:val="005C21FC"/>
    <w:rsid w:val="005C30AE"/>
    <w:rsid w:val="005E35F3"/>
    <w:rsid w:val="005E400D"/>
    <w:rsid w:val="005E698D"/>
    <w:rsid w:val="005F09F1"/>
    <w:rsid w:val="005F4B8D"/>
    <w:rsid w:val="005F645A"/>
    <w:rsid w:val="005F7EDE"/>
    <w:rsid w:val="0060060C"/>
    <w:rsid w:val="006118D1"/>
    <w:rsid w:val="0061251F"/>
    <w:rsid w:val="00620D93"/>
    <w:rsid w:val="0062386A"/>
    <w:rsid w:val="0062576D"/>
    <w:rsid w:val="00625788"/>
    <w:rsid w:val="006305AA"/>
    <w:rsid w:val="0063277E"/>
    <w:rsid w:val="006364F4"/>
    <w:rsid w:val="00640352"/>
    <w:rsid w:val="006426D5"/>
    <w:rsid w:val="00642924"/>
    <w:rsid w:val="006466FF"/>
    <w:rsid w:val="00646A5F"/>
    <w:rsid w:val="006475C1"/>
    <w:rsid w:val="00656C00"/>
    <w:rsid w:val="00661967"/>
    <w:rsid w:val="00661F61"/>
    <w:rsid w:val="00671B49"/>
    <w:rsid w:val="00674155"/>
    <w:rsid w:val="006746CA"/>
    <w:rsid w:val="006951E7"/>
    <w:rsid w:val="00695745"/>
    <w:rsid w:val="0069600B"/>
    <w:rsid w:val="006A0A1A"/>
    <w:rsid w:val="006A6460"/>
    <w:rsid w:val="006B104E"/>
    <w:rsid w:val="006B5AEA"/>
    <w:rsid w:val="006B6383"/>
    <w:rsid w:val="006B640D"/>
    <w:rsid w:val="006C17ED"/>
    <w:rsid w:val="006C61FA"/>
    <w:rsid w:val="006D0896"/>
    <w:rsid w:val="006E25D2"/>
    <w:rsid w:val="0070391A"/>
    <w:rsid w:val="00706486"/>
    <w:rsid w:val="00711C72"/>
    <w:rsid w:val="007214E3"/>
    <w:rsid w:val="007222F7"/>
    <w:rsid w:val="00724679"/>
    <w:rsid w:val="00725368"/>
    <w:rsid w:val="007304F3"/>
    <w:rsid w:val="00730839"/>
    <w:rsid w:val="00730F60"/>
    <w:rsid w:val="00733FF9"/>
    <w:rsid w:val="00736886"/>
    <w:rsid w:val="00752038"/>
    <w:rsid w:val="00753C75"/>
    <w:rsid w:val="007554DF"/>
    <w:rsid w:val="0075776D"/>
    <w:rsid w:val="007613FB"/>
    <w:rsid w:val="00761E34"/>
    <w:rsid w:val="007722BF"/>
    <w:rsid w:val="0077580B"/>
    <w:rsid w:val="00781167"/>
    <w:rsid w:val="007854B3"/>
    <w:rsid w:val="0078787D"/>
    <w:rsid w:val="00787FA8"/>
    <w:rsid w:val="007944F8"/>
    <w:rsid w:val="007973E3"/>
    <w:rsid w:val="007A1883"/>
    <w:rsid w:val="007A442C"/>
    <w:rsid w:val="007D0720"/>
    <w:rsid w:val="007D10F2"/>
    <w:rsid w:val="007D207E"/>
    <w:rsid w:val="007D6DEC"/>
    <w:rsid w:val="007E46A1"/>
    <w:rsid w:val="007E730D"/>
    <w:rsid w:val="007E7311"/>
    <w:rsid w:val="007F20C0"/>
    <w:rsid w:val="007F403E"/>
    <w:rsid w:val="008072AC"/>
    <w:rsid w:val="008076C2"/>
    <w:rsid w:val="00810CEA"/>
    <w:rsid w:val="008233E5"/>
    <w:rsid w:val="0082651D"/>
    <w:rsid w:val="008272C3"/>
    <w:rsid w:val="00833DE8"/>
    <w:rsid w:val="00833F47"/>
    <w:rsid w:val="008348C3"/>
    <w:rsid w:val="008373B4"/>
    <w:rsid w:val="008404C4"/>
    <w:rsid w:val="00844150"/>
    <w:rsid w:val="00847D37"/>
    <w:rsid w:val="0085001D"/>
    <w:rsid w:val="00853E6A"/>
    <w:rsid w:val="00871A41"/>
    <w:rsid w:val="00876090"/>
    <w:rsid w:val="00886D76"/>
    <w:rsid w:val="00897019"/>
    <w:rsid w:val="008B0A07"/>
    <w:rsid w:val="008B781F"/>
    <w:rsid w:val="008C0069"/>
    <w:rsid w:val="008C1495"/>
    <w:rsid w:val="008C5E2A"/>
    <w:rsid w:val="008C6F67"/>
    <w:rsid w:val="008D5522"/>
    <w:rsid w:val="008D69C5"/>
    <w:rsid w:val="008D7404"/>
    <w:rsid w:val="008E0F86"/>
    <w:rsid w:val="008F2DC1"/>
    <w:rsid w:val="008F70AD"/>
    <w:rsid w:val="00900DB1"/>
    <w:rsid w:val="009022BF"/>
    <w:rsid w:val="00911CD9"/>
    <w:rsid w:val="00912B71"/>
    <w:rsid w:val="00931632"/>
    <w:rsid w:val="00932C92"/>
    <w:rsid w:val="009454E4"/>
    <w:rsid w:val="0096683A"/>
    <w:rsid w:val="00967611"/>
    <w:rsid w:val="00984240"/>
    <w:rsid w:val="00987F2B"/>
    <w:rsid w:val="00995B07"/>
    <w:rsid w:val="009A2619"/>
    <w:rsid w:val="009A5850"/>
    <w:rsid w:val="009B10D6"/>
    <w:rsid w:val="009D65D0"/>
    <w:rsid w:val="009D7E91"/>
    <w:rsid w:val="009E135E"/>
    <w:rsid w:val="009E3C92"/>
    <w:rsid w:val="009E54F4"/>
    <w:rsid w:val="009E71AD"/>
    <w:rsid w:val="009F2BFA"/>
    <w:rsid w:val="00A03A3D"/>
    <w:rsid w:val="00A045C4"/>
    <w:rsid w:val="00A10DFA"/>
    <w:rsid w:val="00A17845"/>
    <w:rsid w:val="00A21708"/>
    <w:rsid w:val="00A2186C"/>
    <w:rsid w:val="00A22362"/>
    <w:rsid w:val="00A249BA"/>
    <w:rsid w:val="00A307C7"/>
    <w:rsid w:val="00A41AF9"/>
    <w:rsid w:val="00A44581"/>
    <w:rsid w:val="00A45093"/>
    <w:rsid w:val="00A50EAF"/>
    <w:rsid w:val="00A602F9"/>
    <w:rsid w:val="00A650EE"/>
    <w:rsid w:val="00A662C8"/>
    <w:rsid w:val="00A71157"/>
    <w:rsid w:val="00A966E6"/>
    <w:rsid w:val="00AB2BE3"/>
    <w:rsid w:val="00AB7834"/>
    <w:rsid w:val="00AC4D5F"/>
    <w:rsid w:val="00AD1D2C"/>
    <w:rsid w:val="00AE0525"/>
    <w:rsid w:val="00AE08DB"/>
    <w:rsid w:val="00AE2729"/>
    <w:rsid w:val="00AE3148"/>
    <w:rsid w:val="00AE5AE2"/>
    <w:rsid w:val="00AE7343"/>
    <w:rsid w:val="00B00A13"/>
    <w:rsid w:val="00B00D69"/>
    <w:rsid w:val="00B00E04"/>
    <w:rsid w:val="00B047AD"/>
    <w:rsid w:val="00B05485"/>
    <w:rsid w:val="00B06E8D"/>
    <w:rsid w:val="00B1458E"/>
    <w:rsid w:val="00B14C51"/>
    <w:rsid w:val="00B20021"/>
    <w:rsid w:val="00B20FDE"/>
    <w:rsid w:val="00B37232"/>
    <w:rsid w:val="00B42041"/>
    <w:rsid w:val="00B43FBF"/>
    <w:rsid w:val="00B44F11"/>
    <w:rsid w:val="00B51846"/>
    <w:rsid w:val="00B62979"/>
    <w:rsid w:val="00B70056"/>
    <w:rsid w:val="00B71021"/>
    <w:rsid w:val="00B76730"/>
    <w:rsid w:val="00B823A7"/>
    <w:rsid w:val="00B90FA5"/>
    <w:rsid w:val="00B919F1"/>
    <w:rsid w:val="00B92F88"/>
    <w:rsid w:val="00BA2260"/>
    <w:rsid w:val="00BB468D"/>
    <w:rsid w:val="00BC0E8D"/>
    <w:rsid w:val="00BC4F18"/>
    <w:rsid w:val="00BE3009"/>
    <w:rsid w:val="00BE6551"/>
    <w:rsid w:val="00BF093B"/>
    <w:rsid w:val="00C00B88"/>
    <w:rsid w:val="00C06B2A"/>
    <w:rsid w:val="00C35E57"/>
    <w:rsid w:val="00C35E80"/>
    <w:rsid w:val="00C40AA2"/>
    <w:rsid w:val="00C4244F"/>
    <w:rsid w:val="00C5061A"/>
    <w:rsid w:val="00C632ED"/>
    <w:rsid w:val="00C66150"/>
    <w:rsid w:val="00C70EF5"/>
    <w:rsid w:val="00C756C5"/>
    <w:rsid w:val="00C82195"/>
    <w:rsid w:val="00C82CAE"/>
    <w:rsid w:val="00C8442E"/>
    <w:rsid w:val="00C930A8"/>
    <w:rsid w:val="00CA108B"/>
    <w:rsid w:val="00CA6CDB"/>
    <w:rsid w:val="00CB5E13"/>
    <w:rsid w:val="00CC3524"/>
    <w:rsid w:val="00CD27BE"/>
    <w:rsid w:val="00CD29E9"/>
    <w:rsid w:val="00CD4BBC"/>
    <w:rsid w:val="00CD6F0F"/>
    <w:rsid w:val="00CE0BB7"/>
    <w:rsid w:val="00CE3E9A"/>
    <w:rsid w:val="00CE708B"/>
    <w:rsid w:val="00CF26B7"/>
    <w:rsid w:val="00CF6E39"/>
    <w:rsid w:val="00CF72DA"/>
    <w:rsid w:val="00D0769A"/>
    <w:rsid w:val="00D1281C"/>
    <w:rsid w:val="00D15B4E"/>
    <w:rsid w:val="00D177E7"/>
    <w:rsid w:val="00D2079F"/>
    <w:rsid w:val="00D447EF"/>
    <w:rsid w:val="00D505E2"/>
    <w:rsid w:val="00D6498F"/>
    <w:rsid w:val="00D71222"/>
    <w:rsid w:val="00D7463D"/>
    <w:rsid w:val="00D75B89"/>
    <w:rsid w:val="00D80F5A"/>
    <w:rsid w:val="00D83DE8"/>
    <w:rsid w:val="00D84943"/>
    <w:rsid w:val="00D94AE7"/>
    <w:rsid w:val="00D966B3"/>
    <w:rsid w:val="00D970F0"/>
    <w:rsid w:val="00DA4540"/>
    <w:rsid w:val="00DA587E"/>
    <w:rsid w:val="00DA60F4"/>
    <w:rsid w:val="00DA72D4"/>
    <w:rsid w:val="00DB0F8B"/>
    <w:rsid w:val="00DB3052"/>
    <w:rsid w:val="00DC2D17"/>
    <w:rsid w:val="00DD1CF4"/>
    <w:rsid w:val="00DE23BF"/>
    <w:rsid w:val="00DE3981"/>
    <w:rsid w:val="00DE40DD"/>
    <w:rsid w:val="00DE7755"/>
    <w:rsid w:val="00DF059A"/>
    <w:rsid w:val="00DF3D56"/>
    <w:rsid w:val="00DF64E9"/>
    <w:rsid w:val="00DF6D19"/>
    <w:rsid w:val="00DF6ED2"/>
    <w:rsid w:val="00DF70F5"/>
    <w:rsid w:val="00E20343"/>
    <w:rsid w:val="00E2252C"/>
    <w:rsid w:val="00E270C0"/>
    <w:rsid w:val="00E36D82"/>
    <w:rsid w:val="00E460B9"/>
    <w:rsid w:val="00E51601"/>
    <w:rsid w:val="00E51965"/>
    <w:rsid w:val="00E67121"/>
    <w:rsid w:val="00E7198D"/>
    <w:rsid w:val="00E735AF"/>
    <w:rsid w:val="00E74CA6"/>
    <w:rsid w:val="00E75E3D"/>
    <w:rsid w:val="00E84491"/>
    <w:rsid w:val="00E9731C"/>
    <w:rsid w:val="00EA4E4C"/>
    <w:rsid w:val="00EB04B7"/>
    <w:rsid w:val="00EB7992"/>
    <w:rsid w:val="00EC0104"/>
    <w:rsid w:val="00EC0184"/>
    <w:rsid w:val="00EC2D7A"/>
    <w:rsid w:val="00EC633A"/>
    <w:rsid w:val="00ED1B9D"/>
    <w:rsid w:val="00EE056F"/>
    <w:rsid w:val="00EF43F5"/>
    <w:rsid w:val="00EF74D7"/>
    <w:rsid w:val="00F017AF"/>
    <w:rsid w:val="00F041C4"/>
    <w:rsid w:val="00F14812"/>
    <w:rsid w:val="00F1598C"/>
    <w:rsid w:val="00F20BC6"/>
    <w:rsid w:val="00F21403"/>
    <w:rsid w:val="00F225A1"/>
    <w:rsid w:val="00F255FC"/>
    <w:rsid w:val="00F259B0"/>
    <w:rsid w:val="00F26A20"/>
    <w:rsid w:val="00F276C9"/>
    <w:rsid w:val="00F31359"/>
    <w:rsid w:val="00F40690"/>
    <w:rsid w:val="00F43B8F"/>
    <w:rsid w:val="00F51785"/>
    <w:rsid w:val="00F530D7"/>
    <w:rsid w:val="00F541E6"/>
    <w:rsid w:val="00F62F49"/>
    <w:rsid w:val="00F640BF"/>
    <w:rsid w:val="00F70754"/>
    <w:rsid w:val="00F77926"/>
    <w:rsid w:val="00F83A19"/>
    <w:rsid w:val="00F879A1"/>
    <w:rsid w:val="00F92FC4"/>
    <w:rsid w:val="00F9793C"/>
    <w:rsid w:val="00FA0C14"/>
    <w:rsid w:val="00FA137A"/>
    <w:rsid w:val="00FA5504"/>
    <w:rsid w:val="00FA65C4"/>
    <w:rsid w:val="00FB4B02"/>
    <w:rsid w:val="00FC2831"/>
    <w:rsid w:val="00FC2D40"/>
    <w:rsid w:val="00FC3600"/>
    <w:rsid w:val="00FC4A9F"/>
    <w:rsid w:val="00FC565B"/>
    <w:rsid w:val="00FD4E1C"/>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424AD5"/>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844150"/>
    <w:rPr>
      <w:b/>
      <w:bCs/>
      <w:sz w:val="20"/>
      <w:szCs w:val="20"/>
    </w:rPr>
  </w:style>
  <w:style w:type="character" w:styleId="Forte">
    <w:name w:val="Strong"/>
    <w:uiPriority w:val="22"/>
    <w:qFormat/>
    <w:rsid w:val="00844150"/>
    <w:rPr>
      <w:b/>
      <w:bCs/>
    </w:rPr>
  </w:style>
  <w:style w:type="paragraph" w:styleId="PargrafodaLista">
    <w:name w:val="List Paragraph"/>
    <w:basedOn w:val="Normal"/>
    <w:uiPriority w:val="34"/>
    <w:qFormat/>
    <w:rsid w:val="00844150"/>
    <w:pPr>
      <w:ind w:left="720"/>
      <w:contextualSpacing/>
    </w:pPr>
  </w:style>
  <w:style w:type="character" w:styleId="RefernciaSutil">
    <w:name w:val="Subtle Reference"/>
    <w:uiPriority w:val="31"/>
    <w:qFormat/>
    <w:rsid w:val="00844150"/>
    <w:rPr>
      <w:smallCaps/>
      <w:color w:val="5A5A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arstechnica.com/staff/2020/03/a-crash-course-in-virtual-teaching-real-learning-achieved"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educationdata.org/online-education-statistics"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academia.edu/22716950/Fundamentos_e_Tecnologia_de_Realidade_Virtual_e_Aumentada_Apostila_do_Pr"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www.42gears.com/blog/the-history-of-vr-5-eras-of-evolving-a-new-reality/"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researchgate.net/publication/342988083_Working_Paper_on_%27Insights_into_Online_Classes_during_the_Pandemic%27_1_Insights_into_Online_Classes_during_the_Pandemic" TargetMode="Externa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www.statista.com/statistics/671403/global-virtual-reality-device-shipments-by-vendor/" TargetMode="External"/><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 StyleName=""/>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E33CFC-6364-4B74-9892-ACBC3AC2CA8A}">
  <ds:schemaRefs>
    <ds:schemaRef ds:uri="http://schemas.openxmlformats.org/officeDocument/2006/bibliography"/>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11</Pages>
  <Words>5067</Words>
  <Characters>27366</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51</cp:revision>
  <cp:lastPrinted>2020-12-15T18:28:00Z</cp:lastPrinted>
  <dcterms:created xsi:type="dcterms:W3CDTF">2020-12-01T20:34:00Z</dcterms:created>
  <dcterms:modified xsi:type="dcterms:W3CDTF">2020-12-15T18:29:00Z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