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9F14" w14:textId="2171B621" w:rsidR="00CF46D7" w:rsidRDefault="00F33604" w:rsidP="00CF46D7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aplicação</w:t>
      </w:r>
      <w:r w:rsidR="00CF46D7">
        <w:t xml:space="preserve"> DE REALIDADE VIRTUAL</w:t>
      </w:r>
      <w:r w:rsidR="00B46C8E">
        <w:t xml:space="preserve"> e gami</w:t>
      </w:r>
      <w:r w:rsidR="001C55F5">
        <w:t>ficação</w:t>
      </w:r>
      <w:r w:rsidR="00CF46D7">
        <w:t xml:space="preserve"> PARA AUXILIAR</w:t>
      </w:r>
    </w:p>
    <w:p w14:paraId="147108DD" w14:textId="66287B0F" w:rsidR="002B0EDC" w:rsidRPr="00B00E04" w:rsidRDefault="00CF46D7" w:rsidP="00CF46D7">
      <w:pPr>
        <w:pStyle w:val="TF-TTULO"/>
      </w:pPr>
      <w:r>
        <w:t xml:space="preserve">PACIENTES EM TRATAMENTO DE </w:t>
      </w:r>
      <w:r w:rsidR="001C55F5" w:rsidRPr="001C55F5">
        <w:t>acrofobia</w:t>
      </w:r>
    </w:p>
    <w:p w14:paraId="4F6DBB7C" w14:textId="0BAC0FF9" w:rsidR="001E682E" w:rsidRDefault="00E2197B" w:rsidP="00752038">
      <w:pPr>
        <w:pStyle w:val="TF-AUTOR0"/>
      </w:pPr>
      <w:r>
        <w:t>Alan Felipe Jantz</w:t>
      </w:r>
    </w:p>
    <w:p w14:paraId="3FBE5C8A" w14:textId="79266F8F" w:rsidR="001E682E" w:rsidRDefault="001E682E" w:rsidP="001E682E">
      <w:pPr>
        <w:pStyle w:val="TF-AUTOR0"/>
      </w:pPr>
      <w:r>
        <w:t xml:space="preserve">Prof. </w:t>
      </w:r>
      <w:r w:rsidR="00E2197B" w:rsidRPr="00E2197B">
        <w:t>Dalton Solano dos Reis</w:t>
      </w:r>
      <w:r>
        <w:t xml:space="preserve"> – Orientador</w:t>
      </w:r>
    </w:p>
    <w:p w14:paraId="28066913" w14:textId="171EC4B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47AF27" w14:textId="53464B14" w:rsidR="00E2197B" w:rsidRDefault="00780CAC" w:rsidP="00780CAC">
      <w:pPr>
        <w:pStyle w:val="TF-TEXTO"/>
      </w:pPr>
      <w:r>
        <w:t>Fobia é um medo persistente, excessivo e irreal de algum objeto, pessoa, animal, atividade ou situação (</w:t>
      </w:r>
      <w:r w:rsidR="005709CA">
        <w:t>HSM</w:t>
      </w:r>
      <w:r>
        <w:t xml:space="preserve">, 2018), que é classificado como um </w:t>
      </w:r>
      <w:r w:rsidR="00142BA2">
        <w:t>T</w:t>
      </w:r>
      <w:r>
        <w:t xml:space="preserve">ranstorno de </w:t>
      </w:r>
      <w:r w:rsidR="00142BA2">
        <w:t>A</w:t>
      </w:r>
      <w:r w:rsidRPr="00780CAC">
        <w:t>nsiedade</w:t>
      </w:r>
      <w:r>
        <w:t xml:space="preserve"> (TA)</w:t>
      </w:r>
      <w:r w:rsidR="0068522A">
        <w:t>.</w:t>
      </w:r>
      <w:r>
        <w:t xml:space="preserve"> </w:t>
      </w:r>
      <w:r w:rsidR="0068522A">
        <w:t>O</w:t>
      </w:r>
      <w:r w:rsidR="003B5F34">
        <w:t xml:space="preserve"> termo </w:t>
      </w:r>
      <w:r w:rsidR="0068522A">
        <w:t xml:space="preserve">é </w:t>
      </w:r>
      <w:r w:rsidR="003B5F34">
        <w:t>utilizado para se referir a um grupo de doenças relacionad</w:t>
      </w:r>
      <w:r w:rsidR="000C6C03">
        <w:t>a</w:t>
      </w:r>
      <w:r w:rsidR="003B5F34">
        <w:t>s a sentimentos de ansiedade e medo, que estão associad</w:t>
      </w:r>
      <w:r w:rsidR="00304C98">
        <w:t>a</w:t>
      </w:r>
      <w:r w:rsidR="003B5F34">
        <w:t xml:space="preserve">s ao funcionamento corporal e mental, impactando as ações do indivíduo. </w:t>
      </w:r>
      <w:r w:rsidR="00F53C0D">
        <w:t>Aproximadamente 9,3% dos brasileiros apresentam algum sintoma ligado a transtornos de ansiedade</w:t>
      </w:r>
      <w:r w:rsidR="00D443BC">
        <w:t xml:space="preserve">, incluindo </w:t>
      </w:r>
      <w:r w:rsidR="000C6C03">
        <w:t xml:space="preserve">a </w:t>
      </w:r>
      <w:r w:rsidR="00D443BC">
        <w:t>acrofobia (medo de altura)</w:t>
      </w:r>
      <w:r w:rsidR="00F53C0D">
        <w:t xml:space="preserve"> (OMS, 2017)</w:t>
      </w:r>
      <w:r w:rsidR="00CE77B6">
        <w:t>.</w:t>
      </w:r>
    </w:p>
    <w:p w14:paraId="669A4404" w14:textId="386CC3A6" w:rsidR="000666E1" w:rsidRDefault="000666E1" w:rsidP="00780CAC">
      <w:pPr>
        <w:pStyle w:val="TF-TEXTO"/>
      </w:pPr>
      <w:r>
        <w:t xml:space="preserve">A acrofobia, segundo </w:t>
      </w:r>
      <w:r w:rsidR="003F41F7">
        <w:t>Boffino</w:t>
      </w:r>
      <w:r>
        <w:t xml:space="preserve"> (2009), é uma fobia específica relacionada a altura</w:t>
      </w:r>
      <w:r w:rsidR="00EB0C92">
        <w:t xml:space="preserve"> caracterizada pelo medo intenso e desproporcional de locais altos, </w:t>
      </w:r>
      <w:r w:rsidR="00CB1E9E">
        <w:t>que faz com que os indivíduos que a possu</w:t>
      </w:r>
      <w:r w:rsidR="00E01259">
        <w:t xml:space="preserve">em evitem situações que possam gerar sofrimento </w:t>
      </w:r>
      <w:r w:rsidR="00B9176A">
        <w:t xml:space="preserve">ou desconforto </w:t>
      </w:r>
      <w:r w:rsidR="00E01259">
        <w:t xml:space="preserve">em relação a isso. </w:t>
      </w:r>
      <w:r w:rsidR="00D35D38">
        <w:t>Este tipo de fobia pode atingir</w:t>
      </w:r>
      <w:r w:rsidR="007706B1">
        <w:t xml:space="preserve"> indivíduos de qualquer faixa etária, </w:t>
      </w:r>
      <w:r w:rsidR="00E45E40">
        <w:t xml:space="preserve">mas possui alta ocorrência </w:t>
      </w:r>
      <w:r w:rsidR="001F7958">
        <w:t xml:space="preserve">entre pessoas com </w:t>
      </w:r>
      <w:r w:rsidR="00A03BE4">
        <w:t>5 e 7 anos de idade e por volta dos 14 anos de idade (</w:t>
      </w:r>
      <w:r w:rsidR="007E484F">
        <w:t xml:space="preserve">CURTIS; HILL; LEWIS, 1990 </w:t>
      </w:r>
      <w:commentRangeStart w:id="9"/>
      <w:r w:rsidR="007E484F" w:rsidRPr="007E484F">
        <w:rPr>
          <w:i/>
          <w:iCs/>
        </w:rPr>
        <w:t>apud</w:t>
      </w:r>
      <w:commentRangeEnd w:id="9"/>
      <w:r w:rsidR="005C45C2">
        <w:rPr>
          <w:rStyle w:val="Refdecomentrio"/>
        </w:rPr>
        <w:commentReference w:id="9"/>
      </w:r>
      <w:r w:rsidR="007E484F">
        <w:t xml:space="preserve"> BOFFINO, 2009</w:t>
      </w:r>
      <w:r w:rsidR="00A03BE4">
        <w:t>)</w:t>
      </w:r>
      <w:r w:rsidR="007E484F">
        <w:t>.</w:t>
      </w:r>
      <w:r w:rsidR="00612695">
        <w:t xml:space="preserve"> </w:t>
      </w:r>
      <w:r w:rsidR="00DA334D">
        <w:t xml:space="preserve">Conforme Menzies e Clarke (1995 </w:t>
      </w:r>
      <w:r w:rsidR="00DA334D" w:rsidRPr="00DA334D">
        <w:rPr>
          <w:i/>
          <w:iCs/>
        </w:rPr>
        <w:t>apud</w:t>
      </w:r>
      <w:r w:rsidR="00DA334D">
        <w:t xml:space="preserve"> BOFFINO, 2009), os sintomas de acrofobia não estão </w:t>
      </w:r>
      <w:r w:rsidR="000F655A">
        <w:t xml:space="preserve">relacionados </w:t>
      </w:r>
      <w:r w:rsidR="004E07C0">
        <w:t>às</w:t>
      </w:r>
      <w:r w:rsidR="000F655A">
        <w:t xml:space="preserve"> experiências traumáticas</w:t>
      </w:r>
      <w:r w:rsidR="00715027">
        <w:t xml:space="preserve"> (como exposição a lugares altos</w:t>
      </w:r>
      <w:r w:rsidR="004B1C6B">
        <w:t xml:space="preserve"> ou ocorrência de quedas). </w:t>
      </w:r>
      <w:r w:rsidR="002F01BF">
        <w:t>Desta forma, “a acrofobia não depende unicamente de aspectos psicológicos, mas também de componentes</w:t>
      </w:r>
      <w:r w:rsidR="003376E2">
        <w:t xml:space="preserve"> biológicos inerentes ao indivíduo</w:t>
      </w:r>
      <w:r w:rsidR="002F01BF">
        <w:t>” (BOFFINO, 2009).</w:t>
      </w:r>
    </w:p>
    <w:p w14:paraId="78021AE0" w14:textId="135F8B2D" w:rsidR="00B70CB0" w:rsidRDefault="00B70CB0" w:rsidP="00780CAC">
      <w:pPr>
        <w:pStyle w:val="TF-TEXTO"/>
      </w:pPr>
      <w:r>
        <w:t xml:space="preserve">O tratamento para transtornos de ansiedade pode ser </w:t>
      </w:r>
      <w:r w:rsidR="00016DA7">
        <w:t xml:space="preserve">feito </w:t>
      </w:r>
      <w:r>
        <w:t>através de medicamentos, com acompanhamento e receita médica, ou através de psicoterapia, junto a um psicólogo ou médico psiquiatra (</w:t>
      </w:r>
      <w:r w:rsidR="005709CA">
        <w:t>BVSMS</w:t>
      </w:r>
      <w:r>
        <w:t>,</w:t>
      </w:r>
      <w:r w:rsidR="00FD50F8">
        <w:t xml:space="preserve"> </w:t>
      </w:r>
      <w:r>
        <w:t xml:space="preserve">2011). Entre os métodos de </w:t>
      </w:r>
      <w:r w:rsidR="00FD3A3B">
        <w:t xml:space="preserve">psicoterapia, </w:t>
      </w:r>
      <w:r w:rsidR="00531640">
        <w:t>pode-se</w:t>
      </w:r>
      <w:r w:rsidR="00FD3A3B">
        <w:t xml:space="preserve"> destacar </w:t>
      </w:r>
      <w:r w:rsidR="00EF280E">
        <w:t xml:space="preserve">a </w:t>
      </w:r>
      <w:r w:rsidR="00AF18CF">
        <w:t>T</w:t>
      </w:r>
      <w:r w:rsidR="00EF280E">
        <w:t xml:space="preserve">erapia de </w:t>
      </w:r>
      <w:r w:rsidR="00AF18CF">
        <w:t>E</w:t>
      </w:r>
      <w:r w:rsidR="00EF280E">
        <w:t xml:space="preserve">xposição à </w:t>
      </w:r>
      <w:r w:rsidR="00AF18CF">
        <w:t>R</w:t>
      </w:r>
      <w:r w:rsidR="00EF280E">
        <w:t xml:space="preserve">ealidade </w:t>
      </w:r>
      <w:r w:rsidR="00AF18CF">
        <w:t>V</w:t>
      </w:r>
      <w:r w:rsidR="00EF280E">
        <w:t xml:space="preserve">irtual </w:t>
      </w:r>
      <w:r w:rsidR="00AF18CF">
        <w:t>(TERV)</w:t>
      </w:r>
      <w:r w:rsidR="009374EE">
        <w:t xml:space="preserve">, mais conhecida </w:t>
      </w:r>
      <w:r w:rsidR="00D72E40">
        <w:t xml:space="preserve">por seu termo em </w:t>
      </w:r>
      <w:r w:rsidR="009374EE">
        <w:t xml:space="preserve">inglês </w:t>
      </w:r>
      <w:r w:rsidR="00F007E9" w:rsidRPr="00E750A5">
        <w:rPr>
          <w:i/>
          <w:iCs/>
        </w:rPr>
        <w:t xml:space="preserve">Virtual Reality </w:t>
      </w:r>
      <w:r w:rsidR="00E750A5" w:rsidRPr="00E750A5">
        <w:rPr>
          <w:i/>
          <w:iCs/>
        </w:rPr>
        <w:t>Exposure Therapy</w:t>
      </w:r>
      <w:r w:rsidR="00F007E9">
        <w:t xml:space="preserve"> </w:t>
      </w:r>
      <w:r w:rsidR="009374EE">
        <w:t>(</w:t>
      </w:r>
      <w:r w:rsidR="00EF280E">
        <w:t>VRET), uma opção de baixo custo</w:t>
      </w:r>
      <w:r w:rsidR="00016DA7">
        <w:t xml:space="preserve"> que tem se mostrado eficaz devido </w:t>
      </w:r>
      <w:r w:rsidR="000A4EC8">
        <w:t>à</w:t>
      </w:r>
      <w:r w:rsidR="00016DA7">
        <w:t xml:space="preserve"> melhoria dos ambientes virtuais</w:t>
      </w:r>
      <w:r w:rsidR="000A4EC8">
        <w:t xml:space="preserve"> que</w:t>
      </w:r>
      <w:r w:rsidR="00D049C8">
        <w:t xml:space="preserve"> nos últimos anos</w:t>
      </w:r>
      <w:r w:rsidR="00016DA7">
        <w:t xml:space="preserve"> estão mais realistas</w:t>
      </w:r>
      <w:r w:rsidR="006C244C">
        <w:t>, ajudando no senso de presença</w:t>
      </w:r>
      <w:r w:rsidR="00016DA7">
        <w:t xml:space="preserve"> </w:t>
      </w:r>
      <w:r w:rsidR="009D1C30">
        <w:t xml:space="preserve">e imersão do </w:t>
      </w:r>
      <w:r w:rsidR="00DF7E1A">
        <w:t>indivíduo</w:t>
      </w:r>
      <w:r w:rsidR="009D1C30">
        <w:t xml:space="preserve"> </w:t>
      </w:r>
      <w:r w:rsidR="00016DA7">
        <w:t>(PEREIRA</w:t>
      </w:r>
      <w:r w:rsidR="00E4282F">
        <w:t>;</w:t>
      </w:r>
      <w:r w:rsidR="00016DA7">
        <w:t xml:space="preserve"> FAÊDA</w:t>
      </w:r>
      <w:r w:rsidR="00E4282F">
        <w:t>;</w:t>
      </w:r>
      <w:r w:rsidR="00016DA7">
        <w:t xml:space="preserve"> COELHO, 2020).</w:t>
      </w:r>
    </w:p>
    <w:p w14:paraId="6007C978" w14:textId="1D08EB1D" w:rsidR="00C57782" w:rsidRDefault="007D6681" w:rsidP="00384590">
      <w:pPr>
        <w:pStyle w:val="TF-TEXTO"/>
      </w:pPr>
      <w:r>
        <w:t xml:space="preserve">O conceito de senso de presença </w:t>
      </w:r>
      <w:r w:rsidR="000C6C03">
        <w:t>está</w:t>
      </w:r>
      <w:r>
        <w:t xml:space="preserve"> bastante relacionado com </w:t>
      </w:r>
      <w:r w:rsidR="002D7999">
        <w:t>o conceito de imersão dentro da Realidade Virtual (RV)</w:t>
      </w:r>
      <w:r w:rsidR="009A34FA">
        <w:t xml:space="preserve">. Este segundo trata sobre a precisão </w:t>
      </w:r>
      <w:r w:rsidR="00953DEA">
        <w:t>que</w:t>
      </w:r>
      <w:r w:rsidR="009A34FA">
        <w:t xml:space="preserve"> um sistema computacional </w:t>
      </w:r>
      <w:r w:rsidR="00953DEA">
        <w:t xml:space="preserve">tem de </w:t>
      </w:r>
      <w:r w:rsidR="000A4EC8">
        <w:t>oferecer</w:t>
      </w:r>
      <w:r w:rsidR="00EA6B24">
        <w:t xml:space="preserve"> ao usuário a ilusão de uma realidade </w:t>
      </w:r>
      <w:r w:rsidR="001D01AA">
        <w:t>diferente da qual ele se encontra</w:t>
      </w:r>
      <w:r w:rsidR="00120A6B">
        <w:t>.</w:t>
      </w:r>
      <w:r w:rsidR="00E87898">
        <w:t xml:space="preserve"> Por outro lado,</w:t>
      </w:r>
      <w:r w:rsidR="00510813">
        <w:t xml:space="preserve"> o senso de presença </w:t>
      </w:r>
      <w:r w:rsidR="00F52EE8">
        <w:t>é um estado de consciência</w:t>
      </w:r>
      <w:r w:rsidR="00E87898">
        <w:t xml:space="preserve">, ou seja, a percepção psicológica que o </w:t>
      </w:r>
      <w:r w:rsidR="008213F8">
        <w:t xml:space="preserve">indivíduo </w:t>
      </w:r>
      <w:r w:rsidR="00E87898">
        <w:t>tem de estar no ambiente virtual</w:t>
      </w:r>
      <w:r w:rsidR="00F52EE8">
        <w:t xml:space="preserve"> (</w:t>
      </w:r>
      <w:r w:rsidR="00120A6B" w:rsidRPr="00120A6B">
        <w:t>TORI</w:t>
      </w:r>
      <w:r w:rsidR="007130E8">
        <w:t>;</w:t>
      </w:r>
      <w:r w:rsidR="00120A6B" w:rsidRPr="00120A6B">
        <w:t xml:space="preserve"> HOUNSELL</w:t>
      </w:r>
      <w:r w:rsidR="00120A6B">
        <w:t>, 2018</w:t>
      </w:r>
      <w:r w:rsidR="00F52EE8">
        <w:t>).</w:t>
      </w:r>
      <w:r w:rsidR="00DE230A">
        <w:t xml:space="preserve"> </w:t>
      </w:r>
      <w:r w:rsidR="00B63C41">
        <w:t xml:space="preserve">Em métodos de psicoterapia </w:t>
      </w:r>
      <w:r w:rsidR="00FF41EA">
        <w:t xml:space="preserve">com intervenção de RV, o senso de presença deve ser </w:t>
      </w:r>
      <w:r w:rsidR="00AF62EE">
        <w:t>fortemente</w:t>
      </w:r>
      <w:r w:rsidR="00FF41EA">
        <w:t xml:space="preserve"> explorado,</w:t>
      </w:r>
      <w:r w:rsidR="00F9215C">
        <w:t xml:space="preserve"> pois </w:t>
      </w:r>
      <w:r w:rsidR="00B76732">
        <w:t xml:space="preserve">as respostas do indivíduo estão relacionadas aos estímulos </w:t>
      </w:r>
      <w:r w:rsidR="0071705C">
        <w:t>discriminativos e eliciadores</w:t>
      </w:r>
      <w:r w:rsidR="00C251D3">
        <w:t xml:space="preserve"> providos do ambiente </w:t>
      </w:r>
      <w:r w:rsidR="0050374D">
        <w:t>virtual (</w:t>
      </w:r>
      <w:r w:rsidR="0065025C">
        <w:t xml:space="preserve">ZACARIN </w:t>
      </w:r>
      <w:r w:rsidR="0065025C" w:rsidRPr="00D9659B">
        <w:rPr>
          <w:i/>
          <w:iCs/>
        </w:rPr>
        <w:t>et al</w:t>
      </w:r>
      <w:r w:rsidR="0065025C">
        <w:t>., 2017</w:t>
      </w:r>
      <w:r w:rsidR="0050374D">
        <w:t>)</w:t>
      </w:r>
      <w:r w:rsidR="00DB1868">
        <w:t xml:space="preserve">. </w:t>
      </w:r>
      <w:r w:rsidR="00C475EC">
        <w:t>Desta forma,</w:t>
      </w:r>
      <w:r w:rsidR="00611D69">
        <w:t xml:space="preserve"> </w:t>
      </w:r>
      <w:r w:rsidR="000903B1">
        <w:t xml:space="preserve">é necessário que o sistema de realidade virtual </w:t>
      </w:r>
      <w:r w:rsidR="007F6BD6">
        <w:t>provenha situações que provoquem</w:t>
      </w:r>
      <w:r w:rsidR="00E20B49">
        <w:t xml:space="preserve">, de forma gradual </w:t>
      </w:r>
      <w:r w:rsidR="005D3C27">
        <w:t xml:space="preserve">conforme tolerância do </w:t>
      </w:r>
      <w:r w:rsidR="00DF7E1A">
        <w:t>indivíduo</w:t>
      </w:r>
      <w:r w:rsidR="005D3C27">
        <w:t xml:space="preserve">, </w:t>
      </w:r>
      <w:r w:rsidR="00DF7E1A">
        <w:t>o sentimento de desconforto ou ansiedade (</w:t>
      </w:r>
      <w:r w:rsidR="00E10F80" w:rsidRPr="00E10F80">
        <w:t>PERANDRÉ</w:t>
      </w:r>
      <w:r w:rsidR="00FD50F8">
        <w:t>;</w:t>
      </w:r>
      <w:r w:rsidR="00E10F80">
        <w:t xml:space="preserve"> </w:t>
      </w:r>
      <w:r w:rsidR="00E10F80" w:rsidRPr="00E10F80">
        <w:t>HAYDU</w:t>
      </w:r>
      <w:r w:rsidR="00E10F80">
        <w:t>, 2018</w:t>
      </w:r>
      <w:r w:rsidR="00DF7E1A">
        <w:t>).</w:t>
      </w:r>
    </w:p>
    <w:p w14:paraId="723F7A66" w14:textId="46FF2428" w:rsidR="009242EF" w:rsidRDefault="00180D3C" w:rsidP="00780CAC">
      <w:pPr>
        <w:pStyle w:val="TF-TEXTO"/>
      </w:pPr>
      <w:r>
        <w:t>Devido a estes sentimentos de desconforto e ansiedade provocados pelo ambiente virtual, é possível aplicar</w:t>
      </w:r>
      <w:r w:rsidR="00943ECD">
        <w:t xml:space="preserve"> mecanismos</w:t>
      </w:r>
      <w:r>
        <w:t xml:space="preserve"> de gamificação</w:t>
      </w:r>
      <w:r w:rsidR="00DC6DAC">
        <w:t xml:space="preserve"> para ajudar o </w:t>
      </w:r>
      <w:r w:rsidR="00341609">
        <w:t>indivíduo</w:t>
      </w:r>
      <w:r w:rsidR="00DC6DAC">
        <w:t xml:space="preserve"> a continuar motivado durante </w:t>
      </w:r>
      <w:r w:rsidR="00943ECD">
        <w:t>a psicoterapia utilizando VRET</w:t>
      </w:r>
      <w:r w:rsidR="00B63054">
        <w:t xml:space="preserve"> (FLEMING </w:t>
      </w:r>
      <w:r w:rsidR="00B63054" w:rsidRPr="00D9659B">
        <w:rPr>
          <w:i/>
          <w:iCs/>
        </w:rPr>
        <w:t>et al</w:t>
      </w:r>
      <w:r w:rsidR="00B63054">
        <w:t>., 2017)</w:t>
      </w:r>
      <w:r w:rsidR="00FF4EF0">
        <w:t xml:space="preserve">. </w:t>
      </w:r>
      <w:r w:rsidR="00894308">
        <w:t>A</w:t>
      </w:r>
      <w:r w:rsidR="002B399C">
        <w:t xml:space="preserve"> proposta d</w:t>
      </w:r>
      <w:r w:rsidR="00F37BB9">
        <w:t>a</w:t>
      </w:r>
      <w:r w:rsidR="00A63BB0">
        <w:t xml:space="preserve"> </w:t>
      </w:r>
      <w:r w:rsidR="00F37BB9">
        <w:t>gamificação</w:t>
      </w:r>
      <w:r w:rsidR="00A63BB0">
        <w:t xml:space="preserve"> é utilizar mecanismos e sistemáticas de jogos para </w:t>
      </w:r>
      <w:r w:rsidR="00C32F25">
        <w:t xml:space="preserve">motivação e engajamento </w:t>
      </w:r>
      <w:r w:rsidR="00027592">
        <w:t xml:space="preserve">do indivíduo, </w:t>
      </w:r>
      <w:r w:rsidR="008E05B2">
        <w:t xml:space="preserve">a fim de </w:t>
      </w:r>
      <w:r w:rsidR="00EE5024">
        <w:t xml:space="preserve">despertar sentimentos positivos e disposição para executar </w:t>
      </w:r>
      <w:r w:rsidR="00447B70">
        <w:t>determinadas tarefas</w:t>
      </w:r>
      <w:r w:rsidR="00F919C5">
        <w:t>, recebendo prêmios</w:t>
      </w:r>
      <w:r w:rsidR="00447B70">
        <w:t xml:space="preserve">, </w:t>
      </w:r>
      <w:r w:rsidR="004D6FE1">
        <w:t xml:space="preserve">para que ele </w:t>
      </w:r>
      <w:r w:rsidR="001C592A">
        <w:t>crie ou adapte suas experiências durante</w:t>
      </w:r>
      <w:r w:rsidR="000C6C03">
        <w:t xml:space="preserve"> o</w:t>
      </w:r>
      <w:r w:rsidR="001C592A">
        <w:t xml:space="preserve"> processo</w:t>
      </w:r>
      <w:r w:rsidR="00447B70">
        <w:t xml:space="preserve"> </w:t>
      </w:r>
      <w:r w:rsidR="00C32F25">
        <w:t xml:space="preserve">(VIANNA </w:t>
      </w:r>
      <w:r w:rsidR="00C32F25" w:rsidRPr="00D9659B">
        <w:rPr>
          <w:i/>
          <w:iCs/>
        </w:rPr>
        <w:t>et al</w:t>
      </w:r>
      <w:r w:rsidR="00C32F25">
        <w:t xml:space="preserve">., 2013). </w:t>
      </w:r>
    </w:p>
    <w:p w14:paraId="09A4DFD8" w14:textId="34A84B7F" w:rsidR="003D398C" w:rsidRDefault="00CB0FBA" w:rsidP="003D398C">
      <w:pPr>
        <w:pStyle w:val="TF-TEXTO"/>
      </w:pPr>
      <w:r>
        <w:t>Diante do exposto</w:t>
      </w:r>
      <w:r w:rsidR="00B545EE">
        <w:t xml:space="preserve">, </w:t>
      </w:r>
      <w:r w:rsidR="009F1DD2">
        <w:t>este trabalho</w:t>
      </w:r>
      <w:r w:rsidR="00B545EE">
        <w:t xml:space="preserve"> propõe </w:t>
      </w:r>
      <w:r w:rsidR="000D2109">
        <w:t>um aplica</w:t>
      </w:r>
      <w:r w:rsidR="00B12AF6">
        <w:t>tivo</w:t>
      </w:r>
      <w:r w:rsidR="00724519">
        <w:t xml:space="preserve"> </w:t>
      </w:r>
      <w:del w:id="10" w:author="Andreza Sartori" w:date="2021-06-29T08:43:00Z">
        <w:r w:rsidR="00724519" w:rsidDel="00D666CA">
          <w:delText>de celular</w:delText>
        </w:r>
      </w:del>
      <w:ins w:id="11" w:author="Andreza Sartori" w:date="2021-06-29T08:43:00Z">
        <w:r w:rsidR="00D666CA">
          <w:t>móvel</w:t>
        </w:r>
      </w:ins>
      <w:r w:rsidR="000D2109">
        <w:t xml:space="preserve"> </w:t>
      </w:r>
      <w:r w:rsidR="00BD1CA4">
        <w:t>para auxiliar paci</w:t>
      </w:r>
      <w:r w:rsidR="00D061A0">
        <w:t>entes em tratamento de acrofobia</w:t>
      </w:r>
      <w:r w:rsidR="00724519">
        <w:t>,</w:t>
      </w:r>
      <w:r w:rsidR="00D061A0">
        <w:t xml:space="preserve"> utilizando VRET</w:t>
      </w:r>
      <w:r w:rsidR="009A5E2D">
        <w:t xml:space="preserve"> </w:t>
      </w:r>
      <w:r w:rsidR="003635DA">
        <w:t>junto a mecanismos de gamificação</w:t>
      </w:r>
      <w:r w:rsidR="00E82842">
        <w:t>, permitindo também</w:t>
      </w:r>
      <w:r w:rsidR="00665A40">
        <w:t xml:space="preserve"> acompanha</w:t>
      </w:r>
      <w:r w:rsidR="00316142">
        <w:t>r</w:t>
      </w:r>
      <w:r w:rsidR="00665A40">
        <w:t xml:space="preserve"> a evolução do paciente durante o tratamento</w:t>
      </w:r>
      <w:r w:rsidR="00316142">
        <w:t xml:space="preserve"> e utilização do aplicativo</w:t>
      </w:r>
      <w:r w:rsidR="00665A40">
        <w:t>.</w:t>
      </w:r>
    </w:p>
    <w:p w14:paraId="152C20A3" w14:textId="7C5F0938" w:rsidR="00F255FC" w:rsidRPr="007D10F2" w:rsidRDefault="00F255FC" w:rsidP="00E638A0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E5D93F5" w14:textId="1A8CBAD5" w:rsidR="00C35E57" w:rsidRDefault="00C35E57" w:rsidP="00AB391E">
      <w:pPr>
        <w:pStyle w:val="TF-TEXTO"/>
      </w:pPr>
      <w:r>
        <w:t xml:space="preserve">O objetivo </w:t>
      </w:r>
      <w:r w:rsidR="00D1131A">
        <w:t>deste trabalho</w:t>
      </w:r>
      <w:r w:rsidR="006B744D">
        <w:t xml:space="preserve"> é</w:t>
      </w:r>
      <w:r w:rsidR="00D1131A">
        <w:t xml:space="preserve"> </w:t>
      </w:r>
      <w:r w:rsidR="003E5A35">
        <w:t>disponibilizar um aplicativo</w:t>
      </w:r>
      <w:r w:rsidR="006B744D">
        <w:t xml:space="preserve"> para</w:t>
      </w:r>
      <w:r w:rsidR="00D1131A">
        <w:t xml:space="preserve"> </w:t>
      </w:r>
      <w:r w:rsidR="005965C7">
        <w:t xml:space="preserve">auxiliar pacientes em tratamento de acrofobia utilizando VRET </w:t>
      </w:r>
      <w:r w:rsidR="00771B25">
        <w:t>em conjunto</w:t>
      </w:r>
      <w:r w:rsidR="005965C7">
        <w:t xml:space="preserve"> </w:t>
      </w:r>
      <w:r w:rsidR="00771B25">
        <w:t>com</w:t>
      </w:r>
      <w:r w:rsidR="005965C7">
        <w:t xml:space="preserve"> mecanismos de gamificação</w:t>
      </w:r>
      <w:r>
        <w:t>.</w:t>
      </w:r>
    </w:p>
    <w:p w14:paraId="770203D4" w14:textId="77777777" w:rsidR="00C35E57" w:rsidRPr="00236AC6" w:rsidRDefault="00C35E57" w:rsidP="00C35E57">
      <w:pPr>
        <w:pStyle w:val="TF-TEXTO"/>
      </w:pPr>
      <w:r w:rsidRPr="00236AC6">
        <w:t>Os objetivos específicos são:</w:t>
      </w:r>
    </w:p>
    <w:p w14:paraId="3BBAFCDD" w14:textId="716BD06A" w:rsidR="00C35E57" w:rsidRPr="00236AC6" w:rsidRDefault="0081525E" w:rsidP="00F77926">
      <w:pPr>
        <w:pStyle w:val="TF-ALNEA"/>
      </w:pPr>
      <w:r w:rsidRPr="00236AC6">
        <w:t>gerar ambiente virtual que favoreça o sentimento de ansiedade relacionado ao medo de altura;</w:t>
      </w:r>
    </w:p>
    <w:p w14:paraId="51538724" w14:textId="2C166573" w:rsidR="006B55F1" w:rsidRPr="00236AC6" w:rsidRDefault="0062041E" w:rsidP="00F77926">
      <w:pPr>
        <w:pStyle w:val="TF-ALNEA"/>
      </w:pPr>
      <w:r w:rsidRPr="00236AC6">
        <w:t>explorar</w:t>
      </w:r>
      <w:r w:rsidR="00127F81" w:rsidRPr="00236AC6">
        <w:t xml:space="preserve"> </w:t>
      </w:r>
      <w:r w:rsidR="001C2D39" w:rsidRPr="00236AC6">
        <w:t xml:space="preserve">mecanismos de </w:t>
      </w:r>
      <w:r w:rsidR="00235C60" w:rsidRPr="00236AC6">
        <w:t>desafios</w:t>
      </w:r>
      <w:r w:rsidR="00B22B97">
        <w:t xml:space="preserve"> que o usuário deve realizar dentro do ambiente virtual</w:t>
      </w:r>
      <w:r w:rsidR="00235C60" w:rsidRPr="00236AC6">
        <w:t xml:space="preserve"> e </w:t>
      </w:r>
      <w:r w:rsidR="00B22B97">
        <w:t xml:space="preserve">dar </w:t>
      </w:r>
      <w:r w:rsidR="00236AC6" w:rsidRPr="00236AC6">
        <w:t>pontuaç</w:t>
      </w:r>
      <w:r w:rsidR="00B22B97">
        <w:t>ões</w:t>
      </w:r>
      <w:r w:rsidR="00236AC6" w:rsidRPr="00236AC6">
        <w:t xml:space="preserve"> </w:t>
      </w:r>
      <w:r w:rsidR="00475680">
        <w:t>ao completar</w:t>
      </w:r>
      <w:r w:rsidR="00236AC6" w:rsidRPr="00236AC6">
        <w:t xml:space="preserve"> </w:t>
      </w:r>
      <w:r w:rsidR="00475680">
        <w:t>tais desafios</w:t>
      </w:r>
      <w:r w:rsidR="00127F81" w:rsidRPr="00236AC6">
        <w:t>;</w:t>
      </w:r>
      <w:r w:rsidR="001C2D39" w:rsidRPr="00236AC6">
        <w:t xml:space="preserve"> </w:t>
      </w:r>
    </w:p>
    <w:p w14:paraId="063804D8" w14:textId="68F0AAF4" w:rsidR="005E4405" w:rsidRPr="00236AC6" w:rsidRDefault="00C0712F" w:rsidP="00F77926">
      <w:pPr>
        <w:pStyle w:val="TF-ALNEA"/>
      </w:pPr>
      <w:r w:rsidRPr="00236AC6">
        <w:t xml:space="preserve">coletar </w:t>
      </w:r>
      <w:r w:rsidR="00543217" w:rsidRPr="00236AC6">
        <w:t xml:space="preserve">dados do </w:t>
      </w:r>
      <w:r w:rsidR="00BA577E">
        <w:t>s</w:t>
      </w:r>
      <w:r w:rsidR="00543217" w:rsidRPr="00236AC6">
        <w:t xml:space="preserve">ensor </w:t>
      </w:r>
      <w:r w:rsidR="001B7520" w:rsidRPr="00236AC6">
        <w:t>giroscópio do aparelho celular</w:t>
      </w:r>
      <w:r w:rsidR="00D4026A" w:rsidRPr="00236AC6">
        <w:t xml:space="preserve"> e disponibilizar em um relatório </w:t>
      </w:r>
      <w:r w:rsidR="008F39D0" w:rsidRPr="00236AC6">
        <w:t>que permita o acompanhamento da evolução do paciente</w:t>
      </w:r>
      <w:r w:rsidR="006B55F1" w:rsidRPr="00236AC6">
        <w:t xml:space="preserve"> durante a utilização d</w:t>
      </w:r>
      <w:r w:rsidR="000A4EC8">
        <w:t>o</w:t>
      </w:r>
      <w:r w:rsidR="006B55F1" w:rsidRPr="00236AC6">
        <w:t xml:space="preserve"> aplica</w:t>
      </w:r>
      <w:r w:rsidR="000A4EC8">
        <w:t>tivo</w:t>
      </w:r>
      <w:r w:rsidR="00127F81" w:rsidRPr="00236AC6">
        <w:t>;</w:t>
      </w:r>
    </w:p>
    <w:p w14:paraId="16DB9AC9" w14:textId="358D9AA4" w:rsidR="006B55F1" w:rsidRPr="00236AC6" w:rsidRDefault="00712B5B" w:rsidP="00F77926">
      <w:pPr>
        <w:pStyle w:val="TF-ALNEA"/>
      </w:pPr>
      <w:r w:rsidRPr="00236AC6">
        <w:t>validar</w:t>
      </w:r>
      <w:r w:rsidR="006B55F1" w:rsidRPr="00236AC6">
        <w:t xml:space="preserve"> </w:t>
      </w:r>
      <w:r w:rsidR="00A20B96" w:rsidRPr="00236AC6">
        <w:t>facilidade de uso</w:t>
      </w:r>
      <w:r w:rsidR="006B55F1" w:rsidRPr="00236AC6">
        <w:t xml:space="preserve"> </w:t>
      </w:r>
      <w:r w:rsidR="00311B1F">
        <w:t xml:space="preserve">e aceitação </w:t>
      </w:r>
      <w:r w:rsidR="000A4EC8">
        <w:t>do aplicativo</w:t>
      </w:r>
      <w:r w:rsidR="00113607" w:rsidRPr="00236AC6">
        <w:t xml:space="preserve"> </w:t>
      </w:r>
      <w:r w:rsidR="00127F81" w:rsidRPr="00236AC6">
        <w:t>com pessoas que tenham acrofobia.</w:t>
      </w:r>
    </w:p>
    <w:p w14:paraId="0F83796A" w14:textId="77777777" w:rsidR="00A44581" w:rsidRDefault="00A44581" w:rsidP="00424AD5">
      <w:pPr>
        <w:pStyle w:val="Ttulo1"/>
      </w:pPr>
      <w:bookmarkStart w:id="26" w:name="_Toc419598587"/>
      <w:r>
        <w:lastRenderedPageBreak/>
        <w:t xml:space="preserve">trabalhos </w:t>
      </w:r>
      <w:r w:rsidRPr="00FC4A9F">
        <w:t>correlatos</w:t>
      </w:r>
    </w:p>
    <w:p w14:paraId="5AC111AF" w14:textId="553CD38C" w:rsidR="00D073F6" w:rsidRDefault="00690AD6" w:rsidP="00A44581">
      <w:pPr>
        <w:pStyle w:val="TF-TEXTO"/>
      </w:pPr>
      <w:r>
        <w:t>São apresentados trabalhos com características semelhantes aos principais objetivos do estudo proposto.</w:t>
      </w:r>
      <w:r w:rsidR="00D956E0">
        <w:t xml:space="preserve"> O primeiro</w:t>
      </w:r>
      <w:r w:rsidR="003756ED">
        <w:t xml:space="preserve"> </w:t>
      </w:r>
      <w:r w:rsidR="008E3BDD">
        <w:t xml:space="preserve">é um sistema utilizando </w:t>
      </w:r>
      <w:r w:rsidR="00251230">
        <w:t>realidade virtual focad</w:t>
      </w:r>
      <w:r w:rsidR="00EB2B3B">
        <w:t>a</w:t>
      </w:r>
      <w:r w:rsidR="00251230">
        <w:t xml:space="preserve"> para o tratamento de acrofobia</w:t>
      </w:r>
      <w:r w:rsidR="004E36A1">
        <w:t xml:space="preserve"> (ESTÁCIO</w:t>
      </w:r>
      <w:r w:rsidR="00E21FA3">
        <w:t>;</w:t>
      </w:r>
      <w:r w:rsidR="004E36A1">
        <w:t xml:space="preserve"> JACOB</w:t>
      </w:r>
      <w:r w:rsidR="00E21FA3">
        <w:t>;</w:t>
      </w:r>
      <w:r w:rsidR="004E36A1">
        <w:t xml:space="preserve"> ARTERO, </w:t>
      </w:r>
      <w:r w:rsidR="00070A92">
        <w:t>2016</w:t>
      </w:r>
      <w:r w:rsidR="004E36A1">
        <w:t>)</w:t>
      </w:r>
      <w:r w:rsidR="00070A92">
        <w:t xml:space="preserve">. O segundo </w:t>
      </w:r>
      <w:r w:rsidR="00842C47">
        <w:t>é um</w:t>
      </w:r>
      <w:r w:rsidR="00242392">
        <w:t xml:space="preserve"> estudo </w:t>
      </w:r>
      <w:r w:rsidR="00B54C01">
        <w:t xml:space="preserve">sobre eficácia </w:t>
      </w:r>
      <w:r w:rsidR="00D826DB">
        <w:t xml:space="preserve">da terapia de exposição à realidade virtual para a fobia de dirigir (COSTA; CARVALHO; NARDI, 2010). Por fim, o terceiro aborda </w:t>
      </w:r>
      <w:r w:rsidR="001A1890">
        <w:t>a gamificação em processos medicinais, como terapias utilizando realidade virtual (</w:t>
      </w:r>
      <w:r w:rsidR="00E1025B" w:rsidRPr="00E1025B">
        <w:t>ADILKHAN</w:t>
      </w:r>
      <w:r w:rsidR="00E1025B">
        <w:t xml:space="preserve">; </w:t>
      </w:r>
      <w:r w:rsidR="00E1025B" w:rsidRPr="00E1025B">
        <w:t>ALIMANOVA</w:t>
      </w:r>
      <w:r w:rsidR="00E1025B">
        <w:t>, 2020</w:t>
      </w:r>
      <w:r w:rsidR="001A1890">
        <w:t>)</w:t>
      </w:r>
      <w:r w:rsidR="00E1025B">
        <w:t>.</w:t>
      </w:r>
    </w:p>
    <w:p w14:paraId="4BC56702" w14:textId="44A7D331" w:rsidR="00A44581" w:rsidRDefault="00547ADE" w:rsidP="00E638A0">
      <w:pPr>
        <w:pStyle w:val="Ttulo2"/>
      </w:pPr>
      <w:r w:rsidRPr="00547ADE">
        <w:t>Emprego da Realidade Virtual no Tratamento de Fobia de Altura</w:t>
      </w:r>
      <w:r w:rsidR="00A44581">
        <w:t xml:space="preserve"> </w:t>
      </w:r>
    </w:p>
    <w:p w14:paraId="625AABED" w14:textId="0353827B" w:rsidR="008D3DBB" w:rsidRDefault="003810D6" w:rsidP="008D3DBB">
      <w:pPr>
        <w:pStyle w:val="TF-TEXTO"/>
      </w:pPr>
      <w:r>
        <w:t>Ne</w:t>
      </w:r>
      <w:r w:rsidR="00442026">
        <w:t>ste trabalho</w:t>
      </w:r>
      <w:r>
        <w:t xml:space="preserve">, </w:t>
      </w:r>
      <w:r w:rsidR="00353433">
        <w:t>Estácio, Jacob e Artero (2016)</w:t>
      </w:r>
      <w:r w:rsidR="00442026">
        <w:t xml:space="preserve"> t</w:t>
      </w:r>
      <w:r w:rsidR="00051209">
        <w:t>ê</w:t>
      </w:r>
      <w:r w:rsidR="00442026">
        <w:t xml:space="preserve">m como </w:t>
      </w:r>
      <w:r w:rsidR="00844F64">
        <w:t xml:space="preserve">propósito </w:t>
      </w:r>
      <w:r w:rsidR="00755FD8">
        <w:t xml:space="preserve">desenvolver um sistema </w:t>
      </w:r>
      <w:r w:rsidR="00E14FFD">
        <w:t>para tratamento de medo de altura</w:t>
      </w:r>
      <w:r w:rsidR="000C7765">
        <w:t>,</w:t>
      </w:r>
      <w:r w:rsidR="00E14FFD">
        <w:t xml:space="preserve"> utilizando RV</w:t>
      </w:r>
      <w:r w:rsidR="008B698D">
        <w:t xml:space="preserve"> para verificar experimentalmente os resultados </w:t>
      </w:r>
      <w:r w:rsidR="00233640">
        <w:t>que podem ser obtidos</w:t>
      </w:r>
      <w:r w:rsidR="008B698D">
        <w:t xml:space="preserve"> com esta metodologi</w:t>
      </w:r>
      <w:r w:rsidR="001E2BEC">
        <w:t>a</w:t>
      </w:r>
      <w:r w:rsidR="00233640">
        <w:t>.</w:t>
      </w:r>
      <w:r w:rsidR="00702726">
        <w:t xml:space="preserve"> </w:t>
      </w:r>
      <w:r w:rsidR="00D97792">
        <w:t>Para</w:t>
      </w:r>
      <w:r w:rsidR="00313B0F">
        <w:t xml:space="preserve"> isso, </w:t>
      </w:r>
      <w:r w:rsidR="0040288B">
        <w:t>foi criada</w:t>
      </w:r>
      <w:r w:rsidR="00313B0F">
        <w:t xml:space="preserve"> </w:t>
      </w:r>
      <w:r w:rsidR="00702726">
        <w:t>um</w:t>
      </w:r>
      <w:r w:rsidR="00313B0F">
        <w:t xml:space="preserve">a vizinhança </w:t>
      </w:r>
      <w:r w:rsidR="004466C6">
        <w:t>(</w:t>
      </w:r>
      <w:r w:rsidR="001E29CA">
        <w:fldChar w:fldCharType="begin"/>
      </w:r>
      <w:r w:rsidR="001E29CA">
        <w:instrText xml:space="preserve"> REF _Ref53317344 \h </w:instrText>
      </w:r>
      <w:r w:rsidR="001E29CA">
        <w:fldChar w:fldCharType="separate"/>
      </w:r>
      <w:r w:rsidR="00B20E58">
        <w:t xml:space="preserve">Figura </w:t>
      </w:r>
      <w:r w:rsidR="00B20E58">
        <w:rPr>
          <w:noProof/>
        </w:rPr>
        <w:t>1</w:t>
      </w:r>
      <w:r w:rsidR="001E29CA">
        <w:fldChar w:fldCharType="end"/>
      </w:r>
      <w:r w:rsidR="004466C6">
        <w:t xml:space="preserve">) </w:t>
      </w:r>
      <w:r w:rsidR="00313B0F">
        <w:t>em um</w:t>
      </w:r>
      <w:r w:rsidR="00702726">
        <w:t xml:space="preserve"> ambiente virtual utilizando</w:t>
      </w:r>
      <w:r w:rsidR="001B28D2">
        <w:t xml:space="preserve"> </w:t>
      </w:r>
      <w:r w:rsidR="00265AA8">
        <w:t xml:space="preserve">Linguagem para Modelagem </w:t>
      </w:r>
      <w:r w:rsidR="00191047">
        <w:t>em</w:t>
      </w:r>
      <w:r w:rsidR="00265AA8">
        <w:t xml:space="preserve"> Realidade Virtual (VRLM)</w:t>
      </w:r>
      <w:r w:rsidR="00313B0F">
        <w:t xml:space="preserve">, onde </w:t>
      </w:r>
      <w:r>
        <w:t>o indivíduo po</w:t>
      </w:r>
      <w:r w:rsidR="00353433">
        <w:t xml:space="preserve">de </w:t>
      </w:r>
      <w:r w:rsidR="003D7196">
        <w:t>andar pelo local virtual, explorar prédios e usar elevadores panorâmicos</w:t>
      </w:r>
      <w:r w:rsidR="004466C6">
        <w:t xml:space="preserve"> </w:t>
      </w:r>
      <w:r w:rsidR="004466C6" w:rsidRPr="00A01358">
        <w:t>(</w:t>
      </w:r>
      <w:r w:rsidR="00A01358" w:rsidRPr="00A01358">
        <w:fldChar w:fldCharType="begin"/>
      </w:r>
      <w:r w:rsidR="00A01358" w:rsidRPr="00A01358">
        <w:instrText xml:space="preserve"> REF _Ref68889819 \h  \* MERGEFORMAT </w:instrText>
      </w:r>
      <w:r w:rsidR="00A01358" w:rsidRPr="00A01358">
        <w:fldChar w:fldCharType="separate"/>
      </w:r>
      <w:r w:rsidR="00B20E58" w:rsidRPr="00A01358">
        <w:t>Figura</w:t>
      </w:r>
      <w:r w:rsidR="00B20E58">
        <w:t xml:space="preserve"> </w:t>
      </w:r>
      <w:r w:rsidR="00B20E58">
        <w:rPr>
          <w:noProof/>
        </w:rPr>
        <w:t>2</w:t>
      </w:r>
      <w:r w:rsidR="00A01358" w:rsidRPr="00A01358">
        <w:fldChar w:fldCharType="end"/>
      </w:r>
      <w:r w:rsidR="004466C6">
        <w:t>)</w:t>
      </w:r>
      <w:r w:rsidR="00976871">
        <w:t>.</w:t>
      </w:r>
    </w:p>
    <w:p w14:paraId="4B828973" w14:textId="5E54FC9F" w:rsidR="008D3DBB" w:rsidRDefault="008D3DBB" w:rsidP="008D3DBB">
      <w:pPr>
        <w:pStyle w:val="TF-LEGENDA"/>
      </w:pPr>
      <w:bookmarkStart w:id="27" w:name="_Ref53317344"/>
      <w:bookmarkStart w:id="28" w:name="_Ref53317281"/>
      <w:bookmarkStart w:id="29" w:name="_Ref68889502"/>
      <w:r>
        <w:t xml:space="preserve">Figura </w:t>
      </w:r>
      <w:fldSimple w:instr=" SEQ Figura \* ARABIC ">
        <w:r w:rsidR="00B20E58">
          <w:rPr>
            <w:noProof/>
          </w:rPr>
          <w:t>1</w:t>
        </w:r>
      </w:fldSimple>
      <w:bookmarkEnd w:id="27"/>
      <w:r w:rsidR="00A01358">
        <w:t xml:space="preserve"> </w:t>
      </w:r>
      <w:r>
        <w:t xml:space="preserve">– </w:t>
      </w:r>
      <w:bookmarkEnd w:id="28"/>
      <w:r w:rsidR="00A64DE7">
        <w:t>Vizinhança</w:t>
      </w:r>
      <w:bookmarkEnd w:id="29"/>
    </w:p>
    <w:p w14:paraId="69DFDF42" w14:textId="2ED04FB7" w:rsidR="008D3DBB" w:rsidRDefault="00E978E3" w:rsidP="008D3DB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91B3344" wp14:editId="433A4E08">
            <wp:extent cx="2857500" cy="2047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AFCD2C" w14:textId="4CC41C33" w:rsidR="00A01358" w:rsidRDefault="008D3DBB" w:rsidP="00A01358">
      <w:pPr>
        <w:pStyle w:val="TF-FONTE"/>
      </w:pPr>
      <w:r>
        <w:t xml:space="preserve">Fonte: </w:t>
      </w:r>
      <w:r w:rsidR="009628D8">
        <w:t>Estácio, Jacob e Artero (2016).</w:t>
      </w:r>
    </w:p>
    <w:p w14:paraId="2D5E400E" w14:textId="5832A2CC" w:rsidR="00A01358" w:rsidRPr="00A01358" w:rsidRDefault="00A01358" w:rsidP="00AB080B">
      <w:pPr>
        <w:pStyle w:val="TF-LEGENDA"/>
      </w:pPr>
      <w:bookmarkStart w:id="30" w:name="_Ref68889819"/>
      <w:r w:rsidRPr="00A01358">
        <w:t>Figura</w:t>
      </w:r>
      <w:r>
        <w:t xml:space="preserve"> </w:t>
      </w:r>
      <w:fldSimple w:instr=" SEQ Figura \* ARABIC ">
        <w:r w:rsidR="00B20E58">
          <w:rPr>
            <w:noProof/>
          </w:rPr>
          <w:t>2</w:t>
        </w:r>
      </w:fldSimple>
      <w:bookmarkEnd w:id="30"/>
      <w:r>
        <w:t xml:space="preserve"> – Elevador</w:t>
      </w:r>
    </w:p>
    <w:p w14:paraId="6AC59D2B" w14:textId="082BD1D5" w:rsidR="00A01358" w:rsidRDefault="00E978E3" w:rsidP="00A01358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5BCE3AA" wp14:editId="5F66DCA7">
            <wp:extent cx="2905125" cy="21050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62033" w14:textId="78B6AE6D" w:rsidR="00A01358" w:rsidRDefault="00A01358" w:rsidP="00A01358">
      <w:pPr>
        <w:pStyle w:val="TF-FONTE"/>
      </w:pPr>
      <w:r>
        <w:t>Fonte: Estácio, Jacob e Artero (2016).</w:t>
      </w:r>
    </w:p>
    <w:p w14:paraId="22074BF9" w14:textId="2AE1FCF6" w:rsidR="00976871" w:rsidRDefault="000D7CB3" w:rsidP="00A44581">
      <w:pPr>
        <w:pStyle w:val="TF-TEXTO"/>
      </w:pPr>
      <w:r>
        <w:t>Inicialmente</w:t>
      </w:r>
      <w:r w:rsidR="00DC77ED">
        <w:t xml:space="preserve">, Estácio, Jacob e Artero (2016) </w:t>
      </w:r>
      <w:r w:rsidR="00067E53">
        <w:t xml:space="preserve">destacam que fobia é um medo irracional e </w:t>
      </w:r>
      <w:r w:rsidR="00B43B21">
        <w:t>incontrolável. Além disso,</w:t>
      </w:r>
      <w:r w:rsidR="00DC77ED">
        <w:t xml:space="preserve"> </w:t>
      </w:r>
      <w:r w:rsidR="00B43B21">
        <w:t>d</w:t>
      </w:r>
      <w:r w:rsidR="000631A7">
        <w:t>emonstram</w:t>
      </w:r>
      <w:r w:rsidR="00DC77ED">
        <w:t xml:space="preserve"> situações </w:t>
      </w:r>
      <w:r w:rsidR="004821BE">
        <w:t xml:space="preserve">em que indivíduos fóbicos são prejudicados </w:t>
      </w:r>
      <w:r w:rsidR="007C7F64">
        <w:t>por ela, diferenciando</w:t>
      </w:r>
      <w:r w:rsidR="00560B73">
        <w:t xml:space="preserve"> o impacto entre estas pessoas daquelas que sentem</w:t>
      </w:r>
      <w:r w:rsidR="00915358">
        <w:t xml:space="preserve"> um simples medo. </w:t>
      </w:r>
      <w:commentRangeStart w:id="31"/>
      <w:r w:rsidR="00DC632F">
        <w:t xml:space="preserve">Após isto, </w:t>
      </w:r>
      <w:commentRangeEnd w:id="31"/>
      <w:r w:rsidR="009B29E6">
        <w:rPr>
          <w:rStyle w:val="Refdecomentrio"/>
        </w:rPr>
        <w:commentReference w:id="31"/>
      </w:r>
      <w:r w:rsidR="001E5C11">
        <w:t>o tratamento para fobias é abordado</w:t>
      </w:r>
      <w:r w:rsidR="000631A7">
        <w:t xml:space="preserve"> e exemplificado através </w:t>
      </w:r>
      <w:r w:rsidR="004824D0">
        <w:t xml:space="preserve">do método mais comum, conhecido como dessensibilização sistemática, </w:t>
      </w:r>
      <w:r w:rsidR="00613B99">
        <w:t>no qual</w:t>
      </w:r>
      <w:r w:rsidR="004824D0">
        <w:t xml:space="preserve"> </w:t>
      </w:r>
      <w:r w:rsidR="001F0F91">
        <w:t xml:space="preserve">o indivíduo é treinado e exposto gradualmente ao que lhe causa a sensação </w:t>
      </w:r>
      <w:r w:rsidR="00593188">
        <w:t>de medo.</w:t>
      </w:r>
    </w:p>
    <w:p w14:paraId="4A64A019" w14:textId="254877DD" w:rsidR="00705F0C" w:rsidRDefault="00705F0C" w:rsidP="00A44581">
      <w:pPr>
        <w:pStyle w:val="TF-TEXTO"/>
      </w:pPr>
      <w:r>
        <w:t xml:space="preserve">Posteriormente, </w:t>
      </w:r>
      <w:r w:rsidR="00894B2A">
        <w:t>os autores propõem em sua metodologia a criação de um ambiente virtual imersivo</w:t>
      </w:r>
      <w:r w:rsidR="00150C4A">
        <w:t xml:space="preserve"> capaz de proporcionar</w:t>
      </w:r>
      <w:r w:rsidR="006F3332">
        <w:t xml:space="preserve"> ao indivíduo o sentimento de presença cognitiva</w:t>
      </w:r>
      <w:r w:rsidR="00ED25AA">
        <w:t>, ou seja, o sentimento de estar presente em outro lugar e de que aquele mundo virtual é válido.</w:t>
      </w:r>
      <w:r w:rsidR="0016520D">
        <w:t xml:space="preserve"> </w:t>
      </w:r>
      <w:r w:rsidR="00607122">
        <w:t xml:space="preserve">Além disso, </w:t>
      </w:r>
      <w:r w:rsidR="00D71B7D">
        <w:t xml:space="preserve">Estácio, Jacob e Artero (2016) </w:t>
      </w:r>
      <w:r w:rsidR="00607122">
        <w:t>também explicam qu</w:t>
      </w:r>
      <w:r w:rsidR="008D7694">
        <w:t xml:space="preserve">e este mundo virtual </w:t>
      </w:r>
      <w:r w:rsidR="00B504F8">
        <w:t>pode originar o sentimento de estar em um lugar</w:t>
      </w:r>
      <w:r w:rsidR="00D71ED9">
        <w:t xml:space="preserve"> agressivo (atuando na dessensibilização)</w:t>
      </w:r>
      <w:r w:rsidR="00B11373">
        <w:t xml:space="preserve"> em relação ao que sentem medo</w:t>
      </w:r>
      <w:commentRangeStart w:id="32"/>
      <w:r w:rsidR="00D127DC">
        <w:t xml:space="preserve">. Sendo assim, após diversos treinamentos no mundo virtual, espera-se que o indivíduo esteja preparado para </w:t>
      </w:r>
      <w:r w:rsidR="00F23E41">
        <w:t xml:space="preserve">enfrentar </w:t>
      </w:r>
      <w:r w:rsidR="00D127DC">
        <w:t>a mesma situação no mundo real</w:t>
      </w:r>
      <w:r w:rsidR="008777AD">
        <w:t>.</w:t>
      </w:r>
      <w:commentRangeEnd w:id="32"/>
      <w:r w:rsidR="00E21800">
        <w:rPr>
          <w:rStyle w:val="Refdecomentrio"/>
        </w:rPr>
        <w:commentReference w:id="32"/>
      </w:r>
    </w:p>
    <w:p w14:paraId="1F61B55B" w14:textId="74E4542F" w:rsidR="00A935EB" w:rsidRDefault="00A935EB" w:rsidP="00A44581">
      <w:pPr>
        <w:pStyle w:val="TF-TEXTO"/>
      </w:pPr>
      <w:r>
        <w:lastRenderedPageBreak/>
        <w:t>Em relação a aplicação,</w:t>
      </w:r>
      <w:r w:rsidR="0070594A">
        <w:t xml:space="preserve"> </w:t>
      </w:r>
      <w:r w:rsidR="006E2195">
        <w:t>foi utilizad</w:t>
      </w:r>
      <w:r w:rsidR="00764CA7">
        <w:t>a</w:t>
      </w:r>
      <w:r w:rsidR="006E2195">
        <w:t xml:space="preserve"> a linguagem VRLM 2.0, com texturas criadas no</w:t>
      </w:r>
      <w:r w:rsidR="00A01EDD">
        <w:t xml:space="preserve"> </w:t>
      </w:r>
      <w:r w:rsidR="00A01EDD" w:rsidRPr="0004435C">
        <w:t>software</w:t>
      </w:r>
      <w:r w:rsidR="006E2195">
        <w:t xml:space="preserve"> </w:t>
      </w:r>
      <w:r w:rsidR="006E2195" w:rsidRPr="00FA7B9E">
        <w:t>Core</w:t>
      </w:r>
      <w:r w:rsidR="00304C98">
        <w:t>l</w:t>
      </w:r>
      <w:r w:rsidR="006E2195" w:rsidRPr="00FA7B9E">
        <w:t xml:space="preserve"> Draw</w:t>
      </w:r>
      <w:r w:rsidR="006E2195">
        <w:t xml:space="preserve"> 8.0</w:t>
      </w:r>
      <w:r w:rsidR="00B240AB">
        <w:t xml:space="preserve"> e executado no navegador </w:t>
      </w:r>
      <w:r w:rsidR="00B240AB" w:rsidRPr="0017479D">
        <w:t>Netspace</w:t>
      </w:r>
      <w:r w:rsidR="00B240AB">
        <w:t xml:space="preserve"> com o </w:t>
      </w:r>
      <w:r w:rsidR="00B240AB" w:rsidRPr="00A01EDD">
        <w:rPr>
          <w:i/>
          <w:iCs/>
        </w:rPr>
        <w:t>plug-in</w:t>
      </w:r>
      <w:r w:rsidR="00B240AB">
        <w:t xml:space="preserve"> </w:t>
      </w:r>
      <w:r w:rsidR="00B240AB" w:rsidRPr="003A5384">
        <w:t>Cosmo Player</w:t>
      </w:r>
      <w:r w:rsidR="00B240AB">
        <w:t xml:space="preserve">, permitindo </w:t>
      </w:r>
      <w:r w:rsidR="00671288">
        <w:t xml:space="preserve">a interação do ambiente virtual via </w:t>
      </w:r>
      <w:r w:rsidR="00671288" w:rsidRPr="0004435C">
        <w:t>Internet</w:t>
      </w:r>
      <w:r w:rsidR="002B2BCA">
        <w:t>, além de equipamentos convencionais (computador, monitor de vídeo comum, teclado e mouse). Por fim, Estácio, Jacob e Artero (2016)</w:t>
      </w:r>
      <w:r w:rsidR="004466C6">
        <w:t xml:space="preserve"> concluem que os resultados obtidos conseguem</w:t>
      </w:r>
      <w:r w:rsidR="008669A5">
        <w:t xml:space="preserve"> gerar comportamentos similares ao de um ambiente real, </w:t>
      </w:r>
      <w:r w:rsidR="000B078E">
        <w:t>destacando</w:t>
      </w:r>
      <w:r w:rsidR="008669A5">
        <w:t xml:space="preserve"> que com a ajuda de equipamentos específicos </w:t>
      </w:r>
      <w:r w:rsidR="00527EDC">
        <w:t xml:space="preserve">de RV </w:t>
      </w:r>
      <w:r w:rsidR="008669A5">
        <w:t xml:space="preserve">(como luvas e capacetes) é </w:t>
      </w:r>
      <w:r w:rsidR="00987E22">
        <w:t>possível melhorar a imersão do indivíduo.</w:t>
      </w:r>
    </w:p>
    <w:p w14:paraId="77BE4C06" w14:textId="28F18AE1" w:rsidR="00A44581" w:rsidRDefault="007B03B4" w:rsidP="00E638A0">
      <w:pPr>
        <w:pStyle w:val="Ttulo2"/>
      </w:pPr>
      <w:r w:rsidRPr="007B03B4">
        <w:t>Exposição por realidade virtual no tratamento do medo de dirigir</w:t>
      </w:r>
      <w:r w:rsidR="00A44581">
        <w:t xml:space="preserve"> </w:t>
      </w:r>
    </w:p>
    <w:p w14:paraId="5A777F89" w14:textId="10429DCD" w:rsidR="00A44581" w:rsidRDefault="00367BA6" w:rsidP="00A44581">
      <w:pPr>
        <w:pStyle w:val="TF-TEXTO"/>
      </w:pPr>
      <w:r>
        <w:t>O estudo de Costa</w:t>
      </w:r>
      <w:r w:rsidR="001D0349">
        <w:t>, Carval</w:t>
      </w:r>
      <w:r w:rsidR="007B70AC">
        <w:t>h</w:t>
      </w:r>
      <w:r w:rsidR="001D0349">
        <w:t>o e Nardi</w:t>
      </w:r>
      <w:r w:rsidR="00FA0ECD">
        <w:t xml:space="preserve"> (2010</w:t>
      </w:r>
      <w:r w:rsidR="001D0349">
        <w:t xml:space="preserve">) tem como objetivo analisar pesquisas e revisar evidências que apoiam </w:t>
      </w:r>
      <w:r w:rsidR="003903B1">
        <w:t xml:space="preserve">a eficácia da VRET para tratar </w:t>
      </w:r>
      <w:r w:rsidR="00304C98">
        <w:t xml:space="preserve">o </w:t>
      </w:r>
      <w:r w:rsidR="00F55A47">
        <w:t>medo</w:t>
      </w:r>
      <w:r w:rsidR="003903B1">
        <w:t xml:space="preserve"> de dirigir</w:t>
      </w:r>
      <w:r w:rsidR="00AD22A6">
        <w:t>.</w:t>
      </w:r>
      <w:r w:rsidR="009F236F">
        <w:t xml:space="preserve"> </w:t>
      </w:r>
      <w:r w:rsidR="004B14CD">
        <w:t xml:space="preserve">Neste trabalho, </w:t>
      </w:r>
      <w:r w:rsidR="006538D6">
        <w:t xml:space="preserve">o objetivo foi </w:t>
      </w:r>
      <w:ins w:id="33" w:author="Andreza Sartori" w:date="2021-06-29T08:58:00Z">
        <w:r w:rsidR="007A0785">
          <w:t xml:space="preserve">de </w:t>
        </w:r>
      </w:ins>
      <w:r w:rsidR="00AD22A6">
        <w:t>e</w:t>
      </w:r>
      <w:r w:rsidR="009F236F">
        <w:t>videncia</w:t>
      </w:r>
      <w:r w:rsidR="006538D6">
        <w:t>r</w:t>
      </w:r>
      <w:r w:rsidR="006E2829">
        <w:t xml:space="preserve"> os impactos </w:t>
      </w:r>
      <w:r w:rsidR="003C01DE">
        <w:t>desta fobia nos indivíduos</w:t>
      </w:r>
      <w:r w:rsidR="00ED111C">
        <w:t>, de que maneira ela pode surgir</w:t>
      </w:r>
      <w:r w:rsidR="003C01DE">
        <w:t xml:space="preserve"> e </w:t>
      </w:r>
      <w:r w:rsidR="00ED111C">
        <w:t>como</w:t>
      </w:r>
      <w:r w:rsidR="003C01DE">
        <w:t xml:space="preserve"> a VRET</w:t>
      </w:r>
      <w:r w:rsidR="00BA0049">
        <w:t xml:space="preserve"> pode ajudar pacientes no tratamento</w:t>
      </w:r>
      <w:r w:rsidR="002A4407">
        <w:t>.</w:t>
      </w:r>
    </w:p>
    <w:p w14:paraId="1AFD623F" w14:textId="26971AF9" w:rsidR="00D20F16" w:rsidRDefault="004161FD" w:rsidP="00A44581">
      <w:pPr>
        <w:pStyle w:val="TF-TEXTO"/>
      </w:pPr>
      <w:r>
        <w:t>Inicialmente, os autores</w:t>
      </w:r>
      <w:r w:rsidR="006C51BF">
        <w:t xml:space="preserve"> destacam as origens do medo de dirigir, que pode ser devido </w:t>
      </w:r>
      <w:r w:rsidR="00B9685B">
        <w:t>às</w:t>
      </w:r>
      <w:r w:rsidR="006C51BF">
        <w:t xml:space="preserve"> experiências traumáticas, como envolvimento </w:t>
      </w:r>
      <w:r w:rsidR="0067451B">
        <w:t xml:space="preserve">em acidentes, falta de autoconfiança em tomar ações durante situações adversas do trânsito </w:t>
      </w:r>
      <w:r w:rsidR="004852BD">
        <w:t xml:space="preserve">ou até mesmo </w:t>
      </w:r>
      <w:r w:rsidR="00D05B78">
        <w:t xml:space="preserve">devido </w:t>
      </w:r>
      <w:r w:rsidR="00B9685B">
        <w:t>à</w:t>
      </w:r>
      <w:r w:rsidR="004852BD">
        <w:t>s consequências</w:t>
      </w:r>
      <w:r w:rsidR="006F2BE8">
        <w:t xml:space="preserve"> e/ou humilhação de causar um acidente</w:t>
      </w:r>
      <w:r w:rsidR="00D20F16">
        <w:t xml:space="preserve"> (COST</w:t>
      </w:r>
      <w:r w:rsidR="00C01C1C">
        <w:t>A; CARVALHO; NARDI</w:t>
      </w:r>
      <w:r w:rsidR="00394346">
        <w:t>,</w:t>
      </w:r>
      <w:r w:rsidR="00D20F16">
        <w:t xml:space="preserve"> 2010)</w:t>
      </w:r>
      <w:r w:rsidR="006F2BE8">
        <w:t xml:space="preserve">. </w:t>
      </w:r>
      <w:r w:rsidR="00BE1ED1">
        <w:t xml:space="preserve">Logo em seguida, </w:t>
      </w:r>
      <w:r w:rsidR="001367B3">
        <w:t>descrevem sobre</w:t>
      </w:r>
      <w:r w:rsidR="00C850D9">
        <w:t xml:space="preserve"> </w:t>
      </w:r>
      <w:r w:rsidR="008946BE">
        <w:t xml:space="preserve">a VRET e a forma como ela pode </w:t>
      </w:r>
      <w:r w:rsidR="000D6995">
        <w:t>auxiliar</w:t>
      </w:r>
      <w:r w:rsidR="00D20F16">
        <w:t xml:space="preserve"> </w:t>
      </w:r>
      <w:r w:rsidR="000D6995">
        <w:t>durante o</w:t>
      </w:r>
      <w:r w:rsidR="00D20F16">
        <w:t xml:space="preserve"> tratamento da fobia de dirigir.</w:t>
      </w:r>
      <w:r w:rsidR="00A813A2">
        <w:t xml:space="preserve"> </w:t>
      </w:r>
      <w:r w:rsidR="00275A0F">
        <w:t xml:space="preserve">O senso de presença </w:t>
      </w:r>
      <w:r w:rsidR="005B2450">
        <w:t>recebe</w:t>
      </w:r>
      <w:r w:rsidR="00275A0F">
        <w:t xml:space="preserve"> bastante foco durante o estudo</w:t>
      </w:r>
      <w:r w:rsidR="005B2450">
        <w:t xml:space="preserve"> enquanto abor</w:t>
      </w:r>
      <w:r w:rsidR="00A813A2">
        <w:t>da este tipo de psicoterapia</w:t>
      </w:r>
      <w:r w:rsidR="00275A0F">
        <w:t xml:space="preserve">, sendo </w:t>
      </w:r>
      <w:r w:rsidR="00C57942">
        <w:t>este</w:t>
      </w:r>
      <w:r w:rsidR="00275A0F">
        <w:t xml:space="preserve"> </w:t>
      </w:r>
      <w:r w:rsidR="009C7C98">
        <w:t>um dos principais fatores responsáveis</w:t>
      </w:r>
      <w:r w:rsidR="00244A0C">
        <w:t xml:space="preserve"> pelo bom desempenho </w:t>
      </w:r>
      <w:r w:rsidR="000E5478">
        <w:t>da VRET.</w:t>
      </w:r>
    </w:p>
    <w:p w14:paraId="70747022" w14:textId="320B2BD8" w:rsidR="00BA0049" w:rsidRDefault="007B70AC" w:rsidP="004E7BA2">
      <w:pPr>
        <w:pStyle w:val="TF-TEXTO"/>
      </w:pPr>
      <w:r>
        <w:t>Costa, Carvalho e Nardi</w:t>
      </w:r>
      <w:r w:rsidR="007D7208">
        <w:t xml:space="preserve"> (2010)</w:t>
      </w:r>
      <w:r>
        <w:t xml:space="preserve"> </w:t>
      </w:r>
      <w:r w:rsidR="00C409CD">
        <w:t>relatam</w:t>
      </w:r>
      <w:r w:rsidR="007D7208">
        <w:t xml:space="preserve"> que o senso de presença é</w:t>
      </w:r>
      <w:r w:rsidR="00EF4AE7">
        <w:t xml:space="preserve"> </w:t>
      </w:r>
      <w:r w:rsidR="008E5802">
        <w:t>bem-sucedido</w:t>
      </w:r>
      <w:r w:rsidR="00EF4AE7">
        <w:t xml:space="preserve"> quando o mundo real é “desligado” e apenas o mundo virtual gerado computacionalmente é visto e ouvi</w:t>
      </w:r>
      <w:r w:rsidR="00FA259A">
        <w:t>do</w:t>
      </w:r>
      <w:r w:rsidR="009A49D7">
        <w:t xml:space="preserve"> pelo indivíduo</w:t>
      </w:r>
      <w:r w:rsidR="00FA259A">
        <w:t xml:space="preserve">, </w:t>
      </w:r>
      <w:r w:rsidR="006A322E">
        <w:t>sendo esta sensação</w:t>
      </w:r>
      <w:r w:rsidR="00FA259A">
        <w:t xml:space="preserve"> melhorad</w:t>
      </w:r>
      <w:r w:rsidR="006A322E">
        <w:t>a</w:t>
      </w:r>
      <w:r w:rsidR="00FA259A">
        <w:t xml:space="preserve"> com a utilização de ferramentas táteis e </w:t>
      </w:r>
      <w:r w:rsidR="008E5802">
        <w:t xml:space="preserve">olfativas. Também </w:t>
      </w:r>
      <w:r w:rsidR="00AB654D">
        <w:t xml:space="preserve">destacam que </w:t>
      </w:r>
      <w:r w:rsidR="00A235A1">
        <w:t>para chegar no ambiente ideal para provocar a sensação de ansiedade ou desconforto</w:t>
      </w:r>
      <w:r w:rsidR="00560877">
        <w:t>,</w:t>
      </w:r>
      <w:r w:rsidR="00A235A1">
        <w:t xml:space="preserve"> o senso de presença deve ser</w:t>
      </w:r>
      <w:r w:rsidR="003954D3">
        <w:t xml:space="preserve"> alto</w:t>
      </w:r>
      <w:r w:rsidR="004E7BA2">
        <w:t xml:space="preserve"> e que níveis de estresse al</w:t>
      </w:r>
      <w:r w:rsidR="00A34963">
        <w:t>t</w:t>
      </w:r>
      <w:r w:rsidR="004E7BA2">
        <w:t>o também ajudam neste fator</w:t>
      </w:r>
      <w:r w:rsidR="003954D3">
        <w:t>.</w:t>
      </w:r>
    </w:p>
    <w:p w14:paraId="6894B356" w14:textId="03D95B4A" w:rsidR="00257EC4" w:rsidRDefault="00D54BDB" w:rsidP="00257EC4">
      <w:pPr>
        <w:pStyle w:val="TF-TEXTO"/>
      </w:pPr>
      <w:r>
        <w:t xml:space="preserve">Em relação </w:t>
      </w:r>
      <w:r w:rsidR="003F7198">
        <w:t xml:space="preserve">ao medo de dirigir, </w:t>
      </w:r>
      <w:r w:rsidR="00D47DC4">
        <w:t xml:space="preserve">eles </w:t>
      </w:r>
      <w:r w:rsidR="007D0419">
        <w:t>descrevem</w:t>
      </w:r>
      <w:r w:rsidR="00D47DC4">
        <w:t xml:space="preserve"> que a terapia de exposição à realidade virtual</w:t>
      </w:r>
      <w:r w:rsidR="00064C6B">
        <w:t xml:space="preserve"> se mostrou eficaz</w:t>
      </w:r>
      <w:r w:rsidR="003632BB">
        <w:t xml:space="preserve"> </w:t>
      </w:r>
      <w:r w:rsidR="000241D0">
        <w:t>e</w:t>
      </w:r>
      <w:r w:rsidR="00257EC4">
        <w:t xml:space="preserve">m comparação aos demais métodos para tratar este tipo de fobia, principalmente a terapia </w:t>
      </w:r>
      <w:r w:rsidR="00023CE8">
        <w:t xml:space="preserve">de exposição </w:t>
      </w:r>
      <w:r w:rsidR="00257EC4">
        <w:t>imaginária</w:t>
      </w:r>
      <w:r w:rsidR="00023CE8">
        <w:t xml:space="preserve">, </w:t>
      </w:r>
      <w:r w:rsidR="0094024A">
        <w:t>n</w:t>
      </w:r>
      <w:r w:rsidR="00E0128C">
        <w:t>a</w:t>
      </w:r>
      <w:r w:rsidR="0094024A">
        <w:t xml:space="preserve"> qual</w:t>
      </w:r>
      <w:r w:rsidR="00023CE8">
        <w:t xml:space="preserve"> o indivíduo fóbico se imagina na situação. </w:t>
      </w:r>
      <w:r w:rsidR="009C783C">
        <w:t xml:space="preserve">Para a maioria dos pacientes, a VRET pode lhes causar </w:t>
      </w:r>
      <w:r w:rsidR="009A182A">
        <w:t>uma sensação mais parecida com a realidade</w:t>
      </w:r>
      <w:ins w:id="34" w:author="Andreza Sartori" w:date="2021-06-29T08:59:00Z">
        <w:r w:rsidR="006F5547" w:rsidRPr="006F5547">
          <w:rPr>
            <w:highlight w:val="yellow"/>
            <w:rPrChange w:id="35" w:author="Andreza Sartori" w:date="2021-06-29T08:59:00Z">
              <w:rPr/>
            </w:rPrChange>
          </w:rPr>
          <w:t>,</w:t>
        </w:r>
      </w:ins>
      <w:r w:rsidR="009A182A">
        <w:t xml:space="preserve"> </w:t>
      </w:r>
      <w:r w:rsidR="00945850">
        <w:t>em comparação com a exposição imaginária</w:t>
      </w:r>
      <w:r w:rsidR="00A50BAD">
        <w:t xml:space="preserve"> (</w:t>
      </w:r>
      <w:r w:rsidR="00C01C1C">
        <w:t>COSTA; CARVALHO; NARDI</w:t>
      </w:r>
      <w:r w:rsidR="00394346">
        <w:t>,</w:t>
      </w:r>
      <w:r w:rsidR="00A50BAD">
        <w:t xml:space="preserve"> 2010)</w:t>
      </w:r>
      <w:r w:rsidR="00945850">
        <w:t>.</w:t>
      </w:r>
      <w:r w:rsidR="00EB793B">
        <w:t xml:space="preserve"> </w:t>
      </w:r>
      <w:r w:rsidR="00E93FEF">
        <w:t>Outro ponto destacado</w:t>
      </w:r>
      <w:ins w:id="36" w:author="Andreza Sartori" w:date="2021-06-29T08:59:00Z">
        <w:r w:rsidR="008C2A57" w:rsidRPr="008C2A57">
          <w:rPr>
            <w:highlight w:val="yellow"/>
            <w:rPrChange w:id="37" w:author="Andreza Sartori" w:date="2021-06-29T08:59:00Z">
              <w:rPr/>
            </w:rPrChange>
          </w:rPr>
          <w:t>,</w:t>
        </w:r>
      </w:ins>
      <w:r w:rsidR="00E93FEF">
        <w:t xml:space="preserve"> é o conforto e continuidade </w:t>
      </w:r>
      <w:r w:rsidR="00C3428C">
        <w:t xml:space="preserve">do tratamento </w:t>
      </w:r>
      <w:r w:rsidR="00936C94">
        <w:t xml:space="preserve">que os pacientes têm em </w:t>
      </w:r>
      <w:r w:rsidR="00C143C4">
        <w:t>confronto</w:t>
      </w:r>
      <w:r w:rsidR="00936C94">
        <w:t xml:space="preserve"> com a terapia </w:t>
      </w:r>
      <w:r w:rsidR="00936C94" w:rsidRPr="00936C94">
        <w:rPr>
          <w:i/>
          <w:iCs/>
        </w:rPr>
        <w:t>in vivo</w:t>
      </w:r>
      <w:r w:rsidR="00936C94">
        <w:t xml:space="preserve"> (</w:t>
      </w:r>
      <w:r w:rsidR="00FF26D4">
        <w:t>em que</w:t>
      </w:r>
      <w:r w:rsidR="007238FD">
        <w:t xml:space="preserve"> a terapia é feita em cenários reais, dirigindo carros de verdade</w:t>
      </w:r>
      <w:r w:rsidR="00936C94">
        <w:t>)</w:t>
      </w:r>
      <w:r w:rsidR="007238FD">
        <w:t xml:space="preserve">, já que os pacientes se sentem mais tranquilos </w:t>
      </w:r>
      <w:r w:rsidR="00883A26">
        <w:t>e seguros, uma vez que o ambiente virtual é controlado e pode ser explorado conforme</w:t>
      </w:r>
      <w:r w:rsidR="00E0128C">
        <w:t xml:space="preserve"> a</w:t>
      </w:r>
      <w:r w:rsidR="00883A26">
        <w:t xml:space="preserve"> tolerância deles em relação ao nível de ansiedade da situação.</w:t>
      </w:r>
    </w:p>
    <w:p w14:paraId="6F5E0FC2" w14:textId="7738CA7B" w:rsidR="00883A26" w:rsidRDefault="002E3AEE" w:rsidP="00257EC4">
      <w:pPr>
        <w:pStyle w:val="TF-TEXTO"/>
      </w:pPr>
      <w:r>
        <w:t>Em suma</w:t>
      </w:r>
      <w:r w:rsidR="00076E6C">
        <w:t xml:space="preserve">, </w:t>
      </w:r>
      <w:r w:rsidR="000A52D2">
        <w:t xml:space="preserve">os autores </w:t>
      </w:r>
      <w:r w:rsidR="000F6C95">
        <w:t>puderam concluir que a utilização de realidade virtual, em especial a VRET, na área de psicologia e terapia possui grandes benefícios</w:t>
      </w:r>
      <w:r w:rsidR="00B20B26">
        <w:t xml:space="preserve">, por ser </w:t>
      </w:r>
      <w:r w:rsidR="009A4DB8">
        <w:t>mais bara</w:t>
      </w:r>
      <w:r w:rsidR="00EC793A">
        <w:t>ta</w:t>
      </w:r>
      <w:r w:rsidR="00B20B26">
        <w:t xml:space="preserve"> e aceit</w:t>
      </w:r>
      <w:r w:rsidR="00EC793A">
        <w:t>a</w:t>
      </w:r>
      <w:r w:rsidR="00B20B26">
        <w:t xml:space="preserve"> pelos pacientes</w:t>
      </w:r>
      <w:r w:rsidR="0018303B">
        <w:t>.</w:t>
      </w:r>
      <w:r w:rsidR="000F6C95">
        <w:t xml:space="preserve"> </w:t>
      </w:r>
      <w:r w:rsidR="00B20B26">
        <w:t>Além disso</w:t>
      </w:r>
      <w:r w:rsidR="0018303B">
        <w:t xml:space="preserve">, </w:t>
      </w:r>
      <w:r w:rsidR="00762DF4">
        <w:t>a avaliação dos pacientes</w:t>
      </w:r>
      <w:r w:rsidR="00B20B26">
        <w:t xml:space="preserve"> </w:t>
      </w:r>
      <w:r w:rsidR="00AD350D">
        <w:t xml:space="preserve">que participaram </w:t>
      </w:r>
      <w:r w:rsidR="00B20B26">
        <w:t>deste tipo de psicoterapia é boa</w:t>
      </w:r>
      <w:r w:rsidR="00AD350D">
        <w:t>,</w:t>
      </w:r>
      <w:r w:rsidR="00153EC3">
        <w:t xml:space="preserve"> </w:t>
      </w:r>
      <w:r w:rsidR="00762DF4">
        <w:t>por</w:t>
      </w:r>
      <w:r w:rsidR="00153EC3">
        <w:t xml:space="preserve"> se</w:t>
      </w:r>
      <w:r w:rsidR="00AD350D">
        <w:t xml:space="preserve"> trata</w:t>
      </w:r>
      <w:r w:rsidR="00153EC3">
        <w:t xml:space="preserve">r </w:t>
      </w:r>
      <w:r w:rsidR="00AD350D">
        <w:t xml:space="preserve">de </w:t>
      </w:r>
      <w:r w:rsidR="00153EC3">
        <w:t xml:space="preserve">um ambiente </w:t>
      </w:r>
      <w:r w:rsidR="009C0FC8">
        <w:t>salvo</w:t>
      </w:r>
      <w:r w:rsidR="00AD350D">
        <w:t xml:space="preserve"> e controlado</w:t>
      </w:r>
      <w:r w:rsidR="00B20B26">
        <w:t xml:space="preserve"> </w:t>
      </w:r>
      <w:r w:rsidR="009C0FC8">
        <w:t>(</w:t>
      </w:r>
      <w:r w:rsidR="00C01C1C">
        <w:t>COSTA; CARVALHO; NARDI</w:t>
      </w:r>
      <w:r w:rsidR="00394346">
        <w:t>,</w:t>
      </w:r>
      <w:r w:rsidR="009C0FC8">
        <w:t xml:space="preserve"> 2010).</w:t>
      </w:r>
    </w:p>
    <w:p w14:paraId="35648044" w14:textId="410AF442" w:rsidR="00A44581" w:rsidRDefault="00C81996" w:rsidP="00E638A0">
      <w:pPr>
        <w:pStyle w:val="Ttulo2"/>
      </w:pPr>
      <w:r>
        <w:t>GAMIFICAÇÃO DE PROCEDIMENTOS MÉDICOS</w:t>
      </w:r>
      <w:r w:rsidR="00A44581">
        <w:t xml:space="preserve"> </w:t>
      </w:r>
    </w:p>
    <w:p w14:paraId="6B996DD8" w14:textId="52846DBB" w:rsidR="00A44581" w:rsidRDefault="006B3EE1" w:rsidP="00A44581">
      <w:pPr>
        <w:pStyle w:val="TF-TEXTO"/>
      </w:pPr>
      <w:r>
        <w:t>No trabalho de</w:t>
      </w:r>
      <w:r w:rsidRPr="006B3EE1">
        <w:t xml:space="preserve"> Adilkhan</w:t>
      </w:r>
      <w:r>
        <w:t xml:space="preserve"> e </w:t>
      </w:r>
      <w:r w:rsidRPr="006B3EE1">
        <w:t>Alimanova</w:t>
      </w:r>
      <w:r>
        <w:t xml:space="preserve"> (2020), os autores</w:t>
      </w:r>
      <w:r w:rsidR="00D50597">
        <w:t xml:space="preserve"> </w:t>
      </w:r>
      <w:r w:rsidR="00663B9C">
        <w:t>exploram a utilização do conceito de gamificação</w:t>
      </w:r>
      <w:r w:rsidR="00E26CA7">
        <w:t>, junto à utilização de realidade virtual</w:t>
      </w:r>
      <w:del w:id="38" w:author="Andreza Sartori" w:date="2021-06-29T09:01:00Z">
        <w:r w:rsidR="009826CD" w:rsidDel="00B620FD">
          <w:delText>,</w:delText>
        </w:r>
      </w:del>
      <w:r w:rsidR="009826CD">
        <w:t xml:space="preserve"> para procedimentos médicos</w:t>
      </w:r>
      <w:r w:rsidR="00961821">
        <w:t xml:space="preserve"> na </w:t>
      </w:r>
      <w:r w:rsidR="00DC4650">
        <w:t>recapacitação</w:t>
      </w:r>
      <w:r w:rsidR="00961821">
        <w:t xml:space="preserve"> de pacientes</w:t>
      </w:r>
      <w:r w:rsidR="008B3B19">
        <w:t xml:space="preserve">. </w:t>
      </w:r>
      <w:commentRangeStart w:id="39"/>
      <w:r w:rsidR="00BB2DBD">
        <w:t>U</w:t>
      </w:r>
      <w:r w:rsidR="008B3B19">
        <w:t>tilizando</w:t>
      </w:r>
      <w:commentRangeEnd w:id="39"/>
      <w:r w:rsidR="008D7937">
        <w:rPr>
          <w:rStyle w:val="Refdecomentrio"/>
        </w:rPr>
        <w:commentReference w:id="39"/>
      </w:r>
      <w:r w:rsidR="00843395">
        <w:t xml:space="preserve"> </w:t>
      </w:r>
      <w:r w:rsidR="00CD528E">
        <w:t>um controle</w:t>
      </w:r>
      <w:r w:rsidR="00843395">
        <w:t xml:space="preserve"> </w:t>
      </w:r>
      <w:r w:rsidR="00843395" w:rsidRPr="00290672">
        <w:t>Leap Motion</w:t>
      </w:r>
      <w:r w:rsidR="00BB2DBD">
        <w:t xml:space="preserve">, eles desenvolveram o protótipo </w:t>
      </w:r>
      <w:r w:rsidR="006611B8">
        <w:t xml:space="preserve">de jogo </w:t>
      </w:r>
      <w:r w:rsidR="00EC76B1">
        <w:t>n</w:t>
      </w:r>
      <w:r w:rsidR="00665F62">
        <w:t>o</w:t>
      </w:r>
      <w:r w:rsidR="00EC76B1">
        <w:t xml:space="preserve"> </w:t>
      </w:r>
      <w:r w:rsidR="00665F62">
        <w:t>motor de jogos</w:t>
      </w:r>
      <w:r w:rsidR="00EC76B1">
        <w:t xml:space="preserve"> </w:t>
      </w:r>
      <w:r w:rsidR="00EC76B1" w:rsidRPr="00290672">
        <w:t>Unity</w:t>
      </w:r>
      <w:r w:rsidR="00BB2DBD">
        <w:t xml:space="preserve"> para </w:t>
      </w:r>
      <w:r w:rsidR="000342EA">
        <w:t xml:space="preserve">auxiliar na </w:t>
      </w:r>
      <w:r w:rsidR="00DC4650">
        <w:t xml:space="preserve">reabilitação </w:t>
      </w:r>
      <w:r w:rsidR="00E50006">
        <w:t xml:space="preserve">de pacientes que sofreram </w:t>
      </w:r>
      <w:r w:rsidR="00290672">
        <w:t>A</w:t>
      </w:r>
      <w:r w:rsidR="000342EA">
        <w:t xml:space="preserve">cidente </w:t>
      </w:r>
      <w:r w:rsidR="00290672">
        <w:t>V</w:t>
      </w:r>
      <w:r w:rsidR="000342EA">
        <w:t xml:space="preserve">ascular </w:t>
      </w:r>
      <w:r w:rsidR="00290672">
        <w:t>C</w:t>
      </w:r>
      <w:r w:rsidR="000342EA">
        <w:t>erebral (AVC)</w:t>
      </w:r>
      <w:r w:rsidR="00B806A2">
        <w:t xml:space="preserve"> a recuperar parte da movimentação das mãos</w:t>
      </w:r>
      <w:r w:rsidR="001E0D5C">
        <w:t xml:space="preserve"> e dedos</w:t>
      </w:r>
      <w:r w:rsidR="00DC4650">
        <w:t>.</w:t>
      </w:r>
    </w:p>
    <w:p w14:paraId="2D676874" w14:textId="10815621" w:rsidR="00CE052B" w:rsidRDefault="00C40F98" w:rsidP="00400C5E">
      <w:pPr>
        <w:pStyle w:val="TF-TEXTO"/>
      </w:pPr>
      <w:r>
        <w:t>Primeiramente, é exposta a forma como a medicina está presente no cotidiano da humanidade e como, em alguns casos, seus tratamentos podem ser dolorosos ou cansativos aos pacientes durante a recuperação. Neste cenário, os autores sugerem a utilização de conceitos de gamificação para tornar</w:t>
      </w:r>
      <w:r w:rsidR="002A42F9">
        <w:t xml:space="preserve"> os</w:t>
      </w:r>
      <w:r>
        <w:t xml:space="preserve"> tratamentos e a reabilitação mais empolgante</w:t>
      </w:r>
      <w:r w:rsidR="002A42F9">
        <w:t>s</w:t>
      </w:r>
      <w:r>
        <w:t>, envolvente</w:t>
      </w:r>
      <w:r w:rsidR="002A42F9">
        <w:t>s</w:t>
      </w:r>
      <w:r>
        <w:t xml:space="preserve"> e interessante</w:t>
      </w:r>
      <w:r w:rsidR="002A42F9">
        <w:t>s</w:t>
      </w:r>
      <w:r>
        <w:t xml:space="preserve">. Como exemplo, utilizaram jogos aplicados durante a recuperação de pacientes para incentivar a movimentação do corpo. Adilkhan e Alimanova (2020) comentam que a implementação da gamificação em processos médicos não garante o sucesso do efeito terapêutico. Entretanto, afirmam </w:t>
      </w:r>
      <w:r w:rsidR="000A7094">
        <w:t xml:space="preserve">a gamificação pode oferecer </w:t>
      </w:r>
      <w:r>
        <w:t>o aumento da atração, motivação e engajamento pelo procedimento, características importantes durante a fisioterapia.</w:t>
      </w:r>
    </w:p>
    <w:p w14:paraId="725DB627" w14:textId="77777777" w:rsidR="003454B9" w:rsidRDefault="00C26B4C" w:rsidP="003325FB">
      <w:pPr>
        <w:pStyle w:val="TF-TEXTO"/>
      </w:pPr>
      <w:r>
        <w:t>O</w:t>
      </w:r>
      <w:r w:rsidR="00BD6078">
        <w:t xml:space="preserve"> protótipo desenvolvido</w:t>
      </w:r>
      <w:r>
        <w:t xml:space="preserve"> </w:t>
      </w:r>
      <w:r w:rsidR="00BD6078">
        <w:t>possui como objetivo principa</w:t>
      </w:r>
      <w:r w:rsidR="00B95E75">
        <w:t>l fazer</w:t>
      </w:r>
      <w:r w:rsidR="002D30E3">
        <w:t xml:space="preserve"> com que</w:t>
      </w:r>
      <w:r w:rsidR="00B95E75">
        <w:t xml:space="preserve"> o processo de reabilitação da movimentação das mãos </w:t>
      </w:r>
      <w:r w:rsidR="007824CD">
        <w:t xml:space="preserve">seja mais </w:t>
      </w:r>
      <w:r w:rsidR="009F1522">
        <w:t>lúdico</w:t>
      </w:r>
      <w:r w:rsidR="00AB0036">
        <w:t>.</w:t>
      </w:r>
      <w:r w:rsidR="00507DD1">
        <w:t xml:space="preserve"> </w:t>
      </w:r>
      <w:r w:rsidR="00AB0036">
        <w:t xml:space="preserve">A aplicação </w:t>
      </w:r>
      <w:r w:rsidR="00B95E75">
        <w:t xml:space="preserve">utiliza </w:t>
      </w:r>
      <w:r w:rsidR="00917DF5" w:rsidRPr="008722BC">
        <w:t>Leap Motion</w:t>
      </w:r>
      <w:r w:rsidR="00917DF5">
        <w:t xml:space="preserve"> para captura da movimentação das mãos</w:t>
      </w:r>
      <w:r w:rsidR="00BC64AD">
        <w:t xml:space="preserve"> e dedos</w:t>
      </w:r>
      <w:r>
        <w:t>.</w:t>
      </w:r>
      <w:r w:rsidR="00507DD1">
        <w:t xml:space="preserve"> </w:t>
      </w:r>
      <w:r>
        <w:t>Q</w:t>
      </w:r>
      <w:r w:rsidR="00507DD1">
        <w:t xml:space="preserve">uando posicionado, o </w:t>
      </w:r>
      <w:r w:rsidR="00562B44">
        <w:t>dispositivo composto por</w:t>
      </w:r>
      <w:r w:rsidR="006E420B">
        <w:t xml:space="preserve"> duas câmeras e três </w:t>
      </w:r>
      <w:r w:rsidR="00FF5FBE" w:rsidRPr="00FF5FBE">
        <w:rPr>
          <w:i/>
          <w:iCs/>
        </w:rPr>
        <w:t>Light Emitting Diode</w:t>
      </w:r>
      <w:r w:rsidR="00FF5FBE">
        <w:t xml:space="preserve"> (</w:t>
      </w:r>
      <w:r w:rsidR="006E420B">
        <w:t>LED</w:t>
      </w:r>
      <w:r w:rsidR="00FF5FBE">
        <w:t>)</w:t>
      </w:r>
      <w:r w:rsidR="006E420B">
        <w:t xml:space="preserve"> infravermelhos</w:t>
      </w:r>
      <w:r w:rsidR="00507DD1">
        <w:t xml:space="preserve"> captura a movimentação do </w:t>
      </w:r>
      <w:r w:rsidR="003021FC">
        <w:t>paciente</w:t>
      </w:r>
      <w:r w:rsidR="00507DD1">
        <w:t xml:space="preserve"> em uma área</w:t>
      </w:r>
      <w:r w:rsidR="003454B9">
        <w:t xml:space="preserve"> </w:t>
      </w:r>
      <w:r w:rsidR="003454B9" w:rsidRPr="003A5F83">
        <w:t>(ADILKHAN; ALIMANOVA, 2020)</w:t>
      </w:r>
      <w:r w:rsidR="00917DF5">
        <w:t>.</w:t>
      </w:r>
      <w:r w:rsidR="00CF5D1E">
        <w:t xml:space="preserve"> </w:t>
      </w:r>
    </w:p>
    <w:p w14:paraId="679C6D9A" w14:textId="1E16C7B9" w:rsidR="003325FB" w:rsidRDefault="003325FB" w:rsidP="003325FB">
      <w:pPr>
        <w:pStyle w:val="TF-TEXTO"/>
      </w:pPr>
      <w:commentRangeStart w:id="40"/>
      <w:r>
        <w:lastRenderedPageBreak/>
        <w:t xml:space="preserve">O controle Leap Motion é um módulo de rastreamento óptico que captura a movimentação das mãos e dos dedos com precisão, tornando a interação dos usuários com conteúdo digital mais natural e sem muito esforço (ULTRALEAP, 2021). </w:t>
      </w:r>
      <w:commentRangeEnd w:id="40"/>
      <w:r w:rsidR="00D479E3">
        <w:rPr>
          <w:rStyle w:val="Refdecomentrio"/>
        </w:rPr>
        <w:commentReference w:id="40"/>
      </w:r>
      <w:r>
        <w:t xml:space="preserve">Um exemplo de utilização pode ser visto na </w:t>
      </w:r>
      <w:r w:rsidRPr="009B32AD">
        <w:fldChar w:fldCharType="begin"/>
      </w:r>
      <w:r w:rsidRPr="009B32AD">
        <w:instrText xml:space="preserve"> REF _Ref72435081 \h  \* MERGEFORMAT </w:instrText>
      </w:r>
      <w:r w:rsidRPr="009B32AD">
        <w:fldChar w:fldCharType="separate"/>
      </w:r>
      <w:r w:rsidR="00B20E58" w:rsidRPr="00AB080B">
        <w:t xml:space="preserve">Figura </w:t>
      </w:r>
      <w:r w:rsidR="00B20E58">
        <w:rPr>
          <w:noProof/>
        </w:rPr>
        <w:t>3</w:t>
      </w:r>
      <w:r w:rsidRPr="009B32AD">
        <w:fldChar w:fldCharType="end"/>
      </w:r>
      <w:r>
        <w:t>, mostrando uma pessoa movimentando as mãos em frente a um computador conectado ao sen</w:t>
      </w:r>
      <w:r w:rsidR="002C2BB6">
        <w:t>s</w:t>
      </w:r>
      <w:r>
        <w:t>or Leap Motion, exibindo no monitor um modelo esquelético da mão imitando as ações do usuário.</w:t>
      </w:r>
    </w:p>
    <w:p w14:paraId="65E5C0FE" w14:textId="669F95BC" w:rsidR="003325FB" w:rsidRPr="00AB080B" w:rsidRDefault="003325FB" w:rsidP="003325FB">
      <w:pPr>
        <w:pStyle w:val="TF-LEGENDA"/>
      </w:pPr>
      <w:bookmarkStart w:id="41" w:name="_Ref72435081"/>
      <w:bookmarkStart w:id="42" w:name="_Ref72435074"/>
      <w:r w:rsidRPr="00AB080B">
        <w:t xml:space="preserve">Figura </w:t>
      </w:r>
      <w:fldSimple w:instr=" SEQ Figura \* ARABIC ">
        <w:r w:rsidR="00B20E58">
          <w:rPr>
            <w:noProof/>
          </w:rPr>
          <w:t>3</w:t>
        </w:r>
      </w:fldSimple>
      <w:bookmarkEnd w:id="41"/>
      <w:r w:rsidRPr="00AB080B">
        <w:t xml:space="preserve"> – Pessoa utilizando o sensor Leap Motion</w:t>
      </w:r>
      <w:bookmarkEnd w:id="42"/>
    </w:p>
    <w:p w14:paraId="3A29C0BE" w14:textId="00793ADE" w:rsidR="003325FB" w:rsidRDefault="00E978E3" w:rsidP="003325F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3BEB300" wp14:editId="6111BC7F">
            <wp:extent cx="3171825" cy="2552700"/>
            <wp:effectExtent l="19050" t="1905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r="10739" b="9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52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D40526" w14:textId="77777777" w:rsidR="003325FB" w:rsidRDefault="003325FB" w:rsidP="003325FB">
      <w:pPr>
        <w:pStyle w:val="TF-FONTE"/>
      </w:pPr>
      <w:r>
        <w:t>Fonte: Ultraleap (2021).</w:t>
      </w:r>
    </w:p>
    <w:p w14:paraId="0F8A692E" w14:textId="2C4F15C7" w:rsidR="00F32886" w:rsidRDefault="00CF5D1E" w:rsidP="00A44581">
      <w:pPr>
        <w:pStyle w:val="TF-TEXTO"/>
      </w:pPr>
      <w:r>
        <w:t xml:space="preserve">No jogo, </w:t>
      </w:r>
      <w:r w:rsidR="003021FC">
        <w:t>o usuário interage com objetos tridimensionais</w:t>
      </w:r>
      <w:r w:rsidR="005B0F65">
        <w:t>,</w:t>
      </w:r>
      <w:r w:rsidR="003021FC">
        <w:t xml:space="preserve"> modelados usando </w:t>
      </w:r>
      <w:r w:rsidR="003021FC" w:rsidRPr="008722BC">
        <w:t>Unity 3D</w:t>
      </w:r>
      <w:r w:rsidR="007E2628" w:rsidRPr="007E2628">
        <w:t xml:space="preserve">, </w:t>
      </w:r>
      <w:r w:rsidR="005B0233">
        <w:t xml:space="preserve">completando níveis e </w:t>
      </w:r>
      <w:r w:rsidR="005B0F65">
        <w:t xml:space="preserve">passando </w:t>
      </w:r>
      <w:r w:rsidR="005B0233">
        <w:t>diferentes cenários</w:t>
      </w:r>
      <w:r w:rsidR="00AD066E">
        <w:t xml:space="preserve"> </w:t>
      </w:r>
      <w:r w:rsidR="00AD066E" w:rsidRPr="003A5F83">
        <w:t>(ADILKHAN; ALIMANOVA, 2020)</w:t>
      </w:r>
      <w:r w:rsidR="003021FC">
        <w:t>.</w:t>
      </w:r>
      <w:r w:rsidR="004F2795" w:rsidRPr="004F2795">
        <w:t xml:space="preserve"> </w:t>
      </w:r>
      <w:r w:rsidR="004F2795" w:rsidRPr="003A5F83">
        <w:t xml:space="preserve">Os autores destacam também como a realidade virtual e </w:t>
      </w:r>
      <w:r w:rsidR="00006C87">
        <w:t xml:space="preserve">a </w:t>
      </w:r>
      <w:r w:rsidR="004F2795" w:rsidRPr="003A5F83">
        <w:t>realidade aumentada ajudam pacientes durante o tratamento e a recuperação. No artigo, eles demonstram</w:t>
      </w:r>
      <w:r w:rsidR="00036027">
        <w:t xml:space="preserve"> </w:t>
      </w:r>
      <w:r w:rsidR="004F2795" w:rsidRPr="003A5F83">
        <w:t>a utilização d</w:t>
      </w:r>
      <w:r w:rsidR="00036027">
        <w:t>a</w:t>
      </w:r>
      <w:r w:rsidR="004F2795" w:rsidRPr="003A5F83">
        <w:t xml:space="preserve"> realidade aumenta</w:t>
      </w:r>
      <w:r w:rsidR="00C314BA">
        <w:t>d</w:t>
      </w:r>
      <w:r w:rsidR="004F2795" w:rsidRPr="003A5F83">
        <w:t xml:space="preserve">a com pacientes em reabilitação de membros perdidos, ajudando-os a aliviar tensão na região em que o membro perdido estava. </w:t>
      </w:r>
      <w:r w:rsidR="00006C87">
        <w:t>É</w:t>
      </w:r>
      <w:r w:rsidR="004F2795" w:rsidRPr="003A5F83">
        <w:t xml:space="preserve"> importante ressaltar que o tipo de tecnologia utilizada durante este tipo de procedimento deve atender </w:t>
      </w:r>
      <w:r w:rsidR="00C53A7B">
        <w:t>à</w:t>
      </w:r>
      <w:r w:rsidR="004F2795" w:rsidRPr="003A5F83">
        <w:t>s condições do paciente e se adequar a ele (ADILKHAN; ALIMANOVA, 2020).</w:t>
      </w:r>
      <w:r w:rsidR="00AB080B">
        <w:t xml:space="preserve"> </w:t>
      </w:r>
      <w:r w:rsidR="00AB080B" w:rsidRPr="00AB080B">
        <w:t xml:space="preserve">Na </w:t>
      </w:r>
      <w:r w:rsidR="00AB080B">
        <w:fldChar w:fldCharType="begin"/>
      </w:r>
      <w:r w:rsidR="00AB080B">
        <w:instrText xml:space="preserve"> REF _Ref72857494 \h </w:instrText>
      </w:r>
      <w:r w:rsidR="00AB080B">
        <w:fldChar w:fldCharType="separate"/>
      </w:r>
      <w:r w:rsidR="00B20E58" w:rsidRPr="00AB080B">
        <w:t xml:space="preserve">Figura </w:t>
      </w:r>
      <w:r w:rsidR="00B20E58">
        <w:rPr>
          <w:noProof/>
        </w:rPr>
        <w:t>4</w:t>
      </w:r>
      <w:r w:rsidR="00AB080B">
        <w:fldChar w:fldCharType="end"/>
      </w:r>
      <w:r w:rsidR="00AB080B">
        <w:t xml:space="preserve"> </w:t>
      </w:r>
      <w:r w:rsidR="00AB080B" w:rsidRPr="00AB080B">
        <w:t xml:space="preserve">é possível ver um dos quartos de exercícios. Enquanto isso, na </w:t>
      </w:r>
      <w:r w:rsidR="00AB080B">
        <w:fldChar w:fldCharType="begin"/>
      </w:r>
      <w:r w:rsidR="00AB080B">
        <w:instrText xml:space="preserve"> REF _Ref72857505 \h </w:instrText>
      </w:r>
      <w:r w:rsidR="00AB080B">
        <w:fldChar w:fldCharType="separate"/>
      </w:r>
      <w:r w:rsidR="00B20E58">
        <w:t xml:space="preserve">Figura </w:t>
      </w:r>
      <w:r w:rsidR="00B20E58">
        <w:rPr>
          <w:noProof/>
        </w:rPr>
        <w:t>5</w:t>
      </w:r>
      <w:r w:rsidR="00AB080B">
        <w:fldChar w:fldCharType="end"/>
      </w:r>
      <w:r w:rsidR="00AB080B">
        <w:t xml:space="preserve"> </w:t>
      </w:r>
      <w:r w:rsidR="00AB080B" w:rsidRPr="00AB080B">
        <w:t>é possível observar a representação virtual da mão capturada pelo sensor Leap Motion, permitindo ao paciente escolher uma representação humana ou robótica.</w:t>
      </w:r>
    </w:p>
    <w:p w14:paraId="0CED41BD" w14:textId="328693D5" w:rsidR="00AB080B" w:rsidRPr="00AB080B" w:rsidRDefault="00AB080B" w:rsidP="00AB080B">
      <w:pPr>
        <w:pStyle w:val="TF-LEGENDA"/>
      </w:pPr>
      <w:bookmarkStart w:id="43" w:name="_Ref72857494"/>
      <w:r w:rsidRPr="00AB080B">
        <w:t xml:space="preserve">Figura </w:t>
      </w:r>
      <w:fldSimple w:instr=" SEQ Figura \* ARABIC ">
        <w:r w:rsidR="00B20E58">
          <w:rPr>
            <w:noProof/>
          </w:rPr>
          <w:t>4</w:t>
        </w:r>
      </w:fldSimple>
      <w:bookmarkEnd w:id="43"/>
      <w:r w:rsidRPr="00AB080B">
        <w:t xml:space="preserve"> - Quarto virtual de exercício</w:t>
      </w:r>
    </w:p>
    <w:p w14:paraId="56F4C800" w14:textId="38986029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3EFBC9DA" wp14:editId="608A66D8">
            <wp:extent cx="4381500" cy="2743200"/>
            <wp:effectExtent l="19050" t="1905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60B2FE" w14:textId="5798DD6B" w:rsidR="00400C5E" w:rsidRDefault="00400C5E" w:rsidP="009240D9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759F214" w14:textId="3C312022" w:rsidR="00AB080B" w:rsidRDefault="00AB080B" w:rsidP="00AB080B">
      <w:pPr>
        <w:pStyle w:val="TF-LEGENDA"/>
      </w:pPr>
      <w:bookmarkStart w:id="44" w:name="_Ref72857505"/>
      <w:r>
        <w:lastRenderedPageBreak/>
        <w:t xml:space="preserve">Figura </w:t>
      </w:r>
      <w:fldSimple w:instr=" SEQ Figura \* ARABIC ">
        <w:r w:rsidR="00B20E58">
          <w:rPr>
            <w:noProof/>
          </w:rPr>
          <w:t>5</w:t>
        </w:r>
      </w:fldSimple>
      <w:bookmarkEnd w:id="44"/>
      <w:r>
        <w:t xml:space="preserve"> - </w:t>
      </w:r>
      <w:r w:rsidRPr="00C11AF3">
        <w:t>Representação virtual da mão que o usuário pode escolher</w:t>
      </w:r>
    </w:p>
    <w:p w14:paraId="5F456F29" w14:textId="40FAB87B" w:rsidR="00400C5E" w:rsidRDefault="00E978E3" w:rsidP="00400C5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56234EEE" wp14:editId="14C76858">
            <wp:extent cx="3581400" cy="2295525"/>
            <wp:effectExtent l="19050" t="1905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6360C" w14:textId="18DD567F" w:rsidR="003A5F83" w:rsidRDefault="00400C5E" w:rsidP="004F2795">
      <w:pPr>
        <w:pStyle w:val="TF-FONTE"/>
      </w:pPr>
      <w:r>
        <w:t xml:space="preserve">Fonte: </w:t>
      </w:r>
      <w:r w:rsidR="00C920DD">
        <w:t xml:space="preserve">Alimanova </w:t>
      </w:r>
      <w:r w:rsidR="00C920DD" w:rsidRPr="00C920DD">
        <w:rPr>
          <w:i/>
          <w:iCs/>
        </w:rPr>
        <w:t>et al</w:t>
      </w:r>
      <w:r w:rsidR="00C920DD">
        <w:t>.</w:t>
      </w:r>
      <w:r>
        <w:t xml:space="preserve"> (20</w:t>
      </w:r>
      <w:r w:rsidR="00E130B3">
        <w:t>17</w:t>
      </w:r>
      <w:r>
        <w:t>).</w:t>
      </w:r>
    </w:p>
    <w:p w14:paraId="3D54E6B9" w14:textId="322D82A3" w:rsidR="00310DEC" w:rsidRDefault="000D0514" w:rsidP="00A44581">
      <w:pPr>
        <w:pStyle w:val="TF-TEXTO"/>
      </w:pPr>
      <w:r>
        <w:t xml:space="preserve">Através de exemplificações </w:t>
      </w:r>
      <w:r w:rsidR="00215550">
        <w:t xml:space="preserve">de trabalhos que utilizaram jogos e aplicações com gamificação </w:t>
      </w:r>
      <w:r w:rsidR="00105000">
        <w:t>em tratamentos médicos</w:t>
      </w:r>
      <w:r w:rsidR="00215550">
        <w:t xml:space="preserve"> </w:t>
      </w:r>
      <w:r>
        <w:t>e da aplicação desenvolvida,</w:t>
      </w:r>
      <w:r w:rsidR="008048C2">
        <w:t xml:space="preserve"> Adilkhan e Alimanova (2020)</w:t>
      </w:r>
      <w:r w:rsidR="00462103">
        <w:t xml:space="preserve"> concluem que </w:t>
      </w:r>
      <w:r w:rsidR="004E085B">
        <w:t>este tipo de abordagem</w:t>
      </w:r>
      <w:r w:rsidR="00462103">
        <w:t xml:space="preserve"> pode</w:t>
      </w:r>
      <w:r w:rsidR="002D2015">
        <w:t xml:space="preserve"> ajudar na motivação e </w:t>
      </w:r>
      <w:r w:rsidR="00B62FF9">
        <w:t>comprometimento dos pacientes</w:t>
      </w:r>
      <w:r w:rsidR="00B54B58">
        <w:t>.</w:t>
      </w:r>
      <w:r w:rsidR="00B62FF9">
        <w:t xml:space="preserve"> </w:t>
      </w:r>
      <w:r w:rsidR="00CC3B65">
        <w:t>Eles afirmam</w:t>
      </w:r>
      <w:r w:rsidR="00B62FF9">
        <w:t xml:space="preserve"> que</w:t>
      </w:r>
      <w:r w:rsidR="005C5CF7">
        <w:t>,</w:t>
      </w:r>
      <w:r w:rsidR="006D5E0D">
        <w:t xml:space="preserve"> </w:t>
      </w:r>
      <w:r w:rsidR="007E0A81">
        <w:t>assim</w:t>
      </w:r>
      <w:r w:rsidR="005C5CF7">
        <w:t>,</w:t>
      </w:r>
      <w:r w:rsidR="006D5E0D">
        <w:t xml:space="preserve"> é possível obter algum tipo de recompensa (como pontuação, conquistas</w:t>
      </w:r>
      <w:r w:rsidR="001C4CDD">
        <w:t xml:space="preserve"> ou</w:t>
      </w:r>
      <w:r w:rsidR="006D5E0D">
        <w:t xml:space="preserve"> prêmios)</w:t>
      </w:r>
      <w:r w:rsidR="001C4CDD">
        <w:t xml:space="preserve"> e as pessoas naturalmente buscam </w:t>
      </w:r>
      <w:r w:rsidR="008D0670">
        <w:t>este sentimento de reconhecimento</w:t>
      </w:r>
      <w:r w:rsidR="008211BF">
        <w:t xml:space="preserve"> e realização</w:t>
      </w:r>
      <w:r w:rsidR="008D0670">
        <w:t>.</w:t>
      </w:r>
      <w:r w:rsidR="007966DF">
        <w:t xml:space="preserve"> </w:t>
      </w:r>
      <w:r w:rsidR="00BD6C70">
        <w:t xml:space="preserve">Além disso, por ser um tratamento fora do tradicional, os pacientes </w:t>
      </w:r>
      <w:r w:rsidR="00FD69B0">
        <w:t>desenvolvem interesse e motivação para utilizá-lo</w:t>
      </w:r>
      <w:r w:rsidR="008048C2">
        <w:t xml:space="preserve"> (</w:t>
      </w:r>
      <w:r w:rsidR="008048C2" w:rsidRPr="006B3EE1">
        <w:t>ADILKHAN</w:t>
      </w:r>
      <w:r w:rsidR="008048C2">
        <w:t xml:space="preserve">; </w:t>
      </w:r>
      <w:r w:rsidR="008048C2" w:rsidRPr="006B3EE1">
        <w:t>ALIMANOVA</w:t>
      </w:r>
      <w:r w:rsidR="008048C2">
        <w:t>, 2020)</w:t>
      </w:r>
      <w:r w:rsidR="00E4283C">
        <w:t>.</w:t>
      </w:r>
    </w:p>
    <w:p w14:paraId="7817D9B2" w14:textId="30C8448D" w:rsidR="00451B94" w:rsidRDefault="00451B94" w:rsidP="00424AD5">
      <w:pPr>
        <w:pStyle w:val="Ttulo1"/>
      </w:pPr>
      <w:bookmarkStart w:id="45" w:name="_Toc54164921"/>
      <w:bookmarkStart w:id="46" w:name="_Toc54165675"/>
      <w:bookmarkStart w:id="47" w:name="_Toc54169333"/>
      <w:bookmarkStart w:id="48" w:name="_Toc96347439"/>
      <w:bookmarkStart w:id="49" w:name="_Toc96357723"/>
      <w:bookmarkStart w:id="50" w:name="_Toc96491866"/>
      <w:bookmarkStart w:id="51" w:name="_Toc411603107"/>
      <w:bookmarkEnd w:id="26"/>
      <w:r>
        <w:t>proposta</w:t>
      </w:r>
      <w:r w:rsidR="00A10293">
        <w:t xml:space="preserve"> D</w:t>
      </w:r>
      <w:r w:rsidR="00A75878">
        <w:t>o aplicativo</w:t>
      </w:r>
    </w:p>
    <w:p w14:paraId="460786F6" w14:textId="19FB868A" w:rsidR="00451B94" w:rsidRDefault="003263E7" w:rsidP="00451B94">
      <w:pPr>
        <w:pStyle w:val="TF-TEXTO"/>
      </w:pPr>
      <w:r w:rsidRPr="003263E7">
        <w:t xml:space="preserve">Nesta seção será apresentada a relevância do </w:t>
      </w:r>
      <w:r w:rsidR="00F63E41">
        <w:t>aplicativo</w:t>
      </w:r>
      <w:r w:rsidRPr="003263E7">
        <w:t xml:space="preserve"> na questão social e tecnológica. Além disso, os trabalhos correlatos são comparados com o </w:t>
      </w:r>
      <w:r>
        <w:t xml:space="preserve">aplicativo </w:t>
      </w:r>
      <w:r w:rsidRPr="003263E7">
        <w:t xml:space="preserve">proposto. Também serão descritos os Requisitos Funcionais (RF) e </w:t>
      </w:r>
      <w:r w:rsidR="00BB5EEA">
        <w:t xml:space="preserve">Requisitos </w:t>
      </w:r>
      <w:r w:rsidRPr="003263E7">
        <w:t xml:space="preserve">Não Funcionais (RNF), finalizando com a metodologia e o cronograma planejado para o desenvolvimento do </w:t>
      </w:r>
      <w:r w:rsidR="00F63E41">
        <w:t>aplicativo</w:t>
      </w:r>
      <w:r w:rsidRPr="003263E7">
        <w:t>.</w:t>
      </w:r>
    </w:p>
    <w:p w14:paraId="29D16A9A" w14:textId="77777777" w:rsidR="00451B94" w:rsidRDefault="00451B94" w:rsidP="00E638A0">
      <w:pPr>
        <w:pStyle w:val="Ttulo2"/>
      </w:pPr>
      <w:bookmarkStart w:id="52" w:name="_Toc54164915"/>
      <w:bookmarkStart w:id="53" w:name="_Toc54165669"/>
      <w:bookmarkStart w:id="54" w:name="_Toc54169327"/>
      <w:bookmarkStart w:id="55" w:name="_Toc96347433"/>
      <w:bookmarkStart w:id="56" w:name="_Toc96357717"/>
      <w:bookmarkStart w:id="57" w:name="_Toc96491860"/>
      <w:bookmarkStart w:id="58" w:name="_Toc351015594"/>
      <w:r>
        <w:t>JUSTIFICATIVA</w:t>
      </w:r>
    </w:p>
    <w:p w14:paraId="50333E46" w14:textId="6DE2D2A0" w:rsidR="0017479D" w:rsidRPr="0017479D" w:rsidRDefault="00DA61E3" w:rsidP="0017479D">
      <w:pPr>
        <w:pStyle w:val="TF-TEXTO"/>
      </w:pPr>
      <w:r>
        <w:t>O</w:t>
      </w:r>
      <w:r w:rsidRP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 w:rsidR="009119E0">
        <w:t xml:space="preserve"> </w:t>
      </w:r>
      <w:r w:rsidR="00C76337">
        <w:t xml:space="preserve">agrupa e compara os trabalhos correlatos </w:t>
      </w:r>
      <w:r w:rsidR="00F44E55">
        <w:t>expostos</w:t>
      </w:r>
      <w:r w:rsidR="00F004A4">
        <w:t>.</w:t>
      </w:r>
    </w:p>
    <w:p w14:paraId="38550CAF" w14:textId="2FED65C6" w:rsidR="0017479D" w:rsidRPr="0017479D" w:rsidRDefault="0017479D" w:rsidP="0017479D">
      <w:pPr>
        <w:pStyle w:val="Legenda"/>
        <w:jc w:val="center"/>
        <w:rPr>
          <w:b w:val="0"/>
          <w:bCs w:val="0"/>
        </w:rPr>
      </w:pPr>
      <w:bookmarkStart w:id="59" w:name="_Ref68890522"/>
      <w:r>
        <w:rPr>
          <w:b w:val="0"/>
          <w:bCs w:val="0"/>
        </w:rPr>
        <w:t>Quadro</w:t>
      </w:r>
      <w:r w:rsidRPr="0017479D">
        <w:rPr>
          <w:b w:val="0"/>
          <w:bCs w:val="0"/>
        </w:rPr>
        <w:t xml:space="preserve"> </w:t>
      </w:r>
      <w:r w:rsidRPr="0017479D">
        <w:rPr>
          <w:b w:val="0"/>
          <w:bCs w:val="0"/>
        </w:rPr>
        <w:fldChar w:fldCharType="begin"/>
      </w:r>
      <w:r w:rsidRPr="0017479D">
        <w:rPr>
          <w:b w:val="0"/>
          <w:bCs w:val="0"/>
        </w:rPr>
        <w:instrText xml:space="preserve"> SEQ Tabela \* ARABIC </w:instrText>
      </w:r>
      <w:r w:rsidRPr="0017479D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1</w:t>
      </w:r>
      <w:r w:rsidRPr="0017479D">
        <w:rPr>
          <w:b w:val="0"/>
          <w:bCs w:val="0"/>
        </w:rPr>
        <w:fldChar w:fldCharType="end"/>
      </w:r>
      <w:bookmarkEnd w:id="59"/>
      <w:r w:rsidRPr="0017479D">
        <w:rPr>
          <w:b w:val="0"/>
          <w:bCs w:val="0"/>
        </w:rP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9765FEC" w:rsidR="006B0760" w:rsidRPr="007D4566" w:rsidRDefault="00E978E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15AC990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3BFA16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255BEE7" w:rsidR="006B0760" w:rsidRDefault="00E15334" w:rsidP="00802D0F">
            <w:pPr>
              <w:pStyle w:val="TF-TEXTOQUADRO"/>
              <w:jc w:val="center"/>
            </w:pPr>
            <w:r>
              <w:t>Estácio, Jacob</w:t>
            </w:r>
            <w:r w:rsidR="003C2853">
              <w:t xml:space="preserve"> e</w:t>
            </w:r>
            <w:r>
              <w:t xml:space="preserve"> Artero </w:t>
            </w:r>
            <w:r w:rsidR="003C2853">
              <w:t>(</w:t>
            </w:r>
            <w:r>
              <w:t>2016</w:t>
            </w:r>
            <w:r w:rsidR="003C285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17DF55C9" w:rsidR="006B0760" w:rsidRDefault="00E15334" w:rsidP="00802D0F">
            <w:pPr>
              <w:pStyle w:val="TF-TEXTOQUADRO"/>
              <w:jc w:val="center"/>
            </w:pPr>
            <w:r>
              <w:t>Costa</w:t>
            </w:r>
            <w:r w:rsidR="003C2853">
              <w:t>,</w:t>
            </w:r>
            <w:r>
              <w:t xml:space="preserve"> Carvalho</w:t>
            </w:r>
            <w:r w:rsidR="003C2853">
              <w:t xml:space="preserve"> e</w:t>
            </w:r>
            <w:r>
              <w:t xml:space="preserve"> Nardi </w:t>
            </w:r>
            <w:r w:rsidR="003C2853">
              <w:t>(</w:t>
            </w:r>
            <w:r>
              <w:t>2010</w:t>
            </w:r>
            <w:r w:rsidR="003C285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601ED846" w:rsidR="006B0760" w:rsidRPr="007D4566" w:rsidRDefault="003C2853" w:rsidP="00802D0F">
            <w:pPr>
              <w:pStyle w:val="TF-TEXTOQUADRO"/>
              <w:jc w:val="center"/>
            </w:pPr>
            <w:r w:rsidRPr="00E1025B">
              <w:t>Adilkhan</w:t>
            </w:r>
            <w:r>
              <w:t xml:space="preserve"> e </w:t>
            </w:r>
            <w:r w:rsidRPr="00E1025B">
              <w:t>Alimanova</w:t>
            </w:r>
            <w:r>
              <w:t xml:space="preserve"> (2020)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5165E46" w:rsidR="006B0760" w:rsidRDefault="00B2474C" w:rsidP="004B3C46">
            <w:pPr>
              <w:pStyle w:val="TF-TEXTOQUADRO"/>
            </w:pPr>
            <w:r>
              <w:t>P</w:t>
            </w:r>
            <w:r w:rsidR="0061788B">
              <w:t xml:space="preserve">ossui </w:t>
            </w:r>
            <w:r w:rsidR="00ED0901">
              <w:t>aplicativo</w:t>
            </w:r>
            <w:r w:rsidR="00F15A1E">
              <w:t xml:space="preserve"> ou protótipo</w:t>
            </w:r>
          </w:p>
        </w:tc>
        <w:tc>
          <w:tcPr>
            <w:tcW w:w="1746" w:type="dxa"/>
            <w:shd w:val="clear" w:color="auto" w:fill="auto"/>
          </w:tcPr>
          <w:p w14:paraId="02174F50" w14:textId="2310C1CC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17C2B4F0" w:rsidR="006B0760" w:rsidRDefault="00F15A1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4CA2B8B7" w:rsidR="006B0760" w:rsidRDefault="00F15A1E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1B666947" w:rsidR="006B0760" w:rsidRDefault="00B2474C" w:rsidP="004B3C46">
            <w:pPr>
              <w:pStyle w:val="TF-TEXTOQUADRO"/>
            </w:pPr>
            <w:r>
              <w:t>U</w:t>
            </w:r>
            <w:r w:rsidR="00F15A1E">
              <w:t>tiliza realidade virtual</w:t>
            </w:r>
          </w:p>
        </w:tc>
        <w:tc>
          <w:tcPr>
            <w:tcW w:w="1746" w:type="dxa"/>
            <w:shd w:val="clear" w:color="auto" w:fill="auto"/>
          </w:tcPr>
          <w:p w14:paraId="250629FA" w14:textId="460171BE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DFB92EC" w:rsidR="006B0760" w:rsidRDefault="002047B0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31130419" w:rsidR="006B0760" w:rsidRDefault="00070EEB" w:rsidP="004B3C46">
            <w:pPr>
              <w:pStyle w:val="TF-TEXTOQUADRO"/>
            </w:pPr>
            <w:r>
              <w:t>Não</w:t>
            </w:r>
          </w:p>
        </w:tc>
      </w:tr>
      <w:tr w:rsidR="00070EEB" w14:paraId="6B041483" w14:textId="77777777" w:rsidTr="00802D0F">
        <w:tc>
          <w:tcPr>
            <w:tcW w:w="3828" w:type="dxa"/>
            <w:shd w:val="clear" w:color="auto" w:fill="auto"/>
          </w:tcPr>
          <w:p w14:paraId="041B3D53" w14:textId="6282910B" w:rsidR="00070EEB" w:rsidRDefault="00B2474C" w:rsidP="004B3C46">
            <w:pPr>
              <w:pStyle w:val="TF-TEXTOQUADRO"/>
            </w:pPr>
            <w:r>
              <w:t>U</w:t>
            </w:r>
            <w:r w:rsidR="00070EEB">
              <w:t>tiliza realidade aumentada</w:t>
            </w:r>
          </w:p>
        </w:tc>
        <w:tc>
          <w:tcPr>
            <w:tcW w:w="1746" w:type="dxa"/>
            <w:shd w:val="clear" w:color="auto" w:fill="auto"/>
          </w:tcPr>
          <w:p w14:paraId="240C3B8C" w14:textId="3E8F08EE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4552BA6" w14:textId="6D5862AD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2784536" w14:textId="6A38CF8E" w:rsidR="00070EEB" w:rsidRDefault="00070EEB" w:rsidP="004B3C46">
            <w:pPr>
              <w:pStyle w:val="TF-TEXTOQUADRO"/>
            </w:pPr>
            <w:r>
              <w:t>Sim</w:t>
            </w:r>
          </w:p>
        </w:tc>
      </w:tr>
      <w:tr w:rsidR="00BC4DFA" w14:paraId="5B0794E9" w14:textId="77777777" w:rsidTr="00802D0F">
        <w:tc>
          <w:tcPr>
            <w:tcW w:w="3828" w:type="dxa"/>
            <w:shd w:val="clear" w:color="auto" w:fill="auto"/>
          </w:tcPr>
          <w:p w14:paraId="1682AA3F" w14:textId="04D008EA" w:rsidR="00BC4DFA" w:rsidRDefault="00B2474C" w:rsidP="004B3C46">
            <w:pPr>
              <w:pStyle w:val="TF-TEXTOQUADRO"/>
            </w:pPr>
            <w:r>
              <w:t>U</w:t>
            </w:r>
            <w:r w:rsidR="00BC4DFA">
              <w:t>tilização específica</w:t>
            </w:r>
          </w:p>
        </w:tc>
        <w:tc>
          <w:tcPr>
            <w:tcW w:w="1746" w:type="dxa"/>
            <w:shd w:val="clear" w:color="auto" w:fill="auto"/>
          </w:tcPr>
          <w:p w14:paraId="2DC9FE91" w14:textId="66A83F50" w:rsidR="00BC4DFA" w:rsidRDefault="00BC4DFA" w:rsidP="004B3C46">
            <w:pPr>
              <w:pStyle w:val="TF-TEXTOQUADRO"/>
            </w:pPr>
            <w:r>
              <w:t>Acrofobia</w:t>
            </w:r>
          </w:p>
        </w:tc>
        <w:tc>
          <w:tcPr>
            <w:tcW w:w="1746" w:type="dxa"/>
            <w:shd w:val="clear" w:color="auto" w:fill="auto"/>
          </w:tcPr>
          <w:p w14:paraId="3937C5AF" w14:textId="6F506755" w:rsidR="00BC4DFA" w:rsidRDefault="00245A43" w:rsidP="004B3C46">
            <w:pPr>
              <w:pStyle w:val="TF-TEXTOQUADRO"/>
            </w:pPr>
            <w:r>
              <w:t>A</w:t>
            </w:r>
            <w:r w:rsidRPr="00245A43">
              <w:t>maxofobia</w:t>
            </w:r>
          </w:p>
        </w:tc>
        <w:tc>
          <w:tcPr>
            <w:tcW w:w="1747" w:type="dxa"/>
            <w:shd w:val="clear" w:color="auto" w:fill="auto"/>
          </w:tcPr>
          <w:p w14:paraId="2BA7AF94" w14:textId="1D5EDD95" w:rsidR="00BC4DFA" w:rsidRDefault="00245A43" w:rsidP="004B3C46">
            <w:pPr>
              <w:pStyle w:val="TF-TEXTOQUADRO"/>
            </w:pPr>
            <w:r>
              <w:t>Reabilitação da movimentação das mãos</w:t>
            </w: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6984CF0F" w:rsidR="006B0760" w:rsidRDefault="00B2474C" w:rsidP="004B3C46">
            <w:pPr>
              <w:pStyle w:val="TF-TEXTOQUADRO"/>
            </w:pPr>
            <w:r>
              <w:t>A</w:t>
            </w:r>
            <w:r w:rsidR="00F15A1E">
              <w:t>borda VRET</w:t>
            </w:r>
          </w:p>
        </w:tc>
        <w:tc>
          <w:tcPr>
            <w:tcW w:w="1746" w:type="dxa"/>
            <w:shd w:val="clear" w:color="auto" w:fill="auto"/>
          </w:tcPr>
          <w:p w14:paraId="6B77798F" w14:textId="5554761B" w:rsidR="006B0760" w:rsidRDefault="008804F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4FB299E1" w:rsidR="006B0760" w:rsidRDefault="008804FB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22080E4F" w:rsidR="006B0760" w:rsidRDefault="008804FB" w:rsidP="004B3C46">
            <w:pPr>
              <w:pStyle w:val="TF-TEXTOQUADRO"/>
            </w:pPr>
            <w:r>
              <w:t>Não</w:t>
            </w:r>
          </w:p>
        </w:tc>
      </w:tr>
      <w:tr w:rsidR="00527B0D" w14:paraId="325925CA" w14:textId="77777777" w:rsidTr="00802D0F">
        <w:tc>
          <w:tcPr>
            <w:tcW w:w="3828" w:type="dxa"/>
            <w:shd w:val="clear" w:color="auto" w:fill="auto"/>
          </w:tcPr>
          <w:p w14:paraId="4606B553" w14:textId="082F18D9" w:rsidR="00527B0D" w:rsidRDefault="00B2474C" w:rsidP="004B3C46">
            <w:pPr>
              <w:pStyle w:val="TF-TEXTOQUADRO"/>
            </w:pPr>
            <w:r>
              <w:t>A</w:t>
            </w:r>
            <w:r w:rsidR="00527B0D">
              <w:t>borda gamificação</w:t>
            </w:r>
          </w:p>
        </w:tc>
        <w:tc>
          <w:tcPr>
            <w:tcW w:w="1746" w:type="dxa"/>
            <w:shd w:val="clear" w:color="auto" w:fill="auto"/>
          </w:tcPr>
          <w:p w14:paraId="0A670646" w14:textId="2CD1934F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2D686C18" w14:textId="5A894C2D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A07A532" w14:textId="6BE30A3F" w:rsidR="00527B0D" w:rsidRDefault="00527B0D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48B06D95" w:rsidR="006B0760" w:rsidRDefault="00B2474C" w:rsidP="004B3C46">
            <w:pPr>
              <w:pStyle w:val="TF-TEXTOQUADRO"/>
            </w:pPr>
            <w:r>
              <w:t>R</w:t>
            </w:r>
            <w:r w:rsidR="008804FB">
              <w:t xml:space="preserve">elacionado </w:t>
            </w:r>
            <w:r w:rsidR="00070EEB">
              <w:t>a transtornos de ansiedade</w:t>
            </w:r>
          </w:p>
        </w:tc>
        <w:tc>
          <w:tcPr>
            <w:tcW w:w="1746" w:type="dxa"/>
            <w:shd w:val="clear" w:color="auto" w:fill="auto"/>
          </w:tcPr>
          <w:p w14:paraId="62FB5234" w14:textId="64261899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1D804A31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637CC6EF" w:rsidR="006B0760" w:rsidRDefault="002D203E" w:rsidP="004B3C46">
            <w:pPr>
              <w:pStyle w:val="TF-TEXTOQUADRO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536143E3" w:rsidR="006B0760" w:rsidRDefault="00B2474C" w:rsidP="004B3C46">
            <w:pPr>
              <w:pStyle w:val="TF-TEXTOQUADRO"/>
            </w:pPr>
            <w:r>
              <w:t>U</w:t>
            </w:r>
            <w:r w:rsidR="002D203E">
              <w:t>tilizado em terapia</w:t>
            </w:r>
          </w:p>
        </w:tc>
        <w:tc>
          <w:tcPr>
            <w:tcW w:w="1746" w:type="dxa"/>
            <w:shd w:val="clear" w:color="auto" w:fill="auto"/>
          </w:tcPr>
          <w:p w14:paraId="080E545C" w14:textId="4D0FF4AE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3719DCCF" w:rsidR="006B0760" w:rsidRDefault="002D203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79925529" w:rsidR="006B0760" w:rsidRDefault="002D203E" w:rsidP="004B3C46">
            <w:pPr>
              <w:pStyle w:val="TF-TEXTOQUADRO"/>
            </w:pPr>
            <w:r>
              <w:t>Sim</w:t>
            </w: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6DB957C" w:rsidR="006B0760" w:rsidRDefault="00B2474C" w:rsidP="004B3C46">
            <w:pPr>
              <w:pStyle w:val="TF-TEXTOQUADRO"/>
            </w:pPr>
            <w:r>
              <w:t>F</w:t>
            </w:r>
            <w:r w:rsidR="0057473B">
              <w:t>erramenta de modelagem utilizada</w:t>
            </w:r>
          </w:p>
        </w:tc>
        <w:tc>
          <w:tcPr>
            <w:tcW w:w="1746" w:type="dxa"/>
            <w:shd w:val="clear" w:color="auto" w:fill="auto"/>
          </w:tcPr>
          <w:p w14:paraId="61724F34" w14:textId="1149FD7A" w:rsidR="006B0760" w:rsidRDefault="0057473B" w:rsidP="004B3C46">
            <w:pPr>
              <w:pStyle w:val="TF-TEXTOQUADRO"/>
            </w:pPr>
            <w:r>
              <w:t>VRLM 2.0</w:t>
            </w:r>
          </w:p>
        </w:tc>
        <w:tc>
          <w:tcPr>
            <w:tcW w:w="1746" w:type="dxa"/>
            <w:shd w:val="clear" w:color="auto" w:fill="auto"/>
          </w:tcPr>
          <w:p w14:paraId="7955794B" w14:textId="6A686412" w:rsidR="006B0760" w:rsidRDefault="0057473B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5F1B38AA" w14:textId="78BB231E" w:rsidR="006B0760" w:rsidRDefault="0057473B" w:rsidP="004B3C46">
            <w:pPr>
              <w:pStyle w:val="TF-TEXTOQUADRO"/>
            </w:pPr>
            <w:r>
              <w:t>Unity 3D</w:t>
            </w:r>
          </w:p>
        </w:tc>
      </w:tr>
      <w:tr w:rsidR="00633241" w14:paraId="177764C1" w14:textId="77777777" w:rsidTr="00802D0F">
        <w:tc>
          <w:tcPr>
            <w:tcW w:w="3828" w:type="dxa"/>
            <w:shd w:val="clear" w:color="auto" w:fill="auto"/>
          </w:tcPr>
          <w:p w14:paraId="1650E03B" w14:textId="7B597D7E" w:rsidR="00633241" w:rsidRDefault="00B2474C" w:rsidP="004B3C46">
            <w:pPr>
              <w:pStyle w:val="TF-TEXTOQUADRO"/>
            </w:pPr>
            <w:r>
              <w:t>H</w:t>
            </w:r>
            <w:r w:rsidR="00633241">
              <w:t>ardware específico usado</w:t>
            </w:r>
          </w:p>
        </w:tc>
        <w:tc>
          <w:tcPr>
            <w:tcW w:w="1746" w:type="dxa"/>
            <w:shd w:val="clear" w:color="auto" w:fill="auto"/>
          </w:tcPr>
          <w:p w14:paraId="37B70090" w14:textId="0962239B" w:rsidR="00633241" w:rsidRDefault="00CC3B65" w:rsidP="004B3C46">
            <w:pPr>
              <w:pStyle w:val="TF-TEXTOQUADRO"/>
            </w:pPr>
            <w:r w:rsidRPr="00CC3B65">
              <w:t>computador, monitor de vídeo comum, teclado e mouse</w:t>
            </w:r>
          </w:p>
        </w:tc>
        <w:tc>
          <w:tcPr>
            <w:tcW w:w="1746" w:type="dxa"/>
            <w:shd w:val="clear" w:color="auto" w:fill="auto"/>
          </w:tcPr>
          <w:p w14:paraId="029D78F2" w14:textId="53418225" w:rsidR="00633241" w:rsidRDefault="000A5184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6E358D37" w14:textId="7F80D0E5" w:rsidR="00633241" w:rsidRDefault="000A5184" w:rsidP="004B3C46">
            <w:pPr>
              <w:pStyle w:val="TF-TEXTOQUADRO"/>
            </w:pPr>
            <w:r>
              <w:t>Sensor Leap Motion</w:t>
            </w:r>
          </w:p>
        </w:tc>
      </w:tr>
    </w:tbl>
    <w:p w14:paraId="7C7B5EC3" w14:textId="714B01FD" w:rsidR="006B0760" w:rsidRDefault="006B0760" w:rsidP="006B0760">
      <w:pPr>
        <w:pStyle w:val="TF-FONTE"/>
      </w:pPr>
      <w:r>
        <w:t>Fonte: elaborado pelo autor.</w:t>
      </w:r>
    </w:p>
    <w:p w14:paraId="677FA4DB" w14:textId="33305744" w:rsidR="00496679" w:rsidRDefault="005346E6" w:rsidP="00F004A4">
      <w:pPr>
        <w:pStyle w:val="TF-TEXTO"/>
      </w:pPr>
      <w:r>
        <w:t>A partir do</w:t>
      </w:r>
      <w:r w:rsid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B20E58">
        <w:t>Quadro</w:t>
      </w:r>
      <w:r w:rsidR="00B20E58" w:rsidRPr="0017479D">
        <w:t xml:space="preserve"> </w:t>
      </w:r>
      <w:r w:rsidR="00B20E58" w:rsidRPr="00B20E58">
        <w:rPr>
          <w:noProof/>
        </w:rPr>
        <w:t>1</w:t>
      </w:r>
      <w:r w:rsidR="0017479D" w:rsidRPr="0017479D">
        <w:fldChar w:fldCharType="end"/>
      </w:r>
      <w:r>
        <w:t xml:space="preserve">, </w:t>
      </w:r>
      <w:r w:rsidR="00945533">
        <w:t xml:space="preserve">é possível </w:t>
      </w:r>
      <w:r w:rsidR="00212472">
        <w:t xml:space="preserve">perceber que </w:t>
      </w:r>
      <w:r w:rsidR="0073538F">
        <w:t>todos os trabalhos abordam diferentes áreas de utilização específica</w:t>
      </w:r>
      <w:r w:rsidR="00B23EDC">
        <w:t>.</w:t>
      </w:r>
      <w:r w:rsidR="001A36DD">
        <w:t xml:space="preserve"> </w:t>
      </w:r>
      <w:r w:rsidR="00B23EDC">
        <w:t>O</w:t>
      </w:r>
      <w:r w:rsidR="001A36DD">
        <w:t xml:space="preserve"> trabalho de Estácio, Jacob e Artero (2016), foi utilizado para </w:t>
      </w:r>
      <w:r w:rsidR="002D30E3">
        <w:t xml:space="preserve">a </w:t>
      </w:r>
      <w:r w:rsidR="001A36DD">
        <w:t>acrofobia (medo de altura)</w:t>
      </w:r>
      <w:r w:rsidR="002E3852">
        <w:t xml:space="preserve"> junto a realidade virtual</w:t>
      </w:r>
      <w:r w:rsidR="001A36DD">
        <w:t xml:space="preserve">. Enquanto isso, o trabalho de Costa, Carvalho e Nardi (2010) </w:t>
      </w:r>
      <w:r w:rsidR="00AC01B9">
        <w:t xml:space="preserve">é focado </w:t>
      </w:r>
      <w:r w:rsidR="002D30E3">
        <w:t>na</w:t>
      </w:r>
      <w:r w:rsidR="00AC01B9">
        <w:t xml:space="preserve"> amaxofobia (medo de </w:t>
      </w:r>
      <w:r w:rsidR="00AC01B9">
        <w:lastRenderedPageBreak/>
        <w:t>dirigir)</w:t>
      </w:r>
      <w:r w:rsidR="002E3852">
        <w:t>, também c</w:t>
      </w:r>
      <w:r w:rsidR="00496679">
        <w:t>om realidade virtual</w:t>
      </w:r>
      <w:r w:rsidR="00AC01B9">
        <w:t>. Por fim, o trabalho de Adilkhan e Alimanova (2020)</w:t>
      </w:r>
      <w:r w:rsidR="003D011D">
        <w:t xml:space="preserve"> trata </w:t>
      </w:r>
      <w:r w:rsidR="005A3D0A">
        <w:t>d</w:t>
      </w:r>
      <w:r w:rsidR="003D011D">
        <w:t>a reabilitação da movimentação das mãos</w:t>
      </w:r>
      <w:r w:rsidR="00496679">
        <w:t xml:space="preserve"> utilizando realidade aumentada</w:t>
      </w:r>
      <w:r w:rsidR="007D1568">
        <w:t>.</w:t>
      </w:r>
      <w:r w:rsidR="00644447">
        <w:t xml:space="preserve"> </w:t>
      </w:r>
    </w:p>
    <w:p w14:paraId="6E2B93E3" w14:textId="507A9F62" w:rsidR="005346E6" w:rsidRDefault="00FF3B5B" w:rsidP="00F004A4">
      <w:pPr>
        <w:pStyle w:val="TF-TEXTO"/>
      </w:pPr>
      <w:r>
        <w:t xml:space="preserve">O trabalho de Estácio, Jacob e Artero (2016) também possui um aplicativo, desenvolvido </w:t>
      </w:r>
      <w:r w:rsidR="00767E61">
        <w:t>utilizando a VRLM 2.0 como ferramenta de modelagem</w:t>
      </w:r>
      <w:r w:rsidR="007823B2">
        <w:t>,</w:t>
      </w:r>
      <w:r w:rsidR="00767E61">
        <w:t xml:space="preserve"> e</w:t>
      </w:r>
      <w:r w:rsidR="00484CF2">
        <w:t xml:space="preserve"> um </w:t>
      </w:r>
      <w:r w:rsidR="00DB7BB2">
        <w:t>computador, monitor de vídeo, teclado e mouse</w:t>
      </w:r>
      <w:r w:rsidR="00484CF2">
        <w:t xml:space="preserve"> como </w:t>
      </w:r>
      <w:r w:rsidR="00484CF2" w:rsidRPr="00B23EDC">
        <w:t>hardware</w:t>
      </w:r>
      <w:r w:rsidR="00DB7BB2">
        <w:t>s</w:t>
      </w:r>
      <w:r w:rsidR="00484CF2">
        <w:t xml:space="preserve"> específico</w:t>
      </w:r>
      <w:r w:rsidR="00DB7BB2">
        <w:t>s</w:t>
      </w:r>
      <w:r w:rsidR="00484CF2">
        <w:t xml:space="preserve">. Adilkhan e Alimanova (2020) também </w:t>
      </w:r>
      <w:r w:rsidR="00114879">
        <w:t>desenvolveram em seu trabalho um protótipo, utilizando Unity 3D para modelagem</w:t>
      </w:r>
      <w:r w:rsidR="00CF3F83">
        <w:t>,</w:t>
      </w:r>
      <w:r w:rsidR="00114879">
        <w:t xml:space="preserve"> e o sensor Leap Motion como </w:t>
      </w:r>
      <w:r w:rsidR="00114879" w:rsidRPr="00DB7BB2">
        <w:t>hardware</w:t>
      </w:r>
      <w:r w:rsidR="00114879">
        <w:t xml:space="preserve"> específico. O </w:t>
      </w:r>
      <w:r w:rsidR="00662BCF">
        <w:t>estudo de Costa</w:t>
      </w:r>
      <w:r w:rsidR="00D46289">
        <w:t>, Carvalho e Nardi</w:t>
      </w:r>
      <w:r w:rsidR="00662BCF">
        <w:t xml:space="preserve"> (2010), entretanto, não possui protótipo, não uti</w:t>
      </w:r>
      <w:r w:rsidR="001F544D">
        <w:t xml:space="preserve">lizou nenhuma ferramenta de modelagem nem </w:t>
      </w:r>
      <w:r w:rsidR="001F544D" w:rsidRPr="00DB7BB2">
        <w:t>har</w:t>
      </w:r>
      <w:r w:rsidR="0021113A" w:rsidRPr="00DB7BB2">
        <w:t>d</w:t>
      </w:r>
      <w:r w:rsidR="001F544D" w:rsidRPr="00DB7BB2">
        <w:t>ware</w:t>
      </w:r>
      <w:r w:rsidR="001F544D">
        <w:t xml:space="preserve"> específico, </w:t>
      </w:r>
      <w:r w:rsidR="0021113A">
        <w:t>mas foi o único a abordar VRET.</w:t>
      </w:r>
      <w:r w:rsidR="00705AFC">
        <w:t xml:space="preserve"> Desta mesma forma, o trabalho de Adilkhan e Alimanova (2020) é o único a utilizar gamificação em sua abordagem</w:t>
      </w:r>
      <w:r w:rsidR="00BC7D28">
        <w:t>.</w:t>
      </w:r>
    </w:p>
    <w:p w14:paraId="0ED655DD" w14:textId="0594528F" w:rsidR="00E15B99" w:rsidRDefault="00E15B99" w:rsidP="00F004A4">
      <w:pPr>
        <w:pStyle w:val="TF-TEXTO"/>
      </w:pPr>
      <w:r>
        <w:t xml:space="preserve">Perante o exposto, </w:t>
      </w:r>
      <w:r w:rsidR="0028234C">
        <w:t>con</w:t>
      </w:r>
      <w:r w:rsidR="00496679">
        <w:t>clui-se que a utilização de realidade virtual ou aumentada pode ser utilizada em diversos tipos de tratament</w:t>
      </w:r>
      <w:r w:rsidR="00041DCE">
        <w:t xml:space="preserve">o, </w:t>
      </w:r>
      <w:r w:rsidR="00150379">
        <w:t>possuindo bastante potencial em psicoterapias</w:t>
      </w:r>
      <w:r w:rsidR="00A92558">
        <w:t xml:space="preserve"> (</w:t>
      </w:r>
      <w:r w:rsidR="00407A5D">
        <w:t xml:space="preserve">como a </w:t>
      </w:r>
      <w:r w:rsidR="00A92558">
        <w:t xml:space="preserve">VRET), </w:t>
      </w:r>
      <w:r w:rsidR="00563FB5">
        <w:t>conforme</w:t>
      </w:r>
      <w:r w:rsidR="00A92558">
        <w:t xml:space="preserve"> apresentado nos estudos de Estácio</w:t>
      </w:r>
      <w:r w:rsidR="000E3637">
        <w:t xml:space="preserve">, Jacob e Artero </w:t>
      </w:r>
      <w:r w:rsidR="00A92558">
        <w:t xml:space="preserve">(2016) e </w:t>
      </w:r>
      <w:r w:rsidR="00D46289">
        <w:t>Costa, Carvalho e Nardi</w:t>
      </w:r>
      <w:r w:rsidR="00A92558">
        <w:t xml:space="preserve"> (2010).</w:t>
      </w:r>
      <w:r w:rsidR="00F46166">
        <w:t xml:space="preserve"> </w:t>
      </w:r>
      <w:r w:rsidR="00CA455A">
        <w:t xml:space="preserve">Entretanto, apenas </w:t>
      </w:r>
      <w:r w:rsidR="00220C59">
        <w:t>um dos trabalhos correlatos,</w:t>
      </w:r>
      <w:r w:rsidR="00CA455A">
        <w:t xml:space="preserve"> Adilkhan e Alimanova (2020)</w:t>
      </w:r>
      <w:r w:rsidR="00220C59">
        <w:t>,</w:t>
      </w:r>
      <w:r w:rsidR="00CA455A">
        <w:t xml:space="preserve"> </w:t>
      </w:r>
      <w:r w:rsidR="00246AA1">
        <w:t>apresentou a gamificação</w:t>
      </w:r>
      <w:r w:rsidR="00DE78AE">
        <w:t xml:space="preserve"> como diferencial no engajamento dos pacientes durante o tratamento</w:t>
      </w:r>
      <w:r w:rsidR="00220C59">
        <w:t>.</w:t>
      </w:r>
    </w:p>
    <w:p w14:paraId="4701752D" w14:textId="20F18B55" w:rsidR="00F004A4" w:rsidRDefault="00220C59" w:rsidP="001D1297">
      <w:pPr>
        <w:pStyle w:val="TF-TEXTO"/>
      </w:pPr>
      <w:r>
        <w:t xml:space="preserve">Desta maneira, o </w:t>
      </w:r>
      <w:r w:rsidR="00DE78AE">
        <w:t xml:space="preserve">aplicativo proposto neste trabalho </w:t>
      </w:r>
      <w:r w:rsidR="00A86212">
        <w:t xml:space="preserve">tem como objetivo aprofundar os conhecimentos </w:t>
      </w:r>
      <w:del w:id="60" w:author="Andreza Sartori" w:date="2021-06-29T09:23:00Z">
        <w:r w:rsidR="00A86212" w:rsidDel="00FF2CBB">
          <w:delText xml:space="preserve">perante </w:delText>
        </w:r>
      </w:del>
      <w:ins w:id="61" w:author="Andreza Sartori" w:date="2021-06-29T09:23:00Z">
        <w:r w:rsidR="00FF2CBB">
          <w:t>n</w:t>
        </w:r>
      </w:ins>
      <w:r w:rsidR="00A86212">
        <w:t>as áreas de realidade virtual em psicoterapias</w:t>
      </w:r>
      <w:r w:rsidR="00655FDA">
        <w:t xml:space="preserve">, em especial a </w:t>
      </w:r>
      <w:r w:rsidR="00A86212">
        <w:t>VRET</w:t>
      </w:r>
      <w:r w:rsidR="00655FDA">
        <w:t>,</w:t>
      </w:r>
      <w:r w:rsidR="00A86212">
        <w:t xml:space="preserve"> </w:t>
      </w:r>
      <w:r w:rsidR="002E1B43">
        <w:t>e a gamificação em procedimentos médicos, neste caso, o tratamento de fobias.</w:t>
      </w:r>
      <w:r w:rsidR="00A07AA1">
        <w:t xml:space="preserve"> Este trabalho </w:t>
      </w:r>
      <w:r w:rsidR="00344BFB">
        <w:t>torna-se relevante</w:t>
      </w:r>
      <w:r w:rsidR="00F3689F">
        <w:t xml:space="preserve"> </w:t>
      </w:r>
      <w:r w:rsidR="00344BFB">
        <w:t xml:space="preserve">pelo </w:t>
      </w:r>
      <w:r w:rsidR="00F3689F">
        <w:t xml:space="preserve">potencial </w:t>
      </w:r>
      <w:del w:id="62" w:author="Andreza Sartori" w:date="2021-06-29T09:25:00Z">
        <w:r w:rsidR="00F3689F" w:rsidDel="00A4573C">
          <w:delText>para</w:delText>
        </w:r>
        <w:r w:rsidR="00A07AA1" w:rsidDel="00A4573C">
          <w:delText xml:space="preserve"> </w:delText>
        </w:r>
      </w:del>
      <w:ins w:id="63" w:author="Andreza Sartori" w:date="2021-06-29T09:25:00Z">
        <w:r w:rsidR="00A4573C">
          <w:t>em</w:t>
        </w:r>
        <w:r w:rsidR="00A4573C">
          <w:t xml:space="preserve"> </w:t>
        </w:r>
      </w:ins>
      <w:r w:rsidR="00A07AA1">
        <w:t xml:space="preserve">contribuir </w:t>
      </w:r>
      <w:r w:rsidR="00344BFB">
        <w:t>no tratamento de pacientes</w:t>
      </w:r>
      <w:r w:rsidR="004A1D3A">
        <w:t xml:space="preserve"> </w:t>
      </w:r>
      <w:r w:rsidR="004A55AE">
        <w:t>com</w:t>
      </w:r>
      <w:r w:rsidR="004A1D3A">
        <w:t xml:space="preserve"> acrofobia</w:t>
      </w:r>
      <w:r w:rsidR="0056320E">
        <w:t>.</w:t>
      </w:r>
      <w:r w:rsidR="00520F13">
        <w:t xml:space="preserve"> </w:t>
      </w:r>
      <w:r w:rsidR="0056320E">
        <w:t>A</w:t>
      </w:r>
      <w:r w:rsidR="00520F13">
        <w:t>través d</w:t>
      </w:r>
      <w:r w:rsidR="00A0122A">
        <w:t>o</w:t>
      </w:r>
      <w:r w:rsidR="00164EF9">
        <w:t>s dados coletados durante a utilização do aplicativo, o psicólogo ou médico psiquiatra</w:t>
      </w:r>
      <w:r w:rsidR="00AE087C">
        <w:t xml:space="preserve"> pode</w:t>
      </w:r>
      <w:ins w:id="64" w:author="Andreza Sartori" w:date="2021-06-29T09:24:00Z">
        <w:r w:rsidR="00AF343C">
          <w:t>m</w:t>
        </w:r>
      </w:ins>
      <w:r w:rsidR="00AE087C">
        <w:t xml:space="preserve"> acompanhar a </w:t>
      </w:r>
      <w:r w:rsidR="005C0944">
        <w:t xml:space="preserve">aceitação e </w:t>
      </w:r>
      <w:ins w:id="65" w:author="Andreza Sartori" w:date="2021-06-29T09:24:00Z">
        <w:r w:rsidR="00AF343C">
          <w:t xml:space="preserve">a </w:t>
        </w:r>
      </w:ins>
      <w:r w:rsidR="005C0944">
        <w:t>evolução do paciente com</w:t>
      </w:r>
      <w:r w:rsidR="00572EAA">
        <w:t xml:space="preserve"> este tipo de psicoterapia.</w:t>
      </w:r>
      <w:r w:rsidR="00520F13">
        <w:t xml:space="preserve"> Além disso, </w:t>
      </w:r>
      <w:r w:rsidR="00B3732B">
        <w:t xml:space="preserve">também pode-se destacar a relevância tecnológica, devido </w:t>
      </w:r>
      <w:r w:rsidR="00985088">
        <w:t>à</w:t>
      </w:r>
      <w:r w:rsidR="00B3732B">
        <w:t xml:space="preserve"> </w:t>
      </w:r>
      <w:r w:rsidR="00985088">
        <w:t xml:space="preserve">criação de um aplicativo </w:t>
      </w:r>
      <w:del w:id="66" w:author="Andreza Sartori" w:date="2021-06-29T09:24:00Z">
        <w:r w:rsidR="00985088" w:rsidDel="00255985">
          <w:delText>de celular</w:delText>
        </w:r>
      </w:del>
      <w:ins w:id="67" w:author="Andreza Sartori" w:date="2021-06-29T09:24:00Z">
        <w:r w:rsidR="00255985">
          <w:t>móvel</w:t>
        </w:r>
      </w:ins>
      <w:r w:rsidR="00985088">
        <w:t xml:space="preserve"> utilizando</w:t>
      </w:r>
      <w:r w:rsidR="00303BA6">
        <w:t xml:space="preserve"> motores de jogos para </w:t>
      </w:r>
      <w:del w:id="68" w:author="Andreza Sartori" w:date="2021-06-29T09:24:00Z">
        <w:r w:rsidR="00303BA6" w:rsidDel="00255985">
          <w:delText xml:space="preserve">fins </w:delText>
        </w:r>
      </w:del>
      <w:r w:rsidR="00303BA6">
        <w:t xml:space="preserve">diferentes </w:t>
      </w:r>
      <w:ins w:id="69" w:author="Andreza Sartori" w:date="2021-06-29T09:25:00Z">
        <w:r w:rsidR="00255985">
          <w:t xml:space="preserve">finalidades </w:t>
        </w:r>
      </w:ins>
      <w:r w:rsidR="00303BA6">
        <w:t xml:space="preserve">do entretenimento digital – neste caso, para auxiliar </w:t>
      </w:r>
      <w:r w:rsidR="005A3D0A">
        <w:t>n</w:t>
      </w:r>
      <w:r w:rsidR="00D24ABA">
        <w:t>o tratamento de fobias.</w:t>
      </w:r>
    </w:p>
    <w:p w14:paraId="51E0058B" w14:textId="6389716C" w:rsidR="00451B94" w:rsidRDefault="00451B94" w:rsidP="00E638A0">
      <w:pPr>
        <w:pStyle w:val="Ttulo2"/>
      </w:pPr>
      <w:r>
        <w:t>REQUISITOS PRINCIPAIS DO PROBLEMA A SER TRABALHADO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3AAE80A6" w14:textId="3D568037" w:rsidR="008F3868" w:rsidRDefault="0056320E" w:rsidP="00451B94">
      <w:pPr>
        <w:pStyle w:val="TF-TEXTO"/>
      </w:pPr>
      <w:r>
        <w:t>O</w:t>
      </w:r>
      <w:r w:rsidR="00C4512E">
        <w:t xml:space="preserve"> aplica</w:t>
      </w:r>
      <w:r>
        <w:t>tivo</w:t>
      </w:r>
      <w:r w:rsidR="00C4512E">
        <w:t xml:space="preserve"> propost</w:t>
      </w:r>
      <w:r>
        <w:t>o</w:t>
      </w:r>
      <w:r w:rsidR="00C4512E">
        <w:t xml:space="preserve"> deve:</w:t>
      </w:r>
    </w:p>
    <w:p w14:paraId="02B715BF" w14:textId="09EDA9FB" w:rsidR="00C4512E" w:rsidRDefault="00ED1C84" w:rsidP="00C4512E">
      <w:pPr>
        <w:pStyle w:val="TF-TEXTO"/>
        <w:numPr>
          <w:ilvl w:val="0"/>
          <w:numId w:val="21"/>
        </w:numPr>
      </w:pPr>
      <w:r>
        <w:t>renderizar um ambiente virtual (RF)</w:t>
      </w:r>
      <w:r w:rsidR="00B45893">
        <w:t>;</w:t>
      </w:r>
    </w:p>
    <w:p w14:paraId="7D9EA971" w14:textId="0550EF93" w:rsidR="00390DBF" w:rsidRDefault="00215AA4" w:rsidP="00C4512E">
      <w:pPr>
        <w:pStyle w:val="TF-TEXTO"/>
        <w:numPr>
          <w:ilvl w:val="0"/>
          <w:numId w:val="21"/>
        </w:numPr>
      </w:pPr>
      <w:r>
        <w:t xml:space="preserve">permitir que </w:t>
      </w:r>
      <w:r w:rsidR="00390DBF">
        <w:t xml:space="preserve">o usuário </w:t>
      </w:r>
      <w:r w:rsidR="0006125E">
        <w:t>se locomov</w:t>
      </w:r>
      <w:r>
        <w:t>a</w:t>
      </w:r>
      <w:r w:rsidR="0006125E">
        <w:t xml:space="preserve"> dentro do ambiente virtual (RF);</w:t>
      </w:r>
    </w:p>
    <w:p w14:paraId="565E27CB" w14:textId="0456EEE5" w:rsidR="00ED1C84" w:rsidRDefault="00B45893" w:rsidP="00C4512E">
      <w:pPr>
        <w:pStyle w:val="TF-TEXTO"/>
        <w:numPr>
          <w:ilvl w:val="0"/>
          <w:numId w:val="21"/>
        </w:numPr>
      </w:pPr>
      <w:r>
        <w:t>proporcionar ao usuário sentimento de desconforto/ansiedade (RF)</w:t>
      </w:r>
      <w:r w:rsidR="008B7D1C">
        <w:t>;</w:t>
      </w:r>
    </w:p>
    <w:p w14:paraId="16177294" w14:textId="71D1CAAA" w:rsidR="008B7D1C" w:rsidRDefault="00B743F3" w:rsidP="00C4512E">
      <w:pPr>
        <w:pStyle w:val="TF-TEXTO"/>
        <w:numPr>
          <w:ilvl w:val="0"/>
          <w:numId w:val="21"/>
        </w:numPr>
      </w:pPr>
      <w:r>
        <w:t xml:space="preserve">implementar </w:t>
      </w:r>
      <w:r w:rsidR="007300F8">
        <w:t>mecanismos de gamificação, tais qua</w:t>
      </w:r>
      <w:r w:rsidR="00F738D4">
        <w:t>i</w:t>
      </w:r>
      <w:r w:rsidR="007300F8">
        <w:t>s desafios que o usuário deve concluir e pontuação</w:t>
      </w:r>
      <w:r w:rsidR="000942E0">
        <w:t xml:space="preserve"> ao atingir objetivos</w:t>
      </w:r>
      <w:r>
        <w:t xml:space="preserve"> (RF);</w:t>
      </w:r>
    </w:p>
    <w:p w14:paraId="3733CC91" w14:textId="3C12E13A" w:rsidR="00994D26" w:rsidRDefault="00FD7E83" w:rsidP="00C4512E">
      <w:pPr>
        <w:pStyle w:val="TF-TEXTO"/>
        <w:numPr>
          <w:ilvl w:val="0"/>
          <w:numId w:val="21"/>
        </w:numPr>
      </w:pPr>
      <w:r>
        <w:t>coletar dados d</w:t>
      </w:r>
      <w:r w:rsidR="00994D26">
        <w:t xml:space="preserve">o comportamento do usuário durante a utilização do aplicativo </w:t>
      </w:r>
      <w:r w:rsidR="000942E0">
        <w:t xml:space="preserve">através do sensor </w:t>
      </w:r>
      <w:r w:rsidR="0010062A">
        <w:t xml:space="preserve">giroscópio </w:t>
      </w:r>
      <w:r w:rsidR="00994D26">
        <w:t>(RF)</w:t>
      </w:r>
      <w:r w:rsidR="00103817">
        <w:t>;</w:t>
      </w:r>
    </w:p>
    <w:p w14:paraId="63C2B246" w14:textId="63369BE1" w:rsidR="00387749" w:rsidRDefault="004A3D9E" w:rsidP="00387749">
      <w:pPr>
        <w:pStyle w:val="TF-TEXTO"/>
        <w:numPr>
          <w:ilvl w:val="0"/>
          <w:numId w:val="21"/>
        </w:numPr>
      </w:pPr>
      <w:r>
        <w:t>emitir um relatório de desempenho do usuário durante a utilização do aplicativo</w:t>
      </w:r>
      <w:r w:rsidR="0010062A">
        <w:t xml:space="preserve"> para acompanhamento do psicólogo ou médico psiquiatra</w:t>
      </w:r>
      <w:r>
        <w:t xml:space="preserve"> (RF);</w:t>
      </w:r>
    </w:p>
    <w:p w14:paraId="7B788EA4" w14:textId="5B682334" w:rsidR="00B743F3" w:rsidRPr="00E04C2F" w:rsidRDefault="00B743F3" w:rsidP="00C4512E">
      <w:pPr>
        <w:pStyle w:val="TF-TEXTO"/>
        <w:numPr>
          <w:ilvl w:val="0"/>
          <w:numId w:val="21"/>
        </w:numPr>
      </w:pPr>
      <w:r w:rsidRPr="00F420A4">
        <w:t xml:space="preserve">utilizar </w:t>
      </w:r>
      <w:r w:rsidR="00B710AB">
        <w:t xml:space="preserve">o motor de jogos </w:t>
      </w:r>
      <w:r w:rsidR="001F2716" w:rsidRPr="00E04C2F">
        <w:t>Unity (RNF)</w:t>
      </w:r>
      <w:r w:rsidR="00F420A4" w:rsidRPr="00E04C2F">
        <w:t>;</w:t>
      </w:r>
    </w:p>
    <w:p w14:paraId="451B66F8" w14:textId="4F3BCD1D" w:rsidR="00103817" w:rsidRPr="00453FC6" w:rsidRDefault="00453FC6" w:rsidP="00C4512E">
      <w:pPr>
        <w:pStyle w:val="TF-TEXTO"/>
        <w:numPr>
          <w:ilvl w:val="0"/>
          <w:numId w:val="21"/>
        </w:numPr>
      </w:pPr>
      <w:r w:rsidRPr="00453FC6">
        <w:t xml:space="preserve">ser compatível com </w:t>
      </w:r>
      <w:r>
        <w:t>o sistema operacional Android (RNF);</w:t>
      </w:r>
    </w:p>
    <w:p w14:paraId="1A41784B" w14:textId="23C760C3" w:rsidR="00451B94" w:rsidRPr="00286FED" w:rsidRDefault="00E05E60" w:rsidP="00F7008E">
      <w:pPr>
        <w:pStyle w:val="TF-TEXTO"/>
        <w:numPr>
          <w:ilvl w:val="0"/>
          <w:numId w:val="21"/>
        </w:numPr>
      </w:pPr>
      <w:r w:rsidRPr="00F7008E">
        <w:t xml:space="preserve">ser </w:t>
      </w:r>
      <w:r w:rsidR="00F7008E" w:rsidRPr="00F7008E">
        <w:t>implementado utilizando a l</w:t>
      </w:r>
      <w:r w:rsidR="00F7008E">
        <w:t>inguagem C# (RNF)</w:t>
      </w:r>
      <w:r w:rsidR="00F420A4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1BC11AC3" w:rsidR="00451B94" w:rsidRPr="007E0D87" w:rsidRDefault="00682192" w:rsidP="00451B94">
      <w:pPr>
        <w:pStyle w:val="TF-TEXTO"/>
      </w:pPr>
      <w:r>
        <w:t>O trabalho será desenvolvido respeitando as seguintes etapas:</w:t>
      </w:r>
    </w:p>
    <w:p w14:paraId="20B9C960" w14:textId="6CC949ED" w:rsidR="00451B94" w:rsidRPr="00424AD5" w:rsidRDefault="006647FC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>
        <w:t>realizar leva</w:t>
      </w:r>
      <w:r w:rsidR="005A3D0A">
        <w:t>nta</w:t>
      </w:r>
      <w:r>
        <w:t>mento bibliográfico com relação a</w:t>
      </w:r>
      <w:r w:rsidR="005539F6">
        <w:t>o domínio do estudo a ser abordado, como fundamentos de realidade virtual, especificações d</w:t>
      </w:r>
      <w:r w:rsidR="00CC0F69">
        <w:t xml:space="preserve">o motor de jogos </w:t>
      </w:r>
      <w:r w:rsidR="005539F6">
        <w:t>utilizad</w:t>
      </w:r>
      <w:r w:rsidR="00CC0F69">
        <w:t>o</w:t>
      </w:r>
      <w:r w:rsidR="00724186">
        <w:t>, fundamentos sobre VRET e gamificação</w:t>
      </w:r>
      <w:commentRangeStart w:id="70"/>
      <w:r w:rsidR="00451B94" w:rsidRPr="00424AD5">
        <w:t>;</w:t>
      </w:r>
      <w:commentRangeEnd w:id="70"/>
      <w:r w:rsidR="0037758B">
        <w:rPr>
          <w:rStyle w:val="Refdecomentrio"/>
        </w:rPr>
        <w:commentReference w:id="70"/>
      </w:r>
    </w:p>
    <w:p w14:paraId="4E4A9CE8" w14:textId="560ADC1C" w:rsidR="00451B94" w:rsidRPr="00424AD5" w:rsidRDefault="00CE314C" w:rsidP="009E4089">
      <w:pPr>
        <w:pStyle w:val="TF-ALNEA"/>
      </w:pPr>
      <w:r>
        <w:t>levantamento dos requisitos</w:t>
      </w:r>
      <w:r w:rsidR="00451B94" w:rsidRPr="00424AD5">
        <w:t>:</w:t>
      </w:r>
      <w:r w:rsidR="002C7CB3">
        <w:t xml:space="preserve"> reavaliar os requisitos propostos</w:t>
      </w:r>
      <w:r w:rsidR="002B3A73">
        <w:t>,</w:t>
      </w:r>
      <w:r w:rsidR="002C7CB3">
        <w:t xml:space="preserve"> basea</w:t>
      </w:r>
      <w:r w:rsidR="002B3A73">
        <w:t xml:space="preserve">ndo-se nas informações coletadas da etapa anterior, </w:t>
      </w:r>
      <w:r w:rsidR="009E4089">
        <w:t xml:space="preserve">além de realizar o refinamento deles </w:t>
      </w:r>
      <w:r w:rsidR="002C4048">
        <w:t>a fim</w:t>
      </w:r>
      <w:r w:rsidR="009E4089">
        <w:t xml:space="preserve"> de atender os objetivos propostos</w:t>
      </w:r>
      <w:r w:rsidR="00451B94" w:rsidRPr="00424AD5">
        <w:t>;</w:t>
      </w:r>
    </w:p>
    <w:p w14:paraId="1F724B19" w14:textId="7D0925DC" w:rsidR="00451B94" w:rsidRDefault="007F7994" w:rsidP="00424AD5">
      <w:pPr>
        <w:pStyle w:val="TF-ALNEA"/>
      </w:pPr>
      <w:r>
        <w:t>especificação do trabalho</w:t>
      </w:r>
      <w:r w:rsidR="00451B94" w:rsidRPr="00424AD5">
        <w:t>:</w:t>
      </w:r>
      <w:r>
        <w:t xml:space="preserve"> </w:t>
      </w:r>
      <w:r w:rsidR="00515D6F">
        <w:t>definir quais técnicas de realidade virtual serão utiliz</w:t>
      </w:r>
      <w:r w:rsidR="000B18A7">
        <w:t>adas para causar a</w:t>
      </w:r>
      <w:r w:rsidR="00D37B99">
        <w:t xml:space="preserve"> sensação de desconforto/ansiedade para provocar o medo de altura</w:t>
      </w:r>
      <w:r w:rsidR="00FD753F">
        <w:t xml:space="preserve"> e realizar a modelagem do aplicativo utilizando </w:t>
      </w:r>
      <w:r w:rsidR="003D0BC4">
        <w:t>os padrões da Unified Modeling Language (UML)</w:t>
      </w:r>
      <w:r w:rsidR="00D37B99">
        <w:t>;</w:t>
      </w:r>
    </w:p>
    <w:p w14:paraId="5D426C55" w14:textId="24F18AE7" w:rsidR="00274A95" w:rsidRDefault="00274A95" w:rsidP="00424AD5">
      <w:pPr>
        <w:pStyle w:val="TF-ALNEA"/>
      </w:pPr>
      <w:r>
        <w:t>implementação:</w:t>
      </w:r>
      <w:r w:rsidR="00F4247C">
        <w:t xml:space="preserve"> implementar</w:t>
      </w:r>
      <w:r w:rsidR="006C399A">
        <w:t xml:space="preserve"> efetivamente</w:t>
      </w:r>
      <w:r w:rsidR="00F4247C">
        <w:t xml:space="preserve"> o</w:t>
      </w:r>
      <w:r w:rsidR="001F79A9">
        <w:t xml:space="preserve"> aplicativo</w:t>
      </w:r>
      <w:r w:rsidR="00F4247C">
        <w:t xml:space="preserve"> proposto </w:t>
      </w:r>
      <w:r w:rsidR="00904607">
        <w:t xml:space="preserve">utilizando a linguagem C# e o ambiente de desenvolvimento Visual Studio, junto </w:t>
      </w:r>
      <w:r w:rsidR="00D5650F">
        <w:t>ao motor de jogos</w:t>
      </w:r>
      <w:r w:rsidR="003B7EAC">
        <w:t xml:space="preserve"> Unity</w:t>
      </w:r>
      <w:r w:rsidR="004721AD">
        <w:t xml:space="preserve"> e seu ambiente de desenvolvimento próprio</w:t>
      </w:r>
      <w:r w:rsidR="00171243">
        <w:t xml:space="preserve"> (Unity Editor)</w:t>
      </w:r>
      <w:r w:rsidR="004721AD">
        <w:t>;</w:t>
      </w:r>
    </w:p>
    <w:p w14:paraId="3C7BC726" w14:textId="53C4DDB7" w:rsidR="004721AD" w:rsidRDefault="004721AD" w:rsidP="00424AD5">
      <w:pPr>
        <w:pStyle w:val="TF-ALNEA"/>
      </w:pPr>
      <w:r>
        <w:lastRenderedPageBreak/>
        <w:t xml:space="preserve">testes de validação: </w:t>
      </w:r>
      <w:r w:rsidR="00791740">
        <w:t>efetuar testes do aplicativo,</w:t>
      </w:r>
      <w:r w:rsidR="00860CF3">
        <w:t xml:space="preserve"> verificar se atende os requisitos propostos</w:t>
      </w:r>
      <w:r w:rsidR="00CF41BF">
        <w:t xml:space="preserve">. </w:t>
      </w:r>
      <w:commentRangeStart w:id="71"/>
      <w:r w:rsidR="00CF41BF">
        <w:t xml:space="preserve">Efetuar testes em campo, com pessoas que possuem medo de altura, </w:t>
      </w:r>
      <w:r w:rsidR="002C4048">
        <w:t>a fim</w:t>
      </w:r>
      <w:r w:rsidR="00CF41BF">
        <w:t xml:space="preserve"> de monitorar o comportamento </w:t>
      </w:r>
      <w:r w:rsidR="00054D8E">
        <w:t>destes usuários</w:t>
      </w:r>
      <w:r w:rsidR="007D50E1">
        <w:t xml:space="preserve"> </w:t>
      </w:r>
      <w:r w:rsidR="00FC7E79">
        <w:t>durante a utilização do aplicativo</w:t>
      </w:r>
      <w:r w:rsidR="004256A7">
        <w:t xml:space="preserve">. </w:t>
      </w:r>
      <w:commentRangeEnd w:id="71"/>
      <w:r w:rsidR="00E16138">
        <w:rPr>
          <w:rStyle w:val="Refdecomentrio"/>
        </w:rPr>
        <w:commentReference w:id="71"/>
      </w:r>
      <w:r w:rsidR="004256A7">
        <w:t xml:space="preserve">Analisar </w:t>
      </w:r>
      <w:r w:rsidR="0056320E">
        <w:t>s</w:t>
      </w:r>
      <w:r w:rsidR="004256A7">
        <w:t>e</w:t>
      </w:r>
      <w:r w:rsidR="0056320E">
        <w:t xml:space="preserve"> os</w:t>
      </w:r>
      <w:r w:rsidR="004256A7">
        <w:t xml:space="preserve"> dados coletados durante a utilizaçã</w:t>
      </w:r>
      <w:r w:rsidR="00860769">
        <w:t xml:space="preserve">o estão de acordo com o sentimento </w:t>
      </w:r>
      <w:r w:rsidR="00BC2FFB">
        <w:t>relatado</w:t>
      </w:r>
      <w:r w:rsidR="00860769">
        <w:t xml:space="preserve"> pelo paciente</w:t>
      </w:r>
      <w:r w:rsidR="007B19DF">
        <w:t>;</w:t>
      </w:r>
    </w:p>
    <w:p w14:paraId="3AA80128" w14:textId="271AF937" w:rsidR="007B19DF" w:rsidRPr="00424AD5" w:rsidRDefault="000721FF" w:rsidP="00424AD5">
      <w:pPr>
        <w:pStyle w:val="TF-ALNEA"/>
      </w:pPr>
      <w:r>
        <w:t>análise dos resultados: nesta etapa, será realizada a análise dos resultados obtidos pelo aplicativo.</w:t>
      </w:r>
    </w:p>
    <w:p w14:paraId="68FE02CA" w14:textId="6A7299D3" w:rsidR="00451B94" w:rsidRDefault="00451B94" w:rsidP="00451B94">
      <w:pPr>
        <w:pStyle w:val="TF-TEXTO"/>
      </w:pPr>
      <w:r>
        <w:t>As etapas serão realizadas nos períodos relacionados no</w:t>
      </w:r>
      <w:r w:rsidR="00A87BE0">
        <w:t xml:space="preserve"> </w:t>
      </w:r>
      <w:r w:rsidR="00A87BE0" w:rsidRPr="00A87BE0">
        <w:fldChar w:fldCharType="begin"/>
      </w:r>
      <w:r w:rsidR="00A87BE0" w:rsidRPr="00A87BE0">
        <w:instrText xml:space="preserve"> REF _Ref68890845 \h  \* MERGEFORMAT </w:instrText>
      </w:r>
      <w:r w:rsidR="00A87BE0" w:rsidRPr="00A87BE0">
        <w:fldChar w:fldCharType="separate"/>
      </w:r>
      <w:r w:rsidR="00B20E58">
        <w:t>Quadro</w:t>
      </w:r>
      <w:r w:rsidR="00B20E58" w:rsidRPr="00A87BE0">
        <w:t xml:space="preserve"> </w:t>
      </w:r>
      <w:r w:rsidR="00B20E58" w:rsidRPr="00B20E58">
        <w:rPr>
          <w:noProof/>
        </w:rPr>
        <w:t>2</w:t>
      </w:r>
      <w:r w:rsidR="00A87BE0" w:rsidRPr="00A87BE0">
        <w:fldChar w:fldCharType="end"/>
      </w:r>
      <w:r>
        <w:t>.</w:t>
      </w:r>
    </w:p>
    <w:p w14:paraId="71C9D46B" w14:textId="072FA1A4" w:rsidR="00A87BE0" w:rsidRPr="00A87BE0" w:rsidRDefault="00A87BE0" w:rsidP="00A87BE0">
      <w:pPr>
        <w:pStyle w:val="Legenda"/>
        <w:jc w:val="center"/>
        <w:rPr>
          <w:b w:val="0"/>
          <w:bCs w:val="0"/>
        </w:rPr>
      </w:pPr>
      <w:bookmarkStart w:id="72" w:name="_Ref68890845"/>
      <w:r>
        <w:rPr>
          <w:b w:val="0"/>
          <w:bCs w:val="0"/>
        </w:rPr>
        <w:t>Quadro</w:t>
      </w:r>
      <w:r w:rsidRPr="00A87BE0">
        <w:rPr>
          <w:b w:val="0"/>
          <w:bCs w:val="0"/>
        </w:rPr>
        <w:t xml:space="preserve"> </w:t>
      </w:r>
      <w:r w:rsidRPr="00A87BE0">
        <w:rPr>
          <w:b w:val="0"/>
          <w:bCs w:val="0"/>
        </w:rPr>
        <w:fldChar w:fldCharType="begin"/>
      </w:r>
      <w:r w:rsidRPr="00A87BE0">
        <w:rPr>
          <w:b w:val="0"/>
          <w:bCs w:val="0"/>
        </w:rPr>
        <w:instrText xml:space="preserve"> SEQ Tabela \* ARABIC </w:instrText>
      </w:r>
      <w:r w:rsidRPr="00A87BE0">
        <w:rPr>
          <w:b w:val="0"/>
          <w:bCs w:val="0"/>
        </w:rPr>
        <w:fldChar w:fldCharType="separate"/>
      </w:r>
      <w:r w:rsidR="00B20E58">
        <w:rPr>
          <w:b w:val="0"/>
          <w:bCs w:val="0"/>
          <w:noProof/>
        </w:rPr>
        <w:t>2</w:t>
      </w:r>
      <w:r w:rsidRPr="00A87BE0">
        <w:rPr>
          <w:b w:val="0"/>
          <w:bCs w:val="0"/>
        </w:rPr>
        <w:fldChar w:fldCharType="end"/>
      </w:r>
      <w:bookmarkEnd w:id="72"/>
      <w:r w:rsidRPr="00A87BE0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D5BD2FC" w:rsidR="00451B94" w:rsidRPr="007E0D87" w:rsidRDefault="00C518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4E92FA5" w:rsidR="00451B94" w:rsidRPr="007E0D87" w:rsidRDefault="00185A5C" w:rsidP="00470C41">
            <w:pPr>
              <w:pStyle w:val="TF-TEXTOQUADROCentralizado"/>
            </w:pPr>
            <w:r>
              <w:t>a</w:t>
            </w:r>
            <w:r w:rsidR="00485265">
              <w:t>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F0733DE" w:rsidR="00451B94" w:rsidRPr="007E0D87" w:rsidRDefault="0057367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0F6CA00" w:rsidR="00451B94" w:rsidRPr="007E0D87" w:rsidRDefault="0057367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86E530A" w:rsidR="00451B94" w:rsidRPr="007E0D87" w:rsidRDefault="0057367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B4AC3" w:rsidR="00451B94" w:rsidRPr="007E0D87" w:rsidRDefault="0057367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A293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EA293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0A5A04" w:rsidRPr="007E0D87" w14:paraId="76EB4853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94DFE6D" w:rsidR="000A5A04" w:rsidRPr="007E0D87" w:rsidRDefault="000A5A04" w:rsidP="000A5A04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C9616FD" w14:textId="77777777" w:rsidR="000A5A04" w:rsidRPr="000A5A04" w:rsidRDefault="000A5A04" w:rsidP="000A5A04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4B8EFA0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F209F10" w:rsidR="000A5A04" w:rsidRPr="007E0D87" w:rsidRDefault="000A5A04" w:rsidP="000A5A04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86FC497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2D591E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59D76CA5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BF51C60" w:rsidR="000A5A04" w:rsidRPr="007E0D87" w:rsidRDefault="000A5A04" w:rsidP="000A5A04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09545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CF4BD1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02622124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BEA71B4" w:rsidR="000A5A04" w:rsidRPr="007E0D87" w:rsidRDefault="000A5A04" w:rsidP="000A5A04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82575B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020B0D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12BE72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C501AA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66FD652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24ABDFE" w14:textId="27AD4D39" w:rsidR="000A5A04" w:rsidRDefault="000A5A04" w:rsidP="000A5A04">
            <w:pPr>
              <w:pStyle w:val="TF-TEXTOQUADRO"/>
            </w:pPr>
            <w:r>
              <w:t>testes de validação</w:t>
            </w:r>
          </w:p>
        </w:tc>
        <w:tc>
          <w:tcPr>
            <w:tcW w:w="273" w:type="dxa"/>
          </w:tcPr>
          <w:p w14:paraId="686794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8CB6DF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F46CEE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3A7C983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8E91C9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01FAFB8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8FB9F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8DD14D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76499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48F2D205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623378CC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075C791" w14:textId="26EF4078" w:rsidR="000A5A04" w:rsidRDefault="000A5A04" w:rsidP="000A5A04">
            <w:pPr>
              <w:pStyle w:val="TF-TEXTOQUADRO"/>
            </w:pPr>
            <w:r>
              <w:t>análise dos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75C82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8BC4F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1071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E3F9E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F76A5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7476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3AEC1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803EF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9FC794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C64435" w14:textId="77777777" w:rsidR="000A5A04" w:rsidRPr="007E0D87" w:rsidRDefault="000A5A04" w:rsidP="000A5A04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57F22CE" w:rsidR="00A307C7" w:rsidRDefault="0037046F" w:rsidP="00424AD5">
      <w:pPr>
        <w:pStyle w:val="Ttulo1"/>
      </w:pPr>
      <w:r>
        <w:t>REVISÃO BIBLIOGRÁFICA</w:t>
      </w:r>
    </w:p>
    <w:p w14:paraId="1DF021EE" w14:textId="3725B096" w:rsidR="005B67EC" w:rsidRDefault="00630A09" w:rsidP="00DF64E9">
      <w:pPr>
        <w:pStyle w:val="TF-TEXTO"/>
      </w:pPr>
      <w:r>
        <w:t xml:space="preserve">Esta seção tem por objetivo explorar os temas principais associados ao projeto. </w:t>
      </w:r>
      <w:commentRangeStart w:id="73"/>
      <w:r>
        <w:t>Primeiramente,</w:t>
      </w:r>
      <w:commentRangeEnd w:id="73"/>
      <w:r w:rsidR="008E525A">
        <w:rPr>
          <w:rStyle w:val="Refdecomentrio"/>
        </w:rPr>
        <w:commentReference w:id="73"/>
      </w:r>
      <w:r>
        <w:t xml:space="preserve"> </w:t>
      </w:r>
      <w:r w:rsidR="00207073">
        <w:t>é feita uma introdução à RV</w:t>
      </w:r>
      <w:r w:rsidR="009E028D">
        <w:t>,</w:t>
      </w:r>
      <w:r w:rsidR="00522E66">
        <w:t xml:space="preserve"> sobre a importância da imersão e sentimento de presença. </w:t>
      </w:r>
      <w:r w:rsidR="003B508D">
        <w:t>Em seguida</w:t>
      </w:r>
      <w:r w:rsidR="00522E66">
        <w:t>, é explicado mais sobre o motor de jogos Unity</w:t>
      </w:r>
      <w:r w:rsidR="00C6366E">
        <w:t xml:space="preserve"> e o que ele pode proporcionar durante a criação de jogos. </w:t>
      </w:r>
      <w:r w:rsidR="00410A04">
        <w:t>Por fim, é abordada a gamificação e seus mecanismos, além da forma que podem ser explorados para gerar engajamento dos usuários.</w:t>
      </w:r>
    </w:p>
    <w:p w14:paraId="7BE38C59" w14:textId="244C67FE" w:rsidR="00410A04" w:rsidRDefault="009E028D" w:rsidP="00410A04">
      <w:pPr>
        <w:pStyle w:val="Ttulo2"/>
      </w:pPr>
      <w:r>
        <w:t>REALIDADE VIRTUAL</w:t>
      </w:r>
    </w:p>
    <w:p w14:paraId="01812415" w14:textId="3AD59CD3" w:rsidR="002759F8" w:rsidRDefault="00060D1F" w:rsidP="00DF64E9">
      <w:pPr>
        <w:pStyle w:val="TF-TEXTO"/>
      </w:pPr>
      <w:r>
        <w:t xml:space="preserve">De acordo com </w:t>
      </w:r>
      <w:r w:rsidR="005D779A">
        <w:t xml:space="preserve">Tori e Hounsell (2018), </w:t>
      </w:r>
      <w:r w:rsidR="00241493">
        <w:t>R</w:t>
      </w:r>
      <w:r w:rsidR="005D779A">
        <w:t xml:space="preserve">ealidade </w:t>
      </w:r>
      <w:r w:rsidR="00241493">
        <w:t>V</w:t>
      </w:r>
      <w:r w:rsidR="005D779A">
        <w:t xml:space="preserve">irtual </w:t>
      </w:r>
      <w:r w:rsidR="00241493">
        <w:t xml:space="preserve">(RV) </w:t>
      </w:r>
      <w:r w:rsidR="005D779A">
        <w:t xml:space="preserve">é uma </w:t>
      </w:r>
      <w:r w:rsidR="00CB551C">
        <w:t xml:space="preserve">realidade alternativa criada artificialmente, capaz de estimular sentimentos, </w:t>
      </w:r>
      <w:r w:rsidR="0085529F">
        <w:t xml:space="preserve">ensinar, divertir e reagir às </w:t>
      </w:r>
      <w:commentRangeStart w:id="74"/>
      <w:r w:rsidR="0085529F">
        <w:t>nossas</w:t>
      </w:r>
      <w:commentRangeEnd w:id="74"/>
      <w:r w:rsidR="00F70F1D">
        <w:rPr>
          <w:rStyle w:val="Refdecomentrio"/>
        </w:rPr>
        <w:commentReference w:id="74"/>
      </w:r>
      <w:r w:rsidR="0085529F">
        <w:t xml:space="preserve"> ações</w:t>
      </w:r>
      <w:r w:rsidR="00497088">
        <w:t xml:space="preserve">, ou seja, um ambiente </w:t>
      </w:r>
      <w:r w:rsidR="00A421E9">
        <w:t>digital que pode ser experimentado como um ambiente real.</w:t>
      </w:r>
      <w:r w:rsidR="0006507C">
        <w:t xml:space="preserve"> Nestes ambientes gerados computacionalmente, o usuário pode interagir com </w:t>
      </w:r>
      <w:r w:rsidR="006F0F8F">
        <w:t xml:space="preserve">objetos virtuais, </w:t>
      </w:r>
      <w:r w:rsidR="00424D9D">
        <w:t>trazendo as sensações do mundo real para o ambiente virtual.</w:t>
      </w:r>
    </w:p>
    <w:p w14:paraId="2C4C3B08" w14:textId="505DA845" w:rsidR="00D76B2F" w:rsidRDefault="002D581E" w:rsidP="00DF64E9">
      <w:pPr>
        <w:pStyle w:val="TF-TEXTO"/>
      </w:pPr>
      <w:r>
        <w:t xml:space="preserve">Um </w:t>
      </w:r>
      <w:r w:rsidR="00CD46DE">
        <w:t>dos conceitos bastante</w:t>
      </w:r>
      <w:r w:rsidR="00164A1A">
        <w:t xml:space="preserve"> rel</w:t>
      </w:r>
      <w:r w:rsidR="00CD46DE">
        <w:t>a</w:t>
      </w:r>
      <w:r w:rsidR="00164A1A">
        <w:t>cionado</w:t>
      </w:r>
      <w:r w:rsidR="00CD46DE">
        <w:t>s com RV é a imersão. Conforme</w:t>
      </w:r>
      <w:r w:rsidR="00C00DB6">
        <w:t xml:space="preserve"> S</w:t>
      </w:r>
      <w:r w:rsidR="005901AD">
        <w:t xml:space="preserve">ater e Wilbur (1997 </w:t>
      </w:r>
      <w:r w:rsidR="00E0703D" w:rsidRPr="00E0703D">
        <w:rPr>
          <w:i/>
          <w:iCs/>
        </w:rPr>
        <w:t>apud</w:t>
      </w:r>
      <w:r w:rsidR="00E0703D">
        <w:t xml:space="preserve"> </w:t>
      </w:r>
      <w:r w:rsidR="00E0703D" w:rsidRPr="00120A6B">
        <w:t>TORI</w:t>
      </w:r>
      <w:r w:rsidR="007130E8">
        <w:t>;</w:t>
      </w:r>
      <w:r w:rsidR="00E0703D" w:rsidRPr="00120A6B">
        <w:t xml:space="preserve"> HOUNSELL</w:t>
      </w:r>
      <w:r w:rsidR="00E0703D">
        <w:t>, 2018</w:t>
      </w:r>
      <w:r w:rsidR="005901AD">
        <w:t>)</w:t>
      </w:r>
      <w:r w:rsidR="00E0703D">
        <w:t xml:space="preserve">, </w:t>
      </w:r>
      <w:r w:rsidR="0017189E">
        <w:t>ela “</w:t>
      </w:r>
      <w:r w:rsidR="00792FBE" w:rsidRPr="00792FBE">
        <w:t>se refere a quão preciso determinado sistema computacional é ao prover ao usuário a ilusão de uma realidade diferente daquela na qual este se encontre</w:t>
      </w:r>
      <w:r w:rsidR="00792FBE">
        <w:t xml:space="preserve"> [...]</w:t>
      </w:r>
      <w:r w:rsidR="0017189E">
        <w:t>”</w:t>
      </w:r>
      <w:r w:rsidR="00792FBE">
        <w:t>.</w:t>
      </w:r>
      <w:r w:rsidR="004033C6">
        <w:t xml:space="preserve"> </w:t>
      </w:r>
      <w:r w:rsidR="00AE69E0">
        <w:t xml:space="preserve">Segundo Tori e Hounsell (2018), </w:t>
      </w:r>
      <w:r w:rsidR="00453477">
        <w:t>a visão é o sentido que mais recebe foco</w:t>
      </w:r>
      <w:r w:rsidR="007130E8">
        <w:t xml:space="preserve"> em sistemas de RV, mas </w:t>
      </w:r>
      <w:r w:rsidR="005A6543">
        <w:t>outros sentidos, como audição e tato, também podem ser explorados.</w:t>
      </w:r>
    </w:p>
    <w:p w14:paraId="2FEE2F48" w14:textId="4BF83E24" w:rsidR="00485D2E" w:rsidRDefault="00D80E74" w:rsidP="00DF64E9">
      <w:pPr>
        <w:pStyle w:val="TF-TEXTO"/>
      </w:pPr>
      <w:r>
        <w:t>Segundo</w:t>
      </w:r>
      <w:r w:rsidR="00403BF9">
        <w:t xml:space="preserve"> </w:t>
      </w:r>
      <w:r w:rsidR="006F246E">
        <w:t xml:space="preserve">Cummings </w:t>
      </w:r>
      <w:r w:rsidR="006F246E" w:rsidRPr="00454FE6">
        <w:rPr>
          <w:i/>
          <w:iCs/>
        </w:rPr>
        <w:t>et at</w:t>
      </w:r>
      <w:r w:rsidR="00454FE6">
        <w:t xml:space="preserve">. (2012 </w:t>
      </w:r>
      <w:r w:rsidR="00454FE6" w:rsidRPr="00454FE6">
        <w:rPr>
          <w:i/>
          <w:iCs/>
        </w:rPr>
        <w:t>apud</w:t>
      </w:r>
      <w:r w:rsidR="00454FE6">
        <w:t xml:space="preserve"> </w:t>
      </w:r>
      <w:r w:rsidR="00454FE6" w:rsidRPr="00120A6B">
        <w:t>TORI</w:t>
      </w:r>
      <w:r w:rsidR="00454FE6">
        <w:t>;</w:t>
      </w:r>
      <w:r w:rsidR="00454FE6" w:rsidRPr="00120A6B">
        <w:t xml:space="preserve"> HOUNSELL</w:t>
      </w:r>
      <w:r w:rsidR="00454FE6">
        <w:t>, 2018)</w:t>
      </w:r>
      <w:r w:rsidR="005B450D">
        <w:t>, quando tratado do sentido de visão</w:t>
      </w:r>
      <w:r w:rsidR="00BD13FE">
        <w:t xml:space="preserve">, a imersão pode ser medida através da qualidade de </w:t>
      </w:r>
      <w:r w:rsidR="005B450D">
        <w:t>imagem</w:t>
      </w:r>
      <w:r w:rsidR="00787330">
        <w:t xml:space="preserve"> (textura e detalhamento)</w:t>
      </w:r>
      <w:r w:rsidR="005B450D">
        <w:t>, campo de visão</w:t>
      </w:r>
      <w:r w:rsidR="00190CAA">
        <w:t xml:space="preserve">, </w:t>
      </w:r>
      <w:r w:rsidR="003F7C39">
        <w:t>estereoscopia e rastreamento</w:t>
      </w:r>
      <w:r w:rsidR="003517E3">
        <w:t xml:space="preserve"> (precisão e tempo de resposta do sistema às ações do usuário)</w:t>
      </w:r>
      <w:r w:rsidR="003F7C39">
        <w:t>.</w:t>
      </w:r>
      <w:r w:rsidR="00D76B2F">
        <w:t xml:space="preserve"> Por outro lado, Je</w:t>
      </w:r>
      <w:r w:rsidR="00973816">
        <w:t xml:space="preserve">rald (2015 </w:t>
      </w:r>
      <w:r w:rsidR="00973816" w:rsidRPr="00973816">
        <w:rPr>
          <w:i/>
          <w:iCs/>
        </w:rPr>
        <w:t>apud</w:t>
      </w:r>
      <w:r w:rsidR="00973816" w:rsidRPr="00973816">
        <w:t xml:space="preserve"> </w:t>
      </w:r>
      <w:r w:rsidR="00973816" w:rsidRPr="00120A6B">
        <w:t>TORI</w:t>
      </w:r>
      <w:r w:rsidR="00973816">
        <w:t>;</w:t>
      </w:r>
      <w:r w:rsidR="00973816" w:rsidRPr="00120A6B">
        <w:t xml:space="preserve"> HOUNSELL</w:t>
      </w:r>
      <w:r w:rsidR="00973816">
        <w:t xml:space="preserve">, 2018) traz outros parâmetros </w:t>
      </w:r>
      <w:r w:rsidR="00B33975">
        <w:t>de medição, como a abrangência (</w:t>
      </w:r>
      <w:r w:rsidR="002F1CBE">
        <w:t xml:space="preserve">abordagem de </w:t>
      </w:r>
      <w:r w:rsidR="00B33975">
        <w:t>diferentes sentidos, como audição e tato)</w:t>
      </w:r>
      <w:r w:rsidR="000E7FE8">
        <w:t>, a combinação de diferentes sentidos e o envolvimento</w:t>
      </w:r>
      <w:r w:rsidR="006A58A4">
        <w:t xml:space="preserve"> q</w:t>
      </w:r>
      <w:r w:rsidR="002E3876">
        <w:t>ue eles trazem ao usuário (campo de visão, áudio espacial, entre outros)</w:t>
      </w:r>
      <w:r w:rsidR="00A12C92">
        <w:t>, além da vivacidade (qualidade da simulação) e interatividade</w:t>
      </w:r>
      <w:r w:rsidR="00611691">
        <w:t xml:space="preserve"> com elementos do ambiente virtual</w:t>
      </w:r>
      <w:r w:rsidR="00A12C92">
        <w:t>.</w:t>
      </w:r>
    </w:p>
    <w:p w14:paraId="4B12B6DE" w14:textId="7CD73E59" w:rsidR="00F5779C" w:rsidRDefault="005536FD" w:rsidP="00DF64E9">
      <w:pPr>
        <w:pStyle w:val="TF-TEXTO"/>
      </w:pPr>
      <w:r>
        <w:t>Outro conceito</w:t>
      </w:r>
      <w:r w:rsidR="009677FC">
        <w:t xml:space="preserve"> é o senso de presença</w:t>
      </w:r>
      <w:r w:rsidR="00D116FC">
        <w:t xml:space="preserve">. </w:t>
      </w:r>
      <w:r w:rsidR="0015355E">
        <w:t xml:space="preserve">Sater e Wilbur (1997 </w:t>
      </w:r>
      <w:r w:rsidR="0015355E" w:rsidRPr="00E0703D">
        <w:rPr>
          <w:i/>
          <w:iCs/>
        </w:rPr>
        <w:t>apud</w:t>
      </w:r>
      <w:r w:rsidR="0015355E">
        <w:t xml:space="preserve"> </w:t>
      </w:r>
      <w:r w:rsidR="0015355E" w:rsidRPr="00120A6B">
        <w:t>TORI</w:t>
      </w:r>
      <w:r w:rsidR="0015355E">
        <w:t>;</w:t>
      </w:r>
      <w:r w:rsidR="0015355E" w:rsidRPr="00120A6B">
        <w:t xml:space="preserve"> HOUNSELL</w:t>
      </w:r>
      <w:r w:rsidR="0015355E">
        <w:t>, 2018) a classificam como “[...]</w:t>
      </w:r>
      <w:r w:rsidR="001F2E9A">
        <w:t xml:space="preserve"> </w:t>
      </w:r>
      <w:r w:rsidR="001F2E9A" w:rsidRPr="001F2E9A">
        <w:t>um estado de consciência: a percepção psicológica que o usuário tem de estar no ambiente virtual</w:t>
      </w:r>
      <w:r w:rsidR="0015355E">
        <w:t>”</w:t>
      </w:r>
      <w:r w:rsidR="001F2E9A">
        <w:t xml:space="preserve">. </w:t>
      </w:r>
      <w:r w:rsidR="004D4B2C">
        <w:t>Desta forma, Tori e Hounsell (2018)</w:t>
      </w:r>
      <w:r w:rsidR="00532C1B">
        <w:t xml:space="preserve"> destacam a subjetividade deste tipo de percepção em um sistema de realidade virtual</w:t>
      </w:r>
      <w:r w:rsidR="00845ABA">
        <w:t>, já que varia de usuário para usuário,</w:t>
      </w:r>
      <w:r w:rsidR="00F04C7B">
        <w:t xml:space="preserve"> e que a forma mais difundida de </w:t>
      </w:r>
      <w:r w:rsidR="00AA7054">
        <w:t>a medir</w:t>
      </w:r>
      <w:r w:rsidR="00F04C7B">
        <w:t xml:space="preserve"> é através </w:t>
      </w:r>
      <w:r w:rsidR="00AA7054">
        <w:t>de questionários.</w:t>
      </w:r>
    </w:p>
    <w:p w14:paraId="743E9D18" w14:textId="1C2B2F5D" w:rsidR="008C393F" w:rsidRDefault="00A21443" w:rsidP="00DF64E9">
      <w:pPr>
        <w:pStyle w:val="TF-TEXTO"/>
      </w:pPr>
      <w:r>
        <w:t xml:space="preserve">Conforme Lombard e Ditton </w:t>
      </w:r>
      <w:r w:rsidR="00DD754F">
        <w:t>(</w:t>
      </w:r>
      <w:r w:rsidR="00654E40">
        <w:t xml:space="preserve">1997 </w:t>
      </w:r>
      <w:r w:rsidR="00654E40" w:rsidRPr="00654E40">
        <w:rPr>
          <w:i/>
          <w:iCs/>
        </w:rPr>
        <w:t>apud</w:t>
      </w:r>
      <w:r w:rsidR="00654E40">
        <w:t xml:space="preserve"> </w:t>
      </w:r>
      <w:r w:rsidR="00654E40" w:rsidRPr="00120A6B">
        <w:t>TORI</w:t>
      </w:r>
      <w:r w:rsidR="00654E40">
        <w:t>;</w:t>
      </w:r>
      <w:r w:rsidR="00654E40" w:rsidRPr="00120A6B">
        <w:t xml:space="preserve"> HOUNSELL</w:t>
      </w:r>
      <w:r w:rsidR="00654E40">
        <w:t>, 2018</w:t>
      </w:r>
      <w:r w:rsidR="00DD754F">
        <w:t>)</w:t>
      </w:r>
      <w:r w:rsidR="00654E40">
        <w:t xml:space="preserve">, </w:t>
      </w:r>
      <w:r w:rsidR="00A828A4">
        <w:t>a presença pode ser definida como “</w:t>
      </w:r>
      <w:r w:rsidR="00D549BE">
        <w:t>[...] a ilusão percep</w:t>
      </w:r>
      <w:r w:rsidR="002A5D3C">
        <w:t>tiva de não mediação</w:t>
      </w:r>
      <w:r w:rsidR="00A828A4">
        <w:t>”</w:t>
      </w:r>
      <w:r w:rsidR="002A5D3C">
        <w:t xml:space="preserve">. Ou seja, </w:t>
      </w:r>
      <w:r w:rsidR="00103BA6">
        <w:t xml:space="preserve">fazer com que </w:t>
      </w:r>
      <w:r w:rsidR="00A06D30">
        <w:t xml:space="preserve">o intermédio </w:t>
      </w:r>
      <w:r w:rsidR="00103BA6">
        <w:t xml:space="preserve">entre o mundo virtual e o mundo real </w:t>
      </w:r>
      <w:r w:rsidR="00464E6F">
        <w:t xml:space="preserve">seja quase </w:t>
      </w:r>
      <w:r w:rsidR="00A06D30">
        <w:t>imperceptível</w:t>
      </w:r>
      <w:r w:rsidR="00464E6F">
        <w:t xml:space="preserve"> ao usuário</w:t>
      </w:r>
      <w:r w:rsidR="00CB2BF5">
        <w:t>, como por exemplo, trocar a tela de um monitor por uma projeção</w:t>
      </w:r>
      <w:r w:rsidR="0014149D">
        <w:t xml:space="preserve"> do mundo virtual (TORI; HOUNSELL, 2018). Para Jerald (2015 </w:t>
      </w:r>
      <w:r w:rsidR="0014149D" w:rsidRPr="00654E40">
        <w:rPr>
          <w:i/>
          <w:iCs/>
        </w:rPr>
        <w:t>apud</w:t>
      </w:r>
      <w:r w:rsidR="0014149D">
        <w:t xml:space="preserve"> </w:t>
      </w:r>
      <w:r w:rsidR="0014149D" w:rsidRPr="00120A6B">
        <w:t>TORI</w:t>
      </w:r>
      <w:r w:rsidR="0014149D">
        <w:t>;</w:t>
      </w:r>
      <w:r w:rsidR="0014149D" w:rsidRPr="00120A6B">
        <w:t xml:space="preserve"> HOUNSELL</w:t>
      </w:r>
      <w:r w:rsidR="0014149D">
        <w:t xml:space="preserve">, 2018), a </w:t>
      </w:r>
      <w:r w:rsidR="00D81D2B">
        <w:t>ilusão de presença pode ser categorizada como espacial</w:t>
      </w:r>
      <w:r w:rsidR="004C3BCD">
        <w:t xml:space="preserve"> (sentir-se no local), corporal (sentir que tem um corpo), física (</w:t>
      </w:r>
      <w:r w:rsidR="002B0A0D">
        <w:t>interagir com elementos do cenário) ou social (interagir e comunicar-se com personagens do ambiente virtual).</w:t>
      </w:r>
    </w:p>
    <w:p w14:paraId="6A14B1C7" w14:textId="42AF1B47" w:rsidR="00410A04" w:rsidRDefault="009E028D" w:rsidP="00410A04">
      <w:pPr>
        <w:pStyle w:val="Ttulo2"/>
      </w:pPr>
      <w:r>
        <w:t>unity</w:t>
      </w:r>
    </w:p>
    <w:p w14:paraId="1BF20B4D" w14:textId="10886AA8" w:rsidR="00016701" w:rsidRDefault="00281590" w:rsidP="00016701">
      <w:pPr>
        <w:pStyle w:val="TF-TEXTO"/>
      </w:pPr>
      <w:r w:rsidRPr="00281590">
        <w:t xml:space="preserve">Unity é um motor multiplataforma, lançado pela Unity Technologies em 2005, que pode ser utilizado para o desenvolvimento e criação de jogos tridimensionais, bidimensionais, com realidade virtual, realidade aumentada </w:t>
      </w:r>
      <w:r w:rsidRPr="00281590">
        <w:lastRenderedPageBreak/>
        <w:t>ou ainda servir como simulador</w:t>
      </w:r>
      <w:r w:rsidR="00CC175E">
        <w:t xml:space="preserve">. </w:t>
      </w:r>
      <w:r w:rsidR="00F44E03">
        <w:t xml:space="preserve">Com ele, é possível criar o jogo e distribuí-lo para diversas plataformas, como dispositivos móveis, </w:t>
      </w:r>
      <w:r w:rsidR="00CC3375">
        <w:t xml:space="preserve">videogames, computadores </w:t>
      </w:r>
      <w:r w:rsidR="0036304A">
        <w:t>ou navegadores</w:t>
      </w:r>
      <w:r w:rsidR="006A5E7C">
        <w:t xml:space="preserve"> de internet (UNITY, 2021).</w:t>
      </w:r>
    </w:p>
    <w:p w14:paraId="2B6CAB0E" w14:textId="13CE21DA" w:rsidR="00E332F2" w:rsidRDefault="006416DA" w:rsidP="00016701">
      <w:pPr>
        <w:pStyle w:val="TF-TEXTO"/>
      </w:pPr>
      <w:r>
        <w:t xml:space="preserve">Conforme </w:t>
      </w:r>
      <w:r w:rsidR="00B26203">
        <w:t xml:space="preserve">Juliani </w:t>
      </w:r>
      <w:r w:rsidR="00B26203" w:rsidRPr="005E5CAC">
        <w:rPr>
          <w:i/>
          <w:iCs/>
        </w:rPr>
        <w:t>et al</w:t>
      </w:r>
      <w:r w:rsidR="00B26203">
        <w:t>. (20</w:t>
      </w:r>
      <w:r w:rsidR="00A4796C">
        <w:t>20</w:t>
      </w:r>
      <w:r w:rsidR="00B26203">
        <w:t>)</w:t>
      </w:r>
      <w:r w:rsidR="005E5CAC">
        <w:t xml:space="preserve">, </w:t>
      </w:r>
      <w:r w:rsidR="00C41C18">
        <w:t>esta plataforma de desenvolvimento de jogos também é responsável por servir como motor de renderização e de física</w:t>
      </w:r>
      <w:r w:rsidR="00C05483">
        <w:t xml:space="preserve"> (que simula a física em </w:t>
      </w:r>
      <w:r w:rsidR="00751C93">
        <w:t>modelos virtuais</w:t>
      </w:r>
      <w:r w:rsidR="00274417">
        <w:t xml:space="preserve"> tridimensionais</w:t>
      </w:r>
      <w:r w:rsidR="00751C93">
        <w:t>)</w:t>
      </w:r>
      <w:r w:rsidR="00C41C18">
        <w:t xml:space="preserve">, </w:t>
      </w:r>
      <w:r w:rsidR="00274417">
        <w:t>contendo</w:t>
      </w:r>
      <w:r w:rsidR="00B55381">
        <w:t xml:space="preserve"> também</w:t>
      </w:r>
      <w:r w:rsidR="00C41C18">
        <w:t xml:space="preserve"> uma interface gráfica </w:t>
      </w:r>
      <w:r w:rsidR="00F1230E">
        <w:t>para desenvolvimento, chamada de Unity Editor</w:t>
      </w:r>
      <w:r w:rsidR="00F508D1">
        <w:t xml:space="preserve">, </w:t>
      </w:r>
      <w:r w:rsidR="009557CC">
        <w:t>ilustrad</w:t>
      </w:r>
      <w:ins w:id="75" w:author="Andreza Sartori" w:date="2021-06-29T09:44:00Z">
        <w:r w:rsidR="00CA1F8B">
          <w:t>a</w:t>
        </w:r>
      </w:ins>
      <w:del w:id="76" w:author="Andreza Sartori" w:date="2021-06-29T09:44:00Z">
        <w:r w:rsidR="009557CC" w:rsidDel="00CA1F8B">
          <w:delText>o</w:delText>
        </w:r>
      </w:del>
      <w:r w:rsidR="009557CC">
        <w:t xml:space="preserve"> na</w:t>
      </w:r>
      <w:r w:rsidR="00771A96">
        <w:t xml:space="preserve"> </w:t>
      </w:r>
      <w:r w:rsidR="00771A96">
        <w:fldChar w:fldCharType="begin"/>
      </w:r>
      <w:r w:rsidR="00771A96">
        <w:instrText xml:space="preserve"> REF _Ref73286617 \h </w:instrText>
      </w:r>
      <w:r w:rsidR="00771A96">
        <w:fldChar w:fldCharType="separate"/>
      </w:r>
      <w:r w:rsidR="00B20E58" w:rsidRPr="008E555F">
        <w:t xml:space="preserve">Figura </w:t>
      </w:r>
      <w:r w:rsidR="00B20E58">
        <w:rPr>
          <w:noProof/>
        </w:rPr>
        <w:t>6</w:t>
      </w:r>
      <w:r w:rsidR="00771A96">
        <w:fldChar w:fldCharType="end"/>
      </w:r>
      <w:r w:rsidR="00F1230E">
        <w:t>.</w:t>
      </w:r>
      <w:r w:rsidR="00CB37EF">
        <w:t xml:space="preserve"> </w:t>
      </w:r>
      <w:r w:rsidR="00F0721D">
        <w:t>E</w:t>
      </w:r>
      <w:r w:rsidR="0087158A">
        <w:t>ste motor de jogos</w:t>
      </w:r>
      <w:r w:rsidR="00F0721D">
        <w:t xml:space="preserve"> é bastante flexível, abrange</w:t>
      </w:r>
      <w:r w:rsidR="00471610">
        <w:t xml:space="preserve"> diversos tipos de jogabilidade e simulação</w:t>
      </w:r>
      <w:r w:rsidR="003F5A01">
        <w:t>, permitindo a criação de</w:t>
      </w:r>
      <w:r w:rsidR="00492F30">
        <w:t xml:space="preserve"> jogos </w:t>
      </w:r>
      <w:r w:rsidR="00FF3DA3">
        <w:t xml:space="preserve">de </w:t>
      </w:r>
      <w:r w:rsidR="00492F30">
        <w:t xml:space="preserve">quebra-cabeças que dependem da física ou </w:t>
      </w:r>
      <w:r w:rsidR="004A64A8">
        <w:t>jogos competitivos com múltiplos agentes.</w:t>
      </w:r>
    </w:p>
    <w:p w14:paraId="35C5C9A3" w14:textId="0F7C9073" w:rsidR="008E555F" w:rsidRPr="008E555F" w:rsidRDefault="008E555F" w:rsidP="00771A96">
      <w:pPr>
        <w:pStyle w:val="TF-LEGENDA"/>
      </w:pPr>
      <w:bookmarkStart w:id="77" w:name="_Ref73286617"/>
      <w:r w:rsidRPr="008E555F">
        <w:t xml:space="preserve">Figura </w:t>
      </w:r>
      <w:fldSimple w:instr=" SEQ Figura \* ARABIC ">
        <w:r w:rsidR="00B20E58">
          <w:rPr>
            <w:noProof/>
          </w:rPr>
          <w:t>6</w:t>
        </w:r>
      </w:fldSimple>
      <w:bookmarkEnd w:id="77"/>
      <w:r w:rsidRPr="008E555F">
        <w:t xml:space="preserve"> - Unity Editor</w:t>
      </w:r>
    </w:p>
    <w:p w14:paraId="0CAB9A88" w14:textId="22FAB13C" w:rsidR="008E555F" w:rsidRPr="00771A96" w:rsidRDefault="00E978E3" w:rsidP="00771A96">
      <w:pPr>
        <w:pStyle w:val="TF-FIGURA"/>
      </w:pPr>
      <w:r>
        <w:rPr>
          <w:noProof/>
        </w:rPr>
        <w:drawing>
          <wp:inline distT="0" distB="0" distL="0" distR="0" wp14:anchorId="3A4A1BC8" wp14:editId="0276CF48">
            <wp:extent cx="5762625" cy="2657475"/>
            <wp:effectExtent l="19050" t="1905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4139F" w14:textId="228756EE" w:rsidR="008E555F" w:rsidRDefault="008E555F" w:rsidP="008E555F">
      <w:pPr>
        <w:pStyle w:val="TF-FONTE"/>
      </w:pPr>
      <w:r>
        <w:t xml:space="preserve">Fonte: Juliani </w:t>
      </w:r>
      <w:r w:rsidRPr="00C920DD">
        <w:rPr>
          <w:i/>
          <w:iCs/>
        </w:rPr>
        <w:t>et al</w:t>
      </w:r>
      <w:r>
        <w:t>. (2020).</w:t>
      </w:r>
    </w:p>
    <w:p w14:paraId="17977591" w14:textId="0FB83C9D" w:rsidR="000B33F2" w:rsidRDefault="007D1D7D" w:rsidP="00016701">
      <w:pPr>
        <w:pStyle w:val="TF-TEXTO"/>
      </w:pPr>
      <w:r>
        <w:t xml:space="preserve">Para aplicações com RV, </w:t>
      </w:r>
      <w:r w:rsidR="007F5E72">
        <w:t xml:space="preserve">Unity fornece </w:t>
      </w:r>
      <w:r w:rsidR="002F6889">
        <w:t>processo</w:t>
      </w:r>
      <w:r w:rsidR="00E432E2">
        <w:t>s</w:t>
      </w:r>
      <w:r w:rsidR="002F6889">
        <w:t xml:space="preserve"> de renderização de alta definição</w:t>
      </w:r>
      <w:r w:rsidR="00A03788">
        <w:t xml:space="preserve"> sem perda de desempenho, permitindo que</w:t>
      </w:r>
      <w:r w:rsidR="009E1F7B">
        <w:t xml:space="preserve"> gráficos mais realistas sejam aplicados</w:t>
      </w:r>
      <w:r w:rsidR="00CA6B95">
        <w:t>.</w:t>
      </w:r>
      <w:r w:rsidR="00E432E2">
        <w:t xml:space="preserve"> Além disso, </w:t>
      </w:r>
      <w:r w:rsidR="00CF4488">
        <w:t xml:space="preserve">o motor de jogos também fornece suporte </w:t>
      </w:r>
      <w:r w:rsidR="00266C9F">
        <w:t>ao</w:t>
      </w:r>
      <w:r w:rsidR="00CF4488">
        <w:t xml:space="preserve"> áudio espacial, </w:t>
      </w:r>
      <w:r w:rsidR="0096027E">
        <w:t xml:space="preserve">que ajusta a forma que um áudio é transmitido de uma fonte de áudio baseado no local </w:t>
      </w:r>
      <w:r w:rsidR="00090982">
        <w:t xml:space="preserve">do usuário. </w:t>
      </w:r>
      <w:r w:rsidR="001C1509">
        <w:t>Estes fatores ajudam na imersão e no senso de presença do usuário (UNITY, 2021).</w:t>
      </w:r>
    </w:p>
    <w:p w14:paraId="526AB7F9" w14:textId="2CB2E6EE" w:rsidR="00410A04" w:rsidRDefault="009E028D" w:rsidP="00410A04">
      <w:pPr>
        <w:pStyle w:val="Ttulo2"/>
      </w:pPr>
      <w:r>
        <w:t>gamificação</w:t>
      </w:r>
    </w:p>
    <w:p w14:paraId="19BC045E" w14:textId="140884A9" w:rsidR="002C6F93" w:rsidRDefault="002E2F8B" w:rsidP="009E193D">
      <w:pPr>
        <w:pStyle w:val="TF-TEXTO"/>
      </w:pPr>
      <w:r>
        <w:t>A</w:t>
      </w:r>
      <w:r w:rsidR="009F3A3A">
        <w:t>s necessidades humanas</w:t>
      </w:r>
      <w:r>
        <w:t xml:space="preserve">, conforme Maslow (1943 </w:t>
      </w:r>
      <w:r w:rsidRPr="00803C01">
        <w:rPr>
          <w:i/>
          <w:iCs/>
        </w:rPr>
        <w:t>apud</w:t>
      </w:r>
      <w:r>
        <w:t xml:space="preserve"> VIANNA </w:t>
      </w:r>
      <w:r w:rsidRPr="00D9659B">
        <w:rPr>
          <w:i/>
          <w:iCs/>
        </w:rPr>
        <w:t>et al</w:t>
      </w:r>
      <w:r>
        <w:t>., 2013),</w:t>
      </w:r>
      <w:r w:rsidR="009F3A3A">
        <w:t xml:space="preserve"> podem ser </w:t>
      </w:r>
      <w:r w:rsidR="00033496">
        <w:t>divididas</w:t>
      </w:r>
      <w:r w:rsidR="00F222B5">
        <w:t xml:space="preserve"> em</w:t>
      </w:r>
      <w:r w:rsidR="00345817">
        <w:t xml:space="preserve"> básicas</w:t>
      </w:r>
      <w:r w:rsidR="0099057F">
        <w:t>, que são essenciais para a sobrevivência humana (como alimentar-se, respirar ou beber água)</w:t>
      </w:r>
      <w:r w:rsidR="00266015">
        <w:t>, ou complexas, como segurança e realização pessoal</w:t>
      </w:r>
      <w:r w:rsidR="00EA7774">
        <w:t xml:space="preserve">. </w:t>
      </w:r>
      <w:r w:rsidR="004278DD">
        <w:t xml:space="preserve">Segundo Vianna </w:t>
      </w:r>
      <w:r w:rsidR="004278DD" w:rsidRPr="00D9659B">
        <w:rPr>
          <w:i/>
          <w:iCs/>
        </w:rPr>
        <w:t>et al</w:t>
      </w:r>
      <w:r w:rsidR="004278DD">
        <w:t xml:space="preserve">. (2013), </w:t>
      </w:r>
      <w:r w:rsidR="00FB5DB5">
        <w:t xml:space="preserve">os </w:t>
      </w:r>
      <w:r w:rsidR="004278DD">
        <w:t xml:space="preserve">seres humanos </w:t>
      </w:r>
      <w:r w:rsidR="005363B4">
        <w:t>buscam naturalmente estes sentim</w:t>
      </w:r>
      <w:r w:rsidR="00266C9F">
        <w:t>ent</w:t>
      </w:r>
      <w:r w:rsidR="005363B4">
        <w:t>os durante a vida</w:t>
      </w:r>
      <w:r w:rsidR="0018474F">
        <w:t xml:space="preserve">, mas que dificilmente são </w:t>
      </w:r>
      <w:r w:rsidR="003B2B76">
        <w:t>satisfeit</w:t>
      </w:r>
      <w:r w:rsidR="00FB5DB5">
        <w:t>o</w:t>
      </w:r>
      <w:r w:rsidR="003B2B76">
        <w:t>s</w:t>
      </w:r>
      <w:r w:rsidR="0018474F">
        <w:t>, devido ao fato de q</w:t>
      </w:r>
      <w:r w:rsidR="00951E5E">
        <w:t>ue regras, metas e instruções não são bem definidas, além da falta de reconhecimento e recompen</w:t>
      </w:r>
      <w:r w:rsidR="007E6D48">
        <w:t xml:space="preserve">sas. Desta forma, “é </w:t>
      </w:r>
      <w:r w:rsidR="007E6D48" w:rsidRPr="007E6D48">
        <w:t xml:space="preserve">compreensível que </w:t>
      </w:r>
      <w:r w:rsidR="00F33EF8">
        <w:t>os seres humanos tenham</w:t>
      </w:r>
      <w:r w:rsidR="007E6D48" w:rsidRPr="007E6D48">
        <w:t xml:space="preserve"> criado jogos, visto que eles saciam de modo mais simples, rápido, claro e eficiente essa constante busca </w:t>
      </w:r>
      <w:r w:rsidR="00D766B8">
        <w:t>[...]</w:t>
      </w:r>
      <w:r w:rsidR="007E6D48" w:rsidRPr="007E6D48">
        <w:t xml:space="preserve"> por conquistar ou cumprir objetivos</w:t>
      </w:r>
      <w:r w:rsidR="007E6D48">
        <w:t>”</w:t>
      </w:r>
      <w:r w:rsidR="009417E6">
        <w:t xml:space="preserve"> (VIANNA </w:t>
      </w:r>
      <w:r w:rsidR="009417E6" w:rsidRPr="00D9659B">
        <w:rPr>
          <w:i/>
          <w:iCs/>
        </w:rPr>
        <w:t>et al</w:t>
      </w:r>
      <w:r w:rsidR="009417E6">
        <w:t>., 2013)</w:t>
      </w:r>
      <w:r w:rsidR="007E6D48">
        <w:t>.</w:t>
      </w:r>
    </w:p>
    <w:p w14:paraId="48799ABF" w14:textId="5F6B6CAC" w:rsidR="002E2F8B" w:rsidRDefault="002E2F8B" w:rsidP="002E2F8B">
      <w:pPr>
        <w:pStyle w:val="TF-TEXTO"/>
      </w:pPr>
      <w:r>
        <w:t xml:space="preserve">Entretanto, segundo Vianna </w:t>
      </w:r>
      <w:r w:rsidRPr="00D9659B">
        <w:rPr>
          <w:i/>
          <w:iCs/>
        </w:rPr>
        <w:t>et al</w:t>
      </w:r>
      <w:r>
        <w:t xml:space="preserve">. (2013), a gamificação não consiste no ato de criar jogos, mas de utilizar seus mecanismos como uma metodologia, a fim de melhorar a experiência dos usuários, despertar emoções positivas e de atrelar recompensas virtuais ou físicas ao cumprimento de tarefas. Ela consiste na utilização de mecânicas de jogos para resolver problemas ou despertar o engajamento de algum público-alvo. </w:t>
      </w:r>
      <w:r w:rsidR="007E1793">
        <w:t xml:space="preserve">Ainda conforme Vianna </w:t>
      </w:r>
      <w:r w:rsidR="007E1793" w:rsidRPr="00D9659B">
        <w:rPr>
          <w:i/>
          <w:iCs/>
        </w:rPr>
        <w:t>et al</w:t>
      </w:r>
      <w:r w:rsidR="007E1793">
        <w:t>. (2013), e</w:t>
      </w:r>
      <w:r>
        <w:t>stas mecânicas tornam tarefas tediosas ou repetitivas mais agradáveis, podendo ser utilizadas no âmbito da saúde, educação, políticas públicas, entre outros.</w:t>
      </w:r>
      <w:r w:rsidR="002D32FB">
        <w:t xml:space="preserve"> </w:t>
      </w:r>
    </w:p>
    <w:p w14:paraId="7291AAFC" w14:textId="14A5D682" w:rsidR="002E2F8B" w:rsidRDefault="004905D4" w:rsidP="009E193D">
      <w:pPr>
        <w:pStyle w:val="TF-TEXTO"/>
      </w:pPr>
      <w:r>
        <w:t xml:space="preserve">De acordo com Vianna </w:t>
      </w:r>
      <w:r w:rsidRPr="00D9659B">
        <w:rPr>
          <w:i/>
          <w:iCs/>
        </w:rPr>
        <w:t>et al</w:t>
      </w:r>
      <w:r>
        <w:t>. (2013), a</w:t>
      </w:r>
      <w:r w:rsidR="003932EC">
        <w:t xml:space="preserve"> motivação é um dos fatores principais da gamificação</w:t>
      </w:r>
      <w:r w:rsidR="00EC220D">
        <w:t>, pois é através dela que o engajamento dos usuários é obtid</w:t>
      </w:r>
      <w:r w:rsidR="00746801">
        <w:t>o</w:t>
      </w:r>
      <w:r w:rsidR="00EB3C7C">
        <w:t>,</w:t>
      </w:r>
      <w:r w:rsidR="00A0256E">
        <w:t xml:space="preserve"> uma vez que traz satisfação ao usuário por concluir determinada atividade ou tarefa.</w:t>
      </w:r>
      <w:r w:rsidR="00746801">
        <w:t xml:space="preserve"> </w:t>
      </w:r>
      <w:r w:rsidR="00132454">
        <w:t>Além disso</w:t>
      </w:r>
      <w:r w:rsidR="00E832B0">
        <w:t xml:space="preserve">, </w:t>
      </w:r>
      <w:r w:rsidR="00D70321">
        <w:t>ela pode ser categorizada como motivação intrínseca, quando surge da vontade própria do usuário, ou extrínseca, quando ela surge</w:t>
      </w:r>
      <w:r w:rsidR="00E3602E">
        <w:t xml:space="preserve"> como aspiração de</w:t>
      </w:r>
      <w:r w:rsidR="00CF7110">
        <w:t xml:space="preserve"> alguma recompensa externa</w:t>
      </w:r>
      <w:r w:rsidR="00254921">
        <w:t>, tais como bens materiais ou reconhecimento</w:t>
      </w:r>
      <w:r w:rsidR="00CF7110">
        <w:t>.</w:t>
      </w:r>
    </w:p>
    <w:p w14:paraId="3FCE77B7" w14:textId="2DA466FA" w:rsidR="004C3601" w:rsidRDefault="000A2120" w:rsidP="009E193D">
      <w:pPr>
        <w:pStyle w:val="TF-TEXTO"/>
      </w:pPr>
      <w:r>
        <w:t xml:space="preserve">Para Busarello (2016), </w:t>
      </w:r>
      <w:r w:rsidR="00FE2B1E">
        <w:t>elementos como metas</w:t>
      </w:r>
      <w:r w:rsidR="004D52A3">
        <w:t>,</w:t>
      </w:r>
      <w:r w:rsidR="00FE2B1E">
        <w:t xml:space="preserve"> </w:t>
      </w:r>
      <w:r w:rsidR="006078E0">
        <w:t>respostas</w:t>
      </w:r>
      <w:r w:rsidR="00DE5300">
        <w:t xml:space="preserve"> às ações do usuário</w:t>
      </w:r>
      <w:r w:rsidR="00BE4C4A">
        <w:t xml:space="preserve"> e </w:t>
      </w:r>
      <w:r w:rsidR="00793466">
        <w:t>pontuação</w:t>
      </w:r>
      <w:r w:rsidR="00FE2B1E">
        <w:t xml:space="preserve"> </w:t>
      </w:r>
      <w:r w:rsidR="00822866">
        <w:t xml:space="preserve">de desempenho </w:t>
      </w:r>
      <w:r w:rsidR="00314FAD">
        <w:t xml:space="preserve">podem ser abordados </w:t>
      </w:r>
      <w:r w:rsidR="00F10F8D">
        <w:t>na gamificação</w:t>
      </w:r>
      <w:r w:rsidR="00CF0EC6">
        <w:t xml:space="preserve">. Entretanto, </w:t>
      </w:r>
      <w:r w:rsidR="008977E3">
        <w:t>as</w:t>
      </w:r>
      <w:r w:rsidR="003B32F2">
        <w:t xml:space="preserve"> metas de</w:t>
      </w:r>
      <w:r w:rsidR="009B0FAF">
        <w:t>vem possuir</w:t>
      </w:r>
      <w:r w:rsidR="003B32F2">
        <w:t xml:space="preserve"> curto prazo</w:t>
      </w:r>
      <w:r w:rsidR="008C73FA">
        <w:t>,</w:t>
      </w:r>
      <w:r w:rsidR="00822866">
        <w:t xml:space="preserve"> </w:t>
      </w:r>
      <w:r w:rsidR="00426607">
        <w:t>as respostas devem ser imediatas</w:t>
      </w:r>
      <w:r w:rsidR="008C73FA">
        <w:t xml:space="preserve"> </w:t>
      </w:r>
      <w:r w:rsidR="00B309CC">
        <w:t xml:space="preserve">e </w:t>
      </w:r>
      <w:r w:rsidR="008C73FA">
        <w:t>a</w:t>
      </w:r>
      <w:r w:rsidR="00B309CC">
        <w:t xml:space="preserve"> frequência de compensa</w:t>
      </w:r>
      <w:r w:rsidR="008C73FA">
        <w:t>ção deve ser curta</w:t>
      </w:r>
      <w:r w:rsidR="00B309CC">
        <w:t>, para dar ao usuário uma sensação contínua de progressão.</w:t>
      </w:r>
      <w:r w:rsidR="004620DB">
        <w:t xml:space="preserve"> </w:t>
      </w:r>
      <w:r w:rsidR="00E82BB3">
        <w:t>Segundo</w:t>
      </w:r>
      <w:r w:rsidR="0050124F">
        <w:t xml:space="preserve"> Vianna </w:t>
      </w:r>
      <w:r w:rsidR="0050124F" w:rsidRPr="00C355A3">
        <w:rPr>
          <w:i/>
          <w:iCs/>
        </w:rPr>
        <w:t>et al</w:t>
      </w:r>
      <w:r w:rsidR="0050124F">
        <w:t>. (2013)</w:t>
      </w:r>
      <w:r w:rsidR="00C355A3">
        <w:t>,</w:t>
      </w:r>
      <w:r w:rsidR="00875662">
        <w:t xml:space="preserve"> “a meta é o motivo que justifica a realização de uma atividade por parte dos jogadores</w:t>
      </w:r>
      <w:r w:rsidR="007D3C60">
        <w:t xml:space="preserve"> </w:t>
      </w:r>
      <w:r w:rsidR="00875662">
        <w:t>[...]”</w:t>
      </w:r>
      <w:r w:rsidR="00225265">
        <w:t>.</w:t>
      </w:r>
      <w:r w:rsidR="00C355A3">
        <w:t xml:space="preserve"> </w:t>
      </w:r>
      <w:r w:rsidR="00131808">
        <w:t>Entretanto, conforme</w:t>
      </w:r>
      <w:r w:rsidR="00590FE8">
        <w:t xml:space="preserve"> destacado por</w:t>
      </w:r>
      <w:r w:rsidR="00131808">
        <w:t xml:space="preserve"> Busarello (2016), a meta é diferente do objetivo, pois esta </w:t>
      </w:r>
      <w:r w:rsidR="00131808">
        <w:lastRenderedPageBreak/>
        <w:t>primeira é orientada a atividade</w:t>
      </w:r>
      <w:r w:rsidR="00FD4436">
        <w:t xml:space="preserve"> ou tarefa sendo executada, enquanto o objetivo é orientado para o todo</w:t>
      </w:r>
      <w:r w:rsidR="00772871">
        <w:t>, dependendo da conclusão das metas para que seja finalizado</w:t>
      </w:r>
      <w:r w:rsidR="002514A6">
        <w:t>.</w:t>
      </w:r>
      <w:r w:rsidR="002364C3">
        <w:t xml:space="preserve"> </w:t>
      </w:r>
    </w:p>
    <w:p w14:paraId="4850900F" w14:textId="18008240" w:rsidR="007E112B" w:rsidRDefault="00D932F4" w:rsidP="009E193D">
      <w:pPr>
        <w:pStyle w:val="TF-TEXTO"/>
      </w:pPr>
      <w:r>
        <w:t xml:space="preserve">Com relação às respostas do usuário, </w:t>
      </w:r>
      <w:r w:rsidR="0022178B">
        <w:t xml:space="preserve">sua </w:t>
      </w:r>
      <w:r w:rsidR="009547AA">
        <w:t>“</w:t>
      </w:r>
      <w:r w:rsidR="009547AA" w:rsidRPr="009547AA">
        <w:t>função principal é informar aos jogadores como está sua relação com os diferentes aspectos que regulam sua interação com a atividade</w:t>
      </w:r>
      <w:r w:rsidR="009547AA">
        <w:t>”</w:t>
      </w:r>
      <w:r w:rsidR="009547AA" w:rsidRPr="009547AA">
        <w:t xml:space="preserve"> </w:t>
      </w:r>
      <w:r w:rsidR="009547AA">
        <w:t xml:space="preserve">(VIANNA </w:t>
      </w:r>
      <w:r w:rsidR="009547AA" w:rsidRPr="00D9659B">
        <w:rPr>
          <w:i/>
          <w:iCs/>
        </w:rPr>
        <w:t>et al</w:t>
      </w:r>
      <w:r w:rsidR="009547AA">
        <w:t>., 2013)</w:t>
      </w:r>
      <w:r w:rsidR="0022178B">
        <w:t xml:space="preserve">. </w:t>
      </w:r>
      <w:r w:rsidR="00EF0CB3">
        <w:t xml:space="preserve">Vianna </w:t>
      </w:r>
      <w:r w:rsidR="00EF0CB3" w:rsidRPr="00EF0CB3">
        <w:rPr>
          <w:i/>
          <w:iCs/>
        </w:rPr>
        <w:t>et al</w:t>
      </w:r>
      <w:r w:rsidR="00EF0CB3">
        <w:t>.</w:t>
      </w:r>
      <w:r w:rsidR="00A61069">
        <w:t xml:space="preserve"> (201</w:t>
      </w:r>
      <w:r w:rsidR="00EF0CB3">
        <w:t>3</w:t>
      </w:r>
      <w:r w:rsidR="00A61069">
        <w:t>)</w:t>
      </w:r>
      <w:r w:rsidR="00AB4A41">
        <w:t xml:space="preserve"> </w:t>
      </w:r>
      <w:r w:rsidR="00E73FF5">
        <w:t>realça</w:t>
      </w:r>
      <w:ins w:id="78" w:author="Andreza Sartori" w:date="2021-06-29T09:45:00Z">
        <w:r w:rsidR="00820DDA">
          <w:t>m</w:t>
        </w:r>
      </w:ins>
      <w:r w:rsidR="00E73FF5">
        <w:t xml:space="preserve"> a importância deste elemento para </w:t>
      </w:r>
      <w:r w:rsidR="0061635A">
        <w:t xml:space="preserve">o estímulo </w:t>
      </w:r>
      <w:r w:rsidR="002C00A3">
        <w:t>da motivação, fazendo com que o usuário</w:t>
      </w:r>
      <w:r w:rsidR="006D568D">
        <w:t xml:space="preserve"> esteja constantemente consciente </w:t>
      </w:r>
      <w:r w:rsidR="00B51E99">
        <w:t>do seu nível de progresso em relação à meta</w:t>
      </w:r>
      <w:r w:rsidR="009110C4">
        <w:t>.</w:t>
      </w:r>
      <w:r w:rsidR="0037115D">
        <w:t xml:space="preserve"> Além disso, outro elemento que ajuda n</w:t>
      </w:r>
      <w:r w:rsidR="00E03D54">
        <w:t xml:space="preserve">o fomento da motivação </w:t>
      </w:r>
      <w:r w:rsidR="00C6426A">
        <w:t>é a utilização de desafios, que</w:t>
      </w:r>
      <w:r w:rsidR="00B4216F">
        <w:t xml:space="preserve"> devem </w:t>
      </w:r>
      <w:r w:rsidR="00E358D8">
        <w:t>ser equilibrados aos níveis do usuário, ou seja, nem tão fáceis</w:t>
      </w:r>
      <w:r w:rsidR="00456573">
        <w:t>,</w:t>
      </w:r>
      <w:r w:rsidR="00E358D8">
        <w:t xml:space="preserve"> nem tão difíceis para serem superados (</w:t>
      </w:r>
      <w:r w:rsidR="00FA4CD8" w:rsidRPr="00FA4CD8">
        <w:t>CSIKSZENTMIHALYI</w:t>
      </w:r>
      <w:r w:rsidR="00DB6C35">
        <w:t xml:space="preserve">, 2008 </w:t>
      </w:r>
      <w:r w:rsidR="00DB6C35" w:rsidRPr="00DB6C35">
        <w:rPr>
          <w:i/>
          <w:iCs/>
        </w:rPr>
        <w:t>apud</w:t>
      </w:r>
      <w:r w:rsidR="00DB6C35">
        <w:t xml:space="preserve"> </w:t>
      </w:r>
      <w:r w:rsidR="00DB6C35" w:rsidRPr="00DB6C35">
        <w:t>BUSARELLO</w:t>
      </w:r>
      <w:r w:rsidR="00DB6C35">
        <w:t>, 2016</w:t>
      </w:r>
      <w:r w:rsidR="00E358D8">
        <w:t>).</w:t>
      </w:r>
    </w:p>
    <w:p w14:paraId="0D305181" w14:textId="46C52CF7" w:rsidR="00537D38" w:rsidRDefault="003E746F" w:rsidP="00F81AF1">
      <w:pPr>
        <w:pStyle w:val="TF-TEXTO"/>
      </w:pPr>
      <w:r>
        <w:t xml:space="preserve">No que se refere </w:t>
      </w:r>
      <w:del w:id="79" w:author="Andreza Sartori" w:date="2021-06-29T09:45:00Z">
        <w:r w:rsidR="00714733" w:rsidDel="00392EF0">
          <w:delText>à</w:delText>
        </w:r>
      </w:del>
      <w:ins w:id="80" w:author="Andreza Sartori" w:date="2021-06-29T09:45:00Z">
        <w:r w:rsidR="00392EF0">
          <w:t>às</w:t>
        </w:r>
      </w:ins>
      <w:r>
        <w:t xml:space="preserve"> recompensas</w:t>
      </w:r>
      <w:r w:rsidR="009F60EF">
        <w:t xml:space="preserve">, </w:t>
      </w:r>
      <w:r w:rsidR="00237D9C">
        <w:t xml:space="preserve">de acordo com Vianna </w:t>
      </w:r>
      <w:r w:rsidR="00237D9C" w:rsidRPr="00237D9C">
        <w:rPr>
          <w:i/>
          <w:iCs/>
        </w:rPr>
        <w:t>et al</w:t>
      </w:r>
      <w:r w:rsidR="00237D9C">
        <w:t>. (2013)</w:t>
      </w:r>
      <w:r w:rsidR="00891B12">
        <w:t xml:space="preserve">, elas </w:t>
      </w:r>
      <w:r w:rsidR="008F5F75">
        <w:t xml:space="preserve">são </w:t>
      </w:r>
      <w:r w:rsidR="00252E52">
        <w:t>“</w:t>
      </w:r>
      <w:r w:rsidR="00252E52" w:rsidRPr="00252E52">
        <w:t>a principal razão pela qual os jogadores se motivam a persistir em um jogo até sua conclusão, ou mesmo permanecerem jogando</w:t>
      </w:r>
      <w:r w:rsidR="001F6CD6">
        <w:t xml:space="preserve"> [...]</w:t>
      </w:r>
      <w:r w:rsidR="00252E52">
        <w:t xml:space="preserve">”. Entretanto, as recompensas </w:t>
      </w:r>
      <w:r w:rsidR="00891B12">
        <w:t>devem ser abordadas baseando-se no tipo de perfil do usuário que irá utilizar a aplicação gamificada</w:t>
      </w:r>
      <w:r w:rsidR="0010684F">
        <w:t xml:space="preserve"> ou jogo, uma vez que </w:t>
      </w:r>
      <w:r w:rsidR="00F74217">
        <w:t>tipos de jogadores diferentes t</w:t>
      </w:r>
      <w:r w:rsidR="00EF7C3A">
        <w:t>ê</w:t>
      </w:r>
      <w:r w:rsidR="00F74217">
        <w:t xml:space="preserve">m anseios diferentes. </w:t>
      </w:r>
      <w:r w:rsidR="005A7112">
        <w:t xml:space="preserve">Segundo Vianna </w:t>
      </w:r>
      <w:commentRangeStart w:id="81"/>
      <w:r w:rsidR="005A7112">
        <w:t>et al</w:t>
      </w:r>
      <w:commentRangeEnd w:id="81"/>
      <w:r w:rsidR="005E03A4">
        <w:rPr>
          <w:rStyle w:val="Refdecomentrio"/>
        </w:rPr>
        <w:commentReference w:id="81"/>
      </w:r>
      <w:r w:rsidR="005A7112">
        <w:t>. (2013)</w:t>
      </w:r>
      <w:r w:rsidR="00B51C0C">
        <w:t>, elas podem ser dadas na forma de classificaç</w:t>
      </w:r>
      <w:r w:rsidR="005F3FAB">
        <w:t>ão</w:t>
      </w:r>
      <w:r w:rsidR="00483F95">
        <w:t xml:space="preserve"> (baseado em pontos ou quantidade de conquistas) ou como acesso a </w:t>
      </w:r>
      <w:r w:rsidR="00EB166E">
        <w:t>conteúdo</w:t>
      </w:r>
      <w:r w:rsidR="00483F95">
        <w:t xml:space="preserve"> </w:t>
      </w:r>
      <w:r w:rsidR="00EB166E">
        <w:t>ou habilidades exclusivas.</w:t>
      </w:r>
      <w:r w:rsidR="00553AEC">
        <w:t xml:space="preserve"> Além destas opções, </w:t>
      </w:r>
      <w:r w:rsidR="00CB7CEB">
        <w:t>os usuários também podem ser recompensados com brindes</w:t>
      </w:r>
      <w:r w:rsidR="00B851B7">
        <w:t>, como itens especiais.</w:t>
      </w:r>
    </w:p>
    <w:p w14:paraId="0F27E6EB" w14:textId="06D3421C" w:rsidR="005F72F4" w:rsidRDefault="005F72F4" w:rsidP="00F81AF1">
      <w:pPr>
        <w:pStyle w:val="TF-TEXTO"/>
      </w:pPr>
      <w:r>
        <w:t>Em suma, a gamificação, segundo</w:t>
      </w:r>
      <w:r w:rsidR="006A5C94">
        <w:t xml:space="preserve"> Busarello (2016), pode ser entendida como estratégias motivacionais</w:t>
      </w:r>
      <w:r w:rsidR="00422137">
        <w:t>, que se aproveitam de sistemáticas comuns e conceitos de jogos para</w:t>
      </w:r>
      <w:r w:rsidR="008B7E24">
        <w:t xml:space="preserve"> melhorar o engajamento de indivíduos e</w:t>
      </w:r>
      <w:r w:rsidR="00875E7D">
        <w:t xml:space="preserve"> favorecer o aproveitamento</w:t>
      </w:r>
      <w:r w:rsidR="009C19E0">
        <w:t xml:space="preserve"> das situações em que é aplicado. </w:t>
      </w:r>
      <w:r w:rsidR="002467FD">
        <w:t>Além disso, “os elementos comuns aos jogos [...]</w:t>
      </w:r>
      <w:r w:rsidR="00297209">
        <w:t xml:space="preserve"> contribuem para a construção de experiências dentro do ambiente gamificado, favorecendo a participação voluntária do</w:t>
      </w:r>
      <w:r w:rsidR="00C37E90">
        <w:t xml:space="preserve"> indivíduo</w:t>
      </w:r>
      <w:r w:rsidR="002467FD">
        <w:t>”</w:t>
      </w:r>
      <w:r w:rsidR="00C37E90">
        <w:t xml:space="preserve"> (</w:t>
      </w:r>
      <w:r w:rsidR="00C37E90" w:rsidRPr="00DB6C35">
        <w:t>BUSARELLO</w:t>
      </w:r>
      <w:r w:rsidR="00C37E90">
        <w:t>, 2016).</w:t>
      </w:r>
    </w:p>
    <w:p w14:paraId="6BD54095" w14:textId="77777777" w:rsidR="00451B94" w:rsidRDefault="00451B94" w:rsidP="00F83A19">
      <w:pPr>
        <w:pStyle w:val="TF-refernciasbibliogrficasTTULO"/>
      </w:pPr>
      <w:bookmarkStart w:id="82" w:name="_Toc351015602"/>
      <w:bookmarkEnd w:id="45"/>
      <w:bookmarkEnd w:id="46"/>
      <w:bookmarkEnd w:id="47"/>
      <w:bookmarkEnd w:id="48"/>
      <w:bookmarkEnd w:id="49"/>
      <w:bookmarkEnd w:id="50"/>
      <w:bookmarkEnd w:id="51"/>
      <w:r>
        <w:t>Referências</w:t>
      </w:r>
      <w:bookmarkEnd w:id="82"/>
    </w:p>
    <w:p w14:paraId="16ED4B07" w14:textId="6F8B9EAA" w:rsidR="005E4CC9" w:rsidRPr="00E04C2F" w:rsidRDefault="005E4CC9" w:rsidP="005E4CC9">
      <w:pPr>
        <w:pStyle w:val="TF-REFERNCIASITEM0"/>
        <w:rPr>
          <w:lang w:val="en-US"/>
        </w:rPr>
      </w:pPr>
      <w:r>
        <w:t>ADILKHAN,</w:t>
      </w:r>
      <w:r w:rsidR="00D73D94" w:rsidRPr="00D73D94">
        <w:t xml:space="preserve"> Shyngys</w:t>
      </w:r>
      <w:r>
        <w:t>; ALIMANOVA, М</w:t>
      </w:r>
      <w:r w:rsidR="00DA1915">
        <w:t>adina</w:t>
      </w:r>
      <w:r>
        <w:t xml:space="preserve">. </w:t>
      </w:r>
      <w:r w:rsidRPr="00E04C2F">
        <w:rPr>
          <w:lang w:val="en-US"/>
        </w:rPr>
        <w:t xml:space="preserve">GAMIFICATION OF MEDICAL PROCESSES. </w:t>
      </w:r>
      <w:r w:rsidRPr="00E04C2F">
        <w:rPr>
          <w:b/>
          <w:bCs/>
          <w:lang w:val="en-US"/>
        </w:rPr>
        <w:t>Suleyman Demirel University Bulletin</w:t>
      </w:r>
      <w:r w:rsidRPr="00E04C2F">
        <w:rPr>
          <w:lang w:val="en-US"/>
        </w:rPr>
        <w:t>: Natural and Technical Sciences, [S.l.], v. 53, n. 2, p. 5-10, 2020.</w:t>
      </w:r>
    </w:p>
    <w:p w14:paraId="5A52CA9B" w14:textId="39E22E75" w:rsidR="00FE5ABB" w:rsidRPr="00E04C2F" w:rsidRDefault="00FE5ABB" w:rsidP="005E4CC9">
      <w:pPr>
        <w:pStyle w:val="TF-REFERNCIASITEM0"/>
        <w:rPr>
          <w:lang w:val="en-US"/>
        </w:rPr>
      </w:pPr>
      <w:r w:rsidRPr="00E04C2F">
        <w:rPr>
          <w:lang w:val="en-US"/>
        </w:rPr>
        <w:t xml:space="preserve">ALIMANOVA, Madina et al., Gamification of Hand Rehabilitation Process Using Virtual Reality Tools: Using Leap Motion for Hand Rehabilitation. </w:t>
      </w:r>
      <w:r w:rsidRPr="00E04C2F">
        <w:rPr>
          <w:b/>
          <w:bCs/>
          <w:lang w:val="en-US"/>
        </w:rPr>
        <w:t>First IEEE International Conference on Robotic Computing (IRC)</w:t>
      </w:r>
      <w:r w:rsidRPr="00E04C2F">
        <w:rPr>
          <w:lang w:val="en-US"/>
        </w:rPr>
        <w:t xml:space="preserve">, </w:t>
      </w:r>
      <w:r w:rsidR="00060104" w:rsidRPr="00E04C2F">
        <w:rPr>
          <w:lang w:val="en-US"/>
        </w:rPr>
        <w:t>Taichung, Taiwan</w:t>
      </w:r>
      <w:r w:rsidRPr="00E04C2F">
        <w:rPr>
          <w:lang w:val="en-US"/>
        </w:rPr>
        <w:t>, p.336-339, 2017.</w:t>
      </w:r>
    </w:p>
    <w:p w14:paraId="351D1BA4" w14:textId="2C6BF61B" w:rsidR="00EB4924" w:rsidRDefault="00EB4924" w:rsidP="005E4CC9">
      <w:pPr>
        <w:pStyle w:val="TF-REFERNCIASITEM0"/>
      </w:pPr>
      <w:r w:rsidRPr="00EB4924">
        <w:t xml:space="preserve">BOFFINO, Catarina C. </w:t>
      </w:r>
      <w:r w:rsidRPr="00EB4924">
        <w:rPr>
          <w:b/>
          <w:bCs/>
        </w:rPr>
        <w:t>Medo de altura</w:t>
      </w:r>
      <w:r w:rsidRPr="00EB4924">
        <w:t>: desempenho cognitivo e controle postural. 2009. Dissertação (Mestrado em Neurociências e Comportamento) - Instituto de Psicologia, Universi</w:t>
      </w:r>
      <w:r w:rsidR="0032003C">
        <w:t>dade</w:t>
      </w:r>
      <w:r w:rsidRPr="00EB4924">
        <w:t xml:space="preserve"> </w:t>
      </w:r>
      <w:r w:rsidR="0032003C">
        <w:t>de</w:t>
      </w:r>
      <w:r w:rsidRPr="00EB4924">
        <w:t xml:space="preserve"> São Paulo, São Paulo, 2009.</w:t>
      </w:r>
    </w:p>
    <w:p w14:paraId="4FBBF8E9" w14:textId="6379DF34" w:rsidR="001B487C" w:rsidRDefault="001B487C" w:rsidP="005E4CC9">
      <w:pPr>
        <w:pStyle w:val="TF-REFERNCIASITEM0"/>
      </w:pPr>
      <w:r w:rsidRPr="001B487C">
        <w:t xml:space="preserve">BUSARELLO, Raul I. </w:t>
      </w:r>
      <w:r w:rsidRPr="001B487C">
        <w:rPr>
          <w:b/>
          <w:bCs/>
        </w:rPr>
        <w:t>Gamification</w:t>
      </w:r>
      <w:r w:rsidRPr="001B487C">
        <w:t>: princípios e estratégias. São Paulo: Pimenta Cultural, 2016. E-book.</w:t>
      </w:r>
    </w:p>
    <w:p w14:paraId="536FA939" w14:textId="63D67DF9" w:rsidR="005E4CC9" w:rsidRDefault="005E4CC9" w:rsidP="005E4CC9">
      <w:pPr>
        <w:pStyle w:val="TF-REFERNCIASITEM0"/>
      </w:pPr>
      <w:r>
        <w:t xml:space="preserve">BVSMS (org). </w:t>
      </w:r>
      <w:r w:rsidRPr="008033C2">
        <w:rPr>
          <w:b/>
          <w:bCs/>
        </w:rPr>
        <w:t>Ansiedade</w:t>
      </w:r>
      <w:r>
        <w:t>. [S.l.], 2011. Disponível em: &lt;http://bvsms.saude.gov.br/bvs/dicas/224_ansiedade.html&gt;. Acesso em: 21 março 2021.</w:t>
      </w:r>
    </w:p>
    <w:p w14:paraId="28D3AA29" w14:textId="5F964E8C" w:rsidR="005E4CC9" w:rsidRDefault="005E4CC9" w:rsidP="005E4CC9">
      <w:pPr>
        <w:pStyle w:val="TF-REFERNCIASITEM0"/>
      </w:pPr>
      <w:r>
        <w:t>COSTA, Rafael T</w:t>
      </w:r>
      <w:r w:rsidR="007C2F85">
        <w:t>.</w:t>
      </w:r>
      <w:r>
        <w:t>; CARVALHO, Marcele R</w:t>
      </w:r>
      <w:r w:rsidR="007C2F85">
        <w:t>.</w:t>
      </w:r>
      <w:r>
        <w:t xml:space="preserve">; NARDI, Antonio E. Virtual reality exposure therapy in the treatment of driving phobia. </w:t>
      </w:r>
      <w:r w:rsidRPr="008033C2">
        <w:rPr>
          <w:b/>
          <w:bCs/>
        </w:rPr>
        <w:t>Psic.: Teor. e Pesq.</w:t>
      </w:r>
      <w:r>
        <w:t>, Brasília, vol. 26, n. 1, p.131-137, 2010.</w:t>
      </w:r>
    </w:p>
    <w:p w14:paraId="6AB246C3" w14:textId="503489B5" w:rsidR="005E4CC9" w:rsidRDefault="005E4CC9" w:rsidP="005E4CC9">
      <w:pPr>
        <w:pStyle w:val="TF-REFERNCIASITEM0"/>
      </w:pPr>
      <w:r>
        <w:t>ESTÁCIO, Soraya C</w:t>
      </w:r>
      <w:r w:rsidR="007C2F85">
        <w:t>.</w:t>
      </w:r>
      <w:r>
        <w:t>; JACOB, Liliane J</w:t>
      </w:r>
      <w:r w:rsidR="007C2F85">
        <w:t>.</w:t>
      </w:r>
      <w:r>
        <w:t>; ARTERO, Almir O</w:t>
      </w:r>
      <w:r w:rsidR="007C2F85">
        <w:t>.</w:t>
      </w:r>
      <w:r>
        <w:t xml:space="preserve"> </w:t>
      </w:r>
      <w:r w:rsidRPr="008033C2">
        <w:rPr>
          <w:b/>
          <w:bCs/>
        </w:rPr>
        <w:t xml:space="preserve">Emprego da Realidade Virtual no Tratamento de Fobia de </w:t>
      </w:r>
      <w:r w:rsidRPr="00E579ED">
        <w:rPr>
          <w:b/>
          <w:bCs/>
        </w:rPr>
        <w:t>Altura</w:t>
      </w:r>
      <w:r>
        <w:t>. 2010. Dissertação (Bacharelado em Ciência da Computação) - Faculdade de Informática, Universidade do Oeste Paulista, Presidente Prudente, 201</w:t>
      </w:r>
      <w:r w:rsidR="00446C34">
        <w:t>6</w:t>
      </w:r>
      <w:r>
        <w:t>.</w:t>
      </w:r>
    </w:p>
    <w:p w14:paraId="5771917C" w14:textId="535A552B" w:rsidR="005E4CC9" w:rsidRPr="00E04C2F" w:rsidRDefault="005E4CC9" w:rsidP="005E4CC9">
      <w:pPr>
        <w:pStyle w:val="TF-REFERNCIASITEM0"/>
        <w:rPr>
          <w:lang w:val="en-US"/>
        </w:rPr>
      </w:pPr>
      <w:r w:rsidRPr="00E04C2F">
        <w:rPr>
          <w:lang w:val="en-US"/>
        </w:rPr>
        <w:t xml:space="preserve">FLEMING, Theresa M. et al. </w:t>
      </w:r>
      <w:r w:rsidRPr="005C45C2">
        <w:rPr>
          <w:lang w:val="en-US"/>
        </w:rPr>
        <w:t xml:space="preserve">Serious Games and Gamification for Mental Health: Current Status and Promising Directions. </w:t>
      </w:r>
      <w:r w:rsidRPr="00E04C2F">
        <w:rPr>
          <w:b/>
          <w:bCs/>
          <w:lang w:val="en-US"/>
        </w:rPr>
        <w:t>Frontiers in Psychiatry</w:t>
      </w:r>
      <w:r w:rsidRPr="00E04C2F">
        <w:rPr>
          <w:lang w:val="en-US"/>
        </w:rPr>
        <w:t>, [S.l.], v. 7, n. 1, p.1-7, 2017.</w:t>
      </w:r>
    </w:p>
    <w:p w14:paraId="4E6DAD6A" w14:textId="2B5F76D8" w:rsidR="005E4CC9" w:rsidRDefault="005E4CC9" w:rsidP="005E4CC9">
      <w:pPr>
        <w:pStyle w:val="TF-REFERNCIASITEM0"/>
      </w:pPr>
      <w:r w:rsidRPr="00E04C2F">
        <w:rPr>
          <w:lang w:val="en-US"/>
        </w:rPr>
        <w:t>HS</w:t>
      </w:r>
      <w:r w:rsidR="006F629B" w:rsidRPr="00E04C2F">
        <w:rPr>
          <w:lang w:val="en-US"/>
        </w:rPr>
        <w:t>M</w:t>
      </w:r>
      <w:r w:rsidRPr="00E04C2F">
        <w:rPr>
          <w:lang w:val="en-US"/>
        </w:rPr>
        <w:t xml:space="preserve">. </w:t>
      </w:r>
      <w:r w:rsidRPr="00E04C2F">
        <w:rPr>
          <w:b/>
          <w:bCs/>
          <w:lang w:val="en-US"/>
        </w:rPr>
        <w:t>Phobia</w:t>
      </w:r>
      <w:r w:rsidRPr="00E04C2F">
        <w:rPr>
          <w:lang w:val="en-US"/>
        </w:rPr>
        <w:t xml:space="preserve">: what is it?. </w:t>
      </w:r>
      <w:r>
        <w:t>[Longwood, Flórida, Estados Unidos da América], 2018. Disponível em: &lt;https://www.health.harvard.edu/a_to_z/phobia-a-to-z&gt;. Acesso em: 21 março 2021.</w:t>
      </w:r>
    </w:p>
    <w:p w14:paraId="3E333C8F" w14:textId="2216D15C" w:rsidR="006162DE" w:rsidRPr="00E04C2F" w:rsidRDefault="00042C84" w:rsidP="006162DE">
      <w:pPr>
        <w:pStyle w:val="TF-REFERNCIASITEM0"/>
        <w:rPr>
          <w:lang w:val="en-US"/>
        </w:rPr>
      </w:pPr>
      <w:r>
        <w:t>JULIANI et al.</w:t>
      </w:r>
      <w:r w:rsidR="006162DE">
        <w:t xml:space="preserve"> </w:t>
      </w:r>
      <w:r w:rsidRPr="00A54477">
        <w:rPr>
          <w:b/>
          <w:bCs/>
        </w:rPr>
        <w:t>Unity</w:t>
      </w:r>
      <w:r w:rsidR="006162DE">
        <w:t xml:space="preserve">: </w:t>
      </w:r>
      <w:r w:rsidR="00BA410F">
        <w:t>A</w:t>
      </w:r>
      <w:r>
        <w:t xml:space="preserve"> general</w:t>
      </w:r>
      <w:r w:rsidR="0070471A">
        <w:t xml:space="preserve"> platform for </w:t>
      </w:r>
      <w:r w:rsidR="00BA410F">
        <w:t>I</w:t>
      </w:r>
      <w:r w:rsidR="0070471A">
        <w:t>ntel</w:t>
      </w:r>
      <w:r w:rsidR="00BA410F">
        <w:t>l</w:t>
      </w:r>
      <w:r w:rsidR="0070471A">
        <w:t xml:space="preserve">igent </w:t>
      </w:r>
      <w:r w:rsidR="00BA410F">
        <w:t>A</w:t>
      </w:r>
      <w:r w:rsidR="0070471A">
        <w:t>gents</w:t>
      </w:r>
      <w:r w:rsidR="006162DE">
        <w:t xml:space="preserve">. </w:t>
      </w:r>
      <w:r w:rsidR="00C20417">
        <w:t>São Francisco, Califórnia, Estados Unidos da América</w:t>
      </w:r>
      <w:r w:rsidR="00134DFE">
        <w:t xml:space="preserve">, </w:t>
      </w:r>
      <w:r w:rsidR="000B2E0B">
        <w:t>2020. Disponível em: &lt;</w:t>
      </w:r>
      <w:r w:rsidR="000B2E0B" w:rsidRPr="000B2E0B">
        <w:t>https://arxiv.org/abs/1809.02627</w:t>
      </w:r>
      <w:r w:rsidR="000B2E0B">
        <w:t xml:space="preserve">&gt;. </w:t>
      </w:r>
      <w:r w:rsidR="000B2E0B" w:rsidRPr="00E04C2F">
        <w:rPr>
          <w:lang w:val="en-US"/>
        </w:rPr>
        <w:t>Acesso em: 21 mai. 2021.</w:t>
      </w:r>
    </w:p>
    <w:p w14:paraId="577F120E" w14:textId="0FEA391E" w:rsidR="005E4CC9" w:rsidRDefault="005E4CC9" w:rsidP="005E4CC9">
      <w:pPr>
        <w:pStyle w:val="TF-REFERNCIASITEM0"/>
      </w:pPr>
      <w:r w:rsidRPr="00E04C2F">
        <w:rPr>
          <w:lang w:val="en-US"/>
        </w:rPr>
        <w:t>OMS (</w:t>
      </w:r>
      <w:r w:rsidR="004777A5" w:rsidRPr="00E04C2F">
        <w:rPr>
          <w:lang w:val="en-US"/>
        </w:rPr>
        <w:t>org.</w:t>
      </w:r>
      <w:r w:rsidRPr="00E04C2F">
        <w:rPr>
          <w:lang w:val="en-US"/>
        </w:rPr>
        <w:t xml:space="preserve">). </w:t>
      </w:r>
      <w:r w:rsidRPr="00E04C2F">
        <w:rPr>
          <w:b/>
          <w:bCs/>
          <w:lang w:val="en-US"/>
        </w:rPr>
        <w:t>Depression and Other Common Mental Disorders</w:t>
      </w:r>
      <w:r w:rsidRPr="00E04C2F">
        <w:rPr>
          <w:lang w:val="en-US"/>
        </w:rPr>
        <w:t xml:space="preserve">: global health estimates. </w:t>
      </w:r>
      <w:r>
        <w:t>Genebra, 2017. Disponível em: &lt;https://www.who.int/mental_health/management/depression/prevalence_global_health_estimates/en/&gt;. Acesso em: 21 março 2021.</w:t>
      </w:r>
    </w:p>
    <w:p w14:paraId="279DE893" w14:textId="5B0F6F4A" w:rsidR="00B70D1C" w:rsidRDefault="00B70D1C" w:rsidP="005E4CC9">
      <w:pPr>
        <w:pStyle w:val="TF-REFERNCIASITEM0"/>
      </w:pPr>
      <w:r w:rsidRPr="00B70D1C">
        <w:t>PERANDR</w:t>
      </w:r>
      <w:r w:rsidR="007E0B34">
        <w:t>É</w:t>
      </w:r>
      <w:r w:rsidRPr="00B70D1C">
        <w:t>, Yhann H</w:t>
      </w:r>
      <w:r w:rsidR="008A2BE4">
        <w:t>.</w:t>
      </w:r>
      <w:r w:rsidRPr="00B70D1C">
        <w:t xml:space="preserve"> T</w:t>
      </w:r>
      <w:r w:rsidR="008A2BE4">
        <w:t>.</w:t>
      </w:r>
      <w:r w:rsidRPr="00B70D1C">
        <w:t xml:space="preserve">; HAYDU, Verônica B. </w:t>
      </w:r>
      <w:r w:rsidRPr="00B70D1C">
        <w:rPr>
          <w:b/>
          <w:bCs/>
        </w:rPr>
        <w:t>Um Programa de Intervenção para Transtorno de Ansiedade Social com o Uso da Realidade Virtual</w:t>
      </w:r>
      <w:r w:rsidRPr="00B70D1C">
        <w:t>. Trends in Psychology, Ribeirão Preto, v. 26, n. 2, p. 851-866, 2018.</w:t>
      </w:r>
    </w:p>
    <w:p w14:paraId="091548F4" w14:textId="322A2964" w:rsidR="005E4CC9" w:rsidRDefault="005E4CC9" w:rsidP="005E4CC9">
      <w:pPr>
        <w:pStyle w:val="TF-REFERNCIASITEM0"/>
      </w:pPr>
      <w:r>
        <w:t xml:space="preserve">PEREIRA, Julie; FAÊDA, Leonardo; COELHO, Alessandra. </w:t>
      </w:r>
      <w:r w:rsidRPr="008C6639">
        <w:rPr>
          <w:b/>
          <w:bCs/>
        </w:rPr>
        <w:t>Evolução do VRET para Auxiliar no Tratamento de Fobias</w:t>
      </w:r>
      <w:r>
        <w:t>: uma Revisão Sistemática. In: SIMPÓSIO DE REALIDADE VIRTUAL E AUMENTADA (SVR), 22, 2020, Evento Online. Anais [...]. Porto Alegre: Sociedade Brasileira de Computação, 2020. p. 418-422.</w:t>
      </w:r>
    </w:p>
    <w:p w14:paraId="5A939C17" w14:textId="39ECC75E" w:rsidR="005E4CC9" w:rsidRDefault="005E4CC9" w:rsidP="005E4CC9">
      <w:pPr>
        <w:pStyle w:val="TF-REFERNCIASITEM0"/>
      </w:pPr>
      <w:r>
        <w:t>TORI, Romero; HOUNSELL, Marcelo S</w:t>
      </w:r>
      <w:r w:rsidR="00174257">
        <w:t xml:space="preserve">. </w:t>
      </w:r>
      <w:r>
        <w:t xml:space="preserve">(org.). </w:t>
      </w:r>
      <w:r w:rsidRPr="008C6639">
        <w:rPr>
          <w:b/>
          <w:bCs/>
        </w:rPr>
        <w:t>Introdução a Realidade Virtual e Aumentada</w:t>
      </w:r>
      <w:r>
        <w:t>. Porto Alegre: Editora SBC, 2018.</w:t>
      </w:r>
      <w:r w:rsidR="00D13C5C">
        <w:t xml:space="preserve"> E-book.</w:t>
      </w:r>
    </w:p>
    <w:p w14:paraId="177F3738" w14:textId="2C019F64" w:rsidR="008F67B4" w:rsidRDefault="008F67B4" w:rsidP="005E4CC9">
      <w:pPr>
        <w:pStyle w:val="TF-REFERNCIASITEM0"/>
      </w:pPr>
      <w:r w:rsidRPr="008F67B4">
        <w:lastRenderedPageBreak/>
        <w:t xml:space="preserve">ULTRALEAP. </w:t>
      </w:r>
      <w:r w:rsidRPr="008F67B4">
        <w:rPr>
          <w:b/>
          <w:bCs/>
        </w:rPr>
        <w:t>Leap Motion Controller</w:t>
      </w:r>
      <w:r w:rsidRPr="008F67B4">
        <w:t xml:space="preserve">. Disponível em: </w:t>
      </w:r>
      <w:r w:rsidR="009F3A41">
        <w:t>&lt;</w:t>
      </w:r>
      <w:r w:rsidRPr="008F67B4">
        <w:t>https://www.ultraleap.com/product/leap-motion-controller</w:t>
      </w:r>
      <w:r w:rsidR="009F3A41">
        <w:t>&gt;</w:t>
      </w:r>
      <w:r w:rsidRPr="008F67B4">
        <w:t>. Acesso em: 20 mai. 2021.</w:t>
      </w:r>
    </w:p>
    <w:p w14:paraId="75A99765" w14:textId="07FA9ECE" w:rsidR="00615101" w:rsidRDefault="00615101" w:rsidP="005E4CC9">
      <w:pPr>
        <w:pStyle w:val="TF-REFERNCIASITEM0"/>
      </w:pPr>
      <w:r>
        <w:t xml:space="preserve">UNITY. </w:t>
      </w:r>
      <w:r w:rsidR="009F3A41" w:rsidRPr="001D5BEF">
        <w:rPr>
          <w:b/>
          <w:bCs/>
        </w:rPr>
        <w:t>Unity Real-Time Development Platform</w:t>
      </w:r>
      <w:r w:rsidR="009F3A41">
        <w:t>. Disponível em: &lt;</w:t>
      </w:r>
      <w:r w:rsidR="001D5BEF" w:rsidRPr="001D5BEF">
        <w:t>https://unity.com</w:t>
      </w:r>
      <w:r w:rsidR="009F3A41">
        <w:t xml:space="preserve">&gt;. Acesso em </w:t>
      </w:r>
      <w:r w:rsidR="001D5BEF">
        <w:t>21 mai. 2021.</w:t>
      </w:r>
    </w:p>
    <w:p w14:paraId="56A72FDA" w14:textId="22FCE6CA" w:rsidR="005E4CC9" w:rsidRDefault="005E4CC9" w:rsidP="005E4CC9">
      <w:pPr>
        <w:pStyle w:val="TF-REFERNCIASITEM0"/>
      </w:pPr>
      <w:r>
        <w:t>VIANNA</w:t>
      </w:r>
      <w:r w:rsidR="006E4973">
        <w:t>, Ysmar</w:t>
      </w:r>
      <w:r>
        <w:t xml:space="preserve"> et al. </w:t>
      </w:r>
      <w:r w:rsidRPr="008C6639">
        <w:rPr>
          <w:b/>
          <w:bCs/>
        </w:rPr>
        <w:t>Gamification, Inc</w:t>
      </w:r>
      <w:r w:rsidR="008C6639" w:rsidRPr="008C6639">
        <w:rPr>
          <w:b/>
          <w:bCs/>
        </w:rPr>
        <w:t>.</w:t>
      </w:r>
      <w:r>
        <w:t>: como reinventar empresas a partir de jogos. Rio de Janeiro: MJV Press, 2013. E-book.</w:t>
      </w:r>
    </w:p>
    <w:p w14:paraId="05CA5245" w14:textId="781DB7B1" w:rsidR="008C6639" w:rsidRDefault="005E4CC9" w:rsidP="009E71AD">
      <w:pPr>
        <w:pStyle w:val="TF-REFERNCIASITEM0"/>
      </w:pPr>
      <w:r>
        <w:t xml:space="preserve">ZACARIN, Marcela R. J. et al. </w:t>
      </w:r>
      <w:r w:rsidRPr="008B42EA">
        <w:t>Senso de presença</w:t>
      </w:r>
      <w:r>
        <w:t xml:space="preserve">: Proposta de uma definição analítico-comportamental. </w:t>
      </w:r>
      <w:r w:rsidRPr="008B42EA">
        <w:rPr>
          <w:b/>
          <w:bCs/>
        </w:rPr>
        <w:t>Acta Comportamentalia: Revista Latina de Análisis de Comportamiento</w:t>
      </w:r>
      <w:r>
        <w:t>, Veracruz, v. 25, n. 2, p. 249-263, 2017.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1"/>
          <w:headerReference w:type="first" r:id="rId2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D1A0D68" w:rsidR="00320BFA" w:rsidRPr="00320BFA" w:rsidRDefault="00320BFA" w:rsidP="00320BFA">
      <w:pPr>
        <w:pStyle w:val="TF-xAvalLINHA"/>
      </w:pPr>
      <w:r w:rsidRPr="00320BFA">
        <w:t>Acadêmico(a):</w:t>
      </w:r>
      <w:r w:rsidR="00944AA5">
        <w:t xml:space="preserve"> Alan Felipe Jantz</w:t>
      </w:r>
      <w:r w:rsidRPr="00320BFA">
        <w:tab/>
      </w:r>
    </w:p>
    <w:p w14:paraId="3F54DE5E" w14:textId="2B47F0B3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44AA5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6F9E0A7C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44243644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089A6073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39284C0D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06D20198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5328A0C2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35CF740C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37CCC9C1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0210A09F" w:rsidR="00613B57" w:rsidRPr="00801036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3475D92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45D4F4AD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2551D84A" w:rsidR="00613B57" w:rsidRPr="00320BFA" w:rsidRDefault="005D18AB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0DBCA22B" w:rsidR="00613B57" w:rsidRPr="00320BFA" w:rsidRDefault="005D18AB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4E9DC24A" w:rsidR="00613B57" w:rsidRPr="00320BFA" w:rsidRDefault="00D307C4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08DCA052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3FBE833D" w:rsidR="00613B57" w:rsidRPr="00320BFA" w:rsidRDefault="00D307C4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AAD5B5D" w:rsidR="00613B57" w:rsidRPr="00320BFA" w:rsidRDefault="00D307C4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FAB050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241C1B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0E083DCA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241C1B">
        <w:t>29/06/2021.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1-06-29T08:12:00Z" w:initials="AS">
    <w:p w14:paraId="122D339D" w14:textId="508C0724" w:rsidR="005C45C2" w:rsidRDefault="005C45C2">
      <w:pPr>
        <w:pStyle w:val="Textodecomentrio"/>
      </w:pPr>
      <w:r>
        <w:rPr>
          <w:rStyle w:val="Refdecomentrio"/>
        </w:rPr>
        <w:annotationRef/>
      </w:r>
      <w:r>
        <w:t>Sem itálico</w:t>
      </w:r>
      <w:r w:rsidR="00DC7DE2">
        <w:t xml:space="preserve"> e deve ter o número da página</w:t>
      </w:r>
      <w:r w:rsidR="00D77D79">
        <w:t>. Arrumar nos demais.</w:t>
      </w:r>
    </w:p>
    <w:p w14:paraId="60CBA779" w14:textId="7B9C4499" w:rsidR="000962A3" w:rsidRDefault="000962A3">
      <w:pPr>
        <w:pStyle w:val="Textodecomentrio"/>
      </w:pPr>
    </w:p>
  </w:comment>
  <w:comment w:id="31" w:author="Andreza Sartori" w:date="2021-06-29T08:49:00Z" w:initials="AS">
    <w:p w14:paraId="381A7FA5" w14:textId="53A94640" w:rsidR="009B29E6" w:rsidRDefault="009B29E6">
      <w:pPr>
        <w:pStyle w:val="Textodecomentrio"/>
      </w:pPr>
      <w:r>
        <w:rPr>
          <w:rStyle w:val="Refdecomentrio"/>
        </w:rPr>
        <w:annotationRef/>
      </w:r>
      <w:r w:rsidR="001C1DE6">
        <w:t>Rever.</w:t>
      </w:r>
    </w:p>
  </w:comment>
  <w:comment w:id="32" w:author="Andreza Sartori" w:date="2021-06-29T08:54:00Z" w:initials="AS">
    <w:p w14:paraId="45B5CDFE" w14:textId="77777777" w:rsidR="006F2CB8" w:rsidRDefault="00E21800" w:rsidP="006F2CB8">
      <w:pPr>
        <w:pStyle w:val="Default"/>
      </w:pPr>
      <w:r>
        <w:rPr>
          <w:rStyle w:val="Refdecomentrio"/>
        </w:rPr>
        <w:annotationRef/>
      </w:r>
      <w:r w:rsidR="003A3692">
        <w:t>Rever a redação. Parece ser uma citação.</w:t>
      </w:r>
      <w:r w:rsidR="006F2CB8">
        <w:t xml:space="preserve"> </w:t>
      </w:r>
    </w:p>
    <w:p w14:paraId="65A7BB75" w14:textId="1CCE9B5C" w:rsidR="00E21800" w:rsidRDefault="005C5607" w:rsidP="006F2CB8">
      <w:pPr>
        <w:pStyle w:val="Textodecomentrio"/>
      </w:pPr>
      <w:r>
        <w:rPr>
          <w:sz w:val="12"/>
          <w:szCs w:val="12"/>
        </w:rPr>
        <w:t>S</w:t>
      </w:r>
      <w:r w:rsidR="006F2CB8">
        <w:rPr>
          <w:sz w:val="12"/>
          <w:szCs w:val="12"/>
        </w:rPr>
        <w:t>e for, deve colocar dentro do formato correto</w:t>
      </w:r>
      <w:r w:rsidR="006F2CB8">
        <w:rPr>
          <w:sz w:val="12"/>
          <w:szCs w:val="12"/>
        </w:rPr>
        <w:t>.</w:t>
      </w:r>
    </w:p>
  </w:comment>
  <w:comment w:id="39" w:author="Andreza Sartori" w:date="2021-06-29T09:02:00Z" w:initials="AS">
    <w:p w14:paraId="0ACB2D9E" w14:textId="7754F700" w:rsidR="008D7937" w:rsidRDefault="008D7937">
      <w:pPr>
        <w:pStyle w:val="Textodecomentrio"/>
      </w:pPr>
      <w:r>
        <w:rPr>
          <w:rStyle w:val="Refdecomentrio"/>
        </w:rPr>
        <w:annotationRef/>
      </w:r>
      <w:r w:rsidRPr="008D7937">
        <w:t>Deve-se evitar iniciar a frase com gerúndio. Gerúndio complementa alguma ideia.</w:t>
      </w:r>
    </w:p>
  </w:comment>
  <w:comment w:id="40" w:author="Andreza Sartori" w:date="2021-06-29T09:05:00Z" w:initials="AS">
    <w:p w14:paraId="1E83484D" w14:textId="3A332AA5" w:rsidR="00D479E3" w:rsidRDefault="00D479E3">
      <w:pPr>
        <w:pStyle w:val="Textodecomentrio"/>
      </w:pPr>
      <w:r>
        <w:rPr>
          <w:rStyle w:val="Refdecomentrio"/>
        </w:rPr>
        <w:annotationRef/>
      </w:r>
      <w:r w:rsidR="00FF7894">
        <w:t>Rever esta frase com o que está escrito no parágrafo anterior. Está repetitivo.</w:t>
      </w:r>
    </w:p>
  </w:comment>
  <w:comment w:id="70" w:author="Andreza Sartori" w:date="2021-06-29T09:26:00Z" w:initials="AS">
    <w:p w14:paraId="20A9F51C" w14:textId="4B738ADA" w:rsidR="0037758B" w:rsidRDefault="0037758B">
      <w:pPr>
        <w:pStyle w:val="Textodecomentrio"/>
      </w:pPr>
      <w:r>
        <w:rPr>
          <w:rStyle w:val="Refdecomentrio"/>
        </w:rPr>
        <w:annotationRef/>
      </w:r>
      <w:r w:rsidR="00190F39">
        <w:t xml:space="preserve">Acrofobia? </w:t>
      </w:r>
      <w:r>
        <w:t>Correlatos?</w:t>
      </w:r>
    </w:p>
  </w:comment>
  <w:comment w:id="71" w:author="Andreza Sartori" w:date="2021-06-29T09:29:00Z" w:initials="AS">
    <w:p w14:paraId="6C9C212A" w14:textId="63888C47" w:rsidR="00E16138" w:rsidRDefault="00E16138">
      <w:pPr>
        <w:pStyle w:val="Textodecomentrio"/>
      </w:pPr>
      <w:r>
        <w:rPr>
          <w:rStyle w:val="Refdecomentrio"/>
        </w:rPr>
        <w:annotationRef/>
      </w:r>
      <w:r>
        <w:t xml:space="preserve">Para efetuar estes testes você precisa ter conhecimento sobre </w:t>
      </w:r>
      <w:r w:rsidR="00325CC5">
        <w:t>acrofobia</w:t>
      </w:r>
      <w:r w:rsidR="00920B58">
        <w:t>, por isso seria importante ter na sua revisão bibliográfica, bem como ter o</w:t>
      </w:r>
      <w:r w:rsidR="00325CC5">
        <w:t xml:space="preserve"> </w:t>
      </w:r>
      <w:r w:rsidR="00920B58">
        <w:t>auxílio</w:t>
      </w:r>
      <w:r w:rsidR="00325CC5">
        <w:t xml:space="preserve"> de um psicólogo.</w:t>
      </w:r>
    </w:p>
  </w:comment>
  <w:comment w:id="73" w:author="Andreza Sartori" w:date="2021-06-29T09:29:00Z" w:initials="AS">
    <w:p w14:paraId="20BC3177" w14:textId="1EB4801D" w:rsidR="008E525A" w:rsidRDefault="008E525A">
      <w:pPr>
        <w:pStyle w:val="Textodecomentrio"/>
      </w:pPr>
      <w:r>
        <w:rPr>
          <w:rStyle w:val="Refdecomentrio"/>
        </w:rPr>
        <w:annotationRef/>
      </w:r>
      <w:r>
        <w:t>Seria importante estudar acrofobia a fim de entender os diferentes níveis de medo por exemplo.</w:t>
      </w:r>
    </w:p>
  </w:comment>
  <w:comment w:id="74" w:author="Andreza Sartori" w:date="2021-06-29T09:44:00Z" w:initials="AS">
    <w:p w14:paraId="7401560E" w14:textId="32D3B946" w:rsidR="00F70F1D" w:rsidRDefault="00F70F1D">
      <w:pPr>
        <w:pStyle w:val="Textodecomentrio"/>
      </w:pPr>
      <w:r>
        <w:rPr>
          <w:rStyle w:val="Refdecomentrio"/>
        </w:rPr>
        <w:annotationRef/>
      </w:r>
      <w:r w:rsidR="002C3886" w:rsidRPr="002C3886">
        <w:t>Texto deve ser escrito no impessoal.</w:t>
      </w:r>
    </w:p>
  </w:comment>
  <w:comment w:id="81" w:author="Andreza Sartori" w:date="2021-06-29T09:46:00Z" w:initials="AS">
    <w:p w14:paraId="698F018D" w14:textId="352FF3A6" w:rsidR="005E03A4" w:rsidRDefault="005E03A4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CBA779" w15:done="0"/>
  <w15:commentEx w15:paraId="381A7FA5" w15:done="0"/>
  <w15:commentEx w15:paraId="65A7BB75" w15:done="0"/>
  <w15:commentEx w15:paraId="0ACB2D9E" w15:done="0"/>
  <w15:commentEx w15:paraId="1E83484D" w15:done="0"/>
  <w15:commentEx w15:paraId="20A9F51C" w15:done="0"/>
  <w15:commentEx w15:paraId="6C9C212A" w15:done="0"/>
  <w15:commentEx w15:paraId="20BC3177" w15:done="0"/>
  <w15:commentEx w15:paraId="7401560E" w15:done="0"/>
  <w15:commentEx w15:paraId="698F01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55484" w16cex:dateUtc="2021-06-29T11:12:00Z"/>
  <w16cex:commentExtensible w16cex:durableId="24855D0C" w16cex:dateUtc="2021-06-29T11:49:00Z"/>
  <w16cex:commentExtensible w16cex:durableId="24855E60" w16cex:dateUtc="2021-06-29T11:54:00Z"/>
  <w16cex:commentExtensible w16cex:durableId="24856029" w16cex:dateUtc="2021-06-29T12:02:00Z"/>
  <w16cex:commentExtensible w16cex:durableId="248560CE" w16cex:dateUtc="2021-06-29T12:05:00Z"/>
  <w16cex:commentExtensible w16cex:durableId="248565D7" w16cex:dateUtc="2021-06-29T12:26:00Z"/>
  <w16cex:commentExtensible w16cex:durableId="24856697" w16cex:dateUtc="2021-06-29T12:29:00Z"/>
  <w16cex:commentExtensible w16cex:durableId="24856673" w16cex:dateUtc="2021-06-29T12:29:00Z"/>
  <w16cex:commentExtensible w16cex:durableId="248569E5" w16cex:dateUtc="2021-06-29T12:44:00Z"/>
  <w16cex:commentExtensible w16cex:durableId="24856A85" w16cex:dateUtc="2021-06-29T1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CBA779" w16cid:durableId="24855484"/>
  <w16cid:commentId w16cid:paraId="381A7FA5" w16cid:durableId="24855D0C"/>
  <w16cid:commentId w16cid:paraId="65A7BB75" w16cid:durableId="24855E60"/>
  <w16cid:commentId w16cid:paraId="0ACB2D9E" w16cid:durableId="24856029"/>
  <w16cid:commentId w16cid:paraId="1E83484D" w16cid:durableId="248560CE"/>
  <w16cid:commentId w16cid:paraId="20A9F51C" w16cid:durableId="248565D7"/>
  <w16cid:commentId w16cid:paraId="6C9C212A" w16cid:durableId="24856697"/>
  <w16cid:commentId w16cid:paraId="20BC3177" w16cid:durableId="24856673"/>
  <w16cid:commentId w16cid:paraId="7401560E" w16cid:durableId="248569E5"/>
  <w16cid:commentId w16cid:paraId="698F018D" w16cid:durableId="24856A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C1C1" w14:textId="77777777" w:rsidR="00846379" w:rsidRDefault="00846379">
      <w:r>
        <w:separator/>
      </w:r>
    </w:p>
  </w:endnote>
  <w:endnote w:type="continuationSeparator" w:id="0">
    <w:p w14:paraId="3BEA9007" w14:textId="77777777" w:rsidR="00846379" w:rsidRDefault="0084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4414" w14:textId="77777777" w:rsidR="00846379" w:rsidRDefault="00846379">
      <w:r>
        <w:separator/>
      </w:r>
    </w:p>
  </w:footnote>
  <w:footnote w:type="continuationSeparator" w:id="0">
    <w:p w14:paraId="478F8FD0" w14:textId="77777777" w:rsidR="00846379" w:rsidRDefault="0084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7DB4BF8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</w:t>
          </w:r>
          <w:r w:rsidR="008663AD">
            <w:rPr>
              <w:rStyle w:val="Nmerodepgina"/>
            </w:rPr>
            <w:t xml:space="preserve"> </w:t>
          </w:r>
          <w:r>
            <w:rPr>
              <w:rStyle w:val="Nmerodepgina"/>
            </w:rPr>
            <w:t> ) PRÉ-PROJETO     (</w:t>
          </w:r>
          <w:r>
            <w:t>  </w:t>
          </w:r>
          <w:r w:rsidR="008663AD">
            <w:t>X</w:t>
          </w:r>
          <w:r>
            <w:t xml:space="preserve">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FB09BB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F46D7">
            <w:rPr>
              <w:rStyle w:val="Nmerodepgina"/>
            </w:rPr>
            <w:t xml:space="preserve"> 2021/01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52D1B2C"/>
    <w:multiLevelType w:val="hybridMultilevel"/>
    <w:tmpl w:val="B7B06CC0"/>
    <w:lvl w:ilvl="0" w:tplc="9F949F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0FD5E1D"/>
    <w:multiLevelType w:val="hybridMultilevel"/>
    <w:tmpl w:val="9476FC6E"/>
    <w:lvl w:ilvl="0" w:tplc="AF608C08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780B2059"/>
    <w:multiLevelType w:val="hybridMultilevel"/>
    <w:tmpl w:val="6C30C9F8"/>
    <w:lvl w:ilvl="0" w:tplc="BD8E8F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6C87"/>
    <w:rsid w:val="000126DB"/>
    <w:rsid w:val="00012922"/>
    <w:rsid w:val="0001575C"/>
    <w:rsid w:val="00016701"/>
    <w:rsid w:val="00016DA7"/>
    <w:rsid w:val="000179B5"/>
    <w:rsid w:val="00017B62"/>
    <w:rsid w:val="000204E7"/>
    <w:rsid w:val="00020707"/>
    <w:rsid w:val="00023CE8"/>
    <w:rsid w:val="00023FA0"/>
    <w:rsid w:val="000241D0"/>
    <w:rsid w:val="00025AB9"/>
    <w:rsid w:val="0002602F"/>
    <w:rsid w:val="00027592"/>
    <w:rsid w:val="00030E4A"/>
    <w:rsid w:val="00031A27"/>
    <w:rsid w:val="00031EE0"/>
    <w:rsid w:val="000329FD"/>
    <w:rsid w:val="00033496"/>
    <w:rsid w:val="000342EA"/>
    <w:rsid w:val="00036027"/>
    <w:rsid w:val="0003641A"/>
    <w:rsid w:val="00041CA6"/>
    <w:rsid w:val="00041DCE"/>
    <w:rsid w:val="00042C84"/>
    <w:rsid w:val="0004435C"/>
    <w:rsid w:val="0004641A"/>
    <w:rsid w:val="00051209"/>
    <w:rsid w:val="000512A4"/>
    <w:rsid w:val="00052A07"/>
    <w:rsid w:val="00052F01"/>
    <w:rsid w:val="0005307A"/>
    <w:rsid w:val="000533DA"/>
    <w:rsid w:val="0005457F"/>
    <w:rsid w:val="00054D8E"/>
    <w:rsid w:val="00060104"/>
    <w:rsid w:val="000608E9"/>
    <w:rsid w:val="00060D1F"/>
    <w:rsid w:val="0006125E"/>
    <w:rsid w:val="00061D58"/>
    <w:rsid w:val="00061FEB"/>
    <w:rsid w:val="000631A7"/>
    <w:rsid w:val="00064C6B"/>
    <w:rsid w:val="0006507C"/>
    <w:rsid w:val="000659BB"/>
    <w:rsid w:val="000666E1"/>
    <w:rsid w:val="000667DF"/>
    <w:rsid w:val="00067E53"/>
    <w:rsid w:val="00070A92"/>
    <w:rsid w:val="00070EEB"/>
    <w:rsid w:val="0007209B"/>
    <w:rsid w:val="000721FF"/>
    <w:rsid w:val="00075792"/>
    <w:rsid w:val="00076E6C"/>
    <w:rsid w:val="00080F9C"/>
    <w:rsid w:val="00081CA8"/>
    <w:rsid w:val="000826B6"/>
    <w:rsid w:val="0008579A"/>
    <w:rsid w:val="00086AA8"/>
    <w:rsid w:val="0008732D"/>
    <w:rsid w:val="000903B1"/>
    <w:rsid w:val="00090982"/>
    <w:rsid w:val="000942E0"/>
    <w:rsid w:val="000948A0"/>
    <w:rsid w:val="000962A3"/>
    <w:rsid w:val="0009735C"/>
    <w:rsid w:val="000A104C"/>
    <w:rsid w:val="000A19DE"/>
    <w:rsid w:val="000A2120"/>
    <w:rsid w:val="000A3EAB"/>
    <w:rsid w:val="000A4EC8"/>
    <w:rsid w:val="000A5184"/>
    <w:rsid w:val="000A52D2"/>
    <w:rsid w:val="000A5A04"/>
    <w:rsid w:val="000A7094"/>
    <w:rsid w:val="000B078E"/>
    <w:rsid w:val="000B12B2"/>
    <w:rsid w:val="000B18A7"/>
    <w:rsid w:val="000B2E0B"/>
    <w:rsid w:val="000B33F2"/>
    <w:rsid w:val="000B3654"/>
    <w:rsid w:val="000B3868"/>
    <w:rsid w:val="000C1926"/>
    <w:rsid w:val="000C1A18"/>
    <w:rsid w:val="000C648D"/>
    <w:rsid w:val="000C6C03"/>
    <w:rsid w:val="000C7765"/>
    <w:rsid w:val="000D0514"/>
    <w:rsid w:val="000D1294"/>
    <w:rsid w:val="000D2109"/>
    <w:rsid w:val="000D6995"/>
    <w:rsid w:val="000D77C2"/>
    <w:rsid w:val="000D7CB3"/>
    <w:rsid w:val="000E039E"/>
    <w:rsid w:val="000E27F9"/>
    <w:rsid w:val="000E2B1E"/>
    <w:rsid w:val="000E311F"/>
    <w:rsid w:val="000E3637"/>
    <w:rsid w:val="000E3A68"/>
    <w:rsid w:val="000E4F6A"/>
    <w:rsid w:val="000E5478"/>
    <w:rsid w:val="000E6CE0"/>
    <w:rsid w:val="000E7FE8"/>
    <w:rsid w:val="000F3A07"/>
    <w:rsid w:val="000F655A"/>
    <w:rsid w:val="000F6C95"/>
    <w:rsid w:val="000F74B3"/>
    <w:rsid w:val="000F77E3"/>
    <w:rsid w:val="0010062A"/>
    <w:rsid w:val="00103817"/>
    <w:rsid w:val="00103BA6"/>
    <w:rsid w:val="00105000"/>
    <w:rsid w:val="00105841"/>
    <w:rsid w:val="0010684F"/>
    <w:rsid w:val="00107B02"/>
    <w:rsid w:val="00113607"/>
    <w:rsid w:val="0011363A"/>
    <w:rsid w:val="00113A3F"/>
    <w:rsid w:val="00114879"/>
    <w:rsid w:val="001164FE"/>
    <w:rsid w:val="00120A6B"/>
    <w:rsid w:val="001224BA"/>
    <w:rsid w:val="0012458D"/>
    <w:rsid w:val="00125084"/>
    <w:rsid w:val="00125277"/>
    <w:rsid w:val="00127F81"/>
    <w:rsid w:val="00131808"/>
    <w:rsid w:val="00131D8E"/>
    <w:rsid w:val="00132248"/>
    <w:rsid w:val="00132454"/>
    <w:rsid w:val="00134DFE"/>
    <w:rsid w:val="001361B3"/>
    <w:rsid w:val="00136382"/>
    <w:rsid w:val="001367B3"/>
    <w:rsid w:val="001375F7"/>
    <w:rsid w:val="00140873"/>
    <w:rsid w:val="0014149D"/>
    <w:rsid w:val="0014227E"/>
    <w:rsid w:val="00142BA2"/>
    <w:rsid w:val="00150379"/>
    <w:rsid w:val="00150C4A"/>
    <w:rsid w:val="00152107"/>
    <w:rsid w:val="00152F00"/>
    <w:rsid w:val="0015355E"/>
    <w:rsid w:val="00153EC3"/>
    <w:rsid w:val="001543E7"/>
    <w:rsid w:val="001554E9"/>
    <w:rsid w:val="00157882"/>
    <w:rsid w:val="0016261D"/>
    <w:rsid w:val="00162BF1"/>
    <w:rsid w:val="00162FB2"/>
    <w:rsid w:val="00164A1A"/>
    <w:rsid w:val="00164EF9"/>
    <w:rsid w:val="0016520D"/>
    <w:rsid w:val="0016560C"/>
    <w:rsid w:val="00171243"/>
    <w:rsid w:val="0017189E"/>
    <w:rsid w:val="00174257"/>
    <w:rsid w:val="0017479D"/>
    <w:rsid w:val="00174DE2"/>
    <w:rsid w:val="00180D3C"/>
    <w:rsid w:val="0018303B"/>
    <w:rsid w:val="0018474F"/>
    <w:rsid w:val="00185A5C"/>
    <w:rsid w:val="00186092"/>
    <w:rsid w:val="00190CAA"/>
    <w:rsid w:val="00190F39"/>
    <w:rsid w:val="00191047"/>
    <w:rsid w:val="00192D98"/>
    <w:rsid w:val="00193A97"/>
    <w:rsid w:val="001948BE"/>
    <w:rsid w:val="0019547B"/>
    <w:rsid w:val="00196397"/>
    <w:rsid w:val="001A12CE"/>
    <w:rsid w:val="001A1890"/>
    <w:rsid w:val="001A36DD"/>
    <w:rsid w:val="001A6292"/>
    <w:rsid w:val="001A7511"/>
    <w:rsid w:val="001A7B79"/>
    <w:rsid w:val="001B14B3"/>
    <w:rsid w:val="001B1A15"/>
    <w:rsid w:val="001B28D2"/>
    <w:rsid w:val="001B29B0"/>
    <w:rsid w:val="001B2F1E"/>
    <w:rsid w:val="001B3CFC"/>
    <w:rsid w:val="001B487C"/>
    <w:rsid w:val="001B7520"/>
    <w:rsid w:val="001C08A1"/>
    <w:rsid w:val="001C13FB"/>
    <w:rsid w:val="001C1509"/>
    <w:rsid w:val="001C1CEB"/>
    <w:rsid w:val="001C1DE6"/>
    <w:rsid w:val="001C2D39"/>
    <w:rsid w:val="001C33B0"/>
    <w:rsid w:val="001C4CDD"/>
    <w:rsid w:val="001C55F5"/>
    <w:rsid w:val="001C57E6"/>
    <w:rsid w:val="001C592A"/>
    <w:rsid w:val="001C5CBB"/>
    <w:rsid w:val="001D01AA"/>
    <w:rsid w:val="001D0349"/>
    <w:rsid w:val="001D1297"/>
    <w:rsid w:val="001D465C"/>
    <w:rsid w:val="001D5BEF"/>
    <w:rsid w:val="001D6234"/>
    <w:rsid w:val="001E0D5C"/>
    <w:rsid w:val="001E282F"/>
    <w:rsid w:val="001E29CA"/>
    <w:rsid w:val="001E2BEC"/>
    <w:rsid w:val="001E41BD"/>
    <w:rsid w:val="001E5C11"/>
    <w:rsid w:val="001E646A"/>
    <w:rsid w:val="001E682E"/>
    <w:rsid w:val="001E7322"/>
    <w:rsid w:val="001F007F"/>
    <w:rsid w:val="001F0D36"/>
    <w:rsid w:val="001F0F91"/>
    <w:rsid w:val="001F2716"/>
    <w:rsid w:val="001F2E9A"/>
    <w:rsid w:val="001F3C4C"/>
    <w:rsid w:val="001F4921"/>
    <w:rsid w:val="001F544D"/>
    <w:rsid w:val="001F6611"/>
    <w:rsid w:val="001F6CD6"/>
    <w:rsid w:val="001F7958"/>
    <w:rsid w:val="001F79A9"/>
    <w:rsid w:val="00200E52"/>
    <w:rsid w:val="00201176"/>
    <w:rsid w:val="00202A96"/>
    <w:rsid w:val="00202F3F"/>
    <w:rsid w:val="002047B0"/>
    <w:rsid w:val="00207073"/>
    <w:rsid w:val="0021113A"/>
    <w:rsid w:val="00212472"/>
    <w:rsid w:val="00215550"/>
    <w:rsid w:val="00215AA4"/>
    <w:rsid w:val="002205FF"/>
    <w:rsid w:val="00220C59"/>
    <w:rsid w:val="0022178B"/>
    <w:rsid w:val="00224BB2"/>
    <w:rsid w:val="00225265"/>
    <w:rsid w:val="00227F3F"/>
    <w:rsid w:val="00233640"/>
    <w:rsid w:val="00235240"/>
    <w:rsid w:val="00235C60"/>
    <w:rsid w:val="002364C3"/>
    <w:rsid w:val="002368FD"/>
    <w:rsid w:val="00236AC6"/>
    <w:rsid w:val="00237D9C"/>
    <w:rsid w:val="002401BB"/>
    <w:rsid w:val="00240D6D"/>
    <w:rsid w:val="0024110F"/>
    <w:rsid w:val="00241493"/>
    <w:rsid w:val="00241C1B"/>
    <w:rsid w:val="00242392"/>
    <w:rsid w:val="002423AB"/>
    <w:rsid w:val="0024383D"/>
    <w:rsid w:val="002440B0"/>
    <w:rsid w:val="00244A0C"/>
    <w:rsid w:val="00245A43"/>
    <w:rsid w:val="00245E6F"/>
    <w:rsid w:val="002467FD"/>
    <w:rsid w:val="00246AA1"/>
    <w:rsid w:val="0024754A"/>
    <w:rsid w:val="00247C2A"/>
    <w:rsid w:val="00250180"/>
    <w:rsid w:val="00251230"/>
    <w:rsid w:val="002514A6"/>
    <w:rsid w:val="00252E52"/>
    <w:rsid w:val="00254921"/>
    <w:rsid w:val="00255985"/>
    <w:rsid w:val="002560E9"/>
    <w:rsid w:val="0025685C"/>
    <w:rsid w:val="00256EA8"/>
    <w:rsid w:val="00257C0B"/>
    <w:rsid w:val="00257CA5"/>
    <w:rsid w:val="00257EC4"/>
    <w:rsid w:val="00264101"/>
    <w:rsid w:val="00265AA8"/>
    <w:rsid w:val="00266015"/>
    <w:rsid w:val="00266C9F"/>
    <w:rsid w:val="00271A2A"/>
    <w:rsid w:val="00272E8E"/>
    <w:rsid w:val="00274417"/>
    <w:rsid w:val="002748BB"/>
    <w:rsid w:val="00274A95"/>
    <w:rsid w:val="002759F8"/>
    <w:rsid w:val="00275A0F"/>
    <w:rsid w:val="00276E8F"/>
    <w:rsid w:val="0027792D"/>
    <w:rsid w:val="00281590"/>
    <w:rsid w:val="0028234C"/>
    <w:rsid w:val="00282723"/>
    <w:rsid w:val="00282788"/>
    <w:rsid w:val="002848D8"/>
    <w:rsid w:val="0028617A"/>
    <w:rsid w:val="00290672"/>
    <w:rsid w:val="0029608A"/>
    <w:rsid w:val="00297209"/>
    <w:rsid w:val="002A42F9"/>
    <w:rsid w:val="002A4407"/>
    <w:rsid w:val="002A5D3C"/>
    <w:rsid w:val="002A6617"/>
    <w:rsid w:val="002A7E1B"/>
    <w:rsid w:val="002B0A0D"/>
    <w:rsid w:val="002B0EDC"/>
    <w:rsid w:val="002B2BCA"/>
    <w:rsid w:val="002B399C"/>
    <w:rsid w:val="002B3A73"/>
    <w:rsid w:val="002B4718"/>
    <w:rsid w:val="002C00A3"/>
    <w:rsid w:val="002C2BB6"/>
    <w:rsid w:val="002C3886"/>
    <w:rsid w:val="002C4048"/>
    <w:rsid w:val="002C4A20"/>
    <w:rsid w:val="002C6F93"/>
    <w:rsid w:val="002C7CB3"/>
    <w:rsid w:val="002D2015"/>
    <w:rsid w:val="002D203E"/>
    <w:rsid w:val="002D30E3"/>
    <w:rsid w:val="002D32FB"/>
    <w:rsid w:val="002D581E"/>
    <w:rsid w:val="002D7999"/>
    <w:rsid w:val="002E0B92"/>
    <w:rsid w:val="002E1B43"/>
    <w:rsid w:val="002E2F8B"/>
    <w:rsid w:val="002E3852"/>
    <w:rsid w:val="002E3876"/>
    <w:rsid w:val="002E3AEE"/>
    <w:rsid w:val="002E3D90"/>
    <w:rsid w:val="002E6DD1"/>
    <w:rsid w:val="002F01BF"/>
    <w:rsid w:val="002F027E"/>
    <w:rsid w:val="002F1CBE"/>
    <w:rsid w:val="002F3272"/>
    <w:rsid w:val="002F3585"/>
    <w:rsid w:val="002F6889"/>
    <w:rsid w:val="003021FC"/>
    <w:rsid w:val="00303BA6"/>
    <w:rsid w:val="00304C98"/>
    <w:rsid w:val="00310DEC"/>
    <w:rsid w:val="00311B1F"/>
    <w:rsid w:val="0031298D"/>
    <w:rsid w:val="00312CEA"/>
    <w:rsid w:val="00313B0F"/>
    <w:rsid w:val="00314CF6"/>
    <w:rsid w:val="00314FAD"/>
    <w:rsid w:val="00316142"/>
    <w:rsid w:val="00317400"/>
    <w:rsid w:val="0032003C"/>
    <w:rsid w:val="00320BFA"/>
    <w:rsid w:val="003230F4"/>
    <w:rsid w:val="0032378D"/>
    <w:rsid w:val="00325CC5"/>
    <w:rsid w:val="003263E7"/>
    <w:rsid w:val="00330352"/>
    <w:rsid w:val="00330EB9"/>
    <w:rsid w:val="003325FB"/>
    <w:rsid w:val="00335048"/>
    <w:rsid w:val="0033580C"/>
    <w:rsid w:val="003376E2"/>
    <w:rsid w:val="00340AD0"/>
    <w:rsid w:val="00340B6D"/>
    <w:rsid w:val="00340C8E"/>
    <w:rsid w:val="00341609"/>
    <w:rsid w:val="00344423"/>
    <w:rsid w:val="00344540"/>
    <w:rsid w:val="00344BFB"/>
    <w:rsid w:val="003454B9"/>
    <w:rsid w:val="00345817"/>
    <w:rsid w:val="003517E3"/>
    <w:rsid w:val="003519A3"/>
    <w:rsid w:val="00351BAF"/>
    <w:rsid w:val="00352DD7"/>
    <w:rsid w:val="00353433"/>
    <w:rsid w:val="00355C38"/>
    <w:rsid w:val="00356B38"/>
    <w:rsid w:val="00362443"/>
    <w:rsid w:val="0036304A"/>
    <w:rsid w:val="003632BB"/>
    <w:rsid w:val="003635DA"/>
    <w:rsid w:val="00365206"/>
    <w:rsid w:val="00367BA6"/>
    <w:rsid w:val="0037046F"/>
    <w:rsid w:val="00370CBC"/>
    <w:rsid w:val="0037115D"/>
    <w:rsid w:val="003756ED"/>
    <w:rsid w:val="0037758B"/>
    <w:rsid w:val="00377DA7"/>
    <w:rsid w:val="00380F04"/>
    <w:rsid w:val="003810D6"/>
    <w:rsid w:val="00383087"/>
    <w:rsid w:val="00383547"/>
    <w:rsid w:val="00384590"/>
    <w:rsid w:val="00387749"/>
    <w:rsid w:val="003903B1"/>
    <w:rsid w:val="00390DBF"/>
    <w:rsid w:val="00392597"/>
    <w:rsid w:val="00392EF0"/>
    <w:rsid w:val="003932EC"/>
    <w:rsid w:val="00394346"/>
    <w:rsid w:val="003954D3"/>
    <w:rsid w:val="00395AB1"/>
    <w:rsid w:val="003A2B7D"/>
    <w:rsid w:val="003A3692"/>
    <w:rsid w:val="003A3F92"/>
    <w:rsid w:val="003A4477"/>
    <w:rsid w:val="003A4A75"/>
    <w:rsid w:val="003A5366"/>
    <w:rsid w:val="003A5384"/>
    <w:rsid w:val="003A5F83"/>
    <w:rsid w:val="003B0C72"/>
    <w:rsid w:val="003B2B76"/>
    <w:rsid w:val="003B32F2"/>
    <w:rsid w:val="003B508D"/>
    <w:rsid w:val="003B5F34"/>
    <w:rsid w:val="003B647A"/>
    <w:rsid w:val="003B7EAC"/>
    <w:rsid w:val="003C01DE"/>
    <w:rsid w:val="003C2853"/>
    <w:rsid w:val="003C5262"/>
    <w:rsid w:val="003C57CB"/>
    <w:rsid w:val="003C6870"/>
    <w:rsid w:val="003D011D"/>
    <w:rsid w:val="003D0BC4"/>
    <w:rsid w:val="003D398C"/>
    <w:rsid w:val="003D473B"/>
    <w:rsid w:val="003D4B35"/>
    <w:rsid w:val="003D7196"/>
    <w:rsid w:val="003E1DEF"/>
    <w:rsid w:val="003E4F19"/>
    <w:rsid w:val="003E5A35"/>
    <w:rsid w:val="003E746F"/>
    <w:rsid w:val="003F0D35"/>
    <w:rsid w:val="003F41F7"/>
    <w:rsid w:val="003F5A01"/>
    <w:rsid w:val="003F5F25"/>
    <w:rsid w:val="003F7198"/>
    <w:rsid w:val="003F7C39"/>
    <w:rsid w:val="00400AF5"/>
    <w:rsid w:val="00400C5E"/>
    <w:rsid w:val="00401332"/>
    <w:rsid w:val="0040288B"/>
    <w:rsid w:val="004033C6"/>
    <w:rsid w:val="00403BF9"/>
    <w:rsid w:val="0040411E"/>
    <w:rsid w:val="0040436D"/>
    <w:rsid w:val="0040774A"/>
    <w:rsid w:val="00407A5D"/>
    <w:rsid w:val="00410543"/>
    <w:rsid w:val="00410A04"/>
    <w:rsid w:val="00410F3F"/>
    <w:rsid w:val="004161FD"/>
    <w:rsid w:val="004173CC"/>
    <w:rsid w:val="004207CE"/>
    <w:rsid w:val="00422137"/>
    <w:rsid w:val="0042356B"/>
    <w:rsid w:val="0042420A"/>
    <w:rsid w:val="004243D2"/>
    <w:rsid w:val="00424610"/>
    <w:rsid w:val="00424AD5"/>
    <w:rsid w:val="00424D9D"/>
    <w:rsid w:val="004256A7"/>
    <w:rsid w:val="00426607"/>
    <w:rsid w:val="00426674"/>
    <w:rsid w:val="004278DD"/>
    <w:rsid w:val="0042790B"/>
    <w:rsid w:val="00430185"/>
    <w:rsid w:val="00431C8E"/>
    <w:rsid w:val="00435424"/>
    <w:rsid w:val="00435673"/>
    <w:rsid w:val="00442026"/>
    <w:rsid w:val="004466C6"/>
    <w:rsid w:val="00446C34"/>
    <w:rsid w:val="00447B70"/>
    <w:rsid w:val="00451B94"/>
    <w:rsid w:val="00452797"/>
    <w:rsid w:val="00453477"/>
    <w:rsid w:val="00453FC6"/>
    <w:rsid w:val="00454FE6"/>
    <w:rsid w:val="00455AED"/>
    <w:rsid w:val="00456573"/>
    <w:rsid w:val="0046102C"/>
    <w:rsid w:val="004620DB"/>
    <w:rsid w:val="00462103"/>
    <w:rsid w:val="00464E6F"/>
    <w:rsid w:val="0046551D"/>
    <w:rsid w:val="004661F2"/>
    <w:rsid w:val="00470C41"/>
    <w:rsid w:val="00471610"/>
    <w:rsid w:val="004721AD"/>
    <w:rsid w:val="00475680"/>
    <w:rsid w:val="0047690F"/>
    <w:rsid w:val="00476C78"/>
    <w:rsid w:val="004777A5"/>
    <w:rsid w:val="0047796A"/>
    <w:rsid w:val="00482174"/>
    <w:rsid w:val="004821BE"/>
    <w:rsid w:val="004824D0"/>
    <w:rsid w:val="00483F95"/>
    <w:rsid w:val="00484CF2"/>
    <w:rsid w:val="00485265"/>
    <w:rsid w:val="004852BD"/>
    <w:rsid w:val="0048576D"/>
    <w:rsid w:val="00485D2E"/>
    <w:rsid w:val="004905D4"/>
    <w:rsid w:val="004923E1"/>
    <w:rsid w:val="00492F30"/>
    <w:rsid w:val="00493874"/>
    <w:rsid w:val="00493B1A"/>
    <w:rsid w:val="0049450B"/>
    <w:rsid w:val="0049495C"/>
    <w:rsid w:val="00496679"/>
    <w:rsid w:val="00497088"/>
    <w:rsid w:val="00497EF6"/>
    <w:rsid w:val="004A1D3A"/>
    <w:rsid w:val="004A32B8"/>
    <w:rsid w:val="004A3D9E"/>
    <w:rsid w:val="004A55AE"/>
    <w:rsid w:val="004A5C81"/>
    <w:rsid w:val="004A64A8"/>
    <w:rsid w:val="004B14CD"/>
    <w:rsid w:val="004B1C6B"/>
    <w:rsid w:val="004B2245"/>
    <w:rsid w:val="004B39C2"/>
    <w:rsid w:val="004B42D8"/>
    <w:rsid w:val="004B6B8F"/>
    <w:rsid w:val="004B7511"/>
    <w:rsid w:val="004C0BED"/>
    <w:rsid w:val="004C17CE"/>
    <w:rsid w:val="004C3601"/>
    <w:rsid w:val="004C3BCD"/>
    <w:rsid w:val="004C7932"/>
    <w:rsid w:val="004D193F"/>
    <w:rsid w:val="004D357A"/>
    <w:rsid w:val="004D4B2C"/>
    <w:rsid w:val="004D52A3"/>
    <w:rsid w:val="004D6FE1"/>
    <w:rsid w:val="004E07C0"/>
    <w:rsid w:val="004E085B"/>
    <w:rsid w:val="004E17B9"/>
    <w:rsid w:val="004E23CE"/>
    <w:rsid w:val="004E36A1"/>
    <w:rsid w:val="004E516B"/>
    <w:rsid w:val="004E7BA2"/>
    <w:rsid w:val="004F2795"/>
    <w:rsid w:val="004F388E"/>
    <w:rsid w:val="00500539"/>
    <w:rsid w:val="0050124F"/>
    <w:rsid w:val="00503373"/>
    <w:rsid w:val="0050374D"/>
    <w:rsid w:val="00503F3F"/>
    <w:rsid w:val="00504693"/>
    <w:rsid w:val="005055FA"/>
    <w:rsid w:val="00507DD1"/>
    <w:rsid w:val="00510813"/>
    <w:rsid w:val="00511803"/>
    <w:rsid w:val="00515D6F"/>
    <w:rsid w:val="00520F13"/>
    <w:rsid w:val="00522E66"/>
    <w:rsid w:val="00526419"/>
    <w:rsid w:val="00527B0D"/>
    <w:rsid w:val="00527EDC"/>
    <w:rsid w:val="005312EB"/>
    <w:rsid w:val="00531640"/>
    <w:rsid w:val="00532C1B"/>
    <w:rsid w:val="005346E6"/>
    <w:rsid w:val="00536336"/>
    <w:rsid w:val="005363B4"/>
    <w:rsid w:val="00537D38"/>
    <w:rsid w:val="0054044B"/>
    <w:rsid w:val="00542ED7"/>
    <w:rsid w:val="005431CF"/>
    <w:rsid w:val="00543217"/>
    <w:rsid w:val="005478D0"/>
    <w:rsid w:val="00547ADE"/>
    <w:rsid w:val="00550D4A"/>
    <w:rsid w:val="005536FD"/>
    <w:rsid w:val="005539F6"/>
    <w:rsid w:val="00553AEC"/>
    <w:rsid w:val="00560877"/>
    <w:rsid w:val="00560B73"/>
    <w:rsid w:val="00560CDC"/>
    <w:rsid w:val="00562B44"/>
    <w:rsid w:val="0056320E"/>
    <w:rsid w:val="00563CB0"/>
    <w:rsid w:val="00563FB5"/>
    <w:rsid w:val="00564A29"/>
    <w:rsid w:val="00564FBC"/>
    <w:rsid w:val="005705A9"/>
    <w:rsid w:val="005709CA"/>
    <w:rsid w:val="00571865"/>
    <w:rsid w:val="00572864"/>
    <w:rsid w:val="00572EAA"/>
    <w:rsid w:val="005730F0"/>
    <w:rsid w:val="0057367B"/>
    <w:rsid w:val="0057473B"/>
    <w:rsid w:val="00581BD6"/>
    <w:rsid w:val="0058482B"/>
    <w:rsid w:val="0058618A"/>
    <w:rsid w:val="00586855"/>
    <w:rsid w:val="00587002"/>
    <w:rsid w:val="005901AD"/>
    <w:rsid w:val="00590688"/>
    <w:rsid w:val="00590FE8"/>
    <w:rsid w:val="00591611"/>
    <w:rsid w:val="00592BA8"/>
    <w:rsid w:val="00593188"/>
    <w:rsid w:val="005965C7"/>
    <w:rsid w:val="005A362B"/>
    <w:rsid w:val="005A3D0A"/>
    <w:rsid w:val="005A4952"/>
    <w:rsid w:val="005A4CE8"/>
    <w:rsid w:val="005A60CE"/>
    <w:rsid w:val="005A6543"/>
    <w:rsid w:val="005A7112"/>
    <w:rsid w:val="005B0233"/>
    <w:rsid w:val="005B0F65"/>
    <w:rsid w:val="005B20A1"/>
    <w:rsid w:val="005B2450"/>
    <w:rsid w:val="005B2478"/>
    <w:rsid w:val="005B2E12"/>
    <w:rsid w:val="005B450D"/>
    <w:rsid w:val="005B4F4F"/>
    <w:rsid w:val="005B67EC"/>
    <w:rsid w:val="005C0944"/>
    <w:rsid w:val="005C1936"/>
    <w:rsid w:val="005C21FC"/>
    <w:rsid w:val="005C30AE"/>
    <w:rsid w:val="005C3F13"/>
    <w:rsid w:val="005C45C2"/>
    <w:rsid w:val="005C5607"/>
    <w:rsid w:val="005C5CF7"/>
    <w:rsid w:val="005D18AB"/>
    <w:rsid w:val="005D3C27"/>
    <w:rsid w:val="005D779A"/>
    <w:rsid w:val="005E03A4"/>
    <w:rsid w:val="005E1A1A"/>
    <w:rsid w:val="005E35F3"/>
    <w:rsid w:val="005E400D"/>
    <w:rsid w:val="005E4405"/>
    <w:rsid w:val="005E4CC9"/>
    <w:rsid w:val="005E5CAC"/>
    <w:rsid w:val="005E698D"/>
    <w:rsid w:val="005F09F1"/>
    <w:rsid w:val="005F3FAB"/>
    <w:rsid w:val="005F4E0D"/>
    <w:rsid w:val="005F50C1"/>
    <w:rsid w:val="005F645A"/>
    <w:rsid w:val="005F72F4"/>
    <w:rsid w:val="005F7EDE"/>
    <w:rsid w:val="0060060C"/>
    <w:rsid w:val="006010DD"/>
    <w:rsid w:val="00607122"/>
    <w:rsid w:val="006078E0"/>
    <w:rsid w:val="00611691"/>
    <w:rsid w:val="006118D1"/>
    <w:rsid w:val="00611D69"/>
    <w:rsid w:val="0061251F"/>
    <w:rsid w:val="00612695"/>
    <w:rsid w:val="00613B57"/>
    <w:rsid w:val="00613B99"/>
    <w:rsid w:val="00615101"/>
    <w:rsid w:val="006162DE"/>
    <w:rsid w:val="0061635A"/>
    <w:rsid w:val="00616961"/>
    <w:rsid w:val="0061788B"/>
    <w:rsid w:val="0062041E"/>
    <w:rsid w:val="00620D93"/>
    <w:rsid w:val="00622C28"/>
    <w:rsid w:val="0062386A"/>
    <w:rsid w:val="0062576D"/>
    <w:rsid w:val="00625788"/>
    <w:rsid w:val="006305AA"/>
    <w:rsid w:val="0063082E"/>
    <w:rsid w:val="00630A09"/>
    <w:rsid w:val="00630B55"/>
    <w:rsid w:val="00632392"/>
    <w:rsid w:val="0063277E"/>
    <w:rsid w:val="00633241"/>
    <w:rsid w:val="00635098"/>
    <w:rsid w:val="006364F4"/>
    <w:rsid w:val="00640352"/>
    <w:rsid w:val="006416DA"/>
    <w:rsid w:val="006426D5"/>
    <w:rsid w:val="00642924"/>
    <w:rsid w:val="00644447"/>
    <w:rsid w:val="00644C84"/>
    <w:rsid w:val="00646136"/>
    <w:rsid w:val="006466FF"/>
    <w:rsid w:val="00646A5F"/>
    <w:rsid w:val="006475C1"/>
    <w:rsid w:val="0065025C"/>
    <w:rsid w:val="006538D6"/>
    <w:rsid w:val="00654E40"/>
    <w:rsid w:val="00655FDA"/>
    <w:rsid w:val="00656C00"/>
    <w:rsid w:val="006611B8"/>
    <w:rsid w:val="00661967"/>
    <w:rsid w:val="00661F61"/>
    <w:rsid w:val="00662961"/>
    <w:rsid w:val="00662BCF"/>
    <w:rsid w:val="00663B9C"/>
    <w:rsid w:val="006647FC"/>
    <w:rsid w:val="006654DA"/>
    <w:rsid w:val="00665A40"/>
    <w:rsid w:val="00665F62"/>
    <w:rsid w:val="006678F1"/>
    <w:rsid w:val="00671288"/>
    <w:rsid w:val="00671B49"/>
    <w:rsid w:val="00674155"/>
    <w:rsid w:val="0067451B"/>
    <w:rsid w:val="006746CA"/>
    <w:rsid w:val="00677176"/>
    <w:rsid w:val="00677374"/>
    <w:rsid w:val="00680736"/>
    <w:rsid w:val="00682192"/>
    <w:rsid w:val="006844B2"/>
    <w:rsid w:val="0068522A"/>
    <w:rsid w:val="00685AE0"/>
    <w:rsid w:val="00690AD6"/>
    <w:rsid w:val="00695745"/>
    <w:rsid w:val="0069600B"/>
    <w:rsid w:val="006A0A1A"/>
    <w:rsid w:val="006A0A39"/>
    <w:rsid w:val="006A15A0"/>
    <w:rsid w:val="006A322E"/>
    <w:rsid w:val="006A58A4"/>
    <w:rsid w:val="006A5C94"/>
    <w:rsid w:val="006A5E7C"/>
    <w:rsid w:val="006A6460"/>
    <w:rsid w:val="006B0760"/>
    <w:rsid w:val="006B104E"/>
    <w:rsid w:val="006B3663"/>
    <w:rsid w:val="006B3EE1"/>
    <w:rsid w:val="006B5305"/>
    <w:rsid w:val="006B55F1"/>
    <w:rsid w:val="006B59D1"/>
    <w:rsid w:val="006B5AEA"/>
    <w:rsid w:val="006B5F18"/>
    <w:rsid w:val="006B6383"/>
    <w:rsid w:val="006B640D"/>
    <w:rsid w:val="006B744D"/>
    <w:rsid w:val="006C08FE"/>
    <w:rsid w:val="006C19CD"/>
    <w:rsid w:val="006C244C"/>
    <w:rsid w:val="006C399A"/>
    <w:rsid w:val="006C447C"/>
    <w:rsid w:val="006C51BF"/>
    <w:rsid w:val="006C61FA"/>
    <w:rsid w:val="006D0896"/>
    <w:rsid w:val="006D1EA4"/>
    <w:rsid w:val="006D3520"/>
    <w:rsid w:val="006D568D"/>
    <w:rsid w:val="006D5E0D"/>
    <w:rsid w:val="006E2195"/>
    <w:rsid w:val="006E25D2"/>
    <w:rsid w:val="006E2829"/>
    <w:rsid w:val="006E420B"/>
    <w:rsid w:val="006E4619"/>
    <w:rsid w:val="006E4973"/>
    <w:rsid w:val="006F0F8F"/>
    <w:rsid w:val="006F15EC"/>
    <w:rsid w:val="006F246E"/>
    <w:rsid w:val="006F295A"/>
    <w:rsid w:val="006F2BE8"/>
    <w:rsid w:val="006F2CB8"/>
    <w:rsid w:val="006F3332"/>
    <w:rsid w:val="006F5547"/>
    <w:rsid w:val="006F629B"/>
    <w:rsid w:val="00701768"/>
    <w:rsid w:val="00702726"/>
    <w:rsid w:val="0070391A"/>
    <w:rsid w:val="0070471A"/>
    <w:rsid w:val="00704C57"/>
    <w:rsid w:val="0070594A"/>
    <w:rsid w:val="00705AFC"/>
    <w:rsid w:val="00705F0C"/>
    <w:rsid w:val="00706486"/>
    <w:rsid w:val="00712B5B"/>
    <w:rsid w:val="007130E8"/>
    <w:rsid w:val="00714733"/>
    <w:rsid w:val="00714914"/>
    <w:rsid w:val="00715027"/>
    <w:rsid w:val="0071705C"/>
    <w:rsid w:val="007214E3"/>
    <w:rsid w:val="007222F7"/>
    <w:rsid w:val="007238FD"/>
    <w:rsid w:val="00724186"/>
    <w:rsid w:val="00724519"/>
    <w:rsid w:val="00724679"/>
    <w:rsid w:val="00725368"/>
    <w:rsid w:val="007300F8"/>
    <w:rsid w:val="007304F3"/>
    <w:rsid w:val="00730839"/>
    <w:rsid w:val="00730F60"/>
    <w:rsid w:val="0073134C"/>
    <w:rsid w:val="00733FF9"/>
    <w:rsid w:val="00734FAE"/>
    <w:rsid w:val="0073538F"/>
    <w:rsid w:val="00736FF2"/>
    <w:rsid w:val="007437B6"/>
    <w:rsid w:val="00746801"/>
    <w:rsid w:val="00746B1B"/>
    <w:rsid w:val="00750EAD"/>
    <w:rsid w:val="0075132F"/>
    <w:rsid w:val="00751C93"/>
    <w:rsid w:val="00752038"/>
    <w:rsid w:val="007554DF"/>
    <w:rsid w:val="00755DF9"/>
    <w:rsid w:val="00755FD8"/>
    <w:rsid w:val="00756869"/>
    <w:rsid w:val="0075776D"/>
    <w:rsid w:val="00757952"/>
    <w:rsid w:val="007579FE"/>
    <w:rsid w:val="007613FB"/>
    <w:rsid w:val="00761E34"/>
    <w:rsid w:val="00762DF4"/>
    <w:rsid w:val="00764CA7"/>
    <w:rsid w:val="00767E61"/>
    <w:rsid w:val="007704D7"/>
    <w:rsid w:val="007706B1"/>
    <w:rsid w:val="00771A96"/>
    <w:rsid w:val="00771B25"/>
    <w:rsid w:val="007722BF"/>
    <w:rsid w:val="00772871"/>
    <w:rsid w:val="0077580B"/>
    <w:rsid w:val="00780CAC"/>
    <w:rsid w:val="00781167"/>
    <w:rsid w:val="007823B2"/>
    <w:rsid w:val="007824CD"/>
    <w:rsid w:val="007854B3"/>
    <w:rsid w:val="00787330"/>
    <w:rsid w:val="0078787D"/>
    <w:rsid w:val="00787FA8"/>
    <w:rsid w:val="0079045C"/>
    <w:rsid w:val="00790782"/>
    <w:rsid w:val="00791740"/>
    <w:rsid w:val="00792FBE"/>
    <w:rsid w:val="00793466"/>
    <w:rsid w:val="00793B2F"/>
    <w:rsid w:val="007944F8"/>
    <w:rsid w:val="007966DF"/>
    <w:rsid w:val="007973E3"/>
    <w:rsid w:val="007A0785"/>
    <w:rsid w:val="007A085C"/>
    <w:rsid w:val="007A1883"/>
    <w:rsid w:val="007B03B4"/>
    <w:rsid w:val="007B19DF"/>
    <w:rsid w:val="007B70AC"/>
    <w:rsid w:val="007C2F85"/>
    <w:rsid w:val="007C5C52"/>
    <w:rsid w:val="007C7F64"/>
    <w:rsid w:val="007D0419"/>
    <w:rsid w:val="007D0720"/>
    <w:rsid w:val="007D10F2"/>
    <w:rsid w:val="007D1568"/>
    <w:rsid w:val="007D1D7D"/>
    <w:rsid w:val="007D207E"/>
    <w:rsid w:val="007D3C60"/>
    <w:rsid w:val="007D50E1"/>
    <w:rsid w:val="007D6681"/>
    <w:rsid w:val="007D6DEC"/>
    <w:rsid w:val="007D7208"/>
    <w:rsid w:val="007E0A81"/>
    <w:rsid w:val="007E0B34"/>
    <w:rsid w:val="007E112B"/>
    <w:rsid w:val="007E1793"/>
    <w:rsid w:val="007E2628"/>
    <w:rsid w:val="007E37E0"/>
    <w:rsid w:val="007E46A1"/>
    <w:rsid w:val="007E484F"/>
    <w:rsid w:val="007E6D48"/>
    <w:rsid w:val="007E730D"/>
    <w:rsid w:val="007E7311"/>
    <w:rsid w:val="007F00E1"/>
    <w:rsid w:val="007F1E70"/>
    <w:rsid w:val="007F20C0"/>
    <w:rsid w:val="007F2CBD"/>
    <w:rsid w:val="007F403E"/>
    <w:rsid w:val="007F5E72"/>
    <w:rsid w:val="007F6BD6"/>
    <w:rsid w:val="007F7994"/>
    <w:rsid w:val="00801A1D"/>
    <w:rsid w:val="00802D0F"/>
    <w:rsid w:val="008033C2"/>
    <w:rsid w:val="00803C01"/>
    <w:rsid w:val="008048C2"/>
    <w:rsid w:val="008072AC"/>
    <w:rsid w:val="00807424"/>
    <w:rsid w:val="00810CEA"/>
    <w:rsid w:val="00811310"/>
    <w:rsid w:val="0081525E"/>
    <w:rsid w:val="00820DDA"/>
    <w:rsid w:val="008211BF"/>
    <w:rsid w:val="008213F8"/>
    <w:rsid w:val="00822866"/>
    <w:rsid w:val="008233E5"/>
    <w:rsid w:val="00824F98"/>
    <w:rsid w:val="00826199"/>
    <w:rsid w:val="00832285"/>
    <w:rsid w:val="008336C1"/>
    <w:rsid w:val="0083389B"/>
    <w:rsid w:val="00833DE8"/>
    <w:rsid w:val="00833F47"/>
    <w:rsid w:val="008348C3"/>
    <w:rsid w:val="008373B4"/>
    <w:rsid w:val="008404C4"/>
    <w:rsid w:val="00842C47"/>
    <w:rsid w:val="00843395"/>
    <w:rsid w:val="00844F64"/>
    <w:rsid w:val="00845ABA"/>
    <w:rsid w:val="00846379"/>
    <w:rsid w:val="00847D37"/>
    <w:rsid w:val="0085001D"/>
    <w:rsid w:val="00850B6A"/>
    <w:rsid w:val="00851542"/>
    <w:rsid w:val="0085529F"/>
    <w:rsid w:val="00860769"/>
    <w:rsid w:val="00860CF3"/>
    <w:rsid w:val="00862360"/>
    <w:rsid w:val="008663AD"/>
    <w:rsid w:val="008666A3"/>
    <w:rsid w:val="008669A5"/>
    <w:rsid w:val="00867DF5"/>
    <w:rsid w:val="00870802"/>
    <w:rsid w:val="0087158A"/>
    <w:rsid w:val="00871A41"/>
    <w:rsid w:val="008722BC"/>
    <w:rsid w:val="00875662"/>
    <w:rsid w:val="00875E7D"/>
    <w:rsid w:val="008765FD"/>
    <w:rsid w:val="008777AD"/>
    <w:rsid w:val="008804FB"/>
    <w:rsid w:val="0088336B"/>
    <w:rsid w:val="00883A26"/>
    <w:rsid w:val="00886D76"/>
    <w:rsid w:val="00891B12"/>
    <w:rsid w:val="00893952"/>
    <w:rsid w:val="00894308"/>
    <w:rsid w:val="008946BE"/>
    <w:rsid w:val="00894B2A"/>
    <w:rsid w:val="00897019"/>
    <w:rsid w:val="008977E3"/>
    <w:rsid w:val="008A2494"/>
    <w:rsid w:val="008A2BE4"/>
    <w:rsid w:val="008A50D0"/>
    <w:rsid w:val="008B0A07"/>
    <w:rsid w:val="008B3B19"/>
    <w:rsid w:val="008B3BD4"/>
    <w:rsid w:val="008B42EA"/>
    <w:rsid w:val="008B698D"/>
    <w:rsid w:val="008B781F"/>
    <w:rsid w:val="008B7D1C"/>
    <w:rsid w:val="008B7E24"/>
    <w:rsid w:val="008C0069"/>
    <w:rsid w:val="008C099B"/>
    <w:rsid w:val="008C1495"/>
    <w:rsid w:val="008C2A57"/>
    <w:rsid w:val="008C393F"/>
    <w:rsid w:val="008C438B"/>
    <w:rsid w:val="008C5E2A"/>
    <w:rsid w:val="008C6639"/>
    <w:rsid w:val="008C73FA"/>
    <w:rsid w:val="008D0670"/>
    <w:rsid w:val="008D3DBB"/>
    <w:rsid w:val="008D4159"/>
    <w:rsid w:val="008D4437"/>
    <w:rsid w:val="008D5522"/>
    <w:rsid w:val="008D6451"/>
    <w:rsid w:val="008D69C5"/>
    <w:rsid w:val="008D7404"/>
    <w:rsid w:val="008D7694"/>
    <w:rsid w:val="008D7937"/>
    <w:rsid w:val="008E05B2"/>
    <w:rsid w:val="008E0F86"/>
    <w:rsid w:val="008E124C"/>
    <w:rsid w:val="008E3BDD"/>
    <w:rsid w:val="008E525A"/>
    <w:rsid w:val="008E555F"/>
    <w:rsid w:val="008E5802"/>
    <w:rsid w:val="008F2DC1"/>
    <w:rsid w:val="008F3868"/>
    <w:rsid w:val="008F39D0"/>
    <w:rsid w:val="008F5F75"/>
    <w:rsid w:val="008F67B4"/>
    <w:rsid w:val="008F70AD"/>
    <w:rsid w:val="00900DB1"/>
    <w:rsid w:val="009022BF"/>
    <w:rsid w:val="00904607"/>
    <w:rsid w:val="009110C4"/>
    <w:rsid w:val="009119E0"/>
    <w:rsid w:val="00911CD9"/>
    <w:rsid w:val="00912B71"/>
    <w:rsid w:val="00915358"/>
    <w:rsid w:val="00917DF5"/>
    <w:rsid w:val="00920B58"/>
    <w:rsid w:val="009240D9"/>
    <w:rsid w:val="009242EF"/>
    <w:rsid w:val="00931632"/>
    <w:rsid w:val="00932C92"/>
    <w:rsid w:val="00933C6B"/>
    <w:rsid w:val="00936C94"/>
    <w:rsid w:val="009374EE"/>
    <w:rsid w:val="0094024A"/>
    <w:rsid w:val="009417E6"/>
    <w:rsid w:val="00941EBF"/>
    <w:rsid w:val="00943ECD"/>
    <w:rsid w:val="00943F33"/>
    <w:rsid w:val="00944AA5"/>
    <w:rsid w:val="009454E4"/>
    <w:rsid w:val="00945533"/>
    <w:rsid w:val="00945612"/>
    <w:rsid w:val="00945850"/>
    <w:rsid w:val="00946836"/>
    <w:rsid w:val="00951E5E"/>
    <w:rsid w:val="00952363"/>
    <w:rsid w:val="009531E4"/>
    <w:rsid w:val="00953875"/>
    <w:rsid w:val="00953DEA"/>
    <w:rsid w:val="009547AA"/>
    <w:rsid w:val="009557CC"/>
    <w:rsid w:val="00956817"/>
    <w:rsid w:val="00957940"/>
    <w:rsid w:val="0096027E"/>
    <w:rsid w:val="00961821"/>
    <w:rsid w:val="009628D8"/>
    <w:rsid w:val="0096683A"/>
    <w:rsid w:val="00967611"/>
    <w:rsid w:val="009677FC"/>
    <w:rsid w:val="00970237"/>
    <w:rsid w:val="00973816"/>
    <w:rsid w:val="00976871"/>
    <w:rsid w:val="00976FA6"/>
    <w:rsid w:val="00982218"/>
    <w:rsid w:val="009826CD"/>
    <w:rsid w:val="00984240"/>
    <w:rsid w:val="00985088"/>
    <w:rsid w:val="00987E22"/>
    <w:rsid w:val="00987F2B"/>
    <w:rsid w:val="0099057F"/>
    <w:rsid w:val="00994D26"/>
    <w:rsid w:val="00995B07"/>
    <w:rsid w:val="0099752E"/>
    <w:rsid w:val="009A0867"/>
    <w:rsid w:val="009A182A"/>
    <w:rsid w:val="009A2619"/>
    <w:rsid w:val="009A332F"/>
    <w:rsid w:val="009A34FA"/>
    <w:rsid w:val="009A49D7"/>
    <w:rsid w:val="009A4DB8"/>
    <w:rsid w:val="009A5850"/>
    <w:rsid w:val="009A5E2D"/>
    <w:rsid w:val="009B0FAF"/>
    <w:rsid w:val="009B10D6"/>
    <w:rsid w:val="009B1251"/>
    <w:rsid w:val="009B1A0E"/>
    <w:rsid w:val="009B227D"/>
    <w:rsid w:val="009B28DF"/>
    <w:rsid w:val="009B29E6"/>
    <w:rsid w:val="009B32AD"/>
    <w:rsid w:val="009B5F66"/>
    <w:rsid w:val="009C0FC8"/>
    <w:rsid w:val="009C19E0"/>
    <w:rsid w:val="009C2E8E"/>
    <w:rsid w:val="009C783C"/>
    <w:rsid w:val="009C7C98"/>
    <w:rsid w:val="009D1C30"/>
    <w:rsid w:val="009D6187"/>
    <w:rsid w:val="009D65D0"/>
    <w:rsid w:val="009D7E91"/>
    <w:rsid w:val="009E028D"/>
    <w:rsid w:val="009E135E"/>
    <w:rsid w:val="009E193D"/>
    <w:rsid w:val="009E1F7B"/>
    <w:rsid w:val="009E33E9"/>
    <w:rsid w:val="009E3C92"/>
    <w:rsid w:val="009E4089"/>
    <w:rsid w:val="009E54F4"/>
    <w:rsid w:val="009E71AD"/>
    <w:rsid w:val="009F1522"/>
    <w:rsid w:val="009F1DD2"/>
    <w:rsid w:val="009F236F"/>
    <w:rsid w:val="009F2BFA"/>
    <w:rsid w:val="009F3255"/>
    <w:rsid w:val="009F3A3A"/>
    <w:rsid w:val="009F3A41"/>
    <w:rsid w:val="009F60EF"/>
    <w:rsid w:val="00A0122A"/>
    <w:rsid w:val="00A01358"/>
    <w:rsid w:val="00A01EDD"/>
    <w:rsid w:val="00A0219A"/>
    <w:rsid w:val="00A0256E"/>
    <w:rsid w:val="00A03788"/>
    <w:rsid w:val="00A03A3D"/>
    <w:rsid w:val="00A03BE4"/>
    <w:rsid w:val="00A045C4"/>
    <w:rsid w:val="00A06D30"/>
    <w:rsid w:val="00A072F1"/>
    <w:rsid w:val="00A07AA1"/>
    <w:rsid w:val="00A10293"/>
    <w:rsid w:val="00A106D3"/>
    <w:rsid w:val="00A10DFA"/>
    <w:rsid w:val="00A112B7"/>
    <w:rsid w:val="00A12C92"/>
    <w:rsid w:val="00A20B96"/>
    <w:rsid w:val="00A21443"/>
    <w:rsid w:val="00A21708"/>
    <w:rsid w:val="00A217F1"/>
    <w:rsid w:val="00A22362"/>
    <w:rsid w:val="00A235A1"/>
    <w:rsid w:val="00A249BA"/>
    <w:rsid w:val="00A307C7"/>
    <w:rsid w:val="00A342FA"/>
    <w:rsid w:val="00A34963"/>
    <w:rsid w:val="00A421E9"/>
    <w:rsid w:val="00A44581"/>
    <w:rsid w:val="00A45093"/>
    <w:rsid w:val="00A456E1"/>
    <w:rsid w:val="00A4573C"/>
    <w:rsid w:val="00A4796C"/>
    <w:rsid w:val="00A50BAD"/>
    <w:rsid w:val="00A50EAF"/>
    <w:rsid w:val="00A54477"/>
    <w:rsid w:val="00A602F9"/>
    <w:rsid w:val="00A61069"/>
    <w:rsid w:val="00A621BA"/>
    <w:rsid w:val="00A622AA"/>
    <w:rsid w:val="00A63BB0"/>
    <w:rsid w:val="00A64DE7"/>
    <w:rsid w:val="00A650EE"/>
    <w:rsid w:val="00A662C8"/>
    <w:rsid w:val="00A71157"/>
    <w:rsid w:val="00A75878"/>
    <w:rsid w:val="00A813A2"/>
    <w:rsid w:val="00A828A4"/>
    <w:rsid w:val="00A86212"/>
    <w:rsid w:val="00A87BE0"/>
    <w:rsid w:val="00A92558"/>
    <w:rsid w:val="00A935EB"/>
    <w:rsid w:val="00A93A4D"/>
    <w:rsid w:val="00A9460C"/>
    <w:rsid w:val="00A94FE3"/>
    <w:rsid w:val="00A966E6"/>
    <w:rsid w:val="00AA147D"/>
    <w:rsid w:val="00AA7054"/>
    <w:rsid w:val="00AB0036"/>
    <w:rsid w:val="00AB080B"/>
    <w:rsid w:val="00AB2BE3"/>
    <w:rsid w:val="00AB2CA2"/>
    <w:rsid w:val="00AB391E"/>
    <w:rsid w:val="00AB4A41"/>
    <w:rsid w:val="00AB654D"/>
    <w:rsid w:val="00AB7834"/>
    <w:rsid w:val="00AC01B9"/>
    <w:rsid w:val="00AC4D5F"/>
    <w:rsid w:val="00AD066E"/>
    <w:rsid w:val="00AD08DE"/>
    <w:rsid w:val="00AD1D2C"/>
    <w:rsid w:val="00AD22A6"/>
    <w:rsid w:val="00AD350D"/>
    <w:rsid w:val="00AD629E"/>
    <w:rsid w:val="00AE0525"/>
    <w:rsid w:val="00AE087C"/>
    <w:rsid w:val="00AE08DB"/>
    <w:rsid w:val="00AE0DA3"/>
    <w:rsid w:val="00AE205A"/>
    <w:rsid w:val="00AE2729"/>
    <w:rsid w:val="00AE3148"/>
    <w:rsid w:val="00AE3B9A"/>
    <w:rsid w:val="00AE4C41"/>
    <w:rsid w:val="00AE5665"/>
    <w:rsid w:val="00AE5AE2"/>
    <w:rsid w:val="00AE69E0"/>
    <w:rsid w:val="00AE7343"/>
    <w:rsid w:val="00AF18CF"/>
    <w:rsid w:val="00AF343C"/>
    <w:rsid w:val="00AF62EE"/>
    <w:rsid w:val="00AF6F03"/>
    <w:rsid w:val="00AF71E5"/>
    <w:rsid w:val="00B00A13"/>
    <w:rsid w:val="00B00D69"/>
    <w:rsid w:val="00B00E04"/>
    <w:rsid w:val="00B05485"/>
    <w:rsid w:val="00B10EC5"/>
    <w:rsid w:val="00B11373"/>
    <w:rsid w:val="00B12457"/>
    <w:rsid w:val="00B12AF6"/>
    <w:rsid w:val="00B1458E"/>
    <w:rsid w:val="00B14C51"/>
    <w:rsid w:val="00B17460"/>
    <w:rsid w:val="00B20021"/>
    <w:rsid w:val="00B20B26"/>
    <w:rsid w:val="00B20E58"/>
    <w:rsid w:val="00B20FDE"/>
    <w:rsid w:val="00B22B97"/>
    <w:rsid w:val="00B23EDC"/>
    <w:rsid w:val="00B240AB"/>
    <w:rsid w:val="00B2474C"/>
    <w:rsid w:val="00B254B0"/>
    <w:rsid w:val="00B26203"/>
    <w:rsid w:val="00B26BA1"/>
    <w:rsid w:val="00B309CC"/>
    <w:rsid w:val="00B33975"/>
    <w:rsid w:val="00B3445F"/>
    <w:rsid w:val="00B36C63"/>
    <w:rsid w:val="00B3732B"/>
    <w:rsid w:val="00B42041"/>
    <w:rsid w:val="00B4216F"/>
    <w:rsid w:val="00B434B7"/>
    <w:rsid w:val="00B43B21"/>
    <w:rsid w:val="00B43FBF"/>
    <w:rsid w:val="00B44F11"/>
    <w:rsid w:val="00B45893"/>
    <w:rsid w:val="00B46C8E"/>
    <w:rsid w:val="00B504F8"/>
    <w:rsid w:val="00B51846"/>
    <w:rsid w:val="00B51C0C"/>
    <w:rsid w:val="00B51E99"/>
    <w:rsid w:val="00B53E00"/>
    <w:rsid w:val="00B545EE"/>
    <w:rsid w:val="00B54B58"/>
    <w:rsid w:val="00B54C01"/>
    <w:rsid w:val="00B55381"/>
    <w:rsid w:val="00B575F7"/>
    <w:rsid w:val="00B620FD"/>
    <w:rsid w:val="00B62979"/>
    <w:rsid w:val="00B62FF9"/>
    <w:rsid w:val="00B63054"/>
    <w:rsid w:val="00B631B8"/>
    <w:rsid w:val="00B63C41"/>
    <w:rsid w:val="00B64B51"/>
    <w:rsid w:val="00B66D0B"/>
    <w:rsid w:val="00B70056"/>
    <w:rsid w:val="00B70CB0"/>
    <w:rsid w:val="00B70D1C"/>
    <w:rsid w:val="00B710AB"/>
    <w:rsid w:val="00B7197D"/>
    <w:rsid w:val="00B734BC"/>
    <w:rsid w:val="00B73503"/>
    <w:rsid w:val="00B743F3"/>
    <w:rsid w:val="00B74D75"/>
    <w:rsid w:val="00B76732"/>
    <w:rsid w:val="00B806A2"/>
    <w:rsid w:val="00B80718"/>
    <w:rsid w:val="00B823A7"/>
    <w:rsid w:val="00B851B7"/>
    <w:rsid w:val="00B908BB"/>
    <w:rsid w:val="00B90E3D"/>
    <w:rsid w:val="00B90FA5"/>
    <w:rsid w:val="00B9176A"/>
    <w:rsid w:val="00B919F1"/>
    <w:rsid w:val="00B9333B"/>
    <w:rsid w:val="00B95E75"/>
    <w:rsid w:val="00B9685B"/>
    <w:rsid w:val="00B96ED9"/>
    <w:rsid w:val="00B970F4"/>
    <w:rsid w:val="00BA0049"/>
    <w:rsid w:val="00BA2260"/>
    <w:rsid w:val="00BA410F"/>
    <w:rsid w:val="00BA577E"/>
    <w:rsid w:val="00BB2DBD"/>
    <w:rsid w:val="00BB468D"/>
    <w:rsid w:val="00BB5EEA"/>
    <w:rsid w:val="00BC0E8D"/>
    <w:rsid w:val="00BC2FFB"/>
    <w:rsid w:val="00BC4DFA"/>
    <w:rsid w:val="00BC4F18"/>
    <w:rsid w:val="00BC64AD"/>
    <w:rsid w:val="00BC7D28"/>
    <w:rsid w:val="00BD0908"/>
    <w:rsid w:val="00BD13FE"/>
    <w:rsid w:val="00BD1B96"/>
    <w:rsid w:val="00BD1CA4"/>
    <w:rsid w:val="00BD414C"/>
    <w:rsid w:val="00BD6078"/>
    <w:rsid w:val="00BD6C70"/>
    <w:rsid w:val="00BE1ED1"/>
    <w:rsid w:val="00BE468A"/>
    <w:rsid w:val="00BE4C4A"/>
    <w:rsid w:val="00BE6551"/>
    <w:rsid w:val="00BF02C9"/>
    <w:rsid w:val="00BF093B"/>
    <w:rsid w:val="00BF4989"/>
    <w:rsid w:val="00C00A1D"/>
    <w:rsid w:val="00C00B88"/>
    <w:rsid w:val="00C00DB6"/>
    <w:rsid w:val="00C01C1C"/>
    <w:rsid w:val="00C029F7"/>
    <w:rsid w:val="00C05483"/>
    <w:rsid w:val="00C06B2A"/>
    <w:rsid w:val="00C0712F"/>
    <w:rsid w:val="00C1028E"/>
    <w:rsid w:val="00C143C4"/>
    <w:rsid w:val="00C16C60"/>
    <w:rsid w:val="00C16EF6"/>
    <w:rsid w:val="00C20417"/>
    <w:rsid w:val="00C248CD"/>
    <w:rsid w:val="00C24D92"/>
    <w:rsid w:val="00C251D3"/>
    <w:rsid w:val="00C26B4C"/>
    <w:rsid w:val="00C26CD5"/>
    <w:rsid w:val="00C314BA"/>
    <w:rsid w:val="00C32F25"/>
    <w:rsid w:val="00C3428C"/>
    <w:rsid w:val="00C355A3"/>
    <w:rsid w:val="00C35E57"/>
    <w:rsid w:val="00C35E80"/>
    <w:rsid w:val="00C37E90"/>
    <w:rsid w:val="00C409CD"/>
    <w:rsid w:val="00C40AA2"/>
    <w:rsid w:val="00C40F98"/>
    <w:rsid w:val="00C41C18"/>
    <w:rsid w:val="00C4244F"/>
    <w:rsid w:val="00C443D2"/>
    <w:rsid w:val="00C448C9"/>
    <w:rsid w:val="00C4512E"/>
    <w:rsid w:val="00C4545B"/>
    <w:rsid w:val="00C458D3"/>
    <w:rsid w:val="00C475EC"/>
    <w:rsid w:val="00C50D26"/>
    <w:rsid w:val="00C50DA0"/>
    <w:rsid w:val="00C518B1"/>
    <w:rsid w:val="00C53826"/>
    <w:rsid w:val="00C53A7B"/>
    <w:rsid w:val="00C56F10"/>
    <w:rsid w:val="00C57782"/>
    <w:rsid w:val="00C57942"/>
    <w:rsid w:val="00C632ED"/>
    <w:rsid w:val="00C6366E"/>
    <w:rsid w:val="00C6426A"/>
    <w:rsid w:val="00C66150"/>
    <w:rsid w:val="00C700C3"/>
    <w:rsid w:val="00C70EF5"/>
    <w:rsid w:val="00C756C5"/>
    <w:rsid w:val="00C76337"/>
    <w:rsid w:val="00C81996"/>
    <w:rsid w:val="00C82195"/>
    <w:rsid w:val="00C82278"/>
    <w:rsid w:val="00C82CAE"/>
    <w:rsid w:val="00C83A12"/>
    <w:rsid w:val="00C8442E"/>
    <w:rsid w:val="00C850D9"/>
    <w:rsid w:val="00C920DD"/>
    <w:rsid w:val="00C930A8"/>
    <w:rsid w:val="00C93DF8"/>
    <w:rsid w:val="00C9482B"/>
    <w:rsid w:val="00C9628E"/>
    <w:rsid w:val="00CA108B"/>
    <w:rsid w:val="00CA1F8B"/>
    <w:rsid w:val="00CA2A9F"/>
    <w:rsid w:val="00CA455A"/>
    <w:rsid w:val="00CA6B11"/>
    <w:rsid w:val="00CA6B95"/>
    <w:rsid w:val="00CA6CDB"/>
    <w:rsid w:val="00CB0296"/>
    <w:rsid w:val="00CB0FBA"/>
    <w:rsid w:val="00CB1E9E"/>
    <w:rsid w:val="00CB2BF5"/>
    <w:rsid w:val="00CB37EF"/>
    <w:rsid w:val="00CB551C"/>
    <w:rsid w:val="00CB5E13"/>
    <w:rsid w:val="00CB6BF9"/>
    <w:rsid w:val="00CB789C"/>
    <w:rsid w:val="00CB7CEB"/>
    <w:rsid w:val="00CC0F69"/>
    <w:rsid w:val="00CC175E"/>
    <w:rsid w:val="00CC1EB8"/>
    <w:rsid w:val="00CC3375"/>
    <w:rsid w:val="00CC3524"/>
    <w:rsid w:val="00CC3B65"/>
    <w:rsid w:val="00CD27BE"/>
    <w:rsid w:val="00CD29E9"/>
    <w:rsid w:val="00CD46DE"/>
    <w:rsid w:val="00CD4BBC"/>
    <w:rsid w:val="00CD4C6D"/>
    <w:rsid w:val="00CD50A7"/>
    <w:rsid w:val="00CD528E"/>
    <w:rsid w:val="00CD6F0F"/>
    <w:rsid w:val="00CE052B"/>
    <w:rsid w:val="00CE0BB7"/>
    <w:rsid w:val="00CE0D4E"/>
    <w:rsid w:val="00CE314C"/>
    <w:rsid w:val="00CE3E9A"/>
    <w:rsid w:val="00CE708B"/>
    <w:rsid w:val="00CE77B6"/>
    <w:rsid w:val="00CE7886"/>
    <w:rsid w:val="00CE7A17"/>
    <w:rsid w:val="00CF0EC6"/>
    <w:rsid w:val="00CF26B7"/>
    <w:rsid w:val="00CF38FF"/>
    <w:rsid w:val="00CF3F83"/>
    <w:rsid w:val="00CF41BF"/>
    <w:rsid w:val="00CF4488"/>
    <w:rsid w:val="00CF46D7"/>
    <w:rsid w:val="00CF5D1E"/>
    <w:rsid w:val="00CF6E39"/>
    <w:rsid w:val="00CF7110"/>
    <w:rsid w:val="00CF72DA"/>
    <w:rsid w:val="00D03B57"/>
    <w:rsid w:val="00D04740"/>
    <w:rsid w:val="00D049C8"/>
    <w:rsid w:val="00D05B78"/>
    <w:rsid w:val="00D061A0"/>
    <w:rsid w:val="00D073F6"/>
    <w:rsid w:val="00D0769A"/>
    <w:rsid w:val="00D1131A"/>
    <w:rsid w:val="00D116FC"/>
    <w:rsid w:val="00D118DA"/>
    <w:rsid w:val="00D127DC"/>
    <w:rsid w:val="00D13C5C"/>
    <w:rsid w:val="00D15B4E"/>
    <w:rsid w:val="00D177E7"/>
    <w:rsid w:val="00D2079F"/>
    <w:rsid w:val="00D20F16"/>
    <w:rsid w:val="00D24A10"/>
    <w:rsid w:val="00D24ABA"/>
    <w:rsid w:val="00D26247"/>
    <w:rsid w:val="00D307C4"/>
    <w:rsid w:val="00D35D38"/>
    <w:rsid w:val="00D37B99"/>
    <w:rsid w:val="00D4026A"/>
    <w:rsid w:val="00D42272"/>
    <w:rsid w:val="00D443BC"/>
    <w:rsid w:val="00D447EF"/>
    <w:rsid w:val="00D46289"/>
    <w:rsid w:val="00D46A9A"/>
    <w:rsid w:val="00D479E3"/>
    <w:rsid w:val="00D47DC4"/>
    <w:rsid w:val="00D50597"/>
    <w:rsid w:val="00D505E2"/>
    <w:rsid w:val="00D50A35"/>
    <w:rsid w:val="00D50F54"/>
    <w:rsid w:val="00D549BE"/>
    <w:rsid w:val="00D54BDB"/>
    <w:rsid w:val="00D5650F"/>
    <w:rsid w:val="00D6498F"/>
    <w:rsid w:val="00D666CA"/>
    <w:rsid w:val="00D70321"/>
    <w:rsid w:val="00D71B7D"/>
    <w:rsid w:val="00D71ED9"/>
    <w:rsid w:val="00D72E40"/>
    <w:rsid w:val="00D73D94"/>
    <w:rsid w:val="00D7463D"/>
    <w:rsid w:val="00D765F9"/>
    <w:rsid w:val="00D766B8"/>
    <w:rsid w:val="00D76B2F"/>
    <w:rsid w:val="00D77D79"/>
    <w:rsid w:val="00D80E74"/>
    <w:rsid w:val="00D80F5A"/>
    <w:rsid w:val="00D81D2B"/>
    <w:rsid w:val="00D826DB"/>
    <w:rsid w:val="00D8369E"/>
    <w:rsid w:val="00D83DE8"/>
    <w:rsid w:val="00D84943"/>
    <w:rsid w:val="00D92DC5"/>
    <w:rsid w:val="00D932F4"/>
    <w:rsid w:val="00D94AE7"/>
    <w:rsid w:val="00D956E0"/>
    <w:rsid w:val="00D9659B"/>
    <w:rsid w:val="00D966B3"/>
    <w:rsid w:val="00D970F0"/>
    <w:rsid w:val="00D97792"/>
    <w:rsid w:val="00DA1915"/>
    <w:rsid w:val="00DA334D"/>
    <w:rsid w:val="00DA4540"/>
    <w:rsid w:val="00DA4884"/>
    <w:rsid w:val="00DA587E"/>
    <w:rsid w:val="00DA60F4"/>
    <w:rsid w:val="00DA61E3"/>
    <w:rsid w:val="00DA72D4"/>
    <w:rsid w:val="00DB0ED5"/>
    <w:rsid w:val="00DB0F8B"/>
    <w:rsid w:val="00DB1398"/>
    <w:rsid w:val="00DB1868"/>
    <w:rsid w:val="00DB3052"/>
    <w:rsid w:val="00DB6C35"/>
    <w:rsid w:val="00DB7BB2"/>
    <w:rsid w:val="00DC1C5D"/>
    <w:rsid w:val="00DC2D17"/>
    <w:rsid w:val="00DC3B62"/>
    <w:rsid w:val="00DC4650"/>
    <w:rsid w:val="00DC632F"/>
    <w:rsid w:val="00DC6DAC"/>
    <w:rsid w:val="00DC77ED"/>
    <w:rsid w:val="00DC7DE2"/>
    <w:rsid w:val="00DD3695"/>
    <w:rsid w:val="00DD3F12"/>
    <w:rsid w:val="00DD4111"/>
    <w:rsid w:val="00DD4E37"/>
    <w:rsid w:val="00DD607B"/>
    <w:rsid w:val="00DD754F"/>
    <w:rsid w:val="00DE230A"/>
    <w:rsid w:val="00DE23BF"/>
    <w:rsid w:val="00DE2A7B"/>
    <w:rsid w:val="00DE2F26"/>
    <w:rsid w:val="00DE3981"/>
    <w:rsid w:val="00DE40DD"/>
    <w:rsid w:val="00DE5300"/>
    <w:rsid w:val="00DE7755"/>
    <w:rsid w:val="00DE78AE"/>
    <w:rsid w:val="00DF028D"/>
    <w:rsid w:val="00DF059A"/>
    <w:rsid w:val="00DF3D56"/>
    <w:rsid w:val="00DF64E9"/>
    <w:rsid w:val="00DF6D19"/>
    <w:rsid w:val="00DF6ED2"/>
    <w:rsid w:val="00DF70F5"/>
    <w:rsid w:val="00DF7328"/>
    <w:rsid w:val="00DF7E1A"/>
    <w:rsid w:val="00E01259"/>
    <w:rsid w:val="00E0128C"/>
    <w:rsid w:val="00E03D54"/>
    <w:rsid w:val="00E04C2F"/>
    <w:rsid w:val="00E05E60"/>
    <w:rsid w:val="00E0703D"/>
    <w:rsid w:val="00E1025B"/>
    <w:rsid w:val="00E10E06"/>
    <w:rsid w:val="00E10F80"/>
    <w:rsid w:val="00E130B3"/>
    <w:rsid w:val="00E145CA"/>
    <w:rsid w:val="00E14FFD"/>
    <w:rsid w:val="00E15334"/>
    <w:rsid w:val="00E15B99"/>
    <w:rsid w:val="00E16138"/>
    <w:rsid w:val="00E20B49"/>
    <w:rsid w:val="00E20C0D"/>
    <w:rsid w:val="00E2126A"/>
    <w:rsid w:val="00E21800"/>
    <w:rsid w:val="00E2197B"/>
    <w:rsid w:val="00E21BFB"/>
    <w:rsid w:val="00E21FA3"/>
    <w:rsid w:val="00E2252C"/>
    <w:rsid w:val="00E23E4E"/>
    <w:rsid w:val="00E248CA"/>
    <w:rsid w:val="00E26CA7"/>
    <w:rsid w:val="00E270C0"/>
    <w:rsid w:val="00E332F2"/>
    <w:rsid w:val="00E358D8"/>
    <w:rsid w:val="00E3602E"/>
    <w:rsid w:val="00E36850"/>
    <w:rsid w:val="00E36D82"/>
    <w:rsid w:val="00E4063A"/>
    <w:rsid w:val="00E41AAF"/>
    <w:rsid w:val="00E4282F"/>
    <w:rsid w:val="00E4283C"/>
    <w:rsid w:val="00E42E88"/>
    <w:rsid w:val="00E43212"/>
    <w:rsid w:val="00E43260"/>
    <w:rsid w:val="00E432E2"/>
    <w:rsid w:val="00E445B4"/>
    <w:rsid w:val="00E44B0A"/>
    <w:rsid w:val="00E45E40"/>
    <w:rsid w:val="00E460B9"/>
    <w:rsid w:val="00E50006"/>
    <w:rsid w:val="00E51601"/>
    <w:rsid w:val="00E51965"/>
    <w:rsid w:val="00E5453A"/>
    <w:rsid w:val="00E554F1"/>
    <w:rsid w:val="00E56104"/>
    <w:rsid w:val="00E579ED"/>
    <w:rsid w:val="00E638A0"/>
    <w:rsid w:val="00E67121"/>
    <w:rsid w:val="00E7198D"/>
    <w:rsid w:val="00E735AF"/>
    <w:rsid w:val="00E73FF5"/>
    <w:rsid w:val="00E74CA6"/>
    <w:rsid w:val="00E750A5"/>
    <w:rsid w:val="00E75E3D"/>
    <w:rsid w:val="00E82842"/>
    <w:rsid w:val="00E82BB3"/>
    <w:rsid w:val="00E832B0"/>
    <w:rsid w:val="00E84491"/>
    <w:rsid w:val="00E87898"/>
    <w:rsid w:val="00E93FEF"/>
    <w:rsid w:val="00E9731C"/>
    <w:rsid w:val="00E978E3"/>
    <w:rsid w:val="00EA2935"/>
    <w:rsid w:val="00EA4E4C"/>
    <w:rsid w:val="00EA6B24"/>
    <w:rsid w:val="00EA7774"/>
    <w:rsid w:val="00EB04B7"/>
    <w:rsid w:val="00EB0C92"/>
    <w:rsid w:val="00EB166E"/>
    <w:rsid w:val="00EB2AFE"/>
    <w:rsid w:val="00EB2B3B"/>
    <w:rsid w:val="00EB3C7C"/>
    <w:rsid w:val="00EB4924"/>
    <w:rsid w:val="00EB6DA9"/>
    <w:rsid w:val="00EB7454"/>
    <w:rsid w:val="00EB793B"/>
    <w:rsid w:val="00EB7992"/>
    <w:rsid w:val="00EC0104"/>
    <w:rsid w:val="00EC0184"/>
    <w:rsid w:val="00EC220D"/>
    <w:rsid w:val="00EC2D7A"/>
    <w:rsid w:val="00EC633A"/>
    <w:rsid w:val="00EC76B1"/>
    <w:rsid w:val="00EC793A"/>
    <w:rsid w:val="00ED0901"/>
    <w:rsid w:val="00ED111C"/>
    <w:rsid w:val="00ED1B9D"/>
    <w:rsid w:val="00ED1C84"/>
    <w:rsid w:val="00ED25AA"/>
    <w:rsid w:val="00ED4688"/>
    <w:rsid w:val="00ED4E1A"/>
    <w:rsid w:val="00ED627E"/>
    <w:rsid w:val="00EE056F"/>
    <w:rsid w:val="00EE0DCE"/>
    <w:rsid w:val="00EE2D74"/>
    <w:rsid w:val="00EE5024"/>
    <w:rsid w:val="00EF0CB3"/>
    <w:rsid w:val="00EF280E"/>
    <w:rsid w:val="00EF43F5"/>
    <w:rsid w:val="00EF4AE7"/>
    <w:rsid w:val="00EF550A"/>
    <w:rsid w:val="00EF5943"/>
    <w:rsid w:val="00EF74D7"/>
    <w:rsid w:val="00EF7C3A"/>
    <w:rsid w:val="00F004A4"/>
    <w:rsid w:val="00F007E9"/>
    <w:rsid w:val="00F01103"/>
    <w:rsid w:val="00F017AF"/>
    <w:rsid w:val="00F01E23"/>
    <w:rsid w:val="00F041C4"/>
    <w:rsid w:val="00F04C7B"/>
    <w:rsid w:val="00F0721D"/>
    <w:rsid w:val="00F10F8D"/>
    <w:rsid w:val="00F1230E"/>
    <w:rsid w:val="00F14812"/>
    <w:rsid w:val="00F153DD"/>
    <w:rsid w:val="00F1598C"/>
    <w:rsid w:val="00F15A1E"/>
    <w:rsid w:val="00F20BC6"/>
    <w:rsid w:val="00F21403"/>
    <w:rsid w:val="00F222B5"/>
    <w:rsid w:val="00F23E41"/>
    <w:rsid w:val="00F255FC"/>
    <w:rsid w:val="00F259B0"/>
    <w:rsid w:val="00F26A20"/>
    <w:rsid w:val="00F276C9"/>
    <w:rsid w:val="00F31359"/>
    <w:rsid w:val="00F32886"/>
    <w:rsid w:val="00F33604"/>
    <w:rsid w:val="00F33EF8"/>
    <w:rsid w:val="00F3649F"/>
    <w:rsid w:val="00F3689F"/>
    <w:rsid w:val="00F37BB9"/>
    <w:rsid w:val="00F37C96"/>
    <w:rsid w:val="00F40690"/>
    <w:rsid w:val="00F420A4"/>
    <w:rsid w:val="00F4247C"/>
    <w:rsid w:val="00F43B8F"/>
    <w:rsid w:val="00F43DC0"/>
    <w:rsid w:val="00F44E03"/>
    <w:rsid w:val="00F44E55"/>
    <w:rsid w:val="00F46166"/>
    <w:rsid w:val="00F5088D"/>
    <w:rsid w:val="00F508D1"/>
    <w:rsid w:val="00F51785"/>
    <w:rsid w:val="00F52EE8"/>
    <w:rsid w:val="00F530D7"/>
    <w:rsid w:val="00F53C0D"/>
    <w:rsid w:val="00F541E6"/>
    <w:rsid w:val="00F55A47"/>
    <w:rsid w:val="00F5779C"/>
    <w:rsid w:val="00F62F49"/>
    <w:rsid w:val="00F63062"/>
    <w:rsid w:val="00F6328D"/>
    <w:rsid w:val="00F63E41"/>
    <w:rsid w:val="00F640BF"/>
    <w:rsid w:val="00F66834"/>
    <w:rsid w:val="00F7008E"/>
    <w:rsid w:val="00F706EB"/>
    <w:rsid w:val="00F70754"/>
    <w:rsid w:val="00F70F1D"/>
    <w:rsid w:val="00F71073"/>
    <w:rsid w:val="00F738D4"/>
    <w:rsid w:val="00F74217"/>
    <w:rsid w:val="00F77926"/>
    <w:rsid w:val="00F81496"/>
    <w:rsid w:val="00F81AF1"/>
    <w:rsid w:val="00F83A19"/>
    <w:rsid w:val="00F879A1"/>
    <w:rsid w:val="00F919C5"/>
    <w:rsid w:val="00F9215C"/>
    <w:rsid w:val="00F92FC4"/>
    <w:rsid w:val="00F9793C"/>
    <w:rsid w:val="00FA0C14"/>
    <w:rsid w:val="00FA0ECD"/>
    <w:rsid w:val="00FA137A"/>
    <w:rsid w:val="00FA259A"/>
    <w:rsid w:val="00FA4CD8"/>
    <w:rsid w:val="00FA5504"/>
    <w:rsid w:val="00FA559B"/>
    <w:rsid w:val="00FA7B9E"/>
    <w:rsid w:val="00FB4B02"/>
    <w:rsid w:val="00FB5DB5"/>
    <w:rsid w:val="00FC2831"/>
    <w:rsid w:val="00FC2D40"/>
    <w:rsid w:val="00FC3600"/>
    <w:rsid w:val="00FC4A9F"/>
    <w:rsid w:val="00FC4BC0"/>
    <w:rsid w:val="00FC565B"/>
    <w:rsid w:val="00FC7E79"/>
    <w:rsid w:val="00FD3A3B"/>
    <w:rsid w:val="00FD4436"/>
    <w:rsid w:val="00FD50F8"/>
    <w:rsid w:val="00FD69B0"/>
    <w:rsid w:val="00FD753F"/>
    <w:rsid w:val="00FD7E83"/>
    <w:rsid w:val="00FE006E"/>
    <w:rsid w:val="00FE197E"/>
    <w:rsid w:val="00FE2B1E"/>
    <w:rsid w:val="00FE4FB1"/>
    <w:rsid w:val="00FE5ABB"/>
    <w:rsid w:val="00FE5D6F"/>
    <w:rsid w:val="00FF0DF1"/>
    <w:rsid w:val="00FF26AA"/>
    <w:rsid w:val="00FF26D4"/>
    <w:rsid w:val="00FF2CBB"/>
    <w:rsid w:val="00FF31DB"/>
    <w:rsid w:val="00FF3B5B"/>
    <w:rsid w:val="00FF3DA3"/>
    <w:rsid w:val="00FF41EA"/>
    <w:rsid w:val="00FF46A7"/>
    <w:rsid w:val="00FF4EF0"/>
    <w:rsid w:val="00FF5FBE"/>
    <w:rsid w:val="00FF7708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358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link w:val="Ttulo2"/>
    <w:rsid w:val="00410A04"/>
    <w:rPr>
      <w:caps/>
      <w:color w:val="000000"/>
    </w:rPr>
  </w:style>
  <w:style w:type="character" w:styleId="MenoPendente">
    <w:name w:val="Unresolved Mention"/>
    <w:uiPriority w:val="99"/>
    <w:semiHidden/>
    <w:unhideWhenUsed/>
    <w:rsid w:val="000B2E0B"/>
    <w:rPr>
      <w:color w:val="605E5C"/>
      <w:shd w:val="clear" w:color="auto" w:fill="E1DFDD"/>
    </w:rPr>
  </w:style>
  <w:style w:type="paragraph" w:customStyle="1" w:styleId="Default">
    <w:name w:val="Default"/>
    <w:rsid w:val="006F2CB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1" ma:contentTypeDescription="Crie um novo documento." ma:contentTypeScope="" ma:versionID="d0441c428327cbacc6f97e63a857790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ed0813f817012941230aa22c56189017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609509bd-2bd9-4fd0-8e4c-af2c80e98c9d"/>
    <ds:schemaRef ds:uri="http://purl.org/dc/elements/1.1/"/>
    <ds:schemaRef ds:uri="http://purl.org/dc/dcmitype/"/>
    <ds:schemaRef ds:uri="24095466-aeba-40b0-9884-8c6e5173cb77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1FBEE99-1CD6-4E8C-89FB-B92657DFA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5499</Words>
  <Characters>32216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82</cp:revision>
  <cp:lastPrinted>2021-06-04T14:09:00Z</cp:lastPrinted>
  <dcterms:created xsi:type="dcterms:W3CDTF">2021-06-07T00:27:00Z</dcterms:created>
  <dcterms:modified xsi:type="dcterms:W3CDTF">2021-06-29T12:51:00Z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