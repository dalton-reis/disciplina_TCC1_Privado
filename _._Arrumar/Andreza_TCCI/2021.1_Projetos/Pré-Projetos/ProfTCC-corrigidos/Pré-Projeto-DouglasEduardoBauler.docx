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08DD" w14:textId="32806C74" w:rsidR="002B0EDC" w:rsidRPr="00B00E04" w:rsidRDefault="003E57FD"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commentRangeStart w:id="9"/>
      <w:r>
        <w:t>Visedu cg 6.0</w:t>
      </w:r>
      <w:r w:rsidR="00F17317">
        <w:t>: Visualizador de material educacional</w:t>
      </w:r>
      <w:commentRangeEnd w:id="9"/>
      <w:r w:rsidR="00A70DE1">
        <w:rPr>
          <w:rStyle w:val="Refdecomentrio"/>
          <w:b w:val="0"/>
          <w:caps w:val="0"/>
        </w:rPr>
        <w:commentReference w:id="9"/>
      </w:r>
    </w:p>
    <w:p w14:paraId="4F6DBB7C" w14:textId="2A600941" w:rsidR="001E682E" w:rsidRDefault="007C09F6" w:rsidP="00752038">
      <w:pPr>
        <w:pStyle w:val="TF-AUTOR0"/>
      </w:pPr>
      <w:r>
        <w:t>Douglas Eduardo Bauler</w:t>
      </w:r>
    </w:p>
    <w:p w14:paraId="3FBE5C8A" w14:textId="5A4B1D6C" w:rsidR="001E682E" w:rsidRDefault="001E682E" w:rsidP="001E682E">
      <w:pPr>
        <w:pStyle w:val="TF-AUTOR0"/>
      </w:pPr>
      <w:r>
        <w:t xml:space="preserve">Prof. </w:t>
      </w:r>
      <w:r w:rsidR="007C09F6">
        <w:t>Dalton Solano dos Reis</w:t>
      </w:r>
      <w:r>
        <w:t xml:space="preserve"> – Orientador</w:t>
      </w:r>
    </w:p>
    <w:p w14:paraId="28066913" w14:textId="40ED61B8"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59720999" w14:textId="5B2653E4" w:rsidR="003E57FD" w:rsidRDefault="003E57FD" w:rsidP="003D398C">
      <w:pPr>
        <w:pStyle w:val="TF-TEXTO"/>
      </w:pPr>
      <w:commentRangeStart w:id="10"/>
      <w:r>
        <w:t>A tecnologia está</w:t>
      </w:r>
      <w:r w:rsidR="00716396">
        <w:t xml:space="preserve"> em</w:t>
      </w:r>
      <w:r>
        <w:t xml:space="preserve"> constante evolução de maneiras muito significativas. </w:t>
      </w:r>
      <w:commentRangeEnd w:id="10"/>
      <w:r w:rsidR="0005237D">
        <w:rPr>
          <w:rStyle w:val="Refdecomentrio"/>
        </w:rPr>
        <w:commentReference w:id="10"/>
      </w:r>
      <w:r>
        <w:t xml:space="preserve">Visando melhorar </w:t>
      </w:r>
      <w:commentRangeStart w:id="11"/>
      <w:r>
        <w:t xml:space="preserve">nosso </w:t>
      </w:r>
      <w:commentRangeEnd w:id="11"/>
      <w:r w:rsidR="0005237D">
        <w:rPr>
          <w:rStyle w:val="Refdecomentrio"/>
        </w:rPr>
        <w:commentReference w:id="11"/>
      </w:r>
      <w:r>
        <w:t xml:space="preserve">dia a dia, aumentando a produtividade e entendimento de vários assuntos. </w:t>
      </w:r>
      <w:commentRangeStart w:id="12"/>
      <w:r>
        <w:t>Criando</w:t>
      </w:r>
      <w:commentRangeEnd w:id="12"/>
      <w:r w:rsidR="0005237D">
        <w:rPr>
          <w:rStyle w:val="Refdecomentrio"/>
        </w:rPr>
        <w:commentReference w:id="12"/>
      </w:r>
      <w:r>
        <w:t xml:space="preserve"> ferramentas interativas de ensino, dando um interlúdio ao assunto a ser abordado, sem ter que entrar direto na teoria </w:t>
      </w:r>
      <w:commentRangeStart w:id="13"/>
      <w:r>
        <w:t>onde</w:t>
      </w:r>
      <w:commentRangeEnd w:id="13"/>
      <w:r w:rsidR="00C92A77">
        <w:rPr>
          <w:rStyle w:val="Refdecomentrio"/>
        </w:rPr>
        <w:commentReference w:id="13"/>
      </w:r>
      <w:r>
        <w:t xml:space="preserve"> muitas vezes pode </w:t>
      </w:r>
      <w:del w:id="14" w:author="Andreza Sartori" w:date="2021-04-26T13:40:00Z">
        <w:r w:rsidDel="006E4108">
          <w:delText>se</w:delText>
        </w:r>
      </w:del>
      <w:r>
        <w:t xml:space="preserve"> dificultar </w:t>
      </w:r>
      <w:del w:id="15" w:author="Andreza Sartori" w:date="2021-04-26T13:40:00Z">
        <w:r w:rsidR="007C2C66" w:rsidDel="006E4108">
          <w:delText>n</w:delText>
        </w:r>
      </w:del>
      <w:r>
        <w:t>o aprendizado</w:t>
      </w:r>
      <w:r w:rsidR="00716396">
        <w:t>.</w:t>
      </w:r>
      <w:r w:rsidR="007C2C66">
        <w:t xml:space="preserve"> </w:t>
      </w:r>
      <w:commentRangeStart w:id="16"/>
      <w:r w:rsidR="007C2C66">
        <w:t xml:space="preserve">Já </w:t>
      </w:r>
      <w:ins w:id="17" w:author="Andreza Sartori" w:date="2021-04-26T13:40:00Z">
        <w:r w:rsidR="006E4108">
          <w:t xml:space="preserve">foi? </w:t>
        </w:r>
      </w:ins>
      <w:r w:rsidR="007C2C66">
        <w:t xml:space="preserve">comprovado estatisticamente </w:t>
      </w:r>
      <w:ins w:id="18" w:author="Andreza Sartori" w:date="2021-04-26T13:41:00Z">
        <w:r w:rsidR="006E4108">
          <w:t xml:space="preserve">que? </w:t>
        </w:r>
      </w:ins>
      <w:r w:rsidR="007C2C66">
        <w:t xml:space="preserve">o desempenho dos alunos das várias formas </w:t>
      </w:r>
      <w:r w:rsidR="00716396">
        <w:t xml:space="preserve">de </w:t>
      </w:r>
      <w:r w:rsidR="007C2C66">
        <w:t>metodologias de ensino-aprendizagem são melhores.</w:t>
      </w:r>
      <w:commentRangeEnd w:id="16"/>
      <w:r w:rsidR="006E4108">
        <w:rPr>
          <w:rStyle w:val="Refdecomentrio"/>
        </w:rPr>
        <w:commentReference w:id="16"/>
      </w:r>
    </w:p>
    <w:p w14:paraId="1DEC63DF" w14:textId="64CEBDF5" w:rsidR="005731DD" w:rsidRDefault="007C2C66" w:rsidP="003D398C">
      <w:pPr>
        <w:pStyle w:val="TF-TEXTO"/>
      </w:pPr>
      <w:r>
        <w:t>Por meio dessas metodologias a ferrament</w:t>
      </w:r>
      <w:r w:rsidR="00080CBF">
        <w:t>a</w:t>
      </w:r>
      <w:r>
        <w:t xml:space="preserve"> VisEdu-CG tem como objetivo trazer essas melhorias no aprendizado</w:t>
      </w:r>
      <w:r w:rsidR="005731DD">
        <w:t xml:space="preserve"> aos acadêmicos </w:t>
      </w:r>
      <w:r>
        <w:t xml:space="preserve">da matéria de Computação Gráfica. </w:t>
      </w:r>
      <w:commentRangeStart w:id="19"/>
      <w:r w:rsidRPr="007C2C66">
        <w:t xml:space="preserve">Conforme </w:t>
      </w:r>
      <w:r w:rsidR="00F17317">
        <w:t xml:space="preserve">Buttenberg </w:t>
      </w:r>
      <w:r w:rsidRPr="00F17317">
        <w:t>(20</w:t>
      </w:r>
      <w:r w:rsidR="00FF3786">
        <w:t>20</w:t>
      </w:r>
      <w:r w:rsidRPr="00F17317">
        <w:t>)</w:t>
      </w:r>
      <w:r w:rsidR="00F17317">
        <w:t>, citado por Reis (2020, p. 1)</w:t>
      </w:r>
      <w:commentRangeEnd w:id="19"/>
      <w:r w:rsidR="00BB366A">
        <w:rPr>
          <w:rStyle w:val="Refdecomentrio"/>
        </w:rPr>
        <w:commentReference w:id="19"/>
      </w:r>
      <w:r w:rsidR="00BD1A43" w:rsidRPr="00F17317">
        <w:t>,</w:t>
      </w:r>
      <w:r w:rsidRPr="007C2C66">
        <w:t xml:space="preserve"> </w:t>
      </w:r>
      <w:r w:rsidR="00F17317">
        <w:t>“</w:t>
      </w:r>
      <w:r w:rsidRPr="007C2C66">
        <w:t xml:space="preserve">o </w:t>
      </w:r>
      <w:proofErr w:type="spellStart"/>
      <w:r w:rsidRPr="007C2C66">
        <w:t>VisEdu</w:t>
      </w:r>
      <w:proofErr w:type="spellEnd"/>
      <w:r w:rsidRPr="007C2C66">
        <w:t>-CG é um projeto para desenvolver uma plataforma Web que permita os alunos da disciplina de Computação Gráfica do curso de Ciências da Computação praticarem os conceitos ministrados nesta disciplina</w:t>
      </w:r>
      <w:r w:rsidR="00F17317">
        <w:t>”</w:t>
      </w:r>
      <w:r w:rsidR="005731DD">
        <w:t>,</w:t>
      </w:r>
      <w:r>
        <w:t xml:space="preserve"> </w:t>
      </w:r>
      <w:r w:rsidR="005731DD">
        <w:t>estando atualmente na versão 5.0 do projeto.</w:t>
      </w:r>
    </w:p>
    <w:p w14:paraId="33914DD8" w14:textId="6AFD993B" w:rsidR="00EA2AEB" w:rsidRDefault="00080CBF" w:rsidP="003D398C">
      <w:pPr>
        <w:pStyle w:val="TF-TEXTO"/>
        <w:rPr>
          <w:color w:val="000000"/>
        </w:rPr>
      </w:pPr>
      <w:r>
        <w:rPr>
          <w:color w:val="000000"/>
        </w:rPr>
        <w:t>Essa aplicação contou com o desenvolvimento de vários módulos específicos, dentre eles pode-se citar o motor de jogos, matemática, estatística, processamento de imagens, realidade aumentada e simulação.</w:t>
      </w:r>
      <w:r>
        <w:t xml:space="preserve"> </w:t>
      </w:r>
      <w:r w:rsidR="00716396">
        <w:t>Para que a ferramenta t</w:t>
      </w:r>
      <w:r w:rsidR="00D76170">
        <w:t>enha</w:t>
      </w:r>
      <w:r w:rsidR="00716396">
        <w:t xml:space="preserve"> uma evolução constante foi realizado um processo de migração de linguagem e refatoração do código. E</w:t>
      </w:r>
      <w:r w:rsidR="00716396">
        <w:rPr>
          <w:color w:val="000000"/>
        </w:rPr>
        <w:t>xiste uma carência maior em relação às funcionalidades do WebGL, o que torna o VisEdu-CG um sistema igualmente limitado (BUTTENBERG, 20</w:t>
      </w:r>
      <w:r w:rsidR="00E925BA">
        <w:rPr>
          <w:color w:val="000000"/>
        </w:rPr>
        <w:t>20</w:t>
      </w:r>
      <w:r w:rsidR="00716396">
        <w:rPr>
          <w:color w:val="000000"/>
        </w:rPr>
        <w:t>).</w:t>
      </w:r>
      <w:r w:rsidR="00D76170">
        <w:rPr>
          <w:color w:val="000000"/>
        </w:rPr>
        <w:t xml:space="preserve"> </w:t>
      </w:r>
    </w:p>
    <w:p w14:paraId="46369C59" w14:textId="4A2FC7E5" w:rsidR="00D76170" w:rsidRDefault="00045D16" w:rsidP="003D398C">
      <w:pPr>
        <w:pStyle w:val="TF-TEXTO"/>
        <w:rPr>
          <w:color w:val="000000"/>
        </w:rPr>
      </w:pPr>
      <w:r>
        <w:rPr>
          <w:color w:val="000000"/>
        </w:rPr>
        <w:t>Um</w:t>
      </w:r>
      <w:r w:rsidR="00D76170">
        <w:rPr>
          <w:color w:val="000000"/>
        </w:rPr>
        <w:t xml:space="preserve"> processo de migração de uma ferramenta já consolidada numa linguagem, não é processo simples de realizar.</w:t>
      </w:r>
      <w:r w:rsidR="00EA2AEB">
        <w:rPr>
          <w:color w:val="000000"/>
        </w:rPr>
        <w:t xml:space="preserve"> </w:t>
      </w:r>
      <w:commentRangeStart w:id="20"/>
      <w:r w:rsidR="00D76170">
        <w:rPr>
          <w:color w:val="000000"/>
        </w:rPr>
        <w:t xml:space="preserve">Devido </w:t>
      </w:r>
      <w:r w:rsidR="005B3558">
        <w:rPr>
          <w:color w:val="000000"/>
        </w:rPr>
        <w:t>à</w:t>
      </w:r>
      <w:r w:rsidR="00D664F3">
        <w:rPr>
          <w:color w:val="000000"/>
        </w:rPr>
        <w:t xml:space="preserve"> complexidade</w:t>
      </w:r>
      <w:r w:rsidR="00D76170">
        <w:rPr>
          <w:color w:val="000000"/>
        </w:rPr>
        <w:t xml:space="preserve"> </w:t>
      </w:r>
      <w:r w:rsidR="00D664F3">
        <w:rPr>
          <w:color w:val="000000"/>
        </w:rPr>
        <w:t xml:space="preserve">com </w:t>
      </w:r>
      <w:r w:rsidR="00D76170">
        <w:rPr>
          <w:color w:val="000000"/>
        </w:rPr>
        <w:t>diversas funcionalidades</w:t>
      </w:r>
      <w:r w:rsidR="00D664F3">
        <w:rPr>
          <w:color w:val="000000"/>
        </w:rPr>
        <w:t xml:space="preserve"> da ferramenta</w:t>
      </w:r>
      <w:r w:rsidR="00D76170">
        <w:rPr>
          <w:color w:val="000000"/>
        </w:rPr>
        <w:t>,</w:t>
      </w:r>
      <w:r w:rsidR="007A0B36">
        <w:rPr>
          <w:color w:val="000000"/>
        </w:rPr>
        <w:t xml:space="preserve"> curto espaço de tempo para o desenvolvimento, não foi realizado completamente a migração, além da estrutura atual do código não está devidamente bem estruturada para melhorar entendimento e manutenção. </w:t>
      </w:r>
      <w:commentRangeEnd w:id="20"/>
      <w:r w:rsidR="00BA61D6">
        <w:rPr>
          <w:rStyle w:val="Refdecomentrio"/>
        </w:rPr>
        <w:commentReference w:id="20"/>
      </w:r>
      <w:r w:rsidR="007A0B36">
        <w:rPr>
          <w:color w:val="000000"/>
        </w:rPr>
        <w:t xml:space="preserve">Em razão dessas dificuldades, este trabalho propõe continuar </w:t>
      </w:r>
      <w:r w:rsidR="00261B97">
        <w:rPr>
          <w:color w:val="000000"/>
        </w:rPr>
        <w:t>o</w:t>
      </w:r>
      <w:r w:rsidR="007A0B36">
        <w:rPr>
          <w:color w:val="000000"/>
        </w:rPr>
        <w:t xml:space="preserve"> processo de migração das funcionalidades, assim como </w:t>
      </w:r>
      <w:r w:rsidR="00E925BA">
        <w:rPr>
          <w:color w:val="000000"/>
        </w:rPr>
        <w:t xml:space="preserve">a </w:t>
      </w:r>
      <w:r w:rsidR="007A0B36">
        <w:rPr>
          <w:color w:val="000000"/>
        </w:rPr>
        <w:t>refatora</w:t>
      </w:r>
      <w:r w:rsidR="00E925BA">
        <w:rPr>
          <w:color w:val="000000"/>
        </w:rPr>
        <w:t>ção</w:t>
      </w:r>
      <w:r w:rsidR="007A0B36">
        <w:rPr>
          <w:color w:val="000000"/>
        </w:rPr>
        <w:t xml:space="preserve"> </w:t>
      </w:r>
      <w:r w:rsidR="00E925BA">
        <w:rPr>
          <w:color w:val="000000"/>
        </w:rPr>
        <w:t>d</w:t>
      </w:r>
      <w:r w:rsidR="007A0B36">
        <w:rPr>
          <w:color w:val="000000"/>
        </w:rPr>
        <w:t xml:space="preserve">o código já migrado para melhor compreensão e manutenção </w:t>
      </w:r>
      <w:r w:rsidR="00261B97">
        <w:rPr>
          <w:color w:val="000000"/>
        </w:rPr>
        <w:t>e adicionar novas funções,</w:t>
      </w:r>
      <w:r w:rsidR="007A0B36">
        <w:rPr>
          <w:color w:val="000000"/>
        </w:rPr>
        <w:t xml:space="preserve"> utilizando a motor de jogos Unity.</w:t>
      </w:r>
    </w:p>
    <w:p w14:paraId="152C20A3" w14:textId="442437B4" w:rsidR="00F255FC" w:rsidRPr="007D10F2" w:rsidRDefault="00F255FC" w:rsidP="00E638A0">
      <w:pPr>
        <w:pStyle w:val="Ttulo2"/>
      </w:pPr>
      <w:bookmarkStart w:id="21" w:name="_Toc419598576"/>
      <w:bookmarkStart w:id="22" w:name="_Toc420721317"/>
      <w:bookmarkStart w:id="23" w:name="_Toc420721467"/>
      <w:bookmarkStart w:id="24" w:name="_Toc420721562"/>
      <w:bookmarkStart w:id="25" w:name="_Toc420721768"/>
      <w:bookmarkStart w:id="26" w:name="_Toc420723209"/>
      <w:bookmarkStart w:id="27" w:name="_Toc482682370"/>
      <w:bookmarkStart w:id="28" w:name="_Toc54164904"/>
      <w:bookmarkStart w:id="29" w:name="_Toc54165664"/>
      <w:bookmarkStart w:id="30" w:name="_Toc54169316"/>
      <w:bookmarkStart w:id="31" w:name="_Toc96347426"/>
      <w:bookmarkStart w:id="32" w:name="_Toc96357710"/>
      <w:bookmarkStart w:id="33" w:name="_Toc96491850"/>
      <w:bookmarkStart w:id="34" w:name="_Toc411603090"/>
      <w:r w:rsidRPr="007D10F2">
        <w:t>OBJETIVOS</w:t>
      </w:r>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2A5141E3" w14:textId="41FEF20C" w:rsidR="00D76170" w:rsidRDefault="00D76170" w:rsidP="00C35E57">
      <w:pPr>
        <w:pStyle w:val="TF-TEXTO"/>
      </w:pPr>
      <w:commentRangeStart w:id="35"/>
      <w:r w:rsidRPr="00D76170">
        <w:t xml:space="preserve">O objetivo deste trabalho é </w:t>
      </w:r>
      <w:r w:rsidR="00E17DA7">
        <w:t>continuar processo de migração d</w:t>
      </w:r>
      <w:r w:rsidRPr="00D76170">
        <w:t xml:space="preserve">o trabalho intitulado “VisEdu-CG </w:t>
      </w:r>
      <w:r>
        <w:t>5</w:t>
      </w:r>
      <w:r w:rsidRPr="00D76170">
        <w:t>.0: Visualizador de Material Educacional” (</w:t>
      </w:r>
      <w:r>
        <w:t>BUTTENBERG</w:t>
      </w:r>
      <w:r w:rsidRPr="00D76170">
        <w:t>, 20</w:t>
      </w:r>
      <w:r w:rsidR="007405E8">
        <w:t>20</w:t>
      </w:r>
      <w:r w:rsidRPr="00D76170">
        <w:t>).</w:t>
      </w:r>
      <w:commentRangeEnd w:id="35"/>
      <w:r w:rsidR="00864697">
        <w:rPr>
          <w:rStyle w:val="Refdecomentrio"/>
        </w:rPr>
        <w:commentReference w:id="35"/>
      </w:r>
    </w:p>
    <w:p w14:paraId="770203D4" w14:textId="77777777" w:rsidR="00C35E57" w:rsidRDefault="00C35E57" w:rsidP="00C35E57">
      <w:pPr>
        <w:pStyle w:val="TF-TEXTO"/>
      </w:pPr>
      <w:r>
        <w:t>Os objetivos específicos são:</w:t>
      </w:r>
    </w:p>
    <w:p w14:paraId="4884CC20" w14:textId="7B9C3DA2" w:rsidR="00C35E57" w:rsidRDefault="00E17DA7" w:rsidP="00E17DA7">
      <w:pPr>
        <w:pStyle w:val="TF-ALNEA"/>
      </w:pPr>
      <w:r>
        <w:t xml:space="preserve">disponibilizar bloqueio de campos ao realizar importação/exportação </w:t>
      </w:r>
      <w:commentRangeStart w:id="36"/>
      <w:r>
        <w:t>de um projeto</w:t>
      </w:r>
      <w:r w:rsidR="00C35E57">
        <w:t>;</w:t>
      </w:r>
      <w:commentRangeEnd w:id="36"/>
      <w:r w:rsidR="00564AC1">
        <w:rPr>
          <w:rStyle w:val="Refdecomentrio"/>
        </w:rPr>
        <w:commentReference w:id="36"/>
      </w:r>
    </w:p>
    <w:p w14:paraId="14D72912" w14:textId="2135CCFC" w:rsidR="00857FDB" w:rsidRDefault="00D664F3" w:rsidP="001D7C1E">
      <w:pPr>
        <w:pStyle w:val="TF-ALNEA"/>
      </w:pPr>
      <w:r>
        <w:t xml:space="preserve">disponibilizar </w:t>
      </w:r>
      <w:r w:rsidR="007F6A19">
        <w:t xml:space="preserve">novas </w:t>
      </w:r>
      <w:r w:rsidR="00E17DA7">
        <w:t>peças do tipo I</w:t>
      </w:r>
      <w:r>
        <w:t>teração</w:t>
      </w:r>
      <w:r w:rsidR="00E17DA7">
        <w:t>, Polígonos e Spline</w:t>
      </w:r>
      <w:r w:rsidR="00C35E57">
        <w:t>.</w:t>
      </w:r>
    </w:p>
    <w:p w14:paraId="0F83796A" w14:textId="5CF729E4" w:rsidR="00A44581" w:rsidRDefault="00A44581" w:rsidP="00424AD5">
      <w:pPr>
        <w:pStyle w:val="Ttulo1"/>
      </w:pPr>
      <w:bookmarkStart w:id="37" w:name="_Toc419598587"/>
      <w:r>
        <w:t xml:space="preserve">trabalhos </w:t>
      </w:r>
      <w:r w:rsidRPr="00FC4A9F">
        <w:t>correlatos</w:t>
      </w:r>
    </w:p>
    <w:p w14:paraId="096FE86E" w14:textId="6AF22020" w:rsidR="005312EB" w:rsidRPr="00F3649F" w:rsidRDefault="00511679" w:rsidP="00511679">
      <w:pPr>
        <w:pStyle w:val="TF-TEXTO"/>
      </w:pPr>
      <w:r>
        <w:t>S</w:t>
      </w:r>
      <w:r w:rsidR="0050714E">
        <w:t>ão apresentados três trabalhos correlatos com característica</w:t>
      </w:r>
      <w:r>
        <w:t>s</w:t>
      </w:r>
      <w:r w:rsidR="0050714E">
        <w:t xml:space="preserve"> semelhante</w:t>
      </w:r>
      <w:r>
        <w:t>s</w:t>
      </w:r>
      <w:r w:rsidR="0050714E">
        <w:t xml:space="preserve"> aos objetivos do trabalho proposto. O primeiro trabalho é </w:t>
      </w:r>
      <w:r w:rsidR="00414D47">
        <w:t>uma ferramenta chamado</w:t>
      </w:r>
      <w:r w:rsidR="0050714E">
        <w:t xml:space="preserve"> </w:t>
      </w:r>
      <w:proofErr w:type="spellStart"/>
      <w:r w:rsidR="00B17B58">
        <w:t>Duolingo</w:t>
      </w:r>
      <w:proofErr w:type="spellEnd"/>
      <w:r w:rsidR="00B17B58">
        <w:t>, a</w:t>
      </w:r>
      <w:r w:rsidR="0050714E">
        <w:t>plica</w:t>
      </w:r>
      <w:r w:rsidR="00B17B58">
        <w:t xml:space="preserve">tivo para </w:t>
      </w:r>
      <w:r w:rsidR="00414D47">
        <w:t>auxílio</w:t>
      </w:r>
      <w:r w:rsidR="00B17B58">
        <w:t xml:space="preserve"> de aprendizado de múltiplas linguagens</w:t>
      </w:r>
      <w:r w:rsidR="00414D47">
        <w:t xml:space="preserve"> e multiplataforma</w:t>
      </w:r>
      <w:r w:rsidR="00B17B58">
        <w:t>, sendo utilizado em forma de um</w:t>
      </w:r>
      <w:del w:id="38" w:author="Andreza Sartori" w:date="2021-04-23T20:54:00Z">
        <w:r w:rsidR="00B17B58" w:rsidDel="008109BF">
          <w:delText>a</w:delText>
        </w:r>
      </w:del>
      <w:r w:rsidR="00B17B58">
        <w:t xml:space="preserve"> jogo com desafios diários e metas e recompensas com objetivo de estimular o estudo </w:t>
      </w:r>
      <w:del w:id="39" w:author="Andreza Sartori" w:date="2021-04-26T20:08:00Z">
        <w:r w:rsidR="00B17B58" w:rsidDel="00404CDA">
          <w:delText xml:space="preserve">a </w:delText>
        </w:r>
      </w:del>
      <w:ins w:id="40" w:author="Andreza Sartori" w:date="2021-04-26T20:08:00Z">
        <w:r w:rsidR="00404CDA">
          <w:t>de</w:t>
        </w:r>
        <w:r w:rsidR="00404CDA">
          <w:t xml:space="preserve"> </w:t>
        </w:r>
      </w:ins>
      <w:r w:rsidR="00B17B58">
        <w:t xml:space="preserve">outras </w:t>
      </w:r>
      <w:proofErr w:type="spellStart"/>
      <w:r w:rsidR="00B17B58">
        <w:t>lingua</w:t>
      </w:r>
      <w:del w:id="41" w:author="Andreza Sartori" w:date="2021-04-26T20:08:00Z">
        <w:r w:rsidR="00B17B58" w:rsidDel="00404CDA">
          <w:delText>gen</w:delText>
        </w:r>
      </w:del>
      <w:r w:rsidR="00B17B58">
        <w:t>s</w:t>
      </w:r>
      <w:proofErr w:type="spellEnd"/>
      <w:r w:rsidR="0050714E">
        <w:t xml:space="preserve">. </w:t>
      </w:r>
      <w:r w:rsidR="00F95C26">
        <w:t>O</w:t>
      </w:r>
      <w:r w:rsidR="0050714E">
        <w:t xml:space="preserve"> </w:t>
      </w:r>
      <w:r w:rsidR="00F95C26">
        <w:t>segundo</w:t>
      </w:r>
      <w:r w:rsidR="0050714E">
        <w:t xml:space="preserve"> trabalho</w:t>
      </w:r>
      <w:r>
        <w:t xml:space="preserve"> é o QuestMeter, conforme descreve Vieira (2019</w:t>
      </w:r>
      <w:r w:rsidR="005B3558">
        <w:t>), é</w:t>
      </w:r>
      <w:r w:rsidR="005B3558" w:rsidRPr="00511679">
        <w:t xml:space="preserve"> </w:t>
      </w:r>
      <w:r w:rsidR="005B3558">
        <w:t>uma</w:t>
      </w:r>
      <w:r>
        <w:t xml:space="preserve"> ferramenta de quiz construída com elementos de gamificação juntamente com o conceito de “</w:t>
      </w:r>
      <w:commentRangeStart w:id="42"/>
      <w:proofErr w:type="spellStart"/>
      <w:r>
        <w:t>Clickers</w:t>
      </w:r>
      <w:commentRangeEnd w:id="42"/>
      <w:proofErr w:type="spellEnd"/>
      <w:r w:rsidR="00404CDA">
        <w:rPr>
          <w:rStyle w:val="Refdecomentrio"/>
        </w:rPr>
        <w:commentReference w:id="42"/>
      </w:r>
      <w:r>
        <w:t>”.</w:t>
      </w:r>
      <w:r w:rsidR="00F95C26">
        <w:t xml:space="preserve"> E o terceiro trabalho </w:t>
      </w:r>
      <w:commentRangeStart w:id="43"/>
      <w:r w:rsidR="00F95C26">
        <w:t xml:space="preserve">é o </w:t>
      </w:r>
      <w:proofErr w:type="spellStart"/>
      <w:r w:rsidR="00F95C26">
        <w:t>Toweljs</w:t>
      </w:r>
      <w:commentRangeEnd w:id="43"/>
      <w:proofErr w:type="spellEnd"/>
      <w:r w:rsidR="00404CDA">
        <w:rPr>
          <w:rStyle w:val="Refdecomentrio"/>
        </w:rPr>
        <w:commentReference w:id="43"/>
      </w:r>
      <w:r w:rsidR="00F95C26">
        <w:t>, um motor gráfico que utiliza JavaScript e WebGL, com objetivo de</w:t>
      </w:r>
      <w:r w:rsidR="00EB0EC3">
        <w:t xml:space="preserve"> facilitar a implementação e</w:t>
      </w:r>
      <w:r w:rsidR="00F95C26">
        <w:t xml:space="preserve"> abstrair o uso dessas duas ferramentas.</w:t>
      </w:r>
    </w:p>
    <w:p w14:paraId="4BC56702" w14:textId="3DCEBC46" w:rsidR="00A44581" w:rsidRDefault="005C45A5" w:rsidP="00E638A0">
      <w:pPr>
        <w:pStyle w:val="Ttulo2"/>
        <w:rPr>
          <w:lang w:val="en-US"/>
        </w:rPr>
      </w:pPr>
      <w:r>
        <w:rPr>
          <w:lang w:val="en-US"/>
        </w:rPr>
        <w:t>DUOLINGO</w:t>
      </w:r>
    </w:p>
    <w:p w14:paraId="2E8A2D60" w14:textId="45CF0E48" w:rsidR="005731DD" w:rsidRDefault="006058C7" w:rsidP="005731DD">
      <w:pPr>
        <w:pStyle w:val="TF-TEXTO"/>
      </w:pPr>
      <w:r w:rsidRPr="006058C7">
        <w:t xml:space="preserve">O </w:t>
      </w:r>
      <w:proofErr w:type="spellStart"/>
      <w:r w:rsidRPr="006058C7">
        <w:t>Duolingo</w:t>
      </w:r>
      <w:proofErr w:type="spellEnd"/>
      <w:r w:rsidRPr="006058C7">
        <w:t xml:space="preserve"> é mundialmente conhecido por se tratar de um aplicativo de aprendizagem de idiomas com aparência de jogo. </w:t>
      </w:r>
      <w:commentRangeStart w:id="44"/>
      <w:r w:rsidRPr="006058C7">
        <w:t>Assim, servindo-se de regras, pontuações, moedas e punições, estimula</w:t>
      </w:r>
      <w:r w:rsidR="00414D47">
        <w:t>ndo</w:t>
      </w:r>
      <w:r w:rsidRPr="006058C7">
        <w:t xml:space="preserve"> atividades diárias de curta duração (em torno de vinte minutos) premiando os usuários regulares. </w:t>
      </w:r>
      <w:commentRangeEnd w:id="44"/>
      <w:r w:rsidR="00703DE8">
        <w:rPr>
          <w:rStyle w:val="Refdecomentrio"/>
        </w:rPr>
        <w:commentReference w:id="44"/>
      </w:r>
      <w:r w:rsidRPr="006058C7">
        <w:t>Além disso, a acessibilidade do aplicativo permite que as atividades sejam praticadas a qualquer hora e em qualquer lugar devido à portabilidade dos smartphones e tablets que servem de suporte para essa ferramenta, o que aumenta as chances de participação dos aprendizes que dispõem de pouco tempo para atividades extras</w:t>
      </w:r>
      <w:r>
        <w:t xml:space="preserve"> (</w:t>
      </w:r>
      <w:r w:rsidR="005C45A5">
        <w:t>MELO, 2021</w:t>
      </w:r>
      <w:r>
        <w:t>)</w:t>
      </w:r>
      <w:r w:rsidRPr="006058C7">
        <w:t>.</w:t>
      </w:r>
    </w:p>
    <w:p w14:paraId="075FB652" w14:textId="4CD377BE" w:rsidR="00D4183B" w:rsidRDefault="00414D47" w:rsidP="005731DD">
      <w:pPr>
        <w:pStyle w:val="TF-TEXTO"/>
      </w:pPr>
      <w:r>
        <w:t xml:space="preserve">Nas versões mais atuais, o </w:t>
      </w:r>
      <w:proofErr w:type="spellStart"/>
      <w:r>
        <w:t>Duolingo</w:t>
      </w:r>
      <w:proofErr w:type="spellEnd"/>
      <w:r>
        <w:t xml:space="preserve"> o</w:t>
      </w:r>
      <w:r w:rsidR="00D4183B">
        <w:t xml:space="preserve">ferece um ambiente interativo tendo </w:t>
      </w:r>
      <w:r w:rsidR="007F3FCB">
        <w:t>uma progressão</w:t>
      </w:r>
      <w:r w:rsidR="00D4183B">
        <w:t xml:space="preserve"> de atividades realizadas. </w:t>
      </w:r>
      <w:commentRangeStart w:id="45"/>
      <w:r w:rsidR="00D4183B">
        <w:t>Sendo</w:t>
      </w:r>
      <w:commentRangeEnd w:id="45"/>
      <w:r w:rsidR="003835BF">
        <w:rPr>
          <w:rStyle w:val="Refdecomentrio"/>
        </w:rPr>
        <w:commentReference w:id="45"/>
      </w:r>
      <w:r w:rsidR="00D4183B">
        <w:t xml:space="preserve"> cada um com uma aula</w:t>
      </w:r>
      <w:r>
        <w:t>/tutorial</w:t>
      </w:r>
      <w:r w:rsidR="00D4183B">
        <w:t xml:space="preserve"> explicando </w:t>
      </w:r>
      <w:r w:rsidR="00085A5C">
        <w:t>pronúncia</w:t>
      </w:r>
      <w:r w:rsidR="007F3FCB">
        <w:t>s</w:t>
      </w:r>
      <w:r w:rsidR="00D4183B">
        <w:t xml:space="preserve"> e como será abordado as questões sobre cada assunto.</w:t>
      </w:r>
      <w:r w:rsidR="007F3FCB">
        <w:t xml:space="preserve"> </w:t>
      </w:r>
      <w:r w:rsidR="007F3FCB" w:rsidRPr="00021BA5">
        <w:rPr>
          <w:highlight w:val="yellow"/>
          <w:rPrChange w:id="46" w:author="Andreza Sartori" w:date="2021-04-26T20:15:00Z">
            <w:rPr/>
          </w:rPrChange>
        </w:rPr>
        <w:t>Utilizando</w:t>
      </w:r>
      <w:r w:rsidR="007F3FCB">
        <w:t xml:space="preserve"> a versão gratuita </w:t>
      </w:r>
      <w:commentRangeStart w:id="47"/>
      <w:r w:rsidR="007F3FCB">
        <w:t xml:space="preserve">você possui </w:t>
      </w:r>
      <w:commentRangeEnd w:id="47"/>
      <w:r w:rsidR="00021BA5">
        <w:rPr>
          <w:rStyle w:val="Refdecomentrio"/>
        </w:rPr>
        <w:commentReference w:id="47"/>
      </w:r>
      <w:r w:rsidR="007F3FCB">
        <w:t xml:space="preserve">vidas onde geralmente são três, ou seja, errando três atividades </w:t>
      </w:r>
      <w:r w:rsidR="007F3FCB" w:rsidRPr="00572F78">
        <w:rPr>
          <w:highlight w:val="yellow"/>
          <w:rPrChange w:id="48" w:author="Andreza Sartori" w:date="2021-04-26T20:18:00Z">
            <w:rPr/>
          </w:rPrChange>
        </w:rPr>
        <w:t>você terá</w:t>
      </w:r>
      <w:r w:rsidR="007F3FCB">
        <w:t xml:space="preserve"> que </w:t>
      </w:r>
      <w:r w:rsidR="009026EA">
        <w:t>aguardar</w:t>
      </w:r>
      <w:r w:rsidR="007F3FCB">
        <w:t xml:space="preserve"> </w:t>
      </w:r>
      <w:r w:rsidR="00FD51C5">
        <w:t>el</w:t>
      </w:r>
      <w:r w:rsidR="007F3FCB">
        <w:t>as</w:t>
      </w:r>
      <w:r w:rsidR="00FD51C5">
        <w:t xml:space="preserve"> </w:t>
      </w:r>
      <w:r w:rsidR="007F3FCB">
        <w:t xml:space="preserve">serem recarregadas para realizar novas tentativas, </w:t>
      </w:r>
      <w:r w:rsidR="007F3FCB" w:rsidRPr="00572F78">
        <w:rPr>
          <w:highlight w:val="yellow"/>
          <w:rPrChange w:id="49" w:author="Andreza Sartori" w:date="2021-04-26T20:18:00Z">
            <w:rPr/>
          </w:rPrChange>
        </w:rPr>
        <w:t>caso você pague</w:t>
      </w:r>
      <w:r w:rsidR="00FD51C5">
        <w:t>,</w:t>
      </w:r>
      <w:r w:rsidR="007F3FCB">
        <w:t xml:space="preserve"> suas </w:t>
      </w:r>
      <w:r w:rsidR="007F3FCB">
        <w:lastRenderedPageBreak/>
        <w:t>vidas e tentativas serão ilimitadas.</w:t>
      </w:r>
      <w:r w:rsidR="009026EA">
        <w:t xml:space="preserve"> Ao longo de todos os testes é sempre possível realizar um teste de aptidão da linguagem, para verificar seu nível de desempenho no conhecimento de novas palavras</w:t>
      </w:r>
      <w:r w:rsidR="002A3294">
        <w:t xml:space="preserve"> por exemplo. Na </w:t>
      </w:r>
      <w:commentRangeStart w:id="50"/>
      <w:r w:rsidR="002A3294">
        <w:t>Figura 1</w:t>
      </w:r>
      <w:commentRangeEnd w:id="50"/>
      <w:r w:rsidR="00D23B45">
        <w:rPr>
          <w:rStyle w:val="Refdecomentrio"/>
        </w:rPr>
        <w:commentReference w:id="50"/>
      </w:r>
      <w:r w:rsidR="002A3294">
        <w:t xml:space="preserve"> é </w:t>
      </w:r>
      <w:commentRangeStart w:id="51"/>
      <w:r w:rsidR="002A3294">
        <w:t>possível</w:t>
      </w:r>
      <w:commentRangeEnd w:id="51"/>
      <w:r w:rsidR="0037240C">
        <w:rPr>
          <w:rStyle w:val="Refdecomentrio"/>
        </w:rPr>
        <w:commentReference w:id="51"/>
      </w:r>
      <w:r w:rsidR="002A3294">
        <w:t xml:space="preserve"> a tela principal do </w:t>
      </w:r>
      <w:proofErr w:type="spellStart"/>
      <w:r w:rsidR="002A3294">
        <w:t>Duolingo</w:t>
      </w:r>
      <w:proofErr w:type="spellEnd"/>
      <w:r w:rsidR="002A3294">
        <w:t xml:space="preserve"> na versão web.</w:t>
      </w:r>
    </w:p>
    <w:p w14:paraId="4FF4BF7A" w14:textId="10EBE953" w:rsidR="002A3294" w:rsidRDefault="002A3294" w:rsidP="002A3294">
      <w:pPr>
        <w:pStyle w:val="TF-FIGURA"/>
      </w:pPr>
      <w:commentRangeStart w:id="52"/>
      <w:r>
        <w:t xml:space="preserve">Figura 1 – Tela principal do aplicativo </w:t>
      </w:r>
      <w:proofErr w:type="spellStart"/>
      <w:r>
        <w:t>Duolingo</w:t>
      </w:r>
      <w:proofErr w:type="spellEnd"/>
      <w:r>
        <w:t xml:space="preserve"> na versão Web</w:t>
      </w:r>
      <w:commentRangeEnd w:id="52"/>
      <w:r w:rsidR="00441844">
        <w:rPr>
          <w:rStyle w:val="Refdecomentrio"/>
        </w:rPr>
        <w:commentReference w:id="52"/>
      </w:r>
    </w:p>
    <w:p w14:paraId="5F38F78F" w14:textId="257C2A65" w:rsidR="002A3294" w:rsidRDefault="008109BF" w:rsidP="002A3294">
      <w:pPr>
        <w:pStyle w:val="TF-FIGURA"/>
      </w:pPr>
      <w:r>
        <w:pict w14:anchorId="67161C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05pt;height:307.6pt" o:bordertopcolor="this" o:borderleftcolor="this" o:borderbottomcolor="this" o:borderrightcolor="this">
            <v:imagedata r:id="rId15" o:title="Figura7"/>
            <w10:bordertop type="single" width="4"/>
            <w10:borderleft type="single" width="4"/>
            <w10:borderbottom type="single" width="4"/>
            <w10:borderright type="single" width="4"/>
          </v:shape>
        </w:pict>
      </w:r>
    </w:p>
    <w:p w14:paraId="7C7ABA58" w14:textId="16FE6BA5" w:rsidR="002A3294" w:rsidRDefault="002A3294" w:rsidP="002A3294">
      <w:pPr>
        <w:pStyle w:val="TF-FONTE"/>
      </w:pPr>
      <w:r>
        <w:t>Fonte: elaborado pelo autor.</w:t>
      </w:r>
    </w:p>
    <w:p w14:paraId="091A4855" w14:textId="3F081932" w:rsidR="005C45A5" w:rsidRPr="006058C7" w:rsidRDefault="00923127" w:rsidP="005731DD">
      <w:pPr>
        <w:pStyle w:val="TF-TEXTO"/>
      </w:pPr>
      <w:r>
        <w:t xml:space="preserve">A experiência com o </w:t>
      </w:r>
      <w:proofErr w:type="spellStart"/>
      <w:r>
        <w:t>Duolingo</w:t>
      </w:r>
      <w:proofErr w:type="spellEnd"/>
      <w:r>
        <w:t xml:space="preserve"> no ensino formal de </w:t>
      </w:r>
      <w:r w:rsidR="00FF3786">
        <w:t>alemão</w:t>
      </w:r>
      <w:r>
        <w:t xml:space="preserve"> durante um semestre letivo em um curso de Letras/Alemão com estudantes em níveis iniciais de aprendizagem mostrou-se relevante para ampliar o contato com o idioma e expandir o vocabulário dos aprendizes. Além de ser um recurso gratuito, a acessibilidade, a interatividade bem como a gamificação do aplicativo móvel</w:t>
      </w:r>
      <w:r w:rsidR="00877BF9">
        <w:t>,</w:t>
      </w:r>
      <w:r>
        <w:t xml:space="preserve"> são recursos importantes que podem contribuir com a regularidade de estudo por meio dos lembretes diários para realização de tarefas, além de estimular a prática com pontuações e premiações que tendem a manter o usuário motivado e engajado no estudo</w:t>
      </w:r>
      <w:r w:rsidR="00877BF9">
        <w:t xml:space="preserve"> (MELO, 2021)</w:t>
      </w:r>
      <w:r>
        <w:t>.</w:t>
      </w:r>
      <w:r w:rsidR="00877BF9">
        <w:t xml:space="preserve"> </w:t>
      </w:r>
      <w:r w:rsidR="00414D47">
        <w:t>Nas suas versões atuais, possui mais tutoriais interativos explicando o funcionando de cada lição auxiliando n</w:t>
      </w:r>
      <w:r w:rsidR="00877BF9">
        <w:t>a execução dos exercícios.</w:t>
      </w:r>
    </w:p>
    <w:p w14:paraId="77BE4C06" w14:textId="17A14D65" w:rsidR="00A44581" w:rsidRDefault="00A371AA" w:rsidP="00E638A0">
      <w:pPr>
        <w:pStyle w:val="Ttulo2"/>
      </w:pPr>
      <w:r>
        <w:t>QUESTMETeR</w:t>
      </w:r>
    </w:p>
    <w:p w14:paraId="5A777F89" w14:textId="12BE5E42" w:rsidR="00A44581" w:rsidRDefault="00D85218" w:rsidP="00A44581">
      <w:pPr>
        <w:pStyle w:val="TF-TEXTO"/>
      </w:pPr>
      <w:r>
        <w:t>É uma ferramenta de quiz construída com elementos de gamificação juntamente com o conceito de Clickers</w:t>
      </w:r>
      <w:commentRangeStart w:id="53"/>
      <w:r>
        <w:t xml:space="preserve">. Tendo como objetivo auxiliar os professores na realização de atividades diversificadas para motivar e engajar os alunos em sala de aula. </w:t>
      </w:r>
      <w:commentRangeEnd w:id="53"/>
      <w:r w:rsidR="00BD051A">
        <w:rPr>
          <w:rStyle w:val="Refdecomentrio"/>
        </w:rPr>
        <w:commentReference w:id="53"/>
      </w:r>
      <w:r>
        <w:t>Além disso, outro propósito da ferramenta é testar a interação dos alunos com ferramentas diferenciadas em sala. A ferramenta foi desenvolvida utilizando o framework Ionic e a plataforma Firebase (VIEIRA, 2019).</w:t>
      </w:r>
    </w:p>
    <w:p w14:paraId="2C32C074" w14:textId="24D1D51E" w:rsidR="00D85218" w:rsidRDefault="00D85218" w:rsidP="00A44581">
      <w:pPr>
        <w:pStyle w:val="TF-TEXTO"/>
      </w:pPr>
      <w:r>
        <w:t>De acordo com Vieira (2019), a gamificação pode ser observada em dois pontos da ferramenta, nas pontuações recebidas pelos alunos ao realizarem as atividades e na apresentação dessas atividades.</w:t>
      </w:r>
      <w:r w:rsidR="00CF3506">
        <w:t xml:space="preserve"> </w:t>
      </w:r>
      <w:r w:rsidR="00CF3506" w:rsidRPr="00ED4FD0">
        <w:rPr>
          <w:highlight w:val="yellow"/>
          <w:rPrChange w:id="54" w:author="Andreza Sartori" w:date="2021-04-26T20:30:00Z">
            <w:rPr/>
          </w:rPrChange>
        </w:rPr>
        <w:t>Possuindo</w:t>
      </w:r>
      <w:r w:rsidR="00CF3506">
        <w:t xml:space="preserve"> dois papéis de usuário: o papel do professor e o papel do aluno. Cada um desses papéis possui uma visão diferente da ferramenta.</w:t>
      </w:r>
    </w:p>
    <w:p w14:paraId="4F9F5A06" w14:textId="4AA90B53" w:rsidR="00CF3506" w:rsidRDefault="00CF3506" w:rsidP="00A44581">
      <w:pPr>
        <w:pStyle w:val="TF-TEXTO"/>
      </w:pPr>
      <w:r>
        <w:t xml:space="preserve">Conforme descreve Vieira (2019), o papel do professor na ferramenta é manter a funcionalidades como: atividades, questões dentro das atividades, respostas dentro das questões, gerar turmas dentro de atividades, apresentar a atividade criada para os alunos e controlar o andamento da apresentação, podendo prosseguir as questões. Na </w:t>
      </w:r>
      <w:r w:rsidR="008E48E0">
        <w:t>F</w:t>
      </w:r>
      <w:r>
        <w:t xml:space="preserve">igura 2 </w:t>
      </w:r>
      <w:del w:id="55" w:author="Andreza Sartori" w:date="2021-04-26T20:32:00Z">
        <w:r w:rsidDel="001B2971">
          <w:delText xml:space="preserve">é </w:delText>
        </w:r>
      </w:del>
      <w:ins w:id="56" w:author="Andreza Sartori" w:date="2021-04-26T20:32:00Z">
        <w:r w:rsidR="001B2971">
          <w:t>são</w:t>
        </w:r>
        <w:r w:rsidR="001B2971">
          <w:t xml:space="preserve"> </w:t>
        </w:r>
      </w:ins>
      <w:del w:id="57" w:author="Andreza Sartori" w:date="2021-04-26T20:32:00Z">
        <w:r w:rsidDel="001B2971">
          <w:delText xml:space="preserve">mostrado </w:delText>
        </w:r>
      </w:del>
      <w:ins w:id="58" w:author="Andreza Sartori" w:date="2021-04-26T20:32:00Z">
        <w:r w:rsidR="001B2971">
          <w:t>mostrad</w:t>
        </w:r>
        <w:r w:rsidR="001B2971">
          <w:t>as</w:t>
        </w:r>
        <w:r w:rsidR="001B2971">
          <w:t xml:space="preserve"> </w:t>
        </w:r>
      </w:ins>
      <w:r>
        <w:t>as principais telas disponibilizadas para o papel</w:t>
      </w:r>
      <w:r w:rsidR="008E48E0">
        <w:t xml:space="preserve"> do professor</w:t>
      </w:r>
      <w:r>
        <w:t>.</w:t>
      </w:r>
    </w:p>
    <w:p w14:paraId="6741AC1F" w14:textId="77777777" w:rsidR="00EA2AEB" w:rsidRDefault="00612202" w:rsidP="00D23B45">
      <w:pPr>
        <w:pStyle w:val="TF-LEGENDA"/>
        <w:pPrChange w:id="59" w:author="Andreza Sartori" w:date="2021-04-23T21:09:00Z">
          <w:pPr>
            <w:pStyle w:val="TF-FIGURA"/>
          </w:pPr>
        </w:pPrChange>
      </w:pPr>
      <w:commentRangeStart w:id="60"/>
      <w:r w:rsidRPr="00EA2AEB">
        <w:lastRenderedPageBreak/>
        <w:t>Figura 2 – Tela principais do papel do professor</w:t>
      </w:r>
      <w:commentRangeEnd w:id="60"/>
      <w:r w:rsidR="00DA7936">
        <w:rPr>
          <w:rStyle w:val="Refdecomentrio"/>
        </w:rPr>
        <w:commentReference w:id="60"/>
      </w:r>
      <w:r>
        <w:br/>
      </w:r>
      <w:commentRangeStart w:id="61"/>
      <w:r w:rsidR="008109BF">
        <w:pict w14:anchorId="12A6A1B8">
          <v:shape id="_x0000_i1026" type="#_x0000_t75" style="width:452.75pt;height:139.4pt" o:bordertopcolor="this" o:borderleftcolor="this" o:borderbottomcolor="this" o:borderrightcolor="this">
            <v:imagedata r:id="rId16" o:title="Figura2"/>
            <w10:bordertop type="single" width="4"/>
            <w10:borderleft type="single" width="4"/>
            <w10:borderbottom type="single" width="4"/>
            <w10:borderright type="single" width="4"/>
          </v:shape>
        </w:pict>
      </w:r>
      <w:commentRangeEnd w:id="61"/>
      <w:r w:rsidR="00506751">
        <w:rPr>
          <w:rStyle w:val="Refdecomentrio"/>
        </w:rPr>
        <w:commentReference w:id="61"/>
      </w:r>
    </w:p>
    <w:p w14:paraId="151BA2A9" w14:textId="099654D9" w:rsidR="00612202" w:rsidRDefault="00612202" w:rsidP="00EA2AEB">
      <w:pPr>
        <w:pStyle w:val="TF-FONTE"/>
      </w:pPr>
      <w:r w:rsidRPr="00612202">
        <w:t>Fonte: Vieira, 2019.</w:t>
      </w:r>
    </w:p>
    <w:p w14:paraId="393428B2" w14:textId="231A3BF3" w:rsidR="00C06F8E" w:rsidRDefault="00612202" w:rsidP="00612202">
      <w:pPr>
        <w:pStyle w:val="TF-TEXTO"/>
        <w:ind w:firstLine="0"/>
      </w:pPr>
      <w:r>
        <w:rPr>
          <w:sz w:val="18"/>
          <w:szCs w:val="18"/>
        </w:rPr>
        <w:tab/>
      </w:r>
      <w:commentRangeStart w:id="62"/>
      <w:r>
        <w:t xml:space="preserve">Enquanto o papel do aluno Vieira (2019) afirma, que seu objetivo é realizar em sala de aula as atividades apresentadas pelo professor. </w:t>
      </w:r>
      <w:commentRangeEnd w:id="62"/>
      <w:r w:rsidR="00766803">
        <w:rPr>
          <w:rStyle w:val="Refdecomentrio"/>
        </w:rPr>
        <w:commentReference w:id="62"/>
      </w:r>
      <w:r>
        <w:t xml:space="preserve">Suas funcionalidades incluem ingressar em atividades disponibilizadas pelo professor, escolher as opções oferecidas em cada questão da atividade, visualizar as respostas escolhidas na atividade realizada, podendo identificar quais as respostas, certas, erradas e as escolhidas por ele, verificar seu progresso na ferramenta na tela de perfil. A </w:t>
      </w:r>
      <w:r w:rsidR="008E48E0">
        <w:t>F</w:t>
      </w:r>
      <w:r>
        <w:t xml:space="preserve">igura 3 </w:t>
      </w:r>
      <w:del w:id="63" w:author="Andreza Sartori" w:date="2021-04-26T20:32:00Z">
        <w:r w:rsidDel="001B2971">
          <w:delText xml:space="preserve">é </w:delText>
        </w:r>
      </w:del>
      <w:proofErr w:type="spellStart"/>
      <w:ins w:id="64" w:author="Andreza Sartori" w:date="2021-04-26T20:32:00Z">
        <w:r w:rsidR="001B2971">
          <w:t>são</w:t>
        </w:r>
      </w:ins>
      <w:del w:id="65" w:author="Andreza Sartori" w:date="2021-04-26T20:32:00Z">
        <w:r w:rsidDel="001B2971">
          <w:delText xml:space="preserve">mostrado </w:delText>
        </w:r>
      </w:del>
      <w:ins w:id="66" w:author="Andreza Sartori" w:date="2021-04-26T20:32:00Z">
        <w:r w:rsidR="001B2971">
          <w:t>apresentadas</w:t>
        </w:r>
        <w:proofErr w:type="spellEnd"/>
        <w:r w:rsidR="001B2971">
          <w:t xml:space="preserve"> </w:t>
        </w:r>
      </w:ins>
      <w:r>
        <w:t>as principais telas disponibilizadas para o papel</w:t>
      </w:r>
      <w:r w:rsidR="008E48E0">
        <w:t xml:space="preserve"> do aluno</w:t>
      </w:r>
      <w:r>
        <w:t>.</w:t>
      </w:r>
    </w:p>
    <w:p w14:paraId="4F59F5C7" w14:textId="4936A890" w:rsidR="00EA2AEB" w:rsidRPr="00EA2AEB" w:rsidRDefault="00CC5ADA" w:rsidP="00D23B45">
      <w:pPr>
        <w:pStyle w:val="TF-LEGENDA"/>
        <w:pPrChange w:id="67" w:author="Andreza Sartori" w:date="2021-04-23T21:09:00Z">
          <w:pPr>
            <w:pStyle w:val="TF-FIGURA"/>
          </w:pPr>
        </w:pPrChange>
      </w:pPr>
      <w:r w:rsidRPr="00EA2AEB">
        <w:t>Figura 3 – Telas principais do papel do aluno</w:t>
      </w:r>
    </w:p>
    <w:p w14:paraId="141C4600" w14:textId="31EADA5A" w:rsidR="00C06F8E" w:rsidRDefault="008109BF" w:rsidP="001F58DE">
      <w:pPr>
        <w:pStyle w:val="TF-FONTE"/>
      </w:pPr>
      <w:r>
        <w:pict w14:anchorId="10C60FD7">
          <v:shape id="_x0000_i1027" type="#_x0000_t75" style="width:349.65pt;height:191.8pt" o:bordertopcolor="this" o:borderleftcolor="this" o:borderbottomcolor="this" o:borderrightcolor="this">
            <v:imagedata r:id="rId17" o:title="Figura3"/>
            <w10:bordertop type="single" width="4"/>
            <w10:borderleft type="single" width="4"/>
            <w10:borderbottom type="single" width="4"/>
            <w10:borderright type="single" width="4"/>
          </v:shape>
        </w:pict>
      </w:r>
      <w:r w:rsidR="00CC5ADA">
        <w:br/>
      </w:r>
      <w:r w:rsidR="00CC5ADA" w:rsidRPr="001F58DE">
        <w:t>Fonte: Vieira, 2019.</w:t>
      </w:r>
    </w:p>
    <w:p w14:paraId="6FEDF70C" w14:textId="1D33DA50" w:rsidR="00CC5ADA" w:rsidRPr="00CC5ADA" w:rsidRDefault="00CC5ADA" w:rsidP="00CC5ADA">
      <w:pPr>
        <w:pStyle w:val="TF-TEXTO"/>
        <w:ind w:firstLine="0"/>
      </w:pPr>
      <w:r>
        <w:tab/>
      </w:r>
      <w:commentRangeStart w:id="68"/>
      <w:r w:rsidR="00001609">
        <w:t>C</w:t>
      </w:r>
      <w:r>
        <w:t xml:space="preserve">onforme </w:t>
      </w:r>
      <w:r w:rsidR="00001609">
        <w:t>conclusão de</w:t>
      </w:r>
      <w:r>
        <w:t xml:space="preserve"> Vieira (2019)</w:t>
      </w:r>
      <w:r w:rsidR="00001609">
        <w:t xml:space="preserve"> do projeto</w:t>
      </w:r>
      <w:r>
        <w:t xml:space="preserve">, </w:t>
      </w:r>
      <w:r w:rsidR="00C06F8E">
        <w:t xml:space="preserve">foram </w:t>
      </w:r>
      <w:r>
        <w:t>cumprido</w:t>
      </w:r>
      <w:r w:rsidR="00C06F8E">
        <w:t>s</w:t>
      </w:r>
      <w:r>
        <w:t xml:space="preserve"> os objetivos definidos. </w:t>
      </w:r>
      <w:commentRangeEnd w:id="68"/>
      <w:r w:rsidR="00EE0941">
        <w:rPr>
          <w:rStyle w:val="Refdecomentrio"/>
        </w:rPr>
        <w:commentReference w:id="68"/>
      </w:r>
      <w:r>
        <w:t xml:space="preserve">Embora os resultados de usabilidade, engajamento e motivação obtidos através dos testes realizados com os alunos tenham sido razoáveis, os </w:t>
      </w:r>
      <w:r w:rsidRPr="008E48E0">
        <w:rPr>
          <w:i/>
          <w:iCs/>
        </w:rPr>
        <w:t>feedbacks</w:t>
      </w:r>
      <w:r>
        <w:t xml:space="preserve"> recebidos dos alunos e dos professores durante os testes e nos comentários disponíveis nos formulários foram positivos em sua maioria. Os resultados dos questionários respondidos pelos professores, ao contrário dos dados obtidos com os alunos, demonstram que a ferramenta cumpriu com seu objetivo de motivar e engajar os alunos em atividades realizadas em sala de aula</w:t>
      </w:r>
      <w:r w:rsidR="00C06F8E">
        <w:t>.</w:t>
      </w:r>
    </w:p>
    <w:p w14:paraId="35648044" w14:textId="019670CA" w:rsidR="00A44581" w:rsidRDefault="00816563" w:rsidP="00E638A0">
      <w:pPr>
        <w:pStyle w:val="Ttulo2"/>
      </w:pPr>
      <w:r>
        <w:t>TOWELJS</w:t>
      </w:r>
    </w:p>
    <w:p w14:paraId="4B9B00A0" w14:textId="5B9BAF1E" w:rsidR="00816563" w:rsidRDefault="00816563" w:rsidP="00A44581">
      <w:pPr>
        <w:pStyle w:val="TF-TEXTO"/>
      </w:pPr>
      <w:r>
        <w:t>Segundo Zanluca (2018), Toweljs é uma implementação de um motor de jogos utilizando JavaScript e WebGL, tendo como principal objetivo facilitar a implementação e aumentar o nível de abstração para aplicações desenvolvidas utilizando essas duas ferramentas.</w:t>
      </w:r>
      <w:r w:rsidR="00B16CAA">
        <w:t xml:space="preserve"> </w:t>
      </w:r>
      <w:r>
        <w:t>O motor</w:t>
      </w:r>
      <w:ins w:id="69" w:author="Andreza Sartori" w:date="2021-04-26T20:35:00Z">
        <w:r w:rsidR="0046096D">
          <w:t>,</w:t>
        </w:r>
      </w:ins>
      <w:r>
        <w:t xml:space="preserve"> por sua vez</w:t>
      </w:r>
      <w:ins w:id="70" w:author="Andreza Sartori" w:date="2021-04-26T20:35:00Z">
        <w:r w:rsidR="0046096D">
          <w:t>,</w:t>
        </w:r>
      </w:ins>
      <w:r>
        <w:t xml:space="preserve"> disponibiliza a criação de objetos gráficos (cubos e esferas) e luzes permitido juntar tudo numa cena, permite também a criação de dois tipos diferentes de câmera sintética (perspectiva e ortogonal). Tudo isso feito utilizando uma arquitetura baseada em componentes, que ajudou na organização e facilitará futuras expansões do código. </w:t>
      </w:r>
      <w:commentRangeStart w:id="71"/>
      <w:r>
        <w:t xml:space="preserve">Implementou-se junto comportamentos comuns em motores de jogos com o intuito de isolá-los para que seja fácil de </w:t>
      </w:r>
      <w:r w:rsidR="00D62C46">
        <w:t>reaproveitá-los</w:t>
      </w:r>
      <w:r>
        <w:t xml:space="preserve"> sem passar por um grande trabalho a cada nova aplicação </w:t>
      </w:r>
      <w:commentRangeEnd w:id="71"/>
      <w:r w:rsidR="0046096D">
        <w:rPr>
          <w:rStyle w:val="Refdecomentrio"/>
        </w:rPr>
        <w:commentReference w:id="71"/>
      </w:r>
      <w:r>
        <w:t>(ZANLUCA, 2018).</w:t>
      </w:r>
    </w:p>
    <w:p w14:paraId="426AC0BA" w14:textId="77777777" w:rsidR="009375E8" w:rsidRDefault="009375E8" w:rsidP="00A44581">
      <w:pPr>
        <w:pStyle w:val="TF-TEXTO"/>
      </w:pPr>
      <w:commentRangeStart w:id="72"/>
      <w:r>
        <w:t xml:space="preserve">Em suas conclusões do projeto Zanluca (2018) descreve, dentre as dificuldades durante o desenvolvimento vale o destaque para a forma como foram implementadas as transformações geométricas e as luzes. Para evitar-se processamento desnecessário do recalculo da matriz de transformação do objeto a cada vez </w:t>
      </w:r>
      <w:r>
        <w:lastRenderedPageBreak/>
        <w:t xml:space="preserve">que o desenhasse optou-se por recalculá-la somente quando realmente houve-se alguma alteração nos seus valores. Zanluca (2018) também afirma a respeito da arquitetura utilizada, baseada em componentes se mostrou eficiente para ser utilizado num motor de jogos. Por alcançar-se um baixo nível de acoplamento e um grande grau de reutilização dos componentes. </w:t>
      </w:r>
      <w:commentRangeEnd w:id="72"/>
      <w:r w:rsidR="00352C25">
        <w:rPr>
          <w:rStyle w:val="Refdecomentrio"/>
        </w:rPr>
        <w:commentReference w:id="72"/>
      </w:r>
    </w:p>
    <w:p w14:paraId="70E31BD9" w14:textId="75E3B9DF" w:rsidR="00816563" w:rsidRDefault="009375E8" w:rsidP="00A44581">
      <w:pPr>
        <w:pStyle w:val="TF-TEXTO"/>
      </w:pPr>
      <w:commentRangeStart w:id="73"/>
      <w:r>
        <w:t>Os testes de usabilidade do motor de jogos desenvolvido</w:t>
      </w:r>
      <w:ins w:id="74" w:author="Andreza Sartori" w:date="2021-04-26T20:38:00Z">
        <w:r w:rsidR="00B54EB3">
          <w:t>s</w:t>
        </w:r>
      </w:ins>
      <w:r>
        <w:t xml:space="preserve"> por outro desenvolvedor, percebeu-se que o tutorial criado para que os auxiliasse, no uso do motor, precisava de melhoria. </w:t>
      </w:r>
      <w:commentRangeEnd w:id="73"/>
      <w:r w:rsidR="00B54EB3">
        <w:rPr>
          <w:rStyle w:val="Refdecomentrio"/>
        </w:rPr>
        <w:commentReference w:id="73"/>
      </w:r>
      <w:r>
        <w:t>A principal dificuldade estava no entendimento da criação e manipulação dos componentes. Após melhorias no tutorial o motor se mostrou como uma ferramenta com potencial para ser usado por pessoas que não tenham um conhecimento tão aprofundado em computação gráfica (ZANLUCA, 2018).</w:t>
      </w:r>
    </w:p>
    <w:p w14:paraId="05978300" w14:textId="1D5987FB" w:rsidR="00D1331A" w:rsidRDefault="00D1331A" w:rsidP="00424AD5">
      <w:pPr>
        <w:pStyle w:val="Ttulo1"/>
      </w:pPr>
      <w:bookmarkStart w:id="75" w:name="_Toc54164921"/>
      <w:bookmarkStart w:id="76" w:name="_Toc54165675"/>
      <w:bookmarkStart w:id="77" w:name="_Toc54169333"/>
      <w:bookmarkStart w:id="78" w:name="_Toc96347439"/>
      <w:bookmarkStart w:id="79" w:name="_Toc96357723"/>
      <w:bookmarkStart w:id="80" w:name="_Toc96491866"/>
      <w:bookmarkStart w:id="81" w:name="_Toc411603107"/>
      <w:bookmarkEnd w:id="37"/>
      <w:r>
        <w:t>sistema atual</w:t>
      </w:r>
    </w:p>
    <w:p w14:paraId="0EC25944" w14:textId="24539D09" w:rsidR="007D49C4" w:rsidRDefault="00E925BA" w:rsidP="007D49C4">
      <w:pPr>
        <w:pStyle w:val="TF-TEXTO"/>
      </w:pPr>
      <w:r>
        <w:t xml:space="preserve">São apresentados </w:t>
      </w:r>
      <w:r w:rsidR="008E48E0">
        <w:t xml:space="preserve">três </w:t>
      </w:r>
      <w:r>
        <w:t xml:space="preserve">trabalhos, </w:t>
      </w:r>
      <w:commentRangeStart w:id="82"/>
      <w:r>
        <w:t>onde</w:t>
      </w:r>
      <w:commentRangeEnd w:id="82"/>
      <w:r w:rsidR="00FA3CB6">
        <w:rPr>
          <w:rStyle w:val="Refdecomentrio"/>
        </w:rPr>
        <w:commentReference w:id="82"/>
      </w:r>
      <w:r>
        <w:t xml:space="preserve"> foi dado continuidade. A seção 3.1 descreve a </w:t>
      </w:r>
      <w:r w:rsidR="008E48E0">
        <w:t>fe</w:t>
      </w:r>
      <w:r w:rsidR="00ED16DB">
        <w:t>rramenta AduboGL</w:t>
      </w:r>
      <w:r w:rsidR="00223DD3">
        <w:t xml:space="preserve"> ferramenta</w:t>
      </w:r>
      <w:r w:rsidR="00223DD3" w:rsidRPr="000F285F">
        <w:t xml:space="preserve"> </w:t>
      </w:r>
      <w:r w:rsidR="00223DD3">
        <w:t>voltada ao aprendizado da computação gráfica com foco nas transformações geométricas, utilizando a biblioteca OpenGL (ARAUJO, 2012), a seção 3.2 descreve</w:t>
      </w:r>
      <w:r>
        <w:t xml:space="preserve"> VisEdu-CG 4.0: Visualizador de material educacional (KOEHLER, 2015) e a seção 3.2 descreve o VisEdu-CG 5.0: Visualizador de material educacional (BUTTENBERG, 2020), ambas aplicações utilizadas para metodologias de ensino-aprendizagem dos acadêmicos de computação gráfica.</w:t>
      </w:r>
    </w:p>
    <w:p w14:paraId="7FB647F3" w14:textId="373BE393" w:rsidR="00ED16DB" w:rsidRDefault="00223DD3" w:rsidP="00ED16DB">
      <w:pPr>
        <w:pStyle w:val="Ttulo2"/>
      </w:pPr>
      <w:r>
        <w:t>adubogl</w:t>
      </w:r>
    </w:p>
    <w:p w14:paraId="6E322BCD" w14:textId="77777777" w:rsidR="00223DD3" w:rsidRDefault="00223DD3" w:rsidP="00223DD3">
      <w:pPr>
        <w:pStyle w:val="TF-TEXTO"/>
      </w:pPr>
      <w:r>
        <w:t>O AduboGL é uma ferramenta</w:t>
      </w:r>
      <w:r w:rsidRPr="000F285F">
        <w:t xml:space="preserve"> </w:t>
      </w:r>
      <w:r>
        <w:t xml:space="preserve">voltada ao aprendizado da computação gráfica com foco nas transformações geométricas. A biblioteca OpenGL é utilizada como ponto fundamental para montar o cenário 2D da aplicação e o resultado no espaço 3D (ARAUJO, 2012). </w:t>
      </w:r>
      <w:r w:rsidRPr="00BA077E">
        <w:rPr>
          <w:highlight w:val="yellow"/>
          <w:rPrChange w:id="83" w:author="Andreza Sartori" w:date="2021-04-26T21:48:00Z">
            <w:rPr/>
          </w:rPrChange>
        </w:rPr>
        <w:t>Sendo</w:t>
      </w:r>
      <w:r>
        <w:t xml:space="preserve"> implementado na linguagem C++ no ambiente do Microsoft Visual C++ 2010 Express para melhor integração com OpenGL. A parte fundamental da ferramenta é formada por peças que representam uma forma gráfica ou um comando importante da OpenGL para realizar uma interação no espaço 3D que será gerado pela junção das peças (ARAUJO, 2012).</w:t>
      </w:r>
    </w:p>
    <w:p w14:paraId="45EBE78D" w14:textId="34136FD4" w:rsidR="001F58DE" w:rsidRDefault="00223DD3" w:rsidP="001F58DE">
      <w:pPr>
        <w:pStyle w:val="TF-TEXTO"/>
      </w:pPr>
      <w:r>
        <w:t xml:space="preserve">Na Figura </w:t>
      </w:r>
      <w:r w:rsidR="001F58DE">
        <w:t>4</w:t>
      </w:r>
      <w:r>
        <w:t xml:space="preserve"> é demonstrado a aplicação sendo executada. A primeira janela (esquerda), por sua vez, é dividida em duas partes, onde a primeira é a fábrica e a segunda a bandeja. A parte da fábrica apresenta as possíveis peças a serem utilizadas no desenvolvimento do exercício e a bandeja é usada para a montagem do exercício. A segunda janela é a de código-fonte que corresponde ao código da peça selecionada, sendo da fábrica ou da bandeja. As outras duas telas são utilizadas para a apresentação da cena em 3D, resultante do exercício montado (ARAUJO, 2012).</w:t>
      </w:r>
    </w:p>
    <w:p w14:paraId="268A34EA" w14:textId="77777777" w:rsidR="001F58DE" w:rsidRDefault="00223DD3" w:rsidP="001F58DE">
      <w:pPr>
        <w:pStyle w:val="TF-FIGURA"/>
      </w:pPr>
      <w:r>
        <w:t>Figura 4 – Tela do AduboGL</w:t>
      </w:r>
    </w:p>
    <w:p w14:paraId="1B41DC2F" w14:textId="6CBCEAD7" w:rsidR="00223DD3" w:rsidRPr="001F58DE" w:rsidRDefault="008109BF" w:rsidP="001F58DE">
      <w:pPr>
        <w:pStyle w:val="TF-FONTE"/>
      </w:pPr>
      <w:r>
        <w:pict w14:anchorId="7FFB7E88">
          <v:shape id="_x0000_i1028" type="#_x0000_t75" style="width:348.5pt;height:195.85pt" o:bordertopcolor="this" o:borderleftcolor="this" o:borderbottomcolor="this" o:borderrightcolor="this">
            <v:imagedata r:id="rId18" o:title="Figura3"/>
            <w10:bordertop type="single" width="4"/>
            <w10:borderleft type="single" width="4"/>
            <w10:borderbottom type="single" width="4"/>
            <w10:borderright type="single" width="4"/>
          </v:shape>
        </w:pict>
      </w:r>
      <w:r w:rsidR="00223DD3">
        <w:br/>
      </w:r>
      <w:r w:rsidR="00223DD3" w:rsidRPr="001F58DE">
        <w:t>Fonte: Araújo, 2012.</w:t>
      </w:r>
    </w:p>
    <w:p w14:paraId="0F9649C9" w14:textId="0B783FD1" w:rsidR="00223DD3" w:rsidRPr="00223DD3" w:rsidRDefault="00223DD3" w:rsidP="00223DD3">
      <w:pPr>
        <w:pStyle w:val="TF-TEXTO"/>
      </w:pPr>
      <w:r w:rsidRPr="00A371AA">
        <w:t>Conforme afirma</w:t>
      </w:r>
      <w:r>
        <w:t xml:space="preserve"> Araújo (2012), para que o aluno pudesse aprender os conceitos da Computação Gráfica de forma mais simplificada seria necessário disponibilizar além de um framework um ambiente onde o aluno pudesse treinar e trabalhar as funções disponíveis nele. Como não havia tempo hábil para o desenvolvimento dos dois, o framework e a aplicação, foi decidido focar no desenvolvimento da aplicação.</w:t>
      </w:r>
    </w:p>
    <w:p w14:paraId="717DB957" w14:textId="18B1FFFD" w:rsidR="00D46015" w:rsidRDefault="00D46015" w:rsidP="00ED16DB">
      <w:pPr>
        <w:pStyle w:val="Ttulo2"/>
      </w:pPr>
      <w:r>
        <w:lastRenderedPageBreak/>
        <w:t>VISEDU-CG 4.0</w:t>
      </w:r>
    </w:p>
    <w:p w14:paraId="56492764" w14:textId="48950E4B" w:rsidR="0093190C" w:rsidRDefault="00CC0C45" w:rsidP="0093190C">
      <w:pPr>
        <w:pStyle w:val="TF-TEXTO"/>
      </w:pPr>
      <w:r>
        <w:t>Conforme de</w:t>
      </w:r>
      <w:r w:rsidR="004F0AA1">
        <w:t>s</w:t>
      </w:r>
      <w:r>
        <w:t>creve Koehler (2015), o</w:t>
      </w:r>
      <w:r w:rsidR="00D849F6">
        <w:t xml:space="preserve"> VisEdu-CG 4.0 teve como principal objetivo implementar a ferramenta utilizando a biblioteca Tree.js e utilizar o motor de abstração WebGL, provendo uma forma fácil de manipular, criar elementos gráficos e melhorar sua usabilidade.</w:t>
      </w:r>
      <w:r>
        <w:t xml:space="preserve"> O visualizador conta com HTML, </w:t>
      </w:r>
      <w:r w:rsidR="00001609">
        <w:t>JavaScript</w:t>
      </w:r>
      <w:r>
        <w:t xml:space="preserve"> para montar sua interface de usuário, enquanto usa JQuery para definir os comportamentos mais complexos </w:t>
      </w:r>
      <w:r w:rsidR="004F0AA1">
        <w:t>dela</w:t>
      </w:r>
      <w:r>
        <w:t>.</w:t>
      </w:r>
      <w:r w:rsidR="00054E17">
        <w:t xml:space="preserve"> </w:t>
      </w:r>
      <w:r w:rsidR="00FB591C">
        <w:t xml:space="preserve">A </w:t>
      </w:r>
      <w:r w:rsidR="00223DD3">
        <w:t>F</w:t>
      </w:r>
      <w:r w:rsidR="00FB591C">
        <w:t xml:space="preserve">igura </w:t>
      </w:r>
      <w:r w:rsidR="00FF3786">
        <w:t>5</w:t>
      </w:r>
      <w:r w:rsidR="00FB591C">
        <w:t xml:space="preserve"> é possível </w:t>
      </w:r>
      <w:del w:id="84" w:author="Andreza Sartori" w:date="2021-04-26T21:51:00Z">
        <w:r w:rsidR="00FB591C" w:rsidDel="003D0C1C">
          <w:delText xml:space="preserve">ver </w:delText>
        </w:r>
      </w:del>
      <w:ins w:id="85" w:author="Andreza Sartori" w:date="2021-04-26T21:51:00Z">
        <w:r w:rsidR="003D0C1C">
          <w:t>v</w:t>
        </w:r>
        <w:r w:rsidR="003D0C1C">
          <w:t>isualizar</w:t>
        </w:r>
        <w:r w:rsidR="003D0C1C">
          <w:t xml:space="preserve"> </w:t>
        </w:r>
      </w:ins>
      <w:r w:rsidR="00FB591C">
        <w:t xml:space="preserve">a interface da respectiva versão, </w:t>
      </w:r>
      <w:r w:rsidR="00FB591C" w:rsidRPr="003D0C1C">
        <w:rPr>
          <w:highlight w:val="yellow"/>
          <w:rPrChange w:id="86" w:author="Andreza Sartori" w:date="2021-04-26T21:51:00Z">
            <w:rPr/>
          </w:rPrChange>
        </w:rPr>
        <w:t>onde</w:t>
      </w:r>
      <w:r w:rsidR="00223DD3">
        <w:t xml:space="preserve"> são d</w:t>
      </w:r>
      <w:commentRangeStart w:id="87"/>
      <w:r w:rsidR="00223DD3">
        <w:t>isponibilizadas quatro telas</w:t>
      </w:r>
      <w:r w:rsidR="00FB591C">
        <w:t xml:space="preserve"> teve como objetivo principal melhorar o d</w:t>
      </w:r>
      <w:commentRangeEnd w:id="87"/>
      <w:r w:rsidR="003D0C1C">
        <w:rPr>
          <w:rStyle w:val="Refdecomentrio"/>
        </w:rPr>
        <w:commentReference w:id="87"/>
      </w:r>
      <w:r w:rsidR="00FB591C">
        <w:t>esempenho no aprendizado dos conceitos de Computação Gráfica.</w:t>
      </w:r>
    </w:p>
    <w:p w14:paraId="5606F0A6" w14:textId="31F33C29" w:rsidR="0093190C" w:rsidRPr="0093190C" w:rsidRDefault="0093190C" w:rsidP="00FF3786">
      <w:pPr>
        <w:pStyle w:val="TF-FIGURA"/>
      </w:pPr>
      <w:r w:rsidRPr="0093190C">
        <w:t xml:space="preserve">Figura </w:t>
      </w:r>
      <w:r w:rsidR="00FF3786">
        <w:t>5</w:t>
      </w:r>
      <w:r w:rsidRPr="0093190C">
        <w:t xml:space="preserve"> – Tela </w:t>
      </w:r>
      <w:r w:rsidRPr="00FF3786">
        <w:t>principal</w:t>
      </w:r>
      <w:r w:rsidRPr="0093190C">
        <w:t xml:space="preserve"> do VisEdu-CG 4.0</w:t>
      </w:r>
    </w:p>
    <w:p w14:paraId="765590D4" w14:textId="6A8B0CEA" w:rsidR="00FB591C" w:rsidRDefault="008109BF" w:rsidP="00054E17">
      <w:pPr>
        <w:pStyle w:val="TF-FONTE"/>
      </w:pPr>
      <w:r>
        <w:pict w14:anchorId="4B8ECC43">
          <v:shape id="_x0000_i1029" type="#_x0000_t75" style="width:317.95pt;height:156.1pt;mso-position-horizontal:absolute;mso-position-horizontal-relative:text;mso-position-vertical:absolute;mso-position-vertical-relative:text;mso-width-relative:page;mso-height-relative:page" wrapcoords="-43 0 -43 21512 21600 21512 21600 0 -43 0" o:bordertopcolor="this" o:borderleftcolor="this" o:borderbottomcolor="this" o:borderrightcolor="this">
            <v:imagedata r:id="rId19" o:title="Figura2"/>
            <w10:bordertop type="single" width="4"/>
            <w10:borderleft type="single" width="4"/>
            <w10:borderbottom type="single" width="4"/>
            <w10:borderright type="single" width="4"/>
          </v:shape>
        </w:pict>
      </w:r>
      <w:r w:rsidR="0093190C">
        <w:br/>
      </w:r>
      <w:r w:rsidR="0093190C" w:rsidRPr="0093190C">
        <w:rPr>
          <w:szCs w:val="18"/>
        </w:rPr>
        <w:t>Fonte</w:t>
      </w:r>
      <w:r w:rsidR="0093190C">
        <w:t>: elaborado pelo autor.</w:t>
      </w:r>
      <w:r w:rsidR="00FB591C">
        <w:tab/>
      </w:r>
    </w:p>
    <w:p w14:paraId="737B6411" w14:textId="1286276A" w:rsidR="0093190C" w:rsidRDefault="0093190C" w:rsidP="0093190C">
      <w:pPr>
        <w:pStyle w:val="TF-TEXTO"/>
        <w:ind w:firstLine="0"/>
      </w:pPr>
      <w:r>
        <w:tab/>
      </w:r>
      <w:commentRangeStart w:id="88"/>
      <w:r>
        <w:t xml:space="preserve">Em suas conclusões Koehler (2015), </w:t>
      </w:r>
      <w:r w:rsidR="0042571C">
        <w:t xml:space="preserve">conclui que neste processo, o motor foi adaptado para suportar a biblioteca Three.js e assim fornecer as capacidades tridimensionais necessárias (conforme objetivo proposto) e o visualizador foi completamente refatorado para explorar outras técnicas, tecnologias e garantir que opere de forma eficiente junto ao motor. </w:t>
      </w:r>
      <w:commentRangeEnd w:id="88"/>
      <w:r w:rsidR="003074DA">
        <w:rPr>
          <w:rStyle w:val="Refdecomentrio"/>
        </w:rPr>
        <w:commentReference w:id="88"/>
      </w:r>
      <w:commentRangeStart w:id="89"/>
      <w:r w:rsidR="0042571C">
        <w:t xml:space="preserve">Também observando a capacidade da ferramenta Tree.js sendo útil e simples. </w:t>
      </w:r>
      <w:commentRangeEnd w:id="89"/>
      <w:r w:rsidR="000D351E">
        <w:rPr>
          <w:rStyle w:val="Refdecomentrio"/>
        </w:rPr>
        <w:commentReference w:id="89"/>
      </w:r>
      <w:r w:rsidR="0042571C">
        <w:t xml:space="preserve">Conforme descreve </w:t>
      </w:r>
      <w:proofErr w:type="spellStart"/>
      <w:r w:rsidR="0042571C">
        <w:t>Koehler</w:t>
      </w:r>
      <w:proofErr w:type="spellEnd"/>
      <w:r w:rsidR="0042571C">
        <w:t xml:space="preserve"> (2015), a utilização de HTML, CSS, </w:t>
      </w:r>
      <w:r w:rsidR="00001609">
        <w:t>JavaScript</w:t>
      </w:r>
      <w:r w:rsidR="0042571C">
        <w:t xml:space="preserve"> e JQuery permitiu um controle mais simples e eficaz sobre peças, abas e janelas.</w:t>
      </w:r>
    </w:p>
    <w:p w14:paraId="6DB4367A" w14:textId="3112BB62" w:rsidR="0042571C" w:rsidRPr="007D49C4" w:rsidRDefault="0042571C" w:rsidP="0093190C">
      <w:pPr>
        <w:pStyle w:val="TF-TEXTO"/>
        <w:ind w:firstLine="0"/>
      </w:pPr>
      <w:r>
        <w:tab/>
        <w:t xml:space="preserve">Koehler (2015), afirma que seus objetivos propostos foram </w:t>
      </w:r>
      <w:del w:id="90" w:author="Andreza Sartori" w:date="2021-04-26T21:53:00Z">
        <w:r w:rsidDel="00AD5B56">
          <w:delText>compridos</w:delText>
        </w:r>
      </w:del>
      <w:ins w:id="91" w:author="Andreza Sartori" w:date="2021-04-26T21:53:00Z">
        <w:r w:rsidR="00AD5B56">
          <w:t>cu</w:t>
        </w:r>
        <w:r w:rsidR="00AD5B56">
          <w:t>mpridos</w:t>
        </w:r>
      </w:ins>
      <w:r>
        <w:t xml:space="preserve">. Quanto as principais melhorias </w:t>
      </w:r>
      <w:del w:id="92" w:author="Andreza Sartori" w:date="2021-04-26T21:54:00Z">
        <w:r w:rsidDel="00AD5B56">
          <w:delText>ele também</w:delText>
        </w:r>
      </w:del>
      <w:ins w:id="93" w:author="Andreza Sartori" w:date="2021-04-26T21:54:00Z">
        <w:r w:rsidR="00AD5B56">
          <w:t>o autor</w:t>
        </w:r>
      </w:ins>
      <w:r>
        <w:t xml:space="preserve"> destaca</w:t>
      </w:r>
      <w:del w:id="94" w:author="Andreza Sartori" w:date="2021-04-26T21:54:00Z">
        <w:r w:rsidDel="00AD5B56">
          <w:delText>,</w:delText>
        </w:r>
      </w:del>
      <w:r>
        <w:t xml:space="preserve"> </w:t>
      </w:r>
      <w:commentRangeStart w:id="95"/>
      <w:r>
        <w:t xml:space="preserve">que devem ser aplicadas ao visualizador incluem a criação </w:t>
      </w:r>
      <w:commentRangeEnd w:id="95"/>
      <w:r w:rsidR="00E55DF3">
        <w:rPr>
          <w:rStyle w:val="Refdecomentrio"/>
        </w:rPr>
        <w:commentReference w:id="95"/>
      </w:r>
      <w:r>
        <w:t>de mais tipos peças</w:t>
      </w:r>
      <w:del w:id="96" w:author="Andreza Sartori" w:date="2021-04-26T21:54:00Z">
        <w:r w:rsidDel="00B01448">
          <w:delText>,</w:delText>
        </w:r>
      </w:del>
      <w:r>
        <w:t xml:space="preserve"> a fim de cobrir uma gama cada vez maior de conceitos gráficos, </w:t>
      </w:r>
      <w:del w:id="97" w:author="Andreza Sartori" w:date="2021-04-26T21:55:00Z">
        <w:r w:rsidDel="00B01448">
          <w:delText xml:space="preserve">e </w:delText>
        </w:r>
      </w:del>
      <w:ins w:id="98" w:author="Andreza Sartori" w:date="2021-04-26T21:55:00Z">
        <w:r w:rsidR="00B01448">
          <w:t>bem como</w:t>
        </w:r>
      </w:ins>
      <w:ins w:id="99" w:author="Andreza Sartori" w:date="2021-04-26T21:54:00Z">
        <w:r w:rsidR="00B01448">
          <w:t xml:space="preserve"> </w:t>
        </w:r>
      </w:ins>
      <w:r>
        <w:t>a correção de alguns problemas que surgiram na utilização das propriedades das peças, principalmente com o polígono.</w:t>
      </w:r>
    </w:p>
    <w:p w14:paraId="2C00F88D" w14:textId="68F1BBB5" w:rsidR="007D49C4" w:rsidRDefault="007D49C4" w:rsidP="00FF3786">
      <w:pPr>
        <w:pStyle w:val="Ttulo2"/>
      </w:pPr>
      <w:r>
        <w:t>VISEDU-CG 5.0</w:t>
      </w:r>
    </w:p>
    <w:p w14:paraId="3BEAA709" w14:textId="109A4359" w:rsidR="005731DD" w:rsidRDefault="008B482C" w:rsidP="00524C74">
      <w:pPr>
        <w:pStyle w:val="TF-TEXTO"/>
      </w:pPr>
      <w:r>
        <w:t>O objetivo principal da versão 5.0</w:t>
      </w:r>
      <w:r w:rsidR="002816D4">
        <w:t xml:space="preserve"> da ferramenta VisEdu-CG</w:t>
      </w:r>
      <w:r>
        <w:t>, foi realizar a migração</w:t>
      </w:r>
      <w:r w:rsidR="002816D4">
        <w:t xml:space="preserve"> para</w:t>
      </w:r>
      <w:r>
        <w:t xml:space="preserve"> utilizar o motor gráfico Unity. Apesar de apresentar problemas de visualização em alguns objetos, como por exemplo, a iluminação spot, a plataforma teve resultado satisfatório na construção de cenários contendo conceitos básicos de computação gráfica, como as transformações geométricas </w:t>
      </w:r>
      <w:r w:rsidR="002816D4">
        <w:t>e</w:t>
      </w:r>
      <w:r>
        <w:t xml:space="preserve"> em conceitos com maior complexidade como é o caso das iluminações (BUTTENBERG, 20</w:t>
      </w:r>
      <w:r w:rsidR="00FF3786">
        <w:t>20</w:t>
      </w:r>
      <w:r>
        <w:t>).</w:t>
      </w:r>
      <w:r w:rsidR="005731DD">
        <w:t xml:space="preserve"> </w:t>
      </w:r>
    </w:p>
    <w:p w14:paraId="63DA3F70" w14:textId="1DB82185" w:rsidR="008B482C" w:rsidRDefault="008037B0" w:rsidP="00524C74">
      <w:pPr>
        <w:pStyle w:val="TF-TEXTO"/>
      </w:pPr>
      <w:r>
        <w:t>O segundo</w:t>
      </w:r>
      <w:r w:rsidR="008B482C">
        <w:t xml:space="preserve"> objetivo foi </w:t>
      </w:r>
      <w:r w:rsidR="002816D4">
        <w:t>ter de</w:t>
      </w:r>
      <w:r w:rsidR="008B482C">
        <w:t xml:space="preserve"> criar uma proposta de tutorial informativo de maneira simples</w:t>
      </w:r>
      <w:commentRangeStart w:id="100"/>
      <w:r w:rsidR="008B482C">
        <w:t>, a criação de uma cena destacando os conceitos essenciais.</w:t>
      </w:r>
      <w:commentRangeEnd w:id="100"/>
      <w:r w:rsidR="00E37C6A">
        <w:rPr>
          <w:rStyle w:val="Refdecomentrio"/>
        </w:rPr>
        <w:commentReference w:id="100"/>
      </w:r>
      <w:r w:rsidR="008B482C">
        <w:t xml:space="preserve"> </w:t>
      </w:r>
      <w:r w:rsidR="008B482C" w:rsidRPr="00987238">
        <w:rPr>
          <w:highlight w:val="yellow"/>
          <w:rPrChange w:id="101" w:author="Andreza Sartori" w:date="2021-04-26T22:00:00Z">
            <w:rPr/>
          </w:rPrChange>
        </w:rPr>
        <w:t>Onde</w:t>
      </w:r>
      <w:r w:rsidR="008B482C">
        <w:t xml:space="preserve"> </w:t>
      </w:r>
      <w:proofErr w:type="spellStart"/>
      <w:r w:rsidR="008B482C">
        <w:t>Buttenberg</w:t>
      </w:r>
      <w:proofErr w:type="spellEnd"/>
      <w:r w:rsidR="008B482C">
        <w:t xml:space="preserve"> </w:t>
      </w:r>
      <w:r w:rsidR="002816D4">
        <w:t>(</w:t>
      </w:r>
      <w:r w:rsidR="008B482C">
        <w:t>20</w:t>
      </w:r>
      <w:r w:rsidR="00E925BA">
        <w:t>20</w:t>
      </w:r>
      <w:r w:rsidR="002816D4">
        <w:t>)</w:t>
      </w:r>
      <w:commentRangeStart w:id="102"/>
      <w:r w:rsidR="008B482C">
        <w:t>,</w:t>
      </w:r>
      <w:commentRangeEnd w:id="102"/>
      <w:r w:rsidR="00987238">
        <w:rPr>
          <w:rStyle w:val="Refdecomentrio"/>
        </w:rPr>
        <w:commentReference w:id="102"/>
      </w:r>
      <w:r w:rsidR="008B482C">
        <w:t xml:space="preserve"> destaca que o tutorial possa ser melhorado</w:t>
      </w:r>
      <w:r w:rsidR="002816D4">
        <w:t>, como a forma de exibição dos passos no tutorial. Além de algumas peças ainda não foram migradas como o polígono</w:t>
      </w:r>
      <w:r w:rsidR="00B16CAA">
        <w:t>,</w:t>
      </w:r>
      <w:r w:rsidR="002816D4">
        <w:t xml:space="preserve"> spline</w:t>
      </w:r>
      <w:r w:rsidR="00B16CAA">
        <w:t xml:space="preserve"> e melhorias na implementação da peça iluminação</w:t>
      </w:r>
      <w:r w:rsidR="002816D4">
        <w:t>.</w:t>
      </w:r>
    </w:p>
    <w:p w14:paraId="2F62F9BB" w14:textId="62BF1DDC" w:rsidR="004E5A1D" w:rsidRDefault="008037B0" w:rsidP="00524C74">
      <w:pPr>
        <w:pStyle w:val="TF-TEXTO"/>
      </w:pPr>
      <w:r>
        <w:t>O terceiro objetivo, utilizar representação visual usando peças de encaixe para gerar uma cena gráfica, foi atingido. As peças importadas de uma ferramenta de criação de modelos 3D se comportaram adequadamente no Unity e os encaixes das peças nos slots fo</w:t>
      </w:r>
      <w:ins w:id="103" w:author="Andreza Sartori" w:date="2021-04-26T22:03:00Z">
        <w:r w:rsidR="00FB319C">
          <w:t>ram</w:t>
        </w:r>
      </w:ins>
      <w:del w:id="104" w:author="Andreza Sartori" w:date="2021-04-26T22:03:00Z">
        <w:r w:rsidDel="00FB319C">
          <w:delText>i</w:delText>
        </w:r>
      </w:del>
      <w:r>
        <w:t xml:space="preserve"> bem-sucedido</w:t>
      </w:r>
      <w:ins w:id="105" w:author="Andreza Sartori" w:date="2021-04-26T22:03:00Z">
        <w:r w:rsidR="00FB319C">
          <w:t>s</w:t>
        </w:r>
      </w:ins>
      <w:r>
        <w:t>. Quase todas as peças tiveram suas representações gráficas efetuadas, com exceção das peças spline e polígono (</w:t>
      </w:r>
      <w:r w:rsidR="00FF3786">
        <w:t>Figura 6</w:t>
      </w:r>
      <w:r>
        <w:t xml:space="preserve">). </w:t>
      </w:r>
      <w:r w:rsidRPr="00370027">
        <w:rPr>
          <w:highlight w:val="yellow"/>
          <w:rPrChange w:id="106" w:author="Andreza Sartori" w:date="2021-04-26T22:05:00Z">
            <w:rPr/>
          </w:rPrChange>
        </w:rPr>
        <w:t>Onde</w:t>
      </w:r>
      <w:r>
        <w:t xml:space="preserve"> ele destaca essas peças a serem adicionadas nas próximas versões. A</w:t>
      </w:r>
      <w:r w:rsidR="007C6664">
        <w:t>lém das</w:t>
      </w:r>
      <w:r>
        <w:t xml:space="preserve"> funções de </w:t>
      </w:r>
      <w:commentRangeStart w:id="107"/>
      <w:r w:rsidRPr="00001609">
        <w:t xml:space="preserve">look at, </w:t>
      </w:r>
      <w:proofErr w:type="spellStart"/>
      <w:r w:rsidRPr="00001609">
        <w:t>near</w:t>
      </w:r>
      <w:proofErr w:type="spellEnd"/>
      <w:r w:rsidRPr="00001609">
        <w:t xml:space="preserve"> e </w:t>
      </w:r>
      <w:proofErr w:type="spellStart"/>
      <w:r w:rsidRPr="00001609">
        <w:t>far</w:t>
      </w:r>
      <w:proofErr w:type="spellEnd"/>
      <w:r>
        <w:t xml:space="preserve"> </w:t>
      </w:r>
      <w:commentRangeEnd w:id="107"/>
      <w:r w:rsidR="00370027">
        <w:rPr>
          <w:rStyle w:val="Refdecomentrio"/>
        </w:rPr>
        <w:commentReference w:id="107"/>
      </w:r>
      <w:r>
        <w:t>da câmera</w:t>
      </w:r>
      <w:r w:rsidR="00FF3786">
        <w:t xml:space="preserve"> (BUTTENBERG, 2020)</w:t>
      </w:r>
      <w:r w:rsidR="007C6664">
        <w:t>.</w:t>
      </w:r>
    </w:p>
    <w:p w14:paraId="74273D4B" w14:textId="77777777" w:rsidR="00B16CAA" w:rsidRDefault="00B16CAA" w:rsidP="00524C74">
      <w:pPr>
        <w:pStyle w:val="TF-TEXTO"/>
      </w:pPr>
    </w:p>
    <w:p w14:paraId="77246048" w14:textId="7C4931F0" w:rsidR="00B16CAA" w:rsidRDefault="004E5A1D" w:rsidP="00B16CAA">
      <w:pPr>
        <w:pStyle w:val="TF-FIGURA"/>
      </w:pPr>
      <w:r>
        <w:lastRenderedPageBreak/>
        <w:br/>
        <w:t xml:space="preserve">Figura </w:t>
      </w:r>
      <w:r w:rsidR="00FF3786">
        <w:t>6</w:t>
      </w:r>
      <w:r>
        <w:t xml:space="preserve"> – Tela principal do </w:t>
      </w:r>
      <w:proofErr w:type="spellStart"/>
      <w:r>
        <w:t>VisEdu</w:t>
      </w:r>
      <w:proofErr w:type="spellEnd"/>
      <w:r>
        <w:t>-CG 5.0</w:t>
      </w:r>
      <w:r>
        <w:br/>
      </w:r>
      <w:r w:rsidR="008109BF">
        <w:pict w14:anchorId="6ADA9C81">
          <v:shape id="_x0000_i1030" type="#_x0000_t75" style="width:391.7pt;height:221.2pt" o:bordertopcolor="this" o:borderleftcolor="this" o:borderbottomcolor="this" o:borderrightcolor="this">
            <v:imagedata r:id="rId20" o:title="Figura4"/>
            <w10:bordertop type="single" width="4"/>
            <w10:borderleft type="single" width="4"/>
            <w10:borderbottom type="single" width="4"/>
            <w10:borderright type="single" width="4"/>
          </v:shape>
        </w:pict>
      </w:r>
    </w:p>
    <w:p w14:paraId="049E9097" w14:textId="1E3F22BD" w:rsidR="004E5A1D" w:rsidRDefault="004E5A1D" w:rsidP="00B16CAA">
      <w:pPr>
        <w:pStyle w:val="TF-FONTE"/>
      </w:pPr>
      <w:r w:rsidRPr="004E5A1D">
        <w:t>Fonte: elaborado pelo autor.</w:t>
      </w:r>
    </w:p>
    <w:p w14:paraId="74C868BA" w14:textId="158B1640" w:rsidR="002816D4" w:rsidRPr="00524C74" w:rsidRDefault="00FB591C" w:rsidP="00524C74">
      <w:pPr>
        <w:pStyle w:val="TF-TEXTO"/>
      </w:pPr>
      <w:r>
        <w:t>A c</w:t>
      </w:r>
      <w:r w:rsidR="007C6664">
        <w:t xml:space="preserve">onclusão a respeito do resultado da ferramenta, Buttenberg (2018), destaca um nível no consumo de memória maior na maioria dos navegadores, com </w:t>
      </w:r>
      <w:r w:rsidR="00F95C26">
        <w:t>exceção</w:t>
      </w:r>
      <w:r w:rsidR="007C6664">
        <w:t xml:space="preserve"> do Google Chrome </w:t>
      </w:r>
      <w:r w:rsidR="009740F4">
        <w:t>sendo</w:t>
      </w:r>
      <w:r w:rsidR="007C6664">
        <w:t xml:space="preserve"> estável. E a melhor plataforma em desempenho foi na versão desktop Windows.</w:t>
      </w:r>
      <w:r w:rsidR="009740F4">
        <w:t xml:space="preserve"> Por este motivo ele recomenda ser gerado executáveis não apenas para a versão web</w:t>
      </w:r>
      <w:r w:rsidR="006856AD">
        <w:t xml:space="preserve">, </w:t>
      </w:r>
      <w:r w:rsidR="00D37B1B">
        <w:t xml:space="preserve">e sim para as demais plataformas, </w:t>
      </w:r>
      <w:r w:rsidR="006856AD">
        <w:t>para melhor resolução de desempenho da ferramenta</w:t>
      </w:r>
      <w:r w:rsidR="007971A3">
        <w:t xml:space="preserve"> e</w:t>
      </w:r>
      <w:r w:rsidR="006856AD">
        <w:t xml:space="preserve"> </w:t>
      </w:r>
      <w:r w:rsidR="00D37B1B">
        <w:t>torná-lo</w:t>
      </w:r>
      <w:r w:rsidR="007971A3">
        <w:t xml:space="preserve"> multiplataforma</w:t>
      </w:r>
      <w:r w:rsidR="006856AD">
        <w:t>.</w:t>
      </w:r>
      <w:r w:rsidR="00D37B1B">
        <w:t xml:space="preserve"> </w:t>
      </w:r>
      <w:commentRangeStart w:id="108"/>
      <w:r w:rsidR="00D37B1B" w:rsidRPr="006F6672">
        <w:rPr>
          <w:highlight w:val="yellow"/>
          <w:rPrChange w:id="109" w:author="Andreza Sartori" w:date="2021-04-26T22:07:00Z">
            <w:rPr/>
          </w:rPrChange>
        </w:rPr>
        <w:t>Tendo</w:t>
      </w:r>
      <w:r w:rsidR="00D37B1B">
        <w:t xml:space="preserve"> disponibilizado também um tutorial com base nas funcionalidades disponíveis da versão. Atendendo também seus principais requisitos do projeto como a migração, podendo manipular peças como câmera, objeto gráfico, cubo e iluminação. </w:t>
      </w:r>
      <w:commentRangeEnd w:id="108"/>
      <w:r w:rsidR="006F6672">
        <w:rPr>
          <w:rStyle w:val="Refdecomentrio"/>
        </w:rPr>
        <w:commentReference w:id="108"/>
      </w:r>
      <w:r w:rsidR="00D37B1B">
        <w:t xml:space="preserve">Porém não teve como requisito migrar peças como Polígono e Spline. Além de outras funcionalidades como exportação/importação de </w:t>
      </w:r>
      <w:r w:rsidR="005352AF">
        <w:t>projetos</w:t>
      </w:r>
      <w:r w:rsidR="00D37B1B">
        <w:t xml:space="preserve"> e a guia de ajuda.</w:t>
      </w:r>
      <w:r w:rsidR="00FF3786">
        <w:t xml:space="preserve"> Além de que o tutorial inicialmente desenvolvido não trata de todas as funções já desenvolvidas.</w:t>
      </w:r>
    </w:p>
    <w:p w14:paraId="7817D9B2" w14:textId="533D7621" w:rsidR="00451B94" w:rsidRDefault="00451B94" w:rsidP="00424AD5">
      <w:pPr>
        <w:pStyle w:val="Ttulo1"/>
      </w:pPr>
      <w:r>
        <w:t>proposta</w:t>
      </w:r>
      <w:r w:rsidR="00D1331A">
        <w:t xml:space="preserve"> da ferramenta</w:t>
      </w:r>
    </w:p>
    <w:p w14:paraId="460786F6" w14:textId="5AE3C20E" w:rsidR="00451B94" w:rsidRDefault="00D1331A" w:rsidP="00451B94">
      <w:pPr>
        <w:pStyle w:val="TF-TEXTO"/>
      </w:pPr>
      <w:r>
        <w:t xml:space="preserve">Neste </w:t>
      </w:r>
      <w:r w:rsidR="009375E8">
        <w:t>capítulo</w:t>
      </w:r>
      <w:r>
        <w:t xml:space="preserve"> tem o objetivo de apresentar a justificativa, requisitos e metodologia que será elaborado para o desenvolvimento.</w:t>
      </w:r>
    </w:p>
    <w:p w14:paraId="29D16A9A" w14:textId="591B2139" w:rsidR="00451B94" w:rsidRDefault="00451B94" w:rsidP="00E638A0">
      <w:pPr>
        <w:pStyle w:val="Ttulo2"/>
      </w:pPr>
      <w:bookmarkStart w:id="110" w:name="_Toc54164915"/>
      <w:bookmarkStart w:id="111" w:name="_Toc54165669"/>
      <w:bookmarkStart w:id="112" w:name="_Toc54169327"/>
      <w:bookmarkStart w:id="113" w:name="_Toc96347433"/>
      <w:bookmarkStart w:id="114" w:name="_Toc96357717"/>
      <w:bookmarkStart w:id="115" w:name="_Toc96491860"/>
      <w:bookmarkStart w:id="116" w:name="_Toc351015594"/>
      <w:r>
        <w:t>JUSTIFICATIVA</w:t>
      </w:r>
    </w:p>
    <w:p w14:paraId="00D65DBB" w14:textId="4CA97E77" w:rsidR="006029B9" w:rsidRDefault="007D6BCC" w:rsidP="006029B9">
      <w:pPr>
        <w:pStyle w:val="TF-TEXTO"/>
      </w:pPr>
      <w:r>
        <w:t xml:space="preserve">No Quadro 1 é demonstrado um comparativo entre os trabalhos correlatos para entender melhor o trabalho proposto. Uma </w:t>
      </w:r>
      <w:r w:rsidR="00681E7E">
        <w:t>das características</w:t>
      </w:r>
      <w:r>
        <w:t xml:space="preserve"> descritas são as transformações geométricas (translação, escala e rotação), </w:t>
      </w:r>
      <w:r w:rsidR="00681E7E">
        <w:t xml:space="preserve">utilizado </w:t>
      </w:r>
      <w:r w:rsidR="00877BF9">
        <w:t xml:space="preserve">apenas </w:t>
      </w:r>
      <w:r>
        <w:t xml:space="preserve">pelo Toweljs. </w:t>
      </w:r>
      <w:r w:rsidR="00681E7E">
        <w:t xml:space="preserve">Quanto a característica de motor de jogos, </w:t>
      </w:r>
      <w:r w:rsidR="008A5964">
        <w:t>apenas o próprio</w:t>
      </w:r>
      <w:r w:rsidR="008A5964" w:rsidRPr="008A5964">
        <w:t xml:space="preserve"> </w:t>
      </w:r>
      <w:r w:rsidR="008A5964">
        <w:t>Toweljs trabalha sendo o próprio motor, tendo como objetivo aumentar o nível de abstração para aplicação que utilizam o JavaScript e WebGL, disponibilizando objetos gráfico, luzes e câmera na criação de uma cena</w:t>
      </w:r>
      <w:r w:rsidR="00681E7E">
        <w:t>.</w:t>
      </w:r>
    </w:p>
    <w:p w14:paraId="6DDA7BF0" w14:textId="75B768C0" w:rsidR="006B0760" w:rsidRDefault="008A5964" w:rsidP="002C0FA1">
      <w:pPr>
        <w:pStyle w:val="TF-TEXTO"/>
      </w:pPr>
      <w:commentRangeStart w:id="117"/>
      <w:r w:rsidRPr="00CE6758">
        <w:rPr>
          <w:highlight w:val="yellow"/>
        </w:rPr>
        <w:t xml:space="preserve">Exportação de atividade </w:t>
      </w:r>
      <w:r w:rsidR="0035744E" w:rsidRPr="00CE6758">
        <w:rPr>
          <w:highlight w:val="yellow"/>
        </w:rPr>
        <w:t>apenas o QuestMeter tem uma boa integração</w:t>
      </w:r>
      <w:r w:rsidR="0035744E">
        <w:t xml:space="preserve">, </w:t>
      </w:r>
      <w:r w:rsidR="0035744E" w:rsidRPr="00B75B3D">
        <w:rPr>
          <w:highlight w:val="yellow"/>
        </w:rPr>
        <w:t>onde</w:t>
      </w:r>
      <w:r w:rsidR="0035744E">
        <w:t xml:space="preserve"> é possível criar atividades pelo professor e ser enviado para os alunos realizarem. A plataforma </w:t>
      </w:r>
      <w:proofErr w:type="spellStart"/>
      <w:r w:rsidR="0035744E">
        <w:t>QuestMeter</w:t>
      </w:r>
      <w:proofErr w:type="spellEnd"/>
      <w:r w:rsidR="0035744E">
        <w:t xml:space="preserve"> </w:t>
      </w:r>
      <w:r w:rsidR="00034D71">
        <w:t xml:space="preserve">por mais que não possua </w:t>
      </w:r>
      <w:r w:rsidR="0035744E">
        <w:t xml:space="preserve">um tutorial </w:t>
      </w:r>
      <w:r w:rsidR="00034D71">
        <w:t>explicitamente, a ferramenta sendo acessada pelo professor ou aluno, ambos já entendem o seu funcionamento. Seguindo passo a passo cada etapa conforme sua necessidade, tornando um programa intuitivo, tendo um tutorial implicitamente, conforme pesquisas realizadas pelo autor, demonstrando que a maioria dos usuários conseguiram realizar suas tarefas sem nenhum auxílio.</w:t>
      </w:r>
      <w:r w:rsidR="002C0FA1">
        <w:t xml:space="preserve"> </w:t>
      </w:r>
      <w:commentRangeEnd w:id="117"/>
      <w:r w:rsidR="00B75B3D">
        <w:rPr>
          <w:rStyle w:val="Refdecomentrio"/>
        </w:rPr>
        <w:commentReference w:id="117"/>
      </w:r>
      <w:r w:rsidR="002C0FA1">
        <w:t>Quanto a característica de multiplataforma o</w:t>
      </w:r>
      <w:r w:rsidR="00EC173C">
        <w:t>s</w:t>
      </w:r>
      <w:r w:rsidR="002C0FA1">
        <w:t xml:space="preserve"> </w:t>
      </w:r>
      <w:r w:rsidR="00EC173C">
        <w:t xml:space="preserve">aplicativos </w:t>
      </w:r>
      <w:proofErr w:type="spellStart"/>
      <w:r w:rsidR="002C0FA1">
        <w:t>QuestMeter</w:t>
      </w:r>
      <w:proofErr w:type="spellEnd"/>
      <w:r w:rsidR="00EC173C">
        <w:t xml:space="preserve"> e </w:t>
      </w:r>
      <w:proofErr w:type="spellStart"/>
      <w:r w:rsidR="00EC173C">
        <w:t>Duolingo</w:t>
      </w:r>
      <w:proofErr w:type="spellEnd"/>
      <w:r w:rsidR="002C0FA1">
        <w:t xml:space="preserve"> possu</w:t>
      </w:r>
      <w:r w:rsidR="00EC173C">
        <w:t>em</w:t>
      </w:r>
      <w:r w:rsidR="002C0FA1">
        <w:t>, sendo</w:t>
      </w:r>
      <w:r w:rsidR="00EC173C">
        <w:t xml:space="preserve"> o QuestMeter</w:t>
      </w:r>
      <w:r w:rsidR="002C0FA1">
        <w:t xml:space="preserve"> desenvolvido </w:t>
      </w:r>
      <w:r w:rsidR="00EC173C">
        <w:t>n</w:t>
      </w:r>
      <w:r w:rsidR="002C0FA1">
        <w:t>o framework Ionic e a plataforma Firebase.</w:t>
      </w:r>
    </w:p>
    <w:p w14:paraId="374F9020" w14:textId="247EF932" w:rsidR="006B0760" w:rsidRDefault="006B0760" w:rsidP="006B0760">
      <w:pPr>
        <w:pStyle w:val="TF-LEGENDA"/>
      </w:pPr>
      <w:bookmarkStart w:id="118" w:name="_Ref52025161"/>
      <w:r>
        <w:lastRenderedPageBreak/>
        <w:t xml:space="preserve">Quadro </w:t>
      </w:r>
      <w:r w:rsidR="002C0C64">
        <w:fldChar w:fldCharType="begin"/>
      </w:r>
      <w:r w:rsidR="002C0C64">
        <w:instrText xml:space="preserve"> SEQ Quadro \* ARABIC </w:instrText>
      </w:r>
      <w:r w:rsidR="002C0C64">
        <w:fldChar w:fldCharType="separate"/>
      </w:r>
      <w:r w:rsidR="000D500D">
        <w:rPr>
          <w:noProof/>
        </w:rPr>
        <w:t>1</w:t>
      </w:r>
      <w:r w:rsidR="002C0C64">
        <w:rPr>
          <w:noProof/>
        </w:rPr>
        <w:fldChar w:fldCharType="end"/>
      </w:r>
      <w:bookmarkEnd w:id="118"/>
      <w:r>
        <w:t xml:space="preserve"> - </w:t>
      </w:r>
      <w:r w:rsidR="00F3649F">
        <w:t>Comparativo</w:t>
      </w:r>
      <w:r>
        <w:t xml:space="preserve">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802D0F" w14:paraId="38E672AA" w14:textId="77777777" w:rsidTr="00802D0F">
        <w:trPr>
          <w:trHeight w:val="567"/>
        </w:trPr>
        <w:tc>
          <w:tcPr>
            <w:tcW w:w="3828" w:type="dxa"/>
            <w:tcBorders>
              <w:tl2br w:val="single" w:sz="4" w:space="0" w:color="auto"/>
            </w:tcBorders>
            <w:shd w:val="clear" w:color="auto" w:fill="A6A6A6"/>
          </w:tcPr>
          <w:p w14:paraId="0258DA32" w14:textId="054D4B11" w:rsidR="006B0760" w:rsidRPr="007D4566" w:rsidRDefault="002C0C64" w:rsidP="00D63E57">
            <w:pPr>
              <w:pStyle w:val="TF-TEXTOQUADRO"/>
            </w:pPr>
            <w:r>
              <w:rPr>
                <w:noProof/>
              </w:rPr>
              <w:pict w14:anchorId="38EA084D">
                <v:shapetype id="_x0000_t202" coordsize="21600,21600" o:spt="202" path="m,l,21600r21600,l21600,xe">
                  <v:stroke joinstyle="miter"/>
                  <v:path gradientshapeok="t" o:connecttype="rect"/>
                </v:shapetype>
                <v:shape id="_x0000_s1027" type="#_x0000_t202" style="position:absolute;margin-left:96.2pt;margin-top:4.2pt;width:104.55pt;height:23.5pt;z-index: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" filled="f" stroked="f">
                  <v:textbox style="mso-next-textbox:#_x0000_s1027">
                    <w:txbxContent>
                      <w:p w14:paraId="7DA9DB94" w14:textId="334C19DB" w:rsidR="00FF3786" w:rsidRDefault="00FF3786" w:rsidP="0054044B">
                        <w:pPr>
                          <w:pStyle w:val="TF-TEXTOQUADRO"/>
                          <w:jc w:val="center"/>
                        </w:pPr>
                        <w:r>
                          <w:t>Trabalhos Correlatos</w:t>
                        </w:r>
                      </w:p>
                    </w:txbxContent>
                  </v:textbox>
                  <w10:wrap type="square"/>
                </v:shape>
              </w:pict>
            </w:r>
            <w:r>
              <w:rPr>
                <w:noProof/>
              </w:rPr>
              <w:pict w14:anchorId="632AE778">
                <v:shape id="Caixa de Texto 2" o:spid="_x0000_s1026" type="#_x0000_t202" style="position:absolute;margin-left:-5.15pt;margin-top:21.5pt;width:79.5pt;height:20pt;z-index:1;visibility:visible;mso-wrap-distance-top:3.6pt;mso-wrap-distance-bottom:3.6p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" filled="f" stroked="f">
                  <v:textbox style="mso-next-textbox:#Caixa de Texto 2">
                    <w:txbxContent>
                      <w:p w14:paraId="255D0BB9" w14:textId="77777777" w:rsidR="00FF3786" w:rsidRDefault="00FF3786" w:rsidP="006B0760">
                        <w:pPr>
                          <w:pStyle w:val="TF-TEXTO"/>
                          <w:ind w:firstLine="0"/>
                        </w:pPr>
                        <w:r>
                          <w:t>Características</w:t>
                        </w:r>
                      </w:p>
                    </w:txbxContent>
                  </v:textbox>
                  <w10:wrap type="square"/>
                </v:shape>
              </w:pict>
            </w:r>
          </w:p>
        </w:tc>
        <w:tc>
          <w:tcPr>
            <w:tcW w:w="1746" w:type="dxa"/>
            <w:shd w:val="clear" w:color="auto" w:fill="A6A6A6"/>
            <w:vAlign w:val="center"/>
          </w:tcPr>
          <w:p w14:paraId="0590921D" w14:textId="2E074B36" w:rsidR="006B0760" w:rsidRDefault="00FD51C5" w:rsidP="00802D0F">
            <w:pPr>
              <w:pStyle w:val="TF-TEXTOQUADRO"/>
              <w:jc w:val="center"/>
            </w:pPr>
            <w:proofErr w:type="spellStart"/>
            <w:r>
              <w:t>Duolingo</w:t>
            </w:r>
            <w:proofErr w:type="spellEnd"/>
            <w:r w:rsidR="00634B69">
              <w:t xml:space="preserve"> </w:t>
            </w:r>
            <w:r w:rsidR="007944BA">
              <w:t>(20</w:t>
            </w:r>
            <w:r>
              <w:t>1</w:t>
            </w:r>
            <w:r w:rsidR="007944BA">
              <w:t>1)</w:t>
            </w:r>
          </w:p>
        </w:tc>
        <w:tc>
          <w:tcPr>
            <w:tcW w:w="1746" w:type="dxa"/>
            <w:shd w:val="clear" w:color="auto" w:fill="A6A6A6"/>
            <w:vAlign w:val="center"/>
          </w:tcPr>
          <w:p w14:paraId="16420C20" w14:textId="1496A039" w:rsidR="006B0760" w:rsidRDefault="00D62C46" w:rsidP="00802D0F">
            <w:pPr>
              <w:pStyle w:val="TF-TEXTOQUADRO"/>
              <w:jc w:val="center"/>
            </w:pPr>
            <w:r>
              <w:t>QuestMeter</w:t>
            </w:r>
            <w:r w:rsidR="00634B69">
              <w:t xml:space="preserve"> </w:t>
            </w:r>
            <w:r>
              <w:t>(2019)</w:t>
            </w:r>
          </w:p>
        </w:tc>
        <w:tc>
          <w:tcPr>
            <w:tcW w:w="1747" w:type="dxa"/>
            <w:shd w:val="clear" w:color="auto" w:fill="A6A6A6"/>
            <w:vAlign w:val="center"/>
          </w:tcPr>
          <w:p w14:paraId="7ED7D3D4" w14:textId="718D55B7" w:rsidR="006B0760" w:rsidRPr="007D4566" w:rsidRDefault="00D62C46" w:rsidP="00802D0F">
            <w:pPr>
              <w:pStyle w:val="TF-TEXTOQUADRO"/>
              <w:jc w:val="center"/>
            </w:pPr>
            <w:r>
              <w:t>Toweljs</w:t>
            </w:r>
            <w:r w:rsidR="00634B69">
              <w:t xml:space="preserve"> </w:t>
            </w:r>
            <w:r>
              <w:t>(2018)</w:t>
            </w:r>
          </w:p>
        </w:tc>
      </w:tr>
      <w:tr w:rsidR="00802D0F" w14:paraId="6132AD2C" w14:textId="77777777" w:rsidTr="00802D0F">
        <w:tc>
          <w:tcPr>
            <w:tcW w:w="3828" w:type="dxa"/>
            <w:shd w:val="clear" w:color="auto" w:fill="auto"/>
          </w:tcPr>
          <w:p w14:paraId="7BC9A6F7" w14:textId="76D4A17D" w:rsidR="006B0760" w:rsidRDefault="009375E8" w:rsidP="00D63E57">
            <w:pPr>
              <w:pStyle w:val="TF-TEXTOQUADRO"/>
            </w:pPr>
            <w:r>
              <w:t>transformações geométricas</w:t>
            </w:r>
          </w:p>
        </w:tc>
        <w:tc>
          <w:tcPr>
            <w:tcW w:w="1746" w:type="dxa"/>
            <w:shd w:val="clear" w:color="auto" w:fill="auto"/>
          </w:tcPr>
          <w:p w14:paraId="02174F50" w14:textId="199729C5" w:rsidR="006B0760" w:rsidRDefault="00923127" w:rsidP="00634B69">
            <w:pPr>
              <w:pStyle w:val="TF-TEXTOQUADRO"/>
              <w:jc w:val="center"/>
            </w:pPr>
            <w:r>
              <w:t>Não</w:t>
            </w:r>
          </w:p>
        </w:tc>
        <w:tc>
          <w:tcPr>
            <w:tcW w:w="1746" w:type="dxa"/>
            <w:shd w:val="clear" w:color="auto" w:fill="auto"/>
          </w:tcPr>
          <w:p w14:paraId="534A7406" w14:textId="52286192" w:rsidR="006B0760" w:rsidRDefault="00634B69" w:rsidP="00634B69">
            <w:pPr>
              <w:pStyle w:val="TF-TEXTOQUADRO"/>
              <w:jc w:val="center"/>
            </w:pPr>
            <w:r>
              <w:t>Não</w:t>
            </w:r>
          </w:p>
        </w:tc>
        <w:tc>
          <w:tcPr>
            <w:tcW w:w="1747" w:type="dxa"/>
            <w:shd w:val="clear" w:color="auto" w:fill="auto"/>
          </w:tcPr>
          <w:p w14:paraId="6A51DA5A" w14:textId="581492EF" w:rsidR="006B0760" w:rsidRDefault="00634B69" w:rsidP="00634B69">
            <w:pPr>
              <w:pStyle w:val="TF-TEXTOQUADRO"/>
              <w:jc w:val="center"/>
            </w:pPr>
            <w:r>
              <w:t>Sim</w:t>
            </w:r>
          </w:p>
        </w:tc>
      </w:tr>
      <w:tr w:rsidR="00802D0F" w14:paraId="33699905" w14:textId="77777777" w:rsidTr="00802D0F">
        <w:tc>
          <w:tcPr>
            <w:tcW w:w="3828" w:type="dxa"/>
            <w:shd w:val="clear" w:color="auto" w:fill="auto"/>
          </w:tcPr>
          <w:p w14:paraId="702A6233" w14:textId="75135323" w:rsidR="006B0760" w:rsidRDefault="009375E8" w:rsidP="00D63E57">
            <w:pPr>
              <w:pStyle w:val="TF-TEXTOQUADRO"/>
            </w:pPr>
            <w:r>
              <w:t>motor de jogos</w:t>
            </w:r>
          </w:p>
        </w:tc>
        <w:tc>
          <w:tcPr>
            <w:tcW w:w="1746" w:type="dxa"/>
            <w:shd w:val="clear" w:color="auto" w:fill="auto"/>
          </w:tcPr>
          <w:p w14:paraId="250629FA" w14:textId="6CC3C167" w:rsidR="006B0760" w:rsidRDefault="00634B69" w:rsidP="00634B69">
            <w:pPr>
              <w:pStyle w:val="TF-TEXTOQUADRO"/>
              <w:jc w:val="center"/>
            </w:pPr>
            <w:r>
              <w:t>Não</w:t>
            </w:r>
          </w:p>
        </w:tc>
        <w:tc>
          <w:tcPr>
            <w:tcW w:w="1746" w:type="dxa"/>
            <w:shd w:val="clear" w:color="auto" w:fill="auto"/>
          </w:tcPr>
          <w:p w14:paraId="78852193" w14:textId="643E25DA" w:rsidR="006B0760" w:rsidRDefault="00634B69" w:rsidP="00634B69">
            <w:pPr>
              <w:pStyle w:val="TF-TEXTOQUADRO"/>
              <w:jc w:val="center"/>
            </w:pPr>
            <w:r>
              <w:t>Não</w:t>
            </w:r>
          </w:p>
        </w:tc>
        <w:tc>
          <w:tcPr>
            <w:tcW w:w="1747" w:type="dxa"/>
            <w:shd w:val="clear" w:color="auto" w:fill="auto"/>
          </w:tcPr>
          <w:p w14:paraId="266608BA" w14:textId="1F3833C9" w:rsidR="006B0760" w:rsidRDefault="00634B69" w:rsidP="00634B69">
            <w:pPr>
              <w:pStyle w:val="TF-TEXTOQUADRO"/>
              <w:jc w:val="center"/>
            </w:pPr>
            <w:r>
              <w:t>Sim</w:t>
            </w:r>
          </w:p>
        </w:tc>
      </w:tr>
      <w:tr w:rsidR="00802D0F" w14:paraId="3C32A64B" w14:textId="77777777" w:rsidTr="00802D0F">
        <w:tc>
          <w:tcPr>
            <w:tcW w:w="3828" w:type="dxa"/>
            <w:shd w:val="clear" w:color="auto" w:fill="auto"/>
          </w:tcPr>
          <w:p w14:paraId="2454C44C" w14:textId="5FFF6CCA" w:rsidR="006B0760" w:rsidRDefault="00634B69" w:rsidP="00D63E57">
            <w:pPr>
              <w:pStyle w:val="TF-TEXTOQUADRO"/>
            </w:pPr>
            <w:r>
              <w:t>exportação de atividades</w:t>
            </w:r>
          </w:p>
        </w:tc>
        <w:tc>
          <w:tcPr>
            <w:tcW w:w="1746" w:type="dxa"/>
            <w:shd w:val="clear" w:color="auto" w:fill="auto"/>
          </w:tcPr>
          <w:p w14:paraId="62FB5234" w14:textId="1B1DFE6B" w:rsidR="006B0760" w:rsidRDefault="00923127" w:rsidP="00634B69">
            <w:pPr>
              <w:pStyle w:val="TF-TEXTOQUADRO"/>
              <w:jc w:val="center"/>
            </w:pPr>
            <w:r>
              <w:t>Não</w:t>
            </w:r>
          </w:p>
        </w:tc>
        <w:tc>
          <w:tcPr>
            <w:tcW w:w="1746" w:type="dxa"/>
            <w:shd w:val="clear" w:color="auto" w:fill="auto"/>
          </w:tcPr>
          <w:p w14:paraId="5E8D7060" w14:textId="6F3F65EE" w:rsidR="006B0760" w:rsidRDefault="00634B69" w:rsidP="00634B69">
            <w:pPr>
              <w:pStyle w:val="TF-TEXTOQUADRO"/>
              <w:jc w:val="center"/>
            </w:pPr>
            <w:r>
              <w:t>Sim</w:t>
            </w:r>
          </w:p>
        </w:tc>
        <w:tc>
          <w:tcPr>
            <w:tcW w:w="1747" w:type="dxa"/>
            <w:shd w:val="clear" w:color="auto" w:fill="auto"/>
          </w:tcPr>
          <w:p w14:paraId="731D0AC2" w14:textId="72D579FD" w:rsidR="006B0760" w:rsidRDefault="00634B69" w:rsidP="00634B69">
            <w:pPr>
              <w:pStyle w:val="TF-TEXTOQUADRO"/>
              <w:jc w:val="center"/>
            </w:pPr>
            <w:r>
              <w:t>Não</w:t>
            </w:r>
          </w:p>
        </w:tc>
      </w:tr>
      <w:tr w:rsidR="00802D0F" w14:paraId="67BC7F34" w14:textId="77777777" w:rsidTr="00802D0F">
        <w:tc>
          <w:tcPr>
            <w:tcW w:w="3828" w:type="dxa"/>
            <w:shd w:val="clear" w:color="auto" w:fill="auto"/>
          </w:tcPr>
          <w:p w14:paraId="7E2261C9" w14:textId="527A2272" w:rsidR="006B0760" w:rsidRDefault="00634B69" w:rsidP="00D63E57">
            <w:pPr>
              <w:pStyle w:val="TF-TEXTOQUADRO"/>
            </w:pPr>
            <w:r>
              <w:t>tutoriais interativos</w:t>
            </w:r>
          </w:p>
        </w:tc>
        <w:tc>
          <w:tcPr>
            <w:tcW w:w="1746" w:type="dxa"/>
            <w:shd w:val="clear" w:color="auto" w:fill="auto"/>
          </w:tcPr>
          <w:p w14:paraId="080E545C" w14:textId="6EA59A58" w:rsidR="006B0760" w:rsidRDefault="00923127" w:rsidP="00634B69">
            <w:pPr>
              <w:pStyle w:val="TF-TEXTOQUADRO"/>
              <w:jc w:val="center"/>
            </w:pPr>
            <w:r>
              <w:t>Sim</w:t>
            </w:r>
          </w:p>
        </w:tc>
        <w:tc>
          <w:tcPr>
            <w:tcW w:w="1746" w:type="dxa"/>
            <w:shd w:val="clear" w:color="auto" w:fill="auto"/>
          </w:tcPr>
          <w:p w14:paraId="28C6F61C" w14:textId="1ECF5AEC" w:rsidR="006B0760" w:rsidRDefault="00634B69" w:rsidP="00634B69">
            <w:pPr>
              <w:pStyle w:val="TF-TEXTOQUADRO"/>
              <w:jc w:val="center"/>
            </w:pPr>
            <w:r>
              <w:t>Sim</w:t>
            </w:r>
          </w:p>
        </w:tc>
        <w:tc>
          <w:tcPr>
            <w:tcW w:w="1747" w:type="dxa"/>
            <w:shd w:val="clear" w:color="auto" w:fill="auto"/>
          </w:tcPr>
          <w:p w14:paraId="73DC5BD9" w14:textId="5EE697D9" w:rsidR="006B0760" w:rsidRDefault="00634B69" w:rsidP="00634B69">
            <w:pPr>
              <w:pStyle w:val="TF-TEXTOQUADRO"/>
              <w:jc w:val="center"/>
            </w:pPr>
            <w:r>
              <w:t>Não</w:t>
            </w:r>
          </w:p>
        </w:tc>
      </w:tr>
      <w:tr w:rsidR="00802D0F" w14:paraId="60BE381B" w14:textId="77777777" w:rsidTr="00802D0F">
        <w:tc>
          <w:tcPr>
            <w:tcW w:w="3828" w:type="dxa"/>
            <w:shd w:val="clear" w:color="auto" w:fill="auto"/>
          </w:tcPr>
          <w:p w14:paraId="3A1524D5" w14:textId="02729ACB" w:rsidR="006B0760" w:rsidRPr="001E0A05" w:rsidRDefault="00034D71" w:rsidP="00D63E57">
            <w:pPr>
              <w:pStyle w:val="TF-TEXTOQUADRO"/>
              <w:rPr>
                <w:u w:val="single"/>
              </w:rPr>
            </w:pPr>
            <w:r>
              <w:t>mú</w:t>
            </w:r>
            <w:r w:rsidR="0035744E">
              <w:t>lti</w:t>
            </w:r>
            <w:r w:rsidR="001E0A05">
              <w:t>pla</w:t>
            </w:r>
            <w:r>
              <w:t>s pla</w:t>
            </w:r>
            <w:r w:rsidR="001E0A05">
              <w:t>taforma</w:t>
            </w:r>
            <w:r>
              <w:t>s</w:t>
            </w:r>
          </w:p>
        </w:tc>
        <w:tc>
          <w:tcPr>
            <w:tcW w:w="1746" w:type="dxa"/>
            <w:shd w:val="clear" w:color="auto" w:fill="auto"/>
          </w:tcPr>
          <w:p w14:paraId="5832E475" w14:textId="790FB3B6" w:rsidR="006B0760" w:rsidRDefault="00923127" w:rsidP="001E0A05">
            <w:pPr>
              <w:pStyle w:val="TF-TEXTOQUADRO"/>
              <w:jc w:val="center"/>
            </w:pPr>
            <w:r>
              <w:t>Sim</w:t>
            </w:r>
          </w:p>
        </w:tc>
        <w:tc>
          <w:tcPr>
            <w:tcW w:w="1746" w:type="dxa"/>
            <w:shd w:val="clear" w:color="auto" w:fill="auto"/>
          </w:tcPr>
          <w:p w14:paraId="3373379E" w14:textId="6EA57FFD" w:rsidR="006B0760" w:rsidRDefault="001E0A05" w:rsidP="001E0A05">
            <w:pPr>
              <w:pStyle w:val="TF-TEXTOQUADRO"/>
              <w:jc w:val="center"/>
            </w:pPr>
            <w:r>
              <w:t>Sim</w:t>
            </w:r>
          </w:p>
        </w:tc>
        <w:tc>
          <w:tcPr>
            <w:tcW w:w="1747" w:type="dxa"/>
            <w:shd w:val="clear" w:color="auto" w:fill="auto"/>
          </w:tcPr>
          <w:p w14:paraId="66297D71" w14:textId="4FA1A891" w:rsidR="006B0760" w:rsidRDefault="001E0A05" w:rsidP="001E0A05">
            <w:pPr>
              <w:pStyle w:val="TF-TEXTOQUADRO"/>
              <w:jc w:val="center"/>
            </w:pPr>
            <w:r>
              <w:t>Não</w:t>
            </w:r>
          </w:p>
        </w:tc>
      </w:tr>
    </w:tbl>
    <w:p w14:paraId="7C7B5EC3" w14:textId="38425C36" w:rsidR="006B0760" w:rsidRDefault="006B0760" w:rsidP="006B0760">
      <w:pPr>
        <w:pStyle w:val="TF-FONTE"/>
      </w:pPr>
      <w:r>
        <w:t>Fonte: elaborado pelo autor.</w:t>
      </w:r>
    </w:p>
    <w:p w14:paraId="64D85A3B" w14:textId="44497A26" w:rsidR="002C0FA1" w:rsidRDefault="002C0FA1" w:rsidP="00130E63">
      <w:pPr>
        <w:jc w:val="both"/>
        <w:rPr>
          <w:sz w:val="20"/>
          <w:szCs w:val="20"/>
        </w:rPr>
      </w:pPr>
      <w:r>
        <w:rPr>
          <w:sz w:val="20"/>
          <w:szCs w:val="20"/>
        </w:rPr>
        <w:tab/>
        <w:t xml:space="preserve">Nota-se a relevância da utilização de motor de jogos, </w:t>
      </w:r>
      <w:r w:rsidR="00130E63">
        <w:rPr>
          <w:sz w:val="20"/>
          <w:szCs w:val="20"/>
        </w:rPr>
        <w:t xml:space="preserve">ter </w:t>
      </w:r>
      <w:r>
        <w:rPr>
          <w:sz w:val="20"/>
          <w:szCs w:val="20"/>
        </w:rPr>
        <w:t>funcionalidades como exportação de atividades e tutoriais interativos</w:t>
      </w:r>
      <w:r w:rsidR="00EC173C">
        <w:rPr>
          <w:sz w:val="20"/>
          <w:szCs w:val="20"/>
        </w:rPr>
        <w:t xml:space="preserve"> para melhor aproveitamento e entendimento das funcionalidades disponíveis da ferramenta</w:t>
      </w:r>
      <w:r>
        <w:rPr>
          <w:sz w:val="20"/>
          <w:szCs w:val="20"/>
        </w:rPr>
        <w:t xml:space="preserve">. </w:t>
      </w:r>
      <w:r w:rsidR="00130E63">
        <w:rPr>
          <w:sz w:val="20"/>
          <w:szCs w:val="20"/>
        </w:rPr>
        <w:t xml:space="preserve">Propõe-se continuar o processo de migração da versão atual, realizar a refatoração de código para melhor manutenção e adicionar novas funcionalidades como novas peças e bloqueios de campos específicos ao exportar um projeto para realização de exercícios. </w:t>
      </w:r>
      <w:r>
        <w:rPr>
          <w:sz w:val="20"/>
          <w:szCs w:val="20"/>
        </w:rPr>
        <w:t xml:space="preserve">Em função </w:t>
      </w:r>
      <w:r w:rsidR="00130E63">
        <w:rPr>
          <w:sz w:val="20"/>
          <w:szCs w:val="20"/>
        </w:rPr>
        <w:t>destas características</w:t>
      </w:r>
      <w:ins w:id="119" w:author="Andreza Sartori" w:date="2021-04-26T22:18:00Z">
        <w:r w:rsidR="00046CDE">
          <w:rPr>
            <w:sz w:val="20"/>
            <w:szCs w:val="20"/>
          </w:rPr>
          <w:t>,</w:t>
        </w:r>
      </w:ins>
      <w:r w:rsidR="00130E63">
        <w:rPr>
          <w:sz w:val="20"/>
          <w:szCs w:val="20"/>
        </w:rPr>
        <w:t xml:space="preserve"> c</w:t>
      </w:r>
      <w:r>
        <w:rPr>
          <w:sz w:val="20"/>
          <w:szCs w:val="20"/>
        </w:rPr>
        <w:t>onclui-se que a ferramenta VisEdu-CG possui grande importância no aprendizado da disciplina</w:t>
      </w:r>
      <w:r w:rsidR="00130E63">
        <w:rPr>
          <w:sz w:val="20"/>
          <w:szCs w:val="20"/>
        </w:rPr>
        <w:t xml:space="preserve"> de Computação </w:t>
      </w:r>
      <w:del w:id="120" w:author="Andreza Sartori" w:date="2021-04-26T22:17:00Z">
        <w:r w:rsidR="00130E63" w:rsidDel="00046CDE">
          <w:rPr>
            <w:sz w:val="20"/>
            <w:szCs w:val="20"/>
          </w:rPr>
          <w:delText>gráfica</w:delText>
        </w:r>
      </w:del>
      <w:ins w:id="121" w:author="Andreza Sartori" w:date="2021-04-26T22:17:00Z">
        <w:r w:rsidR="00046CDE">
          <w:rPr>
            <w:sz w:val="20"/>
            <w:szCs w:val="20"/>
          </w:rPr>
          <w:t>G</w:t>
        </w:r>
        <w:r w:rsidR="00046CDE">
          <w:rPr>
            <w:sz w:val="20"/>
            <w:szCs w:val="20"/>
          </w:rPr>
          <w:t>ráfica</w:t>
        </w:r>
      </w:ins>
      <w:r w:rsidR="00130E63">
        <w:rPr>
          <w:sz w:val="20"/>
          <w:szCs w:val="20"/>
        </w:rPr>
        <w:t xml:space="preserve">. </w:t>
      </w:r>
      <w:r w:rsidR="00130E63" w:rsidRPr="00046CDE">
        <w:rPr>
          <w:sz w:val="20"/>
          <w:szCs w:val="20"/>
          <w:highlight w:val="yellow"/>
          <w:rPrChange w:id="122" w:author="Andreza Sartori" w:date="2021-04-26T22:18:00Z">
            <w:rPr>
              <w:sz w:val="20"/>
              <w:szCs w:val="20"/>
            </w:rPr>
          </w:rPrChange>
        </w:rPr>
        <w:t>Sendo</w:t>
      </w:r>
      <w:r w:rsidR="00130E63">
        <w:rPr>
          <w:sz w:val="20"/>
          <w:szCs w:val="20"/>
        </w:rPr>
        <w:t xml:space="preserve"> feitas </w:t>
      </w:r>
      <w:r w:rsidR="00223DD3">
        <w:rPr>
          <w:sz w:val="20"/>
          <w:szCs w:val="20"/>
        </w:rPr>
        <w:t>melhorias</w:t>
      </w:r>
      <w:r w:rsidR="00130E63">
        <w:rPr>
          <w:sz w:val="20"/>
          <w:szCs w:val="20"/>
        </w:rPr>
        <w:t xml:space="preserve"> a cada versão, </w:t>
      </w:r>
      <w:r w:rsidR="00223DD3">
        <w:rPr>
          <w:sz w:val="20"/>
          <w:szCs w:val="20"/>
        </w:rPr>
        <w:t>aperfeiçoando</w:t>
      </w:r>
      <w:r w:rsidR="00130E63">
        <w:rPr>
          <w:sz w:val="20"/>
          <w:szCs w:val="20"/>
        </w:rPr>
        <w:t xml:space="preserve"> a exibição e entendimento dos alunos a respeito à dos objetos gráficos</w:t>
      </w:r>
      <w:r w:rsidR="00F95C26">
        <w:rPr>
          <w:sz w:val="20"/>
          <w:szCs w:val="20"/>
        </w:rPr>
        <w:t>, manipulação de câmera, todos encapsulado</w:t>
      </w:r>
      <w:r w:rsidR="00EC173C">
        <w:rPr>
          <w:sz w:val="20"/>
          <w:szCs w:val="20"/>
        </w:rPr>
        <w:t>s</w:t>
      </w:r>
      <w:r w:rsidR="00F95C26">
        <w:rPr>
          <w:sz w:val="20"/>
          <w:szCs w:val="20"/>
        </w:rPr>
        <w:t xml:space="preserve"> em cenas</w:t>
      </w:r>
      <w:r w:rsidR="00130E63">
        <w:rPr>
          <w:sz w:val="20"/>
          <w:szCs w:val="20"/>
        </w:rPr>
        <w:t>.</w:t>
      </w:r>
    </w:p>
    <w:p w14:paraId="39752B08" w14:textId="77777777" w:rsidR="00130E63" w:rsidRPr="002C0FA1" w:rsidRDefault="00130E63" w:rsidP="00130E63">
      <w:pPr>
        <w:jc w:val="both"/>
        <w:rPr>
          <w:sz w:val="20"/>
          <w:szCs w:val="20"/>
        </w:rPr>
      </w:pPr>
    </w:p>
    <w:p w14:paraId="51E0058B" w14:textId="77777777" w:rsidR="00451B94" w:rsidRDefault="00451B94" w:rsidP="00E638A0">
      <w:pPr>
        <w:pStyle w:val="Ttulo2"/>
      </w:pPr>
      <w:r>
        <w:t>REQUISITOS PRINCIPAIS DO PROBLEMA A SER TRABALHADO</w:t>
      </w:r>
      <w:bookmarkEnd w:id="110"/>
      <w:bookmarkEnd w:id="111"/>
      <w:bookmarkEnd w:id="112"/>
      <w:bookmarkEnd w:id="113"/>
      <w:bookmarkEnd w:id="114"/>
      <w:bookmarkEnd w:id="115"/>
      <w:bookmarkEnd w:id="116"/>
    </w:p>
    <w:p w14:paraId="1DA66A43" w14:textId="77777777" w:rsidR="005B0519" w:rsidRDefault="005B0519" w:rsidP="00451B94">
      <w:pPr>
        <w:pStyle w:val="TF-TEXTO"/>
      </w:pPr>
      <w:r>
        <w:t>A aplicação desenvolvida deve:</w:t>
      </w:r>
    </w:p>
    <w:p w14:paraId="1A41784B" w14:textId="0AC4B7B6" w:rsidR="00451B94" w:rsidRDefault="005B0519" w:rsidP="005B0519">
      <w:pPr>
        <w:pStyle w:val="TF-TEXTO"/>
        <w:numPr>
          <w:ilvl w:val="0"/>
          <w:numId w:val="20"/>
        </w:numPr>
      </w:pPr>
      <w:r>
        <w:t>permitir importar/exportar um projeto com a opção de bloqueio de campos (Requisito Funcional -RF);</w:t>
      </w:r>
    </w:p>
    <w:p w14:paraId="13F1221C" w14:textId="37C870B3" w:rsidR="005B0519" w:rsidRDefault="005B0519" w:rsidP="005B0519">
      <w:pPr>
        <w:pStyle w:val="TF-TEXTO"/>
        <w:numPr>
          <w:ilvl w:val="0"/>
          <w:numId w:val="20"/>
        </w:numPr>
      </w:pPr>
      <w:r>
        <w:t xml:space="preserve">disponibilizar guia de “Ajuda” </w:t>
      </w:r>
      <w:r w:rsidRPr="00046CDE">
        <w:rPr>
          <w:highlight w:val="yellow"/>
          <w:rPrChange w:id="123" w:author="Andreza Sartori" w:date="2021-04-26T22:19:00Z">
            <w:rPr/>
          </w:rPrChange>
        </w:rPr>
        <w:t>onde</w:t>
      </w:r>
      <w:r>
        <w:t xml:space="preserve"> descreve todas as funcionalidades disponíveis da ferramenta (RF);</w:t>
      </w:r>
    </w:p>
    <w:p w14:paraId="73F4A0AB" w14:textId="57AF0204" w:rsidR="005B0519" w:rsidRDefault="00A60366" w:rsidP="005B0519">
      <w:pPr>
        <w:pStyle w:val="TF-TEXTO"/>
        <w:numPr>
          <w:ilvl w:val="0"/>
          <w:numId w:val="20"/>
        </w:numPr>
      </w:pPr>
      <w:r>
        <w:t>desenhar novos componentes dos tipos Iteração</w:t>
      </w:r>
      <w:r w:rsidR="00223DD3">
        <w:t>,</w:t>
      </w:r>
      <w:r>
        <w:t xml:space="preserve"> Polígono</w:t>
      </w:r>
      <w:r w:rsidR="00223DD3">
        <w:t xml:space="preserve"> e Spline</w:t>
      </w:r>
      <w:r>
        <w:t xml:space="preserve"> (RF);</w:t>
      </w:r>
    </w:p>
    <w:p w14:paraId="4D6B1958" w14:textId="11361D19" w:rsidR="00A60366" w:rsidRDefault="00A60366" w:rsidP="005B0519">
      <w:pPr>
        <w:pStyle w:val="TF-TEXTO"/>
        <w:numPr>
          <w:ilvl w:val="0"/>
          <w:numId w:val="20"/>
        </w:numPr>
      </w:pPr>
      <w:r>
        <w:t>ser desenvolvido na linguagem C# (Requisito Não Funcional – RNF);</w:t>
      </w:r>
    </w:p>
    <w:p w14:paraId="6406F5DD" w14:textId="78069264" w:rsidR="00A60366" w:rsidRPr="00286FED" w:rsidRDefault="00A60366" w:rsidP="005B0519">
      <w:pPr>
        <w:pStyle w:val="TF-TEXTO"/>
        <w:numPr>
          <w:ilvl w:val="0"/>
          <w:numId w:val="20"/>
        </w:numPr>
      </w:pPr>
      <w:r>
        <w:t xml:space="preserve">utilizar motor de jogos </w:t>
      </w:r>
      <w:r w:rsidR="009375E8">
        <w:t>Unity (</w:t>
      </w:r>
      <w:r>
        <w:t>RNF)</w:t>
      </w:r>
      <w:r w:rsidR="00223DD3">
        <w:t>.</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529B6474" w14:textId="50A3F963" w:rsidR="00C7571D" w:rsidRDefault="00C7571D" w:rsidP="00424AD5">
      <w:pPr>
        <w:pStyle w:val="TF-ALNEA"/>
        <w:numPr>
          <w:ilvl w:val="0"/>
          <w:numId w:val="10"/>
        </w:numPr>
      </w:pPr>
      <w:r>
        <w:t xml:space="preserve">levantamento bibliográfico: realizar levantamento bibliográfico sobre refatoração para o motor de jogos </w:t>
      </w:r>
      <w:r w:rsidR="009375E8">
        <w:t>Unity,</w:t>
      </w:r>
      <w:r w:rsidR="00680A99">
        <w:t xml:space="preserve"> </w:t>
      </w:r>
      <w:r w:rsidR="00CF75D1">
        <w:t>pesquisar sobre tutoriais utilizados no ensino de Computação Gráfica, e sobre os seus conceitos básicos</w:t>
      </w:r>
      <w:r>
        <w:t xml:space="preserve">; </w:t>
      </w:r>
    </w:p>
    <w:p w14:paraId="73E0BBB0" w14:textId="77777777" w:rsidR="00C7571D" w:rsidRDefault="00C7571D" w:rsidP="00424AD5">
      <w:pPr>
        <w:pStyle w:val="TF-ALNEA"/>
        <w:numPr>
          <w:ilvl w:val="0"/>
          <w:numId w:val="10"/>
        </w:numPr>
      </w:pPr>
      <w:r>
        <w:t xml:space="preserve">elicitação de requisitos: detalhar e reavaliar os requisitos e, se necessário, especificar outros a partir das necessidades observadas durante a revisão bibliográfica; </w:t>
      </w:r>
    </w:p>
    <w:p w14:paraId="6FABD23D" w14:textId="2DD0EC4B" w:rsidR="00C7571D" w:rsidRDefault="00C7571D" w:rsidP="001D7C1E">
      <w:pPr>
        <w:pStyle w:val="TF-ALNEA"/>
        <w:numPr>
          <w:ilvl w:val="0"/>
          <w:numId w:val="10"/>
        </w:numPr>
      </w:pPr>
      <w:r>
        <w:t xml:space="preserve">especificação e análise: utilizar as funcionalidades da ferramenta Draw.io, para elaborar diagramas de classe e atividades conforme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w:t>
      </w:r>
    </w:p>
    <w:p w14:paraId="20B9C960" w14:textId="14893B12" w:rsidR="00451B94" w:rsidRPr="00424AD5" w:rsidRDefault="00F603EB" w:rsidP="00424AD5">
      <w:pPr>
        <w:pStyle w:val="TF-ALNEA"/>
        <w:numPr>
          <w:ilvl w:val="0"/>
          <w:numId w:val="10"/>
        </w:numPr>
      </w:pPr>
      <w:r>
        <w:t xml:space="preserve">refatoração de código: </w:t>
      </w:r>
      <w:r w:rsidR="00BC14F6">
        <w:t>realizar processo de refatoração do código implementado na versão atual afim de melhorar compreensão e manutenção da ferramenta;</w:t>
      </w:r>
    </w:p>
    <w:p w14:paraId="126F2E29" w14:textId="12D4F3EE" w:rsidR="00451B94" w:rsidRPr="00424AD5" w:rsidRDefault="00F603EB" w:rsidP="00424AD5">
      <w:pPr>
        <w:pStyle w:val="TF-ALNEA"/>
      </w:pPr>
      <w:r>
        <w:t xml:space="preserve">implementação da ferramenta: </w:t>
      </w:r>
      <w:r w:rsidR="00C07AAC">
        <w:t>continuar implementação da ferramenta proposta por Buttenberg (2018)</w:t>
      </w:r>
      <w:r w:rsidR="000B720E">
        <w:t xml:space="preserve"> migrando para o motor gráfico Unity</w:t>
      </w:r>
      <w:r w:rsidR="00C07AAC">
        <w:t>, disponibilizando funcionalidades como importar/exportar projetos com a opção de campos com seu valor bloqueados. Disponibilizar a guia de Ajuda, onde é descrito as funcionalidades disponíveis da ferramenta. Adicionar novas peças dos tipos Iteração</w:t>
      </w:r>
      <w:r w:rsidR="00CF75D1">
        <w:t>,</w:t>
      </w:r>
      <w:r w:rsidR="00C07AAC">
        <w:t xml:space="preserve"> Polígono</w:t>
      </w:r>
      <w:r w:rsidR="00CF75D1">
        <w:t xml:space="preserve"> e Spline</w:t>
      </w:r>
      <w:r w:rsidR="00C07AAC">
        <w:t>;</w:t>
      </w:r>
    </w:p>
    <w:p w14:paraId="68FE02CA" w14:textId="7BFA876F" w:rsidR="00451B94" w:rsidRDefault="00F603EB" w:rsidP="00BC14F6">
      <w:pPr>
        <w:pStyle w:val="TF-ALNEA"/>
      </w:pPr>
      <w:r>
        <w:t xml:space="preserve">testes: </w:t>
      </w:r>
      <w:r w:rsidR="00F95C26">
        <w:t>elaborar</w:t>
      </w:r>
      <w:r w:rsidR="00C07AAC">
        <w:t xml:space="preserve"> testes de usabilidade de aplicação afim de validar a implementação da migração assim como novas funcionalidades, buscando novas melhorias para o desenvolvimento da ferramenta</w:t>
      </w:r>
      <w:r w:rsidR="00451B94" w:rsidRPr="00424AD5">
        <w:t>.</w:t>
      </w:r>
    </w:p>
    <w:p w14:paraId="73BDF8FD" w14:textId="0CEFCB29" w:rsidR="00451B94" w:rsidRPr="007E0D87" w:rsidRDefault="0060060C" w:rsidP="005B2E12">
      <w:pPr>
        <w:pStyle w:val="TF-LEGENDA"/>
      </w:pPr>
      <w:bookmarkStart w:id="124" w:name="_Ref98650273"/>
      <w:r>
        <w:lastRenderedPageBreak/>
        <w:t xml:space="preserve">Quadro </w:t>
      </w:r>
      <w:r w:rsidR="002C0C64">
        <w:fldChar w:fldCharType="begin"/>
      </w:r>
      <w:r w:rsidR="002C0C64">
        <w:instrText xml:space="preserve"> SEQ Quadro \* ARABIC </w:instrText>
      </w:r>
      <w:r w:rsidR="002C0C64">
        <w:fldChar w:fldCharType="separate"/>
      </w:r>
      <w:r w:rsidR="000D500D">
        <w:rPr>
          <w:noProof/>
        </w:rPr>
        <w:t>2</w:t>
      </w:r>
      <w:r w:rsidR="002C0C64">
        <w:rPr>
          <w:noProof/>
        </w:rPr>
        <w:fldChar w:fldCharType="end"/>
      </w:r>
      <w:bookmarkEnd w:id="124"/>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74977330" w:rsidR="00451B94" w:rsidRPr="007E0D87" w:rsidRDefault="00857FDB" w:rsidP="00470C41">
            <w:pPr>
              <w:pStyle w:val="TF-TEXTOQUADROCentralizado"/>
            </w:pPr>
            <w:r>
              <w:t>2021</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2B060820" w:rsidR="00451B94" w:rsidRPr="007E0D87" w:rsidRDefault="00857FDB" w:rsidP="00470C41">
            <w:pPr>
              <w:pStyle w:val="TF-TEXTOQUADROCentralizado"/>
            </w:pPr>
            <w:r>
              <w:t>ago</w:t>
            </w:r>
            <w:r w:rsidR="00451B94" w:rsidRPr="007E0D87">
              <w:t>.</w:t>
            </w:r>
          </w:p>
        </w:tc>
        <w:tc>
          <w:tcPr>
            <w:tcW w:w="568" w:type="dxa"/>
            <w:gridSpan w:val="2"/>
            <w:shd w:val="clear" w:color="auto" w:fill="A6A6A6"/>
          </w:tcPr>
          <w:p w14:paraId="68187F0A" w14:textId="080885C6" w:rsidR="00451B94" w:rsidRPr="007E0D87" w:rsidRDefault="00857FDB" w:rsidP="00470C41">
            <w:pPr>
              <w:pStyle w:val="TF-TEXTOQUADROCentralizado"/>
            </w:pPr>
            <w:r>
              <w:t>set</w:t>
            </w:r>
            <w:r w:rsidR="00451B94" w:rsidRPr="007E0D87">
              <w:t>.</w:t>
            </w:r>
          </w:p>
        </w:tc>
        <w:tc>
          <w:tcPr>
            <w:tcW w:w="568" w:type="dxa"/>
            <w:gridSpan w:val="2"/>
            <w:shd w:val="clear" w:color="auto" w:fill="A6A6A6"/>
          </w:tcPr>
          <w:p w14:paraId="0ECE835E" w14:textId="681D24C7" w:rsidR="00451B94" w:rsidRPr="007E0D87" w:rsidRDefault="00857FDB" w:rsidP="00470C41">
            <w:pPr>
              <w:pStyle w:val="TF-TEXTOQUADROCentralizado"/>
            </w:pPr>
            <w:r>
              <w:t>out</w:t>
            </w:r>
            <w:r w:rsidR="00451B94" w:rsidRPr="007E0D87">
              <w:t>.</w:t>
            </w:r>
          </w:p>
        </w:tc>
        <w:tc>
          <w:tcPr>
            <w:tcW w:w="568" w:type="dxa"/>
            <w:gridSpan w:val="2"/>
            <w:shd w:val="clear" w:color="auto" w:fill="A6A6A6"/>
          </w:tcPr>
          <w:p w14:paraId="239273BC" w14:textId="15760C36" w:rsidR="00451B94" w:rsidRPr="007E0D87" w:rsidRDefault="00857FDB" w:rsidP="00470C41">
            <w:pPr>
              <w:pStyle w:val="TF-TEXTOQUADROCentralizado"/>
            </w:pPr>
            <w:r>
              <w:t>nov</w:t>
            </w:r>
            <w:r w:rsidR="00451B94" w:rsidRPr="007E0D87">
              <w:t>.</w:t>
            </w:r>
          </w:p>
        </w:tc>
        <w:tc>
          <w:tcPr>
            <w:tcW w:w="573" w:type="dxa"/>
            <w:gridSpan w:val="2"/>
            <w:shd w:val="clear" w:color="auto" w:fill="A6A6A6"/>
          </w:tcPr>
          <w:p w14:paraId="446EAAD2" w14:textId="1A4873C0" w:rsidR="00451B94" w:rsidRPr="007E0D87" w:rsidRDefault="00857FDB" w:rsidP="00470C41">
            <w:pPr>
              <w:pStyle w:val="TF-TEXTOQUADROCentralizado"/>
            </w:pPr>
            <w:r>
              <w:t>dez</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24B8EFA0" w14:textId="77777777" w:rsidTr="00E81B34">
        <w:trPr>
          <w:jc w:val="center"/>
        </w:trPr>
        <w:tc>
          <w:tcPr>
            <w:tcW w:w="6171" w:type="dxa"/>
            <w:tcBorders>
              <w:left w:val="single" w:sz="4" w:space="0" w:color="auto"/>
            </w:tcBorders>
          </w:tcPr>
          <w:p w14:paraId="3B427EBB" w14:textId="2E9212EF" w:rsidR="00451B94" w:rsidRPr="007E0D87" w:rsidRDefault="007807E4" w:rsidP="00470C41">
            <w:pPr>
              <w:pStyle w:val="TF-TEXTOQUADRO"/>
            </w:pPr>
            <w:r>
              <w:t>levantamento bibliográfico</w:t>
            </w:r>
          </w:p>
        </w:tc>
        <w:tc>
          <w:tcPr>
            <w:tcW w:w="273" w:type="dxa"/>
            <w:tcBorders>
              <w:top w:val="single" w:sz="4" w:space="0" w:color="auto"/>
            </w:tcBorders>
            <w:shd w:val="clear" w:color="auto" w:fill="A5A5A5"/>
          </w:tcPr>
          <w:p w14:paraId="0104990A"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286FC497" w14:textId="77777777" w:rsidR="00451B94" w:rsidRPr="007E0D87" w:rsidRDefault="00451B94" w:rsidP="00470C41">
            <w:pPr>
              <w:pStyle w:val="TF-TEXTOQUADROCentralizado"/>
            </w:pPr>
          </w:p>
        </w:tc>
        <w:tc>
          <w:tcPr>
            <w:tcW w:w="284" w:type="dxa"/>
            <w:tcBorders>
              <w:top w:val="single" w:sz="4" w:space="0" w:color="auto"/>
            </w:tcBorders>
          </w:tcPr>
          <w:p w14:paraId="62D591EC" w14:textId="77777777" w:rsidR="00451B94" w:rsidRPr="007E0D87" w:rsidRDefault="00451B94" w:rsidP="00470C41">
            <w:pPr>
              <w:pStyle w:val="TF-TEXTOQUADROCentralizado"/>
            </w:pP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7807E4" w:rsidRPr="007E0D87" w14:paraId="649665FF" w14:textId="77777777" w:rsidTr="00E81B34">
        <w:trPr>
          <w:jc w:val="center"/>
        </w:trPr>
        <w:tc>
          <w:tcPr>
            <w:tcW w:w="6171" w:type="dxa"/>
            <w:tcBorders>
              <w:left w:val="single" w:sz="4" w:space="0" w:color="auto"/>
            </w:tcBorders>
          </w:tcPr>
          <w:p w14:paraId="52810F0F" w14:textId="2AE9BA68" w:rsidR="007807E4" w:rsidRDefault="007807E4" w:rsidP="00470C41">
            <w:pPr>
              <w:pStyle w:val="TF-TEXTOQUADRO"/>
            </w:pPr>
            <w:r>
              <w:t xml:space="preserve">elicitação de requisitos </w:t>
            </w:r>
          </w:p>
        </w:tc>
        <w:tc>
          <w:tcPr>
            <w:tcW w:w="273" w:type="dxa"/>
            <w:tcBorders>
              <w:top w:val="single" w:sz="4" w:space="0" w:color="auto"/>
            </w:tcBorders>
            <w:shd w:val="clear" w:color="auto" w:fill="auto"/>
          </w:tcPr>
          <w:p w14:paraId="3C2B89F7" w14:textId="77777777" w:rsidR="007807E4" w:rsidRPr="007E0D87" w:rsidRDefault="007807E4" w:rsidP="00470C41">
            <w:pPr>
              <w:pStyle w:val="TF-TEXTOQUADROCentralizado"/>
            </w:pPr>
          </w:p>
        </w:tc>
        <w:tc>
          <w:tcPr>
            <w:tcW w:w="284" w:type="dxa"/>
            <w:tcBorders>
              <w:top w:val="single" w:sz="4" w:space="0" w:color="auto"/>
            </w:tcBorders>
            <w:shd w:val="clear" w:color="auto" w:fill="A5A5A5"/>
          </w:tcPr>
          <w:p w14:paraId="6D58A890" w14:textId="77777777" w:rsidR="007807E4" w:rsidRPr="007E0D87" w:rsidRDefault="007807E4" w:rsidP="00470C41">
            <w:pPr>
              <w:pStyle w:val="TF-TEXTOQUADROCentralizado"/>
            </w:pPr>
          </w:p>
        </w:tc>
        <w:tc>
          <w:tcPr>
            <w:tcW w:w="284" w:type="dxa"/>
            <w:tcBorders>
              <w:top w:val="single" w:sz="4" w:space="0" w:color="auto"/>
            </w:tcBorders>
          </w:tcPr>
          <w:p w14:paraId="7D47825D" w14:textId="77777777" w:rsidR="007807E4" w:rsidRPr="007E0D87" w:rsidRDefault="007807E4" w:rsidP="00470C41">
            <w:pPr>
              <w:pStyle w:val="TF-TEXTOQUADROCentralizado"/>
            </w:pPr>
          </w:p>
        </w:tc>
        <w:tc>
          <w:tcPr>
            <w:tcW w:w="284" w:type="dxa"/>
            <w:tcBorders>
              <w:top w:val="single" w:sz="4" w:space="0" w:color="auto"/>
            </w:tcBorders>
          </w:tcPr>
          <w:p w14:paraId="3B6112E9" w14:textId="77777777" w:rsidR="007807E4" w:rsidRPr="007E0D87" w:rsidRDefault="007807E4" w:rsidP="00470C41">
            <w:pPr>
              <w:pStyle w:val="TF-TEXTOQUADROCentralizado"/>
            </w:pPr>
          </w:p>
        </w:tc>
        <w:tc>
          <w:tcPr>
            <w:tcW w:w="284" w:type="dxa"/>
            <w:tcBorders>
              <w:top w:val="single" w:sz="4" w:space="0" w:color="auto"/>
            </w:tcBorders>
          </w:tcPr>
          <w:p w14:paraId="161F487E" w14:textId="77777777" w:rsidR="007807E4" w:rsidRPr="007E0D87" w:rsidRDefault="007807E4" w:rsidP="00470C41">
            <w:pPr>
              <w:pStyle w:val="TF-TEXTOQUADROCentralizado"/>
            </w:pPr>
          </w:p>
        </w:tc>
        <w:tc>
          <w:tcPr>
            <w:tcW w:w="284" w:type="dxa"/>
            <w:tcBorders>
              <w:top w:val="single" w:sz="4" w:space="0" w:color="auto"/>
            </w:tcBorders>
          </w:tcPr>
          <w:p w14:paraId="492CC711" w14:textId="77777777" w:rsidR="007807E4" w:rsidRPr="007E0D87" w:rsidRDefault="007807E4" w:rsidP="00470C41">
            <w:pPr>
              <w:pStyle w:val="TF-TEXTOQUADROCentralizado"/>
            </w:pPr>
          </w:p>
        </w:tc>
        <w:tc>
          <w:tcPr>
            <w:tcW w:w="284" w:type="dxa"/>
            <w:tcBorders>
              <w:top w:val="single" w:sz="4" w:space="0" w:color="auto"/>
            </w:tcBorders>
          </w:tcPr>
          <w:p w14:paraId="55DDA0FB" w14:textId="77777777" w:rsidR="007807E4" w:rsidRPr="007E0D87" w:rsidRDefault="007807E4" w:rsidP="00470C41">
            <w:pPr>
              <w:pStyle w:val="TF-TEXTOQUADROCentralizado"/>
            </w:pPr>
          </w:p>
        </w:tc>
        <w:tc>
          <w:tcPr>
            <w:tcW w:w="284" w:type="dxa"/>
            <w:tcBorders>
              <w:top w:val="single" w:sz="4" w:space="0" w:color="auto"/>
            </w:tcBorders>
          </w:tcPr>
          <w:p w14:paraId="327593CD" w14:textId="77777777" w:rsidR="007807E4" w:rsidRPr="007E0D87" w:rsidRDefault="007807E4" w:rsidP="00470C41">
            <w:pPr>
              <w:pStyle w:val="TF-TEXTOQUADROCentralizado"/>
            </w:pPr>
          </w:p>
        </w:tc>
        <w:tc>
          <w:tcPr>
            <w:tcW w:w="284" w:type="dxa"/>
            <w:tcBorders>
              <w:top w:val="single" w:sz="4" w:space="0" w:color="auto"/>
            </w:tcBorders>
          </w:tcPr>
          <w:p w14:paraId="63B3F869" w14:textId="77777777" w:rsidR="007807E4" w:rsidRPr="007E0D87" w:rsidRDefault="007807E4" w:rsidP="00470C41">
            <w:pPr>
              <w:pStyle w:val="TF-TEXTOQUADROCentralizado"/>
            </w:pPr>
          </w:p>
        </w:tc>
        <w:tc>
          <w:tcPr>
            <w:tcW w:w="289" w:type="dxa"/>
          </w:tcPr>
          <w:p w14:paraId="0A4DC54A" w14:textId="77777777" w:rsidR="007807E4" w:rsidRPr="007E0D87" w:rsidRDefault="007807E4" w:rsidP="00470C41">
            <w:pPr>
              <w:pStyle w:val="TF-TEXTOQUADROCentralizado"/>
            </w:pPr>
          </w:p>
        </w:tc>
      </w:tr>
      <w:tr w:rsidR="007807E4" w:rsidRPr="007E0D87" w14:paraId="3286FFC0" w14:textId="77777777" w:rsidTr="00E81B34">
        <w:trPr>
          <w:jc w:val="center"/>
        </w:trPr>
        <w:tc>
          <w:tcPr>
            <w:tcW w:w="6171" w:type="dxa"/>
            <w:tcBorders>
              <w:left w:val="single" w:sz="4" w:space="0" w:color="auto"/>
            </w:tcBorders>
          </w:tcPr>
          <w:p w14:paraId="1744147C" w14:textId="59DA0C00" w:rsidR="007807E4" w:rsidRDefault="007807E4" w:rsidP="00470C41">
            <w:pPr>
              <w:pStyle w:val="TF-TEXTOQUADRO"/>
            </w:pPr>
            <w:r>
              <w:t>especificação e análise</w:t>
            </w:r>
          </w:p>
        </w:tc>
        <w:tc>
          <w:tcPr>
            <w:tcW w:w="273" w:type="dxa"/>
            <w:tcBorders>
              <w:top w:val="single" w:sz="4" w:space="0" w:color="auto"/>
            </w:tcBorders>
            <w:shd w:val="clear" w:color="auto" w:fill="auto"/>
          </w:tcPr>
          <w:p w14:paraId="29D28A20" w14:textId="77777777" w:rsidR="007807E4" w:rsidRPr="007E0D87" w:rsidRDefault="007807E4" w:rsidP="00470C41">
            <w:pPr>
              <w:pStyle w:val="TF-TEXTOQUADROCentralizado"/>
            </w:pPr>
          </w:p>
        </w:tc>
        <w:tc>
          <w:tcPr>
            <w:tcW w:w="284" w:type="dxa"/>
            <w:tcBorders>
              <w:top w:val="single" w:sz="4" w:space="0" w:color="auto"/>
            </w:tcBorders>
            <w:shd w:val="clear" w:color="auto" w:fill="A5A5A5"/>
          </w:tcPr>
          <w:p w14:paraId="0D09C67E" w14:textId="77777777" w:rsidR="007807E4" w:rsidRPr="007E0D87" w:rsidRDefault="007807E4" w:rsidP="00470C41">
            <w:pPr>
              <w:pStyle w:val="TF-TEXTOQUADROCentralizado"/>
            </w:pPr>
          </w:p>
        </w:tc>
        <w:tc>
          <w:tcPr>
            <w:tcW w:w="284" w:type="dxa"/>
            <w:tcBorders>
              <w:top w:val="single" w:sz="4" w:space="0" w:color="auto"/>
            </w:tcBorders>
          </w:tcPr>
          <w:p w14:paraId="4B109395" w14:textId="77777777" w:rsidR="007807E4" w:rsidRPr="007E0D87" w:rsidRDefault="007807E4" w:rsidP="00470C41">
            <w:pPr>
              <w:pStyle w:val="TF-TEXTOQUADROCentralizado"/>
            </w:pPr>
          </w:p>
        </w:tc>
        <w:tc>
          <w:tcPr>
            <w:tcW w:w="284" w:type="dxa"/>
            <w:tcBorders>
              <w:top w:val="single" w:sz="4" w:space="0" w:color="auto"/>
            </w:tcBorders>
          </w:tcPr>
          <w:p w14:paraId="55FAA3BA" w14:textId="77777777" w:rsidR="007807E4" w:rsidRPr="007E0D87" w:rsidRDefault="007807E4" w:rsidP="00470C41">
            <w:pPr>
              <w:pStyle w:val="TF-TEXTOQUADROCentralizado"/>
            </w:pPr>
          </w:p>
        </w:tc>
        <w:tc>
          <w:tcPr>
            <w:tcW w:w="284" w:type="dxa"/>
            <w:tcBorders>
              <w:top w:val="single" w:sz="4" w:space="0" w:color="auto"/>
            </w:tcBorders>
          </w:tcPr>
          <w:p w14:paraId="0B68064B" w14:textId="77777777" w:rsidR="007807E4" w:rsidRPr="007E0D87" w:rsidRDefault="007807E4" w:rsidP="00470C41">
            <w:pPr>
              <w:pStyle w:val="TF-TEXTOQUADROCentralizado"/>
            </w:pPr>
          </w:p>
        </w:tc>
        <w:tc>
          <w:tcPr>
            <w:tcW w:w="284" w:type="dxa"/>
            <w:tcBorders>
              <w:top w:val="single" w:sz="4" w:space="0" w:color="auto"/>
            </w:tcBorders>
          </w:tcPr>
          <w:p w14:paraId="30C6180E" w14:textId="77777777" w:rsidR="007807E4" w:rsidRPr="007E0D87" w:rsidRDefault="007807E4" w:rsidP="00470C41">
            <w:pPr>
              <w:pStyle w:val="TF-TEXTOQUADROCentralizado"/>
            </w:pPr>
          </w:p>
        </w:tc>
        <w:tc>
          <w:tcPr>
            <w:tcW w:w="284" w:type="dxa"/>
            <w:tcBorders>
              <w:top w:val="single" w:sz="4" w:space="0" w:color="auto"/>
            </w:tcBorders>
          </w:tcPr>
          <w:p w14:paraId="3A959C64" w14:textId="77777777" w:rsidR="007807E4" w:rsidRPr="007E0D87" w:rsidRDefault="007807E4" w:rsidP="00470C41">
            <w:pPr>
              <w:pStyle w:val="TF-TEXTOQUADROCentralizado"/>
            </w:pPr>
          </w:p>
        </w:tc>
        <w:tc>
          <w:tcPr>
            <w:tcW w:w="284" w:type="dxa"/>
            <w:tcBorders>
              <w:top w:val="single" w:sz="4" w:space="0" w:color="auto"/>
            </w:tcBorders>
          </w:tcPr>
          <w:p w14:paraId="189D70DD" w14:textId="77777777" w:rsidR="007807E4" w:rsidRPr="007E0D87" w:rsidRDefault="007807E4" w:rsidP="00470C41">
            <w:pPr>
              <w:pStyle w:val="TF-TEXTOQUADROCentralizado"/>
            </w:pPr>
          </w:p>
        </w:tc>
        <w:tc>
          <w:tcPr>
            <w:tcW w:w="284" w:type="dxa"/>
            <w:tcBorders>
              <w:top w:val="single" w:sz="4" w:space="0" w:color="auto"/>
            </w:tcBorders>
          </w:tcPr>
          <w:p w14:paraId="6AFF7B2A" w14:textId="77777777" w:rsidR="007807E4" w:rsidRPr="007E0D87" w:rsidRDefault="007807E4" w:rsidP="00470C41">
            <w:pPr>
              <w:pStyle w:val="TF-TEXTOQUADROCentralizado"/>
            </w:pPr>
          </w:p>
        </w:tc>
        <w:tc>
          <w:tcPr>
            <w:tcW w:w="289" w:type="dxa"/>
          </w:tcPr>
          <w:p w14:paraId="6624F2E4" w14:textId="77777777" w:rsidR="007807E4" w:rsidRPr="007E0D87" w:rsidRDefault="007807E4" w:rsidP="00470C41">
            <w:pPr>
              <w:pStyle w:val="TF-TEXTOQUADROCentralizado"/>
            </w:pPr>
          </w:p>
        </w:tc>
      </w:tr>
      <w:tr w:rsidR="007807E4" w:rsidRPr="007E0D87" w14:paraId="486A3982" w14:textId="77777777" w:rsidTr="00E81B34">
        <w:trPr>
          <w:jc w:val="center"/>
        </w:trPr>
        <w:tc>
          <w:tcPr>
            <w:tcW w:w="6171" w:type="dxa"/>
            <w:tcBorders>
              <w:left w:val="single" w:sz="4" w:space="0" w:color="auto"/>
            </w:tcBorders>
          </w:tcPr>
          <w:p w14:paraId="12097DC3" w14:textId="3F397386" w:rsidR="007807E4" w:rsidRDefault="00F95C26" w:rsidP="00470C41">
            <w:pPr>
              <w:pStyle w:val="TF-TEXTOQUADRO"/>
            </w:pPr>
            <w:r>
              <w:t>refatoração</w:t>
            </w:r>
            <w:r w:rsidR="007807E4">
              <w:t xml:space="preserve"> da versão atual</w:t>
            </w:r>
          </w:p>
        </w:tc>
        <w:tc>
          <w:tcPr>
            <w:tcW w:w="273" w:type="dxa"/>
            <w:tcBorders>
              <w:top w:val="single" w:sz="4" w:space="0" w:color="auto"/>
            </w:tcBorders>
            <w:shd w:val="clear" w:color="auto" w:fill="auto"/>
          </w:tcPr>
          <w:p w14:paraId="112A6700" w14:textId="77777777" w:rsidR="007807E4" w:rsidRPr="007E0D87" w:rsidRDefault="007807E4" w:rsidP="00470C41">
            <w:pPr>
              <w:pStyle w:val="TF-TEXTOQUADROCentralizado"/>
            </w:pPr>
          </w:p>
        </w:tc>
        <w:tc>
          <w:tcPr>
            <w:tcW w:w="284" w:type="dxa"/>
            <w:tcBorders>
              <w:top w:val="single" w:sz="4" w:space="0" w:color="auto"/>
            </w:tcBorders>
            <w:shd w:val="clear" w:color="auto" w:fill="auto"/>
          </w:tcPr>
          <w:p w14:paraId="22BE3794" w14:textId="77777777" w:rsidR="007807E4" w:rsidRPr="007E0D87" w:rsidRDefault="007807E4" w:rsidP="00470C41">
            <w:pPr>
              <w:pStyle w:val="TF-TEXTOQUADROCentralizado"/>
            </w:pPr>
          </w:p>
        </w:tc>
        <w:tc>
          <w:tcPr>
            <w:tcW w:w="284" w:type="dxa"/>
            <w:tcBorders>
              <w:top w:val="single" w:sz="4" w:space="0" w:color="auto"/>
            </w:tcBorders>
            <w:shd w:val="clear" w:color="auto" w:fill="A5A5A5"/>
          </w:tcPr>
          <w:p w14:paraId="7666F4AA" w14:textId="77777777" w:rsidR="007807E4" w:rsidRPr="007E0D87" w:rsidRDefault="007807E4" w:rsidP="00470C41">
            <w:pPr>
              <w:pStyle w:val="TF-TEXTOQUADROCentralizado"/>
            </w:pPr>
          </w:p>
        </w:tc>
        <w:tc>
          <w:tcPr>
            <w:tcW w:w="284" w:type="dxa"/>
            <w:tcBorders>
              <w:top w:val="single" w:sz="4" w:space="0" w:color="auto"/>
            </w:tcBorders>
            <w:shd w:val="clear" w:color="auto" w:fill="A5A5A5"/>
          </w:tcPr>
          <w:p w14:paraId="66C51E08" w14:textId="77777777" w:rsidR="007807E4" w:rsidRPr="007E0D87" w:rsidRDefault="007807E4" w:rsidP="00470C41">
            <w:pPr>
              <w:pStyle w:val="TF-TEXTOQUADROCentralizado"/>
            </w:pPr>
          </w:p>
        </w:tc>
        <w:tc>
          <w:tcPr>
            <w:tcW w:w="284" w:type="dxa"/>
            <w:tcBorders>
              <w:top w:val="single" w:sz="4" w:space="0" w:color="auto"/>
            </w:tcBorders>
          </w:tcPr>
          <w:p w14:paraId="331E17E9" w14:textId="77777777" w:rsidR="007807E4" w:rsidRPr="007E0D87" w:rsidRDefault="007807E4" w:rsidP="00470C41">
            <w:pPr>
              <w:pStyle w:val="TF-TEXTOQUADROCentralizado"/>
            </w:pPr>
          </w:p>
        </w:tc>
        <w:tc>
          <w:tcPr>
            <w:tcW w:w="284" w:type="dxa"/>
            <w:tcBorders>
              <w:top w:val="single" w:sz="4" w:space="0" w:color="auto"/>
            </w:tcBorders>
          </w:tcPr>
          <w:p w14:paraId="24881AEA" w14:textId="77777777" w:rsidR="007807E4" w:rsidRPr="007E0D87" w:rsidRDefault="007807E4" w:rsidP="00470C41">
            <w:pPr>
              <w:pStyle w:val="TF-TEXTOQUADROCentralizado"/>
            </w:pPr>
          </w:p>
        </w:tc>
        <w:tc>
          <w:tcPr>
            <w:tcW w:w="284" w:type="dxa"/>
            <w:tcBorders>
              <w:top w:val="single" w:sz="4" w:space="0" w:color="auto"/>
            </w:tcBorders>
          </w:tcPr>
          <w:p w14:paraId="147D519C" w14:textId="77777777" w:rsidR="007807E4" w:rsidRPr="007E0D87" w:rsidRDefault="007807E4" w:rsidP="00470C41">
            <w:pPr>
              <w:pStyle w:val="TF-TEXTOQUADROCentralizado"/>
            </w:pPr>
          </w:p>
        </w:tc>
        <w:tc>
          <w:tcPr>
            <w:tcW w:w="284" w:type="dxa"/>
            <w:tcBorders>
              <w:top w:val="single" w:sz="4" w:space="0" w:color="auto"/>
            </w:tcBorders>
          </w:tcPr>
          <w:p w14:paraId="26B095E8" w14:textId="77777777" w:rsidR="007807E4" w:rsidRPr="007E0D87" w:rsidRDefault="007807E4" w:rsidP="00470C41">
            <w:pPr>
              <w:pStyle w:val="TF-TEXTOQUADROCentralizado"/>
            </w:pPr>
          </w:p>
        </w:tc>
        <w:tc>
          <w:tcPr>
            <w:tcW w:w="284" w:type="dxa"/>
            <w:tcBorders>
              <w:top w:val="single" w:sz="4" w:space="0" w:color="auto"/>
            </w:tcBorders>
          </w:tcPr>
          <w:p w14:paraId="5F739CA7" w14:textId="77777777" w:rsidR="007807E4" w:rsidRPr="007E0D87" w:rsidRDefault="007807E4" w:rsidP="00470C41">
            <w:pPr>
              <w:pStyle w:val="TF-TEXTOQUADROCentralizado"/>
            </w:pPr>
          </w:p>
        </w:tc>
        <w:tc>
          <w:tcPr>
            <w:tcW w:w="289" w:type="dxa"/>
          </w:tcPr>
          <w:p w14:paraId="714D956C" w14:textId="77777777" w:rsidR="007807E4" w:rsidRPr="007E0D87" w:rsidRDefault="007807E4" w:rsidP="00470C41">
            <w:pPr>
              <w:pStyle w:val="TF-TEXTOQUADROCentralizado"/>
            </w:pPr>
          </w:p>
        </w:tc>
      </w:tr>
      <w:tr w:rsidR="00451B94" w:rsidRPr="007E0D87" w14:paraId="59D76CA5" w14:textId="77777777" w:rsidTr="00E81B34">
        <w:trPr>
          <w:jc w:val="center"/>
        </w:trPr>
        <w:tc>
          <w:tcPr>
            <w:tcW w:w="6171" w:type="dxa"/>
            <w:tcBorders>
              <w:left w:val="single" w:sz="4" w:space="0" w:color="auto"/>
            </w:tcBorders>
          </w:tcPr>
          <w:p w14:paraId="65CD8E89" w14:textId="41F9A55C" w:rsidR="00451B94" w:rsidRPr="007E0D87" w:rsidRDefault="00F603EB" w:rsidP="00470C41">
            <w:pPr>
              <w:pStyle w:val="TF-TEXTOQUADRO"/>
            </w:pPr>
            <w:r>
              <w:t>implementação da ferramenta</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5A5A5"/>
          </w:tcPr>
          <w:p w14:paraId="7C095452" w14:textId="77777777" w:rsidR="00451B94" w:rsidRPr="007E0D87" w:rsidRDefault="00451B94" w:rsidP="00470C41">
            <w:pPr>
              <w:pStyle w:val="TF-TEXTOQUADROCentralizado"/>
            </w:pPr>
          </w:p>
        </w:tc>
        <w:tc>
          <w:tcPr>
            <w:tcW w:w="284" w:type="dxa"/>
            <w:tcBorders>
              <w:bottom w:val="single" w:sz="4" w:space="0" w:color="auto"/>
            </w:tcBorders>
            <w:shd w:val="clear" w:color="auto" w:fill="A5A5A5"/>
          </w:tcPr>
          <w:p w14:paraId="0CF4BD10" w14:textId="77777777" w:rsidR="00451B94" w:rsidRPr="007E0D87" w:rsidRDefault="00451B94" w:rsidP="00470C41">
            <w:pPr>
              <w:pStyle w:val="TF-TEXTOQUADROCentralizado"/>
            </w:pPr>
          </w:p>
        </w:tc>
        <w:tc>
          <w:tcPr>
            <w:tcW w:w="284" w:type="dxa"/>
            <w:tcBorders>
              <w:bottom w:val="single" w:sz="4" w:space="0" w:color="auto"/>
            </w:tcBorders>
            <w:shd w:val="clear" w:color="auto" w:fill="A5A5A5"/>
          </w:tcPr>
          <w:p w14:paraId="2405B840" w14:textId="77777777" w:rsidR="00451B94" w:rsidRPr="007E0D87" w:rsidRDefault="00451B94" w:rsidP="00470C41">
            <w:pPr>
              <w:pStyle w:val="TF-TEXTOQUADROCentralizado"/>
            </w:pPr>
          </w:p>
        </w:tc>
        <w:tc>
          <w:tcPr>
            <w:tcW w:w="284" w:type="dxa"/>
            <w:tcBorders>
              <w:bottom w:val="single" w:sz="4" w:space="0" w:color="auto"/>
            </w:tcBorders>
            <w:shd w:val="clear" w:color="auto" w:fill="A5A5A5"/>
          </w:tcPr>
          <w:p w14:paraId="0A7A33E3" w14:textId="77777777" w:rsidR="00451B94" w:rsidRPr="007E0D87" w:rsidRDefault="00451B94" w:rsidP="00470C41">
            <w:pPr>
              <w:pStyle w:val="TF-TEXTOQUADROCentralizado"/>
            </w:pPr>
          </w:p>
        </w:tc>
        <w:tc>
          <w:tcPr>
            <w:tcW w:w="284" w:type="dxa"/>
            <w:tcBorders>
              <w:bottom w:val="single" w:sz="4" w:space="0" w:color="auto"/>
            </w:tcBorders>
            <w:shd w:val="clear" w:color="auto" w:fill="A5A5A5"/>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5B0519" w:rsidRPr="007E0D87" w14:paraId="10415BF1" w14:textId="77777777" w:rsidTr="00E81B34">
        <w:trPr>
          <w:jc w:val="center"/>
        </w:trPr>
        <w:tc>
          <w:tcPr>
            <w:tcW w:w="6171" w:type="dxa"/>
            <w:tcBorders>
              <w:left w:val="single" w:sz="4" w:space="0" w:color="auto"/>
              <w:bottom w:val="single" w:sz="4" w:space="0" w:color="auto"/>
            </w:tcBorders>
          </w:tcPr>
          <w:p w14:paraId="29BA6046" w14:textId="4F9F1EEE" w:rsidR="005B0519" w:rsidRDefault="005B0519" w:rsidP="00470C41">
            <w:pPr>
              <w:pStyle w:val="TF-TEXTOQUADRO"/>
            </w:pPr>
            <w:r>
              <w:t>testes</w:t>
            </w:r>
          </w:p>
        </w:tc>
        <w:tc>
          <w:tcPr>
            <w:tcW w:w="273" w:type="dxa"/>
            <w:tcBorders>
              <w:bottom w:val="single" w:sz="4" w:space="0" w:color="auto"/>
            </w:tcBorders>
          </w:tcPr>
          <w:p w14:paraId="6E0C1EEA" w14:textId="77777777" w:rsidR="005B0519" w:rsidRPr="007E0D87" w:rsidRDefault="005B0519" w:rsidP="00470C41">
            <w:pPr>
              <w:pStyle w:val="TF-TEXTOQUADROCentralizado"/>
            </w:pPr>
          </w:p>
        </w:tc>
        <w:tc>
          <w:tcPr>
            <w:tcW w:w="284" w:type="dxa"/>
            <w:tcBorders>
              <w:bottom w:val="single" w:sz="4" w:space="0" w:color="auto"/>
            </w:tcBorders>
          </w:tcPr>
          <w:p w14:paraId="620AEDC4" w14:textId="77777777" w:rsidR="005B0519" w:rsidRPr="007E0D87" w:rsidRDefault="005B0519" w:rsidP="00470C41">
            <w:pPr>
              <w:pStyle w:val="TF-TEXTOQUADROCentralizado"/>
            </w:pPr>
          </w:p>
        </w:tc>
        <w:tc>
          <w:tcPr>
            <w:tcW w:w="284" w:type="dxa"/>
            <w:tcBorders>
              <w:bottom w:val="single" w:sz="4" w:space="0" w:color="auto"/>
            </w:tcBorders>
          </w:tcPr>
          <w:p w14:paraId="585074A8" w14:textId="77777777" w:rsidR="005B0519" w:rsidRPr="007E0D87" w:rsidRDefault="005B0519" w:rsidP="00470C41">
            <w:pPr>
              <w:pStyle w:val="TF-TEXTOQUADROCentralizado"/>
            </w:pPr>
          </w:p>
        </w:tc>
        <w:tc>
          <w:tcPr>
            <w:tcW w:w="284" w:type="dxa"/>
            <w:tcBorders>
              <w:bottom w:val="single" w:sz="4" w:space="0" w:color="auto"/>
            </w:tcBorders>
          </w:tcPr>
          <w:p w14:paraId="219845EC" w14:textId="77777777" w:rsidR="005B0519" w:rsidRPr="007E0D87" w:rsidRDefault="005B0519" w:rsidP="00470C41">
            <w:pPr>
              <w:pStyle w:val="TF-TEXTOQUADROCentralizado"/>
            </w:pPr>
          </w:p>
        </w:tc>
        <w:tc>
          <w:tcPr>
            <w:tcW w:w="284" w:type="dxa"/>
            <w:tcBorders>
              <w:bottom w:val="single" w:sz="4" w:space="0" w:color="auto"/>
            </w:tcBorders>
            <w:shd w:val="clear" w:color="auto" w:fill="auto"/>
          </w:tcPr>
          <w:p w14:paraId="69BF2FFF" w14:textId="77777777" w:rsidR="005B0519" w:rsidRPr="007E0D87" w:rsidRDefault="005B0519" w:rsidP="00470C41">
            <w:pPr>
              <w:pStyle w:val="TF-TEXTOQUADROCentralizado"/>
            </w:pPr>
          </w:p>
        </w:tc>
        <w:tc>
          <w:tcPr>
            <w:tcW w:w="284" w:type="dxa"/>
            <w:tcBorders>
              <w:bottom w:val="single" w:sz="4" w:space="0" w:color="auto"/>
            </w:tcBorders>
            <w:shd w:val="clear" w:color="auto" w:fill="auto"/>
          </w:tcPr>
          <w:p w14:paraId="66A12B7E" w14:textId="77777777" w:rsidR="005B0519" w:rsidRPr="007E0D87" w:rsidRDefault="005B0519" w:rsidP="00470C41">
            <w:pPr>
              <w:pStyle w:val="TF-TEXTOQUADROCentralizado"/>
            </w:pPr>
          </w:p>
        </w:tc>
        <w:tc>
          <w:tcPr>
            <w:tcW w:w="284" w:type="dxa"/>
            <w:tcBorders>
              <w:bottom w:val="single" w:sz="4" w:space="0" w:color="auto"/>
            </w:tcBorders>
            <w:shd w:val="clear" w:color="auto" w:fill="A5A5A5"/>
          </w:tcPr>
          <w:p w14:paraId="500E6327" w14:textId="77777777" w:rsidR="005B0519" w:rsidRPr="007E0D87" w:rsidRDefault="005B0519" w:rsidP="00470C41">
            <w:pPr>
              <w:pStyle w:val="TF-TEXTOQUADROCentralizado"/>
            </w:pPr>
          </w:p>
        </w:tc>
        <w:tc>
          <w:tcPr>
            <w:tcW w:w="284" w:type="dxa"/>
            <w:tcBorders>
              <w:bottom w:val="single" w:sz="4" w:space="0" w:color="auto"/>
            </w:tcBorders>
            <w:shd w:val="clear" w:color="auto" w:fill="A5A5A5"/>
          </w:tcPr>
          <w:p w14:paraId="52FEBBF7" w14:textId="77777777" w:rsidR="005B0519" w:rsidRPr="007E0D87" w:rsidRDefault="005B0519" w:rsidP="00470C41">
            <w:pPr>
              <w:pStyle w:val="TF-TEXTOQUADROCentralizado"/>
            </w:pPr>
          </w:p>
        </w:tc>
        <w:tc>
          <w:tcPr>
            <w:tcW w:w="284" w:type="dxa"/>
            <w:tcBorders>
              <w:bottom w:val="single" w:sz="4" w:space="0" w:color="auto"/>
            </w:tcBorders>
            <w:shd w:val="clear" w:color="auto" w:fill="auto"/>
          </w:tcPr>
          <w:p w14:paraId="117DC2AF" w14:textId="77777777" w:rsidR="005B0519" w:rsidRPr="007E0D87" w:rsidRDefault="005B0519" w:rsidP="00470C41">
            <w:pPr>
              <w:pStyle w:val="TF-TEXTOQUADROCentralizado"/>
            </w:pPr>
          </w:p>
        </w:tc>
        <w:tc>
          <w:tcPr>
            <w:tcW w:w="289" w:type="dxa"/>
            <w:tcBorders>
              <w:bottom w:val="single" w:sz="4" w:space="0" w:color="auto"/>
            </w:tcBorders>
          </w:tcPr>
          <w:p w14:paraId="20A25FC9" w14:textId="77777777" w:rsidR="005B0519" w:rsidRPr="007E0D87" w:rsidRDefault="005B0519"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469B8B9C" w14:textId="38F9EBD8" w:rsidR="00DF64E9" w:rsidRDefault="00CF75D1" w:rsidP="00DF64E9">
      <w:pPr>
        <w:pStyle w:val="TF-TEXTO"/>
      </w:pPr>
      <w:r>
        <w:t>E</w:t>
      </w:r>
      <w:r w:rsidR="00413155">
        <w:t xml:space="preserve">ste </w:t>
      </w:r>
      <w:r w:rsidR="00972DE8">
        <w:t>capítulo</w:t>
      </w:r>
      <w:r w:rsidR="00413155">
        <w:t xml:space="preserve"> descreve brevemente </w:t>
      </w:r>
      <w:r w:rsidR="00E752EC">
        <w:t>os assuntos</w:t>
      </w:r>
      <w:r w:rsidR="00413155">
        <w:t xml:space="preserve"> que serão abordados no trabalho: refatoração para o motor de jogos Unity e continuação do tutorial da ferramenta para melhor aprendizado</w:t>
      </w:r>
      <w:r w:rsidR="00F14812">
        <w:t>.</w:t>
      </w:r>
    </w:p>
    <w:p w14:paraId="2761BE7B" w14:textId="39D8EDA9" w:rsidR="000B12B2" w:rsidRDefault="00413155" w:rsidP="00DC6DDC">
      <w:pPr>
        <w:pStyle w:val="TF-TEXTO"/>
      </w:pPr>
      <w:r>
        <w:t xml:space="preserve">A refatoração </w:t>
      </w:r>
      <w:r w:rsidR="00972DE8">
        <w:t xml:space="preserve">é o processo de modificar um sistema de software de modo que não altere o comportamento externo do código, embora melhore a sua estrutura interna. É uma maneira disciplinada de reorganizar o código, minimizando as chances de introduzir </w:t>
      </w:r>
      <w:r w:rsidR="00972DE8" w:rsidRPr="00CF75D1">
        <w:rPr>
          <w:i/>
          <w:iCs/>
        </w:rPr>
        <w:t>bug</w:t>
      </w:r>
      <w:r w:rsidR="00972DE8">
        <w:t xml:space="preserve">. Em sua essência, ao refatorar, </w:t>
      </w:r>
      <w:r w:rsidR="00972DE8" w:rsidRPr="00F52F5B">
        <w:rPr>
          <w:highlight w:val="yellow"/>
          <w:rPrChange w:id="125" w:author="Andreza Sartori" w:date="2021-04-26T22:25:00Z">
            <w:rPr/>
          </w:rPrChange>
        </w:rPr>
        <w:t>você</w:t>
      </w:r>
      <w:r w:rsidR="00972DE8">
        <w:t xml:space="preserve"> aperfeiçoará o design do código depois que ele foi escrito (FOWLER, </w:t>
      </w:r>
      <w:r w:rsidR="00CF75D1">
        <w:t>2020</w:t>
      </w:r>
      <w:r w:rsidR="00972DE8">
        <w:t xml:space="preserve">). Este trabalho </w:t>
      </w:r>
      <w:r w:rsidR="00E752EC">
        <w:t>propõe</w:t>
      </w:r>
      <w:r w:rsidR="00972DE8">
        <w:t xml:space="preserve"> a continuação da migração para motor o gráfico Unity, um motor muito utilizado atualmente pelas suas amplas funcionalidades além de possuir versões gratuitas muito completas</w:t>
      </w:r>
      <w:r w:rsidR="00E752EC">
        <w:t>, para criação de jogos e ferramentas.</w:t>
      </w:r>
    </w:p>
    <w:p w14:paraId="24AED3A7" w14:textId="4C5EFCAB" w:rsidR="00E752EC" w:rsidRDefault="00E752EC" w:rsidP="00DC6DDC">
      <w:pPr>
        <w:pStyle w:val="TF-TEXTO"/>
      </w:pPr>
      <w:r>
        <w:t>A acelerada expansão e disseminação das tecnologias digitais permitiu inovar, a nível conce</w:t>
      </w:r>
      <w:ins w:id="126" w:author="Andreza Sartori" w:date="2021-04-26T22:26:00Z">
        <w:r w:rsidR="00F52F5B">
          <w:t>i</w:t>
        </w:r>
      </w:ins>
      <w:del w:id="127" w:author="Andreza Sartori" w:date="2021-04-26T22:26:00Z">
        <w:r w:rsidDel="00F52F5B">
          <w:delText>p</w:delText>
        </w:r>
      </w:del>
      <w:r>
        <w:t>tual e pedagógico, os espaços formais de ensino e aprendizagem e as práticas que dentro deles se organizam. Urge analisar se esses espaços formais, nomeadamente as escolas, contêm os requisitos e infraestruturas necessárias para reagir às mudanças científicas e tecnológicas vigentes, de modo a se adaptarem às exigências educativas do século XXI, onde a mudança nas práticas de ensino e aprendizagem em sala de aula se torna cada vez mais necessário (PEDRO; BAETA, 2017</w:t>
      </w:r>
      <w:commentRangeStart w:id="128"/>
      <w:r>
        <w:t>).</w:t>
      </w:r>
      <w:r w:rsidR="00EC0097">
        <w:t xml:space="preserve"> Propondo-se neste trabalho continuar e aperfeiçoar o tutorial existente na ferramenta, afim dando uma introdução em sua usabilidade e recursos disponíveis.</w:t>
      </w:r>
      <w:commentRangeEnd w:id="128"/>
      <w:r w:rsidR="00F52F5B">
        <w:rPr>
          <w:rStyle w:val="Refdecomentrio"/>
        </w:rPr>
        <w:commentReference w:id="128"/>
      </w:r>
    </w:p>
    <w:p w14:paraId="2762E529" w14:textId="2BA87A3C" w:rsidR="00036F30" w:rsidRDefault="00451B94" w:rsidP="00D37B1B">
      <w:pPr>
        <w:pStyle w:val="TF-refernciasbibliogrficasTTULO"/>
      </w:pPr>
      <w:bookmarkStart w:id="129" w:name="_Toc351015602"/>
      <w:bookmarkEnd w:id="75"/>
      <w:bookmarkEnd w:id="76"/>
      <w:bookmarkEnd w:id="77"/>
      <w:bookmarkEnd w:id="78"/>
      <w:bookmarkEnd w:id="79"/>
      <w:bookmarkEnd w:id="80"/>
      <w:bookmarkEnd w:id="81"/>
      <w:r>
        <w:t>Referências</w:t>
      </w:r>
      <w:bookmarkEnd w:id="129"/>
    </w:p>
    <w:p w14:paraId="79662AD5" w14:textId="77777777" w:rsidR="00D37B1B" w:rsidRPr="00D37B1B" w:rsidRDefault="00D37B1B" w:rsidP="00D37B1B">
      <w:pPr>
        <w:pStyle w:val="TF-refernciasITEM"/>
      </w:pPr>
    </w:p>
    <w:p w14:paraId="587B584C" w14:textId="77777777" w:rsidR="00CF75D1" w:rsidRDefault="00CF75D1" w:rsidP="00CF75D1">
      <w:pPr>
        <w:pStyle w:val="TF-refernciasITEM"/>
      </w:pPr>
      <w:r w:rsidRPr="006376A3">
        <w:t>ARAÚJO,</w:t>
      </w:r>
      <w:r>
        <w:t xml:space="preserve"> Luciana Pereira de. </w:t>
      </w:r>
      <w:r w:rsidRPr="00840FA4">
        <w:rPr>
          <w:b/>
          <w:bCs/>
        </w:rPr>
        <w:t>AduboGL - Aplicação didática usando a biblioteca OpenGL</w:t>
      </w:r>
      <w:r>
        <w:t>. 2012. 76 f. Trabalho de Conclusão de Curso (Bacharelado em Ciência da Computação) – Centro de Ciências Exatas e Naturais, Fundação Universidade Regional de Blumenau, Blumenau.</w:t>
      </w:r>
    </w:p>
    <w:p w14:paraId="5C08444A" w14:textId="740E8C1E" w:rsidR="00EC0097" w:rsidRDefault="00EC0097" w:rsidP="00EC0097">
      <w:pPr>
        <w:pStyle w:val="TF-refernciasITEM"/>
      </w:pPr>
      <w:r w:rsidRPr="00EC0097">
        <w:t xml:space="preserve">BUTTENBERG, Peterson Boni. </w:t>
      </w:r>
      <w:r w:rsidRPr="00840FA4">
        <w:rPr>
          <w:b/>
          <w:bCs/>
        </w:rPr>
        <w:t>V</w:t>
      </w:r>
      <w:r w:rsidR="0049753E" w:rsidRPr="00840FA4">
        <w:rPr>
          <w:b/>
          <w:bCs/>
        </w:rPr>
        <w:t>is</w:t>
      </w:r>
      <w:r w:rsidRPr="00840FA4">
        <w:rPr>
          <w:b/>
          <w:bCs/>
        </w:rPr>
        <w:t>E</w:t>
      </w:r>
      <w:r w:rsidR="0049753E" w:rsidRPr="00840FA4">
        <w:rPr>
          <w:b/>
          <w:bCs/>
        </w:rPr>
        <w:t>du</w:t>
      </w:r>
      <w:r w:rsidRPr="00840FA4">
        <w:rPr>
          <w:b/>
          <w:bCs/>
        </w:rPr>
        <w:t xml:space="preserve">-CG 5.0 </w:t>
      </w:r>
      <w:r w:rsidR="00347E0B" w:rsidRPr="00840FA4">
        <w:rPr>
          <w:b/>
          <w:bCs/>
        </w:rPr>
        <w:t>-</w:t>
      </w:r>
      <w:r w:rsidR="0049753E" w:rsidRPr="00840FA4">
        <w:rPr>
          <w:b/>
          <w:bCs/>
        </w:rPr>
        <w:t xml:space="preserve"> Visualizador de material educacional</w:t>
      </w:r>
      <w:r w:rsidRPr="00EC0097">
        <w:t>.</w:t>
      </w:r>
      <w:r w:rsidR="00251CC1">
        <w:t xml:space="preserve"> 2020</w:t>
      </w:r>
      <w:r w:rsidR="006376A3">
        <w:t>.</w:t>
      </w:r>
      <w:r w:rsidR="00251CC1">
        <w:t xml:space="preserve"> </w:t>
      </w:r>
      <w:r w:rsidR="00840FA4">
        <w:t xml:space="preserve">19 f. </w:t>
      </w:r>
      <w:r w:rsidR="00251CC1">
        <w:t>Trabalho de Conclusão de Curso (Bacharel</w:t>
      </w:r>
      <w:r w:rsidR="00E82E26">
        <w:t>ado</w:t>
      </w:r>
      <w:r w:rsidR="00840FA4">
        <w:t xml:space="preserve"> em</w:t>
      </w:r>
      <w:r w:rsidR="00E82E26">
        <w:t xml:space="preserve"> </w:t>
      </w:r>
      <w:r w:rsidR="00251CC1">
        <w:t>Ciência da Computação</w:t>
      </w:r>
      <w:r w:rsidR="00840FA4">
        <w:t>) – Centro de Ciências Exatas e Naturais</w:t>
      </w:r>
      <w:r w:rsidR="006376A3">
        <w:t>,</w:t>
      </w:r>
      <w:r w:rsidR="00251CC1">
        <w:t xml:space="preserve"> Fundação Universidade Regional de Blumenau</w:t>
      </w:r>
      <w:r w:rsidR="006376A3">
        <w:t>, Blumenau.</w:t>
      </w:r>
    </w:p>
    <w:p w14:paraId="3E00C07C" w14:textId="77777777" w:rsidR="00CF75D1" w:rsidRPr="00840FA4" w:rsidRDefault="00CF75D1" w:rsidP="00CF75D1">
      <w:pPr>
        <w:pStyle w:val="TF-refernciasITEM"/>
      </w:pPr>
      <w:r w:rsidRPr="00840FA4">
        <w:t xml:space="preserve">FOWLER, Martin. </w:t>
      </w:r>
      <w:r w:rsidRPr="00840FA4">
        <w:rPr>
          <w:b/>
          <w:bCs/>
        </w:rPr>
        <w:t>Refatoração: Aperfeiçoando o design de códigos existentes</w:t>
      </w:r>
      <w:r w:rsidRPr="00840FA4">
        <w:t xml:space="preserve">. </w:t>
      </w:r>
      <w:proofErr w:type="spellStart"/>
      <w:r w:rsidRPr="00840FA4">
        <w:t>Novatec</w:t>
      </w:r>
      <w:proofErr w:type="spellEnd"/>
      <w:r w:rsidRPr="00840FA4">
        <w:t xml:space="preserve"> Editora, 2020.</w:t>
      </w:r>
    </w:p>
    <w:p w14:paraId="18BDF4BF" w14:textId="77777777" w:rsidR="00CF75D1" w:rsidRDefault="00CF75D1" w:rsidP="00CF75D1">
      <w:pPr>
        <w:pStyle w:val="TF-refernciasITEM"/>
      </w:pPr>
      <w:r>
        <w:t>KOEHLER,</w:t>
      </w:r>
      <w:r w:rsidRPr="00EC0097">
        <w:t xml:space="preserve"> </w:t>
      </w:r>
      <w:r>
        <w:t>William Fernandes</w:t>
      </w:r>
      <w:r w:rsidRPr="00EC0097">
        <w:t xml:space="preserve">. </w:t>
      </w:r>
      <w:r w:rsidRPr="00DD3236">
        <w:rPr>
          <w:b/>
          <w:bCs/>
        </w:rPr>
        <w:t xml:space="preserve">VisEdu-CG 4.0 - Visualizador de material educacional. </w:t>
      </w:r>
      <w:r w:rsidRPr="00DD3236">
        <w:t>2015</w:t>
      </w:r>
      <w:r>
        <w:t>. 90 f. Trabalho de Conclusão de Curso (Bacharelado em Ciência da Computação) – Centro de Ciências Exatas e Naturais, Fundação Universidade Regional de Blumenau, Blumenau.</w:t>
      </w:r>
    </w:p>
    <w:p w14:paraId="156E61A3" w14:textId="2A9CC19F" w:rsidR="00FF3786" w:rsidRPr="00FF3786" w:rsidRDefault="00FF3786" w:rsidP="00CF75D1">
      <w:pPr>
        <w:pStyle w:val="TF-refernciasITEM"/>
        <w:rPr>
          <w:sz w:val="18"/>
        </w:rPr>
      </w:pPr>
      <w:r>
        <w:t xml:space="preserve">MELO, Telma de Macedo. </w:t>
      </w:r>
      <w:r w:rsidRPr="00C87358">
        <w:t xml:space="preserve">O emprego do aplicativo móvel </w:t>
      </w:r>
      <w:proofErr w:type="spellStart"/>
      <w:r w:rsidRPr="00C87358">
        <w:t>Duolingo</w:t>
      </w:r>
      <w:proofErr w:type="spellEnd"/>
      <w:r w:rsidRPr="00C87358">
        <w:t xml:space="preserve"> no processo de ensino e aprendizagem de alemão como língua estrangeira em contexto de ensino presencial universitário.</w:t>
      </w:r>
      <w:r>
        <w:rPr>
          <w:b/>
          <w:bCs/>
        </w:rPr>
        <w:t xml:space="preserve"> </w:t>
      </w:r>
      <w:proofErr w:type="spellStart"/>
      <w:r w:rsidRPr="00C87358">
        <w:rPr>
          <w:b/>
          <w:bCs/>
        </w:rPr>
        <w:t>Pandaemonium</w:t>
      </w:r>
      <w:proofErr w:type="spellEnd"/>
      <w:r w:rsidRPr="00C87358">
        <w:rPr>
          <w:b/>
          <w:bCs/>
        </w:rPr>
        <w:t xml:space="preserve"> </w:t>
      </w:r>
      <w:proofErr w:type="spellStart"/>
      <w:r w:rsidRPr="00C87358">
        <w:rPr>
          <w:b/>
          <w:bCs/>
        </w:rPr>
        <w:t>Germanicum</w:t>
      </w:r>
      <w:proofErr w:type="spellEnd"/>
      <w:r>
        <w:t>, São Paulo, v. 24, no. 42, p. 78-107, jan./abr. 2021.</w:t>
      </w:r>
    </w:p>
    <w:p w14:paraId="55C71E5D" w14:textId="4506155D" w:rsidR="00CF75D1" w:rsidRDefault="00CF75D1" w:rsidP="00CF75D1">
      <w:pPr>
        <w:pStyle w:val="TF-refernciasITEM"/>
      </w:pPr>
      <w:r w:rsidRPr="00DD3236">
        <w:t>PEDRO, Neuza; BAETA, Patrícia. Práticas educativas nas salas de aula do futuro: Análise focalizada nas metodologias de ensino</w:t>
      </w:r>
      <w:r>
        <w:t xml:space="preserve"> </w:t>
      </w:r>
      <w:r w:rsidRPr="00DD3236">
        <w:t xml:space="preserve">aprendizagem. In: </w:t>
      </w:r>
      <w:proofErr w:type="spellStart"/>
      <w:r w:rsidRPr="00DD3236">
        <w:rPr>
          <w:b/>
          <w:bCs/>
        </w:rPr>
        <w:t>Actas</w:t>
      </w:r>
      <w:proofErr w:type="spellEnd"/>
      <w:r w:rsidRPr="00DD3236">
        <w:rPr>
          <w:b/>
          <w:bCs/>
        </w:rPr>
        <w:t xml:space="preserve"> da X Conferência Internacional de TIC na Educação</w:t>
      </w:r>
      <w:r>
        <w:rPr>
          <w:b/>
          <w:bCs/>
        </w:rPr>
        <w:t xml:space="preserve"> </w:t>
      </w:r>
      <w:r w:rsidRPr="00DD3236">
        <w:rPr>
          <w:b/>
          <w:bCs/>
        </w:rPr>
        <w:t>-</w:t>
      </w:r>
      <w:proofErr w:type="spellStart"/>
      <w:r w:rsidRPr="00DD3236">
        <w:rPr>
          <w:b/>
          <w:bCs/>
        </w:rPr>
        <w:t>Challenges</w:t>
      </w:r>
      <w:proofErr w:type="spellEnd"/>
      <w:r w:rsidRPr="00DD3236">
        <w:rPr>
          <w:b/>
          <w:bCs/>
        </w:rPr>
        <w:t xml:space="preserve"> 2017</w:t>
      </w:r>
      <w:r w:rsidRPr="00DD3236">
        <w:t>. 2017.</w:t>
      </w:r>
    </w:p>
    <w:p w14:paraId="17285938" w14:textId="77777777" w:rsidR="00050E5D" w:rsidRDefault="00050E5D" w:rsidP="00050E5D">
      <w:pPr>
        <w:pStyle w:val="TF-refernciasITEM"/>
      </w:pPr>
      <w:r>
        <w:t xml:space="preserve">REIS, Dalton Solano. </w:t>
      </w:r>
      <w:r w:rsidRPr="00642047">
        <w:rPr>
          <w:b/>
          <w:bCs/>
        </w:rPr>
        <w:t>Grupo de Pesquisa em Computação Gráfica, Processamento de Imagens e Entretenimento Digital</w:t>
      </w:r>
      <w:r>
        <w:t>. [S.1.], [201- ], Disponível em: &lt;http://gcg.inf.furb.br/?</w:t>
      </w:r>
      <w:proofErr w:type="spellStart"/>
      <w:r>
        <w:t>pageid</w:t>
      </w:r>
      <w:proofErr w:type="spellEnd"/>
      <w:r>
        <w:t>=1147&gt;. Acesso em: 13 abr. 2021.</w:t>
      </w:r>
    </w:p>
    <w:p w14:paraId="1B7DA4BA" w14:textId="3A528590" w:rsidR="00347E0B" w:rsidRPr="00E82E26" w:rsidRDefault="00347E0B" w:rsidP="00347E0B">
      <w:pPr>
        <w:pStyle w:val="TF-refernciasITEM"/>
        <w:rPr>
          <w:u w:val="single"/>
        </w:rPr>
      </w:pPr>
      <w:r>
        <w:t xml:space="preserve">VIEIRA, Pâmela Carolina. </w:t>
      </w:r>
      <w:r w:rsidRPr="00DD3236">
        <w:rPr>
          <w:b/>
          <w:bCs/>
        </w:rPr>
        <w:t xml:space="preserve">QuestMeter: Ferramenta de quiz com conceitos de </w:t>
      </w:r>
      <w:proofErr w:type="spellStart"/>
      <w:r w:rsidRPr="00DD3236">
        <w:rPr>
          <w:b/>
          <w:bCs/>
        </w:rPr>
        <w:t>clickers</w:t>
      </w:r>
      <w:proofErr w:type="spellEnd"/>
      <w:r w:rsidRPr="00DD3236">
        <w:rPr>
          <w:b/>
          <w:bCs/>
        </w:rPr>
        <w:t xml:space="preserve"> e gamificação</w:t>
      </w:r>
      <w:r>
        <w:t>. 2019.</w:t>
      </w:r>
      <w:r w:rsidR="00DD3236">
        <w:t xml:space="preserve"> 20 f. </w:t>
      </w:r>
      <w:r>
        <w:t>Trabalho de Conclusão de Curso (Bacharel</w:t>
      </w:r>
      <w:r w:rsidR="00E82E26">
        <w:t>ado</w:t>
      </w:r>
      <w:r w:rsidR="00DD3236">
        <w:t xml:space="preserve"> em</w:t>
      </w:r>
      <w:r>
        <w:t xml:space="preserve"> Ciência da Computação</w:t>
      </w:r>
      <w:r w:rsidR="00DD3236">
        <w:t>) – Centro de Ciências Exatas e Naturais</w:t>
      </w:r>
      <w:r>
        <w:t>, Fundação Universidade Regional de Blumenau, Blumenau.</w:t>
      </w:r>
    </w:p>
    <w:p w14:paraId="6C13C799" w14:textId="032583AF" w:rsidR="00347E0B" w:rsidRDefault="00E82E26" w:rsidP="00347E0B">
      <w:pPr>
        <w:pStyle w:val="TF-refernciasITEM"/>
      </w:pPr>
      <w:r w:rsidRPr="00642047">
        <w:lastRenderedPageBreak/>
        <w:t xml:space="preserve">ZANLUCA, Gabriel. </w:t>
      </w:r>
      <w:proofErr w:type="spellStart"/>
      <w:r w:rsidRPr="00DD3236">
        <w:rPr>
          <w:b/>
          <w:bCs/>
        </w:rPr>
        <w:t>Toweljs</w:t>
      </w:r>
      <w:proofErr w:type="spellEnd"/>
      <w:r w:rsidRPr="00DD3236">
        <w:rPr>
          <w:b/>
          <w:bCs/>
        </w:rPr>
        <w:t xml:space="preserve">: </w:t>
      </w:r>
      <w:proofErr w:type="spellStart"/>
      <w:r w:rsidRPr="00DD3236">
        <w:rPr>
          <w:b/>
          <w:bCs/>
        </w:rPr>
        <w:t>Engine</w:t>
      </w:r>
      <w:proofErr w:type="spellEnd"/>
      <w:r w:rsidRPr="00DD3236">
        <w:rPr>
          <w:b/>
          <w:bCs/>
        </w:rPr>
        <w:t xml:space="preserve"> 3D em </w:t>
      </w:r>
      <w:proofErr w:type="spellStart"/>
      <w:r w:rsidRPr="00DD3236">
        <w:rPr>
          <w:b/>
          <w:bCs/>
        </w:rPr>
        <w:t>JavaScript</w:t>
      </w:r>
      <w:proofErr w:type="spellEnd"/>
      <w:r w:rsidRPr="00DD3236">
        <w:rPr>
          <w:b/>
          <w:bCs/>
        </w:rPr>
        <w:t xml:space="preserve"> usando arquitetura baseada em componentes</w:t>
      </w:r>
      <w:r>
        <w:t>. 2018.</w:t>
      </w:r>
      <w:r w:rsidR="00DD3236">
        <w:t xml:space="preserve"> 80 f. </w:t>
      </w:r>
      <w:r>
        <w:t>Trabalho de Conclusão de Curso (Bacharelado</w:t>
      </w:r>
      <w:r w:rsidR="00DD3236">
        <w:t xml:space="preserve"> em </w:t>
      </w:r>
      <w:r>
        <w:t>Ciência da Computação</w:t>
      </w:r>
      <w:r w:rsidR="00DD3236">
        <w:t>) – Centro de Ciências Exatas e Naturais</w:t>
      </w:r>
      <w:r>
        <w:t>, Fundação Universidade Regional de Blumenau, Blumenau.</w:t>
      </w:r>
    </w:p>
    <w:p w14:paraId="0A8F7133" w14:textId="77777777" w:rsidR="001E4983" w:rsidRPr="00C87358" w:rsidRDefault="001E4983" w:rsidP="00347E0B">
      <w:pPr>
        <w:pStyle w:val="TF-refernciasITEM"/>
      </w:pPr>
    </w:p>
    <w:p w14:paraId="4EF7B955" w14:textId="5F6A3915" w:rsidR="00F83A19" w:rsidRDefault="00587002" w:rsidP="00587002">
      <w:pPr>
        <w:pStyle w:val="TF-refernciasbibliogrficasTTULO"/>
      </w:pPr>
      <w:r w:rsidRPr="00C87358">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21"/>
          <w:headerReference w:type="first" r:id="rId22"/>
          <w:pgSz w:w="11907" w:h="16840" w:code="9"/>
          <w:pgMar w:top="1701" w:right="1134" w:bottom="1134" w:left="1701" w:header="720" w:footer="720" w:gutter="0"/>
          <w:pgNumType w:start="1"/>
          <w:cols w:space="708"/>
          <w:titlePg/>
          <w:docGrid w:linePitch="360"/>
        </w:sectPr>
      </w:pPr>
    </w:p>
    <w:p w14:paraId="008446CF" w14:textId="77777777" w:rsidR="00320BFA" w:rsidRPr="00320BFA" w:rsidRDefault="006E25D2" w:rsidP="00320BFA">
      <w:pPr>
        <w:pStyle w:val="TF-xAvalTTULO"/>
      </w:pPr>
      <w:r>
        <w:lastRenderedPageBreak/>
        <w:t>FORMULÁRIO  DE  avaliação</w:t>
      </w:r>
      <w:r w:rsidR="00320BFA" w:rsidRPr="00320BFA">
        <w:t xml:space="preserve"> – PROFESSOR TCC I</w:t>
      </w:r>
    </w:p>
    <w:p w14:paraId="6D9D1C55" w14:textId="58F74C2A" w:rsidR="00320BFA" w:rsidRPr="00320BFA" w:rsidRDefault="00320BFA" w:rsidP="00320BFA">
      <w:pPr>
        <w:pStyle w:val="TF-xAvalLINHA"/>
      </w:pPr>
      <w:r w:rsidRPr="00320BFA">
        <w:t>Acadêmico(a):</w:t>
      </w:r>
      <w:r w:rsidR="004A66F3">
        <w:t xml:space="preserve"> Douglas Eduardo </w:t>
      </w:r>
      <w:proofErr w:type="spellStart"/>
      <w:r w:rsidR="004A66F3">
        <w:t>Bauler</w:t>
      </w:r>
      <w:proofErr w:type="spellEnd"/>
      <w:r w:rsidRPr="00320BFA">
        <w:tab/>
      </w:r>
    </w:p>
    <w:p w14:paraId="3F54DE5E" w14:textId="0DD20C92" w:rsidR="00320BFA" w:rsidRDefault="00320BFA" w:rsidP="00320BFA">
      <w:pPr>
        <w:pStyle w:val="TF-xAvalLINHA"/>
      </w:pPr>
      <w:r w:rsidRPr="00320BFA">
        <w:t>Avaliador(a):</w:t>
      </w:r>
      <w:r w:rsidRPr="00320BFA">
        <w:tab/>
      </w:r>
      <w:r w:rsidR="004A66F3">
        <w:t>Andreza Sartori</w:t>
      </w:r>
      <w:r>
        <w:tab/>
      </w:r>
    </w:p>
    <w:p w14:paraId="0F1E2F50" w14:textId="77777777" w:rsidR="00613B57" w:rsidRPr="00320BFA" w:rsidRDefault="00613B57" w:rsidP="00320BF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75"/>
        <w:gridCol w:w="400"/>
        <w:gridCol w:w="404"/>
        <w:gridCol w:w="742"/>
      </w:tblGrid>
      <w:tr w:rsidR="00613B57" w:rsidRPr="00320BFA" w14:paraId="0BFC7F9A" w14:textId="77777777" w:rsidTr="00D63E5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1B33F4D" w14:textId="77777777" w:rsidR="00613B57" w:rsidRPr="00320BFA" w:rsidRDefault="00613B57" w:rsidP="00D63E57">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49029F7" w14:textId="77777777" w:rsidR="00613B57" w:rsidRPr="00320BFA" w:rsidRDefault="00613B57" w:rsidP="00D63E5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9A6BD06" w14:textId="77777777" w:rsidR="00613B57" w:rsidRPr="00320BFA" w:rsidRDefault="00613B57" w:rsidP="00D63E5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CAE7648" w14:textId="77777777" w:rsidR="00613B57" w:rsidRPr="00320BFA" w:rsidRDefault="00613B57" w:rsidP="00D63E57">
            <w:pPr>
              <w:pStyle w:val="TF-xAvalITEMTABELA"/>
            </w:pPr>
            <w:r w:rsidRPr="00320BFA">
              <w:t>não atende</w:t>
            </w:r>
          </w:p>
        </w:tc>
      </w:tr>
      <w:tr w:rsidR="00613B57" w:rsidRPr="00320BFA" w14:paraId="3CEFC227" w14:textId="77777777" w:rsidTr="00D63E5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0B7E972" w14:textId="77777777" w:rsidR="00613B57" w:rsidRPr="00320BFA" w:rsidRDefault="00613B57" w:rsidP="00D63E5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A83A496" w14:textId="77777777" w:rsidR="00613B57" w:rsidRPr="00821EE8" w:rsidRDefault="00613B57" w:rsidP="00613B57">
            <w:pPr>
              <w:pStyle w:val="TF-xAvalITEM"/>
              <w:numPr>
                <w:ilvl w:val="0"/>
                <w:numId w:val="13"/>
              </w:numPr>
            </w:pPr>
            <w:r w:rsidRPr="00821EE8">
              <w:t>INTRODUÇÃO</w:t>
            </w:r>
          </w:p>
          <w:p w14:paraId="074DF72C" w14:textId="77777777" w:rsidR="00613B57" w:rsidRPr="00821EE8" w:rsidRDefault="00613B57" w:rsidP="00D63E5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50FFCF1" w14:textId="77777777" w:rsidR="00613B57" w:rsidRPr="00320BFA" w:rsidRDefault="00613B57" w:rsidP="00D63E57">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61679EF6" w14:textId="74BFF447" w:rsidR="00613B57" w:rsidRPr="00320BFA" w:rsidRDefault="009432B7" w:rsidP="00D63E57">
            <w:pPr>
              <w:keepNext w:val="0"/>
              <w:keepLines w:val="0"/>
              <w:ind w:left="709" w:hanging="709"/>
              <w:jc w:val="both"/>
              <w:rPr>
                <w:sz w:val="18"/>
              </w:rPr>
            </w:pPr>
            <w:r>
              <w:rPr>
                <w:sz w:val="18"/>
              </w:rPr>
              <w:t>X</w:t>
            </w:r>
          </w:p>
        </w:tc>
        <w:tc>
          <w:tcPr>
            <w:tcW w:w="262" w:type="pct"/>
            <w:tcBorders>
              <w:top w:val="single" w:sz="12" w:space="0" w:color="auto"/>
              <w:left w:val="single" w:sz="4" w:space="0" w:color="auto"/>
              <w:bottom w:val="single" w:sz="4" w:space="0" w:color="auto"/>
              <w:right w:val="single" w:sz="12" w:space="0" w:color="auto"/>
            </w:tcBorders>
          </w:tcPr>
          <w:p w14:paraId="5F4A3568" w14:textId="77777777" w:rsidR="00613B57" w:rsidRPr="00320BFA" w:rsidRDefault="00613B57" w:rsidP="00D63E57">
            <w:pPr>
              <w:keepNext w:val="0"/>
              <w:keepLines w:val="0"/>
              <w:ind w:left="709" w:hanging="709"/>
              <w:jc w:val="both"/>
              <w:rPr>
                <w:sz w:val="18"/>
              </w:rPr>
            </w:pPr>
          </w:p>
        </w:tc>
      </w:tr>
      <w:tr w:rsidR="00613B57" w:rsidRPr="00320BFA" w14:paraId="564F1BEA" w14:textId="77777777" w:rsidTr="00D63E5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4F8372C" w14:textId="77777777" w:rsidR="00613B57" w:rsidRPr="00320BFA" w:rsidRDefault="00613B57" w:rsidP="00D63E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696721" w14:textId="77777777" w:rsidR="00613B57" w:rsidRPr="00821EE8" w:rsidRDefault="00613B57" w:rsidP="00D63E5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3A63627" w14:textId="77777777" w:rsidR="00613B57" w:rsidRPr="00320BFA" w:rsidRDefault="00613B57" w:rsidP="00D63E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A7855DA" w14:textId="6BC2A519" w:rsidR="00613B57" w:rsidRPr="00320BFA" w:rsidRDefault="009432B7" w:rsidP="00D63E57">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6582644F" w14:textId="77777777" w:rsidR="00613B57" w:rsidRPr="00320BFA" w:rsidRDefault="00613B57" w:rsidP="00D63E57">
            <w:pPr>
              <w:keepNext w:val="0"/>
              <w:keepLines w:val="0"/>
              <w:ind w:left="709" w:hanging="709"/>
              <w:jc w:val="both"/>
              <w:rPr>
                <w:sz w:val="18"/>
              </w:rPr>
            </w:pPr>
          </w:p>
        </w:tc>
      </w:tr>
      <w:tr w:rsidR="00613B57" w:rsidRPr="00320BFA" w14:paraId="19334CA1" w14:textId="77777777" w:rsidTr="00D63E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3EECB75" w14:textId="77777777" w:rsidR="00613B57" w:rsidRPr="00320BFA" w:rsidRDefault="00613B57" w:rsidP="00D63E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000D1C" w14:textId="77777777" w:rsidR="00613B57" w:rsidRPr="00320BFA" w:rsidRDefault="00613B57" w:rsidP="00613B57">
            <w:pPr>
              <w:pStyle w:val="TF-xAvalITEM"/>
              <w:numPr>
                <w:ilvl w:val="0"/>
                <w:numId w:val="13"/>
              </w:numPr>
            </w:pPr>
            <w:r w:rsidRPr="00320BFA">
              <w:t>OBJETIVOS</w:t>
            </w:r>
          </w:p>
          <w:p w14:paraId="7C03E18E" w14:textId="77777777" w:rsidR="00613B57" w:rsidRPr="00320BFA" w:rsidRDefault="00613B57" w:rsidP="00D63E5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BF1047D" w14:textId="77777777" w:rsidR="00613B57" w:rsidRPr="00320BFA" w:rsidRDefault="00613B57" w:rsidP="00D63E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8460BA6" w14:textId="77777777" w:rsidR="00613B57" w:rsidRPr="00320BFA" w:rsidRDefault="00613B57" w:rsidP="00D63E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239A9C9" w14:textId="235608A3" w:rsidR="00613B57" w:rsidRPr="00320BFA" w:rsidRDefault="009432B7" w:rsidP="00D63E57">
            <w:pPr>
              <w:keepNext w:val="0"/>
              <w:keepLines w:val="0"/>
              <w:ind w:left="709" w:hanging="709"/>
              <w:jc w:val="both"/>
              <w:rPr>
                <w:sz w:val="18"/>
              </w:rPr>
            </w:pPr>
            <w:r>
              <w:rPr>
                <w:sz w:val="18"/>
              </w:rPr>
              <w:t>X</w:t>
            </w:r>
          </w:p>
        </w:tc>
      </w:tr>
      <w:tr w:rsidR="00613B57" w:rsidRPr="00320BFA" w14:paraId="5CC14F34" w14:textId="77777777" w:rsidTr="00D63E5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0F7056" w14:textId="77777777" w:rsidR="00613B57" w:rsidRPr="00320BFA" w:rsidRDefault="00613B57" w:rsidP="00D63E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5587C1" w14:textId="77777777" w:rsidR="00613B57" w:rsidRPr="00320BFA" w:rsidRDefault="00613B57" w:rsidP="00D63E5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B45E243" w14:textId="77777777" w:rsidR="00613B57" w:rsidRPr="00320BFA" w:rsidRDefault="00613B57" w:rsidP="00D63E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305F470" w14:textId="03481078" w:rsidR="00613B57" w:rsidRPr="00320BFA" w:rsidRDefault="00613B57" w:rsidP="00D63E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67F4D33" w14:textId="4F762A78" w:rsidR="00613B57" w:rsidRPr="00320BFA" w:rsidRDefault="00572005" w:rsidP="00D63E57">
            <w:pPr>
              <w:keepNext w:val="0"/>
              <w:keepLines w:val="0"/>
              <w:ind w:left="709" w:hanging="709"/>
              <w:jc w:val="both"/>
              <w:rPr>
                <w:sz w:val="18"/>
              </w:rPr>
            </w:pPr>
            <w:r>
              <w:rPr>
                <w:sz w:val="18"/>
              </w:rPr>
              <w:t>X</w:t>
            </w:r>
          </w:p>
        </w:tc>
      </w:tr>
      <w:tr w:rsidR="00613B57" w:rsidRPr="00320BFA" w14:paraId="63ADB0DA" w14:textId="77777777" w:rsidTr="00D63E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086823" w14:textId="77777777" w:rsidR="00613B57" w:rsidRPr="00320BFA" w:rsidRDefault="00613B57" w:rsidP="00D63E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8FF64A" w14:textId="77777777" w:rsidR="00613B57" w:rsidRPr="00EE20C1" w:rsidRDefault="00613B57" w:rsidP="00613B57">
            <w:pPr>
              <w:pStyle w:val="TF-xAvalITEM"/>
              <w:numPr>
                <w:ilvl w:val="0"/>
                <w:numId w:val="13"/>
              </w:numPr>
            </w:pPr>
            <w:r w:rsidRPr="00EE20C1">
              <w:t>JUSTIFICATIVA</w:t>
            </w:r>
          </w:p>
          <w:p w14:paraId="2DE813D4" w14:textId="77777777" w:rsidR="00613B57" w:rsidRPr="00EE20C1" w:rsidRDefault="00613B57" w:rsidP="00D63E5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B4D8688" w14:textId="77777777" w:rsidR="00613B57" w:rsidRPr="00320BFA" w:rsidRDefault="00613B57" w:rsidP="00D63E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82EDE92" w14:textId="0712D3C6" w:rsidR="00613B57" w:rsidRPr="00320BFA" w:rsidRDefault="005554D7" w:rsidP="00D63E57">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291D4A07" w14:textId="77777777" w:rsidR="00613B57" w:rsidRPr="00320BFA" w:rsidRDefault="00613B57" w:rsidP="00D63E57">
            <w:pPr>
              <w:keepNext w:val="0"/>
              <w:keepLines w:val="0"/>
              <w:ind w:left="709" w:hanging="709"/>
              <w:jc w:val="both"/>
              <w:rPr>
                <w:sz w:val="18"/>
              </w:rPr>
            </w:pPr>
          </w:p>
        </w:tc>
      </w:tr>
      <w:tr w:rsidR="00613B57" w:rsidRPr="00320BFA" w14:paraId="56118951" w14:textId="77777777" w:rsidTr="00D63E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6691E2" w14:textId="77777777" w:rsidR="00613B57" w:rsidRPr="00320BFA" w:rsidRDefault="00613B57" w:rsidP="00D63E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F75A27" w14:textId="77777777" w:rsidR="00613B57" w:rsidRPr="00EE20C1" w:rsidRDefault="00613B57" w:rsidP="00D63E5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24A55D9" w14:textId="77777777" w:rsidR="00613B57" w:rsidRPr="00320BFA" w:rsidRDefault="00613B57" w:rsidP="00D63E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8CC2AD7" w14:textId="1DBC580E" w:rsidR="00613B57" w:rsidRPr="00320BFA" w:rsidRDefault="005554D7" w:rsidP="00D63E57">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B945F1D" w14:textId="77777777" w:rsidR="00613B57" w:rsidRPr="00320BFA" w:rsidRDefault="00613B57" w:rsidP="00D63E57">
            <w:pPr>
              <w:keepNext w:val="0"/>
              <w:keepLines w:val="0"/>
              <w:ind w:left="709" w:hanging="709"/>
              <w:jc w:val="both"/>
              <w:rPr>
                <w:sz w:val="18"/>
              </w:rPr>
            </w:pPr>
          </w:p>
        </w:tc>
      </w:tr>
      <w:tr w:rsidR="00613B57" w:rsidRPr="00320BFA" w14:paraId="0EFC56DE" w14:textId="77777777" w:rsidTr="00D63E5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CDC196" w14:textId="77777777" w:rsidR="00613B57" w:rsidRPr="00320BFA" w:rsidRDefault="00613B57" w:rsidP="00D63E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889D89" w14:textId="77777777" w:rsidR="00613B57" w:rsidRPr="00320BFA" w:rsidRDefault="00613B57" w:rsidP="00613B57">
            <w:pPr>
              <w:pStyle w:val="TF-xAvalITEM"/>
              <w:numPr>
                <w:ilvl w:val="0"/>
                <w:numId w:val="13"/>
              </w:numPr>
            </w:pPr>
            <w:r w:rsidRPr="00320BFA">
              <w:t>METODOLOGIA</w:t>
            </w:r>
          </w:p>
          <w:p w14:paraId="45108F53" w14:textId="77777777" w:rsidR="00613B57" w:rsidRPr="00320BFA" w:rsidRDefault="00613B57" w:rsidP="00D63E5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75734FA" w14:textId="1AAAB56D" w:rsidR="00613B57" w:rsidRPr="00320BFA" w:rsidRDefault="005554D7" w:rsidP="00D63E5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7981BC8" w14:textId="77777777" w:rsidR="00613B57" w:rsidRPr="00320BFA" w:rsidRDefault="00613B57" w:rsidP="00D63E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16EB402" w14:textId="77777777" w:rsidR="00613B57" w:rsidRPr="00320BFA" w:rsidRDefault="00613B57" w:rsidP="00D63E57">
            <w:pPr>
              <w:keepNext w:val="0"/>
              <w:keepLines w:val="0"/>
              <w:ind w:left="709" w:hanging="709"/>
              <w:jc w:val="both"/>
              <w:rPr>
                <w:sz w:val="18"/>
              </w:rPr>
            </w:pPr>
          </w:p>
        </w:tc>
      </w:tr>
      <w:tr w:rsidR="00613B57" w:rsidRPr="00320BFA" w14:paraId="37231744" w14:textId="77777777" w:rsidTr="00D63E5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9D4796" w14:textId="77777777" w:rsidR="00613B57" w:rsidRPr="00320BFA" w:rsidRDefault="00613B57" w:rsidP="00D63E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D008AB" w14:textId="77777777" w:rsidR="00613B57" w:rsidRPr="00320BFA" w:rsidRDefault="00613B57" w:rsidP="00D63E5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CE948AD" w14:textId="0A3DB12B" w:rsidR="00613B57" w:rsidRPr="00320BFA" w:rsidRDefault="005554D7" w:rsidP="00D63E5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C95D330" w14:textId="77777777" w:rsidR="00613B57" w:rsidRPr="00320BFA" w:rsidRDefault="00613B57" w:rsidP="00D63E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AD3B712" w14:textId="77777777" w:rsidR="00613B57" w:rsidRPr="00320BFA" w:rsidRDefault="00613B57" w:rsidP="00D63E57">
            <w:pPr>
              <w:keepNext w:val="0"/>
              <w:keepLines w:val="0"/>
              <w:ind w:left="709" w:hanging="709"/>
              <w:jc w:val="both"/>
              <w:rPr>
                <w:sz w:val="18"/>
              </w:rPr>
            </w:pPr>
          </w:p>
        </w:tc>
      </w:tr>
      <w:tr w:rsidR="00613B57" w:rsidRPr="00320BFA" w14:paraId="1197AACE" w14:textId="77777777" w:rsidTr="00D63E5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404A7E" w14:textId="77777777" w:rsidR="00613B57" w:rsidRPr="00320BFA" w:rsidRDefault="00613B57" w:rsidP="00D63E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76A5DB" w14:textId="77777777" w:rsidR="00613B57" w:rsidRPr="00801036" w:rsidRDefault="00613B57" w:rsidP="00613B57">
            <w:pPr>
              <w:pStyle w:val="TF-xAvalITEM"/>
              <w:numPr>
                <w:ilvl w:val="0"/>
                <w:numId w:val="13"/>
              </w:numPr>
            </w:pPr>
            <w:r w:rsidRPr="00801036">
              <w:t>REVISÃO BIBLIOGRÁFICA (atenção para a diferença de conteúdo entre projeto e pré-projeto)</w:t>
            </w:r>
          </w:p>
          <w:p w14:paraId="23C5937C" w14:textId="77777777" w:rsidR="00613B57" w:rsidRPr="00801036" w:rsidRDefault="00613B57" w:rsidP="00D63E5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DB7B61D" w14:textId="77777777" w:rsidR="00613B57" w:rsidRPr="00801036" w:rsidRDefault="00613B57" w:rsidP="00D63E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BD26DF9" w14:textId="4E928869" w:rsidR="00613B57" w:rsidRPr="00801036" w:rsidRDefault="005554D7" w:rsidP="00D63E57">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12D1B19E" w14:textId="77777777" w:rsidR="00613B57" w:rsidRPr="00320BFA" w:rsidRDefault="00613B57" w:rsidP="00D63E57">
            <w:pPr>
              <w:keepNext w:val="0"/>
              <w:keepLines w:val="0"/>
              <w:ind w:left="709" w:hanging="709"/>
              <w:jc w:val="both"/>
              <w:rPr>
                <w:sz w:val="18"/>
              </w:rPr>
            </w:pPr>
          </w:p>
        </w:tc>
      </w:tr>
      <w:tr w:rsidR="00613B57" w:rsidRPr="00320BFA" w14:paraId="47517713" w14:textId="77777777" w:rsidTr="00D63E5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280615A" w14:textId="77777777" w:rsidR="00613B57" w:rsidRPr="00320BFA" w:rsidRDefault="00613B57" w:rsidP="00D63E5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2237C3C" w14:textId="77777777" w:rsidR="00613B57" w:rsidRPr="00320BFA" w:rsidRDefault="00613B57" w:rsidP="00613B57">
            <w:pPr>
              <w:pStyle w:val="TF-xAvalITEM"/>
              <w:numPr>
                <w:ilvl w:val="0"/>
                <w:numId w:val="13"/>
              </w:numPr>
            </w:pPr>
            <w:r w:rsidRPr="00320BFA">
              <w:t>LINGUAGEM USADA (redação)</w:t>
            </w:r>
          </w:p>
          <w:p w14:paraId="7661C8A9" w14:textId="77777777" w:rsidR="00613B57" w:rsidRPr="00320BFA" w:rsidRDefault="00613B57" w:rsidP="00D63E5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05BFB73" w14:textId="77777777" w:rsidR="00613B57" w:rsidRPr="00320BFA" w:rsidRDefault="00613B57" w:rsidP="00D63E57">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03CA2E97" w14:textId="77777777" w:rsidR="00613B57" w:rsidRPr="00320BFA" w:rsidRDefault="00613B57" w:rsidP="00D63E57">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7E6A1917" w14:textId="360FF436" w:rsidR="00613B57" w:rsidRPr="00320BFA" w:rsidRDefault="005D72EA" w:rsidP="00D63E57">
            <w:pPr>
              <w:keepNext w:val="0"/>
              <w:keepLines w:val="0"/>
              <w:ind w:left="709" w:hanging="709"/>
              <w:jc w:val="both"/>
              <w:rPr>
                <w:sz w:val="18"/>
              </w:rPr>
            </w:pPr>
            <w:commentRangeStart w:id="130"/>
            <w:r>
              <w:rPr>
                <w:sz w:val="18"/>
              </w:rPr>
              <w:t>X</w:t>
            </w:r>
            <w:commentRangeEnd w:id="130"/>
            <w:r>
              <w:rPr>
                <w:rStyle w:val="Refdecomentrio"/>
              </w:rPr>
              <w:commentReference w:id="130"/>
            </w:r>
            <w:r>
              <w:rPr>
                <w:sz w:val="18"/>
              </w:rPr>
              <w:t xml:space="preserve"> </w:t>
            </w:r>
          </w:p>
        </w:tc>
      </w:tr>
      <w:tr w:rsidR="00613B57" w:rsidRPr="00320BFA" w14:paraId="44C99623" w14:textId="77777777" w:rsidTr="00D63E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51E726" w14:textId="77777777" w:rsidR="00613B57" w:rsidRPr="00320BFA" w:rsidRDefault="00613B57" w:rsidP="00D63E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1D6F14" w14:textId="77777777" w:rsidR="00613B57" w:rsidRPr="00320BFA" w:rsidRDefault="00613B57" w:rsidP="00D63E5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43B16AC" w14:textId="77777777" w:rsidR="00613B57" w:rsidRPr="00320BFA" w:rsidRDefault="00613B57" w:rsidP="00D63E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9E1BE78" w14:textId="77777777" w:rsidR="00613B57" w:rsidRPr="00320BFA" w:rsidRDefault="00613B57" w:rsidP="00D63E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454D059" w14:textId="7720E941" w:rsidR="00613B57" w:rsidRPr="00320BFA" w:rsidRDefault="00C43CE4" w:rsidP="00D63E57">
            <w:pPr>
              <w:keepNext w:val="0"/>
              <w:keepLines w:val="0"/>
              <w:ind w:left="709" w:hanging="709"/>
              <w:jc w:val="both"/>
              <w:rPr>
                <w:sz w:val="18"/>
              </w:rPr>
            </w:pPr>
            <w:r>
              <w:rPr>
                <w:sz w:val="18"/>
              </w:rPr>
              <w:t>X</w:t>
            </w:r>
          </w:p>
        </w:tc>
      </w:tr>
      <w:tr w:rsidR="00613B57" w:rsidRPr="00320BFA" w14:paraId="65709327" w14:textId="77777777" w:rsidTr="00D63E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919236" w14:textId="77777777" w:rsidR="00613B57" w:rsidRPr="00320BFA" w:rsidRDefault="00613B57" w:rsidP="00D63E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A2DEC2" w14:textId="77777777" w:rsidR="00613B57" w:rsidRPr="00320BFA" w:rsidRDefault="00613B57" w:rsidP="00613B57">
            <w:pPr>
              <w:pStyle w:val="TF-xAvalITEM"/>
              <w:numPr>
                <w:ilvl w:val="0"/>
                <w:numId w:val="13"/>
              </w:numPr>
            </w:pPr>
            <w:r w:rsidRPr="00320BFA">
              <w:t>ORGANIZAÇÃO E APRESENTAÇÃO GRÁFICA DO TEXTO</w:t>
            </w:r>
          </w:p>
          <w:p w14:paraId="06489AB6" w14:textId="77777777" w:rsidR="00613B57" w:rsidRPr="00320BFA" w:rsidRDefault="00613B57" w:rsidP="00D63E5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A63F09D" w14:textId="77777777" w:rsidR="00613B57" w:rsidRPr="00320BFA" w:rsidRDefault="00613B57" w:rsidP="00D63E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7128F3A" w14:textId="7A71B48D" w:rsidR="00613B57" w:rsidRPr="00320BFA" w:rsidRDefault="005554D7" w:rsidP="00D63E57">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7E0D75E3" w14:textId="77777777" w:rsidR="00613B57" w:rsidRPr="00320BFA" w:rsidRDefault="00613B57" w:rsidP="00D63E57">
            <w:pPr>
              <w:keepNext w:val="0"/>
              <w:keepLines w:val="0"/>
              <w:ind w:left="709" w:hanging="709"/>
              <w:jc w:val="both"/>
              <w:rPr>
                <w:sz w:val="18"/>
              </w:rPr>
            </w:pPr>
          </w:p>
        </w:tc>
      </w:tr>
      <w:tr w:rsidR="00613B57" w:rsidRPr="00320BFA" w14:paraId="60081F9E" w14:textId="77777777" w:rsidTr="00D63E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CA2B97" w14:textId="77777777" w:rsidR="00613B57" w:rsidRPr="00320BFA" w:rsidRDefault="00613B57" w:rsidP="00D63E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F71354" w14:textId="77777777" w:rsidR="00613B57" w:rsidRPr="00320BFA" w:rsidRDefault="00613B57" w:rsidP="00613B57">
            <w:pPr>
              <w:pStyle w:val="TF-xAvalITEM"/>
              <w:numPr>
                <w:ilvl w:val="0"/>
                <w:numId w:val="13"/>
              </w:numPr>
            </w:pPr>
            <w:r w:rsidRPr="00320BFA">
              <w:t>ILUSTRAÇÕES (figuras, quadros, tabelas)</w:t>
            </w:r>
          </w:p>
          <w:p w14:paraId="29AD3E55" w14:textId="77777777" w:rsidR="00613B57" w:rsidRPr="00320BFA" w:rsidRDefault="00613B57" w:rsidP="00D63E5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63CFAEC" w14:textId="77777777" w:rsidR="00613B57" w:rsidRPr="00320BFA" w:rsidRDefault="00613B57" w:rsidP="00D63E57">
            <w:pPr>
              <w:keepNext w:val="0"/>
              <w:keepLines w:val="0"/>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C732AD8" w14:textId="5C8C0EA8" w:rsidR="00613B57" w:rsidRPr="00320BFA" w:rsidRDefault="00C43CE4" w:rsidP="00D63E57">
            <w:pPr>
              <w:keepNext w:val="0"/>
              <w:keepLines w:val="0"/>
              <w:spacing w:before="80" w:after="8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93F64BB" w14:textId="77777777" w:rsidR="00613B57" w:rsidRPr="00320BFA" w:rsidRDefault="00613B57" w:rsidP="00D63E57">
            <w:pPr>
              <w:keepNext w:val="0"/>
              <w:keepLines w:val="0"/>
              <w:spacing w:before="80" w:after="80"/>
              <w:ind w:left="709" w:hanging="709"/>
              <w:jc w:val="both"/>
              <w:rPr>
                <w:sz w:val="18"/>
              </w:rPr>
            </w:pPr>
          </w:p>
        </w:tc>
      </w:tr>
      <w:tr w:rsidR="00613B57" w:rsidRPr="00320BFA" w14:paraId="7C1DD254" w14:textId="77777777" w:rsidTr="00D63E5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B1C764" w14:textId="77777777" w:rsidR="00613B57" w:rsidRPr="00320BFA" w:rsidRDefault="00613B57" w:rsidP="00D63E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3B1CBF" w14:textId="77777777" w:rsidR="00613B57" w:rsidRPr="00320BFA" w:rsidRDefault="00613B57" w:rsidP="00613B57">
            <w:pPr>
              <w:pStyle w:val="TF-xAvalITEM"/>
              <w:numPr>
                <w:ilvl w:val="0"/>
                <w:numId w:val="13"/>
              </w:numPr>
            </w:pPr>
            <w:r w:rsidRPr="00320BFA">
              <w:t>REFERÊNCIAS E CITAÇÕES</w:t>
            </w:r>
          </w:p>
          <w:p w14:paraId="1BCAA7ED" w14:textId="77777777" w:rsidR="00613B57" w:rsidRPr="00320BFA" w:rsidRDefault="00613B57" w:rsidP="00D63E5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898EF16" w14:textId="4B1F8BC9" w:rsidR="00613B57" w:rsidRPr="00320BFA" w:rsidRDefault="00C43CE4" w:rsidP="00D63E5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E18FD7A" w14:textId="77777777" w:rsidR="00613B57" w:rsidRPr="00320BFA" w:rsidRDefault="00613B57" w:rsidP="00D63E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FC10D09" w14:textId="77777777" w:rsidR="00613B57" w:rsidRPr="00320BFA" w:rsidRDefault="00613B57" w:rsidP="00D63E57">
            <w:pPr>
              <w:keepNext w:val="0"/>
              <w:keepLines w:val="0"/>
              <w:ind w:left="709" w:hanging="709"/>
              <w:jc w:val="both"/>
              <w:rPr>
                <w:sz w:val="18"/>
              </w:rPr>
            </w:pPr>
          </w:p>
        </w:tc>
      </w:tr>
      <w:tr w:rsidR="00613B57" w:rsidRPr="00320BFA" w14:paraId="3E815096" w14:textId="77777777" w:rsidTr="00D63E5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1AEC56" w14:textId="77777777" w:rsidR="00613B57" w:rsidRPr="00320BFA" w:rsidRDefault="00613B57" w:rsidP="00D63E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E9509E" w14:textId="77777777" w:rsidR="00613B57" w:rsidRPr="00320BFA" w:rsidRDefault="00613B57" w:rsidP="00D63E5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FC6B224" w14:textId="17885199" w:rsidR="00613B57" w:rsidRPr="00320BFA" w:rsidRDefault="00613B57" w:rsidP="00D63E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4ACC268" w14:textId="4C709EC9" w:rsidR="00613B57" w:rsidRPr="00320BFA" w:rsidRDefault="00074810" w:rsidP="00D63E57">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12AAD385" w14:textId="77777777" w:rsidR="00613B57" w:rsidRPr="00320BFA" w:rsidRDefault="00613B57" w:rsidP="00D63E57">
            <w:pPr>
              <w:keepNext w:val="0"/>
              <w:keepLines w:val="0"/>
              <w:ind w:left="709" w:hanging="709"/>
              <w:jc w:val="both"/>
              <w:rPr>
                <w:sz w:val="18"/>
              </w:rPr>
            </w:pPr>
          </w:p>
        </w:tc>
      </w:tr>
      <w:tr w:rsidR="00613B57" w:rsidRPr="00320BFA" w14:paraId="14348A76" w14:textId="77777777" w:rsidTr="00D63E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FD57F9" w14:textId="77777777" w:rsidR="00613B57" w:rsidRPr="00320BFA" w:rsidRDefault="00613B57" w:rsidP="00D63E5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F2497E3" w14:textId="77777777" w:rsidR="00613B57" w:rsidRPr="00320BFA" w:rsidRDefault="00613B57" w:rsidP="00D63E5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9E3D4A7" w14:textId="1AE961D0" w:rsidR="00613B57" w:rsidRPr="00320BFA" w:rsidRDefault="00C43CE4" w:rsidP="00D63E57">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6461FEE1" w14:textId="77777777" w:rsidR="00613B57" w:rsidRPr="00320BFA" w:rsidRDefault="00613B57" w:rsidP="00D63E57">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E7BF361" w14:textId="77777777" w:rsidR="00613B57" w:rsidRPr="00320BFA" w:rsidRDefault="00613B57" w:rsidP="00D63E57">
            <w:pPr>
              <w:keepNext w:val="0"/>
              <w:keepLines w:val="0"/>
              <w:ind w:left="709" w:hanging="709"/>
              <w:jc w:val="both"/>
              <w:rPr>
                <w:sz w:val="18"/>
              </w:rPr>
            </w:pPr>
          </w:p>
        </w:tc>
      </w:tr>
    </w:tbl>
    <w:p w14:paraId="6B6D74A5" w14:textId="77777777" w:rsidR="0000224C" w:rsidRDefault="0000224C" w:rsidP="0000224C">
      <w:pPr>
        <w:pStyle w:val="TF-xAvalITEMDETALHE"/>
      </w:pPr>
    </w:p>
    <w:p w14:paraId="6120BEF9" w14:textId="77777777" w:rsidR="006E25D2" w:rsidRDefault="00320BFA" w:rsidP="00320BFA">
      <w:pPr>
        <w:pStyle w:val="TF-xAvalTTULO"/>
      </w:pPr>
      <w:r w:rsidRPr="00320BFA">
        <w:t>PARECER – PROFESSOR DE TCC I ou COORDENADOR DE TCC</w:t>
      </w:r>
      <w:r w:rsidR="006E25D2">
        <w:t xml:space="preserve"> </w:t>
      </w:r>
    </w:p>
    <w:p w14:paraId="404B38FD" w14:textId="77777777" w:rsidR="00320BFA" w:rsidRPr="003F5F25" w:rsidRDefault="006E25D2" w:rsidP="00320BFA">
      <w:pPr>
        <w:pStyle w:val="TF-xAvalTTULO"/>
        <w:rPr>
          <w:b/>
        </w:rPr>
      </w:pPr>
      <w:r w:rsidRPr="003F5F25">
        <w:rPr>
          <w:b/>
        </w:rPr>
        <w:t>(preencher apenas no projeto)</w:t>
      </w:r>
      <w:r w:rsidR="00320BFA" w:rsidRPr="003F5F25">
        <w:rPr>
          <w:b/>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303"/>
        <w:gridCol w:w="3453"/>
        <w:gridCol w:w="3456"/>
      </w:tblGrid>
      <w:tr w:rsidR="00320BFA" w:rsidRPr="00320BFA" w14:paraId="086DCC84"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20D61648" w14:textId="77777777" w:rsidR="00320BFA" w:rsidRPr="00320BFA" w:rsidRDefault="00320BFA" w:rsidP="00320BFA">
            <w:pPr>
              <w:keepNext w:val="0"/>
              <w:keepLines w:val="0"/>
              <w:spacing w:before="60"/>
              <w:jc w:val="both"/>
              <w:rPr>
                <w:sz w:val="18"/>
              </w:rPr>
            </w:pPr>
            <w:r w:rsidRPr="00320BFA">
              <w:rPr>
                <w:sz w:val="18"/>
              </w:rPr>
              <w:t>O projeto de TCC será reprovado se:</w:t>
            </w:r>
          </w:p>
          <w:p w14:paraId="50218FDD" w14:textId="77777777" w:rsidR="00320BFA" w:rsidRPr="00320BFA" w:rsidRDefault="00320BFA" w:rsidP="00320BFA">
            <w:pPr>
              <w:keepNext w:val="0"/>
              <w:keepLines w:val="0"/>
              <w:numPr>
                <w:ilvl w:val="0"/>
                <w:numId w:val="15"/>
              </w:numPr>
              <w:ind w:left="357" w:hanging="357"/>
              <w:jc w:val="both"/>
              <w:rPr>
                <w:sz w:val="18"/>
              </w:rPr>
            </w:pPr>
            <w:r w:rsidRPr="00320BFA">
              <w:rPr>
                <w:sz w:val="18"/>
              </w:rPr>
              <w:t>qualquer um dos itens tiver resposta NÃO ATENDE;</w:t>
            </w:r>
          </w:p>
          <w:p w14:paraId="3298E49B"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E86E78D"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20BFA" w:rsidRPr="00320BFA" w14:paraId="2F5EB0EF" w14:textId="77777777" w:rsidTr="0000224C">
        <w:trPr>
          <w:cantSplit/>
          <w:jc w:val="center"/>
        </w:trPr>
        <w:tc>
          <w:tcPr>
            <w:tcW w:w="1250" w:type="pct"/>
            <w:tcBorders>
              <w:top w:val="nil"/>
              <w:left w:val="single" w:sz="12" w:space="0" w:color="auto"/>
              <w:bottom w:val="single" w:sz="12" w:space="0" w:color="auto"/>
              <w:right w:val="nil"/>
            </w:tcBorders>
            <w:hideMark/>
          </w:tcPr>
          <w:p w14:paraId="774B9195" w14:textId="77777777" w:rsidR="00320BFA" w:rsidRPr="00320BFA" w:rsidRDefault="00320BFA" w:rsidP="00320BFA">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91CF2B9" w14:textId="77777777" w:rsidR="00320BFA" w:rsidRPr="00320BFA" w:rsidRDefault="00320BFA" w:rsidP="00320BFA">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69864C5" w14:textId="77777777" w:rsidR="00320BFA" w:rsidRPr="00320BFA" w:rsidRDefault="00320BFA" w:rsidP="00320BFA">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5EB692B8" w14:textId="14E22921" w:rsidR="0000224C" w:rsidRDefault="0000224C" w:rsidP="0000224C">
      <w:pPr>
        <w:pStyle w:val="TF-xAvalLINHA"/>
        <w:tabs>
          <w:tab w:val="left" w:leader="underscore" w:pos="6237"/>
        </w:tabs>
      </w:pPr>
      <w:r>
        <w:t xml:space="preserve">Assinatura: </w:t>
      </w:r>
      <w:r>
        <w:tab/>
      </w:r>
      <w:r>
        <w:tab/>
        <w:t xml:space="preserve"> Data: </w:t>
      </w:r>
      <w:r w:rsidR="00A94BFC">
        <w:t>26/04/2021.</w:t>
      </w:r>
      <w:r>
        <w:tab/>
      </w:r>
    </w:p>
    <w:p w14:paraId="1D278B24"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7087"/>
        <w:gridCol w:w="444"/>
        <w:gridCol w:w="551"/>
        <w:gridCol w:w="492"/>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23"/>
      <w:footerReference w:type="default" r:id="rId24"/>
      <w:headerReference w:type="first" r:id="rId25"/>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ndreza Sartori" w:date="2021-04-26T14:00:00Z" w:initials="AS">
    <w:p w14:paraId="166A1C02" w14:textId="51D61A06" w:rsidR="00A70DE1" w:rsidRDefault="00A70DE1">
      <w:pPr>
        <w:pStyle w:val="Textodecomentrio"/>
      </w:pPr>
      <w:r>
        <w:rPr>
          <w:rStyle w:val="Refdecomentrio"/>
        </w:rPr>
        <w:annotationRef/>
      </w:r>
      <w:r>
        <w:t>O teu título não está de acordo com a tua proposta.</w:t>
      </w:r>
    </w:p>
  </w:comment>
  <w:comment w:id="10" w:author="Andreza Sartori" w:date="2021-04-26T13:38:00Z" w:initials="AS">
    <w:p w14:paraId="28AD780B" w14:textId="70D590EA" w:rsidR="0005237D" w:rsidRDefault="0005237D">
      <w:pPr>
        <w:pStyle w:val="Textodecomentrio"/>
      </w:pPr>
      <w:r>
        <w:rPr>
          <w:rStyle w:val="Refdecomentrio"/>
        </w:rPr>
        <w:annotationRef/>
      </w:r>
      <w:r w:rsidRPr="0005237D">
        <w:t>Rever a redação.</w:t>
      </w:r>
    </w:p>
  </w:comment>
  <w:comment w:id="11" w:author="Andreza Sartori" w:date="2021-04-26T13:38:00Z" w:initials="AS">
    <w:p w14:paraId="4C255FC9" w14:textId="28C569C6" w:rsidR="0005237D" w:rsidRDefault="0005237D">
      <w:pPr>
        <w:pStyle w:val="Textodecomentrio"/>
      </w:pPr>
      <w:r>
        <w:rPr>
          <w:rStyle w:val="Refdecomentrio"/>
        </w:rPr>
        <w:annotationRef/>
      </w:r>
      <w:r w:rsidRPr="0005237D">
        <w:t>Texto deve ser escrito no impessoal.</w:t>
      </w:r>
    </w:p>
  </w:comment>
  <w:comment w:id="12" w:author="Andreza Sartori" w:date="2021-04-26T13:39:00Z" w:initials="AS">
    <w:p w14:paraId="3877A4C6" w14:textId="0098AF04" w:rsidR="0005237D" w:rsidRDefault="0005237D">
      <w:pPr>
        <w:pStyle w:val="Textodecomentrio"/>
      </w:pPr>
      <w:r>
        <w:rPr>
          <w:rStyle w:val="Refdecomentrio"/>
        </w:rPr>
        <w:annotationRef/>
      </w:r>
      <w:r w:rsidRPr="0005237D">
        <w:t>Deve-se evitar iniciar a frase com gerúndio. Gerúndio complementa alguma ideia.</w:t>
      </w:r>
    </w:p>
  </w:comment>
  <w:comment w:id="13" w:author="Andreza Sartori" w:date="2021-04-26T13:40:00Z" w:initials="AS">
    <w:p w14:paraId="5842E2F7" w14:textId="08615089" w:rsidR="00C92A77" w:rsidRDefault="00C92A77">
      <w:pPr>
        <w:pStyle w:val="Textodecomentrio"/>
      </w:pPr>
      <w:r>
        <w:rPr>
          <w:rStyle w:val="Refdecomentrio"/>
        </w:rPr>
        <w:annotationRef/>
      </w:r>
      <w:r w:rsidRPr="00C92A77">
        <w:t>Onde expressa lugar. Prefira “o qual”, “no qual”, “em que” ou veja se é realmente necessário</w:t>
      </w:r>
    </w:p>
  </w:comment>
  <w:comment w:id="16" w:author="Andreza Sartori" w:date="2021-04-26T13:41:00Z" w:initials="AS">
    <w:p w14:paraId="686D37BA" w14:textId="22584134" w:rsidR="006E4108" w:rsidRDefault="006E4108">
      <w:pPr>
        <w:pStyle w:val="Textodecomentrio"/>
      </w:pPr>
      <w:r>
        <w:rPr>
          <w:rStyle w:val="Refdecomentrio"/>
        </w:rPr>
        <w:annotationRef/>
      </w:r>
      <w:r>
        <w:t>Quem disse isso? Precisa de fonte.</w:t>
      </w:r>
    </w:p>
  </w:comment>
  <w:comment w:id="19" w:author="Andreza Sartori" w:date="2021-04-26T13:42:00Z" w:initials="AS">
    <w:p w14:paraId="4634A7BE" w14:textId="49002359" w:rsidR="00BB366A" w:rsidRDefault="00BB366A">
      <w:pPr>
        <w:pStyle w:val="Textodecomentrio"/>
      </w:pPr>
      <w:r>
        <w:rPr>
          <w:rStyle w:val="Refdecomentrio"/>
        </w:rPr>
        <w:annotationRef/>
      </w:r>
      <w:r>
        <w:t>Não está de acordo com a norma. Ver: apud</w:t>
      </w:r>
    </w:p>
  </w:comment>
  <w:comment w:id="20" w:author="Andreza Sartori" w:date="2021-04-26T13:58:00Z" w:initials="AS">
    <w:p w14:paraId="1D3E1732" w14:textId="2EB4FD2A" w:rsidR="00BA61D6" w:rsidRDefault="00BA61D6">
      <w:pPr>
        <w:pStyle w:val="Textodecomentrio"/>
      </w:pPr>
      <w:r>
        <w:rPr>
          <w:rStyle w:val="Refdecomentrio"/>
        </w:rPr>
        <w:annotationRef/>
      </w:r>
      <w:r w:rsidRPr="00BA61D6">
        <w:t>Rever a redação.</w:t>
      </w:r>
    </w:p>
  </w:comment>
  <w:comment w:id="35" w:author="Andreza Sartori" w:date="2021-04-26T14:44:00Z" w:initials="AS">
    <w:p w14:paraId="2F232802" w14:textId="5BBACA47" w:rsidR="00864697" w:rsidRDefault="00864697">
      <w:pPr>
        <w:pStyle w:val="Textodecomentrio"/>
      </w:pPr>
      <w:r>
        <w:rPr>
          <w:rStyle w:val="Refdecomentrio"/>
        </w:rPr>
        <w:annotationRef/>
      </w:r>
      <w:r>
        <w:t>Continuar não é objetivo. Teu objetivo precisa ser revisto.</w:t>
      </w:r>
    </w:p>
  </w:comment>
  <w:comment w:id="36" w:author="Andreza Sartori" w:date="2021-04-26T14:12:00Z" w:initials="AS">
    <w:p w14:paraId="6B3C33FC" w14:textId="6DB770FB" w:rsidR="00564AC1" w:rsidRDefault="00564AC1">
      <w:pPr>
        <w:pStyle w:val="Textodecomentrio"/>
      </w:pPr>
      <w:r>
        <w:rPr>
          <w:rStyle w:val="Refdecomentrio"/>
        </w:rPr>
        <w:annotationRef/>
      </w:r>
      <w:r>
        <w:t>Qual?</w:t>
      </w:r>
    </w:p>
  </w:comment>
  <w:comment w:id="42" w:author="Andreza Sartori" w:date="2021-04-26T20:09:00Z" w:initials="AS">
    <w:p w14:paraId="65C74922" w14:textId="4C20D86F" w:rsidR="00404CDA" w:rsidRDefault="00404CDA">
      <w:pPr>
        <w:pStyle w:val="Textodecomentrio"/>
      </w:pPr>
      <w:r>
        <w:rPr>
          <w:rStyle w:val="Refdecomentrio"/>
        </w:rPr>
        <w:annotationRef/>
      </w:r>
      <w:r>
        <w:t>itálico</w:t>
      </w:r>
    </w:p>
  </w:comment>
  <w:comment w:id="43" w:author="Andreza Sartori" w:date="2021-04-26T20:09:00Z" w:initials="AS">
    <w:p w14:paraId="231BEAF3" w14:textId="0B716162" w:rsidR="00404CDA" w:rsidRDefault="00404CDA">
      <w:pPr>
        <w:pStyle w:val="Textodecomentrio"/>
      </w:pPr>
      <w:r>
        <w:rPr>
          <w:rStyle w:val="Refdecomentrio"/>
        </w:rPr>
        <w:annotationRef/>
      </w:r>
      <w:r>
        <w:t>fonte?</w:t>
      </w:r>
    </w:p>
  </w:comment>
  <w:comment w:id="44" w:author="Andreza Sartori" w:date="2021-04-26T20:13:00Z" w:initials="AS">
    <w:p w14:paraId="40B7F0B1" w14:textId="426C8C89" w:rsidR="00703DE8" w:rsidRDefault="00703DE8">
      <w:pPr>
        <w:pStyle w:val="Textodecomentrio"/>
      </w:pPr>
      <w:r>
        <w:rPr>
          <w:rStyle w:val="Refdecomentrio"/>
        </w:rPr>
        <w:annotationRef/>
      </w:r>
      <w:r>
        <w:t xml:space="preserve">Falta uma conclusão para esta frase </w:t>
      </w:r>
    </w:p>
  </w:comment>
  <w:comment w:id="45" w:author="Andreza Sartori" w:date="2021-04-26T20:14:00Z" w:initials="AS">
    <w:p w14:paraId="1B2BB7CF" w14:textId="70D3CF67" w:rsidR="00021BA5" w:rsidRDefault="003835BF">
      <w:pPr>
        <w:pStyle w:val="Textodecomentrio"/>
      </w:pPr>
      <w:r>
        <w:rPr>
          <w:rStyle w:val="Refdecomentrio"/>
        </w:rPr>
        <w:annotationRef/>
      </w:r>
      <w:r w:rsidRPr="003835BF">
        <w:t>Deve-se evitar iniciar a frase com gerúndio. Gerúndio complementa alguma ideia.</w:t>
      </w:r>
    </w:p>
  </w:comment>
  <w:comment w:id="47" w:author="Andreza Sartori" w:date="2021-04-26T20:15:00Z" w:initials="AS">
    <w:p w14:paraId="08C89F7A" w14:textId="7DD80635" w:rsidR="00021BA5" w:rsidRDefault="00021BA5">
      <w:pPr>
        <w:pStyle w:val="Textodecomentrio"/>
      </w:pPr>
      <w:r>
        <w:rPr>
          <w:rStyle w:val="Refdecomentrio"/>
        </w:rPr>
        <w:annotationRef/>
      </w:r>
      <w:r w:rsidRPr="00021BA5">
        <w:t>Texto deve ser escrito no impessoal.</w:t>
      </w:r>
    </w:p>
  </w:comment>
  <w:comment w:id="50" w:author="Andreza Sartori" w:date="2021-04-23T21:09:00Z" w:initials="AS">
    <w:p w14:paraId="016159BA" w14:textId="609DAB08" w:rsidR="00D23B45" w:rsidRDefault="00D23B45">
      <w:pPr>
        <w:pStyle w:val="Textodecomentrio"/>
      </w:pPr>
      <w:r>
        <w:rPr>
          <w:rStyle w:val="Refdecomentrio"/>
        </w:rPr>
        <w:annotationRef/>
      </w:r>
      <w:r w:rsidRPr="00D23B45">
        <w:t>Coloque o recurso de referência cruzada para figura/quadro/tabela. Faça isso em todo o texto.</w:t>
      </w:r>
    </w:p>
  </w:comment>
  <w:comment w:id="51" w:author="Andreza Sartori" w:date="2021-04-26T20:24:00Z" w:initials="AS">
    <w:p w14:paraId="109ACF3E" w14:textId="6651AFA0" w:rsidR="0037240C" w:rsidRDefault="0037240C">
      <w:pPr>
        <w:pStyle w:val="Textodecomentrio"/>
      </w:pPr>
      <w:r>
        <w:rPr>
          <w:rStyle w:val="Refdecomentrio"/>
        </w:rPr>
        <w:annotationRef/>
      </w:r>
      <w:r>
        <w:t>O que?</w:t>
      </w:r>
    </w:p>
  </w:comment>
  <w:comment w:id="52" w:author="Andreza Sartori" w:date="2021-04-23T20:54:00Z" w:initials="AS">
    <w:p w14:paraId="780C65F9" w14:textId="68D41971" w:rsidR="00441844" w:rsidRDefault="00441844">
      <w:pPr>
        <w:pStyle w:val="Textodecomentrio"/>
      </w:pPr>
      <w:r>
        <w:rPr>
          <w:rStyle w:val="Refdecomentrio"/>
        </w:rPr>
        <w:annotationRef/>
      </w:r>
      <w:r>
        <w:t>Não está no estilo</w:t>
      </w:r>
      <w:r w:rsidR="00D078E8">
        <w:t xml:space="preserve">. Rever em </w:t>
      </w:r>
      <w:proofErr w:type="gramStart"/>
      <w:r w:rsidR="00D078E8">
        <w:t>todas legendas</w:t>
      </w:r>
      <w:proofErr w:type="gramEnd"/>
      <w:r w:rsidR="00D078E8">
        <w:t>.</w:t>
      </w:r>
    </w:p>
  </w:comment>
  <w:comment w:id="53" w:author="Andreza Sartori" w:date="2021-04-26T20:27:00Z" w:initials="AS">
    <w:p w14:paraId="67E8BD61" w14:textId="6C2CA388" w:rsidR="00BD051A" w:rsidRDefault="00BD051A">
      <w:pPr>
        <w:pStyle w:val="Textodecomentrio"/>
      </w:pPr>
      <w:r>
        <w:rPr>
          <w:rStyle w:val="Refdecomentrio"/>
        </w:rPr>
        <w:annotationRef/>
      </w:r>
      <w:r>
        <w:t>Falta conclusão</w:t>
      </w:r>
    </w:p>
  </w:comment>
  <w:comment w:id="60" w:author="Andreza Sartori" w:date="2021-04-26T20:33:00Z" w:initials="AS">
    <w:p w14:paraId="4CAAB16B" w14:textId="3463C731" w:rsidR="00DA7936" w:rsidRDefault="00DA7936">
      <w:pPr>
        <w:pStyle w:val="Textodecomentrio"/>
      </w:pPr>
      <w:r>
        <w:rPr>
          <w:rStyle w:val="Refdecomentrio"/>
        </w:rPr>
        <w:annotationRef/>
      </w:r>
      <w:r>
        <w:t xml:space="preserve">Tanto na figura 2 como na figura 3 você coloca a, b, c, mas não explica no texto ou não identifica no texto o que cada item quer dizer. </w:t>
      </w:r>
    </w:p>
  </w:comment>
  <w:comment w:id="61" w:author="Andreza Sartori" w:date="2021-04-26T20:30:00Z" w:initials="AS">
    <w:p w14:paraId="691A7355" w14:textId="0F16F356" w:rsidR="00506751" w:rsidRDefault="00506751">
      <w:pPr>
        <w:pStyle w:val="Textodecomentrio"/>
      </w:pPr>
      <w:r>
        <w:rPr>
          <w:rStyle w:val="Refdecomentrio"/>
        </w:rPr>
        <w:annotationRef/>
      </w:r>
      <w:r>
        <w:t>A imagem está desfocada.</w:t>
      </w:r>
    </w:p>
  </w:comment>
  <w:comment w:id="62" w:author="Andreza Sartori" w:date="2021-04-26T20:31:00Z" w:initials="AS">
    <w:p w14:paraId="13FCEC8E" w14:textId="420BB65D" w:rsidR="00766803" w:rsidRDefault="00766803">
      <w:pPr>
        <w:pStyle w:val="Textodecomentrio"/>
      </w:pPr>
      <w:r>
        <w:rPr>
          <w:rStyle w:val="Refdecomentrio"/>
        </w:rPr>
        <w:annotationRef/>
      </w:r>
      <w:r>
        <w:t>Rever a redação.</w:t>
      </w:r>
    </w:p>
  </w:comment>
  <w:comment w:id="68" w:author="Andreza Sartori" w:date="2021-04-26T20:35:00Z" w:initials="AS">
    <w:p w14:paraId="3249FC52" w14:textId="35CF979C" w:rsidR="00EE0941" w:rsidRDefault="00EE0941">
      <w:pPr>
        <w:pStyle w:val="Textodecomentrio"/>
      </w:pPr>
      <w:r>
        <w:rPr>
          <w:rStyle w:val="Refdecomentrio"/>
        </w:rPr>
        <w:annotationRef/>
      </w:r>
      <w:r>
        <w:t>Rever redação.</w:t>
      </w:r>
    </w:p>
  </w:comment>
  <w:comment w:id="71" w:author="Andreza Sartori" w:date="2021-04-26T20:36:00Z" w:initials="AS">
    <w:p w14:paraId="7E99F566" w14:textId="189701DC" w:rsidR="0046096D" w:rsidRDefault="0046096D">
      <w:pPr>
        <w:pStyle w:val="Textodecomentrio"/>
      </w:pPr>
      <w:r>
        <w:rPr>
          <w:rStyle w:val="Refdecomentrio"/>
        </w:rPr>
        <w:annotationRef/>
      </w:r>
      <w:r>
        <w:t>Rever redação.</w:t>
      </w:r>
    </w:p>
  </w:comment>
  <w:comment w:id="72" w:author="Andreza Sartori" w:date="2021-04-26T20:38:00Z" w:initials="AS">
    <w:p w14:paraId="7C57A8CC" w14:textId="2350EB58" w:rsidR="00352C25" w:rsidRDefault="00352C25">
      <w:pPr>
        <w:pStyle w:val="Textodecomentrio"/>
      </w:pPr>
      <w:r>
        <w:rPr>
          <w:rStyle w:val="Refdecomentrio"/>
        </w:rPr>
        <w:annotationRef/>
      </w:r>
      <w:r>
        <w:t>Rever redação.</w:t>
      </w:r>
    </w:p>
  </w:comment>
  <w:comment w:id="73" w:author="Andreza Sartori" w:date="2021-04-26T20:39:00Z" w:initials="AS">
    <w:p w14:paraId="3C5E9187" w14:textId="76B3A35E" w:rsidR="00B54EB3" w:rsidRDefault="00B54EB3">
      <w:pPr>
        <w:pStyle w:val="Textodecomentrio"/>
      </w:pPr>
      <w:r>
        <w:rPr>
          <w:rStyle w:val="Refdecomentrio"/>
        </w:rPr>
        <w:annotationRef/>
      </w:r>
      <w:r>
        <w:t>Rever redação.</w:t>
      </w:r>
    </w:p>
  </w:comment>
  <w:comment w:id="82" w:author="Andreza Sartori" w:date="2021-04-26T21:47:00Z" w:initials="AS">
    <w:p w14:paraId="651FA2EB" w14:textId="7B0F4FDB" w:rsidR="00FA3CB6" w:rsidRDefault="00FA3CB6">
      <w:pPr>
        <w:pStyle w:val="Textodecomentrio"/>
      </w:pPr>
      <w:r>
        <w:rPr>
          <w:rStyle w:val="Refdecomentrio"/>
        </w:rPr>
        <w:annotationRef/>
      </w:r>
      <w:r w:rsidRPr="00FA3CB6">
        <w:t>Onde expressa lugar. Prefira “o qual”, “no qual”, “em que” ou veja se é realmente necessário</w:t>
      </w:r>
    </w:p>
  </w:comment>
  <w:comment w:id="87" w:author="Andreza Sartori" w:date="2021-04-26T21:51:00Z" w:initials="AS">
    <w:p w14:paraId="19522A51" w14:textId="56D49F5B" w:rsidR="003D0C1C" w:rsidRDefault="003D0C1C">
      <w:pPr>
        <w:pStyle w:val="Textodecomentrio"/>
      </w:pPr>
      <w:r>
        <w:rPr>
          <w:rStyle w:val="Refdecomentrio"/>
        </w:rPr>
        <w:annotationRef/>
      </w:r>
      <w:r>
        <w:t>Rever redação</w:t>
      </w:r>
    </w:p>
  </w:comment>
  <w:comment w:id="88" w:author="Andreza Sartori" w:date="2021-04-26T21:52:00Z" w:initials="AS">
    <w:p w14:paraId="2DC9EA95" w14:textId="47364CEF" w:rsidR="003074DA" w:rsidRDefault="003074DA">
      <w:pPr>
        <w:pStyle w:val="Textodecomentrio"/>
      </w:pPr>
      <w:r>
        <w:rPr>
          <w:rStyle w:val="Refdecomentrio"/>
        </w:rPr>
        <w:annotationRef/>
      </w:r>
      <w:r w:rsidRPr="003074DA">
        <w:t>Frase longa. Rever redação.</w:t>
      </w:r>
    </w:p>
  </w:comment>
  <w:comment w:id="89" w:author="Andreza Sartori" w:date="2021-04-26T21:53:00Z" w:initials="AS">
    <w:p w14:paraId="007382EF" w14:textId="2635B81D" w:rsidR="000D351E" w:rsidRDefault="000D351E">
      <w:pPr>
        <w:pStyle w:val="Textodecomentrio"/>
      </w:pPr>
      <w:r>
        <w:rPr>
          <w:rStyle w:val="Refdecomentrio"/>
        </w:rPr>
        <w:annotationRef/>
      </w:r>
      <w:r w:rsidRPr="000D351E">
        <w:t>Rever redação.</w:t>
      </w:r>
    </w:p>
  </w:comment>
  <w:comment w:id="95" w:author="Andreza Sartori" w:date="2021-04-26T21:54:00Z" w:initials="AS">
    <w:p w14:paraId="0B65869C" w14:textId="5EB06E09" w:rsidR="00E55DF3" w:rsidRDefault="00E55DF3">
      <w:pPr>
        <w:pStyle w:val="Textodecomentrio"/>
      </w:pPr>
      <w:r>
        <w:rPr>
          <w:rStyle w:val="Refdecomentrio"/>
        </w:rPr>
        <w:annotationRef/>
      </w:r>
      <w:r>
        <w:t>Rever.</w:t>
      </w:r>
    </w:p>
  </w:comment>
  <w:comment w:id="100" w:author="Andreza Sartori" w:date="2021-04-26T21:59:00Z" w:initials="AS">
    <w:p w14:paraId="3808462A" w14:textId="649CC6F9" w:rsidR="00E37C6A" w:rsidRDefault="00E37C6A">
      <w:pPr>
        <w:pStyle w:val="Textodecomentrio"/>
      </w:pPr>
      <w:r>
        <w:rPr>
          <w:rStyle w:val="Refdecomentrio"/>
        </w:rPr>
        <w:annotationRef/>
      </w:r>
      <w:r>
        <w:t>Falta uma ligação com a parte anterior da frase.</w:t>
      </w:r>
    </w:p>
  </w:comment>
  <w:comment w:id="102" w:author="Andreza Sartori" w:date="2021-04-26T22:01:00Z" w:initials="AS">
    <w:p w14:paraId="59722AFF" w14:textId="3B4436B2" w:rsidR="00987238" w:rsidRDefault="00987238">
      <w:pPr>
        <w:pStyle w:val="Textodecomentrio"/>
      </w:pPr>
      <w:r>
        <w:rPr>
          <w:rStyle w:val="Refdecomentrio"/>
        </w:rPr>
        <w:annotationRef/>
      </w:r>
      <w:r w:rsidRPr="00987238">
        <w:t>Não tem vírgula depois da referência pois não existe vírgula entre sujeito e verbo.</w:t>
      </w:r>
    </w:p>
  </w:comment>
  <w:comment w:id="107" w:author="Andreza Sartori" w:date="2021-04-26T22:06:00Z" w:initials="AS">
    <w:p w14:paraId="0B4BF3F4" w14:textId="4D5CA642" w:rsidR="00370027" w:rsidRDefault="00370027">
      <w:pPr>
        <w:pStyle w:val="Textodecomentrio"/>
      </w:pPr>
      <w:r>
        <w:rPr>
          <w:rStyle w:val="Refdecomentrio"/>
        </w:rPr>
        <w:annotationRef/>
      </w:r>
      <w:r w:rsidRPr="00370027">
        <w:t>Nomes de pacotes, classes, entidades, atributos, métodos ou diálogos de interface devem ser escritos em fonte courier (tem estilo)</w:t>
      </w:r>
    </w:p>
  </w:comment>
  <w:comment w:id="108" w:author="Andreza Sartori" w:date="2021-04-26T22:07:00Z" w:initials="AS">
    <w:p w14:paraId="4EB99B7F" w14:textId="2C78B0A3" w:rsidR="006F6672" w:rsidRDefault="006F6672">
      <w:pPr>
        <w:pStyle w:val="Textodecomentrio"/>
      </w:pPr>
      <w:r>
        <w:rPr>
          <w:rStyle w:val="Refdecomentrio"/>
        </w:rPr>
        <w:annotationRef/>
      </w:r>
      <w:r>
        <w:t>Rever redação</w:t>
      </w:r>
    </w:p>
  </w:comment>
  <w:comment w:id="117" w:author="Andreza Sartori" w:date="2021-04-26T22:13:00Z" w:initials="AS">
    <w:p w14:paraId="2A584BA7" w14:textId="3257B3E2" w:rsidR="00B75B3D" w:rsidRDefault="00B75B3D">
      <w:pPr>
        <w:pStyle w:val="Textodecomentrio"/>
      </w:pPr>
      <w:r>
        <w:rPr>
          <w:rStyle w:val="Refdecomentrio"/>
        </w:rPr>
        <w:annotationRef/>
      </w:r>
      <w:r>
        <w:t>Rever redação.</w:t>
      </w:r>
    </w:p>
  </w:comment>
  <w:comment w:id="128" w:author="Andreza Sartori" w:date="2021-04-26T22:27:00Z" w:initials="AS">
    <w:p w14:paraId="731005F5" w14:textId="3354F5CC" w:rsidR="00F52F5B" w:rsidRDefault="00F52F5B">
      <w:pPr>
        <w:pStyle w:val="Textodecomentrio"/>
      </w:pPr>
      <w:r>
        <w:rPr>
          <w:rStyle w:val="Refdecomentrio"/>
        </w:rPr>
        <w:annotationRef/>
      </w:r>
      <w:r>
        <w:t>Rever redação.</w:t>
      </w:r>
    </w:p>
  </w:comment>
  <w:comment w:id="130" w:author="Andreza Sartori" w:date="2021-04-26T22:09:00Z" w:initials="AS">
    <w:p w14:paraId="1D1888CC" w14:textId="5B87659D" w:rsidR="005D72EA" w:rsidRDefault="005D72EA">
      <w:pPr>
        <w:pStyle w:val="Textodecomentrio"/>
      </w:pPr>
      <w:r>
        <w:rPr>
          <w:rStyle w:val="Refdecomentrio"/>
        </w:rPr>
        <w:annotationRef/>
      </w:r>
      <w:r w:rsidRPr="005D72EA">
        <w:t xml:space="preserve">Você precisa fazer uma boa revisão </w:t>
      </w:r>
      <w:r>
        <w:t xml:space="preserve">em todo </w:t>
      </w:r>
      <w:r w:rsidRPr="005D72EA">
        <w:t>o texto. Tem vários erros de concordância, uso de linguagem informal</w:t>
      </w:r>
      <w:r w:rsidR="00885BBF">
        <w:t>, frases sem sentido</w:t>
      </w:r>
      <w:r w:rsidR="00CE6758">
        <w:t>,</w:t>
      </w:r>
      <w:r w:rsidRPr="005D72EA">
        <w:t xml:space="preserve"> entre outros itens mencionados no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6A1C02" w15:done="0"/>
  <w15:commentEx w15:paraId="28AD780B" w15:done="0"/>
  <w15:commentEx w15:paraId="4C255FC9" w15:done="0"/>
  <w15:commentEx w15:paraId="3877A4C6" w15:done="0"/>
  <w15:commentEx w15:paraId="5842E2F7" w15:done="0"/>
  <w15:commentEx w15:paraId="686D37BA" w15:done="0"/>
  <w15:commentEx w15:paraId="4634A7BE" w15:done="0"/>
  <w15:commentEx w15:paraId="1D3E1732" w15:done="0"/>
  <w15:commentEx w15:paraId="2F232802" w15:done="0"/>
  <w15:commentEx w15:paraId="6B3C33FC" w15:done="0"/>
  <w15:commentEx w15:paraId="65C74922" w15:done="0"/>
  <w15:commentEx w15:paraId="231BEAF3" w15:done="0"/>
  <w15:commentEx w15:paraId="40B7F0B1" w15:done="0"/>
  <w15:commentEx w15:paraId="1B2BB7CF" w15:done="0"/>
  <w15:commentEx w15:paraId="08C89F7A" w15:done="0"/>
  <w15:commentEx w15:paraId="016159BA" w15:done="0"/>
  <w15:commentEx w15:paraId="109ACF3E" w15:done="0"/>
  <w15:commentEx w15:paraId="780C65F9" w15:done="0"/>
  <w15:commentEx w15:paraId="67E8BD61" w15:done="0"/>
  <w15:commentEx w15:paraId="4CAAB16B" w15:done="0"/>
  <w15:commentEx w15:paraId="691A7355" w15:done="0"/>
  <w15:commentEx w15:paraId="13FCEC8E" w15:done="0"/>
  <w15:commentEx w15:paraId="3249FC52" w15:done="0"/>
  <w15:commentEx w15:paraId="7E99F566" w15:done="0"/>
  <w15:commentEx w15:paraId="7C57A8CC" w15:done="0"/>
  <w15:commentEx w15:paraId="3C5E9187" w15:done="0"/>
  <w15:commentEx w15:paraId="651FA2EB" w15:done="0"/>
  <w15:commentEx w15:paraId="19522A51" w15:done="0"/>
  <w15:commentEx w15:paraId="2DC9EA95" w15:done="0"/>
  <w15:commentEx w15:paraId="007382EF" w15:done="0"/>
  <w15:commentEx w15:paraId="0B65869C" w15:done="0"/>
  <w15:commentEx w15:paraId="3808462A" w15:done="0"/>
  <w15:commentEx w15:paraId="59722AFF" w15:done="0"/>
  <w15:commentEx w15:paraId="0B4BF3F4" w15:done="0"/>
  <w15:commentEx w15:paraId="4EB99B7F" w15:done="0"/>
  <w15:commentEx w15:paraId="2A584BA7" w15:done="0"/>
  <w15:commentEx w15:paraId="731005F5" w15:done="0"/>
  <w15:commentEx w15:paraId="1D1888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145FA" w16cex:dateUtc="2021-04-26T17:00:00Z"/>
  <w16cex:commentExtensible w16cex:durableId="243140D2" w16cex:dateUtc="2021-04-26T16:38:00Z"/>
  <w16cex:commentExtensible w16cex:durableId="243140E7" w16cex:dateUtc="2021-04-26T16:38:00Z"/>
  <w16cex:commentExtensible w16cex:durableId="24314108" w16cex:dateUtc="2021-04-26T16:39:00Z"/>
  <w16cex:commentExtensible w16cex:durableId="2431413B" w16cex:dateUtc="2021-04-26T16:40:00Z"/>
  <w16cex:commentExtensible w16cex:durableId="2431417C" w16cex:dateUtc="2021-04-26T16:41:00Z"/>
  <w16cex:commentExtensible w16cex:durableId="243141B0" w16cex:dateUtc="2021-04-26T16:42:00Z"/>
  <w16cex:commentExtensible w16cex:durableId="24314579" w16cex:dateUtc="2021-04-26T16:58:00Z"/>
  <w16cex:commentExtensible w16cex:durableId="24315037" w16cex:dateUtc="2021-04-26T17:44:00Z"/>
  <w16cex:commentExtensible w16cex:durableId="243148B4" w16cex:dateUtc="2021-04-26T17:12:00Z"/>
  <w16cex:commentExtensible w16cex:durableId="24319C81" w16cex:dateUtc="2021-04-26T23:09:00Z"/>
  <w16cex:commentExtensible w16cex:durableId="24319C8E" w16cex:dateUtc="2021-04-26T23:09:00Z"/>
  <w16cex:commentExtensible w16cex:durableId="24319D4D" w16cex:dateUtc="2021-04-26T23:13:00Z"/>
  <w16cex:commentExtensible w16cex:durableId="24319DA2" w16cex:dateUtc="2021-04-26T23:14:00Z"/>
  <w16cex:commentExtensible w16cex:durableId="24319DF5" w16cex:dateUtc="2021-04-26T23:15:00Z"/>
  <w16cex:commentExtensible w16cex:durableId="242DB611" w16cex:dateUtc="2021-04-24T00:09:00Z"/>
  <w16cex:commentExtensible w16cex:durableId="2431A019" w16cex:dateUtc="2021-04-26T23:24:00Z"/>
  <w16cex:commentExtensible w16cex:durableId="242DB28D" w16cex:dateUtc="2021-04-23T23:54:00Z"/>
  <w16cex:commentExtensible w16cex:durableId="2431A0CD" w16cex:dateUtc="2021-04-26T23:27:00Z"/>
  <w16cex:commentExtensible w16cex:durableId="2431A22B" w16cex:dateUtc="2021-04-26T23:33:00Z"/>
  <w16cex:commentExtensible w16cex:durableId="2431A180" w16cex:dateUtc="2021-04-26T23:30:00Z"/>
  <w16cex:commentExtensible w16cex:durableId="2431A1A6" w16cex:dateUtc="2021-04-26T23:31:00Z"/>
  <w16cex:commentExtensible w16cex:durableId="2431A275" w16cex:dateUtc="2021-04-26T23:35:00Z"/>
  <w16cex:commentExtensible w16cex:durableId="2431A2E2" w16cex:dateUtc="2021-04-26T23:36:00Z"/>
  <w16cex:commentExtensible w16cex:durableId="2431A338" w16cex:dateUtc="2021-04-26T23:38:00Z"/>
  <w16cex:commentExtensible w16cex:durableId="2431A371" w16cex:dateUtc="2021-04-26T23:39:00Z"/>
  <w16cex:commentExtensible w16cex:durableId="2431B36B" w16cex:dateUtc="2021-04-27T00:47:00Z"/>
  <w16cex:commentExtensible w16cex:durableId="2431B465" w16cex:dateUtc="2021-04-27T00:51:00Z"/>
  <w16cex:commentExtensible w16cex:durableId="2431B48A" w16cex:dateUtc="2021-04-27T00:52:00Z"/>
  <w16cex:commentExtensible w16cex:durableId="2431B4D5" w16cex:dateUtc="2021-04-27T00:53:00Z"/>
  <w16cex:commentExtensible w16cex:durableId="2431B512" w16cex:dateUtc="2021-04-27T00:54:00Z"/>
  <w16cex:commentExtensible w16cex:durableId="2431B65F" w16cex:dateUtc="2021-04-27T00:59:00Z"/>
  <w16cex:commentExtensible w16cex:durableId="2431B6BE" w16cex:dateUtc="2021-04-27T01:01:00Z"/>
  <w16cex:commentExtensible w16cex:durableId="2431B7CB" w16cex:dateUtc="2021-04-27T01:06:00Z"/>
  <w16cex:commentExtensible w16cex:durableId="2431B83F" w16cex:dateUtc="2021-04-27T01:07:00Z"/>
  <w16cex:commentExtensible w16cex:durableId="2431B988" w16cex:dateUtc="2021-04-27T01:13:00Z"/>
  <w16cex:commentExtensible w16cex:durableId="2431BCBC" w16cex:dateUtc="2021-04-27T01:27:00Z"/>
  <w16cex:commentExtensible w16cex:durableId="2431B87C" w16cex:dateUtc="2021-04-27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6A1C02" w16cid:durableId="243145FA"/>
  <w16cid:commentId w16cid:paraId="28AD780B" w16cid:durableId="243140D2"/>
  <w16cid:commentId w16cid:paraId="4C255FC9" w16cid:durableId="243140E7"/>
  <w16cid:commentId w16cid:paraId="3877A4C6" w16cid:durableId="24314108"/>
  <w16cid:commentId w16cid:paraId="5842E2F7" w16cid:durableId="2431413B"/>
  <w16cid:commentId w16cid:paraId="686D37BA" w16cid:durableId="2431417C"/>
  <w16cid:commentId w16cid:paraId="4634A7BE" w16cid:durableId="243141B0"/>
  <w16cid:commentId w16cid:paraId="1D3E1732" w16cid:durableId="24314579"/>
  <w16cid:commentId w16cid:paraId="2F232802" w16cid:durableId="24315037"/>
  <w16cid:commentId w16cid:paraId="6B3C33FC" w16cid:durableId="243148B4"/>
  <w16cid:commentId w16cid:paraId="65C74922" w16cid:durableId="24319C81"/>
  <w16cid:commentId w16cid:paraId="231BEAF3" w16cid:durableId="24319C8E"/>
  <w16cid:commentId w16cid:paraId="40B7F0B1" w16cid:durableId="24319D4D"/>
  <w16cid:commentId w16cid:paraId="1B2BB7CF" w16cid:durableId="24319DA2"/>
  <w16cid:commentId w16cid:paraId="08C89F7A" w16cid:durableId="24319DF5"/>
  <w16cid:commentId w16cid:paraId="016159BA" w16cid:durableId="242DB611"/>
  <w16cid:commentId w16cid:paraId="109ACF3E" w16cid:durableId="2431A019"/>
  <w16cid:commentId w16cid:paraId="780C65F9" w16cid:durableId="242DB28D"/>
  <w16cid:commentId w16cid:paraId="67E8BD61" w16cid:durableId="2431A0CD"/>
  <w16cid:commentId w16cid:paraId="4CAAB16B" w16cid:durableId="2431A22B"/>
  <w16cid:commentId w16cid:paraId="691A7355" w16cid:durableId="2431A180"/>
  <w16cid:commentId w16cid:paraId="13FCEC8E" w16cid:durableId="2431A1A6"/>
  <w16cid:commentId w16cid:paraId="3249FC52" w16cid:durableId="2431A275"/>
  <w16cid:commentId w16cid:paraId="7E99F566" w16cid:durableId="2431A2E2"/>
  <w16cid:commentId w16cid:paraId="7C57A8CC" w16cid:durableId="2431A338"/>
  <w16cid:commentId w16cid:paraId="3C5E9187" w16cid:durableId="2431A371"/>
  <w16cid:commentId w16cid:paraId="651FA2EB" w16cid:durableId="2431B36B"/>
  <w16cid:commentId w16cid:paraId="19522A51" w16cid:durableId="2431B465"/>
  <w16cid:commentId w16cid:paraId="2DC9EA95" w16cid:durableId="2431B48A"/>
  <w16cid:commentId w16cid:paraId="007382EF" w16cid:durableId="2431B4D5"/>
  <w16cid:commentId w16cid:paraId="0B65869C" w16cid:durableId="2431B512"/>
  <w16cid:commentId w16cid:paraId="3808462A" w16cid:durableId="2431B65F"/>
  <w16cid:commentId w16cid:paraId="59722AFF" w16cid:durableId="2431B6BE"/>
  <w16cid:commentId w16cid:paraId="0B4BF3F4" w16cid:durableId="2431B7CB"/>
  <w16cid:commentId w16cid:paraId="4EB99B7F" w16cid:durableId="2431B83F"/>
  <w16cid:commentId w16cid:paraId="2A584BA7" w16cid:durableId="2431B988"/>
  <w16cid:commentId w16cid:paraId="731005F5" w16cid:durableId="2431BCBC"/>
  <w16cid:commentId w16cid:paraId="1D1888CC" w16cid:durableId="2431B8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127B0" w14:textId="77777777" w:rsidR="002C0C64" w:rsidRDefault="002C0C64">
      <w:r>
        <w:separator/>
      </w:r>
    </w:p>
  </w:endnote>
  <w:endnote w:type="continuationSeparator" w:id="0">
    <w:p w14:paraId="548A3925" w14:textId="77777777" w:rsidR="002C0C64" w:rsidRDefault="002C0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1E20" w14:textId="77777777" w:rsidR="00FF3786" w:rsidRDefault="00FF3786">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DE51" w14:textId="77777777" w:rsidR="00FF3786" w:rsidRPr="0000224C" w:rsidRDefault="00FF3786">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98A1A" w14:textId="77777777" w:rsidR="002C0C64" w:rsidRDefault="002C0C64">
      <w:r>
        <w:separator/>
      </w:r>
    </w:p>
  </w:footnote>
  <w:footnote w:type="continuationSeparator" w:id="0">
    <w:p w14:paraId="2699C6A3" w14:textId="77777777" w:rsidR="002C0C64" w:rsidRDefault="002C0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FF3786" w14:paraId="7BF82520" w14:textId="77777777" w:rsidTr="008F2DC1">
      <w:tc>
        <w:tcPr>
          <w:tcW w:w="9212" w:type="dxa"/>
          <w:gridSpan w:val="2"/>
          <w:shd w:val="clear" w:color="auto" w:fill="auto"/>
        </w:tcPr>
        <w:p w14:paraId="2E4A85B4" w14:textId="77777777" w:rsidR="00FF3786" w:rsidRDefault="00FF3786" w:rsidP="003C5262">
          <w:pPr>
            <w:pStyle w:val="Cabealho"/>
            <w:tabs>
              <w:tab w:val="clear" w:pos="8640"/>
              <w:tab w:val="right" w:pos="8931"/>
            </w:tabs>
            <w:ind w:right="141"/>
            <w:jc w:val="center"/>
            <w:rPr>
              <w:rStyle w:val="Nmerodepgina"/>
            </w:rPr>
          </w:pPr>
          <w:r>
            <w:rPr>
              <w:rStyle w:val="Nmerodepgina"/>
            </w:rPr>
            <w:t>CURSO DE CIÊNCIA DA COMPUTAÇÃO – TCC</w:t>
          </w:r>
        </w:p>
      </w:tc>
    </w:tr>
    <w:tr w:rsidR="00FF3786" w14:paraId="668E8B00" w14:textId="77777777" w:rsidTr="008F2DC1">
      <w:tc>
        <w:tcPr>
          <w:tcW w:w="5778" w:type="dxa"/>
          <w:shd w:val="clear" w:color="auto" w:fill="auto"/>
        </w:tcPr>
        <w:p w14:paraId="79B53B8D" w14:textId="37C30097" w:rsidR="00FF3786" w:rsidRPr="003C5262" w:rsidRDefault="00FF3786" w:rsidP="003C5262">
          <w:pPr>
            <w:pStyle w:val="Cabealho"/>
            <w:tabs>
              <w:tab w:val="clear" w:pos="8640"/>
              <w:tab w:val="right" w:pos="8931"/>
            </w:tabs>
            <w:ind w:right="141"/>
          </w:pPr>
          <w:proofErr w:type="gramStart"/>
          <w:r>
            <w:rPr>
              <w:rStyle w:val="Nmerodepgina"/>
            </w:rPr>
            <w:t>(  </w:t>
          </w:r>
          <w:proofErr w:type="gramEnd"/>
          <w:r>
            <w:rPr>
              <w:rStyle w:val="Nmerodepgina"/>
            </w:rPr>
            <w:t> X  ) PRÉ-PROJETO     (</w:t>
          </w:r>
          <w:r>
            <w:t xml:space="preserve">     ) </w:t>
          </w:r>
          <w:r>
            <w:rPr>
              <w:rStyle w:val="Nmerodepgina"/>
            </w:rPr>
            <w:t xml:space="preserve">PROJETO </w:t>
          </w:r>
        </w:p>
      </w:tc>
      <w:tc>
        <w:tcPr>
          <w:tcW w:w="3434" w:type="dxa"/>
          <w:shd w:val="clear" w:color="auto" w:fill="auto"/>
        </w:tcPr>
        <w:p w14:paraId="38BA8509" w14:textId="4911E8F6" w:rsidR="00FF3786" w:rsidRDefault="00FF3786" w:rsidP="003C5262">
          <w:pPr>
            <w:pStyle w:val="Cabealho"/>
            <w:tabs>
              <w:tab w:val="clear" w:pos="8640"/>
              <w:tab w:val="right" w:pos="8931"/>
            </w:tabs>
            <w:ind w:right="141"/>
            <w:rPr>
              <w:rStyle w:val="Nmerodepgina"/>
            </w:rPr>
          </w:pPr>
          <w:r>
            <w:rPr>
              <w:rStyle w:val="Nmerodepgina"/>
            </w:rPr>
            <w:t>ANO/SEMESTRE: 2021/1</w:t>
          </w:r>
        </w:p>
      </w:tc>
    </w:tr>
  </w:tbl>
  <w:p w14:paraId="05776BF3" w14:textId="77777777" w:rsidR="00FF3786" w:rsidRDefault="00FF378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FF3786" w:rsidRDefault="00FF3786">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FF3786" w14:paraId="3F920AE3" w14:textId="77777777" w:rsidTr="006746CA">
      <w:tc>
        <w:tcPr>
          <w:tcW w:w="3227" w:type="dxa"/>
          <w:shd w:val="clear" w:color="auto" w:fill="auto"/>
        </w:tcPr>
        <w:p w14:paraId="4207CCA1" w14:textId="77777777" w:rsidR="00FF3786" w:rsidRDefault="00FF3786"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FF3786" w:rsidRDefault="00FF3786"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FF3786" w:rsidRDefault="00FF3786" w:rsidP="00F31359">
          <w:pPr>
            <w:pStyle w:val="Cabealho"/>
            <w:tabs>
              <w:tab w:val="clear" w:pos="8640"/>
              <w:tab w:val="right" w:pos="8931"/>
            </w:tabs>
            <w:ind w:right="141"/>
            <w:jc w:val="right"/>
            <w:rPr>
              <w:rStyle w:val="Nmerodepgina"/>
            </w:rPr>
          </w:pPr>
        </w:p>
      </w:tc>
    </w:tr>
  </w:tbl>
  <w:p w14:paraId="60B87896" w14:textId="77777777" w:rsidR="00FF3786" w:rsidRDefault="00FF378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0975CD4"/>
    <w:multiLevelType w:val="hybridMultilevel"/>
    <w:tmpl w:val="EC0AD33A"/>
    <w:lvl w:ilvl="0" w:tplc="4776066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0"/>
    <w:lvlOverride w:ilvl="0">
      <w:startOverride w:val="3"/>
    </w:lvlOverride>
    <w:lvlOverride w:ilvl="1">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NotTrackMoves/>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1609"/>
    <w:rsid w:val="0000224C"/>
    <w:rsid w:val="00012922"/>
    <w:rsid w:val="0001575C"/>
    <w:rsid w:val="000179B5"/>
    <w:rsid w:val="00017B62"/>
    <w:rsid w:val="000204E7"/>
    <w:rsid w:val="00021BA5"/>
    <w:rsid w:val="00022A2C"/>
    <w:rsid w:val="00023FA0"/>
    <w:rsid w:val="0002602F"/>
    <w:rsid w:val="00030E4A"/>
    <w:rsid w:val="00031A27"/>
    <w:rsid w:val="00031EE0"/>
    <w:rsid w:val="00034D71"/>
    <w:rsid w:val="00036F30"/>
    <w:rsid w:val="00045D16"/>
    <w:rsid w:val="0004640A"/>
    <w:rsid w:val="0004641A"/>
    <w:rsid w:val="00046CDE"/>
    <w:rsid w:val="00050E5D"/>
    <w:rsid w:val="0005237D"/>
    <w:rsid w:val="00052A07"/>
    <w:rsid w:val="00052E8C"/>
    <w:rsid w:val="000533DA"/>
    <w:rsid w:val="0005457F"/>
    <w:rsid w:val="00054E17"/>
    <w:rsid w:val="000608E9"/>
    <w:rsid w:val="00061FEB"/>
    <w:rsid w:val="000667DF"/>
    <w:rsid w:val="0007209B"/>
    <w:rsid w:val="00074810"/>
    <w:rsid w:val="00075609"/>
    <w:rsid w:val="00075792"/>
    <w:rsid w:val="00080CBF"/>
    <w:rsid w:val="00080F9C"/>
    <w:rsid w:val="0008579A"/>
    <w:rsid w:val="00085A5C"/>
    <w:rsid w:val="00086AA8"/>
    <w:rsid w:val="0008732D"/>
    <w:rsid w:val="0009735C"/>
    <w:rsid w:val="000A104C"/>
    <w:rsid w:val="000A19DE"/>
    <w:rsid w:val="000A3EAB"/>
    <w:rsid w:val="000B12B2"/>
    <w:rsid w:val="000B3868"/>
    <w:rsid w:val="000B720E"/>
    <w:rsid w:val="000C1926"/>
    <w:rsid w:val="000C1A18"/>
    <w:rsid w:val="000C648D"/>
    <w:rsid w:val="000C6F51"/>
    <w:rsid w:val="000D1294"/>
    <w:rsid w:val="000D351E"/>
    <w:rsid w:val="000D500D"/>
    <w:rsid w:val="000D77C2"/>
    <w:rsid w:val="000E039E"/>
    <w:rsid w:val="000E27F9"/>
    <w:rsid w:val="000E2B1E"/>
    <w:rsid w:val="000E311F"/>
    <w:rsid w:val="000E3A68"/>
    <w:rsid w:val="000E6CE0"/>
    <w:rsid w:val="000F285F"/>
    <w:rsid w:val="000F77E3"/>
    <w:rsid w:val="00107B02"/>
    <w:rsid w:val="0011363A"/>
    <w:rsid w:val="00113A3F"/>
    <w:rsid w:val="001164FE"/>
    <w:rsid w:val="0011687A"/>
    <w:rsid w:val="00125084"/>
    <w:rsid w:val="00125277"/>
    <w:rsid w:val="00130E63"/>
    <w:rsid w:val="001375F7"/>
    <w:rsid w:val="001554E9"/>
    <w:rsid w:val="00155ADF"/>
    <w:rsid w:val="00160482"/>
    <w:rsid w:val="00162BF1"/>
    <w:rsid w:val="0016560C"/>
    <w:rsid w:val="0017525B"/>
    <w:rsid w:val="00186092"/>
    <w:rsid w:val="00193A97"/>
    <w:rsid w:val="001948BE"/>
    <w:rsid w:val="0019547B"/>
    <w:rsid w:val="001A12CE"/>
    <w:rsid w:val="001A6292"/>
    <w:rsid w:val="001A7511"/>
    <w:rsid w:val="001B2971"/>
    <w:rsid w:val="001B2F1E"/>
    <w:rsid w:val="001C33B0"/>
    <w:rsid w:val="001C57E6"/>
    <w:rsid w:val="001C5CBB"/>
    <w:rsid w:val="001D465C"/>
    <w:rsid w:val="001D6234"/>
    <w:rsid w:val="001D7C1E"/>
    <w:rsid w:val="001E0A05"/>
    <w:rsid w:val="001E4983"/>
    <w:rsid w:val="001E4C79"/>
    <w:rsid w:val="001E646A"/>
    <w:rsid w:val="001E682E"/>
    <w:rsid w:val="001F007F"/>
    <w:rsid w:val="001F0D36"/>
    <w:rsid w:val="001F58DE"/>
    <w:rsid w:val="00202F3F"/>
    <w:rsid w:val="002160BA"/>
    <w:rsid w:val="00223DD3"/>
    <w:rsid w:val="00224BB2"/>
    <w:rsid w:val="00235240"/>
    <w:rsid w:val="002368FD"/>
    <w:rsid w:val="0024110F"/>
    <w:rsid w:val="002423AB"/>
    <w:rsid w:val="00243C1C"/>
    <w:rsid w:val="002440B0"/>
    <w:rsid w:val="00251CC1"/>
    <w:rsid w:val="0025685C"/>
    <w:rsid w:val="00261B97"/>
    <w:rsid w:val="00276E8F"/>
    <w:rsid w:val="0027792D"/>
    <w:rsid w:val="002816D4"/>
    <w:rsid w:val="00282723"/>
    <w:rsid w:val="00282788"/>
    <w:rsid w:val="0028617A"/>
    <w:rsid w:val="0029608A"/>
    <w:rsid w:val="002A3294"/>
    <w:rsid w:val="002A6617"/>
    <w:rsid w:val="002A711E"/>
    <w:rsid w:val="002A7E1B"/>
    <w:rsid w:val="002B0EDC"/>
    <w:rsid w:val="002B4718"/>
    <w:rsid w:val="002C0C64"/>
    <w:rsid w:val="002C0FA1"/>
    <w:rsid w:val="002E6DD1"/>
    <w:rsid w:val="002F027E"/>
    <w:rsid w:val="003074DA"/>
    <w:rsid w:val="00312CEA"/>
    <w:rsid w:val="00317D53"/>
    <w:rsid w:val="00320BFA"/>
    <w:rsid w:val="0032378D"/>
    <w:rsid w:val="00335048"/>
    <w:rsid w:val="00340AD0"/>
    <w:rsid w:val="00340B6D"/>
    <w:rsid w:val="00340C8E"/>
    <w:rsid w:val="00344540"/>
    <w:rsid w:val="00347E0B"/>
    <w:rsid w:val="003519A3"/>
    <w:rsid w:val="00352C25"/>
    <w:rsid w:val="0035744E"/>
    <w:rsid w:val="00362443"/>
    <w:rsid w:val="00370027"/>
    <w:rsid w:val="00370202"/>
    <w:rsid w:val="0037046F"/>
    <w:rsid w:val="0037240C"/>
    <w:rsid w:val="00377DA7"/>
    <w:rsid w:val="00383087"/>
    <w:rsid w:val="003835BF"/>
    <w:rsid w:val="003A2B7D"/>
    <w:rsid w:val="003A4A75"/>
    <w:rsid w:val="003A5366"/>
    <w:rsid w:val="003B647A"/>
    <w:rsid w:val="003C5262"/>
    <w:rsid w:val="003D0C1C"/>
    <w:rsid w:val="003D398C"/>
    <w:rsid w:val="003D473B"/>
    <w:rsid w:val="003D4B35"/>
    <w:rsid w:val="003D60BD"/>
    <w:rsid w:val="003E4F19"/>
    <w:rsid w:val="003E57FD"/>
    <w:rsid w:val="003F5F25"/>
    <w:rsid w:val="0040436D"/>
    <w:rsid w:val="00404CDA"/>
    <w:rsid w:val="00410543"/>
    <w:rsid w:val="00413155"/>
    <w:rsid w:val="00414D47"/>
    <w:rsid w:val="004173CC"/>
    <w:rsid w:val="0042356B"/>
    <w:rsid w:val="0042420A"/>
    <w:rsid w:val="004243D2"/>
    <w:rsid w:val="00424610"/>
    <w:rsid w:val="00424AD5"/>
    <w:rsid w:val="0042571C"/>
    <w:rsid w:val="00427A0B"/>
    <w:rsid w:val="00431C8E"/>
    <w:rsid w:val="00435424"/>
    <w:rsid w:val="00441844"/>
    <w:rsid w:val="00444123"/>
    <w:rsid w:val="00451B94"/>
    <w:rsid w:val="00455AED"/>
    <w:rsid w:val="0046096D"/>
    <w:rsid w:val="004661F2"/>
    <w:rsid w:val="00470C41"/>
    <w:rsid w:val="0047690F"/>
    <w:rsid w:val="00476C78"/>
    <w:rsid w:val="004775E7"/>
    <w:rsid w:val="00480665"/>
    <w:rsid w:val="00482174"/>
    <w:rsid w:val="0048576D"/>
    <w:rsid w:val="00493B1A"/>
    <w:rsid w:val="0049495C"/>
    <w:rsid w:val="0049753E"/>
    <w:rsid w:val="00497EF6"/>
    <w:rsid w:val="004A28C4"/>
    <w:rsid w:val="004A66F3"/>
    <w:rsid w:val="004B42D8"/>
    <w:rsid w:val="004B6B8F"/>
    <w:rsid w:val="004B7511"/>
    <w:rsid w:val="004E23CE"/>
    <w:rsid w:val="004E516B"/>
    <w:rsid w:val="004E5A1D"/>
    <w:rsid w:val="004F0AA1"/>
    <w:rsid w:val="004F10A9"/>
    <w:rsid w:val="00500539"/>
    <w:rsid w:val="00503373"/>
    <w:rsid w:val="00503F3F"/>
    <w:rsid w:val="00504693"/>
    <w:rsid w:val="00506751"/>
    <w:rsid w:val="0050714E"/>
    <w:rsid w:val="00511679"/>
    <w:rsid w:val="00517BB4"/>
    <w:rsid w:val="00524C74"/>
    <w:rsid w:val="005312EB"/>
    <w:rsid w:val="005352AF"/>
    <w:rsid w:val="00536336"/>
    <w:rsid w:val="00536EB4"/>
    <w:rsid w:val="0054044B"/>
    <w:rsid w:val="00542ED7"/>
    <w:rsid w:val="00550D4A"/>
    <w:rsid w:val="005554D7"/>
    <w:rsid w:val="00564A29"/>
    <w:rsid w:val="00564AC1"/>
    <w:rsid w:val="00564FBC"/>
    <w:rsid w:val="005705A9"/>
    <w:rsid w:val="00572005"/>
    <w:rsid w:val="00572864"/>
    <w:rsid w:val="00572F78"/>
    <w:rsid w:val="005731DD"/>
    <w:rsid w:val="00581BD6"/>
    <w:rsid w:val="0058482B"/>
    <w:rsid w:val="0058618A"/>
    <w:rsid w:val="00587002"/>
    <w:rsid w:val="00591611"/>
    <w:rsid w:val="00592BA8"/>
    <w:rsid w:val="005A362B"/>
    <w:rsid w:val="005A4952"/>
    <w:rsid w:val="005A4CE8"/>
    <w:rsid w:val="005B0519"/>
    <w:rsid w:val="005B20A1"/>
    <w:rsid w:val="005B2478"/>
    <w:rsid w:val="005B2E12"/>
    <w:rsid w:val="005B3558"/>
    <w:rsid w:val="005C21FC"/>
    <w:rsid w:val="005C30AE"/>
    <w:rsid w:val="005C45A5"/>
    <w:rsid w:val="005D72EA"/>
    <w:rsid w:val="005E17E1"/>
    <w:rsid w:val="005E35F3"/>
    <w:rsid w:val="005E400D"/>
    <w:rsid w:val="005E6624"/>
    <w:rsid w:val="005E698D"/>
    <w:rsid w:val="005F082F"/>
    <w:rsid w:val="005F09F1"/>
    <w:rsid w:val="005F3355"/>
    <w:rsid w:val="005F645A"/>
    <w:rsid w:val="005F7EDE"/>
    <w:rsid w:val="0060060C"/>
    <w:rsid w:val="006029B9"/>
    <w:rsid w:val="00602CDB"/>
    <w:rsid w:val="006058C7"/>
    <w:rsid w:val="006118D1"/>
    <w:rsid w:val="00612202"/>
    <w:rsid w:val="0061251F"/>
    <w:rsid w:val="00613B57"/>
    <w:rsid w:val="00620D93"/>
    <w:rsid w:val="0062386A"/>
    <w:rsid w:val="0062576D"/>
    <w:rsid w:val="00625788"/>
    <w:rsid w:val="006305AA"/>
    <w:rsid w:val="0063277E"/>
    <w:rsid w:val="00634B69"/>
    <w:rsid w:val="006364F4"/>
    <w:rsid w:val="006376A3"/>
    <w:rsid w:val="00640352"/>
    <w:rsid w:val="00642047"/>
    <w:rsid w:val="006426D5"/>
    <w:rsid w:val="00642924"/>
    <w:rsid w:val="006466FF"/>
    <w:rsid w:val="00646A5F"/>
    <w:rsid w:val="00646CCB"/>
    <w:rsid w:val="006475C1"/>
    <w:rsid w:val="00656C00"/>
    <w:rsid w:val="00661967"/>
    <w:rsid w:val="00661F61"/>
    <w:rsid w:val="00671B49"/>
    <w:rsid w:val="00674155"/>
    <w:rsid w:val="006746CA"/>
    <w:rsid w:val="00680A99"/>
    <w:rsid w:val="00681E7E"/>
    <w:rsid w:val="006840EA"/>
    <w:rsid w:val="006856AD"/>
    <w:rsid w:val="00695745"/>
    <w:rsid w:val="0069600B"/>
    <w:rsid w:val="006A0A1A"/>
    <w:rsid w:val="006A6460"/>
    <w:rsid w:val="006B0760"/>
    <w:rsid w:val="006B104E"/>
    <w:rsid w:val="006B5AEA"/>
    <w:rsid w:val="006B6383"/>
    <w:rsid w:val="006B640D"/>
    <w:rsid w:val="006C61FA"/>
    <w:rsid w:val="006D0896"/>
    <w:rsid w:val="006E25D2"/>
    <w:rsid w:val="006E4108"/>
    <w:rsid w:val="006F6672"/>
    <w:rsid w:val="0070391A"/>
    <w:rsid w:val="00703DE8"/>
    <w:rsid w:val="00706486"/>
    <w:rsid w:val="00716396"/>
    <w:rsid w:val="007214E3"/>
    <w:rsid w:val="007222F7"/>
    <w:rsid w:val="00724679"/>
    <w:rsid w:val="00725368"/>
    <w:rsid w:val="007304F3"/>
    <w:rsid w:val="00730839"/>
    <w:rsid w:val="00730F60"/>
    <w:rsid w:val="00733FF9"/>
    <w:rsid w:val="007405E8"/>
    <w:rsid w:val="007460CF"/>
    <w:rsid w:val="00752038"/>
    <w:rsid w:val="007554DF"/>
    <w:rsid w:val="0075776D"/>
    <w:rsid w:val="007613FB"/>
    <w:rsid w:val="00761E34"/>
    <w:rsid w:val="00766803"/>
    <w:rsid w:val="007722BF"/>
    <w:rsid w:val="0077580B"/>
    <w:rsid w:val="007807E4"/>
    <w:rsid w:val="00781167"/>
    <w:rsid w:val="007854B3"/>
    <w:rsid w:val="0078787D"/>
    <w:rsid w:val="00787FA8"/>
    <w:rsid w:val="00793272"/>
    <w:rsid w:val="007944BA"/>
    <w:rsid w:val="007944F8"/>
    <w:rsid w:val="007971A3"/>
    <w:rsid w:val="007973E3"/>
    <w:rsid w:val="007A0B36"/>
    <w:rsid w:val="007A1883"/>
    <w:rsid w:val="007A38A3"/>
    <w:rsid w:val="007C09F6"/>
    <w:rsid w:val="007C2C66"/>
    <w:rsid w:val="007C5057"/>
    <w:rsid w:val="007C6664"/>
    <w:rsid w:val="007D0720"/>
    <w:rsid w:val="007D10F2"/>
    <w:rsid w:val="007D207E"/>
    <w:rsid w:val="007D49C4"/>
    <w:rsid w:val="007D6BCC"/>
    <w:rsid w:val="007D6DEC"/>
    <w:rsid w:val="007E46A1"/>
    <w:rsid w:val="007E730D"/>
    <w:rsid w:val="007E7311"/>
    <w:rsid w:val="007F20C0"/>
    <w:rsid w:val="007F3092"/>
    <w:rsid w:val="007F3FCB"/>
    <w:rsid w:val="007F403E"/>
    <w:rsid w:val="007F6A19"/>
    <w:rsid w:val="00802D0F"/>
    <w:rsid w:val="008037B0"/>
    <w:rsid w:val="008072AC"/>
    <w:rsid w:val="008109BF"/>
    <w:rsid w:val="00810CEA"/>
    <w:rsid w:val="00816563"/>
    <w:rsid w:val="008233E5"/>
    <w:rsid w:val="008235B0"/>
    <w:rsid w:val="00833DE8"/>
    <w:rsid w:val="00833F47"/>
    <w:rsid w:val="008348C3"/>
    <w:rsid w:val="008373B4"/>
    <w:rsid w:val="008404C4"/>
    <w:rsid w:val="00840FA4"/>
    <w:rsid w:val="00841E6F"/>
    <w:rsid w:val="00847D37"/>
    <w:rsid w:val="0085001D"/>
    <w:rsid w:val="00857FDB"/>
    <w:rsid w:val="00864697"/>
    <w:rsid w:val="00870802"/>
    <w:rsid w:val="00871A41"/>
    <w:rsid w:val="00877BF9"/>
    <w:rsid w:val="00885BBF"/>
    <w:rsid w:val="00886D76"/>
    <w:rsid w:val="00893052"/>
    <w:rsid w:val="00897019"/>
    <w:rsid w:val="008A40DD"/>
    <w:rsid w:val="008A5964"/>
    <w:rsid w:val="008B0A07"/>
    <w:rsid w:val="008B482C"/>
    <w:rsid w:val="008B781F"/>
    <w:rsid w:val="008C0069"/>
    <w:rsid w:val="008C1495"/>
    <w:rsid w:val="008C5E2A"/>
    <w:rsid w:val="008D4159"/>
    <w:rsid w:val="008D5522"/>
    <w:rsid w:val="008D69C5"/>
    <w:rsid w:val="008D7404"/>
    <w:rsid w:val="008E0606"/>
    <w:rsid w:val="008E0F86"/>
    <w:rsid w:val="008E48E0"/>
    <w:rsid w:val="008F2DC1"/>
    <w:rsid w:val="008F70AD"/>
    <w:rsid w:val="00900DB1"/>
    <w:rsid w:val="009022BF"/>
    <w:rsid w:val="009026EA"/>
    <w:rsid w:val="00911CD9"/>
    <w:rsid w:val="00912B71"/>
    <w:rsid w:val="0091307C"/>
    <w:rsid w:val="00920129"/>
    <w:rsid w:val="00923127"/>
    <w:rsid w:val="00931632"/>
    <w:rsid w:val="0093190C"/>
    <w:rsid w:val="00932C92"/>
    <w:rsid w:val="009375E8"/>
    <w:rsid w:val="009432B7"/>
    <w:rsid w:val="009454E4"/>
    <w:rsid w:val="00946836"/>
    <w:rsid w:val="0096683A"/>
    <w:rsid w:val="00967611"/>
    <w:rsid w:val="00972DE8"/>
    <w:rsid w:val="009740F4"/>
    <w:rsid w:val="00984240"/>
    <w:rsid w:val="00987238"/>
    <w:rsid w:val="00987F2B"/>
    <w:rsid w:val="00990ABD"/>
    <w:rsid w:val="00995B07"/>
    <w:rsid w:val="009A2619"/>
    <w:rsid w:val="009A5850"/>
    <w:rsid w:val="009B10D6"/>
    <w:rsid w:val="009B20ED"/>
    <w:rsid w:val="009D65D0"/>
    <w:rsid w:val="009D7E91"/>
    <w:rsid w:val="009E135E"/>
    <w:rsid w:val="009E3C92"/>
    <w:rsid w:val="009E54F4"/>
    <w:rsid w:val="009E71AD"/>
    <w:rsid w:val="009F2BFA"/>
    <w:rsid w:val="00A03A3D"/>
    <w:rsid w:val="00A045C4"/>
    <w:rsid w:val="00A10DFA"/>
    <w:rsid w:val="00A15410"/>
    <w:rsid w:val="00A21708"/>
    <w:rsid w:val="00A22362"/>
    <w:rsid w:val="00A249BA"/>
    <w:rsid w:val="00A307C7"/>
    <w:rsid w:val="00A371AA"/>
    <w:rsid w:val="00A44581"/>
    <w:rsid w:val="00A45093"/>
    <w:rsid w:val="00A50EAF"/>
    <w:rsid w:val="00A602F9"/>
    <w:rsid w:val="00A60366"/>
    <w:rsid w:val="00A650EE"/>
    <w:rsid w:val="00A662C8"/>
    <w:rsid w:val="00A67DEF"/>
    <w:rsid w:val="00A70DE1"/>
    <w:rsid w:val="00A71157"/>
    <w:rsid w:val="00A71596"/>
    <w:rsid w:val="00A94BFC"/>
    <w:rsid w:val="00A966E6"/>
    <w:rsid w:val="00AB2BE3"/>
    <w:rsid w:val="00AB7834"/>
    <w:rsid w:val="00AC4D5F"/>
    <w:rsid w:val="00AD1D2C"/>
    <w:rsid w:val="00AD5B56"/>
    <w:rsid w:val="00AE0525"/>
    <w:rsid w:val="00AE08DB"/>
    <w:rsid w:val="00AE2729"/>
    <w:rsid w:val="00AE3148"/>
    <w:rsid w:val="00AE5AE2"/>
    <w:rsid w:val="00AE7343"/>
    <w:rsid w:val="00B00A13"/>
    <w:rsid w:val="00B00D69"/>
    <w:rsid w:val="00B00E04"/>
    <w:rsid w:val="00B01448"/>
    <w:rsid w:val="00B05485"/>
    <w:rsid w:val="00B12DA3"/>
    <w:rsid w:val="00B1458E"/>
    <w:rsid w:val="00B14C51"/>
    <w:rsid w:val="00B16CAA"/>
    <w:rsid w:val="00B17B58"/>
    <w:rsid w:val="00B20021"/>
    <w:rsid w:val="00B20FDE"/>
    <w:rsid w:val="00B348F1"/>
    <w:rsid w:val="00B42041"/>
    <w:rsid w:val="00B43FBF"/>
    <w:rsid w:val="00B44579"/>
    <w:rsid w:val="00B44F11"/>
    <w:rsid w:val="00B51846"/>
    <w:rsid w:val="00B54EB3"/>
    <w:rsid w:val="00B62979"/>
    <w:rsid w:val="00B70056"/>
    <w:rsid w:val="00B74D75"/>
    <w:rsid w:val="00B75B3D"/>
    <w:rsid w:val="00B760D4"/>
    <w:rsid w:val="00B823A7"/>
    <w:rsid w:val="00B90FA5"/>
    <w:rsid w:val="00B919F1"/>
    <w:rsid w:val="00BA077E"/>
    <w:rsid w:val="00BA2260"/>
    <w:rsid w:val="00BA61D6"/>
    <w:rsid w:val="00BB366A"/>
    <w:rsid w:val="00BB468D"/>
    <w:rsid w:val="00BC0E8D"/>
    <w:rsid w:val="00BC14F6"/>
    <w:rsid w:val="00BC4F18"/>
    <w:rsid w:val="00BD051A"/>
    <w:rsid w:val="00BD1A43"/>
    <w:rsid w:val="00BE6551"/>
    <w:rsid w:val="00BF093B"/>
    <w:rsid w:val="00C00B88"/>
    <w:rsid w:val="00C06B2A"/>
    <w:rsid w:val="00C06F8E"/>
    <w:rsid w:val="00C07AAC"/>
    <w:rsid w:val="00C35E57"/>
    <w:rsid w:val="00C35E80"/>
    <w:rsid w:val="00C40AA2"/>
    <w:rsid w:val="00C4244F"/>
    <w:rsid w:val="00C43CE4"/>
    <w:rsid w:val="00C458D3"/>
    <w:rsid w:val="00C632ED"/>
    <w:rsid w:val="00C6394A"/>
    <w:rsid w:val="00C66150"/>
    <w:rsid w:val="00C70EF5"/>
    <w:rsid w:val="00C756C5"/>
    <w:rsid w:val="00C7571D"/>
    <w:rsid w:val="00C82195"/>
    <w:rsid w:val="00C82CAE"/>
    <w:rsid w:val="00C8442E"/>
    <w:rsid w:val="00C87358"/>
    <w:rsid w:val="00C92A77"/>
    <w:rsid w:val="00C930A8"/>
    <w:rsid w:val="00CA108B"/>
    <w:rsid w:val="00CA6CDB"/>
    <w:rsid w:val="00CB58E1"/>
    <w:rsid w:val="00CB5E13"/>
    <w:rsid w:val="00CC0C45"/>
    <w:rsid w:val="00CC3524"/>
    <w:rsid w:val="00CC5ADA"/>
    <w:rsid w:val="00CD27BE"/>
    <w:rsid w:val="00CD29E9"/>
    <w:rsid w:val="00CD4BBC"/>
    <w:rsid w:val="00CD6F0F"/>
    <w:rsid w:val="00CE0BB7"/>
    <w:rsid w:val="00CE3E9A"/>
    <w:rsid w:val="00CE6758"/>
    <w:rsid w:val="00CE708B"/>
    <w:rsid w:val="00CF26B7"/>
    <w:rsid w:val="00CF3506"/>
    <w:rsid w:val="00CF6E39"/>
    <w:rsid w:val="00CF72DA"/>
    <w:rsid w:val="00CF75D1"/>
    <w:rsid w:val="00D03B57"/>
    <w:rsid w:val="00D0769A"/>
    <w:rsid w:val="00D078E8"/>
    <w:rsid w:val="00D1331A"/>
    <w:rsid w:val="00D15B4E"/>
    <w:rsid w:val="00D177E7"/>
    <w:rsid w:val="00D2079F"/>
    <w:rsid w:val="00D20850"/>
    <w:rsid w:val="00D23B45"/>
    <w:rsid w:val="00D24403"/>
    <w:rsid w:val="00D34AF1"/>
    <w:rsid w:val="00D37B1B"/>
    <w:rsid w:val="00D4183B"/>
    <w:rsid w:val="00D447EF"/>
    <w:rsid w:val="00D46015"/>
    <w:rsid w:val="00D505E2"/>
    <w:rsid w:val="00D62C46"/>
    <w:rsid w:val="00D63E57"/>
    <w:rsid w:val="00D6498F"/>
    <w:rsid w:val="00D664F3"/>
    <w:rsid w:val="00D7463D"/>
    <w:rsid w:val="00D74794"/>
    <w:rsid w:val="00D76170"/>
    <w:rsid w:val="00D765F9"/>
    <w:rsid w:val="00D80F5A"/>
    <w:rsid w:val="00D83DE8"/>
    <w:rsid w:val="00D84943"/>
    <w:rsid w:val="00D849F6"/>
    <w:rsid w:val="00D85218"/>
    <w:rsid w:val="00D94AE7"/>
    <w:rsid w:val="00D966B3"/>
    <w:rsid w:val="00D970F0"/>
    <w:rsid w:val="00DA4540"/>
    <w:rsid w:val="00DA587E"/>
    <w:rsid w:val="00DA60F4"/>
    <w:rsid w:val="00DA72D4"/>
    <w:rsid w:val="00DA7936"/>
    <w:rsid w:val="00DB0F8B"/>
    <w:rsid w:val="00DB3052"/>
    <w:rsid w:val="00DC2D17"/>
    <w:rsid w:val="00DC6D5B"/>
    <w:rsid w:val="00DC6DDC"/>
    <w:rsid w:val="00DD3236"/>
    <w:rsid w:val="00DE23BF"/>
    <w:rsid w:val="00DE3981"/>
    <w:rsid w:val="00DE40DD"/>
    <w:rsid w:val="00DE7755"/>
    <w:rsid w:val="00DF059A"/>
    <w:rsid w:val="00DF3D56"/>
    <w:rsid w:val="00DF64E9"/>
    <w:rsid w:val="00DF6D19"/>
    <w:rsid w:val="00DF6ED2"/>
    <w:rsid w:val="00DF70F5"/>
    <w:rsid w:val="00E17DA7"/>
    <w:rsid w:val="00E2252C"/>
    <w:rsid w:val="00E270C0"/>
    <w:rsid w:val="00E36D82"/>
    <w:rsid w:val="00E37C6A"/>
    <w:rsid w:val="00E460B9"/>
    <w:rsid w:val="00E51601"/>
    <w:rsid w:val="00E51965"/>
    <w:rsid w:val="00E55DF3"/>
    <w:rsid w:val="00E638A0"/>
    <w:rsid w:val="00E67121"/>
    <w:rsid w:val="00E7198D"/>
    <w:rsid w:val="00E735AF"/>
    <w:rsid w:val="00E74CA6"/>
    <w:rsid w:val="00E752EC"/>
    <w:rsid w:val="00E75E3D"/>
    <w:rsid w:val="00E81B34"/>
    <w:rsid w:val="00E82E26"/>
    <w:rsid w:val="00E84491"/>
    <w:rsid w:val="00E84E0D"/>
    <w:rsid w:val="00E920D9"/>
    <w:rsid w:val="00E925BA"/>
    <w:rsid w:val="00E9731C"/>
    <w:rsid w:val="00EA2AEB"/>
    <w:rsid w:val="00EA4E4C"/>
    <w:rsid w:val="00EB04B7"/>
    <w:rsid w:val="00EB0EC3"/>
    <w:rsid w:val="00EB7992"/>
    <w:rsid w:val="00EC0097"/>
    <w:rsid w:val="00EC0104"/>
    <w:rsid w:val="00EC0184"/>
    <w:rsid w:val="00EC173C"/>
    <w:rsid w:val="00EC2D7A"/>
    <w:rsid w:val="00EC633A"/>
    <w:rsid w:val="00ED16DB"/>
    <w:rsid w:val="00ED1B9D"/>
    <w:rsid w:val="00ED4FD0"/>
    <w:rsid w:val="00EE056F"/>
    <w:rsid w:val="00EE0941"/>
    <w:rsid w:val="00EE0B50"/>
    <w:rsid w:val="00EF43F5"/>
    <w:rsid w:val="00EF74D7"/>
    <w:rsid w:val="00F017AF"/>
    <w:rsid w:val="00F041C4"/>
    <w:rsid w:val="00F14812"/>
    <w:rsid w:val="00F1598C"/>
    <w:rsid w:val="00F17317"/>
    <w:rsid w:val="00F20BC6"/>
    <w:rsid w:val="00F21403"/>
    <w:rsid w:val="00F255FC"/>
    <w:rsid w:val="00F259B0"/>
    <w:rsid w:val="00F26A20"/>
    <w:rsid w:val="00F276C9"/>
    <w:rsid w:val="00F31359"/>
    <w:rsid w:val="00F3649F"/>
    <w:rsid w:val="00F37C69"/>
    <w:rsid w:val="00F40690"/>
    <w:rsid w:val="00F43B8F"/>
    <w:rsid w:val="00F51785"/>
    <w:rsid w:val="00F52F5B"/>
    <w:rsid w:val="00F530D7"/>
    <w:rsid w:val="00F541E6"/>
    <w:rsid w:val="00F603EB"/>
    <w:rsid w:val="00F62F49"/>
    <w:rsid w:val="00F640BF"/>
    <w:rsid w:val="00F70754"/>
    <w:rsid w:val="00F77926"/>
    <w:rsid w:val="00F83A19"/>
    <w:rsid w:val="00F879A1"/>
    <w:rsid w:val="00F92FC4"/>
    <w:rsid w:val="00F95C26"/>
    <w:rsid w:val="00F9793C"/>
    <w:rsid w:val="00FA0C14"/>
    <w:rsid w:val="00FA137A"/>
    <w:rsid w:val="00FA3CB6"/>
    <w:rsid w:val="00FA5504"/>
    <w:rsid w:val="00FA6DBD"/>
    <w:rsid w:val="00FB319C"/>
    <w:rsid w:val="00FB4B02"/>
    <w:rsid w:val="00FB591C"/>
    <w:rsid w:val="00FC2831"/>
    <w:rsid w:val="00FC2D40"/>
    <w:rsid w:val="00FC3600"/>
    <w:rsid w:val="00FC4A9F"/>
    <w:rsid w:val="00FC565B"/>
    <w:rsid w:val="00FD51C5"/>
    <w:rsid w:val="00FE006E"/>
    <w:rsid w:val="00FE197E"/>
    <w:rsid w:val="00FF0DF1"/>
    <w:rsid w:val="00FF26AA"/>
    <w:rsid w:val="00FF37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55702510-8DF0-47AB-907B-ED299170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EA2AEB"/>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FB59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80435310">
      <w:bodyDiv w:val="1"/>
      <w:marLeft w:val="0"/>
      <w:marRight w:val="0"/>
      <w:marTop w:val="0"/>
      <w:marBottom w:val="0"/>
      <w:divBdr>
        <w:top w:val="none" w:sz="0" w:space="0" w:color="auto"/>
        <w:left w:val="none" w:sz="0" w:space="0" w:color="auto"/>
        <w:bottom w:val="none" w:sz="0" w:space="0" w:color="auto"/>
        <w:right w:val="none" w:sz="0" w:space="0" w:color="auto"/>
      </w:divBdr>
    </w:div>
    <w:div w:id="413209424">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2136705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25873809">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9676741">
      <w:bodyDiv w:val="1"/>
      <w:marLeft w:val="0"/>
      <w:marRight w:val="0"/>
      <w:marTop w:val="0"/>
      <w:marBottom w:val="0"/>
      <w:divBdr>
        <w:top w:val="none" w:sz="0" w:space="0" w:color="auto"/>
        <w:left w:val="none" w:sz="0" w:space="0" w:color="auto"/>
        <w:bottom w:val="none" w:sz="0" w:space="0" w:color="auto"/>
        <w:right w:val="none" w:sz="0" w:space="0" w:color="auto"/>
      </w:divBdr>
    </w:div>
    <w:div w:id="1713261689">
      <w:bodyDiv w:val="1"/>
      <w:marLeft w:val="0"/>
      <w:marRight w:val="0"/>
      <w:marTop w:val="0"/>
      <w:marBottom w:val="0"/>
      <w:divBdr>
        <w:top w:val="none" w:sz="0" w:space="0" w:color="auto"/>
        <w:left w:val="none" w:sz="0" w:space="0" w:color="auto"/>
        <w:bottom w:val="none" w:sz="0" w:space="0" w:color="auto"/>
        <w:right w:val="none" w:sz="0" w:space="0" w:color="auto"/>
      </w:divBdr>
    </w:div>
    <w:div w:id="194723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37892</TotalTime>
  <Pages>12</Pages>
  <Words>4619</Words>
  <Characters>24947</Characters>
  <Application>Microsoft Office Word</Application>
  <DocSecurity>0</DocSecurity>
  <Lines>207</Lines>
  <Paragraphs>59</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Andreza Sartori</cp:lastModifiedBy>
  <cp:revision>118</cp:revision>
  <cp:lastPrinted>2021-04-27T01:28:00Z</cp:lastPrinted>
  <dcterms:created xsi:type="dcterms:W3CDTF">2021-02-23T21:30:00Z</dcterms:created>
  <dcterms:modified xsi:type="dcterms:W3CDTF">2021-04-27T01:29:00Z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