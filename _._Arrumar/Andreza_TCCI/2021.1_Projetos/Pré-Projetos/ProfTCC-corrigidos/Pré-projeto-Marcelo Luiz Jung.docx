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8DD" w14:textId="164FC795" w:rsidR="002B0EDC" w:rsidRPr="00B00E04" w:rsidRDefault="009E74D5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monitoramento da </w:t>
      </w:r>
      <w:r w:rsidR="002B5177">
        <w:t>Reabilitação respiratória com o peak flow</w:t>
      </w:r>
      <w:r w:rsidR="002B0EDC">
        <w:t xml:space="preserve">: </w:t>
      </w:r>
      <w:r w:rsidR="002B5177">
        <w:t>aquisição de dados usando arduino</w:t>
      </w:r>
    </w:p>
    <w:p w14:paraId="4F6DBB7C" w14:textId="10BC92C5" w:rsidR="001E682E" w:rsidRDefault="0089187D" w:rsidP="00752038">
      <w:pPr>
        <w:pStyle w:val="TF-AUTOR0"/>
      </w:pPr>
      <w:r>
        <w:t>Marcelo Luiz Jung</w:t>
      </w:r>
    </w:p>
    <w:p w14:paraId="3FBE5C8A" w14:textId="066CF626" w:rsidR="001E682E" w:rsidRDefault="001E682E" w:rsidP="001E682E">
      <w:pPr>
        <w:pStyle w:val="TF-AUTOR0"/>
      </w:pPr>
      <w:r>
        <w:t xml:space="preserve">Prof. </w:t>
      </w:r>
      <w:r w:rsidR="000264B7">
        <w:t xml:space="preserve">Aurélio Faustino </w:t>
      </w:r>
      <w:proofErr w:type="spellStart"/>
      <w:r w:rsidR="000264B7">
        <w:t>Hoppe</w:t>
      </w:r>
      <w:proofErr w:type="spellEnd"/>
      <w:r>
        <w:t xml:space="preserve"> – Orientador</w:t>
      </w:r>
    </w:p>
    <w:p w14:paraId="28066913" w14:textId="16F022BE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297C18D" w14:textId="1E857F45" w:rsidR="00962ADF" w:rsidRDefault="00962ADF" w:rsidP="00962ADF">
      <w:pPr>
        <w:pStyle w:val="TF-TEXTO"/>
      </w:pPr>
      <w:r>
        <w:t xml:space="preserve">Segundo </w:t>
      </w:r>
      <w:proofErr w:type="spellStart"/>
      <w:r>
        <w:t>Omron</w:t>
      </w:r>
      <w:proofErr w:type="spellEnd"/>
      <w:r>
        <w:t xml:space="preserve"> (2020)</w:t>
      </w:r>
      <w:r w:rsidR="00DE5ECF">
        <w:t>,</w:t>
      </w:r>
      <w:r>
        <w:t xml:space="preserve"> todos os dias</w:t>
      </w:r>
      <w:r w:rsidR="00884878">
        <w:t>,</w:t>
      </w:r>
      <w:r>
        <w:t xml:space="preserve"> nossas vias aéreas são submetidas à poluição, ácaros, poeira, bactérias e vírus. Com isso, surgem e se desenvolvem as doenças respiratórias nos seres humanos. Além do ar que é respirado, deve ser levado em consideração o grupo de risco: idosos e crianças são mais suscetíveis às doenças respiratórias.</w:t>
      </w:r>
    </w:p>
    <w:p w14:paraId="12E90303" w14:textId="4D067F27" w:rsidR="00962ADF" w:rsidRDefault="00962ADF" w:rsidP="00962ADF">
      <w:pPr>
        <w:pStyle w:val="TF-TEXTO"/>
      </w:pPr>
      <w:r>
        <w:t xml:space="preserve">De acordo com </w:t>
      </w:r>
      <w:proofErr w:type="spellStart"/>
      <w:r>
        <w:t>Omron</w:t>
      </w:r>
      <w:proofErr w:type="spellEnd"/>
      <w:r>
        <w:t xml:space="preserve"> (2020) e </w:t>
      </w:r>
      <w:proofErr w:type="spellStart"/>
      <w:r>
        <w:t>Sanar</w:t>
      </w:r>
      <w:r w:rsidR="00CA118D">
        <w:t>m</w:t>
      </w:r>
      <w:r w:rsidR="00EB2E02">
        <w:t>ed</w:t>
      </w:r>
      <w:proofErr w:type="spellEnd"/>
      <w:r>
        <w:t xml:space="preserve"> (2021)</w:t>
      </w:r>
      <w:r w:rsidR="00DE5ECF">
        <w:t>,</w:t>
      </w:r>
      <w:r>
        <w:t xml:space="preserve"> essas doenças respiratórias, por sua vez, podem estar acompanhadas de irritações, inflamações e, também, podem provocar obstrução respiratória e impedir a passagem de ar. As doenças do sistema respiratório são as principais causadoras de mortes no mundo. E, dentre as doenças mais conhecidas, estão a COVID-19 (Coronavírus) e a asma. </w:t>
      </w:r>
      <w:r w:rsidR="00C325C4">
        <w:t xml:space="preserve">A asma é uma doença que causa a inflamação dos brônquios e reduz a capacidade respiratória, apresentando sintomas de falta de ar, tosse e aperto no peito. </w:t>
      </w:r>
      <w:r w:rsidR="002826A9">
        <w:t xml:space="preserve">A COVID-19 é uma doença inflamatória que causa pneumonia, insuficiência respiratória grave e a disfunção de diversos órgãos </w:t>
      </w:r>
      <w:r w:rsidR="00DE5ECF">
        <w:t xml:space="preserve">(MINISTÉRIO DA SAÚDE, </w:t>
      </w:r>
      <w:r w:rsidR="002826A9">
        <w:t>2020).</w:t>
      </w:r>
    </w:p>
    <w:p w14:paraId="102533D5" w14:textId="2A3C8862" w:rsidR="00962ADF" w:rsidRDefault="00962ADF" w:rsidP="00962ADF">
      <w:pPr>
        <w:pStyle w:val="TF-TEXTO"/>
      </w:pPr>
      <w:r>
        <w:t>A asma e a COVID-19 (Coronavírus) são doenças que precisam de acompanhamento médico, para que ao menor indício de piora na função pulmonar do paciente, ela seja detectada e tratada, evitando uma crise severa</w:t>
      </w:r>
      <w:r w:rsidR="009C00B8">
        <w:t xml:space="preserve"> ou até mesmo, a morte</w:t>
      </w:r>
      <w:r>
        <w:t xml:space="preserve">. </w:t>
      </w:r>
      <w:r w:rsidRPr="00C42030">
        <w:t>O controle pode ser feito por meio do exame da função pulmonar</w:t>
      </w:r>
      <w:r>
        <w:t>,</w:t>
      </w:r>
      <w:r w:rsidRPr="00C42030">
        <w:t xml:space="preserve"> </w:t>
      </w:r>
      <w:r w:rsidR="008A237E">
        <w:t>através</w:t>
      </w:r>
      <w:r>
        <w:t xml:space="preserve"> </w:t>
      </w:r>
      <w:r w:rsidR="008A237E">
        <w:t>d</w:t>
      </w:r>
      <w:r>
        <w:t>o</w:t>
      </w:r>
      <w:r w:rsidRPr="00C42030">
        <w:t xml:space="preserve"> medidor de </w:t>
      </w:r>
      <w:r w:rsidR="00BE6226">
        <w:t>P</w:t>
      </w:r>
      <w:r w:rsidRPr="00C42030">
        <w:t xml:space="preserve">ico de </w:t>
      </w:r>
      <w:r w:rsidR="00BE6226">
        <w:t>F</w:t>
      </w:r>
      <w:r w:rsidRPr="00C42030">
        <w:t xml:space="preserve">luxo </w:t>
      </w:r>
      <w:r w:rsidR="00BE6226">
        <w:t>E</w:t>
      </w:r>
      <w:r w:rsidRPr="00C42030">
        <w:t>xpiratório (PFE)</w:t>
      </w:r>
      <w:r w:rsidR="0065641C">
        <w:t>, no qual, a</w:t>
      </w:r>
      <w:r w:rsidR="008A237E">
        <w:t xml:space="preserve"> partir</w:t>
      </w:r>
      <w:r>
        <w:t xml:space="preserve"> do</w:t>
      </w:r>
      <w:r w:rsidRPr="00C42030">
        <w:t xml:space="preserve"> pico de fluxo alcançado pelo paciente é possível identificar a presença e o grau de obstrução respiratória</w:t>
      </w:r>
      <w:r>
        <w:t xml:space="preserve"> (</w:t>
      </w:r>
      <w:r w:rsidRPr="00077C2D">
        <w:t>GARNIS</w:t>
      </w:r>
      <w:r>
        <w:t>;</w:t>
      </w:r>
      <w:r w:rsidRPr="00077C2D">
        <w:t xml:space="preserve"> YULIANTO</w:t>
      </w:r>
      <w:r>
        <w:t xml:space="preserve">; </w:t>
      </w:r>
      <w:r w:rsidRPr="00077C2D">
        <w:t>HAMZAH</w:t>
      </w:r>
      <w:r>
        <w:t xml:space="preserve">, </w:t>
      </w:r>
      <w:r w:rsidRPr="00077C2D">
        <w:t>2019)</w:t>
      </w:r>
      <w:r>
        <w:t>.</w:t>
      </w:r>
    </w:p>
    <w:p w14:paraId="14898E5D" w14:textId="5C650B36" w:rsidR="00D6261B" w:rsidRDefault="008A237E" w:rsidP="00C11A55">
      <w:pPr>
        <w:pStyle w:val="TF-TEXTO"/>
      </w:pPr>
      <w:r>
        <w:t xml:space="preserve">Segundo </w:t>
      </w:r>
      <w:proofErr w:type="spellStart"/>
      <w:r>
        <w:t>Dorja</w:t>
      </w:r>
      <w:proofErr w:type="spellEnd"/>
      <w:r>
        <w:t xml:space="preserve"> (2021), </w:t>
      </w:r>
      <w:r w:rsidR="00A810CB">
        <w:t xml:space="preserve">normalmente utiliza-se o </w:t>
      </w:r>
      <w:proofErr w:type="spellStart"/>
      <w:r w:rsidR="00BE6226">
        <w:t>P</w:t>
      </w:r>
      <w:r w:rsidR="00A810CB">
        <w:t>eak</w:t>
      </w:r>
      <w:proofErr w:type="spellEnd"/>
      <w:r w:rsidR="00A810CB">
        <w:t xml:space="preserve"> </w:t>
      </w:r>
      <w:proofErr w:type="spellStart"/>
      <w:r w:rsidR="00A810CB">
        <w:t>flow</w:t>
      </w:r>
      <w:proofErr w:type="spellEnd"/>
      <w:r w:rsidR="00A810CB">
        <w:t xml:space="preserve"> como </w:t>
      </w:r>
      <w:r w:rsidR="00D6261B">
        <w:t>ferramenta para mensurar o pico de fluxo expiratório</w:t>
      </w:r>
      <w:r>
        <w:t>.</w:t>
      </w:r>
      <w:r w:rsidR="004E7EFD">
        <w:t xml:space="preserve"> </w:t>
      </w:r>
      <w:r>
        <w:t xml:space="preserve">Ele </w:t>
      </w:r>
      <w:r w:rsidR="004E7EFD">
        <w:t xml:space="preserve">auxilia no diagnóstico de problemas respiratórios, </w:t>
      </w:r>
      <w:r w:rsidR="00FD5121">
        <w:t xml:space="preserve">mas </w:t>
      </w:r>
      <w:r w:rsidR="004E7EFD">
        <w:t>também oferece respostas quanto ao tratamento</w:t>
      </w:r>
      <w:r w:rsidR="00D6261B">
        <w:t>.</w:t>
      </w:r>
      <w:r w:rsidR="004E7EFD">
        <w:t xml:space="preserve"> O </w:t>
      </w:r>
      <w:proofErr w:type="spellStart"/>
      <w:r w:rsidR="00BE6226">
        <w:t>P</w:t>
      </w:r>
      <w:r w:rsidR="004E7EFD">
        <w:t>eak</w:t>
      </w:r>
      <w:proofErr w:type="spellEnd"/>
      <w:r w:rsidR="004E7EFD">
        <w:t xml:space="preserve"> </w:t>
      </w:r>
      <w:proofErr w:type="spellStart"/>
      <w:r w:rsidR="004E7EFD">
        <w:t>flow</w:t>
      </w:r>
      <w:proofErr w:type="spellEnd"/>
      <w:r w:rsidR="004E7EFD">
        <w:t xml:space="preserve"> é acompanhado de uma escala</w:t>
      </w:r>
      <w:r w:rsidR="00EA1A9B">
        <w:t xml:space="preserve"> </w:t>
      </w:r>
      <w:r w:rsidR="00FC4C91">
        <w:t xml:space="preserve">que aponta </w:t>
      </w:r>
      <w:r w:rsidR="00EA1A9B">
        <w:t>a força expiratória em L/min</w:t>
      </w:r>
      <w:r>
        <w:t>.</w:t>
      </w:r>
      <w:r w:rsidR="00EA1A9B">
        <w:t xml:space="preserve"> </w:t>
      </w:r>
      <w:r w:rsidR="004E7EFD">
        <w:t xml:space="preserve">Seu funcionamento é simples, </w:t>
      </w:r>
      <w:r w:rsidR="006B0308">
        <w:t xml:space="preserve">o ar que é expirado movimenta uma mola calibrada que por sua vez move uma agulha indicadora. </w:t>
      </w:r>
      <w:r>
        <w:t>Ele</w:t>
      </w:r>
      <w:r w:rsidR="006B0308">
        <w:t xml:space="preserve"> é indicado para ambientes hospitalares, </w:t>
      </w:r>
      <w:r w:rsidR="006B0308" w:rsidRPr="00841F49">
        <w:t xml:space="preserve">ambulatoriais e domiciliar. </w:t>
      </w:r>
      <w:del w:id="9" w:author="Andreza Sartori" w:date="2021-05-03T20:05:00Z">
        <w:r w:rsidR="006B0308" w:rsidRPr="00841F49" w:rsidDel="00CA73F0">
          <w:delText xml:space="preserve">O </w:delText>
        </w:r>
      </w:del>
      <w:ins w:id="10" w:author="Andreza Sartori" w:date="2021-05-03T20:05:00Z">
        <w:r w:rsidR="00CA73F0">
          <w:t>De</w:t>
        </w:r>
        <w:r w:rsidR="00CA73F0" w:rsidRPr="00841F49">
          <w:t xml:space="preserve"> </w:t>
        </w:r>
      </w:ins>
      <w:r w:rsidR="006B0308" w:rsidRPr="00841F49">
        <w:t>custo baixo, pequeno e confiável traz muitas contribuições para diagnósticos de doenças respiratórias (</w:t>
      </w:r>
      <w:commentRangeStart w:id="11"/>
      <w:r w:rsidRPr="00841F49">
        <w:t>FRADE</w:t>
      </w:r>
      <w:r>
        <w:t xml:space="preserve">, </w:t>
      </w:r>
      <w:r w:rsidR="006B0308" w:rsidRPr="00841F49">
        <w:t>2016).</w:t>
      </w:r>
      <w:r w:rsidR="00841F49" w:rsidRPr="00841F49">
        <w:t xml:space="preserve"> </w:t>
      </w:r>
      <w:commentRangeEnd w:id="11"/>
      <w:r w:rsidR="003164C4">
        <w:rPr>
          <w:rStyle w:val="Refdecomentrio"/>
        </w:rPr>
        <w:commentReference w:id="11"/>
      </w:r>
      <w:commentRangeStart w:id="12"/>
      <w:r w:rsidR="00841F49" w:rsidRPr="00841F49">
        <w:t>No entanto, é um equipamento que não guarda as informações ao longo do tempo</w:t>
      </w:r>
      <w:r w:rsidR="00C22F0C">
        <w:t xml:space="preserve"> (histórico de medições) e</w:t>
      </w:r>
      <w:r w:rsidR="00841F49">
        <w:t xml:space="preserve"> </w:t>
      </w:r>
      <w:r w:rsidR="00C22F0C">
        <w:t>nem</w:t>
      </w:r>
      <w:r w:rsidR="00841F49">
        <w:t xml:space="preserve"> </w:t>
      </w:r>
      <w:r w:rsidR="00C22F0C">
        <w:t>disponibiliza</w:t>
      </w:r>
      <w:r w:rsidR="00841F49">
        <w:t xml:space="preserve"> gráfico</w:t>
      </w:r>
      <w:r w:rsidR="00C22F0C">
        <w:t>s</w:t>
      </w:r>
      <w:r w:rsidR="00841F49">
        <w:t xml:space="preserve"> da evolução respiratória do paciente</w:t>
      </w:r>
      <w:r>
        <w:t xml:space="preserve">. Assim como, </w:t>
      </w:r>
      <w:r w:rsidR="001177E7">
        <w:t>as medições não possuem nenhum tipo de segurança contra perdas e podem ser facilmente interpretadas de forma errada.</w:t>
      </w:r>
      <w:commentRangeEnd w:id="12"/>
      <w:r w:rsidR="00A067E7">
        <w:rPr>
          <w:rStyle w:val="Refdecomentrio"/>
        </w:rPr>
        <w:commentReference w:id="12"/>
      </w:r>
    </w:p>
    <w:p w14:paraId="7777A6C2" w14:textId="033DE421" w:rsidR="00D3073E" w:rsidRPr="00D3073E" w:rsidRDefault="008A237E" w:rsidP="00C11A55">
      <w:pPr>
        <w:pStyle w:val="TF-TEXTO"/>
      </w:pPr>
      <w:r>
        <w:t>Diante deste contexto</w:t>
      </w:r>
      <w:r w:rsidR="00C11A55">
        <w:t xml:space="preserve">, este trabalho propõe </w:t>
      </w:r>
      <w:r w:rsidR="00B77AE4">
        <w:t xml:space="preserve">a </w:t>
      </w:r>
      <w:r w:rsidR="00A22DB0">
        <w:t xml:space="preserve">disponibilização de um </w:t>
      </w:r>
      <w:r w:rsidR="0044567B">
        <w:t>protótipo</w:t>
      </w:r>
      <w:r w:rsidR="005F5F77">
        <w:t xml:space="preserve"> </w:t>
      </w:r>
      <w:ins w:id="13" w:author="Andreza Sartori" w:date="2021-05-03T20:06:00Z">
        <w:r w:rsidR="00972404">
          <w:t xml:space="preserve">de </w:t>
        </w:r>
      </w:ins>
      <w:r w:rsidR="005F5F77" w:rsidRPr="005F5F77">
        <w:rPr>
          <w:i/>
          <w:iCs/>
        </w:rPr>
        <w:t>hardware</w:t>
      </w:r>
      <w:r w:rsidR="00A22DB0">
        <w:t xml:space="preserve"> </w:t>
      </w:r>
      <w:r w:rsidR="005F5F77">
        <w:t xml:space="preserve">para </w:t>
      </w:r>
      <w:r w:rsidR="00C11A55">
        <w:t xml:space="preserve">monitoramento do </w:t>
      </w:r>
      <w:r w:rsidR="00A55E73">
        <w:t>PFE</w:t>
      </w:r>
      <w:r w:rsidR="00C11A55">
        <w:t xml:space="preserve"> </w:t>
      </w:r>
      <w:r w:rsidR="0046786B">
        <w:t>utilizando</w:t>
      </w:r>
      <w:r w:rsidR="00C11A55">
        <w:t xml:space="preserve"> o Medidor de Pico de Fluxo Expiratório (do fabricante </w:t>
      </w:r>
      <w:proofErr w:type="spellStart"/>
      <w:r w:rsidR="00C11A55">
        <w:t>Dorja</w:t>
      </w:r>
      <w:proofErr w:type="spellEnd"/>
      <w:r w:rsidR="00C11A55">
        <w:t xml:space="preserve">), tendo como objetivo facilitar o acompanhamento médico e do paciente. </w:t>
      </w:r>
      <w:r w:rsidR="00C22F0C">
        <w:t xml:space="preserve">Além disso, também </w:t>
      </w:r>
      <w:commentRangeStart w:id="14"/>
      <w:r w:rsidR="00C22F0C">
        <w:t>será disponibilizado</w:t>
      </w:r>
      <w:r w:rsidR="00C11A55">
        <w:t xml:space="preserve"> os resultados </w:t>
      </w:r>
      <w:commentRangeEnd w:id="14"/>
      <w:r w:rsidR="00220833">
        <w:rPr>
          <w:rStyle w:val="Refdecomentrio"/>
        </w:rPr>
        <w:commentReference w:id="14"/>
      </w:r>
      <w:r w:rsidR="00C11A55">
        <w:t xml:space="preserve">para </w:t>
      </w:r>
      <w:r w:rsidR="00C22F0C">
        <w:t xml:space="preserve">que </w:t>
      </w:r>
      <w:r w:rsidR="00C11A55">
        <w:t>o profissional da saúde possa ajustar a medicação e o tratamento</w:t>
      </w:r>
      <w:r w:rsidR="00C22F0C">
        <w:t>,</w:t>
      </w:r>
      <w:r w:rsidR="00C11A55">
        <w:t xml:space="preserve"> evita</w:t>
      </w:r>
      <w:r w:rsidR="00C22F0C">
        <w:t>ndo</w:t>
      </w:r>
      <w:r w:rsidR="00C11A55">
        <w:t xml:space="preserve"> uma crise respiratória</w:t>
      </w:r>
      <w:r w:rsidR="00C22F0C">
        <w:t xml:space="preserve"> e</w:t>
      </w:r>
      <w:r w:rsidR="00C11A55">
        <w:t>,</w:t>
      </w:r>
      <w:r w:rsidR="00C22F0C">
        <w:t xml:space="preserve"> consecutivamente,</w:t>
      </w:r>
      <w:r w:rsidR="00C11A55">
        <w:t xml:space="preserve"> gerando mais conforto e qualidade de vida para o paciente</w:t>
      </w:r>
      <w:r w:rsidR="00B17760">
        <w:t xml:space="preserve">. </w:t>
      </w:r>
      <w:r w:rsidR="00531E5C">
        <w:t xml:space="preserve">  </w:t>
      </w:r>
      <w:r w:rsidR="00800788">
        <w:t xml:space="preserve">  </w:t>
      </w:r>
      <w:r w:rsidR="0098262A">
        <w:t xml:space="preserve"> </w:t>
      </w:r>
    </w:p>
    <w:p w14:paraId="152C20A3" w14:textId="0A24684C" w:rsidR="00F255FC" w:rsidRPr="007D10F2" w:rsidRDefault="00F255FC" w:rsidP="00E638A0">
      <w:pPr>
        <w:pStyle w:val="Ttulo2"/>
      </w:pPr>
      <w:bookmarkStart w:id="15" w:name="_Toc419598576"/>
      <w:bookmarkStart w:id="16" w:name="_Toc420721317"/>
      <w:bookmarkStart w:id="17" w:name="_Toc420721467"/>
      <w:bookmarkStart w:id="18" w:name="_Toc420721562"/>
      <w:bookmarkStart w:id="19" w:name="_Toc420721768"/>
      <w:bookmarkStart w:id="20" w:name="_Toc420723209"/>
      <w:bookmarkStart w:id="21" w:name="_Toc482682370"/>
      <w:bookmarkStart w:id="22" w:name="_Toc54164904"/>
      <w:bookmarkStart w:id="23" w:name="_Toc54165664"/>
      <w:bookmarkStart w:id="24" w:name="_Toc54169316"/>
      <w:bookmarkStart w:id="25" w:name="_Toc96347426"/>
      <w:bookmarkStart w:id="26" w:name="_Toc96357710"/>
      <w:bookmarkStart w:id="27" w:name="_Toc96491850"/>
      <w:bookmarkStart w:id="28" w:name="_Toc411603090"/>
      <w:r w:rsidRPr="007D10F2">
        <w:t xml:space="preserve">OBJETIVOS 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4E5D93F5" w14:textId="3EE39146" w:rsidR="00C35E57" w:rsidRPr="00BE6226" w:rsidRDefault="00BE6226" w:rsidP="00C50AA6">
      <w:pPr>
        <w:pStyle w:val="TF-TEXTO"/>
      </w:pPr>
      <w:r w:rsidRPr="00BE6226">
        <w:t>O objetivo deste trabalho</w:t>
      </w:r>
      <w:r w:rsidR="001F540B" w:rsidRPr="00BE6226">
        <w:t xml:space="preserve"> é </w:t>
      </w:r>
      <w:r w:rsidRPr="00BE6226">
        <w:t xml:space="preserve">disponibilizar um </w:t>
      </w:r>
      <w:r w:rsidR="00801925">
        <w:t xml:space="preserve">protótipo de </w:t>
      </w:r>
      <w:r w:rsidR="00801925" w:rsidRPr="00801925">
        <w:rPr>
          <w:i/>
          <w:iCs/>
        </w:rPr>
        <w:t>hardware</w:t>
      </w:r>
      <w:r w:rsidRPr="00BE6226">
        <w:t xml:space="preserve"> que facilite o monitoramento do pico de fluxo expiratório</w:t>
      </w:r>
      <w:r>
        <w:t>, sendo</w:t>
      </w:r>
      <w:r w:rsidRPr="00BE6226">
        <w:t xml:space="preserve"> de baixo custo e de fácil manuseio.</w:t>
      </w:r>
      <w:r w:rsidR="001F540B" w:rsidRPr="00BE6226">
        <w:t xml:space="preserve"> </w:t>
      </w:r>
    </w:p>
    <w:p w14:paraId="770203D4" w14:textId="77777777" w:rsidR="00C35E57" w:rsidRPr="00BE6226" w:rsidRDefault="00C35E57" w:rsidP="00C35E57">
      <w:pPr>
        <w:pStyle w:val="TF-TEXTO"/>
      </w:pPr>
      <w:r w:rsidRPr="00BE6226">
        <w:t>Os objetivos específicos são:</w:t>
      </w:r>
    </w:p>
    <w:p w14:paraId="2359D673" w14:textId="438F9E9F" w:rsidR="00C35E57" w:rsidRPr="00884BAE" w:rsidRDefault="00884BAE" w:rsidP="00C35E57">
      <w:pPr>
        <w:pStyle w:val="TF-ALNEA"/>
      </w:pPr>
      <w:r w:rsidRPr="00884BAE">
        <w:t xml:space="preserve">adaptar o </w:t>
      </w:r>
      <w:proofErr w:type="spellStart"/>
      <w:r w:rsidRPr="00884BAE">
        <w:t>Peak</w:t>
      </w:r>
      <w:proofErr w:type="spellEnd"/>
      <w:r w:rsidRPr="00884BAE">
        <w:t xml:space="preserve"> </w:t>
      </w:r>
      <w:proofErr w:type="spellStart"/>
      <w:r w:rsidRPr="00884BAE">
        <w:t>flow</w:t>
      </w:r>
      <w:proofErr w:type="spellEnd"/>
      <w:r w:rsidRPr="00884BAE">
        <w:t xml:space="preserve"> para coletar as informações do pico de fluxo expiratório de forma informatizada</w:t>
      </w:r>
      <w:r w:rsidR="00C50AA6" w:rsidRPr="00884BAE">
        <w:t>;</w:t>
      </w:r>
    </w:p>
    <w:p w14:paraId="2997B301" w14:textId="4F1550B1" w:rsidR="00C35E57" w:rsidRPr="00884BAE" w:rsidRDefault="004B5446" w:rsidP="00C35E57">
      <w:pPr>
        <w:pStyle w:val="TF-ALNEA"/>
      </w:pPr>
      <w:r>
        <w:t>disponibilizar uma aplicação</w:t>
      </w:r>
      <w:r w:rsidR="00FC7420">
        <w:t xml:space="preserve"> </w:t>
      </w:r>
      <w:r w:rsidR="00542FBD">
        <w:t xml:space="preserve">web </w:t>
      </w:r>
      <w:r>
        <w:t xml:space="preserve">para </w:t>
      </w:r>
      <w:r w:rsidR="00AC278F">
        <w:t xml:space="preserve">alertar, </w:t>
      </w:r>
      <w:r w:rsidR="00042A07" w:rsidRPr="00884BAE">
        <w:t xml:space="preserve">estimular </w:t>
      </w:r>
      <w:r w:rsidR="00BE6226" w:rsidRPr="00884BAE">
        <w:t xml:space="preserve">e </w:t>
      </w:r>
      <w:r w:rsidR="0051639C">
        <w:t>conscientizar</w:t>
      </w:r>
      <w:r w:rsidR="00BE6226" w:rsidRPr="00884BAE">
        <w:t xml:space="preserve"> o </w:t>
      </w:r>
      <w:r w:rsidR="00042A07" w:rsidRPr="00884BAE">
        <w:t>usuário</w:t>
      </w:r>
      <w:r w:rsidR="0051639C">
        <w:t xml:space="preserve"> </w:t>
      </w:r>
      <w:r w:rsidR="00884BAE" w:rsidRPr="00884BAE">
        <w:t>sobre</w:t>
      </w:r>
      <w:r w:rsidR="00042A07" w:rsidRPr="00884BAE">
        <w:t xml:space="preserve"> sua saúde respiratória</w:t>
      </w:r>
      <w:r w:rsidR="00C35E57" w:rsidRPr="00884BAE">
        <w:t>;</w:t>
      </w:r>
    </w:p>
    <w:p w14:paraId="3181870C" w14:textId="6E3E5DD3" w:rsidR="00884BAE" w:rsidRPr="00884BAE" w:rsidRDefault="00884BAE" w:rsidP="00C35E57">
      <w:pPr>
        <w:pStyle w:val="TF-ALNEA"/>
      </w:pPr>
      <w:r w:rsidRPr="00884BAE">
        <w:t xml:space="preserve">verificar a aceitação do </w:t>
      </w:r>
      <w:r w:rsidR="00C3551D">
        <w:t>protótipo</w:t>
      </w:r>
      <w:r w:rsidRPr="00884BAE">
        <w:t xml:space="preserve"> pelo público-alvo e profissionais da saúde.</w:t>
      </w:r>
    </w:p>
    <w:p w14:paraId="0F83796A" w14:textId="77777777" w:rsidR="00A44581" w:rsidRDefault="00A44581" w:rsidP="00424AD5">
      <w:pPr>
        <w:pStyle w:val="Ttulo1"/>
      </w:pPr>
      <w:bookmarkStart w:id="29" w:name="_Toc419598587"/>
      <w:r>
        <w:t xml:space="preserve">trabalhos </w:t>
      </w:r>
      <w:r w:rsidRPr="00FC4A9F">
        <w:t>correlatos</w:t>
      </w:r>
    </w:p>
    <w:p w14:paraId="2C153C4A" w14:textId="01EC2A48" w:rsidR="00870802" w:rsidRPr="00F3649F" w:rsidRDefault="007F58B7" w:rsidP="00242E40">
      <w:pPr>
        <w:pStyle w:val="TF-TEXTO"/>
      </w:pPr>
      <w:r>
        <w:t xml:space="preserve">Este capítulo </w:t>
      </w:r>
      <w:r w:rsidR="00F37982">
        <w:t>contempla</w:t>
      </w:r>
      <w:r>
        <w:t xml:space="preserve"> estudos sobre</w:t>
      </w:r>
      <w:r w:rsidR="00F37982">
        <w:t xml:space="preserve"> o tema de estudo proposto. </w:t>
      </w:r>
      <w:r w:rsidR="00DE5ECF">
        <w:t xml:space="preserve">A seção 2.1 relata o desenvolvimento de </w:t>
      </w:r>
      <w:r w:rsidR="00F37982">
        <w:t xml:space="preserve">um </w:t>
      </w:r>
      <w:r w:rsidR="003F3099">
        <w:t>equipamento</w:t>
      </w:r>
      <w:r w:rsidR="001D11A1">
        <w:t xml:space="preserve"> </w:t>
      </w:r>
      <w:r w:rsidR="00DE5ECF">
        <w:t xml:space="preserve">que utiliza </w:t>
      </w:r>
      <w:r w:rsidR="003F3099" w:rsidRPr="00180477">
        <w:t xml:space="preserve">o sensor de pressão MPX5100GP </w:t>
      </w:r>
      <w:r w:rsidR="001D11A1" w:rsidRPr="00180477">
        <w:t>e um Arduino nano</w:t>
      </w:r>
      <w:del w:id="30" w:author="Andreza Sartori" w:date="2021-05-03T20:14:00Z">
        <w:r w:rsidR="001D11A1" w:rsidRPr="00180477" w:rsidDel="00802548">
          <w:delText>,</w:delText>
        </w:r>
      </w:del>
      <w:r w:rsidR="001D11A1" w:rsidRPr="00180477">
        <w:t xml:space="preserve"> </w:t>
      </w:r>
      <w:r w:rsidR="00664924">
        <w:t xml:space="preserve">para medir o pico de fluxo expiratório </w:t>
      </w:r>
      <w:r w:rsidR="00DE5ECF">
        <w:t>(</w:t>
      </w:r>
      <w:r w:rsidR="00DE5ECF" w:rsidRPr="00077C2D">
        <w:t>GARNIS</w:t>
      </w:r>
      <w:r w:rsidR="00DE5ECF">
        <w:t>;</w:t>
      </w:r>
      <w:r w:rsidR="00DE5ECF" w:rsidRPr="00077C2D">
        <w:t xml:space="preserve"> YULIANTO</w:t>
      </w:r>
      <w:r w:rsidR="00DE5ECF">
        <w:t>;</w:t>
      </w:r>
      <w:r w:rsidR="00DE5ECF" w:rsidRPr="00077C2D">
        <w:t xml:space="preserve"> HAMZAH</w:t>
      </w:r>
      <w:r w:rsidR="00DE5ECF">
        <w:t xml:space="preserve">, </w:t>
      </w:r>
      <w:r w:rsidR="00DE5ECF" w:rsidRPr="00077C2D">
        <w:t>2019</w:t>
      </w:r>
      <w:r w:rsidR="00DE5ECF">
        <w:t>)</w:t>
      </w:r>
      <w:r w:rsidR="00423DF6" w:rsidRPr="00180477">
        <w:t>.</w:t>
      </w:r>
      <w:r w:rsidR="00F37982" w:rsidRPr="00180477">
        <w:t xml:space="preserve"> </w:t>
      </w:r>
      <w:commentRangeStart w:id="31"/>
      <w:r w:rsidR="00DE5ECF">
        <w:t xml:space="preserve">Na seção 2.2. </w:t>
      </w:r>
      <w:commentRangeEnd w:id="31"/>
      <w:r w:rsidR="002701B9">
        <w:rPr>
          <w:rStyle w:val="Refdecomentrio"/>
        </w:rPr>
        <w:commentReference w:id="31"/>
      </w:r>
      <w:r w:rsidR="00DE5ECF">
        <w:t xml:space="preserve">é descrito o processo de </w:t>
      </w:r>
      <w:r w:rsidR="008A44FA" w:rsidRPr="00180477">
        <w:t xml:space="preserve">treinamento muscular respiratório usando o </w:t>
      </w:r>
      <w:proofErr w:type="spellStart"/>
      <w:r w:rsidR="008A44FA" w:rsidRPr="00180477">
        <w:t>Threshold</w:t>
      </w:r>
      <w:proofErr w:type="spellEnd"/>
      <w:r w:rsidR="008A44FA" w:rsidRPr="00180477">
        <w:t xml:space="preserve"> PEP</w:t>
      </w:r>
      <w:r w:rsidR="00DE5ECF">
        <w:t>, utilizando</w:t>
      </w:r>
      <w:r w:rsidR="008A44FA" w:rsidRPr="00180477">
        <w:t xml:space="preserve"> o </w:t>
      </w:r>
      <w:proofErr w:type="spellStart"/>
      <w:r w:rsidR="008A44FA" w:rsidRPr="00180477">
        <w:t>monovacuômetro</w:t>
      </w:r>
      <w:proofErr w:type="spellEnd"/>
      <w:r w:rsidR="008A44FA" w:rsidRPr="00180477">
        <w:t xml:space="preserve"> e o </w:t>
      </w:r>
      <w:proofErr w:type="spellStart"/>
      <w:r w:rsidR="00552BD5">
        <w:t>P</w:t>
      </w:r>
      <w:r w:rsidR="008A44FA" w:rsidRPr="00180477">
        <w:t>eak</w:t>
      </w:r>
      <w:proofErr w:type="spellEnd"/>
      <w:r w:rsidR="008A44FA" w:rsidRPr="00180477">
        <w:t xml:space="preserve"> </w:t>
      </w:r>
      <w:proofErr w:type="spellStart"/>
      <w:r w:rsidR="008A44FA" w:rsidRPr="00180477">
        <w:t>flow</w:t>
      </w:r>
      <w:proofErr w:type="spellEnd"/>
      <w:r w:rsidR="00180477" w:rsidRPr="00180477">
        <w:t xml:space="preserve"> para a obtenção do</w:t>
      </w:r>
      <w:r w:rsidR="00664924">
        <w:t xml:space="preserve"> pico de fluxo expiratório. </w:t>
      </w:r>
      <w:r w:rsidR="00EB78AA" w:rsidRPr="00664924">
        <w:t>Por fim, a seção 2.3</w:t>
      </w:r>
      <w:r w:rsidR="00423DF6" w:rsidRPr="00664924">
        <w:t xml:space="preserve"> </w:t>
      </w:r>
      <w:r w:rsidR="00E91F30" w:rsidRPr="00664924">
        <w:t>apresent</w:t>
      </w:r>
      <w:r w:rsidR="00EB78AA" w:rsidRPr="00664924">
        <w:t>a</w:t>
      </w:r>
      <w:r w:rsidR="00FA67D1" w:rsidRPr="00664924">
        <w:t xml:space="preserve"> o estudo </w:t>
      </w:r>
      <w:r w:rsidR="00DE62E1" w:rsidRPr="00664924">
        <w:t xml:space="preserve">de um modelo </w:t>
      </w:r>
      <w:r w:rsidR="00EB78AA" w:rsidRPr="00664924">
        <w:t xml:space="preserve">que realiza </w:t>
      </w:r>
      <w:r w:rsidR="00DE62E1" w:rsidRPr="00664924">
        <w:t xml:space="preserve">a classificação e diagnóstico </w:t>
      </w:r>
      <w:r w:rsidR="002C3F0E" w:rsidRPr="00664924">
        <w:t xml:space="preserve">de doenças pulmonares </w:t>
      </w:r>
      <w:r w:rsidR="00DE62E1" w:rsidRPr="00664924">
        <w:t>de baixo custo</w:t>
      </w:r>
      <w:r w:rsidR="00EB78AA" w:rsidRPr="00664924">
        <w:t xml:space="preserve"> (ANAND, 2018)</w:t>
      </w:r>
      <w:r w:rsidR="002C3F0E" w:rsidRPr="00664924">
        <w:t>.</w:t>
      </w:r>
    </w:p>
    <w:p w14:paraId="4C2B16C4" w14:textId="68EC7FD2" w:rsidR="00870802" w:rsidRPr="00242E40" w:rsidRDefault="00870802" w:rsidP="00242E40">
      <w:pPr>
        <w:pStyle w:val="TF-FIGURA"/>
        <w:rPr>
          <w:highlight w:val="yellow"/>
        </w:rPr>
      </w:pPr>
    </w:p>
    <w:p w14:paraId="4BC56702" w14:textId="0181F35C" w:rsidR="00A44581" w:rsidRPr="00E61124" w:rsidRDefault="00502368" w:rsidP="00E638A0">
      <w:pPr>
        <w:pStyle w:val="Ttulo2"/>
        <w:rPr>
          <w:lang w:val="en-US"/>
        </w:rPr>
      </w:pPr>
      <w:r w:rsidRPr="00E61124">
        <w:rPr>
          <w:lang w:val="en-US"/>
        </w:rPr>
        <w:t>Peak Flow Meter Equipped with Inspection Results Indicator</w:t>
      </w:r>
    </w:p>
    <w:p w14:paraId="075FAAC8" w14:textId="7E1AF918" w:rsidR="006348F2" w:rsidRDefault="00EF5FB4" w:rsidP="009514C6">
      <w:pPr>
        <w:pStyle w:val="TF-TEXTO"/>
      </w:pPr>
      <w:r>
        <w:t xml:space="preserve">Para montar uma ferramenta capaz de medir o PFE, </w:t>
      </w:r>
      <w:bookmarkStart w:id="32" w:name="_Hlk68353367"/>
      <w:commentRangeStart w:id="33"/>
      <w:r w:rsidRPr="00077C2D">
        <w:t xml:space="preserve">Garnis, </w:t>
      </w:r>
      <w:proofErr w:type="spellStart"/>
      <w:r w:rsidRPr="00077C2D">
        <w:t>Yulianto</w:t>
      </w:r>
      <w:proofErr w:type="spellEnd"/>
      <w:r w:rsidRPr="00077C2D">
        <w:t xml:space="preserve"> e </w:t>
      </w:r>
      <w:proofErr w:type="spellStart"/>
      <w:r w:rsidRPr="00077C2D">
        <w:t>Hamzah</w:t>
      </w:r>
      <w:proofErr w:type="spellEnd"/>
      <w:r w:rsidRPr="00077C2D">
        <w:t xml:space="preserve"> (2019)</w:t>
      </w:r>
      <w:bookmarkEnd w:id="32"/>
      <w:r>
        <w:t xml:space="preserve"> </w:t>
      </w:r>
      <w:commentRangeEnd w:id="33"/>
      <w:r w:rsidR="00786394">
        <w:rPr>
          <w:rStyle w:val="Refdecomentrio"/>
        </w:rPr>
        <w:commentReference w:id="33"/>
      </w:r>
      <w:r>
        <w:t xml:space="preserve">utilizaram o sensor de pressão MPX5100GP, o circuito integrado LM358 e o Arduino nano. </w:t>
      </w:r>
      <w:commentRangeStart w:id="34"/>
      <w:r>
        <w:t xml:space="preserve">O microcontrolador foi usado para converter de pressão (kPa) para (volume/segundo). </w:t>
      </w:r>
      <w:commentRangeEnd w:id="34"/>
      <w:r w:rsidR="006C00FD">
        <w:rPr>
          <w:rStyle w:val="Refdecomentrio"/>
        </w:rPr>
        <w:commentReference w:id="34"/>
      </w:r>
      <w:r w:rsidR="006E68AA" w:rsidRPr="00077C2D">
        <w:t xml:space="preserve">Garnis, </w:t>
      </w:r>
      <w:proofErr w:type="spellStart"/>
      <w:r w:rsidR="006E68AA" w:rsidRPr="00077C2D">
        <w:t>Yulianto</w:t>
      </w:r>
      <w:proofErr w:type="spellEnd"/>
      <w:r w:rsidR="006E68AA" w:rsidRPr="00077C2D">
        <w:t xml:space="preserve"> e </w:t>
      </w:r>
      <w:proofErr w:type="spellStart"/>
      <w:r w:rsidR="006E68AA" w:rsidRPr="00077C2D">
        <w:t>Hamzah</w:t>
      </w:r>
      <w:proofErr w:type="spellEnd"/>
      <w:r w:rsidRPr="00077C2D">
        <w:t xml:space="preserve"> (2019)</w:t>
      </w:r>
      <w:r>
        <w:t xml:space="preserve"> </w:t>
      </w:r>
      <w:r w:rsidR="00E042C5">
        <w:t>utilizaram</w:t>
      </w:r>
      <w:r>
        <w:t xml:space="preserve"> um cabo serial para enviar os dados do Arduino para o PC com o sistema,</w:t>
      </w:r>
      <w:r w:rsidR="00E042C5">
        <w:t xml:space="preserve"> sendo</w:t>
      </w:r>
      <w:r>
        <w:t xml:space="preserve"> exibidos na tela. Após a conclusão do teste PFE, os dados são armazenados em um arquivo de texto.</w:t>
      </w:r>
    </w:p>
    <w:p w14:paraId="1A0344F8" w14:textId="73B5AD26" w:rsidR="006C662D" w:rsidRDefault="006C662D" w:rsidP="00446AC6">
      <w:pPr>
        <w:pStyle w:val="TF-TEXTO"/>
      </w:pPr>
      <w:commentRangeStart w:id="35"/>
      <w:r>
        <w:t xml:space="preserve">Para </w:t>
      </w:r>
      <w:r w:rsidR="00446AC6">
        <w:t>o</w:t>
      </w:r>
      <w:r>
        <w:t xml:space="preserve"> cálculo e exibição das medições</w:t>
      </w:r>
      <w:r w:rsidR="00446AC6">
        <w:t xml:space="preserve"> de forma gráfica</w:t>
      </w:r>
      <w:r>
        <w:t xml:space="preserve">, </w:t>
      </w:r>
      <w:r w:rsidR="00B82EC2" w:rsidRPr="00077C2D">
        <w:t xml:space="preserve">Garnis, </w:t>
      </w:r>
      <w:proofErr w:type="spellStart"/>
      <w:r w:rsidR="00B82EC2" w:rsidRPr="00077C2D">
        <w:t>Yulianto</w:t>
      </w:r>
      <w:proofErr w:type="spellEnd"/>
      <w:r w:rsidR="00B82EC2" w:rsidRPr="00077C2D">
        <w:t xml:space="preserve"> e </w:t>
      </w:r>
      <w:proofErr w:type="spellStart"/>
      <w:r w:rsidR="00B82EC2" w:rsidRPr="00077C2D">
        <w:t>Hamzah</w:t>
      </w:r>
      <w:proofErr w:type="spellEnd"/>
      <w:r w:rsidR="00B82EC2" w:rsidRPr="00077C2D">
        <w:t xml:space="preserve"> (2019)</w:t>
      </w:r>
      <w:r>
        <w:t xml:space="preserve"> desenvolv</w:t>
      </w:r>
      <w:r w:rsidR="00B82EC2">
        <w:t>eram</w:t>
      </w:r>
      <w:r>
        <w:t xml:space="preserve"> um algoritmo em Delphi que é </w:t>
      </w:r>
      <w:r w:rsidR="00E042C5">
        <w:t>responsável por</w:t>
      </w:r>
      <w:r>
        <w:t xml:space="preserve"> desenhar o gráfico a partir dos valores de PFE, </w:t>
      </w:r>
      <w:r w:rsidRPr="006C662D">
        <w:t>armazena</w:t>
      </w:r>
      <w:r w:rsidR="00E042C5">
        <w:t>r</w:t>
      </w:r>
      <w:r w:rsidRPr="006C662D">
        <w:t xml:space="preserve"> dados em arquivo de texto</w:t>
      </w:r>
      <w:r>
        <w:t xml:space="preserve">, </w:t>
      </w:r>
      <w:r w:rsidR="00446AC6">
        <w:t>reajust</w:t>
      </w:r>
      <w:r w:rsidR="00E042C5">
        <w:t>ar</w:t>
      </w:r>
      <w:r w:rsidR="00446AC6">
        <w:t xml:space="preserve"> </w:t>
      </w:r>
      <w:r w:rsidR="00E042C5">
        <w:t xml:space="preserve">o </w:t>
      </w:r>
      <w:r w:rsidR="00446AC6">
        <w:t>cálculo considerando a idade o sexo e a altura e a</w:t>
      </w:r>
      <w:r>
        <w:t xml:space="preserve"> </w:t>
      </w:r>
      <w:r w:rsidR="00446AC6">
        <w:t>determinação dos resultados e dos indicadores de doenças.</w:t>
      </w:r>
      <w:commentRangeEnd w:id="35"/>
      <w:r w:rsidR="00611FE8">
        <w:rPr>
          <w:rStyle w:val="Refdecomentrio"/>
        </w:rPr>
        <w:commentReference w:id="35"/>
      </w:r>
    </w:p>
    <w:p w14:paraId="49264166" w14:textId="7C993D6D" w:rsidR="004E1288" w:rsidRDefault="004E1288" w:rsidP="004E1288">
      <w:pPr>
        <w:pStyle w:val="TF-TEXTO"/>
      </w:pPr>
      <w:r>
        <w:t xml:space="preserve">Segundo </w:t>
      </w:r>
      <w:r w:rsidR="006E68AA" w:rsidRPr="00077C2D">
        <w:t xml:space="preserve">Garnis, </w:t>
      </w:r>
      <w:proofErr w:type="spellStart"/>
      <w:r w:rsidR="006E68AA" w:rsidRPr="00077C2D">
        <w:t>Yulianto</w:t>
      </w:r>
      <w:proofErr w:type="spellEnd"/>
      <w:r w:rsidR="006E68AA" w:rsidRPr="00077C2D">
        <w:t xml:space="preserve"> e </w:t>
      </w:r>
      <w:proofErr w:type="spellStart"/>
      <w:r w:rsidR="006E68AA" w:rsidRPr="00077C2D">
        <w:t>Hamzah</w:t>
      </w:r>
      <w:proofErr w:type="spellEnd"/>
      <w:r w:rsidRPr="00077C2D">
        <w:t xml:space="preserve"> (2019)</w:t>
      </w:r>
      <w:r w:rsidR="00B82EC2">
        <w:t>,</w:t>
      </w:r>
      <w:r>
        <w:t xml:space="preserve"> após a energização do equipamento</w:t>
      </w:r>
      <w:r w:rsidR="00E042C5">
        <w:t>, insere-se os dados dos</w:t>
      </w:r>
      <w:r>
        <w:t xml:space="preserve"> pacientes </w:t>
      </w:r>
      <w:r w:rsidR="00E042C5">
        <w:t>tais como</w:t>
      </w:r>
      <w:r>
        <w:t xml:space="preserve"> idade, sexo e altura</w:t>
      </w:r>
      <w:r w:rsidR="00E042C5">
        <w:t>.</w:t>
      </w:r>
      <w:r>
        <w:t xml:space="preserve"> </w:t>
      </w:r>
      <w:r w:rsidR="00E042C5">
        <w:t>E</w:t>
      </w:r>
      <w:r>
        <w:t>m seguida, o paciente expira o ar de dentro dos pulmões o mais forte possível. Quando há um fluxo de ar</w:t>
      </w:r>
      <w:r w:rsidR="00E042C5">
        <w:t>,</w:t>
      </w:r>
      <w:r>
        <w:t xml:space="preserve"> o sensor de pressão irá capturar e converter em tensão. A tensão é processada por amplificadores</w:t>
      </w:r>
      <w:r w:rsidR="00E042C5">
        <w:t>.</w:t>
      </w:r>
      <w:r>
        <w:t xml:space="preserve"> </w:t>
      </w:r>
      <w:r w:rsidR="00E042C5">
        <w:t>O</w:t>
      </w:r>
      <w:r>
        <w:t xml:space="preserve"> Arduino converte a tensão processada em dados digitais para que possam ser processados </w:t>
      </w:r>
      <w:r w:rsidR="00E042C5">
        <w:t>pelo</w:t>
      </w:r>
      <w:r>
        <w:t xml:space="preserve"> microcontrolador para obter o pico de fluxo expiratório.</w:t>
      </w:r>
      <w:r w:rsidR="000A5326">
        <w:t xml:space="preserve"> A </w:t>
      </w:r>
      <w:r w:rsidR="00B82EC2">
        <w:fldChar w:fldCharType="begin"/>
      </w:r>
      <w:r w:rsidR="00B82EC2">
        <w:instrText xml:space="preserve"> REF _Ref69570237 \h </w:instrText>
      </w:r>
      <w:r w:rsidR="00B82EC2">
        <w:fldChar w:fldCharType="separate"/>
      </w:r>
      <w:r w:rsidR="00F957B3">
        <w:t xml:space="preserve">Figura </w:t>
      </w:r>
      <w:r w:rsidR="00F957B3">
        <w:rPr>
          <w:noProof/>
        </w:rPr>
        <w:t>1</w:t>
      </w:r>
      <w:r w:rsidR="00B82EC2">
        <w:fldChar w:fldCharType="end"/>
      </w:r>
      <w:r w:rsidR="00B82EC2">
        <w:t xml:space="preserve"> </w:t>
      </w:r>
      <w:r w:rsidR="000A5326">
        <w:t>representa o equipamento desenvolvido pelos autores.</w:t>
      </w:r>
    </w:p>
    <w:p w14:paraId="404F86BB" w14:textId="5C22ACDA" w:rsidR="0095745A" w:rsidRPr="00F3649F" w:rsidRDefault="00B82EC2" w:rsidP="00B82EC2">
      <w:pPr>
        <w:pStyle w:val="TF-LEGENDA"/>
      </w:pPr>
      <w:bookmarkStart w:id="36" w:name="_Ref69570237"/>
      <w:r>
        <w:t xml:space="preserve">Figura </w:t>
      </w:r>
      <w:fldSimple w:instr=" SEQ Figura \* ARABIC ">
        <w:r w:rsidR="00F957B3">
          <w:rPr>
            <w:noProof/>
          </w:rPr>
          <w:t>1</w:t>
        </w:r>
      </w:fldSimple>
      <w:bookmarkEnd w:id="36"/>
      <w:r>
        <w:t xml:space="preserve"> </w:t>
      </w:r>
      <w:r w:rsidR="0095745A" w:rsidRPr="00F3649F">
        <w:t xml:space="preserve">– </w:t>
      </w:r>
      <w:r w:rsidR="0095745A">
        <w:t>Medidor do pico de fluxo expiratório</w:t>
      </w:r>
    </w:p>
    <w:p w14:paraId="45F09112" w14:textId="3435D0C9" w:rsidR="0095745A" w:rsidRPr="00C458D3" w:rsidRDefault="00F73768" w:rsidP="0095745A">
      <w:pPr>
        <w:pStyle w:val="TF-FIGURA"/>
        <w:rPr>
          <w:highlight w:val="yellow"/>
        </w:rPr>
      </w:pPr>
      <w:commentRangeStart w:id="37"/>
      <w:r>
        <w:rPr>
          <w:noProof/>
        </w:rPr>
        <w:drawing>
          <wp:inline distT="0" distB="0" distL="0" distR="0" wp14:anchorId="07C3512F" wp14:editId="5EAFAB30">
            <wp:extent cx="2457450" cy="1499311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4833" cy="15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7"/>
      <w:r w:rsidR="00EF6914">
        <w:rPr>
          <w:rStyle w:val="Refdecomentrio"/>
        </w:rPr>
        <w:commentReference w:id="37"/>
      </w:r>
    </w:p>
    <w:p w14:paraId="76F32154" w14:textId="1659CD80" w:rsidR="005174BB" w:rsidRPr="005174BB" w:rsidRDefault="0095745A" w:rsidP="00FB2C4F">
      <w:pPr>
        <w:pStyle w:val="TF-FONTE"/>
      </w:pPr>
      <w:r w:rsidRPr="00F3649F">
        <w:t xml:space="preserve">Fonte: </w:t>
      </w:r>
      <w:r w:rsidRPr="0095745A">
        <w:t xml:space="preserve">Garnis, </w:t>
      </w:r>
      <w:proofErr w:type="spellStart"/>
      <w:r w:rsidRPr="0095745A">
        <w:t>Yulianto</w:t>
      </w:r>
      <w:proofErr w:type="spellEnd"/>
      <w:r w:rsidRPr="0095745A">
        <w:t xml:space="preserve"> e </w:t>
      </w:r>
      <w:proofErr w:type="spellStart"/>
      <w:r w:rsidRPr="0095745A">
        <w:t>Hamzah</w:t>
      </w:r>
      <w:proofErr w:type="spellEnd"/>
      <w:r>
        <w:t>,</w:t>
      </w:r>
      <w:r w:rsidRPr="0095745A">
        <w:t xml:space="preserve"> </w:t>
      </w:r>
      <w:r w:rsidR="00007AC0">
        <w:t>(</w:t>
      </w:r>
      <w:r w:rsidRPr="0095745A">
        <w:t>2019</w:t>
      </w:r>
      <w:r w:rsidR="00007AC0">
        <w:t>)</w:t>
      </w:r>
      <w:r w:rsidRPr="00F3649F">
        <w:t>.</w:t>
      </w:r>
    </w:p>
    <w:p w14:paraId="2B6F039E" w14:textId="17382786" w:rsidR="00007AC0" w:rsidRPr="00007AC0" w:rsidRDefault="006E68AA" w:rsidP="0036262B">
      <w:pPr>
        <w:pStyle w:val="TF-TEXTO"/>
      </w:pPr>
      <w:r w:rsidRPr="00077C2D">
        <w:t xml:space="preserve">Garnis, </w:t>
      </w:r>
      <w:proofErr w:type="spellStart"/>
      <w:r w:rsidRPr="00077C2D">
        <w:t>Yulianto</w:t>
      </w:r>
      <w:proofErr w:type="spellEnd"/>
      <w:r w:rsidRPr="00077C2D">
        <w:t xml:space="preserve"> e </w:t>
      </w:r>
      <w:proofErr w:type="spellStart"/>
      <w:r w:rsidRPr="00077C2D">
        <w:t>Hamzah</w:t>
      </w:r>
      <w:proofErr w:type="spellEnd"/>
      <w:r w:rsidR="00DB6593">
        <w:t xml:space="preserve"> (2019) relatam que os </w:t>
      </w:r>
      <w:r w:rsidR="00FB2C4F">
        <w:t>teste</w:t>
      </w:r>
      <w:r w:rsidR="00DB6593">
        <w:t>s</w:t>
      </w:r>
      <w:r w:rsidR="00FB2C4F">
        <w:t xml:space="preserve"> </w:t>
      </w:r>
      <w:r w:rsidR="00DB6593">
        <w:t>com a</w:t>
      </w:r>
      <w:r w:rsidR="00FB2C4F">
        <w:t xml:space="preserve"> ferramenta </w:t>
      </w:r>
      <w:r w:rsidR="00CF5193">
        <w:t xml:space="preserve">foram realizados </w:t>
      </w:r>
      <w:r w:rsidR="00FB2C4F">
        <w:t>com 5 pessoas do sexo masculino e 5 pessoas do sexo feminino</w:t>
      </w:r>
      <w:r w:rsidR="00B82EC2">
        <w:t>. O</w:t>
      </w:r>
      <w:r w:rsidR="00FB2C4F">
        <w:t xml:space="preserve">s valores obtidos foram comparados </w:t>
      </w:r>
      <w:r w:rsidR="00B82EC2">
        <w:t xml:space="preserve">com </w:t>
      </w:r>
      <w:r w:rsidR="007C1741">
        <w:t>as medições obtidas</w:t>
      </w:r>
      <w:r w:rsidR="00FB2C4F">
        <w:t xml:space="preserve"> </w:t>
      </w:r>
      <w:r w:rsidR="00B82EC2">
        <w:t>pel</w:t>
      </w:r>
      <w:r w:rsidR="00FB2C4F">
        <w:t xml:space="preserve">o medidor de fluxo de pico </w:t>
      </w:r>
      <w:proofErr w:type="spellStart"/>
      <w:r w:rsidR="00FB2C4F">
        <w:t>Rossmax</w:t>
      </w:r>
      <w:proofErr w:type="spellEnd"/>
      <w:r w:rsidR="00FB2C4F">
        <w:t>.</w:t>
      </w:r>
      <w:r w:rsidR="00F91F1A">
        <w:t xml:space="preserve"> </w:t>
      </w:r>
      <w:commentRangeStart w:id="38"/>
      <w:r w:rsidR="0095745A" w:rsidRPr="0095745A">
        <w:t xml:space="preserve">Segundo </w:t>
      </w:r>
      <w:r w:rsidRPr="00077C2D">
        <w:t xml:space="preserve">Garnis, </w:t>
      </w:r>
      <w:proofErr w:type="spellStart"/>
      <w:r w:rsidRPr="00077C2D">
        <w:t>Yulianto</w:t>
      </w:r>
      <w:proofErr w:type="spellEnd"/>
      <w:r w:rsidRPr="00077C2D">
        <w:t xml:space="preserve"> e </w:t>
      </w:r>
      <w:proofErr w:type="spellStart"/>
      <w:r w:rsidRPr="00077C2D">
        <w:t>Hamzah</w:t>
      </w:r>
      <w:proofErr w:type="spellEnd"/>
      <w:r w:rsidR="0095745A" w:rsidRPr="00077C2D">
        <w:t xml:space="preserve"> (2019)</w:t>
      </w:r>
      <w:r w:rsidR="00B82EC2">
        <w:t>,</w:t>
      </w:r>
      <w:r w:rsidR="0095745A" w:rsidRPr="0095745A">
        <w:t xml:space="preserve"> o sensor de pressão MPX5100GP é menos preciso</w:t>
      </w:r>
      <w:r w:rsidR="009F2660">
        <w:t xml:space="preserve">, o maior valor de erro é de 2,26% a uma pressão de 75 kPa, </w:t>
      </w:r>
      <w:r w:rsidR="00F91F1A">
        <w:t>podendo</w:t>
      </w:r>
      <w:r w:rsidR="009F2660">
        <w:t xml:space="preserve"> ser usado porque não excede o limite de 2,5% de tolerância.</w:t>
      </w:r>
      <w:r w:rsidR="0095745A" w:rsidRPr="0095745A">
        <w:t xml:space="preserve"> </w:t>
      </w:r>
      <w:commentRangeEnd w:id="38"/>
      <w:r w:rsidR="00790801">
        <w:rPr>
          <w:rStyle w:val="Refdecomentrio"/>
        </w:rPr>
        <w:commentReference w:id="38"/>
      </w:r>
    </w:p>
    <w:p w14:paraId="523E2B64" w14:textId="1D5C0DE5" w:rsidR="0076080C" w:rsidRDefault="009F2660" w:rsidP="00C7188C">
      <w:pPr>
        <w:pStyle w:val="TF-TEXTO"/>
      </w:pPr>
      <w:r w:rsidRPr="0095745A">
        <w:t xml:space="preserve">Segundo </w:t>
      </w:r>
      <w:r w:rsidR="006E68AA" w:rsidRPr="00077C2D">
        <w:t xml:space="preserve">Garnis, </w:t>
      </w:r>
      <w:proofErr w:type="spellStart"/>
      <w:r w:rsidR="006E68AA" w:rsidRPr="00077C2D">
        <w:t>Yulianto</w:t>
      </w:r>
      <w:proofErr w:type="spellEnd"/>
      <w:r w:rsidR="006E68AA" w:rsidRPr="00077C2D">
        <w:t xml:space="preserve"> e </w:t>
      </w:r>
      <w:proofErr w:type="spellStart"/>
      <w:r w:rsidR="006E68AA" w:rsidRPr="00077C2D">
        <w:t>Hamzah</w:t>
      </w:r>
      <w:proofErr w:type="spellEnd"/>
      <w:r w:rsidRPr="00077C2D">
        <w:t xml:space="preserve"> (2019)</w:t>
      </w:r>
      <w:r w:rsidR="00E042C5">
        <w:t>,</w:t>
      </w:r>
      <w:r>
        <w:t xml:space="preserve"> </w:t>
      </w:r>
      <w:r w:rsidR="0076080C">
        <w:t xml:space="preserve">o </w:t>
      </w:r>
      <w:r>
        <w:t>valor máximo de erro obtido foi de 2,8%</w:t>
      </w:r>
      <w:r w:rsidR="00FE13D3">
        <w:t>, esse valor de erro pode oscilar conforme a condição física do paciente</w:t>
      </w:r>
      <w:r w:rsidR="00337C6F">
        <w:t xml:space="preserve">. </w:t>
      </w:r>
      <w:r w:rsidR="00E042C5">
        <w:t>Por fim, os autores</w:t>
      </w:r>
      <w:r w:rsidR="00337C6F">
        <w:t xml:space="preserve"> sugeriram </w:t>
      </w:r>
      <w:r w:rsidR="00FE13D3">
        <w:t xml:space="preserve">como uma melhoria do projeto, </w:t>
      </w:r>
      <w:r w:rsidR="00337C6F">
        <w:t xml:space="preserve">a transmissão de dados via wireless para tornar o seu uso mais efetivo. </w:t>
      </w:r>
    </w:p>
    <w:p w14:paraId="77BE4C06" w14:textId="49E4F29D" w:rsidR="00A44581" w:rsidRDefault="00AF606C" w:rsidP="00E638A0">
      <w:pPr>
        <w:pStyle w:val="Ttulo2"/>
      </w:pPr>
      <w:r w:rsidRPr="00AF606C">
        <w:t>EFEITO DO TREINAMENTO MUSCULAR RESPIRATÓRIO POR MEIO DO MANOVACUÔMETRO E DO THRESHOLD PEP EM PACIENTES HEMIPARÉTICOS HOSPITALIZADOS</w:t>
      </w:r>
    </w:p>
    <w:p w14:paraId="51A69633" w14:textId="2FFDD3E5" w:rsidR="00415261" w:rsidRDefault="00AF606C" w:rsidP="00AF606C">
      <w:pPr>
        <w:pStyle w:val="TF-TEXTO"/>
      </w:pPr>
      <w:r>
        <w:t xml:space="preserve">Fernandes (2007) </w:t>
      </w:r>
      <w:r w:rsidR="00E00813">
        <w:t>teve</w:t>
      </w:r>
      <w:r w:rsidR="0081154C">
        <w:t xml:space="preserve"> </w:t>
      </w:r>
      <w:r>
        <w:t xml:space="preserve">como objetivo avaliar e treinar a força muscular respiratória em pessoas que sofreram de Acidente Vascular Encefálico </w:t>
      </w:r>
      <w:r w:rsidR="0081154C">
        <w:t>(</w:t>
      </w:r>
      <w:r>
        <w:t>AVE</w:t>
      </w:r>
      <w:r w:rsidR="0081154C">
        <w:t>)</w:t>
      </w:r>
      <w:r>
        <w:t xml:space="preserve">. </w:t>
      </w:r>
      <w:r w:rsidR="00151568">
        <w:t>No estudo</w:t>
      </w:r>
      <w:r w:rsidRPr="00DC7AF3">
        <w:t xml:space="preserve"> </w:t>
      </w:r>
      <w:r w:rsidR="000104F3" w:rsidRPr="00DC7AF3">
        <w:t>foram</w:t>
      </w:r>
      <w:r w:rsidRPr="00DC7AF3">
        <w:t xml:space="preserve"> utilizado</w:t>
      </w:r>
      <w:r w:rsidR="000104F3" w:rsidRPr="00DC7AF3">
        <w:t xml:space="preserve">s </w:t>
      </w:r>
      <w:r w:rsidR="00151568">
        <w:t xml:space="preserve">os </w:t>
      </w:r>
      <w:r w:rsidR="000104F3" w:rsidRPr="00DC7AF3">
        <w:t xml:space="preserve">seguintes equipamentos: </w:t>
      </w:r>
      <w:r w:rsidRPr="00DC7AF3">
        <w:t xml:space="preserve">o </w:t>
      </w:r>
      <w:proofErr w:type="spellStart"/>
      <w:r w:rsidRPr="00DC7AF3">
        <w:t>manovacuômetro</w:t>
      </w:r>
      <w:proofErr w:type="spellEnd"/>
      <w:r w:rsidRPr="00DC7AF3">
        <w:t xml:space="preserve">, </w:t>
      </w:r>
      <w:proofErr w:type="spellStart"/>
      <w:r w:rsidR="00337BD9">
        <w:t>P</w:t>
      </w:r>
      <w:r w:rsidRPr="00DC7AF3">
        <w:t>eak</w:t>
      </w:r>
      <w:proofErr w:type="spellEnd"/>
      <w:r w:rsidRPr="00DC7AF3">
        <w:t xml:space="preserve"> </w:t>
      </w:r>
      <w:proofErr w:type="spellStart"/>
      <w:r w:rsidRPr="00DC7AF3">
        <w:t>flow</w:t>
      </w:r>
      <w:proofErr w:type="spellEnd"/>
      <w:r w:rsidRPr="00DC7AF3">
        <w:t xml:space="preserve"> e o </w:t>
      </w:r>
      <w:proofErr w:type="spellStart"/>
      <w:r w:rsidRPr="00DC7AF3">
        <w:t>Threshold</w:t>
      </w:r>
      <w:proofErr w:type="spellEnd"/>
      <w:r w:rsidRPr="00DC7AF3">
        <w:t xml:space="preserve"> PEP</w:t>
      </w:r>
      <w:r w:rsidR="00642EF9" w:rsidRPr="00DC7AF3">
        <w:t xml:space="preserve">. </w:t>
      </w:r>
      <w:r w:rsidR="00242C2E" w:rsidRPr="00DC7AF3">
        <w:t xml:space="preserve"> </w:t>
      </w:r>
      <w:r w:rsidR="00DC7AF3" w:rsidRPr="00DC7AF3">
        <w:t xml:space="preserve">O </w:t>
      </w:r>
      <w:proofErr w:type="spellStart"/>
      <w:r w:rsidR="00DC7AF3" w:rsidRPr="00DC7AF3">
        <w:t>manovacuômetro</w:t>
      </w:r>
      <w:proofErr w:type="spellEnd"/>
      <w:r w:rsidR="00DC7AF3" w:rsidRPr="00DC7AF3">
        <w:t xml:space="preserve"> é um dispositivo que mede </w:t>
      </w:r>
      <w:commentRangeStart w:id="39"/>
      <w:r w:rsidR="00DC7AF3" w:rsidRPr="00DC7AF3">
        <w:t>PF</w:t>
      </w:r>
      <w:commentRangeEnd w:id="39"/>
      <w:r w:rsidR="00354239">
        <w:rPr>
          <w:rStyle w:val="Refdecomentrio"/>
        </w:rPr>
        <w:commentReference w:id="39"/>
      </w:r>
      <w:r w:rsidR="00DC7AF3" w:rsidRPr="00DC7AF3">
        <w:t xml:space="preserve"> positivo e negativo em cmH2O</w:t>
      </w:r>
      <w:r w:rsidR="00151568">
        <w:t>. Ele</w:t>
      </w:r>
      <w:r w:rsidR="00DC7AF3" w:rsidRPr="00DC7AF3">
        <w:t xml:space="preserve"> possui um ponteiro preto que aponta a medição </w:t>
      </w:r>
      <w:r w:rsidR="00DC7AF3" w:rsidRPr="0058328F">
        <w:t xml:space="preserve">instantânea e o </w:t>
      </w:r>
      <w:r w:rsidR="00DC7AF3" w:rsidRPr="00433D31">
        <w:t>ponteiro vermelho que ser</w:t>
      </w:r>
      <w:r w:rsidR="00433D31" w:rsidRPr="00433D31">
        <w:t>ve</w:t>
      </w:r>
      <w:r w:rsidR="00DC7AF3" w:rsidRPr="00433D31">
        <w:t xml:space="preserve"> como marcador</w:t>
      </w:r>
      <w:r w:rsidR="00433D31">
        <w:t xml:space="preserve"> da medição anterior</w:t>
      </w:r>
      <w:r w:rsidR="00DC7AF3" w:rsidRPr="0058328F">
        <w:t xml:space="preserve"> e é acompanhado de um conector traqueia de 1 mm de diâmetro.</w:t>
      </w:r>
      <w:r w:rsidR="00E80DFD" w:rsidRPr="0058328F">
        <w:t xml:space="preserve"> </w:t>
      </w:r>
      <w:r w:rsidR="00DC7AF3" w:rsidRPr="0058328F">
        <w:t xml:space="preserve">O </w:t>
      </w:r>
      <w:proofErr w:type="spellStart"/>
      <w:r w:rsidR="00337BD9">
        <w:t>P</w:t>
      </w:r>
      <w:r w:rsidR="00DC7AF3" w:rsidRPr="0058328F">
        <w:t>eak</w:t>
      </w:r>
      <w:proofErr w:type="spellEnd"/>
      <w:r w:rsidR="00DC7AF3" w:rsidRPr="0058328F">
        <w:t xml:space="preserve"> </w:t>
      </w:r>
      <w:proofErr w:type="spellStart"/>
      <w:r w:rsidR="00DC7AF3" w:rsidRPr="0058328F">
        <w:t>flow</w:t>
      </w:r>
      <w:proofErr w:type="spellEnd"/>
      <w:r w:rsidR="00E80DFD" w:rsidRPr="0058328F">
        <w:t xml:space="preserve"> </w:t>
      </w:r>
      <w:r w:rsidR="00A76B13" w:rsidRPr="0058328F">
        <w:t xml:space="preserve">é </w:t>
      </w:r>
      <w:r w:rsidR="00A76B13" w:rsidRPr="00E52A57">
        <w:t>um dispositivo que mede o PFE</w:t>
      </w:r>
      <w:r w:rsidR="00151568">
        <w:t>.</w:t>
      </w:r>
      <w:r w:rsidR="00A76B13" w:rsidRPr="00E52A57">
        <w:t xml:space="preserve"> </w:t>
      </w:r>
      <w:commentRangeStart w:id="40"/>
      <w:r w:rsidR="00151568">
        <w:t xml:space="preserve">E, </w:t>
      </w:r>
      <w:commentRangeEnd w:id="40"/>
      <w:r w:rsidR="008D5D9F">
        <w:rPr>
          <w:rStyle w:val="Refdecomentrio"/>
        </w:rPr>
        <w:commentReference w:id="40"/>
      </w:r>
      <w:r w:rsidR="00151568">
        <w:t>de acordo com o</w:t>
      </w:r>
      <w:r w:rsidR="00D54714" w:rsidRPr="00E52A57">
        <w:t xml:space="preserve"> fluxo de ar expirado</w:t>
      </w:r>
      <w:r w:rsidR="00151568">
        <w:t>,</w:t>
      </w:r>
      <w:r w:rsidR="00D54714" w:rsidRPr="00E52A57">
        <w:t xml:space="preserve"> uma agulha</w:t>
      </w:r>
      <w:r w:rsidR="00151568">
        <w:t xml:space="preserve"> </w:t>
      </w:r>
      <w:r w:rsidR="00E042C5">
        <w:t>indica o resultado</w:t>
      </w:r>
      <w:r w:rsidR="00151568">
        <w:t xml:space="preserve"> </w:t>
      </w:r>
      <w:r w:rsidR="00E042C5">
        <w:t>d</w:t>
      </w:r>
      <w:r w:rsidR="00151568">
        <w:t>a leitura</w:t>
      </w:r>
      <w:r w:rsidR="00D54714" w:rsidRPr="00E52A57">
        <w:t xml:space="preserve">. O </w:t>
      </w:r>
      <w:proofErr w:type="spellStart"/>
      <w:r w:rsidR="00D54714" w:rsidRPr="00E52A57">
        <w:t>Threshold</w:t>
      </w:r>
      <w:proofErr w:type="spellEnd"/>
      <w:r w:rsidR="00D54714" w:rsidRPr="00E52A57">
        <w:t xml:space="preserve"> PEP é utilizado na </w:t>
      </w:r>
      <w:r w:rsidR="008E02F8" w:rsidRPr="00E52A57">
        <w:t>limpeza das</w:t>
      </w:r>
      <w:r w:rsidR="00D54714" w:rsidRPr="00E52A57">
        <w:t xml:space="preserve"> vias aéreas</w:t>
      </w:r>
      <w:r w:rsidR="00151568">
        <w:t>.</w:t>
      </w:r>
      <w:r w:rsidR="00D54714" w:rsidRPr="00E52A57">
        <w:t xml:space="preserve"> </w:t>
      </w:r>
      <w:r w:rsidR="00151568">
        <w:t>O</w:t>
      </w:r>
      <w:r w:rsidR="00D54714" w:rsidRPr="00E52A57">
        <w:t xml:space="preserve"> ar que é expirado no equipamento passa por uma válvula que é responsável por ajustar a pressão dentro do equipamento, </w:t>
      </w:r>
      <w:r w:rsidR="00E042C5">
        <w:t>criando</w:t>
      </w:r>
      <w:r w:rsidR="00C80C54" w:rsidRPr="00E52A57">
        <w:t xml:space="preserve"> uma pressão positiva forçando a limpeza das vias aéreas.</w:t>
      </w:r>
      <w:r w:rsidR="000104F3" w:rsidRPr="00E52A57">
        <w:t xml:space="preserve"> </w:t>
      </w:r>
      <w:r w:rsidR="00E042C5">
        <w:t>N</w:t>
      </w:r>
      <w:r w:rsidR="00D43EF6" w:rsidRPr="00E52A57">
        <w:t xml:space="preserve">a </w:t>
      </w:r>
      <w:r w:rsidR="00E042C5">
        <w:fldChar w:fldCharType="begin"/>
      </w:r>
      <w:r w:rsidR="00E042C5">
        <w:instrText xml:space="preserve"> REF _Ref69588564 \h </w:instrText>
      </w:r>
      <w:r w:rsidR="00E042C5">
        <w:fldChar w:fldCharType="separate"/>
      </w:r>
      <w:r w:rsidR="00F957B3">
        <w:t xml:space="preserve">Figura </w:t>
      </w:r>
      <w:r w:rsidR="00F957B3">
        <w:rPr>
          <w:noProof/>
        </w:rPr>
        <w:t>2</w:t>
      </w:r>
      <w:r w:rsidR="00E042C5">
        <w:fldChar w:fldCharType="end"/>
      </w:r>
      <w:r w:rsidR="00E042C5">
        <w:t xml:space="preserve"> exibe o</w:t>
      </w:r>
      <w:r w:rsidR="00AB74ED" w:rsidRPr="00E52A57">
        <w:t xml:space="preserve"> </w:t>
      </w:r>
      <w:proofErr w:type="spellStart"/>
      <w:r w:rsidR="00AB74ED" w:rsidRPr="00E52A57">
        <w:t>manovacuômetro</w:t>
      </w:r>
      <w:proofErr w:type="spellEnd"/>
      <w:r w:rsidR="00C80C54" w:rsidRPr="00E52A57">
        <w:t>,</w:t>
      </w:r>
      <w:r w:rsidR="00AB74ED" w:rsidRPr="00E52A57">
        <w:t xml:space="preserve"> </w:t>
      </w:r>
      <w:proofErr w:type="spellStart"/>
      <w:r w:rsidR="00AB74ED" w:rsidRPr="00E52A57">
        <w:t>Threshold</w:t>
      </w:r>
      <w:proofErr w:type="spellEnd"/>
      <w:r w:rsidR="00AB74ED" w:rsidRPr="00E52A57">
        <w:t xml:space="preserve"> PEP e o </w:t>
      </w:r>
      <w:proofErr w:type="spellStart"/>
      <w:r w:rsidR="00337BD9">
        <w:t>P</w:t>
      </w:r>
      <w:r w:rsidR="00AB74ED" w:rsidRPr="00E52A57">
        <w:t>eak</w:t>
      </w:r>
      <w:proofErr w:type="spellEnd"/>
      <w:r w:rsidR="00AB74ED" w:rsidRPr="00E52A57">
        <w:t xml:space="preserve"> </w:t>
      </w:r>
      <w:proofErr w:type="spellStart"/>
      <w:r w:rsidR="00AB74ED" w:rsidRPr="00E52A57">
        <w:t>flow</w:t>
      </w:r>
      <w:proofErr w:type="spellEnd"/>
      <w:r w:rsidRPr="00E52A57">
        <w:t>.</w:t>
      </w:r>
    </w:p>
    <w:p w14:paraId="38557F97" w14:textId="4CADB020" w:rsidR="00AF606C" w:rsidRPr="00F3649F" w:rsidRDefault="00E042C5" w:rsidP="00E042C5">
      <w:pPr>
        <w:pStyle w:val="TF-LEGENDA"/>
      </w:pPr>
      <w:bookmarkStart w:id="41" w:name="_Ref69588564"/>
      <w:r>
        <w:lastRenderedPageBreak/>
        <w:t xml:space="preserve">Figura </w:t>
      </w:r>
      <w:fldSimple w:instr=" SEQ Figura \* ARABIC ">
        <w:r w:rsidR="00F957B3">
          <w:rPr>
            <w:noProof/>
          </w:rPr>
          <w:t>2</w:t>
        </w:r>
      </w:fldSimple>
      <w:bookmarkEnd w:id="41"/>
      <w:r>
        <w:t xml:space="preserve"> </w:t>
      </w:r>
      <w:r w:rsidR="00AF606C" w:rsidRPr="00F3649F">
        <w:t xml:space="preserve">– </w:t>
      </w:r>
      <w:r w:rsidR="00021974">
        <w:t>E</w:t>
      </w:r>
      <w:r w:rsidR="009B062A">
        <w:t>quipamentos usados no estudo</w:t>
      </w:r>
    </w:p>
    <w:p w14:paraId="430C9AF6" w14:textId="4F602443" w:rsidR="00AF606C" w:rsidRPr="00C458D3" w:rsidRDefault="00806F46" w:rsidP="00AF606C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68FC883" wp14:editId="23CF8F1B">
            <wp:extent cx="4084481" cy="1784908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957" cy="180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2C5">
        <w:rPr>
          <w:noProof/>
          <w:bdr w:val="single" w:sz="4" w:space="0" w:color="auto"/>
        </w:rPr>
        <w:t xml:space="preserve"> </w:t>
      </w:r>
    </w:p>
    <w:p w14:paraId="55A19C18" w14:textId="2342DD8A" w:rsidR="00AF606C" w:rsidRDefault="00AF606C" w:rsidP="00AF606C">
      <w:pPr>
        <w:pStyle w:val="TF-FONTE"/>
      </w:pPr>
      <w:r w:rsidRPr="00E72BB1">
        <w:t xml:space="preserve">Fonte: </w:t>
      </w:r>
      <w:commentRangeStart w:id="42"/>
      <w:r w:rsidR="006231B0" w:rsidRPr="00E72BB1">
        <w:t>Compilação do autor</w:t>
      </w:r>
      <w:r w:rsidRPr="00E72BB1">
        <w:t>.</w:t>
      </w:r>
      <w:commentRangeEnd w:id="42"/>
      <w:r w:rsidR="0021748F">
        <w:rPr>
          <w:rStyle w:val="Refdecomentrio"/>
        </w:rPr>
        <w:commentReference w:id="42"/>
      </w:r>
    </w:p>
    <w:p w14:paraId="768413F7" w14:textId="627DD960" w:rsidR="00AF606C" w:rsidRDefault="0007208E" w:rsidP="00AF606C">
      <w:pPr>
        <w:pStyle w:val="TF-TEXTO"/>
      </w:pPr>
      <w:r>
        <w:t>Segundo Fernandes (2007), a</w:t>
      </w:r>
      <w:r w:rsidR="00CC5B35">
        <w:t xml:space="preserve"> idade média dos pacientes que participaram dos testes</w:t>
      </w:r>
      <w:r>
        <w:t xml:space="preserve"> do grupo AVE treinado</w:t>
      </w:r>
      <w:r w:rsidR="00CC5B35">
        <w:t xml:space="preserve"> é de 53 anos, sendo oito do sexo feminino e dez do sexo masculino</w:t>
      </w:r>
      <w:r>
        <w:t>.</w:t>
      </w:r>
      <w:r w:rsidR="00CC5B35">
        <w:t xml:space="preserve"> </w:t>
      </w:r>
      <w:r>
        <w:t xml:space="preserve">Já </w:t>
      </w:r>
      <w:r w:rsidR="00CC5B35">
        <w:t xml:space="preserve">o grupo AVE controle </w:t>
      </w:r>
      <w:r>
        <w:t>foi</w:t>
      </w:r>
      <w:r w:rsidR="00CC5B35">
        <w:t xml:space="preserve"> composto por 5 pessoas do sexo feminino e 13 do sexo masculino com uma idade média de 54 anos. </w:t>
      </w:r>
      <w:r w:rsidR="00484A47">
        <w:t>Fernandes (2007)</w:t>
      </w:r>
      <w:r w:rsidR="00AF606C">
        <w:t xml:space="preserve"> </w:t>
      </w:r>
      <w:r>
        <w:t xml:space="preserve">também </w:t>
      </w:r>
      <w:r w:rsidR="00EE50A8">
        <w:t>relat</w:t>
      </w:r>
      <w:r w:rsidR="00484A47">
        <w:t xml:space="preserve">a </w:t>
      </w:r>
      <w:r w:rsidR="00AF606C">
        <w:t>que foram selecionados 36 pacientes com AVE</w:t>
      </w:r>
      <w:r>
        <w:t xml:space="preserve">, sendo </w:t>
      </w:r>
      <w:r w:rsidR="00AF606C">
        <w:t>divididos em dois grupos</w:t>
      </w:r>
      <w:r>
        <w:t xml:space="preserve">: </w:t>
      </w:r>
      <w:r w:rsidR="00AF606C">
        <w:t>avaliação e treinamento (grupo AVE treinado) e</w:t>
      </w:r>
      <w:r>
        <w:t>,</w:t>
      </w:r>
      <w:r w:rsidR="00AF606C">
        <w:t xml:space="preserve"> realizado </w:t>
      </w:r>
      <w:r>
        <w:t xml:space="preserve">e </w:t>
      </w:r>
      <w:r w:rsidR="00AF606C">
        <w:t>avaliação (grupo AVE controle). As avaliações das pressões respiratórias foram realizadas antes do treinamento muscular respiratório</w:t>
      </w:r>
      <w:r>
        <w:t xml:space="preserve"> com </w:t>
      </w:r>
      <w:r w:rsidR="00AF606C">
        <w:t xml:space="preserve">o </w:t>
      </w:r>
      <w:proofErr w:type="spellStart"/>
      <w:r w:rsidR="00AF606C">
        <w:t>manovacuômetro</w:t>
      </w:r>
      <w:proofErr w:type="spellEnd"/>
      <w:r w:rsidR="00AF606C">
        <w:t xml:space="preserve"> MV 120</w:t>
      </w:r>
      <w:r w:rsidR="00CC5B35">
        <w:t>.</w:t>
      </w:r>
    </w:p>
    <w:p w14:paraId="50DBF759" w14:textId="0B5A0889" w:rsidR="00AF606C" w:rsidRDefault="0007208E" w:rsidP="00AF606C">
      <w:pPr>
        <w:pStyle w:val="TF-TEXTO"/>
      </w:pPr>
      <w:r>
        <w:t>De acordo com Fernandes (2007), p</w:t>
      </w:r>
      <w:r w:rsidR="00AF606C">
        <w:t xml:space="preserve">ara realizar a medição da força expiratória, o paciente </w:t>
      </w:r>
      <w:r w:rsidR="00AD151E">
        <w:t xml:space="preserve">precisa </w:t>
      </w:r>
      <w:r w:rsidR="00AF606C">
        <w:t>enche</w:t>
      </w:r>
      <w:r w:rsidR="00AD151E">
        <w:t>r</w:t>
      </w:r>
      <w:r w:rsidR="00AF606C">
        <w:t xml:space="preserve"> os pulmões com ar e solta</w:t>
      </w:r>
      <w:r w:rsidR="00E50F8F">
        <w:t>r</w:t>
      </w:r>
      <w:r w:rsidR="00AF606C">
        <w:t xml:space="preserve"> com toda a sua força por aproximadamente 1</w:t>
      </w:r>
      <w:r w:rsidR="009C501D">
        <w:t xml:space="preserve"> </w:t>
      </w:r>
      <w:r w:rsidR="00AF606C">
        <w:t>s</w:t>
      </w:r>
      <w:r w:rsidR="009C501D">
        <w:t>egu</w:t>
      </w:r>
      <w:r>
        <w:t>ndo</w:t>
      </w:r>
      <w:r w:rsidR="00E50F8F">
        <w:t xml:space="preserve">. </w:t>
      </w:r>
      <w:commentRangeStart w:id="43"/>
      <w:r w:rsidR="00E50F8F">
        <w:t>E,</w:t>
      </w:r>
      <w:commentRangeEnd w:id="43"/>
      <w:r w:rsidR="00E87817">
        <w:rPr>
          <w:rStyle w:val="Refdecomentrio"/>
        </w:rPr>
        <w:commentReference w:id="43"/>
      </w:r>
      <w:r w:rsidR="00AF606C">
        <w:t xml:space="preserve"> para </w:t>
      </w:r>
      <w:r>
        <w:t>verificar</w:t>
      </w:r>
      <w:r w:rsidR="00AF606C">
        <w:t xml:space="preserve"> a força inspiratória, o paciente esvazia os pulmões e inspira com o máximo de força por aproximadamente 1</w:t>
      </w:r>
      <w:r w:rsidR="009C501D">
        <w:t xml:space="preserve"> </w:t>
      </w:r>
      <w:r w:rsidR="00AF606C">
        <w:t>s</w:t>
      </w:r>
      <w:r w:rsidR="009C501D">
        <w:t>egundo</w:t>
      </w:r>
      <w:r w:rsidR="00AF606C">
        <w:t xml:space="preserve">. </w:t>
      </w:r>
      <w:r w:rsidR="009C501D">
        <w:t>Segundo o autor, f</w:t>
      </w:r>
      <w:r w:rsidR="00AF606C">
        <w:t xml:space="preserve">oram feitas 5 medições </w:t>
      </w:r>
      <w:r w:rsidR="00ED7967">
        <w:t>em</w:t>
      </w:r>
      <w:r w:rsidR="00AF606C">
        <w:t xml:space="preserve"> um intervalo de 2 </w:t>
      </w:r>
      <w:r w:rsidR="00EE50A8">
        <w:t>min</w:t>
      </w:r>
      <w:r w:rsidR="00AF606C">
        <w:t>, as duas primeiras medições foram desconsideradas</w:t>
      </w:r>
      <w:r w:rsidR="0055425D">
        <w:t xml:space="preserve"> </w:t>
      </w:r>
      <w:r w:rsidR="00AF606C">
        <w:t>e</w:t>
      </w:r>
      <w:r w:rsidR="0055425D">
        <w:t>,</w:t>
      </w:r>
      <w:r w:rsidR="00AF606C">
        <w:t xml:space="preserve"> entre as três medições que restaram</w:t>
      </w:r>
      <w:r w:rsidR="00FC7CE9">
        <w:t>, considerou-se</w:t>
      </w:r>
      <w:r w:rsidR="00AF606C">
        <w:t xml:space="preserve"> o maior valor obtido. </w:t>
      </w:r>
      <w:r w:rsidR="009C501D">
        <w:t>Ainda s</w:t>
      </w:r>
      <w:r w:rsidR="003D0B4F">
        <w:t>egundo Fernandes (2007)</w:t>
      </w:r>
      <w:r w:rsidR="007A3FB4">
        <w:t>,</w:t>
      </w:r>
      <w:r w:rsidR="003D0B4F">
        <w:t xml:space="preserve"> a</w:t>
      </w:r>
      <w:r w:rsidR="00AF606C">
        <w:t xml:space="preserve"> medição do pico de fluxo expiratório PFE foi feita utilizando o </w:t>
      </w:r>
      <w:proofErr w:type="spellStart"/>
      <w:r w:rsidR="00021974">
        <w:t>P</w:t>
      </w:r>
      <w:r w:rsidR="00AF606C">
        <w:t>eak</w:t>
      </w:r>
      <w:proofErr w:type="spellEnd"/>
      <w:r w:rsidR="00AF606C">
        <w:t xml:space="preserve"> </w:t>
      </w:r>
      <w:proofErr w:type="spellStart"/>
      <w:r w:rsidR="00AF606C">
        <w:t>flow</w:t>
      </w:r>
      <w:proofErr w:type="spellEnd"/>
      <w:r w:rsidR="00AF606C">
        <w:t xml:space="preserve"> </w:t>
      </w:r>
      <w:proofErr w:type="spellStart"/>
      <w:r w:rsidR="00AF606C">
        <w:t>asmaPlan</w:t>
      </w:r>
      <w:proofErr w:type="spellEnd"/>
      <w:r w:rsidR="009C501D">
        <w:t xml:space="preserve">. A partir dele, </w:t>
      </w:r>
      <w:r w:rsidR="00AF606C">
        <w:t>o paciente faz a inspiração máxima e</w:t>
      </w:r>
      <w:r w:rsidR="00C02E1E">
        <w:t>,</w:t>
      </w:r>
      <w:r w:rsidR="00AF606C">
        <w:t xml:space="preserve"> em seguida</w:t>
      </w:r>
      <w:r w:rsidR="00C02E1E">
        <w:t>,</w:t>
      </w:r>
      <w:r w:rsidR="00AF606C">
        <w:t xml:space="preserve"> uma expiração máxima de curta duração</w:t>
      </w:r>
      <w:r w:rsidR="00C02E1E">
        <w:t>,</w:t>
      </w:r>
      <w:r w:rsidR="00AF606C">
        <w:t xml:space="preserve"> sendo o tempo de esforço de 1 a 2 segundos. </w:t>
      </w:r>
      <w:r w:rsidR="009C501D">
        <w:t>No total, f</w:t>
      </w:r>
      <w:r w:rsidR="00AF606C">
        <w:t>oram realizadas 3 medições com um intervalo de 1 minuto entre cada medição.</w:t>
      </w:r>
      <w:r w:rsidR="009C501D">
        <w:t xml:space="preserve"> Já o</w:t>
      </w:r>
      <w:r w:rsidR="00AF606C">
        <w:t xml:space="preserve"> treinamento muscular expiratório foi realizado com o </w:t>
      </w:r>
      <w:proofErr w:type="spellStart"/>
      <w:r w:rsidR="00AF606C">
        <w:t>Threshold</w:t>
      </w:r>
      <w:proofErr w:type="spellEnd"/>
      <w:r w:rsidR="00AF606C">
        <w:t xml:space="preserve"> PEP</w:t>
      </w:r>
      <w:r w:rsidR="0031414C">
        <w:t>.</w:t>
      </w:r>
      <w:r w:rsidR="00AF606C">
        <w:t xml:space="preserve"> </w:t>
      </w:r>
      <w:r w:rsidR="0031414C">
        <w:t>F</w:t>
      </w:r>
      <w:r w:rsidR="00AF606C">
        <w:t>oram realizad</w:t>
      </w:r>
      <w:r w:rsidR="0031414C">
        <w:t>as</w:t>
      </w:r>
      <w:r w:rsidR="00AF606C">
        <w:t xml:space="preserve"> 5 séries de dez respirações com um intervalo de 1 minuto entre cada série</w:t>
      </w:r>
      <w:r w:rsidR="009C501D">
        <w:t xml:space="preserve"> durante</w:t>
      </w:r>
      <w:r w:rsidR="005A66A2">
        <w:t xml:space="preserve"> </w:t>
      </w:r>
      <w:r w:rsidR="009C501D">
        <w:t xml:space="preserve">todo o período de </w:t>
      </w:r>
      <w:r w:rsidR="00AF606C">
        <w:t>internação do paciente</w:t>
      </w:r>
      <w:r w:rsidR="00D82226">
        <w:t>, sendo</w:t>
      </w:r>
      <w:r w:rsidR="00AF606C">
        <w:t xml:space="preserve"> anotada numa ficha de avaliação padronizada.</w:t>
      </w:r>
    </w:p>
    <w:p w14:paraId="505CC579" w14:textId="73C8C724" w:rsidR="00D648C0" w:rsidRDefault="00EE50A8" w:rsidP="00B25C11">
      <w:pPr>
        <w:pStyle w:val="TF-TEXTO"/>
      </w:pPr>
      <w:r>
        <w:t xml:space="preserve">Fernandes (2007) relatou que 36 pessoas </w:t>
      </w:r>
      <w:r w:rsidR="009C501D">
        <w:t>participaram, por 5 dias, do</w:t>
      </w:r>
      <w:r>
        <w:t xml:space="preserve"> treinamento muscular (grupo AVE treinado) e </w:t>
      </w:r>
      <w:r w:rsidR="009C501D">
        <w:t>da</w:t>
      </w:r>
      <w:r>
        <w:t xml:space="preserve"> </w:t>
      </w:r>
      <w:r w:rsidR="009C501D">
        <w:t>avaliação</w:t>
      </w:r>
      <w:r>
        <w:t xml:space="preserve"> (grupo AVE controle</w:t>
      </w:r>
      <w:r w:rsidR="009C501D">
        <w:t>).</w:t>
      </w:r>
      <w:r>
        <w:t xml:space="preserve"> Os resultados </w:t>
      </w:r>
      <w:r w:rsidR="009C501D">
        <w:t>indicam</w:t>
      </w:r>
      <w:r>
        <w:t xml:space="preserve"> que os pacientes com AVE</w:t>
      </w:r>
      <w:r w:rsidR="009C501D">
        <w:t>,</w:t>
      </w:r>
      <w:r>
        <w:t xml:space="preserve"> que foram submetidos ao treinamento muscular respiratório</w:t>
      </w:r>
      <w:r w:rsidR="009C501D">
        <w:t>,</w:t>
      </w:r>
      <w:r>
        <w:t xml:space="preserve"> apresentaram um aumento significativo do pico de inspiração máximo, pico de expiração máximo e o pico de fluxo expiratório</w:t>
      </w:r>
      <w:r w:rsidR="009C501D">
        <w:t xml:space="preserve"> </w:t>
      </w:r>
      <w:r>
        <w:t xml:space="preserve">em </w:t>
      </w:r>
      <w:r w:rsidR="009C501D">
        <w:t>comparação</w:t>
      </w:r>
      <w:r>
        <w:t xml:space="preserve"> ao grupo controle. O autor </w:t>
      </w:r>
      <w:r w:rsidR="006451E4">
        <w:t xml:space="preserve">também </w:t>
      </w:r>
      <w:r w:rsidR="009C501D">
        <w:t>ressalta</w:t>
      </w:r>
      <w:r>
        <w:t xml:space="preserve"> que é possível utilizar qualquer das duas maneiras para avaliar as forças respiratórias. O </w:t>
      </w:r>
      <w:proofErr w:type="spellStart"/>
      <w:r>
        <w:t>Threshold</w:t>
      </w:r>
      <w:proofErr w:type="spellEnd"/>
      <w:r>
        <w:t xml:space="preserve"> PEP</w:t>
      </w:r>
      <w:r w:rsidR="009C501D">
        <w:t>,</w:t>
      </w:r>
      <w:r>
        <w:t xml:space="preserve"> mostrou</w:t>
      </w:r>
      <w:del w:id="44" w:author="Andreza Sartori" w:date="2021-05-03T20:37:00Z">
        <w:r w:rsidR="00386D4A" w:rsidDel="006B68B0">
          <w:delText>-se</w:delText>
        </w:r>
      </w:del>
      <w:r>
        <w:t xml:space="preserve"> eficiência no treinamento muscular expiratório e oferece uma contribuição para a diminuição das complicações respiratórias em pacientes com AVE.</w:t>
      </w:r>
      <w:r w:rsidR="00B25C11">
        <w:t xml:space="preserve"> </w:t>
      </w:r>
    </w:p>
    <w:p w14:paraId="0D3E5CAD" w14:textId="748EA1F9" w:rsidR="00AF606C" w:rsidRDefault="00D648C0" w:rsidP="00EE50A8">
      <w:pPr>
        <w:pStyle w:val="TF-TEXTO"/>
      </w:pPr>
      <w:r>
        <w:t>Segundo Fernandes (2007), p</w:t>
      </w:r>
      <w:r w:rsidR="00B25C11">
        <w:t xml:space="preserve">ara interpretar e realizar uma análise estatística </w:t>
      </w:r>
      <w:r>
        <w:t>d</w:t>
      </w:r>
      <w:r w:rsidR="00B25C11">
        <w:t>os dados</w:t>
      </w:r>
      <w:r>
        <w:t xml:space="preserve"> obtidos, utilizou-se</w:t>
      </w:r>
      <w:r w:rsidR="00B25C11">
        <w:t xml:space="preserve"> o software MINITAB</w:t>
      </w:r>
      <w:r>
        <w:t xml:space="preserve"> e</w:t>
      </w:r>
      <w:r w:rsidR="00B25C11">
        <w:t xml:space="preserve"> o método </w:t>
      </w:r>
      <w:r>
        <w:t>de</w:t>
      </w:r>
      <w:r w:rsidR="00B25C11">
        <w:t xml:space="preserve"> Análise de Variância</w:t>
      </w:r>
      <w:r w:rsidR="00386D4A">
        <w:t xml:space="preserve"> ANOVA</w:t>
      </w:r>
      <w:r w:rsidR="00B25C11">
        <w:t xml:space="preserve">, </w:t>
      </w:r>
      <w:r>
        <w:t xml:space="preserve">que </w:t>
      </w:r>
      <w:r w:rsidR="00B25C11">
        <w:t>possui amplo emprego na análise de dados clínicos.</w:t>
      </w:r>
      <w:r w:rsidR="00242C2E">
        <w:t xml:space="preserve"> </w:t>
      </w:r>
      <w:r>
        <w:t xml:space="preserve">Por fim, </w:t>
      </w:r>
      <w:r w:rsidR="00EE50A8">
        <w:t>Fernandes (2007) suger</w:t>
      </w:r>
      <w:r>
        <w:t>e</w:t>
      </w:r>
      <w:r w:rsidR="00EE50A8">
        <w:t xml:space="preserve"> </w:t>
      </w:r>
      <w:r>
        <w:t xml:space="preserve">a necessidade do </w:t>
      </w:r>
      <w:r w:rsidR="00EE50A8">
        <w:t>aumento dos dias de avaliação e treinamento para obter resultados mais consistentes</w:t>
      </w:r>
      <w:r>
        <w:t xml:space="preserve">. Além disso, aponta que </w:t>
      </w:r>
      <w:r w:rsidR="00EE50A8">
        <w:t xml:space="preserve">não </w:t>
      </w:r>
      <w:r>
        <w:t>há</w:t>
      </w:r>
      <w:r w:rsidR="00EE50A8">
        <w:t xml:space="preserve"> qualquer tipo de aquisição digital dos dados </w:t>
      </w:r>
      <w:r>
        <w:t>por parte dos</w:t>
      </w:r>
      <w:r w:rsidR="00EE50A8">
        <w:t xml:space="preserve"> equipamentos utilizados, tornando a gestão dos dados difíc</w:t>
      </w:r>
      <w:r>
        <w:t>il</w:t>
      </w:r>
      <w:r w:rsidR="00EE50A8">
        <w:t>.</w:t>
      </w:r>
    </w:p>
    <w:p w14:paraId="35648044" w14:textId="5F692782" w:rsidR="00A44581" w:rsidRPr="00E61124" w:rsidRDefault="00423DF6" w:rsidP="00E638A0">
      <w:pPr>
        <w:pStyle w:val="Ttulo2"/>
        <w:rPr>
          <w:lang w:val="en-US"/>
        </w:rPr>
      </w:pPr>
      <w:r w:rsidRPr="00E61124">
        <w:rPr>
          <w:lang w:val="en-US"/>
        </w:rPr>
        <w:t>Bayesian Models for Screening and Diagnosis of Pulmonary Disease</w:t>
      </w:r>
    </w:p>
    <w:p w14:paraId="6793A452" w14:textId="01B10BFB" w:rsidR="003B2960" w:rsidRDefault="003B2960" w:rsidP="003B2960">
      <w:pPr>
        <w:pStyle w:val="TF-TEXTO"/>
      </w:pPr>
      <w:bookmarkStart w:id="45" w:name="_Toc54164921"/>
      <w:bookmarkStart w:id="46" w:name="_Toc54165675"/>
      <w:bookmarkStart w:id="47" w:name="_Toc54169333"/>
      <w:bookmarkStart w:id="48" w:name="_Toc96347439"/>
      <w:bookmarkStart w:id="49" w:name="_Toc96357723"/>
      <w:bookmarkStart w:id="50" w:name="_Toc96491866"/>
      <w:bookmarkStart w:id="51" w:name="_Toc411603107"/>
      <w:bookmarkEnd w:id="29"/>
      <w:proofErr w:type="spellStart"/>
      <w:r w:rsidRPr="004E553F">
        <w:t>Anand</w:t>
      </w:r>
      <w:proofErr w:type="spellEnd"/>
      <w:r w:rsidRPr="004E553F">
        <w:t xml:space="preserve"> (2018) desenvolveu uma ferramenta para detectar doenças pulmonares compost</w:t>
      </w:r>
      <w:r w:rsidR="004E553F" w:rsidRPr="004E553F">
        <w:t>a</w:t>
      </w:r>
      <w:r w:rsidRPr="004E553F">
        <w:t xml:space="preserve"> por um estetoscópio eletrônico, um medidor de pico de fluxo de realidade aumentada, câmera de imagem térmica e um questionário eletrônic</w:t>
      </w:r>
      <w:r w:rsidRPr="004A7998">
        <w:t xml:space="preserve">o. A </w:t>
      </w:r>
      <w:r w:rsidR="00115D3D">
        <w:fldChar w:fldCharType="begin"/>
      </w:r>
      <w:r w:rsidR="00115D3D">
        <w:instrText xml:space="preserve"> REF _Ref69590220 \h </w:instrText>
      </w:r>
      <w:r w:rsidR="00115D3D">
        <w:fldChar w:fldCharType="separate"/>
      </w:r>
      <w:r w:rsidR="00F957B3">
        <w:t xml:space="preserve">Figura </w:t>
      </w:r>
      <w:r w:rsidR="00F957B3">
        <w:rPr>
          <w:noProof/>
        </w:rPr>
        <w:t>3</w:t>
      </w:r>
      <w:r w:rsidR="00115D3D">
        <w:fldChar w:fldCharType="end"/>
      </w:r>
      <w:r w:rsidR="00115D3D">
        <w:t xml:space="preserve"> </w:t>
      </w:r>
      <w:r w:rsidRPr="004A7998">
        <w:t>apresenta a estrutura da ferramenta desenvolvida.</w:t>
      </w:r>
    </w:p>
    <w:p w14:paraId="2613BB60" w14:textId="60D091BB" w:rsidR="003B2960" w:rsidRPr="00F3649F" w:rsidRDefault="00115D3D" w:rsidP="00115D3D">
      <w:pPr>
        <w:pStyle w:val="TF-LEGENDA"/>
      </w:pPr>
      <w:bookmarkStart w:id="52" w:name="_Ref69590220"/>
      <w:r>
        <w:lastRenderedPageBreak/>
        <w:t xml:space="preserve">Figura </w:t>
      </w:r>
      <w:fldSimple w:instr=" SEQ Figura \* ARABIC ">
        <w:r w:rsidR="00F957B3">
          <w:rPr>
            <w:noProof/>
          </w:rPr>
          <w:t>3</w:t>
        </w:r>
      </w:fldSimple>
      <w:bookmarkEnd w:id="52"/>
      <w:r>
        <w:t xml:space="preserve"> </w:t>
      </w:r>
      <w:r w:rsidR="003B2960" w:rsidRPr="00F3649F">
        <w:t xml:space="preserve">– </w:t>
      </w:r>
      <w:r w:rsidR="003B2960">
        <w:t>Ferramenta desenvolvida</w:t>
      </w:r>
    </w:p>
    <w:p w14:paraId="5E0826B1" w14:textId="793E8FD9" w:rsidR="003B2960" w:rsidRPr="00C458D3" w:rsidRDefault="007E3E65" w:rsidP="003B2960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7ED34B42" wp14:editId="19C60B39">
            <wp:extent cx="3269894" cy="2348063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8442" cy="23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094">
        <w:rPr>
          <w:noProof/>
          <w:bdr w:val="single" w:sz="4" w:space="0" w:color="auto"/>
        </w:rPr>
        <w:t xml:space="preserve"> </w:t>
      </w:r>
    </w:p>
    <w:p w14:paraId="79C145D0" w14:textId="1AFF6766" w:rsidR="003B2960" w:rsidRDefault="003B2960" w:rsidP="003B2960">
      <w:pPr>
        <w:pStyle w:val="TF-FONTE"/>
      </w:pPr>
      <w:r w:rsidRPr="00F3649F">
        <w:t xml:space="preserve">Fonte: </w:t>
      </w:r>
      <w:proofErr w:type="spellStart"/>
      <w:r>
        <w:t>Anand</w:t>
      </w:r>
      <w:proofErr w:type="spellEnd"/>
      <w:r w:rsidR="001C05BF">
        <w:t xml:space="preserve"> (</w:t>
      </w:r>
      <w:r>
        <w:t>2018</w:t>
      </w:r>
      <w:r w:rsidR="001C05BF">
        <w:t>)</w:t>
      </w:r>
      <w:r w:rsidRPr="00F3649F">
        <w:t>.</w:t>
      </w:r>
    </w:p>
    <w:p w14:paraId="06A043E3" w14:textId="55AAA258" w:rsidR="003B2960" w:rsidRDefault="003328B7" w:rsidP="003B2960">
      <w:pPr>
        <w:pStyle w:val="TF-TEXTO"/>
      </w:pPr>
      <w:commentRangeStart w:id="53"/>
      <w:proofErr w:type="spellStart"/>
      <w:r w:rsidRPr="00C325C4">
        <w:t>Anand</w:t>
      </w:r>
      <w:proofErr w:type="spellEnd"/>
      <w:r w:rsidRPr="00C325C4">
        <w:t xml:space="preserve"> (2018)</w:t>
      </w:r>
      <w:r>
        <w:t xml:space="preserve"> </w:t>
      </w:r>
      <w:r w:rsidR="00EA0881">
        <w:t>desenvolveu um</w:t>
      </w:r>
      <w:r>
        <w:t xml:space="preserve"> aplicativo para dispositivo móvel </w:t>
      </w:r>
      <w:r w:rsidR="00EA0881">
        <w:t xml:space="preserve">que registra </w:t>
      </w:r>
      <w:r>
        <w:t xml:space="preserve">os testes do medidor de PFE usando a câmera do telefone e realidade aumentada. </w:t>
      </w:r>
      <w:commentRangeEnd w:id="53"/>
      <w:r w:rsidR="006B07C7">
        <w:rPr>
          <w:rStyle w:val="Refdecomentrio"/>
        </w:rPr>
        <w:commentReference w:id="53"/>
      </w:r>
      <w:r w:rsidR="008E1F84">
        <w:t xml:space="preserve">Além disso, o autor </w:t>
      </w:r>
      <w:r w:rsidR="003B2960" w:rsidRPr="00C325C4">
        <w:t xml:space="preserve">utilizou uma rede bayesiana para modelar e diagnosticar doenças pulmonares. </w:t>
      </w:r>
      <w:proofErr w:type="spellStart"/>
      <w:r w:rsidR="008E1F84">
        <w:t>Anand</w:t>
      </w:r>
      <w:proofErr w:type="spellEnd"/>
      <w:r w:rsidR="008E1F84">
        <w:t xml:space="preserve"> (2018) também</w:t>
      </w:r>
      <w:r w:rsidR="003B2960" w:rsidRPr="00C325C4">
        <w:t xml:space="preserve"> destaca que </w:t>
      </w:r>
      <w:r w:rsidR="00023A12">
        <w:t>o</w:t>
      </w:r>
      <w:r w:rsidR="003B2960" w:rsidRPr="00C325C4">
        <w:t xml:space="preserve"> modelo de rede bayesiana </w:t>
      </w:r>
      <w:r w:rsidR="00023A12">
        <w:t>foi</w:t>
      </w:r>
      <w:r w:rsidR="003B2960" w:rsidRPr="00C325C4">
        <w:t xml:space="preserve"> usado para predizer a probabilidade da ocorrência de um fator, sendo composta por três camadas que consistem em doenças, fatores de risco e sintomas.</w:t>
      </w:r>
    </w:p>
    <w:p w14:paraId="4EC711CB" w14:textId="5BE1866A" w:rsidR="00194DD4" w:rsidRPr="00194DD4" w:rsidRDefault="003B2960" w:rsidP="00194DD4">
      <w:pPr>
        <w:pStyle w:val="TF-TEXTO"/>
      </w:pPr>
      <w:r w:rsidRPr="00C325C4">
        <w:t xml:space="preserve">Segundo </w:t>
      </w:r>
      <w:proofErr w:type="spellStart"/>
      <w:r w:rsidRPr="00C325C4">
        <w:t>Anand</w:t>
      </w:r>
      <w:proofErr w:type="spellEnd"/>
      <w:r w:rsidRPr="00C325C4">
        <w:t xml:space="preserve"> (2018), a primeira camada da rede bayesiana consiste em fatores de risco. Esta camada representa os hábitos ou características que podem colocar um paciente em risco de doença pulmonar. A segunda camada representa as doenças pulmonares como asma e rinite alérgica, todas essas doenças são representadas com variáveis ​​binárias, 0 representando a ausência e 1 a presenta da doença. </w:t>
      </w:r>
      <w:r w:rsidR="00194DD4">
        <w:t>A terceira camada inclui sintomas retirados do questionário do paciente, bem como PF e presença ou ausência de sons pulmonares. O valor PFE previsto é baseado no sexo, idade e altura.</w:t>
      </w:r>
      <w:r w:rsidR="007015ED">
        <w:t xml:space="preserve"> Por fim, a</w:t>
      </w:r>
      <w:r w:rsidR="00194DD4">
        <w:t xml:space="preserve"> terceira camada </w:t>
      </w:r>
      <w:r w:rsidR="002C3886">
        <w:t>aponta</w:t>
      </w:r>
      <w:r w:rsidR="00CA1B56">
        <w:t>, de forma percentual,</w:t>
      </w:r>
      <w:r w:rsidR="002C3886">
        <w:t xml:space="preserve"> </w:t>
      </w:r>
      <w:r w:rsidR="00194DD4">
        <w:t xml:space="preserve">a condição </w:t>
      </w:r>
      <w:r w:rsidR="00194DD4" w:rsidRPr="00194DD4">
        <w:t>de uma doença</w:t>
      </w:r>
      <w:r w:rsidR="002C3886">
        <w:t>.</w:t>
      </w:r>
    </w:p>
    <w:p w14:paraId="6CE4021E" w14:textId="61F4DBAF" w:rsidR="003B2960" w:rsidRPr="00C325C4" w:rsidRDefault="003B2960" w:rsidP="003B2960">
      <w:pPr>
        <w:pStyle w:val="TF-TEXTO"/>
      </w:pPr>
      <w:proofErr w:type="spellStart"/>
      <w:r w:rsidRPr="00C325C4">
        <w:t>Anand</w:t>
      </w:r>
      <w:proofErr w:type="spellEnd"/>
      <w:r w:rsidRPr="00C325C4">
        <w:t xml:space="preserve"> (2018) utilizou dados de 325 pacientes da </w:t>
      </w:r>
      <w:proofErr w:type="spellStart"/>
      <w:r w:rsidRPr="00C325C4">
        <w:t>Chest</w:t>
      </w:r>
      <w:proofErr w:type="spellEnd"/>
      <w:r w:rsidRPr="00C325C4">
        <w:t xml:space="preserve"> </w:t>
      </w:r>
      <w:proofErr w:type="spellStart"/>
      <w:r w:rsidRPr="00C325C4">
        <w:t>Research</w:t>
      </w:r>
      <w:proofErr w:type="spellEnd"/>
      <w:r w:rsidRPr="00C325C4">
        <w:t xml:space="preserve"> Foundation em Pune, Índia. </w:t>
      </w:r>
      <w:r w:rsidR="00E67A26">
        <w:t>Segundo o autor, a</w:t>
      </w:r>
      <w:r w:rsidRPr="00C325C4">
        <w:t xml:space="preserve">lguns registros foram removidos </w:t>
      </w:r>
      <w:r w:rsidR="00E96E26">
        <w:t>da</w:t>
      </w:r>
      <w:r w:rsidR="002A6ECE">
        <w:t xml:space="preserve"> base </w:t>
      </w:r>
      <w:r w:rsidRPr="00C325C4">
        <w:t xml:space="preserve">devido à baixa qualidade dos dados ou </w:t>
      </w:r>
      <w:r w:rsidR="002A6ECE">
        <w:t xml:space="preserve">por possuir </w:t>
      </w:r>
      <w:r w:rsidRPr="00C325C4">
        <w:t xml:space="preserve">diagnósticos irrelevantes, restando 309 registros. </w:t>
      </w:r>
      <w:proofErr w:type="spellStart"/>
      <w:r w:rsidR="000843C9">
        <w:t>Anand</w:t>
      </w:r>
      <w:proofErr w:type="spellEnd"/>
      <w:r w:rsidR="000843C9">
        <w:t xml:space="preserve"> (2018) </w:t>
      </w:r>
      <w:r w:rsidR="00A35F69">
        <w:t>destaca que a base é composta por</w:t>
      </w:r>
      <w:r w:rsidRPr="00C325C4">
        <w:t xml:space="preserve"> sons pulmonares </w:t>
      </w:r>
      <w:r w:rsidR="00ED5B1C">
        <w:t xml:space="preserve">gravados </w:t>
      </w:r>
      <w:r w:rsidRPr="00C325C4">
        <w:t>de cada paciente</w:t>
      </w:r>
      <w:r w:rsidR="00470057">
        <w:t xml:space="preserve">, </w:t>
      </w:r>
      <w:r w:rsidR="00ED5B1C">
        <w:t xml:space="preserve">considerando </w:t>
      </w:r>
      <w:r w:rsidR="00470057" w:rsidRPr="00C325C4">
        <w:t xml:space="preserve">três leituras do PFE </w:t>
      </w:r>
      <w:r w:rsidR="00F12FFC">
        <w:t xml:space="preserve">em </w:t>
      </w:r>
      <w:r w:rsidRPr="00C325C4">
        <w:t xml:space="preserve">onze locais de diferentes. </w:t>
      </w:r>
    </w:p>
    <w:p w14:paraId="0232227A" w14:textId="2EED7E9E" w:rsidR="003B2960" w:rsidRPr="00C325C4" w:rsidRDefault="00E479CB" w:rsidP="003B2960">
      <w:pPr>
        <w:pStyle w:val="TF-TEXTO"/>
      </w:pPr>
      <w:r>
        <w:t xml:space="preserve">De acordo com </w:t>
      </w:r>
      <w:proofErr w:type="spellStart"/>
      <w:r>
        <w:t>Anand</w:t>
      </w:r>
      <w:proofErr w:type="spellEnd"/>
      <w:r>
        <w:t xml:space="preserve"> (2018), a</w:t>
      </w:r>
      <w:r w:rsidR="003B2960" w:rsidRPr="00C325C4">
        <w:t xml:space="preserve">lém </w:t>
      </w:r>
      <w:r w:rsidR="00AE6E64">
        <w:t>de utilizarem</w:t>
      </w:r>
      <w:r w:rsidR="003B2960" w:rsidRPr="00C325C4">
        <w:t xml:space="preserve"> equipamentos, os pacientes foram submetidos a um questionário e </w:t>
      </w:r>
      <w:r w:rsidR="00287D1A">
        <w:t xml:space="preserve">a </w:t>
      </w:r>
      <w:r w:rsidR="003B2960" w:rsidRPr="00C325C4">
        <w:t>um teste de função pulmonar completa</w:t>
      </w:r>
      <w:r w:rsidR="006D0BAC">
        <w:t>, no qual, os seus respectivos</w:t>
      </w:r>
      <w:r w:rsidR="003B2960" w:rsidRPr="00C325C4">
        <w:t xml:space="preserve"> diagnósticos médicos foram </w:t>
      </w:r>
      <w:r w:rsidR="0065425D">
        <w:t>utilizados</w:t>
      </w:r>
      <w:r w:rsidR="003B2960" w:rsidRPr="00C325C4">
        <w:t xml:space="preserve"> para treinar o modelo. </w:t>
      </w:r>
      <w:proofErr w:type="spellStart"/>
      <w:r w:rsidR="003B2960" w:rsidRPr="00C325C4">
        <w:t>Anand</w:t>
      </w:r>
      <w:proofErr w:type="spellEnd"/>
      <w:r w:rsidR="003B2960" w:rsidRPr="00C325C4">
        <w:t xml:space="preserve"> (2018) </w:t>
      </w:r>
      <w:r w:rsidR="00134AC2">
        <w:t>descreve</w:t>
      </w:r>
      <w:r w:rsidR="003B2960" w:rsidRPr="00C325C4">
        <w:t xml:space="preserve"> que o modelo de rede bayesiana alcançou um alto desempenho, com precisão de 90% em quase todos os grupos de doenças. </w:t>
      </w:r>
      <w:r w:rsidR="00134AC2">
        <w:t>Além disso, o</w:t>
      </w:r>
      <w:r w:rsidR="003B2960" w:rsidRPr="00C325C4">
        <w:t xml:space="preserve"> autor também ressalta que as características consideradas pelo modelo </w:t>
      </w:r>
      <w:r w:rsidR="00B01D4D">
        <w:t>se mostraram</w:t>
      </w:r>
      <w:r w:rsidR="003B2960" w:rsidRPr="00C325C4">
        <w:t xml:space="preserve"> em conformidade </w:t>
      </w:r>
      <w:r w:rsidR="0016098F">
        <w:t xml:space="preserve">com </w:t>
      </w:r>
      <w:r w:rsidR="003B2960" w:rsidRPr="00C325C4">
        <w:t>a opinião médica</w:t>
      </w:r>
      <w:r w:rsidR="00FA19DB">
        <w:t xml:space="preserve">, </w:t>
      </w:r>
      <w:r w:rsidR="004C4396">
        <w:t xml:space="preserve">permitindo </w:t>
      </w:r>
      <w:r w:rsidR="00FA19DB">
        <w:t>conclui</w:t>
      </w:r>
      <w:r w:rsidR="004C4396">
        <w:t>r</w:t>
      </w:r>
      <w:r w:rsidR="00FA19DB">
        <w:t xml:space="preserve"> que </w:t>
      </w:r>
      <w:r w:rsidR="003B2960" w:rsidRPr="00C325C4">
        <w:t xml:space="preserve">a falta de ar grave, baixa taxa de pico expiratório e tabagismo foram influentes no diagnóstico de </w:t>
      </w:r>
      <w:commentRangeStart w:id="54"/>
      <w:r w:rsidR="003B2960" w:rsidRPr="00C325C4">
        <w:t>DPOC</w:t>
      </w:r>
      <w:r w:rsidR="00E21FE0">
        <w:t xml:space="preserve"> </w:t>
      </w:r>
      <w:commentRangeEnd w:id="54"/>
      <w:r w:rsidR="00E86C8B">
        <w:rPr>
          <w:rStyle w:val="Refdecomentrio"/>
        </w:rPr>
        <w:commentReference w:id="54"/>
      </w:r>
      <w:r w:rsidR="00E21FE0">
        <w:t>e a</w:t>
      </w:r>
      <w:r w:rsidR="003B2960" w:rsidRPr="00C325C4">
        <w:t xml:space="preserve"> falta de ar moderada, pico de fluxo médio e alergias foram relevantes para a asma. </w:t>
      </w:r>
      <w:r w:rsidR="000401AC">
        <w:t>Já o</w:t>
      </w:r>
      <w:r w:rsidR="003B2960" w:rsidRPr="00C325C4">
        <w:t xml:space="preserve"> diagnóstico de rinite alérgica foi fortemente associado à febre, sintomas nasais e falta de ar moderada.</w:t>
      </w:r>
    </w:p>
    <w:p w14:paraId="4FE8E230" w14:textId="671F88C1" w:rsidR="00D71B49" w:rsidRDefault="003B2960" w:rsidP="003B2960">
      <w:pPr>
        <w:pStyle w:val="TF-TEXTO"/>
      </w:pPr>
      <w:proofErr w:type="spellStart"/>
      <w:r w:rsidRPr="00C325C4">
        <w:t>Anand</w:t>
      </w:r>
      <w:proofErr w:type="spellEnd"/>
      <w:r w:rsidRPr="00C325C4">
        <w:t xml:space="preserve"> (2018) </w:t>
      </w:r>
      <w:r w:rsidR="00333BEF">
        <w:t xml:space="preserve">afirma que o seu trabalho </w:t>
      </w:r>
      <w:r w:rsidR="00D35C4F">
        <w:t xml:space="preserve">trouxe </w:t>
      </w:r>
      <w:r w:rsidRPr="00C325C4">
        <w:t xml:space="preserve">três contribuições: </w:t>
      </w:r>
      <w:r w:rsidR="00D35C4F">
        <w:t xml:space="preserve">(i) </w:t>
      </w:r>
      <w:r w:rsidRPr="00C325C4">
        <w:t>uma rede bayesiana para diagnóstico de doenças pulmonares, construíd</w:t>
      </w:r>
      <w:del w:id="55" w:author="Andreza Sartori" w:date="2021-05-03T20:54:00Z">
        <w:r w:rsidRPr="00C325C4" w:rsidDel="002F6EA0">
          <w:delText>o</w:delText>
        </w:r>
      </w:del>
      <w:ins w:id="56" w:author="Andreza Sartori" w:date="2021-05-03T20:54:00Z">
        <w:r w:rsidR="002F6EA0">
          <w:t>a</w:t>
        </w:r>
      </w:ins>
      <w:r w:rsidRPr="00C325C4">
        <w:t xml:space="preserve"> a partir de dados;</w:t>
      </w:r>
      <w:r w:rsidR="00D35C4F">
        <w:t xml:space="preserve"> (</w:t>
      </w:r>
      <w:proofErr w:type="spellStart"/>
      <w:r w:rsidR="00D35C4F">
        <w:t>ii</w:t>
      </w:r>
      <w:proofErr w:type="spellEnd"/>
      <w:r w:rsidR="00D35C4F">
        <w:t>)</w:t>
      </w:r>
      <w:r w:rsidRPr="00C325C4">
        <w:t xml:space="preserve"> uma rede bayesiana para diagnóstico, construíd</w:t>
      </w:r>
      <w:ins w:id="57" w:author="Andreza Sartori" w:date="2021-05-03T20:54:00Z">
        <w:r w:rsidR="002F6EA0">
          <w:t>a</w:t>
        </w:r>
      </w:ins>
      <w:del w:id="58" w:author="Andreza Sartori" w:date="2021-05-03T20:54:00Z">
        <w:r w:rsidRPr="00C325C4" w:rsidDel="002F6EA0">
          <w:delText>o</w:delText>
        </w:r>
      </w:del>
      <w:r w:rsidRPr="00C325C4">
        <w:t xml:space="preserve"> a partir da opinião de especialistas e</w:t>
      </w:r>
      <w:r w:rsidR="00D35C4F">
        <w:t xml:space="preserve"> (</w:t>
      </w:r>
      <w:proofErr w:type="spellStart"/>
      <w:r w:rsidR="00721B34">
        <w:t>iii</w:t>
      </w:r>
      <w:proofErr w:type="spellEnd"/>
      <w:r w:rsidR="00D35C4F">
        <w:t>)</w:t>
      </w:r>
      <w:r w:rsidRPr="00C325C4">
        <w:t xml:space="preserve"> melhorias no aplicativo móvel, que pode ser usado para auxiliar na triagem e no diagnóstico de doenças pulmonares. </w:t>
      </w:r>
      <w:r w:rsidR="00721B34">
        <w:t>No entanto</w:t>
      </w:r>
      <w:r w:rsidRPr="00C325C4">
        <w:t xml:space="preserve">, </w:t>
      </w:r>
      <w:r w:rsidR="00721B34">
        <w:t xml:space="preserve">o autor também </w:t>
      </w:r>
      <w:r w:rsidRPr="00C325C4">
        <w:t xml:space="preserve">destaca que o modelo só </w:t>
      </w:r>
      <w:del w:id="59" w:author="Andreza Sartori" w:date="2021-05-03T20:52:00Z">
        <w:r w:rsidRPr="00C325C4" w:rsidDel="00394DF3">
          <w:delText xml:space="preserve">trabalho </w:delText>
        </w:r>
      </w:del>
      <w:ins w:id="60" w:author="Andreza Sartori" w:date="2021-05-03T20:52:00Z">
        <w:r w:rsidR="00394DF3" w:rsidRPr="00C325C4">
          <w:t>trabalh</w:t>
        </w:r>
        <w:r w:rsidR="00394DF3">
          <w:t>a</w:t>
        </w:r>
        <w:r w:rsidR="00394DF3" w:rsidRPr="00C325C4">
          <w:t xml:space="preserve"> </w:t>
        </w:r>
      </w:ins>
      <w:r w:rsidRPr="00C325C4">
        <w:t xml:space="preserve">com recursos binários. Isso </w:t>
      </w:r>
      <w:r w:rsidR="008F14FC">
        <w:t>facilita a implementação d</w:t>
      </w:r>
      <w:r w:rsidRPr="00C325C4">
        <w:t xml:space="preserve">a rede </w:t>
      </w:r>
      <w:r w:rsidR="00AA6AD2">
        <w:t>e</w:t>
      </w:r>
      <w:r w:rsidR="000A2922">
        <w:t>,</w:t>
      </w:r>
      <w:r w:rsidR="00AA6AD2">
        <w:t xml:space="preserve"> ao mesmo tempo, </w:t>
      </w:r>
      <w:r w:rsidR="000A2922">
        <w:t>apresenta uma probabilidade</w:t>
      </w:r>
      <w:r w:rsidR="00C02EC9">
        <w:t xml:space="preserve"> maior</w:t>
      </w:r>
      <w:r w:rsidR="000A2922">
        <w:t xml:space="preserve"> de erro</w:t>
      </w:r>
      <w:r w:rsidRPr="00C325C4">
        <w:t xml:space="preserve">. </w:t>
      </w:r>
      <w:r w:rsidR="00C02EC9">
        <w:t xml:space="preserve">Por fim, </w:t>
      </w:r>
      <w:proofErr w:type="spellStart"/>
      <w:r w:rsidRPr="00C325C4">
        <w:t>Anand</w:t>
      </w:r>
      <w:proofErr w:type="spellEnd"/>
      <w:r w:rsidRPr="00C325C4">
        <w:t xml:space="preserve"> (2018) sugere a incorporação de registros de sons pulmonares e tosse, pois poderiam ajudar a melhorar a precisão</w:t>
      </w:r>
      <w:r w:rsidR="00B75F2A">
        <w:t xml:space="preserve"> do modelo</w:t>
      </w:r>
      <w:r w:rsidR="00461054" w:rsidRPr="00C325C4">
        <w:t>.</w:t>
      </w:r>
    </w:p>
    <w:p w14:paraId="7817D9B2" w14:textId="77777777" w:rsidR="00451B94" w:rsidRDefault="00451B94" w:rsidP="00424AD5">
      <w:pPr>
        <w:pStyle w:val="Ttulo1"/>
      </w:pPr>
      <w:r>
        <w:t>proposta</w:t>
      </w:r>
    </w:p>
    <w:p w14:paraId="460786F6" w14:textId="79F75E61" w:rsidR="00451B94" w:rsidRDefault="0099351C" w:rsidP="00451B94">
      <w:pPr>
        <w:pStyle w:val="TF-TEXTO"/>
      </w:pPr>
      <w:r>
        <w:t>Este capítulo</w:t>
      </w:r>
      <w:r w:rsidR="002547AD" w:rsidRPr="002547AD">
        <w:t xml:space="preserve"> apresenta a justificativa para o desenvolvimento desse trabalho</w:t>
      </w:r>
      <w:r>
        <w:t>, seus</w:t>
      </w:r>
      <w:r w:rsidR="002547AD" w:rsidRPr="002547AD">
        <w:t xml:space="preserve"> principais requisitos e a metodologia de desenvolvimento</w:t>
      </w:r>
      <w:r w:rsidR="008F2DD6">
        <w:t xml:space="preserve">. Também serão abordados </w:t>
      </w:r>
      <w:r w:rsidR="002547AD" w:rsidRPr="002547AD">
        <w:t xml:space="preserve">os assuntos e as fontes bibliográficas que irão </w:t>
      </w:r>
      <w:r w:rsidR="008F2DD6">
        <w:t>sustentar</w:t>
      </w:r>
      <w:r w:rsidR="002547AD" w:rsidRPr="002547AD">
        <w:t xml:space="preserve"> o estudo proposto</w:t>
      </w:r>
      <w:r w:rsidR="00D83DE8">
        <w:t>.</w:t>
      </w:r>
    </w:p>
    <w:p w14:paraId="29D16A9A" w14:textId="77777777" w:rsidR="00451B94" w:rsidRDefault="00451B94" w:rsidP="00E638A0">
      <w:pPr>
        <w:pStyle w:val="Ttulo2"/>
      </w:pPr>
      <w:bookmarkStart w:id="61" w:name="_Toc54164915"/>
      <w:bookmarkStart w:id="62" w:name="_Toc54165669"/>
      <w:bookmarkStart w:id="63" w:name="_Toc54169327"/>
      <w:bookmarkStart w:id="64" w:name="_Toc96347433"/>
      <w:bookmarkStart w:id="65" w:name="_Toc96357717"/>
      <w:bookmarkStart w:id="66" w:name="_Toc96491860"/>
      <w:bookmarkStart w:id="67" w:name="_Toc351015594"/>
      <w:r>
        <w:t>JUSTIFICATIVA</w:t>
      </w:r>
    </w:p>
    <w:p w14:paraId="6DDA7BF0" w14:textId="68EE0048" w:rsidR="006B0760" w:rsidRDefault="00CF6AD7" w:rsidP="00CF6AD7">
      <w:pPr>
        <w:pStyle w:val="TF-TEXTO"/>
      </w:pPr>
      <w:r w:rsidRPr="00163F8C">
        <w:t xml:space="preserve">No </w:t>
      </w:r>
      <w:r w:rsidR="003520D9">
        <w:fldChar w:fldCharType="begin"/>
      </w:r>
      <w:r w:rsidR="003520D9">
        <w:instrText xml:space="preserve"> REF _Ref52025161 \h </w:instrText>
      </w:r>
      <w:r w:rsidR="003520D9">
        <w:fldChar w:fldCharType="separate"/>
      </w:r>
      <w:r w:rsidR="00F957B3">
        <w:t xml:space="preserve">Quadro </w:t>
      </w:r>
      <w:r w:rsidR="00F957B3">
        <w:rPr>
          <w:noProof/>
        </w:rPr>
        <w:t>1</w:t>
      </w:r>
      <w:r w:rsidR="003520D9">
        <w:fldChar w:fldCharType="end"/>
      </w:r>
      <w:r w:rsidR="003520D9">
        <w:t xml:space="preserve"> </w:t>
      </w:r>
      <w:r>
        <w:t>é apresentado um comparativo dos trabalhos correlatos. As linhas representam as características e as colunas os trabalhos</w:t>
      </w:r>
      <w:r w:rsidR="006C1189">
        <w:t>.</w:t>
      </w:r>
    </w:p>
    <w:p w14:paraId="374F9020" w14:textId="11BFFC0A" w:rsidR="006B0760" w:rsidRDefault="006B0760" w:rsidP="006B0760">
      <w:pPr>
        <w:pStyle w:val="TF-LEGENDA"/>
      </w:pPr>
      <w:bookmarkStart w:id="68" w:name="_Ref52025161"/>
      <w:r>
        <w:lastRenderedPageBreak/>
        <w:t xml:space="preserve">Quadro </w:t>
      </w:r>
      <w:fldSimple w:instr=" SEQ Quadro \* ARABIC ">
        <w:r w:rsidR="00F957B3">
          <w:rPr>
            <w:noProof/>
          </w:rPr>
          <w:t>1</w:t>
        </w:r>
      </w:fldSimple>
      <w:bookmarkEnd w:id="68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1746"/>
        <w:gridCol w:w="1940"/>
        <w:gridCol w:w="2125"/>
      </w:tblGrid>
      <w:tr w:rsidR="00802D0F" w14:paraId="38E672AA" w14:textId="77777777" w:rsidTr="00555295">
        <w:trPr>
          <w:trHeight w:val="608"/>
        </w:trPr>
        <w:tc>
          <w:tcPr>
            <w:tcW w:w="3261" w:type="dxa"/>
            <w:tcBorders>
              <w:tl2br w:val="single" w:sz="4" w:space="0" w:color="auto"/>
            </w:tcBorders>
            <w:shd w:val="clear" w:color="auto" w:fill="A6A6A6"/>
          </w:tcPr>
          <w:p w14:paraId="350E11D9" w14:textId="24A62489" w:rsidR="006B0760" w:rsidRDefault="00B370CE" w:rsidP="00B370CE">
            <w:pPr>
              <w:pStyle w:val="TF-TEXTOQUADRO"/>
              <w:jc w:val="right"/>
            </w:pPr>
            <w:r>
              <w:t>Trabalhos correlatos</w:t>
            </w:r>
          </w:p>
          <w:p w14:paraId="14D46EA5" w14:textId="77777777" w:rsidR="00555295" w:rsidRPr="00555295" w:rsidRDefault="00555295" w:rsidP="00B370CE">
            <w:pPr>
              <w:pStyle w:val="TF-TEXTOQUADRO"/>
              <w:jc w:val="right"/>
              <w:rPr>
                <w:sz w:val="6"/>
                <w:szCs w:val="6"/>
              </w:rPr>
            </w:pPr>
          </w:p>
          <w:p w14:paraId="0258DA32" w14:textId="73620D1E" w:rsidR="00B370CE" w:rsidRPr="007D4566" w:rsidRDefault="008A13DB" w:rsidP="008A13DB">
            <w:pPr>
              <w:pStyle w:val="TF-TEXTOQUADRO"/>
            </w:pPr>
            <w: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47BCA87C" w:rsidR="006B0760" w:rsidRDefault="00C509C3" w:rsidP="00ED7997">
            <w:pPr>
              <w:pStyle w:val="TF-TEXTOQUADRO"/>
              <w:jc w:val="center"/>
            </w:pPr>
            <w:r w:rsidRPr="00077C2D">
              <w:t xml:space="preserve">Garnis, </w:t>
            </w:r>
            <w:proofErr w:type="spellStart"/>
            <w:r w:rsidRPr="00077C2D">
              <w:t>Yulianto</w:t>
            </w:r>
            <w:proofErr w:type="spellEnd"/>
            <w:r w:rsidRPr="00077C2D">
              <w:t xml:space="preserve"> e </w:t>
            </w:r>
            <w:proofErr w:type="spellStart"/>
            <w:r w:rsidRPr="00077C2D">
              <w:t>Hamzah</w:t>
            </w:r>
            <w:proofErr w:type="spellEnd"/>
            <w:r w:rsidRPr="00077C2D">
              <w:t xml:space="preserve"> (2019)</w:t>
            </w:r>
          </w:p>
        </w:tc>
        <w:tc>
          <w:tcPr>
            <w:tcW w:w="1940" w:type="dxa"/>
            <w:shd w:val="clear" w:color="auto" w:fill="A6A6A6"/>
            <w:vAlign w:val="center"/>
          </w:tcPr>
          <w:p w14:paraId="47AC2E8F" w14:textId="77777777" w:rsidR="00ED7997" w:rsidRDefault="0091416B" w:rsidP="00ED7997">
            <w:pPr>
              <w:pStyle w:val="TF-TEXTOQUADRO"/>
              <w:jc w:val="center"/>
            </w:pPr>
            <w:r>
              <w:t>Fernandes</w:t>
            </w:r>
          </w:p>
          <w:p w14:paraId="16420C20" w14:textId="05C87F47" w:rsidR="006B0760" w:rsidRDefault="0091416B" w:rsidP="00ED7997">
            <w:pPr>
              <w:pStyle w:val="TF-TEXTOQUADRO"/>
              <w:jc w:val="center"/>
            </w:pPr>
            <w:r>
              <w:t>(2007)</w:t>
            </w:r>
          </w:p>
        </w:tc>
        <w:tc>
          <w:tcPr>
            <w:tcW w:w="2125" w:type="dxa"/>
            <w:shd w:val="clear" w:color="auto" w:fill="A6A6A6"/>
            <w:vAlign w:val="center"/>
          </w:tcPr>
          <w:p w14:paraId="436E9EA2" w14:textId="77777777" w:rsidR="00ED7997" w:rsidRDefault="00C509C3" w:rsidP="00ED7997">
            <w:pPr>
              <w:pStyle w:val="TF-TEXTOQUADRO"/>
              <w:jc w:val="center"/>
            </w:pPr>
            <w:proofErr w:type="spellStart"/>
            <w:r>
              <w:t>Anand</w:t>
            </w:r>
            <w:proofErr w:type="spellEnd"/>
          </w:p>
          <w:p w14:paraId="7ED7D3D4" w14:textId="77C772C6" w:rsidR="006B0760" w:rsidRPr="007D4566" w:rsidRDefault="00C509C3" w:rsidP="00ED7997">
            <w:pPr>
              <w:pStyle w:val="TF-TEXTOQUADRO"/>
              <w:jc w:val="center"/>
            </w:pPr>
            <w:r>
              <w:t>(2018)</w:t>
            </w:r>
          </w:p>
        </w:tc>
      </w:tr>
      <w:tr w:rsidR="00324E3F" w14:paraId="1406BD9B" w14:textId="77777777" w:rsidTr="008A13DB">
        <w:trPr>
          <w:trHeight w:val="340"/>
        </w:trPr>
        <w:tc>
          <w:tcPr>
            <w:tcW w:w="3261" w:type="dxa"/>
            <w:shd w:val="clear" w:color="auto" w:fill="auto"/>
            <w:vAlign w:val="center"/>
          </w:tcPr>
          <w:p w14:paraId="0C62BE1B" w14:textId="61A49968" w:rsidR="00324E3F" w:rsidRDefault="00324E3F" w:rsidP="00ED7997">
            <w:pPr>
              <w:pStyle w:val="TF-TEXTOQUADRO"/>
            </w:pPr>
            <w:r w:rsidRPr="00324E3F">
              <w:t>Tipo de patologia respiratória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323BF37" w14:textId="0175E2EE" w:rsidR="00324E3F" w:rsidRDefault="00EE5E27" w:rsidP="00ED7997">
            <w:pPr>
              <w:pStyle w:val="TF-TEXTOQUADRO"/>
              <w:jc w:val="center"/>
            </w:pPr>
            <w:r>
              <w:t>Asma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4D6B7DAB" w14:textId="45018C78" w:rsidR="00324E3F" w:rsidRDefault="00652AD1" w:rsidP="00ED7997">
            <w:pPr>
              <w:pStyle w:val="TF-TEXTOQUADRO"/>
              <w:jc w:val="center"/>
            </w:pPr>
            <w:r>
              <w:t>AVE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2FC0D70C" w14:textId="4D23A6E7" w:rsidR="00324E3F" w:rsidRDefault="0026233E" w:rsidP="00ED7997">
            <w:pPr>
              <w:pStyle w:val="TF-TEXTOQUADRO"/>
              <w:jc w:val="center"/>
            </w:pPr>
            <w:r w:rsidRPr="0026233E">
              <w:t>DPOC</w:t>
            </w:r>
          </w:p>
        </w:tc>
      </w:tr>
      <w:tr w:rsidR="00802D0F" w14:paraId="6132AD2C" w14:textId="77777777" w:rsidTr="008A13DB">
        <w:trPr>
          <w:trHeight w:val="340"/>
        </w:trPr>
        <w:tc>
          <w:tcPr>
            <w:tcW w:w="3261" w:type="dxa"/>
            <w:shd w:val="clear" w:color="auto" w:fill="auto"/>
            <w:vAlign w:val="center"/>
          </w:tcPr>
          <w:p w14:paraId="7BC9A6F7" w14:textId="5C88EDCA" w:rsidR="006B0760" w:rsidRDefault="00FC1410" w:rsidP="00ED7997">
            <w:pPr>
              <w:pStyle w:val="TF-TEXTOQUADRO"/>
            </w:pPr>
            <w:r>
              <w:t>Faz m</w:t>
            </w:r>
            <w:r w:rsidR="001550C6">
              <w:t xml:space="preserve">edição do fluxo </w:t>
            </w:r>
            <w:r w:rsidR="0091416B">
              <w:t>respiratório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2174F50" w14:textId="153CB944" w:rsidR="006B0760" w:rsidRDefault="00EE5E27" w:rsidP="00ED7997">
            <w:pPr>
              <w:pStyle w:val="TF-TEXTOQUADRO"/>
              <w:jc w:val="center"/>
            </w:pPr>
            <w:r>
              <w:t>PFE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534A7406" w14:textId="2A32A346" w:rsidR="006B0760" w:rsidRDefault="00652AD1" w:rsidP="00ED7997">
            <w:pPr>
              <w:pStyle w:val="TF-TEXTOQUADRO"/>
              <w:jc w:val="center"/>
            </w:pPr>
            <w:proofErr w:type="spellStart"/>
            <w:r>
              <w:t>PeMax</w:t>
            </w:r>
            <w:proofErr w:type="spellEnd"/>
            <w:r>
              <w:t xml:space="preserve">, </w:t>
            </w:r>
            <w:proofErr w:type="spellStart"/>
            <w:r>
              <w:t>PiMax</w:t>
            </w:r>
            <w:proofErr w:type="spellEnd"/>
            <w:r>
              <w:t>, PFI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A51DA5A" w14:textId="4BA566B7" w:rsidR="006B0760" w:rsidRDefault="0026233E" w:rsidP="00ED7997">
            <w:pPr>
              <w:pStyle w:val="TF-TEXTOQUADRO"/>
              <w:jc w:val="center"/>
            </w:pPr>
            <w:r>
              <w:t>PFE</w:t>
            </w:r>
          </w:p>
        </w:tc>
      </w:tr>
      <w:tr w:rsidR="00802D0F" w14:paraId="33699905" w14:textId="77777777" w:rsidTr="008A13DB">
        <w:trPr>
          <w:trHeight w:val="340"/>
        </w:trPr>
        <w:tc>
          <w:tcPr>
            <w:tcW w:w="3261" w:type="dxa"/>
            <w:shd w:val="clear" w:color="auto" w:fill="auto"/>
            <w:vAlign w:val="center"/>
          </w:tcPr>
          <w:p w14:paraId="702A6233" w14:textId="36AF2136" w:rsidR="006B0760" w:rsidRDefault="00331220" w:rsidP="00ED7997">
            <w:pPr>
              <w:pStyle w:val="TF-TEXTOQUADRO"/>
            </w:pPr>
            <w:r w:rsidRPr="004949AF">
              <w:rPr>
                <w:i/>
                <w:iCs/>
              </w:rPr>
              <w:t>Hardware</w:t>
            </w:r>
            <w:r>
              <w:t xml:space="preserve"> utilizado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50629FA" w14:textId="671E9305" w:rsidR="006B0760" w:rsidRDefault="00331220" w:rsidP="00ED7997">
            <w:pPr>
              <w:pStyle w:val="TF-TEXTOQUADRO"/>
              <w:jc w:val="center"/>
            </w:pPr>
            <w:r>
              <w:t xml:space="preserve">Arduino </w:t>
            </w:r>
            <w:r w:rsidR="00EE5E27">
              <w:t>Nano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78852193" w14:textId="13BC1BE5" w:rsidR="006B0760" w:rsidRDefault="00652AD1" w:rsidP="00ED7997">
            <w:pPr>
              <w:pStyle w:val="TF-TEXTOQUADRO"/>
              <w:jc w:val="center"/>
            </w:pPr>
            <w:r>
              <w:t>Não utiliza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266608BA" w14:textId="12660EE7" w:rsidR="006B0760" w:rsidRDefault="0026233E" w:rsidP="00ED7997">
            <w:pPr>
              <w:pStyle w:val="TF-TEXTOQUADRO"/>
              <w:jc w:val="center"/>
            </w:pPr>
            <w:r>
              <w:t>Não utiliza</w:t>
            </w:r>
          </w:p>
        </w:tc>
      </w:tr>
      <w:tr w:rsidR="00802D0F" w14:paraId="28998374" w14:textId="77777777" w:rsidTr="008A13DB">
        <w:trPr>
          <w:trHeight w:val="340"/>
        </w:trPr>
        <w:tc>
          <w:tcPr>
            <w:tcW w:w="3261" w:type="dxa"/>
            <w:shd w:val="clear" w:color="auto" w:fill="auto"/>
            <w:vAlign w:val="center"/>
          </w:tcPr>
          <w:p w14:paraId="7520194C" w14:textId="697E7839" w:rsidR="006B0760" w:rsidRDefault="001550C6" w:rsidP="00ED7997">
            <w:pPr>
              <w:pStyle w:val="TF-TEXTOQUADRO"/>
            </w:pPr>
            <w:r>
              <w:t xml:space="preserve">Utiliza </w:t>
            </w:r>
            <w:r w:rsidR="00FC1410">
              <w:t>medidor de PFE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B77798F" w14:textId="174DDA11" w:rsidR="006B0760" w:rsidRDefault="00EE5E27" w:rsidP="00ED7997">
            <w:pPr>
              <w:pStyle w:val="TF-TEXTOQUADRO"/>
              <w:jc w:val="center"/>
            </w:pPr>
            <w:r>
              <w:t>PF120A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617F5404" w14:textId="23640322" w:rsidR="006B0760" w:rsidRDefault="00652AD1" w:rsidP="00ED7997">
            <w:pPr>
              <w:pStyle w:val="TF-TEXTOQUADRO"/>
              <w:jc w:val="center"/>
            </w:pPr>
            <w:r>
              <w:t xml:space="preserve">Asma </w:t>
            </w:r>
            <w:proofErr w:type="spellStart"/>
            <w:r>
              <w:t>Plan</w:t>
            </w:r>
            <w:proofErr w:type="spellEnd"/>
          </w:p>
        </w:tc>
        <w:tc>
          <w:tcPr>
            <w:tcW w:w="2125" w:type="dxa"/>
            <w:shd w:val="clear" w:color="auto" w:fill="auto"/>
            <w:vAlign w:val="center"/>
          </w:tcPr>
          <w:p w14:paraId="6CC6FB09" w14:textId="73853989" w:rsidR="006B0760" w:rsidRDefault="00C1164D" w:rsidP="00ED7997">
            <w:pPr>
              <w:pStyle w:val="TF-TEXTOQUADRO"/>
              <w:jc w:val="center"/>
            </w:pPr>
            <w:r>
              <w:t>Modelo não informado</w:t>
            </w:r>
          </w:p>
        </w:tc>
      </w:tr>
      <w:tr w:rsidR="00802D0F" w14:paraId="67BC7F34" w14:textId="77777777" w:rsidTr="008A13DB">
        <w:trPr>
          <w:trHeight w:val="340"/>
        </w:trPr>
        <w:tc>
          <w:tcPr>
            <w:tcW w:w="3261" w:type="dxa"/>
            <w:shd w:val="clear" w:color="auto" w:fill="auto"/>
            <w:vAlign w:val="center"/>
          </w:tcPr>
          <w:p w14:paraId="7E2261C9" w14:textId="5C0189CD" w:rsidR="006B0760" w:rsidRDefault="001170FC" w:rsidP="00ED7997">
            <w:pPr>
              <w:pStyle w:val="TF-TEXTOQUADRO"/>
            </w:pPr>
            <w:r>
              <w:t xml:space="preserve">Ambiente da </w:t>
            </w:r>
            <w:r w:rsidR="00F54DD7">
              <w:t>interface gráfica</w:t>
            </w:r>
            <w:r>
              <w:t xml:space="preserve"> com o usuário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80E545C" w14:textId="22B3BBF5" w:rsidR="006B0760" w:rsidRDefault="00EE5E27" w:rsidP="00ED7997">
            <w:pPr>
              <w:pStyle w:val="TF-TEXTOQUADRO"/>
              <w:jc w:val="center"/>
            </w:pPr>
            <w:r>
              <w:t>Desktop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28C6F61C" w14:textId="7EFB7F1D" w:rsidR="006B0760" w:rsidRPr="00304F53" w:rsidRDefault="00304F53" w:rsidP="00ED7997">
            <w:pPr>
              <w:pStyle w:val="TF-TEXTOQUADRO"/>
              <w:jc w:val="center"/>
              <w:rPr>
                <w:u w:val="single"/>
              </w:rPr>
            </w:pPr>
            <w:r>
              <w:t>Desktop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73DC5BD9" w14:textId="04B75E0A" w:rsidR="006B0760" w:rsidRPr="00304F53" w:rsidRDefault="00304F53" w:rsidP="00ED7997">
            <w:pPr>
              <w:pStyle w:val="TF-TEXTOQUADRO"/>
              <w:jc w:val="center"/>
              <w:rPr>
                <w:u w:val="single"/>
              </w:rPr>
            </w:pPr>
            <w:r>
              <w:t>Mobile</w:t>
            </w:r>
          </w:p>
        </w:tc>
      </w:tr>
      <w:tr w:rsidR="00324E3F" w:rsidRPr="007D3A50" w14:paraId="15760C6D" w14:textId="77777777" w:rsidTr="008A13DB">
        <w:trPr>
          <w:trHeight w:val="340"/>
        </w:trPr>
        <w:tc>
          <w:tcPr>
            <w:tcW w:w="3261" w:type="dxa"/>
            <w:shd w:val="clear" w:color="auto" w:fill="auto"/>
            <w:vAlign w:val="center"/>
          </w:tcPr>
          <w:p w14:paraId="44BF4953" w14:textId="55CE241B" w:rsidR="00324E3F" w:rsidRDefault="00CC4D96" w:rsidP="00ED7997">
            <w:pPr>
              <w:pStyle w:val="TF-TEXTOQUADRO"/>
              <w:tabs>
                <w:tab w:val="left" w:pos="2790"/>
              </w:tabs>
            </w:pPr>
            <w:r>
              <w:t>T</w:t>
            </w:r>
            <w:r w:rsidR="00324E3F">
              <w:t>écnicas e</w:t>
            </w:r>
            <w:r>
              <w:t xml:space="preserve"> softwares de análise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96CCB3E" w14:textId="643E7101" w:rsidR="00324E3F" w:rsidRPr="007D3A50" w:rsidRDefault="00ED0A2C" w:rsidP="00ED7997">
            <w:pPr>
              <w:pStyle w:val="TF-TEXTOQUADRO"/>
              <w:jc w:val="center"/>
            </w:pPr>
            <w:r>
              <w:t>Utiliza algoritmo para conversão dos dados medidos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5DBDFE69" w14:textId="4A822CBF" w:rsidR="00324E3F" w:rsidRPr="007D3A50" w:rsidRDefault="007D3A50" w:rsidP="00ED7997">
            <w:pPr>
              <w:pStyle w:val="TF-TEXTOQUADRO"/>
              <w:jc w:val="center"/>
            </w:pPr>
            <w:r w:rsidRPr="007D3A50">
              <w:t>Utiliza o software MINITAB para processamento dos dados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5CD5E9C5" w14:textId="099F60D4" w:rsidR="00324E3F" w:rsidRPr="007D3A50" w:rsidRDefault="00ED0A2C" w:rsidP="00ED7997">
            <w:pPr>
              <w:pStyle w:val="TF-TEXTOQUADRO"/>
              <w:jc w:val="center"/>
            </w:pPr>
            <w:r>
              <w:t>Utiliza rede neural bayesiana para fazer a predição de doenças pulmonares</w:t>
            </w:r>
          </w:p>
        </w:tc>
      </w:tr>
      <w:tr w:rsidR="00324E3F" w14:paraId="00785E9D" w14:textId="77777777" w:rsidTr="008A13DB">
        <w:trPr>
          <w:trHeight w:val="340"/>
        </w:trPr>
        <w:tc>
          <w:tcPr>
            <w:tcW w:w="3261" w:type="dxa"/>
            <w:shd w:val="clear" w:color="auto" w:fill="auto"/>
            <w:vAlign w:val="center"/>
          </w:tcPr>
          <w:p w14:paraId="3064BC18" w14:textId="6641A63E" w:rsidR="00324E3F" w:rsidRPr="000667B1" w:rsidRDefault="008A3414" w:rsidP="00ED7997">
            <w:pPr>
              <w:pStyle w:val="TF-TEXTOQUADRO"/>
            </w:pPr>
            <w:r w:rsidRPr="000667B1">
              <w:t>Armazena o histórico / dados do teste</w:t>
            </w:r>
            <w:r w:rsidR="00324E3F" w:rsidRPr="000667B1">
              <w:t xml:space="preserve">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390B977" w14:textId="47D3990C" w:rsidR="00324E3F" w:rsidRPr="000667B1" w:rsidRDefault="00642EF9" w:rsidP="00ED7997">
            <w:pPr>
              <w:pStyle w:val="TF-TEXTOQUADRO"/>
              <w:jc w:val="center"/>
            </w:pPr>
            <w:r w:rsidRPr="000667B1">
              <w:t xml:space="preserve">Não </w:t>
            </w:r>
            <w:r w:rsidR="00B370CE">
              <w:t>se aplica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0227CE6B" w14:textId="0B4C4BBF" w:rsidR="00324E3F" w:rsidRPr="000667B1" w:rsidRDefault="00B370CE" w:rsidP="00ED7997">
            <w:pPr>
              <w:pStyle w:val="TF-TEXTOQUADRO"/>
              <w:jc w:val="center"/>
            </w:pPr>
            <w:r w:rsidRPr="000667B1">
              <w:t xml:space="preserve">Não </w:t>
            </w:r>
            <w:r>
              <w:t>se aplica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4C269D96" w14:textId="4457894D" w:rsidR="00324E3F" w:rsidRPr="000667B1" w:rsidRDefault="00B370CE" w:rsidP="00ED7997">
            <w:pPr>
              <w:pStyle w:val="TF-TEXTOQUADRO"/>
              <w:jc w:val="center"/>
            </w:pPr>
            <w:r w:rsidRPr="000667B1">
              <w:t xml:space="preserve">Não </w:t>
            </w:r>
            <w:r>
              <w:t>se aplica</w:t>
            </w:r>
          </w:p>
        </w:tc>
      </w:tr>
    </w:tbl>
    <w:p w14:paraId="7C7B5EC3" w14:textId="23DD94A2" w:rsidR="006B0760" w:rsidRDefault="006B0760" w:rsidP="006B0760">
      <w:pPr>
        <w:pStyle w:val="TF-FONTE"/>
      </w:pPr>
      <w:r>
        <w:t>Fonte:</w:t>
      </w:r>
      <w:r w:rsidR="00481B49">
        <w:t xml:space="preserve"> </w:t>
      </w:r>
      <w:r w:rsidR="00FD009F">
        <w:t>elaborado pelo autor</w:t>
      </w:r>
      <w:r>
        <w:t>.</w:t>
      </w:r>
    </w:p>
    <w:p w14:paraId="4FF3653A" w14:textId="2F6D51BA" w:rsidR="00CC60FF" w:rsidRDefault="009F2656" w:rsidP="00201A73">
      <w:pPr>
        <w:pStyle w:val="TF-TEXTO"/>
      </w:pPr>
      <w:r>
        <w:t xml:space="preserve">Conforme </w:t>
      </w:r>
      <w:r w:rsidR="00FB57DE">
        <w:t>pode-se</w:t>
      </w:r>
      <w:r>
        <w:t xml:space="preserve"> observar no Quadro 1</w:t>
      </w:r>
      <w:r w:rsidR="00D852DF">
        <w:t>,</w:t>
      </w:r>
      <w:r>
        <w:t xml:space="preserve"> a</w:t>
      </w:r>
      <w:r w:rsidR="00877DC1">
        <w:t xml:space="preserve"> medição do fluxo expiratório é feita </w:t>
      </w:r>
      <w:r w:rsidR="00A55E73">
        <w:t>em</w:t>
      </w:r>
      <w:r w:rsidR="00877DC1">
        <w:t xml:space="preserve"> todos os correlatos</w:t>
      </w:r>
      <w:r w:rsidR="00004B24">
        <w:t xml:space="preserve">. </w:t>
      </w:r>
      <w:r w:rsidR="00B370CE">
        <w:t>De</w:t>
      </w:r>
      <w:r w:rsidR="0099785F">
        <w:t>ntre as patologias respiratórias</w:t>
      </w:r>
      <w:r w:rsidR="0099785F" w:rsidRPr="00077C2D">
        <w:t xml:space="preserve">, </w:t>
      </w:r>
      <w:proofErr w:type="spellStart"/>
      <w:r w:rsidR="0099785F" w:rsidRPr="00077C2D">
        <w:t>Yulianto</w:t>
      </w:r>
      <w:proofErr w:type="spellEnd"/>
      <w:r w:rsidR="0099785F" w:rsidRPr="00077C2D">
        <w:t xml:space="preserve"> e </w:t>
      </w:r>
      <w:proofErr w:type="spellStart"/>
      <w:r w:rsidR="0099785F" w:rsidRPr="00077C2D">
        <w:t>Hamzah</w:t>
      </w:r>
      <w:proofErr w:type="spellEnd"/>
      <w:r w:rsidR="0099785F" w:rsidRPr="00077C2D">
        <w:t xml:space="preserve"> (2019</w:t>
      </w:r>
      <w:r w:rsidR="0099785F">
        <w:t xml:space="preserve">) </w:t>
      </w:r>
      <w:r w:rsidR="00B370CE">
        <w:t>optou pela</w:t>
      </w:r>
      <w:r w:rsidR="0099785F">
        <w:t xml:space="preserve"> asma para </w:t>
      </w:r>
      <w:r w:rsidR="004C0EEA">
        <w:t xml:space="preserve">o </w:t>
      </w:r>
      <w:r w:rsidR="0099785F">
        <w:t>desenvolvimento d</w:t>
      </w:r>
      <w:r w:rsidR="004C0EEA">
        <w:t>e su</w:t>
      </w:r>
      <w:r w:rsidR="0099785F">
        <w:t>a ferramenta</w:t>
      </w:r>
      <w:r w:rsidR="004C0EEA">
        <w:t>.</w:t>
      </w:r>
      <w:r w:rsidR="0099785F">
        <w:t xml:space="preserve"> Fernandes (2007) </w:t>
      </w:r>
      <w:r w:rsidR="00B370CE">
        <w:t>preferiu trabalhar com</w:t>
      </w:r>
      <w:r w:rsidR="0099785F">
        <w:t xml:space="preserve"> o Acidente Vascular encefálico (AVE) </w:t>
      </w:r>
      <w:r w:rsidR="00B370CE">
        <w:t>e</w:t>
      </w:r>
      <w:r w:rsidR="0099785F">
        <w:t xml:space="preserve">, </w:t>
      </w:r>
      <w:proofErr w:type="spellStart"/>
      <w:r w:rsidR="0099785F">
        <w:t>Anand</w:t>
      </w:r>
      <w:proofErr w:type="spellEnd"/>
      <w:r w:rsidR="0099785F">
        <w:t xml:space="preserve"> (2018) </w:t>
      </w:r>
      <w:r w:rsidR="00B370CE">
        <w:t>visou</w:t>
      </w:r>
      <w:r w:rsidR="007541D9">
        <w:t xml:space="preserve"> as doenças respiratórias e a</w:t>
      </w:r>
      <w:r w:rsidR="0099785F">
        <w:t xml:space="preserve"> capa</w:t>
      </w:r>
      <w:r w:rsidR="007541D9">
        <w:t>cidade</w:t>
      </w:r>
      <w:r w:rsidR="0099785F">
        <w:t xml:space="preserve"> de detectar o tipo de patologia </w:t>
      </w:r>
      <w:r w:rsidR="00B370CE">
        <w:t>d</w:t>
      </w:r>
      <w:r w:rsidR="0099785F">
        <w:t>o paciente.</w:t>
      </w:r>
      <w:r w:rsidR="00201A73">
        <w:t xml:space="preserve"> </w:t>
      </w:r>
    </w:p>
    <w:p w14:paraId="77F741A1" w14:textId="3CB63041" w:rsidR="00A55E73" w:rsidRDefault="00201A73" w:rsidP="00693EF7">
      <w:pPr>
        <w:pStyle w:val="TF-TEXTO"/>
      </w:pPr>
      <w:r>
        <w:t>O</w:t>
      </w:r>
      <w:r w:rsidR="003A4455">
        <w:t>s</w:t>
      </w:r>
      <w:r w:rsidR="00D852DF">
        <w:t xml:space="preserve"> trabalho</w:t>
      </w:r>
      <w:r w:rsidR="003A4455">
        <w:t>s</w:t>
      </w:r>
      <w:r w:rsidR="00D852DF">
        <w:t xml:space="preserve"> de </w:t>
      </w:r>
      <w:r w:rsidR="00A55E73" w:rsidRPr="00077C2D">
        <w:t xml:space="preserve">Garnis, </w:t>
      </w:r>
      <w:proofErr w:type="spellStart"/>
      <w:r w:rsidR="00A55E73" w:rsidRPr="00077C2D">
        <w:t>Yulianto</w:t>
      </w:r>
      <w:proofErr w:type="spellEnd"/>
      <w:r w:rsidR="00A55E73" w:rsidRPr="00077C2D">
        <w:t xml:space="preserve"> e </w:t>
      </w:r>
      <w:proofErr w:type="spellStart"/>
      <w:r w:rsidR="00A55E73" w:rsidRPr="00077C2D">
        <w:t>Hamzah</w:t>
      </w:r>
      <w:proofErr w:type="spellEnd"/>
      <w:r w:rsidR="00A55E73" w:rsidRPr="00077C2D">
        <w:t xml:space="preserve"> (2019)</w:t>
      </w:r>
      <w:r w:rsidR="00A55E73">
        <w:t xml:space="preserve"> e </w:t>
      </w:r>
      <w:proofErr w:type="spellStart"/>
      <w:r w:rsidR="00A55E73">
        <w:t>Anand</w:t>
      </w:r>
      <w:proofErr w:type="spellEnd"/>
      <w:r w:rsidR="00A55E73">
        <w:t xml:space="preserve"> (2018)</w:t>
      </w:r>
      <w:r w:rsidR="003A4455">
        <w:t xml:space="preserve"> utilizam o medidor de pico de fluxo expiratório (PFE)</w:t>
      </w:r>
      <w:r w:rsidR="00A55E73">
        <w:t xml:space="preserve">. </w:t>
      </w:r>
      <w:r w:rsidR="009824DB" w:rsidRPr="00077C2D">
        <w:t xml:space="preserve">Garnis, </w:t>
      </w:r>
      <w:proofErr w:type="spellStart"/>
      <w:r w:rsidR="009824DB" w:rsidRPr="00077C2D">
        <w:t>Yulianto</w:t>
      </w:r>
      <w:proofErr w:type="spellEnd"/>
      <w:r w:rsidR="009824DB" w:rsidRPr="00077C2D">
        <w:t xml:space="preserve"> e </w:t>
      </w:r>
      <w:proofErr w:type="spellStart"/>
      <w:r w:rsidR="009824DB" w:rsidRPr="00077C2D">
        <w:t>Hamzah</w:t>
      </w:r>
      <w:proofErr w:type="spellEnd"/>
      <w:r w:rsidR="00A55E73">
        <w:t xml:space="preserve"> (201</w:t>
      </w:r>
      <w:r w:rsidR="006B4CB2">
        <w:t>9</w:t>
      </w:r>
      <w:r w:rsidR="00A55E73">
        <w:t>) apresentam a construção de um medidor de PFE</w:t>
      </w:r>
      <w:r w:rsidR="0055460F">
        <w:t xml:space="preserve"> e sua importância</w:t>
      </w:r>
      <w:r w:rsidR="00D53CF0">
        <w:t xml:space="preserve">. Também </w:t>
      </w:r>
      <w:r w:rsidR="00FA0916">
        <w:t>se observa</w:t>
      </w:r>
      <w:r w:rsidR="00D53CF0">
        <w:t xml:space="preserve"> que</w:t>
      </w:r>
      <w:r w:rsidR="00693EF7">
        <w:t xml:space="preserve"> todos os trabalhos exibem os dados obtidos através de uma interface gráfica</w:t>
      </w:r>
      <w:r w:rsidR="00D53CF0">
        <w:t xml:space="preserve"> com o usuário</w:t>
      </w:r>
      <w:r w:rsidR="00B370CE">
        <w:t xml:space="preserve"> e, que nenhum deles</w:t>
      </w:r>
      <w:r w:rsidR="00FA0916">
        <w:t xml:space="preserve"> </w:t>
      </w:r>
      <w:r w:rsidR="00B370CE">
        <w:t xml:space="preserve">armazena o </w:t>
      </w:r>
      <w:r w:rsidR="00FA0916">
        <w:t xml:space="preserve">histórico dos </w:t>
      </w:r>
      <w:r w:rsidR="00B370CE">
        <w:t>testes realizados</w:t>
      </w:r>
      <w:r w:rsidR="00FA0916">
        <w:t>.</w:t>
      </w:r>
    </w:p>
    <w:p w14:paraId="2CE18F21" w14:textId="083263FC" w:rsidR="004F7B1E" w:rsidRDefault="000A3FAD" w:rsidP="00DD6C9E">
      <w:pPr>
        <w:pStyle w:val="TF-TEXTO"/>
      </w:pPr>
      <w:r w:rsidRPr="00077C2D">
        <w:t xml:space="preserve">Garnis, </w:t>
      </w:r>
      <w:proofErr w:type="spellStart"/>
      <w:r w:rsidRPr="00077C2D">
        <w:t>Yulianto</w:t>
      </w:r>
      <w:proofErr w:type="spellEnd"/>
      <w:r w:rsidRPr="00077C2D">
        <w:t xml:space="preserve"> e </w:t>
      </w:r>
      <w:proofErr w:type="spellStart"/>
      <w:r w:rsidRPr="00077C2D">
        <w:t>Hamzah</w:t>
      </w:r>
      <w:proofErr w:type="spellEnd"/>
      <w:r w:rsidRPr="00077C2D">
        <w:t xml:space="preserve"> (2019)</w:t>
      </w:r>
      <w:r>
        <w:t xml:space="preserve"> utilizam Arduino para a aquisição de dados </w:t>
      </w:r>
      <w:r w:rsidR="00DD6C9E">
        <w:t>e um algoritmo para a conversão dos dados de medição</w:t>
      </w:r>
      <w:r w:rsidR="00B370CE">
        <w:t>.</w:t>
      </w:r>
      <w:r w:rsidR="00DD6C9E">
        <w:t xml:space="preserve"> </w:t>
      </w:r>
      <w:proofErr w:type="spellStart"/>
      <w:r w:rsidR="00CE4CD8">
        <w:t>Anand</w:t>
      </w:r>
      <w:proofErr w:type="spellEnd"/>
      <w:r w:rsidR="00CE4CD8">
        <w:t xml:space="preserve"> (2018) utiliza realidade aumentada</w:t>
      </w:r>
      <w:r w:rsidR="00DD6C9E">
        <w:t xml:space="preserve"> para a aquisição de dados e </w:t>
      </w:r>
      <w:r w:rsidR="00DB2388">
        <w:t>uma</w:t>
      </w:r>
      <w:r w:rsidR="00DD6C9E">
        <w:t xml:space="preserve"> rede neural bayesiana para predi</w:t>
      </w:r>
      <w:r w:rsidR="00DB2388">
        <w:t>zer</w:t>
      </w:r>
      <w:r w:rsidR="00DD6C9E">
        <w:t xml:space="preserve"> </w:t>
      </w:r>
      <w:r w:rsidR="00B370CE">
        <w:t>as</w:t>
      </w:r>
      <w:r w:rsidR="00DD6C9E">
        <w:t xml:space="preserve"> patologias</w:t>
      </w:r>
      <w:r w:rsidR="00CE4CD8" w:rsidRPr="000667B1">
        <w:t>.</w:t>
      </w:r>
      <w:r w:rsidR="00DD6C9E">
        <w:t xml:space="preserve"> Fernandes (2007) não utiliza tecnologia para a aquisição, mas faz o uso do software MINITAB para processamento dos dados. </w:t>
      </w:r>
      <w:r w:rsidR="00FC420F">
        <w:t>Nota-se também que n</w:t>
      </w:r>
      <w:r w:rsidR="009F2656">
        <w:t xml:space="preserve">enhum dos trabalhos apresenta o desenvolvimento de uma ferramenta para monitorar o PFE </w:t>
      </w:r>
      <w:r w:rsidR="00A566CD">
        <w:t>ou a</w:t>
      </w:r>
      <w:r w:rsidR="009F2656">
        <w:t xml:space="preserve"> tecnologia laser para </w:t>
      </w:r>
      <w:r w:rsidR="00D42244">
        <w:t xml:space="preserve">realizar </w:t>
      </w:r>
      <w:r w:rsidR="009F2656">
        <w:t>a coleta de dados</w:t>
      </w:r>
      <w:r w:rsidR="00FF3FB4">
        <w:t>.</w:t>
      </w:r>
      <w:r w:rsidR="009F2656">
        <w:t xml:space="preserve"> </w:t>
      </w:r>
    </w:p>
    <w:p w14:paraId="10AFE42A" w14:textId="5721EA9E" w:rsidR="00953B9B" w:rsidRDefault="005149CF" w:rsidP="00B56491">
      <w:pPr>
        <w:pStyle w:val="TF-TEXTO"/>
      </w:pPr>
      <w:r w:rsidRPr="00BA47FA">
        <w:rPr>
          <w:szCs w:val="24"/>
        </w:rPr>
        <w:t>Com base nas características abordadas acima</w:t>
      </w:r>
      <w:r w:rsidR="00E60A58">
        <w:t>, pode-se</w:t>
      </w:r>
      <w:r w:rsidR="00FF3FB4">
        <w:t xml:space="preserve"> afirmar que os demais trabalhos não oferecem a aquisição de dados </w:t>
      </w:r>
      <w:r w:rsidR="00217100">
        <w:t xml:space="preserve">a partir de um dispositivo utilizado </w:t>
      </w:r>
      <w:r w:rsidR="00FF3FB4">
        <w:t>pelos profissionais da saúde.</w:t>
      </w:r>
      <w:r w:rsidR="00586D39">
        <w:t xml:space="preserve"> </w:t>
      </w:r>
      <w:r w:rsidR="00586D39" w:rsidRPr="00BA47FA">
        <w:rPr>
          <w:szCs w:val="24"/>
        </w:rPr>
        <w:t>Desta forma, este trabalho torna-se relevante</w:t>
      </w:r>
      <w:r w:rsidR="00586D39">
        <w:rPr>
          <w:szCs w:val="24"/>
        </w:rPr>
        <w:t xml:space="preserve"> </w:t>
      </w:r>
      <w:r w:rsidR="007F5FBB">
        <w:rPr>
          <w:szCs w:val="24"/>
        </w:rPr>
        <w:t xml:space="preserve">pois adaptará o dispositivo </w:t>
      </w:r>
      <w:proofErr w:type="spellStart"/>
      <w:r w:rsidR="007F5FBB">
        <w:rPr>
          <w:szCs w:val="24"/>
        </w:rPr>
        <w:t>Peak</w:t>
      </w:r>
      <w:proofErr w:type="spellEnd"/>
      <w:r w:rsidR="007F5FBB">
        <w:rPr>
          <w:szCs w:val="24"/>
        </w:rPr>
        <w:t xml:space="preserve"> </w:t>
      </w:r>
      <w:proofErr w:type="spellStart"/>
      <w:r w:rsidR="007F5FBB">
        <w:rPr>
          <w:szCs w:val="24"/>
        </w:rPr>
        <w:t>Flow</w:t>
      </w:r>
      <w:proofErr w:type="spellEnd"/>
      <w:r w:rsidR="007F5FBB">
        <w:rPr>
          <w:szCs w:val="24"/>
        </w:rPr>
        <w:t xml:space="preserve"> para </w:t>
      </w:r>
      <w:r w:rsidR="00B9301B">
        <w:rPr>
          <w:szCs w:val="24"/>
        </w:rPr>
        <w:t>realizar a coleta das informações do pico de fluxo expiratório</w:t>
      </w:r>
      <w:r w:rsidR="00586D39">
        <w:rPr>
          <w:szCs w:val="24"/>
        </w:rPr>
        <w:t>,</w:t>
      </w:r>
      <w:r w:rsidR="008A5AE9">
        <w:rPr>
          <w:szCs w:val="24"/>
        </w:rPr>
        <w:t xml:space="preserve"> incluindo sensores de captura</w:t>
      </w:r>
      <w:r w:rsidR="00FC7C60">
        <w:rPr>
          <w:szCs w:val="24"/>
        </w:rPr>
        <w:t xml:space="preserve"> e microcontroladores</w:t>
      </w:r>
      <w:r w:rsidR="000237EE">
        <w:rPr>
          <w:szCs w:val="24"/>
        </w:rPr>
        <w:t xml:space="preserve"> para envio das informações que serão armazenadas </w:t>
      </w:r>
      <w:r w:rsidR="000C1B3F">
        <w:rPr>
          <w:szCs w:val="24"/>
        </w:rPr>
        <w:t xml:space="preserve">na </w:t>
      </w:r>
      <w:r w:rsidR="000C1B3F" w:rsidRPr="000C1B3F">
        <w:rPr>
          <w:i/>
          <w:iCs/>
          <w:szCs w:val="24"/>
        </w:rPr>
        <w:t>cloud</w:t>
      </w:r>
      <w:r w:rsidR="008A1FF2">
        <w:rPr>
          <w:szCs w:val="24"/>
        </w:rPr>
        <w:t>. Ressalta</w:t>
      </w:r>
      <w:r w:rsidR="00F902EB">
        <w:rPr>
          <w:szCs w:val="24"/>
        </w:rPr>
        <w:t>-se</w:t>
      </w:r>
      <w:r w:rsidR="008A1FF2">
        <w:rPr>
          <w:szCs w:val="24"/>
        </w:rPr>
        <w:t xml:space="preserve"> que </w:t>
      </w:r>
      <w:r w:rsidR="00586D39">
        <w:rPr>
          <w:szCs w:val="24"/>
        </w:rPr>
        <w:t xml:space="preserve">atualmente </w:t>
      </w:r>
      <w:r w:rsidR="00491C8A">
        <w:rPr>
          <w:szCs w:val="24"/>
        </w:rPr>
        <w:t>este procedimento é feito de maneira manual</w:t>
      </w:r>
      <w:r w:rsidR="00CF4440">
        <w:rPr>
          <w:szCs w:val="24"/>
        </w:rPr>
        <w:t>, quando existe,</w:t>
      </w:r>
      <w:r w:rsidR="00491C8A">
        <w:rPr>
          <w:szCs w:val="24"/>
        </w:rPr>
        <w:t xml:space="preserve"> com regist</w:t>
      </w:r>
      <w:r w:rsidR="00CF4440">
        <w:rPr>
          <w:szCs w:val="24"/>
        </w:rPr>
        <w:t>ros em papel.</w:t>
      </w:r>
      <w:r w:rsidR="00586D39" w:rsidRPr="009D6841">
        <w:rPr>
          <w:szCs w:val="24"/>
        </w:rPr>
        <w:t xml:space="preserve"> Este projeto visa</w:t>
      </w:r>
      <w:r w:rsidR="00586D39">
        <w:rPr>
          <w:szCs w:val="24"/>
        </w:rPr>
        <w:t xml:space="preserve"> automatizar isto, evitando </w:t>
      </w:r>
      <w:r w:rsidR="00AE78EF">
        <w:rPr>
          <w:szCs w:val="24"/>
        </w:rPr>
        <w:t>extravios</w:t>
      </w:r>
      <w:r w:rsidR="001A3710">
        <w:rPr>
          <w:szCs w:val="24"/>
        </w:rPr>
        <w:t xml:space="preserve"> ou perda</w:t>
      </w:r>
      <w:r w:rsidR="000908F2">
        <w:rPr>
          <w:szCs w:val="24"/>
        </w:rPr>
        <w:t>s e</w:t>
      </w:r>
      <w:r w:rsidR="00B370CE">
        <w:rPr>
          <w:szCs w:val="24"/>
        </w:rPr>
        <w:t>,</w:t>
      </w:r>
      <w:r w:rsidR="000908F2">
        <w:rPr>
          <w:szCs w:val="24"/>
        </w:rPr>
        <w:t xml:space="preserve"> ao mesmo tempo</w:t>
      </w:r>
      <w:r w:rsidR="00586D39" w:rsidRPr="009D6841">
        <w:rPr>
          <w:szCs w:val="24"/>
        </w:rPr>
        <w:t xml:space="preserve">, </w:t>
      </w:r>
      <w:r w:rsidR="00586D39">
        <w:rPr>
          <w:szCs w:val="24"/>
        </w:rPr>
        <w:t>tornando o processo como um todo, algo simples e prático</w:t>
      </w:r>
      <w:r w:rsidR="000B31F1">
        <w:rPr>
          <w:szCs w:val="24"/>
        </w:rPr>
        <w:t xml:space="preserve"> e com resgate do histórico do fluxo respiratório do paciente.</w:t>
      </w:r>
      <w:r w:rsidR="00B56491">
        <w:t xml:space="preserve"> Con</w:t>
      </w:r>
      <w:r w:rsidR="0057638C">
        <w:t>t</w:t>
      </w:r>
      <w:r w:rsidR="00B56491">
        <w:t>u</w:t>
      </w:r>
      <w:r w:rsidR="0057638C">
        <w:t>d</w:t>
      </w:r>
      <w:r w:rsidR="00B56491">
        <w:t>o</w:t>
      </w:r>
      <w:r w:rsidR="00B370CE">
        <w:t>,</w:t>
      </w:r>
      <w:r w:rsidR="00B56491">
        <w:t xml:space="preserve"> este</w:t>
      </w:r>
      <w:r w:rsidR="00096CCC">
        <w:t xml:space="preserve"> trabalho </w:t>
      </w:r>
      <w:commentRangeStart w:id="69"/>
      <w:r w:rsidR="00096CCC">
        <w:t>trará</w:t>
      </w:r>
      <w:r w:rsidR="00573284">
        <w:t xml:space="preserve"> </w:t>
      </w:r>
      <w:del w:id="70" w:author="Andreza Sartori" w:date="2021-05-03T21:02:00Z">
        <w:r w:rsidR="00573284" w:rsidDel="00AB5A0C">
          <w:delText xml:space="preserve">muitas </w:delText>
        </w:r>
      </w:del>
      <w:r w:rsidR="00573284">
        <w:t>facilidades no acompanhamento e medição do PFE</w:t>
      </w:r>
      <w:commentRangeEnd w:id="69"/>
      <w:r w:rsidR="00AB5A0C">
        <w:rPr>
          <w:rStyle w:val="Refdecomentrio"/>
        </w:rPr>
        <w:commentReference w:id="69"/>
      </w:r>
      <w:r w:rsidR="00573284">
        <w:t xml:space="preserve">, que tem colaborado cada vez mais com a validação científica da fisioterapia respiratória. Com a medição </w:t>
      </w:r>
      <w:r w:rsidR="00990982">
        <w:t xml:space="preserve">informatizada </w:t>
      </w:r>
      <w:r w:rsidR="00573284">
        <w:t>do PFE</w:t>
      </w:r>
      <w:r w:rsidR="00990982">
        <w:t>,</w:t>
      </w:r>
      <w:r w:rsidR="00573284">
        <w:t xml:space="preserve"> o profissional da saúde </w:t>
      </w:r>
      <w:r w:rsidR="00A646FE">
        <w:t>será</w:t>
      </w:r>
      <w:r w:rsidR="00573284">
        <w:t xml:space="preserve"> capaz de mensurar as alterações das capacidades pulmonares e alterações </w:t>
      </w:r>
      <w:r w:rsidR="00573284" w:rsidRPr="008762CF">
        <w:rPr>
          <w:highlight w:val="yellow"/>
          <w:rPrChange w:id="71" w:author="Andreza Sartori" w:date="2021-05-03T21:01:00Z">
            <w:rPr/>
          </w:rPrChange>
        </w:rPr>
        <w:t>da força da força</w:t>
      </w:r>
      <w:r w:rsidR="00573284">
        <w:t xml:space="preserve"> muscular do pulmão</w:t>
      </w:r>
      <w:r w:rsidR="005700D5">
        <w:t>.</w:t>
      </w:r>
      <w:r w:rsidR="00926DA9">
        <w:t xml:space="preserve"> </w:t>
      </w:r>
      <w:r w:rsidR="005700D5">
        <w:t xml:space="preserve">Além disso, </w:t>
      </w:r>
      <w:r w:rsidR="00926DA9">
        <w:t>t</w:t>
      </w:r>
      <w:r w:rsidR="00FC75F2">
        <w:t>endo acesso ao histórico dos valores de medição</w:t>
      </w:r>
      <w:r w:rsidR="000F1A52">
        <w:t xml:space="preserve">, </w:t>
      </w:r>
      <w:r w:rsidR="00B370CE">
        <w:t>ele</w:t>
      </w:r>
      <w:r w:rsidR="00867A21">
        <w:t xml:space="preserve"> também poderá realizar </w:t>
      </w:r>
      <w:r w:rsidR="00573284">
        <w:t>diagnósticos mais precisos</w:t>
      </w:r>
      <w:r w:rsidR="007E1D65">
        <w:t xml:space="preserve">. </w:t>
      </w:r>
      <w:r w:rsidR="003F69CB" w:rsidRPr="00810468">
        <w:rPr>
          <w:highlight w:val="yellow"/>
          <w:rPrChange w:id="72" w:author="Andreza Sartori" w:date="2021-05-03T21:01:00Z">
            <w:rPr/>
          </w:rPrChange>
        </w:rPr>
        <w:t>E,</w:t>
      </w:r>
      <w:r w:rsidR="003F69CB">
        <w:t xml:space="preserve"> sobretudo</w:t>
      </w:r>
      <w:r w:rsidR="007E1D65">
        <w:t xml:space="preserve">, </w:t>
      </w:r>
      <w:r w:rsidR="00B370CE">
        <w:t xml:space="preserve">ao </w:t>
      </w:r>
      <w:r w:rsidR="002877B0">
        <w:t>visualizar</w:t>
      </w:r>
      <w:r w:rsidR="00573284">
        <w:t xml:space="preserve"> </w:t>
      </w:r>
      <w:del w:id="73" w:author="Andreza Sartori" w:date="2021-05-03T21:01:00Z">
        <w:r w:rsidR="00573284" w:rsidDel="00810468">
          <w:delText>a</w:delText>
        </w:r>
      </w:del>
      <w:r w:rsidR="00573284">
        <w:t>os valores de pico de fluxo expiratório em tempo real</w:t>
      </w:r>
      <w:ins w:id="74" w:author="Andreza Sartori" w:date="2021-05-03T21:02:00Z">
        <w:r w:rsidR="00810468">
          <w:t>,</w:t>
        </w:r>
      </w:ins>
      <w:r w:rsidR="00B370CE">
        <w:t xml:space="preserve"> será possível </w:t>
      </w:r>
      <w:r w:rsidR="00573284">
        <w:t xml:space="preserve">tomar decisões mais ágeis e até mesmo evitar uma crise respiratória no paciente. </w:t>
      </w:r>
    </w:p>
    <w:p w14:paraId="51E0058B" w14:textId="1B583E90" w:rsidR="00451B94" w:rsidRDefault="00451B94" w:rsidP="00E638A0">
      <w:pPr>
        <w:pStyle w:val="Ttulo2"/>
      </w:pPr>
      <w:r>
        <w:t>REQUISITOS PRINCIPAIS DO PROBLEMA A SER TRABALHADO</w:t>
      </w:r>
      <w:bookmarkEnd w:id="61"/>
      <w:bookmarkEnd w:id="62"/>
      <w:bookmarkEnd w:id="63"/>
      <w:bookmarkEnd w:id="64"/>
      <w:bookmarkEnd w:id="65"/>
      <w:bookmarkEnd w:id="66"/>
      <w:bookmarkEnd w:id="67"/>
    </w:p>
    <w:p w14:paraId="0E9882B0" w14:textId="3D5C1109" w:rsidR="00CF544E" w:rsidRPr="00CF544E" w:rsidRDefault="00C24AC1" w:rsidP="00C24AC1">
      <w:pPr>
        <w:pStyle w:val="TF-TEXTO"/>
      </w:pPr>
      <w:r>
        <w:t xml:space="preserve">O protótipo a ser desenvolvido será subdividido em dois módulos: </w:t>
      </w:r>
      <w:r w:rsidR="000D4678" w:rsidRPr="000D4678">
        <w:rPr>
          <w:i/>
          <w:iCs/>
        </w:rPr>
        <w:t>hardware</w:t>
      </w:r>
      <w:r>
        <w:t xml:space="preserve"> e aplica</w:t>
      </w:r>
      <w:r w:rsidR="008A13DB">
        <w:t>ção web</w:t>
      </w:r>
      <w:r>
        <w:t xml:space="preserve"> de monitoramento. Visto isso, </w:t>
      </w:r>
      <w:r w:rsidR="00603EDF">
        <w:t xml:space="preserve">o </w:t>
      </w:r>
      <w:r w:rsidR="00603EDF" w:rsidRPr="00603EDF">
        <w:rPr>
          <w:i/>
          <w:iCs/>
        </w:rPr>
        <w:t>hardware</w:t>
      </w:r>
      <w:r>
        <w:t xml:space="preserve"> terá os seguintes Requisitos Funcionais (RF) e Requisitos Não Funcionais (RNF):</w:t>
      </w:r>
    </w:p>
    <w:p w14:paraId="16A24951" w14:textId="7D0A3D4F" w:rsidR="00CF544E" w:rsidRPr="00A10258" w:rsidRDefault="008D62DE" w:rsidP="00A10258">
      <w:pPr>
        <w:pStyle w:val="TF-ALNEA"/>
        <w:numPr>
          <w:ilvl w:val="0"/>
          <w:numId w:val="10"/>
        </w:numPr>
      </w:pPr>
      <w:r w:rsidRPr="00A10258">
        <w:t>utilizar</w:t>
      </w:r>
      <w:r w:rsidR="00CF544E" w:rsidRPr="00A10258">
        <w:t xml:space="preserve"> o medidor de pico expiratório fabricado pela </w:t>
      </w:r>
      <w:proofErr w:type="spellStart"/>
      <w:r w:rsidR="00CF544E" w:rsidRPr="00A10258">
        <w:t>Dorja</w:t>
      </w:r>
      <w:proofErr w:type="spellEnd"/>
      <w:r w:rsidR="00CF544E" w:rsidRPr="00A10258">
        <w:t xml:space="preserve"> (RNF);</w:t>
      </w:r>
    </w:p>
    <w:p w14:paraId="6D888549" w14:textId="719339AA" w:rsidR="00CF544E" w:rsidRPr="00A10258" w:rsidRDefault="00CF544E" w:rsidP="00A10258">
      <w:pPr>
        <w:pStyle w:val="TF-ALNEA"/>
      </w:pPr>
      <w:r w:rsidRPr="00A10258">
        <w:t xml:space="preserve">detectar o PFE </w:t>
      </w:r>
      <w:r w:rsidR="00CA6B44" w:rsidRPr="00A10258">
        <w:t>utilizando</w:t>
      </w:r>
      <w:r w:rsidRPr="00A10258">
        <w:t xml:space="preserve"> o sensor laser Vl53l0X (RNF);</w:t>
      </w:r>
    </w:p>
    <w:p w14:paraId="51D7F006" w14:textId="78C6FF31" w:rsidR="00CF544E" w:rsidRPr="00A10258" w:rsidRDefault="00CF544E" w:rsidP="00A10258">
      <w:pPr>
        <w:pStyle w:val="TF-ALNEA"/>
      </w:pPr>
      <w:r w:rsidRPr="00A10258">
        <w:t>para a aquisição e processamento de dados deverá ser usado o Arduino Uno (RNF);</w:t>
      </w:r>
    </w:p>
    <w:p w14:paraId="0538F131" w14:textId="2A86E288" w:rsidR="00D2031C" w:rsidRDefault="00D2031C" w:rsidP="00A10258">
      <w:pPr>
        <w:pStyle w:val="TF-ALNEA"/>
      </w:pPr>
      <w:r w:rsidRPr="00A10258">
        <w:t xml:space="preserve">enviar </w:t>
      </w:r>
      <w:r w:rsidR="00B16D2D" w:rsidRPr="00A10258">
        <w:t xml:space="preserve">e armazenadas </w:t>
      </w:r>
      <w:r w:rsidRPr="00A10258">
        <w:t xml:space="preserve">as </w:t>
      </w:r>
      <w:r w:rsidR="00B16D2D" w:rsidRPr="00A10258">
        <w:t xml:space="preserve">medições em um banco de dados </w:t>
      </w:r>
      <w:r w:rsidR="00B16D2D" w:rsidRPr="000B03E8">
        <w:rPr>
          <w:i/>
          <w:iCs/>
        </w:rPr>
        <w:t>cloud</w:t>
      </w:r>
      <w:r w:rsidR="00B16D2D" w:rsidRPr="00A10258">
        <w:t xml:space="preserve"> (RNF);</w:t>
      </w:r>
    </w:p>
    <w:p w14:paraId="79369FE1" w14:textId="4A42F3DA" w:rsidR="0030216D" w:rsidRDefault="0030216D" w:rsidP="0030216D">
      <w:pPr>
        <w:pStyle w:val="TF-ALNEA"/>
      </w:pPr>
      <w:r>
        <w:t xml:space="preserve">utilizar comunicação Wi-Fi entre protótipo de </w:t>
      </w:r>
      <w:r w:rsidRPr="004949AF">
        <w:rPr>
          <w:i/>
          <w:iCs/>
        </w:rPr>
        <w:t>hardware</w:t>
      </w:r>
      <w:r>
        <w:t xml:space="preserve"> e </w:t>
      </w:r>
      <w:r w:rsidR="00DD6F44">
        <w:t>a plataforma</w:t>
      </w:r>
      <w:r w:rsidR="000B03E8">
        <w:t xml:space="preserve"> </w:t>
      </w:r>
      <w:r w:rsidR="000B03E8" w:rsidRPr="000B03E8">
        <w:rPr>
          <w:i/>
          <w:iCs/>
        </w:rPr>
        <w:t>cloud</w:t>
      </w:r>
      <w:r>
        <w:t xml:space="preserve"> (RNF);</w:t>
      </w:r>
    </w:p>
    <w:p w14:paraId="60BB6005" w14:textId="34A55F5F" w:rsidR="00622A80" w:rsidRDefault="00BE5E8B" w:rsidP="00A10258">
      <w:pPr>
        <w:pStyle w:val="TF-ALNEA"/>
      </w:pPr>
      <w:r w:rsidRPr="00A10258">
        <w:t xml:space="preserve">utilizar a linguagem de programação </w:t>
      </w:r>
      <w:r w:rsidR="00740F56">
        <w:t>C</w:t>
      </w:r>
      <w:r w:rsidR="000D3EFA">
        <w:t xml:space="preserve"> </w:t>
      </w:r>
      <w:r w:rsidR="002666C1" w:rsidRPr="00A10258">
        <w:t xml:space="preserve">(RNF). </w:t>
      </w:r>
    </w:p>
    <w:p w14:paraId="47489887" w14:textId="77777777" w:rsidR="00555295" w:rsidRPr="00A10258" w:rsidRDefault="00555295" w:rsidP="00555295">
      <w:pPr>
        <w:pStyle w:val="TF-ALNEA"/>
        <w:numPr>
          <w:ilvl w:val="0"/>
          <w:numId w:val="0"/>
        </w:numPr>
        <w:ind w:left="1077"/>
      </w:pPr>
    </w:p>
    <w:p w14:paraId="5F8B9781" w14:textId="5EF7EFD2" w:rsidR="00B57AD1" w:rsidRDefault="00C24AC1" w:rsidP="00BB3683">
      <w:pPr>
        <w:pStyle w:val="TF-TEXTO"/>
      </w:pPr>
      <w:r w:rsidRPr="00C24AC1">
        <w:lastRenderedPageBreak/>
        <w:t xml:space="preserve">Já </w:t>
      </w:r>
      <w:r w:rsidR="008A13DB">
        <w:t>a</w:t>
      </w:r>
      <w:r w:rsidRPr="00C24AC1">
        <w:t xml:space="preserve"> aplica</w:t>
      </w:r>
      <w:r w:rsidR="008A13DB">
        <w:t>ção web</w:t>
      </w:r>
      <w:r w:rsidRPr="00C24AC1">
        <w:t xml:space="preserve"> deverá:</w:t>
      </w:r>
    </w:p>
    <w:p w14:paraId="6C6991D6" w14:textId="7523B5BF" w:rsidR="00A10258" w:rsidRDefault="00A10258" w:rsidP="003A4F0E">
      <w:pPr>
        <w:pStyle w:val="TF-ALNEA"/>
        <w:numPr>
          <w:ilvl w:val="0"/>
          <w:numId w:val="25"/>
        </w:numPr>
      </w:pPr>
      <w:r w:rsidRPr="003A4F0E">
        <w:t>permitir o cadastro do paciente (RF);</w:t>
      </w:r>
    </w:p>
    <w:p w14:paraId="03C934AD" w14:textId="05433727" w:rsidR="000B5624" w:rsidRDefault="000B5624" w:rsidP="000B5624">
      <w:pPr>
        <w:pStyle w:val="TF-ALNEA"/>
        <w:numPr>
          <w:ilvl w:val="0"/>
          <w:numId w:val="25"/>
        </w:numPr>
      </w:pPr>
      <w:r>
        <w:t>a</w:t>
      </w:r>
      <w:r w:rsidRPr="003A4F0E">
        <w:t>plicar filtros para a normalização dos dados recebidos do Arduino (RF)</w:t>
      </w:r>
      <w:r>
        <w:t>;</w:t>
      </w:r>
    </w:p>
    <w:p w14:paraId="7D49A993" w14:textId="3D383E75" w:rsidR="000B5624" w:rsidRPr="003A4F0E" w:rsidRDefault="000B5624" w:rsidP="000B5624">
      <w:pPr>
        <w:pStyle w:val="TF-ALNEA"/>
        <w:numPr>
          <w:ilvl w:val="0"/>
          <w:numId w:val="25"/>
        </w:numPr>
      </w:pPr>
      <w:del w:id="75" w:author="Andreza Sartori" w:date="2021-05-03T21:16:00Z">
        <w:r w:rsidRPr="003A4F0E" w:rsidDel="00E6063B">
          <w:delText xml:space="preserve">a aplicação deverá </w:delText>
        </w:r>
      </w:del>
      <w:r w:rsidRPr="003A4F0E">
        <w:t>apresentar de forma gráfica o desempenho do paciente (RF);</w:t>
      </w:r>
    </w:p>
    <w:p w14:paraId="0DFB6005" w14:textId="77777777" w:rsidR="000B5624" w:rsidRPr="003A4F0E" w:rsidRDefault="000B5624" w:rsidP="000B5624">
      <w:pPr>
        <w:pStyle w:val="TF-ALNEA"/>
        <w:numPr>
          <w:ilvl w:val="0"/>
          <w:numId w:val="25"/>
        </w:numPr>
      </w:pPr>
      <w:commentRangeStart w:id="76"/>
      <w:r w:rsidRPr="003A4F0E">
        <w:t xml:space="preserve">o médico e o paciente deverão ser </w:t>
      </w:r>
      <w:r>
        <w:t>alertados</w:t>
      </w:r>
      <w:r w:rsidRPr="003A4F0E">
        <w:t xml:space="preserve"> em casos de valores abaixo da faixa recomendada </w:t>
      </w:r>
      <w:commentRangeEnd w:id="76"/>
      <w:r w:rsidR="00397EF4">
        <w:rPr>
          <w:rStyle w:val="Refdecomentrio"/>
        </w:rPr>
        <w:commentReference w:id="76"/>
      </w:r>
      <w:r w:rsidRPr="003A4F0E">
        <w:t>(RF)</w:t>
      </w:r>
      <w:r>
        <w:t>;</w:t>
      </w:r>
    </w:p>
    <w:p w14:paraId="25B64184" w14:textId="50258F12" w:rsidR="00B57AD1" w:rsidRPr="003A4F0E" w:rsidRDefault="003A4F0E" w:rsidP="003A4F0E">
      <w:pPr>
        <w:pStyle w:val="TF-ALNEA"/>
      </w:pPr>
      <w:del w:id="77" w:author="Andreza Sartori" w:date="2021-05-03T21:16:00Z">
        <w:r w:rsidRPr="003A4F0E" w:rsidDel="00E6063B">
          <w:delText xml:space="preserve">a aplicação </w:delText>
        </w:r>
        <w:r w:rsidR="00B57AD1" w:rsidRPr="003A4F0E" w:rsidDel="00E6063B">
          <w:delText xml:space="preserve">web deverá </w:delText>
        </w:r>
      </w:del>
      <w:r w:rsidR="00B57AD1" w:rsidRPr="003A4F0E">
        <w:t>ser disponibilizad</w:t>
      </w:r>
      <w:r w:rsidR="00822F78">
        <w:t>a</w:t>
      </w:r>
      <w:r w:rsidR="00B57AD1" w:rsidRPr="003A4F0E">
        <w:t xml:space="preserve"> por meio de plataforma </w:t>
      </w:r>
      <w:r w:rsidR="00B57AD1" w:rsidRPr="000143AC">
        <w:rPr>
          <w:i/>
          <w:iCs/>
        </w:rPr>
        <w:t>cloud</w:t>
      </w:r>
      <w:r w:rsidR="00B57AD1" w:rsidRPr="003A4F0E">
        <w:t xml:space="preserve"> (RNF)</w:t>
      </w:r>
      <w:r w:rsidR="00740F56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3BC79B80" w:rsidR="00451B94" w:rsidRDefault="00DE7C4C" w:rsidP="00451B94">
      <w:pPr>
        <w:pStyle w:val="TF-TEXTO"/>
      </w:pPr>
      <w:r w:rsidRPr="007520C2">
        <w:t xml:space="preserve">O trabalho será </w:t>
      </w:r>
      <w:r w:rsidRPr="00096140">
        <w:t>desenvolvido observando as seguintes etapas:</w:t>
      </w:r>
    </w:p>
    <w:p w14:paraId="565E73C7" w14:textId="10292209" w:rsidR="008055CE" w:rsidRDefault="008055CE" w:rsidP="008055CE">
      <w:pPr>
        <w:pStyle w:val="TF-ALNEA"/>
        <w:numPr>
          <w:ilvl w:val="0"/>
          <w:numId w:val="24"/>
        </w:numPr>
        <w:rPr>
          <w:rStyle w:val="hgkelc"/>
        </w:rPr>
      </w:pPr>
      <w:r w:rsidRPr="00965FA0">
        <w:t xml:space="preserve">submissão ao conselho de ética: escrita e cadastro do trabalho na plataforma Brasil e submissão para o conselho de ética da FURB. </w:t>
      </w:r>
      <w:r>
        <w:t>Ressaltando que e</w:t>
      </w:r>
      <w:r w:rsidRPr="00965FA0">
        <w:t xml:space="preserve">m cada experimento será solicitado aos pacientes a assinatura do </w:t>
      </w:r>
      <w:r w:rsidRPr="00965FA0">
        <w:rPr>
          <w:rStyle w:val="hgkelc"/>
        </w:rPr>
        <w:t>Termo de Consentimento Livre e Esclarecido (TCLE);</w:t>
      </w:r>
    </w:p>
    <w:p w14:paraId="71B67BF4" w14:textId="77777777" w:rsidR="0026193E" w:rsidRPr="00071243" w:rsidRDefault="0026193E" w:rsidP="00071243">
      <w:pPr>
        <w:pStyle w:val="TF-ALNEA"/>
        <w:numPr>
          <w:ilvl w:val="0"/>
          <w:numId w:val="24"/>
        </w:numPr>
      </w:pPr>
      <w:r w:rsidRPr="003645AC">
        <w:t xml:space="preserve">levantamento bibliográfico: selecionar trabalhos correlatos e estudar os assuntos relacionados à </w:t>
      </w:r>
      <w:r w:rsidRPr="00071243">
        <w:t>reabilitação respiratório, medição do PEF e trabalhos correlatos;</w:t>
      </w:r>
    </w:p>
    <w:p w14:paraId="00BE2938" w14:textId="77777777" w:rsidR="0026193E" w:rsidRPr="00071243" w:rsidRDefault="0026193E" w:rsidP="00071243">
      <w:pPr>
        <w:pStyle w:val="TF-ALNEA"/>
      </w:pPr>
      <w:r w:rsidRPr="00071243">
        <w:t>levantamento de requisitos: baseando-se na etapa anterior, reavaliar os requisitos propostos para a aplicação, e caso necessário, realizar alterações;</w:t>
      </w:r>
    </w:p>
    <w:p w14:paraId="0C9E5A26" w14:textId="02A7CB57" w:rsidR="001212B7" w:rsidRPr="00071243" w:rsidRDefault="001212B7" w:rsidP="00071243">
      <w:pPr>
        <w:pStyle w:val="TF-ALNEA"/>
      </w:pPr>
      <w:r w:rsidRPr="00071243">
        <w:t xml:space="preserve">pesquisa e definição do </w:t>
      </w:r>
      <w:r w:rsidRPr="00071243">
        <w:rPr>
          <w:i/>
          <w:iCs/>
        </w:rPr>
        <w:t>hardware</w:t>
      </w:r>
      <w:r w:rsidR="00BC4318">
        <w:rPr>
          <w:i/>
          <w:iCs/>
        </w:rPr>
        <w:t>\</w:t>
      </w:r>
      <w:r w:rsidRPr="00071243">
        <w:t>: definir o</w:t>
      </w:r>
      <w:r w:rsidR="00494ECF" w:rsidRPr="00071243">
        <w:t xml:space="preserve">s sensores e microcontroladores </w:t>
      </w:r>
      <w:r w:rsidR="00497572" w:rsidRPr="00071243">
        <w:t>que serão utilizados na captura, processamento e envi</w:t>
      </w:r>
      <w:r w:rsidR="00E47295" w:rsidRPr="00071243">
        <w:t>o</w:t>
      </w:r>
      <w:r w:rsidR="00497572" w:rsidRPr="00071243">
        <w:t xml:space="preserve"> do fluxo respi</w:t>
      </w:r>
      <w:r w:rsidR="00E47295" w:rsidRPr="00071243">
        <w:t>ratório</w:t>
      </w:r>
      <w:r w:rsidR="009403E2">
        <w:t xml:space="preserve">. Inicialmente será utilizado o Arduino </w:t>
      </w:r>
      <w:r w:rsidR="005F28F7">
        <w:t xml:space="preserve">UNO </w:t>
      </w:r>
      <w:r w:rsidR="009403E2">
        <w:t>e o sensor</w:t>
      </w:r>
      <w:r w:rsidR="005F28F7">
        <w:t xml:space="preserve"> </w:t>
      </w:r>
      <w:r w:rsidR="005F28F7" w:rsidRPr="00A10258">
        <w:t>laser Vl53l0X</w:t>
      </w:r>
      <w:r w:rsidR="005F28F7">
        <w:t>;</w:t>
      </w:r>
    </w:p>
    <w:p w14:paraId="73833BE9" w14:textId="1AADC13C" w:rsidR="001212B7" w:rsidRPr="00071243" w:rsidRDefault="001212B7" w:rsidP="00071243">
      <w:pPr>
        <w:pStyle w:val="TF-ALNEA"/>
      </w:pPr>
      <w:r w:rsidRPr="00071243">
        <w:t xml:space="preserve">montagem do </w:t>
      </w:r>
      <w:r w:rsidR="00071243" w:rsidRPr="00071243">
        <w:rPr>
          <w:i/>
          <w:iCs/>
        </w:rPr>
        <w:t>hardware</w:t>
      </w:r>
      <w:r w:rsidRPr="00071243">
        <w:t xml:space="preserve">: </w:t>
      </w:r>
      <w:r w:rsidR="00A16F7F" w:rsidRPr="00071243">
        <w:t>a partir do item (</w:t>
      </w:r>
      <w:r w:rsidR="00F677F0">
        <w:t>d</w:t>
      </w:r>
      <w:r w:rsidR="00A16F7F" w:rsidRPr="00071243">
        <w:t xml:space="preserve">), </w:t>
      </w:r>
      <w:r w:rsidR="00DB79FA" w:rsidRPr="00071243">
        <w:t xml:space="preserve">acoplar </w:t>
      </w:r>
      <w:r w:rsidR="00A16F7F" w:rsidRPr="00071243">
        <w:t xml:space="preserve">os </w:t>
      </w:r>
      <w:r w:rsidR="00A16F7F" w:rsidRPr="00F677F0">
        <w:rPr>
          <w:i/>
          <w:iCs/>
        </w:rPr>
        <w:t>hardwares</w:t>
      </w:r>
      <w:r w:rsidR="00A16F7F" w:rsidRPr="00071243">
        <w:t xml:space="preserve"> ao </w:t>
      </w:r>
      <w:proofErr w:type="spellStart"/>
      <w:r w:rsidR="00A16F7F" w:rsidRPr="00071243">
        <w:t>Peak</w:t>
      </w:r>
      <w:proofErr w:type="spellEnd"/>
      <w:r w:rsidR="00A16F7F" w:rsidRPr="00071243">
        <w:t xml:space="preserve"> </w:t>
      </w:r>
      <w:proofErr w:type="spellStart"/>
      <w:r w:rsidR="00A16F7F" w:rsidRPr="00071243">
        <w:t>Flow</w:t>
      </w:r>
      <w:proofErr w:type="spellEnd"/>
      <w:r w:rsidRPr="00071243">
        <w:t xml:space="preserve">. </w:t>
      </w:r>
      <w:r w:rsidR="0022013B" w:rsidRPr="00071243">
        <w:t xml:space="preserve">Tendo a necessidade, </w:t>
      </w:r>
      <w:r w:rsidR="003C5C7A" w:rsidRPr="00071243">
        <w:t xml:space="preserve">será construído um case via impressora 3D. </w:t>
      </w:r>
      <w:r w:rsidRPr="00071243">
        <w:t xml:space="preserve">Nas implementações necessárias será utilizada a linguagem </w:t>
      </w:r>
      <w:r w:rsidR="00A568AE" w:rsidRPr="00071243">
        <w:t>C</w:t>
      </w:r>
      <w:r w:rsidRPr="00071243">
        <w:t>;</w:t>
      </w:r>
    </w:p>
    <w:p w14:paraId="4A21EE50" w14:textId="3E5B26E4" w:rsidR="003645AC" w:rsidRDefault="003645AC" w:rsidP="00071243">
      <w:pPr>
        <w:pStyle w:val="TF-ALNEA"/>
      </w:pPr>
      <w:r w:rsidRPr="00071243">
        <w:t>teste</w:t>
      </w:r>
      <w:r w:rsidR="00C840B2">
        <w:t>s</w:t>
      </w:r>
      <w:r w:rsidRPr="00071243">
        <w:t xml:space="preserve"> d</w:t>
      </w:r>
      <w:r w:rsidR="005D04DA">
        <w:t>o</w:t>
      </w:r>
      <w:r w:rsidRPr="00071243">
        <w:t xml:space="preserve"> </w:t>
      </w:r>
      <w:r w:rsidRPr="00071243">
        <w:rPr>
          <w:i/>
          <w:iCs/>
        </w:rPr>
        <w:t>hardware</w:t>
      </w:r>
      <w:r w:rsidRPr="00071243">
        <w:t xml:space="preserve">: avaliar os dados </w:t>
      </w:r>
      <w:r w:rsidR="00303754">
        <w:t>obtidos pelos sensores</w:t>
      </w:r>
      <w:r w:rsidR="00CB45E7">
        <w:t xml:space="preserve">, </w:t>
      </w:r>
      <w:r w:rsidRPr="00071243">
        <w:t>observa</w:t>
      </w:r>
      <w:r w:rsidR="00CB45E7">
        <w:t>ndo</w:t>
      </w:r>
      <w:r w:rsidRPr="00071243">
        <w:t xml:space="preserve"> a necessidade de conversão ou </w:t>
      </w:r>
      <w:r w:rsidR="00E1139A">
        <w:t xml:space="preserve">a aplicação de filtros </w:t>
      </w:r>
      <w:r w:rsidR="00AE7D39">
        <w:t xml:space="preserve">para realizar a </w:t>
      </w:r>
      <w:r w:rsidR="006F7673">
        <w:t>normalização</w:t>
      </w:r>
      <w:r w:rsidR="00AE7D39">
        <w:t xml:space="preserve">. </w:t>
      </w:r>
      <w:r w:rsidR="00BA7606">
        <w:t xml:space="preserve">Também será verificado a coerência dos dados </w:t>
      </w:r>
      <w:r w:rsidR="00710C89">
        <w:t xml:space="preserve">do fluxo respiratório juntamente com o </w:t>
      </w:r>
      <w:r w:rsidR="0058777D">
        <w:t>fisioterapeuta;</w:t>
      </w:r>
    </w:p>
    <w:p w14:paraId="5D71C163" w14:textId="0AB3F9CD" w:rsidR="009A2268" w:rsidRDefault="009A2268" w:rsidP="009A2268">
      <w:pPr>
        <w:pStyle w:val="TF-ALNEA"/>
      </w:pPr>
      <w:r>
        <w:t>especificação</w:t>
      </w:r>
      <w:r w:rsidR="00AA67D7">
        <w:t xml:space="preserve"> </w:t>
      </w:r>
      <w:r w:rsidR="0023312E">
        <w:t xml:space="preserve">da </w:t>
      </w:r>
      <w:r w:rsidR="00AA67D7">
        <w:t>aplicação</w:t>
      </w:r>
      <w:r w:rsidR="001D0C77">
        <w:t xml:space="preserve"> web</w:t>
      </w:r>
      <w:r>
        <w:t xml:space="preserve">: utilizar a ferramenta de diagramação Draw.io para elaborar os diagramas de atividades e de sequência de acordo com 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(UML);</w:t>
      </w:r>
    </w:p>
    <w:p w14:paraId="0BBE0EDF" w14:textId="44EFD024" w:rsidR="003D143E" w:rsidRPr="003645AC" w:rsidRDefault="0023312E" w:rsidP="00424AD5">
      <w:pPr>
        <w:pStyle w:val="TF-ALNEA"/>
      </w:pPr>
      <w:r>
        <w:t>implementação</w:t>
      </w:r>
      <w:r w:rsidR="005C5178" w:rsidRPr="003645AC">
        <w:t>: desenvolver o sistema web capaz de apresentar os dados fornecidos pelo Arduino</w:t>
      </w:r>
      <w:r w:rsidR="003D60EE">
        <w:t xml:space="preserve">, disponibilizando-os de forma visual </w:t>
      </w:r>
      <w:r w:rsidR="006E4FFA">
        <w:t>ao</w:t>
      </w:r>
      <w:r w:rsidR="00AE509E">
        <w:t xml:space="preserve"> pa</w:t>
      </w:r>
      <w:r w:rsidR="006E4FFA">
        <w:t>c</w:t>
      </w:r>
      <w:r w:rsidR="00AE509E">
        <w:t>iente;</w:t>
      </w:r>
    </w:p>
    <w:p w14:paraId="2A7D581E" w14:textId="49EFE0D4" w:rsidR="00FA45B5" w:rsidRPr="003645AC" w:rsidRDefault="003645AC" w:rsidP="002314C5">
      <w:pPr>
        <w:pStyle w:val="TF-ALNEA"/>
      </w:pPr>
      <w:r w:rsidRPr="003645AC">
        <w:t>t</w:t>
      </w:r>
      <w:r w:rsidR="00FA45B5" w:rsidRPr="003645AC">
        <w:t>este</w:t>
      </w:r>
      <w:r w:rsidR="00C840B2">
        <w:t>s</w:t>
      </w:r>
      <w:r w:rsidRPr="003645AC">
        <w:t xml:space="preserve"> </w:t>
      </w:r>
      <w:r w:rsidR="0023312E">
        <w:t xml:space="preserve">da aplicação web: </w:t>
      </w:r>
      <w:r w:rsidR="0023312E" w:rsidRPr="005E46E6">
        <w:rPr>
          <w:rStyle w:val="normaltextrun"/>
          <w:color w:val="000000"/>
          <w:shd w:val="clear" w:color="auto" w:fill="FFFFFF"/>
        </w:rPr>
        <w:t>validar </w:t>
      </w:r>
      <w:r w:rsidR="0023312E" w:rsidRPr="005E46E6">
        <w:rPr>
          <w:rStyle w:val="eop"/>
          <w:color w:val="000000"/>
          <w:shd w:val="clear" w:color="auto" w:fill="FFFFFF"/>
        </w:rPr>
        <w:t>a usabilidade e a eficiência do protótipo j</w:t>
      </w:r>
      <w:r w:rsidR="0023312E">
        <w:t>untamente com os especialistas para verificar se os resultados estão condizentes com o esperado. Além disso, analisar os resultados dos testes buscando identificar melhorias a serem feitas no protótipo</w:t>
      </w:r>
      <w:r w:rsidR="005E46E6">
        <w:t>.</w:t>
      </w:r>
    </w:p>
    <w:p w14:paraId="73558CAB" w14:textId="5CC4CA7F" w:rsidR="003520D9" w:rsidRPr="00424AD5" w:rsidRDefault="003520D9" w:rsidP="003520D9">
      <w:pPr>
        <w:pStyle w:val="TF-TEXTO"/>
      </w:pPr>
      <w:r>
        <w:t xml:space="preserve">As etapas serão realizadas nos períodos relacionados no </w:t>
      </w:r>
      <w:r>
        <w:fldChar w:fldCharType="begin"/>
      </w:r>
      <w:r>
        <w:instrText xml:space="preserve"> REF _Ref98650273 \h  \* MERGEFORMAT </w:instrText>
      </w:r>
      <w:r>
        <w:fldChar w:fldCharType="separate"/>
      </w:r>
      <w:r w:rsidR="00F957B3">
        <w:t xml:space="preserve">Quadro </w:t>
      </w:r>
      <w:r w:rsidR="00F957B3">
        <w:rPr>
          <w:noProof/>
        </w:rPr>
        <w:t>2</w:t>
      </w:r>
      <w:r>
        <w:fldChar w:fldCharType="end"/>
      </w:r>
      <w:r>
        <w:t>.</w:t>
      </w:r>
    </w:p>
    <w:p w14:paraId="73BDF8FD" w14:textId="2B81FB1A" w:rsidR="00451B94" w:rsidRPr="007E0D87" w:rsidRDefault="0060060C" w:rsidP="005B2E12">
      <w:pPr>
        <w:pStyle w:val="TF-LEGENDA"/>
      </w:pPr>
      <w:bookmarkStart w:id="78" w:name="_Ref98650273"/>
      <w:r>
        <w:t xml:space="preserve">Quadro </w:t>
      </w:r>
      <w:fldSimple w:instr=" SEQ Quadro \* ARABIC ">
        <w:r w:rsidR="00F957B3">
          <w:rPr>
            <w:noProof/>
          </w:rPr>
          <w:t>2</w:t>
        </w:r>
      </w:fldSimple>
      <w:bookmarkEnd w:id="78"/>
      <w:r w:rsidR="00451B94" w:rsidRPr="007E0D87">
        <w:t xml:space="preserve"> </w:t>
      </w:r>
      <w:r w:rsidR="006121B1">
        <w:t>–</w:t>
      </w:r>
      <w:r w:rsidR="00451B94" w:rsidRPr="007E0D87">
        <w:t xml:space="preserve"> Cronograma</w:t>
      </w:r>
      <w:r w:rsidR="006121B1">
        <w:t xml:space="preserve"> de atividades a serem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A43A29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640A3AA7" w:rsidR="00451B94" w:rsidRPr="007E0D87" w:rsidRDefault="006121B1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20D1D" w14:paraId="649C049E" w14:textId="77777777" w:rsidTr="00A43A29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20D1D" w:rsidRDefault="00451B94" w:rsidP="00470C41">
            <w:pPr>
              <w:pStyle w:val="TF-TEXTOQUADRO"/>
              <w:rPr>
                <w:highlight w:val="red"/>
              </w:rPr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5B7B3667" w:rsidR="00451B94" w:rsidRPr="00FA45B5" w:rsidRDefault="00FA45B5" w:rsidP="00470C41">
            <w:pPr>
              <w:pStyle w:val="TF-TEXTOQUADROCentralizado"/>
            </w:pPr>
            <w:r w:rsidRPr="00FA45B5">
              <w:t>ju</w:t>
            </w:r>
            <w:r w:rsidR="00BC4318">
              <w:t>l</w:t>
            </w:r>
            <w:r w:rsidR="00451B94" w:rsidRPr="00FA45B5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622FBEE0" w:rsidR="00451B94" w:rsidRPr="00FA45B5" w:rsidRDefault="00BC4318" w:rsidP="00470C41">
            <w:pPr>
              <w:pStyle w:val="TF-TEXTOQUADROCentralizado"/>
            </w:pPr>
            <w:r>
              <w:t>ago</w:t>
            </w:r>
            <w:r w:rsidR="00451B94" w:rsidRPr="00FA45B5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4D9C2334" w:rsidR="00451B94" w:rsidRPr="00FA45B5" w:rsidRDefault="00BC4318" w:rsidP="00470C41">
            <w:pPr>
              <w:pStyle w:val="TF-TEXTOQUADROCentralizado"/>
            </w:pPr>
            <w:r>
              <w:t>set</w:t>
            </w:r>
            <w:r w:rsidR="00451B94" w:rsidRPr="00FA45B5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308F0F2D" w:rsidR="00451B94" w:rsidRPr="00FA45B5" w:rsidRDefault="00BC4318" w:rsidP="00470C41">
            <w:pPr>
              <w:pStyle w:val="TF-TEXTOQUADROCentralizado"/>
            </w:pPr>
            <w:r>
              <w:t>out</w:t>
            </w:r>
            <w:r w:rsidR="00451B94" w:rsidRPr="00FA45B5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0D1885DD" w:rsidR="00451B94" w:rsidRPr="00FA45B5" w:rsidRDefault="00BC4318" w:rsidP="00470C41">
            <w:pPr>
              <w:pStyle w:val="TF-TEXTOQUADROCentralizado"/>
            </w:pPr>
            <w:r>
              <w:t>nov</w:t>
            </w:r>
            <w:r w:rsidR="00451B94" w:rsidRPr="00FA45B5">
              <w:t>.</w:t>
            </w:r>
          </w:p>
        </w:tc>
      </w:tr>
      <w:tr w:rsidR="00451B94" w:rsidRPr="00720D1D" w14:paraId="2E3E58A0" w14:textId="77777777" w:rsidTr="00A43A29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20D1D" w:rsidRDefault="00451B94" w:rsidP="00470C41">
            <w:pPr>
              <w:pStyle w:val="TF-TEXTOQUADRO"/>
              <w:rPr>
                <w:highlight w:val="red"/>
              </w:rPr>
            </w:pPr>
            <w:r w:rsidRPr="00955329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9E2921" w:rsidRDefault="00451B94" w:rsidP="00470C41">
            <w:pPr>
              <w:pStyle w:val="TF-TEXTOQUADROCentralizado"/>
            </w:pPr>
            <w:r w:rsidRPr="009E292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9E2921" w:rsidRDefault="00451B94" w:rsidP="00470C41">
            <w:pPr>
              <w:pStyle w:val="TF-TEXTOQUADROCentralizado"/>
            </w:pPr>
            <w:r w:rsidRPr="009E292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9E2921" w:rsidRDefault="00451B94" w:rsidP="00470C41">
            <w:pPr>
              <w:pStyle w:val="TF-TEXTOQUADROCentralizado"/>
            </w:pPr>
            <w:r w:rsidRPr="009E292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9E2921" w:rsidRDefault="00451B94" w:rsidP="00470C41">
            <w:pPr>
              <w:pStyle w:val="TF-TEXTOQUADROCentralizado"/>
            </w:pPr>
            <w:r w:rsidRPr="009E292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9E2921" w:rsidRDefault="00451B94" w:rsidP="00470C41">
            <w:pPr>
              <w:pStyle w:val="TF-TEXTOQUADROCentralizado"/>
            </w:pPr>
            <w:r w:rsidRPr="009E292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9E2921" w:rsidRDefault="00451B94" w:rsidP="00470C41">
            <w:pPr>
              <w:pStyle w:val="TF-TEXTOQUADROCentralizado"/>
            </w:pPr>
            <w:r w:rsidRPr="009E292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9E2921" w:rsidRDefault="00451B94" w:rsidP="00470C41">
            <w:pPr>
              <w:pStyle w:val="TF-TEXTOQUADROCentralizado"/>
            </w:pPr>
            <w:r w:rsidRPr="009E292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9E2921" w:rsidRDefault="00451B94" w:rsidP="00470C41">
            <w:pPr>
              <w:pStyle w:val="TF-TEXTOQUADROCentralizado"/>
            </w:pPr>
            <w:r w:rsidRPr="009E292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9E2921" w:rsidRDefault="00451B94" w:rsidP="00470C41">
            <w:pPr>
              <w:pStyle w:val="TF-TEXTOQUADROCentralizado"/>
            </w:pPr>
            <w:r w:rsidRPr="009E2921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9E2921" w:rsidRDefault="00451B94" w:rsidP="00470C41">
            <w:pPr>
              <w:pStyle w:val="TF-TEXTOQUADROCentralizado"/>
            </w:pPr>
            <w:r w:rsidRPr="009E2921">
              <w:t>2</w:t>
            </w:r>
          </w:p>
        </w:tc>
      </w:tr>
      <w:tr w:rsidR="00F14B92" w:rsidRPr="00720D1D" w14:paraId="4DDDC9B1" w14:textId="77777777" w:rsidTr="0087696E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778D69C2" w14:textId="3F382AD8" w:rsidR="00F14B92" w:rsidRPr="00035634" w:rsidRDefault="00BC4318" w:rsidP="00470C41">
            <w:pPr>
              <w:pStyle w:val="TF-TEXTOQUADRO"/>
            </w:pPr>
            <w:r w:rsidRPr="00965FA0">
              <w:t>submissão ao conselho de ética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71F37D5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AD9FB3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D46E25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924C4B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85C4B2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D7A645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F129B75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E28AAE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8EF1160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</w:tcPr>
          <w:p w14:paraId="767A5362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</w:tr>
      <w:tr w:rsidR="00F14B92" w:rsidRPr="00720D1D" w14:paraId="76EB4853" w14:textId="77777777" w:rsidTr="00A43A29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28DACA78" w14:textId="06152AA2" w:rsidR="00F14B92" w:rsidRPr="00720D1D" w:rsidRDefault="00BC4318" w:rsidP="00F14B92">
            <w:pPr>
              <w:pStyle w:val="TF-TEXTOQUADRO"/>
              <w:rPr>
                <w:bCs/>
                <w:highlight w:val="red"/>
              </w:rPr>
            </w:pPr>
            <w:r w:rsidRPr="003645AC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06AEB73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</w:tcPr>
          <w:p w14:paraId="6FC86C2F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</w:tr>
      <w:tr w:rsidR="00F14B92" w:rsidRPr="00720D1D" w14:paraId="24B8EFA0" w14:textId="77777777" w:rsidTr="0087696E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B427EBB" w14:textId="6C98D89E" w:rsidR="00F14B92" w:rsidRPr="00720D1D" w:rsidRDefault="00BC4318" w:rsidP="00F14B92">
            <w:pPr>
              <w:pStyle w:val="TF-TEXTOQUADRO"/>
              <w:rPr>
                <w:highlight w:val="red"/>
              </w:rPr>
            </w:pPr>
            <w:r w:rsidRPr="00071243">
              <w:t xml:space="preserve">pesquisa e definição do </w:t>
            </w:r>
            <w:r w:rsidRPr="00071243">
              <w:rPr>
                <w:i/>
                <w:iCs/>
              </w:rPr>
              <w:t>hardware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2D591EC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364BF180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</w:tcPr>
          <w:p w14:paraId="529B23CA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</w:tr>
      <w:tr w:rsidR="00F14B92" w:rsidRPr="00720D1D" w14:paraId="59D76CA5" w14:textId="77777777" w:rsidTr="0087696E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5CD8E89" w14:textId="38448930" w:rsidR="00F14B92" w:rsidRPr="00720D1D" w:rsidRDefault="00BC4318" w:rsidP="00F14B92">
            <w:pPr>
              <w:pStyle w:val="TF-TEXTOQUADRO"/>
              <w:rPr>
                <w:highlight w:val="red"/>
              </w:rPr>
            </w:pPr>
            <w:r w:rsidRPr="00071243">
              <w:t xml:space="preserve">montagem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CF4BD10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405B840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A7A33E3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</w:tcPr>
          <w:p w14:paraId="6424261F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</w:tr>
      <w:tr w:rsidR="00F14B92" w:rsidRPr="00720D1D" w14:paraId="02622124" w14:textId="77777777" w:rsidTr="0087696E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86FD9AC" w14:textId="1291035A" w:rsidR="00F14B92" w:rsidRPr="00720D1D" w:rsidRDefault="006E11E2" w:rsidP="00F14B92">
            <w:pPr>
              <w:pStyle w:val="TF-TEXTOQUADRO"/>
              <w:rPr>
                <w:highlight w:val="red"/>
              </w:rPr>
            </w:pPr>
            <w:r w:rsidRPr="00071243">
              <w:t>teste</w:t>
            </w:r>
            <w:r w:rsidR="00C840B2">
              <w:t>s</w:t>
            </w:r>
            <w:r w:rsidRPr="00071243">
              <w:t xml:space="preserve"> d</w:t>
            </w:r>
            <w:r>
              <w:t>o</w:t>
            </w:r>
            <w:r w:rsidRPr="00071243">
              <w:t xml:space="preserve"> </w:t>
            </w:r>
            <w:r w:rsidRPr="00071243">
              <w:rPr>
                <w:i/>
                <w:iCs/>
              </w:rPr>
              <w:t>hardware</w:t>
            </w:r>
          </w:p>
        </w:tc>
        <w:tc>
          <w:tcPr>
            <w:tcW w:w="273" w:type="dxa"/>
          </w:tcPr>
          <w:p w14:paraId="35FE6C42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7C8BF278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1FE1E546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20B0D0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1C501AAA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481BAE85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6902F816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</w:tcPr>
          <w:p w14:paraId="31F440AE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</w:tr>
      <w:tr w:rsidR="00F14B92" w:rsidRPr="00720D1D" w14:paraId="3C478CB4" w14:textId="77777777" w:rsidTr="0087696E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0789B11" w14:textId="11951CCA" w:rsidR="00F14B92" w:rsidRDefault="006E11E2" w:rsidP="00F14B92">
            <w:pPr>
              <w:pStyle w:val="TF-TEXTOQUADRO"/>
            </w:pPr>
            <w:r>
              <w:t>especificação da aplicação web</w:t>
            </w:r>
          </w:p>
        </w:tc>
        <w:tc>
          <w:tcPr>
            <w:tcW w:w="273" w:type="dxa"/>
          </w:tcPr>
          <w:p w14:paraId="0DE1BAF0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27CD41E9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08664E61" w14:textId="6BEB2621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57D9A4B2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uto"/>
          </w:tcPr>
          <w:p w14:paraId="5390291D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C861F51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06C41D7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uto"/>
          </w:tcPr>
          <w:p w14:paraId="74269FA8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uto"/>
          </w:tcPr>
          <w:p w14:paraId="08C7E5F9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</w:tcPr>
          <w:p w14:paraId="77CE3155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</w:tr>
      <w:tr w:rsidR="006E11E2" w:rsidRPr="00720D1D" w14:paraId="2D56BCB6" w14:textId="77777777" w:rsidTr="0087696E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18871032" w14:textId="4562C1B2" w:rsidR="006E11E2" w:rsidRDefault="006E11E2" w:rsidP="00F14B92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1085041E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59FB9DFB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24E89109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0910BA80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uto"/>
          </w:tcPr>
          <w:p w14:paraId="61CF64C3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uto"/>
          </w:tcPr>
          <w:p w14:paraId="6C5989BE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206365C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360367A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D168BA3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</w:tcPr>
          <w:p w14:paraId="04F7B13A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</w:tr>
      <w:tr w:rsidR="00F14B92" w:rsidRPr="00720D1D" w14:paraId="5896D9FF" w14:textId="77777777" w:rsidTr="0087696E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15A72327" w14:textId="54926823" w:rsidR="00F14B92" w:rsidRDefault="00C840B2" w:rsidP="00F14B92">
            <w:pPr>
              <w:pStyle w:val="TF-TEXTOQUADRO"/>
            </w:pPr>
            <w:r w:rsidRPr="003645AC">
              <w:t>teste</w:t>
            </w:r>
            <w:r>
              <w:t>s</w:t>
            </w:r>
            <w:r w:rsidRPr="003645AC">
              <w:t xml:space="preserve"> </w:t>
            </w:r>
            <w:r>
              <w:t>da aplicação web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7FC4125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35C0833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B36B9C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342CC5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EA64705" w14:textId="77777777" w:rsidR="00F14B92" w:rsidRPr="00720D1D" w:rsidRDefault="00F14B92" w:rsidP="00F14B92">
            <w:pPr>
              <w:pStyle w:val="TF-TEXTOQUADROCentralizado"/>
              <w:jc w:val="left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BFF99A1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7B5976C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7ECD38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793C605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6B207E36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7E3CFB53" w14:textId="77777777" w:rsidR="00EC68E9" w:rsidRPr="007A1883" w:rsidRDefault="00EC68E9" w:rsidP="00424AD5">
      <w:pPr>
        <w:pStyle w:val="Ttulo1"/>
      </w:pPr>
      <w:r>
        <w:t>REVISÃO BIBLIOGRÁFICA</w:t>
      </w:r>
    </w:p>
    <w:p w14:paraId="1F5BE5EC" w14:textId="5A8F4FFC" w:rsidR="00874A93" w:rsidRDefault="00874A93" w:rsidP="009553EB">
      <w:pPr>
        <w:pStyle w:val="TF-TEXTO"/>
      </w:pPr>
      <w:r>
        <w:t xml:space="preserve">Neste capítulo será abordado brevemente os principais assuntos que fundamentarão o estudo a ser realizado: </w:t>
      </w:r>
      <w:r w:rsidR="00344A9B">
        <w:t>reabilitação respiratóri</w:t>
      </w:r>
      <w:ins w:id="79" w:author="Andreza Sartori" w:date="2021-05-03T21:43:00Z">
        <w:r w:rsidR="00C36542">
          <w:t>a</w:t>
        </w:r>
      </w:ins>
      <w:del w:id="80" w:author="Andreza Sartori" w:date="2021-05-03T21:43:00Z">
        <w:r w:rsidR="00344A9B" w:rsidDel="00C36542">
          <w:delText>o</w:delText>
        </w:r>
      </w:del>
      <w:r w:rsidR="00344A9B">
        <w:t xml:space="preserve"> e </w:t>
      </w:r>
      <w:r w:rsidR="0058383E" w:rsidRPr="00035634">
        <w:t>medição do PEF</w:t>
      </w:r>
      <w:r w:rsidR="0058383E">
        <w:t>.</w:t>
      </w:r>
    </w:p>
    <w:p w14:paraId="56897ECD" w14:textId="0E338A54" w:rsidR="00C93952" w:rsidRDefault="00C93952" w:rsidP="00C93952">
      <w:pPr>
        <w:pStyle w:val="TF-TEXTO"/>
      </w:pPr>
      <w:r>
        <w:t>A reabilitação respiratória ou reabilitação pulmonar é um conjunto de exercícios que são realizados por um fisioterapeuta, pacientes que são portadores de doenças respiratórias como asma, bronquite e COVID-19 são submetidos à uma reabilitação respiratória com o objetivo de melhorar o seu estado respiratório e aumentar a qualidade de vida, a performance em atividades que envolvem esforço físico e tentar evitar crises respiratórias. A reabilitação respiratória começa com uma avaliação física do paciente</w:t>
      </w:r>
      <w:r w:rsidR="00AB1DCB">
        <w:t>.</w:t>
      </w:r>
      <w:r>
        <w:t xml:space="preserve"> </w:t>
      </w:r>
      <w:r w:rsidR="00AB1DCB">
        <w:t>O</w:t>
      </w:r>
      <w:r>
        <w:t xml:space="preserve"> fisioterapeuta realiza testes usando exercícios com uma carga qualquer, com o objetivo de calcular a carga tolerada pelo paciente</w:t>
      </w:r>
      <w:del w:id="81" w:author="Andreza Sartori" w:date="2021-05-03T21:47:00Z">
        <w:r w:rsidDel="005D5302">
          <w:delText xml:space="preserve">, </w:delText>
        </w:r>
      </w:del>
      <w:ins w:id="82" w:author="Andreza Sartori" w:date="2021-05-03T21:47:00Z">
        <w:r w:rsidR="005D5302">
          <w:t xml:space="preserve">. </w:t>
        </w:r>
      </w:ins>
      <w:del w:id="83" w:author="Andreza Sartori" w:date="2021-05-03T21:47:00Z">
        <w:r w:rsidDel="005D5302">
          <w:delText>a</w:delText>
        </w:r>
      </w:del>
      <w:ins w:id="84" w:author="Andreza Sartori" w:date="2021-05-03T21:47:00Z">
        <w:r w:rsidR="005D5302">
          <w:t>A</w:t>
        </w:r>
      </w:ins>
      <w:r>
        <w:t xml:space="preserve"> duração desses </w:t>
      </w:r>
      <w:r>
        <w:lastRenderedPageBreak/>
        <w:t xml:space="preserve">exercícios é de 3 meses com 3 sessões por semana. As sessões são compostas de exercícios aeróbicos em esteira ou bicicleta, exercícios de fortalecimento muscular, alongamentos da musculatura. Quando necessário o paciente é submetido à suplementação de oxigênio e ventilação não invasiva durante o treinamento. Para a verificação da evolução do paciente é </w:t>
      </w:r>
      <w:del w:id="85" w:author="Andreza Sartori" w:date="2021-05-03T21:50:00Z">
        <w:r w:rsidDel="00BA5532">
          <w:delText>usad</w:delText>
        </w:r>
      </w:del>
      <w:ins w:id="86" w:author="Andreza Sartori" w:date="2021-05-03T21:50:00Z">
        <w:r w:rsidR="00897E2D">
          <w:t xml:space="preserve"> </w:t>
        </w:r>
        <w:r w:rsidR="00BA5532">
          <w:t>utiliz</w:t>
        </w:r>
        <w:r w:rsidR="00897E2D">
          <w:t>ad</w:t>
        </w:r>
        <w:r w:rsidR="00BA5532">
          <w:t>a</w:t>
        </w:r>
        <w:r w:rsidR="00897E2D">
          <w:t xml:space="preserve"> </w:t>
        </w:r>
      </w:ins>
      <w:del w:id="87" w:author="Andreza Sartori" w:date="2021-05-03T21:50:00Z">
        <w:r w:rsidDel="00BA5532">
          <w:delText>o</w:delText>
        </w:r>
      </w:del>
      <w:r>
        <w:t xml:space="preserve"> a ferramenta de medição de pico de fluxo expiratório, com o objetivo de adaptar ou intensificar o treinamento conforme a resposta do paciente (</w:t>
      </w:r>
      <w:r w:rsidR="00B86395">
        <w:t xml:space="preserve">HOSPITAL ISRAELITA ALBERT EINSTEIN, </w:t>
      </w:r>
      <w:r>
        <w:t>2020).</w:t>
      </w:r>
    </w:p>
    <w:p w14:paraId="4745C1EF" w14:textId="6266D396" w:rsidR="00B73735" w:rsidRDefault="00C93952" w:rsidP="00C93952">
      <w:pPr>
        <w:pStyle w:val="TF-TEXTO"/>
      </w:pPr>
      <w:commentRangeStart w:id="88"/>
      <w:r>
        <w:t xml:space="preserve"> </w:t>
      </w:r>
      <w:r w:rsidR="001511FF">
        <w:t xml:space="preserve">Segundo </w:t>
      </w:r>
      <w:r w:rsidR="001511FF" w:rsidRPr="00077C2D">
        <w:t xml:space="preserve">Garnis, </w:t>
      </w:r>
      <w:proofErr w:type="spellStart"/>
      <w:r w:rsidR="001511FF" w:rsidRPr="00077C2D">
        <w:t>Yulianto</w:t>
      </w:r>
      <w:proofErr w:type="spellEnd"/>
      <w:r w:rsidR="001511FF" w:rsidRPr="00077C2D">
        <w:t xml:space="preserve"> e </w:t>
      </w:r>
      <w:proofErr w:type="spellStart"/>
      <w:r w:rsidR="001511FF" w:rsidRPr="00077C2D">
        <w:t>Hamzah</w:t>
      </w:r>
      <w:proofErr w:type="spellEnd"/>
      <w:r w:rsidR="001511FF" w:rsidRPr="00077C2D">
        <w:t xml:space="preserve"> (2019)</w:t>
      </w:r>
      <w:r w:rsidR="001511FF">
        <w:t>, o</w:t>
      </w:r>
      <w:r w:rsidR="0045207D">
        <w:t xml:space="preserve"> medidor de pico de expiratório é uma ferramenta usada para medir o valor de maior força de respiração ou a capacidade de uma pessoa de soprar ar de dentro dos pulmões. O valor de medição serve para identifica</w:t>
      </w:r>
      <w:r w:rsidR="002459CD">
        <w:t>r</w:t>
      </w:r>
      <w:r w:rsidR="0045207D">
        <w:t xml:space="preserve"> a presença e o grau de obstrução respiratória.</w:t>
      </w:r>
      <w:commentRangeEnd w:id="88"/>
      <w:r w:rsidR="003A565B">
        <w:rPr>
          <w:rStyle w:val="Refdecomentrio"/>
        </w:rPr>
        <w:commentReference w:id="88"/>
      </w:r>
    </w:p>
    <w:p w14:paraId="563972AC" w14:textId="2867883D" w:rsidR="00B73735" w:rsidRDefault="00C2501A" w:rsidP="00C2501A">
      <w:pPr>
        <w:pStyle w:val="TF-TEXTO"/>
      </w:pPr>
      <w:commentRangeStart w:id="89"/>
      <w:r>
        <w:t>A técnica de medição do PFE começa pela colocação de um bocal descartável no medidor e verificar se a agulha indicadora está no ponto zero da escala, segurar o medidor na horizontal de maneira que não impeça o movimento da agulha e não cubra a escala de medição</w:t>
      </w:r>
      <w:r w:rsidR="00A66A5F">
        <w:t>.</w:t>
      </w:r>
      <w:r>
        <w:t xml:space="preserve"> </w:t>
      </w:r>
      <w:commentRangeEnd w:id="89"/>
      <w:r w:rsidR="00897E2D">
        <w:rPr>
          <w:rStyle w:val="Refdecomentrio"/>
        </w:rPr>
        <w:commentReference w:id="89"/>
      </w:r>
      <w:r w:rsidR="00A66A5F">
        <w:t>O</w:t>
      </w:r>
      <w:r>
        <w:t xml:space="preserve"> paciente deve estar sentado e com o tronco reto olhando para frente e inspirar profundamente até que não seja mais possível encher os pulmões de ar, colocar o medidor na boca entre os dentes com a língua abaixo do bocal e fechar os lábios firmemente de forma que não escape o ar pelas laterais, e então o paciente deve assoprar rápido e forte até que não tenha mais ar nos pulmões</w:t>
      </w:r>
      <w:r w:rsidR="00645E5F">
        <w:t>. Depois disso,</w:t>
      </w:r>
      <w:r>
        <w:t xml:space="preserve"> a leitura poderá ser feita e então a agulha indicadora deverá ser recolocada no ponto zero (</w:t>
      </w:r>
      <w:commentRangeStart w:id="90"/>
      <w:r w:rsidR="00B86395">
        <w:t xml:space="preserve">FRADE, </w:t>
      </w:r>
      <w:r>
        <w:t>2016</w:t>
      </w:r>
      <w:commentRangeEnd w:id="90"/>
      <w:r w:rsidR="003164C4">
        <w:rPr>
          <w:rStyle w:val="Refdecomentrio"/>
        </w:rPr>
        <w:commentReference w:id="90"/>
      </w:r>
      <w:r>
        <w:t>).</w:t>
      </w:r>
    </w:p>
    <w:p w14:paraId="6BD54095" w14:textId="34473360" w:rsidR="00451B94" w:rsidRPr="00E61124" w:rsidRDefault="00451B94" w:rsidP="00F83A19">
      <w:pPr>
        <w:pStyle w:val="TF-refernciasbibliogrficasTTULO"/>
        <w:rPr>
          <w:lang w:val="en-US"/>
        </w:rPr>
      </w:pPr>
      <w:bookmarkStart w:id="91" w:name="_Toc351015602"/>
      <w:bookmarkEnd w:id="45"/>
      <w:bookmarkEnd w:id="46"/>
      <w:bookmarkEnd w:id="47"/>
      <w:bookmarkEnd w:id="48"/>
      <w:bookmarkEnd w:id="49"/>
      <w:bookmarkEnd w:id="50"/>
      <w:bookmarkEnd w:id="51"/>
      <w:r w:rsidRPr="00E61124">
        <w:rPr>
          <w:lang w:val="en-US"/>
        </w:rPr>
        <w:t>Referências</w:t>
      </w:r>
      <w:bookmarkEnd w:id="91"/>
    </w:p>
    <w:p w14:paraId="57A89409" w14:textId="47E0FD63" w:rsidR="0025571F" w:rsidRPr="00C34D91" w:rsidRDefault="007C3331" w:rsidP="007C3331">
      <w:pPr>
        <w:pStyle w:val="TF-REFERNCIASITEM0"/>
        <w:rPr>
          <w:lang w:val="en-US"/>
        </w:rPr>
      </w:pPr>
      <w:r w:rsidRPr="00E61124">
        <w:rPr>
          <w:lang w:val="en-US"/>
        </w:rPr>
        <w:t xml:space="preserve">ANAND, Aneesh. </w:t>
      </w:r>
      <w:r w:rsidR="0069438B" w:rsidRPr="00E61124">
        <w:rPr>
          <w:b/>
          <w:bCs/>
          <w:lang w:val="en-US"/>
        </w:rPr>
        <w:t>Bayesian models for screening and diagnosis of pulmonary disease</w:t>
      </w:r>
      <w:r w:rsidRPr="00E61124">
        <w:rPr>
          <w:lang w:val="en-US"/>
        </w:rPr>
        <w:t xml:space="preserve">. </w:t>
      </w:r>
      <w:r w:rsidRPr="00C34D91">
        <w:rPr>
          <w:lang w:val="en-US"/>
        </w:rPr>
        <w:t xml:space="preserve">2018. 107 f. </w:t>
      </w:r>
      <w:proofErr w:type="spellStart"/>
      <w:r w:rsidRPr="00C34D91">
        <w:rPr>
          <w:lang w:val="en-US"/>
        </w:rPr>
        <w:t>Dissertação</w:t>
      </w:r>
      <w:proofErr w:type="spellEnd"/>
      <w:r w:rsidRPr="00C34D91">
        <w:rPr>
          <w:lang w:val="en-US"/>
        </w:rPr>
        <w:t xml:space="preserve"> (</w:t>
      </w:r>
      <w:proofErr w:type="spellStart"/>
      <w:r w:rsidRPr="00C34D91">
        <w:rPr>
          <w:lang w:val="en-US"/>
        </w:rPr>
        <w:t>Mestrado</w:t>
      </w:r>
      <w:proofErr w:type="spellEnd"/>
      <w:r w:rsidRPr="00C34D91">
        <w:rPr>
          <w:lang w:val="en-US"/>
        </w:rPr>
        <w:t xml:space="preserve"> </w:t>
      </w:r>
      <w:proofErr w:type="spellStart"/>
      <w:r w:rsidRPr="00C34D91">
        <w:rPr>
          <w:lang w:val="en-US"/>
        </w:rPr>
        <w:t>em</w:t>
      </w:r>
      <w:proofErr w:type="spellEnd"/>
      <w:r w:rsidRPr="00C34D91">
        <w:rPr>
          <w:lang w:val="en-US"/>
        </w:rPr>
        <w:t xml:space="preserve"> </w:t>
      </w:r>
      <w:proofErr w:type="spellStart"/>
      <w:r w:rsidRPr="00C34D91">
        <w:rPr>
          <w:lang w:val="en-US"/>
        </w:rPr>
        <w:t>Engenharia</w:t>
      </w:r>
      <w:proofErr w:type="spellEnd"/>
      <w:r w:rsidRPr="00C34D91">
        <w:rPr>
          <w:lang w:val="en-US"/>
        </w:rPr>
        <w:t xml:space="preserve"> </w:t>
      </w:r>
      <w:proofErr w:type="spellStart"/>
      <w:r w:rsidRPr="00C34D91">
        <w:rPr>
          <w:lang w:val="en-US"/>
        </w:rPr>
        <w:t>Elétrica</w:t>
      </w:r>
      <w:proofErr w:type="spellEnd"/>
      <w:r w:rsidRPr="00C34D91">
        <w:rPr>
          <w:lang w:val="en-US"/>
        </w:rPr>
        <w:t xml:space="preserve"> e </w:t>
      </w:r>
      <w:proofErr w:type="spellStart"/>
      <w:r w:rsidRPr="00C34D91">
        <w:rPr>
          <w:lang w:val="en-US"/>
        </w:rPr>
        <w:t>Ciência</w:t>
      </w:r>
      <w:proofErr w:type="spellEnd"/>
      <w:r w:rsidRPr="00C34D91">
        <w:rPr>
          <w:lang w:val="en-US"/>
        </w:rPr>
        <w:t xml:space="preserve"> da </w:t>
      </w:r>
      <w:proofErr w:type="spellStart"/>
      <w:r w:rsidRPr="00C34D91">
        <w:rPr>
          <w:lang w:val="en-US"/>
        </w:rPr>
        <w:t>Computação</w:t>
      </w:r>
      <w:proofErr w:type="spellEnd"/>
      <w:r w:rsidRPr="00C34D91">
        <w:rPr>
          <w:lang w:val="en-US"/>
        </w:rPr>
        <w:t>)</w:t>
      </w:r>
      <w:r w:rsidR="007530A2" w:rsidRPr="00C34D91">
        <w:rPr>
          <w:lang w:val="en-US"/>
        </w:rPr>
        <w:t xml:space="preserve"> - Department of Electrical Engineering and Computer Science</w:t>
      </w:r>
      <w:r w:rsidRPr="00C34D91">
        <w:rPr>
          <w:lang w:val="en-US"/>
        </w:rPr>
        <w:t>, Massachusetts Institute of Technology, Cambridge.</w:t>
      </w:r>
    </w:p>
    <w:p w14:paraId="2A0150DA" w14:textId="0294A81D" w:rsidR="00CA118D" w:rsidRDefault="00CA118D" w:rsidP="007C3331">
      <w:pPr>
        <w:pStyle w:val="TF-REFERNCIASITEM0"/>
      </w:pPr>
      <w:r>
        <w:t>DORJA</w:t>
      </w:r>
      <w:r w:rsidRPr="005A04B0">
        <w:t xml:space="preserve">. </w:t>
      </w:r>
      <w:proofErr w:type="spellStart"/>
      <w:r w:rsidR="005376B2" w:rsidRPr="005376B2">
        <w:rPr>
          <w:b/>
          <w:bCs/>
        </w:rPr>
        <w:t>Peak</w:t>
      </w:r>
      <w:proofErr w:type="spellEnd"/>
      <w:r w:rsidR="005376B2" w:rsidRPr="005376B2">
        <w:rPr>
          <w:b/>
          <w:bCs/>
        </w:rPr>
        <w:t xml:space="preserve"> </w:t>
      </w:r>
      <w:proofErr w:type="spellStart"/>
      <w:r w:rsidR="005376B2" w:rsidRPr="005376B2">
        <w:rPr>
          <w:b/>
          <w:bCs/>
        </w:rPr>
        <w:t>Flow</w:t>
      </w:r>
      <w:proofErr w:type="spellEnd"/>
      <w:r w:rsidR="005376B2" w:rsidRPr="005376B2">
        <w:rPr>
          <w:b/>
          <w:bCs/>
        </w:rPr>
        <w:t xml:space="preserve"> Medidor de Fluxo Expiratório</w:t>
      </w:r>
      <w:r w:rsidRPr="005A04B0">
        <w:t>. [S.I] [</w:t>
      </w:r>
      <w:commentRangeStart w:id="92"/>
      <w:r w:rsidRPr="005A04B0">
        <w:t>2021?]</w:t>
      </w:r>
      <w:commentRangeEnd w:id="92"/>
      <w:r w:rsidR="003D05D0">
        <w:rPr>
          <w:rStyle w:val="Refdecomentrio"/>
        </w:rPr>
        <w:commentReference w:id="92"/>
      </w:r>
      <w:r w:rsidRPr="005A04B0">
        <w:t>. Disponível em: &lt;</w:t>
      </w:r>
      <w:r w:rsidR="001C3857" w:rsidRPr="001C3857">
        <w:t xml:space="preserve"> </w:t>
      </w:r>
      <w:r w:rsidR="001C3857" w:rsidRPr="00CA118D">
        <w:t>https://dorja.com.br/wp-content/uploads/2016/04/peak-flow-Medicate.pdf</w:t>
      </w:r>
      <w:r w:rsidRPr="005A04B0">
        <w:t>&gt; Acesso em: 14 abr. 2021</w:t>
      </w:r>
    </w:p>
    <w:p w14:paraId="0F0C2F80" w14:textId="3FF41C46" w:rsidR="007C3331" w:rsidRDefault="004631A1" w:rsidP="004631A1">
      <w:pPr>
        <w:pStyle w:val="TF-REFERNCIASITEM0"/>
      </w:pPr>
      <w:r>
        <w:t xml:space="preserve">FERNANDES, Fernanda E. </w:t>
      </w:r>
      <w:r w:rsidR="0069438B" w:rsidRPr="0069438B">
        <w:rPr>
          <w:b/>
          <w:bCs/>
        </w:rPr>
        <w:t xml:space="preserve">Efeito do treinamento muscular respiratório por meio do </w:t>
      </w:r>
      <w:proofErr w:type="spellStart"/>
      <w:r w:rsidR="0069438B" w:rsidRPr="0069438B">
        <w:rPr>
          <w:b/>
          <w:bCs/>
        </w:rPr>
        <w:t>manovacuômetro</w:t>
      </w:r>
      <w:proofErr w:type="spellEnd"/>
      <w:r w:rsidR="0069438B" w:rsidRPr="0069438B">
        <w:rPr>
          <w:b/>
          <w:bCs/>
        </w:rPr>
        <w:t xml:space="preserve"> e do </w:t>
      </w:r>
      <w:proofErr w:type="spellStart"/>
      <w:r w:rsidR="0069438B" w:rsidRPr="0069438B">
        <w:rPr>
          <w:b/>
          <w:bCs/>
        </w:rPr>
        <w:t>threshold</w:t>
      </w:r>
      <w:proofErr w:type="spellEnd"/>
      <w:r w:rsidR="0069438B" w:rsidRPr="0069438B">
        <w:rPr>
          <w:b/>
          <w:bCs/>
        </w:rPr>
        <w:t xml:space="preserve"> pep em pacientes hemiparéticos hospitalizados</w:t>
      </w:r>
      <w:r>
        <w:t>. 2007. 90 f. Dissertação (Mestrado em Engenharia Biomédica), Universidade De Mogi Das Cruzes, Mogi das Cruzes.</w:t>
      </w:r>
    </w:p>
    <w:p w14:paraId="12ED891E" w14:textId="6FC4F7B1" w:rsidR="00621D17" w:rsidRDefault="00621D17" w:rsidP="004631A1">
      <w:pPr>
        <w:pStyle w:val="TF-REFERNCIASITEM0"/>
      </w:pPr>
      <w:r>
        <w:t>FRADE, J</w:t>
      </w:r>
      <w:r w:rsidR="00274459">
        <w:t>osélia</w:t>
      </w:r>
      <w:r>
        <w:t xml:space="preserve">. C. Q. P. </w:t>
      </w:r>
      <w:r w:rsidR="001310C1" w:rsidRPr="001310C1">
        <w:rPr>
          <w:b/>
          <w:bCs/>
        </w:rPr>
        <w:t>Desenvolvimento e avaliação de um programa educativo relativo à asma dedicado a farmacêuticos de uma rede de farmácias de Minas Gerais</w:t>
      </w:r>
      <w:r w:rsidR="001310C1">
        <w:t xml:space="preserve">. 2006. 208 f. Dissertação (Mestrado em Ciências da </w:t>
      </w:r>
      <w:proofErr w:type="gramStart"/>
      <w:r w:rsidR="001310C1">
        <w:t>Saúde)-</w:t>
      </w:r>
      <w:proofErr w:type="gramEnd"/>
      <w:r w:rsidR="001310C1">
        <w:t>Centro de Pesquisa René Rachou, Fundação Oswaldo Cruz, Belo Horizonte, 2006.</w:t>
      </w:r>
    </w:p>
    <w:p w14:paraId="503ABDA9" w14:textId="18A225E6" w:rsidR="004E0395" w:rsidRPr="00E61124" w:rsidRDefault="004E0395" w:rsidP="004631A1">
      <w:pPr>
        <w:pStyle w:val="TF-REFERNCIASITEM0"/>
        <w:rPr>
          <w:lang w:val="en-US"/>
        </w:rPr>
      </w:pPr>
      <w:commentRangeStart w:id="93"/>
      <w:r w:rsidRPr="00E61124">
        <w:rPr>
          <w:lang w:val="en-US"/>
        </w:rPr>
        <w:t xml:space="preserve">GARNIS, Nadiya; HAMZAH, </w:t>
      </w:r>
      <w:proofErr w:type="spellStart"/>
      <w:r w:rsidRPr="00E61124">
        <w:rPr>
          <w:lang w:val="en-US"/>
        </w:rPr>
        <w:t>Torib</w:t>
      </w:r>
      <w:proofErr w:type="spellEnd"/>
      <w:r w:rsidRPr="00E61124">
        <w:rPr>
          <w:lang w:val="en-US"/>
        </w:rPr>
        <w:t>; YULIANTO</w:t>
      </w:r>
      <w:commentRangeStart w:id="94"/>
      <w:r w:rsidRPr="00E61124">
        <w:rPr>
          <w:b/>
          <w:bCs/>
          <w:lang w:val="en-US"/>
        </w:rPr>
        <w:t xml:space="preserve">, </w:t>
      </w:r>
      <w:proofErr w:type="spellStart"/>
      <w:r w:rsidRPr="00E61124">
        <w:rPr>
          <w:b/>
          <w:bCs/>
          <w:lang w:val="en-US"/>
        </w:rPr>
        <w:t>Endro</w:t>
      </w:r>
      <w:proofErr w:type="spellEnd"/>
      <w:r w:rsidRPr="00E61124">
        <w:rPr>
          <w:b/>
          <w:bCs/>
          <w:lang w:val="en-US"/>
        </w:rPr>
        <w:t xml:space="preserve">. </w:t>
      </w:r>
      <w:commentRangeEnd w:id="94"/>
      <w:r w:rsidR="00C32962">
        <w:rPr>
          <w:rStyle w:val="Refdecomentrio"/>
        </w:rPr>
        <w:commentReference w:id="94"/>
      </w:r>
      <w:r w:rsidRPr="00E61124">
        <w:rPr>
          <w:b/>
          <w:bCs/>
          <w:lang w:val="en-US"/>
        </w:rPr>
        <w:t xml:space="preserve">Peak Flow Meter Equipped with Inspection Results Indicator. </w:t>
      </w:r>
      <w:commentRangeEnd w:id="93"/>
      <w:r w:rsidR="0026751E">
        <w:rPr>
          <w:rStyle w:val="Refdecomentrio"/>
        </w:rPr>
        <w:commentReference w:id="93"/>
      </w:r>
      <w:r w:rsidRPr="00E61124">
        <w:rPr>
          <w:b/>
          <w:bCs/>
          <w:lang w:val="en-US"/>
        </w:rPr>
        <w:t>Journal of Electronics</w:t>
      </w:r>
      <w:r w:rsidRPr="00E61124">
        <w:rPr>
          <w:lang w:val="en-US"/>
        </w:rPr>
        <w:t xml:space="preserve">, Electromedical, and Medical Informatics, Indonesia, v. 2, n. 1, p. 7-12, </w:t>
      </w:r>
      <w:proofErr w:type="spellStart"/>
      <w:r w:rsidRPr="00E61124">
        <w:rPr>
          <w:lang w:val="en-US"/>
        </w:rPr>
        <w:t>jan.</w:t>
      </w:r>
      <w:proofErr w:type="spellEnd"/>
      <w:r w:rsidRPr="00E61124">
        <w:rPr>
          <w:lang w:val="en-US"/>
        </w:rPr>
        <w:t xml:space="preserve"> 2020.</w:t>
      </w:r>
    </w:p>
    <w:p w14:paraId="1CB94A54" w14:textId="47CD8D79" w:rsidR="00621D17" w:rsidRDefault="00621D17" w:rsidP="004631A1">
      <w:pPr>
        <w:pStyle w:val="TF-REFERNCIASITEM0"/>
      </w:pPr>
      <w:r w:rsidRPr="00106DE7">
        <w:t xml:space="preserve">HOSPITAL ISRAELITA ALBERT EINSTEIN. </w:t>
      </w:r>
      <w:r w:rsidRPr="00A2435D">
        <w:rPr>
          <w:b/>
          <w:bCs/>
        </w:rPr>
        <w:t>Reabilitação Pulmonar</w:t>
      </w:r>
      <w:r w:rsidRPr="00106DE7">
        <w:t>. [S.I] [2020?]. Disponível em: &lt;https://www.einstein.br/estrutura/reabilitacao/programas/reabilitacao-pulmonar&gt; Acesso em: 18 abr. 2021.</w:t>
      </w:r>
    </w:p>
    <w:p w14:paraId="263F87AC" w14:textId="5B2E23AB" w:rsidR="00621D17" w:rsidRDefault="00621D17" w:rsidP="007C3331">
      <w:pPr>
        <w:pStyle w:val="TF-REFERNCIASITEM0"/>
      </w:pPr>
      <w:r>
        <w:t xml:space="preserve">MINISTÉRIO DA SAÚDE. </w:t>
      </w:r>
      <w:r w:rsidRPr="002D62F5">
        <w:rPr>
          <w:b/>
          <w:bCs/>
        </w:rPr>
        <w:t>Sobre a doença (COVID-19)</w:t>
      </w:r>
      <w:r>
        <w:t>. [S.I] [2020?]. Disponível em: &lt;https://coronavirus.saude.gov.br/sobre-a-</w:t>
      </w:r>
      <w:proofErr w:type="spellStart"/>
      <w:r>
        <w:t>doenca</w:t>
      </w:r>
      <w:proofErr w:type="spellEnd"/>
      <w:r>
        <w:t>&gt; Acesso em: 16 abr. 2021.</w:t>
      </w:r>
    </w:p>
    <w:p w14:paraId="148D28AC" w14:textId="3E7BDA37" w:rsidR="007C3331" w:rsidRDefault="00C21699" w:rsidP="007C3331">
      <w:pPr>
        <w:pStyle w:val="TF-REFERNCIASITEM0"/>
      </w:pPr>
      <w:r w:rsidRPr="00C21699">
        <w:t xml:space="preserve">OMRON. </w:t>
      </w:r>
      <w:r w:rsidR="00176C4A" w:rsidRPr="00425DE8">
        <w:rPr>
          <w:b/>
          <w:bCs/>
        </w:rPr>
        <w:t>Entenda tudo sobre as principais doenças respiratórias e como se livrar das crises</w:t>
      </w:r>
      <w:r w:rsidRPr="00C21699">
        <w:t>. [S.I] [2020?]. Disponível em: &lt;https://conteudo.omronbrasil.com/</w:t>
      </w:r>
      <w:proofErr w:type="spellStart"/>
      <w:r w:rsidRPr="00C21699">
        <w:t>doencas-respiratorias</w:t>
      </w:r>
      <w:proofErr w:type="spellEnd"/>
      <w:r w:rsidRPr="00C21699">
        <w:t>&gt; Acesso em: 14 abr. 2021.</w:t>
      </w:r>
    </w:p>
    <w:p w14:paraId="3065B48A" w14:textId="13C3A8ED" w:rsidR="00621D17" w:rsidRDefault="00621D17" w:rsidP="0025571F">
      <w:pPr>
        <w:pStyle w:val="TF-REFERNCIASITEM0"/>
      </w:pPr>
      <w:r w:rsidRPr="005A04B0">
        <w:t>SANAR</w:t>
      </w:r>
      <w:r w:rsidR="001C3857">
        <w:t>MED</w:t>
      </w:r>
      <w:r w:rsidRPr="005A04B0">
        <w:t xml:space="preserve">. </w:t>
      </w:r>
      <w:proofErr w:type="spellStart"/>
      <w:r w:rsidRPr="00425DE8">
        <w:rPr>
          <w:b/>
          <w:bCs/>
        </w:rPr>
        <w:t>Peak</w:t>
      </w:r>
      <w:proofErr w:type="spellEnd"/>
      <w:r w:rsidRPr="00425DE8">
        <w:rPr>
          <w:b/>
          <w:bCs/>
        </w:rPr>
        <w:t xml:space="preserve"> </w:t>
      </w:r>
      <w:proofErr w:type="spellStart"/>
      <w:r w:rsidRPr="00425DE8">
        <w:rPr>
          <w:b/>
          <w:bCs/>
        </w:rPr>
        <w:t>flow</w:t>
      </w:r>
      <w:proofErr w:type="spellEnd"/>
      <w:r w:rsidRPr="00425DE8">
        <w:rPr>
          <w:b/>
          <w:bCs/>
        </w:rPr>
        <w:t xml:space="preserve"> meter em tempos de covid-19</w:t>
      </w:r>
      <w:r w:rsidRPr="005A04B0">
        <w:t>. [S.I] [2021?]. Disponível em: &lt;https://www.sanarmed.com/peak-flow-meter-em-tempos-de-covid-19-colunistas&gt; Acesso em: 14 abr. 2021.</w:t>
      </w:r>
    </w:p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8"/>
          <w:headerReference w:type="first" r:id="rId19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33FC174E" w:rsidR="00320BFA" w:rsidRPr="00320BFA" w:rsidRDefault="00320BFA" w:rsidP="00320BFA">
      <w:pPr>
        <w:pStyle w:val="TF-xAvalLINHA"/>
      </w:pPr>
      <w:r w:rsidRPr="00320BFA">
        <w:t>Acadêmico:</w:t>
      </w:r>
      <w:r w:rsidR="005A6906">
        <w:t xml:space="preserve"> </w:t>
      </w:r>
      <w:r w:rsidR="005A6906" w:rsidRPr="005A6906">
        <w:rPr>
          <w:u w:val="single"/>
        </w:rPr>
        <w:t>Marcelo Luiz Jung</w:t>
      </w:r>
      <w:r w:rsidRPr="00320BFA">
        <w:tab/>
      </w:r>
    </w:p>
    <w:p w14:paraId="3F54DE5E" w14:textId="21A0F1AE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C34D91">
        <w:t>Andreza Sartori</w:t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D80FF7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D80FF7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D80FF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D80FF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D80FF7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D80FF7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D80FF7">
            <w:pPr>
              <w:pStyle w:val="TF-xAvalITEMTABELA"/>
            </w:pPr>
            <w:r w:rsidRPr="00CA118D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D80FF7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29D590AD" w:rsidR="00613B57" w:rsidRPr="00320BFA" w:rsidRDefault="00712683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D80FF7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D80FF7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3358EB50" w:rsidR="00613B57" w:rsidRPr="00320BFA" w:rsidRDefault="00712683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D80FF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D80FF7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4642E2C6" w:rsidR="00613B57" w:rsidRPr="00320BFA" w:rsidRDefault="00712683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D80FF7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D80FF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2961E636" w:rsidR="00613B57" w:rsidRPr="00320BFA" w:rsidRDefault="00712683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D80FF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D80FF7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4DC61B54" w:rsidR="00613B57" w:rsidRPr="00320BFA" w:rsidRDefault="00CC0026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D80FF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D80FF7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04C8B107" w:rsidR="00613B57" w:rsidRPr="00320BFA" w:rsidRDefault="00CC0026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D80FF7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D80FF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07613347" w:rsidR="00613B57" w:rsidRPr="00320BFA" w:rsidRDefault="00CC0026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D80FF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D80FF7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5DE9353D" w:rsidR="00613B57" w:rsidRPr="00320BFA" w:rsidRDefault="00CC0026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D80FF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D80FF7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0E75E6C5" w:rsidR="00613B57" w:rsidRPr="00801036" w:rsidRDefault="00CC0026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D80FF7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D80FF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D80FF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4D0D44EC" w:rsidR="00613B57" w:rsidRPr="00320BFA" w:rsidRDefault="00CC0026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D80FF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D80FF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0B62DE00" w:rsidR="00613B57" w:rsidRPr="00320BFA" w:rsidRDefault="00B169D6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D80FF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D80FF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3D283A63" w:rsidR="00613B57" w:rsidRPr="00320BFA" w:rsidRDefault="00B169D6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D80FF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D80FF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281C552D" w:rsidR="00613B57" w:rsidRPr="00320BFA" w:rsidRDefault="00386AC7" w:rsidP="00D80FF7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D80FF7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D80FF7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D80FF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D80FF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4B54CB05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00B27D91" w:rsidR="00613B57" w:rsidRPr="00320BFA" w:rsidRDefault="00B169D6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D80FF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D80FF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37B8C961" w:rsidR="00613B57" w:rsidRPr="00320BFA" w:rsidRDefault="00386AC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D80FF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D80FF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2BC97B43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6D6D959A" w:rsidR="00613B57" w:rsidRPr="00320BFA" w:rsidRDefault="00712683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EB692B8" w14:textId="3D0638A1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6B1BE9">
        <w:t>03/05/2021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28F55B8F" w:rsidR="0000224C" w:rsidRPr="00320BFA" w:rsidRDefault="0000224C" w:rsidP="0000224C">
      <w:pPr>
        <w:pStyle w:val="TF-xAvalLINHA"/>
      </w:pPr>
      <w:r w:rsidRPr="00320BFA">
        <w:t>Acadêmico:</w:t>
      </w:r>
      <w:r w:rsidR="005A6906">
        <w:t xml:space="preserve"> </w:t>
      </w:r>
      <w:r w:rsidR="005A6906" w:rsidRPr="005A6906">
        <w:rPr>
          <w:u w:val="single"/>
        </w:rPr>
        <w:t>Marcelo Luiz Jung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20"/>
      <w:footerReference w:type="default" r:id="rId21"/>
      <w:headerReference w:type="first" r:id="rId2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Andreza Sartori" w:date="2021-05-03T19:46:00Z" w:initials="AS">
    <w:p w14:paraId="700B0EF6" w14:textId="4620F536" w:rsidR="003164C4" w:rsidRDefault="003164C4">
      <w:pPr>
        <w:pStyle w:val="Textodecomentrio"/>
      </w:pPr>
      <w:r>
        <w:rPr>
          <w:rStyle w:val="Refdecomentrio"/>
        </w:rPr>
        <w:annotationRef/>
      </w:r>
      <w:r>
        <w:t>O ano na referência está 2016</w:t>
      </w:r>
    </w:p>
  </w:comment>
  <w:comment w:id="12" w:author="Andreza Sartori" w:date="2021-05-03T20:08:00Z" w:initials="AS">
    <w:p w14:paraId="2B6BF661" w14:textId="56276319" w:rsidR="00A067E7" w:rsidRDefault="00A067E7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14" w:author="Andreza Sartori" w:date="2021-05-03T20:08:00Z" w:initials="AS">
    <w:p w14:paraId="2CDE3DE1" w14:textId="7E7B9B32" w:rsidR="00220833" w:rsidRDefault="00220833">
      <w:pPr>
        <w:pStyle w:val="Textodecomentrio"/>
      </w:pPr>
      <w:r>
        <w:rPr>
          <w:rStyle w:val="Refdecomentrio"/>
        </w:rPr>
        <w:annotationRef/>
      </w:r>
      <w:r w:rsidRPr="00220833">
        <w:t>Erro de concordância de número.</w:t>
      </w:r>
    </w:p>
  </w:comment>
  <w:comment w:id="31" w:author="Andreza Sartori" w:date="2021-05-03T20:14:00Z" w:initials="AS">
    <w:p w14:paraId="4A072F92" w14:textId="5950D8D4" w:rsidR="002701B9" w:rsidRDefault="002701B9">
      <w:pPr>
        <w:pStyle w:val="Textodecomentrio"/>
      </w:pPr>
      <w:r>
        <w:rPr>
          <w:rStyle w:val="Refdecomentrio"/>
        </w:rPr>
        <w:annotationRef/>
      </w:r>
      <w:r>
        <w:t>Fonte?</w:t>
      </w:r>
    </w:p>
  </w:comment>
  <w:comment w:id="33" w:author="Andreza Sartori" w:date="2021-05-03T20:24:00Z" w:initials="AS">
    <w:p w14:paraId="67744947" w14:textId="28FC21EF" w:rsidR="00786394" w:rsidRDefault="00786394">
      <w:pPr>
        <w:pStyle w:val="Textodecomentrio"/>
      </w:pPr>
      <w:r>
        <w:rPr>
          <w:rStyle w:val="Refdecomentrio"/>
        </w:rPr>
        <w:annotationRef/>
      </w:r>
      <w:r>
        <w:t>Rever ano de referência</w:t>
      </w:r>
    </w:p>
  </w:comment>
  <w:comment w:id="34" w:author="Andreza Sartori" w:date="2021-05-03T20:16:00Z" w:initials="AS">
    <w:p w14:paraId="13B05EAB" w14:textId="6EDB7036" w:rsidR="006C00FD" w:rsidRDefault="006C00FD">
      <w:pPr>
        <w:pStyle w:val="Textodecomentrio"/>
      </w:pPr>
      <w:r>
        <w:rPr>
          <w:rStyle w:val="Refdecomentrio"/>
        </w:rPr>
        <w:annotationRef/>
      </w:r>
      <w:r w:rsidR="0064572C" w:rsidRPr="0064572C">
        <w:t>Rever a redação.</w:t>
      </w:r>
    </w:p>
  </w:comment>
  <w:comment w:id="35" w:author="Andreza Sartori" w:date="2021-05-03T20:17:00Z" w:initials="AS">
    <w:p w14:paraId="415A4A48" w14:textId="5FC8AB63" w:rsidR="00611FE8" w:rsidRDefault="00611FE8">
      <w:pPr>
        <w:pStyle w:val="Textodecomentrio"/>
      </w:pPr>
      <w:r>
        <w:rPr>
          <w:rStyle w:val="Refdecomentrio"/>
        </w:rPr>
        <w:annotationRef/>
      </w:r>
      <w:r w:rsidR="00CF72D3" w:rsidRPr="00CF72D3">
        <w:t>Não se faz parágrafo com uma única frase.</w:t>
      </w:r>
    </w:p>
  </w:comment>
  <w:comment w:id="37" w:author="Andreza Sartori" w:date="2021-05-03T20:17:00Z" w:initials="AS">
    <w:p w14:paraId="4365355B" w14:textId="5DA43463" w:rsidR="00EF6914" w:rsidRDefault="00EF6914">
      <w:pPr>
        <w:pStyle w:val="Textodecomentrio"/>
      </w:pPr>
      <w:r>
        <w:rPr>
          <w:rStyle w:val="Refdecomentrio"/>
        </w:rPr>
        <w:annotationRef/>
      </w:r>
      <w:r>
        <w:t>Não está aparecendo a borda superior da</w:t>
      </w:r>
      <w:r w:rsidR="005738A1">
        <w:t xml:space="preserve">s figuras. </w:t>
      </w:r>
      <w:r w:rsidR="009B25E4">
        <w:t>Rever todas.</w:t>
      </w:r>
    </w:p>
    <w:p w14:paraId="0FCDF23B" w14:textId="77777777" w:rsidR="00FD0A12" w:rsidRDefault="00FD0A12">
      <w:pPr>
        <w:pStyle w:val="Textodecomentrio"/>
      </w:pPr>
    </w:p>
    <w:p w14:paraId="7C0D30BD" w14:textId="679B4283" w:rsidR="00FD0A12" w:rsidRDefault="00FD0A12">
      <w:pPr>
        <w:pStyle w:val="Textodecomentrio"/>
      </w:pPr>
      <w:r>
        <w:t>A imagem está com uma qualidade ruim.</w:t>
      </w:r>
    </w:p>
  </w:comment>
  <w:comment w:id="38" w:author="Andreza Sartori" w:date="2021-05-03T20:21:00Z" w:initials="AS">
    <w:p w14:paraId="03234751" w14:textId="71D2A1B8" w:rsidR="00790801" w:rsidRDefault="00790801">
      <w:pPr>
        <w:pStyle w:val="Textodecomentrio"/>
      </w:pPr>
      <w:r>
        <w:rPr>
          <w:rStyle w:val="Refdecomentrio"/>
        </w:rPr>
        <w:annotationRef/>
      </w:r>
      <w:r w:rsidRPr="00790801">
        <w:t>Rever a redação.</w:t>
      </w:r>
    </w:p>
  </w:comment>
  <w:comment w:id="39" w:author="Andreza Sartori" w:date="2021-05-03T20:25:00Z" w:initials="AS">
    <w:p w14:paraId="48DD282E" w14:textId="074DC3FE" w:rsidR="00354239" w:rsidRDefault="00354239">
      <w:pPr>
        <w:pStyle w:val="Textodecomentrio"/>
      </w:pPr>
      <w:r>
        <w:rPr>
          <w:rStyle w:val="Refdecomentrio"/>
        </w:rPr>
        <w:annotationRef/>
      </w:r>
      <w:r>
        <w:t>O que significa?</w:t>
      </w:r>
    </w:p>
  </w:comment>
  <w:comment w:id="40" w:author="Andreza Sartori" w:date="2021-05-03T20:25:00Z" w:initials="AS">
    <w:p w14:paraId="7899994C" w14:textId="2AA64876" w:rsidR="008D5D9F" w:rsidRDefault="008D5D9F">
      <w:pPr>
        <w:pStyle w:val="Textodecomentrio"/>
      </w:pPr>
      <w:r>
        <w:rPr>
          <w:rStyle w:val="Refdecomentrio"/>
        </w:rPr>
        <w:annotationRef/>
      </w:r>
      <w:r w:rsidR="00CB221F" w:rsidRPr="00CB221F">
        <w:t>“e” é um conectivo de ligação entre ideias de uma mesma frase não de frases diferentes.</w:t>
      </w:r>
    </w:p>
  </w:comment>
  <w:comment w:id="42" w:author="Andreza Sartori" w:date="2021-05-03T20:30:00Z" w:initials="AS">
    <w:p w14:paraId="67F429C1" w14:textId="0CAD6E5A" w:rsidR="0021748F" w:rsidRDefault="0021748F">
      <w:pPr>
        <w:pStyle w:val="Textodecomentrio"/>
      </w:pPr>
      <w:r>
        <w:rPr>
          <w:rStyle w:val="Refdecomentrio"/>
        </w:rPr>
        <w:annotationRef/>
      </w:r>
      <w:r w:rsidR="004F5574">
        <w:t xml:space="preserve">Essas são fotos suas? </w:t>
      </w:r>
      <w:r w:rsidR="0054775B">
        <w:t>Precisa colocar a fonte.</w:t>
      </w:r>
    </w:p>
  </w:comment>
  <w:comment w:id="43" w:author="Andreza Sartori" w:date="2021-05-03T20:35:00Z" w:initials="AS">
    <w:p w14:paraId="58F5ED71" w14:textId="30ABE1E7" w:rsidR="00E87817" w:rsidRDefault="00E87817">
      <w:pPr>
        <w:pStyle w:val="Textodecomentrio"/>
      </w:pPr>
      <w:r>
        <w:rPr>
          <w:rStyle w:val="Refdecomentrio"/>
        </w:rPr>
        <w:annotationRef/>
      </w:r>
      <w:r w:rsidR="006C3CE0" w:rsidRPr="006C3CE0">
        <w:t>“e” é um conectivo de ligação entre ideias de uma mesma frase não de frases diferentes.</w:t>
      </w:r>
    </w:p>
  </w:comment>
  <w:comment w:id="53" w:author="Andreza Sartori" w:date="2021-05-03T20:49:00Z" w:initials="AS">
    <w:p w14:paraId="15E5F540" w14:textId="09ED30FC" w:rsidR="006B07C7" w:rsidRDefault="006B07C7">
      <w:pPr>
        <w:pStyle w:val="Textodecomentrio"/>
      </w:pPr>
      <w:r>
        <w:rPr>
          <w:rStyle w:val="Refdecomentrio"/>
        </w:rPr>
        <w:annotationRef/>
      </w:r>
      <w:r>
        <w:t>Isso já não foi mencionado no parágrafo anterior?</w:t>
      </w:r>
    </w:p>
  </w:comment>
  <w:comment w:id="54" w:author="Andreza Sartori" w:date="2021-05-03T20:55:00Z" w:initials="AS">
    <w:p w14:paraId="63F70CE1" w14:textId="4E2B0AEF" w:rsidR="00E86C8B" w:rsidRDefault="00E86C8B">
      <w:pPr>
        <w:pStyle w:val="Textodecomentrio"/>
      </w:pPr>
      <w:r>
        <w:rPr>
          <w:rStyle w:val="Refdecomentrio"/>
        </w:rPr>
        <w:annotationRef/>
      </w:r>
      <w:r>
        <w:t>O que é?</w:t>
      </w:r>
    </w:p>
  </w:comment>
  <w:comment w:id="69" w:author="Andreza Sartori" w:date="2021-05-03T21:02:00Z" w:initials="AS">
    <w:p w14:paraId="4B328E1C" w14:textId="2129826F" w:rsidR="00AB5A0C" w:rsidRDefault="00AB5A0C">
      <w:pPr>
        <w:pStyle w:val="Textodecomentrio"/>
      </w:pPr>
      <w:r>
        <w:rPr>
          <w:rStyle w:val="Refdecomentrio"/>
        </w:rPr>
        <w:annotationRef/>
      </w:r>
      <w:r w:rsidR="008C6DAD">
        <w:t xml:space="preserve">Só podes afirmar algo que já foi testado e tem resultados. Caso contrário </w:t>
      </w:r>
      <w:r w:rsidR="00907C62">
        <w:t>podes dizer que “tem potencial para facilitar”</w:t>
      </w:r>
      <w:r w:rsidR="008C6DAD">
        <w:t xml:space="preserve"> </w:t>
      </w:r>
    </w:p>
  </w:comment>
  <w:comment w:id="76" w:author="Andreza Sartori" w:date="2021-05-03T21:15:00Z" w:initials="AS">
    <w:p w14:paraId="34BC3C2A" w14:textId="2A2B2087" w:rsidR="00397EF4" w:rsidRDefault="00397EF4">
      <w:pPr>
        <w:pStyle w:val="Textodecomentrio"/>
      </w:pPr>
      <w:r>
        <w:rPr>
          <w:rStyle w:val="Refdecomentrio"/>
        </w:rPr>
        <w:annotationRef/>
      </w:r>
      <w:r w:rsidR="00DA79D4">
        <w:t>Reformular este requisito.</w:t>
      </w:r>
    </w:p>
  </w:comment>
  <w:comment w:id="88" w:author="Andreza Sartori" w:date="2021-05-03T21:48:00Z" w:initials="AS">
    <w:p w14:paraId="35BF27D5" w14:textId="79B5E5A4" w:rsidR="003A565B" w:rsidRDefault="003A565B">
      <w:pPr>
        <w:pStyle w:val="Textodecomentrio"/>
      </w:pPr>
      <w:r>
        <w:rPr>
          <w:rStyle w:val="Refdecomentrio"/>
        </w:rPr>
        <w:annotationRef/>
      </w:r>
      <w:r w:rsidR="008970C6">
        <w:t>Deve-se evitar fazer parágrafos muito curtos.</w:t>
      </w:r>
    </w:p>
  </w:comment>
  <w:comment w:id="89" w:author="Andreza Sartori" w:date="2021-05-03T21:50:00Z" w:initials="AS">
    <w:p w14:paraId="5BC16F6A" w14:textId="62530FF3" w:rsidR="00897E2D" w:rsidRDefault="00897E2D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90" w:author="Andreza Sartori" w:date="2021-05-03T19:47:00Z" w:initials="AS">
    <w:p w14:paraId="3F18AEF7" w14:textId="74FAD474" w:rsidR="003164C4" w:rsidRDefault="003164C4">
      <w:pPr>
        <w:pStyle w:val="Textodecomentrio"/>
      </w:pPr>
      <w:r>
        <w:rPr>
          <w:rStyle w:val="Refdecomentrio"/>
        </w:rPr>
        <w:annotationRef/>
      </w:r>
      <w:r>
        <w:t>O ano nas referências está 2016</w:t>
      </w:r>
    </w:p>
  </w:comment>
  <w:comment w:id="92" w:author="Andreza Sartori" w:date="2021-05-03T19:44:00Z" w:initials="AS">
    <w:p w14:paraId="0BADE3C5" w14:textId="1BF26271" w:rsidR="003D05D0" w:rsidRDefault="003D05D0">
      <w:pPr>
        <w:pStyle w:val="Textodecomentrio"/>
      </w:pPr>
      <w:r>
        <w:rPr>
          <w:rStyle w:val="Refdecomentrio"/>
        </w:rPr>
        <w:annotationRef/>
      </w:r>
      <w:r>
        <w:t>No próprio link diz aponta que o arquivo é de 2016</w:t>
      </w:r>
    </w:p>
  </w:comment>
  <w:comment w:id="94" w:author="Andreza Sartori" w:date="2021-05-03T20:23:00Z" w:initials="AS">
    <w:p w14:paraId="60ADE66E" w14:textId="31674DC9" w:rsidR="00C32962" w:rsidRDefault="00C32962">
      <w:pPr>
        <w:pStyle w:val="Textodecomentrio"/>
      </w:pPr>
      <w:r>
        <w:rPr>
          <w:rStyle w:val="Refdecomentrio"/>
        </w:rPr>
        <w:annotationRef/>
      </w:r>
      <w:r>
        <w:t>Tirar o negrito.</w:t>
      </w:r>
    </w:p>
  </w:comment>
  <w:comment w:id="93" w:author="Andreza Sartori" w:date="2021-05-03T19:52:00Z" w:initials="AS">
    <w:p w14:paraId="4F8BDF55" w14:textId="3F657791" w:rsidR="0026751E" w:rsidRDefault="0026751E">
      <w:pPr>
        <w:pStyle w:val="Textodecomentrio"/>
      </w:pPr>
      <w:r>
        <w:rPr>
          <w:rStyle w:val="Refdecomentrio"/>
        </w:rPr>
        <w:annotationRef/>
      </w:r>
      <w:r>
        <w:t>No texto você coloca essa refer</w:t>
      </w:r>
      <w:r w:rsidR="00324B37">
        <w:t>ê</w:t>
      </w:r>
      <w:r>
        <w:t xml:space="preserve">ncia como sendo </w:t>
      </w:r>
      <w:r w:rsidR="00324B37">
        <w:t>de 2019.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0B0EF6" w15:done="0"/>
  <w15:commentEx w15:paraId="2B6BF661" w15:done="0"/>
  <w15:commentEx w15:paraId="2CDE3DE1" w15:done="0"/>
  <w15:commentEx w15:paraId="4A072F92" w15:done="0"/>
  <w15:commentEx w15:paraId="67744947" w15:done="0"/>
  <w15:commentEx w15:paraId="13B05EAB" w15:done="0"/>
  <w15:commentEx w15:paraId="415A4A48" w15:done="0"/>
  <w15:commentEx w15:paraId="7C0D30BD" w15:done="0"/>
  <w15:commentEx w15:paraId="03234751" w15:done="0"/>
  <w15:commentEx w15:paraId="48DD282E" w15:done="0"/>
  <w15:commentEx w15:paraId="7899994C" w15:done="0"/>
  <w15:commentEx w15:paraId="67F429C1" w15:done="0"/>
  <w15:commentEx w15:paraId="58F5ED71" w15:done="0"/>
  <w15:commentEx w15:paraId="15E5F540" w15:done="0"/>
  <w15:commentEx w15:paraId="63F70CE1" w15:done="0"/>
  <w15:commentEx w15:paraId="4B328E1C" w15:done="0"/>
  <w15:commentEx w15:paraId="34BC3C2A" w15:done="0"/>
  <w15:commentEx w15:paraId="35BF27D5" w15:done="0"/>
  <w15:commentEx w15:paraId="5BC16F6A" w15:done="0"/>
  <w15:commentEx w15:paraId="3F18AEF7" w15:done="0"/>
  <w15:commentEx w15:paraId="0BADE3C5" w15:done="0"/>
  <w15:commentEx w15:paraId="60ADE66E" w15:done="0"/>
  <w15:commentEx w15:paraId="4F8BDF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AD1A5" w16cex:dateUtc="2021-05-03T22:46:00Z"/>
  <w16cex:commentExtensible w16cex:durableId="243AD6A9" w16cex:dateUtc="2021-05-03T23:08:00Z"/>
  <w16cex:commentExtensible w16cex:durableId="243AD6BE" w16cex:dateUtc="2021-05-03T23:08:00Z"/>
  <w16cex:commentExtensible w16cex:durableId="243AD83D" w16cex:dateUtc="2021-05-03T23:14:00Z"/>
  <w16cex:commentExtensible w16cex:durableId="243ADA73" w16cex:dateUtc="2021-05-03T23:24:00Z"/>
  <w16cex:commentExtensible w16cex:durableId="243AD897" w16cex:dateUtc="2021-05-03T23:16:00Z"/>
  <w16cex:commentExtensible w16cex:durableId="243AD8CF" w16cex:dateUtc="2021-05-03T23:17:00Z"/>
  <w16cex:commentExtensible w16cex:durableId="243AD8EE" w16cex:dateUtc="2021-05-03T23:17:00Z"/>
  <w16cex:commentExtensible w16cex:durableId="243AD9D3" w16cex:dateUtc="2021-05-03T23:21:00Z"/>
  <w16cex:commentExtensible w16cex:durableId="243ADAC0" w16cex:dateUtc="2021-05-03T23:25:00Z"/>
  <w16cex:commentExtensible w16cex:durableId="243ADAA7" w16cex:dateUtc="2021-05-03T23:25:00Z"/>
  <w16cex:commentExtensible w16cex:durableId="243ADBD6" w16cex:dateUtc="2021-05-03T23:30:00Z"/>
  <w16cex:commentExtensible w16cex:durableId="243ADD1F" w16cex:dateUtc="2021-05-03T23:35:00Z"/>
  <w16cex:commentExtensible w16cex:durableId="243AE073" w16cex:dateUtc="2021-05-03T23:49:00Z"/>
  <w16cex:commentExtensible w16cex:durableId="243AE1A5" w16cex:dateUtc="2021-05-03T23:55:00Z"/>
  <w16cex:commentExtensible w16cex:durableId="243AE365" w16cex:dateUtc="2021-05-04T00:02:00Z"/>
  <w16cex:commentExtensible w16cex:durableId="243AE684" w16cex:dateUtc="2021-05-04T00:15:00Z"/>
  <w16cex:commentExtensible w16cex:durableId="243AEE10" w16cex:dateUtc="2021-05-04T00:48:00Z"/>
  <w16cex:commentExtensible w16cex:durableId="243AEEC3" w16cex:dateUtc="2021-05-04T00:50:00Z"/>
  <w16cex:commentExtensible w16cex:durableId="243AD1C2" w16cex:dateUtc="2021-05-03T22:47:00Z"/>
  <w16cex:commentExtensible w16cex:durableId="243AD10F" w16cex:dateUtc="2021-05-03T22:44:00Z"/>
  <w16cex:commentExtensible w16cex:durableId="243ADA32" w16cex:dateUtc="2021-05-03T23:23:00Z"/>
  <w16cex:commentExtensible w16cex:durableId="243AD2F5" w16cex:dateUtc="2021-05-03T2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0B0EF6" w16cid:durableId="243AD1A5"/>
  <w16cid:commentId w16cid:paraId="2B6BF661" w16cid:durableId="243AD6A9"/>
  <w16cid:commentId w16cid:paraId="2CDE3DE1" w16cid:durableId="243AD6BE"/>
  <w16cid:commentId w16cid:paraId="4A072F92" w16cid:durableId="243AD83D"/>
  <w16cid:commentId w16cid:paraId="67744947" w16cid:durableId="243ADA73"/>
  <w16cid:commentId w16cid:paraId="13B05EAB" w16cid:durableId="243AD897"/>
  <w16cid:commentId w16cid:paraId="415A4A48" w16cid:durableId="243AD8CF"/>
  <w16cid:commentId w16cid:paraId="7C0D30BD" w16cid:durableId="243AD8EE"/>
  <w16cid:commentId w16cid:paraId="03234751" w16cid:durableId="243AD9D3"/>
  <w16cid:commentId w16cid:paraId="48DD282E" w16cid:durableId="243ADAC0"/>
  <w16cid:commentId w16cid:paraId="7899994C" w16cid:durableId="243ADAA7"/>
  <w16cid:commentId w16cid:paraId="67F429C1" w16cid:durableId="243ADBD6"/>
  <w16cid:commentId w16cid:paraId="58F5ED71" w16cid:durableId="243ADD1F"/>
  <w16cid:commentId w16cid:paraId="15E5F540" w16cid:durableId="243AE073"/>
  <w16cid:commentId w16cid:paraId="63F70CE1" w16cid:durableId="243AE1A5"/>
  <w16cid:commentId w16cid:paraId="4B328E1C" w16cid:durableId="243AE365"/>
  <w16cid:commentId w16cid:paraId="34BC3C2A" w16cid:durableId="243AE684"/>
  <w16cid:commentId w16cid:paraId="35BF27D5" w16cid:durableId="243AEE10"/>
  <w16cid:commentId w16cid:paraId="5BC16F6A" w16cid:durableId="243AEEC3"/>
  <w16cid:commentId w16cid:paraId="3F18AEF7" w16cid:durableId="243AD1C2"/>
  <w16cid:commentId w16cid:paraId="0BADE3C5" w16cid:durableId="243AD10F"/>
  <w16cid:commentId w16cid:paraId="60ADE66E" w16cid:durableId="243ADA32"/>
  <w16cid:commentId w16cid:paraId="4F8BDF55" w16cid:durableId="243AD2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FB180" w14:textId="77777777" w:rsidR="00CF6DFA" w:rsidRDefault="00CF6DFA">
      <w:r>
        <w:separator/>
      </w:r>
    </w:p>
  </w:endnote>
  <w:endnote w:type="continuationSeparator" w:id="0">
    <w:p w14:paraId="732E3AB9" w14:textId="77777777" w:rsidR="00CF6DFA" w:rsidRDefault="00CF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1E20" w14:textId="77777777" w:rsidR="00E04521" w:rsidRDefault="00E04521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DE51" w14:textId="77777777" w:rsidR="00E04521" w:rsidRPr="0000224C" w:rsidRDefault="00E04521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D8FEB" w14:textId="77777777" w:rsidR="00CF6DFA" w:rsidRDefault="00CF6DFA">
      <w:r>
        <w:separator/>
      </w:r>
    </w:p>
  </w:footnote>
  <w:footnote w:type="continuationSeparator" w:id="0">
    <w:p w14:paraId="03307110" w14:textId="77777777" w:rsidR="00CF6DFA" w:rsidRDefault="00CF6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47"/>
      <w:gridCol w:w="3415"/>
    </w:tblGrid>
    <w:tr w:rsidR="00E04521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E04521" w:rsidRDefault="00E04521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E04521" w14:paraId="668E8B00" w14:textId="77777777" w:rsidTr="008F2DC1">
      <w:tc>
        <w:tcPr>
          <w:tcW w:w="5778" w:type="dxa"/>
          <w:shd w:val="clear" w:color="auto" w:fill="auto"/>
        </w:tcPr>
        <w:p w14:paraId="79B53B8D" w14:textId="63D30CAC" w:rsidR="00E04521" w:rsidRPr="003C5262" w:rsidRDefault="00E04521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r w:rsidR="00A41EAB">
            <w:rPr>
              <w:rStyle w:val="Nmerodepgina"/>
            </w:rPr>
            <w:t>X</w:t>
          </w:r>
          <w:proofErr w:type="gramEnd"/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2D0A4280" w:rsidR="00E04521" w:rsidRDefault="00E04521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CC1A01">
            <w:rPr>
              <w:rStyle w:val="Nmerodepgina"/>
            </w:rPr>
            <w:t>2021</w:t>
          </w:r>
          <w:r w:rsidR="00962ADF">
            <w:rPr>
              <w:rStyle w:val="Nmerodepgina"/>
            </w:rPr>
            <w:t>.</w:t>
          </w:r>
          <w:r w:rsidR="00CC1A01">
            <w:rPr>
              <w:rStyle w:val="Nmerodepgina"/>
            </w:rPr>
            <w:t>1</w:t>
          </w:r>
        </w:p>
      </w:tc>
    </w:tr>
  </w:tbl>
  <w:p w14:paraId="05776BF3" w14:textId="77777777" w:rsidR="00E04521" w:rsidRDefault="00E0452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E04521" w:rsidRDefault="00E04521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E04521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E04521" w:rsidRDefault="00E04521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E04521" w:rsidRDefault="00E04521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E04521" w:rsidRDefault="00E04521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E04521" w:rsidRDefault="00E045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1">
      <w:start w:val="1"/>
      <w:numFmt w:val="none"/>
      <w:suff w:val="nothing"/>
      <w:lvlText w:val="-"/>
      <w:lvlJc w:val="left"/>
      <w:pPr>
        <w:tabs>
          <w:tab w:val="num" w:pos="0"/>
        </w:tabs>
        <w:ind w:left="1418" w:hanging="380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2">
      <w:start w:val="1"/>
      <w:numFmt w:val="none"/>
      <w:suff w:val="nothing"/>
      <w:lvlText w:val="-"/>
      <w:lvlJc w:val="left"/>
      <w:pPr>
        <w:tabs>
          <w:tab w:val="num" w:pos="0"/>
        </w:tabs>
        <w:ind w:left="1758" w:hanging="397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3">
      <w:start w:val="1"/>
      <w:numFmt w:val="none"/>
      <w:suff w:val="nothing"/>
      <w:lvlText w:val="-"/>
      <w:lvlJc w:val="left"/>
      <w:pPr>
        <w:tabs>
          <w:tab w:val="num" w:pos="0"/>
        </w:tabs>
        <w:ind w:left="1440" w:hanging="360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4">
      <w:start w:val="1"/>
      <w:numFmt w:val="none"/>
      <w:suff w:val="nothing"/>
      <w:lvlText w:val="-"/>
      <w:lvlJc w:val="left"/>
      <w:pPr>
        <w:tabs>
          <w:tab w:val="num" w:pos="0"/>
        </w:tabs>
        <w:ind w:left="1800" w:hanging="360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5">
      <w:start w:val="1"/>
      <w:numFmt w:val="none"/>
      <w:suff w:val="nothing"/>
      <w:lvlText w:val="-"/>
      <w:lvlJc w:val="left"/>
      <w:pPr>
        <w:tabs>
          <w:tab w:val="num" w:pos="0"/>
        </w:tabs>
        <w:ind w:left="2160" w:hanging="360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6">
      <w:start w:val="1"/>
      <w:numFmt w:val="none"/>
      <w:suff w:val="nothing"/>
      <w:lvlText w:val="-"/>
      <w:lvlJc w:val="left"/>
      <w:pPr>
        <w:tabs>
          <w:tab w:val="num" w:pos="0"/>
        </w:tabs>
        <w:ind w:left="2520" w:hanging="360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7">
      <w:start w:val="1"/>
      <w:numFmt w:val="none"/>
      <w:suff w:val="nothing"/>
      <w:lvlText w:val="-"/>
      <w:lvlJc w:val="left"/>
      <w:pPr>
        <w:tabs>
          <w:tab w:val="num" w:pos="0"/>
        </w:tabs>
        <w:ind w:left="2880" w:hanging="360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8">
      <w:start w:val="1"/>
      <w:numFmt w:val="none"/>
      <w:suff w:val="nothing"/>
      <w:lvlText w:val="-"/>
      <w:lvlJc w:val="left"/>
      <w:pPr>
        <w:tabs>
          <w:tab w:val="num" w:pos="0"/>
        </w:tabs>
        <w:ind w:left="3240" w:hanging="360"/>
      </w:pPr>
      <w:rPr>
        <w:rFonts w:eastAsia="Times New Roman" w:cs="Times New Roman" w:hint="default"/>
        <w:sz w:val="24"/>
        <w:szCs w:val="20"/>
        <w:lang w:val="pt-BR" w:eastAsia="zh-CN" w:bidi="ar-SA"/>
      </w:rPr>
    </w:lvl>
  </w:abstractNum>
  <w:abstractNum w:abstractNumId="2" w15:restartNumberingAfterBreak="0">
    <w:nsid w:val="00000009"/>
    <w:multiLevelType w:val="multilevel"/>
    <w:tmpl w:val="00000009"/>
    <w:name w:val="WW8Num9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suff w:val="nothing"/>
      <w:lvlText w:val="-"/>
      <w:lvlJc w:val="left"/>
      <w:pPr>
        <w:tabs>
          <w:tab w:val="num" w:pos="0"/>
        </w:tabs>
        <w:ind w:left="1418" w:hanging="380"/>
      </w:pPr>
      <w:rPr>
        <w:rFonts w:hint="default"/>
      </w:rPr>
    </w:lvl>
    <w:lvl w:ilvl="2">
      <w:start w:val="1"/>
      <w:numFmt w:val="none"/>
      <w:suff w:val="nothing"/>
      <w:lvlText w:val="-"/>
      <w:lvlJc w:val="left"/>
      <w:pPr>
        <w:tabs>
          <w:tab w:val="num" w:pos="0"/>
        </w:tabs>
        <w:ind w:left="1758" w:hanging="397"/>
      </w:pPr>
      <w:rPr>
        <w:rFonts w:hint="default"/>
      </w:rPr>
    </w:lvl>
    <w:lvl w:ilvl="3">
      <w:start w:val="1"/>
      <w:numFmt w:val="none"/>
      <w:suff w:val="nothing"/>
      <w:lvlText w:val="-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-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-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-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-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none"/>
      <w:suff w:val="nothing"/>
      <w:lvlText w:val="-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0000000A"/>
    <w:multiLevelType w:val="multilevel"/>
    <w:tmpl w:val="0000000A"/>
    <w:name w:val="WW8Num11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suff w:val="nothing"/>
      <w:lvlText w:val="-"/>
      <w:lvlJc w:val="left"/>
      <w:pPr>
        <w:tabs>
          <w:tab w:val="num" w:pos="0"/>
        </w:tabs>
        <w:ind w:left="1418" w:hanging="380"/>
      </w:pPr>
      <w:rPr>
        <w:rFonts w:hint="default"/>
      </w:rPr>
    </w:lvl>
    <w:lvl w:ilvl="2">
      <w:start w:val="1"/>
      <w:numFmt w:val="none"/>
      <w:suff w:val="nothing"/>
      <w:lvlText w:val="-"/>
      <w:lvlJc w:val="left"/>
      <w:pPr>
        <w:tabs>
          <w:tab w:val="num" w:pos="0"/>
        </w:tabs>
        <w:ind w:left="1758" w:hanging="397"/>
      </w:pPr>
      <w:rPr>
        <w:rFonts w:hint="default"/>
      </w:rPr>
    </w:lvl>
    <w:lvl w:ilvl="3">
      <w:start w:val="1"/>
      <w:numFmt w:val="none"/>
      <w:suff w:val="nothing"/>
      <w:lvlText w:val="-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-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-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-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-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none"/>
      <w:suff w:val="nothing"/>
      <w:lvlText w:val="-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4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3"/>
  </w:num>
  <w:num w:numId="2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4B24"/>
    <w:rsid w:val="000065BA"/>
    <w:rsid w:val="00007AC0"/>
    <w:rsid w:val="000104F3"/>
    <w:rsid w:val="00012922"/>
    <w:rsid w:val="000143AC"/>
    <w:rsid w:val="0001575C"/>
    <w:rsid w:val="000179B5"/>
    <w:rsid w:val="00017B62"/>
    <w:rsid w:val="000204E7"/>
    <w:rsid w:val="00021974"/>
    <w:rsid w:val="00022880"/>
    <w:rsid w:val="000237EE"/>
    <w:rsid w:val="00023A12"/>
    <w:rsid w:val="00023FA0"/>
    <w:rsid w:val="0002471D"/>
    <w:rsid w:val="00024A79"/>
    <w:rsid w:val="0002602F"/>
    <w:rsid w:val="000264B7"/>
    <w:rsid w:val="00030E4A"/>
    <w:rsid w:val="00031A27"/>
    <w:rsid w:val="00031EE0"/>
    <w:rsid w:val="000322E4"/>
    <w:rsid w:val="00035634"/>
    <w:rsid w:val="000401AC"/>
    <w:rsid w:val="00042A07"/>
    <w:rsid w:val="0004395F"/>
    <w:rsid w:val="00043C5C"/>
    <w:rsid w:val="0004641A"/>
    <w:rsid w:val="00050118"/>
    <w:rsid w:val="00052A07"/>
    <w:rsid w:val="000533DA"/>
    <w:rsid w:val="0005457F"/>
    <w:rsid w:val="000608E9"/>
    <w:rsid w:val="00061FEB"/>
    <w:rsid w:val="000667B1"/>
    <w:rsid w:val="000667DF"/>
    <w:rsid w:val="00071243"/>
    <w:rsid w:val="0007208E"/>
    <w:rsid w:val="0007209B"/>
    <w:rsid w:val="0007229F"/>
    <w:rsid w:val="00073146"/>
    <w:rsid w:val="00075792"/>
    <w:rsid w:val="00077C2D"/>
    <w:rsid w:val="00080F9C"/>
    <w:rsid w:val="000843C9"/>
    <w:rsid w:val="0008502F"/>
    <w:rsid w:val="0008579A"/>
    <w:rsid w:val="00086AA8"/>
    <w:rsid w:val="0008732D"/>
    <w:rsid w:val="000908F2"/>
    <w:rsid w:val="00096CCC"/>
    <w:rsid w:val="0009735C"/>
    <w:rsid w:val="000A104C"/>
    <w:rsid w:val="000A19DE"/>
    <w:rsid w:val="000A22BC"/>
    <w:rsid w:val="000A2922"/>
    <w:rsid w:val="000A3EAB"/>
    <w:rsid w:val="000A3FAD"/>
    <w:rsid w:val="000A4B3F"/>
    <w:rsid w:val="000A5326"/>
    <w:rsid w:val="000A7C98"/>
    <w:rsid w:val="000B03E8"/>
    <w:rsid w:val="000B097A"/>
    <w:rsid w:val="000B12B2"/>
    <w:rsid w:val="000B31F1"/>
    <w:rsid w:val="000B3868"/>
    <w:rsid w:val="000B5624"/>
    <w:rsid w:val="000C1926"/>
    <w:rsid w:val="000C1A18"/>
    <w:rsid w:val="000C1B3F"/>
    <w:rsid w:val="000C648D"/>
    <w:rsid w:val="000D1294"/>
    <w:rsid w:val="000D3EFA"/>
    <w:rsid w:val="000D4678"/>
    <w:rsid w:val="000D6C41"/>
    <w:rsid w:val="000D77C2"/>
    <w:rsid w:val="000D7E60"/>
    <w:rsid w:val="000E039E"/>
    <w:rsid w:val="000E27F9"/>
    <w:rsid w:val="000E2B1E"/>
    <w:rsid w:val="000E311F"/>
    <w:rsid w:val="000E3A68"/>
    <w:rsid w:val="000E5CDF"/>
    <w:rsid w:val="000E6CE0"/>
    <w:rsid w:val="000F1A52"/>
    <w:rsid w:val="000F3000"/>
    <w:rsid w:val="000F3588"/>
    <w:rsid w:val="000F5118"/>
    <w:rsid w:val="000F77E3"/>
    <w:rsid w:val="001001FB"/>
    <w:rsid w:val="00106DE7"/>
    <w:rsid w:val="00107B02"/>
    <w:rsid w:val="0011363A"/>
    <w:rsid w:val="00113A3F"/>
    <w:rsid w:val="00115D3D"/>
    <w:rsid w:val="001164FE"/>
    <w:rsid w:val="001170FC"/>
    <w:rsid w:val="001177E7"/>
    <w:rsid w:val="001212B7"/>
    <w:rsid w:val="00121782"/>
    <w:rsid w:val="001245C9"/>
    <w:rsid w:val="00125084"/>
    <w:rsid w:val="00125277"/>
    <w:rsid w:val="001310C1"/>
    <w:rsid w:val="00132C77"/>
    <w:rsid w:val="00134AC2"/>
    <w:rsid w:val="001375F7"/>
    <w:rsid w:val="00141507"/>
    <w:rsid w:val="00144EB7"/>
    <w:rsid w:val="001511FF"/>
    <w:rsid w:val="00151568"/>
    <w:rsid w:val="0015487F"/>
    <w:rsid w:val="001550C6"/>
    <w:rsid w:val="001554E9"/>
    <w:rsid w:val="00155634"/>
    <w:rsid w:val="001556CF"/>
    <w:rsid w:val="0016098F"/>
    <w:rsid w:val="00162BF1"/>
    <w:rsid w:val="00163583"/>
    <w:rsid w:val="001637D0"/>
    <w:rsid w:val="00164955"/>
    <w:rsid w:val="0016560C"/>
    <w:rsid w:val="00172582"/>
    <w:rsid w:val="0017312B"/>
    <w:rsid w:val="00176640"/>
    <w:rsid w:val="00176C4A"/>
    <w:rsid w:val="00180477"/>
    <w:rsid w:val="00186092"/>
    <w:rsid w:val="00191363"/>
    <w:rsid w:val="00193A97"/>
    <w:rsid w:val="00194087"/>
    <w:rsid w:val="001948BE"/>
    <w:rsid w:val="00194DD4"/>
    <w:rsid w:val="001950DF"/>
    <w:rsid w:val="0019547B"/>
    <w:rsid w:val="001973EE"/>
    <w:rsid w:val="001A12CE"/>
    <w:rsid w:val="001A3710"/>
    <w:rsid w:val="001A39B7"/>
    <w:rsid w:val="001A6292"/>
    <w:rsid w:val="001A7511"/>
    <w:rsid w:val="001B2F1E"/>
    <w:rsid w:val="001B7B6D"/>
    <w:rsid w:val="001C05BF"/>
    <w:rsid w:val="001C33B0"/>
    <w:rsid w:val="001C3857"/>
    <w:rsid w:val="001C57E6"/>
    <w:rsid w:val="001C5CBB"/>
    <w:rsid w:val="001C7509"/>
    <w:rsid w:val="001C77B6"/>
    <w:rsid w:val="001D0C77"/>
    <w:rsid w:val="001D11A1"/>
    <w:rsid w:val="001D465C"/>
    <w:rsid w:val="001D6234"/>
    <w:rsid w:val="001E646A"/>
    <w:rsid w:val="001E682E"/>
    <w:rsid w:val="001F007F"/>
    <w:rsid w:val="001F0D36"/>
    <w:rsid w:val="001F194C"/>
    <w:rsid w:val="001F540B"/>
    <w:rsid w:val="00201A73"/>
    <w:rsid w:val="00202F3F"/>
    <w:rsid w:val="0020456A"/>
    <w:rsid w:val="00204A3F"/>
    <w:rsid w:val="00217100"/>
    <w:rsid w:val="0021748F"/>
    <w:rsid w:val="00217DC6"/>
    <w:rsid w:val="0022013B"/>
    <w:rsid w:val="00220833"/>
    <w:rsid w:val="00224BB2"/>
    <w:rsid w:val="0023312E"/>
    <w:rsid w:val="00235240"/>
    <w:rsid w:val="002368FD"/>
    <w:rsid w:val="0024110F"/>
    <w:rsid w:val="002423AB"/>
    <w:rsid w:val="00242C2E"/>
    <w:rsid w:val="00242E40"/>
    <w:rsid w:val="002440B0"/>
    <w:rsid w:val="002459CD"/>
    <w:rsid w:val="0024770F"/>
    <w:rsid w:val="002547AD"/>
    <w:rsid w:val="0025571F"/>
    <w:rsid w:val="0025685C"/>
    <w:rsid w:val="0026193E"/>
    <w:rsid w:val="0026233E"/>
    <w:rsid w:val="00265C8F"/>
    <w:rsid w:val="002666C1"/>
    <w:rsid w:val="0026751E"/>
    <w:rsid w:val="002701B9"/>
    <w:rsid w:val="00273A2D"/>
    <w:rsid w:val="00274459"/>
    <w:rsid w:val="00274DE9"/>
    <w:rsid w:val="002752EF"/>
    <w:rsid w:val="00276E8F"/>
    <w:rsid w:val="0027792D"/>
    <w:rsid w:val="002826A9"/>
    <w:rsid w:val="00282723"/>
    <w:rsid w:val="00282788"/>
    <w:rsid w:val="0028439A"/>
    <w:rsid w:val="0028595D"/>
    <w:rsid w:val="0028604F"/>
    <w:rsid w:val="0028617A"/>
    <w:rsid w:val="002877B0"/>
    <w:rsid w:val="00287D1A"/>
    <w:rsid w:val="00290FE2"/>
    <w:rsid w:val="0029608A"/>
    <w:rsid w:val="00297CA6"/>
    <w:rsid w:val="002A6197"/>
    <w:rsid w:val="002A6617"/>
    <w:rsid w:val="002A6ECE"/>
    <w:rsid w:val="002A7E1B"/>
    <w:rsid w:val="002B0EDC"/>
    <w:rsid w:val="002B26F9"/>
    <w:rsid w:val="002B4718"/>
    <w:rsid w:val="002B5177"/>
    <w:rsid w:val="002B5DA7"/>
    <w:rsid w:val="002C3886"/>
    <w:rsid w:val="002C3F0E"/>
    <w:rsid w:val="002C5AD1"/>
    <w:rsid w:val="002C7A50"/>
    <w:rsid w:val="002C7F06"/>
    <w:rsid w:val="002D4AD4"/>
    <w:rsid w:val="002D62F5"/>
    <w:rsid w:val="002D7B1D"/>
    <w:rsid w:val="002D7EF6"/>
    <w:rsid w:val="002E6DD1"/>
    <w:rsid w:val="002F027E"/>
    <w:rsid w:val="002F6EA0"/>
    <w:rsid w:val="003019E1"/>
    <w:rsid w:val="0030216D"/>
    <w:rsid w:val="00303754"/>
    <w:rsid w:val="00304062"/>
    <w:rsid w:val="00304F53"/>
    <w:rsid w:val="003061A6"/>
    <w:rsid w:val="003105FB"/>
    <w:rsid w:val="00312CEA"/>
    <w:rsid w:val="0031414C"/>
    <w:rsid w:val="003164C4"/>
    <w:rsid w:val="00320BFA"/>
    <w:rsid w:val="0032378D"/>
    <w:rsid w:val="00323EF9"/>
    <w:rsid w:val="00324B37"/>
    <w:rsid w:val="00324E3F"/>
    <w:rsid w:val="00331220"/>
    <w:rsid w:val="003328B7"/>
    <w:rsid w:val="00333BEF"/>
    <w:rsid w:val="00335048"/>
    <w:rsid w:val="00337BD9"/>
    <w:rsid w:val="00337C6F"/>
    <w:rsid w:val="00340436"/>
    <w:rsid w:val="0034095B"/>
    <w:rsid w:val="00340AD0"/>
    <w:rsid w:val="00340B6D"/>
    <w:rsid w:val="00340C8E"/>
    <w:rsid w:val="00344540"/>
    <w:rsid w:val="00344A9B"/>
    <w:rsid w:val="00350D44"/>
    <w:rsid w:val="003519A3"/>
    <w:rsid w:val="003520D9"/>
    <w:rsid w:val="00354239"/>
    <w:rsid w:val="00357EA4"/>
    <w:rsid w:val="00362443"/>
    <w:rsid w:val="0036262B"/>
    <w:rsid w:val="003645AC"/>
    <w:rsid w:val="0037046F"/>
    <w:rsid w:val="00371E11"/>
    <w:rsid w:val="00374DF1"/>
    <w:rsid w:val="00377DA7"/>
    <w:rsid w:val="00381C95"/>
    <w:rsid w:val="00383087"/>
    <w:rsid w:val="00385508"/>
    <w:rsid w:val="00386AC7"/>
    <w:rsid w:val="00386D4A"/>
    <w:rsid w:val="00387DFD"/>
    <w:rsid w:val="00393ED0"/>
    <w:rsid w:val="00394844"/>
    <w:rsid w:val="00394DF3"/>
    <w:rsid w:val="00397EF4"/>
    <w:rsid w:val="003A2B7D"/>
    <w:rsid w:val="003A3DFC"/>
    <w:rsid w:val="003A4455"/>
    <w:rsid w:val="003A4A75"/>
    <w:rsid w:val="003A4F0E"/>
    <w:rsid w:val="003A5366"/>
    <w:rsid w:val="003A565B"/>
    <w:rsid w:val="003A583D"/>
    <w:rsid w:val="003B2960"/>
    <w:rsid w:val="003B647A"/>
    <w:rsid w:val="003C51BD"/>
    <w:rsid w:val="003C5262"/>
    <w:rsid w:val="003C59CE"/>
    <w:rsid w:val="003C5C7A"/>
    <w:rsid w:val="003C694A"/>
    <w:rsid w:val="003D05D0"/>
    <w:rsid w:val="003D0B4F"/>
    <w:rsid w:val="003D1430"/>
    <w:rsid w:val="003D143E"/>
    <w:rsid w:val="003D398C"/>
    <w:rsid w:val="003D473B"/>
    <w:rsid w:val="003D4B35"/>
    <w:rsid w:val="003D60EE"/>
    <w:rsid w:val="003E1430"/>
    <w:rsid w:val="003E49E9"/>
    <w:rsid w:val="003E4F19"/>
    <w:rsid w:val="003F098A"/>
    <w:rsid w:val="003F18F8"/>
    <w:rsid w:val="003F3099"/>
    <w:rsid w:val="003F3D78"/>
    <w:rsid w:val="003F5F25"/>
    <w:rsid w:val="003F69CB"/>
    <w:rsid w:val="0040436D"/>
    <w:rsid w:val="00405A16"/>
    <w:rsid w:val="00410543"/>
    <w:rsid w:val="00413624"/>
    <w:rsid w:val="00415261"/>
    <w:rsid w:val="004173CC"/>
    <w:rsid w:val="0042356B"/>
    <w:rsid w:val="00423DF6"/>
    <w:rsid w:val="0042420A"/>
    <w:rsid w:val="004243D2"/>
    <w:rsid w:val="00424610"/>
    <w:rsid w:val="00424AD5"/>
    <w:rsid w:val="00425DE8"/>
    <w:rsid w:val="00431083"/>
    <w:rsid w:val="00431C8E"/>
    <w:rsid w:val="00432498"/>
    <w:rsid w:val="004327A7"/>
    <w:rsid w:val="00433D31"/>
    <w:rsid w:val="00434993"/>
    <w:rsid w:val="00435424"/>
    <w:rsid w:val="0044567B"/>
    <w:rsid w:val="00446AC6"/>
    <w:rsid w:val="00451B94"/>
    <w:rsid w:val="00451F7F"/>
    <w:rsid w:val="0045207D"/>
    <w:rsid w:val="00455AED"/>
    <w:rsid w:val="00461054"/>
    <w:rsid w:val="004631A1"/>
    <w:rsid w:val="004661F2"/>
    <w:rsid w:val="0046786B"/>
    <w:rsid w:val="00470057"/>
    <w:rsid w:val="00470C41"/>
    <w:rsid w:val="0047195D"/>
    <w:rsid w:val="004745D2"/>
    <w:rsid w:val="0047690F"/>
    <w:rsid w:val="00476C78"/>
    <w:rsid w:val="00481B49"/>
    <w:rsid w:val="00482174"/>
    <w:rsid w:val="00484A47"/>
    <w:rsid w:val="0048576D"/>
    <w:rsid w:val="00491C8A"/>
    <w:rsid w:val="00493B1A"/>
    <w:rsid w:val="0049495C"/>
    <w:rsid w:val="004949AF"/>
    <w:rsid w:val="00494ECF"/>
    <w:rsid w:val="00497572"/>
    <w:rsid w:val="00497EF6"/>
    <w:rsid w:val="004A280B"/>
    <w:rsid w:val="004A7998"/>
    <w:rsid w:val="004B3F22"/>
    <w:rsid w:val="004B42D8"/>
    <w:rsid w:val="004B5446"/>
    <w:rsid w:val="004B6B8F"/>
    <w:rsid w:val="004B7511"/>
    <w:rsid w:val="004C0EEA"/>
    <w:rsid w:val="004C4396"/>
    <w:rsid w:val="004C7EA8"/>
    <w:rsid w:val="004C7FA7"/>
    <w:rsid w:val="004D1156"/>
    <w:rsid w:val="004D2566"/>
    <w:rsid w:val="004D46D5"/>
    <w:rsid w:val="004D5AB8"/>
    <w:rsid w:val="004E0395"/>
    <w:rsid w:val="004E1288"/>
    <w:rsid w:val="004E23CE"/>
    <w:rsid w:val="004E516B"/>
    <w:rsid w:val="004E553F"/>
    <w:rsid w:val="004E7EFD"/>
    <w:rsid w:val="004F5574"/>
    <w:rsid w:val="004F7B1E"/>
    <w:rsid w:val="00500539"/>
    <w:rsid w:val="005006D9"/>
    <w:rsid w:val="00502368"/>
    <w:rsid w:val="00503373"/>
    <w:rsid w:val="00503BF3"/>
    <w:rsid w:val="00503F3F"/>
    <w:rsid w:val="00504693"/>
    <w:rsid w:val="005149CF"/>
    <w:rsid w:val="005155D3"/>
    <w:rsid w:val="0051639C"/>
    <w:rsid w:val="005174BB"/>
    <w:rsid w:val="005312EB"/>
    <w:rsid w:val="00531E5C"/>
    <w:rsid w:val="00533ABD"/>
    <w:rsid w:val="00536336"/>
    <w:rsid w:val="00536765"/>
    <w:rsid w:val="005376B2"/>
    <w:rsid w:val="0054044B"/>
    <w:rsid w:val="00542ED7"/>
    <w:rsid w:val="00542FBD"/>
    <w:rsid w:val="00544DF6"/>
    <w:rsid w:val="0054775B"/>
    <w:rsid w:val="00550D4A"/>
    <w:rsid w:val="00552BD5"/>
    <w:rsid w:val="0055425D"/>
    <w:rsid w:val="0055460F"/>
    <w:rsid w:val="00555295"/>
    <w:rsid w:val="005632D3"/>
    <w:rsid w:val="00564A29"/>
    <w:rsid w:val="00564FBC"/>
    <w:rsid w:val="005700D5"/>
    <w:rsid w:val="005705A9"/>
    <w:rsid w:val="00572864"/>
    <w:rsid w:val="00573284"/>
    <w:rsid w:val="005738A1"/>
    <w:rsid w:val="00574DAE"/>
    <w:rsid w:val="0057638C"/>
    <w:rsid w:val="00580B18"/>
    <w:rsid w:val="00581BD6"/>
    <w:rsid w:val="00582DCE"/>
    <w:rsid w:val="0058328F"/>
    <w:rsid w:val="0058383E"/>
    <w:rsid w:val="0058482B"/>
    <w:rsid w:val="0058618A"/>
    <w:rsid w:val="00586D39"/>
    <w:rsid w:val="00587002"/>
    <w:rsid w:val="00587391"/>
    <w:rsid w:val="0058777D"/>
    <w:rsid w:val="00587CCB"/>
    <w:rsid w:val="00591611"/>
    <w:rsid w:val="00591801"/>
    <w:rsid w:val="00591DA5"/>
    <w:rsid w:val="00592061"/>
    <w:rsid w:val="00592BA8"/>
    <w:rsid w:val="00597004"/>
    <w:rsid w:val="005A04B0"/>
    <w:rsid w:val="005A362B"/>
    <w:rsid w:val="005A4952"/>
    <w:rsid w:val="005A4CE8"/>
    <w:rsid w:val="005A66A2"/>
    <w:rsid w:val="005A6848"/>
    <w:rsid w:val="005A6906"/>
    <w:rsid w:val="005A6C05"/>
    <w:rsid w:val="005B20A1"/>
    <w:rsid w:val="005B2478"/>
    <w:rsid w:val="005B2E12"/>
    <w:rsid w:val="005B31D2"/>
    <w:rsid w:val="005B6B9C"/>
    <w:rsid w:val="005B7057"/>
    <w:rsid w:val="005C21FC"/>
    <w:rsid w:val="005C30AE"/>
    <w:rsid w:val="005C3347"/>
    <w:rsid w:val="005C5178"/>
    <w:rsid w:val="005C6835"/>
    <w:rsid w:val="005D04DA"/>
    <w:rsid w:val="005D5302"/>
    <w:rsid w:val="005E35F3"/>
    <w:rsid w:val="005E400D"/>
    <w:rsid w:val="005E46E6"/>
    <w:rsid w:val="005E62ED"/>
    <w:rsid w:val="005E698D"/>
    <w:rsid w:val="005F09F1"/>
    <w:rsid w:val="005F1530"/>
    <w:rsid w:val="005F28F7"/>
    <w:rsid w:val="005F5F77"/>
    <w:rsid w:val="005F645A"/>
    <w:rsid w:val="005F7EDE"/>
    <w:rsid w:val="0060060C"/>
    <w:rsid w:val="00603EDF"/>
    <w:rsid w:val="006111F2"/>
    <w:rsid w:val="006118D1"/>
    <w:rsid w:val="00611FE8"/>
    <w:rsid w:val="006121B1"/>
    <w:rsid w:val="0061251F"/>
    <w:rsid w:val="0061284C"/>
    <w:rsid w:val="00613B57"/>
    <w:rsid w:val="00620D93"/>
    <w:rsid w:val="00621D17"/>
    <w:rsid w:val="00622A80"/>
    <w:rsid w:val="006231B0"/>
    <w:rsid w:val="006231CD"/>
    <w:rsid w:val="0062386A"/>
    <w:rsid w:val="0062576D"/>
    <w:rsid w:val="00625788"/>
    <w:rsid w:val="006305AA"/>
    <w:rsid w:val="00630F9C"/>
    <w:rsid w:val="0063277E"/>
    <w:rsid w:val="006348F2"/>
    <w:rsid w:val="00635B7E"/>
    <w:rsid w:val="006364F4"/>
    <w:rsid w:val="00640352"/>
    <w:rsid w:val="006426D5"/>
    <w:rsid w:val="00642924"/>
    <w:rsid w:val="00642EF9"/>
    <w:rsid w:val="006451E4"/>
    <w:rsid w:val="0064572C"/>
    <w:rsid w:val="00645E5F"/>
    <w:rsid w:val="006466FF"/>
    <w:rsid w:val="00646A5F"/>
    <w:rsid w:val="00646F6C"/>
    <w:rsid w:val="006475C1"/>
    <w:rsid w:val="00652AD1"/>
    <w:rsid w:val="0065425D"/>
    <w:rsid w:val="0065641C"/>
    <w:rsid w:val="00656C00"/>
    <w:rsid w:val="00661967"/>
    <w:rsid w:val="00661F61"/>
    <w:rsid w:val="00662B08"/>
    <w:rsid w:val="00664924"/>
    <w:rsid w:val="00671B49"/>
    <w:rsid w:val="006738A3"/>
    <w:rsid w:val="00674155"/>
    <w:rsid w:val="006746CA"/>
    <w:rsid w:val="0067584C"/>
    <w:rsid w:val="00690109"/>
    <w:rsid w:val="006906AB"/>
    <w:rsid w:val="00693EF7"/>
    <w:rsid w:val="0069438B"/>
    <w:rsid w:val="00695745"/>
    <w:rsid w:val="0069600B"/>
    <w:rsid w:val="00696F2F"/>
    <w:rsid w:val="006A0A1A"/>
    <w:rsid w:val="006A6234"/>
    <w:rsid w:val="006A6460"/>
    <w:rsid w:val="006B0308"/>
    <w:rsid w:val="006B0760"/>
    <w:rsid w:val="006B07C7"/>
    <w:rsid w:val="006B104E"/>
    <w:rsid w:val="006B1BE9"/>
    <w:rsid w:val="006B1F01"/>
    <w:rsid w:val="006B4CB2"/>
    <w:rsid w:val="006B5AEA"/>
    <w:rsid w:val="006B6383"/>
    <w:rsid w:val="006B640D"/>
    <w:rsid w:val="006B68B0"/>
    <w:rsid w:val="006C00FD"/>
    <w:rsid w:val="006C0942"/>
    <w:rsid w:val="006C1189"/>
    <w:rsid w:val="006C3CE0"/>
    <w:rsid w:val="006C61FA"/>
    <w:rsid w:val="006C662D"/>
    <w:rsid w:val="006D0896"/>
    <w:rsid w:val="006D0BAC"/>
    <w:rsid w:val="006D3FB4"/>
    <w:rsid w:val="006D6B0D"/>
    <w:rsid w:val="006E11E2"/>
    <w:rsid w:val="006E25D2"/>
    <w:rsid w:val="006E4FFA"/>
    <w:rsid w:val="006E68AA"/>
    <w:rsid w:val="006F2570"/>
    <w:rsid w:val="006F7673"/>
    <w:rsid w:val="007015ED"/>
    <w:rsid w:val="0070391A"/>
    <w:rsid w:val="00706486"/>
    <w:rsid w:val="0070687B"/>
    <w:rsid w:val="007106A6"/>
    <w:rsid w:val="00710C89"/>
    <w:rsid w:val="00712683"/>
    <w:rsid w:val="00720D1D"/>
    <w:rsid w:val="007214E3"/>
    <w:rsid w:val="00721B34"/>
    <w:rsid w:val="00721F59"/>
    <w:rsid w:val="007222F7"/>
    <w:rsid w:val="00724679"/>
    <w:rsid w:val="00725368"/>
    <w:rsid w:val="0072543B"/>
    <w:rsid w:val="007304F3"/>
    <w:rsid w:val="00730839"/>
    <w:rsid w:val="00730F60"/>
    <w:rsid w:val="007321E1"/>
    <w:rsid w:val="00733FF9"/>
    <w:rsid w:val="007344AE"/>
    <w:rsid w:val="00737FDA"/>
    <w:rsid w:val="00740F56"/>
    <w:rsid w:val="007432AB"/>
    <w:rsid w:val="00745649"/>
    <w:rsid w:val="007519F6"/>
    <w:rsid w:val="00752038"/>
    <w:rsid w:val="007530A2"/>
    <w:rsid w:val="007541D9"/>
    <w:rsid w:val="007554DF"/>
    <w:rsid w:val="007557F8"/>
    <w:rsid w:val="00756301"/>
    <w:rsid w:val="00756842"/>
    <w:rsid w:val="0075776D"/>
    <w:rsid w:val="0076080C"/>
    <w:rsid w:val="007613FB"/>
    <w:rsid w:val="00761E34"/>
    <w:rsid w:val="00765059"/>
    <w:rsid w:val="00770025"/>
    <w:rsid w:val="007722BF"/>
    <w:rsid w:val="0077580B"/>
    <w:rsid w:val="0077588A"/>
    <w:rsid w:val="00781167"/>
    <w:rsid w:val="007854B3"/>
    <w:rsid w:val="00785930"/>
    <w:rsid w:val="00786394"/>
    <w:rsid w:val="007875A2"/>
    <w:rsid w:val="0078787D"/>
    <w:rsid w:val="00787FA8"/>
    <w:rsid w:val="00790801"/>
    <w:rsid w:val="007944F8"/>
    <w:rsid w:val="007973E3"/>
    <w:rsid w:val="007A1883"/>
    <w:rsid w:val="007A2C97"/>
    <w:rsid w:val="007A3FB4"/>
    <w:rsid w:val="007A4D79"/>
    <w:rsid w:val="007B6254"/>
    <w:rsid w:val="007B66A1"/>
    <w:rsid w:val="007C0ECC"/>
    <w:rsid w:val="007C1741"/>
    <w:rsid w:val="007C3331"/>
    <w:rsid w:val="007C62A9"/>
    <w:rsid w:val="007D0720"/>
    <w:rsid w:val="007D10F2"/>
    <w:rsid w:val="007D207E"/>
    <w:rsid w:val="007D3A50"/>
    <w:rsid w:val="007D6DEC"/>
    <w:rsid w:val="007D7798"/>
    <w:rsid w:val="007E04DB"/>
    <w:rsid w:val="007E1D65"/>
    <w:rsid w:val="007E3E65"/>
    <w:rsid w:val="007E46A1"/>
    <w:rsid w:val="007E730D"/>
    <w:rsid w:val="007E7311"/>
    <w:rsid w:val="007F03A0"/>
    <w:rsid w:val="007F1BF6"/>
    <w:rsid w:val="007F20C0"/>
    <w:rsid w:val="007F403E"/>
    <w:rsid w:val="007F58B7"/>
    <w:rsid w:val="007F5FAD"/>
    <w:rsid w:val="007F5FBB"/>
    <w:rsid w:val="00800788"/>
    <w:rsid w:val="00801925"/>
    <w:rsid w:val="00802548"/>
    <w:rsid w:val="00802D0F"/>
    <w:rsid w:val="0080322E"/>
    <w:rsid w:val="008055CE"/>
    <w:rsid w:val="00806F46"/>
    <w:rsid w:val="008072AC"/>
    <w:rsid w:val="00810468"/>
    <w:rsid w:val="00810C81"/>
    <w:rsid w:val="00810CEA"/>
    <w:rsid w:val="0081154C"/>
    <w:rsid w:val="00817300"/>
    <w:rsid w:val="00822F78"/>
    <w:rsid w:val="008233E5"/>
    <w:rsid w:val="00826587"/>
    <w:rsid w:val="00833DE8"/>
    <w:rsid w:val="00833F47"/>
    <w:rsid w:val="008348C3"/>
    <w:rsid w:val="008373B4"/>
    <w:rsid w:val="008404C4"/>
    <w:rsid w:val="00841F49"/>
    <w:rsid w:val="00842301"/>
    <w:rsid w:val="00847D37"/>
    <w:rsid w:val="0085001D"/>
    <w:rsid w:val="008542EC"/>
    <w:rsid w:val="008544D0"/>
    <w:rsid w:val="00864A7B"/>
    <w:rsid w:val="00866BCA"/>
    <w:rsid w:val="00867A21"/>
    <w:rsid w:val="00870802"/>
    <w:rsid w:val="00871A41"/>
    <w:rsid w:val="00872012"/>
    <w:rsid w:val="0087386A"/>
    <w:rsid w:val="00874A93"/>
    <w:rsid w:val="008762CF"/>
    <w:rsid w:val="0087696E"/>
    <w:rsid w:val="00877DC1"/>
    <w:rsid w:val="00881749"/>
    <w:rsid w:val="00884878"/>
    <w:rsid w:val="00884BAE"/>
    <w:rsid w:val="00886D76"/>
    <w:rsid w:val="00887207"/>
    <w:rsid w:val="0089187D"/>
    <w:rsid w:val="0089433D"/>
    <w:rsid w:val="00897019"/>
    <w:rsid w:val="008970C6"/>
    <w:rsid w:val="00897E2D"/>
    <w:rsid w:val="008A13DB"/>
    <w:rsid w:val="008A1FF2"/>
    <w:rsid w:val="008A237E"/>
    <w:rsid w:val="008A3414"/>
    <w:rsid w:val="008A44FA"/>
    <w:rsid w:val="008A5AE9"/>
    <w:rsid w:val="008A6842"/>
    <w:rsid w:val="008B0533"/>
    <w:rsid w:val="008B0A07"/>
    <w:rsid w:val="008B1437"/>
    <w:rsid w:val="008B4C18"/>
    <w:rsid w:val="008B63AD"/>
    <w:rsid w:val="008B781F"/>
    <w:rsid w:val="008C0069"/>
    <w:rsid w:val="008C1495"/>
    <w:rsid w:val="008C3E83"/>
    <w:rsid w:val="008C4311"/>
    <w:rsid w:val="008C5BDE"/>
    <w:rsid w:val="008C5E2A"/>
    <w:rsid w:val="008C6DAD"/>
    <w:rsid w:val="008D3465"/>
    <w:rsid w:val="008D4159"/>
    <w:rsid w:val="008D5522"/>
    <w:rsid w:val="008D5D9F"/>
    <w:rsid w:val="008D62DE"/>
    <w:rsid w:val="008D68C5"/>
    <w:rsid w:val="008D69C5"/>
    <w:rsid w:val="008D7404"/>
    <w:rsid w:val="008E02F8"/>
    <w:rsid w:val="008E0F86"/>
    <w:rsid w:val="008E1F84"/>
    <w:rsid w:val="008E384B"/>
    <w:rsid w:val="008E484F"/>
    <w:rsid w:val="008F14FC"/>
    <w:rsid w:val="008F2DC1"/>
    <w:rsid w:val="008F2DD6"/>
    <w:rsid w:val="008F70AD"/>
    <w:rsid w:val="00900DB1"/>
    <w:rsid w:val="009022BF"/>
    <w:rsid w:val="00907C62"/>
    <w:rsid w:val="00911CD9"/>
    <w:rsid w:val="00912B71"/>
    <w:rsid w:val="0091416B"/>
    <w:rsid w:val="009247F8"/>
    <w:rsid w:val="00926642"/>
    <w:rsid w:val="00926DA9"/>
    <w:rsid w:val="00931632"/>
    <w:rsid w:val="00932C92"/>
    <w:rsid w:val="0093699F"/>
    <w:rsid w:val="009403E2"/>
    <w:rsid w:val="009454E4"/>
    <w:rsid w:val="00945960"/>
    <w:rsid w:val="00946836"/>
    <w:rsid w:val="00946FDE"/>
    <w:rsid w:val="009514C6"/>
    <w:rsid w:val="00953B9B"/>
    <w:rsid w:val="00954797"/>
    <w:rsid w:val="00955298"/>
    <w:rsid w:val="00955329"/>
    <w:rsid w:val="009553EB"/>
    <w:rsid w:val="0095745A"/>
    <w:rsid w:val="00962ADF"/>
    <w:rsid w:val="0096683A"/>
    <w:rsid w:val="00967611"/>
    <w:rsid w:val="00972404"/>
    <w:rsid w:val="009824DB"/>
    <w:rsid w:val="0098262A"/>
    <w:rsid w:val="00984240"/>
    <w:rsid w:val="009860E8"/>
    <w:rsid w:val="0098755C"/>
    <w:rsid w:val="00987F2B"/>
    <w:rsid w:val="00990982"/>
    <w:rsid w:val="0099351C"/>
    <w:rsid w:val="00995B07"/>
    <w:rsid w:val="0099785F"/>
    <w:rsid w:val="009A2268"/>
    <w:rsid w:val="009A2619"/>
    <w:rsid w:val="009A2FA4"/>
    <w:rsid w:val="009A3CEA"/>
    <w:rsid w:val="009A4343"/>
    <w:rsid w:val="009A5850"/>
    <w:rsid w:val="009B062A"/>
    <w:rsid w:val="009B10D6"/>
    <w:rsid w:val="009B1D34"/>
    <w:rsid w:val="009B25E4"/>
    <w:rsid w:val="009B5ABB"/>
    <w:rsid w:val="009C00B8"/>
    <w:rsid w:val="009C35E5"/>
    <w:rsid w:val="009C501D"/>
    <w:rsid w:val="009C64E0"/>
    <w:rsid w:val="009C7348"/>
    <w:rsid w:val="009D65D0"/>
    <w:rsid w:val="009D7E91"/>
    <w:rsid w:val="009E135E"/>
    <w:rsid w:val="009E2921"/>
    <w:rsid w:val="009E3C92"/>
    <w:rsid w:val="009E54F4"/>
    <w:rsid w:val="009E71AD"/>
    <w:rsid w:val="009E74D5"/>
    <w:rsid w:val="009F2516"/>
    <w:rsid w:val="009F2656"/>
    <w:rsid w:val="009F2660"/>
    <w:rsid w:val="009F2BFA"/>
    <w:rsid w:val="00A03A3D"/>
    <w:rsid w:val="00A04553"/>
    <w:rsid w:val="00A045C4"/>
    <w:rsid w:val="00A067E7"/>
    <w:rsid w:val="00A06E09"/>
    <w:rsid w:val="00A073BC"/>
    <w:rsid w:val="00A07DC1"/>
    <w:rsid w:val="00A10258"/>
    <w:rsid w:val="00A10DFA"/>
    <w:rsid w:val="00A165F8"/>
    <w:rsid w:val="00A16F7F"/>
    <w:rsid w:val="00A21708"/>
    <w:rsid w:val="00A22362"/>
    <w:rsid w:val="00A22DB0"/>
    <w:rsid w:val="00A23599"/>
    <w:rsid w:val="00A2435D"/>
    <w:rsid w:val="00A249BA"/>
    <w:rsid w:val="00A27BDF"/>
    <w:rsid w:val="00A307C7"/>
    <w:rsid w:val="00A3355A"/>
    <w:rsid w:val="00A35F69"/>
    <w:rsid w:val="00A41EAB"/>
    <w:rsid w:val="00A43A29"/>
    <w:rsid w:val="00A44581"/>
    <w:rsid w:val="00A45093"/>
    <w:rsid w:val="00A50EAF"/>
    <w:rsid w:val="00A55E73"/>
    <w:rsid w:val="00A566CD"/>
    <w:rsid w:val="00A568AE"/>
    <w:rsid w:val="00A602F9"/>
    <w:rsid w:val="00A61E50"/>
    <w:rsid w:val="00A646FE"/>
    <w:rsid w:val="00A650EE"/>
    <w:rsid w:val="00A662C8"/>
    <w:rsid w:val="00A66A5F"/>
    <w:rsid w:val="00A70167"/>
    <w:rsid w:val="00A71157"/>
    <w:rsid w:val="00A75104"/>
    <w:rsid w:val="00A76B13"/>
    <w:rsid w:val="00A80945"/>
    <w:rsid w:val="00A810CB"/>
    <w:rsid w:val="00A966E6"/>
    <w:rsid w:val="00AA24F6"/>
    <w:rsid w:val="00AA2CAD"/>
    <w:rsid w:val="00AA67D7"/>
    <w:rsid w:val="00AA6AD2"/>
    <w:rsid w:val="00AA76AC"/>
    <w:rsid w:val="00AB1DCB"/>
    <w:rsid w:val="00AB2BE3"/>
    <w:rsid w:val="00AB5A0C"/>
    <w:rsid w:val="00AB6176"/>
    <w:rsid w:val="00AB74ED"/>
    <w:rsid w:val="00AB7834"/>
    <w:rsid w:val="00AC278F"/>
    <w:rsid w:val="00AC4D5F"/>
    <w:rsid w:val="00AD151E"/>
    <w:rsid w:val="00AD1D2C"/>
    <w:rsid w:val="00AE0525"/>
    <w:rsid w:val="00AE08DB"/>
    <w:rsid w:val="00AE1A58"/>
    <w:rsid w:val="00AE2729"/>
    <w:rsid w:val="00AE3148"/>
    <w:rsid w:val="00AE509E"/>
    <w:rsid w:val="00AE5AE2"/>
    <w:rsid w:val="00AE6E64"/>
    <w:rsid w:val="00AE7343"/>
    <w:rsid w:val="00AE78EF"/>
    <w:rsid w:val="00AE7D39"/>
    <w:rsid w:val="00AF1423"/>
    <w:rsid w:val="00AF606C"/>
    <w:rsid w:val="00B00A13"/>
    <w:rsid w:val="00B00D69"/>
    <w:rsid w:val="00B00E04"/>
    <w:rsid w:val="00B01D4D"/>
    <w:rsid w:val="00B036D1"/>
    <w:rsid w:val="00B05485"/>
    <w:rsid w:val="00B1458E"/>
    <w:rsid w:val="00B14C51"/>
    <w:rsid w:val="00B167BC"/>
    <w:rsid w:val="00B169D6"/>
    <w:rsid w:val="00B16D2D"/>
    <w:rsid w:val="00B17760"/>
    <w:rsid w:val="00B20021"/>
    <w:rsid w:val="00B20FDE"/>
    <w:rsid w:val="00B25C11"/>
    <w:rsid w:val="00B31704"/>
    <w:rsid w:val="00B370CE"/>
    <w:rsid w:val="00B37AE8"/>
    <w:rsid w:val="00B42041"/>
    <w:rsid w:val="00B43FBF"/>
    <w:rsid w:val="00B44F11"/>
    <w:rsid w:val="00B470DB"/>
    <w:rsid w:val="00B51846"/>
    <w:rsid w:val="00B56491"/>
    <w:rsid w:val="00B57AD1"/>
    <w:rsid w:val="00B62144"/>
    <w:rsid w:val="00B62979"/>
    <w:rsid w:val="00B70056"/>
    <w:rsid w:val="00B73735"/>
    <w:rsid w:val="00B74D75"/>
    <w:rsid w:val="00B75F2A"/>
    <w:rsid w:val="00B77AE4"/>
    <w:rsid w:val="00B8045E"/>
    <w:rsid w:val="00B80E13"/>
    <w:rsid w:val="00B823A7"/>
    <w:rsid w:val="00B82EC2"/>
    <w:rsid w:val="00B86395"/>
    <w:rsid w:val="00B90FA5"/>
    <w:rsid w:val="00B919F1"/>
    <w:rsid w:val="00B9301B"/>
    <w:rsid w:val="00BA2260"/>
    <w:rsid w:val="00BA5532"/>
    <w:rsid w:val="00BA7606"/>
    <w:rsid w:val="00BB3683"/>
    <w:rsid w:val="00BB468D"/>
    <w:rsid w:val="00BC0E8D"/>
    <w:rsid w:val="00BC4078"/>
    <w:rsid w:val="00BC4318"/>
    <w:rsid w:val="00BC4F18"/>
    <w:rsid w:val="00BC7EED"/>
    <w:rsid w:val="00BD6EC2"/>
    <w:rsid w:val="00BD78E8"/>
    <w:rsid w:val="00BD7AEA"/>
    <w:rsid w:val="00BE3AE7"/>
    <w:rsid w:val="00BE5E8B"/>
    <w:rsid w:val="00BE6226"/>
    <w:rsid w:val="00BE6551"/>
    <w:rsid w:val="00BF093B"/>
    <w:rsid w:val="00BF73F6"/>
    <w:rsid w:val="00C00B88"/>
    <w:rsid w:val="00C02E1E"/>
    <w:rsid w:val="00C02EC9"/>
    <w:rsid w:val="00C0322D"/>
    <w:rsid w:val="00C069E3"/>
    <w:rsid w:val="00C06B2A"/>
    <w:rsid w:val="00C1164D"/>
    <w:rsid w:val="00C11A55"/>
    <w:rsid w:val="00C21699"/>
    <w:rsid w:val="00C22F0C"/>
    <w:rsid w:val="00C24AC1"/>
    <w:rsid w:val="00C2501A"/>
    <w:rsid w:val="00C325C4"/>
    <w:rsid w:val="00C32962"/>
    <w:rsid w:val="00C34D91"/>
    <w:rsid w:val="00C3551D"/>
    <w:rsid w:val="00C35E57"/>
    <w:rsid w:val="00C35E80"/>
    <w:rsid w:val="00C36542"/>
    <w:rsid w:val="00C40AA2"/>
    <w:rsid w:val="00C42030"/>
    <w:rsid w:val="00C4244F"/>
    <w:rsid w:val="00C458D3"/>
    <w:rsid w:val="00C4751F"/>
    <w:rsid w:val="00C509C3"/>
    <w:rsid w:val="00C50AA6"/>
    <w:rsid w:val="00C632ED"/>
    <w:rsid w:val="00C66150"/>
    <w:rsid w:val="00C66BF1"/>
    <w:rsid w:val="00C70EF5"/>
    <w:rsid w:val="00C7188C"/>
    <w:rsid w:val="00C7221C"/>
    <w:rsid w:val="00C73A7A"/>
    <w:rsid w:val="00C756C5"/>
    <w:rsid w:val="00C76E48"/>
    <w:rsid w:val="00C80C54"/>
    <w:rsid w:val="00C82195"/>
    <w:rsid w:val="00C82CAE"/>
    <w:rsid w:val="00C840B2"/>
    <w:rsid w:val="00C8442E"/>
    <w:rsid w:val="00C8708B"/>
    <w:rsid w:val="00C930A8"/>
    <w:rsid w:val="00C93952"/>
    <w:rsid w:val="00CA108B"/>
    <w:rsid w:val="00CA118D"/>
    <w:rsid w:val="00CA1B56"/>
    <w:rsid w:val="00CA6B44"/>
    <w:rsid w:val="00CA6CDB"/>
    <w:rsid w:val="00CA73F0"/>
    <w:rsid w:val="00CA7A17"/>
    <w:rsid w:val="00CB221F"/>
    <w:rsid w:val="00CB45E7"/>
    <w:rsid w:val="00CB5E13"/>
    <w:rsid w:val="00CC0026"/>
    <w:rsid w:val="00CC054C"/>
    <w:rsid w:val="00CC0C00"/>
    <w:rsid w:val="00CC1A01"/>
    <w:rsid w:val="00CC3524"/>
    <w:rsid w:val="00CC4D96"/>
    <w:rsid w:val="00CC5B35"/>
    <w:rsid w:val="00CC60FF"/>
    <w:rsid w:val="00CD27BE"/>
    <w:rsid w:val="00CD29E9"/>
    <w:rsid w:val="00CD4BBC"/>
    <w:rsid w:val="00CD6F0F"/>
    <w:rsid w:val="00CD7959"/>
    <w:rsid w:val="00CD7C27"/>
    <w:rsid w:val="00CE0BB7"/>
    <w:rsid w:val="00CE3E9A"/>
    <w:rsid w:val="00CE4CD8"/>
    <w:rsid w:val="00CE5A60"/>
    <w:rsid w:val="00CE708B"/>
    <w:rsid w:val="00CF1572"/>
    <w:rsid w:val="00CF26B7"/>
    <w:rsid w:val="00CF3811"/>
    <w:rsid w:val="00CF4440"/>
    <w:rsid w:val="00CF5193"/>
    <w:rsid w:val="00CF544E"/>
    <w:rsid w:val="00CF6AD7"/>
    <w:rsid w:val="00CF6DFA"/>
    <w:rsid w:val="00CF6E39"/>
    <w:rsid w:val="00CF72D3"/>
    <w:rsid w:val="00CF72DA"/>
    <w:rsid w:val="00D03B57"/>
    <w:rsid w:val="00D03D15"/>
    <w:rsid w:val="00D0769A"/>
    <w:rsid w:val="00D07F3F"/>
    <w:rsid w:val="00D1419B"/>
    <w:rsid w:val="00D15B4E"/>
    <w:rsid w:val="00D177E7"/>
    <w:rsid w:val="00D2031C"/>
    <w:rsid w:val="00D2079F"/>
    <w:rsid w:val="00D3073E"/>
    <w:rsid w:val="00D35C4F"/>
    <w:rsid w:val="00D42244"/>
    <w:rsid w:val="00D43EF6"/>
    <w:rsid w:val="00D447EF"/>
    <w:rsid w:val="00D45ADE"/>
    <w:rsid w:val="00D4604D"/>
    <w:rsid w:val="00D471EC"/>
    <w:rsid w:val="00D505E2"/>
    <w:rsid w:val="00D525B8"/>
    <w:rsid w:val="00D53CF0"/>
    <w:rsid w:val="00D54714"/>
    <w:rsid w:val="00D61F41"/>
    <w:rsid w:val="00D62547"/>
    <w:rsid w:val="00D6261B"/>
    <w:rsid w:val="00D648C0"/>
    <w:rsid w:val="00D6498F"/>
    <w:rsid w:val="00D70C9E"/>
    <w:rsid w:val="00D71B49"/>
    <w:rsid w:val="00D7463D"/>
    <w:rsid w:val="00D765F9"/>
    <w:rsid w:val="00D769CF"/>
    <w:rsid w:val="00D80F5A"/>
    <w:rsid w:val="00D80FF7"/>
    <w:rsid w:val="00D82226"/>
    <w:rsid w:val="00D822EF"/>
    <w:rsid w:val="00D83DE8"/>
    <w:rsid w:val="00D84943"/>
    <w:rsid w:val="00D852DF"/>
    <w:rsid w:val="00D87C77"/>
    <w:rsid w:val="00D94AE7"/>
    <w:rsid w:val="00D966B3"/>
    <w:rsid w:val="00D970F0"/>
    <w:rsid w:val="00DA05F6"/>
    <w:rsid w:val="00DA4540"/>
    <w:rsid w:val="00DA587E"/>
    <w:rsid w:val="00DA60F4"/>
    <w:rsid w:val="00DA7123"/>
    <w:rsid w:val="00DA72D4"/>
    <w:rsid w:val="00DA79D4"/>
    <w:rsid w:val="00DB0F8B"/>
    <w:rsid w:val="00DB2388"/>
    <w:rsid w:val="00DB3052"/>
    <w:rsid w:val="00DB444C"/>
    <w:rsid w:val="00DB6593"/>
    <w:rsid w:val="00DB79FA"/>
    <w:rsid w:val="00DC25A8"/>
    <w:rsid w:val="00DC2D17"/>
    <w:rsid w:val="00DC7AF3"/>
    <w:rsid w:val="00DD6993"/>
    <w:rsid w:val="00DD6C9E"/>
    <w:rsid w:val="00DD6F44"/>
    <w:rsid w:val="00DE23BF"/>
    <w:rsid w:val="00DE3981"/>
    <w:rsid w:val="00DE40DD"/>
    <w:rsid w:val="00DE5ECF"/>
    <w:rsid w:val="00DE62E1"/>
    <w:rsid w:val="00DE7755"/>
    <w:rsid w:val="00DE7C4C"/>
    <w:rsid w:val="00DF059A"/>
    <w:rsid w:val="00DF3A17"/>
    <w:rsid w:val="00DF3D56"/>
    <w:rsid w:val="00DF64E9"/>
    <w:rsid w:val="00DF6D19"/>
    <w:rsid w:val="00DF6ED2"/>
    <w:rsid w:val="00DF70F5"/>
    <w:rsid w:val="00E00813"/>
    <w:rsid w:val="00E01DE4"/>
    <w:rsid w:val="00E042C5"/>
    <w:rsid w:val="00E04521"/>
    <w:rsid w:val="00E04CA4"/>
    <w:rsid w:val="00E1139A"/>
    <w:rsid w:val="00E2103A"/>
    <w:rsid w:val="00E21FE0"/>
    <w:rsid w:val="00E2252C"/>
    <w:rsid w:val="00E24DAB"/>
    <w:rsid w:val="00E251DD"/>
    <w:rsid w:val="00E270C0"/>
    <w:rsid w:val="00E36533"/>
    <w:rsid w:val="00E36D82"/>
    <w:rsid w:val="00E37500"/>
    <w:rsid w:val="00E460B9"/>
    <w:rsid w:val="00E47295"/>
    <w:rsid w:val="00E479CB"/>
    <w:rsid w:val="00E50F8F"/>
    <w:rsid w:val="00E51601"/>
    <w:rsid w:val="00E51965"/>
    <w:rsid w:val="00E52A57"/>
    <w:rsid w:val="00E534BA"/>
    <w:rsid w:val="00E539E5"/>
    <w:rsid w:val="00E6016D"/>
    <w:rsid w:val="00E6063B"/>
    <w:rsid w:val="00E60A58"/>
    <w:rsid w:val="00E61124"/>
    <w:rsid w:val="00E638A0"/>
    <w:rsid w:val="00E67121"/>
    <w:rsid w:val="00E67A26"/>
    <w:rsid w:val="00E7198D"/>
    <w:rsid w:val="00E72BB1"/>
    <w:rsid w:val="00E72EB1"/>
    <w:rsid w:val="00E735AF"/>
    <w:rsid w:val="00E74CA6"/>
    <w:rsid w:val="00E75E3D"/>
    <w:rsid w:val="00E80DFD"/>
    <w:rsid w:val="00E84491"/>
    <w:rsid w:val="00E86C8B"/>
    <w:rsid w:val="00E87817"/>
    <w:rsid w:val="00E91F30"/>
    <w:rsid w:val="00E96E26"/>
    <w:rsid w:val="00E9731C"/>
    <w:rsid w:val="00E97A9B"/>
    <w:rsid w:val="00EA0881"/>
    <w:rsid w:val="00EA1A9B"/>
    <w:rsid w:val="00EA2701"/>
    <w:rsid w:val="00EA4E4C"/>
    <w:rsid w:val="00EA6983"/>
    <w:rsid w:val="00EB04B7"/>
    <w:rsid w:val="00EB2E02"/>
    <w:rsid w:val="00EB78AA"/>
    <w:rsid w:val="00EB7992"/>
    <w:rsid w:val="00EC0104"/>
    <w:rsid w:val="00EC0184"/>
    <w:rsid w:val="00EC2D7A"/>
    <w:rsid w:val="00EC36F4"/>
    <w:rsid w:val="00EC60C6"/>
    <w:rsid w:val="00EC633A"/>
    <w:rsid w:val="00EC68E9"/>
    <w:rsid w:val="00ED05E9"/>
    <w:rsid w:val="00ED0A2C"/>
    <w:rsid w:val="00ED1B9D"/>
    <w:rsid w:val="00ED5B1C"/>
    <w:rsid w:val="00ED7967"/>
    <w:rsid w:val="00ED7997"/>
    <w:rsid w:val="00EE056F"/>
    <w:rsid w:val="00EE1045"/>
    <w:rsid w:val="00EE50A8"/>
    <w:rsid w:val="00EE5E27"/>
    <w:rsid w:val="00EE665C"/>
    <w:rsid w:val="00EE7905"/>
    <w:rsid w:val="00EF43F5"/>
    <w:rsid w:val="00EF5FB4"/>
    <w:rsid w:val="00EF6914"/>
    <w:rsid w:val="00EF6955"/>
    <w:rsid w:val="00EF74D7"/>
    <w:rsid w:val="00F017AF"/>
    <w:rsid w:val="00F03E48"/>
    <w:rsid w:val="00F041C4"/>
    <w:rsid w:val="00F069F4"/>
    <w:rsid w:val="00F12FFC"/>
    <w:rsid w:val="00F13EDB"/>
    <w:rsid w:val="00F14812"/>
    <w:rsid w:val="00F14A0F"/>
    <w:rsid w:val="00F14B92"/>
    <w:rsid w:val="00F1598C"/>
    <w:rsid w:val="00F16BB4"/>
    <w:rsid w:val="00F20BC6"/>
    <w:rsid w:val="00F21403"/>
    <w:rsid w:val="00F255FC"/>
    <w:rsid w:val="00F259B0"/>
    <w:rsid w:val="00F26A20"/>
    <w:rsid w:val="00F276C9"/>
    <w:rsid w:val="00F278BC"/>
    <w:rsid w:val="00F31359"/>
    <w:rsid w:val="00F3649F"/>
    <w:rsid w:val="00F37982"/>
    <w:rsid w:val="00F40690"/>
    <w:rsid w:val="00F43900"/>
    <w:rsid w:val="00F43B8F"/>
    <w:rsid w:val="00F44548"/>
    <w:rsid w:val="00F51785"/>
    <w:rsid w:val="00F530D7"/>
    <w:rsid w:val="00F541E6"/>
    <w:rsid w:val="00F54DD7"/>
    <w:rsid w:val="00F552C5"/>
    <w:rsid w:val="00F57E6B"/>
    <w:rsid w:val="00F60B54"/>
    <w:rsid w:val="00F60FDA"/>
    <w:rsid w:val="00F62F49"/>
    <w:rsid w:val="00F640BF"/>
    <w:rsid w:val="00F677F0"/>
    <w:rsid w:val="00F70754"/>
    <w:rsid w:val="00F7316B"/>
    <w:rsid w:val="00F73768"/>
    <w:rsid w:val="00F745DB"/>
    <w:rsid w:val="00F77926"/>
    <w:rsid w:val="00F83A19"/>
    <w:rsid w:val="00F86B50"/>
    <w:rsid w:val="00F879A1"/>
    <w:rsid w:val="00F902EB"/>
    <w:rsid w:val="00F91F1A"/>
    <w:rsid w:val="00F923C4"/>
    <w:rsid w:val="00F92FC4"/>
    <w:rsid w:val="00F94BA6"/>
    <w:rsid w:val="00F957B3"/>
    <w:rsid w:val="00F9793C"/>
    <w:rsid w:val="00FA0916"/>
    <w:rsid w:val="00FA0C14"/>
    <w:rsid w:val="00FA137A"/>
    <w:rsid w:val="00FA19DB"/>
    <w:rsid w:val="00FA45B5"/>
    <w:rsid w:val="00FA5504"/>
    <w:rsid w:val="00FA67D1"/>
    <w:rsid w:val="00FB2115"/>
    <w:rsid w:val="00FB2C4F"/>
    <w:rsid w:val="00FB39AE"/>
    <w:rsid w:val="00FB4B02"/>
    <w:rsid w:val="00FB558F"/>
    <w:rsid w:val="00FB57DE"/>
    <w:rsid w:val="00FC1410"/>
    <w:rsid w:val="00FC2831"/>
    <w:rsid w:val="00FC2D40"/>
    <w:rsid w:val="00FC3600"/>
    <w:rsid w:val="00FC420F"/>
    <w:rsid w:val="00FC4A9F"/>
    <w:rsid w:val="00FC4C91"/>
    <w:rsid w:val="00FC565B"/>
    <w:rsid w:val="00FC7420"/>
    <w:rsid w:val="00FC75F2"/>
    <w:rsid w:val="00FC7C60"/>
    <w:rsid w:val="00FC7CE9"/>
    <w:rsid w:val="00FD009F"/>
    <w:rsid w:val="00FD0A12"/>
    <w:rsid w:val="00FD5121"/>
    <w:rsid w:val="00FD5972"/>
    <w:rsid w:val="00FE006E"/>
    <w:rsid w:val="00FE13D3"/>
    <w:rsid w:val="00FE197E"/>
    <w:rsid w:val="00FE2DB7"/>
    <w:rsid w:val="00FE3FFE"/>
    <w:rsid w:val="00FE76A6"/>
    <w:rsid w:val="00FF0DF1"/>
    <w:rsid w:val="00FF1359"/>
    <w:rsid w:val="00FF26AA"/>
    <w:rsid w:val="00FF3FB4"/>
    <w:rsid w:val="00FF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51283826-41B9-4399-8EDC-B32F9ECB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B82EC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gkelc">
    <w:name w:val="hgkelc"/>
    <w:basedOn w:val="Fontepargpadro"/>
    <w:rsid w:val="008055CE"/>
  </w:style>
  <w:style w:type="character" w:customStyle="1" w:styleId="normaltextrun">
    <w:name w:val="normaltextrun"/>
    <w:rsid w:val="0023312E"/>
  </w:style>
  <w:style w:type="character" w:customStyle="1" w:styleId="eop">
    <w:name w:val="eop"/>
    <w:rsid w:val="0023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827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113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6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470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27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4859</Words>
  <Characters>26244</Characters>
  <Application>Microsoft Office Word</Application>
  <DocSecurity>0</DocSecurity>
  <Lines>218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Andreza Sartori</cp:lastModifiedBy>
  <cp:revision>118</cp:revision>
  <cp:lastPrinted>2021-05-04T00:53:00Z</cp:lastPrinted>
  <dcterms:created xsi:type="dcterms:W3CDTF">2021-04-19T23:21:00Z</dcterms:created>
  <dcterms:modified xsi:type="dcterms:W3CDTF">2021-05-04T00:53:00Z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