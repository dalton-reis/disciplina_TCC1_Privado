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08DD" w14:textId="513ECA9E" w:rsidR="002B0EDC" w:rsidRPr="00521672" w:rsidRDefault="00574436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521672">
        <w:t>Utilização de redes complexas para geração de comunidades configuráveis</w:t>
      </w:r>
    </w:p>
    <w:p w14:paraId="4F6DBB7C" w14:textId="564C243E" w:rsidR="001E682E" w:rsidRPr="00521672" w:rsidRDefault="00A2756C" w:rsidP="00752038">
      <w:pPr>
        <w:pStyle w:val="TF-AUTOR0"/>
      </w:pPr>
      <w:r w:rsidRPr="00521672">
        <w:t>Gustavo Henrique Spiess</w:t>
      </w:r>
    </w:p>
    <w:p w14:paraId="3FBE5C8A" w14:textId="3C7FBE97" w:rsidR="001E682E" w:rsidRPr="00521672" w:rsidRDefault="001E682E" w:rsidP="001E682E">
      <w:pPr>
        <w:pStyle w:val="TF-AUTOR0"/>
      </w:pPr>
      <w:r w:rsidRPr="00521672">
        <w:t xml:space="preserve">Prof. </w:t>
      </w:r>
      <w:r w:rsidR="00A2756C" w:rsidRPr="00521672">
        <w:t>Aurélio Faustino Hoppe</w:t>
      </w:r>
      <w:r w:rsidRPr="00521672">
        <w:t xml:space="preserve"> – Orientador</w:t>
      </w:r>
    </w:p>
    <w:p w14:paraId="28066913" w14:textId="5949FAD6" w:rsidR="00F255FC" w:rsidRPr="00521672" w:rsidRDefault="00F255FC" w:rsidP="00424AD5">
      <w:pPr>
        <w:pStyle w:val="Ttulo1"/>
      </w:pPr>
      <w:r w:rsidRPr="0052167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CBB9C97" w14:textId="630D0E14" w:rsidR="00DE3D2B" w:rsidRPr="00984668" w:rsidRDefault="00D95613" w:rsidP="003D398C">
      <w:pPr>
        <w:pStyle w:val="TF-TEXTO"/>
      </w:pPr>
      <w:r w:rsidRPr="00521672">
        <w:t xml:space="preserve">Dentro das </w:t>
      </w:r>
      <w:r w:rsidR="00DE3D2B" w:rsidRPr="00521672">
        <w:t>á</w:t>
      </w:r>
      <w:r w:rsidRPr="00521672">
        <w:t>reas d</w:t>
      </w:r>
      <w:r w:rsidR="00984668">
        <w:t>a</w:t>
      </w:r>
      <w:r w:rsidRPr="00521672">
        <w:t xml:space="preserve"> matem</w:t>
      </w:r>
      <w:r w:rsidR="00DE3D2B" w:rsidRPr="00521672">
        <w:t>á</w:t>
      </w:r>
      <w:r w:rsidRPr="00521672">
        <w:t xml:space="preserve">tica, biologia, engenharia e outras, </w:t>
      </w:r>
      <w:del w:id="9" w:author="Andreza Sartori" w:date="2021-05-03T22:15:00Z">
        <w:r w:rsidRPr="00521672" w:rsidDel="00945412">
          <w:delText xml:space="preserve">surge </w:delText>
        </w:r>
      </w:del>
      <w:ins w:id="10" w:author="Andreza Sartori" w:date="2021-05-03T22:15:00Z">
        <w:r w:rsidR="00945412" w:rsidRPr="00521672">
          <w:t>surg</w:t>
        </w:r>
        <w:r w:rsidR="00945412">
          <w:t>iu?</w:t>
        </w:r>
        <w:r w:rsidR="00945412" w:rsidRPr="00521672">
          <w:t xml:space="preserve"> </w:t>
        </w:r>
      </w:ins>
      <w:r w:rsidRPr="00521672">
        <w:t xml:space="preserve">nos </w:t>
      </w:r>
      <w:r w:rsidR="00DE3D2B" w:rsidRPr="00521672">
        <w:t>ú</w:t>
      </w:r>
      <w:r w:rsidRPr="00521672">
        <w:t>ltimos anos a defini</w:t>
      </w:r>
      <w:r w:rsidR="00DE3D2B" w:rsidRPr="00521672">
        <w:t>çã</w:t>
      </w:r>
      <w:r w:rsidRPr="00521672">
        <w:t xml:space="preserve">o do que seriam redes complexas (METZ </w:t>
      </w:r>
      <w:r w:rsidR="00DE3D2B" w:rsidRPr="00521672">
        <w:rPr>
          <w:i/>
        </w:rPr>
        <w:t>et al</w:t>
      </w:r>
      <w:r w:rsidRPr="00521672">
        <w:t xml:space="preserve">., 2007). </w:t>
      </w:r>
      <w:commentRangeStart w:id="11"/>
      <w:r w:rsidRPr="00521672">
        <w:t xml:space="preserve">Essa </w:t>
      </w:r>
      <w:r w:rsidR="00DE3D2B" w:rsidRPr="00521672">
        <w:t>á</w:t>
      </w:r>
      <w:r w:rsidRPr="00521672">
        <w:t xml:space="preserve">rea </w:t>
      </w:r>
      <w:r w:rsidR="00DE3D2B" w:rsidRPr="00521672">
        <w:t>é</w:t>
      </w:r>
      <w:r w:rsidRPr="00521672">
        <w:t xml:space="preserve"> um desenvolvimento primeiramente identificado na </w:t>
      </w:r>
      <w:r w:rsidR="00DE3D2B" w:rsidRPr="00521672">
        <w:t>á</w:t>
      </w:r>
      <w:r w:rsidRPr="00521672">
        <w:t>rea da matem</w:t>
      </w:r>
      <w:r w:rsidR="00DE3D2B" w:rsidRPr="00521672">
        <w:t>á</w:t>
      </w:r>
      <w:r w:rsidRPr="00521672">
        <w:t>tica discreta para a representa</w:t>
      </w:r>
      <w:r w:rsidR="00DE3D2B" w:rsidRPr="00521672">
        <w:t>çã</w:t>
      </w:r>
      <w:r w:rsidRPr="00521672">
        <w:t>o de sistemas com uma complexi</w:t>
      </w:r>
      <w:r w:rsidR="00F56FAA" w:rsidRPr="00521672">
        <w:t>dade mais proeminente ou e</w:t>
      </w:r>
      <w:r w:rsidRPr="00521672">
        <w:t>m que outros modelos, como representa</w:t>
      </w:r>
      <w:r w:rsidR="00DE3D2B" w:rsidRPr="00521672">
        <w:t>çõ</w:t>
      </w:r>
      <w:r w:rsidRPr="00521672">
        <w:t>es line</w:t>
      </w:r>
      <w:r w:rsidRPr="00984668">
        <w:t xml:space="preserve">ares ou em </w:t>
      </w:r>
      <w:r w:rsidR="00DE3D2B" w:rsidRPr="00984668">
        <w:t>á</w:t>
      </w:r>
      <w:r w:rsidRPr="00984668">
        <w:t>rvore</w:t>
      </w:r>
      <w:r w:rsidR="00144037" w:rsidRPr="00984668">
        <w:t>,</w:t>
      </w:r>
      <w:r w:rsidRPr="00984668">
        <w:t xml:space="preserve"> falham em capturar</w:t>
      </w:r>
      <w:r w:rsidR="00DE3D2B" w:rsidRPr="00984668">
        <w:t xml:space="preserve"> as propriedades do mundo real.</w:t>
      </w:r>
      <w:commentRangeEnd w:id="11"/>
      <w:r w:rsidR="00A56311">
        <w:rPr>
          <w:rStyle w:val="Refdecomentrio"/>
        </w:rPr>
        <w:commentReference w:id="11"/>
      </w:r>
    </w:p>
    <w:p w14:paraId="6ECAC273" w14:textId="1839DBF1" w:rsidR="00F56FAA" w:rsidRPr="00521672" w:rsidRDefault="00D95613" w:rsidP="003D398C">
      <w:pPr>
        <w:pStyle w:val="TF-TEXTO"/>
      </w:pPr>
      <w:r w:rsidRPr="00984668">
        <w:t>A</w:t>
      </w:r>
      <w:del w:id="12" w:author="Andreza Sartori" w:date="2021-05-03T22:16:00Z">
        <w:r w:rsidRPr="00984668" w:rsidDel="00FB4E0A">
          <w:delText xml:space="preserve"> </w:delText>
        </w:r>
        <w:r w:rsidR="00DE3D2B" w:rsidRPr="00984668" w:rsidDel="00FB4E0A">
          <w:delText>á</w:delText>
        </w:r>
        <w:r w:rsidRPr="00984668" w:rsidDel="00FB4E0A">
          <w:delText xml:space="preserve">rea de </w:delText>
        </w:r>
      </w:del>
      <w:ins w:id="13" w:author="Andreza Sartori" w:date="2021-05-03T22:16:00Z">
        <w:r w:rsidR="00FB4E0A">
          <w:t xml:space="preserve">s </w:t>
        </w:r>
      </w:ins>
      <w:r w:rsidRPr="00984668">
        <w:t>redes complexas, em espec</w:t>
      </w:r>
      <w:r w:rsidR="00DE3D2B" w:rsidRPr="00984668">
        <w:t>í</w:t>
      </w:r>
      <w:r w:rsidRPr="00984668">
        <w:t xml:space="preserve">fico a </w:t>
      </w:r>
      <w:r w:rsidR="00DE3D2B" w:rsidRPr="00984668">
        <w:t>á</w:t>
      </w:r>
      <w:r w:rsidRPr="00984668">
        <w:t>rea de detec</w:t>
      </w:r>
      <w:r w:rsidR="00DE3D2B" w:rsidRPr="00984668">
        <w:t>çã</w:t>
      </w:r>
      <w:r w:rsidRPr="00984668">
        <w:t>o de comunidades, tem ganhado mais aten</w:t>
      </w:r>
      <w:r w:rsidR="00DE3D2B" w:rsidRPr="00984668">
        <w:t>çã</w:t>
      </w:r>
      <w:r w:rsidRPr="00984668">
        <w:t xml:space="preserve">o nos </w:t>
      </w:r>
      <w:r w:rsidR="00DE3D2B" w:rsidRPr="00984668">
        <w:t>ú</w:t>
      </w:r>
      <w:r w:rsidRPr="00984668">
        <w:t xml:space="preserve">ltimos anos (DUAN </w:t>
      </w:r>
      <w:r w:rsidR="00DE3D2B" w:rsidRPr="00984668">
        <w:rPr>
          <w:i/>
        </w:rPr>
        <w:t>et al</w:t>
      </w:r>
      <w:r w:rsidRPr="00984668">
        <w:t>., 2019). Essa gera</w:t>
      </w:r>
      <w:r w:rsidR="00DE3D2B" w:rsidRPr="00984668">
        <w:t>çã</w:t>
      </w:r>
      <w:r w:rsidRPr="00984668">
        <w:t>o de redes complexas pode servir para treino de sistemas de aprendizado de m</w:t>
      </w:r>
      <w:r w:rsidR="00DE3D2B" w:rsidRPr="00984668">
        <w:t>á</w:t>
      </w:r>
      <w:r w:rsidRPr="00984668">
        <w:t>quina, bem como avalia</w:t>
      </w:r>
      <w:r w:rsidR="00DE3D2B" w:rsidRPr="00984668">
        <w:t>çã</w:t>
      </w:r>
      <w:r w:rsidRPr="00984668">
        <w:t>o de diversas abordagens de detec</w:t>
      </w:r>
      <w:r w:rsidR="00DE3D2B" w:rsidRPr="00984668">
        <w:t>çã</w:t>
      </w:r>
      <w:r w:rsidRPr="00984668">
        <w:t>o</w:t>
      </w:r>
      <w:r w:rsidR="00144037" w:rsidRPr="00984668">
        <w:t xml:space="preserve"> (LARGERON </w:t>
      </w:r>
      <w:r w:rsidR="00144037" w:rsidRPr="00984668">
        <w:rPr>
          <w:i/>
        </w:rPr>
        <w:t>et al</w:t>
      </w:r>
      <w:r w:rsidR="00144037" w:rsidRPr="00984668">
        <w:t>. 2015)</w:t>
      </w:r>
      <w:r w:rsidRPr="00984668">
        <w:t>. Existem um conjunto de algoritmos para constru</w:t>
      </w:r>
      <w:r w:rsidR="00DE3D2B" w:rsidRPr="00984668">
        <w:t>çã</w:t>
      </w:r>
      <w:r w:rsidRPr="00984668">
        <w:t xml:space="preserve">o de redes em volume, como </w:t>
      </w:r>
      <w:r w:rsidR="00F56FAA" w:rsidRPr="00984668">
        <w:t>o</w:t>
      </w:r>
      <w:r w:rsidRPr="00984668">
        <w:t xml:space="preserve">s </w:t>
      </w:r>
      <w:r w:rsidR="00120BAE" w:rsidRPr="00984668">
        <w:t xml:space="preserve">utilizados nos </w:t>
      </w:r>
      <w:r w:rsidRPr="00984668">
        <w:t>trabalho</w:t>
      </w:r>
      <w:r w:rsidR="00120BAE" w:rsidRPr="00984668">
        <w:t>s</w:t>
      </w:r>
      <w:r w:rsidRPr="00984668">
        <w:t xml:space="preserve"> de Slota </w:t>
      </w:r>
      <w:r w:rsidR="00DE3D2B" w:rsidRPr="00984668">
        <w:rPr>
          <w:i/>
        </w:rPr>
        <w:t>et al</w:t>
      </w:r>
      <w:r w:rsidRPr="00984668">
        <w:t>. (2019</w:t>
      </w:r>
      <w:r w:rsidR="00144037" w:rsidRPr="00984668">
        <w:t>)</w:t>
      </w:r>
      <w:r w:rsidR="00120BAE" w:rsidRPr="00984668">
        <w:t xml:space="preserve"> e</w:t>
      </w:r>
      <w:r w:rsidR="00F56FAA" w:rsidRPr="00984668">
        <w:t xml:space="preserve"> </w:t>
      </w:r>
      <w:r w:rsidRPr="00984668">
        <w:t>L</w:t>
      </w:r>
      <w:r w:rsidR="00120BAE" w:rsidRPr="00984668">
        <w:t>argeron</w:t>
      </w:r>
      <w:r w:rsidRPr="00984668">
        <w:t xml:space="preserve"> </w:t>
      </w:r>
      <w:r w:rsidR="00DE3D2B" w:rsidRPr="00984668">
        <w:rPr>
          <w:i/>
        </w:rPr>
        <w:t>et</w:t>
      </w:r>
      <w:r w:rsidR="00DE3D2B" w:rsidRPr="00521672">
        <w:rPr>
          <w:i/>
        </w:rPr>
        <w:t xml:space="preserve"> al</w:t>
      </w:r>
      <w:r w:rsidRPr="00521672">
        <w:t xml:space="preserve">. </w:t>
      </w:r>
      <w:r w:rsidR="00F56FAA" w:rsidRPr="00521672">
        <w:t>(</w:t>
      </w:r>
      <w:r w:rsidRPr="00521672">
        <w:t xml:space="preserve">2015). </w:t>
      </w:r>
      <w:r w:rsidR="00120BAE" w:rsidRPr="00521672">
        <w:t>Tais</w:t>
      </w:r>
      <w:r w:rsidRPr="00521672">
        <w:t xml:space="preserve"> algoritmos possu</w:t>
      </w:r>
      <w:r w:rsidR="00120BAE" w:rsidRPr="00521672">
        <w:t>em</w:t>
      </w:r>
      <w:r w:rsidRPr="00521672">
        <w:t xml:space="preserve"> parametriza</w:t>
      </w:r>
      <w:r w:rsidR="00DE3D2B" w:rsidRPr="00521672">
        <w:t>ç</w:t>
      </w:r>
      <w:r w:rsidR="00120BAE" w:rsidRPr="00521672">
        <w:t>ões que</w:t>
      </w:r>
      <w:r w:rsidRPr="00521672">
        <w:t xml:space="preserve"> possibilitam a explora</w:t>
      </w:r>
      <w:r w:rsidR="00DE3D2B" w:rsidRPr="00521672">
        <w:t>çã</w:t>
      </w:r>
      <w:r w:rsidRPr="00521672">
        <w:t>o de um espa</w:t>
      </w:r>
      <w:r w:rsidR="00DE3D2B" w:rsidRPr="00521672">
        <w:t>ç</w:t>
      </w:r>
      <w:r w:rsidRPr="00521672">
        <w:t>o de geradores para grafos densos</w:t>
      </w:r>
      <w:r w:rsidR="00486EEB" w:rsidRPr="00521672">
        <w:t xml:space="preserve"> ou esparsos</w:t>
      </w:r>
      <w:r w:rsidRPr="00521672">
        <w:t>, variando par</w:t>
      </w:r>
      <w:r w:rsidR="00F56FAA" w:rsidRPr="00521672">
        <w:t>â</w:t>
      </w:r>
      <w:r w:rsidRPr="00521672">
        <w:t>metros que propiciam mais ou menos arestas, entre outras configura</w:t>
      </w:r>
      <w:r w:rsidR="00DE3D2B" w:rsidRPr="00521672">
        <w:t>çõ</w:t>
      </w:r>
      <w:r w:rsidRPr="00521672">
        <w:t>es poss</w:t>
      </w:r>
      <w:r w:rsidR="00DE3D2B" w:rsidRPr="00521672">
        <w:t>í</w:t>
      </w:r>
      <w:r w:rsidRPr="00521672">
        <w:t>veis.</w:t>
      </w:r>
    </w:p>
    <w:p w14:paraId="020D86B6" w14:textId="77777777" w:rsidR="00F56FAA" w:rsidRPr="00521672" w:rsidRDefault="00D95613" w:rsidP="003D398C">
      <w:pPr>
        <w:pStyle w:val="TF-TEXTO"/>
      </w:pPr>
      <w:commentRangeStart w:id="14"/>
      <w:r w:rsidRPr="00521672">
        <w:t>Redes complexas, como objetos de estudo, s</w:t>
      </w:r>
      <w:r w:rsidR="00DE3D2B" w:rsidRPr="00521672">
        <w:t>ã</w:t>
      </w:r>
      <w:r w:rsidRPr="00521672">
        <w:t xml:space="preserve">o definidas por Metz </w:t>
      </w:r>
      <w:r w:rsidR="00DE3D2B" w:rsidRPr="00521672">
        <w:rPr>
          <w:i/>
        </w:rPr>
        <w:t>et al</w:t>
      </w:r>
      <w:r w:rsidRPr="00521672">
        <w:t>. (2007) como grafos com uma topologia n</w:t>
      </w:r>
      <w:r w:rsidR="00DE3D2B" w:rsidRPr="00521672">
        <w:t>ã</w:t>
      </w:r>
      <w:r w:rsidRPr="00521672">
        <w:t xml:space="preserve">o trivial. Elas podem servir de analogia para diversos sistemas mantendo os aspectos do mundo real (METZ </w:t>
      </w:r>
      <w:r w:rsidR="00DE3D2B" w:rsidRPr="00521672">
        <w:rPr>
          <w:i/>
        </w:rPr>
        <w:t>et al</w:t>
      </w:r>
      <w:r w:rsidRPr="00521672">
        <w:t xml:space="preserve">., 2007; DUAN </w:t>
      </w:r>
      <w:r w:rsidR="00DE3D2B" w:rsidRPr="00521672">
        <w:rPr>
          <w:i/>
        </w:rPr>
        <w:t>et al</w:t>
      </w:r>
      <w:r w:rsidRPr="00521672">
        <w:t xml:space="preserve">., 2019; LARGERON </w:t>
      </w:r>
      <w:r w:rsidR="00DE3D2B" w:rsidRPr="00521672">
        <w:rPr>
          <w:i/>
        </w:rPr>
        <w:t>et al</w:t>
      </w:r>
      <w:r w:rsidR="00F56FAA" w:rsidRPr="00521672">
        <w:t>., 2015; FORTUNATO, 2010).</w:t>
      </w:r>
      <w:commentRangeEnd w:id="14"/>
      <w:r w:rsidR="00F94E83">
        <w:rPr>
          <w:rStyle w:val="Refdecomentrio"/>
        </w:rPr>
        <w:commentReference w:id="14"/>
      </w:r>
    </w:p>
    <w:p w14:paraId="1738AD07" w14:textId="53E47BC0" w:rsidR="00F56FAA" w:rsidRPr="00521672" w:rsidRDefault="00D95613" w:rsidP="003D398C">
      <w:pPr>
        <w:pStyle w:val="TF-TEXTO"/>
      </w:pPr>
      <w:r w:rsidRPr="00521672">
        <w:t>Segundo Fortunato (2010), a defini</w:t>
      </w:r>
      <w:r w:rsidR="00DE3D2B" w:rsidRPr="00521672">
        <w:t>çã</w:t>
      </w:r>
      <w:r w:rsidRPr="00521672">
        <w:t>o de comunidades em redes complexas passa necessariamente por alguns crit</w:t>
      </w:r>
      <w:r w:rsidR="00DE3D2B" w:rsidRPr="00521672">
        <w:t>é</w:t>
      </w:r>
      <w:r w:rsidRPr="00521672">
        <w:t xml:space="preserve">rios qualitativos, e </w:t>
      </w:r>
      <w:r w:rsidR="00DE3D2B" w:rsidRPr="00521672">
        <w:t>é</w:t>
      </w:r>
      <w:r w:rsidRPr="00521672">
        <w:t xml:space="preserve"> fortemente dependente do contexto em que se est</w:t>
      </w:r>
      <w:r w:rsidR="00DE3D2B" w:rsidRPr="00521672">
        <w:t>á</w:t>
      </w:r>
      <w:r w:rsidRPr="00521672">
        <w:t xml:space="preserve"> usando </w:t>
      </w:r>
      <w:r w:rsidR="00120BAE" w:rsidRPr="00521672">
        <w:t>o</w:t>
      </w:r>
      <w:r w:rsidRPr="00521672">
        <w:t xml:space="preserve"> conceito. Fortunato (2010) tamb</w:t>
      </w:r>
      <w:r w:rsidR="00DE3D2B" w:rsidRPr="00521672">
        <w:t>é</w:t>
      </w:r>
      <w:r w:rsidRPr="00521672">
        <w:t>m descreve entre outras manifesta</w:t>
      </w:r>
      <w:r w:rsidR="00DE3D2B" w:rsidRPr="00521672">
        <w:t>çõ</w:t>
      </w:r>
      <w:r w:rsidRPr="00521672">
        <w:t>es poss</w:t>
      </w:r>
      <w:r w:rsidR="00DE3D2B" w:rsidRPr="00521672">
        <w:t>í</w:t>
      </w:r>
      <w:r w:rsidRPr="00521672">
        <w:t>veis de comunidades</w:t>
      </w:r>
      <w:r w:rsidR="00F56FAA" w:rsidRPr="00521672">
        <w:t xml:space="preserve"> em</w:t>
      </w:r>
      <w:r w:rsidRPr="00521672">
        <w:t xml:space="preserve"> estruturas hier</w:t>
      </w:r>
      <w:r w:rsidR="00DE3D2B" w:rsidRPr="00521672">
        <w:t>á</w:t>
      </w:r>
      <w:r w:rsidRPr="00521672">
        <w:t xml:space="preserve">rquicas, e </w:t>
      </w:r>
      <w:r w:rsidR="00DE3D2B" w:rsidRPr="00521672">
        <w:t>á</w:t>
      </w:r>
      <w:r w:rsidRPr="00521672">
        <w:t>reas onde as comunidades se sobrep</w:t>
      </w:r>
      <w:r w:rsidR="00DE3D2B" w:rsidRPr="00521672">
        <w:t>õ</w:t>
      </w:r>
      <w:r w:rsidR="00F56FAA" w:rsidRPr="00521672">
        <w:t>e.</w:t>
      </w:r>
      <w:r w:rsidR="00120BAE" w:rsidRPr="00521672">
        <w:t xml:space="preserve"> Também é</w:t>
      </w:r>
      <w:r w:rsidRPr="00521672">
        <w:t xml:space="preserve"> apontado por Largeron </w:t>
      </w:r>
      <w:r w:rsidR="00DE3D2B" w:rsidRPr="00521672">
        <w:rPr>
          <w:i/>
        </w:rPr>
        <w:t>et al</w:t>
      </w:r>
      <w:r w:rsidRPr="00521672">
        <w:t xml:space="preserve">. (2015), Slota </w:t>
      </w:r>
      <w:r w:rsidR="00DE3D2B" w:rsidRPr="00521672">
        <w:rPr>
          <w:i/>
        </w:rPr>
        <w:t>et al</w:t>
      </w:r>
      <w:r w:rsidRPr="00521672">
        <w:t xml:space="preserve">. (2019) e Duan </w:t>
      </w:r>
      <w:r w:rsidR="00DE3D2B" w:rsidRPr="00521672">
        <w:rPr>
          <w:i/>
        </w:rPr>
        <w:t>et al</w:t>
      </w:r>
      <w:r w:rsidR="00F56FAA" w:rsidRPr="00521672">
        <w:t>. (2019) a</w:t>
      </w:r>
      <w:r w:rsidRPr="00521672">
        <w:t xml:space="preserve"> exist</w:t>
      </w:r>
      <w:r w:rsidR="00F56FAA" w:rsidRPr="00521672">
        <w:t>ê</w:t>
      </w:r>
      <w:r w:rsidRPr="00521672">
        <w:t>ncia de uma cole</w:t>
      </w:r>
      <w:r w:rsidR="00DE3D2B" w:rsidRPr="00521672">
        <w:t>çã</w:t>
      </w:r>
      <w:r w:rsidRPr="00521672">
        <w:t>o de algoritmos que s</w:t>
      </w:r>
      <w:r w:rsidR="00DE3D2B" w:rsidRPr="00521672">
        <w:t>ã</w:t>
      </w:r>
      <w:r w:rsidRPr="00521672">
        <w:t>o capazes de gerar redes complexas com comunidades. Muitos desses algoritmos t</w:t>
      </w:r>
      <w:ins w:id="15" w:author="Andreza Sartori" w:date="2021-05-03T22:20:00Z">
        <w:r w:rsidR="00A73718">
          <w:t>ê</w:t>
        </w:r>
      </w:ins>
      <w:del w:id="16" w:author="Andreza Sartori" w:date="2021-05-03T22:20:00Z">
        <w:r w:rsidRPr="00521672" w:rsidDel="00A73718">
          <w:delText>e</w:delText>
        </w:r>
      </w:del>
      <w:r w:rsidRPr="00521672">
        <w:t>m</w:t>
      </w:r>
      <w:del w:id="17" w:author="Andreza Sartori" w:date="2021-05-03T22:18:00Z">
        <w:r w:rsidRPr="00521672" w:rsidDel="00F77BF8">
          <w:delText>,</w:delText>
        </w:r>
      </w:del>
      <w:r w:rsidR="00120BAE" w:rsidRPr="00521672">
        <w:t xml:space="preserve"> </w:t>
      </w:r>
      <w:r w:rsidRPr="00521672">
        <w:t>constru</w:t>
      </w:r>
      <w:r w:rsidR="00DE3D2B" w:rsidRPr="00521672">
        <w:t>í</w:t>
      </w:r>
      <w:r w:rsidRPr="00521672">
        <w:t>do no processo, uma solu</w:t>
      </w:r>
      <w:r w:rsidR="00DE3D2B" w:rsidRPr="00521672">
        <w:t>çã</w:t>
      </w:r>
      <w:r w:rsidRPr="00521672">
        <w:t>o determinada para a identifica</w:t>
      </w:r>
      <w:r w:rsidR="00DE3D2B" w:rsidRPr="00521672">
        <w:t>çã</w:t>
      </w:r>
      <w:r w:rsidRPr="00521672">
        <w:t xml:space="preserve">o das comunidades. </w:t>
      </w:r>
      <w:commentRangeStart w:id="18"/>
      <w:r w:rsidRPr="00521672">
        <w:t xml:space="preserve">Modelos distintos incluem diferentes propriedades identificadas em sistemas do mundo real. Como homofilia no modelo proposto por Largeron </w:t>
      </w:r>
      <w:r w:rsidR="00DE3D2B" w:rsidRPr="00521672">
        <w:rPr>
          <w:i/>
        </w:rPr>
        <w:t>et al</w:t>
      </w:r>
      <w:r w:rsidRPr="00521672">
        <w:t>. (2015) e Akoglu e Faloutsos (2009), coeficientes de aglomera</w:t>
      </w:r>
      <w:r w:rsidR="00DE3D2B" w:rsidRPr="00521672">
        <w:t>çã</w:t>
      </w:r>
      <w:r w:rsidRPr="00521672">
        <w:t>o pr</w:t>
      </w:r>
      <w:r w:rsidR="00F56FAA" w:rsidRPr="00521672">
        <w:t>ó</w:t>
      </w:r>
      <w:r w:rsidRPr="00521672">
        <w:t xml:space="preserve">ximos aos identificados em grafos do mundo real (SLOTA </w:t>
      </w:r>
      <w:r w:rsidR="00DE3D2B" w:rsidRPr="00521672">
        <w:rPr>
          <w:i/>
        </w:rPr>
        <w:t>et al</w:t>
      </w:r>
      <w:r w:rsidRPr="00521672">
        <w:t>., 2019)</w:t>
      </w:r>
      <w:r w:rsidR="00120BAE" w:rsidRPr="00521672">
        <w:t xml:space="preserve"> e</w:t>
      </w:r>
      <w:r w:rsidRPr="00521672">
        <w:t xml:space="preserve"> dinamicidade (DUAN </w:t>
      </w:r>
      <w:r w:rsidR="00DE3D2B" w:rsidRPr="00521672">
        <w:rPr>
          <w:i/>
        </w:rPr>
        <w:t>et al</w:t>
      </w:r>
      <w:r w:rsidRPr="00521672">
        <w:t xml:space="preserve">., 2019; LUO </w:t>
      </w:r>
      <w:r w:rsidR="00DE3D2B" w:rsidRPr="00521672">
        <w:rPr>
          <w:i/>
        </w:rPr>
        <w:t>et al</w:t>
      </w:r>
      <w:r w:rsidR="00F56FAA" w:rsidRPr="00521672">
        <w:t>., 2020).</w:t>
      </w:r>
      <w:commentRangeEnd w:id="18"/>
      <w:r w:rsidR="006C6144">
        <w:rPr>
          <w:rStyle w:val="Refdecomentrio"/>
        </w:rPr>
        <w:commentReference w:id="18"/>
      </w:r>
    </w:p>
    <w:p w14:paraId="5FFB60DB" w14:textId="2FB8068E" w:rsidR="00F56FAA" w:rsidRPr="00521672" w:rsidRDefault="00D95613" w:rsidP="003D398C">
      <w:pPr>
        <w:pStyle w:val="TF-TEXTO"/>
      </w:pPr>
      <w:commentRangeStart w:id="19"/>
      <w:r w:rsidRPr="00521672">
        <w:t>Na maioria dos modelos propostos para a gera</w:t>
      </w:r>
      <w:r w:rsidR="00DE3D2B" w:rsidRPr="00521672">
        <w:t>çã</w:t>
      </w:r>
      <w:r w:rsidR="00F56FAA" w:rsidRPr="00521672">
        <w:t>o de redes complexas com co</w:t>
      </w:r>
      <w:r w:rsidRPr="00521672">
        <w:t>munidades, algumas propriedades mais comuns s</w:t>
      </w:r>
      <w:r w:rsidR="00DE3D2B" w:rsidRPr="00521672">
        <w:t>ã</w:t>
      </w:r>
      <w:r w:rsidRPr="00521672">
        <w:t xml:space="preserve">o sempre implementadas, como mundo pequeno e ser livre de escala. </w:t>
      </w:r>
      <w:commentRangeEnd w:id="19"/>
      <w:r w:rsidR="00141263">
        <w:rPr>
          <w:rStyle w:val="Refdecomentrio"/>
        </w:rPr>
        <w:commentReference w:id="19"/>
      </w:r>
      <w:r w:rsidRPr="00521672">
        <w:t>Essas propriedades n</w:t>
      </w:r>
      <w:r w:rsidR="00DE3D2B" w:rsidRPr="00521672">
        <w:t>ã</w:t>
      </w:r>
      <w:r w:rsidRPr="00521672">
        <w:t>o est</w:t>
      </w:r>
      <w:r w:rsidR="00DE3D2B" w:rsidRPr="00521672">
        <w:t>ã</w:t>
      </w:r>
      <w:r w:rsidRPr="00521672">
        <w:t xml:space="preserve">o intrincadamente ligadas </w:t>
      </w:r>
      <w:r w:rsidR="00F56FAA" w:rsidRPr="00521672">
        <w:t>à</w:t>
      </w:r>
      <w:r w:rsidRPr="00521672">
        <w:t xml:space="preserve"> presen</w:t>
      </w:r>
      <w:r w:rsidR="00DE3D2B" w:rsidRPr="00521672">
        <w:t>ç</w:t>
      </w:r>
      <w:r w:rsidRPr="00521672">
        <w:t>a de comunidades, mas s</w:t>
      </w:r>
      <w:r w:rsidR="00DE3D2B" w:rsidRPr="00521672">
        <w:t>ã</w:t>
      </w:r>
      <w:r w:rsidRPr="00521672">
        <w:t xml:space="preserve">o identificadas, como apontado por Fortunato (2010), em sistema do mundo </w:t>
      </w:r>
      <w:r w:rsidRPr="00984668">
        <w:t>real</w:t>
      </w:r>
      <w:r w:rsidR="00144037" w:rsidRPr="00984668">
        <w:t xml:space="preserve"> onde comunidades tipicamente emergem</w:t>
      </w:r>
      <w:r w:rsidRPr="00521672">
        <w:t>. Essas caracter</w:t>
      </w:r>
      <w:r w:rsidR="00DE3D2B" w:rsidRPr="00521672">
        <w:t>í</w:t>
      </w:r>
      <w:r w:rsidRPr="00521672">
        <w:t>sticas por si s</w:t>
      </w:r>
      <w:r w:rsidR="00F56FAA" w:rsidRPr="00521672">
        <w:t>ó</w:t>
      </w:r>
      <w:r w:rsidRPr="00521672">
        <w:t xml:space="preserve"> </w:t>
      </w:r>
      <w:del w:id="20" w:author="Andreza Sartori" w:date="2021-05-03T22:23:00Z">
        <w:r w:rsidRPr="00521672" w:rsidDel="004B38A8">
          <w:delText xml:space="preserve">comporiam </w:delText>
        </w:r>
      </w:del>
      <w:ins w:id="21" w:author="Andreza Sartori" w:date="2021-05-03T22:23:00Z">
        <w:r w:rsidR="004B38A8">
          <w:t>constituem</w:t>
        </w:r>
        <w:r w:rsidR="004B38A8" w:rsidRPr="00521672">
          <w:t xml:space="preserve"> </w:t>
        </w:r>
      </w:ins>
      <w:r w:rsidRPr="00521672">
        <w:t>uma rede complexa, tornando a topologia do grafo n</w:t>
      </w:r>
      <w:r w:rsidR="00DE3D2B" w:rsidRPr="00521672">
        <w:t>ã</w:t>
      </w:r>
      <w:r w:rsidRPr="00521672">
        <w:t>o trivial.</w:t>
      </w:r>
    </w:p>
    <w:p w14:paraId="6AC7452B" w14:textId="0CD9001A" w:rsidR="00F56FAA" w:rsidRPr="00521672" w:rsidRDefault="00D95613" w:rsidP="003D398C">
      <w:pPr>
        <w:pStyle w:val="TF-TEXTO"/>
      </w:pPr>
      <w:r w:rsidRPr="00521672">
        <w:t>No entanto, a configurabilidade desses algoritmos n</w:t>
      </w:r>
      <w:r w:rsidR="00DE3D2B" w:rsidRPr="00521672">
        <w:t>ã</w:t>
      </w:r>
      <w:r w:rsidRPr="00521672">
        <w:t>o permite a constru</w:t>
      </w:r>
      <w:r w:rsidR="00DE3D2B" w:rsidRPr="00521672">
        <w:t>çã</w:t>
      </w:r>
      <w:r w:rsidRPr="00521672">
        <w:t>o de grafos que representem mais acuradamente um grupo com uma demografia conhecida. A gera</w:t>
      </w:r>
      <w:r w:rsidR="00DE3D2B" w:rsidRPr="00521672">
        <w:t>çã</w:t>
      </w:r>
      <w:r w:rsidRPr="00521672">
        <w:t>o de redes complexas com uma parametriza</w:t>
      </w:r>
      <w:r w:rsidR="00DE3D2B" w:rsidRPr="00521672">
        <w:t>çã</w:t>
      </w:r>
      <w:r w:rsidRPr="00521672">
        <w:t>o mais espec</w:t>
      </w:r>
      <w:r w:rsidR="00DE3D2B" w:rsidRPr="00521672">
        <w:t>í</w:t>
      </w:r>
      <w:r w:rsidRPr="00521672">
        <w:t>fica pode simplificar projetos de previs</w:t>
      </w:r>
      <w:r w:rsidR="00DE3D2B" w:rsidRPr="00521672">
        <w:t>ã</w:t>
      </w:r>
      <w:r w:rsidRPr="00521672">
        <w:t>o de espalhamento de doen</w:t>
      </w:r>
      <w:r w:rsidR="00DE3D2B" w:rsidRPr="00521672">
        <w:t>ç</w:t>
      </w:r>
      <w:r w:rsidRPr="00521672">
        <w:t>as em uma cidade (STEGEHUIS; HOFSTAD; LEEUWAARDEN, 2016), bem como servir como ferramenta para detec</w:t>
      </w:r>
      <w:r w:rsidR="00DE3D2B" w:rsidRPr="00521672">
        <w:t>çã</w:t>
      </w:r>
      <w:r w:rsidRPr="00521672">
        <w:t xml:space="preserve">o de efeitos de diferentes </w:t>
      </w:r>
      <w:r w:rsidR="00120BAE" w:rsidRPr="00521672">
        <w:t>políticas</w:t>
      </w:r>
      <w:r w:rsidRPr="00521672">
        <w:t xml:space="preserve"> p</w:t>
      </w:r>
      <w:r w:rsidR="00DE3D2B" w:rsidRPr="00521672">
        <w:t>ú</w:t>
      </w:r>
      <w:r w:rsidR="00F56FAA" w:rsidRPr="00521672">
        <w:t>blicas.</w:t>
      </w:r>
    </w:p>
    <w:p w14:paraId="728058D3" w14:textId="134A9256" w:rsidR="00F56FAA" w:rsidRPr="00521672" w:rsidRDefault="00D95613" w:rsidP="003D398C">
      <w:pPr>
        <w:pStyle w:val="TF-TEXTO"/>
      </w:pPr>
      <w:r w:rsidRPr="00984668">
        <w:t>Nesse contexto</w:t>
      </w:r>
      <w:r w:rsidR="00120BAE" w:rsidRPr="00984668">
        <w:t>,</w:t>
      </w:r>
      <w:r w:rsidRPr="00984668">
        <w:t xml:space="preserve"> a quest</w:t>
      </w:r>
      <w:r w:rsidR="00DE3D2B" w:rsidRPr="00984668">
        <w:t>ã</w:t>
      </w:r>
      <w:r w:rsidRPr="00984668">
        <w:t xml:space="preserve">o a ser respondida </w:t>
      </w:r>
      <w:r w:rsidR="00DE3D2B" w:rsidRPr="00984668">
        <w:t>é</w:t>
      </w:r>
      <w:r w:rsidRPr="00984668">
        <w:t xml:space="preserve"> como gerar redes complexas que representem mais realisticamente as comunidades de um grupo com uma demografia mais definida. Esse problema pode ser descrito em como de gerar redes complexas </w:t>
      </w:r>
      <w:r w:rsidR="00984668">
        <w:t>ao qual</w:t>
      </w:r>
      <w:r w:rsidRPr="00984668">
        <w:t xml:space="preserve"> a topologia entre as comunidades possa ser definida com par</w:t>
      </w:r>
      <w:r w:rsidR="00F56FAA" w:rsidRPr="00984668">
        <w:t>â</w:t>
      </w:r>
      <w:r w:rsidRPr="00984668">
        <w:t>metros demo</w:t>
      </w:r>
      <w:r w:rsidR="00F56FAA" w:rsidRPr="00984668">
        <w:t>grafias distintas.</w:t>
      </w:r>
    </w:p>
    <w:p w14:paraId="09A4DFD8" w14:textId="5C7F9D46" w:rsidR="003D398C" w:rsidRPr="00521672" w:rsidRDefault="00120BAE" w:rsidP="003D398C">
      <w:pPr>
        <w:pStyle w:val="TF-TEXTO"/>
      </w:pPr>
      <w:r w:rsidRPr="00521672">
        <w:t>A partir</w:t>
      </w:r>
      <w:r w:rsidR="00D95613" w:rsidRPr="00521672">
        <w:t xml:space="preserve"> disso, esse trabalho visa a constru</w:t>
      </w:r>
      <w:r w:rsidR="00DE3D2B" w:rsidRPr="00521672">
        <w:t>çã</w:t>
      </w:r>
      <w:r w:rsidR="00D95613" w:rsidRPr="00521672">
        <w:t>o de um modelo para a gera</w:t>
      </w:r>
      <w:r w:rsidR="00DE3D2B" w:rsidRPr="00521672">
        <w:t>çã</w:t>
      </w:r>
      <w:r w:rsidR="00D95613" w:rsidRPr="00521672">
        <w:t>o de redes complexas que possibilite a parametriza</w:t>
      </w:r>
      <w:r w:rsidR="00DE3D2B" w:rsidRPr="00521672">
        <w:t>çã</w:t>
      </w:r>
      <w:r w:rsidR="00D95613" w:rsidRPr="00521672">
        <w:t xml:space="preserve">o definindo propriedades da topologia. </w:t>
      </w:r>
      <w:commentRangeStart w:id="22"/>
      <w:r w:rsidR="00D95613" w:rsidRPr="00521672">
        <w:t xml:space="preserve">I.e. </w:t>
      </w:r>
      <w:commentRangeEnd w:id="22"/>
      <w:r w:rsidR="003F1EB6">
        <w:rPr>
          <w:rStyle w:val="Refdecomentrio"/>
        </w:rPr>
        <w:commentReference w:id="22"/>
      </w:r>
      <w:commentRangeStart w:id="23"/>
      <w:r w:rsidR="00D95613" w:rsidRPr="00521672">
        <w:t>informa</w:t>
      </w:r>
      <w:r w:rsidR="00DE3D2B" w:rsidRPr="00521672">
        <w:t>çõ</w:t>
      </w:r>
      <w:r w:rsidR="00D95613" w:rsidRPr="00521672">
        <w:t>es de censo podem definir que em determinadas porcentagens das pessoas, o domic</w:t>
      </w:r>
      <w:r w:rsidR="00DE3D2B" w:rsidRPr="00521672">
        <w:t>í</w:t>
      </w:r>
      <w:r w:rsidR="00D95613" w:rsidRPr="00521672">
        <w:t xml:space="preserve">lio </w:t>
      </w:r>
      <w:r w:rsidR="00DE3D2B" w:rsidRPr="00521672">
        <w:t>é</w:t>
      </w:r>
      <w:r w:rsidR="00D95613" w:rsidRPr="00521672">
        <w:t xml:space="preserve"> </w:t>
      </w:r>
      <w:proofErr w:type="gramStart"/>
      <w:r w:rsidR="00D95613" w:rsidRPr="00521672">
        <w:t>habitada</w:t>
      </w:r>
      <w:proofErr w:type="gramEnd"/>
      <w:r w:rsidR="00D95613" w:rsidRPr="00521672">
        <w:t xml:space="preserve"> por uma quantidade de pessoas, ou que existem tantas pessoas participando do mercado de trabalho em uma ou outra </w:t>
      </w:r>
      <w:r w:rsidR="00DE3D2B" w:rsidRPr="00521672">
        <w:t>á</w:t>
      </w:r>
      <w:r w:rsidR="00D95613" w:rsidRPr="00521672">
        <w:t xml:space="preserve">rea. </w:t>
      </w:r>
      <w:commentRangeEnd w:id="23"/>
      <w:r w:rsidR="00EE4C12">
        <w:rPr>
          <w:rStyle w:val="Refdecomentrio"/>
        </w:rPr>
        <w:commentReference w:id="23"/>
      </w:r>
      <w:r w:rsidR="00D95613" w:rsidRPr="00521672">
        <w:t>Essas informa</w:t>
      </w:r>
      <w:r w:rsidR="00DE3D2B" w:rsidRPr="00521672">
        <w:t>çõ</w:t>
      </w:r>
      <w:r w:rsidR="00D95613" w:rsidRPr="00521672">
        <w:t>es seriam passadas ao algoritmo por meio de par</w:t>
      </w:r>
      <w:r w:rsidR="00F56FAA" w:rsidRPr="00521672">
        <w:t>â</w:t>
      </w:r>
      <w:r w:rsidR="00D95613" w:rsidRPr="00521672">
        <w:t>metros para que fossem representadas na topologia da rede. Esses par</w:t>
      </w:r>
      <w:r w:rsidR="00F56FAA" w:rsidRPr="00521672">
        <w:t>â</w:t>
      </w:r>
      <w:r w:rsidR="00D95613" w:rsidRPr="00521672">
        <w:t>metros para a representa</w:t>
      </w:r>
      <w:r w:rsidR="00DE3D2B" w:rsidRPr="00521672">
        <w:t>çã</w:t>
      </w:r>
      <w:r w:rsidR="00D95613" w:rsidRPr="00521672">
        <w:t xml:space="preserve">o </w:t>
      </w:r>
      <w:r w:rsidR="00B73383" w:rsidRPr="00521672">
        <w:t>poderiam ser</w:t>
      </w:r>
      <w:r w:rsidR="00D95613" w:rsidRPr="00521672">
        <w:t xml:space="preserve"> um conjunto de listas ordenadas destacando quais comunidades possuem </w:t>
      </w:r>
      <w:r w:rsidR="00DE3D2B" w:rsidRPr="00521672">
        <w:t>á</w:t>
      </w:r>
      <w:r w:rsidR="00D95613" w:rsidRPr="00521672">
        <w:t>reas em superposi</w:t>
      </w:r>
      <w:r w:rsidR="00DE3D2B" w:rsidRPr="00521672">
        <w:t>çã</w:t>
      </w:r>
      <w:r w:rsidR="00D95613" w:rsidRPr="00521672">
        <w:t xml:space="preserve">o, e uma estrutura de </w:t>
      </w:r>
      <w:r w:rsidR="00DE3D2B" w:rsidRPr="00521672">
        <w:t>á</w:t>
      </w:r>
      <w:r w:rsidR="00D95613" w:rsidRPr="00521672">
        <w:t>rvore destacando as comunidades hier</w:t>
      </w:r>
      <w:r w:rsidR="00DE3D2B" w:rsidRPr="00521672">
        <w:t>á</w:t>
      </w:r>
      <w:r w:rsidR="00D95613" w:rsidRPr="00521672">
        <w:t>rquicas.</w:t>
      </w:r>
    </w:p>
    <w:p w14:paraId="152C20A3" w14:textId="393B023F" w:rsidR="00F255FC" w:rsidRPr="00521672" w:rsidRDefault="00F255FC" w:rsidP="00E638A0">
      <w:pPr>
        <w:pStyle w:val="Ttulo2"/>
      </w:pPr>
      <w:bookmarkStart w:id="24" w:name="_Toc419598576"/>
      <w:bookmarkStart w:id="25" w:name="_Toc420721317"/>
      <w:bookmarkStart w:id="26" w:name="_Toc420721467"/>
      <w:bookmarkStart w:id="27" w:name="_Toc420721562"/>
      <w:bookmarkStart w:id="28" w:name="_Toc420721768"/>
      <w:bookmarkStart w:id="29" w:name="_Toc420723209"/>
      <w:bookmarkStart w:id="30" w:name="_Toc482682370"/>
      <w:bookmarkStart w:id="31" w:name="_Toc54164904"/>
      <w:bookmarkStart w:id="32" w:name="_Toc54165664"/>
      <w:bookmarkStart w:id="33" w:name="_Toc54169316"/>
      <w:bookmarkStart w:id="34" w:name="_Toc96347426"/>
      <w:bookmarkStart w:id="35" w:name="_Toc96357710"/>
      <w:bookmarkStart w:id="36" w:name="_Toc96491850"/>
      <w:bookmarkStart w:id="37" w:name="_Toc411603090"/>
      <w:r w:rsidRPr="00521672">
        <w:lastRenderedPageBreak/>
        <w:t>OBJETIVOS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0E5E2FD4" w14:textId="3139DA78" w:rsidR="00C35E57" w:rsidRPr="00521672" w:rsidRDefault="00C35E57" w:rsidP="00D95613">
      <w:pPr>
        <w:pStyle w:val="TF-TEXTO"/>
      </w:pPr>
      <w:r w:rsidRPr="00521672">
        <w:t xml:space="preserve"> </w:t>
      </w:r>
      <w:r w:rsidR="00D95613" w:rsidRPr="00521672">
        <w:t xml:space="preserve">O objetivo do trabalho </w:t>
      </w:r>
      <w:r w:rsidR="00DE3D2B" w:rsidRPr="00521672">
        <w:t>é</w:t>
      </w:r>
      <w:r w:rsidR="00D95613" w:rsidRPr="00521672">
        <w:t xml:space="preserve"> </w:t>
      </w:r>
      <w:commentRangeStart w:id="38"/>
      <w:r w:rsidR="00D95613" w:rsidRPr="00521672">
        <w:t xml:space="preserve">propor </w:t>
      </w:r>
      <w:commentRangeEnd w:id="38"/>
      <w:r w:rsidR="00F86B5B">
        <w:rPr>
          <w:rStyle w:val="Refdecomentrio"/>
        </w:rPr>
        <w:commentReference w:id="38"/>
      </w:r>
      <w:r w:rsidR="00D95613" w:rsidRPr="00521672">
        <w:t>um modelo para gera</w:t>
      </w:r>
      <w:r w:rsidR="00DE3D2B" w:rsidRPr="00521672">
        <w:t>çã</w:t>
      </w:r>
      <w:r w:rsidR="00D95613" w:rsidRPr="00521672">
        <w:t>o de redes complexas permitindo a parametriza</w:t>
      </w:r>
      <w:r w:rsidR="00DE3D2B" w:rsidRPr="00521672">
        <w:t>çã</w:t>
      </w:r>
      <w:r w:rsidR="00D95613" w:rsidRPr="00521672">
        <w:t xml:space="preserve">o da topologia </w:t>
      </w:r>
      <w:commentRangeStart w:id="39"/>
      <w:proofErr w:type="gramStart"/>
      <w:r w:rsidR="00D95613" w:rsidRPr="00521672">
        <w:t>extra comunit</w:t>
      </w:r>
      <w:r w:rsidR="00DE3D2B" w:rsidRPr="00521672">
        <w:t>á</w:t>
      </w:r>
      <w:r w:rsidR="00D95613" w:rsidRPr="00521672">
        <w:t>ria</w:t>
      </w:r>
      <w:commentRangeEnd w:id="39"/>
      <w:proofErr w:type="gramEnd"/>
      <w:r w:rsidR="00CB39FA">
        <w:rPr>
          <w:rStyle w:val="Refdecomentrio"/>
        </w:rPr>
        <w:commentReference w:id="39"/>
      </w:r>
      <w:r w:rsidR="00D95613" w:rsidRPr="00521672">
        <w:t>, demonstrando as suas propriedades globais.</w:t>
      </w:r>
    </w:p>
    <w:p w14:paraId="770203D4" w14:textId="77777777" w:rsidR="00C35E57" w:rsidRPr="00521672" w:rsidRDefault="00C35E57" w:rsidP="00C35E57">
      <w:pPr>
        <w:pStyle w:val="TF-TEXTO"/>
      </w:pPr>
      <w:r w:rsidRPr="00521672">
        <w:t>Os objetivos específicos são:</w:t>
      </w:r>
    </w:p>
    <w:p w14:paraId="2359D673" w14:textId="34B3D8B2" w:rsidR="00C35E57" w:rsidRPr="00521672" w:rsidRDefault="00D95613" w:rsidP="00C35E57">
      <w:pPr>
        <w:pStyle w:val="TF-ALNEA"/>
      </w:pPr>
      <w:r w:rsidRPr="00521672">
        <w:t>disponibilizar um grafo n</w:t>
      </w:r>
      <w:r w:rsidR="00DE3D2B" w:rsidRPr="00521672">
        <w:t>ã</w:t>
      </w:r>
      <w:r w:rsidRPr="00521672">
        <w:t>o direcionado com comunidades;</w:t>
      </w:r>
    </w:p>
    <w:p w14:paraId="4884CC20" w14:textId="3C118D61" w:rsidR="00C35E57" w:rsidRPr="00521672" w:rsidRDefault="00D95613" w:rsidP="00C35E57">
      <w:pPr>
        <w:pStyle w:val="TF-ALNEA"/>
      </w:pPr>
      <w:r w:rsidRPr="00521672">
        <w:t>etiquetar os v</w:t>
      </w:r>
      <w:r w:rsidR="00DE3D2B" w:rsidRPr="00521672">
        <w:t>é</w:t>
      </w:r>
      <w:r w:rsidRPr="00521672">
        <w:t xml:space="preserve">rtices das comunidades de forma que </w:t>
      </w:r>
      <w:r w:rsidR="00A37A60" w:rsidRPr="00521672">
        <w:t xml:space="preserve">seja possível utilizar </w:t>
      </w:r>
      <w:r w:rsidRPr="00521672">
        <w:t>essa informa</w:t>
      </w:r>
      <w:r w:rsidR="00DE3D2B" w:rsidRPr="00521672">
        <w:t>çã</w:t>
      </w:r>
      <w:r w:rsidRPr="00521672">
        <w:t>o como verdade constru</w:t>
      </w:r>
      <w:r w:rsidR="00DE3D2B" w:rsidRPr="00521672">
        <w:t>í</w:t>
      </w:r>
      <w:r w:rsidRPr="00521672">
        <w:t>da;</w:t>
      </w:r>
    </w:p>
    <w:p w14:paraId="3BBAFCDD" w14:textId="57088357" w:rsidR="00C35E57" w:rsidRPr="00521672" w:rsidRDefault="00D95613" w:rsidP="00DE3D2B">
      <w:pPr>
        <w:pStyle w:val="TF-ALNEA"/>
      </w:pPr>
      <w:r w:rsidRPr="00521672">
        <w:t xml:space="preserve">demonstrar que o modelo </w:t>
      </w:r>
      <w:r w:rsidR="00DE3D2B" w:rsidRPr="00521672">
        <w:t>é</w:t>
      </w:r>
      <w:r w:rsidRPr="00521672">
        <w:t xml:space="preserve"> capaz de simular as propriedades de: comunidades se superpondo (compartilhando v</w:t>
      </w:r>
      <w:r w:rsidR="00DE3D2B" w:rsidRPr="00521672">
        <w:t>é</w:t>
      </w:r>
      <w:r w:rsidRPr="00521672">
        <w:t>rtices), comunidades hier</w:t>
      </w:r>
      <w:r w:rsidR="00DE3D2B" w:rsidRPr="00521672">
        <w:t>á</w:t>
      </w:r>
      <w:r w:rsidRPr="00521672">
        <w:t>rquicas, mundo pequeno e o grafo livre de escala</w:t>
      </w:r>
      <w:r w:rsidR="00C35E57" w:rsidRPr="00521672">
        <w:t>.</w:t>
      </w:r>
    </w:p>
    <w:p w14:paraId="0F83796A" w14:textId="77777777" w:rsidR="00A44581" w:rsidRPr="00521672" w:rsidRDefault="00A44581" w:rsidP="00424AD5">
      <w:pPr>
        <w:pStyle w:val="Ttulo1"/>
      </w:pPr>
      <w:bookmarkStart w:id="40" w:name="_Toc419598587"/>
      <w:r w:rsidRPr="00521672">
        <w:t>trabalhos correlatos</w:t>
      </w:r>
    </w:p>
    <w:p w14:paraId="4C2B16C4" w14:textId="608B9CA4" w:rsidR="00870802" w:rsidRPr="00521672" w:rsidRDefault="00D95613" w:rsidP="00FA5504">
      <w:pPr>
        <w:pStyle w:val="TF-TEXTO"/>
      </w:pPr>
      <w:r w:rsidRPr="00521672">
        <w:t>Neste cap</w:t>
      </w:r>
      <w:r w:rsidR="00DE3D2B" w:rsidRPr="00521672">
        <w:t>í</w:t>
      </w:r>
      <w:r w:rsidRPr="00521672">
        <w:t>tulo ser</w:t>
      </w:r>
      <w:r w:rsidR="00DE3D2B" w:rsidRPr="00521672">
        <w:t>ã</w:t>
      </w:r>
      <w:r w:rsidRPr="00521672">
        <w:t>o apresentados alguns modelos propostos at</w:t>
      </w:r>
      <w:r w:rsidR="00DE3D2B" w:rsidRPr="00521672">
        <w:t>é</w:t>
      </w:r>
      <w:r w:rsidRPr="00521672">
        <w:t xml:space="preserve"> o momento que incorporam propriedades relevantes das redes complexas. Na se</w:t>
      </w:r>
      <w:r w:rsidR="00DE3D2B" w:rsidRPr="00521672">
        <w:t>çã</w:t>
      </w:r>
      <w:r w:rsidRPr="00521672">
        <w:t xml:space="preserve">o 2.1 </w:t>
      </w:r>
      <w:r w:rsidR="00DE3D2B" w:rsidRPr="00521672">
        <w:t>é</w:t>
      </w:r>
      <w:r w:rsidRPr="00521672">
        <w:t xml:space="preserve"> apresentado um modelo basilar para a constru</w:t>
      </w:r>
      <w:r w:rsidR="00DE3D2B" w:rsidRPr="00521672">
        <w:t>çã</w:t>
      </w:r>
      <w:r w:rsidRPr="00521672">
        <w:t>o de grafos com comunidades (AKOGLU; FALOUTSOS, 2009). A se</w:t>
      </w:r>
      <w:r w:rsidR="00DE3D2B" w:rsidRPr="00521672">
        <w:t>çã</w:t>
      </w:r>
      <w:r w:rsidRPr="00521672">
        <w:t>o 2.2 se trata de um algoritmo para a produ</w:t>
      </w:r>
      <w:r w:rsidR="00DE3D2B" w:rsidRPr="00521672">
        <w:t>çã</w:t>
      </w:r>
      <w:r w:rsidRPr="00521672">
        <w:t xml:space="preserve">o de redes complexas cujas comunidades apresentam </w:t>
      </w:r>
      <w:commentRangeStart w:id="41"/>
      <w:r w:rsidRPr="00521672">
        <w:t xml:space="preserve">a propriedade e homofilia e outras </w:t>
      </w:r>
      <w:commentRangeEnd w:id="41"/>
      <w:r w:rsidR="00305F25">
        <w:rPr>
          <w:rStyle w:val="Refdecomentrio"/>
        </w:rPr>
        <w:commentReference w:id="41"/>
      </w:r>
      <w:r w:rsidRPr="00521672">
        <w:t xml:space="preserve">(LARGERON </w:t>
      </w:r>
      <w:r w:rsidR="00DE3D2B" w:rsidRPr="00521672">
        <w:rPr>
          <w:i/>
        </w:rPr>
        <w:t>et al</w:t>
      </w:r>
      <w:r w:rsidRPr="00521672">
        <w:t xml:space="preserve">., 2015). </w:t>
      </w:r>
      <w:commentRangeStart w:id="42"/>
      <w:r w:rsidRPr="00521672">
        <w:t>E</w:t>
      </w:r>
      <w:commentRangeEnd w:id="42"/>
      <w:r w:rsidR="008E5903">
        <w:rPr>
          <w:rStyle w:val="Refdecomentrio"/>
        </w:rPr>
        <w:commentReference w:id="42"/>
      </w:r>
      <w:r w:rsidRPr="00521672">
        <w:t xml:space="preserve"> a se</w:t>
      </w:r>
      <w:r w:rsidR="00DE3D2B" w:rsidRPr="00521672">
        <w:t>çã</w:t>
      </w:r>
      <w:r w:rsidRPr="00521672">
        <w:t xml:space="preserve">o 2.3 </w:t>
      </w:r>
      <w:r w:rsidR="00DE3D2B" w:rsidRPr="00521672">
        <w:t>é</w:t>
      </w:r>
      <w:r w:rsidRPr="00521672">
        <w:t xml:space="preserve"> um modelo que mant</w:t>
      </w:r>
      <w:r w:rsidR="00DE3D2B" w:rsidRPr="00521672">
        <w:t>é</w:t>
      </w:r>
      <w:r w:rsidRPr="00521672">
        <w:t xml:space="preserve">m propriedades </w:t>
      </w:r>
      <w:r w:rsidR="00B73383" w:rsidRPr="00521672">
        <w:t>e adiciona</w:t>
      </w:r>
      <w:r w:rsidRPr="00521672">
        <w:t xml:space="preserve"> dinamicidade em redes com comunidades (DUAN </w:t>
      </w:r>
      <w:r w:rsidR="00DE3D2B" w:rsidRPr="00521672">
        <w:rPr>
          <w:i/>
        </w:rPr>
        <w:t>et al</w:t>
      </w:r>
      <w:r w:rsidRPr="00521672">
        <w:t>., 2019).</w:t>
      </w:r>
    </w:p>
    <w:p w14:paraId="4BC56702" w14:textId="65FDF86F" w:rsidR="00A44581" w:rsidRPr="00817568" w:rsidRDefault="00D95613" w:rsidP="00E638A0">
      <w:pPr>
        <w:pStyle w:val="Ttulo2"/>
        <w:rPr>
          <w:lang w:val="en-US"/>
        </w:rPr>
      </w:pPr>
      <w:r w:rsidRPr="00817568">
        <w:rPr>
          <w:lang w:val="en-US"/>
        </w:rPr>
        <w:t>RTG: A RECURSIVE REALISTIC GRAPH GENERATOR USING RANDOM TYPING</w:t>
      </w:r>
      <w:r w:rsidR="00A44581" w:rsidRPr="00817568">
        <w:rPr>
          <w:lang w:val="en-US"/>
        </w:rPr>
        <w:t xml:space="preserve"> </w:t>
      </w:r>
    </w:p>
    <w:p w14:paraId="031265AE" w14:textId="2EDCB9F8" w:rsidR="00D95613" w:rsidRPr="00521672" w:rsidRDefault="00D95613" w:rsidP="00A44581">
      <w:pPr>
        <w:pStyle w:val="TF-TEXTO"/>
      </w:pPr>
      <w:proofErr w:type="spellStart"/>
      <w:r w:rsidRPr="00521672">
        <w:t>Akoglu</w:t>
      </w:r>
      <w:proofErr w:type="spellEnd"/>
      <w:r w:rsidRPr="00521672">
        <w:t xml:space="preserve"> e </w:t>
      </w:r>
      <w:proofErr w:type="spellStart"/>
      <w:r w:rsidRPr="00521672">
        <w:t>Faloutsos</w:t>
      </w:r>
      <w:proofErr w:type="spellEnd"/>
      <w:r w:rsidRPr="00521672">
        <w:t xml:space="preserve"> (2009) prop</w:t>
      </w:r>
      <w:r w:rsidR="00DE3D2B" w:rsidRPr="00521672">
        <w:t>õ</w:t>
      </w:r>
      <w:r w:rsidRPr="00521672">
        <w:t>e</w:t>
      </w:r>
      <w:r w:rsidR="00984668">
        <w:t>m</w:t>
      </w:r>
      <w:r w:rsidRPr="00521672">
        <w:t xml:space="preserve"> e demonstram as propriedades de um modelo com o objetivo de recriar padr</w:t>
      </w:r>
      <w:r w:rsidR="00DE3D2B" w:rsidRPr="00521672">
        <w:t>õ</w:t>
      </w:r>
      <w:r w:rsidRPr="00521672">
        <w:t>es de distribui</w:t>
      </w:r>
      <w:r w:rsidR="00DE3D2B" w:rsidRPr="00521672">
        <w:t>çã</w:t>
      </w:r>
      <w:r w:rsidRPr="00521672">
        <w:t>o de v</w:t>
      </w:r>
      <w:r w:rsidR="00DE3D2B" w:rsidRPr="00521672">
        <w:t>é</w:t>
      </w:r>
      <w:r w:rsidRPr="00521672">
        <w:t>rtices e arestas observados no mundo real. O modelo parte da representa</w:t>
      </w:r>
      <w:r w:rsidR="00DE3D2B" w:rsidRPr="00521672">
        <w:t>çã</w:t>
      </w:r>
      <w:r w:rsidRPr="00521672">
        <w:t>o de cada v</w:t>
      </w:r>
      <w:r w:rsidR="00DE3D2B" w:rsidRPr="00521672">
        <w:t>é</w:t>
      </w:r>
      <w:r w:rsidRPr="00521672">
        <w:t xml:space="preserve">rtice como uma </w:t>
      </w:r>
      <w:r w:rsidR="00B73383" w:rsidRPr="00521672">
        <w:t>sequência de caracteres</w:t>
      </w:r>
      <w:r w:rsidRPr="00521672">
        <w:t>, e o modelo gera a lista de arestas como pares de s</w:t>
      </w:r>
      <w:r w:rsidR="00B73383" w:rsidRPr="00521672">
        <w:t>equências</w:t>
      </w:r>
      <w:r w:rsidRPr="00521672">
        <w:t xml:space="preserve"> obtidos com a escolha aleat</w:t>
      </w:r>
      <w:r w:rsidR="00F56FAA" w:rsidRPr="00521672">
        <w:t>ó</w:t>
      </w:r>
      <w:r w:rsidRPr="00521672">
        <w:t>ria de caracteres.</w:t>
      </w:r>
    </w:p>
    <w:p w14:paraId="1A244C18" w14:textId="29B16B70" w:rsidR="00D95613" w:rsidRPr="00521672" w:rsidRDefault="00D95613" w:rsidP="00A44581">
      <w:pPr>
        <w:pStyle w:val="TF-TEXTO"/>
      </w:pPr>
      <w:r w:rsidRPr="00521672">
        <w:t>Os par</w:t>
      </w:r>
      <w:r w:rsidR="00F56FAA" w:rsidRPr="00521672">
        <w:t>â</w:t>
      </w:r>
      <w:r w:rsidRPr="00521672">
        <w:t>metros para o algoritmo s</w:t>
      </w:r>
      <w:r w:rsidR="00DE3D2B" w:rsidRPr="00521672">
        <w:t>ã</w:t>
      </w:r>
      <w:r w:rsidRPr="00521672">
        <w:t>o:</w:t>
      </w:r>
    </w:p>
    <w:p w14:paraId="0986592D" w14:textId="2F509777" w:rsidR="009D7421" w:rsidRPr="00521672" w:rsidRDefault="00D95613">
      <w:pPr>
        <w:pStyle w:val="TF-ALNEA"/>
        <w:pPrChange w:id="43" w:author="Andreza Sartori" w:date="2021-05-04T14:57:00Z">
          <w:pPr>
            <w:pStyle w:val="TF-TEXTO"/>
            <w:numPr>
              <w:numId w:val="21"/>
            </w:numPr>
            <w:ind w:left="1040" w:hanging="360"/>
          </w:pPr>
        </w:pPrChange>
      </w:pPr>
      <w:r w:rsidRPr="00521672">
        <w:rPr>
          <w:i/>
        </w:rPr>
        <w:t>k</w:t>
      </w:r>
      <w:r w:rsidRPr="00521672">
        <w:t xml:space="preserve">: </w:t>
      </w:r>
      <w:del w:id="44" w:author="Andreza Sartori" w:date="2021-05-04T14:59:00Z">
        <w:r w:rsidRPr="00521672" w:rsidDel="006D7176">
          <w:delText xml:space="preserve">A </w:delText>
        </w:r>
      </w:del>
      <w:ins w:id="45" w:author="Andreza Sartori" w:date="2021-05-04T14:59:00Z">
        <w:r w:rsidR="006D7176">
          <w:t>a</w:t>
        </w:r>
        <w:r w:rsidR="006D7176" w:rsidRPr="00521672">
          <w:t xml:space="preserve"> </w:t>
        </w:r>
      </w:ins>
      <w:r w:rsidRPr="00521672">
        <w:t>quantid</w:t>
      </w:r>
      <w:r w:rsidR="009D7421" w:rsidRPr="00521672">
        <w:t xml:space="preserve">ade de </w:t>
      </w:r>
      <w:commentRangeStart w:id="46"/>
      <w:r w:rsidR="009D7421" w:rsidRPr="00521672">
        <w:t>caracteres poss</w:t>
      </w:r>
      <w:r w:rsidR="00DE3D2B" w:rsidRPr="00521672">
        <w:t>í</w:t>
      </w:r>
      <w:r w:rsidR="009D7421" w:rsidRPr="00521672">
        <w:t>veis;</w:t>
      </w:r>
      <w:commentRangeEnd w:id="46"/>
      <w:r w:rsidR="005445EB">
        <w:rPr>
          <w:rStyle w:val="Refdecomentrio"/>
        </w:rPr>
        <w:commentReference w:id="46"/>
      </w:r>
    </w:p>
    <w:p w14:paraId="572F79B4" w14:textId="78FD57D3" w:rsidR="009D7421" w:rsidRPr="00521672" w:rsidRDefault="00D95613">
      <w:pPr>
        <w:pStyle w:val="TF-ALNEA"/>
        <w:pPrChange w:id="47" w:author="Andreza Sartori" w:date="2021-05-04T14:57:00Z">
          <w:pPr>
            <w:pStyle w:val="TF-TEXTO"/>
            <w:numPr>
              <w:numId w:val="21"/>
            </w:numPr>
            <w:ind w:left="1040" w:hanging="360"/>
          </w:pPr>
        </w:pPrChange>
      </w:pPr>
      <w:r w:rsidRPr="00521672">
        <w:rPr>
          <w:i/>
        </w:rPr>
        <w:t>q</w:t>
      </w:r>
      <w:r w:rsidRPr="00521672">
        <w:t xml:space="preserve">: </w:t>
      </w:r>
      <w:del w:id="48" w:author="Andreza Sartori" w:date="2021-05-04T14:59:00Z">
        <w:r w:rsidRPr="00521672" w:rsidDel="006D7176">
          <w:delText xml:space="preserve">A </w:delText>
        </w:r>
      </w:del>
      <w:ins w:id="49" w:author="Andreza Sartori" w:date="2021-05-04T14:59:00Z">
        <w:r w:rsidR="006D7176">
          <w:t>a</w:t>
        </w:r>
        <w:r w:rsidR="006D7176" w:rsidRPr="00521672">
          <w:t xml:space="preserve"> </w:t>
        </w:r>
      </w:ins>
      <w:r w:rsidRPr="00521672">
        <w:t>probabilidade de finalizar uma palavra;</w:t>
      </w:r>
    </w:p>
    <w:p w14:paraId="10E00577" w14:textId="40AB3142" w:rsidR="009D7421" w:rsidRPr="00521672" w:rsidRDefault="00D95613">
      <w:pPr>
        <w:pStyle w:val="TF-ALNEA"/>
        <w:pPrChange w:id="50" w:author="Andreza Sartori" w:date="2021-05-04T14:57:00Z">
          <w:pPr>
            <w:pStyle w:val="TF-TEXTO"/>
            <w:numPr>
              <w:numId w:val="21"/>
            </w:numPr>
            <w:ind w:left="1040" w:hanging="360"/>
          </w:pPr>
        </w:pPrChange>
      </w:pPr>
      <w:r w:rsidRPr="00521672">
        <w:rPr>
          <w:i/>
        </w:rPr>
        <w:t>W</w:t>
      </w:r>
      <w:r w:rsidRPr="00521672">
        <w:t xml:space="preserve">: </w:t>
      </w:r>
      <w:del w:id="51" w:author="Andreza Sartori" w:date="2021-05-04T14:59:00Z">
        <w:r w:rsidRPr="00521672" w:rsidDel="006D7176">
          <w:delText xml:space="preserve">A </w:delText>
        </w:r>
      </w:del>
      <w:ins w:id="52" w:author="Andreza Sartori" w:date="2021-05-04T14:59:00Z">
        <w:r w:rsidR="006D7176">
          <w:t>a</w:t>
        </w:r>
        <w:r w:rsidR="006D7176" w:rsidRPr="00521672">
          <w:t xml:space="preserve"> </w:t>
        </w:r>
      </w:ins>
      <w:r w:rsidRPr="00521672">
        <w:t>quantidade de arestas;</w:t>
      </w:r>
    </w:p>
    <w:p w14:paraId="6F0D9948" w14:textId="0D6AF3A8" w:rsidR="00A44581" w:rsidRPr="00521672" w:rsidRDefault="00D95613">
      <w:pPr>
        <w:pStyle w:val="TF-ALNEA"/>
        <w:pPrChange w:id="53" w:author="Andreza Sartori" w:date="2021-05-04T14:57:00Z">
          <w:pPr>
            <w:pStyle w:val="TF-TEXTO"/>
            <w:numPr>
              <w:numId w:val="21"/>
            </w:numPr>
            <w:ind w:left="1040" w:hanging="360"/>
          </w:pPr>
        </w:pPrChange>
      </w:pPr>
      <w:r w:rsidRPr="00521672">
        <w:rPr>
          <w:i/>
        </w:rPr>
        <w:t>β</w:t>
      </w:r>
      <w:r w:rsidRPr="00521672">
        <w:t xml:space="preserve">: </w:t>
      </w:r>
      <w:del w:id="54" w:author="Andreza Sartori" w:date="2021-05-04T14:59:00Z">
        <w:r w:rsidRPr="00521672" w:rsidDel="006D7176">
          <w:delText xml:space="preserve">O </w:delText>
        </w:r>
      </w:del>
      <w:ins w:id="55" w:author="Andreza Sartori" w:date="2021-05-04T14:59:00Z">
        <w:r w:rsidR="006D7176">
          <w:t>o</w:t>
        </w:r>
        <w:r w:rsidR="006D7176" w:rsidRPr="00521672">
          <w:t xml:space="preserve"> </w:t>
        </w:r>
      </w:ins>
      <w:r w:rsidRPr="00521672">
        <w:t>refor</w:t>
      </w:r>
      <w:r w:rsidR="00DE3D2B" w:rsidRPr="00521672">
        <w:t>ç</w:t>
      </w:r>
      <w:r w:rsidRPr="00521672">
        <w:t>o na probabilidade de origem e destino teres caracteres em comum</w:t>
      </w:r>
      <w:r w:rsidR="009D7421" w:rsidRPr="00521672">
        <w:t>.</w:t>
      </w:r>
    </w:p>
    <w:p w14:paraId="52129B0C" w14:textId="1E56A1CD" w:rsidR="009D7421" w:rsidRPr="00521672" w:rsidRDefault="009D7421" w:rsidP="009D7421">
      <w:pPr>
        <w:pStyle w:val="TF-TEXTO"/>
      </w:pPr>
      <w:r w:rsidRPr="00521672">
        <w:t xml:space="preserve">O processo inicia criando uma matriz de </w:t>
      </w:r>
      <w:commentRangeStart w:id="56"/>
      <w:r w:rsidRPr="00984668">
        <w:rPr>
          <w:i/>
        </w:rPr>
        <w:t>K</w:t>
      </w:r>
      <w:commentRangeEnd w:id="56"/>
      <w:r w:rsidR="006D7176">
        <w:rPr>
          <w:rStyle w:val="Refdecomentrio"/>
        </w:rPr>
        <w:commentReference w:id="56"/>
      </w:r>
      <w:r w:rsidRPr="00984668">
        <w:t xml:space="preserve"> + 1 por </w:t>
      </w:r>
      <w:r w:rsidRPr="00984668">
        <w:rPr>
          <w:i/>
        </w:rPr>
        <w:t>K</w:t>
      </w:r>
      <w:r w:rsidRPr="00984668">
        <w:t xml:space="preserve"> + 1, </w:t>
      </w:r>
      <w:r w:rsidR="00B73383" w:rsidRPr="00984668">
        <w:t>em que</w:t>
      </w:r>
      <w:r w:rsidRPr="00984668">
        <w:t xml:space="preserve"> cada coluna representa um valor a ser ac</w:t>
      </w:r>
      <w:r w:rsidR="00561E96" w:rsidRPr="00984668">
        <w:t xml:space="preserve">rescentado no final da origem, </w:t>
      </w:r>
      <w:del w:id="57" w:author="Andreza Sartori" w:date="2021-05-04T15:00:00Z">
        <w:r w:rsidR="00561E96" w:rsidRPr="00984668" w:rsidDel="00852064">
          <w:delText>e</w:delText>
        </w:r>
        <w:r w:rsidRPr="00984668" w:rsidDel="00852064">
          <w:delText xml:space="preserve"> </w:delText>
        </w:r>
      </w:del>
      <w:r w:rsidRPr="00984668">
        <w:t>cada linha representa um para o destino</w:t>
      </w:r>
      <w:ins w:id="58" w:author="Andreza Sartori" w:date="2021-05-04T15:00:00Z">
        <w:r w:rsidR="00852064">
          <w:t>,</w:t>
        </w:r>
      </w:ins>
      <w:r w:rsidR="00561E96" w:rsidRPr="00984668">
        <w:t xml:space="preserve"> e a última coluna e linha representam a finalização da sequência respectivamente da origem e do destino</w:t>
      </w:r>
      <w:r w:rsidR="00B73383" w:rsidRPr="00984668">
        <w:t>.</w:t>
      </w:r>
      <w:r w:rsidR="00B73383" w:rsidRPr="00521672">
        <w:t xml:space="preserve"> Nessa matriz cada célula tem um valor numérico que determina a probabilidade de</w:t>
      </w:r>
      <w:del w:id="59" w:author="Andreza Sartori" w:date="2021-05-04T15:01:00Z">
        <w:r w:rsidR="00B73383" w:rsidRPr="00521672" w:rsidDel="00074408">
          <w:delText>ssa</w:delText>
        </w:r>
      </w:del>
      <w:r w:rsidR="00B73383" w:rsidRPr="00521672">
        <w:t xml:space="preserve"> ser a célula escolhida duran</w:t>
      </w:r>
      <w:r w:rsidR="006441C7" w:rsidRPr="00521672">
        <w:t>t</w:t>
      </w:r>
      <w:r w:rsidR="00B73383" w:rsidRPr="00521672">
        <w:t>e o processo de digitação</w:t>
      </w:r>
      <w:r w:rsidRPr="00521672">
        <w:t xml:space="preserve">. </w:t>
      </w:r>
      <w:r w:rsidR="00B73383" w:rsidRPr="00521672">
        <w:t>A</w:t>
      </w:r>
      <w:r w:rsidRPr="00521672">
        <w:t xml:space="preserve"> diagonal principal, que representa a probabilidade de que o destino e a origem tenham valores em comum, tem a probabilidade aumentada subtraindo </w:t>
      </w:r>
      <w:r w:rsidRPr="00521672">
        <w:rPr>
          <w:i/>
        </w:rPr>
        <w:t>β</w:t>
      </w:r>
      <w:r w:rsidRPr="00521672">
        <w:t xml:space="preserve"> das demais. Em seguida, </w:t>
      </w:r>
      <w:r w:rsidR="00DE3D2B" w:rsidRPr="00521672">
        <w:t>é</w:t>
      </w:r>
      <w:r w:rsidRPr="00521672">
        <w:t xml:space="preserve"> inicializada uma lista de arestas </w:t>
      </w:r>
      <w:del w:id="60" w:author="Andreza Sartori" w:date="2021-05-04T15:01:00Z">
        <w:r w:rsidR="00F56FAA" w:rsidRPr="00521672" w:rsidDel="00074408">
          <w:delText>à</w:delText>
        </w:r>
        <w:r w:rsidRPr="00521672" w:rsidDel="00074408">
          <w:delText xml:space="preserve"> </w:delText>
        </w:r>
      </w:del>
      <w:ins w:id="61" w:author="Andreza Sartori" w:date="2021-05-04T15:01:00Z">
        <w:r w:rsidR="00074408">
          <w:t>a</w:t>
        </w:r>
        <w:r w:rsidR="00074408" w:rsidRPr="00521672">
          <w:t xml:space="preserve"> </w:t>
        </w:r>
      </w:ins>
      <w:r w:rsidRPr="00521672">
        <w:t>qual s</w:t>
      </w:r>
      <w:r w:rsidR="00DE3D2B" w:rsidRPr="00521672">
        <w:t>ã</w:t>
      </w:r>
      <w:r w:rsidRPr="00521672">
        <w:t xml:space="preserve">o adicionadas </w:t>
      </w:r>
      <w:r w:rsidRPr="00521672">
        <w:rPr>
          <w:i/>
        </w:rPr>
        <w:t>W</w:t>
      </w:r>
      <w:r w:rsidRPr="00521672">
        <w:t xml:space="preserve"> </w:t>
      </w:r>
      <w:r w:rsidR="00B73383" w:rsidRPr="00521672">
        <w:t>pares de vér</w:t>
      </w:r>
      <w:r w:rsidR="006441C7" w:rsidRPr="00521672">
        <w:t>t</w:t>
      </w:r>
      <w:r w:rsidR="00B73383" w:rsidRPr="00521672">
        <w:t>ices</w:t>
      </w:r>
      <w:r w:rsidRPr="00521672">
        <w:t xml:space="preserve">. Cada aresta </w:t>
      </w:r>
      <w:r w:rsidR="00DE3D2B" w:rsidRPr="00521672">
        <w:t>é</w:t>
      </w:r>
      <w:r w:rsidRPr="00521672">
        <w:t xml:space="preserve"> constru</w:t>
      </w:r>
      <w:r w:rsidR="00DE3D2B" w:rsidRPr="00521672">
        <w:t>í</w:t>
      </w:r>
      <w:r w:rsidRPr="00521672">
        <w:t>da escolhendo um item da matriz, balanceando pela probabilidade na mesma, at</w:t>
      </w:r>
      <w:r w:rsidR="00DE3D2B" w:rsidRPr="00521672">
        <w:t>é</w:t>
      </w:r>
      <w:r w:rsidRPr="00521672">
        <w:t xml:space="preserve"> que tanto a origem quanto o destino estejam finalizados. A partir dessa estrutura, uma s</w:t>
      </w:r>
      <w:r w:rsidR="00DE3D2B" w:rsidRPr="00521672">
        <w:t>é</w:t>
      </w:r>
      <w:r w:rsidRPr="00521672">
        <w:t>rie de propriedades emergem nos grafos produzidos:</w:t>
      </w:r>
    </w:p>
    <w:p w14:paraId="1178F756" w14:textId="7FD05456" w:rsidR="009D7421" w:rsidRPr="00521672" w:rsidRDefault="009D7421">
      <w:pPr>
        <w:pStyle w:val="TF-ALNEA"/>
        <w:pPrChange w:id="62" w:author="Andreza Sartori" w:date="2021-05-04T15:09:00Z">
          <w:pPr>
            <w:pStyle w:val="TF-TEXTO"/>
            <w:numPr>
              <w:numId w:val="22"/>
            </w:numPr>
            <w:ind w:left="1069" w:hanging="360"/>
          </w:pPr>
        </w:pPrChange>
      </w:pPr>
      <w:r w:rsidRPr="00521672">
        <w:t xml:space="preserve">grafo livre </w:t>
      </w:r>
      <w:r w:rsidRPr="00984668">
        <w:t>de escala / lei de pot</w:t>
      </w:r>
      <w:r w:rsidR="00F56FAA" w:rsidRPr="00984668">
        <w:t>ê</w:t>
      </w:r>
      <w:r w:rsidRPr="00984668">
        <w:t xml:space="preserve">ncia: </w:t>
      </w:r>
      <w:r w:rsidR="00984668">
        <w:t>p</w:t>
      </w:r>
      <w:r w:rsidRPr="00984668">
        <w:t>ela</w:t>
      </w:r>
      <w:r w:rsidRPr="00521672">
        <w:t xml:space="preserve"> caracter</w:t>
      </w:r>
      <w:r w:rsidR="00DE3D2B" w:rsidRPr="00521672">
        <w:t>í</w:t>
      </w:r>
      <w:r w:rsidRPr="00521672">
        <w:t>stica recursiva da constru</w:t>
      </w:r>
      <w:r w:rsidR="00DE3D2B" w:rsidRPr="00521672">
        <w:t>çã</w:t>
      </w:r>
      <w:r w:rsidRPr="00521672">
        <w:t>o da origem e do destino das arestas, os balan</w:t>
      </w:r>
      <w:r w:rsidR="00DE3D2B" w:rsidRPr="00521672">
        <w:t>ç</w:t>
      </w:r>
      <w:r w:rsidRPr="00521672">
        <w:t>os da probabilidade, conforme apontado pelos autores, faz com que as distribui</w:t>
      </w:r>
      <w:r w:rsidR="00DE3D2B" w:rsidRPr="00521672">
        <w:t>çõ</w:t>
      </w:r>
      <w:r w:rsidRPr="00521672">
        <w:t>es de arestas siga</w:t>
      </w:r>
      <w:r w:rsidR="00984668">
        <w:t>m</w:t>
      </w:r>
      <w:r w:rsidRPr="00521672">
        <w:t xml:space="preserve"> a lei de pot</w:t>
      </w:r>
      <w:r w:rsidR="00F56FAA" w:rsidRPr="00521672">
        <w:t>ê</w:t>
      </w:r>
      <w:r w:rsidRPr="00521672">
        <w:t>ncia. Essa lei de pot</w:t>
      </w:r>
      <w:r w:rsidR="00F56FAA" w:rsidRPr="00521672">
        <w:t>ê</w:t>
      </w:r>
      <w:r w:rsidRPr="00521672">
        <w:t xml:space="preserve">ncia, </w:t>
      </w:r>
      <w:r w:rsidR="00984668">
        <w:t>segundo</w:t>
      </w:r>
      <w:r w:rsidRPr="00521672">
        <w:t xml:space="preserve"> Akoglu e Faloutsos (2009), se refere </w:t>
      </w:r>
      <w:r w:rsidR="00F56FAA" w:rsidRPr="00521672">
        <w:t>à</w:t>
      </w:r>
      <w:r w:rsidRPr="00521672">
        <w:t xml:space="preserve"> onze diferentes propor</w:t>
      </w:r>
      <w:r w:rsidR="00DE3D2B" w:rsidRPr="00521672">
        <w:t>çõ</w:t>
      </w:r>
      <w:r w:rsidRPr="00521672">
        <w:t xml:space="preserve">es identificadas em grafos do mundo real; </w:t>
      </w:r>
    </w:p>
    <w:p w14:paraId="2C60A0F8" w14:textId="1E2C84FE" w:rsidR="009D7421" w:rsidRPr="00521672" w:rsidRDefault="009D7421">
      <w:pPr>
        <w:pStyle w:val="TF-ALNEA"/>
        <w:pPrChange w:id="63" w:author="Andreza Sartori" w:date="2021-05-04T15:09:00Z">
          <w:pPr>
            <w:pStyle w:val="TF-TEXTO"/>
            <w:numPr>
              <w:numId w:val="22"/>
            </w:numPr>
            <w:ind w:left="1069" w:hanging="360"/>
          </w:pPr>
        </w:pPrChange>
      </w:pPr>
      <w:r w:rsidRPr="00521672">
        <w:t>modularidades espec</w:t>
      </w:r>
      <w:r w:rsidR="00984668">
        <w:t>í</w:t>
      </w:r>
      <w:r w:rsidRPr="00521672">
        <w:t>ficas</w:t>
      </w:r>
      <w:r w:rsidR="00F56FAA" w:rsidRPr="00521672">
        <w:t xml:space="preserve">: </w:t>
      </w:r>
      <w:r w:rsidR="00984668">
        <w:t>é</w:t>
      </w:r>
      <w:r w:rsidRPr="00521672">
        <w:t xml:space="preserve"> demonstrado pelos autores tamb</w:t>
      </w:r>
      <w:r w:rsidR="00DE3D2B" w:rsidRPr="00521672">
        <w:t>é</w:t>
      </w:r>
      <w:r w:rsidR="00F56FAA" w:rsidRPr="00521672">
        <w:t>m que a al</w:t>
      </w:r>
      <w:r w:rsidRPr="00521672">
        <w:t>tera</w:t>
      </w:r>
      <w:r w:rsidR="00DE3D2B" w:rsidRPr="00521672">
        <w:t>çã</w:t>
      </w:r>
      <w:r w:rsidRPr="00521672">
        <w:t>o dos par</w:t>
      </w:r>
      <w:r w:rsidR="00F56FAA" w:rsidRPr="00521672">
        <w:t>â</w:t>
      </w:r>
      <w:r w:rsidRPr="00521672">
        <w:t xml:space="preserve">metros tem efeitos determinados nas propriedades do grafo, por exemplo, aumentando o valor de </w:t>
      </w:r>
      <w:r w:rsidRPr="00521672">
        <w:rPr>
          <w:i/>
        </w:rPr>
        <w:t>β</w:t>
      </w:r>
      <w:r w:rsidRPr="00521672">
        <w:t xml:space="preserve"> </w:t>
      </w:r>
      <w:r w:rsidR="00DE3D2B" w:rsidRPr="00521672">
        <w:t>é</w:t>
      </w:r>
      <w:r w:rsidRPr="00521672">
        <w:t xml:space="preserve"> observado um crescimento da modularidade.</w:t>
      </w:r>
    </w:p>
    <w:p w14:paraId="4EFA87C8" w14:textId="1F8CAE90" w:rsidR="009D7421" w:rsidRPr="00521672" w:rsidRDefault="009D7421" w:rsidP="009D7421">
      <w:pPr>
        <w:pStyle w:val="TF-TEXTO"/>
      </w:pPr>
      <w:r w:rsidRPr="00521672">
        <w:t>A simplicidade do modelo proposto tr</w:t>
      </w:r>
      <w:r w:rsidR="00DE3D2B" w:rsidRPr="00521672">
        <w:t>á</w:t>
      </w:r>
      <w:r w:rsidRPr="00521672">
        <w:t>s tamb</w:t>
      </w:r>
      <w:r w:rsidR="00DE3D2B" w:rsidRPr="00521672">
        <w:t>é</w:t>
      </w:r>
      <w:r w:rsidRPr="00521672">
        <w:t>m outras caracter</w:t>
      </w:r>
      <w:r w:rsidR="00DE3D2B" w:rsidRPr="00521672">
        <w:t>í</w:t>
      </w:r>
      <w:r w:rsidRPr="00521672">
        <w:t>sticas desej</w:t>
      </w:r>
      <w:r w:rsidR="00DE3D2B" w:rsidRPr="00521672">
        <w:t>á</w:t>
      </w:r>
      <w:r w:rsidRPr="00521672">
        <w:t>veis, como a performance que nos testes que Akoglu e Faloutsos (2009) realizam num contexto de 1000 a 7000 para o valor do par</w:t>
      </w:r>
      <w:r w:rsidR="00F56FAA" w:rsidRPr="00521672">
        <w:t>â</w:t>
      </w:r>
      <w:r w:rsidRPr="00521672">
        <w:t xml:space="preserve">metro </w:t>
      </w:r>
      <w:r w:rsidRPr="004D2F19">
        <w:rPr>
          <w:i/>
          <w:iCs/>
          <w:rPrChange w:id="64" w:author="Andreza Sartori" w:date="2021-05-04T15:04:00Z">
            <w:rPr/>
          </w:rPrChange>
        </w:rPr>
        <w:t>W</w:t>
      </w:r>
      <w:r w:rsidRPr="00521672">
        <w:t>, o consumo de tempo cresce linearmente. Outra caracter</w:t>
      </w:r>
      <w:r w:rsidR="00DE3D2B" w:rsidRPr="00521672">
        <w:t>í</w:t>
      </w:r>
      <w:r w:rsidRPr="00521672">
        <w:t>stica que emerge dessa simplicidade, muito embora n</w:t>
      </w:r>
      <w:r w:rsidR="00DE3D2B" w:rsidRPr="00521672">
        <w:t>ã</w:t>
      </w:r>
      <w:r w:rsidRPr="00521672">
        <w:t xml:space="preserve">o apontado </w:t>
      </w:r>
      <w:r w:rsidRPr="00984668">
        <w:t xml:space="preserve">diretamente </w:t>
      </w:r>
      <w:r w:rsidR="00521672" w:rsidRPr="00984668">
        <w:t>pelos autores</w:t>
      </w:r>
      <w:r w:rsidRPr="00984668">
        <w:t xml:space="preserve">, </w:t>
      </w:r>
      <w:r w:rsidR="00DE3D2B" w:rsidRPr="00984668">
        <w:t>é</w:t>
      </w:r>
      <w:r w:rsidRPr="00984668">
        <w:t xml:space="preserve"> a possibilidade</w:t>
      </w:r>
      <w:r w:rsidRPr="00521672">
        <w:t xml:space="preserve"> de paralelizar a execu</w:t>
      </w:r>
      <w:r w:rsidR="00DE3D2B" w:rsidRPr="00521672">
        <w:t>çã</w:t>
      </w:r>
      <w:r w:rsidRPr="00521672">
        <w:t>o do algoritmo, distribuindo o processamento entre qualquer n</w:t>
      </w:r>
      <w:r w:rsidR="00DE3D2B" w:rsidRPr="00521672">
        <w:t>ú</w:t>
      </w:r>
      <w:r w:rsidRPr="00521672">
        <w:t xml:space="preserve">mero de computadores sem incorrer em </w:t>
      </w:r>
      <w:r w:rsidR="00B73383" w:rsidRPr="00521672">
        <w:t>problemas</w:t>
      </w:r>
      <w:r w:rsidRPr="00521672">
        <w:t>. O trabalho representa um modelo que explora propriedades matem</w:t>
      </w:r>
      <w:r w:rsidR="00DE3D2B" w:rsidRPr="00521672">
        <w:t>á</w:t>
      </w:r>
      <w:r w:rsidRPr="00521672">
        <w:t xml:space="preserve">ticas triviais mas que consegue produzir grafos que mimetizam propriedades muito </w:t>
      </w:r>
      <w:r w:rsidRPr="00984668">
        <w:t>relevantes</w:t>
      </w:r>
      <w:r w:rsidR="00521672" w:rsidRPr="00984668">
        <w:t>. No entanto</w:t>
      </w:r>
      <w:r w:rsidR="00984668" w:rsidRPr="00984668">
        <w:t>,</w:t>
      </w:r>
      <w:r w:rsidR="00521672" w:rsidRPr="00984668">
        <w:t xml:space="preserve"> </w:t>
      </w:r>
      <w:r w:rsidRPr="00984668">
        <w:t>ele apresenta</w:t>
      </w:r>
      <w:r w:rsidRPr="00521672">
        <w:t xml:space="preserve"> uma dificuldade por, apesar de garantir a presen</w:t>
      </w:r>
      <w:r w:rsidR="00DE3D2B" w:rsidRPr="00521672">
        <w:t>ç</w:t>
      </w:r>
      <w:r w:rsidRPr="00521672">
        <w:t>a de comunidades, n</w:t>
      </w:r>
      <w:r w:rsidR="00DE3D2B" w:rsidRPr="00521672">
        <w:t>ã</w:t>
      </w:r>
      <w:r w:rsidRPr="00521672">
        <w:t>o produzir junto ao grafo as etiquetas para as arestas.</w:t>
      </w:r>
    </w:p>
    <w:p w14:paraId="77BE4C06" w14:textId="57F37C10" w:rsidR="00A44581" w:rsidRPr="00521672" w:rsidRDefault="009D7421" w:rsidP="00E638A0">
      <w:pPr>
        <w:pStyle w:val="Ttulo2"/>
      </w:pPr>
      <w:r w:rsidRPr="00521672">
        <w:lastRenderedPageBreak/>
        <w:t>GENERATING ATTRIBUTED NETWORKS WITH COMMUNITIES</w:t>
      </w:r>
      <w:r w:rsidR="00A44581" w:rsidRPr="00521672">
        <w:t xml:space="preserve"> </w:t>
      </w:r>
    </w:p>
    <w:p w14:paraId="5A777F89" w14:textId="2A33C22B" w:rsidR="00A44581" w:rsidRPr="00521672" w:rsidRDefault="009D7421" w:rsidP="00A44581">
      <w:pPr>
        <w:pStyle w:val="TF-TEXTO"/>
      </w:pPr>
      <w:r w:rsidRPr="00521672">
        <w:t xml:space="preserve">Largeron </w:t>
      </w:r>
      <w:r w:rsidR="00DE3D2B" w:rsidRPr="00521672">
        <w:rPr>
          <w:i/>
        </w:rPr>
        <w:t>et al</w:t>
      </w:r>
      <w:r w:rsidRPr="00521672">
        <w:t>. (</w:t>
      </w:r>
      <w:r w:rsidRPr="00984668">
        <w:t>2015) prop</w:t>
      </w:r>
      <w:r w:rsidR="00DE3D2B" w:rsidRPr="00984668">
        <w:t>õ</w:t>
      </w:r>
      <w:r w:rsidRPr="00984668">
        <w:t>e um modelo para gera</w:t>
      </w:r>
      <w:r w:rsidR="00DE3D2B" w:rsidRPr="00984668">
        <w:t>çã</w:t>
      </w:r>
      <w:r w:rsidRPr="00984668">
        <w:t>o de redes complexas com comunidades baseadas em semelhan</w:t>
      </w:r>
      <w:r w:rsidR="00DE3D2B" w:rsidRPr="00984668">
        <w:t>ç</w:t>
      </w:r>
      <w:r w:rsidRPr="00984668">
        <w:t xml:space="preserve">as por atributos. </w:t>
      </w:r>
      <w:commentRangeStart w:id="65"/>
      <w:r w:rsidRPr="00984668">
        <w:t>Isso promovendo a propriedade de homogeneidade das comunidades observada em outros sistemas</w:t>
      </w:r>
      <w:r w:rsidR="00521672" w:rsidRPr="00984668">
        <w:t xml:space="preserve"> do mundo real</w:t>
      </w:r>
      <w:r w:rsidRPr="00984668">
        <w:t>.</w:t>
      </w:r>
      <w:r w:rsidRPr="00521672">
        <w:t xml:space="preserve"> </w:t>
      </w:r>
      <w:commentRangeEnd w:id="65"/>
      <w:r w:rsidR="00BA22FD">
        <w:rPr>
          <w:rStyle w:val="Refdecomentrio"/>
        </w:rPr>
        <w:commentReference w:id="65"/>
      </w:r>
      <w:r w:rsidRPr="00521672">
        <w:t xml:space="preserve">O modelo proposto </w:t>
      </w:r>
      <w:r w:rsidR="00DE3D2B" w:rsidRPr="00521672">
        <w:t>é</w:t>
      </w:r>
      <w:r w:rsidRPr="00521672">
        <w:t xml:space="preserve"> composto por tr</w:t>
      </w:r>
      <w:r w:rsidR="00F56FAA" w:rsidRPr="00521672">
        <w:t>ê</w:t>
      </w:r>
      <w:r w:rsidRPr="00521672">
        <w:t xml:space="preserve">s partes: </w:t>
      </w:r>
      <w:r w:rsidRPr="00521672">
        <w:rPr>
          <w:i/>
        </w:rPr>
        <w:t>V</w:t>
      </w:r>
      <w:r w:rsidRPr="00521672">
        <w:t xml:space="preserve">, </w:t>
      </w:r>
      <w:r w:rsidR="00B73383" w:rsidRPr="00521672">
        <w:t>ε</w:t>
      </w:r>
      <w:r w:rsidRPr="00521672">
        <w:t xml:space="preserve"> e </w:t>
      </w:r>
      <w:r w:rsidRPr="00521672">
        <w:rPr>
          <w:i/>
        </w:rPr>
        <w:t>A</w:t>
      </w:r>
      <w:r w:rsidRPr="00521672">
        <w:t>. As duas primeiras se referem, respectivamente, ao conjunto de v</w:t>
      </w:r>
      <w:r w:rsidR="00DE3D2B" w:rsidRPr="00521672">
        <w:t>é</w:t>
      </w:r>
      <w:r w:rsidRPr="00521672">
        <w:t>rtices e o conjunto de pares ordenados de v</w:t>
      </w:r>
      <w:r w:rsidR="00DE3D2B" w:rsidRPr="00521672">
        <w:t>é</w:t>
      </w:r>
      <w:r w:rsidRPr="00521672">
        <w:t>rtices que comp</w:t>
      </w:r>
      <w:r w:rsidR="00DE3D2B" w:rsidRPr="00521672">
        <w:t>õ</w:t>
      </w:r>
      <w:r w:rsidRPr="00521672">
        <w:t xml:space="preserve">es as arestas (sem direcionamento). </w:t>
      </w:r>
      <w:r w:rsidRPr="00521672">
        <w:rPr>
          <w:i/>
        </w:rPr>
        <w:t>A</w:t>
      </w:r>
      <w:r w:rsidRPr="00521672">
        <w:t xml:space="preserve"> </w:t>
      </w:r>
      <w:r w:rsidR="00DE3D2B" w:rsidRPr="00521672">
        <w:t>é</w:t>
      </w:r>
      <w:r w:rsidRPr="00521672">
        <w:t xml:space="preserve"> um conjunto de comunidades, e essas s</w:t>
      </w:r>
      <w:r w:rsidR="00DE3D2B" w:rsidRPr="00521672">
        <w:t>ã</w:t>
      </w:r>
      <w:r w:rsidRPr="00521672">
        <w:t>o conjuntos de v</w:t>
      </w:r>
      <w:r w:rsidR="00DE3D2B" w:rsidRPr="00521672">
        <w:t>é</w:t>
      </w:r>
      <w:r w:rsidRPr="00521672">
        <w:t>rtices de forma que um v</w:t>
      </w:r>
      <w:r w:rsidR="00DE3D2B" w:rsidRPr="00521672">
        <w:t>é</w:t>
      </w:r>
      <w:r w:rsidRPr="00521672">
        <w:t>rtice esteja em exatamente uma comunidade. O processo para gera</w:t>
      </w:r>
      <w:r w:rsidR="00DE3D2B" w:rsidRPr="00521672">
        <w:t>çã</w:t>
      </w:r>
      <w:r w:rsidRPr="00521672">
        <w:t xml:space="preserve">o desses dados </w:t>
      </w:r>
      <w:r w:rsidR="00DE3D2B" w:rsidRPr="00521672">
        <w:t>é</w:t>
      </w:r>
      <w:r w:rsidRPr="00521672">
        <w:t xml:space="preserve"> parametrizado com os seguintes valores:</w:t>
      </w:r>
    </w:p>
    <w:p w14:paraId="56557037" w14:textId="54F26273" w:rsidR="009D7421" w:rsidRPr="00521672" w:rsidRDefault="009D7421">
      <w:pPr>
        <w:pStyle w:val="TF-ALNEA"/>
        <w:pPrChange w:id="66" w:author="Andreza Sartori" w:date="2021-05-04T15:09:00Z">
          <w:pPr/>
        </w:pPrChange>
      </w:pPr>
      <w:r w:rsidRPr="00FE22F2">
        <w:rPr>
          <w:i/>
        </w:rPr>
        <w:t>N</w:t>
      </w:r>
      <w:r w:rsidRPr="00521672">
        <w:t>: um n</w:t>
      </w:r>
      <w:r w:rsidR="00DE3D2B" w:rsidRPr="00521672">
        <w:t>ú</w:t>
      </w:r>
      <w:r w:rsidRPr="00521672">
        <w:t>mero inteiro maior que 0 que determina a quantidade de v</w:t>
      </w:r>
      <w:r w:rsidR="00DE3D2B" w:rsidRPr="00521672">
        <w:t>é</w:t>
      </w:r>
      <w:r w:rsidRPr="00521672">
        <w:t>rtices;</w:t>
      </w:r>
    </w:p>
    <w:p w14:paraId="2F9BCC52" w14:textId="16596F2D" w:rsidR="009D7421" w:rsidRPr="00521672" w:rsidRDefault="009D7421">
      <w:pPr>
        <w:pStyle w:val="TF-ALNEA"/>
        <w:pPrChange w:id="67" w:author="Andreza Sartori" w:date="2021-05-04T15:09:00Z">
          <w:pPr/>
        </w:pPrChange>
      </w:pPr>
      <w:r w:rsidRPr="00FE22F2">
        <w:rPr>
          <w:i/>
        </w:rPr>
        <w:t>E</w:t>
      </w:r>
      <w:r w:rsidRPr="00FE22F2">
        <w:rPr>
          <w:i/>
          <w:vertAlign w:val="superscript"/>
        </w:rPr>
        <w:t>max</w:t>
      </w:r>
      <w:r w:rsidRPr="00FE22F2">
        <w:rPr>
          <w:i/>
          <w:vertAlign w:val="subscript"/>
        </w:rPr>
        <w:t>wth</w:t>
      </w:r>
      <w:r w:rsidRPr="00521672">
        <w:t>: um n</w:t>
      </w:r>
      <w:r w:rsidR="00DE3D2B" w:rsidRPr="00521672">
        <w:t>ú</w:t>
      </w:r>
      <w:r w:rsidRPr="00521672">
        <w:t>mero inteiro maior que 0 que determina a quantidade m</w:t>
      </w:r>
      <w:r w:rsidR="00DE3D2B" w:rsidRPr="00521672">
        <w:t>á</w:t>
      </w:r>
      <w:r w:rsidRPr="00521672">
        <w:t xml:space="preserve">xima de arestas internas </w:t>
      </w:r>
      <w:r w:rsidR="00F56FAA" w:rsidRPr="00521672">
        <w:t>à</w:t>
      </w:r>
      <w:r w:rsidRPr="00521672">
        <w:t xml:space="preserve"> comunidade por v</w:t>
      </w:r>
      <w:r w:rsidR="00DE3D2B" w:rsidRPr="00521672">
        <w:t>é</w:t>
      </w:r>
      <w:r w:rsidRPr="00521672">
        <w:t>rtice;</w:t>
      </w:r>
    </w:p>
    <w:p w14:paraId="687ECC5A" w14:textId="3AF04E79" w:rsidR="009D7421" w:rsidRPr="00521672" w:rsidRDefault="009D7421">
      <w:pPr>
        <w:pStyle w:val="TF-ALNEA"/>
        <w:pPrChange w:id="68" w:author="Andreza Sartori" w:date="2021-05-04T15:09:00Z">
          <w:pPr/>
        </w:pPrChange>
      </w:pPr>
      <w:r w:rsidRPr="00FE22F2">
        <w:rPr>
          <w:i/>
        </w:rPr>
        <w:t>E</w:t>
      </w:r>
      <w:r w:rsidRPr="00FE22F2">
        <w:rPr>
          <w:i/>
          <w:vertAlign w:val="superscript"/>
        </w:rPr>
        <w:t>max</w:t>
      </w:r>
      <w:r w:rsidRPr="00FE22F2">
        <w:rPr>
          <w:i/>
          <w:vertAlign w:val="subscript"/>
        </w:rPr>
        <w:t>btw</w:t>
      </w:r>
      <w:r w:rsidRPr="00521672">
        <w:t>: um n</w:t>
      </w:r>
      <w:r w:rsidR="00DE3D2B" w:rsidRPr="00521672">
        <w:t>ú</w:t>
      </w:r>
      <w:r w:rsidRPr="00521672">
        <w:t xml:space="preserve">mero inteiro entre 0 e </w:t>
      </w:r>
      <w:r w:rsidR="00984668" w:rsidRPr="00FE22F2">
        <w:rPr>
          <w:i/>
        </w:rPr>
        <w:t>E</w:t>
      </w:r>
      <w:r w:rsidR="00984668" w:rsidRPr="00FE22F2">
        <w:rPr>
          <w:i/>
          <w:vertAlign w:val="superscript"/>
        </w:rPr>
        <w:t>max</w:t>
      </w:r>
      <w:r w:rsidR="00984668" w:rsidRPr="00FE22F2">
        <w:rPr>
          <w:i/>
          <w:vertAlign w:val="subscript"/>
        </w:rPr>
        <w:t>wth</w:t>
      </w:r>
      <w:r w:rsidRPr="00521672">
        <w:t xml:space="preserve"> que determina a quantidade m</w:t>
      </w:r>
      <w:r w:rsidR="00DE3D2B" w:rsidRPr="00521672">
        <w:t>á</w:t>
      </w:r>
      <w:r w:rsidRPr="00521672">
        <w:t xml:space="preserve">xima de arestas externas </w:t>
      </w:r>
      <w:r w:rsidR="00F56FAA" w:rsidRPr="00521672">
        <w:t>à</w:t>
      </w:r>
      <w:r w:rsidRPr="00521672">
        <w:t xml:space="preserve"> comunidade por v</w:t>
      </w:r>
      <w:r w:rsidR="00DE3D2B" w:rsidRPr="00521672">
        <w:t>é</w:t>
      </w:r>
      <w:r w:rsidRPr="00521672">
        <w:t>rtice;</w:t>
      </w:r>
    </w:p>
    <w:p w14:paraId="196E2711" w14:textId="78CFB2AF" w:rsidR="009D7421" w:rsidRPr="00521672" w:rsidRDefault="009D7421">
      <w:pPr>
        <w:pStyle w:val="TF-ALNEA"/>
        <w:pPrChange w:id="69" w:author="Andreza Sartori" w:date="2021-05-04T15:09:00Z">
          <w:pPr/>
        </w:pPrChange>
      </w:pPr>
      <w:r w:rsidRPr="00FE22F2">
        <w:rPr>
          <w:i/>
        </w:rPr>
        <w:t>MTE</w:t>
      </w:r>
      <w:r w:rsidRPr="00521672">
        <w:t>: um n</w:t>
      </w:r>
      <w:r w:rsidR="00DE3D2B" w:rsidRPr="00521672">
        <w:t>ú</w:t>
      </w:r>
      <w:r w:rsidRPr="00521672">
        <w:t>mero inteiro determinando a quantidade m</w:t>
      </w:r>
      <w:r w:rsidR="005F043D">
        <w:t>í</w:t>
      </w:r>
      <w:r w:rsidRPr="00521672">
        <w:t>nim</w:t>
      </w:r>
      <w:r w:rsidR="005F043D">
        <w:t>a</w:t>
      </w:r>
      <w:r w:rsidRPr="00521672">
        <w:t xml:space="preserve"> de arestas no grafo;</w:t>
      </w:r>
    </w:p>
    <w:p w14:paraId="1CF4FDB7" w14:textId="57DCB785" w:rsidR="009D7421" w:rsidRPr="00521672" w:rsidRDefault="009D7421">
      <w:pPr>
        <w:pStyle w:val="TF-ALNEA"/>
        <w:pPrChange w:id="70" w:author="Andreza Sartori" w:date="2021-05-04T15:09:00Z">
          <w:pPr/>
        </w:pPrChange>
      </w:pPr>
      <w:r w:rsidRPr="00FE22F2">
        <w:rPr>
          <w:i/>
        </w:rPr>
        <w:t>A</w:t>
      </w:r>
      <w:r w:rsidRPr="00521672">
        <w:t>: um conjunto ordenado de desvios padr</w:t>
      </w:r>
      <w:r w:rsidR="00DE3D2B" w:rsidRPr="00521672">
        <w:t>õ</w:t>
      </w:r>
      <w:r w:rsidRPr="00521672">
        <w:t>es para a inicializa</w:t>
      </w:r>
      <w:r w:rsidR="00DE3D2B" w:rsidRPr="00521672">
        <w:t>çã</w:t>
      </w:r>
      <w:r w:rsidRPr="00521672">
        <w:t>o dos par</w:t>
      </w:r>
      <w:r w:rsidR="00F56FAA" w:rsidRPr="00521672">
        <w:t>â</w:t>
      </w:r>
      <w:r w:rsidRPr="00521672">
        <w:t>metros;</w:t>
      </w:r>
    </w:p>
    <w:p w14:paraId="0767A7DC" w14:textId="05ADB1F5" w:rsidR="009D7421" w:rsidRPr="00521672" w:rsidRDefault="009D7421">
      <w:pPr>
        <w:pStyle w:val="TF-ALNEA"/>
        <w:pPrChange w:id="71" w:author="Andreza Sartori" w:date="2021-05-04T15:09:00Z">
          <w:pPr/>
        </w:pPrChange>
      </w:pPr>
      <w:r w:rsidRPr="00FE22F2">
        <w:rPr>
          <w:i/>
        </w:rPr>
        <w:t>K</w:t>
      </w:r>
      <w:r w:rsidRPr="00521672">
        <w:t>: um n</w:t>
      </w:r>
      <w:r w:rsidR="00DE3D2B" w:rsidRPr="00521672">
        <w:t>ú</w:t>
      </w:r>
      <w:r w:rsidRPr="00521672">
        <w:t>mero inteiro maior que zero que determina a quantidade de comunidades;</w:t>
      </w:r>
    </w:p>
    <w:p w14:paraId="5153B304" w14:textId="13402B52" w:rsidR="009D7421" w:rsidRPr="00521672" w:rsidRDefault="009D7421">
      <w:pPr>
        <w:pStyle w:val="TF-ALNEA"/>
        <w:pPrChange w:id="72" w:author="Andreza Sartori" w:date="2021-05-04T15:09:00Z">
          <w:pPr/>
        </w:pPrChange>
      </w:pPr>
      <w:r w:rsidRPr="00FE22F2">
        <w:rPr>
          <w:i/>
        </w:rPr>
        <w:t>θ</w:t>
      </w:r>
      <w:r w:rsidRPr="00521672">
        <w:t>: um n</w:t>
      </w:r>
      <w:r w:rsidR="00DE3D2B" w:rsidRPr="00521672">
        <w:t>ú</w:t>
      </w:r>
      <w:r w:rsidRPr="00521672">
        <w:t>mero real entre 0 e 1 que determina o limite de homogeneidade das comunidades;</w:t>
      </w:r>
    </w:p>
    <w:p w14:paraId="3E9CFD6E" w14:textId="53605E00" w:rsidR="009D7421" w:rsidRPr="00521672" w:rsidRDefault="00C40CEC">
      <w:pPr>
        <w:pStyle w:val="TF-ALNEA"/>
        <w:pPrChange w:id="73" w:author="Andreza Sartori" w:date="2021-05-04T15:09:00Z">
          <w:pPr/>
        </w:pPrChange>
      </w:pPr>
      <w:r w:rsidRPr="00FE22F2">
        <w:rPr>
          <w:i/>
        </w:rPr>
        <w:t>N</w:t>
      </w:r>
      <w:r w:rsidR="009D7421" w:rsidRPr="00FE22F2">
        <w:rPr>
          <w:i/>
        </w:rPr>
        <w:t>bRep</w:t>
      </w:r>
      <w:r w:rsidR="009D7421" w:rsidRPr="00521672">
        <w:t>: um n</w:t>
      </w:r>
      <w:r w:rsidR="00DE3D2B" w:rsidRPr="00521672">
        <w:t>ú</w:t>
      </w:r>
      <w:r w:rsidR="009D7421" w:rsidRPr="00521672">
        <w:t>mero inteiro maior que 0 que determina a quantidade m</w:t>
      </w:r>
      <w:r w:rsidR="00DE3D2B" w:rsidRPr="00521672">
        <w:t>á</w:t>
      </w:r>
      <w:r w:rsidR="009D7421" w:rsidRPr="00521672">
        <w:t>xima de representantes por comunidade</w:t>
      </w:r>
      <w:r w:rsidR="00A47DFA" w:rsidRPr="00521672">
        <w:t>.</w:t>
      </w:r>
    </w:p>
    <w:p w14:paraId="28897C6B" w14:textId="4CB2017A" w:rsidR="00C40CEC" w:rsidRPr="00521672" w:rsidRDefault="009D7421" w:rsidP="009D7421">
      <w:pPr>
        <w:pStyle w:val="TF-TEXTO"/>
      </w:pPr>
      <w:r w:rsidRPr="00521672">
        <w:t xml:space="preserve">O modelo de </w:t>
      </w:r>
      <w:proofErr w:type="spellStart"/>
      <w:r w:rsidRPr="00521672">
        <w:t>Largeron</w:t>
      </w:r>
      <w:proofErr w:type="spellEnd"/>
      <w:r w:rsidRPr="00521672">
        <w:t xml:space="preserve"> </w:t>
      </w:r>
      <w:r w:rsidR="00DE3D2B" w:rsidRPr="00521672">
        <w:rPr>
          <w:i/>
        </w:rPr>
        <w:t>et al</w:t>
      </w:r>
      <w:r w:rsidRPr="00521672">
        <w:t xml:space="preserve">. (2015) inicia criando uma nuvem de pontos </w:t>
      </w:r>
      <w:r w:rsidRPr="00893390">
        <w:rPr>
          <w:i/>
          <w:iCs/>
          <w:highlight w:val="yellow"/>
          <w:rPrChange w:id="74" w:author="Andreza Sartori" w:date="2021-05-04T15:29:00Z">
            <w:rPr/>
          </w:rPrChange>
        </w:rPr>
        <w:t>n</w:t>
      </w:r>
      <w:r w:rsidRPr="00521672">
        <w:t xml:space="preserve"> dimensionais servindo como conjunto de v</w:t>
      </w:r>
      <w:r w:rsidR="00DE3D2B" w:rsidRPr="00521672">
        <w:t>é</w:t>
      </w:r>
      <w:r w:rsidRPr="00521672">
        <w:t>rtices</w:t>
      </w:r>
      <w:del w:id="75" w:author="Andreza Sartori" w:date="2021-05-04T15:27:00Z">
        <w:r w:rsidRPr="00521672" w:rsidDel="001E3A11">
          <w:delText xml:space="preserve">, </w:delText>
        </w:r>
      </w:del>
      <w:ins w:id="76" w:author="Andreza Sartori" w:date="2021-05-04T15:27:00Z">
        <w:r w:rsidR="001E3A11">
          <w:t>. O</w:t>
        </w:r>
      </w:ins>
      <w:del w:id="77" w:author="Andreza Sartori" w:date="2021-05-04T15:27:00Z">
        <w:r w:rsidRPr="00521672" w:rsidDel="001E3A11">
          <w:delText>o</w:delText>
        </w:r>
      </w:del>
      <w:r w:rsidRPr="00521672">
        <w:t>s valores para cada coordenada s</w:t>
      </w:r>
      <w:r w:rsidR="00DE3D2B" w:rsidRPr="00521672">
        <w:t>ã</w:t>
      </w:r>
      <w:r w:rsidRPr="00521672">
        <w:t>o obtidos como uma distribui</w:t>
      </w:r>
      <w:r w:rsidR="00DE3D2B" w:rsidRPr="00521672">
        <w:t>çã</w:t>
      </w:r>
      <w:r w:rsidRPr="00521672">
        <w:t xml:space="preserve">o normal de </w:t>
      </w:r>
      <w:r w:rsidRPr="00521672">
        <w:rPr>
          <w:i/>
        </w:rPr>
        <w:t>A</w:t>
      </w:r>
      <w:r w:rsidRPr="00521672">
        <w:rPr>
          <w:vertAlign w:val="subscript"/>
        </w:rPr>
        <w:t>1</w:t>
      </w:r>
      <w:r w:rsidRPr="00521672">
        <w:t xml:space="preserve">, </w:t>
      </w:r>
      <w:r w:rsidRPr="00521672">
        <w:rPr>
          <w:i/>
        </w:rPr>
        <w:t>A</w:t>
      </w:r>
      <w:r w:rsidRPr="00521672">
        <w:rPr>
          <w:vertAlign w:val="subscript"/>
        </w:rPr>
        <w:t>2</w:t>
      </w:r>
      <w:r w:rsidRPr="00521672">
        <w:t>, ..</w:t>
      </w:r>
      <w:r w:rsidR="00C40CEC" w:rsidRPr="00521672">
        <w:t>.</w:t>
      </w:r>
      <w:r w:rsidRPr="00521672">
        <w:t xml:space="preserve">, </w:t>
      </w:r>
      <w:proofErr w:type="spellStart"/>
      <w:proofErr w:type="gramStart"/>
      <w:r w:rsidRPr="00521672">
        <w:rPr>
          <w:i/>
        </w:rPr>
        <w:t>A</w:t>
      </w:r>
      <w:r w:rsidRPr="00521672">
        <w:rPr>
          <w:i/>
          <w:vertAlign w:val="subscript"/>
        </w:rPr>
        <w:t>n</w:t>
      </w:r>
      <w:proofErr w:type="spellEnd"/>
      <w:r w:rsidRPr="00521672">
        <w:t xml:space="preserve"> </w:t>
      </w:r>
      <w:ins w:id="78" w:author="Andreza Sartori" w:date="2021-05-04T15:28:00Z">
        <w:r w:rsidR="001E3A11">
          <w:t>,</w:t>
        </w:r>
        <w:proofErr w:type="gramEnd"/>
        <w:r w:rsidR="001E3A11">
          <w:t xml:space="preserve"> </w:t>
        </w:r>
      </w:ins>
      <w:r w:rsidRPr="00521672">
        <w:t xml:space="preserve">onde </w:t>
      </w:r>
      <w:proofErr w:type="spellStart"/>
      <w:r w:rsidRPr="00521672">
        <w:rPr>
          <w:i/>
        </w:rPr>
        <w:t>A</w:t>
      </w:r>
      <w:r w:rsidRPr="00521672">
        <w:rPr>
          <w:i/>
          <w:vertAlign w:val="subscript"/>
        </w:rPr>
        <w:t>n</w:t>
      </w:r>
      <w:proofErr w:type="spellEnd"/>
      <w:r w:rsidRPr="00521672">
        <w:t xml:space="preserve"> </w:t>
      </w:r>
      <w:r w:rsidR="00DE3D2B" w:rsidRPr="00521672">
        <w:t>é</w:t>
      </w:r>
      <w:r w:rsidRPr="00521672">
        <w:t xml:space="preserve"> a en</w:t>
      </w:r>
      <w:r w:rsidR="00DE3D2B" w:rsidRPr="00521672">
        <w:t>é</w:t>
      </w:r>
      <w:r w:rsidRPr="00521672">
        <w:t>sima componente do par</w:t>
      </w:r>
      <w:r w:rsidR="00F56FAA" w:rsidRPr="00521672">
        <w:t>â</w:t>
      </w:r>
      <w:r w:rsidRPr="00521672">
        <w:t xml:space="preserve">metro </w:t>
      </w:r>
      <w:r w:rsidRPr="00521672">
        <w:rPr>
          <w:i/>
        </w:rPr>
        <w:t>A</w:t>
      </w:r>
      <w:r w:rsidRPr="00521672">
        <w:t>. S</w:t>
      </w:r>
      <w:r w:rsidR="00DE3D2B" w:rsidRPr="00521672">
        <w:t>ã</w:t>
      </w:r>
      <w:r w:rsidRPr="00521672">
        <w:t xml:space="preserve">o gerados </w:t>
      </w:r>
      <w:commentRangeStart w:id="79"/>
      <w:r w:rsidRPr="00521672">
        <w:rPr>
          <w:i/>
        </w:rPr>
        <w:t>N</w:t>
      </w:r>
      <w:r w:rsidRPr="00521672">
        <w:t xml:space="preserve"> </w:t>
      </w:r>
      <w:commentRangeEnd w:id="79"/>
      <w:r w:rsidR="00893390">
        <w:rPr>
          <w:rStyle w:val="Refdecomentrio"/>
        </w:rPr>
        <w:commentReference w:id="79"/>
      </w:r>
      <w:r w:rsidRPr="00521672">
        <w:t>v</w:t>
      </w:r>
      <w:r w:rsidR="00DE3D2B" w:rsidRPr="00521672">
        <w:t>é</w:t>
      </w:r>
      <w:r w:rsidRPr="00521672">
        <w:t xml:space="preserve">rtices. </w:t>
      </w:r>
      <w:del w:id="80" w:author="Andreza Sartori" w:date="2021-05-04T15:29:00Z">
        <w:r w:rsidRPr="00521672" w:rsidDel="00893390">
          <w:delText xml:space="preserve">Depois </w:delText>
        </w:r>
      </w:del>
      <w:ins w:id="81" w:author="Andreza Sartori" w:date="2021-05-04T15:29:00Z">
        <w:r w:rsidR="00893390">
          <w:t>Então</w:t>
        </w:r>
        <w:r w:rsidR="00893390" w:rsidRPr="00521672">
          <w:t xml:space="preserve"> </w:t>
        </w:r>
      </w:ins>
      <w:r w:rsidR="00DE3D2B" w:rsidRPr="00521672">
        <w:t>é</w:t>
      </w:r>
      <w:r w:rsidRPr="00521672">
        <w:t xml:space="preserve"> realizada a inicializa</w:t>
      </w:r>
      <w:r w:rsidR="00DE3D2B" w:rsidRPr="00521672">
        <w:t>çã</w:t>
      </w:r>
      <w:r w:rsidRPr="00521672">
        <w:t xml:space="preserve">o das comunidades, </w:t>
      </w:r>
      <w:r w:rsidRPr="00521672">
        <w:rPr>
          <w:i/>
        </w:rPr>
        <w:t>K</w:t>
      </w:r>
      <w:r w:rsidRPr="00521672">
        <w:t xml:space="preserve"> </w:t>
      </w:r>
      <w:r w:rsidRPr="00521672">
        <w:rPr>
          <w:rFonts w:ascii="Cambria Math" w:hAnsi="Cambria Math" w:cs="Cambria Math"/>
        </w:rPr>
        <w:t>∗</w:t>
      </w:r>
      <w:r w:rsidRPr="00521672">
        <w:t xml:space="preserve"> </w:t>
      </w:r>
      <w:r w:rsidRPr="00521672">
        <w:rPr>
          <w:i/>
        </w:rPr>
        <w:t>NbRep</w:t>
      </w:r>
      <w:r w:rsidRPr="00521672">
        <w:t xml:space="preserve"> v</w:t>
      </w:r>
      <w:r w:rsidR="00DE3D2B" w:rsidRPr="00521672">
        <w:t>é</w:t>
      </w:r>
      <w:r w:rsidRPr="00521672">
        <w:t>rtices aleat</w:t>
      </w:r>
      <w:r w:rsidR="00F56FAA" w:rsidRPr="00521672">
        <w:t>ó</w:t>
      </w:r>
      <w:r w:rsidRPr="00521672">
        <w:t>rios s</w:t>
      </w:r>
      <w:r w:rsidR="00DE3D2B" w:rsidRPr="00521672">
        <w:t>ã</w:t>
      </w:r>
      <w:r w:rsidRPr="00521672">
        <w:t xml:space="preserve">o selecionados, com o uso do algoritmo </w:t>
      </w:r>
      <w:r w:rsidRPr="00521672">
        <w:rPr>
          <w:i/>
        </w:rPr>
        <w:t>Kmedoids</w:t>
      </w:r>
      <w:r w:rsidRPr="00521672">
        <w:t>. Os clusters gerados servem como sementes para a comunidade</w:t>
      </w:r>
      <w:del w:id="82" w:author="Andreza Sartori" w:date="2021-05-04T15:30:00Z">
        <w:r w:rsidRPr="00521672" w:rsidDel="00F5760F">
          <w:delText xml:space="preserve">, </w:delText>
        </w:r>
      </w:del>
      <w:ins w:id="83" w:author="Andreza Sartori" w:date="2021-05-04T15:30:00Z">
        <w:r w:rsidR="00F5760F">
          <w:t>.</w:t>
        </w:r>
        <w:r w:rsidR="00F5760F" w:rsidRPr="00521672">
          <w:t xml:space="preserve"> </w:t>
        </w:r>
      </w:ins>
      <w:del w:id="84" w:author="Andreza Sartori" w:date="2021-05-04T15:30:00Z">
        <w:r w:rsidRPr="00521672" w:rsidDel="00F5760F">
          <w:delText>s</w:delText>
        </w:r>
      </w:del>
      <w:ins w:id="85" w:author="Andreza Sartori" w:date="2021-05-04T15:30:00Z">
        <w:r w:rsidR="00F5760F">
          <w:t>S</w:t>
        </w:r>
      </w:ins>
      <w:r w:rsidR="00DE3D2B" w:rsidRPr="00521672">
        <w:t>ã</w:t>
      </w:r>
      <w:r w:rsidRPr="00521672">
        <w:t>o removidos v</w:t>
      </w:r>
      <w:r w:rsidR="00DE3D2B" w:rsidRPr="00521672">
        <w:t>é</w:t>
      </w:r>
      <w:r w:rsidRPr="00521672">
        <w:t>rtices para que cada cluster tenha o mesmo tamanho (pegando os mais pr</w:t>
      </w:r>
      <w:r w:rsidR="00F56FAA" w:rsidRPr="00521672">
        <w:t>ó</w:t>
      </w:r>
      <w:r w:rsidRPr="00521672">
        <w:t>ximos ao centro), ent</w:t>
      </w:r>
      <w:r w:rsidR="00DE3D2B" w:rsidRPr="00521672">
        <w:t>ã</w:t>
      </w:r>
      <w:r w:rsidRPr="00521672">
        <w:t>o s</w:t>
      </w:r>
      <w:r w:rsidR="00DE3D2B" w:rsidRPr="00521672">
        <w:t>ã</w:t>
      </w:r>
      <w:r w:rsidRPr="00521672">
        <w:t>o criadas liga</w:t>
      </w:r>
      <w:r w:rsidR="00DE3D2B" w:rsidRPr="00521672">
        <w:t>çõ</w:t>
      </w:r>
      <w:r w:rsidRPr="00521672">
        <w:t>es dos v</w:t>
      </w:r>
      <w:r w:rsidR="00DE3D2B" w:rsidRPr="00521672">
        <w:t>é</w:t>
      </w:r>
      <w:r w:rsidRPr="00521672">
        <w:t>rtices de cada comunidade. Esses v</w:t>
      </w:r>
      <w:r w:rsidR="00DE3D2B" w:rsidRPr="00521672">
        <w:t>é</w:t>
      </w:r>
      <w:r w:rsidRPr="00521672">
        <w:t>rtices agir</w:t>
      </w:r>
      <w:r w:rsidR="00DE3D2B" w:rsidRPr="00521672">
        <w:t>ã</w:t>
      </w:r>
      <w:r w:rsidRPr="00521672">
        <w:t>o como representantes para a comunidade.</w:t>
      </w:r>
    </w:p>
    <w:p w14:paraId="0C6A97DC" w14:textId="07B41BA1" w:rsidR="00C40CEC" w:rsidRPr="00521672" w:rsidRDefault="009D7421" w:rsidP="009D7421">
      <w:pPr>
        <w:pStyle w:val="TF-TEXTO"/>
      </w:pPr>
      <w:r w:rsidRPr="00521672">
        <w:t>Depois disso, lotes de v</w:t>
      </w:r>
      <w:r w:rsidR="00DE3D2B" w:rsidRPr="00521672">
        <w:t>é</w:t>
      </w:r>
      <w:r w:rsidRPr="00521672">
        <w:t>rtices sem comunidade s</w:t>
      </w:r>
      <w:r w:rsidR="00DE3D2B" w:rsidRPr="00521672">
        <w:t>ã</w:t>
      </w:r>
      <w:r w:rsidRPr="00521672">
        <w:t xml:space="preserve">o adicionados </w:t>
      </w:r>
      <w:r w:rsidR="00F56FAA" w:rsidRPr="00521672">
        <w:t>à</w:t>
      </w:r>
      <w:r w:rsidRPr="00521672">
        <w:t>s comunidades das quais eles forem mais pr</w:t>
      </w:r>
      <w:r w:rsidR="00F56FAA" w:rsidRPr="00521672">
        <w:t>ó</w:t>
      </w:r>
      <w:r w:rsidRPr="00521672">
        <w:t xml:space="preserve">ximos dos representantes com uma chance </w:t>
      </w:r>
      <w:r w:rsidRPr="00521672">
        <w:rPr>
          <w:i/>
        </w:rPr>
        <w:t>θ</w:t>
      </w:r>
      <w:r w:rsidRPr="00521672">
        <w:t xml:space="preserve"> de escolher uma comunidade aleatoriamente. </w:t>
      </w:r>
      <w:del w:id="86" w:author="Andreza Sartori" w:date="2021-05-04T15:30:00Z">
        <w:r w:rsidRPr="00521672" w:rsidDel="00334FB9">
          <w:delText xml:space="preserve">A </w:delText>
        </w:r>
      </w:del>
      <w:ins w:id="87" w:author="Andreza Sartori" w:date="2021-05-04T15:30:00Z">
        <w:r w:rsidR="00334FB9">
          <w:t>Para</w:t>
        </w:r>
        <w:r w:rsidR="00334FB9" w:rsidRPr="00521672">
          <w:t xml:space="preserve"> </w:t>
        </w:r>
      </w:ins>
      <w:r w:rsidRPr="00521672">
        <w:t>cada v</w:t>
      </w:r>
      <w:r w:rsidR="00DE3D2B" w:rsidRPr="00521672">
        <w:t>é</w:t>
      </w:r>
      <w:r w:rsidRPr="00521672">
        <w:t xml:space="preserve">rtice adicionado </w:t>
      </w:r>
      <w:r w:rsidR="00F56FAA" w:rsidRPr="00521672">
        <w:t>à</w:t>
      </w:r>
      <w:r w:rsidRPr="00521672">
        <w:t xml:space="preserve"> uma comunidade, s</w:t>
      </w:r>
      <w:r w:rsidR="00DE3D2B" w:rsidRPr="00521672">
        <w:t>ã</w:t>
      </w:r>
      <w:r w:rsidRPr="00521672">
        <w:t>o adicionados tamb</w:t>
      </w:r>
      <w:r w:rsidR="00DE3D2B" w:rsidRPr="00521672">
        <w:t>é</w:t>
      </w:r>
      <w:r w:rsidRPr="00521672">
        <w:t xml:space="preserve">m um conjunto de arestas </w:t>
      </w:r>
      <w:proofErr w:type="gramStart"/>
      <w:r w:rsidRPr="00521672">
        <w:t>ligando</w:t>
      </w:r>
      <w:r w:rsidR="00A37A60" w:rsidRPr="00521672">
        <w:t>-o</w:t>
      </w:r>
      <w:proofErr w:type="gramEnd"/>
      <w:r w:rsidRPr="00521672">
        <w:t xml:space="preserve"> interna e externamente </w:t>
      </w:r>
      <w:r w:rsidR="00F56FAA" w:rsidRPr="00521672">
        <w:t>à</w:t>
      </w:r>
      <w:r w:rsidRPr="00521672">
        <w:t xml:space="preserve"> comunidade</w:t>
      </w:r>
      <w:ins w:id="88" w:author="Andreza Sartori" w:date="2021-05-04T15:30:00Z">
        <w:r w:rsidR="00334FB9">
          <w:t>,</w:t>
        </w:r>
      </w:ins>
      <w:r w:rsidRPr="00521672">
        <w:t xml:space="preserve"> utilizando a lei de pot</w:t>
      </w:r>
      <w:r w:rsidR="00F56FAA" w:rsidRPr="00521672">
        <w:t>ê</w:t>
      </w:r>
      <w:r w:rsidRPr="00521672">
        <w:t>ncia. A cada lote adicionado, novos representantes s</w:t>
      </w:r>
      <w:r w:rsidR="00DE3D2B" w:rsidRPr="00521672">
        <w:t>ã</w:t>
      </w:r>
      <w:r w:rsidRPr="00521672">
        <w:t>o escolhidos aleatoriamente. Por fim, s</w:t>
      </w:r>
      <w:r w:rsidR="00DE3D2B" w:rsidRPr="00521672">
        <w:t>ã</w:t>
      </w:r>
      <w:r w:rsidRPr="00521672">
        <w:t>o adicionadas arestas ligando v</w:t>
      </w:r>
      <w:r w:rsidR="00DE3D2B" w:rsidRPr="00521672">
        <w:t>é</w:t>
      </w:r>
      <w:r w:rsidRPr="00521672">
        <w:t>rtices que compartilham pelo menos um vizinho at</w:t>
      </w:r>
      <w:r w:rsidR="00DE3D2B" w:rsidRPr="00521672">
        <w:t>é</w:t>
      </w:r>
      <w:r w:rsidRPr="00521672">
        <w:t xml:space="preserve"> que o </w:t>
      </w:r>
      <w:commentRangeStart w:id="89"/>
      <w:r w:rsidRPr="00521672">
        <w:t>n</w:t>
      </w:r>
      <w:r w:rsidR="00DE3D2B" w:rsidRPr="00521672">
        <w:t>ú</w:t>
      </w:r>
      <w:r w:rsidRPr="00521672">
        <w:t>mero m</w:t>
      </w:r>
      <w:r w:rsidR="00DE3D2B" w:rsidRPr="00521672">
        <w:t>í</w:t>
      </w:r>
      <w:r w:rsidR="00C40CEC" w:rsidRPr="00521672">
        <w:t>nimo de arestas (</w:t>
      </w:r>
      <w:r w:rsidR="00C40CEC" w:rsidRPr="00521672">
        <w:rPr>
          <w:i/>
        </w:rPr>
        <w:t>MT</w:t>
      </w:r>
      <w:r w:rsidRPr="00521672">
        <w:rPr>
          <w:i/>
        </w:rPr>
        <w:t>E</w:t>
      </w:r>
      <w:r w:rsidRPr="00521672">
        <w:t xml:space="preserve">) </w:t>
      </w:r>
      <w:commentRangeEnd w:id="89"/>
      <w:r w:rsidR="00EE6656">
        <w:rPr>
          <w:rStyle w:val="Refdecomentrio"/>
        </w:rPr>
        <w:commentReference w:id="89"/>
      </w:r>
      <w:r w:rsidRPr="00521672">
        <w:t>seja atingido.</w:t>
      </w:r>
    </w:p>
    <w:p w14:paraId="293B73BA" w14:textId="1F6C1CE4" w:rsidR="00C40CEC" w:rsidRPr="00521672" w:rsidRDefault="009D7421" w:rsidP="009D7421">
      <w:pPr>
        <w:pStyle w:val="TF-TEXTO"/>
      </w:pPr>
      <w:commentRangeStart w:id="90"/>
      <w:r w:rsidRPr="005F043D">
        <w:t xml:space="preserve">Largeron </w:t>
      </w:r>
      <w:r w:rsidR="00DE3D2B" w:rsidRPr="005F043D">
        <w:rPr>
          <w:i/>
        </w:rPr>
        <w:t>et al</w:t>
      </w:r>
      <w:r w:rsidRPr="005F043D">
        <w:t>. (2015) fazem tamb</w:t>
      </w:r>
      <w:r w:rsidR="00DE3D2B" w:rsidRPr="005F043D">
        <w:t>é</w:t>
      </w:r>
      <w:r w:rsidRPr="005F043D">
        <w:t>m a demonstra</w:t>
      </w:r>
      <w:r w:rsidR="00DE3D2B" w:rsidRPr="005F043D">
        <w:t>çã</w:t>
      </w:r>
      <w:r w:rsidRPr="005F043D">
        <w:t xml:space="preserve">o das propriedades do modelo proposto: Sendo a primeira propriedade demonstrada pelo trabalho </w:t>
      </w:r>
      <w:r w:rsidR="00DE3D2B" w:rsidRPr="005F043D">
        <w:t>é</w:t>
      </w:r>
      <w:r w:rsidRPr="005F043D">
        <w:t xml:space="preserve"> de que a lei de pot</w:t>
      </w:r>
      <w:r w:rsidR="00F56FAA" w:rsidRPr="005F043D">
        <w:t>ê</w:t>
      </w:r>
      <w:r w:rsidRPr="005F043D">
        <w:t xml:space="preserve">ncia </w:t>
      </w:r>
      <w:r w:rsidR="00DE3D2B" w:rsidRPr="005F043D">
        <w:t>é</w:t>
      </w:r>
      <w:r w:rsidRPr="005F043D">
        <w:t xml:space="preserve"> obedecida</w:t>
      </w:r>
      <w:r w:rsidR="00521672" w:rsidRPr="005F043D">
        <w:t xml:space="preserve">, gerando um grafo livre de </w:t>
      </w:r>
      <w:r w:rsidR="0028304B" w:rsidRPr="005F043D">
        <w:t xml:space="preserve">escala. </w:t>
      </w:r>
      <w:commentRangeStart w:id="91"/>
      <w:r w:rsidR="0028304B" w:rsidRPr="005F043D">
        <w:t>I.e.</w:t>
      </w:r>
      <w:r w:rsidRPr="005F043D">
        <w:t xml:space="preserve">, </w:t>
      </w:r>
      <w:commentRangeEnd w:id="91"/>
      <w:r w:rsidR="00736F75">
        <w:rPr>
          <w:rStyle w:val="Refdecomentrio"/>
        </w:rPr>
        <w:commentReference w:id="91"/>
      </w:r>
      <w:r w:rsidRPr="005F043D">
        <w:t xml:space="preserve">isso </w:t>
      </w:r>
      <w:r w:rsidR="00DE3D2B" w:rsidRPr="005F043D">
        <w:t>é</w:t>
      </w:r>
      <w:r w:rsidRPr="005F043D">
        <w:t>, nos grafos gerados, a frequ</w:t>
      </w:r>
      <w:r w:rsidR="00F56FAA" w:rsidRPr="005F043D">
        <w:t>ê</w:t>
      </w:r>
      <w:r w:rsidRPr="005F043D">
        <w:t>ncia de v</w:t>
      </w:r>
      <w:r w:rsidR="00DE3D2B" w:rsidRPr="005F043D">
        <w:t>é</w:t>
      </w:r>
      <w:r w:rsidRPr="005F043D">
        <w:t>rtices cai em fun</w:t>
      </w:r>
      <w:r w:rsidR="00DE3D2B" w:rsidRPr="005F043D">
        <w:t>çã</w:t>
      </w:r>
      <w:r w:rsidRPr="005F043D">
        <w:t>o logar</w:t>
      </w:r>
      <w:r w:rsidR="00DE3D2B" w:rsidRPr="005F043D">
        <w:t>í</w:t>
      </w:r>
      <w:r w:rsidRPr="005F043D">
        <w:t xml:space="preserve">tmica do grau, </w:t>
      </w:r>
      <w:r w:rsidR="00C40CEC" w:rsidRPr="005F043D">
        <w:t>ou em outras palavras</w:t>
      </w:r>
      <w:r w:rsidRPr="005F043D">
        <w:t>, para</w:t>
      </w:r>
      <w:r w:rsidRPr="00521672">
        <w:t xml:space="preserve"> cada v</w:t>
      </w:r>
      <w:r w:rsidR="00DE3D2B" w:rsidRPr="00521672">
        <w:t>é</w:t>
      </w:r>
      <w:r w:rsidRPr="00521672">
        <w:t xml:space="preserve">rtice com grau </w:t>
      </w:r>
      <w:r w:rsidRPr="00521672">
        <w:rPr>
          <w:i/>
        </w:rPr>
        <w:t>n</w:t>
      </w:r>
      <w:r w:rsidRPr="00521672">
        <w:t xml:space="preserve"> maior que um, existem 10 com grau </w:t>
      </w:r>
      <w:r w:rsidRPr="00521672">
        <w:rPr>
          <w:i/>
        </w:rPr>
        <w:t>n</w:t>
      </w:r>
      <w:r w:rsidRPr="00521672">
        <w:t xml:space="preserve"> − 1. </w:t>
      </w:r>
      <w:commentRangeEnd w:id="90"/>
      <w:r w:rsidR="00A32E97">
        <w:rPr>
          <w:rStyle w:val="Refdecomentrio"/>
        </w:rPr>
        <w:commentReference w:id="90"/>
      </w:r>
      <w:r w:rsidRPr="00521672">
        <w:t>Por conta desse modelo incorporar processos aleat</w:t>
      </w:r>
      <w:r w:rsidR="00F56FAA" w:rsidRPr="00521672">
        <w:t>ó</w:t>
      </w:r>
      <w:r w:rsidRPr="00521672">
        <w:t>rios em muitos momentos, esse valor n</w:t>
      </w:r>
      <w:r w:rsidR="00DE3D2B" w:rsidRPr="00521672">
        <w:t>ã</w:t>
      </w:r>
      <w:r w:rsidRPr="00521672">
        <w:t>o se expressa de forma t</w:t>
      </w:r>
      <w:r w:rsidR="00DE3D2B" w:rsidRPr="00521672">
        <w:t>ã</w:t>
      </w:r>
      <w:r w:rsidRPr="00521672">
        <w:t xml:space="preserve">o exata, mas essa </w:t>
      </w:r>
      <w:r w:rsidR="00DE3D2B" w:rsidRPr="00521672">
        <w:t>é</w:t>
      </w:r>
      <w:r w:rsidRPr="00521672">
        <w:t xml:space="preserve"> uma tend</w:t>
      </w:r>
      <w:r w:rsidR="00F56FAA" w:rsidRPr="00521672">
        <w:t>ê</w:t>
      </w:r>
      <w:r w:rsidRPr="00521672">
        <w:t xml:space="preserve">ncia </w:t>
      </w:r>
      <w:r w:rsidR="00C40CEC" w:rsidRPr="00521672">
        <w:t>consistente nos grafos gerados.</w:t>
      </w:r>
    </w:p>
    <w:p w14:paraId="0F370B99" w14:textId="6C5BCF69" w:rsidR="00FC7BBB" w:rsidRPr="00521672" w:rsidRDefault="00A37A60" w:rsidP="009D7421">
      <w:pPr>
        <w:pStyle w:val="TF-TEXTO"/>
      </w:pPr>
      <w:r w:rsidRPr="00521672">
        <w:t xml:space="preserve">Largeron </w:t>
      </w:r>
      <w:r w:rsidRPr="00521672">
        <w:rPr>
          <w:i/>
        </w:rPr>
        <w:t>et al</w:t>
      </w:r>
      <w:r w:rsidRPr="00521672">
        <w:t>. (2015) também descreve</w:t>
      </w:r>
      <w:r w:rsidR="005F043D">
        <w:t>m</w:t>
      </w:r>
      <w:r w:rsidR="009D7421" w:rsidRPr="00521672">
        <w:t xml:space="preserve"> em quais condi</w:t>
      </w:r>
      <w:r w:rsidR="00DE3D2B" w:rsidRPr="00521672">
        <w:t>çõ</w:t>
      </w:r>
      <w:r w:rsidR="009D7421" w:rsidRPr="00521672">
        <w:t>es as estruturas que determinam a comunidade s</w:t>
      </w:r>
      <w:r w:rsidR="00DE3D2B" w:rsidRPr="00521672">
        <w:t>ã</w:t>
      </w:r>
      <w:r w:rsidR="009D7421" w:rsidRPr="00521672">
        <w:t xml:space="preserve">o degradadas, </w:t>
      </w:r>
      <w:r w:rsidR="00C40CEC" w:rsidRPr="00521672">
        <w:t>i.e.</w:t>
      </w:r>
      <w:r w:rsidR="009D7421" w:rsidRPr="00521672">
        <w:t xml:space="preserve"> em quais condi</w:t>
      </w:r>
      <w:r w:rsidR="00DE3D2B" w:rsidRPr="00521672">
        <w:t>çõ</w:t>
      </w:r>
      <w:r w:rsidR="009D7421" w:rsidRPr="00521672">
        <w:t xml:space="preserve">es a homogeneidade e a estrutura deixam de indicar que o que </w:t>
      </w:r>
      <w:r w:rsidR="00DE3D2B" w:rsidRPr="00521672">
        <w:t>é</w:t>
      </w:r>
      <w:r w:rsidR="009D7421" w:rsidRPr="00521672">
        <w:t xml:space="preserve"> produzido seria de fato uma comunidade. Com valores de </w:t>
      </w:r>
      <w:r w:rsidR="00C40CEC" w:rsidRPr="00521672">
        <w:rPr>
          <w:i/>
        </w:rPr>
        <w:t>θ</w:t>
      </w:r>
      <w:r w:rsidR="009D7421" w:rsidRPr="00521672">
        <w:t xml:space="preserve"> maiores, as comunidades come</w:t>
      </w:r>
      <w:r w:rsidR="00DE3D2B" w:rsidRPr="00521672">
        <w:t>ç</w:t>
      </w:r>
      <w:r w:rsidR="009D7421" w:rsidRPr="00521672">
        <w:t>am a perder a homogeneidade, de forma que uma execu</w:t>
      </w:r>
      <w:r w:rsidR="00DE3D2B" w:rsidRPr="00521672">
        <w:t>çã</w:t>
      </w:r>
      <w:r w:rsidR="009D7421" w:rsidRPr="00521672">
        <w:t xml:space="preserve">o onde theta </w:t>
      </w:r>
      <w:r w:rsidR="00DE3D2B" w:rsidRPr="00521672">
        <w:t>é</w:t>
      </w:r>
      <w:r w:rsidR="009D7421" w:rsidRPr="00521672">
        <w:t xml:space="preserve"> igual a um meio, as comunidades ocupam espa</w:t>
      </w:r>
      <w:r w:rsidR="00DE3D2B" w:rsidRPr="00521672">
        <w:t>ç</w:t>
      </w:r>
      <w:r w:rsidR="009D7421" w:rsidRPr="00521672">
        <w:t>os muito semelhantes na nuvem de pontos. Com varia</w:t>
      </w:r>
      <w:r w:rsidR="00DE3D2B" w:rsidRPr="00521672">
        <w:t>çõ</w:t>
      </w:r>
      <w:r w:rsidR="009D7421" w:rsidRPr="00521672">
        <w:t xml:space="preserve">es do valor de </w:t>
      </w:r>
      <w:proofErr w:type="spellStart"/>
      <w:r w:rsidR="00C40CEC" w:rsidRPr="00521672">
        <w:rPr>
          <w:i/>
        </w:rPr>
        <w:t>E</w:t>
      </w:r>
      <w:r w:rsidR="00C40CEC" w:rsidRPr="00521672">
        <w:rPr>
          <w:i/>
          <w:vertAlign w:val="superscript"/>
        </w:rPr>
        <w:t>max</w:t>
      </w:r>
      <w:r w:rsidR="00C40CEC" w:rsidRPr="00521672">
        <w:rPr>
          <w:i/>
          <w:vertAlign w:val="subscript"/>
        </w:rPr>
        <w:t>btw</w:t>
      </w:r>
      <w:proofErr w:type="spellEnd"/>
      <w:r w:rsidR="009D7421" w:rsidRPr="00521672">
        <w:t xml:space="preserve">, </w:t>
      </w:r>
      <w:del w:id="92" w:author="Andreza Sartori" w:date="2021-05-04T15:33:00Z">
        <w:r w:rsidR="00DE3D2B" w:rsidRPr="00521672" w:rsidDel="00700ED9">
          <w:delText>é</w:delText>
        </w:r>
        <w:r w:rsidR="009D7421" w:rsidRPr="00521672" w:rsidDel="00700ED9">
          <w:delText xml:space="preserve"> </w:delText>
        </w:r>
      </w:del>
      <w:ins w:id="93" w:author="Andreza Sartori" w:date="2021-05-04T15:33:00Z">
        <w:r w:rsidR="00700ED9">
          <w:t>são</w:t>
        </w:r>
        <w:r w:rsidR="00700ED9" w:rsidRPr="00521672">
          <w:t xml:space="preserve"> </w:t>
        </w:r>
      </w:ins>
      <w:r w:rsidR="009D7421" w:rsidRPr="00521672">
        <w:t>apresentado</w:t>
      </w:r>
      <w:ins w:id="94" w:author="Andreza Sartori" w:date="2021-05-04T15:33:00Z">
        <w:r w:rsidR="00700ED9">
          <w:t>s</w:t>
        </w:r>
      </w:ins>
      <w:r w:rsidR="009D7421" w:rsidRPr="00521672">
        <w:t xml:space="preserve"> que valores maiores degradam as fun</w:t>
      </w:r>
      <w:r w:rsidR="00DE3D2B" w:rsidRPr="00521672">
        <w:t>çõ</w:t>
      </w:r>
      <w:r w:rsidR="009D7421" w:rsidRPr="00521672">
        <w:t>es de modularidade</w:t>
      </w:r>
      <w:r w:rsidR="00FC7BBB" w:rsidRPr="00521672">
        <w:t xml:space="preserve"> </w:t>
      </w:r>
      <w:r w:rsidR="00FC7BBB" w:rsidRPr="005F043D">
        <w:t>e</w:t>
      </w:r>
      <w:r w:rsidR="009D7421" w:rsidRPr="005F043D">
        <w:t xml:space="preserve"> m</w:t>
      </w:r>
      <w:r w:rsidR="00DE3D2B" w:rsidRPr="005F043D">
        <w:t>é</w:t>
      </w:r>
      <w:r w:rsidR="009D7421" w:rsidRPr="005F043D">
        <w:t>dia do</w:t>
      </w:r>
      <w:r w:rsidR="009D7421" w:rsidRPr="00521672">
        <w:t xml:space="preserve"> coeficiente de aglutina</w:t>
      </w:r>
      <w:r w:rsidR="00DE3D2B" w:rsidRPr="00521672">
        <w:t>çã</w:t>
      </w:r>
      <w:r w:rsidR="009D7421" w:rsidRPr="00521672">
        <w:t xml:space="preserve">o. </w:t>
      </w:r>
      <w:r w:rsidR="00C40CEC" w:rsidRPr="00521672">
        <w:t>É</w:t>
      </w:r>
      <w:r w:rsidR="009D7421" w:rsidRPr="00521672">
        <w:t xml:space="preserve"> demonstrado tamb</w:t>
      </w:r>
      <w:r w:rsidR="00DE3D2B" w:rsidRPr="00521672">
        <w:t>é</w:t>
      </w:r>
      <w:r w:rsidR="009D7421" w:rsidRPr="00521672">
        <w:t>m que</w:t>
      </w:r>
      <w:ins w:id="95" w:author="Andreza Sartori" w:date="2021-05-04T15:33:00Z">
        <w:r w:rsidR="00AC6751">
          <w:t>,</w:t>
        </w:r>
      </w:ins>
      <w:r w:rsidR="009D7421" w:rsidRPr="00521672">
        <w:t xml:space="preserve"> com esse valor igual a 0, as comunidades n</w:t>
      </w:r>
      <w:r w:rsidR="00DE3D2B" w:rsidRPr="00521672">
        <w:t>ã</w:t>
      </w:r>
      <w:r w:rsidR="009D7421" w:rsidRPr="00521672">
        <w:t>o possuem rela</w:t>
      </w:r>
      <w:r w:rsidR="00DE3D2B" w:rsidRPr="00521672">
        <w:t>çõ</w:t>
      </w:r>
      <w:r w:rsidR="009D7421" w:rsidRPr="00521672">
        <w:t>es entre si</w:t>
      </w:r>
      <w:r w:rsidR="00FC7BBB" w:rsidRPr="00521672">
        <w:t>, tornando o grafo desconexo.</w:t>
      </w:r>
    </w:p>
    <w:p w14:paraId="4877101B" w14:textId="4A62DAC8" w:rsidR="00FC7BBB" w:rsidRPr="00521672" w:rsidRDefault="00A37A60" w:rsidP="009D7421">
      <w:pPr>
        <w:pStyle w:val="TF-TEXTO"/>
      </w:pPr>
      <w:r w:rsidRPr="00521672">
        <w:t xml:space="preserve">Segundo </w:t>
      </w:r>
      <w:r w:rsidR="009D7421" w:rsidRPr="00521672">
        <w:t xml:space="preserve">Largeron </w:t>
      </w:r>
      <w:r w:rsidR="00DE3D2B" w:rsidRPr="00521672">
        <w:rPr>
          <w:i/>
        </w:rPr>
        <w:t>et al</w:t>
      </w:r>
      <w:r w:rsidR="009D7421" w:rsidRPr="00521672">
        <w:t>. (2015)</w:t>
      </w:r>
      <w:r w:rsidR="005F043D">
        <w:t>,</w:t>
      </w:r>
      <w:r w:rsidR="009D7421" w:rsidRPr="00521672">
        <w:t xml:space="preserve"> variando os par</w:t>
      </w:r>
      <w:r w:rsidR="00F56FAA" w:rsidRPr="00521672">
        <w:t>â</w:t>
      </w:r>
      <w:r w:rsidR="009D7421" w:rsidRPr="00521672">
        <w:t xml:space="preserve">metros </w:t>
      </w:r>
      <w:r w:rsidR="00FC7BBB" w:rsidRPr="00521672">
        <w:rPr>
          <w:i/>
        </w:rPr>
        <w:t>E</w:t>
      </w:r>
      <w:r w:rsidR="00FC7BBB" w:rsidRPr="00521672">
        <w:rPr>
          <w:i/>
          <w:vertAlign w:val="superscript"/>
        </w:rPr>
        <w:t>max</w:t>
      </w:r>
      <w:r w:rsidR="00FC7BBB" w:rsidRPr="00521672">
        <w:rPr>
          <w:i/>
          <w:vertAlign w:val="subscript"/>
        </w:rPr>
        <w:t>btw</w:t>
      </w:r>
      <w:r w:rsidR="00FC7BBB" w:rsidRPr="00521672">
        <w:t xml:space="preserve"> e </w:t>
      </w:r>
      <w:r w:rsidR="00FC7BBB" w:rsidRPr="00521672">
        <w:rPr>
          <w:i/>
        </w:rPr>
        <w:t>MT</w:t>
      </w:r>
      <w:r w:rsidR="009D7421" w:rsidRPr="00521672">
        <w:rPr>
          <w:i/>
        </w:rPr>
        <w:t>E</w:t>
      </w:r>
      <w:r w:rsidR="009D7421" w:rsidRPr="00521672">
        <w:t xml:space="preserve"> </w:t>
      </w:r>
      <w:r w:rsidR="00DE3D2B" w:rsidRPr="00521672">
        <w:t>é</w:t>
      </w:r>
      <w:r w:rsidR="009D7421" w:rsidRPr="00521672">
        <w:t xml:space="preserve"> poss</w:t>
      </w:r>
      <w:r w:rsidR="00DE3D2B" w:rsidRPr="00521672">
        <w:t>í</w:t>
      </w:r>
      <w:r w:rsidR="009D7421" w:rsidRPr="00521672">
        <w:t>vel refor</w:t>
      </w:r>
      <w:r w:rsidR="00DE3D2B" w:rsidRPr="00521672">
        <w:t>ç</w:t>
      </w:r>
      <w:r w:rsidR="009D7421" w:rsidRPr="00521672">
        <w:t>ar as caracter</w:t>
      </w:r>
      <w:r w:rsidR="00DE3D2B" w:rsidRPr="00521672">
        <w:t>í</w:t>
      </w:r>
      <w:r w:rsidR="009D7421" w:rsidRPr="00521672">
        <w:t>sticas estruturais da comunidade gerando mais liga</w:t>
      </w:r>
      <w:r w:rsidR="00DE3D2B" w:rsidRPr="00521672">
        <w:t>çõ</w:t>
      </w:r>
      <w:r w:rsidR="009D7421" w:rsidRPr="00521672">
        <w:t xml:space="preserve">es internas. </w:t>
      </w:r>
      <w:commentRangeStart w:id="96"/>
      <w:r w:rsidR="009D7421" w:rsidRPr="00521672">
        <w:t>Aumentando</w:t>
      </w:r>
      <w:commentRangeEnd w:id="96"/>
      <w:r w:rsidR="00AC6751">
        <w:rPr>
          <w:rStyle w:val="Refdecomentrio"/>
        </w:rPr>
        <w:commentReference w:id="96"/>
      </w:r>
      <w:r w:rsidR="009D7421" w:rsidRPr="00521672">
        <w:t xml:space="preserve"> </w:t>
      </w:r>
      <w:commentRangeStart w:id="97"/>
      <w:r w:rsidR="009D7421" w:rsidRPr="00521672">
        <w:t>esses dois valores, o coeficiente de clusteriza</w:t>
      </w:r>
      <w:r w:rsidR="00DE3D2B" w:rsidRPr="00521672">
        <w:t>çã</w:t>
      </w:r>
      <w:r w:rsidR="009D7421" w:rsidRPr="00521672">
        <w:t>o e a modularidade aumentam, indicando uma comunidade mais densa.</w:t>
      </w:r>
      <w:commentRangeEnd w:id="97"/>
      <w:r w:rsidR="000C06B6">
        <w:rPr>
          <w:rStyle w:val="Refdecomentrio"/>
        </w:rPr>
        <w:commentReference w:id="97"/>
      </w:r>
    </w:p>
    <w:p w14:paraId="2DA9E584" w14:textId="6CDB29F7" w:rsidR="00FC7BBB" w:rsidRPr="00521672" w:rsidRDefault="009D7421" w:rsidP="009D7421">
      <w:pPr>
        <w:pStyle w:val="TF-TEXTO"/>
      </w:pPr>
      <w:r w:rsidRPr="00521672">
        <w:t xml:space="preserve">Por fim, </w:t>
      </w:r>
      <w:r w:rsidR="00A37A60" w:rsidRPr="00521672">
        <w:t xml:space="preserve">Largeron </w:t>
      </w:r>
      <w:r w:rsidR="00A37A60" w:rsidRPr="00521672">
        <w:rPr>
          <w:i/>
        </w:rPr>
        <w:t>et al</w:t>
      </w:r>
      <w:r w:rsidR="00A37A60" w:rsidRPr="00521672">
        <w:t xml:space="preserve">. (2015) </w:t>
      </w:r>
      <w:r w:rsidRPr="00521672">
        <w:t>descreve</w:t>
      </w:r>
      <w:r w:rsidR="00A37A60" w:rsidRPr="00521672">
        <w:t>m</w:t>
      </w:r>
      <w:r w:rsidRPr="00521672">
        <w:t xml:space="preserve"> os tempos e os problemas identificados aumentando a escala do grafo</w:t>
      </w:r>
      <w:del w:id="98" w:author="Andreza Sartori" w:date="2021-05-04T15:34:00Z">
        <w:r w:rsidRPr="00521672" w:rsidDel="00EA5B64">
          <w:delText xml:space="preserve">, </w:delText>
        </w:r>
      </w:del>
      <w:ins w:id="99" w:author="Andreza Sartori" w:date="2021-05-04T15:34:00Z">
        <w:r w:rsidR="00EA5B64">
          <w:t>.</w:t>
        </w:r>
        <w:r w:rsidR="00EA5B64" w:rsidRPr="00521672">
          <w:t xml:space="preserve"> </w:t>
        </w:r>
      </w:ins>
      <w:del w:id="100" w:author="Andreza Sartori" w:date="2021-05-04T15:34:00Z">
        <w:r w:rsidRPr="00521672" w:rsidDel="00EA5B64">
          <w:delText>n</w:delText>
        </w:r>
      </w:del>
      <w:ins w:id="101" w:author="Andreza Sartori" w:date="2021-05-04T15:34:00Z">
        <w:r w:rsidR="00EA5B64">
          <w:t>N</w:t>
        </w:r>
      </w:ins>
      <w:r w:rsidRPr="00521672">
        <w:t xml:space="preserve">esse caso, foi identificado que ao aumentar o </w:t>
      </w:r>
      <w:r w:rsidRPr="00521672">
        <w:rPr>
          <w:i/>
        </w:rPr>
        <w:t>N</w:t>
      </w:r>
      <w:r w:rsidRPr="00521672">
        <w:t xml:space="preserve"> </w:t>
      </w:r>
      <w:r w:rsidR="00DE3D2B" w:rsidRPr="00521672">
        <w:t>é</w:t>
      </w:r>
      <w:r w:rsidRPr="00521672">
        <w:t xml:space="preserve"> necess</w:t>
      </w:r>
      <w:r w:rsidR="00DE3D2B" w:rsidRPr="00521672">
        <w:t>á</w:t>
      </w:r>
      <w:r w:rsidRPr="00521672">
        <w:t>rio tamb</w:t>
      </w:r>
      <w:r w:rsidR="00DE3D2B" w:rsidRPr="00521672">
        <w:t>é</w:t>
      </w:r>
      <w:r w:rsidR="00FC7BBB" w:rsidRPr="00521672">
        <w:t xml:space="preserve">m aumentar o </w:t>
      </w:r>
      <w:r w:rsidR="00FC7BBB" w:rsidRPr="00521672">
        <w:rPr>
          <w:i/>
        </w:rPr>
        <w:t>MT</w:t>
      </w:r>
      <w:r w:rsidRPr="00521672">
        <w:rPr>
          <w:i/>
        </w:rPr>
        <w:t>E</w:t>
      </w:r>
      <w:r w:rsidRPr="00521672">
        <w:t xml:space="preserve"> para evitar uma queda agressiva no coeficiente de clusteriza</w:t>
      </w:r>
      <w:r w:rsidR="00DE3D2B" w:rsidRPr="00521672">
        <w:t>çã</w:t>
      </w:r>
      <w:r w:rsidRPr="00521672">
        <w:t>o. O</w:t>
      </w:r>
      <w:r w:rsidR="00A37A60" w:rsidRPr="00521672">
        <w:t>s</w:t>
      </w:r>
      <w:r w:rsidRPr="00521672">
        <w:t xml:space="preserve"> autor</w:t>
      </w:r>
      <w:ins w:id="102" w:author="Andreza Sartori" w:date="2021-05-04T15:35:00Z">
        <w:r w:rsidR="00EA5B64">
          <w:t>e</w:t>
        </w:r>
      </w:ins>
      <w:r w:rsidR="00A37A60" w:rsidRPr="00521672">
        <w:t>s</w:t>
      </w:r>
      <w:r w:rsidRPr="00521672">
        <w:t xml:space="preserve"> sugere</w:t>
      </w:r>
      <w:r w:rsidR="00A37A60" w:rsidRPr="00521672">
        <w:t>m</w:t>
      </w:r>
      <w:r w:rsidRPr="00521672">
        <w:t xml:space="preserve"> utilizar </w:t>
      </w:r>
      <w:r w:rsidRPr="00521672">
        <w:rPr>
          <w:i/>
        </w:rPr>
        <w:t>MTE</w:t>
      </w:r>
      <w:r w:rsidRPr="00521672">
        <w:t xml:space="preserve"> = 10</w:t>
      </w:r>
      <w:r w:rsidRPr="00521672">
        <w:rPr>
          <w:i/>
        </w:rPr>
        <w:t>N</w:t>
      </w:r>
      <w:ins w:id="103" w:author="Andreza Sartori" w:date="2021-05-04T15:35:00Z">
        <w:r w:rsidR="00BD1028">
          <w:t xml:space="preserve">, resultando </w:t>
        </w:r>
        <w:proofErr w:type="spellStart"/>
        <w:r w:rsidR="00BD1028">
          <w:t>em</w:t>
        </w:r>
      </w:ins>
      <w:del w:id="104" w:author="Andreza Sartori" w:date="2021-05-04T15:35:00Z">
        <w:r w:rsidRPr="00521672" w:rsidDel="00BD1028">
          <w:delText xml:space="preserve"> e os resultados indicam </w:delText>
        </w:r>
      </w:del>
      <w:r w:rsidRPr="00521672">
        <w:t>uma</w:t>
      </w:r>
      <w:proofErr w:type="spellEnd"/>
      <w:r w:rsidRPr="00521672">
        <w:t xml:space="preserve"> queda </w:t>
      </w:r>
      <w:del w:id="105" w:author="Andreza Sartori" w:date="2021-05-04T15:35:00Z">
        <w:r w:rsidRPr="00521672" w:rsidDel="00BD1028">
          <w:delText xml:space="preserve">bem </w:delText>
        </w:r>
      </w:del>
      <w:r w:rsidRPr="00521672">
        <w:t xml:space="preserve">mais gradual. </w:t>
      </w:r>
      <w:commentRangeStart w:id="106"/>
      <w:r w:rsidRPr="00521672">
        <w:t>Foi demonstrado tamb</w:t>
      </w:r>
      <w:r w:rsidR="00DE3D2B" w:rsidRPr="00521672">
        <w:t>é</w:t>
      </w:r>
      <w:r w:rsidRPr="00521672">
        <w:t>m que, dentro das faixas de par</w:t>
      </w:r>
      <w:r w:rsidR="00F56FAA" w:rsidRPr="00521672">
        <w:t>â</w:t>
      </w:r>
      <w:r w:rsidRPr="00521672">
        <w:t xml:space="preserve">metro testadas pelo autor, variando os valores de </w:t>
      </w:r>
      <w:r w:rsidRPr="00521672">
        <w:rPr>
          <w:i/>
        </w:rPr>
        <w:t>N</w:t>
      </w:r>
      <w:r w:rsidRPr="00521672">
        <w:t xml:space="preserve">, </w:t>
      </w:r>
      <w:r w:rsidRPr="00521672">
        <w:rPr>
          <w:i/>
        </w:rPr>
        <w:t>NbRep</w:t>
      </w:r>
      <w:r w:rsidRPr="00521672">
        <w:t xml:space="preserve"> e </w:t>
      </w:r>
      <w:r w:rsidRPr="00521672">
        <w:rPr>
          <w:i/>
        </w:rPr>
        <w:t>K</w:t>
      </w:r>
      <w:r w:rsidRPr="00521672">
        <w:t xml:space="preserve"> o tempo aumentou linearmente, as varia</w:t>
      </w:r>
      <w:r w:rsidR="00DE3D2B" w:rsidRPr="00521672">
        <w:t>çõ</w:t>
      </w:r>
      <w:r w:rsidRPr="00521672">
        <w:t xml:space="preserve">es de </w:t>
      </w:r>
      <w:r w:rsidR="00FC7BBB" w:rsidRPr="00521672">
        <w:rPr>
          <w:i/>
        </w:rPr>
        <w:t>E</w:t>
      </w:r>
      <w:r w:rsidR="00FC7BBB" w:rsidRPr="00521672">
        <w:rPr>
          <w:i/>
          <w:vertAlign w:val="superscript"/>
        </w:rPr>
        <w:t>max</w:t>
      </w:r>
      <w:r w:rsidR="00FC7BBB" w:rsidRPr="00521672">
        <w:rPr>
          <w:i/>
          <w:vertAlign w:val="subscript"/>
        </w:rPr>
        <w:t>wth</w:t>
      </w:r>
      <w:r w:rsidRPr="00521672">
        <w:t xml:space="preserve"> e </w:t>
      </w:r>
      <w:r w:rsidR="00FC7BBB" w:rsidRPr="00521672">
        <w:rPr>
          <w:i/>
        </w:rPr>
        <w:t>E</w:t>
      </w:r>
      <w:r w:rsidR="00FC7BBB" w:rsidRPr="00521672">
        <w:rPr>
          <w:i/>
          <w:vertAlign w:val="superscript"/>
        </w:rPr>
        <w:t>max</w:t>
      </w:r>
      <w:r w:rsidR="00FC7BBB" w:rsidRPr="00521672">
        <w:rPr>
          <w:i/>
          <w:vertAlign w:val="subscript"/>
        </w:rPr>
        <w:t>btw</w:t>
      </w:r>
      <w:r w:rsidRPr="00521672">
        <w:t xml:space="preserve"> parecem n</w:t>
      </w:r>
      <w:r w:rsidR="00DE3D2B" w:rsidRPr="00521672">
        <w:t>ã</w:t>
      </w:r>
      <w:r w:rsidRPr="00521672">
        <w:t>o ter impacto no tempo de execu</w:t>
      </w:r>
      <w:r w:rsidR="00DE3D2B" w:rsidRPr="00521672">
        <w:t>çã</w:t>
      </w:r>
      <w:r w:rsidR="00FC7BBB" w:rsidRPr="00521672">
        <w:t xml:space="preserve">o, e variando </w:t>
      </w:r>
      <w:r w:rsidR="00FC7BBB" w:rsidRPr="00521672">
        <w:rPr>
          <w:i/>
        </w:rPr>
        <w:t>MT</w:t>
      </w:r>
      <w:r w:rsidRPr="00521672">
        <w:rPr>
          <w:i/>
        </w:rPr>
        <w:t>E</w:t>
      </w:r>
      <w:r w:rsidRPr="00521672">
        <w:t xml:space="preserve"> o crescimento </w:t>
      </w:r>
      <w:r w:rsidR="00DE3D2B" w:rsidRPr="00521672">
        <w:t>é</w:t>
      </w:r>
      <w:r w:rsidRPr="00521672">
        <w:t xml:space="preserve"> por passo, isso </w:t>
      </w:r>
      <w:r w:rsidR="00DE3D2B" w:rsidRPr="00521672">
        <w:t>é</w:t>
      </w:r>
      <w:r w:rsidRPr="00521672">
        <w:t>, at</w:t>
      </w:r>
      <w:r w:rsidR="00DE3D2B" w:rsidRPr="00521672">
        <w:t>é</w:t>
      </w:r>
      <w:r w:rsidRPr="00521672">
        <w:t xml:space="preserve"> certo ponto ele cresse linearmente, depois disso o tempo se mant</w:t>
      </w:r>
      <w:r w:rsidR="00DE3D2B" w:rsidRPr="00521672">
        <w:t>é</w:t>
      </w:r>
      <w:r w:rsidRPr="00521672">
        <w:t>m</w:t>
      </w:r>
      <w:r w:rsidR="00FC7BBB" w:rsidRPr="00521672">
        <w:t xml:space="preserve"> constante.</w:t>
      </w:r>
      <w:commentRangeEnd w:id="106"/>
      <w:r w:rsidR="00EE6522">
        <w:rPr>
          <w:rStyle w:val="Refdecomentrio"/>
        </w:rPr>
        <w:commentReference w:id="106"/>
      </w:r>
    </w:p>
    <w:p w14:paraId="779AB9B0" w14:textId="067BA766" w:rsidR="009D7421" w:rsidRPr="00521672" w:rsidRDefault="009D7421" w:rsidP="009D7421">
      <w:pPr>
        <w:pStyle w:val="TF-TEXTO"/>
      </w:pPr>
      <w:r w:rsidRPr="00521672">
        <w:lastRenderedPageBreak/>
        <w:t>Conclui-se que o modelo produz redes complexas com as propriedades determinadas: comunidades densamente conexas, homog</w:t>
      </w:r>
      <w:r w:rsidR="00F56FAA" w:rsidRPr="00521672">
        <w:t>ê</w:t>
      </w:r>
      <w:r w:rsidRPr="00521672">
        <w:t>neas, com uma distribui</w:t>
      </w:r>
      <w:r w:rsidR="00DE3D2B" w:rsidRPr="00521672">
        <w:t>çã</w:t>
      </w:r>
      <w:r w:rsidRPr="00521672">
        <w:t>o natural de graus, um mundo pequeno etc. Como extens</w:t>
      </w:r>
      <w:r w:rsidR="00DE3D2B" w:rsidRPr="00521672">
        <w:t>ã</w:t>
      </w:r>
      <w:r w:rsidRPr="00521672">
        <w:t xml:space="preserve">o </w:t>
      </w:r>
      <w:r w:rsidR="00A37A60" w:rsidRPr="00521672">
        <w:t xml:space="preserve">Largeron </w:t>
      </w:r>
      <w:r w:rsidR="00A37A60" w:rsidRPr="00521672">
        <w:rPr>
          <w:i/>
        </w:rPr>
        <w:t>et al</w:t>
      </w:r>
      <w:r w:rsidR="00A37A60" w:rsidRPr="00521672">
        <w:t>. (2015)</w:t>
      </w:r>
      <w:r w:rsidRPr="00521672">
        <w:t xml:space="preserve"> indicam a adapta</w:t>
      </w:r>
      <w:r w:rsidR="00DE3D2B" w:rsidRPr="00521672">
        <w:t>çã</w:t>
      </w:r>
      <w:r w:rsidRPr="00521672">
        <w:t>o do modelo para uso de atributos categ</w:t>
      </w:r>
      <w:r w:rsidR="00F56FAA" w:rsidRPr="00521672">
        <w:t>ó</w:t>
      </w:r>
      <w:r w:rsidRPr="00521672">
        <w:t>ricos e n</w:t>
      </w:r>
      <w:r w:rsidR="00DE3D2B" w:rsidRPr="00521672">
        <w:t>ã</w:t>
      </w:r>
      <w:r w:rsidRPr="00521672">
        <w:t>o apenas num</w:t>
      </w:r>
      <w:r w:rsidR="00DE3D2B" w:rsidRPr="00521672">
        <w:t>é</w:t>
      </w:r>
      <w:r w:rsidRPr="00521672">
        <w:t xml:space="preserve">ricos. </w:t>
      </w:r>
      <w:commentRangeStart w:id="107"/>
      <w:r w:rsidRPr="00521672">
        <w:t>E</w:t>
      </w:r>
      <w:r w:rsidR="003B2E90" w:rsidRPr="00521672">
        <w:t>,</w:t>
      </w:r>
      <w:r w:rsidRPr="00521672">
        <w:t xml:space="preserve"> </w:t>
      </w:r>
      <w:commentRangeEnd w:id="107"/>
      <w:r w:rsidR="00487E05">
        <w:rPr>
          <w:rStyle w:val="Refdecomentrio"/>
        </w:rPr>
        <w:commentReference w:id="107"/>
      </w:r>
      <w:r w:rsidRPr="00521672">
        <w:t>apesar de n</w:t>
      </w:r>
      <w:r w:rsidR="00DE3D2B" w:rsidRPr="00521672">
        <w:t>ã</w:t>
      </w:r>
      <w:r w:rsidRPr="00521672">
        <w:t xml:space="preserve">o ser apresentado </w:t>
      </w:r>
      <w:r w:rsidR="003B2E90" w:rsidRPr="00521672">
        <w:t>pelos autores</w:t>
      </w:r>
      <w:r w:rsidRPr="00521672">
        <w:t>, uma limita</w:t>
      </w:r>
      <w:r w:rsidR="00DE3D2B" w:rsidRPr="00521672">
        <w:t>çã</w:t>
      </w:r>
      <w:r w:rsidRPr="00521672">
        <w:t xml:space="preserve">o </w:t>
      </w:r>
      <w:r w:rsidR="00DE3D2B" w:rsidRPr="00521672">
        <w:t>é</w:t>
      </w:r>
      <w:r w:rsidRPr="00521672">
        <w:t xml:space="preserve"> que os atributos s</w:t>
      </w:r>
      <w:r w:rsidR="00DE3D2B" w:rsidRPr="00521672">
        <w:t>ã</w:t>
      </w:r>
      <w:r w:rsidRPr="00521672">
        <w:t>o preenchidos nos v</w:t>
      </w:r>
      <w:r w:rsidR="00DE3D2B" w:rsidRPr="00521672">
        <w:t>é</w:t>
      </w:r>
      <w:r w:rsidRPr="00521672">
        <w:t>rtices por meio de distribui</w:t>
      </w:r>
      <w:r w:rsidR="00DE3D2B" w:rsidRPr="00521672">
        <w:t>çõ</w:t>
      </w:r>
      <w:r w:rsidRPr="00521672">
        <w:t>es normais.</w:t>
      </w:r>
    </w:p>
    <w:p w14:paraId="35648044" w14:textId="4DDACA54" w:rsidR="00A44581" w:rsidRPr="00817568" w:rsidRDefault="009D7421" w:rsidP="00E638A0">
      <w:pPr>
        <w:pStyle w:val="Ttulo2"/>
        <w:rPr>
          <w:lang w:val="en-US"/>
        </w:rPr>
      </w:pPr>
      <w:r w:rsidRPr="00817568">
        <w:rPr>
          <w:lang w:val="en-US"/>
        </w:rPr>
        <w:t>DYNAMIC SOCIAL NETWORKS GENERATOR BASED ON MODULARITY: DSNGM</w:t>
      </w:r>
      <w:r w:rsidR="00A44581" w:rsidRPr="00817568">
        <w:rPr>
          <w:lang w:val="en-US"/>
        </w:rPr>
        <w:t xml:space="preserve"> </w:t>
      </w:r>
    </w:p>
    <w:p w14:paraId="2E9A52DC" w14:textId="4982E54E" w:rsidR="009D7421" w:rsidRPr="00521672" w:rsidRDefault="009D7421" w:rsidP="00A44581">
      <w:pPr>
        <w:pStyle w:val="TF-TEXTO"/>
      </w:pPr>
      <w:proofErr w:type="spellStart"/>
      <w:r w:rsidRPr="00521672">
        <w:t>Duan</w:t>
      </w:r>
      <w:proofErr w:type="spellEnd"/>
      <w:r w:rsidRPr="00521672">
        <w:t xml:space="preserve"> </w:t>
      </w:r>
      <w:r w:rsidR="00DE3D2B" w:rsidRPr="00521672">
        <w:rPr>
          <w:i/>
        </w:rPr>
        <w:t>et al</w:t>
      </w:r>
      <w:r w:rsidRPr="00521672">
        <w:t>. (2019) demonstram as propriedades de um modelo de gera</w:t>
      </w:r>
      <w:r w:rsidR="00DE3D2B" w:rsidRPr="00521672">
        <w:t>çã</w:t>
      </w:r>
      <w:r w:rsidRPr="00521672">
        <w:t>o de redes din</w:t>
      </w:r>
      <w:r w:rsidR="00F56FAA" w:rsidRPr="00521672">
        <w:t>â</w:t>
      </w:r>
      <w:r w:rsidRPr="00521672">
        <w:t>micas. O modelo proposto para a dinamiza</w:t>
      </w:r>
      <w:r w:rsidR="00DE3D2B" w:rsidRPr="00521672">
        <w:t>çã</w:t>
      </w:r>
      <w:r w:rsidRPr="00521672">
        <w:t>o da rede com comunidades possui um conjunto de quatro par</w:t>
      </w:r>
      <w:r w:rsidR="00F56FAA" w:rsidRPr="00521672">
        <w:t>â</w:t>
      </w:r>
      <w:r w:rsidRPr="00521672">
        <w:t>metros, e produz uma s</w:t>
      </w:r>
      <w:r w:rsidR="00DE3D2B" w:rsidRPr="00521672">
        <w:t>é</w:t>
      </w:r>
      <w:r w:rsidRPr="00521672">
        <w:t>rie de redes complexas com estruturas de comunidades. Os par</w:t>
      </w:r>
      <w:r w:rsidR="00F56FAA" w:rsidRPr="00521672">
        <w:t>â</w:t>
      </w:r>
      <w:r w:rsidRPr="00521672">
        <w:t>metros s</w:t>
      </w:r>
      <w:r w:rsidR="00DE3D2B" w:rsidRPr="00521672">
        <w:t>ã</w:t>
      </w:r>
      <w:r w:rsidRPr="00521672">
        <w:t>o:</w:t>
      </w:r>
    </w:p>
    <w:p w14:paraId="459D17E2" w14:textId="77777777" w:rsidR="009D7421" w:rsidRPr="00521672" w:rsidRDefault="009D7421">
      <w:pPr>
        <w:pStyle w:val="TF-ALNEA"/>
        <w:pPrChange w:id="108" w:author="Andreza Sartori" w:date="2021-05-04T15:39:00Z">
          <w:pPr>
            <w:pStyle w:val="TF-TEXTO"/>
            <w:numPr>
              <w:numId w:val="24"/>
            </w:numPr>
            <w:ind w:left="1040" w:hanging="360"/>
          </w:pPr>
        </w:pPrChange>
      </w:pPr>
      <w:r w:rsidRPr="00521672">
        <w:rPr>
          <w:i/>
        </w:rPr>
        <w:t>G</w:t>
      </w:r>
      <w:r w:rsidRPr="00521672">
        <w:t>: o grafo original;</w:t>
      </w:r>
    </w:p>
    <w:p w14:paraId="6122729D" w14:textId="68EFB48C" w:rsidR="009D7421" w:rsidRPr="00521672" w:rsidRDefault="009D7421">
      <w:pPr>
        <w:pStyle w:val="TF-ALNEA"/>
        <w:pPrChange w:id="109" w:author="Andreza Sartori" w:date="2021-05-04T15:39:00Z">
          <w:pPr>
            <w:pStyle w:val="TF-TEXTO"/>
            <w:numPr>
              <w:numId w:val="24"/>
            </w:numPr>
            <w:ind w:left="1040" w:hanging="360"/>
          </w:pPr>
        </w:pPrChange>
      </w:pPr>
      <w:r w:rsidRPr="00521672">
        <w:rPr>
          <w:i/>
        </w:rPr>
        <w:t>N</w:t>
      </w:r>
      <w:r w:rsidRPr="00521672">
        <w:t>: o n</w:t>
      </w:r>
      <w:ins w:id="110" w:author="Andreza Sartori" w:date="2021-05-04T15:38:00Z">
        <w:r w:rsidR="00FA5263">
          <w:t>ú</w:t>
        </w:r>
      </w:ins>
      <w:del w:id="111" w:author="Andreza Sartori" w:date="2021-05-04T15:38:00Z">
        <w:r w:rsidRPr="00521672" w:rsidDel="00FA5263">
          <w:delText>u</w:delText>
        </w:r>
      </w:del>
      <w:r w:rsidRPr="00521672">
        <w:t xml:space="preserve">mero de instantes, isso </w:t>
      </w:r>
      <w:r w:rsidR="00DE3D2B" w:rsidRPr="00521672">
        <w:t>é</w:t>
      </w:r>
      <w:r w:rsidRPr="00521672">
        <w:t>, quantas etapas ser</w:t>
      </w:r>
      <w:r w:rsidR="00DE3D2B" w:rsidRPr="00521672">
        <w:t>ã</w:t>
      </w:r>
      <w:r w:rsidRPr="00521672">
        <w:t>o geradas;</w:t>
      </w:r>
    </w:p>
    <w:p w14:paraId="0E1D5619" w14:textId="2CCBE0DA" w:rsidR="009D7421" w:rsidRPr="00521672" w:rsidRDefault="009D7421">
      <w:pPr>
        <w:pStyle w:val="TF-ALNEA"/>
        <w:pPrChange w:id="112" w:author="Andreza Sartori" w:date="2021-05-04T15:39:00Z">
          <w:pPr>
            <w:pStyle w:val="TF-TEXTO"/>
            <w:numPr>
              <w:numId w:val="24"/>
            </w:numPr>
            <w:ind w:left="1040" w:hanging="360"/>
          </w:pPr>
        </w:pPrChange>
      </w:pPr>
      <w:r w:rsidRPr="00521672">
        <w:rPr>
          <w:i/>
        </w:rPr>
        <w:t>count</w:t>
      </w:r>
      <w:r w:rsidRPr="00521672">
        <w:t>: n</w:t>
      </w:r>
      <w:r w:rsidR="00DE3D2B" w:rsidRPr="00521672">
        <w:t>ú</w:t>
      </w:r>
      <w:r w:rsidRPr="00521672">
        <w:t>mero de itera</w:t>
      </w:r>
      <w:r w:rsidR="00DE3D2B" w:rsidRPr="00521672">
        <w:t>çõ</w:t>
      </w:r>
      <w:r w:rsidRPr="00521672">
        <w:t>es m</w:t>
      </w:r>
      <w:r w:rsidR="00DE3D2B" w:rsidRPr="00521672">
        <w:t>á</w:t>
      </w:r>
      <w:r w:rsidRPr="00521672">
        <w:t>ximas por instante;</w:t>
      </w:r>
    </w:p>
    <w:p w14:paraId="1A0B1272" w14:textId="115CDD4F" w:rsidR="009D7421" w:rsidRPr="00521672" w:rsidRDefault="009D7421">
      <w:pPr>
        <w:pStyle w:val="TF-ALNEA"/>
        <w:pPrChange w:id="113" w:author="Andreza Sartori" w:date="2021-05-04T15:39:00Z">
          <w:pPr>
            <w:pStyle w:val="TF-TEXTO"/>
            <w:numPr>
              <w:numId w:val="24"/>
            </w:numPr>
            <w:ind w:left="1040" w:hanging="360"/>
          </w:pPr>
        </w:pPrChange>
      </w:pPr>
      <w:r w:rsidRPr="00521672">
        <w:rPr>
          <w:i/>
        </w:rPr>
        <w:t>T</w:t>
      </w:r>
      <w:r w:rsidRPr="00521672">
        <w:t>: temperatura, usada para determinar a probabilidade de aceitar uma mudan</w:t>
      </w:r>
      <w:r w:rsidR="00DE3D2B" w:rsidRPr="00521672">
        <w:t>ç</w:t>
      </w:r>
      <w:r w:rsidRPr="00521672">
        <w:t>a que n</w:t>
      </w:r>
      <w:r w:rsidR="00DE3D2B" w:rsidRPr="00521672">
        <w:t>ã</w:t>
      </w:r>
      <w:r w:rsidRPr="00521672">
        <w:t>o promova a modularidades esperada.</w:t>
      </w:r>
    </w:p>
    <w:p w14:paraId="627B560D" w14:textId="77777777" w:rsidR="003B7713" w:rsidRPr="00521672" w:rsidRDefault="009D7421" w:rsidP="006D084B">
      <w:pPr>
        <w:pStyle w:val="TF-TEXTO"/>
      </w:pPr>
      <w:r w:rsidRPr="00521672">
        <w:t xml:space="preserve">Duan </w:t>
      </w:r>
      <w:r w:rsidR="00DE3D2B" w:rsidRPr="00521672">
        <w:rPr>
          <w:i/>
        </w:rPr>
        <w:t>et al</w:t>
      </w:r>
      <w:r w:rsidRPr="00521672">
        <w:t>. (2019) n</w:t>
      </w:r>
      <w:r w:rsidR="00DE3D2B" w:rsidRPr="00521672">
        <w:t>ã</w:t>
      </w:r>
      <w:r w:rsidRPr="00521672">
        <w:t>o aprofundam a defini</w:t>
      </w:r>
      <w:r w:rsidR="00DE3D2B" w:rsidRPr="00521672">
        <w:t>çã</w:t>
      </w:r>
      <w:r w:rsidRPr="00521672">
        <w:t xml:space="preserve">o de </w:t>
      </w:r>
      <w:r w:rsidRPr="00521672">
        <w:rPr>
          <w:i/>
        </w:rPr>
        <w:t>T</w:t>
      </w:r>
      <w:r w:rsidR="00FC7BBB" w:rsidRPr="00521672">
        <w:t>, m</w:t>
      </w:r>
      <w:r w:rsidRPr="00521672">
        <w:t xml:space="preserve">as </w:t>
      </w:r>
      <w:r w:rsidR="00DE3D2B" w:rsidRPr="00521672">
        <w:t>é</w:t>
      </w:r>
      <w:r w:rsidRPr="00521672">
        <w:t xml:space="preserve"> apontado que o uso dessa temperatura </w:t>
      </w:r>
      <w:r w:rsidR="00DE3D2B" w:rsidRPr="00521672">
        <w:t>é</w:t>
      </w:r>
      <w:r w:rsidRPr="00521672">
        <w:t xml:space="preserve"> um valor para a manipula</w:t>
      </w:r>
      <w:r w:rsidR="00DE3D2B" w:rsidRPr="00521672">
        <w:t>çã</w:t>
      </w:r>
      <w:r w:rsidRPr="00521672">
        <w:t>o dos componentes aleat</w:t>
      </w:r>
      <w:r w:rsidR="00F56FAA" w:rsidRPr="00521672">
        <w:t>ó</w:t>
      </w:r>
      <w:r w:rsidRPr="00521672">
        <w:t xml:space="preserve">rios do modelo proposto. Aumentando o valor de </w:t>
      </w:r>
      <w:r w:rsidRPr="00521672">
        <w:rPr>
          <w:i/>
        </w:rPr>
        <w:t>T</w:t>
      </w:r>
      <w:r w:rsidRPr="00521672">
        <w:t>, aumenta-se a probabilidade de ocorr</w:t>
      </w:r>
      <w:r w:rsidR="00F56FAA" w:rsidRPr="00521672">
        <w:t>ê</w:t>
      </w:r>
      <w:r w:rsidRPr="00521672">
        <w:t>ncia de altera</w:t>
      </w:r>
      <w:r w:rsidR="00DE3D2B" w:rsidRPr="00521672">
        <w:t>çõ</w:t>
      </w:r>
      <w:r w:rsidRPr="00521672">
        <w:t>es que n</w:t>
      </w:r>
      <w:r w:rsidR="00DE3D2B" w:rsidRPr="00521672">
        <w:t>ã</w:t>
      </w:r>
      <w:r w:rsidRPr="00521672">
        <w:t>o refor</w:t>
      </w:r>
      <w:r w:rsidR="00DE3D2B" w:rsidRPr="00521672">
        <w:t>ç</w:t>
      </w:r>
      <w:r w:rsidR="00FC7BBB" w:rsidRPr="00521672">
        <w:t>am a modularidade esperada.</w:t>
      </w:r>
      <w:r w:rsidR="00AC4D2E" w:rsidRPr="00521672">
        <w:t xml:space="preserve"> </w:t>
      </w:r>
    </w:p>
    <w:p w14:paraId="613C0474" w14:textId="0426A230" w:rsidR="00155B3C" w:rsidRPr="00521672" w:rsidRDefault="00AC4D2E" w:rsidP="006D084B">
      <w:pPr>
        <w:pStyle w:val="TF-TEXTO"/>
      </w:pPr>
      <w:r w:rsidRPr="00521672">
        <w:t>N</w:t>
      </w:r>
      <w:r w:rsidR="009D7421" w:rsidRPr="00521672">
        <w:t>o trabalho</w:t>
      </w:r>
      <w:del w:id="114" w:author="Andreza Sartori" w:date="2021-05-04T15:40:00Z">
        <w:r w:rsidR="009D7421" w:rsidRPr="00521672" w:rsidDel="00584421">
          <w:delText>,</w:delText>
        </w:r>
      </w:del>
      <w:r w:rsidR="009D7421" w:rsidRPr="00521672">
        <w:t xml:space="preserve"> </w:t>
      </w:r>
      <w:r w:rsidR="00DE3D2B" w:rsidRPr="00521672">
        <w:t>é</w:t>
      </w:r>
      <w:r w:rsidR="009D7421" w:rsidRPr="00521672">
        <w:t xml:space="preserve"> utilizada a defini</w:t>
      </w:r>
      <w:r w:rsidR="00DE3D2B" w:rsidRPr="00521672">
        <w:t>çã</w:t>
      </w:r>
      <w:r w:rsidR="009D7421" w:rsidRPr="00521672">
        <w:t>o de modularidade como</w:t>
      </w:r>
      <w:ins w:id="115" w:author="Andreza Sartori" w:date="2021-05-04T15:41:00Z">
        <w:r w:rsidR="00566697">
          <w:t>,</w:t>
        </w:r>
      </w:ins>
      <w:r w:rsidR="009D7421" w:rsidRPr="00521672">
        <w:t xml:space="preserve"> a soma da fra</w:t>
      </w:r>
      <w:r w:rsidR="00DE3D2B" w:rsidRPr="00521672">
        <w:t>çã</w:t>
      </w:r>
      <w:r w:rsidR="009D7421" w:rsidRPr="00521672">
        <w:t xml:space="preserve">o das arestas internas </w:t>
      </w:r>
      <w:r w:rsidR="00F56FAA" w:rsidRPr="00521672">
        <w:t>à</w:t>
      </w:r>
      <w:r w:rsidR="009D7421" w:rsidRPr="00521672">
        <w:t xml:space="preserve"> comunidade menos o quadrado da fra</w:t>
      </w:r>
      <w:r w:rsidR="00DE3D2B" w:rsidRPr="00521672">
        <w:t>çã</w:t>
      </w:r>
      <w:r w:rsidR="009D7421" w:rsidRPr="00521672">
        <w:t xml:space="preserve">o das arestas que passam pela comunidade, conforme </w:t>
      </w:r>
      <w:r w:rsidR="00A330D0" w:rsidRPr="00521672">
        <w:t>mostra</w:t>
      </w:r>
      <w:r w:rsidR="009C09A5" w:rsidRPr="00521672">
        <w:t xml:space="preserve"> a</w:t>
      </w:r>
      <w:r w:rsidR="009D7421" w:rsidRPr="00521672">
        <w:t xml:space="preserve"> </w:t>
      </w:r>
      <w:r w:rsidR="003811DB" w:rsidRPr="00521672">
        <w:fldChar w:fldCharType="begin"/>
      </w:r>
      <w:r w:rsidR="003811DB" w:rsidRPr="00521672">
        <w:instrText xml:space="preserve"> REF _Ref69331403 \h </w:instrText>
      </w:r>
      <w:r w:rsidR="003811DB" w:rsidRPr="00521672">
        <w:fldChar w:fldCharType="separate"/>
      </w:r>
      <w:r w:rsidR="006A4D88" w:rsidRPr="00521672">
        <w:t xml:space="preserve">Equação </w:t>
      </w:r>
      <w:r w:rsidR="006A4D88">
        <w:rPr>
          <w:noProof/>
        </w:rPr>
        <w:t>1</w:t>
      </w:r>
      <w:r w:rsidR="003811DB" w:rsidRPr="00521672">
        <w:fldChar w:fldCharType="end"/>
      </w:r>
      <w:r w:rsidR="009C09A5" w:rsidRPr="00521672">
        <w:t>.</w:t>
      </w:r>
      <w:r w:rsidR="003B7713" w:rsidRPr="00521672">
        <w:t xml:space="preserve"> Isso é, para cada comunidade </w:t>
      </w:r>
      <w:r w:rsidR="003B7713" w:rsidRPr="00521672">
        <w:rPr>
          <w:i/>
        </w:rPr>
        <w:t>s</w:t>
      </w:r>
      <w:r w:rsidR="003B7713" w:rsidRPr="00521672">
        <w:t xml:space="preserve">, </w:t>
      </w:r>
      <w:r w:rsidR="003B7713" w:rsidRPr="00521672">
        <w:rPr>
          <w:i/>
        </w:rPr>
        <w:t>K</w:t>
      </w:r>
      <w:r w:rsidR="003B7713" w:rsidRPr="00521672">
        <w:rPr>
          <w:i/>
          <w:vertAlign w:val="superscript"/>
        </w:rPr>
        <w:t>in</w:t>
      </w:r>
      <w:r w:rsidR="003B7713" w:rsidRPr="00521672">
        <w:rPr>
          <w:i/>
          <w:vertAlign w:val="subscript"/>
        </w:rPr>
        <w:t>s</w:t>
      </w:r>
      <w:r w:rsidR="003B7713" w:rsidRPr="00521672">
        <w:t xml:space="preserve"> é a quantidade de arestas com as duas pontas dentro da comunidade, </w:t>
      </w:r>
      <w:r w:rsidR="003B7713" w:rsidRPr="00521672">
        <w:rPr>
          <w:i/>
        </w:rPr>
        <w:t>K</w:t>
      </w:r>
      <w:r w:rsidR="003B7713" w:rsidRPr="00521672">
        <w:rPr>
          <w:i/>
          <w:vertAlign w:val="subscript"/>
        </w:rPr>
        <w:t>s</w:t>
      </w:r>
      <w:r w:rsidR="003B7713" w:rsidRPr="00521672">
        <w:t xml:space="preserve"> é a quantidade de arestas com uma ou mais pontas na comunidade, e </w:t>
      </w:r>
      <w:r w:rsidR="003B7713" w:rsidRPr="00521672">
        <w:rPr>
          <w:i/>
        </w:rPr>
        <w:t>M</w:t>
      </w:r>
      <w:r w:rsidR="003B7713" w:rsidRPr="00521672">
        <w:t xml:space="preserve"> é a quantidade total de arestas no grafo.</w:t>
      </w:r>
    </w:p>
    <w:p w14:paraId="634E6BC3" w14:textId="2EC54C10" w:rsidR="00DA4B51" w:rsidRPr="00521672" w:rsidRDefault="0099355A" w:rsidP="00A330D0">
      <w:pPr>
        <w:pStyle w:val="TF-LEGENDA"/>
      </w:pPr>
      <w:bookmarkStart w:id="116" w:name="_Ref69331403"/>
      <w:commentRangeStart w:id="117"/>
      <w:r w:rsidRPr="00521672">
        <w:t xml:space="preserve">Equação </w:t>
      </w:r>
      <w:fldSimple w:instr=" SEQ Equação \* ARABIC ">
        <w:r w:rsidR="006A4D88">
          <w:rPr>
            <w:noProof/>
          </w:rPr>
          <w:t>1</w:t>
        </w:r>
      </w:fldSimple>
      <w:bookmarkEnd w:id="116"/>
      <w:r w:rsidR="00E65FE1" w:rsidRPr="00521672">
        <w:t xml:space="preserve"> –</w:t>
      </w:r>
      <w:r w:rsidRPr="00521672">
        <w:t xml:space="preserve"> Modularidade do grafo</w:t>
      </w:r>
      <w:commentRangeEnd w:id="117"/>
      <w:r w:rsidR="00817568">
        <w:rPr>
          <w:rStyle w:val="Refdecomentrio"/>
        </w:rPr>
        <w:commentReference w:id="117"/>
      </w:r>
    </w:p>
    <w:tbl>
      <w:tblPr>
        <w:tblStyle w:val="Tabelacomgrade"/>
        <w:tblW w:w="0" w:type="auto"/>
        <w:tblInd w:w="3256" w:type="dxa"/>
        <w:tblLook w:val="04A0" w:firstRow="1" w:lastRow="0" w:firstColumn="1" w:lastColumn="0" w:noHBand="0" w:noVBand="1"/>
      </w:tblPr>
      <w:tblGrid>
        <w:gridCol w:w="2547"/>
      </w:tblGrid>
      <w:tr w:rsidR="009C09A5" w:rsidRPr="00521672" w14:paraId="2F667423" w14:textId="77777777" w:rsidTr="009C09A5">
        <w:trPr>
          <w:trHeight w:val="907"/>
        </w:trPr>
        <w:tc>
          <w:tcPr>
            <w:tcW w:w="2547" w:type="dxa"/>
            <w:vAlign w:val="center"/>
          </w:tcPr>
          <w:p w14:paraId="22F1C02E" w14:textId="43B9E2F6" w:rsidR="009C09A5" w:rsidRPr="00521672" w:rsidRDefault="009C09A5" w:rsidP="0028304B">
            <w:pPr>
              <w:pStyle w:val="TF-TEX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Q=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2M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08E81E80" w14:textId="26448DCE" w:rsidR="00A330D0" w:rsidRPr="00521672" w:rsidRDefault="00A330D0" w:rsidP="009C09A5">
      <w:pPr>
        <w:pStyle w:val="TF-FONTE"/>
      </w:pPr>
      <w:r w:rsidRPr="00521672">
        <w:t xml:space="preserve">Fonte: Duan </w:t>
      </w:r>
      <w:r w:rsidRPr="00521672">
        <w:rPr>
          <w:i/>
        </w:rPr>
        <w:t>et al</w:t>
      </w:r>
      <w:r w:rsidRPr="00521672">
        <w:t>. (2019)</w:t>
      </w:r>
      <w:r w:rsidR="009C09A5" w:rsidRPr="00521672">
        <w:t>.</w:t>
      </w:r>
    </w:p>
    <w:p w14:paraId="018415D5" w14:textId="368827E0" w:rsidR="00FC7BBB" w:rsidRPr="00521672" w:rsidRDefault="009D7421" w:rsidP="009D7421">
      <w:pPr>
        <w:pStyle w:val="TF-TEXTO"/>
      </w:pPr>
      <w:r w:rsidRPr="00521672">
        <w:t>Inicialmente</w:t>
      </w:r>
      <w:r w:rsidR="00E65FE1" w:rsidRPr="00521672">
        <w:t>,</w:t>
      </w:r>
      <w:r w:rsidRPr="00521672">
        <w:t xml:space="preserve"> o modelo define que o primeiro item da sequ</w:t>
      </w:r>
      <w:r w:rsidR="00F56FAA" w:rsidRPr="00521672">
        <w:t>ê</w:t>
      </w:r>
      <w:r w:rsidRPr="00521672">
        <w:t xml:space="preserve">ncia </w:t>
      </w:r>
      <w:r w:rsidR="00DE3D2B" w:rsidRPr="00521672">
        <w:t>é</w:t>
      </w:r>
      <w:r w:rsidRPr="00521672">
        <w:t xml:space="preserve"> o pr</w:t>
      </w:r>
      <w:r w:rsidR="00F56FAA" w:rsidRPr="00521672">
        <w:t>ó</w:t>
      </w:r>
      <w:r w:rsidRPr="00521672">
        <w:t xml:space="preserve">prio </w:t>
      </w:r>
      <w:r w:rsidRPr="00521672">
        <w:rPr>
          <w:i/>
        </w:rPr>
        <w:t>G</w:t>
      </w:r>
      <w:r w:rsidRPr="00521672">
        <w:t xml:space="preserve">, isso </w:t>
      </w:r>
      <w:r w:rsidR="00DE3D2B" w:rsidRPr="00521672">
        <w:t>é</w:t>
      </w:r>
      <w:r w:rsidRPr="00521672">
        <w:t xml:space="preserve"> </w:t>
      </w:r>
      <w:r w:rsidRPr="00521672">
        <w:rPr>
          <w:i/>
        </w:rPr>
        <w:t>G</w:t>
      </w:r>
      <w:r w:rsidRPr="00521672">
        <w:rPr>
          <w:vertAlign w:val="subscript"/>
        </w:rPr>
        <w:t>0</w:t>
      </w:r>
      <w:r w:rsidRPr="00521672">
        <w:t xml:space="preserve"> = </w:t>
      </w:r>
      <w:r w:rsidRPr="00521672">
        <w:rPr>
          <w:i/>
        </w:rPr>
        <w:t>G</w:t>
      </w:r>
      <w:r w:rsidRPr="00521672">
        <w:t xml:space="preserve">. Depois </w:t>
      </w:r>
      <w:r w:rsidR="00DE3D2B" w:rsidRPr="00521672">
        <w:t>é</w:t>
      </w:r>
      <w:r w:rsidRPr="00521672">
        <w:t xml:space="preserve"> identificado o grupo de comunidades presentes no grafo, sendo calculada a modularidade para elas. Posteriormente, para cada item a ser gerado na sequ</w:t>
      </w:r>
      <w:r w:rsidR="00F56FAA" w:rsidRPr="00521672">
        <w:t>ê</w:t>
      </w:r>
      <w:r w:rsidRPr="00521672">
        <w:t xml:space="preserve">ncia, </w:t>
      </w:r>
      <w:r w:rsidR="00DE3D2B" w:rsidRPr="00521672">
        <w:t>é</w:t>
      </w:r>
      <w:r w:rsidRPr="00521672">
        <w:t xml:space="preserve"> determinada uma modularidade esperada, valor randomizado entre 0.3 e 0.7, e </w:t>
      </w:r>
      <w:r w:rsidR="00DE3D2B" w:rsidRPr="00521672">
        <w:t>é</w:t>
      </w:r>
      <w:r w:rsidRPr="00521672">
        <w:t xml:space="preserve"> realizado uma sucess</w:t>
      </w:r>
      <w:r w:rsidR="00DE3D2B" w:rsidRPr="00521672">
        <w:t>ã</w:t>
      </w:r>
      <w:r w:rsidRPr="00521672">
        <w:t>o de trocas em pares de v</w:t>
      </w:r>
      <w:r w:rsidR="00DE3D2B" w:rsidRPr="00521672">
        <w:t>é</w:t>
      </w:r>
      <w:r w:rsidRPr="00521672">
        <w:t>rtices. A troca consiste em remover a aresta se ela estava presente, ou adicionar se ela n</w:t>
      </w:r>
      <w:r w:rsidR="00DE3D2B" w:rsidRPr="00521672">
        <w:t>ã</w:t>
      </w:r>
      <w:r w:rsidRPr="00521672">
        <w:t>o estava. S</w:t>
      </w:r>
      <w:r w:rsidR="00DE3D2B" w:rsidRPr="00521672">
        <w:t>ã</w:t>
      </w:r>
      <w:r w:rsidRPr="00521672">
        <w:t>o realizadas tentativas de troca at</w:t>
      </w:r>
      <w:r w:rsidR="00DE3D2B" w:rsidRPr="00521672">
        <w:t>é</w:t>
      </w:r>
      <w:r w:rsidRPr="00521672">
        <w:t xml:space="preserve"> que o n</w:t>
      </w:r>
      <w:r w:rsidR="00DE3D2B" w:rsidRPr="00521672">
        <w:t>ú</w:t>
      </w:r>
      <w:r w:rsidRPr="00521672">
        <w:t>mero m</w:t>
      </w:r>
      <w:r w:rsidR="00DE3D2B" w:rsidRPr="00521672">
        <w:t>á</w:t>
      </w:r>
      <w:r w:rsidRPr="00521672">
        <w:t>ximo seja atingido, ou at</w:t>
      </w:r>
      <w:r w:rsidR="00DE3D2B" w:rsidRPr="00521672">
        <w:t>é</w:t>
      </w:r>
      <w:r w:rsidRPr="00521672">
        <w:t xml:space="preserve"> que a modularidade depois das trocas seja menor do que a modularidade esperada. Ao realizar cada troca verifica-se se essa diminuiu a modularidade, se sim, ela </w:t>
      </w:r>
      <w:r w:rsidR="00DE3D2B" w:rsidRPr="00521672">
        <w:t>é</w:t>
      </w:r>
      <w:r w:rsidRPr="00521672">
        <w:t xml:space="preserve"> efetuada. Caso a troca n</w:t>
      </w:r>
      <w:r w:rsidR="00DE3D2B" w:rsidRPr="00521672">
        <w:t>ã</w:t>
      </w:r>
      <w:r w:rsidRPr="00521672">
        <w:t xml:space="preserve">o promova a modularidade esperada existe uma probabilidade determinada </w:t>
      </w:r>
      <w:del w:id="118" w:author="Andreza Sartori" w:date="2021-05-04T15:43:00Z">
        <w:r w:rsidRPr="00521672" w:rsidDel="002C7229">
          <w:delText xml:space="preserve">pot </w:delText>
        </w:r>
      </w:del>
      <w:ins w:id="119" w:author="Andreza Sartori" w:date="2021-05-04T15:43:00Z">
        <w:r w:rsidR="002C7229" w:rsidRPr="00521672">
          <w:t>po</w:t>
        </w:r>
        <w:r w:rsidR="002C7229">
          <w:t>r</w:t>
        </w:r>
        <w:r w:rsidR="002C7229" w:rsidRPr="00521672">
          <w:t xml:space="preserve"> </w:t>
        </w:r>
      </w:ins>
      <w:r w:rsidRPr="00521672">
        <w:rPr>
          <w:i/>
        </w:rPr>
        <w:t>T</w:t>
      </w:r>
      <w:r w:rsidR="00FC7BBB" w:rsidRPr="00521672">
        <w:t xml:space="preserve"> de que ela ainda assim ocorra.</w:t>
      </w:r>
    </w:p>
    <w:p w14:paraId="2D3A8554" w14:textId="70350AD0" w:rsidR="005B34D5" w:rsidRPr="00521672" w:rsidRDefault="009D7421" w:rsidP="009D7421">
      <w:pPr>
        <w:pStyle w:val="TF-TEXTO"/>
      </w:pPr>
      <w:r w:rsidRPr="00521672">
        <w:t xml:space="preserve">Duan </w:t>
      </w:r>
      <w:r w:rsidR="00DE3D2B" w:rsidRPr="00521672">
        <w:rPr>
          <w:i/>
        </w:rPr>
        <w:t>et al</w:t>
      </w:r>
      <w:r w:rsidRPr="00521672">
        <w:t>. (2019) descreve</w:t>
      </w:r>
      <w:r w:rsidR="00723A7F" w:rsidRPr="00521672">
        <w:t>m</w:t>
      </w:r>
      <w:r w:rsidRPr="00521672">
        <w:t xml:space="preserve"> os resultados experimentais do modelo, testando com uma base de dados previamente etiquetada em comunidades. Essa base de dados n</w:t>
      </w:r>
      <w:r w:rsidR="00DE3D2B" w:rsidRPr="00521672">
        <w:t>ã</w:t>
      </w:r>
      <w:r w:rsidRPr="00521672">
        <w:t>o se encontra mais dispon</w:t>
      </w:r>
      <w:r w:rsidR="00DE3D2B" w:rsidRPr="00521672">
        <w:t>í</w:t>
      </w:r>
      <w:r w:rsidRPr="00521672">
        <w:t>vel, mas descreve um grafo com doze comunidades, cento e quinze v</w:t>
      </w:r>
      <w:r w:rsidR="00DE3D2B" w:rsidRPr="00521672">
        <w:t>é</w:t>
      </w:r>
      <w:r w:rsidRPr="00521672">
        <w:t>rtices e seiscentas e treze arestas. Com a execu</w:t>
      </w:r>
      <w:r w:rsidR="00DE3D2B" w:rsidRPr="00521672">
        <w:t>çã</w:t>
      </w:r>
      <w:r w:rsidRPr="00521672">
        <w:t xml:space="preserve">o </w:t>
      </w:r>
      <w:r w:rsidR="00DE3D2B" w:rsidRPr="00521672">
        <w:t>é</w:t>
      </w:r>
      <w:r w:rsidRPr="00521672">
        <w:t xml:space="preserve"> demonstrado que</w:t>
      </w:r>
      <w:ins w:id="120" w:author="Andreza Sartori" w:date="2021-05-04T15:44:00Z">
        <w:r w:rsidR="004252F4">
          <w:t>,</w:t>
        </w:r>
      </w:ins>
      <w:r w:rsidRPr="00521672">
        <w:t xml:space="preserve"> ao longo dos diferentes momentos do grafo</w:t>
      </w:r>
      <w:ins w:id="121" w:author="Andreza Sartori" w:date="2021-05-04T15:44:00Z">
        <w:r w:rsidR="004252F4">
          <w:t>,</w:t>
        </w:r>
      </w:ins>
      <w:r w:rsidRPr="00521672">
        <w:t xml:space="preserve"> a modularidade varia consideravelmente, be</w:t>
      </w:r>
      <w:r w:rsidR="005B34D5" w:rsidRPr="00521672">
        <w:t>m como a quantidade de arestas.</w:t>
      </w:r>
      <w:r w:rsidR="00492D8F" w:rsidRPr="00521672">
        <w:t xml:space="preserve"> </w:t>
      </w:r>
      <w:r w:rsidRPr="00521672">
        <w:t>O</w:t>
      </w:r>
      <w:r w:rsidR="00492D8F" w:rsidRPr="00521672">
        <w:t>s</w:t>
      </w:r>
      <w:r w:rsidRPr="00521672">
        <w:t xml:space="preserve"> </w:t>
      </w:r>
      <w:r w:rsidR="00492D8F" w:rsidRPr="00521672">
        <w:t xml:space="preserve">autores </w:t>
      </w:r>
      <w:r w:rsidR="00893CB0" w:rsidRPr="00521672">
        <w:t xml:space="preserve">demonstram </w:t>
      </w:r>
      <w:r w:rsidRPr="00521672">
        <w:t>que a execu</w:t>
      </w:r>
      <w:r w:rsidR="00DE3D2B" w:rsidRPr="00521672">
        <w:t>çã</w:t>
      </w:r>
      <w:r w:rsidRPr="00521672">
        <w:t>o do algoritmo, apesar de produzir grafos vastamente distintos, os produz de forma que as estruturas de comunidade n</w:t>
      </w:r>
      <w:r w:rsidR="00DE3D2B" w:rsidRPr="00521672">
        <w:t>ã</w:t>
      </w:r>
      <w:r w:rsidRPr="00521672">
        <w:t>o s</w:t>
      </w:r>
      <w:r w:rsidR="00DE3D2B" w:rsidRPr="00521672">
        <w:t>ã</w:t>
      </w:r>
      <w:r w:rsidRPr="00521672">
        <w:t>o perdidas ao longo do processo</w:t>
      </w:r>
      <w:del w:id="122" w:author="Andreza Sartori" w:date="2021-05-04T15:44:00Z">
        <w:r w:rsidRPr="00521672" w:rsidDel="00371C56">
          <w:delText xml:space="preserve">, </w:delText>
        </w:r>
      </w:del>
      <w:ins w:id="123" w:author="Andreza Sartori" w:date="2021-05-04T15:44:00Z">
        <w:r w:rsidR="00371C56">
          <w:t>.</w:t>
        </w:r>
        <w:r w:rsidR="00371C56" w:rsidRPr="00521672">
          <w:t xml:space="preserve"> </w:t>
        </w:r>
      </w:ins>
      <w:del w:id="124" w:author="Andreza Sartori" w:date="2021-05-04T15:44:00Z">
        <w:r w:rsidRPr="00521672" w:rsidDel="00371C56">
          <w:delText>i</w:delText>
        </w:r>
      </w:del>
      <w:ins w:id="125" w:author="Andreza Sartori" w:date="2021-05-04T15:45:00Z">
        <w:r w:rsidR="00371C56">
          <w:t>I</w:t>
        </w:r>
      </w:ins>
      <w:r w:rsidRPr="00521672">
        <w:t xml:space="preserve">sso </w:t>
      </w:r>
      <w:del w:id="126" w:author="Andreza Sartori" w:date="2021-05-04T15:45:00Z">
        <w:r w:rsidR="00DE3D2B" w:rsidRPr="00521672" w:rsidDel="00371C56">
          <w:delText>é</w:delText>
        </w:r>
      </w:del>
      <w:ins w:id="127" w:author="Andreza Sartori" w:date="2021-05-04T15:45:00Z">
        <w:r w:rsidR="00371C56">
          <w:t>significa que</w:t>
        </w:r>
      </w:ins>
      <w:r w:rsidRPr="00521672">
        <w:t xml:space="preserve">, apesar de deixarem de ser os agrupamentos </w:t>
      </w:r>
      <w:r w:rsidR="00F56FAA" w:rsidRPr="00521672">
        <w:t>ó</w:t>
      </w:r>
      <w:r w:rsidRPr="00521672">
        <w:t>timos para defini</w:t>
      </w:r>
      <w:r w:rsidR="00DE3D2B" w:rsidRPr="00521672">
        <w:t>çã</w:t>
      </w:r>
      <w:r w:rsidRPr="00521672">
        <w:t xml:space="preserve">o de comunidades em alguns momentos, </w:t>
      </w:r>
      <w:proofErr w:type="gramStart"/>
      <w:r w:rsidRPr="00521672">
        <w:t>os agrupamentos se mant</w:t>
      </w:r>
      <w:r w:rsidR="00DE3D2B" w:rsidRPr="00521672">
        <w:t>é</w:t>
      </w:r>
      <w:r w:rsidRPr="00521672">
        <w:t>m</w:t>
      </w:r>
      <w:proofErr w:type="gramEnd"/>
      <w:r w:rsidRPr="00521672">
        <w:t xml:space="preserve"> estruturalmente coerentes. </w:t>
      </w:r>
      <w:commentRangeStart w:id="128"/>
      <w:r w:rsidRPr="00521672">
        <w:t>Tamb</w:t>
      </w:r>
      <w:r w:rsidR="00DE3D2B" w:rsidRPr="00521672">
        <w:t>é</w:t>
      </w:r>
      <w:r w:rsidRPr="00521672">
        <w:t xml:space="preserve">m </w:t>
      </w:r>
      <w:r w:rsidR="00DE3D2B" w:rsidRPr="00521672">
        <w:t>é</w:t>
      </w:r>
      <w:r w:rsidRPr="00521672">
        <w:t xml:space="preserve"> apontado que as rela</w:t>
      </w:r>
      <w:r w:rsidR="00DE3D2B" w:rsidRPr="00521672">
        <w:t>çõ</w:t>
      </w:r>
      <w:r w:rsidRPr="00521672">
        <w:t>es entre a mudan</w:t>
      </w:r>
      <w:r w:rsidR="00DE3D2B" w:rsidRPr="00521672">
        <w:t>ç</w:t>
      </w:r>
      <w:r w:rsidRPr="00521672">
        <w:t>a de valores nos par</w:t>
      </w:r>
      <w:r w:rsidR="00F56FAA" w:rsidRPr="00521672">
        <w:t>â</w:t>
      </w:r>
      <w:r w:rsidRPr="00521672">
        <w:t>metros e o impacto na s</w:t>
      </w:r>
      <w:r w:rsidR="00DE3D2B" w:rsidRPr="00521672">
        <w:t>é</w:t>
      </w:r>
      <w:r w:rsidRPr="00521672">
        <w:t xml:space="preserve">rie produzida. </w:t>
      </w:r>
      <w:commentRangeEnd w:id="128"/>
      <w:r w:rsidR="00EA57F5">
        <w:rPr>
          <w:rStyle w:val="Refdecomentrio"/>
        </w:rPr>
        <w:commentReference w:id="128"/>
      </w:r>
      <w:r w:rsidRPr="00521672">
        <w:t xml:space="preserve">Isso se manifesta em como </w:t>
      </w:r>
      <w:r w:rsidR="00DE3D2B" w:rsidRPr="00521672">
        <w:t>é</w:t>
      </w:r>
      <w:r w:rsidRPr="00521672">
        <w:t xml:space="preserve"> necess</w:t>
      </w:r>
      <w:r w:rsidR="00DE3D2B" w:rsidRPr="00521672">
        <w:t>á</w:t>
      </w:r>
      <w:r w:rsidRPr="00521672">
        <w:t>rio um aumento coerente entre a temperatura e a quantidade de itera</w:t>
      </w:r>
      <w:r w:rsidR="00DE3D2B" w:rsidRPr="00521672">
        <w:t>çõ</w:t>
      </w:r>
      <w:r w:rsidRPr="00521672">
        <w:t>es por gera</w:t>
      </w:r>
      <w:r w:rsidR="00DE3D2B" w:rsidRPr="00521672">
        <w:t>çã</w:t>
      </w:r>
      <w:r w:rsidRPr="00521672">
        <w:t>o, para que a modularidade n</w:t>
      </w:r>
      <w:r w:rsidR="00DE3D2B" w:rsidRPr="00521672">
        <w:t>ã</w:t>
      </w:r>
      <w:r w:rsidRPr="00521672">
        <w:t xml:space="preserve">o </w:t>
      </w:r>
      <w:r w:rsidR="005B34D5" w:rsidRPr="00521672">
        <w:t>seja perturbada demasiadamente.</w:t>
      </w:r>
    </w:p>
    <w:p w14:paraId="34BD4140" w14:textId="1CD503A6" w:rsidR="009D7421" w:rsidRPr="00521672" w:rsidRDefault="009D7421" w:rsidP="009D7421">
      <w:pPr>
        <w:pStyle w:val="TF-TEXTO"/>
      </w:pPr>
      <w:commentRangeStart w:id="129"/>
      <w:r w:rsidRPr="00521672">
        <w:t xml:space="preserve">Duan </w:t>
      </w:r>
      <w:r w:rsidR="00DE3D2B" w:rsidRPr="00521672">
        <w:rPr>
          <w:i/>
        </w:rPr>
        <w:t>et al</w:t>
      </w:r>
      <w:r w:rsidRPr="00521672">
        <w:t>. (2019) concluem apontando a necessidade de expans</w:t>
      </w:r>
      <w:r w:rsidR="00DE3D2B" w:rsidRPr="00521672">
        <w:t>ã</w:t>
      </w:r>
      <w:r w:rsidRPr="00521672">
        <w:t xml:space="preserve">o na </w:t>
      </w:r>
      <w:r w:rsidR="00DE3D2B" w:rsidRPr="00521672">
        <w:t>á</w:t>
      </w:r>
      <w:r w:rsidRPr="00521672">
        <w:t>rea, com a inclus</w:t>
      </w:r>
      <w:r w:rsidR="00DE3D2B" w:rsidRPr="00521672">
        <w:t>ã</w:t>
      </w:r>
      <w:r w:rsidRPr="00521672">
        <w:t>o de outros processos al</w:t>
      </w:r>
      <w:r w:rsidR="00DE3D2B" w:rsidRPr="00521672">
        <w:t>é</w:t>
      </w:r>
      <w:r w:rsidRPr="00521672">
        <w:t>m da adi</w:t>
      </w:r>
      <w:r w:rsidR="00DE3D2B" w:rsidRPr="00521672">
        <w:t>çã</w:t>
      </w:r>
      <w:r w:rsidRPr="00521672">
        <w:t>o e remo</w:t>
      </w:r>
      <w:r w:rsidR="00DE3D2B" w:rsidRPr="00521672">
        <w:t>çã</w:t>
      </w:r>
      <w:r w:rsidRPr="00521672">
        <w:t>o de arestas, mas refor</w:t>
      </w:r>
      <w:r w:rsidR="00DE3D2B" w:rsidRPr="00521672">
        <w:t>ç</w:t>
      </w:r>
      <w:r w:rsidRPr="00521672">
        <w:t>ando a relev</w:t>
      </w:r>
      <w:r w:rsidR="00F56FAA" w:rsidRPr="00521672">
        <w:t>â</w:t>
      </w:r>
      <w:r w:rsidRPr="00521672">
        <w:t>ncia de um algoritmo para a gera</w:t>
      </w:r>
      <w:r w:rsidR="00DE3D2B" w:rsidRPr="00521672">
        <w:t>çã</w:t>
      </w:r>
      <w:r w:rsidRPr="00521672">
        <w:t>o de redes din</w:t>
      </w:r>
      <w:r w:rsidR="00F56FAA" w:rsidRPr="00521672">
        <w:t>â</w:t>
      </w:r>
      <w:r w:rsidRPr="00521672">
        <w:t>micas que considerem a modularidade</w:t>
      </w:r>
      <w:r w:rsidR="005B34D5" w:rsidRPr="00521672">
        <w:t>.</w:t>
      </w:r>
      <w:commentRangeEnd w:id="129"/>
      <w:r w:rsidR="00DC736F">
        <w:rPr>
          <w:rStyle w:val="Refdecomentrio"/>
        </w:rPr>
        <w:commentReference w:id="129"/>
      </w:r>
    </w:p>
    <w:p w14:paraId="7817D9B2" w14:textId="780E26B7" w:rsidR="00451B94" w:rsidRPr="00521672" w:rsidRDefault="00451B94" w:rsidP="00424AD5">
      <w:pPr>
        <w:pStyle w:val="Ttulo1"/>
      </w:pPr>
      <w:bookmarkStart w:id="130" w:name="_Toc54164921"/>
      <w:bookmarkStart w:id="131" w:name="_Toc54165675"/>
      <w:bookmarkStart w:id="132" w:name="_Toc54169333"/>
      <w:bookmarkStart w:id="133" w:name="_Toc96347439"/>
      <w:bookmarkStart w:id="134" w:name="_Toc96357723"/>
      <w:bookmarkStart w:id="135" w:name="_Toc96491866"/>
      <w:bookmarkStart w:id="136" w:name="_Toc411603107"/>
      <w:bookmarkEnd w:id="40"/>
      <w:r w:rsidRPr="00521672">
        <w:t>proposta</w:t>
      </w:r>
      <w:r w:rsidR="00A668E4" w:rsidRPr="00521672">
        <w:t xml:space="preserve"> DO MODELO</w:t>
      </w:r>
    </w:p>
    <w:p w14:paraId="460786F6" w14:textId="20997A85" w:rsidR="00451B94" w:rsidRPr="00521672" w:rsidRDefault="00A668E4" w:rsidP="00451B94">
      <w:pPr>
        <w:pStyle w:val="TF-TEXTO"/>
      </w:pPr>
      <w:r w:rsidRPr="00521672">
        <w:t>Neste cap</w:t>
      </w:r>
      <w:r w:rsidR="00DE3D2B" w:rsidRPr="00521672">
        <w:t>í</w:t>
      </w:r>
      <w:r w:rsidRPr="00521672">
        <w:t>tulo ser</w:t>
      </w:r>
      <w:r w:rsidR="00DE3D2B" w:rsidRPr="00521672">
        <w:t>á</w:t>
      </w:r>
      <w:r w:rsidRPr="00521672">
        <w:t xml:space="preserve"> descrita a proposta deste trabalho, justificando o desenvolvimento, definindo os requisitos funcionais e n</w:t>
      </w:r>
      <w:r w:rsidR="00DE3D2B" w:rsidRPr="00521672">
        <w:t>ã</w:t>
      </w:r>
      <w:r w:rsidRPr="00521672">
        <w:t>o funcionais, as metodologias abordadas e por fim o cronograma.</w:t>
      </w:r>
    </w:p>
    <w:p w14:paraId="29D16A9A" w14:textId="77777777" w:rsidR="00451B94" w:rsidRPr="00521672" w:rsidRDefault="00451B94" w:rsidP="00E638A0">
      <w:pPr>
        <w:pStyle w:val="Ttulo2"/>
      </w:pPr>
      <w:bookmarkStart w:id="137" w:name="_Toc54164915"/>
      <w:bookmarkStart w:id="138" w:name="_Toc54165669"/>
      <w:bookmarkStart w:id="139" w:name="_Toc54169327"/>
      <w:bookmarkStart w:id="140" w:name="_Toc96347433"/>
      <w:bookmarkStart w:id="141" w:name="_Toc96357717"/>
      <w:bookmarkStart w:id="142" w:name="_Toc96491860"/>
      <w:bookmarkStart w:id="143" w:name="_Toc351015594"/>
      <w:r w:rsidRPr="00521672">
        <w:lastRenderedPageBreak/>
        <w:t>JUSTIFICATIVA</w:t>
      </w:r>
    </w:p>
    <w:p w14:paraId="6DDA7BF0" w14:textId="037CF52A" w:rsidR="006B0760" w:rsidRPr="00521672" w:rsidRDefault="00A668E4" w:rsidP="004A3691">
      <w:pPr>
        <w:pStyle w:val="TF-TEXTO"/>
      </w:pPr>
      <w:r w:rsidRPr="00521672">
        <w:t xml:space="preserve">No </w:t>
      </w:r>
      <w:commentRangeStart w:id="144"/>
      <w:del w:id="145" w:author="Andreza Sartori" w:date="2021-05-03T22:04:00Z">
        <w:r w:rsidRPr="00521672" w:rsidDel="00FC52A4">
          <w:delText>q</w:delText>
        </w:r>
      </w:del>
      <w:ins w:id="146" w:author="Andreza Sartori" w:date="2021-05-03T22:04:00Z">
        <w:r w:rsidR="00FC52A4">
          <w:t>Q</w:t>
        </w:r>
      </w:ins>
      <w:r w:rsidRPr="00521672">
        <w:t xml:space="preserve">uadro 1 </w:t>
      </w:r>
      <w:commentRangeEnd w:id="144"/>
      <w:r w:rsidR="00FC52A4">
        <w:rPr>
          <w:rStyle w:val="Refdecomentrio"/>
        </w:rPr>
        <w:commentReference w:id="144"/>
      </w:r>
      <w:r w:rsidR="00DE3D2B" w:rsidRPr="00521672">
        <w:t>é</w:t>
      </w:r>
      <w:r w:rsidRPr="00521672">
        <w:t xml:space="preserve"> apresentado um comparativo entre os trabalhos correlatos. As linhas representam as caracter</w:t>
      </w:r>
      <w:r w:rsidR="00DE3D2B" w:rsidRPr="00521672">
        <w:t>í</w:t>
      </w:r>
      <w:r w:rsidRPr="00521672">
        <w:t>sticas e as capacidades de cada modelo proposto, e as colunas representam os diferentes trabalhos.</w:t>
      </w:r>
    </w:p>
    <w:p w14:paraId="374F9020" w14:textId="22711B6F" w:rsidR="006B0760" w:rsidRPr="00521672" w:rsidRDefault="006B0760" w:rsidP="006B0760">
      <w:pPr>
        <w:pStyle w:val="TF-LEGENDA"/>
      </w:pPr>
      <w:bookmarkStart w:id="147" w:name="_Ref52025161"/>
      <w:r w:rsidRPr="00521672">
        <w:t xml:space="preserve">Quadro </w:t>
      </w:r>
      <w:fldSimple w:instr=" SEQ Quadro \* ARABIC ">
        <w:r w:rsidR="006A4D88">
          <w:rPr>
            <w:noProof/>
          </w:rPr>
          <w:t>1</w:t>
        </w:r>
      </w:fldSimple>
      <w:bookmarkEnd w:id="147"/>
      <w:r w:rsidRPr="00521672">
        <w:t xml:space="preserve"> </w:t>
      </w:r>
      <w:r w:rsidR="00451FCA" w:rsidRPr="00521672">
        <w:t>–</w:t>
      </w:r>
      <w:r w:rsidRPr="00521672">
        <w:t xml:space="preserve"> </w:t>
      </w:r>
      <w:r w:rsidR="00F3649F" w:rsidRPr="00521672">
        <w:t>Comparativo</w:t>
      </w:r>
      <w:r w:rsidRPr="00521672">
        <w:t xml:space="preserve">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802D0F" w:rsidRPr="00521672" w14:paraId="38E672AA" w14:textId="77777777" w:rsidTr="00802D0F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70881905" w:rsidR="006B0760" w:rsidRPr="00521672" w:rsidRDefault="003B2E90" w:rsidP="00DE3D2B">
            <w:pPr>
              <w:pStyle w:val="TF-TEXTOQUADRO"/>
            </w:pPr>
            <w:r w:rsidRPr="0052167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38EA084D" wp14:editId="2CB32B12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DE3D2B" w:rsidRDefault="00DE3D2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EA08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" filled="f" stroked="f">
                      <v:textbox>
                        <w:txbxContent>
                          <w:p w14:paraId="7DA9DB94" w14:textId="334C19DB" w:rsidR="00DE3D2B" w:rsidRDefault="00DE3D2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2167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32AE778" wp14:editId="024F705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DE3D2B" w:rsidRDefault="00DE3D2B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AE778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    <v:textbox>
                        <w:txbxContent>
                          <w:p w14:paraId="255D0BB9" w14:textId="77777777" w:rsidR="00DE3D2B" w:rsidRDefault="00DE3D2B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0FC5469E" w:rsidR="006B0760" w:rsidRPr="00521672" w:rsidRDefault="00A668E4" w:rsidP="00802D0F">
            <w:pPr>
              <w:pStyle w:val="TF-TEXTOQUADRO"/>
              <w:jc w:val="center"/>
            </w:pPr>
            <w:r w:rsidRPr="00521672">
              <w:t>Akoglu e Faloutsos (2009)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306BD8BA" w:rsidR="006B0760" w:rsidRPr="00521672" w:rsidRDefault="00A668E4" w:rsidP="00802D0F">
            <w:pPr>
              <w:pStyle w:val="TF-TEXTOQUADRO"/>
              <w:jc w:val="center"/>
            </w:pPr>
            <w:r w:rsidRPr="00521672">
              <w:t xml:space="preserve">Largeron </w:t>
            </w:r>
            <w:r w:rsidR="00DE3D2B" w:rsidRPr="00521672">
              <w:rPr>
                <w:i/>
              </w:rPr>
              <w:t>et al</w:t>
            </w:r>
            <w:r w:rsidRPr="00521672">
              <w:t>. (2015)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074ABBEA" w14:textId="77777777" w:rsidR="00B956B1" w:rsidRPr="00521672" w:rsidRDefault="00A668E4" w:rsidP="00802D0F">
            <w:pPr>
              <w:pStyle w:val="TF-TEXTOQUADRO"/>
              <w:jc w:val="center"/>
            </w:pPr>
            <w:r w:rsidRPr="00521672">
              <w:t xml:space="preserve">Duan </w:t>
            </w:r>
            <w:r w:rsidR="00DE3D2B" w:rsidRPr="00521672">
              <w:rPr>
                <w:i/>
              </w:rPr>
              <w:t>et al</w:t>
            </w:r>
            <w:r w:rsidRPr="00521672">
              <w:t xml:space="preserve">. </w:t>
            </w:r>
          </w:p>
          <w:p w14:paraId="7ED7D3D4" w14:textId="0C612EBD" w:rsidR="006B0760" w:rsidRPr="00521672" w:rsidRDefault="00A668E4" w:rsidP="00802D0F">
            <w:pPr>
              <w:pStyle w:val="TF-TEXTOQUADRO"/>
              <w:jc w:val="center"/>
            </w:pPr>
            <w:r w:rsidRPr="00521672">
              <w:t>(2019)</w:t>
            </w:r>
          </w:p>
        </w:tc>
      </w:tr>
      <w:tr w:rsidR="00802D0F" w:rsidRPr="00521672" w14:paraId="6132AD2C" w14:textId="77777777" w:rsidTr="00802D0F">
        <w:tc>
          <w:tcPr>
            <w:tcW w:w="3828" w:type="dxa"/>
            <w:shd w:val="clear" w:color="auto" w:fill="auto"/>
          </w:tcPr>
          <w:p w14:paraId="7BC9A6F7" w14:textId="2CE18B9B" w:rsidR="006B0760" w:rsidRPr="00521672" w:rsidRDefault="00A668E4" w:rsidP="00A668E4">
            <w:pPr>
              <w:pStyle w:val="TF-TEXTOQUADRO"/>
              <w:tabs>
                <w:tab w:val="left" w:pos="1320"/>
              </w:tabs>
            </w:pPr>
            <w:r w:rsidRPr="00521672">
              <w:t>Gera grafos com comunidades</w:t>
            </w:r>
          </w:p>
        </w:tc>
        <w:tc>
          <w:tcPr>
            <w:tcW w:w="1746" w:type="dxa"/>
            <w:shd w:val="clear" w:color="auto" w:fill="auto"/>
          </w:tcPr>
          <w:p w14:paraId="02174F50" w14:textId="57A290F7" w:rsidR="006B0760" w:rsidRPr="00521672" w:rsidRDefault="00A668E4" w:rsidP="00B956B1">
            <w:pPr>
              <w:pStyle w:val="TF-TEXTOQUADRO"/>
              <w:jc w:val="center"/>
            </w:pPr>
            <w:r w:rsidRPr="00521672">
              <w:t>Sim</w:t>
            </w:r>
          </w:p>
        </w:tc>
        <w:tc>
          <w:tcPr>
            <w:tcW w:w="1746" w:type="dxa"/>
            <w:shd w:val="clear" w:color="auto" w:fill="auto"/>
          </w:tcPr>
          <w:p w14:paraId="534A7406" w14:textId="64E044BC" w:rsidR="006B0760" w:rsidRPr="00521672" w:rsidRDefault="00A668E4" w:rsidP="00B956B1">
            <w:pPr>
              <w:pStyle w:val="TF-TEXTOQUADRO"/>
              <w:jc w:val="center"/>
            </w:pPr>
            <w:r w:rsidRPr="00521672">
              <w:t>Sim</w:t>
            </w:r>
          </w:p>
        </w:tc>
        <w:tc>
          <w:tcPr>
            <w:tcW w:w="1747" w:type="dxa"/>
            <w:shd w:val="clear" w:color="auto" w:fill="auto"/>
          </w:tcPr>
          <w:p w14:paraId="6A51DA5A" w14:textId="717AA5B8" w:rsidR="006B0760" w:rsidRPr="00521672" w:rsidRDefault="00A668E4" w:rsidP="00B956B1">
            <w:pPr>
              <w:pStyle w:val="TF-TEXTOQUADRO"/>
              <w:jc w:val="center"/>
            </w:pPr>
            <w:r w:rsidRPr="00521672">
              <w:t>Não</w:t>
            </w:r>
          </w:p>
        </w:tc>
      </w:tr>
      <w:tr w:rsidR="00802D0F" w:rsidRPr="00521672" w14:paraId="33699905" w14:textId="77777777" w:rsidTr="00802D0F">
        <w:tc>
          <w:tcPr>
            <w:tcW w:w="3828" w:type="dxa"/>
            <w:shd w:val="clear" w:color="auto" w:fill="auto"/>
          </w:tcPr>
          <w:p w14:paraId="702A6233" w14:textId="0CCF6470" w:rsidR="006B0760" w:rsidRPr="00521672" w:rsidRDefault="00A668E4" w:rsidP="00DE3D2B">
            <w:pPr>
              <w:pStyle w:val="TF-TEXTOQUADRO"/>
            </w:pPr>
            <w:r w:rsidRPr="00521672">
              <w:t>Define os membros das comunidades</w:t>
            </w:r>
          </w:p>
        </w:tc>
        <w:tc>
          <w:tcPr>
            <w:tcW w:w="1746" w:type="dxa"/>
            <w:shd w:val="clear" w:color="auto" w:fill="auto"/>
          </w:tcPr>
          <w:p w14:paraId="250629FA" w14:textId="1EDA6844" w:rsidR="006B0760" w:rsidRPr="00521672" w:rsidRDefault="00A668E4" w:rsidP="00B956B1">
            <w:pPr>
              <w:pStyle w:val="TF-TEXTOQUADRO"/>
              <w:jc w:val="center"/>
            </w:pPr>
            <w:r w:rsidRPr="00521672">
              <w:t>Não</w:t>
            </w:r>
          </w:p>
        </w:tc>
        <w:tc>
          <w:tcPr>
            <w:tcW w:w="1746" w:type="dxa"/>
            <w:shd w:val="clear" w:color="auto" w:fill="auto"/>
          </w:tcPr>
          <w:p w14:paraId="78852193" w14:textId="006976BC" w:rsidR="006B0760" w:rsidRPr="00521672" w:rsidRDefault="00A668E4" w:rsidP="00B956B1">
            <w:pPr>
              <w:pStyle w:val="TF-TEXTOQUADRO"/>
              <w:jc w:val="center"/>
            </w:pPr>
            <w:r w:rsidRPr="00521672">
              <w:t>Sim</w:t>
            </w:r>
          </w:p>
        </w:tc>
        <w:tc>
          <w:tcPr>
            <w:tcW w:w="1747" w:type="dxa"/>
            <w:shd w:val="clear" w:color="auto" w:fill="auto"/>
          </w:tcPr>
          <w:p w14:paraId="266608BA" w14:textId="74D5F80E" w:rsidR="006B0760" w:rsidRPr="00521672" w:rsidRDefault="00EB0A36" w:rsidP="00B956B1">
            <w:pPr>
              <w:pStyle w:val="TF-TEXTOQUADRO"/>
              <w:jc w:val="center"/>
            </w:pPr>
            <w:r w:rsidRPr="00521672">
              <w:t>Não se aplica</w:t>
            </w:r>
          </w:p>
        </w:tc>
      </w:tr>
      <w:tr w:rsidR="00802D0F" w:rsidRPr="00521672" w14:paraId="28998374" w14:textId="77777777" w:rsidTr="00802D0F">
        <w:tc>
          <w:tcPr>
            <w:tcW w:w="3828" w:type="dxa"/>
            <w:shd w:val="clear" w:color="auto" w:fill="auto"/>
          </w:tcPr>
          <w:p w14:paraId="7520194C" w14:textId="7E4AE14A" w:rsidR="006B0760" w:rsidRPr="00521672" w:rsidRDefault="00A668E4" w:rsidP="00DE3D2B">
            <w:pPr>
              <w:pStyle w:val="TF-TEXTOQUADRO"/>
            </w:pPr>
            <w:r w:rsidRPr="00521672">
              <w:t>Produz um grafo din</w:t>
            </w:r>
            <w:r w:rsidR="00F56FAA" w:rsidRPr="00521672">
              <w:t>â</w:t>
            </w:r>
            <w:r w:rsidRPr="00521672">
              <w:t>mico</w:t>
            </w:r>
          </w:p>
        </w:tc>
        <w:tc>
          <w:tcPr>
            <w:tcW w:w="1746" w:type="dxa"/>
            <w:shd w:val="clear" w:color="auto" w:fill="auto"/>
          </w:tcPr>
          <w:p w14:paraId="6B77798F" w14:textId="2303694F" w:rsidR="006B0760" w:rsidRPr="00521672" w:rsidRDefault="00A668E4" w:rsidP="00B956B1">
            <w:pPr>
              <w:pStyle w:val="TF-TEXTOQUADRO"/>
              <w:jc w:val="center"/>
            </w:pPr>
            <w:r w:rsidRPr="00521672">
              <w:t>Não</w:t>
            </w:r>
          </w:p>
        </w:tc>
        <w:tc>
          <w:tcPr>
            <w:tcW w:w="1746" w:type="dxa"/>
            <w:shd w:val="clear" w:color="auto" w:fill="auto"/>
          </w:tcPr>
          <w:p w14:paraId="617F5404" w14:textId="1273880E" w:rsidR="006B0760" w:rsidRPr="00521672" w:rsidRDefault="00A668E4" w:rsidP="00B956B1">
            <w:pPr>
              <w:pStyle w:val="TF-TEXTOQUADRO"/>
              <w:jc w:val="center"/>
            </w:pPr>
            <w:r w:rsidRPr="00521672">
              <w:t>Não</w:t>
            </w:r>
          </w:p>
        </w:tc>
        <w:tc>
          <w:tcPr>
            <w:tcW w:w="1747" w:type="dxa"/>
            <w:shd w:val="clear" w:color="auto" w:fill="auto"/>
          </w:tcPr>
          <w:p w14:paraId="6CC6FB09" w14:textId="71D584F5" w:rsidR="006B0760" w:rsidRPr="00521672" w:rsidRDefault="00A668E4" w:rsidP="00B956B1">
            <w:pPr>
              <w:pStyle w:val="TF-TEXTOQUADRO"/>
              <w:jc w:val="center"/>
            </w:pPr>
            <w:r w:rsidRPr="00521672">
              <w:t>Sim</w:t>
            </w:r>
          </w:p>
        </w:tc>
      </w:tr>
      <w:tr w:rsidR="00802D0F" w:rsidRPr="00521672" w14:paraId="3C32A64B" w14:textId="77777777" w:rsidTr="00802D0F">
        <w:tc>
          <w:tcPr>
            <w:tcW w:w="3828" w:type="dxa"/>
            <w:shd w:val="clear" w:color="auto" w:fill="auto"/>
          </w:tcPr>
          <w:p w14:paraId="2454C44C" w14:textId="2B602C1F" w:rsidR="006B0760" w:rsidRPr="00521672" w:rsidRDefault="00A668E4" w:rsidP="00DE3D2B">
            <w:pPr>
              <w:pStyle w:val="TF-TEXTOQUADRO"/>
            </w:pPr>
            <w:r w:rsidRPr="00521672">
              <w:t>Garante a homofilia das comunidades</w:t>
            </w:r>
          </w:p>
        </w:tc>
        <w:tc>
          <w:tcPr>
            <w:tcW w:w="1746" w:type="dxa"/>
            <w:shd w:val="clear" w:color="auto" w:fill="auto"/>
          </w:tcPr>
          <w:p w14:paraId="62FB5234" w14:textId="443FBE3A" w:rsidR="006B0760" w:rsidRPr="00521672" w:rsidRDefault="00A668E4" w:rsidP="00B956B1">
            <w:pPr>
              <w:pStyle w:val="TF-TEXTOQUADRO"/>
              <w:jc w:val="center"/>
            </w:pPr>
            <w:r w:rsidRPr="00521672">
              <w:t>Sim</w:t>
            </w:r>
          </w:p>
        </w:tc>
        <w:tc>
          <w:tcPr>
            <w:tcW w:w="1746" w:type="dxa"/>
            <w:shd w:val="clear" w:color="auto" w:fill="auto"/>
          </w:tcPr>
          <w:p w14:paraId="5E8D7060" w14:textId="3CB77F01" w:rsidR="006B0760" w:rsidRPr="00521672" w:rsidRDefault="00A668E4" w:rsidP="00B956B1">
            <w:pPr>
              <w:pStyle w:val="TF-TEXTOQUADRO"/>
              <w:jc w:val="center"/>
            </w:pPr>
            <w:r w:rsidRPr="00521672">
              <w:t>Sim</w:t>
            </w:r>
          </w:p>
        </w:tc>
        <w:tc>
          <w:tcPr>
            <w:tcW w:w="1747" w:type="dxa"/>
            <w:shd w:val="clear" w:color="auto" w:fill="auto"/>
          </w:tcPr>
          <w:p w14:paraId="731D0AC2" w14:textId="432DD703" w:rsidR="006B0760" w:rsidRPr="00521672" w:rsidRDefault="00A668E4" w:rsidP="00B956B1">
            <w:pPr>
              <w:pStyle w:val="TF-TEXTOQUADRO"/>
              <w:jc w:val="center"/>
            </w:pPr>
            <w:r w:rsidRPr="00521672">
              <w:t>N</w:t>
            </w:r>
            <w:r w:rsidR="00EB0A36" w:rsidRPr="00521672">
              <w:t>ão se aplica</w:t>
            </w:r>
          </w:p>
        </w:tc>
      </w:tr>
      <w:tr w:rsidR="00802D0F" w:rsidRPr="00521672" w14:paraId="67BC7F34" w14:textId="77777777" w:rsidTr="00802D0F">
        <w:tc>
          <w:tcPr>
            <w:tcW w:w="3828" w:type="dxa"/>
            <w:shd w:val="clear" w:color="auto" w:fill="auto"/>
          </w:tcPr>
          <w:p w14:paraId="7E2261C9" w14:textId="1C449F87" w:rsidR="006B0760" w:rsidRPr="00521672" w:rsidRDefault="00A668E4" w:rsidP="00DE3D2B">
            <w:pPr>
              <w:pStyle w:val="TF-TEXTOQUADRO"/>
            </w:pPr>
            <w:r w:rsidRPr="00521672">
              <w:t>Garante propriedade de mundo pequeno</w:t>
            </w:r>
          </w:p>
        </w:tc>
        <w:tc>
          <w:tcPr>
            <w:tcW w:w="1746" w:type="dxa"/>
            <w:shd w:val="clear" w:color="auto" w:fill="auto"/>
          </w:tcPr>
          <w:p w14:paraId="080E545C" w14:textId="5FAB22BA" w:rsidR="006B0760" w:rsidRPr="00521672" w:rsidRDefault="00A668E4" w:rsidP="00B956B1">
            <w:pPr>
              <w:pStyle w:val="TF-TEXTOQUADRO"/>
              <w:jc w:val="center"/>
            </w:pPr>
            <w:r w:rsidRPr="00521672">
              <w:t>Sim</w:t>
            </w:r>
          </w:p>
        </w:tc>
        <w:tc>
          <w:tcPr>
            <w:tcW w:w="1746" w:type="dxa"/>
            <w:shd w:val="clear" w:color="auto" w:fill="auto"/>
          </w:tcPr>
          <w:p w14:paraId="28C6F61C" w14:textId="4A54BBFC" w:rsidR="006B0760" w:rsidRPr="00521672" w:rsidRDefault="00A668E4" w:rsidP="00B956B1">
            <w:pPr>
              <w:pStyle w:val="TF-TEXTOQUADRO"/>
              <w:jc w:val="center"/>
            </w:pPr>
            <w:r w:rsidRPr="00521672">
              <w:t>Sim</w:t>
            </w:r>
          </w:p>
        </w:tc>
        <w:tc>
          <w:tcPr>
            <w:tcW w:w="1747" w:type="dxa"/>
            <w:shd w:val="clear" w:color="auto" w:fill="auto"/>
          </w:tcPr>
          <w:p w14:paraId="73DC5BD9" w14:textId="565F7037" w:rsidR="006B0760" w:rsidRPr="00521672" w:rsidRDefault="00A668E4" w:rsidP="00B956B1">
            <w:pPr>
              <w:pStyle w:val="TF-TEXTOQUADRO"/>
              <w:jc w:val="center"/>
            </w:pPr>
            <w:r w:rsidRPr="00521672">
              <w:t>Sim</w:t>
            </w:r>
          </w:p>
        </w:tc>
      </w:tr>
      <w:tr w:rsidR="00802D0F" w:rsidRPr="00521672" w14:paraId="3259CCDE" w14:textId="77777777" w:rsidTr="00802D0F">
        <w:tc>
          <w:tcPr>
            <w:tcW w:w="3828" w:type="dxa"/>
            <w:shd w:val="clear" w:color="auto" w:fill="auto"/>
          </w:tcPr>
          <w:p w14:paraId="4568D2F8" w14:textId="29B858A5" w:rsidR="006B0760" w:rsidRPr="00521672" w:rsidRDefault="00A668E4" w:rsidP="00DE3D2B">
            <w:pPr>
              <w:pStyle w:val="TF-TEXTOQUADRO"/>
            </w:pPr>
            <w:r w:rsidRPr="00521672">
              <w:t>Gera grafos livre de escala</w:t>
            </w:r>
          </w:p>
        </w:tc>
        <w:tc>
          <w:tcPr>
            <w:tcW w:w="1746" w:type="dxa"/>
            <w:shd w:val="clear" w:color="auto" w:fill="auto"/>
          </w:tcPr>
          <w:p w14:paraId="61724F34" w14:textId="56E0C9B6" w:rsidR="006B0760" w:rsidRPr="00521672" w:rsidRDefault="00A668E4" w:rsidP="00B956B1">
            <w:pPr>
              <w:pStyle w:val="TF-TEXTOQUADRO"/>
              <w:jc w:val="center"/>
            </w:pPr>
            <w:r w:rsidRPr="00521672">
              <w:t>Sim</w:t>
            </w:r>
          </w:p>
        </w:tc>
        <w:tc>
          <w:tcPr>
            <w:tcW w:w="1746" w:type="dxa"/>
            <w:shd w:val="clear" w:color="auto" w:fill="auto"/>
          </w:tcPr>
          <w:p w14:paraId="7955794B" w14:textId="5BE2348B" w:rsidR="006B0760" w:rsidRPr="00521672" w:rsidRDefault="00A668E4" w:rsidP="00B956B1">
            <w:pPr>
              <w:pStyle w:val="TF-TEXTOQUADRO"/>
              <w:jc w:val="center"/>
            </w:pPr>
            <w:r w:rsidRPr="00521672">
              <w:t>Sim</w:t>
            </w:r>
          </w:p>
        </w:tc>
        <w:tc>
          <w:tcPr>
            <w:tcW w:w="1747" w:type="dxa"/>
            <w:shd w:val="clear" w:color="auto" w:fill="auto"/>
          </w:tcPr>
          <w:p w14:paraId="5F1B38AA" w14:textId="72A8181A" w:rsidR="006B0760" w:rsidRPr="00521672" w:rsidRDefault="00A668E4" w:rsidP="00B956B1">
            <w:pPr>
              <w:pStyle w:val="TF-TEXTOQUADRO"/>
              <w:jc w:val="center"/>
            </w:pPr>
            <w:r w:rsidRPr="00521672">
              <w:t>Sim</w:t>
            </w:r>
          </w:p>
        </w:tc>
      </w:tr>
      <w:tr w:rsidR="00802D0F" w:rsidRPr="00521672" w14:paraId="60BE381B" w14:textId="77777777" w:rsidTr="00802D0F">
        <w:tc>
          <w:tcPr>
            <w:tcW w:w="3828" w:type="dxa"/>
            <w:shd w:val="clear" w:color="auto" w:fill="auto"/>
          </w:tcPr>
          <w:p w14:paraId="3A1524D5" w14:textId="139182D4" w:rsidR="006B0760" w:rsidRPr="00521672" w:rsidRDefault="00A668E4" w:rsidP="00DE3D2B">
            <w:pPr>
              <w:pStyle w:val="TF-TEXTOQUADRO"/>
            </w:pPr>
            <w:r w:rsidRPr="00521672">
              <w:t>Possui v</w:t>
            </w:r>
            <w:r w:rsidR="00DE3D2B" w:rsidRPr="00521672">
              <w:t>é</w:t>
            </w:r>
            <w:r w:rsidRPr="00521672">
              <w:t>rtices com atributos quantitativos</w:t>
            </w:r>
          </w:p>
        </w:tc>
        <w:tc>
          <w:tcPr>
            <w:tcW w:w="1746" w:type="dxa"/>
            <w:shd w:val="clear" w:color="auto" w:fill="auto"/>
          </w:tcPr>
          <w:p w14:paraId="5832E475" w14:textId="0E39069E" w:rsidR="006B0760" w:rsidRPr="00521672" w:rsidRDefault="00A668E4" w:rsidP="00B956B1">
            <w:pPr>
              <w:pStyle w:val="TF-TEXTOQUADRO"/>
              <w:jc w:val="center"/>
            </w:pPr>
            <w:r w:rsidRPr="00521672">
              <w:t>Não</w:t>
            </w:r>
          </w:p>
        </w:tc>
        <w:tc>
          <w:tcPr>
            <w:tcW w:w="1746" w:type="dxa"/>
            <w:shd w:val="clear" w:color="auto" w:fill="auto"/>
          </w:tcPr>
          <w:p w14:paraId="3373379E" w14:textId="5B33088E" w:rsidR="006B0760" w:rsidRPr="00521672" w:rsidRDefault="00A668E4" w:rsidP="00B956B1">
            <w:pPr>
              <w:pStyle w:val="TF-TEXTOQUADRO"/>
              <w:jc w:val="center"/>
            </w:pPr>
            <w:r w:rsidRPr="00521672">
              <w:t>Sim</w:t>
            </w:r>
          </w:p>
        </w:tc>
        <w:tc>
          <w:tcPr>
            <w:tcW w:w="1747" w:type="dxa"/>
            <w:shd w:val="clear" w:color="auto" w:fill="auto"/>
          </w:tcPr>
          <w:p w14:paraId="66297D71" w14:textId="0651946F" w:rsidR="006B0760" w:rsidRPr="00521672" w:rsidRDefault="00EB0A36" w:rsidP="00B956B1">
            <w:pPr>
              <w:pStyle w:val="TF-TEXTOQUADRO"/>
              <w:jc w:val="center"/>
            </w:pPr>
            <w:r w:rsidRPr="00521672">
              <w:t>Não se aplica</w:t>
            </w:r>
          </w:p>
        </w:tc>
      </w:tr>
      <w:tr w:rsidR="00A668E4" w:rsidRPr="00521672" w14:paraId="2BB39939" w14:textId="77777777" w:rsidTr="00802D0F">
        <w:tc>
          <w:tcPr>
            <w:tcW w:w="3828" w:type="dxa"/>
            <w:shd w:val="clear" w:color="auto" w:fill="auto"/>
          </w:tcPr>
          <w:p w14:paraId="6ECA8FFE" w14:textId="0133C810" w:rsidR="00A668E4" w:rsidRPr="00521672" w:rsidRDefault="00A668E4" w:rsidP="00DE3D2B">
            <w:pPr>
              <w:pStyle w:val="TF-TEXTOQUADRO"/>
            </w:pPr>
            <w:r w:rsidRPr="00521672">
              <w:t>Possui v</w:t>
            </w:r>
            <w:r w:rsidR="00DE3D2B" w:rsidRPr="00521672">
              <w:t>é</w:t>
            </w:r>
            <w:r w:rsidRPr="00521672">
              <w:t>rtices com atributos caracter</w:t>
            </w:r>
            <w:r w:rsidR="00DE3D2B" w:rsidRPr="00521672">
              <w:t>í</w:t>
            </w:r>
            <w:r w:rsidRPr="00521672">
              <w:t>sticos</w:t>
            </w:r>
          </w:p>
        </w:tc>
        <w:tc>
          <w:tcPr>
            <w:tcW w:w="1746" w:type="dxa"/>
            <w:shd w:val="clear" w:color="auto" w:fill="auto"/>
          </w:tcPr>
          <w:p w14:paraId="6C03080B" w14:textId="65AAD9EF" w:rsidR="00A668E4" w:rsidRPr="00521672" w:rsidRDefault="00A668E4" w:rsidP="00B956B1">
            <w:pPr>
              <w:pStyle w:val="TF-TEXTOQUADRO"/>
              <w:jc w:val="center"/>
            </w:pPr>
            <w:r w:rsidRPr="00521672">
              <w:t>Sim</w:t>
            </w:r>
          </w:p>
        </w:tc>
        <w:tc>
          <w:tcPr>
            <w:tcW w:w="1746" w:type="dxa"/>
            <w:shd w:val="clear" w:color="auto" w:fill="auto"/>
          </w:tcPr>
          <w:p w14:paraId="4B58891A" w14:textId="040CAB04" w:rsidR="00A668E4" w:rsidRPr="00521672" w:rsidRDefault="00A668E4" w:rsidP="00B956B1">
            <w:pPr>
              <w:pStyle w:val="TF-TEXTOQUADRO"/>
              <w:jc w:val="center"/>
            </w:pPr>
            <w:r w:rsidRPr="00521672">
              <w:t>Não</w:t>
            </w:r>
          </w:p>
        </w:tc>
        <w:tc>
          <w:tcPr>
            <w:tcW w:w="1747" w:type="dxa"/>
            <w:shd w:val="clear" w:color="auto" w:fill="auto"/>
          </w:tcPr>
          <w:p w14:paraId="1E909512" w14:textId="69613A8F" w:rsidR="00A668E4" w:rsidRPr="00521672" w:rsidRDefault="00EB0A36" w:rsidP="00B956B1">
            <w:pPr>
              <w:pStyle w:val="TF-TEXTOQUADRO"/>
              <w:jc w:val="center"/>
            </w:pPr>
            <w:r w:rsidRPr="00521672">
              <w:t>Não se aplica</w:t>
            </w:r>
          </w:p>
        </w:tc>
      </w:tr>
      <w:tr w:rsidR="00A668E4" w:rsidRPr="00521672" w14:paraId="0C86B21E" w14:textId="77777777" w:rsidTr="00802D0F">
        <w:tc>
          <w:tcPr>
            <w:tcW w:w="3828" w:type="dxa"/>
            <w:shd w:val="clear" w:color="auto" w:fill="auto"/>
          </w:tcPr>
          <w:p w14:paraId="5A2C5196" w14:textId="2E992F4D" w:rsidR="00A668E4" w:rsidRPr="00521672" w:rsidRDefault="00A668E4" w:rsidP="00DE3D2B">
            <w:pPr>
              <w:pStyle w:val="TF-TEXTOQUADRO"/>
            </w:pPr>
            <w:r w:rsidRPr="00521672">
              <w:t>Gera comunidades hier</w:t>
            </w:r>
            <w:r w:rsidR="00DE3D2B" w:rsidRPr="00521672">
              <w:t>á</w:t>
            </w:r>
            <w:r w:rsidRPr="00521672">
              <w:t>rquicas / superpostas</w:t>
            </w:r>
          </w:p>
        </w:tc>
        <w:tc>
          <w:tcPr>
            <w:tcW w:w="1746" w:type="dxa"/>
            <w:shd w:val="clear" w:color="auto" w:fill="auto"/>
          </w:tcPr>
          <w:p w14:paraId="7142C453" w14:textId="6FFAEC99" w:rsidR="00A668E4" w:rsidRPr="00521672" w:rsidRDefault="00A668E4" w:rsidP="00B956B1">
            <w:pPr>
              <w:pStyle w:val="TF-TEXTOQUADRO"/>
              <w:jc w:val="center"/>
            </w:pPr>
            <w:r w:rsidRPr="00521672">
              <w:t>Não</w:t>
            </w:r>
          </w:p>
        </w:tc>
        <w:tc>
          <w:tcPr>
            <w:tcW w:w="1746" w:type="dxa"/>
            <w:shd w:val="clear" w:color="auto" w:fill="auto"/>
          </w:tcPr>
          <w:p w14:paraId="2972A661" w14:textId="76F20E1B" w:rsidR="00A668E4" w:rsidRPr="00521672" w:rsidRDefault="00A668E4" w:rsidP="00B956B1">
            <w:pPr>
              <w:pStyle w:val="TF-TEXTOQUADRO"/>
              <w:jc w:val="center"/>
            </w:pPr>
            <w:r w:rsidRPr="00521672">
              <w:t>Não</w:t>
            </w:r>
          </w:p>
        </w:tc>
        <w:tc>
          <w:tcPr>
            <w:tcW w:w="1747" w:type="dxa"/>
            <w:shd w:val="clear" w:color="auto" w:fill="auto"/>
          </w:tcPr>
          <w:p w14:paraId="2E65A564" w14:textId="6867A0CE" w:rsidR="00A668E4" w:rsidRPr="00521672" w:rsidRDefault="00EB0A36" w:rsidP="00B956B1">
            <w:pPr>
              <w:pStyle w:val="TF-TEXTOQUADRO"/>
              <w:jc w:val="center"/>
            </w:pPr>
            <w:r w:rsidRPr="00521672">
              <w:t>Não se aplica</w:t>
            </w:r>
          </w:p>
        </w:tc>
      </w:tr>
    </w:tbl>
    <w:p w14:paraId="7C7B5EC3" w14:textId="3556D9B1" w:rsidR="006B0760" w:rsidRPr="00521672" w:rsidRDefault="006B0760" w:rsidP="00451FCA">
      <w:pPr>
        <w:pStyle w:val="TF-FONTE"/>
      </w:pPr>
      <w:r w:rsidRPr="00521672">
        <w:t>Fonte: elaborado pelo autor.</w:t>
      </w:r>
    </w:p>
    <w:p w14:paraId="6E1D0070" w14:textId="00E0F104" w:rsidR="005B34D5" w:rsidRPr="00521672" w:rsidRDefault="00A668E4" w:rsidP="00A668E4">
      <w:pPr>
        <w:pStyle w:val="TF-TEXTO"/>
      </w:pPr>
      <w:r w:rsidRPr="00521672">
        <w:t>A</w:t>
      </w:r>
      <w:r w:rsidR="00CA55CD" w:rsidRPr="00521672">
        <w:t xml:space="preserve"> </w:t>
      </w:r>
      <w:r w:rsidRPr="00521672">
        <w:t>part</w:t>
      </w:r>
      <w:r w:rsidR="00CA55CD" w:rsidRPr="00521672">
        <w:t>i</w:t>
      </w:r>
      <w:r w:rsidRPr="00521672">
        <w:t>r do</w:t>
      </w:r>
      <w:r w:rsidR="00451FCA" w:rsidRPr="00521672">
        <w:t xml:space="preserve"> </w:t>
      </w:r>
      <w:r w:rsidR="00451FCA" w:rsidRPr="00521672">
        <w:fldChar w:fldCharType="begin"/>
      </w:r>
      <w:r w:rsidR="00451FCA" w:rsidRPr="00521672">
        <w:instrText xml:space="preserve"> REF _Ref52025161 \h  \* MERGEFORMAT </w:instrText>
      </w:r>
      <w:r w:rsidR="00451FCA" w:rsidRPr="00521672">
        <w:fldChar w:fldCharType="separate"/>
      </w:r>
      <w:r w:rsidR="006A4D88" w:rsidRPr="00521672">
        <w:t xml:space="preserve">Quadro </w:t>
      </w:r>
      <w:r w:rsidR="006A4D88">
        <w:t>1</w:t>
      </w:r>
      <w:r w:rsidR="00451FCA" w:rsidRPr="00521672">
        <w:fldChar w:fldCharType="end"/>
      </w:r>
      <w:r w:rsidR="00451FCA" w:rsidRPr="00521672">
        <w:t xml:space="preserve"> </w:t>
      </w:r>
      <w:r w:rsidR="00DE3D2B" w:rsidRPr="00521672">
        <w:t>é</w:t>
      </w:r>
      <w:r w:rsidRPr="00521672">
        <w:t xml:space="preserve"> poss</w:t>
      </w:r>
      <w:r w:rsidR="00DE3D2B" w:rsidRPr="00521672">
        <w:t>í</w:t>
      </w:r>
      <w:r w:rsidRPr="00521672">
        <w:t xml:space="preserve">vel identificar que Duan </w:t>
      </w:r>
      <w:r w:rsidR="00DE3D2B" w:rsidRPr="00521672">
        <w:rPr>
          <w:i/>
        </w:rPr>
        <w:t>et al</w:t>
      </w:r>
      <w:r w:rsidRPr="00521672">
        <w:t>. (2019) n</w:t>
      </w:r>
      <w:r w:rsidR="00DE3D2B" w:rsidRPr="00521672">
        <w:t>ã</w:t>
      </w:r>
      <w:r w:rsidRPr="00521672">
        <w:t xml:space="preserve">o </w:t>
      </w:r>
      <w:r w:rsidR="00303BD8" w:rsidRPr="00521672">
        <w:t xml:space="preserve">geram </w:t>
      </w:r>
      <w:r w:rsidRPr="00521672">
        <w:t>propriamente uma rede complexa com comunidades</w:t>
      </w:r>
      <w:r w:rsidR="00E402F0" w:rsidRPr="00521672">
        <w:t>.</w:t>
      </w:r>
      <w:r w:rsidRPr="00521672">
        <w:t xml:space="preserve"> </w:t>
      </w:r>
      <w:r w:rsidR="00E402F0" w:rsidRPr="00521672">
        <w:t>N</w:t>
      </w:r>
      <w:r w:rsidRPr="00521672">
        <w:t>o entanto</w:t>
      </w:r>
      <w:r w:rsidR="00E402F0" w:rsidRPr="00521672">
        <w:t>,</w:t>
      </w:r>
      <w:r w:rsidRPr="00521672">
        <w:t xml:space="preserve"> ele</w:t>
      </w:r>
      <w:r w:rsidR="00CA55CD" w:rsidRPr="00521672">
        <w:t>s</w:t>
      </w:r>
      <w:r w:rsidRPr="00521672">
        <w:t xml:space="preserve"> a manipula</w:t>
      </w:r>
      <w:r w:rsidR="00CA55CD" w:rsidRPr="00521672">
        <w:t>m</w:t>
      </w:r>
      <w:r w:rsidRPr="00521672">
        <w:t>, tornando a rede em um grafo din</w:t>
      </w:r>
      <w:r w:rsidR="00F56FAA" w:rsidRPr="00521672">
        <w:t>â</w:t>
      </w:r>
      <w:r w:rsidRPr="00521672">
        <w:t>mico, sem perder as propriedades relevantes. A manuten</w:t>
      </w:r>
      <w:r w:rsidR="00DE3D2B" w:rsidRPr="00521672">
        <w:t>çã</w:t>
      </w:r>
      <w:r w:rsidRPr="00521672">
        <w:t xml:space="preserve">o das propriedades enquanto se manipula o grafo </w:t>
      </w:r>
      <w:r w:rsidR="00DE3D2B" w:rsidRPr="00521672">
        <w:t>é</w:t>
      </w:r>
      <w:r w:rsidRPr="00521672">
        <w:t>, em si, o foco do trabalho. A relev</w:t>
      </w:r>
      <w:r w:rsidR="00F56FAA" w:rsidRPr="00521672">
        <w:t>â</w:t>
      </w:r>
      <w:r w:rsidRPr="00521672">
        <w:t xml:space="preserve">ncia que ele traz </w:t>
      </w:r>
      <w:r w:rsidR="00DE3D2B" w:rsidRPr="00521672">
        <w:t>é</w:t>
      </w:r>
      <w:r w:rsidRPr="00521672">
        <w:t xml:space="preserve"> a capacidade de integrar o modelo proposto com </w:t>
      </w:r>
      <w:r w:rsidR="00991F15" w:rsidRPr="00521672">
        <w:t>outros</w:t>
      </w:r>
      <w:r w:rsidRPr="00521672">
        <w:t xml:space="preserve"> trabalhos que fazem a gera</w:t>
      </w:r>
      <w:r w:rsidR="00DE3D2B" w:rsidRPr="00521672">
        <w:t>çã</w:t>
      </w:r>
      <w:r w:rsidRPr="00521672">
        <w:t>o mas</w:t>
      </w:r>
      <w:r w:rsidR="00304E81" w:rsidRPr="00521672">
        <w:t>,</w:t>
      </w:r>
      <w:r w:rsidRPr="00521672">
        <w:t xml:space="preserve"> </w:t>
      </w:r>
      <w:r w:rsidR="00730195" w:rsidRPr="00521672">
        <w:t xml:space="preserve">não necessariamente </w:t>
      </w:r>
      <w:r w:rsidRPr="00521672">
        <w:t>de forma din</w:t>
      </w:r>
      <w:r w:rsidR="00F56FAA" w:rsidRPr="00521672">
        <w:t>â</w:t>
      </w:r>
      <w:r w:rsidRPr="00521672">
        <w:t>mica.</w:t>
      </w:r>
    </w:p>
    <w:p w14:paraId="28E9959C" w14:textId="1DA587CF" w:rsidR="005B34D5" w:rsidRPr="00521672" w:rsidRDefault="00A668E4" w:rsidP="00A668E4">
      <w:pPr>
        <w:pStyle w:val="TF-TEXTO"/>
      </w:pPr>
      <w:r w:rsidRPr="00521672">
        <w:t>O trabalho desenvolvido por Akoglu e Faloutsos (2009) apresenta outras caracter</w:t>
      </w:r>
      <w:r w:rsidR="00DE3D2B" w:rsidRPr="00521672">
        <w:t>í</w:t>
      </w:r>
      <w:r w:rsidRPr="00521672">
        <w:t xml:space="preserve">sticas que limitam o seu uso. Utilizando a terminologia determinada por Slota </w:t>
      </w:r>
      <w:r w:rsidR="00DE3D2B" w:rsidRPr="00521672">
        <w:rPr>
          <w:i/>
        </w:rPr>
        <w:t>et al</w:t>
      </w:r>
      <w:r w:rsidRPr="00521672">
        <w:t>. (2019), o trabalho n</w:t>
      </w:r>
      <w:r w:rsidR="00DE3D2B" w:rsidRPr="00521672">
        <w:t>ã</w:t>
      </w:r>
      <w:r w:rsidRPr="00521672">
        <w:t>o apresenta uma verdade aproximada por engenharia. Apesar de gerar grafos garantindo a exist</w:t>
      </w:r>
      <w:r w:rsidR="00F56FAA" w:rsidRPr="00521672">
        <w:t>ê</w:t>
      </w:r>
      <w:r w:rsidRPr="00521672">
        <w:t>ncia de comunidades homof</w:t>
      </w:r>
      <w:r w:rsidR="00DE3D2B" w:rsidRPr="00521672">
        <w:t>í</w:t>
      </w:r>
      <w:r w:rsidRPr="00521672">
        <w:t>licas, ele falha em n</w:t>
      </w:r>
      <w:r w:rsidR="00DE3D2B" w:rsidRPr="00521672">
        <w:t>ã</w:t>
      </w:r>
      <w:r w:rsidRPr="00521672">
        <w:t>o etiquetar, durante o processo</w:t>
      </w:r>
      <w:r w:rsidR="00C82B9A" w:rsidRPr="00521672">
        <w:t>,</w:t>
      </w:r>
      <w:r w:rsidRPr="00521672">
        <w:t xml:space="preserve"> a quais comunidades pertencem quais v</w:t>
      </w:r>
      <w:r w:rsidR="00DE3D2B" w:rsidRPr="00521672">
        <w:t>é</w:t>
      </w:r>
      <w:r w:rsidRPr="00521672">
        <w:t xml:space="preserve">rtices. Isso significa </w:t>
      </w:r>
      <w:del w:id="148" w:author="Andreza Sartori" w:date="2021-05-04T16:27:00Z">
        <w:r w:rsidRPr="00521672" w:rsidDel="009E7677">
          <w:delText xml:space="preserve">entre outras coisas </w:delText>
        </w:r>
      </w:del>
      <w:r w:rsidRPr="00521672">
        <w:t>que ele n</w:t>
      </w:r>
      <w:r w:rsidR="00DE3D2B" w:rsidRPr="00521672">
        <w:t>ã</w:t>
      </w:r>
      <w:r w:rsidRPr="00521672">
        <w:t xml:space="preserve">o se torna relevante em processos como os de outros autores, onde os modelos propostos podem servir para aferir a capacidade de algoritmos </w:t>
      </w:r>
      <w:r w:rsidR="005B34D5" w:rsidRPr="00521672">
        <w:t>que identificam as comunidades.</w:t>
      </w:r>
    </w:p>
    <w:p w14:paraId="449D5D74" w14:textId="049F85F7" w:rsidR="005B34D5" w:rsidRPr="00521672" w:rsidRDefault="00A668E4" w:rsidP="00A668E4">
      <w:pPr>
        <w:pStyle w:val="TF-TEXTO"/>
      </w:pPr>
      <w:r w:rsidRPr="00521672">
        <w:t xml:space="preserve">Por fim, o Largeron </w:t>
      </w:r>
      <w:r w:rsidR="00DE3D2B" w:rsidRPr="00521672">
        <w:rPr>
          <w:i/>
        </w:rPr>
        <w:t>et al</w:t>
      </w:r>
      <w:r w:rsidRPr="00521672">
        <w:t>. (2015) apresenta um modelo similar ao que se pretende desenvolver nesse trabalho. Dadas as devidas propor</w:t>
      </w:r>
      <w:r w:rsidR="00DE3D2B" w:rsidRPr="00521672">
        <w:t>çõ</w:t>
      </w:r>
      <w:r w:rsidRPr="00521672">
        <w:t xml:space="preserve">es, o modelo proposto </w:t>
      </w:r>
      <w:r w:rsidR="00DE3D2B" w:rsidRPr="00521672">
        <w:t>é</w:t>
      </w:r>
      <w:r w:rsidRPr="00521672">
        <w:t xml:space="preserve"> bastante complexo, mas ele se vale dessa complexidade interna para gerar as redes complexas com as comunidades j</w:t>
      </w:r>
      <w:r w:rsidR="00DE3D2B" w:rsidRPr="00521672">
        <w:t>á</w:t>
      </w:r>
      <w:r w:rsidRPr="00521672">
        <w:t xml:space="preserve"> estabelecendo quais v</w:t>
      </w:r>
      <w:r w:rsidR="00DE3D2B" w:rsidRPr="00521672">
        <w:t>é</w:t>
      </w:r>
      <w:r w:rsidRPr="00521672">
        <w:t xml:space="preserve">rtices pertencem a quais comunidades. Essa verdade aproximada por engenharia, no caso do modelo de Largeron </w:t>
      </w:r>
      <w:r w:rsidR="00DE3D2B" w:rsidRPr="00521672">
        <w:rPr>
          <w:i/>
        </w:rPr>
        <w:t>et al</w:t>
      </w:r>
      <w:r w:rsidRPr="00521672">
        <w:t xml:space="preserve">. (2015), pode ser </w:t>
      </w:r>
      <w:r w:rsidRPr="005F043D">
        <w:t>efetivamente utilizada para a aferi</w:t>
      </w:r>
      <w:r w:rsidR="00DE3D2B" w:rsidRPr="005F043D">
        <w:t>çã</w:t>
      </w:r>
      <w:r w:rsidRPr="005F043D">
        <w:t>o dos resultados de processos que identifiquem essas comunidades. Al</w:t>
      </w:r>
      <w:r w:rsidR="00DE3D2B" w:rsidRPr="005F043D">
        <w:t>é</w:t>
      </w:r>
      <w:r w:rsidRPr="005F043D">
        <w:t xml:space="preserve">m disso, este </w:t>
      </w:r>
      <w:r w:rsidR="00DE3D2B" w:rsidRPr="005F043D">
        <w:t>é</w:t>
      </w:r>
      <w:r w:rsidRPr="005F043D">
        <w:t xml:space="preserve"> um dos poucos trabalhos</w:t>
      </w:r>
      <w:r w:rsidR="009C31BC" w:rsidRPr="005F043D">
        <w:t xml:space="preserve"> identificados pelo autor</w:t>
      </w:r>
      <w:r w:rsidRPr="005F043D">
        <w:t xml:space="preserve"> que promove a constru</w:t>
      </w:r>
      <w:r w:rsidR="00DE3D2B" w:rsidRPr="005F043D">
        <w:t>çã</w:t>
      </w:r>
      <w:r w:rsidRPr="005F043D">
        <w:t>o das comunidades por caracter</w:t>
      </w:r>
      <w:r w:rsidR="00DE3D2B" w:rsidRPr="005F043D">
        <w:t>í</w:t>
      </w:r>
      <w:r w:rsidRPr="005F043D">
        <w:t>sticas topogr</w:t>
      </w:r>
      <w:r w:rsidR="00DE3D2B" w:rsidRPr="005F043D">
        <w:t>á</w:t>
      </w:r>
      <w:r w:rsidRPr="005F043D">
        <w:t>ficas e por caracter</w:t>
      </w:r>
      <w:r w:rsidR="00DE3D2B" w:rsidRPr="005F043D">
        <w:t>í</w:t>
      </w:r>
      <w:r w:rsidRPr="005F043D">
        <w:t>sticas de homogeneidade. Tamb</w:t>
      </w:r>
      <w:r w:rsidR="00DE3D2B" w:rsidRPr="005F043D">
        <w:t>é</w:t>
      </w:r>
      <w:r w:rsidRPr="005F043D">
        <w:t>m</w:t>
      </w:r>
      <w:r w:rsidR="009C31BC" w:rsidRPr="005F043D">
        <w:t xml:space="preserve"> </w:t>
      </w:r>
      <w:del w:id="149" w:author="Andreza Sartori" w:date="2021-05-04T16:29:00Z">
        <w:r w:rsidR="009C31BC" w:rsidRPr="005F043D" w:rsidDel="004A235C">
          <w:delText>O</w:delText>
        </w:r>
        <w:r w:rsidRPr="005F043D" w:rsidDel="004A235C">
          <w:delText>bservou</w:delText>
        </w:r>
      </w:del>
      <w:ins w:id="150" w:author="Andreza Sartori" w:date="2021-05-04T16:29:00Z">
        <w:r w:rsidR="004A235C">
          <w:t>o</w:t>
        </w:r>
        <w:r w:rsidR="004A235C" w:rsidRPr="005F043D">
          <w:t>bservou</w:t>
        </w:r>
      </w:ins>
      <w:r w:rsidRPr="005F043D">
        <w:t xml:space="preserve">-se que apenas </w:t>
      </w:r>
      <w:proofErr w:type="spellStart"/>
      <w:r w:rsidRPr="005F043D">
        <w:t>Largeron</w:t>
      </w:r>
      <w:proofErr w:type="spellEnd"/>
      <w:r w:rsidRPr="005F043D">
        <w:t xml:space="preserve"> </w:t>
      </w:r>
      <w:r w:rsidR="00DE3D2B" w:rsidRPr="005F043D">
        <w:rPr>
          <w:i/>
        </w:rPr>
        <w:t>et al</w:t>
      </w:r>
      <w:r w:rsidRPr="005F043D">
        <w:t>. (2015) e Akoglu e Faloutsos (2009) desenvolveram a gera</w:t>
      </w:r>
      <w:r w:rsidR="00DE3D2B" w:rsidRPr="005F043D">
        <w:t>çã</w:t>
      </w:r>
      <w:r w:rsidRPr="005F043D">
        <w:t>o de redes complexas incluindo o tratamento dos atributos</w:t>
      </w:r>
      <w:r w:rsidR="009C31BC" w:rsidRPr="005F043D">
        <w:t xml:space="preserve"> homofilia.</w:t>
      </w:r>
    </w:p>
    <w:p w14:paraId="4DF1D9B4" w14:textId="62A4B0C9" w:rsidR="005B34D5" w:rsidRPr="00521672" w:rsidRDefault="00A668E4" w:rsidP="00A668E4">
      <w:pPr>
        <w:pStyle w:val="TF-TEXTO"/>
      </w:pPr>
      <w:commentRangeStart w:id="151"/>
      <w:r w:rsidRPr="00521672">
        <w:t>J</w:t>
      </w:r>
      <w:r w:rsidR="00DE3D2B" w:rsidRPr="00521672">
        <w:t>á</w:t>
      </w:r>
      <w:r w:rsidRPr="00521672">
        <w:t xml:space="preserve"> Fortunato (2010) define </w:t>
      </w:r>
      <w:r w:rsidR="005F043D">
        <w:t xml:space="preserve">o </w:t>
      </w:r>
      <w:r w:rsidRPr="00521672">
        <w:t xml:space="preserve">que pode-se encontrar em redes complexas comunidades sobrepostas. </w:t>
      </w:r>
      <w:commentRangeEnd w:id="151"/>
      <w:r w:rsidR="002E31DC">
        <w:rPr>
          <w:rStyle w:val="Refdecomentrio"/>
        </w:rPr>
        <w:commentReference w:id="151"/>
      </w:r>
      <w:r w:rsidRPr="00521672">
        <w:t>Isso tanto em comunidades hier</w:t>
      </w:r>
      <w:r w:rsidR="00DE3D2B" w:rsidRPr="00521672">
        <w:t>á</w:t>
      </w:r>
      <w:r w:rsidRPr="00521672">
        <w:t xml:space="preserve">rquicas quanto em comunidades que compartilham membros. </w:t>
      </w:r>
      <w:commentRangeStart w:id="152"/>
      <w:r w:rsidRPr="00521672">
        <w:t>N</w:t>
      </w:r>
      <w:r w:rsidR="00DE3D2B" w:rsidRPr="00521672">
        <w:t>ã</w:t>
      </w:r>
      <w:r w:rsidRPr="00521672">
        <w:t>o foram identificados trabalhos que implementem a gera</w:t>
      </w:r>
      <w:r w:rsidR="00DE3D2B" w:rsidRPr="00521672">
        <w:t>çã</w:t>
      </w:r>
      <w:r w:rsidRPr="00521672">
        <w:t>o de redes onde essas propriedades estejam presentes, muito embora seja um fator de grande relev</w:t>
      </w:r>
      <w:r w:rsidR="00F56FAA" w:rsidRPr="00521672">
        <w:t>â</w:t>
      </w:r>
      <w:r w:rsidRPr="00521672">
        <w:t>ncia, por exemplo para algumas aplica</w:t>
      </w:r>
      <w:r w:rsidR="00DE3D2B" w:rsidRPr="00521672">
        <w:t>çõ</w:t>
      </w:r>
      <w:r w:rsidRPr="00521672">
        <w:t xml:space="preserve">es onde a topologia entre as comunidades </w:t>
      </w:r>
      <w:r w:rsidR="00DE3D2B" w:rsidRPr="00521672">
        <w:t>é</w:t>
      </w:r>
      <w:r w:rsidRPr="00521672">
        <w:t xml:space="preserve"> mais relevante que a </w:t>
      </w:r>
      <w:proofErr w:type="gramStart"/>
      <w:r w:rsidRPr="00521672">
        <w:t>intra comunit</w:t>
      </w:r>
      <w:r w:rsidR="00DE3D2B" w:rsidRPr="00521672">
        <w:t>á</w:t>
      </w:r>
      <w:r w:rsidRPr="00521672">
        <w:t>ria</w:t>
      </w:r>
      <w:proofErr w:type="gramEnd"/>
      <w:r w:rsidRPr="00521672">
        <w:t xml:space="preserve">, como o trabalho desenvolvido por </w:t>
      </w:r>
      <w:proofErr w:type="spellStart"/>
      <w:r w:rsidRPr="00521672">
        <w:t>Stegehuis</w:t>
      </w:r>
      <w:proofErr w:type="spellEnd"/>
      <w:r w:rsidR="005B34D5" w:rsidRPr="00521672">
        <w:t xml:space="preserve">, </w:t>
      </w:r>
      <w:proofErr w:type="spellStart"/>
      <w:r w:rsidR="005B34D5" w:rsidRPr="00521672">
        <w:t>Hofstad</w:t>
      </w:r>
      <w:proofErr w:type="spellEnd"/>
      <w:r w:rsidR="005B34D5" w:rsidRPr="00521672">
        <w:t xml:space="preserve"> e </w:t>
      </w:r>
      <w:proofErr w:type="spellStart"/>
      <w:r w:rsidR="005B34D5" w:rsidRPr="00521672">
        <w:t>Leeuwaarden</w:t>
      </w:r>
      <w:proofErr w:type="spellEnd"/>
      <w:r w:rsidR="005B34D5" w:rsidRPr="00521672">
        <w:t xml:space="preserve"> (2016).</w:t>
      </w:r>
      <w:commentRangeEnd w:id="152"/>
      <w:r w:rsidR="008E759B">
        <w:rPr>
          <w:rStyle w:val="Refdecomentrio"/>
        </w:rPr>
        <w:commentReference w:id="152"/>
      </w:r>
    </w:p>
    <w:p w14:paraId="4356E3C3" w14:textId="5DA3CAE2" w:rsidR="005B34D5" w:rsidRPr="00521672" w:rsidRDefault="00A668E4" w:rsidP="00A668E4">
      <w:pPr>
        <w:pStyle w:val="TF-TEXTO"/>
      </w:pPr>
      <w:r w:rsidRPr="00521672">
        <w:t>Diante desse contexto, o desenvolvimento de um modelo que gere redes complexas com uma verdade aproximada onde se fa</w:t>
      </w:r>
      <w:r w:rsidR="00DE3D2B" w:rsidRPr="00521672">
        <w:t>ç</w:t>
      </w:r>
      <w:r w:rsidRPr="00521672">
        <w:t>am presente</w:t>
      </w:r>
      <w:ins w:id="153" w:author="Andreza Sartori" w:date="2021-05-04T16:34:00Z">
        <w:r w:rsidR="00DD3971">
          <w:t>s</w:t>
        </w:r>
      </w:ins>
      <w:r w:rsidRPr="00521672">
        <w:t xml:space="preserve"> as propriedades de comunidades hier</w:t>
      </w:r>
      <w:r w:rsidR="00DE3D2B" w:rsidRPr="00521672">
        <w:t>á</w:t>
      </w:r>
      <w:r w:rsidRPr="00521672">
        <w:t>rquicas e superpostas se torna bastante relevante</w:t>
      </w:r>
      <w:r w:rsidRPr="00C522AF">
        <w:t>.</w:t>
      </w:r>
      <w:r w:rsidR="009C31BC" w:rsidRPr="00C522AF">
        <w:t xml:space="preserve"> </w:t>
      </w:r>
      <w:commentRangeStart w:id="154"/>
      <w:r w:rsidR="009C31BC" w:rsidRPr="00C522AF">
        <w:t>Sendo possível a utilização para aferir a usabilidade em processos que identificam comunidades com superposição.</w:t>
      </w:r>
      <w:r w:rsidRPr="00521672">
        <w:t xml:space="preserve"> </w:t>
      </w:r>
      <w:commentRangeEnd w:id="154"/>
      <w:r w:rsidR="00717E4A">
        <w:rPr>
          <w:rStyle w:val="Refdecomentrio"/>
        </w:rPr>
        <w:commentReference w:id="154"/>
      </w:r>
      <w:r w:rsidRPr="00521672">
        <w:t>Al</w:t>
      </w:r>
      <w:r w:rsidR="00DE3D2B" w:rsidRPr="00521672">
        <w:t>é</w:t>
      </w:r>
      <w:r w:rsidRPr="00521672">
        <w:t>m disso, tamb</w:t>
      </w:r>
      <w:r w:rsidR="00DE3D2B" w:rsidRPr="00521672">
        <w:t>é</w:t>
      </w:r>
      <w:r w:rsidRPr="00521672">
        <w:t>m foi identificado que esse campo de estudos de redes complexas, e em especial as propriedade</w:t>
      </w:r>
      <w:r w:rsidR="00017A6C" w:rsidRPr="00521672">
        <w:t>s</w:t>
      </w:r>
      <w:r w:rsidRPr="00521672">
        <w:t xml:space="preserve"> de comunidades, n</w:t>
      </w:r>
      <w:r w:rsidR="00DE3D2B" w:rsidRPr="00521672">
        <w:t>ã</w:t>
      </w:r>
      <w:r w:rsidRPr="00521672">
        <w:t>o possui publica</w:t>
      </w:r>
      <w:r w:rsidR="00DE3D2B" w:rsidRPr="00521672">
        <w:t>çõ</w:t>
      </w:r>
      <w:r w:rsidRPr="00521672">
        <w:t>es em l</w:t>
      </w:r>
      <w:r w:rsidR="00DE3D2B" w:rsidRPr="00521672">
        <w:t>í</w:t>
      </w:r>
      <w:r w:rsidRPr="00521672">
        <w:t>ngua portuguesa. Sendo academicamente relevante os processos de revis</w:t>
      </w:r>
      <w:r w:rsidR="00DE3D2B" w:rsidRPr="00521672">
        <w:t>ã</w:t>
      </w:r>
      <w:r w:rsidRPr="00521672">
        <w:t>o bibliogr</w:t>
      </w:r>
      <w:r w:rsidR="00DE3D2B" w:rsidRPr="00521672">
        <w:t>á</w:t>
      </w:r>
      <w:r w:rsidRPr="00521672">
        <w:t>fica e a disponibiliza</w:t>
      </w:r>
      <w:r w:rsidR="00DE3D2B" w:rsidRPr="00521672">
        <w:t>çã</w:t>
      </w:r>
      <w:r w:rsidRPr="00521672">
        <w:t>o do conte</w:t>
      </w:r>
      <w:r w:rsidR="00DE3D2B" w:rsidRPr="00521672">
        <w:t>ú</w:t>
      </w:r>
      <w:r w:rsidRPr="00521672">
        <w:t xml:space="preserve">do </w:t>
      </w:r>
      <w:del w:id="155" w:author="Andreza Sartori" w:date="2021-05-04T16:39:00Z">
        <w:r w:rsidRPr="00521672" w:rsidDel="009F40A2">
          <w:delText>nessa l</w:delText>
        </w:r>
        <w:r w:rsidR="00DE3D2B" w:rsidRPr="00521672" w:rsidDel="009F40A2">
          <w:delText>í</w:delText>
        </w:r>
        <w:r w:rsidRPr="00521672" w:rsidDel="009F40A2">
          <w:delText>ngua</w:delText>
        </w:r>
      </w:del>
      <w:ins w:id="156" w:author="Andreza Sartori" w:date="2021-05-04T16:39:00Z">
        <w:r w:rsidR="009F40A2">
          <w:t xml:space="preserve">em </w:t>
        </w:r>
        <w:proofErr w:type="gramStart"/>
        <w:r w:rsidR="009F40A2">
          <w:t xml:space="preserve">português </w:t>
        </w:r>
      </w:ins>
      <w:r w:rsidRPr="00521672">
        <w:t xml:space="preserve"> para</w:t>
      </w:r>
      <w:proofErr w:type="gramEnd"/>
      <w:r w:rsidRPr="00521672">
        <w:t xml:space="preserve"> estimular o desenvolvimento de novos trabalhos</w:t>
      </w:r>
      <w:ins w:id="157" w:author="Andreza Sartori" w:date="2021-05-04T16:40:00Z">
        <w:r w:rsidR="002508E8">
          <w:t>,</w:t>
        </w:r>
      </w:ins>
      <w:r w:rsidRPr="00521672">
        <w:t xml:space="preserve"> limitando o efeito dessa barreira lingu</w:t>
      </w:r>
      <w:r w:rsidR="00DE3D2B" w:rsidRPr="00521672">
        <w:t>í</w:t>
      </w:r>
      <w:r w:rsidRPr="00521672">
        <w:t>stica em rela</w:t>
      </w:r>
      <w:r w:rsidR="00DE3D2B" w:rsidRPr="00521672">
        <w:t>çã</w:t>
      </w:r>
      <w:r w:rsidRPr="00521672">
        <w:t>o a compress</w:t>
      </w:r>
      <w:r w:rsidR="00DE3D2B" w:rsidRPr="00521672">
        <w:t>ã</w:t>
      </w:r>
      <w:r w:rsidRPr="00521672">
        <w:t>o dos conceito</w:t>
      </w:r>
      <w:r w:rsidR="00017A6C" w:rsidRPr="00521672">
        <w:t>s</w:t>
      </w:r>
      <w:r w:rsidRPr="00521672">
        <w:t xml:space="preserve"> definidos na </w:t>
      </w:r>
      <w:r w:rsidR="00DE3D2B" w:rsidRPr="00521672">
        <w:t>á</w:t>
      </w:r>
      <w:r w:rsidR="005B34D5" w:rsidRPr="00521672">
        <w:t>rea de estudo.</w:t>
      </w:r>
    </w:p>
    <w:p w14:paraId="5FEA33F0" w14:textId="32F3858B" w:rsidR="00A668E4" w:rsidRPr="00521672" w:rsidRDefault="00A668E4" w:rsidP="00A668E4">
      <w:pPr>
        <w:pStyle w:val="TF-TEXTO"/>
      </w:pPr>
      <w:r w:rsidRPr="00521672">
        <w:t>Ressalta-se que o modelo proposto poder</w:t>
      </w:r>
      <w:r w:rsidR="00DE3D2B" w:rsidRPr="00521672">
        <w:t>á</w:t>
      </w:r>
      <w:r w:rsidRPr="00521672">
        <w:t xml:space="preserve"> ser utilizado em outras aplica</w:t>
      </w:r>
      <w:r w:rsidR="00DE3D2B" w:rsidRPr="00521672">
        <w:t>çõ</w:t>
      </w:r>
      <w:r w:rsidRPr="00521672">
        <w:t>es. Como por exemplo, gerando uma rede com uma topologia que mimetize uma popula</w:t>
      </w:r>
      <w:r w:rsidR="00DE3D2B" w:rsidRPr="00521672">
        <w:t>çã</w:t>
      </w:r>
      <w:r w:rsidRPr="00521672">
        <w:t xml:space="preserve">o conhecida, </w:t>
      </w:r>
      <w:r w:rsidR="00DE3D2B" w:rsidRPr="00521672">
        <w:t>é</w:t>
      </w:r>
      <w:r w:rsidRPr="00521672">
        <w:t xml:space="preserve"> poss</w:t>
      </w:r>
      <w:r w:rsidR="00DE3D2B" w:rsidRPr="00521672">
        <w:t>í</w:t>
      </w:r>
      <w:r w:rsidRPr="00521672">
        <w:t>vel estudar os efeitos da dissemina</w:t>
      </w:r>
      <w:r w:rsidR="00DE3D2B" w:rsidRPr="00521672">
        <w:t>çã</w:t>
      </w:r>
      <w:r w:rsidRPr="00521672">
        <w:t>o de uma doen</w:t>
      </w:r>
      <w:r w:rsidR="00DE3D2B" w:rsidRPr="00521672">
        <w:t>ç</w:t>
      </w:r>
      <w:r w:rsidRPr="00521672">
        <w:t>a, como apresentado por Stegehuis, Hofstad e Leeuwaarden (2016). Tamb</w:t>
      </w:r>
      <w:r w:rsidR="00DE3D2B" w:rsidRPr="00521672">
        <w:t>é</w:t>
      </w:r>
      <w:r w:rsidRPr="00521672">
        <w:t xml:space="preserve">m </w:t>
      </w:r>
      <w:r w:rsidR="00DE3D2B" w:rsidRPr="00521672">
        <w:t>é</w:t>
      </w:r>
      <w:r w:rsidRPr="00521672">
        <w:t xml:space="preserve"> poss</w:t>
      </w:r>
      <w:r w:rsidR="00DE3D2B" w:rsidRPr="00521672">
        <w:t>í</w:t>
      </w:r>
      <w:r w:rsidRPr="00521672">
        <w:t>vel utiliz</w:t>
      </w:r>
      <w:r w:rsidR="00DE3D2B" w:rsidRPr="00521672">
        <w:t>á</w:t>
      </w:r>
      <w:r w:rsidRPr="00521672">
        <w:t>-lo para estudar os efeitos de diferentes pol</w:t>
      </w:r>
      <w:r w:rsidR="00DE3D2B" w:rsidRPr="00521672">
        <w:t>í</w:t>
      </w:r>
      <w:r w:rsidRPr="00521672">
        <w:t>ticas p</w:t>
      </w:r>
      <w:r w:rsidR="00DE3D2B" w:rsidRPr="00521672">
        <w:t>ú</w:t>
      </w:r>
      <w:r w:rsidRPr="00521672">
        <w:t>blicas, tend</w:t>
      </w:r>
      <w:r w:rsidR="00F56FAA" w:rsidRPr="00521672">
        <w:t>ê</w:t>
      </w:r>
      <w:r w:rsidRPr="00521672">
        <w:t>ncias migrat</w:t>
      </w:r>
      <w:r w:rsidR="00F56FAA" w:rsidRPr="00521672">
        <w:t>ó</w:t>
      </w:r>
      <w:r w:rsidRPr="00521672">
        <w:t>rias e outras mudan</w:t>
      </w:r>
      <w:r w:rsidR="00DE3D2B" w:rsidRPr="00521672">
        <w:t>ç</w:t>
      </w:r>
      <w:r w:rsidRPr="00521672">
        <w:t>as na din</w:t>
      </w:r>
      <w:r w:rsidR="00F56FAA" w:rsidRPr="00521672">
        <w:t>â</w:t>
      </w:r>
      <w:r w:rsidRPr="00521672">
        <w:t>mica social.</w:t>
      </w:r>
    </w:p>
    <w:p w14:paraId="51E0058B" w14:textId="77777777" w:rsidR="00451B94" w:rsidRPr="00521672" w:rsidRDefault="00451B94" w:rsidP="00E638A0">
      <w:pPr>
        <w:pStyle w:val="Ttulo2"/>
      </w:pPr>
      <w:r w:rsidRPr="00521672">
        <w:lastRenderedPageBreak/>
        <w:t>REQUISITOS PRINCIPAIS DO PROBLEMA A SER TRABALHADO</w:t>
      </w:r>
      <w:bookmarkEnd w:id="137"/>
      <w:bookmarkEnd w:id="138"/>
      <w:bookmarkEnd w:id="139"/>
      <w:bookmarkEnd w:id="140"/>
      <w:bookmarkEnd w:id="141"/>
      <w:bookmarkEnd w:id="142"/>
      <w:bookmarkEnd w:id="143"/>
    </w:p>
    <w:p w14:paraId="64F13B26" w14:textId="77777777" w:rsidR="00A668E4" w:rsidRPr="00521672" w:rsidRDefault="00A668E4" w:rsidP="00451B94">
      <w:pPr>
        <w:pStyle w:val="TF-TEXTO"/>
      </w:pPr>
      <w:r w:rsidRPr="00521672">
        <w:t>O modelo proposto deve:</w:t>
      </w:r>
    </w:p>
    <w:p w14:paraId="49FC0BBC" w14:textId="7AC7390E" w:rsidR="00A668E4" w:rsidRPr="00521672" w:rsidRDefault="00A668E4" w:rsidP="00A668E4">
      <w:pPr>
        <w:pStyle w:val="TF-TEXTO"/>
        <w:numPr>
          <w:ilvl w:val="0"/>
          <w:numId w:val="26"/>
        </w:numPr>
      </w:pPr>
      <w:commentRangeStart w:id="158"/>
      <w:r w:rsidRPr="00521672">
        <w:t>permitir ao usu</w:t>
      </w:r>
      <w:r w:rsidR="00DE3D2B" w:rsidRPr="00521672">
        <w:t>á</w:t>
      </w:r>
      <w:r w:rsidRPr="00521672">
        <w:t xml:space="preserve">rio </w:t>
      </w:r>
      <w:commentRangeEnd w:id="158"/>
      <w:r w:rsidR="000F7233">
        <w:rPr>
          <w:rStyle w:val="Refdecomentrio"/>
        </w:rPr>
        <w:commentReference w:id="158"/>
      </w:r>
      <w:r w:rsidRPr="00521672">
        <w:t xml:space="preserve">informar a profundidade de uma </w:t>
      </w:r>
      <w:r w:rsidR="00DE3D2B" w:rsidRPr="00521672">
        <w:t>á</w:t>
      </w:r>
      <w:r w:rsidRPr="00521672">
        <w:t>rvore de comunidades hier</w:t>
      </w:r>
      <w:r w:rsidR="00DE3D2B" w:rsidRPr="00521672">
        <w:t>á</w:t>
      </w:r>
      <w:r w:rsidRPr="00521672">
        <w:t>rquicas e a probabilidade de superposi</w:t>
      </w:r>
      <w:r w:rsidR="00DE3D2B" w:rsidRPr="00521672">
        <w:t>çã</w:t>
      </w:r>
      <w:r w:rsidRPr="00521672">
        <w:t>o de comunidades de um mesmo n</w:t>
      </w:r>
      <w:r w:rsidR="00DE3D2B" w:rsidRPr="00521672">
        <w:t>í</w:t>
      </w:r>
      <w:r w:rsidRPr="00521672">
        <w:t xml:space="preserve">vel (Requisito Funcional – RF); </w:t>
      </w:r>
    </w:p>
    <w:p w14:paraId="7A0F7206" w14:textId="58D4F7E6" w:rsidR="00A668E4" w:rsidRPr="00521672" w:rsidRDefault="00A668E4" w:rsidP="00A668E4">
      <w:pPr>
        <w:pStyle w:val="TF-TEXTO"/>
        <w:numPr>
          <w:ilvl w:val="0"/>
          <w:numId w:val="26"/>
        </w:numPr>
      </w:pPr>
      <w:r w:rsidRPr="00521672">
        <w:t>construir grafos n</w:t>
      </w:r>
      <w:r w:rsidR="00DE3D2B" w:rsidRPr="00521672">
        <w:t>ã</w:t>
      </w:r>
      <w:r w:rsidRPr="00521672">
        <w:t>o direcionados, sem pesos (RF);</w:t>
      </w:r>
    </w:p>
    <w:p w14:paraId="08B26C9F" w14:textId="7E02D343" w:rsidR="00A668E4" w:rsidRPr="00521672" w:rsidRDefault="00A668E4" w:rsidP="00A668E4">
      <w:pPr>
        <w:pStyle w:val="TF-TEXTO"/>
        <w:numPr>
          <w:ilvl w:val="0"/>
          <w:numId w:val="26"/>
        </w:numPr>
      </w:pPr>
      <w:r w:rsidRPr="00521672">
        <w:t>gerar e identificar os membros de comunidades identificadas (etiquetando os v</w:t>
      </w:r>
      <w:r w:rsidR="00DE3D2B" w:rsidRPr="00521672">
        <w:t>é</w:t>
      </w:r>
      <w:r w:rsidRPr="00521672">
        <w:t>rtices) (RF);</w:t>
      </w:r>
    </w:p>
    <w:p w14:paraId="52224F7C" w14:textId="77777777" w:rsidR="00A668E4" w:rsidRPr="00521672" w:rsidRDefault="00A668E4" w:rsidP="00A668E4">
      <w:pPr>
        <w:pStyle w:val="TF-TEXTO"/>
        <w:numPr>
          <w:ilvl w:val="0"/>
          <w:numId w:val="26"/>
        </w:numPr>
      </w:pPr>
      <w:r w:rsidRPr="00521672">
        <w:t>gerar as comunidades com a propriedade de homofilia (RF);</w:t>
      </w:r>
    </w:p>
    <w:p w14:paraId="65D0C8CE" w14:textId="14C5444B" w:rsidR="00A668E4" w:rsidRPr="00521672" w:rsidRDefault="00A668E4" w:rsidP="00A668E4">
      <w:pPr>
        <w:pStyle w:val="TF-TEXTO"/>
        <w:numPr>
          <w:ilvl w:val="0"/>
          <w:numId w:val="26"/>
        </w:numPr>
      </w:pPr>
      <w:r w:rsidRPr="00521672">
        <w:t>possibilitar a ocorr</w:t>
      </w:r>
      <w:r w:rsidR="00F56FAA" w:rsidRPr="00521672">
        <w:t>ê</w:t>
      </w:r>
      <w:r w:rsidRPr="00521672">
        <w:t>ncia de comunidades com a propriedade de superposi</w:t>
      </w:r>
      <w:r w:rsidR="00DE3D2B" w:rsidRPr="00521672">
        <w:t>çã</w:t>
      </w:r>
      <w:r w:rsidRPr="00521672">
        <w:t>o e hierarquia (RF);</w:t>
      </w:r>
    </w:p>
    <w:p w14:paraId="3B6D33E7" w14:textId="77777777" w:rsidR="00A668E4" w:rsidRPr="00521672" w:rsidRDefault="00A668E4" w:rsidP="00A668E4">
      <w:pPr>
        <w:pStyle w:val="TF-TEXTO"/>
        <w:numPr>
          <w:ilvl w:val="0"/>
          <w:numId w:val="26"/>
        </w:numPr>
      </w:pPr>
      <w:r w:rsidRPr="00521672">
        <w:t>produzir grafo sendo livres de escala e mundo pequeno (RF);</w:t>
      </w:r>
    </w:p>
    <w:p w14:paraId="1144B2B6" w14:textId="09B12701" w:rsidR="00A668E4" w:rsidRPr="00521672" w:rsidRDefault="00A668E4" w:rsidP="00A668E4">
      <w:pPr>
        <w:pStyle w:val="TF-TEXTO"/>
        <w:numPr>
          <w:ilvl w:val="0"/>
          <w:numId w:val="26"/>
        </w:numPr>
      </w:pPr>
      <w:r w:rsidRPr="00521672">
        <w:t>ter os processos computacionalmente mais intensos paraleliz</w:t>
      </w:r>
      <w:r w:rsidR="00DE3D2B" w:rsidRPr="00521672">
        <w:t>á</w:t>
      </w:r>
      <w:r w:rsidRPr="00521672">
        <w:t>veis (Requisito N</w:t>
      </w:r>
      <w:r w:rsidR="00DE3D2B" w:rsidRPr="00521672">
        <w:t>ã</w:t>
      </w:r>
      <w:r w:rsidRPr="00521672">
        <w:t>o Funcional – RNF);</w:t>
      </w:r>
    </w:p>
    <w:p w14:paraId="1A41784B" w14:textId="2AD54742" w:rsidR="00451B94" w:rsidRPr="00521672" w:rsidRDefault="00A668E4" w:rsidP="00A668E4">
      <w:pPr>
        <w:pStyle w:val="TF-TEXTO"/>
        <w:numPr>
          <w:ilvl w:val="0"/>
          <w:numId w:val="26"/>
        </w:numPr>
      </w:pPr>
      <w:r w:rsidRPr="00521672">
        <w:t>ser implementado utilizando a linguagem de programa</w:t>
      </w:r>
      <w:r w:rsidR="00DE3D2B" w:rsidRPr="00521672">
        <w:t>çã</w:t>
      </w:r>
      <w:r w:rsidRPr="00521672">
        <w:t xml:space="preserve">o </w:t>
      </w:r>
      <w:ins w:id="159" w:author="Andreza Sartori" w:date="2021-05-04T16:44:00Z">
        <w:r w:rsidR="00BA5E4E">
          <w:t>P</w:t>
        </w:r>
      </w:ins>
      <w:del w:id="160" w:author="Andreza Sartori" w:date="2021-05-04T16:44:00Z">
        <w:r w:rsidRPr="00521672" w:rsidDel="00BA5E4E">
          <w:delText>p</w:delText>
        </w:r>
      </w:del>
      <w:r w:rsidRPr="00521672">
        <w:t>ython (RNF).</w:t>
      </w:r>
    </w:p>
    <w:p w14:paraId="5CB0A412" w14:textId="77777777" w:rsidR="00451B94" w:rsidRPr="00521672" w:rsidRDefault="00451B94" w:rsidP="00E638A0">
      <w:pPr>
        <w:pStyle w:val="Ttulo2"/>
      </w:pPr>
      <w:r w:rsidRPr="00521672">
        <w:t>METODOLOGIA</w:t>
      </w:r>
    </w:p>
    <w:p w14:paraId="5307E446" w14:textId="37314F76" w:rsidR="00A668E4" w:rsidRPr="00521672" w:rsidRDefault="00A668E4" w:rsidP="00A668E4">
      <w:pPr>
        <w:pStyle w:val="TF-TEXTO"/>
        <w:numPr>
          <w:ilvl w:val="0"/>
          <w:numId w:val="27"/>
        </w:numPr>
      </w:pPr>
      <w:r w:rsidRPr="00521672">
        <w:t>revis</w:t>
      </w:r>
      <w:r w:rsidR="00DE3D2B" w:rsidRPr="00521672">
        <w:t>ã</w:t>
      </w:r>
      <w:r w:rsidRPr="00521672">
        <w:t>o bibliogr</w:t>
      </w:r>
      <w:r w:rsidR="00DE3D2B" w:rsidRPr="00521672">
        <w:t>á</w:t>
      </w:r>
      <w:r w:rsidRPr="00521672">
        <w:t xml:space="preserve">fica: </w:t>
      </w:r>
      <w:r w:rsidR="0035369B" w:rsidRPr="00521672">
        <w:t>i</w:t>
      </w:r>
      <w:r w:rsidRPr="00521672">
        <w:t>dentificar fontes bibliogr</w:t>
      </w:r>
      <w:r w:rsidR="00DE3D2B" w:rsidRPr="00521672">
        <w:t>á</w:t>
      </w:r>
      <w:r w:rsidRPr="00521672">
        <w:t>ficas com rela</w:t>
      </w:r>
      <w:r w:rsidR="00DE3D2B" w:rsidRPr="00521672">
        <w:t>çã</w:t>
      </w:r>
      <w:r w:rsidRPr="00521672">
        <w:t xml:space="preserve">o </w:t>
      </w:r>
      <w:r w:rsidR="00BA69CA" w:rsidRPr="00521672">
        <w:t>a</w:t>
      </w:r>
      <w:r w:rsidRPr="00521672">
        <w:t xml:space="preserve"> redes complexas, detec</w:t>
      </w:r>
      <w:r w:rsidR="00DE3D2B" w:rsidRPr="00521672">
        <w:t>çã</w:t>
      </w:r>
      <w:r w:rsidRPr="00521672">
        <w:t>o de comunidades e gera</w:t>
      </w:r>
      <w:r w:rsidR="00DE3D2B" w:rsidRPr="00521672">
        <w:t>çã</w:t>
      </w:r>
      <w:r w:rsidRPr="00521672">
        <w:t>o de redes com comunidades e trabalhos correlatos;</w:t>
      </w:r>
    </w:p>
    <w:p w14:paraId="613F26E2" w14:textId="50808406" w:rsidR="00A668E4" w:rsidRDefault="00A668E4" w:rsidP="00A668E4">
      <w:pPr>
        <w:pStyle w:val="TF-TEXTO"/>
        <w:numPr>
          <w:ilvl w:val="0"/>
          <w:numId w:val="27"/>
        </w:numPr>
        <w:rPr>
          <w:ins w:id="161" w:author="Andreza Sartori" w:date="2021-05-04T16:51:00Z"/>
        </w:rPr>
      </w:pPr>
      <w:r w:rsidRPr="00521672">
        <w:t>defini</w:t>
      </w:r>
      <w:r w:rsidR="00DE3D2B" w:rsidRPr="00521672">
        <w:t>çã</w:t>
      </w:r>
      <w:r w:rsidRPr="00521672">
        <w:t>o de ferramentas para modelagem e valida</w:t>
      </w:r>
      <w:r w:rsidR="00DE3D2B" w:rsidRPr="00521672">
        <w:t>çã</w:t>
      </w:r>
      <w:r w:rsidRPr="00521672">
        <w:t xml:space="preserve">o: </w:t>
      </w:r>
      <w:r w:rsidR="00BA69CA" w:rsidRPr="00521672">
        <w:t>i</w:t>
      </w:r>
      <w:r w:rsidRPr="00521672">
        <w:t xml:space="preserve">dentificar as ferramentas a serem utilizadas </w:t>
      </w:r>
      <w:commentRangeStart w:id="162"/>
      <w:r w:rsidRPr="00521672">
        <w:t>para valida</w:t>
      </w:r>
      <w:r w:rsidR="00DE3D2B" w:rsidRPr="00521672">
        <w:t>çã</w:t>
      </w:r>
      <w:r w:rsidRPr="00521672">
        <w:t xml:space="preserve">o de que </w:t>
      </w:r>
      <w:proofErr w:type="gramStart"/>
      <w:r w:rsidRPr="00521672">
        <w:t>as comunidades superpostas e hier</w:t>
      </w:r>
      <w:r w:rsidR="00DE3D2B" w:rsidRPr="00521672">
        <w:t>á</w:t>
      </w:r>
      <w:r w:rsidRPr="00521672">
        <w:t>rquicas mant</w:t>
      </w:r>
      <w:r w:rsidR="00DE3D2B" w:rsidRPr="00521672">
        <w:t>é</w:t>
      </w:r>
      <w:r w:rsidRPr="00521672">
        <w:t>m</w:t>
      </w:r>
      <w:proofErr w:type="gramEnd"/>
      <w:r w:rsidRPr="00521672">
        <w:t xml:space="preserve"> </w:t>
      </w:r>
      <w:commentRangeEnd w:id="162"/>
      <w:r w:rsidR="00F142B5">
        <w:rPr>
          <w:rStyle w:val="Refdecomentrio"/>
        </w:rPr>
        <w:commentReference w:id="162"/>
      </w:r>
      <w:r w:rsidRPr="00521672">
        <w:t>uma estrutura consistente;</w:t>
      </w:r>
    </w:p>
    <w:p w14:paraId="6D55BA29" w14:textId="366C7317" w:rsidR="00240E36" w:rsidRPr="00521672" w:rsidRDefault="00240E36" w:rsidP="00A668E4">
      <w:pPr>
        <w:pStyle w:val="TF-TEXTO"/>
        <w:numPr>
          <w:ilvl w:val="0"/>
          <w:numId w:val="27"/>
        </w:numPr>
      </w:pPr>
      <w:ins w:id="163" w:author="Andreza Sartori" w:date="2021-05-04T16:51:00Z">
        <w:r>
          <w:t>requisitos?</w:t>
        </w:r>
      </w:ins>
    </w:p>
    <w:p w14:paraId="7DD2F21E" w14:textId="79C22599" w:rsidR="00A668E4" w:rsidRPr="00521672" w:rsidRDefault="00A668E4" w:rsidP="00A668E4">
      <w:pPr>
        <w:pStyle w:val="TF-TEXTO"/>
        <w:numPr>
          <w:ilvl w:val="0"/>
          <w:numId w:val="27"/>
        </w:numPr>
      </w:pPr>
      <w:r w:rsidRPr="00521672">
        <w:t>proposi</w:t>
      </w:r>
      <w:r w:rsidR="00DE3D2B" w:rsidRPr="00521672">
        <w:t>çã</w:t>
      </w:r>
      <w:r w:rsidRPr="00521672">
        <w:t>o e implementa</w:t>
      </w:r>
      <w:r w:rsidR="00DE3D2B" w:rsidRPr="00521672">
        <w:t>çã</w:t>
      </w:r>
      <w:r w:rsidRPr="00521672">
        <w:t xml:space="preserve">o do modelo: </w:t>
      </w:r>
      <w:r w:rsidR="00BA69CA" w:rsidRPr="00521672">
        <w:t>i</w:t>
      </w:r>
      <w:r w:rsidRPr="00521672">
        <w:t>mplementar o modelo utilizando a linguagem de programa</w:t>
      </w:r>
      <w:r w:rsidR="00DE3D2B" w:rsidRPr="00521672">
        <w:t>çã</w:t>
      </w:r>
      <w:r w:rsidRPr="00521672">
        <w:t>o python, utilizando a biblioteca Networkx;</w:t>
      </w:r>
    </w:p>
    <w:p w14:paraId="67C11F75" w14:textId="57510951" w:rsidR="00A668E4" w:rsidRPr="00521672" w:rsidRDefault="00A668E4" w:rsidP="00A668E4">
      <w:pPr>
        <w:pStyle w:val="TF-TEXTO"/>
        <w:numPr>
          <w:ilvl w:val="0"/>
          <w:numId w:val="27"/>
        </w:numPr>
      </w:pPr>
      <w:r w:rsidRPr="00521672">
        <w:t>valida</w:t>
      </w:r>
      <w:r w:rsidR="00DE3D2B" w:rsidRPr="00521672">
        <w:t>çã</w:t>
      </w:r>
      <w:r w:rsidRPr="00521672">
        <w:t>o de caracter</w:t>
      </w:r>
      <w:r w:rsidR="00DE3D2B" w:rsidRPr="00521672">
        <w:t>í</w:t>
      </w:r>
      <w:r w:rsidRPr="00521672">
        <w:t xml:space="preserve">sticas estruturais da comunidade: </w:t>
      </w:r>
      <w:r w:rsidR="00BA69CA" w:rsidRPr="00521672">
        <w:t>v</w:t>
      </w:r>
      <w:r w:rsidRPr="00521672">
        <w:t>alidar com base no coeficiente de aglomera</w:t>
      </w:r>
      <w:r w:rsidR="00DE3D2B" w:rsidRPr="00521672">
        <w:t>çã</w:t>
      </w:r>
      <w:r w:rsidRPr="00521672">
        <w:t>o e na modularidade, comparando com outros algori</w:t>
      </w:r>
      <w:r w:rsidR="00EB6CD4" w:rsidRPr="00521672">
        <w:t>t</w:t>
      </w:r>
      <w:r w:rsidRPr="00521672">
        <w:t>mos que geram redes com comunidades;</w:t>
      </w:r>
    </w:p>
    <w:p w14:paraId="5D3FD824" w14:textId="0071D5A8" w:rsidR="00A668E4" w:rsidRPr="00521672" w:rsidRDefault="00A668E4" w:rsidP="00A668E4">
      <w:pPr>
        <w:pStyle w:val="TF-TEXTO"/>
        <w:numPr>
          <w:ilvl w:val="0"/>
          <w:numId w:val="27"/>
        </w:numPr>
      </w:pPr>
      <w:r w:rsidRPr="00521672">
        <w:t>valida</w:t>
      </w:r>
      <w:r w:rsidR="00DE3D2B" w:rsidRPr="00521672">
        <w:t>çã</w:t>
      </w:r>
      <w:r w:rsidRPr="00521672">
        <w:t>o de caracter</w:t>
      </w:r>
      <w:r w:rsidR="00DE3D2B" w:rsidRPr="00521672">
        <w:t>í</w:t>
      </w:r>
      <w:r w:rsidRPr="00521672">
        <w:t xml:space="preserve">sticas de valor da comunidade: </w:t>
      </w:r>
      <w:r w:rsidR="00461F6C" w:rsidRPr="00521672">
        <w:t>v</w:t>
      </w:r>
      <w:r w:rsidRPr="00521672">
        <w:t>alidar a homofilia comparando com outros algori</w:t>
      </w:r>
      <w:r w:rsidR="00EB6CD4" w:rsidRPr="00521672">
        <w:t>t</w:t>
      </w:r>
      <w:r w:rsidRPr="00521672">
        <w:t>mos que geram grafos com comunidades homof</w:t>
      </w:r>
      <w:r w:rsidR="00DE3D2B" w:rsidRPr="00521672">
        <w:t>í</w:t>
      </w:r>
      <w:r w:rsidRPr="00521672">
        <w:t>licas;</w:t>
      </w:r>
    </w:p>
    <w:p w14:paraId="1C7317C5" w14:textId="0ED66DFB" w:rsidR="00A668E4" w:rsidRPr="00521672" w:rsidRDefault="00A668E4" w:rsidP="00A668E4">
      <w:pPr>
        <w:pStyle w:val="TF-TEXTO"/>
        <w:numPr>
          <w:ilvl w:val="0"/>
          <w:numId w:val="27"/>
        </w:numPr>
      </w:pPr>
      <w:r w:rsidRPr="00521672">
        <w:t>valida</w:t>
      </w:r>
      <w:r w:rsidR="00DE3D2B" w:rsidRPr="00521672">
        <w:t>çã</w:t>
      </w:r>
      <w:r w:rsidRPr="00521672">
        <w:t>o das propriedades de mundo pequeno e de liberdade de escala: comparando com outros modelos que geram redes complexas onde essas qualidades s</w:t>
      </w:r>
      <w:r w:rsidR="00DE3D2B" w:rsidRPr="00521672">
        <w:t>ã</w:t>
      </w:r>
      <w:r w:rsidRPr="00521672">
        <w:t>o mantidas;</w:t>
      </w:r>
    </w:p>
    <w:p w14:paraId="5E55EDC1" w14:textId="307F88A3" w:rsidR="00A668E4" w:rsidRPr="00521672" w:rsidRDefault="00A668E4" w:rsidP="00A668E4">
      <w:pPr>
        <w:pStyle w:val="TF-TEXTO"/>
        <w:numPr>
          <w:ilvl w:val="0"/>
          <w:numId w:val="27"/>
        </w:numPr>
      </w:pPr>
      <w:r w:rsidRPr="00521672">
        <w:t>valida</w:t>
      </w:r>
      <w:r w:rsidR="00DE3D2B" w:rsidRPr="00521672">
        <w:t>çã</w:t>
      </w:r>
      <w:r w:rsidRPr="00521672">
        <w:t>o de que as comunidades que se superp</w:t>
      </w:r>
      <w:r w:rsidR="00DE3D2B" w:rsidRPr="00521672">
        <w:t>õ</w:t>
      </w:r>
      <w:r w:rsidRPr="00521672">
        <w:t>es e que tem estrutura hier</w:t>
      </w:r>
      <w:r w:rsidR="00DE3D2B" w:rsidRPr="00521672">
        <w:t>á</w:t>
      </w:r>
      <w:r w:rsidRPr="00521672">
        <w:t>rquica: com base nas ferramentas identificadas no item (b), verificar se essas comunidades mant</w:t>
      </w:r>
      <w:r w:rsidR="00DE3D2B" w:rsidRPr="00521672">
        <w:t>é</w:t>
      </w:r>
      <w:r w:rsidRPr="00521672">
        <w:t>m coer</w:t>
      </w:r>
      <w:r w:rsidR="00F56FAA" w:rsidRPr="00521672">
        <w:t>ê</w:t>
      </w:r>
      <w:r w:rsidRPr="00521672">
        <w:t>ncia interna;</w:t>
      </w:r>
    </w:p>
    <w:p w14:paraId="2D3BBC65" w14:textId="17211E03" w:rsidR="00A668E4" w:rsidRPr="00521672" w:rsidRDefault="00A668E4" w:rsidP="00A668E4">
      <w:pPr>
        <w:pStyle w:val="TF-TEXTO"/>
        <w:numPr>
          <w:ilvl w:val="0"/>
          <w:numId w:val="27"/>
        </w:numPr>
      </w:pPr>
      <w:r w:rsidRPr="00521672">
        <w:t>valida</w:t>
      </w:r>
      <w:r w:rsidR="00DE3D2B" w:rsidRPr="00521672">
        <w:t>çã</w:t>
      </w:r>
      <w:r w:rsidRPr="00521672">
        <w:t>o da sensibilidade dos par</w:t>
      </w:r>
      <w:r w:rsidR="00F56FAA" w:rsidRPr="00521672">
        <w:t>â</w:t>
      </w:r>
      <w:r w:rsidRPr="00521672">
        <w:t>metros na manipula</w:t>
      </w:r>
      <w:r w:rsidR="00DE3D2B" w:rsidRPr="00521672">
        <w:t>çã</w:t>
      </w:r>
      <w:r w:rsidRPr="00521672">
        <w:t>o das propriedades;</w:t>
      </w:r>
    </w:p>
    <w:p w14:paraId="7EB7B740" w14:textId="63EFC31A" w:rsidR="00451B94" w:rsidRPr="00521672" w:rsidRDefault="00A668E4" w:rsidP="00A668E4">
      <w:pPr>
        <w:pStyle w:val="TF-TEXTO"/>
        <w:numPr>
          <w:ilvl w:val="0"/>
          <w:numId w:val="27"/>
        </w:numPr>
      </w:pPr>
      <w:r w:rsidRPr="00521672">
        <w:t>valida</w:t>
      </w:r>
      <w:r w:rsidR="00DE3D2B" w:rsidRPr="00521672">
        <w:t>çã</w:t>
      </w:r>
      <w:r w:rsidRPr="00521672">
        <w:t>o da sensibilidade dos par</w:t>
      </w:r>
      <w:r w:rsidR="00F56FAA" w:rsidRPr="00521672">
        <w:t>â</w:t>
      </w:r>
      <w:r w:rsidRPr="00521672">
        <w:t>metros no desempenho em fun</w:t>
      </w:r>
      <w:r w:rsidR="00DE3D2B" w:rsidRPr="00521672">
        <w:t>çã</w:t>
      </w:r>
      <w:r w:rsidRPr="00521672">
        <w:t>o de tempo do modelo.</w:t>
      </w:r>
    </w:p>
    <w:p w14:paraId="68FE02CA" w14:textId="48DE5A18" w:rsidR="00451B94" w:rsidRPr="00521672" w:rsidRDefault="00451B94" w:rsidP="00451B94">
      <w:pPr>
        <w:pStyle w:val="TF-TEXTO"/>
      </w:pPr>
      <w:r w:rsidRPr="00521672">
        <w:t>As etapas serão realizadas nos períodos relacionados no</w:t>
      </w:r>
      <w:r w:rsidR="0071323B" w:rsidRPr="00521672">
        <w:t xml:space="preserve"> </w:t>
      </w:r>
      <w:r w:rsidR="0071323B" w:rsidRPr="00521672">
        <w:fldChar w:fldCharType="begin"/>
      </w:r>
      <w:r w:rsidR="0071323B" w:rsidRPr="00521672">
        <w:instrText xml:space="preserve"> REF _Ref69332019 \h </w:instrText>
      </w:r>
      <w:r w:rsidR="0071323B" w:rsidRPr="00521672">
        <w:fldChar w:fldCharType="separate"/>
      </w:r>
      <w:r w:rsidR="006A4D88" w:rsidRPr="00521672">
        <w:t xml:space="preserve">Quadro </w:t>
      </w:r>
      <w:r w:rsidR="006A4D88">
        <w:rPr>
          <w:noProof/>
        </w:rPr>
        <w:t>2</w:t>
      </w:r>
      <w:r w:rsidR="0071323B" w:rsidRPr="00521672">
        <w:fldChar w:fldCharType="end"/>
      </w:r>
      <w:r w:rsidRPr="00521672">
        <w:t>.</w:t>
      </w:r>
    </w:p>
    <w:p w14:paraId="73BDF8FD" w14:textId="445DDAC6" w:rsidR="00451B94" w:rsidRPr="00521672" w:rsidRDefault="0071323B" w:rsidP="0071323B">
      <w:pPr>
        <w:pStyle w:val="TF-LEGENDA"/>
      </w:pPr>
      <w:bookmarkStart w:id="164" w:name="_Ref69332019"/>
      <w:r w:rsidRPr="00521672">
        <w:t xml:space="preserve">Quadro </w:t>
      </w:r>
      <w:fldSimple w:instr=" SEQ Quadro \* ARABIC ">
        <w:r w:rsidR="006A4D88">
          <w:rPr>
            <w:noProof/>
          </w:rPr>
          <w:t>2</w:t>
        </w:r>
      </w:fldSimple>
      <w:bookmarkEnd w:id="164"/>
      <w:r w:rsidRPr="00521672">
        <w:t xml:space="preserve"> </w:t>
      </w:r>
      <w:r w:rsidR="00AE345D" w:rsidRPr="00521672">
        <w:t>–</w:t>
      </w:r>
      <w:r w:rsidR="00451B94" w:rsidRPr="00521672">
        <w:t xml:space="preserve"> Cronograma</w:t>
      </w:r>
      <w:r w:rsidR="00AE345D" w:rsidRPr="00521672">
        <w:t xml:space="preserve"> de atividades a serem realizadas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521672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521672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670EA729" w:rsidR="00451B94" w:rsidRPr="00521672" w:rsidRDefault="00DE3D2B" w:rsidP="00470C41">
            <w:pPr>
              <w:pStyle w:val="TF-TEXTOQUADROCentralizado"/>
            </w:pPr>
            <w:r w:rsidRPr="00521672">
              <w:t>2022</w:t>
            </w:r>
          </w:p>
        </w:tc>
      </w:tr>
      <w:tr w:rsidR="00451B94" w:rsidRPr="00521672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521672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14F6E1C9" w:rsidR="00451B94" w:rsidRPr="00521672" w:rsidRDefault="00AE345D" w:rsidP="00470C41">
            <w:pPr>
              <w:pStyle w:val="TF-TEXTOQUADROCentralizado"/>
            </w:pPr>
            <w:r w:rsidRPr="00521672">
              <w:t>fev</w:t>
            </w:r>
            <w:r w:rsidR="00DE3D2B" w:rsidRPr="00521672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68CB0965" w:rsidR="00451B94" w:rsidRPr="00521672" w:rsidRDefault="00AE345D" w:rsidP="00470C41">
            <w:pPr>
              <w:pStyle w:val="TF-TEXTOQUADROCentralizado"/>
            </w:pPr>
            <w:r w:rsidRPr="00521672">
              <w:t>mar</w:t>
            </w:r>
            <w:r w:rsidR="00DE3D2B" w:rsidRPr="00521672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5D3BEE43" w:rsidR="00451B94" w:rsidRPr="00521672" w:rsidRDefault="00AE345D" w:rsidP="00470C41">
            <w:pPr>
              <w:pStyle w:val="TF-TEXTOQUADROCentralizado"/>
            </w:pPr>
            <w:r w:rsidRPr="00521672">
              <w:t>abr</w:t>
            </w:r>
            <w:r w:rsidR="00DE3D2B" w:rsidRPr="00521672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32DEBEB4" w:rsidR="00451B94" w:rsidRPr="00521672" w:rsidRDefault="00AE345D" w:rsidP="00470C41">
            <w:pPr>
              <w:pStyle w:val="TF-TEXTOQUADROCentralizado"/>
            </w:pPr>
            <w:r w:rsidRPr="00521672"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61222398" w:rsidR="00451B94" w:rsidRPr="00521672" w:rsidRDefault="00AE345D" w:rsidP="00470C41">
            <w:pPr>
              <w:pStyle w:val="TF-TEXTOQUADROCentralizado"/>
            </w:pPr>
            <w:r w:rsidRPr="00521672">
              <w:t>jun</w:t>
            </w:r>
            <w:r w:rsidR="00DE3D2B" w:rsidRPr="00521672">
              <w:t>.</w:t>
            </w:r>
          </w:p>
        </w:tc>
      </w:tr>
      <w:tr w:rsidR="00451B94" w:rsidRPr="00521672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521672" w:rsidRDefault="00451B94" w:rsidP="00470C41">
            <w:pPr>
              <w:pStyle w:val="TF-TEXTOQUADRO"/>
            </w:pPr>
            <w:r w:rsidRPr="00521672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521672" w:rsidRDefault="00451B94" w:rsidP="00470C41">
            <w:pPr>
              <w:pStyle w:val="TF-TEXTOQUADROCentralizado"/>
            </w:pPr>
            <w:r w:rsidRPr="00521672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521672" w:rsidRDefault="00451B94" w:rsidP="00470C41">
            <w:pPr>
              <w:pStyle w:val="TF-TEXTOQUADROCentralizado"/>
            </w:pPr>
            <w:r w:rsidRPr="00521672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521672" w:rsidRDefault="00451B94" w:rsidP="00470C41">
            <w:pPr>
              <w:pStyle w:val="TF-TEXTOQUADROCentralizado"/>
            </w:pPr>
            <w:r w:rsidRPr="00521672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521672" w:rsidRDefault="00451B94" w:rsidP="00470C41">
            <w:pPr>
              <w:pStyle w:val="TF-TEXTOQUADROCentralizado"/>
            </w:pPr>
            <w:r w:rsidRPr="00521672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521672" w:rsidRDefault="00451B94" w:rsidP="00470C41">
            <w:pPr>
              <w:pStyle w:val="TF-TEXTOQUADROCentralizado"/>
            </w:pPr>
            <w:r w:rsidRPr="00521672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521672" w:rsidRDefault="00451B94" w:rsidP="00470C41">
            <w:pPr>
              <w:pStyle w:val="TF-TEXTOQUADROCentralizado"/>
            </w:pPr>
            <w:r w:rsidRPr="00521672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521672" w:rsidRDefault="00451B94" w:rsidP="00470C41">
            <w:pPr>
              <w:pStyle w:val="TF-TEXTOQUADROCentralizado"/>
            </w:pPr>
            <w:r w:rsidRPr="00521672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521672" w:rsidRDefault="00451B94" w:rsidP="00470C41">
            <w:pPr>
              <w:pStyle w:val="TF-TEXTOQUADROCentralizado"/>
            </w:pPr>
            <w:r w:rsidRPr="00521672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521672" w:rsidRDefault="00451B94" w:rsidP="00470C41">
            <w:pPr>
              <w:pStyle w:val="TF-TEXTOQUADROCentralizado"/>
            </w:pPr>
            <w:r w:rsidRPr="00521672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521672" w:rsidRDefault="00451B94" w:rsidP="00470C41">
            <w:pPr>
              <w:pStyle w:val="TF-TEXTOQUADROCentralizado"/>
            </w:pPr>
            <w:r w:rsidRPr="00521672">
              <w:t>2</w:t>
            </w:r>
          </w:p>
        </w:tc>
      </w:tr>
      <w:tr w:rsidR="00451B94" w:rsidRPr="00521672" w14:paraId="76EB4853" w14:textId="77777777" w:rsidTr="001C1CC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63E2A965" w:rsidR="00451B94" w:rsidRPr="00521672" w:rsidRDefault="00AE345D" w:rsidP="00470C41">
            <w:pPr>
              <w:pStyle w:val="TF-TEXTOQUADRO"/>
              <w:rPr>
                <w:bCs/>
              </w:rPr>
            </w:pPr>
            <w:r w:rsidRPr="00521672">
              <w:t>r</w:t>
            </w:r>
            <w:r w:rsidR="00DE3D2B" w:rsidRPr="00521672">
              <w:t>evisão bibliográfica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661DE114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4FCC6FE" w14:textId="46A17571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521672" w:rsidRDefault="00451B94" w:rsidP="00470C41">
            <w:pPr>
              <w:pStyle w:val="TF-TEXTOQUADROCentralizado"/>
            </w:pPr>
          </w:p>
        </w:tc>
      </w:tr>
      <w:tr w:rsidR="00451B94" w:rsidRPr="00521672" w14:paraId="24B8EFA0" w14:textId="77777777" w:rsidTr="001C1CC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69C5CB80" w:rsidR="00451B94" w:rsidRPr="00521672" w:rsidRDefault="001C1CCC" w:rsidP="00470C41">
            <w:pPr>
              <w:pStyle w:val="TF-TEXTOQUADRO"/>
            </w:pPr>
            <w:r w:rsidRPr="00521672">
              <w:t>d</w:t>
            </w:r>
            <w:r w:rsidR="00DE3D2B" w:rsidRPr="00521672">
              <w:t>efinição de ferramentas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86FC497" w14:textId="3B233F8D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521672" w:rsidRDefault="00451B94" w:rsidP="00470C41">
            <w:pPr>
              <w:pStyle w:val="TF-TEXTOQUADROCentralizado"/>
            </w:pPr>
          </w:p>
        </w:tc>
      </w:tr>
      <w:tr w:rsidR="00451B94" w:rsidRPr="00521672" w14:paraId="59D76CA5" w14:textId="77777777" w:rsidTr="001C1CC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3FDE7D5B" w:rsidR="00451B94" w:rsidRPr="00521672" w:rsidRDefault="001C1CCC" w:rsidP="00470C41">
            <w:pPr>
              <w:pStyle w:val="TF-TEXTOQUADRO"/>
            </w:pPr>
            <w:r w:rsidRPr="00521672">
              <w:t>p</w:t>
            </w:r>
            <w:r w:rsidR="00DE3D2B" w:rsidRPr="00521672">
              <w:t>roposição e implementação do modelo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02F2774" w14:textId="1D066B74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C095452" w14:textId="1DC80221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CF4BD10" w14:textId="351FBDFA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405B840" w14:textId="1D287BBD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A7A33E3" w14:textId="16AA4512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D254DA1" w14:textId="5F609112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B1FDBDF" w14:textId="753DCFFA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042F7AB" w14:textId="5249D359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521672" w:rsidRDefault="00451B94" w:rsidP="00470C41">
            <w:pPr>
              <w:pStyle w:val="TF-TEXTOQUADROCentralizado"/>
            </w:pPr>
          </w:p>
        </w:tc>
      </w:tr>
      <w:tr w:rsidR="00451B94" w:rsidRPr="00521672" w14:paraId="02622124" w14:textId="77777777" w:rsidTr="001C1CC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333535B4" w:rsidR="00451B94" w:rsidRPr="00521672" w:rsidRDefault="001C1CCC" w:rsidP="00470C41">
            <w:pPr>
              <w:pStyle w:val="TF-TEXTOQUADRO"/>
            </w:pPr>
            <w:r w:rsidRPr="00521672">
              <w:t>v</w:t>
            </w:r>
            <w:r w:rsidR="00DE3D2B" w:rsidRPr="00521672">
              <w:t>alidação de características estruturais da comunidad</w:t>
            </w:r>
            <w:r w:rsidRPr="00521672">
              <w:t>e</w:t>
            </w:r>
          </w:p>
        </w:tc>
        <w:tc>
          <w:tcPr>
            <w:tcW w:w="273" w:type="dxa"/>
          </w:tcPr>
          <w:p w14:paraId="35FE6C42" w14:textId="77777777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FE1E546" w14:textId="4D1B8AD0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575B0" w14:textId="1A551536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20B0D0" w14:textId="77777777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12BE72A" w14:textId="77777777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C501AAA" w14:textId="77777777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81BAE85" w14:textId="77777777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451B94" w:rsidRPr="00521672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521672" w:rsidRDefault="00451B94" w:rsidP="00470C41">
            <w:pPr>
              <w:pStyle w:val="TF-TEXTOQUADROCentralizado"/>
            </w:pPr>
          </w:p>
        </w:tc>
      </w:tr>
      <w:tr w:rsidR="00DE3D2B" w:rsidRPr="00521672" w14:paraId="26853333" w14:textId="77777777" w:rsidTr="001C1CC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5644CF7" w14:textId="46166D18" w:rsidR="00DE3D2B" w:rsidRPr="00521672" w:rsidRDefault="001C1CCC" w:rsidP="00470C41">
            <w:pPr>
              <w:pStyle w:val="TF-TEXTOQUADRO"/>
            </w:pPr>
            <w:r w:rsidRPr="00521672">
              <w:t>v</w:t>
            </w:r>
            <w:r w:rsidR="00DE3D2B" w:rsidRPr="00521672">
              <w:t>alidação de características de valor da comunidade</w:t>
            </w:r>
          </w:p>
        </w:tc>
        <w:tc>
          <w:tcPr>
            <w:tcW w:w="273" w:type="dxa"/>
          </w:tcPr>
          <w:p w14:paraId="73E94F3B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89190C7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36C165B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4A288C2" w14:textId="34A9315E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A65634E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E9F5F3C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315479B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268D1BD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A42FD9F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708C547" w14:textId="77777777" w:rsidR="00DE3D2B" w:rsidRPr="00521672" w:rsidRDefault="00DE3D2B" w:rsidP="00470C41">
            <w:pPr>
              <w:pStyle w:val="TF-TEXTOQUADROCentralizado"/>
            </w:pPr>
          </w:p>
        </w:tc>
      </w:tr>
      <w:tr w:rsidR="00DE3D2B" w:rsidRPr="00521672" w14:paraId="7A695B2B" w14:textId="77777777" w:rsidTr="001C1CC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2D67935" w14:textId="478CDC1B" w:rsidR="00DE3D2B" w:rsidRPr="00521672" w:rsidRDefault="001C1CCC" w:rsidP="00470C41">
            <w:pPr>
              <w:pStyle w:val="TF-TEXTOQUADRO"/>
            </w:pPr>
            <w:r w:rsidRPr="00521672">
              <w:t>v</w:t>
            </w:r>
            <w:r w:rsidR="00DE3D2B" w:rsidRPr="00521672">
              <w:t>alidação das propriedades de mundo pequeno e de liberdade de escala</w:t>
            </w:r>
          </w:p>
        </w:tc>
        <w:tc>
          <w:tcPr>
            <w:tcW w:w="273" w:type="dxa"/>
          </w:tcPr>
          <w:p w14:paraId="38F4BD06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0044FB2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0722233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596E3C2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8AC4C29" w14:textId="59D7BAE3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4F2B40F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DF28442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BC8A586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B8305D0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C82A10E" w14:textId="77777777" w:rsidR="00DE3D2B" w:rsidRPr="00521672" w:rsidRDefault="00DE3D2B" w:rsidP="00470C41">
            <w:pPr>
              <w:pStyle w:val="TF-TEXTOQUADROCentralizado"/>
            </w:pPr>
          </w:p>
        </w:tc>
      </w:tr>
      <w:tr w:rsidR="00DE3D2B" w:rsidRPr="00521672" w14:paraId="6836A6B2" w14:textId="77777777" w:rsidTr="001C1CC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0FDECE5" w14:textId="450EBF2A" w:rsidR="00DE3D2B" w:rsidRPr="00521672" w:rsidRDefault="001C1CCC" w:rsidP="00470C41">
            <w:pPr>
              <w:pStyle w:val="TF-TEXTOQUADRO"/>
            </w:pPr>
            <w:r w:rsidRPr="00521672">
              <w:t>v</w:t>
            </w:r>
            <w:r w:rsidR="00DE3D2B" w:rsidRPr="00521672">
              <w:t>alidação de que as comunidades que se superpões e que tem estrutura hierárquica</w:t>
            </w:r>
          </w:p>
        </w:tc>
        <w:tc>
          <w:tcPr>
            <w:tcW w:w="273" w:type="dxa"/>
          </w:tcPr>
          <w:p w14:paraId="2875B1E8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636EB45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ECA12D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7F01B1B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14CB9E6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7844CEC" w14:textId="08CE2395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987E58F" w14:textId="44298B34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D7E6CA6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61B0401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5758330" w14:textId="77777777" w:rsidR="00DE3D2B" w:rsidRPr="00521672" w:rsidRDefault="00DE3D2B" w:rsidP="00470C41">
            <w:pPr>
              <w:pStyle w:val="TF-TEXTOQUADROCentralizado"/>
            </w:pPr>
          </w:p>
        </w:tc>
      </w:tr>
      <w:tr w:rsidR="00DE3D2B" w:rsidRPr="00521672" w14:paraId="14F795D9" w14:textId="77777777" w:rsidTr="001C1CC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0A465A2" w14:textId="62962CB9" w:rsidR="00DE3D2B" w:rsidRPr="00521672" w:rsidRDefault="001C1CCC" w:rsidP="00470C41">
            <w:pPr>
              <w:pStyle w:val="TF-TEXTOQUADRO"/>
            </w:pPr>
            <w:r w:rsidRPr="00521672">
              <w:t>v</w:t>
            </w:r>
            <w:r w:rsidR="00DE3D2B" w:rsidRPr="00521672">
              <w:t>alidação da sensibilidade dos par</w:t>
            </w:r>
            <w:r w:rsidR="00F56FAA" w:rsidRPr="00521672">
              <w:t>â</w:t>
            </w:r>
            <w:r w:rsidR="00DE3D2B" w:rsidRPr="00521672">
              <w:t>metros na manipulação das propriedades</w:t>
            </w:r>
          </w:p>
        </w:tc>
        <w:tc>
          <w:tcPr>
            <w:tcW w:w="273" w:type="dxa"/>
          </w:tcPr>
          <w:p w14:paraId="4DDBD237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51C6412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D37C315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43CD7A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72E9AC8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1F4E636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B3093B0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19E9A42" w14:textId="6307D5EA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C90AF37" w14:textId="6737CEDD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59EB7A1" w14:textId="77777777" w:rsidR="00DE3D2B" w:rsidRPr="00521672" w:rsidRDefault="00DE3D2B" w:rsidP="00470C41">
            <w:pPr>
              <w:pStyle w:val="TF-TEXTOQUADROCentralizado"/>
            </w:pPr>
          </w:p>
        </w:tc>
      </w:tr>
      <w:tr w:rsidR="00DE3D2B" w:rsidRPr="00521672" w14:paraId="6FF8015E" w14:textId="77777777" w:rsidTr="001C1CCC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7415399B" w14:textId="1DB13B1B" w:rsidR="00DE3D2B" w:rsidRPr="00521672" w:rsidRDefault="001C1CCC" w:rsidP="00470C41">
            <w:pPr>
              <w:pStyle w:val="TF-TEXTOQUADRO"/>
            </w:pPr>
            <w:r w:rsidRPr="00521672">
              <w:t>v</w:t>
            </w:r>
            <w:r w:rsidR="00DE3D2B" w:rsidRPr="00521672">
              <w:t>alidação da sensibilidade dos par</w:t>
            </w:r>
            <w:r w:rsidR="00F56FAA" w:rsidRPr="00521672">
              <w:t>â</w:t>
            </w:r>
            <w:r w:rsidR="00DE3D2B" w:rsidRPr="00521672">
              <w:t>metros no desempenho em função de tempo do modelo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D4FE58B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25F79D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990E17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BE49D8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3B3DF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5B821AB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F064AD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8532C97" w14:textId="77777777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9E2A4B4" w14:textId="109E08A2" w:rsidR="00DE3D2B" w:rsidRPr="00521672" w:rsidRDefault="00DE3D2B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6D54D00" w14:textId="3EA665D9" w:rsidR="00DE3D2B" w:rsidRPr="00521672" w:rsidRDefault="00DE3D2B" w:rsidP="00470C41">
            <w:pPr>
              <w:pStyle w:val="TF-TEXTOQUADROCentralizado"/>
            </w:pPr>
          </w:p>
        </w:tc>
      </w:tr>
    </w:tbl>
    <w:p w14:paraId="099E11F6" w14:textId="77777777" w:rsidR="00FC4A9F" w:rsidRPr="00521672" w:rsidRDefault="00FC4A9F" w:rsidP="00FC4A9F">
      <w:pPr>
        <w:pStyle w:val="TF-FONTE"/>
      </w:pPr>
      <w:r w:rsidRPr="00521672">
        <w:t>Fonte: elaborado pelo autor.</w:t>
      </w:r>
    </w:p>
    <w:p w14:paraId="1023C079" w14:textId="77777777" w:rsidR="00A307C7" w:rsidRPr="00521672" w:rsidRDefault="0037046F" w:rsidP="00424AD5">
      <w:pPr>
        <w:pStyle w:val="Ttulo1"/>
      </w:pPr>
      <w:r w:rsidRPr="00521672">
        <w:lastRenderedPageBreak/>
        <w:t>REVISÃO BIBLIOGRÁFICA</w:t>
      </w:r>
    </w:p>
    <w:p w14:paraId="7A8337A4" w14:textId="77777777" w:rsidR="005B34D5" w:rsidRPr="00521672" w:rsidRDefault="00DE3D2B" w:rsidP="0037046F">
      <w:pPr>
        <w:pStyle w:val="TF-TEXTO"/>
      </w:pPr>
      <w:r w:rsidRPr="00521672">
        <w:t>Este capítulo tem como objetivo explorar os principais assuntos que fundamentarão o estudo a ser realizado: redes complexas, detecção de comunidades e ge</w:t>
      </w:r>
      <w:r w:rsidR="005B34D5" w:rsidRPr="00521672">
        <w:t>ração de redes com comunidades.</w:t>
      </w:r>
    </w:p>
    <w:p w14:paraId="48636009" w14:textId="77777777" w:rsidR="005B34D5" w:rsidRPr="00521672" w:rsidRDefault="00DE3D2B" w:rsidP="0037046F">
      <w:pPr>
        <w:pStyle w:val="TF-TEXTO"/>
      </w:pPr>
      <w:r w:rsidRPr="00521672">
        <w:t xml:space="preserve">Redes complexas, como definido por Metz </w:t>
      </w:r>
      <w:r w:rsidRPr="00521672">
        <w:rPr>
          <w:i/>
        </w:rPr>
        <w:t>et al</w:t>
      </w:r>
      <w:r w:rsidRPr="00521672">
        <w:t xml:space="preserve">. (2007), são grafos com uma topologia não trivial. Elas são ferramentas que servem para a modelação de sistemas com a capacidade de manter propriedades que se observam no mundo real que não podem ser observadas em outros modelos (FORTUNATO, 2010). A topologia não trivial de uma rede complexa se expressa como um conjunto de propriedade que podem ser observados nessa rede, mundo pequeno (LARGERON </w:t>
      </w:r>
      <w:r w:rsidRPr="00521672">
        <w:rPr>
          <w:i/>
        </w:rPr>
        <w:t>et al</w:t>
      </w:r>
      <w:r w:rsidRPr="00521672">
        <w:t xml:space="preserve">., 2015), grafos livres de escala (LARGERON </w:t>
      </w:r>
      <w:r w:rsidRPr="00521672">
        <w:rPr>
          <w:i/>
        </w:rPr>
        <w:t>et al</w:t>
      </w:r>
      <w:r w:rsidRPr="00521672">
        <w:t xml:space="preserve">., 2015; SLOTA </w:t>
      </w:r>
      <w:r w:rsidRPr="00521672">
        <w:rPr>
          <w:i/>
        </w:rPr>
        <w:t>et al</w:t>
      </w:r>
      <w:r w:rsidR="005B34D5" w:rsidRPr="00521672">
        <w:t>., 2019) e comunidades.</w:t>
      </w:r>
    </w:p>
    <w:p w14:paraId="5EA770F1" w14:textId="14609E70" w:rsidR="005B34D5" w:rsidRPr="00521672" w:rsidRDefault="00DE3D2B" w:rsidP="0037046F">
      <w:pPr>
        <w:pStyle w:val="TF-TEXTO"/>
      </w:pPr>
      <w:r w:rsidRPr="00521672">
        <w:t>De acordo com Fortunato (2010), existem tr</w:t>
      </w:r>
      <w:r w:rsidR="00F56FAA" w:rsidRPr="00521672">
        <w:t>ê</w:t>
      </w:r>
      <w:r w:rsidRPr="00521672">
        <w:t xml:space="preserve">s principais definições de comunidades, comunidades locais, comunidades globais, e comunidades baseadas em similaridade de vértices. Uma definição local de comunidades passa pelo entendimento de que a topologia da mesma a difere do restante do grafo, de forma que não se poderia adicionar um vértice </w:t>
      </w:r>
      <w:r w:rsidR="00F56FAA" w:rsidRPr="00521672">
        <w:t>à</w:t>
      </w:r>
      <w:r w:rsidRPr="00521672">
        <w:t xml:space="preserve"> comunidade sem perder alguma propriedade da estrutura da mesma. Uma definição global se aplica para cenários onde as pontas de cada aresta não são tão relevantes quando o isolamento do conjunto de vértices que for</w:t>
      </w:r>
      <w:ins w:id="165" w:author="Andreza Sartori" w:date="2021-05-04T16:53:00Z">
        <w:r w:rsidR="00A56804">
          <w:t>m</w:t>
        </w:r>
      </w:ins>
      <w:r w:rsidRPr="00521672">
        <w:t>am</w:t>
      </w:r>
      <w:ins w:id="166" w:author="Andreza Sartori" w:date="2021-05-04T16:53:00Z">
        <w:r w:rsidR="00A56804">
          <w:t>?</w:t>
        </w:r>
      </w:ins>
      <w:r w:rsidRPr="00521672">
        <w:t xml:space="preserve"> as comunidades, isso é, </w:t>
      </w:r>
      <w:commentRangeStart w:id="167"/>
      <w:r w:rsidRPr="00521672">
        <w:t xml:space="preserve">trocando quais os vértices que cada aresta liga, mas mantendo o grau (interno e externo </w:t>
      </w:r>
      <w:r w:rsidR="00F56FAA" w:rsidRPr="00521672">
        <w:t>à</w:t>
      </w:r>
      <w:r w:rsidRPr="00521672">
        <w:t xml:space="preserve"> comunidade) não se perde a definição de comunidade. </w:t>
      </w:r>
      <w:commentRangeEnd w:id="167"/>
      <w:r w:rsidR="00E01A94">
        <w:rPr>
          <w:rStyle w:val="Refdecomentrio"/>
        </w:rPr>
        <w:commentReference w:id="167"/>
      </w:r>
      <w:r w:rsidRPr="00521672">
        <w:t>Por fim, a definição de comunidade com base em similaridade dos vértices é a ideia de que os membros de uma determinada comunidade são mais semelhantes entre si do que são dos demais vértices.</w:t>
      </w:r>
    </w:p>
    <w:p w14:paraId="306DFD8B" w14:textId="77777777" w:rsidR="005B34D5" w:rsidRPr="00521672" w:rsidRDefault="00DE3D2B" w:rsidP="0037046F">
      <w:pPr>
        <w:pStyle w:val="TF-TEXTO"/>
      </w:pPr>
      <w:r w:rsidRPr="00521672">
        <w:t xml:space="preserve">Essas definições são identificadas de uma perspectiva da detecção de comunidades, mas se aplicam claramente na geração de redes com comunidades. Duan </w:t>
      </w:r>
      <w:r w:rsidRPr="00521672">
        <w:rPr>
          <w:i/>
        </w:rPr>
        <w:t>et al</w:t>
      </w:r>
      <w:r w:rsidRPr="00521672">
        <w:t xml:space="preserve">. (2019) utilizam principalmente uma definição global de comunidades, enquanto Akoglu e Faloutsos (2009) e Largeron </w:t>
      </w:r>
      <w:r w:rsidRPr="00521672">
        <w:rPr>
          <w:i/>
        </w:rPr>
        <w:t>et al</w:t>
      </w:r>
      <w:r w:rsidRPr="00521672">
        <w:t xml:space="preserve">. (2015) utilizam uma definição local e por semelhança. Outros autores como Slota </w:t>
      </w:r>
      <w:r w:rsidRPr="00521672">
        <w:rPr>
          <w:i/>
        </w:rPr>
        <w:t>et al</w:t>
      </w:r>
      <w:r w:rsidRPr="00521672">
        <w:t>. (2019), apenas a definição local. Muito embora as definições não sejam mutuamente excludentes, a forma de se definir uma comunidade é muito dependente</w:t>
      </w:r>
      <w:r w:rsidR="005B34D5" w:rsidRPr="00521672">
        <w:t xml:space="preserve"> do sistema a ser representado.</w:t>
      </w:r>
    </w:p>
    <w:p w14:paraId="1E74521E" w14:textId="76C014C4" w:rsidR="005B34D5" w:rsidRPr="00521672" w:rsidRDefault="00DE3D2B" w:rsidP="0037046F">
      <w:pPr>
        <w:pStyle w:val="TF-TEXTO"/>
      </w:pPr>
      <w:r w:rsidRPr="00521672">
        <w:t xml:space="preserve">Para o uso de uma definição tanto local como global, tipicamente são utilizadas métricas como a modularidade, definida por Fortunato (2010) e por Duan </w:t>
      </w:r>
      <w:r w:rsidRPr="00521672">
        <w:rPr>
          <w:i/>
        </w:rPr>
        <w:t>et al</w:t>
      </w:r>
      <w:r w:rsidRPr="00521672">
        <w:t>. (2019) como uma razão entre os vértices internos e externos da comunidade</w:t>
      </w:r>
      <w:del w:id="168" w:author="Andreza Sartori" w:date="2021-05-04T16:55:00Z">
        <w:r w:rsidRPr="00521672" w:rsidDel="00CE7FDC">
          <w:delText>, como apontado na seção de trabalhos correlatos</w:delText>
        </w:r>
      </w:del>
      <w:r w:rsidRPr="00521672">
        <w:t>. Outra métrica que se pode usar é a diferença entre o coeficiente de aglomeração para o subgrafo que compõe uma comunidade e para o grafo como um todo. O coeficiente de aglomeração em si é definido como a proporção das triplas conexas que são grafos completos.</w:t>
      </w:r>
    </w:p>
    <w:p w14:paraId="3DEF7EE5" w14:textId="49BF7055" w:rsidR="005B34D5" w:rsidRPr="00521672" w:rsidRDefault="00DE3D2B" w:rsidP="003E4BDB">
      <w:pPr>
        <w:pStyle w:val="TF-TEXTO"/>
      </w:pPr>
      <w:commentRangeStart w:id="169"/>
      <w:r w:rsidRPr="00521672">
        <w:t>Além disso, quando se fala em uma definição por similaridade, uma métrica utilizada é a dist</w:t>
      </w:r>
      <w:r w:rsidR="00F56FAA" w:rsidRPr="00521672">
        <w:t>â</w:t>
      </w:r>
      <w:r w:rsidRPr="00521672">
        <w:t>ncia euclidiana quando se representa os vértices em uma nuvem de pontos. Dessa forma, pode-se medir a coer</w:t>
      </w:r>
      <w:r w:rsidR="00F56FAA" w:rsidRPr="00521672">
        <w:t>ê</w:t>
      </w:r>
      <w:r w:rsidRPr="00521672">
        <w:t xml:space="preserve">ncia de uma comunidade como a razão entre o desvio padrão dos vértices da comunidade, e o desvio padrão de todos os vértices do grafo. </w:t>
      </w:r>
      <w:commentRangeEnd w:id="169"/>
      <w:r w:rsidR="00C7388A">
        <w:rPr>
          <w:rStyle w:val="Refdecomentrio"/>
        </w:rPr>
        <w:commentReference w:id="169"/>
      </w:r>
      <w:r w:rsidRPr="00521672">
        <w:t>Uma comunidade mais coerente teria dist</w:t>
      </w:r>
      <w:r w:rsidR="00F56FAA" w:rsidRPr="00521672">
        <w:t>â</w:t>
      </w:r>
      <w:r w:rsidRPr="00521672">
        <w:t>ncias menores entre seus membr</w:t>
      </w:r>
      <w:r w:rsidR="005B34D5" w:rsidRPr="00521672">
        <w:t>os, diminuindo o desvio padrão.</w:t>
      </w:r>
      <w:r w:rsidR="003E4BDB">
        <w:t xml:space="preserve"> </w:t>
      </w:r>
      <w:r w:rsidRPr="00521672">
        <w:t xml:space="preserve">Essa qualidade de comunidades definidas por similaridade é expressa por Largeron </w:t>
      </w:r>
      <w:r w:rsidRPr="00521672">
        <w:rPr>
          <w:i/>
        </w:rPr>
        <w:t>et al</w:t>
      </w:r>
      <w:r w:rsidRPr="00521672">
        <w:t>. (2015) como homofilia. Mais precisamente, o autor declara que é esperado de uma rede complexa uma maior probabilidade de relacionamento entre vértices mais semelhantes.</w:t>
      </w:r>
    </w:p>
    <w:p w14:paraId="4FEB7C6D" w14:textId="77777777" w:rsidR="003E4BDB" w:rsidRDefault="00DE3D2B" w:rsidP="005B34D5">
      <w:pPr>
        <w:pStyle w:val="TF-TEXTO"/>
      </w:pPr>
      <w:r w:rsidRPr="00521672">
        <w:t xml:space="preserve">No entanto, outras características tendem a estarem presentes em redes complexas observadas no mundo real. Akoglu e Faloutsos (2009), Slota </w:t>
      </w:r>
      <w:r w:rsidRPr="00521672">
        <w:rPr>
          <w:i/>
        </w:rPr>
        <w:t>et al</w:t>
      </w:r>
      <w:r w:rsidRPr="00521672">
        <w:t xml:space="preserve">. (2019) e Largeron </w:t>
      </w:r>
      <w:r w:rsidRPr="00521672">
        <w:rPr>
          <w:i/>
        </w:rPr>
        <w:t>et al</w:t>
      </w:r>
      <w:r w:rsidRPr="00521672">
        <w:t>. (2015) reproduzem com seus respectivos modelos, além de comunidades, grafos livres de escala. Essa propriedade é definida pelos autores como a proporção de ocorr</w:t>
      </w:r>
      <w:r w:rsidR="00F56FAA" w:rsidRPr="00521672">
        <w:t>ê</w:t>
      </w:r>
      <w:r w:rsidRPr="00521672">
        <w:t>ncia dos graus dos vértices. Isso é, espera-se que existem muitos vértices com grau baixo, e poucos vértices com grau elevado, seguindo uma proporção logarítmica. A propriedade de um grafo livre de escala também aponta que existem uma tend</w:t>
      </w:r>
      <w:r w:rsidR="00F56FAA" w:rsidRPr="00521672">
        <w:t>ê</w:t>
      </w:r>
      <w:r w:rsidRPr="00521672">
        <w:t xml:space="preserve">ncia de vértices com graus mais altos estarem mais conectados entre si do que vértices de graus mais baixos. Esses grafos comumente também apresentam a propriedade de mundo pequeno, definida por Largeron </w:t>
      </w:r>
      <w:r w:rsidRPr="00521672">
        <w:rPr>
          <w:i/>
        </w:rPr>
        <w:t>et al</w:t>
      </w:r>
      <w:r w:rsidRPr="00521672">
        <w:t>. (2015) como a tend</w:t>
      </w:r>
      <w:r w:rsidR="00F56FAA" w:rsidRPr="00521672">
        <w:t>ê</w:t>
      </w:r>
      <w:r w:rsidRPr="00521672">
        <w:t>ncia em grafos do mundo real de que o di</w:t>
      </w:r>
      <w:r w:rsidR="00F56FAA" w:rsidRPr="00521672">
        <w:t>â</w:t>
      </w:r>
      <w:r w:rsidRPr="00521672">
        <w:t>metro do grafo (dist</w:t>
      </w:r>
      <w:r w:rsidR="00F56FAA" w:rsidRPr="00521672">
        <w:t>â</w:t>
      </w:r>
      <w:r w:rsidRPr="00521672">
        <w:t>ncia mínima entre os dois vértices mais distante) cresce de forma logarítmica com a quantidade de vértices do grafo. Outra definição relevante para as redes complexas é o conceito de clique. Um K − clique é definido Fortunato (2010) como um subgrafo completo contendo k vértices.</w:t>
      </w:r>
    </w:p>
    <w:p w14:paraId="2761BE7B" w14:textId="763E5262" w:rsidR="000B12B2" w:rsidRPr="00521672" w:rsidRDefault="00DE3D2B" w:rsidP="005B34D5">
      <w:pPr>
        <w:pStyle w:val="TF-TEXTO"/>
      </w:pPr>
      <w:r w:rsidRPr="00521672">
        <w:t xml:space="preserve">Uma definição estrutura de comunidades com superposição é oferecida por Fortunato (2010) onde os vértices que </w:t>
      </w:r>
      <w:commentRangeStart w:id="170"/>
      <w:r w:rsidRPr="00521672">
        <w:t xml:space="preserve">fazem partes de cliques em mais de uma comunidade </w:t>
      </w:r>
      <w:commentRangeEnd w:id="170"/>
      <w:r w:rsidR="00D65A56">
        <w:rPr>
          <w:rStyle w:val="Refdecomentrio"/>
        </w:rPr>
        <w:commentReference w:id="170"/>
      </w:r>
      <w:r w:rsidRPr="00521672">
        <w:t xml:space="preserve">efetivamente pertencem </w:t>
      </w:r>
      <w:r w:rsidR="00F56FAA" w:rsidRPr="00521672">
        <w:t>à</w:t>
      </w:r>
      <w:r w:rsidR="005B34D5" w:rsidRPr="00521672">
        <w:t>s duas.</w:t>
      </w:r>
      <w:r w:rsidR="003E4BDB" w:rsidRPr="00521672">
        <w:t xml:space="preserve"> </w:t>
      </w:r>
      <w:r w:rsidRPr="00521672">
        <w:t>Outras definições de comunidades com superposição também podem ser derivadas conforme o autor descreveu, quando se considera comunidades como subgrafos que otimizam uma função arbitrária. Considerando o coeficiente de aglomeração por exemplo, podem ser descritos casos onde um vértice perte</w:t>
      </w:r>
      <w:r w:rsidR="005B34D5" w:rsidRPr="00521672">
        <w:t>nceria a múltiplas comunidades.</w:t>
      </w:r>
      <w:r w:rsidR="009C31BC" w:rsidRPr="00521672">
        <w:t xml:space="preserve"> </w:t>
      </w:r>
      <w:r w:rsidRPr="00521672">
        <w:t xml:space="preserve">Por fim, outra possibilidade de comunidades se sobreporem é o conceito de comunidades hierárquicas. Fortunato (2010) descreve que em muitos sistemas do </w:t>
      </w:r>
      <w:r w:rsidRPr="003D3EAB">
        <w:t>mundo real são identificadas comunidades que internamente são organizadas se dividindo em outras comunidades</w:t>
      </w:r>
      <w:r w:rsidR="009C31BC" w:rsidRPr="003D3EAB">
        <w:t xml:space="preserve"> mais densas e homogênias</w:t>
      </w:r>
      <w:r w:rsidRPr="003D3EAB">
        <w:t>.</w:t>
      </w:r>
    </w:p>
    <w:p w14:paraId="6BD54095" w14:textId="77777777" w:rsidR="00451B94" w:rsidRPr="00817568" w:rsidRDefault="00451B94" w:rsidP="00F83A19">
      <w:pPr>
        <w:pStyle w:val="TF-refernciasbibliogrficasTTULO"/>
        <w:rPr>
          <w:lang w:val="en-US"/>
        </w:rPr>
      </w:pPr>
      <w:bookmarkStart w:id="171" w:name="_Toc351015602"/>
      <w:bookmarkEnd w:id="130"/>
      <w:bookmarkEnd w:id="131"/>
      <w:bookmarkEnd w:id="132"/>
      <w:bookmarkEnd w:id="133"/>
      <w:bookmarkEnd w:id="134"/>
      <w:bookmarkEnd w:id="135"/>
      <w:bookmarkEnd w:id="136"/>
      <w:r w:rsidRPr="00817568">
        <w:rPr>
          <w:lang w:val="en-US"/>
        </w:rPr>
        <w:lastRenderedPageBreak/>
        <w:t>Referências</w:t>
      </w:r>
      <w:bookmarkEnd w:id="171"/>
    </w:p>
    <w:p w14:paraId="15946FE0" w14:textId="0CD5EC82" w:rsidR="00DE3D2B" w:rsidRPr="00817568" w:rsidRDefault="00DE3D2B" w:rsidP="009E71AD">
      <w:pPr>
        <w:pStyle w:val="TF-REFERNCIASITEM0"/>
        <w:rPr>
          <w:lang w:val="en-US"/>
        </w:rPr>
      </w:pPr>
      <w:r w:rsidRPr="00817568">
        <w:rPr>
          <w:lang w:val="en-US"/>
        </w:rPr>
        <w:t xml:space="preserve">AKOGLU, L.; FALOUTSOS, C. </w:t>
      </w:r>
      <w:proofErr w:type="spellStart"/>
      <w:r w:rsidRPr="00817568">
        <w:rPr>
          <w:lang w:val="en-US"/>
        </w:rPr>
        <w:t>Rtg</w:t>
      </w:r>
      <w:proofErr w:type="spellEnd"/>
      <w:r w:rsidRPr="00817568">
        <w:rPr>
          <w:lang w:val="en-US"/>
        </w:rPr>
        <w:t xml:space="preserve">: A recursive realistic graph generator using random typing. In: SPRINGER. </w:t>
      </w:r>
      <w:r w:rsidRPr="00817568">
        <w:rPr>
          <w:b/>
          <w:bCs/>
          <w:lang w:val="en-US"/>
        </w:rPr>
        <w:t>Joint European Conference on Machine Learning and Knowledge Discovery in Databases</w:t>
      </w:r>
      <w:r w:rsidRPr="00817568">
        <w:rPr>
          <w:lang w:val="en-US"/>
        </w:rPr>
        <w:t>. [</w:t>
      </w:r>
      <w:proofErr w:type="spellStart"/>
      <w:r w:rsidRPr="00817568">
        <w:rPr>
          <w:lang w:val="en-US"/>
        </w:rPr>
        <w:t>S.l.</w:t>
      </w:r>
      <w:proofErr w:type="spellEnd"/>
      <w:r w:rsidRPr="00817568">
        <w:rPr>
          <w:lang w:val="en-US"/>
        </w:rPr>
        <w:t>], 2009. p. 13–28.</w:t>
      </w:r>
    </w:p>
    <w:p w14:paraId="05DEF3D9" w14:textId="3F5A3D14" w:rsidR="00DE3D2B" w:rsidRPr="00817568" w:rsidRDefault="00DE3D2B" w:rsidP="009E71AD">
      <w:pPr>
        <w:pStyle w:val="TF-REFERNCIASITEM0"/>
        <w:rPr>
          <w:lang w:val="en-US"/>
        </w:rPr>
      </w:pPr>
      <w:r w:rsidRPr="00817568">
        <w:rPr>
          <w:lang w:val="en-US"/>
        </w:rPr>
        <w:t xml:space="preserve">DUAN, B. </w:t>
      </w:r>
      <w:r w:rsidRPr="00817568">
        <w:rPr>
          <w:i/>
          <w:lang w:val="en-US"/>
        </w:rPr>
        <w:t>et al</w:t>
      </w:r>
      <w:r w:rsidRPr="00817568">
        <w:rPr>
          <w:lang w:val="en-US"/>
        </w:rPr>
        <w:t xml:space="preserve">. Dynamic social networks generator based on modularity: </w:t>
      </w:r>
      <w:proofErr w:type="spellStart"/>
      <w:r w:rsidRPr="00817568">
        <w:rPr>
          <w:lang w:val="en-US"/>
        </w:rPr>
        <w:t>Dsng</w:t>
      </w:r>
      <w:proofErr w:type="spellEnd"/>
      <w:r w:rsidRPr="00817568">
        <w:rPr>
          <w:lang w:val="en-US"/>
        </w:rPr>
        <w:t xml:space="preserve">-m. In: IEEE. </w:t>
      </w:r>
      <w:r w:rsidRPr="00817568">
        <w:rPr>
          <w:b/>
          <w:bCs/>
          <w:lang w:val="en-US"/>
        </w:rPr>
        <w:t>2019 2nd International Conference on Data Intelligence and Security (ICDIS)</w:t>
      </w:r>
      <w:r w:rsidRPr="00817568">
        <w:rPr>
          <w:lang w:val="en-US"/>
        </w:rPr>
        <w:t>. [</w:t>
      </w:r>
      <w:proofErr w:type="spellStart"/>
      <w:r w:rsidRPr="00817568">
        <w:rPr>
          <w:lang w:val="en-US"/>
        </w:rPr>
        <w:t>S.l.</w:t>
      </w:r>
      <w:proofErr w:type="spellEnd"/>
      <w:r w:rsidRPr="00817568">
        <w:rPr>
          <w:lang w:val="en-US"/>
        </w:rPr>
        <w:t>], 2019. p. 167–173.</w:t>
      </w:r>
    </w:p>
    <w:p w14:paraId="0A01E5F2" w14:textId="490A2828" w:rsidR="00DE3D2B" w:rsidRPr="00817568" w:rsidRDefault="00DE3D2B" w:rsidP="009E71AD">
      <w:pPr>
        <w:pStyle w:val="TF-REFERNCIASITEM0"/>
        <w:rPr>
          <w:lang w:val="en-US"/>
        </w:rPr>
      </w:pPr>
      <w:r w:rsidRPr="00817568">
        <w:rPr>
          <w:lang w:val="en-US"/>
        </w:rPr>
        <w:t xml:space="preserve">FORTUNATO, S. Community detection in graphs. </w:t>
      </w:r>
      <w:r w:rsidRPr="00817568">
        <w:rPr>
          <w:b/>
          <w:bCs/>
          <w:lang w:val="en-US"/>
        </w:rPr>
        <w:t>Physics reports</w:t>
      </w:r>
      <w:r w:rsidRPr="00817568">
        <w:rPr>
          <w:lang w:val="en-US"/>
        </w:rPr>
        <w:t>, Elsevier, v. 486, n. 3-5, p. 75–174, 2010.</w:t>
      </w:r>
    </w:p>
    <w:p w14:paraId="25B36997" w14:textId="274AF5BF" w:rsidR="00DE3D2B" w:rsidRPr="00817568" w:rsidRDefault="00DE3D2B" w:rsidP="009E71AD">
      <w:pPr>
        <w:pStyle w:val="TF-REFERNCIASITEM0"/>
        <w:rPr>
          <w:lang w:val="en-US"/>
        </w:rPr>
      </w:pPr>
      <w:r w:rsidRPr="00817568">
        <w:rPr>
          <w:lang w:val="en-US"/>
        </w:rPr>
        <w:t xml:space="preserve">LARGERON, C. </w:t>
      </w:r>
      <w:r w:rsidRPr="00817568">
        <w:rPr>
          <w:i/>
          <w:lang w:val="en-US"/>
        </w:rPr>
        <w:t>et al</w:t>
      </w:r>
      <w:r w:rsidRPr="00817568">
        <w:rPr>
          <w:lang w:val="en-US"/>
        </w:rPr>
        <w:t xml:space="preserve">. Generating attributed networks with communities. </w:t>
      </w:r>
      <w:proofErr w:type="spellStart"/>
      <w:r w:rsidRPr="00817568">
        <w:rPr>
          <w:b/>
          <w:bCs/>
          <w:lang w:val="en-US"/>
        </w:rPr>
        <w:t>PloS</w:t>
      </w:r>
      <w:proofErr w:type="spellEnd"/>
      <w:r w:rsidRPr="00817568">
        <w:rPr>
          <w:b/>
          <w:bCs/>
          <w:lang w:val="en-US"/>
        </w:rPr>
        <w:t xml:space="preserve"> one, Public Library of Science</w:t>
      </w:r>
      <w:r w:rsidRPr="00817568">
        <w:rPr>
          <w:lang w:val="en-US"/>
        </w:rPr>
        <w:t>, v. 10, n. 4, p. e0122777, 2015.</w:t>
      </w:r>
    </w:p>
    <w:p w14:paraId="2AD84EF4" w14:textId="17D00EAF" w:rsidR="00DE3D2B" w:rsidRPr="00817568" w:rsidRDefault="00DE3D2B" w:rsidP="009E71AD">
      <w:pPr>
        <w:pStyle w:val="TF-REFERNCIASITEM0"/>
        <w:rPr>
          <w:lang w:val="en-US"/>
        </w:rPr>
      </w:pPr>
      <w:r w:rsidRPr="00817568">
        <w:rPr>
          <w:lang w:val="en-US"/>
        </w:rPr>
        <w:t xml:space="preserve">LUO, W. </w:t>
      </w:r>
      <w:r w:rsidRPr="00817568">
        <w:rPr>
          <w:i/>
          <w:lang w:val="en-US"/>
        </w:rPr>
        <w:t>et al</w:t>
      </w:r>
      <w:r w:rsidRPr="00817568">
        <w:rPr>
          <w:lang w:val="en-US"/>
        </w:rPr>
        <w:t xml:space="preserve">. Time-evolving social network generator based on modularity: </w:t>
      </w:r>
      <w:proofErr w:type="spellStart"/>
      <w:r w:rsidRPr="00817568">
        <w:rPr>
          <w:lang w:val="en-US"/>
        </w:rPr>
        <w:t>Tesng</w:t>
      </w:r>
      <w:proofErr w:type="spellEnd"/>
      <w:r w:rsidRPr="00817568">
        <w:rPr>
          <w:lang w:val="en-US"/>
        </w:rPr>
        <w:t xml:space="preserve">-m. </w:t>
      </w:r>
      <w:r w:rsidRPr="00817568">
        <w:rPr>
          <w:b/>
          <w:bCs/>
          <w:lang w:val="en-US"/>
        </w:rPr>
        <w:t>IEEE Transactions on Computational Social Systems</w:t>
      </w:r>
      <w:r w:rsidRPr="00817568">
        <w:rPr>
          <w:lang w:val="en-US"/>
        </w:rPr>
        <w:t>, IEEE, v. 7, n. 3, p. 610–620, 2020.</w:t>
      </w:r>
    </w:p>
    <w:p w14:paraId="493DE08A" w14:textId="734AAECD" w:rsidR="00DE3D2B" w:rsidRPr="00521672" w:rsidRDefault="00DE3D2B" w:rsidP="009E71AD">
      <w:pPr>
        <w:pStyle w:val="TF-REFERNCIASITEM0"/>
      </w:pPr>
      <w:r w:rsidRPr="00521672">
        <w:t xml:space="preserve">METZ, J. </w:t>
      </w:r>
      <w:r w:rsidRPr="00521672">
        <w:rPr>
          <w:i/>
        </w:rPr>
        <w:t>et al</w:t>
      </w:r>
      <w:r w:rsidRPr="00521672">
        <w:t xml:space="preserve">. </w:t>
      </w:r>
      <w:r w:rsidRPr="00521672">
        <w:rPr>
          <w:b/>
          <w:bCs/>
        </w:rPr>
        <w:t>Redes complexas</w:t>
      </w:r>
      <w:r w:rsidRPr="00521672">
        <w:t>: conceitos e aplicações. São Carlos, SP, Brasil., 2007.</w:t>
      </w:r>
    </w:p>
    <w:p w14:paraId="33621812" w14:textId="68024A77" w:rsidR="00DE3D2B" w:rsidRPr="00817568" w:rsidRDefault="00DE3D2B" w:rsidP="009E71AD">
      <w:pPr>
        <w:pStyle w:val="TF-REFERNCIASITEM0"/>
        <w:rPr>
          <w:lang w:val="en-US"/>
        </w:rPr>
      </w:pPr>
      <w:r w:rsidRPr="00521672">
        <w:t xml:space="preserve">SLOTA, G. M. </w:t>
      </w:r>
      <w:r w:rsidRPr="00521672">
        <w:rPr>
          <w:i/>
        </w:rPr>
        <w:t>et al</w:t>
      </w:r>
      <w:r w:rsidRPr="00521672">
        <w:t xml:space="preserve">. </w:t>
      </w:r>
      <w:r w:rsidRPr="00817568">
        <w:rPr>
          <w:lang w:val="en-US"/>
        </w:rPr>
        <w:t xml:space="preserve">Scalable generation of graphs for benchmarking </w:t>
      </w:r>
      <w:proofErr w:type="spellStart"/>
      <w:r w:rsidRPr="00817568">
        <w:rPr>
          <w:lang w:val="en-US"/>
        </w:rPr>
        <w:t>hpc</w:t>
      </w:r>
      <w:proofErr w:type="spellEnd"/>
      <w:r w:rsidRPr="00817568">
        <w:rPr>
          <w:lang w:val="en-US"/>
        </w:rPr>
        <w:t xml:space="preserve"> community</w:t>
      </w:r>
      <w:r w:rsidR="00521672" w:rsidRPr="00817568">
        <w:rPr>
          <w:lang w:val="en-US"/>
        </w:rPr>
        <w:t xml:space="preserve"> </w:t>
      </w:r>
      <w:r w:rsidRPr="00817568">
        <w:rPr>
          <w:lang w:val="en-US"/>
        </w:rPr>
        <w:t>detection algorithms. In:</w:t>
      </w:r>
      <w:r w:rsidRPr="00817568">
        <w:rPr>
          <w:b/>
          <w:bCs/>
          <w:lang w:val="en-US"/>
        </w:rPr>
        <w:t xml:space="preserve"> Proceedings of the International Conference for High Performance Computing, Networking, Storage and Analysis</w:t>
      </w:r>
      <w:r w:rsidRPr="00817568">
        <w:rPr>
          <w:lang w:val="en-US"/>
        </w:rPr>
        <w:t>. [</w:t>
      </w:r>
      <w:proofErr w:type="spellStart"/>
      <w:r w:rsidRPr="00817568">
        <w:rPr>
          <w:lang w:val="en-US"/>
        </w:rPr>
        <w:t>S.l.</w:t>
      </w:r>
      <w:proofErr w:type="spellEnd"/>
      <w:r w:rsidRPr="00817568">
        <w:rPr>
          <w:lang w:val="en-US"/>
        </w:rPr>
        <w:t xml:space="preserve">: </w:t>
      </w:r>
      <w:proofErr w:type="spellStart"/>
      <w:r w:rsidRPr="00817568">
        <w:rPr>
          <w:lang w:val="en-US"/>
        </w:rPr>
        <w:t>s.n</w:t>
      </w:r>
      <w:proofErr w:type="spellEnd"/>
      <w:r w:rsidRPr="00817568">
        <w:rPr>
          <w:lang w:val="en-US"/>
        </w:rPr>
        <w:t>.], 2019. p. 1–14.</w:t>
      </w:r>
    </w:p>
    <w:p w14:paraId="374369F7" w14:textId="40E0F7BD" w:rsidR="009E71AD" w:rsidRPr="00521672" w:rsidRDefault="00DE3D2B" w:rsidP="00DE3D2B">
      <w:pPr>
        <w:pStyle w:val="TF-REFERNCIASITEM0"/>
      </w:pPr>
      <w:r w:rsidRPr="00817568">
        <w:rPr>
          <w:lang w:val="en-US"/>
        </w:rPr>
        <w:t xml:space="preserve">STEGEHUIS, C.; HOFSTAD, R. V. D.; LEEUWAARDEN, J. S. V. Epidemic spreading on complex networks with community structures. </w:t>
      </w:r>
      <w:proofErr w:type="spellStart"/>
      <w:r w:rsidRPr="00521672">
        <w:rPr>
          <w:b/>
          <w:bCs/>
        </w:rPr>
        <w:t>Scientific</w:t>
      </w:r>
      <w:proofErr w:type="spellEnd"/>
      <w:r w:rsidRPr="00521672">
        <w:rPr>
          <w:b/>
          <w:bCs/>
        </w:rPr>
        <w:t xml:space="preserve"> </w:t>
      </w:r>
      <w:proofErr w:type="spellStart"/>
      <w:r w:rsidRPr="00521672">
        <w:rPr>
          <w:b/>
          <w:bCs/>
        </w:rPr>
        <w:t>reports</w:t>
      </w:r>
      <w:proofErr w:type="spellEnd"/>
      <w:r w:rsidRPr="00521672">
        <w:rPr>
          <w:b/>
          <w:bCs/>
        </w:rPr>
        <w:t xml:space="preserve">, </w:t>
      </w:r>
      <w:proofErr w:type="spellStart"/>
      <w:r w:rsidRPr="00521672">
        <w:rPr>
          <w:b/>
          <w:bCs/>
        </w:rPr>
        <w:t>Nature</w:t>
      </w:r>
      <w:proofErr w:type="spellEnd"/>
      <w:r w:rsidRPr="00521672">
        <w:rPr>
          <w:b/>
          <w:bCs/>
        </w:rPr>
        <w:t xml:space="preserve"> </w:t>
      </w:r>
      <w:proofErr w:type="spellStart"/>
      <w:r w:rsidRPr="00521672">
        <w:rPr>
          <w:b/>
          <w:bCs/>
        </w:rPr>
        <w:t>Publishing</w:t>
      </w:r>
      <w:proofErr w:type="spellEnd"/>
      <w:r w:rsidRPr="00521672">
        <w:rPr>
          <w:b/>
          <w:bCs/>
        </w:rPr>
        <w:t xml:space="preserve"> Group</w:t>
      </w:r>
      <w:r w:rsidRPr="00521672">
        <w:t>, v. 6, n. 1, p. 1–7, 2016.</w:t>
      </w:r>
    </w:p>
    <w:p w14:paraId="4EF7B955" w14:textId="5F6A3915" w:rsidR="00F83A19" w:rsidRPr="00521672" w:rsidRDefault="00587002" w:rsidP="00587002">
      <w:pPr>
        <w:pStyle w:val="TF-refernciasbibliogrficasTTULO"/>
      </w:pPr>
      <w:r w:rsidRPr="00521672">
        <w:br w:type="page"/>
      </w:r>
      <w:r w:rsidR="00F83A19" w:rsidRPr="00521672">
        <w:lastRenderedPageBreak/>
        <w:t>ASSINATURAS</w:t>
      </w:r>
    </w:p>
    <w:p w14:paraId="108DDC5B" w14:textId="77777777" w:rsidR="00F83A19" w:rsidRPr="00521672" w:rsidRDefault="00F83A19" w:rsidP="00F83A19">
      <w:pPr>
        <w:pStyle w:val="TF-LEGENDA"/>
      </w:pPr>
      <w:r w:rsidRPr="00521672">
        <w:t>(Atenção: todas as folhas devem estar rubricadas)</w:t>
      </w:r>
    </w:p>
    <w:p w14:paraId="2D4B46CF" w14:textId="77777777" w:rsidR="00F83A19" w:rsidRPr="00521672" w:rsidRDefault="00F83A19" w:rsidP="00F83A19">
      <w:pPr>
        <w:pStyle w:val="TF-LEGENDA"/>
      </w:pPr>
    </w:p>
    <w:p w14:paraId="3BE82C12" w14:textId="77777777" w:rsidR="00F83A19" w:rsidRPr="00521672" w:rsidRDefault="00F83A19" w:rsidP="00F83A19">
      <w:pPr>
        <w:pStyle w:val="TF-LEGENDA"/>
      </w:pPr>
    </w:p>
    <w:p w14:paraId="54EF8335" w14:textId="77777777" w:rsidR="00F83A19" w:rsidRPr="00521672" w:rsidRDefault="00F83A19" w:rsidP="00F83A19">
      <w:pPr>
        <w:pStyle w:val="TF-LEGENDA"/>
      </w:pPr>
      <w:r w:rsidRPr="00521672">
        <w:t>Assinatura do(a) Aluno(a): _____________________________________________________</w:t>
      </w:r>
    </w:p>
    <w:p w14:paraId="03896BD6" w14:textId="77777777" w:rsidR="00F83A19" w:rsidRPr="00521672" w:rsidRDefault="00F83A19" w:rsidP="00F83A19">
      <w:pPr>
        <w:pStyle w:val="TF-LEGENDA"/>
      </w:pPr>
    </w:p>
    <w:p w14:paraId="49FAB394" w14:textId="77777777" w:rsidR="00F83A19" w:rsidRPr="00521672" w:rsidRDefault="00F83A19" w:rsidP="00F83A19">
      <w:pPr>
        <w:pStyle w:val="TF-LEGENDA"/>
      </w:pPr>
    </w:p>
    <w:p w14:paraId="31C80F81" w14:textId="77777777" w:rsidR="00F83A19" w:rsidRPr="00521672" w:rsidRDefault="00F83A19" w:rsidP="00F83A19">
      <w:pPr>
        <w:pStyle w:val="TF-LEGENDA"/>
      </w:pPr>
      <w:r w:rsidRPr="00521672">
        <w:t>Assinatura do(a) Orientador(a): _________________________________________________</w:t>
      </w:r>
    </w:p>
    <w:p w14:paraId="6307A06D" w14:textId="77777777" w:rsidR="00F83A19" w:rsidRPr="00521672" w:rsidRDefault="00F83A19" w:rsidP="00F83A19">
      <w:pPr>
        <w:pStyle w:val="TF-LEGENDA"/>
      </w:pPr>
    </w:p>
    <w:p w14:paraId="36A26A43" w14:textId="77777777" w:rsidR="00F83A19" w:rsidRPr="00521672" w:rsidRDefault="00F83A19" w:rsidP="00F83A19">
      <w:pPr>
        <w:pStyle w:val="TF-LEGENDA"/>
      </w:pPr>
    </w:p>
    <w:p w14:paraId="0FD35F10" w14:textId="77777777" w:rsidR="00F83A19" w:rsidRPr="00521672" w:rsidRDefault="00F83A19" w:rsidP="00F83A19">
      <w:pPr>
        <w:pStyle w:val="TF-LEGENDA"/>
      </w:pPr>
      <w:r w:rsidRPr="00521672">
        <w:t>Assinatura do(a) Coorientador(a) (se houver): ______________________________________</w:t>
      </w:r>
    </w:p>
    <w:p w14:paraId="3AF2B0AB" w14:textId="77777777" w:rsidR="007222F7" w:rsidRPr="00521672" w:rsidRDefault="007222F7" w:rsidP="007222F7">
      <w:pPr>
        <w:pStyle w:val="TF-TEXTOQUADRO"/>
      </w:pPr>
    </w:p>
    <w:p w14:paraId="0B707162" w14:textId="77777777" w:rsidR="007222F7" w:rsidRPr="00521672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:rsidRPr="00521672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Pr="00521672" w:rsidRDefault="007222F7" w:rsidP="00587002">
            <w:pPr>
              <w:pStyle w:val="TF-LEGENDA"/>
            </w:pPr>
            <w:r w:rsidRPr="00521672">
              <w:t>Observações do orientador em relação a itens não atendidos do pré-projeto (se houver):</w:t>
            </w:r>
          </w:p>
          <w:p w14:paraId="51175032" w14:textId="77777777" w:rsidR="007222F7" w:rsidRPr="00521672" w:rsidRDefault="007222F7" w:rsidP="00587002">
            <w:pPr>
              <w:pStyle w:val="TF-LEGENDA"/>
            </w:pPr>
          </w:p>
          <w:p w14:paraId="066C817C" w14:textId="77777777" w:rsidR="007222F7" w:rsidRPr="00521672" w:rsidRDefault="007222F7" w:rsidP="00587002">
            <w:pPr>
              <w:pStyle w:val="TF-LEGENDA"/>
            </w:pPr>
          </w:p>
          <w:p w14:paraId="0BB01411" w14:textId="091CC6E7" w:rsidR="007222F7" w:rsidRPr="00521672" w:rsidRDefault="007222F7" w:rsidP="00587002">
            <w:pPr>
              <w:pStyle w:val="TF-LEGENDA"/>
            </w:pPr>
          </w:p>
          <w:p w14:paraId="30075174" w14:textId="23CC9833" w:rsidR="00587002" w:rsidRPr="00521672" w:rsidRDefault="00587002" w:rsidP="00587002">
            <w:pPr>
              <w:pStyle w:val="TF-LEGENDA"/>
            </w:pPr>
          </w:p>
          <w:p w14:paraId="7AF793D2" w14:textId="06EEE171" w:rsidR="00587002" w:rsidRPr="00521672" w:rsidRDefault="00587002" w:rsidP="00587002">
            <w:pPr>
              <w:pStyle w:val="TF-LEGENDA"/>
            </w:pPr>
          </w:p>
          <w:p w14:paraId="154B7329" w14:textId="0A8DADD6" w:rsidR="00587002" w:rsidRPr="00521672" w:rsidRDefault="00587002" w:rsidP="00587002">
            <w:pPr>
              <w:pStyle w:val="TF-LEGENDA"/>
            </w:pPr>
          </w:p>
          <w:p w14:paraId="78529838" w14:textId="13A6A65D" w:rsidR="00587002" w:rsidRPr="00521672" w:rsidRDefault="00587002" w:rsidP="00587002">
            <w:pPr>
              <w:pStyle w:val="TF-LEGENDA"/>
            </w:pPr>
          </w:p>
          <w:p w14:paraId="7B4907BC" w14:textId="3BBAC237" w:rsidR="00587002" w:rsidRPr="00521672" w:rsidRDefault="00587002" w:rsidP="00587002">
            <w:pPr>
              <w:pStyle w:val="TF-LEGENDA"/>
            </w:pPr>
          </w:p>
          <w:p w14:paraId="06B988D5" w14:textId="5D0ACFB8" w:rsidR="00587002" w:rsidRPr="00521672" w:rsidRDefault="00587002" w:rsidP="00587002">
            <w:pPr>
              <w:pStyle w:val="TF-LEGENDA"/>
            </w:pPr>
          </w:p>
          <w:p w14:paraId="02CFB32B" w14:textId="75192C9E" w:rsidR="00587002" w:rsidRPr="00521672" w:rsidRDefault="00587002" w:rsidP="00587002">
            <w:pPr>
              <w:pStyle w:val="TF-TEXTOQUADRO"/>
            </w:pPr>
          </w:p>
          <w:p w14:paraId="61D1ABD9" w14:textId="43BA9DBE" w:rsidR="00587002" w:rsidRPr="00521672" w:rsidRDefault="00587002" w:rsidP="00587002">
            <w:pPr>
              <w:pStyle w:val="TF-TEXTOQUADRO"/>
            </w:pPr>
          </w:p>
          <w:p w14:paraId="694249CD" w14:textId="77777777" w:rsidR="00587002" w:rsidRPr="00521672" w:rsidRDefault="00587002" w:rsidP="00587002">
            <w:pPr>
              <w:pStyle w:val="TF-TEXTOQUADRO"/>
            </w:pPr>
          </w:p>
          <w:p w14:paraId="7CFE957B" w14:textId="77777777" w:rsidR="007222F7" w:rsidRPr="00521672" w:rsidRDefault="007222F7" w:rsidP="00587002">
            <w:pPr>
              <w:pStyle w:val="TF-LEGENDA"/>
            </w:pPr>
          </w:p>
        </w:tc>
      </w:tr>
    </w:tbl>
    <w:p w14:paraId="2F3EAE58" w14:textId="77777777" w:rsidR="00F255FC" w:rsidRPr="00521672" w:rsidRDefault="00F255FC" w:rsidP="00F83A19">
      <w:pPr>
        <w:pStyle w:val="TF-LEGENDA"/>
      </w:pPr>
    </w:p>
    <w:p w14:paraId="12B33851" w14:textId="77777777" w:rsidR="00320BFA" w:rsidRPr="00521672" w:rsidRDefault="00320BFA">
      <w:pPr>
        <w:pStyle w:val="TF-LEGENDA"/>
        <w:sectPr w:rsidR="00320BFA" w:rsidRPr="00521672" w:rsidSect="00F31359">
          <w:footerReference w:type="default" r:id="rId15"/>
          <w:headerReference w:type="first" r:id="rId16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521672" w:rsidRDefault="006E25D2" w:rsidP="00320BFA">
      <w:pPr>
        <w:pStyle w:val="TF-xAvalTTULO"/>
        <w:rPr>
          <w:noProof w:val="0"/>
        </w:rPr>
      </w:pPr>
      <w:r w:rsidRPr="00521672">
        <w:rPr>
          <w:noProof w:val="0"/>
        </w:rPr>
        <w:lastRenderedPageBreak/>
        <w:t>FORMULÁRIO  DE  avaliação</w:t>
      </w:r>
      <w:r w:rsidR="00320BFA" w:rsidRPr="00521672">
        <w:rPr>
          <w:noProof w:val="0"/>
        </w:rPr>
        <w:t xml:space="preserve"> – PROFESSOR TCC I</w:t>
      </w:r>
    </w:p>
    <w:p w14:paraId="6D9D1C55" w14:textId="7D6F7647" w:rsidR="00320BFA" w:rsidRPr="00521672" w:rsidRDefault="00320BFA" w:rsidP="00320BFA">
      <w:pPr>
        <w:pStyle w:val="TF-xAvalLINHA"/>
      </w:pPr>
      <w:r w:rsidRPr="00521672">
        <w:t>Acadêmico:</w:t>
      </w:r>
      <w:r w:rsidR="00AD3EFB" w:rsidRPr="00521672">
        <w:t xml:space="preserve"> </w:t>
      </w:r>
      <w:r w:rsidR="00AD3EFB" w:rsidRPr="00521672">
        <w:rPr>
          <w:u w:val="single"/>
        </w:rPr>
        <w:t>Gustavo Henrique Spiess</w:t>
      </w:r>
      <w:r w:rsidRPr="00521672">
        <w:tab/>
      </w:r>
    </w:p>
    <w:p w14:paraId="3F54DE5E" w14:textId="73C7CB71" w:rsidR="00320BFA" w:rsidRPr="00521672" w:rsidRDefault="00320BFA" w:rsidP="00320BFA">
      <w:pPr>
        <w:pStyle w:val="TF-xAvalLINHA"/>
      </w:pPr>
      <w:r w:rsidRPr="00521672">
        <w:t>Avaliador:</w:t>
      </w:r>
      <w:r w:rsidR="00AD3EFB" w:rsidRPr="00521672">
        <w:t xml:space="preserve"> </w:t>
      </w:r>
      <w:r w:rsidR="00AD3EFB" w:rsidRPr="00521672">
        <w:rPr>
          <w:u w:val="single"/>
        </w:rPr>
        <w:t>Andreza Sartori</w:t>
      </w:r>
      <w:r w:rsidR="00AD3EFB" w:rsidRPr="00521672">
        <w:rPr>
          <w:u w:val="single"/>
        </w:rPr>
        <w:tab/>
      </w:r>
    </w:p>
    <w:p w14:paraId="0F1E2F50" w14:textId="77777777" w:rsidR="00613B57" w:rsidRPr="00521672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521672" w14:paraId="0BFC7F9A" w14:textId="77777777" w:rsidTr="00DE3D2B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521672" w:rsidRDefault="00613B57" w:rsidP="00DE3D2B">
            <w:pPr>
              <w:pStyle w:val="TF-xAvalITEMTABELA"/>
            </w:pPr>
            <w:r w:rsidRPr="00521672">
              <w:t>ASPECTOS   AVALIADOS</w:t>
            </w:r>
            <w:r w:rsidRPr="00521672"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521672" w:rsidRDefault="00613B57" w:rsidP="00DE3D2B">
            <w:pPr>
              <w:pStyle w:val="TF-xAvalITEMTABELA"/>
            </w:pPr>
            <w:r w:rsidRPr="00521672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521672" w:rsidRDefault="00613B57" w:rsidP="00DE3D2B">
            <w:pPr>
              <w:pStyle w:val="TF-xAvalITEMTABELA"/>
            </w:pPr>
            <w:r w:rsidRPr="00521672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521672" w:rsidRDefault="00613B57" w:rsidP="00DE3D2B">
            <w:pPr>
              <w:pStyle w:val="TF-xAvalITEMTABELA"/>
            </w:pPr>
            <w:r w:rsidRPr="00521672">
              <w:t>não atende</w:t>
            </w:r>
          </w:p>
        </w:tc>
      </w:tr>
      <w:tr w:rsidR="00613B57" w:rsidRPr="00521672" w14:paraId="3CEFC227" w14:textId="77777777" w:rsidTr="00DE3D2B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521672" w:rsidRDefault="00613B57" w:rsidP="00DE3D2B">
            <w:pPr>
              <w:pStyle w:val="TF-xAvalITEMTABELA"/>
            </w:pPr>
            <w:r w:rsidRPr="00521672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521672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521672">
              <w:t>INTRODUÇÃO</w:t>
            </w:r>
          </w:p>
          <w:p w14:paraId="074DF72C" w14:textId="77777777" w:rsidR="00613B57" w:rsidRPr="00521672" w:rsidRDefault="00613B57" w:rsidP="00DE3D2B">
            <w:pPr>
              <w:pStyle w:val="TF-xAvalITEMDETALHE"/>
            </w:pPr>
            <w:r w:rsidRPr="00521672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60910126" w:rsidR="00613B57" w:rsidRPr="00521672" w:rsidRDefault="00317144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521672" w:rsidRDefault="00613B57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521672" w:rsidRDefault="00613B57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521672" w14:paraId="564F1BEA" w14:textId="77777777" w:rsidTr="00DE3D2B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521672" w:rsidRDefault="00613B57" w:rsidP="00DE3D2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521672" w:rsidRDefault="00613B57" w:rsidP="00DE3D2B">
            <w:pPr>
              <w:pStyle w:val="TF-xAvalITEMDETALHE"/>
            </w:pPr>
            <w:r w:rsidRPr="00521672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668DFF2C" w:rsidR="00613B57" w:rsidRPr="00521672" w:rsidRDefault="00317144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521672" w:rsidRDefault="00613B57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521672" w:rsidRDefault="00613B57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521672" w14:paraId="19334CA1" w14:textId="77777777" w:rsidTr="00DE3D2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521672" w:rsidRDefault="00613B57" w:rsidP="00DE3D2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521672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521672">
              <w:t>OBJETIVOS</w:t>
            </w:r>
          </w:p>
          <w:p w14:paraId="7C03E18E" w14:textId="77777777" w:rsidR="00613B57" w:rsidRPr="00521672" w:rsidRDefault="00613B57" w:rsidP="00DE3D2B">
            <w:pPr>
              <w:pStyle w:val="TF-xAvalITEMDETALHE"/>
            </w:pPr>
            <w:r w:rsidRPr="00521672">
              <w:t>O objetivo principal está claramente definido e é passível de ser alcançado?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521672" w:rsidRDefault="00613B57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402C0F55" w:rsidR="00613B57" w:rsidRPr="00521672" w:rsidRDefault="00317144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521672" w:rsidRDefault="00613B57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521672" w14:paraId="5CC14F34" w14:textId="77777777" w:rsidTr="00DE3D2B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521672" w:rsidRDefault="00613B57" w:rsidP="00DE3D2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521672" w:rsidRDefault="00613B57" w:rsidP="00DE3D2B">
            <w:pPr>
              <w:pStyle w:val="TF-xAvalITEMDETALHE"/>
            </w:pPr>
            <w:r w:rsidRPr="00521672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62A90B1F" w:rsidR="00613B57" w:rsidRPr="00521672" w:rsidRDefault="00317144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521672" w:rsidRDefault="00613B57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521672" w:rsidRDefault="00613B57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521672" w14:paraId="63ADB0DA" w14:textId="77777777" w:rsidTr="00DE3D2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521672" w:rsidRDefault="00613B57" w:rsidP="00DE3D2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521672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521672">
              <w:t>JUSTIFICATIVA</w:t>
            </w:r>
          </w:p>
          <w:p w14:paraId="2DE813D4" w14:textId="77777777" w:rsidR="00613B57" w:rsidRPr="00521672" w:rsidRDefault="00613B57" w:rsidP="00DE3D2B">
            <w:pPr>
              <w:pStyle w:val="TF-xAvalITEM"/>
              <w:numPr>
                <w:ilvl w:val="0"/>
                <w:numId w:val="0"/>
              </w:numPr>
              <w:ind w:left="360"/>
            </w:pPr>
            <w:r w:rsidRPr="00521672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3BB5EE6" w:rsidR="00613B57" w:rsidRPr="00521672" w:rsidRDefault="003B0A49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521672" w:rsidRDefault="00613B57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521672" w:rsidRDefault="00613B57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521672" w14:paraId="56118951" w14:textId="77777777" w:rsidTr="00DE3D2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521672" w:rsidRDefault="00613B57" w:rsidP="00DE3D2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521672" w:rsidRDefault="00613B57" w:rsidP="00DE3D2B">
            <w:pPr>
              <w:pStyle w:val="TF-xAvalITEMDETALHE"/>
            </w:pPr>
            <w:r w:rsidRPr="00521672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5295E2EC" w:rsidR="00613B57" w:rsidRPr="00521672" w:rsidRDefault="003B0A49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521672" w:rsidRDefault="00613B57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521672" w:rsidRDefault="00613B57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521672" w14:paraId="0EFC56DE" w14:textId="77777777" w:rsidTr="00DE3D2B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521672" w:rsidRDefault="00613B57" w:rsidP="00DE3D2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521672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521672">
              <w:t>METODOLOGIA</w:t>
            </w:r>
          </w:p>
          <w:p w14:paraId="45108F53" w14:textId="77777777" w:rsidR="00613B57" w:rsidRPr="00521672" w:rsidRDefault="00613B57" w:rsidP="00DE3D2B">
            <w:pPr>
              <w:pStyle w:val="TF-xAvalITEMDETALHE"/>
            </w:pPr>
            <w:r w:rsidRPr="00521672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5C19CDB5" w:rsidR="00613B57" w:rsidRPr="00521672" w:rsidRDefault="003B0A49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521672" w:rsidRDefault="00613B57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521672" w:rsidRDefault="00613B57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521672" w14:paraId="37231744" w14:textId="77777777" w:rsidTr="00DE3D2B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521672" w:rsidRDefault="00613B57" w:rsidP="00DE3D2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521672" w:rsidRDefault="00613B57" w:rsidP="00DE3D2B">
            <w:pPr>
              <w:pStyle w:val="TF-xAvalITEMDETALHE"/>
            </w:pPr>
            <w:r w:rsidRPr="00521672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40AA99D3" w:rsidR="00613B57" w:rsidRPr="00521672" w:rsidRDefault="00613B57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29D291" w:rsidR="00613B57" w:rsidRPr="00521672" w:rsidRDefault="003B0A49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521672" w:rsidRDefault="00613B57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521672" w14:paraId="1197AACE" w14:textId="77777777" w:rsidTr="00DE3D2B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521672" w:rsidRDefault="00613B57" w:rsidP="00DE3D2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521672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521672">
              <w:t>REVISÃO BIBLIOGRÁFICA (atenção para a diferença de conteúdo entre projeto e pré-projeto)</w:t>
            </w:r>
          </w:p>
          <w:p w14:paraId="23C5937C" w14:textId="77777777" w:rsidR="00613B57" w:rsidRPr="00521672" w:rsidRDefault="00613B57" w:rsidP="00DE3D2B">
            <w:pPr>
              <w:pStyle w:val="TF-xAvalITEMDETALHE"/>
            </w:pPr>
            <w:r w:rsidRPr="00521672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5A3A7107" w:rsidR="00613B57" w:rsidRPr="00521672" w:rsidRDefault="003B0A49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521672" w:rsidRDefault="00613B57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521672" w:rsidRDefault="00613B57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521672" w14:paraId="47517713" w14:textId="77777777" w:rsidTr="00DE3D2B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521672" w:rsidRDefault="00613B57" w:rsidP="00DE3D2B">
            <w:pPr>
              <w:pStyle w:val="TF-xAvalITEMTABELA"/>
            </w:pPr>
            <w:r w:rsidRPr="00521672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521672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521672">
              <w:t>LINGUAGEM USADA (redação)</w:t>
            </w:r>
          </w:p>
          <w:p w14:paraId="7661C8A9" w14:textId="77777777" w:rsidR="00613B57" w:rsidRPr="00521672" w:rsidRDefault="00613B57" w:rsidP="00DE3D2B">
            <w:pPr>
              <w:pStyle w:val="TF-xAvalITEMDETALHE"/>
            </w:pPr>
            <w:r w:rsidRPr="00521672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521672" w:rsidRDefault="00613B57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186E46EC" w:rsidR="00613B57" w:rsidRPr="00521672" w:rsidRDefault="003B0A49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521672" w:rsidRDefault="00613B57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521672" w14:paraId="44C99623" w14:textId="77777777" w:rsidTr="00DE3D2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521672" w:rsidRDefault="00613B57" w:rsidP="00DE3D2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521672" w:rsidRDefault="00613B57" w:rsidP="00DE3D2B">
            <w:pPr>
              <w:pStyle w:val="TF-xAvalITEMDETALHE"/>
            </w:pPr>
            <w:r w:rsidRPr="00521672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521672" w:rsidRDefault="00613B57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103ECFB5" w:rsidR="00613B57" w:rsidRPr="00521672" w:rsidRDefault="003B0A49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521672" w:rsidRDefault="00613B57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521672" w14:paraId="65709327" w14:textId="77777777" w:rsidTr="00DE3D2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521672" w:rsidRDefault="00613B57" w:rsidP="00DE3D2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521672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521672">
              <w:t>ORGANIZAÇÃO E APRESENTAÇÃO GRÁFICA DO TEXTO</w:t>
            </w:r>
          </w:p>
          <w:p w14:paraId="06489AB6" w14:textId="77777777" w:rsidR="00613B57" w:rsidRPr="00521672" w:rsidRDefault="00613B57" w:rsidP="00DE3D2B">
            <w:pPr>
              <w:pStyle w:val="TF-xAvalITEMDETALHE"/>
            </w:pPr>
            <w:r w:rsidRPr="00521672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521672" w:rsidRDefault="00613B57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1FAB9B24" w:rsidR="00613B57" w:rsidRPr="00521672" w:rsidRDefault="00D9424A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521672" w:rsidRDefault="00613B57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521672" w14:paraId="60081F9E" w14:textId="77777777" w:rsidTr="00DE3D2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521672" w:rsidRDefault="00613B57" w:rsidP="00DE3D2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521672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521672">
              <w:t>ILUSTRAÇÕES (figuras, quadros, tabelas)</w:t>
            </w:r>
          </w:p>
          <w:p w14:paraId="29AD3E55" w14:textId="77777777" w:rsidR="00613B57" w:rsidRPr="00521672" w:rsidRDefault="00613B57" w:rsidP="00DE3D2B">
            <w:pPr>
              <w:pStyle w:val="TF-xAvalITEMDETALHE"/>
            </w:pPr>
            <w:r w:rsidRPr="00521672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297667DE" w:rsidR="00613B57" w:rsidRPr="00521672" w:rsidRDefault="00D9424A" w:rsidP="00DE3D2B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1249AF00" w:rsidR="00613B57" w:rsidRPr="00521672" w:rsidRDefault="00613B57" w:rsidP="00DE3D2B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521672" w:rsidRDefault="00613B57" w:rsidP="00DE3D2B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521672" w14:paraId="7C1DD254" w14:textId="77777777" w:rsidTr="00DE3D2B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521672" w:rsidRDefault="00613B57" w:rsidP="00DE3D2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521672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521672">
              <w:t>REFERÊNCIAS E CITAÇÕES</w:t>
            </w:r>
          </w:p>
          <w:p w14:paraId="1BCAA7ED" w14:textId="77777777" w:rsidR="00613B57" w:rsidRPr="00521672" w:rsidRDefault="00613B57" w:rsidP="00DE3D2B">
            <w:pPr>
              <w:pStyle w:val="TF-xAvalITEMDETALHE"/>
            </w:pPr>
            <w:r w:rsidRPr="00521672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11A57562" w:rsidR="00613B57" w:rsidRPr="00521672" w:rsidRDefault="00317144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521672" w:rsidRDefault="00613B57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521672" w:rsidRDefault="00613B57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521672" w14:paraId="3E815096" w14:textId="77777777" w:rsidTr="00DE3D2B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521672" w:rsidRDefault="00613B57" w:rsidP="00DE3D2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521672" w:rsidRDefault="00613B57" w:rsidP="00DE3D2B">
            <w:pPr>
              <w:pStyle w:val="TF-xAvalITEMDETALHE"/>
            </w:pPr>
            <w:r w:rsidRPr="00521672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6C2A0D4F" w:rsidR="00613B57" w:rsidRPr="00521672" w:rsidRDefault="00317144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521672" w:rsidRDefault="00613B57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521672" w:rsidRDefault="00613B57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521672" w14:paraId="14348A76" w14:textId="77777777" w:rsidTr="00DE3D2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521672" w:rsidRDefault="00613B57" w:rsidP="00DE3D2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521672" w:rsidRDefault="00613B57" w:rsidP="00DE3D2B">
            <w:pPr>
              <w:pStyle w:val="TF-xAvalITEMDETALHE"/>
            </w:pPr>
            <w:r w:rsidRPr="00521672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5D5022BA" w:rsidR="00613B57" w:rsidRPr="00521672" w:rsidRDefault="00317144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521672" w:rsidRDefault="00613B57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521672" w:rsidRDefault="00613B57" w:rsidP="00DE3D2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Pr="00521672" w:rsidRDefault="0000224C" w:rsidP="0000224C">
      <w:pPr>
        <w:pStyle w:val="TF-xAvalITEMDETALHE"/>
      </w:pPr>
    </w:p>
    <w:p w14:paraId="6120BEF9" w14:textId="77777777" w:rsidR="006E25D2" w:rsidRPr="00521672" w:rsidRDefault="00320BFA" w:rsidP="00320BFA">
      <w:pPr>
        <w:pStyle w:val="TF-xAvalTTULO"/>
        <w:rPr>
          <w:noProof w:val="0"/>
        </w:rPr>
      </w:pPr>
      <w:r w:rsidRPr="00521672">
        <w:rPr>
          <w:noProof w:val="0"/>
        </w:rPr>
        <w:t>PARECER – PROFESSOR DE TCC I ou COORDENADOR DE TCC</w:t>
      </w:r>
      <w:r w:rsidR="006E25D2" w:rsidRPr="00521672">
        <w:rPr>
          <w:noProof w:val="0"/>
        </w:rPr>
        <w:t xml:space="preserve"> </w:t>
      </w:r>
    </w:p>
    <w:p w14:paraId="404B38FD" w14:textId="77777777" w:rsidR="00320BFA" w:rsidRPr="00521672" w:rsidRDefault="006E25D2" w:rsidP="00320BFA">
      <w:pPr>
        <w:pStyle w:val="TF-xAvalTTULO"/>
        <w:rPr>
          <w:b/>
          <w:noProof w:val="0"/>
        </w:rPr>
      </w:pPr>
      <w:r w:rsidRPr="00521672">
        <w:rPr>
          <w:b/>
          <w:noProof w:val="0"/>
        </w:rPr>
        <w:t>(preencher apenas no projeto)</w:t>
      </w:r>
      <w:r w:rsidR="00320BFA" w:rsidRPr="00521672">
        <w:rPr>
          <w:b/>
          <w:noProof w:val="0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521672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521672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521672">
              <w:rPr>
                <w:sz w:val="18"/>
              </w:rPr>
              <w:t>O projeto de TCC será reprovado se:</w:t>
            </w:r>
          </w:p>
          <w:p w14:paraId="50218FDD" w14:textId="77777777" w:rsidR="00320BFA" w:rsidRPr="00521672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521672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521672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521672">
              <w:rPr>
                <w:sz w:val="18"/>
              </w:rPr>
              <w:t xml:space="preserve">pelo menos </w:t>
            </w:r>
            <w:r w:rsidRPr="00521672">
              <w:rPr>
                <w:b/>
                <w:bCs/>
                <w:sz w:val="18"/>
              </w:rPr>
              <w:t>4 (quatro)</w:t>
            </w:r>
            <w:r w:rsidRPr="00521672">
              <w:rPr>
                <w:sz w:val="18"/>
              </w:rPr>
              <w:t xml:space="preserve"> itens dos </w:t>
            </w:r>
            <w:r w:rsidRPr="00521672">
              <w:rPr>
                <w:b/>
                <w:bCs/>
                <w:sz w:val="18"/>
              </w:rPr>
              <w:t>ASPECTOS TÉCNICOS</w:t>
            </w:r>
            <w:r w:rsidRPr="00521672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521672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521672">
              <w:rPr>
                <w:sz w:val="18"/>
              </w:rPr>
              <w:t xml:space="preserve">pelo menos </w:t>
            </w:r>
            <w:r w:rsidRPr="00521672">
              <w:rPr>
                <w:b/>
                <w:bCs/>
                <w:sz w:val="18"/>
              </w:rPr>
              <w:t>4 (quatro)</w:t>
            </w:r>
            <w:r w:rsidRPr="00521672">
              <w:rPr>
                <w:sz w:val="18"/>
              </w:rPr>
              <w:t xml:space="preserve"> itens dos </w:t>
            </w:r>
            <w:r w:rsidRPr="00521672">
              <w:rPr>
                <w:b/>
                <w:bCs/>
                <w:sz w:val="18"/>
              </w:rPr>
              <w:t>ASPECTOS METODOLÓGICOS</w:t>
            </w:r>
            <w:r w:rsidRPr="00521672">
              <w:rPr>
                <w:sz w:val="18"/>
              </w:rPr>
              <w:t xml:space="preserve"> tiverem resposta ATENDE PARCIALMENTE.</w:t>
            </w:r>
          </w:p>
        </w:tc>
      </w:tr>
      <w:tr w:rsidR="00320BFA" w:rsidRPr="00521672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521672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521672">
              <w:rPr>
                <w:b/>
                <w:bCs/>
                <w:sz w:val="20"/>
              </w:rPr>
              <w:t>PARECER</w:t>
            </w:r>
            <w:r w:rsidRPr="00521672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521672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521672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521672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521672">
              <w:rPr>
                <w:sz w:val="20"/>
              </w:rPr>
              <w:t>(      ) REPROVADO</w:t>
            </w:r>
          </w:p>
        </w:tc>
      </w:tr>
    </w:tbl>
    <w:p w14:paraId="5EB692B8" w14:textId="77777777" w:rsidR="0000224C" w:rsidRPr="00521672" w:rsidRDefault="0000224C" w:rsidP="0000224C">
      <w:pPr>
        <w:pStyle w:val="TF-xAvalLINHA"/>
        <w:tabs>
          <w:tab w:val="left" w:leader="underscore" w:pos="6237"/>
        </w:tabs>
      </w:pPr>
      <w:r w:rsidRPr="00521672">
        <w:t xml:space="preserve">Assinatura: </w:t>
      </w:r>
      <w:r w:rsidRPr="00521672">
        <w:tab/>
      </w:r>
      <w:r w:rsidRPr="00521672">
        <w:tab/>
        <w:t xml:space="preserve"> Data: </w:t>
      </w:r>
      <w:r w:rsidRPr="00521672">
        <w:tab/>
      </w:r>
    </w:p>
    <w:p w14:paraId="1D278B24" w14:textId="77777777" w:rsidR="0000224C" w:rsidRPr="00521672" w:rsidRDefault="0000224C" w:rsidP="0000224C">
      <w:pPr>
        <w:pStyle w:val="TF-xAvalTTULO"/>
        <w:rPr>
          <w:noProof w:val="0"/>
        </w:rPr>
      </w:pPr>
      <w:r w:rsidRPr="00521672">
        <w:rPr>
          <w:noProof w:val="0"/>
        </w:rPr>
        <w:br w:type="page"/>
      </w:r>
      <w:r w:rsidRPr="00521672">
        <w:rPr>
          <w:noProof w:val="0"/>
        </w:rPr>
        <w:lastRenderedPageBreak/>
        <w:t>FORMULÁRIO  DE  avaliação</w:t>
      </w:r>
      <w:r w:rsidR="006E25D2" w:rsidRPr="00521672">
        <w:rPr>
          <w:noProof w:val="0"/>
        </w:rPr>
        <w:t xml:space="preserve"> </w:t>
      </w:r>
      <w:r w:rsidRPr="00521672">
        <w:rPr>
          <w:noProof w:val="0"/>
        </w:rPr>
        <w:t>– PROFESSOR AVALIADOR</w:t>
      </w:r>
    </w:p>
    <w:p w14:paraId="1111A5F1" w14:textId="778FED3B" w:rsidR="0000224C" w:rsidRPr="00521672" w:rsidRDefault="0000224C" w:rsidP="0000224C">
      <w:pPr>
        <w:pStyle w:val="TF-xAvalLINHA"/>
      </w:pPr>
      <w:r w:rsidRPr="00521672">
        <w:t>Acadêmico:</w:t>
      </w:r>
      <w:r w:rsidR="00AD3EFB" w:rsidRPr="00521672">
        <w:t xml:space="preserve"> </w:t>
      </w:r>
      <w:r w:rsidR="00AD3EFB" w:rsidRPr="00521672">
        <w:rPr>
          <w:u w:val="single"/>
        </w:rPr>
        <w:t>Gustavo Henrique Spiess</w:t>
      </w:r>
      <w:r w:rsidRPr="00521672">
        <w:tab/>
      </w:r>
    </w:p>
    <w:p w14:paraId="6D17DB6D" w14:textId="77777777" w:rsidR="0000224C" w:rsidRPr="00521672" w:rsidRDefault="0000224C" w:rsidP="0000224C">
      <w:pPr>
        <w:pStyle w:val="TF-xAvalLINHA"/>
      </w:pPr>
      <w:r w:rsidRPr="00521672">
        <w:t>Avaliador(a):</w:t>
      </w:r>
      <w:r w:rsidRPr="00521672">
        <w:tab/>
      </w:r>
      <w:r w:rsidRPr="00521672"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521672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521672" w:rsidRDefault="0000224C" w:rsidP="0000224C">
            <w:pPr>
              <w:pStyle w:val="TF-xAvalITEMTABELA"/>
            </w:pPr>
            <w:r w:rsidRPr="00521672">
              <w:t>ASPECTOS   AVALIADOS</w:t>
            </w:r>
            <w:r w:rsidRPr="00521672"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521672" w:rsidRDefault="0000224C" w:rsidP="000A19DE">
            <w:pPr>
              <w:pStyle w:val="TF-xAvalITEMTABELA"/>
            </w:pPr>
            <w:r w:rsidRPr="00521672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521672" w:rsidRDefault="0000224C" w:rsidP="000A19DE">
            <w:pPr>
              <w:pStyle w:val="TF-xAvalITEMTABELA"/>
            </w:pPr>
            <w:r w:rsidRPr="00521672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521672" w:rsidRDefault="0000224C" w:rsidP="000A19DE">
            <w:pPr>
              <w:pStyle w:val="TF-xAvalITEMTABELA"/>
            </w:pPr>
            <w:r w:rsidRPr="00521672">
              <w:t>não atende</w:t>
            </w:r>
          </w:p>
        </w:tc>
      </w:tr>
      <w:tr w:rsidR="0000224C" w:rsidRPr="00521672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521672" w:rsidRDefault="0000224C" w:rsidP="000A19DE">
            <w:pPr>
              <w:pStyle w:val="TF-xAvalITEMTABELA"/>
            </w:pPr>
            <w:r w:rsidRPr="00521672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521672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521672">
              <w:t>INTRODUÇÃO</w:t>
            </w:r>
          </w:p>
          <w:p w14:paraId="2139C072" w14:textId="77777777" w:rsidR="0000224C" w:rsidRPr="00521672" w:rsidRDefault="0000224C" w:rsidP="000A19DE">
            <w:pPr>
              <w:pStyle w:val="TF-xAvalITEMDETALHE"/>
            </w:pPr>
            <w:r w:rsidRPr="00521672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521672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521672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521672" w:rsidRDefault="0000224C" w:rsidP="000A19DE">
            <w:pPr>
              <w:pStyle w:val="TF-xAvalITEMDETALHE"/>
            </w:pPr>
            <w:r w:rsidRPr="00521672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521672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521672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521672" w:rsidRDefault="0000224C" w:rsidP="000A19DE">
            <w:pPr>
              <w:pStyle w:val="TF-xAvalITEM"/>
            </w:pPr>
            <w:r w:rsidRPr="00521672">
              <w:t>OBJETIVOS</w:t>
            </w:r>
          </w:p>
          <w:p w14:paraId="19CBDF08" w14:textId="77777777" w:rsidR="0000224C" w:rsidRPr="00521672" w:rsidRDefault="0000224C" w:rsidP="000A19DE">
            <w:pPr>
              <w:pStyle w:val="TF-xAvalITEMDETALHE"/>
            </w:pPr>
            <w:r w:rsidRPr="00521672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521672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521672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521672" w:rsidRDefault="0000224C" w:rsidP="000A19DE">
            <w:pPr>
              <w:pStyle w:val="TF-xAvalITEMDETALHE"/>
            </w:pPr>
            <w:r w:rsidRPr="00521672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521672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521672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521672" w:rsidRDefault="0000224C" w:rsidP="000A19DE">
            <w:pPr>
              <w:pStyle w:val="TF-xAvalITEM"/>
            </w:pPr>
            <w:r w:rsidRPr="00521672">
              <w:t>TRABALHOS CORRELATOS</w:t>
            </w:r>
          </w:p>
          <w:p w14:paraId="3909A3E5" w14:textId="77777777" w:rsidR="0000224C" w:rsidRPr="00521672" w:rsidRDefault="0000224C" w:rsidP="000A19DE">
            <w:pPr>
              <w:pStyle w:val="TF-xAvalITEMDETALHE"/>
            </w:pPr>
            <w:r w:rsidRPr="00521672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521672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521672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521672" w:rsidRDefault="0000224C" w:rsidP="000A19DE">
            <w:pPr>
              <w:pStyle w:val="TF-xAvalITEM"/>
            </w:pPr>
            <w:r w:rsidRPr="00521672">
              <w:t>JUSTIFICATIVA</w:t>
            </w:r>
          </w:p>
          <w:p w14:paraId="32C0D5EA" w14:textId="77777777" w:rsidR="0000224C" w:rsidRPr="00521672" w:rsidRDefault="0000224C" w:rsidP="000A19DE">
            <w:pPr>
              <w:pStyle w:val="TF-xAvalITEMDETALHE"/>
            </w:pPr>
            <w:r w:rsidRPr="00521672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521672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521672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521672" w:rsidRDefault="0000224C" w:rsidP="000A19DE">
            <w:pPr>
              <w:pStyle w:val="TF-xAvalITEMDETALHE"/>
            </w:pPr>
            <w:r w:rsidRPr="00521672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521672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521672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521672" w:rsidRDefault="0000224C" w:rsidP="000A19DE">
            <w:pPr>
              <w:pStyle w:val="TF-xAvalITEMDETALHE"/>
            </w:pPr>
            <w:r w:rsidRPr="00521672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521672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521672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521672" w:rsidRDefault="0000224C" w:rsidP="000A19DE">
            <w:pPr>
              <w:pStyle w:val="TF-xAvalITEM"/>
            </w:pPr>
            <w:r w:rsidRPr="00521672">
              <w:t>REQUISITOS PRINCIPAIS DO PROBLEMA A SER TRABALHADO</w:t>
            </w:r>
          </w:p>
          <w:p w14:paraId="77272C92" w14:textId="77777777" w:rsidR="0000224C" w:rsidRPr="00521672" w:rsidRDefault="0000224C" w:rsidP="000A19DE">
            <w:pPr>
              <w:pStyle w:val="TF-xAvalITEMDETALHE"/>
            </w:pPr>
            <w:r w:rsidRPr="00521672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521672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521672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521672" w:rsidRDefault="0000224C" w:rsidP="000A19DE">
            <w:pPr>
              <w:pStyle w:val="TF-xAvalITEM"/>
            </w:pPr>
            <w:r w:rsidRPr="00521672">
              <w:t>METODOLOGIA</w:t>
            </w:r>
          </w:p>
          <w:p w14:paraId="360C4801" w14:textId="77777777" w:rsidR="0000224C" w:rsidRPr="00521672" w:rsidRDefault="0000224C" w:rsidP="000A19DE">
            <w:pPr>
              <w:pStyle w:val="TF-xAvalITEMDETALHE"/>
            </w:pPr>
            <w:r w:rsidRPr="00521672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521672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521672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521672" w:rsidRDefault="0000224C" w:rsidP="000A19DE">
            <w:pPr>
              <w:pStyle w:val="TF-xAvalITEMDETALHE"/>
            </w:pPr>
            <w:r w:rsidRPr="00521672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521672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521672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521672" w:rsidRDefault="0000224C" w:rsidP="000A19DE">
            <w:pPr>
              <w:pStyle w:val="TF-xAvalITEM"/>
            </w:pPr>
            <w:r w:rsidRPr="00521672">
              <w:t>REVISÃO BIBLIOGRÁFICA</w:t>
            </w:r>
            <w:r w:rsidR="006E25D2" w:rsidRPr="00521672">
              <w:t xml:space="preserve"> (atenção para a diferença de conteúdo entre projeto e pré-projeto)</w:t>
            </w:r>
          </w:p>
          <w:p w14:paraId="338FC10C" w14:textId="77777777" w:rsidR="0000224C" w:rsidRPr="00521672" w:rsidRDefault="0000224C" w:rsidP="000A19DE">
            <w:pPr>
              <w:pStyle w:val="TF-xAvalITEMDETALHE"/>
            </w:pPr>
            <w:r w:rsidRPr="00521672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521672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521672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521672" w:rsidRDefault="0000224C" w:rsidP="000A19DE">
            <w:pPr>
              <w:pStyle w:val="TF-xAvalITEMDETALHE"/>
            </w:pPr>
            <w:r w:rsidRPr="00521672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521672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521672" w:rsidRDefault="0000224C" w:rsidP="000A19DE">
            <w:pPr>
              <w:pStyle w:val="TF-xAvalITEMTABELA"/>
            </w:pPr>
            <w:r w:rsidRPr="00521672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521672" w:rsidRDefault="0000224C" w:rsidP="000A19DE">
            <w:pPr>
              <w:pStyle w:val="TF-xAvalITEM"/>
            </w:pPr>
            <w:r w:rsidRPr="00521672">
              <w:t>LINGUAGEM USADA (redação)</w:t>
            </w:r>
          </w:p>
          <w:p w14:paraId="0910006A" w14:textId="77777777" w:rsidR="0000224C" w:rsidRPr="00521672" w:rsidRDefault="0000224C" w:rsidP="000A19DE">
            <w:pPr>
              <w:pStyle w:val="TF-xAvalITEMDETALHE"/>
            </w:pPr>
            <w:r w:rsidRPr="00521672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521672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521672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521672" w:rsidRDefault="0000224C" w:rsidP="000A19DE">
            <w:pPr>
              <w:pStyle w:val="TF-xAvalITEMDETALHE"/>
            </w:pPr>
            <w:r w:rsidRPr="00521672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521672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Pr="00521672" w:rsidRDefault="0000224C" w:rsidP="0000224C">
      <w:pPr>
        <w:pStyle w:val="TF-xAvalTTULO"/>
        <w:rPr>
          <w:noProof w:val="0"/>
        </w:rPr>
      </w:pPr>
    </w:p>
    <w:p w14:paraId="70066983" w14:textId="77777777" w:rsidR="0000224C" w:rsidRPr="00521672" w:rsidRDefault="0000224C" w:rsidP="0000224C">
      <w:pPr>
        <w:pStyle w:val="TF-xAvalTTULO"/>
        <w:rPr>
          <w:noProof w:val="0"/>
        </w:rPr>
      </w:pPr>
      <w:r w:rsidRPr="00521672">
        <w:rPr>
          <w:noProof w:val="0"/>
        </w:rPr>
        <w:t>PARECER – PROFESSOR AVALIADOR:</w:t>
      </w:r>
    </w:p>
    <w:p w14:paraId="410ABC87" w14:textId="77777777" w:rsidR="006E25D2" w:rsidRPr="00521672" w:rsidRDefault="006E25D2" w:rsidP="0000224C">
      <w:pPr>
        <w:pStyle w:val="TF-xAvalTTULO"/>
        <w:rPr>
          <w:b/>
          <w:noProof w:val="0"/>
        </w:rPr>
      </w:pPr>
      <w:r w:rsidRPr="00521672">
        <w:rPr>
          <w:b/>
          <w:noProof w:val="0"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521672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521672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521672">
              <w:rPr>
                <w:sz w:val="18"/>
              </w:rPr>
              <w:t>O projeto de TCC ser</w:t>
            </w:r>
            <w:r w:rsidR="00A21708" w:rsidRPr="00521672">
              <w:rPr>
                <w:sz w:val="18"/>
              </w:rPr>
              <w:t xml:space="preserve"> </w:t>
            </w:r>
            <w:r w:rsidRPr="00521672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521672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521672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521672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521672">
              <w:rPr>
                <w:sz w:val="18"/>
              </w:rPr>
              <w:t xml:space="preserve">pelo menos </w:t>
            </w:r>
            <w:r w:rsidRPr="00521672">
              <w:rPr>
                <w:b/>
                <w:sz w:val="18"/>
              </w:rPr>
              <w:t>5</w:t>
            </w:r>
            <w:r w:rsidRPr="00521672">
              <w:rPr>
                <w:b/>
                <w:bCs/>
                <w:sz w:val="18"/>
              </w:rPr>
              <w:t xml:space="preserve"> (cinco)</w:t>
            </w:r>
            <w:r w:rsidRPr="00521672">
              <w:rPr>
                <w:sz w:val="18"/>
              </w:rPr>
              <w:t xml:space="preserve"> tiverem resposta ATENDE PARCIALMENTE.</w:t>
            </w:r>
          </w:p>
        </w:tc>
      </w:tr>
      <w:tr w:rsidR="0000224C" w:rsidRPr="00521672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521672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521672">
              <w:rPr>
                <w:b/>
                <w:bCs/>
                <w:sz w:val="20"/>
              </w:rPr>
              <w:t>PARECER</w:t>
            </w:r>
            <w:r w:rsidRPr="00521672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521672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521672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521672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521672">
              <w:rPr>
                <w:sz w:val="20"/>
              </w:rPr>
              <w:t>(      ) REPROVADO</w:t>
            </w:r>
          </w:p>
        </w:tc>
      </w:tr>
    </w:tbl>
    <w:p w14:paraId="0909200C" w14:textId="77777777" w:rsidR="0000224C" w:rsidRPr="00521672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Pr="00521672" w:rsidRDefault="0000224C" w:rsidP="0000224C">
      <w:pPr>
        <w:pStyle w:val="TF-xAvalLINHA"/>
        <w:tabs>
          <w:tab w:val="left" w:leader="underscore" w:pos="6237"/>
        </w:tabs>
      </w:pPr>
      <w:r w:rsidRPr="00521672">
        <w:t xml:space="preserve">Assinatura: </w:t>
      </w:r>
      <w:r w:rsidRPr="00521672">
        <w:tab/>
      </w:r>
      <w:r w:rsidRPr="00521672">
        <w:tab/>
        <w:t xml:space="preserve"> Data: </w:t>
      </w:r>
      <w:r w:rsidRPr="00521672">
        <w:tab/>
      </w:r>
    </w:p>
    <w:sectPr w:rsidR="0000224C" w:rsidRPr="00521672" w:rsidSect="00EC2D7A">
      <w:headerReference w:type="default" r:id="rId17"/>
      <w:footerReference w:type="default" r:id="rId18"/>
      <w:headerReference w:type="first" r:id="rId19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Andreza Sartori" w:date="2021-05-03T22:15:00Z" w:initials="AS">
    <w:p w14:paraId="4190F3D1" w14:textId="79808E04" w:rsidR="00A56311" w:rsidRDefault="00A56311">
      <w:pPr>
        <w:pStyle w:val="Textodecomentrio"/>
      </w:pPr>
      <w:r>
        <w:rPr>
          <w:rStyle w:val="Refdecomentrio"/>
        </w:rPr>
        <w:annotationRef/>
      </w:r>
      <w:r>
        <w:t>Rever a redação.</w:t>
      </w:r>
    </w:p>
  </w:comment>
  <w:comment w:id="14" w:author="Andreza Sartori" w:date="2021-05-03T22:17:00Z" w:initials="AS">
    <w:p w14:paraId="2A7D5B62" w14:textId="20E92167" w:rsidR="00F94E83" w:rsidRDefault="00F94E83">
      <w:pPr>
        <w:pStyle w:val="Textodecomentrio"/>
      </w:pPr>
      <w:r>
        <w:rPr>
          <w:rStyle w:val="Refdecomentrio"/>
        </w:rPr>
        <w:annotationRef/>
      </w:r>
      <w:r w:rsidR="00790CB1" w:rsidRPr="00790CB1">
        <w:t>Deve-se evitar fazer parágrafos muito curtos.</w:t>
      </w:r>
    </w:p>
  </w:comment>
  <w:comment w:id="18" w:author="Andreza Sartori" w:date="2021-05-03T22:20:00Z" w:initials="AS">
    <w:p w14:paraId="44A44166" w14:textId="4AC45800" w:rsidR="006C6144" w:rsidRDefault="006C6144">
      <w:pPr>
        <w:pStyle w:val="Textodecomentrio"/>
      </w:pPr>
      <w:r>
        <w:rPr>
          <w:rStyle w:val="Refdecomentrio"/>
        </w:rPr>
        <w:annotationRef/>
      </w:r>
      <w:r>
        <w:t>Rever a redação.</w:t>
      </w:r>
    </w:p>
  </w:comment>
  <w:comment w:id="19" w:author="Andreza Sartori" w:date="2021-05-03T22:22:00Z" w:initials="AS">
    <w:p w14:paraId="7C61C97B" w14:textId="0078D8C0" w:rsidR="00141263" w:rsidRDefault="00141263">
      <w:pPr>
        <w:pStyle w:val="Textodecomentrio"/>
      </w:pPr>
      <w:r>
        <w:rPr>
          <w:rStyle w:val="Refdecomentrio"/>
        </w:rPr>
        <w:annotationRef/>
      </w:r>
      <w:r>
        <w:t xml:space="preserve">O que seria: </w:t>
      </w:r>
      <w:r w:rsidRPr="00521672">
        <w:t>mundo pequeno e ser livre de escala</w:t>
      </w:r>
      <w:r w:rsidR="00E243A2">
        <w:t>?</w:t>
      </w:r>
    </w:p>
  </w:comment>
  <w:comment w:id="22" w:author="Andreza Sartori" w:date="2021-05-03T22:24:00Z" w:initials="AS">
    <w:p w14:paraId="61DD7BED" w14:textId="206C662E" w:rsidR="003F1EB6" w:rsidRDefault="003F1EB6">
      <w:pPr>
        <w:pStyle w:val="Textodecomentrio"/>
      </w:pPr>
      <w:r>
        <w:rPr>
          <w:rStyle w:val="Refdecomentrio"/>
        </w:rPr>
        <w:annotationRef/>
      </w:r>
      <w:r>
        <w:t>????</w:t>
      </w:r>
    </w:p>
  </w:comment>
  <w:comment w:id="23" w:author="Andreza Sartori" w:date="2021-05-03T22:27:00Z" w:initials="AS">
    <w:p w14:paraId="791368E9" w14:textId="356B3741" w:rsidR="00EE4C12" w:rsidRDefault="00EE4C12">
      <w:pPr>
        <w:pStyle w:val="Textodecomentrio"/>
      </w:pPr>
      <w:r>
        <w:rPr>
          <w:rStyle w:val="Refdecomentrio"/>
        </w:rPr>
        <w:annotationRef/>
      </w:r>
      <w:r>
        <w:t>Confuso. Rever a redação.</w:t>
      </w:r>
    </w:p>
  </w:comment>
  <w:comment w:id="38" w:author="Andreza Sartori" w:date="2021-05-03T22:29:00Z" w:initials="AS">
    <w:p w14:paraId="4E9F499A" w14:textId="54DEC40A" w:rsidR="00F86B5B" w:rsidRDefault="00F86B5B">
      <w:pPr>
        <w:pStyle w:val="Textodecomentrio"/>
      </w:pPr>
      <w:r>
        <w:rPr>
          <w:rStyle w:val="Refdecomentrio"/>
        </w:rPr>
        <w:annotationRef/>
      </w:r>
      <w:r>
        <w:t>Não é objetivo. Você vai disponibilizar um modelo.</w:t>
      </w:r>
    </w:p>
  </w:comment>
  <w:comment w:id="39" w:author="Andreza Sartori" w:date="2021-05-03T22:29:00Z" w:initials="AS">
    <w:p w14:paraId="7A1BD330" w14:textId="566D389F" w:rsidR="00CB39FA" w:rsidRDefault="00CB39FA">
      <w:pPr>
        <w:pStyle w:val="Textodecomentrio"/>
      </w:pPr>
      <w:r>
        <w:rPr>
          <w:rStyle w:val="Refdecomentrio"/>
        </w:rPr>
        <w:annotationRef/>
      </w:r>
      <w:r>
        <w:t>O que significa isso? Não está claro na introdução.</w:t>
      </w:r>
    </w:p>
  </w:comment>
  <w:comment w:id="41" w:author="Andreza Sartori" w:date="2021-05-04T14:53:00Z" w:initials="AS">
    <w:p w14:paraId="604AE462" w14:textId="316A3179" w:rsidR="00305F25" w:rsidRDefault="00305F25">
      <w:pPr>
        <w:pStyle w:val="Textodecomentrio"/>
      </w:pPr>
      <w:r>
        <w:rPr>
          <w:rStyle w:val="Refdecomentrio"/>
        </w:rPr>
        <w:annotationRef/>
      </w:r>
      <w:r>
        <w:t>Rever a redação.</w:t>
      </w:r>
    </w:p>
  </w:comment>
  <w:comment w:id="42" w:author="Andreza Sartori" w:date="2021-05-04T14:53:00Z" w:initials="AS">
    <w:p w14:paraId="124C3274" w14:textId="42629AC7" w:rsidR="008E5903" w:rsidRDefault="008E5903">
      <w:pPr>
        <w:pStyle w:val="Textodecomentrio"/>
      </w:pPr>
      <w:r>
        <w:rPr>
          <w:rStyle w:val="Refdecomentrio"/>
        </w:rPr>
        <w:annotationRef/>
      </w:r>
      <w:r w:rsidR="00A4276D" w:rsidRPr="00A4276D">
        <w:t>“e” é um conectivo de ligação entre ideias de uma mesma frase não de frases diferentes.</w:t>
      </w:r>
    </w:p>
  </w:comment>
  <w:comment w:id="46" w:author="Andreza Sartori" w:date="2021-05-03T22:03:00Z" w:initials="AS">
    <w:p w14:paraId="58267725" w14:textId="77777777" w:rsidR="00F265ED" w:rsidRDefault="005445EB">
      <w:pPr>
        <w:pStyle w:val="Textodecomentrio"/>
      </w:pPr>
      <w:r>
        <w:rPr>
          <w:rStyle w:val="Refdecomentrio"/>
        </w:rPr>
        <w:annotationRef/>
      </w:r>
      <w:r>
        <w:t>O estilo deve ser TF-ALÍNEA. Rever em tod</w:t>
      </w:r>
      <w:r w:rsidR="00AF6B30">
        <w:t>o o texto.</w:t>
      </w:r>
    </w:p>
    <w:p w14:paraId="1367DE16" w14:textId="77777777" w:rsidR="001C3868" w:rsidRDefault="001C3868">
      <w:pPr>
        <w:pStyle w:val="Textodecomentrio"/>
      </w:pPr>
    </w:p>
    <w:p w14:paraId="0C3EF972" w14:textId="3D1293A7" w:rsidR="001C3868" w:rsidRDefault="001C3868">
      <w:pPr>
        <w:pStyle w:val="Textodecomentrio"/>
      </w:pPr>
      <w:r>
        <w:t>OBS: eu coloquei no estilo para você ver a diferença, mas precisa reiniciar a ordem.</w:t>
      </w:r>
    </w:p>
  </w:comment>
  <w:comment w:id="56" w:author="Andreza Sartori" w:date="2021-05-04T14:59:00Z" w:initials="AS">
    <w:p w14:paraId="5B122F00" w14:textId="26F99CD6" w:rsidR="006D7176" w:rsidRDefault="006D7176">
      <w:pPr>
        <w:pStyle w:val="Textodecomentrio"/>
      </w:pPr>
      <w:r>
        <w:rPr>
          <w:rStyle w:val="Refdecomentrio"/>
        </w:rPr>
        <w:annotationRef/>
      </w:r>
      <w:r>
        <w:t>Minúsculo</w:t>
      </w:r>
    </w:p>
  </w:comment>
  <w:comment w:id="65" w:author="Andreza Sartori" w:date="2021-05-04T15:06:00Z" w:initials="AS">
    <w:p w14:paraId="7DC98852" w14:textId="2FC84FC0" w:rsidR="00BA22FD" w:rsidRDefault="00BA22FD">
      <w:pPr>
        <w:pStyle w:val="Textodecomentrio"/>
      </w:pPr>
      <w:r>
        <w:rPr>
          <w:rStyle w:val="Refdecomentrio"/>
        </w:rPr>
        <w:annotationRef/>
      </w:r>
      <w:r>
        <w:t>Rever a redação.</w:t>
      </w:r>
    </w:p>
  </w:comment>
  <w:comment w:id="79" w:author="Andreza Sartori" w:date="2021-05-04T15:28:00Z" w:initials="AS">
    <w:p w14:paraId="5E463FD6" w14:textId="4BA18CAB" w:rsidR="00893390" w:rsidRDefault="00893390">
      <w:pPr>
        <w:pStyle w:val="Textodecomentrio"/>
      </w:pPr>
      <w:r>
        <w:rPr>
          <w:rStyle w:val="Refdecomentrio"/>
        </w:rPr>
        <w:annotationRef/>
      </w:r>
      <w:r>
        <w:t>Essas definições estão confusas no texto. Em um momento você coloca “N” em outros “n”. Quer dizer a mesma coisa ou coisas diferentes?</w:t>
      </w:r>
    </w:p>
  </w:comment>
  <w:comment w:id="89" w:author="Andreza Sartori" w:date="2021-05-04T15:31:00Z" w:initials="AS">
    <w:p w14:paraId="2B362F34" w14:textId="037F7721" w:rsidR="00EE6656" w:rsidRDefault="00EE6656">
      <w:pPr>
        <w:pStyle w:val="Textodecomentrio"/>
      </w:pPr>
      <w:r>
        <w:rPr>
          <w:rStyle w:val="Refdecomentrio"/>
        </w:rPr>
        <w:annotationRef/>
      </w:r>
      <w:r>
        <w:t>Isso é uma sigla?</w:t>
      </w:r>
      <w:r w:rsidR="003255FB">
        <w:t xml:space="preserve"> Está incorreto.</w:t>
      </w:r>
    </w:p>
  </w:comment>
  <w:comment w:id="91" w:author="Andreza Sartori" w:date="2021-05-04T15:32:00Z" w:initials="AS">
    <w:p w14:paraId="1F4E11D4" w14:textId="6188AF68" w:rsidR="00736F75" w:rsidRDefault="00736F75">
      <w:pPr>
        <w:pStyle w:val="Textodecomentrio"/>
      </w:pPr>
      <w:r>
        <w:rPr>
          <w:rStyle w:val="Refdecomentrio"/>
        </w:rPr>
        <w:annotationRef/>
      </w:r>
      <w:r>
        <w:t>????</w:t>
      </w:r>
    </w:p>
  </w:comment>
  <w:comment w:id="90" w:author="Andreza Sartori" w:date="2021-05-04T15:32:00Z" w:initials="AS">
    <w:p w14:paraId="0AB5E4B1" w14:textId="6E7911FE" w:rsidR="00A32E97" w:rsidRDefault="00A32E97">
      <w:pPr>
        <w:pStyle w:val="Textodecomentrio"/>
      </w:pPr>
      <w:r>
        <w:rPr>
          <w:rStyle w:val="Refdecomentrio"/>
        </w:rPr>
        <w:annotationRef/>
      </w:r>
      <w:r>
        <w:t>Rever a redação.</w:t>
      </w:r>
    </w:p>
  </w:comment>
  <w:comment w:id="96" w:author="Andreza Sartori" w:date="2021-05-04T15:34:00Z" w:initials="AS">
    <w:p w14:paraId="1930F2DF" w14:textId="2735F87A" w:rsidR="00AC6751" w:rsidRDefault="00AC6751">
      <w:pPr>
        <w:pStyle w:val="Textodecomentrio"/>
      </w:pPr>
      <w:r>
        <w:rPr>
          <w:rStyle w:val="Refdecomentrio"/>
        </w:rPr>
        <w:annotationRef/>
      </w:r>
      <w:r w:rsidR="000C06B6" w:rsidRPr="000C06B6">
        <w:t>Deve-se evitar iniciar a frase com gerúndio. Gerúndio complementa alguma ideia.</w:t>
      </w:r>
    </w:p>
  </w:comment>
  <w:comment w:id="97" w:author="Andreza Sartori" w:date="2021-05-04T15:34:00Z" w:initials="AS">
    <w:p w14:paraId="5C8A2999" w14:textId="554981D3" w:rsidR="000C06B6" w:rsidRDefault="000C06B6">
      <w:pPr>
        <w:pStyle w:val="Textodecomentrio"/>
      </w:pPr>
      <w:r>
        <w:rPr>
          <w:rStyle w:val="Refdecomentrio"/>
        </w:rPr>
        <w:annotationRef/>
      </w:r>
      <w:r>
        <w:t>Rever a redação.</w:t>
      </w:r>
    </w:p>
  </w:comment>
  <w:comment w:id="106" w:author="Andreza Sartori" w:date="2021-05-04T15:36:00Z" w:initials="AS">
    <w:p w14:paraId="161E4039" w14:textId="3D906C5E" w:rsidR="00EE6522" w:rsidRDefault="00EE6522">
      <w:pPr>
        <w:pStyle w:val="Textodecomentrio"/>
      </w:pPr>
      <w:r>
        <w:rPr>
          <w:rStyle w:val="Refdecomentrio"/>
        </w:rPr>
        <w:annotationRef/>
      </w:r>
      <w:r>
        <w:t>confuso</w:t>
      </w:r>
    </w:p>
  </w:comment>
  <w:comment w:id="107" w:author="Andreza Sartori" w:date="2021-05-04T15:37:00Z" w:initials="AS">
    <w:p w14:paraId="595F802E" w14:textId="523C4AD2" w:rsidR="00487E05" w:rsidRDefault="00487E05">
      <w:pPr>
        <w:pStyle w:val="Textodecomentrio"/>
      </w:pPr>
      <w:r>
        <w:rPr>
          <w:rStyle w:val="Refdecomentrio"/>
        </w:rPr>
        <w:annotationRef/>
      </w:r>
      <w:r w:rsidR="00284C35" w:rsidRPr="00284C35">
        <w:t>“e” é um conectivo de ligação entre ideias de uma mesma frase não de frases diferentes.</w:t>
      </w:r>
    </w:p>
  </w:comment>
  <w:comment w:id="117" w:author="Andreza Sartori" w:date="2021-05-03T22:01:00Z" w:initials="AS">
    <w:p w14:paraId="5769E3A5" w14:textId="6EE43949" w:rsidR="00817568" w:rsidRDefault="00817568">
      <w:pPr>
        <w:pStyle w:val="Textodecomentrio"/>
      </w:pPr>
      <w:r>
        <w:rPr>
          <w:rStyle w:val="Refdecomentrio"/>
        </w:rPr>
        <w:annotationRef/>
      </w:r>
      <w:r w:rsidR="00011821" w:rsidRPr="00011821">
        <w:t>A equação deve seguir o formato da ABNT. Com o número ao lado da equação entre parênteses.</w:t>
      </w:r>
    </w:p>
  </w:comment>
  <w:comment w:id="128" w:author="Andreza Sartori" w:date="2021-05-04T15:45:00Z" w:initials="AS">
    <w:p w14:paraId="1D324CCE" w14:textId="00B9424C" w:rsidR="00EA57F5" w:rsidRDefault="00EA57F5">
      <w:pPr>
        <w:pStyle w:val="Textodecomentrio"/>
      </w:pPr>
      <w:r>
        <w:rPr>
          <w:rStyle w:val="Refdecomentrio"/>
        </w:rPr>
        <w:annotationRef/>
      </w:r>
      <w:r>
        <w:t>Rever a redação.</w:t>
      </w:r>
    </w:p>
  </w:comment>
  <w:comment w:id="129" w:author="Andreza Sartori" w:date="2021-05-04T15:46:00Z" w:initials="AS">
    <w:p w14:paraId="44AC4CCD" w14:textId="43309ABA" w:rsidR="00DC736F" w:rsidRDefault="00DC736F">
      <w:pPr>
        <w:pStyle w:val="Textodecomentrio"/>
      </w:pPr>
      <w:r>
        <w:rPr>
          <w:rStyle w:val="Refdecomentrio"/>
        </w:rPr>
        <w:annotationRef/>
      </w:r>
      <w:r w:rsidR="00163CAC" w:rsidRPr="00163CAC">
        <w:t>Não se faz parágrafo com uma única frase.</w:t>
      </w:r>
    </w:p>
  </w:comment>
  <w:comment w:id="144" w:author="Andreza Sartori" w:date="2021-05-03T22:04:00Z" w:initials="AS">
    <w:p w14:paraId="6BD60FC4" w14:textId="135EEDC9" w:rsidR="00FC52A4" w:rsidRDefault="00FC52A4">
      <w:pPr>
        <w:pStyle w:val="Textodecomentrio"/>
      </w:pPr>
      <w:r>
        <w:rPr>
          <w:rStyle w:val="Refdecomentrio"/>
        </w:rPr>
        <w:annotationRef/>
      </w:r>
      <w:r w:rsidR="00772E62" w:rsidRPr="00772E62">
        <w:t>Coloque o recurso de referência cruzada para figura/quadro/tabela. Faça isso em todo o texto.</w:t>
      </w:r>
    </w:p>
  </w:comment>
  <w:comment w:id="151" w:author="Andreza Sartori" w:date="2021-05-04T16:31:00Z" w:initials="AS">
    <w:p w14:paraId="08313BC3" w14:textId="52430249" w:rsidR="002E31DC" w:rsidRDefault="002E31DC">
      <w:pPr>
        <w:pStyle w:val="Textodecomentrio"/>
      </w:pPr>
      <w:r>
        <w:rPr>
          <w:rStyle w:val="Refdecomentrio"/>
        </w:rPr>
        <w:annotationRef/>
      </w:r>
      <w:r>
        <w:t>Rever a redação.</w:t>
      </w:r>
    </w:p>
  </w:comment>
  <w:comment w:id="152" w:author="Andreza Sartori" w:date="2021-05-04T16:32:00Z" w:initials="AS">
    <w:p w14:paraId="7F191A0C" w14:textId="7BFDC9A2" w:rsidR="008E759B" w:rsidRDefault="008E759B">
      <w:pPr>
        <w:pStyle w:val="Textodecomentrio"/>
      </w:pPr>
      <w:r>
        <w:rPr>
          <w:rStyle w:val="Refdecomentrio"/>
        </w:rPr>
        <w:annotationRef/>
      </w:r>
      <w:r w:rsidRPr="008E759B">
        <w:t>Frase longa. Rever a redação.</w:t>
      </w:r>
    </w:p>
  </w:comment>
  <w:comment w:id="154" w:author="Andreza Sartori" w:date="2021-05-04T16:35:00Z" w:initials="AS">
    <w:p w14:paraId="251DB4A9" w14:textId="77E24252" w:rsidR="00717E4A" w:rsidRDefault="00717E4A">
      <w:pPr>
        <w:pStyle w:val="Textodecomentrio"/>
      </w:pPr>
      <w:r>
        <w:rPr>
          <w:rStyle w:val="Refdecomentrio"/>
        </w:rPr>
        <w:annotationRef/>
      </w:r>
      <w:r w:rsidRPr="00717E4A">
        <w:t xml:space="preserve"> Rever a redação.</w:t>
      </w:r>
    </w:p>
  </w:comment>
  <w:comment w:id="158" w:author="Andreza Sartori" w:date="2021-05-03T22:02:00Z" w:initials="AS">
    <w:p w14:paraId="59ADEC72" w14:textId="65D90E46" w:rsidR="000F7233" w:rsidRDefault="000F7233">
      <w:pPr>
        <w:pStyle w:val="Textodecomentrio"/>
      </w:pPr>
      <w:r>
        <w:rPr>
          <w:rStyle w:val="Refdecomentrio"/>
        </w:rPr>
        <w:annotationRef/>
      </w:r>
      <w:r w:rsidR="00E517EE">
        <w:t>O estilo é TF-Alínea</w:t>
      </w:r>
    </w:p>
  </w:comment>
  <w:comment w:id="162" w:author="Andreza Sartori" w:date="2021-05-04T16:45:00Z" w:initials="AS">
    <w:p w14:paraId="66095F7F" w14:textId="06343609" w:rsidR="00F142B5" w:rsidRDefault="00F142B5">
      <w:pPr>
        <w:pStyle w:val="Textodecomentrio"/>
      </w:pPr>
      <w:r>
        <w:rPr>
          <w:rStyle w:val="Refdecomentrio"/>
        </w:rPr>
        <w:annotationRef/>
      </w:r>
      <w:r w:rsidRPr="00F142B5">
        <w:t xml:space="preserve"> Rever a redação.</w:t>
      </w:r>
    </w:p>
  </w:comment>
  <w:comment w:id="167" w:author="Andreza Sartori" w:date="2021-05-04T16:54:00Z" w:initials="AS">
    <w:p w14:paraId="4EFA6853" w14:textId="342B7E2F" w:rsidR="00E01A94" w:rsidRDefault="00E01A94">
      <w:pPr>
        <w:pStyle w:val="Textodecomentrio"/>
      </w:pPr>
      <w:r>
        <w:rPr>
          <w:rStyle w:val="Refdecomentrio"/>
        </w:rPr>
        <w:annotationRef/>
      </w:r>
      <w:r w:rsidRPr="00E01A94">
        <w:t>Frase longa. Rever a redação.</w:t>
      </w:r>
    </w:p>
  </w:comment>
  <w:comment w:id="169" w:author="Andreza Sartori" w:date="2021-05-04T16:55:00Z" w:initials="AS">
    <w:p w14:paraId="51F940C4" w14:textId="7238802D" w:rsidR="00C7388A" w:rsidRDefault="00C7388A">
      <w:pPr>
        <w:pStyle w:val="Textodecomentrio"/>
      </w:pPr>
      <w:r>
        <w:rPr>
          <w:rStyle w:val="Refdecomentrio"/>
        </w:rPr>
        <w:annotationRef/>
      </w:r>
      <w:r>
        <w:t>Fonte?</w:t>
      </w:r>
    </w:p>
  </w:comment>
  <w:comment w:id="170" w:author="Andreza Sartori" w:date="2021-05-04T16:59:00Z" w:initials="AS">
    <w:p w14:paraId="61121644" w14:textId="0BD36118" w:rsidR="00D65A56" w:rsidRDefault="00D65A56">
      <w:pPr>
        <w:pStyle w:val="Textodecomentrio"/>
      </w:pPr>
      <w:r>
        <w:rPr>
          <w:rStyle w:val="Refdecomentrio"/>
        </w:rPr>
        <w:annotationRef/>
      </w:r>
      <w:r>
        <w:t>O que seriam esses cliques?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90F3D1" w15:done="0"/>
  <w15:commentEx w15:paraId="2A7D5B62" w15:done="0"/>
  <w15:commentEx w15:paraId="44A44166" w15:done="0"/>
  <w15:commentEx w15:paraId="7C61C97B" w15:done="0"/>
  <w15:commentEx w15:paraId="61DD7BED" w15:done="0"/>
  <w15:commentEx w15:paraId="791368E9" w15:done="0"/>
  <w15:commentEx w15:paraId="4E9F499A" w15:done="0"/>
  <w15:commentEx w15:paraId="7A1BD330" w15:done="0"/>
  <w15:commentEx w15:paraId="604AE462" w15:done="0"/>
  <w15:commentEx w15:paraId="124C3274" w15:done="0"/>
  <w15:commentEx w15:paraId="0C3EF972" w15:done="0"/>
  <w15:commentEx w15:paraId="5B122F00" w15:done="0"/>
  <w15:commentEx w15:paraId="7DC98852" w15:done="0"/>
  <w15:commentEx w15:paraId="5E463FD6" w15:done="0"/>
  <w15:commentEx w15:paraId="2B362F34" w15:done="0"/>
  <w15:commentEx w15:paraId="1F4E11D4" w15:done="0"/>
  <w15:commentEx w15:paraId="0AB5E4B1" w15:done="0"/>
  <w15:commentEx w15:paraId="1930F2DF" w15:done="0"/>
  <w15:commentEx w15:paraId="5C8A2999" w15:done="0"/>
  <w15:commentEx w15:paraId="161E4039" w15:done="0"/>
  <w15:commentEx w15:paraId="595F802E" w15:done="0"/>
  <w15:commentEx w15:paraId="5769E3A5" w15:done="0"/>
  <w15:commentEx w15:paraId="1D324CCE" w15:done="0"/>
  <w15:commentEx w15:paraId="44AC4CCD" w15:done="0"/>
  <w15:commentEx w15:paraId="6BD60FC4" w15:done="0"/>
  <w15:commentEx w15:paraId="08313BC3" w15:done="0"/>
  <w15:commentEx w15:paraId="7F191A0C" w15:done="0"/>
  <w15:commentEx w15:paraId="251DB4A9" w15:done="0"/>
  <w15:commentEx w15:paraId="59ADEC72" w15:done="0"/>
  <w15:commentEx w15:paraId="66095F7F" w15:done="0"/>
  <w15:commentEx w15:paraId="4EFA6853" w15:done="0"/>
  <w15:commentEx w15:paraId="51F940C4" w15:done="0"/>
  <w15:commentEx w15:paraId="611216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AF485" w16cex:dateUtc="2021-05-04T01:15:00Z"/>
  <w16cex:commentExtensible w16cex:durableId="243AF4F9" w16cex:dateUtc="2021-05-04T01:17:00Z"/>
  <w16cex:commentExtensible w16cex:durableId="243AF5A5" w16cex:dateUtc="2021-05-04T01:20:00Z"/>
  <w16cex:commentExtensible w16cex:durableId="243AF638" w16cex:dateUtc="2021-05-04T01:22:00Z"/>
  <w16cex:commentExtensible w16cex:durableId="243AF6A4" w16cex:dateUtc="2021-05-04T01:24:00Z"/>
  <w16cex:commentExtensible w16cex:durableId="243AF74B" w16cex:dateUtc="2021-05-04T01:27:00Z"/>
  <w16cex:commentExtensible w16cex:durableId="243AF7B8" w16cex:dateUtc="2021-05-04T01:29:00Z"/>
  <w16cex:commentExtensible w16cex:durableId="243AF7DF" w16cex:dateUtc="2021-05-04T01:29:00Z"/>
  <w16cex:commentExtensible w16cex:durableId="243BDE72" w16cex:dateUtc="2021-05-04T17:53:00Z"/>
  <w16cex:commentExtensible w16cex:durableId="243BDE7D" w16cex:dateUtc="2021-05-04T17:53:00Z"/>
  <w16cex:commentExtensible w16cex:durableId="243AF1B6" w16cex:dateUtc="2021-05-04T01:03:00Z"/>
  <w16cex:commentExtensible w16cex:durableId="243BDFEB" w16cex:dateUtc="2021-05-04T17:59:00Z"/>
  <w16cex:commentExtensible w16cex:durableId="243BE191" w16cex:dateUtc="2021-05-04T18:06:00Z"/>
  <w16cex:commentExtensible w16cex:durableId="243BE69F" w16cex:dateUtc="2021-05-04T18:28:00Z"/>
  <w16cex:commentExtensible w16cex:durableId="243BE73B" w16cex:dateUtc="2021-05-04T18:31:00Z"/>
  <w16cex:commentExtensible w16cex:durableId="243BE77E" w16cex:dateUtc="2021-05-04T18:32:00Z"/>
  <w16cex:commentExtensible w16cex:durableId="243BE79C" w16cex:dateUtc="2021-05-04T18:32:00Z"/>
  <w16cex:commentExtensible w16cex:durableId="243BE7F5" w16cex:dateUtc="2021-05-04T18:34:00Z"/>
  <w16cex:commentExtensible w16cex:durableId="243BE809" w16cex:dateUtc="2021-05-04T18:34:00Z"/>
  <w16cex:commentExtensible w16cex:durableId="243BE877" w16cex:dateUtc="2021-05-04T18:36:00Z"/>
  <w16cex:commentExtensible w16cex:durableId="243BE8AC" w16cex:dateUtc="2021-05-04T18:37:00Z"/>
  <w16cex:commentExtensible w16cex:durableId="243AF13D" w16cex:dateUtc="2021-05-04T01:01:00Z"/>
  <w16cex:commentExtensible w16cex:durableId="243BEA9D" w16cex:dateUtc="2021-05-04T18:45:00Z"/>
  <w16cex:commentExtensible w16cex:durableId="243BEABF" w16cex:dateUtc="2021-05-04T18:46:00Z"/>
  <w16cex:commentExtensible w16cex:durableId="243AF206" w16cex:dateUtc="2021-05-04T01:04:00Z"/>
  <w16cex:commentExtensible w16cex:durableId="243BF574" w16cex:dateUtc="2021-05-04T19:31:00Z"/>
  <w16cex:commentExtensible w16cex:durableId="243BF594" w16cex:dateUtc="2021-05-04T19:32:00Z"/>
  <w16cex:commentExtensible w16cex:durableId="243BF638" w16cex:dateUtc="2021-05-04T19:35:00Z"/>
  <w16cex:commentExtensible w16cex:durableId="243AF16F" w16cex:dateUtc="2021-05-04T01:02:00Z"/>
  <w16cex:commentExtensible w16cex:durableId="243BF88E" w16cex:dateUtc="2021-05-04T19:45:00Z"/>
  <w16cex:commentExtensible w16cex:durableId="243BFAAD" w16cex:dateUtc="2021-05-04T19:54:00Z"/>
  <w16cex:commentExtensible w16cex:durableId="243BFB14" w16cex:dateUtc="2021-05-04T19:55:00Z"/>
  <w16cex:commentExtensible w16cex:durableId="243BFBE2" w16cex:dateUtc="2021-05-04T19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90F3D1" w16cid:durableId="243AF485"/>
  <w16cid:commentId w16cid:paraId="2A7D5B62" w16cid:durableId="243AF4F9"/>
  <w16cid:commentId w16cid:paraId="44A44166" w16cid:durableId="243AF5A5"/>
  <w16cid:commentId w16cid:paraId="7C61C97B" w16cid:durableId="243AF638"/>
  <w16cid:commentId w16cid:paraId="61DD7BED" w16cid:durableId="243AF6A4"/>
  <w16cid:commentId w16cid:paraId="791368E9" w16cid:durableId="243AF74B"/>
  <w16cid:commentId w16cid:paraId="4E9F499A" w16cid:durableId="243AF7B8"/>
  <w16cid:commentId w16cid:paraId="7A1BD330" w16cid:durableId="243AF7DF"/>
  <w16cid:commentId w16cid:paraId="604AE462" w16cid:durableId="243BDE72"/>
  <w16cid:commentId w16cid:paraId="124C3274" w16cid:durableId="243BDE7D"/>
  <w16cid:commentId w16cid:paraId="0C3EF972" w16cid:durableId="243AF1B6"/>
  <w16cid:commentId w16cid:paraId="5B122F00" w16cid:durableId="243BDFEB"/>
  <w16cid:commentId w16cid:paraId="7DC98852" w16cid:durableId="243BE191"/>
  <w16cid:commentId w16cid:paraId="5E463FD6" w16cid:durableId="243BE69F"/>
  <w16cid:commentId w16cid:paraId="2B362F34" w16cid:durableId="243BE73B"/>
  <w16cid:commentId w16cid:paraId="1F4E11D4" w16cid:durableId="243BE77E"/>
  <w16cid:commentId w16cid:paraId="0AB5E4B1" w16cid:durableId="243BE79C"/>
  <w16cid:commentId w16cid:paraId="1930F2DF" w16cid:durableId="243BE7F5"/>
  <w16cid:commentId w16cid:paraId="5C8A2999" w16cid:durableId="243BE809"/>
  <w16cid:commentId w16cid:paraId="161E4039" w16cid:durableId="243BE877"/>
  <w16cid:commentId w16cid:paraId="595F802E" w16cid:durableId="243BE8AC"/>
  <w16cid:commentId w16cid:paraId="5769E3A5" w16cid:durableId="243AF13D"/>
  <w16cid:commentId w16cid:paraId="1D324CCE" w16cid:durableId="243BEA9D"/>
  <w16cid:commentId w16cid:paraId="44AC4CCD" w16cid:durableId="243BEABF"/>
  <w16cid:commentId w16cid:paraId="6BD60FC4" w16cid:durableId="243AF206"/>
  <w16cid:commentId w16cid:paraId="08313BC3" w16cid:durableId="243BF574"/>
  <w16cid:commentId w16cid:paraId="7F191A0C" w16cid:durableId="243BF594"/>
  <w16cid:commentId w16cid:paraId="251DB4A9" w16cid:durableId="243BF638"/>
  <w16cid:commentId w16cid:paraId="59ADEC72" w16cid:durableId="243AF16F"/>
  <w16cid:commentId w16cid:paraId="66095F7F" w16cid:durableId="243BF88E"/>
  <w16cid:commentId w16cid:paraId="4EFA6853" w16cid:durableId="243BFAAD"/>
  <w16cid:commentId w16cid:paraId="51F940C4" w16cid:durableId="243BFB14"/>
  <w16cid:commentId w16cid:paraId="61121644" w16cid:durableId="243BFB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C127C" w14:textId="77777777" w:rsidR="00542F86" w:rsidRDefault="00542F86">
      <w:r>
        <w:separator/>
      </w:r>
    </w:p>
  </w:endnote>
  <w:endnote w:type="continuationSeparator" w:id="0">
    <w:p w14:paraId="2A856FBF" w14:textId="77777777" w:rsidR="00542F86" w:rsidRDefault="00542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1E20" w14:textId="2A90D065" w:rsidR="00DE3D2B" w:rsidRDefault="00DE3D2B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C522AF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DE51" w14:textId="77777777" w:rsidR="00DE3D2B" w:rsidRPr="0000224C" w:rsidRDefault="00DE3D2B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4DA23" w14:textId="77777777" w:rsidR="00542F86" w:rsidRDefault="00542F86">
      <w:r>
        <w:separator/>
      </w:r>
    </w:p>
  </w:footnote>
  <w:footnote w:type="continuationSeparator" w:id="0">
    <w:p w14:paraId="511B78DC" w14:textId="77777777" w:rsidR="00542F86" w:rsidRDefault="00542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5"/>
      <w:gridCol w:w="3397"/>
    </w:tblGrid>
    <w:tr w:rsidR="00DE3D2B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DE3D2B" w:rsidRDefault="00DE3D2B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DE3D2B" w14:paraId="668E8B00" w14:textId="77777777" w:rsidTr="008F2DC1">
      <w:tc>
        <w:tcPr>
          <w:tcW w:w="5778" w:type="dxa"/>
          <w:shd w:val="clear" w:color="auto" w:fill="auto"/>
        </w:tcPr>
        <w:p w14:paraId="79B53B8D" w14:textId="387ED673" w:rsidR="00DE3D2B" w:rsidRPr="003C5262" w:rsidRDefault="00DE3D2B" w:rsidP="00DE3D2B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X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7C08A9E5" w:rsidR="00DE3D2B" w:rsidRDefault="00DE3D2B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2021</w:t>
          </w:r>
          <w:r w:rsidR="00AA7345">
            <w:rPr>
              <w:rStyle w:val="Nmerodepgina"/>
            </w:rPr>
            <w:t>.</w:t>
          </w:r>
          <w:r>
            <w:rPr>
              <w:rStyle w:val="Nmerodepgina"/>
            </w:rPr>
            <w:t>1</w:t>
          </w:r>
        </w:p>
      </w:tc>
    </w:tr>
  </w:tbl>
  <w:p w14:paraId="05776BF3" w14:textId="77777777" w:rsidR="00DE3D2B" w:rsidRDefault="00DE3D2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DE3D2B" w:rsidRDefault="00DE3D2B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DE3D2B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DE3D2B" w:rsidRDefault="00DE3D2B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DE3D2B" w:rsidRDefault="00DE3D2B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DE3D2B" w:rsidRDefault="00DE3D2B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DE3D2B" w:rsidRDefault="00DE3D2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57B34A7"/>
    <w:multiLevelType w:val="hybridMultilevel"/>
    <w:tmpl w:val="D1F8D6E8"/>
    <w:lvl w:ilvl="0" w:tplc="303CC86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1B500CB0"/>
    <w:multiLevelType w:val="hybridMultilevel"/>
    <w:tmpl w:val="F8F2149E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C73BF2"/>
    <w:multiLevelType w:val="hybridMultilevel"/>
    <w:tmpl w:val="A8EA8FC8"/>
    <w:lvl w:ilvl="0" w:tplc="303CC86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2D705E57"/>
    <w:multiLevelType w:val="multilevel"/>
    <w:tmpl w:val="E0AA969A"/>
    <w:lvl w:ilvl="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60" w:hanging="360"/>
      </w:pPr>
    </w:lvl>
    <w:lvl w:ilvl="2" w:tentative="1">
      <w:start w:val="1"/>
      <w:numFmt w:val="lowerRoman"/>
      <w:lvlText w:val="%3."/>
      <w:lvlJc w:val="right"/>
      <w:pPr>
        <w:ind w:left="2480" w:hanging="180"/>
      </w:pPr>
    </w:lvl>
    <w:lvl w:ilvl="3" w:tentative="1">
      <w:start w:val="1"/>
      <w:numFmt w:val="decimal"/>
      <w:lvlText w:val="%4."/>
      <w:lvlJc w:val="left"/>
      <w:pPr>
        <w:ind w:left="3200" w:hanging="360"/>
      </w:pPr>
    </w:lvl>
    <w:lvl w:ilvl="4" w:tentative="1">
      <w:start w:val="1"/>
      <w:numFmt w:val="lowerLetter"/>
      <w:lvlText w:val="%5."/>
      <w:lvlJc w:val="left"/>
      <w:pPr>
        <w:ind w:left="3920" w:hanging="360"/>
      </w:pPr>
    </w:lvl>
    <w:lvl w:ilvl="5" w:tentative="1">
      <w:start w:val="1"/>
      <w:numFmt w:val="lowerRoman"/>
      <w:lvlText w:val="%6."/>
      <w:lvlJc w:val="right"/>
      <w:pPr>
        <w:ind w:left="4640" w:hanging="180"/>
      </w:pPr>
    </w:lvl>
    <w:lvl w:ilvl="6" w:tentative="1">
      <w:start w:val="1"/>
      <w:numFmt w:val="decimal"/>
      <w:lvlText w:val="%7."/>
      <w:lvlJc w:val="left"/>
      <w:pPr>
        <w:ind w:left="5360" w:hanging="360"/>
      </w:pPr>
    </w:lvl>
    <w:lvl w:ilvl="7" w:tentative="1">
      <w:start w:val="1"/>
      <w:numFmt w:val="lowerLetter"/>
      <w:lvlText w:val="%8."/>
      <w:lvlJc w:val="left"/>
      <w:pPr>
        <w:ind w:left="6080" w:hanging="360"/>
      </w:pPr>
    </w:lvl>
    <w:lvl w:ilvl="8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35D90F50"/>
    <w:multiLevelType w:val="hybridMultilevel"/>
    <w:tmpl w:val="50509986"/>
    <w:lvl w:ilvl="0" w:tplc="303CC86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69" w:hanging="360"/>
      </w:pPr>
    </w:lvl>
    <w:lvl w:ilvl="2" w:tplc="0416001B" w:tentative="1">
      <w:start w:val="1"/>
      <w:numFmt w:val="lowerRoman"/>
      <w:lvlText w:val="%3."/>
      <w:lvlJc w:val="right"/>
      <w:pPr>
        <w:ind w:left="2189" w:hanging="180"/>
      </w:pPr>
    </w:lvl>
    <w:lvl w:ilvl="3" w:tplc="0416000F" w:tentative="1">
      <w:start w:val="1"/>
      <w:numFmt w:val="decimal"/>
      <w:lvlText w:val="%4."/>
      <w:lvlJc w:val="left"/>
      <w:pPr>
        <w:ind w:left="2909" w:hanging="360"/>
      </w:pPr>
    </w:lvl>
    <w:lvl w:ilvl="4" w:tplc="04160019" w:tentative="1">
      <w:start w:val="1"/>
      <w:numFmt w:val="lowerLetter"/>
      <w:lvlText w:val="%5."/>
      <w:lvlJc w:val="left"/>
      <w:pPr>
        <w:ind w:left="3629" w:hanging="360"/>
      </w:pPr>
    </w:lvl>
    <w:lvl w:ilvl="5" w:tplc="0416001B" w:tentative="1">
      <w:start w:val="1"/>
      <w:numFmt w:val="lowerRoman"/>
      <w:lvlText w:val="%6."/>
      <w:lvlJc w:val="right"/>
      <w:pPr>
        <w:ind w:left="4349" w:hanging="180"/>
      </w:pPr>
    </w:lvl>
    <w:lvl w:ilvl="6" w:tplc="0416000F" w:tentative="1">
      <w:start w:val="1"/>
      <w:numFmt w:val="decimal"/>
      <w:lvlText w:val="%7."/>
      <w:lvlJc w:val="left"/>
      <w:pPr>
        <w:ind w:left="5069" w:hanging="360"/>
      </w:pPr>
    </w:lvl>
    <w:lvl w:ilvl="7" w:tplc="04160019" w:tentative="1">
      <w:start w:val="1"/>
      <w:numFmt w:val="lowerLetter"/>
      <w:lvlText w:val="%8."/>
      <w:lvlJc w:val="left"/>
      <w:pPr>
        <w:ind w:left="5789" w:hanging="360"/>
      </w:pPr>
    </w:lvl>
    <w:lvl w:ilvl="8" w:tplc="0416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9" w15:restartNumberingAfterBreak="0">
    <w:nsid w:val="3D0354D9"/>
    <w:multiLevelType w:val="hybridMultilevel"/>
    <w:tmpl w:val="8AE27BE8"/>
    <w:lvl w:ilvl="0" w:tplc="303CC86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69" w:hanging="360"/>
      </w:pPr>
    </w:lvl>
    <w:lvl w:ilvl="2" w:tplc="0416001B" w:tentative="1">
      <w:start w:val="1"/>
      <w:numFmt w:val="lowerRoman"/>
      <w:lvlText w:val="%3."/>
      <w:lvlJc w:val="right"/>
      <w:pPr>
        <w:ind w:left="2189" w:hanging="180"/>
      </w:pPr>
    </w:lvl>
    <w:lvl w:ilvl="3" w:tplc="0416000F" w:tentative="1">
      <w:start w:val="1"/>
      <w:numFmt w:val="decimal"/>
      <w:lvlText w:val="%4."/>
      <w:lvlJc w:val="left"/>
      <w:pPr>
        <w:ind w:left="2909" w:hanging="360"/>
      </w:pPr>
    </w:lvl>
    <w:lvl w:ilvl="4" w:tplc="04160019" w:tentative="1">
      <w:start w:val="1"/>
      <w:numFmt w:val="lowerLetter"/>
      <w:lvlText w:val="%5."/>
      <w:lvlJc w:val="left"/>
      <w:pPr>
        <w:ind w:left="3629" w:hanging="360"/>
      </w:pPr>
    </w:lvl>
    <w:lvl w:ilvl="5" w:tplc="0416001B" w:tentative="1">
      <w:start w:val="1"/>
      <w:numFmt w:val="lowerRoman"/>
      <w:lvlText w:val="%6."/>
      <w:lvlJc w:val="right"/>
      <w:pPr>
        <w:ind w:left="4349" w:hanging="180"/>
      </w:pPr>
    </w:lvl>
    <w:lvl w:ilvl="6" w:tplc="0416000F" w:tentative="1">
      <w:start w:val="1"/>
      <w:numFmt w:val="decimal"/>
      <w:lvlText w:val="%7."/>
      <w:lvlJc w:val="left"/>
      <w:pPr>
        <w:ind w:left="5069" w:hanging="360"/>
      </w:pPr>
    </w:lvl>
    <w:lvl w:ilvl="7" w:tplc="04160019" w:tentative="1">
      <w:start w:val="1"/>
      <w:numFmt w:val="lowerLetter"/>
      <w:lvlText w:val="%8."/>
      <w:lvlJc w:val="left"/>
      <w:pPr>
        <w:ind w:left="5789" w:hanging="360"/>
      </w:pPr>
    </w:lvl>
    <w:lvl w:ilvl="8" w:tplc="0416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0" w15:restartNumberingAfterBreak="0">
    <w:nsid w:val="3FD35270"/>
    <w:multiLevelType w:val="hybridMultilevel"/>
    <w:tmpl w:val="D1763EAE"/>
    <w:lvl w:ilvl="0" w:tplc="303CC86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522F1A1E"/>
    <w:multiLevelType w:val="hybridMultilevel"/>
    <w:tmpl w:val="E0AA969A"/>
    <w:lvl w:ilvl="0" w:tplc="303CC86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4"/>
  </w:num>
  <w:num w:numId="22">
    <w:abstractNumId w:val="8"/>
  </w:num>
  <w:num w:numId="23">
    <w:abstractNumId w:val="9"/>
  </w:num>
  <w:num w:numId="24">
    <w:abstractNumId w:val="11"/>
  </w:num>
  <w:num w:numId="25">
    <w:abstractNumId w:val="7"/>
  </w:num>
  <w:num w:numId="26">
    <w:abstractNumId w:val="10"/>
  </w:num>
  <w:num w:numId="27">
    <w:abstractNumId w:val="6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4090"/>
    <w:rsid w:val="00011821"/>
    <w:rsid w:val="00012922"/>
    <w:rsid w:val="0001575C"/>
    <w:rsid w:val="000179B5"/>
    <w:rsid w:val="00017A6C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4408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06B6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233"/>
    <w:rsid w:val="000F77E3"/>
    <w:rsid w:val="00107B02"/>
    <w:rsid w:val="0011363A"/>
    <w:rsid w:val="00113A3F"/>
    <w:rsid w:val="001164FE"/>
    <w:rsid w:val="001205F6"/>
    <w:rsid w:val="00120BAE"/>
    <w:rsid w:val="00125084"/>
    <w:rsid w:val="00125277"/>
    <w:rsid w:val="001375F7"/>
    <w:rsid w:val="00141263"/>
    <w:rsid w:val="00144037"/>
    <w:rsid w:val="00147441"/>
    <w:rsid w:val="00154BB7"/>
    <w:rsid w:val="001554E9"/>
    <w:rsid w:val="00155B3C"/>
    <w:rsid w:val="00162BF1"/>
    <w:rsid w:val="00163CAC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1CCC"/>
    <w:rsid w:val="001C33B0"/>
    <w:rsid w:val="001C3868"/>
    <w:rsid w:val="001C57E6"/>
    <w:rsid w:val="001C5CBB"/>
    <w:rsid w:val="001D465C"/>
    <w:rsid w:val="001D6234"/>
    <w:rsid w:val="001E3A11"/>
    <w:rsid w:val="001E646A"/>
    <w:rsid w:val="001E682E"/>
    <w:rsid w:val="001F007F"/>
    <w:rsid w:val="001F0D36"/>
    <w:rsid w:val="00202F3F"/>
    <w:rsid w:val="00224BB2"/>
    <w:rsid w:val="00235240"/>
    <w:rsid w:val="002368FD"/>
    <w:rsid w:val="00240E36"/>
    <w:rsid w:val="0024110F"/>
    <w:rsid w:val="002423AB"/>
    <w:rsid w:val="002440B0"/>
    <w:rsid w:val="002508E8"/>
    <w:rsid w:val="0025685C"/>
    <w:rsid w:val="00276E8F"/>
    <w:rsid w:val="0027792D"/>
    <w:rsid w:val="00282723"/>
    <w:rsid w:val="00282788"/>
    <w:rsid w:val="0028304B"/>
    <w:rsid w:val="00284C35"/>
    <w:rsid w:val="0028617A"/>
    <w:rsid w:val="002932D3"/>
    <w:rsid w:val="0029608A"/>
    <w:rsid w:val="002A6617"/>
    <w:rsid w:val="002A7E1B"/>
    <w:rsid w:val="002B0EDC"/>
    <w:rsid w:val="002B4718"/>
    <w:rsid w:val="002C47CC"/>
    <w:rsid w:val="002C7229"/>
    <w:rsid w:val="002E31DC"/>
    <w:rsid w:val="002E6DD1"/>
    <w:rsid w:val="002F027E"/>
    <w:rsid w:val="002F369F"/>
    <w:rsid w:val="00303BD8"/>
    <w:rsid w:val="00304E81"/>
    <w:rsid w:val="00305F25"/>
    <w:rsid w:val="00311735"/>
    <w:rsid w:val="00312CEA"/>
    <w:rsid w:val="00317144"/>
    <w:rsid w:val="00320BFA"/>
    <w:rsid w:val="0032378D"/>
    <w:rsid w:val="003255FB"/>
    <w:rsid w:val="00334FB9"/>
    <w:rsid w:val="00335048"/>
    <w:rsid w:val="00340AD0"/>
    <w:rsid w:val="00340B6D"/>
    <w:rsid w:val="00340C8E"/>
    <w:rsid w:val="00344540"/>
    <w:rsid w:val="003519A3"/>
    <w:rsid w:val="0035369B"/>
    <w:rsid w:val="00362443"/>
    <w:rsid w:val="0037046F"/>
    <w:rsid w:val="0037157E"/>
    <w:rsid w:val="00371C56"/>
    <w:rsid w:val="003779AF"/>
    <w:rsid w:val="00377DA7"/>
    <w:rsid w:val="003811DB"/>
    <w:rsid w:val="00383087"/>
    <w:rsid w:val="0038440C"/>
    <w:rsid w:val="003A2B7D"/>
    <w:rsid w:val="003A4A75"/>
    <w:rsid w:val="003A5366"/>
    <w:rsid w:val="003B0A49"/>
    <w:rsid w:val="003B2E90"/>
    <w:rsid w:val="003B647A"/>
    <w:rsid w:val="003B7713"/>
    <w:rsid w:val="003C5262"/>
    <w:rsid w:val="003D398C"/>
    <w:rsid w:val="003D3EAB"/>
    <w:rsid w:val="003D473B"/>
    <w:rsid w:val="003D4B35"/>
    <w:rsid w:val="003E3C3E"/>
    <w:rsid w:val="003E4BDB"/>
    <w:rsid w:val="003E4F19"/>
    <w:rsid w:val="003F1EB6"/>
    <w:rsid w:val="003F5F25"/>
    <w:rsid w:val="00400065"/>
    <w:rsid w:val="0040436D"/>
    <w:rsid w:val="00404AE2"/>
    <w:rsid w:val="00410543"/>
    <w:rsid w:val="004173CC"/>
    <w:rsid w:val="0042356B"/>
    <w:rsid w:val="0042420A"/>
    <w:rsid w:val="004243D2"/>
    <w:rsid w:val="00424610"/>
    <w:rsid w:val="00424AD5"/>
    <w:rsid w:val="004252F4"/>
    <w:rsid w:val="00431C8E"/>
    <w:rsid w:val="00435424"/>
    <w:rsid w:val="00435EF3"/>
    <w:rsid w:val="00451B94"/>
    <w:rsid w:val="00451FCA"/>
    <w:rsid w:val="00455AED"/>
    <w:rsid w:val="00461F6C"/>
    <w:rsid w:val="004661F2"/>
    <w:rsid w:val="00470C41"/>
    <w:rsid w:val="0047690F"/>
    <w:rsid w:val="00476C78"/>
    <w:rsid w:val="00482174"/>
    <w:rsid w:val="0048576D"/>
    <w:rsid w:val="00486EEB"/>
    <w:rsid w:val="00487E05"/>
    <w:rsid w:val="00492D8F"/>
    <w:rsid w:val="00493B1A"/>
    <w:rsid w:val="0049495C"/>
    <w:rsid w:val="00497EF6"/>
    <w:rsid w:val="004A235C"/>
    <w:rsid w:val="004A3691"/>
    <w:rsid w:val="004B38A8"/>
    <w:rsid w:val="004B42D8"/>
    <w:rsid w:val="004B6B8F"/>
    <w:rsid w:val="004B7511"/>
    <w:rsid w:val="004D2F19"/>
    <w:rsid w:val="004E23CE"/>
    <w:rsid w:val="004E516B"/>
    <w:rsid w:val="00500539"/>
    <w:rsid w:val="00503373"/>
    <w:rsid w:val="00503F3F"/>
    <w:rsid w:val="00504693"/>
    <w:rsid w:val="00521672"/>
    <w:rsid w:val="005312EB"/>
    <w:rsid w:val="0053551C"/>
    <w:rsid w:val="00536336"/>
    <w:rsid w:val="0054044B"/>
    <w:rsid w:val="00542ED7"/>
    <w:rsid w:val="00542F86"/>
    <w:rsid w:val="005445EB"/>
    <w:rsid w:val="00550D4A"/>
    <w:rsid w:val="00561E96"/>
    <w:rsid w:val="00564A29"/>
    <w:rsid w:val="00564FBC"/>
    <w:rsid w:val="00566697"/>
    <w:rsid w:val="005705A9"/>
    <w:rsid w:val="00572864"/>
    <w:rsid w:val="00574436"/>
    <w:rsid w:val="00581BD6"/>
    <w:rsid w:val="00584421"/>
    <w:rsid w:val="0058482B"/>
    <w:rsid w:val="0058618A"/>
    <w:rsid w:val="00587002"/>
    <w:rsid w:val="00591611"/>
    <w:rsid w:val="00592BA8"/>
    <w:rsid w:val="00594DDF"/>
    <w:rsid w:val="005A362B"/>
    <w:rsid w:val="005A4952"/>
    <w:rsid w:val="005A4CE8"/>
    <w:rsid w:val="005B20A1"/>
    <w:rsid w:val="005B2478"/>
    <w:rsid w:val="005B2E12"/>
    <w:rsid w:val="005B34D5"/>
    <w:rsid w:val="005B5CEF"/>
    <w:rsid w:val="005C21FC"/>
    <w:rsid w:val="005C30AE"/>
    <w:rsid w:val="005E35F3"/>
    <w:rsid w:val="005E400D"/>
    <w:rsid w:val="005E698D"/>
    <w:rsid w:val="005F043D"/>
    <w:rsid w:val="005F09F1"/>
    <w:rsid w:val="005F213E"/>
    <w:rsid w:val="005F544C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41C7"/>
    <w:rsid w:val="006466FF"/>
    <w:rsid w:val="00646A5F"/>
    <w:rsid w:val="006475C1"/>
    <w:rsid w:val="006511C0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4D88"/>
    <w:rsid w:val="006A6460"/>
    <w:rsid w:val="006B0760"/>
    <w:rsid w:val="006B104E"/>
    <w:rsid w:val="006B5AEA"/>
    <w:rsid w:val="006B6383"/>
    <w:rsid w:val="006B640D"/>
    <w:rsid w:val="006C6144"/>
    <w:rsid w:val="006C61FA"/>
    <w:rsid w:val="006D084B"/>
    <w:rsid w:val="006D0896"/>
    <w:rsid w:val="006D7176"/>
    <w:rsid w:val="006D754A"/>
    <w:rsid w:val="006E25D2"/>
    <w:rsid w:val="00700ED9"/>
    <w:rsid w:val="0070391A"/>
    <w:rsid w:val="00706486"/>
    <w:rsid w:val="0071323B"/>
    <w:rsid w:val="00717E4A"/>
    <w:rsid w:val="007214E3"/>
    <w:rsid w:val="007222F7"/>
    <w:rsid w:val="00723A7F"/>
    <w:rsid w:val="00724679"/>
    <w:rsid w:val="00725368"/>
    <w:rsid w:val="00730195"/>
    <w:rsid w:val="007304F3"/>
    <w:rsid w:val="00730839"/>
    <w:rsid w:val="00730F60"/>
    <w:rsid w:val="00733FF9"/>
    <w:rsid w:val="00736F75"/>
    <w:rsid w:val="00752038"/>
    <w:rsid w:val="007554DF"/>
    <w:rsid w:val="0075776D"/>
    <w:rsid w:val="007613FB"/>
    <w:rsid w:val="00761E34"/>
    <w:rsid w:val="007722BF"/>
    <w:rsid w:val="00772E62"/>
    <w:rsid w:val="0077580B"/>
    <w:rsid w:val="00781167"/>
    <w:rsid w:val="007854B3"/>
    <w:rsid w:val="0078787D"/>
    <w:rsid w:val="00787FA8"/>
    <w:rsid w:val="00790CB1"/>
    <w:rsid w:val="007944F8"/>
    <w:rsid w:val="00796EEC"/>
    <w:rsid w:val="007973E3"/>
    <w:rsid w:val="007A1883"/>
    <w:rsid w:val="007B5C51"/>
    <w:rsid w:val="007D0720"/>
    <w:rsid w:val="007D10F2"/>
    <w:rsid w:val="007D207E"/>
    <w:rsid w:val="007D6DEC"/>
    <w:rsid w:val="007E46A1"/>
    <w:rsid w:val="007E730D"/>
    <w:rsid w:val="007E7311"/>
    <w:rsid w:val="007F20C0"/>
    <w:rsid w:val="007F403E"/>
    <w:rsid w:val="008019F8"/>
    <w:rsid w:val="00802D0F"/>
    <w:rsid w:val="00805EAE"/>
    <w:rsid w:val="008072AC"/>
    <w:rsid w:val="00810CEA"/>
    <w:rsid w:val="00817568"/>
    <w:rsid w:val="0082111B"/>
    <w:rsid w:val="008233E5"/>
    <w:rsid w:val="00833DE8"/>
    <w:rsid w:val="00833F47"/>
    <w:rsid w:val="008348C3"/>
    <w:rsid w:val="008373B4"/>
    <w:rsid w:val="008404C4"/>
    <w:rsid w:val="00847D37"/>
    <w:rsid w:val="0085001D"/>
    <w:rsid w:val="00852064"/>
    <w:rsid w:val="00870802"/>
    <w:rsid w:val="00871A41"/>
    <w:rsid w:val="00886D76"/>
    <w:rsid w:val="00893390"/>
    <w:rsid w:val="00893CB0"/>
    <w:rsid w:val="00897019"/>
    <w:rsid w:val="008B0A07"/>
    <w:rsid w:val="008B51DF"/>
    <w:rsid w:val="008B781F"/>
    <w:rsid w:val="008C0069"/>
    <w:rsid w:val="008C1495"/>
    <w:rsid w:val="008C5E2A"/>
    <w:rsid w:val="008D1B43"/>
    <w:rsid w:val="008D4159"/>
    <w:rsid w:val="008D5522"/>
    <w:rsid w:val="008D69C5"/>
    <w:rsid w:val="008D7404"/>
    <w:rsid w:val="008D7DEC"/>
    <w:rsid w:val="008E0F86"/>
    <w:rsid w:val="008E3ABB"/>
    <w:rsid w:val="008E5903"/>
    <w:rsid w:val="008E759B"/>
    <w:rsid w:val="008F2DC1"/>
    <w:rsid w:val="008F70AD"/>
    <w:rsid w:val="00900DB1"/>
    <w:rsid w:val="009022BF"/>
    <w:rsid w:val="00911CD9"/>
    <w:rsid w:val="00912B71"/>
    <w:rsid w:val="00920924"/>
    <w:rsid w:val="00931632"/>
    <w:rsid w:val="00932C92"/>
    <w:rsid w:val="00945412"/>
    <w:rsid w:val="009454E4"/>
    <w:rsid w:val="00946836"/>
    <w:rsid w:val="009576AE"/>
    <w:rsid w:val="0096683A"/>
    <w:rsid w:val="00967611"/>
    <w:rsid w:val="00976864"/>
    <w:rsid w:val="00984240"/>
    <w:rsid w:val="00984641"/>
    <w:rsid w:val="00984668"/>
    <w:rsid w:val="00985B04"/>
    <w:rsid w:val="00987F2B"/>
    <w:rsid w:val="00991F15"/>
    <w:rsid w:val="0099355A"/>
    <w:rsid w:val="00995B07"/>
    <w:rsid w:val="009A08B5"/>
    <w:rsid w:val="009A24ED"/>
    <w:rsid w:val="009A2619"/>
    <w:rsid w:val="009A5850"/>
    <w:rsid w:val="009B10D6"/>
    <w:rsid w:val="009B1B8A"/>
    <w:rsid w:val="009B2929"/>
    <w:rsid w:val="009C09A5"/>
    <w:rsid w:val="009C31BC"/>
    <w:rsid w:val="009D65D0"/>
    <w:rsid w:val="009D7421"/>
    <w:rsid w:val="009D7E91"/>
    <w:rsid w:val="009E0466"/>
    <w:rsid w:val="009E135E"/>
    <w:rsid w:val="009E3C92"/>
    <w:rsid w:val="009E54F4"/>
    <w:rsid w:val="009E71AD"/>
    <w:rsid w:val="009E7677"/>
    <w:rsid w:val="009F2BFA"/>
    <w:rsid w:val="009F40A2"/>
    <w:rsid w:val="00A03A3D"/>
    <w:rsid w:val="00A045C4"/>
    <w:rsid w:val="00A10DFA"/>
    <w:rsid w:val="00A2134B"/>
    <w:rsid w:val="00A21708"/>
    <w:rsid w:val="00A22362"/>
    <w:rsid w:val="00A22578"/>
    <w:rsid w:val="00A249BA"/>
    <w:rsid w:val="00A25840"/>
    <w:rsid w:val="00A272F1"/>
    <w:rsid w:val="00A2756C"/>
    <w:rsid w:val="00A307C7"/>
    <w:rsid w:val="00A32E97"/>
    <w:rsid w:val="00A330D0"/>
    <w:rsid w:val="00A37A60"/>
    <w:rsid w:val="00A4276D"/>
    <w:rsid w:val="00A44581"/>
    <w:rsid w:val="00A45093"/>
    <w:rsid w:val="00A47DFA"/>
    <w:rsid w:val="00A50EAF"/>
    <w:rsid w:val="00A56311"/>
    <w:rsid w:val="00A56804"/>
    <w:rsid w:val="00A602F9"/>
    <w:rsid w:val="00A650EE"/>
    <w:rsid w:val="00A662C8"/>
    <w:rsid w:val="00A668E4"/>
    <w:rsid w:val="00A71157"/>
    <w:rsid w:val="00A73718"/>
    <w:rsid w:val="00A966E6"/>
    <w:rsid w:val="00AA14FB"/>
    <w:rsid w:val="00AA7345"/>
    <w:rsid w:val="00AB2BE3"/>
    <w:rsid w:val="00AB7834"/>
    <w:rsid w:val="00AC4D2E"/>
    <w:rsid w:val="00AC4D5F"/>
    <w:rsid w:val="00AC6751"/>
    <w:rsid w:val="00AD1D2C"/>
    <w:rsid w:val="00AD3EFB"/>
    <w:rsid w:val="00AE0525"/>
    <w:rsid w:val="00AE08DB"/>
    <w:rsid w:val="00AE2729"/>
    <w:rsid w:val="00AE3148"/>
    <w:rsid w:val="00AE345D"/>
    <w:rsid w:val="00AE5AE2"/>
    <w:rsid w:val="00AE7343"/>
    <w:rsid w:val="00AF6B30"/>
    <w:rsid w:val="00AF7779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032E"/>
    <w:rsid w:val="00B73383"/>
    <w:rsid w:val="00B74D75"/>
    <w:rsid w:val="00B823A7"/>
    <w:rsid w:val="00B90FA5"/>
    <w:rsid w:val="00B919F1"/>
    <w:rsid w:val="00B946AC"/>
    <w:rsid w:val="00B956B1"/>
    <w:rsid w:val="00BA2260"/>
    <w:rsid w:val="00BA22FD"/>
    <w:rsid w:val="00BA5E4E"/>
    <w:rsid w:val="00BA69CA"/>
    <w:rsid w:val="00BB1947"/>
    <w:rsid w:val="00BB468D"/>
    <w:rsid w:val="00BC0E8D"/>
    <w:rsid w:val="00BC4F18"/>
    <w:rsid w:val="00BD1028"/>
    <w:rsid w:val="00BE6551"/>
    <w:rsid w:val="00BF093B"/>
    <w:rsid w:val="00C00B88"/>
    <w:rsid w:val="00C06B2A"/>
    <w:rsid w:val="00C14079"/>
    <w:rsid w:val="00C222C2"/>
    <w:rsid w:val="00C27C5B"/>
    <w:rsid w:val="00C35E57"/>
    <w:rsid w:val="00C35E80"/>
    <w:rsid w:val="00C40AA2"/>
    <w:rsid w:val="00C40CEC"/>
    <w:rsid w:val="00C4244F"/>
    <w:rsid w:val="00C458D3"/>
    <w:rsid w:val="00C522AF"/>
    <w:rsid w:val="00C632ED"/>
    <w:rsid w:val="00C66150"/>
    <w:rsid w:val="00C70EF5"/>
    <w:rsid w:val="00C7388A"/>
    <w:rsid w:val="00C756C5"/>
    <w:rsid w:val="00C82195"/>
    <w:rsid w:val="00C82B9A"/>
    <w:rsid w:val="00C82CAE"/>
    <w:rsid w:val="00C8442E"/>
    <w:rsid w:val="00C858B2"/>
    <w:rsid w:val="00C930A8"/>
    <w:rsid w:val="00CA108B"/>
    <w:rsid w:val="00CA1795"/>
    <w:rsid w:val="00CA55CD"/>
    <w:rsid w:val="00CA6CDB"/>
    <w:rsid w:val="00CB39FA"/>
    <w:rsid w:val="00CB5E13"/>
    <w:rsid w:val="00CB6645"/>
    <w:rsid w:val="00CC3524"/>
    <w:rsid w:val="00CD27BE"/>
    <w:rsid w:val="00CD29E9"/>
    <w:rsid w:val="00CD4BBC"/>
    <w:rsid w:val="00CD6F0F"/>
    <w:rsid w:val="00CE0BB7"/>
    <w:rsid w:val="00CE3E9A"/>
    <w:rsid w:val="00CE708B"/>
    <w:rsid w:val="00CE7FDC"/>
    <w:rsid w:val="00CF26B7"/>
    <w:rsid w:val="00CF4310"/>
    <w:rsid w:val="00CF6598"/>
    <w:rsid w:val="00CF6E39"/>
    <w:rsid w:val="00CF72DA"/>
    <w:rsid w:val="00D03B57"/>
    <w:rsid w:val="00D0769A"/>
    <w:rsid w:val="00D113FF"/>
    <w:rsid w:val="00D15B4E"/>
    <w:rsid w:val="00D177E7"/>
    <w:rsid w:val="00D204E2"/>
    <w:rsid w:val="00D2079F"/>
    <w:rsid w:val="00D413C2"/>
    <w:rsid w:val="00D447EF"/>
    <w:rsid w:val="00D505E2"/>
    <w:rsid w:val="00D6498F"/>
    <w:rsid w:val="00D65A56"/>
    <w:rsid w:val="00D7463D"/>
    <w:rsid w:val="00D765F9"/>
    <w:rsid w:val="00D80F5A"/>
    <w:rsid w:val="00D83DE8"/>
    <w:rsid w:val="00D84943"/>
    <w:rsid w:val="00D9424A"/>
    <w:rsid w:val="00D94AE7"/>
    <w:rsid w:val="00D95613"/>
    <w:rsid w:val="00D966B3"/>
    <w:rsid w:val="00D970F0"/>
    <w:rsid w:val="00DA4540"/>
    <w:rsid w:val="00DA4B51"/>
    <w:rsid w:val="00DA587E"/>
    <w:rsid w:val="00DA60F4"/>
    <w:rsid w:val="00DA72D4"/>
    <w:rsid w:val="00DB0F8B"/>
    <w:rsid w:val="00DB3052"/>
    <w:rsid w:val="00DC2D17"/>
    <w:rsid w:val="00DC736F"/>
    <w:rsid w:val="00DD3971"/>
    <w:rsid w:val="00DE23BF"/>
    <w:rsid w:val="00DE3981"/>
    <w:rsid w:val="00DE3D2B"/>
    <w:rsid w:val="00DE40DD"/>
    <w:rsid w:val="00DE614C"/>
    <w:rsid w:val="00DE7755"/>
    <w:rsid w:val="00DF059A"/>
    <w:rsid w:val="00DF3D56"/>
    <w:rsid w:val="00DF64E9"/>
    <w:rsid w:val="00DF6D19"/>
    <w:rsid w:val="00DF6ED2"/>
    <w:rsid w:val="00DF70F5"/>
    <w:rsid w:val="00DF7AC8"/>
    <w:rsid w:val="00E01A94"/>
    <w:rsid w:val="00E12A03"/>
    <w:rsid w:val="00E2252C"/>
    <w:rsid w:val="00E243A2"/>
    <w:rsid w:val="00E270C0"/>
    <w:rsid w:val="00E30A22"/>
    <w:rsid w:val="00E36D82"/>
    <w:rsid w:val="00E402F0"/>
    <w:rsid w:val="00E42EF3"/>
    <w:rsid w:val="00E460B9"/>
    <w:rsid w:val="00E51601"/>
    <w:rsid w:val="00E517EE"/>
    <w:rsid w:val="00E51965"/>
    <w:rsid w:val="00E638A0"/>
    <w:rsid w:val="00E65FE1"/>
    <w:rsid w:val="00E67121"/>
    <w:rsid w:val="00E7198D"/>
    <w:rsid w:val="00E735AF"/>
    <w:rsid w:val="00E74CA6"/>
    <w:rsid w:val="00E75E3D"/>
    <w:rsid w:val="00E84491"/>
    <w:rsid w:val="00E9167D"/>
    <w:rsid w:val="00E9731C"/>
    <w:rsid w:val="00EA4E4C"/>
    <w:rsid w:val="00EA57F5"/>
    <w:rsid w:val="00EA5B64"/>
    <w:rsid w:val="00EB04B7"/>
    <w:rsid w:val="00EB0A36"/>
    <w:rsid w:val="00EB6CD4"/>
    <w:rsid w:val="00EB7992"/>
    <w:rsid w:val="00EC0104"/>
    <w:rsid w:val="00EC0184"/>
    <w:rsid w:val="00EC2D7A"/>
    <w:rsid w:val="00EC633A"/>
    <w:rsid w:val="00ED1B9D"/>
    <w:rsid w:val="00EE056F"/>
    <w:rsid w:val="00EE4C12"/>
    <w:rsid w:val="00EE6522"/>
    <w:rsid w:val="00EE6656"/>
    <w:rsid w:val="00EF43F5"/>
    <w:rsid w:val="00EF74D7"/>
    <w:rsid w:val="00F017AF"/>
    <w:rsid w:val="00F041C4"/>
    <w:rsid w:val="00F04631"/>
    <w:rsid w:val="00F142B5"/>
    <w:rsid w:val="00F14812"/>
    <w:rsid w:val="00F1598C"/>
    <w:rsid w:val="00F20BC6"/>
    <w:rsid w:val="00F21403"/>
    <w:rsid w:val="00F255FC"/>
    <w:rsid w:val="00F259B0"/>
    <w:rsid w:val="00F265ED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56FAA"/>
    <w:rsid w:val="00F5760F"/>
    <w:rsid w:val="00F62F49"/>
    <w:rsid w:val="00F640BF"/>
    <w:rsid w:val="00F70754"/>
    <w:rsid w:val="00F77926"/>
    <w:rsid w:val="00F77BF8"/>
    <w:rsid w:val="00F83A19"/>
    <w:rsid w:val="00F86B5B"/>
    <w:rsid w:val="00F879A1"/>
    <w:rsid w:val="00F92FC4"/>
    <w:rsid w:val="00F94E83"/>
    <w:rsid w:val="00F9793C"/>
    <w:rsid w:val="00FA0C14"/>
    <w:rsid w:val="00FA137A"/>
    <w:rsid w:val="00FA5263"/>
    <w:rsid w:val="00FA5504"/>
    <w:rsid w:val="00FB0616"/>
    <w:rsid w:val="00FB4B02"/>
    <w:rsid w:val="00FB4E0A"/>
    <w:rsid w:val="00FC2831"/>
    <w:rsid w:val="00FC2D40"/>
    <w:rsid w:val="00FC3600"/>
    <w:rsid w:val="00FC4A9F"/>
    <w:rsid w:val="00FC52A4"/>
    <w:rsid w:val="00FC565B"/>
    <w:rsid w:val="00FC7BBB"/>
    <w:rsid w:val="00FE006E"/>
    <w:rsid w:val="00FE197E"/>
    <w:rsid w:val="00FE22F2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TextodoEspaoReservado">
    <w:name w:val="Placeholder Text"/>
    <w:basedOn w:val="Fontepargpadro"/>
    <w:uiPriority w:val="99"/>
    <w:semiHidden/>
    <w:rsid w:val="00F04631"/>
    <w:rPr>
      <w:color w:val="808080"/>
    </w:rPr>
  </w:style>
  <w:style w:type="paragraph" w:styleId="Legenda">
    <w:name w:val="caption"/>
    <w:basedOn w:val="Normal"/>
    <w:next w:val="Normal"/>
    <w:uiPriority w:val="35"/>
    <w:qFormat/>
    <w:rsid w:val="0099355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77C52104-9A3A-44CE-A824-2CAC6ED904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11</Pages>
  <Words>5853</Words>
  <Characters>31609</Characters>
  <Application>Microsoft Office Word</Application>
  <DocSecurity>0</DocSecurity>
  <Lines>263</Lines>
  <Paragraphs>74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37388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120</cp:revision>
  <cp:lastPrinted>2021-05-04T20:05:00Z</cp:lastPrinted>
  <dcterms:created xsi:type="dcterms:W3CDTF">2021-04-15T19:54:00Z</dcterms:created>
  <dcterms:modified xsi:type="dcterms:W3CDTF">2021-05-04T20:08:00Z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