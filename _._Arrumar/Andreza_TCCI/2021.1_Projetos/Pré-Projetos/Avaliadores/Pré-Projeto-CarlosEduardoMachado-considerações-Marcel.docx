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4B5F3F65" w:rsidR="002B0EDC" w:rsidRPr="00B00E04" w:rsidRDefault="00F62279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aquário virtual: </w:t>
      </w:r>
      <w:r w:rsidR="00D1339B">
        <w:t xml:space="preserve">CICLO </w:t>
      </w:r>
      <w:r w:rsidR="000524F0">
        <w:t>REPRODUTIVO</w:t>
      </w:r>
      <w:r w:rsidR="00A114A1">
        <w:t xml:space="preserve"> </w:t>
      </w:r>
      <w:r w:rsidR="00C76C2F">
        <w:t>OVÍPARO</w:t>
      </w:r>
    </w:p>
    <w:p w14:paraId="4F6DBB7C" w14:textId="63C135BC" w:rsidR="001E682E" w:rsidRDefault="00F62279" w:rsidP="00752038">
      <w:pPr>
        <w:pStyle w:val="TF-AUTOR0"/>
      </w:pPr>
      <w:r>
        <w:t>Carlos Eduardo Machado</w:t>
      </w:r>
    </w:p>
    <w:p w14:paraId="3FBE5C8A" w14:textId="6D8008BF" w:rsidR="001E682E" w:rsidRDefault="001E682E" w:rsidP="001E682E">
      <w:pPr>
        <w:pStyle w:val="TF-AUTOR0"/>
      </w:pPr>
      <w:r>
        <w:t xml:space="preserve">Prof. </w:t>
      </w:r>
      <w:r w:rsidR="00482A54" w:rsidRPr="001146AB">
        <w:t>Dalton Solano dos Reis</w:t>
      </w:r>
      <w:r>
        <w:t xml:space="preserve"> – Orientador</w:t>
      </w:r>
    </w:p>
    <w:p w14:paraId="28066913" w14:textId="3D440235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960C242" w14:textId="5335B732" w:rsidR="00C65C8C" w:rsidRDefault="00A763C6" w:rsidP="003D398C">
      <w:pPr>
        <w:pStyle w:val="TF-TEXTO"/>
      </w:pPr>
      <w:r>
        <w:t xml:space="preserve">Segundo Machado </w:t>
      </w:r>
      <w:r w:rsidR="006E6D89">
        <w:t>(201</w:t>
      </w:r>
      <w:r w:rsidR="00695645">
        <w:t>6</w:t>
      </w:r>
      <w:r w:rsidR="006E6D89">
        <w:t xml:space="preserve">) o uso de simuladores </w:t>
      </w:r>
      <w:r w:rsidR="003442B7">
        <w:t xml:space="preserve">na </w:t>
      </w:r>
      <w:r w:rsidR="00AA0E86">
        <w:t>educação como</w:t>
      </w:r>
      <w:r w:rsidR="003442B7">
        <w:t xml:space="preserve"> ferramenta tecnológica </w:t>
      </w:r>
      <w:r w:rsidR="003E6B4D">
        <w:t xml:space="preserve">pode reforçar a ação docente em sala de aula </w:t>
      </w:r>
      <w:r w:rsidR="000459FC">
        <w:t>de modo a favorecer colaborativa e substancialmente a aprendizagem significativa dos conteúdos escolares.</w:t>
      </w:r>
      <w:r w:rsidR="00CB228E">
        <w:t xml:space="preserve"> </w:t>
      </w:r>
      <w:r w:rsidR="001E3049">
        <w:t>Uma das formas de explorar o potencial dos simuladores são os simuladores de ecossistemas.</w:t>
      </w:r>
    </w:p>
    <w:p w14:paraId="4CA02DF9" w14:textId="2704ACAA" w:rsidR="00BB444B" w:rsidRDefault="00CF735F" w:rsidP="003D398C">
      <w:pPr>
        <w:pStyle w:val="TF-TEXTO"/>
      </w:pPr>
      <w:r>
        <w:t xml:space="preserve">De acordo com Stein (2018) </w:t>
      </w:r>
      <w:r w:rsidR="00F9161E">
        <w:t>u</w:t>
      </w:r>
      <w:r w:rsidR="00AD369F">
        <w:t>m ecossistema pode ser definido</w:t>
      </w:r>
      <w:r w:rsidR="008B5EF8">
        <w:t xml:space="preserve"> como </w:t>
      </w:r>
      <w:r w:rsidR="002C0004">
        <w:t>uma unidade biológica completa, tendo todos os componentes físicos e</w:t>
      </w:r>
      <w:r w:rsidR="00552BBD">
        <w:t xml:space="preserve"> biológicos necessários para a sobrevivência.</w:t>
      </w:r>
      <w:r w:rsidR="00042B8B">
        <w:t xml:space="preserve"> Nele atuam </w:t>
      </w:r>
      <w:r w:rsidR="00366914">
        <w:t>dois</w:t>
      </w:r>
      <w:r w:rsidR="00000822">
        <w:t xml:space="preserve"> fatores, os fatores abióticos</w:t>
      </w:r>
      <w:r w:rsidR="002A082F">
        <w:t xml:space="preserve">, </w:t>
      </w:r>
      <w:r w:rsidR="008B74F4" w:rsidRPr="008B74F4">
        <w:t>componentes não vivos</w:t>
      </w:r>
      <w:r w:rsidR="00000822">
        <w:t>, como temperatura, água, luminosidade</w:t>
      </w:r>
      <w:r w:rsidR="002A082F">
        <w:t>, e fatores bióticos,</w:t>
      </w:r>
      <w:r w:rsidR="008B74F4">
        <w:t xml:space="preserve"> componentes vivos, como anim</w:t>
      </w:r>
      <w:r w:rsidR="00DA67F6">
        <w:t>ais e plantas</w:t>
      </w:r>
      <w:r w:rsidR="00FE2480">
        <w:t>.</w:t>
      </w:r>
      <w:r>
        <w:t xml:space="preserve"> </w:t>
      </w:r>
    </w:p>
    <w:p w14:paraId="07D50445" w14:textId="28B17403" w:rsidR="00D829D3" w:rsidRDefault="000A0277" w:rsidP="00966542">
      <w:pPr>
        <w:pStyle w:val="TF-TEXTO"/>
      </w:pPr>
      <w:r>
        <w:t>Um dos mais importantes elemento</w:t>
      </w:r>
      <w:r w:rsidR="00C03F73">
        <w:t>s</w:t>
      </w:r>
      <w:r>
        <w:t xml:space="preserve"> dentre os componentes vivos é a capacidade de gerar descendentes</w:t>
      </w:r>
      <w:r w:rsidR="00C03F73">
        <w:t xml:space="preserve">, </w:t>
      </w:r>
      <w:ins w:id="9" w:author="Marcel Hugo" w:date="2021-05-03T11:41:00Z">
        <w:r w:rsidR="00AB23CF">
          <w:t xml:space="preserve">pois </w:t>
        </w:r>
      </w:ins>
      <w:r w:rsidR="006919EB">
        <w:t>espécies</w:t>
      </w:r>
      <w:r w:rsidR="00C03F73">
        <w:t xml:space="preserve"> incapazes de</w:t>
      </w:r>
      <w:r w:rsidR="00151AB3">
        <w:t xml:space="preserve"> reproduzirem </w:t>
      </w:r>
      <w:r w:rsidR="006919EB">
        <w:t>serão</w:t>
      </w:r>
      <w:r w:rsidR="00151AB3">
        <w:t xml:space="preserve"> extintas do planeta</w:t>
      </w:r>
      <w:r w:rsidR="00576F17">
        <w:t>.</w:t>
      </w:r>
      <w:r w:rsidR="00E50E53">
        <w:t xml:space="preserve"> </w:t>
      </w:r>
      <w:r w:rsidR="0097098D">
        <w:t>Entre os métodos de reprodução</w:t>
      </w:r>
      <w:r w:rsidR="00B50BAA">
        <w:t>,</w:t>
      </w:r>
      <w:r w:rsidR="0097098D">
        <w:t xml:space="preserve"> </w:t>
      </w:r>
      <w:r w:rsidR="00B50BAA">
        <w:t>organismos</w:t>
      </w:r>
      <w:r w:rsidR="00FF7C6E">
        <w:t xml:space="preserve"> multicelulares</w:t>
      </w:r>
      <w:ins w:id="10" w:author="Marcel Hugo" w:date="2021-05-03T11:41:00Z">
        <w:r w:rsidR="00E246D0">
          <w:t>,</w:t>
        </w:r>
      </w:ins>
      <w:r w:rsidR="00FF7C6E">
        <w:t xml:space="preserve"> como peixes, costumam</w:t>
      </w:r>
      <w:r w:rsidR="007C70C4">
        <w:t xml:space="preserve"> majoritariamente </w:t>
      </w:r>
      <w:r w:rsidR="00A823C2">
        <w:t xml:space="preserve">reproduzir de maneira sexuada, isso é, os descendentes são gerados </w:t>
      </w:r>
      <w:r w:rsidR="005468EA">
        <w:t xml:space="preserve">a partir de duas células </w:t>
      </w:r>
      <w:ins w:id="11" w:author="Marcel Hugo" w:date="2021-05-03T11:41:00Z">
        <w:r w:rsidR="003A67F5">
          <w:t>diferentes</w:t>
        </w:r>
        <w:r w:rsidR="003A67F5" w:rsidDel="00E246D0">
          <w:t xml:space="preserve"> </w:t>
        </w:r>
      </w:ins>
      <w:del w:id="12" w:author="Marcel Hugo" w:date="2021-05-03T11:41:00Z">
        <w:r w:rsidR="005468EA" w:rsidDel="00E246D0">
          <w:delText xml:space="preserve">geradas </w:delText>
        </w:r>
      </w:del>
      <w:ins w:id="13" w:author="Marcel Hugo" w:date="2021-05-03T11:41:00Z">
        <w:r w:rsidR="00E246D0">
          <w:t xml:space="preserve">oriundas </w:t>
        </w:r>
      </w:ins>
      <w:del w:id="14" w:author="Marcel Hugo" w:date="2021-05-03T11:41:00Z">
        <w:r w:rsidR="00A47176" w:rsidDel="00E246D0">
          <w:delText xml:space="preserve">de </w:delText>
        </w:r>
      </w:del>
      <w:r w:rsidR="00A47176">
        <w:t>do</w:t>
      </w:r>
      <w:del w:id="15" w:author="Marcel Hugo" w:date="2021-05-03T11:41:00Z">
        <w:r w:rsidR="00A47176" w:rsidDel="00E246D0">
          <w:delText>i</w:delText>
        </w:r>
      </w:del>
      <w:r w:rsidR="00A47176">
        <w:t>s pais</w:t>
      </w:r>
      <w:del w:id="16" w:author="Marcel Hugo" w:date="2021-05-03T11:41:00Z">
        <w:r w:rsidR="00A47176" w:rsidDel="003A67F5">
          <w:delText xml:space="preserve"> diferentes</w:delText>
        </w:r>
      </w:del>
      <w:r w:rsidR="00966542">
        <w:t>. Entre os métodos de</w:t>
      </w:r>
      <w:r w:rsidR="000457CE">
        <w:t xml:space="preserve"> fecundação o método mais</w:t>
      </w:r>
      <w:r w:rsidR="00F62E81">
        <w:t xml:space="preserve"> usual</w:t>
      </w:r>
      <w:r w:rsidR="000457CE">
        <w:t xml:space="preserve"> </w:t>
      </w:r>
      <w:r w:rsidR="005619FE">
        <w:t>é o ovíparo, onde os gametas masculinos e femininos são liberados na água</w:t>
      </w:r>
      <w:r w:rsidR="0060116F">
        <w:t xml:space="preserve"> (CASTRO, 2012)</w:t>
      </w:r>
      <w:r w:rsidR="00A47176">
        <w:t>.</w:t>
      </w:r>
    </w:p>
    <w:p w14:paraId="72117A10" w14:textId="6DD97A78" w:rsidR="00DF5718" w:rsidRDefault="00CB3017" w:rsidP="00966542">
      <w:pPr>
        <w:pStyle w:val="TF-TEXTO"/>
      </w:pPr>
      <w:r>
        <w:t>Losada (2019) desenvolveu um aquário virtual</w:t>
      </w:r>
      <w:r w:rsidR="0094429E">
        <w:t xml:space="preserve"> </w:t>
      </w:r>
      <w:r w:rsidR="00A908CE">
        <w:t>capaz</w:t>
      </w:r>
      <w:r w:rsidR="00405D81">
        <w:t xml:space="preserve"> </w:t>
      </w:r>
      <w:r w:rsidR="00A908CE">
        <w:t xml:space="preserve">de </w:t>
      </w:r>
      <w:r w:rsidR="00405D81">
        <w:t>simula</w:t>
      </w:r>
      <w:r w:rsidR="00A908CE">
        <w:t>r</w:t>
      </w:r>
      <w:r w:rsidR="00405D81">
        <w:t xml:space="preserve"> o comportamento de peixes</w:t>
      </w:r>
      <w:r w:rsidR="001B562F">
        <w:t xml:space="preserve"> u</w:t>
      </w:r>
      <w:r w:rsidR="00DE0ADA">
        <w:t>tilizando o recurso de Interface de Usuário Tangível (IUT)</w:t>
      </w:r>
      <w:r w:rsidR="001B562F">
        <w:t>.</w:t>
      </w:r>
      <w:r w:rsidR="00DE0ADA">
        <w:t xml:space="preserve"> </w:t>
      </w:r>
      <w:r w:rsidR="001B562F">
        <w:t>A IUT</w:t>
      </w:r>
      <w:r w:rsidR="001C01C6">
        <w:t xml:space="preserve"> </w:t>
      </w:r>
      <w:r w:rsidR="001B562F">
        <w:t>possibilitou</w:t>
      </w:r>
      <w:r w:rsidR="00EA7513">
        <w:t xml:space="preserve"> que</w:t>
      </w:r>
      <w:r w:rsidR="001C01C6">
        <w:t xml:space="preserve"> </w:t>
      </w:r>
      <w:del w:id="17" w:author="Marcel Hugo" w:date="2021-05-03T11:40:00Z">
        <w:r w:rsidR="001C01C6" w:rsidDel="00B952EF">
          <w:delText xml:space="preserve">com </w:delText>
        </w:r>
      </w:del>
      <w:r w:rsidR="001C01C6">
        <w:t>sensores</w:t>
      </w:r>
      <w:r w:rsidR="002551FF">
        <w:t xml:space="preserve"> externos </w:t>
      </w:r>
      <w:r w:rsidR="00A908CE">
        <w:t>alterassem</w:t>
      </w:r>
      <w:r w:rsidR="007E7AFE">
        <w:t xml:space="preserve"> fatores internos, como a temperatura, a luminosidade e </w:t>
      </w:r>
      <w:r w:rsidR="00C060EB">
        <w:t>alimentação dos peixes</w:t>
      </w:r>
      <w:r w:rsidR="002551FF">
        <w:t>.</w:t>
      </w:r>
      <w:r w:rsidR="00EA7513">
        <w:t xml:space="preserve"> Dessa forma, conforme os</w:t>
      </w:r>
      <w:r w:rsidR="00333FDD">
        <w:t xml:space="preserve"> sensores externos são alterados os peixes são afetados</w:t>
      </w:r>
      <w:r w:rsidR="00046E8C">
        <w:t xml:space="preserve">, </w:t>
      </w:r>
      <w:del w:id="18" w:author="Marcel Hugo" w:date="2021-05-03T11:40:00Z">
        <w:r w:rsidR="00E66D0B" w:rsidDel="00AB23CF">
          <w:delText xml:space="preserve">esses </w:delText>
        </w:r>
      </w:del>
      <w:r w:rsidR="00046E8C">
        <w:t xml:space="preserve">podendo </w:t>
      </w:r>
      <w:ins w:id="19" w:author="Marcel Hugo" w:date="2021-05-03T11:40:00Z">
        <w:r w:rsidR="00AB23CF">
          <w:t xml:space="preserve">até </w:t>
        </w:r>
      </w:ins>
      <w:r w:rsidR="00046E8C">
        <w:t>morrer dependendo das condições do aquário</w:t>
      </w:r>
      <w:r w:rsidR="00333FDD">
        <w:t>.</w:t>
      </w:r>
    </w:p>
    <w:p w14:paraId="3D4A280B" w14:textId="79915B7A" w:rsidR="00846B23" w:rsidRDefault="00846B23" w:rsidP="00966542">
      <w:pPr>
        <w:pStyle w:val="TF-TEXTO"/>
      </w:pPr>
      <w:r>
        <w:t>A partir deste contexto,</w:t>
      </w:r>
      <w:r w:rsidR="00BE2DE3">
        <w:t xml:space="preserve"> esse trabalho propõe </w:t>
      </w:r>
      <w:r w:rsidR="00AA0612">
        <w:t xml:space="preserve">o desenvolvimento </w:t>
      </w:r>
      <w:r w:rsidR="007517A1">
        <w:t xml:space="preserve">de um ciclo </w:t>
      </w:r>
      <w:r w:rsidR="005347CC">
        <w:t>r</w:t>
      </w:r>
      <w:r w:rsidR="007517A1">
        <w:t xml:space="preserve">eprodutivo virtual </w:t>
      </w:r>
      <w:r w:rsidR="009C486E">
        <w:t xml:space="preserve">capaz de passar por todas as etapas de vida dos peixes, desde </w:t>
      </w:r>
      <w:r w:rsidR="00124656">
        <w:t xml:space="preserve">a </w:t>
      </w:r>
      <w:r w:rsidR="00297841">
        <w:t>desova até a morte natural do peixe</w:t>
      </w:r>
      <w:r w:rsidR="00B03E6C">
        <w:t xml:space="preserve"> e a adição desse ciclo ao trabalho desenvolvido por Losada (2019).</w:t>
      </w:r>
    </w:p>
    <w:p w14:paraId="152C20A3" w14:textId="4EC1D64D" w:rsidR="00F255FC" w:rsidRPr="007D10F2" w:rsidRDefault="00F255FC" w:rsidP="00E638A0">
      <w:pPr>
        <w:pStyle w:val="Ttulo2"/>
      </w:pPr>
      <w:bookmarkStart w:id="20" w:name="_Toc419598576"/>
      <w:bookmarkStart w:id="21" w:name="_Toc420721317"/>
      <w:bookmarkStart w:id="22" w:name="_Toc420721467"/>
      <w:bookmarkStart w:id="23" w:name="_Toc420721562"/>
      <w:bookmarkStart w:id="24" w:name="_Toc420721768"/>
      <w:bookmarkStart w:id="25" w:name="_Toc420723209"/>
      <w:bookmarkStart w:id="26" w:name="_Toc482682370"/>
      <w:bookmarkStart w:id="27" w:name="_Toc54164904"/>
      <w:bookmarkStart w:id="28" w:name="_Toc54165664"/>
      <w:bookmarkStart w:id="29" w:name="_Toc54169316"/>
      <w:bookmarkStart w:id="30" w:name="_Toc96347426"/>
      <w:bookmarkStart w:id="31" w:name="_Toc96357710"/>
      <w:bookmarkStart w:id="32" w:name="_Toc96491850"/>
      <w:bookmarkStart w:id="33" w:name="_Toc411603090"/>
      <w:r w:rsidRPr="007D10F2">
        <w:t>OBJETIVOS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E5E2FD4" w14:textId="642E30D5" w:rsidR="00C35E57" w:rsidRDefault="00C35E57" w:rsidP="00C35E57">
      <w:pPr>
        <w:pStyle w:val="TF-TEXTO"/>
      </w:pPr>
      <w:r>
        <w:t>O objetivo é</w:t>
      </w:r>
      <w:r w:rsidR="00A10626">
        <w:t xml:space="preserve"> </w:t>
      </w:r>
      <w:r w:rsidR="002A3EC8">
        <w:t>estender o projeto Aquário Virtual: Simulador de Ecossistema (LOSADA, 2019)</w:t>
      </w:r>
      <w:r w:rsidR="00A10626">
        <w:t xml:space="preserve"> </w:t>
      </w:r>
      <w:r w:rsidR="006D027D">
        <w:t xml:space="preserve">para </w:t>
      </w:r>
      <w:r w:rsidR="00184250">
        <w:t>disponibilizar</w:t>
      </w:r>
      <w:r w:rsidR="006D027D">
        <w:t xml:space="preserve"> um</w:t>
      </w:r>
      <w:r w:rsidR="00A10626">
        <w:t xml:space="preserve"> </w:t>
      </w:r>
      <w:r w:rsidR="003C1050">
        <w:t>sistema de</w:t>
      </w:r>
      <w:r w:rsidR="00936D4A">
        <w:t xml:space="preserve"> ciclo de</w:t>
      </w:r>
      <w:r w:rsidR="00D41020">
        <w:t xml:space="preserve"> reprodução</w:t>
      </w:r>
      <w:r w:rsidR="00692560">
        <w:t xml:space="preserve"> </w:t>
      </w:r>
      <w:r w:rsidR="002915AC">
        <w:t>para peixes</w:t>
      </w:r>
      <w:r w:rsidR="00692560">
        <w:t xml:space="preserve"> </w:t>
      </w:r>
      <w:r w:rsidR="00692560" w:rsidRPr="00692560">
        <w:t>ovíparos</w:t>
      </w:r>
      <w:r w:rsidR="00936D4A">
        <w:t>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2BA428DA" w:rsidR="00C35E57" w:rsidRDefault="00695645" w:rsidP="00C35E57">
      <w:pPr>
        <w:pStyle w:val="TF-ALNEA"/>
      </w:pPr>
      <w:r>
        <w:t>d</w:t>
      </w:r>
      <w:r w:rsidR="00D52251">
        <w:t xml:space="preserve">isponibilizar </w:t>
      </w:r>
      <w:r w:rsidR="004D2CD6">
        <w:t xml:space="preserve">uma </w:t>
      </w:r>
      <w:r w:rsidR="00D52251">
        <w:t>diversidade</w:t>
      </w:r>
      <w:r w:rsidR="004D2CD6">
        <w:t xml:space="preserve"> de</w:t>
      </w:r>
      <w:r w:rsidR="00047796">
        <w:t xml:space="preserve"> condições ideais para o peixe baseado na sua espécie</w:t>
      </w:r>
      <w:r w:rsidR="008963FF">
        <w:t xml:space="preserve"> para a reprodução</w:t>
      </w:r>
      <w:r w:rsidR="00C35E57">
        <w:t>;</w:t>
      </w:r>
    </w:p>
    <w:p w14:paraId="4884CC20" w14:textId="04BEDDA0" w:rsidR="00C35E57" w:rsidRDefault="00695645" w:rsidP="00C35E57">
      <w:pPr>
        <w:pStyle w:val="TF-ALNEA"/>
      </w:pPr>
      <w:r>
        <w:t>a</w:t>
      </w:r>
      <w:r w:rsidR="00071081">
        <w:t>tualizar</w:t>
      </w:r>
      <w:r w:rsidR="002A2121">
        <w:t xml:space="preserve"> </w:t>
      </w:r>
      <w:r w:rsidR="00D34655">
        <w:t xml:space="preserve">o software desenvolvido por </w:t>
      </w:r>
      <w:r w:rsidR="00FC7727">
        <w:t xml:space="preserve">Losada </w:t>
      </w:r>
      <w:r w:rsidR="00EC45B5">
        <w:t>para utilizar o sistema desenvolvido</w:t>
      </w:r>
      <w:r w:rsidR="00C35E57">
        <w:t>;</w:t>
      </w:r>
    </w:p>
    <w:p w14:paraId="3BBAFCDD" w14:textId="6E93CA57" w:rsidR="00C35E57" w:rsidRDefault="00695645" w:rsidP="00F77926">
      <w:pPr>
        <w:pStyle w:val="TF-ALNEA"/>
      </w:pPr>
      <w:r>
        <w:t>a</w:t>
      </w:r>
      <w:r w:rsidR="005C6C9A">
        <w:t xml:space="preserve">nalisar </w:t>
      </w:r>
      <w:r w:rsidR="0095451E">
        <w:t>a experiência de usuários</w:t>
      </w:r>
      <w:r w:rsidR="00925223">
        <w:t xml:space="preserve"> com a atualização do aquário</w:t>
      </w:r>
      <w:r w:rsidR="0032201D" w:rsidRPr="0032201D">
        <w:t xml:space="preserve"> </w:t>
      </w:r>
      <w:r w:rsidR="0032201D">
        <w:t>através de um questionário</w:t>
      </w:r>
      <w:r w:rsidR="00C35E57">
        <w:t>.</w:t>
      </w:r>
    </w:p>
    <w:p w14:paraId="0F83796A" w14:textId="77777777" w:rsidR="00A44581" w:rsidRDefault="00A44581" w:rsidP="00424AD5">
      <w:pPr>
        <w:pStyle w:val="Ttulo1"/>
      </w:pPr>
      <w:bookmarkStart w:id="34" w:name="_Toc419598587"/>
      <w:r>
        <w:t xml:space="preserve">trabalhos </w:t>
      </w:r>
      <w:r w:rsidRPr="00FC4A9F">
        <w:t>correlatos</w:t>
      </w:r>
    </w:p>
    <w:p w14:paraId="4C2B16C4" w14:textId="2F865233" w:rsidR="00870802" w:rsidRPr="004E1041" w:rsidRDefault="00A44581" w:rsidP="0016663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>. O primeiro é um</w:t>
      </w:r>
      <w:r w:rsidR="007A0AC2">
        <w:t xml:space="preserve"> aquário virtual implementado com uma cadeia de </w:t>
      </w:r>
      <w:proofErr w:type="spellStart"/>
      <w:r w:rsidR="007A0AC2">
        <w:t>Markov</w:t>
      </w:r>
      <w:proofErr w:type="spellEnd"/>
      <w:r>
        <w:t xml:space="preserve"> (</w:t>
      </w:r>
      <w:r w:rsidR="007A0AC2">
        <w:t>RANEIRI</w:t>
      </w:r>
      <w:r>
        <w:t xml:space="preserve">, </w:t>
      </w:r>
      <w:r w:rsidR="007A0AC2">
        <w:t>2004</w:t>
      </w:r>
      <w:r>
        <w:t xml:space="preserve">), o segundo é o </w:t>
      </w:r>
      <w:r w:rsidR="00FD5C2B">
        <w:t>simulador de ecossistemas</w:t>
      </w:r>
      <w:r>
        <w:t xml:space="preserve"> </w:t>
      </w:r>
      <w:proofErr w:type="spellStart"/>
      <w:r w:rsidR="000F11F7">
        <w:t>EcosAR</w:t>
      </w:r>
      <w:proofErr w:type="spellEnd"/>
      <w:r>
        <w:t xml:space="preserve"> (</w:t>
      </w:r>
      <w:r w:rsidR="008F6723">
        <w:t>PEREIRA</w:t>
      </w:r>
      <w:r>
        <w:t>, 201</w:t>
      </w:r>
      <w:r w:rsidR="008F6723">
        <w:t>9</w:t>
      </w:r>
      <w:r>
        <w:t>) e o terceiro é um</w:t>
      </w:r>
      <w:r w:rsidR="00B023F1">
        <w:t>a simulação da dinâmica populacional de insetos</w:t>
      </w:r>
      <w:r w:rsidR="003E540F">
        <w:t xml:space="preserve"> agrícolas</w:t>
      </w:r>
      <w:r>
        <w:t xml:space="preserve"> (</w:t>
      </w:r>
      <w:r w:rsidR="003E540F">
        <w:t>TOEBE</w:t>
      </w:r>
      <w:r>
        <w:t>, 201</w:t>
      </w:r>
      <w:r w:rsidR="003E540F">
        <w:t>4</w:t>
      </w:r>
      <w:r>
        <w:t>).</w:t>
      </w:r>
    </w:p>
    <w:p w14:paraId="4BC56702" w14:textId="21B7CE2A" w:rsidR="00A44581" w:rsidRDefault="00E058BF" w:rsidP="00E638A0">
      <w:pPr>
        <w:pStyle w:val="Ttulo2"/>
      </w:pPr>
      <w:r>
        <w:t>IMPLEMENTAÇÃO DO PROJETO ALGA</w:t>
      </w:r>
      <w:r w:rsidR="00A44581">
        <w:t xml:space="preserve"> </w:t>
      </w:r>
    </w:p>
    <w:p w14:paraId="6F0D9948" w14:textId="72B01223" w:rsidR="00A44581" w:rsidRDefault="007068CE" w:rsidP="00A44581">
      <w:pPr>
        <w:pStyle w:val="TF-TEXTO"/>
      </w:pPr>
      <w:r>
        <w:t>O trabalho de</w:t>
      </w:r>
      <w:r w:rsidR="0065414A">
        <w:t xml:space="preserve"> Ranieri </w:t>
      </w:r>
      <w:r w:rsidR="00F5057C">
        <w:t>(</w:t>
      </w:r>
      <w:r w:rsidR="000A0D87">
        <w:t>2004</w:t>
      </w:r>
      <w:r w:rsidR="00F5057C">
        <w:t>)</w:t>
      </w:r>
      <w:r w:rsidR="00491F2F">
        <w:t xml:space="preserve"> tem como objetivo simular vida</w:t>
      </w:r>
      <w:r w:rsidR="00ED380A">
        <w:t>s</w:t>
      </w:r>
      <w:r w:rsidR="00491F2F">
        <w:t xml:space="preserve"> artificia</w:t>
      </w:r>
      <w:r w:rsidR="00ED380A">
        <w:t>is</w:t>
      </w:r>
      <w:r w:rsidR="00754F6E">
        <w:t xml:space="preserve"> através de um aquário virtual e peixes que evoluem</w:t>
      </w:r>
      <w:r w:rsidR="00B113D8">
        <w:t xml:space="preserve"> através d</w:t>
      </w:r>
      <w:r w:rsidR="003D2203">
        <w:t>o</w:t>
      </w:r>
      <w:r w:rsidR="00B113D8">
        <w:t xml:space="preserve"> aprendizado.</w:t>
      </w:r>
      <w:r w:rsidR="00D83598">
        <w:t xml:space="preserve"> </w:t>
      </w:r>
      <w:r w:rsidR="00ED45BC">
        <w:t xml:space="preserve">Durante a introdução eles discorrem sobre dois trabalhos correlatos, </w:t>
      </w:r>
      <w:r w:rsidR="00210692">
        <w:t>porém</w:t>
      </w:r>
      <w:r w:rsidR="009A57A3">
        <w:t xml:space="preserve"> nenhum deles </w:t>
      </w:r>
      <w:r w:rsidR="001F214B">
        <w:t xml:space="preserve">estuda especificamente a evolução </w:t>
      </w:r>
      <w:r w:rsidR="00A152A4">
        <w:t>através de aprendizado</w:t>
      </w:r>
      <w:r w:rsidR="00E719A5">
        <w:t xml:space="preserve"> e i</w:t>
      </w:r>
      <w:r w:rsidR="0045553B">
        <w:t>n</w:t>
      </w:r>
      <w:r w:rsidR="00E719A5">
        <w:t>teração entre os seres</w:t>
      </w:r>
      <w:r w:rsidR="00A152A4">
        <w:t>.</w:t>
      </w:r>
      <w:r w:rsidR="005419D6">
        <w:t xml:space="preserve"> Após</w:t>
      </w:r>
      <w:r w:rsidR="003B61FD">
        <w:t>,</w:t>
      </w:r>
      <w:r w:rsidR="005419D6">
        <w:t xml:space="preserve"> é descrito o funcionamento</w:t>
      </w:r>
      <w:r w:rsidR="003B61FD">
        <w:t xml:space="preserve"> do projeto</w:t>
      </w:r>
      <w:r w:rsidR="004D2335">
        <w:t xml:space="preserve">, o aquário </w:t>
      </w:r>
      <w:r w:rsidR="0042104F">
        <w:t>contém</w:t>
      </w:r>
      <w:r w:rsidR="004D2335">
        <w:t xml:space="preserve"> peixes com conhecimento e sem conhecimento</w:t>
      </w:r>
      <w:r w:rsidR="00640D9E">
        <w:t>, sendo cada peixe um agente autônomo</w:t>
      </w:r>
      <w:r w:rsidR="0042104F">
        <w:t xml:space="preserve"> que contém </w:t>
      </w:r>
      <w:r w:rsidR="003468E2">
        <w:t xml:space="preserve">os seguintes </w:t>
      </w:r>
      <w:r w:rsidR="0042104F">
        <w:t>quatro módulos</w:t>
      </w:r>
      <w:r w:rsidR="00695645">
        <w:t>:</w:t>
      </w:r>
      <w:r w:rsidR="003468E2">
        <w:t xml:space="preserve"> </w:t>
      </w:r>
      <w:r w:rsidR="003468E2" w:rsidRPr="00672CD7">
        <w:rPr>
          <w:rFonts w:ascii="Courier New" w:hAnsi="Courier New" w:cs="Courier New"/>
        </w:rPr>
        <w:t xml:space="preserve">visão, </w:t>
      </w:r>
      <w:r w:rsidR="00A37FC6" w:rsidRPr="00672CD7">
        <w:rPr>
          <w:rFonts w:ascii="Courier New" w:hAnsi="Courier New" w:cs="Courier New"/>
        </w:rPr>
        <w:t>cognição, comunicação e ação</w:t>
      </w:r>
      <w:r w:rsidR="003468E2" w:rsidRPr="00672CD7">
        <w:rPr>
          <w:rFonts w:ascii="Courier New" w:hAnsi="Courier New" w:cs="Courier New"/>
        </w:rPr>
        <w:t>.</w:t>
      </w:r>
    </w:p>
    <w:p w14:paraId="67B4074B" w14:textId="4E7ACBC4" w:rsidR="00306AA6" w:rsidRDefault="00723BD4" w:rsidP="00A44581">
      <w:pPr>
        <w:pStyle w:val="TF-TEXTO"/>
      </w:pPr>
      <w:r>
        <w:t>Segundo Ranieri (2004) o</w:t>
      </w:r>
      <w:r w:rsidR="00B4639A">
        <w:t xml:space="preserve"> módulo da </w:t>
      </w:r>
      <w:r w:rsidR="00B4639A" w:rsidRPr="00695645">
        <w:rPr>
          <w:rFonts w:ascii="Courier New" w:hAnsi="Courier New" w:cs="Courier New"/>
        </w:rPr>
        <w:t>visão</w:t>
      </w:r>
      <w:r w:rsidR="00B4639A">
        <w:t xml:space="preserve"> é </w:t>
      </w:r>
      <w:r w:rsidR="00D4404D">
        <w:t>capaz de identificar objetos no campo visual</w:t>
      </w:r>
      <w:r w:rsidR="00C51686">
        <w:t>, gerar um</w:t>
      </w:r>
      <w:r w:rsidR="00DF42B0">
        <w:t>a representação linguística</w:t>
      </w:r>
      <w:r w:rsidR="00C51686">
        <w:t xml:space="preserve"> e enviar </w:t>
      </w:r>
      <w:r w:rsidR="009873B9">
        <w:t xml:space="preserve">ao módulo de </w:t>
      </w:r>
      <w:r w:rsidR="009873B9" w:rsidRPr="00695645">
        <w:rPr>
          <w:rFonts w:ascii="Courier New" w:hAnsi="Courier New" w:cs="Courier New"/>
        </w:rPr>
        <w:t>cognição</w:t>
      </w:r>
      <w:r w:rsidR="00672CD7">
        <w:t>.</w:t>
      </w:r>
      <w:r w:rsidR="009873B9">
        <w:t xml:space="preserve"> </w:t>
      </w:r>
      <w:r w:rsidR="00695645">
        <w:t>Já o</w:t>
      </w:r>
      <w:r w:rsidR="009873B9">
        <w:t xml:space="preserve"> módulo de </w:t>
      </w:r>
      <w:r w:rsidR="009873B9" w:rsidRPr="00695645">
        <w:rPr>
          <w:rFonts w:ascii="Courier New" w:hAnsi="Courier New" w:cs="Courier New"/>
        </w:rPr>
        <w:t>cognição</w:t>
      </w:r>
      <w:r w:rsidR="009873B9">
        <w:t xml:space="preserve"> </w:t>
      </w:r>
      <w:r w:rsidR="00A924F4">
        <w:t xml:space="preserve">avalia a representação linguística enviada pelo módulo de </w:t>
      </w:r>
      <w:r w:rsidR="00A924F4" w:rsidRPr="00695645">
        <w:rPr>
          <w:rFonts w:ascii="Courier New" w:hAnsi="Courier New" w:cs="Courier New"/>
        </w:rPr>
        <w:t>visão</w:t>
      </w:r>
      <w:r w:rsidR="00A924F4">
        <w:t xml:space="preserve"> e avalia as ações</w:t>
      </w:r>
      <w:r w:rsidR="000C457A">
        <w:t xml:space="preserve"> executadas </w:t>
      </w:r>
      <w:r w:rsidR="00565C1A">
        <w:t xml:space="preserve">conhecidas no início da simulação </w:t>
      </w:r>
      <w:r w:rsidR="00CB0F52">
        <w:t xml:space="preserve">e o conhecimento adquirido pelo módulo de </w:t>
      </w:r>
      <w:r w:rsidR="00F301E1" w:rsidRPr="00695645">
        <w:rPr>
          <w:rFonts w:ascii="Courier New" w:hAnsi="Courier New" w:cs="Courier New"/>
        </w:rPr>
        <w:t>comunicação</w:t>
      </w:r>
      <w:r w:rsidR="000C457A">
        <w:t xml:space="preserve"> para decidir qual ação executar</w:t>
      </w:r>
      <w:r w:rsidR="00695645">
        <w:t>.</w:t>
      </w:r>
      <w:r w:rsidR="000C457A">
        <w:t xml:space="preserve"> O módulo de </w:t>
      </w:r>
      <w:r w:rsidR="00EA2A52" w:rsidRPr="00695645">
        <w:rPr>
          <w:rFonts w:ascii="Courier New" w:hAnsi="Courier New" w:cs="Courier New"/>
        </w:rPr>
        <w:lastRenderedPageBreak/>
        <w:t>comunicação</w:t>
      </w:r>
      <w:r w:rsidR="00EA2A52">
        <w:t xml:space="preserve"> </w:t>
      </w:r>
      <w:r w:rsidR="00F707F5">
        <w:t>envia e recebe informações entre peixes</w:t>
      </w:r>
      <w:r w:rsidR="00DE5205">
        <w:t xml:space="preserve"> próximos</w:t>
      </w:r>
      <w:r w:rsidR="00695645">
        <w:t>.</w:t>
      </w:r>
      <w:r w:rsidR="00F707F5">
        <w:t xml:space="preserve"> </w:t>
      </w:r>
      <w:r w:rsidR="00695645">
        <w:t>E por fim,</w:t>
      </w:r>
      <w:r w:rsidR="00F707F5">
        <w:t xml:space="preserve"> o módulo de </w:t>
      </w:r>
      <w:r w:rsidR="0045553B" w:rsidRPr="00695645">
        <w:rPr>
          <w:rFonts w:ascii="Courier New" w:hAnsi="Courier New" w:cs="Courier New"/>
        </w:rPr>
        <w:t>ação</w:t>
      </w:r>
      <w:r w:rsidR="00E10F60">
        <w:t xml:space="preserve"> executa as ações determinadas</w:t>
      </w:r>
      <w:r w:rsidR="00306AA6">
        <w:t xml:space="preserve"> pelo módulo de </w:t>
      </w:r>
      <w:r w:rsidR="00306AA6" w:rsidRPr="00695645">
        <w:rPr>
          <w:rFonts w:ascii="Courier New" w:hAnsi="Courier New" w:cs="Courier New"/>
        </w:rPr>
        <w:t>cognição</w:t>
      </w:r>
      <w:r w:rsidR="000855D1">
        <w:t xml:space="preserve"> </w:t>
      </w:r>
      <w:r w:rsidR="000855D1" w:rsidRPr="00F3649F">
        <w:t>(</w:t>
      </w:r>
      <w:r w:rsidR="000855D1" w:rsidRPr="00F3649F">
        <w:fldChar w:fldCharType="begin"/>
      </w:r>
      <w:r w:rsidR="000855D1" w:rsidRPr="00F3649F">
        <w:instrText xml:space="preserve"> REF _Ref53317344 \h  \* MERGEFORMAT </w:instrText>
      </w:r>
      <w:r w:rsidR="000855D1" w:rsidRPr="00F3649F">
        <w:fldChar w:fldCharType="separate"/>
      </w:r>
      <w:r w:rsidR="00E41324" w:rsidRPr="00F3649F">
        <w:t xml:space="preserve">Figura </w:t>
      </w:r>
      <w:r w:rsidR="00E41324">
        <w:rPr>
          <w:noProof/>
        </w:rPr>
        <w:t>1</w:t>
      </w:r>
      <w:r w:rsidR="000855D1" w:rsidRPr="00F3649F">
        <w:fldChar w:fldCharType="end"/>
      </w:r>
      <w:r w:rsidR="000855D1" w:rsidRPr="00F3649F">
        <w:t>)</w:t>
      </w:r>
      <w:r w:rsidR="00306AA6">
        <w:t>.</w:t>
      </w:r>
    </w:p>
    <w:p w14:paraId="353DF30A" w14:textId="7A7C2862" w:rsidR="008E0267" w:rsidRDefault="008E0267" w:rsidP="007B6654">
      <w:pPr>
        <w:pStyle w:val="TF-LEGENDA"/>
      </w:pPr>
      <w:bookmarkStart w:id="35" w:name="_Ref53317344"/>
      <w:bookmarkStart w:id="36" w:name="_Ref53317281"/>
      <w:r w:rsidRPr="00F3649F">
        <w:t xml:space="preserve">Figura </w:t>
      </w:r>
      <w:fldSimple w:instr=" SEQ Figura \* ARABIC ">
        <w:r w:rsidR="00E41324">
          <w:rPr>
            <w:noProof/>
          </w:rPr>
          <w:t>1</w:t>
        </w:r>
      </w:fldSimple>
      <w:bookmarkEnd w:id="35"/>
      <w:r w:rsidRPr="00F3649F">
        <w:t xml:space="preserve">– </w:t>
      </w:r>
      <w:bookmarkEnd w:id="36"/>
      <w:r w:rsidR="007B6654">
        <w:t>Diagrama dos módulos do peixe</w:t>
      </w:r>
    </w:p>
    <w:p w14:paraId="64986B83" w14:textId="5CC7881C" w:rsidR="00AB5B50" w:rsidRDefault="00264E60" w:rsidP="00994E02">
      <w:pPr>
        <w:pStyle w:val="TF-TEXTO"/>
        <w:ind w:firstLine="0"/>
        <w:jc w:val="center"/>
        <w:rPr>
          <w:noProof/>
        </w:rPr>
      </w:pPr>
      <w:r>
        <w:rPr>
          <w:noProof/>
        </w:rPr>
        <w:pict w14:anchorId="0632B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58.4pt;visibility:visible;mso-wrap-style:square" o:bordertopcolor="this" o:borderleftcolor="this" o:borderbottomcolor="this" o:borderrightcolor="this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8444976" w14:textId="6625C528" w:rsidR="00AB5B50" w:rsidRDefault="007F2E12" w:rsidP="005122C9">
      <w:pPr>
        <w:pStyle w:val="TF-FONTE"/>
        <w:rPr>
          <w:noProof/>
        </w:rPr>
      </w:pPr>
      <w:r w:rsidRPr="00F3649F">
        <w:t xml:space="preserve">Fonte: </w:t>
      </w:r>
      <w:r w:rsidR="00E57BC8">
        <w:t>Ranieri</w:t>
      </w:r>
      <w:r w:rsidR="00E57BC8" w:rsidRPr="00F3649F">
        <w:rPr>
          <w:i/>
          <w:iCs/>
        </w:rPr>
        <w:t xml:space="preserve"> </w:t>
      </w:r>
      <w:r w:rsidRPr="00F3649F">
        <w:rPr>
          <w:i/>
          <w:iCs/>
        </w:rPr>
        <w:t>et al</w:t>
      </w:r>
      <w:r w:rsidRPr="00F3649F">
        <w:t>. (</w:t>
      </w:r>
      <w:r w:rsidR="00E57BC8">
        <w:t>2004</w:t>
      </w:r>
      <w:r w:rsidRPr="00F3649F">
        <w:t>).</w:t>
      </w:r>
    </w:p>
    <w:p w14:paraId="12667A43" w14:textId="1AC9920F" w:rsidR="003468E2" w:rsidRDefault="00745CEE" w:rsidP="00166631">
      <w:pPr>
        <w:pStyle w:val="TF-TEXTO"/>
      </w:pPr>
      <w:r>
        <w:tab/>
      </w:r>
      <w:r w:rsidR="00F310E7">
        <w:t xml:space="preserve"> </w:t>
      </w:r>
      <w:r w:rsidR="00C113CA">
        <w:t>Após o desenvolvimento do sistema foi realizada uma simulação. Nessa simulação</w:t>
      </w:r>
      <w:r w:rsidR="00DD4F04">
        <w:t xml:space="preserve">, de acordo com Ranieri (2004) </w:t>
      </w:r>
      <w:r w:rsidR="00C113CA">
        <w:t>apenas quatro, entre vinte peixes começaram possuindo os conhecimentos pré-estabelecidos, um com conhecimentos ótimos, outro bom, outro médio e outro ruim. Depois de 4 horas de simulação foi possível notar as ações apresentaram um índice de sucesso perto de 50% em locais próximos a comida e de 5% longe da comida.</w:t>
      </w:r>
    </w:p>
    <w:p w14:paraId="77BE4C06" w14:textId="4FC0AB3F" w:rsidR="00A44581" w:rsidRDefault="00102960" w:rsidP="00E638A0">
      <w:pPr>
        <w:pStyle w:val="Ttulo2"/>
      </w:pPr>
      <w:r>
        <w:t>EcosAR: simulador de ecossistemas utilizando realidade aumentada</w:t>
      </w:r>
      <w:r w:rsidR="00A44581">
        <w:t xml:space="preserve"> </w:t>
      </w:r>
    </w:p>
    <w:p w14:paraId="3E47B6B2" w14:textId="6C19ED6C" w:rsidR="000E5AC1" w:rsidRDefault="003A2321" w:rsidP="00A44581">
      <w:pPr>
        <w:pStyle w:val="TF-TEXTO"/>
      </w:pPr>
      <w:r>
        <w:t xml:space="preserve">O aplicativo desenvolvido por </w:t>
      </w:r>
      <w:r w:rsidR="00E21352">
        <w:t>Pereira</w:t>
      </w:r>
      <w:r w:rsidR="00BF14B7">
        <w:t xml:space="preserve"> (2019)</w:t>
      </w:r>
      <w:r w:rsidR="00BD2D97">
        <w:t xml:space="preserve"> </w:t>
      </w:r>
      <w:r w:rsidR="00B91054">
        <w:t xml:space="preserve">simula </w:t>
      </w:r>
      <w:r w:rsidR="00622A45">
        <w:t>um ecossistema utilizando realidade aumentada</w:t>
      </w:r>
      <w:r w:rsidR="00BF2127">
        <w:t xml:space="preserve"> em dispositivos móveis</w:t>
      </w:r>
      <w:r w:rsidR="00622A45">
        <w:t xml:space="preserve">. </w:t>
      </w:r>
      <w:r w:rsidR="003C2949">
        <w:t xml:space="preserve">Para </w:t>
      </w:r>
      <w:r w:rsidR="000B41B1">
        <w:t xml:space="preserve">o desenvolvimento do sistema </w:t>
      </w:r>
      <w:r w:rsidR="00FF7993">
        <w:t>fo</w:t>
      </w:r>
      <w:r w:rsidR="00B54460">
        <w:t>ram</w:t>
      </w:r>
      <w:r w:rsidR="00FF7993">
        <w:t xml:space="preserve"> utilizado</w:t>
      </w:r>
      <w:r w:rsidR="00B54460">
        <w:t>s</w:t>
      </w:r>
      <w:r w:rsidR="00FF7993">
        <w:t xml:space="preserve"> o motor gráfico Unity</w:t>
      </w:r>
      <w:r w:rsidR="00EE30E0">
        <w:t xml:space="preserve">, juntamente com a biblioteca </w:t>
      </w:r>
      <w:proofErr w:type="spellStart"/>
      <w:r w:rsidR="00EE30E0">
        <w:t>Vu</w:t>
      </w:r>
      <w:del w:id="37" w:author="Marcel Hugo" w:date="2021-05-03T11:52:00Z">
        <w:r w:rsidR="00EE30E0" w:rsidDel="00CE4732">
          <w:delText>l</w:delText>
        </w:r>
      </w:del>
      <w:r w:rsidR="00EE30E0">
        <w:t>foria</w:t>
      </w:r>
      <w:proofErr w:type="spellEnd"/>
      <w:r w:rsidR="005E4A16">
        <w:t>.</w:t>
      </w:r>
      <w:r w:rsidR="00936447">
        <w:t xml:space="preserve"> Para </w:t>
      </w:r>
      <w:r w:rsidR="004568B6">
        <w:t>utilizar</w:t>
      </w:r>
      <w:r w:rsidR="005076B8">
        <w:t xml:space="preserve"> o simulador</w:t>
      </w:r>
      <w:r w:rsidR="00936447">
        <w:t xml:space="preserve"> o usuário </w:t>
      </w:r>
      <w:r w:rsidR="005076B8">
        <w:t xml:space="preserve">deve </w:t>
      </w:r>
      <w:r w:rsidR="00204C4A">
        <w:t>utilizar a câmera do dispositivo móvel</w:t>
      </w:r>
      <w:r w:rsidR="00CC0505">
        <w:t>, juntamente com marcadores, que são imagens</w:t>
      </w:r>
      <w:r w:rsidR="00450849">
        <w:t xml:space="preserve"> </w:t>
      </w:r>
      <w:r w:rsidR="00333088">
        <w:t xml:space="preserve">que o </w:t>
      </w:r>
      <w:r w:rsidR="00B77802">
        <w:t>sistema</w:t>
      </w:r>
      <w:r w:rsidR="00847615">
        <w:t xml:space="preserve"> capta através da câmera e desenha sobre. </w:t>
      </w:r>
    </w:p>
    <w:p w14:paraId="5DE4DBB3" w14:textId="3E93D2E6" w:rsidR="00872D68" w:rsidRDefault="002115D5" w:rsidP="006964DF">
      <w:pPr>
        <w:pStyle w:val="TF-TEXTO"/>
      </w:pPr>
      <w:r>
        <w:t>Como descrito por Pereira (2019) o</w:t>
      </w:r>
      <w:r w:rsidR="00AF4304">
        <w:t>s</w:t>
      </w:r>
      <w:r w:rsidR="00DF3D63">
        <w:t xml:space="preserve"> marcadores</w:t>
      </w:r>
      <w:r w:rsidR="00AF4304">
        <w:t xml:space="preserve"> são responsáveis</w:t>
      </w:r>
      <w:r w:rsidR="00DF3D63">
        <w:t xml:space="preserve"> p</w:t>
      </w:r>
      <w:r w:rsidR="00AF4304">
        <w:t xml:space="preserve">or exibir </w:t>
      </w:r>
      <w:r w:rsidR="00865CBA">
        <w:t>o</w:t>
      </w:r>
      <w:r w:rsidR="00AF4304">
        <w:t xml:space="preserve"> </w:t>
      </w:r>
      <w:r w:rsidR="00DF3D63">
        <w:t>controle de temperatura</w:t>
      </w:r>
      <w:r w:rsidR="00AF4304">
        <w:t xml:space="preserve">, </w:t>
      </w:r>
      <w:r w:rsidR="00994E02">
        <w:t>controle d</w:t>
      </w:r>
      <w:r w:rsidR="00865CBA">
        <w:t>a</w:t>
      </w:r>
      <w:r w:rsidR="00680E70">
        <w:t xml:space="preserve"> velocidade do vento</w:t>
      </w:r>
      <w:r w:rsidR="00E07AE5">
        <w:t xml:space="preserve"> e</w:t>
      </w:r>
      <w:r w:rsidR="00DF3D63">
        <w:t xml:space="preserve"> </w:t>
      </w:r>
      <w:r w:rsidR="00865CBA">
        <w:t xml:space="preserve">a </w:t>
      </w:r>
      <w:r w:rsidR="00DF3D63">
        <w:t>visualização da cena</w:t>
      </w:r>
      <w:r w:rsidR="0043121A">
        <w:t xml:space="preserve"> (</w:t>
      </w:r>
      <w:r w:rsidR="0043121A">
        <w:fldChar w:fldCharType="begin"/>
      </w:r>
      <w:r w:rsidR="0043121A">
        <w:instrText xml:space="preserve"> REF _Ref69750290 \h </w:instrText>
      </w:r>
      <w:r w:rsidR="0043121A">
        <w:fldChar w:fldCharType="separate"/>
      </w:r>
      <w:r w:rsidR="00E41324">
        <w:t xml:space="preserve">Figura </w:t>
      </w:r>
      <w:r w:rsidR="00E41324">
        <w:rPr>
          <w:noProof/>
        </w:rPr>
        <w:t>2</w:t>
      </w:r>
      <w:r w:rsidR="0043121A">
        <w:fldChar w:fldCharType="end"/>
      </w:r>
      <w:r w:rsidR="0043121A">
        <w:t>)</w:t>
      </w:r>
      <w:r w:rsidR="00E07AE5">
        <w:t xml:space="preserve">. Com esses </w:t>
      </w:r>
      <w:r w:rsidR="00865CBA">
        <w:t xml:space="preserve">controles </w:t>
      </w:r>
      <w:r w:rsidR="00E2284B">
        <w:t>foram desenvolvidas diversas variedades de situações para o ambiente</w:t>
      </w:r>
      <w:r w:rsidR="00292E37">
        <w:t>, onde dependendo das condições</w:t>
      </w:r>
      <w:r w:rsidR="00E2284B">
        <w:t>,</w:t>
      </w:r>
      <w:r w:rsidR="00292E37">
        <w:t xml:space="preserve"> </w:t>
      </w:r>
      <w:r w:rsidR="00EE52F9">
        <w:t>o ambiente so</w:t>
      </w:r>
      <w:r w:rsidR="00C31E0E">
        <w:t>f</w:t>
      </w:r>
      <w:r w:rsidR="00EE52F9">
        <w:t>re mudanças</w:t>
      </w:r>
      <w:r w:rsidR="00E63EE8">
        <w:t xml:space="preserve"> em relação ao clima,</w:t>
      </w:r>
      <w:r w:rsidR="006308BE">
        <w:t xml:space="preserve"> formação de nuvens</w:t>
      </w:r>
      <w:r w:rsidR="00F606D2">
        <w:t xml:space="preserve">, </w:t>
      </w:r>
      <w:r w:rsidR="00E448CC">
        <w:t>nível d’</w:t>
      </w:r>
      <w:r w:rsidR="008225D3">
        <w:t>água</w:t>
      </w:r>
      <w:r w:rsidR="00C31E0E">
        <w:t xml:space="preserve"> </w:t>
      </w:r>
      <w:r w:rsidR="00A67950">
        <w:t xml:space="preserve">e </w:t>
      </w:r>
      <w:r w:rsidR="008B64F9">
        <w:t xml:space="preserve">crescimento de </w:t>
      </w:r>
      <w:r w:rsidR="00A67950">
        <w:t>plantas</w:t>
      </w:r>
      <w:r w:rsidR="00D56B01">
        <w:t xml:space="preserve"> </w:t>
      </w:r>
      <w:r w:rsidR="00963AA5">
        <w:t>(</w:t>
      </w:r>
      <w:r w:rsidR="006D43DE">
        <w:fldChar w:fldCharType="begin"/>
      </w:r>
      <w:r w:rsidR="006D43DE">
        <w:instrText xml:space="preserve"> REF _Ref68964785 \h </w:instrText>
      </w:r>
      <w:r w:rsidR="006D43DE">
        <w:fldChar w:fldCharType="separate"/>
      </w:r>
      <w:r w:rsidR="00E41324">
        <w:t xml:space="preserve">Figura </w:t>
      </w:r>
      <w:r w:rsidR="00E41324">
        <w:rPr>
          <w:noProof/>
        </w:rPr>
        <w:t>3</w:t>
      </w:r>
      <w:r w:rsidR="006D43DE">
        <w:fldChar w:fldCharType="end"/>
      </w:r>
      <w:r w:rsidR="00963AA5">
        <w:t>)</w:t>
      </w:r>
      <w:r w:rsidR="008B64F9">
        <w:t>.</w:t>
      </w:r>
      <w:r w:rsidR="001971DC">
        <w:t xml:space="preserve"> Além disso </w:t>
      </w:r>
      <w:r w:rsidR="00A66009">
        <w:t xml:space="preserve">o simulador conta com um </w:t>
      </w:r>
      <w:r w:rsidR="006331D0">
        <w:t>sistema de ciclo de dia, no qual o usuário não tem controle</w:t>
      </w:r>
      <w:r w:rsidR="00A71D15">
        <w:t xml:space="preserve"> e altera a temperatura de </w:t>
      </w:r>
      <w:r w:rsidR="002F7692">
        <w:t>acordo com se é dia ou noite</w:t>
      </w:r>
      <w:r w:rsidR="006331D0">
        <w:t>.</w:t>
      </w:r>
    </w:p>
    <w:p w14:paraId="080ED110" w14:textId="2C0E7145" w:rsidR="00171857" w:rsidRDefault="00171857" w:rsidP="00171857">
      <w:pPr>
        <w:pStyle w:val="TF-LEGENDA"/>
      </w:pPr>
      <w:bookmarkStart w:id="38" w:name="_Ref69750290"/>
      <w:r>
        <w:t xml:space="preserve">Figura </w:t>
      </w:r>
      <w:fldSimple w:instr=" SEQ Figura \* ARABIC ">
        <w:r w:rsidR="00E41324">
          <w:rPr>
            <w:noProof/>
          </w:rPr>
          <w:t>2</w:t>
        </w:r>
      </w:fldSimple>
      <w:bookmarkEnd w:id="38"/>
      <w:r>
        <w:t>-</w:t>
      </w:r>
      <w:r w:rsidR="00200FC3">
        <w:t xml:space="preserve"> </w:t>
      </w:r>
      <w:r>
        <w:t>Cena com marcadores</w:t>
      </w:r>
    </w:p>
    <w:p w14:paraId="3A91380D" w14:textId="640A7366" w:rsidR="00171857" w:rsidRDefault="00264E60" w:rsidP="0056006C">
      <w:pPr>
        <w:pStyle w:val="TF-TEXTO"/>
        <w:ind w:firstLine="0"/>
        <w:jc w:val="center"/>
        <w:rPr>
          <w:noProof/>
        </w:rPr>
      </w:pPr>
      <w:r>
        <w:rPr>
          <w:noProof/>
        </w:rPr>
        <w:pict w14:anchorId="07BBB0D8">
          <v:shape id="_x0000_i1026" type="#_x0000_t75" style="width:411.85pt;height:188.35pt;visibility:visible;mso-wrap-style:square;mso-position-horizontal:absolute;mso-position-horizontal-relative:text;mso-position-vertical:absolute;mso-position-vertical-relative:text;mso-width-relative:page;mso-height-relative:page">
            <v:imagedata r:id="rId12" o:title=""/>
          </v:shape>
        </w:pict>
      </w:r>
    </w:p>
    <w:p w14:paraId="7FFA0F5B" w14:textId="3DE84992" w:rsidR="00200FC3" w:rsidRDefault="00200FC3" w:rsidP="00200FC3">
      <w:pPr>
        <w:pStyle w:val="TF-FONTE"/>
        <w:rPr>
          <w:noProof/>
        </w:rPr>
      </w:pPr>
      <w:r w:rsidRPr="00F3649F">
        <w:t xml:space="preserve">Fonte: </w:t>
      </w:r>
      <w:r>
        <w:t>Pereira</w:t>
      </w:r>
      <w:r w:rsidRPr="00F3649F">
        <w:rPr>
          <w:i/>
          <w:iCs/>
        </w:rPr>
        <w:t xml:space="preserve"> et al</w:t>
      </w:r>
      <w:r w:rsidRPr="00F3649F">
        <w:t>. (</w:t>
      </w:r>
      <w:r>
        <w:t>2019</w:t>
      </w:r>
      <w:r w:rsidRPr="00F3649F">
        <w:t>).</w:t>
      </w:r>
    </w:p>
    <w:p w14:paraId="7D29772A" w14:textId="48AA3FA6" w:rsidR="00737768" w:rsidRDefault="00737768" w:rsidP="00737768">
      <w:pPr>
        <w:pStyle w:val="TF-FIGURA"/>
      </w:pPr>
      <w:bookmarkStart w:id="39" w:name="_Ref68964785"/>
      <w:r>
        <w:lastRenderedPageBreak/>
        <w:t xml:space="preserve">Figura </w:t>
      </w:r>
      <w:fldSimple w:instr=" SEQ Figura \* ARABIC ">
        <w:r w:rsidR="00E41324">
          <w:rPr>
            <w:noProof/>
          </w:rPr>
          <w:t>3</w:t>
        </w:r>
      </w:fldSimple>
      <w:bookmarkEnd w:id="39"/>
      <w:r w:rsidR="002B2470" w:rsidRPr="00F3649F">
        <w:t xml:space="preserve">– </w:t>
      </w:r>
      <w:r w:rsidR="00512A8A">
        <w:t>Fluxograma de comportamento do ECOSAR</w:t>
      </w:r>
      <w:r w:rsidR="002B2470">
        <w:t xml:space="preserve"> </w:t>
      </w:r>
    </w:p>
    <w:p w14:paraId="309BC418" w14:textId="21C971A7" w:rsidR="005E4A16" w:rsidRDefault="00264E60" w:rsidP="00A44581">
      <w:pPr>
        <w:pStyle w:val="TF-TEXTO"/>
      </w:pPr>
      <w:r>
        <w:pict w14:anchorId="6F023B13">
          <v:shape id="_x0000_i1027" type="#_x0000_t75" style="width:388.8pt;height:439.5pt" o:bordertopcolor="this" o:borderleftcolor="this" o:borderbottomcolor="this" o:borderrightcolor="this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7F16EF04" w14:textId="6E8CBAC2" w:rsidR="006964DF" w:rsidRDefault="00512A8A" w:rsidP="006964DF">
      <w:pPr>
        <w:pStyle w:val="TF-FONTE"/>
        <w:rPr>
          <w:noProof/>
        </w:rPr>
      </w:pPr>
      <w:r w:rsidRPr="00F3649F">
        <w:t xml:space="preserve">Fonte: </w:t>
      </w:r>
      <w:r>
        <w:t>Pereira</w:t>
      </w:r>
      <w:r w:rsidRPr="00F3649F">
        <w:rPr>
          <w:i/>
          <w:iCs/>
        </w:rPr>
        <w:t xml:space="preserve"> et al</w:t>
      </w:r>
      <w:r w:rsidRPr="00F3649F">
        <w:t>. (</w:t>
      </w:r>
      <w:r>
        <w:t>2019</w:t>
      </w:r>
      <w:r w:rsidRPr="00F3649F">
        <w:t>).</w:t>
      </w:r>
    </w:p>
    <w:p w14:paraId="1EA5944A" w14:textId="586D012F" w:rsidR="00512A8A" w:rsidRDefault="002115D5" w:rsidP="00C0189B">
      <w:pPr>
        <w:pStyle w:val="TF-TEXTO"/>
        <w:pPrChange w:id="40" w:author="Marcel Hugo" w:date="2021-05-03T11:54:00Z">
          <w:pPr>
            <w:pStyle w:val="TF-FONTE"/>
            <w:ind w:firstLine="567"/>
            <w:jc w:val="left"/>
          </w:pPr>
        </w:pPrChange>
      </w:pPr>
      <w:r>
        <w:t>Pereira (2019</w:t>
      </w:r>
      <w:r w:rsidR="00FB638F">
        <w:t>) entrevistou</w:t>
      </w:r>
      <w:r w:rsidR="006964DF">
        <w:t xml:space="preserve"> 8 alunos de Ciências Biológicas da FURB, no qual a maioria se interessou pelo sistema e avaliou que o sistema cumpriu seu objetivo. Os autores destacam que o aplicativo desenvolvido se mostrou intuitivo e responsivo e que ele pode auxiliar no ensino sobre ciclos e ecossistemas. </w:t>
      </w:r>
      <w:r w:rsidR="00CB5779">
        <w:t>Ele</w:t>
      </w:r>
      <w:del w:id="41" w:author="Marcel Hugo" w:date="2021-05-03T11:54:00Z">
        <w:r w:rsidR="00CB5779" w:rsidDel="000017B0">
          <w:delText>s</w:delText>
        </w:r>
      </w:del>
      <w:r w:rsidR="006964DF">
        <w:t xml:space="preserve"> não </w:t>
      </w:r>
      <w:r w:rsidR="00CB5779">
        <w:t>descreve</w:t>
      </w:r>
      <w:del w:id="42" w:author="Marcel Hugo" w:date="2021-05-03T11:54:00Z">
        <w:r w:rsidR="00CB5779" w:rsidDel="000017B0">
          <w:delText>m</w:delText>
        </w:r>
      </w:del>
      <w:r w:rsidR="00CB5779">
        <w:t xml:space="preserve"> </w:t>
      </w:r>
      <w:r w:rsidR="006964DF">
        <w:t>possíveis melhorias, mas deixa</w:t>
      </w:r>
      <w:del w:id="43" w:author="Marcel Hugo" w:date="2021-05-03T11:54:00Z">
        <w:r w:rsidR="006964DF" w:rsidDel="000017B0">
          <w:delText>m</w:delText>
        </w:r>
      </w:del>
      <w:r w:rsidR="006964DF">
        <w:t xml:space="preserve"> pontos indicados pelos entrevistados, sendo eles</w:t>
      </w:r>
      <w:r w:rsidR="00CB5779">
        <w:t>,</w:t>
      </w:r>
      <w:r w:rsidR="006964DF">
        <w:t xml:space="preserve"> adição de animais na simulação; incremento de variedade de terrenos; novos controles com marcadores; controle de duração do dia.</w:t>
      </w:r>
    </w:p>
    <w:p w14:paraId="35648044" w14:textId="45914B5F" w:rsidR="00A44581" w:rsidRDefault="00615866" w:rsidP="00E638A0">
      <w:pPr>
        <w:pStyle w:val="Ttulo2"/>
      </w:pPr>
      <w:r w:rsidRPr="00615866">
        <w:t>Um modelo baseado em agentes para o ciclo de vida dos INSETOS: aplicação na interação afídeo-planta-vírus</w:t>
      </w:r>
      <w:r w:rsidR="00A44581">
        <w:t xml:space="preserve"> </w:t>
      </w:r>
    </w:p>
    <w:p w14:paraId="6B996DD8" w14:textId="3713A0D7" w:rsidR="00A44581" w:rsidRDefault="001827DD" w:rsidP="00A44581">
      <w:pPr>
        <w:pStyle w:val="TF-TEXTO"/>
      </w:pPr>
      <w:proofErr w:type="spellStart"/>
      <w:r>
        <w:t>Toebe</w:t>
      </w:r>
      <w:proofErr w:type="spellEnd"/>
      <w:r>
        <w:t xml:space="preserve"> (2014) </w:t>
      </w:r>
      <w:r w:rsidR="007D637D">
        <w:t>desenvolveu</w:t>
      </w:r>
      <w:r w:rsidR="002B0524">
        <w:t xml:space="preserve"> um </w:t>
      </w:r>
      <w:r w:rsidR="007D637D" w:rsidRPr="007D637D">
        <w:rPr>
          <w:i/>
          <w:iCs/>
        </w:rPr>
        <w:t>fram</w:t>
      </w:r>
      <w:del w:id="44" w:author="Marcel Hugo" w:date="2021-05-03T11:54:00Z">
        <w:r w:rsidR="007D637D" w:rsidRPr="007D637D" w:rsidDel="000017B0">
          <w:rPr>
            <w:i/>
            <w:iCs/>
          </w:rPr>
          <w:delText>k</w:delText>
        </w:r>
      </w:del>
      <w:r w:rsidR="007D637D" w:rsidRPr="007D637D">
        <w:rPr>
          <w:i/>
          <w:iCs/>
        </w:rPr>
        <w:t>ework</w:t>
      </w:r>
      <w:r w:rsidR="00FE4E4B">
        <w:t xml:space="preserve"> de ciclo de vida de insetos pragas </w:t>
      </w:r>
      <w:r w:rsidR="009216E7">
        <w:t>agrícolas</w:t>
      </w:r>
      <w:r w:rsidR="00430D4F">
        <w:t xml:space="preserve"> de forma que fosse genérico suficiente para poder ser usado em </w:t>
      </w:r>
      <w:r w:rsidR="00823E8C">
        <w:t>espécies diferentes da proposta pelo artigo</w:t>
      </w:r>
      <w:r w:rsidR="00430D4F">
        <w:t xml:space="preserve">. </w:t>
      </w:r>
      <w:r w:rsidR="00972EDA">
        <w:t>O desenvolvimento do sistema</w:t>
      </w:r>
      <w:r w:rsidR="00BA0377">
        <w:t xml:space="preserve"> utilizou a linguagem de programação JAVA</w:t>
      </w:r>
      <w:r w:rsidR="008F31F1">
        <w:t xml:space="preserve"> e a parametrização </w:t>
      </w:r>
      <w:r w:rsidR="00467439">
        <w:t xml:space="preserve">do simulador pode ser escrita em </w:t>
      </w:r>
      <w:proofErr w:type="spellStart"/>
      <w:r w:rsidR="00FB638F">
        <w:t>e</w:t>
      </w:r>
      <w:r w:rsidR="00FB638F">
        <w:rPr>
          <w:i/>
          <w:iCs/>
        </w:rPr>
        <w:t>X</w:t>
      </w:r>
      <w:r w:rsidR="00175954" w:rsidRPr="00175954">
        <w:rPr>
          <w:i/>
          <w:iCs/>
        </w:rPr>
        <w:t>tensible</w:t>
      </w:r>
      <w:proofErr w:type="spellEnd"/>
      <w:r w:rsidR="00175954" w:rsidRPr="00175954">
        <w:rPr>
          <w:i/>
          <w:iCs/>
        </w:rPr>
        <w:t xml:space="preserve"> Markup </w:t>
      </w:r>
      <w:proofErr w:type="spellStart"/>
      <w:r w:rsidR="00175954" w:rsidRPr="00175954">
        <w:rPr>
          <w:i/>
          <w:iCs/>
        </w:rPr>
        <w:t>Language</w:t>
      </w:r>
      <w:proofErr w:type="spellEnd"/>
      <w:r w:rsidR="00175954" w:rsidRPr="00175954">
        <w:t xml:space="preserve"> (XML)</w:t>
      </w:r>
      <w:r w:rsidR="00175954">
        <w:t>.</w:t>
      </w:r>
      <w:r w:rsidR="00604399">
        <w:t xml:space="preserve"> </w:t>
      </w:r>
      <w:r w:rsidR="00823C04">
        <w:t xml:space="preserve">O modelo </w:t>
      </w:r>
      <w:r w:rsidR="00D87A8F">
        <w:t>baseado e</w:t>
      </w:r>
      <w:r w:rsidR="0011631B">
        <w:t>m agentes</w:t>
      </w:r>
      <w:r w:rsidR="00382F1A">
        <w:t xml:space="preserve"> é dividido em módulos</w:t>
      </w:r>
      <w:ins w:id="45" w:author="Marcel Hugo" w:date="2021-05-03T11:54:00Z">
        <w:r w:rsidR="0096743A">
          <w:t>. C</w:t>
        </w:r>
      </w:ins>
      <w:del w:id="46" w:author="Marcel Hugo" w:date="2021-05-03T11:54:00Z">
        <w:r w:rsidR="00382F1A" w:rsidDel="0096743A">
          <w:delText>, c</w:delText>
        </w:r>
      </w:del>
      <w:r w:rsidR="00382F1A">
        <w:t>ada módulo tendo sua responsabilidade</w:t>
      </w:r>
      <w:r w:rsidR="009D68C6">
        <w:t xml:space="preserve"> dentro do simulador</w:t>
      </w:r>
      <w:r w:rsidR="00382F1A">
        <w:t>.</w:t>
      </w:r>
    </w:p>
    <w:p w14:paraId="1D830933" w14:textId="3EC7CB42" w:rsidR="00FB5E2E" w:rsidRDefault="00382F1A" w:rsidP="002D4D54">
      <w:pPr>
        <w:pStyle w:val="TF-TEXTO"/>
      </w:pPr>
      <w:r>
        <w:t xml:space="preserve">O módulo </w:t>
      </w:r>
      <w:r w:rsidR="00732D0A">
        <w:rPr>
          <w:rFonts w:ascii="Courier New" w:hAnsi="Courier New" w:cs="Courier New"/>
        </w:rPr>
        <w:t>f</w:t>
      </w:r>
      <w:r w:rsidRPr="00F75EBC">
        <w:rPr>
          <w:rFonts w:ascii="Courier New" w:hAnsi="Courier New" w:cs="Courier New"/>
        </w:rPr>
        <w:t>unções</w:t>
      </w:r>
      <w:r w:rsidR="009D68C6">
        <w:t xml:space="preserve"> é responsável</w:t>
      </w:r>
      <w:r w:rsidR="007D6DD2">
        <w:t xml:space="preserve"> por descrever matematicamente fenômenos biológicos que serão utilizados pelos demais módulos</w:t>
      </w:r>
      <w:r w:rsidR="00717BC9">
        <w:t xml:space="preserve"> contendo uma série de funções matemáticas</w:t>
      </w:r>
      <w:r w:rsidR="006D3116">
        <w:t xml:space="preserve">, entre elas funções lineares, não lineares e aleatórias. </w:t>
      </w:r>
      <w:r w:rsidR="004450B6">
        <w:t xml:space="preserve">O módulo </w:t>
      </w:r>
      <w:r w:rsidR="004450B6" w:rsidRPr="00F75EBC">
        <w:rPr>
          <w:rFonts w:ascii="Courier New" w:hAnsi="Courier New" w:cs="Courier New"/>
        </w:rPr>
        <w:t>ambiental</w:t>
      </w:r>
      <w:r w:rsidR="008641B1">
        <w:t xml:space="preserve"> exerce o papel de busca de dados ambientas</w:t>
      </w:r>
      <w:r w:rsidR="007C1391">
        <w:t xml:space="preserve"> de bancos de dados remotos, </w:t>
      </w:r>
      <w:del w:id="47" w:author="Marcel Hugo" w:date="2021-05-03T11:55:00Z">
        <w:r w:rsidR="007C1391" w:rsidDel="0096743A">
          <w:delText xml:space="preserve">esses </w:delText>
        </w:r>
      </w:del>
      <w:ins w:id="48" w:author="Marcel Hugo" w:date="2021-05-03T11:55:00Z">
        <w:r w:rsidR="0096743A">
          <w:t>os quais</w:t>
        </w:r>
        <w:r w:rsidR="0096743A">
          <w:t xml:space="preserve"> </w:t>
        </w:r>
      </w:ins>
      <w:r w:rsidR="007C1391">
        <w:t xml:space="preserve">podem ser </w:t>
      </w:r>
      <w:r w:rsidR="00DF03EC">
        <w:t>definidos</w:t>
      </w:r>
      <w:r w:rsidR="007C1391">
        <w:t xml:space="preserve"> n</w:t>
      </w:r>
      <w:r w:rsidR="00DF03EC">
        <w:t>a parametrização inicial</w:t>
      </w:r>
      <w:r w:rsidR="001E6F52">
        <w:t xml:space="preserve">. </w:t>
      </w:r>
      <w:r w:rsidR="009614FD">
        <w:t xml:space="preserve">Já o módulo </w:t>
      </w:r>
      <w:r w:rsidR="009614FD" w:rsidRPr="00F75EBC">
        <w:rPr>
          <w:rFonts w:ascii="Courier New" w:hAnsi="Courier New" w:cs="Courier New"/>
        </w:rPr>
        <w:t>agregador</w:t>
      </w:r>
      <w:r w:rsidR="009614FD">
        <w:t xml:space="preserve"> </w:t>
      </w:r>
      <w:r w:rsidR="00F531CC">
        <w:t xml:space="preserve">tem como função </w:t>
      </w:r>
      <w:r w:rsidR="00DF03EC">
        <w:t>utilizar</w:t>
      </w:r>
      <w:r w:rsidR="00F531CC">
        <w:t xml:space="preserve"> os dados </w:t>
      </w:r>
      <w:r w:rsidR="009C4519">
        <w:t xml:space="preserve">meteorológicos em bancos de dados on-line e </w:t>
      </w:r>
      <w:r w:rsidR="00DF03EC">
        <w:t>juntamente</w:t>
      </w:r>
      <w:r w:rsidR="00ED0C50">
        <w:t xml:space="preserve"> </w:t>
      </w:r>
      <w:r w:rsidR="00DF03EC">
        <w:t>c</w:t>
      </w:r>
      <w:r w:rsidR="00ED0C50">
        <w:t>o</w:t>
      </w:r>
      <w:r w:rsidR="00DF03EC">
        <w:t>m o</w:t>
      </w:r>
      <w:r w:rsidR="00ED0C50">
        <w:t xml:space="preserve"> módulo de </w:t>
      </w:r>
      <w:r w:rsidR="00ED0C50" w:rsidRPr="00F75EBC">
        <w:rPr>
          <w:rFonts w:ascii="Courier New" w:hAnsi="Courier New" w:cs="Courier New"/>
        </w:rPr>
        <w:t>funçõe</w:t>
      </w:r>
      <w:r w:rsidR="007A326E" w:rsidRPr="00F75EBC">
        <w:rPr>
          <w:rFonts w:ascii="Courier New" w:hAnsi="Courier New" w:cs="Courier New"/>
        </w:rPr>
        <w:t>s</w:t>
      </w:r>
      <w:r w:rsidR="000E051B">
        <w:t xml:space="preserve"> </w:t>
      </w:r>
      <w:r w:rsidR="000E051B">
        <w:lastRenderedPageBreak/>
        <w:t xml:space="preserve">transformar esses dados </w:t>
      </w:r>
      <w:r w:rsidR="00A77E03">
        <w:t xml:space="preserve">para </w:t>
      </w:r>
      <w:r w:rsidR="000E051B">
        <w:t xml:space="preserve">que </w:t>
      </w:r>
      <w:r w:rsidR="00A77E03">
        <w:t xml:space="preserve">os mesmos </w:t>
      </w:r>
      <w:r w:rsidR="000E051B">
        <w:t>possa</w:t>
      </w:r>
      <w:r w:rsidR="00A77E03">
        <w:t>m</w:t>
      </w:r>
      <w:r w:rsidR="000E051B">
        <w:t xml:space="preserve"> ser utilizado</w:t>
      </w:r>
      <w:r w:rsidR="00A77E03">
        <w:t>s</w:t>
      </w:r>
      <w:r w:rsidR="000E051B">
        <w:t xml:space="preserve"> </w:t>
      </w:r>
      <w:r w:rsidR="006E694F">
        <w:t>pelos outros módulos.</w:t>
      </w:r>
      <w:r w:rsidR="002D4D54">
        <w:t xml:space="preserve"> </w:t>
      </w:r>
      <w:r w:rsidR="00FB5E2E">
        <w:t xml:space="preserve">O principal módulo é </w:t>
      </w:r>
      <w:proofErr w:type="gramStart"/>
      <w:r w:rsidR="00FB5E2E">
        <w:t xml:space="preserve">o </w:t>
      </w:r>
      <w:r w:rsidR="00732D0A">
        <w:rPr>
          <w:rFonts w:ascii="Courier New" w:hAnsi="Courier New" w:cs="Courier New"/>
        </w:rPr>
        <w:t>p</w:t>
      </w:r>
      <w:r w:rsidR="00FB5E2E" w:rsidRPr="00F75EBC">
        <w:rPr>
          <w:rFonts w:ascii="Courier New" w:hAnsi="Courier New" w:cs="Courier New"/>
        </w:rPr>
        <w:t>raga</w:t>
      </w:r>
      <w:proofErr w:type="gramEnd"/>
      <w:r w:rsidR="00FB5E2E">
        <w:t xml:space="preserve">, que </w:t>
      </w:r>
      <w:r w:rsidR="0078729E">
        <w:t xml:space="preserve">fica responsável por </w:t>
      </w:r>
      <w:r w:rsidR="00FB5E2E">
        <w:t>defini</w:t>
      </w:r>
      <w:r w:rsidR="0078729E">
        <w:t>r</w:t>
      </w:r>
      <w:r w:rsidR="00FB5E2E">
        <w:t xml:space="preserve"> </w:t>
      </w:r>
      <w:r w:rsidR="00E35F6F">
        <w:t>as propriedades</w:t>
      </w:r>
      <w:r w:rsidR="00FB5E2E">
        <w:t xml:space="preserve"> </w:t>
      </w:r>
      <w:r w:rsidR="00E35F6F">
        <w:t xml:space="preserve">do </w:t>
      </w:r>
      <w:r w:rsidR="00FB5E2E" w:rsidRPr="009B6A99">
        <w:rPr>
          <w:rFonts w:ascii="Courier New" w:hAnsi="Courier New" w:cs="Courier New"/>
        </w:rPr>
        <w:t>inseto</w:t>
      </w:r>
      <w:r w:rsidR="005D7D80">
        <w:t>.</w:t>
      </w:r>
      <w:r w:rsidR="00074D0F">
        <w:t xml:space="preserve"> </w:t>
      </w:r>
      <w:r w:rsidR="005D7D80">
        <w:t>A</w:t>
      </w:r>
      <w:r w:rsidR="00E35F6F">
        <w:t xml:space="preserve">lgumas das propriedades são: data do nascimento, </w:t>
      </w:r>
      <w:r w:rsidR="00CD5CF3">
        <w:t xml:space="preserve">aptidão para reprodução, </w:t>
      </w:r>
      <w:r w:rsidR="006D188F">
        <w:t>reprodução sexuada</w:t>
      </w:r>
      <w:r w:rsidR="00822930">
        <w:t xml:space="preserve">, sexo, </w:t>
      </w:r>
      <w:r w:rsidR="00C755BC">
        <w:t>causa da morte, caminho percorrido</w:t>
      </w:r>
      <w:r w:rsidR="009B3942">
        <w:t xml:space="preserve">, entre outros. Além disso o módulo </w:t>
      </w:r>
      <w:r w:rsidR="00F85C78">
        <w:t xml:space="preserve">utiliza </w:t>
      </w:r>
      <w:del w:id="49" w:author="Marcel Hugo" w:date="2021-05-03T11:55:00Z">
        <w:r w:rsidR="00F85C78" w:rsidDel="008E128C">
          <w:delText xml:space="preserve">de </w:delText>
        </w:r>
      </w:del>
      <w:r w:rsidR="00F85C78">
        <w:t xml:space="preserve">recursos do módulo </w:t>
      </w:r>
      <w:r w:rsidR="009070F2">
        <w:rPr>
          <w:rFonts w:ascii="Courier New" w:hAnsi="Courier New" w:cs="Courier New"/>
        </w:rPr>
        <w:t>f</w:t>
      </w:r>
      <w:r w:rsidR="00F85C78" w:rsidRPr="005D7D80">
        <w:rPr>
          <w:rFonts w:ascii="Courier New" w:hAnsi="Courier New" w:cs="Courier New"/>
        </w:rPr>
        <w:t>unções</w:t>
      </w:r>
      <w:r w:rsidR="003E51CD">
        <w:t xml:space="preserve"> para calcular a probabilidade de reprodução</w:t>
      </w:r>
      <w:r w:rsidR="00533DBF">
        <w:t>.</w:t>
      </w:r>
      <w:r w:rsidR="00531A2F">
        <w:t xml:space="preserve"> </w:t>
      </w:r>
      <w:r w:rsidR="00BF3552">
        <w:t xml:space="preserve">Seguindo o conceito de modularidade o </w:t>
      </w:r>
      <w:proofErr w:type="spellStart"/>
      <w:r w:rsidR="00BF3552">
        <w:t>Toebe</w:t>
      </w:r>
      <w:proofErr w:type="spellEnd"/>
      <w:r w:rsidR="00BF3552">
        <w:t xml:space="preserve"> (2014) </w:t>
      </w:r>
      <w:r w:rsidR="00260792">
        <w:t xml:space="preserve">cria submódulos para o inseto, </w:t>
      </w:r>
      <w:r w:rsidR="00E5378F">
        <w:t>cada um responsável por um comportamento do inseto</w:t>
      </w:r>
      <w:ins w:id="50" w:author="Marcel Hugo" w:date="2021-05-03T11:55:00Z">
        <w:r w:rsidR="00AF4080">
          <w:t>. E</w:t>
        </w:r>
      </w:ins>
      <w:del w:id="51" w:author="Marcel Hugo" w:date="2021-05-03T11:55:00Z">
        <w:r w:rsidR="00E5378F" w:rsidDel="00AF4080">
          <w:delText>, e</w:delText>
        </w:r>
      </w:del>
      <w:r w:rsidR="00E5378F">
        <w:t>ntre os comportamentos estão</w:t>
      </w:r>
      <w:del w:id="52" w:author="Marcel Hugo" w:date="2021-05-03T11:55:00Z">
        <w:r w:rsidR="00E5378F" w:rsidDel="00AF4080">
          <w:delText>,</w:delText>
        </w:r>
      </w:del>
      <w:r w:rsidR="00E5378F">
        <w:t xml:space="preserve"> alimentação, movimentação, reprodução </w:t>
      </w:r>
      <w:r w:rsidR="00DB1AFB">
        <w:t>e mortalidade.</w:t>
      </w:r>
      <w:r w:rsidR="003E6B9D">
        <w:t xml:space="preserve"> Além desses módulos o modelo contempla o módulo </w:t>
      </w:r>
      <w:r w:rsidR="003E6B9D" w:rsidRPr="00737CE5">
        <w:rPr>
          <w:rFonts w:ascii="Courier New" w:hAnsi="Courier New" w:cs="Courier New"/>
        </w:rPr>
        <w:t>Campo</w:t>
      </w:r>
      <w:r w:rsidR="00BE16BA">
        <w:t xml:space="preserve"> que é responsável por gerenciar as plantas e </w:t>
      </w:r>
      <w:r w:rsidR="006E20F9">
        <w:t xml:space="preserve">os </w:t>
      </w:r>
      <w:r w:rsidR="006E20F9" w:rsidRPr="00737CE5">
        <w:rPr>
          <w:rFonts w:ascii="Courier New" w:hAnsi="Courier New" w:cs="Courier New"/>
        </w:rPr>
        <w:t>insetos</w:t>
      </w:r>
      <w:r w:rsidR="006E20F9">
        <w:t xml:space="preserve"> e o módulo </w:t>
      </w:r>
      <w:r w:rsidR="00732D0A">
        <w:rPr>
          <w:rFonts w:ascii="Courier New" w:hAnsi="Courier New" w:cs="Courier New"/>
        </w:rPr>
        <w:t>s</w:t>
      </w:r>
      <w:r w:rsidR="006E20F9" w:rsidRPr="00737CE5">
        <w:rPr>
          <w:rFonts w:ascii="Courier New" w:hAnsi="Courier New" w:cs="Courier New"/>
        </w:rPr>
        <w:t>imulação</w:t>
      </w:r>
      <w:r w:rsidR="006E20F9">
        <w:t xml:space="preserve"> que recebe a parametrização inicial da simulação</w:t>
      </w:r>
      <w:r w:rsidR="00D56D18">
        <w:t>.</w:t>
      </w:r>
    </w:p>
    <w:p w14:paraId="2D1A4A8A" w14:textId="11CD6A63" w:rsidR="00382F1A" w:rsidRDefault="00CA5A8D" w:rsidP="006D774C">
      <w:pPr>
        <w:pStyle w:val="TF-TEXTO"/>
      </w:pPr>
      <w:proofErr w:type="spellStart"/>
      <w:r>
        <w:t>Toebe</w:t>
      </w:r>
      <w:proofErr w:type="spellEnd"/>
      <w:r w:rsidR="00601353">
        <w:t xml:space="preserve"> (2014)</w:t>
      </w:r>
      <w:r>
        <w:t xml:space="preserve"> </w:t>
      </w:r>
      <w:r w:rsidR="007864E7">
        <w:t>conclu</w:t>
      </w:r>
      <w:ins w:id="53" w:author="Marcel Hugo" w:date="2021-05-03T11:56:00Z">
        <w:r w:rsidR="00AF4080">
          <w:t>i</w:t>
        </w:r>
      </w:ins>
      <w:del w:id="54" w:author="Marcel Hugo" w:date="2021-05-03T11:56:00Z">
        <w:r w:rsidR="007864E7" w:rsidDel="00AF4080">
          <w:delText>í</w:delText>
        </w:r>
      </w:del>
      <w:r w:rsidR="007864E7">
        <w:t xml:space="preserve"> </w:t>
      </w:r>
      <w:r w:rsidR="00955771">
        <w:t xml:space="preserve">que </w:t>
      </w:r>
      <w:r w:rsidR="006F755C">
        <w:t>a utilização de modelagem baseada em agentes foi correta para o projeto</w:t>
      </w:r>
      <w:r w:rsidR="000611CA">
        <w:t>. Porém também levanta algumas limitações do projeto</w:t>
      </w:r>
      <w:r w:rsidR="0036063A">
        <w:t xml:space="preserve">, dentre eles o consumo elevado de memória </w:t>
      </w:r>
      <w:r w:rsidR="00DA311C">
        <w:t>e tempo</w:t>
      </w:r>
      <w:r w:rsidR="00E64441">
        <w:t xml:space="preserve"> de processamento elevado, principalmente quando há </w:t>
      </w:r>
      <w:r w:rsidR="00DA311C">
        <w:t xml:space="preserve">muitos </w:t>
      </w:r>
      <w:r w:rsidR="00DA311C" w:rsidRPr="00737CE5">
        <w:rPr>
          <w:rFonts w:ascii="Courier New" w:hAnsi="Courier New" w:cs="Courier New"/>
        </w:rPr>
        <w:t>insetos</w:t>
      </w:r>
      <w:r w:rsidR="00371EDD">
        <w:t>.</w:t>
      </w:r>
      <w:r w:rsidR="00E64441">
        <w:t xml:space="preserve"> </w:t>
      </w:r>
      <w:r w:rsidR="00371EDD">
        <w:t>D</w:t>
      </w:r>
      <w:r w:rsidR="00E64441">
        <w:t xml:space="preserve">esse fato </w:t>
      </w:r>
      <w:r w:rsidR="00E63A77">
        <w:t xml:space="preserve">o autor levanta que uma possível solução seria utilizar processamento paralelo ou </w:t>
      </w:r>
      <w:r w:rsidR="00C7071A">
        <w:t>investimento em computadores com grande capacidade de processamento.</w:t>
      </w:r>
      <w:r w:rsidR="00DA311C">
        <w:t xml:space="preserve"> </w:t>
      </w:r>
      <w:r w:rsidR="002C4706">
        <w:t>Outra limitação é que</w:t>
      </w:r>
      <w:r w:rsidR="00DA311C">
        <w:t xml:space="preserve"> não é possível que </w:t>
      </w:r>
      <w:r w:rsidR="0039596F">
        <w:t>dois ou mais insetos causem dano a mesma planta simultaneamente.</w:t>
      </w:r>
      <w:r w:rsidR="002C4706">
        <w:t xml:space="preserve"> Além disso o modelo não contempla </w:t>
      </w:r>
      <w:r w:rsidR="00771756">
        <w:t>insetos com papéis sociais, que formam colônias</w:t>
      </w:r>
      <w:r w:rsidR="006D774C">
        <w:t xml:space="preserve"> e retornam a ela com frequência</w:t>
      </w:r>
      <w:r w:rsidR="00771756">
        <w:t>.</w:t>
      </w:r>
    </w:p>
    <w:p w14:paraId="00E7DD7F" w14:textId="1DA3D4A4" w:rsidR="00634785" w:rsidRDefault="00634785" w:rsidP="00424AD5">
      <w:pPr>
        <w:pStyle w:val="Ttulo1"/>
      </w:pPr>
      <w:bookmarkStart w:id="55" w:name="_Toc54164921"/>
      <w:bookmarkStart w:id="56" w:name="_Toc54165675"/>
      <w:bookmarkStart w:id="57" w:name="_Toc54169333"/>
      <w:bookmarkStart w:id="58" w:name="_Toc96347439"/>
      <w:bookmarkStart w:id="59" w:name="_Toc96357723"/>
      <w:bookmarkStart w:id="60" w:name="_Toc96491866"/>
      <w:bookmarkStart w:id="61" w:name="_Toc411603107"/>
      <w:bookmarkEnd w:id="34"/>
      <w:r w:rsidRPr="004E1041">
        <w:t>SOFTWARE</w:t>
      </w:r>
      <w:r>
        <w:t xml:space="preserve"> ATUAL</w:t>
      </w:r>
    </w:p>
    <w:p w14:paraId="265F36FD" w14:textId="2A5824E3" w:rsidR="00FE2918" w:rsidRDefault="002744A3" w:rsidP="00F55E87">
      <w:pPr>
        <w:pStyle w:val="TF-TEXTO"/>
      </w:pPr>
      <w:r>
        <w:tab/>
      </w:r>
      <w:r w:rsidR="004A3AA1">
        <w:t xml:space="preserve">Atualmente </w:t>
      </w:r>
      <w:r w:rsidR="005830C2">
        <w:t xml:space="preserve">o </w:t>
      </w:r>
      <w:r w:rsidR="00ED01F9">
        <w:t>simulador</w:t>
      </w:r>
      <w:r w:rsidR="005830C2">
        <w:t xml:space="preserve"> encontra-se em duas plataformas, </w:t>
      </w:r>
      <w:r w:rsidR="00572140">
        <w:t>no formato de aquário virtual</w:t>
      </w:r>
      <w:r w:rsidR="00162FF0" w:rsidRPr="00162FF0">
        <w:t xml:space="preserve"> </w:t>
      </w:r>
      <w:r w:rsidR="00162FF0">
        <w:t xml:space="preserve">(LOSADA, 2019) </w:t>
      </w:r>
      <w:r w:rsidR="003557CA">
        <w:t xml:space="preserve">e </w:t>
      </w:r>
      <w:commentRangeStart w:id="62"/>
      <w:r w:rsidR="00690FB3">
        <w:t xml:space="preserve">Realidade Virtual </w:t>
      </w:r>
      <w:r w:rsidR="00FD23FD">
        <w:t>(</w:t>
      </w:r>
      <w:r w:rsidR="000B41A3">
        <w:t>SILVA, 2020</w:t>
      </w:r>
      <w:r w:rsidR="00FD23FD">
        <w:t>)</w:t>
      </w:r>
      <w:r w:rsidR="00371EDD">
        <w:t>.</w:t>
      </w:r>
      <w:r w:rsidR="000B41A3">
        <w:t xml:space="preserve"> </w:t>
      </w:r>
      <w:commentRangeEnd w:id="62"/>
      <w:r w:rsidR="009F6614">
        <w:rPr>
          <w:rStyle w:val="Refdecomentrio"/>
        </w:rPr>
        <w:commentReference w:id="62"/>
      </w:r>
      <w:r w:rsidR="00371EDD">
        <w:t>A</w:t>
      </w:r>
      <w:r w:rsidR="003222D3">
        <w:t xml:space="preserve">o iniciar </w:t>
      </w:r>
      <w:r w:rsidR="007929DC">
        <w:t>a aplicação</w:t>
      </w:r>
      <w:r w:rsidR="00BD3857">
        <w:t xml:space="preserve"> </w:t>
      </w:r>
      <w:r w:rsidR="00631F4A">
        <w:t>é possível</w:t>
      </w:r>
      <w:r w:rsidR="007834A5">
        <w:t xml:space="preserve"> escolher</w:t>
      </w:r>
      <w:r w:rsidR="00DE1616">
        <w:t>,</w:t>
      </w:r>
      <w:r w:rsidR="007834A5">
        <w:t xml:space="preserve"> </w:t>
      </w:r>
      <w:r w:rsidR="00D5502D">
        <w:t xml:space="preserve">qual </w:t>
      </w:r>
      <w:r w:rsidR="000B392D">
        <w:t>das</w:t>
      </w:r>
      <w:r w:rsidR="007834A5">
        <w:t xml:space="preserve"> forma</w:t>
      </w:r>
      <w:r w:rsidR="000B392D">
        <w:t>s</w:t>
      </w:r>
      <w:r w:rsidR="007834A5">
        <w:t xml:space="preserve"> </w:t>
      </w:r>
      <w:r w:rsidR="007929DC">
        <w:t>jogar</w:t>
      </w:r>
      <w:r w:rsidR="00B3230F">
        <w:t>,</w:t>
      </w:r>
      <w:r w:rsidR="000548B5">
        <w:t xml:space="preserve"> </w:t>
      </w:r>
      <w:r w:rsidR="005215FF">
        <w:t>entrar</w:t>
      </w:r>
      <w:r w:rsidR="000548B5">
        <w:t xml:space="preserve"> multiplayer</w:t>
      </w:r>
      <w:r w:rsidR="00B3230F">
        <w:t>,</w:t>
      </w:r>
      <w:r w:rsidR="000548B5">
        <w:t xml:space="preserve"> e no caso do aquário virtual se </w:t>
      </w:r>
      <w:r w:rsidR="001B5AAA">
        <w:t xml:space="preserve">o aquário está conectado </w:t>
      </w:r>
      <w:r w:rsidR="00C86DAE">
        <w:t>à</w:t>
      </w:r>
      <w:r w:rsidR="000D2433">
        <w:t xml:space="preserve"> </w:t>
      </w:r>
      <w:r w:rsidR="001B5AAA" w:rsidRPr="00C86DAE">
        <w:rPr>
          <w:i/>
          <w:iCs/>
        </w:rPr>
        <w:t xml:space="preserve">Internet </w:t>
      </w:r>
      <w:proofErr w:type="spellStart"/>
      <w:r w:rsidR="001B5AAA" w:rsidRPr="00C86DAE">
        <w:rPr>
          <w:i/>
          <w:iCs/>
        </w:rPr>
        <w:t>of</w:t>
      </w:r>
      <w:proofErr w:type="spellEnd"/>
      <w:r w:rsidR="001B5AAA" w:rsidRPr="00C86DAE">
        <w:rPr>
          <w:i/>
          <w:iCs/>
        </w:rPr>
        <w:t xml:space="preserve"> </w:t>
      </w:r>
      <w:proofErr w:type="spellStart"/>
      <w:r w:rsidR="001B5AAA" w:rsidRPr="00C86DAE">
        <w:rPr>
          <w:i/>
          <w:iCs/>
        </w:rPr>
        <w:t>Things</w:t>
      </w:r>
      <w:proofErr w:type="spellEnd"/>
      <w:r w:rsidR="00C86DAE">
        <w:t xml:space="preserve"> (</w:t>
      </w:r>
      <w:proofErr w:type="spellStart"/>
      <w:r w:rsidR="00C86DAE">
        <w:t>I</w:t>
      </w:r>
      <w:r w:rsidR="0048080B">
        <w:t>o</w:t>
      </w:r>
      <w:r w:rsidR="00C86DAE">
        <w:t>T</w:t>
      </w:r>
      <w:proofErr w:type="spellEnd"/>
      <w:r w:rsidR="00C86DAE">
        <w:t>)</w:t>
      </w:r>
      <w:r w:rsidR="000D2433">
        <w:t xml:space="preserve"> </w:t>
      </w:r>
      <w:r w:rsidR="007929DC">
        <w:t>(</w:t>
      </w:r>
      <w:r w:rsidR="00376AD9">
        <w:fldChar w:fldCharType="begin"/>
      </w:r>
      <w:r w:rsidR="00376AD9">
        <w:instrText xml:space="preserve"> REF _Ref68960284 \h </w:instrText>
      </w:r>
      <w:r w:rsidR="00376AD9">
        <w:fldChar w:fldCharType="separate"/>
      </w:r>
      <w:r w:rsidR="00E41324">
        <w:t xml:space="preserve">Figura </w:t>
      </w:r>
      <w:r w:rsidR="00E41324">
        <w:rPr>
          <w:noProof/>
        </w:rPr>
        <w:t>4</w:t>
      </w:r>
      <w:r w:rsidR="00376AD9">
        <w:fldChar w:fldCharType="end"/>
      </w:r>
      <w:r w:rsidR="00376AD9">
        <w:t>)</w:t>
      </w:r>
      <w:r w:rsidR="005215FF">
        <w:t>.</w:t>
      </w:r>
      <w:r w:rsidR="00376AD9">
        <w:t xml:space="preserve"> </w:t>
      </w:r>
      <w:r w:rsidR="00AB7C3F">
        <w:t>O projeto foi desenvolvido utilizando Unity</w:t>
      </w:r>
      <w:r w:rsidR="007671EC">
        <w:t xml:space="preserve"> em conjunto com o </w:t>
      </w:r>
      <w:proofErr w:type="spellStart"/>
      <w:r w:rsidR="007671EC" w:rsidRPr="006E7EC3">
        <w:rPr>
          <w:i/>
          <w:iCs/>
        </w:rPr>
        <w:t>asset</w:t>
      </w:r>
      <w:proofErr w:type="spellEnd"/>
      <w:r w:rsidR="007671EC">
        <w:t xml:space="preserve"> </w:t>
      </w:r>
      <w:proofErr w:type="spellStart"/>
      <w:r w:rsidR="007671EC">
        <w:t>AIFishes</w:t>
      </w:r>
      <w:proofErr w:type="spellEnd"/>
      <w:r w:rsidR="00FB7112">
        <w:t xml:space="preserve"> que disponibilizou os modelos 3D dos peixes e cenários</w:t>
      </w:r>
      <w:r w:rsidR="00944434">
        <w:t>, assim como comportamento</w:t>
      </w:r>
      <w:r w:rsidR="004A33DC">
        <w:t>s</w:t>
      </w:r>
      <w:r w:rsidR="00C3672A">
        <w:t xml:space="preserve"> de movimentação</w:t>
      </w:r>
      <w:r w:rsidR="004A33DC">
        <w:t xml:space="preserve"> padrões </w:t>
      </w:r>
      <w:r w:rsidR="00C3672A">
        <w:t>para os peixes</w:t>
      </w:r>
      <w:r w:rsidR="00944434">
        <w:t>.</w:t>
      </w:r>
    </w:p>
    <w:p w14:paraId="129D44C4" w14:textId="06BC8FFF" w:rsidR="00527485" w:rsidRDefault="00527485" w:rsidP="00527485">
      <w:pPr>
        <w:pStyle w:val="TF-LEGENDA"/>
      </w:pPr>
      <w:bookmarkStart w:id="63" w:name="_Ref68960284"/>
      <w:r>
        <w:t xml:space="preserve">Figura </w:t>
      </w:r>
      <w:fldSimple w:instr=" SEQ Figura \* ARABIC ">
        <w:r w:rsidR="00E41324">
          <w:rPr>
            <w:noProof/>
          </w:rPr>
          <w:t>4</w:t>
        </w:r>
      </w:fldSimple>
      <w:bookmarkEnd w:id="63"/>
      <w:r>
        <w:t>-</w:t>
      </w:r>
      <w:r w:rsidRPr="00527485">
        <w:t xml:space="preserve"> </w:t>
      </w:r>
      <w:r>
        <w:t>Fluxograma de inicialização do aquário virtual</w:t>
      </w:r>
    </w:p>
    <w:p w14:paraId="3F1BE7A9" w14:textId="432CB374" w:rsidR="000A158E" w:rsidRDefault="00264E60" w:rsidP="008508B6">
      <w:pPr>
        <w:pStyle w:val="TF-TEXTO"/>
        <w:ind w:firstLine="0"/>
        <w:jc w:val="center"/>
        <w:rPr>
          <w:noProof/>
        </w:rPr>
      </w:pPr>
      <w:r>
        <w:rPr>
          <w:noProof/>
        </w:rPr>
        <w:pict w14:anchorId="41D27CB6">
          <v:shape id="_x0000_i1028" type="#_x0000_t75" style="width:374.4pt;height:266.1pt;visibility:visible;mso-wrap-style:square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4926BBB" w14:textId="71146B37" w:rsidR="008508B6" w:rsidRDefault="008508B6" w:rsidP="008508B6">
      <w:pPr>
        <w:pStyle w:val="TF-FONTE"/>
        <w:rPr>
          <w:noProof/>
        </w:rPr>
      </w:pPr>
      <w:r w:rsidRPr="00F3649F">
        <w:t xml:space="preserve">Fonte: </w:t>
      </w:r>
      <w:r w:rsidR="003222D3">
        <w:t>Silva</w:t>
      </w:r>
      <w:r w:rsidRPr="00F3649F">
        <w:rPr>
          <w:i/>
          <w:iCs/>
        </w:rPr>
        <w:t xml:space="preserve"> et al</w:t>
      </w:r>
      <w:r w:rsidRPr="00F3649F">
        <w:t>. (</w:t>
      </w:r>
      <w:r>
        <w:t>20</w:t>
      </w:r>
      <w:r w:rsidR="003222D3">
        <w:t>20</w:t>
      </w:r>
      <w:r w:rsidRPr="00F3649F">
        <w:t>).</w:t>
      </w:r>
    </w:p>
    <w:p w14:paraId="33F7AB2C" w14:textId="56E17F93" w:rsidR="00CD1C80" w:rsidRDefault="005A21FA" w:rsidP="00CD1C80">
      <w:pPr>
        <w:pStyle w:val="TF-TEXTO"/>
      </w:pPr>
      <w:r>
        <w:tab/>
      </w:r>
      <w:r w:rsidR="00120714">
        <w:t>Quando iniciado em aquário</w:t>
      </w:r>
      <w:r w:rsidR="00FD6614">
        <w:t xml:space="preserve"> o sistema</w:t>
      </w:r>
      <w:r w:rsidR="00C86DAE">
        <w:t xml:space="preserve"> com </w:t>
      </w:r>
      <w:proofErr w:type="spellStart"/>
      <w:r w:rsidR="0048080B" w:rsidRPr="0048080B">
        <w:t>IoT</w:t>
      </w:r>
      <w:proofErr w:type="spellEnd"/>
      <w:r w:rsidR="00C86DAE">
        <w:rPr>
          <w:i/>
          <w:iCs/>
        </w:rPr>
        <w:t xml:space="preserve"> </w:t>
      </w:r>
      <w:del w:id="64" w:author="Marcel Hugo" w:date="2021-05-03T11:56:00Z">
        <w:r w:rsidR="008F7EBE" w:rsidDel="00EA0764">
          <w:delText xml:space="preserve">o sistema </w:delText>
        </w:r>
      </w:del>
      <w:r w:rsidR="008F7EBE">
        <w:t xml:space="preserve">irá funcionar como </w:t>
      </w:r>
      <w:r w:rsidR="0014050A">
        <w:t xml:space="preserve">um aquário </w:t>
      </w:r>
      <w:r w:rsidR="006A61BA">
        <w:t>com Interface de Usuário Tangível</w:t>
      </w:r>
      <w:r w:rsidR="006E400B">
        <w:t xml:space="preserve"> (IUT)</w:t>
      </w:r>
      <w:r w:rsidR="00BB7804">
        <w:t>.</w:t>
      </w:r>
      <w:r w:rsidR="004B035E">
        <w:t xml:space="preserve"> </w:t>
      </w:r>
      <w:r w:rsidR="00F96822">
        <w:t>C</w:t>
      </w:r>
      <w:r w:rsidR="004B035E">
        <w:t>om ela é possível alimentar o peixe através de um botão, captar a luz</w:t>
      </w:r>
      <w:r w:rsidR="00806156">
        <w:t xml:space="preserve"> </w:t>
      </w:r>
      <w:r w:rsidR="004B035E">
        <w:t xml:space="preserve">ambiente, </w:t>
      </w:r>
      <w:r w:rsidR="00800606">
        <w:t>definir a temperatura através de um potenciômetro</w:t>
      </w:r>
      <w:r w:rsidR="006C6E04">
        <w:t xml:space="preserve"> e</w:t>
      </w:r>
      <w:r w:rsidR="007B7685">
        <w:t xml:space="preserve"> LED</w:t>
      </w:r>
      <w:r w:rsidR="00F42B0B">
        <w:t>s</w:t>
      </w:r>
      <w:r w:rsidR="007B7685">
        <w:t xml:space="preserve"> </w:t>
      </w:r>
      <w:r w:rsidR="00F42B0B">
        <w:t>responsáveis por</w:t>
      </w:r>
      <w:r w:rsidR="006C6E04">
        <w:t xml:space="preserve"> verificar</w:t>
      </w:r>
      <w:r w:rsidR="00D9016B">
        <w:t xml:space="preserve"> se o módulo está l</w:t>
      </w:r>
      <w:r w:rsidR="00284CA4">
        <w:t xml:space="preserve">igado, </w:t>
      </w:r>
      <w:r w:rsidR="00D9016B">
        <w:t>se está c</w:t>
      </w:r>
      <w:r w:rsidR="00284CA4">
        <w:t xml:space="preserve">onectado a WiFi e </w:t>
      </w:r>
      <w:r w:rsidR="00D9016B">
        <w:t>se está c</w:t>
      </w:r>
      <w:r w:rsidR="00284CA4">
        <w:t>onectado ao Simulador</w:t>
      </w:r>
      <w:r w:rsidR="00097FDB">
        <w:t xml:space="preserve"> </w:t>
      </w:r>
      <w:r w:rsidR="00391458">
        <w:t>(</w:t>
      </w:r>
      <w:r w:rsidR="00E41324">
        <w:fldChar w:fldCharType="begin"/>
      </w:r>
      <w:r w:rsidR="00E41324">
        <w:instrText xml:space="preserve"> REF _Ref69750935 \h </w:instrText>
      </w:r>
      <w:r w:rsidR="00E41324">
        <w:fldChar w:fldCharType="separate"/>
      </w:r>
      <w:r w:rsidR="00E41324">
        <w:t xml:space="preserve">Figura </w:t>
      </w:r>
      <w:r w:rsidR="00E41324">
        <w:rPr>
          <w:noProof/>
        </w:rPr>
        <w:t>5</w:t>
      </w:r>
      <w:r w:rsidR="00E41324">
        <w:fldChar w:fldCharType="end"/>
      </w:r>
      <w:r w:rsidR="00391458">
        <w:t>)</w:t>
      </w:r>
      <w:r w:rsidR="00034EB8">
        <w:t>.</w:t>
      </w:r>
      <w:r w:rsidR="00A310A3">
        <w:t xml:space="preserve"> </w:t>
      </w:r>
      <w:r w:rsidR="00A94D17">
        <w:t>Já quando selecionado com Multiplayer ativo</w:t>
      </w:r>
      <w:r w:rsidR="000E672C">
        <w:t xml:space="preserve"> </w:t>
      </w:r>
      <w:r w:rsidR="002E318E">
        <w:t xml:space="preserve">o simulador permite que jogadores em Realidade Virtual entrem no </w:t>
      </w:r>
      <w:r w:rsidR="00395E96">
        <w:t xml:space="preserve">aquário </w:t>
      </w:r>
      <w:del w:id="65" w:author="Marcel Hugo" w:date="2021-05-03T11:57:00Z">
        <w:r w:rsidR="00395E96" w:rsidDel="00563F2B">
          <w:delText xml:space="preserve">em </w:delText>
        </w:r>
      </w:del>
      <w:ins w:id="66" w:author="Marcel Hugo" w:date="2021-05-03T11:57:00Z">
        <w:r w:rsidR="00563F2B">
          <w:t>como sendo</w:t>
        </w:r>
        <w:r w:rsidR="00563F2B">
          <w:t xml:space="preserve"> </w:t>
        </w:r>
      </w:ins>
      <w:r w:rsidR="00395E96">
        <w:t xml:space="preserve">um dos peixes. Selecionando a opção de </w:t>
      </w:r>
      <w:r w:rsidR="00690FB3">
        <w:t>Realidade Virtual</w:t>
      </w:r>
      <w:r w:rsidR="00A310A3">
        <w:rPr>
          <w:i/>
          <w:iCs/>
        </w:rPr>
        <w:t xml:space="preserve"> </w:t>
      </w:r>
      <w:r w:rsidR="00A310A3">
        <w:t>a visualização do aquário ocorre através da visão do peixe, utilizando o conceito de avatar</w:t>
      </w:r>
      <w:ins w:id="67" w:author="Marcel Hugo" w:date="2021-05-03T11:57:00Z">
        <w:r w:rsidR="00563F2B">
          <w:t>. A</w:t>
        </w:r>
      </w:ins>
      <w:del w:id="68" w:author="Marcel Hugo" w:date="2021-05-03T11:57:00Z">
        <w:r w:rsidR="000D07C6" w:rsidDel="00563F2B">
          <w:delText>, a</w:delText>
        </w:r>
      </w:del>
      <w:r w:rsidR="000D07C6">
        <w:t xml:space="preserve">lém disso </w:t>
      </w:r>
      <w:r w:rsidR="0011590D">
        <w:t>utilizando a câmera do aquário é possível ter a visão do peixe de fora do aquário</w:t>
      </w:r>
      <w:r w:rsidR="00581993">
        <w:t xml:space="preserve"> (SILVA, 2020)</w:t>
      </w:r>
      <w:r w:rsidR="00A310A3">
        <w:t>.</w:t>
      </w:r>
      <w:r w:rsidR="00CD1C80" w:rsidRPr="00CD1C80">
        <w:t xml:space="preserve"> </w:t>
      </w:r>
    </w:p>
    <w:p w14:paraId="0B2E07A1" w14:textId="54C93D75" w:rsidR="000A158E" w:rsidRDefault="00CD1C80" w:rsidP="00CD1C80">
      <w:pPr>
        <w:pStyle w:val="TF-TEXTO"/>
      </w:pPr>
      <w:r>
        <w:lastRenderedPageBreak/>
        <w:t>Durante a simulação são analisados a temperatura, luminosidade do aquário, e caso estejam inadequados a saúde dos peixes é diminuída. Quando os peixes são alimentados a saúde dos peixes é regenerada, e caso a saúde chegue a 0 o peixe morre. Quando todos os peixes morrem a simulação acaba (SILVA, 2020).</w:t>
      </w:r>
    </w:p>
    <w:p w14:paraId="620FF0B3" w14:textId="594EA650" w:rsidR="00AE6EE0" w:rsidRDefault="00AE6EE0" w:rsidP="00AE6EE0">
      <w:pPr>
        <w:pStyle w:val="TF-LEGENDA"/>
      </w:pPr>
      <w:bookmarkStart w:id="69" w:name="_Ref69750935"/>
      <w:r>
        <w:t xml:space="preserve">Figura </w:t>
      </w:r>
      <w:fldSimple w:instr=" SEQ Figura \* ARABIC ">
        <w:r w:rsidR="00E41324">
          <w:rPr>
            <w:noProof/>
          </w:rPr>
          <w:t>5</w:t>
        </w:r>
      </w:fldSimple>
      <w:bookmarkEnd w:id="69"/>
      <w:r>
        <w:t>-Aquário virtual</w:t>
      </w:r>
    </w:p>
    <w:p w14:paraId="60A1ED5E" w14:textId="25A966DE" w:rsidR="00AE6EE0" w:rsidRDefault="00264E60" w:rsidP="00AE6EE0">
      <w:pPr>
        <w:pStyle w:val="TF-TEXTO"/>
        <w:ind w:firstLine="0"/>
        <w:rPr>
          <w:noProof/>
        </w:rPr>
      </w:pPr>
      <w:r>
        <w:rPr>
          <w:noProof/>
        </w:rPr>
        <w:pict w14:anchorId="2C18DCCC">
          <v:shape id="_x0000_i1029" type="#_x0000_t75" style="width:453.3pt;height:295.5pt;visibility:visible;mso-wrap-style:square" o:bordertopcolor="this" o:borderleftcolor="this" o:borderbottomcolor="this" o:borderrightcolor="this">
            <v:imagedata r:id="rId19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6EDC12A2" w14:textId="6A92D4ED" w:rsidR="00AE6EE0" w:rsidRDefault="00AE6EE0" w:rsidP="00AE6EE0">
      <w:pPr>
        <w:pStyle w:val="TF-FONTE"/>
        <w:rPr>
          <w:noProof/>
        </w:rPr>
      </w:pPr>
      <w:r w:rsidRPr="00F3649F">
        <w:t xml:space="preserve">Fonte: </w:t>
      </w:r>
      <w:r>
        <w:t>Losada</w:t>
      </w:r>
      <w:r w:rsidRPr="00F3649F">
        <w:rPr>
          <w:i/>
          <w:iCs/>
        </w:rPr>
        <w:t xml:space="preserve"> et al</w:t>
      </w:r>
      <w:r w:rsidRPr="00F3649F">
        <w:t>. (</w:t>
      </w:r>
      <w:r>
        <w:t>2019</w:t>
      </w:r>
      <w:r w:rsidRPr="00F3649F">
        <w:t>).</w:t>
      </w:r>
    </w:p>
    <w:p w14:paraId="7817D9B2" w14:textId="33664568" w:rsidR="00451B94" w:rsidRDefault="00451B94" w:rsidP="00424AD5">
      <w:pPr>
        <w:pStyle w:val="Ttulo1"/>
      </w:pPr>
      <w:r>
        <w:t>proposta</w:t>
      </w:r>
      <w:r w:rsidR="002A2121" w:rsidRPr="002A2121">
        <w:t xml:space="preserve"> </w:t>
      </w:r>
      <w:r w:rsidR="002A2121">
        <w:t>DO SOFTWARE</w:t>
      </w:r>
    </w:p>
    <w:p w14:paraId="460786F6" w14:textId="60C00CD0" w:rsidR="00451B94" w:rsidRDefault="007D6314" w:rsidP="00451B94">
      <w:pPr>
        <w:pStyle w:val="TF-TEXTO"/>
      </w:pPr>
      <w:r>
        <w:t xml:space="preserve">Nessa </w:t>
      </w:r>
      <w:r w:rsidR="006F7397">
        <w:t>seção</w:t>
      </w:r>
      <w:r>
        <w:t xml:space="preserve"> s</w:t>
      </w:r>
      <w:r w:rsidR="00FA2891">
        <w:t xml:space="preserve">erá apresentado </w:t>
      </w:r>
      <w:r w:rsidR="00881CE9">
        <w:t>a justificativa</w:t>
      </w:r>
      <w:r w:rsidR="00375212">
        <w:t xml:space="preserve"> para o desenvolvimento da continuação do trabalho proposto</w:t>
      </w:r>
      <w:r w:rsidR="000827E5">
        <w:t>, demonstrando um quadro comparativo</w:t>
      </w:r>
      <w:r w:rsidR="0015151A">
        <w:t xml:space="preserve"> dos trabalhos correlatos</w:t>
      </w:r>
      <w:r>
        <w:t>, bem como</w:t>
      </w:r>
      <w:r w:rsidR="00CB1DA4">
        <w:t xml:space="preserve"> o projeto atual</w:t>
      </w:r>
      <w:r w:rsidR="0015151A">
        <w:t>.</w:t>
      </w:r>
      <w:r w:rsidR="008B275E">
        <w:t xml:space="preserve"> Após </w:t>
      </w:r>
      <w:r w:rsidR="00743425">
        <w:t>serão descritos os Requisitos Funcionais (RF) e Requisitos Não</w:t>
      </w:r>
      <w:r w:rsidR="008B732A">
        <w:t xml:space="preserve"> Funcionais (RNF)</w:t>
      </w:r>
      <w:r w:rsidR="00CC3160">
        <w:t xml:space="preserve">, seguindo da metodologia </w:t>
      </w:r>
      <w:r w:rsidR="00055F0C">
        <w:t xml:space="preserve">e o cronograma </w:t>
      </w:r>
      <w:r w:rsidR="00461A34">
        <w:t>do projeto</w:t>
      </w:r>
      <w:r w:rsidR="00055F0C">
        <w:t>.</w:t>
      </w:r>
    </w:p>
    <w:p w14:paraId="4C5EB991" w14:textId="3F30A443" w:rsidR="006E417B" w:rsidRDefault="00451B94" w:rsidP="00CB1DA4">
      <w:pPr>
        <w:pStyle w:val="Ttulo2"/>
      </w:pPr>
      <w:bookmarkStart w:id="70" w:name="_Toc54164915"/>
      <w:bookmarkStart w:id="71" w:name="_Toc54165669"/>
      <w:bookmarkStart w:id="72" w:name="_Toc54169327"/>
      <w:bookmarkStart w:id="73" w:name="_Toc96347433"/>
      <w:bookmarkStart w:id="74" w:name="_Toc96357717"/>
      <w:bookmarkStart w:id="75" w:name="_Toc96491860"/>
      <w:bookmarkStart w:id="76" w:name="_Toc351015594"/>
      <w:r>
        <w:t>JUSTIFICATIVA</w:t>
      </w:r>
    </w:p>
    <w:p w14:paraId="5BEDF27F" w14:textId="7A275862" w:rsidR="007534C0" w:rsidRDefault="00287B46" w:rsidP="007534C0">
      <w:pPr>
        <w:pStyle w:val="TF-TEXTO"/>
      </w:pPr>
      <w:r>
        <w:t>A partir do</w:t>
      </w:r>
      <w:r w:rsidR="00695D26">
        <w:t xml:space="preserve"> Quadro 1</w:t>
      </w:r>
      <w:r>
        <w:t xml:space="preserve"> </w:t>
      </w:r>
      <w:r w:rsidR="00695D26">
        <w:t>pode-se observar que a</w:t>
      </w:r>
      <w:r w:rsidR="007C693C">
        <w:t xml:space="preserve"> maioria dos </w:t>
      </w:r>
      <w:commentRangeStart w:id="77"/>
      <w:r w:rsidR="007C693C">
        <w:t xml:space="preserve">trabalhos correlatos não </w:t>
      </w:r>
      <w:r w:rsidR="00BD6548">
        <w:t>contém um método de reprodução dos seres presentes</w:t>
      </w:r>
      <w:commentRangeEnd w:id="77"/>
      <w:r w:rsidR="008F0923">
        <w:rPr>
          <w:rStyle w:val="Refdecomentrio"/>
        </w:rPr>
        <w:commentReference w:id="77"/>
      </w:r>
      <w:r w:rsidR="00BD6548">
        <w:t xml:space="preserve">. Sendo o projeto de </w:t>
      </w:r>
      <w:proofErr w:type="spellStart"/>
      <w:r w:rsidR="00663960">
        <w:t>Toeba</w:t>
      </w:r>
      <w:proofErr w:type="spellEnd"/>
      <w:r w:rsidR="00663960">
        <w:t xml:space="preserve"> (2014)</w:t>
      </w:r>
      <w:r w:rsidR="00BD6548">
        <w:t xml:space="preserve"> </w:t>
      </w:r>
      <w:r w:rsidR="00663960">
        <w:t xml:space="preserve">o único </w:t>
      </w:r>
      <w:r w:rsidR="00CB7E76">
        <w:t>a</w:t>
      </w:r>
      <w:r w:rsidR="00663960">
        <w:t xml:space="preserve">presenta </w:t>
      </w:r>
      <w:r w:rsidR="00CB7E76">
        <w:t xml:space="preserve">tanto um método de reprodução, quanto </w:t>
      </w:r>
      <w:r w:rsidR="00983BA1">
        <w:t>crescimento dos seres vivos</w:t>
      </w:r>
      <w:r w:rsidR="00A40DDD">
        <w:t>, porém o objetivo</w:t>
      </w:r>
      <w:r w:rsidR="00753874">
        <w:t xml:space="preserve"> de </w:t>
      </w:r>
      <w:proofErr w:type="spellStart"/>
      <w:r w:rsidR="00753874">
        <w:t>Toeba</w:t>
      </w:r>
      <w:proofErr w:type="spellEnd"/>
      <w:r w:rsidR="00753874">
        <w:t xml:space="preserve"> (2014)</w:t>
      </w:r>
      <w:r w:rsidR="00983BA1">
        <w:t xml:space="preserve"> </w:t>
      </w:r>
      <w:r w:rsidR="00753874">
        <w:t xml:space="preserve">não era </w:t>
      </w:r>
      <w:r w:rsidR="005D7744">
        <w:t xml:space="preserve">educacional, mas sim focado </w:t>
      </w:r>
      <w:r w:rsidR="004225C0">
        <w:t>em simular o comportamento de pragas</w:t>
      </w:r>
      <w:r w:rsidR="00425493">
        <w:t xml:space="preserve"> para </w:t>
      </w:r>
      <w:r w:rsidR="007534C0">
        <w:t>auxílio</w:t>
      </w:r>
      <w:r w:rsidR="009F0F55">
        <w:t xml:space="preserve"> de tomada de decisão</w:t>
      </w:r>
      <w:r w:rsidR="00425493">
        <w:t xml:space="preserve"> na área agrícola.</w:t>
      </w:r>
      <w:r w:rsidR="00E64A7C">
        <w:t xml:space="preserve"> </w:t>
      </w:r>
      <w:r w:rsidR="00010E9B">
        <w:t xml:space="preserve">No mais apenas o trabalho de </w:t>
      </w:r>
      <w:proofErr w:type="spellStart"/>
      <w:r w:rsidR="00010E9B">
        <w:t>Toeba</w:t>
      </w:r>
      <w:proofErr w:type="spellEnd"/>
      <w:r w:rsidR="00010E9B">
        <w:t xml:space="preserve"> (2014)</w:t>
      </w:r>
      <w:r w:rsidR="00745E21">
        <w:t xml:space="preserve"> contém tipos de variações entre espécies</w:t>
      </w:r>
      <w:r w:rsidR="00CB1C5C">
        <w:t>, sendo essa configurável em um arquivo XML, porém podendo conter apenas uma espécie</w:t>
      </w:r>
      <w:r w:rsidR="00745E21">
        <w:t>.</w:t>
      </w:r>
    </w:p>
    <w:p w14:paraId="6DDA7BF0" w14:textId="08232158" w:rsidR="006B0760" w:rsidRDefault="00546BBC" w:rsidP="005C6A7C">
      <w:pPr>
        <w:pStyle w:val="TF-TEXTO"/>
      </w:pPr>
      <w:r>
        <w:t>Dado este cenário</w:t>
      </w:r>
      <w:r w:rsidR="008A6CDD">
        <w:t>,</w:t>
      </w:r>
      <w:r>
        <w:t xml:space="preserve"> o presente trabalho</w:t>
      </w:r>
      <w:r w:rsidR="00F65C14">
        <w:t xml:space="preserve"> </w:t>
      </w:r>
      <w:r w:rsidR="00C4066F">
        <w:t xml:space="preserve">propõe a adição </w:t>
      </w:r>
      <w:r w:rsidR="0009797A">
        <w:t xml:space="preserve">de um ciclo de </w:t>
      </w:r>
      <w:r w:rsidR="002A60E3">
        <w:t>reprodução</w:t>
      </w:r>
      <w:r w:rsidR="006B17F7">
        <w:t xml:space="preserve"> </w:t>
      </w:r>
      <w:r w:rsidR="000D284A">
        <w:t>ao projeto de</w:t>
      </w:r>
      <w:r w:rsidR="0053415C">
        <w:t xml:space="preserve"> aquário virtual de</w:t>
      </w:r>
      <w:r w:rsidR="000D284A">
        <w:t xml:space="preserve"> Losada (2019)</w:t>
      </w:r>
      <w:r w:rsidR="00DC31D0">
        <w:t xml:space="preserve">. </w:t>
      </w:r>
      <w:r w:rsidR="00C47238">
        <w:t xml:space="preserve">Espera-se que o trabalho proposto traga os seguintes benefícios </w:t>
      </w:r>
      <w:r w:rsidR="00C67486">
        <w:t>educacionais</w:t>
      </w:r>
      <w:r w:rsidR="00C47238">
        <w:t xml:space="preserve">: (i) </w:t>
      </w:r>
      <w:r w:rsidR="00C67486">
        <w:t xml:space="preserve">auxiliar </w:t>
      </w:r>
      <w:r w:rsidR="00BC3041">
        <w:t>professores</w:t>
      </w:r>
      <w:r w:rsidR="000B51F1">
        <w:t xml:space="preserve"> e alunos</w:t>
      </w:r>
      <w:r w:rsidR="00BC3041">
        <w:t xml:space="preserve"> </w:t>
      </w:r>
      <w:r w:rsidR="000B51F1">
        <w:t xml:space="preserve">durante </w:t>
      </w:r>
      <w:r w:rsidR="00BC3041">
        <w:t>o ensino do ciclo de vida de peixes</w:t>
      </w:r>
      <w:r w:rsidR="001C5515">
        <w:t>, utilizando uma forma mais dinâmica para a apresentação</w:t>
      </w:r>
      <w:r w:rsidR="00C47238">
        <w:t>; (</w:t>
      </w:r>
      <w:proofErr w:type="spellStart"/>
      <w:r w:rsidR="00C47238">
        <w:t>ii</w:t>
      </w:r>
      <w:proofErr w:type="spellEnd"/>
      <w:r w:rsidR="00C47238">
        <w:t>)</w:t>
      </w:r>
      <w:r w:rsidR="00467AA6">
        <w:t xml:space="preserve"> ampliar o estudo sobre reprodução</w:t>
      </w:r>
      <w:r w:rsidR="00A77A14">
        <w:t xml:space="preserve"> animal</w:t>
      </w:r>
      <w:r w:rsidR="00467AA6">
        <w:t xml:space="preserve"> em simuladores de ecossistemas</w:t>
      </w:r>
      <w:r w:rsidR="00C47238">
        <w:t>.</w:t>
      </w:r>
    </w:p>
    <w:p w14:paraId="374F9020" w14:textId="607221F3" w:rsidR="006B0760" w:rsidRDefault="006B0760" w:rsidP="006B0760">
      <w:pPr>
        <w:pStyle w:val="TF-LEGENDA"/>
      </w:pPr>
      <w:bookmarkStart w:id="78" w:name="_Ref52025161"/>
      <w:r>
        <w:lastRenderedPageBreak/>
        <w:t xml:space="preserve">Quadro </w:t>
      </w:r>
      <w:fldSimple w:instr=" SEQ Quadro \* ARABIC ">
        <w:r w:rsidR="00E41324">
          <w:rPr>
            <w:noProof/>
          </w:rPr>
          <w:t>1</w:t>
        </w:r>
      </w:fldSimple>
      <w:bookmarkEnd w:id="7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1249"/>
        <w:gridCol w:w="1621"/>
        <w:gridCol w:w="1417"/>
        <w:gridCol w:w="1667"/>
      </w:tblGrid>
      <w:tr w:rsidR="00471260" w14:paraId="38E672AA" w14:textId="76D0F765" w:rsidTr="00D87327">
        <w:trPr>
          <w:trHeight w:val="567"/>
        </w:trPr>
        <w:tc>
          <w:tcPr>
            <w:tcW w:w="3339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054D4B11" w:rsidR="00471260" w:rsidRPr="007D4566" w:rsidRDefault="00264E60" w:rsidP="004B3C46">
            <w:pPr>
              <w:pStyle w:val="TF-TEXTOQUADRO"/>
            </w:pPr>
            <w:r>
              <w:rPr>
                <w:noProof/>
              </w:rPr>
              <w:pict w14:anchorId="38EA084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margin-left:96.2pt;margin-top:4.2pt;width:104.55pt;height:23.5pt;z-index:251658240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<v:textbox style="mso-next-textbox:#_x0000_s1033">
                    <w:txbxContent>
                      <w:p w14:paraId="7DA9DB94" w14:textId="334C19DB" w:rsidR="00471260" w:rsidRDefault="00471260" w:rsidP="0054044B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632AE778">
                <v:shape id="Caixa de Texto 2" o:spid="_x0000_s1032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<v:textbox style="mso-next-textbox:#Caixa de Texto 2">
                    <w:txbxContent>
                      <w:p w14:paraId="255D0BB9" w14:textId="77777777" w:rsidR="00471260" w:rsidRDefault="004712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249" w:type="dxa"/>
            <w:shd w:val="clear" w:color="auto" w:fill="A6A6A6"/>
            <w:vAlign w:val="center"/>
          </w:tcPr>
          <w:p w14:paraId="692C141B" w14:textId="77777777" w:rsidR="00471260" w:rsidRDefault="00471260" w:rsidP="00802D0F">
            <w:pPr>
              <w:pStyle w:val="TF-TEXTOQUADRO"/>
              <w:jc w:val="center"/>
            </w:pPr>
            <w:r>
              <w:t>Ranieri</w:t>
            </w:r>
          </w:p>
          <w:p w14:paraId="0590921D" w14:textId="6B086161" w:rsidR="00471260" w:rsidRDefault="00471260" w:rsidP="00802D0F">
            <w:pPr>
              <w:pStyle w:val="TF-TEXTOQUADRO"/>
              <w:jc w:val="center"/>
            </w:pPr>
            <w:r>
              <w:t>(2004)</w:t>
            </w:r>
          </w:p>
        </w:tc>
        <w:tc>
          <w:tcPr>
            <w:tcW w:w="1621" w:type="dxa"/>
            <w:shd w:val="clear" w:color="auto" w:fill="A6A6A6"/>
            <w:vAlign w:val="center"/>
          </w:tcPr>
          <w:p w14:paraId="73572305" w14:textId="77777777" w:rsidR="00471260" w:rsidRDefault="00471260" w:rsidP="00802D0F">
            <w:pPr>
              <w:pStyle w:val="TF-TEXTOQUADRO"/>
              <w:jc w:val="center"/>
            </w:pPr>
            <w:r>
              <w:t>Pereira</w:t>
            </w:r>
          </w:p>
          <w:p w14:paraId="16420C20" w14:textId="55A4FF29" w:rsidR="00471260" w:rsidRDefault="00471260" w:rsidP="00802D0F">
            <w:pPr>
              <w:pStyle w:val="TF-TEXTOQUADRO"/>
              <w:jc w:val="center"/>
            </w:pPr>
            <w:r>
              <w:t>(2019)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77693DFF" w14:textId="77777777" w:rsidR="00471260" w:rsidRDefault="00471260" w:rsidP="00802D0F">
            <w:pPr>
              <w:pStyle w:val="TF-TEXTOQUADRO"/>
              <w:jc w:val="center"/>
            </w:pPr>
            <w:proofErr w:type="spellStart"/>
            <w:r>
              <w:t>Toebe</w:t>
            </w:r>
            <w:proofErr w:type="spellEnd"/>
          </w:p>
          <w:p w14:paraId="7ED7D3D4" w14:textId="59BE5FAC" w:rsidR="00471260" w:rsidRPr="007D4566" w:rsidRDefault="00471260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667" w:type="dxa"/>
            <w:shd w:val="clear" w:color="auto" w:fill="A6A6A6"/>
            <w:vAlign w:val="center"/>
          </w:tcPr>
          <w:p w14:paraId="43C2CA09" w14:textId="77777777" w:rsidR="00471260" w:rsidRDefault="000A3509" w:rsidP="00FA0FF5">
            <w:pPr>
              <w:pStyle w:val="TF-TEXTOQUADRO"/>
              <w:jc w:val="center"/>
            </w:pPr>
            <w:r>
              <w:t>Losada</w:t>
            </w:r>
          </w:p>
          <w:p w14:paraId="49AFCFF5" w14:textId="1DC849F1" w:rsidR="000A3509" w:rsidRDefault="000A3509" w:rsidP="00FA0FF5">
            <w:pPr>
              <w:pStyle w:val="TF-TEXTOQUADRO"/>
              <w:jc w:val="center"/>
            </w:pPr>
            <w:r>
              <w:t>(2019)</w:t>
            </w:r>
          </w:p>
        </w:tc>
      </w:tr>
      <w:tr w:rsidR="00471260" w14:paraId="6132AD2C" w14:textId="548A9D3F" w:rsidTr="00D87327">
        <w:tc>
          <w:tcPr>
            <w:tcW w:w="3339" w:type="dxa"/>
            <w:shd w:val="clear" w:color="auto" w:fill="auto"/>
          </w:tcPr>
          <w:p w14:paraId="7BC9A6F7" w14:textId="18F4397C" w:rsidR="00471260" w:rsidRDefault="00471260" w:rsidP="004B3C46">
            <w:pPr>
              <w:pStyle w:val="TF-TEXTOQUADRO"/>
            </w:pPr>
            <w:r>
              <w:t>Objeto de estudo</w:t>
            </w:r>
          </w:p>
        </w:tc>
        <w:tc>
          <w:tcPr>
            <w:tcW w:w="1249" w:type="dxa"/>
            <w:shd w:val="clear" w:color="auto" w:fill="auto"/>
          </w:tcPr>
          <w:p w14:paraId="02174F50" w14:textId="422E3B0F" w:rsidR="00471260" w:rsidRDefault="00471260" w:rsidP="004B3C46">
            <w:pPr>
              <w:pStyle w:val="TF-TEXTOQUADRO"/>
            </w:pPr>
            <w:r>
              <w:t>Peixes</w:t>
            </w:r>
          </w:p>
        </w:tc>
        <w:tc>
          <w:tcPr>
            <w:tcW w:w="1621" w:type="dxa"/>
            <w:shd w:val="clear" w:color="auto" w:fill="auto"/>
          </w:tcPr>
          <w:p w14:paraId="534A7406" w14:textId="712BF0AC" w:rsidR="00471260" w:rsidRDefault="00471260" w:rsidP="004B3C46">
            <w:pPr>
              <w:pStyle w:val="TF-TEXTOQUADRO"/>
            </w:pPr>
            <w:r>
              <w:t>Plantas</w:t>
            </w:r>
          </w:p>
        </w:tc>
        <w:tc>
          <w:tcPr>
            <w:tcW w:w="1417" w:type="dxa"/>
            <w:shd w:val="clear" w:color="auto" w:fill="auto"/>
          </w:tcPr>
          <w:p w14:paraId="6A51DA5A" w14:textId="791C23D3" w:rsidR="00471260" w:rsidRDefault="00471260" w:rsidP="004B3C46">
            <w:pPr>
              <w:pStyle w:val="TF-TEXTOQUADRO"/>
            </w:pPr>
            <w:r>
              <w:t>Insetos praga</w:t>
            </w:r>
          </w:p>
        </w:tc>
        <w:tc>
          <w:tcPr>
            <w:tcW w:w="1667" w:type="dxa"/>
          </w:tcPr>
          <w:p w14:paraId="64BF6F4C" w14:textId="2476C692" w:rsidR="00471260" w:rsidRDefault="00FA0FF5" w:rsidP="004B3C46">
            <w:pPr>
              <w:pStyle w:val="TF-TEXTOQUADRO"/>
            </w:pPr>
            <w:r>
              <w:t>Peixes</w:t>
            </w:r>
          </w:p>
        </w:tc>
      </w:tr>
      <w:tr w:rsidR="00471260" w14:paraId="33699905" w14:textId="3F5478DA" w:rsidTr="00D87327">
        <w:tc>
          <w:tcPr>
            <w:tcW w:w="3339" w:type="dxa"/>
            <w:shd w:val="clear" w:color="auto" w:fill="auto"/>
          </w:tcPr>
          <w:p w14:paraId="702A6233" w14:textId="57AF792A" w:rsidR="00471260" w:rsidRDefault="00471260" w:rsidP="004B3C46">
            <w:pPr>
              <w:pStyle w:val="TF-TEXTOQUADRO"/>
            </w:pPr>
            <w:r>
              <w:t>Modo de evolução do ecossistema</w:t>
            </w:r>
          </w:p>
        </w:tc>
        <w:tc>
          <w:tcPr>
            <w:tcW w:w="1249" w:type="dxa"/>
            <w:shd w:val="clear" w:color="auto" w:fill="auto"/>
          </w:tcPr>
          <w:p w14:paraId="250629FA" w14:textId="07A2FA58" w:rsidR="00471260" w:rsidRDefault="00471260" w:rsidP="004B3C46">
            <w:pPr>
              <w:pStyle w:val="TF-TEXTOQUADRO"/>
            </w:pPr>
            <w:r>
              <w:t>Aprendizado</w:t>
            </w:r>
          </w:p>
        </w:tc>
        <w:tc>
          <w:tcPr>
            <w:tcW w:w="1621" w:type="dxa"/>
            <w:shd w:val="clear" w:color="auto" w:fill="auto"/>
          </w:tcPr>
          <w:p w14:paraId="78852193" w14:textId="1BE5058C" w:rsidR="00471260" w:rsidRDefault="00471260" w:rsidP="004B3C46">
            <w:pPr>
              <w:pStyle w:val="TF-TEXTOQUADRO"/>
            </w:pPr>
            <w:r>
              <w:t>Entradas do usuário</w:t>
            </w:r>
          </w:p>
        </w:tc>
        <w:tc>
          <w:tcPr>
            <w:tcW w:w="1417" w:type="dxa"/>
            <w:shd w:val="clear" w:color="auto" w:fill="auto"/>
          </w:tcPr>
          <w:p w14:paraId="266608BA" w14:textId="3CF65F66" w:rsidR="00471260" w:rsidRDefault="00471260" w:rsidP="004B3C46">
            <w:pPr>
              <w:pStyle w:val="TF-TEXTOQUADRO"/>
            </w:pPr>
            <w:r>
              <w:t>Reprodução</w:t>
            </w:r>
          </w:p>
        </w:tc>
        <w:tc>
          <w:tcPr>
            <w:tcW w:w="1667" w:type="dxa"/>
          </w:tcPr>
          <w:p w14:paraId="26AD1757" w14:textId="71D7D81D" w:rsidR="00471260" w:rsidRDefault="00FA0FF5" w:rsidP="004B3C46">
            <w:pPr>
              <w:pStyle w:val="TF-TEXTOQUADRO"/>
            </w:pPr>
            <w:r>
              <w:t>Entrada do usuário</w:t>
            </w:r>
            <w:r w:rsidR="000121FE">
              <w:t xml:space="preserve"> e ambiente externo</w:t>
            </w:r>
          </w:p>
        </w:tc>
      </w:tr>
      <w:tr w:rsidR="00471260" w14:paraId="28998374" w14:textId="3601055E" w:rsidTr="00D87327">
        <w:tc>
          <w:tcPr>
            <w:tcW w:w="3339" w:type="dxa"/>
            <w:shd w:val="clear" w:color="auto" w:fill="auto"/>
          </w:tcPr>
          <w:p w14:paraId="7520194C" w14:textId="108AEA56" w:rsidR="00471260" w:rsidRDefault="00047796" w:rsidP="004B3C46">
            <w:pPr>
              <w:pStyle w:val="TF-TEXTOQUADRO"/>
            </w:pPr>
            <w:r>
              <w:t>Diversidade entre espécies</w:t>
            </w:r>
          </w:p>
        </w:tc>
        <w:tc>
          <w:tcPr>
            <w:tcW w:w="1249" w:type="dxa"/>
            <w:shd w:val="clear" w:color="auto" w:fill="auto"/>
          </w:tcPr>
          <w:p w14:paraId="6B77798F" w14:textId="7119F0B4" w:rsidR="00471260" w:rsidRDefault="00047796" w:rsidP="004B3C46">
            <w:pPr>
              <w:pStyle w:val="TF-TEXTOQUADRO"/>
            </w:pPr>
            <w:r>
              <w:t>Não</w:t>
            </w:r>
          </w:p>
        </w:tc>
        <w:tc>
          <w:tcPr>
            <w:tcW w:w="1621" w:type="dxa"/>
            <w:shd w:val="clear" w:color="auto" w:fill="auto"/>
          </w:tcPr>
          <w:p w14:paraId="617F5404" w14:textId="4FAA48DA" w:rsidR="00471260" w:rsidRDefault="00047796" w:rsidP="004B3C46">
            <w:pPr>
              <w:pStyle w:val="TF-TEXTOQUADRO"/>
            </w:pPr>
            <w:r>
              <w:t>Não</w:t>
            </w:r>
          </w:p>
        </w:tc>
        <w:tc>
          <w:tcPr>
            <w:tcW w:w="1417" w:type="dxa"/>
            <w:shd w:val="clear" w:color="auto" w:fill="auto"/>
          </w:tcPr>
          <w:p w14:paraId="6CC6FB09" w14:textId="404A7E1D" w:rsidR="00471260" w:rsidRDefault="00047796" w:rsidP="004B3C46">
            <w:pPr>
              <w:pStyle w:val="TF-TEXTOQUADRO"/>
            </w:pPr>
            <w:r>
              <w:t>Configurável</w:t>
            </w:r>
          </w:p>
        </w:tc>
        <w:tc>
          <w:tcPr>
            <w:tcW w:w="1667" w:type="dxa"/>
          </w:tcPr>
          <w:p w14:paraId="6037B200" w14:textId="7CE652BA" w:rsidR="00471260" w:rsidRDefault="00FA0FF5" w:rsidP="004B3C46">
            <w:pPr>
              <w:pStyle w:val="TF-TEXTOQUADRO"/>
            </w:pPr>
            <w:r>
              <w:t>Não</w:t>
            </w:r>
          </w:p>
        </w:tc>
      </w:tr>
      <w:tr w:rsidR="00663960" w14:paraId="78F94716" w14:textId="77777777" w:rsidTr="00D87327">
        <w:tc>
          <w:tcPr>
            <w:tcW w:w="3339" w:type="dxa"/>
            <w:shd w:val="clear" w:color="auto" w:fill="auto"/>
          </w:tcPr>
          <w:p w14:paraId="4EE79613" w14:textId="3AE20CA8" w:rsidR="00663960" w:rsidRDefault="00663960" w:rsidP="004B3C46">
            <w:pPr>
              <w:pStyle w:val="TF-TEXTOQUADRO"/>
            </w:pPr>
            <w:r>
              <w:t xml:space="preserve">Reprodução e </w:t>
            </w:r>
            <w:r w:rsidR="00806271">
              <w:t>desenvolvimento</w:t>
            </w:r>
          </w:p>
        </w:tc>
        <w:tc>
          <w:tcPr>
            <w:tcW w:w="1249" w:type="dxa"/>
            <w:shd w:val="clear" w:color="auto" w:fill="auto"/>
          </w:tcPr>
          <w:p w14:paraId="25753610" w14:textId="3C163CFC" w:rsidR="00663960" w:rsidRDefault="00663960" w:rsidP="004B3C46">
            <w:pPr>
              <w:pStyle w:val="TF-TEXTOQUADRO"/>
            </w:pPr>
            <w:r>
              <w:t>Não</w:t>
            </w:r>
          </w:p>
        </w:tc>
        <w:tc>
          <w:tcPr>
            <w:tcW w:w="1621" w:type="dxa"/>
            <w:shd w:val="clear" w:color="auto" w:fill="auto"/>
          </w:tcPr>
          <w:p w14:paraId="1CA7D184" w14:textId="6A0F7FB5" w:rsidR="00663960" w:rsidRDefault="00663960" w:rsidP="004B3C46">
            <w:pPr>
              <w:pStyle w:val="TF-TEXTOQUADRO"/>
            </w:pPr>
            <w:r>
              <w:t>Não</w:t>
            </w:r>
          </w:p>
        </w:tc>
        <w:tc>
          <w:tcPr>
            <w:tcW w:w="1417" w:type="dxa"/>
            <w:shd w:val="clear" w:color="auto" w:fill="auto"/>
          </w:tcPr>
          <w:p w14:paraId="6D1D764A" w14:textId="31DBE353" w:rsidR="00663960" w:rsidRDefault="00CB7E76" w:rsidP="004B3C46">
            <w:pPr>
              <w:pStyle w:val="TF-TEXTOQUADRO"/>
            </w:pPr>
            <w:r>
              <w:t>Ambos</w:t>
            </w:r>
          </w:p>
        </w:tc>
        <w:tc>
          <w:tcPr>
            <w:tcW w:w="1667" w:type="dxa"/>
          </w:tcPr>
          <w:p w14:paraId="1E4FDDB6" w14:textId="1929BADF" w:rsidR="00663960" w:rsidRDefault="00CB7E76" w:rsidP="004B3C46">
            <w:pPr>
              <w:pStyle w:val="TF-TEXTOQUADRO"/>
            </w:pPr>
            <w:r>
              <w:t>Não</w:t>
            </w:r>
          </w:p>
        </w:tc>
      </w:tr>
      <w:tr w:rsidR="00471260" w14:paraId="3C32A64B" w14:textId="1EF1FFFE" w:rsidTr="00D87327">
        <w:tc>
          <w:tcPr>
            <w:tcW w:w="3339" w:type="dxa"/>
            <w:shd w:val="clear" w:color="auto" w:fill="auto"/>
          </w:tcPr>
          <w:p w14:paraId="2454C44C" w14:textId="154B1837" w:rsidR="00471260" w:rsidRDefault="00471260" w:rsidP="004B3C46">
            <w:pPr>
              <w:pStyle w:val="TF-TEXTOQUADRO"/>
            </w:pPr>
            <w:r>
              <w:t>Mortalidade</w:t>
            </w:r>
          </w:p>
        </w:tc>
        <w:tc>
          <w:tcPr>
            <w:tcW w:w="1249" w:type="dxa"/>
            <w:shd w:val="clear" w:color="auto" w:fill="auto"/>
          </w:tcPr>
          <w:p w14:paraId="62FB5234" w14:textId="05CCEECD" w:rsidR="00471260" w:rsidRDefault="00D87327" w:rsidP="004B3C46">
            <w:pPr>
              <w:pStyle w:val="TF-TEXTOQUADRO"/>
            </w:pPr>
            <w:r>
              <w:t>Alimentação</w:t>
            </w:r>
          </w:p>
        </w:tc>
        <w:tc>
          <w:tcPr>
            <w:tcW w:w="1621" w:type="dxa"/>
            <w:shd w:val="clear" w:color="auto" w:fill="auto"/>
          </w:tcPr>
          <w:p w14:paraId="5E8D7060" w14:textId="654C9798" w:rsidR="00471260" w:rsidRDefault="00471260" w:rsidP="004B3C46">
            <w:pPr>
              <w:pStyle w:val="TF-TEXTOQUADRO"/>
            </w:pPr>
            <w:r>
              <w:t>Condições inadequadas</w:t>
            </w:r>
          </w:p>
        </w:tc>
        <w:tc>
          <w:tcPr>
            <w:tcW w:w="1417" w:type="dxa"/>
            <w:shd w:val="clear" w:color="auto" w:fill="auto"/>
          </w:tcPr>
          <w:p w14:paraId="731D0AC2" w14:textId="475ABAC6" w:rsidR="00471260" w:rsidRDefault="00471260" w:rsidP="004B3C46">
            <w:pPr>
              <w:pStyle w:val="TF-TEXTOQUADRO"/>
            </w:pPr>
            <w:r>
              <w:t>Idade e temperatura</w:t>
            </w:r>
          </w:p>
        </w:tc>
        <w:tc>
          <w:tcPr>
            <w:tcW w:w="1667" w:type="dxa"/>
          </w:tcPr>
          <w:p w14:paraId="44F66673" w14:textId="76BACE0E" w:rsidR="00471260" w:rsidRDefault="00055D8D" w:rsidP="004B3C46">
            <w:pPr>
              <w:pStyle w:val="TF-TEXTOQUADRO"/>
            </w:pPr>
            <w:r>
              <w:t>Temperatura</w:t>
            </w:r>
            <w:r w:rsidR="00D87327">
              <w:t>, alimentação</w:t>
            </w:r>
            <w:r>
              <w:t xml:space="preserve"> e</w:t>
            </w:r>
            <w:r w:rsidR="002629C7">
              <w:t xml:space="preserve"> luminosidade</w:t>
            </w:r>
          </w:p>
        </w:tc>
      </w:tr>
    </w:tbl>
    <w:p w14:paraId="7C7B5EC3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70"/>
      <w:bookmarkEnd w:id="71"/>
      <w:bookmarkEnd w:id="72"/>
      <w:bookmarkEnd w:id="73"/>
      <w:bookmarkEnd w:id="74"/>
      <w:bookmarkEnd w:id="75"/>
      <w:bookmarkEnd w:id="76"/>
    </w:p>
    <w:p w14:paraId="1388C4FE" w14:textId="5BCE2E5A" w:rsidR="00367E1E" w:rsidRDefault="00367E1E" w:rsidP="00367E1E">
      <w:pPr>
        <w:pStyle w:val="TF-TEXTO"/>
      </w:pPr>
      <w:r>
        <w:t>A atualização a ser desenvolvida deverá:</w:t>
      </w:r>
    </w:p>
    <w:p w14:paraId="10D5D6D1" w14:textId="48EEE1A1" w:rsidR="00367E1E" w:rsidRDefault="00607DE0" w:rsidP="00367E1E">
      <w:pPr>
        <w:pStyle w:val="TF-ALNEA"/>
        <w:numPr>
          <w:ilvl w:val="0"/>
          <w:numId w:val="5"/>
        </w:numPr>
      </w:pPr>
      <w:r>
        <w:t>i</w:t>
      </w:r>
      <w:r w:rsidR="00C33708">
        <w:t xml:space="preserve">mplementar a </w:t>
      </w:r>
      <w:r w:rsidR="00455A18">
        <w:t>reprodução</w:t>
      </w:r>
      <w:r w:rsidR="00C33708">
        <w:t xml:space="preserve"> dos peixes</w:t>
      </w:r>
      <w:r w:rsidR="00851084" w:rsidRPr="00851084">
        <w:t xml:space="preserve"> </w:t>
      </w:r>
      <w:r w:rsidR="00851084" w:rsidRPr="00692560">
        <w:t>ovíparos</w:t>
      </w:r>
      <w:r w:rsidR="00DD2859">
        <w:t xml:space="preserve"> (Requisito </w:t>
      </w:r>
      <w:r>
        <w:t>F</w:t>
      </w:r>
      <w:r w:rsidR="00DD2859">
        <w:t>uncional - RF);</w:t>
      </w:r>
    </w:p>
    <w:p w14:paraId="6264C41B" w14:textId="3E74D70D" w:rsidR="00DD2859" w:rsidRDefault="00607DE0" w:rsidP="00367E1E">
      <w:pPr>
        <w:pStyle w:val="TF-ALNEA"/>
        <w:numPr>
          <w:ilvl w:val="0"/>
          <w:numId w:val="5"/>
        </w:numPr>
      </w:pPr>
      <w:r>
        <w:t>i</w:t>
      </w:r>
      <w:r w:rsidR="001C2FD0">
        <w:t xml:space="preserve">mplementar </w:t>
      </w:r>
      <w:r w:rsidR="00455A18">
        <w:t>o processo de</w:t>
      </w:r>
      <w:r w:rsidR="00142B7B">
        <w:t xml:space="preserve"> crescimento</w:t>
      </w:r>
      <w:r w:rsidR="001C2FD0">
        <w:t xml:space="preserve"> dos peixes</w:t>
      </w:r>
      <w:r w:rsidR="008E530C">
        <w:t xml:space="preserve"> após a saída do ovo, desde </w:t>
      </w:r>
      <w:r w:rsidR="009C0FD2">
        <w:t xml:space="preserve">a </w:t>
      </w:r>
      <w:r w:rsidR="008E530C">
        <w:t xml:space="preserve">larva até </w:t>
      </w:r>
      <w:r w:rsidR="000C07BE">
        <w:t>a morte natural</w:t>
      </w:r>
      <w:r w:rsidR="00DF6307">
        <w:t xml:space="preserve"> (RF);</w:t>
      </w:r>
    </w:p>
    <w:p w14:paraId="0FAADECA" w14:textId="683F96FD" w:rsidR="000C07BE" w:rsidRDefault="00607DE0" w:rsidP="00367E1E">
      <w:pPr>
        <w:pStyle w:val="TF-ALNEA"/>
        <w:numPr>
          <w:ilvl w:val="0"/>
          <w:numId w:val="5"/>
        </w:numPr>
      </w:pPr>
      <w:r>
        <w:t>a</w:t>
      </w:r>
      <w:r w:rsidR="000C07BE">
        <w:t>dicionar uma idade</w:t>
      </w:r>
      <w:r w:rsidR="00D90A1C">
        <w:t xml:space="preserve"> inicial para os peixes do aquário (RF);</w:t>
      </w:r>
    </w:p>
    <w:p w14:paraId="57867186" w14:textId="3C465A8A" w:rsidR="00DF6307" w:rsidRDefault="00607DE0" w:rsidP="00367E1E">
      <w:pPr>
        <w:pStyle w:val="TF-ALNEA"/>
        <w:numPr>
          <w:ilvl w:val="0"/>
          <w:numId w:val="5"/>
        </w:numPr>
      </w:pPr>
      <w:r>
        <w:t>a</w:t>
      </w:r>
      <w:r w:rsidR="0061176B">
        <w:t xml:space="preserve">tualizar a rotina </w:t>
      </w:r>
      <w:r w:rsidR="00412AAA">
        <w:t xml:space="preserve">responsável pela perda de saúde do peixe para respeitar a diversidade do aquário </w:t>
      </w:r>
      <w:r w:rsidR="00DD2A2D">
        <w:t>(RF)</w:t>
      </w:r>
      <w:r w:rsidR="00AD5491">
        <w:t>;</w:t>
      </w:r>
    </w:p>
    <w:p w14:paraId="4DF10365" w14:textId="40D839D8" w:rsidR="00DD2A2D" w:rsidRDefault="00607DE0" w:rsidP="00367E1E">
      <w:pPr>
        <w:pStyle w:val="TF-ALNEA"/>
        <w:numPr>
          <w:ilvl w:val="0"/>
          <w:numId w:val="5"/>
        </w:numPr>
      </w:pPr>
      <w:r>
        <w:t>d</w:t>
      </w:r>
      <w:r w:rsidR="004072FD">
        <w:t xml:space="preserve">esenvolver </w:t>
      </w:r>
      <w:r w:rsidR="00D702A2">
        <w:t>utilizando o motor de jogos Unity e a linguagem C#</w:t>
      </w:r>
      <w:r w:rsidR="00AB4B3C">
        <w:t xml:space="preserve"> (Requisito Não Funcional – RNF).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9BD2E50" w14:textId="34F3451C" w:rsidR="005D1AAB" w:rsidRDefault="005D1AAB" w:rsidP="009B78A3">
      <w:pPr>
        <w:pStyle w:val="TF-ALNEA"/>
        <w:numPr>
          <w:ilvl w:val="0"/>
          <w:numId w:val="20"/>
        </w:numPr>
      </w:pPr>
      <w:r>
        <w:t>levantamento bibliográfico: realizar o levantamento de fontes bibliográficas quanto</w:t>
      </w:r>
      <w:r w:rsidR="00675BAF">
        <w:t xml:space="preserve"> ao ciclo </w:t>
      </w:r>
      <w:r w:rsidR="002A60E3">
        <w:t>reprodutivo</w:t>
      </w:r>
      <w:r w:rsidR="00675BAF">
        <w:t xml:space="preserve"> dos peixes</w:t>
      </w:r>
      <w:r w:rsidR="0065130E">
        <w:t xml:space="preserve"> e</w:t>
      </w:r>
      <w:r w:rsidR="0087044D">
        <w:t xml:space="preserve"> modelos</w:t>
      </w:r>
      <w:r w:rsidR="0065130E">
        <w:t xml:space="preserve"> </w:t>
      </w:r>
      <w:r w:rsidR="0087044D">
        <w:t xml:space="preserve">de </w:t>
      </w:r>
      <w:r w:rsidR="0065130E">
        <w:t>animação comportamental</w:t>
      </w:r>
      <w:r>
        <w:t>;</w:t>
      </w:r>
    </w:p>
    <w:p w14:paraId="611D9749" w14:textId="3F8A790D" w:rsidR="00CB7485" w:rsidRDefault="00CB7485" w:rsidP="00CB7485">
      <w:pPr>
        <w:pStyle w:val="TF-ALNEA"/>
        <w:numPr>
          <w:ilvl w:val="0"/>
          <w:numId w:val="20"/>
        </w:numPr>
      </w:pPr>
      <w:r>
        <w:t xml:space="preserve">análise do projeto: </w:t>
      </w:r>
      <w:r w:rsidR="006D772B">
        <w:t>a</w:t>
      </w:r>
      <w:r>
        <w:t>nalisar o código-fonte já implementado para adaptá-lo e definir como alterar da melhor forma possível;</w:t>
      </w:r>
    </w:p>
    <w:p w14:paraId="59A66BB5" w14:textId="77777777" w:rsidR="005D1AAB" w:rsidRDefault="005D1AAB" w:rsidP="005D1AAB">
      <w:pPr>
        <w:pStyle w:val="TF-ALNEA"/>
        <w:numPr>
          <w:ilvl w:val="0"/>
          <w:numId w:val="5"/>
        </w:numPr>
      </w:pPr>
      <w:proofErr w:type="spellStart"/>
      <w:r>
        <w:t>elicitação</w:t>
      </w:r>
      <w:proofErr w:type="spellEnd"/>
      <w:r>
        <w:t xml:space="preserve"> de requisitos: redefinir os requisitos funcionais e não funcionais de forma que atendam ao escopo do trabalho;</w:t>
      </w:r>
    </w:p>
    <w:p w14:paraId="7F1F7BAD" w14:textId="2E286159" w:rsidR="005D1AAB" w:rsidRDefault="005D1AAB" w:rsidP="0079379F">
      <w:pPr>
        <w:pStyle w:val="TF-ALNEA"/>
        <w:numPr>
          <w:ilvl w:val="0"/>
          <w:numId w:val="5"/>
        </w:numPr>
      </w:pPr>
      <w:r>
        <w:t xml:space="preserve">especificação: elaborar o diagrama de atividades do </w:t>
      </w:r>
      <w:r w:rsidR="005737D2">
        <w:t>novo ciclo de vida</w:t>
      </w:r>
      <w:r w:rsidR="0079379F">
        <w:t xml:space="preserve"> do ecossistema</w:t>
      </w:r>
      <w:r>
        <w:t xml:space="preserve"> com os requisitos definidos</w:t>
      </w:r>
      <w:r w:rsidR="00B06289">
        <w:t xml:space="preserve"> e </w:t>
      </w:r>
      <w:r w:rsidR="000B3E7D">
        <w:t>o</w:t>
      </w:r>
      <w:r w:rsidR="00B06289">
        <w:t xml:space="preserve"> diagrama d</w:t>
      </w:r>
      <w:r w:rsidR="00E96A06">
        <w:t>e</w:t>
      </w:r>
      <w:r w:rsidR="00B06289">
        <w:t xml:space="preserve"> c</w:t>
      </w:r>
      <w:r w:rsidR="00D35A01">
        <w:t>lasses</w:t>
      </w:r>
      <w:r w:rsidR="00E96A06">
        <w:t xml:space="preserve"> a serem implementadas</w:t>
      </w:r>
      <w:r>
        <w:t>;</w:t>
      </w:r>
    </w:p>
    <w:p w14:paraId="140997E7" w14:textId="3D664A1A" w:rsidR="005D1AAB" w:rsidRDefault="005D1AAB" w:rsidP="005D1AAB">
      <w:pPr>
        <w:pStyle w:val="TF-ALNEA"/>
        <w:numPr>
          <w:ilvl w:val="0"/>
          <w:numId w:val="5"/>
        </w:numPr>
      </w:pPr>
      <w:r>
        <w:t>desenvolvimento do</w:t>
      </w:r>
      <w:r w:rsidR="009B78A3">
        <w:t xml:space="preserve"> sistema</w:t>
      </w:r>
      <w:r>
        <w:t xml:space="preserve">: a partir </w:t>
      </w:r>
      <w:r w:rsidR="00FD3673">
        <w:t xml:space="preserve">do que foi especificado </w:t>
      </w:r>
      <w:r>
        <w:t>nas etapas (c) e (</w:t>
      </w:r>
      <w:r w:rsidR="00FD3673">
        <w:t>d</w:t>
      </w:r>
      <w:r>
        <w:t>) realizar a implementação da</w:t>
      </w:r>
      <w:r w:rsidR="00FD3673">
        <w:t xml:space="preserve">s alterações </w:t>
      </w:r>
      <w:r w:rsidR="002A60E3">
        <w:t>no</w:t>
      </w:r>
      <w:r w:rsidR="00FD3673">
        <w:t xml:space="preserve"> ciclo de vida dos peixes</w:t>
      </w:r>
      <w:r>
        <w:t>;</w:t>
      </w:r>
    </w:p>
    <w:p w14:paraId="4F152340" w14:textId="0592E205" w:rsidR="005D1AAB" w:rsidRDefault="005D1AAB" w:rsidP="005D1AAB">
      <w:pPr>
        <w:pStyle w:val="TF-ALNEA"/>
        <w:numPr>
          <w:ilvl w:val="0"/>
          <w:numId w:val="5"/>
        </w:numPr>
      </w:pPr>
      <w:r>
        <w:t xml:space="preserve">testes: disponibilizar uma pesquisa online </w:t>
      </w:r>
      <w:r w:rsidR="00FE0B21">
        <w:t>com perguntas pertinentes as alterações realizadas no trabalho</w:t>
      </w:r>
      <w:r>
        <w:t>.</w:t>
      </w:r>
    </w:p>
    <w:p w14:paraId="68FE02CA" w14:textId="0766BCCE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E41324">
        <w:t xml:space="preserve">Quadro </w:t>
      </w:r>
      <w:r w:rsidR="00E41324">
        <w:rPr>
          <w:noProof/>
        </w:rPr>
        <w:t>2</w:t>
      </w:r>
      <w:r w:rsidR="0060060C">
        <w:fldChar w:fldCharType="end"/>
      </w:r>
      <w:r>
        <w:t>.</w:t>
      </w:r>
    </w:p>
    <w:p w14:paraId="73BDF8FD" w14:textId="33D54164" w:rsidR="00451B94" w:rsidRPr="007E0D87" w:rsidRDefault="0060060C" w:rsidP="005B2E12">
      <w:pPr>
        <w:pStyle w:val="TF-LEGENDA"/>
      </w:pPr>
      <w:bookmarkStart w:id="79" w:name="_Ref98650273"/>
      <w:r>
        <w:t xml:space="preserve">Quadro </w:t>
      </w:r>
      <w:fldSimple w:instr=" SEQ Quadro \* ARABIC ">
        <w:r w:rsidR="00E41324">
          <w:rPr>
            <w:noProof/>
          </w:rPr>
          <w:t>2</w:t>
        </w:r>
      </w:fldSimple>
      <w:bookmarkEnd w:id="7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6580338" w:rsidR="00451B94" w:rsidRPr="007E0D87" w:rsidRDefault="00FE0B21" w:rsidP="00470C41">
            <w:pPr>
              <w:pStyle w:val="TF-TEXTOQUADROCentralizado"/>
            </w:pPr>
            <w:r>
              <w:t>202</w:t>
            </w:r>
            <w:r w:rsidR="00FA182C">
              <w:t>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64CEECF5" w:rsidR="00451B94" w:rsidRPr="007E0D87" w:rsidRDefault="00673BB2" w:rsidP="00470C41">
            <w:pPr>
              <w:pStyle w:val="TF-TEXTOQUADROCentralizado"/>
            </w:pPr>
            <w:r>
              <w:t>jul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0D22C955" w:rsidR="00451B94" w:rsidRPr="007E0D87" w:rsidRDefault="00673BB2" w:rsidP="00470C41">
            <w:pPr>
              <w:pStyle w:val="TF-TEXTOQUADROCentralizado"/>
            </w:pPr>
            <w:r>
              <w:t>ago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1BAFFADF" w:rsidR="00451B94" w:rsidRPr="007E0D87" w:rsidRDefault="00673BB2" w:rsidP="00470C41">
            <w:pPr>
              <w:pStyle w:val="TF-TEXTOQUADROCentralizado"/>
            </w:pPr>
            <w:r>
              <w:t>set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6877F08F" w:rsidR="00451B94" w:rsidRPr="007E0D87" w:rsidRDefault="00673BB2" w:rsidP="00470C41">
            <w:pPr>
              <w:pStyle w:val="TF-TEXTOQUADROCentralizado"/>
            </w:pPr>
            <w:r>
              <w:t>out</w:t>
            </w:r>
            <w:r w:rsidR="008B14A0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14D3421C" w:rsidR="00451B94" w:rsidRPr="007E0D87" w:rsidRDefault="00673BB2" w:rsidP="00470C41">
            <w:pPr>
              <w:pStyle w:val="TF-TEXTOQUADROCentralizado"/>
            </w:pPr>
            <w:r>
              <w:t>nov</w:t>
            </w:r>
            <w:r w:rsidR="008B14A0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2B236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05EA8B5E" w:rsidR="00451B94" w:rsidRPr="007E0D87" w:rsidRDefault="00FE0B21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D35A0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3FF5B3EA" w:rsidR="00451B94" w:rsidRPr="007E0D87" w:rsidRDefault="003D0FD9" w:rsidP="00470C41">
            <w:pPr>
              <w:pStyle w:val="TF-TEXTOQUADRO"/>
            </w:pPr>
            <w:r>
              <w:t>análise do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166A915E" w:rsidR="00451B94" w:rsidRPr="007E0D87" w:rsidRDefault="003D0FD9" w:rsidP="00470C41">
            <w:pPr>
              <w:pStyle w:val="TF-TEXTOQUADRO"/>
            </w:pPr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02622124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11578982" w:rsidR="00451B94" w:rsidRPr="007E0D87" w:rsidRDefault="003D0FD9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369EB668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B601894" w14:textId="652F2359" w:rsidR="00FE0B21" w:rsidRDefault="00FE0B21" w:rsidP="00470C41">
            <w:pPr>
              <w:pStyle w:val="TF-TEXTOQUADRO"/>
            </w:pPr>
            <w:r>
              <w:t>desenvolvimento do sistema</w:t>
            </w:r>
          </w:p>
        </w:tc>
        <w:tc>
          <w:tcPr>
            <w:tcW w:w="273" w:type="dxa"/>
          </w:tcPr>
          <w:p w14:paraId="009BAF80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A86AC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B157E1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92C192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0318E4FF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D15ADED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73BE4C24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67BF95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D19469D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DB6BDDE" w14:textId="77777777" w:rsidR="00FE0B21" w:rsidRPr="007E0D87" w:rsidRDefault="00FE0B21" w:rsidP="00470C41">
            <w:pPr>
              <w:pStyle w:val="TF-TEXTOQUADROCentralizado"/>
            </w:pPr>
          </w:p>
        </w:tc>
      </w:tr>
      <w:tr w:rsidR="00FE0B21" w:rsidRPr="007E0D87" w14:paraId="3F54E25B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364872C" w14:textId="32746BC0" w:rsidR="00FE0B21" w:rsidRDefault="00FE0B21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2A24D40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7A4572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8C7254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ED8F7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A5F2C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F32E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319341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AEAE05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FACEDC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782BB1E7" w14:textId="77777777" w:rsidR="00FE0B21" w:rsidRPr="007E0D87" w:rsidRDefault="00FE0B21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commentRangeStart w:id="80"/>
      <w:r>
        <w:lastRenderedPageBreak/>
        <w:t>REVISÃO BIBLIOGRÁFICA</w:t>
      </w:r>
      <w:commentRangeEnd w:id="80"/>
      <w:r w:rsidR="00CC2114">
        <w:rPr>
          <w:rStyle w:val="Refdecomentrio"/>
          <w:b w:val="0"/>
          <w:caps w:val="0"/>
        </w:rPr>
        <w:commentReference w:id="80"/>
      </w:r>
    </w:p>
    <w:p w14:paraId="5847A9F6" w14:textId="60CD336B" w:rsidR="0037046F" w:rsidRDefault="00D156EB" w:rsidP="00CB1C5C">
      <w:pPr>
        <w:pStyle w:val="TF-TEXTO"/>
      </w:pPr>
      <w:commentRangeStart w:id="81"/>
      <w:r>
        <w:t xml:space="preserve">O sistema reprodutivo dos peixes </w:t>
      </w:r>
      <w:r w:rsidR="000069F5">
        <w:t>é sexuad</w:t>
      </w:r>
      <w:r w:rsidR="00F2732A">
        <w:t>o</w:t>
      </w:r>
      <w:r w:rsidR="000069F5">
        <w:t xml:space="preserve">, em geral </w:t>
      </w:r>
      <w:r w:rsidR="00F2732A">
        <w:t>ambos os sexos</w:t>
      </w:r>
      <w:r w:rsidR="000069F5">
        <w:t xml:space="preserve"> são separados. </w:t>
      </w:r>
      <w:commentRangeEnd w:id="81"/>
      <w:r w:rsidR="000E6910">
        <w:rPr>
          <w:rStyle w:val="Refdecomentrio"/>
        </w:rPr>
        <w:commentReference w:id="81"/>
      </w:r>
      <w:r w:rsidR="00F2732A">
        <w:t xml:space="preserve">É necessário que </w:t>
      </w:r>
      <w:r w:rsidR="00F00C4A">
        <w:t xml:space="preserve">os dois sexos liberem os gametas ao mesmo tempo para que ocorra </w:t>
      </w:r>
      <w:r w:rsidR="004D78E6">
        <w:t>a fecundação, essa sincronia acontece graças aos hormônios sexuais dos peixes.</w:t>
      </w:r>
      <w:r w:rsidR="00566EDE">
        <w:t xml:space="preserve"> Alguns peixes </w:t>
      </w:r>
      <w:r w:rsidR="007C76C5">
        <w:t xml:space="preserve">copulam durante a transmissão do esperma, porém </w:t>
      </w:r>
      <w:r w:rsidR="00FB013D">
        <w:t>a liberação dos gametas na água é mais comum</w:t>
      </w:r>
      <w:r w:rsidR="00FE5F7C">
        <w:t xml:space="preserve"> </w:t>
      </w:r>
      <w:r w:rsidR="00FE5F7C" w:rsidRPr="0056393D">
        <w:t>CASTRO</w:t>
      </w:r>
      <w:r w:rsidR="00EC39A1">
        <w:t xml:space="preserve"> </w:t>
      </w:r>
      <w:r w:rsidR="00FE5F7C">
        <w:t>(2021)</w:t>
      </w:r>
      <w:r w:rsidR="00FB013D">
        <w:t xml:space="preserve">. </w:t>
      </w:r>
    </w:p>
    <w:p w14:paraId="3B3A8BBA" w14:textId="7FC9F7EA" w:rsidR="00FF5ABA" w:rsidRDefault="00FA7F50" w:rsidP="00CB1C5C">
      <w:pPr>
        <w:pStyle w:val="TF-TEXTO"/>
      </w:pPr>
      <w:r>
        <w:t>De acordo com Mendonça (199</w:t>
      </w:r>
      <w:r w:rsidR="00C44B83">
        <w:t xml:space="preserve">9, apud FELTRIN, </w:t>
      </w:r>
      <w:r w:rsidR="00487124">
        <w:t>2014</w:t>
      </w:r>
      <w:r>
        <w:t xml:space="preserve">) </w:t>
      </w:r>
      <w:r w:rsidR="00E80C18">
        <w:t>a</w:t>
      </w:r>
      <w:r w:rsidR="00FF5ABA">
        <w:t xml:space="preserve">nimação comportamental </w:t>
      </w:r>
      <w:r w:rsidR="00856E95">
        <w:t>é definida</w:t>
      </w:r>
      <w:r w:rsidR="00F32590">
        <w:t xml:space="preserve"> por conter uma cena com personagens e objetos </w:t>
      </w:r>
      <w:r w:rsidR="00FE0FB8">
        <w:t>com comportamentos próprios, esses sendo capazes de alcançar objetivos</w:t>
      </w:r>
      <w:r w:rsidR="00A15922">
        <w:t xml:space="preserve">. </w:t>
      </w:r>
      <w:r w:rsidR="00E401BF">
        <w:t xml:space="preserve">Para isso são utilizadas técnicas </w:t>
      </w:r>
      <w:commentRangeStart w:id="82"/>
      <w:r w:rsidR="00E401BF">
        <w:t xml:space="preserve">de </w:t>
      </w:r>
      <w:r w:rsidR="00DB31A4">
        <w:t>Inteligência Artificial</w:t>
      </w:r>
      <w:r w:rsidR="00612D45">
        <w:t xml:space="preserve"> </w:t>
      </w:r>
      <w:commentRangeEnd w:id="82"/>
      <w:r w:rsidR="00CC2114">
        <w:rPr>
          <w:rStyle w:val="Refdecomentrio"/>
        </w:rPr>
        <w:commentReference w:id="82"/>
      </w:r>
      <w:r w:rsidR="00612D45">
        <w:t>que os torna capaz de interagir com outros personagens</w:t>
      </w:r>
      <w:r w:rsidR="00EB20C4">
        <w:t xml:space="preserve"> e com o meio a sua volta</w:t>
      </w:r>
      <w:r w:rsidR="00DB31A4">
        <w:t>.</w:t>
      </w:r>
    </w:p>
    <w:p w14:paraId="6BD54095" w14:textId="77777777" w:rsidR="00451B94" w:rsidRDefault="00451B94" w:rsidP="00F83A19">
      <w:pPr>
        <w:pStyle w:val="TF-refernciasbibliogrficasTTULO"/>
      </w:pPr>
      <w:bookmarkStart w:id="83" w:name="_Toc351015602"/>
      <w:bookmarkEnd w:id="55"/>
      <w:bookmarkEnd w:id="56"/>
      <w:bookmarkEnd w:id="57"/>
      <w:bookmarkEnd w:id="58"/>
      <w:bookmarkEnd w:id="59"/>
      <w:bookmarkEnd w:id="60"/>
      <w:bookmarkEnd w:id="61"/>
      <w:r>
        <w:t>Referências</w:t>
      </w:r>
      <w:bookmarkEnd w:id="83"/>
    </w:p>
    <w:p w14:paraId="0241F8E7" w14:textId="77777777" w:rsidR="00FC0DA1" w:rsidRDefault="00FC0DA1" w:rsidP="00FC0DA1">
      <w:pPr>
        <w:pStyle w:val="TF-REFERNCIASITEM0"/>
      </w:pPr>
      <w:r w:rsidRPr="0056393D">
        <w:t>CASTRO, Peter; HUBER, Michael E. Biologia marinha.8. Porto Alegre: AMGH, 2012.</w:t>
      </w:r>
    </w:p>
    <w:p w14:paraId="0BB3E04E" w14:textId="40313FB1" w:rsidR="001F7D64" w:rsidRDefault="001F7D64" w:rsidP="00FC0DA1">
      <w:pPr>
        <w:pStyle w:val="TF-REFERNCIASITEM0"/>
      </w:pPr>
      <w:r>
        <w:t>FELTRIN, Gustavo R. VISEDU-SIMULA 1.0: VISUALIZADOR DE MATERIAL EDUCACIONAL, MÓDULO DE ANIMAÇÃO COMPORTAMENTAL. 2014. Trabalho de Conclusão de Curso (Bacharelado em Ciência da Computação) - Centro de Ciências Exatas e Naturais, Universidade Regional de Blumenau, Blumenau.</w:t>
      </w:r>
    </w:p>
    <w:p w14:paraId="2307F982" w14:textId="605082B9" w:rsidR="00FC0DA1" w:rsidRDefault="00FC0DA1" w:rsidP="00FC0DA1">
      <w:pPr>
        <w:pStyle w:val="TF-REFERNCIASITEM0"/>
      </w:pPr>
      <w:r>
        <w:t>LOSADA, Flávio O. Aquário Virtual: Simulador De Ecossistema. 2019. Trabalho de Conclusão de Curso (Bacharelado em Ciência da Computação) - Centro de Ciências Exatas e Naturais, Universidade Regional de Blumenau, Blumenau.</w:t>
      </w:r>
    </w:p>
    <w:p w14:paraId="02DC685B" w14:textId="77777777" w:rsidR="00FC0DA1" w:rsidRDefault="00FC0DA1" w:rsidP="00FC0DA1">
      <w:pPr>
        <w:pStyle w:val="TF-REFERNCIASITEM0"/>
      </w:pPr>
      <w:r>
        <w:t>MACHADO</w:t>
      </w:r>
      <w:r w:rsidRPr="002F1CED">
        <w:t xml:space="preserve">, </w:t>
      </w:r>
      <w:r>
        <w:t>Adriano S</w:t>
      </w:r>
      <w:r w:rsidRPr="002F1CED">
        <w:t xml:space="preserve">. </w:t>
      </w:r>
      <w:r>
        <w:t xml:space="preserve">Uso de Softwares Educacionais, Objetos de Aprendizagem e Simulações no Ensino de Química. São Paulo: </w:t>
      </w:r>
      <w:r w:rsidRPr="00953C70">
        <w:t>Química Nova na Escola</w:t>
      </w:r>
      <w:r>
        <w:t>,</w:t>
      </w:r>
      <w:r w:rsidRPr="002F1CED">
        <w:t xml:space="preserve"> </w:t>
      </w:r>
      <w:r>
        <w:t>v.</w:t>
      </w:r>
      <w:r w:rsidRPr="00DA23A1">
        <w:t xml:space="preserve"> 38, </w:t>
      </w:r>
      <w:r>
        <w:t>n.</w:t>
      </w:r>
      <w:r w:rsidRPr="00DA23A1">
        <w:t xml:space="preserve"> 2, p. 104-111</w:t>
      </w:r>
      <w:r>
        <w:t>, mai. 2016.</w:t>
      </w:r>
    </w:p>
    <w:p w14:paraId="59910630" w14:textId="77777777" w:rsidR="00FC0DA1" w:rsidRDefault="00FC0DA1" w:rsidP="00FC0DA1">
      <w:pPr>
        <w:pStyle w:val="TF-REFERNCIASITEM0"/>
      </w:pPr>
      <w:r w:rsidRPr="002F1CED">
        <w:t xml:space="preserve">PEREIRA, Rodrigo. </w:t>
      </w:r>
      <w:proofErr w:type="spellStart"/>
      <w:r w:rsidRPr="002F1CED">
        <w:t>EcosAR</w:t>
      </w:r>
      <w:proofErr w:type="spellEnd"/>
      <w:r w:rsidRPr="002F1CED">
        <w:t>: simulador de ecossistemas utilizando realidade aumentada. Anais do Workshop de Informática na Escola, [</w:t>
      </w:r>
      <w:proofErr w:type="spellStart"/>
      <w:r w:rsidRPr="002F1CED">
        <w:t>S.l</w:t>
      </w:r>
      <w:proofErr w:type="spellEnd"/>
      <w:r w:rsidRPr="002F1CED">
        <w:t>.], p. 550-559, nov. 2019. ISSN 2316-6541.</w:t>
      </w:r>
    </w:p>
    <w:p w14:paraId="39FB6D48" w14:textId="77777777" w:rsidR="00AF6EFE" w:rsidRDefault="00AF6EFE" w:rsidP="00AF6EFE">
      <w:pPr>
        <w:pStyle w:val="TF-REFERNCIASITEM0"/>
      </w:pPr>
      <w:r>
        <w:t xml:space="preserve">RANIERI, Cláudio. </w:t>
      </w:r>
      <w:r w:rsidRPr="00E5258A">
        <w:t>IMPLEMENTAÇÃO DO PROJETO ALGA</w:t>
      </w:r>
      <w:r>
        <w:t>. 2004. Escola Politécnica da Universidade de São Paulo.</w:t>
      </w:r>
    </w:p>
    <w:p w14:paraId="380EB846" w14:textId="485D63F3" w:rsidR="00FC0DA1" w:rsidRDefault="00FC0DA1" w:rsidP="00FC0DA1">
      <w:pPr>
        <w:pStyle w:val="TF-REFERNCIASITEM0"/>
      </w:pPr>
      <w:r>
        <w:t>SILVA, Matheus W da. Aquário Virtual: Simulador De Ecossistema. 2020. Trabalho de Conclusão de Curso (Bacharelado em Ciência da Computação) - Centro de Ciências Exatas e Naturais, Universidade Regional de Blumenau, Blumenau.</w:t>
      </w:r>
    </w:p>
    <w:p w14:paraId="47B64779" w14:textId="38F3712B" w:rsidR="002F1CED" w:rsidRDefault="00EB01A3" w:rsidP="002F1CED">
      <w:pPr>
        <w:pStyle w:val="TF-REFERNCIASITEM0"/>
      </w:pPr>
      <w:r w:rsidRPr="00EB01A3">
        <w:t>STEIN, Ronei T. Ecologia geral. Grupo A, 20/2018. E-book.</w:t>
      </w:r>
    </w:p>
    <w:p w14:paraId="38A96A1F" w14:textId="77777777" w:rsidR="00AF6EFE" w:rsidRDefault="00AF6EFE" w:rsidP="00AF6EFE">
      <w:pPr>
        <w:pStyle w:val="TF-REFERNCIASITEM0"/>
      </w:pPr>
      <w:r>
        <w:t>TOEBE, J. Um Modelo Baseado em Agentes para o Ciclo de Vida de Afídeos: aplicação na interação afídeo-planta-vírus. 2014. Tese (Doutorado) - Universidade de Passo Fundo, Passo Fundo, RS, Brasil.</w:t>
      </w:r>
    </w:p>
    <w:p w14:paraId="4B7D80BD" w14:textId="77777777" w:rsidR="00940570" w:rsidRDefault="00940570" w:rsidP="00EF1EEE">
      <w:pPr>
        <w:pStyle w:val="TF-REFERNCIASITEM0"/>
      </w:pPr>
    </w:p>
    <w:p w14:paraId="4EF7B955" w14:textId="3047A5F4" w:rsidR="00F83A19" w:rsidRDefault="00587002" w:rsidP="002F1CED">
      <w:pPr>
        <w:pStyle w:val="TF-REFERNCIASITEM0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0"/>
          <w:headerReference w:type="first" r:id="rId2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02B0AA93" w:rsidR="0000224C" w:rsidRPr="00320BFA" w:rsidRDefault="0000224C" w:rsidP="0000224C">
      <w:pPr>
        <w:pStyle w:val="TF-xAvalLINHA"/>
      </w:pPr>
      <w:r w:rsidRPr="00320BFA">
        <w:t>Acadêmico(a):</w:t>
      </w:r>
      <w:ins w:id="84" w:author="Marcel Hugo" w:date="2021-05-03T12:04:00Z">
        <w:r w:rsidR="005F6B23" w:rsidRPr="005F6B23">
          <w:t xml:space="preserve"> </w:t>
        </w:r>
        <w:r w:rsidR="005F6B23">
          <w:t>Carlos Eduardo Machado</w:t>
        </w:r>
      </w:ins>
      <w:r w:rsidRPr="00320BFA">
        <w:tab/>
      </w:r>
    </w:p>
    <w:p w14:paraId="6D17DB6D" w14:textId="67B41FFB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ins w:id="85" w:author="Marcel Hugo" w:date="2021-05-03T12:04:00Z">
        <w:r w:rsidR="005F6B23">
          <w:t>Marcel Hugo</w:t>
        </w:r>
      </w:ins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043BD4A0" w:rsidR="0000224C" w:rsidRPr="00320BFA" w:rsidRDefault="005F6B2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86" w:author="Marcel Hugo" w:date="2021-05-03T12:0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0658BBF2" w:rsidR="0000224C" w:rsidRPr="00320BFA" w:rsidRDefault="005F6B2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87" w:author="Marcel Hugo" w:date="2021-05-03T12:0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152EE0C6" w:rsidR="0000224C" w:rsidRPr="00320BFA" w:rsidRDefault="005F6B2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88" w:author="Marcel Hugo" w:date="2021-05-03T12:0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649D3B70" w:rsidR="0000224C" w:rsidRPr="00320BFA" w:rsidRDefault="00822FB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89" w:author="Marcel Hugo" w:date="2021-05-03T12:0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EA6EA80" w:rsidR="0000224C" w:rsidRPr="00320BFA" w:rsidRDefault="00264E6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0" w:author="Marcel Hugo" w:date="2021-05-03T12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018BE099" w:rsidR="0000224C" w:rsidRPr="00320BFA" w:rsidRDefault="00FB0491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1" w:author="Marcel Hugo" w:date="2021-05-03T12:09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66024E8A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DCFC9B" w:rsidR="0000224C" w:rsidRPr="00320BFA" w:rsidRDefault="00822FB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2" w:author="Marcel Hugo" w:date="2021-05-03T12:05:00Z">
              <w:r>
                <w:rPr>
                  <w:sz w:val="18"/>
                </w:rPr>
                <w:t>x</w:t>
              </w:r>
            </w:ins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1B5A0508" w:rsidR="0000224C" w:rsidRPr="00320BFA" w:rsidRDefault="00822FB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3" w:author="Marcel Hugo" w:date="2021-05-03T12:05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677FD6DA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A7EB34A" w:rsidR="0000224C" w:rsidRPr="00320BFA" w:rsidRDefault="00C219B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4" w:author="Marcel Hugo" w:date="2021-05-03T12:0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69B105F5" w:rsidR="0000224C" w:rsidRPr="00320BFA" w:rsidRDefault="00C219B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5" w:author="Marcel Hugo" w:date="2021-05-03T12:0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473E6D62" w:rsidR="0000224C" w:rsidRPr="00320BFA" w:rsidRDefault="00C219B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6" w:author="Marcel Hugo" w:date="2021-05-03T12:0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561FF60A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232EC616" w:rsidR="0000224C" w:rsidRPr="00320BFA" w:rsidRDefault="00CC211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7" w:author="Marcel Hugo" w:date="2021-05-03T12:10:00Z">
              <w:r>
                <w:rPr>
                  <w:sz w:val="18"/>
                </w:rPr>
                <w:t>x</w:t>
              </w:r>
            </w:ins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5471F569" w:rsidR="0000224C" w:rsidRPr="00320BFA" w:rsidRDefault="00CC211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8" w:author="Marcel Hugo" w:date="2021-05-03T12:10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32E0988F" w:rsidR="0000224C" w:rsidRPr="00320BFA" w:rsidRDefault="00CC211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9" w:author="Marcel Hugo" w:date="2021-05-03T12:1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6D497080" w:rsidR="0000224C" w:rsidRPr="00320BFA" w:rsidRDefault="00CC211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0" w:author="Marcel Hugo" w:date="2021-05-03T12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2"/>
      <w:footerReference w:type="default" r:id="rId23"/>
      <w:headerReference w:type="first" r:id="rId2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2" w:author="Marcel Hugo" w:date="2021-05-03T12:01:00Z" w:initials="MH">
    <w:p w14:paraId="525421A4" w14:textId="03D10BA1" w:rsidR="009F6614" w:rsidRDefault="009F6614">
      <w:pPr>
        <w:pStyle w:val="Textodecomentrio"/>
      </w:pPr>
      <w:r>
        <w:rPr>
          <w:rStyle w:val="Refdecomentrio"/>
        </w:rPr>
        <w:annotationRef/>
      </w:r>
      <w:r>
        <w:t>Mas esta não será usada, não será o ponto de partida do seu desenvolvimento. Certo?</w:t>
      </w:r>
    </w:p>
  </w:comment>
  <w:comment w:id="77" w:author="Marcel Hugo" w:date="2021-05-03T11:59:00Z" w:initials="MH">
    <w:p w14:paraId="62FDC978" w14:textId="77777777" w:rsidR="008F0923" w:rsidRDefault="008F0923">
      <w:pPr>
        <w:pStyle w:val="Textodecomentrio"/>
      </w:pPr>
      <w:r>
        <w:rPr>
          <w:rStyle w:val="Refdecomentrio"/>
        </w:rPr>
        <w:annotationRef/>
      </w:r>
      <w:r>
        <w:t>Então por que são correlatos?</w:t>
      </w:r>
    </w:p>
    <w:p w14:paraId="706E2118" w14:textId="77777777" w:rsidR="008F0923" w:rsidRDefault="008F0923">
      <w:pPr>
        <w:pStyle w:val="Textodecomentrio"/>
      </w:pPr>
      <w:r>
        <w:t>O que eles agregam ao seu trabalho?</w:t>
      </w:r>
    </w:p>
    <w:p w14:paraId="60878FC6" w14:textId="633E0DD1" w:rsidR="008F0923" w:rsidRDefault="008F0923">
      <w:pPr>
        <w:pStyle w:val="Textodecomentrio"/>
      </w:pPr>
      <w:r>
        <w:t>A falta de elementos que mostram a contribuição dos correlatos ao seu trabalho prejudicou esta seção.</w:t>
      </w:r>
    </w:p>
  </w:comment>
  <w:comment w:id="80" w:author="Marcel Hugo" w:date="2021-05-03T12:10:00Z" w:initials="MH">
    <w:p w14:paraId="68050680" w14:textId="1C431F99" w:rsidR="00CC2114" w:rsidRDefault="00CC2114">
      <w:pPr>
        <w:pStyle w:val="Textodecomentrio"/>
      </w:pPr>
      <w:r>
        <w:rPr>
          <w:rStyle w:val="Refdecomentrio"/>
        </w:rPr>
        <w:annotationRef/>
      </w:r>
      <w:r>
        <w:t>Espero que no projeto final já esteja mais claro, pois os parágrafos colocados pouco contribuem para o trabalho.</w:t>
      </w:r>
    </w:p>
  </w:comment>
  <w:comment w:id="81" w:author="Marcel Hugo" w:date="2021-05-03T12:03:00Z" w:initials="MH">
    <w:p w14:paraId="4C7FF2DD" w14:textId="5B8FF51C" w:rsidR="000E6910" w:rsidRDefault="000E6910">
      <w:pPr>
        <w:pStyle w:val="Textodecomentrio"/>
      </w:pPr>
      <w:r>
        <w:rPr>
          <w:rStyle w:val="Refdecomentrio"/>
        </w:rPr>
        <w:annotationRef/>
      </w:r>
      <w:r>
        <w:t xml:space="preserve">Não entendi. O que quer dizer “ambos </w:t>
      </w:r>
      <w:proofErr w:type="gramStart"/>
      <w:r>
        <w:t>os sexo</w:t>
      </w:r>
      <w:proofErr w:type="gramEnd"/>
      <w:r>
        <w:t xml:space="preserve"> são separados”?</w:t>
      </w:r>
    </w:p>
  </w:comment>
  <w:comment w:id="82" w:author="Marcel Hugo" w:date="2021-05-03T12:09:00Z" w:initials="MH">
    <w:p w14:paraId="382EFBC2" w14:textId="03F4F91A" w:rsidR="00CC2114" w:rsidRDefault="00CC2114">
      <w:pPr>
        <w:pStyle w:val="Textodecomentrio"/>
      </w:pPr>
      <w:r>
        <w:rPr>
          <w:rStyle w:val="Refdecomentrio"/>
        </w:rPr>
        <w:annotationRef/>
      </w:r>
      <w:r>
        <w:t>Esta será a sua linha? Nada foi comentado até agora sobre 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5421A4" w15:done="0"/>
  <w15:commentEx w15:paraId="60878FC6" w15:done="0"/>
  <w15:commentEx w15:paraId="68050680" w15:done="0"/>
  <w15:commentEx w15:paraId="4C7FF2DD" w15:done="0"/>
  <w15:commentEx w15:paraId="382EFB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A64A9" w16cex:dateUtc="2021-05-03T15:01:00Z"/>
  <w16cex:commentExtensible w16cex:durableId="243A640E" w16cex:dateUtc="2021-05-03T14:59:00Z"/>
  <w16cex:commentExtensible w16cex:durableId="243A66A9" w16cex:dateUtc="2021-05-03T15:10:00Z"/>
  <w16cex:commentExtensible w16cex:durableId="243A6509" w16cex:dateUtc="2021-05-03T15:03:00Z"/>
  <w16cex:commentExtensible w16cex:durableId="243A6692" w16cex:dateUtc="2021-05-03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5421A4" w16cid:durableId="243A64A9"/>
  <w16cid:commentId w16cid:paraId="60878FC6" w16cid:durableId="243A640E"/>
  <w16cid:commentId w16cid:paraId="68050680" w16cid:durableId="243A66A9"/>
  <w16cid:commentId w16cid:paraId="4C7FF2DD" w16cid:durableId="243A6509"/>
  <w16cid:commentId w16cid:paraId="382EFBC2" w16cid:durableId="243A66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AD939" w14:textId="77777777" w:rsidR="00F462B1" w:rsidRDefault="00F462B1">
      <w:r>
        <w:separator/>
      </w:r>
    </w:p>
  </w:endnote>
  <w:endnote w:type="continuationSeparator" w:id="0">
    <w:p w14:paraId="1507D565" w14:textId="77777777" w:rsidR="00F462B1" w:rsidRDefault="00F4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98365" w14:textId="77777777" w:rsidR="00F462B1" w:rsidRDefault="00F462B1">
      <w:r>
        <w:separator/>
      </w:r>
    </w:p>
  </w:footnote>
  <w:footnote w:type="continuationSeparator" w:id="0">
    <w:p w14:paraId="4E7C3273" w14:textId="77777777" w:rsidR="00F462B1" w:rsidRDefault="00F46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2F305500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r w:rsidR="00AC2423">
            <w:rPr>
              <w:rStyle w:val="Nmerodepgina"/>
            </w:rPr>
            <w:t>X</w:t>
          </w:r>
          <w:proofErr w:type="gramEnd"/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02C54C7A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AC2423">
            <w:rPr>
              <w:rStyle w:val="Nmerodepgina"/>
            </w:rPr>
            <w:t xml:space="preserve"> 202</w:t>
          </w:r>
          <w:r w:rsidR="006853E0">
            <w:rPr>
              <w:rStyle w:val="Nmerodepgina"/>
            </w:rPr>
            <w:t>1</w:t>
          </w:r>
          <w:r w:rsidR="00E53EE3">
            <w:rPr>
              <w:rStyle w:val="Nmerodepgina"/>
            </w:rPr>
            <w:t>.</w:t>
          </w:r>
          <w:r w:rsidR="00B953A7">
            <w:rPr>
              <w:rStyle w:val="Nmerodepgina"/>
            </w:rPr>
            <w:t>1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 Hugo">
    <w15:presenceInfo w15:providerId="None" w15:userId="Marcel Hu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oNotTrackMoves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0822"/>
    <w:rsid w:val="000017B0"/>
    <w:rsid w:val="0000224C"/>
    <w:rsid w:val="000069F5"/>
    <w:rsid w:val="00007210"/>
    <w:rsid w:val="00010E9B"/>
    <w:rsid w:val="000121FE"/>
    <w:rsid w:val="00012922"/>
    <w:rsid w:val="0001575C"/>
    <w:rsid w:val="00015F87"/>
    <w:rsid w:val="000179B5"/>
    <w:rsid w:val="00017B62"/>
    <w:rsid w:val="000204E7"/>
    <w:rsid w:val="0002061D"/>
    <w:rsid w:val="000213E7"/>
    <w:rsid w:val="00023FA0"/>
    <w:rsid w:val="0002602F"/>
    <w:rsid w:val="00030E4A"/>
    <w:rsid w:val="00031A27"/>
    <w:rsid w:val="00031EE0"/>
    <w:rsid w:val="00034EB8"/>
    <w:rsid w:val="00035DD4"/>
    <w:rsid w:val="00036C8D"/>
    <w:rsid w:val="0004009A"/>
    <w:rsid w:val="00042B8B"/>
    <w:rsid w:val="000457CE"/>
    <w:rsid w:val="000459FC"/>
    <w:rsid w:val="0004641A"/>
    <w:rsid w:val="00046E8C"/>
    <w:rsid w:val="00047796"/>
    <w:rsid w:val="000524F0"/>
    <w:rsid w:val="00052A07"/>
    <w:rsid w:val="000533DA"/>
    <w:rsid w:val="0005457F"/>
    <w:rsid w:val="00054791"/>
    <w:rsid w:val="000548B5"/>
    <w:rsid w:val="00055D8D"/>
    <w:rsid w:val="00055F0C"/>
    <w:rsid w:val="00060418"/>
    <w:rsid w:val="000608E9"/>
    <w:rsid w:val="000611CA"/>
    <w:rsid w:val="00061FEB"/>
    <w:rsid w:val="000667DF"/>
    <w:rsid w:val="00071081"/>
    <w:rsid w:val="000711AF"/>
    <w:rsid w:val="0007209B"/>
    <w:rsid w:val="00074D0F"/>
    <w:rsid w:val="00075792"/>
    <w:rsid w:val="00080F9C"/>
    <w:rsid w:val="000827E5"/>
    <w:rsid w:val="00082F5C"/>
    <w:rsid w:val="000855D1"/>
    <w:rsid w:val="0008579A"/>
    <w:rsid w:val="00086AA8"/>
    <w:rsid w:val="0008732D"/>
    <w:rsid w:val="000907F1"/>
    <w:rsid w:val="00092FDA"/>
    <w:rsid w:val="00093B45"/>
    <w:rsid w:val="0009735C"/>
    <w:rsid w:val="0009797A"/>
    <w:rsid w:val="00097FDB"/>
    <w:rsid w:val="000A0277"/>
    <w:rsid w:val="000A0D87"/>
    <w:rsid w:val="000A104C"/>
    <w:rsid w:val="000A158E"/>
    <w:rsid w:val="000A19DE"/>
    <w:rsid w:val="000A3509"/>
    <w:rsid w:val="000A3EAB"/>
    <w:rsid w:val="000A75AC"/>
    <w:rsid w:val="000B12B2"/>
    <w:rsid w:val="000B3868"/>
    <w:rsid w:val="000B392D"/>
    <w:rsid w:val="000B3E7D"/>
    <w:rsid w:val="000B41A3"/>
    <w:rsid w:val="000B41B1"/>
    <w:rsid w:val="000B42D2"/>
    <w:rsid w:val="000B5034"/>
    <w:rsid w:val="000B51F1"/>
    <w:rsid w:val="000B60E3"/>
    <w:rsid w:val="000C07BE"/>
    <w:rsid w:val="000C0889"/>
    <w:rsid w:val="000C0C67"/>
    <w:rsid w:val="000C0F56"/>
    <w:rsid w:val="000C1926"/>
    <w:rsid w:val="000C1A18"/>
    <w:rsid w:val="000C457A"/>
    <w:rsid w:val="000C648D"/>
    <w:rsid w:val="000D07C6"/>
    <w:rsid w:val="000D0C0B"/>
    <w:rsid w:val="000D1294"/>
    <w:rsid w:val="000D13AA"/>
    <w:rsid w:val="000D2433"/>
    <w:rsid w:val="000D284A"/>
    <w:rsid w:val="000D77C2"/>
    <w:rsid w:val="000E039E"/>
    <w:rsid w:val="000E051B"/>
    <w:rsid w:val="000E27F9"/>
    <w:rsid w:val="000E2B1E"/>
    <w:rsid w:val="000E311F"/>
    <w:rsid w:val="000E3A68"/>
    <w:rsid w:val="000E5AC1"/>
    <w:rsid w:val="000E672C"/>
    <w:rsid w:val="000E6910"/>
    <w:rsid w:val="000E6CE0"/>
    <w:rsid w:val="000F11F7"/>
    <w:rsid w:val="000F2661"/>
    <w:rsid w:val="000F77E3"/>
    <w:rsid w:val="00100D7C"/>
    <w:rsid w:val="0010173F"/>
    <w:rsid w:val="00102960"/>
    <w:rsid w:val="00107B02"/>
    <w:rsid w:val="00110553"/>
    <w:rsid w:val="00111750"/>
    <w:rsid w:val="0011363A"/>
    <w:rsid w:val="00113A3F"/>
    <w:rsid w:val="00114454"/>
    <w:rsid w:val="0011590D"/>
    <w:rsid w:val="0011631B"/>
    <w:rsid w:val="001164FE"/>
    <w:rsid w:val="00116CAF"/>
    <w:rsid w:val="00120714"/>
    <w:rsid w:val="00124656"/>
    <w:rsid w:val="00125084"/>
    <w:rsid w:val="00125277"/>
    <w:rsid w:val="001375F7"/>
    <w:rsid w:val="0014050A"/>
    <w:rsid w:val="00142B7B"/>
    <w:rsid w:val="00143A7B"/>
    <w:rsid w:val="0015151A"/>
    <w:rsid w:val="00151AB3"/>
    <w:rsid w:val="001554E9"/>
    <w:rsid w:val="00162BF1"/>
    <w:rsid w:val="00162FF0"/>
    <w:rsid w:val="0016560C"/>
    <w:rsid w:val="00166631"/>
    <w:rsid w:val="00171857"/>
    <w:rsid w:val="00174138"/>
    <w:rsid w:val="00175954"/>
    <w:rsid w:val="0017687F"/>
    <w:rsid w:val="00177317"/>
    <w:rsid w:val="001827DD"/>
    <w:rsid w:val="00182C9B"/>
    <w:rsid w:val="00184250"/>
    <w:rsid w:val="00186092"/>
    <w:rsid w:val="001905E6"/>
    <w:rsid w:val="001938C9"/>
    <w:rsid w:val="00193A97"/>
    <w:rsid w:val="001948BE"/>
    <w:rsid w:val="0019547B"/>
    <w:rsid w:val="001971DC"/>
    <w:rsid w:val="001A1007"/>
    <w:rsid w:val="001A12CE"/>
    <w:rsid w:val="001A6292"/>
    <w:rsid w:val="001A7511"/>
    <w:rsid w:val="001A7C79"/>
    <w:rsid w:val="001B207B"/>
    <w:rsid w:val="001B2F1E"/>
    <w:rsid w:val="001B562F"/>
    <w:rsid w:val="001B5AAA"/>
    <w:rsid w:val="001B5F80"/>
    <w:rsid w:val="001C01C6"/>
    <w:rsid w:val="001C0DD1"/>
    <w:rsid w:val="001C2FD0"/>
    <w:rsid w:val="001C33B0"/>
    <w:rsid w:val="001C53A0"/>
    <w:rsid w:val="001C5515"/>
    <w:rsid w:val="001C57E6"/>
    <w:rsid w:val="001C5CBB"/>
    <w:rsid w:val="001C66CA"/>
    <w:rsid w:val="001D22C2"/>
    <w:rsid w:val="001D465C"/>
    <w:rsid w:val="001D6234"/>
    <w:rsid w:val="001E2248"/>
    <w:rsid w:val="001E3049"/>
    <w:rsid w:val="001E5A4A"/>
    <w:rsid w:val="001E646A"/>
    <w:rsid w:val="001E682E"/>
    <w:rsid w:val="001E6F52"/>
    <w:rsid w:val="001F007F"/>
    <w:rsid w:val="001F0D36"/>
    <w:rsid w:val="001F214B"/>
    <w:rsid w:val="001F5F8D"/>
    <w:rsid w:val="001F7B7D"/>
    <w:rsid w:val="001F7D64"/>
    <w:rsid w:val="00200FC3"/>
    <w:rsid w:val="00202F3F"/>
    <w:rsid w:val="00204C4A"/>
    <w:rsid w:val="00210692"/>
    <w:rsid w:val="002115D5"/>
    <w:rsid w:val="00214E96"/>
    <w:rsid w:val="00215B42"/>
    <w:rsid w:val="002178B5"/>
    <w:rsid w:val="00217B40"/>
    <w:rsid w:val="00220764"/>
    <w:rsid w:val="00224BB2"/>
    <w:rsid w:val="0023486B"/>
    <w:rsid w:val="00235240"/>
    <w:rsid w:val="002368FD"/>
    <w:rsid w:val="0024110F"/>
    <w:rsid w:val="002423AB"/>
    <w:rsid w:val="00242700"/>
    <w:rsid w:val="002440B0"/>
    <w:rsid w:val="002551FF"/>
    <w:rsid w:val="0025685C"/>
    <w:rsid w:val="00260792"/>
    <w:rsid w:val="002629C7"/>
    <w:rsid w:val="00264E60"/>
    <w:rsid w:val="00271FD6"/>
    <w:rsid w:val="00272119"/>
    <w:rsid w:val="002736B9"/>
    <w:rsid w:val="00273F4B"/>
    <w:rsid w:val="002744A3"/>
    <w:rsid w:val="00276E8F"/>
    <w:rsid w:val="0027792D"/>
    <w:rsid w:val="00277F91"/>
    <w:rsid w:val="00282723"/>
    <w:rsid w:val="00282788"/>
    <w:rsid w:val="00284CA4"/>
    <w:rsid w:val="0028617A"/>
    <w:rsid w:val="00287B46"/>
    <w:rsid w:val="002915AC"/>
    <w:rsid w:val="00292659"/>
    <w:rsid w:val="00292E37"/>
    <w:rsid w:val="0029608A"/>
    <w:rsid w:val="0029691D"/>
    <w:rsid w:val="00297841"/>
    <w:rsid w:val="002A082F"/>
    <w:rsid w:val="002A2121"/>
    <w:rsid w:val="002A2F3A"/>
    <w:rsid w:val="002A3513"/>
    <w:rsid w:val="002A3EC8"/>
    <w:rsid w:val="002A4396"/>
    <w:rsid w:val="002A60E3"/>
    <w:rsid w:val="002A6617"/>
    <w:rsid w:val="002A7E1B"/>
    <w:rsid w:val="002B026F"/>
    <w:rsid w:val="002B0524"/>
    <w:rsid w:val="002B0EDC"/>
    <w:rsid w:val="002B2364"/>
    <w:rsid w:val="002B2470"/>
    <w:rsid w:val="002B4718"/>
    <w:rsid w:val="002B7520"/>
    <w:rsid w:val="002C0004"/>
    <w:rsid w:val="002C0B43"/>
    <w:rsid w:val="002C37FB"/>
    <w:rsid w:val="002C4706"/>
    <w:rsid w:val="002D4D54"/>
    <w:rsid w:val="002D68F4"/>
    <w:rsid w:val="002E318E"/>
    <w:rsid w:val="002E6DD1"/>
    <w:rsid w:val="002F027E"/>
    <w:rsid w:val="002F1CED"/>
    <w:rsid w:val="002F2EC2"/>
    <w:rsid w:val="002F3599"/>
    <w:rsid w:val="002F7692"/>
    <w:rsid w:val="00306AA6"/>
    <w:rsid w:val="00312CEA"/>
    <w:rsid w:val="0031727D"/>
    <w:rsid w:val="00320BFA"/>
    <w:rsid w:val="0032201D"/>
    <w:rsid w:val="003222D3"/>
    <w:rsid w:val="0032378D"/>
    <w:rsid w:val="00324ED2"/>
    <w:rsid w:val="00333088"/>
    <w:rsid w:val="00333F50"/>
    <w:rsid w:val="00333FDD"/>
    <w:rsid w:val="00335048"/>
    <w:rsid w:val="00340AD0"/>
    <w:rsid w:val="00340B6D"/>
    <w:rsid w:val="00340C8E"/>
    <w:rsid w:val="003442B7"/>
    <w:rsid w:val="00344540"/>
    <w:rsid w:val="003468E2"/>
    <w:rsid w:val="0034784A"/>
    <w:rsid w:val="003519A3"/>
    <w:rsid w:val="003557CA"/>
    <w:rsid w:val="0036063A"/>
    <w:rsid w:val="00362443"/>
    <w:rsid w:val="00365CA7"/>
    <w:rsid w:val="00366914"/>
    <w:rsid w:val="00367E1E"/>
    <w:rsid w:val="0037046F"/>
    <w:rsid w:val="00371EDD"/>
    <w:rsid w:val="00375212"/>
    <w:rsid w:val="00376AD9"/>
    <w:rsid w:val="00377DA7"/>
    <w:rsid w:val="00382F1A"/>
    <w:rsid w:val="00383087"/>
    <w:rsid w:val="00391458"/>
    <w:rsid w:val="0039596F"/>
    <w:rsid w:val="00395E96"/>
    <w:rsid w:val="003A1B1F"/>
    <w:rsid w:val="003A2321"/>
    <w:rsid w:val="003A2B7D"/>
    <w:rsid w:val="003A4A75"/>
    <w:rsid w:val="003A5366"/>
    <w:rsid w:val="003A67F5"/>
    <w:rsid w:val="003B228A"/>
    <w:rsid w:val="003B61FD"/>
    <w:rsid w:val="003B647A"/>
    <w:rsid w:val="003C1050"/>
    <w:rsid w:val="003C2949"/>
    <w:rsid w:val="003C5262"/>
    <w:rsid w:val="003D0FD9"/>
    <w:rsid w:val="003D2203"/>
    <w:rsid w:val="003D398C"/>
    <w:rsid w:val="003D473B"/>
    <w:rsid w:val="003D4B35"/>
    <w:rsid w:val="003D6BB5"/>
    <w:rsid w:val="003E4F19"/>
    <w:rsid w:val="003E51CD"/>
    <w:rsid w:val="003E540F"/>
    <w:rsid w:val="003E6B4D"/>
    <w:rsid w:val="003E6B9D"/>
    <w:rsid w:val="003E7A4C"/>
    <w:rsid w:val="003F5F25"/>
    <w:rsid w:val="004030F1"/>
    <w:rsid w:val="0040436D"/>
    <w:rsid w:val="00405D81"/>
    <w:rsid w:val="004072FD"/>
    <w:rsid w:val="00410543"/>
    <w:rsid w:val="004109C7"/>
    <w:rsid w:val="00412AAA"/>
    <w:rsid w:val="00413231"/>
    <w:rsid w:val="00415ECD"/>
    <w:rsid w:val="004173CC"/>
    <w:rsid w:val="0042104F"/>
    <w:rsid w:val="004225C0"/>
    <w:rsid w:val="0042356B"/>
    <w:rsid w:val="0042420A"/>
    <w:rsid w:val="004243D2"/>
    <w:rsid w:val="00424610"/>
    <w:rsid w:val="00424AD5"/>
    <w:rsid w:val="00425493"/>
    <w:rsid w:val="00430D4F"/>
    <w:rsid w:val="0043121A"/>
    <w:rsid w:val="00431C8E"/>
    <w:rsid w:val="00433C56"/>
    <w:rsid w:val="00435424"/>
    <w:rsid w:val="004450B6"/>
    <w:rsid w:val="00450849"/>
    <w:rsid w:val="00451B94"/>
    <w:rsid w:val="0045553B"/>
    <w:rsid w:val="00455A18"/>
    <w:rsid w:val="00455AED"/>
    <w:rsid w:val="004568B6"/>
    <w:rsid w:val="00457689"/>
    <w:rsid w:val="00461A34"/>
    <w:rsid w:val="004661F2"/>
    <w:rsid w:val="00467439"/>
    <w:rsid w:val="00467AA6"/>
    <w:rsid w:val="00470C41"/>
    <w:rsid w:val="00471260"/>
    <w:rsid w:val="00473C59"/>
    <w:rsid w:val="0047690F"/>
    <w:rsid w:val="00476C78"/>
    <w:rsid w:val="00477EF6"/>
    <w:rsid w:val="0048080B"/>
    <w:rsid w:val="00482174"/>
    <w:rsid w:val="00482A54"/>
    <w:rsid w:val="0048576D"/>
    <w:rsid w:val="00487124"/>
    <w:rsid w:val="004903D4"/>
    <w:rsid w:val="00491F2F"/>
    <w:rsid w:val="00493B1A"/>
    <w:rsid w:val="00493D73"/>
    <w:rsid w:val="0049495C"/>
    <w:rsid w:val="00496A67"/>
    <w:rsid w:val="00497EF6"/>
    <w:rsid w:val="004A2BA9"/>
    <w:rsid w:val="004A33DC"/>
    <w:rsid w:val="004A3AA1"/>
    <w:rsid w:val="004A5C82"/>
    <w:rsid w:val="004B035E"/>
    <w:rsid w:val="004B42D8"/>
    <w:rsid w:val="004B6B8F"/>
    <w:rsid w:val="004B7511"/>
    <w:rsid w:val="004D2335"/>
    <w:rsid w:val="004D2CD6"/>
    <w:rsid w:val="004D5E64"/>
    <w:rsid w:val="004D78E6"/>
    <w:rsid w:val="004E23CE"/>
    <w:rsid w:val="004E47CA"/>
    <w:rsid w:val="004E516B"/>
    <w:rsid w:val="004E7A63"/>
    <w:rsid w:val="005004F5"/>
    <w:rsid w:val="00500539"/>
    <w:rsid w:val="00500C02"/>
    <w:rsid w:val="00503373"/>
    <w:rsid w:val="00503F3F"/>
    <w:rsid w:val="00504693"/>
    <w:rsid w:val="00507572"/>
    <w:rsid w:val="005076B8"/>
    <w:rsid w:val="005122C9"/>
    <w:rsid w:val="00512A8A"/>
    <w:rsid w:val="00512F96"/>
    <w:rsid w:val="005164BB"/>
    <w:rsid w:val="005215FF"/>
    <w:rsid w:val="005254F0"/>
    <w:rsid w:val="00527485"/>
    <w:rsid w:val="0052783D"/>
    <w:rsid w:val="00530234"/>
    <w:rsid w:val="005312EB"/>
    <w:rsid w:val="00531A2F"/>
    <w:rsid w:val="00533D2E"/>
    <w:rsid w:val="00533DBF"/>
    <w:rsid w:val="0053415C"/>
    <w:rsid w:val="005347CC"/>
    <w:rsid w:val="0053523C"/>
    <w:rsid w:val="0053615F"/>
    <w:rsid w:val="00536336"/>
    <w:rsid w:val="0054044B"/>
    <w:rsid w:val="005419D6"/>
    <w:rsid w:val="00542ED7"/>
    <w:rsid w:val="005455F8"/>
    <w:rsid w:val="005458C5"/>
    <w:rsid w:val="005468EA"/>
    <w:rsid w:val="00546BBC"/>
    <w:rsid w:val="00550D4A"/>
    <w:rsid w:val="00552BBD"/>
    <w:rsid w:val="00554D8B"/>
    <w:rsid w:val="0056006C"/>
    <w:rsid w:val="005619FE"/>
    <w:rsid w:val="00561EBD"/>
    <w:rsid w:val="0056393D"/>
    <w:rsid w:val="00563F2B"/>
    <w:rsid w:val="00564182"/>
    <w:rsid w:val="00564A29"/>
    <w:rsid w:val="00564FBC"/>
    <w:rsid w:val="00565C1A"/>
    <w:rsid w:val="00566EDE"/>
    <w:rsid w:val="005705A9"/>
    <w:rsid w:val="00571BD2"/>
    <w:rsid w:val="00572140"/>
    <w:rsid w:val="00572864"/>
    <w:rsid w:val="005737D2"/>
    <w:rsid w:val="005738DA"/>
    <w:rsid w:val="00574FA4"/>
    <w:rsid w:val="00576F17"/>
    <w:rsid w:val="00581993"/>
    <w:rsid w:val="005819DD"/>
    <w:rsid w:val="00581BD6"/>
    <w:rsid w:val="005830C2"/>
    <w:rsid w:val="0058482B"/>
    <w:rsid w:val="0058618A"/>
    <w:rsid w:val="00587002"/>
    <w:rsid w:val="00591611"/>
    <w:rsid w:val="00592BA8"/>
    <w:rsid w:val="0059377F"/>
    <w:rsid w:val="005A21FA"/>
    <w:rsid w:val="005A362B"/>
    <w:rsid w:val="005A4952"/>
    <w:rsid w:val="005A4CE8"/>
    <w:rsid w:val="005A7625"/>
    <w:rsid w:val="005B0C97"/>
    <w:rsid w:val="005B20A1"/>
    <w:rsid w:val="005B2478"/>
    <w:rsid w:val="005B2E12"/>
    <w:rsid w:val="005C1F65"/>
    <w:rsid w:val="005C21FC"/>
    <w:rsid w:val="005C30AE"/>
    <w:rsid w:val="005C4DF2"/>
    <w:rsid w:val="005C6A7C"/>
    <w:rsid w:val="005C6C9A"/>
    <w:rsid w:val="005D1AAB"/>
    <w:rsid w:val="005D7744"/>
    <w:rsid w:val="005D7D80"/>
    <w:rsid w:val="005E35F3"/>
    <w:rsid w:val="005E400D"/>
    <w:rsid w:val="005E4A16"/>
    <w:rsid w:val="005E698D"/>
    <w:rsid w:val="005F0374"/>
    <w:rsid w:val="005F0831"/>
    <w:rsid w:val="005F09F1"/>
    <w:rsid w:val="005F0BED"/>
    <w:rsid w:val="005F3FEB"/>
    <w:rsid w:val="005F5DF2"/>
    <w:rsid w:val="005F645A"/>
    <w:rsid w:val="005F64F4"/>
    <w:rsid w:val="005F6B23"/>
    <w:rsid w:val="005F7EDE"/>
    <w:rsid w:val="0060060C"/>
    <w:rsid w:val="0060116F"/>
    <w:rsid w:val="00601353"/>
    <w:rsid w:val="00604399"/>
    <w:rsid w:val="00604871"/>
    <w:rsid w:val="00607DE0"/>
    <w:rsid w:val="0061176B"/>
    <w:rsid w:val="006118D1"/>
    <w:rsid w:val="00611B8F"/>
    <w:rsid w:val="0061251F"/>
    <w:rsid w:val="00612D45"/>
    <w:rsid w:val="00613B57"/>
    <w:rsid w:val="00615866"/>
    <w:rsid w:val="00617B19"/>
    <w:rsid w:val="00620D93"/>
    <w:rsid w:val="00622A45"/>
    <w:rsid w:val="0062386A"/>
    <w:rsid w:val="0062576D"/>
    <w:rsid w:val="00625788"/>
    <w:rsid w:val="00625A17"/>
    <w:rsid w:val="0062610A"/>
    <w:rsid w:val="00627FDD"/>
    <w:rsid w:val="006305AA"/>
    <w:rsid w:val="006308BE"/>
    <w:rsid w:val="00631F4A"/>
    <w:rsid w:val="0063277E"/>
    <w:rsid w:val="006331D0"/>
    <w:rsid w:val="0063457C"/>
    <w:rsid w:val="00634785"/>
    <w:rsid w:val="00635395"/>
    <w:rsid w:val="006361D2"/>
    <w:rsid w:val="006364F4"/>
    <w:rsid w:val="00640352"/>
    <w:rsid w:val="00640D9E"/>
    <w:rsid w:val="006426D5"/>
    <w:rsid w:val="00642924"/>
    <w:rsid w:val="006466FF"/>
    <w:rsid w:val="00646A5F"/>
    <w:rsid w:val="00647058"/>
    <w:rsid w:val="006475C1"/>
    <w:rsid w:val="0065130E"/>
    <w:rsid w:val="0065414A"/>
    <w:rsid w:val="0065628E"/>
    <w:rsid w:val="00656C00"/>
    <w:rsid w:val="00661967"/>
    <w:rsid w:val="00661F61"/>
    <w:rsid w:val="00663960"/>
    <w:rsid w:val="00664CA4"/>
    <w:rsid w:val="00671B49"/>
    <w:rsid w:val="00672CD7"/>
    <w:rsid w:val="00673BB2"/>
    <w:rsid w:val="00674155"/>
    <w:rsid w:val="006746CA"/>
    <w:rsid w:val="006747CB"/>
    <w:rsid w:val="00675BAF"/>
    <w:rsid w:val="00680426"/>
    <w:rsid w:val="00680E70"/>
    <w:rsid w:val="00684D91"/>
    <w:rsid w:val="006853E0"/>
    <w:rsid w:val="00690FB3"/>
    <w:rsid w:val="006918E3"/>
    <w:rsid w:val="006919EB"/>
    <w:rsid w:val="00692560"/>
    <w:rsid w:val="00695645"/>
    <w:rsid w:val="00695745"/>
    <w:rsid w:val="00695D26"/>
    <w:rsid w:val="0069600B"/>
    <w:rsid w:val="006964DF"/>
    <w:rsid w:val="00696FA7"/>
    <w:rsid w:val="00697971"/>
    <w:rsid w:val="006A0A1A"/>
    <w:rsid w:val="006A2A80"/>
    <w:rsid w:val="006A2AA3"/>
    <w:rsid w:val="006A61BA"/>
    <w:rsid w:val="006A6460"/>
    <w:rsid w:val="006A6944"/>
    <w:rsid w:val="006B0760"/>
    <w:rsid w:val="006B104E"/>
    <w:rsid w:val="006B17F7"/>
    <w:rsid w:val="006B5AEA"/>
    <w:rsid w:val="006B6383"/>
    <w:rsid w:val="006B640D"/>
    <w:rsid w:val="006C61FA"/>
    <w:rsid w:val="006C6E04"/>
    <w:rsid w:val="006D027D"/>
    <w:rsid w:val="006D0896"/>
    <w:rsid w:val="006D0940"/>
    <w:rsid w:val="006D188F"/>
    <w:rsid w:val="006D3116"/>
    <w:rsid w:val="006D43DE"/>
    <w:rsid w:val="006D49EB"/>
    <w:rsid w:val="006D772B"/>
    <w:rsid w:val="006D774C"/>
    <w:rsid w:val="006E0BE4"/>
    <w:rsid w:val="006E20F9"/>
    <w:rsid w:val="006E25D2"/>
    <w:rsid w:val="006E400B"/>
    <w:rsid w:val="006E417B"/>
    <w:rsid w:val="006E694F"/>
    <w:rsid w:val="006E6D89"/>
    <w:rsid w:val="006E7EC3"/>
    <w:rsid w:val="006F12DA"/>
    <w:rsid w:val="006F7397"/>
    <w:rsid w:val="006F755C"/>
    <w:rsid w:val="0070391A"/>
    <w:rsid w:val="00706486"/>
    <w:rsid w:val="007068CE"/>
    <w:rsid w:val="0071711B"/>
    <w:rsid w:val="00717638"/>
    <w:rsid w:val="00717BC9"/>
    <w:rsid w:val="007214E3"/>
    <w:rsid w:val="007222F7"/>
    <w:rsid w:val="00723BD4"/>
    <w:rsid w:val="00724679"/>
    <w:rsid w:val="00725368"/>
    <w:rsid w:val="007304F3"/>
    <w:rsid w:val="00730839"/>
    <w:rsid w:val="00730F60"/>
    <w:rsid w:val="00732D0A"/>
    <w:rsid w:val="00732E22"/>
    <w:rsid w:val="00733914"/>
    <w:rsid w:val="00733FF9"/>
    <w:rsid w:val="0073764B"/>
    <w:rsid w:val="00737768"/>
    <w:rsid w:val="00737CE5"/>
    <w:rsid w:val="0074137B"/>
    <w:rsid w:val="00741F60"/>
    <w:rsid w:val="00743425"/>
    <w:rsid w:val="007459BB"/>
    <w:rsid w:val="00745CEE"/>
    <w:rsid w:val="00745E21"/>
    <w:rsid w:val="00745E83"/>
    <w:rsid w:val="00746B25"/>
    <w:rsid w:val="007477C9"/>
    <w:rsid w:val="007517A1"/>
    <w:rsid w:val="00752038"/>
    <w:rsid w:val="007534C0"/>
    <w:rsid w:val="00753874"/>
    <w:rsid w:val="00754F6E"/>
    <w:rsid w:val="007554DF"/>
    <w:rsid w:val="00756C51"/>
    <w:rsid w:val="0075776D"/>
    <w:rsid w:val="007613FB"/>
    <w:rsid w:val="00761E34"/>
    <w:rsid w:val="007671EC"/>
    <w:rsid w:val="00771756"/>
    <w:rsid w:val="007722BF"/>
    <w:rsid w:val="00773F7E"/>
    <w:rsid w:val="0077580B"/>
    <w:rsid w:val="00776969"/>
    <w:rsid w:val="00777BDC"/>
    <w:rsid w:val="00781167"/>
    <w:rsid w:val="007834A5"/>
    <w:rsid w:val="00784D91"/>
    <w:rsid w:val="00784EBD"/>
    <w:rsid w:val="007854B3"/>
    <w:rsid w:val="00785567"/>
    <w:rsid w:val="007864E7"/>
    <w:rsid w:val="00786792"/>
    <w:rsid w:val="0078729E"/>
    <w:rsid w:val="0078787D"/>
    <w:rsid w:val="00787FA8"/>
    <w:rsid w:val="007929DC"/>
    <w:rsid w:val="0079379F"/>
    <w:rsid w:val="007944F8"/>
    <w:rsid w:val="00797127"/>
    <w:rsid w:val="007973E3"/>
    <w:rsid w:val="007A0AC2"/>
    <w:rsid w:val="007A1883"/>
    <w:rsid w:val="007A326E"/>
    <w:rsid w:val="007B0284"/>
    <w:rsid w:val="007B2C7B"/>
    <w:rsid w:val="007B2E24"/>
    <w:rsid w:val="007B6654"/>
    <w:rsid w:val="007B7685"/>
    <w:rsid w:val="007C1391"/>
    <w:rsid w:val="007C19C7"/>
    <w:rsid w:val="007C693C"/>
    <w:rsid w:val="007C70C4"/>
    <w:rsid w:val="007C76C5"/>
    <w:rsid w:val="007D0720"/>
    <w:rsid w:val="007D08A5"/>
    <w:rsid w:val="007D10F2"/>
    <w:rsid w:val="007D11F5"/>
    <w:rsid w:val="007D207E"/>
    <w:rsid w:val="007D2E5E"/>
    <w:rsid w:val="007D45E5"/>
    <w:rsid w:val="007D6314"/>
    <w:rsid w:val="007D637D"/>
    <w:rsid w:val="007D6DD2"/>
    <w:rsid w:val="007D6DEC"/>
    <w:rsid w:val="007E46A1"/>
    <w:rsid w:val="007E730D"/>
    <w:rsid w:val="007E7311"/>
    <w:rsid w:val="007E7AFE"/>
    <w:rsid w:val="007F20C0"/>
    <w:rsid w:val="007F2E12"/>
    <w:rsid w:val="007F403E"/>
    <w:rsid w:val="007F7D5F"/>
    <w:rsid w:val="00800606"/>
    <w:rsid w:val="00800861"/>
    <w:rsid w:val="00802D0F"/>
    <w:rsid w:val="00806156"/>
    <w:rsid w:val="00806271"/>
    <w:rsid w:val="008072AC"/>
    <w:rsid w:val="00807D5F"/>
    <w:rsid w:val="00810CEA"/>
    <w:rsid w:val="008225D3"/>
    <w:rsid w:val="00822930"/>
    <w:rsid w:val="00822FB5"/>
    <w:rsid w:val="008233E5"/>
    <w:rsid w:val="00823B07"/>
    <w:rsid w:val="00823C04"/>
    <w:rsid w:val="00823E8C"/>
    <w:rsid w:val="00833DE8"/>
    <w:rsid w:val="00833F47"/>
    <w:rsid w:val="008348C3"/>
    <w:rsid w:val="00836504"/>
    <w:rsid w:val="008373B4"/>
    <w:rsid w:val="008404C4"/>
    <w:rsid w:val="00846B23"/>
    <w:rsid w:val="00847615"/>
    <w:rsid w:val="00847D37"/>
    <w:rsid w:val="0085001D"/>
    <w:rsid w:val="008508B6"/>
    <w:rsid w:val="00851084"/>
    <w:rsid w:val="008517E0"/>
    <w:rsid w:val="00854692"/>
    <w:rsid w:val="00854CE0"/>
    <w:rsid w:val="00856E95"/>
    <w:rsid w:val="008607CB"/>
    <w:rsid w:val="0086104A"/>
    <w:rsid w:val="008641B1"/>
    <w:rsid w:val="00865CBA"/>
    <w:rsid w:val="0087044D"/>
    <w:rsid w:val="00870802"/>
    <w:rsid w:val="00871A41"/>
    <w:rsid w:val="00872D68"/>
    <w:rsid w:val="00873568"/>
    <w:rsid w:val="00881CE9"/>
    <w:rsid w:val="00886D76"/>
    <w:rsid w:val="00886ED3"/>
    <w:rsid w:val="00893D46"/>
    <w:rsid w:val="008963FF"/>
    <w:rsid w:val="008968E6"/>
    <w:rsid w:val="00897019"/>
    <w:rsid w:val="008A6CDD"/>
    <w:rsid w:val="008B0A07"/>
    <w:rsid w:val="008B0C0B"/>
    <w:rsid w:val="008B14A0"/>
    <w:rsid w:val="008B274F"/>
    <w:rsid w:val="008B275E"/>
    <w:rsid w:val="008B41AA"/>
    <w:rsid w:val="008B5EF8"/>
    <w:rsid w:val="008B64F9"/>
    <w:rsid w:val="008B732A"/>
    <w:rsid w:val="008B74F4"/>
    <w:rsid w:val="008B781F"/>
    <w:rsid w:val="008C0069"/>
    <w:rsid w:val="008C1495"/>
    <w:rsid w:val="008C5E2A"/>
    <w:rsid w:val="008D4159"/>
    <w:rsid w:val="008D5522"/>
    <w:rsid w:val="008D69C5"/>
    <w:rsid w:val="008D7404"/>
    <w:rsid w:val="008E0267"/>
    <w:rsid w:val="008E0F86"/>
    <w:rsid w:val="008E128C"/>
    <w:rsid w:val="008E1768"/>
    <w:rsid w:val="008E530C"/>
    <w:rsid w:val="008F0923"/>
    <w:rsid w:val="008F2DC1"/>
    <w:rsid w:val="008F31F1"/>
    <w:rsid w:val="008F6723"/>
    <w:rsid w:val="008F70AD"/>
    <w:rsid w:val="008F7EBE"/>
    <w:rsid w:val="00900DB1"/>
    <w:rsid w:val="009022BF"/>
    <w:rsid w:val="009070F2"/>
    <w:rsid w:val="00910765"/>
    <w:rsid w:val="00911CD9"/>
    <w:rsid w:val="00912B71"/>
    <w:rsid w:val="00913B3B"/>
    <w:rsid w:val="0091557E"/>
    <w:rsid w:val="00917CB0"/>
    <w:rsid w:val="009216E7"/>
    <w:rsid w:val="00925223"/>
    <w:rsid w:val="00925B88"/>
    <w:rsid w:val="00931632"/>
    <w:rsid w:val="009321EF"/>
    <w:rsid w:val="00932C92"/>
    <w:rsid w:val="00936447"/>
    <w:rsid w:val="00936D4A"/>
    <w:rsid w:val="0094008B"/>
    <w:rsid w:val="00940570"/>
    <w:rsid w:val="0094429E"/>
    <w:rsid w:val="00944434"/>
    <w:rsid w:val="00944B4B"/>
    <w:rsid w:val="009454E4"/>
    <w:rsid w:val="00946836"/>
    <w:rsid w:val="00953C70"/>
    <w:rsid w:val="0095451E"/>
    <w:rsid w:val="00955771"/>
    <w:rsid w:val="00957052"/>
    <w:rsid w:val="009614FD"/>
    <w:rsid w:val="00963AA5"/>
    <w:rsid w:val="00966542"/>
    <w:rsid w:val="0096683A"/>
    <w:rsid w:val="0096743A"/>
    <w:rsid w:val="00967611"/>
    <w:rsid w:val="009700F0"/>
    <w:rsid w:val="009706FD"/>
    <w:rsid w:val="0097098D"/>
    <w:rsid w:val="00972BA1"/>
    <w:rsid w:val="00972EDA"/>
    <w:rsid w:val="00975E12"/>
    <w:rsid w:val="009776A7"/>
    <w:rsid w:val="0098223C"/>
    <w:rsid w:val="009838A5"/>
    <w:rsid w:val="00983BA1"/>
    <w:rsid w:val="00984240"/>
    <w:rsid w:val="009873B9"/>
    <w:rsid w:val="00987F2B"/>
    <w:rsid w:val="00994E02"/>
    <w:rsid w:val="009951C4"/>
    <w:rsid w:val="00995B07"/>
    <w:rsid w:val="009A2619"/>
    <w:rsid w:val="009A2797"/>
    <w:rsid w:val="009A57A3"/>
    <w:rsid w:val="009A5850"/>
    <w:rsid w:val="009A6075"/>
    <w:rsid w:val="009B10D6"/>
    <w:rsid w:val="009B3942"/>
    <w:rsid w:val="009B6A99"/>
    <w:rsid w:val="009B78A3"/>
    <w:rsid w:val="009C0FD2"/>
    <w:rsid w:val="009C4519"/>
    <w:rsid w:val="009C486E"/>
    <w:rsid w:val="009C69E3"/>
    <w:rsid w:val="009D396F"/>
    <w:rsid w:val="009D65D0"/>
    <w:rsid w:val="009D6820"/>
    <w:rsid w:val="009D68C6"/>
    <w:rsid w:val="009D7E91"/>
    <w:rsid w:val="009E135E"/>
    <w:rsid w:val="009E14C4"/>
    <w:rsid w:val="009E3C92"/>
    <w:rsid w:val="009E54F4"/>
    <w:rsid w:val="009E71AD"/>
    <w:rsid w:val="009F0F55"/>
    <w:rsid w:val="009F2BFA"/>
    <w:rsid w:val="009F3D21"/>
    <w:rsid w:val="009F6614"/>
    <w:rsid w:val="00A03A3D"/>
    <w:rsid w:val="00A045C4"/>
    <w:rsid w:val="00A06A1C"/>
    <w:rsid w:val="00A10626"/>
    <w:rsid w:val="00A10DFA"/>
    <w:rsid w:val="00A114A1"/>
    <w:rsid w:val="00A152A4"/>
    <w:rsid w:val="00A15922"/>
    <w:rsid w:val="00A16AFC"/>
    <w:rsid w:val="00A21708"/>
    <w:rsid w:val="00A22362"/>
    <w:rsid w:val="00A249BA"/>
    <w:rsid w:val="00A307C7"/>
    <w:rsid w:val="00A30AE7"/>
    <w:rsid w:val="00A310A3"/>
    <w:rsid w:val="00A37BDE"/>
    <w:rsid w:val="00A37FC6"/>
    <w:rsid w:val="00A40DDD"/>
    <w:rsid w:val="00A41615"/>
    <w:rsid w:val="00A42722"/>
    <w:rsid w:val="00A44581"/>
    <w:rsid w:val="00A45093"/>
    <w:rsid w:val="00A47176"/>
    <w:rsid w:val="00A50EAF"/>
    <w:rsid w:val="00A602F9"/>
    <w:rsid w:val="00A650EE"/>
    <w:rsid w:val="00A66009"/>
    <w:rsid w:val="00A662C8"/>
    <w:rsid w:val="00A67950"/>
    <w:rsid w:val="00A71157"/>
    <w:rsid w:val="00A71D15"/>
    <w:rsid w:val="00A763C6"/>
    <w:rsid w:val="00A77A14"/>
    <w:rsid w:val="00A77E03"/>
    <w:rsid w:val="00A81E57"/>
    <w:rsid w:val="00A823C2"/>
    <w:rsid w:val="00A908CE"/>
    <w:rsid w:val="00A924F4"/>
    <w:rsid w:val="00A92E56"/>
    <w:rsid w:val="00A94D17"/>
    <w:rsid w:val="00A966E6"/>
    <w:rsid w:val="00AA0612"/>
    <w:rsid w:val="00AA0E86"/>
    <w:rsid w:val="00AB23CF"/>
    <w:rsid w:val="00AB2BE3"/>
    <w:rsid w:val="00AB3194"/>
    <w:rsid w:val="00AB3CF4"/>
    <w:rsid w:val="00AB4B3C"/>
    <w:rsid w:val="00AB5A7B"/>
    <w:rsid w:val="00AB5B50"/>
    <w:rsid w:val="00AB6148"/>
    <w:rsid w:val="00AB7834"/>
    <w:rsid w:val="00AB7C3F"/>
    <w:rsid w:val="00AC2423"/>
    <w:rsid w:val="00AC429F"/>
    <w:rsid w:val="00AC4D5F"/>
    <w:rsid w:val="00AC7377"/>
    <w:rsid w:val="00AD1D2C"/>
    <w:rsid w:val="00AD20E2"/>
    <w:rsid w:val="00AD369F"/>
    <w:rsid w:val="00AD5491"/>
    <w:rsid w:val="00AE0525"/>
    <w:rsid w:val="00AE08DB"/>
    <w:rsid w:val="00AE2729"/>
    <w:rsid w:val="00AE3148"/>
    <w:rsid w:val="00AE5AE2"/>
    <w:rsid w:val="00AE6D2C"/>
    <w:rsid w:val="00AE6EE0"/>
    <w:rsid w:val="00AE7343"/>
    <w:rsid w:val="00AF4080"/>
    <w:rsid w:val="00AF4304"/>
    <w:rsid w:val="00AF6EFE"/>
    <w:rsid w:val="00AF78EE"/>
    <w:rsid w:val="00AF7B56"/>
    <w:rsid w:val="00AF7EE9"/>
    <w:rsid w:val="00B00A13"/>
    <w:rsid w:val="00B00D69"/>
    <w:rsid w:val="00B00E04"/>
    <w:rsid w:val="00B023F1"/>
    <w:rsid w:val="00B03E6C"/>
    <w:rsid w:val="00B05485"/>
    <w:rsid w:val="00B06289"/>
    <w:rsid w:val="00B06F73"/>
    <w:rsid w:val="00B113D8"/>
    <w:rsid w:val="00B14577"/>
    <w:rsid w:val="00B1458E"/>
    <w:rsid w:val="00B14C51"/>
    <w:rsid w:val="00B16994"/>
    <w:rsid w:val="00B16D4C"/>
    <w:rsid w:val="00B20021"/>
    <w:rsid w:val="00B20FDE"/>
    <w:rsid w:val="00B26FD5"/>
    <w:rsid w:val="00B313E9"/>
    <w:rsid w:val="00B3230F"/>
    <w:rsid w:val="00B3673A"/>
    <w:rsid w:val="00B42041"/>
    <w:rsid w:val="00B426F0"/>
    <w:rsid w:val="00B43FBF"/>
    <w:rsid w:val="00B44F11"/>
    <w:rsid w:val="00B4639A"/>
    <w:rsid w:val="00B50BAA"/>
    <w:rsid w:val="00B51846"/>
    <w:rsid w:val="00B54460"/>
    <w:rsid w:val="00B62979"/>
    <w:rsid w:val="00B70056"/>
    <w:rsid w:val="00B74D75"/>
    <w:rsid w:val="00B7656E"/>
    <w:rsid w:val="00B77802"/>
    <w:rsid w:val="00B778B9"/>
    <w:rsid w:val="00B81FF2"/>
    <w:rsid w:val="00B823A7"/>
    <w:rsid w:val="00B90FA5"/>
    <w:rsid w:val="00B91054"/>
    <w:rsid w:val="00B919F1"/>
    <w:rsid w:val="00B952EF"/>
    <w:rsid w:val="00B953A7"/>
    <w:rsid w:val="00BA0377"/>
    <w:rsid w:val="00BA1FD5"/>
    <w:rsid w:val="00BA2260"/>
    <w:rsid w:val="00BB444B"/>
    <w:rsid w:val="00BB468D"/>
    <w:rsid w:val="00BB53CD"/>
    <w:rsid w:val="00BB7804"/>
    <w:rsid w:val="00BC0CD8"/>
    <w:rsid w:val="00BC0E8D"/>
    <w:rsid w:val="00BC3041"/>
    <w:rsid w:val="00BC4F18"/>
    <w:rsid w:val="00BD2D97"/>
    <w:rsid w:val="00BD3857"/>
    <w:rsid w:val="00BD6548"/>
    <w:rsid w:val="00BD7512"/>
    <w:rsid w:val="00BE16BA"/>
    <w:rsid w:val="00BE2DE3"/>
    <w:rsid w:val="00BE5461"/>
    <w:rsid w:val="00BE6551"/>
    <w:rsid w:val="00BF021C"/>
    <w:rsid w:val="00BF093B"/>
    <w:rsid w:val="00BF14B7"/>
    <w:rsid w:val="00BF2127"/>
    <w:rsid w:val="00BF3552"/>
    <w:rsid w:val="00BF7010"/>
    <w:rsid w:val="00C00B88"/>
    <w:rsid w:val="00C0189B"/>
    <w:rsid w:val="00C03F73"/>
    <w:rsid w:val="00C060EB"/>
    <w:rsid w:val="00C06B2A"/>
    <w:rsid w:val="00C113CA"/>
    <w:rsid w:val="00C21316"/>
    <w:rsid w:val="00C219BC"/>
    <w:rsid w:val="00C24A54"/>
    <w:rsid w:val="00C27DD0"/>
    <w:rsid w:val="00C31E0E"/>
    <w:rsid w:val="00C33708"/>
    <w:rsid w:val="00C35E57"/>
    <w:rsid w:val="00C35E80"/>
    <w:rsid w:val="00C3672A"/>
    <w:rsid w:val="00C4066F"/>
    <w:rsid w:val="00C40AA2"/>
    <w:rsid w:val="00C41B44"/>
    <w:rsid w:val="00C4244F"/>
    <w:rsid w:val="00C44B83"/>
    <w:rsid w:val="00C45295"/>
    <w:rsid w:val="00C458D3"/>
    <w:rsid w:val="00C47238"/>
    <w:rsid w:val="00C50BFA"/>
    <w:rsid w:val="00C51686"/>
    <w:rsid w:val="00C524B0"/>
    <w:rsid w:val="00C57652"/>
    <w:rsid w:val="00C632ED"/>
    <w:rsid w:val="00C635C6"/>
    <w:rsid w:val="00C63FC4"/>
    <w:rsid w:val="00C65C8C"/>
    <w:rsid w:val="00C66150"/>
    <w:rsid w:val="00C66C2B"/>
    <w:rsid w:val="00C67486"/>
    <w:rsid w:val="00C7071A"/>
    <w:rsid w:val="00C70EF5"/>
    <w:rsid w:val="00C755BC"/>
    <w:rsid w:val="00C756C5"/>
    <w:rsid w:val="00C76C2F"/>
    <w:rsid w:val="00C82195"/>
    <w:rsid w:val="00C82CAE"/>
    <w:rsid w:val="00C8442E"/>
    <w:rsid w:val="00C846A8"/>
    <w:rsid w:val="00C86DAE"/>
    <w:rsid w:val="00C930A8"/>
    <w:rsid w:val="00C9668A"/>
    <w:rsid w:val="00C966A1"/>
    <w:rsid w:val="00CA108B"/>
    <w:rsid w:val="00CA5A8D"/>
    <w:rsid w:val="00CA6CDB"/>
    <w:rsid w:val="00CB0F52"/>
    <w:rsid w:val="00CB1C5C"/>
    <w:rsid w:val="00CB1DA4"/>
    <w:rsid w:val="00CB228E"/>
    <w:rsid w:val="00CB3017"/>
    <w:rsid w:val="00CB4F6E"/>
    <w:rsid w:val="00CB5779"/>
    <w:rsid w:val="00CB5E13"/>
    <w:rsid w:val="00CB7485"/>
    <w:rsid w:val="00CB7E76"/>
    <w:rsid w:val="00CC0505"/>
    <w:rsid w:val="00CC2114"/>
    <w:rsid w:val="00CC3160"/>
    <w:rsid w:val="00CC3524"/>
    <w:rsid w:val="00CC6F22"/>
    <w:rsid w:val="00CD1C80"/>
    <w:rsid w:val="00CD27BE"/>
    <w:rsid w:val="00CD29E9"/>
    <w:rsid w:val="00CD4BBC"/>
    <w:rsid w:val="00CD5CF3"/>
    <w:rsid w:val="00CD6F0F"/>
    <w:rsid w:val="00CE0BB7"/>
    <w:rsid w:val="00CE3E9A"/>
    <w:rsid w:val="00CE4732"/>
    <w:rsid w:val="00CE708B"/>
    <w:rsid w:val="00CF26B7"/>
    <w:rsid w:val="00CF6E39"/>
    <w:rsid w:val="00CF72DA"/>
    <w:rsid w:val="00CF735F"/>
    <w:rsid w:val="00D0193B"/>
    <w:rsid w:val="00D01FD6"/>
    <w:rsid w:val="00D03B57"/>
    <w:rsid w:val="00D0635D"/>
    <w:rsid w:val="00D07531"/>
    <w:rsid w:val="00D0769A"/>
    <w:rsid w:val="00D120FE"/>
    <w:rsid w:val="00D1339B"/>
    <w:rsid w:val="00D156EB"/>
    <w:rsid w:val="00D15B4E"/>
    <w:rsid w:val="00D169E2"/>
    <w:rsid w:val="00D1774D"/>
    <w:rsid w:val="00D177E7"/>
    <w:rsid w:val="00D2079F"/>
    <w:rsid w:val="00D240D9"/>
    <w:rsid w:val="00D34655"/>
    <w:rsid w:val="00D35A01"/>
    <w:rsid w:val="00D4031F"/>
    <w:rsid w:val="00D41020"/>
    <w:rsid w:val="00D43AD5"/>
    <w:rsid w:val="00D4404D"/>
    <w:rsid w:val="00D447EF"/>
    <w:rsid w:val="00D45EB8"/>
    <w:rsid w:val="00D46D25"/>
    <w:rsid w:val="00D505E2"/>
    <w:rsid w:val="00D52251"/>
    <w:rsid w:val="00D52998"/>
    <w:rsid w:val="00D5502D"/>
    <w:rsid w:val="00D56B01"/>
    <w:rsid w:val="00D56D18"/>
    <w:rsid w:val="00D6498F"/>
    <w:rsid w:val="00D65160"/>
    <w:rsid w:val="00D66AF5"/>
    <w:rsid w:val="00D67DF3"/>
    <w:rsid w:val="00D702A2"/>
    <w:rsid w:val="00D7463D"/>
    <w:rsid w:val="00D765F9"/>
    <w:rsid w:val="00D76AE8"/>
    <w:rsid w:val="00D80F5A"/>
    <w:rsid w:val="00D829D3"/>
    <w:rsid w:val="00D83598"/>
    <w:rsid w:val="00D83DE8"/>
    <w:rsid w:val="00D84943"/>
    <w:rsid w:val="00D868C1"/>
    <w:rsid w:val="00D87327"/>
    <w:rsid w:val="00D87A8F"/>
    <w:rsid w:val="00D9016B"/>
    <w:rsid w:val="00D90A1C"/>
    <w:rsid w:val="00D94AE7"/>
    <w:rsid w:val="00D95B08"/>
    <w:rsid w:val="00D966B3"/>
    <w:rsid w:val="00D970F0"/>
    <w:rsid w:val="00DA23A1"/>
    <w:rsid w:val="00DA311C"/>
    <w:rsid w:val="00DA4540"/>
    <w:rsid w:val="00DA587E"/>
    <w:rsid w:val="00DA60F4"/>
    <w:rsid w:val="00DA67F6"/>
    <w:rsid w:val="00DA72D4"/>
    <w:rsid w:val="00DB0F8B"/>
    <w:rsid w:val="00DB1AFB"/>
    <w:rsid w:val="00DB2DDB"/>
    <w:rsid w:val="00DB3052"/>
    <w:rsid w:val="00DB31A4"/>
    <w:rsid w:val="00DB4891"/>
    <w:rsid w:val="00DB6805"/>
    <w:rsid w:val="00DC2D17"/>
    <w:rsid w:val="00DC31D0"/>
    <w:rsid w:val="00DC62D1"/>
    <w:rsid w:val="00DD2859"/>
    <w:rsid w:val="00DD2A2D"/>
    <w:rsid w:val="00DD4F04"/>
    <w:rsid w:val="00DE0054"/>
    <w:rsid w:val="00DE0ADA"/>
    <w:rsid w:val="00DE1616"/>
    <w:rsid w:val="00DE23BF"/>
    <w:rsid w:val="00DE3981"/>
    <w:rsid w:val="00DE40DD"/>
    <w:rsid w:val="00DE5205"/>
    <w:rsid w:val="00DE7755"/>
    <w:rsid w:val="00DF03EC"/>
    <w:rsid w:val="00DF059A"/>
    <w:rsid w:val="00DF2B25"/>
    <w:rsid w:val="00DF3D56"/>
    <w:rsid w:val="00DF3D63"/>
    <w:rsid w:val="00DF42B0"/>
    <w:rsid w:val="00DF491D"/>
    <w:rsid w:val="00DF5718"/>
    <w:rsid w:val="00DF6307"/>
    <w:rsid w:val="00DF64E9"/>
    <w:rsid w:val="00DF6D19"/>
    <w:rsid w:val="00DF6ED2"/>
    <w:rsid w:val="00DF70F5"/>
    <w:rsid w:val="00E058BF"/>
    <w:rsid w:val="00E0622F"/>
    <w:rsid w:val="00E07AE5"/>
    <w:rsid w:val="00E10F60"/>
    <w:rsid w:val="00E12BF6"/>
    <w:rsid w:val="00E12C65"/>
    <w:rsid w:val="00E17546"/>
    <w:rsid w:val="00E21352"/>
    <w:rsid w:val="00E2252C"/>
    <w:rsid w:val="00E2284B"/>
    <w:rsid w:val="00E246D0"/>
    <w:rsid w:val="00E270C0"/>
    <w:rsid w:val="00E35F6F"/>
    <w:rsid w:val="00E36D82"/>
    <w:rsid w:val="00E401BF"/>
    <w:rsid w:val="00E41324"/>
    <w:rsid w:val="00E4135C"/>
    <w:rsid w:val="00E43AC4"/>
    <w:rsid w:val="00E448CC"/>
    <w:rsid w:val="00E460B9"/>
    <w:rsid w:val="00E503F4"/>
    <w:rsid w:val="00E50E53"/>
    <w:rsid w:val="00E51601"/>
    <w:rsid w:val="00E51965"/>
    <w:rsid w:val="00E5258A"/>
    <w:rsid w:val="00E52AB1"/>
    <w:rsid w:val="00E5378F"/>
    <w:rsid w:val="00E53EE3"/>
    <w:rsid w:val="00E57BC8"/>
    <w:rsid w:val="00E638A0"/>
    <w:rsid w:val="00E63A77"/>
    <w:rsid w:val="00E63EE8"/>
    <w:rsid w:val="00E64441"/>
    <w:rsid w:val="00E64A7C"/>
    <w:rsid w:val="00E66D0B"/>
    <w:rsid w:val="00E67121"/>
    <w:rsid w:val="00E71893"/>
    <w:rsid w:val="00E7198D"/>
    <w:rsid w:val="00E719A5"/>
    <w:rsid w:val="00E735AF"/>
    <w:rsid w:val="00E74CA6"/>
    <w:rsid w:val="00E75E3D"/>
    <w:rsid w:val="00E80C18"/>
    <w:rsid w:val="00E83FCA"/>
    <w:rsid w:val="00E84491"/>
    <w:rsid w:val="00E96A06"/>
    <w:rsid w:val="00E9731C"/>
    <w:rsid w:val="00EA0764"/>
    <w:rsid w:val="00EA2A52"/>
    <w:rsid w:val="00EA45EC"/>
    <w:rsid w:val="00EA4E4C"/>
    <w:rsid w:val="00EA7513"/>
    <w:rsid w:val="00EB01A3"/>
    <w:rsid w:val="00EB04B7"/>
    <w:rsid w:val="00EB20C4"/>
    <w:rsid w:val="00EB7992"/>
    <w:rsid w:val="00EC0104"/>
    <w:rsid w:val="00EC0184"/>
    <w:rsid w:val="00EC2D7A"/>
    <w:rsid w:val="00EC2FF4"/>
    <w:rsid w:val="00EC39A1"/>
    <w:rsid w:val="00EC4427"/>
    <w:rsid w:val="00EC45B5"/>
    <w:rsid w:val="00EC633A"/>
    <w:rsid w:val="00ED01F9"/>
    <w:rsid w:val="00ED0959"/>
    <w:rsid w:val="00ED0C50"/>
    <w:rsid w:val="00ED1B9D"/>
    <w:rsid w:val="00ED380A"/>
    <w:rsid w:val="00ED45BC"/>
    <w:rsid w:val="00ED64BE"/>
    <w:rsid w:val="00EE056F"/>
    <w:rsid w:val="00EE2A8A"/>
    <w:rsid w:val="00EE30E0"/>
    <w:rsid w:val="00EE5022"/>
    <w:rsid w:val="00EE52F9"/>
    <w:rsid w:val="00EF1EEE"/>
    <w:rsid w:val="00EF2681"/>
    <w:rsid w:val="00EF2E20"/>
    <w:rsid w:val="00EF43F5"/>
    <w:rsid w:val="00EF5DD2"/>
    <w:rsid w:val="00EF74D7"/>
    <w:rsid w:val="00F00C4A"/>
    <w:rsid w:val="00F017AF"/>
    <w:rsid w:val="00F0343B"/>
    <w:rsid w:val="00F03A57"/>
    <w:rsid w:val="00F041C4"/>
    <w:rsid w:val="00F12164"/>
    <w:rsid w:val="00F1243B"/>
    <w:rsid w:val="00F14812"/>
    <w:rsid w:val="00F1598C"/>
    <w:rsid w:val="00F20BC6"/>
    <w:rsid w:val="00F21403"/>
    <w:rsid w:val="00F255FC"/>
    <w:rsid w:val="00F259B0"/>
    <w:rsid w:val="00F26A20"/>
    <w:rsid w:val="00F27001"/>
    <w:rsid w:val="00F2732A"/>
    <w:rsid w:val="00F276C9"/>
    <w:rsid w:val="00F301E1"/>
    <w:rsid w:val="00F310E7"/>
    <w:rsid w:val="00F31359"/>
    <w:rsid w:val="00F32590"/>
    <w:rsid w:val="00F3649F"/>
    <w:rsid w:val="00F36A68"/>
    <w:rsid w:val="00F40690"/>
    <w:rsid w:val="00F42B0B"/>
    <w:rsid w:val="00F43B8F"/>
    <w:rsid w:val="00F44C29"/>
    <w:rsid w:val="00F462B1"/>
    <w:rsid w:val="00F5057C"/>
    <w:rsid w:val="00F51785"/>
    <w:rsid w:val="00F530D7"/>
    <w:rsid w:val="00F531CC"/>
    <w:rsid w:val="00F541E6"/>
    <w:rsid w:val="00F55E87"/>
    <w:rsid w:val="00F606D2"/>
    <w:rsid w:val="00F62279"/>
    <w:rsid w:val="00F622E1"/>
    <w:rsid w:val="00F62E81"/>
    <w:rsid w:val="00F62F49"/>
    <w:rsid w:val="00F640BF"/>
    <w:rsid w:val="00F65C14"/>
    <w:rsid w:val="00F67D1B"/>
    <w:rsid w:val="00F70754"/>
    <w:rsid w:val="00F707F5"/>
    <w:rsid w:val="00F71392"/>
    <w:rsid w:val="00F75EBC"/>
    <w:rsid w:val="00F77926"/>
    <w:rsid w:val="00F83A19"/>
    <w:rsid w:val="00F85C78"/>
    <w:rsid w:val="00F879A1"/>
    <w:rsid w:val="00F9161E"/>
    <w:rsid w:val="00F92FC4"/>
    <w:rsid w:val="00F96822"/>
    <w:rsid w:val="00F9793C"/>
    <w:rsid w:val="00FA0C14"/>
    <w:rsid w:val="00FA0FF5"/>
    <w:rsid w:val="00FA137A"/>
    <w:rsid w:val="00FA182C"/>
    <w:rsid w:val="00FA2891"/>
    <w:rsid w:val="00FA5504"/>
    <w:rsid w:val="00FA7F50"/>
    <w:rsid w:val="00FB013D"/>
    <w:rsid w:val="00FB0491"/>
    <w:rsid w:val="00FB0B07"/>
    <w:rsid w:val="00FB1178"/>
    <w:rsid w:val="00FB4B02"/>
    <w:rsid w:val="00FB5E2E"/>
    <w:rsid w:val="00FB638F"/>
    <w:rsid w:val="00FB7112"/>
    <w:rsid w:val="00FC0DA1"/>
    <w:rsid w:val="00FC2831"/>
    <w:rsid w:val="00FC2D40"/>
    <w:rsid w:val="00FC3600"/>
    <w:rsid w:val="00FC414D"/>
    <w:rsid w:val="00FC4A9F"/>
    <w:rsid w:val="00FC565B"/>
    <w:rsid w:val="00FC7727"/>
    <w:rsid w:val="00FD1706"/>
    <w:rsid w:val="00FD23FD"/>
    <w:rsid w:val="00FD3673"/>
    <w:rsid w:val="00FD5C2B"/>
    <w:rsid w:val="00FD6614"/>
    <w:rsid w:val="00FE006E"/>
    <w:rsid w:val="00FE0B21"/>
    <w:rsid w:val="00FE0FB8"/>
    <w:rsid w:val="00FE197E"/>
    <w:rsid w:val="00FE2480"/>
    <w:rsid w:val="00FE2918"/>
    <w:rsid w:val="00FE4E4B"/>
    <w:rsid w:val="00FE4E86"/>
    <w:rsid w:val="00FE5F7C"/>
    <w:rsid w:val="00FF0DF1"/>
    <w:rsid w:val="00FF26AA"/>
    <w:rsid w:val="00FF5ABA"/>
    <w:rsid w:val="00FF799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5274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8" ma:contentTypeDescription="Crie um novo documento." ma:contentTypeScope="" ma:versionID="8b12ca762e05f52916e6e782226e7209">
  <xsd:schema xmlns:xsd="http://www.w3.org/2001/XMLSchema" xmlns:xs="http://www.w3.org/2001/XMLSchema" xmlns:p="http://schemas.microsoft.com/office/2006/metadata/properties" xmlns:ns3="b65d2443-7566-4c0f-ad2a-39d0f4ed4fd3" xmlns:ns4="ad13983b-915c-47a6-a1c3-2445c8a44c65" targetNamespace="http://schemas.microsoft.com/office/2006/metadata/properties" ma:root="true" ma:fieldsID="55b06f9a0e3e2c04b8e690ba21f74621" ns3:_="" ns4:_="">
    <xsd:import namespace="b65d2443-7566-4c0f-ad2a-39d0f4ed4fd3"/>
    <xsd:import namespace="ad13983b-915c-47a6-a1c3-2445c8a44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d2443-7566-4c0f-ad2a-39d0f4ed4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9081EE-EA6B-4DB9-9B7A-FDA22C74C0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4CB68E-0E30-4B28-AED8-A80133AC5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d2443-7566-4c0f-ad2a-39d0f4ed4fd3"/>
    <ds:schemaRef ds:uri="ad13983b-915c-47a6-a1c3-2445c8a4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3386</Words>
  <Characters>18285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Marcel Hugo</cp:lastModifiedBy>
  <cp:revision>31</cp:revision>
  <cp:lastPrinted>2015-03-26T13:00:00Z</cp:lastPrinted>
  <dcterms:created xsi:type="dcterms:W3CDTF">2021-04-19T23:02:00Z</dcterms:created>
  <dcterms:modified xsi:type="dcterms:W3CDTF">2021-05-03T15:11:00Z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