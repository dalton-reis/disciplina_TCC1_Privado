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3E5A3D79" w:rsidR="002B0EDC" w:rsidRPr="00B00E04" w:rsidRDefault="00A8776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USO de redes neurais artificiais</w:t>
      </w:r>
      <w:r w:rsidR="000B7C23">
        <w:t xml:space="preserve"> PARA</w:t>
      </w:r>
      <w:r>
        <w:t xml:space="preserve"> </w:t>
      </w:r>
      <w:r w:rsidR="00791392">
        <w:t>Previsão do preço das ações na bolsa de valores por meio de notícias</w:t>
      </w:r>
    </w:p>
    <w:p w14:paraId="4F6DBB7C" w14:textId="5EFDDDE6" w:rsidR="001E682E" w:rsidRDefault="00791392" w:rsidP="00752038">
      <w:pPr>
        <w:pStyle w:val="TF-AUTOR0"/>
      </w:pPr>
      <w:r>
        <w:t>Fabrício Oliveira Bezerra</w:t>
      </w:r>
    </w:p>
    <w:p w14:paraId="3FBE5C8A" w14:textId="4E806C27" w:rsidR="001E682E" w:rsidRDefault="001E682E" w:rsidP="001E682E">
      <w:pPr>
        <w:pStyle w:val="TF-AUTOR0"/>
      </w:pPr>
      <w:r>
        <w:t xml:space="preserve">Prof. </w:t>
      </w:r>
      <w:r w:rsidR="00791392">
        <w:t>Dra. Andreza Sartori</w:t>
      </w:r>
      <w:r>
        <w:t xml:space="preserve"> – Orientador(a)</w:t>
      </w:r>
    </w:p>
    <w:p w14:paraId="28066913" w14:textId="24ED687C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2CE3503" w14:textId="4B861CBA" w:rsidR="004436D4" w:rsidRPr="004436D4" w:rsidRDefault="00042C49" w:rsidP="004436D4">
      <w:pPr>
        <w:pStyle w:val="TF-TEXTO"/>
      </w:pPr>
      <w:r>
        <w:t>Segundo a Bolsa de Valores Brasileira, a B3 S.A (2020)</w:t>
      </w:r>
      <w:r w:rsidR="007D3F2D">
        <w:t>,</w:t>
      </w:r>
      <w:r w:rsidR="00F8006F">
        <w:t xml:space="preserve"> </w:t>
      </w:r>
      <w:r w:rsidR="00E601F9">
        <w:t>mais de 2 milhões de pessoas ingressaram na bolsa de valores no período compreendido entre abril de 2019 e 2020. Um dos motivos citados foi a democratização no acesso à informação.</w:t>
      </w:r>
      <w:r w:rsidR="007A786D">
        <w:t xml:space="preserve"> Nesse sentido, parte dos novos investidores tomam suas decisões de compra ou venda de ações,</w:t>
      </w:r>
      <w:r w:rsidR="00E601F9">
        <w:t xml:space="preserve"> </w:t>
      </w:r>
      <w:r w:rsidR="007A786D">
        <w:t xml:space="preserve">por </w:t>
      </w:r>
      <w:r w:rsidR="00E601F9">
        <w:t>intermédio</w:t>
      </w:r>
      <w:r w:rsidR="007A786D">
        <w:t xml:space="preserve"> </w:t>
      </w:r>
      <w:r w:rsidR="00097381">
        <w:t>d</w:t>
      </w:r>
      <w:r w:rsidR="007A786D">
        <w:t xml:space="preserve">a Internet, através de </w:t>
      </w:r>
      <w:r w:rsidR="00E601F9">
        <w:t>canais de influenciadores digitais</w:t>
      </w:r>
      <w:r w:rsidR="007A786D">
        <w:t>, ou por conta própria, a partir da análise de dados e informações de fontes distintas.</w:t>
      </w:r>
      <w:r w:rsidR="007D3F2D">
        <w:t xml:space="preserve"> A volatilidade, que </w:t>
      </w:r>
      <w:r w:rsidR="002C42C9">
        <w:t xml:space="preserve">se </w:t>
      </w:r>
      <w:r w:rsidR="007D3F2D">
        <w:t>associava com o afastamento dos pequenos investidores, teve menor impacto dessa vez.</w:t>
      </w:r>
    </w:p>
    <w:p w14:paraId="41162561" w14:textId="6437D792" w:rsidR="00282788" w:rsidRDefault="0066190B" w:rsidP="003D398C">
      <w:pPr>
        <w:pStyle w:val="TF-TEXTO"/>
      </w:pPr>
      <w:r>
        <w:t>No entan</w:t>
      </w:r>
      <w:r w:rsidR="007F70B3">
        <w:t>t</w:t>
      </w:r>
      <w:r>
        <w:t>o, a entrada maciça</w:t>
      </w:r>
      <w:r w:rsidR="007F70B3">
        <w:t xml:space="preserve"> de novos investidores constitui também um grande desafio</w:t>
      </w:r>
      <w:r w:rsidR="003D398C">
        <w:t>.</w:t>
      </w:r>
      <w:r w:rsidR="007F70B3">
        <w:t xml:space="preserve"> Afinal, como indica</w:t>
      </w:r>
      <w:r w:rsidR="002C42C9">
        <w:t>do</w:t>
      </w:r>
      <w:r w:rsidR="00097381">
        <w:t xml:space="preserve"> </w:t>
      </w:r>
      <w:r w:rsidR="007F70B3">
        <w:t xml:space="preserve">por </w:t>
      </w:r>
      <w:r w:rsidR="00C815D9">
        <w:t xml:space="preserve">Silva, Carvalho e </w:t>
      </w:r>
      <w:r w:rsidR="004F7AE2">
        <w:t>Nunes</w:t>
      </w:r>
      <w:r w:rsidR="00C03A55">
        <w:t xml:space="preserve"> (</w:t>
      </w:r>
      <w:r w:rsidR="004F7AE2">
        <w:t>2012</w:t>
      </w:r>
      <w:r w:rsidR="007F70B3">
        <w:t>) este processo vem acompanhado também por uma forte oscilação no preço das ações na qual determinada empresa está associada. Entre as principais razões deste processo destacam-se, principalmente,</w:t>
      </w:r>
      <w:r w:rsidR="007F0BBD">
        <w:t xml:space="preserve"> os</w:t>
      </w:r>
      <w:r w:rsidR="007F70B3">
        <w:t xml:space="preserve"> anúncios </w:t>
      </w:r>
      <w:r w:rsidR="007F0BBD">
        <w:t>s</w:t>
      </w:r>
      <w:r w:rsidR="007F70B3">
        <w:t xml:space="preserve">obre o controle da corporação, política de regulamentação e condições macroeconômicas. Como assinalam Li </w:t>
      </w:r>
      <w:r w:rsidR="007F70B3" w:rsidRPr="007F70B3">
        <w:rPr>
          <w:i/>
        </w:rPr>
        <w:t>et al</w:t>
      </w:r>
      <w:r w:rsidR="007F70B3">
        <w:t>. (2020)</w:t>
      </w:r>
      <w:r w:rsidR="00B43CC9">
        <w:t>,</w:t>
      </w:r>
      <w:r w:rsidR="007F70B3">
        <w:t xml:space="preserve"> as situações que desencadeiam a volatilidade estão relacionadas</w:t>
      </w:r>
      <w:r w:rsidR="007F0BBD">
        <w:t xml:space="preserve"> </w:t>
      </w:r>
      <w:r w:rsidR="007F70B3">
        <w:t xml:space="preserve">ao movimento de oferta e demanda, </w:t>
      </w:r>
      <w:r w:rsidR="00B43CC9">
        <w:t xml:space="preserve">a </w:t>
      </w:r>
      <w:r w:rsidR="00C879AD">
        <w:t xml:space="preserve">tendência </w:t>
      </w:r>
      <w:r w:rsidR="00B43CC9">
        <w:t>d</w:t>
      </w:r>
      <w:r w:rsidR="00C879AD">
        <w:t>as empresas como lançamento de algum produto inovador, eventos aleatórios como desastres naturais ou morte de algum líder político. É mencionado também o sentimento do mercado, esse podendo ser mais psicológico e subjetivo.</w:t>
      </w:r>
    </w:p>
    <w:p w14:paraId="09213A95" w14:textId="495B2E60" w:rsidR="00C879AD" w:rsidRDefault="00C879AD" w:rsidP="003D398C">
      <w:pPr>
        <w:pStyle w:val="TF-TEXTO"/>
      </w:pPr>
      <w:r>
        <w:t xml:space="preserve">Neste sentido, trabalhos recentes como os apresentados por Li e </w:t>
      </w:r>
      <w:r w:rsidR="00286078">
        <w:t>Pan</w:t>
      </w:r>
      <w:r>
        <w:t xml:space="preserve"> (2020) e Vargas </w:t>
      </w:r>
      <w:r w:rsidRPr="00C879AD">
        <w:rPr>
          <w:i/>
        </w:rPr>
        <w:t>et al</w:t>
      </w:r>
      <w:r>
        <w:t>. (2018) obtiveram bons resultados na resposta a estes desafios. A estratégia</w:t>
      </w:r>
      <w:r w:rsidR="00B43CC9">
        <w:t xml:space="preserve"> dos autores</w:t>
      </w:r>
      <w:r>
        <w:t xml:space="preserve"> foi</w:t>
      </w:r>
      <w:r w:rsidR="00B43CC9">
        <w:t xml:space="preserve"> de</w:t>
      </w:r>
      <w:r>
        <w:t xml:space="preserve"> utilizar técnicas de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A</w:t>
      </w:r>
      <w:r>
        <w:t xml:space="preserve">rtificiais e </w:t>
      </w:r>
      <w:commentRangeStart w:id="9"/>
      <w:r w:rsidR="00644C57">
        <w:t>P</w:t>
      </w:r>
      <w:r>
        <w:t xml:space="preserve">rocessamento de </w:t>
      </w:r>
      <w:r w:rsidR="00644C57">
        <w:t>L</w:t>
      </w:r>
      <w:r>
        <w:t xml:space="preserve">inguagem </w:t>
      </w:r>
      <w:r w:rsidR="00644C57">
        <w:t>N</w:t>
      </w:r>
      <w:r>
        <w:t>atural no intuito de unir dados fundamenta</w:t>
      </w:r>
      <w:r w:rsidR="00B027DF">
        <w:t>is</w:t>
      </w:r>
      <w:r>
        <w:t xml:space="preserve"> das empresas</w:t>
      </w:r>
      <w:r w:rsidR="00B43CC9">
        <w:t>,</w:t>
      </w:r>
      <w:r>
        <w:t xml:space="preserve"> assim como notícias do mercado financeiro</w:t>
      </w:r>
      <w:r w:rsidR="008D04C0">
        <w:t xml:space="preserve"> </w:t>
      </w:r>
      <w:commentRangeEnd w:id="9"/>
      <w:r w:rsidR="000D2E6F">
        <w:rPr>
          <w:rStyle w:val="Refdecomentrio"/>
        </w:rPr>
        <w:commentReference w:id="9"/>
      </w:r>
      <w:r w:rsidR="008D04C0">
        <w:t>para previsão do movimento das ações</w:t>
      </w:r>
      <w:r>
        <w:t>. Assim, no protótipo proposto por esse trabalho, pretende-se, a partir da obtenção das cotações das ações e notícias do mercado financeiro</w:t>
      </w:r>
      <w:r w:rsidR="005A5BF5">
        <w:t xml:space="preserve"> </w:t>
      </w:r>
      <w:r w:rsidR="00A22C5E">
        <w:t xml:space="preserve">para </w:t>
      </w:r>
      <w:r>
        <w:t>análise</w:t>
      </w:r>
      <w:r w:rsidR="007D2868">
        <w:t>, prever o movimento das ações e</w:t>
      </w:r>
      <w:r>
        <w:t xml:space="preserve"> disponibil</w:t>
      </w:r>
      <w:r w:rsidR="007D2868">
        <w:t>izar</w:t>
      </w:r>
      <w:r>
        <w:t xml:space="preserve"> os resultados para investidores interessados. Dessa forma, esse trabalho propõe a criação de uma ferramenta que a partir de uma séri</w:t>
      </w:r>
      <w:r w:rsidR="00A22C5E">
        <w:t>e</w:t>
      </w:r>
      <w:r>
        <w:t xml:space="preserve"> temporal, encontre padrões e </w:t>
      </w:r>
      <w:r w:rsidR="00A22C5E">
        <w:t>recomende ao investidor qual é o momento mais adequado para comprar ou vender determinada ação</w:t>
      </w:r>
      <w:r>
        <w:t>, visando maximizar seus lucros.</w:t>
      </w:r>
    </w:p>
    <w:p w14:paraId="152C20A3" w14:textId="4FE121DB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ECC569" w14:textId="11BAA9CE" w:rsidR="00C35E57" w:rsidRDefault="00C35E57" w:rsidP="00C35E57">
      <w:pPr>
        <w:pStyle w:val="TF-TEXTO"/>
      </w:pPr>
      <w:r>
        <w:t xml:space="preserve"> </w:t>
      </w:r>
      <w:r w:rsidR="00B94013">
        <w:t xml:space="preserve">Considerando estes desafios o presente trabalho tem como objetivo geral disponibilizar um protótipo para </w:t>
      </w:r>
      <w:commentRangeStart w:id="24"/>
      <w:r w:rsidR="00B94013">
        <w:t xml:space="preserve">automatizar o processo de compra e venda de ativos </w:t>
      </w:r>
      <w:commentRangeEnd w:id="24"/>
      <w:r w:rsidR="007E17A0">
        <w:rPr>
          <w:rStyle w:val="Refdecomentrio"/>
        </w:rPr>
        <w:commentReference w:id="24"/>
      </w:r>
      <w:r w:rsidR="00B94013">
        <w:t xml:space="preserve">negociados na B3 S.A </w:t>
      </w:r>
      <w:commentRangeStart w:id="25"/>
      <w:r w:rsidR="00B94013">
        <w:t>com a utilização de notícias</w:t>
      </w:r>
      <w:r w:rsidR="009419E1">
        <w:t xml:space="preserve"> do mercado financeiro e </w:t>
      </w:r>
      <w:r w:rsidR="00DD7180">
        <w:t>R</w:t>
      </w:r>
      <w:r w:rsidR="009419E1">
        <w:t xml:space="preserve">edes </w:t>
      </w:r>
      <w:r w:rsidR="00DD7180">
        <w:t>N</w:t>
      </w:r>
      <w:r w:rsidR="009419E1">
        <w:t xml:space="preserve">eurais </w:t>
      </w:r>
      <w:r w:rsidR="00DD7180">
        <w:t>A</w:t>
      </w:r>
      <w:r w:rsidR="009419E1">
        <w:t>rtificiais</w:t>
      </w:r>
      <w:commentRangeEnd w:id="25"/>
      <w:r w:rsidR="002C4256">
        <w:rPr>
          <w:rStyle w:val="Refdecomentrio"/>
        </w:rPr>
        <w:commentReference w:id="25"/>
      </w:r>
      <w:r w:rsidR="009419E1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7D14ED4" w14:textId="77777777" w:rsidR="008450B7" w:rsidRDefault="008450B7" w:rsidP="008450B7">
      <w:pPr>
        <w:pStyle w:val="TF-ALNEA"/>
      </w:pPr>
      <w:r>
        <w:t xml:space="preserve">disponibilizar um </w:t>
      </w:r>
      <w:commentRangeStart w:id="26"/>
      <w:r w:rsidRPr="00FC46ED">
        <w:rPr>
          <w:i/>
        </w:rPr>
        <w:t xml:space="preserve">Web </w:t>
      </w:r>
      <w:proofErr w:type="spellStart"/>
      <w:r w:rsidRPr="00FC46ED">
        <w:rPr>
          <w:i/>
        </w:rPr>
        <w:t>Crawler</w:t>
      </w:r>
      <w:proofErr w:type="spellEnd"/>
      <w:r>
        <w:t xml:space="preserve"> </w:t>
      </w:r>
      <w:commentRangeEnd w:id="26"/>
      <w:r w:rsidR="0051673B">
        <w:rPr>
          <w:rStyle w:val="Refdecomentrio"/>
        </w:rPr>
        <w:commentReference w:id="26"/>
      </w:r>
      <w:r>
        <w:t xml:space="preserve">para obtenção das notícias do mercado financeiro e </w:t>
      </w:r>
      <w:commentRangeStart w:id="27"/>
      <w:r>
        <w:t>das cotações atuais das ações</w:t>
      </w:r>
      <w:commentRangeEnd w:id="27"/>
      <w:r w:rsidR="00B125C1">
        <w:rPr>
          <w:rStyle w:val="Refdecomentrio"/>
        </w:rPr>
        <w:commentReference w:id="27"/>
      </w:r>
      <w:r>
        <w:t>;</w:t>
      </w:r>
    </w:p>
    <w:p w14:paraId="2997B301" w14:textId="0EF290A7" w:rsidR="00C35E57" w:rsidRDefault="00354C25" w:rsidP="00C35E57">
      <w:pPr>
        <w:pStyle w:val="TF-ALNEA"/>
      </w:pPr>
      <w:r>
        <w:t>d</w:t>
      </w:r>
      <w:r w:rsidR="009419E1">
        <w:t xml:space="preserve">isponibilizar um modelo preditivo de aprendizado de máquina baseado em </w:t>
      </w:r>
      <w:r w:rsidR="008450B7">
        <w:t>R</w:t>
      </w:r>
      <w:r w:rsidR="009419E1">
        <w:t xml:space="preserve">edes </w:t>
      </w:r>
      <w:r w:rsidR="008450B7">
        <w:t>N</w:t>
      </w:r>
      <w:r w:rsidR="009419E1">
        <w:t xml:space="preserve">eurais </w:t>
      </w:r>
      <w:r w:rsidR="008450B7">
        <w:t>A</w:t>
      </w:r>
      <w:r w:rsidR="009419E1">
        <w:t xml:space="preserve">rtificiais e um modelo de aprendizado baseado em </w:t>
      </w:r>
      <w:r w:rsidR="00A22C5E">
        <w:t>P</w:t>
      </w:r>
      <w:r w:rsidR="009419E1">
        <w:t xml:space="preserve">rocessamento de </w:t>
      </w:r>
      <w:r w:rsidR="00A22C5E">
        <w:t>L</w:t>
      </w:r>
      <w:r w:rsidR="009419E1">
        <w:t xml:space="preserve">inguagem </w:t>
      </w:r>
      <w:r w:rsidR="00A22C5E">
        <w:t>N</w:t>
      </w:r>
      <w:r w:rsidR="009419E1">
        <w:t xml:space="preserve">atural para realizar </w:t>
      </w:r>
      <w:r w:rsidR="00A22C5E">
        <w:t xml:space="preserve">a recomendação do momento de </w:t>
      </w:r>
      <w:r w:rsidR="009419E1">
        <w:t xml:space="preserve">compra </w:t>
      </w:r>
      <w:r w:rsidR="00A22C5E">
        <w:t>ou</w:t>
      </w:r>
      <w:r w:rsidR="009419E1">
        <w:t xml:space="preserve"> venda de açõe</w:t>
      </w:r>
      <w:r w:rsidR="00A22C5E">
        <w:t>s</w:t>
      </w:r>
      <w:r w:rsidR="00C35E57">
        <w:t>;</w:t>
      </w:r>
    </w:p>
    <w:p w14:paraId="3BBAFCDD" w14:textId="2B5DF241" w:rsidR="00C35E57" w:rsidRDefault="007F0BBD" w:rsidP="00F77926">
      <w:pPr>
        <w:pStyle w:val="TF-ALNEA"/>
      </w:pPr>
      <w:r>
        <w:t>validar</w:t>
      </w:r>
      <w:r w:rsidR="009419E1">
        <w:t xml:space="preserve"> o desempenho da </w:t>
      </w:r>
      <w:r w:rsidR="008450B7">
        <w:t>R</w:t>
      </w:r>
      <w:r w:rsidR="009419E1">
        <w:t xml:space="preserve">ede </w:t>
      </w:r>
      <w:r w:rsidR="008450B7">
        <w:t>N</w:t>
      </w:r>
      <w:r w:rsidR="009419E1">
        <w:t xml:space="preserve">eural </w:t>
      </w:r>
      <w:r w:rsidR="008450B7">
        <w:t>A</w:t>
      </w:r>
      <w:r w:rsidR="009419E1">
        <w:t>rtificial;</w:t>
      </w:r>
    </w:p>
    <w:p w14:paraId="03684795" w14:textId="4E2382E0" w:rsidR="009419E1" w:rsidRDefault="00354C25" w:rsidP="00F77926">
      <w:pPr>
        <w:pStyle w:val="TF-ALNEA"/>
      </w:pPr>
      <w:r>
        <w:t>d</w:t>
      </w:r>
      <w:r w:rsidR="009419E1">
        <w:t>isponibilizar os resultados das previsões dos preços dos ativos na B3 S.A para os investidores</w:t>
      </w:r>
      <w:r w:rsidR="007F0BBD">
        <w:t>.</w:t>
      </w:r>
    </w:p>
    <w:p w14:paraId="0F83796A" w14:textId="77777777" w:rsidR="00A44581" w:rsidRDefault="00A44581" w:rsidP="00424AD5">
      <w:pPr>
        <w:pStyle w:val="Ttulo1"/>
      </w:pPr>
      <w:bookmarkStart w:id="28" w:name="_Toc419598587"/>
      <w:r>
        <w:t xml:space="preserve">trabalhos </w:t>
      </w:r>
      <w:r w:rsidRPr="00FC4A9F">
        <w:t>correlatos</w:t>
      </w:r>
    </w:p>
    <w:p w14:paraId="372DC3A3" w14:textId="31C15840" w:rsidR="00A44581" w:rsidRDefault="00303D02" w:rsidP="00A44581">
      <w:pPr>
        <w:pStyle w:val="TF-TEXTO"/>
      </w:pPr>
      <w:r>
        <w:t xml:space="preserve">A questão do mercado de ações e inteligência artificial tem sido objeto de muitas pesquisas nos últimos anos. Neste sentido, entre os principais estudos que apoiam o desenvolvimento deste projeto destaca-se, o estudo realizado por Vargas </w:t>
      </w:r>
      <w:r w:rsidRPr="00303D02">
        <w:rPr>
          <w:i/>
        </w:rPr>
        <w:t>et al</w:t>
      </w:r>
      <w:r>
        <w:t xml:space="preserve">. (2018) que utiliza técnicas de aprendizado profundo unindo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r w:rsidR="00354C25">
        <w:t>R</w:t>
      </w:r>
      <w:r>
        <w:t xml:space="preserve">ecorrente e </w:t>
      </w:r>
      <w:r w:rsidR="00354C25">
        <w:t>R</w:t>
      </w:r>
      <w:r>
        <w:t xml:space="preserve">ede </w:t>
      </w:r>
      <w:r w:rsidR="00354C25">
        <w:t>N</w:t>
      </w:r>
      <w:r>
        <w:t xml:space="preserve">eural </w:t>
      </w:r>
      <w:proofErr w:type="spellStart"/>
      <w:r w:rsidR="00354C25">
        <w:t>C</w:t>
      </w:r>
      <w:r>
        <w:t>onvolucional</w:t>
      </w:r>
      <w:proofErr w:type="spellEnd"/>
      <w:r>
        <w:t xml:space="preserve">. Além desse estudo </w:t>
      </w:r>
      <w:r w:rsidR="00D618FE">
        <w:t>encontra-se</w:t>
      </w:r>
      <w:r>
        <w:t xml:space="preserve"> também o estudo realizado por Li </w:t>
      </w:r>
      <w:r w:rsidRPr="00303D02">
        <w:rPr>
          <w:i/>
        </w:rPr>
        <w:t>et al</w:t>
      </w:r>
      <w:r>
        <w:t xml:space="preserve">. (2020) utilizando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M</w:t>
      </w:r>
      <w:r>
        <w:t xml:space="preserve">ultimodal orientada a eventos para previsão </w:t>
      </w:r>
      <w:r w:rsidR="00416575">
        <w:t xml:space="preserve">do valor das ações E, por último, a pesquisa realizada por Li e Pan (2020) propõe um método para usar duas </w:t>
      </w:r>
      <w:r w:rsidR="00354C25">
        <w:t>R</w:t>
      </w:r>
      <w:r w:rsidR="00416575">
        <w:t xml:space="preserve">edes </w:t>
      </w:r>
      <w:r w:rsidR="00354C25">
        <w:t>N</w:t>
      </w:r>
      <w:r w:rsidR="00416575">
        <w:t xml:space="preserve">eurais </w:t>
      </w:r>
      <w:r w:rsidR="00354C25">
        <w:t>R</w:t>
      </w:r>
      <w:r w:rsidR="00416575">
        <w:t xml:space="preserve">ecorrentes seguidas de uma </w:t>
      </w:r>
      <w:r w:rsidR="00354C25">
        <w:t>R</w:t>
      </w:r>
      <w:r w:rsidR="00416575">
        <w:t xml:space="preserve">ede </w:t>
      </w:r>
      <w:r w:rsidR="00354C25">
        <w:t>N</w:t>
      </w:r>
      <w:r w:rsidR="00416575">
        <w:t xml:space="preserve">eural </w:t>
      </w:r>
      <w:r w:rsidR="00354C25">
        <w:t>T</w:t>
      </w:r>
      <w:r w:rsidR="00416575">
        <w:t xml:space="preserve">otalmente </w:t>
      </w:r>
      <w:r w:rsidR="00354C25">
        <w:t>C</w:t>
      </w:r>
      <w:r w:rsidR="00416575">
        <w:t>onectada (</w:t>
      </w:r>
      <w:proofErr w:type="spellStart"/>
      <w:r w:rsidR="00416575">
        <w:t>Fully</w:t>
      </w:r>
      <w:proofErr w:type="spellEnd"/>
      <w:r w:rsidR="00416575">
        <w:t xml:space="preserve"> </w:t>
      </w:r>
      <w:proofErr w:type="spellStart"/>
      <w:r w:rsidR="00416575">
        <w:t>Connected</w:t>
      </w:r>
      <w:proofErr w:type="spellEnd"/>
      <w:r w:rsidR="00416575">
        <w:t xml:space="preserve"> Neural Network FCNN) para prever o movimento das ações.</w:t>
      </w:r>
    </w:p>
    <w:p w14:paraId="41B875F5" w14:textId="0995C6C1" w:rsidR="00416575" w:rsidRDefault="00416575" w:rsidP="00416575">
      <w:pPr>
        <w:pStyle w:val="Ttulo2"/>
      </w:pPr>
      <w:r>
        <w:lastRenderedPageBreak/>
        <w:t>deep learning for stock market prediction using technical indicators and financial news articles</w:t>
      </w:r>
    </w:p>
    <w:p w14:paraId="5878F45A" w14:textId="5F1789ED" w:rsidR="00C742A5" w:rsidRDefault="008D346C" w:rsidP="00C742A5">
      <w:pPr>
        <w:pStyle w:val="TF-TEXTO"/>
      </w:pPr>
      <w:r>
        <w:t>O</w:t>
      </w:r>
      <w:r w:rsidR="00416575">
        <w:t xml:space="preserve"> estudo de Vargas </w:t>
      </w:r>
      <w:r w:rsidR="00416575" w:rsidRPr="00734E5A">
        <w:rPr>
          <w:i/>
        </w:rPr>
        <w:t>et al</w:t>
      </w:r>
      <w:r w:rsidR="00416575">
        <w:t xml:space="preserve">. (2018) </w:t>
      </w:r>
      <w:r w:rsidR="00416575" w:rsidRPr="00183A25">
        <w:t xml:space="preserve">utiliza </w:t>
      </w:r>
      <w:r w:rsidR="00416575">
        <w:t>dois modelos ​​para prever os movimentos direcionais diários do preço das ações da Chevron Corporation (CVX), ambos recebe</w:t>
      </w:r>
      <w:r>
        <w:t>m</w:t>
      </w:r>
      <w:r w:rsidR="00416575">
        <w:t xml:space="preserve"> dois conjuntos de indicadores em execuções diferentes. </w:t>
      </w:r>
      <w:r w:rsidR="00BB7189">
        <w:t>O primeiro é</w:t>
      </w:r>
      <w:r w:rsidR="00416575">
        <w:t xml:space="preserve"> </w:t>
      </w:r>
      <w:r w:rsidR="00BB7189">
        <w:t>o</w:t>
      </w:r>
      <w:r w:rsidR="00416575">
        <w:t xml:space="preserve"> I-RNN para o modelo de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416575" w:rsidRPr="00183A25">
        <w:t>Long</w:t>
      </w:r>
      <w:proofErr w:type="spellEnd"/>
      <w:r w:rsidR="00416575" w:rsidRPr="00183A25">
        <w:t xml:space="preserve"> Short-</w:t>
      </w:r>
      <w:proofErr w:type="spellStart"/>
      <w:r w:rsidR="00416575" w:rsidRPr="00183A25">
        <w:t>Term</w:t>
      </w:r>
      <w:proofErr w:type="spellEnd"/>
      <w:r w:rsidR="00416575" w:rsidRPr="00183A25">
        <w:t xml:space="preserve"> </w:t>
      </w:r>
      <w:proofErr w:type="spellStart"/>
      <w:r w:rsidR="00416575" w:rsidRPr="00183A25">
        <w:t>Memory</w:t>
      </w:r>
      <w:proofErr w:type="spellEnd"/>
      <w:r w:rsidR="00416575">
        <w:t xml:space="preserve"> </w:t>
      </w:r>
      <w:r>
        <w:t>(</w:t>
      </w:r>
      <w:r w:rsidR="00416575">
        <w:t>LSTM</w:t>
      </w:r>
      <w:r>
        <w:t>)</w:t>
      </w:r>
      <w:r w:rsidR="00416575">
        <w:t xml:space="preserve"> apenas com o primeiro conjunto de indicadores;</w:t>
      </w:r>
      <w:r w:rsidR="00BF3CD3">
        <w:t xml:space="preserve"> o segundo é o</w:t>
      </w:r>
      <w:r w:rsidR="00416575">
        <w:t xml:space="preserve"> I-RNN-2 para a </w:t>
      </w:r>
      <w:r w:rsidR="00F85105">
        <w:t>R</w:t>
      </w:r>
      <w:r w:rsidR="00416575">
        <w:t>ede</w:t>
      </w:r>
      <w:r w:rsidR="00F85105">
        <w:t xml:space="preserve"> N</w:t>
      </w:r>
      <w:r w:rsidR="00416575">
        <w:t>eural LSTM apenas com o segundo conjunto de indicadores;</w:t>
      </w:r>
      <w:r w:rsidR="00BF3CD3">
        <w:t xml:space="preserve"> </w:t>
      </w:r>
      <w:commentRangeStart w:id="29"/>
      <w:r w:rsidR="00BF3CD3">
        <w:t>o terceiro é o</w:t>
      </w:r>
      <w:r w:rsidR="00416575">
        <w:t xml:space="preserve"> SI-RCNN para o modelo híbrido composto por </w:t>
      </w:r>
      <w:r w:rsidR="00F85105">
        <w:t>R</w:t>
      </w:r>
      <w:r w:rsidR="00416575">
        <w:t xml:space="preserve">ede </w:t>
      </w:r>
      <w:r w:rsidR="00F85105">
        <w:t>N</w:t>
      </w:r>
      <w:r w:rsidR="00416575">
        <w:t xml:space="preserve">eural </w:t>
      </w:r>
      <w:proofErr w:type="spellStart"/>
      <w:r w:rsidR="00F85105">
        <w:t>C</w:t>
      </w:r>
      <w:r w:rsidR="00416575">
        <w:t>onvolucional</w:t>
      </w:r>
      <w:proofErr w:type="spellEnd"/>
      <w:r w:rsidR="00416575">
        <w:t xml:space="preserve"> (</w:t>
      </w:r>
      <w:proofErr w:type="spellStart"/>
      <w:r w:rsidR="00416575">
        <w:t>Convolutional</w:t>
      </w:r>
      <w:proofErr w:type="spellEnd"/>
      <w:r w:rsidR="00416575">
        <w:t xml:space="preserve"> Neural Network CNN) e LSTM com o primeiro conjunto de indicadores; </w:t>
      </w:r>
      <w:r w:rsidR="00BF3CD3">
        <w:t xml:space="preserve">e, finalmente, o quarto é o </w:t>
      </w:r>
      <w:r w:rsidR="00416575">
        <w:t>SI-RCNN-2 para o modelo híbrido composto por CNN e LSTM com o segundo conjunto de indicadores</w:t>
      </w:r>
      <w:commentRangeEnd w:id="29"/>
      <w:r w:rsidR="004C032C">
        <w:rPr>
          <w:rStyle w:val="Refdecomentrio"/>
        </w:rPr>
        <w:commentReference w:id="29"/>
      </w:r>
      <w:r w:rsidR="00416575">
        <w:t xml:space="preserve">. </w:t>
      </w:r>
    </w:p>
    <w:p w14:paraId="56FE142D" w14:textId="18C71616" w:rsidR="00B81B0F" w:rsidRDefault="00C742A5" w:rsidP="00B81B0F">
      <w:pPr>
        <w:pStyle w:val="TF-TEXTO"/>
      </w:pPr>
      <w:r>
        <w:t xml:space="preserve">O modelo híbrido usa como entrada um conjunto de indicadores técnicos extraídos das </w:t>
      </w:r>
      <w:r w:rsidR="00B81B0F">
        <w:t>empresa</w:t>
      </w:r>
      <w:r w:rsidR="008D346C">
        <w:t>s</w:t>
      </w:r>
      <w:r w:rsidR="00B81B0F">
        <w:t xml:space="preserve"> relacionada</w:t>
      </w:r>
      <w:r w:rsidR="008D346C">
        <w:t>s</w:t>
      </w:r>
      <w:r>
        <w:t xml:space="preserve"> e títulos de notícias financeiras publicados na véspera do dia da previsão. É aplicado um processo de duas etapas para representar cada notícia no conjunto de dados: primeiro, um modelo que usa técnica de </w:t>
      </w:r>
      <w:r w:rsidR="00370A4A">
        <w:t>P</w:t>
      </w:r>
      <w:r>
        <w:t xml:space="preserve">rocessamento de </w:t>
      </w:r>
      <w:r w:rsidR="00370A4A">
        <w:t>L</w:t>
      </w:r>
      <w:r>
        <w:t xml:space="preserve">inguagem </w:t>
      </w:r>
      <w:r w:rsidR="00370A4A">
        <w:t>N</w:t>
      </w:r>
      <w:r>
        <w:t xml:space="preserve">atural, Word2vec, </w:t>
      </w:r>
      <w:proofErr w:type="spellStart"/>
      <w:r>
        <w:t>usado</w:t>
      </w:r>
      <w:proofErr w:type="spellEnd"/>
      <w:r>
        <w:t xml:space="preserve"> para gerar uma representação de palavra e, </w:t>
      </w:r>
      <w:proofErr w:type="gramStart"/>
      <w:r w:rsidR="009420C4">
        <w:t>segundo</w:t>
      </w:r>
      <w:r>
        <w:t xml:space="preserve">, </w:t>
      </w:r>
      <w:r w:rsidR="008D346C">
        <w:t>a</w:t>
      </w:r>
      <w:proofErr w:type="gramEnd"/>
      <w:r w:rsidR="00DE28C3">
        <w:t xml:space="preserve"> </w:t>
      </w:r>
      <w:r>
        <w:t xml:space="preserve">média de todos os vetores de palavras do mesmo título é executado, abordando a dispersão em entradas baseadas em palavras. O modelo RCNN visa obter vantagens de ambos os modelos: CNN e </w:t>
      </w:r>
      <w:r w:rsidR="00DE28C3">
        <w:t xml:space="preserve">o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>ecorrente (</w:t>
      </w:r>
      <w:proofErr w:type="spellStart"/>
      <w:r>
        <w:t>Recurrent</w:t>
      </w:r>
      <w:proofErr w:type="spellEnd"/>
      <w:r>
        <w:t xml:space="preserve"> Neural Network RNN). O CNN tem uma capacidade superior de extrair informações semânticas de textos em comparação com RNN e RNN é melhor para capturar as informações de contexto e simular características temporais complexas. Finalmente, dadas as previsões dos movimentos direcionais do preço das ações, um agente de negociação decide quando comprar ou vender uma ação</w:t>
      </w:r>
      <w:r w:rsidR="00B81B0F">
        <w:t>.</w:t>
      </w:r>
    </w:p>
    <w:p w14:paraId="52095A22" w14:textId="7E56EB49" w:rsidR="00B13699" w:rsidRDefault="00B81B0F" w:rsidP="004226C7">
      <w:pPr>
        <w:pStyle w:val="TF-TEXTO"/>
      </w:pPr>
      <w:bookmarkStart w:id="30" w:name="_Hlk69059755"/>
      <w:r w:rsidRPr="00AA1447">
        <w:t>O banco de dados usado neste trabalho consiste em 106.494 artigos de notícias do site d</w:t>
      </w:r>
      <w:r>
        <w:t>a</w:t>
      </w:r>
      <w:r w:rsidRPr="00AA1447">
        <w:t xml:space="preserve"> Reuter</w:t>
      </w:r>
      <w:r>
        <w:t>s</w:t>
      </w:r>
      <w:r w:rsidRPr="00AA1447">
        <w:t xml:space="preserve"> correspondentes ao período de 20 de outubro de 2006 a 21 de novembro de 2013. O tema principal de todos esses artigos são notícias </w:t>
      </w:r>
      <w:r>
        <w:t xml:space="preserve">do mercado </w:t>
      </w:r>
      <w:r w:rsidRPr="00AA1447">
        <w:t>financeir</w:t>
      </w:r>
      <w:r>
        <w:t>o</w:t>
      </w:r>
      <w:r w:rsidRPr="00AA1447">
        <w:t>. Cada notícia consiste em seu título, conteúdo e data de publicação. A data de publicação é empregada para o alinhamento das notícias com uma série temporal financeira correspondente</w:t>
      </w:r>
      <w:r>
        <w:t xml:space="preserve">. A avaliação dos modelos </w:t>
      </w:r>
      <w:r w:rsidRPr="00397D1E">
        <w:t>SI-RCNN e I-RNN</w:t>
      </w:r>
      <w:r>
        <w:t xml:space="preserve"> é exibida na </w:t>
      </w:r>
      <w:r w:rsidR="004226C7">
        <w:fldChar w:fldCharType="begin"/>
      </w:r>
      <w:r w:rsidR="004226C7">
        <w:instrText xml:space="preserve"> REF _Ref69572341 \h </w:instrText>
      </w:r>
      <w:r w:rsidR="004226C7">
        <w:fldChar w:fldCharType="separate"/>
      </w:r>
      <w:ins w:id="31" w:author="Marcel Hugo" w:date="2021-05-01T10:33:00Z">
        <w:r w:rsidR="00020560" w:rsidRPr="00804DDE">
          <w:t xml:space="preserve">Tabela </w:t>
        </w:r>
        <w:r w:rsidR="00020560">
          <w:rPr>
            <w:b/>
            <w:noProof/>
          </w:rPr>
          <w:t>1</w:t>
        </w:r>
      </w:ins>
      <w:del w:id="32" w:author="Marcel Hugo" w:date="2021-05-01T10:30:00Z">
        <w:r w:rsidR="004226C7" w:rsidDel="00020560">
          <w:delText xml:space="preserve">Tabela </w:delText>
        </w:r>
        <w:r w:rsidR="004226C7" w:rsidDel="00020560">
          <w:rPr>
            <w:noProof/>
          </w:rPr>
          <w:delText>1</w:delText>
        </w:r>
      </w:del>
      <w:r w:rsidR="004226C7">
        <w:fldChar w:fldCharType="end"/>
      </w:r>
      <w:r>
        <w:t xml:space="preserve">. </w:t>
      </w:r>
      <w:bookmarkEnd w:id="30"/>
      <w:r w:rsidR="00DE28C3">
        <w:t xml:space="preserve">Conforme exibido na </w:t>
      </w:r>
      <w:r w:rsidR="00DE28C3">
        <w:fldChar w:fldCharType="begin"/>
      </w:r>
      <w:r w:rsidR="00DE28C3">
        <w:instrText xml:space="preserve"> REF _Ref69572341 \h </w:instrText>
      </w:r>
      <w:r w:rsidR="00DE28C3">
        <w:fldChar w:fldCharType="separate"/>
      </w:r>
      <w:ins w:id="33" w:author="Marcel Hugo" w:date="2021-05-01T10:33:00Z">
        <w:r w:rsidR="00020560" w:rsidRPr="00804DDE">
          <w:t xml:space="preserve">Tabela </w:t>
        </w:r>
        <w:r w:rsidR="00020560">
          <w:rPr>
            <w:b/>
            <w:noProof/>
          </w:rPr>
          <w:t>1</w:t>
        </w:r>
      </w:ins>
      <w:del w:id="34" w:author="Marcel Hugo" w:date="2021-05-01T10:30:00Z">
        <w:r w:rsidR="00DE28C3" w:rsidDel="00020560">
          <w:delText xml:space="preserve">Tabela </w:delText>
        </w:r>
        <w:r w:rsidR="00DE28C3" w:rsidDel="00020560">
          <w:rPr>
            <w:noProof/>
          </w:rPr>
          <w:delText>1</w:delText>
        </w:r>
      </w:del>
      <w:r w:rsidR="00DE28C3">
        <w:fldChar w:fldCharType="end"/>
      </w:r>
      <w:ins w:id="35" w:author="Marcel Hugo" w:date="2021-04-30T18:50:00Z">
        <w:r w:rsidR="00CB070B">
          <w:t>,</w:t>
        </w:r>
      </w:ins>
      <w:r w:rsidR="00DE28C3">
        <w:t xml:space="preserve"> a acurácia do melhor </w:t>
      </w:r>
      <w:del w:id="36" w:author="Marcel Hugo" w:date="2021-04-30T18:50:00Z">
        <w:r w:rsidR="00DE28C3" w:rsidDel="00CB070B">
          <w:delText xml:space="preserve">do </w:delText>
        </w:r>
      </w:del>
      <w:r w:rsidR="00DE28C3">
        <w:t xml:space="preserve">modelo </w:t>
      </w:r>
      <w:del w:id="37" w:author="Marcel Hugo" w:date="2021-04-30T18:50:00Z">
        <w:r w:rsidR="00DE28C3" w:rsidDel="00CB070B">
          <w:delText xml:space="preserve">SI-RCNN </w:delText>
        </w:r>
      </w:del>
      <w:r w:rsidR="00DE28C3">
        <w:t>capaz de prever os preços das ações</w:t>
      </w:r>
      <w:ins w:id="38" w:author="Marcel Hugo" w:date="2021-04-30T18:50:00Z">
        <w:r w:rsidR="00CB070B">
          <w:t xml:space="preserve"> (SI-RCNN)</w:t>
        </w:r>
      </w:ins>
      <w:r w:rsidR="00DE28C3">
        <w:t xml:space="preserve"> conseguiu atingir </w:t>
      </w:r>
      <w:commentRangeStart w:id="39"/>
      <w:r w:rsidR="00DE28C3">
        <w:t xml:space="preserve">56.84% </w:t>
      </w:r>
      <w:commentRangeEnd w:id="39"/>
      <w:r w:rsidR="00CB070B">
        <w:rPr>
          <w:rStyle w:val="Refdecomentrio"/>
        </w:rPr>
        <w:commentReference w:id="39"/>
      </w:r>
      <w:r w:rsidR="00DE28C3">
        <w:t>nos dados de teste.</w:t>
      </w:r>
    </w:p>
    <w:p w14:paraId="5DAC0C2D" w14:textId="70A60A9E" w:rsidR="004226C7" w:rsidRPr="00804DDE" w:rsidRDefault="004226C7" w:rsidP="004226C7">
      <w:pPr>
        <w:pStyle w:val="Legenda"/>
        <w:jc w:val="center"/>
        <w:rPr>
          <w:b w:val="0"/>
        </w:rPr>
      </w:pPr>
      <w:bookmarkStart w:id="40" w:name="_Ref69572341"/>
      <w:r w:rsidRPr="00804DDE">
        <w:rPr>
          <w:b w:val="0"/>
        </w:rPr>
        <w:t xml:space="preserve">Tabela </w:t>
      </w:r>
      <w:r w:rsidRPr="00804DDE">
        <w:rPr>
          <w:b w:val="0"/>
        </w:rPr>
        <w:fldChar w:fldCharType="begin"/>
      </w:r>
      <w:r w:rsidRPr="00804DDE">
        <w:rPr>
          <w:b w:val="0"/>
        </w:rPr>
        <w:instrText xml:space="preserve"> SEQ Tabela \* ARABIC </w:instrText>
      </w:r>
      <w:r w:rsidRPr="00804DDE">
        <w:rPr>
          <w:b w:val="0"/>
        </w:rPr>
        <w:fldChar w:fldCharType="separate"/>
      </w:r>
      <w:r w:rsidR="00020560">
        <w:rPr>
          <w:b w:val="0"/>
          <w:noProof/>
        </w:rPr>
        <w:t>1</w:t>
      </w:r>
      <w:r w:rsidRPr="00804DDE">
        <w:rPr>
          <w:b w:val="0"/>
        </w:rPr>
        <w:fldChar w:fldCharType="end"/>
      </w:r>
      <w:bookmarkEnd w:id="40"/>
      <w:r w:rsidRPr="00804DDE">
        <w:rPr>
          <w:b w:val="0"/>
        </w:rPr>
        <w:t xml:space="preserve"> - Comparação da </w:t>
      </w:r>
      <w:r w:rsidR="00DE28C3">
        <w:rPr>
          <w:b w:val="0"/>
        </w:rPr>
        <w:t>acurácia</w:t>
      </w:r>
      <w:r w:rsidRPr="00804DDE">
        <w:rPr>
          <w:b w:val="0"/>
        </w:rPr>
        <w:t xml:space="preserve"> dos resultados</w:t>
      </w:r>
    </w:p>
    <w:p w14:paraId="13E3DFBB" w14:textId="4C99E527" w:rsidR="00B13699" w:rsidRDefault="00B742AB" w:rsidP="004226C7">
      <w:pPr>
        <w:jc w:val="center"/>
      </w:pPr>
      <w:r>
        <w:rPr>
          <w:noProof/>
        </w:rPr>
        <w:drawing>
          <wp:inline distT="0" distB="0" distL="0" distR="0" wp14:anchorId="1139706D" wp14:editId="509A5ACA">
            <wp:extent cx="3743325" cy="1152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A769" w14:textId="19AFB9D6" w:rsidR="00E00962" w:rsidRPr="004E1041" w:rsidRDefault="004226C7" w:rsidP="00DE28C3">
      <w:pPr>
        <w:pStyle w:val="TF-FONTE"/>
      </w:pPr>
      <w:r w:rsidRPr="00F3649F">
        <w:t xml:space="preserve">Fonte: </w:t>
      </w:r>
      <w:r>
        <w:t>Vargas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</w:t>
      </w:r>
      <w:r>
        <w:t>8</w:t>
      </w:r>
      <w:r w:rsidRPr="00F3649F">
        <w:t>).</w:t>
      </w:r>
    </w:p>
    <w:p w14:paraId="4BC56702" w14:textId="51F6887E" w:rsidR="00A44581" w:rsidRDefault="00CB6D36" w:rsidP="00E638A0">
      <w:pPr>
        <w:pStyle w:val="Ttulo2"/>
      </w:pPr>
      <w:r>
        <w:t>A multimodal event-driven lstm model for stock prediction using online news</w:t>
      </w:r>
    </w:p>
    <w:p w14:paraId="08F3724D" w14:textId="7E7FB367" w:rsidR="00CB6D36" w:rsidRDefault="00CB6D36" w:rsidP="00CB6D36">
      <w:pPr>
        <w:pStyle w:val="TF-TEXTO"/>
      </w:pPr>
      <w:r w:rsidRPr="00734E5A">
        <w:t xml:space="preserve">O trabalho de </w:t>
      </w:r>
      <w:commentRangeStart w:id="41"/>
      <w:r w:rsidRPr="00734E5A">
        <w:t xml:space="preserve">Li </w:t>
      </w:r>
      <w:r w:rsidRPr="00734E5A">
        <w:rPr>
          <w:i/>
        </w:rPr>
        <w:t>et al</w:t>
      </w:r>
      <w:r w:rsidRPr="00734E5A">
        <w:t xml:space="preserve">. (2020) </w:t>
      </w:r>
      <w:commentRangeEnd w:id="41"/>
      <w:r w:rsidR="00CB070B">
        <w:rPr>
          <w:rStyle w:val="Refdecomentrio"/>
        </w:rPr>
        <w:commentReference w:id="41"/>
      </w:r>
      <w:r w:rsidRPr="00734E5A">
        <w:t>realizou previsões dos preços de ações levando em consideração que as informações sobre os fundamentos (volume de negócios, preços de abertura e volumes de negociação) e notícias das empresas afetam o movimento das ações caracterizando assim um problema multimodal. Para lidar com esses desafios</w:t>
      </w:r>
      <w:r w:rsidR="00DE28C3">
        <w:t>,</w:t>
      </w:r>
      <w:r w:rsidRPr="00734E5A">
        <w:t xml:space="preserve"> foi proposto um modelo de </w:t>
      </w:r>
      <w:r w:rsidR="00F85105">
        <w:t>R</w:t>
      </w:r>
      <w:r w:rsidRPr="00734E5A">
        <w:t xml:space="preserve">ede </w:t>
      </w:r>
      <w:r w:rsidR="00F85105"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orientado a eventos para </w:t>
      </w:r>
      <w:r w:rsidR="00DE28C3">
        <w:t>atender</w:t>
      </w:r>
      <w:r w:rsidRPr="00734E5A">
        <w:t xml:space="preserve"> os diferentes tempos de amostragem</w:t>
      </w:r>
      <w:r w:rsidR="00D209AF">
        <w:t>.</w:t>
      </w:r>
      <w:r w:rsidRPr="00734E5A">
        <w:t xml:space="preserve"> </w:t>
      </w:r>
      <w:r w:rsidR="00D209AF">
        <w:t xml:space="preserve">Isso é conseguido </w:t>
      </w:r>
      <w:r w:rsidRPr="00734E5A">
        <w:t>fundindo</w:t>
      </w:r>
      <w:r w:rsidR="00D209AF">
        <w:t>-se</w:t>
      </w:r>
      <w:r w:rsidRPr="00734E5A">
        <w:t xml:space="preserve"> os dados </w:t>
      </w:r>
      <w:r w:rsidR="0043562D">
        <w:t>dos fundamentos da empresa</w:t>
      </w:r>
      <w:r w:rsidR="00031A90">
        <w:t xml:space="preserve"> que são em</w:t>
      </w:r>
      <w:r w:rsidRPr="00734E5A">
        <w:t xml:space="preserve"> intervalos iguais</w:t>
      </w:r>
      <w:r>
        <w:t>,</w:t>
      </w:r>
      <w:r w:rsidRPr="00734E5A">
        <w:t xml:space="preserve"> e as notícias, que são em intervalos não iguais</w:t>
      </w:r>
      <w:r>
        <w:t xml:space="preserve">. </w:t>
      </w:r>
    </w:p>
    <w:p w14:paraId="41894F23" w14:textId="53C90AE0" w:rsidR="00CB6D36" w:rsidRDefault="00073FD7" w:rsidP="00CB6D36">
      <w:pPr>
        <w:pStyle w:val="TF-TEXTO"/>
        <w:rPr>
          <w:lang w:val="en-US"/>
        </w:rPr>
      </w:pPr>
      <w:bookmarkStart w:id="42" w:name="_Hlk69060372"/>
      <w:r w:rsidRPr="00734E5A">
        <w:rPr>
          <w:lang w:val="en-US"/>
        </w:rPr>
        <w:t xml:space="preserve">No </w:t>
      </w:r>
      <w:proofErr w:type="spellStart"/>
      <w:r w:rsidRPr="00734E5A">
        <w:rPr>
          <w:lang w:val="en-US"/>
        </w:rPr>
        <w:t>experimento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foram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utilizados</w:t>
      </w:r>
      <w:proofErr w:type="spellEnd"/>
      <w:r w:rsidRPr="00734E5A">
        <w:rPr>
          <w:lang w:val="en-US"/>
        </w:rPr>
        <w:t xml:space="preserve"> </w:t>
      </w:r>
      <w:r>
        <w:rPr>
          <w:lang w:val="en-US"/>
        </w:rPr>
        <w:t xml:space="preserve">dados de </w:t>
      </w:r>
      <w:proofErr w:type="spellStart"/>
      <w:r>
        <w:rPr>
          <w:lang w:val="en-US"/>
        </w:rPr>
        <w:t>ações</w:t>
      </w:r>
      <w:proofErr w:type="spellEnd"/>
      <w:r>
        <w:rPr>
          <w:lang w:val="en-US"/>
        </w:rPr>
        <w:t xml:space="preserve"> </w:t>
      </w:r>
      <w:r w:rsidRPr="00734E5A">
        <w:rPr>
          <w:lang w:val="en-US"/>
        </w:rPr>
        <w:t xml:space="preserve">da CSI 100 (China Securities Index) </w:t>
      </w:r>
      <w:proofErr w:type="spellStart"/>
      <w:r w:rsidRPr="00734E5A">
        <w:rPr>
          <w:lang w:val="en-US"/>
        </w:rPr>
        <w:t>fornecido</w:t>
      </w:r>
      <w:r>
        <w:rPr>
          <w:lang w:val="en-US"/>
        </w:rPr>
        <w:t>s</w:t>
      </w:r>
      <w:proofErr w:type="spellEnd"/>
      <w:r w:rsidRPr="00734E5A">
        <w:rPr>
          <w:lang w:val="en-US"/>
        </w:rPr>
        <w:t xml:space="preserve"> por Li </w:t>
      </w:r>
      <w:r w:rsidRPr="00734E5A">
        <w:rPr>
          <w:i/>
          <w:lang w:val="en-US"/>
        </w:rPr>
        <w:t>et al</w:t>
      </w:r>
      <w:r>
        <w:rPr>
          <w:lang w:val="en-US"/>
        </w:rPr>
        <w:t>.</w:t>
      </w:r>
      <w:r w:rsidRPr="00734E5A">
        <w:rPr>
          <w:lang w:val="en-US"/>
        </w:rPr>
        <w:t xml:space="preserve"> (2014)</w:t>
      </w:r>
      <w:r w:rsidR="00CE3270">
        <w:rPr>
          <w:lang w:val="en-US"/>
        </w:rPr>
        <w:t>.</w:t>
      </w:r>
      <w:r w:rsidR="007037AC">
        <w:rPr>
          <w:lang w:val="en-US"/>
        </w:rPr>
        <w:t xml:space="preserve"> </w:t>
      </w:r>
      <w:proofErr w:type="spellStart"/>
      <w:r w:rsidR="000E7903">
        <w:rPr>
          <w:lang w:val="en-US"/>
        </w:rPr>
        <w:t>Adicionalmente</w:t>
      </w:r>
      <w:proofErr w:type="spellEnd"/>
      <w:r w:rsidR="007037AC">
        <w:rPr>
          <w:lang w:val="en-US"/>
        </w:rPr>
        <w:t xml:space="preserve">, o </w:t>
      </w:r>
      <w:proofErr w:type="spellStart"/>
      <w:r w:rsidR="007037AC">
        <w:rPr>
          <w:lang w:val="en-US"/>
        </w:rPr>
        <w:t>rastreador</w:t>
      </w:r>
      <w:proofErr w:type="spellEnd"/>
      <w:r w:rsidR="007037AC">
        <w:rPr>
          <w:lang w:val="en-US"/>
        </w:rPr>
        <w:t xml:space="preserve"> (</w:t>
      </w:r>
      <w:r w:rsidR="007037AC" w:rsidRPr="00CB070B">
        <w:rPr>
          <w:i/>
          <w:iCs/>
          <w:lang w:val="en-US"/>
          <w:rPrChange w:id="43" w:author="Marcel Hugo" w:date="2021-04-30T18:53:00Z">
            <w:rPr>
              <w:lang w:val="en-US"/>
            </w:rPr>
          </w:rPrChange>
        </w:rPr>
        <w:t>crawler</w:t>
      </w:r>
      <w:r w:rsidR="007037AC">
        <w:rPr>
          <w:lang w:val="en-US"/>
        </w:rPr>
        <w:t xml:space="preserve">) de Li </w:t>
      </w:r>
      <w:r w:rsidR="007037AC" w:rsidRPr="007037AC">
        <w:rPr>
          <w:i/>
          <w:lang w:val="en-US"/>
        </w:rPr>
        <w:t>et al</w:t>
      </w:r>
      <w:r w:rsidR="007037AC">
        <w:rPr>
          <w:lang w:val="en-US"/>
        </w:rPr>
        <w:t xml:space="preserve">. (2020) </w:t>
      </w:r>
      <w:proofErr w:type="spellStart"/>
      <w:r w:rsidR="007037AC">
        <w:rPr>
          <w:lang w:val="en-US"/>
        </w:rPr>
        <w:t>buscou</w:t>
      </w:r>
      <w:proofErr w:type="spellEnd"/>
      <w:r w:rsidR="007037AC" w:rsidRPr="00734E5A">
        <w:rPr>
          <w:lang w:val="en-US"/>
        </w:rPr>
        <w:t xml:space="preserve"> 45.021 </w:t>
      </w:r>
      <w:proofErr w:type="spellStart"/>
      <w:r w:rsidR="007037AC">
        <w:rPr>
          <w:lang w:val="en-US"/>
        </w:rPr>
        <w:t>notícias</w:t>
      </w:r>
      <w:proofErr w:type="spellEnd"/>
      <w:r w:rsidR="007037AC">
        <w:rPr>
          <w:lang w:val="en-US"/>
        </w:rPr>
        <w:t xml:space="preserve"> das</w:t>
      </w:r>
      <w:r w:rsidRPr="00734E5A">
        <w:rPr>
          <w:lang w:val="en-US"/>
        </w:rPr>
        <w:t xml:space="preserve"> 100 </w:t>
      </w:r>
      <w:proofErr w:type="spellStart"/>
      <w:r w:rsidRPr="00734E5A">
        <w:rPr>
          <w:lang w:val="en-US"/>
        </w:rPr>
        <w:t>companhias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listadas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na</w:t>
      </w:r>
      <w:proofErr w:type="spellEnd"/>
      <w:r w:rsidRPr="00734E5A">
        <w:rPr>
          <w:lang w:val="en-US"/>
        </w:rPr>
        <w:t xml:space="preserve"> CSI</w:t>
      </w:r>
      <w:r>
        <w:rPr>
          <w:lang w:val="en-US"/>
        </w:rPr>
        <w:t xml:space="preserve"> </w:t>
      </w:r>
      <w:r w:rsidRPr="00734E5A">
        <w:rPr>
          <w:lang w:val="en-US"/>
        </w:rPr>
        <w:t>100 entre 01/01/2015 e 31/12/2015</w:t>
      </w:r>
      <w:r>
        <w:rPr>
          <w:lang w:val="en-US"/>
        </w:rPr>
        <w:t xml:space="preserve"> </w:t>
      </w:r>
      <w:r w:rsidR="007037AC">
        <w:rPr>
          <w:lang w:val="en-US"/>
        </w:rPr>
        <w:t xml:space="preserve">do </w:t>
      </w:r>
      <w:r w:rsidRPr="00734E5A">
        <w:rPr>
          <w:lang w:val="en-US"/>
        </w:rPr>
        <w:t xml:space="preserve">site </w:t>
      </w:r>
      <w:hyperlink r:id="rId16" w:history="1">
        <w:r w:rsidRPr="00734E5A">
          <w:rPr>
            <w:lang w:val="en-US"/>
          </w:rPr>
          <w:t>www.eastmoney.com</w:t>
        </w:r>
      </w:hyperlink>
      <w:r w:rsidRPr="00734E5A">
        <w:rPr>
          <w:lang w:val="en-US"/>
        </w:rPr>
        <w:t xml:space="preserve"> que é um dos </w:t>
      </w:r>
      <w:proofErr w:type="spellStart"/>
      <w:r w:rsidRPr="00734E5A">
        <w:rPr>
          <w:lang w:val="en-US"/>
        </w:rPr>
        <w:t>maiores</w:t>
      </w:r>
      <w:proofErr w:type="spellEnd"/>
      <w:r w:rsidRPr="00734E5A">
        <w:rPr>
          <w:lang w:val="en-US"/>
        </w:rPr>
        <w:t xml:space="preserve"> sites de </w:t>
      </w:r>
      <w:proofErr w:type="spellStart"/>
      <w:r w:rsidRPr="00734E5A">
        <w:rPr>
          <w:lang w:val="en-US"/>
        </w:rPr>
        <w:t>informações</w:t>
      </w:r>
      <w:proofErr w:type="spellEnd"/>
      <w:r w:rsidRPr="00734E5A">
        <w:rPr>
          <w:lang w:val="en-US"/>
        </w:rPr>
        <w:t xml:space="preserve"> </w:t>
      </w:r>
      <w:proofErr w:type="spellStart"/>
      <w:r w:rsidRPr="00734E5A">
        <w:rPr>
          <w:lang w:val="en-US"/>
        </w:rPr>
        <w:t>financeiras</w:t>
      </w:r>
      <w:proofErr w:type="spellEnd"/>
      <w:r w:rsidRPr="00734E5A">
        <w:rPr>
          <w:lang w:val="en-US"/>
        </w:rPr>
        <w:t xml:space="preserve"> da China</w:t>
      </w:r>
      <w:bookmarkEnd w:id="42"/>
      <w:r w:rsidR="00CB6D36">
        <w:rPr>
          <w:lang w:val="en-US"/>
        </w:rPr>
        <w:t>.</w:t>
      </w:r>
    </w:p>
    <w:p w14:paraId="088A8599" w14:textId="191FAADE" w:rsidR="00E17269" w:rsidRDefault="00E17269" w:rsidP="00CB6D36">
      <w:pPr>
        <w:pStyle w:val="TF-TEXTO"/>
      </w:pPr>
      <w:r>
        <w:t xml:space="preserve">Foram consideradas no número k de dias à frente que a notícia influencia a ação. Na Tabela 2, Target 1 compara </w:t>
      </w:r>
      <w:ins w:id="44" w:author="Marcel Hugo" w:date="2021-04-30T18:58:00Z">
        <w:r w:rsidR="00CB070B">
          <w:t>o preço de</w:t>
        </w:r>
      </w:ins>
      <w:del w:id="45" w:author="Marcel Hugo" w:date="2021-04-30T18:58:00Z">
        <w:r w:rsidDel="00CB070B">
          <w:delText>a</w:delText>
        </w:r>
      </w:del>
      <w:r>
        <w:t xml:space="preserve"> abertura </w:t>
      </w:r>
      <w:del w:id="46" w:author="Marcel Hugo" w:date="2021-04-30T18:58:00Z">
        <w:r w:rsidDel="00CB070B">
          <w:delText xml:space="preserve">preço </w:delText>
        </w:r>
      </w:del>
      <w:r>
        <w:t xml:space="preserve">das ações no dia i + k com o preço de abertura no dia </w:t>
      </w:r>
      <w:commentRangeStart w:id="47"/>
      <w:r>
        <w:t>i</w:t>
      </w:r>
      <w:commentRangeEnd w:id="47"/>
      <w:r w:rsidR="00054249">
        <w:rPr>
          <w:rStyle w:val="Refdecomentrio"/>
        </w:rPr>
        <w:commentReference w:id="47"/>
      </w:r>
      <w:r>
        <w:t>. Target 2 segue a mesma lógica, mas com base no fechamento ao invés do preço de abertura. Para a Target 3, compara</w:t>
      </w:r>
      <w:r w:rsidR="00207CC6">
        <w:t>-</w:t>
      </w:r>
      <w:r>
        <w:t>s</w:t>
      </w:r>
      <w:r w:rsidR="00207CC6">
        <w:t>e</w:t>
      </w:r>
      <w:r>
        <w:t xml:space="preserve"> o preço de fechamento no dia i + k com o preço de abertura no dia </w:t>
      </w:r>
      <w:commentRangeStart w:id="48"/>
      <w:r>
        <w:t>i</w:t>
      </w:r>
      <w:commentRangeEnd w:id="48"/>
      <w:r w:rsidR="00054249">
        <w:rPr>
          <w:rStyle w:val="Refdecomentrio"/>
        </w:rPr>
        <w:commentReference w:id="48"/>
      </w:r>
      <w:r>
        <w:t>.</w:t>
      </w:r>
    </w:p>
    <w:p w14:paraId="00463D48" w14:textId="4FB7DF08" w:rsidR="004226C7" w:rsidRPr="004226C7" w:rsidRDefault="004226C7" w:rsidP="004226C7">
      <w:pPr>
        <w:pStyle w:val="Legenda"/>
        <w:jc w:val="center"/>
        <w:rPr>
          <w:b w:val="0"/>
        </w:rPr>
      </w:pPr>
      <w:bookmarkStart w:id="49" w:name="_Ref69572621"/>
      <w:r w:rsidRPr="004226C7">
        <w:rPr>
          <w:b w:val="0"/>
        </w:rPr>
        <w:lastRenderedPageBreak/>
        <w:t xml:space="preserve">Tabela </w:t>
      </w:r>
      <w:r w:rsidRPr="004226C7">
        <w:rPr>
          <w:b w:val="0"/>
        </w:rPr>
        <w:fldChar w:fldCharType="begin"/>
      </w:r>
      <w:r w:rsidRPr="004226C7">
        <w:rPr>
          <w:b w:val="0"/>
        </w:rPr>
        <w:instrText xml:space="preserve"> SEQ Tabela \* ARABIC </w:instrText>
      </w:r>
      <w:r w:rsidRPr="004226C7">
        <w:rPr>
          <w:b w:val="0"/>
        </w:rPr>
        <w:fldChar w:fldCharType="separate"/>
      </w:r>
      <w:r w:rsidR="00020560">
        <w:rPr>
          <w:b w:val="0"/>
          <w:noProof/>
        </w:rPr>
        <w:t>2</w:t>
      </w:r>
      <w:r w:rsidRPr="004226C7">
        <w:rPr>
          <w:b w:val="0"/>
        </w:rPr>
        <w:fldChar w:fldCharType="end"/>
      </w:r>
      <w:bookmarkEnd w:id="49"/>
      <w:r w:rsidRPr="004226C7">
        <w:rPr>
          <w:b w:val="0"/>
        </w:rPr>
        <w:t xml:space="preserve"> - Os 3 períodos abertura e fechamento do preço da ação e influência da notícia</w:t>
      </w:r>
    </w:p>
    <w:p w14:paraId="1015BED3" w14:textId="05935C1D" w:rsidR="004226C7" w:rsidRDefault="00B742AB" w:rsidP="004226C7">
      <w:pPr>
        <w:jc w:val="center"/>
      </w:pPr>
      <w:r>
        <w:rPr>
          <w:noProof/>
        </w:rPr>
        <w:drawing>
          <wp:inline distT="0" distB="0" distL="0" distR="0" wp14:anchorId="69F3A98F" wp14:editId="3A951D57">
            <wp:extent cx="3952875" cy="11144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67B361" w14:textId="6EEB25DF" w:rsidR="004226C7" w:rsidRPr="004226C7" w:rsidRDefault="004226C7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9936FF4" w14:textId="6D4F5F3F" w:rsidR="00E17269" w:rsidRDefault="00E17269" w:rsidP="00E17269">
      <w:pPr>
        <w:pStyle w:val="TF-TEXTO"/>
      </w:pPr>
      <w:bookmarkStart w:id="50" w:name="_Hlk69061539"/>
      <w:r>
        <w:t>Para avaliação de desempenho geral da abordagem proposta foram usados vários métodos clássicos para comparação, incluindo Máquina de Vetor de Suporte (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</w:t>
      </w:r>
      <w:r w:rsidR="00714703">
        <w:t xml:space="preserve">- </w:t>
      </w:r>
      <w:r>
        <w:t>SVM), Árvore de Decisão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 w:rsidR="00714703">
        <w:t xml:space="preserve">- </w:t>
      </w:r>
      <w:r>
        <w:t xml:space="preserve">DT),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proofErr w:type="spellStart"/>
      <w:r w:rsidR="00F85105">
        <w:t>B</w:t>
      </w:r>
      <w:r>
        <w:t>ackpropagation</w:t>
      </w:r>
      <w:proofErr w:type="spellEnd"/>
      <w:r>
        <w:t xml:space="preserve"> (BP), </w:t>
      </w:r>
      <w:r w:rsidR="00F85105">
        <w:t>R</w:t>
      </w:r>
      <w:r>
        <w:t xml:space="preserve">ede </w:t>
      </w:r>
      <w:r w:rsidR="00F85105">
        <w:t>N</w:t>
      </w:r>
      <w:r>
        <w:t xml:space="preserve">eural LSTM e o modelo </w:t>
      </w:r>
      <w:proofErr w:type="spellStart"/>
      <w:r>
        <w:t>TeSIA</w:t>
      </w:r>
      <w:proofErr w:type="spellEnd"/>
      <w:r>
        <w:t xml:space="preserve"> que é um dos métodos mais modernos para prever movimentos de ações. Como métricas foram selecionados a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 w:rsidR="00714703">
        <w:t>,</w:t>
      </w:r>
      <w:r>
        <w:t xml:space="preserve"> que é a métrica mais popular para tarefas de classificação de ações e a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(MCC).</w:t>
      </w:r>
      <w:r w:rsidR="006D75A0">
        <w:t xml:space="preserve"> </w:t>
      </w:r>
      <w:r w:rsidR="00E00962">
        <w:t xml:space="preserve">DA tende a apresentar viés quando as classes não são balanceadas, então para cuidar disso a métrica usada em classificação binária, </w:t>
      </w:r>
      <w:r w:rsidR="00B45EA8">
        <w:t>MCC</w:t>
      </w:r>
      <w:r w:rsidR="00E00962">
        <w:t>, foi escolhida</w:t>
      </w:r>
      <w:r w:rsidR="00B45EA8">
        <w:t>.</w:t>
      </w:r>
    </w:p>
    <w:p w14:paraId="7D1442F8" w14:textId="33D2FF1B" w:rsidR="00E52426" w:rsidRDefault="00E17269" w:rsidP="00714703">
      <w:pPr>
        <w:pStyle w:val="TF-TEXTO"/>
      </w:pPr>
      <w:r w:rsidRPr="00E17269">
        <w:t>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_Ref69573004 \h  \* MERGEFORMAT </w:instrText>
      </w:r>
      <w:r w:rsidR="00E52426" w:rsidRPr="00E52426">
        <w:fldChar w:fldCharType="separate"/>
      </w:r>
      <w:ins w:id="51" w:author="Marcel Hugo" w:date="2021-05-01T10:33:00Z">
        <w:r w:rsidR="00020560" w:rsidRPr="00E52426">
          <w:t xml:space="preserve">Tabela </w:t>
        </w:r>
        <w:r w:rsidR="00020560" w:rsidRPr="00020560">
          <w:rPr>
            <w:noProof/>
            <w:rPrChange w:id="52" w:author="Marcel Hugo" w:date="2021-05-01T10:33:00Z">
              <w:rPr>
                <w:b/>
                <w:noProof/>
              </w:rPr>
            </w:rPrChange>
          </w:rPr>
          <w:t>3</w:t>
        </w:r>
      </w:ins>
      <w:del w:id="53" w:author="Marcel Hugo" w:date="2021-05-01T10:30:00Z">
        <w:r w:rsidR="00E52426" w:rsidRPr="00E52426" w:rsidDel="00020560">
          <w:delText xml:space="preserve">Tabela </w:delText>
        </w:r>
        <w:r w:rsidR="00E52426" w:rsidRPr="00E52426" w:rsidDel="00020560">
          <w:rPr>
            <w:noProof/>
          </w:rPr>
          <w:delText>3</w:delText>
        </w:r>
      </w:del>
      <w:r w:rsidR="00E52426" w:rsidRPr="00E52426">
        <w:fldChar w:fldCharType="end"/>
      </w:r>
      <w:r w:rsidR="00E52426">
        <w:t xml:space="preserve"> </w:t>
      </w:r>
      <w:r w:rsidRPr="00E17269">
        <w:t>exibe os resultados utilizando os períodos alvos usados na</w:t>
      </w:r>
      <w:bookmarkEnd w:id="50"/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_Ref69572621 \h  \* MERGEFORMAT </w:instrText>
      </w:r>
      <w:r w:rsidR="00E52426" w:rsidRPr="00E52426">
        <w:fldChar w:fldCharType="separate"/>
      </w:r>
      <w:ins w:id="54" w:author="Marcel Hugo" w:date="2021-05-01T10:33:00Z">
        <w:r w:rsidR="00020560" w:rsidRPr="004226C7">
          <w:t xml:space="preserve">Tabela </w:t>
        </w:r>
        <w:r w:rsidR="00020560" w:rsidRPr="00020560">
          <w:rPr>
            <w:noProof/>
            <w:rPrChange w:id="55" w:author="Marcel Hugo" w:date="2021-05-01T10:33:00Z">
              <w:rPr>
                <w:b/>
                <w:noProof/>
              </w:rPr>
            </w:rPrChange>
          </w:rPr>
          <w:t>2</w:t>
        </w:r>
      </w:ins>
      <w:del w:id="56" w:author="Marcel Hugo" w:date="2021-05-01T10:30:00Z">
        <w:r w:rsidR="00E52426" w:rsidRPr="00E52426" w:rsidDel="00020560">
          <w:delText xml:space="preserve">Tabela </w:delText>
        </w:r>
        <w:r w:rsidR="00E52426" w:rsidRPr="00E52426" w:rsidDel="00020560">
          <w:rPr>
            <w:noProof/>
          </w:rPr>
          <w:delText>2</w:delText>
        </w:r>
      </w:del>
      <w:r w:rsidR="00E52426" w:rsidRPr="00E52426">
        <w:fldChar w:fldCharType="end"/>
      </w:r>
      <w:r>
        <w:t>.</w:t>
      </w:r>
    </w:p>
    <w:p w14:paraId="1266AD79" w14:textId="516172AF" w:rsidR="00E52426" w:rsidRPr="00E52426" w:rsidRDefault="00E52426" w:rsidP="00E52426">
      <w:pPr>
        <w:pStyle w:val="Legenda"/>
        <w:jc w:val="center"/>
        <w:rPr>
          <w:b w:val="0"/>
        </w:rPr>
      </w:pPr>
      <w:bookmarkStart w:id="57" w:name="_Ref69573004"/>
      <w:r w:rsidRPr="00E52426">
        <w:rPr>
          <w:b w:val="0"/>
        </w:rPr>
        <w:t xml:space="preserve">Tabela </w:t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 w:rsidR="00020560">
        <w:rPr>
          <w:b w:val="0"/>
          <w:noProof/>
        </w:rPr>
        <w:t>3</w:t>
      </w:r>
      <w:r w:rsidRPr="00E52426">
        <w:rPr>
          <w:b w:val="0"/>
        </w:rPr>
        <w:fldChar w:fldCharType="end"/>
      </w:r>
      <w:bookmarkEnd w:id="57"/>
      <w:r w:rsidRPr="00E52426">
        <w:rPr>
          <w:b w:val="0"/>
        </w:rPr>
        <w:t xml:space="preserve"> - Comparação de performance entre modelos</w:t>
      </w:r>
    </w:p>
    <w:p w14:paraId="571DF5A0" w14:textId="1B24BAA9" w:rsidR="00E52426" w:rsidRDefault="00B742AB" w:rsidP="00E52426">
      <w:pPr>
        <w:jc w:val="center"/>
      </w:pPr>
      <w:r>
        <w:rPr>
          <w:noProof/>
        </w:rPr>
        <w:drawing>
          <wp:inline distT="0" distB="0" distL="0" distR="0" wp14:anchorId="3E64B83D" wp14:editId="184B4863">
            <wp:extent cx="3686175" cy="1028700"/>
            <wp:effectExtent l="19050" t="1905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D273A" w14:textId="248126F0" w:rsidR="00E52426" w:rsidRDefault="00E52426" w:rsidP="00747F79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04587E94" w14:textId="03D91736" w:rsidR="00E17269" w:rsidRDefault="00E17269" w:rsidP="00C05640">
      <w:pPr>
        <w:pStyle w:val="TF-TEXTO"/>
      </w:pPr>
      <w:r>
        <w:t xml:space="preserve">Em termos das métricas </w:t>
      </w:r>
      <w:proofErr w:type="spellStart"/>
      <w:r>
        <w:t>D</w:t>
      </w:r>
      <w:r w:rsidRPr="00D21839">
        <w:t>irectional</w:t>
      </w:r>
      <w:proofErr w:type="spellEnd"/>
      <w:r w:rsidRPr="00D21839">
        <w:t xml:space="preserve"> </w:t>
      </w:r>
      <w:proofErr w:type="spellStart"/>
      <w:r>
        <w:t>A</w:t>
      </w:r>
      <w:r w:rsidRPr="00D21839">
        <w:t>ccuracy</w:t>
      </w:r>
      <w:proofErr w:type="spellEnd"/>
      <w:r w:rsidRPr="00D21839">
        <w:t xml:space="preserve"> (DA)</w:t>
      </w:r>
      <w:r>
        <w:t xml:space="preserve"> e </w:t>
      </w:r>
      <w:r w:rsidRPr="00D21839">
        <w:t xml:space="preserve">Matthews </w:t>
      </w:r>
      <w:proofErr w:type="spellStart"/>
      <w:r>
        <w:t>C</w:t>
      </w:r>
      <w:r w:rsidRPr="00D21839">
        <w:t>orrelation</w:t>
      </w:r>
      <w:proofErr w:type="spellEnd"/>
      <w:r w:rsidRPr="00D21839">
        <w:t xml:space="preserve"> </w:t>
      </w:r>
      <w:proofErr w:type="spellStart"/>
      <w:r>
        <w:t>C</w:t>
      </w:r>
      <w:r w:rsidRPr="00D21839">
        <w:t>oefficient</w:t>
      </w:r>
      <w:proofErr w:type="spellEnd"/>
      <w:r>
        <w:t xml:space="preserve"> (MCC), o SVM e os modelos DT alcançaram o melhor desempenho para o </w:t>
      </w:r>
      <w:r w:rsidR="00714703">
        <w:t>T</w:t>
      </w:r>
      <w:r>
        <w:t xml:space="preserve">arget 1 entre os três targets considerados. O modelo BP alcançou seu melhor desempenho para o </w:t>
      </w:r>
      <w:r w:rsidR="00714703">
        <w:t>T</w:t>
      </w:r>
      <w:r>
        <w:t xml:space="preserve">arget 2, enquanto LSTM, </w:t>
      </w:r>
      <w:proofErr w:type="spellStart"/>
      <w:r>
        <w:t>TeSIA</w:t>
      </w:r>
      <w:proofErr w:type="spellEnd"/>
      <w:r>
        <w:t xml:space="preserve"> e a abordagem proposta alcançou seu melhor desempenho para o </w:t>
      </w:r>
      <w:r w:rsidR="00714703">
        <w:t>T</w:t>
      </w:r>
      <w:r>
        <w:t>arget 3.</w:t>
      </w:r>
    </w:p>
    <w:p w14:paraId="77BE4C06" w14:textId="79DF3451" w:rsidR="00A44581" w:rsidRDefault="00A5000D" w:rsidP="00E638A0">
      <w:pPr>
        <w:pStyle w:val="Ttulo2"/>
      </w:pPr>
      <w:r>
        <w:t>a novel ensemble deep learning model for stock prediction based on stock prices and news</w:t>
      </w:r>
    </w:p>
    <w:p w14:paraId="03BE0C05" w14:textId="7E7BDCE8" w:rsidR="00951D56" w:rsidRDefault="00951D56" w:rsidP="00E52426">
      <w:pPr>
        <w:pStyle w:val="TF-TEXTO"/>
      </w:pPr>
      <w:r>
        <w:t xml:space="preserve">No que se refere ao trabalho </w:t>
      </w:r>
      <w:r w:rsidRPr="00183A25">
        <w:t xml:space="preserve">de </w:t>
      </w:r>
      <w:r>
        <w:t xml:space="preserve">Li e Pan (2020) verifica-se o uso de análise de sentimento para extrair informações úteis de texto de múltiplas fontes de dados e um modelo de aprendizado profundo combinado para prever o movimento futuro de ações. Esse Modelo Combinado contém dois níveis. O primeiro nível contém duas </w:t>
      </w:r>
      <w:r w:rsidR="00DD7180">
        <w:t>R</w:t>
      </w:r>
      <w:r>
        <w:t xml:space="preserve">edes </w:t>
      </w:r>
      <w:r w:rsidR="00DD7180">
        <w:t>N</w:t>
      </w:r>
      <w:r>
        <w:t xml:space="preserve">eurais </w:t>
      </w:r>
      <w:r w:rsidR="00DD7180">
        <w:t>R</w:t>
      </w:r>
      <w:r>
        <w:t>ecorrentes (</w:t>
      </w:r>
      <w:proofErr w:type="spellStart"/>
      <w:r>
        <w:t>Recurrent</w:t>
      </w:r>
      <w:proofErr w:type="spellEnd"/>
      <w:r>
        <w:t xml:space="preserve"> Neural Network RNN), uma </w:t>
      </w:r>
      <w:r w:rsidR="00502305">
        <w:t>R</w:t>
      </w:r>
      <w:r>
        <w:t xml:space="preserve">ede </w:t>
      </w:r>
      <w:r w:rsidR="00502305">
        <w:t>N</w:t>
      </w:r>
      <w:r>
        <w:t xml:space="preserve">eural de </w:t>
      </w:r>
      <w:r w:rsidR="00502305">
        <w:t>M</w:t>
      </w:r>
      <w:r>
        <w:t xml:space="preserve">emória de </w:t>
      </w:r>
      <w:r w:rsidR="00502305">
        <w:t>L</w:t>
      </w:r>
      <w:r>
        <w:t xml:space="preserve">ongo </w:t>
      </w:r>
      <w:r w:rsidR="00502305">
        <w:t>P</w:t>
      </w:r>
      <w:r>
        <w:t>razo (</w:t>
      </w:r>
      <w:proofErr w:type="spellStart"/>
      <w:r>
        <w:t>Long</w:t>
      </w:r>
      <w:proofErr w:type="spellEnd"/>
      <w:r>
        <w:t xml:space="preserve">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LSTM) e uma unidade de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R</w:t>
      </w:r>
      <w:r>
        <w:t xml:space="preserve">ecorrente </w:t>
      </w:r>
      <w:r w:rsidR="00F85105">
        <w:t>B</w:t>
      </w:r>
      <w:r>
        <w:t>loqueada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Unit GRU). O segundo nível conta com uma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Neural Network FCNN). Os modelos </w:t>
      </w:r>
      <w:proofErr w:type="spellStart"/>
      <w:r>
        <w:t>RNNs</w:t>
      </w:r>
      <w:proofErr w:type="spellEnd"/>
      <w:r>
        <w:t xml:space="preserve">, LSTM e GRU podem capturar efetivamente os eventos de série temporal nos dados de entrada, e a </w:t>
      </w:r>
      <w:r w:rsidR="00F85105">
        <w:t>R</w:t>
      </w:r>
      <w:r>
        <w:t xml:space="preserve">ede </w:t>
      </w:r>
      <w:r w:rsidR="00F85105">
        <w:t>N</w:t>
      </w:r>
      <w:r>
        <w:t xml:space="preserve">eural </w:t>
      </w:r>
      <w:r w:rsidR="00F85105">
        <w:t>T</w:t>
      </w:r>
      <w:r>
        <w:t xml:space="preserve">otalmente </w:t>
      </w:r>
      <w:r w:rsidR="00F85105">
        <w:t>C</w:t>
      </w:r>
      <w:r>
        <w:t>onectada é usada para reunir vários resultados de predição individuais para melhorar ainda mais a precisão da previsão.</w:t>
      </w:r>
    </w:p>
    <w:p w14:paraId="74F8B0EA" w14:textId="3BC808D1" w:rsidR="00E52426" w:rsidRDefault="00951D56" w:rsidP="000D3BAF">
      <w:pPr>
        <w:pStyle w:val="TF-TEXTO"/>
      </w:pPr>
      <w:r>
        <w:t xml:space="preserve">Os dados usados </w:t>
      </w:r>
      <w:r w:rsidR="00714703">
        <w:t>por Li e Pan (2020) foram retirados</w:t>
      </w:r>
      <w:r>
        <w:t xml:space="preserve"> do estudo de Li </w:t>
      </w:r>
      <w:r w:rsidRPr="00714703">
        <w:rPr>
          <w:i/>
        </w:rPr>
        <w:t>et al</w:t>
      </w:r>
      <w:r w:rsidRPr="00951D56">
        <w:t xml:space="preserve">. </w:t>
      </w:r>
      <w:r>
        <w:t xml:space="preserve">(2019) </w:t>
      </w:r>
      <w:r w:rsidR="000E49B8">
        <w:t>na qual</w:t>
      </w:r>
      <w:r>
        <w:t xml:space="preserve"> foram divididos em</w:t>
      </w:r>
      <w:r w:rsidR="000E49B8">
        <w:t>:</w:t>
      </w:r>
      <w:r>
        <w:t xml:space="preserve"> dados de notícias, obtidos de CNBC.com, Reuters.com, WSJ.com, Fortune.com</w:t>
      </w:r>
      <w:r w:rsidR="000E49B8">
        <w:t xml:space="preserve"> com datas</w:t>
      </w:r>
      <w:r>
        <w:t xml:space="preserve"> </w:t>
      </w:r>
      <w:r w:rsidR="000E49B8">
        <w:t>no período</w:t>
      </w:r>
      <w:r>
        <w:t xml:space="preserve"> de dezembro de 2017 até o final de junho de 2018</w:t>
      </w:r>
      <w:r w:rsidR="000E49B8">
        <w:t>,</w:t>
      </w:r>
      <w:r>
        <w:t xml:space="preserve"> e dados de ações que são do índice S&amp;P 500 no mesmo intervalo de datas dos dados de notícias. O S&amp;P 500 Index é um índice do mercado de ações que mede o desempenho das ações das 500 maiores empresas de capital aberto dos Estados Unidos.</w:t>
      </w:r>
    </w:p>
    <w:p w14:paraId="0323695F" w14:textId="4A3DD196" w:rsidR="00E52426" w:rsidRPr="00E52426" w:rsidRDefault="00E52426" w:rsidP="00E52426">
      <w:pPr>
        <w:pStyle w:val="Legenda"/>
        <w:jc w:val="center"/>
        <w:rPr>
          <w:b w:val="0"/>
        </w:rPr>
      </w:pPr>
      <w:bookmarkStart w:id="58" w:name="_Ref69573150"/>
      <w:r w:rsidRPr="00E52426">
        <w:rPr>
          <w:b w:val="0"/>
        </w:rPr>
        <w:lastRenderedPageBreak/>
        <w:t xml:space="preserve">Tabela </w:t>
      </w:r>
      <w:r w:rsidRPr="00E52426">
        <w:rPr>
          <w:b w:val="0"/>
        </w:rPr>
        <w:fldChar w:fldCharType="begin"/>
      </w:r>
      <w:r w:rsidRPr="00E52426">
        <w:rPr>
          <w:b w:val="0"/>
        </w:rPr>
        <w:instrText xml:space="preserve"> SEQ Tabela \* ARABIC </w:instrText>
      </w:r>
      <w:r w:rsidRPr="00E52426">
        <w:rPr>
          <w:b w:val="0"/>
        </w:rPr>
        <w:fldChar w:fldCharType="separate"/>
      </w:r>
      <w:r w:rsidR="00020560">
        <w:rPr>
          <w:b w:val="0"/>
          <w:noProof/>
        </w:rPr>
        <w:t>4</w:t>
      </w:r>
      <w:r w:rsidRPr="00E52426">
        <w:rPr>
          <w:b w:val="0"/>
        </w:rPr>
        <w:fldChar w:fldCharType="end"/>
      </w:r>
      <w:bookmarkEnd w:id="58"/>
      <w:r w:rsidRPr="00E52426">
        <w:rPr>
          <w:b w:val="0"/>
        </w:rPr>
        <w:t xml:space="preserve"> - Comparação de performance entre modelos</w:t>
      </w:r>
    </w:p>
    <w:p w14:paraId="5E858EE6" w14:textId="7E52A0D7" w:rsidR="00E52426" w:rsidRDefault="00B742AB" w:rsidP="00E52426">
      <w:pPr>
        <w:jc w:val="center"/>
      </w:pPr>
      <w:r>
        <w:rPr>
          <w:noProof/>
        </w:rPr>
        <w:drawing>
          <wp:inline distT="0" distB="0" distL="0" distR="0" wp14:anchorId="3E51BF3B" wp14:editId="21F2E547">
            <wp:extent cx="5753100" cy="1533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BE42" w14:textId="6188E4B3" w:rsidR="00E52426" w:rsidRPr="00E52426" w:rsidRDefault="00E52426" w:rsidP="00E52426">
      <w:pPr>
        <w:pStyle w:val="TF-FONTE"/>
      </w:pPr>
      <w:r w:rsidRPr="00F3649F">
        <w:t xml:space="preserve">Fonte: </w:t>
      </w:r>
      <w:r>
        <w:t>Li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</w:t>
      </w:r>
      <w:r>
        <w:t>20</w:t>
      </w:r>
      <w:r w:rsidRPr="00F3649F">
        <w:t>).</w:t>
      </w:r>
    </w:p>
    <w:p w14:paraId="24B4A1E8" w14:textId="1CEFB59D" w:rsidR="008B7F60" w:rsidRDefault="008B7F60" w:rsidP="008B7F60">
      <w:pPr>
        <w:pStyle w:val="TF-TEXTO"/>
      </w:pPr>
      <w:r>
        <w:t xml:space="preserve">Conforme </w:t>
      </w:r>
      <w:r w:rsidR="003769DE">
        <w:t>apresentado</w:t>
      </w:r>
      <w:r>
        <w:t xml:space="preserve"> na</w:t>
      </w:r>
      <w:r w:rsidR="00E52426">
        <w:t xml:space="preserve"> </w:t>
      </w:r>
      <w:r w:rsidR="00E52426" w:rsidRPr="00E52426">
        <w:fldChar w:fldCharType="begin"/>
      </w:r>
      <w:r w:rsidR="00E52426" w:rsidRPr="00E52426">
        <w:instrText xml:space="preserve"> REF _Ref69573150 \h  \* MERGEFORMAT </w:instrText>
      </w:r>
      <w:r w:rsidR="00E52426" w:rsidRPr="00E52426">
        <w:fldChar w:fldCharType="separate"/>
      </w:r>
      <w:ins w:id="59" w:author="Marcel Hugo" w:date="2021-05-01T10:33:00Z">
        <w:r w:rsidR="00020560" w:rsidRPr="00E52426">
          <w:t xml:space="preserve">Tabela </w:t>
        </w:r>
        <w:r w:rsidR="00020560" w:rsidRPr="00020560">
          <w:rPr>
            <w:noProof/>
            <w:rPrChange w:id="60" w:author="Marcel Hugo" w:date="2021-05-01T10:33:00Z">
              <w:rPr>
                <w:b/>
                <w:noProof/>
              </w:rPr>
            </w:rPrChange>
          </w:rPr>
          <w:t>4</w:t>
        </w:r>
      </w:ins>
      <w:del w:id="61" w:author="Marcel Hugo" w:date="2021-05-01T10:30:00Z">
        <w:r w:rsidR="00E52426" w:rsidRPr="00E52426" w:rsidDel="00020560">
          <w:delText xml:space="preserve">Tabela </w:delText>
        </w:r>
        <w:r w:rsidR="00E52426" w:rsidRPr="00E52426" w:rsidDel="00020560">
          <w:rPr>
            <w:noProof/>
          </w:rPr>
          <w:delText>4</w:delText>
        </w:r>
      </w:del>
      <w:r w:rsidR="00E52426" w:rsidRPr="00E52426">
        <w:fldChar w:fldCharType="end"/>
      </w:r>
      <w:r>
        <w:t>, o Modelo Combinado (</w:t>
      </w:r>
      <w:proofErr w:type="spellStart"/>
      <w:r>
        <w:t>Blending</w:t>
      </w:r>
      <w:proofErr w:type="spellEnd"/>
      <w:r>
        <w:t xml:space="preserve"> Ensemble) supera todos os outros modelos em cada </w:t>
      </w:r>
      <w:r w:rsidR="00DF6A19">
        <w:t>uma das métricas utilizadas</w:t>
      </w:r>
      <w:r>
        <w:t xml:space="preserve">. </w:t>
      </w:r>
      <w:r w:rsidR="00917306">
        <w:t xml:space="preserve">Ao analisar isoladamente o </w:t>
      </w:r>
      <w:r>
        <w:t>Erro Médio Quadrático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MSE)</w:t>
      </w:r>
      <w:r w:rsidR="00BD4B69">
        <w:t xml:space="preserve"> que é </w:t>
      </w:r>
      <w:r w:rsidR="00914BD5">
        <w:t>uma métrica usada em regressões para calcular o erro</w:t>
      </w:r>
      <w:r w:rsidR="001C7B8D">
        <w:t xml:space="preserve"> nas previsões</w:t>
      </w:r>
      <w:r w:rsidR="00914BD5">
        <w:t xml:space="preserve"> (SAMMUT, 2010)</w:t>
      </w:r>
      <w:r>
        <w:t xml:space="preserve">, </w:t>
      </w:r>
      <w:r w:rsidR="00DF6A19">
        <w:t xml:space="preserve">o </w:t>
      </w:r>
      <w:r w:rsidR="00917306">
        <w:t>Modelo Combinado tem uma melhoria significativa ao reduzir o erro</w:t>
      </w:r>
      <w:r>
        <w:t>,</w:t>
      </w:r>
      <w:r w:rsidR="00917306">
        <w:t xml:space="preserve"> sobretudo</w:t>
      </w:r>
      <w:r w:rsidR="00DF6A19">
        <w:t>,</w:t>
      </w:r>
      <w:r w:rsidR="00917306">
        <w:t xml:space="preserve"> ao comparar com </w:t>
      </w:r>
      <w:r>
        <w:t xml:space="preserve">modelo proposto </w:t>
      </w:r>
      <w:r w:rsidR="00917306">
        <w:t>no trabalho anterior,</w:t>
      </w:r>
      <w:r>
        <w:t xml:space="preserve"> de Li </w:t>
      </w:r>
      <w:r w:rsidRPr="00DF6A19">
        <w:rPr>
          <w:i/>
        </w:rPr>
        <w:t>et al</w:t>
      </w:r>
      <w:r>
        <w:t>. (2019), o DP-LSTM</w:t>
      </w:r>
      <w:r w:rsidR="00DF6A19">
        <w:t>.</w:t>
      </w:r>
    </w:p>
    <w:p w14:paraId="6B996DD8" w14:textId="57DAC59A" w:rsidR="00A44581" w:rsidRDefault="00A44581" w:rsidP="00CD5296">
      <w:pPr>
        <w:pStyle w:val="TF-TEXTO"/>
        <w:ind w:firstLine="0"/>
      </w:pPr>
    </w:p>
    <w:p w14:paraId="7817D9B2" w14:textId="77777777" w:rsidR="00451B94" w:rsidRDefault="00451B94" w:rsidP="00424AD5">
      <w:pPr>
        <w:pStyle w:val="Ttulo1"/>
      </w:pPr>
      <w:bookmarkStart w:id="62" w:name="_Toc54164921"/>
      <w:bookmarkStart w:id="63" w:name="_Toc54165675"/>
      <w:bookmarkStart w:id="64" w:name="_Toc54169333"/>
      <w:bookmarkStart w:id="65" w:name="_Toc96347439"/>
      <w:bookmarkStart w:id="66" w:name="_Toc96357723"/>
      <w:bookmarkStart w:id="67" w:name="_Toc96491866"/>
      <w:bookmarkStart w:id="68" w:name="_Toc411603107"/>
      <w:bookmarkEnd w:id="28"/>
      <w:r>
        <w:t>proposta</w:t>
      </w:r>
    </w:p>
    <w:p w14:paraId="460786F6" w14:textId="344A0AEB" w:rsidR="00451B94" w:rsidRDefault="000B4628" w:rsidP="00451B94">
      <w:pPr>
        <w:pStyle w:val="TF-TEXTO"/>
      </w:pPr>
      <w:r>
        <w:t>Este capítulo objetiva apresentar a justificativa para elaboração do protótipo, os principais requisitos e a metodologia adotada.</w:t>
      </w:r>
    </w:p>
    <w:p w14:paraId="179196E4" w14:textId="77777777" w:rsidR="00CD5296" w:rsidRDefault="00CD5296" w:rsidP="00451B94">
      <w:pPr>
        <w:pStyle w:val="TF-TEXTO"/>
      </w:pPr>
    </w:p>
    <w:p w14:paraId="29D16A9A" w14:textId="61F4472F" w:rsidR="00451B94" w:rsidRDefault="00451B94" w:rsidP="00E638A0">
      <w:pPr>
        <w:pStyle w:val="Ttulo2"/>
      </w:pPr>
      <w:bookmarkStart w:id="69" w:name="_Toc54164915"/>
      <w:bookmarkStart w:id="70" w:name="_Toc54165669"/>
      <w:bookmarkStart w:id="71" w:name="_Toc54169327"/>
      <w:bookmarkStart w:id="72" w:name="_Toc96347433"/>
      <w:bookmarkStart w:id="73" w:name="_Toc96357717"/>
      <w:bookmarkStart w:id="74" w:name="_Toc96491860"/>
      <w:bookmarkStart w:id="75" w:name="_Toc351015594"/>
      <w:r>
        <w:t>JUSTIFICATIVA</w:t>
      </w:r>
    </w:p>
    <w:p w14:paraId="6D502B91" w14:textId="16511422" w:rsidR="001137C9" w:rsidRDefault="00B52DA8" w:rsidP="001137C9">
      <w:pPr>
        <w:pStyle w:val="TF-TEXTO"/>
      </w:pPr>
      <w:commentRangeStart w:id="76"/>
      <w:r>
        <w:t xml:space="preserve">Para entender melhor o sentido de continuidade deste da proposta </w:t>
      </w:r>
      <w:commentRangeEnd w:id="76"/>
      <w:r w:rsidR="00054249">
        <w:rPr>
          <w:rStyle w:val="Refdecomentrio"/>
        </w:rPr>
        <w:commentReference w:id="76"/>
      </w:r>
      <w:r>
        <w:t xml:space="preserve">é preciso estabelecer uma comparação entre os </w:t>
      </w:r>
      <w:del w:id="77" w:author="Marcel Hugo" w:date="2021-04-30T19:06:00Z">
        <w:r w:rsidDel="00054249">
          <w:delText>principais estudos</w:delText>
        </w:r>
      </w:del>
      <w:ins w:id="78" w:author="Marcel Hugo" w:date="2021-04-30T19:06:00Z">
        <w:r w:rsidR="00054249">
          <w:t>trabalhos</w:t>
        </w:r>
      </w:ins>
      <w:r>
        <w:t xml:space="preserve"> correlatos que norteiam esta pesquisa. Como indica o</w:t>
      </w:r>
      <w:r w:rsidR="001137C9">
        <w:t xml:space="preserve"> </w:t>
      </w:r>
      <w:r w:rsidR="001137C9" w:rsidRPr="001137C9">
        <w:fldChar w:fldCharType="begin"/>
      </w:r>
      <w:r w:rsidR="001137C9" w:rsidRPr="001137C9">
        <w:instrText xml:space="preserve"> REF _Ref69576428 \h  \* MERGEFORMAT </w:instrText>
      </w:r>
      <w:r w:rsidR="001137C9" w:rsidRPr="001137C9">
        <w:fldChar w:fldCharType="separate"/>
      </w:r>
      <w:ins w:id="79" w:author="Marcel Hugo" w:date="2021-05-01T10:33:00Z">
        <w:r w:rsidR="00020560" w:rsidRPr="001137C9">
          <w:t xml:space="preserve">Quadro </w:t>
        </w:r>
        <w:r w:rsidR="00020560" w:rsidRPr="00020560">
          <w:rPr>
            <w:noProof/>
            <w:rPrChange w:id="80" w:author="Marcel Hugo" w:date="2021-05-01T10:33:00Z">
              <w:rPr>
                <w:b/>
                <w:noProof/>
              </w:rPr>
            </w:rPrChange>
          </w:rPr>
          <w:t>1</w:t>
        </w:r>
      </w:ins>
      <w:del w:id="81" w:author="Marcel Hugo" w:date="2021-05-01T10:30:00Z">
        <w:r w:rsidR="001137C9" w:rsidRPr="001137C9" w:rsidDel="00020560">
          <w:delText xml:space="preserve">Quadro </w:delText>
        </w:r>
        <w:r w:rsidR="001137C9" w:rsidRPr="001137C9" w:rsidDel="00020560">
          <w:rPr>
            <w:noProof/>
          </w:rPr>
          <w:delText>1</w:delText>
        </w:r>
      </w:del>
      <w:r w:rsidR="001137C9" w:rsidRPr="001137C9">
        <w:fldChar w:fldCharType="end"/>
      </w:r>
      <w:r>
        <w:t>, apesar dos estudos possuírem características em comum, sua aplicação e o resultados obtidos entre eles guardam diferenças que precisam ser evidenciadas.</w:t>
      </w:r>
    </w:p>
    <w:p w14:paraId="71811160" w14:textId="7B87AD05" w:rsidR="001137C9" w:rsidRPr="001137C9" w:rsidRDefault="001137C9" w:rsidP="001137C9">
      <w:pPr>
        <w:pStyle w:val="Legenda"/>
        <w:jc w:val="center"/>
        <w:rPr>
          <w:b w:val="0"/>
        </w:rPr>
      </w:pPr>
      <w:bookmarkStart w:id="82" w:name="_Ref69576428"/>
      <w:r w:rsidRPr="001137C9">
        <w:rPr>
          <w:b w:val="0"/>
        </w:rPr>
        <w:t xml:space="preserve">Quadro </w:t>
      </w:r>
      <w:r w:rsidRPr="001137C9">
        <w:rPr>
          <w:b w:val="0"/>
        </w:rPr>
        <w:fldChar w:fldCharType="begin"/>
      </w:r>
      <w:r w:rsidRPr="001137C9">
        <w:rPr>
          <w:b w:val="0"/>
        </w:rPr>
        <w:instrText xml:space="preserve"> SEQ Quadro \* ARABIC </w:instrText>
      </w:r>
      <w:r w:rsidRPr="001137C9">
        <w:rPr>
          <w:b w:val="0"/>
        </w:rPr>
        <w:fldChar w:fldCharType="separate"/>
      </w:r>
      <w:r w:rsidR="00020560">
        <w:rPr>
          <w:b w:val="0"/>
          <w:noProof/>
        </w:rPr>
        <w:t>1</w:t>
      </w:r>
      <w:r w:rsidRPr="001137C9">
        <w:rPr>
          <w:b w:val="0"/>
        </w:rPr>
        <w:fldChar w:fldCharType="end"/>
      </w:r>
      <w:bookmarkEnd w:id="82"/>
      <w:r w:rsidRPr="001137C9">
        <w:rPr>
          <w:b w:val="0"/>
        </w:rPr>
        <w:t xml:space="preserve"> - Comparativo dos trabalhos correlatos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2239"/>
        <w:gridCol w:w="2269"/>
        <w:gridCol w:w="2247"/>
      </w:tblGrid>
      <w:tr w:rsidR="009831D1" w:rsidRPr="009831D1" w14:paraId="79785561" w14:textId="77777777" w:rsidTr="009831D1">
        <w:tc>
          <w:tcPr>
            <w:tcW w:w="2307" w:type="dxa"/>
            <w:shd w:val="clear" w:color="auto" w:fill="767171"/>
          </w:tcPr>
          <w:p w14:paraId="36558B61" w14:textId="7D85B1D8" w:rsidR="001137C9" w:rsidRPr="009831D1" w:rsidRDefault="00B742AB" w:rsidP="001137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3F44389" wp14:editId="4508CBF8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A7005" w14:textId="77777777" w:rsidR="001137C9" w:rsidRDefault="001137C9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  <w:p w14:paraId="6EA8380B" w14:textId="77777777" w:rsidR="001137C9" w:rsidRDefault="001137C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F443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AE9y4o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3CFA7005" w14:textId="77777777" w:rsidR="001137C9" w:rsidRDefault="001137C9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  <w:p w14:paraId="6EA8380B" w14:textId="77777777" w:rsidR="001137C9" w:rsidRDefault="001137C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2CCFDA67" wp14:editId="0BD5D56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C358C" w14:textId="77777777" w:rsidR="001137C9" w:rsidRDefault="001137C9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  <w:p w14:paraId="076F2C1B" w14:textId="77777777" w:rsidR="001137C9" w:rsidRDefault="001137C9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FDA67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80C358C" w14:textId="77777777" w:rsidR="001137C9" w:rsidRDefault="001137C9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  <w:p w14:paraId="076F2C1B" w14:textId="77777777" w:rsidR="001137C9" w:rsidRDefault="001137C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D0E1DB" w14:textId="41840081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Vargas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(2018)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0A754B54" w14:textId="00143693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Li </w:t>
            </w:r>
            <w:r w:rsidRPr="009831D1">
              <w:rPr>
                <w:i/>
                <w:sz w:val="20"/>
                <w:szCs w:val="20"/>
              </w:rPr>
              <w:t>et al</w:t>
            </w:r>
            <w:r w:rsidRPr="009831D1">
              <w:rPr>
                <w:sz w:val="20"/>
                <w:szCs w:val="20"/>
              </w:rPr>
              <w:t>. (2020)</w:t>
            </w:r>
          </w:p>
        </w:tc>
        <w:tc>
          <w:tcPr>
            <w:tcW w:w="2303" w:type="dxa"/>
            <w:shd w:val="clear" w:color="auto" w:fill="767171"/>
            <w:vAlign w:val="center"/>
          </w:tcPr>
          <w:p w14:paraId="50D794E7" w14:textId="227E537C" w:rsidR="001137C9" w:rsidRPr="009831D1" w:rsidRDefault="001137C9" w:rsidP="009831D1">
            <w:pPr>
              <w:jc w:val="center"/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Li e Pan (2020)</w:t>
            </w:r>
          </w:p>
        </w:tc>
      </w:tr>
      <w:tr w:rsidR="009831D1" w:rsidRPr="009831D1" w14:paraId="3607219C" w14:textId="77777777" w:rsidTr="009831D1">
        <w:tc>
          <w:tcPr>
            <w:tcW w:w="2307" w:type="dxa"/>
            <w:shd w:val="clear" w:color="auto" w:fill="auto"/>
          </w:tcPr>
          <w:p w14:paraId="187066EC" w14:textId="09134A9D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Rede Neural </w:t>
            </w:r>
            <w:proofErr w:type="spellStart"/>
            <w:r w:rsidRPr="009831D1">
              <w:rPr>
                <w:sz w:val="20"/>
                <w:szCs w:val="20"/>
              </w:rPr>
              <w:t>Convolucional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14:paraId="2B2928CD" w14:textId="4CB01AE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  <w:tc>
          <w:tcPr>
            <w:tcW w:w="2303" w:type="dxa"/>
            <w:shd w:val="clear" w:color="auto" w:fill="auto"/>
          </w:tcPr>
          <w:p w14:paraId="650F1BBC" w14:textId="1B05ACF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0FA7DE48" w14:textId="43C8984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</w:tr>
      <w:tr w:rsidR="009831D1" w:rsidRPr="009831D1" w14:paraId="5775DB82" w14:textId="77777777" w:rsidTr="009831D1">
        <w:tc>
          <w:tcPr>
            <w:tcW w:w="2307" w:type="dxa"/>
            <w:shd w:val="clear" w:color="auto" w:fill="auto"/>
          </w:tcPr>
          <w:p w14:paraId="4AA13304" w14:textId="0185D56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Técnicas Ensemble</w:t>
            </w:r>
          </w:p>
        </w:tc>
        <w:tc>
          <w:tcPr>
            <w:tcW w:w="2303" w:type="dxa"/>
            <w:shd w:val="clear" w:color="auto" w:fill="auto"/>
          </w:tcPr>
          <w:p w14:paraId="252EF606" w14:textId="06577C9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15A1084B" w14:textId="6553C050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</w:t>
            </w:r>
          </w:p>
        </w:tc>
        <w:tc>
          <w:tcPr>
            <w:tcW w:w="2303" w:type="dxa"/>
            <w:shd w:val="clear" w:color="auto" w:fill="auto"/>
          </w:tcPr>
          <w:p w14:paraId="5DC7DCFE" w14:textId="5905B461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sim</w:t>
            </w:r>
          </w:p>
        </w:tc>
      </w:tr>
      <w:tr w:rsidR="009831D1" w:rsidRPr="009831D1" w14:paraId="20294B1E" w14:textId="77777777" w:rsidTr="009831D1">
        <w:tc>
          <w:tcPr>
            <w:tcW w:w="2307" w:type="dxa"/>
            <w:shd w:val="clear" w:color="auto" w:fill="auto"/>
          </w:tcPr>
          <w:p w14:paraId="5F72DEE5" w14:textId="4AE5DCB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Ativos analisados</w:t>
            </w:r>
          </w:p>
        </w:tc>
        <w:tc>
          <w:tcPr>
            <w:tcW w:w="2303" w:type="dxa"/>
            <w:shd w:val="clear" w:color="auto" w:fill="auto"/>
          </w:tcPr>
          <w:p w14:paraId="54DDDAC5" w14:textId="6F51D68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Chevron Corporation (CVX)</w:t>
            </w:r>
          </w:p>
        </w:tc>
        <w:tc>
          <w:tcPr>
            <w:tcW w:w="2303" w:type="dxa"/>
            <w:shd w:val="clear" w:color="auto" w:fill="auto"/>
          </w:tcPr>
          <w:p w14:paraId="5E1EA0C4" w14:textId="31A129F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da CSI 100</w:t>
            </w:r>
          </w:p>
        </w:tc>
        <w:tc>
          <w:tcPr>
            <w:tcW w:w="2303" w:type="dxa"/>
            <w:shd w:val="clear" w:color="auto" w:fill="auto"/>
          </w:tcPr>
          <w:p w14:paraId="580A59F1" w14:textId="0ED449B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ações do S&amp;P500</w:t>
            </w:r>
          </w:p>
        </w:tc>
      </w:tr>
      <w:tr w:rsidR="009831D1" w:rsidRPr="009831D1" w14:paraId="78DEAC2C" w14:textId="77777777" w:rsidTr="009831D1">
        <w:tc>
          <w:tcPr>
            <w:tcW w:w="2307" w:type="dxa"/>
            <w:shd w:val="clear" w:color="auto" w:fill="auto"/>
          </w:tcPr>
          <w:p w14:paraId="6B338C32" w14:textId="011DC36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Fonte das notícias</w:t>
            </w:r>
          </w:p>
        </w:tc>
        <w:tc>
          <w:tcPr>
            <w:tcW w:w="2303" w:type="dxa"/>
            <w:shd w:val="clear" w:color="auto" w:fill="auto"/>
          </w:tcPr>
          <w:p w14:paraId="33965340" w14:textId="6DDE4E4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www.reuters.com</w:t>
            </w:r>
          </w:p>
        </w:tc>
        <w:tc>
          <w:tcPr>
            <w:tcW w:w="2303" w:type="dxa"/>
            <w:shd w:val="clear" w:color="auto" w:fill="auto"/>
          </w:tcPr>
          <w:p w14:paraId="2904861C" w14:textId="046D463F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www.eastmoney.com</w:t>
            </w:r>
          </w:p>
        </w:tc>
        <w:tc>
          <w:tcPr>
            <w:tcW w:w="2303" w:type="dxa"/>
            <w:shd w:val="clear" w:color="auto" w:fill="auto"/>
          </w:tcPr>
          <w:p w14:paraId="2D999B11" w14:textId="6F2C9F19" w:rsidR="001137C9" w:rsidRPr="009831D1" w:rsidRDefault="00257FAE" w:rsidP="001137C9">
            <w:pPr>
              <w:rPr>
                <w:sz w:val="20"/>
                <w:szCs w:val="20"/>
              </w:rPr>
            </w:pPr>
            <w:hyperlink r:id="rId20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www.cnbc.com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21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www.reuters.com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</w:t>
            </w:r>
            <w:hyperlink r:id="rId22" w:history="1">
              <w:r w:rsidR="001137C9" w:rsidRPr="009831D1">
                <w:rPr>
                  <w:rStyle w:val="Hyperlink"/>
                  <w:color w:val="000000"/>
                  <w:sz w:val="20"/>
                  <w:szCs w:val="20"/>
                </w:rPr>
                <w:t>www.fortune.com</w:t>
              </w:r>
            </w:hyperlink>
            <w:r w:rsidR="001137C9" w:rsidRPr="009831D1">
              <w:rPr>
                <w:color w:val="000000"/>
                <w:sz w:val="20"/>
                <w:szCs w:val="20"/>
              </w:rPr>
              <w:t xml:space="preserve">, www.wsj.com </w:t>
            </w:r>
          </w:p>
        </w:tc>
      </w:tr>
      <w:tr w:rsidR="009831D1" w:rsidRPr="009831D1" w14:paraId="7E13627C" w14:textId="77777777" w:rsidTr="009831D1">
        <w:tc>
          <w:tcPr>
            <w:tcW w:w="2307" w:type="dxa"/>
            <w:shd w:val="clear" w:color="auto" w:fill="auto"/>
          </w:tcPr>
          <w:p w14:paraId="117FFB63" w14:textId="1DE0757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Período das notícias</w:t>
            </w:r>
          </w:p>
        </w:tc>
        <w:tc>
          <w:tcPr>
            <w:tcW w:w="2303" w:type="dxa"/>
            <w:shd w:val="clear" w:color="auto" w:fill="auto"/>
          </w:tcPr>
          <w:p w14:paraId="75DBD1EA" w14:textId="4707724E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outubro de 2006 até novembro de 2013</w:t>
            </w:r>
          </w:p>
        </w:tc>
        <w:tc>
          <w:tcPr>
            <w:tcW w:w="2303" w:type="dxa"/>
            <w:shd w:val="clear" w:color="auto" w:fill="auto"/>
          </w:tcPr>
          <w:p w14:paraId="0D10ECC1" w14:textId="03B901E4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janeiro de 2015 até dezembro de 2015</w:t>
            </w:r>
          </w:p>
        </w:tc>
        <w:tc>
          <w:tcPr>
            <w:tcW w:w="2303" w:type="dxa"/>
            <w:shd w:val="clear" w:color="auto" w:fill="auto"/>
          </w:tcPr>
          <w:p w14:paraId="5D576D92" w14:textId="6B8A3C5A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dezembro de 2017 até junho de 2018</w:t>
            </w:r>
          </w:p>
        </w:tc>
      </w:tr>
      <w:tr w:rsidR="009831D1" w:rsidRPr="009831D1" w14:paraId="13F91F44" w14:textId="77777777" w:rsidTr="009831D1">
        <w:tc>
          <w:tcPr>
            <w:tcW w:w="2307" w:type="dxa"/>
            <w:shd w:val="clear" w:color="auto" w:fill="auto"/>
          </w:tcPr>
          <w:p w14:paraId="48B63731" w14:textId="313A2F33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Frequência das notícias</w:t>
            </w:r>
          </w:p>
        </w:tc>
        <w:tc>
          <w:tcPr>
            <w:tcW w:w="2303" w:type="dxa"/>
            <w:shd w:val="clear" w:color="auto" w:fill="auto"/>
          </w:tcPr>
          <w:p w14:paraId="11702E4B" w14:textId="20317D96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diária</w:t>
            </w:r>
          </w:p>
        </w:tc>
        <w:tc>
          <w:tcPr>
            <w:tcW w:w="2303" w:type="dxa"/>
            <w:shd w:val="clear" w:color="auto" w:fill="auto"/>
          </w:tcPr>
          <w:p w14:paraId="17AC9E68" w14:textId="25ABB6F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  <w:tc>
          <w:tcPr>
            <w:tcW w:w="2303" w:type="dxa"/>
            <w:shd w:val="clear" w:color="auto" w:fill="auto"/>
          </w:tcPr>
          <w:p w14:paraId="5445C73C" w14:textId="4796E28B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Não informado</w:t>
            </w:r>
          </w:p>
        </w:tc>
      </w:tr>
      <w:tr w:rsidR="009831D1" w:rsidRPr="009831D1" w14:paraId="0440F745" w14:textId="77777777" w:rsidTr="009831D1">
        <w:tc>
          <w:tcPr>
            <w:tcW w:w="2307" w:type="dxa"/>
            <w:shd w:val="clear" w:color="auto" w:fill="auto"/>
          </w:tcPr>
          <w:p w14:paraId="57313EB5" w14:textId="027DCCE9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 xml:space="preserve">Métricas  </w:t>
            </w:r>
          </w:p>
        </w:tc>
        <w:tc>
          <w:tcPr>
            <w:tcW w:w="2303" w:type="dxa"/>
            <w:shd w:val="clear" w:color="auto" w:fill="auto"/>
          </w:tcPr>
          <w:p w14:paraId="173F78C7" w14:textId="2F2AB507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</w:rPr>
              <w:t>Acuracidade</w:t>
            </w:r>
          </w:p>
        </w:tc>
        <w:tc>
          <w:tcPr>
            <w:tcW w:w="2303" w:type="dxa"/>
            <w:shd w:val="clear" w:color="auto" w:fill="auto"/>
          </w:tcPr>
          <w:p w14:paraId="790927A8" w14:textId="146F91BC" w:rsidR="001137C9" w:rsidRPr="009831D1" w:rsidRDefault="001137C9" w:rsidP="001137C9">
            <w:pPr>
              <w:rPr>
                <w:sz w:val="20"/>
                <w:szCs w:val="20"/>
              </w:rPr>
            </w:pPr>
            <w:r w:rsidRPr="009831D1">
              <w:rPr>
                <w:sz w:val="20"/>
                <w:szCs w:val="20"/>
                <w:lang w:val="en-US"/>
              </w:rPr>
              <w:t xml:space="preserve">Directional Accuracy, Matthews Correlation Coefficient </w:t>
            </w:r>
          </w:p>
        </w:tc>
        <w:tc>
          <w:tcPr>
            <w:tcW w:w="2303" w:type="dxa"/>
            <w:shd w:val="clear" w:color="auto" w:fill="auto"/>
          </w:tcPr>
          <w:p w14:paraId="6F434F2A" w14:textId="173688A8" w:rsidR="001137C9" w:rsidRPr="009831D1" w:rsidRDefault="001137C9" w:rsidP="001137C9">
            <w:pPr>
              <w:rPr>
                <w:sz w:val="20"/>
                <w:szCs w:val="20"/>
              </w:rPr>
            </w:pPr>
            <w:proofErr w:type="spellStart"/>
            <w:r w:rsidRPr="009831D1">
              <w:rPr>
                <w:sz w:val="20"/>
                <w:szCs w:val="20"/>
                <w:lang w:val="en-US"/>
              </w:rPr>
              <w:t>Erro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Médio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Quadrático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 xml:space="preserve">, Mean Prediction Accuracy, </w:t>
            </w:r>
            <w:proofErr w:type="spellStart"/>
            <w:r w:rsidRPr="009831D1">
              <w:rPr>
                <w:sz w:val="20"/>
                <w:szCs w:val="20"/>
                <w:lang w:val="en-US"/>
              </w:rPr>
              <w:t>Precisão</w:t>
            </w:r>
            <w:proofErr w:type="spellEnd"/>
            <w:r w:rsidRPr="009831D1">
              <w:rPr>
                <w:sz w:val="20"/>
                <w:szCs w:val="20"/>
                <w:lang w:val="en-US"/>
              </w:rPr>
              <w:t>, Recall, F1-Score, Movement Direction Accuracy</w:t>
            </w:r>
          </w:p>
        </w:tc>
      </w:tr>
    </w:tbl>
    <w:p w14:paraId="1BBBB422" w14:textId="70D9517B" w:rsidR="001137C9" w:rsidRPr="00804DDE" w:rsidRDefault="001137C9" w:rsidP="001137C9">
      <w:pPr>
        <w:pStyle w:val="TF-FONTE"/>
      </w:pPr>
      <w:r>
        <w:t>Fonte: elaborado pelo autor.</w:t>
      </w:r>
    </w:p>
    <w:p w14:paraId="6DC26AE5" w14:textId="77777777" w:rsidR="006D3A31" w:rsidRPr="00B52DA8" w:rsidRDefault="006D3A31" w:rsidP="006D3A31">
      <w:pPr>
        <w:pStyle w:val="TF-TEXTO"/>
      </w:pPr>
      <w:r>
        <w:t>Assim, enquanto o</w:t>
      </w:r>
      <w:del w:id="83" w:author="Marcel Hugo" w:date="2021-05-01T10:07:00Z">
        <w:r w:rsidDel="00BD28C6">
          <w:delText>s</w:delText>
        </w:r>
      </w:del>
      <w:r>
        <w:t xml:space="preserve"> trabalho</w:t>
      </w:r>
      <w:del w:id="84" w:author="Marcel Hugo" w:date="2021-05-01T10:07:00Z">
        <w:r w:rsidDel="00BD28C6">
          <w:delText>s</w:delText>
        </w:r>
      </w:del>
      <w:r>
        <w:t xml:space="preserve"> de </w:t>
      </w:r>
      <w:r w:rsidRPr="00734E5A">
        <w:t xml:space="preserve">Li </w:t>
      </w:r>
      <w:r w:rsidRPr="00734E5A">
        <w:rPr>
          <w:i/>
        </w:rPr>
        <w:t>et al</w:t>
      </w:r>
      <w:r w:rsidRPr="00734E5A">
        <w:t xml:space="preserve">. (2020) </w:t>
      </w:r>
      <w:r>
        <w:t>utilizou</w:t>
      </w:r>
      <w:r w:rsidRPr="00734E5A">
        <w:t xml:space="preserve"> </w:t>
      </w:r>
      <w:r>
        <w:t>R</w:t>
      </w:r>
      <w:r w:rsidRPr="00734E5A">
        <w:t xml:space="preserve">ede </w:t>
      </w:r>
      <w:r>
        <w:t>N</w:t>
      </w:r>
      <w:r w:rsidRPr="00734E5A">
        <w:t xml:space="preserve">eural </w:t>
      </w:r>
      <w:proofErr w:type="spellStart"/>
      <w:r w:rsidRPr="00734E5A">
        <w:t>Long</w:t>
      </w:r>
      <w:proofErr w:type="spellEnd"/>
      <w:r w:rsidRPr="00734E5A">
        <w:t xml:space="preserve"> Short-</w:t>
      </w:r>
      <w:proofErr w:type="spellStart"/>
      <w:r w:rsidRPr="00734E5A">
        <w:t>Term</w:t>
      </w:r>
      <w:proofErr w:type="spellEnd"/>
      <w:r w:rsidRPr="00734E5A">
        <w:t xml:space="preserve"> </w:t>
      </w:r>
      <w:proofErr w:type="spellStart"/>
      <w:r w:rsidRPr="00734E5A">
        <w:t>Memory</w:t>
      </w:r>
      <w:proofErr w:type="spellEnd"/>
      <w:r w:rsidRPr="00734E5A">
        <w:t xml:space="preserve"> (LSTM) orientado a eventos para lidar com os diferentes tempos de amostragem</w:t>
      </w:r>
      <w:r>
        <w:t xml:space="preserve">, o trabalho desenvolvido por Li e Pan (2020) </w:t>
      </w:r>
      <w:r w:rsidRPr="009C17B2">
        <w:t>utiliza</w:t>
      </w:r>
      <w:r>
        <w:t xml:space="preserve"> técnicas ensemble no intuito de conseguir um maior desempenho nas previsões da movimentação </w:t>
      </w:r>
      <w:r>
        <w:lastRenderedPageBreak/>
        <w:t xml:space="preserve">dos preços. Neste sentido, verifica-se que apesar de todos os trabalhos utilizaram Redes Neurais Recorrentes, apenas o estudo de Vargas </w:t>
      </w:r>
      <w:r w:rsidRPr="00AE0242">
        <w:rPr>
          <w:i/>
        </w:rPr>
        <w:t>et al</w:t>
      </w:r>
      <w:r>
        <w:t xml:space="preserve">. (2018) fez uso de Redes Neurais </w:t>
      </w:r>
      <w:proofErr w:type="spellStart"/>
      <w:r>
        <w:t>Convolucionais</w:t>
      </w:r>
      <w:proofErr w:type="spellEnd"/>
      <w:r>
        <w:t xml:space="preserve">. Isto é particularmente importante porque a aplicação de Redes Neurais </w:t>
      </w:r>
      <w:proofErr w:type="spellStart"/>
      <w:r>
        <w:t>Convolucionais</w:t>
      </w:r>
      <w:proofErr w:type="spellEnd"/>
      <w:r>
        <w:t xml:space="preserve"> tem se mostrado muito mais eficazes na captura de semântica de dados textuais. </w:t>
      </w:r>
    </w:p>
    <w:p w14:paraId="763DCB9B" w14:textId="4D95974D" w:rsidR="00D87A71" w:rsidRDefault="006D3A31" w:rsidP="006D3A31">
      <w:pPr>
        <w:pStyle w:val="TF-TEXTO"/>
      </w:pPr>
      <w:r>
        <w:t xml:space="preserve">Referentes aos ativos utilizados, o trabalho de Li </w:t>
      </w:r>
      <w:r w:rsidRPr="0041679C">
        <w:rPr>
          <w:i/>
        </w:rPr>
        <w:t>et al</w:t>
      </w:r>
      <w:r>
        <w:t xml:space="preserve">. (2020) utilizou ações da Bolsa de Valores da China enquanto os trabalhos propostos por Vargas </w:t>
      </w:r>
      <w:r w:rsidRPr="0031283D">
        <w:rPr>
          <w:i/>
        </w:rPr>
        <w:t>et al</w:t>
      </w:r>
      <w:r>
        <w:t xml:space="preserve">. (2018) e Li e Pan (2020) que utilizaram ações do mercado ocidental. Esse fato, adicionando os diferentes períodos de obtenção das notícias relacionadas as ações, e também as diferentes métricas escolhidas, torna difícil a comparação entre os modelos apresentados. Enquanto Vargas </w:t>
      </w:r>
      <w:r w:rsidRPr="0031283D">
        <w:rPr>
          <w:i/>
        </w:rPr>
        <w:t>et al</w:t>
      </w:r>
      <w:r>
        <w:t xml:space="preserve">. (2018) utilizou em seu trabalho a acurácia como métrica, atingindo 56% nos dados de teste, a rede neural LSTM de Li </w:t>
      </w:r>
      <w:r w:rsidRPr="00B02CFB">
        <w:rPr>
          <w:i/>
        </w:rPr>
        <w:t>et al</w:t>
      </w:r>
      <w:r>
        <w:t xml:space="preserve">. (2020) obteve 0.44472 na métrica Matthews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 Ao selecionar Precisão como uma das métricas usadas no trabalho de Li e Pan (2020), o resultado obtido foi 60%.</w:t>
      </w:r>
    </w:p>
    <w:p w14:paraId="7DBDD688" w14:textId="755EFDBB" w:rsidR="00D87A71" w:rsidRDefault="00D87A71" w:rsidP="00D87A71">
      <w:pPr>
        <w:pStyle w:val="TF-TEXTO"/>
      </w:pPr>
      <w:r>
        <w:t xml:space="preserve">O desenvolvimento do presente estudo fundamenta-se teórica e praticamente num conjunto </w:t>
      </w:r>
      <w:del w:id="85" w:author="Marcel Hugo" w:date="2021-05-01T10:08:00Z">
        <w:r w:rsidDel="00BD28C6">
          <w:delText xml:space="preserve">que </w:delText>
        </w:r>
      </w:del>
      <w:ins w:id="86" w:author="Marcel Hugo" w:date="2021-05-01T10:08:00Z">
        <w:r w:rsidR="00BD28C6">
          <w:t xml:space="preserve">de </w:t>
        </w:r>
      </w:ins>
      <w:r>
        <w:t xml:space="preserve">fatores que se encontram relacionados. Assim, </w:t>
      </w:r>
      <w:del w:id="87" w:author="Marcel Hugo" w:date="2021-05-01T10:08:00Z">
        <w:r w:rsidDel="00BD28C6">
          <w:delText xml:space="preserve">o desenvolvimento deste trabalho </w:delText>
        </w:r>
      </w:del>
      <w:r>
        <w:t>acompanha a dinâmica recente de pesquisa na área de mercado de capitais</w:t>
      </w:r>
      <w:r w:rsidR="003769DE">
        <w:t>,</w:t>
      </w:r>
      <w:r>
        <w:t xml:space="preserve"> que tem se caracterizado pelo efeito combinado de expansão e volatilidade. </w:t>
      </w:r>
      <w:commentRangeStart w:id="88"/>
      <w:r>
        <w:t>Por isto, as estratégias convencionais de monitoramento baseada na expertise individual vem sendo progressivamente substituídas por mecanismos automatizados</w:t>
      </w:r>
      <w:commentRangeEnd w:id="88"/>
      <w:r w:rsidR="00BD28C6">
        <w:rPr>
          <w:rStyle w:val="Refdecomentrio"/>
        </w:rPr>
        <w:commentReference w:id="88"/>
      </w:r>
      <w:r>
        <w:t xml:space="preserve">. </w:t>
      </w:r>
      <w:r w:rsidR="0031283D">
        <w:t>Portanto</w:t>
      </w:r>
      <w:r>
        <w:t xml:space="preserve">, a relevância deste estudo situa-se na possibilidade de disponibilizar um sistema que possa ser aplicado ao contexto financeiro e midiático brasileiro. </w:t>
      </w:r>
      <w:commentRangeStart w:id="89"/>
      <w:r>
        <w:t>Cada mercado reflete um contexto social específico não somente devido as propriedades econômicas de sua organização, mas também o padrão predominante de circulação de informação.</w:t>
      </w:r>
      <w:commentRangeEnd w:id="89"/>
      <w:r w:rsidR="00BD28C6">
        <w:rPr>
          <w:rStyle w:val="Refdecomentrio"/>
        </w:rPr>
        <w:commentReference w:id="89"/>
      </w:r>
      <w:r>
        <w:t xml:space="preserve"> Apesar da centralidade destes fatores</w:t>
      </w:r>
      <w:r w:rsidR="003769DE">
        <w:t>,</w:t>
      </w:r>
      <w:r>
        <w:t xml:space="preserve"> ainda não existe um dispositivo que esteja adaptado ao cenário nacional. Desta forma, o desenvolvimento deste estudo constitui uma oportunidade para preencher a lacuna existente neste setor e com isso</w:t>
      </w:r>
      <w:r w:rsidR="003769DE">
        <w:t>, a</w:t>
      </w:r>
      <w:r>
        <w:t xml:space="preserve"> possibilidade </w:t>
      </w:r>
      <w:r w:rsidR="003769DE">
        <w:t>d</w:t>
      </w:r>
      <w:r>
        <w:t>o acompanhamento mais fino das relações existentes entre investidores e a qualidade da informação disponível. Portanto, trata-se de um projeto que acompanha a tendência recente de desenvolvimento do setor financeiro.</w:t>
      </w:r>
    </w:p>
    <w:p w14:paraId="4165E98E" w14:textId="77777777" w:rsidR="00D87A71" w:rsidRPr="00D87A71" w:rsidRDefault="00D87A71" w:rsidP="00D87A71"/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69"/>
      <w:bookmarkEnd w:id="70"/>
      <w:bookmarkEnd w:id="71"/>
      <w:bookmarkEnd w:id="72"/>
      <w:bookmarkEnd w:id="73"/>
      <w:bookmarkEnd w:id="74"/>
      <w:bookmarkEnd w:id="75"/>
    </w:p>
    <w:p w14:paraId="1A41784B" w14:textId="159FCBEA" w:rsidR="00451B94" w:rsidRDefault="000B4628" w:rsidP="00451B94">
      <w:pPr>
        <w:pStyle w:val="TF-TEXTO"/>
      </w:pPr>
      <w:r>
        <w:t>O protótipo descrito deve:</w:t>
      </w:r>
    </w:p>
    <w:p w14:paraId="2E5E7B3E" w14:textId="76E78434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>ermitir ao usuário selecionar o ativo a ser analisado (Requisito Funcionais - RF);</w:t>
      </w:r>
    </w:p>
    <w:p w14:paraId="0D08E3CE" w14:textId="4CA745B5" w:rsidR="000B4628" w:rsidRDefault="00176C7E" w:rsidP="000B4628">
      <w:pPr>
        <w:pStyle w:val="TF-TEXTO"/>
        <w:numPr>
          <w:ilvl w:val="0"/>
          <w:numId w:val="20"/>
        </w:numPr>
      </w:pPr>
      <w:r>
        <w:t>p</w:t>
      </w:r>
      <w:r w:rsidR="000B4628">
        <w:t xml:space="preserve">ermitir ao usuário selecionar o </w:t>
      </w:r>
      <w:proofErr w:type="spellStart"/>
      <w:r w:rsidR="000B4628" w:rsidRPr="00940324">
        <w:rPr>
          <w:i/>
        </w:rPr>
        <w:t>timeframe</w:t>
      </w:r>
      <w:proofErr w:type="spellEnd"/>
      <w:r w:rsidR="000B4628">
        <w:t xml:space="preserve"> desejado (RF);</w:t>
      </w:r>
    </w:p>
    <w:p w14:paraId="4A9816C7" w14:textId="218603FB" w:rsidR="00EC1B68" w:rsidRDefault="00176C7E" w:rsidP="00EC1B68">
      <w:pPr>
        <w:pStyle w:val="TF-TEXTO"/>
        <w:numPr>
          <w:ilvl w:val="0"/>
          <w:numId w:val="20"/>
        </w:numPr>
        <w:spacing w:before="120" w:after="0" w:line="360" w:lineRule="auto"/>
        <w:contextualSpacing/>
      </w:pPr>
      <w:r>
        <w:t>c</w:t>
      </w:r>
      <w:r w:rsidR="00EC1B68">
        <w:t xml:space="preserve">onter uma tela para visualização do gráfico de </w:t>
      </w:r>
      <w:proofErr w:type="spellStart"/>
      <w:r w:rsidR="00EC1B68" w:rsidRPr="003762D7">
        <w:rPr>
          <w:i/>
        </w:rPr>
        <w:t>candlesticks</w:t>
      </w:r>
      <w:proofErr w:type="spellEnd"/>
      <w:r w:rsidR="00EC1B68">
        <w:t xml:space="preserve"> (RF);</w:t>
      </w:r>
    </w:p>
    <w:p w14:paraId="3994462C" w14:textId="770C89EA" w:rsidR="000B4628" w:rsidRDefault="00176C7E" w:rsidP="000B4628">
      <w:pPr>
        <w:pStyle w:val="TF-TEXTO"/>
        <w:numPr>
          <w:ilvl w:val="0"/>
          <w:numId w:val="20"/>
        </w:numPr>
      </w:pPr>
      <w:r>
        <w:t>c</w:t>
      </w:r>
      <w:r w:rsidR="00EC1B68">
        <w:t>onter uma tela pra visualização das notícias e a análise de sentimento delas (RF);</w:t>
      </w:r>
    </w:p>
    <w:p w14:paraId="70892701" w14:textId="167EDACB" w:rsidR="00EC1B68" w:rsidRDefault="00176C7E" w:rsidP="000B4628">
      <w:pPr>
        <w:pStyle w:val="TF-TEXTO"/>
        <w:numPr>
          <w:ilvl w:val="0"/>
          <w:numId w:val="20"/>
        </w:numPr>
      </w:pPr>
      <w:r>
        <w:t>i</w:t>
      </w:r>
      <w:r w:rsidR="00EC1B68">
        <w:t xml:space="preserve">nformar o resultado obtido com as </w:t>
      </w:r>
      <w:r w:rsidR="0052713F">
        <w:t>sugestões de compra ou venda</w:t>
      </w:r>
      <w:r w:rsidR="00EC1B68">
        <w:t xml:space="preserve"> (RF);</w:t>
      </w:r>
    </w:p>
    <w:p w14:paraId="0BD6F7C5" w14:textId="540A8541" w:rsidR="0066049C" w:rsidRPr="00BD28C6" w:rsidRDefault="0066049C" w:rsidP="0066049C">
      <w:pPr>
        <w:pStyle w:val="TF-TEXTO"/>
        <w:numPr>
          <w:ilvl w:val="0"/>
          <w:numId w:val="20"/>
        </w:numPr>
        <w:rPr>
          <w:strike/>
          <w:rPrChange w:id="90" w:author="Marcel Hugo" w:date="2021-05-01T10:14:00Z">
            <w:rPr/>
          </w:rPrChange>
        </w:rPr>
      </w:pPr>
      <w:commentRangeStart w:id="91"/>
      <w:r w:rsidRPr="00BD28C6">
        <w:rPr>
          <w:strike/>
          <w:rPrChange w:id="92" w:author="Marcel Hugo" w:date="2021-05-01T10:14:00Z">
            <w:rPr/>
          </w:rPrChange>
        </w:rPr>
        <w:t xml:space="preserve">utilizar um </w:t>
      </w:r>
      <w:r w:rsidRPr="00BD28C6">
        <w:rPr>
          <w:i/>
          <w:strike/>
          <w:rPrChange w:id="93" w:author="Marcel Hugo" w:date="2021-05-01T10:14:00Z">
            <w:rPr>
              <w:i/>
            </w:rPr>
          </w:rPrChange>
        </w:rPr>
        <w:t xml:space="preserve">Web </w:t>
      </w:r>
      <w:proofErr w:type="spellStart"/>
      <w:r w:rsidRPr="00BD28C6">
        <w:rPr>
          <w:i/>
          <w:strike/>
          <w:rPrChange w:id="94" w:author="Marcel Hugo" w:date="2021-05-01T10:14:00Z">
            <w:rPr>
              <w:i/>
            </w:rPr>
          </w:rPrChange>
        </w:rPr>
        <w:t>Crawler</w:t>
      </w:r>
      <w:proofErr w:type="spellEnd"/>
      <w:r w:rsidRPr="00BD28C6">
        <w:rPr>
          <w:strike/>
          <w:rPrChange w:id="95" w:author="Marcel Hugo" w:date="2021-05-01T10:14:00Z">
            <w:rPr/>
          </w:rPrChange>
        </w:rPr>
        <w:t xml:space="preserve"> para buscar as notícias da internet (RF);</w:t>
      </w:r>
      <w:commentRangeEnd w:id="91"/>
      <w:r w:rsidR="00BD28C6" w:rsidRPr="00BD28C6">
        <w:rPr>
          <w:rStyle w:val="Refdecomentrio"/>
          <w:strike/>
          <w:rPrChange w:id="96" w:author="Marcel Hugo" w:date="2021-05-01T10:14:00Z">
            <w:rPr>
              <w:rStyle w:val="Refdecomentrio"/>
            </w:rPr>
          </w:rPrChange>
        </w:rPr>
        <w:commentReference w:id="91"/>
      </w:r>
    </w:p>
    <w:p w14:paraId="0B879E18" w14:textId="2DB68501" w:rsidR="0066049C" w:rsidRDefault="0066049C" w:rsidP="0066049C">
      <w:pPr>
        <w:pStyle w:val="TF-TEXTO"/>
        <w:numPr>
          <w:ilvl w:val="0"/>
          <w:numId w:val="20"/>
        </w:numPr>
      </w:pPr>
      <w:r>
        <w:t xml:space="preserve">ser implementado no framework Django no ambiente de desenvolvimento </w:t>
      </w:r>
      <w:proofErr w:type="spellStart"/>
      <w:r>
        <w:t>PyCharm</w:t>
      </w:r>
      <w:proofErr w:type="spellEnd"/>
      <w:r>
        <w:t xml:space="preserve"> (</w:t>
      </w:r>
      <w:ins w:id="97" w:author="Marcel Hugo" w:date="2021-05-01T10:12:00Z">
        <w:r w:rsidR="00BD28C6">
          <w:t>Requisito Não-Funcional - RNF</w:t>
        </w:r>
        <w:r w:rsidR="00BD28C6" w:rsidDel="00BD28C6">
          <w:t xml:space="preserve"> </w:t>
        </w:r>
      </w:ins>
      <w:del w:id="98" w:author="Marcel Hugo" w:date="2021-05-01T10:12:00Z">
        <w:r w:rsidDel="00BD28C6">
          <w:delText>RNF</w:delText>
        </w:r>
      </w:del>
      <w:r>
        <w:t>);</w:t>
      </w:r>
    </w:p>
    <w:p w14:paraId="57F2EE01" w14:textId="4E19376D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 modelo preditivo baseado em técnicas de </w:t>
      </w:r>
      <w:r w:rsidR="001E2A97">
        <w:t>A</w:t>
      </w:r>
      <w:r w:rsidR="00EC1B68">
        <w:t xml:space="preserve">prendizado de </w:t>
      </w:r>
      <w:r w:rsidR="001E2A97">
        <w:t>M</w:t>
      </w:r>
      <w:r w:rsidR="00EC1B68">
        <w:t>áquina (</w:t>
      </w:r>
      <w:del w:id="99" w:author="Marcel Hugo" w:date="2021-05-01T10:13:00Z">
        <w:r w:rsidR="00EC1B68" w:rsidDel="00BD28C6">
          <w:delText xml:space="preserve">Requisito Não-Funcional - </w:delText>
        </w:r>
      </w:del>
      <w:r w:rsidR="00EC1B68">
        <w:t>RNF);</w:t>
      </w:r>
    </w:p>
    <w:p w14:paraId="077A0C2B" w14:textId="5A31CBA2" w:rsidR="00EC1B68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 xml:space="preserve">tilizar uma </w:t>
      </w:r>
      <w:r w:rsidR="003769DE">
        <w:t>R</w:t>
      </w:r>
      <w:r w:rsidR="00EC1B68">
        <w:t xml:space="preserve">ede </w:t>
      </w:r>
      <w:r w:rsidR="003769DE">
        <w:t>N</w:t>
      </w:r>
      <w:r w:rsidR="00EC1B68">
        <w:t>eural</w:t>
      </w:r>
      <w:r w:rsidR="003769DE">
        <w:t xml:space="preserve"> Artificial</w:t>
      </w:r>
      <w:r w:rsidR="00EC1B68">
        <w:t xml:space="preserve"> para </w:t>
      </w:r>
      <w:r w:rsidR="0066049C">
        <w:t>P</w:t>
      </w:r>
      <w:r w:rsidR="00EC1B68">
        <w:t xml:space="preserve">rocessamento de </w:t>
      </w:r>
      <w:r w:rsidR="0066049C">
        <w:t>L</w:t>
      </w:r>
      <w:r w:rsidR="00EC1B68">
        <w:t xml:space="preserve">inguagem </w:t>
      </w:r>
      <w:r w:rsidR="0066049C">
        <w:t>N</w:t>
      </w:r>
      <w:r w:rsidR="00EC1B68">
        <w:t>atural (RNF);</w:t>
      </w:r>
    </w:p>
    <w:p w14:paraId="43C45029" w14:textId="32821440" w:rsidR="00EC1B68" w:rsidDel="00BD28C6" w:rsidRDefault="00176C7E" w:rsidP="00020560">
      <w:pPr>
        <w:pStyle w:val="TF-TEXTO"/>
        <w:numPr>
          <w:ilvl w:val="0"/>
          <w:numId w:val="20"/>
        </w:numPr>
        <w:rPr>
          <w:del w:id="100" w:author="Marcel Hugo" w:date="2021-05-01T10:15:00Z"/>
        </w:rPr>
      </w:pPr>
      <w:r>
        <w:t>u</w:t>
      </w:r>
      <w:r w:rsidR="00EC1B68">
        <w:t xml:space="preserve">tilizar um </w:t>
      </w:r>
      <w:r w:rsidRPr="00020560">
        <w:rPr>
          <w:i/>
        </w:rPr>
        <w:t xml:space="preserve">Web </w:t>
      </w:r>
      <w:proofErr w:type="spellStart"/>
      <w:r w:rsidRPr="00020560">
        <w:rPr>
          <w:i/>
        </w:rPr>
        <w:t>C</w:t>
      </w:r>
      <w:r w:rsidR="00EC1B68" w:rsidRPr="00020560">
        <w:rPr>
          <w:i/>
        </w:rPr>
        <w:t>rawler</w:t>
      </w:r>
      <w:proofErr w:type="spellEnd"/>
      <w:r w:rsidR="00EC1B68" w:rsidRPr="00020560">
        <w:rPr>
          <w:i/>
        </w:rPr>
        <w:t xml:space="preserve"> </w:t>
      </w:r>
      <w:r w:rsidR="00EC1B68">
        <w:t>para buscar as notícias da interne</w:t>
      </w:r>
      <w:ins w:id="101" w:author="Marcel Hugo" w:date="2021-05-01T10:15:00Z">
        <w:r w:rsidR="00BD28C6">
          <w:t xml:space="preserve">t, que será </w:t>
        </w:r>
      </w:ins>
      <w:del w:id="102" w:author="Marcel Hugo" w:date="2021-05-01T10:15:00Z">
        <w:r w:rsidR="00EC1B68" w:rsidDel="00BD28C6">
          <w:delText>t (R</w:delText>
        </w:r>
        <w:r w:rsidR="00635231" w:rsidDel="00BD28C6">
          <w:delText>N</w:delText>
        </w:r>
        <w:r w:rsidR="00EC1B68" w:rsidDel="00BD28C6">
          <w:delText>F);</w:delText>
        </w:r>
      </w:del>
    </w:p>
    <w:p w14:paraId="52345106" w14:textId="632B0D4D" w:rsidR="006F5066" w:rsidRDefault="002A7DFC" w:rsidP="00020560">
      <w:pPr>
        <w:pStyle w:val="TF-TEXTO"/>
        <w:numPr>
          <w:ilvl w:val="0"/>
          <w:numId w:val="20"/>
        </w:numPr>
      </w:pPr>
      <w:del w:id="103" w:author="Marcel Hugo" w:date="2021-05-01T10:14:00Z">
        <w:r w:rsidRPr="00020560" w:rsidDel="00BD28C6">
          <w:rPr>
            <w:i/>
          </w:rPr>
          <w:delText>w</w:delText>
        </w:r>
        <w:r w:rsidR="006F5066" w:rsidRPr="00BD28C6" w:rsidDel="00BD28C6">
          <w:rPr>
            <w:i/>
          </w:rPr>
          <w:delText>eb Crawler</w:delText>
        </w:r>
        <w:r w:rsidR="006F5066" w:rsidDel="00BD28C6">
          <w:delText xml:space="preserve"> </w:delText>
        </w:r>
      </w:del>
      <w:del w:id="104" w:author="Marcel Hugo" w:date="2021-05-01T10:15:00Z">
        <w:r w:rsidR="006F5066" w:rsidDel="00BD28C6">
          <w:delText>deve ser i</w:delText>
        </w:r>
      </w:del>
      <w:ins w:id="105" w:author="Marcel Hugo" w:date="2021-05-01T10:15:00Z">
        <w:r w:rsidR="00BD28C6">
          <w:t>i</w:t>
        </w:r>
      </w:ins>
      <w:r w:rsidR="006F5066">
        <w:t>mplementado na linguagem de programação Python</w:t>
      </w:r>
      <w:r w:rsidR="0066049C">
        <w:t xml:space="preserve"> (RNF);</w:t>
      </w:r>
    </w:p>
    <w:p w14:paraId="01475A0A" w14:textId="14B6F7A3" w:rsidR="00EC1B68" w:rsidRPr="00286FED" w:rsidRDefault="00176C7E" w:rsidP="000B4628">
      <w:pPr>
        <w:pStyle w:val="TF-TEXTO"/>
        <w:numPr>
          <w:ilvl w:val="0"/>
          <w:numId w:val="20"/>
        </w:numPr>
      </w:pPr>
      <w:r>
        <w:t>u</w:t>
      </w:r>
      <w:r w:rsidR="00EC1B68">
        <w:t>tilizar banco de dados PostgreSQL (RNF).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9636BAB" w14:textId="77777777" w:rsidR="007F3320" w:rsidRPr="007E0D87" w:rsidRDefault="007F3320" w:rsidP="007F3320">
      <w:pPr>
        <w:pStyle w:val="TF-TEXTO"/>
      </w:pPr>
      <w:r w:rsidRPr="007E0D87">
        <w:t>O trabalho será desenvolvido observando as seguintes etapas:</w:t>
      </w:r>
    </w:p>
    <w:p w14:paraId="3ED27AC2" w14:textId="6A62CE38" w:rsidR="007F3320" w:rsidRDefault="005C1992" w:rsidP="007F3320">
      <w:pPr>
        <w:pStyle w:val="TF-ALNEA"/>
        <w:numPr>
          <w:ilvl w:val="0"/>
          <w:numId w:val="22"/>
        </w:numPr>
      </w:pPr>
      <w:commentRangeStart w:id="106"/>
      <w:r>
        <w:t>l</w:t>
      </w:r>
      <w:r w:rsidR="007F3320">
        <w:t xml:space="preserve">evantamento bibliográfico: pesquisar trabalhos relacionados e materiais sobre Aprendizado de Máquina, Redes Neurais Artificiais e técnicas de previsão para séries temporais e </w:t>
      </w:r>
      <w:r w:rsidR="001F22EC">
        <w:t>P</w:t>
      </w:r>
      <w:r w:rsidR="007F3320">
        <w:t xml:space="preserve">rocessamento de </w:t>
      </w:r>
      <w:r w:rsidR="001F22EC">
        <w:t>L</w:t>
      </w:r>
      <w:r w:rsidR="007F3320">
        <w:t xml:space="preserve">inguagem </w:t>
      </w:r>
      <w:r w:rsidR="001F22EC">
        <w:t>N</w:t>
      </w:r>
      <w:r w:rsidR="007F3320">
        <w:t>atural;</w:t>
      </w:r>
    </w:p>
    <w:p w14:paraId="4E4A9CE8" w14:textId="4A8CBFBA" w:rsidR="00451B94" w:rsidRDefault="007F3320" w:rsidP="006F5066">
      <w:pPr>
        <w:pStyle w:val="TF-ALNEA"/>
        <w:numPr>
          <w:ilvl w:val="0"/>
          <w:numId w:val="22"/>
        </w:numPr>
      </w:pPr>
      <w:proofErr w:type="spellStart"/>
      <w:r>
        <w:t>elicitação</w:t>
      </w:r>
      <w:proofErr w:type="spellEnd"/>
      <w:r>
        <w:t xml:space="preserve"> de requisitos: reavaliar os requisitos da etapa anterior, e especificar outros mediante necessidade identificada durante a revisão bibliográfica;</w:t>
      </w:r>
      <w:r w:rsidRPr="00424AD5">
        <w:t xml:space="preserve"> </w:t>
      </w:r>
    </w:p>
    <w:p w14:paraId="14A40FC0" w14:textId="70F61732" w:rsidR="00A24689" w:rsidRPr="00424AD5" w:rsidRDefault="007C61D3" w:rsidP="006F5066">
      <w:pPr>
        <w:pStyle w:val="TF-ALNEA"/>
        <w:numPr>
          <w:ilvl w:val="0"/>
          <w:numId w:val="22"/>
        </w:numPr>
      </w:pPr>
      <w:r>
        <w:t>coleta de dados: buscar dados com valores de abertura e fechamento das ações (</w:t>
      </w:r>
      <w:hyperlink r:id="rId23" w:history="1">
        <w:r w:rsidRPr="007C61D3">
          <w:rPr>
            <w:rStyle w:val="Hyperlink"/>
            <w:noProof w:val="0"/>
            <w:color w:val="auto"/>
            <w:u w:val="none"/>
          </w:rPr>
          <w:t>www.b3.com.br</w:t>
        </w:r>
      </w:hyperlink>
      <w:r>
        <w:t>) e notícias do mercado financeiro (br.investing.com)</w:t>
      </w:r>
      <w:r w:rsidR="00A637BE">
        <w:t>;</w:t>
      </w:r>
    </w:p>
    <w:p w14:paraId="1F724B19" w14:textId="32A7851D" w:rsidR="00451B94" w:rsidRDefault="007F3320" w:rsidP="007F3320">
      <w:pPr>
        <w:pStyle w:val="TF-ALNEA"/>
        <w:numPr>
          <w:ilvl w:val="0"/>
          <w:numId w:val="22"/>
        </w:numPr>
      </w:pPr>
      <w:r>
        <w:t xml:space="preserve">especificação: formalizar através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a diagramação das classes e dos casos de uso com a ferramenta Microsoft Visio;</w:t>
      </w:r>
    </w:p>
    <w:p w14:paraId="5FAA6DCB" w14:textId="4A8A45B8" w:rsidR="007F3320" w:rsidRDefault="007F3320" w:rsidP="007F3320">
      <w:pPr>
        <w:pStyle w:val="TF-ALNEA"/>
        <w:numPr>
          <w:ilvl w:val="0"/>
          <w:numId w:val="22"/>
        </w:numPr>
      </w:pPr>
      <w:r>
        <w:lastRenderedPageBreak/>
        <w:t xml:space="preserve">implementação: desenvolver o protótipo utilizando o framework Django para desenvolvimento web no ambiente de desenvolvimento </w:t>
      </w:r>
      <w:proofErr w:type="spellStart"/>
      <w:r>
        <w:t>PyCharm</w:t>
      </w:r>
      <w:proofErr w:type="spellEnd"/>
      <w:r>
        <w:t>;</w:t>
      </w:r>
    </w:p>
    <w:p w14:paraId="5EE6CFE6" w14:textId="62289934" w:rsidR="007F3320" w:rsidRPr="00424AD5" w:rsidRDefault="007F3320" w:rsidP="007F3320">
      <w:pPr>
        <w:pStyle w:val="TF-ALNEA"/>
        <w:numPr>
          <w:ilvl w:val="0"/>
          <w:numId w:val="22"/>
        </w:numPr>
      </w:pPr>
      <w:r>
        <w:t>testes: em conjunto com a etapa anterior, realizar testes do protótipo para validação dos resultados obtidos, confiabilidade dos dados e performance.</w:t>
      </w:r>
      <w:commentRangeEnd w:id="106"/>
      <w:r w:rsidR="00722B5D">
        <w:rPr>
          <w:rStyle w:val="Refdecomentrio"/>
        </w:rPr>
        <w:commentReference w:id="106"/>
      </w:r>
    </w:p>
    <w:p w14:paraId="68FE02CA" w14:textId="7B17D23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ins w:id="107" w:author="Marcel Hugo" w:date="2021-05-01T10:33:00Z">
        <w:r w:rsidR="00020560">
          <w:t xml:space="preserve">Quadro </w:t>
        </w:r>
        <w:r w:rsidR="00020560">
          <w:rPr>
            <w:noProof/>
          </w:rPr>
          <w:t>2</w:t>
        </w:r>
      </w:ins>
      <w:del w:id="108" w:author="Marcel Hugo" w:date="2021-05-01T10:30:00Z">
        <w:r w:rsidR="003519A3" w:rsidDel="00020560">
          <w:delText xml:space="preserve">Quadro </w:delText>
        </w:r>
        <w:r w:rsidR="003519A3" w:rsidDel="00020560">
          <w:rPr>
            <w:noProof/>
          </w:rPr>
          <w:delText>1</w:delText>
        </w:r>
      </w:del>
      <w:r w:rsidR="0060060C">
        <w:fldChar w:fldCharType="end"/>
      </w:r>
      <w:r>
        <w:t>.</w:t>
      </w:r>
    </w:p>
    <w:p w14:paraId="73BDF8FD" w14:textId="4D5B0387" w:rsidR="00451B94" w:rsidRPr="007E0D87" w:rsidRDefault="0060060C" w:rsidP="005B2E12">
      <w:pPr>
        <w:pStyle w:val="TF-LEGENDA"/>
      </w:pPr>
      <w:bookmarkStart w:id="109" w:name="_Ref98650273"/>
      <w:r>
        <w:t xml:space="preserve">Quadro </w:t>
      </w:r>
      <w:fldSimple w:instr=" SEQ Quadro \* ARABIC ">
        <w:r w:rsidR="00020560">
          <w:rPr>
            <w:noProof/>
          </w:rPr>
          <w:t>2</w:t>
        </w:r>
      </w:fldSimple>
      <w:bookmarkEnd w:id="10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31574A1" w:rsidR="00451B94" w:rsidRPr="007E0D87" w:rsidRDefault="00FB5829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181BA87C" w:rsidR="00451B94" w:rsidRPr="007E0D87" w:rsidRDefault="000A1B1F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20AD305C" w:rsidR="00451B94" w:rsidRPr="007E0D87" w:rsidRDefault="008D346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8F5A538" w:rsidR="00451B94" w:rsidRPr="007E0D87" w:rsidRDefault="008D346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7D3FBD1" w:rsidR="00451B94" w:rsidRPr="007E0D87" w:rsidRDefault="008D346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6D764E04" w:rsidR="00451B94" w:rsidRPr="007E0D87" w:rsidRDefault="008D346C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commentRangeStart w:id="110"/>
            <w:r w:rsidRPr="007E0D87">
              <w:t>1</w:t>
            </w:r>
            <w:commentRangeEnd w:id="110"/>
            <w:r w:rsidR="00722B5D">
              <w:rPr>
                <w:rStyle w:val="Refdecomentrio"/>
              </w:rPr>
              <w:commentReference w:id="110"/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462DD0C" w:rsidR="00451B94" w:rsidRPr="007E0D87" w:rsidRDefault="008B300E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3555EFF" w:rsidR="00451B94" w:rsidRPr="007E0D87" w:rsidRDefault="008B300E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C46CD88" w:rsidR="00451B94" w:rsidRPr="007E0D87" w:rsidRDefault="008B300E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B2793F" w:rsidRPr="007E0D87" w14:paraId="4662DE61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7DEC18" w14:textId="5B5147B0" w:rsidR="008B300E" w:rsidRPr="007E0D87" w:rsidRDefault="008B300E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4D72D36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EE37F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E53C1E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34038B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1CDB5CD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BC45F14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780416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E5AF785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2D68BFF" w14:textId="77777777" w:rsidR="008B300E" w:rsidRPr="007E0D87" w:rsidRDefault="008B300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5BC597F1" w14:textId="77777777" w:rsidR="008B300E" w:rsidRPr="007E0D87" w:rsidRDefault="008B300E" w:rsidP="00470C41">
            <w:pPr>
              <w:pStyle w:val="TF-TEXTOQUADROCentralizado"/>
            </w:pPr>
          </w:p>
        </w:tc>
      </w:tr>
      <w:tr w:rsidR="00B2793F" w:rsidRPr="007E0D87" w14:paraId="02622124" w14:textId="77777777" w:rsidTr="00B2793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37F6B9A2" w:rsidR="00451B94" w:rsidRPr="007E0D87" w:rsidRDefault="008B300E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0247A2F1" w:rsidR="00A307C7" w:rsidRDefault="0037046F" w:rsidP="00424AD5">
      <w:pPr>
        <w:pStyle w:val="Ttulo1"/>
      </w:pPr>
      <w:r>
        <w:t>REVISÃO BIBLIOGRÁFICA</w:t>
      </w:r>
    </w:p>
    <w:p w14:paraId="21E27D06" w14:textId="484F3FD4" w:rsidR="00AB54A1" w:rsidRPr="000F4F80" w:rsidRDefault="000F4F80" w:rsidP="00CE49D1">
      <w:pPr>
        <w:pStyle w:val="TF-TEXTO"/>
      </w:pPr>
      <w:bookmarkStart w:id="111" w:name="_Hlk69063221"/>
      <w:r>
        <w:t>Neste capítulo são apresentados os principais assuntos que fundamentam este projeto</w:t>
      </w:r>
      <w:bookmarkEnd w:id="111"/>
      <w:r w:rsidR="000D3BAF">
        <w:t xml:space="preserve">: </w:t>
      </w:r>
      <w:commentRangeStart w:id="112"/>
      <w:r w:rsidR="000D3BAF" w:rsidRPr="00A637BE">
        <w:rPr>
          <w:i/>
        </w:rPr>
        <w:t>Trade</w:t>
      </w:r>
      <w:commentRangeEnd w:id="112"/>
      <w:r w:rsidR="00722B5D">
        <w:rPr>
          <w:rStyle w:val="Refdecomentrio"/>
        </w:rPr>
        <w:commentReference w:id="112"/>
      </w:r>
      <w:r w:rsidR="000D3BAF">
        <w:t>, Análise Técnica, Análise Fundamentalista e Aprendizado de Máquina.</w:t>
      </w:r>
    </w:p>
    <w:p w14:paraId="191E30B2" w14:textId="736765CD" w:rsidR="000F4F80" w:rsidRDefault="00A97719" w:rsidP="008D346C">
      <w:pPr>
        <w:pStyle w:val="TF-TEXTO"/>
      </w:pPr>
      <w:r>
        <w:t xml:space="preserve">Segundo Zucchi (2018) </w:t>
      </w:r>
      <w:r w:rsidR="00F40EF1" w:rsidRPr="00CE49D1">
        <w:rPr>
          <w:i/>
        </w:rPr>
        <w:t>D</w:t>
      </w:r>
      <w:r w:rsidRPr="00CE49D1">
        <w:rPr>
          <w:i/>
        </w:rPr>
        <w:t xml:space="preserve">ay </w:t>
      </w:r>
      <w:r w:rsidR="00F40EF1" w:rsidRPr="00CE49D1">
        <w:rPr>
          <w:i/>
        </w:rPr>
        <w:t>T</w:t>
      </w:r>
      <w:r w:rsidRPr="00CE49D1">
        <w:rPr>
          <w:i/>
        </w:rPr>
        <w:t>rading</w:t>
      </w:r>
      <w:r>
        <w:t xml:space="preserve"> é a compra ou venda de títulos no mesmo dia e, tradicionalmente, é realizado por profissionais conhecidos como </w:t>
      </w:r>
      <w:r w:rsidR="00F40EF1" w:rsidRPr="00AB54A1">
        <w:rPr>
          <w:i/>
        </w:rPr>
        <w:t>D</w:t>
      </w:r>
      <w:r w:rsidRPr="00AB54A1">
        <w:rPr>
          <w:i/>
        </w:rPr>
        <w:t xml:space="preserve">ay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. Os </w:t>
      </w:r>
      <w:r w:rsidRPr="00AB54A1">
        <w:rPr>
          <w:i/>
        </w:rPr>
        <w:t xml:space="preserve">Swing </w:t>
      </w:r>
      <w:proofErr w:type="spellStart"/>
      <w:r w:rsidR="00F40EF1" w:rsidRPr="00AB54A1">
        <w:rPr>
          <w:i/>
        </w:rPr>
        <w:t>T</w:t>
      </w:r>
      <w:r w:rsidRPr="00AB54A1">
        <w:rPr>
          <w:i/>
        </w:rPr>
        <w:t>raders</w:t>
      </w:r>
      <w:proofErr w:type="spellEnd"/>
      <w:r>
        <w:t xml:space="preserve"> fazem negociações que são mantidas por mais de um dia e seguem regras ou de análise técnica ou análise fundamentalista. </w:t>
      </w:r>
      <w:r w:rsidRPr="000F4F80">
        <w:t xml:space="preserve">Position Trading </w:t>
      </w:r>
      <w:r>
        <w:t>visa combinar métodos para identificar a tendência do ativo, e ficar posicionado por vários dias ou semanas</w:t>
      </w:r>
      <w:r w:rsidR="00A7088B">
        <w:t>.</w:t>
      </w:r>
    </w:p>
    <w:p w14:paraId="6D269797" w14:textId="567C20D0" w:rsidR="000F4F80" w:rsidRDefault="000F4F80" w:rsidP="00907285">
      <w:pPr>
        <w:pStyle w:val="TF-TEXTO"/>
      </w:pPr>
      <w:r>
        <w:t xml:space="preserve">De acordo com Pinto (2020), a </w:t>
      </w:r>
      <w:r w:rsidR="000D3BAF">
        <w:t>A</w:t>
      </w:r>
      <w:r>
        <w:t xml:space="preserve">nálise </w:t>
      </w:r>
      <w:r w:rsidR="000D3BAF">
        <w:t>T</w:t>
      </w:r>
      <w:r>
        <w:t>écnica</w:t>
      </w:r>
      <w:r w:rsidR="003963A6">
        <w:t xml:space="preserve"> foi introduzida por Charles Dow, jornalista norte-americano que desenvolveu a teoria que leva seu nome, Dow </w:t>
      </w:r>
      <w:proofErr w:type="spellStart"/>
      <w:r w:rsidR="003963A6">
        <w:t>Theory</w:t>
      </w:r>
      <w:proofErr w:type="spellEnd"/>
      <w:r w:rsidR="003963A6">
        <w:t xml:space="preserve">, no final do século XIX. Essa teoria defende </w:t>
      </w:r>
      <w:del w:id="113" w:author="Marcel Hugo" w:date="2021-05-01T10:17:00Z">
        <w:r w:rsidR="003963A6" w:rsidDel="00722B5D">
          <w:delText xml:space="preserve">a </w:delText>
        </w:r>
        <w:r w:rsidR="007E204B" w:rsidDel="00722B5D">
          <w:delText>teste</w:delText>
        </w:r>
        <w:r w:rsidR="003963A6" w:rsidDel="00722B5D">
          <w:delText xml:space="preserve"> de </w:delText>
        </w:r>
      </w:del>
      <w:r w:rsidR="003963A6">
        <w:t>que os mercados e ativos repetem comportamento ao longo do tempo e da História, sendo assim, possível estabelecer estimativas de preço e fluxo de capital com base nessas tendências</w:t>
      </w:r>
      <w:r>
        <w:t xml:space="preserve">. Essa oscilação nos valores é representada em gráficos e os analistas conseguem definir repetições históricas que indiquem os próximos movimentos. Essa </w:t>
      </w:r>
      <w:r w:rsidR="000D3BAF">
        <w:t>análise</w:t>
      </w:r>
      <w:r>
        <w:t xml:space="preserve"> geralmente é usada para operações de curto prazo</w:t>
      </w:r>
      <w:r w:rsidR="00195C48">
        <w:t xml:space="preserve"> na bolsa de valores pois os gráficos permitem tomar decisões rápidas que podem resultar em lucro ou prejuízo em questão de segundos, dependendo do movimento do ativo selecionado</w:t>
      </w:r>
      <w:r>
        <w:t>.</w:t>
      </w:r>
    </w:p>
    <w:p w14:paraId="4F0C07BA" w14:textId="691E5C7A" w:rsidR="000F4F80" w:rsidRDefault="000F4F80" w:rsidP="008D346C">
      <w:pPr>
        <w:pStyle w:val="TF-TEXTO"/>
      </w:pPr>
      <w:r>
        <w:t xml:space="preserve">Segundo Rico (2019) a </w:t>
      </w:r>
      <w:r w:rsidR="000D3BAF">
        <w:t>A</w:t>
      </w:r>
      <w:r>
        <w:t xml:space="preserve">nálise </w:t>
      </w:r>
      <w:r w:rsidR="000D3BAF">
        <w:t>F</w:t>
      </w:r>
      <w:r>
        <w:t>undamentalista consiste em avaliar a empresa de acordo com sua situação financeira, de mercado e até política,</w:t>
      </w:r>
      <w:r w:rsidR="00D85F8A">
        <w:t xml:space="preserve"> fornecendo ao investidor uma</w:t>
      </w:r>
      <w:r w:rsidR="00BE544A">
        <w:t xml:space="preserve"> visão da saúde financeira das empresas. Por meio dessa visão o investidor consegue estipular um preço justo no valor das ações e decidir se investe ou não no ativo para longo prazo.</w:t>
      </w:r>
      <w:r w:rsidR="00907285">
        <w:t xml:space="preserve"> </w:t>
      </w:r>
      <w:r w:rsidR="005A7C00">
        <w:t>Essa análise tem como base o uso de dados econômicos, indicadores de mercado financeiro, balanços e resultados das empresas, além de métodos próprios com o objetivo de identificar oportunidades de mercado.</w:t>
      </w:r>
    </w:p>
    <w:p w14:paraId="2F38444C" w14:textId="2CDFB92B" w:rsidR="003D753C" w:rsidRDefault="000F4F80" w:rsidP="00907285">
      <w:pPr>
        <w:pStyle w:val="TF-TEXTO"/>
      </w:pPr>
      <w:r>
        <w:t xml:space="preserve">Aprendizado de </w:t>
      </w:r>
      <w:r w:rsidR="000D3BAF">
        <w:t>M</w:t>
      </w:r>
      <w:r>
        <w:t xml:space="preserve">áquina </w:t>
      </w:r>
      <w:r w:rsidRPr="004E712B">
        <w:t>é um</w:t>
      </w:r>
      <w:r>
        <w:t xml:space="preserve"> campo de estudo</w:t>
      </w:r>
      <w:r w:rsidRPr="004E712B">
        <w:t xml:space="preserve"> d</w:t>
      </w:r>
      <w:r>
        <w:t xml:space="preserve">a Inteligência Artificial, que dá aos computadores a capacidade de aprender, se adaptar a novas circunstâncias, detectar padrões, criar novos comportamentos e tomar decisões a partir de um conjunto de dados </w:t>
      </w:r>
      <w:r w:rsidRPr="00303459">
        <w:t>(MUELLER; MASSARON, 2016).</w:t>
      </w:r>
      <w:r w:rsidR="00907285">
        <w:t xml:space="preserve"> </w:t>
      </w:r>
      <w:r w:rsidR="003D753C">
        <w:t xml:space="preserve">Segundo </w:t>
      </w:r>
      <w:r w:rsidR="003D753C" w:rsidRPr="00797DD4">
        <w:t xml:space="preserve">Russell e </w:t>
      </w:r>
      <w:proofErr w:type="spellStart"/>
      <w:r w:rsidR="003D753C" w:rsidRPr="00797DD4">
        <w:t>Norvig</w:t>
      </w:r>
      <w:proofErr w:type="spellEnd"/>
      <w:r w:rsidR="003D753C" w:rsidRPr="00797DD4">
        <w:t xml:space="preserve"> (2016)</w:t>
      </w:r>
      <w:r w:rsidR="003D753C">
        <w:t xml:space="preserve">, um agente está aprendendo se ele melhora a performance de tarefas futuras após fazer observações sobre o ambiente. Qualquer agente pode aprender a partir de dados. As técnicas de melhoria dependem de fatores como: qual componente será otimizado, qual conhecimento o agente já possui, formas de representação e </w:t>
      </w:r>
      <w:r w:rsidR="003D753C">
        <w:rPr>
          <w:i/>
          <w:iCs/>
        </w:rPr>
        <w:t xml:space="preserve">feedback. </w:t>
      </w:r>
    </w:p>
    <w:p w14:paraId="7FD4FA85" w14:textId="15D027F9" w:rsidR="00AD2371" w:rsidRDefault="00907285" w:rsidP="00907285">
      <w:pPr>
        <w:pStyle w:val="TF-TEXTO"/>
      </w:pPr>
      <w:r>
        <w:t xml:space="preserve">De acordo com </w:t>
      </w:r>
      <w:proofErr w:type="spellStart"/>
      <w:r>
        <w:t>Lecun</w:t>
      </w:r>
      <w:proofErr w:type="spellEnd"/>
      <w:r>
        <w:t xml:space="preserve">, </w:t>
      </w:r>
      <w:proofErr w:type="spellStart"/>
      <w:r>
        <w:t>Bengio</w:t>
      </w:r>
      <w:proofErr w:type="spellEnd"/>
      <w:r>
        <w:t xml:space="preserve"> e </w:t>
      </w:r>
      <w:proofErr w:type="spellStart"/>
      <w:r>
        <w:t>Hinton</w:t>
      </w:r>
      <w:proofErr w:type="spellEnd"/>
      <w:r>
        <w:t xml:space="preserve"> (2015) Aprendizagem Profunda está ligada aos m</w:t>
      </w:r>
      <w:r w:rsidR="00A44632" w:rsidRPr="00A44632">
        <w:t>odelos computacionais compostos de várias camadas de processamento</w:t>
      </w:r>
      <w:r w:rsidR="00A44632">
        <w:t xml:space="preserve"> que permite</w:t>
      </w:r>
      <w:r w:rsidR="00A44632" w:rsidRPr="00A44632">
        <w:t xml:space="preserve"> </w:t>
      </w:r>
      <w:r w:rsidR="00A44632">
        <w:t xml:space="preserve">o aprendizado de </w:t>
      </w:r>
      <w:r w:rsidR="00A44632" w:rsidRPr="00A44632">
        <w:t xml:space="preserve">representações de dados com vários níveis de abstração. Esses métodos melhoraram o estado da arte em reconhecimento de fala, reconhecimento de objeto visual, detecção de objeto e muitos outros domínios, como descoberta de drogas e genômica. </w:t>
      </w:r>
    </w:p>
    <w:p w14:paraId="4A0D0045" w14:textId="77777777" w:rsidR="003A653B" w:rsidRPr="000F4F80" w:rsidRDefault="003A653B" w:rsidP="003A653B">
      <w:pPr>
        <w:pStyle w:val="TF-TEXTO"/>
        <w:ind w:firstLine="0"/>
      </w:pPr>
    </w:p>
    <w:p w14:paraId="6BD54095" w14:textId="1D34C0F1" w:rsidR="00451B94" w:rsidRDefault="00451B94" w:rsidP="00F83A19">
      <w:pPr>
        <w:pStyle w:val="TF-refernciasbibliogrficasTTULO"/>
      </w:pPr>
      <w:bookmarkStart w:id="114" w:name="_Toc351015602"/>
      <w:bookmarkEnd w:id="62"/>
      <w:bookmarkEnd w:id="63"/>
      <w:bookmarkEnd w:id="64"/>
      <w:bookmarkEnd w:id="65"/>
      <w:bookmarkEnd w:id="66"/>
      <w:bookmarkEnd w:id="67"/>
      <w:bookmarkEnd w:id="68"/>
      <w:r>
        <w:t>Referências</w:t>
      </w:r>
      <w:bookmarkEnd w:id="114"/>
    </w:p>
    <w:p w14:paraId="0BDAA09D" w14:textId="6508AD03" w:rsidR="008450B7" w:rsidRPr="008450B7" w:rsidRDefault="008450B7" w:rsidP="00F660FE">
      <w:pPr>
        <w:pStyle w:val="TF-REFERNCIASITEM0"/>
      </w:pPr>
      <w:r w:rsidRPr="000F15A5">
        <w:t xml:space="preserve">ANJOS, Carlos E.M dos, BICHARA, Gustavo L.G, EVSUKOFF, Alexandre G., VARGAS, Manuel R. </w:t>
      </w:r>
      <w:proofErr w:type="spellStart"/>
      <w:r w:rsidRPr="000F15A5">
        <w:t>Deep</w:t>
      </w:r>
      <w:proofErr w:type="spellEnd"/>
      <w:r w:rsidRPr="000F15A5">
        <w:t xml:space="preserve"> </w:t>
      </w:r>
      <w:proofErr w:type="spellStart"/>
      <w:r w:rsidRPr="000F15A5">
        <w:t>Leaming</w:t>
      </w:r>
      <w:proofErr w:type="spellEnd"/>
      <w:r w:rsidRPr="000F15A5">
        <w:t xml:space="preserve"> for Stock Market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</w:t>
      </w:r>
      <w:proofErr w:type="spellStart"/>
      <w:r w:rsidRPr="000F15A5">
        <w:t>Technical</w:t>
      </w:r>
      <w:proofErr w:type="spellEnd"/>
      <w:r w:rsidRPr="000F15A5">
        <w:t xml:space="preserve"> </w:t>
      </w:r>
      <w:proofErr w:type="spellStart"/>
      <w:r w:rsidRPr="000F15A5">
        <w:t>Indicators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Financial News </w:t>
      </w:r>
      <w:proofErr w:type="spellStart"/>
      <w:r w:rsidRPr="000F15A5">
        <w:t>Articles</w:t>
      </w:r>
      <w:proofErr w:type="spellEnd"/>
      <w:r w:rsidRPr="000F15A5">
        <w:t xml:space="preserve">. 2018. </w:t>
      </w:r>
      <w:r w:rsidRPr="00C31863">
        <w:rPr>
          <w:b/>
        </w:rPr>
        <w:t xml:space="preserve">IEE </w:t>
      </w:r>
      <w:proofErr w:type="spellStart"/>
      <w:r w:rsidRPr="00C31863">
        <w:rPr>
          <w:b/>
        </w:rPr>
        <w:t>Xplore</w:t>
      </w:r>
      <w:proofErr w:type="spellEnd"/>
      <w:r w:rsidRPr="000F15A5">
        <w:t>. Disponível em</w:t>
      </w:r>
      <w:r w:rsidR="00A10D14">
        <w:t>:</w:t>
      </w:r>
      <w:r w:rsidRPr="000F15A5">
        <w:t xml:space="preserve"> </w:t>
      </w:r>
      <w:r w:rsidR="00A10D14">
        <w:t>&lt;</w:t>
      </w:r>
      <w:hyperlink r:id="rId24" w:anchor="authors" w:history="1">
        <w:r w:rsidR="00A10D14" w:rsidRPr="002C5393">
          <w:rPr>
            <w:rStyle w:val="Hyperlink"/>
            <w:noProof w:val="0"/>
            <w:color w:val="000000"/>
            <w:u w:val="none"/>
          </w:rPr>
          <w:t>https://ieeexplore.ieee.org/abstract/document/8489208/authors#authors</w:t>
        </w:r>
      </w:hyperlink>
      <w:r w:rsidR="00A10D14">
        <w:t>&gt;</w:t>
      </w:r>
      <w:r w:rsidRPr="000F15A5">
        <w:t>. Acesso em: 3</w:t>
      </w:r>
      <w:r w:rsidR="00C322B2">
        <w:t xml:space="preserve"> abr. </w:t>
      </w:r>
      <w:r w:rsidRPr="000F15A5">
        <w:t>2021</w:t>
      </w:r>
      <w:r w:rsidR="002618AD">
        <w:t>.</w:t>
      </w:r>
    </w:p>
    <w:p w14:paraId="402FB08E" w14:textId="64F97A56" w:rsidR="00AD2371" w:rsidRDefault="007A786D" w:rsidP="000F15A5">
      <w:pPr>
        <w:pStyle w:val="TF-REFERNCIASITEM0"/>
      </w:pPr>
      <w:r>
        <w:lastRenderedPageBreak/>
        <w:t>B3</w:t>
      </w:r>
      <w:r w:rsidR="00F660FE">
        <w:t>.</w:t>
      </w:r>
      <w:r w:rsidR="000F15A5" w:rsidRPr="000F15A5">
        <w:t xml:space="preserve"> </w:t>
      </w:r>
      <w:r w:rsidRPr="00F660FE">
        <w:rPr>
          <w:b/>
        </w:rPr>
        <w:t>B3 divulga estudo sobre os 2 milhões de investidores que entraram na bolsa entre 2019 e 2020</w:t>
      </w:r>
      <w:r w:rsidR="000F15A5" w:rsidRPr="00F660FE">
        <w:rPr>
          <w:b/>
        </w:rPr>
        <w:t>.</w:t>
      </w:r>
      <w:r w:rsidR="000F15A5" w:rsidRPr="000F15A5">
        <w:t> </w:t>
      </w:r>
      <w:r w:rsidR="00CD400E">
        <w:t>B3</w:t>
      </w:r>
      <w:r w:rsidR="000F15A5" w:rsidRPr="000F15A5">
        <w:t>. Disponível em</w:t>
      </w:r>
      <w:r w:rsidR="00F660FE">
        <w:t>:</w:t>
      </w:r>
      <w:r w:rsidR="000F15A5" w:rsidRPr="000F15A5">
        <w:t xml:space="preserve"> &lt;</w:t>
      </w:r>
      <w:r w:rsidRPr="007A786D">
        <w:t>http://www.b3.com.br/</w:t>
      </w:r>
      <w:proofErr w:type="spellStart"/>
      <w:r w:rsidRPr="007A786D">
        <w:t>pt_br</w:t>
      </w:r>
      <w:proofErr w:type="spellEnd"/>
      <w:r w:rsidRPr="007A786D">
        <w:t>/noticias/investidores.htm</w:t>
      </w:r>
      <w:r w:rsidR="000F15A5" w:rsidRPr="000F15A5">
        <w:t>&gt;. Acesso em: 21</w:t>
      </w:r>
      <w:r w:rsidR="00F660FE">
        <w:t xml:space="preserve"> mar. </w:t>
      </w:r>
      <w:r w:rsidR="000F15A5" w:rsidRPr="000F15A5">
        <w:t>2021.</w:t>
      </w:r>
    </w:p>
    <w:p w14:paraId="625004BF" w14:textId="18E2263B" w:rsidR="00F660FE" w:rsidRDefault="00F660FE" w:rsidP="00F660FE">
      <w:pPr>
        <w:pStyle w:val="TF-REFERNCIASITEM0"/>
      </w:pPr>
      <w:r w:rsidRPr="000F15A5">
        <w:t xml:space="preserve">CHEN, </w:t>
      </w:r>
      <w:proofErr w:type="spellStart"/>
      <w:r w:rsidRPr="000F15A5">
        <w:t>HsinChun</w:t>
      </w:r>
      <w:proofErr w:type="spellEnd"/>
      <w:r w:rsidRPr="000F15A5">
        <w:t xml:space="preserve">, LI, Qing, WANG, </w:t>
      </w:r>
      <w:proofErr w:type="spellStart"/>
      <w:r w:rsidRPr="000F15A5">
        <w:t>Jun</w:t>
      </w:r>
      <w:proofErr w:type="spellEnd"/>
      <w:r w:rsidRPr="000F15A5">
        <w:t xml:space="preserve">, TAN </w:t>
      </w:r>
      <w:proofErr w:type="spellStart"/>
      <w:r w:rsidRPr="000F15A5">
        <w:t>Jinghua</w:t>
      </w:r>
      <w:proofErr w:type="spellEnd"/>
      <w:r w:rsidRPr="000F15A5">
        <w:t xml:space="preserve">. A Multimodal </w:t>
      </w:r>
      <w:proofErr w:type="spellStart"/>
      <w:r w:rsidRPr="000F15A5">
        <w:t>Event-driven</w:t>
      </w:r>
      <w:proofErr w:type="spellEnd"/>
      <w:r w:rsidRPr="000F15A5">
        <w:t xml:space="preserve"> LSTM Model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Using</w:t>
      </w:r>
      <w:proofErr w:type="spellEnd"/>
      <w:r w:rsidRPr="000F15A5">
        <w:t xml:space="preserve"> Online News. </w:t>
      </w:r>
      <w:proofErr w:type="spellStart"/>
      <w:r w:rsidRPr="00C31863">
        <w:rPr>
          <w:b/>
        </w:rPr>
        <w:t>ResearchGate</w:t>
      </w:r>
      <w:proofErr w:type="spellEnd"/>
      <w:r w:rsidRPr="000F15A5">
        <w:t xml:space="preserve">, </w:t>
      </w:r>
      <w:proofErr w:type="gramStart"/>
      <w:r w:rsidRPr="000F15A5">
        <w:t>Janeiro</w:t>
      </w:r>
      <w:proofErr w:type="gramEnd"/>
      <w:r w:rsidRPr="000F15A5">
        <w:t>/2020. Disponível em</w:t>
      </w:r>
      <w:r w:rsidR="00A10D14">
        <w:t>:</w:t>
      </w:r>
      <w:r w:rsidRPr="000F15A5">
        <w:t xml:space="preserve"> &lt; </w:t>
      </w:r>
      <w:hyperlink r:id="rId25" w:history="1">
        <w:r w:rsidRPr="000F15A5">
          <w:t>https://www.researchgate.net/publication/338783254_A_Multimodal_Event-driven_LSTM_Model_for_Stock_Prediction_Using_Online_News</w:t>
        </w:r>
      </w:hyperlink>
      <w:r w:rsidRPr="000F15A5">
        <w:t>&gt;. Acesso em: 1</w:t>
      </w:r>
      <w:r w:rsidR="003A5EC0">
        <w:t xml:space="preserve"> abr. </w:t>
      </w:r>
      <w:r w:rsidRPr="000F15A5">
        <w:t>2021</w:t>
      </w:r>
      <w:r w:rsidR="002618AD">
        <w:t>.</w:t>
      </w:r>
    </w:p>
    <w:p w14:paraId="7CE9E983" w14:textId="731A80C1" w:rsidR="00F660FE" w:rsidRDefault="00F660FE" w:rsidP="00F660FE">
      <w:pPr>
        <w:pStyle w:val="TF-REFERNCIASITEM0"/>
      </w:pPr>
      <w:r>
        <w:t xml:space="preserve">CHICCO, </w:t>
      </w:r>
      <w:proofErr w:type="spellStart"/>
      <w:r>
        <w:t>Davide</w:t>
      </w:r>
      <w:proofErr w:type="spellEnd"/>
      <w:r>
        <w:t xml:space="preserve">, STAROVOITOV, </w:t>
      </w:r>
      <w:proofErr w:type="spellStart"/>
      <w:r>
        <w:t>Valery</w:t>
      </w:r>
      <w:proofErr w:type="spellEnd"/>
      <w:r>
        <w:t xml:space="preserve">, JURMAN, Giuseppe. </w:t>
      </w:r>
      <w:r w:rsidRPr="004D6F1F">
        <w:t xml:space="preserve">The </w:t>
      </w:r>
      <w:proofErr w:type="spellStart"/>
      <w:r w:rsidRPr="004D6F1F">
        <w:t>Benefits</w:t>
      </w:r>
      <w:proofErr w:type="spellEnd"/>
      <w:r w:rsidRPr="004D6F1F">
        <w:t xml:space="preserve"> </w:t>
      </w:r>
      <w:proofErr w:type="spellStart"/>
      <w:r w:rsidRPr="004D6F1F">
        <w:t>of</w:t>
      </w:r>
      <w:proofErr w:type="spellEnd"/>
      <w:r w:rsidRPr="004D6F1F">
        <w:t xml:space="preserve"> </w:t>
      </w:r>
      <w:proofErr w:type="spellStart"/>
      <w:r w:rsidRPr="004D6F1F">
        <w:t>the</w:t>
      </w:r>
      <w:proofErr w:type="spellEnd"/>
      <w:r w:rsidRPr="004D6F1F">
        <w:t xml:space="preserve"> Matthews </w:t>
      </w:r>
      <w:proofErr w:type="spellStart"/>
      <w:r w:rsidRPr="004D6F1F">
        <w:t>Correlation</w:t>
      </w:r>
      <w:proofErr w:type="spellEnd"/>
      <w:r w:rsidRPr="004D6F1F">
        <w:t xml:space="preserve"> </w:t>
      </w:r>
      <w:proofErr w:type="spellStart"/>
      <w:r w:rsidRPr="004D6F1F">
        <w:t>Coefficient</w:t>
      </w:r>
      <w:proofErr w:type="spellEnd"/>
      <w:r w:rsidRPr="004D6F1F">
        <w:t xml:space="preserve"> (MCC) Over </w:t>
      </w:r>
      <w:proofErr w:type="spellStart"/>
      <w:r w:rsidRPr="004D6F1F">
        <w:t>the</w:t>
      </w:r>
      <w:proofErr w:type="spellEnd"/>
      <w:r w:rsidRPr="004D6F1F">
        <w:t xml:space="preserve"> </w:t>
      </w:r>
      <w:proofErr w:type="spellStart"/>
      <w:r w:rsidRPr="004D6F1F">
        <w:t>Diagnostic</w:t>
      </w:r>
      <w:proofErr w:type="spellEnd"/>
      <w:r w:rsidRPr="004D6F1F">
        <w:t xml:space="preserve"> </w:t>
      </w:r>
      <w:proofErr w:type="spellStart"/>
      <w:r w:rsidRPr="004D6F1F">
        <w:t>Odds</w:t>
      </w:r>
      <w:proofErr w:type="spellEnd"/>
      <w:r w:rsidRPr="004D6F1F">
        <w:t xml:space="preserve"> </w:t>
      </w:r>
      <w:proofErr w:type="spellStart"/>
      <w:r w:rsidRPr="004D6F1F">
        <w:t>Ratio</w:t>
      </w:r>
      <w:proofErr w:type="spellEnd"/>
      <w:r w:rsidRPr="004D6F1F">
        <w:t xml:space="preserve"> (DOR) in </w:t>
      </w:r>
      <w:proofErr w:type="spellStart"/>
      <w:r w:rsidRPr="004D6F1F">
        <w:t>Binary</w:t>
      </w:r>
      <w:proofErr w:type="spellEnd"/>
      <w:r w:rsidRPr="004D6F1F">
        <w:t xml:space="preserve"> </w:t>
      </w:r>
      <w:proofErr w:type="spellStart"/>
      <w:r w:rsidRPr="004D6F1F">
        <w:t>Classification</w:t>
      </w:r>
      <w:proofErr w:type="spellEnd"/>
      <w:r w:rsidRPr="004D6F1F">
        <w:t xml:space="preserve"> Assessment</w:t>
      </w:r>
      <w:r>
        <w:t xml:space="preserve">. </w:t>
      </w:r>
      <w:r w:rsidRPr="004D6F1F">
        <w:rPr>
          <w:b/>
        </w:rPr>
        <w:t xml:space="preserve">IEE </w:t>
      </w:r>
      <w:proofErr w:type="spellStart"/>
      <w:r w:rsidRPr="004D6F1F">
        <w:rPr>
          <w:b/>
        </w:rPr>
        <w:t>Xplore</w:t>
      </w:r>
      <w:proofErr w:type="spellEnd"/>
      <w:r>
        <w:t xml:space="preserve">. Disponível em: </w:t>
      </w:r>
      <w:r w:rsidR="002618AD">
        <w:t>&lt;</w:t>
      </w:r>
      <w:hyperlink r:id="rId26" w:history="1">
        <w:r w:rsidR="002618AD" w:rsidRPr="002C5393">
          <w:rPr>
            <w:rStyle w:val="Hyperlink"/>
            <w:noProof w:val="0"/>
            <w:color w:val="000000"/>
            <w:u w:val="none"/>
          </w:rPr>
          <w:t>https://ieeexplore.ieee.org/document/9385097</w:t>
        </w:r>
      </w:hyperlink>
      <w:r w:rsidR="002618AD">
        <w:rPr>
          <w:rStyle w:val="Hyperlink"/>
          <w:noProof w:val="0"/>
          <w:color w:val="000000"/>
          <w:u w:val="none"/>
        </w:rPr>
        <w:t>&gt;</w:t>
      </w:r>
      <w:r w:rsidRPr="009C7B6A">
        <w:rPr>
          <w:color w:val="000000"/>
        </w:rPr>
        <w:t>.</w:t>
      </w:r>
      <w:r>
        <w:t xml:space="preserve"> Acesso em: 3</w:t>
      </w:r>
      <w:r w:rsidR="003A5EC0">
        <w:t xml:space="preserve"> abr. </w:t>
      </w:r>
      <w:r>
        <w:t>2021</w:t>
      </w:r>
      <w:r w:rsidR="002618AD">
        <w:t>.</w:t>
      </w:r>
    </w:p>
    <w:p w14:paraId="40FD7C6A" w14:textId="3EB8BBFD" w:rsidR="00F660FE" w:rsidRDefault="00F660FE" w:rsidP="00F660FE">
      <w:pPr>
        <w:pStyle w:val="TF-REFERNCIASITEM0"/>
      </w:pPr>
      <w:proofErr w:type="spellStart"/>
      <w:r w:rsidRPr="00A44632">
        <w:t>Lecun</w:t>
      </w:r>
      <w:proofErr w:type="spellEnd"/>
      <w:r w:rsidRPr="00A44632">
        <w:t xml:space="preserve">, Yann; </w:t>
      </w:r>
      <w:proofErr w:type="spellStart"/>
      <w:r w:rsidRPr="00A44632">
        <w:t>Bengio</w:t>
      </w:r>
      <w:proofErr w:type="spellEnd"/>
      <w:r w:rsidRPr="00A44632">
        <w:t xml:space="preserve">, </w:t>
      </w:r>
      <w:proofErr w:type="spellStart"/>
      <w:r w:rsidRPr="00A44632">
        <w:t>Yoshua</w:t>
      </w:r>
      <w:proofErr w:type="spellEnd"/>
      <w:r w:rsidRPr="00A44632">
        <w:t xml:space="preserve">; </w:t>
      </w:r>
      <w:proofErr w:type="spellStart"/>
      <w:r w:rsidRPr="00A44632">
        <w:t>Hinton</w:t>
      </w:r>
      <w:proofErr w:type="spellEnd"/>
      <w:r w:rsidRPr="00A44632">
        <w:t>, Geoffrey</w:t>
      </w:r>
      <w:r>
        <w:t xml:space="preserve">. </w:t>
      </w:r>
      <w:proofErr w:type="spellStart"/>
      <w:r w:rsidRPr="00A44632">
        <w:t>Nature</w:t>
      </w:r>
      <w:proofErr w:type="spellEnd"/>
      <w:r w:rsidRPr="00A44632">
        <w:t>, May 28, 2015, Vol.521(7553), p.436(9) </w:t>
      </w:r>
    </w:p>
    <w:p w14:paraId="72BD46BF" w14:textId="48D945A7" w:rsidR="00F660FE" w:rsidRDefault="00F660FE" w:rsidP="000F15A5">
      <w:pPr>
        <w:pStyle w:val="TF-REFERNCIASITEM0"/>
      </w:pPr>
      <w:r w:rsidRPr="000F15A5">
        <w:t>LI, Y</w:t>
      </w:r>
      <w:r>
        <w:t>ang</w:t>
      </w:r>
      <w:r w:rsidRPr="000F15A5">
        <w:t xml:space="preserve">, PAN, Yi. A Novel </w:t>
      </w:r>
      <w:proofErr w:type="spellStart"/>
      <w:r w:rsidRPr="000F15A5">
        <w:t>Esemble</w:t>
      </w:r>
      <w:proofErr w:type="spellEnd"/>
      <w:r w:rsidRPr="000F15A5">
        <w:t xml:space="preserve"> </w:t>
      </w:r>
      <w:proofErr w:type="spellStart"/>
      <w:r w:rsidRPr="000F15A5">
        <w:t>Deep</w:t>
      </w:r>
      <w:proofErr w:type="spellEnd"/>
      <w:r w:rsidRPr="000F15A5">
        <w:t xml:space="preserve"> Learning Model for Stock </w:t>
      </w:r>
      <w:proofErr w:type="spellStart"/>
      <w:r w:rsidRPr="000F15A5">
        <w:t>Prediction</w:t>
      </w:r>
      <w:proofErr w:type="spellEnd"/>
      <w:r w:rsidRPr="000F15A5">
        <w:t xml:space="preserve"> </w:t>
      </w:r>
      <w:proofErr w:type="spellStart"/>
      <w:r w:rsidRPr="000F15A5">
        <w:t>Based</w:t>
      </w:r>
      <w:proofErr w:type="spellEnd"/>
      <w:r w:rsidRPr="000F15A5">
        <w:t xml:space="preserve"> </w:t>
      </w:r>
      <w:proofErr w:type="spellStart"/>
      <w:r w:rsidRPr="000F15A5">
        <w:t>on</w:t>
      </w:r>
      <w:proofErr w:type="spellEnd"/>
      <w:r w:rsidRPr="000F15A5">
        <w:t xml:space="preserve"> Stock </w:t>
      </w:r>
      <w:proofErr w:type="spellStart"/>
      <w:r w:rsidRPr="000F15A5">
        <w:t>Prices</w:t>
      </w:r>
      <w:proofErr w:type="spellEnd"/>
      <w:r w:rsidRPr="000F15A5">
        <w:t xml:space="preserve"> </w:t>
      </w:r>
      <w:proofErr w:type="spellStart"/>
      <w:r w:rsidRPr="000F15A5">
        <w:t>and</w:t>
      </w:r>
      <w:proofErr w:type="spellEnd"/>
      <w:r w:rsidRPr="000F15A5">
        <w:t xml:space="preserve"> News. </w:t>
      </w:r>
      <w:r w:rsidRPr="00C31863">
        <w:rPr>
          <w:b/>
        </w:rPr>
        <w:t>SEMANTIC SCHOLAR</w:t>
      </w:r>
      <w:r w:rsidRPr="000F15A5">
        <w:t>. 23/07/2020. Disponível em &lt;</w:t>
      </w:r>
      <w:hyperlink r:id="rId27" w:history="1">
        <w:r w:rsidRPr="000F15A5">
          <w:t>https://www.semanticscholar.org/paper/A-Novel-Ensemble-Deep-Learning-Model-for-Stock-on-Li-Pan/d5aaa87a737c4ff98e0955b951b9892d03d221af</w:t>
        </w:r>
      </w:hyperlink>
      <w:r w:rsidR="002618AD">
        <w:t>&gt;</w:t>
      </w:r>
      <w:r w:rsidRPr="000F15A5">
        <w:t>. Acesso em</w:t>
      </w:r>
      <w:r>
        <w:t>:</w:t>
      </w:r>
      <w:r w:rsidRPr="000F15A5">
        <w:t xml:space="preserve"> </w:t>
      </w:r>
      <w:r w:rsidR="002618AD">
        <w:t xml:space="preserve">1 abr. </w:t>
      </w:r>
      <w:r w:rsidRPr="000F15A5">
        <w:t>2020</w:t>
      </w:r>
      <w:r w:rsidR="002618AD">
        <w:t>.</w:t>
      </w:r>
    </w:p>
    <w:p w14:paraId="72209063" w14:textId="7AB77452" w:rsidR="00AD2371" w:rsidRDefault="00AD2371" w:rsidP="000F15A5">
      <w:pPr>
        <w:pStyle w:val="TF-REFERNCIASITEM0"/>
      </w:pPr>
      <w:r w:rsidRPr="00AD2371">
        <w:t>MUELLER, John Paul; MASSARON, Luca. Machine Learning for Dummies. Nova Jersey: John Wiley &amp; Sons, Inc, 2016. 399 p.</w:t>
      </w:r>
    </w:p>
    <w:p w14:paraId="6AF65D81" w14:textId="6B8A67C5" w:rsidR="00F660FE" w:rsidRDefault="00F660FE" w:rsidP="000F15A5">
      <w:pPr>
        <w:pStyle w:val="TF-REFERNCIASITEM0"/>
      </w:pPr>
      <w:r w:rsidRPr="000F15A5">
        <w:t xml:space="preserve">PINTO, Leonardo. </w:t>
      </w:r>
      <w:r w:rsidRPr="002618AD">
        <w:rPr>
          <w:b/>
        </w:rPr>
        <w:t>O que é Análise Técnica</w:t>
      </w:r>
      <w:r w:rsidRPr="000F15A5">
        <w:t xml:space="preserve">. </w:t>
      </w:r>
      <w:r w:rsidRPr="002618AD">
        <w:t xml:space="preserve">Expert </w:t>
      </w:r>
      <w:proofErr w:type="spellStart"/>
      <w:r w:rsidRPr="002618AD">
        <w:t>Xp</w:t>
      </w:r>
      <w:proofErr w:type="spellEnd"/>
      <w:r w:rsidRPr="000F15A5">
        <w:t>. Disponível em</w:t>
      </w:r>
      <w:r w:rsidR="00A10D14">
        <w:t>:</w:t>
      </w:r>
      <w:r w:rsidRPr="000F15A5">
        <w:t xml:space="preserve"> &lt;https://conteudos.xpi.com.br/aprenda-a-investir/relatorios/o-que-e-analise-tecnica/&gt;. Acesso em: 3</w:t>
      </w:r>
      <w:r w:rsidR="00993D8E">
        <w:t xml:space="preserve"> abr. </w:t>
      </w:r>
      <w:r w:rsidRPr="000F15A5">
        <w:t>2021</w:t>
      </w:r>
      <w:r w:rsidR="002618AD">
        <w:t>.</w:t>
      </w:r>
    </w:p>
    <w:p w14:paraId="662170E9" w14:textId="2BF57995" w:rsidR="003D753C" w:rsidRPr="000F15A5" w:rsidRDefault="003D753C" w:rsidP="000F15A5">
      <w:pPr>
        <w:pStyle w:val="TF-REFERNCIASITEM0"/>
      </w:pPr>
      <w:r w:rsidRPr="000778A4">
        <w:rPr>
          <w:shd w:val="clear" w:color="auto" w:fill="FFFFFF"/>
          <w:lang w:val="en-US"/>
        </w:rPr>
        <w:t>RUSSELL, Stuart; NORVIG, Peter. </w:t>
      </w:r>
      <w:r w:rsidRPr="000778A4">
        <w:rPr>
          <w:b/>
          <w:bCs/>
          <w:shd w:val="clear" w:color="auto" w:fill="FFFFFF"/>
          <w:lang w:val="en-US"/>
        </w:rPr>
        <w:t>Artificial Intelligence: </w:t>
      </w:r>
      <w:r w:rsidRPr="000778A4">
        <w:rPr>
          <w:shd w:val="clear" w:color="auto" w:fill="FFFFFF"/>
          <w:lang w:val="en-US"/>
        </w:rPr>
        <w:t xml:space="preserve">A modern approach. </w:t>
      </w:r>
      <w:r w:rsidRPr="000778A4">
        <w:rPr>
          <w:shd w:val="clear" w:color="auto" w:fill="FFFFFF"/>
        </w:rPr>
        <w:t xml:space="preserve">3. ed. </w:t>
      </w:r>
      <w:proofErr w:type="spellStart"/>
      <w:r w:rsidRPr="000778A4">
        <w:rPr>
          <w:shd w:val="clear" w:color="auto" w:fill="FFFFFF"/>
        </w:rPr>
        <w:t>Harlow</w:t>
      </w:r>
      <w:proofErr w:type="spellEnd"/>
      <w:r w:rsidRPr="000778A4">
        <w:rPr>
          <w:shd w:val="clear" w:color="auto" w:fill="FFFFFF"/>
        </w:rPr>
        <w:t>: Pearson Prentice Hall, 2016. 1132 p.</w:t>
      </w:r>
    </w:p>
    <w:p w14:paraId="6201F357" w14:textId="4D19F433" w:rsidR="00914BD5" w:rsidRDefault="00222328" w:rsidP="000F15A5">
      <w:pPr>
        <w:pStyle w:val="TF-REFERNCIASITEM0"/>
      </w:pPr>
      <w:r>
        <w:t xml:space="preserve">Rico. </w:t>
      </w:r>
      <w:r w:rsidR="000F15A5" w:rsidRPr="002618AD">
        <w:rPr>
          <w:b/>
        </w:rPr>
        <w:t>Entenda a Análise Fundamentalista de Modo Fácil (e completo)</w:t>
      </w:r>
      <w:r w:rsidR="00533D16" w:rsidRPr="002618AD">
        <w:rPr>
          <w:b/>
        </w:rPr>
        <w:t>.</w:t>
      </w:r>
      <w:r w:rsidR="000F15A5" w:rsidRPr="000F15A5">
        <w:t xml:space="preserve"> </w:t>
      </w:r>
      <w:r w:rsidR="00CD400E">
        <w:t>Blog Rico</w:t>
      </w:r>
      <w:r w:rsidR="000F15A5" w:rsidRPr="000F15A5">
        <w:t>. Disponível em</w:t>
      </w:r>
      <w:r w:rsidR="00F57635">
        <w:t>:</w:t>
      </w:r>
      <w:r w:rsidR="000F15A5" w:rsidRPr="000F15A5">
        <w:t xml:space="preserve"> &lt;</w:t>
      </w:r>
      <w:hyperlink r:id="rId28" w:history="1">
        <w:r w:rsidR="000F15A5" w:rsidRPr="000F15A5">
          <w:t>https://blog.rico.com.vc/analise-fundamentalista</w:t>
        </w:r>
      </w:hyperlink>
      <w:r w:rsidR="007E204B">
        <w:t>&gt;</w:t>
      </w:r>
      <w:r w:rsidR="000F15A5" w:rsidRPr="000F15A5">
        <w:t>. Acesso em: 6</w:t>
      </w:r>
      <w:r w:rsidR="00993D8E">
        <w:t xml:space="preserve"> abr. </w:t>
      </w:r>
      <w:r w:rsidR="000F15A5" w:rsidRPr="000F15A5">
        <w:t>2021</w:t>
      </w:r>
      <w:r w:rsidR="002618AD">
        <w:t>.</w:t>
      </w:r>
    </w:p>
    <w:p w14:paraId="7BDB6C72" w14:textId="3CF1FAA1" w:rsidR="00914BD5" w:rsidRPr="000F15A5" w:rsidRDefault="00914BD5" w:rsidP="000F15A5">
      <w:pPr>
        <w:pStyle w:val="TF-REFERNCIASITEM0"/>
      </w:pPr>
      <w:proofErr w:type="spellStart"/>
      <w:r w:rsidRPr="00914BD5">
        <w:t>Sammut</w:t>
      </w:r>
      <w:proofErr w:type="spellEnd"/>
      <w:r w:rsidRPr="00914BD5">
        <w:t xml:space="preserve">, Claude &amp; Webb, Geoffrey. (2010). </w:t>
      </w:r>
      <w:proofErr w:type="spellStart"/>
      <w:r w:rsidRPr="00914BD5">
        <w:t>Encyclopedia</w:t>
      </w:r>
      <w:proofErr w:type="spellEnd"/>
      <w:r w:rsidRPr="00914BD5">
        <w:t xml:space="preserve"> </w:t>
      </w:r>
      <w:proofErr w:type="spellStart"/>
      <w:r w:rsidRPr="00914BD5">
        <w:t>of</w:t>
      </w:r>
      <w:proofErr w:type="spellEnd"/>
      <w:r w:rsidRPr="00914BD5">
        <w:t xml:space="preserve"> </w:t>
      </w:r>
      <w:proofErr w:type="spellStart"/>
      <w:r w:rsidRPr="00914BD5">
        <w:t>Machine</w:t>
      </w:r>
      <w:proofErr w:type="spellEnd"/>
      <w:r w:rsidRPr="00914BD5">
        <w:t xml:space="preserve"> Learning. 10.1007/978-0-387-30164-8.</w:t>
      </w:r>
    </w:p>
    <w:p w14:paraId="7140C038" w14:textId="0FD42809" w:rsidR="000F15A5" w:rsidRDefault="000F15A5" w:rsidP="000F15A5">
      <w:pPr>
        <w:pStyle w:val="TF-refernciasITEM"/>
      </w:pPr>
    </w:p>
    <w:p w14:paraId="4EF7B955" w14:textId="5F6A3915" w:rsidR="00F83A19" w:rsidRDefault="00587002" w:rsidP="00750DFC">
      <w:pPr>
        <w:pStyle w:val="TF-refernciasbibliogrficasTTULO"/>
        <w:ind w:left="3545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9"/>
          <w:headerReference w:type="first" r:id="rId30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A5000D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A5000D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A5000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A5000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A5000D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A5000D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A5000D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A5000D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A5000D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A5000D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A5000D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A5000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A5000D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A5000D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A5000D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A5000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A5000D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A5000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A5000D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A5000D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A5000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A5000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A5000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A5000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A5000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A5000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A5000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A5000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A5000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A5000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A5000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A5000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A5000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5A49A4E8" w:rsidR="0000224C" w:rsidRPr="00320BFA" w:rsidRDefault="0000224C">
      <w:pPr>
        <w:pStyle w:val="TF-xAvalLINHA"/>
        <w:tabs>
          <w:tab w:val="left" w:pos="1472"/>
        </w:tabs>
        <w:pPrChange w:id="115" w:author="Marcel Hugo" w:date="2021-05-01T10:20:00Z">
          <w:pPr>
            <w:pStyle w:val="TF-xAvalLINHA"/>
          </w:pPr>
        </w:pPrChange>
      </w:pPr>
      <w:r w:rsidRPr="00320BFA">
        <w:t>Acadêmico(a):</w:t>
      </w:r>
      <w:r w:rsidRPr="00320BFA">
        <w:tab/>
      </w:r>
      <w:ins w:id="116" w:author="Marcel Hugo" w:date="2021-05-01T10:20:00Z">
        <w:r w:rsidR="00722B5D">
          <w:t>Fabrício Oliveira Bezerra</w:t>
        </w:r>
        <w:r w:rsidR="00722B5D">
          <w:tab/>
        </w:r>
      </w:ins>
    </w:p>
    <w:p w14:paraId="6D17DB6D" w14:textId="303388DF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ins w:id="117" w:author="Marcel Hugo" w:date="2021-05-01T10:20:00Z">
        <w:r w:rsidR="00722B5D">
          <w:t>Marcel Hugo</w:t>
        </w:r>
      </w:ins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441699BF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8" w:author="Marcel Hugo" w:date="2021-05-01T10:2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09BD92E0" w:rsidR="0000224C" w:rsidRPr="00320BFA" w:rsidRDefault="00020560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19" w:author="Marcel Hugo" w:date="2021-05-01T10:3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321510D9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0" w:author="Marcel Hugo" w:date="2021-05-01T10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6D343437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1" w:author="Marcel Hugo" w:date="2021-05-01T10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06C40497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2" w:author="Marcel Hugo" w:date="2021-05-01T10:2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DA087DB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3" w:author="Marcel Hugo" w:date="2021-05-01T10:26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24D255E3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4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34359F4F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5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28F0C9D5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6" w:author="Marcel Hugo" w:date="2021-05-01T10:2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1288CAA2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7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4649B428" w:rsidR="0000224C" w:rsidRPr="00320BFA" w:rsidRDefault="000F6AE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8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082D7C3C" w:rsidR="0000224C" w:rsidRPr="00320BFA" w:rsidRDefault="00722B5D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29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3E2EE657" w:rsidR="0000224C" w:rsidRPr="00320BFA" w:rsidRDefault="000F6AE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30" w:author="Marcel Hugo" w:date="2021-05-01T10:28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9A4B133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14914417" w:rsidR="0000224C" w:rsidRPr="00320BFA" w:rsidRDefault="000F6AE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31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23EDECDD" w:rsidR="0000224C" w:rsidRPr="00320BFA" w:rsidRDefault="000F6AE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32" w:author="Marcel Hugo" w:date="2021-05-01T10:2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31"/>
      <w:footerReference w:type="default" r:id="rId32"/>
      <w:headerReference w:type="first" r:id="rId3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cel Hugo" w:date="2021-04-30T18:32:00Z" w:initials="MH">
    <w:p w14:paraId="5BCB8DCD" w14:textId="5D48CE56" w:rsidR="000D2E6F" w:rsidRDefault="000D2E6F">
      <w:pPr>
        <w:pStyle w:val="Textodecomentrio"/>
      </w:pPr>
      <w:r>
        <w:rPr>
          <w:rStyle w:val="Refdecomentrio"/>
        </w:rPr>
        <w:annotationRef/>
      </w:r>
      <w:r w:rsidR="001927A9">
        <w:t>Olhar o trabalho de Wippel (2020) – TCC do curso de SIS</w:t>
      </w:r>
      <w:r w:rsidR="003D2885">
        <w:t xml:space="preserve">: </w:t>
      </w:r>
      <w:r w:rsidR="00180855" w:rsidRPr="00180855">
        <w:t>B3-FEED: FEED DE NOTÍCIAS DA BOLSA DE VALORES BASEADO EM SENTIMENTO</w:t>
      </w:r>
    </w:p>
  </w:comment>
  <w:comment w:id="24" w:author="Marcel Hugo" w:date="2021-04-30T18:36:00Z" w:initials="MH">
    <w:p w14:paraId="0D4E26BC" w14:textId="6CA710B4" w:rsidR="007E17A0" w:rsidRDefault="007E17A0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r w:rsidR="00203A8C">
        <w:t>protótipo vai realizar as transações? Ou vai fazer recomendações de compra e venda (conforme dito na Introdução)?</w:t>
      </w:r>
    </w:p>
  </w:comment>
  <w:comment w:id="25" w:author="Marcel Hugo" w:date="2021-04-30T18:38:00Z" w:initials="MH">
    <w:p w14:paraId="1DA118D9" w14:textId="67C382C3" w:rsidR="002C4256" w:rsidRDefault="002C4256">
      <w:pPr>
        <w:pStyle w:val="Textodecomentrio"/>
      </w:pPr>
      <w:r>
        <w:rPr>
          <w:rStyle w:val="Refdecomentrio"/>
        </w:rPr>
        <w:annotationRef/>
      </w:r>
      <w:r>
        <w:t xml:space="preserve">Ficou estranho pois misturou </w:t>
      </w:r>
      <w:r w:rsidR="00CC7BDA">
        <w:t>a informação (externa) com o mecanismo (interno).</w:t>
      </w:r>
    </w:p>
  </w:comment>
  <w:comment w:id="26" w:author="Marcel Hugo" w:date="2021-04-30T18:41:00Z" w:initials="MH">
    <w:p w14:paraId="170F8A09" w14:textId="339863B4" w:rsidR="0051673B" w:rsidRDefault="0051673B">
      <w:pPr>
        <w:pStyle w:val="Textodecomentrio"/>
      </w:pPr>
      <w:r>
        <w:rPr>
          <w:rStyle w:val="Refdecomentrio"/>
        </w:rPr>
        <w:annotationRef/>
      </w:r>
      <w:r>
        <w:t xml:space="preserve">Não seria </w:t>
      </w:r>
      <w:proofErr w:type="gramStart"/>
      <w:r>
        <w:t>um web</w:t>
      </w:r>
      <w:proofErr w:type="gramEnd"/>
      <w:r>
        <w:t xml:space="preserve"> scraper?</w:t>
      </w:r>
    </w:p>
  </w:comment>
  <w:comment w:id="27" w:author="Marcel Hugo" w:date="2021-04-30T18:42:00Z" w:initials="MH">
    <w:p w14:paraId="10D833C2" w14:textId="6F9DD79B" w:rsidR="00B125C1" w:rsidRDefault="00B125C1">
      <w:pPr>
        <w:pStyle w:val="Textodecomentrio"/>
      </w:pPr>
      <w:r>
        <w:rPr>
          <w:rStyle w:val="Refdecomentrio"/>
        </w:rPr>
        <w:annotationRef/>
      </w:r>
      <w:r w:rsidR="00FA3829">
        <w:t>As cotações não estão disponíveis via API da B3?</w:t>
      </w:r>
      <w:r w:rsidR="006B122D">
        <w:t xml:space="preserve"> </w:t>
      </w:r>
      <w:r w:rsidR="006B122D" w:rsidRPr="006B122D">
        <w:t>https://developers.b3.com.br/</w:t>
      </w:r>
    </w:p>
  </w:comment>
  <w:comment w:id="29" w:author="Marcel Hugo" w:date="2021-04-30T18:47:00Z" w:initials="MH">
    <w:p w14:paraId="539C7821" w14:textId="3C07E8FB" w:rsidR="004C032C" w:rsidRDefault="004C032C">
      <w:pPr>
        <w:pStyle w:val="Textodecomentrio"/>
      </w:pPr>
      <w:r>
        <w:rPr>
          <w:rStyle w:val="Refdecomentrio"/>
        </w:rPr>
        <w:annotationRef/>
      </w:r>
      <w:r>
        <w:t xml:space="preserve">Não eram </w:t>
      </w:r>
      <w:r w:rsidR="00D32EEF">
        <w:t>dois</w:t>
      </w:r>
      <w:r>
        <w:t xml:space="preserve"> modelos? Como agora são </w:t>
      </w:r>
      <w:r w:rsidR="00D32EEF">
        <w:t>quatro</w:t>
      </w:r>
      <w:r>
        <w:t>?</w:t>
      </w:r>
    </w:p>
  </w:comment>
  <w:comment w:id="39" w:author="Marcel Hugo" w:date="2021-04-30T18:51:00Z" w:initials="MH">
    <w:p w14:paraId="3B479099" w14:textId="7A96A28B" w:rsidR="00CB070B" w:rsidRDefault="00CB070B">
      <w:pPr>
        <w:pStyle w:val="Textodecomentrio"/>
      </w:pPr>
      <w:r>
        <w:rPr>
          <w:rStyle w:val="Refdecomentrio"/>
        </w:rPr>
        <w:annotationRef/>
      </w:r>
      <w:r>
        <w:t>O que você pensa desse resultado? É como jogar uma moeda...</w:t>
      </w:r>
    </w:p>
  </w:comment>
  <w:comment w:id="41" w:author="Marcel Hugo" w:date="2021-04-30T18:56:00Z" w:initials="MH">
    <w:p w14:paraId="7FE6B13E" w14:textId="052AF4F5" w:rsidR="00CB070B" w:rsidRDefault="00CB070B">
      <w:pPr>
        <w:pStyle w:val="Textodecomentrio"/>
      </w:pPr>
      <w:r>
        <w:rPr>
          <w:rStyle w:val="Refdecomentrio"/>
        </w:rPr>
        <w:annotationRef/>
      </w:r>
      <w:r>
        <w:t>Não está nas referências bibliográficas.</w:t>
      </w:r>
    </w:p>
  </w:comment>
  <w:comment w:id="47" w:author="Marcel Hugo" w:date="2021-04-30T19:00:00Z" w:initials="MH">
    <w:p w14:paraId="1987850A" w14:textId="6E8EA5AB" w:rsidR="00054249" w:rsidRDefault="00054249">
      <w:pPr>
        <w:pStyle w:val="Textodecomentrio"/>
      </w:pPr>
      <w:r>
        <w:rPr>
          <w:rStyle w:val="Refdecomentrio"/>
        </w:rPr>
        <w:annotationRef/>
      </w:r>
      <w:r>
        <w:t>i+k-1 ou seja no dia anterior (se entendi corretamente)</w:t>
      </w:r>
    </w:p>
  </w:comment>
  <w:comment w:id="48" w:author="Marcel Hugo" w:date="2021-04-30T19:01:00Z" w:initials="MH">
    <w:p w14:paraId="24823C7A" w14:textId="77777777" w:rsidR="00054249" w:rsidRDefault="00054249" w:rsidP="0005424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i+k-1 ou seja no dia anterior (se entendi corretamente)</w:t>
      </w:r>
    </w:p>
    <w:p w14:paraId="71768123" w14:textId="3356DF1A" w:rsidR="00054249" w:rsidRDefault="00054249">
      <w:pPr>
        <w:pStyle w:val="Textodecomentrio"/>
      </w:pPr>
    </w:p>
  </w:comment>
  <w:comment w:id="76" w:author="Marcel Hugo" w:date="2021-04-30T19:06:00Z" w:initials="MH">
    <w:p w14:paraId="26B9A690" w14:textId="5750D61E" w:rsidR="00054249" w:rsidRDefault="00054249">
      <w:pPr>
        <w:pStyle w:val="Textodecomentrio"/>
      </w:pPr>
      <w:r>
        <w:rPr>
          <w:rStyle w:val="Refdecomentrio"/>
        </w:rPr>
        <w:annotationRef/>
      </w:r>
      <w:r>
        <w:t>Continuidade em relação a que?</w:t>
      </w:r>
    </w:p>
  </w:comment>
  <w:comment w:id="88" w:author="Marcel Hugo" w:date="2021-05-01T10:09:00Z" w:initials="MH">
    <w:p w14:paraId="5838EE76" w14:textId="5E904DE2" w:rsidR="00BD28C6" w:rsidRDefault="00BD28C6">
      <w:pPr>
        <w:pStyle w:val="Textodecomentrio"/>
      </w:pPr>
      <w:r>
        <w:rPr>
          <w:rStyle w:val="Refdecomentrio"/>
        </w:rPr>
        <w:annotationRef/>
      </w:r>
      <w:r>
        <w:t>Quem afirma isto?</w:t>
      </w:r>
    </w:p>
  </w:comment>
  <w:comment w:id="89" w:author="Marcel Hugo" w:date="2021-05-01T10:09:00Z" w:initials="MH">
    <w:p w14:paraId="282AC030" w14:textId="3FC328F9" w:rsidR="00BD28C6" w:rsidRDefault="00BD28C6">
      <w:pPr>
        <w:pStyle w:val="Textodecomentrio"/>
      </w:pPr>
      <w:r>
        <w:rPr>
          <w:rStyle w:val="Refdecomentrio"/>
        </w:rPr>
        <w:annotationRef/>
      </w:r>
      <w:r>
        <w:t>Quem afirma isto?</w:t>
      </w:r>
    </w:p>
  </w:comment>
  <w:comment w:id="91" w:author="Marcel Hugo" w:date="2021-05-01T10:13:00Z" w:initials="MH">
    <w:p w14:paraId="3870360D" w14:textId="13E1BC9D" w:rsidR="00BD28C6" w:rsidRDefault="00BD28C6">
      <w:pPr>
        <w:pStyle w:val="Textodecomentrio"/>
      </w:pPr>
      <w:r>
        <w:rPr>
          <w:rStyle w:val="Refdecomentrio"/>
        </w:rPr>
        <w:annotationRef/>
      </w:r>
      <w:r>
        <w:t>Repetido com o j)</w:t>
      </w:r>
    </w:p>
  </w:comment>
  <w:comment w:id="106" w:author="Marcel Hugo" w:date="2021-05-01T10:24:00Z" w:initials="MH">
    <w:p w14:paraId="387BB3F7" w14:textId="1AF7D974" w:rsidR="00722B5D" w:rsidRDefault="00722B5D">
      <w:pPr>
        <w:pStyle w:val="Textodecomentrio"/>
      </w:pPr>
      <w:r>
        <w:rPr>
          <w:rStyle w:val="Refdecomentrio"/>
        </w:rPr>
        <w:annotationRef/>
      </w:r>
      <w:r>
        <w:t>Formato diferente?</w:t>
      </w:r>
    </w:p>
  </w:comment>
  <w:comment w:id="110" w:author="Marcel Hugo" w:date="2021-05-01T10:25:00Z" w:initials="MH">
    <w:p w14:paraId="70889068" w14:textId="73A7CEC2" w:rsidR="00722B5D" w:rsidRDefault="00722B5D">
      <w:pPr>
        <w:pStyle w:val="Textodecomentrio"/>
      </w:pPr>
      <w:r>
        <w:rPr>
          <w:rStyle w:val="Refdecomentrio"/>
        </w:rPr>
        <w:annotationRef/>
      </w:r>
      <w:r>
        <w:t>Por que não usou a primeira semana?</w:t>
      </w:r>
    </w:p>
  </w:comment>
  <w:comment w:id="112" w:author="Marcel Hugo" w:date="2021-05-01T10:26:00Z" w:initials="MH">
    <w:p w14:paraId="07B3E10A" w14:textId="7E00BEB1" w:rsidR="00722B5D" w:rsidRDefault="00722B5D">
      <w:pPr>
        <w:pStyle w:val="Textodecomentrio"/>
      </w:pPr>
      <w:r>
        <w:rPr>
          <w:rStyle w:val="Refdecomentrio"/>
        </w:rPr>
        <w:annotationRef/>
      </w:r>
      <w:r>
        <w:t xml:space="preserve">Fala dos estilos de </w:t>
      </w:r>
      <w:proofErr w:type="gramStart"/>
      <w:r>
        <w:t>Trade</w:t>
      </w:r>
      <w:proofErr w:type="gramEnd"/>
      <w:r>
        <w:t xml:space="preserve"> mas não sobre o trade em si. E o que os estilos influenciam no trabalho?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CB8DCD" w15:done="0"/>
  <w15:commentEx w15:paraId="0D4E26BC" w15:done="0"/>
  <w15:commentEx w15:paraId="1DA118D9" w15:done="0"/>
  <w15:commentEx w15:paraId="170F8A09" w15:done="0"/>
  <w15:commentEx w15:paraId="10D833C2" w15:done="0"/>
  <w15:commentEx w15:paraId="539C7821" w15:done="0"/>
  <w15:commentEx w15:paraId="3B479099" w15:done="0"/>
  <w15:commentEx w15:paraId="7FE6B13E" w15:done="0"/>
  <w15:commentEx w15:paraId="1987850A" w15:done="0"/>
  <w15:commentEx w15:paraId="71768123" w15:done="0"/>
  <w15:commentEx w15:paraId="26B9A690" w15:done="0"/>
  <w15:commentEx w15:paraId="5838EE76" w15:done="0"/>
  <w15:commentEx w15:paraId="282AC030" w15:done="0"/>
  <w15:commentEx w15:paraId="3870360D" w15:done="0"/>
  <w15:commentEx w15:paraId="387BB3F7" w15:done="0"/>
  <w15:commentEx w15:paraId="70889068" w15:done="0"/>
  <w15:commentEx w15:paraId="07B3E1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6CBD0" w16cex:dateUtc="2021-04-30T21:32:00Z"/>
  <w16cex:commentExtensible w16cex:durableId="2436CCB1" w16cex:dateUtc="2021-04-30T21:36:00Z"/>
  <w16cex:commentExtensible w16cex:durableId="2436CD38" w16cex:dateUtc="2021-04-30T21:38:00Z"/>
  <w16cex:commentExtensible w16cex:durableId="2436CDF4" w16cex:dateUtc="2021-04-30T21:41:00Z"/>
  <w16cex:commentExtensible w16cex:durableId="2436CE20" w16cex:dateUtc="2021-04-30T21:42:00Z"/>
  <w16cex:commentExtensible w16cex:durableId="2436CF2F" w16cex:dateUtc="2021-04-30T21:47:00Z"/>
  <w16cex:commentExtensible w16cex:durableId="2436D018" w16cex:dateUtc="2021-04-30T21:51:00Z"/>
  <w16cex:commentExtensible w16cex:durableId="2436D154" w16cex:dateUtc="2021-04-30T21:56:00Z"/>
  <w16cex:commentExtensible w16cex:durableId="2436D24D" w16cex:dateUtc="2021-04-30T22:00:00Z"/>
  <w16cex:commentExtensible w16cex:durableId="2436D29E" w16cex:dateUtc="2021-04-30T22:01:00Z"/>
  <w16cex:commentExtensible w16cex:durableId="2436D3AF" w16cex:dateUtc="2021-04-30T22:06:00Z"/>
  <w16cex:commentExtensible w16cex:durableId="2437A754" w16cex:dateUtc="2021-05-01T13:09:00Z"/>
  <w16cex:commentExtensible w16cex:durableId="2437A766" w16cex:dateUtc="2021-05-01T13:09:00Z"/>
  <w16cex:commentExtensible w16cex:durableId="2437A861" w16cex:dateUtc="2021-05-01T13:13:00Z"/>
  <w16cex:commentExtensible w16cex:durableId="2437AAD5" w16cex:dateUtc="2021-05-01T13:24:00Z"/>
  <w16cex:commentExtensible w16cex:durableId="2437AB14" w16cex:dateUtc="2021-05-01T13:25:00Z"/>
  <w16cex:commentExtensible w16cex:durableId="2437AB39" w16cex:dateUtc="2021-05-01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B8DCD" w16cid:durableId="2436CBD0"/>
  <w16cid:commentId w16cid:paraId="0D4E26BC" w16cid:durableId="2436CCB1"/>
  <w16cid:commentId w16cid:paraId="1DA118D9" w16cid:durableId="2436CD38"/>
  <w16cid:commentId w16cid:paraId="170F8A09" w16cid:durableId="2436CDF4"/>
  <w16cid:commentId w16cid:paraId="10D833C2" w16cid:durableId="2436CE20"/>
  <w16cid:commentId w16cid:paraId="539C7821" w16cid:durableId="2436CF2F"/>
  <w16cid:commentId w16cid:paraId="3B479099" w16cid:durableId="2436D018"/>
  <w16cid:commentId w16cid:paraId="7FE6B13E" w16cid:durableId="2436D154"/>
  <w16cid:commentId w16cid:paraId="1987850A" w16cid:durableId="2436D24D"/>
  <w16cid:commentId w16cid:paraId="71768123" w16cid:durableId="2436D29E"/>
  <w16cid:commentId w16cid:paraId="26B9A690" w16cid:durableId="2436D3AF"/>
  <w16cid:commentId w16cid:paraId="5838EE76" w16cid:durableId="2437A754"/>
  <w16cid:commentId w16cid:paraId="282AC030" w16cid:durableId="2437A766"/>
  <w16cid:commentId w16cid:paraId="3870360D" w16cid:durableId="2437A861"/>
  <w16cid:commentId w16cid:paraId="387BB3F7" w16cid:durableId="2437AAD5"/>
  <w16cid:commentId w16cid:paraId="70889068" w16cid:durableId="2437AB14"/>
  <w16cid:commentId w16cid:paraId="07B3E10A" w16cid:durableId="2437AB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16CA6" w14:textId="77777777" w:rsidR="000A74D4" w:rsidRDefault="000A74D4">
      <w:r>
        <w:separator/>
      </w:r>
    </w:p>
  </w:endnote>
  <w:endnote w:type="continuationSeparator" w:id="0">
    <w:p w14:paraId="58301149" w14:textId="77777777" w:rsidR="000A74D4" w:rsidRDefault="000A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6F5066" w:rsidRDefault="006F50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6F5066" w:rsidRPr="0000224C" w:rsidRDefault="006F50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6ABA" w14:textId="77777777" w:rsidR="000A74D4" w:rsidRDefault="000A74D4">
      <w:r>
        <w:separator/>
      </w:r>
    </w:p>
  </w:footnote>
  <w:footnote w:type="continuationSeparator" w:id="0">
    <w:p w14:paraId="4431FCD1" w14:textId="77777777" w:rsidR="000A74D4" w:rsidRDefault="000A7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6F50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6F5066" w14:paraId="668E8B00" w14:textId="77777777" w:rsidTr="008F2DC1">
      <w:tc>
        <w:tcPr>
          <w:tcW w:w="5778" w:type="dxa"/>
          <w:shd w:val="clear" w:color="auto" w:fill="auto"/>
        </w:tcPr>
        <w:p w14:paraId="79B53B8D" w14:textId="5F4C4C2F" w:rsidR="006F5066" w:rsidRPr="003C5262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30565001" w:rsidR="006F5066" w:rsidRDefault="006F50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ANO/SEMESTRE:2021/1</w:t>
          </w:r>
        </w:p>
      </w:tc>
    </w:tr>
  </w:tbl>
  <w:p w14:paraId="05776BF3" w14:textId="77777777" w:rsidR="006F5066" w:rsidRDefault="006F50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6F5066" w:rsidRDefault="006F50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F50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F5066" w:rsidRDefault="006F50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F5066" w:rsidRDefault="006F50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F3B47"/>
    <w:multiLevelType w:val="hybridMultilevel"/>
    <w:tmpl w:val="7C7034CC"/>
    <w:lvl w:ilvl="0" w:tplc="931884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94E3D59"/>
    <w:multiLevelType w:val="hybridMultilevel"/>
    <w:tmpl w:val="E4DED6C8"/>
    <w:lvl w:ilvl="0" w:tplc="D6EC9B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DF70E71"/>
    <w:multiLevelType w:val="hybridMultilevel"/>
    <w:tmpl w:val="2B4C7732"/>
    <w:lvl w:ilvl="0" w:tplc="919466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2974"/>
    <w:rsid w:val="0001538D"/>
    <w:rsid w:val="0001575C"/>
    <w:rsid w:val="000179B5"/>
    <w:rsid w:val="00017B62"/>
    <w:rsid w:val="000204E7"/>
    <w:rsid w:val="00020560"/>
    <w:rsid w:val="00023FA0"/>
    <w:rsid w:val="0002602F"/>
    <w:rsid w:val="00030E4A"/>
    <w:rsid w:val="00031A27"/>
    <w:rsid w:val="00031A90"/>
    <w:rsid w:val="00031EE0"/>
    <w:rsid w:val="00040BD9"/>
    <w:rsid w:val="00042C49"/>
    <w:rsid w:val="0004641A"/>
    <w:rsid w:val="00052A07"/>
    <w:rsid w:val="000533DA"/>
    <w:rsid w:val="00054249"/>
    <w:rsid w:val="0005457F"/>
    <w:rsid w:val="000608E9"/>
    <w:rsid w:val="00061F1F"/>
    <w:rsid w:val="00061FEB"/>
    <w:rsid w:val="000660D8"/>
    <w:rsid w:val="000667DF"/>
    <w:rsid w:val="00072053"/>
    <w:rsid w:val="0007209B"/>
    <w:rsid w:val="00072370"/>
    <w:rsid w:val="00073FD7"/>
    <w:rsid w:val="00075792"/>
    <w:rsid w:val="00080F9C"/>
    <w:rsid w:val="000837A0"/>
    <w:rsid w:val="00083FD5"/>
    <w:rsid w:val="000846A0"/>
    <w:rsid w:val="0008579A"/>
    <w:rsid w:val="00086AA8"/>
    <w:rsid w:val="0008732D"/>
    <w:rsid w:val="0009735C"/>
    <w:rsid w:val="00097381"/>
    <w:rsid w:val="000A104C"/>
    <w:rsid w:val="000A19DE"/>
    <w:rsid w:val="000A1B1F"/>
    <w:rsid w:val="000A38AB"/>
    <w:rsid w:val="000A3EAB"/>
    <w:rsid w:val="000A74D4"/>
    <w:rsid w:val="000B12B2"/>
    <w:rsid w:val="000B3868"/>
    <w:rsid w:val="000B4628"/>
    <w:rsid w:val="000B5CDA"/>
    <w:rsid w:val="000B7C23"/>
    <w:rsid w:val="000C1926"/>
    <w:rsid w:val="000C1A18"/>
    <w:rsid w:val="000C4B40"/>
    <w:rsid w:val="000C6076"/>
    <w:rsid w:val="000C648D"/>
    <w:rsid w:val="000C77E3"/>
    <w:rsid w:val="000D1294"/>
    <w:rsid w:val="000D2E6F"/>
    <w:rsid w:val="000D3BAF"/>
    <w:rsid w:val="000D77C2"/>
    <w:rsid w:val="000E039E"/>
    <w:rsid w:val="000E04D8"/>
    <w:rsid w:val="000E1BBE"/>
    <w:rsid w:val="000E27F9"/>
    <w:rsid w:val="000E2B1E"/>
    <w:rsid w:val="000E311F"/>
    <w:rsid w:val="000E3A68"/>
    <w:rsid w:val="000E49B8"/>
    <w:rsid w:val="000E6CE0"/>
    <w:rsid w:val="000E7903"/>
    <w:rsid w:val="000F15A5"/>
    <w:rsid w:val="000F4F80"/>
    <w:rsid w:val="000F6AE5"/>
    <w:rsid w:val="000F77E3"/>
    <w:rsid w:val="00107B02"/>
    <w:rsid w:val="001118B1"/>
    <w:rsid w:val="0011363A"/>
    <w:rsid w:val="001137C9"/>
    <w:rsid w:val="00113A3F"/>
    <w:rsid w:val="001164FE"/>
    <w:rsid w:val="001249DB"/>
    <w:rsid w:val="00125084"/>
    <w:rsid w:val="00125277"/>
    <w:rsid w:val="001375F7"/>
    <w:rsid w:val="001554E9"/>
    <w:rsid w:val="00162BF1"/>
    <w:rsid w:val="0016560C"/>
    <w:rsid w:val="00176C7E"/>
    <w:rsid w:val="00180855"/>
    <w:rsid w:val="00183D36"/>
    <w:rsid w:val="00186092"/>
    <w:rsid w:val="00191733"/>
    <w:rsid w:val="001927A9"/>
    <w:rsid w:val="00193A97"/>
    <w:rsid w:val="001948BE"/>
    <w:rsid w:val="0019547B"/>
    <w:rsid w:val="00195C48"/>
    <w:rsid w:val="001A12CE"/>
    <w:rsid w:val="001A6292"/>
    <w:rsid w:val="001A7511"/>
    <w:rsid w:val="001B2F1E"/>
    <w:rsid w:val="001C33B0"/>
    <w:rsid w:val="001C3F10"/>
    <w:rsid w:val="001C57E6"/>
    <w:rsid w:val="001C5CBB"/>
    <w:rsid w:val="001C7B8D"/>
    <w:rsid w:val="001D0E4C"/>
    <w:rsid w:val="001D465C"/>
    <w:rsid w:val="001D6234"/>
    <w:rsid w:val="001E2A97"/>
    <w:rsid w:val="001E646A"/>
    <w:rsid w:val="001E682E"/>
    <w:rsid w:val="001F007F"/>
    <w:rsid w:val="001F0D36"/>
    <w:rsid w:val="001F22EC"/>
    <w:rsid w:val="00202F3F"/>
    <w:rsid w:val="00203A8C"/>
    <w:rsid w:val="00207CC6"/>
    <w:rsid w:val="00210E8D"/>
    <w:rsid w:val="00222328"/>
    <w:rsid w:val="00224BB2"/>
    <w:rsid w:val="00235240"/>
    <w:rsid w:val="002368FD"/>
    <w:rsid w:val="0024110F"/>
    <w:rsid w:val="002423AB"/>
    <w:rsid w:val="002440B0"/>
    <w:rsid w:val="0025685C"/>
    <w:rsid w:val="00257FAE"/>
    <w:rsid w:val="002618AD"/>
    <w:rsid w:val="00276E8F"/>
    <w:rsid w:val="0027792D"/>
    <w:rsid w:val="00282723"/>
    <w:rsid w:val="00282788"/>
    <w:rsid w:val="00283584"/>
    <w:rsid w:val="00286078"/>
    <w:rsid w:val="0028617A"/>
    <w:rsid w:val="00290D92"/>
    <w:rsid w:val="00292FBD"/>
    <w:rsid w:val="0029608A"/>
    <w:rsid w:val="002A6617"/>
    <w:rsid w:val="002A7DFC"/>
    <w:rsid w:val="002A7E1B"/>
    <w:rsid w:val="002B0EDC"/>
    <w:rsid w:val="002B1CEC"/>
    <w:rsid w:val="002B4718"/>
    <w:rsid w:val="002C094A"/>
    <w:rsid w:val="002C4256"/>
    <w:rsid w:val="002C42C9"/>
    <w:rsid w:val="002C537D"/>
    <w:rsid w:val="002C5393"/>
    <w:rsid w:val="002E6DD1"/>
    <w:rsid w:val="002F027E"/>
    <w:rsid w:val="002F2C3A"/>
    <w:rsid w:val="002F56A0"/>
    <w:rsid w:val="00303D02"/>
    <w:rsid w:val="0031283D"/>
    <w:rsid w:val="00312CEA"/>
    <w:rsid w:val="00320BFA"/>
    <w:rsid w:val="0032378D"/>
    <w:rsid w:val="00332B89"/>
    <w:rsid w:val="00335048"/>
    <w:rsid w:val="003377AB"/>
    <w:rsid w:val="00340AD0"/>
    <w:rsid w:val="00340B6D"/>
    <w:rsid w:val="00340C8E"/>
    <w:rsid w:val="00344540"/>
    <w:rsid w:val="003519A3"/>
    <w:rsid w:val="00352108"/>
    <w:rsid w:val="00354C25"/>
    <w:rsid w:val="00362443"/>
    <w:rsid w:val="0037046F"/>
    <w:rsid w:val="00370A4A"/>
    <w:rsid w:val="003769DE"/>
    <w:rsid w:val="00377DA7"/>
    <w:rsid w:val="00380514"/>
    <w:rsid w:val="00383087"/>
    <w:rsid w:val="003952E0"/>
    <w:rsid w:val="003963A6"/>
    <w:rsid w:val="003A2B7D"/>
    <w:rsid w:val="003A4A75"/>
    <w:rsid w:val="003A5366"/>
    <w:rsid w:val="003A5EC0"/>
    <w:rsid w:val="003A653B"/>
    <w:rsid w:val="003B647A"/>
    <w:rsid w:val="003C2522"/>
    <w:rsid w:val="003C5262"/>
    <w:rsid w:val="003D2885"/>
    <w:rsid w:val="003D398C"/>
    <w:rsid w:val="003D473B"/>
    <w:rsid w:val="003D4B35"/>
    <w:rsid w:val="003D753C"/>
    <w:rsid w:val="003E427C"/>
    <w:rsid w:val="003E4F19"/>
    <w:rsid w:val="003F5F25"/>
    <w:rsid w:val="0040436D"/>
    <w:rsid w:val="00410543"/>
    <w:rsid w:val="0041539E"/>
    <w:rsid w:val="00416575"/>
    <w:rsid w:val="0041679C"/>
    <w:rsid w:val="004173CC"/>
    <w:rsid w:val="004226C7"/>
    <w:rsid w:val="0042356B"/>
    <w:rsid w:val="0042420A"/>
    <w:rsid w:val="004243D2"/>
    <w:rsid w:val="00424610"/>
    <w:rsid w:val="00424AD5"/>
    <w:rsid w:val="00430E90"/>
    <w:rsid w:val="00431C8E"/>
    <w:rsid w:val="004334CE"/>
    <w:rsid w:val="00435424"/>
    <w:rsid w:val="0043562D"/>
    <w:rsid w:val="004436D4"/>
    <w:rsid w:val="00451B94"/>
    <w:rsid w:val="00455AED"/>
    <w:rsid w:val="004661F2"/>
    <w:rsid w:val="00470C41"/>
    <w:rsid w:val="0047690F"/>
    <w:rsid w:val="00476C78"/>
    <w:rsid w:val="00482174"/>
    <w:rsid w:val="0048576D"/>
    <w:rsid w:val="00485979"/>
    <w:rsid w:val="00493B1A"/>
    <w:rsid w:val="0049495C"/>
    <w:rsid w:val="00497EF6"/>
    <w:rsid w:val="004A110F"/>
    <w:rsid w:val="004B42D8"/>
    <w:rsid w:val="004B6B8F"/>
    <w:rsid w:val="004B7511"/>
    <w:rsid w:val="004C032C"/>
    <w:rsid w:val="004D64BC"/>
    <w:rsid w:val="004D6F1F"/>
    <w:rsid w:val="004E23CE"/>
    <w:rsid w:val="004E516B"/>
    <w:rsid w:val="004F7AE2"/>
    <w:rsid w:val="00500539"/>
    <w:rsid w:val="00502305"/>
    <w:rsid w:val="00503373"/>
    <w:rsid w:val="00503F3F"/>
    <w:rsid w:val="00504693"/>
    <w:rsid w:val="005067E6"/>
    <w:rsid w:val="00513E80"/>
    <w:rsid w:val="0051673B"/>
    <w:rsid w:val="0052713F"/>
    <w:rsid w:val="005312EB"/>
    <w:rsid w:val="00532955"/>
    <w:rsid w:val="00533D16"/>
    <w:rsid w:val="00536336"/>
    <w:rsid w:val="0054044B"/>
    <w:rsid w:val="00542ED7"/>
    <w:rsid w:val="00550D4A"/>
    <w:rsid w:val="00555904"/>
    <w:rsid w:val="00564A29"/>
    <w:rsid w:val="00564FBC"/>
    <w:rsid w:val="005705A9"/>
    <w:rsid w:val="00572864"/>
    <w:rsid w:val="00581BD6"/>
    <w:rsid w:val="0058367F"/>
    <w:rsid w:val="0058482B"/>
    <w:rsid w:val="0058555B"/>
    <w:rsid w:val="0058618A"/>
    <w:rsid w:val="00587002"/>
    <w:rsid w:val="00591611"/>
    <w:rsid w:val="00592BA8"/>
    <w:rsid w:val="005951FA"/>
    <w:rsid w:val="00595CD8"/>
    <w:rsid w:val="005A362B"/>
    <w:rsid w:val="005A4952"/>
    <w:rsid w:val="005A4CE8"/>
    <w:rsid w:val="005A5BF5"/>
    <w:rsid w:val="005A7C00"/>
    <w:rsid w:val="005B20A1"/>
    <w:rsid w:val="005B2478"/>
    <w:rsid w:val="005B2E12"/>
    <w:rsid w:val="005C1992"/>
    <w:rsid w:val="005C21FC"/>
    <w:rsid w:val="005C30AE"/>
    <w:rsid w:val="005C5B40"/>
    <w:rsid w:val="005E35F3"/>
    <w:rsid w:val="005E400D"/>
    <w:rsid w:val="005E698D"/>
    <w:rsid w:val="005F09F1"/>
    <w:rsid w:val="005F645A"/>
    <w:rsid w:val="005F7EDE"/>
    <w:rsid w:val="00600525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5231"/>
    <w:rsid w:val="006364F4"/>
    <w:rsid w:val="00640352"/>
    <w:rsid w:val="006426D5"/>
    <w:rsid w:val="00642924"/>
    <w:rsid w:val="00644C57"/>
    <w:rsid w:val="006466FF"/>
    <w:rsid w:val="00646A5F"/>
    <w:rsid w:val="006475C1"/>
    <w:rsid w:val="00656C00"/>
    <w:rsid w:val="0066049C"/>
    <w:rsid w:val="0066190B"/>
    <w:rsid w:val="00661967"/>
    <w:rsid w:val="00661F61"/>
    <w:rsid w:val="00671B49"/>
    <w:rsid w:val="00674155"/>
    <w:rsid w:val="006746CA"/>
    <w:rsid w:val="00695745"/>
    <w:rsid w:val="0069600B"/>
    <w:rsid w:val="006A06B0"/>
    <w:rsid w:val="006A0A1A"/>
    <w:rsid w:val="006A6460"/>
    <w:rsid w:val="006B0760"/>
    <w:rsid w:val="006B104E"/>
    <w:rsid w:val="006B122D"/>
    <w:rsid w:val="006B5AEA"/>
    <w:rsid w:val="006B6383"/>
    <w:rsid w:val="006B640D"/>
    <w:rsid w:val="006C61FA"/>
    <w:rsid w:val="006D0267"/>
    <w:rsid w:val="006D0896"/>
    <w:rsid w:val="006D3539"/>
    <w:rsid w:val="006D3A31"/>
    <w:rsid w:val="006D75A0"/>
    <w:rsid w:val="006E25D2"/>
    <w:rsid w:val="006F5066"/>
    <w:rsid w:val="007037AC"/>
    <w:rsid w:val="0070391A"/>
    <w:rsid w:val="00706486"/>
    <w:rsid w:val="00714703"/>
    <w:rsid w:val="007214E3"/>
    <w:rsid w:val="007222F7"/>
    <w:rsid w:val="00722B5D"/>
    <w:rsid w:val="00724679"/>
    <w:rsid w:val="00725368"/>
    <w:rsid w:val="007304F3"/>
    <w:rsid w:val="00730839"/>
    <w:rsid w:val="00730F60"/>
    <w:rsid w:val="00733FF9"/>
    <w:rsid w:val="00745F0F"/>
    <w:rsid w:val="007472B8"/>
    <w:rsid w:val="00747F79"/>
    <w:rsid w:val="00750DFC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1392"/>
    <w:rsid w:val="007928F0"/>
    <w:rsid w:val="007944F8"/>
    <w:rsid w:val="007973E3"/>
    <w:rsid w:val="007A1883"/>
    <w:rsid w:val="007A4854"/>
    <w:rsid w:val="007A786D"/>
    <w:rsid w:val="007C61D3"/>
    <w:rsid w:val="007D0720"/>
    <w:rsid w:val="007D10F2"/>
    <w:rsid w:val="007D207E"/>
    <w:rsid w:val="007D2868"/>
    <w:rsid w:val="007D3F2D"/>
    <w:rsid w:val="007D4052"/>
    <w:rsid w:val="007D6DEC"/>
    <w:rsid w:val="007D7A1B"/>
    <w:rsid w:val="007E17A0"/>
    <w:rsid w:val="007E204B"/>
    <w:rsid w:val="007E46A1"/>
    <w:rsid w:val="007E730D"/>
    <w:rsid w:val="007E7311"/>
    <w:rsid w:val="007F0BBD"/>
    <w:rsid w:val="007F20C0"/>
    <w:rsid w:val="007F3320"/>
    <w:rsid w:val="007F403E"/>
    <w:rsid w:val="007F70B3"/>
    <w:rsid w:val="00802D0F"/>
    <w:rsid w:val="00804622"/>
    <w:rsid w:val="00804DDE"/>
    <w:rsid w:val="008072AC"/>
    <w:rsid w:val="00810CEA"/>
    <w:rsid w:val="008233E5"/>
    <w:rsid w:val="00833DE8"/>
    <w:rsid w:val="00833F47"/>
    <w:rsid w:val="008348C3"/>
    <w:rsid w:val="008373B4"/>
    <w:rsid w:val="008404C4"/>
    <w:rsid w:val="0084442D"/>
    <w:rsid w:val="008450B7"/>
    <w:rsid w:val="00847D37"/>
    <w:rsid w:val="0085001D"/>
    <w:rsid w:val="00864BD6"/>
    <w:rsid w:val="00870802"/>
    <w:rsid w:val="00871A41"/>
    <w:rsid w:val="00886D76"/>
    <w:rsid w:val="00897019"/>
    <w:rsid w:val="008B0A07"/>
    <w:rsid w:val="008B300E"/>
    <w:rsid w:val="008B781F"/>
    <w:rsid w:val="008B7F60"/>
    <w:rsid w:val="008C0069"/>
    <w:rsid w:val="008C1495"/>
    <w:rsid w:val="008C5E2A"/>
    <w:rsid w:val="008D04C0"/>
    <w:rsid w:val="008D23D1"/>
    <w:rsid w:val="008D2739"/>
    <w:rsid w:val="008D346C"/>
    <w:rsid w:val="008D3913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07285"/>
    <w:rsid w:val="00911CD9"/>
    <w:rsid w:val="00912B71"/>
    <w:rsid w:val="00914BD5"/>
    <w:rsid w:val="00917306"/>
    <w:rsid w:val="00927363"/>
    <w:rsid w:val="00931632"/>
    <w:rsid w:val="00932C92"/>
    <w:rsid w:val="009419E1"/>
    <w:rsid w:val="009420C4"/>
    <w:rsid w:val="009454E4"/>
    <w:rsid w:val="00946836"/>
    <w:rsid w:val="00951D56"/>
    <w:rsid w:val="0096683A"/>
    <w:rsid w:val="00967611"/>
    <w:rsid w:val="009831D1"/>
    <w:rsid w:val="00984240"/>
    <w:rsid w:val="00987F2B"/>
    <w:rsid w:val="00993D8E"/>
    <w:rsid w:val="00995B07"/>
    <w:rsid w:val="009A2619"/>
    <w:rsid w:val="009A2829"/>
    <w:rsid w:val="009A5850"/>
    <w:rsid w:val="009B10D6"/>
    <w:rsid w:val="009C04A2"/>
    <w:rsid w:val="009C17B2"/>
    <w:rsid w:val="009C7B6A"/>
    <w:rsid w:val="009D21B1"/>
    <w:rsid w:val="009D65D0"/>
    <w:rsid w:val="009D7E91"/>
    <w:rsid w:val="009E135E"/>
    <w:rsid w:val="009E3C92"/>
    <w:rsid w:val="009E54F4"/>
    <w:rsid w:val="009E71AD"/>
    <w:rsid w:val="009F2BFA"/>
    <w:rsid w:val="00A02020"/>
    <w:rsid w:val="00A03A3D"/>
    <w:rsid w:val="00A045C4"/>
    <w:rsid w:val="00A10D14"/>
    <w:rsid w:val="00A10DFA"/>
    <w:rsid w:val="00A21708"/>
    <w:rsid w:val="00A22362"/>
    <w:rsid w:val="00A22C5E"/>
    <w:rsid w:val="00A24689"/>
    <w:rsid w:val="00A249BA"/>
    <w:rsid w:val="00A26688"/>
    <w:rsid w:val="00A307C7"/>
    <w:rsid w:val="00A44581"/>
    <w:rsid w:val="00A44632"/>
    <w:rsid w:val="00A45093"/>
    <w:rsid w:val="00A5000D"/>
    <w:rsid w:val="00A50EAF"/>
    <w:rsid w:val="00A52456"/>
    <w:rsid w:val="00A602F9"/>
    <w:rsid w:val="00A637BE"/>
    <w:rsid w:val="00A6437F"/>
    <w:rsid w:val="00A650EE"/>
    <w:rsid w:val="00A662C8"/>
    <w:rsid w:val="00A7088B"/>
    <w:rsid w:val="00A71157"/>
    <w:rsid w:val="00A87765"/>
    <w:rsid w:val="00A940C8"/>
    <w:rsid w:val="00A966E6"/>
    <w:rsid w:val="00A97719"/>
    <w:rsid w:val="00AB2BE3"/>
    <w:rsid w:val="00AB54A1"/>
    <w:rsid w:val="00AB7834"/>
    <w:rsid w:val="00AC4D5F"/>
    <w:rsid w:val="00AD1A95"/>
    <w:rsid w:val="00AD1D2C"/>
    <w:rsid w:val="00AD2371"/>
    <w:rsid w:val="00AD3671"/>
    <w:rsid w:val="00AE0242"/>
    <w:rsid w:val="00AE041D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27DF"/>
    <w:rsid w:val="00B02CFB"/>
    <w:rsid w:val="00B05485"/>
    <w:rsid w:val="00B125C1"/>
    <w:rsid w:val="00B13699"/>
    <w:rsid w:val="00B1458E"/>
    <w:rsid w:val="00B14C51"/>
    <w:rsid w:val="00B20021"/>
    <w:rsid w:val="00B20FDE"/>
    <w:rsid w:val="00B2793F"/>
    <w:rsid w:val="00B354A6"/>
    <w:rsid w:val="00B42041"/>
    <w:rsid w:val="00B43CC9"/>
    <w:rsid w:val="00B43FBF"/>
    <w:rsid w:val="00B44F11"/>
    <w:rsid w:val="00B45EA8"/>
    <w:rsid w:val="00B51846"/>
    <w:rsid w:val="00B52C02"/>
    <w:rsid w:val="00B52DA8"/>
    <w:rsid w:val="00B62979"/>
    <w:rsid w:val="00B70056"/>
    <w:rsid w:val="00B742AB"/>
    <w:rsid w:val="00B74D75"/>
    <w:rsid w:val="00B81B0F"/>
    <w:rsid w:val="00B823A7"/>
    <w:rsid w:val="00B85F61"/>
    <w:rsid w:val="00B90FA5"/>
    <w:rsid w:val="00B919F1"/>
    <w:rsid w:val="00B94013"/>
    <w:rsid w:val="00BA2260"/>
    <w:rsid w:val="00BB3C7C"/>
    <w:rsid w:val="00BB468D"/>
    <w:rsid w:val="00BB7189"/>
    <w:rsid w:val="00BC0E8D"/>
    <w:rsid w:val="00BC4F18"/>
    <w:rsid w:val="00BC6ACF"/>
    <w:rsid w:val="00BD28C6"/>
    <w:rsid w:val="00BD4B69"/>
    <w:rsid w:val="00BD688F"/>
    <w:rsid w:val="00BE00B6"/>
    <w:rsid w:val="00BE403F"/>
    <w:rsid w:val="00BE544A"/>
    <w:rsid w:val="00BE6551"/>
    <w:rsid w:val="00BF093B"/>
    <w:rsid w:val="00BF3CD3"/>
    <w:rsid w:val="00C00B88"/>
    <w:rsid w:val="00C03A55"/>
    <w:rsid w:val="00C05640"/>
    <w:rsid w:val="00C06B2A"/>
    <w:rsid w:val="00C31863"/>
    <w:rsid w:val="00C322B2"/>
    <w:rsid w:val="00C35E57"/>
    <w:rsid w:val="00C35E80"/>
    <w:rsid w:val="00C40AA2"/>
    <w:rsid w:val="00C4244F"/>
    <w:rsid w:val="00C458D3"/>
    <w:rsid w:val="00C62CE7"/>
    <w:rsid w:val="00C632ED"/>
    <w:rsid w:val="00C66150"/>
    <w:rsid w:val="00C70EF5"/>
    <w:rsid w:val="00C742A5"/>
    <w:rsid w:val="00C756C5"/>
    <w:rsid w:val="00C815D9"/>
    <w:rsid w:val="00C82195"/>
    <w:rsid w:val="00C82CAE"/>
    <w:rsid w:val="00C83A30"/>
    <w:rsid w:val="00C8442E"/>
    <w:rsid w:val="00C879AD"/>
    <w:rsid w:val="00C930A8"/>
    <w:rsid w:val="00CA108B"/>
    <w:rsid w:val="00CA6CDB"/>
    <w:rsid w:val="00CA7B1B"/>
    <w:rsid w:val="00CB070B"/>
    <w:rsid w:val="00CB5E13"/>
    <w:rsid w:val="00CB6D36"/>
    <w:rsid w:val="00CB7017"/>
    <w:rsid w:val="00CC3524"/>
    <w:rsid w:val="00CC7BDA"/>
    <w:rsid w:val="00CD27BE"/>
    <w:rsid w:val="00CD29E9"/>
    <w:rsid w:val="00CD400E"/>
    <w:rsid w:val="00CD4BBC"/>
    <w:rsid w:val="00CD5296"/>
    <w:rsid w:val="00CD6F0F"/>
    <w:rsid w:val="00CE0BB7"/>
    <w:rsid w:val="00CE3270"/>
    <w:rsid w:val="00CE3E9A"/>
    <w:rsid w:val="00CE49D1"/>
    <w:rsid w:val="00CE708B"/>
    <w:rsid w:val="00CF26B7"/>
    <w:rsid w:val="00CF561D"/>
    <w:rsid w:val="00CF6E39"/>
    <w:rsid w:val="00CF72DA"/>
    <w:rsid w:val="00D03B57"/>
    <w:rsid w:val="00D0769A"/>
    <w:rsid w:val="00D15B4E"/>
    <w:rsid w:val="00D177E7"/>
    <w:rsid w:val="00D2079F"/>
    <w:rsid w:val="00D209AF"/>
    <w:rsid w:val="00D27988"/>
    <w:rsid w:val="00D32EEF"/>
    <w:rsid w:val="00D447EF"/>
    <w:rsid w:val="00D505E2"/>
    <w:rsid w:val="00D57CAA"/>
    <w:rsid w:val="00D618FE"/>
    <w:rsid w:val="00D6498F"/>
    <w:rsid w:val="00D7463D"/>
    <w:rsid w:val="00D765F9"/>
    <w:rsid w:val="00D80F5A"/>
    <w:rsid w:val="00D83DE8"/>
    <w:rsid w:val="00D84943"/>
    <w:rsid w:val="00D85F8A"/>
    <w:rsid w:val="00D87A71"/>
    <w:rsid w:val="00D9211A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7180"/>
    <w:rsid w:val="00DD7EA5"/>
    <w:rsid w:val="00DE23BF"/>
    <w:rsid w:val="00DE28C3"/>
    <w:rsid w:val="00DE3981"/>
    <w:rsid w:val="00DE40DD"/>
    <w:rsid w:val="00DE7755"/>
    <w:rsid w:val="00DF059A"/>
    <w:rsid w:val="00DF3D56"/>
    <w:rsid w:val="00DF64E9"/>
    <w:rsid w:val="00DF6A19"/>
    <w:rsid w:val="00DF6D19"/>
    <w:rsid w:val="00DF6ED2"/>
    <w:rsid w:val="00DF70F5"/>
    <w:rsid w:val="00E00962"/>
    <w:rsid w:val="00E17269"/>
    <w:rsid w:val="00E2252C"/>
    <w:rsid w:val="00E270C0"/>
    <w:rsid w:val="00E36D82"/>
    <w:rsid w:val="00E43919"/>
    <w:rsid w:val="00E460B9"/>
    <w:rsid w:val="00E465A4"/>
    <w:rsid w:val="00E51601"/>
    <w:rsid w:val="00E51965"/>
    <w:rsid w:val="00E52426"/>
    <w:rsid w:val="00E601F9"/>
    <w:rsid w:val="00E638A0"/>
    <w:rsid w:val="00E67121"/>
    <w:rsid w:val="00E7198D"/>
    <w:rsid w:val="00E71A86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1B68"/>
    <w:rsid w:val="00EC2D7A"/>
    <w:rsid w:val="00EC633A"/>
    <w:rsid w:val="00ED1B9D"/>
    <w:rsid w:val="00EE056F"/>
    <w:rsid w:val="00EE3DBE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0EF1"/>
    <w:rsid w:val="00F42CD1"/>
    <w:rsid w:val="00F43B8F"/>
    <w:rsid w:val="00F51785"/>
    <w:rsid w:val="00F530D7"/>
    <w:rsid w:val="00F5414B"/>
    <w:rsid w:val="00F541E6"/>
    <w:rsid w:val="00F57635"/>
    <w:rsid w:val="00F61755"/>
    <w:rsid w:val="00F62F49"/>
    <w:rsid w:val="00F640BF"/>
    <w:rsid w:val="00F660FE"/>
    <w:rsid w:val="00F70754"/>
    <w:rsid w:val="00F77926"/>
    <w:rsid w:val="00F8006F"/>
    <w:rsid w:val="00F83A19"/>
    <w:rsid w:val="00F85105"/>
    <w:rsid w:val="00F879A1"/>
    <w:rsid w:val="00F92FC4"/>
    <w:rsid w:val="00F9793C"/>
    <w:rsid w:val="00FA0C14"/>
    <w:rsid w:val="00FA0DFE"/>
    <w:rsid w:val="00FA137A"/>
    <w:rsid w:val="00FA3829"/>
    <w:rsid w:val="00FA5504"/>
    <w:rsid w:val="00FB4B02"/>
    <w:rsid w:val="00FB5829"/>
    <w:rsid w:val="00FC2831"/>
    <w:rsid w:val="00FC2D40"/>
    <w:rsid w:val="00FC3600"/>
    <w:rsid w:val="00FC46ED"/>
    <w:rsid w:val="00FC4A9F"/>
    <w:rsid w:val="00FC565B"/>
    <w:rsid w:val="00FE006E"/>
    <w:rsid w:val="00FE197E"/>
    <w:rsid w:val="00FE2844"/>
    <w:rsid w:val="00FF0DF1"/>
    <w:rsid w:val="00FF26A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PargrafodaLista">
    <w:name w:val="List Paragraph"/>
    <w:basedOn w:val="Normal"/>
    <w:uiPriority w:val="34"/>
    <w:qFormat/>
    <w:rsid w:val="00B81B0F"/>
    <w:pPr>
      <w:ind w:left="720"/>
      <w:contextualSpacing/>
    </w:pPr>
  </w:style>
  <w:style w:type="character" w:styleId="MenoPendente">
    <w:name w:val="Unresolved Mention"/>
    <w:uiPriority w:val="99"/>
    <w:semiHidden/>
    <w:unhideWhenUsed/>
    <w:rsid w:val="008D23D1"/>
    <w:rPr>
      <w:color w:val="605E5C"/>
      <w:shd w:val="clear" w:color="auto" w:fill="E1DFDD"/>
    </w:rPr>
  </w:style>
  <w:style w:type="character" w:customStyle="1" w:styleId="exlresultdetails">
    <w:name w:val="exlresultdetails"/>
    <w:rsid w:val="00A44632"/>
  </w:style>
  <w:style w:type="paragraph" w:styleId="Legenda">
    <w:name w:val="caption"/>
    <w:basedOn w:val="Normal"/>
    <w:next w:val="Normal"/>
    <w:uiPriority w:val="35"/>
    <w:qFormat/>
    <w:rsid w:val="00422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hyperlink" Target="https://ieeexplore.ieee.org/document/9385097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reuters.com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hyperlink" Target="https://www.researchgate.net/publication/338783254_A_Multimodal_Event-driven_LSTM_Model_for_Stock_Prediction_Using_Online_News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eastmoney.com" TargetMode="External"/><Relationship Id="rId20" Type="http://schemas.openxmlformats.org/officeDocument/2006/relationships/hyperlink" Target="http://www.cnbc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ieeexplore.ieee.org/abstract/document/8489208/authors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://www.b3.com.br" TargetMode="External"/><Relationship Id="rId28" Type="http://schemas.openxmlformats.org/officeDocument/2006/relationships/hyperlink" Target="https://blog.rico.com.vc/analise-fundamentalista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://www.fortune.com" TargetMode="External"/><Relationship Id="rId27" Type="http://schemas.openxmlformats.org/officeDocument/2006/relationships/hyperlink" Target="https://www.semanticscholar.org/paper/A-Novel-Ensemble-Deep-Learning-Model-for-Stock-on-Li-Pan/d5aaa87a737c4ff98e0955b951b9892d03d221af" TargetMode="External"/><Relationship Id="rId30" Type="http://schemas.openxmlformats.org/officeDocument/2006/relationships/header" Target="header1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9B59B-98BA-4BFF-8BA4-61D72D7A5B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4526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2</cp:revision>
  <cp:lastPrinted>2021-05-01T13:33:00Z</cp:lastPrinted>
  <dcterms:created xsi:type="dcterms:W3CDTF">2021-05-03T19:33:00Z</dcterms:created>
  <dcterms:modified xsi:type="dcterms:W3CDTF">2021-05-03T19:33:00Z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