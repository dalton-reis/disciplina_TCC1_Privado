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9CB63B" w14:textId="5E530A9E" w:rsidR="002B0EDC" w:rsidRPr="00B00E04" w:rsidRDefault="007364EF" w:rsidP="001E682E">
      <w:pPr>
        <w:pStyle w:val="TF-TTULO"/>
      </w:pPr>
      <w:bookmarkStart w:id="0" w:name="_Toc420723208"/>
      <w:bookmarkStart w:id="1" w:name="_Toc482682369"/>
      <w:bookmarkStart w:id="2" w:name="_Toc54164903"/>
      <w:bookmarkStart w:id="3" w:name="_Toc54165663"/>
      <w:bookmarkStart w:id="4" w:name="_Toc54169315"/>
      <w:bookmarkStart w:id="5" w:name="_Toc96347419"/>
      <w:bookmarkStart w:id="6" w:name="_Toc96357709"/>
      <w:bookmarkStart w:id="7" w:name="_Toc96491849"/>
      <w:bookmarkStart w:id="8" w:name="_Toc411603089"/>
      <w:r>
        <w:t>REPOSITÓRIO DE INFORMAÇÕES DE PARLAMENTARES: UM DOSSI</w:t>
      </w:r>
      <w:r w:rsidR="00DA22AD">
        <w:t>ê</w:t>
      </w:r>
      <w:r>
        <w:t xml:space="preserve"> P</w:t>
      </w:r>
      <w:r w:rsidR="00DA22AD">
        <w:t>ù</w:t>
      </w:r>
      <w:r>
        <w:t>BLICO ONLINE</w:t>
      </w:r>
    </w:p>
    <w:p w14:paraId="6607C7C7" w14:textId="19ED7931" w:rsidR="001E682E" w:rsidRDefault="000265E0" w:rsidP="001E682E">
      <w:pPr>
        <w:pStyle w:val="TF-AUTOR0"/>
      </w:pPr>
      <w:r>
        <w:t>Jean Patrick Scherer</w:t>
      </w:r>
    </w:p>
    <w:p w14:paraId="53880F09" w14:textId="13DE6849" w:rsidR="001E682E" w:rsidRDefault="000265E0" w:rsidP="001E682E">
      <w:pPr>
        <w:pStyle w:val="TF-AUTOR0"/>
      </w:pPr>
      <w:r w:rsidRPr="000265E0">
        <w:t xml:space="preserve">Aurélio Faustino </w:t>
      </w:r>
      <w:proofErr w:type="spellStart"/>
      <w:r w:rsidRPr="000265E0">
        <w:t>Hoppe</w:t>
      </w:r>
      <w:proofErr w:type="spellEnd"/>
      <w:r w:rsidR="004C0197">
        <w:t xml:space="preserve"> - Orientador</w:t>
      </w:r>
    </w:p>
    <w:p w14:paraId="4325A3B1" w14:textId="77777777" w:rsidR="00F255FC" w:rsidRPr="00C26084" w:rsidRDefault="00F255FC" w:rsidP="00FC4A9F">
      <w:pPr>
        <w:pStyle w:val="Ttulo1"/>
      </w:pPr>
      <w:r w:rsidRPr="00C26084">
        <w:t xml:space="preserve">Introdução </w:t>
      </w:r>
      <w:bookmarkEnd w:id="0"/>
      <w:bookmarkEnd w:id="1"/>
      <w:bookmarkEnd w:id="2"/>
      <w:bookmarkEnd w:id="3"/>
      <w:bookmarkEnd w:id="4"/>
      <w:bookmarkEnd w:id="5"/>
      <w:bookmarkEnd w:id="6"/>
      <w:bookmarkEnd w:id="7"/>
      <w:bookmarkEnd w:id="8"/>
    </w:p>
    <w:p w14:paraId="45BD3CA7" w14:textId="77777777" w:rsidR="00DA22AD" w:rsidRPr="00AC3821" w:rsidRDefault="00DA22AD" w:rsidP="00DA22AD">
      <w:pPr>
        <w:pStyle w:val="TF-TEXTO"/>
        <w:rPr>
          <w:szCs w:val="24"/>
        </w:rPr>
      </w:pPr>
      <w:commentRangeStart w:id="9"/>
      <w:r>
        <w:rPr>
          <w:szCs w:val="24"/>
          <w:shd w:val="clear" w:color="auto" w:fill="FFFFFF"/>
        </w:rPr>
        <w:t>De acordo com Barbosa (2018), n</w:t>
      </w:r>
      <w:r w:rsidRPr="00AC3821">
        <w:rPr>
          <w:szCs w:val="24"/>
          <w:shd w:val="clear" w:color="auto" w:fill="FFFFFF"/>
        </w:rPr>
        <w:t>ão há precedentes sobre a frequência e volume com que as pessoas publicam informações virtualmente, cujo maior atrativo é que grande parte dos usuários da internet posta</w:t>
      </w:r>
      <w:r>
        <w:rPr>
          <w:szCs w:val="24"/>
          <w:shd w:val="clear" w:color="auto" w:fill="FFFFFF"/>
        </w:rPr>
        <w:t>m</w:t>
      </w:r>
      <w:r w:rsidRPr="00AC3821">
        <w:rPr>
          <w:szCs w:val="24"/>
          <w:shd w:val="clear" w:color="auto" w:fill="FFFFFF"/>
        </w:rPr>
        <w:t xml:space="preserve"> suas opiniões, expectativas, elogios e frustrações, concebendo, assim, vasta base de dados primários sobre diversos produtos e serviços</w:t>
      </w:r>
      <w:r>
        <w:rPr>
          <w:szCs w:val="24"/>
          <w:shd w:val="clear" w:color="auto" w:fill="FFFFFF"/>
        </w:rPr>
        <w:t>.</w:t>
      </w:r>
      <w:commentRangeEnd w:id="9"/>
      <w:r w:rsidR="00DF34C1">
        <w:rPr>
          <w:rStyle w:val="Refdecomentrio"/>
        </w:rPr>
        <w:commentReference w:id="9"/>
      </w:r>
    </w:p>
    <w:p w14:paraId="07CCA91A" w14:textId="29CABC2F" w:rsidR="00DA22AD" w:rsidRDefault="00DA22AD" w:rsidP="00DA22AD">
      <w:pPr>
        <w:pStyle w:val="TF-TEXTO"/>
      </w:pPr>
      <w:r>
        <w:t>Segundo Nogueira (2014)</w:t>
      </w:r>
      <w:r w:rsidR="00F8357D">
        <w:t>,</w:t>
      </w:r>
      <w:r>
        <w:t xml:space="preserve"> com o advento da Internet, o volume de informações textuais vem crescendo exponencialmente. Tais informações são encontradas em maiores quantidades </w:t>
      </w:r>
      <w:commentRangeStart w:id="10"/>
      <w:r>
        <w:t>em diversas fontes</w:t>
      </w:r>
      <w:commentRangeEnd w:id="10"/>
      <w:r w:rsidR="002B0527">
        <w:rPr>
          <w:rStyle w:val="Refdecomentrio"/>
        </w:rPr>
        <w:commentReference w:id="10"/>
      </w:r>
      <w:r>
        <w:t>. Segundo o autor, através das informações textuais, conhecidas também como não estruturadas, é possível extrair conhecimento útil e implícito que</w:t>
      </w:r>
      <w:ins w:id="11" w:author="Andreza Sartori" w:date="2021-05-08T11:39:00Z">
        <w:r w:rsidR="00AC1DC5">
          <w:t>,</w:t>
        </w:r>
      </w:ins>
      <w:r>
        <w:t xml:space="preserve"> devido ao grande volume são impossíveis de serem processadas por um ser humano.</w:t>
      </w:r>
    </w:p>
    <w:p w14:paraId="13714248" w14:textId="3B23681E" w:rsidR="001E427B" w:rsidRDefault="00DA22AD" w:rsidP="001E427B">
      <w:pPr>
        <w:pStyle w:val="TF-TEXTO"/>
      </w:pPr>
      <w:r>
        <w:t>Por outro lado,</w:t>
      </w:r>
      <w:r w:rsidR="00CC47E4">
        <w:t xml:space="preserve"> segundo Almeida (2007)</w:t>
      </w:r>
      <w:r w:rsidR="00F8357D">
        <w:t>,</w:t>
      </w:r>
      <w:r>
        <w:t xml:space="preserve"> a</w:t>
      </w:r>
      <w:r w:rsidR="001E427B">
        <w:t xml:space="preserve">s escolhas de representantes políticos no Brasil sempre foi um trabalho árduo para o eleitor. Na maioria das vezes, não se é dada a devida atenção a </w:t>
      </w:r>
      <w:commentRangeStart w:id="12"/>
      <w:r w:rsidR="001E427B">
        <w:t>esta ação que pode gerar inúmeras consequências para que a fez e para as demais que a rodeiam</w:t>
      </w:r>
      <w:commentRangeEnd w:id="12"/>
      <w:r w:rsidR="00544D99">
        <w:rPr>
          <w:rStyle w:val="Refdecomentrio"/>
        </w:rPr>
        <w:commentReference w:id="12"/>
      </w:r>
      <w:r w:rsidR="001E427B">
        <w:t>.</w:t>
      </w:r>
      <w:r>
        <w:t xml:space="preserve"> Porém, n</w:t>
      </w:r>
      <w:r w:rsidR="001E427B">
        <w:t>os últimos anos a política está em evidência no país, devido a troca da detenção do poder entre os estremos da democracia (direta e esquerda da política nacional) que ocasionou, como esperado, uma reviravolta no país e na percepção da população em relação ao voto.</w:t>
      </w:r>
    </w:p>
    <w:p w14:paraId="414FD5CD" w14:textId="51593A34" w:rsidR="001E427B" w:rsidRDefault="00CC47E4" w:rsidP="003D398C">
      <w:pPr>
        <w:pStyle w:val="TF-TEXTO"/>
        <w:rPr>
          <w:szCs w:val="24"/>
          <w:shd w:val="clear" w:color="auto" w:fill="FFFFFF"/>
        </w:rPr>
      </w:pPr>
      <w:r>
        <w:t xml:space="preserve">Almeida (2007) também aponta que </w:t>
      </w:r>
      <w:r w:rsidR="00DA22AD">
        <w:t>e</w:t>
      </w:r>
      <w:r w:rsidR="001E427B">
        <w:t xml:space="preserve">m toda eleição surgem novos candidatos para serem escolhidos entre a população, com o discurso quase que padrão de educação e segurança. </w:t>
      </w:r>
      <w:commentRangeStart w:id="13"/>
      <w:r w:rsidR="001E427B">
        <w:t>Mas até onde isto realmente é verdade? Como posso estar em garantia que esta mesma pessoa que está me prometendo investimentos na educação, por exemplo, a alguns anos atrás não vetou algum projeto que destinaria recursos para esta mesma educação? Até onde é verdade este discurso e até onde não?</w:t>
      </w:r>
      <w:commentRangeEnd w:id="13"/>
      <w:r w:rsidR="000A4E03">
        <w:rPr>
          <w:rStyle w:val="Refdecomentrio"/>
        </w:rPr>
        <w:commentReference w:id="13"/>
      </w:r>
      <w:r w:rsidR="00DA22AD">
        <w:t xml:space="preserve"> Ou seja, percebe</w:t>
      </w:r>
      <w:r>
        <w:t>-se</w:t>
      </w:r>
      <w:r w:rsidR="00DA22AD">
        <w:t xml:space="preserve"> que h</w:t>
      </w:r>
      <w:r w:rsidR="001E427B">
        <w:t xml:space="preserve">á carência de informação de fácil acesso aos eleitores sobre os candidatos e </w:t>
      </w:r>
      <w:del w:id="14" w:author="Andreza Sartori" w:date="2021-05-08T11:43:00Z">
        <w:r w:rsidR="001E427B" w:rsidDel="00AD7E9A">
          <w:delText>isto</w:delText>
        </w:r>
      </w:del>
      <w:ins w:id="15" w:author="Andreza Sartori" w:date="2021-05-08T11:43:00Z">
        <w:r w:rsidR="00AD7E9A">
          <w:t>isso</w:t>
        </w:r>
      </w:ins>
      <w:r w:rsidR="001E427B">
        <w:t xml:space="preserve">, </w:t>
      </w:r>
      <w:r w:rsidR="00E14471">
        <w:t>impulsiona</w:t>
      </w:r>
      <w:r w:rsidR="001E427B">
        <w:t xml:space="preserve"> escolhas equivocadas ou não baseadas em fatos comprovados por veículos de imprensa em relação aos candidatos.</w:t>
      </w:r>
    </w:p>
    <w:p w14:paraId="64175606" w14:textId="4D6E4894" w:rsidR="004C0197" w:rsidRDefault="004C0197" w:rsidP="00AA0595">
      <w:pPr>
        <w:pStyle w:val="TF-TEXTO"/>
      </w:pPr>
      <w:r>
        <w:t xml:space="preserve">Diante desta realidade, </w:t>
      </w:r>
      <w:r w:rsidRPr="000C1F01">
        <w:t xml:space="preserve">este trabalho </w:t>
      </w:r>
      <w:r>
        <w:t>propõem o desenvolvimento de</w:t>
      </w:r>
      <w:r w:rsidRPr="000C1F01">
        <w:t xml:space="preserve"> um</w:t>
      </w:r>
      <w:r>
        <w:t>a aplicação</w:t>
      </w:r>
      <w:r w:rsidRPr="000C1F01">
        <w:t xml:space="preserve"> que implementará técnicas de mineração de dados para apoiar a extração e </w:t>
      </w:r>
      <w:r w:rsidR="000A1689">
        <w:t>o agrupamento de</w:t>
      </w:r>
      <w:r w:rsidRPr="000C1F01">
        <w:t xml:space="preserve"> informações </w:t>
      </w:r>
      <w:r>
        <w:t>históricas de seus representantes</w:t>
      </w:r>
      <w:r w:rsidR="000A1689">
        <w:t>,</w:t>
      </w:r>
      <w:r>
        <w:t xml:space="preserve"> </w:t>
      </w:r>
      <w:r w:rsidR="000A1689">
        <w:t>disponibilizando</w:t>
      </w:r>
      <w:r>
        <w:t>-as na forma de um dossiê</w:t>
      </w:r>
      <w:r w:rsidR="000A1689">
        <w:t xml:space="preserve"> político</w:t>
      </w:r>
      <w:r>
        <w:t>.</w:t>
      </w:r>
    </w:p>
    <w:p w14:paraId="286B3BEA" w14:textId="77E15808" w:rsidR="00F255FC" w:rsidRPr="00DF4B72" w:rsidRDefault="00F255FC" w:rsidP="007D10F2">
      <w:pPr>
        <w:pStyle w:val="Ttulo2"/>
      </w:pPr>
      <w:bookmarkStart w:id="16" w:name="_Toc419598576"/>
      <w:bookmarkStart w:id="17" w:name="_Toc420721317"/>
      <w:bookmarkStart w:id="18" w:name="_Toc420721467"/>
      <w:bookmarkStart w:id="19" w:name="_Toc420721562"/>
      <w:bookmarkStart w:id="20" w:name="_Toc420721768"/>
      <w:bookmarkStart w:id="21" w:name="_Toc420723209"/>
      <w:bookmarkStart w:id="22" w:name="_Toc482682370"/>
      <w:bookmarkStart w:id="23" w:name="_Toc54164904"/>
      <w:bookmarkStart w:id="24" w:name="_Toc54165664"/>
      <w:bookmarkStart w:id="25" w:name="_Toc54169316"/>
      <w:bookmarkStart w:id="26" w:name="_Toc96347426"/>
      <w:bookmarkStart w:id="27" w:name="_Toc96357710"/>
      <w:bookmarkStart w:id="28" w:name="_Toc96491850"/>
      <w:bookmarkStart w:id="29" w:name="_Toc411603090"/>
      <w:r w:rsidRPr="00DF4B72">
        <w:lastRenderedPageBreak/>
        <w:t>OBJETIVOS</w:t>
      </w:r>
      <w:bookmarkEnd w:id="16"/>
      <w:bookmarkEnd w:id="17"/>
      <w:bookmarkEnd w:id="18"/>
      <w:bookmarkEnd w:id="19"/>
      <w:bookmarkEnd w:id="20"/>
      <w:bookmarkEnd w:id="21"/>
      <w:bookmarkEnd w:id="22"/>
      <w:bookmarkEnd w:id="23"/>
      <w:bookmarkEnd w:id="24"/>
      <w:bookmarkEnd w:id="25"/>
      <w:bookmarkEnd w:id="26"/>
      <w:bookmarkEnd w:id="27"/>
      <w:bookmarkEnd w:id="28"/>
      <w:bookmarkEnd w:id="29"/>
    </w:p>
    <w:p w14:paraId="17298934" w14:textId="3D1FEE38" w:rsidR="00DB7EFC" w:rsidRDefault="00C9791C" w:rsidP="00DB7EFC">
      <w:pPr>
        <w:pStyle w:val="TF-TEXTO"/>
      </w:pPr>
      <w:r w:rsidRPr="00F8357D">
        <w:t xml:space="preserve">O objetivo </w:t>
      </w:r>
      <w:r w:rsidR="000A1689" w:rsidRPr="00F8357D">
        <w:t xml:space="preserve">deste trabalho é </w:t>
      </w:r>
      <w:r w:rsidR="00706794" w:rsidRPr="00F8357D">
        <w:t>disponibilizar</w:t>
      </w:r>
      <w:r w:rsidR="000A1689" w:rsidRPr="00F8357D">
        <w:t xml:space="preserve"> uma aplicação </w:t>
      </w:r>
      <w:r w:rsidR="00F8357D" w:rsidRPr="00F8357D">
        <w:t xml:space="preserve">para agrupar </w:t>
      </w:r>
      <w:r w:rsidR="000A1689" w:rsidRPr="00F8357D">
        <w:t xml:space="preserve">informações históricas de seus representantes, </w:t>
      </w:r>
      <w:r w:rsidR="00F8357D" w:rsidRPr="00F8357D">
        <w:t>apresentando-as</w:t>
      </w:r>
      <w:r w:rsidR="000A1689" w:rsidRPr="00F8357D">
        <w:t xml:space="preserve"> na forma de um dossiê político</w:t>
      </w:r>
      <w:r w:rsidR="001407CC" w:rsidRPr="00F8357D">
        <w:t>.</w:t>
      </w:r>
    </w:p>
    <w:p w14:paraId="18C9AE1D" w14:textId="77777777" w:rsidR="00C35E57" w:rsidRDefault="00C35E57" w:rsidP="00C35E57">
      <w:pPr>
        <w:pStyle w:val="TF-TEXTO"/>
      </w:pPr>
      <w:r>
        <w:t>Os objetivos específicos são:</w:t>
      </w:r>
    </w:p>
    <w:p w14:paraId="0C295F63" w14:textId="0CF29DA2" w:rsidR="00C35E57" w:rsidRDefault="001E427B" w:rsidP="00C35E57">
      <w:pPr>
        <w:pStyle w:val="TF-ALNEA"/>
      </w:pPr>
      <w:commentRangeStart w:id="30"/>
      <w:r>
        <w:t>a</w:t>
      </w:r>
      <w:r w:rsidR="00B25EF7">
        <w:t xml:space="preserve">presentar, </w:t>
      </w:r>
      <w:commentRangeEnd w:id="30"/>
      <w:r w:rsidR="00A34D7C">
        <w:rPr>
          <w:rStyle w:val="Refdecomentrio"/>
        </w:rPr>
        <w:commentReference w:id="30"/>
      </w:r>
      <w:r w:rsidR="00B25EF7">
        <w:t>de forma clara e comprovada, ações políticas realizadas pelo candidato</w:t>
      </w:r>
      <w:r w:rsidR="00C35E57">
        <w:t>;</w:t>
      </w:r>
    </w:p>
    <w:p w14:paraId="2A3D0C11" w14:textId="61BF6B87" w:rsidR="00C35E57" w:rsidRDefault="001E427B" w:rsidP="00C35E57">
      <w:pPr>
        <w:pStyle w:val="TF-ALNEA"/>
      </w:pPr>
      <w:commentRangeStart w:id="31"/>
      <w:r>
        <w:t>f</w:t>
      </w:r>
      <w:r w:rsidR="00B25EF7">
        <w:t xml:space="preserve">acilitar e auxiliar </w:t>
      </w:r>
      <w:commentRangeEnd w:id="31"/>
      <w:r w:rsidR="008B6E46">
        <w:rPr>
          <w:rStyle w:val="Refdecomentrio"/>
        </w:rPr>
        <w:commentReference w:id="31"/>
      </w:r>
      <w:r w:rsidR="00B25EF7">
        <w:t xml:space="preserve">na escolha de representantes políticos, conforme </w:t>
      </w:r>
      <w:r w:rsidR="00DB7EFC">
        <w:t>as preferencias do eleitor</w:t>
      </w:r>
      <w:r w:rsidR="00C35E57">
        <w:t>;</w:t>
      </w:r>
    </w:p>
    <w:p w14:paraId="2D9A4D68" w14:textId="16F4EF0F" w:rsidR="0009635F" w:rsidRDefault="001E427B" w:rsidP="00D72D85">
      <w:pPr>
        <w:pStyle w:val="TF-ALNEA"/>
      </w:pPr>
      <w:r>
        <w:t>d</w:t>
      </w:r>
      <w:r w:rsidR="00E93E6B">
        <w:t>isponibilizar, de forma centralizada, conteúdo de fácil e ampla consulta</w:t>
      </w:r>
      <w:r>
        <w:t>.</w:t>
      </w:r>
      <w:r w:rsidR="0009635F">
        <w:t xml:space="preserve"> </w:t>
      </w:r>
    </w:p>
    <w:p w14:paraId="5B9F723E" w14:textId="07755C94" w:rsidR="0009635F" w:rsidRDefault="0009635F" w:rsidP="00233B78">
      <w:pPr>
        <w:pStyle w:val="Ttulo1"/>
      </w:pPr>
      <w:bookmarkStart w:id="32" w:name="_Toc54164921"/>
      <w:bookmarkStart w:id="33" w:name="_Toc54165675"/>
      <w:bookmarkStart w:id="34" w:name="_Toc54169333"/>
      <w:bookmarkStart w:id="35" w:name="_Toc96347439"/>
      <w:bookmarkStart w:id="36" w:name="_Toc96357723"/>
      <w:bookmarkStart w:id="37" w:name="_Toc96491866"/>
      <w:bookmarkStart w:id="38" w:name="_Toc411603107"/>
      <w:r>
        <w:t>Trabalhos correlatos</w:t>
      </w:r>
    </w:p>
    <w:p w14:paraId="1CB91800" w14:textId="51E94602" w:rsidR="00FE422E" w:rsidRPr="00AC5910" w:rsidRDefault="009171EF" w:rsidP="00693381">
      <w:pPr>
        <w:pStyle w:val="TF-TEXTO"/>
      </w:pPr>
      <w:r w:rsidRPr="0030147D">
        <w:t>Neste capítulo são apresentados três trabalhos correlatos, que possuem características semelhantes à proposta deste trabalho. A seção 2.1 detalha</w:t>
      </w:r>
      <w:r w:rsidR="0027122E">
        <w:t xml:space="preserve"> o </w:t>
      </w:r>
      <w:proofErr w:type="spellStart"/>
      <w:r w:rsidR="0027122E">
        <w:t>SentimentALL</w:t>
      </w:r>
      <w:proofErr w:type="spellEnd"/>
      <w:r w:rsidR="0027122E">
        <w:t xml:space="preserve"> (CAMARGO </w:t>
      </w:r>
      <w:r w:rsidR="0027122E">
        <w:rPr>
          <w:i/>
        </w:rPr>
        <w:t>et al</w:t>
      </w:r>
      <w:r w:rsidR="00784FD5">
        <w:rPr>
          <w:i/>
        </w:rPr>
        <w:t>.</w:t>
      </w:r>
      <w:r w:rsidR="0027122E">
        <w:t>, 2017)</w:t>
      </w:r>
      <w:r w:rsidR="00E058BE">
        <w:t xml:space="preserve"> </w:t>
      </w:r>
      <w:r w:rsidR="00F578A3">
        <w:t xml:space="preserve">que extrai </w:t>
      </w:r>
      <w:r w:rsidR="000B224F">
        <w:t xml:space="preserve">dados do turismo nacional com o </w:t>
      </w:r>
      <w:r w:rsidR="000B224F" w:rsidRPr="00784FD5">
        <w:rPr>
          <w:i/>
          <w:iCs/>
        </w:rPr>
        <w:t>framework</w:t>
      </w:r>
      <w:r w:rsidR="000B224F">
        <w:t xml:space="preserve"> </w:t>
      </w:r>
      <w:proofErr w:type="spellStart"/>
      <w:r w:rsidR="000B224F">
        <w:t>Scrapy</w:t>
      </w:r>
      <w:proofErr w:type="spellEnd"/>
      <w:r w:rsidR="00F578A3">
        <w:t>.</w:t>
      </w:r>
      <w:r w:rsidR="000B224F">
        <w:t xml:space="preserve"> </w:t>
      </w:r>
      <w:r w:rsidR="00F578A3">
        <w:t>N</w:t>
      </w:r>
      <w:r w:rsidR="000B224F">
        <w:t>a seção 2.2 é descrito a</w:t>
      </w:r>
      <w:r w:rsidR="005C6C08">
        <w:t xml:space="preserve"> aplicação ALUMNI tool </w:t>
      </w:r>
      <w:r w:rsidR="003F6549">
        <w:t>(ALMEIDA, 2018</w:t>
      </w:r>
      <w:r w:rsidR="00035CD8">
        <w:t>)</w:t>
      </w:r>
      <w:r w:rsidR="0077509E">
        <w:t xml:space="preserve"> que r</w:t>
      </w:r>
      <w:r w:rsidR="000B224F">
        <w:t xml:space="preserve">ecupera dados pessoais na Web em redes sociais autenticadas. </w:t>
      </w:r>
      <w:r w:rsidR="0077509E">
        <w:t>Por fim, a</w:t>
      </w:r>
      <w:r w:rsidR="000B224F">
        <w:t xml:space="preserve"> seção 2.3</w:t>
      </w:r>
      <w:r w:rsidR="00D4082C">
        <w:t xml:space="preserve">, </w:t>
      </w:r>
      <w:r w:rsidR="000F2A01" w:rsidRPr="0030147D">
        <w:t xml:space="preserve">aborda </w:t>
      </w:r>
      <w:r w:rsidR="0093185D">
        <w:t>o artigo c</w:t>
      </w:r>
      <w:r w:rsidR="004E2396">
        <w:t>iência política na era da big data</w:t>
      </w:r>
      <w:r w:rsidR="0093185D">
        <w:t xml:space="preserve"> (SILVA; MEIRELES, 2016) que </w:t>
      </w:r>
      <w:r w:rsidR="00035CD8">
        <w:t>visa</w:t>
      </w:r>
      <w:r w:rsidR="004E2396">
        <w:t xml:space="preserve"> automatizar a coleta de dados </w:t>
      </w:r>
      <w:r w:rsidR="00B355A7">
        <w:t xml:space="preserve">políticos </w:t>
      </w:r>
      <w:r w:rsidR="004E2396">
        <w:t>na internet para fins acadêmicos</w:t>
      </w:r>
      <w:r w:rsidR="00B355A7">
        <w:t xml:space="preserve"> utilizando a linguagem de programação R</w:t>
      </w:r>
      <w:r w:rsidR="004E2396">
        <w:t>.</w:t>
      </w:r>
    </w:p>
    <w:p w14:paraId="4A5BC5B6" w14:textId="0D61E807" w:rsidR="00693381" w:rsidRDefault="008666D6" w:rsidP="00693381">
      <w:pPr>
        <w:pStyle w:val="Ttulo2"/>
        <w:spacing w:after="120" w:line="240" w:lineRule="auto"/>
      </w:pPr>
      <w:r>
        <w:t>Spiders de extração de dados do turismo nacional com o framework Scrapy</w:t>
      </w:r>
    </w:p>
    <w:p w14:paraId="48B8F403" w14:textId="77777777" w:rsidR="001F61DD" w:rsidRDefault="008F6820" w:rsidP="00693381">
      <w:pPr>
        <w:pStyle w:val="TF-TEXTO"/>
      </w:pPr>
      <w:r>
        <w:t xml:space="preserve">Camargo </w:t>
      </w:r>
      <w:r w:rsidRPr="001F61DD">
        <w:rPr>
          <w:i/>
          <w:iCs/>
        </w:rPr>
        <w:t>et al</w:t>
      </w:r>
      <w:r>
        <w:t xml:space="preserve">. (2017) </w:t>
      </w:r>
      <w:r w:rsidRPr="002B03A2">
        <w:t xml:space="preserve">desenvolveram um </w:t>
      </w:r>
      <w:commentRangeStart w:id="39"/>
      <w:r w:rsidRPr="002B03A2">
        <w:t xml:space="preserve">módulo de extração </w:t>
      </w:r>
      <w:commentRangeEnd w:id="39"/>
      <w:r w:rsidR="001C0043">
        <w:rPr>
          <w:rStyle w:val="Refdecomentrio"/>
        </w:rPr>
        <w:commentReference w:id="39"/>
      </w:r>
      <w:r w:rsidRPr="002B03A2">
        <w:t>para coletar dados do contexto do turismo nacional</w:t>
      </w:r>
      <w:r w:rsidR="002B03A2" w:rsidRPr="002B03A2">
        <w:t>.</w:t>
      </w:r>
      <w:r w:rsidR="002B03A2">
        <w:rPr>
          <w:rFonts w:ascii="Arial" w:hAnsi="Arial" w:cs="Arial"/>
          <w:sz w:val="30"/>
          <w:szCs w:val="30"/>
        </w:rPr>
        <w:t xml:space="preserve"> </w:t>
      </w:r>
      <w:r w:rsidR="00C337A4">
        <w:t>Os autores u</w:t>
      </w:r>
      <w:r w:rsidR="007A5401">
        <w:t>tiliza</w:t>
      </w:r>
      <w:r w:rsidR="00C337A4">
        <w:t xml:space="preserve">ram o </w:t>
      </w:r>
      <w:r w:rsidR="007A5401" w:rsidRPr="00784FD5">
        <w:rPr>
          <w:i/>
          <w:iCs/>
        </w:rPr>
        <w:t>framework</w:t>
      </w:r>
      <w:r w:rsidR="0001564F">
        <w:t xml:space="preserve"> </w:t>
      </w:r>
      <w:proofErr w:type="spellStart"/>
      <w:r w:rsidR="0001564F">
        <w:t>Scrapy</w:t>
      </w:r>
      <w:proofErr w:type="spellEnd"/>
      <w:r w:rsidR="00A83AA2">
        <w:t xml:space="preserve"> para extração de dados do site TripAdvisor.</w:t>
      </w:r>
      <w:r w:rsidR="0001564F">
        <w:t xml:space="preserve"> O </w:t>
      </w:r>
      <w:r w:rsidR="0001564F">
        <w:rPr>
          <w:i/>
        </w:rPr>
        <w:t xml:space="preserve">framework </w:t>
      </w:r>
      <w:proofErr w:type="spellStart"/>
      <w:r w:rsidR="0001564F">
        <w:t>Scrapy</w:t>
      </w:r>
      <w:proofErr w:type="spellEnd"/>
      <w:r w:rsidR="0001564F">
        <w:t xml:space="preserve"> permite definições e implementações de regras de web </w:t>
      </w:r>
      <w:proofErr w:type="spellStart"/>
      <w:r w:rsidR="0001564F" w:rsidRPr="00A83AA2">
        <w:rPr>
          <w:i/>
        </w:rPr>
        <w:t>crawling</w:t>
      </w:r>
      <w:proofErr w:type="spellEnd"/>
      <w:r w:rsidR="0001564F">
        <w:t xml:space="preserve"> e web </w:t>
      </w:r>
      <w:proofErr w:type="spellStart"/>
      <w:r w:rsidR="0001564F" w:rsidRPr="00A83AA2">
        <w:rPr>
          <w:i/>
        </w:rPr>
        <w:t>scraping</w:t>
      </w:r>
      <w:proofErr w:type="spellEnd"/>
      <w:r w:rsidR="0001564F">
        <w:t xml:space="preserve">, denominadas </w:t>
      </w:r>
      <w:proofErr w:type="spellStart"/>
      <w:r w:rsidR="0001564F" w:rsidRPr="00A83AA2">
        <w:rPr>
          <w:i/>
        </w:rPr>
        <w:t>spiders</w:t>
      </w:r>
      <w:proofErr w:type="spellEnd"/>
      <w:r w:rsidR="0001564F">
        <w:t xml:space="preserve">, escrito em Python possibilitando o alcance de grandes massas de dados a partir da web ou outras fontes. </w:t>
      </w:r>
      <w:r w:rsidR="00A83AA2">
        <w:t xml:space="preserve"> </w:t>
      </w:r>
    </w:p>
    <w:p w14:paraId="40FA1573" w14:textId="308171E3" w:rsidR="003B002F" w:rsidRDefault="001F61DD" w:rsidP="00693381">
      <w:pPr>
        <w:pStyle w:val="TF-TEXTO"/>
      </w:pPr>
      <w:r>
        <w:t xml:space="preserve">Segundo Camargo </w:t>
      </w:r>
      <w:r w:rsidRPr="001F61DD">
        <w:rPr>
          <w:i/>
          <w:iCs/>
        </w:rPr>
        <w:t>et al</w:t>
      </w:r>
      <w:r>
        <w:t>. (2017), a</w:t>
      </w:r>
      <w:r w:rsidR="00A83AA2">
        <w:t>s coletas foram divididas em duas partes, sendo que para cada um</w:t>
      </w:r>
      <w:r w:rsidR="00E60259">
        <w:t>a</w:t>
      </w:r>
      <w:r w:rsidR="00A83AA2">
        <w:t xml:space="preserve"> foram criadas três </w:t>
      </w:r>
      <w:proofErr w:type="spellStart"/>
      <w:r w:rsidR="00A83AA2" w:rsidRPr="00A83AA2">
        <w:rPr>
          <w:i/>
        </w:rPr>
        <w:t>spiders</w:t>
      </w:r>
      <w:proofErr w:type="spellEnd"/>
      <w:r w:rsidR="00A83AA2">
        <w:t>, uma para cada tipo de busca, atrações, hotéis e restaurantes.</w:t>
      </w:r>
      <w:r w:rsidR="00B727BE">
        <w:t xml:space="preserve"> Primeiramente, as </w:t>
      </w:r>
      <w:proofErr w:type="spellStart"/>
      <w:r w:rsidR="00B727BE">
        <w:t>spiders</w:t>
      </w:r>
      <w:proofErr w:type="spellEnd"/>
      <w:r w:rsidR="00B727BE">
        <w:t xml:space="preserve"> realizam a sondagem, coletando a quantidade de avaliações para cada </w:t>
      </w:r>
      <w:r w:rsidR="00487F11">
        <w:t xml:space="preserve">tipo de busca para todas as cidades do </w:t>
      </w:r>
      <w:del w:id="40" w:author="Andreza Sartori" w:date="2021-05-08T12:12:00Z">
        <w:r w:rsidR="00487F11" w:rsidDel="002121C6">
          <w:delText>b</w:delText>
        </w:r>
      </w:del>
      <w:ins w:id="41" w:author="Andreza Sartori" w:date="2021-05-08T12:12:00Z">
        <w:r w:rsidR="002121C6">
          <w:t>B</w:t>
        </w:r>
      </w:ins>
      <w:r w:rsidR="00487F11">
        <w:t>rasil</w:t>
      </w:r>
      <w:r w:rsidR="009C02DC">
        <w:t>.</w:t>
      </w:r>
      <w:r w:rsidR="00487F11">
        <w:t xml:space="preserve"> </w:t>
      </w:r>
      <w:r w:rsidR="009C02DC">
        <w:t>P</w:t>
      </w:r>
      <w:r w:rsidR="00487F11">
        <w:t>osteriormente</w:t>
      </w:r>
      <w:r w:rsidR="009C02DC">
        <w:t>,</w:t>
      </w:r>
      <w:r w:rsidR="00487F11">
        <w:t xml:space="preserve"> foram filtradas apenas as extrações das cem cidades com a maior quantidade de avalições.</w:t>
      </w:r>
    </w:p>
    <w:p w14:paraId="497FCD68" w14:textId="5F4C3CC8" w:rsidR="00487F11" w:rsidRDefault="001F0771" w:rsidP="002342B0">
      <w:pPr>
        <w:pStyle w:val="TF-TEXTO"/>
      </w:pPr>
      <w:r>
        <w:t xml:space="preserve">Camargo </w:t>
      </w:r>
      <w:r w:rsidRPr="001F61DD">
        <w:rPr>
          <w:i/>
          <w:iCs/>
        </w:rPr>
        <w:t>et al</w:t>
      </w:r>
      <w:r>
        <w:t xml:space="preserve">. (2017) apontam que </w:t>
      </w:r>
      <w:r w:rsidR="000B4C3D">
        <w:t>inicialmente</w:t>
      </w:r>
      <w:r w:rsidR="00487F11">
        <w:t xml:space="preserve"> deve-se informar o link da página </w:t>
      </w:r>
      <w:r w:rsidR="00FC5A51">
        <w:t>ao ser</w:t>
      </w:r>
      <w:del w:id="42" w:author="Andreza Sartori" w:date="2021-05-08T12:13:00Z">
        <w:r w:rsidR="00FC5A51" w:rsidDel="007E0C59">
          <w:delText>á</w:delText>
        </w:r>
      </w:del>
      <w:r w:rsidR="00FC5A51">
        <w:t xml:space="preserve"> feita</w:t>
      </w:r>
      <w:r w:rsidR="00487F11">
        <w:t xml:space="preserve"> a navegação do </w:t>
      </w:r>
      <w:commentRangeStart w:id="43"/>
      <w:proofErr w:type="spellStart"/>
      <w:r w:rsidR="00487F11" w:rsidRPr="00487F11">
        <w:rPr>
          <w:i/>
        </w:rPr>
        <w:t>spider</w:t>
      </w:r>
      <w:commentRangeEnd w:id="43"/>
      <w:proofErr w:type="spellEnd"/>
      <w:r w:rsidR="006E3A62">
        <w:rPr>
          <w:rStyle w:val="Refdecomentrio"/>
        </w:rPr>
        <w:commentReference w:id="43"/>
      </w:r>
      <w:r w:rsidR="00487F11">
        <w:t xml:space="preserve"> até encontrar </w:t>
      </w:r>
      <w:r w:rsidR="001B6310">
        <w:t>o</w:t>
      </w:r>
      <w:r w:rsidR="00487F11">
        <w:t xml:space="preserve"> objeto de extração (atração, hotel ou restaurante).</w:t>
      </w:r>
      <w:r w:rsidR="002342B0">
        <w:t xml:space="preserve"> No caso do </w:t>
      </w:r>
      <w:r w:rsidR="00487F11">
        <w:t>TripAdvisor</w:t>
      </w:r>
      <w:ins w:id="44" w:author="Andreza Sartori" w:date="2021-05-08T12:13:00Z">
        <w:r w:rsidR="007E0C59">
          <w:t>,</w:t>
        </w:r>
      </w:ins>
      <w:r w:rsidR="00487F11">
        <w:t xml:space="preserve"> </w:t>
      </w:r>
      <w:r w:rsidR="002342B0">
        <w:t xml:space="preserve">os endereços relacionados </w:t>
      </w:r>
      <w:r w:rsidR="00487F11">
        <w:t xml:space="preserve">seguem um padrão de </w:t>
      </w:r>
      <w:proofErr w:type="spellStart"/>
      <w:r w:rsidR="00B22B22" w:rsidRPr="00B22B22">
        <w:t>Uniform</w:t>
      </w:r>
      <w:proofErr w:type="spellEnd"/>
      <w:r w:rsidR="00B22B22" w:rsidRPr="00B22B22">
        <w:t xml:space="preserve"> </w:t>
      </w:r>
      <w:proofErr w:type="spellStart"/>
      <w:r w:rsidR="00B22B22" w:rsidRPr="00B22B22">
        <w:t>Resource</w:t>
      </w:r>
      <w:proofErr w:type="spellEnd"/>
      <w:r w:rsidR="00B22B22" w:rsidRPr="00B22B22">
        <w:t xml:space="preserve"> </w:t>
      </w:r>
      <w:proofErr w:type="spellStart"/>
      <w:r w:rsidR="00B22B22" w:rsidRPr="00B22B22">
        <w:t>Locator</w:t>
      </w:r>
      <w:proofErr w:type="spellEnd"/>
      <w:r w:rsidR="00B22B22" w:rsidRPr="00B22B22">
        <w:t xml:space="preserve"> </w:t>
      </w:r>
      <w:r w:rsidR="00B22B22">
        <w:t>(</w:t>
      </w:r>
      <w:r w:rsidR="00487F11">
        <w:t>URL</w:t>
      </w:r>
      <w:r w:rsidR="00B22B22">
        <w:t>)</w:t>
      </w:r>
      <w:r w:rsidR="00487F11">
        <w:t xml:space="preserve"> baseado pelo identificador </w:t>
      </w:r>
      <w:commentRangeStart w:id="45"/>
      <w:r w:rsidR="00487F11">
        <w:t xml:space="preserve">ao{X} </w:t>
      </w:r>
      <w:commentRangeEnd w:id="45"/>
      <w:r w:rsidR="00AC3347">
        <w:rPr>
          <w:rStyle w:val="Refdecomentrio"/>
        </w:rPr>
        <w:commentReference w:id="45"/>
      </w:r>
      <w:r w:rsidR="00487F11">
        <w:t xml:space="preserve">onde, X é uma progressão </w:t>
      </w:r>
      <w:r w:rsidR="00487F11">
        <w:lastRenderedPageBreak/>
        <w:t xml:space="preserve">incrementada de vinte em vinte. A partir desta informação é possível </w:t>
      </w:r>
      <w:r w:rsidR="001B6310">
        <w:t xml:space="preserve">fazer </w:t>
      </w:r>
      <w:r w:rsidR="00487F11">
        <w:t>a extração das respectivas cidades. Caso houver paginação</w:t>
      </w:r>
      <w:r w:rsidR="00C434A1">
        <w:t>,</w:t>
      </w:r>
      <w:r w:rsidR="00487F11">
        <w:t xml:space="preserve"> o X mencionado anteriormente, deve ser incrementado de trinta em trinta.</w:t>
      </w:r>
    </w:p>
    <w:p w14:paraId="7600EEFE" w14:textId="6B01BD68" w:rsidR="00487F11" w:rsidRDefault="00C434A1" w:rsidP="00693381">
      <w:pPr>
        <w:pStyle w:val="TF-TEXTO"/>
      </w:pPr>
      <w:r>
        <w:t xml:space="preserve">De acordo com Camargo </w:t>
      </w:r>
      <w:r w:rsidRPr="00D17B80">
        <w:rPr>
          <w:i/>
          <w:iCs/>
        </w:rPr>
        <w:t>et al</w:t>
      </w:r>
      <w:r>
        <w:t xml:space="preserve">. (2017), </w:t>
      </w:r>
      <w:r w:rsidR="00FD3214">
        <w:t>o</w:t>
      </w:r>
      <w:r w:rsidR="00487F11">
        <w:t xml:space="preserve"> objetivo da segunda </w:t>
      </w:r>
      <w:proofErr w:type="spellStart"/>
      <w:r w:rsidR="00487F11" w:rsidRPr="00F00D8D">
        <w:rPr>
          <w:i/>
          <w:highlight w:val="yellow"/>
          <w:rPrChange w:id="46" w:author="Andreza Sartori" w:date="2021-05-08T12:15:00Z">
            <w:rPr>
              <w:i/>
            </w:rPr>
          </w:rPrChange>
        </w:rPr>
        <w:t>spider</w:t>
      </w:r>
      <w:proofErr w:type="spellEnd"/>
      <w:r w:rsidR="00487F11">
        <w:t xml:space="preserve"> é a extração dos dados de cidade, estado, nome do objeto, quantidade de avaliações e quantidade de avaliações em </w:t>
      </w:r>
      <w:commentRangeStart w:id="47"/>
      <w:r w:rsidR="00487F11">
        <w:t>português</w:t>
      </w:r>
      <w:r w:rsidR="001E512A">
        <w:t>,</w:t>
      </w:r>
      <w:r w:rsidR="00487F11">
        <w:t xml:space="preserve"> armazenando em um arquivo </w:t>
      </w:r>
      <w:commentRangeEnd w:id="47"/>
      <w:r w:rsidR="003A22D5">
        <w:rPr>
          <w:rStyle w:val="Refdecomentrio"/>
        </w:rPr>
        <w:commentReference w:id="47"/>
      </w:r>
      <w:proofErr w:type="spellStart"/>
      <w:r w:rsidR="003A3937">
        <w:t>C</w:t>
      </w:r>
      <w:r w:rsidR="003A3937" w:rsidRPr="003A3937">
        <w:t>omma-</w:t>
      </w:r>
      <w:r w:rsidR="003A3937">
        <w:t>S</w:t>
      </w:r>
      <w:r w:rsidR="003A3937" w:rsidRPr="003A3937">
        <w:t>eparated-</w:t>
      </w:r>
      <w:r w:rsidR="003A3937">
        <w:t>V</w:t>
      </w:r>
      <w:r w:rsidR="003A3937" w:rsidRPr="003A3937">
        <w:t>alues</w:t>
      </w:r>
      <w:proofErr w:type="spellEnd"/>
      <w:r w:rsidR="003A3937" w:rsidRPr="003A3937">
        <w:t xml:space="preserve"> </w:t>
      </w:r>
      <w:r w:rsidR="003A3937">
        <w:t>(</w:t>
      </w:r>
      <w:r w:rsidR="00487F11">
        <w:t>CSV</w:t>
      </w:r>
      <w:r w:rsidR="003A3937">
        <w:t>)</w:t>
      </w:r>
      <w:r w:rsidR="00487F11">
        <w:t>.</w:t>
      </w:r>
      <w:r w:rsidR="001E512A">
        <w:t xml:space="preserve"> Esta mesma </w:t>
      </w:r>
      <w:proofErr w:type="spellStart"/>
      <w:r w:rsidR="001E512A" w:rsidRPr="00F00D8D">
        <w:rPr>
          <w:i/>
          <w:highlight w:val="yellow"/>
          <w:rPrChange w:id="48" w:author="Andreza Sartori" w:date="2021-05-08T12:15:00Z">
            <w:rPr>
              <w:i/>
            </w:rPr>
          </w:rPrChange>
        </w:rPr>
        <w:t>spide</w:t>
      </w:r>
      <w:r w:rsidR="001E512A">
        <w:rPr>
          <w:i/>
        </w:rPr>
        <w:t>r</w:t>
      </w:r>
      <w:proofErr w:type="spellEnd"/>
      <w:r w:rsidR="001E512A">
        <w:t xml:space="preserve"> é responsável pela extração do código da cidade e código do objeto que são encontradas na URL da página.</w:t>
      </w:r>
    </w:p>
    <w:p w14:paraId="3DBCB2FB" w14:textId="1C56ADED" w:rsidR="00693381" w:rsidRPr="005C09F2" w:rsidRDefault="006302A5" w:rsidP="005C09F2">
      <w:pPr>
        <w:pStyle w:val="TF-TEXTO"/>
      </w:pPr>
      <w:r w:rsidRPr="005C09F2">
        <w:t>N</w:t>
      </w:r>
      <w:r w:rsidR="00B3039F" w:rsidRPr="005C09F2">
        <w:t xml:space="preserve">a terceira </w:t>
      </w:r>
      <w:proofErr w:type="spellStart"/>
      <w:r w:rsidR="00B3039F" w:rsidRPr="00F00D8D">
        <w:rPr>
          <w:highlight w:val="yellow"/>
          <w:rPrChange w:id="49" w:author="Andreza Sartori" w:date="2021-05-08T12:15:00Z">
            <w:rPr/>
          </w:rPrChange>
        </w:rPr>
        <w:t>spider</w:t>
      </w:r>
      <w:proofErr w:type="spellEnd"/>
      <w:r w:rsidR="00ED626C" w:rsidRPr="005C09F2">
        <w:t xml:space="preserve">, segundo Camargo </w:t>
      </w:r>
      <w:r w:rsidR="00ED626C" w:rsidRPr="00D17B80">
        <w:rPr>
          <w:i/>
          <w:iCs/>
        </w:rPr>
        <w:t>et al</w:t>
      </w:r>
      <w:r w:rsidR="00ED626C" w:rsidRPr="005C09F2">
        <w:t>. (2017)</w:t>
      </w:r>
      <w:r w:rsidR="00B3039F" w:rsidRPr="005C09F2">
        <w:t xml:space="preserve"> é necessário </w:t>
      </w:r>
      <w:r w:rsidR="00DF6C98" w:rsidRPr="005C09F2">
        <w:t xml:space="preserve">definir </w:t>
      </w:r>
      <w:r w:rsidR="00B3039F" w:rsidRPr="005C09F2">
        <w:t>os links iniciais de busca</w:t>
      </w:r>
      <w:r w:rsidRPr="005C09F2">
        <w:t xml:space="preserve">. </w:t>
      </w:r>
      <w:r w:rsidR="00B3039F" w:rsidRPr="005C09F2">
        <w:t xml:space="preserve"> </w:t>
      </w:r>
      <w:r w:rsidRPr="005C09F2">
        <w:t>Para isso</w:t>
      </w:r>
      <w:r w:rsidR="00B3039F" w:rsidRPr="005C09F2">
        <w:t xml:space="preserve"> foi criado uma função para montar os links de cada objeto com base num conjunto de cidades selecionadas pelo usuário. Os códigos de cidades e o tipo de objeto são extraídos do arquivo CSV gerado anteriormente. O padrão de link para esta etapa consiste em: </w:t>
      </w:r>
      <w:commentRangeStart w:id="50"/>
      <w:r w:rsidR="00B3039F" w:rsidRPr="005C09F2">
        <w:t>tripadvisor.com.br/{tipoobjeto}_</w:t>
      </w:r>
      <w:proofErr w:type="gramStart"/>
      <w:r w:rsidR="00B3039F" w:rsidRPr="005C09F2">
        <w:t>Review{</w:t>
      </w:r>
      <w:proofErr w:type="gramEnd"/>
      <w:r w:rsidR="00B3039F" w:rsidRPr="005C09F2">
        <w:t>CÓDIGOCIDADE}{CÓDIGOOBJETO}</w:t>
      </w:r>
      <w:commentRangeEnd w:id="50"/>
      <w:r w:rsidR="00ED2F6B">
        <w:rPr>
          <w:rStyle w:val="Refdecomentrio"/>
        </w:rPr>
        <w:commentReference w:id="50"/>
      </w:r>
      <w:r w:rsidR="00B3039F" w:rsidRPr="005C09F2">
        <w:t>.</w:t>
      </w:r>
      <w:r w:rsidR="005C09F2">
        <w:t xml:space="preserve"> </w:t>
      </w:r>
      <w:commentRangeStart w:id="51"/>
      <w:r w:rsidR="00B3039F" w:rsidRPr="005C09F2">
        <w:t>Os</w:t>
      </w:r>
      <w:r w:rsidR="005C09F2">
        <w:t xml:space="preserve"> </w:t>
      </w:r>
      <w:r w:rsidR="005C09F2" w:rsidRPr="005C09F2">
        <w:t>d</w:t>
      </w:r>
      <w:r w:rsidR="00B3039F" w:rsidRPr="005C09F2">
        <w:t>ados</w:t>
      </w:r>
      <w:r w:rsidR="005C09F2">
        <w:t xml:space="preserve"> </w:t>
      </w:r>
      <w:r w:rsidR="00B3039F" w:rsidRPr="005C09F2">
        <w:t>extraídos</w:t>
      </w:r>
      <w:r w:rsidR="005C09F2">
        <w:t xml:space="preserve"> </w:t>
      </w:r>
      <w:r w:rsidR="00B3039F" w:rsidRPr="005C09F2">
        <w:t>e</w:t>
      </w:r>
      <w:r w:rsidR="005C09F2">
        <w:t xml:space="preserve"> </w:t>
      </w:r>
      <w:r w:rsidR="00B3039F" w:rsidRPr="005C09F2">
        <w:t>salvos em arquivo CSV são</w:t>
      </w:r>
      <w:del w:id="52" w:author="Andreza Sartori" w:date="2021-05-08T12:16:00Z">
        <w:r w:rsidR="00B3039F" w:rsidRPr="005C09F2" w:rsidDel="00453239">
          <w:delText xml:space="preserve">, </w:delText>
        </w:r>
      </w:del>
      <w:ins w:id="53" w:author="Andreza Sartori" w:date="2021-05-08T12:16:00Z">
        <w:r w:rsidR="00453239">
          <w:t>:</w:t>
        </w:r>
        <w:r w:rsidR="00453239" w:rsidRPr="005C09F2">
          <w:t xml:space="preserve"> </w:t>
        </w:r>
      </w:ins>
      <w:r w:rsidR="00B3039F" w:rsidRPr="005C09F2">
        <w:t>Objeto, Código do Objeto, Tipo de objeto, Cidade, Código da cidade, Estado, País, Nome do autor, Cidade do autor, Nível do autor, Ano de cadastro do autor no site, Código do autor, Título, Nota, Data de postagem, Comentário</w:t>
      </w:r>
      <w:r w:rsidR="00BC67C2">
        <w:t xml:space="preserve"> e</w:t>
      </w:r>
      <w:r w:rsidR="00B3039F" w:rsidRPr="005C09F2">
        <w:t xml:space="preserve"> Código de avaliação.</w:t>
      </w:r>
      <w:r w:rsidR="004D6FC0" w:rsidRPr="005C09F2">
        <w:t xml:space="preserve"> </w:t>
      </w:r>
      <w:commentRangeEnd w:id="51"/>
      <w:r w:rsidR="00453239">
        <w:rPr>
          <w:rStyle w:val="Refdecomentrio"/>
        </w:rPr>
        <w:commentReference w:id="51"/>
      </w:r>
    </w:p>
    <w:p w14:paraId="592A2185" w14:textId="21BAE727" w:rsidR="009E6B7D" w:rsidRDefault="00CB14FC" w:rsidP="00693381">
      <w:pPr>
        <w:pStyle w:val="TF-TEXTO"/>
      </w:pPr>
      <w:r>
        <w:t>Na Figura 1, é apresentada a interface gráfica do módulo de coleta. Através dela é possível iniciar e interromper a coleta dos dados</w:t>
      </w:r>
      <w:r w:rsidR="009E6B7D">
        <w:t xml:space="preserve"> (</w:t>
      </w:r>
      <w:r w:rsidR="00937280">
        <w:fldChar w:fldCharType="begin"/>
      </w:r>
      <w:r w:rsidR="00937280">
        <w:instrText xml:space="preserve"> REF _Ref70367739 \h </w:instrText>
      </w:r>
      <w:r w:rsidR="00937280">
        <w:fldChar w:fldCharType="separate"/>
      </w:r>
      <w:r w:rsidR="00FB64AF">
        <w:t xml:space="preserve">Figura </w:t>
      </w:r>
      <w:r w:rsidR="00FB64AF">
        <w:rPr>
          <w:noProof/>
        </w:rPr>
        <w:t>1</w:t>
      </w:r>
      <w:r w:rsidR="00937280">
        <w:fldChar w:fldCharType="end"/>
      </w:r>
      <w:r w:rsidR="00937280">
        <w:t xml:space="preserve"> item </w:t>
      </w:r>
      <w:r w:rsidR="009E6B7D">
        <w:t>1),</w:t>
      </w:r>
      <w:r>
        <w:t xml:space="preserve"> visualizar os logs gerados pelo </w:t>
      </w:r>
      <w:r>
        <w:rPr>
          <w:i/>
        </w:rPr>
        <w:t>framework</w:t>
      </w:r>
      <w:r w:rsidR="009E6B7D">
        <w:rPr>
          <w:i/>
        </w:rPr>
        <w:t xml:space="preserve"> </w:t>
      </w:r>
      <w:proofErr w:type="spellStart"/>
      <w:r w:rsidR="009E6B7D" w:rsidRPr="009E6B7D">
        <w:t>Scrapy</w:t>
      </w:r>
      <w:proofErr w:type="spellEnd"/>
      <w:r w:rsidR="009E6B7D">
        <w:rPr>
          <w:i/>
        </w:rPr>
        <w:t xml:space="preserve"> </w:t>
      </w:r>
      <w:r w:rsidR="009E6B7D">
        <w:t>(</w:t>
      </w:r>
      <w:r w:rsidR="00937280">
        <w:fldChar w:fldCharType="begin"/>
      </w:r>
      <w:r w:rsidR="00937280">
        <w:instrText xml:space="preserve"> REF _Ref70367739 \h </w:instrText>
      </w:r>
      <w:r w:rsidR="00937280">
        <w:fldChar w:fldCharType="separate"/>
      </w:r>
      <w:r w:rsidR="00FB64AF">
        <w:t xml:space="preserve">Figura </w:t>
      </w:r>
      <w:r w:rsidR="00FB64AF">
        <w:rPr>
          <w:noProof/>
        </w:rPr>
        <w:t>1</w:t>
      </w:r>
      <w:r w:rsidR="00937280">
        <w:fldChar w:fldCharType="end"/>
      </w:r>
      <w:r w:rsidR="00937280">
        <w:t xml:space="preserve"> item </w:t>
      </w:r>
      <w:r w:rsidR="009E6B7D">
        <w:t>2), uma barra de status do processo juntamente com o tempo estimado para finalização e quantidade de avaliações coletadas (</w:t>
      </w:r>
      <w:r w:rsidR="00937280">
        <w:fldChar w:fldCharType="begin"/>
      </w:r>
      <w:r w:rsidR="00937280">
        <w:instrText xml:space="preserve"> REF _Ref70367739 \h </w:instrText>
      </w:r>
      <w:r w:rsidR="00937280">
        <w:fldChar w:fldCharType="separate"/>
      </w:r>
      <w:r w:rsidR="00FB64AF">
        <w:t xml:space="preserve">Figura </w:t>
      </w:r>
      <w:r w:rsidR="00FB64AF">
        <w:rPr>
          <w:noProof/>
        </w:rPr>
        <w:t>1</w:t>
      </w:r>
      <w:r w:rsidR="00937280">
        <w:fldChar w:fldCharType="end"/>
      </w:r>
      <w:r w:rsidR="00937280">
        <w:t xml:space="preserve"> item </w:t>
      </w:r>
      <w:r w:rsidR="009E6B7D">
        <w:t>3) e por fim, dados referentes a coleta</w:t>
      </w:r>
      <w:r w:rsidR="0071400D">
        <w:t xml:space="preserve"> (armazenados em CSV)</w:t>
      </w:r>
      <w:r w:rsidR="009E6B7D">
        <w:t xml:space="preserve"> são exibidos possibilidade a realização de filtro por cidade (</w:t>
      </w:r>
      <w:r w:rsidR="00937280">
        <w:fldChar w:fldCharType="begin"/>
      </w:r>
      <w:r w:rsidR="00937280">
        <w:instrText xml:space="preserve"> REF _Ref70367739 \h </w:instrText>
      </w:r>
      <w:r w:rsidR="00937280">
        <w:fldChar w:fldCharType="separate"/>
      </w:r>
      <w:r w:rsidR="00FB64AF">
        <w:t xml:space="preserve">Figura </w:t>
      </w:r>
      <w:r w:rsidR="00FB64AF">
        <w:rPr>
          <w:noProof/>
        </w:rPr>
        <w:t>1</w:t>
      </w:r>
      <w:r w:rsidR="00937280">
        <w:fldChar w:fldCharType="end"/>
      </w:r>
      <w:r w:rsidR="00937280">
        <w:t xml:space="preserve"> item </w:t>
      </w:r>
      <w:r w:rsidR="009E6B7D">
        <w:t>4)</w:t>
      </w:r>
    </w:p>
    <w:p w14:paraId="5925BA2B" w14:textId="7E936698" w:rsidR="009E6B7D" w:rsidRDefault="00937280" w:rsidP="00937280">
      <w:pPr>
        <w:pStyle w:val="TF-LEGENDA"/>
      </w:pPr>
      <w:bookmarkStart w:id="54" w:name="_Ref70367739"/>
      <w:r>
        <w:t xml:space="preserve">Figura </w:t>
      </w:r>
      <w:fldSimple w:instr=" SEQ Figura \* ARABIC ">
        <w:r w:rsidR="00FB64AF">
          <w:rPr>
            <w:noProof/>
          </w:rPr>
          <w:t>1</w:t>
        </w:r>
      </w:fldSimple>
      <w:bookmarkEnd w:id="54"/>
      <w:r>
        <w:t xml:space="preserve"> </w:t>
      </w:r>
      <w:r w:rsidR="009E6B7D">
        <w:t>– M</w:t>
      </w:r>
      <w:r w:rsidR="009622D5">
        <w:t>ó</w:t>
      </w:r>
      <w:r w:rsidR="009E6B7D">
        <w:t xml:space="preserve">dulo de coleta de dados </w:t>
      </w:r>
    </w:p>
    <w:p w14:paraId="0631AF4F" w14:textId="14FA68AA" w:rsidR="009E6B7D" w:rsidRDefault="003C3A99" w:rsidP="00E239D3">
      <w:pPr>
        <w:pStyle w:val="TF-FIGURA"/>
      </w:pPr>
      <w:r w:rsidRPr="00937280">
        <w:rPr>
          <w:noProof/>
          <w:bdr w:val="single" w:sz="4" w:space="0" w:color="auto"/>
        </w:rPr>
        <w:drawing>
          <wp:inline distT="0" distB="0" distL="0" distR="0" wp14:anchorId="658E0258" wp14:editId="2CA5F48D">
            <wp:extent cx="4743682" cy="245745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a 1 - Borda.PNG"/>
                    <pic:cNvPicPr/>
                  </pic:nvPicPr>
                  <pic:blipFill rotWithShape="1">
                    <a:blip r:embed="rId15">
                      <a:extLst>
                        <a:ext uri="{28A0092B-C50C-407E-A947-70E740481C1C}">
                          <a14:useLocalDpi xmlns:a14="http://schemas.microsoft.com/office/drawing/2010/main" val="0"/>
                        </a:ext>
                      </a:extLst>
                    </a:blip>
                    <a:srcRect l="1431" t="2714" r="2250" b="2714"/>
                    <a:stretch/>
                  </pic:blipFill>
                  <pic:spPr bwMode="auto">
                    <a:xfrm>
                      <a:off x="0" y="0"/>
                      <a:ext cx="4749503" cy="2460466"/>
                    </a:xfrm>
                    <a:prstGeom prst="rect">
                      <a:avLst/>
                    </a:prstGeom>
                    <a:ln>
                      <a:noFill/>
                    </a:ln>
                    <a:extLst>
                      <a:ext uri="{53640926-AAD7-44D8-BBD7-CCE9431645EC}">
                        <a14:shadowObscured xmlns:a14="http://schemas.microsoft.com/office/drawing/2010/main"/>
                      </a:ext>
                    </a:extLst>
                  </pic:spPr>
                </pic:pic>
              </a:graphicData>
            </a:graphic>
          </wp:inline>
        </w:drawing>
      </w:r>
    </w:p>
    <w:p w14:paraId="7872E1C6" w14:textId="3E1377D2" w:rsidR="009E6B7D" w:rsidRDefault="009E6B7D" w:rsidP="00F8357D">
      <w:pPr>
        <w:pStyle w:val="TF-FONTE"/>
      </w:pPr>
      <w:r>
        <w:t xml:space="preserve">Fonte: </w:t>
      </w:r>
      <w:r w:rsidR="001C687D">
        <w:t xml:space="preserve">Camargo </w:t>
      </w:r>
      <w:r w:rsidR="001C687D" w:rsidRPr="00CC58BE">
        <w:rPr>
          <w:i/>
          <w:iCs/>
        </w:rPr>
        <w:t>et al</w:t>
      </w:r>
      <w:r w:rsidR="001C687D">
        <w:t>.</w:t>
      </w:r>
      <w:r w:rsidR="00F8357D">
        <w:t xml:space="preserve"> </w:t>
      </w:r>
      <w:r>
        <w:t>(2017)</w:t>
      </w:r>
      <w:r w:rsidR="00F8357D">
        <w:t>.</w:t>
      </w:r>
    </w:p>
    <w:p w14:paraId="612D5F7F" w14:textId="6A349DF6" w:rsidR="00096216" w:rsidRPr="00096216" w:rsidRDefault="0071400D" w:rsidP="006423B3">
      <w:pPr>
        <w:pStyle w:val="TF-TEXTO"/>
      </w:pPr>
      <w:r>
        <w:lastRenderedPageBreak/>
        <w:tab/>
        <w:t xml:space="preserve">Camargo </w:t>
      </w:r>
      <w:r>
        <w:rPr>
          <w:i/>
        </w:rPr>
        <w:t>et al.</w:t>
      </w:r>
      <w:r>
        <w:t xml:space="preserve"> (2017) aponta</w:t>
      </w:r>
      <w:r w:rsidR="006423B3">
        <w:t>m</w:t>
      </w:r>
      <w:r>
        <w:t xml:space="preserve"> como possíveis melhorias</w:t>
      </w:r>
      <w:r w:rsidR="008C108F">
        <w:t xml:space="preserve"> a curto e médio prazo</w:t>
      </w:r>
      <w:r w:rsidR="003C0B0A">
        <w:t>, (i)</w:t>
      </w:r>
      <w:r w:rsidR="008C108F">
        <w:t xml:space="preserve"> </w:t>
      </w:r>
      <w:r>
        <w:t xml:space="preserve">a possibilidade de se desenvolver </w:t>
      </w:r>
      <w:proofErr w:type="spellStart"/>
      <w:r w:rsidRPr="00D82C82">
        <w:rPr>
          <w:i/>
          <w:highlight w:val="yellow"/>
          <w:rPrChange w:id="55" w:author="Andreza Sartori" w:date="2021-05-08T12:17:00Z">
            <w:rPr>
              <w:i/>
            </w:rPr>
          </w:rPrChange>
        </w:rPr>
        <w:t>spiders</w:t>
      </w:r>
      <w:proofErr w:type="spellEnd"/>
      <w:r>
        <w:t xml:space="preserve"> utilizando interface gráfica</w:t>
      </w:r>
      <w:r w:rsidR="001A3B19">
        <w:t xml:space="preserve">; </w:t>
      </w:r>
      <w:r w:rsidR="003C0B0A">
        <w:t>(</w:t>
      </w:r>
      <w:proofErr w:type="spellStart"/>
      <w:r w:rsidR="003C0B0A">
        <w:t>ii</w:t>
      </w:r>
      <w:proofErr w:type="spellEnd"/>
      <w:r w:rsidR="003C0B0A">
        <w:t xml:space="preserve">) </w:t>
      </w:r>
      <w:r w:rsidR="008C108F">
        <w:t>desenvolvimento de rotinas padrões de pré-processamento para diminuir o tempo gasto no tratamento dos dados</w:t>
      </w:r>
      <w:r w:rsidR="001A3B19">
        <w:t xml:space="preserve"> e</w:t>
      </w:r>
      <w:r w:rsidR="008C108F">
        <w:t>,</w:t>
      </w:r>
      <w:r w:rsidR="001A3B19">
        <w:t xml:space="preserve"> (</w:t>
      </w:r>
      <w:proofErr w:type="spellStart"/>
      <w:r w:rsidR="001A3B19">
        <w:t>iii</w:t>
      </w:r>
      <w:proofErr w:type="spellEnd"/>
      <w:r w:rsidR="001A3B19">
        <w:t>)</w:t>
      </w:r>
      <w:r w:rsidR="008C108F">
        <w:t xml:space="preserve"> possibilidade de se trabalhar com mais contextos e não somente com o turismo.</w:t>
      </w:r>
    </w:p>
    <w:p w14:paraId="0B2B1530" w14:textId="67039AD8" w:rsidR="00693381" w:rsidRDefault="008666D6" w:rsidP="00693381">
      <w:pPr>
        <w:pStyle w:val="Ttulo2"/>
        <w:spacing w:after="120" w:line="240" w:lineRule="auto"/>
      </w:pPr>
      <w:r>
        <w:t>Recuperação de dados pessoais na Web em redes sociais autenticadas</w:t>
      </w:r>
      <w:r w:rsidR="00693381">
        <w:t xml:space="preserve"> </w:t>
      </w:r>
    </w:p>
    <w:p w14:paraId="10584330" w14:textId="5BB5EF0C" w:rsidR="00B03FE5" w:rsidRDefault="006735A4" w:rsidP="00B03FE5">
      <w:pPr>
        <w:pStyle w:val="TF-TEXTO"/>
      </w:pPr>
      <w:r>
        <w:t xml:space="preserve">Almeida </w:t>
      </w:r>
      <w:r w:rsidR="005255DC">
        <w:t xml:space="preserve">(2018) </w:t>
      </w:r>
      <w:r w:rsidR="008649C2">
        <w:t>desenvolveu</w:t>
      </w:r>
      <w:r w:rsidR="005255DC">
        <w:t xml:space="preserve"> a aplicação ALUMNI tool, </w:t>
      </w:r>
      <w:r w:rsidR="008649C2">
        <w:t xml:space="preserve">tendo como objetivo </w:t>
      </w:r>
      <w:r w:rsidR="0000050D">
        <w:t xml:space="preserve">a </w:t>
      </w:r>
      <w:r w:rsidR="005255DC">
        <w:t>recupera</w:t>
      </w:r>
      <w:r w:rsidR="0000050D">
        <w:t>ção</w:t>
      </w:r>
      <w:r w:rsidR="005255DC">
        <w:t xml:space="preserve"> de dados pessoais na Web em redes sociais autenticadas. </w:t>
      </w:r>
      <w:r w:rsidR="004133E7">
        <w:t xml:space="preserve">O autor </w:t>
      </w:r>
      <w:r w:rsidR="00C46549">
        <w:t>implementou</w:t>
      </w:r>
      <w:r w:rsidR="00080AF3">
        <w:t xml:space="preserve"> </w:t>
      </w:r>
      <w:proofErr w:type="gramStart"/>
      <w:r w:rsidR="00080AF3">
        <w:t>um web</w:t>
      </w:r>
      <w:proofErr w:type="gramEnd"/>
      <w:r w:rsidR="00080AF3">
        <w:t xml:space="preserve"> </w:t>
      </w:r>
      <w:proofErr w:type="spellStart"/>
      <w:r w:rsidR="005255DC" w:rsidRPr="005255DC">
        <w:rPr>
          <w:i/>
        </w:rPr>
        <w:t>scraping</w:t>
      </w:r>
      <w:proofErr w:type="spellEnd"/>
      <w:r w:rsidR="0046629F">
        <w:t xml:space="preserve">, </w:t>
      </w:r>
      <w:r w:rsidR="00E45C56">
        <w:t>combina</w:t>
      </w:r>
      <w:r w:rsidR="00374E90">
        <w:t>ndo</w:t>
      </w:r>
      <w:r w:rsidR="00E45C56">
        <w:t xml:space="preserve"> um robô de busca em PHP e um programa para testes funcionais</w:t>
      </w:r>
      <w:r w:rsidR="00374E90">
        <w:t xml:space="preserve"> </w:t>
      </w:r>
      <w:r w:rsidR="00F6206D">
        <w:t xml:space="preserve">para coletar </w:t>
      </w:r>
      <w:r w:rsidR="00374E90">
        <w:t xml:space="preserve">informações </w:t>
      </w:r>
      <w:r w:rsidR="00BE1D2A">
        <w:t>publicadas por</w:t>
      </w:r>
      <w:r w:rsidR="00374E90">
        <w:t xml:space="preserve"> alumni (plural de ex-aluno em latim)</w:t>
      </w:r>
      <w:r w:rsidR="00BE1D2A">
        <w:t xml:space="preserve"> em redes sociais</w:t>
      </w:r>
      <w:r w:rsidR="00374E90">
        <w:t xml:space="preserve">. </w:t>
      </w:r>
    </w:p>
    <w:p w14:paraId="7BE688FC" w14:textId="3A927FFC" w:rsidR="007B2F11" w:rsidRDefault="007B2F11" w:rsidP="00B03FE5">
      <w:pPr>
        <w:pStyle w:val="TF-TEXTO"/>
      </w:pPr>
      <w:r>
        <w:t>Segundo Almeida</w:t>
      </w:r>
      <w:r w:rsidR="00BE1D2A">
        <w:t xml:space="preserve"> (2018)</w:t>
      </w:r>
      <w:r>
        <w:t xml:space="preserve">, a grande maioria dos </w:t>
      </w:r>
      <w:proofErr w:type="spellStart"/>
      <w:r w:rsidRPr="007B2F11">
        <w:rPr>
          <w:i/>
        </w:rPr>
        <w:t>crawlers</w:t>
      </w:r>
      <w:proofErr w:type="spellEnd"/>
      <w:r>
        <w:t xml:space="preserve"> foram escritos em Java </w:t>
      </w:r>
      <w:r w:rsidR="000E705C">
        <w:t xml:space="preserve">pois </w:t>
      </w:r>
      <w:r>
        <w:t xml:space="preserve">não </w:t>
      </w:r>
      <w:r w:rsidR="00E85F37">
        <w:t>se encontrou</w:t>
      </w:r>
      <w:r>
        <w:t xml:space="preserve"> nenhum método automatizado de extração de informações de usuários de redes sociais diretamente da web, principalmente, </w:t>
      </w:r>
      <w:r w:rsidR="00E45C56">
        <w:t>aquelas que possuem autenticação.</w:t>
      </w:r>
    </w:p>
    <w:p w14:paraId="27FCD5B2" w14:textId="182284E8" w:rsidR="00E45C56" w:rsidRDefault="00E45C56" w:rsidP="00B03FE5">
      <w:pPr>
        <w:pStyle w:val="TF-TEXTO"/>
      </w:pPr>
      <w:r>
        <w:t>Almeida</w:t>
      </w:r>
      <w:r w:rsidR="00F74A11">
        <w:t xml:space="preserve"> (2018)</w:t>
      </w:r>
      <w:r>
        <w:t xml:space="preserve"> </w:t>
      </w:r>
      <w:r w:rsidR="00F74A11">
        <w:t>sub</w:t>
      </w:r>
      <w:r>
        <w:t xml:space="preserve">dividiu </w:t>
      </w:r>
      <w:r w:rsidR="003E76E7">
        <w:t xml:space="preserve">a aplicação </w:t>
      </w:r>
      <w:r>
        <w:t>em duas partes, sendo elas</w:t>
      </w:r>
      <w:r w:rsidR="00A02FF3">
        <w:t>: (i)</w:t>
      </w:r>
      <w:r>
        <w:t xml:space="preserve"> o robô</w:t>
      </w:r>
      <w:r w:rsidR="00AF122E">
        <w:t>,</w:t>
      </w:r>
      <w:r>
        <w:t xml:space="preserve"> conjunto de programas em PHP vinculado com o software </w:t>
      </w:r>
      <w:proofErr w:type="spellStart"/>
      <w:r>
        <w:t>Selenium</w:t>
      </w:r>
      <w:proofErr w:type="spellEnd"/>
      <w:r>
        <w:t xml:space="preserve">, </w:t>
      </w:r>
      <w:r w:rsidR="00AF122E">
        <w:t xml:space="preserve">que </w:t>
      </w:r>
      <w:r>
        <w:t xml:space="preserve">navega pelas </w:t>
      </w:r>
      <w:proofErr w:type="spellStart"/>
      <w:r>
        <w:t>URL’s</w:t>
      </w:r>
      <w:proofErr w:type="spellEnd"/>
      <w:r>
        <w:t xml:space="preserve"> do site </w:t>
      </w:r>
      <w:proofErr w:type="spellStart"/>
      <w:r>
        <w:t>Linkedin</w:t>
      </w:r>
      <w:proofErr w:type="spellEnd"/>
      <w:r>
        <w:t xml:space="preserve"> para recuperar</w:t>
      </w:r>
      <w:ins w:id="56" w:author="Andreza Sartori" w:date="2021-05-08T12:19:00Z">
        <w:r w:rsidR="0093092E">
          <w:t xml:space="preserve"> os</w:t>
        </w:r>
      </w:ins>
      <w:r>
        <w:t xml:space="preserve"> </w:t>
      </w:r>
      <w:del w:id="57" w:author="Andreza Sartori" w:date="2021-05-08T12:19:00Z">
        <w:r w:rsidDel="00E17479">
          <w:delText>perfils</w:delText>
        </w:r>
      </w:del>
      <w:ins w:id="58" w:author="Andreza Sartori" w:date="2021-05-08T12:19:00Z">
        <w:r w:rsidR="00E17479">
          <w:t>perfis</w:t>
        </w:r>
      </w:ins>
      <w:r>
        <w:t xml:space="preserve"> de ex-alunos e seus respectivos </w:t>
      </w:r>
      <w:proofErr w:type="spellStart"/>
      <w:r>
        <w:t>ID’s</w:t>
      </w:r>
      <w:proofErr w:type="spellEnd"/>
      <w:ins w:id="59" w:author="Andreza Sartori" w:date="2021-05-08T12:19:00Z">
        <w:r w:rsidR="0093092E">
          <w:t>,</w:t>
        </w:r>
      </w:ins>
      <w:r w:rsidR="00763FBC">
        <w:t xml:space="preserve"> </w:t>
      </w:r>
      <w:del w:id="60" w:author="Andreza Sartori" w:date="2021-05-08T12:19:00Z">
        <w:r w:rsidR="00763FBC" w:rsidDel="0093092E">
          <w:delText>que ficar</w:delText>
        </w:r>
        <w:r w:rsidR="00AF122E" w:rsidDel="0093092E">
          <w:delText>ão</w:delText>
        </w:r>
        <w:r w:rsidR="00763FBC" w:rsidDel="0093092E">
          <w:delText xml:space="preserve"> </w:delText>
        </w:r>
      </w:del>
      <w:r w:rsidR="00763FBC">
        <w:t>disponíve</w:t>
      </w:r>
      <w:r w:rsidR="00AF122E">
        <w:t>is</w:t>
      </w:r>
      <w:r w:rsidR="00763FBC">
        <w:t xml:space="preserve"> via requisição HTTP em porta 4444</w:t>
      </w:r>
      <w:r w:rsidR="00AD2488">
        <w:t xml:space="preserve"> para a aplicação web</w:t>
      </w:r>
      <w:del w:id="61" w:author="Andreza Sartori" w:date="2021-05-08T12:19:00Z">
        <w:r w:rsidDel="0093092E">
          <w:delText xml:space="preserve">. </w:delText>
        </w:r>
      </w:del>
      <w:ins w:id="62" w:author="Andreza Sartori" w:date="2021-05-08T12:19:00Z">
        <w:r w:rsidR="0093092E">
          <w:t xml:space="preserve">; </w:t>
        </w:r>
      </w:ins>
      <w:del w:id="63" w:author="Andreza Sartori" w:date="2021-05-08T12:19:00Z">
        <w:r w:rsidDel="0093092E">
          <w:delText>E</w:delText>
        </w:r>
      </w:del>
      <w:ins w:id="64" w:author="Andreza Sartori" w:date="2021-05-08T12:19:00Z">
        <w:r w:rsidR="0093092E">
          <w:t>e</w:t>
        </w:r>
      </w:ins>
      <w:r w:rsidR="00533A3A">
        <w:t>, (</w:t>
      </w:r>
      <w:proofErr w:type="spellStart"/>
      <w:r w:rsidR="00533A3A">
        <w:t>ii</w:t>
      </w:r>
      <w:proofErr w:type="spellEnd"/>
      <w:r w:rsidR="00533A3A">
        <w:t>)</w:t>
      </w:r>
      <w:r>
        <w:t xml:space="preserve"> a aplicação web, que irá realizar a análise e processamento dos dados coletados</w:t>
      </w:r>
      <w:r w:rsidR="00533A3A">
        <w:t xml:space="preserve">, </w:t>
      </w:r>
      <w:r w:rsidR="00EA7BB8">
        <w:t xml:space="preserve">sumarizando e </w:t>
      </w:r>
      <w:r>
        <w:t>disponibilizando</w:t>
      </w:r>
      <w:r w:rsidR="00533A3A">
        <w:t>-os</w:t>
      </w:r>
      <w:r>
        <w:t xml:space="preserve"> </w:t>
      </w:r>
      <w:r w:rsidR="00533A3A">
        <w:t xml:space="preserve">de forma </w:t>
      </w:r>
      <w:r>
        <w:t xml:space="preserve">visual, no formato HTML, gráficos e tabelas. </w:t>
      </w:r>
      <w:r w:rsidR="008033A7">
        <w:t>N</w:t>
      </w:r>
      <w:r>
        <w:t>a aplicação web</w:t>
      </w:r>
      <w:r w:rsidR="008033A7">
        <w:t>, o autor também</w:t>
      </w:r>
      <w:r>
        <w:t xml:space="preserve"> utiliz</w:t>
      </w:r>
      <w:r w:rsidR="008033A7">
        <w:t>ou</w:t>
      </w:r>
      <w:r>
        <w:t xml:space="preserve"> a linguagem de programação </w:t>
      </w:r>
      <w:r w:rsidR="00AD2488">
        <w:t>PHP,</w:t>
      </w:r>
      <w:r>
        <w:t xml:space="preserve"> porém, utilizando o padrão de projeto MVC.</w:t>
      </w:r>
    </w:p>
    <w:p w14:paraId="4F4FD328" w14:textId="3826C8F5" w:rsidR="00CF1F38" w:rsidRDefault="00DA62B9" w:rsidP="00CF1F38">
      <w:pPr>
        <w:pStyle w:val="TF-TEXTO"/>
      </w:pPr>
      <w:r>
        <w:t>N</w:t>
      </w:r>
      <w:r w:rsidR="00AD2488">
        <w:t xml:space="preserve">a etapa de autenticação da plataforma </w:t>
      </w:r>
      <w:proofErr w:type="spellStart"/>
      <w:r w:rsidR="00AD2488">
        <w:t>Linkedin</w:t>
      </w:r>
      <w:proofErr w:type="spellEnd"/>
      <w:r w:rsidR="00AD2488">
        <w:t xml:space="preserve">, </w:t>
      </w:r>
      <w:r w:rsidR="00061CDE">
        <w:t>Almeida (2018)</w:t>
      </w:r>
      <w:r w:rsidR="00AD2488">
        <w:t xml:space="preserve"> utilizou suas próprias informações de acesso, de usuário e senha. </w:t>
      </w:r>
      <w:r w:rsidR="00A10EDE">
        <w:t xml:space="preserve">Relatando que </w:t>
      </w:r>
      <w:r w:rsidR="007D2133">
        <w:t>os</w:t>
      </w:r>
      <w:r w:rsidR="00C54C0E">
        <w:t xml:space="preserve"> desafios</w:t>
      </w:r>
      <w:r w:rsidR="007D2133">
        <w:t xml:space="preserve"> encontrados foram </w:t>
      </w:r>
      <w:r w:rsidR="00AD2488">
        <w:t xml:space="preserve">a manutenção da sessão ativa no navegador, </w:t>
      </w:r>
      <w:r w:rsidR="0015604E">
        <w:t xml:space="preserve">a geração de </w:t>
      </w:r>
      <w:r w:rsidR="00AD2488">
        <w:t>conteúdo HTML via AJAX</w:t>
      </w:r>
      <w:r w:rsidR="00857750">
        <w:t xml:space="preserve"> </w:t>
      </w:r>
      <w:r w:rsidR="00AD2488">
        <w:t xml:space="preserve">e eventuais barreiras que o próprio </w:t>
      </w:r>
      <w:proofErr w:type="spellStart"/>
      <w:r w:rsidR="00AD2488">
        <w:t>Linkedin</w:t>
      </w:r>
      <w:proofErr w:type="spellEnd"/>
      <w:r w:rsidR="00AD2488">
        <w:t xml:space="preserve"> adota contra robôs de busca.</w:t>
      </w:r>
      <w:r w:rsidR="00E42195">
        <w:t xml:space="preserve"> </w:t>
      </w:r>
      <w:r w:rsidR="00114819">
        <w:t xml:space="preserve">Para resolver a situação de manter a sessão ativa, o autor utilizou a ferramenta </w:t>
      </w:r>
      <w:proofErr w:type="spellStart"/>
      <w:r w:rsidR="00114819">
        <w:t>Selenium</w:t>
      </w:r>
      <w:proofErr w:type="spellEnd"/>
      <w:r w:rsidR="00114819">
        <w:t xml:space="preserve"> </w:t>
      </w:r>
      <w:proofErr w:type="spellStart"/>
      <w:r w:rsidR="00114819">
        <w:t>WebDriver</w:t>
      </w:r>
      <w:proofErr w:type="spellEnd"/>
      <w:r w:rsidR="00014EC9">
        <w:t xml:space="preserve">, </w:t>
      </w:r>
      <w:del w:id="65" w:author="Andreza Sartori" w:date="2021-05-08T12:21:00Z">
        <w:r w:rsidR="00014EC9" w:rsidDel="00BD3F5E">
          <w:delText>sendo</w:delText>
        </w:r>
        <w:r w:rsidR="00114819" w:rsidDel="00BD3F5E">
          <w:delText xml:space="preserve"> </w:delText>
        </w:r>
      </w:del>
      <w:commentRangeStart w:id="66"/>
      <w:r w:rsidR="00114819">
        <w:t>responsável por carregar a janela do navegador e de forma autônoma fornecedor os dados de login e senha válido da plataforma e</w:t>
      </w:r>
      <w:r w:rsidR="008A4CF8">
        <w:t xml:space="preserve">, posteriormente, </w:t>
      </w:r>
      <w:r w:rsidR="00DE122C">
        <w:t>extrai</w:t>
      </w:r>
      <w:r w:rsidR="0033735E">
        <w:t>ndo</w:t>
      </w:r>
      <w:r w:rsidR="00DE122C">
        <w:t xml:space="preserve"> e </w:t>
      </w:r>
      <w:r w:rsidR="00114819">
        <w:t>armazena</w:t>
      </w:r>
      <w:r w:rsidR="0033735E">
        <w:t>ndo</w:t>
      </w:r>
      <w:r w:rsidR="00114819">
        <w:t xml:space="preserve"> o conteúdo HTML em </w:t>
      </w:r>
      <w:r w:rsidR="00DE122C">
        <w:t>um</w:t>
      </w:r>
      <w:r w:rsidR="00114819">
        <w:t xml:space="preserve"> banco de dados</w:t>
      </w:r>
      <w:r w:rsidR="00DE122C">
        <w:t>.</w:t>
      </w:r>
      <w:r w:rsidR="00CF1F38">
        <w:t xml:space="preserve"> </w:t>
      </w:r>
      <w:commentRangeEnd w:id="66"/>
      <w:r w:rsidR="00BD3F5E">
        <w:rPr>
          <w:rStyle w:val="Refdecomentrio"/>
        </w:rPr>
        <w:commentReference w:id="66"/>
      </w:r>
      <w:r w:rsidR="00CF1F38">
        <w:t xml:space="preserve">Com estes dados, o robô executa um laço de iteração para percorrer todas as </w:t>
      </w:r>
      <w:proofErr w:type="spellStart"/>
      <w:r w:rsidR="00CF1F38">
        <w:t>URL’s</w:t>
      </w:r>
      <w:proofErr w:type="spellEnd"/>
      <w:r w:rsidR="00CF1F38">
        <w:t xml:space="preserve"> recuperadas utilizando a biblioteca </w:t>
      </w:r>
      <w:proofErr w:type="spellStart"/>
      <w:r w:rsidR="00CF1F38">
        <w:t>DOMDocument</w:t>
      </w:r>
      <w:proofErr w:type="spellEnd"/>
      <w:r w:rsidR="00CF1F38">
        <w:t xml:space="preserve"> da linguagem PHP combinada com utilização de expressões regulares, </w:t>
      </w:r>
      <w:r w:rsidR="00A4290C">
        <w:t>realizando</w:t>
      </w:r>
      <w:r w:rsidR="00CF1F38">
        <w:t xml:space="preserve"> a mineração de dados.</w:t>
      </w:r>
      <w:r w:rsidR="002369FB" w:rsidRPr="002369FB">
        <w:t xml:space="preserve"> </w:t>
      </w:r>
      <w:commentRangeStart w:id="67"/>
      <w:r w:rsidR="002369FB">
        <w:t>Os dados coletados foram armazenados em banco de dados MySQL</w:t>
      </w:r>
      <w:r w:rsidR="00B131A3">
        <w:t>,</w:t>
      </w:r>
      <w:r w:rsidR="002369FB">
        <w:t xml:space="preserve"> total</w:t>
      </w:r>
      <w:r w:rsidR="00B131A3">
        <w:t>izando</w:t>
      </w:r>
      <w:r w:rsidR="002369FB">
        <w:t xml:space="preserve"> 9 tabelas, que a aplicação final web </w:t>
      </w:r>
      <w:r w:rsidR="00B131A3">
        <w:t xml:space="preserve">terá acesso para </w:t>
      </w:r>
      <w:r w:rsidR="002369FB">
        <w:t>realizar consultas em T-SQL.</w:t>
      </w:r>
      <w:commentRangeEnd w:id="67"/>
      <w:r w:rsidR="008222EA">
        <w:rPr>
          <w:rStyle w:val="Refdecomentrio"/>
        </w:rPr>
        <w:commentReference w:id="67"/>
      </w:r>
    </w:p>
    <w:p w14:paraId="518DFDD6" w14:textId="360A92AB" w:rsidR="00CF1F38" w:rsidRDefault="00A2370D" w:rsidP="00B03FE5">
      <w:pPr>
        <w:pStyle w:val="TF-TEXTO"/>
      </w:pPr>
      <w:r>
        <w:lastRenderedPageBreak/>
        <w:t xml:space="preserve">A validação e limpeza dos dados foi feita através de regras T-SQL combinadas com scripts em PHP. Exemplos de validação e limpeza seriam dados duplicados de perfis e históricos profissionais sem vínculo direto com perfil de usuário na plataforma. Neste processo de validação, foram encontrados alguns pontos de dificuldade, sendo eles: </w:t>
      </w:r>
      <w:proofErr w:type="spellStart"/>
      <w:r w:rsidRPr="0085621E">
        <w:rPr>
          <w:i/>
        </w:rPr>
        <w:t>enconding</w:t>
      </w:r>
      <w:proofErr w:type="spellEnd"/>
      <w:r>
        <w:t xml:space="preserve"> de dados, utilização de espaçamento único entre os nomes, utilização de letras maiúsculas e minúsculas, não utilização de acentos.</w:t>
      </w:r>
      <w:r w:rsidR="00721BF4">
        <w:t xml:space="preserve"> </w:t>
      </w:r>
    </w:p>
    <w:p w14:paraId="10D455FD" w14:textId="4570F5E3" w:rsidR="00C85980" w:rsidRDefault="003B2CB9" w:rsidP="00743DE7">
      <w:pPr>
        <w:pStyle w:val="TF-TEXTO"/>
      </w:pPr>
      <w:r>
        <w:t>Segundo Almeida (2018) f</w:t>
      </w:r>
      <w:r w:rsidR="00743DE7">
        <w:t xml:space="preserve">oram coletados no total, 388.868 registros, sendo eles aproximadamente, 118.000 registros de </w:t>
      </w:r>
      <w:commentRangeStart w:id="68"/>
      <w:proofErr w:type="spellStart"/>
      <w:r w:rsidR="00743DE7">
        <w:t>edus</w:t>
      </w:r>
      <w:commentRangeEnd w:id="68"/>
      <w:proofErr w:type="spellEnd"/>
      <w:r w:rsidR="000201B1">
        <w:rPr>
          <w:rStyle w:val="Refdecomentrio"/>
        </w:rPr>
        <w:commentReference w:id="68"/>
      </w:r>
      <w:r w:rsidR="00743DE7">
        <w:t xml:space="preserve"> (histórico acadêmico), 200.000 </w:t>
      </w:r>
      <w:commentRangeStart w:id="69"/>
      <w:proofErr w:type="spellStart"/>
      <w:r w:rsidR="00743DE7">
        <w:t>jobs</w:t>
      </w:r>
      <w:commentRangeEnd w:id="69"/>
      <w:proofErr w:type="spellEnd"/>
      <w:r w:rsidR="000201B1">
        <w:rPr>
          <w:rStyle w:val="Refdecomentrio"/>
        </w:rPr>
        <w:commentReference w:id="69"/>
      </w:r>
      <w:r w:rsidR="00743DE7">
        <w:t xml:space="preserve"> (histórico profissional), 11.000 empresas, 580 escolas e 300 cursos de graduação. </w:t>
      </w:r>
      <w:r w:rsidR="00E81C07">
        <w:t>Almeida (2018)</w:t>
      </w:r>
      <w:r w:rsidR="00B3769C">
        <w:t xml:space="preserve"> também</w:t>
      </w:r>
      <w:r w:rsidR="00743DE7">
        <w:t xml:space="preserve"> aponta </w:t>
      </w:r>
      <w:r w:rsidR="007033F0">
        <w:t xml:space="preserve">que </w:t>
      </w:r>
      <w:r w:rsidR="00743DE7">
        <w:t xml:space="preserve">a ferramenta </w:t>
      </w:r>
      <w:r w:rsidR="00801530">
        <w:t>foi</w:t>
      </w:r>
      <w:r w:rsidR="00743DE7">
        <w:t xml:space="preserve"> muito eficaz, atingindo 88% de </w:t>
      </w:r>
      <w:commentRangeStart w:id="70"/>
      <w:proofErr w:type="spellStart"/>
      <w:r w:rsidR="00743DE7">
        <w:t>hashes</w:t>
      </w:r>
      <w:commentRangeEnd w:id="70"/>
      <w:proofErr w:type="spellEnd"/>
      <w:r w:rsidR="000201B1">
        <w:rPr>
          <w:rStyle w:val="Refdecomentrio"/>
        </w:rPr>
        <w:commentReference w:id="70"/>
      </w:r>
      <w:r w:rsidR="00743DE7">
        <w:t xml:space="preserve"> (perfis) e 66% de alumni (ex-alunos) com um tempo de processamento de aproximadamente 3 meses de duração</w:t>
      </w:r>
      <w:r w:rsidR="009042B6">
        <w:t>.</w:t>
      </w:r>
      <w:r w:rsidR="00743DE7">
        <w:t xml:space="preserve"> </w:t>
      </w:r>
    </w:p>
    <w:p w14:paraId="384E80A0" w14:textId="343EA581" w:rsidR="009042B6" w:rsidRPr="009042B6" w:rsidRDefault="009042B6" w:rsidP="00743DE7">
      <w:pPr>
        <w:pStyle w:val="TF-TEXTO"/>
      </w:pPr>
      <w:r>
        <w:t>Almeida</w:t>
      </w:r>
      <w:r w:rsidR="00801530">
        <w:t xml:space="preserve"> (2018)</w:t>
      </w:r>
      <w:r>
        <w:t xml:space="preserve"> </w:t>
      </w:r>
      <w:r w:rsidR="00801530">
        <w:t xml:space="preserve">sugere como </w:t>
      </w:r>
      <w:r>
        <w:t>trabalhos futuros</w:t>
      </w:r>
      <w:ins w:id="71" w:author="Andreza Sartori" w:date="2021-05-08T12:26:00Z">
        <w:r w:rsidR="00721E5C">
          <w:t>:</w:t>
        </w:r>
      </w:ins>
      <w:del w:id="72" w:author="Andreza Sartori" w:date="2021-05-08T12:26:00Z">
        <w:r w:rsidDel="00721E5C">
          <w:delText>,</w:delText>
        </w:r>
      </w:del>
      <w:r w:rsidR="006E6CDD">
        <w:t xml:space="preserve"> (i)</w:t>
      </w:r>
      <w:r>
        <w:t xml:space="preserve"> a verificação da veracidade das informações inseridas nos perfis das plataformas</w:t>
      </w:r>
      <w:del w:id="73" w:author="Andreza Sartori" w:date="2021-05-08T12:26:00Z">
        <w:r w:rsidR="001B57C9" w:rsidDel="00721E5C">
          <w:delText>,</w:delText>
        </w:r>
        <w:r w:rsidDel="00721E5C">
          <w:delText xml:space="preserve"> </w:delText>
        </w:r>
      </w:del>
      <w:ins w:id="74" w:author="Andreza Sartori" w:date="2021-05-08T12:26:00Z">
        <w:r w:rsidR="00721E5C">
          <w:t xml:space="preserve">; </w:t>
        </w:r>
      </w:ins>
      <w:r w:rsidR="006E6CDD">
        <w:t>(</w:t>
      </w:r>
      <w:proofErr w:type="spellStart"/>
      <w:r w:rsidR="006E6CDD">
        <w:t>ii</w:t>
      </w:r>
      <w:proofErr w:type="spellEnd"/>
      <w:r w:rsidR="006E6CDD">
        <w:t xml:space="preserve">) a </w:t>
      </w:r>
      <w:r>
        <w:t>mineração em mais modelos de web sites para acrescer a quantidade da amostragem</w:t>
      </w:r>
      <w:ins w:id="75" w:author="Andreza Sartori" w:date="2021-05-08T12:26:00Z">
        <w:r w:rsidR="00721E5C">
          <w:t>;</w:t>
        </w:r>
      </w:ins>
      <w:r w:rsidR="003F67F2">
        <w:t xml:space="preserve"> e, (</w:t>
      </w:r>
      <w:proofErr w:type="spellStart"/>
      <w:r w:rsidR="003F67F2">
        <w:t>iii</w:t>
      </w:r>
      <w:proofErr w:type="spellEnd"/>
      <w:r w:rsidR="003F67F2">
        <w:t xml:space="preserve">) a </w:t>
      </w:r>
      <w:r>
        <w:t>utiliza</w:t>
      </w:r>
      <w:r w:rsidR="003F67F2">
        <w:t>ção</w:t>
      </w:r>
      <w:r>
        <w:t xml:space="preserve"> </w:t>
      </w:r>
      <w:r w:rsidR="003F67F2">
        <w:t>de</w:t>
      </w:r>
      <w:r>
        <w:t xml:space="preserve"> informações complementares disponibilizadas no perfil do</w:t>
      </w:r>
      <w:r w:rsidR="009E46DF">
        <w:t>s</w:t>
      </w:r>
      <w:r>
        <w:t xml:space="preserve"> usuários, tal como a informação de </w:t>
      </w:r>
      <w:commentRangeStart w:id="76"/>
      <w:r>
        <w:rPr>
          <w:i/>
        </w:rPr>
        <w:t>skills</w:t>
      </w:r>
      <w:commentRangeEnd w:id="76"/>
      <w:r w:rsidR="004E5FD2">
        <w:rPr>
          <w:rStyle w:val="Refdecomentrio"/>
        </w:rPr>
        <w:commentReference w:id="76"/>
      </w:r>
      <w:r>
        <w:t xml:space="preserve"> que necessitam ser endossadas por outros perfis, aumentando assim, a integridade das informações contidas.</w:t>
      </w:r>
    </w:p>
    <w:p w14:paraId="17DBDB56" w14:textId="333846CA" w:rsidR="00140453" w:rsidRDefault="008666D6" w:rsidP="008E51F4">
      <w:pPr>
        <w:pStyle w:val="Ttulo2"/>
        <w:spacing w:after="120" w:line="240" w:lineRule="auto"/>
      </w:pPr>
      <w:r>
        <w:t>Ciência Política na era do Big Data: automação na coleta de dados digitais</w:t>
      </w:r>
      <w:r w:rsidR="00693381">
        <w:t xml:space="preserve"> </w:t>
      </w:r>
    </w:p>
    <w:p w14:paraId="0CE2B6D9" w14:textId="3EB48DCE" w:rsidR="00FD4D1E" w:rsidRDefault="009F3751" w:rsidP="00900F96">
      <w:pPr>
        <w:pStyle w:val="TF-TEXTO"/>
      </w:pPr>
      <w:r>
        <w:t xml:space="preserve">Silva e Meireles (2016) utilizaram a linguagem de programação R para </w:t>
      </w:r>
      <w:r w:rsidR="00153952">
        <w:t>a coleta de informações da Assembleia Legislativa de Minas Gerais, além de mais sete estados</w:t>
      </w:r>
      <w:r w:rsidR="00900F96">
        <w:t>, sendo</w:t>
      </w:r>
      <w:r w:rsidR="00E20083">
        <w:t xml:space="preserve"> c</w:t>
      </w:r>
      <w:r w:rsidR="005640DA">
        <w:t>oleta</w:t>
      </w:r>
      <w:r w:rsidR="00E20083">
        <w:t>das</w:t>
      </w:r>
      <w:r w:rsidR="005640DA">
        <w:t xml:space="preserve"> informações de </w:t>
      </w:r>
      <w:commentRangeStart w:id="77"/>
      <w:proofErr w:type="spellStart"/>
      <w:r w:rsidR="005640DA">
        <w:t>PL’s</w:t>
      </w:r>
      <w:proofErr w:type="spellEnd"/>
      <w:r w:rsidR="005640DA">
        <w:t xml:space="preserve"> </w:t>
      </w:r>
      <w:proofErr w:type="spellStart"/>
      <w:r w:rsidR="005640DA">
        <w:t>PLC’s</w:t>
      </w:r>
      <w:proofErr w:type="spellEnd"/>
      <w:r w:rsidR="005640DA">
        <w:t xml:space="preserve"> e </w:t>
      </w:r>
      <w:proofErr w:type="spellStart"/>
      <w:r w:rsidR="005640DA">
        <w:t>PEC’s</w:t>
      </w:r>
      <w:proofErr w:type="spellEnd"/>
      <w:r w:rsidR="005640DA">
        <w:t xml:space="preserve"> </w:t>
      </w:r>
      <w:commentRangeEnd w:id="77"/>
      <w:r w:rsidR="00E00BDE">
        <w:rPr>
          <w:rStyle w:val="Refdecomentrio"/>
        </w:rPr>
        <w:commentReference w:id="77"/>
      </w:r>
      <w:r w:rsidR="005640DA">
        <w:t>realizadas pelas instituições.</w:t>
      </w:r>
      <w:r w:rsidR="00900F96">
        <w:t xml:space="preserve"> Os autores</w:t>
      </w:r>
      <w:r>
        <w:t xml:space="preserve"> separaram a</w:t>
      </w:r>
      <w:r w:rsidR="008D2153">
        <w:t>s</w:t>
      </w:r>
      <w:r>
        <w:t xml:space="preserve"> coleta</w:t>
      </w:r>
      <w:r w:rsidR="008D2153">
        <w:t>s</w:t>
      </w:r>
      <w:r>
        <w:t xml:space="preserve"> </w:t>
      </w:r>
      <w:r w:rsidR="00FD4D1E">
        <w:t>em</w:t>
      </w:r>
      <w:r>
        <w:t xml:space="preserve"> </w:t>
      </w:r>
      <w:r w:rsidR="00B05258">
        <w:t xml:space="preserve">dois conjuntos de dados: </w:t>
      </w:r>
      <w:r w:rsidR="00E25903">
        <w:t xml:space="preserve">(i) </w:t>
      </w:r>
      <w:r>
        <w:t>número</w:t>
      </w:r>
      <w:del w:id="78" w:author="Andreza Sartori" w:date="2021-05-08T12:28:00Z">
        <w:r w:rsidDel="00836AD7">
          <w:delText>,</w:delText>
        </w:r>
      </w:del>
      <w:r>
        <w:t xml:space="preserve"> do ano</w:t>
      </w:r>
      <w:del w:id="79" w:author="Andreza Sartori" w:date="2021-05-08T12:28:00Z">
        <w:r w:rsidDel="00836AD7">
          <w:delText xml:space="preserve">, </w:delText>
        </w:r>
      </w:del>
      <w:ins w:id="80" w:author="Andreza Sartori" w:date="2021-05-08T12:28:00Z">
        <w:r w:rsidR="00836AD7">
          <w:t xml:space="preserve"> e </w:t>
        </w:r>
      </w:ins>
      <w:r>
        <w:t>do tipo</w:t>
      </w:r>
      <w:ins w:id="81" w:author="Andreza Sartori" w:date="2021-05-08T12:28:00Z">
        <w:r w:rsidR="00836AD7">
          <w:t>,</w:t>
        </w:r>
      </w:ins>
      <w:r>
        <w:t xml:space="preserve"> e link das proposições de interesse e</w:t>
      </w:r>
      <w:r w:rsidR="00E25903">
        <w:t>,</w:t>
      </w:r>
      <w:r>
        <w:t xml:space="preserve"> </w:t>
      </w:r>
      <w:r w:rsidR="00E25903">
        <w:t>(</w:t>
      </w:r>
      <w:proofErr w:type="spellStart"/>
      <w:r w:rsidR="00E25903">
        <w:t>ii</w:t>
      </w:r>
      <w:proofErr w:type="spellEnd"/>
      <w:r w:rsidR="00E25903">
        <w:t>)</w:t>
      </w:r>
      <w:r>
        <w:t xml:space="preserve"> algumas outras informações oriundas do link como, </w:t>
      </w:r>
      <w:r w:rsidR="00153952">
        <w:t>tipo, sigla, ano, número, autor, partido, ementa, local fim e situação.</w:t>
      </w:r>
      <w:r w:rsidR="008E51F4">
        <w:t xml:space="preserve"> </w:t>
      </w:r>
    </w:p>
    <w:p w14:paraId="70BFE44F" w14:textId="114467C4" w:rsidR="00BE1EE7" w:rsidRDefault="00FD4D1E" w:rsidP="00D91455">
      <w:pPr>
        <w:pStyle w:val="TF-TEXTO"/>
      </w:pPr>
      <w:r>
        <w:t>Segundo Silva e Meireles (2016)</w:t>
      </w:r>
      <w:r w:rsidR="008E51F4">
        <w:t xml:space="preserve">, </w:t>
      </w:r>
      <w:r w:rsidR="00303415">
        <w:t>o primeiro conjunto de dados foi coletado</w:t>
      </w:r>
      <w:r w:rsidR="008E51F4">
        <w:t xml:space="preserve"> diretamente da página web da Assembleia de Minas Gerais, ou seja, mineraram os conteúdos</w:t>
      </w:r>
      <w:r w:rsidR="00796EE4">
        <w:t xml:space="preserve"> diretamente da página </w:t>
      </w:r>
      <w:r w:rsidR="008E51F4">
        <w:t xml:space="preserve">HTML. Já </w:t>
      </w:r>
      <w:r w:rsidR="00FF5EE5">
        <w:t>para o</w:t>
      </w:r>
      <w:r w:rsidR="008E51F4">
        <w:t xml:space="preserve"> segund</w:t>
      </w:r>
      <w:r w:rsidR="00FF5EE5">
        <w:t>o</w:t>
      </w:r>
      <w:r w:rsidR="008E51F4">
        <w:t>, utilizaram a API disponibilizada pela própria Assembleia</w:t>
      </w:r>
      <w:r w:rsidR="00680E6D">
        <w:t>, tendo acesso a arquivos no formato</w:t>
      </w:r>
      <w:r w:rsidR="008E51F4">
        <w:t xml:space="preserve"> JSON </w:t>
      </w:r>
      <w:r w:rsidR="00680E6D">
        <w:t>e</w:t>
      </w:r>
      <w:r w:rsidR="008E51F4">
        <w:t xml:space="preserve"> XML.</w:t>
      </w:r>
      <w:r w:rsidR="00317A58">
        <w:t xml:space="preserve"> Os autores utilizaram</w:t>
      </w:r>
      <w:r w:rsidR="00BE1EE7">
        <w:t xml:space="preserve"> como ferramenta de manipulação</w:t>
      </w:r>
      <w:r w:rsidR="00317A58">
        <w:t xml:space="preserve"> </w:t>
      </w:r>
      <w:r w:rsidR="00D91455">
        <w:t>o</w:t>
      </w:r>
      <w:r w:rsidR="00A867BD">
        <w:t xml:space="preserve"> pacote “</w:t>
      </w:r>
      <w:proofErr w:type="spellStart"/>
      <w:r w:rsidR="00A867BD">
        <w:t>RSelenium</w:t>
      </w:r>
      <w:proofErr w:type="spellEnd"/>
      <w:r w:rsidR="00A867BD">
        <w:t>”</w:t>
      </w:r>
      <w:r w:rsidR="00BE1EE7">
        <w:t>.</w:t>
      </w:r>
      <w:r w:rsidR="00D91455">
        <w:t xml:space="preserve"> </w:t>
      </w:r>
    </w:p>
    <w:p w14:paraId="30E20E7E" w14:textId="5D187562" w:rsidR="00426CD1" w:rsidRDefault="00426CD1" w:rsidP="003C652C">
      <w:pPr>
        <w:pStyle w:val="TF-TEXTO"/>
      </w:pPr>
      <w:commentRangeStart w:id="82"/>
      <w:r>
        <w:t>Silva e Meireles (2016) trabalharam bastante na parte de mineração do HTML</w:t>
      </w:r>
      <w:commentRangeEnd w:id="82"/>
      <w:r w:rsidR="006D31AE">
        <w:rPr>
          <w:rStyle w:val="Refdecomentrio"/>
        </w:rPr>
        <w:commentReference w:id="82"/>
      </w:r>
      <w:r w:rsidR="00D731FD">
        <w:t>. No qual</w:t>
      </w:r>
      <w:r>
        <w:t xml:space="preserve">, </w:t>
      </w:r>
      <w:r w:rsidR="00D731FD">
        <w:t xml:space="preserve">a partir do </w:t>
      </w:r>
      <w:r>
        <w:t xml:space="preserve">link de acesso, o conteúdo HTML </w:t>
      </w:r>
      <w:del w:id="83" w:author="Andreza Sartori" w:date="2021-05-08T12:32:00Z">
        <w:r w:rsidDel="00794C69">
          <w:delText xml:space="preserve">era </w:delText>
        </w:r>
      </w:del>
      <w:ins w:id="84" w:author="Andreza Sartori" w:date="2021-05-08T12:32:00Z">
        <w:r w:rsidR="00794C69">
          <w:t xml:space="preserve">foi </w:t>
        </w:r>
      </w:ins>
      <w:r>
        <w:t xml:space="preserve">carregado para processamento no R e posteriormente, </w:t>
      </w:r>
      <w:ins w:id="85" w:author="Andreza Sartori" w:date="2021-05-08T12:33:00Z">
        <w:r w:rsidR="0040696C">
          <w:t xml:space="preserve">foi </w:t>
        </w:r>
      </w:ins>
      <w:r w:rsidR="000B3299">
        <w:t>realiza</w:t>
      </w:r>
      <w:del w:id="86" w:author="Andreza Sartori" w:date="2021-05-08T12:33:00Z">
        <w:r w:rsidR="000B3299" w:rsidDel="0040696C">
          <w:delText>n</w:delText>
        </w:r>
      </w:del>
      <w:r w:rsidR="000B3299">
        <w:t xml:space="preserve">do </w:t>
      </w:r>
      <w:r>
        <w:t xml:space="preserve">o processo de seleção de conteúdo com métodos de eliminação </w:t>
      </w:r>
      <w:r>
        <w:lastRenderedPageBreak/>
        <w:t>e contagem de caracteres.</w:t>
      </w:r>
      <w:r w:rsidR="003C652C">
        <w:t xml:space="preserve"> Ainda segundo o</w:t>
      </w:r>
      <w:r w:rsidR="001E2C91">
        <w:t>s</w:t>
      </w:r>
      <w:r w:rsidR="003C652C">
        <w:t xml:space="preserve"> autores, </w:t>
      </w:r>
      <w:r w:rsidR="004320ED">
        <w:t xml:space="preserve">o processo de coleta de informações </w:t>
      </w:r>
      <w:r w:rsidR="003C652C">
        <w:t>foi</w:t>
      </w:r>
      <w:r w:rsidR="004320ED">
        <w:t xml:space="preserve"> facilitado, uma vez que, sabe</w:t>
      </w:r>
      <w:r w:rsidR="00ED2473">
        <w:t>ndo</w:t>
      </w:r>
      <w:r w:rsidR="004320ED">
        <w:t xml:space="preserve"> </w:t>
      </w:r>
      <w:r w:rsidR="00ED2473">
        <w:t>d</w:t>
      </w:r>
      <w:r w:rsidR="004320ED">
        <w:t xml:space="preserve">o modelo de retorno das requisições das </w:t>
      </w:r>
      <w:proofErr w:type="spellStart"/>
      <w:r w:rsidR="004320ED">
        <w:t>API’s</w:t>
      </w:r>
      <w:proofErr w:type="spellEnd"/>
      <w:r w:rsidR="004320ED">
        <w:t xml:space="preserve">, </w:t>
      </w:r>
      <w:del w:id="87" w:author="Andreza Sartori" w:date="2021-05-08T12:33:00Z">
        <w:r w:rsidR="00ED2473" w:rsidDel="00574E45">
          <w:delText>basta</w:delText>
        </w:r>
      </w:del>
      <w:ins w:id="88" w:author="Andreza Sartori" w:date="2021-05-08T12:34:00Z">
        <w:r w:rsidR="00574E45">
          <w:t xml:space="preserve"> é possível</w:t>
        </w:r>
      </w:ins>
      <w:del w:id="89" w:author="Andreza Sartori" w:date="2021-05-08T12:33:00Z">
        <w:r w:rsidR="00ED2473" w:rsidDel="00574E45">
          <w:delText xml:space="preserve"> </w:delText>
        </w:r>
      </w:del>
      <w:ins w:id="90" w:author="Andreza Sartori" w:date="2021-05-08T12:33:00Z">
        <w:r w:rsidR="00574E45">
          <w:t xml:space="preserve"> </w:t>
        </w:r>
      </w:ins>
      <w:r w:rsidR="004320ED">
        <w:t xml:space="preserve">extrair o valor do campo pelo nome. </w:t>
      </w:r>
    </w:p>
    <w:p w14:paraId="6E351A72" w14:textId="45F1E467" w:rsidR="00B24035" w:rsidRDefault="001E5E22" w:rsidP="00B24035">
      <w:pPr>
        <w:pStyle w:val="TF-TEXTO"/>
      </w:pPr>
      <w:r>
        <w:t>De acordo com Silva e Meireles (2016), n</w:t>
      </w:r>
      <w:r w:rsidR="00B24035">
        <w:t xml:space="preserve">o total, foram capturadas 25.418 proposições em aproximadamente 2h. </w:t>
      </w:r>
      <w:commentRangeStart w:id="91"/>
      <w:r w:rsidR="00B24035">
        <w:t xml:space="preserve">Dados gerados entre 1990 e 2015. </w:t>
      </w:r>
      <w:commentRangeEnd w:id="91"/>
      <w:r w:rsidR="00004672">
        <w:rPr>
          <w:rStyle w:val="Refdecomentrio"/>
        </w:rPr>
        <w:commentReference w:id="91"/>
      </w:r>
      <w:r w:rsidR="00B24035">
        <w:t>Após a coleta</w:t>
      </w:r>
      <w:r w:rsidR="0009331D">
        <w:t>,</w:t>
      </w:r>
      <w:r w:rsidR="00B24035">
        <w:t xml:space="preserve"> os dados foram sumarizados em gráficos para análises</w:t>
      </w:r>
      <w:r w:rsidR="0009331D">
        <w:t xml:space="preserve">, conforme mostra a </w:t>
      </w:r>
      <w:r w:rsidR="002106B4">
        <w:fldChar w:fldCharType="begin"/>
      </w:r>
      <w:r w:rsidR="002106B4">
        <w:instrText xml:space="preserve"> REF _Ref70368090 \h </w:instrText>
      </w:r>
      <w:r w:rsidR="002106B4">
        <w:fldChar w:fldCharType="separate"/>
      </w:r>
      <w:r w:rsidR="00FB64AF">
        <w:t xml:space="preserve">Figura </w:t>
      </w:r>
      <w:r w:rsidR="00FB64AF">
        <w:rPr>
          <w:noProof/>
        </w:rPr>
        <w:t>2</w:t>
      </w:r>
      <w:r w:rsidR="002106B4">
        <w:fldChar w:fldCharType="end"/>
      </w:r>
      <w:r w:rsidR="0009331D">
        <w:t>.</w:t>
      </w:r>
      <w:r w:rsidR="004320ED">
        <w:t xml:space="preserve"> </w:t>
      </w:r>
    </w:p>
    <w:p w14:paraId="3C6D545C" w14:textId="4F75C507" w:rsidR="00955988" w:rsidRDefault="002106B4" w:rsidP="002106B4">
      <w:pPr>
        <w:pStyle w:val="TF-LEGENDA"/>
      </w:pPr>
      <w:bookmarkStart w:id="92" w:name="_Ref70368090"/>
      <w:r>
        <w:t xml:space="preserve">Figura </w:t>
      </w:r>
      <w:fldSimple w:instr=" SEQ Figura \* ARABIC ">
        <w:r w:rsidR="00FB64AF">
          <w:rPr>
            <w:noProof/>
          </w:rPr>
          <w:t>2</w:t>
        </w:r>
      </w:fldSimple>
      <w:bookmarkEnd w:id="92"/>
      <w:r>
        <w:t xml:space="preserve"> </w:t>
      </w:r>
      <w:r w:rsidR="00B24035">
        <w:t>– Distribuição da proposição em arquivo ou desarquivadas e situação de tramitação, por ano</w:t>
      </w:r>
    </w:p>
    <w:p w14:paraId="54C5795A" w14:textId="1954F206" w:rsidR="00875867" w:rsidRPr="00875867" w:rsidRDefault="003C3A99" w:rsidP="00E239D3">
      <w:pPr>
        <w:pStyle w:val="TF-FIGURA"/>
      </w:pPr>
      <w:r w:rsidRPr="00AD3782">
        <w:rPr>
          <w:noProof/>
          <w:bdr w:val="single" w:sz="4" w:space="0" w:color="auto"/>
        </w:rPr>
        <w:drawing>
          <wp:inline distT="0" distB="0" distL="0" distR="0" wp14:anchorId="6AD58D3E" wp14:editId="6285461B">
            <wp:extent cx="5629275" cy="2305050"/>
            <wp:effectExtent l="0" t="0" r="9525"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a 3 - Borda.PNG"/>
                    <pic:cNvPicPr/>
                  </pic:nvPicPr>
                  <pic:blipFill rotWithShape="1">
                    <a:blip r:embed="rId16">
                      <a:extLst>
                        <a:ext uri="{28A0092B-C50C-407E-A947-70E740481C1C}">
                          <a14:useLocalDpi xmlns:a14="http://schemas.microsoft.com/office/drawing/2010/main" val="0"/>
                        </a:ext>
                      </a:extLst>
                    </a:blip>
                    <a:srcRect l="993" t="2326" r="1290" b="3826"/>
                    <a:stretch/>
                  </pic:blipFill>
                  <pic:spPr bwMode="auto">
                    <a:xfrm>
                      <a:off x="0" y="0"/>
                      <a:ext cx="5629275" cy="2305050"/>
                    </a:xfrm>
                    <a:prstGeom prst="rect">
                      <a:avLst/>
                    </a:prstGeom>
                    <a:ln>
                      <a:noFill/>
                    </a:ln>
                    <a:extLst>
                      <a:ext uri="{53640926-AAD7-44D8-BBD7-CCE9431645EC}">
                        <a14:shadowObscured xmlns:a14="http://schemas.microsoft.com/office/drawing/2010/main"/>
                      </a:ext>
                    </a:extLst>
                  </pic:spPr>
                </pic:pic>
              </a:graphicData>
            </a:graphic>
          </wp:inline>
        </w:drawing>
      </w:r>
    </w:p>
    <w:p w14:paraId="7783655C" w14:textId="7D50C20B" w:rsidR="00B24035" w:rsidRDefault="00B24035" w:rsidP="00875867">
      <w:pPr>
        <w:pStyle w:val="TF-FONTE"/>
      </w:pPr>
      <w:r>
        <w:t>Fonte: Silva</w:t>
      </w:r>
      <w:r w:rsidR="001A4300">
        <w:t xml:space="preserve"> e Meireles</w:t>
      </w:r>
      <w:r w:rsidR="00116D91">
        <w:t xml:space="preserve"> </w:t>
      </w:r>
      <w:r>
        <w:t>(2016)</w:t>
      </w:r>
      <w:r w:rsidR="000712FA">
        <w:t>.</w:t>
      </w:r>
    </w:p>
    <w:p w14:paraId="25835B21" w14:textId="1564FA60" w:rsidR="0076047B" w:rsidRDefault="0076047B" w:rsidP="005C16A5">
      <w:pPr>
        <w:pStyle w:val="TF-TEXTO"/>
      </w:pPr>
      <w:r>
        <w:t>Segundo Silva e Meireles (2016), o número de proposições em arquivo é maior do que as desarquivadas até 2000</w:t>
      </w:r>
      <w:r w:rsidR="003031BF">
        <w:t>.</w:t>
      </w:r>
      <w:r>
        <w:t xml:space="preserve"> </w:t>
      </w:r>
      <w:commentRangeStart w:id="93"/>
      <w:r w:rsidR="003031BF">
        <w:t>D</w:t>
      </w:r>
      <w:r>
        <w:t xml:space="preserve">epois desse ponto, </w:t>
      </w:r>
      <w:r w:rsidR="003C1F4E">
        <w:t>a distribuição é semelhante nos</w:t>
      </w:r>
      <w:r>
        <w:t xml:space="preserve"> dois tipos. </w:t>
      </w:r>
      <w:commentRangeEnd w:id="93"/>
      <w:r w:rsidR="00C37F26">
        <w:rPr>
          <w:rStyle w:val="Refdecomentrio"/>
        </w:rPr>
        <w:commentReference w:id="93"/>
      </w:r>
      <w:r>
        <w:t xml:space="preserve">O único ano em que houve maior quantidade de retiradas de tramitação foi </w:t>
      </w:r>
      <w:r w:rsidR="00E0628D">
        <w:t>em</w:t>
      </w:r>
      <w:r>
        <w:t xml:space="preserve"> 2015</w:t>
      </w:r>
      <w:r w:rsidR="00E0628D">
        <w:t>. N</w:t>
      </w:r>
      <w:r>
        <w:t>os demais, houve quantidade relevante maior de tramitações que se tornaram normas nas proposições legislativas.</w:t>
      </w:r>
    </w:p>
    <w:p w14:paraId="1E3109B9" w14:textId="5BAD43F6" w:rsidR="000712FA" w:rsidRPr="000712FA" w:rsidRDefault="000712FA" w:rsidP="005C16A5">
      <w:pPr>
        <w:pStyle w:val="TF-TEXTO"/>
      </w:pPr>
      <w:r w:rsidRPr="009C7C6F">
        <w:t xml:space="preserve">Como principal argumentação para o trabalho, </w:t>
      </w:r>
      <w:commentRangeStart w:id="94"/>
      <w:r w:rsidR="00586AC5">
        <w:t xml:space="preserve">Silva e Meireles (2016) </w:t>
      </w:r>
      <w:r w:rsidRPr="009C7C6F">
        <w:t>ponder</w:t>
      </w:r>
      <w:r w:rsidR="00586AC5">
        <w:t>am</w:t>
      </w:r>
      <w:r w:rsidRPr="009C7C6F">
        <w:t xml:space="preserve"> as características de “eliminação de erros de imputação, digitação ou até mesmo do copiar e colar”, </w:t>
      </w:r>
      <w:commentRangeEnd w:id="94"/>
      <w:r w:rsidR="00681E6B">
        <w:rPr>
          <w:rStyle w:val="Refdecomentrio"/>
        </w:rPr>
        <w:commentReference w:id="94"/>
      </w:r>
      <w:r w:rsidRPr="009C7C6F">
        <w:t xml:space="preserve">além do tempo economizado na etapa de pesquisa empírica. </w:t>
      </w:r>
      <w:del w:id="95" w:author="Andreza Sartori" w:date="2021-05-08T12:48:00Z">
        <w:r w:rsidR="00B7010D" w:rsidDel="00867EFD">
          <w:delText xml:space="preserve">Eles </w:delText>
        </w:r>
      </w:del>
      <w:ins w:id="96" w:author="Andreza Sartori" w:date="2021-05-08T12:48:00Z">
        <w:r w:rsidR="00867EFD">
          <w:t xml:space="preserve">Os autores </w:t>
        </w:r>
      </w:ins>
      <w:r w:rsidR="00B7010D">
        <w:t xml:space="preserve">também ressaltam </w:t>
      </w:r>
      <w:r w:rsidRPr="009C7C6F">
        <w:t>que, grande parte do volume d</w:t>
      </w:r>
      <w:ins w:id="97" w:author="Andreza Sartori" w:date="2021-05-08T12:48:00Z">
        <w:r w:rsidR="00867EFD">
          <w:t>e</w:t>
        </w:r>
      </w:ins>
      <w:del w:id="98" w:author="Andreza Sartori" w:date="2021-05-08T12:48:00Z">
        <w:r w:rsidRPr="009C7C6F" w:rsidDel="00867EFD">
          <w:delText>a</w:delText>
        </w:r>
      </w:del>
      <w:r w:rsidRPr="009C7C6F">
        <w:t xml:space="preserve"> dados não estão disponíveis para download em formato</w:t>
      </w:r>
      <w:r w:rsidR="00AB4E06">
        <w:t>s</w:t>
      </w:r>
      <w:r w:rsidRPr="009C7C6F">
        <w:t xml:space="preserve"> aceito</w:t>
      </w:r>
      <w:r w:rsidR="00AB4E06">
        <w:t>s</w:t>
      </w:r>
      <w:r w:rsidRPr="009C7C6F">
        <w:t xml:space="preserve"> por softwares estatísticos, mesmo nas plataformas que disponibilizam uma API.</w:t>
      </w:r>
      <w:r w:rsidR="009C7C6F">
        <w:t xml:space="preserve"> </w:t>
      </w:r>
      <w:r w:rsidR="00E42EFF">
        <w:t xml:space="preserve">Por fim, Silva e Meireles (2016) sugerem </w:t>
      </w:r>
      <w:r w:rsidR="006F1B54">
        <w:t xml:space="preserve">melhorias </w:t>
      </w:r>
      <w:r w:rsidR="00AD3782">
        <w:t>n</w:t>
      </w:r>
      <w:r w:rsidR="006F1B54">
        <w:t>a</w:t>
      </w:r>
      <w:r w:rsidR="009C7C6F" w:rsidRPr="00874F9B">
        <w:t xml:space="preserve"> visualização e filtros dos resultados coletados</w:t>
      </w:r>
      <w:r w:rsidR="004A3B4F">
        <w:t xml:space="preserve"> e, também quanto ao </w:t>
      </w:r>
      <w:r w:rsidR="009C7C6F" w:rsidRPr="00874F9B">
        <w:t>receb</w:t>
      </w:r>
      <w:r w:rsidR="00AD3782">
        <w:t>imento de</w:t>
      </w:r>
      <w:r w:rsidR="009C7C6F" w:rsidRPr="00874F9B">
        <w:t xml:space="preserve"> informações de </w:t>
      </w:r>
      <w:r w:rsidR="00AD3782">
        <w:t>outras</w:t>
      </w:r>
      <w:r w:rsidR="009C7C6F" w:rsidRPr="00874F9B">
        <w:t xml:space="preserve"> assembleias do território nacional</w:t>
      </w:r>
      <w:r w:rsidR="00716EC1">
        <w:t>.</w:t>
      </w:r>
    </w:p>
    <w:p w14:paraId="3FFDBBF6" w14:textId="23A36561" w:rsidR="0009635F" w:rsidRDefault="00451B94" w:rsidP="00B24035">
      <w:pPr>
        <w:pStyle w:val="Ttulo1"/>
      </w:pPr>
      <w:r w:rsidRPr="00B71A23">
        <w:lastRenderedPageBreak/>
        <w:t>proposta</w:t>
      </w:r>
    </w:p>
    <w:p w14:paraId="785465B1" w14:textId="77777777" w:rsidR="00845E49" w:rsidRPr="00C25ED0" w:rsidRDefault="00845E49" w:rsidP="00845E49">
      <w:pPr>
        <w:pStyle w:val="TF-TEXTO"/>
      </w:pPr>
      <w:r w:rsidRPr="00C25ED0">
        <w:t>A seguir é apresentada a justificativa para o desenvolvimento desse trabalho, os principais requisitos e a metodologia de desenvolvimento que será utilizada. Também são relacionados os assuntos e as fontes bibliográficas que irão fundamentar o estudo proposto.</w:t>
      </w:r>
    </w:p>
    <w:p w14:paraId="58694102" w14:textId="77777777" w:rsidR="00451B94" w:rsidRPr="00BF6CFA" w:rsidRDefault="00451B94" w:rsidP="00451B94">
      <w:pPr>
        <w:pStyle w:val="Ttulo2"/>
        <w:spacing w:after="120" w:line="240" w:lineRule="auto"/>
      </w:pPr>
      <w:bookmarkStart w:id="99" w:name="_Toc54164915"/>
      <w:bookmarkStart w:id="100" w:name="_Toc54165669"/>
      <w:bookmarkStart w:id="101" w:name="_Toc54169327"/>
      <w:bookmarkStart w:id="102" w:name="_Toc96347433"/>
      <w:bookmarkStart w:id="103" w:name="_Toc96357717"/>
      <w:bookmarkStart w:id="104" w:name="_Toc96491860"/>
      <w:bookmarkStart w:id="105" w:name="_Toc351015594"/>
      <w:r w:rsidRPr="00BF6CFA">
        <w:t>JUSTIFICATIVA</w:t>
      </w:r>
    </w:p>
    <w:p w14:paraId="5F4C83DC" w14:textId="40B63B5B" w:rsidR="00C62327" w:rsidRDefault="00C62327" w:rsidP="00451B94">
      <w:pPr>
        <w:pStyle w:val="TF-TEXTO"/>
        <w:rPr>
          <w:highlight w:val="yellow"/>
        </w:rPr>
      </w:pPr>
      <w:r w:rsidRPr="00E11032">
        <w:t>No</w:t>
      </w:r>
      <w:r w:rsidR="00596C99">
        <w:t xml:space="preserve"> </w:t>
      </w:r>
      <w:r w:rsidR="00596C99">
        <w:fldChar w:fldCharType="begin"/>
      </w:r>
      <w:r w:rsidR="00596C99">
        <w:instrText xml:space="preserve"> REF _Ref70368883 \h </w:instrText>
      </w:r>
      <w:r w:rsidR="00596C99">
        <w:fldChar w:fldCharType="separate"/>
      </w:r>
      <w:r w:rsidR="00FB64AF">
        <w:t xml:space="preserve">Quadro </w:t>
      </w:r>
      <w:r w:rsidR="00FB64AF">
        <w:rPr>
          <w:noProof/>
        </w:rPr>
        <w:t>1</w:t>
      </w:r>
      <w:r w:rsidR="00596C99">
        <w:fldChar w:fldCharType="end"/>
      </w:r>
      <w:r w:rsidRPr="00E11032">
        <w:t>, é feita comparação entre três trabalhos correlatos voltados a estas técnicas computacionais, listando diferenças pontuais em suas técnicas, finalidades e assuntos envolvidos na mineração.</w:t>
      </w:r>
      <w:r w:rsidR="0037186A">
        <w:t xml:space="preserve"> As linhas representam as características e as colunas os trabalhos.</w:t>
      </w:r>
    </w:p>
    <w:p w14:paraId="3A735429" w14:textId="202CB9BA" w:rsidR="00E0666B" w:rsidRDefault="00596C99" w:rsidP="00596C99">
      <w:pPr>
        <w:pStyle w:val="TF-LEGENDA"/>
      </w:pPr>
      <w:bookmarkStart w:id="106" w:name="_Ref70368883"/>
      <w:r>
        <w:t xml:space="preserve">Quadro </w:t>
      </w:r>
      <w:fldSimple w:instr=" SEQ Quadro \* ARABIC ">
        <w:r w:rsidR="00FB64AF">
          <w:rPr>
            <w:noProof/>
          </w:rPr>
          <w:t>1</w:t>
        </w:r>
      </w:fldSimple>
      <w:bookmarkEnd w:id="106"/>
      <w:r w:rsidR="00E0666B" w:rsidRPr="00E11032">
        <w:t xml:space="preserve"> </w:t>
      </w:r>
      <w:r w:rsidR="00A72CF8">
        <w:t>–</w:t>
      </w:r>
      <w:r w:rsidR="00E0666B" w:rsidRPr="00E11032">
        <w:t xml:space="preserve"> Comparativo dos trabalhos correlatos</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826"/>
        <w:gridCol w:w="1745"/>
        <w:gridCol w:w="1745"/>
        <w:gridCol w:w="1746"/>
      </w:tblGrid>
      <w:tr w:rsidR="00E0666B" w14:paraId="6514DBD4" w14:textId="77777777" w:rsidTr="000B0B49">
        <w:trPr>
          <w:trHeight w:val="874"/>
          <w:jc w:val="center"/>
        </w:trPr>
        <w:tc>
          <w:tcPr>
            <w:tcW w:w="3826" w:type="dxa"/>
            <w:tcBorders>
              <w:tl2br w:val="single" w:sz="4" w:space="0" w:color="auto"/>
            </w:tcBorders>
            <w:shd w:val="clear" w:color="auto" w:fill="A6A6A6"/>
            <w:vAlign w:val="center"/>
          </w:tcPr>
          <w:p w14:paraId="0FB97890" w14:textId="77777777" w:rsidR="00E0666B" w:rsidRDefault="00596C99" w:rsidP="00596C99">
            <w:pPr>
              <w:pStyle w:val="TF-TEXTOQUADRO"/>
              <w:jc w:val="right"/>
            </w:pPr>
            <w:r>
              <w:t>Trabalhos</w:t>
            </w:r>
          </w:p>
          <w:p w14:paraId="5EAA5429" w14:textId="77777777" w:rsidR="00596C99" w:rsidRPr="00596C99" w:rsidRDefault="00596C99" w:rsidP="00596C99">
            <w:pPr>
              <w:pStyle w:val="TF-TEXTOQUADRO"/>
              <w:jc w:val="center"/>
              <w:rPr>
                <w:sz w:val="10"/>
                <w:szCs w:val="8"/>
              </w:rPr>
            </w:pPr>
          </w:p>
          <w:p w14:paraId="757070BF" w14:textId="24A6D461" w:rsidR="00596C99" w:rsidRPr="007D4566" w:rsidRDefault="00596C99" w:rsidP="00596C99">
            <w:pPr>
              <w:pStyle w:val="TF-TEXTOQUADRO"/>
            </w:pPr>
            <w:r>
              <w:t>Características</w:t>
            </w:r>
          </w:p>
        </w:tc>
        <w:tc>
          <w:tcPr>
            <w:tcW w:w="1745" w:type="dxa"/>
            <w:shd w:val="clear" w:color="auto" w:fill="A6A6A6"/>
            <w:vAlign w:val="center"/>
          </w:tcPr>
          <w:p w14:paraId="75A25701" w14:textId="25AADB2E" w:rsidR="00E0666B" w:rsidRDefault="001064D9" w:rsidP="00D704AE">
            <w:pPr>
              <w:pStyle w:val="TF-TEXTOQUADRO"/>
              <w:jc w:val="center"/>
            </w:pPr>
            <w:r>
              <w:t xml:space="preserve">Camargo </w:t>
            </w:r>
            <w:r w:rsidRPr="00596C99">
              <w:rPr>
                <w:i/>
                <w:iCs/>
              </w:rPr>
              <w:t>et al</w:t>
            </w:r>
            <w:r w:rsidR="00596C99">
              <w:t>. (2017)</w:t>
            </w:r>
          </w:p>
        </w:tc>
        <w:tc>
          <w:tcPr>
            <w:tcW w:w="1745" w:type="dxa"/>
            <w:shd w:val="clear" w:color="auto" w:fill="A6A6A6"/>
            <w:vAlign w:val="center"/>
          </w:tcPr>
          <w:p w14:paraId="661C2BB0" w14:textId="77777777" w:rsidR="00596C99" w:rsidRDefault="001064D9" w:rsidP="00D704AE">
            <w:pPr>
              <w:pStyle w:val="TF-TEXTOQUADRO"/>
              <w:jc w:val="center"/>
            </w:pPr>
            <w:r>
              <w:t xml:space="preserve">Almeida </w:t>
            </w:r>
          </w:p>
          <w:p w14:paraId="6FF0B8DF" w14:textId="56C88827" w:rsidR="00E0666B" w:rsidRDefault="001064D9" w:rsidP="00D704AE">
            <w:pPr>
              <w:pStyle w:val="TF-TEXTOQUADRO"/>
              <w:jc w:val="center"/>
            </w:pPr>
            <w:r>
              <w:t>(</w:t>
            </w:r>
            <w:r w:rsidR="00FC21FA">
              <w:t>2018)</w:t>
            </w:r>
          </w:p>
        </w:tc>
        <w:tc>
          <w:tcPr>
            <w:tcW w:w="1746" w:type="dxa"/>
            <w:shd w:val="clear" w:color="auto" w:fill="A6A6A6"/>
            <w:vAlign w:val="center"/>
          </w:tcPr>
          <w:p w14:paraId="63523DAC" w14:textId="7830432D" w:rsidR="00E0666B" w:rsidRPr="007D4566" w:rsidRDefault="00111D32" w:rsidP="00596C99">
            <w:pPr>
              <w:pStyle w:val="TF-TEXTOQUADRO"/>
              <w:jc w:val="center"/>
            </w:pPr>
            <w:r>
              <w:t>Silva e Meireles (201</w:t>
            </w:r>
            <w:r w:rsidR="000B0B49">
              <w:t>6</w:t>
            </w:r>
            <w:r>
              <w:t>)</w:t>
            </w:r>
          </w:p>
        </w:tc>
      </w:tr>
      <w:tr w:rsidR="006F7DB0" w14:paraId="36E7756F" w14:textId="77777777" w:rsidTr="00B325FD">
        <w:trPr>
          <w:trHeight w:val="340"/>
          <w:jc w:val="center"/>
        </w:trPr>
        <w:tc>
          <w:tcPr>
            <w:tcW w:w="3826" w:type="dxa"/>
            <w:shd w:val="clear" w:color="auto" w:fill="auto"/>
            <w:vAlign w:val="center"/>
          </w:tcPr>
          <w:p w14:paraId="0C5F354F" w14:textId="4409D353" w:rsidR="006F7DB0" w:rsidRDefault="006F7DB0" w:rsidP="000B0B49">
            <w:pPr>
              <w:pStyle w:val="TF-TEXTOQUADRO"/>
            </w:pPr>
            <w:r>
              <w:t>Realizam a extração de dados</w:t>
            </w:r>
          </w:p>
        </w:tc>
        <w:tc>
          <w:tcPr>
            <w:tcW w:w="1745" w:type="dxa"/>
            <w:shd w:val="clear" w:color="auto" w:fill="auto"/>
            <w:vAlign w:val="center"/>
          </w:tcPr>
          <w:p w14:paraId="3B8CD4C4" w14:textId="1183B3B4" w:rsidR="006F7DB0" w:rsidRDefault="006F7DB0" w:rsidP="000B0B49">
            <w:pPr>
              <w:pStyle w:val="TF-TEXTOQUADRO"/>
              <w:jc w:val="center"/>
            </w:pPr>
            <w:r>
              <w:t>Sim</w:t>
            </w:r>
          </w:p>
        </w:tc>
        <w:tc>
          <w:tcPr>
            <w:tcW w:w="1745" w:type="dxa"/>
            <w:shd w:val="clear" w:color="auto" w:fill="auto"/>
            <w:vAlign w:val="center"/>
          </w:tcPr>
          <w:p w14:paraId="24CB3E78" w14:textId="64C23C6A" w:rsidR="006F7DB0" w:rsidRDefault="006F7DB0" w:rsidP="000B0B49">
            <w:pPr>
              <w:pStyle w:val="TF-TEXTOQUADRO"/>
              <w:jc w:val="center"/>
            </w:pPr>
            <w:r>
              <w:t>Sim</w:t>
            </w:r>
          </w:p>
        </w:tc>
        <w:tc>
          <w:tcPr>
            <w:tcW w:w="1746" w:type="dxa"/>
            <w:shd w:val="clear" w:color="auto" w:fill="auto"/>
            <w:vAlign w:val="center"/>
          </w:tcPr>
          <w:p w14:paraId="24283E36" w14:textId="0A94916B" w:rsidR="006F7DB0" w:rsidRDefault="006F7DB0" w:rsidP="000B0B49">
            <w:pPr>
              <w:pStyle w:val="TF-TEXTOQUADRO"/>
              <w:jc w:val="center"/>
            </w:pPr>
            <w:r>
              <w:t>Sim</w:t>
            </w:r>
          </w:p>
        </w:tc>
      </w:tr>
      <w:tr w:rsidR="00E0666B" w14:paraId="7987D8BB" w14:textId="77777777" w:rsidTr="00B325FD">
        <w:trPr>
          <w:trHeight w:val="340"/>
          <w:jc w:val="center"/>
        </w:trPr>
        <w:tc>
          <w:tcPr>
            <w:tcW w:w="3826" w:type="dxa"/>
            <w:shd w:val="clear" w:color="auto" w:fill="auto"/>
            <w:vAlign w:val="center"/>
          </w:tcPr>
          <w:p w14:paraId="6C4246E1" w14:textId="6F4CDE7F" w:rsidR="00E0666B" w:rsidRDefault="002F7A61" w:rsidP="000B0B49">
            <w:pPr>
              <w:pStyle w:val="TF-TEXTOQUADRO"/>
            </w:pPr>
            <w:r>
              <w:t>Utiliza</w:t>
            </w:r>
            <w:r w:rsidR="006F7DB0">
              <w:t>m técnicas d</w:t>
            </w:r>
            <w:r>
              <w:t>e mineração de dados</w:t>
            </w:r>
          </w:p>
        </w:tc>
        <w:tc>
          <w:tcPr>
            <w:tcW w:w="1745" w:type="dxa"/>
            <w:shd w:val="clear" w:color="auto" w:fill="auto"/>
            <w:vAlign w:val="center"/>
          </w:tcPr>
          <w:p w14:paraId="45A61109" w14:textId="49C7365A" w:rsidR="00E0666B" w:rsidRDefault="002F7A61" w:rsidP="000B0B49">
            <w:pPr>
              <w:pStyle w:val="TF-TEXTOQUADRO"/>
              <w:jc w:val="center"/>
            </w:pPr>
            <w:commentRangeStart w:id="107"/>
            <w:r>
              <w:t>Sim</w:t>
            </w:r>
          </w:p>
        </w:tc>
        <w:tc>
          <w:tcPr>
            <w:tcW w:w="1745" w:type="dxa"/>
            <w:shd w:val="clear" w:color="auto" w:fill="auto"/>
            <w:vAlign w:val="center"/>
          </w:tcPr>
          <w:p w14:paraId="0EE8644F" w14:textId="2F4F3A6D" w:rsidR="00E0666B" w:rsidRDefault="002F7A61" w:rsidP="000B0B49">
            <w:pPr>
              <w:pStyle w:val="TF-TEXTOQUADRO"/>
              <w:jc w:val="center"/>
            </w:pPr>
            <w:r>
              <w:t>Sim</w:t>
            </w:r>
          </w:p>
        </w:tc>
        <w:tc>
          <w:tcPr>
            <w:tcW w:w="1746" w:type="dxa"/>
            <w:shd w:val="clear" w:color="auto" w:fill="auto"/>
            <w:vAlign w:val="center"/>
          </w:tcPr>
          <w:p w14:paraId="045CDC9B" w14:textId="58F264E0" w:rsidR="00E0666B" w:rsidRDefault="002F7A61" w:rsidP="000B0B49">
            <w:pPr>
              <w:pStyle w:val="TF-TEXTOQUADRO"/>
              <w:jc w:val="center"/>
            </w:pPr>
            <w:r>
              <w:t>Sim</w:t>
            </w:r>
            <w:commentRangeEnd w:id="107"/>
            <w:r w:rsidR="00090B9E">
              <w:rPr>
                <w:rStyle w:val="Refdecomentrio"/>
              </w:rPr>
              <w:commentReference w:id="107"/>
            </w:r>
          </w:p>
        </w:tc>
      </w:tr>
      <w:tr w:rsidR="00E0666B" w14:paraId="2C5FD129" w14:textId="77777777" w:rsidTr="00B325FD">
        <w:trPr>
          <w:trHeight w:val="340"/>
          <w:jc w:val="center"/>
        </w:trPr>
        <w:tc>
          <w:tcPr>
            <w:tcW w:w="3826" w:type="dxa"/>
            <w:shd w:val="clear" w:color="auto" w:fill="auto"/>
            <w:vAlign w:val="center"/>
          </w:tcPr>
          <w:p w14:paraId="6B928780" w14:textId="4C71424D" w:rsidR="00E0666B" w:rsidRDefault="002F7A61" w:rsidP="000B0B49">
            <w:pPr>
              <w:pStyle w:val="TF-TEXTOQUADRO"/>
            </w:pPr>
            <w:r>
              <w:t xml:space="preserve">Sumarização os dados </w:t>
            </w:r>
            <w:r w:rsidR="00F13200">
              <w:t>coletados</w:t>
            </w:r>
          </w:p>
        </w:tc>
        <w:tc>
          <w:tcPr>
            <w:tcW w:w="1745" w:type="dxa"/>
            <w:shd w:val="clear" w:color="auto" w:fill="auto"/>
            <w:vAlign w:val="center"/>
          </w:tcPr>
          <w:p w14:paraId="6F652638" w14:textId="5948839B" w:rsidR="00E0666B" w:rsidRDefault="002F7A61" w:rsidP="000B0B49">
            <w:pPr>
              <w:pStyle w:val="TF-TEXTOQUADRO"/>
              <w:jc w:val="center"/>
            </w:pPr>
            <w:r>
              <w:t>Não</w:t>
            </w:r>
          </w:p>
        </w:tc>
        <w:tc>
          <w:tcPr>
            <w:tcW w:w="1745" w:type="dxa"/>
            <w:shd w:val="clear" w:color="auto" w:fill="auto"/>
            <w:vAlign w:val="center"/>
          </w:tcPr>
          <w:p w14:paraId="167821C4" w14:textId="79F1AC95" w:rsidR="00E0666B" w:rsidRDefault="002F7A61" w:rsidP="000B0B49">
            <w:pPr>
              <w:pStyle w:val="TF-TEXTOQUADRO"/>
              <w:jc w:val="center"/>
            </w:pPr>
            <w:r>
              <w:t>Sim</w:t>
            </w:r>
          </w:p>
        </w:tc>
        <w:tc>
          <w:tcPr>
            <w:tcW w:w="1746" w:type="dxa"/>
            <w:shd w:val="clear" w:color="auto" w:fill="auto"/>
            <w:vAlign w:val="center"/>
          </w:tcPr>
          <w:p w14:paraId="19B41394" w14:textId="42B537EF" w:rsidR="00E0666B" w:rsidRDefault="002F7A61" w:rsidP="000B0B49">
            <w:pPr>
              <w:pStyle w:val="TF-TEXTOQUADRO"/>
              <w:jc w:val="center"/>
            </w:pPr>
            <w:r>
              <w:t>Sim</w:t>
            </w:r>
          </w:p>
        </w:tc>
      </w:tr>
      <w:tr w:rsidR="00E0666B" w14:paraId="48C2F845" w14:textId="77777777" w:rsidTr="00B325FD">
        <w:trPr>
          <w:trHeight w:val="340"/>
          <w:jc w:val="center"/>
        </w:trPr>
        <w:tc>
          <w:tcPr>
            <w:tcW w:w="3826" w:type="dxa"/>
            <w:shd w:val="clear" w:color="auto" w:fill="auto"/>
            <w:vAlign w:val="center"/>
          </w:tcPr>
          <w:p w14:paraId="72E7D4CD" w14:textId="271DA84B" w:rsidR="00E0666B" w:rsidRDefault="002F7A61" w:rsidP="000B0B49">
            <w:pPr>
              <w:pStyle w:val="TF-TEXTOQUADRO"/>
            </w:pPr>
            <w:r>
              <w:t>Dados vinculados a política brasileira</w:t>
            </w:r>
          </w:p>
        </w:tc>
        <w:tc>
          <w:tcPr>
            <w:tcW w:w="1745" w:type="dxa"/>
            <w:shd w:val="clear" w:color="auto" w:fill="auto"/>
            <w:vAlign w:val="center"/>
          </w:tcPr>
          <w:p w14:paraId="42DBC48B" w14:textId="3A2ECD4A" w:rsidR="00E0666B" w:rsidRDefault="002F7A61" w:rsidP="000B0B49">
            <w:pPr>
              <w:pStyle w:val="TF-TEXTOQUADRO"/>
              <w:jc w:val="center"/>
            </w:pPr>
            <w:r>
              <w:t>Não</w:t>
            </w:r>
          </w:p>
        </w:tc>
        <w:tc>
          <w:tcPr>
            <w:tcW w:w="1745" w:type="dxa"/>
            <w:shd w:val="clear" w:color="auto" w:fill="auto"/>
            <w:vAlign w:val="center"/>
          </w:tcPr>
          <w:p w14:paraId="040FDCF2" w14:textId="15F0C710" w:rsidR="00E0666B" w:rsidRDefault="002F7A61" w:rsidP="000B0B49">
            <w:pPr>
              <w:pStyle w:val="TF-TEXTOQUADRO"/>
              <w:jc w:val="center"/>
            </w:pPr>
            <w:r>
              <w:t>Não</w:t>
            </w:r>
          </w:p>
        </w:tc>
        <w:tc>
          <w:tcPr>
            <w:tcW w:w="1746" w:type="dxa"/>
            <w:shd w:val="clear" w:color="auto" w:fill="auto"/>
            <w:vAlign w:val="center"/>
          </w:tcPr>
          <w:p w14:paraId="6F9BD839" w14:textId="7FCE95FC" w:rsidR="002F7A61" w:rsidRDefault="002F7A61" w:rsidP="000B0B49">
            <w:pPr>
              <w:pStyle w:val="TF-TEXTOQUADRO"/>
              <w:jc w:val="center"/>
            </w:pPr>
            <w:r>
              <w:t>Sim</w:t>
            </w:r>
          </w:p>
        </w:tc>
      </w:tr>
      <w:tr w:rsidR="00E0666B" w14:paraId="71515D3C" w14:textId="77777777" w:rsidTr="00B325FD">
        <w:trPr>
          <w:trHeight w:val="340"/>
          <w:jc w:val="center"/>
        </w:trPr>
        <w:tc>
          <w:tcPr>
            <w:tcW w:w="3826" w:type="dxa"/>
            <w:shd w:val="clear" w:color="auto" w:fill="auto"/>
            <w:vAlign w:val="center"/>
          </w:tcPr>
          <w:p w14:paraId="7ABB48C1" w14:textId="4EF89BFC" w:rsidR="00E0666B" w:rsidRDefault="006B19A7" w:rsidP="000B0B49">
            <w:pPr>
              <w:pStyle w:val="TF-TEXTOQUADRO"/>
            </w:pPr>
            <w:proofErr w:type="spellStart"/>
            <w:r>
              <w:t>Api</w:t>
            </w:r>
            <w:proofErr w:type="spellEnd"/>
            <w:r>
              <w:t xml:space="preserve"> utilizadas</w:t>
            </w:r>
          </w:p>
        </w:tc>
        <w:tc>
          <w:tcPr>
            <w:tcW w:w="1745" w:type="dxa"/>
            <w:shd w:val="clear" w:color="auto" w:fill="auto"/>
            <w:vAlign w:val="center"/>
          </w:tcPr>
          <w:p w14:paraId="7DE2FE35" w14:textId="6CD79B55" w:rsidR="00E0666B" w:rsidRDefault="00FC21FA" w:rsidP="000B0B49">
            <w:pPr>
              <w:pStyle w:val="TF-TEXTOQUADRO"/>
              <w:jc w:val="center"/>
            </w:pPr>
            <w:proofErr w:type="spellStart"/>
            <w:r>
              <w:t>S</w:t>
            </w:r>
            <w:r w:rsidR="006B19A7">
              <w:t>crapy</w:t>
            </w:r>
            <w:proofErr w:type="spellEnd"/>
          </w:p>
        </w:tc>
        <w:tc>
          <w:tcPr>
            <w:tcW w:w="1745" w:type="dxa"/>
            <w:shd w:val="clear" w:color="auto" w:fill="auto"/>
            <w:vAlign w:val="center"/>
          </w:tcPr>
          <w:p w14:paraId="083F3F41" w14:textId="12A5AABA" w:rsidR="00E0666B" w:rsidRDefault="009C7C6F" w:rsidP="000B0B49">
            <w:pPr>
              <w:pStyle w:val="TF-TEXTOQUADRO"/>
              <w:jc w:val="center"/>
            </w:pPr>
            <w:proofErr w:type="spellStart"/>
            <w:r>
              <w:t>R</w:t>
            </w:r>
            <w:r w:rsidR="00FC21FA">
              <w:t>Selenium</w:t>
            </w:r>
            <w:proofErr w:type="spellEnd"/>
          </w:p>
        </w:tc>
        <w:tc>
          <w:tcPr>
            <w:tcW w:w="1746" w:type="dxa"/>
            <w:shd w:val="clear" w:color="auto" w:fill="auto"/>
            <w:vAlign w:val="center"/>
          </w:tcPr>
          <w:p w14:paraId="7D6A47CC" w14:textId="34FE7221" w:rsidR="00C62327" w:rsidRDefault="00867A7E" w:rsidP="000B0B49">
            <w:pPr>
              <w:pStyle w:val="TF-TEXTOQUADRO"/>
              <w:jc w:val="center"/>
            </w:pPr>
            <w:proofErr w:type="spellStart"/>
            <w:r>
              <w:t>RSelenium</w:t>
            </w:r>
            <w:proofErr w:type="spellEnd"/>
          </w:p>
        </w:tc>
      </w:tr>
    </w:tbl>
    <w:p w14:paraId="228861AA" w14:textId="77777777" w:rsidR="00E0666B" w:rsidRPr="0075781C" w:rsidRDefault="00E0666B" w:rsidP="00E0666B">
      <w:pPr>
        <w:pStyle w:val="TF-FONTE"/>
      </w:pPr>
      <w:r>
        <w:t>Fonte: elaborado pelo autor.</w:t>
      </w:r>
    </w:p>
    <w:p w14:paraId="3C2D5BEB" w14:textId="127D03F6" w:rsidR="005E51CB" w:rsidRDefault="002C31F9" w:rsidP="00451B94">
      <w:pPr>
        <w:pStyle w:val="TF-TEXTO"/>
      </w:pPr>
      <w:r>
        <w:t xml:space="preserve">A partir do </w:t>
      </w:r>
      <w:r w:rsidR="00855CEF">
        <w:fldChar w:fldCharType="begin"/>
      </w:r>
      <w:r w:rsidR="00855CEF">
        <w:instrText xml:space="preserve"> REF _Ref70368883 \h </w:instrText>
      </w:r>
      <w:r w:rsidR="00855CEF">
        <w:fldChar w:fldCharType="separate"/>
      </w:r>
      <w:r w:rsidR="00FB64AF">
        <w:t xml:space="preserve">Quadro </w:t>
      </w:r>
      <w:r w:rsidR="00FB64AF">
        <w:rPr>
          <w:noProof/>
        </w:rPr>
        <w:t>1</w:t>
      </w:r>
      <w:r w:rsidR="00855CEF">
        <w:fldChar w:fldCharType="end"/>
      </w:r>
      <w:r w:rsidR="00EC3990">
        <w:t>,</w:t>
      </w:r>
      <w:r w:rsidR="00855CEF">
        <w:t xml:space="preserve"> </w:t>
      </w:r>
      <w:r w:rsidR="0081095B">
        <w:t>pode-se observar que todas as aplicações</w:t>
      </w:r>
      <w:r w:rsidR="00F13200">
        <w:t xml:space="preserve"> extraem </w:t>
      </w:r>
      <w:r w:rsidR="00EC3990">
        <w:t xml:space="preserve">dados de sites </w:t>
      </w:r>
      <w:r w:rsidR="00F13200">
        <w:t>e</w:t>
      </w:r>
      <w:r w:rsidR="0081095B">
        <w:t xml:space="preserve"> utilizam de técnicas de mineração para alcançarem seus resultados.</w:t>
      </w:r>
      <w:r w:rsidR="009355E5">
        <w:t xml:space="preserve"> </w:t>
      </w:r>
      <w:r w:rsidR="008540C8">
        <w:t xml:space="preserve">Além disso, </w:t>
      </w:r>
      <w:r w:rsidR="00F042FC">
        <w:t xml:space="preserve">também </w:t>
      </w:r>
      <w:proofErr w:type="gramStart"/>
      <w:r w:rsidR="0081095B">
        <w:t>percebe-se</w:t>
      </w:r>
      <w:proofErr w:type="gramEnd"/>
      <w:r w:rsidR="0081095B">
        <w:t xml:space="preserve"> que apenas o trabalho de Silva e Meireles (201</w:t>
      </w:r>
      <w:r w:rsidR="00F042FC">
        <w:t>6</w:t>
      </w:r>
      <w:r w:rsidR="0081095B">
        <w:t xml:space="preserve">) realizam </w:t>
      </w:r>
      <w:r w:rsidR="00F042FC">
        <w:t xml:space="preserve">a </w:t>
      </w:r>
      <w:r w:rsidR="0081095B">
        <w:t>manipula</w:t>
      </w:r>
      <w:r w:rsidR="00F042FC">
        <w:t>ção de</w:t>
      </w:r>
      <w:r w:rsidR="0081095B">
        <w:t xml:space="preserve"> dados da política brasileira. </w:t>
      </w:r>
      <w:r w:rsidR="009355E5" w:rsidRPr="005D58F6">
        <w:t>Camargo</w:t>
      </w:r>
      <w:r w:rsidR="009355E5">
        <w:t xml:space="preserve"> </w:t>
      </w:r>
      <w:r w:rsidR="009355E5" w:rsidRPr="005D58F6">
        <w:rPr>
          <w:i/>
          <w:iCs/>
        </w:rPr>
        <w:t>et al</w:t>
      </w:r>
      <w:r w:rsidR="009355E5">
        <w:t xml:space="preserve">. (2017) </w:t>
      </w:r>
      <w:r w:rsidR="0081095B">
        <w:t xml:space="preserve">optaram que </w:t>
      </w:r>
      <w:r w:rsidR="009355E5">
        <w:t>extra</w:t>
      </w:r>
      <w:r w:rsidR="0081095B">
        <w:t>ção</w:t>
      </w:r>
      <w:r w:rsidR="009355E5">
        <w:t xml:space="preserve"> e sumariza</w:t>
      </w:r>
      <w:r w:rsidR="0081095B">
        <w:t>ção de</w:t>
      </w:r>
      <w:r w:rsidR="009355E5">
        <w:t xml:space="preserve"> informações turísticas</w:t>
      </w:r>
      <w:ins w:id="108" w:author="Andreza Sartori" w:date="2021-05-08T12:52:00Z">
        <w:r w:rsidR="00FB2053">
          <w:t>,</w:t>
        </w:r>
      </w:ins>
      <w:del w:id="109" w:author="Andreza Sartori" w:date="2021-05-08T12:52:00Z">
        <w:r w:rsidR="009355E5" w:rsidDel="00FB2053">
          <w:delText>.</w:delText>
        </w:r>
      </w:del>
      <w:r w:rsidR="00F33C48">
        <w:t xml:space="preserve"> </w:t>
      </w:r>
      <w:del w:id="110" w:author="Andreza Sartori" w:date="2021-05-08T12:52:00Z">
        <w:r w:rsidR="005C44FB" w:rsidDel="00FB2053">
          <w:delText>J</w:delText>
        </w:r>
      </w:del>
      <w:del w:id="111" w:author="Andreza Sartori" w:date="2021-05-08T12:53:00Z">
        <w:r w:rsidR="005C44FB" w:rsidDel="00F97A79">
          <w:delText>á</w:delText>
        </w:r>
      </w:del>
      <w:ins w:id="112" w:author="Andreza Sartori" w:date="2021-05-08T12:53:00Z">
        <w:r w:rsidR="00F97A79">
          <w:t>e</w:t>
        </w:r>
      </w:ins>
      <w:r w:rsidR="005C44FB">
        <w:t xml:space="preserve"> Almeida</w:t>
      </w:r>
      <w:r w:rsidR="006632B1">
        <w:t xml:space="preserve"> (2018) </w:t>
      </w:r>
      <w:r w:rsidR="00D134D2">
        <w:t xml:space="preserve">pela </w:t>
      </w:r>
      <w:r w:rsidR="006632B1">
        <w:t>coleta informações das redes sociais.</w:t>
      </w:r>
      <w:r w:rsidR="002E0E30">
        <w:t xml:space="preserve"> </w:t>
      </w:r>
    </w:p>
    <w:p w14:paraId="076B33F1" w14:textId="18B063E3" w:rsidR="008A465C" w:rsidRDefault="008A4A8E" w:rsidP="00451B94">
      <w:pPr>
        <w:pStyle w:val="TF-TEXTO"/>
      </w:pPr>
      <w:r w:rsidRPr="007C571D">
        <w:t>O trabalho proposto</w:t>
      </w:r>
      <w:r>
        <w:t xml:space="preserve"> é relevante pois </w:t>
      </w:r>
      <w:r w:rsidR="00E30525" w:rsidRPr="00F8357D">
        <w:t>agrupar</w:t>
      </w:r>
      <w:r w:rsidR="00D134D2">
        <w:t>á</w:t>
      </w:r>
      <w:r w:rsidR="00E30525" w:rsidRPr="00F8357D">
        <w:t xml:space="preserve"> informações históricas de seus representantes, apresentando-as na forma de um dossiê político</w:t>
      </w:r>
      <w:r w:rsidR="00BB1CC2">
        <w:t xml:space="preserve">, sendo exposto </w:t>
      </w:r>
      <w:r w:rsidR="008A465C">
        <w:t xml:space="preserve">de forma categorizada </w:t>
      </w:r>
      <w:r w:rsidR="003A10F9">
        <w:t>(</w:t>
      </w:r>
      <w:r w:rsidR="008A465C">
        <w:t>negativamente ou positivamente</w:t>
      </w:r>
      <w:r w:rsidR="003A10F9">
        <w:t>)</w:t>
      </w:r>
      <w:r w:rsidR="006244E6">
        <w:t xml:space="preserve"> e </w:t>
      </w:r>
      <w:r w:rsidR="008A465C">
        <w:t>de fácil leitura</w:t>
      </w:r>
      <w:r w:rsidR="006244E6">
        <w:t>,</w:t>
      </w:r>
      <w:r w:rsidR="008A465C">
        <w:t xml:space="preserve"> </w:t>
      </w:r>
      <w:r w:rsidR="006244E6">
        <w:t xml:space="preserve">as </w:t>
      </w:r>
      <w:r w:rsidR="008A465C">
        <w:t xml:space="preserve">ações realizadas ou ações vinculadas a determinado parlamentar, estando ou não em processo eleitoral. </w:t>
      </w:r>
      <w:r w:rsidR="00940FE4">
        <w:t xml:space="preserve">Também serão vinculados </w:t>
      </w:r>
      <w:r w:rsidR="008A465C">
        <w:rPr>
          <w:i/>
        </w:rPr>
        <w:t>links</w:t>
      </w:r>
      <w:r w:rsidR="008A465C">
        <w:t xml:space="preserve"> de matérias oriundas de portais oficiais de notícias aos nomes dos parlamentares envolvidos diretamente ou indiretamente no conteúdo da matéria disponível no </w:t>
      </w:r>
      <w:r w:rsidR="008A465C">
        <w:rPr>
          <w:i/>
        </w:rPr>
        <w:t>link</w:t>
      </w:r>
      <w:r w:rsidR="008A465C">
        <w:t xml:space="preserve"> informado.</w:t>
      </w:r>
      <w:r w:rsidR="001423C6">
        <w:t xml:space="preserve"> Dessa forma, espera-se que os eleitores possam ter </w:t>
      </w:r>
      <w:r w:rsidR="009C778B">
        <w:t xml:space="preserve">acesso </w:t>
      </w:r>
      <w:r w:rsidR="00D40B0C">
        <w:t xml:space="preserve">facilitado </w:t>
      </w:r>
      <w:r w:rsidR="000B0B49">
        <w:t>a</w:t>
      </w:r>
      <w:r w:rsidR="00D40B0C">
        <w:t xml:space="preserve"> </w:t>
      </w:r>
      <w:r w:rsidR="008A465C">
        <w:t>informações sobre seus candidatos e discursos apresentados, agregando na qualidade das argumentações em discussões construtivas, debates e nas escolhas feitas pelos eleitores nas urnas.</w:t>
      </w:r>
      <w:r w:rsidR="000D4719">
        <w:t xml:space="preserve"> Acredita-se que através de </w:t>
      </w:r>
      <w:proofErr w:type="gramStart"/>
      <w:r w:rsidR="000D4719">
        <w:t xml:space="preserve">um </w:t>
      </w:r>
      <w:r w:rsidR="000D4719" w:rsidRPr="00C74E09">
        <w:rPr>
          <w:i/>
          <w:iCs/>
        </w:rPr>
        <w:t>web</w:t>
      </w:r>
      <w:proofErr w:type="gramEnd"/>
      <w:r w:rsidR="000D4719" w:rsidRPr="00C74E09">
        <w:rPr>
          <w:i/>
          <w:iCs/>
        </w:rPr>
        <w:t xml:space="preserve"> </w:t>
      </w:r>
      <w:proofErr w:type="spellStart"/>
      <w:r w:rsidR="000D4719" w:rsidRPr="00C74E09">
        <w:rPr>
          <w:i/>
          <w:iCs/>
        </w:rPr>
        <w:t>crawling</w:t>
      </w:r>
      <w:proofErr w:type="spellEnd"/>
      <w:r w:rsidR="00BE4F1D">
        <w:t xml:space="preserve"> e </w:t>
      </w:r>
      <w:r w:rsidR="006C0D72">
        <w:t xml:space="preserve">técnicas de </w:t>
      </w:r>
      <w:r w:rsidR="00BE4F1D">
        <w:t xml:space="preserve">mineração de dados será possível disponibilizar </w:t>
      </w:r>
      <w:r w:rsidR="00FA1334">
        <w:t>na forma de um repositório centralizado</w:t>
      </w:r>
      <w:r w:rsidR="00D64488">
        <w:t>,</w:t>
      </w:r>
      <w:r w:rsidR="00FA1334">
        <w:t xml:space="preserve"> </w:t>
      </w:r>
      <w:r w:rsidR="00264A70" w:rsidRPr="00E11032">
        <w:t>informações</w:t>
      </w:r>
      <w:r w:rsidR="00EE2389">
        <w:t xml:space="preserve"> agrupadas</w:t>
      </w:r>
      <w:r w:rsidR="00622B58">
        <w:t>, simplificadas e de fácil acesso</w:t>
      </w:r>
      <w:r w:rsidR="00C74E09">
        <w:t xml:space="preserve">, visando </w:t>
      </w:r>
      <w:r w:rsidR="00264A70" w:rsidRPr="00E11032">
        <w:t xml:space="preserve">beneficiar de forma geral </w:t>
      </w:r>
      <w:r w:rsidR="00C74E09">
        <w:t>os eleitores</w:t>
      </w:r>
      <w:r w:rsidR="00264A70" w:rsidRPr="00E11032">
        <w:t xml:space="preserve"> do país.</w:t>
      </w:r>
    </w:p>
    <w:p w14:paraId="212D208A" w14:textId="5CC3A040" w:rsidR="00451B94" w:rsidRPr="00DF4B72" w:rsidRDefault="00451B94" w:rsidP="00451B94">
      <w:pPr>
        <w:pStyle w:val="Ttulo2"/>
        <w:spacing w:after="120" w:line="240" w:lineRule="auto"/>
      </w:pPr>
      <w:r w:rsidRPr="00DF4B72">
        <w:rPr>
          <w:caps w:val="0"/>
        </w:rPr>
        <w:lastRenderedPageBreak/>
        <w:t>REQUISITOS PRINCIPAIS DO PROBLEMA A SER TRABALHADO</w:t>
      </w:r>
      <w:bookmarkEnd w:id="99"/>
      <w:bookmarkEnd w:id="100"/>
      <w:bookmarkEnd w:id="101"/>
      <w:bookmarkEnd w:id="102"/>
      <w:bookmarkEnd w:id="103"/>
      <w:bookmarkEnd w:id="104"/>
      <w:bookmarkEnd w:id="105"/>
    </w:p>
    <w:p w14:paraId="0935C02E" w14:textId="77777777" w:rsidR="001E427B" w:rsidRDefault="001E427B" w:rsidP="001E427B">
      <w:pPr>
        <w:pStyle w:val="TF-TEXTO"/>
      </w:pPr>
      <w:r>
        <w:t>A aplicação de mineração de dados deverá:</w:t>
      </w:r>
    </w:p>
    <w:p w14:paraId="388B4233" w14:textId="7C91C84A" w:rsidR="001E427B" w:rsidRDefault="001E427B" w:rsidP="001E427B">
      <w:pPr>
        <w:pStyle w:val="TF-TEXTO"/>
        <w:widowControl w:val="0"/>
        <w:numPr>
          <w:ilvl w:val="0"/>
          <w:numId w:val="21"/>
        </w:numPr>
        <w:spacing w:before="0"/>
        <w:ind w:left="1077" w:hanging="397"/>
        <w:contextualSpacing w:val="0"/>
      </w:pPr>
      <w:r>
        <w:t>permitir o cadastro de sites ao qual serão extraídas as informações (Requisito Funcional – RF)</w:t>
      </w:r>
      <w:r w:rsidR="00794F39">
        <w:t>;</w:t>
      </w:r>
    </w:p>
    <w:p w14:paraId="7FBDAAA0" w14:textId="04ACF9CE" w:rsidR="005573DD" w:rsidRDefault="0004020F" w:rsidP="009276B4">
      <w:pPr>
        <w:pStyle w:val="TF-TEXTO"/>
        <w:widowControl w:val="0"/>
        <w:numPr>
          <w:ilvl w:val="0"/>
          <w:numId w:val="21"/>
        </w:numPr>
        <w:spacing w:before="0"/>
        <w:ind w:left="1077" w:hanging="397"/>
        <w:contextualSpacing w:val="0"/>
      </w:pPr>
      <w:r>
        <w:t xml:space="preserve">extrair as informações dos sites </w:t>
      </w:r>
      <w:r w:rsidR="005573DD" w:rsidRPr="000E275B">
        <w:t xml:space="preserve">através de </w:t>
      </w:r>
      <w:proofErr w:type="gramStart"/>
      <w:r w:rsidR="005573DD" w:rsidRPr="000E275B">
        <w:t xml:space="preserve">um </w:t>
      </w:r>
      <w:r w:rsidR="0020002D">
        <w:t>web</w:t>
      </w:r>
      <w:proofErr w:type="gramEnd"/>
      <w:r w:rsidR="0020002D">
        <w:t xml:space="preserve"> </w:t>
      </w:r>
      <w:proofErr w:type="spellStart"/>
      <w:r w:rsidR="0020002D">
        <w:t>scraping</w:t>
      </w:r>
      <w:proofErr w:type="spellEnd"/>
      <w:r w:rsidR="0020002D" w:rsidRPr="000E275B">
        <w:t xml:space="preserve"> </w:t>
      </w:r>
      <w:r w:rsidR="005573DD" w:rsidRPr="000E275B">
        <w:t>(RF);</w:t>
      </w:r>
    </w:p>
    <w:p w14:paraId="6E1A50FE" w14:textId="01A7231E" w:rsidR="001E427B" w:rsidRDefault="001E427B" w:rsidP="001E427B">
      <w:pPr>
        <w:pStyle w:val="TF-TEXTO"/>
        <w:widowControl w:val="0"/>
        <w:numPr>
          <w:ilvl w:val="0"/>
          <w:numId w:val="21"/>
        </w:numPr>
        <w:spacing w:before="0"/>
        <w:ind w:left="1077" w:hanging="397"/>
        <w:contextualSpacing w:val="0"/>
      </w:pPr>
      <w:r w:rsidRPr="007B0B7D">
        <w:t xml:space="preserve">implementar </w:t>
      </w:r>
      <w:r>
        <w:t xml:space="preserve">o processo de mineração e as suas </w:t>
      </w:r>
      <w:r w:rsidRPr="007B0B7D">
        <w:t>etapas</w:t>
      </w:r>
      <w:r>
        <w:t xml:space="preserve">, sendo elas: </w:t>
      </w:r>
      <w:r w:rsidRPr="007B0B7D">
        <w:t>seleção, pré-processamento, limpeza</w:t>
      </w:r>
      <w:r>
        <w:t>,</w:t>
      </w:r>
      <w:r w:rsidRPr="007B0B7D">
        <w:t xml:space="preserve"> transformação</w:t>
      </w:r>
      <w:r>
        <w:t>, mineração de dados e interpretação dos dados</w:t>
      </w:r>
      <w:r w:rsidRPr="007B0B7D">
        <w:t xml:space="preserve"> (RF);</w:t>
      </w:r>
      <w:r>
        <w:t xml:space="preserve"> </w:t>
      </w:r>
    </w:p>
    <w:p w14:paraId="02A20787" w14:textId="71BD80CF" w:rsidR="001E427B" w:rsidRDefault="001E427B" w:rsidP="001E427B">
      <w:pPr>
        <w:pStyle w:val="TF-TEXTO"/>
        <w:widowControl w:val="0"/>
        <w:numPr>
          <w:ilvl w:val="0"/>
          <w:numId w:val="21"/>
        </w:numPr>
        <w:spacing w:before="0"/>
        <w:ind w:left="1077" w:hanging="397"/>
        <w:contextualSpacing w:val="0"/>
      </w:pPr>
      <w:r w:rsidRPr="00E96F53">
        <w:t>implementar a técnica de agrupamento para realizar a mineração dos dados (RF);</w:t>
      </w:r>
    </w:p>
    <w:p w14:paraId="0E038B19" w14:textId="64CC94A8" w:rsidR="001E427B" w:rsidRDefault="00E14471" w:rsidP="001E427B">
      <w:pPr>
        <w:pStyle w:val="TF-TEXTO"/>
        <w:widowControl w:val="0"/>
        <w:numPr>
          <w:ilvl w:val="0"/>
          <w:numId w:val="21"/>
        </w:numPr>
        <w:spacing w:before="0"/>
        <w:ind w:left="1077" w:hanging="397"/>
        <w:contextualSpacing w:val="0"/>
      </w:pPr>
      <w:r>
        <w:t>disponibilizar</w:t>
      </w:r>
      <w:r w:rsidR="00794F39">
        <w:t xml:space="preserve"> as informações na forma de um </w:t>
      </w:r>
      <w:r>
        <w:t>repositório/</w:t>
      </w:r>
      <w:r w:rsidR="00794F39">
        <w:t>dossiê com link para notícias dos mandatários (RF);</w:t>
      </w:r>
    </w:p>
    <w:p w14:paraId="50AAE0D6" w14:textId="505D2D7B" w:rsidR="005D3038" w:rsidRPr="00E96F53" w:rsidRDefault="005D3038" w:rsidP="001E427B">
      <w:pPr>
        <w:pStyle w:val="TF-TEXTO"/>
        <w:widowControl w:val="0"/>
        <w:numPr>
          <w:ilvl w:val="0"/>
          <w:numId w:val="21"/>
        </w:numPr>
        <w:spacing w:before="0"/>
        <w:ind w:left="1077" w:hanging="397"/>
        <w:contextualSpacing w:val="0"/>
      </w:pPr>
      <w:r>
        <w:t>permitir ao usuário consultar as informações a partir do nome completo do mandatário (RF);</w:t>
      </w:r>
    </w:p>
    <w:p w14:paraId="1D078536" w14:textId="712F378F" w:rsidR="001E427B" w:rsidRPr="007B0B7D" w:rsidRDefault="001E427B" w:rsidP="001E427B">
      <w:pPr>
        <w:pStyle w:val="TF-TEXTO"/>
        <w:widowControl w:val="0"/>
        <w:numPr>
          <w:ilvl w:val="0"/>
          <w:numId w:val="21"/>
        </w:numPr>
        <w:spacing w:before="0"/>
        <w:ind w:left="1077" w:hanging="397"/>
        <w:contextualSpacing w:val="0"/>
      </w:pPr>
      <w:r w:rsidRPr="007B0B7D">
        <w:t>ser implementada utilizando o ambiente de desenvolvimento Microsoft Visual Studio 2010</w:t>
      </w:r>
      <w:r>
        <w:t xml:space="preserve"> e na plataforma </w:t>
      </w:r>
      <w:proofErr w:type="spellStart"/>
      <w:r>
        <w:t>AspNet</w:t>
      </w:r>
      <w:proofErr w:type="spellEnd"/>
      <w:r>
        <w:t xml:space="preserve"> </w:t>
      </w:r>
      <w:r w:rsidRPr="007B0B7D">
        <w:t>(Requisito Não-Funcional - RNF);</w:t>
      </w:r>
    </w:p>
    <w:p w14:paraId="54A2EB9D" w14:textId="5C5CDE00" w:rsidR="001E427B" w:rsidRDefault="001E427B" w:rsidP="00D72D85">
      <w:pPr>
        <w:pStyle w:val="TF-TEXTO"/>
        <w:widowControl w:val="0"/>
        <w:numPr>
          <w:ilvl w:val="0"/>
          <w:numId w:val="21"/>
        </w:numPr>
        <w:spacing w:before="0"/>
        <w:ind w:left="1077" w:hanging="397"/>
        <w:contextualSpacing w:val="0"/>
      </w:pPr>
      <w:r w:rsidRPr="007B0B7D">
        <w:t xml:space="preserve">ser implementada utilizando </w:t>
      </w:r>
      <w:proofErr w:type="spellStart"/>
      <w:r>
        <w:t>Kubernetes</w:t>
      </w:r>
      <w:proofErr w:type="spellEnd"/>
      <w:r>
        <w:t xml:space="preserve"> ou Docker </w:t>
      </w:r>
      <w:proofErr w:type="spellStart"/>
      <w:r>
        <w:t>Swarm</w:t>
      </w:r>
      <w:proofErr w:type="spellEnd"/>
      <w:r>
        <w:t xml:space="preserve"> (RNF).</w:t>
      </w:r>
    </w:p>
    <w:p w14:paraId="2AA9AD76" w14:textId="77777777" w:rsidR="00451B94" w:rsidRPr="00DF4B72" w:rsidRDefault="00451B94" w:rsidP="00451B94">
      <w:pPr>
        <w:pStyle w:val="Ttulo2"/>
        <w:spacing w:after="120" w:line="240" w:lineRule="auto"/>
      </w:pPr>
      <w:r w:rsidRPr="00DF4B72">
        <w:t>METODOLOGIA</w:t>
      </w:r>
    </w:p>
    <w:p w14:paraId="2120DD0B" w14:textId="77777777" w:rsidR="007C07AE" w:rsidRDefault="007C07AE" w:rsidP="007C07AE">
      <w:pPr>
        <w:pStyle w:val="TF-TEXTO"/>
      </w:pPr>
      <w:r>
        <w:t>O trabalho será desenvolvido observando as seguintes etapas:</w:t>
      </w:r>
    </w:p>
    <w:p w14:paraId="368F7AB2" w14:textId="52086816" w:rsidR="00A72CF8" w:rsidRDefault="007C07AE" w:rsidP="00BA4AD7">
      <w:pPr>
        <w:pStyle w:val="TF-ALNEA"/>
        <w:numPr>
          <w:ilvl w:val="0"/>
          <w:numId w:val="22"/>
        </w:numPr>
      </w:pPr>
      <w:r w:rsidRPr="00A72CF8">
        <w:t>levantamento bibliográfico: realizar o levantamento bibliográfico sobre mineração de dados</w:t>
      </w:r>
      <w:r w:rsidR="00E820CB">
        <w:t xml:space="preserve">, </w:t>
      </w:r>
      <w:r w:rsidR="0020002D">
        <w:t xml:space="preserve">web </w:t>
      </w:r>
      <w:proofErr w:type="spellStart"/>
      <w:r w:rsidR="0020002D">
        <w:t>scraping</w:t>
      </w:r>
      <w:proofErr w:type="spellEnd"/>
      <w:r w:rsidR="0020002D" w:rsidRPr="00A72CF8">
        <w:t xml:space="preserve"> </w:t>
      </w:r>
      <w:r w:rsidRPr="00A72CF8">
        <w:t xml:space="preserve">e trabalhos </w:t>
      </w:r>
      <w:r w:rsidR="00440460" w:rsidRPr="00A72CF8">
        <w:t>correlatos</w:t>
      </w:r>
      <w:r w:rsidRPr="00A72CF8">
        <w:t>;</w:t>
      </w:r>
    </w:p>
    <w:p w14:paraId="41FF9B1B" w14:textId="77777777" w:rsidR="00A72CF8" w:rsidRDefault="00067955" w:rsidP="00507E91">
      <w:pPr>
        <w:pStyle w:val="TF-ALNEA"/>
        <w:numPr>
          <w:ilvl w:val="0"/>
          <w:numId w:val="22"/>
        </w:numPr>
      </w:pPr>
      <w:r w:rsidRPr="00A72CF8">
        <w:t>e</w:t>
      </w:r>
      <w:r w:rsidR="00794F39" w:rsidRPr="00A72CF8">
        <w:t>licitação de requisitos: baseando-se no levantamento bibliográfico, refinar os requisitos propostos para a mineração de dados proposto;</w:t>
      </w:r>
    </w:p>
    <w:p w14:paraId="5F6296F2" w14:textId="77777777" w:rsidR="00A72CF8" w:rsidRDefault="007C07AE" w:rsidP="00F34658">
      <w:pPr>
        <w:pStyle w:val="TF-ALNEA"/>
        <w:numPr>
          <w:ilvl w:val="0"/>
          <w:numId w:val="22"/>
        </w:numPr>
      </w:pPr>
      <w:r w:rsidRPr="00A72CF8">
        <w:t xml:space="preserve">especificação da aplicação: especificar a aplicação com análise orientada a objetos utilizando a </w:t>
      </w:r>
      <w:proofErr w:type="spellStart"/>
      <w:r w:rsidRPr="00A72CF8">
        <w:t>Unified</w:t>
      </w:r>
      <w:proofErr w:type="spellEnd"/>
      <w:r w:rsidRPr="00A72CF8">
        <w:t xml:space="preserve"> </w:t>
      </w:r>
      <w:proofErr w:type="spellStart"/>
      <w:r w:rsidRPr="00A72CF8">
        <w:t>Modeling</w:t>
      </w:r>
      <w:proofErr w:type="spellEnd"/>
      <w:r w:rsidRPr="00A72CF8">
        <w:t xml:space="preserve"> </w:t>
      </w:r>
      <w:proofErr w:type="spellStart"/>
      <w:r w:rsidRPr="00A72CF8">
        <w:t>Language</w:t>
      </w:r>
      <w:proofErr w:type="spellEnd"/>
      <w:r w:rsidRPr="00A72CF8">
        <w:t xml:space="preserve"> (UML). Utilizar a ferramenta Enterprise Architect 7.5 (EA) para o desenvolvimento dos diagramas de casos de uso</w:t>
      </w:r>
      <w:r w:rsidR="00DB4111" w:rsidRPr="00A72CF8">
        <w:t xml:space="preserve"> e </w:t>
      </w:r>
      <w:r w:rsidRPr="00A72CF8">
        <w:t>classes;</w:t>
      </w:r>
    </w:p>
    <w:p w14:paraId="61463A32" w14:textId="77777777" w:rsidR="0017525A" w:rsidRDefault="00794F39" w:rsidP="001C78D9">
      <w:pPr>
        <w:pStyle w:val="TF-ALNEA"/>
        <w:numPr>
          <w:ilvl w:val="0"/>
          <w:numId w:val="22"/>
        </w:numPr>
      </w:pPr>
      <w:r w:rsidRPr="00A72CF8">
        <w:t>definição dos sites de busca: analisar</w:t>
      </w:r>
      <w:r w:rsidR="007C07AE" w:rsidRPr="00A72CF8">
        <w:t xml:space="preserve"> e escolh</w:t>
      </w:r>
      <w:r w:rsidR="00E14471" w:rsidRPr="00A72CF8">
        <w:t>e</w:t>
      </w:r>
      <w:r w:rsidR="007C07AE" w:rsidRPr="00A72CF8">
        <w:t>r</w:t>
      </w:r>
      <w:r w:rsidRPr="00A72CF8">
        <w:t xml:space="preserve"> quais sites disponibilizam </w:t>
      </w:r>
      <w:r w:rsidRPr="0017525A">
        <w:t xml:space="preserve">informações são relevantes </w:t>
      </w:r>
      <w:r w:rsidR="007C07AE" w:rsidRPr="0017525A">
        <w:t>sobre os mandatários</w:t>
      </w:r>
      <w:r w:rsidRPr="0017525A">
        <w:t>;</w:t>
      </w:r>
    </w:p>
    <w:p w14:paraId="76F42C80" w14:textId="310E0945" w:rsidR="0017525A" w:rsidRDefault="006F4849" w:rsidP="00BF4873">
      <w:pPr>
        <w:pStyle w:val="TF-ALNEA"/>
        <w:numPr>
          <w:ilvl w:val="0"/>
          <w:numId w:val="22"/>
        </w:numPr>
      </w:pPr>
      <w:r w:rsidRPr="0017525A">
        <w:t xml:space="preserve">obtenção das informações dos sites: desenvolvimento de </w:t>
      </w:r>
      <w:proofErr w:type="gramStart"/>
      <w:r w:rsidRPr="0017525A">
        <w:t xml:space="preserve">um </w:t>
      </w:r>
      <w:r w:rsidR="0020002D">
        <w:t>web</w:t>
      </w:r>
      <w:proofErr w:type="gramEnd"/>
      <w:r w:rsidR="0020002D">
        <w:t xml:space="preserve"> </w:t>
      </w:r>
      <w:proofErr w:type="spellStart"/>
      <w:r w:rsidR="0020002D">
        <w:t>scraping</w:t>
      </w:r>
      <w:proofErr w:type="spellEnd"/>
      <w:r w:rsidRPr="0017525A">
        <w:t xml:space="preserve"> na linguagem </w:t>
      </w:r>
      <w:proofErr w:type="spellStart"/>
      <w:r w:rsidR="0017525A" w:rsidRPr="0017525A">
        <w:t>AspNet</w:t>
      </w:r>
      <w:proofErr w:type="spellEnd"/>
      <w:r w:rsidRPr="0017525A">
        <w:t>, que busque as informações a partir da etapa (</w:t>
      </w:r>
      <w:r w:rsidR="00A174EF">
        <w:t>d</w:t>
      </w:r>
      <w:r w:rsidRPr="0017525A">
        <w:t xml:space="preserve">); </w:t>
      </w:r>
    </w:p>
    <w:p w14:paraId="74042CEF" w14:textId="25A646BB" w:rsidR="00A72CF8" w:rsidRDefault="007C07AE" w:rsidP="00BF4873">
      <w:pPr>
        <w:pStyle w:val="TF-ALNEA"/>
        <w:numPr>
          <w:ilvl w:val="0"/>
          <w:numId w:val="22"/>
        </w:numPr>
      </w:pPr>
      <w:r w:rsidRPr="0017525A">
        <w:t xml:space="preserve">definição da técnica de mineração: pesquisar, analisar a técnica de agrupamento que </w:t>
      </w:r>
      <w:r w:rsidRPr="00A72CF8">
        <w:t>irá ser utilizada para compor a aplicação de mineração dos dados, levando em consideração seu desempenho e sua eficácia;</w:t>
      </w:r>
    </w:p>
    <w:p w14:paraId="1D73ACD0" w14:textId="6E5786B5" w:rsidR="00A72CF8" w:rsidRDefault="007C07AE" w:rsidP="00CE534A">
      <w:pPr>
        <w:pStyle w:val="TF-ALNEA"/>
        <w:numPr>
          <w:ilvl w:val="0"/>
          <w:numId w:val="22"/>
        </w:numPr>
      </w:pPr>
      <w:r w:rsidRPr="00A72CF8">
        <w:t xml:space="preserve">implementação </w:t>
      </w:r>
      <w:r w:rsidR="00D72D85" w:rsidRPr="00A72CF8">
        <w:t xml:space="preserve">o processo </w:t>
      </w:r>
      <w:r w:rsidRPr="00A72CF8">
        <w:t xml:space="preserve">de extração e agrupamento das informações: a partir das </w:t>
      </w:r>
      <w:r w:rsidRPr="00A72CF8">
        <w:lastRenderedPageBreak/>
        <w:t>etapas (</w:t>
      </w:r>
      <w:r w:rsidR="00A174EF">
        <w:t>e</w:t>
      </w:r>
      <w:r w:rsidRPr="00A72CF8">
        <w:t>) e (</w:t>
      </w:r>
      <w:r w:rsidR="00A174EF">
        <w:t>f</w:t>
      </w:r>
      <w:r w:rsidRPr="00A72CF8">
        <w:t>) implementar o processo de mineração e agrupamen</w:t>
      </w:r>
      <w:r w:rsidR="00D72D85" w:rsidRPr="00A72CF8">
        <w:t>t</w:t>
      </w:r>
      <w:r w:rsidRPr="00A72CF8">
        <w:t xml:space="preserve">o das informações dos mandatários utilizando a plataforma </w:t>
      </w:r>
      <w:proofErr w:type="spellStart"/>
      <w:r w:rsidRPr="00A72CF8">
        <w:t>AspNet</w:t>
      </w:r>
      <w:proofErr w:type="spellEnd"/>
      <w:r w:rsidRPr="00A72CF8">
        <w:t xml:space="preserve"> com o ambiente Microsoft Visual Studio 2010;</w:t>
      </w:r>
    </w:p>
    <w:p w14:paraId="157182F6" w14:textId="01FBC8EE" w:rsidR="007650E1" w:rsidRDefault="007C07AE" w:rsidP="00CE534A">
      <w:pPr>
        <w:pStyle w:val="TF-ALNEA"/>
        <w:numPr>
          <w:ilvl w:val="0"/>
          <w:numId w:val="22"/>
        </w:numPr>
      </w:pPr>
      <w:r w:rsidRPr="00A72CF8">
        <w:t>testes: realizar testes com a técnica implementada na etapa (</w:t>
      </w:r>
      <w:r w:rsidR="00A174EF">
        <w:t>g</w:t>
      </w:r>
      <w:r w:rsidRPr="00A72CF8">
        <w:t xml:space="preserve">) verificando </w:t>
      </w:r>
      <w:commentRangeStart w:id="113"/>
      <w:r w:rsidRPr="00A72CF8">
        <w:t xml:space="preserve">se </w:t>
      </w:r>
      <w:proofErr w:type="gramStart"/>
      <w:r w:rsidRPr="00A72CF8">
        <w:t>a mesma</w:t>
      </w:r>
      <w:proofErr w:type="gramEnd"/>
      <w:r w:rsidRPr="00A72CF8">
        <w:t xml:space="preserve"> é eficiência e</w:t>
      </w:r>
      <w:commentRangeEnd w:id="113"/>
      <w:r w:rsidR="00111978">
        <w:rPr>
          <w:rStyle w:val="Refdecomentrio"/>
        </w:rPr>
        <w:commentReference w:id="113"/>
      </w:r>
      <w:r w:rsidRPr="00A72CF8">
        <w:t xml:space="preserve"> possui baixo custo computacional para realizar a extração das informações. Além disso também será verificado a assertividade dos agrupamentos de notícias associadas aos mandatários. </w:t>
      </w:r>
    </w:p>
    <w:p w14:paraId="1F29DF69" w14:textId="70E69053" w:rsidR="004F5B0D" w:rsidRPr="00A72CF8" w:rsidRDefault="004F5B0D" w:rsidP="004F5B0D">
      <w:pPr>
        <w:pStyle w:val="TF-TEXTO"/>
      </w:pPr>
      <w:r w:rsidRPr="004F5B0D">
        <w:t>As etapas serão realizadas nos períodos relacionados no</w:t>
      </w:r>
      <w:r>
        <w:t xml:space="preserve"> </w:t>
      </w:r>
      <w:r>
        <w:fldChar w:fldCharType="begin"/>
      </w:r>
      <w:r>
        <w:instrText xml:space="preserve"> REF _Ref70369493 \h </w:instrText>
      </w:r>
      <w:r>
        <w:fldChar w:fldCharType="separate"/>
      </w:r>
      <w:r w:rsidR="00FB64AF">
        <w:t xml:space="preserve">Quadro </w:t>
      </w:r>
      <w:r w:rsidR="00FB64AF">
        <w:rPr>
          <w:noProof/>
        </w:rPr>
        <w:t>2</w:t>
      </w:r>
      <w:r>
        <w:fldChar w:fldCharType="end"/>
      </w:r>
      <w:r w:rsidRPr="004F5B0D">
        <w:t>.</w:t>
      </w:r>
    </w:p>
    <w:p w14:paraId="570E1F6E" w14:textId="6B6BBB89" w:rsidR="00451B94" w:rsidRPr="00043412" w:rsidRDefault="00A72CF8" w:rsidP="00A72CF8">
      <w:pPr>
        <w:pStyle w:val="TF-LEGENDA"/>
      </w:pPr>
      <w:bookmarkStart w:id="114" w:name="_Ref70369493"/>
      <w:r>
        <w:t xml:space="preserve">Quadro </w:t>
      </w:r>
      <w:fldSimple w:instr=" SEQ Quadro \* ARABIC ">
        <w:r w:rsidR="00FB64AF">
          <w:rPr>
            <w:noProof/>
          </w:rPr>
          <w:t>2</w:t>
        </w:r>
      </w:fldSimple>
      <w:bookmarkEnd w:id="114"/>
      <w:r>
        <w:t xml:space="preserve"> </w:t>
      </w:r>
      <w:r w:rsidR="007C07AE">
        <w:t>–</w:t>
      </w:r>
      <w:r w:rsidR="00451B94" w:rsidRPr="00043412">
        <w:t xml:space="preserve"> Cronograma</w:t>
      </w:r>
      <w:r w:rsidR="007C07AE">
        <w:t xml:space="preserve"> de atividades a serem realizadas</w:t>
      </w:r>
    </w:p>
    <w:tbl>
      <w:tblPr>
        <w:tblW w:w="89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6171"/>
        <w:gridCol w:w="344"/>
        <w:gridCol w:w="344"/>
        <w:gridCol w:w="345"/>
        <w:gridCol w:w="344"/>
        <w:gridCol w:w="344"/>
        <w:gridCol w:w="345"/>
        <w:gridCol w:w="344"/>
        <w:gridCol w:w="345"/>
      </w:tblGrid>
      <w:tr w:rsidR="00043412" w:rsidRPr="00043412" w14:paraId="1B7AA822" w14:textId="77777777" w:rsidTr="00224A8F">
        <w:trPr>
          <w:cantSplit/>
          <w:jc w:val="center"/>
        </w:trPr>
        <w:tc>
          <w:tcPr>
            <w:tcW w:w="6171" w:type="dxa"/>
            <w:tcBorders>
              <w:top w:val="single" w:sz="4" w:space="0" w:color="auto"/>
              <w:left w:val="single" w:sz="4" w:space="0" w:color="auto"/>
              <w:bottom w:val="nil"/>
              <w:right w:val="single" w:sz="4" w:space="0" w:color="auto"/>
            </w:tcBorders>
            <w:shd w:val="clear" w:color="auto" w:fill="A6A6A6"/>
          </w:tcPr>
          <w:p w14:paraId="53D89C05" w14:textId="77777777" w:rsidR="00451B94" w:rsidRPr="00043412" w:rsidRDefault="00451B94" w:rsidP="00470C41">
            <w:pPr>
              <w:pStyle w:val="TF-TEXTOQUADRO"/>
            </w:pPr>
          </w:p>
        </w:tc>
        <w:tc>
          <w:tcPr>
            <w:tcW w:w="2755" w:type="dxa"/>
            <w:gridSpan w:val="8"/>
            <w:tcBorders>
              <w:top w:val="single" w:sz="4" w:space="0" w:color="auto"/>
              <w:left w:val="single" w:sz="4" w:space="0" w:color="auto"/>
              <w:right w:val="single" w:sz="4" w:space="0" w:color="auto"/>
            </w:tcBorders>
            <w:shd w:val="clear" w:color="auto" w:fill="A6A6A6"/>
          </w:tcPr>
          <w:p w14:paraId="37E65C96" w14:textId="311F4CC9" w:rsidR="00451B94" w:rsidRPr="00043412" w:rsidRDefault="004236A4" w:rsidP="00470C41">
            <w:pPr>
              <w:pStyle w:val="TF-TEXTOQUADROCentralizado"/>
            </w:pPr>
            <w:r>
              <w:t>2021</w:t>
            </w:r>
          </w:p>
        </w:tc>
      </w:tr>
      <w:tr w:rsidR="00E22197" w:rsidRPr="00043412" w14:paraId="0F150138" w14:textId="77777777" w:rsidTr="00224A8F">
        <w:trPr>
          <w:cantSplit/>
          <w:jc w:val="center"/>
        </w:trPr>
        <w:tc>
          <w:tcPr>
            <w:tcW w:w="6171" w:type="dxa"/>
            <w:tcBorders>
              <w:top w:val="nil"/>
              <w:left w:val="single" w:sz="4" w:space="0" w:color="auto"/>
              <w:bottom w:val="nil"/>
            </w:tcBorders>
            <w:shd w:val="clear" w:color="auto" w:fill="A6A6A6"/>
          </w:tcPr>
          <w:p w14:paraId="4B90D853" w14:textId="77777777" w:rsidR="00E22197" w:rsidRPr="00043412" w:rsidRDefault="00E22197" w:rsidP="00470C41">
            <w:pPr>
              <w:pStyle w:val="TF-TEXTOQUADRO"/>
            </w:pPr>
          </w:p>
        </w:tc>
        <w:tc>
          <w:tcPr>
            <w:tcW w:w="688" w:type="dxa"/>
            <w:gridSpan w:val="2"/>
            <w:shd w:val="clear" w:color="auto" w:fill="A6A6A6"/>
          </w:tcPr>
          <w:p w14:paraId="0EC7B5EE" w14:textId="6A3D33DA" w:rsidR="00E22197" w:rsidRPr="00043412" w:rsidRDefault="00E22197" w:rsidP="00470C41">
            <w:pPr>
              <w:pStyle w:val="TF-TEXTOQUADROCentralizado"/>
            </w:pPr>
            <w:r>
              <w:t>ago</w:t>
            </w:r>
            <w:r w:rsidRPr="00043412">
              <w:t>.</w:t>
            </w:r>
          </w:p>
        </w:tc>
        <w:tc>
          <w:tcPr>
            <w:tcW w:w="689" w:type="dxa"/>
            <w:gridSpan w:val="2"/>
            <w:shd w:val="clear" w:color="auto" w:fill="A6A6A6"/>
          </w:tcPr>
          <w:p w14:paraId="1E9B33C5" w14:textId="0AB2FF65" w:rsidR="00E22197" w:rsidRPr="00043412" w:rsidRDefault="00E22197" w:rsidP="00470C41">
            <w:pPr>
              <w:pStyle w:val="TF-TEXTOQUADROCentralizado"/>
            </w:pPr>
            <w:r>
              <w:t>set.</w:t>
            </w:r>
          </w:p>
        </w:tc>
        <w:tc>
          <w:tcPr>
            <w:tcW w:w="689" w:type="dxa"/>
            <w:gridSpan w:val="2"/>
            <w:shd w:val="clear" w:color="auto" w:fill="A6A6A6"/>
          </w:tcPr>
          <w:p w14:paraId="431DCAE8" w14:textId="1DC332FB" w:rsidR="00E22197" w:rsidRPr="00043412" w:rsidRDefault="00E22197" w:rsidP="00470C41">
            <w:pPr>
              <w:pStyle w:val="TF-TEXTOQUADROCentralizado"/>
            </w:pPr>
            <w:r>
              <w:t>out</w:t>
            </w:r>
            <w:r w:rsidRPr="00043412">
              <w:t>.</w:t>
            </w:r>
          </w:p>
        </w:tc>
        <w:tc>
          <w:tcPr>
            <w:tcW w:w="689" w:type="dxa"/>
            <w:gridSpan w:val="2"/>
            <w:shd w:val="clear" w:color="auto" w:fill="A6A6A6"/>
          </w:tcPr>
          <w:p w14:paraId="68FE04EA" w14:textId="2D1EC0E4" w:rsidR="00E22197" w:rsidRPr="00043412" w:rsidRDefault="00E22197" w:rsidP="00470C41">
            <w:pPr>
              <w:pStyle w:val="TF-TEXTOQUADROCentralizado"/>
            </w:pPr>
            <w:r>
              <w:t>nov.</w:t>
            </w:r>
          </w:p>
        </w:tc>
      </w:tr>
      <w:tr w:rsidR="00E22197" w:rsidRPr="00043412" w14:paraId="38073DBD" w14:textId="77777777" w:rsidTr="00224A8F">
        <w:trPr>
          <w:cantSplit/>
          <w:jc w:val="center"/>
        </w:trPr>
        <w:tc>
          <w:tcPr>
            <w:tcW w:w="6171" w:type="dxa"/>
            <w:tcBorders>
              <w:top w:val="nil"/>
              <w:left w:val="single" w:sz="4" w:space="0" w:color="auto"/>
            </w:tcBorders>
            <w:shd w:val="clear" w:color="auto" w:fill="A6A6A6"/>
          </w:tcPr>
          <w:p w14:paraId="33DC8142" w14:textId="77777777" w:rsidR="00E22197" w:rsidRPr="00043412" w:rsidRDefault="00E22197" w:rsidP="00470C41">
            <w:pPr>
              <w:pStyle w:val="TF-TEXTOQUADRO"/>
            </w:pPr>
            <w:r w:rsidRPr="00043412">
              <w:t>etapas / quinzenas</w:t>
            </w:r>
          </w:p>
        </w:tc>
        <w:tc>
          <w:tcPr>
            <w:tcW w:w="344" w:type="dxa"/>
            <w:tcBorders>
              <w:bottom w:val="single" w:sz="4" w:space="0" w:color="auto"/>
            </w:tcBorders>
            <w:shd w:val="clear" w:color="auto" w:fill="A6A6A6"/>
          </w:tcPr>
          <w:p w14:paraId="2D57987F" w14:textId="77777777" w:rsidR="00E22197" w:rsidRPr="00043412" w:rsidRDefault="00E22197" w:rsidP="00470C41">
            <w:pPr>
              <w:pStyle w:val="TF-TEXTOQUADROCentralizado"/>
            </w:pPr>
            <w:r w:rsidRPr="00043412">
              <w:t>1</w:t>
            </w:r>
          </w:p>
        </w:tc>
        <w:tc>
          <w:tcPr>
            <w:tcW w:w="344" w:type="dxa"/>
            <w:tcBorders>
              <w:bottom w:val="single" w:sz="4" w:space="0" w:color="auto"/>
            </w:tcBorders>
            <w:shd w:val="clear" w:color="auto" w:fill="A6A6A6"/>
          </w:tcPr>
          <w:p w14:paraId="1481F99C" w14:textId="77777777" w:rsidR="00E22197" w:rsidRPr="00043412" w:rsidRDefault="00E22197" w:rsidP="00470C41">
            <w:pPr>
              <w:pStyle w:val="TF-TEXTOQUADROCentralizado"/>
            </w:pPr>
            <w:r w:rsidRPr="00043412">
              <w:t>2</w:t>
            </w:r>
          </w:p>
        </w:tc>
        <w:tc>
          <w:tcPr>
            <w:tcW w:w="345" w:type="dxa"/>
            <w:tcBorders>
              <w:bottom w:val="single" w:sz="4" w:space="0" w:color="auto"/>
            </w:tcBorders>
            <w:shd w:val="clear" w:color="auto" w:fill="A6A6A6"/>
          </w:tcPr>
          <w:p w14:paraId="5951955C" w14:textId="77777777" w:rsidR="00E22197" w:rsidRPr="00043412" w:rsidRDefault="00E22197" w:rsidP="00470C41">
            <w:pPr>
              <w:pStyle w:val="TF-TEXTOQUADROCentralizado"/>
            </w:pPr>
            <w:r w:rsidRPr="00043412">
              <w:t>1</w:t>
            </w:r>
          </w:p>
        </w:tc>
        <w:tc>
          <w:tcPr>
            <w:tcW w:w="344" w:type="dxa"/>
            <w:tcBorders>
              <w:bottom w:val="single" w:sz="4" w:space="0" w:color="auto"/>
            </w:tcBorders>
            <w:shd w:val="clear" w:color="auto" w:fill="A6A6A6"/>
          </w:tcPr>
          <w:p w14:paraId="29DBD366" w14:textId="77777777" w:rsidR="00E22197" w:rsidRPr="00043412" w:rsidRDefault="00E22197" w:rsidP="00470C41">
            <w:pPr>
              <w:pStyle w:val="TF-TEXTOQUADROCentralizado"/>
            </w:pPr>
            <w:r w:rsidRPr="00043412">
              <w:t>2</w:t>
            </w:r>
          </w:p>
        </w:tc>
        <w:tc>
          <w:tcPr>
            <w:tcW w:w="344" w:type="dxa"/>
            <w:tcBorders>
              <w:bottom w:val="single" w:sz="4" w:space="0" w:color="auto"/>
            </w:tcBorders>
            <w:shd w:val="clear" w:color="auto" w:fill="A6A6A6"/>
          </w:tcPr>
          <w:p w14:paraId="7149B5E3" w14:textId="77777777" w:rsidR="00E22197" w:rsidRPr="00043412" w:rsidRDefault="00E22197" w:rsidP="00470C41">
            <w:pPr>
              <w:pStyle w:val="TF-TEXTOQUADROCentralizado"/>
            </w:pPr>
            <w:r w:rsidRPr="00043412">
              <w:t>1</w:t>
            </w:r>
          </w:p>
        </w:tc>
        <w:tc>
          <w:tcPr>
            <w:tcW w:w="345" w:type="dxa"/>
            <w:tcBorders>
              <w:bottom w:val="single" w:sz="4" w:space="0" w:color="auto"/>
            </w:tcBorders>
            <w:shd w:val="clear" w:color="auto" w:fill="A6A6A6"/>
          </w:tcPr>
          <w:p w14:paraId="33D3AA65" w14:textId="77777777" w:rsidR="00E22197" w:rsidRPr="00043412" w:rsidRDefault="00E22197" w:rsidP="00470C41">
            <w:pPr>
              <w:pStyle w:val="TF-TEXTOQUADROCentralizado"/>
            </w:pPr>
            <w:r w:rsidRPr="00043412">
              <w:t>2</w:t>
            </w:r>
          </w:p>
        </w:tc>
        <w:tc>
          <w:tcPr>
            <w:tcW w:w="344" w:type="dxa"/>
            <w:tcBorders>
              <w:bottom w:val="single" w:sz="4" w:space="0" w:color="auto"/>
            </w:tcBorders>
            <w:shd w:val="clear" w:color="auto" w:fill="A6A6A6"/>
          </w:tcPr>
          <w:p w14:paraId="5A3CB1F1" w14:textId="77777777" w:rsidR="00E22197" w:rsidRPr="00043412" w:rsidRDefault="00E22197" w:rsidP="00470C41">
            <w:pPr>
              <w:pStyle w:val="TF-TEXTOQUADROCentralizado"/>
            </w:pPr>
            <w:r w:rsidRPr="00043412">
              <w:t>1</w:t>
            </w:r>
          </w:p>
        </w:tc>
        <w:tc>
          <w:tcPr>
            <w:tcW w:w="345" w:type="dxa"/>
            <w:tcBorders>
              <w:bottom w:val="single" w:sz="4" w:space="0" w:color="auto"/>
            </w:tcBorders>
            <w:shd w:val="clear" w:color="auto" w:fill="A6A6A6"/>
          </w:tcPr>
          <w:p w14:paraId="65834ECE" w14:textId="77777777" w:rsidR="00E22197" w:rsidRPr="00043412" w:rsidRDefault="00E22197" w:rsidP="00470C41">
            <w:pPr>
              <w:pStyle w:val="TF-TEXTOQUADROCentralizado"/>
            </w:pPr>
            <w:r w:rsidRPr="00043412">
              <w:t>2</w:t>
            </w:r>
          </w:p>
        </w:tc>
      </w:tr>
      <w:tr w:rsidR="00E22197" w:rsidRPr="00043412" w14:paraId="31CA196F" w14:textId="77777777" w:rsidTr="001F7DEF">
        <w:trPr>
          <w:trHeight w:val="340"/>
          <w:jc w:val="center"/>
        </w:trPr>
        <w:tc>
          <w:tcPr>
            <w:tcW w:w="6171" w:type="dxa"/>
            <w:tcBorders>
              <w:left w:val="single" w:sz="4" w:space="0" w:color="auto"/>
            </w:tcBorders>
          </w:tcPr>
          <w:p w14:paraId="08D850A2" w14:textId="15DD3BB4" w:rsidR="00E22197" w:rsidRPr="00043412" w:rsidRDefault="00A72CF8" w:rsidP="00470C41">
            <w:pPr>
              <w:pStyle w:val="TF-TEXTOQUADRO"/>
              <w:rPr>
                <w:bCs/>
              </w:rPr>
            </w:pPr>
            <w:r>
              <w:t>l</w:t>
            </w:r>
            <w:r w:rsidR="00E22197">
              <w:t>evantamento bibliográfico</w:t>
            </w:r>
          </w:p>
        </w:tc>
        <w:tc>
          <w:tcPr>
            <w:tcW w:w="344" w:type="dxa"/>
            <w:tcBorders>
              <w:bottom w:val="single" w:sz="4" w:space="0" w:color="auto"/>
            </w:tcBorders>
            <w:shd w:val="clear" w:color="auto" w:fill="A6A6A6" w:themeFill="background1" w:themeFillShade="A6"/>
          </w:tcPr>
          <w:p w14:paraId="6D9A0993" w14:textId="50321AE7" w:rsidR="00E22197" w:rsidRPr="00043412" w:rsidRDefault="00E22197" w:rsidP="00470C41">
            <w:pPr>
              <w:pStyle w:val="TF-TEXTOQUADROCentralizado"/>
            </w:pPr>
          </w:p>
        </w:tc>
        <w:tc>
          <w:tcPr>
            <w:tcW w:w="344" w:type="dxa"/>
            <w:tcBorders>
              <w:bottom w:val="single" w:sz="4" w:space="0" w:color="auto"/>
            </w:tcBorders>
            <w:shd w:val="clear" w:color="auto" w:fill="auto"/>
          </w:tcPr>
          <w:p w14:paraId="496E4B7B" w14:textId="063C3E63" w:rsidR="00E22197" w:rsidRPr="00043412" w:rsidRDefault="00E22197" w:rsidP="00470C41">
            <w:pPr>
              <w:pStyle w:val="TF-TEXTOQUADROCentralizado"/>
            </w:pPr>
          </w:p>
        </w:tc>
        <w:tc>
          <w:tcPr>
            <w:tcW w:w="345" w:type="dxa"/>
            <w:tcBorders>
              <w:bottom w:val="single" w:sz="4" w:space="0" w:color="auto"/>
            </w:tcBorders>
            <w:shd w:val="clear" w:color="auto" w:fill="auto"/>
          </w:tcPr>
          <w:p w14:paraId="275289EC" w14:textId="77777777" w:rsidR="00E22197" w:rsidRPr="00043412" w:rsidRDefault="00E22197" w:rsidP="00470C41">
            <w:pPr>
              <w:pStyle w:val="TF-TEXTOQUADROCentralizado"/>
            </w:pPr>
          </w:p>
        </w:tc>
        <w:tc>
          <w:tcPr>
            <w:tcW w:w="344" w:type="dxa"/>
            <w:tcBorders>
              <w:bottom w:val="single" w:sz="4" w:space="0" w:color="auto"/>
            </w:tcBorders>
            <w:shd w:val="clear" w:color="auto" w:fill="auto"/>
          </w:tcPr>
          <w:p w14:paraId="2481ED37" w14:textId="77777777" w:rsidR="00E22197" w:rsidRPr="00043412" w:rsidRDefault="00E22197" w:rsidP="00470C41">
            <w:pPr>
              <w:pStyle w:val="TF-TEXTOQUADROCentralizado"/>
            </w:pPr>
          </w:p>
        </w:tc>
        <w:tc>
          <w:tcPr>
            <w:tcW w:w="344" w:type="dxa"/>
            <w:tcBorders>
              <w:bottom w:val="single" w:sz="4" w:space="0" w:color="auto"/>
            </w:tcBorders>
            <w:shd w:val="clear" w:color="auto" w:fill="auto"/>
          </w:tcPr>
          <w:p w14:paraId="27761F96" w14:textId="77777777" w:rsidR="00E22197" w:rsidRPr="00043412" w:rsidRDefault="00E22197" w:rsidP="00470C41">
            <w:pPr>
              <w:pStyle w:val="TF-TEXTOQUADROCentralizado"/>
            </w:pPr>
          </w:p>
        </w:tc>
        <w:tc>
          <w:tcPr>
            <w:tcW w:w="345" w:type="dxa"/>
            <w:tcBorders>
              <w:bottom w:val="single" w:sz="4" w:space="0" w:color="auto"/>
            </w:tcBorders>
            <w:shd w:val="clear" w:color="auto" w:fill="auto"/>
          </w:tcPr>
          <w:p w14:paraId="79A697B4" w14:textId="77777777" w:rsidR="00E22197" w:rsidRPr="00043412" w:rsidRDefault="00E22197" w:rsidP="00470C41">
            <w:pPr>
              <w:pStyle w:val="TF-TEXTOQUADROCentralizado"/>
            </w:pPr>
          </w:p>
        </w:tc>
        <w:tc>
          <w:tcPr>
            <w:tcW w:w="344" w:type="dxa"/>
            <w:tcBorders>
              <w:bottom w:val="single" w:sz="4" w:space="0" w:color="auto"/>
            </w:tcBorders>
            <w:shd w:val="clear" w:color="auto" w:fill="auto"/>
          </w:tcPr>
          <w:p w14:paraId="0716C8E8" w14:textId="77777777" w:rsidR="00E22197" w:rsidRPr="00043412" w:rsidRDefault="00E22197" w:rsidP="00470C41">
            <w:pPr>
              <w:pStyle w:val="TF-TEXTOQUADROCentralizado"/>
            </w:pPr>
          </w:p>
        </w:tc>
        <w:tc>
          <w:tcPr>
            <w:tcW w:w="345" w:type="dxa"/>
            <w:tcBorders>
              <w:bottom w:val="single" w:sz="4" w:space="0" w:color="auto"/>
            </w:tcBorders>
            <w:shd w:val="clear" w:color="auto" w:fill="auto"/>
          </w:tcPr>
          <w:p w14:paraId="10263125" w14:textId="77777777" w:rsidR="00E22197" w:rsidRPr="00043412" w:rsidRDefault="00E22197" w:rsidP="00470C41">
            <w:pPr>
              <w:pStyle w:val="TF-TEXTOQUADROCentralizado"/>
            </w:pPr>
          </w:p>
        </w:tc>
      </w:tr>
      <w:tr w:rsidR="00E22197" w:rsidRPr="00043412" w14:paraId="2E284C8D" w14:textId="77777777" w:rsidTr="001F7DEF">
        <w:trPr>
          <w:trHeight w:val="340"/>
          <w:jc w:val="center"/>
        </w:trPr>
        <w:tc>
          <w:tcPr>
            <w:tcW w:w="6171" w:type="dxa"/>
            <w:tcBorders>
              <w:left w:val="single" w:sz="4" w:space="0" w:color="auto"/>
            </w:tcBorders>
          </w:tcPr>
          <w:p w14:paraId="313E77B0" w14:textId="628CAC5C" w:rsidR="00E22197" w:rsidRPr="00043412" w:rsidRDefault="00A72CF8" w:rsidP="00470C41">
            <w:pPr>
              <w:pStyle w:val="TF-TEXTOQUADRO"/>
            </w:pPr>
            <w:r>
              <w:t>e</w:t>
            </w:r>
            <w:r w:rsidR="00E22197" w:rsidRPr="00FB3974">
              <w:t>licitação de requisitos</w:t>
            </w:r>
          </w:p>
        </w:tc>
        <w:tc>
          <w:tcPr>
            <w:tcW w:w="344" w:type="dxa"/>
            <w:tcBorders>
              <w:top w:val="single" w:sz="4" w:space="0" w:color="auto"/>
            </w:tcBorders>
            <w:shd w:val="clear" w:color="auto" w:fill="auto"/>
          </w:tcPr>
          <w:p w14:paraId="448275E7" w14:textId="77777777" w:rsidR="00E22197" w:rsidRPr="00043412" w:rsidRDefault="00E22197" w:rsidP="00470C41">
            <w:pPr>
              <w:pStyle w:val="TF-TEXTOQUADROCentralizado"/>
            </w:pPr>
          </w:p>
        </w:tc>
        <w:tc>
          <w:tcPr>
            <w:tcW w:w="344" w:type="dxa"/>
            <w:tcBorders>
              <w:top w:val="single" w:sz="4" w:space="0" w:color="auto"/>
            </w:tcBorders>
            <w:shd w:val="clear" w:color="auto" w:fill="A6A6A6" w:themeFill="background1" w:themeFillShade="A6"/>
          </w:tcPr>
          <w:p w14:paraId="5BF1E606" w14:textId="64ED62DE" w:rsidR="00E22197" w:rsidRPr="00043412" w:rsidRDefault="00E22197" w:rsidP="00470C41">
            <w:pPr>
              <w:pStyle w:val="TF-TEXTOQUADROCentralizado"/>
            </w:pPr>
          </w:p>
        </w:tc>
        <w:tc>
          <w:tcPr>
            <w:tcW w:w="345" w:type="dxa"/>
            <w:tcBorders>
              <w:top w:val="single" w:sz="4" w:space="0" w:color="auto"/>
            </w:tcBorders>
            <w:shd w:val="clear" w:color="auto" w:fill="auto"/>
          </w:tcPr>
          <w:p w14:paraId="6A125C7A" w14:textId="2D3EFFF0" w:rsidR="00E22197" w:rsidRPr="00043412" w:rsidRDefault="00E22197" w:rsidP="00470C41">
            <w:pPr>
              <w:pStyle w:val="TF-TEXTOQUADROCentralizado"/>
            </w:pPr>
          </w:p>
        </w:tc>
        <w:tc>
          <w:tcPr>
            <w:tcW w:w="344" w:type="dxa"/>
            <w:tcBorders>
              <w:top w:val="single" w:sz="4" w:space="0" w:color="auto"/>
            </w:tcBorders>
            <w:shd w:val="clear" w:color="auto" w:fill="auto"/>
          </w:tcPr>
          <w:p w14:paraId="5D72AE87" w14:textId="77777777" w:rsidR="00E22197" w:rsidRPr="00043412" w:rsidRDefault="00E22197" w:rsidP="00470C41">
            <w:pPr>
              <w:pStyle w:val="TF-TEXTOQUADROCentralizado"/>
            </w:pPr>
          </w:p>
        </w:tc>
        <w:tc>
          <w:tcPr>
            <w:tcW w:w="344" w:type="dxa"/>
            <w:tcBorders>
              <w:top w:val="single" w:sz="4" w:space="0" w:color="auto"/>
            </w:tcBorders>
            <w:shd w:val="clear" w:color="auto" w:fill="auto"/>
          </w:tcPr>
          <w:p w14:paraId="139E54B3" w14:textId="77777777" w:rsidR="00E22197" w:rsidRPr="00043412" w:rsidRDefault="00E22197" w:rsidP="00470C41">
            <w:pPr>
              <w:pStyle w:val="TF-TEXTOQUADROCentralizado"/>
            </w:pPr>
          </w:p>
        </w:tc>
        <w:tc>
          <w:tcPr>
            <w:tcW w:w="345" w:type="dxa"/>
            <w:tcBorders>
              <w:top w:val="single" w:sz="4" w:space="0" w:color="auto"/>
            </w:tcBorders>
            <w:shd w:val="clear" w:color="auto" w:fill="auto"/>
          </w:tcPr>
          <w:p w14:paraId="3C2420D5" w14:textId="77777777" w:rsidR="00E22197" w:rsidRPr="00043412" w:rsidRDefault="00E22197" w:rsidP="00470C41">
            <w:pPr>
              <w:pStyle w:val="TF-TEXTOQUADROCentralizado"/>
            </w:pPr>
          </w:p>
        </w:tc>
        <w:tc>
          <w:tcPr>
            <w:tcW w:w="344" w:type="dxa"/>
            <w:tcBorders>
              <w:top w:val="single" w:sz="4" w:space="0" w:color="auto"/>
            </w:tcBorders>
            <w:shd w:val="clear" w:color="auto" w:fill="auto"/>
          </w:tcPr>
          <w:p w14:paraId="510C61FF" w14:textId="77777777" w:rsidR="00E22197" w:rsidRPr="00043412" w:rsidRDefault="00E22197" w:rsidP="00470C41">
            <w:pPr>
              <w:pStyle w:val="TF-TEXTOQUADROCentralizado"/>
            </w:pPr>
          </w:p>
        </w:tc>
        <w:tc>
          <w:tcPr>
            <w:tcW w:w="345" w:type="dxa"/>
            <w:tcBorders>
              <w:top w:val="single" w:sz="4" w:space="0" w:color="auto"/>
            </w:tcBorders>
            <w:shd w:val="clear" w:color="auto" w:fill="auto"/>
          </w:tcPr>
          <w:p w14:paraId="63184C93" w14:textId="77777777" w:rsidR="00E22197" w:rsidRPr="00043412" w:rsidRDefault="00E22197" w:rsidP="00470C41">
            <w:pPr>
              <w:pStyle w:val="TF-TEXTOQUADROCentralizado"/>
            </w:pPr>
          </w:p>
        </w:tc>
      </w:tr>
      <w:tr w:rsidR="00E22197" w:rsidRPr="00043412" w14:paraId="64A1A584" w14:textId="77777777" w:rsidTr="001F7DEF">
        <w:trPr>
          <w:trHeight w:val="340"/>
          <w:jc w:val="center"/>
        </w:trPr>
        <w:tc>
          <w:tcPr>
            <w:tcW w:w="6171" w:type="dxa"/>
            <w:tcBorders>
              <w:left w:val="single" w:sz="4" w:space="0" w:color="auto"/>
            </w:tcBorders>
          </w:tcPr>
          <w:p w14:paraId="5B0D8CDF" w14:textId="78DDAE11" w:rsidR="00E22197" w:rsidRPr="00043412" w:rsidRDefault="00A72CF8" w:rsidP="00043412">
            <w:pPr>
              <w:pStyle w:val="TF-TEXTOQUADRO"/>
              <w:tabs>
                <w:tab w:val="left" w:pos="1247"/>
              </w:tabs>
            </w:pPr>
            <w:r>
              <w:t>e</w:t>
            </w:r>
            <w:r w:rsidR="00E22197">
              <w:t xml:space="preserve">specificação da </w:t>
            </w:r>
            <w:r w:rsidR="00E22197" w:rsidRPr="0014030C">
              <w:t>aplicação</w:t>
            </w:r>
          </w:p>
        </w:tc>
        <w:tc>
          <w:tcPr>
            <w:tcW w:w="344" w:type="dxa"/>
            <w:tcBorders>
              <w:bottom w:val="single" w:sz="4" w:space="0" w:color="auto"/>
            </w:tcBorders>
            <w:shd w:val="clear" w:color="auto" w:fill="auto"/>
          </w:tcPr>
          <w:p w14:paraId="31E22413" w14:textId="77777777" w:rsidR="00E22197" w:rsidRPr="00043412" w:rsidRDefault="00E22197" w:rsidP="00470C41">
            <w:pPr>
              <w:pStyle w:val="TF-TEXTOQUADROCentralizado"/>
            </w:pPr>
          </w:p>
        </w:tc>
        <w:tc>
          <w:tcPr>
            <w:tcW w:w="344" w:type="dxa"/>
            <w:tcBorders>
              <w:bottom w:val="single" w:sz="4" w:space="0" w:color="auto"/>
            </w:tcBorders>
            <w:shd w:val="clear" w:color="auto" w:fill="A6A6A6" w:themeFill="background1" w:themeFillShade="A6"/>
          </w:tcPr>
          <w:p w14:paraId="4B8EB74E" w14:textId="77777777" w:rsidR="00E22197" w:rsidRPr="00043412" w:rsidRDefault="00E22197" w:rsidP="00470C41">
            <w:pPr>
              <w:pStyle w:val="TF-TEXTOQUADROCentralizado"/>
            </w:pPr>
          </w:p>
        </w:tc>
        <w:tc>
          <w:tcPr>
            <w:tcW w:w="345" w:type="dxa"/>
            <w:tcBorders>
              <w:bottom w:val="single" w:sz="4" w:space="0" w:color="auto"/>
            </w:tcBorders>
            <w:shd w:val="clear" w:color="auto" w:fill="A6A6A6" w:themeFill="background1" w:themeFillShade="A6"/>
          </w:tcPr>
          <w:p w14:paraId="3D1B1356" w14:textId="01F6BFD6" w:rsidR="00E22197" w:rsidRPr="00043412" w:rsidRDefault="00E22197" w:rsidP="00470C41">
            <w:pPr>
              <w:pStyle w:val="TF-TEXTOQUADROCentralizado"/>
            </w:pPr>
          </w:p>
        </w:tc>
        <w:tc>
          <w:tcPr>
            <w:tcW w:w="344" w:type="dxa"/>
            <w:tcBorders>
              <w:bottom w:val="single" w:sz="4" w:space="0" w:color="auto"/>
            </w:tcBorders>
            <w:shd w:val="clear" w:color="auto" w:fill="auto"/>
          </w:tcPr>
          <w:p w14:paraId="52C1A893" w14:textId="77777777" w:rsidR="00E22197" w:rsidRPr="00043412" w:rsidRDefault="00E22197" w:rsidP="00470C41">
            <w:pPr>
              <w:pStyle w:val="TF-TEXTOQUADROCentralizado"/>
            </w:pPr>
          </w:p>
        </w:tc>
        <w:tc>
          <w:tcPr>
            <w:tcW w:w="344" w:type="dxa"/>
            <w:tcBorders>
              <w:bottom w:val="single" w:sz="4" w:space="0" w:color="auto"/>
            </w:tcBorders>
            <w:shd w:val="clear" w:color="auto" w:fill="auto"/>
          </w:tcPr>
          <w:p w14:paraId="6A6D038A" w14:textId="77777777" w:rsidR="00E22197" w:rsidRPr="00043412" w:rsidRDefault="00E22197" w:rsidP="00470C41">
            <w:pPr>
              <w:pStyle w:val="TF-TEXTOQUADROCentralizado"/>
            </w:pPr>
          </w:p>
        </w:tc>
        <w:tc>
          <w:tcPr>
            <w:tcW w:w="345" w:type="dxa"/>
            <w:tcBorders>
              <w:bottom w:val="single" w:sz="4" w:space="0" w:color="auto"/>
            </w:tcBorders>
            <w:shd w:val="clear" w:color="auto" w:fill="auto"/>
          </w:tcPr>
          <w:p w14:paraId="732DB3CD" w14:textId="77777777" w:rsidR="00E22197" w:rsidRPr="00043412" w:rsidRDefault="00E22197" w:rsidP="00470C41">
            <w:pPr>
              <w:pStyle w:val="TF-TEXTOQUADROCentralizado"/>
            </w:pPr>
          </w:p>
        </w:tc>
        <w:tc>
          <w:tcPr>
            <w:tcW w:w="344" w:type="dxa"/>
            <w:tcBorders>
              <w:bottom w:val="single" w:sz="4" w:space="0" w:color="auto"/>
            </w:tcBorders>
            <w:shd w:val="clear" w:color="auto" w:fill="auto"/>
          </w:tcPr>
          <w:p w14:paraId="3B57A42D" w14:textId="77777777" w:rsidR="00E22197" w:rsidRPr="00043412" w:rsidRDefault="00E22197" w:rsidP="00470C41">
            <w:pPr>
              <w:pStyle w:val="TF-TEXTOQUADROCentralizado"/>
            </w:pPr>
          </w:p>
        </w:tc>
        <w:tc>
          <w:tcPr>
            <w:tcW w:w="345" w:type="dxa"/>
            <w:tcBorders>
              <w:bottom w:val="single" w:sz="4" w:space="0" w:color="auto"/>
            </w:tcBorders>
            <w:shd w:val="clear" w:color="auto" w:fill="auto"/>
          </w:tcPr>
          <w:p w14:paraId="2C4230FC" w14:textId="77777777" w:rsidR="00E22197" w:rsidRPr="00043412" w:rsidRDefault="00E22197" w:rsidP="00470C41">
            <w:pPr>
              <w:pStyle w:val="TF-TEXTOQUADROCentralizado"/>
            </w:pPr>
          </w:p>
        </w:tc>
      </w:tr>
      <w:tr w:rsidR="00E22197" w:rsidRPr="00043412" w14:paraId="7B73F9AC" w14:textId="77777777" w:rsidTr="001F7DEF">
        <w:trPr>
          <w:trHeight w:val="340"/>
          <w:jc w:val="center"/>
        </w:trPr>
        <w:tc>
          <w:tcPr>
            <w:tcW w:w="6171" w:type="dxa"/>
            <w:tcBorders>
              <w:left w:val="single" w:sz="4" w:space="0" w:color="auto"/>
            </w:tcBorders>
          </w:tcPr>
          <w:p w14:paraId="2857A081" w14:textId="1F913A79" w:rsidR="00E22197" w:rsidRPr="00043412" w:rsidRDefault="00A72CF8" w:rsidP="00470C41">
            <w:pPr>
              <w:pStyle w:val="TF-TEXTOQUADRO"/>
            </w:pPr>
            <w:r>
              <w:t>d</w:t>
            </w:r>
            <w:r w:rsidR="00E22197" w:rsidRPr="00FB3974">
              <w:t xml:space="preserve">efinição </w:t>
            </w:r>
            <w:r w:rsidR="00E22197">
              <w:t>dos sites de busca</w:t>
            </w:r>
          </w:p>
        </w:tc>
        <w:tc>
          <w:tcPr>
            <w:tcW w:w="344" w:type="dxa"/>
            <w:shd w:val="clear" w:color="auto" w:fill="auto"/>
          </w:tcPr>
          <w:p w14:paraId="44B54FC0" w14:textId="77777777" w:rsidR="00E22197" w:rsidRPr="00043412" w:rsidRDefault="00E22197" w:rsidP="00470C41">
            <w:pPr>
              <w:pStyle w:val="TF-TEXTOQUADROCentralizado"/>
            </w:pPr>
          </w:p>
        </w:tc>
        <w:tc>
          <w:tcPr>
            <w:tcW w:w="344" w:type="dxa"/>
            <w:shd w:val="clear" w:color="auto" w:fill="auto"/>
          </w:tcPr>
          <w:p w14:paraId="7AC15F40" w14:textId="77777777" w:rsidR="00E22197" w:rsidRPr="00043412" w:rsidRDefault="00E22197" w:rsidP="00470C41">
            <w:pPr>
              <w:pStyle w:val="TF-TEXTOQUADROCentralizado"/>
            </w:pPr>
          </w:p>
        </w:tc>
        <w:tc>
          <w:tcPr>
            <w:tcW w:w="345" w:type="dxa"/>
            <w:shd w:val="clear" w:color="auto" w:fill="A6A6A6" w:themeFill="background1" w:themeFillShade="A6"/>
          </w:tcPr>
          <w:p w14:paraId="677006AB" w14:textId="77777777" w:rsidR="00E22197" w:rsidRPr="00043412" w:rsidRDefault="00E22197" w:rsidP="00470C41">
            <w:pPr>
              <w:pStyle w:val="TF-TEXTOQUADROCentralizado"/>
            </w:pPr>
          </w:p>
        </w:tc>
        <w:tc>
          <w:tcPr>
            <w:tcW w:w="344" w:type="dxa"/>
            <w:shd w:val="clear" w:color="auto" w:fill="auto"/>
          </w:tcPr>
          <w:p w14:paraId="4FBCC807" w14:textId="53F7394E" w:rsidR="00E22197" w:rsidRPr="00043412" w:rsidRDefault="00E22197" w:rsidP="00470C41">
            <w:pPr>
              <w:pStyle w:val="TF-TEXTOQUADROCentralizado"/>
            </w:pPr>
          </w:p>
        </w:tc>
        <w:tc>
          <w:tcPr>
            <w:tcW w:w="344" w:type="dxa"/>
            <w:shd w:val="clear" w:color="auto" w:fill="auto"/>
          </w:tcPr>
          <w:p w14:paraId="1852A2B1" w14:textId="722A1868" w:rsidR="00E22197" w:rsidRPr="00043412" w:rsidRDefault="00E22197" w:rsidP="00470C41">
            <w:pPr>
              <w:pStyle w:val="TF-TEXTOQUADROCentralizado"/>
            </w:pPr>
          </w:p>
        </w:tc>
        <w:tc>
          <w:tcPr>
            <w:tcW w:w="345" w:type="dxa"/>
            <w:shd w:val="clear" w:color="auto" w:fill="auto"/>
          </w:tcPr>
          <w:p w14:paraId="3538143A" w14:textId="77777777" w:rsidR="00E22197" w:rsidRPr="00043412" w:rsidRDefault="00E22197" w:rsidP="00470C41">
            <w:pPr>
              <w:pStyle w:val="TF-TEXTOQUADROCentralizado"/>
            </w:pPr>
          </w:p>
        </w:tc>
        <w:tc>
          <w:tcPr>
            <w:tcW w:w="344" w:type="dxa"/>
            <w:shd w:val="clear" w:color="auto" w:fill="auto"/>
          </w:tcPr>
          <w:p w14:paraId="436CCA30" w14:textId="77777777" w:rsidR="00E22197" w:rsidRPr="00043412" w:rsidRDefault="00E22197" w:rsidP="00470C41">
            <w:pPr>
              <w:pStyle w:val="TF-TEXTOQUADROCentralizado"/>
            </w:pPr>
          </w:p>
        </w:tc>
        <w:tc>
          <w:tcPr>
            <w:tcW w:w="345" w:type="dxa"/>
            <w:shd w:val="clear" w:color="auto" w:fill="auto"/>
          </w:tcPr>
          <w:p w14:paraId="3F957A77" w14:textId="77777777" w:rsidR="00E22197" w:rsidRPr="00043412" w:rsidRDefault="00E22197" w:rsidP="00470C41">
            <w:pPr>
              <w:pStyle w:val="TF-TEXTOQUADROCentralizado"/>
            </w:pPr>
          </w:p>
        </w:tc>
      </w:tr>
      <w:tr w:rsidR="00E365B9" w:rsidRPr="00043412" w14:paraId="3FC34653" w14:textId="77777777" w:rsidTr="00E365B9">
        <w:trPr>
          <w:trHeight w:val="340"/>
          <w:jc w:val="center"/>
        </w:trPr>
        <w:tc>
          <w:tcPr>
            <w:tcW w:w="6171" w:type="dxa"/>
            <w:tcBorders>
              <w:left w:val="single" w:sz="4" w:space="0" w:color="auto"/>
            </w:tcBorders>
          </w:tcPr>
          <w:p w14:paraId="4B7B6A27" w14:textId="416DB418" w:rsidR="00E365B9" w:rsidRDefault="00E365B9" w:rsidP="00470C41">
            <w:pPr>
              <w:pStyle w:val="TF-TEXTOQUADRO"/>
            </w:pPr>
            <w:r w:rsidRPr="0017525A">
              <w:t>obtenção das informações dos sites</w:t>
            </w:r>
          </w:p>
        </w:tc>
        <w:tc>
          <w:tcPr>
            <w:tcW w:w="344" w:type="dxa"/>
            <w:shd w:val="clear" w:color="auto" w:fill="auto"/>
          </w:tcPr>
          <w:p w14:paraId="58A4405E" w14:textId="77777777" w:rsidR="00E365B9" w:rsidRPr="00043412" w:rsidRDefault="00E365B9" w:rsidP="00470C41">
            <w:pPr>
              <w:pStyle w:val="TF-TEXTOQUADROCentralizado"/>
            </w:pPr>
          </w:p>
        </w:tc>
        <w:tc>
          <w:tcPr>
            <w:tcW w:w="344" w:type="dxa"/>
            <w:shd w:val="clear" w:color="auto" w:fill="auto"/>
          </w:tcPr>
          <w:p w14:paraId="30464D10" w14:textId="77777777" w:rsidR="00E365B9" w:rsidRPr="00043412" w:rsidRDefault="00E365B9" w:rsidP="00470C41">
            <w:pPr>
              <w:pStyle w:val="TF-TEXTOQUADROCentralizado"/>
            </w:pPr>
          </w:p>
        </w:tc>
        <w:tc>
          <w:tcPr>
            <w:tcW w:w="345" w:type="dxa"/>
            <w:shd w:val="clear" w:color="auto" w:fill="A6A6A6" w:themeFill="background1" w:themeFillShade="A6"/>
          </w:tcPr>
          <w:p w14:paraId="14071C68" w14:textId="77777777" w:rsidR="00E365B9" w:rsidRPr="00043412" w:rsidRDefault="00E365B9" w:rsidP="00470C41">
            <w:pPr>
              <w:pStyle w:val="TF-TEXTOQUADROCentralizado"/>
            </w:pPr>
          </w:p>
        </w:tc>
        <w:tc>
          <w:tcPr>
            <w:tcW w:w="344" w:type="dxa"/>
            <w:shd w:val="clear" w:color="auto" w:fill="A6A6A6" w:themeFill="background1" w:themeFillShade="A6"/>
          </w:tcPr>
          <w:p w14:paraId="6FD98118" w14:textId="77777777" w:rsidR="00E365B9" w:rsidRPr="00043412" w:rsidRDefault="00E365B9" w:rsidP="00470C41">
            <w:pPr>
              <w:pStyle w:val="TF-TEXTOQUADROCentralizado"/>
            </w:pPr>
          </w:p>
        </w:tc>
        <w:tc>
          <w:tcPr>
            <w:tcW w:w="344" w:type="dxa"/>
            <w:shd w:val="clear" w:color="auto" w:fill="auto"/>
          </w:tcPr>
          <w:p w14:paraId="063A6238" w14:textId="77777777" w:rsidR="00E365B9" w:rsidRPr="00043412" w:rsidRDefault="00E365B9" w:rsidP="00470C41">
            <w:pPr>
              <w:pStyle w:val="TF-TEXTOQUADROCentralizado"/>
            </w:pPr>
          </w:p>
        </w:tc>
        <w:tc>
          <w:tcPr>
            <w:tcW w:w="345" w:type="dxa"/>
            <w:shd w:val="clear" w:color="auto" w:fill="auto"/>
          </w:tcPr>
          <w:p w14:paraId="08D6B26C" w14:textId="77777777" w:rsidR="00E365B9" w:rsidRPr="00043412" w:rsidRDefault="00E365B9" w:rsidP="00470C41">
            <w:pPr>
              <w:pStyle w:val="TF-TEXTOQUADROCentralizado"/>
            </w:pPr>
          </w:p>
        </w:tc>
        <w:tc>
          <w:tcPr>
            <w:tcW w:w="344" w:type="dxa"/>
            <w:shd w:val="clear" w:color="auto" w:fill="auto"/>
          </w:tcPr>
          <w:p w14:paraId="2F8795ED" w14:textId="77777777" w:rsidR="00E365B9" w:rsidRPr="00043412" w:rsidRDefault="00E365B9" w:rsidP="00470C41">
            <w:pPr>
              <w:pStyle w:val="TF-TEXTOQUADROCentralizado"/>
            </w:pPr>
          </w:p>
        </w:tc>
        <w:tc>
          <w:tcPr>
            <w:tcW w:w="345" w:type="dxa"/>
            <w:shd w:val="clear" w:color="auto" w:fill="auto"/>
          </w:tcPr>
          <w:p w14:paraId="7F8F83E1" w14:textId="77777777" w:rsidR="00E365B9" w:rsidRPr="00043412" w:rsidRDefault="00E365B9" w:rsidP="00470C41">
            <w:pPr>
              <w:pStyle w:val="TF-TEXTOQUADROCentralizado"/>
            </w:pPr>
          </w:p>
        </w:tc>
      </w:tr>
      <w:tr w:rsidR="00E22197" w:rsidRPr="00043412" w14:paraId="5711CE37" w14:textId="77777777" w:rsidTr="001F7DEF">
        <w:trPr>
          <w:trHeight w:val="340"/>
          <w:jc w:val="center"/>
        </w:trPr>
        <w:tc>
          <w:tcPr>
            <w:tcW w:w="6171" w:type="dxa"/>
            <w:tcBorders>
              <w:left w:val="single" w:sz="4" w:space="0" w:color="auto"/>
            </w:tcBorders>
          </w:tcPr>
          <w:p w14:paraId="13781653" w14:textId="534836A5" w:rsidR="00E22197" w:rsidRDefault="00A72CF8" w:rsidP="00470C41">
            <w:pPr>
              <w:pStyle w:val="TF-TEXTOQUADRO"/>
            </w:pPr>
            <w:r>
              <w:t>d</w:t>
            </w:r>
            <w:r w:rsidR="00E22197">
              <w:t>efinição da técnica de mineração</w:t>
            </w:r>
          </w:p>
        </w:tc>
        <w:tc>
          <w:tcPr>
            <w:tcW w:w="344" w:type="dxa"/>
            <w:shd w:val="clear" w:color="auto" w:fill="auto"/>
          </w:tcPr>
          <w:p w14:paraId="00FD289A" w14:textId="77777777" w:rsidR="00E22197" w:rsidRPr="00043412" w:rsidRDefault="00E22197" w:rsidP="00470C41">
            <w:pPr>
              <w:pStyle w:val="TF-TEXTOQUADROCentralizado"/>
            </w:pPr>
          </w:p>
        </w:tc>
        <w:tc>
          <w:tcPr>
            <w:tcW w:w="344" w:type="dxa"/>
            <w:shd w:val="clear" w:color="auto" w:fill="auto"/>
          </w:tcPr>
          <w:p w14:paraId="0B0B4323" w14:textId="77777777" w:rsidR="00E22197" w:rsidRPr="00043412" w:rsidRDefault="00E22197" w:rsidP="00470C41">
            <w:pPr>
              <w:pStyle w:val="TF-TEXTOQUADROCentralizado"/>
            </w:pPr>
          </w:p>
        </w:tc>
        <w:tc>
          <w:tcPr>
            <w:tcW w:w="345" w:type="dxa"/>
            <w:shd w:val="clear" w:color="auto" w:fill="auto"/>
          </w:tcPr>
          <w:p w14:paraId="4A1B491E" w14:textId="77777777" w:rsidR="00E22197" w:rsidRPr="00043412" w:rsidRDefault="00E22197" w:rsidP="00470C41">
            <w:pPr>
              <w:pStyle w:val="TF-TEXTOQUADROCentralizado"/>
            </w:pPr>
          </w:p>
        </w:tc>
        <w:tc>
          <w:tcPr>
            <w:tcW w:w="344" w:type="dxa"/>
            <w:shd w:val="clear" w:color="auto" w:fill="A6A6A6" w:themeFill="background1" w:themeFillShade="A6"/>
          </w:tcPr>
          <w:p w14:paraId="13D0DA1B" w14:textId="77777777" w:rsidR="00E22197" w:rsidRPr="00043412" w:rsidRDefault="00E22197" w:rsidP="00470C41">
            <w:pPr>
              <w:pStyle w:val="TF-TEXTOQUADROCentralizado"/>
            </w:pPr>
          </w:p>
        </w:tc>
        <w:tc>
          <w:tcPr>
            <w:tcW w:w="344" w:type="dxa"/>
            <w:shd w:val="clear" w:color="auto" w:fill="auto"/>
          </w:tcPr>
          <w:p w14:paraId="4E4C03A4" w14:textId="4E5E48EA" w:rsidR="00E22197" w:rsidRPr="00043412" w:rsidRDefault="00E22197" w:rsidP="00470C41">
            <w:pPr>
              <w:pStyle w:val="TF-TEXTOQUADROCentralizado"/>
            </w:pPr>
          </w:p>
        </w:tc>
        <w:tc>
          <w:tcPr>
            <w:tcW w:w="345" w:type="dxa"/>
            <w:shd w:val="clear" w:color="auto" w:fill="auto"/>
          </w:tcPr>
          <w:p w14:paraId="55348F81" w14:textId="77777777" w:rsidR="00E22197" w:rsidRPr="00043412" w:rsidRDefault="00E22197" w:rsidP="00470C41">
            <w:pPr>
              <w:pStyle w:val="TF-TEXTOQUADROCentralizado"/>
            </w:pPr>
          </w:p>
        </w:tc>
        <w:tc>
          <w:tcPr>
            <w:tcW w:w="344" w:type="dxa"/>
            <w:shd w:val="clear" w:color="auto" w:fill="auto"/>
          </w:tcPr>
          <w:p w14:paraId="5C723B67" w14:textId="77777777" w:rsidR="00E22197" w:rsidRPr="00043412" w:rsidRDefault="00E22197" w:rsidP="00470C41">
            <w:pPr>
              <w:pStyle w:val="TF-TEXTOQUADROCentralizado"/>
            </w:pPr>
          </w:p>
        </w:tc>
        <w:tc>
          <w:tcPr>
            <w:tcW w:w="345" w:type="dxa"/>
            <w:shd w:val="clear" w:color="auto" w:fill="auto"/>
          </w:tcPr>
          <w:p w14:paraId="255DBBB5" w14:textId="77777777" w:rsidR="00E22197" w:rsidRPr="00043412" w:rsidRDefault="00E22197" w:rsidP="00470C41">
            <w:pPr>
              <w:pStyle w:val="TF-TEXTOQUADROCentralizado"/>
            </w:pPr>
          </w:p>
        </w:tc>
      </w:tr>
      <w:tr w:rsidR="00E22197" w:rsidRPr="00043412" w14:paraId="5360BF31" w14:textId="77777777" w:rsidTr="001F7DEF">
        <w:trPr>
          <w:trHeight w:val="340"/>
          <w:jc w:val="center"/>
        </w:trPr>
        <w:tc>
          <w:tcPr>
            <w:tcW w:w="6171" w:type="dxa"/>
            <w:tcBorders>
              <w:left w:val="single" w:sz="4" w:space="0" w:color="auto"/>
            </w:tcBorders>
          </w:tcPr>
          <w:p w14:paraId="5932A520" w14:textId="0BEB3809" w:rsidR="00E22197" w:rsidRDefault="00A72CF8" w:rsidP="00470C41">
            <w:pPr>
              <w:pStyle w:val="TF-TEXTOQUADRO"/>
            </w:pPr>
            <w:r>
              <w:t>i</w:t>
            </w:r>
            <w:r w:rsidR="00E22197">
              <w:t>mplementação o processo extração e agrupamento das informações</w:t>
            </w:r>
          </w:p>
        </w:tc>
        <w:tc>
          <w:tcPr>
            <w:tcW w:w="344" w:type="dxa"/>
            <w:shd w:val="clear" w:color="auto" w:fill="auto"/>
          </w:tcPr>
          <w:p w14:paraId="06F59AAA" w14:textId="77777777" w:rsidR="00E22197" w:rsidRPr="00043412" w:rsidRDefault="00E22197" w:rsidP="00470C41">
            <w:pPr>
              <w:pStyle w:val="TF-TEXTOQUADROCentralizado"/>
            </w:pPr>
          </w:p>
        </w:tc>
        <w:tc>
          <w:tcPr>
            <w:tcW w:w="344" w:type="dxa"/>
            <w:shd w:val="clear" w:color="auto" w:fill="auto"/>
          </w:tcPr>
          <w:p w14:paraId="173B1DAA" w14:textId="77777777" w:rsidR="00E22197" w:rsidRPr="00043412" w:rsidRDefault="00E22197" w:rsidP="00470C41">
            <w:pPr>
              <w:pStyle w:val="TF-TEXTOQUADROCentralizado"/>
            </w:pPr>
          </w:p>
        </w:tc>
        <w:tc>
          <w:tcPr>
            <w:tcW w:w="345" w:type="dxa"/>
            <w:shd w:val="clear" w:color="auto" w:fill="auto"/>
          </w:tcPr>
          <w:p w14:paraId="51EDB52F" w14:textId="77777777" w:rsidR="00E22197" w:rsidRPr="00043412" w:rsidRDefault="00E22197" w:rsidP="00470C41">
            <w:pPr>
              <w:pStyle w:val="TF-TEXTOQUADROCentralizado"/>
            </w:pPr>
          </w:p>
        </w:tc>
        <w:tc>
          <w:tcPr>
            <w:tcW w:w="344" w:type="dxa"/>
            <w:shd w:val="clear" w:color="auto" w:fill="auto"/>
          </w:tcPr>
          <w:p w14:paraId="274CAF48" w14:textId="77777777" w:rsidR="00E22197" w:rsidRPr="00043412" w:rsidRDefault="00E22197" w:rsidP="00470C41">
            <w:pPr>
              <w:pStyle w:val="TF-TEXTOQUADROCentralizado"/>
            </w:pPr>
          </w:p>
        </w:tc>
        <w:tc>
          <w:tcPr>
            <w:tcW w:w="344" w:type="dxa"/>
            <w:shd w:val="clear" w:color="auto" w:fill="A6A6A6" w:themeFill="background1" w:themeFillShade="A6"/>
          </w:tcPr>
          <w:p w14:paraId="43ED2384" w14:textId="77777777" w:rsidR="00E22197" w:rsidRPr="00043412" w:rsidRDefault="00E22197" w:rsidP="00470C41">
            <w:pPr>
              <w:pStyle w:val="TF-TEXTOQUADROCentralizado"/>
            </w:pPr>
          </w:p>
        </w:tc>
        <w:tc>
          <w:tcPr>
            <w:tcW w:w="345" w:type="dxa"/>
            <w:shd w:val="clear" w:color="auto" w:fill="A6A6A6" w:themeFill="background1" w:themeFillShade="A6"/>
          </w:tcPr>
          <w:p w14:paraId="7B7847EE" w14:textId="75CD25FD" w:rsidR="00E22197" w:rsidRPr="00043412" w:rsidRDefault="00E22197" w:rsidP="00470C41">
            <w:pPr>
              <w:pStyle w:val="TF-TEXTOQUADROCentralizado"/>
            </w:pPr>
          </w:p>
        </w:tc>
        <w:tc>
          <w:tcPr>
            <w:tcW w:w="344" w:type="dxa"/>
            <w:shd w:val="clear" w:color="auto" w:fill="A6A6A6" w:themeFill="background1" w:themeFillShade="A6"/>
          </w:tcPr>
          <w:p w14:paraId="506C7284" w14:textId="12202236" w:rsidR="00E22197" w:rsidRPr="00043412" w:rsidRDefault="00E22197" w:rsidP="00470C41">
            <w:pPr>
              <w:pStyle w:val="TF-TEXTOQUADROCentralizado"/>
            </w:pPr>
          </w:p>
        </w:tc>
        <w:tc>
          <w:tcPr>
            <w:tcW w:w="345" w:type="dxa"/>
            <w:shd w:val="clear" w:color="auto" w:fill="auto"/>
          </w:tcPr>
          <w:p w14:paraId="6B7211EF" w14:textId="77777777" w:rsidR="00E22197" w:rsidRPr="00043412" w:rsidRDefault="00E22197" w:rsidP="00470C41">
            <w:pPr>
              <w:pStyle w:val="TF-TEXTOQUADROCentralizado"/>
            </w:pPr>
          </w:p>
        </w:tc>
      </w:tr>
      <w:tr w:rsidR="00E22197" w:rsidRPr="00043412" w14:paraId="6C5385C6" w14:textId="77777777" w:rsidTr="001F7DEF">
        <w:trPr>
          <w:trHeight w:val="340"/>
          <w:jc w:val="center"/>
        </w:trPr>
        <w:tc>
          <w:tcPr>
            <w:tcW w:w="6171" w:type="dxa"/>
            <w:tcBorders>
              <w:left w:val="single" w:sz="4" w:space="0" w:color="auto"/>
            </w:tcBorders>
          </w:tcPr>
          <w:p w14:paraId="6120FDB4" w14:textId="51074593" w:rsidR="00E22197" w:rsidRDefault="00A72CF8" w:rsidP="00470C41">
            <w:pPr>
              <w:pStyle w:val="TF-TEXTOQUADRO"/>
            </w:pPr>
            <w:r>
              <w:t>t</w:t>
            </w:r>
            <w:r w:rsidR="00E22197" w:rsidRPr="00937875">
              <w:t>estes</w:t>
            </w:r>
          </w:p>
        </w:tc>
        <w:tc>
          <w:tcPr>
            <w:tcW w:w="344" w:type="dxa"/>
            <w:shd w:val="clear" w:color="auto" w:fill="auto"/>
          </w:tcPr>
          <w:p w14:paraId="49B1C78B" w14:textId="77777777" w:rsidR="00E22197" w:rsidRPr="00043412" w:rsidRDefault="00E22197" w:rsidP="00470C41">
            <w:pPr>
              <w:pStyle w:val="TF-TEXTOQUADROCentralizado"/>
            </w:pPr>
          </w:p>
        </w:tc>
        <w:tc>
          <w:tcPr>
            <w:tcW w:w="344" w:type="dxa"/>
            <w:shd w:val="clear" w:color="auto" w:fill="auto"/>
          </w:tcPr>
          <w:p w14:paraId="44410194" w14:textId="77777777" w:rsidR="00E22197" w:rsidRPr="00043412" w:rsidRDefault="00E22197" w:rsidP="00470C41">
            <w:pPr>
              <w:pStyle w:val="TF-TEXTOQUADROCentralizado"/>
            </w:pPr>
          </w:p>
        </w:tc>
        <w:tc>
          <w:tcPr>
            <w:tcW w:w="345" w:type="dxa"/>
            <w:shd w:val="clear" w:color="auto" w:fill="auto"/>
          </w:tcPr>
          <w:p w14:paraId="0CE65BB1" w14:textId="77777777" w:rsidR="00E22197" w:rsidRPr="00043412" w:rsidRDefault="00E22197" w:rsidP="00470C41">
            <w:pPr>
              <w:pStyle w:val="TF-TEXTOQUADROCentralizado"/>
            </w:pPr>
          </w:p>
        </w:tc>
        <w:tc>
          <w:tcPr>
            <w:tcW w:w="344" w:type="dxa"/>
            <w:shd w:val="clear" w:color="auto" w:fill="auto"/>
          </w:tcPr>
          <w:p w14:paraId="7C584F5E" w14:textId="77777777" w:rsidR="00E22197" w:rsidRPr="00043412" w:rsidRDefault="00E22197" w:rsidP="00470C41">
            <w:pPr>
              <w:pStyle w:val="TF-TEXTOQUADROCentralizado"/>
            </w:pPr>
          </w:p>
        </w:tc>
        <w:tc>
          <w:tcPr>
            <w:tcW w:w="344" w:type="dxa"/>
            <w:shd w:val="clear" w:color="auto" w:fill="A6A6A6" w:themeFill="background1" w:themeFillShade="A6"/>
          </w:tcPr>
          <w:p w14:paraId="62E9C095" w14:textId="77777777" w:rsidR="00E22197" w:rsidRPr="00043412" w:rsidRDefault="00E22197" w:rsidP="00470C41">
            <w:pPr>
              <w:pStyle w:val="TF-TEXTOQUADROCentralizado"/>
            </w:pPr>
          </w:p>
        </w:tc>
        <w:tc>
          <w:tcPr>
            <w:tcW w:w="345" w:type="dxa"/>
            <w:shd w:val="clear" w:color="auto" w:fill="A6A6A6" w:themeFill="background1" w:themeFillShade="A6"/>
          </w:tcPr>
          <w:p w14:paraId="3C8E02A6" w14:textId="7701D943" w:rsidR="00E22197" w:rsidRPr="00043412" w:rsidRDefault="00E22197" w:rsidP="00470C41">
            <w:pPr>
              <w:pStyle w:val="TF-TEXTOQUADROCentralizado"/>
            </w:pPr>
          </w:p>
        </w:tc>
        <w:tc>
          <w:tcPr>
            <w:tcW w:w="344" w:type="dxa"/>
            <w:shd w:val="clear" w:color="auto" w:fill="A6A6A6" w:themeFill="background1" w:themeFillShade="A6"/>
          </w:tcPr>
          <w:p w14:paraId="2F087113" w14:textId="5A3759D6" w:rsidR="00E22197" w:rsidRPr="00043412" w:rsidRDefault="00E22197" w:rsidP="00470C41">
            <w:pPr>
              <w:pStyle w:val="TF-TEXTOQUADROCentralizado"/>
            </w:pPr>
          </w:p>
        </w:tc>
        <w:tc>
          <w:tcPr>
            <w:tcW w:w="345" w:type="dxa"/>
            <w:shd w:val="clear" w:color="auto" w:fill="auto"/>
          </w:tcPr>
          <w:p w14:paraId="71E6A66A" w14:textId="77777777" w:rsidR="00E22197" w:rsidRPr="00043412" w:rsidRDefault="00707442" w:rsidP="00470C41">
            <w:pPr>
              <w:pStyle w:val="TF-TEXTOQUADROCentralizado"/>
            </w:pPr>
            <w:commentRangeStart w:id="115"/>
            <w:commentRangeEnd w:id="115"/>
            <w:r>
              <w:rPr>
                <w:rStyle w:val="Refdecomentrio"/>
              </w:rPr>
              <w:commentReference w:id="115"/>
            </w:r>
          </w:p>
        </w:tc>
      </w:tr>
    </w:tbl>
    <w:p w14:paraId="6B17A972" w14:textId="40B3D6D6" w:rsidR="00FE0E73" w:rsidRDefault="00FC4A9F" w:rsidP="00D72D85">
      <w:pPr>
        <w:pStyle w:val="TF-FONTE"/>
      </w:pPr>
      <w:r w:rsidRPr="00043412">
        <w:t>Fonte: elaborado pelo autor.</w:t>
      </w:r>
      <w:bookmarkStart w:id="116" w:name="_Toc351015602"/>
    </w:p>
    <w:p w14:paraId="0956D7C2" w14:textId="77777777" w:rsidR="00794F39" w:rsidRPr="007A1883" w:rsidRDefault="00794F39" w:rsidP="00794F39">
      <w:pPr>
        <w:pStyle w:val="Ttulo1"/>
      </w:pPr>
      <w:commentRangeStart w:id="117"/>
      <w:r>
        <w:t>REVISÃO BIBLIOGRÁFICA</w:t>
      </w:r>
      <w:commentRangeEnd w:id="117"/>
      <w:r w:rsidR="00E15E78">
        <w:rPr>
          <w:rStyle w:val="Refdecomentrio"/>
          <w:b w:val="0"/>
          <w:caps w:val="0"/>
        </w:rPr>
        <w:commentReference w:id="117"/>
      </w:r>
    </w:p>
    <w:p w14:paraId="397BE9E2" w14:textId="10D3FCB8" w:rsidR="00CB197C" w:rsidRDefault="00CB197C" w:rsidP="00CB197C">
      <w:pPr>
        <w:pStyle w:val="TF-TEXTO"/>
      </w:pPr>
      <w:r>
        <w:t xml:space="preserve">Este capítulo tem como objetivo explorar os principais assuntos para realização deste trabalho. A seção 4.1 aborda </w:t>
      </w:r>
      <w:r w:rsidR="00BD7E7E">
        <w:t>mineração de dados</w:t>
      </w:r>
      <w:r>
        <w:t>. E, por fim, a seção 4.</w:t>
      </w:r>
      <w:r w:rsidR="00BD7E7E">
        <w:t>2</w:t>
      </w:r>
      <w:r>
        <w:t xml:space="preserve"> </w:t>
      </w:r>
      <w:r w:rsidR="00BD7E7E">
        <w:t xml:space="preserve">discorre sobre </w:t>
      </w:r>
      <w:r w:rsidR="0020002D" w:rsidRPr="00921A82">
        <w:rPr>
          <w:i/>
          <w:iCs/>
        </w:rPr>
        <w:t xml:space="preserve">web </w:t>
      </w:r>
      <w:proofErr w:type="spellStart"/>
      <w:r w:rsidR="0020002D" w:rsidRPr="00921A82">
        <w:rPr>
          <w:i/>
          <w:iCs/>
        </w:rPr>
        <w:t>scraping</w:t>
      </w:r>
      <w:proofErr w:type="spellEnd"/>
      <w:r>
        <w:t>.</w:t>
      </w:r>
    </w:p>
    <w:p w14:paraId="20D26878" w14:textId="5026408A" w:rsidR="002D232F" w:rsidRDefault="002D232F" w:rsidP="00146043">
      <w:pPr>
        <w:pStyle w:val="Ttulo2"/>
      </w:pPr>
      <w:r>
        <w:t>Mineração de dados</w:t>
      </w:r>
    </w:p>
    <w:p w14:paraId="439F056F" w14:textId="1F20527A" w:rsidR="00794F39" w:rsidRDefault="00794F39" w:rsidP="00794F39">
      <w:pPr>
        <w:pStyle w:val="TF-TEXTO"/>
      </w:pPr>
      <w:r>
        <w:t>A mineração de dados é o processo de descoberta de padrões independentemente da quantidade de dados a ser analisados e do que se referem aos dados. Este processo utiliza-se de técnicas para reconhecimento de padrões, técnicas de estatística e matemática (LAROSE, 2005, p. 2).</w:t>
      </w:r>
    </w:p>
    <w:p w14:paraId="7B44E7EC" w14:textId="2A2CC1F5" w:rsidR="00871972" w:rsidRDefault="00043C4A" w:rsidP="00794F39">
      <w:pPr>
        <w:pStyle w:val="TF-TEXTO"/>
      </w:pPr>
      <w:r>
        <w:t>Segundo Castanheira (2008, p. 18), a</w:t>
      </w:r>
      <w:r w:rsidR="00794F39">
        <w:t xml:space="preserve"> mineração de dados caracteriza-se pela utilização de algoritmos/técnicas para diante de um propósito extrair informações relevantes de uma base de dados, sendo que muitas das informações encontradas podem ser desconhecidas. </w:t>
      </w:r>
      <w:r w:rsidR="00B02356">
        <w:t xml:space="preserve">Para </w:t>
      </w:r>
      <w:r w:rsidR="00582560">
        <w:t>o autor</w:t>
      </w:r>
      <w:r w:rsidR="00794F39">
        <w:t xml:space="preserve">, </w:t>
      </w:r>
      <w:r w:rsidR="00582560">
        <w:t xml:space="preserve">a </w:t>
      </w:r>
      <w:r w:rsidR="00794F39">
        <w:t xml:space="preserve">mineração de dados é a extração de informações úteis e desconhecidas de grandes </w:t>
      </w:r>
      <w:r w:rsidR="00794F39">
        <w:lastRenderedPageBreak/>
        <w:t>bancos de dados, que conforme o propósito pode descobrir</w:t>
      </w:r>
      <w:r w:rsidR="00794F39" w:rsidRPr="008B65DA">
        <w:t xml:space="preserve"> comportamentos que seriam dificilmente identificados por especialistas.</w:t>
      </w:r>
    </w:p>
    <w:p w14:paraId="5EC2C430" w14:textId="649B1B41" w:rsidR="008B2D52" w:rsidRDefault="007A570B" w:rsidP="007A570B">
      <w:pPr>
        <w:pStyle w:val="TF-TEXTO"/>
      </w:pPr>
      <w:r>
        <w:t xml:space="preserve">De acordo com </w:t>
      </w:r>
      <w:commentRangeStart w:id="118"/>
      <w:r>
        <w:t xml:space="preserve">Ferrari e Nunes (2017, p. 28), </w:t>
      </w:r>
      <w:commentRangeEnd w:id="118"/>
      <w:r w:rsidR="00123AA6">
        <w:rPr>
          <w:rStyle w:val="Refdecomentrio"/>
        </w:rPr>
        <w:commentReference w:id="118"/>
      </w:r>
      <w:r>
        <w:t>a</w:t>
      </w:r>
      <w:r w:rsidR="00D85012">
        <w:t xml:space="preserve"> mineração de dados é parte integrante de um processo mais amplo, conhecido como descoberta de conhecimento em bases de dados </w:t>
      </w:r>
      <w:r w:rsidR="003B57E2">
        <w:t>(</w:t>
      </w:r>
      <w:proofErr w:type="spellStart"/>
      <w:r w:rsidR="003B57E2">
        <w:rPr>
          <w:i/>
        </w:rPr>
        <w:t>K</w:t>
      </w:r>
      <w:r w:rsidR="00D85012" w:rsidRPr="000E7EFB">
        <w:rPr>
          <w:i/>
        </w:rPr>
        <w:t>nowledge</w:t>
      </w:r>
      <w:proofErr w:type="spellEnd"/>
      <w:r w:rsidR="00D85012" w:rsidRPr="000E7EFB">
        <w:rPr>
          <w:i/>
        </w:rPr>
        <w:t xml:space="preserve"> </w:t>
      </w:r>
      <w:r w:rsidR="003B57E2">
        <w:rPr>
          <w:i/>
        </w:rPr>
        <w:t>D</w:t>
      </w:r>
      <w:r w:rsidR="00D85012" w:rsidRPr="000E7EFB">
        <w:rPr>
          <w:i/>
        </w:rPr>
        <w:t xml:space="preserve">iscovery in </w:t>
      </w:r>
      <w:proofErr w:type="spellStart"/>
      <w:r w:rsidR="003B57E2">
        <w:rPr>
          <w:i/>
        </w:rPr>
        <w:t>D</w:t>
      </w:r>
      <w:r w:rsidR="00D85012" w:rsidRPr="000E7EFB">
        <w:rPr>
          <w:i/>
        </w:rPr>
        <w:t>atabases</w:t>
      </w:r>
      <w:proofErr w:type="spellEnd"/>
      <w:r w:rsidR="00D85012">
        <w:t xml:space="preserve">, ou KDD). </w:t>
      </w:r>
      <w:commentRangeStart w:id="119"/>
      <w:r w:rsidR="00D85012">
        <w:t>Embora muitos usem mineração de dados como sinônimo de KDD, na primeira conferência internacional sobre KDD, realizada na cidade de Montreal, Canadá, em 1995,</w:t>
      </w:r>
      <w:commentRangeEnd w:id="119"/>
      <w:r w:rsidR="000613C7">
        <w:rPr>
          <w:rStyle w:val="Refdecomentrio"/>
        </w:rPr>
        <w:commentReference w:id="119"/>
      </w:r>
      <w:r w:rsidR="00D85012">
        <w:t xml:space="preserve"> foi proposto que a terminologia descoberta de conhecimentos em bases de dados se referisse a todo o processo de extração de conhecimentos a partir de dados. Foi proposto também que a terminologia mineração de dados fosse empregada exclusivamente para a etapa de descoberta do processo de KDD, que inclui a seleção e integração das bases de dados, a limpeza da base, a seleção e transformação dos dados, a mineração e a avaliação dos dados. </w:t>
      </w:r>
    </w:p>
    <w:p w14:paraId="5C999326" w14:textId="2AC783AC" w:rsidR="002D232F" w:rsidRDefault="003B57E2" w:rsidP="00794F39">
      <w:pPr>
        <w:pStyle w:val="TF-TEXTO"/>
      </w:pPr>
      <w:r>
        <w:t xml:space="preserve">Ferrari e Nunes (2017) </w:t>
      </w:r>
      <w:r w:rsidR="000E7EFB">
        <w:t xml:space="preserve">apontam quatro etapas fortemente relacionadas e interdependentes, tanto que a inter-relações entre cada uma delas está ligada diretamente no </w:t>
      </w:r>
      <w:proofErr w:type="gramStart"/>
      <w:r w:rsidR="000E7EFB">
        <w:t>resultado final</w:t>
      </w:r>
      <w:proofErr w:type="gramEnd"/>
      <w:r w:rsidR="000E7EFB">
        <w:t xml:space="preserve"> da mineração</w:t>
      </w:r>
      <w:r w:rsidR="001E075B">
        <w:t xml:space="preserve">, sendo </w:t>
      </w:r>
      <w:r w:rsidR="000E7EFB">
        <w:t>elas</w:t>
      </w:r>
      <w:r w:rsidR="001E075B">
        <w:t>: (i)</w:t>
      </w:r>
      <w:r w:rsidR="000E7EFB">
        <w:t xml:space="preserve"> base de dados, </w:t>
      </w:r>
      <w:r w:rsidR="001E075B">
        <w:t>(</w:t>
      </w:r>
      <w:proofErr w:type="spellStart"/>
      <w:r w:rsidR="001E075B">
        <w:t>ii</w:t>
      </w:r>
      <w:proofErr w:type="spellEnd"/>
      <w:r w:rsidR="001E075B">
        <w:t xml:space="preserve">) </w:t>
      </w:r>
      <w:r w:rsidR="000E7EFB">
        <w:t xml:space="preserve">pré-processamento, </w:t>
      </w:r>
      <w:r w:rsidR="001E075B">
        <w:t>(</w:t>
      </w:r>
      <w:proofErr w:type="spellStart"/>
      <w:r w:rsidR="001E075B">
        <w:t>iii</w:t>
      </w:r>
      <w:proofErr w:type="spellEnd"/>
      <w:r w:rsidR="001E075B">
        <w:t xml:space="preserve">) </w:t>
      </w:r>
      <w:r w:rsidR="000E7EFB">
        <w:t xml:space="preserve">mineração e </w:t>
      </w:r>
      <w:r w:rsidR="00A50FF9">
        <w:t>(</w:t>
      </w:r>
      <w:proofErr w:type="spellStart"/>
      <w:r w:rsidR="00A50FF9">
        <w:t>iv</w:t>
      </w:r>
      <w:proofErr w:type="spellEnd"/>
      <w:r w:rsidR="00A50FF9">
        <w:t xml:space="preserve">) </w:t>
      </w:r>
      <w:r w:rsidR="000E7EFB">
        <w:t xml:space="preserve">validação. A base de dados </w:t>
      </w:r>
      <w:r w:rsidR="00E079C5">
        <w:t>possui</w:t>
      </w:r>
      <w:r w:rsidR="000E7EFB">
        <w:t xml:space="preserve"> valores quantitativos ou qualitativos de um conjunto de itens que permite uma recuperação eficiente dos dados. </w:t>
      </w:r>
      <w:r w:rsidR="00E079C5">
        <w:t>No</w:t>
      </w:r>
      <w:r w:rsidR="00A50FF9">
        <w:t xml:space="preserve"> p</w:t>
      </w:r>
      <w:r w:rsidR="000E7EFB">
        <w:t xml:space="preserve">ré-processamento </w:t>
      </w:r>
      <w:r w:rsidR="00E079C5">
        <w:t>existem</w:t>
      </w:r>
      <w:r w:rsidR="000E7EFB">
        <w:t xml:space="preserve"> etapas que consistem em limpeza, integração, seleção/redução e transformação dos dados oriundos da base de dados. A mineração é o processo responsável pela aplicação de algoritmos de extração de conhecimento a partir dos dados </w:t>
      </w:r>
      <w:proofErr w:type="spellStart"/>
      <w:r w:rsidR="000E7EFB">
        <w:t>pré</w:t>
      </w:r>
      <w:proofErr w:type="spellEnd"/>
      <w:r w:rsidR="000E7EFB">
        <w:t>-processados. E</w:t>
      </w:r>
      <w:r w:rsidR="002B6459">
        <w:t>,</w:t>
      </w:r>
      <w:r w:rsidR="000E7EFB">
        <w:t xml:space="preserve"> por fim</w:t>
      </w:r>
      <w:r w:rsidR="002B6459">
        <w:t>,</w:t>
      </w:r>
      <w:r w:rsidR="000E7EFB">
        <w:t xml:space="preserve"> a etapa de validação consiste em identificar conhecimentos úteis e não triviais da mineração.</w:t>
      </w:r>
    </w:p>
    <w:p w14:paraId="78626A49" w14:textId="115651E4" w:rsidR="002D232F" w:rsidRDefault="002D232F" w:rsidP="00384711">
      <w:pPr>
        <w:pStyle w:val="Ttulo2"/>
        <w:ind w:left="567" w:hanging="567"/>
      </w:pPr>
      <w:r>
        <w:t>Web scraping</w:t>
      </w:r>
    </w:p>
    <w:p w14:paraId="34E43D89" w14:textId="2C9FD539" w:rsidR="00013209" w:rsidRDefault="00384711" w:rsidP="00794F39">
      <w:pPr>
        <w:pStyle w:val="TF-TEXTO"/>
      </w:pPr>
      <w:r>
        <w:t>Segundo Mitchell (2019) a</w:t>
      </w:r>
      <w:r w:rsidR="00225A1F">
        <w:t xml:space="preserve"> coleta automatizada de dados da internet é quase tão antiga quanto a própria internet. Embora </w:t>
      </w:r>
      <w:r w:rsidR="00225A1F" w:rsidRPr="00225A1F">
        <w:rPr>
          <w:i/>
        </w:rPr>
        <w:t xml:space="preserve">web </w:t>
      </w:r>
      <w:proofErr w:type="spellStart"/>
      <w:r w:rsidR="00225A1F" w:rsidRPr="00225A1F">
        <w:rPr>
          <w:i/>
        </w:rPr>
        <w:t>scraping</w:t>
      </w:r>
      <w:proofErr w:type="spellEnd"/>
      <w:r w:rsidR="00225A1F">
        <w:t xml:space="preserve"> não seja um termo novo, no passado</w:t>
      </w:r>
      <w:del w:id="120" w:author="Andreza Sartori" w:date="2021-05-10T13:56:00Z">
        <w:r w:rsidR="00225A1F" w:rsidDel="00534600">
          <w:delText>,</w:delText>
        </w:r>
      </w:del>
      <w:r w:rsidR="00225A1F">
        <w:t xml:space="preserve"> a prática era mais conhecida como </w:t>
      </w:r>
      <w:proofErr w:type="spellStart"/>
      <w:r w:rsidR="00225A1F" w:rsidRPr="00225A1F">
        <w:rPr>
          <w:i/>
        </w:rPr>
        <w:t>screen</w:t>
      </w:r>
      <w:proofErr w:type="spellEnd"/>
      <w:r w:rsidR="00225A1F" w:rsidRPr="00225A1F">
        <w:rPr>
          <w:i/>
        </w:rPr>
        <w:t xml:space="preserve"> </w:t>
      </w:r>
      <w:proofErr w:type="spellStart"/>
      <w:r w:rsidR="00225A1F" w:rsidRPr="00225A1F">
        <w:rPr>
          <w:i/>
        </w:rPr>
        <w:t>scraping</w:t>
      </w:r>
      <w:proofErr w:type="spellEnd"/>
      <w:r w:rsidR="00225A1F">
        <w:t xml:space="preserve">, </w:t>
      </w:r>
      <w:r w:rsidR="00225A1F">
        <w:rPr>
          <w:i/>
        </w:rPr>
        <w:t xml:space="preserve">data mining, web </w:t>
      </w:r>
      <w:proofErr w:type="spellStart"/>
      <w:r w:rsidR="00225A1F">
        <w:rPr>
          <w:i/>
        </w:rPr>
        <w:t>harvesting</w:t>
      </w:r>
      <w:proofErr w:type="spellEnd"/>
      <w:r w:rsidR="00225A1F">
        <w:rPr>
          <w:i/>
        </w:rPr>
        <w:t xml:space="preserve"> </w:t>
      </w:r>
      <w:r w:rsidR="00225A1F">
        <w:t>ou variações similares.</w:t>
      </w:r>
    </w:p>
    <w:p w14:paraId="372B3137" w14:textId="1CFAAFA8" w:rsidR="00225A1F" w:rsidRDefault="007A4920" w:rsidP="00225A1F">
      <w:pPr>
        <w:pStyle w:val="TF-TEXTO"/>
      </w:pPr>
      <w:r>
        <w:t xml:space="preserve">Barbosa e Cavalcanti (2020) definem </w:t>
      </w:r>
      <w:r w:rsidR="00225A1F">
        <w:rPr>
          <w:i/>
        </w:rPr>
        <w:t xml:space="preserve">Web </w:t>
      </w:r>
      <w:proofErr w:type="spellStart"/>
      <w:r w:rsidR="00225A1F">
        <w:rPr>
          <w:i/>
        </w:rPr>
        <w:t>Scraping</w:t>
      </w:r>
      <w:proofErr w:type="spellEnd"/>
      <w:r w:rsidR="00225A1F">
        <w:t xml:space="preserve"> como</w:t>
      </w:r>
      <w:r w:rsidR="00A969A5">
        <w:t xml:space="preserve"> uma </w:t>
      </w:r>
      <w:r w:rsidR="00B21332">
        <w:t>técnica</w:t>
      </w:r>
      <w:r w:rsidR="00225A1F">
        <w:t xml:space="preserve"> </w:t>
      </w:r>
      <w:r w:rsidR="0004064B">
        <w:t>‘</w:t>
      </w:r>
      <w:r w:rsidR="00225A1F">
        <w:t>raspagem</w:t>
      </w:r>
      <w:r w:rsidR="0004064B">
        <w:t>’</w:t>
      </w:r>
      <w:r w:rsidR="00225A1F">
        <w:t xml:space="preserve"> de dados diretamente da web, onde extraímos informações relevantes de sites através de </w:t>
      </w:r>
      <w:proofErr w:type="spellStart"/>
      <w:r w:rsidR="00225A1F">
        <w:rPr>
          <w:i/>
        </w:rPr>
        <w:t>bots</w:t>
      </w:r>
      <w:proofErr w:type="spellEnd"/>
      <w:r w:rsidR="0004064B">
        <w:rPr>
          <w:i/>
        </w:rPr>
        <w:t xml:space="preserve"> </w:t>
      </w:r>
      <w:r w:rsidR="0004064B">
        <w:t>[...]</w:t>
      </w:r>
      <w:r w:rsidR="00225A1F">
        <w:t>. Essa técnica é importante pois a análise auxilia a encontrar padrões e a tomar decisões com maior probabilidade de acerto</w:t>
      </w:r>
      <w:commentRangeStart w:id="121"/>
      <w:r w:rsidR="00225A1F">
        <w:t xml:space="preserve">. </w:t>
      </w:r>
      <w:r w:rsidR="00B21332">
        <w:t xml:space="preserve"> Para Borges e </w:t>
      </w:r>
      <w:proofErr w:type="spellStart"/>
      <w:r w:rsidR="00B21332">
        <w:t>Gani</w:t>
      </w:r>
      <w:r w:rsidR="00333C67">
        <w:t>mi</w:t>
      </w:r>
      <w:proofErr w:type="spellEnd"/>
      <w:r w:rsidR="00333C67">
        <w:t xml:space="preserve"> (2018, p. 24) </w:t>
      </w:r>
      <w:r w:rsidR="007E6241">
        <w:rPr>
          <w:i/>
        </w:rPr>
        <w:t xml:space="preserve">Web </w:t>
      </w:r>
      <w:proofErr w:type="spellStart"/>
      <w:r w:rsidR="007E6241">
        <w:rPr>
          <w:i/>
        </w:rPr>
        <w:t>scraping</w:t>
      </w:r>
      <w:proofErr w:type="spellEnd"/>
      <w:r w:rsidR="007E6241">
        <w:rPr>
          <w:i/>
        </w:rPr>
        <w:t>,</w:t>
      </w:r>
      <w:r w:rsidR="007E6241">
        <w:t xml:space="preserve"> ou raspagem da Web é o processo de aquisição automatizada de dados não estruturados de site da internet, seguido do armazenamento estruturado</w:t>
      </w:r>
      <w:commentRangeEnd w:id="121"/>
      <w:r w:rsidR="007C1E2F">
        <w:rPr>
          <w:rStyle w:val="Refdecomentrio"/>
        </w:rPr>
        <w:commentReference w:id="121"/>
      </w:r>
      <w:r w:rsidR="008533B6">
        <w:t>.</w:t>
      </w:r>
    </w:p>
    <w:p w14:paraId="6DBB6797" w14:textId="29A67A33" w:rsidR="008533B6" w:rsidRDefault="00633258" w:rsidP="00225A1F">
      <w:pPr>
        <w:pStyle w:val="TF-TEXTO"/>
      </w:pPr>
      <w:r>
        <w:t xml:space="preserve">Borges e </w:t>
      </w:r>
      <w:proofErr w:type="spellStart"/>
      <w:r>
        <w:t>Ganimi</w:t>
      </w:r>
      <w:proofErr w:type="spellEnd"/>
      <w:r>
        <w:t xml:space="preserve"> </w:t>
      </w:r>
      <w:r w:rsidR="00333C67">
        <w:t xml:space="preserve">(2018) também </w:t>
      </w:r>
      <w:r>
        <w:t xml:space="preserve">apontam que há duas principais maneiras de utilização de </w:t>
      </w:r>
      <w:r w:rsidRPr="008F483E">
        <w:rPr>
          <w:i/>
          <w:iCs/>
          <w:rPrChange w:id="122" w:author="Andreza Sartori" w:date="2021-05-10T13:57:00Z">
            <w:rPr/>
          </w:rPrChange>
        </w:rPr>
        <w:t xml:space="preserve">web </w:t>
      </w:r>
      <w:proofErr w:type="spellStart"/>
      <w:r w:rsidRPr="008F483E">
        <w:rPr>
          <w:i/>
          <w:iCs/>
          <w:rPrChange w:id="123" w:author="Andreza Sartori" w:date="2021-05-10T13:57:00Z">
            <w:rPr/>
          </w:rPrChange>
        </w:rPr>
        <w:t>scraping</w:t>
      </w:r>
      <w:proofErr w:type="spellEnd"/>
      <w:r>
        <w:t xml:space="preserve"> sendo, </w:t>
      </w:r>
      <w:commentRangeStart w:id="124"/>
      <w:r w:rsidR="00E72B4B">
        <w:t xml:space="preserve">(i) </w:t>
      </w:r>
      <w:commentRangeEnd w:id="124"/>
      <w:r w:rsidR="00C127E7">
        <w:rPr>
          <w:rStyle w:val="Refdecomentrio"/>
        </w:rPr>
        <w:commentReference w:id="124"/>
      </w:r>
      <w:r>
        <w:t xml:space="preserve">uma quando o próprio autor analisa a estrutura do site e implementa </w:t>
      </w:r>
      <w:r>
        <w:lastRenderedPageBreak/>
        <w:t xml:space="preserve">as técnicas de raspagem em seus alvos, e </w:t>
      </w:r>
      <w:r w:rsidR="00957703">
        <w:t xml:space="preserve">a </w:t>
      </w:r>
      <w:r>
        <w:t>outra</w:t>
      </w:r>
      <w:r w:rsidR="00E72B4B">
        <w:t xml:space="preserve"> </w:t>
      </w:r>
      <w:del w:id="125" w:author="Andreza Sartori" w:date="2021-05-10T13:58:00Z">
        <w:r w:rsidR="00E72B4B" w:rsidDel="00456FD9">
          <w:delText>(ii)</w:delText>
        </w:r>
      </w:del>
      <w:r>
        <w:t xml:space="preserve"> quando são utilizados softwares terceiros e padronizados de raspagem. </w:t>
      </w:r>
      <w:r w:rsidR="00957703">
        <w:t>A</w:t>
      </w:r>
      <w:r>
        <w:t xml:space="preserve"> vantagem </w:t>
      </w:r>
      <w:r w:rsidR="00957703">
        <w:t>d</w:t>
      </w:r>
      <w:r>
        <w:t>a primeira opção é que a raspagem pode ser personalizada e adaptada a qualquer página web, porém demanda mais tempo e conhecimento em programação. Já n</w:t>
      </w:r>
      <w:r w:rsidR="00E72B4B">
        <w:t>a</w:t>
      </w:r>
      <w:r>
        <w:t xml:space="preserve"> segund</w:t>
      </w:r>
      <w:r w:rsidR="00E72B4B">
        <w:t>a</w:t>
      </w:r>
      <w:r>
        <w:t xml:space="preserve">, </w:t>
      </w:r>
      <w:commentRangeStart w:id="126"/>
      <w:r>
        <w:t xml:space="preserve">você </w:t>
      </w:r>
      <w:commentRangeEnd w:id="126"/>
      <w:r w:rsidR="00F43FF5">
        <w:rPr>
          <w:rStyle w:val="Refdecomentrio"/>
        </w:rPr>
        <w:commentReference w:id="126"/>
      </w:r>
      <w:r>
        <w:t>ganha em tempo de implementação/utilização e perde espaço para customizações e adaptações aos seus sites alvo.</w:t>
      </w:r>
    </w:p>
    <w:p w14:paraId="18659A00" w14:textId="44FF7558" w:rsidR="00787C75" w:rsidRPr="00633258" w:rsidRDefault="00787C75" w:rsidP="00225A1F">
      <w:pPr>
        <w:pStyle w:val="TF-TEXTO"/>
      </w:pPr>
      <w:r>
        <w:t>Após a extração, há diversas formas de armazenamento dos resultados</w:t>
      </w:r>
      <w:del w:id="127" w:author="Andreza Sartori" w:date="2021-05-10T14:02:00Z">
        <w:r w:rsidDel="00A63C2B">
          <w:delText xml:space="preserve">, </w:delText>
        </w:r>
      </w:del>
      <w:ins w:id="128" w:author="Andreza Sartori" w:date="2021-05-10T14:02:00Z">
        <w:r w:rsidR="00A63C2B">
          <w:t xml:space="preserve">. </w:t>
        </w:r>
      </w:ins>
      <w:r>
        <w:t xml:space="preserve">Borges e </w:t>
      </w:r>
      <w:proofErr w:type="spellStart"/>
      <w:r>
        <w:t>Ganimi</w:t>
      </w:r>
      <w:proofErr w:type="spellEnd"/>
      <w:r w:rsidR="00EC25D6">
        <w:t xml:space="preserve"> (2018)</w:t>
      </w:r>
      <w:r>
        <w:t xml:space="preserve"> </w:t>
      </w:r>
      <w:commentRangeStart w:id="129"/>
      <w:r>
        <w:t>mencionam duas</w:t>
      </w:r>
      <w:r w:rsidR="00EC25D6">
        <w:t>, sendo elas:</w:t>
      </w:r>
      <w:r>
        <w:t xml:space="preserve"> </w:t>
      </w:r>
      <w:r w:rsidR="00EC25D6">
        <w:t>(i) a</w:t>
      </w:r>
      <w:r>
        <w:t xml:space="preserve">rmazenamento em arquivos do sistema operacional e </w:t>
      </w:r>
      <w:r w:rsidR="00443231">
        <w:t>(</w:t>
      </w:r>
      <w:proofErr w:type="spellStart"/>
      <w:r w:rsidR="00443231">
        <w:t>ii</w:t>
      </w:r>
      <w:proofErr w:type="spellEnd"/>
      <w:r w:rsidR="00443231">
        <w:t xml:space="preserve">) </w:t>
      </w:r>
      <w:r>
        <w:t>a</w:t>
      </w:r>
      <w:commentRangeEnd w:id="129"/>
      <w:r w:rsidR="00A63C2B">
        <w:rPr>
          <w:rStyle w:val="Refdecomentrio"/>
        </w:rPr>
        <w:commentReference w:id="129"/>
      </w:r>
      <w:r>
        <w:t xml:space="preserve">rmazenamento por meio de um </w:t>
      </w:r>
      <w:r w:rsidR="00BE0333" w:rsidRPr="00BE0333">
        <w:t>Sistema de Gerenciamento de Banco de Dado</w:t>
      </w:r>
      <w:r w:rsidR="00BE0333">
        <w:t>s</w:t>
      </w:r>
      <w:r>
        <w:t xml:space="preserve"> (SGBD). </w:t>
      </w:r>
      <w:r w:rsidR="00C86ABC">
        <w:t>C</w:t>
      </w:r>
      <w:r>
        <w:t xml:space="preserve">onsiderando que em arquivos do sistema operacional a manipulação por usuário é facilitada, </w:t>
      </w:r>
      <w:r w:rsidR="00C86ABC">
        <w:t xml:space="preserve">os autores </w:t>
      </w:r>
      <w:r>
        <w:t xml:space="preserve">também </w:t>
      </w:r>
      <w:r w:rsidR="00C86ABC">
        <w:t xml:space="preserve">apontaram </w:t>
      </w:r>
      <w:r>
        <w:t xml:space="preserve">que </w:t>
      </w:r>
      <w:r w:rsidR="002C1C81">
        <w:t>o</w:t>
      </w:r>
      <w:r>
        <w:t xml:space="preserve"> armazenamento via SGBD</w:t>
      </w:r>
      <w:r w:rsidR="002C1C81">
        <w:t xml:space="preserve"> </w:t>
      </w:r>
      <w:r>
        <w:t>dificulta a inserção ou manipulação de dados de forma errônea.</w:t>
      </w:r>
    </w:p>
    <w:p w14:paraId="6F0BDE6E" w14:textId="77777777" w:rsidR="002D232F" w:rsidRDefault="002D232F" w:rsidP="00794F39">
      <w:pPr>
        <w:pStyle w:val="TF-TEXTO"/>
      </w:pPr>
    </w:p>
    <w:p w14:paraId="10EFC8CB" w14:textId="3B27A72B" w:rsidR="00FE0E73" w:rsidRDefault="00FE0E73" w:rsidP="00FE0E73">
      <w:pPr>
        <w:pStyle w:val="TF-refernciasbibliogrficasTTULO"/>
      </w:pPr>
      <w:r>
        <w:t>Referências</w:t>
      </w:r>
      <w:bookmarkEnd w:id="116"/>
    </w:p>
    <w:p w14:paraId="09972349" w14:textId="213FFD5D" w:rsidR="00DA22AD" w:rsidRDefault="00DA22AD" w:rsidP="00794F39">
      <w:pPr>
        <w:pStyle w:val="TF-refernciasITEM"/>
      </w:pPr>
      <w:r w:rsidRPr="00DA22AD">
        <w:t xml:space="preserve">ALMEIDA, </w:t>
      </w:r>
      <w:proofErr w:type="spellStart"/>
      <w:r w:rsidRPr="00DA22AD">
        <w:t>Leânia</w:t>
      </w:r>
      <w:proofErr w:type="spellEnd"/>
      <w:r w:rsidR="00CC47E4">
        <w:t xml:space="preserve">. </w:t>
      </w:r>
      <w:r w:rsidR="00E14471" w:rsidRPr="00E14471">
        <w:rPr>
          <w:b/>
          <w:bCs/>
        </w:rPr>
        <w:t>C</w:t>
      </w:r>
      <w:r w:rsidRPr="00CC47E4">
        <w:rPr>
          <w:b/>
          <w:bCs/>
        </w:rPr>
        <w:t xml:space="preserve">láusula de barreira: </w:t>
      </w:r>
      <w:r w:rsidRPr="00E14471">
        <w:t>comportamento eleitoral e desempenho</w:t>
      </w:r>
      <w:r w:rsidR="00E14471" w:rsidRPr="00E14471">
        <w:t xml:space="preserve"> p</w:t>
      </w:r>
      <w:r w:rsidRPr="00E14471">
        <w:t>artidário</w:t>
      </w:r>
      <w:r w:rsidR="00E14471" w:rsidRPr="00E14471">
        <w:t xml:space="preserve"> </w:t>
      </w:r>
      <w:r w:rsidRPr="00E14471">
        <w:t>nas</w:t>
      </w:r>
      <w:r w:rsidR="00E14471" w:rsidRPr="00E14471">
        <w:t xml:space="preserve"> </w:t>
      </w:r>
      <w:r w:rsidRPr="00E14471">
        <w:t>eleições</w:t>
      </w:r>
      <w:r w:rsidR="00E14471" w:rsidRPr="00E14471">
        <w:t xml:space="preserve"> </w:t>
      </w:r>
      <w:r w:rsidRPr="00E14471">
        <w:t>de</w:t>
      </w:r>
      <w:r w:rsidR="00E14471" w:rsidRPr="00E14471">
        <w:t xml:space="preserve"> </w:t>
      </w:r>
      <w:r w:rsidRPr="00E14471">
        <w:t>2002</w:t>
      </w:r>
      <w:r w:rsidR="00E14471" w:rsidRPr="00E14471">
        <w:t xml:space="preserve"> </w:t>
      </w:r>
      <w:r w:rsidRPr="00E14471">
        <w:t>e</w:t>
      </w:r>
      <w:r w:rsidR="00E14471" w:rsidRPr="00E14471">
        <w:t xml:space="preserve"> </w:t>
      </w:r>
      <w:r w:rsidRPr="00E14471">
        <w:t>perspectivas para 2006</w:t>
      </w:r>
      <w:r w:rsidRPr="00DA22AD">
        <w:t>.  Monografia (especialização) –</w:t>
      </w:r>
      <w:r w:rsidR="00E14471">
        <w:t xml:space="preserve"> </w:t>
      </w:r>
      <w:r w:rsidRPr="00DA22AD">
        <w:t>Centro de Formação, Treinamento e Aperfeiçoamento (</w:t>
      </w:r>
      <w:proofErr w:type="spellStart"/>
      <w:r w:rsidRPr="00DA22AD">
        <w:t>Cefor</w:t>
      </w:r>
      <w:proofErr w:type="spellEnd"/>
      <w:r w:rsidRPr="00DA22AD">
        <w:t>), da Câmara dos Deputado</w:t>
      </w:r>
      <w:r w:rsidR="00CC47E4">
        <w:t>, 2007.</w:t>
      </w:r>
    </w:p>
    <w:p w14:paraId="044D3465" w14:textId="6FBFE047" w:rsidR="00417554" w:rsidRPr="004F6752" w:rsidRDefault="00417554" w:rsidP="00417554">
      <w:pPr>
        <w:pStyle w:val="TF-refernciasITEM"/>
        <w:rPr>
          <w:szCs w:val="24"/>
        </w:rPr>
      </w:pPr>
      <w:r w:rsidRPr="00D6640F">
        <w:rPr>
          <w:color w:val="222222"/>
          <w:szCs w:val="24"/>
          <w:shd w:val="clear" w:color="auto" w:fill="FFFFFF"/>
        </w:rPr>
        <w:t xml:space="preserve">ALMEIDA, </w:t>
      </w:r>
      <w:proofErr w:type="spellStart"/>
      <w:r w:rsidRPr="00D6640F">
        <w:rPr>
          <w:color w:val="222222"/>
          <w:szCs w:val="24"/>
          <w:shd w:val="clear" w:color="auto" w:fill="FFFFFF"/>
        </w:rPr>
        <w:t>Luis</w:t>
      </w:r>
      <w:proofErr w:type="spellEnd"/>
      <w:r w:rsidRPr="00D6640F">
        <w:rPr>
          <w:color w:val="222222"/>
          <w:szCs w:val="24"/>
          <w:shd w:val="clear" w:color="auto" w:fill="FFFFFF"/>
        </w:rPr>
        <w:t xml:space="preserve"> Gustavo. </w:t>
      </w:r>
      <w:r w:rsidRPr="00D6640F">
        <w:rPr>
          <w:b/>
          <w:bCs/>
          <w:color w:val="222222"/>
          <w:szCs w:val="24"/>
          <w:shd w:val="clear" w:color="auto" w:fill="FFFFFF"/>
        </w:rPr>
        <w:t>Recuperação de dados pessoais na Web em redes sociais autenticadas</w:t>
      </w:r>
      <w:r w:rsidRPr="00D6640F">
        <w:rPr>
          <w:color w:val="222222"/>
          <w:szCs w:val="24"/>
          <w:shd w:val="clear" w:color="auto" w:fill="FFFFFF"/>
        </w:rPr>
        <w:t xml:space="preserve">. 2018. </w:t>
      </w:r>
      <w:r w:rsidR="00DD4992">
        <w:rPr>
          <w:color w:val="222222"/>
          <w:szCs w:val="24"/>
          <w:shd w:val="clear" w:color="auto" w:fill="FFFFFF"/>
        </w:rPr>
        <w:t>D</w:t>
      </w:r>
      <w:r w:rsidR="00057F36" w:rsidRPr="00DD4992">
        <w:rPr>
          <w:color w:val="222222"/>
          <w:szCs w:val="24"/>
          <w:shd w:val="clear" w:color="auto" w:fill="FFFFFF"/>
        </w:rPr>
        <w:t>issertação</w:t>
      </w:r>
      <w:r w:rsidR="00E3238C">
        <w:rPr>
          <w:color w:val="222222"/>
          <w:szCs w:val="24"/>
          <w:shd w:val="clear" w:color="auto" w:fill="FFFFFF"/>
        </w:rPr>
        <w:t xml:space="preserve"> </w:t>
      </w:r>
      <w:r w:rsidR="00057F36" w:rsidRPr="00DD4992">
        <w:rPr>
          <w:color w:val="222222"/>
          <w:szCs w:val="24"/>
          <w:shd w:val="clear" w:color="auto" w:fill="FFFFFF"/>
        </w:rPr>
        <w:t>(</w:t>
      </w:r>
      <w:r w:rsidR="00E3238C">
        <w:rPr>
          <w:color w:val="222222"/>
          <w:szCs w:val="24"/>
          <w:shd w:val="clear" w:color="auto" w:fill="FFFFFF"/>
        </w:rPr>
        <w:t>M</w:t>
      </w:r>
      <w:r w:rsidR="00057F36" w:rsidRPr="00DD4992">
        <w:rPr>
          <w:color w:val="222222"/>
          <w:szCs w:val="24"/>
          <w:shd w:val="clear" w:color="auto" w:fill="FFFFFF"/>
        </w:rPr>
        <w:t>estrado)</w:t>
      </w:r>
      <w:r w:rsidR="00E3238C">
        <w:rPr>
          <w:color w:val="222222"/>
          <w:szCs w:val="24"/>
          <w:shd w:val="clear" w:color="auto" w:fill="FFFFFF"/>
        </w:rPr>
        <w:t xml:space="preserve"> </w:t>
      </w:r>
      <w:r w:rsidR="00057F36" w:rsidRPr="00DD4992">
        <w:rPr>
          <w:color w:val="222222"/>
          <w:szCs w:val="24"/>
          <w:shd w:val="clear" w:color="auto" w:fill="FFFFFF"/>
        </w:rPr>
        <w:t>–</w:t>
      </w:r>
      <w:r w:rsidR="00E3238C">
        <w:rPr>
          <w:color w:val="222222"/>
          <w:szCs w:val="24"/>
          <w:shd w:val="clear" w:color="auto" w:fill="FFFFFF"/>
        </w:rPr>
        <w:t xml:space="preserve"> </w:t>
      </w:r>
      <w:r w:rsidR="00057F36" w:rsidRPr="00DD4992">
        <w:rPr>
          <w:color w:val="222222"/>
          <w:szCs w:val="24"/>
          <w:shd w:val="clear" w:color="auto" w:fill="FFFFFF"/>
        </w:rPr>
        <w:t>Pontifícia Universidade Católica do Rio de Janeiro, Departamento de Informática, 2018.</w:t>
      </w:r>
      <w:r w:rsidR="00057F36" w:rsidRPr="00D6640F">
        <w:rPr>
          <w:color w:val="222222"/>
          <w:szCs w:val="24"/>
          <w:shd w:val="clear" w:color="auto" w:fill="FFFFFF"/>
        </w:rPr>
        <w:t xml:space="preserve"> </w:t>
      </w:r>
    </w:p>
    <w:p w14:paraId="75B65882" w14:textId="77777777" w:rsidR="00FF41FB" w:rsidRDefault="00FF41FB" w:rsidP="00FF41FB">
      <w:pPr>
        <w:pStyle w:val="TF-refernciasITEM"/>
        <w:rPr>
          <w:color w:val="222222"/>
          <w:szCs w:val="24"/>
          <w:shd w:val="clear" w:color="auto" w:fill="FFFFFF"/>
        </w:rPr>
      </w:pPr>
      <w:r w:rsidRPr="009A2ED3">
        <w:rPr>
          <w:color w:val="222222"/>
          <w:szCs w:val="24"/>
          <w:shd w:val="clear" w:color="auto" w:fill="FFFFFF"/>
        </w:rPr>
        <w:t xml:space="preserve">BARBOSA, Ana Beatriz Gomes; CAVALCANTI, Alexsandro Bezerra. </w:t>
      </w:r>
      <w:r w:rsidRPr="001F65BA">
        <w:rPr>
          <w:b/>
          <w:color w:val="222222"/>
          <w:szCs w:val="24"/>
          <w:shd w:val="clear" w:color="auto" w:fill="FFFFFF"/>
        </w:rPr>
        <w:t xml:space="preserve">Web </w:t>
      </w:r>
      <w:proofErr w:type="spellStart"/>
      <w:r w:rsidRPr="001F65BA">
        <w:rPr>
          <w:b/>
          <w:color w:val="222222"/>
          <w:szCs w:val="24"/>
          <w:shd w:val="clear" w:color="auto" w:fill="FFFFFF"/>
        </w:rPr>
        <w:t>Scraping</w:t>
      </w:r>
      <w:proofErr w:type="spellEnd"/>
      <w:r w:rsidRPr="001F65BA">
        <w:rPr>
          <w:b/>
          <w:color w:val="222222"/>
          <w:szCs w:val="24"/>
          <w:shd w:val="clear" w:color="auto" w:fill="FFFFFF"/>
        </w:rPr>
        <w:t xml:space="preserve"> e Análise de dados</w:t>
      </w:r>
      <w:r>
        <w:rPr>
          <w:color w:val="222222"/>
          <w:szCs w:val="24"/>
          <w:shd w:val="clear" w:color="auto" w:fill="FFFFFF"/>
        </w:rPr>
        <w:t xml:space="preserve">, </w:t>
      </w:r>
      <w:r>
        <w:t>Anais do V CONAPESC... Campina Grande: Realize Editora, 2020.</w:t>
      </w:r>
    </w:p>
    <w:p w14:paraId="5EAEE242" w14:textId="539793C4" w:rsidR="00AC3821" w:rsidRDefault="00AC3821" w:rsidP="00794F39">
      <w:pPr>
        <w:pStyle w:val="TF-refernciasITEM"/>
      </w:pPr>
      <w:r w:rsidRPr="00794F39">
        <w:t>BARBOSA, Júlio César. </w:t>
      </w:r>
      <w:r w:rsidRPr="00794F39">
        <w:rPr>
          <w:b/>
          <w:bCs/>
        </w:rPr>
        <w:t>Mineração de texto</w:t>
      </w:r>
      <w:r w:rsidRPr="00794F39">
        <w:t>: uso de técnicas de processamento de linguagem natural para suporte à geração de projeções baseadas em opiniões do consumidor. 2018. Tese de Doutorado. Mestrado em Sistemas de Informação e Gestão do Conhecimento</w:t>
      </w:r>
      <w:r w:rsidR="00E3238C">
        <w:t>.</w:t>
      </w:r>
    </w:p>
    <w:p w14:paraId="37B9EA06" w14:textId="77777777" w:rsidR="00197F34" w:rsidRDefault="00197F34" w:rsidP="00197F34">
      <w:pPr>
        <w:pStyle w:val="TF-refernciasITEM"/>
        <w:rPr>
          <w:color w:val="222222"/>
          <w:szCs w:val="24"/>
          <w:shd w:val="clear" w:color="auto" w:fill="FFFFFF"/>
        </w:rPr>
      </w:pPr>
      <w:r w:rsidRPr="007E6241">
        <w:rPr>
          <w:color w:val="222222"/>
          <w:szCs w:val="24"/>
          <w:shd w:val="clear" w:color="auto" w:fill="FFFFFF"/>
        </w:rPr>
        <w:t xml:space="preserve">BORGES, Thiago da Cunha; GANIMI, Zeus </w:t>
      </w:r>
      <w:proofErr w:type="spellStart"/>
      <w:r w:rsidRPr="007E6241">
        <w:rPr>
          <w:color w:val="222222"/>
          <w:szCs w:val="24"/>
          <w:shd w:val="clear" w:color="auto" w:fill="FFFFFF"/>
        </w:rPr>
        <w:t>Olenchuk</w:t>
      </w:r>
      <w:proofErr w:type="spellEnd"/>
      <w:r w:rsidRPr="002F0533">
        <w:rPr>
          <w:b/>
          <w:color w:val="222222"/>
          <w:szCs w:val="24"/>
          <w:shd w:val="clear" w:color="auto" w:fill="FFFFFF"/>
        </w:rPr>
        <w:t xml:space="preserve">. Extração de dados com web </w:t>
      </w:r>
      <w:proofErr w:type="spellStart"/>
      <w:r w:rsidRPr="002F0533">
        <w:rPr>
          <w:b/>
          <w:color w:val="222222"/>
          <w:szCs w:val="24"/>
          <w:shd w:val="clear" w:color="auto" w:fill="FFFFFF"/>
        </w:rPr>
        <w:t>scraping</w:t>
      </w:r>
      <w:proofErr w:type="spellEnd"/>
      <w:r w:rsidRPr="002F0533">
        <w:rPr>
          <w:b/>
          <w:color w:val="222222"/>
          <w:szCs w:val="24"/>
          <w:shd w:val="clear" w:color="auto" w:fill="FFFFFF"/>
        </w:rPr>
        <w:t xml:space="preserve"> para análise da variação de preço de veículos automotores</w:t>
      </w:r>
      <w:r w:rsidRPr="007E6241">
        <w:rPr>
          <w:color w:val="222222"/>
          <w:szCs w:val="24"/>
          <w:shd w:val="clear" w:color="auto" w:fill="FFFFFF"/>
        </w:rPr>
        <w:t>.</w:t>
      </w:r>
      <w:r>
        <w:rPr>
          <w:color w:val="222222"/>
          <w:szCs w:val="24"/>
          <w:shd w:val="clear" w:color="auto" w:fill="FFFFFF"/>
        </w:rPr>
        <w:t xml:space="preserve"> 2018</w:t>
      </w:r>
    </w:p>
    <w:p w14:paraId="20A0F6B4" w14:textId="4385CE21" w:rsidR="00417554" w:rsidRPr="004F6752" w:rsidRDefault="00417554" w:rsidP="00417554">
      <w:pPr>
        <w:pStyle w:val="TF-refernciasITEM"/>
        <w:rPr>
          <w:szCs w:val="24"/>
        </w:rPr>
      </w:pPr>
      <w:r>
        <w:rPr>
          <w:color w:val="222222"/>
          <w:szCs w:val="24"/>
          <w:shd w:val="clear" w:color="auto" w:fill="FFFFFF"/>
        </w:rPr>
        <w:t>CAMARGO</w:t>
      </w:r>
      <w:r w:rsidRPr="004F6752">
        <w:rPr>
          <w:color w:val="222222"/>
          <w:szCs w:val="24"/>
          <w:shd w:val="clear" w:color="auto" w:fill="FFFFFF"/>
        </w:rPr>
        <w:t xml:space="preserve">, </w:t>
      </w:r>
      <w:r>
        <w:rPr>
          <w:color w:val="222222"/>
          <w:szCs w:val="24"/>
          <w:shd w:val="clear" w:color="auto" w:fill="FFFFFF"/>
        </w:rPr>
        <w:t xml:space="preserve">Pedro Henrique Gomes </w:t>
      </w:r>
      <w:r>
        <w:rPr>
          <w:i/>
          <w:color w:val="222222"/>
          <w:szCs w:val="24"/>
          <w:shd w:val="clear" w:color="auto" w:fill="FFFFFF"/>
        </w:rPr>
        <w:t>et al</w:t>
      </w:r>
      <w:r w:rsidRPr="004F6752">
        <w:rPr>
          <w:color w:val="222222"/>
          <w:szCs w:val="24"/>
          <w:shd w:val="clear" w:color="auto" w:fill="FFFFFF"/>
        </w:rPr>
        <w:t xml:space="preserve">. </w:t>
      </w:r>
      <w:proofErr w:type="spellStart"/>
      <w:r w:rsidRPr="001F65BA">
        <w:rPr>
          <w:b/>
          <w:color w:val="222222"/>
          <w:szCs w:val="24"/>
          <w:shd w:val="clear" w:color="auto" w:fill="FFFFFF"/>
        </w:rPr>
        <w:t>Spiders</w:t>
      </w:r>
      <w:proofErr w:type="spellEnd"/>
      <w:r w:rsidRPr="001F65BA">
        <w:rPr>
          <w:b/>
          <w:color w:val="222222"/>
          <w:szCs w:val="24"/>
          <w:shd w:val="clear" w:color="auto" w:fill="FFFFFF"/>
        </w:rPr>
        <w:t xml:space="preserve"> de extração de dados do turismo nacional com o framework </w:t>
      </w:r>
      <w:proofErr w:type="spellStart"/>
      <w:r w:rsidRPr="001F65BA">
        <w:rPr>
          <w:b/>
          <w:color w:val="222222"/>
          <w:szCs w:val="24"/>
          <w:shd w:val="clear" w:color="auto" w:fill="FFFFFF"/>
        </w:rPr>
        <w:t>Scrapy</w:t>
      </w:r>
      <w:proofErr w:type="spellEnd"/>
      <w:r w:rsidRPr="004F6752">
        <w:rPr>
          <w:color w:val="222222"/>
          <w:szCs w:val="24"/>
          <w:shd w:val="clear" w:color="auto" w:fill="FFFFFF"/>
        </w:rPr>
        <w:t>.</w:t>
      </w:r>
      <w:r w:rsidR="001914E6">
        <w:rPr>
          <w:color w:val="222222"/>
          <w:szCs w:val="24"/>
          <w:shd w:val="clear" w:color="auto" w:fill="FFFFFF"/>
        </w:rPr>
        <w:t xml:space="preserve"> </w:t>
      </w:r>
      <w:proofErr w:type="spellStart"/>
      <w:r w:rsidR="001914E6" w:rsidRPr="001914E6">
        <w:rPr>
          <w:color w:val="222222"/>
          <w:szCs w:val="24"/>
          <w:shd w:val="clear" w:color="auto" w:fill="FFFFFF"/>
        </w:rPr>
        <w:t>XIXEncoinfo</w:t>
      </w:r>
      <w:proofErr w:type="spellEnd"/>
      <w:r w:rsidR="001914E6" w:rsidRPr="001914E6">
        <w:rPr>
          <w:color w:val="222222"/>
          <w:szCs w:val="24"/>
          <w:shd w:val="clear" w:color="auto" w:fill="FFFFFF"/>
        </w:rPr>
        <w:t xml:space="preserve"> –</w:t>
      </w:r>
      <w:proofErr w:type="spellStart"/>
      <w:r w:rsidR="001914E6" w:rsidRPr="001914E6">
        <w:rPr>
          <w:color w:val="222222"/>
          <w:szCs w:val="24"/>
          <w:shd w:val="clear" w:color="auto" w:fill="FFFFFF"/>
        </w:rPr>
        <w:t>Congressode</w:t>
      </w:r>
      <w:proofErr w:type="spellEnd"/>
      <w:r w:rsidR="001914E6" w:rsidRPr="001914E6">
        <w:rPr>
          <w:color w:val="222222"/>
          <w:szCs w:val="24"/>
          <w:shd w:val="clear" w:color="auto" w:fill="FFFFFF"/>
        </w:rPr>
        <w:t xml:space="preserve"> Computação e Tecnologias da Informação</w:t>
      </w:r>
      <w:r w:rsidR="00EF69AC">
        <w:rPr>
          <w:color w:val="222222"/>
          <w:szCs w:val="24"/>
          <w:shd w:val="clear" w:color="auto" w:fill="FFFFFF"/>
        </w:rPr>
        <w:t xml:space="preserve">, Canoas </w:t>
      </w:r>
      <w:r w:rsidR="009174D0">
        <w:rPr>
          <w:color w:val="222222"/>
          <w:szCs w:val="24"/>
          <w:shd w:val="clear" w:color="auto" w:fill="FFFFFF"/>
        </w:rPr>
        <w:t>–</w:t>
      </w:r>
      <w:r w:rsidR="00EF69AC">
        <w:rPr>
          <w:color w:val="222222"/>
          <w:szCs w:val="24"/>
          <w:shd w:val="clear" w:color="auto" w:fill="FFFFFF"/>
        </w:rPr>
        <w:t xml:space="preserve"> RS</w:t>
      </w:r>
      <w:r w:rsidR="009174D0">
        <w:rPr>
          <w:color w:val="222222"/>
          <w:szCs w:val="24"/>
          <w:shd w:val="clear" w:color="auto" w:fill="FFFFFF"/>
        </w:rPr>
        <w:t>. 2017.</w:t>
      </w:r>
    </w:p>
    <w:p w14:paraId="3969AC70" w14:textId="785D8786" w:rsidR="00794F39" w:rsidRDefault="00794F39" w:rsidP="00794F39">
      <w:pPr>
        <w:pStyle w:val="TF-refernciasITEM"/>
      </w:pPr>
      <w:r w:rsidRPr="006A78A1">
        <w:t>CASTANHEIRA, L</w:t>
      </w:r>
      <w:r>
        <w:t>uciana</w:t>
      </w:r>
      <w:r w:rsidRPr="006A78A1">
        <w:t xml:space="preserve"> G. </w:t>
      </w:r>
      <w:r w:rsidRPr="009E32E2">
        <w:rPr>
          <w:b/>
          <w:bCs/>
          <w:rPrChange w:id="130" w:author="Andreza Sartori" w:date="2021-05-08T10:37:00Z">
            <w:rPr/>
          </w:rPrChange>
        </w:rPr>
        <w:t>Ap</w:t>
      </w:r>
      <w:r w:rsidRPr="00794F39">
        <w:rPr>
          <w:b/>
          <w:bCs/>
        </w:rPr>
        <w:t>licação de técnicas de mineração de dados em problemas de classificação de padrões</w:t>
      </w:r>
      <w:r w:rsidRPr="006A78A1">
        <w:t>. 2008. 91 f. Dissertação (Mestrado em Engenharia Elétrica) - Programa de Pós-Graduação em Engenharia Elétrica, Universidade Federal de Minas Gerais, Belo Horizonte</w:t>
      </w:r>
    </w:p>
    <w:p w14:paraId="39D4E653" w14:textId="77777777" w:rsidR="00197F34" w:rsidRPr="00ED2F6B" w:rsidRDefault="00197F34" w:rsidP="00794F39">
      <w:pPr>
        <w:pStyle w:val="TF-refernciasITEM"/>
        <w:rPr>
          <w:color w:val="222222"/>
          <w:szCs w:val="24"/>
          <w:shd w:val="clear" w:color="auto" w:fill="FFFFFF"/>
          <w:lang w:val="en-US"/>
        </w:rPr>
      </w:pPr>
      <w:commentRangeStart w:id="131"/>
      <w:r w:rsidRPr="008B2D52">
        <w:rPr>
          <w:color w:val="222222"/>
          <w:szCs w:val="24"/>
          <w:shd w:val="clear" w:color="auto" w:fill="FFFFFF"/>
        </w:rPr>
        <w:t xml:space="preserve">FERRARI, </w:t>
      </w:r>
      <w:r>
        <w:rPr>
          <w:color w:val="222222"/>
          <w:szCs w:val="24"/>
          <w:shd w:val="clear" w:color="auto" w:fill="FFFFFF"/>
        </w:rPr>
        <w:t>Daniel Gomes</w:t>
      </w:r>
      <w:r w:rsidRPr="008B2D52">
        <w:rPr>
          <w:color w:val="222222"/>
          <w:szCs w:val="24"/>
          <w:shd w:val="clear" w:color="auto" w:fill="FFFFFF"/>
        </w:rPr>
        <w:t xml:space="preserve">; SILVA, </w:t>
      </w:r>
      <w:r>
        <w:rPr>
          <w:color w:val="222222"/>
          <w:szCs w:val="24"/>
          <w:shd w:val="clear" w:color="auto" w:fill="FFFFFF"/>
        </w:rPr>
        <w:t>Leandro Nunes de Castro</w:t>
      </w:r>
      <w:r w:rsidRPr="008B2D52">
        <w:rPr>
          <w:color w:val="222222"/>
          <w:szCs w:val="24"/>
          <w:shd w:val="clear" w:color="auto" w:fill="FFFFFF"/>
        </w:rPr>
        <w:t>. </w:t>
      </w:r>
      <w:r w:rsidRPr="008B2D52">
        <w:rPr>
          <w:b/>
          <w:bCs/>
          <w:color w:val="222222"/>
          <w:szCs w:val="24"/>
          <w:shd w:val="clear" w:color="auto" w:fill="FFFFFF"/>
        </w:rPr>
        <w:t>Introdução a mineração de dados</w:t>
      </w:r>
      <w:r w:rsidRPr="008B2D52">
        <w:rPr>
          <w:color w:val="222222"/>
          <w:szCs w:val="24"/>
          <w:shd w:val="clear" w:color="auto" w:fill="FFFFFF"/>
        </w:rPr>
        <w:t xml:space="preserve">. </w:t>
      </w:r>
      <w:r w:rsidRPr="00ED2F6B">
        <w:rPr>
          <w:color w:val="222222"/>
          <w:szCs w:val="24"/>
          <w:shd w:val="clear" w:color="auto" w:fill="FFFFFF"/>
          <w:lang w:val="en-US"/>
        </w:rPr>
        <w:t xml:space="preserve">Saraiva </w:t>
      </w:r>
      <w:proofErr w:type="spellStart"/>
      <w:r w:rsidRPr="00ED2F6B">
        <w:rPr>
          <w:color w:val="222222"/>
          <w:szCs w:val="24"/>
          <w:shd w:val="clear" w:color="auto" w:fill="FFFFFF"/>
          <w:lang w:val="en-US"/>
        </w:rPr>
        <w:t>Educação</w:t>
      </w:r>
      <w:proofErr w:type="spellEnd"/>
      <w:r w:rsidRPr="00ED2F6B">
        <w:rPr>
          <w:color w:val="222222"/>
          <w:szCs w:val="24"/>
          <w:shd w:val="clear" w:color="auto" w:fill="FFFFFF"/>
          <w:lang w:val="en-US"/>
        </w:rPr>
        <w:t xml:space="preserve"> SA, 2017</w:t>
      </w:r>
      <w:commentRangeEnd w:id="131"/>
      <w:r w:rsidR="009E32E2">
        <w:rPr>
          <w:rStyle w:val="Refdecomentrio"/>
        </w:rPr>
        <w:commentReference w:id="131"/>
      </w:r>
      <w:r w:rsidRPr="00ED2F6B">
        <w:rPr>
          <w:color w:val="222222"/>
          <w:szCs w:val="24"/>
          <w:shd w:val="clear" w:color="auto" w:fill="FFFFFF"/>
          <w:lang w:val="en-US"/>
        </w:rPr>
        <w:t>.</w:t>
      </w:r>
    </w:p>
    <w:p w14:paraId="59AA45B7" w14:textId="1B73857E" w:rsidR="00794F39" w:rsidRPr="00ED2F6B" w:rsidRDefault="00794F39" w:rsidP="00794F39">
      <w:pPr>
        <w:pStyle w:val="TF-refernciasITEM"/>
        <w:rPr>
          <w:lang w:val="en-US"/>
        </w:rPr>
      </w:pPr>
      <w:commentRangeStart w:id="132"/>
      <w:r w:rsidRPr="00ED2F6B">
        <w:rPr>
          <w:lang w:val="en-US"/>
        </w:rPr>
        <w:t xml:space="preserve">LAROSE, Daniel T. </w:t>
      </w:r>
      <w:commentRangeEnd w:id="132"/>
      <w:r w:rsidR="00FE2EE1">
        <w:rPr>
          <w:rStyle w:val="Refdecomentrio"/>
        </w:rPr>
        <w:commentReference w:id="132"/>
      </w:r>
      <w:r w:rsidRPr="00ED2F6B">
        <w:rPr>
          <w:b/>
          <w:bCs/>
          <w:lang w:val="en-US"/>
        </w:rPr>
        <w:t>Discovering knowledge in data: an introduction to data mining</w:t>
      </w:r>
      <w:r w:rsidRPr="00ED2F6B">
        <w:rPr>
          <w:lang w:val="en-US"/>
        </w:rPr>
        <w:t>. New Jersey: John Wiley &amp; Sons, 2005.</w:t>
      </w:r>
    </w:p>
    <w:p w14:paraId="52C61C53" w14:textId="77777777" w:rsidR="00197F34" w:rsidRPr="009A2ED3" w:rsidRDefault="00197F34" w:rsidP="00197F34">
      <w:pPr>
        <w:pStyle w:val="TF-refernciasITEM"/>
        <w:rPr>
          <w:color w:val="222222"/>
          <w:szCs w:val="24"/>
          <w:shd w:val="clear" w:color="auto" w:fill="FFFFFF"/>
        </w:rPr>
      </w:pPr>
      <w:commentRangeStart w:id="133"/>
      <w:r w:rsidRPr="00ED2F6B">
        <w:rPr>
          <w:color w:val="222222"/>
          <w:szCs w:val="24"/>
          <w:shd w:val="clear" w:color="auto" w:fill="FFFFFF"/>
          <w:lang w:val="en-US"/>
        </w:rPr>
        <w:t>MITCHELL, Ryan. </w:t>
      </w:r>
      <w:r w:rsidRPr="00ED2F6B">
        <w:rPr>
          <w:b/>
          <w:bCs/>
          <w:color w:val="222222"/>
          <w:szCs w:val="24"/>
          <w:shd w:val="clear" w:color="auto" w:fill="FFFFFF"/>
          <w:lang w:val="en-US"/>
        </w:rPr>
        <w:t xml:space="preserve">Web Scraping com Python: </w:t>
      </w:r>
      <w:proofErr w:type="spellStart"/>
      <w:r w:rsidRPr="00ED2F6B">
        <w:rPr>
          <w:b/>
          <w:bCs/>
          <w:color w:val="222222"/>
          <w:szCs w:val="24"/>
          <w:shd w:val="clear" w:color="auto" w:fill="FFFFFF"/>
          <w:lang w:val="en-US"/>
        </w:rPr>
        <w:t>Coletando</w:t>
      </w:r>
      <w:proofErr w:type="spellEnd"/>
      <w:r w:rsidRPr="00ED2F6B">
        <w:rPr>
          <w:b/>
          <w:bCs/>
          <w:color w:val="222222"/>
          <w:szCs w:val="24"/>
          <w:shd w:val="clear" w:color="auto" w:fill="FFFFFF"/>
          <w:lang w:val="en-US"/>
        </w:rPr>
        <w:t xml:space="preserve"> </w:t>
      </w:r>
      <w:proofErr w:type="spellStart"/>
      <w:r w:rsidRPr="00ED2F6B">
        <w:rPr>
          <w:b/>
          <w:bCs/>
          <w:color w:val="222222"/>
          <w:szCs w:val="24"/>
          <w:shd w:val="clear" w:color="auto" w:fill="FFFFFF"/>
          <w:lang w:val="en-US"/>
        </w:rPr>
        <w:t>mais</w:t>
      </w:r>
      <w:proofErr w:type="spellEnd"/>
      <w:r w:rsidRPr="00ED2F6B">
        <w:rPr>
          <w:b/>
          <w:bCs/>
          <w:color w:val="222222"/>
          <w:szCs w:val="24"/>
          <w:shd w:val="clear" w:color="auto" w:fill="FFFFFF"/>
          <w:lang w:val="en-US"/>
        </w:rPr>
        <w:t xml:space="preserve"> dados da web </w:t>
      </w:r>
      <w:proofErr w:type="spellStart"/>
      <w:r w:rsidRPr="00ED2F6B">
        <w:rPr>
          <w:b/>
          <w:bCs/>
          <w:color w:val="222222"/>
          <w:szCs w:val="24"/>
          <w:shd w:val="clear" w:color="auto" w:fill="FFFFFF"/>
          <w:lang w:val="en-US"/>
        </w:rPr>
        <w:t>moderna</w:t>
      </w:r>
      <w:proofErr w:type="spellEnd"/>
      <w:r w:rsidRPr="00ED2F6B">
        <w:rPr>
          <w:color w:val="222222"/>
          <w:szCs w:val="24"/>
          <w:shd w:val="clear" w:color="auto" w:fill="FFFFFF"/>
          <w:lang w:val="en-US"/>
        </w:rPr>
        <w:t xml:space="preserve">. </w:t>
      </w:r>
      <w:proofErr w:type="spellStart"/>
      <w:r w:rsidRPr="009A2ED3">
        <w:rPr>
          <w:color w:val="222222"/>
          <w:szCs w:val="24"/>
          <w:shd w:val="clear" w:color="auto" w:fill="FFFFFF"/>
        </w:rPr>
        <w:t>Novatec</w:t>
      </w:r>
      <w:proofErr w:type="spellEnd"/>
      <w:r w:rsidRPr="009A2ED3">
        <w:rPr>
          <w:color w:val="222222"/>
          <w:szCs w:val="24"/>
          <w:shd w:val="clear" w:color="auto" w:fill="FFFFFF"/>
        </w:rPr>
        <w:t xml:space="preserve"> Editora, 2019.</w:t>
      </w:r>
      <w:commentRangeEnd w:id="133"/>
      <w:r w:rsidR="00491886">
        <w:rPr>
          <w:rStyle w:val="Refdecomentrio"/>
        </w:rPr>
        <w:commentReference w:id="133"/>
      </w:r>
    </w:p>
    <w:p w14:paraId="4D69C99E" w14:textId="649B067A" w:rsidR="00FE0E73" w:rsidRPr="002F0533" w:rsidRDefault="00871972" w:rsidP="00794F39">
      <w:pPr>
        <w:pStyle w:val="TF-refernciasITEM"/>
        <w:rPr>
          <w:b/>
        </w:rPr>
      </w:pPr>
      <w:r w:rsidRPr="00794F39">
        <w:lastRenderedPageBreak/>
        <w:t xml:space="preserve">NOGUEIRA, Thaís </w:t>
      </w:r>
      <w:proofErr w:type="spellStart"/>
      <w:r w:rsidRPr="00794F39">
        <w:t>Caldoncelli</w:t>
      </w:r>
      <w:proofErr w:type="spellEnd"/>
      <w:r w:rsidRPr="00794F39">
        <w:t xml:space="preserve">. </w:t>
      </w:r>
      <w:r w:rsidR="00794F39" w:rsidRPr="002F0533">
        <w:rPr>
          <w:b/>
        </w:rPr>
        <w:t>Mineração de texto para descoberta de conhecimento em bulas de medicamentos</w:t>
      </w:r>
      <w:r w:rsidRPr="002F0533">
        <w:rPr>
          <w:b/>
        </w:rPr>
        <w:t>.</w:t>
      </w:r>
    </w:p>
    <w:p w14:paraId="1492FDEC" w14:textId="2F0BF10A" w:rsidR="002E59CB" w:rsidRDefault="004F6752" w:rsidP="008B2D52">
      <w:pPr>
        <w:pStyle w:val="TF-refernciasITEM"/>
        <w:rPr>
          <w:color w:val="222222"/>
          <w:szCs w:val="24"/>
          <w:shd w:val="clear" w:color="auto" w:fill="FFFFFF"/>
        </w:rPr>
      </w:pPr>
      <w:commentRangeStart w:id="134"/>
      <w:r w:rsidRPr="009A2ED3">
        <w:rPr>
          <w:color w:val="222222"/>
          <w:szCs w:val="24"/>
          <w:shd w:val="clear" w:color="auto" w:fill="FFFFFF"/>
        </w:rPr>
        <w:t xml:space="preserve">SILVA, </w:t>
      </w:r>
      <w:proofErr w:type="spellStart"/>
      <w:r w:rsidRPr="009A2ED3">
        <w:rPr>
          <w:color w:val="222222"/>
          <w:szCs w:val="24"/>
          <w:shd w:val="clear" w:color="auto" w:fill="FFFFFF"/>
        </w:rPr>
        <w:t>Denisson</w:t>
      </w:r>
      <w:proofErr w:type="spellEnd"/>
      <w:r w:rsidRPr="009A2ED3">
        <w:rPr>
          <w:color w:val="222222"/>
          <w:szCs w:val="24"/>
          <w:shd w:val="clear" w:color="auto" w:fill="FFFFFF"/>
        </w:rPr>
        <w:t xml:space="preserve">; MEIRELES, Fernando. </w:t>
      </w:r>
      <w:r w:rsidRPr="00AA33D1">
        <w:rPr>
          <w:bCs/>
          <w:color w:val="222222"/>
          <w:szCs w:val="24"/>
          <w:shd w:val="clear" w:color="auto" w:fill="FFFFFF"/>
        </w:rPr>
        <w:t>Ciência Política na era do Big Data: automação na coleta de dados digitais</w:t>
      </w:r>
      <w:r w:rsidRPr="009A2ED3">
        <w:rPr>
          <w:color w:val="222222"/>
          <w:szCs w:val="24"/>
          <w:shd w:val="clear" w:color="auto" w:fill="FFFFFF"/>
        </w:rPr>
        <w:t>. </w:t>
      </w:r>
      <w:r w:rsidRPr="00AA33D1">
        <w:rPr>
          <w:b/>
          <w:color w:val="222222"/>
          <w:szCs w:val="24"/>
          <w:shd w:val="clear" w:color="auto" w:fill="FFFFFF"/>
        </w:rPr>
        <w:t>Revista Política Hoje</w:t>
      </w:r>
      <w:r w:rsidRPr="009A2ED3">
        <w:rPr>
          <w:color w:val="222222"/>
          <w:szCs w:val="24"/>
          <w:shd w:val="clear" w:color="auto" w:fill="FFFFFF"/>
        </w:rPr>
        <w:t>, v. 24, n. 2, p. 87-102, 2016.</w:t>
      </w:r>
      <w:bookmarkEnd w:id="32"/>
      <w:bookmarkEnd w:id="33"/>
      <w:bookmarkEnd w:id="34"/>
      <w:bookmarkEnd w:id="35"/>
      <w:bookmarkEnd w:id="36"/>
      <w:bookmarkEnd w:id="37"/>
      <w:bookmarkEnd w:id="38"/>
      <w:commentRangeEnd w:id="134"/>
      <w:r w:rsidR="00491886">
        <w:rPr>
          <w:rStyle w:val="Refdecomentrio"/>
        </w:rPr>
        <w:commentReference w:id="134"/>
      </w:r>
    </w:p>
    <w:p w14:paraId="782AE02D" w14:textId="77777777" w:rsidR="00E3238C" w:rsidRDefault="00E3238C" w:rsidP="008B2D52">
      <w:pPr>
        <w:pStyle w:val="TF-refernciasITEM"/>
        <w:rPr>
          <w:color w:val="222222"/>
          <w:szCs w:val="24"/>
          <w:shd w:val="clear" w:color="auto" w:fill="FFFFFF"/>
        </w:rPr>
      </w:pPr>
    </w:p>
    <w:p w14:paraId="0DA19706" w14:textId="77777777" w:rsidR="002E59CB" w:rsidRDefault="002E59CB" w:rsidP="008B2D52">
      <w:pPr>
        <w:pStyle w:val="TF-refernciasITEM"/>
        <w:rPr>
          <w:color w:val="222222"/>
          <w:szCs w:val="24"/>
          <w:shd w:val="clear" w:color="auto" w:fill="FFFFFF"/>
        </w:rPr>
      </w:pPr>
    </w:p>
    <w:p w14:paraId="56359980" w14:textId="0B2B85AB" w:rsidR="00F83A19" w:rsidRDefault="00F83A19" w:rsidP="002E59CB">
      <w:pPr>
        <w:pStyle w:val="TF-refernciasITEM"/>
        <w:jc w:val="center"/>
      </w:pPr>
      <w:r>
        <w:t>ASSINATURAS</w:t>
      </w:r>
    </w:p>
    <w:p w14:paraId="614EA2CF" w14:textId="77777777" w:rsidR="00F83A19" w:rsidRDefault="00F83A19" w:rsidP="00F83A19">
      <w:pPr>
        <w:pStyle w:val="TF-LEGENDA"/>
      </w:pPr>
      <w:r>
        <w:t>(Atenção: todas as folhas devem estar rubricadas)</w:t>
      </w:r>
    </w:p>
    <w:p w14:paraId="20C8BAD7" w14:textId="77777777" w:rsidR="00F83A19" w:rsidRDefault="00F83A19" w:rsidP="00F83A19">
      <w:pPr>
        <w:pStyle w:val="TF-LEGENDA"/>
      </w:pPr>
    </w:p>
    <w:p w14:paraId="4FB48333" w14:textId="77777777" w:rsidR="00F83A19" w:rsidRDefault="00F83A19" w:rsidP="00F83A19">
      <w:pPr>
        <w:pStyle w:val="TF-LEGENDA"/>
      </w:pPr>
    </w:p>
    <w:p w14:paraId="5B1A251A" w14:textId="77777777" w:rsidR="00F83A19" w:rsidRDefault="00F83A19" w:rsidP="00F83A19">
      <w:pPr>
        <w:pStyle w:val="TF-LEGENDA"/>
      </w:pPr>
      <w:r>
        <w:t>Assinatura do(a) Aluno(a): _____________________________________________________</w:t>
      </w:r>
    </w:p>
    <w:p w14:paraId="150E2DAA" w14:textId="77777777" w:rsidR="00F83A19" w:rsidRDefault="00F83A19" w:rsidP="00F83A19">
      <w:pPr>
        <w:pStyle w:val="TF-LEGENDA"/>
      </w:pPr>
    </w:p>
    <w:p w14:paraId="5BFA96B7" w14:textId="77777777" w:rsidR="00F83A19" w:rsidRDefault="00F83A19" w:rsidP="00F83A19">
      <w:pPr>
        <w:pStyle w:val="TF-LEGENDA"/>
      </w:pPr>
    </w:p>
    <w:p w14:paraId="3774E105" w14:textId="77777777" w:rsidR="00F83A19" w:rsidRDefault="00F83A19" w:rsidP="00F83A19">
      <w:pPr>
        <w:pStyle w:val="TF-LEGENDA"/>
      </w:pPr>
      <w:r>
        <w:t>Assinatura do(a) Orientador(a): _________________________________________________</w:t>
      </w:r>
    </w:p>
    <w:p w14:paraId="19E93DEF" w14:textId="77777777" w:rsidR="00F83A19" w:rsidRDefault="00F83A19" w:rsidP="00F83A19">
      <w:pPr>
        <w:pStyle w:val="TF-LEGENDA"/>
      </w:pPr>
    </w:p>
    <w:p w14:paraId="23F9A762" w14:textId="77777777" w:rsidR="00F83A19" w:rsidRDefault="00F83A19" w:rsidP="00F83A19">
      <w:pPr>
        <w:pStyle w:val="TF-LEGENDA"/>
      </w:pPr>
    </w:p>
    <w:p w14:paraId="3B971EDD" w14:textId="77777777" w:rsidR="00F83A19" w:rsidRDefault="00F83A19" w:rsidP="00F83A19">
      <w:pPr>
        <w:pStyle w:val="TF-LEGENDA"/>
      </w:pPr>
      <w:r>
        <w:t>Assinatura do(a) Coorientador(a) (se houver): ______________________________________</w:t>
      </w:r>
    </w:p>
    <w:p w14:paraId="2F87C9F8" w14:textId="77777777" w:rsidR="007222F7" w:rsidRDefault="007222F7" w:rsidP="007222F7">
      <w:pPr>
        <w:pStyle w:val="TF-TEXTOQUADRO"/>
      </w:pPr>
    </w:p>
    <w:p w14:paraId="075C0617" w14:textId="77777777" w:rsidR="007222F7" w:rsidRPr="007222F7" w:rsidRDefault="007222F7" w:rsidP="007222F7">
      <w:pPr>
        <w:pStyle w:val="TF-TEXTOQUADRO"/>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62"/>
      </w:tblGrid>
      <w:tr w:rsidR="007222F7" w14:paraId="017AA1AA" w14:textId="77777777" w:rsidTr="00DF6ED2">
        <w:tc>
          <w:tcPr>
            <w:tcW w:w="9212" w:type="dxa"/>
            <w:shd w:val="clear" w:color="auto" w:fill="auto"/>
          </w:tcPr>
          <w:p w14:paraId="70624F68" w14:textId="459D5446" w:rsidR="007222F7" w:rsidRDefault="007222F7" w:rsidP="00DF6ED2">
            <w:pPr>
              <w:jc w:val="center"/>
            </w:pPr>
            <w:r>
              <w:t>Observações do orientador em relação a itens não atendidos do pré-projeto (se houver):</w:t>
            </w:r>
          </w:p>
          <w:p w14:paraId="5181D31D" w14:textId="77777777" w:rsidR="00F5053D" w:rsidRDefault="00F5053D" w:rsidP="00DF6ED2">
            <w:pPr>
              <w:jc w:val="center"/>
              <w:rPr>
                <w:color w:val="FF0000"/>
              </w:rPr>
            </w:pPr>
          </w:p>
          <w:p w14:paraId="41983FAA" w14:textId="08CF40CA" w:rsidR="00B71C86" w:rsidRDefault="00B71C86" w:rsidP="00DF6ED2">
            <w:pPr>
              <w:jc w:val="center"/>
            </w:pPr>
          </w:p>
          <w:p w14:paraId="11F54BAB" w14:textId="0A64A123" w:rsidR="00B71C86" w:rsidRDefault="00B71C86" w:rsidP="00DF6ED2">
            <w:pPr>
              <w:jc w:val="center"/>
            </w:pPr>
          </w:p>
          <w:p w14:paraId="5186702A" w14:textId="2D89DACB" w:rsidR="00B71C86" w:rsidRDefault="00B71C86" w:rsidP="00DF6ED2">
            <w:pPr>
              <w:jc w:val="center"/>
            </w:pPr>
          </w:p>
          <w:p w14:paraId="1C9B67ED" w14:textId="10EEC232" w:rsidR="00B71C86" w:rsidRDefault="00B71C86" w:rsidP="00DF6ED2">
            <w:pPr>
              <w:jc w:val="center"/>
            </w:pPr>
          </w:p>
          <w:p w14:paraId="329CBC80" w14:textId="41F84727" w:rsidR="00B71C86" w:rsidRDefault="00B71C86" w:rsidP="00DF6ED2">
            <w:pPr>
              <w:jc w:val="center"/>
            </w:pPr>
          </w:p>
          <w:p w14:paraId="6CCE7609" w14:textId="4793336D" w:rsidR="00B71C86" w:rsidRDefault="00B71C86" w:rsidP="00DF6ED2">
            <w:pPr>
              <w:jc w:val="center"/>
            </w:pPr>
          </w:p>
          <w:p w14:paraId="7528B5AF" w14:textId="35CEF9A7" w:rsidR="00B71C86" w:rsidRDefault="00B71C86" w:rsidP="00DF6ED2">
            <w:pPr>
              <w:jc w:val="center"/>
            </w:pPr>
          </w:p>
          <w:p w14:paraId="604C57E7" w14:textId="6BD529C2" w:rsidR="00B71C86" w:rsidRDefault="00B71C86" w:rsidP="00DF6ED2">
            <w:pPr>
              <w:jc w:val="center"/>
            </w:pPr>
          </w:p>
          <w:p w14:paraId="6BAFE671" w14:textId="77777777" w:rsidR="00B71C86" w:rsidRDefault="00B71C86" w:rsidP="00DF6ED2">
            <w:pPr>
              <w:jc w:val="center"/>
            </w:pPr>
          </w:p>
          <w:p w14:paraId="34AA39DD" w14:textId="77777777" w:rsidR="007222F7" w:rsidRDefault="007222F7" w:rsidP="00DF6ED2">
            <w:pPr>
              <w:jc w:val="center"/>
            </w:pPr>
          </w:p>
        </w:tc>
      </w:tr>
    </w:tbl>
    <w:p w14:paraId="5898AA15" w14:textId="77777777" w:rsidR="007222F7" w:rsidRDefault="007222F7" w:rsidP="007222F7">
      <w:pPr>
        <w:jc w:val="center"/>
      </w:pPr>
    </w:p>
    <w:p w14:paraId="73C1D1BA" w14:textId="77777777" w:rsidR="007222F7" w:rsidRDefault="007222F7" w:rsidP="007222F7">
      <w:pPr>
        <w:jc w:val="center"/>
      </w:pPr>
    </w:p>
    <w:p w14:paraId="6D97B9AA" w14:textId="77777777" w:rsidR="007222F7" w:rsidRDefault="007222F7" w:rsidP="007222F7">
      <w:pPr>
        <w:jc w:val="center"/>
      </w:pPr>
    </w:p>
    <w:p w14:paraId="70BA9A94" w14:textId="77777777" w:rsidR="00F255FC" w:rsidRDefault="00F255FC" w:rsidP="00F83A19">
      <w:pPr>
        <w:pStyle w:val="TF-LEGENDA"/>
      </w:pPr>
    </w:p>
    <w:p w14:paraId="41C9084A" w14:textId="77777777" w:rsidR="00320BFA" w:rsidRDefault="00320BFA">
      <w:pPr>
        <w:pStyle w:val="TF-LEGENDA"/>
        <w:sectPr w:rsidR="00320BFA" w:rsidSect="00F31359">
          <w:headerReference w:type="default" r:id="rId17"/>
          <w:headerReference w:type="first" r:id="rId18"/>
          <w:pgSz w:w="11907" w:h="16840" w:code="9"/>
          <w:pgMar w:top="1701" w:right="1134" w:bottom="1134" w:left="1701" w:header="720" w:footer="720" w:gutter="0"/>
          <w:pgNumType w:start="1"/>
          <w:cols w:space="708"/>
          <w:titlePg/>
          <w:docGrid w:linePitch="360"/>
        </w:sectPr>
      </w:pPr>
    </w:p>
    <w:p w14:paraId="584FE7B5" w14:textId="77777777" w:rsidR="00320BFA" w:rsidRPr="00320BFA" w:rsidRDefault="006E25D2" w:rsidP="00320BFA">
      <w:pPr>
        <w:pStyle w:val="TF-xAvalTTULO"/>
      </w:pPr>
      <w:r>
        <w:lastRenderedPageBreak/>
        <w:t>FORMULÁRIO  DE  avaliação</w:t>
      </w:r>
      <w:r w:rsidR="00320BFA" w:rsidRPr="00320BFA">
        <w:t xml:space="preserve"> – PROFESSOR TCC I</w:t>
      </w:r>
    </w:p>
    <w:p w14:paraId="0C78E904" w14:textId="7347D199" w:rsidR="00320BFA" w:rsidRPr="00320BFA" w:rsidRDefault="00320BFA" w:rsidP="00320BFA">
      <w:pPr>
        <w:pStyle w:val="TF-xAvalLINHA"/>
      </w:pPr>
      <w:r w:rsidRPr="00320BFA">
        <w:t>Acadêmico:</w:t>
      </w:r>
      <w:r w:rsidR="007B7A20">
        <w:t xml:space="preserve"> </w:t>
      </w:r>
      <w:r w:rsidR="007B7A20" w:rsidRPr="007B7A20">
        <w:rPr>
          <w:u w:val="single"/>
        </w:rPr>
        <w:t>Jean Patrick Scherer</w:t>
      </w:r>
      <w:r w:rsidRPr="00320BFA">
        <w:tab/>
      </w:r>
    </w:p>
    <w:p w14:paraId="4CC98E70" w14:textId="77777777" w:rsidR="002E5B3F" w:rsidRDefault="002E5B3F" w:rsidP="002E5B3F">
      <w:pPr>
        <w:pStyle w:val="TF-xAvalLINHA"/>
      </w:pPr>
      <w:r w:rsidRPr="00320BFA">
        <w:t>Avaliador(a):</w:t>
      </w:r>
      <w:r w:rsidRPr="00320BFA">
        <w:tab/>
      </w:r>
      <w:r>
        <w:t>Andreza Sartori</w:t>
      </w:r>
      <w:r>
        <w:tab/>
      </w:r>
    </w:p>
    <w:p w14:paraId="6B6A49AF" w14:textId="77777777" w:rsidR="002E5B3F" w:rsidRDefault="002E5B3F" w:rsidP="002E5B3F">
      <w:pPr>
        <w:pStyle w:val="TF-xAvalLINHA"/>
      </w:pPr>
    </w:p>
    <w:tbl>
      <w:tblPr>
        <w:tblW w:w="5000" w:type="pct"/>
        <w:jc w:val="center"/>
        <w:tblBorders>
          <w:top w:val="single" w:sz="4" w:space="0" w:color="auto"/>
          <w:left w:val="single" w:sz="4" w:space="0" w:color="auto"/>
          <w:bottom w:val="single" w:sz="4" w:space="0" w:color="auto"/>
          <w:right w:val="single" w:sz="4" w:space="0" w:color="auto"/>
        </w:tblBorders>
        <w:tblCellMar>
          <w:left w:w="70" w:type="dxa"/>
          <w:right w:w="70" w:type="dxa"/>
        </w:tblCellMar>
        <w:tblLook w:val="04A0" w:firstRow="1" w:lastRow="0" w:firstColumn="1" w:lastColumn="0" w:noHBand="0" w:noVBand="1"/>
      </w:tblPr>
      <w:tblGrid>
        <w:gridCol w:w="384"/>
        <w:gridCol w:w="7226"/>
        <w:gridCol w:w="477"/>
        <w:gridCol w:w="481"/>
        <w:gridCol w:w="474"/>
      </w:tblGrid>
      <w:tr w:rsidR="002E5B3F" w:rsidRPr="00320BFA" w14:paraId="49BD97C3" w14:textId="77777777" w:rsidTr="00605B3C">
        <w:trPr>
          <w:cantSplit/>
          <w:trHeight w:val="1071"/>
          <w:jc w:val="center"/>
        </w:trPr>
        <w:tc>
          <w:tcPr>
            <w:tcW w:w="4208" w:type="pct"/>
            <w:gridSpan w:val="2"/>
            <w:tcBorders>
              <w:top w:val="single" w:sz="12" w:space="0" w:color="auto"/>
              <w:left w:val="single" w:sz="12" w:space="0" w:color="auto"/>
              <w:bottom w:val="single" w:sz="12" w:space="0" w:color="auto"/>
              <w:right w:val="single" w:sz="4" w:space="0" w:color="auto"/>
            </w:tcBorders>
            <w:vAlign w:val="center"/>
            <w:hideMark/>
          </w:tcPr>
          <w:p w14:paraId="6799A719" w14:textId="77777777" w:rsidR="002E5B3F" w:rsidRPr="00320BFA" w:rsidRDefault="002E5B3F" w:rsidP="00605B3C">
            <w:pPr>
              <w:pStyle w:val="TF-xAvalITEMTABELA"/>
            </w:pPr>
            <w:r w:rsidRPr="00320BFA">
              <w:t>ASPECTOS   AVALIADOS</w:t>
            </w:r>
            <w:r>
              <w:rPr>
                <w:vertAlign w:val="superscript"/>
              </w:rPr>
              <w:t>1</w:t>
            </w:r>
          </w:p>
        </w:tc>
        <w:tc>
          <w:tcPr>
            <w:tcW w:w="264" w:type="pct"/>
            <w:tcBorders>
              <w:top w:val="single" w:sz="12" w:space="0" w:color="auto"/>
              <w:left w:val="single" w:sz="4" w:space="0" w:color="auto"/>
              <w:bottom w:val="single" w:sz="12" w:space="0" w:color="auto"/>
              <w:right w:val="single" w:sz="4" w:space="0" w:color="auto"/>
            </w:tcBorders>
            <w:textDirection w:val="btLr"/>
            <w:hideMark/>
          </w:tcPr>
          <w:p w14:paraId="0CAC52E9" w14:textId="77777777" w:rsidR="002E5B3F" w:rsidRPr="00320BFA" w:rsidRDefault="002E5B3F" w:rsidP="00605B3C">
            <w:pPr>
              <w:pStyle w:val="TF-xAvalITEMTABELA"/>
            </w:pPr>
            <w:r w:rsidRPr="00320BFA">
              <w:t>atende</w:t>
            </w:r>
          </w:p>
        </w:tc>
        <w:tc>
          <w:tcPr>
            <w:tcW w:w="266" w:type="pct"/>
            <w:tcBorders>
              <w:top w:val="single" w:sz="12" w:space="0" w:color="auto"/>
              <w:left w:val="single" w:sz="4" w:space="0" w:color="auto"/>
              <w:bottom w:val="single" w:sz="12" w:space="0" w:color="auto"/>
              <w:right w:val="single" w:sz="4" w:space="0" w:color="auto"/>
            </w:tcBorders>
            <w:textDirection w:val="btLr"/>
            <w:hideMark/>
          </w:tcPr>
          <w:p w14:paraId="49F56C8A" w14:textId="77777777" w:rsidR="002E5B3F" w:rsidRPr="00320BFA" w:rsidRDefault="002E5B3F" w:rsidP="00605B3C">
            <w:pPr>
              <w:pStyle w:val="TF-xAvalITEMTABELA"/>
            </w:pPr>
            <w:r w:rsidRPr="00320BFA">
              <w:t>atende parcialmente</w:t>
            </w:r>
          </w:p>
        </w:tc>
        <w:tc>
          <w:tcPr>
            <w:tcW w:w="262" w:type="pct"/>
            <w:tcBorders>
              <w:top w:val="single" w:sz="12" w:space="0" w:color="auto"/>
              <w:left w:val="single" w:sz="4" w:space="0" w:color="auto"/>
              <w:bottom w:val="single" w:sz="12" w:space="0" w:color="auto"/>
              <w:right w:val="single" w:sz="12" w:space="0" w:color="auto"/>
            </w:tcBorders>
            <w:textDirection w:val="btLr"/>
            <w:hideMark/>
          </w:tcPr>
          <w:p w14:paraId="6751D74D" w14:textId="77777777" w:rsidR="002E5B3F" w:rsidRPr="00320BFA" w:rsidRDefault="002E5B3F" w:rsidP="00605B3C">
            <w:pPr>
              <w:pStyle w:val="TF-xAvalITEMTABELA"/>
            </w:pPr>
            <w:r w:rsidRPr="00320BFA">
              <w:t>não atende</w:t>
            </w:r>
          </w:p>
        </w:tc>
      </w:tr>
      <w:tr w:rsidR="002E5B3F" w:rsidRPr="00320BFA" w14:paraId="3C0493CF" w14:textId="77777777" w:rsidTr="00605B3C">
        <w:trPr>
          <w:cantSplit/>
          <w:trHeight w:val="319"/>
          <w:jc w:val="center"/>
        </w:trPr>
        <w:tc>
          <w:tcPr>
            <w:tcW w:w="212" w:type="pct"/>
            <w:vMerge w:val="restart"/>
            <w:tcBorders>
              <w:top w:val="single" w:sz="12" w:space="0" w:color="auto"/>
              <w:left w:val="single" w:sz="12" w:space="0" w:color="auto"/>
              <w:bottom w:val="single" w:sz="12" w:space="0" w:color="auto"/>
              <w:right w:val="single" w:sz="4" w:space="0" w:color="auto"/>
            </w:tcBorders>
            <w:textDirection w:val="btLr"/>
            <w:tcFitText/>
            <w:vAlign w:val="center"/>
            <w:hideMark/>
          </w:tcPr>
          <w:p w14:paraId="0973F82C" w14:textId="77777777" w:rsidR="002E5B3F" w:rsidRPr="00320BFA" w:rsidRDefault="002E5B3F" w:rsidP="00605B3C">
            <w:pPr>
              <w:pStyle w:val="TF-xAvalITEMTABELA"/>
            </w:pPr>
            <w:r w:rsidRPr="009E2947">
              <w:t>ASPECTOS TÉCNICOS</w:t>
            </w:r>
          </w:p>
        </w:tc>
        <w:tc>
          <w:tcPr>
            <w:tcW w:w="3996" w:type="pct"/>
            <w:tcBorders>
              <w:top w:val="single" w:sz="12" w:space="0" w:color="auto"/>
              <w:left w:val="single" w:sz="4" w:space="0" w:color="auto"/>
              <w:bottom w:val="single" w:sz="4" w:space="0" w:color="auto"/>
              <w:right w:val="single" w:sz="4" w:space="0" w:color="auto"/>
            </w:tcBorders>
            <w:hideMark/>
          </w:tcPr>
          <w:p w14:paraId="41046BC7" w14:textId="77777777" w:rsidR="002E5B3F" w:rsidRPr="00821EE8" w:rsidRDefault="002E5B3F" w:rsidP="002E5B3F">
            <w:pPr>
              <w:pStyle w:val="TF-xAvalITEM"/>
              <w:numPr>
                <w:ilvl w:val="0"/>
                <w:numId w:val="13"/>
              </w:numPr>
            </w:pPr>
            <w:r w:rsidRPr="00821EE8">
              <w:t>INTRODUÇÃO</w:t>
            </w:r>
          </w:p>
          <w:p w14:paraId="61A7892F" w14:textId="77777777" w:rsidR="002E5B3F" w:rsidRPr="00821EE8" w:rsidRDefault="002E5B3F" w:rsidP="00605B3C">
            <w:pPr>
              <w:pStyle w:val="TF-xAvalITEMDETALHE"/>
            </w:pPr>
            <w:r w:rsidRPr="00821EE8">
              <w:t>O tema de pesquisa está devidamente contextualizado/delimitado?</w:t>
            </w:r>
          </w:p>
        </w:tc>
        <w:tc>
          <w:tcPr>
            <w:tcW w:w="264" w:type="pct"/>
            <w:tcBorders>
              <w:top w:val="single" w:sz="12" w:space="0" w:color="auto"/>
              <w:left w:val="single" w:sz="4" w:space="0" w:color="auto"/>
              <w:bottom w:val="single" w:sz="4" w:space="0" w:color="auto"/>
              <w:right w:val="single" w:sz="4" w:space="0" w:color="auto"/>
            </w:tcBorders>
          </w:tcPr>
          <w:p w14:paraId="7346AC62" w14:textId="20EA92E3" w:rsidR="002E5B3F" w:rsidRPr="00320BFA" w:rsidRDefault="002E5B3F" w:rsidP="00605B3C">
            <w:pPr>
              <w:keepNext w:val="0"/>
              <w:keepLines w:val="0"/>
              <w:ind w:left="709" w:hanging="709"/>
              <w:jc w:val="both"/>
              <w:rPr>
                <w:sz w:val="18"/>
              </w:rPr>
            </w:pPr>
            <w:r>
              <w:rPr>
                <w:sz w:val="18"/>
              </w:rPr>
              <w:t>X</w:t>
            </w:r>
          </w:p>
        </w:tc>
        <w:tc>
          <w:tcPr>
            <w:tcW w:w="266" w:type="pct"/>
            <w:tcBorders>
              <w:top w:val="single" w:sz="12" w:space="0" w:color="auto"/>
              <w:left w:val="single" w:sz="4" w:space="0" w:color="auto"/>
              <w:bottom w:val="single" w:sz="4" w:space="0" w:color="auto"/>
              <w:right w:val="single" w:sz="4" w:space="0" w:color="auto"/>
            </w:tcBorders>
          </w:tcPr>
          <w:p w14:paraId="79502369" w14:textId="77777777" w:rsidR="002E5B3F" w:rsidRPr="00320BFA" w:rsidRDefault="002E5B3F" w:rsidP="00605B3C">
            <w:pPr>
              <w:keepNext w:val="0"/>
              <w:keepLines w:val="0"/>
              <w:ind w:left="709" w:hanging="709"/>
              <w:jc w:val="both"/>
              <w:rPr>
                <w:sz w:val="18"/>
              </w:rPr>
            </w:pPr>
          </w:p>
        </w:tc>
        <w:tc>
          <w:tcPr>
            <w:tcW w:w="262" w:type="pct"/>
            <w:tcBorders>
              <w:top w:val="single" w:sz="12" w:space="0" w:color="auto"/>
              <w:left w:val="single" w:sz="4" w:space="0" w:color="auto"/>
              <w:bottom w:val="single" w:sz="4" w:space="0" w:color="auto"/>
              <w:right w:val="single" w:sz="12" w:space="0" w:color="auto"/>
            </w:tcBorders>
          </w:tcPr>
          <w:p w14:paraId="126B5E12" w14:textId="77777777" w:rsidR="002E5B3F" w:rsidRPr="00320BFA" w:rsidRDefault="002E5B3F" w:rsidP="00605B3C">
            <w:pPr>
              <w:keepNext w:val="0"/>
              <w:keepLines w:val="0"/>
              <w:ind w:left="709" w:hanging="709"/>
              <w:jc w:val="both"/>
              <w:rPr>
                <w:sz w:val="18"/>
              </w:rPr>
            </w:pPr>
          </w:p>
        </w:tc>
      </w:tr>
      <w:tr w:rsidR="002E5B3F" w:rsidRPr="00320BFA" w14:paraId="288CE492" w14:textId="77777777" w:rsidTr="00605B3C">
        <w:trPr>
          <w:cantSplit/>
          <w:trHeight w:val="245"/>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16A739AE" w14:textId="77777777" w:rsidR="002E5B3F" w:rsidRPr="00320BFA" w:rsidRDefault="002E5B3F" w:rsidP="00605B3C">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285C74A5" w14:textId="77777777" w:rsidR="002E5B3F" w:rsidRPr="00821EE8" w:rsidRDefault="002E5B3F" w:rsidP="00605B3C">
            <w:pPr>
              <w:pStyle w:val="TF-xAvalITEMDETALHE"/>
            </w:pPr>
            <w:r w:rsidRPr="00821EE8">
              <w:t>O problema está claramente formulado?</w:t>
            </w:r>
          </w:p>
        </w:tc>
        <w:tc>
          <w:tcPr>
            <w:tcW w:w="264" w:type="pct"/>
            <w:tcBorders>
              <w:top w:val="single" w:sz="4" w:space="0" w:color="auto"/>
              <w:left w:val="single" w:sz="4" w:space="0" w:color="auto"/>
              <w:bottom w:val="single" w:sz="4" w:space="0" w:color="auto"/>
              <w:right w:val="single" w:sz="4" w:space="0" w:color="auto"/>
            </w:tcBorders>
          </w:tcPr>
          <w:p w14:paraId="7DF3ACC3" w14:textId="1E84FA42" w:rsidR="002E5B3F" w:rsidRPr="00320BFA" w:rsidRDefault="002E5B3F" w:rsidP="00605B3C">
            <w:pPr>
              <w:keepNext w:val="0"/>
              <w:keepLines w:val="0"/>
              <w:ind w:left="709" w:hanging="709"/>
              <w:jc w:val="both"/>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0837B858" w14:textId="77777777" w:rsidR="002E5B3F" w:rsidRPr="00320BFA" w:rsidRDefault="002E5B3F" w:rsidP="00605B3C">
            <w:pPr>
              <w:keepNext w:val="0"/>
              <w:keepLines w:val="0"/>
              <w:ind w:left="709" w:hanging="709"/>
              <w:jc w:val="both"/>
              <w:rPr>
                <w:sz w:val="18"/>
              </w:rPr>
            </w:pPr>
          </w:p>
        </w:tc>
        <w:tc>
          <w:tcPr>
            <w:tcW w:w="262" w:type="pct"/>
            <w:tcBorders>
              <w:top w:val="single" w:sz="4" w:space="0" w:color="auto"/>
              <w:left w:val="single" w:sz="4" w:space="0" w:color="auto"/>
              <w:bottom w:val="single" w:sz="4" w:space="0" w:color="auto"/>
              <w:right w:val="single" w:sz="12" w:space="0" w:color="auto"/>
            </w:tcBorders>
          </w:tcPr>
          <w:p w14:paraId="5CA7B30D" w14:textId="77777777" w:rsidR="002E5B3F" w:rsidRPr="00320BFA" w:rsidRDefault="002E5B3F" w:rsidP="00605B3C">
            <w:pPr>
              <w:keepNext w:val="0"/>
              <w:keepLines w:val="0"/>
              <w:ind w:left="709" w:hanging="709"/>
              <w:jc w:val="both"/>
              <w:rPr>
                <w:sz w:val="18"/>
              </w:rPr>
            </w:pPr>
          </w:p>
        </w:tc>
      </w:tr>
      <w:tr w:rsidR="002E5B3F" w:rsidRPr="00320BFA" w14:paraId="09B02DA3" w14:textId="77777777" w:rsidTr="00605B3C">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40298FA1" w14:textId="77777777" w:rsidR="002E5B3F" w:rsidRPr="00320BFA" w:rsidRDefault="002E5B3F" w:rsidP="00605B3C">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1577DE1F" w14:textId="77777777" w:rsidR="002E5B3F" w:rsidRPr="00320BFA" w:rsidRDefault="002E5B3F" w:rsidP="002E5B3F">
            <w:pPr>
              <w:pStyle w:val="TF-xAvalITEM"/>
              <w:numPr>
                <w:ilvl w:val="0"/>
                <w:numId w:val="13"/>
              </w:numPr>
            </w:pPr>
            <w:r w:rsidRPr="00320BFA">
              <w:t>OBJETIVOS</w:t>
            </w:r>
          </w:p>
          <w:p w14:paraId="3290FB71" w14:textId="77777777" w:rsidR="002E5B3F" w:rsidRPr="00320BFA" w:rsidRDefault="002E5B3F" w:rsidP="00605B3C">
            <w:pPr>
              <w:pStyle w:val="TF-xAvalITEMDETALHE"/>
            </w:pPr>
            <w:r w:rsidRPr="00320BFA">
              <w:t xml:space="preserve">O objetivo principal está claramente definido </w:t>
            </w:r>
            <w:r w:rsidRPr="00821EE8">
              <w:t>e é passível de ser alcançado</w:t>
            </w:r>
            <w:r w:rsidRPr="00320BFA">
              <w:t>?</w:t>
            </w:r>
          </w:p>
        </w:tc>
        <w:tc>
          <w:tcPr>
            <w:tcW w:w="264" w:type="pct"/>
            <w:tcBorders>
              <w:top w:val="single" w:sz="4" w:space="0" w:color="auto"/>
              <w:left w:val="single" w:sz="4" w:space="0" w:color="auto"/>
              <w:bottom w:val="single" w:sz="4" w:space="0" w:color="auto"/>
              <w:right w:val="single" w:sz="4" w:space="0" w:color="auto"/>
            </w:tcBorders>
          </w:tcPr>
          <w:p w14:paraId="7F0AF005" w14:textId="28FB02C6" w:rsidR="002E5B3F" w:rsidRPr="00320BFA" w:rsidRDefault="002E5B3F" w:rsidP="00605B3C">
            <w:pPr>
              <w:keepNext w:val="0"/>
              <w:keepLines w:val="0"/>
              <w:ind w:left="709" w:hanging="709"/>
              <w:jc w:val="both"/>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61A6E514" w14:textId="77777777" w:rsidR="002E5B3F" w:rsidRPr="00320BFA" w:rsidRDefault="002E5B3F" w:rsidP="00605B3C">
            <w:pPr>
              <w:keepNext w:val="0"/>
              <w:keepLines w:val="0"/>
              <w:ind w:left="709" w:hanging="709"/>
              <w:jc w:val="both"/>
              <w:rPr>
                <w:sz w:val="18"/>
              </w:rPr>
            </w:pPr>
          </w:p>
        </w:tc>
        <w:tc>
          <w:tcPr>
            <w:tcW w:w="262" w:type="pct"/>
            <w:tcBorders>
              <w:top w:val="single" w:sz="4" w:space="0" w:color="auto"/>
              <w:left w:val="single" w:sz="4" w:space="0" w:color="auto"/>
              <w:bottom w:val="single" w:sz="4" w:space="0" w:color="auto"/>
              <w:right w:val="single" w:sz="12" w:space="0" w:color="auto"/>
            </w:tcBorders>
          </w:tcPr>
          <w:p w14:paraId="5AAF1472" w14:textId="77777777" w:rsidR="002E5B3F" w:rsidRPr="00320BFA" w:rsidRDefault="002E5B3F" w:rsidP="00605B3C">
            <w:pPr>
              <w:keepNext w:val="0"/>
              <w:keepLines w:val="0"/>
              <w:ind w:left="709" w:hanging="709"/>
              <w:jc w:val="both"/>
              <w:rPr>
                <w:sz w:val="18"/>
              </w:rPr>
            </w:pPr>
          </w:p>
        </w:tc>
      </w:tr>
      <w:tr w:rsidR="002E5B3F" w:rsidRPr="00320BFA" w14:paraId="255DA504" w14:textId="77777777" w:rsidTr="00605B3C">
        <w:trPr>
          <w:cantSplit/>
          <w:trHeight w:val="130"/>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46D37FFC" w14:textId="77777777" w:rsidR="002E5B3F" w:rsidRPr="00320BFA" w:rsidRDefault="002E5B3F" w:rsidP="00605B3C">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3AE1C21C" w14:textId="77777777" w:rsidR="002E5B3F" w:rsidRPr="00320BFA" w:rsidRDefault="002E5B3F" w:rsidP="00605B3C">
            <w:pPr>
              <w:pStyle w:val="TF-xAvalITEMDETALHE"/>
            </w:pPr>
            <w:r w:rsidRPr="00320BFA">
              <w:t xml:space="preserve">Os objetivos específicos são coerentes com o objetivo principal? </w:t>
            </w:r>
          </w:p>
        </w:tc>
        <w:tc>
          <w:tcPr>
            <w:tcW w:w="264" w:type="pct"/>
            <w:tcBorders>
              <w:top w:val="single" w:sz="4" w:space="0" w:color="auto"/>
              <w:left w:val="single" w:sz="4" w:space="0" w:color="auto"/>
              <w:bottom w:val="single" w:sz="4" w:space="0" w:color="auto"/>
              <w:right w:val="single" w:sz="4" w:space="0" w:color="auto"/>
            </w:tcBorders>
          </w:tcPr>
          <w:p w14:paraId="01E084AB" w14:textId="77777777" w:rsidR="002E5B3F" w:rsidRPr="00320BFA" w:rsidRDefault="002E5B3F" w:rsidP="00605B3C">
            <w:pPr>
              <w:keepNext w:val="0"/>
              <w:keepLines w:val="0"/>
              <w:ind w:left="709" w:hanging="709"/>
              <w:jc w:val="both"/>
              <w:rPr>
                <w:sz w:val="18"/>
              </w:rPr>
            </w:pPr>
          </w:p>
        </w:tc>
        <w:tc>
          <w:tcPr>
            <w:tcW w:w="266" w:type="pct"/>
            <w:tcBorders>
              <w:top w:val="single" w:sz="4" w:space="0" w:color="auto"/>
              <w:left w:val="single" w:sz="4" w:space="0" w:color="auto"/>
              <w:bottom w:val="single" w:sz="4" w:space="0" w:color="auto"/>
              <w:right w:val="single" w:sz="4" w:space="0" w:color="auto"/>
            </w:tcBorders>
          </w:tcPr>
          <w:p w14:paraId="1D4E3518" w14:textId="77777777" w:rsidR="002E5B3F" w:rsidRPr="00320BFA" w:rsidRDefault="002E5B3F" w:rsidP="00605B3C">
            <w:pPr>
              <w:keepNext w:val="0"/>
              <w:keepLines w:val="0"/>
              <w:ind w:left="709" w:hanging="709"/>
              <w:jc w:val="both"/>
              <w:rPr>
                <w:sz w:val="18"/>
              </w:rPr>
            </w:pPr>
          </w:p>
        </w:tc>
        <w:tc>
          <w:tcPr>
            <w:tcW w:w="262" w:type="pct"/>
            <w:tcBorders>
              <w:top w:val="single" w:sz="4" w:space="0" w:color="auto"/>
              <w:left w:val="single" w:sz="4" w:space="0" w:color="auto"/>
              <w:bottom w:val="single" w:sz="4" w:space="0" w:color="auto"/>
              <w:right w:val="single" w:sz="12" w:space="0" w:color="auto"/>
            </w:tcBorders>
          </w:tcPr>
          <w:p w14:paraId="5C578A33" w14:textId="34DD98E4" w:rsidR="002E5B3F" w:rsidRPr="00320BFA" w:rsidRDefault="002E5B3F" w:rsidP="00605B3C">
            <w:pPr>
              <w:keepNext w:val="0"/>
              <w:keepLines w:val="0"/>
              <w:ind w:left="709" w:hanging="709"/>
              <w:jc w:val="both"/>
              <w:rPr>
                <w:sz w:val="18"/>
              </w:rPr>
            </w:pPr>
            <w:r>
              <w:rPr>
                <w:sz w:val="18"/>
              </w:rPr>
              <w:t>X</w:t>
            </w:r>
          </w:p>
        </w:tc>
      </w:tr>
      <w:tr w:rsidR="002E5B3F" w:rsidRPr="00320BFA" w14:paraId="4085987F" w14:textId="77777777" w:rsidTr="00605B3C">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14903FCE" w14:textId="77777777" w:rsidR="002E5B3F" w:rsidRPr="00320BFA" w:rsidRDefault="002E5B3F" w:rsidP="00605B3C">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7CEC81E5" w14:textId="77777777" w:rsidR="002E5B3F" w:rsidRPr="00EE20C1" w:rsidRDefault="002E5B3F" w:rsidP="002E5B3F">
            <w:pPr>
              <w:pStyle w:val="TF-xAvalITEM"/>
              <w:numPr>
                <w:ilvl w:val="0"/>
                <w:numId w:val="13"/>
              </w:numPr>
            </w:pPr>
            <w:r w:rsidRPr="00EE20C1">
              <w:t>JUSTIFICATIVA</w:t>
            </w:r>
          </w:p>
          <w:p w14:paraId="18403A03" w14:textId="77777777" w:rsidR="002E5B3F" w:rsidRPr="00EE20C1" w:rsidRDefault="002E5B3F" w:rsidP="00605B3C">
            <w:pPr>
              <w:pStyle w:val="TF-xAvalITEM"/>
              <w:numPr>
                <w:ilvl w:val="0"/>
                <w:numId w:val="0"/>
              </w:numPr>
              <w:ind w:left="360"/>
            </w:pPr>
            <w:r w:rsidRPr="00EE20C1">
              <w:t>São apresentados argumentos científicos, técnicos ou metodológicos que justificam a proposta?</w:t>
            </w:r>
          </w:p>
        </w:tc>
        <w:tc>
          <w:tcPr>
            <w:tcW w:w="264" w:type="pct"/>
            <w:tcBorders>
              <w:top w:val="single" w:sz="4" w:space="0" w:color="auto"/>
              <w:left w:val="single" w:sz="4" w:space="0" w:color="auto"/>
              <w:bottom w:val="single" w:sz="4" w:space="0" w:color="auto"/>
              <w:right w:val="single" w:sz="4" w:space="0" w:color="auto"/>
            </w:tcBorders>
          </w:tcPr>
          <w:p w14:paraId="72FE3677" w14:textId="03793330" w:rsidR="002E5B3F" w:rsidRPr="00320BFA" w:rsidRDefault="00D75EE0" w:rsidP="00605B3C">
            <w:pPr>
              <w:keepNext w:val="0"/>
              <w:keepLines w:val="0"/>
              <w:ind w:left="709" w:hanging="709"/>
              <w:jc w:val="both"/>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1D7C67F9" w14:textId="77777777" w:rsidR="002E5B3F" w:rsidRPr="00320BFA" w:rsidRDefault="002E5B3F" w:rsidP="00605B3C">
            <w:pPr>
              <w:keepNext w:val="0"/>
              <w:keepLines w:val="0"/>
              <w:ind w:left="709" w:hanging="709"/>
              <w:jc w:val="both"/>
              <w:rPr>
                <w:sz w:val="18"/>
              </w:rPr>
            </w:pPr>
          </w:p>
        </w:tc>
        <w:tc>
          <w:tcPr>
            <w:tcW w:w="262" w:type="pct"/>
            <w:tcBorders>
              <w:top w:val="single" w:sz="4" w:space="0" w:color="auto"/>
              <w:left w:val="single" w:sz="4" w:space="0" w:color="auto"/>
              <w:bottom w:val="single" w:sz="4" w:space="0" w:color="auto"/>
              <w:right w:val="single" w:sz="12" w:space="0" w:color="auto"/>
            </w:tcBorders>
          </w:tcPr>
          <w:p w14:paraId="48AD6EEF" w14:textId="77777777" w:rsidR="002E5B3F" w:rsidRPr="00320BFA" w:rsidRDefault="002E5B3F" w:rsidP="00605B3C">
            <w:pPr>
              <w:keepNext w:val="0"/>
              <w:keepLines w:val="0"/>
              <w:ind w:left="709" w:hanging="709"/>
              <w:jc w:val="both"/>
              <w:rPr>
                <w:sz w:val="18"/>
              </w:rPr>
            </w:pPr>
          </w:p>
        </w:tc>
      </w:tr>
      <w:tr w:rsidR="002E5B3F" w:rsidRPr="00320BFA" w14:paraId="13EBC7C1" w14:textId="77777777" w:rsidTr="00605B3C">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60381986" w14:textId="77777777" w:rsidR="002E5B3F" w:rsidRPr="00320BFA" w:rsidRDefault="002E5B3F" w:rsidP="00605B3C">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63381E44" w14:textId="77777777" w:rsidR="002E5B3F" w:rsidRPr="00EE20C1" w:rsidRDefault="002E5B3F" w:rsidP="00605B3C">
            <w:pPr>
              <w:pStyle w:val="TF-xAvalITEMDETALHE"/>
            </w:pPr>
            <w:r w:rsidRPr="00EE20C1">
              <w:t>São apresentadas as contribuições teóricas, práticas ou sociais que justificam a proposta?</w:t>
            </w:r>
          </w:p>
        </w:tc>
        <w:tc>
          <w:tcPr>
            <w:tcW w:w="264" w:type="pct"/>
            <w:tcBorders>
              <w:top w:val="single" w:sz="4" w:space="0" w:color="auto"/>
              <w:left w:val="single" w:sz="4" w:space="0" w:color="auto"/>
              <w:bottom w:val="single" w:sz="4" w:space="0" w:color="auto"/>
              <w:right w:val="single" w:sz="4" w:space="0" w:color="auto"/>
            </w:tcBorders>
          </w:tcPr>
          <w:p w14:paraId="7AEE08D1" w14:textId="7D6A11CB" w:rsidR="002E5B3F" w:rsidRPr="00320BFA" w:rsidRDefault="00D75EE0" w:rsidP="00605B3C">
            <w:pPr>
              <w:keepNext w:val="0"/>
              <w:keepLines w:val="0"/>
              <w:ind w:left="709" w:hanging="709"/>
              <w:jc w:val="both"/>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18D52C45" w14:textId="77777777" w:rsidR="002E5B3F" w:rsidRPr="00320BFA" w:rsidRDefault="002E5B3F" w:rsidP="00605B3C">
            <w:pPr>
              <w:keepNext w:val="0"/>
              <w:keepLines w:val="0"/>
              <w:ind w:left="709" w:hanging="709"/>
              <w:jc w:val="both"/>
              <w:rPr>
                <w:sz w:val="18"/>
              </w:rPr>
            </w:pPr>
          </w:p>
        </w:tc>
        <w:tc>
          <w:tcPr>
            <w:tcW w:w="262" w:type="pct"/>
            <w:tcBorders>
              <w:top w:val="single" w:sz="4" w:space="0" w:color="auto"/>
              <w:left w:val="single" w:sz="4" w:space="0" w:color="auto"/>
              <w:bottom w:val="single" w:sz="4" w:space="0" w:color="auto"/>
              <w:right w:val="single" w:sz="12" w:space="0" w:color="auto"/>
            </w:tcBorders>
          </w:tcPr>
          <w:p w14:paraId="45100DBC" w14:textId="77777777" w:rsidR="002E5B3F" w:rsidRPr="00320BFA" w:rsidRDefault="002E5B3F" w:rsidP="00605B3C">
            <w:pPr>
              <w:keepNext w:val="0"/>
              <w:keepLines w:val="0"/>
              <w:ind w:left="709" w:hanging="709"/>
              <w:jc w:val="both"/>
              <w:rPr>
                <w:sz w:val="18"/>
              </w:rPr>
            </w:pPr>
          </w:p>
        </w:tc>
      </w:tr>
      <w:tr w:rsidR="002E5B3F" w:rsidRPr="00320BFA" w14:paraId="20D0364F" w14:textId="77777777" w:rsidTr="00605B3C">
        <w:trPr>
          <w:cantSplit/>
          <w:trHeight w:val="447"/>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575B0483" w14:textId="77777777" w:rsidR="002E5B3F" w:rsidRPr="00320BFA" w:rsidRDefault="002E5B3F" w:rsidP="00605B3C">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59C907C8" w14:textId="77777777" w:rsidR="002E5B3F" w:rsidRPr="00320BFA" w:rsidRDefault="002E5B3F" w:rsidP="002E5B3F">
            <w:pPr>
              <w:pStyle w:val="TF-xAvalITEM"/>
              <w:numPr>
                <w:ilvl w:val="0"/>
                <w:numId w:val="13"/>
              </w:numPr>
            </w:pPr>
            <w:r w:rsidRPr="00320BFA">
              <w:t>METODOLOGIA</w:t>
            </w:r>
          </w:p>
          <w:p w14:paraId="103C569B" w14:textId="77777777" w:rsidR="002E5B3F" w:rsidRPr="00320BFA" w:rsidRDefault="002E5B3F" w:rsidP="00605B3C">
            <w:pPr>
              <w:pStyle w:val="TF-xAvalITEMDETALHE"/>
            </w:pPr>
            <w:r w:rsidRPr="00320BFA">
              <w:t>Foram relacionadas todas as etapas necessárias para o desenvolvimento do TCC?</w:t>
            </w:r>
          </w:p>
        </w:tc>
        <w:tc>
          <w:tcPr>
            <w:tcW w:w="264" w:type="pct"/>
            <w:tcBorders>
              <w:top w:val="single" w:sz="4" w:space="0" w:color="auto"/>
              <w:left w:val="single" w:sz="4" w:space="0" w:color="auto"/>
              <w:bottom w:val="single" w:sz="4" w:space="0" w:color="auto"/>
              <w:right w:val="single" w:sz="4" w:space="0" w:color="auto"/>
            </w:tcBorders>
          </w:tcPr>
          <w:p w14:paraId="75D32EB4" w14:textId="7220867F" w:rsidR="002E5B3F" w:rsidRPr="00320BFA" w:rsidRDefault="00D75EE0" w:rsidP="00605B3C">
            <w:pPr>
              <w:keepNext w:val="0"/>
              <w:keepLines w:val="0"/>
              <w:ind w:left="709" w:hanging="709"/>
              <w:jc w:val="both"/>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41B3AAA6" w14:textId="77777777" w:rsidR="002E5B3F" w:rsidRPr="00320BFA" w:rsidRDefault="002E5B3F" w:rsidP="00605B3C">
            <w:pPr>
              <w:keepNext w:val="0"/>
              <w:keepLines w:val="0"/>
              <w:ind w:left="709" w:hanging="709"/>
              <w:jc w:val="both"/>
              <w:rPr>
                <w:sz w:val="18"/>
              </w:rPr>
            </w:pPr>
          </w:p>
        </w:tc>
        <w:tc>
          <w:tcPr>
            <w:tcW w:w="262" w:type="pct"/>
            <w:tcBorders>
              <w:top w:val="single" w:sz="4" w:space="0" w:color="auto"/>
              <w:left w:val="single" w:sz="4" w:space="0" w:color="auto"/>
              <w:bottom w:val="single" w:sz="4" w:space="0" w:color="auto"/>
              <w:right w:val="single" w:sz="12" w:space="0" w:color="auto"/>
            </w:tcBorders>
          </w:tcPr>
          <w:p w14:paraId="24A67481" w14:textId="77777777" w:rsidR="002E5B3F" w:rsidRPr="00320BFA" w:rsidRDefault="002E5B3F" w:rsidP="00605B3C">
            <w:pPr>
              <w:keepNext w:val="0"/>
              <w:keepLines w:val="0"/>
              <w:ind w:left="709" w:hanging="709"/>
              <w:jc w:val="both"/>
              <w:rPr>
                <w:sz w:val="18"/>
              </w:rPr>
            </w:pPr>
          </w:p>
        </w:tc>
      </w:tr>
      <w:tr w:rsidR="002E5B3F" w:rsidRPr="00320BFA" w14:paraId="59C74181" w14:textId="77777777" w:rsidTr="00605B3C">
        <w:trPr>
          <w:cantSplit/>
          <w:trHeight w:val="249"/>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6EC02613" w14:textId="77777777" w:rsidR="002E5B3F" w:rsidRPr="00320BFA" w:rsidRDefault="002E5B3F" w:rsidP="00605B3C">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5C819BA4" w14:textId="77777777" w:rsidR="002E5B3F" w:rsidRPr="00320BFA" w:rsidRDefault="002E5B3F" w:rsidP="00605B3C">
            <w:pPr>
              <w:pStyle w:val="TF-xAvalITEMDETALHE"/>
            </w:pPr>
            <w:r w:rsidRPr="00320BFA">
              <w:t>Os métodos, recursos e o cronograma estão devidamente apresentados?</w:t>
            </w:r>
          </w:p>
        </w:tc>
        <w:tc>
          <w:tcPr>
            <w:tcW w:w="264" w:type="pct"/>
            <w:tcBorders>
              <w:top w:val="single" w:sz="4" w:space="0" w:color="auto"/>
              <w:left w:val="single" w:sz="4" w:space="0" w:color="auto"/>
              <w:bottom w:val="single" w:sz="4" w:space="0" w:color="auto"/>
              <w:right w:val="single" w:sz="4" w:space="0" w:color="auto"/>
            </w:tcBorders>
          </w:tcPr>
          <w:p w14:paraId="733CBC6A" w14:textId="787C90DE" w:rsidR="002E5B3F" w:rsidRPr="00320BFA" w:rsidRDefault="00D75EE0" w:rsidP="00605B3C">
            <w:pPr>
              <w:keepNext w:val="0"/>
              <w:keepLines w:val="0"/>
              <w:ind w:left="709" w:hanging="709"/>
              <w:jc w:val="both"/>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7C15268A" w14:textId="77777777" w:rsidR="002E5B3F" w:rsidRPr="00320BFA" w:rsidRDefault="002E5B3F" w:rsidP="00605B3C">
            <w:pPr>
              <w:keepNext w:val="0"/>
              <w:keepLines w:val="0"/>
              <w:ind w:left="709" w:hanging="709"/>
              <w:jc w:val="both"/>
              <w:rPr>
                <w:sz w:val="18"/>
              </w:rPr>
            </w:pPr>
          </w:p>
        </w:tc>
        <w:tc>
          <w:tcPr>
            <w:tcW w:w="262" w:type="pct"/>
            <w:tcBorders>
              <w:top w:val="single" w:sz="4" w:space="0" w:color="auto"/>
              <w:left w:val="single" w:sz="4" w:space="0" w:color="auto"/>
              <w:bottom w:val="single" w:sz="4" w:space="0" w:color="auto"/>
              <w:right w:val="single" w:sz="12" w:space="0" w:color="auto"/>
            </w:tcBorders>
          </w:tcPr>
          <w:p w14:paraId="52747C09" w14:textId="77777777" w:rsidR="002E5B3F" w:rsidRPr="00320BFA" w:rsidRDefault="002E5B3F" w:rsidP="00605B3C">
            <w:pPr>
              <w:keepNext w:val="0"/>
              <w:keepLines w:val="0"/>
              <w:ind w:left="709" w:hanging="709"/>
              <w:jc w:val="both"/>
              <w:rPr>
                <w:sz w:val="18"/>
              </w:rPr>
            </w:pPr>
          </w:p>
        </w:tc>
      </w:tr>
      <w:tr w:rsidR="002E5B3F" w:rsidRPr="00320BFA" w14:paraId="0E00E602" w14:textId="77777777" w:rsidTr="00605B3C">
        <w:trPr>
          <w:cantSplit/>
          <w:trHeight w:val="249"/>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4C28E2B4" w14:textId="77777777" w:rsidR="002E5B3F" w:rsidRPr="00320BFA" w:rsidRDefault="002E5B3F" w:rsidP="00605B3C">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578E025C" w14:textId="77777777" w:rsidR="002E5B3F" w:rsidRPr="00801036" w:rsidRDefault="002E5B3F" w:rsidP="002E5B3F">
            <w:pPr>
              <w:pStyle w:val="TF-xAvalITEM"/>
              <w:numPr>
                <w:ilvl w:val="0"/>
                <w:numId w:val="13"/>
              </w:numPr>
            </w:pPr>
            <w:r w:rsidRPr="00801036">
              <w:t>REVISÃO BIBLIOGRÁFICA (atenção para a diferença de conteúdo entre projeto e pré-projeto)</w:t>
            </w:r>
          </w:p>
          <w:p w14:paraId="7DFD5DA2" w14:textId="77777777" w:rsidR="002E5B3F" w:rsidRPr="00801036" w:rsidRDefault="002E5B3F" w:rsidP="00605B3C">
            <w:pPr>
              <w:pStyle w:val="TF-xAvalITEMDETALHE"/>
            </w:pPr>
            <w:r w:rsidRPr="00801036">
              <w:t>Os assuntos apresentados são suficientes e têm relação com o tema do TCC?</w:t>
            </w:r>
          </w:p>
        </w:tc>
        <w:tc>
          <w:tcPr>
            <w:tcW w:w="264" w:type="pct"/>
            <w:tcBorders>
              <w:top w:val="single" w:sz="4" w:space="0" w:color="auto"/>
              <w:left w:val="single" w:sz="4" w:space="0" w:color="auto"/>
              <w:bottom w:val="single" w:sz="4" w:space="0" w:color="auto"/>
              <w:right w:val="single" w:sz="4" w:space="0" w:color="auto"/>
            </w:tcBorders>
          </w:tcPr>
          <w:p w14:paraId="7BFE045D" w14:textId="0DC47912" w:rsidR="002E5B3F" w:rsidRPr="00801036" w:rsidRDefault="0083016E" w:rsidP="00605B3C">
            <w:pPr>
              <w:keepNext w:val="0"/>
              <w:keepLines w:val="0"/>
              <w:ind w:left="709" w:hanging="709"/>
              <w:jc w:val="both"/>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5AFA4F02" w14:textId="1325F6A0" w:rsidR="002E5B3F" w:rsidRPr="00801036" w:rsidRDefault="002E5B3F" w:rsidP="00605B3C">
            <w:pPr>
              <w:keepNext w:val="0"/>
              <w:keepLines w:val="0"/>
              <w:ind w:left="709" w:hanging="709"/>
              <w:jc w:val="both"/>
              <w:rPr>
                <w:sz w:val="18"/>
              </w:rPr>
            </w:pPr>
          </w:p>
        </w:tc>
        <w:tc>
          <w:tcPr>
            <w:tcW w:w="262" w:type="pct"/>
            <w:tcBorders>
              <w:top w:val="single" w:sz="4" w:space="0" w:color="auto"/>
              <w:left w:val="single" w:sz="4" w:space="0" w:color="auto"/>
              <w:bottom w:val="single" w:sz="4" w:space="0" w:color="auto"/>
              <w:right w:val="single" w:sz="12" w:space="0" w:color="auto"/>
            </w:tcBorders>
          </w:tcPr>
          <w:p w14:paraId="4FB5D6DE" w14:textId="77777777" w:rsidR="002E5B3F" w:rsidRPr="00320BFA" w:rsidRDefault="002E5B3F" w:rsidP="00605B3C">
            <w:pPr>
              <w:keepNext w:val="0"/>
              <w:keepLines w:val="0"/>
              <w:ind w:left="709" w:hanging="709"/>
              <w:jc w:val="both"/>
              <w:rPr>
                <w:sz w:val="18"/>
              </w:rPr>
            </w:pPr>
          </w:p>
        </w:tc>
      </w:tr>
      <w:tr w:rsidR="002E5B3F" w:rsidRPr="00320BFA" w14:paraId="47C61844" w14:textId="77777777" w:rsidTr="00605B3C">
        <w:trPr>
          <w:cantSplit/>
          <w:trHeight w:val="451"/>
          <w:jc w:val="center"/>
        </w:trPr>
        <w:tc>
          <w:tcPr>
            <w:tcW w:w="212" w:type="pct"/>
            <w:vMerge w:val="restart"/>
            <w:tcBorders>
              <w:top w:val="single" w:sz="12" w:space="0" w:color="auto"/>
              <w:left w:val="single" w:sz="12" w:space="0" w:color="auto"/>
              <w:bottom w:val="single" w:sz="12" w:space="0" w:color="auto"/>
              <w:right w:val="single" w:sz="4" w:space="0" w:color="auto"/>
            </w:tcBorders>
            <w:textDirection w:val="btLr"/>
            <w:vAlign w:val="center"/>
            <w:hideMark/>
          </w:tcPr>
          <w:p w14:paraId="538488A8" w14:textId="77777777" w:rsidR="002E5B3F" w:rsidRPr="00320BFA" w:rsidRDefault="002E5B3F" w:rsidP="00605B3C">
            <w:pPr>
              <w:pStyle w:val="TF-xAvalITEMTABELA"/>
            </w:pPr>
            <w:r w:rsidRPr="00320BFA">
              <w:t>ASPECTOS METODOLÓGICOS</w:t>
            </w:r>
          </w:p>
        </w:tc>
        <w:tc>
          <w:tcPr>
            <w:tcW w:w="3996" w:type="pct"/>
            <w:tcBorders>
              <w:top w:val="single" w:sz="12" w:space="0" w:color="auto"/>
              <w:left w:val="single" w:sz="4" w:space="0" w:color="auto"/>
              <w:bottom w:val="single" w:sz="4" w:space="0" w:color="auto"/>
              <w:right w:val="single" w:sz="4" w:space="0" w:color="auto"/>
            </w:tcBorders>
            <w:hideMark/>
          </w:tcPr>
          <w:p w14:paraId="1E7B7C23" w14:textId="77777777" w:rsidR="002E5B3F" w:rsidRPr="00320BFA" w:rsidRDefault="002E5B3F" w:rsidP="002E5B3F">
            <w:pPr>
              <w:pStyle w:val="TF-xAvalITEM"/>
              <w:numPr>
                <w:ilvl w:val="0"/>
                <w:numId w:val="13"/>
              </w:numPr>
            </w:pPr>
            <w:r w:rsidRPr="00320BFA">
              <w:t>LINGUAGEM USADA (redação)</w:t>
            </w:r>
          </w:p>
          <w:p w14:paraId="0255FBCC" w14:textId="77777777" w:rsidR="002E5B3F" w:rsidRPr="00320BFA" w:rsidRDefault="002E5B3F" w:rsidP="00605B3C">
            <w:pPr>
              <w:pStyle w:val="TF-xAvalITEMDETALHE"/>
            </w:pPr>
            <w:r w:rsidRPr="00320BFA">
              <w:t>O texto completo é coerente e redigido corretamente em língua portuguesa, usando linguagem formal/científica?</w:t>
            </w:r>
          </w:p>
        </w:tc>
        <w:tc>
          <w:tcPr>
            <w:tcW w:w="264" w:type="pct"/>
            <w:tcBorders>
              <w:top w:val="single" w:sz="12" w:space="0" w:color="auto"/>
              <w:left w:val="single" w:sz="4" w:space="0" w:color="auto"/>
              <w:bottom w:val="single" w:sz="4" w:space="0" w:color="auto"/>
              <w:right w:val="single" w:sz="4" w:space="0" w:color="auto"/>
            </w:tcBorders>
          </w:tcPr>
          <w:p w14:paraId="37A9739D" w14:textId="77777777" w:rsidR="002E5B3F" w:rsidRPr="00320BFA" w:rsidRDefault="002E5B3F" w:rsidP="00605B3C">
            <w:pPr>
              <w:keepNext w:val="0"/>
              <w:keepLines w:val="0"/>
              <w:ind w:left="709" w:hanging="709"/>
              <w:jc w:val="both"/>
              <w:rPr>
                <w:sz w:val="18"/>
              </w:rPr>
            </w:pPr>
          </w:p>
        </w:tc>
        <w:tc>
          <w:tcPr>
            <w:tcW w:w="266" w:type="pct"/>
            <w:tcBorders>
              <w:top w:val="single" w:sz="12" w:space="0" w:color="auto"/>
              <w:left w:val="single" w:sz="4" w:space="0" w:color="auto"/>
              <w:bottom w:val="single" w:sz="4" w:space="0" w:color="auto"/>
              <w:right w:val="single" w:sz="4" w:space="0" w:color="auto"/>
            </w:tcBorders>
          </w:tcPr>
          <w:p w14:paraId="7AC511D8" w14:textId="773B758D" w:rsidR="002E5B3F" w:rsidRPr="00320BFA" w:rsidRDefault="0083016E" w:rsidP="00605B3C">
            <w:pPr>
              <w:keepNext w:val="0"/>
              <w:keepLines w:val="0"/>
              <w:ind w:left="709" w:hanging="709"/>
              <w:jc w:val="both"/>
              <w:rPr>
                <w:sz w:val="18"/>
              </w:rPr>
            </w:pPr>
            <w:r>
              <w:rPr>
                <w:sz w:val="18"/>
              </w:rPr>
              <w:t>X</w:t>
            </w:r>
          </w:p>
        </w:tc>
        <w:tc>
          <w:tcPr>
            <w:tcW w:w="262" w:type="pct"/>
            <w:tcBorders>
              <w:top w:val="single" w:sz="12" w:space="0" w:color="auto"/>
              <w:left w:val="single" w:sz="4" w:space="0" w:color="auto"/>
              <w:bottom w:val="single" w:sz="4" w:space="0" w:color="auto"/>
              <w:right w:val="single" w:sz="12" w:space="0" w:color="auto"/>
            </w:tcBorders>
          </w:tcPr>
          <w:p w14:paraId="754A8B12" w14:textId="77777777" w:rsidR="002E5B3F" w:rsidRPr="00320BFA" w:rsidRDefault="002E5B3F" w:rsidP="00605B3C">
            <w:pPr>
              <w:keepNext w:val="0"/>
              <w:keepLines w:val="0"/>
              <w:ind w:left="709" w:hanging="709"/>
              <w:jc w:val="both"/>
              <w:rPr>
                <w:sz w:val="18"/>
              </w:rPr>
            </w:pPr>
          </w:p>
        </w:tc>
      </w:tr>
      <w:tr w:rsidR="002E5B3F" w:rsidRPr="00320BFA" w14:paraId="47255231" w14:textId="77777777" w:rsidTr="00605B3C">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159DC3BE" w14:textId="77777777" w:rsidR="002E5B3F" w:rsidRPr="00320BFA" w:rsidRDefault="002E5B3F" w:rsidP="00605B3C">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606B1E19" w14:textId="77777777" w:rsidR="002E5B3F" w:rsidRPr="00320BFA" w:rsidRDefault="002E5B3F" w:rsidP="00605B3C">
            <w:pPr>
              <w:pStyle w:val="TF-xAvalITEMDETALHE"/>
            </w:pPr>
            <w:r w:rsidRPr="00320BFA">
              <w:t>A exposição do assunto é ordenada (as ideias estão bem encadeadas e a linguagem utilizada é clara)?</w:t>
            </w:r>
          </w:p>
        </w:tc>
        <w:tc>
          <w:tcPr>
            <w:tcW w:w="264" w:type="pct"/>
            <w:tcBorders>
              <w:top w:val="single" w:sz="4" w:space="0" w:color="auto"/>
              <w:left w:val="single" w:sz="4" w:space="0" w:color="auto"/>
              <w:bottom w:val="single" w:sz="4" w:space="0" w:color="auto"/>
              <w:right w:val="single" w:sz="4" w:space="0" w:color="auto"/>
            </w:tcBorders>
          </w:tcPr>
          <w:p w14:paraId="086E8944" w14:textId="77777777" w:rsidR="002E5B3F" w:rsidRPr="00320BFA" w:rsidRDefault="002E5B3F" w:rsidP="00605B3C">
            <w:pPr>
              <w:keepNext w:val="0"/>
              <w:keepLines w:val="0"/>
              <w:ind w:left="709" w:hanging="709"/>
              <w:jc w:val="both"/>
              <w:rPr>
                <w:sz w:val="18"/>
              </w:rPr>
            </w:pPr>
          </w:p>
        </w:tc>
        <w:tc>
          <w:tcPr>
            <w:tcW w:w="266" w:type="pct"/>
            <w:tcBorders>
              <w:top w:val="single" w:sz="4" w:space="0" w:color="auto"/>
              <w:left w:val="single" w:sz="4" w:space="0" w:color="auto"/>
              <w:bottom w:val="single" w:sz="4" w:space="0" w:color="auto"/>
              <w:right w:val="single" w:sz="4" w:space="0" w:color="auto"/>
            </w:tcBorders>
          </w:tcPr>
          <w:p w14:paraId="1394A390" w14:textId="31B6CA65" w:rsidR="002E5B3F" w:rsidRPr="00320BFA" w:rsidRDefault="0083016E" w:rsidP="00605B3C">
            <w:pPr>
              <w:keepNext w:val="0"/>
              <w:keepLines w:val="0"/>
              <w:ind w:left="709" w:hanging="709"/>
              <w:jc w:val="both"/>
              <w:rPr>
                <w:sz w:val="18"/>
              </w:rPr>
            </w:pPr>
            <w:r>
              <w:rPr>
                <w:sz w:val="18"/>
              </w:rPr>
              <w:t>X</w:t>
            </w:r>
          </w:p>
        </w:tc>
        <w:tc>
          <w:tcPr>
            <w:tcW w:w="262" w:type="pct"/>
            <w:tcBorders>
              <w:top w:val="single" w:sz="4" w:space="0" w:color="auto"/>
              <w:left w:val="single" w:sz="4" w:space="0" w:color="auto"/>
              <w:bottom w:val="single" w:sz="4" w:space="0" w:color="auto"/>
              <w:right w:val="single" w:sz="12" w:space="0" w:color="auto"/>
            </w:tcBorders>
          </w:tcPr>
          <w:p w14:paraId="48538515" w14:textId="77777777" w:rsidR="002E5B3F" w:rsidRPr="00320BFA" w:rsidRDefault="002E5B3F" w:rsidP="00605B3C">
            <w:pPr>
              <w:keepNext w:val="0"/>
              <w:keepLines w:val="0"/>
              <w:ind w:left="709" w:hanging="709"/>
              <w:jc w:val="both"/>
              <w:rPr>
                <w:sz w:val="18"/>
              </w:rPr>
            </w:pPr>
          </w:p>
        </w:tc>
      </w:tr>
      <w:tr w:rsidR="002E5B3F" w:rsidRPr="00320BFA" w14:paraId="663D587B" w14:textId="77777777" w:rsidTr="00605B3C">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7DCEFA4A" w14:textId="77777777" w:rsidR="002E5B3F" w:rsidRPr="00320BFA" w:rsidRDefault="002E5B3F" w:rsidP="00605B3C">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0864D695" w14:textId="77777777" w:rsidR="002E5B3F" w:rsidRPr="00320BFA" w:rsidRDefault="002E5B3F" w:rsidP="002E5B3F">
            <w:pPr>
              <w:pStyle w:val="TF-xAvalITEM"/>
              <w:numPr>
                <w:ilvl w:val="0"/>
                <w:numId w:val="13"/>
              </w:numPr>
            </w:pPr>
            <w:r w:rsidRPr="00320BFA">
              <w:t>ORGANIZAÇÃO E APRESENTAÇÃO GRÁFICA DO TEXTO</w:t>
            </w:r>
          </w:p>
          <w:p w14:paraId="1F88C29C" w14:textId="77777777" w:rsidR="002E5B3F" w:rsidRPr="00320BFA" w:rsidRDefault="002E5B3F" w:rsidP="00605B3C">
            <w:pPr>
              <w:pStyle w:val="TF-xAvalITEMDETALHE"/>
            </w:pPr>
            <w:r w:rsidRPr="00320BFA">
              <w:t>A organização e apresentação dos capítulos, seções, subseções e parágrafos estão de acordo com o modelo estabelecido?</w:t>
            </w:r>
          </w:p>
        </w:tc>
        <w:tc>
          <w:tcPr>
            <w:tcW w:w="264" w:type="pct"/>
            <w:tcBorders>
              <w:top w:val="single" w:sz="4" w:space="0" w:color="auto"/>
              <w:left w:val="single" w:sz="4" w:space="0" w:color="auto"/>
              <w:bottom w:val="single" w:sz="4" w:space="0" w:color="auto"/>
              <w:right w:val="single" w:sz="4" w:space="0" w:color="auto"/>
            </w:tcBorders>
          </w:tcPr>
          <w:p w14:paraId="5C9EA227" w14:textId="7D0859ED" w:rsidR="002E5B3F" w:rsidRPr="00320BFA" w:rsidRDefault="0083016E" w:rsidP="00605B3C">
            <w:pPr>
              <w:keepNext w:val="0"/>
              <w:keepLines w:val="0"/>
              <w:ind w:left="709" w:hanging="709"/>
              <w:jc w:val="both"/>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4CBF96F2" w14:textId="77777777" w:rsidR="002E5B3F" w:rsidRPr="00320BFA" w:rsidRDefault="002E5B3F" w:rsidP="00605B3C">
            <w:pPr>
              <w:keepNext w:val="0"/>
              <w:keepLines w:val="0"/>
              <w:ind w:left="709" w:hanging="709"/>
              <w:jc w:val="both"/>
              <w:rPr>
                <w:sz w:val="18"/>
              </w:rPr>
            </w:pPr>
          </w:p>
        </w:tc>
        <w:tc>
          <w:tcPr>
            <w:tcW w:w="262" w:type="pct"/>
            <w:tcBorders>
              <w:top w:val="single" w:sz="4" w:space="0" w:color="auto"/>
              <w:left w:val="single" w:sz="4" w:space="0" w:color="auto"/>
              <w:bottom w:val="single" w:sz="4" w:space="0" w:color="auto"/>
              <w:right w:val="single" w:sz="12" w:space="0" w:color="auto"/>
            </w:tcBorders>
          </w:tcPr>
          <w:p w14:paraId="6D0EA784" w14:textId="77777777" w:rsidR="002E5B3F" w:rsidRPr="00320BFA" w:rsidRDefault="002E5B3F" w:rsidP="00605B3C">
            <w:pPr>
              <w:keepNext w:val="0"/>
              <w:keepLines w:val="0"/>
              <w:ind w:left="709" w:hanging="709"/>
              <w:jc w:val="both"/>
              <w:rPr>
                <w:sz w:val="18"/>
              </w:rPr>
            </w:pPr>
          </w:p>
        </w:tc>
      </w:tr>
      <w:tr w:rsidR="002E5B3F" w:rsidRPr="00320BFA" w14:paraId="48CC3F37" w14:textId="77777777" w:rsidTr="00605B3C">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5A784551" w14:textId="77777777" w:rsidR="002E5B3F" w:rsidRPr="00320BFA" w:rsidRDefault="002E5B3F" w:rsidP="00605B3C">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53081E13" w14:textId="77777777" w:rsidR="002E5B3F" w:rsidRPr="00320BFA" w:rsidRDefault="002E5B3F" w:rsidP="002E5B3F">
            <w:pPr>
              <w:pStyle w:val="TF-xAvalITEM"/>
              <w:numPr>
                <w:ilvl w:val="0"/>
                <w:numId w:val="13"/>
              </w:numPr>
            </w:pPr>
            <w:r w:rsidRPr="00320BFA">
              <w:t>ILUSTRAÇÕES (figuras, quadros, tabelas)</w:t>
            </w:r>
          </w:p>
          <w:p w14:paraId="79769D16" w14:textId="77777777" w:rsidR="002E5B3F" w:rsidRPr="00320BFA" w:rsidRDefault="002E5B3F" w:rsidP="00605B3C">
            <w:pPr>
              <w:pStyle w:val="TF-xAvalITEMDETALHE"/>
            </w:pPr>
            <w:r w:rsidRPr="00320BFA">
              <w:t>As ilustrações são legíveis e obedecem às normas da ABNT?</w:t>
            </w:r>
          </w:p>
        </w:tc>
        <w:tc>
          <w:tcPr>
            <w:tcW w:w="264" w:type="pct"/>
            <w:tcBorders>
              <w:top w:val="single" w:sz="4" w:space="0" w:color="auto"/>
              <w:left w:val="single" w:sz="4" w:space="0" w:color="auto"/>
              <w:bottom w:val="single" w:sz="4" w:space="0" w:color="auto"/>
              <w:right w:val="single" w:sz="4" w:space="0" w:color="auto"/>
            </w:tcBorders>
          </w:tcPr>
          <w:p w14:paraId="56753B31" w14:textId="387A136C" w:rsidR="002E5B3F" w:rsidRPr="00320BFA" w:rsidRDefault="0083016E" w:rsidP="00605B3C">
            <w:pPr>
              <w:keepNext w:val="0"/>
              <w:keepLines w:val="0"/>
              <w:spacing w:before="80" w:after="80"/>
              <w:ind w:left="709" w:hanging="709"/>
              <w:jc w:val="both"/>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6A6CBDB6" w14:textId="77777777" w:rsidR="002E5B3F" w:rsidRPr="00320BFA" w:rsidRDefault="002E5B3F" w:rsidP="00605B3C">
            <w:pPr>
              <w:keepNext w:val="0"/>
              <w:keepLines w:val="0"/>
              <w:spacing w:before="80" w:after="80"/>
              <w:ind w:left="709" w:hanging="709"/>
              <w:jc w:val="both"/>
              <w:rPr>
                <w:sz w:val="18"/>
              </w:rPr>
            </w:pPr>
          </w:p>
        </w:tc>
        <w:tc>
          <w:tcPr>
            <w:tcW w:w="262" w:type="pct"/>
            <w:tcBorders>
              <w:top w:val="single" w:sz="4" w:space="0" w:color="auto"/>
              <w:left w:val="single" w:sz="4" w:space="0" w:color="auto"/>
              <w:bottom w:val="single" w:sz="4" w:space="0" w:color="auto"/>
              <w:right w:val="single" w:sz="12" w:space="0" w:color="auto"/>
            </w:tcBorders>
          </w:tcPr>
          <w:p w14:paraId="68B6D312" w14:textId="77777777" w:rsidR="002E5B3F" w:rsidRPr="00320BFA" w:rsidRDefault="002E5B3F" w:rsidP="00605B3C">
            <w:pPr>
              <w:keepNext w:val="0"/>
              <w:keepLines w:val="0"/>
              <w:spacing w:before="80" w:after="80"/>
              <w:ind w:left="709" w:hanging="709"/>
              <w:jc w:val="both"/>
              <w:rPr>
                <w:sz w:val="18"/>
              </w:rPr>
            </w:pPr>
          </w:p>
        </w:tc>
      </w:tr>
      <w:tr w:rsidR="002E5B3F" w:rsidRPr="00320BFA" w14:paraId="63B80D49" w14:textId="77777777" w:rsidTr="00605B3C">
        <w:trPr>
          <w:cantSplit/>
          <w:trHeight w:val="386"/>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5EA20D7A" w14:textId="77777777" w:rsidR="002E5B3F" w:rsidRPr="00320BFA" w:rsidRDefault="002E5B3F" w:rsidP="00605B3C">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09EBDBC3" w14:textId="77777777" w:rsidR="002E5B3F" w:rsidRPr="00320BFA" w:rsidRDefault="002E5B3F" w:rsidP="002E5B3F">
            <w:pPr>
              <w:pStyle w:val="TF-xAvalITEM"/>
              <w:numPr>
                <w:ilvl w:val="0"/>
                <w:numId w:val="13"/>
              </w:numPr>
            </w:pPr>
            <w:r w:rsidRPr="00320BFA">
              <w:t>REFERÊNCIAS E CITAÇÕES</w:t>
            </w:r>
          </w:p>
          <w:p w14:paraId="385A8488" w14:textId="77777777" w:rsidR="002E5B3F" w:rsidRPr="00320BFA" w:rsidRDefault="002E5B3F" w:rsidP="00605B3C">
            <w:pPr>
              <w:pStyle w:val="TF-xAvalITEMDETALHE"/>
            </w:pPr>
            <w:r w:rsidRPr="00320BFA">
              <w:t>As referências obedecem às normas da ABNT?</w:t>
            </w:r>
          </w:p>
        </w:tc>
        <w:tc>
          <w:tcPr>
            <w:tcW w:w="264" w:type="pct"/>
            <w:tcBorders>
              <w:top w:val="single" w:sz="4" w:space="0" w:color="auto"/>
              <w:left w:val="single" w:sz="4" w:space="0" w:color="auto"/>
              <w:bottom w:val="single" w:sz="4" w:space="0" w:color="auto"/>
              <w:right w:val="single" w:sz="4" w:space="0" w:color="auto"/>
            </w:tcBorders>
          </w:tcPr>
          <w:p w14:paraId="039B3432" w14:textId="77777777" w:rsidR="002E5B3F" w:rsidRPr="00320BFA" w:rsidRDefault="002E5B3F" w:rsidP="00605B3C">
            <w:pPr>
              <w:keepNext w:val="0"/>
              <w:keepLines w:val="0"/>
              <w:ind w:left="709" w:hanging="709"/>
              <w:jc w:val="both"/>
              <w:rPr>
                <w:sz w:val="18"/>
              </w:rPr>
            </w:pPr>
          </w:p>
        </w:tc>
        <w:tc>
          <w:tcPr>
            <w:tcW w:w="266" w:type="pct"/>
            <w:tcBorders>
              <w:top w:val="single" w:sz="4" w:space="0" w:color="auto"/>
              <w:left w:val="single" w:sz="4" w:space="0" w:color="auto"/>
              <w:bottom w:val="single" w:sz="4" w:space="0" w:color="auto"/>
              <w:right w:val="single" w:sz="4" w:space="0" w:color="auto"/>
            </w:tcBorders>
          </w:tcPr>
          <w:p w14:paraId="742E0D05" w14:textId="30BDE300" w:rsidR="002E5B3F" w:rsidRPr="00320BFA" w:rsidRDefault="003970A8" w:rsidP="00605B3C">
            <w:pPr>
              <w:keepNext w:val="0"/>
              <w:keepLines w:val="0"/>
              <w:ind w:left="709" w:hanging="709"/>
              <w:jc w:val="both"/>
              <w:rPr>
                <w:sz w:val="18"/>
              </w:rPr>
            </w:pPr>
            <w:r>
              <w:rPr>
                <w:sz w:val="18"/>
              </w:rPr>
              <w:t>X</w:t>
            </w:r>
          </w:p>
        </w:tc>
        <w:tc>
          <w:tcPr>
            <w:tcW w:w="262" w:type="pct"/>
            <w:tcBorders>
              <w:top w:val="single" w:sz="4" w:space="0" w:color="auto"/>
              <w:left w:val="single" w:sz="4" w:space="0" w:color="auto"/>
              <w:bottom w:val="single" w:sz="4" w:space="0" w:color="auto"/>
              <w:right w:val="single" w:sz="12" w:space="0" w:color="auto"/>
            </w:tcBorders>
          </w:tcPr>
          <w:p w14:paraId="25B67520" w14:textId="77777777" w:rsidR="002E5B3F" w:rsidRPr="00320BFA" w:rsidRDefault="002E5B3F" w:rsidP="00605B3C">
            <w:pPr>
              <w:keepNext w:val="0"/>
              <w:keepLines w:val="0"/>
              <w:ind w:left="709" w:hanging="709"/>
              <w:jc w:val="both"/>
              <w:rPr>
                <w:sz w:val="18"/>
              </w:rPr>
            </w:pPr>
          </w:p>
        </w:tc>
      </w:tr>
      <w:tr w:rsidR="002E5B3F" w:rsidRPr="00320BFA" w14:paraId="4CA645F8" w14:textId="77777777" w:rsidTr="00605B3C">
        <w:trPr>
          <w:cantSplit/>
          <w:trHeight w:val="386"/>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26E2A05C" w14:textId="77777777" w:rsidR="002E5B3F" w:rsidRPr="00320BFA" w:rsidRDefault="002E5B3F" w:rsidP="00605B3C">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5F2EA00B" w14:textId="77777777" w:rsidR="002E5B3F" w:rsidRPr="00320BFA" w:rsidRDefault="002E5B3F" w:rsidP="00605B3C">
            <w:pPr>
              <w:pStyle w:val="TF-xAvalITEMDETALHE"/>
            </w:pPr>
            <w:r w:rsidRPr="00320BFA">
              <w:t>As citações obedecem às normas da ABNT?</w:t>
            </w:r>
          </w:p>
        </w:tc>
        <w:tc>
          <w:tcPr>
            <w:tcW w:w="264" w:type="pct"/>
            <w:tcBorders>
              <w:top w:val="single" w:sz="4" w:space="0" w:color="auto"/>
              <w:left w:val="single" w:sz="4" w:space="0" w:color="auto"/>
              <w:bottom w:val="single" w:sz="4" w:space="0" w:color="auto"/>
              <w:right w:val="single" w:sz="4" w:space="0" w:color="auto"/>
            </w:tcBorders>
          </w:tcPr>
          <w:p w14:paraId="1ABEAFCC" w14:textId="77777777" w:rsidR="002E5B3F" w:rsidRPr="00320BFA" w:rsidRDefault="002E5B3F" w:rsidP="00605B3C">
            <w:pPr>
              <w:keepNext w:val="0"/>
              <w:keepLines w:val="0"/>
              <w:ind w:left="709" w:hanging="709"/>
              <w:jc w:val="both"/>
              <w:rPr>
                <w:sz w:val="18"/>
              </w:rPr>
            </w:pPr>
          </w:p>
        </w:tc>
        <w:tc>
          <w:tcPr>
            <w:tcW w:w="266" w:type="pct"/>
            <w:tcBorders>
              <w:top w:val="single" w:sz="4" w:space="0" w:color="auto"/>
              <w:left w:val="single" w:sz="4" w:space="0" w:color="auto"/>
              <w:bottom w:val="single" w:sz="4" w:space="0" w:color="auto"/>
              <w:right w:val="single" w:sz="4" w:space="0" w:color="auto"/>
            </w:tcBorders>
          </w:tcPr>
          <w:p w14:paraId="206AEADF" w14:textId="289A3094" w:rsidR="002E5B3F" w:rsidRPr="00320BFA" w:rsidRDefault="003970A8" w:rsidP="00605B3C">
            <w:pPr>
              <w:keepNext w:val="0"/>
              <w:keepLines w:val="0"/>
              <w:ind w:left="709" w:hanging="709"/>
              <w:jc w:val="both"/>
              <w:rPr>
                <w:sz w:val="18"/>
              </w:rPr>
            </w:pPr>
            <w:r>
              <w:rPr>
                <w:sz w:val="18"/>
              </w:rPr>
              <w:t>X</w:t>
            </w:r>
          </w:p>
        </w:tc>
        <w:tc>
          <w:tcPr>
            <w:tcW w:w="262" w:type="pct"/>
            <w:tcBorders>
              <w:top w:val="single" w:sz="4" w:space="0" w:color="auto"/>
              <w:left w:val="single" w:sz="4" w:space="0" w:color="auto"/>
              <w:bottom w:val="single" w:sz="4" w:space="0" w:color="auto"/>
              <w:right w:val="single" w:sz="12" w:space="0" w:color="auto"/>
            </w:tcBorders>
          </w:tcPr>
          <w:p w14:paraId="40C1249C" w14:textId="77777777" w:rsidR="002E5B3F" w:rsidRPr="00320BFA" w:rsidRDefault="002E5B3F" w:rsidP="00605B3C">
            <w:pPr>
              <w:keepNext w:val="0"/>
              <w:keepLines w:val="0"/>
              <w:ind w:left="709" w:hanging="709"/>
              <w:jc w:val="both"/>
              <w:rPr>
                <w:sz w:val="18"/>
              </w:rPr>
            </w:pPr>
          </w:p>
        </w:tc>
      </w:tr>
      <w:tr w:rsidR="002E5B3F" w:rsidRPr="00320BFA" w14:paraId="26AC916F" w14:textId="77777777" w:rsidTr="00605B3C">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21D71802" w14:textId="77777777" w:rsidR="002E5B3F" w:rsidRPr="00320BFA" w:rsidRDefault="002E5B3F" w:rsidP="00605B3C">
            <w:pPr>
              <w:keepNext w:val="0"/>
              <w:keepLines w:val="0"/>
              <w:rPr>
                <w:sz w:val="18"/>
              </w:rPr>
            </w:pPr>
          </w:p>
        </w:tc>
        <w:tc>
          <w:tcPr>
            <w:tcW w:w="3996" w:type="pct"/>
            <w:tcBorders>
              <w:top w:val="single" w:sz="4" w:space="0" w:color="auto"/>
              <w:left w:val="single" w:sz="4" w:space="0" w:color="auto"/>
              <w:bottom w:val="single" w:sz="12" w:space="0" w:color="auto"/>
              <w:right w:val="single" w:sz="4" w:space="0" w:color="auto"/>
            </w:tcBorders>
            <w:hideMark/>
          </w:tcPr>
          <w:p w14:paraId="53C0C131" w14:textId="77777777" w:rsidR="002E5B3F" w:rsidRPr="00320BFA" w:rsidRDefault="002E5B3F" w:rsidP="00605B3C">
            <w:pPr>
              <w:pStyle w:val="TF-xAvalITEMDETALHE"/>
            </w:pPr>
            <w:r w:rsidRPr="00320BFA">
              <w:t>Todos os documentos citados foram referenciados e vice-versa, isto é, as citações e referências são consistentes?</w:t>
            </w:r>
          </w:p>
        </w:tc>
        <w:tc>
          <w:tcPr>
            <w:tcW w:w="264" w:type="pct"/>
            <w:tcBorders>
              <w:top w:val="single" w:sz="4" w:space="0" w:color="auto"/>
              <w:left w:val="single" w:sz="4" w:space="0" w:color="auto"/>
              <w:bottom w:val="single" w:sz="12" w:space="0" w:color="auto"/>
              <w:right w:val="single" w:sz="4" w:space="0" w:color="auto"/>
            </w:tcBorders>
          </w:tcPr>
          <w:p w14:paraId="24C0650C" w14:textId="77777777" w:rsidR="002E5B3F" w:rsidRPr="00320BFA" w:rsidRDefault="002E5B3F" w:rsidP="00605B3C">
            <w:pPr>
              <w:keepNext w:val="0"/>
              <w:keepLines w:val="0"/>
              <w:ind w:left="709" w:hanging="709"/>
              <w:jc w:val="both"/>
              <w:rPr>
                <w:sz w:val="18"/>
              </w:rPr>
            </w:pPr>
          </w:p>
        </w:tc>
        <w:tc>
          <w:tcPr>
            <w:tcW w:w="266" w:type="pct"/>
            <w:tcBorders>
              <w:top w:val="single" w:sz="4" w:space="0" w:color="auto"/>
              <w:left w:val="single" w:sz="4" w:space="0" w:color="auto"/>
              <w:bottom w:val="single" w:sz="12" w:space="0" w:color="auto"/>
              <w:right w:val="single" w:sz="4" w:space="0" w:color="auto"/>
            </w:tcBorders>
          </w:tcPr>
          <w:p w14:paraId="03F13496" w14:textId="466BADED" w:rsidR="002E5B3F" w:rsidRPr="00320BFA" w:rsidRDefault="003970A8" w:rsidP="00605B3C">
            <w:pPr>
              <w:keepNext w:val="0"/>
              <w:keepLines w:val="0"/>
              <w:ind w:left="709" w:hanging="709"/>
              <w:jc w:val="both"/>
              <w:rPr>
                <w:sz w:val="18"/>
              </w:rPr>
            </w:pPr>
            <w:r>
              <w:rPr>
                <w:sz w:val="18"/>
              </w:rPr>
              <w:t>X</w:t>
            </w:r>
          </w:p>
        </w:tc>
        <w:tc>
          <w:tcPr>
            <w:tcW w:w="262" w:type="pct"/>
            <w:tcBorders>
              <w:top w:val="single" w:sz="4" w:space="0" w:color="auto"/>
              <w:left w:val="single" w:sz="4" w:space="0" w:color="auto"/>
              <w:bottom w:val="single" w:sz="12" w:space="0" w:color="auto"/>
              <w:right w:val="single" w:sz="12" w:space="0" w:color="auto"/>
            </w:tcBorders>
          </w:tcPr>
          <w:p w14:paraId="577B0CF2" w14:textId="77777777" w:rsidR="002E5B3F" w:rsidRPr="00320BFA" w:rsidRDefault="002E5B3F" w:rsidP="00605B3C">
            <w:pPr>
              <w:keepNext w:val="0"/>
              <w:keepLines w:val="0"/>
              <w:ind w:left="709" w:hanging="709"/>
              <w:jc w:val="both"/>
              <w:rPr>
                <w:sz w:val="18"/>
              </w:rPr>
            </w:pPr>
          </w:p>
        </w:tc>
      </w:tr>
    </w:tbl>
    <w:p w14:paraId="455409EB" w14:textId="77777777" w:rsidR="002E5B3F" w:rsidRPr="00320BFA" w:rsidRDefault="002E5B3F" w:rsidP="002E5B3F">
      <w:pPr>
        <w:pStyle w:val="TF-xAvalLINHA"/>
      </w:pPr>
    </w:p>
    <w:p w14:paraId="440D57DC" w14:textId="77777777" w:rsidR="002E5B3F" w:rsidRDefault="002E5B3F" w:rsidP="002E5B3F">
      <w:pPr>
        <w:pStyle w:val="TF-xAvalTTULO"/>
      </w:pPr>
      <w:r w:rsidRPr="00320BFA">
        <w:t>PARECER – PROFESSOR DE TCC I ou COORDENADOR DE TCC</w:t>
      </w:r>
      <w:r>
        <w:t xml:space="preserve"> </w:t>
      </w:r>
    </w:p>
    <w:p w14:paraId="4EF06471" w14:textId="77777777" w:rsidR="002E5B3F" w:rsidRPr="003F5F25" w:rsidRDefault="002E5B3F" w:rsidP="002E5B3F">
      <w:pPr>
        <w:pStyle w:val="TF-xAvalTTULO"/>
        <w:rPr>
          <w:b/>
        </w:rPr>
      </w:pPr>
      <w:r w:rsidRPr="003F5F25">
        <w:rPr>
          <w:b/>
        </w:rPr>
        <w:t>(preencher apenas no projeto):</w:t>
      </w:r>
    </w:p>
    <w:tbl>
      <w:tblPr>
        <w:tblW w:w="5000" w:type="pct"/>
        <w:jc w:val="center"/>
        <w:tblBorders>
          <w:top w:val="single" w:sz="4" w:space="0" w:color="auto"/>
          <w:left w:val="single" w:sz="4" w:space="0" w:color="auto"/>
          <w:bottom w:val="single" w:sz="4" w:space="0" w:color="auto"/>
          <w:right w:val="single" w:sz="4" w:space="0" w:color="auto"/>
        </w:tblBorders>
        <w:tblCellMar>
          <w:left w:w="70" w:type="dxa"/>
          <w:right w:w="70" w:type="dxa"/>
        </w:tblCellMar>
        <w:tblLook w:val="04A0" w:firstRow="1" w:lastRow="0" w:firstColumn="1" w:lastColumn="0" w:noHBand="0" w:noVBand="1"/>
      </w:tblPr>
      <w:tblGrid>
        <w:gridCol w:w="2260"/>
        <w:gridCol w:w="3389"/>
        <w:gridCol w:w="3393"/>
      </w:tblGrid>
      <w:tr w:rsidR="002E5B3F" w:rsidRPr="00320BFA" w14:paraId="69928A91" w14:textId="77777777" w:rsidTr="00605B3C">
        <w:trPr>
          <w:cantSplit/>
          <w:jc w:val="center"/>
        </w:trPr>
        <w:tc>
          <w:tcPr>
            <w:tcW w:w="5000" w:type="pct"/>
            <w:gridSpan w:val="3"/>
            <w:tcBorders>
              <w:top w:val="single" w:sz="12" w:space="0" w:color="auto"/>
              <w:left w:val="single" w:sz="12" w:space="0" w:color="auto"/>
              <w:bottom w:val="nil"/>
              <w:right w:val="single" w:sz="12" w:space="0" w:color="auto"/>
            </w:tcBorders>
            <w:hideMark/>
          </w:tcPr>
          <w:p w14:paraId="774A34DD" w14:textId="77777777" w:rsidR="002E5B3F" w:rsidRPr="00320BFA" w:rsidRDefault="002E5B3F" w:rsidP="00605B3C">
            <w:pPr>
              <w:keepNext w:val="0"/>
              <w:keepLines w:val="0"/>
              <w:spacing w:before="60"/>
              <w:jc w:val="both"/>
              <w:rPr>
                <w:sz w:val="18"/>
              </w:rPr>
            </w:pPr>
            <w:r w:rsidRPr="00320BFA">
              <w:rPr>
                <w:sz w:val="18"/>
              </w:rPr>
              <w:t>O projeto de TCC será reprovado se:</w:t>
            </w:r>
          </w:p>
          <w:p w14:paraId="74DAFF1D" w14:textId="77777777" w:rsidR="002E5B3F" w:rsidRPr="00320BFA" w:rsidRDefault="002E5B3F" w:rsidP="002E5B3F">
            <w:pPr>
              <w:keepNext w:val="0"/>
              <w:keepLines w:val="0"/>
              <w:numPr>
                <w:ilvl w:val="0"/>
                <w:numId w:val="15"/>
              </w:numPr>
              <w:ind w:left="357" w:hanging="357"/>
              <w:jc w:val="both"/>
              <w:rPr>
                <w:sz w:val="18"/>
              </w:rPr>
            </w:pPr>
            <w:r w:rsidRPr="00320BFA">
              <w:rPr>
                <w:sz w:val="18"/>
              </w:rPr>
              <w:t>qualquer um dos itens tiver resposta NÃO ATENDE;</w:t>
            </w:r>
          </w:p>
          <w:p w14:paraId="1079ED0E" w14:textId="77777777" w:rsidR="002E5B3F" w:rsidRPr="00320BFA" w:rsidRDefault="002E5B3F" w:rsidP="002E5B3F">
            <w:pPr>
              <w:keepNext w:val="0"/>
              <w:keepLines w:val="0"/>
              <w:numPr>
                <w:ilvl w:val="0"/>
                <w:numId w:val="15"/>
              </w:numPr>
              <w:ind w:left="357" w:hanging="357"/>
              <w:jc w:val="both"/>
              <w:rPr>
                <w:sz w:val="18"/>
              </w:rPr>
            </w:pPr>
            <w:r w:rsidRPr="00320BFA">
              <w:rPr>
                <w:sz w:val="18"/>
              </w:rPr>
              <w:t xml:space="preserve">pelo menos </w:t>
            </w:r>
            <w:r w:rsidRPr="00320BFA">
              <w:rPr>
                <w:b/>
                <w:bCs/>
                <w:sz w:val="18"/>
              </w:rPr>
              <w:t>4 (quatro)</w:t>
            </w:r>
            <w:r w:rsidRPr="00320BFA">
              <w:rPr>
                <w:sz w:val="18"/>
              </w:rPr>
              <w:t xml:space="preserve"> itens dos </w:t>
            </w:r>
            <w:r w:rsidRPr="00320BFA">
              <w:rPr>
                <w:b/>
                <w:bCs/>
                <w:sz w:val="18"/>
              </w:rPr>
              <w:t>ASPECTOS TÉCNICOS</w:t>
            </w:r>
            <w:r w:rsidRPr="00320BFA">
              <w:rPr>
                <w:sz w:val="18"/>
              </w:rPr>
              <w:t xml:space="preserve"> tiverem resposta ATENDE PARCIALMENTE; ou</w:t>
            </w:r>
          </w:p>
          <w:p w14:paraId="3087ECC2" w14:textId="77777777" w:rsidR="002E5B3F" w:rsidRPr="00320BFA" w:rsidRDefault="002E5B3F" w:rsidP="002E5B3F">
            <w:pPr>
              <w:keepNext w:val="0"/>
              <w:keepLines w:val="0"/>
              <w:numPr>
                <w:ilvl w:val="0"/>
                <w:numId w:val="15"/>
              </w:numPr>
              <w:ind w:left="357" w:hanging="357"/>
              <w:jc w:val="both"/>
              <w:rPr>
                <w:sz w:val="18"/>
              </w:rPr>
            </w:pPr>
            <w:r w:rsidRPr="00320BFA">
              <w:rPr>
                <w:sz w:val="18"/>
              </w:rPr>
              <w:t xml:space="preserve">pelo menos </w:t>
            </w:r>
            <w:r w:rsidRPr="00320BFA">
              <w:rPr>
                <w:b/>
                <w:bCs/>
                <w:sz w:val="18"/>
              </w:rPr>
              <w:t>4 (quatro)</w:t>
            </w:r>
            <w:r w:rsidRPr="00320BFA">
              <w:rPr>
                <w:sz w:val="18"/>
              </w:rPr>
              <w:t xml:space="preserve"> itens dos </w:t>
            </w:r>
            <w:r w:rsidRPr="00320BFA">
              <w:rPr>
                <w:b/>
                <w:bCs/>
                <w:sz w:val="18"/>
              </w:rPr>
              <w:t>ASPECTOS METODOLÓGICOS</w:t>
            </w:r>
            <w:r w:rsidRPr="00320BFA">
              <w:rPr>
                <w:sz w:val="18"/>
              </w:rPr>
              <w:t xml:space="preserve"> tiverem resposta ATENDE PARCIALMENTE.</w:t>
            </w:r>
          </w:p>
        </w:tc>
      </w:tr>
      <w:tr w:rsidR="002E5B3F" w:rsidRPr="00320BFA" w14:paraId="55FA5256" w14:textId="77777777" w:rsidTr="00605B3C">
        <w:trPr>
          <w:cantSplit/>
          <w:jc w:val="center"/>
        </w:trPr>
        <w:tc>
          <w:tcPr>
            <w:tcW w:w="1250" w:type="pct"/>
            <w:tcBorders>
              <w:top w:val="nil"/>
              <w:left w:val="single" w:sz="12" w:space="0" w:color="auto"/>
              <w:bottom w:val="single" w:sz="12" w:space="0" w:color="auto"/>
              <w:right w:val="nil"/>
            </w:tcBorders>
            <w:hideMark/>
          </w:tcPr>
          <w:p w14:paraId="35DAD071" w14:textId="77777777" w:rsidR="002E5B3F" w:rsidRPr="00320BFA" w:rsidRDefault="002E5B3F" w:rsidP="00605B3C">
            <w:pPr>
              <w:keepNext w:val="0"/>
              <w:keepLines w:val="0"/>
              <w:spacing w:before="60" w:after="60"/>
              <w:rPr>
                <w:sz w:val="18"/>
              </w:rPr>
            </w:pPr>
            <w:r w:rsidRPr="00320BFA">
              <w:rPr>
                <w:b/>
                <w:bCs/>
                <w:sz w:val="20"/>
              </w:rPr>
              <w:t>PARECER</w:t>
            </w:r>
            <w:r w:rsidRPr="00320BFA">
              <w:rPr>
                <w:sz w:val="18"/>
              </w:rPr>
              <w:t>:</w:t>
            </w:r>
          </w:p>
        </w:tc>
        <w:tc>
          <w:tcPr>
            <w:tcW w:w="1874" w:type="pct"/>
            <w:tcBorders>
              <w:top w:val="nil"/>
              <w:left w:val="nil"/>
              <w:bottom w:val="single" w:sz="12" w:space="0" w:color="auto"/>
              <w:right w:val="nil"/>
            </w:tcBorders>
            <w:hideMark/>
          </w:tcPr>
          <w:p w14:paraId="267B4AE1" w14:textId="77777777" w:rsidR="002E5B3F" w:rsidRPr="00320BFA" w:rsidRDefault="002E5B3F" w:rsidP="00605B3C">
            <w:pPr>
              <w:keepNext w:val="0"/>
              <w:keepLines w:val="0"/>
              <w:spacing w:before="60" w:after="60"/>
              <w:jc w:val="center"/>
              <w:rPr>
                <w:sz w:val="18"/>
              </w:rPr>
            </w:pPr>
            <w:proofErr w:type="gramStart"/>
            <w:r w:rsidRPr="00320BFA">
              <w:rPr>
                <w:sz w:val="20"/>
              </w:rPr>
              <w:t xml:space="preserve">(  </w:t>
            </w:r>
            <w:proofErr w:type="gramEnd"/>
            <w:r w:rsidRPr="00320BFA">
              <w:rPr>
                <w:sz w:val="20"/>
              </w:rPr>
              <w:t xml:space="preserve">    ) APROVADO</w:t>
            </w:r>
          </w:p>
        </w:tc>
        <w:tc>
          <w:tcPr>
            <w:tcW w:w="1876" w:type="pct"/>
            <w:tcBorders>
              <w:top w:val="nil"/>
              <w:left w:val="nil"/>
              <w:bottom w:val="single" w:sz="12" w:space="0" w:color="auto"/>
              <w:right w:val="single" w:sz="12" w:space="0" w:color="auto"/>
            </w:tcBorders>
            <w:hideMark/>
          </w:tcPr>
          <w:p w14:paraId="62F46CAF" w14:textId="77777777" w:rsidR="002E5B3F" w:rsidRPr="00320BFA" w:rsidRDefault="002E5B3F" w:rsidP="00605B3C">
            <w:pPr>
              <w:keepNext w:val="0"/>
              <w:keepLines w:val="0"/>
              <w:spacing w:before="60" w:after="60"/>
              <w:jc w:val="center"/>
              <w:rPr>
                <w:sz w:val="20"/>
              </w:rPr>
            </w:pPr>
            <w:proofErr w:type="gramStart"/>
            <w:r w:rsidRPr="00320BFA">
              <w:rPr>
                <w:sz w:val="20"/>
              </w:rPr>
              <w:t xml:space="preserve">(  </w:t>
            </w:r>
            <w:proofErr w:type="gramEnd"/>
            <w:r w:rsidRPr="00320BFA">
              <w:rPr>
                <w:sz w:val="20"/>
              </w:rPr>
              <w:t xml:space="preserve">    ) REPROVADO</w:t>
            </w:r>
          </w:p>
        </w:tc>
      </w:tr>
    </w:tbl>
    <w:p w14:paraId="7F358222" w14:textId="6F8BCFFB" w:rsidR="002E5B3F" w:rsidRDefault="002E5B3F" w:rsidP="002E5B3F">
      <w:pPr>
        <w:pStyle w:val="TF-xAvalLINHA"/>
        <w:tabs>
          <w:tab w:val="left" w:leader="underscore" w:pos="6237"/>
        </w:tabs>
      </w:pPr>
      <w:r>
        <w:t xml:space="preserve">Assinatura: </w:t>
      </w:r>
      <w:r>
        <w:tab/>
      </w:r>
      <w:r>
        <w:tab/>
        <w:t xml:space="preserve"> Data: </w:t>
      </w:r>
      <w:r w:rsidR="00F87704">
        <w:t>07/05/2021</w:t>
      </w:r>
      <w:r>
        <w:tab/>
      </w:r>
    </w:p>
    <w:p w14:paraId="42CE4AD6" w14:textId="77777777" w:rsidR="002E5B3F" w:rsidRDefault="002E5B3F" w:rsidP="002E5B3F">
      <w:pPr>
        <w:pStyle w:val="TF-xAvalTTULO"/>
        <w:ind w:left="0" w:firstLine="0"/>
        <w:jc w:val="left"/>
      </w:pPr>
    </w:p>
    <w:p w14:paraId="445A06F4" w14:textId="77777777" w:rsidR="002E5B3F" w:rsidRDefault="002E5B3F" w:rsidP="00320BFA">
      <w:pPr>
        <w:pStyle w:val="TF-xAvalLINHA"/>
      </w:pPr>
    </w:p>
    <w:p w14:paraId="7BBFD06F" w14:textId="77777777" w:rsidR="0000224C" w:rsidRPr="00320BFA" w:rsidRDefault="0000224C" w:rsidP="0000224C">
      <w:pPr>
        <w:pStyle w:val="TF-xAvalTTULO"/>
      </w:pPr>
      <w:r>
        <w:br w:type="page"/>
      </w:r>
      <w:r w:rsidRPr="00320BFA">
        <w:lastRenderedPageBreak/>
        <w:t>FORMULÁRIO  DE  avaliação</w:t>
      </w:r>
      <w:r w:rsidR="006E25D2">
        <w:t xml:space="preserve"> </w:t>
      </w:r>
      <w:r w:rsidRPr="00320BFA">
        <w:t xml:space="preserve">– PROFESSOR </w:t>
      </w:r>
      <w:r>
        <w:t>AVALIADOR</w:t>
      </w:r>
    </w:p>
    <w:p w14:paraId="08AC34EE" w14:textId="2940C5D6" w:rsidR="0000224C" w:rsidRPr="00320BFA" w:rsidRDefault="0000224C" w:rsidP="0000224C">
      <w:pPr>
        <w:pStyle w:val="TF-xAvalLINHA"/>
      </w:pPr>
      <w:r w:rsidRPr="00320BFA">
        <w:t>Acadêmico:</w:t>
      </w:r>
      <w:r w:rsidR="007B7A20">
        <w:t xml:space="preserve"> </w:t>
      </w:r>
      <w:r w:rsidR="007B7A20" w:rsidRPr="007B7A20">
        <w:rPr>
          <w:u w:val="single"/>
        </w:rPr>
        <w:t>Jean Patrick Scherer</w:t>
      </w:r>
      <w:r w:rsidRPr="00320BFA">
        <w:tab/>
      </w:r>
    </w:p>
    <w:p w14:paraId="517732A7" w14:textId="77777777" w:rsidR="0000224C" w:rsidRPr="00320BFA" w:rsidRDefault="0000224C" w:rsidP="0000224C">
      <w:pPr>
        <w:pStyle w:val="TF-xAvalLINHA"/>
      </w:pPr>
      <w:r w:rsidRPr="00320BFA">
        <w:t>Avaliador(a):</w:t>
      </w:r>
      <w:r w:rsidRPr="00320BFA">
        <w:tab/>
      </w:r>
      <w:r>
        <w:tab/>
      </w:r>
    </w:p>
    <w:tbl>
      <w:tblPr>
        <w:tblW w:w="5000" w:type="pct"/>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4A0" w:firstRow="1" w:lastRow="0" w:firstColumn="1" w:lastColumn="0" w:noHBand="0" w:noVBand="1"/>
      </w:tblPr>
      <w:tblGrid>
        <w:gridCol w:w="638"/>
        <w:gridCol w:w="6953"/>
        <w:gridCol w:w="433"/>
        <w:gridCol w:w="538"/>
        <w:gridCol w:w="480"/>
      </w:tblGrid>
      <w:tr w:rsidR="0000224C" w:rsidRPr="00320BFA" w14:paraId="6CD2EF47" w14:textId="77777777" w:rsidTr="0000224C">
        <w:trPr>
          <w:cantSplit/>
          <w:trHeight w:val="1071"/>
          <w:jc w:val="center"/>
        </w:trPr>
        <w:tc>
          <w:tcPr>
            <w:tcW w:w="4193" w:type="pct"/>
            <w:gridSpan w:val="2"/>
            <w:tcBorders>
              <w:top w:val="single" w:sz="12" w:space="0" w:color="auto"/>
              <w:left w:val="single" w:sz="12" w:space="0" w:color="auto"/>
              <w:bottom w:val="single" w:sz="12" w:space="0" w:color="auto"/>
              <w:right w:val="single" w:sz="4" w:space="0" w:color="auto"/>
            </w:tcBorders>
            <w:vAlign w:val="center"/>
            <w:hideMark/>
          </w:tcPr>
          <w:p w14:paraId="64DF003D" w14:textId="77777777" w:rsidR="0000224C" w:rsidRPr="00320BFA" w:rsidRDefault="0000224C" w:rsidP="0000224C">
            <w:pPr>
              <w:pStyle w:val="TF-xAvalITEMTABELA"/>
            </w:pPr>
            <w:r w:rsidRPr="00320BFA">
              <w:t>ASPECTOS   AVALIADOS</w:t>
            </w:r>
            <w:r>
              <w:rPr>
                <w:vertAlign w:val="superscript"/>
              </w:rPr>
              <w:t>1</w:t>
            </w:r>
          </w:p>
        </w:tc>
        <w:tc>
          <w:tcPr>
            <w:tcW w:w="241" w:type="pct"/>
            <w:tcBorders>
              <w:top w:val="single" w:sz="12" w:space="0" w:color="auto"/>
              <w:left w:val="single" w:sz="4" w:space="0" w:color="auto"/>
              <w:bottom w:val="single" w:sz="12" w:space="0" w:color="auto"/>
              <w:right w:val="single" w:sz="4" w:space="0" w:color="auto"/>
            </w:tcBorders>
            <w:textDirection w:val="btLr"/>
            <w:hideMark/>
          </w:tcPr>
          <w:p w14:paraId="5A19209D" w14:textId="77777777" w:rsidR="0000224C" w:rsidRPr="00320BFA" w:rsidRDefault="0000224C" w:rsidP="000A19DE">
            <w:pPr>
              <w:pStyle w:val="TF-xAvalITEMTABELA"/>
            </w:pPr>
            <w:r w:rsidRPr="00320BFA">
              <w:t>atende</w:t>
            </w:r>
          </w:p>
        </w:tc>
        <w:tc>
          <w:tcPr>
            <w:tcW w:w="299" w:type="pct"/>
            <w:tcBorders>
              <w:top w:val="single" w:sz="12" w:space="0" w:color="auto"/>
              <w:left w:val="single" w:sz="4" w:space="0" w:color="auto"/>
              <w:bottom w:val="single" w:sz="12" w:space="0" w:color="auto"/>
              <w:right w:val="single" w:sz="4" w:space="0" w:color="auto"/>
            </w:tcBorders>
            <w:textDirection w:val="btLr"/>
            <w:hideMark/>
          </w:tcPr>
          <w:p w14:paraId="11051BED" w14:textId="77777777" w:rsidR="0000224C" w:rsidRPr="00320BFA" w:rsidRDefault="0000224C" w:rsidP="000A19DE">
            <w:pPr>
              <w:pStyle w:val="TF-xAvalITEMTABELA"/>
            </w:pPr>
            <w:r w:rsidRPr="00320BFA">
              <w:t>atende parcialmente</w:t>
            </w:r>
          </w:p>
        </w:tc>
        <w:tc>
          <w:tcPr>
            <w:tcW w:w="267" w:type="pct"/>
            <w:tcBorders>
              <w:top w:val="single" w:sz="12" w:space="0" w:color="auto"/>
              <w:left w:val="single" w:sz="4" w:space="0" w:color="auto"/>
              <w:bottom w:val="single" w:sz="12" w:space="0" w:color="auto"/>
              <w:right w:val="single" w:sz="12" w:space="0" w:color="auto"/>
            </w:tcBorders>
            <w:textDirection w:val="btLr"/>
            <w:hideMark/>
          </w:tcPr>
          <w:p w14:paraId="0C0D145D" w14:textId="77777777" w:rsidR="0000224C" w:rsidRPr="00320BFA" w:rsidRDefault="0000224C" w:rsidP="000A19DE">
            <w:pPr>
              <w:pStyle w:val="TF-xAvalITEMTABELA"/>
            </w:pPr>
            <w:r w:rsidRPr="00320BFA">
              <w:t>não atende</w:t>
            </w:r>
          </w:p>
        </w:tc>
      </w:tr>
      <w:tr w:rsidR="0000224C" w:rsidRPr="00320BFA" w14:paraId="6AFB8426" w14:textId="77777777" w:rsidTr="0000224C">
        <w:trPr>
          <w:cantSplit/>
          <w:trHeight w:val="319"/>
          <w:jc w:val="center"/>
        </w:trPr>
        <w:tc>
          <w:tcPr>
            <w:tcW w:w="346" w:type="pct"/>
            <w:vMerge w:val="restart"/>
            <w:tcBorders>
              <w:top w:val="single" w:sz="12" w:space="0" w:color="auto"/>
              <w:left w:val="single" w:sz="12" w:space="0" w:color="auto"/>
              <w:bottom w:val="single" w:sz="12" w:space="0" w:color="auto"/>
              <w:right w:val="single" w:sz="4" w:space="0" w:color="auto"/>
            </w:tcBorders>
            <w:textDirection w:val="btLr"/>
            <w:tcFitText/>
            <w:vAlign w:val="center"/>
            <w:hideMark/>
          </w:tcPr>
          <w:p w14:paraId="7332592C" w14:textId="77777777" w:rsidR="0000224C" w:rsidRPr="0000224C" w:rsidRDefault="0000224C" w:rsidP="000A19DE">
            <w:pPr>
              <w:pStyle w:val="TF-xAvalITEMTABELA"/>
            </w:pPr>
            <w:r w:rsidRPr="00A21708">
              <w:t>ASPECTOS TÉCNICOS</w:t>
            </w:r>
          </w:p>
        </w:tc>
        <w:tc>
          <w:tcPr>
            <w:tcW w:w="3847" w:type="pct"/>
            <w:tcBorders>
              <w:top w:val="single" w:sz="12" w:space="0" w:color="auto"/>
              <w:left w:val="single" w:sz="4" w:space="0" w:color="auto"/>
              <w:bottom w:val="single" w:sz="4" w:space="0" w:color="auto"/>
              <w:right w:val="single" w:sz="4" w:space="0" w:color="auto"/>
            </w:tcBorders>
            <w:hideMark/>
          </w:tcPr>
          <w:p w14:paraId="6D93D9DA" w14:textId="77777777" w:rsidR="0000224C" w:rsidRPr="00320BFA" w:rsidRDefault="0000224C" w:rsidP="0000224C">
            <w:pPr>
              <w:pStyle w:val="TF-xAvalITEM"/>
              <w:numPr>
                <w:ilvl w:val="0"/>
                <w:numId w:val="18"/>
              </w:numPr>
            </w:pPr>
            <w:r w:rsidRPr="00320BFA">
              <w:t>INTRODUÇÃO</w:t>
            </w:r>
          </w:p>
          <w:p w14:paraId="5C197D8D" w14:textId="77777777" w:rsidR="0000224C" w:rsidRPr="00320BFA" w:rsidRDefault="0000224C" w:rsidP="000A19DE">
            <w:pPr>
              <w:pStyle w:val="TF-xAvalITEMDETALHE"/>
            </w:pPr>
            <w:r w:rsidRPr="00320BFA">
              <w:t>O tema de pesquisa está devidamente contextualizado/delimitado?</w:t>
            </w:r>
          </w:p>
        </w:tc>
        <w:tc>
          <w:tcPr>
            <w:tcW w:w="241" w:type="pct"/>
            <w:tcBorders>
              <w:top w:val="single" w:sz="12" w:space="0" w:color="auto"/>
              <w:left w:val="single" w:sz="4" w:space="0" w:color="auto"/>
              <w:bottom w:val="single" w:sz="4" w:space="0" w:color="auto"/>
              <w:right w:val="single" w:sz="4" w:space="0" w:color="auto"/>
            </w:tcBorders>
          </w:tcPr>
          <w:p w14:paraId="58F25FB7" w14:textId="77777777" w:rsidR="0000224C" w:rsidRPr="00320BFA" w:rsidRDefault="0000224C" w:rsidP="000A19DE">
            <w:pPr>
              <w:keepNext w:val="0"/>
              <w:keepLines w:val="0"/>
              <w:ind w:left="709" w:hanging="709"/>
              <w:jc w:val="both"/>
              <w:rPr>
                <w:sz w:val="18"/>
              </w:rPr>
            </w:pPr>
          </w:p>
        </w:tc>
        <w:tc>
          <w:tcPr>
            <w:tcW w:w="299" w:type="pct"/>
            <w:tcBorders>
              <w:top w:val="single" w:sz="12" w:space="0" w:color="auto"/>
              <w:left w:val="single" w:sz="4" w:space="0" w:color="auto"/>
              <w:bottom w:val="single" w:sz="4" w:space="0" w:color="auto"/>
              <w:right w:val="single" w:sz="4" w:space="0" w:color="auto"/>
            </w:tcBorders>
          </w:tcPr>
          <w:p w14:paraId="654ED2FC" w14:textId="77777777" w:rsidR="0000224C" w:rsidRPr="00320BFA" w:rsidRDefault="0000224C" w:rsidP="000A19DE">
            <w:pPr>
              <w:keepNext w:val="0"/>
              <w:keepLines w:val="0"/>
              <w:ind w:left="709" w:hanging="709"/>
              <w:jc w:val="both"/>
              <w:rPr>
                <w:sz w:val="18"/>
              </w:rPr>
            </w:pPr>
          </w:p>
        </w:tc>
        <w:tc>
          <w:tcPr>
            <w:tcW w:w="267" w:type="pct"/>
            <w:tcBorders>
              <w:top w:val="single" w:sz="12" w:space="0" w:color="auto"/>
              <w:left w:val="single" w:sz="4" w:space="0" w:color="auto"/>
              <w:bottom w:val="single" w:sz="4" w:space="0" w:color="auto"/>
              <w:right w:val="single" w:sz="12" w:space="0" w:color="auto"/>
            </w:tcBorders>
          </w:tcPr>
          <w:p w14:paraId="1C00EFC8" w14:textId="77777777" w:rsidR="0000224C" w:rsidRPr="00320BFA" w:rsidRDefault="0000224C" w:rsidP="000A19DE">
            <w:pPr>
              <w:keepNext w:val="0"/>
              <w:keepLines w:val="0"/>
              <w:ind w:left="709" w:hanging="709"/>
              <w:jc w:val="both"/>
              <w:rPr>
                <w:sz w:val="18"/>
              </w:rPr>
            </w:pPr>
          </w:p>
        </w:tc>
      </w:tr>
      <w:tr w:rsidR="0000224C" w:rsidRPr="00320BFA" w14:paraId="5767346F" w14:textId="77777777" w:rsidTr="0000224C">
        <w:trPr>
          <w:cantSplit/>
          <w:trHeight w:val="245"/>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4E09A45C" w14:textId="77777777" w:rsidR="0000224C" w:rsidRPr="00320BFA" w:rsidRDefault="0000224C" w:rsidP="000A19D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62F32F51" w14:textId="77777777" w:rsidR="0000224C" w:rsidRPr="00320BFA" w:rsidRDefault="0000224C" w:rsidP="000A19DE">
            <w:pPr>
              <w:pStyle w:val="TF-xAvalITEMDETALHE"/>
            </w:pPr>
            <w:r w:rsidRPr="00320BFA">
              <w:t>O problema está claramente formulado?</w:t>
            </w:r>
          </w:p>
        </w:tc>
        <w:tc>
          <w:tcPr>
            <w:tcW w:w="241" w:type="pct"/>
            <w:tcBorders>
              <w:top w:val="single" w:sz="4" w:space="0" w:color="auto"/>
              <w:left w:val="single" w:sz="4" w:space="0" w:color="auto"/>
              <w:bottom w:val="single" w:sz="4" w:space="0" w:color="auto"/>
              <w:right w:val="single" w:sz="4" w:space="0" w:color="auto"/>
            </w:tcBorders>
          </w:tcPr>
          <w:p w14:paraId="266B24B9" w14:textId="77777777" w:rsidR="0000224C" w:rsidRPr="00320BFA" w:rsidRDefault="0000224C" w:rsidP="000A19DE">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776C8F11" w14:textId="77777777" w:rsidR="0000224C" w:rsidRPr="00320BFA"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1AB9726B" w14:textId="77777777" w:rsidR="0000224C" w:rsidRPr="00320BFA" w:rsidRDefault="0000224C" w:rsidP="000A19DE">
            <w:pPr>
              <w:keepNext w:val="0"/>
              <w:keepLines w:val="0"/>
              <w:ind w:left="709" w:hanging="709"/>
              <w:jc w:val="both"/>
              <w:rPr>
                <w:sz w:val="18"/>
              </w:rPr>
            </w:pPr>
          </w:p>
        </w:tc>
      </w:tr>
      <w:tr w:rsidR="0000224C" w:rsidRPr="00320BFA" w14:paraId="673EC73F" w14:textId="77777777" w:rsidTr="0000224C">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2D535DB1" w14:textId="77777777" w:rsidR="0000224C" w:rsidRPr="00320BFA" w:rsidRDefault="0000224C" w:rsidP="000A19D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723E2132" w14:textId="77777777" w:rsidR="0000224C" w:rsidRPr="00320BFA" w:rsidRDefault="0000224C" w:rsidP="000A19DE">
            <w:pPr>
              <w:pStyle w:val="TF-xAvalITEM"/>
            </w:pPr>
            <w:r w:rsidRPr="00320BFA">
              <w:t>OBJETIVOS</w:t>
            </w:r>
          </w:p>
          <w:p w14:paraId="548C6975" w14:textId="77777777" w:rsidR="0000224C" w:rsidRPr="00320BFA" w:rsidRDefault="0000224C" w:rsidP="000A19DE">
            <w:pPr>
              <w:pStyle w:val="TF-xAvalITEMDETALHE"/>
            </w:pPr>
            <w:r w:rsidRPr="00320BFA">
              <w:t>O objetivo principal está claramente definido e é passível de ser alcançado?</w:t>
            </w:r>
          </w:p>
        </w:tc>
        <w:tc>
          <w:tcPr>
            <w:tcW w:w="241" w:type="pct"/>
            <w:tcBorders>
              <w:top w:val="single" w:sz="4" w:space="0" w:color="auto"/>
              <w:left w:val="single" w:sz="4" w:space="0" w:color="auto"/>
              <w:bottom w:val="single" w:sz="4" w:space="0" w:color="auto"/>
              <w:right w:val="single" w:sz="4" w:space="0" w:color="auto"/>
            </w:tcBorders>
          </w:tcPr>
          <w:p w14:paraId="29B695BB" w14:textId="77777777" w:rsidR="0000224C" w:rsidRPr="00320BFA" w:rsidRDefault="0000224C" w:rsidP="000A19DE">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5C9AF3CF" w14:textId="77777777" w:rsidR="0000224C" w:rsidRPr="00320BFA"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3F8833FA" w14:textId="77777777" w:rsidR="0000224C" w:rsidRPr="00320BFA" w:rsidRDefault="0000224C" w:rsidP="000A19DE">
            <w:pPr>
              <w:keepNext w:val="0"/>
              <w:keepLines w:val="0"/>
              <w:ind w:left="709" w:hanging="709"/>
              <w:jc w:val="both"/>
              <w:rPr>
                <w:sz w:val="18"/>
              </w:rPr>
            </w:pPr>
          </w:p>
        </w:tc>
      </w:tr>
      <w:tr w:rsidR="0000224C" w:rsidRPr="00320BFA" w14:paraId="42D4A654" w14:textId="77777777" w:rsidTr="0000224C">
        <w:trPr>
          <w:cantSplit/>
          <w:trHeight w:val="130"/>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6E6EBC63" w14:textId="77777777" w:rsidR="0000224C" w:rsidRPr="00320BFA" w:rsidRDefault="0000224C" w:rsidP="000A19D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293E0F83" w14:textId="77777777" w:rsidR="0000224C" w:rsidRPr="00320BFA" w:rsidRDefault="0000224C" w:rsidP="000A19DE">
            <w:pPr>
              <w:pStyle w:val="TF-xAvalITEMDETALHE"/>
            </w:pPr>
            <w:r w:rsidRPr="00320BFA">
              <w:t xml:space="preserve">Os objetivos específicos são coerentes com o objetivo principal? </w:t>
            </w:r>
          </w:p>
        </w:tc>
        <w:tc>
          <w:tcPr>
            <w:tcW w:w="241" w:type="pct"/>
            <w:tcBorders>
              <w:top w:val="single" w:sz="4" w:space="0" w:color="auto"/>
              <w:left w:val="single" w:sz="4" w:space="0" w:color="auto"/>
              <w:bottom w:val="single" w:sz="4" w:space="0" w:color="auto"/>
              <w:right w:val="single" w:sz="4" w:space="0" w:color="auto"/>
            </w:tcBorders>
          </w:tcPr>
          <w:p w14:paraId="4CE5DDA5" w14:textId="77777777" w:rsidR="0000224C" w:rsidRPr="00320BFA" w:rsidRDefault="0000224C" w:rsidP="000A19DE">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2974E09A" w14:textId="77777777" w:rsidR="0000224C" w:rsidRPr="00320BFA"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03D94FBD" w14:textId="77777777" w:rsidR="0000224C" w:rsidRPr="00320BFA" w:rsidRDefault="0000224C" w:rsidP="000A19DE">
            <w:pPr>
              <w:keepNext w:val="0"/>
              <w:keepLines w:val="0"/>
              <w:ind w:left="709" w:hanging="709"/>
              <w:jc w:val="both"/>
              <w:rPr>
                <w:sz w:val="18"/>
              </w:rPr>
            </w:pPr>
          </w:p>
        </w:tc>
      </w:tr>
      <w:tr w:rsidR="0000224C" w:rsidRPr="00320BFA" w14:paraId="1BE84D52" w14:textId="77777777" w:rsidTr="0000224C">
        <w:trPr>
          <w:cantSplit/>
          <w:trHeight w:val="413"/>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72FDC5D8" w14:textId="77777777" w:rsidR="0000224C" w:rsidRPr="00320BFA" w:rsidRDefault="0000224C" w:rsidP="000A19D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0C9BEDCD" w14:textId="77777777" w:rsidR="0000224C" w:rsidRPr="00320BFA" w:rsidRDefault="0000224C" w:rsidP="000A19DE">
            <w:pPr>
              <w:pStyle w:val="TF-xAvalITEM"/>
            </w:pPr>
            <w:r w:rsidRPr="00320BFA">
              <w:t>TRABALHOS CORRELATOS</w:t>
            </w:r>
          </w:p>
          <w:p w14:paraId="54FE8E8A" w14:textId="77777777" w:rsidR="0000224C" w:rsidRPr="00320BFA" w:rsidRDefault="0000224C" w:rsidP="000A19DE">
            <w:pPr>
              <w:pStyle w:val="TF-xAvalITEMDETALHE"/>
            </w:pPr>
            <w:r w:rsidRPr="00320BFA">
              <w:t>São apresentados trabalhos correlatos, bem como descritas as principais funcionalidades e os pontos fortes e fracos?</w:t>
            </w:r>
          </w:p>
        </w:tc>
        <w:tc>
          <w:tcPr>
            <w:tcW w:w="241" w:type="pct"/>
            <w:tcBorders>
              <w:top w:val="single" w:sz="4" w:space="0" w:color="auto"/>
              <w:left w:val="single" w:sz="4" w:space="0" w:color="auto"/>
              <w:bottom w:val="single" w:sz="4" w:space="0" w:color="auto"/>
              <w:right w:val="single" w:sz="4" w:space="0" w:color="auto"/>
            </w:tcBorders>
          </w:tcPr>
          <w:p w14:paraId="44AF1F65" w14:textId="77777777" w:rsidR="0000224C" w:rsidRPr="00320BFA" w:rsidRDefault="0000224C" w:rsidP="000A19DE">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0D5448AD" w14:textId="77777777" w:rsidR="0000224C" w:rsidRPr="00320BFA"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7574C64C" w14:textId="77777777" w:rsidR="0000224C" w:rsidRPr="00320BFA" w:rsidRDefault="0000224C" w:rsidP="000A19DE">
            <w:pPr>
              <w:keepNext w:val="0"/>
              <w:keepLines w:val="0"/>
              <w:ind w:left="709" w:hanging="709"/>
              <w:jc w:val="both"/>
              <w:rPr>
                <w:sz w:val="18"/>
              </w:rPr>
            </w:pPr>
          </w:p>
        </w:tc>
      </w:tr>
      <w:tr w:rsidR="0000224C" w:rsidRPr="00320BFA" w14:paraId="70A92C1B" w14:textId="77777777" w:rsidTr="0000224C">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39EAF212" w14:textId="77777777" w:rsidR="0000224C" w:rsidRPr="00320BFA" w:rsidRDefault="0000224C" w:rsidP="000A19D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0555679F" w14:textId="77777777" w:rsidR="0000224C" w:rsidRPr="00320BFA" w:rsidRDefault="0000224C" w:rsidP="000A19DE">
            <w:pPr>
              <w:pStyle w:val="TF-xAvalITEM"/>
            </w:pPr>
            <w:r w:rsidRPr="00320BFA">
              <w:t>JUSTIFICATIVA</w:t>
            </w:r>
          </w:p>
          <w:p w14:paraId="3874F263" w14:textId="77777777" w:rsidR="0000224C" w:rsidRPr="00320BFA" w:rsidRDefault="0000224C" w:rsidP="000A19DE">
            <w:pPr>
              <w:pStyle w:val="TF-xAvalITEMDETALHE"/>
            </w:pPr>
            <w:r w:rsidRPr="00320BFA">
              <w:t>Foi apresentado e discutido um quadro relacionando os trabalhos correlatos e suas principais funcionalidades com a proposta apresentada?</w:t>
            </w:r>
          </w:p>
        </w:tc>
        <w:tc>
          <w:tcPr>
            <w:tcW w:w="241" w:type="pct"/>
            <w:tcBorders>
              <w:top w:val="single" w:sz="4" w:space="0" w:color="auto"/>
              <w:left w:val="single" w:sz="4" w:space="0" w:color="auto"/>
              <w:bottom w:val="single" w:sz="4" w:space="0" w:color="auto"/>
              <w:right w:val="single" w:sz="4" w:space="0" w:color="auto"/>
            </w:tcBorders>
          </w:tcPr>
          <w:p w14:paraId="79839F92" w14:textId="77777777" w:rsidR="0000224C" w:rsidRPr="00320BFA" w:rsidRDefault="0000224C" w:rsidP="000A19DE">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498D9B8D" w14:textId="77777777" w:rsidR="0000224C" w:rsidRPr="00320BFA"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58953F45" w14:textId="77777777" w:rsidR="0000224C" w:rsidRPr="00320BFA" w:rsidRDefault="0000224C" w:rsidP="000A19DE">
            <w:pPr>
              <w:keepNext w:val="0"/>
              <w:keepLines w:val="0"/>
              <w:ind w:left="709" w:hanging="709"/>
              <w:jc w:val="both"/>
              <w:rPr>
                <w:sz w:val="18"/>
              </w:rPr>
            </w:pPr>
          </w:p>
        </w:tc>
      </w:tr>
      <w:tr w:rsidR="0000224C" w:rsidRPr="00320BFA" w14:paraId="15D9C32A" w14:textId="77777777" w:rsidTr="0000224C">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250DF32F" w14:textId="77777777" w:rsidR="0000224C" w:rsidRPr="00320BFA" w:rsidRDefault="0000224C" w:rsidP="000A19D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233710CB" w14:textId="77777777" w:rsidR="0000224C" w:rsidRPr="00320BFA" w:rsidRDefault="0000224C" w:rsidP="000A19DE">
            <w:pPr>
              <w:pStyle w:val="TF-xAvalITEMDETALHE"/>
            </w:pPr>
            <w:r w:rsidRPr="00320BFA">
              <w:t>São apresentados argumentos científicos, técnicos ou metodológicos que justificam a proposta?</w:t>
            </w:r>
          </w:p>
        </w:tc>
        <w:tc>
          <w:tcPr>
            <w:tcW w:w="241" w:type="pct"/>
            <w:tcBorders>
              <w:top w:val="single" w:sz="4" w:space="0" w:color="auto"/>
              <w:left w:val="single" w:sz="4" w:space="0" w:color="auto"/>
              <w:bottom w:val="single" w:sz="4" w:space="0" w:color="auto"/>
              <w:right w:val="single" w:sz="4" w:space="0" w:color="auto"/>
            </w:tcBorders>
          </w:tcPr>
          <w:p w14:paraId="128BF080" w14:textId="77777777" w:rsidR="0000224C" w:rsidRPr="00320BFA" w:rsidRDefault="0000224C" w:rsidP="000A19DE">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1D960D2F" w14:textId="77777777" w:rsidR="0000224C" w:rsidRPr="00320BFA"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20847DC5" w14:textId="77777777" w:rsidR="0000224C" w:rsidRPr="00320BFA" w:rsidRDefault="0000224C" w:rsidP="000A19DE">
            <w:pPr>
              <w:keepNext w:val="0"/>
              <w:keepLines w:val="0"/>
              <w:ind w:left="709" w:hanging="709"/>
              <w:jc w:val="both"/>
              <w:rPr>
                <w:sz w:val="18"/>
              </w:rPr>
            </w:pPr>
          </w:p>
        </w:tc>
      </w:tr>
      <w:tr w:rsidR="0000224C" w:rsidRPr="00320BFA" w14:paraId="17478F98" w14:textId="77777777" w:rsidTr="0000224C">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5E20D881" w14:textId="77777777" w:rsidR="0000224C" w:rsidRPr="00320BFA" w:rsidRDefault="0000224C" w:rsidP="000A19D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2D1EBA2F" w14:textId="77777777" w:rsidR="0000224C" w:rsidRPr="00320BFA" w:rsidRDefault="0000224C" w:rsidP="000A19DE">
            <w:pPr>
              <w:pStyle w:val="TF-xAvalITEMDETALHE"/>
            </w:pPr>
            <w:r w:rsidRPr="00320BFA">
              <w:t>São apresentadas as contribuições teóricas, práticas ou sociais que justificam a proposta?</w:t>
            </w:r>
          </w:p>
        </w:tc>
        <w:tc>
          <w:tcPr>
            <w:tcW w:w="241" w:type="pct"/>
            <w:tcBorders>
              <w:top w:val="single" w:sz="4" w:space="0" w:color="auto"/>
              <w:left w:val="single" w:sz="4" w:space="0" w:color="auto"/>
              <w:bottom w:val="single" w:sz="4" w:space="0" w:color="auto"/>
              <w:right w:val="single" w:sz="4" w:space="0" w:color="auto"/>
            </w:tcBorders>
          </w:tcPr>
          <w:p w14:paraId="0ED97771" w14:textId="77777777" w:rsidR="0000224C" w:rsidRPr="00320BFA" w:rsidRDefault="0000224C" w:rsidP="000A19DE">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47C7DFC6" w14:textId="77777777" w:rsidR="0000224C" w:rsidRPr="00320BFA"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59E091D5" w14:textId="77777777" w:rsidR="0000224C" w:rsidRPr="00320BFA" w:rsidRDefault="0000224C" w:rsidP="000A19DE">
            <w:pPr>
              <w:keepNext w:val="0"/>
              <w:keepLines w:val="0"/>
              <w:ind w:left="709" w:hanging="709"/>
              <w:jc w:val="both"/>
              <w:rPr>
                <w:sz w:val="18"/>
              </w:rPr>
            </w:pPr>
          </w:p>
        </w:tc>
      </w:tr>
      <w:tr w:rsidR="0000224C" w:rsidRPr="00320BFA" w14:paraId="415307BF" w14:textId="77777777" w:rsidTr="0000224C">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2F5C6D52" w14:textId="77777777" w:rsidR="0000224C" w:rsidRPr="00320BFA" w:rsidRDefault="0000224C" w:rsidP="000A19D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07DAB7FC" w14:textId="77777777" w:rsidR="0000224C" w:rsidRPr="00320BFA" w:rsidRDefault="0000224C" w:rsidP="000A19DE">
            <w:pPr>
              <w:pStyle w:val="TF-xAvalITEM"/>
            </w:pPr>
            <w:r w:rsidRPr="00320BFA">
              <w:t>REQUISITOS PRINCIPAIS DO PROBLEMA A SER TRABALHADO</w:t>
            </w:r>
          </w:p>
          <w:p w14:paraId="6CD1062D" w14:textId="77777777" w:rsidR="0000224C" w:rsidRPr="00320BFA" w:rsidRDefault="0000224C" w:rsidP="000A19DE">
            <w:pPr>
              <w:pStyle w:val="TF-xAvalITEMDETALHE"/>
            </w:pPr>
            <w:r w:rsidRPr="00320BFA">
              <w:t xml:space="preserve">Os requisitos funcionais e não funcionais foram claramente descritos?  </w:t>
            </w:r>
          </w:p>
        </w:tc>
        <w:tc>
          <w:tcPr>
            <w:tcW w:w="241" w:type="pct"/>
            <w:tcBorders>
              <w:top w:val="single" w:sz="4" w:space="0" w:color="auto"/>
              <w:left w:val="single" w:sz="4" w:space="0" w:color="auto"/>
              <w:bottom w:val="single" w:sz="4" w:space="0" w:color="auto"/>
              <w:right w:val="single" w:sz="4" w:space="0" w:color="auto"/>
            </w:tcBorders>
          </w:tcPr>
          <w:p w14:paraId="29E6DF11" w14:textId="77777777" w:rsidR="0000224C" w:rsidRPr="00320BFA" w:rsidRDefault="0000224C" w:rsidP="000A19DE">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19084640" w14:textId="77777777" w:rsidR="0000224C" w:rsidRPr="00320BFA"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6D7BCC21" w14:textId="77777777" w:rsidR="0000224C" w:rsidRPr="00320BFA" w:rsidRDefault="0000224C" w:rsidP="000A19DE">
            <w:pPr>
              <w:keepNext w:val="0"/>
              <w:keepLines w:val="0"/>
              <w:ind w:left="709" w:hanging="709"/>
              <w:jc w:val="both"/>
              <w:rPr>
                <w:sz w:val="18"/>
              </w:rPr>
            </w:pPr>
          </w:p>
        </w:tc>
      </w:tr>
      <w:tr w:rsidR="0000224C" w:rsidRPr="00320BFA" w14:paraId="0FBE6F66" w14:textId="77777777" w:rsidTr="0000224C">
        <w:trPr>
          <w:cantSplit/>
          <w:trHeight w:val="447"/>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295D0AAC" w14:textId="77777777" w:rsidR="0000224C" w:rsidRPr="00320BFA" w:rsidRDefault="0000224C" w:rsidP="000A19D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716F2B9E" w14:textId="77777777" w:rsidR="0000224C" w:rsidRPr="00320BFA" w:rsidRDefault="0000224C" w:rsidP="000A19DE">
            <w:pPr>
              <w:pStyle w:val="TF-xAvalITEM"/>
            </w:pPr>
            <w:r w:rsidRPr="00320BFA">
              <w:t>METODOLOGIA</w:t>
            </w:r>
          </w:p>
          <w:p w14:paraId="50E94302" w14:textId="77777777" w:rsidR="0000224C" w:rsidRPr="00320BFA" w:rsidRDefault="0000224C" w:rsidP="000A19DE">
            <w:pPr>
              <w:pStyle w:val="TF-xAvalITEMDETALHE"/>
            </w:pPr>
            <w:r w:rsidRPr="00320BFA">
              <w:t>Foram relacionadas todas as etapas necessárias para o desenvolvimento do TCC?</w:t>
            </w:r>
          </w:p>
        </w:tc>
        <w:tc>
          <w:tcPr>
            <w:tcW w:w="241" w:type="pct"/>
            <w:tcBorders>
              <w:top w:val="single" w:sz="4" w:space="0" w:color="auto"/>
              <w:left w:val="single" w:sz="4" w:space="0" w:color="auto"/>
              <w:bottom w:val="single" w:sz="4" w:space="0" w:color="auto"/>
              <w:right w:val="single" w:sz="4" w:space="0" w:color="auto"/>
            </w:tcBorders>
          </w:tcPr>
          <w:p w14:paraId="1FBC9240" w14:textId="77777777" w:rsidR="0000224C" w:rsidRPr="00320BFA" w:rsidRDefault="0000224C" w:rsidP="000A19DE">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204351A8" w14:textId="77777777" w:rsidR="0000224C" w:rsidRPr="00320BFA"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51A05A8B" w14:textId="77777777" w:rsidR="0000224C" w:rsidRPr="00320BFA" w:rsidRDefault="0000224C" w:rsidP="000A19DE">
            <w:pPr>
              <w:keepNext w:val="0"/>
              <w:keepLines w:val="0"/>
              <w:ind w:left="709" w:hanging="709"/>
              <w:jc w:val="both"/>
              <w:rPr>
                <w:sz w:val="18"/>
              </w:rPr>
            </w:pPr>
          </w:p>
        </w:tc>
      </w:tr>
      <w:tr w:rsidR="0000224C" w:rsidRPr="00320BFA" w14:paraId="1BA92FB1" w14:textId="77777777" w:rsidTr="0000224C">
        <w:trPr>
          <w:cantSplit/>
          <w:trHeight w:val="249"/>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17C45AEC" w14:textId="77777777" w:rsidR="0000224C" w:rsidRPr="00320BFA" w:rsidRDefault="0000224C" w:rsidP="000A19D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62E0D26B" w14:textId="77777777" w:rsidR="0000224C" w:rsidRPr="00320BFA" w:rsidRDefault="0000224C" w:rsidP="000A19DE">
            <w:pPr>
              <w:pStyle w:val="TF-xAvalITEMDETALHE"/>
            </w:pPr>
            <w:r w:rsidRPr="00320BFA">
              <w:t>Os métodos, recursos e o cronograma estão devidamente apresentados e são compatíveis com a metodologia proposta?</w:t>
            </w:r>
          </w:p>
        </w:tc>
        <w:tc>
          <w:tcPr>
            <w:tcW w:w="241" w:type="pct"/>
            <w:tcBorders>
              <w:top w:val="single" w:sz="4" w:space="0" w:color="auto"/>
              <w:left w:val="single" w:sz="4" w:space="0" w:color="auto"/>
              <w:bottom w:val="single" w:sz="4" w:space="0" w:color="auto"/>
              <w:right w:val="single" w:sz="4" w:space="0" w:color="auto"/>
            </w:tcBorders>
          </w:tcPr>
          <w:p w14:paraId="65F54609" w14:textId="77777777" w:rsidR="0000224C" w:rsidRPr="00320BFA" w:rsidRDefault="0000224C" w:rsidP="000A19DE">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0D8CA815" w14:textId="77777777" w:rsidR="0000224C" w:rsidRPr="00320BFA"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6818D4D0" w14:textId="77777777" w:rsidR="0000224C" w:rsidRPr="00320BFA" w:rsidRDefault="0000224C" w:rsidP="000A19DE">
            <w:pPr>
              <w:keepNext w:val="0"/>
              <w:keepLines w:val="0"/>
              <w:ind w:left="709" w:hanging="709"/>
              <w:jc w:val="both"/>
              <w:rPr>
                <w:sz w:val="18"/>
              </w:rPr>
            </w:pPr>
          </w:p>
        </w:tc>
      </w:tr>
      <w:tr w:rsidR="0000224C" w:rsidRPr="00320BFA" w14:paraId="52D0F781" w14:textId="77777777" w:rsidTr="0000224C">
        <w:trPr>
          <w:cantSplit/>
          <w:trHeight w:val="249"/>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44976401" w14:textId="77777777" w:rsidR="0000224C" w:rsidRPr="00320BFA" w:rsidRDefault="0000224C" w:rsidP="000A19D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7EE457DF" w14:textId="77777777" w:rsidR="0000224C" w:rsidRPr="00320BFA" w:rsidRDefault="0000224C" w:rsidP="000A19DE">
            <w:pPr>
              <w:pStyle w:val="TF-xAvalITEM"/>
            </w:pPr>
            <w:r w:rsidRPr="00320BFA">
              <w:t>REVISÃO BIBLIOGRÁFICA</w:t>
            </w:r>
            <w:r w:rsidR="006E25D2">
              <w:t xml:space="preserve"> (atenção para a diferença de conteúdo entre projeto e pré-projeto)</w:t>
            </w:r>
          </w:p>
          <w:p w14:paraId="190BFA3A" w14:textId="77777777" w:rsidR="0000224C" w:rsidRPr="00320BFA" w:rsidRDefault="0000224C" w:rsidP="000A19DE">
            <w:pPr>
              <w:pStyle w:val="TF-xAvalITEMDETALHE"/>
            </w:pPr>
            <w:r w:rsidRPr="00320BFA">
              <w:t>Os assuntos apresentados são suficientes e têm relação com o tema do TCC?</w:t>
            </w:r>
          </w:p>
        </w:tc>
        <w:tc>
          <w:tcPr>
            <w:tcW w:w="241" w:type="pct"/>
            <w:tcBorders>
              <w:top w:val="single" w:sz="4" w:space="0" w:color="auto"/>
              <w:left w:val="single" w:sz="4" w:space="0" w:color="auto"/>
              <w:bottom w:val="single" w:sz="4" w:space="0" w:color="auto"/>
              <w:right w:val="single" w:sz="4" w:space="0" w:color="auto"/>
            </w:tcBorders>
          </w:tcPr>
          <w:p w14:paraId="7B8B526B" w14:textId="77777777" w:rsidR="0000224C" w:rsidRPr="00320BFA" w:rsidRDefault="0000224C" w:rsidP="000A19DE">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2AE5BA6C" w14:textId="77777777" w:rsidR="0000224C" w:rsidRPr="00320BFA"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4A2D9C46" w14:textId="77777777" w:rsidR="0000224C" w:rsidRPr="00320BFA" w:rsidRDefault="0000224C" w:rsidP="000A19DE">
            <w:pPr>
              <w:keepNext w:val="0"/>
              <w:keepLines w:val="0"/>
              <w:ind w:left="709" w:hanging="709"/>
              <w:jc w:val="both"/>
              <w:rPr>
                <w:sz w:val="18"/>
              </w:rPr>
            </w:pPr>
          </w:p>
        </w:tc>
      </w:tr>
      <w:tr w:rsidR="0000224C" w:rsidRPr="00320BFA" w14:paraId="480391BC" w14:textId="77777777" w:rsidTr="0000224C">
        <w:trPr>
          <w:cantSplit/>
          <w:trHeight w:val="249"/>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35B3F40B" w14:textId="77777777" w:rsidR="0000224C" w:rsidRPr="00320BFA" w:rsidRDefault="0000224C" w:rsidP="000A19DE">
            <w:pPr>
              <w:keepNext w:val="0"/>
              <w:keepLines w:val="0"/>
              <w:rPr>
                <w:sz w:val="18"/>
              </w:rPr>
            </w:pPr>
          </w:p>
        </w:tc>
        <w:tc>
          <w:tcPr>
            <w:tcW w:w="3847" w:type="pct"/>
            <w:tcBorders>
              <w:top w:val="single" w:sz="4" w:space="0" w:color="auto"/>
              <w:left w:val="single" w:sz="4" w:space="0" w:color="auto"/>
              <w:bottom w:val="single" w:sz="12" w:space="0" w:color="auto"/>
              <w:right w:val="single" w:sz="4" w:space="0" w:color="auto"/>
            </w:tcBorders>
            <w:hideMark/>
          </w:tcPr>
          <w:p w14:paraId="53A61E37" w14:textId="77777777" w:rsidR="0000224C" w:rsidRPr="00320BFA" w:rsidRDefault="0000224C" w:rsidP="000A19DE">
            <w:pPr>
              <w:pStyle w:val="TF-xAvalITEMDETALHE"/>
            </w:pPr>
            <w:r w:rsidRPr="00320BFA">
              <w:t>As referências contemplam adequadamente os assuntos abordados (são indicadas obras atualizadas e as mais importantes da área)?</w:t>
            </w:r>
          </w:p>
        </w:tc>
        <w:tc>
          <w:tcPr>
            <w:tcW w:w="241" w:type="pct"/>
            <w:tcBorders>
              <w:top w:val="single" w:sz="4" w:space="0" w:color="auto"/>
              <w:left w:val="single" w:sz="4" w:space="0" w:color="auto"/>
              <w:bottom w:val="single" w:sz="12" w:space="0" w:color="auto"/>
              <w:right w:val="single" w:sz="4" w:space="0" w:color="auto"/>
            </w:tcBorders>
          </w:tcPr>
          <w:p w14:paraId="26E2041E" w14:textId="77777777" w:rsidR="0000224C" w:rsidRPr="00320BFA" w:rsidRDefault="0000224C" w:rsidP="000A19DE">
            <w:pPr>
              <w:keepNext w:val="0"/>
              <w:keepLines w:val="0"/>
              <w:ind w:left="709" w:hanging="709"/>
              <w:jc w:val="both"/>
              <w:rPr>
                <w:sz w:val="18"/>
              </w:rPr>
            </w:pPr>
          </w:p>
        </w:tc>
        <w:tc>
          <w:tcPr>
            <w:tcW w:w="299" w:type="pct"/>
            <w:tcBorders>
              <w:top w:val="single" w:sz="4" w:space="0" w:color="auto"/>
              <w:left w:val="single" w:sz="4" w:space="0" w:color="auto"/>
              <w:bottom w:val="single" w:sz="12" w:space="0" w:color="auto"/>
              <w:right w:val="single" w:sz="4" w:space="0" w:color="auto"/>
            </w:tcBorders>
          </w:tcPr>
          <w:p w14:paraId="47C4A819" w14:textId="77777777" w:rsidR="0000224C" w:rsidRPr="00320BFA"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12" w:space="0" w:color="auto"/>
              <w:right w:val="single" w:sz="12" w:space="0" w:color="auto"/>
            </w:tcBorders>
          </w:tcPr>
          <w:p w14:paraId="5E719F92" w14:textId="77777777" w:rsidR="0000224C" w:rsidRPr="00320BFA" w:rsidRDefault="0000224C" w:rsidP="000A19DE">
            <w:pPr>
              <w:keepNext w:val="0"/>
              <w:keepLines w:val="0"/>
              <w:ind w:left="709" w:hanging="709"/>
              <w:jc w:val="both"/>
              <w:rPr>
                <w:sz w:val="18"/>
              </w:rPr>
            </w:pPr>
          </w:p>
        </w:tc>
      </w:tr>
      <w:tr w:rsidR="0000224C" w:rsidRPr="00320BFA" w14:paraId="061840B1" w14:textId="77777777" w:rsidTr="0000224C">
        <w:trPr>
          <w:cantSplit/>
          <w:trHeight w:val="451"/>
          <w:jc w:val="center"/>
        </w:trPr>
        <w:tc>
          <w:tcPr>
            <w:tcW w:w="346" w:type="pct"/>
            <w:vMerge w:val="restart"/>
            <w:tcBorders>
              <w:top w:val="single" w:sz="12" w:space="0" w:color="auto"/>
              <w:left w:val="single" w:sz="12" w:space="0" w:color="auto"/>
              <w:bottom w:val="single" w:sz="12" w:space="0" w:color="auto"/>
              <w:right w:val="single" w:sz="4" w:space="0" w:color="auto"/>
            </w:tcBorders>
            <w:textDirection w:val="btLr"/>
            <w:vAlign w:val="center"/>
            <w:hideMark/>
          </w:tcPr>
          <w:p w14:paraId="4BFAB023" w14:textId="77777777" w:rsidR="0000224C" w:rsidRPr="0000224C" w:rsidRDefault="0000224C" w:rsidP="000A19DE">
            <w:pPr>
              <w:pStyle w:val="TF-xAvalITEMTABELA"/>
            </w:pPr>
            <w:r w:rsidRPr="0000224C">
              <w:t>ASPECTOS METODOLÓGICOS</w:t>
            </w:r>
          </w:p>
        </w:tc>
        <w:tc>
          <w:tcPr>
            <w:tcW w:w="3847" w:type="pct"/>
            <w:tcBorders>
              <w:top w:val="single" w:sz="12" w:space="0" w:color="auto"/>
              <w:left w:val="single" w:sz="4" w:space="0" w:color="auto"/>
              <w:bottom w:val="single" w:sz="4" w:space="0" w:color="auto"/>
              <w:right w:val="single" w:sz="4" w:space="0" w:color="auto"/>
            </w:tcBorders>
            <w:hideMark/>
          </w:tcPr>
          <w:p w14:paraId="6B441C8F" w14:textId="77777777" w:rsidR="0000224C" w:rsidRPr="00320BFA" w:rsidRDefault="0000224C" w:rsidP="000A19DE">
            <w:pPr>
              <w:pStyle w:val="TF-xAvalITEM"/>
            </w:pPr>
            <w:r w:rsidRPr="00320BFA">
              <w:t>LINGUAGEM USADA (redação)</w:t>
            </w:r>
          </w:p>
          <w:p w14:paraId="2F087EBB" w14:textId="77777777" w:rsidR="0000224C" w:rsidRPr="00320BFA" w:rsidRDefault="0000224C" w:rsidP="000A19DE">
            <w:pPr>
              <w:pStyle w:val="TF-xAvalITEMDETALHE"/>
            </w:pPr>
            <w:r w:rsidRPr="00320BFA">
              <w:t>O texto completo é coerente e redigido corretamente em língua portuguesa, usando linguagem formal/científica?</w:t>
            </w:r>
          </w:p>
        </w:tc>
        <w:tc>
          <w:tcPr>
            <w:tcW w:w="241" w:type="pct"/>
            <w:tcBorders>
              <w:top w:val="single" w:sz="12" w:space="0" w:color="auto"/>
              <w:left w:val="single" w:sz="4" w:space="0" w:color="auto"/>
              <w:bottom w:val="single" w:sz="4" w:space="0" w:color="auto"/>
              <w:right w:val="single" w:sz="4" w:space="0" w:color="auto"/>
            </w:tcBorders>
          </w:tcPr>
          <w:p w14:paraId="73F28B3F" w14:textId="77777777" w:rsidR="0000224C" w:rsidRPr="00320BFA" w:rsidRDefault="0000224C" w:rsidP="000A19DE">
            <w:pPr>
              <w:keepNext w:val="0"/>
              <w:keepLines w:val="0"/>
              <w:ind w:left="709" w:hanging="709"/>
              <w:jc w:val="both"/>
              <w:rPr>
                <w:sz w:val="18"/>
              </w:rPr>
            </w:pPr>
          </w:p>
        </w:tc>
        <w:tc>
          <w:tcPr>
            <w:tcW w:w="299" w:type="pct"/>
            <w:tcBorders>
              <w:top w:val="single" w:sz="12" w:space="0" w:color="auto"/>
              <w:left w:val="single" w:sz="4" w:space="0" w:color="auto"/>
              <w:bottom w:val="single" w:sz="4" w:space="0" w:color="auto"/>
              <w:right w:val="single" w:sz="4" w:space="0" w:color="auto"/>
            </w:tcBorders>
          </w:tcPr>
          <w:p w14:paraId="3AD4DC62" w14:textId="77777777" w:rsidR="0000224C" w:rsidRPr="00320BFA" w:rsidRDefault="0000224C" w:rsidP="000A19DE">
            <w:pPr>
              <w:keepNext w:val="0"/>
              <w:keepLines w:val="0"/>
              <w:ind w:left="709" w:hanging="709"/>
              <w:jc w:val="both"/>
              <w:rPr>
                <w:sz w:val="18"/>
              </w:rPr>
            </w:pPr>
          </w:p>
        </w:tc>
        <w:tc>
          <w:tcPr>
            <w:tcW w:w="267" w:type="pct"/>
            <w:tcBorders>
              <w:top w:val="single" w:sz="12" w:space="0" w:color="auto"/>
              <w:left w:val="single" w:sz="4" w:space="0" w:color="auto"/>
              <w:bottom w:val="single" w:sz="4" w:space="0" w:color="auto"/>
              <w:right w:val="single" w:sz="12" w:space="0" w:color="auto"/>
            </w:tcBorders>
          </w:tcPr>
          <w:p w14:paraId="1317760B" w14:textId="77777777" w:rsidR="0000224C" w:rsidRPr="00320BFA" w:rsidRDefault="0000224C" w:rsidP="000A19DE">
            <w:pPr>
              <w:keepNext w:val="0"/>
              <w:keepLines w:val="0"/>
              <w:ind w:left="709" w:hanging="709"/>
              <w:jc w:val="both"/>
              <w:rPr>
                <w:sz w:val="18"/>
              </w:rPr>
            </w:pPr>
          </w:p>
        </w:tc>
      </w:tr>
      <w:tr w:rsidR="0000224C" w:rsidRPr="00320BFA" w14:paraId="5218160F" w14:textId="77777777" w:rsidTr="0000224C">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6B767EB8" w14:textId="77777777" w:rsidR="0000224C" w:rsidRPr="00320BFA" w:rsidRDefault="0000224C" w:rsidP="000A19DE">
            <w:pPr>
              <w:keepNext w:val="0"/>
              <w:keepLines w:val="0"/>
              <w:rPr>
                <w:sz w:val="18"/>
              </w:rPr>
            </w:pPr>
          </w:p>
        </w:tc>
        <w:tc>
          <w:tcPr>
            <w:tcW w:w="3847" w:type="pct"/>
            <w:tcBorders>
              <w:top w:val="single" w:sz="4" w:space="0" w:color="auto"/>
              <w:left w:val="single" w:sz="4" w:space="0" w:color="auto"/>
              <w:bottom w:val="single" w:sz="12" w:space="0" w:color="auto"/>
              <w:right w:val="single" w:sz="4" w:space="0" w:color="auto"/>
            </w:tcBorders>
            <w:hideMark/>
          </w:tcPr>
          <w:p w14:paraId="3BE8506E" w14:textId="77777777" w:rsidR="0000224C" w:rsidRPr="00320BFA" w:rsidRDefault="0000224C" w:rsidP="000A19DE">
            <w:pPr>
              <w:pStyle w:val="TF-xAvalITEMDETALHE"/>
            </w:pPr>
            <w:r w:rsidRPr="00320BFA">
              <w:t>A exposição do assunto é ordenada (as ideias estão bem encadeadas e a linguagem utilizada é clara)?</w:t>
            </w:r>
          </w:p>
        </w:tc>
        <w:tc>
          <w:tcPr>
            <w:tcW w:w="241" w:type="pct"/>
            <w:tcBorders>
              <w:top w:val="single" w:sz="4" w:space="0" w:color="auto"/>
              <w:left w:val="single" w:sz="4" w:space="0" w:color="auto"/>
              <w:bottom w:val="single" w:sz="12" w:space="0" w:color="auto"/>
              <w:right w:val="single" w:sz="4" w:space="0" w:color="auto"/>
            </w:tcBorders>
          </w:tcPr>
          <w:p w14:paraId="5A6261E7" w14:textId="77777777" w:rsidR="0000224C" w:rsidRPr="00320BFA" w:rsidRDefault="0000224C" w:rsidP="000A19DE">
            <w:pPr>
              <w:keepNext w:val="0"/>
              <w:keepLines w:val="0"/>
              <w:ind w:left="709" w:hanging="709"/>
              <w:jc w:val="both"/>
              <w:rPr>
                <w:sz w:val="18"/>
              </w:rPr>
            </w:pPr>
          </w:p>
        </w:tc>
        <w:tc>
          <w:tcPr>
            <w:tcW w:w="299" w:type="pct"/>
            <w:tcBorders>
              <w:top w:val="single" w:sz="4" w:space="0" w:color="auto"/>
              <w:left w:val="single" w:sz="4" w:space="0" w:color="auto"/>
              <w:bottom w:val="single" w:sz="12" w:space="0" w:color="auto"/>
              <w:right w:val="single" w:sz="4" w:space="0" w:color="auto"/>
            </w:tcBorders>
          </w:tcPr>
          <w:p w14:paraId="0B52C1DF" w14:textId="77777777" w:rsidR="0000224C" w:rsidRPr="00320BFA"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12" w:space="0" w:color="auto"/>
              <w:right w:val="single" w:sz="12" w:space="0" w:color="auto"/>
            </w:tcBorders>
          </w:tcPr>
          <w:p w14:paraId="00E45185" w14:textId="77777777" w:rsidR="0000224C" w:rsidRPr="00320BFA" w:rsidRDefault="0000224C" w:rsidP="000A19DE">
            <w:pPr>
              <w:keepNext w:val="0"/>
              <w:keepLines w:val="0"/>
              <w:ind w:left="709" w:hanging="709"/>
              <w:jc w:val="both"/>
              <w:rPr>
                <w:sz w:val="18"/>
              </w:rPr>
            </w:pPr>
          </w:p>
        </w:tc>
      </w:tr>
    </w:tbl>
    <w:p w14:paraId="011326E1" w14:textId="77777777" w:rsidR="0000224C" w:rsidRDefault="0000224C" w:rsidP="0000224C">
      <w:pPr>
        <w:pStyle w:val="TF-xAvalTTULO"/>
      </w:pPr>
    </w:p>
    <w:p w14:paraId="56C7341E" w14:textId="77777777" w:rsidR="0000224C" w:rsidRDefault="0000224C" w:rsidP="0000224C">
      <w:pPr>
        <w:pStyle w:val="TF-xAvalTTULO"/>
      </w:pPr>
      <w:r w:rsidRPr="00320BFA">
        <w:t xml:space="preserve">PARECER – PROFESSOR </w:t>
      </w:r>
      <w:r>
        <w:t>AVALIADOR</w:t>
      </w:r>
      <w:r w:rsidRPr="00320BFA">
        <w:t>:</w:t>
      </w:r>
    </w:p>
    <w:p w14:paraId="33274D73" w14:textId="77777777" w:rsidR="006E25D2" w:rsidRPr="003F5F25" w:rsidRDefault="006E25D2" w:rsidP="0000224C">
      <w:pPr>
        <w:pStyle w:val="TF-xAvalTTULO"/>
        <w:rPr>
          <w:b/>
        </w:rPr>
      </w:pPr>
      <w:r w:rsidRPr="003F5F25">
        <w:rPr>
          <w:b/>
        </w:rPr>
        <w:t>(preencher apenas no projeto)</w:t>
      </w:r>
    </w:p>
    <w:tbl>
      <w:tblPr>
        <w:tblW w:w="9168"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4A0" w:firstRow="1" w:lastRow="0" w:firstColumn="1" w:lastColumn="0" w:noHBand="0" w:noVBand="1"/>
      </w:tblPr>
      <w:tblGrid>
        <w:gridCol w:w="1323"/>
        <w:gridCol w:w="3646"/>
        <w:gridCol w:w="4199"/>
      </w:tblGrid>
      <w:tr w:rsidR="0000224C" w:rsidRPr="0000224C" w14:paraId="19A47A50" w14:textId="77777777" w:rsidTr="0000224C">
        <w:trPr>
          <w:cantSplit/>
          <w:jc w:val="center"/>
        </w:trPr>
        <w:tc>
          <w:tcPr>
            <w:tcW w:w="9163" w:type="dxa"/>
            <w:gridSpan w:val="3"/>
            <w:tcBorders>
              <w:top w:val="single" w:sz="12" w:space="0" w:color="auto"/>
              <w:left w:val="single" w:sz="12" w:space="0" w:color="auto"/>
              <w:bottom w:val="nil"/>
              <w:right w:val="single" w:sz="12" w:space="0" w:color="auto"/>
            </w:tcBorders>
            <w:hideMark/>
          </w:tcPr>
          <w:p w14:paraId="05D2FEF6" w14:textId="77777777" w:rsidR="0000224C" w:rsidRPr="0000224C" w:rsidRDefault="0000224C" w:rsidP="0000224C">
            <w:pPr>
              <w:keepNext w:val="0"/>
              <w:keepLines w:val="0"/>
              <w:spacing w:before="60"/>
              <w:jc w:val="both"/>
              <w:rPr>
                <w:sz w:val="18"/>
              </w:rPr>
            </w:pPr>
            <w:r w:rsidRPr="0000224C">
              <w:rPr>
                <w:sz w:val="18"/>
              </w:rPr>
              <w:t>O projeto de TCC ser</w:t>
            </w:r>
            <w:r w:rsidR="00A21708">
              <w:rPr>
                <w:sz w:val="18"/>
              </w:rPr>
              <w:t xml:space="preserve"> </w:t>
            </w:r>
            <w:r w:rsidRPr="0000224C">
              <w:rPr>
                <w:sz w:val="18"/>
              </w:rPr>
              <w:t>deverá ser revisado, isto é, necessita de complementação, se:</w:t>
            </w:r>
          </w:p>
          <w:p w14:paraId="0A8BD01A" w14:textId="77777777" w:rsidR="0000224C" w:rsidRPr="0000224C" w:rsidRDefault="0000224C" w:rsidP="0000224C">
            <w:pPr>
              <w:keepNext w:val="0"/>
              <w:keepLines w:val="0"/>
              <w:numPr>
                <w:ilvl w:val="0"/>
                <w:numId w:val="15"/>
              </w:numPr>
              <w:ind w:left="357" w:hanging="357"/>
              <w:jc w:val="both"/>
              <w:rPr>
                <w:sz w:val="18"/>
              </w:rPr>
            </w:pPr>
            <w:r w:rsidRPr="0000224C">
              <w:rPr>
                <w:sz w:val="18"/>
              </w:rPr>
              <w:t>qualquer um dos itens tiver resposta NÃO ATENDE;</w:t>
            </w:r>
          </w:p>
          <w:p w14:paraId="30BB39C8" w14:textId="77777777" w:rsidR="0000224C" w:rsidRPr="0000224C" w:rsidRDefault="0000224C" w:rsidP="0000224C">
            <w:pPr>
              <w:keepNext w:val="0"/>
              <w:keepLines w:val="0"/>
              <w:numPr>
                <w:ilvl w:val="0"/>
                <w:numId w:val="15"/>
              </w:numPr>
              <w:ind w:left="357" w:hanging="357"/>
              <w:jc w:val="both"/>
              <w:rPr>
                <w:sz w:val="18"/>
              </w:rPr>
            </w:pPr>
            <w:r w:rsidRPr="0000224C">
              <w:rPr>
                <w:sz w:val="18"/>
              </w:rPr>
              <w:t xml:space="preserve">pelo menos </w:t>
            </w:r>
            <w:r w:rsidRPr="0000224C">
              <w:rPr>
                <w:b/>
                <w:sz w:val="18"/>
              </w:rPr>
              <w:t>5</w:t>
            </w:r>
            <w:r w:rsidRPr="0000224C">
              <w:rPr>
                <w:b/>
                <w:bCs/>
                <w:sz w:val="18"/>
              </w:rPr>
              <w:t xml:space="preserve"> (cinco)</w:t>
            </w:r>
            <w:r w:rsidRPr="0000224C">
              <w:rPr>
                <w:sz w:val="18"/>
              </w:rPr>
              <w:t xml:space="preserve"> tiverem resposta ATENDE PARCIALMENTE.</w:t>
            </w:r>
          </w:p>
        </w:tc>
      </w:tr>
      <w:tr w:rsidR="0000224C" w:rsidRPr="0000224C" w14:paraId="4AF6F570" w14:textId="77777777" w:rsidTr="0000224C">
        <w:trPr>
          <w:cantSplit/>
          <w:jc w:val="center"/>
        </w:trPr>
        <w:tc>
          <w:tcPr>
            <w:tcW w:w="1322" w:type="dxa"/>
            <w:tcBorders>
              <w:top w:val="nil"/>
              <w:left w:val="single" w:sz="12" w:space="0" w:color="auto"/>
              <w:bottom w:val="single" w:sz="12" w:space="0" w:color="auto"/>
              <w:right w:val="nil"/>
            </w:tcBorders>
            <w:hideMark/>
          </w:tcPr>
          <w:p w14:paraId="55F4FB92" w14:textId="77777777" w:rsidR="0000224C" w:rsidRPr="0000224C" w:rsidRDefault="0000224C" w:rsidP="0000224C">
            <w:pPr>
              <w:keepNext w:val="0"/>
              <w:keepLines w:val="0"/>
              <w:spacing w:before="60" w:after="60"/>
              <w:rPr>
                <w:sz w:val="18"/>
              </w:rPr>
            </w:pPr>
            <w:r w:rsidRPr="0000224C">
              <w:rPr>
                <w:b/>
                <w:bCs/>
                <w:sz w:val="20"/>
              </w:rPr>
              <w:t>PARECER</w:t>
            </w:r>
            <w:r w:rsidRPr="0000224C">
              <w:rPr>
                <w:sz w:val="18"/>
              </w:rPr>
              <w:t>:</w:t>
            </w:r>
          </w:p>
        </w:tc>
        <w:tc>
          <w:tcPr>
            <w:tcW w:w="3644" w:type="dxa"/>
            <w:tcBorders>
              <w:top w:val="nil"/>
              <w:left w:val="nil"/>
              <w:bottom w:val="single" w:sz="12" w:space="0" w:color="auto"/>
              <w:right w:val="nil"/>
            </w:tcBorders>
            <w:hideMark/>
          </w:tcPr>
          <w:p w14:paraId="3263E5D5" w14:textId="77777777" w:rsidR="0000224C" w:rsidRPr="0000224C" w:rsidRDefault="0000224C" w:rsidP="0000224C">
            <w:pPr>
              <w:keepNext w:val="0"/>
              <w:keepLines w:val="0"/>
              <w:spacing w:before="60" w:after="60"/>
              <w:jc w:val="center"/>
              <w:rPr>
                <w:sz w:val="18"/>
              </w:rPr>
            </w:pPr>
            <w:proofErr w:type="gramStart"/>
            <w:r w:rsidRPr="0000224C">
              <w:rPr>
                <w:sz w:val="20"/>
              </w:rPr>
              <w:t xml:space="preserve">(  </w:t>
            </w:r>
            <w:proofErr w:type="gramEnd"/>
            <w:r w:rsidRPr="0000224C">
              <w:rPr>
                <w:sz w:val="20"/>
              </w:rPr>
              <w:t xml:space="preserve">    ) APROVADO</w:t>
            </w:r>
          </w:p>
        </w:tc>
        <w:tc>
          <w:tcPr>
            <w:tcW w:w="4197" w:type="dxa"/>
            <w:tcBorders>
              <w:top w:val="nil"/>
              <w:left w:val="nil"/>
              <w:bottom w:val="single" w:sz="12" w:space="0" w:color="auto"/>
              <w:right w:val="single" w:sz="12" w:space="0" w:color="auto"/>
            </w:tcBorders>
            <w:hideMark/>
          </w:tcPr>
          <w:p w14:paraId="3D74F565" w14:textId="77777777" w:rsidR="0000224C" w:rsidRPr="0000224C" w:rsidRDefault="0000224C" w:rsidP="0000224C">
            <w:pPr>
              <w:keepNext w:val="0"/>
              <w:keepLines w:val="0"/>
              <w:spacing w:before="60" w:after="60"/>
              <w:jc w:val="center"/>
              <w:rPr>
                <w:sz w:val="20"/>
              </w:rPr>
            </w:pPr>
            <w:proofErr w:type="gramStart"/>
            <w:r w:rsidRPr="0000224C">
              <w:rPr>
                <w:sz w:val="20"/>
              </w:rPr>
              <w:t xml:space="preserve">(  </w:t>
            </w:r>
            <w:proofErr w:type="gramEnd"/>
            <w:r w:rsidRPr="0000224C">
              <w:rPr>
                <w:sz w:val="20"/>
              </w:rPr>
              <w:t xml:space="preserve">    ) REPROVADO</w:t>
            </w:r>
          </w:p>
        </w:tc>
      </w:tr>
    </w:tbl>
    <w:p w14:paraId="7F32AA0B" w14:textId="77777777" w:rsidR="0000224C" w:rsidRDefault="0000224C" w:rsidP="0000224C">
      <w:pPr>
        <w:pStyle w:val="TF-xAvalLINHA"/>
        <w:tabs>
          <w:tab w:val="left" w:leader="underscore" w:pos="6237"/>
        </w:tabs>
      </w:pPr>
    </w:p>
    <w:p w14:paraId="55B25876" w14:textId="77777777" w:rsidR="0000224C" w:rsidRDefault="0000224C" w:rsidP="0000224C">
      <w:pPr>
        <w:pStyle w:val="TF-xAvalLINHA"/>
        <w:tabs>
          <w:tab w:val="left" w:leader="underscore" w:pos="6237"/>
        </w:tabs>
      </w:pPr>
      <w:r>
        <w:t xml:space="preserve">Assinatura: </w:t>
      </w:r>
      <w:r>
        <w:tab/>
      </w:r>
      <w:r>
        <w:tab/>
        <w:t xml:space="preserve"> Data: </w:t>
      </w:r>
      <w:r>
        <w:tab/>
      </w:r>
    </w:p>
    <w:sectPr w:rsidR="0000224C" w:rsidSect="00EC2D7A">
      <w:headerReference w:type="default" r:id="rId19"/>
      <w:footerReference w:type="default" r:id="rId20"/>
      <w:headerReference w:type="first" r:id="rId21"/>
      <w:pgSz w:w="11907" w:h="16840" w:code="9"/>
      <w:pgMar w:top="1701" w:right="1134" w:bottom="1134" w:left="1701" w:header="720" w:footer="720"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9" w:author="Andreza Sartori" w:date="2021-05-08T11:20:00Z" w:initials="AS">
    <w:p w14:paraId="635D48D3" w14:textId="77777777" w:rsidR="00830318" w:rsidRDefault="00DF34C1" w:rsidP="00830318">
      <w:pPr>
        <w:pStyle w:val="Textodecomentrio"/>
      </w:pPr>
      <w:r>
        <w:rPr>
          <w:rStyle w:val="Refdecomentrio"/>
        </w:rPr>
        <w:annotationRef/>
      </w:r>
      <w:r w:rsidR="00830318">
        <w:t>Frase longa. Rever a redação.</w:t>
      </w:r>
    </w:p>
    <w:p w14:paraId="00021F45" w14:textId="0CBFA165" w:rsidR="00DF34C1" w:rsidRDefault="00830318" w:rsidP="00830318">
      <w:pPr>
        <w:pStyle w:val="Textodecomentrio"/>
      </w:pPr>
      <w:r>
        <w:t>Não se faz parágrafo com uma única frase.</w:t>
      </w:r>
    </w:p>
  </w:comment>
  <w:comment w:id="10" w:author="Andreza Sartori" w:date="2021-05-08T11:24:00Z" w:initials="AS">
    <w:p w14:paraId="4FF17AD0" w14:textId="1C0FD69C" w:rsidR="002B0527" w:rsidRDefault="002B0527">
      <w:pPr>
        <w:pStyle w:val="Textodecomentrio"/>
      </w:pPr>
      <w:r>
        <w:rPr>
          <w:rStyle w:val="Refdecomentrio"/>
        </w:rPr>
        <w:annotationRef/>
      </w:r>
      <w:r>
        <w:t>Como?</w:t>
      </w:r>
    </w:p>
  </w:comment>
  <w:comment w:id="12" w:author="Andreza Sartori" w:date="2021-05-08T11:40:00Z" w:initials="AS">
    <w:p w14:paraId="2FA5B306" w14:textId="15958C47" w:rsidR="00544D99" w:rsidRDefault="00544D99">
      <w:pPr>
        <w:pStyle w:val="Textodecomentrio"/>
      </w:pPr>
      <w:r>
        <w:rPr>
          <w:rStyle w:val="Refdecomentrio"/>
        </w:rPr>
        <w:annotationRef/>
      </w:r>
      <w:r>
        <w:t>Rever a redação.</w:t>
      </w:r>
    </w:p>
  </w:comment>
  <w:comment w:id="13" w:author="Andreza Sartori" w:date="2021-05-08T11:43:00Z" w:initials="AS">
    <w:p w14:paraId="1ED387D3" w14:textId="1F139671" w:rsidR="000A4E03" w:rsidRDefault="000A4E03">
      <w:pPr>
        <w:pStyle w:val="Textodecomentrio"/>
      </w:pPr>
      <w:r>
        <w:rPr>
          <w:rStyle w:val="Refdecomentrio"/>
        </w:rPr>
        <w:annotationRef/>
      </w:r>
      <w:r>
        <w:t xml:space="preserve">Normalmente em documento científico não se faz perguntas diretas. </w:t>
      </w:r>
    </w:p>
  </w:comment>
  <w:comment w:id="30" w:author="Andreza Sartori" w:date="2021-05-08T11:45:00Z" w:initials="AS">
    <w:p w14:paraId="61DDB7FB" w14:textId="6693A416" w:rsidR="00A34D7C" w:rsidRDefault="00A34D7C">
      <w:pPr>
        <w:pStyle w:val="Textodecomentrio"/>
      </w:pPr>
      <w:r>
        <w:rPr>
          <w:rStyle w:val="Refdecomentrio"/>
        </w:rPr>
        <w:annotationRef/>
      </w:r>
      <w:r w:rsidR="00ED1407">
        <w:t>Não é objetivo.</w:t>
      </w:r>
      <w:r w:rsidR="0053724F">
        <w:t xml:space="preserve"> Os objetivos específicos </w:t>
      </w:r>
      <w:r w:rsidR="0053724F" w:rsidRPr="0053724F">
        <w:t>devem ser verificáveis no fim do trabalho</w:t>
      </w:r>
      <w:r w:rsidR="0053724F">
        <w:t>.</w:t>
      </w:r>
    </w:p>
  </w:comment>
  <w:comment w:id="31" w:author="Andreza Sartori" w:date="2021-05-08T11:51:00Z" w:initials="AS">
    <w:p w14:paraId="3723B8CC" w14:textId="00C24FF1" w:rsidR="008B6E46" w:rsidRDefault="008B6E46">
      <w:pPr>
        <w:pStyle w:val="Textodecomentrio"/>
      </w:pPr>
      <w:r>
        <w:rPr>
          <w:rStyle w:val="Refdecomentrio"/>
        </w:rPr>
        <w:annotationRef/>
      </w:r>
      <w:r>
        <w:t>Isso é um resultado</w:t>
      </w:r>
      <w:r w:rsidR="00FB36C2">
        <w:t xml:space="preserve"> e não objetivo</w:t>
      </w:r>
    </w:p>
  </w:comment>
  <w:comment w:id="39" w:author="Andreza Sartori" w:date="2021-05-08T12:08:00Z" w:initials="AS">
    <w:p w14:paraId="26676BC4" w14:textId="28FC89AE" w:rsidR="001C0043" w:rsidRDefault="001C0043">
      <w:pPr>
        <w:pStyle w:val="Textodecomentrio"/>
      </w:pPr>
      <w:r>
        <w:rPr>
          <w:rStyle w:val="Refdecomentrio"/>
        </w:rPr>
        <w:annotationRef/>
      </w:r>
      <w:r>
        <w:t>Do que?</w:t>
      </w:r>
    </w:p>
  </w:comment>
  <w:comment w:id="43" w:author="Andreza Sartori" w:date="2021-05-08T12:15:00Z" w:initials="AS">
    <w:p w14:paraId="0CFB2A21" w14:textId="7B7E4564" w:rsidR="006E3A62" w:rsidRDefault="006E3A62">
      <w:pPr>
        <w:pStyle w:val="Textodecomentrio"/>
      </w:pPr>
      <w:r>
        <w:rPr>
          <w:rStyle w:val="Refdecomentrio"/>
        </w:rPr>
        <w:annotationRef/>
      </w:r>
      <w:r w:rsidR="00F00D8D" w:rsidRPr="00F00D8D">
        <w:t>Nomes de pacotes, classes, entidades, atributos, métodos ou diálogos de interface devem ser escritos em fonte courier (tem estilo)</w:t>
      </w:r>
      <w:r w:rsidR="00F00D8D">
        <w:t>.</w:t>
      </w:r>
    </w:p>
  </w:comment>
  <w:comment w:id="45" w:author="Andreza Sartori" w:date="2021-05-08T12:13:00Z" w:initials="AS">
    <w:p w14:paraId="7038C6F1" w14:textId="43D3F6E5" w:rsidR="00AC3347" w:rsidRDefault="00AC3347">
      <w:pPr>
        <w:pStyle w:val="Textodecomentrio"/>
      </w:pPr>
      <w:r>
        <w:rPr>
          <w:rStyle w:val="Refdecomentrio"/>
        </w:rPr>
        <w:annotationRef/>
      </w:r>
      <w:r>
        <w:t xml:space="preserve">Coloca em </w:t>
      </w:r>
      <w:r w:rsidRPr="00441CC1">
        <w:t>fonte courier (tem estilo)</w:t>
      </w:r>
    </w:p>
  </w:comment>
  <w:comment w:id="47" w:author="Andreza Sartori" w:date="2021-05-08T12:14:00Z" w:initials="AS">
    <w:p w14:paraId="71B5256A" w14:textId="2C863C31" w:rsidR="003A22D5" w:rsidRDefault="003A22D5">
      <w:pPr>
        <w:pStyle w:val="Textodecomentrio"/>
      </w:pPr>
      <w:r>
        <w:rPr>
          <w:rStyle w:val="Refdecomentrio"/>
        </w:rPr>
        <w:annotationRef/>
      </w:r>
      <w:r>
        <w:t>Rever a redação</w:t>
      </w:r>
    </w:p>
  </w:comment>
  <w:comment w:id="50" w:author="Andreza Sartori" w:date="2021-05-08T10:32:00Z" w:initials="AS">
    <w:p w14:paraId="23ADF53C" w14:textId="0ED1C6E1" w:rsidR="00ED2F6B" w:rsidRDefault="00ED2F6B">
      <w:pPr>
        <w:pStyle w:val="Textodecomentrio"/>
      </w:pPr>
      <w:r>
        <w:rPr>
          <w:rStyle w:val="Refdecomentrio"/>
        </w:rPr>
        <w:annotationRef/>
      </w:r>
      <w:r w:rsidR="00441CC1">
        <w:t xml:space="preserve">Coloca em </w:t>
      </w:r>
      <w:r w:rsidR="00441CC1" w:rsidRPr="00441CC1">
        <w:t>fonte courier (tem estilo)</w:t>
      </w:r>
    </w:p>
  </w:comment>
  <w:comment w:id="51" w:author="Andreza Sartori" w:date="2021-05-08T12:16:00Z" w:initials="AS">
    <w:p w14:paraId="445B0E40" w14:textId="2D7D01B8" w:rsidR="00453239" w:rsidRDefault="00453239">
      <w:pPr>
        <w:pStyle w:val="Textodecomentrio"/>
      </w:pPr>
      <w:r>
        <w:rPr>
          <w:rStyle w:val="Refdecomentrio"/>
        </w:rPr>
        <w:annotationRef/>
      </w:r>
      <w:r>
        <w:t>Esta informação é realmente importante?</w:t>
      </w:r>
    </w:p>
  </w:comment>
  <w:comment w:id="66" w:author="Andreza Sartori" w:date="2021-05-08T12:21:00Z" w:initials="AS">
    <w:p w14:paraId="42F8377F" w14:textId="4453D1C5" w:rsidR="00BD3F5E" w:rsidRDefault="00BD3F5E">
      <w:pPr>
        <w:pStyle w:val="Textodecomentrio"/>
      </w:pPr>
      <w:r>
        <w:rPr>
          <w:rStyle w:val="Refdecomentrio"/>
        </w:rPr>
        <w:annotationRef/>
      </w:r>
      <w:r>
        <w:t>Rever a redação.</w:t>
      </w:r>
    </w:p>
  </w:comment>
  <w:comment w:id="67" w:author="Andreza Sartori" w:date="2021-05-08T12:24:00Z" w:initials="AS">
    <w:p w14:paraId="1D41315E" w14:textId="012EFE7A" w:rsidR="008222EA" w:rsidRDefault="008222EA">
      <w:pPr>
        <w:pStyle w:val="Textodecomentrio"/>
      </w:pPr>
      <w:r>
        <w:rPr>
          <w:rStyle w:val="Refdecomentrio"/>
        </w:rPr>
        <w:annotationRef/>
      </w:r>
      <w:r>
        <w:t>Rever a redaç</w:t>
      </w:r>
      <w:r w:rsidR="001B735B">
        <w:t>ão.</w:t>
      </w:r>
    </w:p>
  </w:comment>
  <w:comment w:id="68" w:author="Andreza Sartori" w:date="2021-05-08T12:25:00Z" w:initials="AS">
    <w:p w14:paraId="004B961C" w14:textId="3D9899E4" w:rsidR="000201B1" w:rsidRDefault="000201B1">
      <w:pPr>
        <w:pStyle w:val="Textodecomentrio"/>
      </w:pPr>
      <w:r>
        <w:rPr>
          <w:rStyle w:val="Refdecomentrio"/>
        </w:rPr>
        <w:annotationRef/>
      </w:r>
      <w:r>
        <w:t>itálico</w:t>
      </w:r>
    </w:p>
  </w:comment>
  <w:comment w:id="69" w:author="Andreza Sartori" w:date="2021-05-08T12:25:00Z" w:initials="AS">
    <w:p w14:paraId="399AC81E" w14:textId="38064EC0" w:rsidR="000201B1" w:rsidRDefault="000201B1">
      <w:pPr>
        <w:pStyle w:val="Textodecomentrio"/>
      </w:pPr>
      <w:r>
        <w:rPr>
          <w:rStyle w:val="Refdecomentrio"/>
        </w:rPr>
        <w:annotationRef/>
      </w:r>
      <w:r>
        <w:t>itálico</w:t>
      </w:r>
    </w:p>
  </w:comment>
  <w:comment w:id="70" w:author="Andreza Sartori" w:date="2021-05-08T12:25:00Z" w:initials="AS">
    <w:p w14:paraId="6507FE22" w14:textId="56DB7B44" w:rsidR="000201B1" w:rsidRDefault="000201B1">
      <w:pPr>
        <w:pStyle w:val="Textodecomentrio"/>
      </w:pPr>
      <w:r>
        <w:rPr>
          <w:rStyle w:val="Refdecomentrio"/>
        </w:rPr>
        <w:annotationRef/>
      </w:r>
      <w:r>
        <w:t>itálico</w:t>
      </w:r>
    </w:p>
  </w:comment>
  <w:comment w:id="76" w:author="Andreza Sartori" w:date="2021-05-08T12:27:00Z" w:initials="AS">
    <w:p w14:paraId="337616F0" w14:textId="3FDAB501" w:rsidR="004E5FD2" w:rsidRDefault="004E5FD2">
      <w:pPr>
        <w:pStyle w:val="Textodecomentrio"/>
      </w:pPr>
      <w:r>
        <w:rPr>
          <w:rStyle w:val="Refdecomentrio"/>
        </w:rPr>
        <w:annotationRef/>
      </w:r>
      <w:r>
        <w:t>coloque a palavra em português</w:t>
      </w:r>
    </w:p>
  </w:comment>
  <w:comment w:id="77" w:author="Andreza Sartori" w:date="2021-05-08T12:27:00Z" w:initials="AS">
    <w:p w14:paraId="0233BEC1" w14:textId="0DEFD19D" w:rsidR="00E00BDE" w:rsidRDefault="00E00BDE">
      <w:pPr>
        <w:pStyle w:val="Textodecomentrio"/>
      </w:pPr>
      <w:r>
        <w:rPr>
          <w:rStyle w:val="Refdecomentrio"/>
        </w:rPr>
        <w:annotationRef/>
      </w:r>
      <w:r>
        <w:t>o que estes termos significam?</w:t>
      </w:r>
    </w:p>
  </w:comment>
  <w:comment w:id="82" w:author="Andreza Sartori" w:date="2021-05-08T12:31:00Z" w:initials="AS">
    <w:p w14:paraId="0BA146A7" w14:textId="332AE3DB" w:rsidR="006D31AE" w:rsidRDefault="006D31AE">
      <w:pPr>
        <w:pStyle w:val="Textodecomentrio"/>
      </w:pPr>
      <w:r>
        <w:rPr>
          <w:rStyle w:val="Refdecomentrio"/>
        </w:rPr>
        <w:annotationRef/>
      </w:r>
      <w:r w:rsidR="002871C6">
        <w:t xml:space="preserve">Esta informação é relevante? Se sim, deve ser escrita </w:t>
      </w:r>
      <w:r w:rsidR="00F11AF7">
        <w:t>de modo formal.</w:t>
      </w:r>
    </w:p>
  </w:comment>
  <w:comment w:id="91" w:author="Andreza Sartori" w:date="2021-05-08T12:34:00Z" w:initials="AS">
    <w:p w14:paraId="48707303" w14:textId="75F2AB41" w:rsidR="00004672" w:rsidRDefault="00004672">
      <w:pPr>
        <w:pStyle w:val="Textodecomentrio"/>
      </w:pPr>
      <w:r>
        <w:rPr>
          <w:rStyle w:val="Refdecomentrio"/>
        </w:rPr>
        <w:annotationRef/>
      </w:r>
      <w:r>
        <w:t>Rever a redação.</w:t>
      </w:r>
    </w:p>
  </w:comment>
  <w:comment w:id="93" w:author="Andreza Sartori" w:date="2021-05-08T12:35:00Z" w:initials="AS">
    <w:p w14:paraId="29F5E944" w14:textId="3043E524" w:rsidR="00C37F26" w:rsidRDefault="00C37F26">
      <w:pPr>
        <w:pStyle w:val="Textodecomentrio"/>
      </w:pPr>
      <w:r>
        <w:rPr>
          <w:rStyle w:val="Refdecomentrio"/>
        </w:rPr>
        <w:annotationRef/>
      </w:r>
      <w:r>
        <w:t>Rever a redação.</w:t>
      </w:r>
    </w:p>
  </w:comment>
  <w:comment w:id="94" w:author="Andreza Sartori" w:date="2021-05-08T12:35:00Z" w:initials="AS">
    <w:p w14:paraId="245EE84E" w14:textId="2386888A" w:rsidR="00681E6B" w:rsidRDefault="00681E6B">
      <w:pPr>
        <w:pStyle w:val="Textodecomentrio"/>
      </w:pPr>
      <w:r>
        <w:rPr>
          <w:rStyle w:val="Refdecomentrio"/>
        </w:rPr>
        <w:annotationRef/>
      </w:r>
      <w:r>
        <w:t>Citação direta tem que ter o número da página</w:t>
      </w:r>
    </w:p>
  </w:comment>
  <w:comment w:id="107" w:author="Andreza Sartori" w:date="2021-05-08T12:51:00Z" w:initials="AS">
    <w:p w14:paraId="523FB4D4" w14:textId="121BF31D" w:rsidR="00090B9E" w:rsidRDefault="00090B9E">
      <w:pPr>
        <w:pStyle w:val="Textodecomentrio"/>
      </w:pPr>
      <w:r>
        <w:rPr>
          <w:rStyle w:val="Refdecomentrio"/>
        </w:rPr>
        <w:annotationRef/>
      </w:r>
      <w:r>
        <w:t>Aqui no quadro poderias especificar as técnicas utilizadas ao invés de colocar sim e não</w:t>
      </w:r>
    </w:p>
  </w:comment>
  <w:comment w:id="113" w:author="Andreza Sartori" w:date="2021-05-08T12:57:00Z" w:initials="AS">
    <w:p w14:paraId="35A775F2" w14:textId="4D3CFEAC" w:rsidR="00111978" w:rsidRDefault="00111978">
      <w:pPr>
        <w:pStyle w:val="Textodecomentrio"/>
      </w:pPr>
      <w:r>
        <w:rPr>
          <w:rStyle w:val="Refdecomentrio"/>
        </w:rPr>
        <w:annotationRef/>
      </w:r>
      <w:r>
        <w:t>Rever a redação</w:t>
      </w:r>
    </w:p>
  </w:comment>
  <w:comment w:id="115" w:author="Andreza Sartori" w:date="2021-05-08T12:58:00Z" w:initials="AS">
    <w:p w14:paraId="596440B7" w14:textId="240ECC08" w:rsidR="00707442" w:rsidRDefault="00707442">
      <w:pPr>
        <w:pStyle w:val="Textodecomentrio"/>
      </w:pPr>
      <w:r>
        <w:rPr>
          <w:rStyle w:val="Refdecomentrio"/>
        </w:rPr>
        <w:annotationRef/>
      </w:r>
      <w:r>
        <w:t>Podes usar a 2ª quinzena de novembro.</w:t>
      </w:r>
    </w:p>
  </w:comment>
  <w:comment w:id="117" w:author="Andreza Sartori" w:date="2021-05-08T12:59:00Z" w:initials="AS">
    <w:p w14:paraId="4C534D5E" w14:textId="77777777" w:rsidR="002427C6" w:rsidRPr="003F1819" w:rsidRDefault="00E15E78" w:rsidP="002427C6">
      <w:pPr>
        <w:pStyle w:val="TF-TEXTO"/>
      </w:pPr>
      <w:r>
        <w:rPr>
          <w:rStyle w:val="Refdecomentrio"/>
        </w:rPr>
        <w:annotationRef/>
      </w:r>
      <w:r w:rsidR="002427C6">
        <w:t>No pré-projeto d</w:t>
      </w:r>
      <w:r w:rsidR="002427C6" w:rsidRPr="003F1819">
        <w:t xml:space="preserve">evem ser </w:t>
      </w:r>
      <w:r w:rsidR="002427C6">
        <w:t xml:space="preserve">descritos brevemente </w:t>
      </w:r>
      <w:r w:rsidR="002427C6" w:rsidRPr="003F1819">
        <w:t>os assuntos que fundamentar</w:t>
      </w:r>
      <w:r w:rsidR="002427C6">
        <w:t>ão</w:t>
      </w:r>
      <w:r w:rsidR="002427C6" w:rsidRPr="003F1819">
        <w:t xml:space="preserve"> o estudo a ser realizado, relacionando a(s) principal(</w:t>
      </w:r>
      <w:proofErr w:type="spellStart"/>
      <w:r w:rsidR="002427C6" w:rsidRPr="003F1819">
        <w:t>is</w:t>
      </w:r>
      <w:proofErr w:type="spellEnd"/>
      <w:r w:rsidR="002427C6" w:rsidRPr="003F1819">
        <w:t>) referência(s) bibliográfica(s), a</w:t>
      </w:r>
      <w:r w:rsidR="002427C6">
        <w:t>(</w:t>
      </w:r>
      <w:r w:rsidR="002427C6" w:rsidRPr="003F1819">
        <w:t>s</w:t>
      </w:r>
      <w:r w:rsidR="002427C6">
        <w:t>)</w:t>
      </w:r>
      <w:r w:rsidR="002427C6" w:rsidRPr="003F1819">
        <w:t xml:space="preserve"> qua</w:t>
      </w:r>
      <w:r w:rsidR="002427C6">
        <w:t>l(</w:t>
      </w:r>
      <w:proofErr w:type="spellStart"/>
      <w:r w:rsidR="002427C6" w:rsidRPr="003F1819">
        <w:t>is</w:t>
      </w:r>
      <w:proofErr w:type="spellEnd"/>
      <w:r w:rsidR="002427C6">
        <w:t>)</w:t>
      </w:r>
      <w:r w:rsidR="002427C6" w:rsidRPr="003F1819">
        <w:t xml:space="preserve"> deve</w:t>
      </w:r>
      <w:r w:rsidR="002427C6">
        <w:t>(</w:t>
      </w:r>
      <w:r w:rsidR="002427C6" w:rsidRPr="003F1819">
        <w:t>m</w:t>
      </w:r>
      <w:r w:rsidR="002427C6">
        <w:t>)</w:t>
      </w:r>
      <w:r w:rsidR="002427C6" w:rsidRPr="003F1819">
        <w:t xml:space="preserve"> constar nas REFERÊNCIAS.</w:t>
      </w:r>
      <w:r w:rsidR="002427C6">
        <w:t xml:space="preserve"> Cada assunto abordado deve ser descrito em um parágrafo.</w:t>
      </w:r>
    </w:p>
    <w:p w14:paraId="48063609" w14:textId="32CBE4A5" w:rsidR="00E15E78" w:rsidRDefault="00E15E78">
      <w:pPr>
        <w:pStyle w:val="Textodecomentrio"/>
      </w:pPr>
    </w:p>
  </w:comment>
  <w:comment w:id="118" w:author="Andreza Sartori" w:date="2021-05-08T11:03:00Z" w:initials="AS">
    <w:p w14:paraId="453F2B83" w14:textId="77777777" w:rsidR="00123AA6" w:rsidRDefault="00123AA6">
      <w:pPr>
        <w:pStyle w:val="Textodecomentrio"/>
      </w:pPr>
      <w:r>
        <w:rPr>
          <w:rStyle w:val="Refdecomentrio"/>
        </w:rPr>
        <w:annotationRef/>
      </w:r>
      <w:r w:rsidR="00CD3006">
        <w:t xml:space="preserve">Não se coloca o número de página na citação indireta. </w:t>
      </w:r>
    </w:p>
    <w:p w14:paraId="2E7DAC87" w14:textId="68FF3120" w:rsidR="00CD3006" w:rsidRDefault="00CD3006">
      <w:pPr>
        <w:pStyle w:val="Textodecomentrio"/>
      </w:pPr>
      <w:r>
        <w:t xml:space="preserve">A referência </w:t>
      </w:r>
      <w:r w:rsidR="00831453">
        <w:t>do autor não está de acordo. Ver comentário na seção Referências.</w:t>
      </w:r>
    </w:p>
  </w:comment>
  <w:comment w:id="119" w:author="Andreza Sartori" w:date="2021-05-08T13:03:00Z" w:initials="AS">
    <w:p w14:paraId="641E66B2" w14:textId="580A3AB5" w:rsidR="000613C7" w:rsidRDefault="000613C7">
      <w:pPr>
        <w:pStyle w:val="Textodecomentrio"/>
      </w:pPr>
      <w:r>
        <w:rPr>
          <w:rStyle w:val="Refdecomentrio"/>
        </w:rPr>
        <w:annotationRef/>
      </w:r>
      <w:r>
        <w:t>É realmente relevante esta informação?</w:t>
      </w:r>
    </w:p>
  </w:comment>
  <w:comment w:id="121" w:author="Andreza Sartori" w:date="2021-05-10T13:57:00Z" w:initials="AS">
    <w:p w14:paraId="5F86B34E" w14:textId="789E46C0" w:rsidR="007C1E2F" w:rsidRDefault="007C1E2F">
      <w:pPr>
        <w:pStyle w:val="Textodecomentrio"/>
      </w:pPr>
      <w:r>
        <w:rPr>
          <w:rStyle w:val="Refdecomentrio"/>
        </w:rPr>
        <w:annotationRef/>
      </w:r>
      <w:r>
        <w:t>É uma citação direta? Se sim, não está de acordo coma norma</w:t>
      </w:r>
    </w:p>
  </w:comment>
  <w:comment w:id="124" w:author="Andreza Sartori" w:date="2021-05-10T13:58:00Z" w:initials="AS">
    <w:p w14:paraId="01D065E9" w14:textId="146F3A28" w:rsidR="00C127E7" w:rsidRDefault="00C127E7">
      <w:pPr>
        <w:pStyle w:val="Textodecomentrio"/>
      </w:pPr>
      <w:r>
        <w:rPr>
          <w:rStyle w:val="Refdecomentrio"/>
        </w:rPr>
        <w:annotationRef/>
      </w:r>
      <w:r>
        <w:t>No texto todo você coloca muitos desses itens. Deve-se evitar.</w:t>
      </w:r>
      <w:r w:rsidR="00456FD9">
        <w:t xml:space="preserve"> Neste caso aqui por exemplo é desnecessário.</w:t>
      </w:r>
    </w:p>
  </w:comment>
  <w:comment w:id="126" w:author="Andreza Sartori" w:date="2021-05-10T13:59:00Z" w:initials="AS">
    <w:p w14:paraId="48D9A473" w14:textId="1BE78EE0" w:rsidR="00F43FF5" w:rsidRDefault="00F43FF5">
      <w:pPr>
        <w:pStyle w:val="Textodecomentrio"/>
      </w:pPr>
      <w:r>
        <w:rPr>
          <w:rStyle w:val="Refdecomentrio"/>
        </w:rPr>
        <w:annotationRef/>
      </w:r>
      <w:r w:rsidR="00E20FE9" w:rsidRPr="00E20FE9">
        <w:t>Texto deve ser escrito no impessoal.</w:t>
      </w:r>
    </w:p>
  </w:comment>
  <w:comment w:id="129" w:author="Andreza Sartori" w:date="2021-05-10T14:02:00Z" w:initials="AS">
    <w:p w14:paraId="17457C33" w14:textId="6B861840" w:rsidR="00A63C2B" w:rsidRDefault="00A63C2B">
      <w:pPr>
        <w:pStyle w:val="Textodecomentrio"/>
      </w:pPr>
      <w:r>
        <w:rPr>
          <w:rStyle w:val="Refdecomentrio"/>
        </w:rPr>
        <w:annotationRef/>
      </w:r>
      <w:r>
        <w:t>Ver meu comentário anterior</w:t>
      </w:r>
    </w:p>
  </w:comment>
  <w:comment w:id="131" w:author="Andreza Sartori" w:date="2021-05-08T10:37:00Z" w:initials="AS">
    <w:p w14:paraId="43808501" w14:textId="77777777" w:rsidR="009E32E2" w:rsidRDefault="009E32E2">
      <w:pPr>
        <w:pStyle w:val="Textodecomentrio"/>
      </w:pPr>
      <w:r>
        <w:rPr>
          <w:rStyle w:val="Refdecomentrio"/>
        </w:rPr>
        <w:annotationRef/>
      </w:r>
      <w:r>
        <w:t>Ess</w:t>
      </w:r>
      <w:r w:rsidR="00491886">
        <w:t>a referência está com a cor da fonte errada.</w:t>
      </w:r>
    </w:p>
    <w:p w14:paraId="74A89F1C" w14:textId="77777777" w:rsidR="001D54C2" w:rsidRDefault="001D54C2">
      <w:pPr>
        <w:pStyle w:val="Textodecomentrio"/>
      </w:pPr>
    </w:p>
    <w:p w14:paraId="1D6422B5" w14:textId="77777777" w:rsidR="001D54C2" w:rsidRDefault="00D9236D">
      <w:pPr>
        <w:pStyle w:val="Textodecomentrio"/>
      </w:pPr>
      <w:r>
        <w:t xml:space="preserve">A forma como você referencia o autor no texto está incorreta. </w:t>
      </w:r>
    </w:p>
    <w:p w14:paraId="190AF682" w14:textId="3E5D53C9" w:rsidR="00D9236D" w:rsidRDefault="00D9236D">
      <w:pPr>
        <w:pStyle w:val="Textodecomentrio"/>
      </w:pPr>
    </w:p>
  </w:comment>
  <w:comment w:id="132" w:author="Andreza Sartori" w:date="2021-05-08T11:06:00Z" w:initials="AS">
    <w:p w14:paraId="23DC9B47" w14:textId="3826DD2E" w:rsidR="00FE2EE1" w:rsidRDefault="00FE2EE1">
      <w:pPr>
        <w:pStyle w:val="Textodecomentrio"/>
      </w:pPr>
      <w:r>
        <w:rPr>
          <w:rStyle w:val="Refdecomentrio"/>
        </w:rPr>
        <w:annotationRef/>
      </w:r>
      <w:r w:rsidR="006A7BEB" w:rsidRPr="006A7BEB">
        <w:t>Os prenomes e demais sobrenomes dos autores podem ser ou não abreviados, desde que seja seguido o mesmo padrão de abreviação.</w:t>
      </w:r>
    </w:p>
  </w:comment>
  <w:comment w:id="133" w:author="Andreza Sartori" w:date="2021-05-08T10:38:00Z" w:initials="AS">
    <w:p w14:paraId="01D8F563" w14:textId="6422203B" w:rsidR="00491886" w:rsidRDefault="00491886">
      <w:pPr>
        <w:pStyle w:val="Textodecomentrio"/>
      </w:pPr>
      <w:r>
        <w:rPr>
          <w:rStyle w:val="Refdecomentrio"/>
        </w:rPr>
        <w:annotationRef/>
      </w:r>
      <w:r>
        <w:t>cor</w:t>
      </w:r>
    </w:p>
  </w:comment>
  <w:comment w:id="134" w:author="Andreza Sartori" w:date="2021-05-08T10:38:00Z" w:initials="AS">
    <w:p w14:paraId="714A853D" w14:textId="2381002B" w:rsidR="00491886" w:rsidRDefault="00491886">
      <w:pPr>
        <w:pStyle w:val="Textodecomentrio"/>
      </w:pPr>
      <w:r>
        <w:rPr>
          <w:rStyle w:val="Refdecomentrio"/>
        </w:rPr>
        <w:annotationRef/>
      </w:r>
      <w:r>
        <w:t>cor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0021F45" w15:done="0"/>
  <w15:commentEx w15:paraId="4FF17AD0" w15:done="0"/>
  <w15:commentEx w15:paraId="2FA5B306" w15:done="0"/>
  <w15:commentEx w15:paraId="1ED387D3" w15:done="0"/>
  <w15:commentEx w15:paraId="61DDB7FB" w15:done="0"/>
  <w15:commentEx w15:paraId="3723B8CC" w15:done="0"/>
  <w15:commentEx w15:paraId="26676BC4" w15:done="0"/>
  <w15:commentEx w15:paraId="0CFB2A21" w15:done="0"/>
  <w15:commentEx w15:paraId="7038C6F1" w15:done="0"/>
  <w15:commentEx w15:paraId="71B5256A" w15:done="0"/>
  <w15:commentEx w15:paraId="23ADF53C" w15:done="0"/>
  <w15:commentEx w15:paraId="445B0E40" w15:done="0"/>
  <w15:commentEx w15:paraId="42F8377F" w15:done="0"/>
  <w15:commentEx w15:paraId="1D41315E" w15:done="0"/>
  <w15:commentEx w15:paraId="004B961C" w15:done="0"/>
  <w15:commentEx w15:paraId="399AC81E" w15:done="0"/>
  <w15:commentEx w15:paraId="6507FE22" w15:done="0"/>
  <w15:commentEx w15:paraId="337616F0" w15:done="0"/>
  <w15:commentEx w15:paraId="0233BEC1" w15:done="0"/>
  <w15:commentEx w15:paraId="0BA146A7" w15:done="0"/>
  <w15:commentEx w15:paraId="48707303" w15:done="0"/>
  <w15:commentEx w15:paraId="29F5E944" w15:done="0"/>
  <w15:commentEx w15:paraId="245EE84E" w15:done="0"/>
  <w15:commentEx w15:paraId="523FB4D4" w15:done="0"/>
  <w15:commentEx w15:paraId="35A775F2" w15:done="0"/>
  <w15:commentEx w15:paraId="596440B7" w15:done="0"/>
  <w15:commentEx w15:paraId="48063609" w15:done="0"/>
  <w15:commentEx w15:paraId="2E7DAC87" w15:done="0"/>
  <w15:commentEx w15:paraId="641E66B2" w15:done="0"/>
  <w15:commentEx w15:paraId="5F86B34E" w15:done="0"/>
  <w15:commentEx w15:paraId="01D065E9" w15:done="0"/>
  <w15:commentEx w15:paraId="48D9A473" w15:done="0"/>
  <w15:commentEx w15:paraId="17457C33" w15:done="0"/>
  <w15:commentEx w15:paraId="190AF682" w15:done="0"/>
  <w15:commentEx w15:paraId="23DC9B47" w15:done="0"/>
  <w15:commentEx w15:paraId="01D8F563" w15:done="0"/>
  <w15:commentEx w15:paraId="714A853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40F27A" w16cex:dateUtc="2021-05-08T14:20:00Z"/>
  <w16cex:commentExtensible w16cex:durableId="2440F355" w16cex:dateUtc="2021-05-08T14:24:00Z"/>
  <w16cex:commentExtensible w16cex:durableId="2440F714" w16cex:dateUtc="2021-05-08T14:40:00Z"/>
  <w16cex:commentExtensible w16cex:durableId="2440F7C6" w16cex:dateUtc="2021-05-08T14:43:00Z"/>
  <w16cex:commentExtensible w16cex:durableId="2440F84E" w16cex:dateUtc="2021-05-08T14:45:00Z"/>
  <w16cex:commentExtensible w16cex:durableId="2440F9BA" w16cex:dateUtc="2021-05-08T14:51:00Z"/>
  <w16cex:commentExtensible w16cex:durableId="2440FDCB" w16cex:dateUtc="2021-05-08T15:08:00Z"/>
  <w16cex:commentExtensible w16cex:durableId="2440FF60" w16cex:dateUtc="2021-05-08T15:15:00Z"/>
  <w16cex:commentExtensible w16cex:durableId="2440FF05" w16cex:dateUtc="2021-05-08T15:13:00Z"/>
  <w16cex:commentExtensible w16cex:durableId="2440FF40" w16cex:dateUtc="2021-05-08T15:14:00Z"/>
  <w16cex:commentExtensible w16cex:durableId="2440E74A" w16cex:dateUtc="2021-05-08T13:32:00Z"/>
  <w16cex:commentExtensible w16cex:durableId="2440FFAB" w16cex:dateUtc="2021-05-08T15:16:00Z"/>
  <w16cex:commentExtensible w16cex:durableId="244100E2" w16cex:dateUtc="2021-05-08T15:21:00Z"/>
  <w16cex:commentExtensible w16cex:durableId="24410175" w16cex:dateUtc="2021-05-08T15:24:00Z"/>
  <w16cex:commentExtensible w16cex:durableId="244101C0" w16cex:dateUtc="2021-05-08T15:25:00Z"/>
  <w16cex:commentExtensible w16cex:durableId="244101CA" w16cex:dateUtc="2021-05-08T15:25:00Z"/>
  <w16cex:commentExtensible w16cex:durableId="244101CF" w16cex:dateUtc="2021-05-08T15:25:00Z"/>
  <w16cex:commentExtensible w16cex:durableId="24410216" w16cex:dateUtc="2021-05-08T15:27:00Z"/>
  <w16cex:commentExtensible w16cex:durableId="24410249" w16cex:dateUtc="2021-05-08T15:27:00Z"/>
  <w16cex:commentExtensible w16cex:durableId="24410306" w16cex:dateUtc="2021-05-08T15:31:00Z"/>
  <w16cex:commentExtensible w16cex:durableId="244103DE" w16cex:dateUtc="2021-05-08T15:34:00Z"/>
  <w16cex:commentExtensible w16cex:durableId="24410404" w16cex:dateUtc="2021-05-08T15:35:00Z"/>
  <w16cex:commentExtensible w16cex:durableId="24410427" w16cex:dateUtc="2021-05-08T15:35:00Z"/>
  <w16cex:commentExtensible w16cex:durableId="244107E1" w16cex:dateUtc="2021-05-08T15:51:00Z"/>
  <w16cex:commentExtensible w16cex:durableId="24410949" w16cex:dateUtc="2021-05-08T15:57:00Z"/>
  <w16cex:commentExtensible w16cex:durableId="2441095C" w16cex:dateUtc="2021-05-08T15:58:00Z"/>
  <w16cex:commentExtensible w16cex:durableId="244109B3" w16cex:dateUtc="2021-05-08T15:59:00Z"/>
  <w16cex:commentExtensible w16cex:durableId="2440EE96" w16cex:dateUtc="2021-05-08T14:03:00Z"/>
  <w16cex:commentExtensible w16cex:durableId="24410AA3" w16cex:dateUtc="2021-05-08T16:03:00Z"/>
  <w16cex:commentExtensible w16cex:durableId="2443BA3A" w16cex:dateUtc="2021-05-10T16:57:00Z"/>
  <w16cex:commentExtensible w16cex:durableId="2443BA76" w16cex:dateUtc="2021-05-10T16:58:00Z"/>
  <w16cex:commentExtensible w16cex:durableId="2443BAC2" w16cex:dateUtc="2021-05-10T16:59:00Z"/>
  <w16cex:commentExtensible w16cex:durableId="2443BB72" w16cex:dateUtc="2021-05-10T17:02:00Z"/>
  <w16cex:commentExtensible w16cex:durableId="2440E881" w16cex:dateUtc="2021-05-08T13:37:00Z"/>
  <w16cex:commentExtensible w16cex:durableId="2440EF42" w16cex:dateUtc="2021-05-08T14:06:00Z"/>
  <w16cex:commentExtensible w16cex:durableId="2440E8AA" w16cex:dateUtc="2021-05-08T13:38:00Z"/>
  <w16cex:commentExtensible w16cex:durableId="2440E8AF" w16cex:dateUtc="2021-05-08T13:3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0021F45" w16cid:durableId="2440F27A"/>
  <w16cid:commentId w16cid:paraId="4FF17AD0" w16cid:durableId="2440F355"/>
  <w16cid:commentId w16cid:paraId="2FA5B306" w16cid:durableId="2440F714"/>
  <w16cid:commentId w16cid:paraId="1ED387D3" w16cid:durableId="2440F7C6"/>
  <w16cid:commentId w16cid:paraId="61DDB7FB" w16cid:durableId="2440F84E"/>
  <w16cid:commentId w16cid:paraId="3723B8CC" w16cid:durableId="2440F9BA"/>
  <w16cid:commentId w16cid:paraId="26676BC4" w16cid:durableId="2440FDCB"/>
  <w16cid:commentId w16cid:paraId="0CFB2A21" w16cid:durableId="2440FF60"/>
  <w16cid:commentId w16cid:paraId="7038C6F1" w16cid:durableId="2440FF05"/>
  <w16cid:commentId w16cid:paraId="71B5256A" w16cid:durableId="2440FF40"/>
  <w16cid:commentId w16cid:paraId="23ADF53C" w16cid:durableId="2440E74A"/>
  <w16cid:commentId w16cid:paraId="445B0E40" w16cid:durableId="2440FFAB"/>
  <w16cid:commentId w16cid:paraId="42F8377F" w16cid:durableId="244100E2"/>
  <w16cid:commentId w16cid:paraId="1D41315E" w16cid:durableId="24410175"/>
  <w16cid:commentId w16cid:paraId="004B961C" w16cid:durableId="244101C0"/>
  <w16cid:commentId w16cid:paraId="399AC81E" w16cid:durableId="244101CA"/>
  <w16cid:commentId w16cid:paraId="6507FE22" w16cid:durableId="244101CF"/>
  <w16cid:commentId w16cid:paraId="337616F0" w16cid:durableId="24410216"/>
  <w16cid:commentId w16cid:paraId="0233BEC1" w16cid:durableId="24410249"/>
  <w16cid:commentId w16cid:paraId="0BA146A7" w16cid:durableId="24410306"/>
  <w16cid:commentId w16cid:paraId="48707303" w16cid:durableId="244103DE"/>
  <w16cid:commentId w16cid:paraId="29F5E944" w16cid:durableId="24410404"/>
  <w16cid:commentId w16cid:paraId="245EE84E" w16cid:durableId="24410427"/>
  <w16cid:commentId w16cid:paraId="523FB4D4" w16cid:durableId="244107E1"/>
  <w16cid:commentId w16cid:paraId="35A775F2" w16cid:durableId="24410949"/>
  <w16cid:commentId w16cid:paraId="596440B7" w16cid:durableId="2441095C"/>
  <w16cid:commentId w16cid:paraId="48063609" w16cid:durableId="244109B3"/>
  <w16cid:commentId w16cid:paraId="2E7DAC87" w16cid:durableId="2440EE96"/>
  <w16cid:commentId w16cid:paraId="641E66B2" w16cid:durableId="24410AA3"/>
  <w16cid:commentId w16cid:paraId="5F86B34E" w16cid:durableId="2443BA3A"/>
  <w16cid:commentId w16cid:paraId="01D065E9" w16cid:durableId="2443BA76"/>
  <w16cid:commentId w16cid:paraId="48D9A473" w16cid:durableId="2443BAC2"/>
  <w16cid:commentId w16cid:paraId="17457C33" w16cid:durableId="2443BB72"/>
  <w16cid:commentId w16cid:paraId="190AF682" w16cid:durableId="2440E881"/>
  <w16cid:commentId w16cid:paraId="23DC9B47" w16cid:durableId="2440EF42"/>
  <w16cid:commentId w16cid:paraId="01D8F563" w16cid:durableId="2440E8AA"/>
  <w16cid:commentId w16cid:paraId="714A853D" w16cid:durableId="2440E8A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92293A" w14:textId="77777777" w:rsidR="003D1081" w:rsidRDefault="003D1081">
      <w:r>
        <w:separator/>
      </w:r>
    </w:p>
  </w:endnote>
  <w:endnote w:type="continuationSeparator" w:id="0">
    <w:p w14:paraId="770A495D" w14:textId="77777777" w:rsidR="003D1081" w:rsidRDefault="003D10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altName w:val="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imesNewRomanPS-ItalicM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B64275" w14:textId="77777777" w:rsidR="00D72D85" w:rsidRPr="0000224C" w:rsidRDefault="00D72D85">
    <w:pPr>
      <w:pStyle w:val="Rodap"/>
      <w:rPr>
        <w:sz w:val="18"/>
      </w:rPr>
    </w:pPr>
    <w:r w:rsidRPr="0000224C">
      <w:rPr>
        <w:sz w:val="18"/>
        <w:vertAlign w:val="superscript"/>
      </w:rPr>
      <w:t>1</w:t>
    </w:r>
    <w:r w:rsidRPr="0000224C">
      <w:rPr>
        <w:sz w:val="18"/>
      </w:rPr>
      <w:t xml:space="preserve"> Quando o avaliador marcar algum item como atende parcialmente ou não atende, deve obrigatoriamente indicar os motivos no texto, para que o aluno saiba o porquê da avaliação.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8589F8" w14:textId="77777777" w:rsidR="003D1081" w:rsidRDefault="003D1081">
      <w:r>
        <w:separator/>
      </w:r>
    </w:p>
  </w:footnote>
  <w:footnote w:type="continuationSeparator" w:id="0">
    <w:p w14:paraId="5D0FF05F" w14:textId="77777777" w:rsidR="003D1081" w:rsidRDefault="003D108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BD39F1" w14:textId="77777777" w:rsidR="00D72D85" w:rsidRDefault="00D72D85" w:rsidP="007E46A1">
    <w:pPr>
      <w:pStyle w:val="Cabealho"/>
      <w:jc w:val="right"/>
    </w:pPr>
  </w:p>
  <w:p w14:paraId="3864A01A" w14:textId="77777777" w:rsidR="00D72D85" w:rsidRDefault="00D72D85" w:rsidP="007E46A1">
    <w:pPr>
      <w:pStyle w:val="Cabealho"/>
      <w:jc w:val="right"/>
    </w:pPr>
    <w:r>
      <w:fldChar w:fldCharType="begin"/>
    </w:r>
    <w:r>
      <w:instrText>PAGE   \* MERGEFORMAT</w:instrText>
    </w:r>
    <w:r>
      <w:fldChar w:fldCharType="separate"/>
    </w:r>
    <w:r>
      <w:rPr>
        <w:noProof/>
      </w:rPr>
      <w:t>5</w:t>
    </w:r>
    <w:r>
      <w:fldChar w:fldCharType="end"/>
    </w:r>
  </w:p>
  <w:p w14:paraId="075EDF37" w14:textId="77777777" w:rsidR="00D72D85" w:rsidRDefault="00D72D85">
    <w:pPr>
      <w:pStyle w:val="Cabealho"/>
      <w:tabs>
        <w:tab w:val="clear" w:pos="8640"/>
        <w:tab w:val="right" w:pos="8931"/>
      </w:tabs>
      <w:ind w:right="141"/>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665"/>
      <w:gridCol w:w="3397"/>
    </w:tblGrid>
    <w:tr w:rsidR="00D72D85" w14:paraId="0B574FD4" w14:textId="77777777" w:rsidTr="008F2DC1">
      <w:tc>
        <w:tcPr>
          <w:tcW w:w="9212" w:type="dxa"/>
          <w:gridSpan w:val="2"/>
          <w:shd w:val="clear" w:color="auto" w:fill="auto"/>
        </w:tcPr>
        <w:p w14:paraId="405B584D" w14:textId="77777777" w:rsidR="00D72D85" w:rsidRDefault="00D72D85" w:rsidP="00144FAB">
          <w:pPr>
            <w:pStyle w:val="Cabealho"/>
            <w:tabs>
              <w:tab w:val="clear" w:pos="8640"/>
              <w:tab w:val="right" w:pos="8931"/>
            </w:tabs>
            <w:ind w:right="141"/>
            <w:jc w:val="center"/>
            <w:rPr>
              <w:rStyle w:val="Nmerodepgina"/>
            </w:rPr>
          </w:pPr>
          <w:r>
            <w:rPr>
              <w:rStyle w:val="Nmerodepgina"/>
            </w:rPr>
            <w:t>CURSO DE SISTEMAS DE INFORMAÇÃO – TCC ACADÊMICO</w:t>
          </w:r>
        </w:p>
      </w:tc>
    </w:tr>
    <w:tr w:rsidR="00D72D85" w14:paraId="2B5A6639" w14:textId="77777777" w:rsidTr="008F2DC1">
      <w:tc>
        <w:tcPr>
          <w:tcW w:w="5778" w:type="dxa"/>
          <w:shd w:val="clear" w:color="auto" w:fill="auto"/>
        </w:tcPr>
        <w:p w14:paraId="2F9E20EE" w14:textId="5F3393C7" w:rsidR="00D72D85" w:rsidRPr="003C5262" w:rsidRDefault="00D72D85" w:rsidP="003C5262">
          <w:pPr>
            <w:pStyle w:val="Cabealho"/>
            <w:tabs>
              <w:tab w:val="clear" w:pos="8640"/>
              <w:tab w:val="right" w:pos="8931"/>
            </w:tabs>
            <w:ind w:right="141"/>
          </w:pPr>
          <w:proofErr w:type="gramStart"/>
          <w:r>
            <w:rPr>
              <w:rStyle w:val="Nmerodepgina"/>
            </w:rPr>
            <w:t>(  X</w:t>
          </w:r>
          <w:proofErr w:type="gramEnd"/>
          <w:r>
            <w:rPr>
              <w:rStyle w:val="Nmerodepgina"/>
            </w:rPr>
            <w:t>  ) PRÉ-PROJETO     (</w:t>
          </w:r>
          <w:r>
            <w:t xml:space="preserve">     ) </w:t>
          </w:r>
          <w:r>
            <w:rPr>
              <w:rStyle w:val="Nmerodepgina"/>
            </w:rPr>
            <w:t xml:space="preserve">PROJETO </w:t>
          </w:r>
        </w:p>
      </w:tc>
      <w:tc>
        <w:tcPr>
          <w:tcW w:w="3434" w:type="dxa"/>
          <w:shd w:val="clear" w:color="auto" w:fill="auto"/>
        </w:tcPr>
        <w:p w14:paraId="606204AE" w14:textId="63B3CD15" w:rsidR="0009635F" w:rsidRDefault="00D72D85" w:rsidP="003C5262">
          <w:pPr>
            <w:pStyle w:val="Cabealho"/>
            <w:tabs>
              <w:tab w:val="clear" w:pos="8640"/>
              <w:tab w:val="right" w:pos="8931"/>
            </w:tabs>
            <w:ind w:right="141"/>
            <w:rPr>
              <w:rStyle w:val="Nmerodepgina"/>
            </w:rPr>
          </w:pPr>
          <w:r>
            <w:rPr>
              <w:rStyle w:val="Nmerodepgina"/>
            </w:rPr>
            <w:t>ANO/SEMESTRE: 202</w:t>
          </w:r>
          <w:r w:rsidR="0009635F">
            <w:rPr>
              <w:rStyle w:val="Nmerodepgina"/>
            </w:rPr>
            <w:t>1</w:t>
          </w:r>
          <w:r>
            <w:rPr>
              <w:rStyle w:val="Nmerodepgina"/>
            </w:rPr>
            <w:t>/0</w:t>
          </w:r>
          <w:r w:rsidR="0009635F">
            <w:rPr>
              <w:rStyle w:val="Nmerodepgina"/>
            </w:rPr>
            <w:t>1</w:t>
          </w:r>
        </w:p>
      </w:tc>
    </w:tr>
  </w:tbl>
  <w:p w14:paraId="46105879" w14:textId="77777777" w:rsidR="00D72D85" w:rsidRDefault="00D72D85">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0BE6D8" w14:textId="77777777" w:rsidR="00D72D85" w:rsidRDefault="00D72D85">
    <w:pPr>
      <w:pStyle w:val="Cabealho"/>
      <w:tabs>
        <w:tab w:val="clear" w:pos="8640"/>
        <w:tab w:val="right" w:pos="8931"/>
      </w:tabs>
      <w:ind w:right="141"/>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75"/>
      <w:gridCol w:w="4747"/>
      <w:gridCol w:w="1140"/>
    </w:tblGrid>
    <w:tr w:rsidR="00D72D85" w14:paraId="65782DBF" w14:textId="77777777" w:rsidTr="006746CA">
      <w:tc>
        <w:tcPr>
          <w:tcW w:w="3227" w:type="dxa"/>
          <w:shd w:val="clear" w:color="auto" w:fill="auto"/>
        </w:tcPr>
        <w:p w14:paraId="2653125F" w14:textId="77777777" w:rsidR="00D72D85" w:rsidRDefault="00D72D85" w:rsidP="00F31359">
          <w:pPr>
            <w:pStyle w:val="Cabealho"/>
            <w:tabs>
              <w:tab w:val="clear" w:pos="8640"/>
              <w:tab w:val="right" w:pos="8931"/>
            </w:tabs>
            <w:ind w:right="141"/>
            <w:rPr>
              <w:rStyle w:val="Nmerodepgina"/>
            </w:rPr>
          </w:pPr>
          <w:r>
            <w:rPr>
              <w:rStyle w:val="Nmerodepgina"/>
            </w:rPr>
            <w:t>PROJETO TCC - BCC</w:t>
          </w:r>
        </w:p>
      </w:tc>
      <w:tc>
        <w:tcPr>
          <w:tcW w:w="4819" w:type="dxa"/>
          <w:shd w:val="clear" w:color="auto" w:fill="auto"/>
        </w:tcPr>
        <w:p w14:paraId="5BF48D05" w14:textId="77777777" w:rsidR="00D72D85" w:rsidRDefault="00D72D85" w:rsidP="00F31359">
          <w:pPr>
            <w:pStyle w:val="Cabealho"/>
            <w:tabs>
              <w:tab w:val="clear" w:pos="8640"/>
              <w:tab w:val="right" w:pos="8931"/>
            </w:tabs>
            <w:ind w:right="141"/>
            <w:jc w:val="right"/>
            <w:rPr>
              <w:rStyle w:val="Nmerodepgina"/>
            </w:rPr>
          </w:pPr>
          <w:r>
            <w:rPr>
              <w:rStyle w:val="Nmerodepgina"/>
            </w:rPr>
            <w:t>ANO/SEMESTRE:</w:t>
          </w:r>
        </w:p>
      </w:tc>
      <w:tc>
        <w:tcPr>
          <w:tcW w:w="1166" w:type="dxa"/>
          <w:shd w:val="clear" w:color="auto" w:fill="auto"/>
        </w:tcPr>
        <w:p w14:paraId="4FD2CFBC" w14:textId="77777777" w:rsidR="00D72D85" w:rsidRDefault="00D72D85" w:rsidP="00F31359">
          <w:pPr>
            <w:pStyle w:val="Cabealho"/>
            <w:tabs>
              <w:tab w:val="clear" w:pos="8640"/>
              <w:tab w:val="right" w:pos="8931"/>
            </w:tabs>
            <w:ind w:right="141"/>
            <w:jc w:val="right"/>
            <w:rPr>
              <w:rStyle w:val="Nmerodepgina"/>
            </w:rPr>
          </w:pPr>
        </w:p>
      </w:tc>
    </w:tr>
  </w:tbl>
  <w:p w14:paraId="4E7FD90B" w14:textId="77777777" w:rsidR="00D72D85" w:rsidRDefault="00D72D85">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01FEB6E2"/>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3A16169"/>
    <w:multiLevelType w:val="multilevel"/>
    <w:tmpl w:val="F830E660"/>
    <w:lvl w:ilvl="0">
      <w:start w:val="1"/>
      <w:numFmt w:val="lowerLetter"/>
      <w:pStyle w:val="TF-alneacomletras"/>
      <w:lvlText w:val="%1)"/>
      <w:lvlJc w:val="left"/>
      <w:pPr>
        <w:tabs>
          <w:tab w:val="num" w:pos="1040"/>
        </w:tabs>
        <w:ind w:left="992" w:hanging="312"/>
      </w:pPr>
      <w:rPr>
        <w:rFonts w:hint="default"/>
      </w:rPr>
    </w:lvl>
    <w:lvl w:ilvl="1">
      <w:start w:val="1"/>
      <w:numFmt w:val="none"/>
      <w:pStyle w:val="TF-subalineasn2"/>
      <w:lvlText w:val="-"/>
      <w:lvlJc w:val="left"/>
      <w:pPr>
        <w:tabs>
          <w:tab w:val="num" w:pos="1398"/>
        </w:tabs>
        <w:ind w:left="1134" w:hanging="96"/>
      </w:pPr>
      <w:rPr>
        <w:rFonts w:hint="default"/>
      </w:rPr>
    </w:lvl>
    <w:lvl w:ilvl="2">
      <w:start w:val="1"/>
      <w:numFmt w:val="none"/>
      <w:pStyle w:val="TF-subalineasn3"/>
      <w:lvlText w:val="%3-"/>
      <w:lvlJc w:val="left"/>
      <w:pPr>
        <w:tabs>
          <w:tab w:val="num" w:pos="1721"/>
        </w:tabs>
        <w:ind w:left="1588" w:hanging="22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2" w15:restartNumberingAfterBreak="0">
    <w:nsid w:val="0D7F68A2"/>
    <w:multiLevelType w:val="multilevel"/>
    <w:tmpl w:val="FD88D4AA"/>
    <w:lvl w:ilvl="0">
      <w:start w:val="1"/>
      <w:numFmt w:val="lowerLetter"/>
      <w:pStyle w:val="TF-ALNEA"/>
      <w:lvlText w:val="%1)"/>
      <w:lvlJc w:val="left"/>
      <w:pPr>
        <w:tabs>
          <w:tab w:val="num" w:pos="1077"/>
        </w:tabs>
        <w:ind w:left="1077" w:hanging="397"/>
      </w:pPr>
      <w:rPr>
        <w:rFonts w:hint="default"/>
      </w:rPr>
    </w:lvl>
    <w:lvl w:ilvl="1">
      <w:start w:val="1"/>
      <w:numFmt w:val="none"/>
      <w:pStyle w:val="TF-SUBALNEAnvel1"/>
      <w:lvlText w:val="-"/>
      <w:lvlJc w:val="left"/>
      <w:pPr>
        <w:tabs>
          <w:tab w:val="num" w:pos="1418"/>
        </w:tabs>
        <w:ind w:left="1418" w:hanging="380"/>
      </w:pPr>
      <w:rPr>
        <w:rFonts w:hint="default"/>
      </w:rPr>
    </w:lvl>
    <w:lvl w:ilvl="2">
      <w:start w:val="1"/>
      <w:numFmt w:val="none"/>
      <w:pStyle w:val="TF-SUBALNEAnvel2"/>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3" w15:restartNumberingAfterBreak="0">
    <w:nsid w:val="0DFC2685"/>
    <w:multiLevelType w:val="multilevel"/>
    <w:tmpl w:val="D8FA97BA"/>
    <w:lvl w:ilvl="0">
      <w:start w:val="1"/>
      <w:numFmt w:val="decimal"/>
      <w:pStyle w:val="TF-avaliaoTTULO1"/>
      <w:lvlText w:val="%1"/>
      <w:lvlJc w:val="left"/>
      <w:pPr>
        <w:tabs>
          <w:tab w:val="num" w:pos="720"/>
        </w:tabs>
        <w:ind w:left="720" w:hanging="720"/>
      </w:pPr>
      <w:rPr>
        <w:rFonts w:hint="default"/>
      </w:rPr>
    </w:lvl>
    <w:lvl w:ilvl="1">
      <w:start w:val="1"/>
      <w:numFmt w:val="decimal"/>
      <w:pStyle w:val="TF-avaliaoTTULO2c"/>
      <w:lvlText w:val="%1.%2"/>
      <w:lvlJc w:val="left"/>
      <w:pPr>
        <w:tabs>
          <w:tab w:val="num" w:pos="737"/>
        </w:tabs>
        <w:ind w:left="737" w:hanging="737"/>
      </w:pPr>
      <w:rPr>
        <w:rFonts w:hint="default"/>
      </w:rPr>
    </w:lvl>
    <w:lvl w:ilvl="2">
      <w:start w:val="1"/>
      <w:numFmt w:val="decimal"/>
      <w:lvlText w:val="%1.%2.%3."/>
      <w:lvlJc w:val="left"/>
      <w:pPr>
        <w:tabs>
          <w:tab w:val="num" w:pos="1584"/>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4" w15:restartNumberingAfterBreak="0">
    <w:nsid w:val="15A102FC"/>
    <w:multiLevelType w:val="multilevel"/>
    <w:tmpl w:val="3C88A2EE"/>
    <w:lvl w:ilvl="0">
      <w:start w:val="1"/>
      <w:numFmt w:val="lowerLetter"/>
      <w:lvlText w:val="%1)"/>
      <w:lvlJc w:val="left"/>
      <w:pPr>
        <w:tabs>
          <w:tab w:val="num" w:pos="1077"/>
        </w:tabs>
        <w:ind w:left="1077" w:hanging="397"/>
      </w:pPr>
    </w:lvl>
    <w:lvl w:ilvl="1">
      <w:start w:val="1"/>
      <w:numFmt w:val="none"/>
      <w:suff w:val="nothing"/>
      <w:lvlText w:val=""/>
      <w:lvlJc w:val="left"/>
      <w:pPr>
        <w:tabs>
          <w:tab w:val="num" w:pos="0"/>
        </w:tabs>
        <w:ind w:left="1418" w:hanging="380"/>
      </w:pPr>
    </w:lvl>
    <w:lvl w:ilvl="2">
      <w:start w:val="1"/>
      <w:numFmt w:val="none"/>
      <w:suff w:val="nothing"/>
      <w:lvlText w:val=""/>
      <w:lvlJc w:val="left"/>
      <w:pPr>
        <w:tabs>
          <w:tab w:val="num" w:pos="0"/>
        </w:tabs>
        <w:ind w:left="1758" w:hanging="397"/>
      </w:pPr>
    </w:lvl>
    <w:lvl w:ilvl="3">
      <w:start w:val="1"/>
      <w:numFmt w:val="none"/>
      <w:suff w:val="nothing"/>
      <w:lvlText w:val=""/>
      <w:lvlJc w:val="left"/>
      <w:pPr>
        <w:tabs>
          <w:tab w:val="num" w:pos="0"/>
        </w:tabs>
        <w:ind w:left="1440" w:hanging="360"/>
      </w:pPr>
    </w:lvl>
    <w:lvl w:ilvl="4">
      <w:start w:val="1"/>
      <w:numFmt w:val="none"/>
      <w:suff w:val="nothing"/>
      <w:lvlText w:val=""/>
      <w:lvlJc w:val="left"/>
      <w:pPr>
        <w:tabs>
          <w:tab w:val="num" w:pos="0"/>
        </w:tabs>
        <w:ind w:left="1800" w:hanging="360"/>
      </w:pPr>
    </w:lvl>
    <w:lvl w:ilvl="5">
      <w:start w:val="1"/>
      <w:numFmt w:val="none"/>
      <w:suff w:val="nothing"/>
      <w:lvlText w:val=""/>
      <w:lvlJc w:val="left"/>
      <w:pPr>
        <w:tabs>
          <w:tab w:val="num" w:pos="0"/>
        </w:tabs>
        <w:ind w:left="2160" w:hanging="360"/>
      </w:pPr>
    </w:lvl>
    <w:lvl w:ilvl="6">
      <w:start w:val="1"/>
      <w:numFmt w:val="none"/>
      <w:suff w:val="nothing"/>
      <w:lvlText w:val=""/>
      <w:lvlJc w:val="left"/>
      <w:pPr>
        <w:tabs>
          <w:tab w:val="num" w:pos="0"/>
        </w:tabs>
        <w:ind w:left="2520" w:hanging="360"/>
      </w:pPr>
    </w:lvl>
    <w:lvl w:ilvl="7">
      <w:start w:val="1"/>
      <w:numFmt w:val="none"/>
      <w:suff w:val="nothing"/>
      <w:lvlText w:val=""/>
      <w:lvlJc w:val="left"/>
      <w:pPr>
        <w:tabs>
          <w:tab w:val="num" w:pos="0"/>
        </w:tabs>
        <w:ind w:left="2880" w:hanging="360"/>
      </w:pPr>
    </w:lvl>
    <w:lvl w:ilvl="8">
      <w:start w:val="1"/>
      <w:numFmt w:val="none"/>
      <w:suff w:val="nothing"/>
      <w:lvlText w:val=""/>
      <w:lvlJc w:val="left"/>
      <w:pPr>
        <w:tabs>
          <w:tab w:val="num" w:pos="0"/>
        </w:tabs>
        <w:ind w:left="3240" w:hanging="360"/>
      </w:pPr>
    </w:lvl>
  </w:abstractNum>
  <w:abstractNum w:abstractNumId="5" w15:restartNumberingAfterBreak="0">
    <w:nsid w:val="164A4743"/>
    <w:multiLevelType w:val="hybridMultilevel"/>
    <w:tmpl w:val="29DE6E10"/>
    <w:lvl w:ilvl="0" w:tplc="04160017">
      <w:start w:val="1"/>
      <w:numFmt w:val="lowerLetter"/>
      <w:lvlText w:val="%1)"/>
      <w:lvlJc w:val="left"/>
      <w:pPr>
        <w:ind w:left="1400" w:hanging="360"/>
      </w:pPr>
    </w:lvl>
    <w:lvl w:ilvl="1" w:tplc="04160019" w:tentative="1">
      <w:start w:val="1"/>
      <w:numFmt w:val="lowerLetter"/>
      <w:lvlText w:val="%2."/>
      <w:lvlJc w:val="left"/>
      <w:pPr>
        <w:ind w:left="2120" w:hanging="360"/>
      </w:pPr>
    </w:lvl>
    <w:lvl w:ilvl="2" w:tplc="0416001B" w:tentative="1">
      <w:start w:val="1"/>
      <w:numFmt w:val="lowerRoman"/>
      <w:lvlText w:val="%3."/>
      <w:lvlJc w:val="right"/>
      <w:pPr>
        <w:ind w:left="2840" w:hanging="180"/>
      </w:pPr>
    </w:lvl>
    <w:lvl w:ilvl="3" w:tplc="0416000F" w:tentative="1">
      <w:start w:val="1"/>
      <w:numFmt w:val="decimal"/>
      <w:lvlText w:val="%4."/>
      <w:lvlJc w:val="left"/>
      <w:pPr>
        <w:ind w:left="3560" w:hanging="360"/>
      </w:pPr>
    </w:lvl>
    <w:lvl w:ilvl="4" w:tplc="04160019" w:tentative="1">
      <w:start w:val="1"/>
      <w:numFmt w:val="lowerLetter"/>
      <w:lvlText w:val="%5."/>
      <w:lvlJc w:val="left"/>
      <w:pPr>
        <w:ind w:left="4280" w:hanging="360"/>
      </w:pPr>
    </w:lvl>
    <w:lvl w:ilvl="5" w:tplc="0416001B" w:tentative="1">
      <w:start w:val="1"/>
      <w:numFmt w:val="lowerRoman"/>
      <w:lvlText w:val="%6."/>
      <w:lvlJc w:val="right"/>
      <w:pPr>
        <w:ind w:left="5000" w:hanging="180"/>
      </w:pPr>
    </w:lvl>
    <w:lvl w:ilvl="6" w:tplc="0416000F" w:tentative="1">
      <w:start w:val="1"/>
      <w:numFmt w:val="decimal"/>
      <w:lvlText w:val="%7."/>
      <w:lvlJc w:val="left"/>
      <w:pPr>
        <w:ind w:left="5720" w:hanging="360"/>
      </w:pPr>
    </w:lvl>
    <w:lvl w:ilvl="7" w:tplc="04160019" w:tentative="1">
      <w:start w:val="1"/>
      <w:numFmt w:val="lowerLetter"/>
      <w:lvlText w:val="%8."/>
      <w:lvlJc w:val="left"/>
      <w:pPr>
        <w:ind w:left="6440" w:hanging="360"/>
      </w:pPr>
    </w:lvl>
    <w:lvl w:ilvl="8" w:tplc="0416001B" w:tentative="1">
      <w:start w:val="1"/>
      <w:numFmt w:val="lowerRoman"/>
      <w:lvlText w:val="%9."/>
      <w:lvlJc w:val="right"/>
      <w:pPr>
        <w:ind w:left="7160" w:hanging="180"/>
      </w:pPr>
    </w:lvl>
  </w:abstractNum>
  <w:abstractNum w:abstractNumId="6" w15:restartNumberingAfterBreak="0">
    <w:nsid w:val="5CBA1133"/>
    <w:multiLevelType w:val="hybridMultilevel"/>
    <w:tmpl w:val="F1782A42"/>
    <w:lvl w:ilvl="0" w:tplc="B2087A22">
      <w:start w:val="1"/>
      <w:numFmt w:val="lowerLetter"/>
      <w:lvlText w:val="%1)"/>
      <w:lvlJc w:val="left"/>
      <w:pPr>
        <w:ind w:left="1040" w:hanging="360"/>
      </w:pPr>
      <w:rPr>
        <w:rFonts w:hint="default"/>
      </w:rPr>
    </w:lvl>
    <w:lvl w:ilvl="1" w:tplc="04160019" w:tentative="1">
      <w:start w:val="1"/>
      <w:numFmt w:val="lowerLetter"/>
      <w:lvlText w:val="%2."/>
      <w:lvlJc w:val="left"/>
      <w:pPr>
        <w:ind w:left="1760" w:hanging="360"/>
      </w:pPr>
    </w:lvl>
    <w:lvl w:ilvl="2" w:tplc="0416001B" w:tentative="1">
      <w:start w:val="1"/>
      <w:numFmt w:val="lowerRoman"/>
      <w:lvlText w:val="%3."/>
      <w:lvlJc w:val="right"/>
      <w:pPr>
        <w:ind w:left="2480" w:hanging="180"/>
      </w:pPr>
    </w:lvl>
    <w:lvl w:ilvl="3" w:tplc="0416000F" w:tentative="1">
      <w:start w:val="1"/>
      <w:numFmt w:val="decimal"/>
      <w:lvlText w:val="%4."/>
      <w:lvlJc w:val="left"/>
      <w:pPr>
        <w:ind w:left="3200" w:hanging="360"/>
      </w:pPr>
    </w:lvl>
    <w:lvl w:ilvl="4" w:tplc="04160019" w:tentative="1">
      <w:start w:val="1"/>
      <w:numFmt w:val="lowerLetter"/>
      <w:lvlText w:val="%5."/>
      <w:lvlJc w:val="left"/>
      <w:pPr>
        <w:ind w:left="3920" w:hanging="360"/>
      </w:pPr>
    </w:lvl>
    <w:lvl w:ilvl="5" w:tplc="0416001B" w:tentative="1">
      <w:start w:val="1"/>
      <w:numFmt w:val="lowerRoman"/>
      <w:lvlText w:val="%6."/>
      <w:lvlJc w:val="right"/>
      <w:pPr>
        <w:ind w:left="4640" w:hanging="180"/>
      </w:pPr>
    </w:lvl>
    <w:lvl w:ilvl="6" w:tplc="0416000F" w:tentative="1">
      <w:start w:val="1"/>
      <w:numFmt w:val="decimal"/>
      <w:lvlText w:val="%7."/>
      <w:lvlJc w:val="left"/>
      <w:pPr>
        <w:ind w:left="5360" w:hanging="360"/>
      </w:pPr>
    </w:lvl>
    <w:lvl w:ilvl="7" w:tplc="04160019" w:tentative="1">
      <w:start w:val="1"/>
      <w:numFmt w:val="lowerLetter"/>
      <w:lvlText w:val="%8."/>
      <w:lvlJc w:val="left"/>
      <w:pPr>
        <w:ind w:left="6080" w:hanging="360"/>
      </w:pPr>
    </w:lvl>
    <w:lvl w:ilvl="8" w:tplc="0416001B" w:tentative="1">
      <w:start w:val="1"/>
      <w:numFmt w:val="lowerRoman"/>
      <w:lvlText w:val="%9."/>
      <w:lvlJc w:val="right"/>
      <w:pPr>
        <w:ind w:left="6800" w:hanging="180"/>
      </w:pPr>
    </w:lvl>
  </w:abstractNum>
  <w:abstractNum w:abstractNumId="7" w15:restartNumberingAfterBreak="0">
    <w:nsid w:val="6B043891"/>
    <w:multiLevelType w:val="multilevel"/>
    <w:tmpl w:val="89E48C4A"/>
    <w:lvl w:ilvl="0">
      <w:start w:val="1"/>
      <w:numFmt w:val="decimal"/>
      <w:pStyle w:val="TF-xAvalITEM"/>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8" w15:restartNumberingAfterBreak="0">
    <w:nsid w:val="795F0AE5"/>
    <w:multiLevelType w:val="multilevel"/>
    <w:tmpl w:val="7E1A0E16"/>
    <w:lvl w:ilvl="0">
      <w:start w:val="1"/>
      <w:numFmt w:val="lowerLetter"/>
      <w:lvlText w:val="%1)"/>
      <w:lvlJc w:val="left"/>
      <w:pPr>
        <w:tabs>
          <w:tab w:val="num" w:pos="1077"/>
        </w:tabs>
        <w:ind w:left="1077" w:hanging="397"/>
      </w:pPr>
      <w:rPr>
        <w:rFonts w:hint="default"/>
      </w:rPr>
    </w:lvl>
    <w:lvl w:ilvl="1">
      <w:start w:val="1"/>
      <w:numFmt w:val="none"/>
      <w:lvlText w:val="-"/>
      <w:lvlJc w:val="left"/>
      <w:pPr>
        <w:tabs>
          <w:tab w:val="num" w:pos="1418"/>
        </w:tabs>
        <w:ind w:left="1418" w:hanging="380"/>
      </w:pPr>
      <w:rPr>
        <w:rFonts w:hint="default"/>
      </w:rPr>
    </w:lvl>
    <w:lvl w:ilvl="2">
      <w:start w:val="1"/>
      <w:numFmt w:val="none"/>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9" w15:restartNumberingAfterBreak="0">
    <w:nsid w:val="7BFE0412"/>
    <w:multiLevelType w:val="hybridMultilevel"/>
    <w:tmpl w:val="3FC2890C"/>
    <w:lvl w:ilvl="0" w:tplc="04090001">
      <w:start w:val="1"/>
      <w:numFmt w:val="bullet"/>
      <w:lvlText w:val=""/>
      <w:lvlJc w:val="left"/>
      <w:pPr>
        <w:tabs>
          <w:tab w:val="num" w:pos="360"/>
        </w:tabs>
        <w:ind w:left="360" w:hanging="360"/>
      </w:pPr>
      <w:rPr>
        <w:rFonts w:ascii="Symbol" w:hAnsi="Symbol" w:hint="default"/>
      </w:rPr>
    </w:lvl>
    <w:lvl w:ilvl="1" w:tplc="04160003">
      <w:start w:val="1"/>
      <w:numFmt w:val="bullet"/>
      <w:lvlText w:val="o"/>
      <w:lvlJc w:val="left"/>
      <w:pPr>
        <w:tabs>
          <w:tab w:val="num" w:pos="732"/>
        </w:tabs>
        <w:ind w:left="732" w:hanging="360"/>
      </w:pPr>
      <w:rPr>
        <w:rFonts w:ascii="Courier New" w:hAnsi="Courier New" w:cs="Times New Roman" w:hint="default"/>
      </w:rPr>
    </w:lvl>
    <w:lvl w:ilvl="2" w:tplc="04160005">
      <w:start w:val="1"/>
      <w:numFmt w:val="bullet"/>
      <w:lvlText w:val=""/>
      <w:lvlJc w:val="left"/>
      <w:pPr>
        <w:tabs>
          <w:tab w:val="num" w:pos="1452"/>
        </w:tabs>
        <w:ind w:left="1452" w:hanging="360"/>
      </w:pPr>
      <w:rPr>
        <w:rFonts w:ascii="Wingdings" w:hAnsi="Wingdings" w:hint="default"/>
      </w:rPr>
    </w:lvl>
    <w:lvl w:ilvl="3" w:tplc="04160001">
      <w:start w:val="1"/>
      <w:numFmt w:val="bullet"/>
      <w:lvlText w:val=""/>
      <w:lvlJc w:val="left"/>
      <w:pPr>
        <w:tabs>
          <w:tab w:val="num" w:pos="2172"/>
        </w:tabs>
        <w:ind w:left="2172" w:hanging="360"/>
      </w:pPr>
      <w:rPr>
        <w:rFonts w:ascii="Symbol" w:hAnsi="Symbol" w:hint="default"/>
      </w:rPr>
    </w:lvl>
    <w:lvl w:ilvl="4" w:tplc="04160003">
      <w:start w:val="1"/>
      <w:numFmt w:val="bullet"/>
      <w:lvlText w:val="o"/>
      <w:lvlJc w:val="left"/>
      <w:pPr>
        <w:tabs>
          <w:tab w:val="num" w:pos="2892"/>
        </w:tabs>
        <w:ind w:left="2892" w:hanging="360"/>
      </w:pPr>
      <w:rPr>
        <w:rFonts w:ascii="Courier New" w:hAnsi="Courier New" w:cs="Times New Roman" w:hint="default"/>
      </w:rPr>
    </w:lvl>
    <w:lvl w:ilvl="5" w:tplc="04160005">
      <w:start w:val="1"/>
      <w:numFmt w:val="bullet"/>
      <w:lvlText w:val=""/>
      <w:lvlJc w:val="left"/>
      <w:pPr>
        <w:tabs>
          <w:tab w:val="num" w:pos="3612"/>
        </w:tabs>
        <w:ind w:left="3612" w:hanging="360"/>
      </w:pPr>
      <w:rPr>
        <w:rFonts w:ascii="Wingdings" w:hAnsi="Wingdings" w:hint="default"/>
      </w:rPr>
    </w:lvl>
    <w:lvl w:ilvl="6" w:tplc="04160001">
      <w:start w:val="1"/>
      <w:numFmt w:val="bullet"/>
      <w:lvlText w:val=""/>
      <w:lvlJc w:val="left"/>
      <w:pPr>
        <w:tabs>
          <w:tab w:val="num" w:pos="4332"/>
        </w:tabs>
        <w:ind w:left="4332" w:hanging="360"/>
      </w:pPr>
      <w:rPr>
        <w:rFonts w:ascii="Symbol" w:hAnsi="Symbol" w:hint="default"/>
      </w:rPr>
    </w:lvl>
    <w:lvl w:ilvl="7" w:tplc="04160003">
      <w:start w:val="1"/>
      <w:numFmt w:val="bullet"/>
      <w:lvlText w:val="o"/>
      <w:lvlJc w:val="left"/>
      <w:pPr>
        <w:tabs>
          <w:tab w:val="num" w:pos="5052"/>
        </w:tabs>
        <w:ind w:left="5052" w:hanging="360"/>
      </w:pPr>
      <w:rPr>
        <w:rFonts w:ascii="Courier New" w:hAnsi="Courier New" w:cs="Times New Roman" w:hint="default"/>
      </w:rPr>
    </w:lvl>
    <w:lvl w:ilvl="8" w:tplc="04160005">
      <w:start w:val="1"/>
      <w:numFmt w:val="bullet"/>
      <w:lvlText w:val=""/>
      <w:lvlJc w:val="left"/>
      <w:pPr>
        <w:tabs>
          <w:tab w:val="num" w:pos="5772"/>
        </w:tabs>
        <w:ind w:left="5772" w:hanging="360"/>
      </w:pPr>
      <w:rPr>
        <w:rFonts w:ascii="Wingdings" w:hAnsi="Wingdings" w:hint="default"/>
      </w:rPr>
    </w:lvl>
  </w:abstractNum>
  <w:num w:numId="1">
    <w:abstractNumId w:val="0"/>
  </w:num>
  <w:num w:numId="2">
    <w:abstractNumId w:val="2"/>
  </w:num>
  <w:num w:numId="3">
    <w:abstractNumId w:val="2"/>
  </w:num>
  <w:num w:numId="4">
    <w:abstractNumId w:val="1"/>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num>
  <w:num w:numId="12">
    <w:abstractNumId w:val="7"/>
  </w:num>
  <w:num w:numId="1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9"/>
  </w:num>
  <w:num w:numId="1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9"/>
  </w:num>
  <w:num w:numId="1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6"/>
  </w:num>
  <w:num w:numId="21">
    <w:abstractNumId w:val="5"/>
  </w:num>
  <w:num w:numId="2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
  </w:num>
  <w:num w:numId="2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ndreza Sartori">
    <w15:presenceInfo w15:providerId="None" w15:userId="Andreza Sartor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trackRevisions/>
  <w:defaultTabStop w:val="709"/>
  <w:hyphenationZone w:val="425"/>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240"/>
    <w:rsid w:val="0000050D"/>
    <w:rsid w:val="0000224C"/>
    <w:rsid w:val="00004672"/>
    <w:rsid w:val="000065D1"/>
    <w:rsid w:val="00012922"/>
    <w:rsid w:val="00013209"/>
    <w:rsid w:val="00014EC9"/>
    <w:rsid w:val="0001564F"/>
    <w:rsid w:val="0001575C"/>
    <w:rsid w:val="000179B5"/>
    <w:rsid w:val="00017B62"/>
    <w:rsid w:val="000201B1"/>
    <w:rsid w:val="000204E7"/>
    <w:rsid w:val="00023FA0"/>
    <w:rsid w:val="0002602F"/>
    <w:rsid w:val="000265E0"/>
    <w:rsid w:val="00030E4A"/>
    <w:rsid w:val="00031A27"/>
    <w:rsid w:val="00031EE0"/>
    <w:rsid w:val="00035CD8"/>
    <w:rsid w:val="0004020F"/>
    <w:rsid w:val="0004064B"/>
    <w:rsid w:val="000432AA"/>
    <w:rsid w:val="00043412"/>
    <w:rsid w:val="00043C4A"/>
    <w:rsid w:val="0004641A"/>
    <w:rsid w:val="00052A07"/>
    <w:rsid w:val="000533DA"/>
    <w:rsid w:val="0005457F"/>
    <w:rsid w:val="00057F36"/>
    <w:rsid w:val="000608E9"/>
    <w:rsid w:val="000613C7"/>
    <w:rsid w:val="00061CDE"/>
    <w:rsid w:val="00061FEB"/>
    <w:rsid w:val="00062355"/>
    <w:rsid w:val="000623D5"/>
    <w:rsid w:val="000667DF"/>
    <w:rsid w:val="00067955"/>
    <w:rsid w:val="000712FA"/>
    <w:rsid w:val="0007209B"/>
    <w:rsid w:val="00075792"/>
    <w:rsid w:val="00080AF3"/>
    <w:rsid w:val="00080F9C"/>
    <w:rsid w:val="00081018"/>
    <w:rsid w:val="00081D87"/>
    <w:rsid w:val="0008579A"/>
    <w:rsid w:val="00086AA8"/>
    <w:rsid w:val="0008732D"/>
    <w:rsid w:val="00087FD0"/>
    <w:rsid w:val="00090B9E"/>
    <w:rsid w:val="00091B50"/>
    <w:rsid w:val="0009331D"/>
    <w:rsid w:val="00096216"/>
    <w:rsid w:val="0009635F"/>
    <w:rsid w:val="0009735C"/>
    <w:rsid w:val="000A0EC8"/>
    <w:rsid w:val="000A104C"/>
    <w:rsid w:val="000A1689"/>
    <w:rsid w:val="000A19DE"/>
    <w:rsid w:val="000A3EAB"/>
    <w:rsid w:val="000A3FE2"/>
    <w:rsid w:val="000A4E03"/>
    <w:rsid w:val="000A50D4"/>
    <w:rsid w:val="000B0B49"/>
    <w:rsid w:val="000B12B2"/>
    <w:rsid w:val="000B224F"/>
    <w:rsid w:val="000B3299"/>
    <w:rsid w:val="000B3868"/>
    <w:rsid w:val="000B4C3D"/>
    <w:rsid w:val="000C1926"/>
    <w:rsid w:val="000C1A18"/>
    <w:rsid w:val="000C31D6"/>
    <w:rsid w:val="000C4FCD"/>
    <w:rsid w:val="000C5E2A"/>
    <w:rsid w:val="000C648D"/>
    <w:rsid w:val="000D1294"/>
    <w:rsid w:val="000D4719"/>
    <w:rsid w:val="000D77C2"/>
    <w:rsid w:val="000E039E"/>
    <w:rsid w:val="000E27F9"/>
    <w:rsid w:val="000E2B1E"/>
    <w:rsid w:val="000E311F"/>
    <w:rsid w:val="000E3A68"/>
    <w:rsid w:val="000E6570"/>
    <w:rsid w:val="000E6CE0"/>
    <w:rsid w:val="000E705C"/>
    <w:rsid w:val="000E7EFB"/>
    <w:rsid w:val="000F293E"/>
    <w:rsid w:val="000F2A01"/>
    <w:rsid w:val="000F77E3"/>
    <w:rsid w:val="0010064B"/>
    <w:rsid w:val="001064D9"/>
    <w:rsid w:val="00107063"/>
    <w:rsid w:val="00107B02"/>
    <w:rsid w:val="00110754"/>
    <w:rsid w:val="00111978"/>
    <w:rsid w:val="00111D32"/>
    <w:rsid w:val="0011363A"/>
    <w:rsid w:val="00113A3F"/>
    <w:rsid w:val="00114819"/>
    <w:rsid w:val="001164FE"/>
    <w:rsid w:val="00116D91"/>
    <w:rsid w:val="00120B3B"/>
    <w:rsid w:val="00123AA6"/>
    <w:rsid w:val="00125084"/>
    <w:rsid w:val="00125277"/>
    <w:rsid w:val="00125A69"/>
    <w:rsid w:val="001261F6"/>
    <w:rsid w:val="001375F7"/>
    <w:rsid w:val="00140453"/>
    <w:rsid w:val="001407CC"/>
    <w:rsid w:val="001423C6"/>
    <w:rsid w:val="00143627"/>
    <w:rsid w:val="00144FAB"/>
    <w:rsid w:val="00146043"/>
    <w:rsid w:val="00150C17"/>
    <w:rsid w:val="00153952"/>
    <w:rsid w:val="00153DAD"/>
    <w:rsid w:val="001554E9"/>
    <w:rsid w:val="0015604E"/>
    <w:rsid w:val="00162BF1"/>
    <w:rsid w:val="0016560C"/>
    <w:rsid w:val="00166B7A"/>
    <w:rsid w:val="00172F4A"/>
    <w:rsid w:val="0017525A"/>
    <w:rsid w:val="00184D4B"/>
    <w:rsid w:val="001851EB"/>
    <w:rsid w:val="00186092"/>
    <w:rsid w:val="001914E6"/>
    <w:rsid w:val="00191B8F"/>
    <w:rsid w:val="00192CCA"/>
    <w:rsid w:val="00193A97"/>
    <w:rsid w:val="001948BE"/>
    <w:rsid w:val="0019547B"/>
    <w:rsid w:val="00197F34"/>
    <w:rsid w:val="001A12CE"/>
    <w:rsid w:val="001A3B19"/>
    <w:rsid w:val="001A4300"/>
    <w:rsid w:val="001A6292"/>
    <w:rsid w:val="001A68A4"/>
    <w:rsid w:val="001A7511"/>
    <w:rsid w:val="001B2F1E"/>
    <w:rsid w:val="001B57C9"/>
    <w:rsid w:val="001B6310"/>
    <w:rsid w:val="001B735B"/>
    <w:rsid w:val="001C0043"/>
    <w:rsid w:val="001C0FCC"/>
    <w:rsid w:val="001C2CA2"/>
    <w:rsid w:val="001C33B0"/>
    <w:rsid w:val="001C57E6"/>
    <w:rsid w:val="001C5CBB"/>
    <w:rsid w:val="001C687D"/>
    <w:rsid w:val="001D3A2A"/>
    <w:rsid w:val="001D54C2"/>
    <w:rsid w:val="001D6234"/>
    <w:rsid w:val="001D6B18"/>
    <w:rsid w:val="001E075B"/>
    <w:rsid w:val="001E266A"/>
    <w:rsid w:val="001E2C91"/>
    <w:rsid w:val="001E427B"/>
    <w:rsid w:val="001E512A"/>
    <w:rsid w:val="001E5E22"/>
    <w:rsid w:val="001E646A"/>
    <w:rsid w:val="001E64DB"/>
    <w:rsid w:val="001E682E"/>
    <w:rsid w:val="001F007F"/>
    <w:rsid w:val="001F0771"/>
    <w:rsid w:val="001F0AFC"/>
    <w:rsid w:val="001F0D36"/>
    <w:rsid w:val="001F61DD"/>
    <w:rsid w:val="001F65BA"/>
    <w:rsid w:val="001F7DEF"/>
    <w:rsid w:val="0020002D"/>
    <w:rsid w:val="00202F3F"/>
    <w:rsid w:val="002106B4"/>
    <w:rsid w:val="002121C6"/>
    <w:rsid w:val="00213680"/>
    <w:rsid w:val="00215428"/>
    <w:rsid w:val="00216376"/>
    <w:rsid w:val="00224A8F"/>
    <w:rsid w:val="00224BB2"/>
    <w:rsid w:val="00225A1F"/>
    <w:rsid w:val="00230468"/>
    <w:rsid w:val="002342B0"/>
    <w:rsid w:val="00235240"/>
    <w:rsid w:val="002368FD"/>
    <w:rsid w:val="002369FB"/>
    <w:rsid w:val="00236BE7"/>
    <w:rsid w:val="0024110F"/>
    <w:rsid w:val="002423AB"/>
    <w:rsid w:val="002427C6"/>
    <w:rsid w:val="002440B0"/>
    <w:rsid w:val="00244883"/>
    <w:rsid w:val="00247F71"/>
    <w:rsid w:val="00262B40"/>
    <w:rsid w:val="00264A70"/>
    <w:rsid w:val="0027122E"/>
    <w:rsid w:val="0027792D"/>
    <w:rsid w:val="00282723"/>
    <w:rsid w:val="00282788"/>
    <w:rsid w:val="00284B6A"/>
    <w:rsid w:val="0028617A"/>
    <w:rsid w:val="002871C6"/>
    <w:rsid w:val="00291426"/>
    <w:rsid w:val="0029608A"/>
    <w:rsid w:val="00296B41"/>
    <w:rsid w:val="002A6617"/>
    <w:rsid w:val="002A7E1B"/>
    <w:rsid w:val="002B03A2"/>
    <w:rsid w:val="002B0527"/>
    <w:rsid w:val="002B0EDC"/>
    <w:rsid w:val="002B336F"/>
    <w:rsid w:val="002B4718"/>
    <w:rsid w:val="002B6459"/>
    <w:rsid w:val="002C0A12"/>
    <w:rsid w:val="002C1C81"/>
    <w:rsid w:val="002C31F9"/>
    <w:rsid w:val="002D232F"/>
    <w:rsid w:val="002E0E30"/>
    <w:rsid w:val="002E59CB"/>
    <w:rsid w:val="002E5B3F"/>
    <w:rsid w:val="002E6DD1"/>
    <w:rsid w:val="002F027E"/>
    <w:rsid w:val="002F0533"/>
    <w:rsid w:val="002F7A61"/>
    <w:rsid w:val="003001F1"/>
    <w:rsid w:val="00302F2C"/>
    <w:rsid w:val="003031BF"/>
    <w:rsid w:val="00303415"/>
    <w:rsid w:val="0030564B"/>
    <w:rsid w:val="00310801"/>
    <w:rsid w:val="00312CEA"/>
    <w:rsid w:val="0031451B"/>
    <w:rsid w:val="00317A58"/>
    <w:rsid w:val="00320BFA"/>
    <w:rsid w:val="00320C22"/>
    <w:rsid w:val="0032378D"/>
    <w:rsid w:val="00333C67"/>
    <w:rsid w:val="00335048"/>
    <w:rsid w:val="0033735E"/>
    <w:rsid w:val="00340AD0"/>
    <w:rsid w:val="00340B6D"/>
    <w:rsid w:val="00340C8E"/>
    <w:rsid w:val="00344540"/>
    <w:rsid w:val="003500F9"/>
    <w:rsid w:val="003519A3"/>
    <w:rsid w:val="00362443"/>
    <w:rsid w:val="00367CB1"/>
    <w:rsid w:val="0037046F"/>
    <w:rsid w:val="0037186A"/>
    <w:rsid w:val="00373AE6"/>
    <w:rsid w:val="00374E90"/>
    <w:rsid w:val="00377DA7"/>
    <w:rsid w:val="0038020B"/>
    <w:rsid w:val="003802EB"/>
    <w:rsid w:val="00383087"/>
    <w:rsid w:val="00384711"/>
    <w:rsid w:val="003970A8"/>
    <w:rsid w:val="003A10F9"/>
    <w:rsid w:val="003A22D5"/>
    <w:rsid w:val="003A2B7D"/>
    <w:rsid w:val="003A3937"/>
    <w:rsid w:val="003A4A75"/>
    <w:rsid w:val="003A5366"/>
    <w:rsid w:val="003B002F"/>
    <w:rsid w:val="003B2CB9"/>
    <w:rsid w:val="003B57E2"/>
    <w:rsid w:val="003B647A"/>
    <w:rsid w:val="003C0B0A"/>
    <w:rsid w:val="003C1F4E"/>
    <w:rsid w:val="003C3A99"/>
    <w:rsid w:val="003C5262"/>
    <w:rsid w:val="003C652C"/>
    <w:rsid w:val="003D1081"/>
    <w:rsid w:val="003D219C"/>
    <w:rsid w:val="003D398C"/>
    <w:rsid w:val="003D473B"/>
    <w:rsid w:val="003D4B35"/>
    <w:rsid w:val="003E43FA"/>
    <w:rsid w:val="003E4F19"/>
    <w:rsid w:val="003E6A20"/>
    <w:rsid w:val="003E76E7"/>
    <w:rsid w:val="003F5F25"/>
    <w:rsid w:val="003F6549"/>
    <w:rsid w:val="003F67F2"/>
    <w:rsid w:val="0040236B"/>
    <w:rsid w:val="00402473"/>
    <w:rsid w:val="0040420D"/>
    <w:rsid w:val="0040436D"/>
    <w:rsid w:val="0040696C"/>
    <w:rsid w:val="00410368"/>
    <w:rsid w:val="00410543"/>
    <w:rsid w:val="004133E7"/>
    <w:rsid w:val="004173CC"/>
    <w:rsid w:val="00417554"/>
    <w:rsid w:val="0042356B"/>
    <w:rsid w:val="004236A4"/>
    <w:rsid w:val="0042420A"/>
    <w:rsid w:val="004243D2"/>
    <w:rsid w:val="00424610"/>
    <w:rsid w:val="00425AA5"/>
    <w:rsid w:val="00426CD1"/>
    <w:rsid w:val="00427A3A"/>
    <w:rsid w:val="004320ED"/>
    <w:rsid w:val="0043568A"/>
    <w:rsid w:val="00440460"/>
    <w:rsid w:val="00441CC1"/>
    <w:rsid w:val="00443231"/>
    <w:rsid w:val="00443F5F"/>
    <w:rsid w:val="00445371"/>
    <w:rsid w:val="00451B94"/>
    <w:rsid w:val="00453239"/>
    <w:rsid w:val="00455ECF"/>
    <w:rsid w:val="00456FD9"/>
    <w:rsid w:val="00457DFD"/>
    <w:rsid w:val="00461279"/>
    <w:rsid w:val="00465A77"/>
    <w:rsid w:val="0046629F"/>
    <w:rsid w:val="00470C41"/>
    <w:rsid w:val="0047289C"/>
    <w:rsid w:val="0047690F"/>
    <w:rsid w:val="00476C78"/>
    <w:rsid w:val="00483B46"/>
    <w:rsid w:val="0048576D"/>
    <w:rsid w:val="00487F11"/>
    <w:rsid w:val="00491886"/>
    <w:rsid w:val="00493B1A"/>
    <w:rsid w:val="0049495C"/>
    <w:rsid w:val="00497EF6"/>
    <w:rsid w:val="004A3B4F"/>
    <w:rsid w:val="004A3F21"/>
    <w:rsid w:val="004B42D8"/>
    <w:rsid w:val="004B445C"/>
    <w:rsid w:val="004B6B8F"/>
    <w:rsid w:val="004B7511"/>
    <w:rsid w:val="004C0197"/>
    <w:rsid w:val="004C22D4"/>
    <w:rsid w:val="004D6FC0"/>
    <w:rsid w:val="004E2396"/>
    <w:rsid w:val="004E23CE"/>
    <w:rsid w:val="004E47DB"/>
    <w:rsid w:val="004E516B"/>
    <w:rsid w:val="004E5FD2"/>
    <w:rsid w:val="004F1C8F"/>
    <w:rsid w:val="004F5B0D"/>
    <w:rsid w:val="004F6752"/>
    <w:rsid w:val="00500539"/>
    <w:rsid w:val="00502402"/>
    <w:rsid w:val="005027E2"/>
    <w:rsid w:val="00503373"/>
    <w:rsid w:val="00503F3F"/>
    <w:rsid w:val="00506291"/>
    <w:rsid w:val="005255DC"/>
    <w:rsid w:val="00530DB1"/>
    <w:rsid w:val="00533A3A"/>
    <w:rsid w:val="00534600"/>
    <w:rsid w:val="00536336"/>
    <w:rsid w:val="0053724F"/>
    <w:rsid w:val="0054291B"/>
    <w:rsid w:val="00542ED7"/>
    <w:rsid w:val="00544D99"/>
    <w:rsid w:val="005502A7"/>
    <w:rsid w:val="00550D4A"/>
    <w:rsid w:val="005573DD"/>
    <w:rsid w:val="00557CAA"/>
    <w:rsid w:val="005640DA"/>
    <w:rsid w:val="00564A29"/>
    <w:rsid w:val="00564FBC"/>
    <w:rsid w:val="005705A9"/>
    <w:rsid w:val="00570FFF"/>
    <w:rsid w:val="00572864"/>
    <w:rsid w:val="00574E45"/>
    <w:rsid w:val="00574F76"/>
    <w:rsid w:val="00582560"/>
    <w:rsid w:val="0058482B"/>
    <w:rsid w:val="0058618A"/>
    <w:rsid w:val="00586AC5"/>
    <w:rsid w:val="00591611"/>
    <w:rsid w:val="00596C99"/>
    <w:rsid w:val="005A06A8"/>
    <w:rsid w:val="005A362B"/>
    <w:rsid w:val="005A4952"/>
    <w:rsid w:val="005A5A72"/>
    <w:rsid w:val="005B1569"/>
    <w:rsid w:val="005B20A1"/>
    <w:rsid w:val="005B2478"/>
    <w:rsid w:val="005B2D2D"/>
    <w:rsid w:val="005C09F2"/>
    <w:rsid w:val="005C16A5"/>
    <w:rsid w:val="005C1816"/>
    <w:rsid w:val="005C21FC"/>
    <w:rsid w:val="005C30AE"/>
    <w:rsid w:val="005C44FB"/>
    <w:rsid w:val="005C6C08"/>
    <w:rsid w:val="005D3038"/>
    <w:rsid w:val="005D47A9"/>
    <w:rsid w:val="005D58F6"/>
    <w:rsid w:val="005E35F3"/>
    <w:rsid w:val="005E400D"/>
    <w:rsid w:val="005E51CB"/>
    <w:rsid w:val="005E698D"/>
    <w:rsid w:val="005E7E9C"/>
    <w:rsid w:val="005F09F1"/>
    <w:rsid w:val="005F5912"/>
    <w:rsid w:val="005F645A"/>
    <w:rsid w:val="0060060C"/>
    <w:rsid w:val="006118D1"/>
    <w:rsid w:val="0061251F"/>
    <w:rsid w:val="00612C83"/>
    <w:rsid w:val="00613AB7"/>
    <w:rsid w:val="00620D93"/>
    <w:rsid w:val="00622B58"/>
    <w:rsid w:val="0062386A"/>
    <w:rsid w:val="006244E6"/>
    <w:rsid w:val="0062576D"/>
    <w:rsid w:val="00625788"/>
    <w:rsid w:val="006302A5"/>
    <w:rsid w:val="006305AA"/>
    <w:rsid w:val="0063277E"/>
    <w:rsid w:val="00633258"/>
    <w:rsid w:val="006364F4"/>
    <w:rsid w:val="00637545"/>
    <w:rsid w:val="006423B3"/>
    <w:rsid w:val="006426D5"/>
    <w:rsid w:val="00642924"/>
    <w:rsid w:val="0064634E"/>
    <w:rsid w:val="006466FF"/>
    <w:rsid w:val="00646A5F"/>
    <w:rsid w:val="006475C1"/>
    <w:rsid w:val="00656C00"/>
    <w:rsid w:val="00657101"/>
    <w:rsid w:val="00661967"/>
    <w:rsid w:val="00661F61"/>
    <w:rsid w:val="006632B1"/>
    <w:rsid w:val="00671B49"/>
    <w:rsid w:val="006735A4"/>
    <w:rsid w:val="00674155"/>
    <w:rsid w:val="006746CA"/>
    <w:rsid w:val="00677874"/>
    <w:rsid w:val="00680E6D"/>
    <w:rsid w:val="00681879"/>
    <w:rsid w:val="00681E6B"/>
    <w:rsid w:val="00687B1C"/>
    <w:rsid w:val="00693381"/>
    <w:rsid w:val="00695745"/>
    <w:rsid w:val="0069600B"/>
    <w:rsid w:val="006A0A1A"/>
    <w:rsid w:val="006A4603"/>
    <w:rsid w:val="006A5243"/>
    <w:rsid w:val="006A6460"/>
    <w:rsid w:val="006A7BEB"/>
    <w:rsid w:val="006B104E"/>
    <w:rsid w:val="006B19A7"/>
    <w:rsid w:val="006B4A64"/>
    <w:rsid w:val="006B5AEA"/>
    <w:rsid w:val="006B6383"/>
    <w:rsid w:val="006B640D"/>
    <w:rsid w:val="006C0D72"/>
    <w:rsid w:val="006C5862"/>
    <w:rsid w:val="006C5D48"/>
    <w:rsid w:val="006C61FA"/>
    <w:rsid w:val="006D0896"/>
    <w:rsid w:val="006D31AE"/>
    <w:rsid w:val="006E16EB"/>
    <w:rsid w:val="006E25D2"/>
    <w:rsid w:val="006E3A62"/>
    <w:rsid w:val="006E3F2D"/>
    <w:rsid w:val="006E6CDD"/>
    <w:rsid w:val="006F1B54"/>
    <w:rsid w:val="006F4849"/>
    <w:rsid w:val="006F7DB0"/>
    <w:rsid w:val="007033F0"/>
    <w:rsid w:val="0070391A"/>
    <w:rsid w:val="00706486"/>
    <w:rsid w:val="00706794"/>
    <w:rsid w:val="00707442"/>
    <w:rsid w:val="0071400D"/>
    <w:rsid w:val="007143C7"/>
    <w:rsid w:val="00716DBB"/>
    <w:rsid w:val="00716EC1"/>
    <w:rsid w:val="007214E3"/>
    <w:rsid w:val="00721BF4"/>
    <w:rsid w:val="00721E5C"/>
    <w:rsid w:val="007222F7"/>
    <w:rsid w:val="00724679"/>
    <w:rsid w:val="00725368"/>
    <w:rsid w:val="00727766"/>
    <w:rsid w:val="007304F3"/>
    <w:rsid w:val="00730839"/>
    <w:rsid w:val="00730F60"/>
    <w:rsid w:val="00733FF9"/>
    <w:rsid w:val="007364EF"/>
    <w:rsid w:val="00740EC8"/>
    <w:rsid w:val="00743DE7"/>
    <w:rsid w:val="00754126"/>
    <w:rsid w:val="007554DF"/>
    <w:rsid w:val="0075776D"/>
    <w:rsid w:val="0076047B"/>
    <w:rsid w:val="007613FB"/>
    <w:rsid w:val="00761E34"/>
    <w:rsid w:val="00763FBC"/>
    <w:rsid w:val="007650E1"/>
    <w:rsid w:val="007722BF"/>
    <w:rsid w:val="0077509E"/>
    <w:rsid w:val="0077580B"/>
    <w:rsid w:val="00781167"/>
    <w:rsid w:val="00784068"/>
    <w:rsid w:val="00784FD5"/>
    <w:rsid w:val="007854B3"/>
    <w:rsid w:val="0078787D"/>
    <w:rsid w:val="00787C75"/>
    <w:rsid w:val="00787FA8"/>
    <w:rsid w:val="007944F8"/>
    <w:rsid w:val="00794C69"/>
    <w:rsid w:val="00794F39"/>
    <w:rsid w:val="00796EE4"/>
    <w:rsid w:val="007973E3"/>
    <w:rsid w:val="007A1883"/>
    <w:rsid w:val="007A4920"/>
    <w:rsid w:val="007A5401"/>
    <w:rsid w:val="007A570B"/>
    <w:rsid w:val="007B246E"/>
    <w:rsid w:val="007B2F11"/>
    <w:rsid w:val="007B562C"/>
    <w:rsid w:val="007B7A20"/>
    <w:rsid w:val="007C07AE"/>
    <w:rsid w:val="007C1E2F"/>
    <w:rsid w:val="007C6FA7"/>
    <w:rsid w:val="007D0720"/>
    <w:rsid w:val="007D10F2"/>
    <w:rsid w:val="007D207E"/>
    <w:rsid w:val="007D2133"/>
    <w:rsid w:val="007D6DEC"/>
    <w:rsid w:val="007E00BA"/>
    <w:rsid w:val="007E0C59"/>
    <w:rsid w:val="007E3D56"/>
    <w:rsid w:val="007E46A1"/>
    <w:rsid w:val="007E6241"/>
    <w:rsid w:val="007E730D"/>
    <w:rsid w:val="007E7311"/>
    <w:rsid w:val="007F403E"/>
    <w:rsid w:val="007F434A"/>
    <w:rsid w:val="007F6015"/>
    <w:rsid w:val="00801530"/>
    <w:rsid w:val="00803303"/>
    <w:rsid w:val="008033A7"/>
    <w:rsid w:val="00803C75"/>
    <w:rsid w:val="008072AC"/>
    <w:rsid w:val="0081095B"/>
    <w:rsid w:val="00810CEA"/>
    <w:rsid w:val="00821258"/>
    <w:rsid w:val="008222EA"/>
    <w:rsid w:val="008233E5"/>
    <w:rsid w:val="00824206"/>
    <w:rsid w:val="0083016E"/>
    <w:rsid w:val="00830318"/>
    <w:rsid w:val="0083081A"/>
    <w:rsid w:val="00831453"/>
    <w:rsid w:val="00832C2C"/>
    <w:rsid w:val="00833DE8"/>
    <w:rsid w:val="00833F47"/>
    <w:rsid w:val="008348C3"/>
    <w:rsid w:val="00836AD7"/>
    <w:rsid w:val="008373B4"/>
    <w:rsid w:val="008404C4"/>
    <w:rsid w:val="00840D56"/>
    <w:rsid w:val="00845E49"/>
    <w:rsid w:val="00847D37"/>
    <w:rsid w:val="0085001D"/>
    <w:rsid w:val="008533B6"/>
    <w:rsid w:val="008540C8"/>
    <w:rsid w:val="00855CEF"/>
    <w:rsid w:val="0085621E"/>
    <w:rsid w:val="00857750"/>
    <w:rsid w:val="008649C2"/>
    <w:rsid w:val="008666D6"/>
    <w:rsid w:val="00867A7E"/>
    <w:rsid w:val="00867EFD"/>
    <w:rsid w:val="00871972"/>
    <w:rsid w:val="00871A41"/>
    <w:rsid w:val="00874F9B"/>
    <w:rsid w:val="00875867"/>
    <w:rsid w:val="008836D9"/>
    <w:rsid w:val="00886D76"/>
    <w:rsid w:val="00892AF8"/>
    <w:rsid w:val="00897019"/>
    <w:rsid w:val="008A38E3"/>
    <w:rsid w:val="008A465C"/>
    <w:rsid w:val="008A4A8E"/>
    <w:rsid w:val="008A4CF8"/>
    <w:rsid w:val="008B0A07"/>
    <w:rsid w:val="008B2D52"/>
    <w:rsid w:val="008B6E46"/>
    <w:rsid w:val="008B781F"/>
    <w:rsid w:val="008C0069"/>
    <w:rsid w:val="008C108F"/>
    <w:rsid w:val="008C1495"/>
    <w:rsid w:val="008C5E2A"/>
    <w:rsid w:val="008D2153"/>
    <w:rsid w:val="008D5522"/>
    <w:rsid w:val="008D69C5"/>
    <w:rsid w:val="008D7404"/>
    <w:rsid w:val="008E0F86"/>
    <w:rsid w:val="008E51F4"/>
    <w:rsid w:val="008E58DF"/>
    <w:rsid w:val="008F0EDF"/>
    <w:rsid w:val="008F2DC1"/>
    <w:rsid w:val="008F483E"/>
    <w:rsid w:val="008F6820"/>
    <w:rsid w:val="008F70AD"/>
    <w:rsid w:val="00900743"/>
    <w:rsid w:val="00900DB1"/>
    <w:rsid w:val="00900F96"/>
    <w:rsid w:val="009022BF"/>
    <w:rsid w:val="009042B6"/>
    <w:rsid w:val="00911CD9"/>
    <w:rsid w:val="00911EB2"/>
    <w:rsid w:val="00912B71"/>
    <w:rsid w:val="009171EF"/>
    <w:rsid w:val="009174D0"/>
    <w:rsid w:val="00921A82"/>
    <w:rsid w:val="0092734D"/>
    <w:rsid w:val="0093092E"/>
    <w:rsid w:val="00931632"/>
    <w:rsid w:val="0093185D"/>
    <w:rsid w:val="00932C92"/>
    <w:rsid w:val="009355E5"/>
    <w:rsid w:val="00937280"/>
    <w:rsid w:val="0094002B"/>
    <w:rsid w:val="00940FE4"/>
    <w:rsid w:val="009454E4"/>
    <w:rsid w:val="00953560"/>
    <w:rsid w:val="00953C46"/>
    <w:rsid w:val="009551B7"/>
    <w:rsid w:val="00955988"/>
    <w:rsid w:val="00957703"/>
    <w:rsid w:val="009622D5"/>
    <w:rsid w:val="0096683A"/>
    <w:rsid w:val="00967611"/>
    <w:rsid w:val="0097556B"/>
    <w:rsid w:val="00975B33"/>
    <w:rsid w:val="00981DFC"/>
    <w:rsid w:val="00984240"/>
    <w:rsid w:val="00985CFA"/>
    <w:rsid w:val="00987F2B"/>
    <w:rsid w:val="00994223"/>
    <w:rsid w:val="00995B07"/>
    <w:rsid w:val="00995F05"/>
    <w:rsid w:val="009A02BB"/>
    <w:rsid w:val="009A251A"/>
    <w:rsid w:val="009A2619"/>
    <w:rsid w:val="009A2ED3"/>
    <w:rsid w:val="009A5850"/>
    <w:rsid w:val="009B10D6"/>
    <w:rsid w:val="009C02DC"/>
    <w:rsid w:val="009C2465"/>
    <w:rsid w:val="009C778B"/>
    <w:rsid w:val="009C7C6F"/>
    <w:rsid w:val="009D65D0"/>
    <w:rsid w:val="009D7E91"/>
    <w:rsid w:val="009E135E"/>
    <w:rsid w:val="009E32E2"/>
    <w:rsid w:val="009E3C92"/>
    <w:rsid w:val="009E46DF"/>
    <w:rsid w:val="009E54F4"/>
    <w:rsid w:val="009E6B7D"/>
    <w:rsid w:val="009F1070"/>
    <w:rsid w:val="009F2BFA"/>
    <w:rsid w:val="009F3751"/>
    <w:rsid w:val="00A02FF3"/>
    <w:rsid w:val="00A03A3D"/>
    <w:rsid w:val="00A045C4"/>
    <w:rsid w:val="00A10696"/>
    <w:rsid w:val="00A10DFA"/>
    <w:rsid w:val="00A10EDE"/>
    <w:rsid w:val="00A174EF"/>
    <w:rsid w:val="00A21708"/>
    <w:rsid w:val="00A22362"/>
    <w:rsid w:val="00A2370D"/>
    <w:rsid w:val="00A249BA"/>
    <w:rsid w:val="00A2718C"/>
    <w:rsid w:val="00A307C7"/>
    <w:rsid w:val="00A34D7C"/>
    <w:rsid w:val="00A4214C"/>
    <w:rsid w:val="00A4290C"/>
    <w:rsid w:val="00A44581"/>
    <w:rsid w:val="00A45093"/>
    <w:rsid w:val="00A50EAF"/>
    <w:rsid w:val="00A50FF9"/>
    <w:rsid w:val="00A602F9"/>
    <w:rsid w:val="00A63B45"/>
    <w:rsid w:val="00A63C2B"/>
    <w:rsid w:val="00A650EE"/>
    <w:rsid w:val="00A662C8"/>
    <w:rsid w:val="00A7046D"/>
    <w:rsid w:val="00A71157"/>
    <w:rsid w:val="00A72CF8"/>
    <w:rsid w:val="00A74709"/>
    <w:rsid w:val="00A75718"/>
    <w:rsid w:val="00A808FF"/>
    <w:rsid w:val="00A83713"/>
    <w:rsid w:val="00A83AA2"/>
    <w:rsid w:val="00A867BD"/>
    <w:rsid w:val="00A94F33"/>
    <w:rsid w:val="00A9655C"/>
    <w:rsid w:val="00A966E6"/>
    <w:rsid w:val="00A969A5"/>
    <w:rsid w:val="00AA0595"/>
    <w:rsid w:val="00AA261D"/>
    <w:rsid w:val="00AA33D1"/>
    <w:rsid w:val="00AA5C75"/>
    <w:rsid w:val="00AB2BE3"/>
    <w:rsid w:val="00AB4A01"/>
    <w:rsid w:val="00AB4E06"/>
    <w:rsid w:val="00AB7834"/>
    <w:rsid w:val="00AB7BEA"/>
    <w:rsid w:val="00AC1ADA"/>
    <w:rsid w:val="00AC1DC5"/>
    <w:rsid w:val="00AC3347"/>
    <w:rsid w:val="00AC3821"/>
    <w:rsid w:val="00AC45B8"/>
    <w:rsid w:val="00AC4D5F"/>
    <w:rsid w:val="00AC5910"/>
    <w:rsid w:val="00AD19B6"/>
    <w:rsid w:val="00AD1D2C"/>
    <w:rsid w:val="00AD2488"/>
    <w:rsid w:val="00AD3782"/>
    <w:rsid w:val="00AD6697"/>
    <w:rsid w:val="00AD700A"/>
    <w:rsid w:val="00AD7E9A"/>
    <w:rsid w:val="00AE0525"/>
    <w:rsid w:val="00AE08DB"/>
    <w:rsid w:val="00AE2729"/>
    <w:rsid w:val="00AE3148"/>
    <w:rsid w:val="00AE37BC"/>
    <w:rsid w:val="00AE5AE2"/>
    <w:rsid w:val="00AE7343"/>
    <w:rsid w:val="00AF122E"/>
    <w:rsid w:val="00AF4C85"/>
    <w:rsid w:val="00B00A13"/>
    <w:rsid w:val="00B00D69"/>
    <w:rsid w:val="00B00E04"/>
    <w:rsid w:val="00B01BE8"/>
    <w:rsid w:val="00B02356"/>
    <w:rsid w:val="00B0294C"/>
    <w:rsid w:val="00B03FE5"/>
    <w:rsid w:val="00B05258"/>
    <w:rsid w:val="00B05485"/>
    <w:rsid w:val="00B131A3"/>
    <w:rsid w:val="00B1458E"/>
    <w:rsid w:val="00B14C51"/>
    <w:rsid w:val="00B20021"/>
    <w:rsid w:val="00B20FDE"/>
    <w:rsid w:val="00B21332"/>
    <w:rsid w:val="00B22B22"/>
    <w:rsid w:val="00B24035"/>
    <w:rsid w:val="00B25EF7"/>
    <w:rsid w:val="00B3039F"/>
    <w:rsid w:val="00B325FD"/>
    <w:rsid w:val="00B355A7"/>
    <w:rsid w:val="00B3769C"/>
    <w:rsid w:val="00B37AC0"/>
    <w:rsid w:val="00B37DCD"/>
    <w:rsid w:val="00B42041"/>
    <w:rsid w:val="00B43328"/>
    <w:rsid w:val="00B43FBF"/>
    <w:rsid w:val="00B44F11"/>
    <w:rsid w:val="00B51846"/>
    <w:rsid w:val="00B62979"/>
    <w:rsid w:val="00B676B7"/>
    <w:rsid w:val="00B70056"/>
    <w:rsid w:val="00B7010D"/>
    <w:rsid w:val="00B71A23"/>
    <w:rsid w:val="00B71C86"/>
    <w:rsid w:val="00B727BE"/>
    <w:rsid w:val="00B823A7"/>
    <w:rsid w:val="00B84BD5"/>
    <w:rsid w:val="00B8578E"/>
    <w:rsid w:val="00B859C8"/>
    <w:rsid w:val="00B85BFE"/>
    <w:rsid w:val="00B90FA5"/>
    <w:rsid w:val="00B919F1"/>
    <w:rsid w:val="00B9318E"/>
    <w:rsid w:val="00B95C58"/>
    <w:rsid w:val="00BA2150"/>
    <w:rsid w:val="00BA2260"/>
    <w:rsid w:val="00BB1CC2"/>
    <w:rsid w:val="00BB468D"/>
    <w:rsid w:val="00BC0E8D"/>
    <w:rsid w:val="00BC1ED3"/>
    <w:rsid w:val="00BC220A"/>
    <w:rsid w:val="00BC3CEC"/>
    <w:rsid w:val="00BC427C"/>
    <w:rsid w:val="00BC4F18"/>
    <w:rsid w:val="00BC4F47"/>
    <w:rsid w:val="00BC5358"/>
    <w:rsid w:val="00BC67C2"/>
    <w:rsid w:val="00BD3F5E"/>
    <w:rsid w:val="00BD7E7E"/>
    <w:rsid w:val="00BE0333"/>
    <w:rsid w:val="00BE1D2A"/>
    <w:rsid w:val="00BE1EE7"/>
    <w:rsid w:val="00BE4F1D"/>
    <w:rsid w:val="00BE5D68"/>
    <w:rsid w:val="00BE6551"/>
    <w:rsid w:val="00BF093B"/>
    <w:rsid w:val="00BF5CFC"/>
    <w:rsid w:val="00BF6CFA"/>
    <w:rsid w:val="00BF797E"/>
    <w:rsid w:val="00C00B88"/>
    <w:rsid w:val="00C02DC5"/>
    <w:rsid w:val="00C06B2A"/>
    <w:rsid w:val="00C127E7"/>
    <w:rsid w:val="00C13185"/>
    <w:rsid w:val="00C1654C"/>
    <w:rsid w:val="00C21FDB"/>
    <w:rsid w:val="00C26084"/>
    <w:rsid w:val="00C3268E"/>
    <w:rsid w:val="00C337A4"/>
    <w:rsid w:val="00C33DEA"/>
    <w:rsid w:val="00C35E57"/>
    <w:rsid w:val="00C35E80"/>
    <w:rsid w:val="00C37F26"/>
    <w:rsid w:val="00C40AA2"/>
    <w:rsid w:val="00C4244F"/>
    <w:rsid w:val="00C43339"/>
    <w:rsid w:val="00C434A1"/>
    <w:rsid w:val="00C45F44"/>
    <w:rsid w:val="00C46549"/>
    <w:rsid w:val="00C54C0E"/>
    <w:rsid w:val="00C62327"/>
    <w:rsid w:val="00C632ED"/>
    <w:rsid w:val="00C66150"/>
    <w:rsid w:val="00C70EF5"/>
    <w:rsid w:val="00C72B61"/>
    <w:rsid w:val="00C73744"/>
    <w:rsid w:val="00C74E09"/>
    <w:rsid w:val="00C756C5"/>
    <w:rsid w:val="00C82195"/>
    <w:rsid w:val="00C82AF0"/>
    <w:rsid w:val="00C82CAE"/>
    <w:rsid w:val="00C8442E"/>
    <w:rsid w:val="00C85980"/>
    <w:rsid w:val="00C86ABC"/>
    <w:rsid w:val="00C930A8"/>
    <w:rsid w:val="00C95CE0"/>
    <w:rsid w:val="00C9791C"/>
    <w:rsid w:val="00CA0110"/>
    <w:rsid w:val="00CA02F5"/>
    <w:rsid w:val="00CA108B"/>
    <w:rsid w:val="00CA6CDB"/>
    <w:rsid w:val="00CB0BD7"/>
    <w:rsid w:val="00CB14FC"/>
    <w:rsid w:val="00CB197C"/>
    <w:rsid w:val="00CB37FD"/>
    <w:rsid w:val="00CB40A9"/>
    <w:rsid w:val="00CB5E13"/>
    <w:rsid w:val="00CB7EBD"/>
    <w:rsid w:val="00CC0A69"/>
    <w:rsid w:val="00CC3524"/>
    <w:rsid w:val="00CC4339"/>
    <w:rsid w:val="00CC47E4"/>
    <w:rsid w:val="00CC58BE"/>
    <w:rsid w:val="00CC5A51"/>
    <w:rsid w:val="00CC7DF1"/>
    <w:rsid w:val="00CD10F2"/>
    <w:rsid w:val="00CD27BE"/>
    <w:rsid w:val="00CD29E9"/>
    <w:rsid w:val="00CD3006"/>
    <w:rsid w:val="00CD4BBC"/>
    <w:rsid w:val="00CD6F0F"/>
    <w:rsid w:val="00CE0BB7"/>
    <w:rsid w:val="00CE3E9A"/>
    <w:rsid w:val="00CE708B"/>
    <w:rsid w:val="00CF1F38"/>
    <w:rsid w:val="00CF26B7"/>
    <w:rsid w:val="00CF6E39"/>
    <w:rsid w:val="00CF72DA"/>
    <w:rsid w:val="00D00299"/>
    <w:rsid w:val="00D0769A"/>
    <w:rsid w:val="00D11E84"/>
    <w:rsid w:val="00D134D2"/>
    <w:rsid w:val="00D146BE"/>
    <w:rsid w:val="00D15B4E"/>
    <w:rsid w:val="00D16401"/>
    <w:rsid w:val="00D177E7"/>
    <w:rsid w:val="00D17B80"/>
    <w:rsid w:val="00D2079F"/>
    <w:rsid w:val="00D2619D"/>
    <w:rsid w:val="00D33FA9"/>
    <w:rsid w:val="00D36DC8"/>
    <w:rsid w:val="00D4082C"/>
    <w:rsid w:val="00D40B0C"/>
    <w:rsid w:val="00D40E9F"/>
    <w:rsid w:val="00D41C9B"/>
    <w:rsid w:val="00D42145"/>
    <w:rsid w:val="00D447EF"/>
    <w:rsid w:val="00D45A51"/>
    <w:rsid w:val="00D505E2"/>
    <w:rsid w:val="00D56B37"/>
    <w:rsid w:val="00D64488"/>
    <w:rsid w:val="00D6498F"/>
    <w:rsid w:val="00D6640F"/>
    <w:rsid w:val="00D66813"/>
    <w:rsid w:val="00D67AA5"/>
    <w:rsid w:val="00D72D85"/>
    <w:rsid w:val="00D731FD"/>
    <w:rsid w:val="00D7463D"/>
    <w:rsid w:val="00D75EE0"/>
    <w:rsid w:val="00D807C0"/>
    <w:rsid w:val="00D80F5A"/>
    <w:rsid w:val="00D815E8"/>
    <w:rsid w:val="00D82C82"/>
    <w:rsid w:val="00D83DE8"/>
    <w:rsid w:val="00D84943"/>
    <w:rsid w:val="00D85012"/>
    <w:rsid w:val="00D87CC4"/>
    <w:rsid w:val="00D91455"/>
    <w:rsid w:val="00D9236D"/>
    <w:rsid w:val="00D94AE7"/>
    <w:rsid w:val="00D966B3"/>
    <w:rsid w:val="00D970F0"/>
    <w:rsid w:val="00DA22AD"/>
    <w:rsid w:val="00DA4540"/>
    <w:rsid w:val="00DA587E"/>
    <w:rsid w:val="00DA60F4"/>
    <w:rsid w:val="00DA62B9"/>
    <w:rsid w:val="00DA72D4"/>
    <w:rsid w:val="00DB0F8B"/>
    <w:rsid w:val="00DB3052"/>
    <w:rsid w:val="00DB4111"/>
    <w:rsid w:val="00DB7016"/>
    <w:rsid w:val="00DB7EFC"/>
    <w:rsid w:val="00DC2D17"/>
    <w:rsid w:val="00DC5EAE"/>
    <w:rsid w:val="00DD4992"/>
    <w:rsid w:val="00DE122C"/>
    <w:rsid w:val="00DE23BF"/>
    <w:rsid w:val="00DE37D6"/>
    <w:rsid w:val="00DE3981"/>
    <w:rsid w:val="00DE40DD"/>
    <w:rsid w:val="00DE6AFD"/>
    <w:rsid w:val="00DE7755"/>
    <w:rsid w:val="00DF059A"/>
    <w:rsid w:val="00DF06BE"/>
    <w:rsid w:val="00DF21C0"/>
    <w:rsid w:val="00DF34C1"/>
    <w:rsid w:val="00DF3D56"/>
    <w:rsid w:val="00DF4B72"/>
    <w:rsid w:val="00DF64E9"/>
    <w:rsid w:val="00DF6C98"/>
    <w:rsid w:val="00DF6D19"/>
    <w:rsid w:val="00DF6ED2"/>
    <w:rsid w:val="00DF70F5"/>
    <w:rsid w:val="00E00BDE"/>
    <w:rsid w:val="00E03168"/>
    <w:rsid w:val="00E058BE"/>
    <w:rsid w:val="00E0628D"/>
    <w:rsid w:val="00E0666B"/>
    <w:rsid w:val="00E06ACC"/>
    <w:rsid w:val="00E079C5"/>
    <w:rsid w:val="00E10528"/>
    <w:rsid w:val="00E11032"/>
    <w:rsid w:val="00E12C1A"/>
    <w:rsid w:val="00E14471"/>
    <w:rsid w:val="00E15E78"/>
    <w:rsid w:val="00E17479"/>
    <w:rsid w:val="00E20083"/>
    <w:rsid w:val="00E205DA"/>
    <w:rsid w:val="00E20FE9"/>
    <w:rsid w:val="00E22197"/>
    <w:rsid w:val="00E2252C"/>
    <w:rsid w:val="00E239D3"/>
    <w:rsid w:val="00E25903"/>
    <w:rsid w:val="00E270C0"/>
    <w:rsid w:val="00E30525"/>
    <w:rsid w:val="00E3238C"/>
    <w:rsid w:val="00E365B9"/>
    <w:rsid w:val="00E36D82"/>
    <w:rsid w:val="00E42195"/>
    <w:rsid w:val="00E42EFF"/>
    <w:rsid w:val="00E42F5C"/>
    <w:rsid w:val="00E45C56"/>
    <w:rsid w:val="00E460B9"/>
    <w:rsid w:val="00E51601"/>
    <w:rsid w:val="00E51965"/>
    <w:rsid w:val="00E60259"/>
    <w:rsid w:val="00E651F1"/>
    <w:rsid w:val="00E67121"/>
    <w:rsid w:val="00E7198D"/>
    <w:rsid w:val="00E72B4B"/>
    <w:rsid w:val="00E735AF"/>
    <w:rsid w:val="00E74CA6"/>
    <w:rsid w:val="00E75E3D"/>
    <w:rsid w:val="00E8138D"/>
    <w:rsid w:val="00E81C07"/>
    <w:rsid w:val="00E820CB"/>
    <w:rsid w:val="00E84491"/>
    <w:rsid w:val="00E85F37"/>
    <w:rsid w:val="00E86213"/>
    <w:rsid w:val="00E93E6B"/>
    <w:rsid w:val="00E9731C"/>
    <w:rsid w:val="00EA029B"/>
    <w:rsid w:val="00EA04ED"/>
    <w:rsid w:val="00EA121D"/>
    <w:rsid w:val="00EA3723"/>
    <w:rsid w:val="00EA4E4C"/>
    <w:rsid w:val="00EA7BB8"/>
    <w:rsid w:val="00EB04B7"/>
    <w:rsid w:val="00EB2142"/>
    <w:rsid w:val="00EB7992"/>
    <w:rsid w:val="00EC0104"/>
    <w:rsid w:val="00EC0184"/>
    <w:rsid w:val="00EC25D6"/>
    <w:rsid w:val="00EC2D7A"/>
    <w:rsid w:val="00EC3990"/>
    <w:rsid w:val="00EC633A"/>
    <w:rsid w:val="00ED1407"/>
    <w:rsid w:val="00ED1B9D"/>
    <w:rsid w:val="00ED2473"/>
    <w:rsid w:val="00ED2F6B"/>
    <w:rsid w:val="00ED5840"/>
    <w:rsid w:val="00ED626C"/>
    <w:rsid w:val="00EE056F"/>
    <w:rsid w:val="00EE2389"/>
    <w:rsid w:val="00EF1623"/>
    <w:rsid w:val="00EF43F5"/>
    <w:rsid w:val="00EF44BC"/>
    <w:rsid w:val="00EF5741"/>
    <w:rsid w:val="00EF69AC"/>
    <w:rsid w:val="00F00D8D"/>
    <w:rsid w:val="00F017AF"/>
    <w:rsid w:val="00F02DD6"/>
    <w:rsid w:val="00F041C4"/>
    <w:rsid w:val="00F042FC"/>
    <w:rsid w:val="00F04AA1"/>
    <w:rsid w:val="00F11030"/>
    <w:rsid w:val="00F11AF7"/>
    <w:rsid w:val="00F13200"/>
    <w:rsid w:val="00F13E8F"/>
    <w:rsid w:val="00F14812"/>
    <w:rsid w:val="00F14D61"/>
    <w:rsid w:val="00F1598C"/>
    <w:rsid w:val="00F20BC6"/>
    <w:rsid w:val="00F21403"/>
    <w:rsid w:val="00F255FC"/>
    <w:rsid w:val="00F259B0"/>
    <w:rsid w:val="00F26A20"/>
    <w:rsid w:val="00F272E0"/>
    <w:rsid w:val="00F276C9"/>
    <w:rsid w:val="00F31359"/>
    <w:rsid w:val="00F33C48"/>
    <w:rsid w:val="00F40690"/>
    <w:rsid w:val="00F43B8F"/>
    <w:rsid w:val="00F43FF5"/>
    <w:rsid w:val="00F5053D"/>
    <w:rsid w:val="00F51785"/>
    <w:rsid w:val="00F530D7"/>
    <w:rsid w:val="00F541E6"/>
    <w:rsid w:val="00F54A31"/>
    <w:rsid w:val="00F578A3"/>
    <w:rsid w:val="00F6206D"/>
    <w:rsid w:val="00F62F49"/>
    <w:rsid w:val="00F640BF"/>
    <w:rsid w:val="00F70754"/>
    <w:rsid w:val="00F7357C"/>
    <w:rsid w:val="00F74A11"/>
    <w:rsid w:val="00F75F98"/>
    <w:rsid w:val="00F77926"/>
    <w:rsid w:val="00F8357D"/>
    <w:rsid w:val="00F83A19"/>
    <w:rsid w:val="00F87704"/>
    <w:rsid w:val="00F879A1"/>
    <w:rsid w:val="00F92FC4"/>
    <w:rsid w:val="00F93C43"/>
    <w:rsid w:val="00F96FA8"/>
    <w:rsid w:val="00F9793C"/>
    <w:rsid w:val="00F97A79"/>
    <w:rsid w:val="00FA0C14"/>
    <w:rsid w:val="00FA1334"/>
    <w:rsid w:val="00FA137A"/>
    <w:rsid w:val="00FA5504"/>
    <w:rsid w:val="00FB2053"/>
    <w:rsid w:val="00FB36C2"/>
    <w:rsid w:val="00FB4B02"/>
    <w:rsid w:val="00FB64AF"/>
    <w:rsid w:val="00FB7297"/>
    <w:rsid w:val="00FC21FA"/>
    <w:rsid w:val="00FC2831"/>
    <w:rsid w:val="00FC2D40"/>
    <w:rsid w:val="00FC3600"/>
    <w:rsid w:val="00FC3BB8"/>
    <w:rsid w:val="00FC4A9F"/>
    <w:rsid w:val="00FC565B"/>
    <w:rsid w:val="00FC5A51"/>
    <w:rsid w:val="00FC6956"/>
    <w:rsid w:val="00FD3214"/>
    <w:rsid w:val="00FD4D1E"/>
    <w:rsid w:val="00FE006E"/>
    <w:rsid w:val="00FE0E73"/>
    <w:rsid w:val="00FE197E"/>
    <w:rsid w:val="00FE2EE1"/>
    <w:rsid w:val="00FE3D46"/>
    <w:rsid w:val="00FE422E"/>
    <w:rsid w:val="00FF0DF1"/>
    <w:rsid w:val="00FF26AA"/>
    <w:rsid w:val="00FF41FB"/>
    <w:rsid w:val="00FF5EE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3B0D4A1"/>
  <w15:chartTrackingRefBased/>
  <w15:docId w15:val="{9A5BBFBB-CD8D-470C-85EB-57BF0C4ECB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1E682E"/>
    <w:pPr>
      <w:keepNext/>
      <w:keepLines/>
    </w:pPr>
    <w:rPr>
      <w:sz w:val="24"/>
      <w:szCs w:val="24"/>
    </w:rPr>
  </w:style>
  <w:style w:type="paragraph" w:styleId="Ttulo1">
    <w:name w:val="heading 1"/>
    <w:aliases w:val="TF-TÍTULO 1"/>
    <w:basedOn w:val="Normal"/>
    <w:next w:val="TF-TEXTO"/>
    <w:autoRedefine/>
    <w:qFormat/>
    <w:rsid w:val="00FC4A9F"/>
    <w:pPr>
      <w:numPr>
        <w:numId w:val="1"/>
      </w:numPr>
      <w:tabs>
        <w:tab w:val="left" w:pos="284"/>
      </w:tabs>
      <w:spacing w:before="240" w:line="360" w:lineRule="auto"/>
      <w:ind w:left="284" w:hanging="284"/>
      <w:jc w:val="both"/>
      <w:outlineLvl w:val="0"/>
    </w:pPr>
    <w:rPr>
      <w:b/>
      <w:caps/>
    </w:rPr>
  </w:style>
  <w:style w:type="paragraph" w:styleId="Ttulo2">
    <w:name w:val="heading 2"/>
    <w:aliases w:val="TF-TÍTULO 2"/>
    <w:next w:val="TF-TEXTO"/>
    <w:autoRedefine/>
    <w:qFormat/>
    <w:rsid w:val="007D10F2"/>
    <w:pPr>
      <w:keepNext/>
      <w:keepLines/>
      <w:numPr>
        <w:ilvl w:val="1"/>
        <w:numId w:val="1"/>
      </w:numPr>
      <w:spacing w:before="240" w:line="360" w:lineRule="auto"/>
      <w:jc w:val="both"/>
      <w:outlineLvl w:val="1"/>
    </w:pPr>
    <w:rPr>
      <w:caps/>
      <w:color w:val="000000"/>
      <w:sz w:val="24"/>
    </w:rPr>
  </w:style>
  <w:style w:type="paragraph" w:styleId="Ttulo3">
    <w:name w:val="heading 3"/>
    <w:aliases w:val="TF-TÍTULO 3"/>
    <w:next w:val="TF-TEXTO"/>
    <w:autoRedefine/>
    <w:qFormat/>
    <w:rsid w:val="009D7E91"/>
    <w:pPr>
      <w:keepNext/>
      <w:keepLines/>
      <w:numPr>
        <w:ilvl w:val="2"/>
        <w:numId w:val="1"/>
      </w:numPr>
      <w:spacing w:before="240" w:line="360" w:lineRule="auto"/>
      <w:ind w:left="851" w:hanging="851"/>
      <w:jc w:val="both"/>
      <w:outlineLvl w:val="2"/>
    </w:pPr>
    <w:rPr>
      <w:color w:val="000000"/>
      <w:sz w:val="24"/>
    </w:rPr>
  </w:style>
  <w:style w:type="paragraph" w:styleId="Ttulo4">
    <w:name w:val="heading 4"/>
    <w:aliases w:val="TF-TÍTULO 4"/>
    <w:next w:val="TF-TEXTO"/>
    <w:autoRedefine/>
    <w:qFormat/>
    <w:rsid w:val="009D7E91"/>
    <w:pPr>
      <w:keepNext/>
      <w:keepLines/>
      <w:numPr>
        <w:ilvl w:val="3"/>
        <w:numId w:val="1"/>
      </w:numPr>
      <w:spacing w:before="240" w:line="360" w:lineRule="auto"/>
      <w:ind w:left="992" w:hanging="992"/>
      <w:jc w:val="both"/>
      <w:outlineLvl w:val="3"/>
    </w:pPr>
    <w:rPr>
      <w:color w:val="000000"/>
      <w:sz w:val="24"/>
    </w:rPr>
  </w:style>
  <w:style w:type="paragraph" w:styleId="Ttulo5">
    <w:name w:val="heading 5"/>
    <w:aliases w:val="TF-TÍTULO 5"/>
    <w:next w:val="TF-TEXTO"/>
    <w:autoRedefine/>
    <w:qFormat/>
    <w:rsid w:val="009D7E91"/>
    <w:pPr>
      <w:keepNext/>
      <w:keepLines/>
      <w:numPr>
        <w:ilvl w:val="4"/>
        <w:numId w:val="1"/>
      </w:numPr>
      <w:spacing w:before="240" w:line="360" w:lineRule="auto"/>
      <w:ind w:left="1134" w:hanging="1134"/>
      <w:jc w:val="both"/>
      <w:outlineLvl w:val="4"/>
    </w:pPr>
    <w:rPr>
      <w:color w:val="000000"/>
      <w:sz w:val="24"/>
    </w:rPr>
  </w:style>
  <w:style w:type="paragraph" w:styleId="Ttulo6">
    <w:name w:val="heading 6"/>
    <w:next w:val="TF-TEXTO"/>
    <w:autoRedefine/>
    <w:qFormat/>
    <w:pPr>
      <w:keepNext/>
      <w:numPr>
        <w:ilvl w:val="5"/>
        <w:numId w:val="1"/>
      </w:numPr>
      <w:spacing w:before="360" w:after="240"/>
      <w:ind w:left="1276" w:hanging="1276"/>
      <w:jc w:val="both"/>
      <w:outlineLvl w:val="5"/>
    </w:pPr>
    <w:rPr>
      <w:noProof/>
      <w:color w:val="000000"/>
      <w:sz w:val="24"/>
    </w:rPr>
  </w:style>
  <w:style w:type="paragraph" w:styleId="Ttulo7">
    <w:name w:val="heading 7"/>
    <w:next w:val="TF-TEXTO"/>
    <w:autoRedefine/>
    <w:qFormat/>
    <w:pPr>
      <w:keepNext/>
      <w:numPr>
        <w:ilvl w:val="6"/>
        <w:numId w:val="1"/>
      </w:numPr>
      <w:spacing w:before="360" w:after="240"/>
      <w:ind w:left="1559" w:hanging="1559"/>
      <w:jc w:val="both"/>
      <w:outlineLvl w:val="6"/>
    </w:pPr>
    <w:rPr>
      <w:rFonts w:ascii="Times" w:hAnsi="Times"/>
      <w:sz w:val="24"/>
    </w:rPr>
  </w:style>
  <w:style w:type="paragraph" w:styleId="Ttulo8">
    <w:name w:val="heading 8"/>
    <w:next w:val="TF-TEXTO"/>
    <w:autoRedefine/>
    <w:qFormat/>
    <w:pPr>
      <w:keepNext/>
      <w:numPr>
        <w:ilvl w:val="7"/>
        <w:numId w:val="1"/>
      </w:numPr>
      <w:spacing w:before="360" w:after="240"/>
      <w:ind w:left="1843" w:hanging="1843"/>
      <w:jc w:val="both"/>
      <w:outlineLvl w:val="7"/>
    </w:pPr>
    <w:rPr>
      <w:rFonts w:ascii="Times" w:hAnsi="Times"/>
      <w:color w:val="000000"/>
      <w:sz w:val="24"/>
    </w:rPr>
  </w:style>
  <w:style w:type="paragraph" w:styleId="Ttulo9">
    <w:name w:val="heading 9"/>
    <w:next w:val="TF-TEXTO"/>
    <w:qFormat/>
    <w:pPr>
      <w:keepNext/>
      <w:numPr>
        <w:ilvl w:val="8"/>
        <w:numId w:val="1"/>
      </w:numPr>
      <w:spacing w:before="360" w:after="360"/>
      <w:ind w:left="1985" w:hanging="1985"/>
      <w:jc w:val="both"/>
      <w:outlineLvl w:val="8"/>
    </w:pPr>
    <w:rPr>
      <w:b/>
      <w:color w:val="000000"/>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F-TEXTO">
    <w:name w:val="TF-TEXTO"/>
    <w:qFormat/>
    <w:rsid w:val="008233E5"/>
    <w:pPr>
      <w:spacing w:before="120" w:line="360" w:lineRule="auto"/>
      <w:ind w:firstLine="680"/>
      <w:contextualSpacing/>
      <w:jc w:val="both"/>
    </w:pPr>
    <w:rPr>
      <w:sz w:val="24"/>
    </w:rPr>
  </w:style>
  <w:style w:type="paragraph" w:styleId="ndicedeilustraes">
    <w:name w:val="table of figures"/>
    <w:basedOn w:val="Normal"/>
    <w:next w:val="Normal"/>
    <w:uiPriority w:val="99"/>
    <w:rsid w:val="006426D5"/>
    <w:pPr>
      <w:keepNext w:val="0"/>
      <w:keepLines w:val="0"/>
      <w:spacing w:line="360" w:lineRule="auto"/>
      <w:ind w:left="1134" w:hanging="1134"/>
    </w:pPr>
  </w:style>
  <w:style w:type="paragraph" w:customStyle="1" w:styleId="TF-capaCABEALHO">
    <w:name w:val="TF-capa CABEÇALHO"/>
    <w:semiHidden/>
    <w:pPr>
      <w:spacing w:line="480" w:lineRule="auto"/>
      <w:jc w:val="center"/>
    </w:pPr>
    <w:rPr>
      <w:b/>
      <w:caps/>
      <w:sz w:val="24"/>
    </w:rPr>
  </w:style>
  <w:style w:type="paragraph" w:customStyle="1" w:styleId="TF-capaTTULO">
    <w:name w:val="TF-capa TÍTULO"/>
    <w:next w:val="TF-capaAUTOR"/>
    <w:semiHidden/>
    <w:pPr>
      <w:spacing w:before="4600" w:line="480" w:lineRule="auto"/>
      <w:jc w:val="center"/>
    </w:pPr>
    <w:rPr>
      <w:b/>
      <w:caps/>
      <w:sz w:val="32"/>
    </w:rPr>
  </w:style>
  <w:style w:type="paragraph" w:customStyle="1" w:styleId="TF-capaAUTOR">
    <w:name w:val="TF-capa AUTOR"/>
    <w:semiHidden/>
    <w:pPr>
      <w:spacing w:before="720"/>
      <w:jc w:val="right"/>
    </w:pPr>
    <w:rPr>
      <w:b/>
      <w:caps/>
      <w:sz w:val="24"/>
    </w:rPr>
  </w:style>
  <w:style w:type="paragraph" w:customStyle="1" w:styleId="TF-capaID">
    <w:name w:val="TF-capa ID"/>
    <w:semiHidden/>
    <w:pPr>
      <w:jc w:val="right"/>
    </w:pPr>
    <w:rPr>
      <w:b/>
      <w:caps/>
      <w:sz w:val="24"/>
    </w:rPr>
  </w:style>
  <w:style w:type="paragraph" w:customStyle="1" w:styleId="TF-folharostoAUTOR">
    <w:name w:val="TF-folha rosto AUTOR"/>
    <w:basedOn w:val="TF-capaAUTOR"/>
    <w:semiHidden/>
    <w:pPr>
      <w:widowControl w:val="0"/>
      <w:spacing w:before="0"/>
      <w:jc w:val="center"/>
    </w:pPr>
  </w:style>
  <w:style w:type="paragraph" w:customStyle="1" w:styleId="TF-folharostoFINALIDADE">
    <w:name w:val="TF-folha rosto FINALIDADE"/>
    <w:semiHidden/>
    <w:pPr>
      <w:spacing w:before="720"/>
      <w:ind w:left="4536"/>
      <w:jc w:val="both"/>
    </w:pPr>
    <w:rPr>
      <w:color w:val="000000"/>
      <w:sz w:val="24"/>
    </w:rPr>
  </w:style>
  <w:style w:type="paragraph" w:customStyle="1" w:styleId="TF-folharostoTTULO">
    <w:name w:val="TF-folha rosto TÍTULO"/>
    <w:basedOn w:val="TF-capaTTULO"/>
    <w:semiHidden/>
    <w:pPr>
      <w:spacing w:before="2000"/>
    </w:pPr>
  </w:style>
  <w:style w:type="paragraph" w:customStyle="1" w:styleId="TF-autor">
    <w:name w:val="TF-autor"/>
    <w:basedOn w:val="TF-folharostoFINALIDADE"/>
    <w:semiHidden/>
    <w:rsid w:val="00F62F49"/>
    <w:pPr>
      <w:keepNext/>
      <w:keepLines/>
      <w:spacing w:before="0"/>
      <w:ind w:left="0"/>
      <w:jc w:val="right"/>
    </w:pPr>
  </w:style>
  <w:style w:type="paragraph" w:customStyle="1" w:styleId="TF-folharostoANO">
    <w:name w:val="TF-folha rosto ANO"/>
    <w:next w:val="TF-folharostoID"/>
    <w:semiHidden/>
    <w:pPr>
      <w:jc w:val="center"/>
    </w:pPr>
    <w:rPr>
      <w:b/>
      <w:caps/>
      <w:color w:val="000000"/>
      <w:sz w:val="24"/>
    </w:rPr>
  </w:style>
  <w:style w:type="paragraph" w:customStyle="1" w:styleId="TF-folharostoID">
    <w:name w:val="TF-folha rosto ID"/>
    <w:basedOn w:val="TF-capaID"/>
    <w:semiHidden/>
  </w:style>
  <w:style w:type="paragraph" w:customStyle="1" w:styleId="TF-folhaaprovaoTTULO">
    <w:name w:val="TF-folha aprovação TÍTULO"/>
    <w:basedOn w:val="TF-capaTTULO"/>
    <w:semiHidden/>
    <w:pPr>
      <w:pageBreakBefore/>
      <w:spacing w:before="0"/>
    </w:pPr>
  </w:style>
  <w:style w:type="paragraph" w:customStyle="1" w:styleId="TF-folhaaprovaoPOR">
    <w:name w:val="TF-folha aprovação POR"/>
    <w:semiHidden/>
    <w:pPr>
      <w:spacing w:before="1000"/>
      <w:jc w:val="center"/>
    </w:pPr>
    <w:rPr>
      <w:color w:val="000000"/>
      <w:sz w:val="24"/>
    </w:rPr>
  </w:style>
  <w:style w:type="paragraph" w:customStyle="1" w:styleId="TF-folhaaprovaoAUTOR">
    <w:name w:val="TF-folha aprovação AUTOR"/>
    <w:semiHidden/>
    <w:pPr>
      <w:spacing w:before="1000"/>
      <w:jc w:val="center"/>
    </w:pPr>
    <w:rPr>
      <w:b/>
      <w:caps/>
      <w:sz w:val="24"/>
    </w:rPr>
  </w:style>
  <w:style w:type="paragraph" w:customStyle="1" w:styleId="TF-folhaaprovaoASSINATURA">
    <w:name w:val="TF-folha aprovação ASSINATURA"/>
    <w:semiHidden/>
    <w:pPr>
      <w:spacing w:before="360"/>
      <w:ind w:left="2268"/>
    </w:pPr>
    <w:rPr>
      <w:b/>
      <w:color w:val="000000"/>
      <w:sz w:val="24"/>
    </w:rPr>
  </w:style>
  <w:style w:type="paragraph" w:customStyle="1" w:styleId="TF-folhaaprovaoFUNO">
    <w:name w:val="TF-folha aprovação FUNÇÃO"/>
    <w:semiHidden/>
    <w:pPr>
      <w:tabs>
        <w:tab w:val="left" w:pos="2268"/>
      </w:tabs>
    </w:pPr>
    <w:rPr>
      <w:color w:val="000000"/>
      <w:sz w:val="24"/>
    </w:rPr>
  </w:style>
  <w:style w:type="paragraph" w:customStyle="1" w:styleId="TF-folhaaprovaoDATA">
    <w:name w:val="TF-folha aprovação DATA"/>
    <w:semiHidden/>
    <w:pPr>
      <w:keepLines/>
      <w:jc w:val="center"/>
    </w:pPr>
    <w:rPr>
      <w:color w:val="000000"/>
      <w:sz w:val="24"/>
    </w:rPr>
  </w:style>
  <w:style w:type="paragraph" w:customStyle="1" w:styleId="TF-folhaaprovaoFINALIDADE">
    <w:name w:val="TF-folha aprovação FINALIDADE"/>
    <w:semiHidden/>
    <w:pPr>
      <w:spacing w:before="1000" w:after="1000"/>
      <w:ind w:left="4536"/>
      <w:jc w:val="both"/>
    </w:pPr>
    <w:rPr>
      <w:color w:val="000000"/>
      <w:sz w:val="24"/>
    </w:rPr>
  </w:style>
  <w:style w:type="paragraph" w:customStyle="1" w:styleId="TF-capaLOCAL">
    <w:name w:val="TF-capa LOCAL"/>
    <w:next w:val="TF-capaANO"/>
    <w:semiHidden/>
    <w:pPr>
      <w:jc w:val="center"/>
    </w:pPr>
    <w:rPr>
      <w:b/>
      <w:caps/>
      <w:sz w:val="24"/>
    </w:rPr>
  </w:style>
  <w:style w:type="paragraph" w:customStyle="1" w:styleId="TF-capaANO">
    <w:name w:val="TF-capa ANO"/>
    <w:next w:val="TF-capaID"/>
    <w:semiHidden/>
    <w:pPr>
      <w:jc w:val="center"/>
    </w:pPr>
    <w:rPr>
      <w:b/>
      <w:caps/>
      <w:sz w:val="24"/>
    </w:rPr>
  </w:style>
  <w:style w:type="paragraph" w:customStyle="1" w:styleId="TF-folharostoLOCAL">
    <w:name w:val="TF-folha rosto LOCAL"/>
    <w:semiHidden/>
    <w:pPr>
      <w:jc w:val="center"/>
    </w:pPr>
    <w:rPr>
      <w:b/>
      <w:caps/>
      <w:sz w:val="24"/>
    </w:rPr>
  </w:style>
  <w:style w:type="paragraph" w:customStyle="1" w:styleId="TF-dedicatria">
    <w:name w:val="TF-dedicatória"/>
    <w:semiHidden/>
    <w:pPr>
      <w:keepLines/>
      <w:pageBreakBefore/>
      <w:spacing w:before="6400"/>
      <w:ind w:left="4536"/>
      <w:jc w:val="both"/>
    </w:pPr>
    <w:rPr>
      <w:sz w:val="24"/>
    </w:rPr>
  </w:style>
  <w:style w:type="paragraph" w:customStyle="1" w:styleId="TF-agradecimentosTEXTO">
    <w:name w:val="TF-agradecimentos TEXTO"/>
    <w:semiHidden/>
    <w:pPr>
      <w:spacing w:line="480" w:lineRule="auto"/>
      <w:ind w:firstLine="680"/>
      <w:jc w:val="both"/>
    </w:pPr>
    <w:rPr>
      <w:sz w:val="24"/>
    </w:rPr>
  </w:style>
  <w:style w:type="paragraph" w:styleId="Ttulo">
    <w:name w:val="Title"/>
    <w:basedOn w:val="Normal"/>
    <w:qFormat/>
    <w:pPr>
      <w:spacing w:before="240" w:after="60"/>
      <w:jc w:val="center"/>
      <w:outlineLvl w:val="0"/>
    </w:pPr>
    <w:rPr>
      <w:rFonts w:ascii="Arial" w:hAnsi="Arial" w:cs="Arial"/>
      <w:b/>
      <w:bCs/>
      <w:kern w:val="28"/>
      <w:sz w:val="32"/>
      <w:szCs w:val="32"/>
    </w:rPr>
  </w:style>
  <w:style w:type="paragraph" w:customStyle="1" w:styleId="TF-epgrafeTEXTO">
    <w:name w:val="TF-epígrafe TEXTO"/>
    <w:next w:val="TF-epgrafeAUTOR"/>
    <w:semiHidden/>
    <w:pPr>
      <w:pageBreakBefore/>
      <w:spacing w:before="6400"/>
      <w:ind w:left="4536"/>
      <w:jc w:val="both"/>
    </w:pPr>
    <w:rPr>
      <w:sz w:val="24"/>
    </w:rPr>
  </w:style>
  <w:style w:type="paragraph" w:customStyle="1" w:styleId="TF-epgrafeAUTOR">
    <w:name w:val="TF-epígrafe AUTOR"/>
    <w:semiHidden/>
    <w:pPr>
      <w:spacing w:before="120" w:line="480" w:lineRule="auto"/>
      <w:jc w:val="right"/>
    </w:pPr>
    <w:rPr>
      <w:sz w:val="24"/>
    </w:rPr>
  </w:style>
  <w:style w:type="paragraph" w:customStyle="1" w:styleId="TF-abstractTTULO">
    <w:name w:val="TF-abstract TÍTULO"/>
    <w:basedOn w:val="Normal"/>
    <w:next w:val="TF-abstractTEXTO"/>
    <w:semiHidden/>
    <w:rsid w:val="001E682E"/>
    <w:pPr>
      <w:keepNext w:val="0"/>
      <w:keepLines w:val="0"/>
      <w:pageBreakBefore/>
      <w:jc w:val="center"/>
    </w:pPr>
    <w:rPr>
      <w:b/>
      <w:caps/>
      <w:sz w:val="28"/>
      <w:szCs w:val="20"/>
    </w:rPr>
  </w:style>
  <w:style w:type="paragraph" w:customStyle="1" w:styleId="TF-abstractTEXTO">
    <w:name w:val="TF-abstract TEXTO"/>
    <w:basedOn w:val="TF-resumoTEXTO"/>
    <w:next w:val="TF-abstractKEY-WORDS"/>
    <w:semiHidden/>
  </w:style>
  <w:style w:type="paragraph" w:customStyle="1" w:styleId="TF-resumoTEXTO">
    <w:name w:val="TF-resumo TEXTO"/>
    <w:next w:val="TF-resumoPALAVRAS-CHAVE"/>
    <w:semiHidden/>
    <w:rsid w:val="005A4952"/>
    <w:pPr>
      <w:spacing w:line="360" w:lineRule="auto"/>
      <w:jc w:val="both"/>
    </w:pPr>
    <w:rPr>
      <w:sz w:val="24"/>
    </w:rPr>
  </w:style>
  <w:style w:type="paragraph" w:customStyle="1" w:styleId="TF-resumoPALAVRAS-CHAVE">
    <w:name w:val="TF-resumo PALAVRAS-CHAVE"/>
    <w:basedOn w:val="TF-resumoTEXTO"/>
    <w:semiHidden/>
    <w:rsid w:val="005A4952"/>
    <w:pPr>
      <w:spacing w:before="240"/>
    </w:pPr>
  </w:style>
  <w:style w:type="paragraph" w:customStyle="1" w:styleId="TF-abstractKEY-WORDS">
    <w:name w:val="TF-abstract KEY-WORDS"/>
    <w:basedOn w:val="TF-resumoPALAVRAS-CHAVE"/>
    <w:semiHidden/>
  </w:style>
  <w:style w:type="paragraph" w:customStyle="1" w:styleId="TF-listadeilustraesTTULO">
    <w:name w:val="TF-lista de ilustrações TÍTULO"/>
    <w:basedOn w:val="Normal"/>
    <w:semiHidden/>
    <w:rsid w:val="001E682E"/>
    <w:pPr>
      <w:keepNext w:val="0"/>
      <w:keepLines w:val="0"/>
      <w:pageBreakBefore/>
      <w:jc w:val="center"/>
    </w:pPr>
    <w:rPr>
      <w:b/>
      <w:caps/>
      <w:sz w:val="28"/>
      <w:szCs w:val="20"/>
    </w:rPr>
  </w:style>
  <w:style w:type="paragraph" w:customStyle="1" w:styleId="TF-listadetabelasTTULO">
    <w:name w:val="TF-lista de tabelas TÍTULO"/>
    <w:basedOn w:val="Normal"/>
    <w:next w:val="TF-TEXTOQUADRO"/>
    <w:semiHidden/>
    <w:rsid w:val="001E682E"/>
    <w:pPr>
      <w:keepLines w:val="0"/>
      <w:jc w:val="center"/>
    </w:pPr>
    <w:rPr>
      <w:b/>
      <w:caps/>
      <w:sz w:val="28"/>
      <w:szCs w:val="20"/>
    </w:rPr>
  </w:style>
  <w:style w:type="paragraph" w:customStyle="1" w:styleId="TF-TEXTOQUADRO">
    <w:name w:val="TF-TEXTO QUADRO"/>
    <w:rsid w:val="002368FD"/>
    <w:pPr>
      <w:keepNext/>
      <w:keepLines/>
    </w:pPr>
    <w:rPr>
      <w:sz w:val="22"/>
    </w:rPr>
  </w:style>
  <w:style w:type="paragraph" w:customStyle="1" w:styleId="TF-listadesmbolosTTULO">
    <w:name w:val="TF-lista de símbolos TÍTULO"/>
    <w:basedOn w:val="Normal"/>
    <w:next w:val="TF-listadesmbolosITEM"/>
    <w:semiHidden/>
    <w:rsid w:val="001E682E"/>
    <w:pPr>
      <w:keepNext w:val="0"/>
      <w:keepLines w:val="0"/>
      <w:jc w:val="center"/>
    </w:pPr>
    <w:rPr>
      <w:b/>
      <w:caps/>
      <w:sz w:val="28"/>
      <w:szCs w:val="20"/>
    </w:rPr>
  </w:style>
  <w:style w:type="paragraph" w:customStyle="1" w:styleId="TF-listadesmbolosITEM">
    <w:name w:val="TF-lista de símbolos ITEM"/>
    <w:basedOn w:val="TF-listadesiglasITEM"/>
    <w:semiHidden/>
  </w:style>
  <w:style w:type="paragraph" w:customStyle="1" w:styleId="TF-listadesiglasITEM">
    <w:name w:val="TF-lista de siglas ITEM"/>
    <w:semiHidden/>
    <w:pPr>
      <w:spacing w:line="480" w:lineRule="auto"/>
      <w:jc w:val="both"/>
    </w:pPr>
    <w:rPr>
      <w:sz w:val="24"/>
    </w:rPr>
  </w:style>
  <w:style w:type="paragraph" w:customStyle="1" w:styleId="TF-sumrioTTULO">
    <w:name w:val="TF-sumário TÍTULO"/>
    <w:basedOn w:val="Normal"/>
    <w:semiHidden/>
    <w:rsid w:val="001E682E"/>
    <w:pPr>
      <w:keepNext w:val="0"/>
      <w:keepLines w:val="0"/>
      <w:pageBreakBefore/>
      <w:jc w:val="center"/>
    </w:pPr>
    <w:rPr>
      <w:b/>
      <w:caps/>
      <w:sz w:val="28"/>
      <w:szCs w:val="20"/>
    </w:rPr>
  </w:style>
  <w:style w:type="paragraph" w:customStyle="1" w:styleId="TF-refernciasbibliogrficasTTULO">
    <w:name w:val="TF-referências bibliográficas TÍTULO"/>
    <w:basedOn w:val="Normal"/>
    <w:next w:val="TF-refernciasITEM"/>
    <w:rsid w:val="00FC4A9F"/>
    <w:pPr>
      <w:keepLines w:val="0"/>
      <w:spacing w:line="360" w:lineRule="auto"/>
      <w:jc w:val="center"/>
    </w:pPr>
    <w:rPr>
      <w:rFonts w:ascii="Times" w:hAnsi="Times"/>
      <w:b/>
      <w:caps/>
      <w:szCs w:val="20"/>
    </w:rPr>
  </w:style>
  <w:style w:type="paragraph" w:customStyle="1" w:styleId="TF-refernciasITEM">
    <w:name w:val="TF-referências ITEM"/>
    <w:rsid w:val="00F276C9"/>
    <w:pPr>
      <w:keepLines/>
      <w:spacing w:after="120"/>
    </w:pPr>
    <w:rPr>
      <w:sz w:val="24"/>
    </w:rPr>
  </w:style>
  <w:style w:type="paragraph" w:customStyle="1" w:styleId="TF-SUBALNEAnvel1">
    <w:name w:val="TF-SUBALÍNEA nível 1"/>
    <w:basedOn w:val="TF-ALNEA"/>
    <w:pPr>
      <w:numPr>
        <w:ilvl w:val="1"/>
      </w:numPr>
    </w:pPr>
    <w:rPr>
      <w:rFonts w:ascii="Times" w:hAnsi="Times"/>
    </w:rPr>
  </w:style>
  <w:style w:type="paragraph" w:customStyle="1" w:styleId="TF-ALNEA">
    <w:name w:val="TF-ALÍNEA"/>
    <w:qFormat/>
    <w:rsid w:val="00C66150"/>
    <w:pPr>
      <w:widowControl w:val="0"/>
      <w:numPr>
        <w:numId w:val="3"/>
      </w:numPr>
      <w:spacing w:line="360" w:lineRule="auto"/>
      <w:contextualSpacing/>
      <w:jc w:val="both"/>
    </w:pPr>
    <w:rPr>
      <w:sz w:val="24"/>
    </w:rPr>
  </w:style>
  <w:style w:type="paragraph" w:customStyle="1" w:styleId="TF-resumoTTULO">
    <w:name w:val="TF-resumo TÍTULO"/>
    <w:basedOn w:val="Normal"/>
    <w:next w:val="TF-resumoTEXTO"/>
    <w:semiHidden/>
    <w:rsid w:val="001E682E"/>
    <w:pPr>
      <w:keepNext w:val="0"/>
      <w:keepLines w:val="0"/>
      <w:pageBreakBefore/>
      <w:jc w:val="center"/>
    </w:pPr>
    <w:rPr>
      <w:b/>
      <w:caps/>
      <w:sz w:val="28"/>
      <w:szCs w:val="20"/>
    </w:rPr>
  </w:style>
  <w:style w:type="paragraph" w:customStyle="1" w:styleId="TF-SUBALNEAnvel2">
    <w:name w:val="TF-SUBALÍNEA nível 2"/>
    <w:basedOn w:val="TF-SUBALNEAnvel1"/>
    <w:pPr>
      <w:numPr>
        <w:ilvl w:val="2"/>
      </w:numPr>
    </w:pPr>
  </w:style>
  <w:style w:type="paragraph" w:styleId="Cabealho">
    <w:name w:val="header"/>
    <w:basedOn w:val="Normal"/>
    <w:link w:val="CabealhoChar"/>
    <w:uiPriority w:val="99"/>
    <w:pPr>
      <w:tabs>
        <w:tab w:val="center" w:pos="4320"/>
        <w:tab w:val="right" w:pos="8640"/>
      </w:tabs>
    </w:pPr>
  </w:style>
  <w:style w:type="character" w:customStyle="1" w:styleId="CabealhoChar">
    <w:name w:val="Cabeçalho Char"/>
    <w:link w:val="Cabealho"/>
    <w:uiPriority w:val="99"/>
    <w:rsid w:val="007E46A1"/>
    <w:rPr>
      <w:sz w:val="24"/>
      <w:szCs w:val="24"/>
    </w:rPr>
  </w:style>
  <w:style w:type="paragraph" w:styleId="Rodap">
    <w:name w:val="footer"/>
    <w:basedOn w:val="Normal"/>
    <w:link w:val="RodapChar"/>
    <w:uiPriority w:val="99"/>
    <w:pPr>
      <w:tabs>
        <w:tab w:val="center" w:pos="4320"/>
        <w:tab w:val="right" w:pos="8640"/>
      </w:tabs>
    </w:pPr>
  </w:style>
  <w:style w:type="character" w:customStyle="1" w:styleId="RodapChar">
    <w:name w:val="Rodapé Char"/>
    <w:link w:val="Rodap"/>
    <w:uiPriority w:val="99"/>
    <w:rsid w:val="00052A07"/>
    <w:rPr>
      <w:sz w:val="24"/>
      <w:szCs w:val="24"/>
    </w:rPr>
  </w:style>
  <w:style w:type="character" w:styleId="Nmerodepgina">
    <w:name w:val="page number"/>
    <w:basedOn w:val="Fontepargpadro"/>
    <w:semiHidden/>
  </w:style>
  <w:style w:type="paragraph" w:styleId="Sumrio2">
    <w:name w:val="toc 2"/>
    <w:basedOn w:val="Sumrio1"/>
    <w:autoRedefine/>
    <w:uiPriority w:val="39"/>
    <w:pPr>
      <w:tabs>
        <w:tab w:val="left" w:pos="426"/>
      </w:tabs>
      <w:ind w:left="425" w:hanging="425"/>
    </w:pPr>
    <w:rPr>
      <w:b w:val="0"/>
    </w:rPr>
  </w:style>
  <w:style w:type="paragraph" w:styleId="Sumrio1">
    <w:name w:val="toc 1"/>
    <w:autoRedefine/>
    <w:uiPriority w:val="39"/>
    <w:pPr>
      <w:tabs>
        <w:tab w:val="left" w:pos="284"/>
        <w:tab w:val="right" w:leader="dot" w:pos="9062"/>
      </w:tabs>
      <w:spacing w:line="360" w:lineRule="auto"/>
      <w:ind w:left="284" w:hanging="284"/>
      <w:jc w:val="both"/>
    </w:pPr>
    <w:rPr>
      <w:b/>
      <w:caps/>
      <w:noProof/>
      <w:color w:val="000000"/>
      <w:sz w:val="24"/>
    </w:rPr>
  </w:style>
  <w:style w:type="paragraph" w:styleId="Sumrio3">
    <w:name w:val="toc 3"/>
    <w:autoRedefine/>
    <w:uiPriority w:val="39"/>
    <w:pPr>
      <w:tabs>
        <w:tab w:val="left" w:pos="567"/>
        <w:tab w:val="right" w:leader="dot" w:pos="9062"/>
      </w:tabs>
      <w:spacing w:line="360" w:lineRule="auto"/>
      <w:ind w:left="567" w:hanging="567"/>
      <w:jc w:val="both"/>
    </w:pPr>
    <w:rPr>
      <w:noProof/>
      <w:color w:val="000000"/>
      <w:sz w:val="24"/>
    </w:rPr>
  </w:style>
  <w:style w:type="paragraph" w:styleId="Sumrio4">
    <w:name w:val="toc 4"/>
    <w:basedOn w:val="Sumrio3"/>
    <w:next w:val="Sumrio3"/>
    <w:autoRedefine/>
    <w:uiPriority w:val="39"/>
    <w:pPr>
      <w:tabs>
        <w:tab w:val="left" w:pos="709"/>
      </w:tabs>
      <w:ind w:left="709" w:hanging="709"/>
    </w:pPr>
  </w:style>
  <w:style w:type="paragraph" w:styleId="Sumrio5">
    <w:name w:val="toc 5"/>
    <w:basedOn w:val="Sumrio4"/>
    <w:autoRedefine/>
    <w:uiPriority w:val="39"/>
    <w:pPr>
      <w:tabs>
        <w:tab w:val="left" w:pos="993"/>
      </w:tabs>
      <w:ind w:left="992" w:hanging="992"/>
    </w:pPr>
  </w:style>
  <w:style w:type="paragraph" w:styleId="Sumrio6">
    <w:name w:val="toc 6"/>
    <w:basedOn w:val="Sumrio5"/>
    <w:autoRedefine/>
    <w:semiHidden/>
    <w:pPr>
      <w:tabs>
        <w:tab w:val="left" w:pos="1134"/>
      </w:tabs>
      <w:ind w:left="1134" w:hanging="1134"/>
    </w:pPr>
  </w:style>
  <w:style w:type="paragraph" w:styleId="Sumrio7">
    <w:name w:val="toc 7"/>
    <w:basedOn w:val="Sumrio6"/>
    <w:autoRedefine/>
    <w:semiHidden/>
    <w:pPr>
      <w:tabs>
        <w:tab w:val="left" w:pos="1276"/>
      </w:tabs>
      <w:ind w:left="1276" w:hanging="1276"/>
    </w:pPr>
  </w:style>
  <w:style w:type="paragraph" w:styleId="Sumrio8">
    <w:name w:val="toc 8"/>
    <w:basedOn w:val="Sumrio7"/>
    <w:autoRedefine/>
    <w:semiHidden/>
    <w:pPr>
      <w:tabs>
        <w:tab w:val="left" w:pos="1418"/>
      </w:tabs>
      <w:ind w:left="1418" w:hanging="1418"/>
    </w:pPr>
  </w:style>
  <w:style w:type="paragraph" w:styleId="Sumrio9">
    <w:name w:val="toc 9"/>
    <w:basedOn w:val="Sumrio8"/>
    <w:autoRedefine/>
    <w:uiPriority w:val="39"/>
    <w:pPr>
      <w:tabs>
        <w:tab w:val="left" w:pos="1701"/>
      </w:tabs>
      <w:ind w:left="0" w:firstLine="0"/>
    </w:pPr>
    <w:rPr>
      <w:b/>
    </w:rPr>
  </w:style>
  <w:style w:type="paragraph" w:styleId="Lista5">
    <w:name w:val="List 5"/>
    <w:basedOn w:val="Normal"/>
    <w:semiHidden/>
    <w:pPr>
      <w:ind w:left="1415" w:hanging="283"/>
    </w:pPr>
  </w:style>
  <w:style w:type="character" w:styleId="Hyperlink">
    <w:name w:val="Hyperlink"/>
    <w:uiPriority w:val="99"/>
    <w:rsid w:val="006426D5"/>
    <w:rPr>
      <w:noProof/>
      <w:color w:val="0000FF"/>
      <w:u w:val="single"/>
    </w:rPr>
  </w:style>
  <w:style w:type="paragraph" w:customStyle="1" w:styleId="TF-apndiceTTULO">
    <w:name w:val="TF-apêndice TÍTULO"/>
    <w:next w:val="TF-TEXTO"/>
    <w:semiHidden/>
    <w:rsid w:val="006D0896"/>
    <w:pPr>
      <w:pageBreakBefore/>
      <w:spacing w:line="360" w:lineRule="auto"/>
      <w:jc w:val="both"/>
    </w:pPr>
    <w:rPr>
      <w:b/>
      <w:sz w:val="24"/>
    </w:rPr>
  </w:style>
  <w:style w:type="paragraph" w:customStyle="1" w:styleId="TF-anexoTTULO">
    <w:name w:val="TF-anexo TÍTULO"/>
    <w:next w:val="TF-TEXTO"/>
    <w:semiHidden/>
    <w:rsid w:val="006D0896"/>
    <w:pPr>
      <w:pageBreakBefore/>
      <w:spacing w:line="360" w:lineRule="auto"/>
      <w:jc w:val="both"/>
    </w:pPr>
    <w:rPr>
      <w:b/>
      <w:sz w:val="24"/>
    </w:rPr>
  </w:style>
  <w:style w:type="paragraph" w:customStyle="1" w:styleId="TF-texto-figuracommoldura">
    <w:name w:val="TF-texto-figura com moldura"/>
    <w:next w:val="TF-ilustraoFONTE"/>
    <w:semiHidden/>
    <w:pPr>
      <w:keepNext/>
      <w:keepLines/>
      <w:framePr w:hSpace="142" w:vSpace="142" w:wrap="notBeside" w:vAnchor="text" w:hAnchor="text" w:xAlign="center" w:y="1"/>
      <w:pBdr>
        <w:top w:val="single" w:sz="4" w:space="1" w:color="auto"/>
        <w:left w:val="single" w:sz="4" w:space="4" w:color="auto"/>
        <w:bottom w:val="single" w:sz="4" w:space="1" w:color="auto"/>
        <w:right w:val="single" w:sz="4" w:space="4" w:color="auto"/>
      </w:pBdr>
      <w:spacing w:before="360"/>
      <w:jc w:val="center"/>
    </w:pPr>
    <w:rPr>
      <w:rFonts w:ascii="Times" w:hAnsi="Times"/>
      <w:sz w:val="24"/>
    </w:rPr>
  </w:style>
  <w:style w:type="paragraph" w:customStyle="1" w:styleId="TF-ilustraoFONTE">
    <w:name w:val="TF-ilustração FONTE"/>
    <w:next w:val="Normal"/>
    <w:semiHidden/>
    <w:rsid w:val="002440B0"/>
    <w:pPr>
      <w:keepNext/>
    </w:pPr>
  </w:style>
  <w:style w:type="paragraph" w:customStyle="1" w:styleId="TF-textocompargrafo">
    <w:name w:val="TF-texto com parágrafo"/>
    <w:semiHidden/>
    <w:rsid w:val="00476C78"/>
    <w:pPr>
      <w:spacing w:before="240" w:line="360" w:lineRule="auto"/>
      <w:ind w:firstLine="680"/>
      <w:jc w:val="both"/>
    </w:pPr>
    <w:rPr>
      <w:color w:val="000000"/>
      <w:sz w:val="24"/>
    </w:rPr>
  </w:style>
  <w:style w:type="paragraph" w:customStyle="1" w:styleId="TF-agradecimentosTTULO">
    <w:name w:val="TF-agradecimentos TÍTULO"/>
    <w:basedOn w:val="Normal"/>
    <w:next w:val="TF-agradecimentosTEXTO"/>
    <w:semiHidden/>
    <w:rsid w:val="001E682E"/>
    <w:pPr>
      <w:keepNext w:val="0"/>
      <w:keepLines w:val="0"/>
      <w:pageBreakBefore/>
      <w:jc w:val="center"/>
    </w:pPr>
    <w:rPr>
      <w:b/>
      <w:caps/>
      <w:szCs w:val="20"/>
    </w:rPr>
  </w:style>
  <w:style w:type="paragraph" w:customStyle="1" w:styleId="TF-LEGENDA">
    <w:name w:val="TF-LEGENDA"/>
    <w:basedOn w:val="Normal"/>
    <w:next w:val="TF-TEXTOQUADRO"/>
    <w:qFormat/>
    <w:rsid w:val="00FC4A9F"/>
    <w:pPr>
      <w:spacing w:before="60"/>
      <w:jc w:val="center"/>
      <w:outlineLvl w:val="0"/>
    </w:pPr>
    <w:rPr>
      <w:szCs w:val="20"/>
    </w:rPr>
  </w:style>
  <w:style w:type="paragraph" w:customStyle="1" w:styleId="TF-listadesiglasTTULO">
    <w:name w:val="TF-lista de siglas TÍTULO"/>
    <w:basedOn w:val="Normal"/>
    <w:next w:val="TF-listadesiglasITEM"/>
    <w:semiHidden/>
    <w:rsid w:val="001E682E"/>
    <w:pPr>
      <w:keepNext w:val="0"/>
      <w:keepLines w:val="0"/>
      <w:pageBreakBefore/>
      <w:jc w:val="center"/>
    </w:pPr>
    <w:rPr>
      <w:b/>
      <w:caps/>
      <w:sz w:val="28"/>
      <w:szCs w:val="20"/>
    </w:rPr>
  </w:style>
  <w:style w:type="paragraph" w:customStyle="1" w:styleId="TF-TTULO">
    <w:name w:val="TF-TÍTULO"/>
    <w:next w:val="Normal"/>
    <w:rsid w:val="001E682E"/>
    <w:pPr>
      <w:spacing w:after="240"/>
      <w:jc w:val="center"/>
    </w:pPr>
    <w:rPr>
      <w:b/>
      <w:caps/>
      <w:sz w:val="24"/>
    </w:rPr>
  </w:style>
  <w:style w:type="paragraph" w:customStyle="1" w:styleId="TF-CITAO">
    <w:name w:val="TF-CITAÇÃO"/>
    <w:next w:val="TF-TEXTO"/>
    <w:pPr>
      <w:widowControl w:val="0"/>
      <w:spacing w:after="160"/>
      <w:ind w:left="2268"/>
      <w:jc w:val="both"/>
    </w:pPr>
  </w:style>
  <w:style w:type="paragraph" w:customStyle="1" w:styleId="TF-tabelaFONTE">
    <w:name w:val="TF-tabela FONTE"/>
    <w:basedOn w:val="TF-ilustraoFONTE"/>
    <w:semiHidden/>
    <w:pPr>
      <w:spacing w:after="160"/>
    </w:pPr>
  </w:style>
  <w:style w:type="paragraph" w:customStyle="1" w:styleId="xl24">
    <w:name w:val="xl24"/>
    <w:basedOn w:val="Normal"/>
    <w:pPr>
      <w:pBdr>
        <w:left w:val="single" w:sz="4" w:space="0" w:color="auto"/>
        <w:bottom w:val="single" w:sz="4" w:space="0" w:color="auto"/>
        <w:right w:val="single" w:sz="4" w:space="0" w:color="auto"/>
      </w:pBdr>
      <w:spacing w:before="100" w:beforeAutospacing="1" w:after="100" w:afterAutospacing="1"/>
      <w:jc w:val="center"/>
      <w:textAlignment w:val="top"/>
    </w:pPr>
  </w:style>
  <w:style w:type="character" w:styleId="VarivelHTML">
    <w:name w:val="HTML Variable"/>
    <w:semiHidden/>
    <w:rPr>
      <w:i/>
      <w:iCs/>
    </w:rPr>
  </w:style>
  <w:style w:type="paragraph" w:customStyle="1" w:styleId="TF-xAvalITEMTABELA">
    <w:name w:val="TF-xAval ITEM TABELA"/>
    <w:basedOn w:val="TF-xAvalITEMDETALHE"/>
    <w:rsid w:val="00320BFA"/>
    <w:pPr>
      <w:ind w:left="0"/>
      <w:jc w:val="center"/>
    </w:pPr>
  </w:style>
  <w:style w:type="paragraph" w:customStyle="1" w:styleId="TF-ilustraoTEXTO">
    <w:name w:val="TF-ilustração TEXTO"/>
    <w:semiHidden/>
    <w:pPr>
      <w:keepNext/>
    </w:pPr>
    <w:rPr>
      <w:sz w:val="22"/>
    </w:rPr>
  </w:style>
  <w:style w:type="paragraph" w:customStyle="1" w:styleId="TF-subalineasn2">
    <w:name w:val="TF-subalineas n2"/>
    <w:basedOn w:val="TF-alneacomletras"/>
    <w:autoRedefine/>
    <w:semiHidden/>
    <w:pPr>
      <w:numPr>
        <w:ilvl w:val="1"/>
      </w:numPr>
      <w:tabs>
        <w:tab w:val="clear" w:pos="1398"/>
        <w:tab w:val="num" w:pos="360"/>
        <w:tab w:val="num" w:pos="1440"/>
      </w:tabs>
      <w:ind w:left="1440" w:hanging="360"/>
    </w:pPr>
  </w:style>
  <w:style w:type="paragraph" w:customStyle="1" w:styleId="TF-alneacomletras">
    <w:name w:val="TF-alínea com letras"/>
    <w:autoRedefine/>
    <w:semiHidden/>
    <w:pPr>
      <w:numPr>
        <w:numId w:val="4"/>
      </w:numPr>
      <w:spacing w:line="360" w:lineRule="auto"/>
      <w:jc w:val="both"/>
    </w:pPr>
    <w:rPr>
      <w:color w:val="000000"/>
      <w:sz w:val="24"/>
    </w:rPr>
  </w:style>
  <w:style w:type="paragraph" w:customStyle="1" w:styleId="TF-listas-preenchimentoentre">
    <w:name w:val="TF-listas - preenchimento entre"/>
    <w:basedOn w:val="TF-listadetabelasTTULO"/>
    <w:next w:val="TF-listadetabelasTTULO"/>
    <w:semiHidden/>
  </w:style>
  <w:style w:type="paragraph" w:customStyle="1" w:styleId="TF-subalineasn3">
    <w:name w:val="TF-subalineas n3"/>
    <w:basedOn w:val="TF-subalineasn2"/>
    <w:autoRedefine/>
    <w:semiHidden/>
    <w:pPr>
      <w:numPr>
        <w:ilvl w:val="2"/>
      </w:numPr>
      <w:tabs>
        <w:tab w:val="clear" w:pos="1721"/>
        <w:tab w:val="num" w:pos="360"/>
        <w:tab w:val="num" w:pos="1440"/>
        <w:tab w:val="num" w:pos="2160"/>
      </w:tabs>
      <w:ind w:left="2160" w:hanging="360"/>
    </w:pPr>
  </w:style>
  <w:style w:type="paragraph" w:customStyle="1" w:styleId="TF-conteudo-quadro">
    <w:name w:val="TF-conteudo-quadro"/>
    <w:semiHidden/>
    <w:pPr>
      <w:keepNext/>
      <w:keepLines/>
    </w:pPr>
    <w:rPr>
      <w:rFonts w:ascii="Courier" w:hAnsi="Courier"/>
      <w:lang w:val="en-US"/>
    </w:rPr>
  </w:style>
  <w:style w:type="paragraph" w:customStyle="1" w:styleId="TF-TEXTOQUADROCentralizado">
    <w:name w:val="TF-TEXTO QUADRO Centralizado"/>
    <w:basedOn w:val="TF-TEXTOQUADRO"/>
    <w:pPr>
      <w:jc w:val="center"/>
    </w:pPr>
  </w:style>
  <w:style w:type="paragraph" w:styleId="Textodebalo">
    <w:name w:val="Balloon Text"/>
    <w:basedOn w:val="Normal"/>
    <w:link w:val="TextodebaloChar"/>
    <w:uiPriority w:val="99"/>
    <w:semiHidden/>
    <w:unhideWhenUsed/>
    <w:rsid w:val="00984240"/>
    <w:rPr>
      <w:rFonts w:ascii="Tahoma" w:hAnsi="Tahoma"/>
      <w:sz w:val="16"/>
      <w:szCs w:val="16"/>
      <w:lang w:val="x-none" w:eastAsia="x-none"/>
    </w:rPr>
  </w:style>
  <w:style w:type="character" w:customStyle="1" w:styleId="TextodebaloChar">
    <w:name w:val="Texto de balão Char"/>
    <w:link w:val="Textodebalo"/>
    <w:uiPriority w:val="99"/>
    <w:semiHidden/>
    <w:rsid w:val="00984240"/>
    <w:rPr>
      <w:rFonts w:ascii="Tahoma" w:hAnsi="Tahoma" w:cs="Tahoma"/>
      <w:sz w:val="16"/>
      <w:szCs w:val="16"/>
    </w:rPr>
  </w:style>
  <w:style w:type="paragraph" w:customStyle="1" w:styleId="TF-TEXTOQUADRODireita">
    <w:name w:val="TF-TEXTO QUADRO Direita"/>
    <w:basedOn w:val="TF-TEXTOQUADRO"/>
    <w:rsid w:val="00572864"/>
    <w:pPr>
      <w:jc w:val="right"/>
    </w:pPr>
  </w:style>
  <w:style w:type="table" w:styleId="Tabelacomgrade">
    <w:name w:val="Table Grid"/>
    <w:basedOn w:val="Tabelanormal"/>
    <w:uiPriority w:val="59"/>
    <w:rsid w:val="00F259B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F-LEGENDA-Ilustracao">
    <w:name w:val="TF-LEGENDA-Ilustracao"/>
    <w:basedOn w:val="TF-LEGENDA"/>
    <w:semiHidden/>
    <w:qFormat/>
    <w:rsid w:val="00F40690"/>
  </w:style>
  <w:style w:type="paragraph" w:customStyle="1" w:styleId="TF-LEGENDA-Tabela">
    <w:name w:val="TF-LEGENDA-Tabela"/>
    <w:basedOn w:val="TF-LEGENDA"/>
    <w:semiHidden/>
    <w:qFormat/>
    <w:rsid w:val="002E6DD1"/>
  </w:style>
  <w:style w:type="paragraph" w:customStyle="1" w:styleId="TF-FIGURA">
    <w:name w:val="TF-FIGURA"/>
    <w:basedOn w:val="TF-TEXTO"/>
    <w:qFormat/>
    <w:rsid w:val="00FC4A9F"/>
    <w:pPr>
      <w:keepNext/>
      <w:spacing w:before="0" w:line="240" w:lineRule="auto"/>
      <w:ind w:firstLine="0"/>
      <w:jc w:val="center"/>
    </w:pPr>
  </w:style>
  <w:style w:type="character" w:customStyle="1" w:styleId="TF-COURIER10">
    <w:name w:val="TF-COURIER10"/>
    <w:qFormat/>
    <w:rsid w:val="00620D93"/>
    <w:rPr>
      <w:rFonts w:ascii="Courier New" w:hAnsi="Courier New"/>
      <w:sz w:val="20"/>
    </w:rPr>
  </w:style>
  <w:style w:type="paragraph" w:customStyle="1" w:styleId="TtuloIntroduo">
    <w:name w:val="Título Introdução"/>
    <w:basedOn w:val="Ttulo1"/>
    <w:qFormat/>
    <w:rsid w:val="00F62F49"/>
    <w:pPr>
      <w:spacing w:before="480"/>
    </w:pPr>
  </w:style>
  <w:style w:type="paragraph" w:styleId="Textodecomentrio">
    <w:name w:val="annotation text"/>
    <w:basedOn w:val="Normal"/>
    <w:link w:val="TextodecomentrioChar"/>
    <w:uiPriority w:val="99"/>
    <w:semiHidden/>
    <w:unhideWhenUsed/>
    <w:rsid w:val="003D398C"/>
    <w:rPr>
      <w:sz w:val="20"/>
      <w:szCs w:val="20"/>
    </w:rPr>
  </w:style>
  <w:style w:type="character" w:customStyle="1" w:styleId="TextodecomentrioChar">
    <w:name w:val="Texto de comentário Char"/>
    <w:basedOn w:val="Fontepargpadro"/>
    <w:link w:val="Textodecomentrio"/>
    <w:uiPriority w:val="99"/>
    <w:semiHidden/>
    <w:rsid w:val="003D398C"/>
  </w:style>
  <w:style w:type="character" w:styleId="Refdecomentrio">
    <w:name w:val="annotation reference"/>
    <w:uiPriority w:val="99"/>
    <w:semiHidden/>
    <w:unhideWhenUsed/>
    <w:rsid w:val="003D398C"/>
    <w:rPr>
      <w:sz w:val="16"/>
      <w:szCs w:val="16"/>
    </w:rPr>
  </w:style>
  <w:style w:type="paragraph" w:styleId="Assuntodocomentrio">
    <w:name w:val="annotation subject"/>
    <w:basedOn w:val="Textodecomentrio"/>
    <w:next w:val="Textodecomentrio"/>
    <w:link w:val="AssuntodocomentrioChar"/>
    <w:uiPriority w:val="99"/>
    <w:semiHidden/>
    <w:unhideWhenUsed/>
    <w:rsid w:val="00730839"/>
    <w:rPr>
      <w:b/>
      <w:bCs/>
      <w:lang w:val="x-none" w:eastAsia="x-none"/>
    </w:rPr>
  </w:style>
  <w:style w:type="character" w:customStyle="1" w:styleId="AssuntodocomentrioChar">
    <w:name w:val="Assunto do comentário Char"/>
    <w:link w:val="Assuntodocomentrio"/>
    <w:uiPriority w:val="99"/>
    <w:semiHidden/>
    <w:rsid w:val="00730839"/>
    <w:rPr>
      <w:b/>
      <w:bCs/>
    </w:rPr>
  </w:style>
  <w:style w:type="paragraph" w:styleId="Reviso">
    <w:name w:val="Revision"/>
    <w:hidden/>
    <w:uiPriority w:val="99"/>
    <w:semiHidden/>
    <w:rsid w:val="00186092"/>
    <w:rPr>
      <w:sz w:val="24"/>
      <w:szCs w:val="24"/>
    </w:rPr>
  </w:style>
  <w:style w:type="paragraph" w:styleId="Textodenotaderodap">
    <w:name w:val="footnote text"/>
    <w:basedOn w:val="Normal"/>
    <w:link w:val="TextodenotaderodapChar"/>
    <w:uiPriority w:val="99"/>
    <w:semiHidden/>
    <w:unhideWhenUsed/>
    <w:rsid w:val="00724679"/>
    <w:rPr>
      <w:sz w:val="20"/>
      <w:szCs w:val="20"/>
    </w:rPr>
  </w:style>
  <w:style w:type="character" w:customStyle="1" w:styleId="TextodenotaderodapChar">
    <w:name w:val="Texto de nota de rodapé Char"/>
    <w:basedOn w:val="Fontepargpadro"/>
    <w:link w:val="Textodenotaderodap"/>
    <w:uiPriority w:val="99"/>
    <w:semiHidden/>
    <w:rsid w:val="00724679"/>
  </w:style>
  <w:style w:type="character" w:styleId="Refdenotaderodap">
    <w:name w:val="footnote reference"/>
    <w:semiHidden/>
    <w:unhideWhenUsed/>
    <w:rsid w:val="00724679"/>
    <w:rPr>
      <w:vertAlign w:val="superscript"/>
    </w:rPr>
  </w:style>
  <w:style w:type="paragraph" w:customStyle="1" w:styleId="TF-orientador">
    <w:name w:val="TF-orientador"/>
    <w:basedOn w:val="TF-autor"/>
    <w:semiHidden/>
    <w:qFormat/>
    <w:rsid w:val="00B05485"/>
    <w:pPr>
      <w:spacing w:after="480"/>
    </w:pPr>
  </w:style>
  <w:style w:type="paragraph" w:customStyle="1" w:styleId="TF-avaliaoCABEALHO">
    <w:name w:val="TF-avaliação CABEÇALHO"/>
    <w:basedOn w:val="Normal"/>
    <w:semiHidden/>
    <w:rsid w:val="00377DA7"/>
    <w:pPr>
      <w:keepNext w:val="0"/>
      <w:keepLines w:val="0"/>
    </w:pPr>
  </w:style>
  <w:style w:type="paragraph" w:customStyle="1" w:styleId="TF-avaliaoTTULOTCC">
    <w:name w:val="TF-avaliação TÍTULO TCC"/>
    <w:basedOn w:val="Normal"/>
    <w:semiHidden/>
    <w:rsid w:val="00B00A13"/>
    <w:pPr>
      <w:keepNext w:val="0"/>
      <w:keepLines w:val="0"/>
      <w:spacing w:before="240"/>
      <w:ind w:left="1276" w:hanging="1276"/>
      <w:jc w:val="both"/>
    </w:pPr>
    <w:rPr>
      <w:caps/>
    </w:rPr>
  </w:style>
  <w:style w:type="paragraph" w:customStyle="1" w:styleId="TF-avaliaoTTULO1">
    <w:name w:val="TF-avaliação TÍTULO 1"/>
    <w:semiHidden/>
    <w:rsid w:val="00B00A13"/>
    <w:pPr>
      <w:numPr>
        <w:numId w:val="11"/>
      </w:numPr>
      <w:tabs>
        <w:tab w:val="left" w:pos="284"/>
      </w:tabs>
      <w:spacing w:before="240"/>
    </w:pPr>
    <w:rPr>
      <w:b/>
      <w:caps/>
      <w:noProof/>
      <w:sz w:val="24"/>
    </w:rPr>
  </w:style>
  <w:style w:type="paragraph" w:customStyle="1" w:styleId="TF-avaliaoTTULO2c">
    <w:name w:val="TF-avaliação TÍTULO 2c"/>
    <w:basedOn w:val="TF-avaliaoTTULO1"/>
    <w:semiHidden/>
    <w:rsid w:val="0007209B"/>
    <w:pPr>
      <w:numPr>
        <w:ilvl w:val="1"/>
      </w:numPr>
      <w:spacing w:before="400" w:after="100"/>
    </w:pPr>
    <w:rPr>
      <w:b w:val="0"/>
    </w:rPr>
  </w:style>
  <w:style w:type="paragraph" w:customStyle="1" w:styleId="TF-avaliaotexto">
    <w:name w:val="TF-avaliação texto"/>
    <w:basedOn w:val="TF-TEXTO"/>
    <w:semiHidden/>
    <w:qFormat/>
    <w:rsid w:val="00A045C4"/>
    <w:pPr>
      <w:ind w:firstLine="0"/>
    </w:pPr>
  </w:style>
  <w:style w:type="paragraph" w:customStyle="1" w:styleId="TF-avaliaoQUADRO">
    <w:name w:val="TF-avaliação QUADRO"/>
    <w:basedOn w:val="Normal"/>
    <w:semiHidden/>
    <w:rsid w:val="00B00A13"/>
    <w:pPr>
      <w:keepNext w:val="0"/>
      <w:keepLines w:val="0"/>
      <w:spacing w:before="60" w:after="60"/>
    </w:pPr>
    <w:rPr>
      <w:sz w:val="20"/>
    </w:rPr>
  </w:style>
  <w:style w:type="paragraph" w:customStyle="1" w:styleId="TF-AUTOR0">
    <w:name w:val="TF-AUTOR"/>
    <w:basedOn w:val="Normal"/>
    <w:rsid w:val="00DE6AFD"/>
    <w:pPr>
      <w:spacing w:before="120"/>
      <w:jc w:val="center"/>
    </w:pPr>
    <w:rPr>
      <w:color w:val="000000"/>
      <w:szCs w:val="20"/>
    </w:rPr>
  </w:style>
  <w:style w:type="paragraph" w:customStyle="1" w:styleId="TF-CDIGO-FONTE">
    <w:name w:val="TF-CÓDIGO-FONTE"/>
    <w:rsid w:val="001E682E"/>
    <w:pPr>
      <w:keepNext/>
      <w:keepLines/>
    </w:pPr>
    <w:rPr>
      <w:rFonts w:ascii="Courier" w:hAnsi="Courier"/>
      <w:lang w:val="en-US"/>
    </w:rPr>
  </w:style>
  <w:style w:type="paragraph" w:customStyle="1" w:styleId="TF-FONTE">
    <w:name w:val="TF-FONTE"/>
    <w:next w:val="Normal"/>
    <w:qFormat/>
    <w:rsid w:val="00B8578E"/>
    <w:pPr>
      <w:jc w:val="center"/>
    </w:pPr>
  </w:style>
  <w:style w:type="paragraph" w:customStyle="1" w:styleId="TF-xAvalITEM">
    <w:name w:val="TF-xAval ITEM"/>
    <w:basedOn w:val="Normal"/>
    <w:rsid w:val="00320BFA"/>
    <w:pPr>
      <w:keepNext w:val="0"/>
      <w:keepLines w:val="0"/>
      <w:numPr>
        <w:numId w:val="16"/>
      </w:numPr>
      <w:jc w:val="both"/>
    </w:pPr>
    <w:rPr>
      <w:sz w:val="18"/>
    </w:rPr>
  </w:style>
  <w:style w:type="paragraph" w:customStyle="1" w:styleId="TF-xAvalITEMDETALHE">
    <w:name w:val="TF-xAval ITEM DETALHE"/>
    <w:basedOn w:val="Normal"/>
    <w:rsid w:val="00320BFA"/>
    <w:pPr>
      <w:keepNext w:val="0"/>
      <w:keepLines w:val="0"/>
      <w:numPr>
        <w:ilvl w:val="1"/>
      </w:numPr>
      <w:ind w:left="353"/>
      <w:jc w:val="both"/>
    </w:pPr>
    <w:rPr>
      <w:sz w:val="18"/>
    </w:rPr>
  </w:style>
  <w:style w:type="paragraph" w:customStyle="1" w:styleId="TF-xAvalLINHA">
    <w:name w:val="TF-xAval LINHA"/>
    <w:basedOn w:val="Normal"/>
    <w:rsid w:val="00320BFA"/>
    <w:pPr>
      <w:keepNext w:val="0"/>
      <w:keepLines w:val="0"/>
      <w:tabs>
        <w:tab w:val="left" w:pos="1134"/>
        <w:tab w:val="left" w:leader="underscore" w:pos="9072"/>
      </w:tabs>
      <w:spacing w:before="180" w:after="60"/>
    </w:pPr>
    <w:rPr>
      <w:sz w:val="20"/>
    </w:rPr>
  </w:style>
  <w:style w:type="paragraph" w:customStyle="1" w:styleId="TF-xAvalTTULO">
    <w:name w:val="TF-xAval TÍTULO"/>
    <w:basedOn w:val="Normal"/>
    <w:rsid w:val="00320BFA"/>
    <w:pPr>
      <w:keepNext w:val="0"/>
      <w:keepLines w:val="0"/>
      <w:tabs>
        <w:tab w:val="left" w:pos="708"/>
      </w:tabs>
      <w:ind w:left="720" w:hanging="720"/>
      <w:jc w:val="center"/>
    </w:pPr>
    <w:rPr>
      <w:caps/>
      <w:noProof/>
      <w:szCs w:val="20"/>
    </w:rPr>
  </w:style>
  <w:style w:type="paragraph" w:customStyle="1" w:styleId="TF-REFERNCIASITEM0">
    <w:name w:val="TF-REFERÊNCIAS ITEM"/>
    <w:qFormat/>
    <w:rsid w:val="00794F39"/>
    <w:pPr>
      <w:keepLines/>
      <w:spacing w:before="120"/>
    </w:pPr>
    <w:rPr>
      <w:sz w:val="18"/>
    </w:rPr>
  </w:style>
  <w:style w:type="character" w:styleId="MenoPendente">
    <w:name w:val="Unresolved Mention"/>
    <w:basedOn w:val="Fontepargpadro"/>
    <w:uiPriority w:val="99"/>
    <w:semiHidden/>
    <w:unhideWhenUsed/>
    <w:rsid w:val="00AB4A01"/>
    <w:rPr>
      <w:color w:val="605E5C"/>
      <w:shd w:val="clear" w:color="auto" w:fill="E1DFDD"/>
    </w:rPr>
  </w:style>
  <w:style w:type="paragraph" w:styleId="PargrafodaLista">
    <w:name w:val="List Paragraph"/>
    <w:basedOn w:val="Normal"/>
    <w:uiPriority w:val="34"/>
    <w:qFormat/>
    <w:rsid w:val="00D85012"/>
    <w:pPr>
      <w:ind w:left="720"/>
      <w:contextualSpacing/>
    </w:pPr>
  </w:style>
  <w:style w:type="paragraph" w:styleId="Legenda">
    <w:name w:val="caption"/>
    <w:basedOn w:val="Normal"/>
    <w:next w:val="Normal"/>
    <w:uiPriority w:val="35"/>
    <w:qFormat/>
    <w:rsid w:val="00937280"/>
    <w:pPr>
      <w:spacing w:after="200"/>
    </w:pPr>
    <w:rPr>
      <w:i/>
      <w:iCs/>
      <w:color w:val="44546A" w:themeColor="text2"/>
      <w:sz w:val="18"/>
      <w:szCs w:val="18"/>
    </w:rPr>
  </w:style>
  <w:style w:type="character" w:customStyle="1" w:styleId="fontstyle01">
    <w:name w:val="fontstyle01"/>
    <w:basedOn w:val="Fontepargpadro"/>
    <w:rsid w:val="005573DD"/>
    <w:rPr>
      <w:rFonts w:ascii="TimesNewRomanPS-ItalicMT" w:hAnsi="TimesNewRomanPS-ItalicMT" w:hint="default"/>
      <w:b w:val="0"/>
      <w:bCs w:val="0"/>
      <w:i/>
      <w:iCs/>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529812">
      <w:bodyDiv w:val="1"/>
      <w:marLeft w:val="0"/>
      <w:marRight w:val="0"/>
      <w:marTop w:val="0"/>
      <w:marBottom w:val="0"/>
      <w:divBdr>
        <w:top w:val="none" w:sz="0" w:space="0" w:color="auto"/>
        <w:left w:val="none" w:sz="0" w:space="0" w:color="auto"/>
        <w:bottom w:val="none" w:sz="0" w:space="0" w:color="auto"/>
        <w:right w:val="none" w:sz="0" w:space="0" w:color="auto"/>
      </w:divBdr>
    </w:div>
    <w:div w:id="257250809">
      <w:bodyDiv w:val="1"/>
      <w:marLeft w:val="0"/>
      <w:marRight w:val="0"/>
      <w:marTop w:val="0"/>
      <w:marBottom w:val="0"/>
      <w:divBdr>
        <w:top w:val="none" w:sz="0" w:space="0" w:color="auto"/>
        <w:left w:val="none" w:sz="0" w:space="0" w:color="auto"/>
        <w:bottom w:val="none" w:sz="0" w:space="0" w:color="auto"/>
        <w:right w:val="none" w:sz="0" w:space="0" w:color="auto"/>
      </w:divBdr>
      <w:divsChild>
        <w:div w:id="197931220">
          <w:marLeft w:val="0"/>
          <w:marRight w:val="0"/>
          <w:marTop w:val="0"/>
          <w:marBottom w:val="0"/>
          <w:divBdr>
            <w:top w:val="none" w:sz="0" w:space="0" w:color="auto"/>
            <w:left w:val="none" w:sz="0" w:space="0" w:color="auto"/>
            <w:bottom w:val="none" w:sz="0" w:space="0" w:color="auto"/>
            <w:right w:val="none" w:sz="0" w:space="0" w:color="auto"/>
          </w:divBdr>
        </w:div>
        <w:div w:id="1012683863">
          <w:marLeft w:val="0"/>
          <w:marRight w:val="0"/>
          <w:marTop w:val="0"/>
          <w:marBottom w:val="0"/>
          <w:divBdr>
            <w:top w:val="none" w:sz="0" w:space="0" w:color="auto"/>
            <w:left w:val="none" w:sz="0" w:space="0" w:color="auto"/>
            <w:bottom w:val="none" w:sz="0" w:space="0" w:color="auto"/>
            <w:right w:val="none" w:sz="0" w:space="0" w:color="auto"/>
          </w:divBdr>
        </w:div>
        <w:div w:id="856191978">
          <w:marLeft w:val="0"/>
          <w:marRight w:val="0"/>
          <w:marTop w:val="0"/>
          <w:marBottom w:val="0"/>
          <w:divBdr>
            <w:top w:val="none" w:sz="0" w:space="0" w:color="auto"/>
            <w:left w:val="none" w:sz="0" w:space="0" w:color="auto"/>
            <w:bottom w:val="none" w:sz="0" w:space="0" w:color="auto"/>
            <w:right w:val="none" w:sz="0" w:space="0" w:color="auto"/>
          </w:divBdr>
        </w:div>
        <w:div w:id="9072458">
          <w:marLeft w:val="0"/>
          <w:marRight w:val="0"/>
          <w:marTop w:val="0"/>
          <w:marBottom w:val="0"/>
          <w:divBdr>
            <w:top w:val="none" w:sz="0" w:space="0" w:color="auto"/>
            <w:left w:val="none" w:sz="0" w:space="0" w:color="auto"/>
            <w:bottom w:val="none" w:sz="0" w:space="0" w:color="auto"/>
            <w:right w:val="none" w:sz="0" w:space="0" w:color="auto"/>
          </w:divBdr>
        </w:div>
        <w:div w:id="478034637">
          <w:marLeft w:val="0"/>
          <w:marRight w:val="0"/>
          <w:marTop w:val="0"/>
          <w:marBottom w:val="0"/>
          <w:divBdr>
            <w:top w:val="none" w:sz="0" w:space="0" w:color="auto"/>
            <w:left w:val="none" w:sz="0" w:space="0" w:color="auto"/>
            <w:bottom w:val="none" w:sz="0" w:space="0" w:color="auto"/>
            <w:right w:val="none" w:sz="0" w:space="0" w:color="auto"/>
          </w:divBdr>
        </w:div>
        <w:div w:id="1700930922">
          <w:marLeft w:val="0"/>
          <w:marRight w:val="0"/>
          <w:marTop w:val="0"/>
          <w:marBottom w:val="0"/>
          <w:divBdr>
            <w:top w:val="none" w:sz="0" w:space="0" w:color="auto"/>
            <w:left w:val="none" w:sz="0" w:space="0" w:color="auto"/>
            <w:bottom w:val="none" w:sz="0" w:space="0" w:color="auto"/>
            <w:right w:val="none" w:sz="0" w:space="0" w:color="auto"/>
          </w:divBdr>
        </w:div>
        <w:div w:id="1851483210">
          <w:marLeft w:val="0"/>
          <w:marRight w:val="0"/>
          <w:marTop w:val="0"/>
          <w:marBottom w:val="0"/>
          <w:divBdr>
            <w:top w:val="none" w:sz="0" w:space="0" w:color="auto"/>
            <w:left w:val="none" w:sz="0" w:space="0" w:color="auto"/>
            <w:bottom w:val="none" w:sz="0" w:space="0" w:color="auto"/>
            <w:right w:val="none" w:sz="0" w:space="0" w:color="auto"/>
          </w:divBdr>
        </w:div>
        <w:div w:id="145830431">
          <w:marLeft w:val="0"/>
          <w:marRight w:val="0"/>
          <w:marTop w:val="0"/>
          <w:marBottom w:val="0"/>
          <w:divBdr>
            <w:top w:val="none" w:sz="0" w:space="0" w:color="auto"/>
            <w:left w:val="none" w:sz="0" w:space="0" w:color="auto"/>
            <w:bottom w:val="none" w:sz="0" w:space="0" w:color="auto"/>
            <w:right w:val="none" w:sz="0" w:space="0" w:color="auto"/>
          </w:divBdr>
        </w:div>
        <w:div w:id="1607226991">
          <w:marLeft w:val="0"/>
          <w:marRight w:val="0"/>
          <w:marTop w:val="0"/>
          <w:marBottom w:val="0"/>
          <w:divBdr>
            <w:top w:val="none" w:sz="0" w:space="0" w:color="auto"/>
            <w:left w:val="none" w:sz="0" w:space="0" w:color="auto"/>
            <w:bottom w:val="none" w:sz="0" w:space="0" w:color="auto"/>
            <w:right w:val="none" w:sz="0" w:space="0" w:color="auto"/>
          </w:divBdr>
        </w:div>
      </w:divsChild>
    </w:div>
    <w:div w:id="540362162">
      <w:bodyDiv w:val="1"/>
      <w:marLeft w:val="0"/>
      <w:marRight w:val="0"/>
      <w:marTop w:val="0"/>
      <w:marBottom w:val="0"/>
      <w:divBdr>
        <w:top w:val="none" w:sz="0" w:space="0" w:color="auto"/>
        <w:left w:val="none" w:sz="0" w:space="0" w:color="auto"/>
        <w:bottom w:val="none" w:sz="0" w:space="0" w:color="auto"/>
        <w:right w:val="none" w:sz="0" w:space="0" w:color="auto"/>
      </w:divBdr>
    </w:div>
    <w:div w:id="781850849">
      <w:bodyDiv w:val="1"/>
      <w:marLeft w:val="0"/>
      <w:marRight w:val="0"/>
      <w:marTop w:val="0"/>
      <w:marBottom w:val="0"/>
      <w:divBdr>
        <w:top w:val="none" w:sz="0" w:space="0" w:color="auto"/>
        <w:left w:val="none" w:sz="0" w:space="0" w:color="auto"/>
        <w:bottom w:val="none" w:sz="0" w:space="0" w:color="auto"/>
        <w:right w:val="none" w:sz="0" w:space="0" w:color="auto"/>
      </w:divBdr>
    </w:div>
    <w:div w:id="923878637">
      <w:bodyDiv w:val="1"/>
      <w:marLeft w:val="0"/>
      <w:marRight w:val="0"/>
      <w:marTop w:val="0"/>
      <w:marBottom w:val="0"/>
      <w:divBdr>
        <w:top w:val="none" w:sz="0" w:space="0" w:color="auto"/>
        <w:left w:val="none" w:sz="0" w:space="0" w:color="auto"/>
        <w:bottom w:val="none" w:sz="0" w:space="0" w:color="auto"/>
        <w:right w:val="none" w:sz="0" w:space="0" w:color="auto"/>
      </w:divBdr>
    </w:div>
    <w:div w:id="1010986455">
      <w:bodyDiv w:val="1"/>
      <w:marLeft w:val="0"/>
      <w:marRight w:val="0"/>
      <w:marTop w:val="0"/>
      <w:marBottom w:val="0"/>
      <w:divBdr>
        <w:top w:val="none" w:sz="0" w:space="0" w:color="auto"/>
        <w:left w:val="none" w:sz="0" w:space="0" w:color="auto"/>
        <w:bottom w:val="none" w:sz="0" w:space="0" w:color="auto"/>
        <w:right w:val="none" w:sz="0" w:space="0" w:color="auto"/>
      </w:divBdr>
    </w:div>
    <w:div w:id="1171718681">
      <w:bodyDiv w:val="1"/>
      <w:marLeft w:val="0"/>
      <w:marRight w:val="0"/>
      <w:marTop w:val="0"/>
      <w:marBottom w:val="0"/>
      <w:divBdr>
        <w:top w:val="none" w:sz="0" w:space="0" w:color="auto"/>
        <w:left w:val="none" w:sz="0" w:space="0" w:color="auto"/>
        <w:bottom w:val="none" w:sz="0" w:space="0" w:color="auto"/>
        <w:right w:val="none" w:sz="0" w:space="0" w:color="auto"/>
      </w:divBdr>
    </w:div>
    <w:div w:id="1214266550">
      <w:bodyDiv w:val="1"/>
      <w:marLeft w:val="0"/>
      <w:marRight w:val="0"/>
      <w:marTop w:val="0"/>
      <w:marBottom w:val="0"/>
      <w:divBdr>
        <w:top w:val="none" w:sz="0" w:space="0" w:color="auto"/>
        <w:left w:val="none" w:sz="0" w:space="0" w:color="auto"/>
        <w:bottom w:val="none" w:sz="0" w:space="0" w:color="auto"/>
        <w:right w:val="none" w:sz="0" w:space="0" w:color="auto"/>
      </w:divBdr>
    </w:div>
    <w:div w:id="1265117110">
      <w:bodyDiv w:val="1"/>
      <w:marLeft w:val="0"/>
      <w:marRight w:val="0"/>
      <w:marTop w:val="0"/>
      <w:marBottom w:val="0"/>
      <w:divBdr>
        <w:top w:val="none" w:sz="0" w:space="0" w:color="auto"/>
        <w:left w:val="none" w:sz="0" w:space="0" w:color="auto"/>
        <w:bottom w:val="none" w:sz="0" w:space="0" w:color="auto"/>
        <w:right w:val="none" w:sz="0" w:space="0" w:color="auto"/>
      </w:divBdr>
    </w:div>
    <w:div w:id="1471047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header" Target="header4.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1.PNG"/><Relationship Id="rId23" Type="http://schemas.microsoft.com/office/2011/relationships/people" Target="people.xml"/><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Has_Teacher_Only_SectionGroup xmlns="f8440490-6d1a-488a-8abf-48b89d0123a0" xsi:nil="true"/>
    <NotebookType xmlns="f8440490-6d1a-488a-8abf-48b89d0123a0" xsi:nil="true"/>
    <DefaultSectionNames xmlns="f8440490-6d1a-488a-8abf-48b89d0123a0" xsi:nil="true"/>
    <Self_Registration_Enabled xmlns="f8440490-6d1a-488a-8abf-48b89d0123a0" xsi:nil="true"/>
    <FolderType xmlns="f8440490-6d1a-488a-8abf-48b89d0123a0" xsi:nil="true"/>
    <AppVersion xmlns="f8440490-6d1a-488a-8abf-48b89d0123a0" xsi:nil="true"/>
    <TeamsChannelId xmlns="f8440490-6d1a-488a-8abf-48b89d0123a0" xsi:nil="true"/>
    <IsNotebookLocked xmlns="f8440490-6d1a-488a-8abf-48b89d0123a0" xsi:nil="true"/>
    <Students xmlns="f8440490-6d1a-488a-8abf-48b89d0123a0">
      <UserInfo>
        <DisplayName/>
        <AccountId xsi:nil="true"/>
        <AccountType/>
      </UserInfo>
    </Students>
    <Templates xmlns="f8440490-6d1a-488a-8abf-48b89d0123a0" xsi:nil="true"/>
    <CultureName xmlns="f8440490-6d1a-488a-8abf-48b89d0123a0" xsi:nil="true"/>
    <Invited_Students xmlns="f8440490-6d1a-488a-8abf-48b89d0123a0" xsi:nil="true"/>
    <Owner xmlns="f8440490-6d1a-488a-8abf-48b89d0123a0">
      <UserInfo>
        <DisplayName/>
        <AccountId xsi:nil="true"/>
        <AccountType/>
      </UserInfo>
    </Owner>
    <Teachers xmlns="f8440490-6d1a-488a-8abf-48b89d0123a0">
      <UserInfo>
        <DisplayName/>
        <AccountId xsi:nil="true"/>
        <AccountType/>
      </UserInfo>
    </Teachers>
    <Student_Groups xmlns="f8440490-6d1a-488a-8abf-48b89d0123a0">
      <UserInfo>
        <DisplayName/>
        <AccountId xsi:nil="true"/>
        <AccountType/>
      </UserInfo>
    </Student_Groups>
    <Invited_Teachers xmlns="f8440490-6d1a-488a-8abf-48b89d0123a0" xsi:nil="true"/>
    <Is_Collaboration_Space_Locked xmlns="f8440490-6d1a-488a-8abf-48b89d0123a0" xsi:nil="true"/>
  </documentManagement>
</p:properties>
</file>

<file path=customXml/item2.xml><?xml version="1.0" encoding="utf-8"?>
<b:Sources xmlns:b="http://schemas.openxmlformats.org/officeDocument/2006/bibliography" xmlns="http://schemas.openxmlformats.org/officeDocument/2006/bibliography" SelectedStyle="" StyleName=""/>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F13453D0801D5E45B1745A09551F1C32" ma:contentTypeVersion="28" ma:contentTypeDescription="Crie um novo documento." ma:contentTypeScope="" ma:versionID="fa9ef3803bb4ef638f344296fd7d9170">
  <xsd:schema xmlns:xsd="http://www.w3.org/2001/XMLSchema" xmlns:xs="http://www.w3.org/2001/XMLSchema" xmlns:p="http://schemas.microsoft.com/office/2006/metadata/properties" xmlns:ns3="f8440490-6d1a-488a-8abf-48b89d0123a0" xmlns:ns4="22206413-f776-4b11-bcb2-0b935dc83731" targetNamespace="http://schemas.microsoft.com/office/2006/metadata/properties" ma:root="true" ma:fieldsID="5a7e583b53460e8ff4480ccd12c418cb" ns3:_="" ns4:_="">
    <xsd:import namespace="f8440490-6d1a-488a-8abf-48b89d0123a0"/>
    <xsd:import namespace="22206413-f776-4b11-bcb2-0b935dc83731"/>
    <xsd:element name="properties">
      <xsd:complexType>
        <xsd:sequence>
          <xsd:element name="documentManagement">
            <xsd:complexType>
              <xsd:all>
                <xsd:element ref="ns3:NotebookType" minOccurs="0"/>
                <xsd:element ref="ns3:FolderType" minOccurs="0"/>
                <xsd:element ref="ns3:Owner" minOccurs="0"/>
                <xsd:element ref="ns3:DefaultSectionNames" minOccurs="0"/>
                <xsd:element ref="ns3:Templates" minOccurs="0"/>
                <xsd:element ref="ns3:CultureName" minOccurs="0"/>
                <xsd:element ref="ns3:AppVersion" minOccurs="0"/>
                <xsd:element ref="ns3:Teachers" minOccurs="0"/>
                <xsd:element ref="ns3:Students" minOccurs="0"/>
                <xsd:element ref="ns3:Student_Groups" minOccurs="0"/>
                <xsd:element ref="ns3:Invited_Teachers" minOccurs="0"/>
                <xsd:element ref="ns3:Invited_Students" minOccurs="0"/>
                <xsd:element ref="ns3:Self_Registration_Enabled" minOccurs="0"/>
                <xsd:element ref="ns3:Has_Teacher_Only_SectionGroup" minOccurs="0"/>
                <xsd:element ref="ns3:Is_Collaboration_Space_Locked" minOccurs="0"/>
                <xsd:element ref="ns4:SharedWithUsers" minOccurs="0"/>
                <xsd:element ref="ns4:SharedWithDetails" minOccurs="0"/>
                <xsd:element ref="ns4:SharingHintHash"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3:TeamsChannelId" minOccurs="0"/>
                <xsd:element ref="ns3:IsNotebookLocked" minOccurs="0"/>
                <xsd:element ref="ns3:MediaServiceEventHashCode" minOccurs="0"/>
                <xsd:element ref="ns3: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440490-6d1a-488a-8abf-48b89d0123a0" elementFormDefault="qualified">
    <xsd:import namespace="http://schemas.microsoft.com/office/2006/documentManagement/types"/>
    <xsd:import namespace="http://schemas.microsoft.com/office/infopath/2007/PartnerControls"/>
    <xsd:element name="NotebookType" ma:index="8" nillable="true" ma:displayName="Notebook Type" ma:internalName="NotebookType">
      <xsd:simpleType>
        <xsd:restriction base="dms:Text"/>
      </xsd:simpleType>
    </xsd:element>
    <xsd:element name="FolderType" ma:index="9" nillable="true" ma:displayName="Folder Type" ma:internalName="FolderType">
      <xsd:simpleType>
        <xsd:restriction base="dms:Text"/>
      </xsd:simpleType>
    </xsd:element>
    <xsd:element name="Owner" ma:index="10"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faultSectionNames" ma:index="11" nillable="true" ma:displayName="Default Section Names" ma:internalName="DefaultSectionNames">
      <xsd:simpleType>
        <xsd:restriction base="dms:Note">
          <xsd:maxLength value="255"/>
        </xsd:restriction>
      </xsd:simpleType>
    </xsd:element>
    <xsd:element name="Templates" ma:index="12" nillable="true" ma:displayName="Templates" ma:internalName="Templates">
      <xsd:simpleType>
        <xsd:restriction base="dms:Note">
          <xsd:maxLength value="255"/>
        </xsd:restriction>
      </xsd:simpleType>
    </xsd:element>
    <xsd:element name="CultureName" ma:index="13" nillable="true" ma:displayName="Culture Name" ma:internalName="CultureName">
      <xsd:simpleType>
        <xsd:restriction base="dms:Text"/>
      </xsd:simpleType>
    </xsd:element>
    <xsd:element name="AppVersion" ma:index="14" nillable="true" ma:displayName="App Version" ma:internalName="AppVersion">
      <xsd:simpleType>
        <xsd:restriction base="dms:Text"/>
      </xsd:simpleType>
    </xsd:element>
    <xsd:element name="Teachers" ma:index="15"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16"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17"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18" nillable="true" ma:displayName="Invited Teachers" ma:internalName="Invited_Teachers">
      <xsd:simpleType>
        <xsd:restriction base="dms:Note">
          <xsd:maxLength value="255"/>
        </xsd:restriction>
      </xsd:simpleType>
    </xsd:element>
    <xsd:element name="Invited_Students" ma:index="19" nillable="true" ma:displayName="Invited Students" ma:internalName="Invited_Students">
      <xsd:simpleType>
        <xsd:restriction base="dms:Note">
          <xsd:maxLength value="255"/>
        </xsd:restriction>
      </xsd:simpleType>
    </xsd:element>
    <xsd:element name="Self_Registration_Enabled" ma:index="20" nillable="true" ma:displayName="Self Registration Enabled" ma:internalName="Self_Registration_Enabled">
      <xsd:simpleType>
        <xsd:restriction base="dms:Boolean"/>
      </xsd:simpleType>
    </xsd:element>
    <xsd:element name="Has_Teacher_Only_SectionGroup" ma:index="21" nillable="true" ma:displayName="Has Teacher Only SectionGroup" ma:internalName="Has_Teacher_Only_SectionGroup">
      <xsd:simpleType>
        <xsd:restriction base="dms:Boolean"/>
      </xsd:simpleType>
    </xsd:element>
    <xsd:element name="Is_Collaboration_Space_Locked" ma:index="22" nillable="true" ma:displayName="Is Collaboration Space Locked" ma:internalName="Is_Collaboration_Space_Locked">
      <xsd:simpleType>
        <xsd:restriction base="dms:Boolean"/>
      </xsd:simpleType>
    </xsd:element>
    <xsd:element name="MediaServiceMetadata" ma:index="26" nillable="true" ma:displayName="MediaServiceMetadata" ma:description="" ma:hidden="true" ma:internalName="MediaServiceMetadata" ma:readOnly="true">
      <xsd:simpleType>
        <xsd:restriction base="dms:Note"/>
      </xsd:simpleType>
    </xsd:element>
    <xsd:element name="MediaServiceFastMetadata" ma:index="27" nillable="true" ma:displayName="MediaServiceFastMetadata" ma:description="" ma:hidden="true" ma:internalName="MediaServiceFastMetadata" ma:readOnly="true">
      <xsd:simpleType>
        <xsd:restriction base="dms:Note"/>
      </xsd:simpleType>
    </xsd:element>
    <xsd:element name="MediaServiceDateTaken" ma:index="28" nillable="true" ma:displayName="MediaServiceDateTaken" ma:description="" ma:hidden="true" ma:internalName="MediaServiceDateTaken" ma:readOnly="true">
      <xsd:simpleType>
        <xsd:restriction base="dms:Text"/>
      </xsd:simpleType>
    </xsd:element>
    <xsd:element name="MediaServiceAutoTags" ma:index="29" nillable="true" ma:displayName="MediaServiceAutoTags" ma:description="" ma:internalName="MediaServiceAutoTags" ma:readOnly="true">
      <xsd:simpleType>
        <xsd:restriction base="dms:Text"/>
      </xsd:simpleType>
    </xsd:element>
    <xsd:element name="MediaServiceOCR" ma:index="30" nillable="true" ma:displayName="MediaServiceOCR" ma:internalName="MediaServiceOCR" ma:readOnly="true">
      <xsd:simpleType>
        <xsd:restriction base="dms:Note">
          <xsd:maxLength value="255"/>
        </xsd:restriction>
      </xsd:simpleType>
    </xsd:element>
    <xsd:element name="MediaServiceLocation" ma:index="31" nillable="true" ma:displayName="MediaServiceLocation" ma:internalName="MediaServiceLocation" ma:readOnly="true">
      <xsd:simpleType>
        <xsd:restriction base="dms:Text"/>
      </xsd:simpleType>
    </xsd:element>
    <xsd:element name="TeamsChannelId" ma:index="32" nillable="true" ma:displayName="Teams Channel Id" ma:internalName="TeamsChannelId">
      <xsd:simpleType>
        <xsd:restriction base="dms:Text"/>
      </xsd:simpleType>
    </xsd:element>
    <xsd:element name="IsNotebookLocked" ma:index="33" nillable="true" ma:displayName="Is Notebook Locked" ma:internalName="IsNotebookLocked">
      <xsd:simpleType>
        <xsd:restriction base="dms:Boolean"/>
      </xsd:simpleType>
    </xsd:element>
    <xsd:element name="MediaServiceEventHashCode" ma:index="34" nillable="true" ma:displayName="MediaServiceEventHashCode" ma:hidden="true" ma:internalName="MediaServiceEventHashCode" ma:readOnly="true">
      <xsd:simpleType>
        <xsd:restriction base="dms:Text"/>
      </xsd:simpleType>
    </xsd:element>
    <xsd:element name="MediaServiceGenerationTime" ma:index="35"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2206413-f776-4b11-bcb2-0b935dc83731" elementFormDefault="qualified">
    <xsd:import namespace="http://schemas.microsoft.com/office/2006/documentManagement/types"/>
    <xsd:import namespace="http://schemas.microsoft.com/office/infopath/2007/PartnerControls"/>
    <xsd:element name="SharedWithUsers" ma:index="23" nillable="true" ma:displayName="Compartilhado com"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4" nillable="true" ma:displayName="Detalhes de Compartilhado Com" ma:description="" ma:internalName="SharedWithDetails" ma:readOnly="true">
      <xsd:simpleType>
        <xsd:restriction base="dms:Note">
          <xsd:maxLength value="255"/>
        </xsd:restriction>
      </xsd:simpleType>
    </xsd:element>
    <xsd:element name="SharingHintHash" ma:index="25" nillable="true" ma:displayName="Hash de Dica de Compartilhamento" ma:descriptio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72CAF51-4C4B-4D6B-B6E3-64C6CFA182EF}">
  <ds:schemaRefs>
    <ds:schemaRef ds:uri="http://schemas.microsoft.com/office/2006/metadata/properties"/>
    <ds:schemaRef ds:uri="http://schemas.microsoft.com/office/infopath/2007/PartnerControls"/>
    <ds:schemaRef ds:uri="f8440490-6d1a-488a-8abf-48b89d0123a0"/>
  </ds:schemaRefs>
</ds:datastoreItem>
</file>

<file path=customXml/itemProps2.xml><?xml version="1.0" encoding="utf-8"?>
<ds:datastoreItem xmlns:ds="http://schemas.openxmlformats.org/officeDocument/2006/customXml" ds:itemID="{FE380B63-D3D5-4CE6-B396-E3D0E344DC12}">
  <ds:schemaRefs>
    <ds:schemaRef ds:uri="http://schemas.openxmlformats.org/officeDocument/2006/bibliography"/>
  </ds:schemaRefs>
</ds:datastoreItem>
</file>

<file path=customXml/itemProps3.xml><?xml version="1.0" encoding="utf-8"?>
<ds:datastoreItem xmlns:ds="http://schemas.openxmlformats.org/officeDocument/2006/customXml" ds:itemID="{BD6001B7-DA9F-4B65-BC19-CF31DE11455A}">
  <ds:schemaRefs>
    <ds:schemaRef ds:uri="http://schemas.microsoft.com/sharepoint/v3/contenttype/forms"/>
  </ds:schemaRefs>
</ds:datastoreItem>
</file>

<file path=customXml/itemProps4.xml><?xml version="1.0" encoding="utf-8"?>
<ds:datastoreItem xmlns:ds="http://schemas.openxmlformats.org/officeDocument/2006/customXml" ds:itemID="{B509BA13-A767-465E-8B68-C3C034C035C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8440490-6d1a-488a-8abf-48b89d0123a0"/>
    <ds:schemaRef ds:uri="22206413-f776-4b11-bcb2-0b935dc837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3092</TotalTime>
  <Pages>14</Pages>
  <Words>4807</Words>
  <Characters>25960</Characters>
  <Application>Microsoft Office Word</Application>
  <DocSecurity>0</DocSecurity>
  <Lines>216</Lines>
  <Paragraphs>61</Paragraphs>
  <ScaleCrop>false</ScaleCrop>
  <HeadingPairs>
    <vt:vector size="2" baseType="variant">
      <vt:variant>
        <vt:lpstr>Título</vt:lpstr>
      </vt:variant>
      <vt:variant>
        <vt:i4>1</vt:i4>
      </vt:variant>
    </vt:vector>
  </HeadingPairs>
  <TitlesOfParts>
    <vt:vector size="1" baseType="lpstr">
      <vt:lpstr>UNIVERSIDADE REGIONAL DE BLUMENAU</vt:lpstr>
    </vt:vector>
  </TitlesOfParts>
  <Company>Universidade Regional de Blumenau (FURB)</Company>
  <LinksUpToDate>false</LinksUpToDate>
  <CharactersWithSpaces>30706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UNIVERSIDADE REGIONAL DE BLUMENAU</dc:title>
  <dc:subject/>
  <dc:creator>roque</dc:creator>
  <cp:keywords/>
  <cp:lastModifiedBy>Andreza Sartori</cp:lastModifiedBy>
  <cp:revision>117</cp:revision>
  <cp:lastPrinted>2021-05-10T17:04:00Z</cp:lastPrinted>
  <dcterms:created xsi:type="dcterms:W3CDTF">2021-04-27T02:52:00Z</dcterms:created>
  <dcterms:modified xsi:type="dcterms:W3CDTF">2021-05-10T17:05:00Z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0x010100F13453D0801D5E45B1745A09551F1C32</vt:lpwstr>
  </property>
</Properties>
</file>