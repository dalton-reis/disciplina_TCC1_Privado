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CB63B" w14:textId="56BFBE81" w:rsidR="002B0EDC" w:rsidRPr="00B00E04" w:rsidRDefault="00891643" w:rsidP="001E682E">
      <w:pPr>
        <w:pStyle w:val="TF-TTULO"/>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t>MAPeamento</w:t>
      </w:r>
      <w:r w:rsidR="000417A2">
        <w:t xml:space="preserve"> DE </w:t>
      </w:r>
      <w:r>
        <w:t>Potencial</w:t>
      </w:r>
      <w:r w:rsidR="000417A2">
        <w:t xml:space="preserve"> DE RISCO DE CONTAMINAÇÃO POR DOENÇAS </w:t>
      </w:r>
      <w:r>
        <w:t>TRANSMITIDAS POR VIAS RESPIRATÓRIAS</w:t>
      </w:r>
      <w:r w:rsidR="00BB0020">
        <w:t xml:space="preserve"> com base na movimentação de indivíduos</w:t>
      </w:r>
    </w:p>
    <w:p w14:paraId="6607C7C7" w14:textId="2879FECA" w:rsidR="001E682E" w:rsidRPr="00405895" w:rsidRDefault="00405895" w:rsidP="001E682E">
      <w:pPr>
        <w:pStyle w:val="TF-AUTOR0"/>
        <w:rPr>
          <w:u w:val="single"/>
        </w:rPr>
      </w:pPr>
      <w:r>
        <w:t>Joana Cristina Tietjen</w:t>
      </w:r>
    </w:p>
    <w:p w14:paraId="25B59BC5" w14:textId="5B3E5103" w:rsidR="001E682E" w:rsidRDefault="001E682E" w:rsidP="00405895">
      <w:pPr>
        <w:pStyle w:val="TF-AUTOR0"/>
      </w:pPr>
      <w:r>
        <w:t>Prof</w:t>
      </w:r>
      <w:r w:rsidR="001374DC">
        <w:t>ª</w:t>
      </w:r>
      <w:r>
        <w:t xml:space="preserve">. </w:t>
      </w:r>
      <w:r w:rsidR="00405895" w:rsidRPr="00405895">
        <w:t>Luciana Pereira de Araújo Kohler</w:t>
      </w:r>
      <w:r>
        <w:t xml:space="preserve"> – Orientado</w:t>
      </w:r>
      <w:r w:rsidR="00405895">
        <w:t>r</w:t>
      </w:r>
      <w:r>
        <w:t>a</w:t>
      </w:r>
    </w:p>
    <w:p w14:paraId="4325A3B1" w14:textId="21AE6379" w:rsidR="00F255FC" w:rsidRPr="007D10F2" w:rsidRDefault="00F255FC" w:rsidP="00FC4A9F">
      <w:pPr>
        <w:pStyle w:val="Ttulo1"/>
      </w:pPr>
      <w:r w:rsidRPr="007D10F2">
        <w:t xml:space="preserve">Introdução </w:t>
      </w:r>
      <w:bookmarkEnd w:id="0"/>
      <w:bookmarkEnd w:id="1"/>
      <w:bookmarkEnd w:id="2"/>
      <w:bookmarkEnd w:id="3"/>
      <w:bookmarkEnd w:id="4"/>
      <w:bookmarkEnd w:id="5"/>
      <w:bookmarkEnd w:id="6"/>
      <w:bookmarkEnd w:id="7"/>
      <w:bookmarkEnd w:id="8"/>
    </w:p>
    <w:p w14:paraId="47719B25" w14:textId="34A0F521" w:rsidR="00A7561C" w:rsidRPr="00883CDB" w:rsidRDefault="00A7561C" w:rsidP="00A7561C">
      <w:pPr>
        <w:pStyle w:val="TF-TEXTO"/>
        <w:spacing w:before="240"/>
        <w:rPr>
          <w:color w:val="FF0000"/>
        </w:rPr>
      </w:pPr>
      <w:r>
        <w:t>Epidemias e pandemias são surtos de doenças que acompanham a humanidade há milhares de anos. Exemplos como a varíola,</w:t>
      </w:r>
      <w:r w:rsidR="00C46778">
        <w:t xml:space="preserve"> uma </w:t>
      </w:r>
      <w:r>
        <w:t xml:space="preserve">doença </w:t>
      </w:r>
      <w:r w:rsidR="00C46778">
        <w:t xml:space="preserve">contagiosa causada pelo vírus da família </w:t>
      </w:r>
      <w:r w:rsidRPr="00911FEF">
        <w:rPr>
          <w:i/>
          <w:iCs/>
        </w:rPr>
        <w:t>Orthopoxvírus variolae</w:t>
      </w:r>
      <w:r w:rsidR="00C46778">
        <w:t>, foi uma das mais devastadoras do</w:t>
      </w:r>
      <w:r w:rsidR="00EE69D3">
        <w:t>enças conhecidas da humanidade.</w:t>
      </w:r>
      <w:r w:rsidR="00C46778">
        <w:t xml:space="preserve"> </w:t>
      </w:r>
      <w:r w:rsidR="00192E3F">
        <w:t xml:space="preserve">Acredita-se </w:t>
      </w:r>
      <w:r w:rsidR="00C46778">
        <w:t>que a doença existiu por pelo menos 3000 anos</w:t>
      </w:r>
      <w:r w:rsidR="00EE69D3">
        <w:t xml:space="preserve"> e milhões de mortes foram causadas até a sua erradicação</w:t>
      </w:r>
      <w:r w:rsidR="00C46778">
        <w:t xml:space="preserve"> (</w:t>
      </w:r>
      <w:r w:rsidR="00B91EFE">
        <w:t>WORLD HEALTH</w:t>
      </w:r>
      <w:r w:rsidR="00B91EFE">
        <w:rPr>
          <w:color w:val="222222"/>
          <w:shd w:val="clear" w:color="auto" w:fill="FFFFFF"/>
        </w:rPr>
        <w:t xml:space="preserve"> ORGANIZATION</w:t>
      </w:r>
      <w:r w:rsidR="00EE69D3">
        <w:t>, 2020</w:t>
      </w:r>
      <w:r w:rsidR="00EC78D7">
        <w:t>a</w:t>
      </w:r>
      <w:r w:rsidR="00C46778">
        <w:t>).</w:t>
      </w:r>
      <w:r>
        <w:t xml:space="preserve"> </w:t>
      </w:r>
      <w:r w:rsidRPr="00643F64">
        <w:t xml:space="preserve">Os estudos na ciência evoluem </w:t>
      </w:r>
      <w:r w:rsidR="00643F64" w:rsidRPr="00643F64">
        <w:t>a partir de</w:t>
      </w:r>
      <w:r w:rsidRPr="00643F64">
        <w:t xml:space="preserve"> cada surto e a partir de 1990</w:t>
      </w:r>
      <w:r w:rsidR="00071C64">
        <w:t>,</w:t>
      </w:r>
      <w:r w:rsidRPr="00643F64">
        <w:t xml:space="preserve"> planos de preparação para o enfrentamento a pandemias passou a ser utilizado na Europa. A prática, adotada pela </w:t>
      </w:r>
      <w:r w:rsidR="00B91EFE">
        <w:t>Organização Mundial da Saúde (</w:t>
      </w:r>
      <w:r w:rsidRPr="00643F64">
        <w:t>OMS</w:t>
      </w:r>
      <w:r w:rsidR="00B91EFE">
        <w:t>)</w:t>
      </w:r>
      <w:r w:rsidRPr="00643F64">
        <w:t xml:space="preserve"> e diversos países, é ajustada e aprimorada com as experiências vividas após cada novo</w:t>
      </w:r>
      <w:r w:rsidR="00643F64" w:rsidRPr="00643F64">
        <w:t xml:space="preserve"> episódio pandêmico (</w:t>
      </w:r>
      <w:r w:rsidR="00B91EFE">
        <w:t>WORLD HEALTH</w:t>
      </w:r>
      <w:r w:rsidR="00B91EFE">
        <w:rPr>
          <w:color w:val="222222"/>
          <w:shd w:val="clear" w:color="auto" w:fill="FFFFFF"/>
        </w:rPr>
        <w:t xml:space="preserve"> ORGANIZATION</w:t>
      </w:r>
      <w:r w:rsidR="00643F64" w:rsidRPr="00643F64">
        <w:t>, 2012).</w:t>
      </w:r>
      <w:r w:rsidRPr="00883CDB">
        <w:rPr>
          <w:color w:val="FF0000"/>
        </w:rPr>
        <w:t xml:space="preserve"> </w:t>
      </w:r>
    </w:p>
    <w:p w14:paraId="0D662BE9" w14:textId="408BA6B6" w:rsidR="00843D14" w:rsidRDefault="00643F64" w:rsidP="00843D14">
      <w:pPr>
        <w:pStyle w:val="TF-TEXTO"/>
        <w:spacing w:before="240"/>
      </w:pPr>
      <w:r w:rsidRPr="00643F64">
        <w:t xml:space="preserve">Algumas </w:t>
      </w:r>
      <w:r w:rsidR="005048DB" w:rsidRPr="00643F64">
        <w:t>epidemias</w:t>
      </w:r>
      <w:r w:rsidRPr="00643F64">
        <w:t xml:space="preserve"> ocorrem por d</w:t>
      </w:r>
      <w:r w:rsidR="00883CDB" w:rsidRPr="00643F64">
        <w:t>oenças</w:t>
      </w:r>
      <w:r w:rsidR="00A7561C" w:rsidRPr="00643F64">
        <w:t xml:space="preserve"> </w:t>
      </w:r>
      <w:r w:rsidR="00883CDB" w:rsidRPr="00643F64">
        <w:t xml:space="preserve">que são transmitidas pelo consumo de alimento e bebidas contaminadas, </w:t>
      </w:r>
      <w:r w:rsidR="00A7561C" w:rsidRPr="00643F64">
        <w:t xml:space="preserve">como </w:t>
      </w:r>
      <w:r w:rsidR="00883CDB" w:rsidRPr="00643F64">
        <w:t>é o exemplo da Cólera</w:t>
      </w:r>
      <w:r w:rsidRPr="00643F64">
        <w:t>.</w:t>
      </w:r>
      <w:r w:rsidR="00A7561C" w:rsidRPr="00643F64">
        <w:t xml:space="preserve"> </w:t>
      </w:r>
      <w:r w:rsidRPr="00643F64">
        <w:t xml:space="preserve">Nestes casos, existe a </w:t>
      </w:r>
      <w:r w:rsidR="00A7561C" w:rsidRPr="00643F64">
        <w:t>possibilidade de controle</w:t>
      </w:r>
      <w:r w:rsidR="00883CDB" w:rsidRPr="00643F64">
        <w:t xml:space="preserve"> de infecção</w:t>
      </w:r>
      <w:r w:rsidR="00A7561C" w:rsidRPr="00643F64">
        <w:t xml:space="preserve"> através de saneamento bás</w:t>
      </w:r>
      <w:r w:rsidR="00883CDB" w:rsidRPr="00643F64">
        <w:t>ico e prática de higiene básica</w:t>
      </w:r>
      <w:r w:rsidRPr="00643F64">
        <w:t xml:space="preserve"> uma vez que a sua origem é identificada (</w:t>
      </w:r>
      <w:r w:rsidR="00B91EFE">
        <w:t>WORLD HEALTH</w:t>
      </w:r>
      <w:r w:rsidR="00B91EFE">
        <w:rPr>
          <w:color w:val="222222"/>
          <w:shd w:val="clear" w:color="auto" w:fill="FFFFFF"/>
        </w:rPr>
        <w:t xml:space="preserve"> ORGANIZATION</w:t>
      </w:r>
      <w:r w:rsidRPr="00643F64">
        <w:t xml:space="preserve">, </w:t>
      </w:r>
      <w:r w:rsidR="00B91EFE" w:rsidRPr="00643F64">
        <w:t>2020</w:t>
      </w:r>
      <w:r w:rsidR="00B91EFE">
        <w:t>b</w:t>
      </w:r>
      <w:r w:rsidRPr="00643F64">
        <w:t>)</w:t>
      </w:r>
      <w:r w:rsidR="00883CDB" w:rsidRPr="00643F64">
        <w:t>.</w:t>
      </w:r>
      <w:r>
        <w:t xml:space="preserve"> Já d</w:t>
      </w:r>
      <w:r w:rsidR="00883CDB">
        <w:t xml:space="preserve">oenças transmitidas por vias respiratórias, como é o caso da </w:t>
      </w:r>
      <w:r w:rsidR="00911FEF">
        <w:t>COrona VIrus Disease (</w:t>
      </w:r>
      <w:r w:rsidR="00480EEE">
        <w:t>COVID</w:t>
      </w:r>
      <w:r w:rsidR="00883CDB">
        <w:t>-19</w:t>
      </w:r>
      <w:r w:rsidR="00911FEF">
        <w:t>)</w:t>
      </w:r>
      <w:r w:rsidR="002861D9">
        <w:t>,</w:t>
      </w:r>
      <w:r w:rsidR="00883CDB">
        <w:t xml:space="preserve"> requer</w:t>
      </w:r>
      <w:r w:rsidR="002861D9">
        <w:t>em</w:t>
      </w:r>
      <w:r w:rsidR="00883CDB">
        <w:t xml:space="preserve"> a proximidade entre indivíduos para a sua transmissão. Para isso, o distanciamento social é utilizado para reduzir interações entre indivíduos de uma comunidade </w:t>
      </w:r>
      <w:r w:rsidR="00071C64">
        <w:t xml:space="preserve">em que </w:t>
      </w:r>
      <w:r w:rsidR="003F1395">
        <w:t xml:space="preserve">há o risco de infecção </w:t>
      </w:r>
      <w:r w:rsidR="003F1395" w:rsidRPr="003F1395">
        <w:t>(</w:t>
      </w:r>
      <w:r w:rsidR="00C1444F" w:rsidRPr="00911FEF">
        <w:rPr>
          <w:color w:val="222222"/>
          <w:shd w:val="clear" w:color="auto" w:fill="FFFFFF"/>
        </w:rPr>
        <w:t>WILDER-SMITH</w:t>
      </w:r>
      <w:del w:id="9" w:author="Andreza Sartori" w:date="2020-12-14T21:06:00Z">
        <w:r w:rsidR="00C1444F" w:rsidRPr="00911FEF" w:rsidDel="009C644E">
          <w:rPr>
            <w:color w:val="222222"/>
            <w:shd w:val="clear" w:color="auto" w:fill="FFFFFF"/>
          </w:rPr>
          <w:delText>, A</w:delText>
        </w:r>
      </w:del>
      <w:r w:rsidR="00C1444F" w:rsidRPr="00911FEF">
        <w:rPr>
          <w:color w:val="222222"/>
          <w:shd w:val="clear" w:color="auto" w:fill="FFFFFF"/>
        </w:rPr>
        <w:t>; FREEDMAN</w:t>
      </w:r>
      <w:del w:id="10" w:author="Andreza Sartori" w:date="2020-12-14T21:06:00Z">
        <w:r w:rsidR="00C1444F" w:rsidRPr="00911FEF" w:rsidDel="009C644E">
          <w:rPr>
            <w:color w:val="222222"/>
            <w:shd w:val="clear" w:color="auto" w:fill="FFFFFF"/>
          </w:rPr>
          <w:delText>, D O</w:delText>
        </w:r>
      </w:del>
      <w:r w:rsidR="003F1395" w:rsidRPr="003F1395">
        <w:t>, 2020)</w:t>
      </w:r>
      <w:r w:rsidR="00883CDB">
        <w:t xml:space="preserve">. </w:t>
      </w:r>
      <w:r w:rsidR="00BE61E6">
        <w:t xml:space="preserve">Visto que o distanciamento é aplicado com base na suspeita de infecção, </w:t>
      </w:r>
      <w:r w:rsidR="00C35575">
        <w:t>o</w:t>
      </w:r>
      <w:r w:rsidR="00656BA3">
        <w:t xml:space="preserve"> mapea</w:t>
      </w:r>
      <w:r w:rsidR="00C35575">
        <w:t>mento</w:t>
      </w:r>
      <w:r w:rsidR="00656BA3">
        <w:t xml:space="preserve"> </w:t>
      </w:r>
      <w:r w:rsidR="00C35575">
        <w:t xml:space="preserve">de </w:t>
      </w:r>
      <w:r w:rsidR="00656BA3">
        <w:t>casos assintomáticos de doença</w:t>
      </w:r>
      <w:r w:rsidR="00071C64">
        <w:t>s</w:t>
      </w:r>
      <w:r w:rsidR="00656BA3">
        <w:t xml:space="preserve"> que chegam em uma região em que ainda não há casos confirmados</w:t>
      </w:r>
      <w:r w:rsidR="00C35575">
        <w:t xml:space="preserve"> é um desafio</w:t>
      </w:r>
      <w:r w:rsidR="00656BA3">
        <w:t xml:space="preserve"> (CHASTEL, 2012). </w:t>
      </w:r>
      <w:r w:rsidR="00BE61E6">
        <w:t xml:space="preserve">Estudos feitos com o novo coronavírus comprovaram que a taxa de indivíduos que não apresentam sintomas ao testarem positivo </w:t>
      </w:r>
      <w:r w:rsidR="00C1444F">
        <w:t xml:space="preserve">não é baixa </w:t>
      </w:r>
      <w:r w:rsidR="00BE61E6">
        <w:t>(</w:t>
      </w:r>
      <w:r w:rsidR="005D74FB">
        <w:t xml:space="preserve">ARONS </w:t>
      </w:r>
      <w:r w:rsidR="005D74FB" w:rsidRPr="00911FEF">
        <w:rPr>
          <w:i/>
          <w:iCs/>
        </w:rPr>
        <w:t>et al</w:t>
      </w:r>
      <w:r w:rsidR="00DB552F">
        <w:t>.</w:t>
      </w:r>
      <w:r w:rsidR="00BE61E6">
        <w:t>, 2020). Com isso, a transmissão que ocorre em casos assintomáticos ou quando os sintomas ainda não apareceram contribui para uma rápida propagação do vírus (</w:t>
      </w:r>
      <w:r w:rsidR="005D74FB">
        <w:t xml:space="preserve">ARONS </w:t>
      </w:r>
      <w:r w:rsidR="005D74FB" w:rsidRPr="00911FEF">
        <w:rPr>
          <w:i/>
          <w:iCs/>
        </w:rPr>
        <w:t>et al</w:t>
      </w:r>
      <w:r w:rsidR="00DB552F">
        <w:t>.</w:t>
      </w:r>
      <w:r w:rsidR="00BE61E6">
        <w:t>, 2020).</w:t>
      </w:r>
      <w:r w:rsidR="00891643">
        <w:t xml:space="preserve"> Com estas informações é possível concluir que indivíduos assintomáticos podem infectar rapidamente uma população que ainda não adotou o distanciamento social pela falta de suspeita da doença.</w:t>
      </w:r>
    </w:p>
    <w:p w14:paraId="5E4216A2" w14:textId="36696A0D" w:rsidR="003D398C" w:rsidRPr="00891643" w:rsidRDefault="00B91EFE" w:rsidP="00843D14">
      <w:pPr>
        <w:pStyle w:val="TF-TEXTO"/>
        <w:spacing w:before="240"/>
      </w:pPr>
      <w:r>
        <w:lastRenderedPageBreak/>
        <w:t xml:space="preserve">A fim de buscar </w:t>
      </w:r>
      <w:r w:rsidR="00BE61E6" w:rsidRPr="00891643">
        <w:t xml:space="preserve">uma </w:t>
      </w:r>
      <w:r w:rsidR="00891643" w:rsidRPr="00891643">
        <w:t>forma</w:t>
      </w:r>
      <w:r w:rsidR="00BE61E6" w:rsidRPr="00891643">
        <w:t xml:space="preserve"> de conter a propagação </w:t>
      </w:r>
      <w:r w:rsidR="00C35575">
        <w:t>de doenças</w:t>
      </w:r>
      <w:r w:rsidR="00BE61E6" w:rsidRPr="00891643">
        <w:t xml:space="preserve"> em seu </w:t>
      </w:r>
      <w:r w:rsidR="00891643" w:rsidRPr="00891643">
        <w:t>estágio inicial</w:t>
      </w:r>
      <w:r w:rsidR="00843D14" w:rsidRPr="00891643">
        <w:t xml:space="preserve">, </w:t>
      </w:r>
      <w:r w:rsidR="002861D9" w:rsidRPr="00891643">
        <w:t xml:space="preserve">este trabalho busca </w:t>
      </w:r>
      <w:r w:rsidR="00843D14" w:rsidRPr="00891643">
        <w:t xml:space="preserve">entender a possibilidade de mapear riscos de </w:t>
      </w:r>
      <w:r w:rsidR="00891643" w:rsidRPr="00891643">
        <w:t xml:space="preserve">potencial </w:t>
      </w:r>
      <w:r w:rsidR="00843D14" w:rsidRPr="00891643">
        <w:t>infecção entre uma população</w:t>
      </w:r>
      <w:r w:rsidR="00891643" w:rsidRPr="00891643">
        <w:t>.</w:t>
      </w:r>
      <w:r>
        <w:t xml:space="preserve"> O</w:t>
      </w:r>
      <w:r w:rsidR="00891643" w:rsidRPr="00891643">
        <w:t xml:space="preserve"> foco será rastrear o risco de propagação </w:t>
      </w:r>
      <w:r w:rsidR="00843D14" w:rsidRPr="00891643">
        <w:t xml:space="preserve">a partir </w:t>
      </w:r>
      <w:r w:rsidR="00891643" w:rsidRPr="00891643">
        <w:t xml:space="preserve">da chegada de </w:t>
      </w:r>
      <w:r w:rsidR="00843D14" w:rsidRPr="00891643">
        <w:t>indivíduos de regiões consideradas infectadas por uma doença contagiosa</w:t>
      </w:r>
      <w:r>
        <w:t>, c</w:t>
      </w:r>
      <w:r w:rsidRPr="00891643">
        <w:t>onsiderando que indivíduos assintomáticos são capazes de transmitir a doença</w:t>
      </w:r>
      <w:r w:rsidR="00843D14" w:rsidRPr="00891643">
        <w:t>.</w:t>
      </w:r>
    </w:p>
    <w:p w14:paraId="286B3BEA" w14:textId="4DE2FA9D" w:rsidR="00F255FC" w:rsidRPr="007D10F2" w:rsidRDefault="00F255FC" w:rsidP="00960FDB">
      <w:pPr>
        <w:pStyle w:val="Ttulo2"/>
      </w:pPr>
      <w:bookmarkStart w:id="11" w:name="_Toc419598576"/>
      <w:bookmarkStart w:id="12" w:name="_Toc420721317"/>
      <w:bookmarkStart w:id="13" w:name="_Toc420721467"/>
      <w:bookmarkStart w:id="14" w:name="_Toc420721562"/>
      <w:bookmarkStart w:id="15" w:name="_Toc420721768"/>
      <w:bookmarkStart w:id="16" w:name="_Toc420723209"/>
      <w:bookmarkStart w:id="17" w:name="_Toc482682370"/>
      <w:bookmarkStart w:id="18" w:name="_Toc54164904"/>
      <w:bookmarkStart w:id="19" w:name="_Toc54165664"/>
      <w:bookmarkStart w:id="20" w:name="_Toc54169316"/>
      <w:bookmarkStart w:id="21" w:name="_Toc96347426"/>
      <w:bookmarkStart w:id="22" w:name="_Toc96357710"/>
      <w:bookmarkStart w:id="23" w:name="_Toc96491850"/>
      <w:bookmarkStart w:id="24" w:name="_Toc411603090"/>
      <w:r w:rsidRPr="007D10F2">
        <w:t xml:space="preserve">OBJETIVOS </w:t>
      </w:r>
      <w:bookmarkEnd w:id="11"/>
      <w:bookmarkEnd w:id="12"/>
      <w:bookmarkEnd w:id="13"/>
      <w:bookmarkEnd w:id="14"/>
      <w:bookmarkEnd w:id="15"/>
      <w:bookmarkEnd w:id="16"/>
      <w:bookmarkEnd w:id="17"/>
      <w:bookmarkEnd w:id="18"/>
      <w:bookmarkEnd w:id="19"/>
      <w:bookmarkEnd w:id="20"/>
      <w:bookmarkEnd w:id="21"/>
      <w:bookmarkEnd w:id="22"/>
      <w:bookmarkEnd w:id="23"/>
      <w:bookmarkEnd w:id="24"/>
    </w:p>
    <w:p w14:paraId="01ECA436" w14:textId="13A03329" w:rsidR="00C35E57" w:rsidRDefault="00C35E57" w:rsidP="00C35E57">
      <w:pPr>
        <w:pStyle w:val="TF-TEXTO"/>
      </w:pPr>
      <w:r>
        <w:t xml:space="preserve">O objetivo </w:t>
      </w:r>
      <w:r w:rsidR="0046542B">
        <w:t xml:space="preserve">do trabalho proposto </w:t>
      </w:r>
      <w:r>
        <w:t>é</w:t>
      </w:r>
      <w:r w:rsidR="00213514">
        <w:t xml:space="preserve"> mapear casos de potencial risco de infecção por doenças contagios</w:t>
      </w:r>
      <w:r w:rsidR="0046542B">
        <w:t>as</w:t>
      </w:r>
      <w:r w:rsidR="00213514">
        <w:t xml:space="preserve"> a partir da proximidade entre duas ou mais pessoas</w:t>
      </w:r>
      <w:r w:rsidR="00734852">
        <w:t xml:space="preserve"> com base </w:t>
      </w:r>
      <w:r w:rsidR="005135E4">
        <w:t>na sua geolo</w:t>
      </w:r>
      <w:r w:rsidR="00FF2F02">
        <w:t>c</w:t>
      </w:r>
      <w:r w:rsidR="005135E4">
        <w:t>alização</w:t>
      </w:r>
      <w:r w:rsidR="00D5048C">
        <w:t xml:space="preserve"> e proximidade entre dispositivos</w:t>
      </w:r>
      <w:r w:rsidR="005135E4">
        <w:t>, a partir do momento que um destes indivíduos é considerado um potencial risco de infecção</w:t>
      </w:r>
      <w:r w:rsidR="00213514">
        <w:t>.</w:t>
      </w:r>
    </w:p>
    <w:p w14:paraId="18C9AE1D" w14:textId="77777777" w:rsidR="00C35E57" w:rsidRDefault="00C35E57" w:rsidP="00C35E57">
      <w:pPr>
        <w:pStyle w:val="TF-TEXTO"/>
      </w:pPr>
      <w:r>
        <w:t>Os objetivos específicos são:</w:t>
      </w:r>
    </w:p>
    <w:p w14:paraId="0C295F63" w14:textId="31B08741" w:rsidR="00C35E57" w:rsidRDefault="0046542B" w:rsidP="00C35E57">
      <w:pPr>
        <w:pStyle w:val="TF-ALNEA"/>
      </w:pPr>
      <w:r>
        <w:t>t</w:t>
      </w:r>
      <w:r w:rsidR="00213514">
        <w:t>raçar a proximidade entre indivíduos</w:t>
      </w:r>
      <w:r w:rsidR="00C1444F">
        <w:t xml:space="preserve"> com potencial risco de infecção</w:t>
      </w:r>
      <w:r w:rsidR="00213514">
        <w:t>,</w:t>
      </w:r>
      <w:r w:rsidR="00B91EFE">
        <w:t xml:space="preserve"> com base na geolocalização e rastreamento por contato</w:t>
      </w:r>
      <w:r w:rsidR="005135E4">
        <w:t>, informando os demais indivíduos sobre o risco de possível contágio</w:t>
      </w:r>
      <w:r w:rsidR="00F81F97">
        <w:t>;</w:t>
      </w:r>
    </w:p>
    <w:p w14:paraId="2A3D0C11" w14:textId="27182F37" w:rsidR="00C35E57" w:rsidRDefault="0046542B" w:rsidP="00C35E57">
      <w:pPr>
        <w:pStyle w:val="TF-ALNEA"/>
      </w:pPr>
      <w:r>
        <w:t>a</w:t>
      </w:r>
      <w:r w:rsidR="00F81F97">
        <w:t>valiar a probabilidade de infecção entre indivíduos com base na proximidade e tempo de contato, levando em consideração o já possível contágio de pelo menos um dos indivíduos;</w:t>
      </w:r>
    </w:p>
    <w:p w14:paraId="0304BD60" w14:textId="6D9E1250" w:rsidR="00C35E57" w:rsidRDefault="0046542B" w:rsidP="00C35E57">
      <w:pPr>
        <w:pStyle w:val="TF-ALNEA"/>
      </w:pPr>
      <w:r>
        <w:t>m</w:t>
      </w:r>
      <w:r w:rsidR="00F81F97">
        <w:t>apear regiões onde novos casos de doenças contagiosas foram identificados, classificando o local como uma região de risco.</w:t>
      </w:r>
    </w:p>
    <w:p w14:paraId="67E1AD24" w14:textId="6E17CA29" w:rsidR="00C35E57" w:rsidRDefault="0046542B" w:rsidP="00F77926">
      <w:pPr>
        <w:pStyle w:val="TF-ALNEA"/>
      </w:pPr>
      <w:r>
        <w:t>d</w:t>
      </w:r>
      <w:r w:rsidR="00F81F97">
        <w:t>isponibilizar informações básicas já identificadas sobre a doença, como grupo de risco, sintomas, origem, tratamentos</w:t>
      </w:r>
      <w:ins w:id="25" w:author="Andreza Sartori" w:date="2020-12-14T21:17:00Z">
        <w:r w:rsidR="0050647F">
          <w:t>,</w:t>
        </w:r>
      </w:ins>
      <w:r w:rsidR="00F81F97">
        <w:t xml:space="preserve"> etc.</w:t>
      </w:r>
    </w:p>
    <w:p w14:paraId="57BC30CB" w14:textId="77777777" w:rsidR="00A44581" w:rsidRDefault="00A44581" w:rsidP="00FC4A9F">
      <w:pPr>
        <w:pStyle w:val="Ttulo1"/>
      </w:pPr>
      <w:bookmarkStart w:id="26" w:name="_Toc419598587"/>
      <w:r>
        <w:t xml:space="preserve">trabalhos </w:t>
      </w:r>
      <w:r w:rsidRPr="00FC4A9F">
        <w:t>correlatos</w:t>
      </w:r>
    </w:p>
    <w:p w14:paraId="767EDF4E" w14:textId="0D7EEB39" w:rsidR="00FA5504" w:rsidRPr="004E1041" w:rsidRDefault="00913EF3" w:rsidP="002B28B6">
      <w:pPr>
        <w:pStyle w:val="TF-TEXTO"/>
      </w:pPr>
      <w:r>
        <w:t>Nesta seção s</w:t>
      </w:r>
      <w:r w:rsidR="00A44581">
        <w:t>ão apresentados trabalhos com características semelhantes aos principais objetivos d</w:t>
      </w:r>
      <w:r w:rsidR="007D0720">
        <w:t>o estudo proposto</w:t>
      </w:r>
      <w:r w:rsidR="00A44581">
        <w:t xml:space="preserve">. </w:t>
      </w:r>
      <w:r w:rsidR="002B28B6">
        <w:t xml:space="preserve">A subseção 2.1 traz </w:t>
      </w:r>
      <w:r w:rsidR="00390D8A">
        <w:t xml:space="preserve">o aplicativo móvel Coronavírus – </w:t>
      </w:r>
      <w:r w:rsidR="00C1444F">
        <w:t>Sistema Único de Saúde (SUS)</w:t>
      </w:r>
      <w:r w:rsidR="00390D8A">
        <w:t xml:space="preserve">, criado para conscientizar a população sobre a </w:t>
      </w:r>
      <w:r w:rsidR="002B75B9">
        <w:t>COVID</w:t>
      </w:r>
      <w:r w:rsidR="00390D8A">
        <w:t>-19 e que utiliza o rastreamento de contato via Bluetooth para alertar usuários que se aproximaram de indivíduos testados positivo para a doença</w:t>
      </w:r>
      <w:r w:rsidR="00C1444F">
        <w:t xml:space="preserve"> (GOVERNO DO BRASIL, 2020)</w:t>
      </w:r>
      <w:r w:rsidR="00390D8A">
        <w:t>.</w:t>
      </w:r>
      <w:r w:rsidR="002B28B6">
        <w:t xml:space="preserve"> A subseção 2.2 apresenta</w:t>
      </w:r>
      <w:r w:rsidR="00A83C14">
        <w:t xml:space="preserve"> o aplicativo StopCovid France, que utiliza rastreamento de contato para alertar o risco de contágio por </w:t>
      </w:r>
      <w:r w:rsidR="002B75B9">
        <w:t>COVID</w:t>
      </w:r>
      <w:r w:rsidR="00A83C14">
        <w:t>-19 no território francês</w:t>
      </w:r>
      <w:r w:rsidR="00C1444F">
        <w:t xml:space="preserve"> (GOUVERNEMENT, 2020)</w:t>
      </w:r>
      <w:r w:rsidR="00A83C14">
        <w:t xml:space="preserve">. </w:t>
      </w:r>
      <w:r w:rsidR="002B28B6">
        <w:t xml:space="preserve">A subseção 2.3 apresenta o sistema de Cardozo (2018), criado para que especialistas possam analisar, </w:t>
      </w:r>
      <w:r w:rsidR="00B91EFE">
        <w:t xml:space="preserve">por meio </w:t>
      </w:r>
      <w:r w:rsidR="002B28B6">
        <w:t>da geolocalização de pacientes, locais de possíveis focos de infecção de malária.</w:t>
      </w:r>
    </w:p>
    <w:p w14:paraId="7C49B8C8" w14:textId="4A49DCCA" w:rsidR="00A44581" w:rsidRDefault="00FC5713" w:rsidP="00960FDB">
      <w:pPr>
        <w:pStyle w:val="Ttulo2"/>
      </w:pPr>
      <w:bookmarkStart w:id="27" w:name="_Ref53736853"/>
      <w:bookmarkStart w:id="28" w:name="_Ref56715131"/>
      <w:r>
        <w:lastRenderedPageBreak/>
        <w:t>A</w:t>
      </w:r>
      <w:r w:rsidR="00C574EB">
        <w:t>PLICATIVO MÓVEL CORONAVÍRUS SUS</w:t>
      </w:r>
      <w:bookmarkEnd w:id="27"/>
      <w:bookmarkEnd w:id="28"/>
    </w:p>
    <w:p w14:paraId="62ACA6C8" w14:textId="77777777" w:rsidR="00B271F8" w:rsidRDefault="00FC5713" w:rsidP="00B76321">
      <w:pPr>
        <w:pStyle w:val="TF-TEXTO"/>
        <w:rPr>
          <w:ins w:id="29" w:author="Andreza Sartori" w:date="2020-12-14T21:18:00Z"/>
        </w:rPr>
      </w:pPr>
      <w:r>
        <w:t xml:space="preserve">O aplicativo Coronavírus – SUS, criado pelo Ministério da Saúde do Brasil, busca auxiliar a população no enfrentamento da </w:t>
      </w:r>
      <w:r w:rsidR="002B75B9">
        <w:t>COVID</w:t>
      </w:r>
      <w:r>
        <w:t>-19. Para isso</w:t>
      </w:r>
      <w:r w:rsidR="00714EFD">
        <w:t>,</w:t>
      </w:r>
      <w:r>
        <w:t xml:space="preserve"> o aplicativo dispõe informações sobre o que é a doença, quais são os sintomas, como é transmitida e formas de prevenção. É possível também fazer uma avaliação do estado de saúde</w:t>
      </w:r>
      <w:r w:rsidR="00B932FA">
        <w:t xml:space="preserve">. Dependendo </w:t>
      </w:r>
      <w:r>
        <w:t xml:space="preserve">da compatibilidade com os sintomas da </w:t>
      </w:r>
      <w:r w:rsidR="002B75B9">
        <w:t>COVID</w:t>
      </w:r>
      <w:r>
        <w:t xml:space="preserve">-19, o usuário é instruído a se encaminhar </w:t>
      </w:r>
      <w:r w:rsidR="00C1444F">
        <w:t xml:space="preserve">para </w:t>
      </w:r>
      <w:r>
        <w:t>a unidade de saúde mais próxima</w:t>
      </w:r>
      <w:r w:rsidR="005539C2">
        <w:t xml:space="preserve"> (</w:t>
      </w:r>
      <w:r w:rsidR="00B932FA">
        <w:t>GOVERNO DO BRASIL</w:t>
      </w:r>
      <w:r w:rsidR="005539C2">
        <w:t>, 2020)</w:t>
      </w:r>
      <w:r>
        <w:t xml:space="preserve">. As unidades de saúde próximas do usuário podem ser facilmente localizadas por um mapa disponibilizado pelo aplicativo. </w:t>
      </w:r>
      <w:r w:rsidR="005539C2">
        <w:t xml:space="preserve">O aplicativo também conta com recurso de notificação de exposição ao vírus, com base no rastreamento de contato </w:t>
      </w:r>
      <w:r w:rsidR="00594316">
        <w:t xml:space="preserve">do usuário com indivíduos que testaram positivo para a doença nos últimos 14 dias (TRINDADE, 2020). O rastreamento de contato é feito utilizando a aproximação por Bluetooth </w:t>
      </w:r>
      <w:r w:rsidR="005E08E6">
        <w:t>e troca de chaves anônimas</w:t>
      </w:r>
      <w:r w:rsidR="00594316">
        <w:t>, garantindo a segurança dos usuários.</w:t>
      </w:r>
      <w:r w:rsidR="00B76321">
        <w:t xml:space="preserve"> A movimentação feita pelos indivíduos não é rastreada visto que não é utilizada a geolocalização de dispositivos (TRINDADE, 2020).</w:t>
      </w:r>
      <w:r w:rsidR="005E08E6">
        <w:t xml:space="preserve"> Com a</w:t>
      </w:r>
      <w:r w:rsidR="00B76321">
        <w:t>s</w:t>
      </w:r>
      <w:r w:rsidR="005E08E6">
        <w:t xml:space="preserve"> informaç</w:t>
      </w:r>
      <w:r w:rsidR="00B76321">
        <w:t>ões</w:t>
      </w:r>
      <w:r w:rsidR="005E08E6">
        <w:t xml:space="preserve"> armazenada</w:t>
      </w:r>
      <w:r w:rsidR="00B76321">
        <w:t>s</w:t>
      </w:r>
      <w:r w:rsidR="005E08E6">
        <w:t xml:space="preserve"> após a aproximação de indivíduos, caso um usuário informe futuramente que testou positivo, todos os dispositivos que estiveram em contato próximo serão </w:t>
      </w:r>
      <w:r w:rsidR="00504776">
        <w:t>notificados sobre o risco de infecção (TRINDADE, 2020)</w:t>
      </w:r>
      <w:r w:rsidR="005E08E6">
        <w:t>.</w:t>
      </w:r>
      <w:r w:rsidR="00594316">
        <w:t xml:space="preserve"> </w:t>
      </w:r>
    </w:p>
    <w:p w14:paraId="62A844F5" w14:textId="7FAD2B3A" w:rsidR="005E08E6" w:rsidRDefault="00E60DDA" w:rsidP="00B76321">
      <w:pPr>
        <w:pStyle w:val="TF-TEXTO"/>
      </w:pPr>
      <w:r>
        <w:t xml:space="preserve">A </w:t>
      </w:r>
      <w:r>
        <w:fldChar w:fldCharType="begin"/>
      </w:r>
      <w:r>
        <w:instrText xml:space="preserve"> REF _Ref56968234 \h </w:instrText>
      </w:r>
      <w:r>
        <w:fldChar w:fldCharType="separate"/>
      </w:r>
      <w:r w:rsidR="00095B58">
        <w:t xml:space="preserve">Figura </w:t>
      </w:r>
      <w:r w:rsidR="00095B58">
        <w:rPr>
          <w:noProof/>
        </w:rPr>
        <w:t>1</w:t>
      </w:r>
      <w:r>
        <w:fldChar w:fldCharType="end"/>
      </w:r>
      <w:r>
        <w:t xml:space="preserve"> apresenta a interface principal do sistema, com um status de exposição ao vírus e dicas oficiais. Apresenta também uma segunda interface (B) onde são listadas as exposições do usuário, caso exista alguma. </w:t>
      </w:r>
      <w:r w:rsidR="005E08E6">
        <w:t>Os indivíduos que testam positivo para a doença precisam voluntariamente registrar a informação para o aplicativo</w:t>
      </w:r>
      <w:r w:rsidR="00C313C9">
        <w:t xml:space="preserve">, garantindo </w:t>
      </w:r>
      <w:r w:rsidR="005E08E6">
        <w:t>a veracidade da informação</w:t>
      </w:r>
      <w:r w:rsidR="00C1444F">
        <w:t>.</w:t>
      </w:r>
      <w:r w:rsidR="005E08E6">
        <w:t xml:space="preserve"> </w:t>
      </w:r>
      <w:r w:rsidR="00C1444F">
        <w:t>O</w:t>
      </w:r>
      <w:r w:rsidR="005E08E6">
        <w:t xml:space="preserve"> aplicativo encaminha o usuário para a utilização do serviço </w:t>
      </w:r>
      <w:r w:rsidR="00475173">
        <w:t>“</w:t>
      </w:r>
      <w:r w:rsidR="005E08E6">
        <w:t>Valida Coronavírus-SUS</w:t>
      </w:r>
      <w:r w:rsidR="00475173">
        <w:t>”</w:t>
      </w:r>
      <w:r w:rsidR="005E08E6">
        <w:t>, responsável por confirmar que o resultado positivo do exame informado é verídico (TRINDADE, 2020).</w:t>
      </w:r>
    </w:p>
    <w:p w14:paraId="2AC65CAA" w14:textId="7EB5690D" w:rsidR="00E60DDA" w:rsidRDefault="00E60DDA" w:rsidP="00E60DDA">
      <w:pPr>
        <w:pStyle w:val="TF-LEGENDA"/>
      </w:pPr>
      <w:bookmarkStart w:id="30" w:name="_Ref56968234"/>
      <w:r>
        <w:t xml:space="preserve">Figura </w:t>
      </w:r>
      <w:r>
        <w:fldChar w:fldCharType="begin"/>
      </w:r>
      <w:r>
        <w:instrText xml:space="preserve"> SEQ Figura \* ARABIC </w:instrText>
      </w:r>
      <w:r>
        <w:fldChar w:fldCharType="separate"/>
      </w:r>
      <w:r w:rsidR="00095B58">
        <w:rPr>
          <w:noProof/>
        </w:rPr>
        <w:t>1</w:t>
      </w:r>
      <w:r>
        <w:fldChar w:fldCharType="end"/>
      </w:r>
      <w:bookmarkEnd w:id="30"/>
      <w:r>
        <w:t xml:space="preserve"> - Interface principal do aplicativo (A) e interface de possíveis exposições (B)</w:t>
      </w:r>
    </w:p>
    <w:p w14:paraId="6F37BB7C" w14:textId="157BDF54" w:rsidR="00E60DDA" w:rsidRDefault="00E60DDA" w:rsidP="00E60DDA">
      <w:pPr>
        <w:pStyle w:val="TF-FIGURA"/>
      </w:pPr>
      <w:r>
        <w:rPr>
          <w:noProof/>
          <w:lang w:val="en-US" w:eastAsia="en-US"/>
        </w:rPr>
        <w:drawing>
          <wp:inline distT="0" distB="0" distL="0" distR="0" wp14:anchorId="5286801B" wp14:editId="46C67718">
            <wp:extent cx="4629663" cy="4600575"/>
            <wp:effectExtent l="19050" t="19050" r="19050"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30707" cy="4601613"/>
                    </a:xfrm>
                    <a:prstGeom prst="rect">
                      <a:avLst/>
                    </a:prstGeom>
                    <a:solidFill>
                      <a:schemeClr val="tx1"/>
                    </a:solidFill>
                    <a:ln>
                      <a:solidFill>
                        <a:schemeClr val="tx1"/>
                      </a:solidFill>
                    </a:ln>
                  </pic:spPr>
                </pic:pic>
              </a:graphicData>
            </a:graphic>
          </wp:inline>
        </w:drawing>
      </w:r>
    </w:p>
    <w:p w14:paraId="4C334E7D" w14:textId="2939473F" w:rsidR="00E60DDA" w:rsidRPr="004D248D" w:rsidRDefault="00E60DDA" w:rsidP="002B75B9">
      <w:pPr>
        <w:pStyle w:val="TF-FONTE"/>
      </w:pPr>
      <w:r>
        <w:t xml:space="preserve">    </w:t>
      </w:r>
      <w:r w:rsidRPr="004D248D">
        <w:t>Fonte: elaborado pelo auto</w:t>
      </w:r>
      <w:commentRangeStart w:id="31"/>
      <w:r w:rsidRPr="004D248D">
        <w:t>r</w:t>
      </w:r>
      <w:ins w:id="32" w:author="Andreza Sartori" w:date="2020-12-14T21:19:00Z">
        <w:r w:rsidR="00830255">
          <w:t>.</w:t>
        </w:r>
        <w:commentRangeEnd w:id="31"/>
        <w:r w:rsidR="00830255">
          <w:rPr>
            <w:rStyle w:val="Refdecomentrio"/>
          </w:rPr>
          <w:commentReference w:id="31"/>
        </w:r>
      </w:ins>
    </w:p>
    <w:p w14:paraId="2AA8951A" w14:textId="472E38BD" w:rsidR="00281262" w:rsidRDefault="00B76321" w:rsidP="00390D8A">
      <w:pPr>
        <w:pStyle w:val="TF-TEXTO"/>
      </w:pPr>
      <w:r>
        <w:t>A política de privacidade do aplicativo segue a Lei Geral de Proteção de Dados (LGPD)</w:t>
      </w:r>
      <w:r w:rsidR="00495225">
        <w:t xml:space="preserve">. Dentre os termos de uso, está descrito que o aplicativo não coleta </w:t>
      </w:r>
      <w:r w:rsidR="00390D8A">
        <w:t>dados que revelem a identidade dos usuários e que as chaves gravadas pela aproximação Bluetooth são protegidas por criptografia (TRINDADE, 2020). Ainda segundo Trindade (2020</w:t>
      </w:r>
      <w:r w:rsidR="00C1444F">
        <w:t>, p.1</w:t>
      </w:r>
      <w:r w:rsidR="00390D8A">
        <w:t>)</w:t>
      </w:r>
      <w:r w:rsidR="00C1444F">
        <w:t>,</w:t>
      </w:r>
      <w:r w:rsidR="00390D8A">
        <w:t xml:space="preserve"> “</w:t>
      </w:r>
      <w:r w:rsidR="00390D8A" w:rsidRPr="00390D8A">
        <w:t>Os dados são salvos em servidores no Brasil, gerenciados por órgãos públicos e mantidos pelo Ministério da Saúde</w:t>
      </w:r>
      <w:r w:rsidR="00475173">
        <w:t>.</w:t>
      </w:r>
      <w:r w:rsidR="00390D8A">
        <w:t>”.</w:t>
      </w:r>
      <w:r w:rsidR="00911FEF">
        <w:t xml:space="preserve"> Quanto as tecnologias utilizadas para o desenvolvimento do aplicativo, não foram encontradas informações disponíveis.</w:t>
      </w:r>
    </w:p>
    <w:p w14:paraId="22793A85" w14:textId="1D62FFDB" w:rsidR="00A44581" w:rsidRDefault="00B60B9A" w:rsidP="00960FDB">
      <w:pPr>
        <w:pStyle w:val="Ttulo2"/>
      </w:pPr>
      <w:bookmarkStart w:id="33" w:name="_Ref53736862"/>
      <w:bookmarkStart w:id="34" w:name="_Ref56715141"/>
      <w:r>
        <w:t>APLICATIVO MÓVEL STOP</w:t>
      </w:r>
      <w:r w:rsidR="00C574EB">
        <w:t>C</w:t>
      </w:r>
      <w:r>
        <w:t xml:space="preserve">OVID </w:t>
      </w:r>
      <w:r w:rsidR="00C574EB">
        <w:t>FRANCE</w:t>
      </w:r>
      <w:bookmarkEnd w:id="33"/>
      <w:r w:rsidR="00394572">
        <w:t xml:space="preserve"> </w:t>
      </w:r>
      <w:bookmarkEnd w:id="34"/>
    </w:p>
    <w:p w14:paraId="3BD11582" w14:textId="11141B1B" w:rsidR="004862C4" w:rsidRDefault="003F43CF" w:rsidP="004862C4">
      <w:pPr>
        <w:pStyle w:val="TF-TEXTO"/>
      </w:pPr>
      <w:r>
        <w:t xml:space="preserve">StopCovid France é um aplicativo móvel desenvolvido sob a supervisão francesa do </w:t>
      </w:r>
      <w:r w:rsidR="00370CC1">
        <w:t xml:space="preserve">Ministério da Solidariedade e Saúde </w:t>
      </w:r>
      <w:r>
        <w:t>e Ministério do Estado para Assuntos Digitais. Apesar de estar disponível para download em outros países, o aplicativo foi projetado para utilização no território francês (</w:t>
      </w:r>
      <w:r w:rsidR="00AA14CD">
        <w:t>GOUVERNEMENT</w:t>
      </w:r>
      <w:r>
        <w:t xml:space="preserve">, 2020). A finalidade do aplicativo é notificar usuários que tenham estado em contato com indivíduos que testaram positivo para </w:t>
      </w:r>
      <w:r w:rsidR="002B75B9">
        <w:t>COVID</w:t>
      </w:r>
      <w:r>
        <w:t xml:space="preserve">-19 nos últimos 14 dias. A notificação é apresentada para usuários que estiveram em contato a menos de </w:t>
      </w:r>
      <w:r w:rsidR="00B91EFE">
        <w:t>um</w:t>
      </w:r>
      <w:r>
        <w:t xml:space="preserve"> metro por no mínimo 15 minutos com o indivíduo infectado (</w:t>
      </w:r>
      <w:r w:rsidR="00551DE0">
        <w:t>GOUVERNEMENT</w:t>
      </w:r>
      <w:r>
        <w:t>, 2020).</w:t>
      </w:r>
    </w:p>
    <w:p w14:paraId="6D141E90" w14:textId="77777777" w:rsidR="00E04A62" w:rsidRDefault="007E74F1" w:rsidP="00DE53E4">
      <w:pPr>
        <w:pStyle w:val="TF-TEXTO"/>
        <w:rPr>
          <w:ins w:id="35" w:author="Andreza Sartori" w:date="2020-12-14T21:22:00Z"/>
        </w:rPr>
      </w:pPr>
      <w:r>
        <w:t>O aplicativo utiliza a conexão Bluetooth para realizar o rastreamento de contato. Um identificador randômico é compartilhado entre os dispositivos próximos como forma de identificação</w:t>
      </w:r>
      <w:r w:rsidR="00C1444F">
        <w:t xml:space="preserve"> entre eles</w:t>
      </w:r>
      <w:r>
        <w:t>.</w:t>
      </w:r>
      <w:r w:rsidR="00C1444F">
        <w:t xml:space="preserve"> Este identificador é renovado a cada 15 minutos para garantir a segurança dos usuários.</w:t>
      </w:r>
      <w:r w:rsidR="00370CC1">
        <w:t xml:space="preserve"> De acordo com o resumo do aplicativo</w:t>
      </w:r>
      <w:r w:rsidR="00B52E12">
        <w:t xml:space="preserve"> de Gouverne</w:t>
      </w:r>
      <w:r w:rsidR="00A91862">
        <w:t>ment (2020</w:t>
      </w:r>
      <w:r w:rsidR="00C1444F">
        <w:t>, p.1</w:t>
      </w:r>
      <w:r w:rsidR="00A91862">
        <w:t>)</w:t>
      </w:r>
      <w:r w:rsidR="00B52E12">
        <w:t xml:space="preserve">, </w:t>
      </w:r>
      <w:r w:rsidR="00370CC1">
        <w:t>“</w:t>
      </w:r>
      <w:r w:rsidR="00370CC1" w:rsidRPr="00370CC1">
        <w:t>O aplicativo não utiliza em nenhum momento a localização das pessoas, sendo impossível conhecer a identidade dos utilizadores</w:t>
      </w:r>
      <w:r w:rsidR="00370CC1">
        <w:t>”. Os termos de confidencialidade apresentados após o download do aplicativo</w:t>
      </w:r>
      <w:r w:rsidR="00C1444F">
        <w:t>,</w:t>
      </w:r>
      <w:r w:rsidR="00370CC1">
        <w:t xml:space="preserve"> informam que os dados são armazenados no dispositivo do usuário. A partir da confirmação da doença</w:t>
      </w:r>
      <w:r w:rsidR="00C1444F">
        <w:t>,</w:t>
      </w:r>
      <w:r w:rsidR="00370CC1">
        <w:t xml:space="preserve"> o usuário pode optar por disponibilizar estes dados para um servidor supervisionado pelo Ministério da Solidariedade e Saúde. Além dis</w:t>
      </w:r>
      <w:r w:rsidR="00C1444F">
        <w:t>s</w:t>
      </w:r>
      <w:r w:rsidR="00370CC1">
        <w:t xml:space="preserve">o, as informações são automaticamente deletadas do dispositivo móvel e do servidor após 14 dias. Também de acordo com o tempo de confidencialidade, o usuário pode </w:t>
      </w:r>
      <w:r w:rsidR="00F640F7">
        <w:t>optar por deletar seus dados armazenados, assim como cancelar o seu registro ou desativar temporariamente o aplicativo a qualquer momento.</w:t>
      </w:r>
      <w:r w:rsidR="00DE53E4">
        <w:t xml:space="preserve"> </w:t>
      </w:r>
      <w:r w:rsidR="00F640F7">
        <w:t xml:space="preserve">Para que o indivíduo possa se identificar no aplicativo como um caso positivo de </w:t>
      </w:r>
      <w:r w:rsidR="002B75B9">
        <w:t>COVID</w:t>
      </w:r>
      <w:r w:rsidR="00F640F7">
        <w:t xml:space="preserve">-19, o paciente recebe do seu médico um </w:t>
      </w:r>
      <w:r w:rsidR="00C1444F" w:rsidRPr="00911FEF">
        <w:t>Quick Response Code (QR Code)</w:t>
      </w:r>
      <w:r w:rsidR="00F640F7">
        <w:t xml:space="preserve"> e um código alfanumérico (FIGUEREDO, 2020) que expira em 60 minutos. Com base nestes códigos o aplicativo confirma o indivíduo como um caso positivo de </w:t>
      </w:r>
      <w:r w:rsidR="002B75B9">
        <w:t>COVID</w:t>
      </w:r>
      <w:r w:rsidR="00F640F7">
        <w:t>-19.</w:t>
      </w:r>
      <w:r w:rsidR="00D5765E">
        <w:t xml:space="preserve"> </w:t>
      </w:r>
    </w:p>
    <w:p w14:paraId="2FAD25BB" w14:textId="2553920C" w:rsidR="00F640F7" w:rsidRDefault="00D5765E" w:rsidP="00DE53E4">
      <w:pPr>
        <w:pStyle w:val="TF-TEXTO"/>
      </w:pPr>
      <w:r>
        <w:t>As demais tecnologias utilizadas para o desenvolvimento do aplicativo não foram identificadas.</w:t>
      </w:r>
      <w:r w:rsidR="00077EBE">
        <w:t xml:space="preserve"> A </w:t>
      </w:r>
      <w:r w:rsidR="00077EBE">
        <w:fldChar w:fldCharType="begin"/>
      </w:r>
      <w:r w:rsidR="00077EBE">
        <w:instrText xml:space="preserve"> REF _Ref56968668 \h </w:instrText>
      </w:r>
      <w:r w:rsidR="00077EBE">
        <w:fldChar w:fldCharType="separate"/>
      </w:r>
      <w:r w:rsidR="00095B58">
        <w:t xml:space="preserve">Figura </w:t>
      </w:r>
      <w:r w:rsidR="00095B58">
        <w:rPr>
          <w:noProof/>
        </w:rPr>
        <w:t>2</w:t>
      </w:r>
      <w:r w:rsidR="00077EBE">
        <w:fldChar w:fldCharType="end"/>
      </w:r>
      <w:r w:rsidR="00077EBE">
        <w:t xml:space="preserve"> apresenta a interface inicial do aplicativo com status de exposição, recomendações e locais de realização de testes. Apresenta também a interface que permite inserir o código ou QR Code recebido para reportar o diagnóstico positivo da doença.</w:t>
      </w:r>
    </w:p>
    <w:p w14:paraId="2CCC9E6C" w14:textId="3C557EED" w:rsidR="00E60DDA" w:rsidRDefault="00E60DDA" w:rsidP="00E60DDA">
      <w:pPr>
        <w:pStyle w:val="TF-LEGENDA"/>
      </w:pPr>
      <w:bookmarkStart w:id="36" w:name="_Ref56968668"/>
      <w:r>
        <w:t xml:space="preserve">Figura </w:t>
      </w:r>
      <w:r>
        <w:fldChar w:fldCharType="begin"/>
      </w:r>
      <w:r>
        <w:instrText xml:space="preserve"> SEQ Figura \* ARABIC </w:instrText>
      </w:r>
      <w:r>
        <w:fldChar w:fldCharType="separate"/>
      </w:r>
      <w:r w:rsidR="00095B58">
        <w:rPr>
          <w:noProof/>
        </w:rPr>
        <w:t>2</w:t>
      </w:r>
      <w:r>
        <w:fldChar w:fldCharType="end"/>
      </w:r>
      <w:bookmarkEnd w:id="36"/>
      <w:r>
        <w:t xml:space="preserve"> - Interface principal do aplicativo (A) e interface para reportar testes positivos (B)</w:t>
      </w:r>
    </w:p>
    <w:p w14:paraId="52221E9C" w14:textId="2C55BAFD" w:rsidR="00E60DDA" w:rsidRDefault="00E60DDA" w:rsidP="00E60DDA">
      <w:pPr>
        <w:pStyle w:val="TF-FIGURA"/>
      </w:pPr>
      <w:r>
        <w:rPr>
          <w:noProof/>
          <w:lang w:val="en-US" w:eastAsia="en-US"/>
        </w:rPr>
        <w:drawing>
          <wp:inline distT="0" distB="0" distL="0" distR="0" wp14:anchorId="204B9248" wp14:editId="40AF6AB0">
            <wp:extent cx="5219091" cy="5095875"/>
            <wp:effectExtent l="19050" t="19050" r="1968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0042" cy="5096804"/>
                    </a:xfrm>
                    <a:prstGeom prst="rect">
                      <a:avLst/>
                    </a:prstGeom>
                    <a:ln>
                      <a:solidFill>
                        <a:schemeClr val="tx1"/>
                      </a:solidFill>
                    </a:ln>
                  </pic:spPr>
                </pic:pic>
              </a:graphicData>
            </a:graphic>
          </wp:inline>
        </w:drawing>
      </w:r>
    </w:p>
    <w:p w14:paraId="6FF34629" w14:textId="7264CFDF" w:rsidR="00E60DDA" w:rsidRDefault="00E60DDA" w:rsidP="002B75B9">
      <w:pPr>
        <w:pStyle w:val="TF-FONTE"/>
      </w:pPr>
      <w:r>
        <w:t>Fonte: elaborado pelo autor</w:t>
      </w:r>
      <w:ins w:id="37" w:author="Andreza Sartori" w:date="2020-12-14T21:23:00Z">
        <w:r w:rsidR="009E3C53">
          <w:t>.</w:t>
        </w:r>
      </w:ins>
    </w:p>
    <w:p w14:paraId="5436C9ED" w14:textId="099B2384" w:rsidR="003F43CF" w:rsidRPr="005F32B0" w:rsidRDefault="003F43CF" w:rsidP="004862C4">
      <w:pPr>
        <w:pStyle w:val="TF-TEXTO"/>
      </w:pPr>
      <w:r>
        <w:t xml:space="preserve">A definição da distância e tempo mínimo de contato </w:t>
      </w:r>
      <w:r w:rsidR="007E74F1">
        <w:t>definido</w:t>
      </w:r>
      <w:r>
        <w:t xml:space="preserve"> para a notificação de usuários foi criticada por ser muito restritiva e otimista, </w:t>
      </w:r>
      <w:r w:rsidR="007E74F1">
        <w:t>definida buscando descartar o excesso de casos falso-positivos e o pânico entre a população (</w:t>
      </w:r>
      <w:r w:rsidR="00DC6187">
        <w:t>ROWE; NGWENYAMA</w:t>
      </w:r>
      <w:r w:rsidR="00DC6187" w:rsidRPr="00DC6187">
        <w:t>; RICHET</w:t>
      </w:r>
      <w:r w:rsidR="007E74F1">
        <w:t>, 2020).</w:t>
      </w:r>
      <w:r w:rsidR="00A83C14">
        <w:t xml:space="preserve"> Além disto, de acordo com Rowe</w:t>
      </w:r>
      <w:r w:rsidR="00DC6187">
        <w:t>; Ngwenyama; Richet</w:t>
      </w:r>
      <w:r w:rsidR="00A83C14">
        <w:t xml:space="preserve"> (2020,</w:t>
      </w:r>
      <w:r w:rsidR="00C1444F">
        <w:t xml:space="preserve"> p.1,</w:t>
      </w:r>
      <w:r w:rsidR="00A83C14">
        <w:t xml:space="preserve"> tradução nossa) “(o sistema) coleta mais dados do que foi originalmente afirmado pelo governo</w:t>
      </w:r>
      <w:r w:rsidR="007C10E2">
        <w:t>.</w:t>
      </w:r>
      <w:r w:rsidR="00A83C14">
        <w:t xml:space="preserve">”. </w:t>
      </w:r>
      <w:r w:rsidR="00DE53E4">
        <w:t xml:space="preserve">Por fim, a forma que oficiais do governo buscaram para convencer o público causou controvérsias. </w:t>
      </w:r>
      <w:r w:rsidR="00D5765E">
        <w:t xml:space="preserve">A tentativa de intimidar o público </w:t>
      </w:r>
      <w:r w:rsidR="00DE53E4">
        <w:t>mencionando o número de mortes pela doença em vez de garantir a segurança e privacidade dos dados da população (</w:t>
      </w:r>
      <w:r w:rsidR="00DC6187">
        <w:t>ROWE; NGWENYAMA</w:t>
      </w:r>
      <w:r w:rsidR="00DC6187" w:rsidRPr="00DC6187">
        <w:t>; RICHET</w:t>
      </w:r>
      <w:r w:rsidR="00DE53E4">
        <w:t xml:space="preserve">, 2020) aumentou </w:t>
      </w:r>
      <w:r w:rsidR="00A83C14">
        <w:t xml:space="preserve">o medo do surgimento de uma </w:t>
      </w:r>
      <w:r w:rsidR="00D5765E">
        <w:t xml:space="preserve">vigilância do estado sobre a </w:t>
      </w:r>
      <w:r w:rsidR="00A83C14">
        <w:t>sociedade (FIGUEREDO, 2020).</w:t>
      </w:r>
    </w:p>
    <w:p w14:paraId="278A0649" w14:textId="53416536" w:rsidR="00A44581" w:rsidRDefault="00BB1164" w:rsidP="00E60DDA">
      <w:pPr>
        <w:pStyle w:val="Ttulo2"/>
      </w:pPr>
      <w:r w:rsidRPr="00BB1164">
        <w:t>MAPEAMENTO DE HOTSPOTS DE TRANSMISSÃO DE MALÁRIA UTILIZANDO GEOLOCALIZAÇÃO DE PACIENTES</w:t>
      </w:r>
      <w:r w:rsidR="00A44581">
        <w:t xml:space="preserve"> </w:t>
      </w:r>
    </w:p>
    <w:p w14:paraId="751FF6C8" w14:textId="24D4C2AE" w:rsidR="00A44581" w:rsidRDefault="00BB1164" w:rsidP="00A44581">
      <w:pPr>
        <w:pStyle w:val="TF-TEXTO"/>
      </w:pPr>
      <w:r>
        <w:t xml:space="preserve">Cardozo (2018) traz um sistema de mapeamento para casos confirmados de malária. O mapeamento auxilia especialistas a analisarem trajetos e pontos de parada dos pacientes entre o período de pré exposição até o período de aparecimento de sintomas. Os dados são coletados com o consentimento do paciente </w:t>
      </w:r>
      <w:r w:rsidR="00B91EFE">
        <w:t xml:space="preserve">por meio </w:t>
      </w:r>
      <w:r>
        <w:t xml:space="preserve">da geolocalização de seu </w:t>
      </w:r>
      <w:r w:rsidR="00B91EFE">
        <w:t>dispositivo móvel</w:t>
      </w:r>
      <w:r w:rsidR="00E175C1">
        <w:t>.</w:t>
      </w:r>
      <w:r>
        <w:t xml:space="preserve"> </w:t>
      </w:r>
      <w:r w:rsidR="00E175C1">
        <w:t>Isto</w:t>
      </w:r>
      <w:r>
        <w:t xml:space="preserve"> permite a identificação de possíveis locais de infecção compartilhado entre vários pacientes, também denominados de </w:t>
      </w:r>
      <w:r w:rsidRPr="00CC6A64">
        <w:rPr>
          <w:i/>
          <w:iCs/>
        </w:rPr>
        <w:t>hotspots</w:t>
      </w:r>
      <w:r w:rsidR="00824A8D">
        <w:t xml:space="preserve">, conforme ilustra a </w:t>
      </w:r>
      <w:r w:rsidR="003855DA">
        <w:fldChar w:fldCharType="begin"/>
      </w:r>
      <w:r w:rsidR="003855DA">
        <w:instrText xml:space="preserve"> REF _Ref53740267 \h </w:instrText>
      </w:r>
      <w:r w:rsidR="003855DA">
        <w:fldChar w:fldCharType="separate"/>
      </w:r>
      <w:r w:rsidR="00095B58">
        <w:t xml:space="preserve">Figura </w:t>
      </w:r>
      <w:r w:rsidR="00095B58">
        <w:rPr>
          <w:noProof/>
        </w:rPr>
        <w:t>3</w:t>
      </w:r>
      <w:r w:rsidR="003855DA">
        <w:fldChar w:fldCharType="end"/>
      </w:r>
      <w:r w:rsidR="003855DA">
        <w:t xml:space="preserve"> </w:t>
      </w:r>
      <w:r>
        <w:t>(CARDOZO, 2018).</w:t>
      </w:r>
    </w:p>
    <w:p w14:paraId="4E567B92" w14:textId="31A560D6" w:rsidR="003855DA" w:rsidRDefault="003855DA" w:rsidP="004B655D">
      <w:pPr>
        <w:pStyle w:val="TF-LEGENDA"/>
      </w:pPr>
      <w:bookmarkStart w:id="38" w:name="_Ref53740267"/>
      <w:r>
        <w:t xml:space="preserve">Figura </w:t>
      </w:r>
      <w:r w:rsidR="00E60DDA">
        <w:fldChar w:fldCharType="begin"/>
      </w:r>
      <w:r w:rsidR="00E60DDA">
        <w:instrText xml:space="preserve"> SEQ Figura \* ARABIC </w:instrText>
      </w:r>
      <w:r w:rsidR="00E60DDA">
        <w:fldChar w:fldCharType="separate"/>
      </w:r>
      <w:r w:rsidR="00095B58">
        <w:rPr>
          <w:noProof/>
        </w:rPr>
        <w:t>3</w:t>
      </w:r>
      <w:r w:rsidR="00E60DDA">
        <w:fldChar w:fldCharType="end"/>
      </w:r>
      <w:bookmarkEnd w:id="38"/>
      <w:r>
        <w:t xml:space="preserve"> – Ilustração de potencial </w:t>
      </w:r>
      <w:r>
        <w:rPr>
          <w:i/>
          <w:iCs/>
        </w:rPr>
        <w:t>hotspot</w:t>
      </w:r>
    </w:p>
    <w:p w14:paraId="2B9307AC" w14:textId="77777777" w:rsidR="008842D2" w:rsidRDefault="00DC7BF5" w:rsidP="00C442F1">
      <w:pPr>
        <w:pStyle w:val="TF-FIGURA"/>
      </w:pPr>
      <w:r w:rsidRPr="00FA6256">
        <w:rPr>
          <w:noProof/>
          <w:lang w:val="en-US" w:eastAsia="en-US"/>
        </w:rPr>
        <w:drawing>
          <wp:inline distT="0" distB="0" distL="0" distR="0" wp14:anchorId="6DE8C437" wp14:editId="59931EED">
            <wp:extent cx="3705225" cy="2790825"/>
            <wp:effectExtent l="19050" t="19050" r="9525" b="952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05225" cy="2790825"/>
                    </a:xfrm>
                    <a:prstGeom prst="rect">
                      <a:avLst/>
                    </a:prstGeom>
                    <a:noFill/>
                    <a:ln w="6350" cmpd="sng">
                      <a:solidFill>
                        <a:srgbClr val="000000"/>
                      </a:solidFill>
                      <a:miter lim="800000"/>
                      <a:headEnd/>
                      <a:tailEnd/>
                    </a:ln>
                    <a:effectLst/>
                  </pic:spPr>
                </pic:pic>
              </a:graphicData>
            </a:graphic>
          </wp:inline>
        </w:drawing>
      </w:r>
    </w:p>
    <w:p w14:paraId="34349432" w14:textId="6971DA91" w:rsidR="000E5B6E" w:rsidRDefault="008842D2" w:rsidP="00911FEF">
      <w:pPr>
        <w:pStyle w:val="TF-FONTE"/>
      </w:pPr>
      <w:r>
        <w:t xml:space="preserve">Fonte: </w:t>
      </w:r>
      <w:r w:rsidR="00B91EFE">
        <w:t xml:space="preserve">adaptada </w:t>
      </w:r>
      <w:r>
        <w:t>de Cardozo (2018).</w:t>
      </w:r>
    </w:p>
    <w:p w14:paraId="635DEBF8" w14:textId="7F4859D0" w:rsidR="00BB1164" w:rsidRDefault="00BB1164" w:rsidP="00A44581">
      <w:pPr>
        <w:pStyle w:val="TF-TEXTO"/>
      </w:pPr>
      <w:r>
        <w:t>Para que seja possível obter o registro d</w:t>
      </w:r>
      <w:r w:rsidR="00922EC3">
        <w:t>os locais visitados pelo paciente de forma retroativa, o serviço Google Takeout foi utilizado. Nele é possível ter acesso ao histórico de localização geográfica de cada usuário. O aplicativo web direciona o usuário para o download do serviço Google e, após a aceitação de termos de consentimento, permite o envio dos dados confidenciais do usuário (CARDOZO, 2018).</w:t>
      </w:r>
    </w:p>
    <w:p w14:paraId="78FD0325" w14:textId="667F4E3A" w:rsidR="000E5B6E" w:rsidRDefault="00DC152F" w:rsidP="00E175C1">
      <w:pPr>
        <w:pStyle w:val="TF-TEXTO"/>
      </w:pPr>
      <w:r>
        <w:t xml:space="preserve">A arquitetura do sistema desenvolvido é dividida em </w:t>
      </w:r>
      <w:r w:rsidR="00B91EFE">
        <w:t>três</w:t>
      </w:r>
      <w:r>
        <w:t xml:space="preserve"> partes principais. A primeira </w:t>
      </w:r>
      <w:r w:rsidR="00E175C1">
        <w:t xml:space="preserve">parte corresponde </w:t>
      </w:r>
      <w:r>
        <w:t xml:space="preserve">a ação do usuário </w:t>
      </w:r>
      <w:r w:rsidR="00E175C1">
        <w:t xml:space="preserve">de </w:t>
      </w:r>
      <w:r>
        <w:t xml:space="preserve">disponibilizar seus dados na plataforma web. Após a coleta destes dados, é realizada uma etapa de processamento de dados </w:t>
      </w:r>
      <w:r w:rsidR="00244BB8">
        <w:t>em que são</w:t>
      </w:r>
      <w:r>
        <w:t xml:space="preserve"> identifica</w:t>
      </w:r>
      <w:r w:rsidR="00244BB8">
        <w:t>dos</w:t>
      </w:r>
      <w:r>
        <w:t xml:space="preserve"> pontos de parada de cada usuário e a detecção de possíveis </w:t>
      </w:r>
      <w:r w:rsidRPr="00CC6A64">
        <w:rPr>
          <w:i/>
          <w:iCs/>
        </w:rPr>
        <w:t>hotspots</w:t>
      </w:r>
      <w:r>
        <w:t>. No final do processamento de dados</w:t>
      </w:r>
      <w:r w:rsidR="00400623">
        <w:t>,</w:t>
      </w:r>
      <w:r>
        <w:t xml:space="preserve"> as informações são armazenadas em um banco de dados que, em seguida, fica disponível para acesso e análise de especialistas </w:t>
      </w:r>
      <w:r w:rsidR="00B91EFE">
        <w:t xml:space="preserve">por meio </w:t>
      </w:r>
      <w:r>
        <w:t>da plataforma web SiPoS Explorer (CARDOZO, 2018).</w:t>
      </w:r>
    </w:p>
    <w:p w14:paraId="7A415A26" w14:textId="6BDDE823" w:rsidR="00DB6F8A" w:rsidRDefault="00DC152F" w:rsidP="000E5B6E">
      <w:pPr>
        <w:pStyle w:val="TF-TEXTO"/>
        <w:ind w:firstLine="0"/>
      </w:pPr>
      <w:r>
        <w:tab/>
      </w:r>
      <w:r w:rsidR="00824A8D">
        <w:t xml:space="preserve">O estudo foi aplicado em pacientes com malária do hospital </w:t>
      </w:r>
      <w:r w:rsidR="00824A8D" w:rsidRPr="00824A8D">
        <w:t>Fundação de Medicina Tropical Heitor Viera Dourado</w:t>
      </w:r>
      <w:r w:rsidR="00824A8D">
        <w:t>, de Manaus</w:t>
      </w:r>
      <w:r w:rsidR="00B91EFE">
        <w:t>, Amazonas</w:t>
      </w:r>
      <w:r w:rsidR="00824A8D">
        <w:t xml:space="preserve"> (AM), que consentiram em participar. Os dados de 113 pacientes com malária foram analisados para identificar os locais de maior concentração de pontos de parada em comum destes pacientes</w:t>
      </w:r>
      <w:r w:rsidR="00E175C1">
        <w:t xml:space="preserve">, conforme mostra a </w:t>
      </w:r>
      <w:r w:rsidR="00077EBE">
        <w:fldChar w:fldCharType="begin"/>
      </w:r>
      <w:r w:rsidR="00077EBE">
        <w:instrText xml:space="preserve"> REF _Ref56968850 \h </w:instrText>
      </w:r>
      <w:r w:rsidR="00077EBE">
        <w:fldChar w:fldCharType="separate"/>
      </w:r>
      <w:r w:rsidR="00095B58">
        <w:t xml:space="preserve">Figura </w:t>
      </w:r>
      <w:r w:rsidR="00095B58">
        <w:rPr>
          <w:noProof/>
        </w:rPr>
        <w:t>4</w:t>
      </w:r>
      <w:r w:rsidR="00077EBE">
        <w:fldChar w:fldCharType="end"/>
      </w:r>
      <w:r w:rsidR="00204058">
        <w:fldChar w:fldCharType="begin"/>
      </w:r>
      <w:r w:rsidR="00204058">
        <w:instrText xml:space="preserve"> REF _Ref53651725 \h </w:instrText>
      </w:r>
      <w:r w:rsidR="00095B58">
        <w:fldChar w:fldCharType="separate"/>
      </w:r>
      <w:r w:rsidR="00095B58">
        <w:rPr>
          <w:b/>
          <w:bCs/>
        </w:rPr>
        <w:t>Erro! Fonte de referência não encontrada.</w:t>
      </w:r>
      <w:r w:rsidR="00204058">
        <w:fldChar w:fldCharType="end"/>
      </w:r>
      <w:r w:rsidR="00824A8D">
        <w:t xml:space="preserve">. </w:t>
      </w:r>
      <w:r w:rsidR="003740C9">
        <w:t>As informações que foram processadas no sistema foram comparadas com os casos registrados no Sistema de Vigilância Epidemiológica de Malária (SIVEP), sistema este alimentado por uma ficha de notificação preenchida com os dados do paciente após a confirmação ou suspeita de malária. Nesta ficha constam informações como provável local de infecção</w:t>
      </w:r>
      <w:r w:rsidR="00897364">
        <w:t xml:space="preserve"> e </w:t>
      </w:r>
      <w:r w:rsidR="003740C9">
        <w:t>coletadas sem utilização de geolocalização (CARDOZO, 2018).</w:t>
      </w:r>
      <w:r w:rsidR="00DB6F8A">
        <w:tab/>
      </w:r>
    </w:p>
    <w:p w14:paraId="4299769C" w14:textId="14680D89" w:rsidR="002A2B41" w:rsidRDefault="002A2B41" w:rsidP="004B655D">
      <w:pPr>
        <w:pStyle w:val="TF-TEXTO"/>
        <w:ind w:firstLine="0"/>
      </w:pPr>
    </w:p>
    <w:p w14:paraId="03718F9F" w14:textId="53A0696B" w:rsidR="00077EBE" w:rsidRDefault="00077EBE" w:rsidP="00077EBE">
      <w:pPr>
        <w:pStyle w:val="TF-LEGENDA"/>
      </w:pPr>
      <w:bookmarkStart w:id="39" w:name="_Ref56968850"/>
      <w:r>
        <w:t xml:space="preserve">Figura </w:t>
      </w:r>
      <w:r>
        <w:fldChar w:fldCharType="begin"/>
      </w:r>
      <w:r>
        <w:instrText xml:space="preserve"> SEQ Figura \* ARABIC </w:instrText>
      </w:r>
      <w:r>
        <w:fldChar w:fldCharType="separate"/>
      </w:r>
      <w:r w:rsidR="00095B58">
        <w:rPr>
          <w:noProof/>
        </w:rPr>
        <w:t>4</w:t>
      </w:r>
      <w:r>
        <w:fldChar w:fldCharType="end"/>
      </w:r>
      <w:bookmarkEnd w:id="39"/>
      <w:r>
        <w:t xml:space="preserve"> - </w:t>
      </w:r>
      <w:r w:rsidRPr="00CE5FED">
        <w:t>Pontos de parada identificados pelo estudo (A) e dados reportados pelo sistema SIVEP (B)</w:t>
      </w:r>
    </w:p>
    <w:p w14:paraId="42C3D37F" w14:textId="77777777" w:rsidR="00204058" w:rsidRDefault="00DC7BF5" w:rsidP="0030256B">
      <w:pPr>
        <w:pStyle w:val="TF-FIGURA"/>
      </w:pPr>
      <w:r>
        <w:rPr>
          <w:noProof/>
          <w:lang w:val="en-US" w:eastAsia="en-US"/>
        </w:rPr>
        <w:drawing>
          <wp:inline distT="0" distB="0" distL="0" distR="0" wp14:anchorId="6003DB51" wp14:editId="321AB202">
            <wp:extent cx="5762625" cy="2238375"/>
            <wp:effectExtent l="19050" t="19050" r="9525" b="952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238375"/>
                    </a:xfrm>
                    <a:prstGeom prst="rect">
                      <a:avLst/>
                    </a:prstGeom>
                    <a:noFill/>
                    <a:ln w="6350" cmpd="sng">
                      <a:solidFill>
                        <a:srgbClr val="000000"/>
                      </a:solidFill>
                      <a:miter lim="800000"/>
                      <a:headEnd/>
                      <a:tailEnd/>
                    </a:ln>
                    <a:effectLst/>
                  </pic:spPr>
                </pic:pic>
              </a:graphicData>
            </a:graphic>
          </wp:inline>
        </w:drawing>
      </w:r>
    </w:p>
    <w:p w14:paraId="4E6E0260" w14:textId="60341E05" w:rsidR="003740C9" w:rsidRDefault="00204058" w:rsidP="002B75B9">
      <w:pPr>
        <w:pStyle w:val="TF-FONTE"/>
      </w:pPr>
      <w:r>
        <w:t>Fonte: adaptado de Cardozo (2018).</w:t>
      </w:r>
    </w:p>
    <w:p w14:paraId="79AA692A" w14:textId="6E8E28A3" w:rsidR="0030256B" w:rsidRDefault="0030256B" w:rsidP="003742F6">
      <w:pPr>
        <w:pStyle w:val="TF-TEXTO"/>
      </w:pPr>
      <w:r>
        <w:t xml:space="preserve">A ferramenta foi desenvolvida utilizando JavaScript, </w:t>
      </w:r>
      <w:r w:rsidR="00C1444F" w:rsidRPr="00911FEF">
        <w:t>Hypertext Markup Language (HTML)</w:t>
      </w:r>
      <w:r w:rsidR="00C1444F">
        <w:t xml:space="preserve"> </w:t>
      </w:r>
      <w:r>
        <w:t xml:space="preserve">e </w:t>
      </w:r>
      <w:r w:rsidR="00C1444F" w:rsidRPr="00911FEF">
        <w:t>Cascading Style Sheets (CSS</w:t>
      </w:r>
      <w:r w:rsidR="00C1444F" w:rsidRPr="00911FEF">
        <w:rPr>
          <w:i/>
          <w:iCs/>
        </w:rPr>
        <w:t>)</w:t>
      </w:r>
      <w:r>
        <w:t xml:space="preserve"> para construção da interface gráfica, garantindo o design responsivo. Para o desenvolvimento do </w:t>
      </w:r>
      <w:r w:rsidRPr="003742F6">
        <w:rPr>
          <w:i/>
          <w:iCs/>
        </w:rPr>
        <w:t>back-end</w:t>
      </w:r>
      <w:r>
        <w:t xml:space="preserve"> da aplicação foi utilizado o </w:t>
      </w:r>
      <w:r w:rsidRPr="003742F6">
        <w:rPr>
          <w:i/>
          <w:iCs/>
        </w:rPr>
        <w:t>framework</w:t>
      </w:r>
      <w:r>
        <w:t xml:space="preserve"> Flask em Phyton. O servidor web foi configurado com protocolo </w:t>
      </w:r>
      <w:r w:rsidR="00C1444F" w:rsidRPr="00911FEF">
        <w:t>Hyper Text Transfer Protocol Secure (HTTPS)</w:t>
      </w:r>
      <w:r w:rsidRPr="00911FEF">
        <w:t xml:space="preserve"> </w:t>
      </w:r>
      <w:r>
        <w:t>garantindo a criptografia de dados.</w:t>
      </w:r>
      <w:r w:rsidR="00C1444F">
        <w:t xml:space="preserve"> A ferramenta SiPos Explorer foi desenvolvida utilizando o </w:t>
      </w:r>
      <w:r w:rsidR="00C1444F" w:rsidRPr="00911FEF">
        <w:rPr>
          <w:i/>
          <w:iCs/>
        </w:rPr>
        <w:t>framework</w:t>
      </w:r>
      <w:r w:rsidR="00C1444F">
        <w:t xml:space="preserve"> Vue.js (CARDOZO, 2018).</w:t>
      </w:r>
    </w:p>
    <w:p w14:paraId="664B55CF" w14:textId="2DE1FECF" w:rsidR="00451B94" w:rsidRDefault="00451B94" w:rsidP="00FC4A9F">
      <w:pPr>
        <w:pStyle w:val="Ttulo1"/>
      </w:pPr>
      <w:bookmarkStart w:id="40" w:name="_Toc54164921"/>
      <w:bookmarkStart w:id="41" w:name="_Toc54165675"/>
      <w:bookmarkStart w:id="42" w:name="_Toc54169333"/>
      <w:bookmarkStart w:id="43" w:name="_Toc96347439"/>
      <w:bookmarkStart w:id="44" w:name="_Toc96357723"/>
      <w:bookmarkStart w:id="45" w:name="_Toc96491866"/>
      <w:bookmarkStart w:id="46" w:name="_Toc411603107"/>
      <w:bookmarkEnd w:id="26"/>
      <w:r>
        <w:t>proposta</w:t>
      </w:r>
      <w:r w:rsidR="00E84E64">
        <w:t xml:space="preserve"> do software</w:t>
      </w:r>
    </w:p>
    <w:p w14:paraId="7327C97A" w14:textId="53545A20" w:rsidR="00451B94" w:rsidRDefault="009E6118" w:rsidP="00451B94">
      <w:pPr>
        <w:pStyle w:val="TF-TEXTO"/>
      </w:pPr>
      <w:r>
        <w:t xml:space="preserve">Nesta seção será apresentada a proposta do desenvolvimento do software, </w:t>
      </w:r>
      <w:r w:rsidR="00C1444F">
        <w:t xml:space="preserve">por meio da </w:t>
      </w:r>
      <w:r>
        <w:t>da justificativa do trabalho proposto na subseção 3.1, dos principais requisitos do problema apresentados na subseção 3.2 e da metodologia e do cronograma a ser seguido conforme a subseção 3.3.</w:t>
      </w:r>
    </w:p>
    <w:p w14:paraId="58694102" w14:textId="77777777" w:rsidR="00451B94" w:rsidRDefault="00451B94" w:rsidP="00D5765E">
      <w:pPr>
        <w:pStyle w:val="Ttulo2"/>
      </w:pPr>
      <w:bookmarkStart w:id="47" w:name="_Toc54164915"/>
      <w:bookmarkStart w:id="48" w:name="_Toc54165669"/>
      <w:bookmarkStart w:id="49" w:name="_Toc54169327"/>
      <w:bookmarkStart w:id="50" w:name="_Toc96347433"/>
      <w:bookmarkStart w:id="51" w:name="_Toc96357717"/>
      <w:bookmarkStart w:id="52" w:name="_Toc96491860"/>
      <w:bookmarkStart w:id="53" w:name="_Toc351015594"/>
      <w:r>
        <w:t>JUSTIFICATIVA</w:t>
      </w:r>
    </w:p>
    <w:p w14:paraId="416D765E" w14:textId="5D855650" w:rsidR="002A2B41" w:rsidRDefault="00FD0C10" w:rsidP="00FD0C10">
      <w:pPr>
        <w:pStyle w:val="TF-TEXTO"/>
        <w:rPr>
          <w:b/>
          <w:bCs/>
          <w:szCs w:val="24"/>
        </w:rPr>
      </w:pPr>
      <w:r>
        <w:t>Na seção 2 foram apresentados trabalhos correlatos que apresentam características que se assemelham a proposta do software, seja pela utilização de geolocalização de usuário ou pe</w:t>
      </w:r>
      <w:r w:rsidR="00405C05">
        <w:t xml:space="preserve">lo contexto abordado. O </w:t>
      </w:r>
      <w:r w:rsidR="00204058">
        <w:fldChar w:fldCharType="begin"/>
      </w:r>
      <w:r w:rsidR="00204058">
        <w:instrText xml:space="preserve"> REF _Ref53651927 \h </w:instrText>
      </w:r>
      <w:r w:rsidR="00204058">
        <w:fldChar w:fldCharType="separate"/>
      </w:r>
      <w:r w:rsidR="00095B58">
        <w:t xml:space="preserve">Quadro </w:t>
      </w:r>
      <w:r w:rsidR="00095B58">
        <w:rPr>
          <w:noProof/>
        </w:rPr>
        <w:t>1</w:t>
      </w:r>
      <w:r w:rsidR="00204058">
        <w:fldChar w:fldCharType="end"/>
      </w:r>
      <w:r>
        <w:t xml:space="preserve"> apresenta </w:t>
      </w:r>
      <w:del w:id="54" w:author="Andreza Sartori" w:date="2020-12-14T21:26:00Z">
        <w:r w:rsidR="00B91EFE" w:rsidDel="0056168F">
          <w:delText xml:space="preserve">por meio </w:delText>
        </w:r>
        <w:r w:rsidDel="0056168F">
          <w:delText>d</w:delText>
        </w:r>
      </w:del>
      <w:ins w:id="55" w:author="Andreza Sartori" w:date="2020-12-14T21:26:00Z">
        <w:r w:rsidR="0056168F">
          <w:t>n</w:t>
        </w:r>
      </w:ins>
      <w:r>
        <w:t xml:space="preserve">as linhas uma sequência de características e, </w:t>
      </w:r>
      <w:del w:id="56" w:author="Andreza Sartori" w:date="2020-12-14T21:26:00Z">
        <w:r w:rsidR="00C1444F" w:rsidDel="0056168F">
          <w:delText xml:space="preserve">por meio </w:delText>
        </w:r>
        <w:r w:rsidDel="0056168F">
          <w:delText>d</w:delText>
        </w:r>
      </w:del>
      <w:ins w:id="57" w:author="Andreza Sartori" w:date="2020-12-14T21:26:00Z">
        <w:r w:rsidR="0056168F">
          <w:t>n</w:t>
        </w:r>
      </w:ins>
      <w:r>
        <w:t>as colunas</w:t>
      </w:r>
      <w:del w:id="58" w:author="Andreza Sartori" w:date="2020-12-14T21:26:00Z">
        <w:r w:rsidDel="0056168F">
          <w:delText>,</w:delText>
        </w:r>
      </w:del>
      <w:r>
        <w:t xml:space="preserve"> o comparativo entre os 3 trabalhos correlatos descritos na seção 2. </w:t>
      </w:r>
    </w:p>
    <w:p w14:paraId="57809A77" w14:textId="1DF0F9B2" w:rsidR="00204058" w:rsidRDefault="00204058" w:rsidP="008A4E75">
      <w:pPr>
        <w:pStyle w:val="TF-LEGENDA"/>
        <w:spacing w:before="0"/>
      </w:pPr>
      <w:bookmarkStart w:id="59" w:name="_Ref53651927"/>
      <w:r>
        <w:t xml:space="preserve">Quadro </w:t>
      </w:r>
      <w:r w:rsidR="008312E0">
        <w:fldChar w:fldCharType="begin"/>
      </w:r>
      <w:r w:rsidR="008312E0">
        <w:instrText xml:space="preserve"> SEQ Tabela \* ARABIC </w:instrText>
      </w:r>
      <w:r w:rsidR="008312E0">
        <w:fldChar w:fldCharType="separate"/>
      </w:r>
      <w:r w:rsidR="00095B58">
        <w:rPr>
          <w:noProof/>
        </w:rPr>
        <w:t>1</w:t>
      </w:r>
      <w:r w:rsidR="008312E0">
        <w:fldChar w:fldCharType="end"/>
      </w:r>
      <w:bookmarkEnd w:id="59"/>
      <w:r>
        <w:t xml:space="preserve"> – </w:t>
      </w:r>
      <w:r w:rsidRPr="00FD0C10">
        <w:rPr>
          <w:szCs w:val="24"/>
        </w:rPr>
        <w:t>Comparativo dos trabalhos correlatos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26"/>
        <w:gridCol w:w="1701"/>
        <w:gridCol w:w="2356"/>
        <w:gridCol w:w="1525"/>
      </w:tblGrid>
      <w:tr w:rsidR="0052293F" w14:paraId="1628A30A" w14:textId="77777777" w:rsidTr="0052293F">
        <w:trPr>
          <w:trHeight w:val="20"/>
          <w:jc w:val="center"/>
        </w:trPr>
        <w:tc>
          <w:tcPr>
            <w:tcW w:w="3426" w:type="dxa"/>
            <w:shd w:val="clear" w:color="auto" w:fill="D9D9D9"/>
            <w:vAlign w:val="center"/>
          </w:tcPr>
          <w:p w14:paraId="1F3209FB" w14:textId="457DBECD" w:rsidR="009E6118" w:rsidRDefault="0073676C" w:rsidP="008A4E75">
            <w:pPr>
              <w:pStyle w:val="TF-FIGURA"/>
            </w:pPr>
            <w:r>
              <w:t>Características</w:t>
            </w:r>
          </w:p>
        </w:tc>
        <w:tc>
          <w:tcPr>
            <w:tcW w:w="1701" w:type="dxa"/>
            <w:shd w:val="clear" w:color="auto" w:fill="D9D9D9"/>
            <w:vAlign w:val="center"/>
          </w:tcPr>
          <w:p w14:paraId="5DB5B461" w14:textId="32113BC3" w:rsidR="009E6118" w:rsidRDefault="00B60B9A" w:rsidP="008A4E75">
            <w:pPr>
              <w:pStyle w:val="TF-FIGURA"/>
            </w:pPr>
            <w:r>
              <w:t>Coronavírus - SUS</w:t>
            </w:r>
            <w:r w:rsidR="009E6118">
              <w:t xml:space="preserve"> (</w:t>
            </w:r>
            <w:r w:rsidR="008011AC">
              <w:t xml:space="preserve">GOVERNO DO BRASIL, </w:t>
            </w:r>
            <w:r w:rsidR="009E6118">
              <w:t>2020)</w:t>
            </w:r>
          </w:p>
        </w:tc>
        <w:tc>
          <w:tcPr>
            <w:tcW w:w="1559" w:type="dxa"/>
            <w:shd w:val="clear" w:color="auto" w:fill="D9D9D9"/>
            <w:vAlign w:val="center"/>
          </w:tcPr>
          <w:p w14:paraId="1ED5D10C" w14:textId="078D1744" w:rsidR="009E6118" w:rsidRDefault="00B60B9A" w:rsidP="008A4E75">
            <w:pPr>
              <w:pStyle w:val="TF-FIGURA"/>
            </w:pPr>
            <w:r>
              <w:t xml:space="preserve">StopCovid France </w:t>
            </w:r>
            <w:r w:rsidR="009E6118">
              <w:t>(</w:t>
            </w:r>
            <w:r w:rsidR="008011AC">
              <w:t>GOUVER</w:t>
            </w:r>
            <w:r w:rsidR="00394E5C">
              <w:t xml:space="preserve">NEMENT, </w:t>
            </w:r>
            <w:r>
              <w:t>2020</w:t>
            </w:r>
            <w:r w:rsidR="009E6118">
              <w:t>)</w:t>
            </w:r>
          </w:p>
        </w:tc>
        <w:tc>
          <w:tcPr>
            <w:tcW w:w="1525" w:type="dxa"/>
            <w:shd w:val="clear" w:color="auto" w:fill="D9D9D9"/>
            <w:vAlign w:val="center"/>
          </w:tcPr>
          <w:p w14:paraId="0BC16ABE" w14:textId="6081505A" w:rsidR="009E6118" w:rsidRDefault="009E6118" w:rsidP="008A4E75">
            <w:pPr>
              <w:pStyle w:val="TF-FIGURA"/>
            </w:pPr>
            <w:r>
              <w:t>SiPoS (</w:t>
            </w:r>
            <w:r w:rsidR="00394E5C">
              <w:t xml:space="preserve">CARDOZO, </w:t>
            </w:r>
            <w:r>
              <w:t>2018)</w:t>
            </w:r>
          </w:p>
        </w:tc>
      </w:tr>
      <w:tr w:rsidR="0052293F" w14:paraId="170D84D2" w14:textId="77777777" w:rsidTr="00911FEF">
        <w:trPr>
          <w:trHeight w:val="20"/>
          <w:jc w:val="center"/>
        </w:trPr>
        <w:tc>
          <w:tcPr>
            <w:tcW w:w="3426" w:type="dxa"/>
            <w:shd w:val="clear" w:color="auto" w:fill="auto"/>
          </w:tcPr>
          <w:p w14:paraId="300369F6" w14:textId="590A24F5" w:rsidR="009E6118" w:rsidRDefault="009E6118" w:rsidP="006266D9">
            <w:pPr>
              <w:pStyle w:val="TF-FIGURA"/>
              <w:jc w:val="left"/>
            </w:pPr>
            <w:r>
              <w:t>Serviço de geolocalização</w:t>
            </w:r>
          </w:p>
        </w:tc>
        <w:tc>
          <w:tcPr>
            <w:tcW w:w="1701" w:type="dxa"/>
            <w:shd w:val="clear" w:color="auto" w:fill="auto"/>
            <w:vAlign w:val="center"/>
          </w:tcPr>
          <w:p w14:paraId="0E04C61B" w14:textId="033D78EF" w:rsidR="009E6118" w:rsidRPr="00C1444F" w:rsidRDefault="00B91EFE" w:rsidP="00B91EFE">
            <w:pPr>
              <w:pStyle w:val="TF-FIGURA"/>
              <w:rPr>
                <w:szCs w:val="24"/>
              </w:rPr>
            </w:pPr>
            <w:r w:rsidRPr="00C1444F">
              <w:rPr>
                <w:szCs w:val="24"/>
              </w:rPr>
              <w:t>Não</w:t>
            </w:r>
          </w:p>
        </w:tc>
        <w:tc>
          <w:tcPr>
            <w:tcW w:w="1559" w:type="dxa"/>
            <w:shd w:val="clear" w:color="auto" w:fill="auto"/>
            <w:vAlign w:val="center"/>
          </w:tcPr>
          <w:p w14:paraId="6830B513" w14:textId="77FB2C96" w:rsidR="009E6118" w:rsidRPr="00C1444F" w:rsidRDefault="00B91EFE" w:rsidP="00B17319">
            <w:pPr>
              <w:pStyle w:val="TF-FIGURA"/>
              <w:rPr>
                <w:szCs w:val="24"/>
              </w:rPr>
            </w:pPr>
            <w:r w:rsidRPr="00C1444F">
              <w:rPr>
                <w:szCs w:val="24"/>
              </w:rPr>
              <w:t>Não</w:t>
            </w:r>
          </w:p>
        </w:tc>
        <w:tc>
          <w:tcPr>
            <w:tcW w:w="1525" w:type="dxa"/>
            <w:shd w:val="clear" w:color="auto" w:fill="auto"/>
            <w:vAlign w:val="center"/>
          </w:tcPr>
          <w:p w14:paraId="2F9F8DBE" w14:textId="6CB5134C" w:rsidR="009E6118" w:rsidRPr="00C1444F" w:rsidRDefault="00B91EFE" w:rsidP="00B17319">
            <w:pPr>
              <w:pStyle w:val="TF-FIGURA"/>
              <w:rPr>
                <w:szCs w:val="24"/>
              </w:rPr>
            </w:pPr>
            <w:r w:rsidRPr="00C1444F">
              <w:rPr>
                <w:szCs w:val="24"/>
                <w:shd w:val="clear" w:color="auto" w:fill="FFFFFF"/>
              </w:rPr>
              <w:t>Sim</w:t>
            </w:r>
          </w:p>
        </w:tc>
      </w:tr>
      <w:tr w:rsidR="00390D8A" w14:paraId="1728F440" w14:textId="77777777" w:rsidTr="00911FEF">
        <w:trPr>
          <w:trHeight w:val="20"/>
          <w:jc w:val="center"/>
        </w:trPr>
        <w:tc>
          <w:tcPr>
            <w:tcW w:w="3426" w:type="dxa"/>
            <w:shd w:val="clear" w:color="auto" w:fill="auto"/>
          </w:tcPr>
          <w:p w14:paraId="489F36EC" w14:textId="0EC8B8EB" w:rsidR="00390D8A" w:rsidRDefault="00B60B9A" w:rsidP="006266D9">
            <w:pPr>
              <w:pStyle w:val="TF-FIGURA"/>
              <w:jc w:val="left"/>
            </w:pPr>
            <w:r>
              <w:t>Rastreamento de contato via Bluetooth</w:t>
            </w:r>
          </w:p>
        </w:tc>
        <w:tc>
          <w:tcPr>
            <w:tcW w:w="1701" w:type="dxa"/>
            <w:shd w:val="clear" w:color="auto" w:fill="auto"/>
            <w:vAlign w:val="center"/>
          </w:tcPr>
          <w:p w14:paraId="1F0ACB76" w14:textId="14889067" w:rsidR="00390D8A"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7C2C2B88" w14:textId="597995FB" w:rsidR="00390D8A" w:rsidRPr="00C1444F" w:rsidRDefault="00B91EFE" w:rsidP="00B17319">
            <w:pPr>
              <w:pStyle w:val="TF-FIGURA"/>
              <w:rPr>
                <w:szCs w:val="24"/>
                <w:shd w:val="clear" w:color="auto" w:fill="FFFFFF"/>
              </w:rPr>
            </w:pPr>
            <w:r w:rsidRPr="00C1444F">
              <w:rPr>
                <w:szCs w:val="24"/>
                <w:shd w:val="clear" w:color="auto" w:fill="FFFFFF"/>
              </w:rPr>
              <w:t>Sim</w:t>
            </w:r>
          </w:p>
        </w:tc>
        <w:tc>
          <w:tcPr>
            <w:tcW w:w="1525" w:type="dxa"/>
            <w:shd w:val="clear" w:color="auto" w:fill="auto"/>
            <w:vAlign w:val="center"/>
          </w:tcPr>
          <w:p w14:paraId="458EED0D" w14:textId="24933182" w:rsidR="00390D8A" w:rsidRPr="00C1444F" w:rsidRDefault="00B91EFE" w:rsidP="00B17319">
            <w:pPr>
              <w:pStyle w:val="TF-FIGURA"/>
              <w:rPr>
                <w:szCs w:val="24"/>
              </w:rPr>
            </w:pPr>
            <w:r w:rsidRPr="00C1444F">
              <w:rPr>
                <w:szCs w:val="24"/>
              </w:rPr>
              <w:t>Não</w:t>
            </w:r>
          </w:p>
        </w:tc>
      </w:tr>
      <w:tr w:rsidR="0052293F" w14:paraId="2D8C954A" w14:textId="77777777" w:rsidTr="00911FEF">
        <w:trPr>
          <w:trHeight w:val="20"/>
          <w:jc w:val="center"/>
        </w:trPr>
        <w:tc>
          <w:tcPr>
            <w:tcW w:w="3426" w:type="dxa"/>
            <w:shd w:val="clear" w:color="auto" w:fill="auto"/>
          </w:tcPr>
          <w:p w14:paraId="7CAD3B1C" w14:textId="79BD4968" w:rsidR="009E6118" w:rsidRDefault="009E6118" w:rsidP="006266D9">
            <w:pPr>
              <w:pStyle w:val="TF-FIGURA"/>
              <w:jc w:val="left"/>
            </w:pPr>
            <w:r>
              <w:t>Notificação de risco</w:t>
            </w:r>
          </w:p>
        </w:tc>
        <w:tc>
          <w:tcPr>
            <w:tcW w:w="1701" w:type="dxa"/>
            <w:shd w:val="clear" w:color="auto" w:fill="auto"/>
            <w:vAlign w:val="center"/>
          </w:tcPr>
          <w:p w14:paraId="1CC1A4AC" w14:textId="67DA18EC" w:rsidR="009E6118"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4BD72BEE" w14:textId="2F3EF7E2" w:rsidR="009E6118" w:rsidRPr="00C1444F" w:rsidRDefault="00B91EFE" w:rsidP="00B17319">
            <w:pPr>
              <w:pStyle w:val="TF-FIGURA"/>
              <w:rPr>
                <w:szCs w:val="24"/>
              </w:rPr>
            </w:pPr>
            <w:r w:rsidRPr="00C1444F">
              <w:rPr>
                <w:szCs w:val="24"/>
                <w:shd w:val="clear" w:color="auto" w:fill="FFFFFF"/>
              </w:rPr>
              <w:t>Sim</w:t>
            </w:r>
          </w:p>
        </w:tc>
        <w:tc>
          <w:tcPr>
            <w:tcW w:w="1525" w:type="dxa"/>
            <w:shd w:val="clear" w:color="auto" w:fill="auto"/>
            <w:vAlign w:val="center"/>
          </w:tcPr>
          <w:p w14:paraId="18BD3450" w14:textId="39276EAB" w:rsidR="009E6118" w:rsidRPr="00C1444F" w:rsidRDefault="00B91EFE" w:rsidP="00B17319">
            <w:pPr>
              <w:pStyle w:val="TF-FIGURA"/>
              <w:rPr>
                <w:szCs w:val="24"/>
              </w:rPr>
            </w:pPr>
            <w:r w:rsidRPr="00C1444F">
              <w:rPr>
                <w:szCs w:val="24"/>
              </w:rPr>
              <w:t>Não</w:t>
            </w:r>
          </w:p>
        </w:tc>
      </w:tr>
      <w:tr w:rsidR="0052293F" w14:paraId="19616DD4" w14:textId="77777777" w:rsidTr="00911FEF">
        <w:trPr>
          <w:trHeight w:val="20"/>
          <w:jc w:val="center"/>
        </w:trPr>
        <w:tc>
          <w:tcPr>
            <w:tcW w:w="3426" w:type="dxa"/>
            <w:shd w:val="clear" w:color="auto" w:fill="auto"/>
          </w:tcPr>
          <w:p w14:paraId="05480284" w14:textId="1AA5435C" w:rsidR="009E6118" w:rsidRDefault="009E6118" w:rsidP="006266D9">
            <w:pPr>
              <w:pStyle w:val="TF-FIGURA"/>
              <w:jc w:val="left"/>
            </w:pPr>
            <w:r>
              <w:t>Disponibilização de informações relevantes ao usuário</w:t>
            </w:r>
          </w:p>
        </w:tc>
        <w:tc>
          <w:tcPr>
            <w:tcW w:w="1701" w:type="dxa"/>
            <w:shd w:val="clear" w:color="auto" w:fill="auto"/>
            <w:vAlign w:val="center"/>
          </w:tcPr>
          <w:p w14:paraId="36953222" w14:textId="4CB5D0F0" w:rsidR="009E6118" w:rsidRPr="00C1444F" w:rsidRDefault="00B91EFE" w:rsidP="00B91EFE">
            <w:pPr>
              <w:pStyle w:val="TF-FIGURA"/>
              <w:rPr>
                <w:szCs w:val="24"/>
              </w:rPr>
            </w:pPr>
            <w:r w:rsidRPr="00C1444F">
              <w:rPr>
                <w:szCs w:val="24"/>
                <w:shd w:val="clear" w:color="auto" w:fill="FFFFFF"/>
              </w:rPr>
              <w:t>Sim</w:t>
            </w:r>
          </w:p>
        </w:tc>
        <w:tc>
          <w:tcPr>
            <w:tcW w:w="1559" w:type="dxa"/>
            <w:shd w:val="clear" w:color="auto" w:fill="auto"/>
            <w:vAlign w:val="center"/>
          </w:tcPr>
          <w:p w14:paraId="14B11453" w14:textId="3D217E44" w:rsidR="009E6118" w:rsidRPr="00C1444F" w:rsidRDefault="00B91EFE" w:rsidP="00B17319">
            <w:pPr>
              <w:pStyle w:val="TF-FIGURA"/>
              <w:rPr>
                <w:szCs w:val="24"/>
              </w:rPr>
            </w:pPr>
            <w:r w:rsidRPr="00C1444F">
              <w:rPr>
                <w:szCs w:val="24"/>
                <w:shd w:val="clear" w:color="auto" w:fill="FFFFFF"/>
              </w:rPr>
              <w:t>Sim</w:t>
            </w:r>
          </w:p>
        </w:tc>
        <w:tc>
          <w:tcPr>
            <w:tcW w:w="1525" w:type="dxa"/>
            <w:shd w:val="clear" w:color="auto" w:fill="auto"/>
            <w:vAlign w:val="center"/>
          </w:tcPr>
          <w:p w14:paraId="6865830D" w14:textId="40242930" w:rsidR="009E6118" w:rsidRPr="00347A5E" w:rsidRDefault="009A6026" w:rsidP="00B17319">
            <w:pPr>
              <w:pStyle w:val="TF-FIGURA"/>
              <w:rPr>
                <w:szCs w:val="24"/>
              </w:rPr>
            </w:pPr>
            <w:r w:rsidRPr="00C1444F">
              <w:rPr>
                <w:szCs w:val="24"/>
              </w:rPr>
              <w:t>Somente ao especialista</w:t>
            </w:r>
          </w:p>
        </w:tc>
      </w:tr>
      <w:tr w:rsidR="0052293F" w14:paraId="24381684" w14:textId="77777777" w:rsidTr="00911FEF">
        <w:trPr>
          <w:trHeight w:val="20"/>
          <w:jc w:val="center"/>
        </w:trPr>
        <w:tc>
          <w:tcPr>
            <w:tcW w:w="3426" w:type="dxa"/>
            <w:shd w:val="clear" w:color="auto" w:fill="auto"/>
          </w:tcPr>
          <w:p w14:paraId="3D290320" w14:textId="6C8D7C7A" w:rsidR="009E6118" w:rsidRDefault="0061602D" w:rsidP="006266D9">
            <w:pPr>
              <w:pStyle w:val="TF-FIGURA"/>
              <w:jc w:val="left"/>
            </w:pPr>
            <w:r>
              <w:t>Plataforma</w:t>
            </w:r>
          </w:p>
        </w:tc>
        <w:tc>
          <w:tcPr>
            <w:tcW w:w="1701" w:type="dxa"/>
            <w:shd w:val="clear" w:color="auto" w:fill="auto"/>
            <w:vAlign w:val="center"/>
          </w:tcPr>
          <w:p w14:paraId="6969A682" w14:textId="647C7839" w:rsidR="009E6118" w:rsidRPr="00C1444F" w:rsidRDefault="00B60B9A" w:rsidP="00B91EFE">
            <w:pPr>
              <w:pStyle w:val="TF-FIGURA"/>
              <w:rPr>
                <w:szCs w:val="24"/>
              </w:rPr>
            </w:pPr>
            <w:r w:rsidRPr="00C1444F">
              <w:rPr>
                <w:szCs w:val="24"/>
              </w:rPr>
              <w:t>Móvel</w:t>
            </w:r>
          </w:p>
        </w:tc>
        <w:tc>
          <w:tcPr>
            <w:tcW w:w="1559" w:type="dxa"/>
            <w:shd w:val="clear" w:color="auto" w:fill="auto"/>
            <w:vAlign w:val="center"/>
          </w:tcPr>
          <w:p w14:paraId="1525B8CC" w14:textId="210F5E01" w:rsidR="009E6118" w:rsidRPr="00C1444F" w:rsidRDefault="0073676C" w:rsidP="00B17319">
            <w:pPr>
              <w:pStyle w:val="TF-FIGURA"/>
              <w:rPr>
                <w:szCs w:val="24"/>
              </w:rPr>
            </w:pPr>
            <w:r w:rsidRPr="00C1444F">
              <w:rPr>
                <w:szCs w:val="24"/>
              </w:rPr>
              <w:t>Móvel</w:t>
            </w:r>
          </w:p>
        </w:tc>
        <w:tc>
          <w:tcPr>
            <w:tcW w:w="1525" w:type="dxa"/>
            <w:shd w:val="clear" w:color="auto" w:fill="auto"/>
            <w:vAlign w:val="center"/>
          </w:tcPr>
          <w:p w14:paraId="632F2F57" w14:textId="355D4400" w:rsidR="009E6118" w:rsidRPr="00C1444F" w:rsidRDefault="0073676C" w:rsidP="00B17319">
            <w:pPr>
              <w:pStyle w:val="TF-FIGURA"/>
              <w:rPr>
                <w:szCs w:val="24"/>
              </w:rPr>
            </w:pPr>
            <w:r w:rsidRPr="00C1444F">
              <w:rPr>
                <w:szCs w:val="24"/>
              </w:rPr>
              <w:t>Web</w:t>
            </w:r>
          </w:p>
        </w:tc>
      </w:tr>
    </w:tbl>
    <w:p w14:paraId="35121B08" w14:textId="0CC9F0A6" w:rsidR="00FD0C10" w:rsidRDefault="00204058" w:rsidP="00911FEF">
      <w:pPr>
        <w:pStyle w:val="TF-FONTE"/>
      </w:pPr>
      <w:r>
        <w:t>Fonte: elaborado pelo autor.</w:t>
      </w:r>
    </w:p>
    <w:p w14:paraId="6AFD1D33" w14:textId="4BE1DB9C" w:rsidR="00FB10A0" w:rsidRPr="00FE710B" w:rsidRDefault="00FB10A0" w:rsidP="00C748E0">
      <w:pPr>
        <w:pStyle w:val="TF-TEXTO"/>
      </w:pPr>
      <w:r w:rsidRPr="00ED74C1">
        <w:t xml:space="preserve">Conforme as informações apresentadas no </w:t>
      </w:r>
      <w:r w:rsidR="00204058" w:rsidRPr="00ED74C1">
        <w:fldChar w:fldCharType="begin"/>
      </w:r>
      <w:r w:rsidR="00204058" w:rsidRPr="00ED74C1">
        <w:instrText xml:space="preserve"> REF _Ref53651927 \h </w:instrText>
      </w:r>
      <w:r w:rsidR="00C748E0" w:rsidRPr="00ED74C1">
        <w:instrText xml:space="preserve"> \* MERGEFORMAT </w:instrText>
      </w:r>
      <w:r w:rsidR="00204058" w:rsidRPr="00ED74C1">
        <w:fldChar w:fldCharType="separate"/>
      </w:r>
      <w:r w:rsidR="00095B58">
        <w:t>Quadro 1</w:t>
      </w:r>
      <w:r w:rsidR="00204058" w:rsidRPr="00ED74C1">
        <w:fldChar w:fldCharType="end"/>
      </w:r>
      <w:r w:rsidRPr="00ED74C1">
        <w:t xml:space="preserve">, </w:t>
      </w:r>
      <w:r w:rsidR="00CA0CC4" w:rsidRPr="00ED74C1">
        <w:t>Coronavírus - SUS</w:t>
      </w:r>
      <w:r w:rsidRPr="00ED74C1">
        <w:t xml:space="preserve"> (</w:t>
      </w:r>
      <w:r w:rsidR="00C91636">
        <w:t xml:space="preserve">GOVERNO DO BRASIL, </w:t>
      </w:r>
      <w:r w:rsidRPr="00ED74C1">
        <w:t xml:space="preserve">2020) e </w:t>
      </w:r>
      <w:r w:rsidR="00CA0CC4" w:rsidRPr="00ED74C1">
        <w:t xml:space="preserve">StopCovid France </w:t>
      </w:r>
      <w:r w:rsidRPr="00ED74C1">
        <w:t>(</w:t>
      </w:r>
      <w:r w:rsidR="00C91636">
        <w:t>GOUVER</w:t>
      </w:r>
      <w:r w:rsidR="008011AC">
        <w:t xml:space="preserve">NEMENT, </w:t>
      </w:r>
      <w:r w:rsidRPr="00ED74C1">
        <w:t>20</w:t>
      </w:r>
      <w:r w:rsidR="00CA0CC4" w:rsidRPr="00ED74C1">
        <w:t>20</w:t>
      </w:r>
      <w:r w:rsidRPr="00ED74C1">
        <w:t>) ganham destaque em relação a disponibilização de informações relevantes ao usuário/paciente. As informações fornecidas por ambos são relevantes e</w:t>
      </w:r>
      <w:r w:rsidR="00CA0CC4" w:rsidRPr="00ED74C1">
        <w:t xml:space="preserve"> auxiliam o usuário a se proteger da doença</w:t>
      </w:r>
      <w:r w:rsidRPr="00ED74C1">
        <w:t>. SiPoS (</w:t>
      </w:r>
      <w:r w:rsidR="00394E5C">
        <w:t xml:space="preserve">CARDOZO, </w:t>
      </w:r>
      <w:r w:rsidRPr="00ED74C1">
        <w:t>2018) não atende a esta característica se tratando dos pacientes que fornece</w:t>
      </w:r>
      <w:r w:rsidRPr="00D5048C">
        <w:t>m suas informações, contendo os resultados apenas para especialistas da área.</w:t>
      </w:r>
    </w:p>
    <w:p w14:paraId="3FA0F3DF" w14:textId="1A62D129" w:rsidR="00B610B7" w:rsidRPr="00ED74C1" w:rsidRDefault="0090558B" w:rsidP="00C1444F">
      <w:pPr>
        <w:pStyle w:val="TF-TEXTO"/>
      </w:pPr>
      <w:r w:rsidRPr="00ED74C1">
        <w:t>SiPoS (</w:t>
      </w:r>
      <w:r w:rsidR="00A96123">
        <w:t xml:space="preserve">CARDOZO, </w:t>
      </w:r>
      <w:r w:rsidRPr="00ED74C1">
        <w:t xml:space="preserve">2018) utiliza a geolocalização para realizar o processamento de dados necessário para identificar possíveis locais de infecção compartilhados, </w:t>
      </w:r>
      <w:r w:rsidR="00B610B7" w:rsidRPr="00ED74C1">
        <w:t>contudo,</w:t>
      </w:r>
      <w:r w:rsidRPr="00ED74C1">
        <w:t xml:space="preserve"> não utiliza estes resultados para notificar usuários que se encontram nestes locais.</w:t>
      </w:r>
      <w:r w:rsidR="00CA0CC4" w:rsidRPr="00ED74C1">
        <w:t xml:space="preserve"> SiPoS (</w:t>
      </w:r>
      <w:r w:rsidR="00A96123">
        <w:t xml:space="preserve">CARDOZO, </w:t>
      </w:r>
      <w:r w:rsidR="00CA0CC4" w:rsidRPr="00ED74C1">
        <w:t>2018) não utiliza a tecnologia de rastreamento de contato via Bluetooth</w:t>
      </w:r>
      <w:r w:rsidR="00ED74C1" w:rsidRPr="00ED74C1">
        <w:t>.</w:t>
      </w:r>
      <w:r w:rsidRPr="00ED74C1">
        <w:t xml:space="preserve"> </w:t>
      </w:r>
      <w:r w:rsidR="00ED74C1" w:rsidRPr="00ED74C1">
        <w:t>Coronavírus – SUS (</w:t>
      </w:r>
      <w:r w:rsidR="00A96123">
        <w:t xml:space="preserve">GOVERNO DO BRASIL, </w:t>
      </w:r>
      <w:r w:rsidR="00ED74C1" w:rsidRPr="00ED74C1">
        <w:t>2020) e StopCovid France (</w:t>
      </w:r>
      <w:r w:rsidR="00A96123">
        <w:t>GOUVER</w:t>
      </w:r>
      <w:r w:rsidR="0099017F">
        <w:t xml:space="preserve">NEMENT, </w:t>
      </w:r>
      <w:r w:rsidR="00ED74C1" w:rsidRPr="00ED74C1">
        <w:t>2020) não mantém informações sobre a localização de usuários visto que não utiliza serviços de geolocalização, ambos realizam apenas o rastreamento de contato via Bluetooth. Coronavírus – SUS e StopCovid France se destacam por notificar usuários sobre o risco de infecção do vírus, enquanto SiPoS não utiliza as informações coletadas para informar os usuários que se encontram em áreas de risco.</w:t>
      </w:r>
      <w:r w:rsidR="00C1444F">
        <w:t xml:space="preserve"> </w:t>
      </w:r>
      <w:r w:rsidR="00B610B7" w:rsidRPr="00ED74C1">
        <w:t xml:space="preserve">Por fim, referente a plataforma das aplicações, </w:t>
      </w:r>
      <w:r w:rsidR="00ED74C1" w:rsidRPr="00ED74C1">
        <w:t xml:space="preserve">Coronavírus - SUS e StopCovid France são </w:t>
      </w:r>
      <w:r w:rsidR="00B610B7" w:rsidRPr="00ED74C1">
        <w:t>dispositivo</w:t>
      </w:r>
      <w:r w:rsidR="00ED74C1" w:rsidRPr="00ED74C1">
        <w:t>s</w:t>
      </w:r>
      <w:r w:rsidR="00B610B7" w:rsidRPr="00ED74C1">
        <w:t xml:space="preserve"> móve</w:t>
      </w:r>
      <w:r w:rsidR="00ED74C1" w:rsidRPr="00ED74C1">
        <w:t>is</w:t>
      </w:r>
      <w:r w:rsidR="00B610B7" w:rsidRPr="00ED74C1">
        <w:t xml:space="preserve">. SiPoS </w:t>
      </w:r>
      <w:r w:rsidR="00ED74C1" w:rsidRPr="00ED74C1">
        <w:t xml:space="preserve">foi </w:t>
      </w:r>
      <w:r w:rsidR="00B610B7" w:rsidRPr="00ED74C1">
        <w:t xml:space="preserve">desenvolvido como plataforma web, porém, como conta com responsividade, é possível a utilização </w:t>
      </w:r>
      <w:r w:rsidR="00ED74C1" w:rsidRPr="00ED74C1">
        <w:t xml:space="preserve">do </w:t>
      </w:r>
      <w:r w:rsidR="00B610B7" w:rsidRPr="00ED74C1">
        <w:t>sistema em dispositivos móveis.</w:t>
      </w:r>
    </w:p>
    <w:p w14:paraId="498C5A82" w14:textId="40ACC1DC" w:rsidR="00553272" w:rsidRDefault="00553272" w:rsidP="00FB10A0">
      <w:pPr>
        <w:pStyle w:val="TF-TEXTO"/>
      </w:pPr>
      <w:r>
        <w:t>Diante do exposto, o trabalho proposto ganha relevância ao ter a flexibilidade de trabalhar com diversas doenças contagiosas que surjam ao longo do tempo. A disponibilização de um resumo com as principais informações conhecidas sobre a doença que for utilizada em questão</w:t>
      </w:r>
      <w:r w:rsidR="00C1444F">
        <w:t>,</w:t>
      </w:r>
      <w:r>
        <w:t xml:space="preserve"> permite aos usuários ter uma visão geral sobre os perigos do contágio. Estas informações, trabalhadas em conjunto com a condição de saúde cadastrada pelo usuário, permite o sistema alertar </w:t>
      </w:r>
      <w:r w:rsidR="00E427C8">
        <w:t xml:space="preserve">este indivíduo </w:t>
      </w:r>
      <w:r>
        <w:t xml:space="preserve">caso se encontre no grupo de risco. </w:t>
      </w:r>
    </w:p>
    <w:p w14:paraId="0E0B7A1A" w14:textId="45E9B125" w:rsidR="00C1444F" w:rsidRDefault="00553272" w:rsidP="00911FEF">
      <w:pPr>
        <w:pStyle w:val="TF-TEXTO"/>
      </w:pPr>
      <w:r>
        <w:t>A utilização da geolocalização dos dispositivos</w:t>
      </w:r>
      <w:r w:rsidR="00ED74C1">
        <w:t xml:space="preserve"> junto do rastreamento de contato </w:t>
      </w:r>
      <w:r>
        <w:t xml:space="preserve">com o objetivo de alertar usuários com base na proximidade de outros </w:t>
      </w:r>
      <w:r w:rsidR="00E427C8">
        <w:t xml:space="preserve">indivíduos </w:t>
      </w:r>
      <w:r>
        <w:t>considerados com possível risco de infecção</w:t>
      </w:r>
      <w:r w:rsidR="00C1444F">
        <w:t>,</w:t>
      </w:r>
      <w:r>
        <w:t xml:space="preserve"> permite com que medidas de prevenção sejam tomadas de forma antecipada. Esta antecipação pode proporcionar um maior controle nos estágios iniciais da doença, podendo mapear </w:t>
      </w:r>
      <w:r w:rsidR="004C068C">
        <w:t xml:space="preserve">pessoas em risco de contaminação antes mesmo do aparecimento de sintomas. </w:t>
      </w:r>
      <w:r w:rsidR="00C1444F">
        <w:t>Além disso, o trabalho proposto traz como contribuição</w:t>
      </w:r>
      <w:r w:rsidR="00911FEF">
        <w:t xml:space="preserve"> tecnológica o desenvolvimento de um aplicativo móvel com serviço de geolocalização e rastreamento por contato via Bluetooth. Academicamente</w:t>
      </w:r>
      <w:r w:rsidR="0078770F">
        <w:t>, o trabalho</w:t>
      </w:r>
      <w:r w:rsidR="00911FEF">
        <w:t xml:space="preserve"> </w:t>
      </w:r>
      <w:r w:rsidR="00C1444F">
        <w:t>contribui para o estudo de soluções que visam evitar contaminações em massa e diminuir o risco para indivíduos com problemas de saúde. O levantamento de um questionário ao final do trabalho também ajudará a entender o nível de aceitação de proposta na sociedade.</w:t>
      </w:r>
    </w:p>
    <w:p w14:paraId="212D208A" w14:textId="77777777" w:rsidR="00451B94" w:rsidRDefault="00451B94" w:rsidP="00D5765E">
      <w:pPr>
        <w:pStyle w:val="Ttulo2"/>
      </w:pPr>
      <w:r>
        <w:t>REQUISITOS PRINCIPAIS DO PROBLEMA A SER TRABALHADO</w:t>
      </w:r>
      <w:bookmarkEnd w:id="47"/>
      <w:bookmarkEnd w:id="48"/>
      <w:bookmarkEnd w:id="49"/>
      <w:bookmarkEnd w:id="50"/>
      <w:bookmarkEnd w:id="51"/>
      <w:bookmarkEnd w:id="52"/>
      <w:bookmarkEnd w:id="53"/>
    </w:p>
    <w:p w14:paraId="51E0F9A0" w14:textId="29FD84D3" w:rsidR="006D0D8B" w:rsidRDefault="006D0D8B" w:rsidP="00451B94">
      <w:pPr>
        <w:pStyle w:val="TF-TEXTO"/>
      </w:pPr>
      <w:r>
        <w:t xml:space="preserve">Os principais </w:t>
      </w:r>
      <w:r w:rsidR="00C1444F">
        <w:t xml:space="preserve">Requisitos Funcionais (RF) e Requisitos Não Funcionais (RNF) </w:t>
      </w:r>
      <w:r>
        <w:t>propostos neste trabalho são:</w:t>
      </w:r>
    </w:p>
    <w:p w14:paraId="1BA9EA4A" w14:textId="5C277617" w:rsidR="006D0D8B" w:rsidRDefault="009A6026" w:rsidP="006D0D8B">
      <w:pPr>
        <w:pStyle w:val="TF-TEXTO"/>
        <w:numPr>
          <w:ilvl w:val="0"/>
          <w:numId w:val="23"/>
        </w:numPr>
      </w:pPr>
      <w:r>
        <w:t>n</w:t>
      </w:r>
      <w:r w:rsidR="006D0D8B">
        <w:t xml:space="preserve">otificar usuários que estejam em uma área </w:t>
      </w:r>
      <w:r w:rsidR="00BB642E">
        <w:t xml:space="preserve">de </w:t>
      </w:r>
      <w:r w:rsidR="006D0D8B">
        <w:t>proliferação do vírus</w:t>
      </w:r>
      <w:r w:rsidR="005D3639">
        <w:t xml:space="preserve"> ou bactéria</w:t>
      </w:r>
      <w:r w:rsidR="006D0D8B">
        <w:t xml:space="preserve"> (RF);</w:t>
      </w:r>
    </w:p>
    <w:p w14:paraId="608DCB62" w14:textId="51E79FB2" w:rsidR="006D0D8B" w:rsidRDefault="009A6026" w:rsidP="006D0D8B">
      <w:pPr>
        <w:pStyle w:val="TF-TEXTO"/>
        <w:numPr>
          <w:ilvl w:val="0"/>
          <w:numId w:val="23"/>
        </w:numPr>
      </w:pPr>
      <w:r>
        <w:t>n</w:t>
      </w:r>
      <w:r w:rsidR="006D0D8B">
        <w:t xml:space="preserve">otificar usuários que tenham contato próximo com usuários que estejam com risco de contaminação (RF); </w:t>
      </w:r>
    </w:p>
    <w:p w14:paraId="3AC058C7" w14:textId="2E25A2A9" w:rsidR="006D0D8B" w:rsidRDefault="009A6026" w:rsidP="006D0D8B">
      <w:pPr>
        <w:pStyle w:val="TF-TEXTO"/>
        <w:numPr>
          <w:ilvl w:val="0"/>
          <w:numId w:val="23"/>
        </w:numPr>
      </w:pPr>
      <w:r>
        <w:t>c</w:t>
      </w:r>
      <w:r w:rsidR="006D0D8B">
        <w:t xml:space="preserve">onsiderar como um usuário em risco qualquer </w:t>
      </w:r>
      <w:r w:rsidR="004600BD">
        <w:t>um</w:t>
      </w:r>
      <w:r w:rsidR="00C1444F">
        <w:t xml:space="preserve"> </w:t>
      </w:r>
      <w:r w:rsidR="006D0D8B">
        <w:t>que seja notificado pelo sistema (RF);</w:t>
      </w:r>
    </w:p>
    <w:p w14:paraId="259A8988" w14:textId="2CE8939B" w:rsidR="006D0D8B" w:rsidRDefault="009A6026" w:rsidP="006D0D8B">
      <w:pPr>
        <w:pStyle w:val="TF-TEXTO"/>
        <w:numPr>
          <w:ilvl w:val="0"/>
          <w:numId w:val="23"/>
        </w:numPr>
      </w:pPr>
      <w:r>
        <w:t>d</w:t>
      </w:r>
      <w:r w:rsidR="006D0D8B">
        <w:t xml:space="preserve">isponibilizar um resumo com informações relevantes já conhecidas sobre </w:t>
      </w:r>
      <w:r w:rsidR="005D3639">
        <w:t>a doença</w:t>
      </w:r>
      <w:r w:rsidR="006D0D8B">
        <w:t xml:space="preserve"> (RF);</w:t>
      </w:r>
    </w:p>
    <w:p w14:paraId="5B46153D" w14:textId="71735BD3" w:rsidR="00451B94" w:rsidRDefault="009A6026" w:rsidP="006D0D8B">
      <w:pPr>
        <w:pStyle w:val="TF-TEXTO"/>
        <w:numPr>
          <w:ilvl w:val="0"/>
          <w:numId w:val="23"/>
        </w:numPr>
      </w:pPr>
      <w:r>
        <w:t>i</w:t>
      </w:r>
      <w:r w:rsidR="006D0D8B">
        <w:t xml:space="preserve">nformar quais são as áreas de proliferação </w:t>
      </w:r>
      <w:r w:rsidR="005D3639">
        <w:t>da doença</w:t>
      </w:r>
      <w:r w:rsidR="006D0D8B">
        <w:t xml:space="preserve"> já mapeadas (RF);</w:t>
      </w:r>
    </w:p>
    <w:p w14:paraId="77A0A841" w14:textId="62859D72" w:rsidR="006D0D8B" w:rsidRDefault="009A6026" w:rsidP="004862C4">
      <w:pPr>
        <w:pStyle w:val="TF-TEXTO"/>
        <w:numPr>
          <w:ilvl w:val="0"/>
          <w:numId w:val="23"/>
        </w:numPr>
      </w:pPr>
      <w:r>
        <w:t>p</w:t>
      </w:r>
      <w:r w:rsidR="006D0D8B">
        <w:t xml:space="preserve">ermitir que o usuário </w:t>
      </w:r>
      <w:r w:rsidR="00C4736B">
        <w:t>informe condições de saúde (RF)</w:t>
      </w:r>
      <w:r w:rsidR="00E427C8">
        <w:t>;</w:t>
      </w:r>
    </w:p>
    <w:p w14:paraId="6D21CB56" w14:textId="05919F05" w:rsidR="00E427C8" w:rsidRDefault="00E427C8" w:rsidP="004862C4">
      <w:pPr>
        <w:pStyle w:val="TF-TEXTO"/>
        <w:numPr>
          <w:ilvl w:val="0"/>
          <w:numId w:val="23"/>
        </w:numPr>
      </w:pPr>
      <w:r>
        <w:t xml:space="preserve"> mapear</w:t>
      </w:r>
      <w:r w:rsidR="003D1A3C">
        <w:t xml:space="preserve"> novas áreas de possível proliferação d</w:t>
      </w:r>
      <w:r w:rsidR="005D3639">
        <w:t xml:space="preserve">a doença </w:t>
      </w:r>
      <w:r w:rsidR="003D1A3C">
        <w:t>com base nos indivíduos considerados com risco de infecção (RF);</w:t>
      </w:r>
      <w:r>
        <w:t xml:space="preserve"> </w:t>
      </w:r>
    </w:p>
    <w:p w14:paraId="17AB85E2" w14:textId="222AE5D8" w:rsidR="003D1A3C" w:rsidRDefault="003D1A3C" w:rsidP="006D0D8B">
      <w:pPr>
        <w:pStyle w:val="TF-TEXTO"/>
        <w:numPr>
          <w:ilvl w:val="0"/>
          <w:numId w:val="23"/>
        </w:numPr>
      </w:pPr>
      <w:r>
        <w:t xml:space="preserve"> implementar</w:t>
      </w:r>
      <w:r w:rsidR="004862C4">
        <w:t xml:space="preserve"> um aplicativo </w:t>
      </w:r>
      <w:r>
        <w:t>móvel que notifique usuários que estão com risco de possível contágio (RNF);</w:t>
      </w:r>
    </w:p>
    <w:p w14:paraId="245EA3D8" w14:textId="133271A8" w:rsidR="00D5048C" w:rsidRDefault="00D5048C" w:rsidP="006D0D8B">
      <w:pPr>
        <w:pStyle w:val="TF-TEXTO"/>
        <w:numPr>
          <w:ilvl w:val="0"/>
          <w:numId w:val="23"/>
        </w:numPr>
      </w:pPr>
      <w:r>
        <w:t xml:space="preserve"> implementar serviço de geolocalização (RNF);</w:t>
      </w:r>
    </w:p>
    <w:p w14:paraId="68FF489C" w14:textId="1E56E5E0" w:rsidR="00FE710B" w:rsidRDefault="00FE710B" w:rsidP="003855DA">
      <w:pPr>
        <w:pStyle w:val="TF-TEXTO"/>
        <w:numPr>
          <w:ilvl w:val="0"/>
          <w:numId w:val="23"/>
        </w:numPr>
      </w:pPr>
      <w:r>
        <w:t xml:space="preserve"> implementar serviço de rastreamento por contato via Bluetooth </w:t>
      </w:r>
      <w:r w:rsidR="00266766">
        <w:t xml:space="preserve">Low Energy (BLE) </w:t>
      </w:r>
      <w:r>
        <w:t>(RNF);</w:t>
      </w:r>
    </w:p>
    <w:p w14:paraId="7298BE10" w14:textId="2B2D0BB4" w:rsidR="003855DA" w:rsidRDefault="00C638F6" w:rsidP="003855DA">
      <w:pPr>
        <w:pStyle w:val="TF-TEXTO"/>
        <w:numPr>
          <w:ilvl w:val="0"/>
          <w:numId w:val="23"/>
        </w:numPr>
      </w:pPr>
      <w:r>
        <w:t xml:space="preserve">implementar </w:t>
      </w:r>
      <w:r w:rsidR="003855DA">
        <w:t xml:space="preserve">o trabalho utilizando a linguagem Python e o </w:t>
      </w:r>
      <w:r w:rsidR="003855DA" w:rsidRPr="00911FEF">
        <w:rPr>
          <w:i/>
          <w:iCs/>
        </w:rPr>
        <w:t>framework</w:t>
      </w:r>
      <w:r w:rsidR="003855DA">
        <w:t xml:space="preserve"> Kivy (RNF)</w:t>
      </w:r>
      <w:r w:rsidR="00224451">
        <w:t>;</w:t>
      </w:r>
    </w:p>
    <w:p w14:paraId="0B0E88C8" w14:textId="0E6A210C" w:rsidR="00C574EB" w:rsidRDefault="00224451" w:rsidP="003855DA">
      <w:pPr>
        <w:pStyle w:val="TF-TEXTO"/>
        <w:numPr>
          <w:ilvl w:val="0"/>
          <w:numId w:val="23"/>
        </w:numPr>
      </w:pPr>
      <w:r>
        <w:t>utilizar SQL e SQLite3 como banco de dados (RNF).</w:t>
      </w:r>
    </w:p>
    <w:p w14:paraId="2AA9AD76" w14:textId="3F8C803B" w:rsidR="00451B94" w:rsidRDefault="00451B94" w:rsidP="00FE5C35">
      <w:pPr>
        <w:pStyle w:val="Ttulo2"/>
      </w:pPr>
      <w:r>
        <w:t>METODOLOGIA</w:t>
      </w:r>
    </w:p>
    <w:p w14:paraId="537B38C5" w14:textId="77777777" w:rsidR="00451B94" w:rsidRPr="007E0D87" w:rsidRDefault="00451B94" w:rsidP="00451B94">
      <w:pPr>
        <w:pStyle w:val="TF-TEXTO"/>
      </w:pPr>
      <w:r w:rsidRPr="007E0D87">
        <w:t>O trabalho será desenvolvido observando as seguintes etapas:</w:t>
      </w:r>
    </w:p>
    <w:p w14:paraId="393DCDBC" w14:textId="307F9A84" w:rsidR="00451B94" w:rsidRPr="007E0D87" w:rsidRDefault="00982219" w:rsidP="00EC633A">
      <w:pPr>
        <w:pStyle w:val="TF-ALNEA"/>
        <w:numPr>
          <w:ilvl w:val="0"/>
          <w:numId w:val="10"/>
        </w:numPr>
        <w:contextualSpacing w:val="0"/>
      </w:pPr>
      <w:r>
        <w:t>levantamento bibliográfico</w:t>
      </w:r>
      <w:r w:rsidR="00451B94" w:rsidRPr="007E0D87">
        <w:t xml:space="preserve">: </w:t>
      </w:r>
      <w:r>
        <w:t>realizar um estudo e levantamento bibliográfico sobre os trabalhos correlatos e os tópicos apontados na revisão bibliográfica</w:t>
      </w:r>
      <w:r w:rsidR="00451B94" w:rsidRPr="007E0D87">
        <w:t>;</w:t>
      </w:r>
    </w:p>
    <w:p w14:paraId="130A7BEB" w14:textId="3C7BA446" w:rsidR="00451B94" w:rsidRDefault="00982219" w:rsidP="00451B94">
      <w:pPr>
        <w:pStyle w:val="TF-ALNEA"/>
        <w:contextualSpacing w:val="0"/>
      </w:pPr>
      <w:r>
        <w:t>elicitação de requisitos</w:t>
      </w:r>
      <w:r w:rsidR="00451B94" w:rsidRPr="007E0D87">
        <w:t xml:space="preserve">: </w:t>
      </w:r>
      <w:r>
        <w:t>reavaliar os requisitos apresentados na seção 3.2 e, caso necessário, realizar ajustes necessários</w:t>
      </w:r>
      <w:r w:rsidR="00451B94">
        <w:t>;</w:t>
      </w:r>
    </w:p>
    <w:p w14:paraId="144098F3" w14:textId="197AF1C9" w:rsidR="00451B94" w:rsidRDefault="00982219" w:rsidP="00451B94">
      <w:pPr>
        <w:pStyle w:val="TF-ALNEA"/>
        <w:contextualSpacing w:val="0"/>
      </w:pPr>
      <w:r>
        <w:t xml:space="preserve">análise e projeto: </w:t>
      </w:r>
      <w:r w:rsidR="00E175C1">
        <w:t xml:space="preserve">analisar as informações </w:t>
      </w:r>
      <w:r w:rsidR="00652E29">
        <w:t>levantadas para planejar a estrutura do projeto, as etapas de implementação e os testes a serem realizados;</w:t>
      </w:r>
    </w:p>
    <w:p w14:paraId="0D386D0F" w14:textId="351A3449" w:rsidR="00451B94" w:rsidRDefault="00982219" w:rsidP="00451B94">
      <w:pPr>
        <w:pStyle w:val="TF-ALNEA"/>
        <w:contextualSpacing w:val="0"/>
      </w:pPr>
      <w:r>
        <w:t>implementação: implementar um aplicativo móvel que permita notificar usuários que se encontram em possível risco de contágio de doenças com base n</w:t>
      </w:r>
      <w:r w:rsidR="00D31E10">
        <w:t>o seu caminho percorrido</w:t>
      </w:r>
      <w:r>
        <w:t>, assim como desenvolver os demais requisitos levantados;</w:t>
      </w:r>
    </w:p>
    <w:p w14:paraId="476C100A" w14:textId="7C582304" w:rsidR="00982219" w:rsidRDefault="00982219" w:rsidP="00451B94">
      <w:pPr>
        <w:pStyle w:val="TF-ALNEA"/>
        <w:contextualSpacing w:val="0"/>
      </w:pPr>
      <w:r>
        <w:t>testes e validação: validar se os requisitos estão funcionais e testar o aplicativo implementado;</w:t>
      </w:r>
    </w:p>
    <w:p w14:paraId="5C44500E" w14:textId="7FE8DAC6" w:rsidR="00982219" w:rsidRDefault="00982219" w:rsidP="00451B94">
      <w:pPr>
        <w:pStyle w:val="TF-ALNEA"/>
        <w:contextualSpacing w:val="0"/>
      </w:pPr>
      <w:r>
        <w:t xml:space="preserve">questionário: </w:t>
      </w:r>
      <w:r w:rsidR="0043393A">
        <w:t>aplicar um questionário para grupos de interesse com o objetivo de avaliar a aceitação do trabalho desenvolvido.</w:t>
      </w:r>
    </w:p>
    <w:p w14:paraId="05E90269" w14:textId="0244D06D" w:rsidR="00451B94" w:rsidRDefault="00451B94" w:rsidP="00451B94">
      <w:pPr>
        <w:pStyle w:val="TF-TEXTO"/>
      </w:pPr>
      <w:r>
        <w:t xml:space="preserve">As etapas serão realizadas nos períodos relacionados no </w:t>
      </w:r>
      <w:r w:rsidR="008312E0">
        <w:fldChar w:fldCharType="begin"/>
      </w:r>
      <w:r w:rsidR="008312E0">
        <w:instrText xml:space="preserve"> REF _Ref53652157 \h </w:instrText>
      </w:r>
      <w:r w:rsidR="008312E0">
        <w:fldChar w:fldCharType="separate"/>
      </w:r>
      <w:r w:rsidR="00095B58">
        <w:t xml:space="preserve">Quadro </w:t>
      </w:r>
      <w:r w:rsidR="00095B58">
        <w:rPr>
          <w:noProof/>
        </w:rPr>
        <w:t>2</w:t>
      </w:r>
      <w:r w:rsidR="008312E0">
        <w:fldChar w:fldCharType="end"/>
      </w:r>
      <w:r>
        <w:t>.</w:t>
      </w:r>
    </w:p>
    <w:p w14:paraId="265AB517" w14:textId="6511EE12" w:rsidR="008312E0" w:rsidRDefault="008312E0" w:rsidP="004D1F7A">
      <w:pPr>
        <w:pStyle w:val="TF-LEGENDA"/>
        <w:spacing w:before="0"/>
      </w:pPr>
      <w:bookmarkStart w:id="60" w:name="_Ref53652157"/>
      <w:r>
        <w:t xml:space="preserve">Quadro </w:t>
      </w:r>
      <w:r>
        <w:fldChar w:fldCharType="begin"/>
      </w:r>
      <w:r>
        <w:instrText xml:space="preserve"> SEQ Tabela \* ARABIC </w:instrText>
      </w:r>
      <w:r>
        <w:fldChar w:fldCharType="separate"/>
      </w:r>
      <w:r w:rsidR="00095B58">
        <w:rPr>
          <w:noProof/>
        </w:rPr>
        <w:t>2</w:t>
      </w:r>
      <w:r>
        <w:fldChar w:fldCharType="end"/>
      </w:r>
      <w:bookmarkEnd w:id="60"/>
      <w:r>
        <w:t xml:space="preserve"> – </w:t>
      </w:r>
      <w:r w:rsidRPr="007E0D87">
        <w:t>Cronograma</w:t>
      </w:r>
    </w:p>
    <w:tbl>
      <w:tblPr>
        <w:tblW w:w="90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tblGrid>
      <w:tr w:rsidR="00451B94" w:rsidRPr="007E0D87" w14:paraId="1B7AA822" w14:textId="77777777" w:rsidTr="00E51601">
        <w:trPr>
          <w:cantSplit/>
          <w:jc w:val="center"/>
        </w:trPr>
        <w:tc>
          <w:tcPr>
            <w:tcW w:w="6171" w:type="dxa"/>
            <w:tcBorders>
              <w:top w:val="single" w:sz="4" w:space="0" w:color="auto"/>
              <w:left w:val="single" w:sz="4" w:space="0" w:color="auto"/>
              <w:bottom w:val="nil"/>
              <w:right w:val="single" w:sz="4" w:space="0" w:color="auto"/>
            </w:tcBorders>
            <w:shd w:val="clear" w:color="auto" w:fill="A6A6A6"/>
          </w:tcPr>
          <w:p w14:paraId="53D89C05" w14:textId="77777777" w:rsidR="00451B94" w:rsidRPr="007E0D87" w:rsidRDefault="00451B94" w:rsidP="00C442F1">
            <w:pPr>
              <w:pStyle w:val="TF-TEXTOQUADRO"/>
            </w:pPr>
          </w:p>
        </w:tc>
        <w:tc>
          <w:tcPr>
            <w:tcW w:w="2834" w:type="dxa"/>
            <w:gridSpan w:val="10"/>
            <w:tcBorders>
              <w:top w:val="single" w:sz="4" w:space="0" w:color="auto"/>
              <w:left w:val="single" w:sz="4" w:space="0" w:color="auto"/>
              <w:right w:val="single" w:sz="4" w:space="0" w:color="auto"/>
            </w:tcBorders>
            <w:shd w:val="clear" w:color="auto" w:fill="A6A6A6"/>
          </w:tcPr>
          <w:p w14:paraId="37E65C96" w14:textId="714F3CF9" w:rsidR="00451B94" w:rsidRPr="007E0D87" w:rsidRDefault="00FD0C10" w:rsidP="00C442F1">
            <w:pPr>
              <w:pStyle w:val="TF-TEXTOQUADROCentralizado"/>
            </w:pPr>
            <w:r>
              <w:t>2021</w:t>
            </w:r>
          </w:p>
        </w:tc>
      </w:tr>
      <w:tr w:rsidR="00451B94" w:rsidRPr="007E0D87" w14:paraId="0F150138" w14:textId="77777777" w:rsidTr="00E51601">
        <w:trPr>
          <w:cantSplit/>
          <w:jc w:val="center"/>
        </w:trPr>
        <w:tc>
          <w:tcPr>
            <w:tcW w:w="6171" w:type="dxa"/>
            <w:tcBorders>
              <w:top w:val="nil"/>
              <w:left w:val="single" w:sz="4" w:space="0" w:color="auto"/>
              <w:bottom w:val="nil"/>
            </w:tcBorders>
            <w:shd w:val="clear" w:color="auto" w:fill="A6A6A6"/>
          </w:tcPr>
          <w:p w14:paraId="4B90D853" w14:textId="77777777" w:rsidR="00451B94" w:rsidRPr="007E0D87" w:rsidRDefault="00451B94" w:rsidP="008312E0">
            <w:pPr>
              <w:pStyle w:val="TF-TEXTOQUADRO"/>
            </w:pPr>
          </w:p>
        </w:tc>
        <w:tc>
          <w:tcPr>
            <w:tcW w:w="557" w:type="dxa"/>
            <w:gridSpan w:val="2"/>
            <w:shd w:val="clear" w:color="auto" w:fill="A6A6A6"/>
          </w:tcPr>
          <w:p w14:paraId="0EC7B5EE" w14:textId="37A305B7" w:rsidR="00451B94" w:rsidRPr="007E0D87" w:rsidRDefault="00FD0C10" w:rsidP="00C442F1">
            <w:pPr>
              <w:pStyle w:val="TF-TEXTOQUADROCentralizado"/>
            </w:pPr>
            <w:r>
              <w:t>fev</w:t>
            </w:r>
            <w:r w:rsidR="00451B94" w:rsidRPr="007E0D87">
              <w:t>.</w:t>
            </w:r>
          </w:p>
        </w:tc>
        <w:tc>
          <w:tcPr>
            <w:tcW w:w="568" w:type="dxa"/>
            <w:gridSpan w:val="2"/>
            <w:shd w:val="clear" w:color="auto" w:fill="A6A6A6"/>
          </w:tcPr>
          <w:p w14:paraId="1E9B33C5" w14:textId="0F66147B" w:rsidR="00451B94" w:rsidRPr="007E0D87" w:rsidRDefault="00451B94" w:rsidP="00C442F1">
            <w:pPr>
              <w:pStyle w:val="TF-TEXTOQUADROCentralizado"/>
            </w:pPr>
            <w:r w:rsidRPr="007E0D87">
              <w:t>m</w:t>
            </w:r>
            <w:r w:rsidR="00FD0C10">
              <w:t>ar</w:t>
            </w:r>
            <w:r w:rsidRPr="007E0D87">
              <w:t>.</w:t>
            </w:r>
          </w:p>
        </w:tc>
        <w:tc>
          <w:tcPr>
            <w:tcW w:w="568" w:type="dxa"/>
            <w:gridSpan w:val="2"/>
            <w:shd w:val="clear" w:color="auto" w:fill="A6A6A6"/>
          </w:tcPr>
          <w:p w14:paraId="431DCAE8" w14:textId="574DB125" w:rsidR="00451B94" w:rsidRPr="007E0D87" w:rsidRDefault="00FD0C10" w:rsidP="00C442F1">
            <w:pPr>
              <w:pStyle w:val="TF-TEXTOQUADROCentralizado"/>
            </w:pPr>
            <w:r>
              <w:t>abr</w:t>
            </w:r>
            <w:r w:rsidR="00451B94" w:rsidRPr="007E0D87">
              <w:t>.</w:t>
            </w:r>
          </w:p>
        </w:tc>
        <w:tc>
          <w:tcPr>
            <w:tcW w:w="568" w:type="dxa"/>
            <w:gridSpan w:val="2"/>
            <w:shd w:val="clear" w:color="auto" w:fill="A6A6A6"/>
          </w:tcPr>
          <w:p w14:paraId="68FE04EA" w14:textId="368DAFFC" w:rsidR="00451B94" w:rsidRPr="007E0D87" w:rsidRDefault="00FD0C10" w:rsidP="00C442F1">
            <w:pPr>
              <w:pStyle w:val="TF-TEXTOQUADROCentralizado"/>
            </w:pPr>
            <w:r>
              <w:t>mai</w:t>
            </w:r>
            <w:r w:rsidR="00451B94" w:rsidRPr="007E0D87">
              <w:t>.</w:t>
            </w:r>
          </w:p>
        </w:tc>
        <w:tc>
          <w:tcPr>
            <w:tcW w:w="573" w:type="dxa"/>
            <w:gridSpan w:val="2"/>
            <w:shd w:val="clear" w:color="auto" w:fill="A6A6A6"/>
          </w:tcPr>
          <w:p w14:paraId="740F6EA7" w14:textId="1375F66E" w:rsidR="00451B94" w:rsidRPr="007E0D87" w:rsidRDefault="00FD0C10" w:rsidP="00C442F1">
            <w:pPr>
              <w:pStyle w:val="TF-TEXTOQUADROCentralizado"/>
            </w:pPr>
            <w:r>
              <w:t>jun</w:t>
            </w:r>
            <w:r w:rsidR="00451B94" w:rsidRPr="007E0D87">
              <w:t>.</w:t>
            </w:r>
          </w:p>
        </w:tc>
      </w:tr>
      <w:tr w:rsidR="00451B94" w:rsidRPr="007E0D87" w14:paraId="38073DBD" w14:textId="77777777" w:rsidTr="00E51601">
        <w:trPr>
          <w:cantSplit/>
          <w:jc w:val="center"/>
        </w:trPr>
        <w:tc>
          <w:tcPr>
            <w:tcW w:w="6171" w:type="dxa"/>
            <w:tcBorders>
              <w:top w:val="nil"/>
              <w:left w:val="single" w:sz="4" w:space="0" w:color="auto"/>
            </w:tcBorders>
            <w:shd w:val="clear" w:color="auto" w:fill="A6A6A6"/>
          </w:tcPr>
          <w:p w14:paraId="33DC8142" w14:textId="77777777" w:rsidR="00451B94" w:rsidRPr="007E0D87" w:rsidRDefault="00451B94" w:rsidP="008312E0">
            <w:pPr>
              <w:pStyle w:val="TF-TEXTOQUADRO"/>
            </w:pPr>
            <w:r w:rsidRPr="007E0D87">
              <w:t>etapas / quinzenas</w:t>
            </w:r>
          </w:p>
        </w:tc>
        <w:tc>
          <w:tcPr>
            <w:tcW w:w="273" w:type="dxa"/>
            <w:tcBorders>
              <w:bottom w:val="single" w:sz="4" w:space="0" w:color="auto"/>
            </w:tcBorders>
            <w:shd w:val="clear" w:color="auto" w:fill="A6A6A6"/>
          </w:tcPr>
          <w:p w14:paraId="2D57987F"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1481F99C"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951955C"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29DBD366"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149B5E3"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33D3AA65"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5A3CB1F1" w14:textId="77777777" w:rsidR="00451B94" w:rsidRPr="007E0D87" w:rsidRDefault="00451B94" w:rsidP="00C442F1">
            <w:pPr>
              <w:pStyle w:val="TF-TEXTOQUADROCentralizado"/>
            </w:pPr>
            <w:r w:rsidRPr="007E0D87">
              <w:t>1</w:t>
            </w:r>
          </w:p>
        </w:tc>
        <w:tc>
          <w:tcPr>
            <w:tcW w:w="284" w:type="dxa"/>
            <w:tcBorders>
              <w:bottom w:val="single" w:sz="4" w:space="0" w:color="auto"/>
            </w:tcBorders>
            <w:shd w:val="clear" w:color="auto" w:fill="A6A6A6"/>
          </w:tcPr>
          <w:p w14:paraId="65834ECE" w14:textId="77777777" w:rsidR="00451B94" w:rsidRPr="007E0D87" w:rsidRDefault="00451B94" w:rsidP="00C442F1">
            <w:pPr>
              <w:pStyle w:val="TF-TEXTOQUADROCentralizado"/>
            </w:pPr>
            <w:r w:rsidRPr="007E0D87">
              <w:t>2</w:t>
            </w:r>
          </w:p>
        </w:tc>
        <w:tc>
          <w:tcPr>
            <w:tcW w:w="284" w:type="dxa"/>
            <w:tcBorders>
              <w:bottom w:val="single" w:sz="4" w:space="0" w:color="auto"/>
            </w:tcBorders>
            <w:shd w:val="clear" w:color="auto" w:fill="A6A6A6"/>
          </w:tcPr>
          <w:p w14:paraId="79731005" w14:textId="77777777" w:rsidR="00451B94" w:rsidRPr="007E0D87" w:rsidRDefault="00451B94" w:rsidP="00C442F1">
            <w:pPr>
              <w:pStyle w:val="TF-TEXTOQUADROCentralizado"/>
            </w:pPr>
            <w:r w:rsidRPr="007E0D87">
              <w:t>1</w:t>
            </w:r>
          </w:p>
        </w:tc>
        <w:tc>
          <w:tcPr>
            <w:tcW w:w="289" w:type="dxa"/>
            <w:tcBorders>
              <w:bottom w:val="single" w:sz="4" w:space="0" w:color="auto"/>
            </w:tcBorders>
            <w:shd w:val="clear" w:color="auto" w:fill="A6A6A6"/>
          </w:tcPr>
          <w:p w14:paraId="4E3A9231" w14:textId="77777777" w:rsidR="00451B94" w:rsidRPr="007E0D87" w:rsidRDefault="00451B94" w:rsidP="00C442F1">
            <w:pPr>
              <w:pStyle w:val="TF-TEXTOQUADROCentralizado"/>
            </w:pPr>
            <w:r w:rsidRPr="007E0D87">
              <w:t>2</w:t>
            </w:r>
          </w:p>
        </w:tc>
      </w:tr>
      <w:tr w:rsidR="00451B94" w:rsidRPr="007E0D87" w14:paraId="31CA196F" w14:textId="77777777" w:rsidTr="00D71677">
        <w:trPr>
          <w:jc w:val="center"/>
        </w:trPr>
        <w:tc>
          <w:tcPr>
            <w:tcW w:w="6171" w:type="dxa"/>
            <w:tcBorders>
              <w:left w:val="single" w:sz="4" w:space="0" w:color="auto"/>
            </w:tcBorders>
          </w:tcPr>
          <w:p w14:paraId="08D850A2" w14:textId="5C69F204" w:rsidR="00451B94" w:rsidRPr="007E0D87" w:rsidRDefault="0043393A" w:rsidP="008312E0">
            <w:pPr>
              <w:pStyle w:val="TF-TEXTOQUADRO"/>
              <w:rPr>
                <w:bCs/>
              </w:rPr>
            </w:pPr>
            <w:r>
              <w:t>Levantamento bibliográfico</w:t>
            </w:r>
          </w:p>
        </w:tc>
        <w:tc>
          <w:tcPr>
            <w:tcW w:w="273" w:type="dxa"/>
            <w:tcBorders>
              <w:bottom w:val="single" w:sz="4" w:space="0" w:color="auto"/>
            </w:tcBorders>
            <w:shd w:val="clear" w:color="auto" w:fill="auto"/>
          </w:tcPr>
          <w:p w14:paraId="6D9A0993"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496E4B7B" w14:textId="77777777" w:rsidR="00451B94" w:rsidRPr="007E0D87" w:rsidRDefault="00451B94" w:rsidP="00C442F1">
            <w:pPr>
              <w:pStyle w:val="TF-TEXTOQUADRO"/>
            </w:pPr>
          </w:p>
        </w:tc>
        <w:tc>
          <w:tcPr>
            <w:tcW w:w="284" w:type="dxa"/>
            <w:tcBorders>
              <w:bottom w:val="single" w:sz="4" w:space="0" w:color="auto"/>
            </w:tcBorders>
            <w:shd w:val="clear" w:color="auto" w:fill="A6A6A6"/>
          </w:tcPr>
          <w:p w14:paraId="275289EC" w14:textId="77777777" w:rsidR="00451B94" w:rsidRPr="007E0D87" w:rsidRDefault="00451B94" w:rsidP="00C442F1">
            <w:pPr>
              <w:pStyle w:val="TF-TEXTOQUADROCentralizado"/>
            </w:pPr>
          </w:p>
        </w:tc>
        <w:tc>
          <w:tcPr>
            <w:tcW w:w="284" w:type="dxa"/>
            <w:tcBorders>
              <w:bottom w:val="single" w:sz="4" w:space="0" w:color="auto"/>
            </w:tcBorders>
          </w:tcPr>
          <w:p w14:paraId="2481ED37" w14:textId="77777777" w:rsidR="00451B94" w:rsidRPr="007E0D87" w:rsidRDefault="00451B94" w:rsidP="00C442F1">
            <w:pPr>
              <w:pStyle w:val="TF-TEXTOQUADROCentralizado"/>
            </w:pPr>
          </w:p>
        </w:tc>
        <w:tc>
          <w:tcPr>
            <w:tcW w:w="284" w:type="dxa"/>
            <w:tcBorders>
              <w:bottom w:val="single" w:sz="4" w:space="0" w:color="auto"/>
            </w:tcBorders>
          </w:tcPr>
          <w:p w14:paraId="27761F96" w14:textId="77777777" w:rsidR="00451B94" w:rsidRPr="007E0D87" w:rsidRDefault="00451B94" w:rsidP="00C442F1">
            <w:pPr>
              <w:pStyle w:val="TF-TEXTOQUADROCentralizado"/>
            </w:pPr>
          </w:p>
        </w:tc>
        <w:tc>
          <w:tcPr>
            <w:tcW w:w="284" w:type="dxa"/>
            <w:tcBorders>
              <w:bottom w:val="single" w:sz="4" w:space="0" w:color="auto"/>
            </w:tcBorders>
          </w:tcPr>
          <w:p w14:paraId="79A697B4" w14:textId="77777777" w:rsidR="00451B94" w:rsidRPr="007E0D87" w:rsidRDefault="00451B94" w:rsidP="00C442F1">
            <w:pPr>
              <w:pStyle w:val="TF-TEXTOQUADROCentralizado"/>
            </w:pPr>
          </w:p>
        </w:tc>
        <w:tc>
          <w:tcPr>
            <w:tcW w:w="284" w:type="dxa"/>
            <w:tcBorders>
              <w:bottom w:val="single" w:sz="4" w:space="0" w:color="auto"/>
            </w:tcBorders>
          </w:tcPr>
          <w:p w14:paraId="0716C8E8" w14:textId="77777777" w:rsidR="00451B94" w:rsidRPr="007E0D87" w:rsidRDefault="00451B94" w:rsidP="00C442F1">
            <w:pPr>
              <w:pStyle w:val="TF-TEXTOQUADROCentralizado"/>
            </w:pPr>
          </w:p>
        </w:tc>
        <w:tc>
          <w:tcPr>
            <w:tcW w:w="284" w:type="dxa"/>
            <w:tcBorders>
              <w:bottom w:val="single" w:sz="4" w:space="0" w:color="auto"/>
            </w:tcBorders>
          </w:tcPr>
          <w:p w14:paraId="10263125" w14:textId="77777777" w:rsidR="00451B94" w:rsidRPr="007E0D87" w:rsidRDefault="00451B94" w:rsidP="00C442F1">
            <w:pPr>
              <w:pStyle w:val="TF-TEXTOQUADROCentralizado"/>
            </w:pPr>
          </w:p>
        </w:tc>
        <w:tc>
          <w:tcPr>
            <w:tcW w:w="284" w:type="dxa"/>
            <w:tcBorders>
              <w:bottom w:val="single" w:sz="4" w:space="0" w:color="auto"/>
            </w:tcBorders>
          </w:tcPr>
          <w:p w14:paraId="24380926" w14:textId="77777777" w:rsidR="00451B94" w:rsidRPr="007E0D87" w:rsidRDefault="00451B94" w:rsidP="00C442F1">
            <w:pPr>
              <w:pStyle w:val="TF-TEXTOQUADROCentralizado"/>
            </w:pPr>
          </w:p>
        </w:tc>
        <w:tc>
          <w:tcPr>
            <w:tcW w:w="289" w:type="dxa"/>
          </w:tcPr>
          <w:p w14:paraId="14C3ACD5" w14:textId="77777777" w:rsidR="00451B94" w:rsidRPr="007E0D87" w:rsidRDefault="00451B94" w:rsidP="00C442F1">
            <w:pPr>
              <w:pStyle w:val="TF-TEXTOQUADROCentralizado"/>
            </w:pPr>
          </w:p>
        </w:tc>
      </w:tr>
      <w:tr w:rsidR="00451B94" w:rsidRPr="007E0D87" w14:paraId="2E284C8D" w14:textId="77777777" w:rsidTr="00D71677">
        <w:trPr>
          <w:jc w:val="center"/>
        </w:trPr>
        <w:tc>
          <w:tcPr>
            <w:tcW w:w="6171" w:type="dxa"/>
            <w:tcBorders>
              <w:left w:val="single" w:sz="4" w:space="0" w:color="auto"/>
            </w:tcBorders>
          </w:tcPr>
          <w:p w14:paraId="313E77B0" w14:textId="0FFCE441" w:rsidR="00451B94" w:rsidRPr="007E0D87" w:rsidRDefault="0043393A" w:rsidP="008312E0">
            <w:pPr>
              <w:pStyle w:val="TF-TEXTOQUADRO"/>
            </w:pPr>
            <w:r>
              <w:t>Elicitação de requisitos</w:t>
            </w:r>
          </w:p>
        </w:tc>
        <w:tc>
          <w:tcPr>
            <w:tcW w:w="273" w:type="dxa"/>
            <w:tcBorders>
              <w:top w:val="single" w:sz="4" w:space="0" w:color="auto"/>
            </w:tcBorders>
          </w:tcPr>
          <w:p w14:paraId="448275E7" w14:textId="77777777" w:rsidR="00451B94" w:rsidRPr="007E0D87" w:rsidRDefault="00451B94" w:rsidP="00C442F1">
            <w:pPr>
              <w:pStyle w:val="TF-TEXTOQUADROCentralizado"/>
            </w:pPr>
          </w:p>
        </w:tc>
        <w:tc>
          <w:tcPr>
            <w:tcW w:w="284" w:type="dxa"/>
            <w:tcBorders>
              <w:top w:val="single" w:sz="4" w:space="0" w:color="auto"/>
            </w:tcBorders>
            <w:shd w:val="clear" w:color="auto" w:fill="auto"/>
          </w:tcPr>
          <w:p w14:paraId="5BF1E606" w14:textId="77777777" w:rsidR="00451B94" w:rsidRPr="007E0D87" w:rsidRDefault="00451B94" w:rsidP="00C442F1">
            <w:pPr>
              <w:pStyle w:val="TF-TEXTOQUADROCentralizado"/>
            </w:pPr>
          </w:p>
        </w:tc>
        <w:tc>
          <w:tcPr>
            <w:tcW w:w="284" w:type="dxa"/>
            <w:tcBorders>
              <w:top w:val="single" w:sz="4" w:space="0" w:color="auto"/>
            </w:tcBorders>
            <w:shd w:val="clear" w:color="auto" w:fill="A6A6A6"/>
          </w:tcPr>
          <w:p w14:paraId="6A125C7A" w14:textId="77777777" w:rsidR="00451B94" w:rsidRPr="007E0D87" w:rsidRDefault="00451B94" w:rsidP="00C442F1">
            <w:pPr>
              <w:pStyle w:val="TF-TEXTOQUADROCentralizado"/>
            </w:pPr>
          </w:p>
        </w:tc>
        <w:tc>
          <w:tcPr>
            <w:tcW w:w="284" w:type="dxa"/>
            <w:tcBorders>
              <w:top w:val="single" w:sz="4" w:space="0" w:color="auto"/>
            </w:tcBorders>
          </w:tcPr>
          <w:p w14:paraId="5D72AE87" w14:textId="77777777" w:rsidR="00451B94" w:rsidRPr="007E0D87" w:rsidRDefault="00451B94" w:rsidP="00C442F1">
            <w:pPr>
              <w:pStyle w:val="TF-TEXTOQUADROCentralizado"/>
            </w:pPr>
          </w:p>
        </w:tc>
        <w:tc>
          <w:tcPr>
            <w:tcW w:w="284" w:type="dxa"/>
            <w:tcBorders>
              <w:top w:val="single" w:sz="4" w:space="0" w:color="auto"/>
            </w:tcBorders>
          </w:tcPr>
          <w:p w14:paraId="139E54B3" w14:textId="77777777" w:rsidR="00451B94" w:rsidRPr="007E0D87" w:rsidRDefault="00451B94" w:rsidP="00C442F1">
            <w:pPr>
              <w:pStyle w:val="TF-TEXTOQUADROCentralizado"/>
            </w:pPr>
          </w:p>
        </w:tc>
        <w:tc>
          <w:tcPr>
            <w:tcW w:w="284" w:type="dxa"/>
            <w:tcBorders>
              <w:top w:val="single" w:sz="4" w:space="0" w:color="auto"/>
            </w:tcBorders>
          </w:tcPr>
          <w:p w14:paraId="3C2420D5" w14:textId="77777777" w:rsidR="00451B94" w:rsidRPr="007E0D87" w:rsidRDefault="00451B94" w:rsidP="00C442F1">
            <w:pPr>
              <w:pStyle w:val="TF-TEXTOQUADROCentralizado"/>
            </w:pPr>
          </w:p>
        </w:tc>
        <w:tc>
          <w:tcPr>
            <w:tcW w:w="284" w:type="dxa"/>
            <w:tcBorders>
              <w:top w:val="single" w:sz="4" w:space="0" w:color="auto"/>
            </w:tcBorders>
          </w:tcPr>
          <w:p w14:paraId="510C61FF" w14:textId="77777777" w:rsidR="00451B94" w:rsidRPr="007E0D87" w:rsidRDefault="00451B94" w:rsidP="00C442F1">
            <w:pPr>
              <w:pStyle w:val="TF-TEXTOQUADROCentralizado"/>
            </w:pPr>
          </w:p>
        </w:tc>
        <w:tc>
          <w:tcPr>
            <w:tcW w:w="284" w:type="dxa"/>
            <w:tcBorders>
              <w:top w:val="single" w:sz="4" w:space="0" w:color="auto"/>
            </w:tcBorders>
          </w:tcPr>
          <w:p w14:paraId="63184C93" w14:textId="77777777" w:rsidR="00451B94" w:rsidRPr="007E0D87" w:rsidRDefault="00451B94" w:rsidP="00C442F1">
            <w:pPr>
              <w:pStyle w:val="TF-TEXTOQUADROCentralizado"/>
            </w:pPr>
          </w:p>
        </w:tc>
        <w:tc>
          <w:tcPr>
            <w:tcW w:w="284" w:type="dxa"/>
            <w:tcBorders>
              <w:top w:val="single" w:sz="4" w:space="0" w:color="auto"/>
            </w:tcBorders>
          </w:tcPr>
          <w:p w14:paraId="363E948C" w14:textId="77777777" w:rsidR="00451B94" w:rsidRPr="007E0D87" w:rsidRDefault="00451B94" w:rsidP="00C442F1">
            <w:pPr>
              <w:pStyle w:val="TF-TEXTOQUADROCentralizado"/>
            </w:pPr>
          </w:p>
        </w:tc>
        <w:tc>
          <w:tcPr>
            <w:tcW w:w="289" w:type="dxa"/>
          </w:tcPr>
          <w:p w14:paraId="19D57CFA" w14:textId="77777777" w:rsidR="00451B94" w:rsidRPr="007E0D87" w:rsidRDefault="00451B94" w:rsidP="00C442F1">
            <w:pPr>
              <w:pStyle w:val="TF-TEXTOQUADROCentralizado"/>
            </w:pPr>
          </w:p>
        </w:tc>
      </w:tr>
      <w:tr w:rsidR="0043393A" w:rsidRPr="007E0D87" w14:paraId="60F33350" w14:textId="77777777" w:rsidTr="00D71677">
        <w:trPr>
          <w:jc w:val="center"/>
        </w:trPr>
        <w:tc>
          <w:tcPr>
            <w:tcW w:w="6171" w:type="dxa"/>
            <w:tcBorders>
              <w:left w:val="single" w:sz="4" w:space="0" w:color="auto"/>
            </w:tcBorders>
          </w:tcPr>
          <w:p w14:paraId="24FBDC09" w14:textId="6678B697" w:rsidR="0043393A" w:rsidRPr="007E0D87" w:rsidRDefault="0043393A" w:rsidP="008312E0">
            <w:pPr>
              <w:pStyle w:val="TF-TEXTOQUADRO"/>
            </w:pPr>
            <w:r>
              <w:t>Análise e projeto</w:t>
            </w:r>
          </w:p>
        </w:tc>
        <w:tc>
          <w:tcPr>
            <w:tcW w:w="273" w:type="dxa"/>
            <w:tcBorders>
              <w:bottom w:val="single" w:sz="4" w:space="0" w:color="auto"/>
            </w:tcBorders>
          </w:tcPr>
          <w:p w14:paraId="6D350FD2" w14:textId="77777777" w:rsidR="0043393A" w:rsidRPr="007E0D87" w:rsidRDefault="0043393A" w:rsidP="00C442F1">
            <w:pPr>
              <w:pStyle w:val="TF-TEXTOQUADROCentralizado"/>
            </w:pPr>
          </w:p>
        </w:tc>
        <w:tc>
          <w:tcPr>
            <w:tcW w:w="284" w:type="dxa"/>
            <w:tcBorders>
              <w:bottom w:val="single" w:sz="4" w:space="0" w:color="auto"/>
            </w:tcBorders>
          </w:tcPr>
          <w:p w14:paraId="27ACE13A"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2E494450"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BCE8D86"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4E182D10" w14:textId="77777777" w:rsidR="0043393A" w:rsidRPr="007E0D87" w:rsidRDefault="0043393A" w:rsidP="00C442F1">
            <w:pPr>
              <w:pStyle w:val="TF-TEXTOQUADROCentralizado"/>
            </w:pPr>
          </w:p>
        </w:tc>
        <w:tc>
          <w:tcPr>
            <w:tcW w:w="284" w:type="dxa"/>
            <w:tcBorders>
              <w:bottom w:val="single" w:sz="4" w:space="0" w:color="auto"/>
            </w:tcBorders>
          </w:tcPr>
          <w:p w14:paraId="1085A16C" w14:textId="77777777" w:rsidR="0043393A" w:rsidRPr="007E0D87" w:rsidRDefault="0043393A" w:rsidP="00C442F1">
            <w:pPr>
              <w:pStyle w:val="TF-TEXTOQUADROCentralizado"/>
            </w:pPr>
          </w:p>
        </w:tc>
        <w:tc>
          <w:tcPr>
            <w:tcW w:w="284" w:type="dxa"/>
            <w:tcBorders>
              <w:bottom w:val="single" w:sz="4" w:space="0" w:color="auto"/>
            </w:tcBorders>
          </w:tcPr>
          <w:p w14:paraId="718E6135" w14:textId="77777777" w:rsidR="0043393A" w:rsidRPr="007E0D87" w:rsidRDefault="0043393A" w:rsidP="00C442F1">
            <w:pPr>
              <w:pStyle w:val="TF-TEXTOQUADROCentralizado"/>
            </w:pPr>
          </w:p>
        </w:tc>
        <w:tc>
          <w:tcPr>
            <w:tcW w:w="284" w:type="dxa"/>
            <w:tcBorders>
              <w:bottom w:val="single" w:sz="4" w:space="0" w:color="auto"/>
            </w:tcBorders>
          </w:tcPr>
          <w:p w14:paraId="7E341833" w14:textId="77777777" w:rsidR="0043393A" w:rsidRPr="007E0D87" w:rsidRDefault="0043393A" w:rsidP="00C442F1">
            <w:pPr>
              <w:pStyle w:val="TF-TEXTOQUADROCentralizado"/>
            </w:pPr>
          </w:p>
        </w:tc>
        <w:tc>
          <w:tcPr>
            <w:tcW w:w="284" w:type="dxa"/>
            <w:tcBorders>
              <w:bottom w:val="single" w:sz="4" w:space="0" w:color="auto"/>
            </w:tcBorders>
          </w:tcPr>
          <w:p w14:paraId="2F9156BD" w14:textId="77777777" w:rsidR="0043393A" w:rsidRPr="007E0D87" w:rsidRDefault="0043393A" w:rsidP="00C442F1">
            <w:pPr>
              <w:pStyle w:val="TF-TEXTOQUADROCentralizado"/>
            </w:pPr>
          </w:p>
        </w:tc>
        <w:tc>
          <w:tcPr>
            <w:tcW w:w="289" w:type="dxa"/>
          </w:tcPr>
          <w:p w14:paraId="75B94E06" w14:textId="77777777" w:rsidR="0043393A" w:rsidRPr="007E0D87" w:rsidRDefault="0043393A" w:rsidP="00C442F1">
            <w:pPr>
              <w:pStyle w:val="TF-TEXTOQUADROCentralizado"/>
            </w:pPr>
          </w:p>
        </w:tc>
      </w:tr>
      <w:tr w:rsidR="0043393A" w:rsidRPr="007E0D87" w14:paraId="63CBF1AC" w14:textId="77777777" w:rsidTr="00D71677">
        <w:trPr>
          <w:jc w:val="center"/>
        </w:trPr>
        <w:tc>
          <w:tcPr>
            <w:tcW w:w="6171" w:type="dxa"/>
            <w:tcBorders>
              <w:left w:val="single" w:sz="4" w:space="0" w:color="auto"/>
            </w:tcBorders>
          </w:tcPr>
          <w:p w14:paraId="6D047D12" w14:textId="24A6A993" w:rsidR="0043393A" w:rsidRPr="007E0D87" w:rsidRDefault="0043393A" w:rsidP="008312E0">
            <w:pPr>
              <w:pStyle w:val="TF-TEXTOQUADRO"/>
            </w:pPr>
            <w:r>
              <w:t>Implementação</w:t>
            </w:r>
          </w:p>
        </w:tc>
        <w:tc>
          <w:tcPr>
            <w:tcW w:w="273" w:type="dxa"/>
            <w:tcBorders>
              <w:bottom w:val="single" w:sz="4" w:space="0" w:color="auto"/>
            </w:tcBorders>
          </w:tcPr>
          <w:p w14:paraId="603F02CA" w14:textId="77777777" w:rsidR="0043393A" w:rsidRPr="007E0D87" w:rsidRDefault="0043393A" w:rsidP="00C442F1">
            <w:pPr>
              <w:pStyle w:val="TF-TEXTOQUADROCentralizado"/>
            </w:pPr>
          </w:p>
        </w:tc>
        <w:tc>
          <w:tcPr>
            <w:tcW w:w="284" w:type="dxa"/>
            <w:tcBorders>
              <w:bottom w:val="single" w:sz="4" w:space="0" w:color="auto"/>
            </w:tcBorders>
          </w:tcPr>
          <w:p w14:paraId="6C5AE4E9" w14:textId="77777777" w:rsidR="0043393A" w:rsidRPr="007E0D87" w:rsidRDefault="0043393A" w:rsidP="00C442F1">
            <w:pPr>
              <w:pStyle w:val="TF-TEXTOQUADROCentralizado"/>
            </w:pPr>
          </w:p>
        </w:tc>
        <w:tc>
          <w:tcPr>
            <w:tcW w:w="284" w:type="dxa"/>
            <w:tcBorders>
              <w:bottom w:val="single" w:sz="4" w:space="0" w:color="auto"/>
            </w:tcBorders>
          </w:tcPr>
          <w:p w14:paraId="760C9D33" w14:textId="77777777" w:rsidR="0043393A" w:rsidRPr="007E0D87" w:rsidRDefault="0043393A" w:rsidP="00C442F1">
            <w:pPr>
              <w:pStyle w:val="TF-TEXTOQUADROCentralizado"/>
            </w:pPr>
          </w:p>
        </w:tc>
        <w:tc>
          <w:tcPr>
            <w:tcW w:w="284" w:type="dxa"/>
            <w:tcBorders>
              <w:bottom w:val="single" w:sz="4" w:space="0" w:color="auto"/>
            </w:tcBorders>
            <w:shd w:val="clear" w:color="auto" w:fill="auto"/>
          </w:tcPr>
          <w:p w14:paraId="5CF7B6B8"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29A12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26188673"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15EABA7A"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6900A5D9" w14:textId="77777777" w:rsidR="0043393A" w:rsidRPr="007E0D87" w:rsidRDefault="0043393A" w:rsidP="00C442F1">
            <w:pPr>
              <w:pStyle w:val="TF-TEXTOQUADROCentralizado"/>
            </w:pPr>
          </w:p>
        </w:tc>
        <w:tc>
          <w:tcPr>
            <w:tcW w:w="284" w:type="dxa"/>
            <w:tcBorders>
              <w:bottom w:val="single" w:sz="4" w:space="0" w:color="auto"/>
            </w:tcBorders>
            <w:shd w:val="clear" w:color="auto" w:fill="A6A6A6"/>
          </w:tcPr>
          <w:p w14:paraId="58E75344" w14:textId="77777777" w:rsidR="0043393A" w:rsidRPr="007E0D87" w:rsidRDefault="0043393A" w:rsidP="00C442F1">
            <w:pPr>
              <w:pStyle w:val="TF-TEXTOQUADROCentralizado"/>
            </w:pPr>
          </w:p>
        </w:tc>
        <w:tc>
          <w:tcPr>
            <w:tcW w:w="289" w:type="dxa"/>
          </w:tcPr>
          <w:p w14:paraId="3D7244F3" w14:textId="77777777" w:rsidR="0043393A" w:rsidRPr="007E0D87" w:rsidRDefault="0043393A" w:rsidP="00C442F1">
            <w:pPr>
              <w:pStyle w:val="TF-TEXTOQUADROCentralizado"/>
            </w:pPr>
          </w:p>
        </w:tc>
      </w:tr>
      <w:tr w:rsidR="00451B94" w:rsidRPr="007E0D87" w14:paraId="64A1A584" w14:textId="77777777" w:rsidTr="00D71677">
        <w:trPr>
          <w:jc w:val="center"/>
        </w:trPr>
        <w:tc>
          <w:tcPr>
            <w:tcW w:w="6171" w:type="dxa"/>
            <w:tcBorders>
              <w:left w:val="single" w:sz="4" w:space="0" w:color="auto"/>
            </w:tcBorders>
          </w:tcPr>
          <w:p w14:paraId="5B0D8CDF" w14:textId="23D511DA" w:rsidR="00451B94" w:rsidRPr="007E0D87" w:rsidRDefault="0043393A" w:rsidP="008312E0">
            <w:pPr>
              <w:pStyle w:val="TF-TEXTOQUADRO"/>
            </w:pPr>
            <w:r>
              <w:t>Testes e validação</w:t>
            </w:r>
          </w:p>
        </w:tc>
        <w:tc>
          <w:tcPr>
            <w:tcW w:w="273" w:type="dxa"/>
            <w:tcBorders>
              <w:bottom w:val="single" w:sz="4" w:space="0" w:color="auto"/>
            </w:tcBorders>
          </w:tcPr>
          <w:p w14:paraId="31E22413" w14:textId="77777777" w:rsidR="00451B94" w:rsidRPr="007E0D87" w:rsidRDefault="00451B94" w:rsidP="00C442F1">
            <w:pPr>
              <w:pStyle w:val="TF-TEXTOQUADROCentralizado"/>
            </w:pPr>
          </w:p>
        </w:tc>
        <w:tc>
          <w:tcPr>
            <w:tcW w:w="284" w:type="dxa"/>
            <w:tcBorders>
              <w:bottom w:val="single" w:sz="4" w:space="0" w:color="auto"/>
            </w:tcBorders>
          </w:tcPr>
          <w:p w14:paraId="4B8EB74E" w14:textId="77777777" w:rsidR="00451B94" w:rsidRPr="007E0D87" w:rsidRDefault="00451B94" w:rsidP="00C442F1">
            <w:pPr>
              <w:pStyle w:val="TF-TEXTOQUADROCentralizado"/>
            </w:pPr>
          </w:p>
        </w:tc>
        <w:tc>
          <w:tcPr>
            <w:tcW w:w="284" w:type="dxa"/>
            <w:tcBorders>
              <w:bottom w:val="single" w:sz="4" w:space="0" w:color="auto"/>
            </w:tcBorders>
          </w:tcPr>
          <w:p w14:paraId="3D1B1356" w14:textId="77777777" w:rsidR="00451B94" w:rsidRPr="007E0D87" w:rsidRDefault="00451B94" w:rsidP="00C442F1">
            <w:pPr>
              <w:pStyle w:val="TF-TEXTOQUADROCentralizado"/>
            </w:pPr>
          </w:p>
        </w:tc>
        <w:tc>
          <w:tcPr>
            <w:tcW w:w="284" w:type="dxa"/>
            <w:tcBorders>
              <w:bottom w:val="single" w:sz="4" w:space="0" w:color="auto"/>
            </w:tcBorders>
          </w:tcPr>
          <w:p w14:paraId="52C1A893"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A6D038A"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732DB3C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3B57A42D"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2C4230FC" w14:textId="77777777" w:rsidR="00451B94" w:rsidRPr="007E0D87" w:rsidRDefault="00451B94" w:rsidP="00C442F1">
            <w:pPr>
              <w:pStyle w:val="TF-TEXTOQUADROCentralizado"/>
            </w:pPr>
          </w:p>
        </w:tc>
        <w:tc>
          <w:tcPr>
            <w:tcW w:w="284" w:type="dxa"/>
            <w:tcBorders>
              <w:bottom w:val="single" w:sz="4" w:space="0" w:color="auto"/>
            </w:tcBorders>
            <w:shd w:val="clear" w:color="auto" w:fill="A6A6A6"/>
          </w:tcPr>
          <w:p w14:paraId="025DF6D6" w14:textId="77777777" w:rsidR="00451B94" w:rsidRPr="007E0D87" w:rsidRDefault="00451B94" w:rsidP="00C442F1">
            <w:pPr>
              <w:pStyle w:val="TF-TEXTOQUADROCentralizado"/>
            </w:pPr>
          </w:p>
        </w:tc>
        <w:tc>
          <w:tcPr>
            <w:tcW w:w="289" w:type="dxa"/>
          </w:tcPr>
          <w:p w14:paraId="69D32790" w14:textId="77777777" w:rsidR="00451B94" w:rsidRPr="007E0D87" w:rsidRDefault="00451B94" w:rsidP="00C442F1">
            <w:pPr>
              <w:pStyle w:val="TF-TEXTOQUADROCentralizado"/>
            </w:pPr>
          </w:p>
        </w:tc>
      </w:tr>
      <w:tr w:rsidR="00451B94" w:rsidRPr="007E0D87" w14:paraId="7B73F9AC" w14:textId="77777777" w:rsidTr="00D71677">
        <w:trPr>
          <w:jc w:val="center"/>
        </w:trPr>
        <w:tc>
          <w:tcPr>
            <w:tcW w:w="6171" w:type="dxa"/>
            <w:tcBorders>
              <w:left w:val="single" w:sz="4" w:space="0" w:color="auto"/>
              <w:bottom w:val="single" w:sz="4" w:space="0" w:color="auto"/>
            </w:tcBorders>
          </w:tcPr>
          <w:p w14:paraId="2857A081" w14:textId="72B969EA" w:rsidR="00451B94" w:rsidRPr="007E0D87" w:rsidRDefault="0043393A" w:rsidP="008312E0">
            <w:pPr>
              <w:pStyle w:val="TF-TEXTOQUADRO"/>
            </w:pPr>
            <w:r>
              <w:t>Questionário</w:t>
            </w:r>
          </w:p>
        </w:tc>
        <w:tc>
          <w:tcPr>
            <w:tcW w:w="273" w:type="dxa"/>
            <w:tcBorders>
              <w:bottom w:val="single" w:sz="4" w:space="0" w:color="auto"/>
            </w:tcBorders>
          </w:tcPr>
          <w:p w14:paraId="44B54FC0" w14:textId="77777777" w:rsidR="00451B94" w:rsidRPr="007E0D87" w:rsidRDefault="00451B94" w:rsidP="00C442F1">
            <w:pPr>
              <w:pStyle w:val="TF-TEXTOQUADROCentralizado"/>
            </w:pPr>
          </w:p>
        </w:tc>
        <w:tc>
          <w:tcPr>
            <w:tcW w:w="284" w:type="dxa"/>
            <w:tcBorders>
              <w:bottom w:val="single" w:sz="4" w:space="0" w:color="auto"/>
            </w:tcBorders>
          </w:tcPr>
          <w:p w14:paraId="7AC15F40" w14:textId="77777777" w:rsidR="00451B94" w:rsidRPr="007E0D87" w:rsidRDefault="00451B94" w:rsidP="00C442F1">
            <w:pPr>
              <w:pStyle w:val="TF-TEXTOQUADROCentralizado"/>
            </w:pPr>
          </w:p>
        </w:tc>
        <w:tc>
          <w:tcPr>
            <w:tcW w:w="284" w:type="dxa"/>
            <w:tcBorders>
              <w:bottom w:val="single" w:sz="4" w:space="0" w:color="auto"/>
            </w:tcBorders>
          </w:tcPr>
          <w:p w14:paraId="677006AB" w14:textId="77777777" w:rsidR="00451B94" w:rsidRPr="007E0D87" w:rsidRDefault="00451B94" w:rsidP="00C442F1">
            <w:pPr>
              <w:pStyle w:val="TF-TEXTOQUADROCentralizado"/>
            </w:pPr>
          </w:p>
        </w:tc>
        <w:tc>
          <w:tcPr>
            <w:tcW w:w="284" w:type="dxa"/>
            <w:tcBorders>
              <w:bottom w:val="single" w:sz="4" w:space="0" w:color="auto"/>
            </w:tcBorders>
          </w:tcPr>
          <w:p w14:paraId="4FBCC807" w14:textId="77777777" w:rsidR="00451B94" w:rsidRPr="007E0D87" w:rsidRDefault="00451B94" w:rsidP="00C442F1">
            <w:pPr>
              <w:pStyle w:val="TF-TEXTOQUADROCentralizado"/>
            </w:pPr>
          </w:p>
        </w:tc>
        <w:tc>
          <w:tcPr>
            <w:tcW w:w="284" w:type="dxa"/>
            <w:tcBorders>
              <w:bottom w:val="single" w:sz="4" w:space="0" w:color="auto"/>
            </w:tcBorders>
          </w:tcPr>
          <w:p w14:paraId="1852A2B1" w14:textId="77777777" w:rsidR="00451B94" w:rsidRPr="007E0D87" w:rsidRDefault="00451B94" w:rsidP="00C442F1">
            <w:pPr>
              <w:pStyle w:val="TF-TEXTOQUADROCentralizado"/>
            </w:pPr>
          </w:p>
        </w:tc>
        <w:tc>
          <w:tcPr>
            <w:tcW w:w="284" w:type="dxa"/>
            <w:tcBorders>
              <w:bottom w:val="single" w:sz="4" w:space="0" w:color="auto"/>
            </w:tcBorders>
          </w:tcPr>
          <w:p w14:paraId="3538143A" w14:textId="77777777" w:rsidR="00451B94" w:rsidRPr="007E0D87" w:rsidRDefault="00451B94" w:rsidP="00C442F1">
            <w:pPr>
              <w:pStyle w:val="TF-TEXTOQUADROCentralizado"/>
            </w:pPr>
          </w:p>
        </w:tc>
        <w:tc>
          <w:tcPr>
            <w:tcW w:w="284" w:type="dxa"/>
            <w:tcBorders>
              <w:bottom w:val="single" w:sz="4" w:space="0" w:color="auto"/>
            </w:tcBorders>
          </w:tcPr>
          <w:p w14:paraId="436CCA30" w14:textId="77777777" w:rsidR="00451B94" w:rsidRPr="007E0D87" w:rsidRDefault="00451B94" w:rsidP="00C442F1">
            <w:pPr>
              <w:pStyle w:val="TF-TEXTOQUADROCentralizado"/>
            </w:pPr>
          </w:p>
        </w:tc>
        <w:tc>
          <w:tcPr>
            <w:tcW w:w="284" w:type="dxa"/>
            <w:tcBorders>
              <w:bottom w:val="single" w:sz="4" w:space="0" w:color="auto"/>
            </w:tcBorders>
          </w:tcPr>
          <w:p w14:paraId="3F957A77" w14:textId="77777777" w:rsidR="00451B94" w:rsidRPr="007E0D87" w:rsidRDefault="00451B94" w:rsidP="00C442F1">
            <w:pPr>
              <w:pStyle w:val="TF-TEXTOQUADROCentralizado"/>
            </w:pPr>
          </w:p>
        </w:tc>
        <w:tc>
          <w:tcPr>
            <w:tcW w:w="284" w:type="dxa"/>
            <w:tcBorders>
              <w:bottom w:val="single" w:sz="4" w:space="0" w:color="auto"/>
            </w:tcBorders>
            <w:shd w:val="clear" w:color="auto" w:fill="auto"/>
          </w:tcPr>
          <w:p w14:paraId="6487F7B4" w14:textId="77777777" w:rsidR="00451B94" w:rsidRPr="007E0D87" w:rsidRDefault="00451B94" w:rsidP="00C442F1">
            <w:pPr>
              <w:pStyle w:val="TF-TEXTOQUADROCentralizado"/>
            </w:pPr>
          </w:p>
        </w:tc>
        <w:tc>
          <w:tcPr>
            <w:tcW w:w="289" w:type="dxa"/>
            <w:tcBorders>
              <w:bottom w:val="single" w:sz="4" w:space="0" w:color="auto"/>
            </w:tcBorders>
            <w:shd w:val="clear" w:color="auto" w:fill="A6A6A6"/>
          </w:tcPr>
          <w:p w14:paraId="4F369160" w14:textId="77777777" w:rsidR="00451B94" w:rsidRPr="007E0D87" w:rsidRDefault="00451B94" w:rsidP="00C442F1">
            <w:pPr>
              <w:pStyle w:val="TF-TEXTOQUADROCentralizado"/>
            </w:pPr>
          </w:p>
        </w:tc>
      </w:tr>
    </w:tbl>
    <w:p w14:paraId="40B75415" w14:textId="315B979B" w:rsidR="008312E0" w:rsidRDefault="008312E0" w:rsidP="004D1F7A">
      <w:pPr>
        <w:pStyle w:val="TF-FONTE"/>
        <w:jc w:val="left"/>
      </w:pPr>
      <w:r>
        <w:t>Fonte: elaborado pelo autor.</w:t>
      </w:r>
    </w:p>
    <w:p w14:paraId="0A824359" w14:textId="77777777" w:rsidR="00A307C7" w:rsidRPr="007A1883" w:rsidRDefault="0037046F" w:rsidP="00FC4A9F">
      <w:pPr>
        <w:pStyle w:val="Ttulo1"/>
      </w:pPr>
      <w:r>
        <w:t>REVISÃO BIBLIOGRÁFICA</w:t>
      </w:r>
    </w:p>
    <w:p w14:paraId="56359980" w14:textId="176768C3" w:rsidR="00F83A19" w:rsidRDefault="00D5765E" w:rsidP="003B5686">
      <w:pPr>
        <w:pStyle w:val="TF-TEXTO"/>
      </w:pPr>
      <w:r>
        <w:t xml:space="preserve">Nesta seção </w:t>
      </w:r>
      <w:r w:rsidR="00676CCC">
        <w:t xml:space="preserve">são </w:t>
      </w:r>
      <w:r>
        <w:t xml:space="preserve">apresentados os principais assuntos que serão utilizados como base para a construção do trabalho. Na subseção </w:t>
      </w:r>
      <w:r w:rsidR="003B5686">
        <w:fldChar w:fldCharType="begin"/>
      </w:r>
      <w:r w:rsidR="003B5686">
        <w:instrText xml:space="preserve"> REF _Ref56961955 \r \h </w:instrText>
      </w:r>
      <w:r w:rsidR="003B5686">
        <w:fldChar w:fldCharType="separate"/>
      </w:r>
      <w:r w:rsidR="00095B58">
        <w:t>4.1</w:t>
      </w:r>
      <w:r w:rsidR="003B5686">
        <w:fldChar w:fldCharType="end"/>
      </w:r>
      <w:r>
        <w:t xml:space="preserve"> é apresentado o conceito de geolocalização e o seu funcionamento. A subseção </w:t>
      </w:r>
      <w:r w:rsidR="003B5686">
        <w:fldChar w:fldCharType="begin"/>
      </w:r>
      <w:r w:rsidR="003B5686">
        <w:instrText xml:space="preserve"> REF _Ref56961967 \r \h </w:instrText>
      </w:r>
      <w:r w:rsidR="003B5686">
        <w:fldChar w:fldCharType="separate"/>
      </w:r>
      <w:r w:rsidR="00095B58">
        <w:t>4.2</w:t>
      </w:r>
      <w:r w:rsidR="003B5686">
        <w:fldChar w:fldCharType="end"/>
      </w:r>
      <w:r>
        <w:t xml:space="preserve"> apresenta o funcionamento da tecnologia Bluetooth Low Energy (BLE) e seus principais desafios. Por </w:t>
      </w:r>
      <w:r w:rsidR="00266766">
        <w:t>f</w:t>
      </w:r>
      <w:r>
        <w:t xml:space="preserve">im, na subseção </w:t>
      </w:r>
      <w:r w:rsidR="003B5686">
        <w:fldChar w:fldCharType="begin"/>
      </w:r>
      <w:r w:rsidR="003B5686">
        <w:instrText xml:space="preserve"> REF _Ref56961985 \r \h </w:instrText>
      </w:r>
      <w:r w:rsidR="003B5686">
        <w:fldChar w:fldCharType="separate"/>
      </w:r>
      <w:r w:rsidR="00095B58">
        <w:t>4.3</w:t>
      </w:r>
      <w:r w:rsidR="003B5686">
        <w:fldChar w:fldCharType="end"/>
      </w:r>
      <w:r>
        <w:t xml:space="preserve"> são apresentados os principais tipos de arquitetura de sistemas </w:t>
      </w:r>
      <w:r w:rsidR="003B5686">
        <w:t>de rastreamento por contato.</w:t>
      </w:r>
      <w:bookmarkEnd w:id="40"/>
      <w:bookmarkEnd w:id="41"/>
      <w:bookmarkEnd w:id="42"/>
      <w:bookmarkEnd w:id="43"/>
      <w:bookmarkEnd w:id="44"/>
      <w:bookmarkEnd w:id="45"/>
      <w:bookmarkEnd w:id="46"/>
    </w:p>
    <w:p w14:paraId="40CB10D4" w14:textId="65134556" w:rsidR="000E2C08" w:rsidRDefault="000E2C08" w:rsidP="00960FDB">
      <w:pPr>
        <w:pStyle w:val="Ttulo2"/>
      </w:pPr>
      <w:bookmarkStart w:id="61" w:name="_Ref56961955"/>
      <w:r>
        <w:t>GEOLOCALIZAÇÃO</w:t>
      </w:r>
      <w:bookmarkEnd w:id="61"/>
    </w:p>
    <w:p w14:paraId="7F3FFBF9" w14:textId="2255668F" w:rsidR="00C44C14" w:rsidRDefault="00C96067" w:rsidP="000E2C08">
      <w:pPr>
        <w:pStyle w:val="TF-TEXTO"/>
      </w:pPr>
      <w:r>
        <w:t xml:space="preserve">A geolocalização é um processo que busca </w:t>
      </w:r>
      <w:r w:rsidR="00740A32">
        <w:t xml:space="preserve">estimar </w:t>
      </w:r>
      <w:r>
        <w:t xml:space="preserve">a localização </w:t>
      </w:r>
      <w:r w:rsidR="00740A32">
        <w:t>de algo no globo terrestre com base na posição geográfica de algum dispositivo que contenha tecnologia Global Positioning System (GPS) (</w:t>
      </w:r>
      <w:r w:rsidR="00A860FF" w:rsidRPr="00A860FF">
        <w:rPr>
          <w:color w:val="222222"/>
          <w:shd w:val="clear" w:color="auto" w:fill="FFFFFF"/>
        </w:rPr>
        <w:t xml:space="preserve">DARNLEY; PEURA; SEELEY, </w:t>
      </w:r>
      <w:r w:rsidR="00A860FF">
        <w:rPr>
          <w:color w:val="222222"/>
          <w:shd w:val="clear" w:color="auto" w:fill="FFFFFF"/>
        </w:rPr>
        <w:t>2018</w:t>
      </w:r>
      <w:r w:rsidR="00740A32">
        <w:t xml:space="preserve">). Esta estimativa é feita </w:t>
      </w:r>
      <w:r w:rsidR="00946933">
        <w:t xml:space="preserve">por meio </w:t>
      </w:r>
      <w:r w:rsidR="00740A32">
        <w:t xml:space="preserve">da comunicação entre dispositivos equipados com GPS e satélites com sistema Global Navigation Satellite Systems (GNSS). </w:t>
      </w:r>
      <w:r w:rsidR="00C44C14">
        <w:t>Estes satélites transmitem constantemente a sua própria localização</w:t>
      </w:r>
      <w:r w:rsidR="001503C5">
        <w:t xml:space="preserve">. Já </w:t>
      </w:r>
      <w:r w:rsidR="00C44C14">
        <w:t>os dispositivos com GPS, ao receberem a localização de um conjunto de satélites, pode</w:t>
      </w:r>
      <w:r w:rsidR="00914E4A">
        <w:t>m</w:t>
      </w:r>
      <w:r w:rsidR="00C44C14">
        <w:t xml:space="preserve"> determinar a posição atual </w:t>
      </w:r>
      <w:r w:rsidR="00866A22">
        <w:t xml:space="preserve">do dispositivo </w:t>
      </w:r>
      <w:r w:rsidR="00C44C14">
        <w:t xml:space="preserve">na Terra </w:t>
      </w:r>
      <w:r w:rsidR="00704312">
        <w:t>(</w:t>
      </w:r>
      <w:r w:rsidR="00A860FF" w:rsidRPr="0051284F">
        <w:rPr>
          <w:color w:val="222222"/>
          <w:shd w:val="clear" w:color="auto" w:fill="FFFFFF"/>
        </w:rPr>
        <w:t xml:space="preserve">DARNLEY; PEURA; SEELEY, </w:t>
      </w:r>
      <w:r w:rsidR="00A860FF">
        <w:rPr>
          <w:color w:val="222222"/>
          <w:shd w:val="clear" w:color="auto" w:fill="FFFFFF"/>
        </w:rPr>
        <w:t>2018</w:t>
      </w:r>
      <w:r w:rsidR="00704312">
        <w:t>)</w:t>
      </w:r>
      <w:r w:rsidR="00C44C14">
        <w:t>. Este processo é conhecido como trilateração GPS.</w:t>
      </w:r>
      <w:r w:rsidR="00925DF3">
        <w:t xml:space="preserve"> </w:t>
      </w:r>
      <w:r w:rsidR="00C550F9">
        <w:t xml:space="preserve">A acurácia da localização estimada depende diretamente das informações recebidas pelos satélites. </w:t>
      </w:r>
      <w:r w:rsidR="00925DF3">
        <w:t>Caso a distância entre satélites calculada tenha alguma discrepância, a localização determinada pelo dispositivo pode ter uma diferença de até 4,9 metros (</w:t>
      </w:r>
      <w:r w:rsidR="00A860FF" w:rsidRPr="0051284F">
        <w:rPr>
          <w:color w:val="222222"/>
          <w:shd w:val="clear" w:color="auto" w:fill="FFFFFF"/>
        </w:rPr>
        <w:t xml:space="preserve">DARNLEY; PEURA; SEELEY, </w:t>
      </w:r>
      <w:r w:rsidR="00A860FF">
        <w:rPr>
          <w:color w:val="222222"/>
          <w:shd w:val="clear" w:color="auto" w:fill="FFFFFF"/>
        </w:rPr>
        <w:t>2018</w:t>
      </w:r>
      <w:r w:rsidR="00925DF3">
        <w:t>).</w:t>
      </w:r>
    </w:p>
    <w:p w14:paraId="0108A1CC" w14:textId="49FE6FCD" w:rsidR="000E2C08" w:rsidRDefault="004A5885" w:rsidP="00960FDB">
      <w:pPr>
        <w:pStyle w:val="Ttulo2"/>
      </w:pPr>
      <w:bookmarkStart w:id="62" w:name="_Ref56961967"/>
      <w:r>
        <w:t xml:space="preserve">MAPEAMENTO </w:t>
      </w:r>
      <w:r w:rsidR="000E2C08">
        <w:t>POR CONTATO</w:t>
      </w:r>
      <w:r w:rsidR="005209CC">
        <w:t xml:space="preserve"> </w:t>
      </w:r>
      <w:r w:rsidR="00D5765E">
        <w:t>COm BLE</w:t>
      </w:r>
      <w:bookmarkEnd w:id="62"/>
    </w:p>
    <w:p w14:paraId="1BB8A388" w14:textId="32D03A56" w:rsidR="00363500" w:rsidRDefault="005209CC" w:rsidP="000E2C08">
      <w:pPr>
        <w:pStyle w:val="TF-TEXTO"/>
      </w:pPr>
      <w:r w:rsidRPr="005209CC">
        <w:t>Bluetooth Low Energy (</w:t>
      </w:r>
      <w:r>
        <w:t>B</w:t>
      </w:r>
      <w:r w:rsidRPr="005209CC">
        <w:t>LE) é</w:t>
      </w:r>
      <w:r w:rsidRPr="00B1349C">
        <w:t xml:space="preserve"> uma variância da</w:t>
      </w:r>
      <w:r>
        <w:t xml:space="preserve"> tecnologia Bluetooth clássica </w:t>
      </w:r>
      <w:r w:rsidR="00534CB4">
        <w:t xml:space="preserve">em que </w:t>
      </w:r>
      <w:r>
        <w:t>o consumo de energia é reduzido procurando manter os padrões de conexão (</w:t>
      </w:r>
      <w:r w:rsidRPr="0034256A">
        <w:rPr>
          <w:color w:val="222222"/>
          <w:shd w:val="clear" w:color="auto" w:fill="FFFFFF"/>
        </w:rPr>
        <w:t>LEITH; FARRELL</w:t>
      </w:r>
      <w:r>
        <w:t xml:space="preserve">, 2020; ZHAO, </w:t>
      </w:r>
      <w:r w:rsidRPr="00911FEF">
        <w:rPr>
          <w:i/>
          <w:iCs/>
        </w:rPr>
        <w:t>et al.,</w:t>
      </w:r>
      <w:r>
        <w:t xml:space="preserve"> 2020).</w:t>
      </w:r>
      <w:r w:rsidR="009E26EF">
        <w:t xml:space="preserve"> A tecnologia serve p</w:t>
      </w:r>
      <w:r w:rsidR="00BC047F">
        <w:t>a</w:t>
      </w:r>
      <w:r w:rsidR="009E26EF">
        <w:t>ra trocar informações entre dispositivos e opera emitindo ondas de rádio a 2.4GHz (</w:t>
      </w:r>
      <w:r w:rsidR="009E26EF" w:rsidRPr="0034256A">
        <w:rPr>
          <w:color w:val="222222"/>
          <w:shd w:val="clear" w:color="auto" w:fill="FFFFFF"/>
        </w:rPr>
        <w:t>LEITH; FARRELL</w:t>
      </w:r>
      <w:r w:rsidR="009E26EF">
        <w:t>, 2020). Estas ondas são enviadas com um identificador, que por segurança, é alterado após um período</w:t>
      </w:r>
      <w:del w:id="63" w:author="Andreza Sartori" w:date="2020-12-14T21:34:00Z">
        <w:r w:rsidR="009E26EF" w:rsidDel="007267B9">
          <w:delText xml:space="preserve"> de tempo</w:delText>
        </w:r>
      </w:del>
      <w:r w:rsidR="009E26EF">
        <w:t xml:space="preserve">. Quando dois dispositivos </w:t>
      </w:r>
      <w:r w:rsidR="00657C7B">
        <w:t xml:space="preserve">se conectam via BLE, é possível estimar a força desta conexão </w:t>
      </w:r>
      <w:r w:rsidR="00991382">
        <w:t>pelo</w:t>
      </w:r>
      <w:r w:rsidR="00657C7B">
        <w:t xml:space="preserve"> Received Signal Strength Indicator (RSSI)</w:t>
      </w:r>
      <w:r w:rsidR="00991382">
        <w:t xml:space="preserve"> que é</w:t>
      </w:r>
      <w:r w:rsidR="00657C7B">
        <w:t xml:space="preserve"> um indicador que estima a força do sinal recebid</w:t>
      </w:r>
      <w:ins w:id="64" w:author="Andreza Sartori" w:date="2020-12-14T21:34:00Z">
        <w:r w:rsidR="008471BD">
          <w:t>a</w:t>
        </w:r>
      </w:ins>
      <w:del w:id="65" w:author="Andreza Sartori" w:date="2020-12-14T21:34:00Z">
        <w:r w:rsidR="00657C7B" w:rsidDel="008471BD">
          <w:delText>o</w:delText>
        </w:r>
      </w:del>
      <w:r w:rsidR="00657C7B">
        <w:t xml:space="preserve"> (</w:t>
      </w:r>
      <w:r w:rsidR="00657C7B" w:rsidRPr="0034256A">
        <w:rPr>
          <w:color w:val="222222"/>
          <w:shd w:val="clear" w:color="auto" w:fill="FFFFFF"/>
        </w:rPr>
        <w:t>LEITH; FARRELL</w:t>
      </w:r>
      <w:r w:rsidR="00657C7B">
        <w:t xml:space="preserve">, 2020). </w:t>
      </w:r>
    </w:p>
    <w:p w14:paraId="1E506FB4" w14:textId="07E1B614" w:rsidR="00657C7B" w:rsidRDefault="00363500" w:rsidP="00363500">
      <w:pPr>
        <w:pStyle w:val="TF-TEXTO"/>
      </w:pPr>
      <w:r>
        <w:t>Em u</w:t>
      </w:r>
      <w:r w:rsidR="00657C7B">
        <w:t xml:space="preserve">m cenário </w:t>
      </w:r>
      <w:r w:rsidR="00A8423A">
        <w:t xml:space="preserve">em que </w:t>
      </w:r>
      <w:r w:rsidR="00657C7B">
        <w:t>dois dispositivos estejam em um local aberto, sem nenhuma pessoa ou objeto entre eles, conforme os dispositivos forem se aproximando, o sinal RSSI ficará mais forte. Ao se afastarem, o sinal tende a diminuir de intensidade.</w:t>
      </w:r>
      <w:r>
        <w:t xml:space="preserve"> </w:t>
      </w:r>
      <w:r w:rsidR="00657C7B">
        <w:t xml:space="preserve">O uso destas tecnologias </w:t>
      </w:r>
      <w:r w:rsidR="00B1349C">
        <w:t>está sendo aplicado para o rastreamento por contato de doenças transmissíveis, como foi possível ver nos trabalhos corretados</w:t>
      </w:r>
      <w:r w:rsidR="000D77E1">
        <w:t xml:space="preserve"> das seções</w:t>
      </w:r>
      <w:r w:rsidR="00B1349C">
        <w:t xml:space="preserve"> </w:t>
      </w:r>
      <w:r w:rsidR="00B1349C">
        <w:fldChar w:fldCharType="begin"/>
      </w:r>
      <w:r w:rsidR="00B1349C">
        <w:instrText xml:space="preserve"> REF _Ref56715131 \r \h </w:instrText>
      </w:r>
      <w:r w:rsidR="00B1349C">
        <w:fldChar w:fldCharType="separate"/>
      </w:r>
      <w:r w:rsidR="00095B58">
        <w:t>2.1</w:t>
      </w:r>
      <w:r w:rsidR="00B1349C">
        <w:fldChar w:fldCharType="end"/>
      </w:r>
      <w:r w:rsidR="00B1349C">
        <w:t xml:space="preserve"> e </w:t>
      </w:r>
      <w:r w:rsidR="00B1349C">
        <w:fldChar w:fldCharType="begin"/>
      </w:r>
      <w:r w:rsidR="00B1349C">
        <w:instrText xml:space="preserve"> REF _Ref56715141 \r \h </w:instrText>
      </w:r>
      <w:r w:rsidR="00B1349C">
        <w:fldChar w:fldCharType="separate"/>
      </w:r>
      <w:r w:rsidR="00095B58">
        <w:t>2.2</w:t>
      </w:r>
      <w:r w:rsidR="00B1349C">
        <w:fldChar w:fldCharType="end"/>
      </w:r>
      <w:r w:rsidR="00B1349C">
        <w:t xml:space="preserve">. Isto </w:t>
      </w:r>
      <w:r w:rsidR="008003CC">
        <w:t>ocorre, pois</w:t>
      </w:r>
      <w:r w:rsidR="00B1349C">
        <w:t xml:space="preserve"> a junção do sinal RSSI com uma estimativa do tempo de contato entre dois dispositivos pode indicar eventos de proximidade entre </w:t>
      </w:r>
      <w:r w:rsidR="008003CC">
        <w:t xml:space="preserve">estes </w:t>
      </w:r>
      <w:r w:rsidR="00B1349C">
        <w:t>indivíduos</w:t>
      </w:r>
      <w:r w:rsidR="008003CC">
        <w:t xml:space="preserve"> (</w:t>
      </w:r>
      <w:r w:rsidR="008003CC" w:rsidRPr="0034256A">
        <w:rPr>
          <w:color w:val="222222"/>
          <w:shd w:val="clear" w:color="auto" w:fill="FFFFFF"/>
        </w:rPr>
        <w:t>LEITH; FARRELL</w:t>
      </w:r>
      <w:r w:rsidR="008003CC">
        <w:t xml:space="preserve">, 2020). </w:t>
      </w:r>
    </w:p>
    <w:p w14:paraId="27469A0B" w14:textId="265D586C" w:rsidR="008003CC" w:rsidRPr="005209CC" w:rsidRDefault="00020C57" w:rsidP="000E2C08">
      <w:pPr>
        <w:pStyle w:val="TF-TEXTO"/>
      </w:pPr>
      <w:r>
        <w:t>Um</w:t>
      </w:r>
      <w:r w:rsidR="008003CC">
        <w:t xml:space="preserve"> desafio </w:t>
      </w:r>
      <w:r>
        <w:t xml:space="preserve">encontrado </w:t>
      </w:r>
      <w:r w:rsidR="008003CC">
        <w:t>na utilização de BLE para o rastreamento de contato está na alteração de sinal por conta de obstáculos</w:t>
      </w:r>
      <w:r w:rsidR="007A3C8B">
        <w:t xml:space="preserve"> </w:t>
      </w:r>
      <w:commentRangeStart w:id="66"/>
      <w:r w:rsidR="007A3C8B">
        <w:t>(</w:t>
      </w:r>
      <w:r w:rsidR="007A3C8B" w:rsidRPr="0034256A">
        <w:rPr>
          <w:color w:val="222222"/>
          <w:shd w:val="clear" w:color="auto" w:fill="FFFFFF"/>
        </w:rPr>
        <w:t>LEITH; FARRELL</w:t>
      </w:r>
      <w:r w:rsidR="007A3C8B">
        <w:t>, 2020)</w:t>
      </w:r>
      <w:commentRangeEnd w:id="66"/>
      <w:r w:rsidR="000D2F2E">
        <w:rPr>
          <w:rStyle w:val="Refdecomentrio"/>
        </w:rPr>
        <w:commentReference w:id="66"/>
      </w:r>
      <w:r w:rsidR="008003CC">
        <w:t>. A presença de móveis, objetos, e até mesmo pessoas influencia diretamente no recebimento do sinal (</w:t>
      </w:r>
      <w:r w:rsidR="008003CC" w:rsidRPr="007F574B">
        <w:rPr>
          <w:color w:val="222222"/>
          <w:highlight w:val="yellow"/>
          <w:shd w:val="clear" w:color="auto" w:fill="FFFFFF"/>
          <w:rPrChange w:id="67" w:author="Andreza Sartori" w:date="2020-12-14T21:38:00Z">
            <w:rPr>
              <w:color w:val="222222"/>
              <w:shd w:val="clear" w:color="auto" w:fill="FFFFFF"/>
            </w:rPr>
          </w:rPrChange>
        </w:rPr>
        <w:t>LEITH; FARRELL</w:t>
      </w:r>
      <w:r w:rsidR="008003CC" w:rsidRPr="007F574B">
        <w:rPr>
          <w:highlight w:val="yellow"/>
          <w:rPrChange w:id="68" w:author="Andreza Sartori" w:date="2020-12-14T21:38:00Z">
            <w:rPr/>
          </w:rPrChange>
        </w:rPr>
        <w:t>, 2020</w:t>
      </w:r>
      <w:r w:rsidR="008003CC">
        <w:t xml:space="preserve">). Estudos feitos por </w:t>
      </w:r>
      <w:r w:rsidRPr="007F574B">
        <w:rPr>
          <w:highlight w:val="yellow"/>
          <w:rPrChange w:id="69" w:author="Andreza Sartori" w:date="2020-12-14T21:38:00Z">
            <w:rPr/>
          </w:rPrChange>
        </w:rPr>
        <w:t>Leith e Farrell (2020</w:t>
      </w:r>
      <w:r>
        <w:t xml:space="preserve">) </w:t>
      </w:r>
      <w:r w:rsidR="008003CC">
        <w:t xml:space="preserve">mostram uma mudança no nível RSSI em diferentes ambientes, como dentro de casas, em supermercados e até mesmo em salas de reunião dependendo da localização do dispositivo (na mesa de reunião ou no bolso de uma pessoa, por exemplo). Esta instabilidade pode </w:t>
      </w:r>
      <w:r w:rsidR="00363500">
        <w:t>acarretar</w:t>
      </w:r>
      <w:r w:rsidR="008003CC">
        <w:t xml:space="preserve"> </w:t>
      </w:r>
      <w:r w:rsidR="00363500">
        <w:t xml:space="preserve">casos </w:t>
      </w:r>
      <w:ins w:id="70" w:author="Andreza Sartori" w:date="2020-12-14T21:36:00Z">
        <w:r w:rsidR="00376020">
          <w:t xml:space="preserve">de </w:t>
        </w:r>
      </w:ins>
      <w:r w:rsidR="00363500">
        <w:t xml:space="preserve">falso negativo, </w:t>
      </w:r>
      <w:r w:rsidR="003A747A">
        <w:t xml:space="preserve">em que </w:t>
      </w:r>
      <w:r w:rsidR="00363500">
        <w:t>indivíduos estão relativamente próximos, mas por fatores externos o sinal é perdido (</w:t>
      </w:r>
      <w:r w:rsidR="00363500" w:rsidRPr="007F574B">
        <w:rPr>
          <w:color w:val="222222"/>
          <w:highlight w:val="yellow"/>
          <w:shd w:val="clear" w:color="auto" w:fill="FFFFFF"/>
          <w:rPrChange w:id="71" w:author="Andreza Sartori" w:date="2020-12-14T21:38:00Z">
            <w:rPr>
              <w:color w:val="222222"/>
              <w:shd w:val="clear" w:color="auto" w:fill="FFFFFF"/>
            </w:rPr>
          </w:rPrChange>
        </w:rPr>
        <w:t>LEITH; FARRELL</w:t>
      </w:r>
      <w:r w:rsidR="00363500" w:rsidRPr="007F574B">
        <w:rPr>
          <w:highlight w:val="yellow"/>
          <w:rPrChange w:id="72" w:author="Andreza Sartori" w:date="2020-12-14T21:38:00Z">
            <w:rPr/>
          </w:rPrChange>
        </w:rPr>
        <w:t>, 2020</w:t>
      </w:r>
      <w:r w:rsidR="00363500">
        <w:t>). Também há a possibilidade de indivíduos se encontrarem em ambientes diferentes, porém a uma distância curta. Neste caso</w:t>
      </w:r>
      <w:ins w:id="73" w:author="Andreza Sartori" w:date="2020-12-14T21:36:00Z">
        <w:r w:rsidR="000D2F2E">
          <w:t>,</w:t>
        </w:r>
      </w:ins>
      <w:r w:rsidR="00363500">
        <w:t xml:space="preserve"> existe a possibilidade do sinal BLE atravessar uma parede e gerar um caso falso positivo (</w:t>
      </w:r>
      <w:r w:rsidR="00363500" w:rsidRPr="007F574B">
        <w:rPr>
          <w:color w:val="222222"/>
          <w:highlight w:val="yellow"/>
          <w:shd w:val="clear" w:color="auto" w:fill="FFFFFF"/>
          <w:rPrChange w:id="74" w:author="Andreza Sartori" w:date="2020-12-14T21:38:00Z">
            <w:rPr>
              <w:color w:val="222222"/>
              <w:shd w:val="clear" w:color="auto" w:fill="FFFFFF"/>
            </w:rPr>
          </w:rPrChange>
        </w:rPr>
        <w:t>LEITH; FARRELL</w:t>
      </w:r>
      <w:r w:rsidR="00363500" w:rsidRPr="007F574B">
        <w:rPr>
          <w:highlight w:val="yellow"/>
          <w:rPrChange w:id="75" w:author="Andreza Sartori" w:date="2020-12-14T21:38:00Z">
            <w:rPr/>
          </w:rPrChange>
        </w:rPr>
        <w:t>, 2020</w:t>
      </w:r>
      <w:r w:rsidR="00363500">
        <w:t>).</w:t>
      </w:r>
    </w:p>
    <w:p w14:paraId="4333D086" w14:textId="68E96C12" w:rsidR="000E2C08" w:rsidRDefault="00657C7B" w:rsidP="00960FDB">
      <w:pPr>
        <w:pStyle w:val="Ttulo2"/>
      </w:pPr>
      <w:bookmarkStart w:id="76" w:name="_Ref56961985"/>
      <w:r>
        <w:t xml:space="preserve">ARQUITETURA DE </w:t>
      </w:r>
      <w:r w:rsidR="00960FDB">
        <w:t>APLICATIVOS DE RASTREAMENTO DE CONTATO</w:t>
      </w:r>
      <w:bookmarkEnd w:id="76"/>
    </w:p>
    <w:p w14:paraId="6E9EE8DB" w14:textId="2F90ED6D" w:rsidR="002804C6" w:rsidRDefault="00960FDB" w:rsidP="002804C6">
      <w:pPr>
        <w:pStyle w:val="TF-TEXTO"/>
      </w:pPr>
      <w:r>
        <w:t>A</w:t>
      </w:r>
      <w:r w:rsidR="00555A8D">
        <w:t xml:space="preserve">pós o surgimento </w:t>
      </w:r>
      <w:r w:rsidR="00971626">
        <w:t xml:space="preserve">do </w:t>
      </w:r>
      <w:r w:rsidR="00BF3D5C">
        <w:t>COVID</w:t>
      </w:r>
      <w:r w:rsidR="00555A8D">
        <w:t>-19, a utilização das</w:t>
      </w:r>
      <w:r w:rsidR="00BF3D5C">
        <w:t xml:space="preserve"> tecnologias</w:t>
      </w:r>
      <w:r w:rsidR="00555A8D">
        <w:t xml:space="preserve"> BLE e GPS passaram a ser amplamente utilizadas como ferramenta de auxílio para identificar a propagação do vírus entre indivíduos (AHMED </w:t>
      </w:r>
      <w:r w:rsidR="00555A8D" w:rsidRPr="00911FEF">
        <w:rPr>
          <w:i/>
          <w:iCs/>
        </w:rPr>
        <w:t>et al.,</w:t>
      </w:r>
      <w:r w:rsidR="00555A8D">
        <w:t xml:space="preserve"> 2020). Contudo, os aplicativos que foram criados com esse intuito levantaram </w:t>
      </w:r>
      <w:r w:rsidR="00773C13">
        <w:t xml:space="preserve">um receio da população em relação a privacidade e segurança dos seus dados pessoais (ABELER </w:t>
      </w:r>
      <w:r w:rsidR="00773C13" w:rsidRPr="00911FEF">
        <w:rPr>
          <w:i/>
          <w:iCs/>
        </w:rPr>
        <w:t>et al.,</w:t>
      </w:r>
      <w:r w:rsidR="00773C13">
        <w:t xml:space="preserve"> 2020). De acordo com Abeler </w:t>
      </w:r>
      <w:r w:rsidR="00773C13" w:rsidRPr="00911FEF">
        <w:rPr>
          <w:i/>
          <w:iCs/>
        </w:rPr>
        <w:t>et al.,</w:t>
      </w:r>
      <w:r w:rsidR="00773C13">
        <w:t xml:space="preserve"> (2020, p. 4, tradução nossa), “O motivo mais frequente para a não instalação é a preocupação de que o governo poderia utilizar esses aplicativos como uma desculpa para maior monitoramento depois do fim da epidemia.”.</w:t>
      </w:r>
      <w:r w:rsidR="002804C6">
        <w:t xml:space="preserve"> A fim de entender os riscos de privacidade e segurança, </w:t>
      </w:r>
      <w:del w:id="77" w:author="Andreza Sartori" w:date="2020-12-14T21:39:00Z">
        <w:r w:rsidR="002804C6" w:rsidDel="000D6DA4">
          <w:delText>esta subseção</w:delText>
        </w:r>
      </w:del>
      <w:ins w:id="78" w:author="Andreza Sartori" w:date="2020-12-14T21:39:00Z">
        <w:r w:rsidR="000D6DA4">
          <w:t>este trabalho?</w:t>
        </w:r>
      </w:ins>
      <w:r w:rsidR="002804C6">
        <w:t xml:space="preserve"> busca especificar os três tipos de arquitetura de aplicativos de rastreamento e suas características. </w:t>
      </w:r>
    </w:p>
    <w:p w14:paraId="661CBC3B" w14:textId="36F468F1" w:rsidR="00960FDB" w:rsidRDefault="002804C6" w:rsidP="00556071">
      <w:pPr>
        <w:pStyle w:val="TF-TEXTO"/>
      </w:pPr>
      <w:r>
        <w:t>A arquitetura centralizada consiste em focar grande parte das atividades do sistema no servidor. Nesta arquitetura as informações pessoais do usuário são armazenadas unicamente no servidor</w:t>
      </w:r>
      <w:r w:rsidR="00556071">
        <w:t>.</w:t>
      </w:r>
      <w:r>
        <w:t xml:space="preserve"> </w:t>
      </w:r>
      <w:r w:rsidR="00556071">
        <w:t>Também é o servidor responsável por manter informações sobre quais dispositivos estão ou podem estar infectados</w:t>
      </w:r>
      <w:r>
        <w:t xml:space="preserve"> (AHMED </w:t>
      </w:r>
      <w:r w:rsidRPr="00911FEF">
        <w:rPr>
          <w:i/>
          <w:iCs/>
        </w:rPr>
        <w:t>et al.,</w:t>
      </w:r>
      <w:r>
        <w:t xml:space="preserve"> 2020). O próprio dispositivo cuida ape</w:t>
      </w:r>
      <w:r w:rsidR="00556071">
        <w:t xml:space="preserve">nas de manter as chaves utilizadas para comunicação por BLE e o registro das interações entre o dispositivo e demais dispositivos (AHMED </w:t>
      </w:r>
      <w:r w:rsidR="00556071" w:rsidRPr="00911FEF">
        <w:rPr>
          <w:i/>
          <w:iCs/>
        </w:rPr>
        <w:t>et al.,</w:t>
      </w:r>
      <w:r w:rsidR="00556071">
        <w:t xml:space="preserve"> 2020). Neste tipo de arquitetura é importante manter o servidor em segurança. O maior risco quanto a privacidade e segurança desta arquitetura é a invasão desse servidor que poderia comprometer a privacidade dos usuários por conta de informações pessoais armazenadas (AHMED </w:t>
      </w:r>
      <w:r w:rsidR="00556071" w:rsidRPr="00911FEF">
        <w:rPr>
          <w:i/>
          <w:iCs/>
        </w:rPr>
        <w:t>et al.,</w:t>
      </w:r>
      <w:r w:rsidR="00556071">
        <w:t xml:space="preserve"> 2020). </w:t>
      </w:r>
      <w:r w:rsidR="002B75B9">
        <w:t>Um sistema com essa arquitetura p</w:t>
      </w:r>
      <w:r w:rsidR="00556071">
        <w:t xml:space="preserve">oderia </w:t>
      </w:r>
      <w:r w:rsidR="002B75B9">
        <w:t xml:space="preserve">ter </w:t>
      </w:r>
      <w:r w:rsidR="00556071">
        <w:t>um problema de segurança caso informações incorretas sejam repassadas aos dispositivos, como por exemplo</w:t>
      </w:r>
      <w:r w:rsidR="00D37ABF">
        <w:t>,</w:t>
      </w:r>
      <w:r w:rsidR="00556071">
        <w:t xml:space="preserve"> falsos diagnósticos.</w:t>
      </w:r>
      <w:r w:rsidR="00960FDB">
        <w:t xml:space="preserve"> </w:t>
      </w:r>
    </w:p>
    <w:p w14:paraId="15EE9500" w14:textId="64593465" w:rsidR="00614461" w:rsidRDefault="00614461" w:rsidP="00556071">
      <w:pPr>
        <w:pStyle w:val="TF-TEXTO"/>
      </w:pPr>
      <w:r>
        <w:t xml:space="preserve">A arquitetura descentralizada, em contra partida, busca manter boa parte do sistema rodando dentro do próprio dispositivo móvel (AHMED </w:t>
      </w:r>
      <w:r w:rsidRPr="00911FEF">
        <w:rPr>
          <w:i/>
          <w:iCs/>
        </w:rPr>
        <w:t>et al.,</w:t>
      </w:r>
      <w:r>
        <w:t xml:space="preserve"> 2020). Nessa arquitetura as informações pessoais do usuário não são cadastradas no sistema, em</w:t>
      </w:r>
      <w:r w:rsidR="00607E21">
        <w:t xml:space="preserve"> vez disso são utilizados identificadores anônimos que garantem a privacidade dos usuários (AHMED </w:t>
      </w:r>
      <w:r w:rsidR="00607E21" w:rsidRPr="00911FEF">
        <w:rPr>
          <w:i/>
          <w:iCs/>
        </w:rPr>
        <w:t>et al.,</w:t>
      </w:r>
      <w:r w:rsidR="00607E21">
        <w:t xml:space="preserve"> 2020). O processamento das interações é feito também no próprio dispositivo móvel. Em um contexto de aplicativos que notificam casos confirmados da doença, o servidor serve apenas para receber o identificador de dispositivos que tiveram uma interação de risco e notificá-los sobre o ocorrido (AHMED </w:t>
      </w:r>
      <w:r w:rsidR="00607E21" w:rsidRPr="00911FEF">
        <w:rPr>
          <w:i/>
          <w:iCs/>
        </w:rPr>
        <w:t>et al.,</w:t>
      </w:r>
      <w:r w:rsidR="00607E21">
        <w:t xml:space="preserve"> 2020). Em relação a privacidade de dados, a arquitetura descentralizada traz </w:t>
      </w:r>
      <w:r w:rsidR="003C0CD1">
        <w:t>mais segurança</w:t>
      </w:r>
      <w:r w:rsidR="00607E21">
        <w:t xml:space="preserve"> ao</w:t>
      </w:r>
      <w:r w:rsidR="005C1135">
        <w:t>s dados do</w:t>
      </w:r>
      <w:r w:rsidR="00607E21">
        <w:t xml:space="preserve"> usuário</w:t>
      </w:r>
      <w:r w:rsidR="005C1135">
        <w:t>,</w:t>
      </w:r>
      <w:r w:rsidR="00607E21">
        <w:t xml:space="preserve"> visto que não corre o risco de ter suas informações pessoais comprometidas</w:t>
      </w:r>
      <w:r w:rsidR="002F6671">
        <w:t xml:space="preserve"> (AHMED </w:t>
      </w:r>
      <w:r w:rsidR="002F6671" w:rsidRPr="00911FEF">
        <w:rPr>
          <w:i/>
          <w:iCs/>
        </w:rPr>
        <w:t>et al.,</w:t>
      </w:r>
      <w:r w:rsidR="002F6671">
        <w:t xml:space="preserve"> 2020)</w:t>
      </w:r>
      <w:r w:rsidR="00607E21">
        <w:t xml:space="preserve">. </w:t>
      </w:r>
      <w:r w:rsidR="002F6671">
        <w:t>As únicas informações que poderiam ser obtidas do servidor nesse cenário seriam chaves de usuários que correm o risco de infecção.</w:t>
      </w:r>
    </w:p>
    <w:p w14:paraId="475A4E76" w14:textId="02AD20FD" w:rsidR="002F6671" w:rsidRPr="00960FDB" w:rsidRDefault="002F6671" w:rsidP="00556071">
      <w:pPr>
        <w:pStyle w:val="TF-TEXTO"/>
      </w:pPr>
      <w:r>
        <w:t>Por último, a arquitetura híbrida busca trazer um equilíbrio entre a distribuição de tarefas entre dispositivo e servidor (</w:t>
      </w:r>
      <w:commentRangeStart w:id="79"/>
      <w:r>
        <w:t xml:space="preserve">AHMED </w:t>
      </w:r>
      <w:r w:rsidRPr="00911FEF">
        <w:rPr>
          <w:i/>
          <w:iCs/>
        </w:rPr>
        <w:t>et al.,</w:t>
      </w:r>
      <w:r>
        <w:t xml:space="preserve"> 2020). </w:t>
      </w:r>
      <w:commentRangeEnd w:id="79"/>
      <w:r w:rsidR="00A05074">
        <w:rPr>
          <w:rStyle w:val="Refdecomentrio"/>
        </w:rPr>
        <w:commentReference w:id="79"/>
      </w:r>
      <w:r>
        <w:t>Nela, as informações pessoais não são registradas e o identificador anônimo é utilizado para garantir a privacidade, assim como na arquitetura descentralizada. O processamento das interações e notificação de casos suspeitos passa a ser tarefa do próprio servidor</w:t>
      </w:r>
      <w:r w:rsidR="00084564">
        <w:t xml:space="preserve">, porém sem informações que venham a comprometer o indivíduo (AHMED </w:t>
      </w:r>
      <w:r w:rsidR="00084564" w:rsidRPr="00911FEF">
        <w:rPr>
          <w:i/>
          <w:iCs/>
        </w:rPr>
        <w:t>et al.,</w:t>
      </w:r>
      <w:r w:rsidR="00084564">
        <w:t xml:space="preserve"> 2020)</w:t>
      </w:r>
      <w:r>
        <w:t xml:space="preserve">. </w:t>
      </w:r>
      <w:r w:rsidR="00084564">
        <w:t xml:space="preserve">Com isto, caso ocorra algum tipo de ataque no servidor, as informações sobre interações de dispositivos podem ser comprometidas sem afetar a privacidade ou segurança do usuário (AHMED </w:t>
      </w:r>
      <w:r w:rsidR="00084564" w:rsidRPr="00911FEF">
        <w:rPr>
          <w:i/>
          <w:iCs/>
        </w:rPr>
        <w:t>et al.,</w:t>
      </w:r>
      <w:r w:rsidR="00084564">
        <w:t xml:space="preserve"> 2020).</w:t>
      </w:r>
    </w:p>
    <w:p w14:paraId="6313B6AC" w14:textId="77777777" w:rsidR="000E2C08" w:rsidRPr="000E2C08" w:rsidRDefault="000E2C08" w:rsidP="000E2C08">
      <w:pPr>
        <w:pStyle w:val="TF-TEXTO"/>
      </w:pPr>
    </w:p>
    <w:p w14:paraId="62E990CF" w14:textId="77777777" w:rsidR="000E2C08" w:rsidRDefault="000E2C08" w:rsidP="000E2C08">
      <w:pPr>
        <w:pStyle w:val="TF-refernciasbibliogrficasTTULO"/>
      </w:pPr>
      <w:r>
        <w:t>R</w:t>
      </w:r>
      <w:commentRangeStart w:id="80"/>
      <w:r>
        <w:t>eferências</w:t>
      </w:r>
      <w:commentRangeEnd w:id="80"/>
      <w:r w:rsidR="00877A7B">
        <w:rPr>
          <w:rStyle w:val="Refdecomentrio"/>
          <w:rFonts w:ascii="Times New Roman" w:hAnsi="Times New Roman"/>
          <w:b w:val="0"/>
          <w:caps w:val="0"/>
        </w:rPr>
        <w:commentReference w:id="80"/>
      </w:r>
    </w:p>
    <w:p w14:paraId="35653688" w14:textId="77777777" w:rsidR="000E2C08" w:rsidRDefault="000E2C08" w:rsidP="000E2C08">
      <w:pPr>
        <w:pStyle w:val="TF-refernciasITEM"/>
      </w:pPr>
    </w:p>
    <w:p w14:paraId="06E9D760" w14:textId="0CD8534C" w:rsidR="000E2C08" w:rsidRDefault="000E2C08" w:rsidP="000E2C08">
      <w:pPr>
        <w:pStyle w:val="TF-refernciasITEM"/>
        <w:rPr>
          <w:shd w:val="clear" w:color="auto" w:fill="FFFFFF"/>
          <w:lang w:val="en-US"/>
        </w:rPr>
      </w:pPr>
      <w:commentRangeStart w:id="81"/>
      <w:r w:rsidRPr="00C1444F">
        <w:rPr>
          <w:shd w:val="clear" w:color="auto" w:fill="FFFFFF"/>
        </w:rPr>
        <w:t>ABELER, Johannes </w:t>
      </w:r>
      <w:r w:rsidRPr="00C1444F">
        <w:rPr>
          <w:rStyle w:val="nfase"/>
          <w:shd w:val="clear" w:color="auto" w:fill="FFFFFF"/>
        </w:rPr>
        <w:t>et al</w:t>
      </w:r>
      <w:r w:rsidRPr="00C1444F">
        <w:rPr>
          <w:shd w:val="clear" w:color="auto" w:fill="FFFFFF"/>
        </w:rPr>
        <w:t xml:space="preserve">. </w:t>
      </w:r>
      <w:r w:rsidRPr="00527A2D">
        <w:rPr>
          <w:shd w:val="clear" w:color="auto" w:fill="FFFFFF"/>
          <w:lang w:val="en-US"/>
        </w:rPr>
        <w:t>COVID-19 Contact Tracing and Data Protection Can Go Together. </w:t>
      </w:r>
      <w:r w:rsidRPr="00527A2D">
        <w:rPr>
          <w:rStyle w:val="Forte"/>
          <w:shd w:val="clear" w:color="auto" w:fill="FFFFFF"/>
        </w:rPr>
        <w:t>Jmir Mhealth Uhealth. </w:t>
      </w:r>
      <w:r w:rsidRPr="00527A2D">
        <w:rPr>
          <w:shd w:val="clear" w:color="auto" w:fill="FFFFFF"/>
        </w:rPr>
        <w:t xml:space="preserve">[S. L.], 20 abr. 2020. Disponível em: https://mhealth.jmir.org/2020/4/e19359/. </w:t>
      </w:r>
      <w:r w:rsidRPr="002B75B9">
        <w:rPr>
          <w:shd w:val="clear" w:color="auto" w:fill="FFFFFF"/>
          <w:lang w:val="en-US"/>
        </w:rPr>
        <w:t>Acesso em: 16 out. 2020.</w:t>
      </w:r>
    </w:p>
    <w:p w14:paraId="2038EEDA" w14:textId="0330E62B" w:rsidR="007A3C8B" w:rsidRPr="005113AE" w:rsidRDefault="005113AE" w:rsidP="005113AE">
      <w:pPr>
        <w:pStyle w:val="TF-refernciasITEM"/>
      </w:pPr>
      <w:r w:rsidRPr="005113AE">
        <w:rPr>
          <w:shd w:val="clear" w:color="auto" w:fill="FFFFFF"/>
          <w:lang w:val="en-US"/>
        </w:rPr>
        <w:t xml:space="preserve">ABELER, J. et al. COVID-19 Contact Tracing and Data Protection Can Go Together. </w:t>
      </w:r>
      <w:r w:rsidRPr="005113AE">
        <w:rPr>
          <w:b/>
          <w:shd w:val="clear" w:color="auto" w:fill="FFFFFF"/>
        </w:rPr>
        <w:t xml:space="preserve">JMIR mHealth and uHealth, </w:t>
      </w:r>
      <w:r w:rsidRPr="005113AE">
        <w:rPr>
          <w:shd w:val="clear" w:color="auto" w:fill="FFFFFF"/>
        </w:rPr>
        <w:t>v. 8, n. 4, p. e19359, 20 abr. 2020.</w:t>
      </w:r>
      <w:r>
        <w:rPr>
          <w:shd w:val="clear" w:color="auto" w:fill="FFFFFF"/>
        </w:rPr>
        <w:t xml:space="preserve"> </w:t>
      </w:r>
      <w:r w:rsidRPr="00527A2D">
        <w:rPr>
          <w:shd w:val="clear" w:color="auto" w:fill="FFFFFF"/>
        </w:rPr>
        <w:t xml:space="preserve">Disponível em: https://mhealth.jmir.org/2020/4/e19359/. </w:t>
      </w:r>
      <w:r w:rsidRPr="005113AE">
        <w:rPr>
          <w:shd w:val="clear" w:color="auto" w:fill="FFFFFF"/>
        </w:rPr>
        <w:t>Acesso em: 16 out. 2020.</w:t>
      </w:r>
      <w:commentRangeEnd w:id="81"/>
      <w:r w:rsidR="00BD0902">
        <w:rPr>
          <w:rStyle w:val="Refdecomentrio"/>
        </w:rPr>
        <w:commentReference w:id="81"/>
      </w:r>
    </w:p>
    <w:p w14:paraId="3647A7F5" w14:textId="2B8D8DB1" w:rsidR="005113AE" w:rsidRPr="002B75B9" w:rsidRDefault="005113AE" w:rsidP="000E2C08">
      <w:pPr>
        <w:pStyle w:val="TF-refernciasITEM"/>
        <w:rPr>
          <w:lang w:val="en-US"/>
        </w:rPr>
      </w:pPr>
      <w:r w:rsidRPr="005113AE">
        <w:rPr>
          <w:lang w:val="en-US"/>
        </w:rPr>
        <w:t xml:space="preserve">AHMED, N. et al. A Survey of COVID-19 Contact Tracing Apps. </w:t>
      </w:r>
      <w:r w:rsidRPr="005113AE">
        <w:rPr>
          <w:b/>
        </w:rPr>
        <w:t>IEEE Access</w:t>
      </w:r>
      <w:r w:rsidRPr="005113AE">
        <w:t>, v. 8, p. 134577–134601, 2020.</w:t>
      </w:r>
      <w:r>
        <w:t xml:space="preserve"> </w:t>
      </w:r>
      <w:r w:rsidRPr="00636578">
        <w:rPr>
          <w:color w:val="222222"/>
          <w:shd w:val="clear" w:color="auto" w:fill="FFFFFF"/>
        </w:rPr>
        <w:t xml:space="preserve">Disponível em: https://ieeexplore.ieee.org/document/9144194. </w:t>
      </w:r>
      <w:r w:rsidRPr="002B75B9">
        <w:rPr>
          <w:color w:val="222222"/>
          <w:shd w:val="clear" w:color="auto" w:fill="FFFFFF"/>
          <w:lang w:val="en-US"/>
        </w:rPr>
        <w:t>Acesso em: 16 out. 2020.</w:t>
      </w:r>
    </w:p>
    <w:p w14:paraId="3D0D6FF8" w14:textId="7C3112A8" w:rsidR="005113AE" w:rsidRPr="005113AE" w:rsidRDefault="005113AE" w:rsidP="00A860FF">
      <w:pPr>
        <w:pStyle w:val="TF-refernciasITEM"/>
        <w:rPr>
          <w:color w:val="FF0000"/>
        </w:rPr>
      </w:pPr>
      <w:r w:rsidRPr="005113AE">
        <w:rPr>
          <w:color w:val="000000" w:themeColor="text1"/>
          <w:lang w:val="fr-FR"/>
        </w:rPr>
        <w:t xml:space="preserve">ARONS, M. M. et al. </w:t>
      </w:r>
      <w:r w:rsidRPr="005113AE">
        <w:rPr>
          <w:color w:val="000000" w:themeColor="text1"/>
          <w:lang w:val="en-US"/>
        </w:rPr>
        <w:t xml:space="preserve">Presymptomatic SARS-CoV-2 Infections and Transmission in a Skilled Nursing Facility. </w:t>
      </w:r>
      <w:r w:rsidRPr="005113AE">
        <w:rPr>
          <w:b/>
          <w:color w:val="000000" w:themeColor="text1"/>
          <w:lang w:val="en-US"/>
        </w:rPr>
        <w:t>New England Journal of Medicine</w:t>
      </w:r>
      <w:r w:rsidRPr="005113AE">
        <w:rPr>
          <w:color w:val="000000" w:themeColor="text1"/>
          <w:lang w:val="en-US"/>
        </w:rPr>
        <w:t xml:space="preserve">, v. 382, n. 22, p. 2081–2090, 28 maio 2020. </w:t>
      </w:r>
      <w:r w:rsidRPr="00095B58">
        <w:rPr>
          <w:color w:val="000000" w:themeColor="text1"/>
          <w:shd w:val="clear" w:color="auto" w:fill="FFFFFF"/>
          <w:lang w:val="en-US"/>
        </w:rPr>
        <w:t xml:space="preserve">Disponível </w:t>
      </w:r>
      <w:r w:rsidRPr="00095B58">
        <w:rPr>
          <w:color w:val="222222"/>
          <w:shd w:val="clear" w:color="auto" w:fill="FFFFFF"/>
          <w:lang w:val="en-US"/>
        </w:rPr>
        <w:t xml:space="preserve">em: https://www.nejm.org/doi/full/10.1056/NEJMoa2008457. </w:t>
      </w:r>
      <w:r w:rsidRPr="002B75B9">
        <w:rPr>
          <w:color w:val="222222"/>
          <w:shd w:val="clear" w:color="auto" w:fill="FFFFFF"/>
        </w:rPr>
        <w:t>Acesso em: 18 out. 2020.</w:t>
      </w:r>
    </w:p>
    <w:p w14:paraId="6551FBFB" w14:textId="77777777" w:rsidR="000E2C08" w:rsidRPr="00AB06A7" w:rsidRDefault="000E2C08" w:rsidP="000E2C08">
      <w:pPr>
        <w:pStyle w:val="TF-refernciasITEM"/>
        <w:rPr>
          <w:color w:val="FF0000"/>
        </w:rPr>
      </w:pPr>
      <w:r w:rsidRPr="00095B58">
        <w:rPr>
          <w:color w:val="222222"/>
          <w:shd w:val="clear" w:color="auto" w:fill="FFFFFF"/>
        </w:rPr>
        <w:t>CARDOZO, Lucas Esteves. </w:t>
      </w:r>
      <w:r w:rsidRPr="00AB06A7">
        <w:rPr>
          <w:rStyle w:val="Forte"/>
          <w:color w:val="222222"/>
          <w:shd w:val="clear" w:color="auto" w:fill="FFFFFF"/>
        </w:rPr>
        <w:t>Mapeamento de hotspots de transmissão de malária utilizando geolocalização de pacientes</w:t>
      </w:r>
      <w:r w:rsidRPr="00AB06A7">
        <w:rPr>
          <w:color w:val="222222"/>
          <w:shd w:val="clear" w:color="auto" w:fill="FFFFFF"/>
        </w:rPr>
        <w:t>. 2018. 64 f. Dissertação (Mestrado) - Curso de Farmácia, Departamento de Análises Clínicas e Toxicológicas, Universidade de São Paulo, São Paulo, 2018.</w:t>
      </w:r>
    </w:p>
    <w:p w14:paraId="1F5AE7FB" w14:textId="19E161CE" w:rsidR="005113AE" w:rsidRPr="002B75B9" w:rsidRDefault="005113AE" w:rsidP="000E2C08">
      <w:pPr>
        <w:pStyle w:val="TF-refernciasITEM"/>
        <w:rPr>
          <w:color w:val="222222"/>
          <w:shd w:val="clear" w:color="auto" w:fill="FFFFFF"/>
          <w:lang w:val="en-US"/>
        </w:rPr>
      </w:pPr>
      <w:r w:rsidRPr="005113AE">
        <w:rPr>
          <w:color w:val="222222"/>
          <w:shd w:val="clear" w:color="auto" w:fill="FFFFFF"/>
          <w:lang w:val="en-US"/>
        </w:rPr>
        <w:t xml:space="preserve">CHASTEL, C. Eventual Role of Asymptomatic Cases of Dengue for the Introduction and Spread of Dengue Viruses in Non-Endemic Regions. </w:t>
      </w:r>
      <w:r w:rsidRPr="005113AE">
        <w:rPr>
          <w:b/>
          <w:color w:val="222222"/>
          <w:shd w:val="clear" w:color="auto" w:fill="FFFFFF"/>
          <w:lang w:val="en-US"/>
        </w:rPr>
        <w:t>Frontiers in Physiology</w:t>
      </w:r>
      <w:r w:rsidRPr="005113AE">
        <w:rPr>
          <w:color w:val="222222"/>
          <w:shd w:val="clear" w:color="auto" w:fill="FFFFFF"/>
          <w:lang w:val="en-US"/>
        </w:rPr>
        <w:t xml:space="preserve">, v. 3, 2012. </w:t>
      </w:r>
      <w:r w:rsidRPr="00C87AB4">
        <w:rPr>
          <w:color w:val="222222"/>
          <w:shd w:val="clear" w:color="auto" w:fill="FFFFFF"/>
          <w:lang w:val="en-US"/>
        </w:rPr>
        <w:t xml:space="preserve">Disponível em: https://www.frontiersin.org/articles/10.3389/fphys.2012.00070/full. </w:t>
      </w:r>
      <w:r w:rsidRPr="002B75B9">
        <w:rPr>
          <w:color w:val="222222"/>
          <w:shd w:val="clear" w:color="auto" w:fill="FFFFFF"/>
          <w:lang w:val="en-US"/>
        </w:rPr>
        <w:t>Acesso em: 10 out. 2020</w:t>
      </w:r>
      <w:r>
        <w:rPr>
          <w:color w:val="222222"/>
          <w:shd w:val="clear" w:color="auto" w:fill="FFFFFF"/>
          <w:lang w:val="en-US"/>
        </w:rPr>
        <w:t>.</w:t>
      </w:r>
    </w:p>
    <w:p w14:paraId="378CBF0D" w14:textId="6B86947E" w:rsidR="00925DF3" w:rsidRPr="002B75B9" w:rsidRDefault="00925DF3" w:rsidP="000E2C08">
      <w:pPr>
        <w:pStyle w:val="TF-refernciasITEM"/>
      </w:pPr>
      <w:r w:rsidRPr="00925DF3">
        <w:rPr>
          <w:color w:val="222222"/>
          <w:shd w:val="clear" w:color="auto" w:fill="FFFFFF"/>
          <w:lang w:val="en-US"/>
        </w:rPr>
        <w:t>DARNLEY, Ryan; PEURA, Nathaniel; SEELEY, Justin. </w:t>
      </w:r>
      <w:r w:rsidRPr="00925DF3">
        <w:rPr>
          <w:rStyle w:val="Forte"/>
          <w:color w:val="222222"/>
          <w:shd w:val="clear" w:color="auto" w:fill="FFFFFF"/>
          <w:lang w:val="en-US"/>
        </w:rPr>
        <w:t>Geolocation Using Smartphone Sensors</w:t>
      </w:r>
      <w:r w:rsidRPr="00925DF3">
        <w:rPr>
          <w:color w:val="222222"/>
          <w:shd w:val="clear" w:color="auto" w:fill="FFFFFF"/>
          <w:lang w:val="en-US"/>
        </w:rPr>
        <w:t xml:space="preserve">. </w:t>
      </w:r>
      <w:r w:rsidRPr="002B75B9">
        <w:rPr>
          <w:color w:val="222222"/>
          <w:shd w:val="clear" w:color="auto" w:fill="FFFFFF"/>
        </w:rPr>
        <w:t>Worcester, 2018.</w:t>
      </w:r>
    </w:p>
    <w:p w14:paraId="5427156D" w14:textId="77777777" w:rsidR="000E2C08" w:rsidRPr="00C1444F" w:rsidRDefault="000E2C08" w:rsidP="000E2C08">
      <w:pPr>
        <w:pStyle w:val="TF-refernciasITEM"/>
        <w:rPr>
          <w:color w:val="222222"/>
          <w:shd w:val="clear" w:color="auto" w:fill="FFFFFF"/>
          <w:lang w:val="en-US"/>
        </w:rPr>
      </w:pPr>
      <w:r w:rsidRPr="00C87AB4">
        <w:rPr>
          <w:color w:val="222222"/>
          <w:shd w:val="clear" w:color="auto" w:fill="FFFFFF"/>
        </w:rPr>
        <w:t>FIGUEREDO, Manuela. </w:t>
      </w:r>
      <w:r w:rsidRPr="00C87AB4">
        <w:rPr>
          <w:rStyle w:val="Forte"/>
          <w:color w:val="222222"/>
          <w:shd w:val="clear" w:color="auto" w:fill="FFFFFF"/>
        </w:rPr>
        <w:t>Conheça aplicativo francês para rastrear o coronavírus que já ultrapassa 1 milhão de usuários</w:t>
      </w:r>
      <w:r w:rsidRPr="00C87AB4">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C87AB4">
        <w:rPr>
          <w:color w:val="222222"/>
          <w:shd w:val="clear" w:color="auto" w:fill="FFFFFF"/>
        </w:rPr>
        <w:t xml:space="preserve">2020. Disponível em: https://blogs.ne10.uol.com.br/mundobit/2020/06/08/conheca-aplicativo-frances-para-rastrear-o-coronavirus-que-ja-ultrapassa-1-milhao-de-usuarios/. </w:t>
      </w:r>
      <w:r w:rsidRPr="00C1444F">
        <w:rPr>
          <w:color w:val="222222"/>
          <w:shd w:val="clear" w:color="auto" w:fill="FFFFFF"/>
          <w:lang w:val="en-US"/>
        </w:rPr>
        <w:t>Acesso em: 16 out. 2020.</w:t>
      </w:r>
    </w:p>
    <w:p w14:paraId="7A6DDDB2" w14:textId="77777777" w:rsidR="000E2C08" w:rsidRDefault="000E2C08" w:rsidP="000E2C08">
      <w:pPr>
        <w:pStyle w:val="TF-refernciasITEM"/>
        <w:rPr>
          <w:color w:val="222222"/>
          <w:shd w:val="clear" w:color="auto" w:fill="FFFFFF"/>
        </w:rPr>
      </w:pPr>
      <w:r w:rsidRPr="00660BD6">
        <w:rPr>
          <w:color w:val="222222"/>
          <w:shd w:val="clear" w:color="auto" w:fill="FFFFFF"/>
          <w:lang w:val="en-US"/>
        </w:rPr>
        <w:t>GOUVERNEMENT. </w:t>
      </w:r>
      <w:r w:rsidRPr="00660BD6">
        <w:rPr>
          <w:rStyle w:val="Forte"/>
          <w:color w:val="222222"/>
          <w:shd w:val="clear" w:color="auto" w:fill="FFFFFF"/>
          <w:lang w:val="en-US"/>
        </w:rPr>
        <w:t>StopCovid France – Apps no Google Play</w:t>
      </w:r>
      <w:r w:rsidRPr="00660BD6">
        <w:rPr>
          <w:color w:val="222222"/>
          <w:shd w:val="clear" w:color="auto" w:fill="FFFFFF"/>
          <w:lang w:val="en-US"/>
        </w:rPr>
        <w:t xml:space="preserve">. </w:t>
      </w:r>
      <w:r w:rsidRPr="00AB06A7">
        <w:rPr>
          <w:color w:val="222222"/>
          <w:shd w:val="clear" w:color="auto" w:fill="FFFFFF"/>
        </w:rPr>
        <w:t>[S. L.]</w:t>
      </w:r>
      <w:r>
        <w:rPr>
          <w:color w:val="222222"/>
          <w:shd w:val="clear" w:color="auto" w:fill="FFFFFF"/>
        </w:rPr>
        <w:t xml:space="preserve">. </w:t>
      </w:r>
      <w:r w:rsidRPr="00911FEF">
        <w:rPr>
          <w:color w:val="222222"/>
          <w:shd w:val="clear" w:color="auto" w:fill="FFFFFF"/>
        </w:rPr>
        <w:t xml:space="preserve">2020. </w:t>
      </w:r>
      <w:r w:rsidRPr="00660BD6">
        <w:rPr>
          <w:color w:val="222222"/>
          <w:shd w:val="clear" w:color="auto" w:fill="FFFFFF"/>
        </w:rPr>
        <w:t>Disponível em: https://play.google.com/store/apps/details?id=fr.gouv.android.stopcovid. Acesso em: 16 out. 2020.</w:t>
      </w:r>
    </w:p>
    <w:p w14:paraId="63DEF378" w14:textId="77777777" w:rsidR="000E2C08" w:rsidRPr="00660BD6" w:rsidRDefault="000E2C08" w:rsidP="000E2C08">
      <w:pPr>
        <w:pStyle w:val="TF-refernciasITEM"/>
      </w:pPr>
      <w:r>
        <w:rPr>
          <w:color w:val="222222"/>
          <w:shd w:val="clear" w:color="auto" w:fill="FFFFFF"/>
        </w:rPr>
        <w:t>GOVERNO DO BRASIL</w:t>
      </w:r>
      <w:r w:rsidRPr="00660BD6">
        <w:rPr>
          <w:color w:val="222222"/>
          <w:shd w:val="clear" w:color="auto" w:fill="FFFFFF"/>
        </w:rPr>
        <w:t>. </w:t>
      </w:r>
      <w:r w:rsidRPr="00660BD6">
        <w:rPr>
          <w:rStyle w:val="Forte"/>
          <w:color w:val="222222"/>
          <w:shd w:val="clear" w:color="auto" w:fill="FFFFFF"/>
        </w:rPr>
        <w:t>Coronavírus - SUS – Apps no Google Play</w:t>
      </w:r>
      <w:r w:rsidRPr="00660BD6">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660BD6">
        <w:rPr>
          <w:color w:val="222222"/>
          <w:shd w:val="clear" w:color="auto" w:fill="FFFFFF"/>
        </w:rPr>
        <w:t>2020. Disponível em: https://play.google.com/store/apps/details?id=fr.gouv.android.stopcovid. Acesso em: 15 out. 2020.</w:t>
      </w:r>
    </w:p>
    <w:p w14:paraId="74FB7062" w14:textId="1E59955A" w:rsidR="00F17D1B" w:rsidRPr="00F17D1B" w:rsidRDefault="00F17D1B" w:rsidP="00A860FF">
      <w:pPr>
        <w:pStyle w:val="TF-refernciasITEM"/>
        <w:rPr>
          <w:lang w:val="en-US"/>
        </w:rPr>
      </w:pPr>
      <w:r w:rsidRPr="00F17D1B">
        <w:rPr>
          <w:lang w:val="en-US"/>
        </w:rPr>
        <w:t>LEITH, D. J.; FARRELL, S. Coronavirus contact tracing</w:t>
      </w:r>
      <w:r>
        <w:rPr>
          <w:lang w:val="en-US"/>
        </w:rPr>
        <w:t xml:space="preserve">: </w:t>
      </w:r>
      <w:r w:rsidRPr="00F17D1B">
        <w:rPr>
          <w:rStyle w:val="Forte"/>
          <w:b w:val="0"/>
          <w:color w:val="222222"/>
          <w:shd w:val="clear" w:color="auto" w:fill="FFFFFF"/>
          <w:lang w:val="en-US"/>
        </w:rPr>
        <w:t>Evaluating The Potential Of Using Bluetooth Received Signal Strength For Proximity Detection</w:t>
      </w:r>
      <w:r w:rsidRPr="00F17D1B">
        <w:rPr>
          <w:lang w:val="en-US"/>
        </w:rPr>
        <w:t xml:space="preserve">. </w:t>
      </w:r>
      <w:r w:rsidRPr="00F17D1B">
        <w:rPr>
          <w:b/>
          <w:lang w:val="en-US"/>
        </w:rPr>
        <w:t>ACM SIGCOMM Computer Communication Review</w:t>
      </w:r>
      <w:r w:rsidRPr="00F17D1B">
        <w:rPr>
          <w:lang w:val="en-US"/>
        </w:rPr>
        <w:t>, v. 50, n. 4, p. 66–74, 26 out. 2020.</w:t>
      </w:r>
    </w:p>
    <w:p w14:paraId="4B27EB5E" w14:textId="60F10693" w:rsidR="00DC6187" w:rsidRPr="00C87AB4" w:rsidRDefault="00DC6187" w:rsidP="000E2C08">
      <w:pPr>
        <w:pStyle w:val="TF-refernciasITEM"/>
      </w:pPr>
      <w:r w:rsidRPr="00DC6187">
        <w:rPr>
          <w:lang w:val="en-US"/>
        </w:rPr>
        <w:t xml:space="preserve">ROWE, F.; NGWENYAMA, O.; RICHET, J.-L. Contact-tracing apps and alienation in the age of COVID-19. </w:t>
      </w:r>
      <w:r w:rsidRPr="00DC6187">
        <w:rPr>
          <w:b/>
          <w:lang w:val="en-US"/>
        </w:rPr>
        <w:t>European Journal of Information Systems</w:t>
      </w:r>
      <w:r w:rsidRPr="00DC6187">
        <w:rPr>
          <w:lang w:val="en-US"/>
        </w:rPr>
        <w:t xml:space="preserve">, p. 1–18, 13 set. 2020. </w:t>
      </w:r>
      <w:r w:rsidRPr="002B75B9">
        <w:rPr>
          <w:color w:val="222222"/>
          <w:shd w:val="clear" w:color="auto" w:fill="FFFFFF"/>
          <w:lang w:val="en-US"/>
        </w:rPr>
        <w:t xml:space="preserve">Disponível em: https://www.tandfonline.com/doi/full/10.1080/0960085X.2020.1803155?scroll=top&amp;needAccess=true. </w:t>
      </w:r>
      <w:r w:rsidRPr="00C87AB4">
        <w:rPr>
          <w:color w:val="222222"/>
          <w:shd w:val="clear" w:color="auto" w:fill="FFFFFF"/>
        </w:rPr>
        <w:t>Acesso em: 16 out. 2020.</w:t>
      </w:r>
    </w:p>
    <w:p w14:paraId="609DE9AC" w14:textId="77777777" w:rsidR="000E2C08" w:rsidRDefault="000E2C08" w:rsidP="000E2C08">
      <w:pPr>
        <w:pStyle w:val="TF-refernciasITEM"/>
        <w:rPr>
          <w:color w:val="222222"/>
          <w:shd w:val="clear" w:color="auto" w:fill="FFFFFF"/>
        </w:rPr>
      </w:pPr>
      <w:r w:rsidRPr="00BD0EC1">
        <w:rPr>
          <w:color w:val="222222"/>
          <w:shd w:val="clear" w:color="auto" w:fill="FFFFFF"/>
        </w:rPr>
        <w:t>TRINDADE, Rodrigo. </w:t>
      </w:r>
      <w:r w:rsidRPr="00BD0EC1">
        <w:rPr>
          <w:rStyle w:val="Forte"/>
          <w:color w:val="222222"/>
          <w:shd w:val="clear" w:color="auto" w:fill="FFFFFF"/>
        </w:rPr>
        <w:t>App Coronavírus SUS agora vai avisar quando usuário foi exposto; entenda</w:t>
      </w:r>
      <w:r w:rsidRPr="00BD0EC1">
        <w:rPr>
          <w:color w:val="222222"/>
          <w:shd w:val="clear" w:color="auto" w:fill="FFFFFF"/>
        </w:rPr>
        <w:t xml:space="preserve">. </w:t>
      </w:r>
      <w:r w:rsidRPr="00AB06A7">
        <w:rPr>
          <w:color w:val="222222"/>
          <w:shd w:val="clear" w:color="auto" w:fill="FFFFFF"/>
        </w:rPr>
        <w:t>[S. L.]</w:t>
      </w:r>
      <w:r>
        <w:rPr>
          <w:color w:val="222222"/>
          <w:shd w:val="clear" w:color="auto" w:fill="FFFFFF"/>
        </w:rPr>
        <w:t xml:space="preserve">. </w:t>
      </w:r>
      <w:r w:rsidRPr="00BD0EC1">
        <w:rPr>
          <w:color w:val="222222"/>
          <w:shd w:val="clear" w:color="auto" w:fill="FFFFFF"/>
        </w:rPr>
        <w:t>2020. Disponível em: https://www.uol.com.br/tilt/noticias/redacao/2020/07/31/app-coronavirus---sus-adiciona-rastreamento-de-contatos-entenda.htm. Acesso em: 15 out. 2020.</w:t>
      </w:r>
    </w:p>
    <w:p w14:paraId="3853ADDA" w14:textId="1FEA2AED" w:rsidR="00DC6187" w:rsidRPr="00095B58" w:rsidRDefault="00DC6187" w:rsidP="000E2C08">
      <w:pPr>
        <w:pStyle w:val="TF-refernciasITEM"/>
        <w:rPr>
          <w:color w:val="FF0000"/>
        </w:rPr>
      </w:pPr>
      <w:r w:rsidRPr="00DC6187">
        <w:rPr>
          <w:color w:val="000000" w:themeColor="text1"/>
          <w:lang w:val="en-US"/>
        </w:rPr>
        <w:t xml:space="preserve">WILDER-SMITH, A.; FREEDMAN, D. O. Isolation, quarantine, social distancing and community containment: pivotal role for old-style public health measures in the novel coronavirus (2019-nCoV) outbreak. </w:t>
      </w:r>
      <w:r w:rsidRPr="00DC6187">
        <w:rPr>
          <w:b/>
          <w:color w:val="000000" w:themeColor="text1"/>
        </w:rPr>
        <w:t>Journal of Travel Medicine</w:t>
      </w:r>
      <w:r w:rsidRPr="00DC6187">
        <w:rPr>
          <w:color w:val="000000" w:themeColor="text1"/>
        </w:rPr>
        <w:t xml:space="preserve">, v. 27, n. 2, 13 fev. 2020. </w:t>
      </w:r>
      <w:r w:rsidRPr="00DC6187">
        <w:rPr>
          <w:color w:val="000000" w:themeColor="text1"/>
          <w:shd w:val="clear" w:color="auto" w:fill="FFFFFF"/>
        </w:rPr>
        <w:t>Disponível em</w:t>
      </w:r>
      <w:r w:rsidRPr="005F6B5B">
        <w:rPr>
          <w:color w:val="222222"/>
          <w:shd w:val="clear" w:color="auto" w:fill="FFFFFF"/>
        </w:rPr>
        <w:t xml:space="preserve">: https://academic.oup.com/jtm/article/27/2/taaa020/5735321. </w:t>
      </w:r>
      <w:r w:rsidRPr="00095B58">
        <w:rPr>
          <w:color w:val="222222"/>
          <w:shd w:val="clear" w:color="auto" w:fill="FFFFFF"/>
        </w:rPr>
        <w:t>Acesso em: 18 out. 2020.</w:t>
      </w:r>
    </w:p>
    <w:p w14:paraId="7C7AABF7" w14:textId="77777777" w:rsidR="000E2C08" w:rsidRPr="00EC78D7" w:rsidRDefault="000E2C08" w:rsidP="000E2C08">
      <w:pPr>
        <w:pStyle w:val="TF-refernciasITEM"/>
        <w:rPr>
          <w:lang w:val="en-US"/>
        </w:rPr>
      </w:pPr>
      <w:commentRangeStart w:id="82"/>
      <w:r w:rsidRPr="00911FEF">
        <w:rPr>
          <w:lang w:val="en-US"/>
        </w:rPr>
        <w:t>WORLD HEALTH</w:t>
      </w:r>
      <w:r w:rsidRPr="00911FEF">
        <w:rPr>
          <w:color w:val="222222"/>
          <w:shd w:val="clear" w:color="auto" w:fill="FFFFFF"/>
          <w:lang w:val="en-US"/>
        </w:rPr>
        <w:t xml:space="preserve"> ORGANIZATION</w:t>
      </w:r>
      <w:r w:rsidRPr="00EC78D7">
        <w:rPr>
          <w:color w:val="222222"/>
          <w:shd w:val="clear" w:color="auto" w:fill="FFFFFF"/>
          <w:lang w:val="en-US"/>
        </w:rPr>
        <w:t>. </w:t>
      </w:r>
      <w:r w:rsidRPr="00EC78D7">
        <w:rPr>
          <w:b/>
          <w:lang w:val="en-US"/>
        </w:rPr>
        <w:t>Smallpox</w:t>
      </w:r>
      <w:r w:rsidRPr="00EC78D7">
        <w:rPr>
          <w:color w:val="222222"/>
          <w:shd w:val="clear" w:color="auto" w:fill="FFFFFF"/>
          <w:lang w:val="en-US"/>
        </w:rPr>
        <w:t xml:space="preserve">. </w:t>
      </w:r>
      <w:r w:rsidRPr="00911FEF">
        <w:rPr>
          <w:color w:val="222222"/>
          <w:shd w:val="clear" w:color="auto" w:fill="FFFFFF"/>
          <w:lang w:val="en-US"/>
        </w:rPr>
        <w:t xml:space="preserve">[S. L.]. </w:t>
      </w:r>
      <w:r w:rsidRPr="00095B58">
        <w:rPr>
          <w:color w:val="222222"/>
          <w:shd w:val="clear" w:color="auto" w:fill="FFFFFF"/>
        </w:rPr>
        <w:t xml:space="preserve">2020a. </w:t>
      </w:r>
      <w:r w:rsidRPr="00EC78D7">
        <w:rPr>
          <w:color w:val="222222"/>
          <w:shd w:val="clear" w:color="auto" w:fill="FFFFFF"/>
        </w:rPr>
        <w:t xml:space="preserve">Disponível em: </w:t>
      </w:r>
      <w:r w:rsidRPr="00EC78D7">
        <w:t>https://www.who.int/health-topics/smallpox#tab=tab_1</w:t>
      </w:r>
      <w:r w:rsidRPr="00EC78D7">
        <w:rPr>
          <w:color w:val="222222"/>
          <w:shd w:val="clear" w:color="auto" w:fill="FFFFFF"/>
        </w:rPr>
        <w:t xml:space="preserve">. </w:t>
      </w:r>
      <w:r w:rsidRPr="00EC78D7">
        <w:rPr>
          <w:color w:val="222222"/>
          <w:shd w:val="clear" w:color="auto" w:fill="FFFFFF"/>
          <w:lang w:val="en-US"/>
        </w:rPr>
        <w:t>Acesso em: 07 out. 2020.</w:t>
      </w:r>
    </w:p>
    <w:p w14:paraId="09242E40" w14:textId="77777777" w:rsidR="000E2C08" w:rsidRPr="00911FEF" w:rsidRDefault="000E2C08" w:rsidP="000E2C08">
      <w:pPr>
        <w:pStyle w:val="TF-refernciasITEM"/>
        <w:rPr>
          <w:lang w:val="en-US"/>
        </w:rPr>
      </w:pPr>
      <w:r w:rsidRPr="00C1444F">
        <w:rPr>
          <w:lang w:val="en-US"/>
        </w:rPr>
        <w:t>WORLD HEALTH</w:t>
      </w:r>
      <w:r w:rsidRPr="00C1444F">
        <w:rPr>
          <w:color w:val="222222"/>
          <w:shd w:val="clear" w:color="auto" w:fill="FFFFFF"/>
          <w:lang w:val="en-US"/>
        </w:rPr>
        <w:t xml:space="preserve"> ORGANIZATION</w:t>
      </w:r>
      <w:r w:rsidRPr="00EC78D7">
        <w:rPr>
          <w:lang w:val="en-US"/>
        </w:rPr>
        <w:t xml:space="preserve">. </w:t>
      </w:r>
      <w:r w:rsidRPr="00EC78D7">
        <w:rPr>
          <w:b/>
          <w:lang w:val="en-US"/>
        </w:rPr>
        <w:t>Developing pandemic preparedness in Europe in the 21st century: experience, evolution and next steps</w:t>
      </w:r>
      <w:r w:rsidRPr="00EC78D7">
        <w:rPr>
          <w:lang w:val="en-US"/>
        </w:rPr>
        <w:t xml:space="preserve">. </w:t>
      </w:r>
      <w:r w:rsidRPr="00AB06A7">
        <w:rPr>
          <w:color w:val="222222"/>
          <w:shd w:val="clear" w:color="auto" w:fill="FFFFFF"/>
        </w:rPr>
        <w:t>[S. L.]</w:t>
      </w:r>
      <w:r>
        <w:rPr>
          <w:color w:val="222222"/>
          <w:shd w:val="clear" w:color="auto" w:fill="FFFFFF"/>
        </w:rPr>
        <w:t xml:space="preserve">. </w:t>
      </w:r>
      <w:r w:rsidRPr="00EC78D7">
        <w:t xml:space="preserve">2012. Disponível em: https://www.who.int/bulletin/volumes/90/4/11-097972/en/. </w:t>
      </w:r>
      <w:r w:rsidRPr="00911FEF">
        <w:rPr>
          <w:lang w:val="en-US"/>
        </w:rPr>
        <w:t>Acesso em: 09 out. 2020.</w:t>
      </w:r>
    </w:p>
    <w:p w14:paraId="4C0F091E" w14:textId="77777777" w:rsidR="000E2C08" w:rsidRPr="00C1444F" w:rsidRDefault="000E2C08" w:rsidP="000E2C08">
      <w:pPr>
        <w:pStyle w:val="TF-refernciasITEM"/>
        <w:rPr>
          <w:lang w:val="en-US"/>
        </w:rPr>
      </w:pPr>
      <w:r w:rsidRPr="00C1444F">
        <w:rPr>
          <w:lang w:val="en-US"/>
        </w:rPr>
        <w:t>WORLD HEALTH</w:t>
      </w:r>
      <w:r w:rsidRPr="00C1444F">
        <w:rPr>
          <w:color w:val="222222"/>
          <w:shd w:val="clear" w:color="auto" w:fill="FFFFFF"/>
          <w:lang w:val="en-US"/>
        </w:rPr>
        <w:t xml:space="preserve"> ORGANIZATION</w:t>
      </w:r>
      <w:r w:rsidRPr="00EC78D7">
        <w:rPr>
          <w:lang w:val="en-US"/>
        </w:rPr>
        <w:t xml:space="preserve">. </w:t>
      </w:r>
      <w:r w:rsidRPr="00EC78D7">
        <w:rPr>
          <w:b/>
          <w:lang w:val="en-US"/>
        </w:rPr>
        <w:t>Cholera</w:t>
      </w:r>
      <w:r w:rsidRPr="00EC78D7">
        <w:rPr>
          <w:lang w:val="en-US"/>
        </w:rPr>
        <w:t xml:space="preserve">. </w:t>
      </w:r>
      <w:r w:rsidRPr="00911FEF">
        <w:rPr>
          <w:color w:val="222222"/>
          <w:shd w:val="clear" w:color="auto" w:fill="FFFFFF"/>
          <w:lang w:val="en-US"/>
        </w:rPr>
        <w:t xml:space="preserve">[S. L.]. </w:t>
      </w:r>
      <w:r w:rsidRPr="00EC78D7">
        <w:rPr>
          <w:lang w:val="en-US"/>
        </w:rPr>
        <w:t xml:space="preserve">2020b. </w:t>
      </w:r>
      <w:r w:rsidRPr="00EC78D7">
        <w:t>Disponível em: https://www.who.int/health-topics/cholera#tab</w:t>
      </w:r>
      <w:commentRangeEnd w:id="82"/>
      <w:r w:rsidR="0096208C">
        <w:rPr>
          <w:rStyle w:val="Refdecomentrio"/>
        </w:rPr>
        <w:commentReference w:id="82"/>
      </w:r>
      <w:r w:rsidRPr="00EC78D7">
        <w:t xml:space="preserve">=tab_2. </w:t>
      </w:r>
      <w:r w:rsidRPr="00EC78D7">
        <w:rPr>
          <w:lang w:val="en-US"/>
        </w:rPr>
        <w:t>Acesso em: 09 out. 2020.</w:t>
      </w:r>
    </w:p>
    <w:p w14:paraId="77DDA2C1" w14:textId="77777777" w:rsidR="000E2C08" w:rsidRPr="002921AE" w:rsidRDefault="000E2C08" w:rsidP="000E2C08">
      <w:pPr>
        <w:pStyle w:val="TF-refernciasITEM"/>
        <w:rPr>
          <w:lang w:val="en-US"/>
        </w:rPr>
      </w:pPr>
      <w:r w:rsidRPr="002921AE">
        <w:rPr>
          <w:lang w:val="en-US"/>
        </w:rPr>
        <w:t xml:space="preserve">ZHAO, Qingchuan </w:t>
      </w:r>
      <w:r w:rsidRPr="002921AE">
        <w:rPr>
          <w:rStyle w:val="nfase"/>
          <w:shd w:val="clear" w:color="auto" w:fill="FFFFFF"/>
          <w:lang w:val="en-US"/>
        </w:rPr>
        <w:t>et al</w:t>
      </w:r>
      <w:r w:rsidRPr="002921AE">
        <w:rPr>
          <w:lang w:val="en-US"/>
        </w:rPr>
        <w:t xml:space="preserve">. On the Accuracy of Measured Proximity of Bluetooth-based Contact Tracing Apps. In: </w:t>
      </w:r>
      <w:r w:rsidRPr="002921AE">
        <w:rPr>
          <w:b/>
          <w:lang w:val="en-US"/>
        </w:rPr>
        <w:t>International Conference on Security and Privacy in Communication Networks</w:t>
      </w:r>
      <w:r w:rsidRPr="002921AE">
        <w:rPr>
          <w:lang w:val="en-US"/>
        </w:rPr>
        <w:t>, 2020, 12p.</w:t>
      </w:r>
    </w:p>
    <w:p w14:paraId="75BD0E18" w14:textId="70D299CA" w:rsidR="000E2C08" w:rsidRPr="005209CC" w:rsidRDefault="000E2C08" w:rsidP="000E2C08">
      <w:pPr>
        <w:pStyle w:val="TF-TEXTO"/>
        <w:rPr>
          <w:lang w:val="en-US"/>
        </w:rPr>
      </w:pPr>
    </w:p>
    <w:p w14:paraId="5A62C9F3" w14:textId="79FD30EF" w:rsidR="000E2C08" w:rsidRPr="000E2C08" w:rsidRDefault="000E2C08" w:rsidP="005209CC">
      <w:pPr>
        <w:pStyle w:val="TF-refernciasbibliogrficasTTULO"/>
      </w:pPr>
      <w:r>
        <w:t>ASSINATURAS</w:t>
      </w:r>
    </w:p>
    <w:p w14:paraId="614EA2CF" w14:textId="77777777" w:rsidR="00F83A19" w:rsidRDefault="00F83A19" w:rsidP="00F83A19">
      <w:pPr>
        <w:pStyle w:val="TF-LEGENDA"/>
      </w:pPr>
      <w:r>
        <w:t>(Atenção: todas as folhas devem estar rubricadas)</w:t>
      </w:r>
    </w:p>
    <w:p w14:paraId="20C8BAD7" w14:textId="77777777" w:rsidR="00F83A19" w:rsidRDefault="00F83A19" w:rsidP="00F83A19">
      <w:pPr>
        <w:pStyle w:val="TF-LEGENDA"/>
      </w:pPr>
    </w:p>
    <w:p w14:paraId="4FB48333" w14:textId="77777777" w:rsidR="00F83A19" w:rsidRDefault="00F83A19" w:rsidP="00F83A19">
      <w:pPr>
        <w:pStyle w:val="TF-LEGENDA"/>
      </w:pPr>
    </w:p>
    <w:p w14:paraId="5B1A251A" w14:textId="77777777" w:rsidR="00F83A19" w:rsidRDefault="00F83A19" w:rsidP="00F83A19">
      <w:pPr>
        <w:pStyle w:val="TF-LEGENDA"/>
      </w:pPr>
      <w:r>
        <w:t>Assinatura do(a) Aluno(a): _____________________________________________________</w:t>
      </w:r>
    </w:p>
    <w:p w14:paraId="150E2DAA" w14:textId="77777777" w:rsidR="00F83A19" w:rsidRDefault="00F83A19" w:rsidP="00F83A19">
      <w:pPr>
        <w:pStyle w:val="TF-LEGENDA"/>
      </w:pPr>
    </w:p>
    <w:p w14:paraId="5BFA96B7" w14:textId="77777777" w:rsidR="00F83A19" w:rsidRDefault="00F83A19" w:rsidP="00F83A19">
      <w:pPr>
        <w:pStyle w:val="TF-LEGENDA"/>
      </w:pPr>
    </w:p>
    <w:p w14:paraId="3774E105" w14:textId="77777777" w:rsidR="00F83A19" w:rsidRDefault="00F83A19" w:rsidP="00F83A19">
      <w:pPr>
        <w:pStyle w:val="TF-LEGENDA"/>
      </w:pPr>
      <w:r>
        <w:t>Assinatura do(a) Orientador(a): _________________________________________________</w:t>
      </w:r>
    </w:p>
    <w:p w14:paraId="19E93DEF" w14:textId="77777777" w:rsidR="00F83A19" w:rsidRDefault="00F83A19" w:rsidP="00F83A19">
      <w:pPr>
        <w:pStyle w:val="TF-LEGENDA"/>
      </w:pPr>
    </w:p>
    <w:p w14:paraId="23F9A762" w14:textId="77777777" w:rsidR="00F83A19" w:rsidRDefault="00F83A19" w:rsidP="00F83A19">
      <w:pPr>
        <w:pStyle w:val="TF-LEGENDA"/>
      </w:pPr>
    </w:p>
    <w:p w14:paraId="3B971EDD" w14:textId="77777777" w:rsidR="00F83A19" w:rsidRDefault="00F83A19" w:rsidP="00F83A19">
      <w:pPr>
        <w:pStyle w:val="TF-LEGENDA"/>
      </w:pPr>
      <w:r>
        <w:t>Assinatura do(a) Coorientador(a) (se houver): ______________________________________</w:t>
      </w:r>
    </w:p>
    <w:p w14:paraId="2F87C9F8" w14:textId="77777777" w:rsidR="007222F7" w:rsidRDefault="007222F7" w:rsidP="007222F7">
      <w:pPr>
        <w:pStyle w:val="TF-TEXTOQUADRO"/>
      </w:pPr>
    </w:p>
    <w:p w14:paraId="075C0617" w14:textId="77777777" w:rsidR="007222F7" w:rsidRPr="007222F7" w:rsidRDefault="007222F7" w:rsidP="007222F7">
      <w:pPr>
        <w:pStyle w:val="TF-TEXTOQUADRO"/>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062"/>
      </w:tblGrid>
      <w:tr w:rsidR="007222F7" w14:paraId="017AA1AA" w14:textId="77777777" w:rsidTr="00DF6ED2">
        <w:tc>
          <w:tcPr>
            <w:tcW w:w="9212" w:type="dxa"/>
            <w:shd w:val="clear" w:color="auto" w:fill="auto"/>
          </w:tcPr>
          <w:p w14:paraId="70624F68" w14:textId="77777777" w:rsidR="007222F7" w:rsidRDefault="007222F7" w:rsidP="00DF6ED2">
            <w:pPr>
              <w:jc w:val="center"/>
            </w:pPr>
            <w:r>
              <w:t>Observações do orientador em relação a itens não atendidos do pré-projeto (se houver):</w:t>
            </w:r>
          </w:p>
          <w:p w14:paraId="068D4BAF" w14:textId="77777777" w:rsidR="007222F7" w:rsidRDefault="007222F7" w:rsidP="00DF6ED2">
            <w:pPr>
              <w:jc w:val="center"/>
            </w:pPr>
          </w:p>
          <w:p w14:paraId="759D38A3" w14:textId="77777777" w:rsidR="007222F7" w:rsidRDefault="007222F7" w:rsidP="00DF6ED2">
            <w:pPr>
              <w:jc w:val="center"/>
            </w:pPr>
          </w:p>
          <w:p w14:paraId="2B92AAAB" w14:textId="48E62EA5" w:rsidR="007222F7" w:rsidRDefault="007222F7" w:rsidP="00DF6ED2">
            <w:pPr>
              <w:jc w:val="center"/>
            </w:pPr>
          </w:p>
          <w:p w14:paraId="41983FAA" w14:textId="08CF40CA" w:rsidR="00B71C86" w:rsidRDefault="00B71C86" w:rsidP="00DF6ED2">
            <w:pPr>
              <w:jc w:val="center"/>
            </w:pPr>
          </w:p>
          <w:p w14:paraId="11F54BAB" w14:textId="0A64A123" w:rsidR="00B71C86" w:rsidRDefault="00B71C86" w:rsidP="00DF6ED2">
            <w:pPr>
              <w:jc w:val="center"/>
            </w:pPr>
          </w:p>
          <w:p w14:paraId="5186702A" w14:textId="2D89DACB" w:rsidR="00B71C86" w:rsidRDefault="00B71C86" w:rsidP="00DF6ED2">
            <w:pPr>
              <w:jc w:val="center"/>
            </w:pPr>
          </w:p>
          <w:p w14:paraId="1C9B67ED" w14:textId="10EEC232" w:rsidR="00B71C86" w:rsidRDefault="00B71C86" w:rsidP="00DF6ED2">
            <w:pPr>
              <w:jc w:val="center"/>
            </w:pPr>
          </w:p>
          <w:p w14:paraId="329CBC80" w14:textId="41F84727" w:rsidR="00B71C86" w:rsidRDefault="00B71C86" w:rsidP="00DF6ED2">
            <w:pPr>
              <w:jc w:val="center"/>
            </w:pPr>
          </w:p>
          <w:p w14:paraId="6CCE7609" w14:textId="4793336D" w:rsidR="00B71C86" w:rsidRDefault="00B71C86" w:rsidP="00DF6ED2">
            <w:pPr>
              <w:jc w:val="center"/>
            </w:pPr>
          </w:p>
          <w:p w14:paraId="7528B5AF" w14:textId="35CEF9A7" w:rsidR="00B71C86" w:rsidRDefault="00B71C86" w:rsidP="00DF6ED2">
            <w:pPr>
              <w:jc w:val="center"/>
            </w:pPr>
          </w:p>
          <w:p w14:paraId="604C57E7" w14:textId="6BD529C2" w:rsidR="00B71C86" w:rsidRDefault="00B71C86" w:rsidP="00DF6ED2">
            <w:pPr>
              <w:jc w:val="center"/>
            </w:pPr>
          </w:p>
          <w:p w14:paraId="6BAFE671" w14:textId="77777777" w:rsidR="00B71C86" w:rsidRDefault="00B71C86" w:rsidP="00DF6ED2">
            <w:pPr>
              <w:jc w:val="center"/>
            </w:pPr>
          </w:p>
          <w:p w14:paraId="34AA39DD" w14:textId="77777777" w:rsidR="007222F7" w:rsidRDefault="007222F7" w:rsidP="00DF6ED2">
            <w:pPr>
              <w:jc w:val="center"/>
            </w:pPr>
          </w:p>
        </w:tc>
      </w:tr>
    </w:tbl>
    <w:p w14:paraId="5898AA15" w14:textId="77777777" w:rsidR="007222F7" w:rsidRDefault="007222F7" w:rsidP="007222F7">
      <w:pPr>
        <w:jc w:val="center"/>
      </w:pPr>
    </w:p>
    <w:p w14:paraId="73C1D1BA" w14:textId="77777777" w:rsidR="007222F7" w:rsidRDefault="007222F7" w:rsidP="007222F7">
      <w:pPr>
        <w:jc w:val="center"/>
      </w:pPr>
    </w:p>
    <w:p w14:paraId="6D97B9AA" w14:textId="77777777" w:rsidR="007222F7" w:rsidRDefault="007222F7" w:rsidP="007222F7">
      <w:pPr>
        <w:jc w:val="center"/>
      </w:pPr>
    </w:p>
    <w:p w14:paraId="70BA9A94" w14:textId="77777777" w:rsidR="00F255FC" w:rsidRDefault="00F255FC" w:rsidP="00F83A19">
      <w:pPr>
        <w:pStyle w:val="TF-LEGENDA"/>
      </w:pPr>
    </w:p>
    <w:p w14:paraId="41C9084A" w14:textId="77777777" w:rsidR="00320BFA" w:rsidRDefault="00320BFA">
      <w:pPr>
        <w:pStyle w:val="TF-LEGENDA"/>
        <w:sectPr w:rsidR="00320BFA" w:rsidSect="00F31359">
          <w:headerReference w:type="default" r:id="rId19"/>
          <w:headerReference w:type="first" r:id="rId20"/>
          <w:pgSz w:w="11907" w:h="16840" w:code="9"/>
          <w:pgMar w:top="1701" w:right="1134" w:bottom="1134" w:left="1701" w:header="720" w:footer="720" w:gutter="0"/>
          <w:pgNumType w:start="1"/>
          <w:cols w:space="708"/>
          <w:titlePg/>
          <w:docGrid w:linePitch="360"/>
        </w:sectPr>
      </w:pPr>
    </w:p>
    <w:p w14:paraId="6E0654CA" w14:textId="77777777" w:rsidR="00313265" w:rsidRPr="00320BFA" w:rsidRDefault="00313265" w:rsidP="00313265">
      <w:pPr>
        <w:pStyle w:val="TF-xAvalTTULO"/>
      </w:pPr>
      <w:r>
        <w:t>FORMULÁRIO  DE  avaliação</w:t>
      </w:r>
      <w:r w:rsidRPr="00320BFA">
        <w:t xml:space="preserve"> – PROFESSOR TCC I</w:t>
      </w:r>
    </w:p>
    <w:p w14:paraId="03EFB67B" w14:textId="578DEF6E" w:rsidR="00313265" w:rsidRPr="00320BFA" w:rsidRDefault="00313265" w:rsidP="00313265">
      <w:pPr>
        <w:pStyle w:val="TF-xAvalLINHA"/>
      </w:pPr>
      <w:r w:rsidRPr="00320BFA">
        <w:t>Acadêmico(a):</w:t>
      </w:r>
      <w:r w:rsidR="006A2AD6" w:rsidRPr="006A2AD6">
        <w:t xml:space="preserve"> </w:t>
      </w:r>
      <w:r w:rsidR="006A2AD6">
        <w:t>Joana Cristina Tietjen</w:t>
      </w:r>
      <w:r w:rsidRPr="00320BFA">
        <w:tab/>
      </w:r>
    </w:p>
    <w:p w14:paraId="1E385225" w14:textId="26610853" w:rsidR="00313265" w:rsidRDefault="00313265" w:rsidP="00313265">
      <w:pPr>
        <w:pStyle w:val="TF-xAvalLINHA"/>
      </w:pPr>
      <w:r w:rsidRPr="00320BFA">
        <w:t>Avaliador(a):</w:t>
      </w:r>
      <w:r w:rsidRPr="00320BFA">
        <w:tab/>
      </w:r>
      <w:r w:rsidR="006A2AD6">
        <w:t>Andreza Sartori</w:t>
      </w:r>
      <w:r>
        <w:tab/>
      </w:r>
    </w:p>
    <w:p w14:paraId="71B41787" w14:textId="77777777" w:rsidR="00313265" w:rsidRDefault="00313265" w:rsidP="00313265">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84"/>
        <w:gridCol w:w="7226"/>
        <w:gridCol w:w="477"/>
        <w:gridCol w:w="481"/>
        <w:gridCol w:w="474"/>
      </w:tblGrid>
      <w:tr w:rsidR="00313265" w:rsidRPr="00320BFA" w14:paraId="3B801186" w14:textId="77777777" w:rsidTr="00AC06C3">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24F777D4" w14:textId="77777777" w:rsidR="00313265" w:rsidRPr="00320BFA" w:rsidRDefault="00313265" w:rsidP="00AC06C3">
            <w:pPr>
              <w:pStyle w:val="TF-xAvalITEMTABELA"/>
            </w:pPr>
            <w:r w:rsidRPr="00320BFA">
              <w:t>ASPECTOS   AVALIADOS</w:t>
            </w:r>
            <w:r>
              <w:rPr>
                <w:vertAlign w:val="superscript"/>
              </w:rPr>
              <w:t>1</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44BCB524" w14:textId="77777777" w:rsidR="00313265" w:rsidRPr="00320BFA" w:rsidRDefault="00313265" w:rsidP="00AC06C3">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167DF79A" w14:textId="77777777" w:rsidR="00313265" w:rsidRPr="00320BFA" w:rsidRDefault="00313265" w:rsidP="00AC06C3">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79909A65" w14:textId="77777777" w:rsidR="00313265" w:rsidRPr="00320BFA" w:rsidRDefault="00313265" w:rsidP="00AC06C3">
            <w:pPr>
              <w:pStyle w:val="TF-xAvalITEMTABELA"/>
            </w:pPr>
            <w:r w:rsidRPr="00320BFA">
              <w:t>não atende</w:t>
            </w:r>
          </w:p>
        </w:tc>
      </w:tr>
      <w:tr w:rsidR="00313265" w:rsidRPr="00320BFA" w14:paraId="25CCA9F6" w14:textId="77777777" w:rsidTr="00AC06C3">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3B2D0CD5" w14:textId="77777777" w:rsidR="00313265" w:rsidRPr="00320BFA" w:rsidRDefault="00313265" w:rsidP="00AC06C3">
            <w:pPr>
              <w:pStyle w:val="TF-xAvalITEMTABELA"/>
            </w:pPr>
            <w:r w:rsidRPr="00B323A8">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4A522856" w14:textId="77777777" w:rsidR="00313265" w:rsidRPr="00821EE8" w:rsidRDefault="00313265" w:rsidP="00313265">
            <w:pPr>
              <w:pStyle w:val="TF-xAvalITEM"/>
              <w:numPr>
                <w:ilvl w:val="0"/>
                <w:numId w:val="13"/>
              </w:numPr>
            </w:pPr>
            <w:r w:rsidRPr="00821EE8">
              <w:t>INTRODUÇÃO</w:t>
            </w:r>
          </w:p>
          <w:p w14:paraId="4CE246BB" w14:textId="77777777" w:rsidR="00313265" w:rsidRPr="00821EE8" w:rsidRDefault="00313265" w:rsidP="00AC06C3">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1FC04575" w14:textId="43C9F212" w:rsidR="00313265" w:rsidRPr="00320BFA" w:rsidRDefault="00B41AC5" w:rsidP="00AC06C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2E3564F5" w14:textId="77777777" w:rsidR="00313265" w:rsidRPr="00320BFA" w:rsidRDefault="00313265" w:rsidP="00AC06C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516EE178" w14:textId="77777777" w:rsidR="00313265" w:rsidRPr="00320BFA" w:rsidRDefault="00313265" w:rsidP="00AC06C3">
            <w:pPr>
              <w:keepNext w:val="0"/>
              <w:keepLines w:val="0"/>
              <w:ind w:left="709" w:hanging="709"/>
              <w:jc w:val="both"/>
              <w:rPr>
                <w:sz w:val="18"/>
              </w:rPr>
            </w:pPr>
          </w:p>
        </w:tc>
      </w:tr>
      <w:tr w:rsidR="00313265" w:rsidRPr="00320BFA" w14:paraId="12E63597" w14:textId="77777777" w:rsidTr="00AC06C3">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7A11563"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BE5AB2" w14:textId="77777777" w:rsidR="00313265" w:rsidRPr="00821EE8" w:rsidRDefault="00313265" w:rsidP="00AC06C3">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56AA2F70" w14:textId="7C14A8D4"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EAAE2F"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B291A64" w14:textId="77777777" w:rsidR="00313265" w:rsidRPr="00320BFA" w:rsidRDefault="00313265" w:rsidP="00AC06C3">
            <w:pPr>
              <w:keepNext w:val="0"/>
              <w:keepLines w:val="0"/>
              <w:ind w:left="709" w:hanging="709"/>
              <w:jc w:val="both"/>
              <w:rPr>
                <w:sz w:val="18"/>
              </w:rPr>
            </w:pPr>
          </w:p>
        </w:tc>
      </w:tr>
      <w:tr w:rsidR="00313265" w:rsidRPr="00320BFA" w14:paraId="386F98BF"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4A28B5E"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AC960C1" w14:textId="77777777" w:rsidR="00313265" w:rsidRPr="00320BFA" w:rsidRDefault="00313265" w:rsidP="00313265">
            <w:pPr>
              <w:pStyle w:val="TF-xAvalITEM"/>
              <w:numPr>
                <w:ilvl w:val="0"/>
                <w:numId w:val="13"/>
              </w:numPr>
            </w:pPr>
            <w:r w:rsidRPr="00320BFA">
              <w:t>OBJETIVOS</w:t>
            </w:r>
          </w:p>
          <w:p w14:paraId="6A918A27" w14:textId="77777777" w:rsidR="00313265" w:rsidRPr="00320BFA" w:rsidRDefault="00313265" w:rsidP="00AC06C3">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6C6DE34A" w14:textId="6A8688A5"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EB58804"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52FDE4B" w14:textId="77777777" w:rsidR="00313265" w:rsidRPr="00320BFA" w:rsidRDefault="00313265" w:rsidP="00AC06C3">
            <w:pPr>
              <w:keepNext w:val="0"/>
              <w:keepLines w:val="0"/>
              <w:ind w:left="709" w:hanging="709"/>
              <w:jc w:val="both"/>
              <w:rPr>
                <w:sz w:val="18"/>
              </w:rPr>
            </w:pPr>
          </w:p>
        </w:tc>
      </w:tr>
      <w:tr w:rsidR="00313265" w:rsidRPr="00320BFA" w14:paraId="0E7C547C" w14:textId="77777777" w:rsidTr="00AC06C3">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C43A563"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2CA42D" w14:textId="77777777" w:rsidR="00313265" w:rsidRPr="00320BFA" w:rsidRDefault="00313265" w:rsidP="00AC06C3">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5DA32AB0" w14:textId="17E6C693"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7A981B2"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CE168C0" w14:textId="77777777" w:rsidR="00313265" w:rsidRPr="00320BFA" w:rsidRDefault="00313265" w:rsidP="00AC06C3">
            <w:pPr>
              <w:keepNext w:val="0"/>
              <w:keepLines w:val="0"/>
              <w:ind w:left="709" w:hanging="709"/>
              <w:jc w:val="both"/>
              <w:rPr>
                <w:sz w:val="18"/>
              </w:rPr>
            </w:pPr>
          </w:p>
        </w:tc>
      </w:tr>
      <w:tr w:rsidR="00313265" w:rsidRPr="00320BFA" w14:paraId="1591C07F"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2C1DE81"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281E350" w14:textId="77777777" w:rsidR="00313265" w:rsidRPr="00EE20C1" w:rsidRDefault="00313265" w:rsidP="00313265">
            <w:pPr>
              <w:pStyle w:val="TF-xAvalITEM"/>
              <w:numPr>
                <w:ilvl w:val="0"/>
                <w:numId w:val="13"/>
              </w:numPr>
            </w:pPr>
            <w:r w:rsidRPr="00EE20C1">
              <w:t>JUSTIFICATIVA</w:t>
            </w:r>
          </w:p>
          <w:p w14:paraId="7BFA55D7" w14:textId="77777777" w:rsidR="00313265" w:rsidRPr="00EE20C1" w:rsidRDefault="00313265" w:rsidP="00AC06C3">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4DBC1AF5" w14:textId="6AF467AC"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462FA9A"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434B85E" w14:textId="77777777" w:rsidR="00313265" w:rsidRPr="00320BFA" w:rsidRDefault="00313265" w:rsidP="00AC06C3">
            <w:pPr>
              <w:keepNext w:val="0"/>
              <w:keepLines w:val="0"/>
              <w:ind w:left="709" w:hanging="709"/>
              <w:jc w:val="both"/>
              <w:rPr>
                <w:sz w:val="18"/>
              </w:rPr>
            </w:pPr>
          </w:p>
        </w:tc>
      </w:tr>
      <w:tr w:rsidR="00313265" w:rsidRPr="00320BFA" w14:paraId="27E31083"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13929385"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931FE73" w14:textId="77777777" w:rsidR="00313265" w:rsidRPr="00EE20C1" w:rsidRDefault="00313265" w:rsidP="00AC06C3">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0DFB7745" w14:textId="3668A8B7"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31B3E5A"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733C395" w14:textId="77777777" w:rsidR="00313265" w:rsidRPr="00320BFA" w:rsidRDefault="00313265" w:rsidP="00AC06C3">
            <w:pPr>
              <w:keepNext w:val="0"/>
              <w:keepLines w:val="0"/>
              <w:ind w:left="709" w:hanging="709"/>
              <w:jc w:val="both"/>
              <w:rPr>
                <w:sz w:val="18"/>
              </w:rPr>
            </w:pPr>
          </w:p>
        </w:tc>
      </w:tr>
      <w:tr w:rsidR="00313265" w:rsidRPr="00320BFA" w14:paraId="23689354" w14:textId="77777777" w:rsidTr="00AC06C3">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CFD32DA"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894B70E" w14:textId="77777777" w:rsidR="00313265" w:rsidRPr="00320BFA" w:rsidRDefault="00313265" w:rsidP="00313265">
            <w:pPr>
              <w:pStyle w:val="TF-xAvalITEM"/>
              <w:numPr>
                <w:ilvl w:val="0"/>
                <w:numId w:val="13"/>
              </w:numPr>
            </w:pPr>
            <w:r w:rsidRPr="00320BFA">
              <w:t>METODOLOGIA</w:t>
            </w:r>
          </w:p>
          <w:p w14:paraId="6C3F501A" w14:textId="77777777" w:rsidR="00313265" w:rsidRPr="00320BFA" w:rsidRDefault="00313265" w:rsidP="00AC06C3">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53F0E23E" w14:textId="02094182"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B243478"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16FDD888" w14:textId="77777777" w:rsidR="00313265" w:rsidRPr="00320BFA" w:rsidRDefault="00313265" w:rsidP="00AC06C3">
            <w:pPr>
              <w:keepNext w:val="0"/>
              <w:keepLines w:val="0"/>
              <w:ind w:left="709" w:hanging="709"/>
              <w:jc w:val="both"/>
              <w:rPr>
                <w:sz w:val="18"/>
              </w:rPr>
            </w:pPr>
          </w:p>
        </w:tc>
      </w:tr>
      <w:tr w:rsidR="00313265" w:rsidRPr="00320BFA" w14:paraId="392F47CD"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DE8C0A6"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53396EA" w14:textId="77777777" w:rsidR="00313265" w:rsidRPr="00320BFA" w:rsidRDefault="00313265" w:rsidP="00AC06C3">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07317D88" w14:textId="27008067"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0A97AD0"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50D93E13" w14:textId="77777777" w:rsidR="00313265" w:rsidRPr="00320BFA" w:rsidRDefault="00313265" w:rsidP="00AC06C3">
            <w:pPr>
              <w:keepNext w:val="0"/>
              <w:keepLines w:val="0"/>
              <w:ind w:left="709" w:hanging="709"/>
              <w:jc w:val="both"/>
              <w:rPr>
                <w:sz w:val="18"/>
              </w:rPr>
            </w:pPr>
          </w:p>
        </w:tc>
      </w:tr>
      <w:tr w:rsidR="00313265" w:rsidRPr="00320BFA" w14:paraId="59A13C89" w14:textId="77777777" w:rsidTr="00AC06C3">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5E268B3"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D78414" w14:textId="77777777" w:rsidR="00313265" w:rsidRPr="00801036" w:rsidRDefault="00313265" w:rsidP="00313265">
            <w:pPr>
              <w:pStyle w:val="TF-xAvalITEM"/>
              <w:numPr>
                <w:ilvl w:val="0"/>
                <w:numId w:val="13"/>
              </w:numPr>
            </w:pPr>
            <w:r w:rsidRPr="00801036">
              <w:t>REVISÃO BIBLIOGRÁFICA (atenção para a diferença de conteúdo entre projeto e pré-projeto)</w:t>
            </w:r>
          </w:p>
          <w:p w14:paraId="1BF2C012" w14:textId="77777777" w:rsidR="00313265" w:rsidRPr="00801036" w:rsidRDefault="00313265" w:rsidP="00AC06C3">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4ABF2CFC" w14:textId="16EFDAE4" w:rsidR="00313265" w:rsidRPr="00801036"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2D8D1A" w14:textId="77777777" w:rsidR="00313265" w:rsidRPr="00801036"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258AD1D9" w14:textId="77777777" w:rsidR="00313265" w:rsidRPr="00320BFA" w:rsidRDefault="00313265" w:rsidP="00AC06C3">
            <w:pPr>
              <w:keepNext w:val="0"/>
              <w:keepLines w:val="0"/>
              <w:ind w:left="709" w:hanging="709"/>
              <w:jc w:val="both"/>
              <w:rPr>
                <w:sz w:val="18"/>
              </w:rPr>
            </w:pPr>
          </w:p>
        </w:tc>
      </w:tr>
      <w:tr w:rsidR="00313265" w:rsidRPr="00320BFA" w14:paraId="106D6DF1" w14:textId="77777777" w:rsidTr="00AC06C3">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199C3148" w14:textId="77777777" w:rsidR="00313265" w:rsidRPr="00320BFA" w:rsidRDefault="00313265" w:rsidP="00AC06C3">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181B6502" w14:textId="77777777" w:rsidR="00313265" w:rsidRPr="00320BFA" w:rsidRDefault="00313265" w:rsidP="00313265">
            <w:pPr>
              <w:pStyle w:val="TF-xAvalITEM"/>
              <w:numPr>
                <w:ilvl w:val="0"/>
                <w:numId w:val="13"/>
              </w:numPr>
            </w:pPr>
            <w:r w:rsidRPr="00320BFA">
              <w:t>LINGUAGEM USADA (redação)</w:t>
            </w:r>
          </w:p>
          <w:p w14:paraId="6DFECD00" w14:textId="77777777" w:rsidR="00313265" w:rsidRPr="00320BFA" w:rsidRDefault="00313265" w:rsidP="00AC06C3">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630B5995" w14:textId="7D98F715" w:rsidR="00313265" w:rsidRPr="00320BFA" w:rsidRDefault="00B41AC5" w:rsidP="00AC06C3">
            <w:pPr>
              <w:keepNext w:val="0"/>
              <w:keepLines w:val="0"/>
              <w:ind w:left="709" w:hanging="709"/>
              <w:jc w:val="both"/>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5788837" w14:textId="77777777" w:rsidR="00313265" w:rsidRPr="00320BFA" w:rsidRDefault="00313265" w:rsidP="00AC06C3">
            <w:pPr>
              <w:keepNext w:val="0"/>
              <w:keepLines w:val="0"/>
              <w:ind w:left="709" w:hanging="709"/>
              <w:jc w:val="both"/>
              <w:rPr>
                <w:sz w:val="18"/>
              </w:rPr>
            </w:pPr>
          </w:p>
        </w:tc>
        <w:tc>
          <w:tcPr>
            <w:tcW w:w="262" w:type="pct"/>
            <w:tcBorders>
              <w:top w:val="single" w:sz="12" w:space="0" w:color="auto"/>
              <w:left w:val="single" w:sz="4" w:space="0" w:color="auto"/>
              <w:bottom w:val="single" w:sz="4" w:space="0" w:color="auto"/>
              <w:right w:val="single" w:sz="12" w:space="0" w:color="auto"/>
            </w:tcBorders>
          </w:tcPr>
          <w:p w14:paraId="3C0E6CB7" w14:textId="77777777" w:rsidR="00313265" w:rsidRPr="00320BFA" w:rsidRDefault="00313265" w:rsidP="00AC06C3">
            <w:pPr>
              <w:keepNext w:val="0"/>
              <w:keepLines w:val="0"/>
              <w:ind w:left="709" w:hanging="709"/>
              <w:jc w:val="both"/>
              <w:rPr>
                <w:sz w:val="18"/>
              </w:rPr>
            </w:pPr>
          </w:p>
        </w:tc>
      </w:tr>
      <w:tr w:rsidR="00313265" w:rsidRPr="00320BFA" w14:paraId="06F8181E"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1F78A3"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F63E6FF" w14:textId="77777777" w:rsidR="00313265" w:rsidRPr="00320BFA" w:rsidRDefault="00313265" w:rsidP="00AC06C3">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76A1A00C" w14:textId="3CF71ABB"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3185DD47"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7786BC70" w14:textId="77777777" w:rsidR="00313265" w:rsidRPr="00320BFA" w:rsidRDefault="00313265" w:rsidP="00AC06C3">
            <w:pPr>
              <w:keepNext w:val="0"/>
              <w:keepLines w:val="0"/>
              <w:ind w:left="709" w:hanging="709"/>
              <w:jc w:val="both"/>
              <w:rPr>
                <w:sz w:val="18"/>
              </w:rPr>
            </w:pPr>
          </w:p>
        </w:tc>
      </w:tr>
      <w:tr w:rsidR="00313265" w:rsidRPr="00320BFA" w14:paraId="0FC97ADA"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C1DB16"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5FED0EF" w14:textId="77777777" w:rsidR="00313265" w:rsidRPr="00320BFA" w:rsidRDefault="00313265" w:rsidP="00313265">
            <w:pPr>
              <w:pStyle w:val="TF-xAvalITEM"/>
              <w:numPr>
                <w:ilvl w:val="0"/>
                <w:numId w:val="13"/>
              </w:numPr>
            </w:pPr>
            <w:r w:rsidRPr="00320BFA">
              <w:t>ORGANIZAÇÃO E APRESENTAÇÃO GRÁFICA DO TEXTO</w:t>
            </w:r>
          </w:p>
          <w:p w14:paraId="1BA210B5" w14:textId="77777777" w:rsidR="00313265" w:rsidRPr="00320BFA" w:rsidRDefault="00313265" w:rsidP="00AC06C3">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3367A5DA" w14:textId="39011F32"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A527B95"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395BBF5F" w14:textId="77777777" w:rsidR="00313265" w:rsidRPr="00320BFA" w:rsidRDefault="00313265" w:rsidP="00AC06C3">
            <w:pPr>
              <w:keepNext w:val="0"/>
              <w:keepLines w:val="0"/>
              <w:ind w:left="709" w:hanging="709"/>
              <w:jc w:val="both"/>
              <w:rPr>
                <w:sz w:val="18"/>
              </w:rPr>
            </w:pPr>
          </w:p>
        </w:tc>
      </w:tr>
      <w:tr w:rsidR="00313265" w:rsidRPr="00320BFA" w14:paraId="46236A53"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F7AC0C8"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3428C59" w14:textId="77777777" w:rsidR="00313265" w:rsidRPr="00320BFA" w:rsidRDefault="00313265" w:rsidP="00313265">
            <w:pPr>
              <w:pStyle w:val="TF-xAvalITEM"/>
              <w:numPr>
                <w:ilvl w:val="0"/>
                <w:numId w:val="13"/>
              </w:numPr>
            </w:pPr>
            <w:r w:rsidRPr="00320BFA">
              <w:t>ILUSTRAÇÕES (figuras, quadros, tabelas)</w:t>
            </w:r>
          </w:p>
          <w:p w14:paraId="0B0F2E6B" w14:textId="77777777" w:rsidR="00313265" w:rsidRPr="00320BFA" w:rsidRDefault="00313265" w:rsidP="00AC06C3">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60746A8D" w14:textId="403B9F7F" w:rsidR="00313265" w:rsidRPr="00320BFA" w:rsidRDefault="00B41AC5" w:rsidP="00AC06C3">
            <w:pPr>
              <w:keepNext w:val="0"/>
              <w:keepLines w:val="0"/>
              <w:spacing w:before="80" w:after="8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D289F74" w14:textId="77777777" w:rsidR="00313265" w:rsidRPr="00320BFA" w:rsidRDefault="00313265" w:rsidP="00AC06C3">
            <w:pPr>
              <w:keepNext w:val="0"/>
              <w:keepLines w:val="0"/>
              <w:spacing w:before="80" w:after="8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4A7A0520" w14:textId="77777777" w:rsidR="00313265" w:rsidRPr="00320BFA" w:rsidRDefault="00313265" w:rsidP="00AC06C3">
            <w:pPr>
              <w:keepNext w:val="0"/>
              <w:keepLines w:val="0"/>
              <w:spacing w:before="80" w:after="80"/>
              <w:ind w:left="709" w:hanging="709"/>
              <w:jc w:val="both"/>
              <w:rPr>
                <w:sz w:val="18"/>
              </w:rPr>
            </w:pPr>
          </w:p>
        </w:tc>
      </w:tr>
      <w:tr w:rsidR="00313265" w:rsidRPr="00320BFA" w14:paraId="56FC30A0"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7B2D9DA"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35C6906" w14:textId="77777777" w:rsidR="00313265" w:rsidRPr="00320BFA" w:rsidRDefault="00313265" w:rsidP="00313265">
            <w:pPr>
              <w:pStyle w:val="TF-xAvalITEM"/>
              <w:numPr>
                <w:ilvl w:val="0"/>
                <w:numId w:val="13"/>
              </w:numPr>
            </w:pPr>
            <w:r w:rsidRPr="00320BFA">
              <w:t>REFERÊNCIAS E CITAÇÕES</w:t>
            </w:r>
          </w:p>
          <w:p w14:paraId="0B35C314" w14:textId="77777777" w:rsidR="00313265" w:rsidRPr="00320BFA" w:rsidRDefault="00313265" w:rsidP="00AC06C3">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8899D13" w14:textId="77777777" w:rsidR="00313265" w:rsidRPr="00320BFA" w:rsidRDefault="00313265" w:rsidP="00AC06C3">
            <w:pPr>
              <w:keepNext w:val="0"/>
              <w:keepLines w:val="0"/>
              <w:ind w:left="709" w:hanging="709"/>
              <w:jc w:val="both"/>
              <w:rPr>
                <w:sz w:val="18"/>
              </w:rPr>
            </w:pPr>
          </w:p>
        </w:tc>
        <w:tc>
          <w:tcPr>
            <w:tcW w:w="266" w:type="pct"/>
            <w:tcBorders>
              <w:top w:val="single" w:sz="4" w:space="0" w:color="auto"/>
              <w:left w:val="single" w:sz="4" w:space="0" w:color="auto"/>
              <w:bottom w:val="single" w:sz="4" w:space="0" w:color="auto"/>
              <w:right w:val="single" w:sz="4" w:space="0" w:color="auto"/>
            </w:tcBorders>
          </w:tcPr>
          <w:p w14:paraId="425BAE54" w14:textId="75BBF2C6" w:rsidR="00313265" w:rsidRPr="00320BFA" w:rsidRDefault="00B41AC5" w:rsidP="00AC06C3">
            <w:pPr>
              <w:keepNext w:val="0"/>
              <w:keepLines w:val="0"/>
              <w:ind w:left="709" w:hanging="709"/>
              <w:jc w:val="both"/>
              <w:rPr>
                <w:sz w:val="18"/>
              </w:rPr>
            </w:pPr>
            <w:r>
              <w:rPr>
                <w:sz w:val="18"/>
              </w:rPr>
              <w:t>X</w:t>
            </w:r>
          </w:p>
        </w:tc>
        <w:tc>
          <w:tcPr>
            <w:tcW w:w="262" w:type="pct"/>
            <w:tcBorders>
              <w:top w:val="single" w:sz="4" w:space="0" w:color="auto"/>
              <w:left w:val="single" w:sz="4" w:space="0" w:color="auto"/>
              <w:bottom w:val="single" w:sz="4" w:space="0" w:color="auto"/>
              <w:right w:val="single" w:sz="12" w:space="0" w:color="auto"/>
            </w:tcBorders>
          </w:tcPr>
          <w:p w14:paraId="523BB0D8" w14:textId="77777777" w:rsidR="00313265" w:rsidRPr="00320BFA" w:rsidRDefault="00313265" w:rsidP="00AC06C3">
            <w:pPr>
              <w:keepNext w:val="0"/>
              <w:keepLines w:val="0"/>
              <w:ind w:left="709" w:hanging="709"/>
              <w:jc w:val="both"/>
              <w:rPr>
                <w:sz w:val="18"/>
              </w:rPr>
            </w:pPr>
          </w:p>
        </w:tc>
      </w:tr>
      <w:tr w:rsidR="00313265" w:rsidRPr="00320BFA" w14:paraId="4E3D791B" w14:textId="77777777" w:rsidTr="00AC06C3">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3E24205"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A0B6FC4" w14:textId="77777777" w:rsidR="00313265" w:rsidRPr="00320BFA" w:rsidRDefault="00313265" w:rsidP="00AC06C3">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63CB83A6" w14:textId="25B7FC6F"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11866228"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4" w:space="0" w:color="auto"/>
              <w:right w:val="single" w:sz="12" w:space="0" w:color="auto"/>
            </w:tcBorders>
          </w:tcPr>
          <w:p w14:paraId="6B704CC1" w14:textId="77777777" w:rsidR="00313265" w:rsidRPr="00320BFA" w:rsidRDefault="00313265" w:rsidP="00AC06C3">
            <w:pPr>
              <w:keepNext w:val="0"/>
              <w:keepLines w:val="0"/>
              <w:ind w:left="709" w:hanging="709"/>
              <w:jc w:val="both"/>
              <w:rPr>
                <w:sz w:val="18"/>
              </w:rPr>
            </w:pPr>
          </w:p>
        </w:tc>
      </w:tr>
      <w:tr w:rsidR="00313265" w:rsidRPr="00320BFA" w14:paraId="1337C8CE" w14:textId="77777777" w:rsidTr="00AC06C3">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5BD75A" w14:textId="77777777" w:rsidR="00313265" w:rsidRPr="00320BFA" w:rsidRDefault="00313265" w:rsidP="00AC06C3">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096169AC" w14:textId="77777777" w:rsidR="00313265" w:rsidRPr="00320BFA" w:rsidRDefault="00313265" w:rsidP="00AC06C3">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91F9404" w14:textId="234B93D1" w:rsidR="00313265" w:rsidRPr="00320BFA" w:rsidRDefault="00B41AC5" w:rsidP="00AC06C3">
            <w:pPr>
              <w:keepNext w:val="0"/>
              <w:keepLines w:val="0"/>
              <w:ind w:left="709" w:hanging="709"/>
              <w:jc w:val="both"/>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B7E67EC" w14:textId="77777777" w:rsidR="00313265" w:rsidRPr="00320BFA" w:rsidRDefault="00313265" w:rsidP="00AC06C3">
            <w:pPr>
              <w:keepNext w:val="0"/>
              <w:keepLines w:val="0"/>
              <w:ind w:left="709" w:hanging="709"/>
              <w:jc w:val="both"/>
              <w:rPr>
                <w:sz w:val="18"/>
              </w:rPr>
            </w:pPr>
          </w:p>
        </w:tc>
        <w:tc>
          <w:tcPr>
            <w:tcW w:w="262" w:type="pct"/>
            <w:tcBorders>
              <w:top w:val="single" w:sz="4" w:space="0" w:color="auto"/>
              <w:left w:val="single" w:sz="4" w:space="0" w:color="auto"/>
              <w:bottom w:val="single" w:sz="12" w:space="0" w:color="auto"/>
              <w:right w:val="single" w:sz="12" w:space="0" w:color="auto"/>
            </w:tcBorders>
          </w:tcPr>
          <w:p w14:paraId="4B6595FC" w14:textId="77777777" w:rsidR="00313265" w:rsidRPr="00320BFA" w:rsidRDefault="00313265" w:rsidP="00AC06C3">
            <w:pPr>
              <w:keepNext w:val="0"/>
              <w:keepLines w:val="0"/>
              <w:ind w:left="709" w:hanging="709"/>
              <w:jc w:val="both"/>
              <w:rPr>
                <w:sz w:val="18"/>
              </w:rPr>
            </w:pPr>
          </w:p>
        </w:tc>
      </w:tr>
    </w:tbl>
    <w:p w14:paraId="5E1F3BA9" w14:textId="77777777" w:rsidR="00313265" w:rsidRPr="00320BFA" w:rsidRDefault="00313265" w:rsidP="00313265">
      <w:pPr>
        <w:pStyle w:val="TF-xAvalLINHA"/>
      </w:pPr>
    </w:p>
    <w:p w14:paraId="6F409E67" w14:textId="77777777" w:rsidR="00313265" w:rsidRDefault="00313265" w:rsidP="00313265">
      <w:pPr>
        <w:pStyle w:val="TF-xAvalTTULO"/>
      </w:pPr>
      <w:r w:rsidRPr="00320BFA">
        <w:t>PARECER – PROFESSOR DE TCC I ou COORDENADOR DE TCC</w:t>
      </w:r>
      <w:r>
        <w:t xml:space="preserve"> </w:t>
      </w:r>
    </w:p>
    <w:p w14:paraId="1D09D7B9" w14:textId="77777777" w:rsidR="00313265" w:rsidRPr="003F5F25" w:rsidRDefault="00313265" w:rsidP="00313265">
      <w:pPr>
        <w:pStyle w:val="TF-xAvalTTULO"/>
        <w:rPr>
          <w:b/>
        </w:rPr>
      </w:pPr>
      <w:r w:rsidRPr="003F5F25">
        <w:rPr>
          <w:b/>
        </w:rPr>
        <w:t>(preencher apenas no projeto):</w:t>
      </w: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60"/>
        <w:gridCol w:w="3389"/>
        <w:gridCol w:w="3393"/>
      </w:tblGrid>
      <w:tr w:rsidR="00313265" w:rsidRPr="00320BFA" w14:paraId="7B3C85D2" w14:textId="77777777" w:rsidTr="00AC06C3">
        <w:trPr>
          <w:cantSplit/>
          <w:jc w:val="center"/>
        </w:trPr>
        <w:tc>
          <w:tcPr>
            <w:tcW w:w="5000" w:type="pct"/>
            <w:gridSpan w:val="3"/>
            <w:tcBorders>
              <w:top w:val="single" w:sz="12" w:space="0" w:color="auto"/>
              <w:left w:val="single" w:sz="12" w:space="0" w:color="auto"/>
              <w:bottom w:val="nil"/>
              <w:right w:val="single" w:sz="12" w:space="0" w:color="auto"/>
            </w:tcBorders>
            <w:hideMark/>
          </w:tcPr>
          <w:p w14:paraId="1DA582E4" w14:textId="77777777" w:rsidR="00313265" w:rsidRPr="00320BFA" w:rsidRDefault="00313265" w:rsidP="00AC06C3">
            <w:pPr>
              <w:keepNext w:val="0"/>
              <w:keepLines w:val="0"/>
              <w:spacing w:before="60"/>
              <w:jc w:val="both"/>
              <w:rPr>
                <w:sz w:val="18"/>
              </w:rPr>
            </w:pPr>
            <w:r w:rsidRPr="00320BFA">
              <w:rPr>
                <w:sz w:val="18"/>
              </w:rPr>
              <w:t>O projeto de TCC será reprovado se:</w:t>
            </w:r>
          </w:p>
          <w:p w14:paraId="719B1E85" w14:textId="77777777" w:rsidR="00313265" w:rsidRPr="00320BFA" w:rsidRDefault="00313265" w:rsidP="00313265">
            <w:pPr>
              <w:keepNext w:val="0"/>
              <w:keepLines w:val="0"/>
              <w:numPr>
                <w:ilvl w:val="0"/>
                <w:numId w:val="15"/>
              </w:numPr>
              <w:ind w:left="357" w:hanging="357"/>
              <w:jc w:val="both"/>
              <w:rPr>
                <w:sz w:val="18"/>
              </w:rPr>
            </w:pPr>
            <w:r w:rsidRPr="00320BFA">
              <w:rPr>
                <w:sz w:val="18"/>
              </w:rPr>
              <w:t>qualquer um dos itens tiver resposta NÃO ATENDE;</w:t>
            </w:r>
          </w:p>
          <w:p w14:paraId="66EECF46" w14:textId="77777777" w:rsidR="00313265" w:rsidRPr="00320BFA" w:rsidRDefault="00313265" w:rsidP="00313265">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72928D1D" w14:textId="77777777" w:rsidR="00313265" w:rsidRPr="00320BFA" w:rsidRDefault="00313265" w:rsidP="00313265">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313265" w:rsidRPr="00320BFA" w14:paraId="39EAFB38" w14:textId="77777777" w:rsidTr="00AC06C3">
        <w:trPr>
          <w:cantSplit/>
          <w:jc w:val="center"/>
        </w:trPr>
        <w:tc>
          <w:tcPr>
            <w:tcW w:w="1250" w:type="pct"/>
            <w:tcBorders>
              <w:top w:val="nil"/>
              <w:left w:val="single" w:sz="12" w:space="0" w:color="auto"/>
              <w:bottom w:val="single" w:sz="12" w:space="0" w:color="auto"/>
              <w:right w:val="nil"/>
            </w:tcBorders>
            <w:hideMark/>
          </w:tcPr>
          <w:p w14:paraId="5BE6C5E5" w14:textId="77777777" w:rsidR="00313265" w:rsidRPr="00320BFA" w:rsidRDefault="00313265" w:rsidP="00AC06C3">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3F42BEBA" w14:textId="257276D2" w:rsidR="00313265" w:rsidRPr="00320BFA" w:rsidRDefault="00313265" w:rsidP="00AC06C3">
            <w:pPr>
              <w:keepNext w:val="0"/>
              <w:keepLines w:val="0"/>
              <w:spacing w:before="60" w:after="60"/>
              <w:jc w:val="center"/>
              <w:rPr>
                <w:sz w:val="18"/>
              </w:rPr>
            </w:pPr>
            <w:r w:rsidRPr="00320BFA">
              <w:rPr>
                <w:sz w:val="20"/>
              </w:rPr>
              <w:t xml:space="preserve">(   </w:t>
            </w:r>
            <w:r w:rsidR="00B41AC5">
              <w:rPr>
                <w:sz w:val="20"/>
              </w:rPr>
              <w:t>x</w:t>
            </w:r>
            <w:r w:rsidRPr="00320BFA">
              <w:rPr>
                <w:sz w:val="20"/>
              </w:rPr>
              <w:t xml:space="preserve">   ) APROVADO</w:t>
            </w:r>
          </w:p>
        </w:tc>
        <w:tc>
          <w:tcPr>
            <w:tcW w:w="1876" w:type="pct"/>
            <w:tcBorders>
              <w:top w:val="nil"/>
              <w:left w:val="nil"/>
              <w:bottom w:val="single" w:sz="12" w:space="0" w:color="auto"/>
              <w:right w:val="single" w:sz="12" w:space="0" w:color="auto"/>
            </w:tcBorders>
            <w:hideMark/>
          </w:tcPr>
          <w:p w14:paraId="7E9BCBEB" w14:textId="77777777" w:rsidR="00313265" w:rsidRPr="00320BFA" w:rsidRDefault="00313265" w:rsidP="00AC06C3">
            <w:pPr>
              <w:keepNext w:val="0"/>
              <w:keepLines w:val="0"/>
              <w:spacing w:before="60" w:after="60"/>
              <w:jc w:val="center"/>
              <w:rPr>
                <w:sz w:val="20"/>
              </w:rPr>
            </w:pPr>
            <w:r w:rsidRPr="00320BFA">
              <w:rPr>
                <w:sz w:val="20"/>
              </w:rPr>
              <w:t>(      ) REPROVADO</w:t>
            </w:r>
          </w:p>
        </w:tc>
      </w:tr>
    </w:tbl>
    <w:p w14:paraId="06B46F22" w14:textId="4E4246E3" w:rsidR="00313265" w:rsidRDefault="00313265" w:rsidP="00313265">
      <w:pPr>
        <w:pStyle w:val="TF-xAvalLINHA"/>
        <w:tabs>
          <w:tab w:val="left" w:leader="underscore" w:pos="6237"/>
        </w:tabs>
      </w:pPr>
      <w:r>
        <w:t xml:space="preserve">Assinatura: </w:t>
      </w:r>
      <w:r>
        <w:tab/>
      </w:r>
      <w:r>
        <w:tab/>
        <w:t xml:space="preserve"> Data: </w:t>
      </w:r>
      <w:r w:rsidR="00B41AC5">
        <w:t>14/12/2020</w:t>
      </w:r>
      <w:r>
        <w:tab/>
      </w:r>
    </w:p>
    <w:p w14:paraId="53183262" w14:textId="77777777" w:rsidR="00313265" w:rsidRDefault="00313265" w:rsidP="00313265">
      <w:pPr>
        <w:pStyle w:val="TF-xAvalTTULO"/>
        <w:ind w:left="0" w:firstLine="0"/>
        <w:jc w:val="left"/>
      </w:pPr>
    </w:p>
    <w:p w14:paraId="55B25876" w14:textId="666FE739" w:rsidR="0000224C" w:rsidRDefault="0000224C" w:rsidP="00313265">
      <w:pPr>
        <w:pStyle w:val="TF-xAvalTTULO"/>
      </w:pPr>
    </w:p>
    <w:sectPr w:rsidR="0000224C" w:rsidSect="00EC2D7A">
      <w:headerReference w:type="default" r:id="rId21"/>
      <w:footerReference w:type="default" r:id="rId22"/>
      <w:headerReference w:type="first" r:id="rId23"/>
      <w:pgSz w:w="11907" w:h="16840" w:code="9"/>
      <w:pgMar w:top="1701" w:right="1134" w:bottom="1134" w:left="1701" w:header="720" w:footer="720"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1" w:author="Andreza Sartori" w:date="2020-12-14T21:19:00Z" w:initials="AS">
    <w:p w14:paraId="5F3D24CA" w14:textId="501C8C48" w:rsidR="00830255" w:rsidRDefault="00830255">
      <w:pPr>
        <w:pStyle w:val="Textodecomentrio"/>
      </w:pPr>
      <w:r>
        <w:rPr>
          <w:rStyle w:val="Refdecomentrio"/>
        </w:rPr>
        <w:annotationRef/>
      </w:r>
      <w:r w:rsidR="006E3C4B" w:rsidRPr="006E3C4B">
        <w:t>Tem ponto no final na fonte. Rever em todas as figuras.</w:t>
      </w:r>
    </w:p>
  </w:comment>
  <w:comment w:id="66" w:author="Andreza Sartori" w:date="2020-12-14T21:36:00Z" w:initials="AS">
    <w:p w14:paraId="6615DCEB" w14:textId="71FEFD8C" w:rsidR="000D2F2E" w:rsidRDefault="000D2F2E">
      <w:pPr>
        <w:pStyle w:val="Textodecomentrio"/>
      </w:pPr>
      <w:r>
        <w:rPr>
          <w:rStyle w:val="Refdecomentrio"/>
        </w:rPr>
        <w:annotationRef/>
      </w:r>
      <w:r w:rsidR="0081491F">
        <w:t>Não é necessário repetir em cada frase o mesmo autor.</w:t>
      </w:r>
      <w:r w:rsidR="007F574B">
        <w:t xml:space="preserve"> Como é sempre o mesmo autor, você pode iniciar o parágrafo referenciando e está ok.</w:t>
      </w:r>
      <w:r w:rsidR="0081491F">
        <w:t xml:space="preserve"> </w:t>
      </w:r>
    </w:p>
  </w:comment>
  <w:comment w:id="79" w:author="Andreza Sartori" w:date="2020-12-14T21:44:00Z" w:initials="AS">
    <w:p w14:paraId="3AC81104" w14:textId="0D45BBEA" w:rsidR="00A05074" w:rsidRDefault="00A05074">
      <w:pPr>
        <w:pStyle w:val="Textodecomentrio"/>
      </w:pPr>
      <w:r>
        <w:rPr>
          <w:rStyle w:val="Refdecomentrio"/>
        </w:rPr>
        <w:annotationRef/>
      </w:r>
      <w:r>
        <w:t>Ver comentário anterior.</w:t>
      </w:r>
    </w:p>
  </w:comment>
  <w:comment w:id="80" w:author="Andreza Sartori" w:date="2020-12-14T21:46:00Z" w:initials="AS">
    <w:p w14:paraId="5FD614C2" w14:textId="6E36DA87" w:rsidR="00877A7B" w:rsidRDefault="00877A7B">
      <w:pPr>
        <w:pStyle w:val="Textodecomentrio"/>
      </w:pPr>
      <w:r>
        <w:rPr>
          <w:rStyle w:val="Refdecomentrio"/>
        </w:rPr>
        <w:annotationRef/>
      </w:r>
      <w:r w:rsidRPr="00877A7B">
        <w:t>Os prenomes e demais sobrenomes dos autores podem ser ou não abreviados, desde que seja seguido o mesmo padrão de abreviação.</w:t>
      </w:r>
    </w:p>
  </w:comment>
  <w:comment w:id="81" w:author="Andreza Sartori" w:date="2020-12-14T21:45:00Z" w:initials="AS">
    <w:p w14:paraId="6D6EC1EC" w14:textId="4C51FDAB" w:rsidR="00BD0902" w:rsidRDefault="00BD0902">
      <w:pPr>
        <w:pStyle w:val="Textodecomentrio"/>
      </w:pPr>
      <w:r>
        <w:rPr>
          <w:rStyle w:val="Refdecomentrio"/>
        </w:rPr>
        <w:annotationRef/>
      </w:r>
      <w:r>
        <w:t>Mesma referência</w:t>
      </w:r>
    </w:p>
  </w:comment>
  <w:comment w:id="82" w:author="Andreza Sartori" w:date="2020-12-14T21:47:00Z" w:initials="AS">
    <w:p w14:paraId="38998690" w14:textId="5CF7A39B" w:rsidR="0096208C" w:rsidRDefault="0096208C">
      <w:pPr>
        <w:pStyle w:val="Textodecomentrio"/>
      </w:pPr>
      <w:r>
        <w:rPr>
          <w:rStyle w:val="Refdecomentrio"/>
        </w:rPr>
        <w:annotationRef/>
      </w:r>
      <w:r w:rsidR="00784CBE" w:rsidRPr="00784CBE">
        <w:t>Você deve seguir a ordem cronológica crescente de publicação quando houver mais de uma referência do mesmo autor.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F3D24CA" w15:done="0"/>
  <w15:commentEx w15:paraId="6615DCEB" w15:done="0"/>
  <w15:commentEx w15:paraId="3AC81104" w15:done="0"/>
  <w15:commentEx w15:paraId="5FD614C2" w15:done="0"/>
  <w15:commentEx w15:paraId="6D6EC1EC" w15:done="0"/>
  <w15:commentEx w15:paraId="3899869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2554A" w16cex:dateUtc="2020-12-15T00:19:00Z"/>
  <w16cex:commentExtensible w16cex:durableId="23825974" w16cex:dateUtc="2020-12-15T00:36:00Z"/>
  <w16cex:commentExtensible w16cex:durableId="23825B49" w16cex:dateUtc="2020-12-15T00:44:00Z"/>
  <w16cex:commentExtensible w16cex:durableId="23825BAA" w16cex:dateUtc="2020-12-15T00:46:00Z"/>
  <w16cex:commentExtensible w16cex:durableId="23825B84" w16cex:dateUtc="2020-12-15T00:45:00Z"/>
  <w16cex:commentExtensible w16cex:durableId="23825BFE" w16cex:dateUtc="2020-12-15T0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F3D24CA" w16cid:durableId="2382554A"/>
  <w16cid:commentId w16cid:paraId="6615DCEB" w16cid:durableId="23825974"/>
  <w16cid:commentId w16cid:paraId="3AC81104" w16cid:durableId="23825B49"/>
  <w16cid:commentId w16cid:paraId="5FD614C2" w16cid:durableId="23825BAA"/>
  <w16cid:commentId w16cid:paraId="6D6EC1EC" w16cid:durableId="23825B84"/>
  <w16cid:commentId w16cid:paraId="38998690" w16cid:durableId="23825BF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56A556" w14:textId="77777777" w:rsidR="006C67B2" w:rsidRDefault="006C67B2">
      <w:r>
        <w:separator/>
      </w:r>
    </w:p>
  </w:endnote>
  <w:endnote w:type="continuationSeparator" w:id="0">
    <w:p w14:paraId="48D597EC" w14:textId="77777777" w:rsidR="006C67B2" w:rsidRDefault="006C6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B64275" w14:textId="77777777" w:rsidR="002804C6" w:rsidRPr="0000224C" w:rsidRDefault="002804C6">
    <w:pPr>
      <w:pStyle w:val="Rodap"/>
      <w:rPr>
        <w:sz w:val="18"/>
      </w:rPr>
    </w:pPr>
    <w:r w:rsidRPr="0000224C">
      <w:rPr>
        <w:sz w:val="18"/>
        <w:vertAlign w:val="superscript"/>
      </w:rPr>
      <w:t>1</w:t>
    </w:r>
    <w:r w:rsidRPr="0000224C">
      <w:rPr>
        <w:sz w:val="18"/>
      </w:rPr>
      <w:t xml:space="preserve"> Quando o avaliador marcar algum item como atende parcialmente ou não atende, deve obrigatoriamente indicar os motivos no texto, para que o aluno saiba o porquê da avaliação.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9D5F96" w14:textId="77777777" w:rsidR="006C67B2" w:rsidRDefault="006C67B2">
      <w:r>
        <w:separator/>
      </w:r>
    </w:p>
  </w:footnote>
  <w:footnote w:type="continuationSeparator" w:id="0">
    <w:p w14:paraId="00410E32" w14:textId="77777777" w:rsidR="006C67B2" w:rsidRDefault="006C67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BD39F1" w14:textId="77777777" w:rsidR="002804C6" w:rsidRDefault="002804C6" w:rsidP="007E46A1">
    <w:pPr>
      <w:pStyle w:val="Cabealho"/>
      <w:jc w:val="right"/>
    </w:pPr>
  </w:p>
  <w:p w14:paraId="3864A01A" w14:textId="7456ECB1" w:rsidR="002804C6" w:rsidRDefault="002804C6" w:rsidP="007E46A1">
    <w:pPr>
      <w:pStyle w:val="Cabealho"/>
      <w:jc w:val="right"/>
    </w:pPr>
    <w:r>
      <w:fldChar w:fldCharType="begin"/>
    </w:r>
    <w:r>
      <w:instrText>PAGE   \* MERGEFORMAT</w:instrText>
    </w:r>
    <w:r>
      <w:fldChar w:fldCharType="separate"/>
    </w:r>
    <w:r w:rsidR="000A1D09">
      <w:rPr>
        <w:noProof/>
      </w:rPr>
      <w:t>16</w:t>
    </w:r>
    <w:r>
      <w:fldChar w:fldCharType="end"/>
    </w:r>
  </w:p>
  <w:p w14:paraId="075EDF37" w14:textId="77777777" w:rsidR="002804C6" w:rsidRDefault="002804C6">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6"/>
      <w:gridCol w:w="3396"/>
    </w:tblGrid>
    <w:tr w:rsidR="002804C6" w14:paraId="0B574FD4" w14:textId="77777777" w:rsidTr="008F2DC1">
      <w:tc>
        <w:tcPr>
          <w:tcW w:w="9212" w:type="dxa"/>
          <w:gridSpan w:val="2"/>
          <w:shd w:val="clear" w:color="auto" w:fill="auto"/>
        </w:tcPr>
        <w:p w14:paraId="405B584D" w14:textId="77777777" w:rsidR="002804C6" w:rsidRDefault="002804C6" w:rsidP="00144FAB">
          <w:pPr>
            <w:pStyle w:val="Cabealho"/>
            <w:tabs>
              <w:tab w:val="clear" w:pos="8640"/>
              <w:tab w:val="right" w:pos="8931"/>
            </w:tabs>
            <w:ind w:right="141"/>
            <w:jc w:val="center"/>
            <w:rPr>
              <w:rStyle w:val="Nmerodepgina"/>
            </w:rPr>
          </w:pPr>
          <w:r>
            <w:rPr>
              <w:rStyle w:val="Nmerodepgina"/>
            </w:rPr>
            <w:t>CURSO DE SISTEMAS DE INFORMAÇÃO – TCC ACADÊMICO</w:t>
          </w:r>
        </w:p>
      </w:tc>
    </w:tr>
    <w:tr w:rsidR="002804C6" w14:paraId="2B5A6639" w14:textId="77777777" w:rsidTr="008F2DC1">
      <w:tc>
        <w:tcPr>
          <w:tcW w:w="5778" w:type="dxa"/>
          <w:shd w:val="clear" w:color="auto" w:fill="auto"/>
        </w:tcPr>
        <w:p w14:paraId="2F9E20EE" w14:textId="005A61AC" w:rsidR="002804C6" w:rsidRPr="003C5262" w:rsidRDefault="002804C6" w:rsidP="003C5262">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434" w:type="dxa"/>
          <w:shd w:val="clear" w:color="auto" w:fill="auto"/>
        </w:tcPr>
        <w:p w14:paraId="606204AE" w14:textId="1C2081B9" w:rsidR="002804C6" w:rsidRDefault="002804C6" w:rsidP="003C5262">
          <w:pPr>
            <w:pStyle w:val="Cabealho"/>
            <w:tabs>
              <w:tab w:val="clear" w:pos="8640"/>
              <w:tab w:val="right" w:pos="8931"/>
            </w:tabs>
            <w:ind w:right="141"/>
            <w:rPr>
              <w:rStyle w:val="Nmerodepgina"/>
            </w:rPr>
          </w:pPr>
          <w:r>
            <w:rPr>
              <w:rStyle w:val="Nmerodepgina"/>
            </w:rPr>
            <w:t>ANO/SEMESTRE: 2020/2</w:t>
          </w:r>
        </w:p>
      </w:tc>
    </w:tr>
  </w:tbl>
  <w:p w14:paraId="46105879" w14:textId="77777777" w:rsidR="002804C6" w:rsidRDefault="002804C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0BE6D8" w14:textId="77777777" w:rsidR="002804C6" w:rsidRDefault="002804C6">
    <w:pPr>
      <w:pStyle w:val="Cabealho"/>
      <w:tabs>
        <w:tab w:val="clear" w:pos="8640"/>
        <w:tab w:val="right" w:pos="8931"/>
      </w:tabs>
      <w:ind w:right="14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5"/>
      <w:gridCol w:w="4747"/>
      <w:gridCol w:w="1140"/>
    </w:tblGrid>
    <w:tr w:rsidR="002804C6" w14:paraId="65782DBF" w14:textId="77777777" w:rsidTr="006746CA">
      <w:tc>
        <w:tcPr>
          <w:tcW w:w="3227" w:type="dxa"/>
          <w:shd w:val="clear" w:color="auto" w:fill="auto"/>
        </w:tcPr>
        <w:p w14:paraId="2653125F" w14:textId="77777777" w:rsidR="002804C6" w:rsidRDefault="002804C6"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2804C6" w:rsidRDefault="002804C6"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2804C6" w:rsidRDefault="002804C6" w:rsidP="00F31359">
          <w:pPr>
            <w:pStyle w:val="Cabealho"/>
            <w:tabs>
              <w:tab w:val="clear" w:pos="8640"/>
              <w:tab w:val="right" w:pos="8931"/>
            </w:tabs>
            <w:ind w:right="141"/>
            <w:jc w:val="right"/>
            <w:rPr>
              <w:rStyle w:val="Nmerodepgina"/>
            </w:rPr>
          </w:pPr>
        </w:p>
      </w:tc>
    </w:tr>
  </w:tbl>
  <w:p w14:paraId="4E7FD90B" w14:textId="77777777" w:rsidR="002804C6" w:rsidRDefault="002804C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1A023600"/>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26A115E2"/>
    <w:multiLevelType w:val="hybridMultilevel"/>
    <w:tmpl w:val="CED2D798"/>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DCD40F9"/>
    <w:multiLevelType w:val="hybridMultilevel"/>
    <w:tmpl w:val="A86E16D6"/>
    <w:lvl w:ilvl="0" w:tplc="F4B69F6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3ACF5BB6"/>
    <w:multiLevelType w:val="hybridMultilevel"/>
    <w:tmpl w:val="05389952"/>
    <w:lvl w:ilvl="0" w:tplc="3990D97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7" w15:restartNumberingAfterBreak="0">
    <w:nsid w:val="48693A42"/>
    <w:multiLevelType w:val="hybridMultilevel"/>
    <w:tmpl w:val="6DBE8AD8"/>
    <w:lvl w:ilvl="0" w:tplc="874846D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8" w15:restartNumberingAfterBreak="0">
    <w:nsid w:val="661926AD"/>
    <w:multiLevelType w:val="hybridMultilevel"/>
    <w:tmpl w:val="2F02BCDE"/>
    <w:lvl w:ilvl="0" w:tplc="70CCE5B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9"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0"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1"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0"/>
  </w:num>
  <w:num w:numId="23">
    <w:abstractNumId w:val="7"/>
  </w:num>
  <w:num w:numId="24">
    <w:abstractNumId w:val="4"/>
  </w:num>
  <w:num w:numId="25">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dreza Sartori">
    <w15:presenceInfo w15:providerId="None" w15:userId="Andreza Sarto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4240"/>
    <w:rsid w:val="0000224C"/>
    <w:rsid w:val="00004A49"/>
    <w:rsid w:val="00012922"/>
    <w:rsid w:val="0001575C"/>
    <w:rsid w:val="000179B5"/>
    <w:rsid w:val="00017B62"/>
    <w:rsid w:val="000204E7"/>
    <w:rsid w:val="0002051B"/>
    <w:rsid w:val="00020C57"/>
    <w:rsid w:val="00023FA0"/>
    <w:rsid w:val="0002602F"/>
    <w:rsid w:val="00030E4A"/>
    <w:rsid w:val="00031A27"/>
    <w:rsid w:val="00031EE0"/>
    <w:rsid w:val="000417A2"/>
    <w:rsid w:val="0004191E"/>
    <w:rsid w:val="0004641A"/>
    <w:rsid w:val="00052A07"/>
    <w:rsid w:val="00052D7F"/>
    <w:rsid w:val="000533DA"/>
    <w:rsid w:val="000539BB"/>
    <w:rsid w:val="0005457F"/>
    <w:rsid w:val="000608E9"/>
    <w:rsid w:val="00061FEB"/>
    <w:rsid w:val="000667DF"/>
    <w:rsid w:val="00071C64"/>
    <w:rsid w:val="0007209B"/>
    <w:rsid w:val="00075792"/>
    <w:rsid w:val="00077C84"/>
    <w:rsid w:val="00077EBE"/>
    <w:rsid w:val="00080980"/>
    <w:rsid w:val="00080F9C"/>
    <w:rsid w:val="00084564"/>
    <w:rsid w:val="0008579A"/>
    <w:rsid w:val="00086AA8"/>
    <w:rsid w:val="0008732D"/>
    <w:rsid w:val="00095B58"/>
    <w:rsid w:val="0009735C"/>
    <w:rsid w:val="000A104C"/>
    <w:rsid w:val="000A19DE"/>
    <w:rsid w:val="000A1D09"/>
    <w:rsid w:val="000A3EAB"/>
    <w:rsid w:val="000B12B2"/>
    <w:rsid w:val="000B3868"/>
    <w:rsid w:val="000C1926"/>
    <w:rsid w:val="000C1A18"/>
    <w:rsid w:val="000C648D"/>
    <w:rsid w:val="000D1294"/>
    <w:rsid w:val="000D2F2E"/>
    <w:rsid w:val="000D6DA4"/>
    <w:rsid w:val="000D77C2"/>
    <w:rsid w:val="000D77E1"/>
    <w:rsid w:val="000D7A94"/>
    <w:rsid w:val="000E039E"/>
    <w:rsid w:val="000E12EE"/>
    <w:rsid w:val="000E27F9"/>
    <w:rsid w:val="000E2B1E"/>
    <w:rsid w:val="000E2C08"/>
    <w:rsid w:val="000E311F"/>
    <w:rsid w:val="000E3A68"/>
    <w:rsid w:val="000E5155"/>
    <w:rsid w:val="000E5B6E"/>
    <w:rsid w:val="000E6CE0"/>
    <w:rsid w:val="000F0A56"/>
    <w:rsid w:val="000F77E3"/>
    <w:rsid w:val="00107B02"/>
    <w:rsid w:val="0011363A"/>
    <w:rsid w:val="00113A3F"/>
    <w:rsid w:val="001164FE"/>
    <w:rsid w:val="00125084"/>
    <w:rsid w:val="00125277"/>
    <w:rsid w:val="001374DC"/>
    <w:rsid w:val="001375F7"/>
    <w:rsid w:val="00142A6E"/>
    <w:rsid w:val="00143E9D"/>
    <w:rsid w:val="00144FAB"/>
    <w:rsid w:val="001503C5"/>
    <w:rsid w:val="001554E9"/>
    <w:rsid w:val="00162BF1"/>
    <w:rsid w:val="0016560C"/>
    <w:rsid w:val="00166AC6"/>
    <w:rsid w:val="00186092"/>
    <w:rsid w:val="00192E3F"/>
    <w:rsid w:val="00193A97"/>
    <w:rsid w:val="001948BE"/>
    <w:rsid w:val="0019547B"/>
    <w:rsid w:val="001A12CE"/>
    <w:rsid w:val="001A6292"/>
    <w:rsid w:val="001A7511"/>
    <w:rsid w:val="001B2F1E"/>
    <w:rsid w:val="001B4C82"/>
    <w:rsid w:val="001B5A1C"/>
    <w:rsid w:val="001C33B0"/>
    <w:rsid w:val="001C57E6"/>
    <w:rsid w:val="001C5CBB"/>
    <w:rsid w:val="001D4F79"/>
    <w:rsid w:val="001D6234"/>
    <w:rsid w:val="001E646A"/>
    <w:rsid w:val="001E682E"/>
    <w:rsid w:val="001F007F"/>
    <w:rsid w:val="001F0D36"/>
    <w:rsid w:val="00202F3F"/>
    <w:rsid w:val="00204058"/>
    <w:rsid w:val="00206BA2"/>
    <w:rsid w:val="00213514"/>
    <w:rsid w:val="00224451"/>
    <w:rsid w:val="00224BB2"/>
    <w:rsid w:val="00235240"/>
    <w:rsid w:val="002368FD"/>
    <w:rsid w:val="0024110F"/>
    <w:rsid w:val="002423AB"/>
    <w:rsid w:val="002440B0"/>
    <w:rsid w:val="00244BB8"/>
    <w:rsid w:val="0024596D"/>
    <w:rsid w:val="002460E3"/>
    <w:rsid w:val="00260BB7"/>
    <w:rsid w:val="00266766"/>
    <w:rsid w:val="0027792D"/>
    <w:rsid w:val="002804C6"/>
    <w:rsid w:val="002809B5"/>
    <w:rsid w:val="00281262"/>
    <w:rsid w:val="00282723"/>
    <w:rsid w:val="00282788"/>
    <w:rsid w:val="0028509C"/>
    <w:rsid w:val="0028617A"/>
    <w:rsid w:val="002861D9"/>
    <w:rsid w:val="002921AE"/>
    <w:rsid w:val="0029608A"/>
    <w:rsid w:val="002A2B41"/>
    <w:rsid w:val="002A352D"/>
    <w:rsid w:val="002A43CD"/>
    <w:rsid w:val="002A5E9B"/>
    <w:rsid w:val="002A6617"/>
    <w:rsid w:val="002A7E1B"/>
    <w:rsid w:val="002B0EDC"/>
    <w:rsid w:val="002B28B6"/>
    <w:rsid w:val="002B336F"/>
    <w:rsid w:val="002B4718"/>
    <w:rsid w:val="002B75B9"/>
    <w:rsid w:val="002C2157"/>
    <w:rsid w:val="002C303A"/>
    <w:rsid w:val="002D7A0A"/>
    <w:rsid w:val="002E6DD1"/>
    <w:rsid w:val="002F027E"/>
    <w:rsid w:val="002F4DB7"/>
    <w:rsid w:val="002F6671"/>
    <w:rsid w:val="002F7768"/>
    <w:rsid w:val="0030256B"/>
    <w:rsid w:val="00312CEA"/>
    <w:rsid w:val="00313265"/>
    <w:rsid w:val="00320BFA"/>
    <w:rsid w:val="0032378D"/>
    <w:rsid w:val="00335048"/>
    <w:rsid w:val="00340AD0"/>
    <w:rsid w:val="00340B6D"/>
    <w:rsid w:val="00340C8E"/>
    <w:rsid w:val="0034256A"/>
    <w:rsid w:val="00344540"/>
    <w:rsid w:val="00347A5E"/>
    <w:rsid w:val="003519A3"/>
    <w:rsid w:val="00352A53"/>
    <w:rsid w:val="00353ABD"/>
    <w:rsid w:val="00362443"/>
    <w:rsid w:val="00363500"/>
    <w:rsid w:val="0037046F"/>
    <w:rsid w:val="00370CC1"/>
    <w:rsid w:val="003740C9"/>
    <w:rsid w:val="003742F6"/>
    <w:rsid w:val="00376020"/>
    <w:rsid w:val="00377DA7"/>
    <w:rsid w:val="003801C0"/>
    <w:rsid w:val="00383087"/>
    <w:rsid w:val="003844D1"/>
    <w:rsid w:val="003855DA"/>
    <w:rsid w:val="00386712"/>
    <w:rsid w:val="00390D8A"/>
    <w:rsid w:val="00394572"/>
    <w:rsid w:val="00394E5C"/>
    <w:rsid w:val="003A2B7D"/>
    <w:rsid w:val="003A4A75"/>
    <w:rsid w:val="003A5366"/>
    <w:rsid w:val="003A747A"/>
    <w:rsid w:val="003B5686"/>
    <w:rsid w:val="003B647A"/>
    <w:rsid w:val="003B7E92"/>
    <w:rsid w:val="003C0CD1"/>
    <w:rsid w:val="003C5262"/>
    <w:rsid w:val="003D04B1"/>
    <w:rsid w:val="003D0A15"/>
    <w:rsid w:val="003D1A3C"/>
    <w:rsid w:val="003D398C"/>
    <w:rsid w:val="003D473B"/>
    <w:rsid w:val="003D4B35"/>
    <w:rsid w:val="003E4F19"/>
    <w:rsid w:val="003F1395"/>
    <w:rsid w:val="003F43CF"/>
    <w:rsid w:val="003F5F25"/>
    <w:rsid w:val="00400623"/>
    <w:rsid w:val="0040398C"/>
    <w:rsid w:val="0040436D"/>
    <w:rsid w:val="00405895"/>
    <w:rsid w:val="00405C05"/>
    <w:rsid w:val="00410543"/>
    <w:rsid w:val="004173CC"/>
    <w:rsid w:val="0042356B"/>
    <w:rsid w:val="0042420A"/>
    <w:rsid w:val="004243D2"/>
    <w:rsid w:val="00424610"/>
    <w:rsid w:val="0043393A"/>
    <w:rsid w:val="00436741"/>
    <w:rsid w:val="00441641"/>
    <w:rsid w:val="004416B0"/>
    <w:rsid w:val="00451B94"/>
    <w:rsid w:val="00455BDE"/>
    <w:rsid w:val="004600BD"/>
    <w:rsid w:val="0046542B"/>
    <w:rsid w:val="00465D31"/>
    <w:rsid w:val="00470C41"/>
    <w:rsid w:val="00473E43"/>
    <w:rsid w:val="00475173"/>
    <w:rsid w:val="004758CF"/>
    <w:rsid w:val="00475C47"/>
    <w:rsid w:val="0047690F"/>
    <w:rsid w:val="00476C78"/>
    <w:rsid w:val="00480EEE"/>
    <w:rsid w:val="0048576D"/>
    <w:rsid w:val="004862C4"/>
    <w:rsid w:val="0049315C"/>
    <w:rsid w:val="00493B1A"/>
    <w:rsid w:val="00494171"/>
    <w:rsid w:val="0049495C"/>
    <w:rsid w:val="00495225"/>
    <w:rsid w:val="00497EF6"/>
    <w:rsid w:val="004A1C7D"/>
    <w:rsid w:val="004A5885"/>
    <w:rsid w:val="004B42D8"/>
    <w:rsid w:val="004B655D"/>
    <w:rsid w:val="004B6B8F"/>
    <w:rsid w:val="004B7511"/>
    <w:rsid w:val="004C068C"/>
    <w:rsid w:val="004D1F7A"/>
    <w:rsid w:val="004D248D"/>
    <w:rsid w:val="004E23CE"/>
    <w:rsid w:val="004E4492"/>
    <w:rsid w:val="004E516B"/>
    <w:rsid w:val="004F27F9"/>
    <w:rsid w:val="00500539"/>
    <w:rsid w:val="00502EA3"/>
    <w:rsid w:val="00503373"/>
    <w:rsid w:val="00503F3F"/>
    <w:rsid w:val="00504776"/>
    <w:rsid w:val="005048DB"/>
    <w:rsid w:val="0050647F"/>
    <w:rsid w:val="005113AE"/>
    <w:rsid w:val="005135E4"/>
    <w:rsid w:val="005209CC"/>
    <w:rsid w:val="00521203"/>
    <w:rsid w:val="0052293F"/>
    <w:rsid w:val="00527A2D"/>
    <w:rsid w:val="00534CB4"/>
    <w:rsid w:val="00536336"/>
    <w:rsid w:val="00540226"/>
    <w:rsid w:val="00542ED7"/>
    <w:rsid w:val="00550D4A"/>
    <w:rsid w:val="00551DE0"/>
    <w:rsid w:val="00553272"/>
    <w:rsid w:val="005539C2"/>
    <w:rsid w:val="00555A8D"/>
    <w:rsid w:val="00556071"/>
    <w:rsid w:val="00560347"/>
    <w:rsid w:val="0056168F"/>
    <w:rsid w:val="00564A29"/>
    <w:rsid w:val="00564FBC"/>
    <w:rsid w:val="00566213"/>
    <w:rsid w:val="005705A9"/>
    <w:rsid w:val="00572864"/>
    <w:rsid w:val="0058482B"/>
    <w:rsid w:val="0058618A"/>
    <w:rsid w:val="00590257"/>
    <w:rsid w:val="00591611"/>
    <w:rsid w:val="00594316"/>
    <w:rsid w:val="005A362B"/>
    <w:rsid w:val="005A4952"/>
    <w:rsid w:val="005B20A1"/>
    <w:rsid w:val="005B2478"/>
    <w:rsid w:val="005B6B55"/>
    <w:rsid w:val="005C1135"/>
    <w:rsid w:val="005C21FC"/>
    <w:rsid w:val="005C30AE"/>
    <w:rsid w:val="005D3639"/>
    <w:rsid w:val="005D74FB"/>
    <w:rsid w:val="005E08E6"/>
    <w:rsid w:val="005E1BF2"/>
    <w:rsid w:val="005E35F3"/>
    <w:rsid w:val="005E400D"/>
    <w:rsid w:val="005E5AC4"/>
    <w:rsid w:val="005E698D"/>
    <w:rsid w:val="005F09F1"/>
    <w:rsid w:val="005F32B0"/>
    <w:rsid w:val="005F645A"/>
    <w:rsid w:val="005F6B5B"/>
    <w:rsid w:val="0060060C"/>
    <w:rsid w:val="006068BB"/>
    <w:rsid w:val="00607E21"/>
    <w:rsid w:val="006118D1"/>
    <w:rsid w:val="0061251F"/>
    <w:rsid w:val="00614461"/>
    <w:rsid w:val="0061602D"/>
    <w:rsid w:val="00620D93"/>
    <w:rsid w:val="0062386A"/>
    <w:rsid w:val="0062576D"/>
    <w:rsid w:val="00625788"/>
    <w:rsid w:val="006266D9"/>
    <w:rsid w:val="006305AA"/>
    <w:rsid w:val="0063277E"/>
    <w:rsid w:val="006364F4"/>
    <w:rsid w:val="00636578"/>
    <w:rsid w:val="006426D5"/>
    <w:rsid w:val="00642924"/>
    <w:rsid w:val="00643F64"/>
    <w:rsid w:val="006466FF"/>
    <w:rsid w:val="00646A5F"/>
    <w:rsid w:val="006475C1"/>
    <w:rsid w:val="006475E1"/>
    <w:rsid w:val="00652E29"/>
    <w:rsid w:val="0065627B"/>
    <w:rsid w:val="00656BA3"/>
    <w:rsid w:val="00656C00"/>
    <w:rsid w:val="00657C7B"/>
    <w:rsid w:val="00660BD6"/>
    <w:rsid w:val="00661967"/>
    <w:rsid w:val="00661F61"/>
    <w:rsid w:val="00671B49"/>
    <w:rsid w:val="00674155"/>
    <w:rsid w:val="006746CA"/>
    <w:rsid w:val="00676CCC"/>
    <w:rsid w:val="006909DA"/>
    <w:rsid w:val="00694DC5"/>
    <w:rsid w:val="00695745"/>
    <w:rsid w:val="0069600B"/>
    <w:rsid w:val="006A05C0"/>
    <w:rsid w:val="006A0A1A"/>
    <w:rsid w:val="006A2AD6"/>
    <w:rsid w:val="006A6460"/>
    <w:rsid w:val="006B104E"/>
    <w:rsid w:val="006B2EF7"/>
    <w:rsid w:val="006B5AEA"/>
    <w:rsid w:val="006B6383"/>
    <w:rsid w:val="006B640D"/>
    <w:rsid w:val="006C5D48"/>
    <w:rsid w:val="006C61FA"/>
    <w:rsid w:val="006C67B2"/>
    <w:rsid w:val="006C6DB2"/>
    <w:rsid w:val="006D0896"/>
    <w:rsid w:val="006D0D8B"/>
    <w:rsid w:val="006D340F"/>
    <w:rsid w:val="006D6CEA"/>
    <w:rsid w:val="006E25D2"/>
    <w:rsid w:val="006E3C4B"/>
    <w:rsid w:val="006F61BA"/>
    <w:rsid w:val="006F7CA9"/>
    <w:rsid w:val="0070391A"/>
    <w:rsid w:val="00704312"/>
    <w:rsid w:val="00706486"/>
    <w:rsid w:val="00706F06"/>
    <w:rsid w:val="0071265D"/>
    <w:rsid w:val="00714EFD"/>
    <w:rsid w:val="007214E3"/>
    <w:rsid w:val="007222F7"/>
    <w:rsid w:val="00724679"/>
    <w:rsid w:val="00725368"/>
    <w:rsid w:val="007267B9"/>
    <w:rsid w:val="007304F3"/>
    <w:rsid w:val="00730839"/>
    <w:rsid w:val="00730F60"/>
    <w:rsid w:val="00733FF9"/>
    <w:rsid w:val="00734852"/>
    <w:rsid w:val="0073676C"/>
    <w:rsid w:val="00740A32"/>
    <w:rsid w:val="00743942"/>
    <w:rsid w:val="007445D1"/>
    <w:rsid w:val="0074565D"/>
    <w:rsid w:val="007554DF"/>
    <w:rsid w:val="0075776D"/>
    <w:rsid w:val="007613FB"/>
    <w:rsid w:val="00761E34"/>
    <w:rsid w:val="00762B99"/>
    <w:rsid w:val="007722BF"/>
    <w:rsid w:val="00773C13"/>
    <w:rsid w:val="007756E9"/>
    <w:rsid w:val="0077580B"/>
    <w:rsid w:val="00780763"/>
    <w:rsid w:val="00781167"/>
    <w:rsid w:val="00784CBE"/>
    <w:rsid w:val="007854B3"/>
    <w:rsid w:val="0078770F"/>
    <w:rsid w:val="0078787D"/>
    <w:rsid w:val="00787FA8"/>
    <w:rsid w:val="007944F8"/>
    <w:rsid w:val="007973E3"/>
    <w:rsid w:val="00797825"/>
    <w:rsid w:val="007A1883"/>
    <w:rsid w:val="007A3C8B"/>
    <w:rsid w:val="007C10E2"/>
    <w:rsid w:val="007C2E36"/>
    <w:rsid w:val="007D0720"/>
    <w:rsid w:val="007D10F2"/>
    <w:rsid w:val="007D207E"/>
    <w:rsid w:val="007D6DEC"/>
    <w:rsid w:val="007E46A1"/>
    <w:rsid w:val="007E671F"/>
    <w:rsid w:val="007E730D"/>
    <w:rsid w:val="007E7311"/>
    <w:rsid w:val="007E74F1"/>
    <w:rsid w:val="007F3441"/>
    <w:rsid w:val="007F403E"/>
    <w:rsid w:val="007F574B"/>
    <w:rsid w:val="008003CC"/>
    <w:rsid w:val="008011AC"/>
    <w:rsid w:val="00801A5A"/>
    <w:rsid w:val="008072AC"/>
    <w:rsid w:val="00810CEA"/>
    <w:rsid w:val="00811DD3"/>
    <w:rsid w:val="0081491F"/>
    <w:rsid w:val="00822EBC"/>
    <w:rsid w:val="008231FD"/>
    <w:rsid w:val="008233E5"/>
    <w:rsid w:val="00824A8D"/>
    <w:rsid w:val="00830255"/>
    <w:rsid w:val="008312E0"/>
    <w:rsid w:val="00833DE8"/>
    <w:rsid w:val="00833F47"/>
    <w:rsid w:val="008348C3"/>
    <w:rsid w:val="008373B4"/>
    <w:rsid w:val="008404C4"/>
    <w:rsid w:val="00843D14"/>
    <w:rsid w:val="008471BD"/>
    <w:rsid w:val="00847D37"/>
    <w:rsid w:val="0085001D"/>
    <w:rsid w:val="00866A22"/>
    <w:rsid w:val="00871A41"/>
    <w:rsid w:val="00877A7B"/>
    <w:rsid w:val="00883CDB"/>
    <w:rsid w:val="008842D2"/>
    <w:rsid w:val="0088432E"/>
    <w:rsid w:val="00886D76"/>
    <w:rsid w:val="00891643"/>
    <w:rsid w:val="00892A34"/>
    <w:rsid w:val="00896731"/>
    <w:rsid w:val="00897019"/>
    <w:rsid w:val="00897364"/>
    <w:rsid w:val="008A38E3"/>
    <w:rsid w:val="008A4E75"/>
    <w:rsid w:val="008A63B7"/>
    <w:rsid w:val="008B0A07"/>
    <w:rsid w:val="008B781F"/>
    <w:rsid w:val="008C0069"/>
    <w:rsid w:val="008C1495"/>
    <w:rsid w:val="008C5E2A"/>
    <w:rsid w:val="008D5522"/>
    <w:rsid w:val="008D6789"/>
    <w:rsid w:val="008D69C5"/>
    <w:rsid w:val="008D7404"/>
    <w:rsid w:val="008E0F86"/>
    <w:rsid w:val="008F2DC1"/>
    <w:rsid w:val="008F70AD"/>
    <w:rsid w:val="00900DB1"/>
    <w:rsid w:val="009022BF"/>
    <w:rsid w:val="0090558B"/>
    <w:rsid w:val="00911CD9"/>
    <w:rsid w:val="00911FEF"/>
    <w:rsid w:val="00912B71"/>
    <w:rsid w:val="00913EF3"/>
    <w:rsid w:val="00914E4A"/>
    <w:rsid w:val="00920297"/>
    <w:rsid w:val="00922EC3"/>
    <w:rsid w:val="009255DE"/>
    <w:rsid w:val="00925DF3"/>
    <w:rsid w:val="00931632"/>
    <w:rsid w:val="00931660"/>
    <w:rsid w:val="00932C92"/>
    <w:rsid w:val="009454E4"/>
    <w:rsid w:val="00946933"/>
    <w:rsid w:val="009515C0"/>
    <w:rsid w:val="00960FDB"/>
    <w:rsid w:val="0096208C"/>
    <w:rsid w:val="0096683A"/>
    <w:rsid w:val="00967611"/>
    <w:rsid w:val="00971626"/>
    <w:rsid w:val="00982219"/>
    <w:rsid w:val="00984240"/>
    <w:rsid w:val="009859CB"/>
    <w:rsid w:val="00987F2B"/>
    <w:rsid w:val="0099017F"/>
    <w:rsid w:val="00991382"/>
    <w:rsid w:val="00995B07"/>
    <w:rsid w:val="009A2619"/>
    <w:rsid w:val="009A5850"/>
    <w:rsid w:val="009A6026"/>
    <w:rsid w:val="009B10D6"/>
    <w:rsid w:val="009C644E"/>
    <w:rsid w:val="009D029C"/>
    <w:rsid w:val="009D65D0"/>
    <w:rsid w:val="009D7E91"/>
    <w:rsid w:val="009E135E"/>
    <w:rsid w:val="009E26EF"/>
    <w:rsid w:val="009E3C53"/>
    <w:rsid w:val="009E3C92"/>
    <w:rsid w:val="009E54F4"/>
    <w:rsid w:val="009E6118"/>
    <w:rsid w:val="009F2BFA"/>
    <w:rsid w:val="00A03A3D"/>
    <w:rsid w:val="00A045C4"/>
    <w:rsid w:val="00A05074"/>
    <w:rsid w:val="00A10DFA"/>
    <w:rsid w:val="00A21708"/>
    <w:rsid w:val="00A22362"/>
    <w:rsid w:val="00A249BA"/>
    <w:rsid w:val="00A2629D"/>
    <w:rsid w:val="00A307C7"/>
    <w:rsid w:val="00A44581"/>
    <w:rsid w:val="00A45093"/>
    <w:rsid w:val="00A47A7C"/>
    <w:rsid w:val="00A47D69"/>
    <w:rsid w:val="00A47FC1"/>
    <w:rsid w:val="00A50EAF"/>
    <w:rsid w:val="00A602F9"/>
    <w:rsid w:val="00A650EE"/>
    <w:rsid w:val="00A65C88"/>
    <w:rsid w:val="00A662C8"/>
    <w:rsid w:val="00A71157"/>
    <w:rsid w:val="00A7561C"/>
    <w:rsid w:val="00A75802"/>
    <w:rsid w:val="00A83C14"/>
    <w:rsid w:val="00A8423A"/>
    <w:rsid w:val="00A860FF"/>
    <w:rsid w:val="00A91862"/>
    <w:rsid w:val="00A95A0F"/>
    <w:rsid w:val="00A96123"/>
    <w:rsid w:val="00A966E6"/>
    <w:rsid w:val="00AA0C74"/>
    <w:rsid w:val="00AA14CD"/>
    <w:rsid w:val="00AB06A7"/>
    <w:rsid w:val="00AB2BE3"/>
    <w:rsid w:val="00AB3055"/>
    <w:rsid w:val="00AB7834"/>
    <w:rsid w:val="00AC4D5F"/>
    <w:rsid w:val="00AC5637"/>
    <w:rsid w:val="00AD01A4"/>
    <w:rsid w:val="00AD19B6"/>
    <w:rsid w:val="00AD1D2C"/>
    <w:rsid w:val="00AD1FF6"/>
    <w:rsid w:val="00AE0525"/>
    <w:rsid w:val="00AE08DB"/>
    <w:rsid w:val="00AE2729"/>
    <w:rsid w:val="00AE3148"/>
    <w:rsid w:val="00AE5AE2"/>
    <w:rsid w:val="00AE7343"/>
    <w:rsid w:val="00AF1285"/>
    <w:rsid w:val="00AF3C29"/>
    <w:rsid w:val="00B00A13"/>
    <w:rsid w:val="00B00D69"/>
    <w:rsid w:val="00B00E04"/>
    <w:rsid w:val="00B05485"/>
    <w:rsid w:val="00B1349C"/>
    <w:rsid w:val="00B1458E"/>
    <w:rsid w:val="00B14C51"/>
    <w:rsid w:val="00B17319"/>
    <w:rsid w:val="00B20021"/>
    <w:rsid w:val="00B207D1"/>
    <w:rsid w:val="00B20FDE"/>
    <w:rsid w:val="00B271F8"/>
    <w:rsid w:val="00B41AC5"/>
    <w:rsid w:val="00B42041"/>
    <w:rsid w:val="00B43FBF"/>
    <w:rsid w:val="00B44F11"/>
    <w:rsid w:val="00B51846"/>
    <w:rsid w:val="00B52E12"/>
    <w:rsid w:val="00B60B9A"/>
    <w:rsid w:val="00B610B7"/>
    <w:rsid w:val="00B62979"/>
    <w:rsid w:val="00B6735A"/>
    <w:rsid w:val="00B70056"/>
    <w:rsid w:val="00B71C86"/>
    <w:rsid w:val="00B76321"/>
    <w:rsid w:val="00B823A7"/>
    <w:rsid w:val="00B8578E"/>
    <w:rsid w:val="00B90FA5"/>
    <w:rsid w:val="00B919F1"/>
    <w:rsid w:val="00B91EFE"/>
    <w:rsid w:val="00B932FA"/>
    <w:rsid w:val="00BA2260"/>
    <w:rsid w:val="00BA32E8"/>
    <w:rsid w:val="00BA7E57"/>
    <w:rsid w:val="00BB0020"/>
    <w:rsid w:val="00BB1164"/>
    <w:rsid w:val="00BB468D"/>
    <w:rsid w:val="00BB642E"/>
    <w:rsid w:val="00BC047F"/>
    <w:rsid w:val="00BC0E8D"/>
    <w:rsid w:val="00BC3366"/>
    <w:rsid w:val="00BC4F18"/>
    <w:rsid w:val="00BD0902"/>
    <w:rsid w:val="00BD0EC1"/>
    <w:rsid w:val="00BE3473"/>
    <w:rsid w:val="00BE61E6"/>
    <w:rsid w:val="00BE6551"/>
    <w:rsid w:val="00BF093B"/>
    <w:rsid w:val="00BF3D5C"/>
    <w:rsid w:val="00C00B88"/>
    <w:rsid w:val="00C06B2A"/>
    <w:rsid w:val="00C1444F"/>
    <w:rsid w:val="00C1654C"/>
    <w:rsid w:val="00C30955"/>
    <w:rsid w:val="00C313C9"/>
    <w:rsid w:val="00C34C4C"/>
    <w:rsid w:val="00C35575"/>
    <w:rsid w:val="00C35E57"/>
    <w:rsid w:val="00C35E80"/>
    <w:rsid w:val="00C40AA2"/>
    <w:rsid w:val="00C4244F"/>
    <w:rsid w:val="00C442F1"/>
    <w:rsid w:val="00C44C14"/>
    <w:rsid w:val="00C46778"/>
    <w:rsid w:val="00C4736B"/>
    <w:rsid w:val="00C550F9"/>
    <w:rsid w:val="00C574EB"/>
    <w:rsid w:val="00C632ED"/>
    <w:rsid w:val="00C638F6"/>
    <w:rsid w:val="00C66150"/>
    <w:rsid w:val="00C70EF5"/>
    <w:rsid w:val="00C748E0"/>
    <w:rsid w:val="00C756C5"/>
    <w:rsid w:val="00C82195"/>
    <w:rsid w:val="00C82CAE"/>
    <w:rsid w:val="00C8442E"/>
    <w:rsid w:val="00C84C41"/>
    <w:rsid w:val="00C87AB4"/>
    <w:rsid w:val="00C91636"/>
    <w:rsid w:val="00C930A8"/>
    <w:rsid w:val="00C96067"/>
    <w:rsid w:val="00CA0CC4"/>
    <w:rsid w:val="00CA108B"/>
    <w:rsid w:val="00CA6CDB"/>
    <w:rsid w:val="00CB4235"/>
    <w:rsid w:val="00CB5E13"/>
    <w:rsid w:val="00CC0661"/>
    <w:rsid w:val="00CC3524"/>
    <w:rsid w:val="00CC6A64"/>
    <w:rsid w:val="00CD27BE"/>
    <w:rsid w:val="00CD29E9"/>
    <w:rsid w:val="00CD4BBC"/>
    <w:rsid w:val="00CD6F0F"/>
    <w:rsid w:val="00CE0BB7"/>
    <w:rsid w:val="00CE3E9A"/>
    <w:rsid w:val="00CE708B"/>
    <w:rsid w:val="00CF26B7"/>
    <w:rsid w:val="00CF6E39"/>
    <w:rsid w:val="00CF72DA"/>
    <w:rsid w:val="00D0769A"/>
    <w:rsid w:val="00D078A5"/>
    <w:rsid w:val="00D11E84"/>
    <w:rsid w:val="00D15B4E"/>
    <w:rsid w:val="00D177E7"/>
    <w:rsid w:val="00D2079F"/>
    <w:rsid w:val="00D31E10"/>
    <w:rsid w:val="00D37ABF"/>
    <w:rsid w:val="00D447EF"/>
    <w:rsid w:val="00D5048C"/>
    <w:rsid w:val="00D505E2"/>
    <w:rsid w:val="00D5765E"/>
    <w:rsid w:val="00D6498F"/>
    <w:rsid w:val="00D71677"/>
    <w:rsid w:val="00D7463D"/>
    <w:rsid w:val="00D80F5A"/>
    <w:rsid w:val="00D83DE8"/>
    <w:rsid w:val="00D84943"/>
    <w:rsid w:val="00D94AE7"/>
    <w:rsid w:val="00D9617A"/>
    <w:rsid w:val="00D966B3"/>
    <w:rsid w:val="00D970F0"/>
    <w:rsid w:val="00DA362B"/>
    <w:rsid w:val="00DA4540"/>
    <w:rsid w:val="00DA587E"/>
    <w:rsid w:val="00DA60F4"/>
    <w:rsid w:val="00DA72D4"/>
    <w:rsid w:val="00DB0F5B"/>
    <w:rsid w:val="00DB0F8B"/>
    <w:rsid w:val="00DB3052"/>
    <w:rsid w:val="00DB552F"/>
    <w:rsid w:val="00DB6F8A"/>
    <w:rsid w:val="00DB7B7B"/>
    <w:rsid w:val="00DC152F"/>
    <w:rsid w:val="00DC2D17"/>
    <w:rsid w:val="00DC4F34"/>
    <w:rsid w:val="00DC6126"/>
    <w:rsid w:val="00DC6187"/>
    <w:rsid w:val="00DC6AF6"/>
    <w:rsid w:val="00DC7BF5"/>
    <w:rsid w:val="00DD10B9"/>
    <w:rsid w:val="00DD5063"/>
    <w:rsid w:val="00DD7311"/>
    <w:rsid w:val="00DE23BF"/>
    <w:rsid w:val="00DE3981"/>
    <w:rsid w:val="00DE40DD"/>
    <w:rsid w:val="00DE53E4"/>
    <w:rsid w:val="00DE6AFD"/>
    <w:rsid w:val="00DE7755"/>
    <w:rsid w:val="00DF059A"/>
    <w:rsid w:val="00DF3D56"/>
    <w:rsid w:val="00DF64E9"/>
    <w:rsid w:val="00DF6D19"/>
    <w:rsid w:val="00DF6ED2"/>
    <w:rsid w:val="00DF70F5"/>
    <w:rsid w:val="00E04A62"/>
    <w:rsid w:val="00E11369"/>
    <w:rsid w:val="00E175C1"/>
    <w:rsid w:val="00E21939"/>
    <w:rsid w:val="00E21E70"/>
    <w:rsid w:val="00E2252C"/>
    <w:rsid w:val="00E270C0"/>
    <w:rsid w:val="00E36D82"/>
    <w:rsid w:val="00E427C8"/>
    <w:rsid w:val="00E42F5C"/>
    <w:rsid w:val="00E460B9"/>
    <w:rsid w:val="00E51601"/>
    <w:rsid w:val="00E51965"/>
    <w:rsid w:val="00E60DDA"/>
    <w:rsid w:val="00E67121"/>
    <w:rsid w:val="00E70A47"/>
    <w:rsid w:val="00E7198D"/>
    <w:rsid w:val="00E735AF"/>
    <w:rsid w:val="00E74CA6"/>
    <w:rsid w:val="00E75E3D"/>
    <w:rsid w:val="00E84491"/>
    <w:rsid w:val="00E84E64"/>
    <w:rsid w:val="00E9731C"/>
    <w:rsid w:val="00EA04ED"/>
    <w:rsid w:val="00EA4E4C"/>
    <w:rsid w:val="00EB04B7"/>
    <w:rsid w:val="00EB1006"/>
    <w:rsid w:val="00EB2851"/>
    <w:rsid w:val="00EB5549"/>
    <w:rsid w:val="00EB7992"/>
    <w:rsid w:val="00EC0104"/>
    <w:rsid w:val="00EC0184"/>
    <w:rsid w:val="00EC2D7A"/>
    <w:rsid w:val="00EC633A"/>
    <w:rsid w:val="00EC78D7"/>
    <w:rsid w:val="00ED1B9D"/>
    <w:rsid w:val="00ED74C1"/>
    <w:rsid w:val="00EE056F"/>
    <w:rsid w:val="00EE1C12"/>
    <w:rsid w:val="00EE3660"/>
    <w:rsid w:val="00EE69D3"/>
    <w:rsid w:val="00EF43F5"/>
    <w:rsid w:val="00EF5309"/>
    <w:rsid w:val="00F0057F"/>
    <w:rsid w:val="00F017AF"/>
    <w:rsid w:val="00F041C4"/>
    <w:rsid w:val="00F14812"/>
    <w:rsid w:val="00F1598C"/>
    <w:rsid w:val="00F17D1B"/>
    <w:rsid w:val="00F20BC6"/>
    <w:rsid w:val="00F21403"/>
    <w:rsid w:val="00F255FC"/>
    <w:rsid w:val="00F259B0"/>
    <w:rsid w:val="00F26A20"/>
    <w:rsid w:val="00F276C9"/>
    <w:rsid w:val="00F3083C"/>
    <w:rsid w:val="00F31359"/>
    <w:rsid w:val="00F40690"/>
    <w:rsid w:val="00F43B8F"/>
    <w:rsid w:val="00F51785"/>
    <w:rsid w:val="00F530D7"/>
    <w:rsid w:val="00F541E6"/>
    <w:rsid w:val="00F60971"/>
    <w:rsid w:val="00F62F49"/>
    <w:rsid w:val="00F640BF"/>
    <w:rsid w:val="00F640F7"/>
    <w:rsid w:val="00F67243"/>
    <w:rsid w:val="00F70754"/>
    <w:rsid w:val="00F77926"/>
    <w:rsid w:val="00F81F97"/>
    <w:rsid w:val="00F83A19"/>
    <w:rsid w:val="00F879A1"/>
    <w:rsid w:val="00F92FC4"/>
    <w:rsid w:val="00F9793C"/>
    <w:rsid w:val="00FA07AD"/>
    <w:rsid w:val="00FA0C14"/>
    <w:rsid w:val="00FA137A"/>
    <w:rsid w:val="00FA4473"/>
    <w:rsid w:val="00FA5504"/>
    <w:rsid w:val="00FA6256"/>
    <w:rsid w:val="00FB10A0"/>
    <w:rsid w:val="00FB4B02"/>
    <w:rsid w:val="00FC2831"/>
    <w:rsid w:val="00FC2D40"/>
    <w:rsid w:val="00FC3600"/>
    <w:rsid w:val="00FC4A9F"/>
    <w:rsid w:val="00FC565B"/>
    <w:rsid w:val="00FC5713"/>
    <w:rsid w:val="00FD0C10"/>
    <w:rsid w:val="00FE006E"/>
    <w:rsid w:val="00FE197E"/>
    <w:rsid w:val="00FE4220"/>
    <w:rsid w:val="00FE5C35"/>
    <w:rsid w:val="00FE710B"/>
    <w:rsid w:val="00FF0DF1"/>
    <w:rsid w:val="00FF26AA"/>
    <w:rsid w:val="00FF2F02"/>
    <w:rsid w:val="00FF5C2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3B0D4A1"/>
  <w15:chartTrackingRefBased/>
  <w15:docId w15:val="{DE940F21-DF24-4237-919A-8894ECC1A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lang w:val="pt-BR" w:eastAsia="pt-BR"/>
    </w:rPr>
  </w:style>
  <w:style w:type="paragraph" w:styleId="Ttulo1">
    <w:name w:val="heading 1"/>
    <w:aliases w:val="TF-TÍTULO 1"/>
    <w:basedOn w:val="Normal"/>
    <w:next w:val="TF-TEXTO"/>
    <w:autoRedefine/>
    <w:qFormat/>
    <w:rsid w:val="00FC4A9F"/>
    <w:pPr>
      <w:numPr>
        <w:numId w:val="1"/>
      </w:numPr>
      <w:tabs>
        <w:tab w:val="left" w:pos="284"/>
      </w:tabs>
      <w:spacing w:before="240" w:line="360" w:lineRule="auto"/>
      <w:jc w:val="both"/>
      <w:outlineLvl w:val="0"/>
    </w:pPr>
    <w:rPr>
      <w:b/>
      <w:caps/>
    </w:rPr>
  </w:style>
  <w:style w:type="paragraph" w:styleId="Ttulo2">
    <w:name w:val="heading 2"/>
    <w:aliases w:val="TF-TÍTULO 2"/>
    <w:next w:val="TF-TEXTO"/>
    <w:autoRedefine/>
    <w:qFormat/>
    <w:rsid w:val="00960FDB"/>
    <w:pPr>
      <w:keepNext/>
      <w:keepLines/>
      <w:numPr>
        <w:ilvl w:val="1"/>
        <w:numId w:val="1"/>
      </w:numPr>
      <w:spacing w:before="240" w:line="360" w:lineRule="auto"/>
      <w:jc w:val="both"/>
      <w:outlineLvl w:val="1"/>
    </w:pPr>
    <w:rPr>
      <w:caps/>
      <w:color w:val="000000"/>
      <w:sz w:val="24"/>
      <w:lang w:val="pt-BR" w:eastAsia="pt-BR"/>
    </w:rPr>
  </w:style>
  <w:style w:type="paragraph" w:styleId="Ttulo3">
    <w:name w:val="heading 3"/>
    <w:aliases w:val="TF-TÍTULO 3"/>
    <w:next w:val="TF-TEXTO"/>
    <w:autoRedefine/>
    <w:qFormat/>
    <w:rsid w:val="009D7E91"/>
    <w:pPr>
      <w:keepNext/>
      <w:keepLines/>
      <w:numPr>
        <w:ilvl w:val="2"/>
        <w:numId w:val="1"/>
      </w:numPr>
      <w:spacing w:before="240" w:line="360" w:lineRule="auto"/>
      <w:jc w:val="both"/>
      <w:outlineLvl w:val="2"/>
    </w:pPr>
    <w:rPr>
      <w:color w:val="000000"/>
      <w:sz w:val="24"/>
      <w:lang w:val="pt-BR" w:eastAsia="pt-BR"/>
    </w:rPr>
  </w:style>
  <w:style w:type="paragraph" w:styleId="Ttulo4">
    <w:name w:val="heading 4"/>
    <w:aliases w:val="TF-TÍTULO 4"/>
    <w:next w:val="TF-TEXTO"/>
    <w:autoRedefine/>
    <w:qFormat/>
    <w:rsid w:val="009D7E91"/>
    <w:pPr>
      <w:keepNext/>
      <w:keepLines/>
      <w:numPr>
        <w:ilvl w:val="3"/>
        <w:numId w:val="1"/>
      </w:numPr>
      <w:spacing w:before="240" w:line="360" w:lineRule="auto"/>
      <w:jc w:val="both"/>
      <w:outlineLvl w:val="3"/>
    </w:pPr>
    <w:rPr>
      <w:color w:val="000000"/>
      <w:sz w:val="24"/>
      <w:lang w:val="pt-BR" w:eastAsia="pt-BR"/>
    </w:rPr>
  </w:style>
  <w:style w:type="paragraph" w:styleId="Ttulo5">
    <w:name w:val="heading 5"/>
    <w:aliases w:val="TF-TÍTULO 5"/>
    <w:next w:val="TF-TEXTO"/>
    <w:autoRedefine/>
    <w:qFormat/>
    <w:rsid w:val="009D7E91"/>
    <w:pPr>
      <w:keepNext/>
      <w:keepLines/>
      <w:numPr>
        <w:ilvl w:val="4"/>
        <w:numId w:val="1"/>
      </w:numPr>
      <w:spacing w:before="240" w:line="360" w:lineRule="auto"/>
      <w:jc w:val="both"/>
      <w:outlineLvl w:val="4"/>
    </w:pPr>
    <w:rPr>
      <w:color w:val="000000"/>
      <w:sz w:val="24"/>
      <w:lang w:val="pt-BR" w:eastAsia="pt-BR"/>
    </w:rPr>
  </w:style>
  <w:style w:type="paragraph" w:styleId="Ttulo6">
    <w:name w:val="heading 6"/>
    <w:next w:val="TF-TEXTO"/>
    <w:autoRedefine/>
    <w:qFormat/>
    <w:pPr>
      <w:keepNext/>
      <w:numPr>
        <w:ilvl w:val="5"/>
        <w:numId w:val="1"/>
      </w:numPr>
      <w:spacing w:before="360" w:after="240"/>
      <w:jc w:val="both"/>
      <w:outlineLvl w:val="5"/>
    </w:pPr>
    <w:rPr>
      <w:noProof/>
      <w:color w:val="000000"/>
      <w:sz w:val="24"/>
      <w:lang w:val="pt-BR" w:eastAsia="pt-BR"/>
    </w:rPr>
  </w:style>
  <w:style w:type="paragraph" w:styleId="Ttulo7">
    <w:name w:val="heading 7"/>
    <w:next w:val="TF-TEXTO"/>
    <w:autoRedefine/>
    <w:qFormat/>
    <w:pPr>
      <w:keepNext/>
      <w:numPr>
        <w:ilvl w:val="6"/>
        <w:numId w:val="1"/>
      </w:numPr>
      <w:spacing w:before="360" w:after="240"/>
      <w:jc w:val="both"/>
      <w:outlineLvl w:val="6"/>
    </w:pPr>
    <w:rPr>
      <w:rFonts w:ascii="Times" w:hAnsi="Times"/>
      <w:sz w:val="24"/>
      <w:lang w:val="pt-BR" w:eastAsia="pt-BR"/>
    </w:rPr>
  </w:style>
  <w:style w:type="paragraph" w:styleId="Ttulo8">
    <w:name w:val="heading 8"/>
    <w:next w:val="TF-TEXTO"/>
    <w:autoRedefine/>
    <w:qFormat/>
    <w:pPr>
      <w:keepNext/>
      <w:numPr>
        <w:ilvl w:val="7"/>
        <w:numId w:val="1"/>
      </w:numPr>
      <w:spacing w:before="360" w:after="240"/>
      <w:jc w:val="both"/>
      <w:outlineLvl w:val="7"/>
    </w:pPr>
    <w:rPr>
      <w:rFonts w:ascii="Times" w:hAnsi="Times"/>
      <w:color w:val="000000"/>
      <w:sz w:val="24"/>
      <w:lang w:val="pt-BR" w:eastAsia="pt-BR"/>
    </w:rPr>
  </w:style>
  <w:style w:type="paragraph" w:styleId="Ttulo9">
    <w:name w:val="heading 9"/>
    <w:next w:val="TF-TEXTO"/>
    <w:qFormat/>
    <w:pPr>
      <w:keepNext/>
      <w:numPr>
        <w:ilvl w:val="8"/>
        <w:numId w:val="1"/>
      </w:numPr>
      <w:spacing w:before="360" w:after="360"/>
      <w:jc w:val="both"/>
      <w:outlineLvl w:val="8"/>
    </w:pPr>
    <w:rPr>
      <w:b/>
      <w:color w:val="000000"/>
      <w:sz w:val="24"/>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lang w:val="pt-BR" w:eastAsia="pt-BR"/>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lang w:val="pt-BR" w:eastAsia="pt-BR"/>
    </w:rPr>
  </w:style>
  <w:style w:type="paragraph" w:customStyle="1" w:styleId="TF-capaTTULO">
    <w:name w:val="TF-capa TÍTULO"/>
    <w:next w:val="TF-capaAUTOR"/>
    <w:semiHidden/>
    <w:pPr>
      <w:spacing w:before="4600" w:line="480" w:lineRule="auto"/>
      <w:jc w:val="center"/>
    </w:pPr>
    <w:rPr>
      <w:b/>
      <w:caps/>
      <w:sz w:val="32"/>
      <w:lang w:val="pt-BR" w:eastAsia="pt-BR"/>
    </w:rPr>
  </w:style>
  <w:style w:type="paragraph" w:customStyle="1" w:styleId="TF-capaAUTOR">
    <w:name w:val="TF-capa AUTOR"/>
    <w:semiHidden/>
    <w:pPr>
      <w:spacing w:before="720"/>
      <w:jc w:val="right"/>
    </w:pPr>
    <w:rPr>
      <w:b/>
      <w:caps/>
      <w:sz w:val="24"/>
      <w:lang w:val="pt-BR" w:eastAsia="pt-BR"/>
    </w:rPr>
  </w:style>
  <w:style w:type="paragraph" w:customStyle="1" w:styleId="TF-capaID">
    <w:name w:val="TF-capa ID"/>
    <w:semiHidden/>
    <w:pPr>
      <w:jc w:val="right"/>
    </w:pPr>
    <w:rPr>
      <w:b/>
      <w:caps/>
      <w:sz w:val="24"/>
      <w:lang w:val="pt-BR" w:eastAsia="pt-BR"/>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lang w:val="pt-BR" w:eastAsia="pt-BR"/>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lang w:val="pt-BR" w:eastAsia="pt-BR"/>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lang w:val="pt-BR" w:eastAsia="pt-BR"/>
    </w:rPr>
  </w:style>
  <w:style w:type="paragraph" w:customStyle="1" w:styleId="TF-folhaaprovaoAUTOR">
    <w:name w:val="TF-folha aprovação AUTOR"/>
    <w:semiHidden/>
    <w:pPr>
      <w:spacing w:before="1000"/>
      <w:jc w:val="center"/>
    </w:pPr>
    <w:rPr>
      <w:b/>
      <w:caps/>
      <w:sz w:val="24"/>
      <w:lang w:val="pt-BR" w:eastAsia="pt-BR"/>
    </w:rPr>
  </w:style>
  <w:style w:type="paragraph" w:customStyle="1" w:styleId="TF-folhaaprovaoASSINATURA">
    <w:name w:val="TF-folha aprovação ASSINATURA"/>
    <w:semiHidden/>
    <w:pPr>
      <w:spacing w:before="360"/>
      <w:ind w:left="2268"/>
    </w:pPr>
    <w:rPr>
      <w:b/>
      <w:color w:val="000000"/>
      <w:sz w:val="24"/>
      <w:lang w:val="pt-BR" w:eastAsia="pt-BR"/>
    </w:rPr>
  </w:style>
  <w:style w:type="paragraph" w:customStyle="1" w:styleId="TF-folhaaprovaoFUNO">
    <w:name w:val="TF-folha aprovação FUNÇÃO"/>
    <w:semiHidden/>
    <w:pPr>
      <w:tabs>
        <w:tab w:val="left" w:pos="2268"/>
      </w:tabs>
    </w:pPr>
    <w:rPr>
      <w:color w:val="000000"/>
      <w:sz w:val="24"/>
      <w:lang w:val="pt-BR" w:eastAsia="pt-BR"/>
    </w:rPr>
  </w:style>
  <w:style w:type="paragraph" w:customStyle="1" w:styleId="TF-folhaaprovaoDATA">
    <w:name w:val="TF-folha aprovação DATA"/>
    <w:semiHidden/>
    <w:pPr>
      <w:keepLines/>
      <w:jc w:val="center"/>
    </w:pPr>
    <w:rPr>
      <w:color w:val="000000"/>
      <w:sz w:val="24"/>
      <w:lang w:val="pt-BR" w:eastAsia="pt-BR"/>
    </w:rPr>
  </w:style>
  <w:style w:type="paragraph" w:customStyle="1" w:styleId="TF-folhaaprovaoFINALIDADE">
    <w:name w:val="TF-folha aprovação FINALIDADE"/>
    <w:semiHidden/>
    <w:pPr>
      <w:spacing w:before="1000" w:after="1000"/>
      <w:ind w:left="4536"/>
      <w:jc w:val="both"/>
    </w:pPr>
    <w:rPr>
      <w:color w:val="000000"/>
      <w:sz w:val="24"/>
      <w:lang w:val="pt-BR" w:eastAsia="pt-BR"/>
    </w:rPr>
  </w:style>
  <w:style w:type="paragraph" w:customStyle="1" w:styleId="TF-capaLOCAL">
    <w:name w:val="TF-capa LOCAL"/>
    <w:next w:val="TF-capaANO"/>
    <w:semiHidden/>
    <w:pPr>
      <w:jc w:val="center"/>
    </w:pPr>
    <w:rPr>
      <w:b/>
      <w:caps/>
      <w:sz w:val="24"/>
      <w:lang w:val="pt-BR" w:eastAsia="pt-BR"/>
    </w:rPr>
  </w:style>
  <w:style w:type="paragraph" w:customStyle="1" w:styleId="TF-capaANO">
    <w:name w:val="TF-capa ANO"/>
    <w:next w:val="TF-capaID"/>
    <w:semiHidden/>
    <w:pPr>
      <w:jc w:val="center"/>
    </w:pPr>
    <w:rPr>
      <w:b/>
      <w:caps/>
      <w:sz w:val="24"/>
      <w:lang w:val="pt-BR" w:eastAsia="pt-BR"/>
    </w:rPr>
  </w:style>
  <w:style w:type="paragraph" w:customStyle="1" w:styleId="TF-folharostoLOCAL">
    <w:name w:val="TF-folha rosto LOCAL"/>
    <w:semiHidden/>
    <w:pPr>
      <w:jc w:val="center"/>
    </w:pPr>
    <w:rPr>
      <w:b/>
      <w:caps/>
      <w:sz w:val="24"/>
      <w:lang w:val="pt-BR" w:eastAsia="pt-BR"/>
    </w:rPr>
  </w:style>
  <w:style w:type="paragraph" w:customStyle="1" w:styleId="TF-dedicatria">
    <w:name w:val="TF-dedicatória"/>
    <w:semiHidden/>
    <w:pPr>
      <w:keepLines/>
      <w:pageBreakBefore/>
      <w:spacing w:before="6400"/>
      <w:ind w:left="4536"/>
      <w:jc w:val="both"/>
    </w:pPr>
    <w:rPr>
      <w:sz w:val="24"/>
      <w:lang w:val="pt-BR" w:eastAsia="pt-BR"/>
    </w:rPr>
  </w:style>
  <w:style w:type="paragraph" w:customStyle="1" w:styleId="TF-agradecimentosTEXTO">
    <w:name w:val="TF-agradecimentos TEXTO"/>
    <w:semiHidden/>
    <w:pPr>
      <w:spacing w:line="480" w:lineRule="auto"/>
      <w:ind w:firstLine="680"/>
      <w:jc w:val="both"/>
    </w:pPr>
    <w:rPr>
      <w:sz w:val="24"/>
      <w:lang w:val="pt-BR" w:eastAsia="pt-BR"/>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lang w:val="pt-BR" w:eastAsia="pt-BR"/>
    </w:rPr>
  </w:style>
  <w:style w:type="paragraph" w:customStyle="1" w:styleId="TF-epgrafeAUTOR">
    <w:name w:val="TF-epígrafe AUTOR"/>
    <w:semiHidden/>
    <w:pPr>
      <w:spacing w:before="120" w:line="480" w:lineRule="auto"/>
      <w:jc w:val="right"/>
    </w:pPr>
    <w:rPr>
      <w:sz w:val="24"/>
      <w:lang w:val="pt-BR" w:eastAsia="pt-BR"/>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lang w:val="pt-BR" w:eastAsia="pt-BR"/>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lang w:val="pt-BR" w:eastAsia="pt-BR"/>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lang w:val="pt-BR" w:eastAsia="pt-BR"/>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lang w:val="pt-BR" w:eastAsia="pt-BR"/>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lang w:val="pt-BR" w:eastAsia="pt-BR"/>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lang w:val="pt-BR" w:eastAsia="pt-BR"/>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lang w:val="pt-BR" w:eastAsia="pt-BR"/>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lang w:val="pt-BR" w:eastAsia="pt-BR"/>
    </w:rPr>
  </w:style>
  <w:style w:type="paragraph" w:customStyle="1" w:styleId="TF-anexoTTULO">
    <w:name w:val="TF-anexo TÍTULO"/>
    <w:next w:val="TF-TEXTO"/>
    <w:semiHidden/>
    <w:rsid w:val="006D0896"/>
    <w:pPr>
      <w:pageBreakBefore/>
      <w:spacing w:line="360" w:lineRule="auto"/>
      <w:jc w:val="both"/>
    </w:pPr>
    <w:rPr>
      <w:b/>
      <w:sz w:val="24"/>
      <w:lang w:val="pt-BR" w:eastAsia="pt-BR"/>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lang w:val="pt-BR" w:eastAsia="pt-BR"/>
    </w:rPr>
  </w:style>
  <w:style w:type="paragraph" w:customStyle="1" w:styleId="TF-ilustraoFONTE">
    <w:name w:val="TF-ilustração FONTE"/>
    <w:next w:val="Normal"/>
    <w:semiHidden/>
    <w:rsid w:val="002440B0"/>
    <w:pPr>
      <w:keepNext/>
    </w:pPr>
    <w:rPr>
      <w:lang w:val="pt-BR" w:eastAsia="pt-BR"/>
    </w:rPr>
  </w:style>
  <w:style w:type="paragraph" w:customStyle="1" w:styleId="TF-textocompargrafo">
    <w:name w:val="TF-texto com parágrafo"/>
    <w:semiHidden/>
    <w:rsid w:val="00476C78"/>
    <w:pPr>
      <w:spacing w:before="240" w:line="360" w:lineRule="auto"/>
      <w:ind w:firstLine="680"/>
      <w:jc w:val="both"/>
    </w:pPr>
    <w:rPr>
      <w:color w:val="000000"/>
      <w:sz w:val="24"/>
      <w:lang w:val="pt-BR" w:eastAsia="pt-BR"/>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lang w:val="pt-BR" w:eastAsia="pt-BR"/>
    </w:rPr>
  </w:style>
  <w:style w:type="paragraph" w:customStyle="1" w:styleId="TF-CITAO">
    <w:name w:val="TF-CITAÇÃO"/>
    <w:next w:val="TF-TEXTO"/>
    <w:pPr>
      <w:widowControl w:val="0"/>
      <w:spacing w:after="160"/>
      <w:ind w:left="2268"/>
      <w:jc w:val="both"/>
    </w:pPr>
    <w:rPr>
      <w:lang w:val="pt-BR" w:eastAsia="pt-BR"/>
    </w:r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lang w:val="pt-BR" w:eastAsia="pt-BR"/>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lang w:val="pt-BR" w:eastAsia="pt-BR"/>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eastAsia="pt-BR"/>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lang w:val="pt-BR" w:eastAsia="pt-BR"/>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lang w:val="pt-BR" w:eastAsia="pt-BR"/>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eastAsia="pt-BR"/>
    </w:rPr>
  </w:style>
  <w:style w:type="paragraph" w:customStyle="1" w:styleId="TF-FONTE">
    <w:name w:val="TF-FONTE"/>
    <w:next w:val="Normal"/>
    <w:qFormat/>
    <w:rsid w:val="00B8578E"/>
    <w:pPr>
      <w:jc w:val="center"/>
    </w:pPr>
    <w:rPr>
      <w:lang w:val="pt-BR" w:eastAsia="pt-BR"/>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styleId="Legenda">
    <w:name w:val="caption"/>
    <w:basedOn w:val="Normal"/>
    <w:next w:val="Normal"/>
    <w:uiPriority w:val="35"/>
    <w:qFormat/>
    <w:rsid w:val="005F32B0"/>
    <w:rPr>
      <w:b/>
      <w:bCs/>
      <w:sz w:val="20"/>
      <w:szCs w:val="20"/>
    </w:rPr>
  </w:style>
  <w:style w:type="character" w:customStyle="1" w:styleId="MenoPendente1">
    <w:name w:val="Menção Pendente1"/>
    <w:uiPriority w:val="99"/>
    <w:semiHidden/>
    <w:unhideWhenUsed/>
    <w:rsid w:val="0040398C"/>
    <w:rPr>
      <w:color w:val="605E5C"/>
      <w:shd w:val="clear" w:color="auto" w:fill="E1DFDD"/>
    </w:rPr>
  </w:style>
  <w:style w:type="character" w:styleId="Forte">
    <w:name w:val="Strong"/>
    <w:basedOn w:val="Fontepargpadro"/>
    <w:uiPriority w:val="22"/>
    <w:qFormat/>
    <w:rsid w:val="002C303A"/>
    <w:rPr>
      <w:b/>
      <w:bCs/>
    </w:rPr>
  </w:style>
  <w:style w:type="character" w:customStyle="1" w:styleId="MenoPendente2">
    <w:name w:val="Menção Pendente2"/>
    <w:basedOn w:val="Fontepargpadro"/>
    <w:uiPriority w:val="99"/>
    <w:semiHidden/>
    <w:unhideWhenUsed/>
    <w:rsid w:val="00DC6AF6"/>
    <w:rPr>
      <w:color w:val="605E5C"/>
      <w:shd w:val="clear" w:color="auto" w:fill="E1DFDD"/>
    </w:rPr>
  </w:style>
  <w:style w:type="character" w:styleId="nfase">
    <w:name w:val="Emphasis"/>
    <w:basedOn w:val="Fontepargpadro"/>
    <w:uiPriority w:val="20"/>
    <w:qFormat/>
    <w:rsid w:val="00527A2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860555056">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9485717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35710972">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71713140">
      <w:bodyDiv w:val="1"/>
      <w:marLeft w:val="0"/>
      <w:marRight w:val="0"/>
      <w:marTop w:val="0"/>
      <w:marBottom w:val="0"/>
      <w:divBdr>
        <w:top w:val="none" w:sz="0" w:space="0" w:color="auto"/>
        <w:left w:val="none" w:sz="0" w:space="0" w:color="auto"/>
        <w:bottom w:val="none" w:sz="0" w:space="0" w:color="auto"/>
        <w:right w:val="none" w:sz="0" w:space="0" w:color="auto"/>
      </w:divBdr>
    </w:div>
    <w:div w:id="185723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header" Target="header4.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55406F-9762-4FB2-AD0E-0F79480F77A2}">
  <ds:schemaRefs>
    <ds:schemaRef ds:uri="http://schemas.openxmlformats.org/officeDocument/2006/bibliography"/>
  </ds:schemaRefs>
</ds:datastoreItem>
</file>

<file path=customXml/itemProps2.xml><?xml version="1.0" encoding="utf-8"?>
<ds:datastoreItem xmlns:ds="http://schemas.openxmlformats.org/officeDocument/2006/customXml" ds:itemID="{BD6001B7-DA9F-4B65-BC19-CF31DE11455A}">
  <ds:schemaRefs>
    <ds:schemaRef ds:uri="http://schemas.microsoft.com/sharepoint/v3/contenttype/forms"/>
  </ds:schemaRefs>
</ds:datastoreItem>
</file>

<file path=customXml/itemProps3.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3</Pages>
  <Words>5420</Words>
  <Characters>29274</Characters>
  <Application>Microsoft Office Word</Application>
  <DocSecurity>0</DocSecurity>
  <Lines>243</Lines>
  <Paragraphs>69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UNIVERSIDADE REGIONAL DE BLUMENAU</vt:lpstr>
      <vt:lpstr>UNIVERSIDADE REGIONAL DE BLUMENAU</vt:lpstr>
    </vt:vector>
  </TitlesOfParts>
  <Company>Universidade Regional de Blumenau (FURB)</Company>
  <LinksUpToDate>false</LinksUpToDate>
  <CharactersWithSpaces>34625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Andreza Sartori</cp:lastModifiedBy>
  <cp:revision>31</cp:revision>
  <cp:lastPrinted>2020-12-15T00:49:00Z</cp:lastPrinted>
  <dcterms:created xsi:type="dcterms:W3CDTF">2020-11-29T22:39:00Z</dcterms:created>
  <dcterms:modified xsi:type="dcterms:W3CDTF">2020-12-15T00:50:00Z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