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1C0C8F15" w:rsidR="002B0EDC" w:rsidRPr="00B00E04" w:rsidRDefault="004B15C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MONITORAMENTO DE IDOSOS EM ÂMBITO DOMICILIAR UTILIZANDO SMART WATCH</w:t>
      </w:r>
    </w:p>
    <w:p w14:paraId="4F6DBB7C" w14:textId="4AD9B11B" w:rsidR="001E682E" w:rsidRDefault="00127128" w:rsidP="00752038">
      <w:pPr>
        <w:pStyle w:val="TF-AUTOR0"/>
      </w:pPr>
      <w:r>
        <w:t>Jardel Angelo dos Santos</w:t>
      </w:r>
    </w:p>
    <w:p w14:paraId="3FBE5C8A" w14:textId="26C98553" w:rsidR="001E682E" w:rsidRDefault="000F6A5A" w:rsidP="001E682E">
      <w:pPr>
        <w:pStyle w:val="TF-AUTOR0"/>
      </w:pPr>
      <w:r>
        <w:t>Miguel Alexandre Wisintainer</w:t>
      </w:r>
      <w:r w:rsidR="00254B66">
        <w:t xml:space="preserve"> - Orientador</w:t>
      </w:r>
    </w:p>
    <w:p w14:paraId="28066913" w14:textId="4F23F7AE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CABBB5" w14:textId="7E88276C" w:rsidR="00127128" w:rsidRPr="00D524AB" w:rsidRDefault="00F05E02" w:rsidP="00D524AB">
      <w:pPr>
        <w:pStyle w:val="TF-TEXTO"/>
      </w:pPr>
      <w:r>
        <w:t>Segundo o Ministério da Saúde</w:t>
      </w:r>
      <w:r w:rsidR="009441A4">
        <w:t xml:space="preserve"> (</w:t>
      </w:r>
      <w:r w:rsidR="00FF2A98">
        <w:t>2020</w:t>
      </w:r>
      <w:r w:rsidR="009441A4">
        <w:t>)</w:t>
      </w:r>
      <w:r w:rsidR="00490496">
        <w:t>,</w:t>
      </w:r>
      <w:r w:rsidR="009441A4">
        <w:t xml:space="preserve"> </w:t>
      </w:r>
      <w:r w:rsidR="00490496">
        <w:t>conforme a</w:t>
      </w:r>
      <w:r w:rsidR="00127128" w:rsidRPr="00D524AB">
        <w:t xml:space="preserve"> legislação brasileira</w:t>
      </w:r>
      <w:r w:rsidR="009441A4">
        <w:t xml:space="preserve"> </w:t>
      </w:r>
      <w:r w:rsidR="00127128" w:rsidRPr="00D524AB">
        <w:t xml:space="preserve">uma pessoa é considerada idosa quando ela atinge a marca de 60 anos de </w:t>
      </w:r>
      <w:r w:rsidR="007628A2" w:rsidRPr="00D524AB">
        <w:t>idade</w:t>
      </w:r>
      <w:r w:rsidR="006A7F55">
        <w:t xml:space="preserve">, </w:t>
      </w:r>
      <w:r w:rsidR="00127128" w:rsidRPr="00D524AB">
        <w:t xml:space="preserve">de acordo com o </w:t>
      </w:r>
      <w:r w:rsidR="00B67B62">
        <w:t>Instituto Brasileiro de Geografia e Estatística (IBGE)</w:t>
      </w:r>
      <w:r w:rsidR="00127128" w:rsidRPr="00D524AB">
        <w:t>, a população brasileira manteve a tendência de envelhecimento e ganhou cerca de 4,8 milhões de idosos desde 2012. Entre 2012 e 2017 esses números aumentaram ainda mais e os estados do Rio de Janeiro e Rio Grande do Sul tem as maiores taxas de idosos do país, cerca de 18% de toda sua população possui mais de 60 anos</w:t>
      </w:r>
      <w:r w:rsidR="008A4EFD">
        <w:t xml:space="preserve"> de idade</w:t>
      </w:r>
      <w:r w:rsidR="00A73CEC" w:rsidRPr="00D524AB">
        <w:t xml:space="preserve"> </w:t>
      </w:r>
      <w:r w:rsidR="00D524AB" w:rsidRPr="00D524AB">
        <w:t>(PARADELLA,</w:t>
      </w:r>
      <w:ins w:id="9" w:author="Andreza Sartori" w:date="2020-12-05T10:07:00Z">
        <w:r w:rsidR="00F620E3">
          <w:t xml:space="preserve"> </w:t>
        </w:r>
      </w:ins>
      <w:r w:rsidR="00D524AB" w:rsidRPr="00D524AB">
        <w:t>20</w:t>
      </w:r>
      <w:r w:rsidR="00A148AF">
        <w:t>18</w:t>
      </w:r>
      <w:r w:rsidR="00D524AB" w:rsidRPr="00D524AB">
        <w:t>).</w:t>
      </w:r>
    </w:p>
    <w:p w14:paraId="664A2B1B" w14:textId="32F21031" w:rsidR="00F950BF" w:rsidRDefault="00127128" w:rsidP="00127128">
      <w:pPr>
        <w:pStyle w:val="TF-TEXTO"/>
      </w:pPr>
      <w:r>
        <w:tab/>
      </w:r>
      <w:r w:rsidR="00727791">
        <w:t>Com o passar do tempo e o avanç</w:t>
      </w:r>
      <w:r w:rsidR="00520AD0">
        <w:t>o</w:t>
      </w:r>
      <w:r w:rsidR="00727791">
        <w:t xml:space="preserve"> da</w:t>
      </w:r>
      <w:r>
        <w:t xml:space="preserve"> medicina</w:t>
      </w:r>
      <w:r w:rsidR="00727791">
        <w:t xml:space="preserve"> moderna</w:t>
      </w:r>
      <w:r>
        <w:t>, é realidade que</w:t>
      </w:r>
      <w:r w:rsidR="00910FC2">
        <w:t xml:space="preserve"> nos dias de hoje</w:t>
      </w:r>
      <w:r>
        <w:t xml:space="preserve"> uma parcela dos idosos envelheçam de forma saudável, com disposição física e desenvolvendo atividades que possam aumentar o seu bem-estar pessoal</w:t>
      </w:r>
      <w:r w:rsidR="00C01DCB">
        <w:t xml:space="preserve"> </w:t>
      </w:r>
      <w:r>
        <w:t>, porém, essa não é a realidade d</w:t>
      </w:r>
      <w:r w:rsidR="003F1BB3">
        <w:t>e toda</w:t>
      </w:r>
      <w:r>
        <w:t xml:space="preserve"> parcela d</w:t>
      </w:r>
      <w:r w:rsidR="003F1BB3">
        <w:t>e</w:t>
      </w:r>
      <w:r w:rsidR="009122E5">
        <w:t xml:space="preserve"> i</w:t>
      </w:r>
      <w:r>
        <w:t xml:space="preserve">dosos </w:t>
      </w:r>
      <w:r w:rsidR="003F1BB3">
        <w:t>d</w:t>
      </w:r>
      <w:r>
        <w:t xml:space="preserve">o país. </w:t>
      </w:r>
      <w:r w:rsidR="00B1168C">
        <w:t>Uma boa</w:t>
      </w:r>
      <w:r w:rsidR="00956730">
        <w:t xml:space="preserve"> parte dos</w:t>
      </w:r>
      <w:r w:rsidR="00910FC2">
        <w:t xml:space="preserve"> idosos</w:t>
      </w:r>
      <w:r w:rsidR="00251C7E">
        <w:t xml:space="preserve"> ainda</w:t>
      </w:r>
      <w:r>
        <w:t xml:space="preserve"> envelhecem dependendo do cuidado de terceiros, seja de pessoas de sua própria família ou profissionais contratados para efetuar determinado serviço</w:t>
      </w:r>
      <w:r w:rsidR="00F950BF">
        <w:t>.</w:t>
      </w:r>
      <w:r>
        <w:t xml:space="preserve"> </w:t>
      </w:r>
      <w:r w:rsidR="00E824A6">
        <w:t>De acordo com Vilella (2015),</w:t>
      </w:r>
      <w:r w:rsidR="007A24AD">
        <w:t xml:space="preserve"> cerca de</w:t>
      </w:r>
      <w:r w:rsidR="00E824A6">
        <w:t xml:space="preserve"> </w:t>
      </w:r>
      <w:r w:rsidR="004A1F16">
        <w:t>oito em cada dez idosos necessitam de ajuda para realizar algumas tarefas do dia a dia</w:t>
      </w:r>
      <w:r w:rsidR="0029350F">
        <w:t xml:space="preserve"> e 6,8% das pessoas com mais de 60 anos possuem limitações funcionais, como por exemplo</w:t>
      </w:r>
      <w:r w:rsidR="00AE0907">
        <w:t xml:space="preserve"> dificuldades para</w:t>
      </w:r>
      <w:r w:rsidR="00815923">
        <w:t xml:space="preserve"> tomar banho, vestir-se ou ir ao banheiro</w:t>
      </w:r>
      <w:r w:rsidR="00E92A03">
        <w:t>.</w:t>
      </w:r>
      <w:r w:rsidR="004A1F16">
        <w:t xml:space="preserve"> </w:t>
      </w:r>
    </w:p>
    <w:p w14:paraId="67B402FD" w14:textId="5EA38B3F" w:rsidR="00964FBB" w:rsidRDefault="00F950BF" w:rsidP="006E552A">
      <w:pPr>
        <w:pStyle w:val="TF-TEXTO"/>
      </w:pPr>
      <w:r>
        <w:t>A</w:t>
      </w:r>
      <w:r w:rsidR="00127128">
        <w:t xml:space="preserve">pesar de ser um </w:t>
      </w:r>
      <w:r w:rsidR="00084096">
        <w:t>serviço</w:t>
      </w:r>
      <w:r w:rsidR="00127128">
        <w:t xml:space="preserve"> complexo e trabalhoso</w:t>
      </w:r>
      <w:r w:rsidR="001B6372">
        <w:t>,</w:t>
      </w:r>
      <w:r w:rsidR="00127128">
        <w:t xml:space="preserve"> o Ministério da Saúde</w:t>
      </w:r>
      <w:r w:rsidR="00E85A19">
        <w:t xml:space="preserve"> (2006)</w:t>
      </w:r>
      <w:r>
        <w:t xml:space="preserve"> </w:t>
      </w:r>
      <w:r w:rsidR="00127128">
        <w:t xml:space="preserve">adverte que o cuidado dos idosos em meio </w:t>
      </w:r>
      <w:r w:rsidR="00CC3ED1">
        <w:t>a</w:t>
      </w:r>
      <w:r w:rsidR="00127128">
        <w:t xml:space="preserve"> seu domicílio é uma boa prática, pois</w:t>
      </w:r>
      <w:r w:rsidR="003C694C">
        <w:t xml:space="preserve"> além de</w:t>
      </w:r>
      <w:r w:rsidR="00127128">
        <w:t xml:space="preserve"> evita</w:t>
      </w:r>
      <w:r w:rsidR="003C694C">
        <w:t>r diversas</w:t>
      </w:r>
      <w:r w:rsidR="00127128">
        <w:t xml:space="preserve"> internações hospitalares</w:t>
      </w:r>
      <w:r w:rsidR="003C694C">
        <w:t xml:space="preserve"> desnecessárias</w:t>
      </w:r>
      <w:r w:rsidR="00127128">
        <w:t xml:space="preserve"> e</w:t>
      </w:r>
      <w:r w:rsidR="003C694C">
        <w:t>le também</w:t>
      </w:r>
      <w:r w:rsidR="00127128">
        <w:t xml:space="preserve"> mantém </w:t>
      </w:r>
      <w:r w:rsidR="003C694C">
        <w:t>o paciente</w:t>
      </w:r>
      <w:r w:rsidR="00127128">
        <w:t xml:space="preserve"> próxim</w:t>
      </w:r>
      <w:r w:rsidR="003C694C">
        <w:t>o</w:t>
      </w:r>
      <w:r w:rsidR="00127128">
        <w:t xml:space="preserve"> d</w:t>
      </w:r>
      <w:r w:rsidR="003C694C">
        <w:t>e</w:t>
      </w:r>
      <w:r w:rsidR="00127128">
        <w:t xml:space="preserve"> sua família, mantendo assim </w:t>
      </w:r>
      <w:r w:rsidR="003801BC">
        <w:t>um ambiente confortável</w:t>
      </w:r>
      <w:r w:rsidR="00323D6F">
        <w:t xml:space="preserve"> e</w:t>
      </w:r>
      <w:r w:rsidR="00C50DF6">
        <w:t xml:space="preserve"> </w:t>
      </w:r>
      <w:r w:rsidR="00294592">
        <w:t>aconchegante</w:t>
      </w:r>
      <w:r w:rsidR="00127128">
        <w:t>.</w:t>
      </w:r>
      <w:r w:rsidR="00B1223B">
        <w:t xml:space="preserve"> </w:t>
      </w:r>
      <w:r w:rsidR="00127128">
        <w:t>Porém</w:t>
      </w:r>
      <w:r w:rsidR="00417C5D">
        <w:t>,</w:t>
      </w:r>
      <w:r w:rsidR="00127128">
        <w:t xml:space="preserve"> com a realidade atual do país, nem todos os brasileiros têm condições financeiras suficiente</w:t>
      </w:r>
      <w:r w:rsidR="004B5ED1">
        <w:t>s</w:t>
      </w:r>
      <w:r w:rsidR="00127128">
        <w:t xml:space="preserve"> para contratar um profissional dedicado em tempo integral</w:t>
      </w:r>
      <w:r w:rsidR="009764EA">
        <w:t xml:space="preserve"> para exercer as funções de cuidador</w:t>
      </w:r>
      <w:r w:rsidR="00743E69">
        <w:t>.</w:t>
      </w:r>
      <w:r w:rsidR="00127128">
        <w:t xml:space="preserve"> </w:t>
      </w:r>
      <w:r w:rsidR="00743E69">
        <w:t>N</w:t>
      </w:r>
      <w:r w:rsidR="007F3AB4">
        <w:t>a maioria das ocasiões</w:t>
      </w:r>
      <w:r w:rsidR="00743E69">
        <w:t>,</w:t>
      </w:r>
      <w:r w:rsidR="001C3C15">
        <w:t xml:space="preserve"> a própria família</w:t>
      </w:r>
      <w:r w:rsidR="007F3AB4">
        <w:t xml:space="preserve"> </w:t>
      </w:r>
      <w:r w:rsidR="001C3C15">
        <w:t>acaba</w:t>
      </w:r>
      <w:r w:rsidR="006874E7">
        <w:t xml:space="preserve"> </w:t>
      </w:r>
      <w:r w:rsidR="000A31DF">
        <w:t xml:space="preserve">tendo que exercer essas funções por conta </w:t>
      </w:r>
      <w:r w:rsidR="000952F9">
        <w:t>própria, mesmo</w:t>
      </w:r>
      <w:r w:rsidR="000A31DF">
        <w:t xml:space="preserve"> sem</w:t>
      </w:r>
      <w:r w:rsidR="00127128">
        <w:t xml:space="preserve"> ter tempo</w:t>
      </w:r>
      <w:r w:rsidR="000A31DF">
        <w:t xml:space="preserve"> </w:t>
      </w:r>
      <w:r w:rsidR="00E3765C">
        <w:t>hábil o</w:t>
      </w:r>
      <w:r w:rsidR="000A31DF">
        <w:t xml:space="preserve"> suficiente por conta de</w:t>
      </w:r>
      <w:r w:rsidR="00127128">
        <w:t xml:space="preserve"> afazeres cotidianos, como trabalho, </w:t>
      </w:r>
      <w:r w:rsidR="00C541A1">
        <w:t>estudos etc.</w:t>
      </w:r>
      <w:r w:rsidR="009B767B">
        <w:t xml:space="preserve"> </w:t>
      </w:r>
      <w:r w:rsidR="00800DC6">
        <w:t>Segundo</w:t>
      </w:r>
      <w:r w:rsidR="009B767B">
        <w:t xml:space="preserve"> Vilella (2015), </w:t>
      </w:r>
      <w:r w:rsidR="00800DC6">
        <w:t>de acordo com</w:t>
      </w:r>
      <w:r w:rsidR="00414B0C">
        <w:t xml:space="preserve"> estudos </w:t>
      </w:r>
      <w:r w:rsidR="002702BD">
        <w:t>realizados</w:t>
      </w:r>
      <w:r w:rsidR="00414B0C">
        <w:t xml:space="preserve"> em 2015 onde </w:t>
      </w:r>
      <w:r w:rsidR="00930CC1">
        <w:t xml:space="preserve">a </w:t>
      </w:r>
      <w:r w:rsidR="00E6181A">
        <w:t>quantidade</w:t>
      </w:r>
      <w:r w:rsidR="00930CC1">
        <w:t xml:space="preserve"> de idosos cobria cerca de 13% de toda população brasileira, </w:t>
      </w:r>
      <w:r w:rsidR="00E6181A">
        <w:t>aproximadamente</w:t>
      </w:r>
      <w:r w:rsidR="00117C2E">
        <w:t xml:space="preserve"> 18%</w:t>
      </w:r>
      <w:r w:rsidR="00407DDF">
        <w:t xml:space="preserve"> dos </w:t>
      </w:r>
      <w:r w:rsidR="00607586">
        <w:t xml:space="preserve">idosos </w:t>
      </w:r>
      <w:r w:rsidR="00407DDF">
        <w:t xml:space="preserve">recebiam </w:t>
      </w:r>
      <w:r w:rsidR="00607586">
        <w:t>ajuda de profissionais de saúde</w:t>
      </w:r>
      <w:r w:rsidR="00E32A79">
        <w:t>, ou seja,</w:t>
      </w:r>
      <w:r w:rsidR="00407DDF">
        <w:t xml:space="preserve"> pagavam por esse </w:t>
      </w:r>
      <w:r w:rsidR="000B6DE6">
        <w:t>serviço,</w:t>
      </w:r>
      <w:r w:rsidR="00407DDF">
        <w:t xml:space="preserve"> e </w:t>
      </w:r>
      <w:r w:rsidR="002523DF">
        <w:t>cerca de</w:t>
      </w:r>
      <w:r w:rsidR="00407DDF">
        <w:t xml:space="preserve"> 79% </w:t>
      </w:r>
      <w:r w:rsidR="00F72AF8">
        <w:t>necessitava</w:t>
      </w:r>
      <w:r w:rsidR="002523DF">
        <w:t>m</w:t>
      </w:r>
      <w:r w:rsidR="00F72AF8">
        <w:t xml:space="preserve"> </w:t>
      </w:r>
      <w:r w:rsidR="002523DF">
        <w:t>do cuidado</w:t>
      </w:r>
      <w:r w:rsidR="00F72AF8">
        <w:t xml:space="preserve"> de familiares ou pessoas próximas.</w:t>
      </w:r>
    </w:p>
    <w:p w14:paraId="2E9B93CC" w14:textId="59FD81D7" w:rsidR="006E552A" w:rsidRDefault="00254FDA" w:rsidP="006E552A">
      <w:pPr>
        <w:pStyle w:val="TF-TEXTO"/>
      </w:pPr>
      <w:r>
        <w:t>A utilização da tecnologia vem crescend</w:t>
      </w:r>
      <w:r w:rsidR="00B32330">
        <w:t xml:space="preserve">o exponencialmente nas mais variadas áreas do </w:t>
      </w:r>
      <w:r w:rsidR="00FF0BB7">
        <w:t>conhecimento</w:t>
      </w:r>
      <w:ins w:id="10" w:author="Andreza Sartori" w:date="2020-12-05T10:12:00Z">
        <w:r w:rsidR="006F5AE5">
          <w:t xml:space="preserve"> (fonte?)</w:t>
        </w:r>
      </w:ins>
      <w:ins w:id="11" w:author="Andreza Sartori" w:date="2020-12-05T10:09:00Z">
        <w:r w:rsidR="00F620E3">
          <w:t xml:space="preserve"> </w:t>
        </w:r>
      </w:ins>
      <w:ins w:id="12" w:author="Andreza Sartori" w:date="2020-12-05T10:11:00Z">
        <w:r w:rsidR="006F5AE5">
          <w:t>e</w:t>
        </w:r>
      </w:ins>
      <w:ins w:id="13" w:author="Andreza Sartori" w:date="2020-12-05T10:09:00Z">
        <w:r w:rsidR="00F620E3">
          <w:t xml:space="preserve"> </w:t>
        </w:r>
      </w:ins>
      <w:del w:id="14" w:author="Andreza Sartori" w:date="2020-12-05T10:09:00Z">
        <w:r w:rsidR="00FF0BB7" w:rsidDel="00F620E3">
          <w:delText>,</w:delText>
        </w:r>
      </w:del>
      <w:r w:rsidR="00FF0BB7">
        <w:t xml:space="preserve"> </w:t>
      </w:r>
      <w:commentRangeStart w:id="15"/>
      <w:r w:rsidR="00FF0BB7">
        <w:t>através</w:t>
      </w:r>
      <w:commentRangeEnd w:id="15"/>
      <w:r w:rsidR="00F620E3">
        <w:rPr>
          <w:rStyle w:val="Refdecomentrio"/>
        </w:rPr>
        <w:commentReference w:id="15"/>
      </w:r>
      <w:r w:rsidR="00FF0BB7">
        <w:t xml:space="preserve"> dela é possível sugerir</w:t>
      </w:r>
      <w:r w:rsidR="004E203A">
        <w:t xml:space="preserve"> soluções</w:t>
      </w:r>
      <w:r w:rsidR="003041C2">
        <w:t xml:space="preserve"> para os mais</w:t>
      </w:r>
      <w:r w:rsidR="002B289E">
        <w:t xml:space="preserve"> diversos problemas</w:t>
      </w:r>
      <w:ins w:id="16" w:author="Andreza Sartori" w:date="2020-12-05T10:11:00Z">
        <w:r w:rsidR="006F5AE5">
          <w:t>.</w:t>
        </w:r>
      </w:ins>
      <w:del w:id="17" w:author="Andreza Sartori" w:date="2020-12-05T10:11:00Z">
        <w:r w:rsidR="002B289E" w:rsidDel="006F5AE5">
          <w:delText>,</w:delText>
        </w:r>
      </w:del>
      <w:r w:rsidR="003041C2">
        <w:t xml:space="preserve"> </w:t>
      </w:r>
      <w:del w:id="18" w:author="Andreza Sartori" w:date="2020-12-05T10:11:00Z">
        <w:r w:rsidR="002B289E" w:rsidDel="006F5AE5">
          <w:delText>d</w:delText>
        </w:r>
      </w:del>
      <w:ins w:id="19" w:author="Andreza Sartori" w:date="2020-12-05T10:11:00Z">
        <w:r w:rsidR="006F5AE5">
          <w:t>D</w:t>
        </w:r>
      </w:ins>
      <w:r w:rsidR="00BD27FF" w:rsidRPr="00BD27FF">
        <w:t xml:space="preserve">e acordo com Koch (2006), </w:t>
      </w:r>
      <w:r w:rsidR="00176E30">
        <w:t xml:space="preserve">uma </w:t>
      </w:r>
      <w:r w:rsidR="0079737C">
        <w:t>solução tecnológica para este problema seria a utilização</w:t>
      </w:r>
      <w:r w:rsidR="00BD27FF" w:rsidRPr="00BD27FF">
        <w:t xml:space="preserve"> de sensores</w:t>
      </w:r>
      <w:r w:rsidR="00F26D2B">
        <w:t xml:space="preserve"> </w:t>
      </w:r>
      <w:r w:rsidR="00BD27FF" w:rsidRPr="00BD27FF">
        <w:t xml:space="preserve">no ambiente domiciliar, o idoso (ou paciente em geral que necessite de alguma atenção especial) pode ser monitorado a todo momento e em qualquer parte da casa, fazendo com que dados fisiológicos, atividades realizadas pelo paciente e condições de ambiente possam ser facilmente obtidas e monitoradas. Desse modo, tanto profissionais da saúde quanto cuidadores informais podem ter condições de monitorar de qualquer local e </w:t>
      </w:r>
      <w:r w:rsidR="002B289E" w:rsidRPr="00BD27FF">
        <w:t>a</w:t>
      </w:r>
      <w:r w:rsidR="00BD27FF" w:rsidRPr="00BD27FF">
        <w:t xml:space="preserve"> qualquer momento o dia a dia do paciente, e com isso, avaliar evoluções ou regressões referentes ao seu bem estar. Para o idoso</w:t>
      </w:r>
      <w:ins w:id="20" w:author="Andreza Sartori" w:date="2020-12-05T10:15:00Z">
        <w:r w:rsidR="006E1B20">
          <w:t>,</w:t>
        </w:r>
      </w:ins>
      <w:r w:rsidR="00BD27FF" w:rsidRPr="00BD27FF">
        <w:t xml:space="preserve"> isso pode ocasionar menos deslocamentos desnecessários tanto à consultórios médicos quanto à hospitais</w:t>
      </w:r>
      <w:r w:rsidR="00E95570">
        <w:t xml:space="preserve"> </w:t>
      </w:r>
      <w:r w:rsidR="00E95570" w:rsidRPr="001E64FD">
        <w:t xml:space="preserve">(CARVALHO </w:t>
      </w:r>
      <w:r w:rsidR="00E95570" w:rsidRPr="00E6269B">
        <w:rPr>
          <w:i/>
          <w:iCs/>
        </w:rPr>
        <w:t>et al</w:t>
      </w:r>
      <w:r w:rsidR="00E95570" w:rsidRPr="001E64FD">
        <w:t>., 2010)</w:t>
      </w:r>
      <w:r w:rsidR="00BD27FF" w:rsidRPr="00BD27FF">
        <w:t>.</w:t>
      </w:r>
      <w:r w:rsidR="001E64FD" w:rsidRPr="001E64FD">
        <w:t xml:space="preserve"> </w:t>
      </w:r>
    </w:p>
    <w:p w14:paraId="7E470C40" w14:textId="132EBB26" w:rsidR="001155A6" w:rsidRDefault="000D1AE1" w:rsidP="0005320D">
      <w:pPr>
        <w:pStyle w:val="TF-TEXTO"/>
      </w:pPr>
      <w:r>
        <w:t xml:space="preserve">Diante deste cenário, </w:t>
      </w:r>
      <w:r w:rsidR="00216FC4">
        <w:t>propõe-se</w:t>
      </w:r>
      <w:r w:rsidR="004C66AC">
        <w:t xml:space="preserve"> a criação de um protótipo para auxiliar </w:t>
      </w:r>
      <w:r w:rsidR="00403774">
        <w:t>n</w:t>
      </w:r>
      <w:r w:rsidR="004C66AC">
        <w:t>o monitoramento de idosos</w:t>
      </w:r>
      <w:r w:rsidR="008729C9">
        <w:t xml:space="preserve"> utilizando o relógio inteligente programável </w:t>
      </w:r>
      <w:hyperlink r:id="rId15" w:history="1">
        <w:r w:rsidR="008729C9" w:rsidRPr="004041A2">
          <w:t>LILYGO® TTGO</w:t>
        </w:r>
      </w:hyperlink>
      <w:r w:rsidR="006C0A4B">
        <w:t>,</w:t>
      </w:r>
      <w:r w:rsidR="00E016B3">
        <w:t xml:space="preserve"> permitindo que</w:t>
      </w:r>
      <w:r w:rsidR="002E1E65">
        <w:t xml:space="preserve"> pessoas com necessidades </w:t>
      </w:r>
      <w:r w:rsidR="00403774">
        <w:t xml:space="preserve">especiais </w:t>
      </w:r>
      <w:r w:rsidR="002E1E65">
        <w:t>possam ser monitoradas à distância e em tempo real por seus familiares e/ou cuidadores.</w:t>
      </w:r>
      <w:r w:rsidR="00BB5645">
        <w:t xml:space="preserve"> Através</w:t>
      </w:r>
      <w:r w:rsidR="00655853">
        <w:t xml:space="preserve"> desse monitoramento, o responsável deve ter acesso</w:t>
      </w:r>
      <w:r w:rsidR="00E627BA">
        <w:t xml:space="preserve"> aos principais sinais vitais do paciente</w:t>
      </w:r>
      <w:r w:rsidR="00C6114F">
        <w:t>,</w:t>
      </w:r>
      <w:r w:rsidR="00E627BA">
        <w:t xml:space="preserve"> tais </w:t>
      </w:r>
      <w:r w:rsidR="00BF57C5">
        <w:t>como</w:t>
      </w:r>
      <w:r w:rsidR="00E627BA">
        <w:t>,</w:t>
      </w:r>
      <w:r w:rsidR="00BF57C5">
        <w:t xml:space="preserve"> pressão arterial, temperatura corporal</w:t>
      </w:r>
      <w:r w:rsidR="009E30D4">
        <w:t xml:space="preserve"> e</w:t>
      </w:r>
      <w:r w:rsidR="00BF57C5">
        <w:t xml:space="preserve"> batimento cardíaco</w:t>
      </w:r>
      <w:r w:rsidR="009E30D4">
        <w:t>.</w:t>
      </w:r>
    </w:p>
    <w:p w14:paraId="152C20A3" w14:textId="31E1B3AB" w:rsidR="00F255FC" w:rsidRPr="007D10F2" w:rsidRDefault="00F255FC" w:rsidP="001155A6">
      <w:pPr>
        <w:pStyle w:val="Ttulo2"/>
      </w:pPr>
      <w:bookmarkStart w:id="21" w:name="_Toc419598576"/>
      <w:bookmarkStart w:id="22" w:name="_Toc420721317"/>
      <w:bookmarkStart w:id="23" w:name="_Toc420721467"/>
      <w:bookmarkStart w:id="24" w:name="_Toc420721562"/>
      <w:bookmarkStart w:id="25" w:name="_Toc420721768"/>
      <w:bookmarkStart w:id="26" w:name="_Toc420723209"/>
      <w:bookmarkStart w:id="27" w:name="_Toc482682370"/>
      <w:bookmarkStart w:id="28" w:name="_Toc54164904"/>
      <w:bookmarkStart w:id="29" w:name="_Toc54165664"/>
      <w:bookmarkStart w:id="30" w:name="_Toc54169316"/>
      <w:bookmarkStart w:id="31" w:name="_Toc96347426"/>
      <w:bookmarkStart w:id="32" w:name="_Toc96357710"/>
      <w:bookmarkStart w:id="33" w:name="_Toc96491850"/>
      <w:bookmarkStart w:id="34" w:name="_Toc411603090"/>
      <w:r w:rsidRPr="007D10F2">
        <w:t xml:space="preserve">OBJETIVOS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5490BA5" w14:textId="6C00AFD8" w:rsidR="00D9739C" w:rsidRDefault="00C35E57" w:rsidP="00A2385A">
      <w:pPr>
        <w:pStyle w:val="TF-TEXTO"/>
      </w:pPr>
      <w:r>
        <w:t xml:space="preserve"> </w:t>
      </w:r>
      <w:r w:rsidR="00D9739C">
        <w:t>O objetivo deste trabalho é</w:t>
      </w:r>
      <w:r w:rsidR="00571916">
        <w:t xml:space="preserve"> </w:t>
      </w:r>
      <w:r w:rsidR="00453F21">
        <w:t>disponibilizar</w:t>
      </w:r>
      <w:r w:rsidR="00A2385A">
        <w:t xml:space="preserve"> </w:t>
      </w:r>
      <w:r w:rsidR="006D3F1E">
        <w:t xml:space="preserve">um </w:t>
      </w:r>
      <w:r w:rsidR="008A03E0">
        <w:t>protótipo</w:t>
      </w:r>
      <w:r w:rsidR="006D3F1E">
        <w:t xml:space="preserve"> para </w:t>
      </w:r>
      <w:r w:rsidR="00E402D5">
        <w:t>auxiliar</w:t>
      </w:r>
      <w:r w:rsidR="006E63E7">
        <w:t xml:space="preserve"> </w:t>
      </w:r>
      <w:r w:rsidR="001364DD">
        <w:t xml:space="preserve">familiares, </w:t>
      </w:r>
      <w:r w:rsidR="006E63E7">
        <w:t xml:space="preserve">cuidadores </w:t>
      </w:r>
      <w:r w:rsidR="001364DD">
        <w:t>ou</w:t>
      </w:r>
      <w:r w:rsidR="006E63E7">
        <w:t xml:space="preserve"> profissionais da saúde</w:t>
      </w:r>
      <w:r w:rsidR="00E402D5">
        <w:t xml:space="preserve"> </w:t>
      </w:r>
      <w:r w:rsidR="00C82CF4">
        <w:t>n</w:t>
      </w:r>
      <w:r w:rsidR="006D3F1E">
        <w:t>o monitoramento de idosos</w:t>
      </w:r>
      <w:r w:rsidR="00E402D5">
        <w:t xml:space="preserve"> em âmbito domiciliar.</w:t>
      </w:r>
    </w:p>
    <w:p w14:paraId="770203D4" w14:textId="4233B8E5" w:rsidR="00C35E57" w:rsidRPr="00F322D4" w:rsidRDefault="00C35E57" w:rsidP="00D9739C">
      <w:pPr>
        <w:pStyle w:val="TF-TEXTO"/>
      </w:pPr>
      <w:r w:rsidRPr="00F322D4">
        <w:t>Os objetivos específicos são:</w:t>
      </w:r>
    </w:p>
    <w:p w14:paraId="2359D673" w14:textId="334FDFB1" w:rsidR="00C35E57" w:rsidRDefault="00146182" w:rsidP="00C35E57">
      <w:pPr>
        <w:pStyle w:val="TF-ALNEA"/>
      </w:pPr>
      <w:r>
        <w:t>analisar</w:t>
      </w:r>
      <w:r w:rsidR="00CC1E8B">
        <w:t xml:space="preserve"> a</w:t>
      </w:r>
      <w:r>
        <w:t xml:space="preserve"> performance e</w:t>
      </w:r>
      <w:r w:rsidR="00CC1E8B">
        <w:t xml:space="preserve"> eficiência dos sensores embutidos no </w:t>
      </w:r>
      <w:r>
        <w:t>S</w:t>
      </w:r>
      <w:r w:rsidR="00CC1E8B">
        <w:t xml:space="preserve">mart </w:t>
      </w:r>
      <w:r>
        <w:t>W</w:t>
      </w:r>
      <w:r w:rsidR="00CC1E8B">
        <w:t>atch para a captura de dados</w:t>
      </w:r>
      <w:r w:rsidR="000617ED">
        <w:t>;</w:t>
      </w:r>
    </w:p>
    <w:p w14:paraId="0889E33F" w14:textId="7D0A3DD6" w:rsidR="004503C8" w:rsidRDefault="00BC5459" w:rsidP="00F77926">
      <w:pPr>
        <w:pStyle w:val="TF-ALNEA"/>
      </w:pPr>
      <w:r>
        <w:t xml:space="preserve">analisar a eficiência do Smart Watch como dispositivo de monitoramento de idosos </w:t>
      </w:r>
      <w:r w:rsidR="00360135">
        <w:t>na coleta de</w:t>
      </w:r>
      <w:r>
        <w:t xml:space="preserve"> </w:t>
      </w:r>
      <w:r w:rsidR="007203F9">
        <w:t>s</w:t>
      </w:r>
      <w:r>
        <w:t>e</w:t>
      </w:r>
      <w:r w:rsidR="007203F9">
        <w:t>us</w:t>
      </w:r>
      <w:r>
        <w:t xml:space="preserve"> sinais vitais</w:t>
      </w:r>
      <w:r w:rsidR="000617ED">
        <w:t>;</w:t>
      </w:r>
    </w:p>
    <w:p w14:paraId="3BBAFCDD" w14:textId="0B9F7C9C" w:rsidR="00C35E57" w:rsidRPr="00C52963" w:rsidRDefault="00BF0A7A" w:rsidP="00F77926">
      <w:pPr>
        <w:pStyle w:val="TF-ALNEA"/>
      </w:pPr>
      <w:r>
        <w:t>analisar</w:t>
      </w:r>
      <w:r w:rsidR="009534BE">
        <w:t xml:space="preserve"> a adaptabilidade </w:t>
      </w:r>
      <w:r>
        <w:t>do Smart Watch</w:t>
      </w:r>
      <w:r w:rsidR="009A41D4">
        <w:t xml:space="preserve"> em relação </w:t>
      </w:r>
      <w:r w:rsidR="00A520BC">
        <w:t xml:space="preserve">à </w:t>
      </w:r>
      <w:r w:rsidR="006E552A">
        <w:t>utilização</w:t>
      </w:r>
      <w:r w:rsidR="00A520BC">
        <w:t xml:space="preserve"> do</w:t>
      </w:r>
      <w:r w:rsidR="009A41D4">
        <w:t xml:space="preserve"> idoso</w:t>
      </w:r>
      <w:r w:rsidR="00102C13">
        <w:t>.</w:t>
      </w:r>
    </w:p>
    <w:p w14:paraId="0F83796A" w14:textId="77777777" w:rsidR="00A44581" w:rsidRDefault="00A44581" w:rsidP="00424AD5">
      <w:pPr>
        <w:pStyle w:val="Ttulo1"/>
      </w:pPr>
      <w:bookmarkStart w:id="35" w:name="_Toc419598587"/>
      <w:r>
        <w:lastRenderedPageBreak/>
        <w:t xml:space="preserve">trabalhos </w:t>
      </w:r>
      <w:r w:rsidRPr="00FC4A9F">
        <w:t>correlatos</w:t>
      </w:r>
    </w:p>
    <w:p w14:paraId="681FD614" w14:textId="5ADF1CE0" w:rsidR="00B658D7" w:rsidRDefault="001F4C65" w:rsidP="00A44581">
      <w:pPr>
        <w:pStyle w:val="TF-TEXTO"/>
      </w:pPr>
      <w:r>
        <w:t>Neste capítulo serão apresentados</w:t>
      </w:r>
      <w:r w:rsidR="00093727">
        <w:t xml:space="preserve"> trabalhos acadêmicos com características </w:t>
      </w:r>
      <w:r w:rsidR="00F77B1D">
        <w:t>semelhantes ao</w:t>
      </w:r>
      <w:r w:rsidR="00093727">
        <w:t xml:space="preserve"> objetivo de estudo proposto. </w:t>
      </w:r>
      <w:r>
        <w:t>A seção 2.1 discorre</w:t>
      </w:r>
      <w:r w:rsidR="00D32022">
        <w:t xml:space="preserve"> sobre o desenvolvimento de</w:t>
      </w:r>
      <w:r w:rsidR="00B53086">
        <w:t xml:space="preserve"> um </w:t>
      </w:r>
      <w:r w:rsidR="00B11FA1">
        <w:t xml:space="preserve">protótipo de </w:t>
      </w:r>
      <w:r w:rsidR="002908F2">
        <w:t>s</w:t>
      </w:r>
      <w:r w:rsidR="009B1E65">
        <w:t xml:space="preserve">istema </w:t>
      </w:r>
      <w:r w:rsidR="00B11FA1">
        <w:t xml:space="preserve">embarcado </w:t>
      </w:r>
      <w:r w:rsidR="009B1E65">
        <w:t xml:space="preserve">para o monitoramento da saúde de idosos </w:t>
      </w:r>
      <w:r w:rsidR="00A67404">
        <w:t xml:space="preserve">em tempo real </w:t>
      </w:r>
      <w:r w:rsidR="00A67404" w:rsidRPr="00A67404">
        <w:t>(MOURA; XAVIER, 2018)</w:t>
      </w:r>
      <w:r w:rsidR="005A64E9">
        <w:t>.</w:t>
      </w:r>
      <w:r w:rsidR="00894B3F">
        <w:t xml:space="preserve"> </w:t>
      </w:r>
      <w:r w:rsidR="005A64E9">
        <w:t>A seção 2.2 apresenta</w:t>
      </w:r>
      <w:r w:rsidR="004C6773">
        <w:t xml:space="preserve"> um sistema para monitoramento tanto de idosos quanto de crianças, utilizando </w:t>
      </w:r>
      <w:r w:rsidR="009B39E8">
        <w:t>redes e sensores sem fio</w:t>
      </w:r>
      <w:r w:rsidR="00624D68">
        <w:t xml:space="preserve"> </w:t>
      </w:r>
      <w:r w:rsidR="004C6773">
        <w:t>(</w:t>
      </w:r>
      <w:r w:rsidR="001038D3">
        <w:rPr>
          <w:rStyle w:val="fontstyle01"/>
          <w:sz w:val="20"/>
          <w:szCs w:val="20"/>
        </w:rPr>
        <w:t>THAMAY</w:t>
      </w:r>
      <w:r w:rsidR="00561681">
        <w:rPr>
          <w:rStyle w:val="fontstyle01"/>
          <w:sz w:val="20"/>
          <w:szCs w:val="20"/>
        </w:rPr>
        <w:t>;</w:t>
      </w:r>
      <w:r w:rsidR="00C75237" w:rsidRPr="00C75237">
        <w:rPr>
          <w:rStyle w:val="fontstyle01"/>
          <w:sz w:val="20"/>
          <w:szCs w:val="20"/>
        </w:rPr>
        <w:t xml:space="preserve"> </w:t>
      </w:r>
      <w:r w:rsidR="001038D3">
        <w:rPr>
          <w:rStyle w:val="fontstyle01"/>
          <w:sz w:val="20"/>
          <w:szCs w:val="20"/>
        </w:rPr>
        <w:t>MORAIS</w:t>
      </w:r>
      <w:r w:rsidR="00E92380">
        <w:rPr>
          <w:rStyle w:val="fontstyle01"/>
          <w:sz w:val="20"/>
          <w:szCs w:val="20"/>
        </w:rPr>
        <w:t>, 2018</w:t>
      </w:r>
      <w:r w:rsidR="004C6773">
        <w:t>)</w:t>
      </w:r>
      <w:r w:rsidR="00624D68">
        <w:t>. Por fim a seção 2.3 detalha a utilização</w:t>
      </w:r>
      <w:r w:rsidR="00D250CF">
        <w:t xml:space="preserve"> de sistemas embarcados para realizar</w:t>
      </w:r>
      <w:r w:rsidR="004C6773">
        <w:t xml:space="preserve"> </w:t>
      </w:r>
      <w:r w:rsidR="00F20E1C">
        <w:t>o monitoramento de idosos</w:t>
      </w:r>
      <w:r w:rsidR="00D250CF">
        <w:t xml:space="preserve"> </w:t>
      </w:r>
      <w:r w:rsidR="00F77B1D">
        <w:t>(</w:t>
      </w:r>
      <w:r w:rsidR="00147AC1">
        <w:t>BERNARDO, 2015</w:t>
      </w:r>
      <w:r w:rsidR="00F77B1D">
        <w:t>)</w:t>
      </w:r>
      <w:r w:rsidR="00F20E1C">
        <w:t>.</w:t>
      </w:r>
    </w:p>
    <w:p w14:paraId="4BC56702" w14:textId="64D624A9" w:rsidR="00A44581" w:rsidRDefault="004E40E6" w:rsidP="008D6857">
      <w:pPr>
        <w:pStyle w:val="Ttulo2"/>
        <w:spacing w:after="120" w:line="240" w:lineRule="auto"/>
        <w:ind w:left="709" w:hanging="709"/>
      </w:pPr>
      <w:r>
        <w:t>PROTÓTIPO DE MONITORAMENTO REMOTO DA SAÚDE DO IDOSO</w:t>
      </w:r>
    </w:p>
    <w:p w14:paraId="5723ACD6" w14:textId="436D66E9" w:rsidR="004E73A9" w:rsidRDefault="00420175" w:rsidP="004E73A9">
      <w:pPr>
        <w:pStyle w:val="TF-TEXTO"/>
      </w:pPr>
      <w:r w:rsidRPr="00420175">
        <w:t>Moura e Xavier (2018)</w:t>
      </w:r>
      <w:r>
        <w:t xml:space="preserve"> </w:t>
      </w:r>
      <w:r w:rsidR="00483EF7">
        <w:t xml:space="preserve">são responsáveis pela criação </w:t>
      </w:r>
      <w:r w:rsidR="00685856">
        <w:t xml:space="preserve">de um protótipo voltado para o monitoramento remoto da saúde </w:t>
      </w:r>
      <w:r w:rsidR="00B63ED3">
        <w:t>d</w:t>
      </w:r>
      <w:r w:rsidR="00685856">
        <w:t xml:space="preserve">e idosos, </w:t>
      </w:r>
      <w:r w:rsidR="00DB745C">
        <w:t xml:space="preserve">o protótipo contempla funcionalidades como o monitoramento da frequência cardíaca, temperatura corporal </w:t>
      </w:r>
      <w:r w:rsidR="00875621">
        <w:t>e</w:t>
      </w:r>
      <w:r w:rsidR="00DB745C">
        <w:t xml:space="preserve"> a detecção de quedas.</w:t>
      </w:r>
      <w:r w:rsidR="00875621">
        <w:t xml:space="preserve"> Para os responsáveis</w:t>
      </w:r>
      <w:r w:rsidR="00B43313">
        <w:t>, que podem variar entre familiares, profissionais da saúde ou cuidadores informais</w:t>
      </w:r>
      <w:r w:rsidR="00875621">
        <w:t xml:space="preserve"> também é oferecido um aplicativo para o acompanhamento </w:t>
      </w:r>
      <w:r w:rsidR="00C15791">
        <w:t xml:space="preserve">diário dos dados corporais do paciente, </w:t>
      </w:r>
      <w:r w:rsidR="00A24FB1">
        <w:t>que também é responsável por</w:t>
      </w:r>
      <w:r w:rsidR="00166B0F">
        <w:t xml:space="preserve"> fornecer os alertas e notificações sobre a situação do monitoramento.</w:t>
      </w:r>
    </w:p>
    <w:p w14:paraId="52A91A77" w14:textId="4E3DA40C" w:rsidR="00CA5EF9" w:rsidRDefault="00CA5EF9" w:rsidP="004E73A9">
      <w:pPr>
        <w:pStyle w:val="TF-TEXTO"/>
      </w:pPr>
      <w:r>
        <w:t>O aplicativo</w:t>
      </w:r>
      <w:r w:rsidR="002E68A0">
        <w:t xml:space="preserve"> possui cerca de quatro telas</w:t>
      </w:r>
      <w:ins w:id="36" w:author="Andreza Sartori" w:date="2020-12-05T11:04:00Z">
        <w:r w:rsidR="001A260B">
          <w:t>.</w:t>
        </w:r>
      </w:ins>
      <w:del w:id="37" w:author="Andreza Sartori" w:date="2020-12-05T11:04:00Z">
        <w:r w:rsidR="002E68A0" w:rsidDel="001A260B">
          <w:delText>,</w:delText>
        </w:r>
      </w:del>
      <w:r w:rsidR="00BB667E">
        <w:t xml:space="preserve"> </w:t>
      </w:r>
      <w:del w:id="38" w:author="Andreza Sartori" w:date="2020-12-05T11:04:00Z">
        <w:r w:rsidR="00BB667E" w:rsidDel="001A260B">
          <w:delText>a</w:delText>
        </w:r>
      </w:del>
      <w:ins w:id="39" w:author="Andreza Sartori" w:date="2020-12-05T11:04:00Z">
        <w:r w:rsidR="001A260B">
          <w:t>A</w:t>
        </w:r>
      </w:ins>
      <w:r w:rsidR="00BB667E">
        <w:t xml:space="preserve">o </w:t>
      </w:r>
      <w:r w:rsidR="00757552">
        <w:t>iniciá-lo</w:t>
      </w:r>
      <w:r w:rsidR="00BB667E">
        <w:t xml:space="preserve"> </w:t>
      </w:r>
      <w:del w:id="40" w:author="Andreza Sartori" w:date="2020-12-05T11:04:00Z">
        <w:r w:rsidR="00BB667E" w:rsidDel="001A260B">
          <w:delText xml:space="preserve">será </w:delText>
        </w:r>
      </w:del>
      <w:ins w:id="41" w:author="Andreza Sartori" w:date="2020-12-05T11:04:00Z">
        <w:r w:rsidR="001A260B">
          <w:t xml:space="preserve">é </w:t>
        </w:r>
      </w:ins>
      <w:r w:rsidR="00BB667E">
        <w:t>apresentad</w:t>
      </w:r>
      <w:del w:id="42" w:author="Andreza Sartori" w:date="2020-12-05T11:04:00Z">
        <w:r w:rsidR="00BB667E" w:rsidDel="001A260B">
          <w:delText>o</w:delText>
        </w:r>
      </w:del>
      <w:ins w:id="43" w:author="Andreza Sartori" w:date="2020-12-05T11:04:00Z">
        <w:r w:rsidR="001A260B">
          <w:t>a</w:t>
        </w:r>
      </w:ins>
      <w:r w:rsidR="00BB667E">
        <w:t xml:space="preserve"> a tela de cadastro utilizada para coletar os dados do paciente</w:t>
      </w:r>
      <w:r w:rsidR="00CC7E16">
        <w:t xml:space="preserve">, logo em seguida </w:t>
      </w:r>
      <w:del w:id="44" w:author="Andreza Sartori" w:date="2020-12-05T11:04:00Z">
        <w:r w:rsidR="00CC7E16" w:rsidDel="001A260B">
          <w:delText xml:space="preserve">será </w:delText>
        </w:r>
      </w:del>
      <w:ins w:id="45" w:author="Andreza Sartori" w:date="2020-12-05T11:04:00Z">
        <w:r w:rsidR="001A260B">
          <w:t xml:space="preserve">é </w:t>
        </w:r>
      </w:ins>
      <w:r w:rsidR="00CC7E16">
        <w:t xml:space="preserve">possível ter acesso à </w:t>
      </w:r>
      <w:r w:rsidR="00496F40">
        <w:t>um painel de controle</w:t>
      </w:r>
      <w:r w:rsidR="00CC7E16">
        <w:t xml:space="preserve"> que apresenta os dados em tempo real da saúde do idoso</w:t>
      </w:r>
      <w:r w:rsidR="00A856F0">
        <w:t>. Para complementar o aplicativo, também é possível ter acesso</w:t>
      </w:r>
      <w:r w:rsidR="004A1B0C">
        <w:t xml:space="preserve"> ao histórico do paciente que apresenta os dados anteriores agrupados por data</w:t>
      </w:r>
      <w:r w:rsidR="003B063B">
        <w:t>,</w:t>
      </w:r>
      <w:r w:rsidR="004A1B0C">
        <w:t xml:space="preserve"> e por fim, a última tela</w:t>
      </w:r>
      <w:r w:rsidR="00D0701F">
        <w:t xml:space="preserve"> é a do perfil do usuário</w:t>
      </w:r>
      <w:ins w:id="46" w:author="Andreza Sartori" w:date="2020-12-05T11:05:00Z">
        <w:r w:rsidR="001A260B">
          <w:t>,</w:t>
        </w:r>
      </w:ins>
      <w:r w:rsidR="00D0701F">
        <w:t xml:space="preserve"> que apresenta uma lista com </w:t>
      </w:r>
      <w:r w:rsidR="00757552">
        <w:t>todos os pacientes</w:t>
      </w:r>
      <w:r w:rsidR="00D0701F">
        <w:t xml:space="preserve"> cadastrados anteriormente.</w:t>
      </w:r>
    </w:p>
    <w:p w14:paraId="5883229A" w14:textId="743E114E" w:rsidR="006E62D3" w:rsidRDefault="00243270" w:rsidP="004E73A9">
      <w:pPr>
        <w:pStyle w:val="TF-TEXTO"/>
      </w:pPr>
      <w:r>
        <w:t xml:space="preserve">É possível observar através da </w:t>
      </w:r>
      <w:commentRangeStart w:id="47"/>
      <w:r w:rsidR="007C04EE">
        <w:fldChar w:fldCharType="begin"/>
      </w:r>
      <w:r w:rsidR="007C04EE">
        <w:instrText xml:space="preserve"> REF _Ref55855183 \h </w:instrText>
      </w:r>
      <w:r w:rsidR="007C04EE">
        <w:fldChar w:fldCharType="separate"/>
      </w:r>
      <w:r w:rsidR="00264299" w:rsidRPr="007C04EE">
        <w:rPr>
          <w:b/>
          <w:bCs/>
        </w:rPr>
        <w:t xml:space="preserve">Figura </w:t>
      </w:r>
      <w:r w:rsidR="00264299">
        <w:rPr>
          <w:b/>
          <w:bCs/>
          <w:noProof/>
        </w:rPr>
        <w:t>1</w:t>
      </w:r>
      <w:r w:rsidR="007C04EE">
        <w:fldChar w:fldCharType="end"/>
      </w:r>
      <w:commentRangeEnd w:id="47"/>
      <w:r w:rsidR="005A7D8C">
        <w:rPr>
          <w:rStyle w:val="Refdecomentrio"/>
        </w:rPr>
        <w:commentReference w:id="47"/>
      </w:r>
      <w:r w:rsidR="003B2705">
        <w:t xml:space="preserve">, </w:t>
      </w:r>
      <w:del w:id="48" w:author="Andreza Sartori" w:date="2020-12-05T11:05:00Z">
        <w:r w:rsidR="003B2705" w:rsidDel="001A260B">
          <w:delText xml:space="preserve">uma pequena ilustração capaz de explicar </w:delText>
        </w:r>
      </w:del>
      <w:r w:rsidR="003B2705">
        <w:t>o funcionamento do protótipo proposto</w:t>
      </w:r>
      <w:ins w:id="49" w:author="Andreza Sartori" w:date="2020-12-05T11:05:00Z">
        <w:r w:rsidR="001A260B">
          <w:t>.</w:t>
        </w:r>
      </w:ins>
      <w:del w:id="50" w:author="Andreza Sartori" w:date="2020-12-05T11:05:00Z">
        <w:r w:rsidR="003B2705" w:rsidDel="001A260B">
          <w:delText>,</w:delText>
        </w:r>
      </w:del>
      <w:r w:rsidR="003B2705">
        <w:t xml:space="preserve"> </w:t>
      </w:r>
      <w:del w:id="51" w:author="Andreza Sartori" w:date="2020-12-05T11:05:00Z">
        <w:r w:rsidR="000819F7" w:rsidDel="001A260B">
          <w:delText>a</w:delText>
        </w:r>
      </w:del>
      <w:ins w:id="52" w:author="Andreza Sartori" w:date="2020-12-05T11:05:00Z">
        <w:r w:rsidR="001A260B">
          <w:t>A</w:t>
        </w:r>
      </w:ins>
      <w:r w:rsidR="000819F7">
        <w:t xml:space="preserve"> princípio o dispositivo deve ser conectado à rede Wi-fi e vestido pelo paciente em monitoramento</w:t>
      </w:r>
      <w:r w:rsidR="00E035E9">
        <w:t>. Todos os dados serão coletados através dos sensores e serão encaminhados para a nuvem onde</w:t>
      </w:r>
      <w:r w:rsidR="0054211B">
        <w:t>,</w:t>
      </w:r>
      <w:r w:rsidR="00F72BDA">
        <w:t xml:space="preserve"> de acordo com o autor, “</w:t>
      </w:r>
      <w:ins w:id="53" w:author="Andreza Sartori" w:date="2020-12-05T11:07:00Z">
        <w:r w:rsidR="00684A39">
          <w:t>[</w:t>
        </w:r>
      </w:ins>
      <w:r w:rsidR="00522BFA">
        <w:t>...</w:t>
      </w:r>
      <w:ins w:id="54" w:author="Andreza Sartori" w:date="2020-12-05T11:07:00Z">
        <w:r w:rsidR="00684A39">
          <w:t>]</w:t>
        </w:r>
      </w:ins>
      <w:r w:rsidR="00522BFA">
        <w:t xml:space="preserve"> </w:t>
      </w:r>
      <w:r w:rsidR="00D751FD">
        <w:t>serão tratados</w:t>
      </w:r>
      <w:r w:rsidR="00522BFA">
        <w:t xml:space="preserve">, analisados e enviados para o armazenamento também em nuvem, no banco de dados em tempo real. Assim os dados são acessados pelo aplicativo móvel, </w:t>
      </w:r>
      <w:r w:rsidR="00F26B62">
        <w:t>onde será possível</w:t>
      </w:r>
      <w:r w:rsidR="00522BFA">
        <w:t xml:space="preserve"> consultar o histórico e acompanhar o monito</w:t>
      </w:r>
      <w:r w:rsidR="00974285">
        <w:t xml:space="preserve">ramento.” </w:t>
      </w:r>
      <w:r w:rsidR="00974285" w:rsidRPr="00974285">
        <w:t>(MOURA; XAVIER, 2018)</w:t>
      </w:r>
      <w:r w:rsidR="00974285">
        <w:t>.</w:t>
      </w:r>
    </w:p>
    <w:p w14:paraId="52C38C5B" w14:textId="7E145878" w:rsidR="00A76C47" w:rsidRPr="007C04EE" w:rsidRDefault="00A76C47" w:rsidP="00A76C47">
      <w:pPr>
        <w:pStyle w:val="Legenda"/>
        <w:jc w:val="center"/>
        <w:rPr>
          <w:b w:val="0"/>
          <w:bCs w:val="0"/>
        </w:rPr>
      </w:pPr>
      <w:bookmarkStart w:id="55" w:name="_Ref55855183"/>
      <w:r w:rsidRPr="007C04EE">
        <w:rPr>
          <w:b w:val="0"/>
          <w:bCs w:val="0"/>
        </w:rPr>
        <w:t xml:space="preserve">Figura </w:t>
      </w:r>
      <w:r w:rsidRPr="007C04EE">
        <w:rPr>
          <w:b w:val="0"/>
          <w:bCs w:val="0"/>
        </w:rPr>
        <w:fldChar w:fldCharType="begin"/>
      </w:r>
      <w:r w:rsidRPr="007C04EE">
        <w:rPr>
          <w:b w:val="0"/>
          <w:bCs w:val="0"/>
        </w:rPr>
        <w:instrText xml:space="preserve"> SEQ Figura \* ARABIC </w:instrText>
      </w:r>
      <w:r w:rsidRPr="007C04EE">
        <w:rPr>
          <w:b w:val="0"/>
          <w:bCs w:val="0"/>
        </w:rPr>
        <w:fldChar w:fldCharType="separate"/>
      </w:r>
      <w:r w:rsidR="00264299">
        <w:rPr>
          <w:b w:val="0"/>
          <w:bCs w:val="0"/>
          <w:noProof/>
        </w:rPr>
        <w:t>1</w:t>
      </w:r>
      <w:r w:rsidRPr="007C04EE">
        <w:rPr>
          <w:b w:val="0"/>
          <w:bCs w:val="0"/>
        </w:rPr>
        <w:fldChar w:fldCharType="end"/>
      </w:r>
      <w:bookmarkEnd w:id="55"/>
      <w:r w:rsidR="007C04EE" w:rsidRPr="007C04EE">
        <w:rPr>
          <w:b w:val="0"/>
          <w:bCs w:val="0"/>
        </w:rPr>
        <w:t xml:space="preserve"> - Figura ilustrativa da arquitetura do sistema de monitoramento proposto</w:t>
      </w:r>
    </w:p>
    <w:p w14:paraId="79E30639" w14:textId="7C2E7E07" w:rsidR="00166B0F" w:rsidRDefault="00F620E3" w:rsidP="00994B0F">
      <w:pPr>
        <w:pStyle w:val="TF-FIGURA"/>
      </w:pPr>
      <w:r>
        <w:pict w14:anchorId="728004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94.1pt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EA5C51C" w14:textId="5C5BBF03" w:rsidR="0003110F" w:rsidRDefault="0003110F" w:rsidP="006E62D3">
      <w:pPr>
        <w:pStyle w:val="TF-FONTE"/>
      </w:pPr>
      <w:r>
        <w:t xml:space="preserve">Fonte: </w:t>
      </w:r>
      <w:r w:rsidR="006E62D3" w:rsidRPr="006E62D3">
        <w:t>Moura e Xavier (2018)</w:t>
      </w:r>
      <w:commentRangeStart w:id="56"/>
      <w:ins w:id="57" w:author="Andreza Sartori" w:date="2020-12-05T11:07:00Z">
        <w:r w:rsidR="00B96EFE">
          <w:t>.</w:t>
        </w:r>
        <w:commentRangeEnd w:id="56"/>
        <w:r w:rsidR="00B96EFE">
          <w:rPr>
            <w:rStyle w:val="Refdecomentrio"/>
          </w:rPr>
          <w:commentReference w:id="56"/>
        </w:r>
      </w:ins>
    </w:p>
    <w:p w14:paraId="5DA6A234" w14:textId="7A2B7A45" w:rsidR="00F26B62" w:rsidRDefault="00B15A70" w:rsidP="00913580">
      <w:pPr>
        <w:pStyle w:val="TF-TEXTO"/>
      </w:pPr>
      <w:r>
        <w:t>Segundo Moura e Xavier (2018), p</w:t>
      </w:r>
      <w:r w:rsidR="00913580">
        <w:t xml:space="preserve">ara </w:t>
      </w:r>
      <w:r w:rsidR="005549F9">
        <w:t>a realização d</w:t>
      </w:r>
      <w:r w:rsidR="00913580">
        <w:t>o desenvolvimento do protótipo</w:t>
      </w:r>
      <w:r w:rsidR="00317E89">
        <w:t xml:space="preserve"> além da utilização das plataformas de desenvolvimento, foram utilizados também diversos hardwares e sensores que compuseram a criação</w:t>
      </w:r>
      <w:r w:rsidR="003D4EA7">
        <w:t xml:space="preserve"> da tecnologia vestível</w:t>
      </w:r>
      <w:r w:rsidR="00A5532A">
        <w:t>.</w:t>
      </w:r>
      <w:r w:rsidR="007572AD">
        <w:t xml:space="preserve"> </w:t>
      </w:r>
      <w:r w:rsidR="00A5532A">
        <w:t>A</w:t>
      </w:r>
      <w:r w:rsidR="005A17AE">
        <w:t xml:space="preserve">baixo </w:t>
      </w:r>
      <w:r w:rsidR="00090883">
        <w:t>será listado cada um</w:t>
      </w:r>
      <w:r w:rsidR="00A5532A">
        <w:t>(a)</w:t>
      </w:r>
      <w:r w:rsidR="00090883">
        <w:t xml:space="preserve"> del</w:t>
      </w:r>
      <w:r w:rsidR="00DC4A20">
        <w:t>e</w:t>
      </w:r>
      <w:r w:rsidR="00090883">
        <w:t>s</w:t>
      </w:r>
      <w:r w:rsidR="00A5532A">
        <w:t>(a)</w:t>
      </w:r>
      <w:r w:rsidR="00090883">
        <w:t xml:space="preserve"> com suas respectivas funções no funcionamento de toda aplicação:</w:t>
      </w:r>
    </w:p>
    <w:p w14:paraId="71C55D97" w14:textId="6F82E271" w:rsidR="00090883" w:rsidRDefault="00687E59" w:rsidP="00883ECE">
      <w:pPr>
        <w:pStyle w:val="TF-ALNEA"/>
        <w:numPr>
          <w:ilvl w:val="0"/>
          <w:numId w:val="27"/>
        </w:numPr>
      </w:pPr>
      <w:r>
        <w:t>n</w:t>
      </w:r>
      <w:r w:rsidR="00333A8B">
        <w:t xml:space="preserve">odeMCU: </w:t>
      </w:r>
      <w:r>
        <w:t>c</w:t>
      </w:r>
      <w:r w:rsidR="00333A8B">
        <w:t>ontempla o microcontrolador ESP8266</w:t>
      </w:r>
      <w:r w:rsidR="006D7095">
        <w:t xml:space="preserve"> e utiliza linguagens de programação como C/C++ e LUA</w:t>
      </w:r>
      <w:r w:rsidR="000A45DF">
        <w:t>;</w:t>
      </w:r>
    </w:p>
    <w:p w14:paraId="54E0CA26" w14:textId="3113EB1F" w:rsidR="006D7095" w:rsidRDefault="00687E59" w:rsidP="00F73A31">
      <w:pPr>
        <w:pStyle w:val="TF-ALNEA"/>
      </w:pPr>
      <w:r>
        <w:t>p</w:t>
      </w:r>
      <w:r w:rsidR="006D7095">
        <w:t xml:space="preserve">ulse Sensor Amped: </w:t>
      </w:r>
      <w:r>
        <w:t>s</w:t>
      </w:r>
      <w:r w:rsidR="006D7095">
        <w:t xml:space="preserve">ensor </w:t>
      </w:r>
      <w:r w:rsidR="000A45DF">
        <w:t>utilizado para a captação de frequência cardíaca do paciente;</w:t>
      </w:r>
    </w:p>
    <w:p w14:paraId="24464097" w14:textId="1BD87813" w:rsidR="000F6A39" w:rsidRDefault="00687E59" w:rsidP="00F73A31">
      <w:pPr>
        <w:pStyle w:val="TF-ALNEA"/>
      </w:pPr>
      <w:r>
        <w:t>mpu</w:t>
      </w:r>
      <w:r w:rsidR="000F6A39">
        <w:t xml:space="preserve">6050: </w:t>
      </w:r>
      <w:r>
        <w:t>m</w:t>
      </w:r>
      <w:r w:rsidR="007E1C79">
        <w:t>ódulo que possui acelerômetro, giroscópio e um sensor de temperatura no mesmo chip</w:t>
      </w:r>
      <w:r w:rsidR="00A9714B">
        <w:t>;</w:t>
      </w:r>
    </w:p>
    <w:p w14:paraId="5DD1D52A" w14:textId="78AF1A03" w:rsidR="00A5532A" w:rsidRDefault="00687E59" w:rsidP="00F73A31">
      <w:pPr>
        <w:pStyle w:val="TF-ALNEA"/>
      </w:pPr>
      <w:r>
        <w:t>p</w:t>
      </w:r>
      <w:r w:rsidR="00A5532A">
        <w:t>lataforma Heroku:</w:t>
      </w:r>
      <w:r w:rsidR="00D4450B">
        <w:t xml:space="preserve"> </w:t>
      </w:r>
      <w:r>
        <w:t>u</w:t>
      </w:r>
      <w:r w:rsidR="00D4450B">
        <w:t xml:space="preserve">tilizado para </w:t>
      </w:r>
      <w:r w:rsidR="00C17889">
        <w:t>o armazenamento de sites e aplicações;</w:t>
      </w:r>
    </w:p>
    <w:p w14:paraId="488F690B" w14:textId="5C07DC93" w:rsidR="00A5532A" w:rsidRDefault="00687E59" w:rsidP="00F73A31">
      <w:pPr>
        <w:pStyle w:val="TF-ALNEA"/>
      </w:pPr>
      <w:r>
        <w:t>p</w:t>
      </w:r>
      <w:r w:rsidR="00A5532A">
        <w:t>lataforma Firebird:</w:t>
      </w:r>
      <w:r w:rsidR="00C17889">
        <w:t xml:space="preserve"> </w:t>
      </w:r>
      <w:r>
        <w:t>u</w:t>
      </w:r>
      <w:r w:rsidR="004C25A0">
        <w:t>tilizado como sistema gerenciador de banco de dados;</w:t>
      </w:r>
    </w:p>
    <w:p w14:paraId="4D908673" w14:textId="79B9C8BC" w:rsidR="00A5532A" w:rsidRDefault="00687E59" w:rsidP="00F73A31">
      <w:pPr>
        <w:pStyle w:val="TF-ALNEA"/>
      </w:pPr>
      <w:r>
        <w:t>i</w:t>
      </w:r>
      <w:r w:rsidR="00A9714B">
        <w:t>onic Framework:</w:t>
      </w:r>
      <w:r w:rsidR="004C25A0">
        <w:t xml:space="preserve"> framework</w:t>
      </w:r>
      <w:r w:rsidR="000523A5">
        <w:t xml:space="preserve"> </w:t>
      </w:r>
      <w:r w:rsidR="00883ECE">
        <w:t xml:space="preserve">utilizado </w:t>
      </w:r>
      <w:r w:rsidR="000523A5">
        <w:t>para desenvolvimento de aplicativos móveis na forma híbrida;</w:t>
      </w:r>
    </w:p>
    <w:p w14:paraId="7FF44CA1" w14:textId="6756C822" w:rsidR="00A9714B" w:rsidRDefault="00687E59" w:rsidP="00F73A31">
      <w:pPr>
        <w:pStyle w:val="TF-ALNEA"/>
      </w:pPr>
      <w:r>
        <w:lastRenderedPageBreak/>
        <w:t>f</w:t>
      </w:r>
      <w:r w:rsidR="00A9714B">
        <w:t>lask Microframework:</w:t>
      </w:r>
      <w:r w:rsidR="000523A5">
        <w:t xml:space="preserve"> microframework </w:t>
      </w:r>
      <w:r w:rsidR="007353E5">
        <w:t>que possibilita o desenvolvimento de aplicações web utilizando a linguagem de programação Python.</w:t>
      </w:r>
    </w:p>
    <w:p w14:paraId="3270EDE8" w14:textId="17958B95" w:rsidR="00452D10" w:rsidRDefault="008A1998" w:rsidP="00452D10">
      <w:pPr>
        <w:pStyle w:val="TF-TEXTO"/>
      </w:pPr>
      <w:r>
        <w:t xml:space="preserve">A </w:t>
      </w:r>
      <w:r w:rsidR="0019502C">
        <w:t xml:space="preserve">partir da utilização </w:t>
      </w:r>
      <w:r w:rsidR="00A5473D">
        <w:t xml:space="preserve">e junção </w:t>
      </w:r>
      <w:r w:rsidR="0019502C">
        <w:t xml:space="preserve">de todos os dispositivos citados anteriormente </w:t>
      </w:r>
      <w:r w:rsidR="00A5473D">
        <w:t>nos parágrafos “a”, “b” e “c”</w:t>
      </w:r>
      <w:r w:rsidR="00862701">
        <w:t>,</w:t>
      </w:r>
      <w:r w:rsidR="00A5473D">
        <w:t xml:space="preserve"> </w:t>
      </w:r>
      <w:r w:rsidR="00D44755">
        <w:t>foi possível a criação do sistema embarcado em computação vestível</w:t>
      </w:r>
      <w:r w:rsidR="00AD330A">
        <w:t xml:space="preserve">, como é possível observar na </w:t>
      </w:r>
      <w:r w:rsidR="007C04EE">
        <w:fldChar w:fldCharType="begin"/>
      </w:r>
      <w:r w:rsidR="007C04EE">
        <w:instrText xml:space="preserve"> REF _Ref55855283 \h </w:instrText>
      </w:r>
      <w:r w:rsidR="007C04EE">
        <w:fldChar w:fldCharType="separate"/>
      </w:r>
      <w:r w:rsidR="00264299" w:rsidRPr="007C04EE">
        <w:t xml:space="preserve">Figura </w:t>
      </w:r>
      <w:r w:rsidR="00264299">
        <w:rPr>
          <w:noProof/>
        </w:rPr>
        <w:t>2</w:t>
      </w:r>
      <w:r w:rsidR="007C04EE">
        <w:fldChar w:fldCharType="end"/>
      </w:r>
      <w:r w:rsidR="00AD330A">
        <w:t>. De acordo com os autores</w:t>
      </w:r>
      <w:r w:rsidR="0067233D">
        <w:t xml:space="preserve"> </w:t>
      </w:r>
      <w:r w:rsidR="00A164A9">
        <w:t>houve um certo</w:t>
      </w:r>
      <w:r w:rsidR="0067233D">
        <w:t xml:space="preserve"> preparo na estrutura </w:t>
      </w:r>
      <w:r w:rsidR="00C049B1">
        <w:t>dos fios</w:t>
      </w:r>
      <w:r w:rsidR="00AB40CB">
        <w:t xml:space="preserve"> encontrados nos microcontroladores</w:t>
      </w:r>
      <w:r w:rsidR="000B7A33">
        <w:t xml:space="preserve"> </w:t>
      </w:r>
      <w:r w:rsidR="00C049B1">
        <w:t>fazendo com que o protótipo possa ser facilmente removido e costurado em outr</w:t>
      </w:r>
      <w:r w:rsidR="00AB40CB">
        <w:t>as roupas</w:t>
      </w:r>
      <w:r w:rsidR="000B7A33">
        <w:t xml:space="preserve"> de acordo com o gosto do paciente.</w:t>
      </w:r>
    </w:p>
    <w:p w14:paraId="2E999CF8" w14:textId="0C3948C1" w:rsidR="007C04EE" w:rsidRPr="007C04EE" w:rsidRDefault="007C04EE" w:rsidP="007C04EE">
      <w:pPr>
        <w:pStyle w:val="TF-LEGENDA"/>
      </w:pPr>
      <w:bookmarkStart w:id="58" w:name="_Ref55855283"/>
      <w:r w:rsidRPr="007C04EE">
        <w:t xml:space="preserve">Figura </w:t>
      </w:r>
      <w:fldSimple w:instr=" SEQ Figura \* ARABIC ">
        <w:r w:rsidR="00264299">
          <w:rPr>
            <w:noProof/>
          </w:rPr>
          <w:t>2</w:t>
        </w:r>
      </w:fldSimple>
      <w:bookmarkEnd w:id="58"/>
      <w:r w:rsidRPr="007C04EE">
        <w:t xml:space="preserve"> - Protótipo final do sistema costurado na parte interna de uma camisa</w:t>
      </w:r>
    </w:p>
    <w:p w14:paraId="7A94484F" w14:textId="77D0E3A8" w:rsidR="00FF62AD" w:rsidRDefault="00F620E3" w:rsidP="00BE430D">
      <w:pPr>
        <w:pStyle w:val="TF-FIGURA"/>
      </w:pPr>
      <w:r>
        <w:pict w14:anchorId="0BCA5CB1">
          <v:shape id="_x0000_i1026" type="#_x0000_t75" style="width:4in;height:165.9pt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3BAA596" w14:textId="6F8A3F0C" w:rsidR="00A14DE0" w:rsidRDefault="005E618A" w:rsidP="005E618A">
      <w:pPr>
        <w:pStyle w:val="TF-FONTE"/>
      </w:pPr>
      <w:r>
        <w:t xml:space="preserve">Fonte: </w:t>
      </w:r>
      <w:r w:rsidRPr="005E618A">
        <w:t>Moura e Xavier (2018)</w:t>
      </w:r>
      <w:ins w:id="59" w:author="Andreza Sartori" w:date="2020-12-05T11:09:00Z">
        <w:r w:rsidR="00184021">
          <w:t>.</w:t>
        </w:r>
      </w:ins>
    </w:p>
    <w:p w14:paraId="4801B119" w14:textId="19EEF3A8" w:rsidR="00634486" w:rsidRDefault="0051656F" w:rsidP="00634486">
      <w:pPr>
        <w:pStyle w:val="TF-TEXTO"/>
      </w:pPr>
      <w:r>
        <w:t xml:space="preserve">Para obter os resultados referente à utilização tanto do aplicativo quanto da tecnologia vestível, </w:t>
      </w:r>
      <w:r w:rsidR="00632E37" w:rsidRPr="00632E37">
        <w:t>Moura e Xavier (2018)</w:t>
      </w:r>
      <w:r w:rsidR="00632E37">
        <w:t xml:space="preserve"> realizaram dois estudos de casos em ambientes reais</w:t>
      </w:r>
      <w:r w:rsidR="00FC5269">
        <w:t xml:space="preserve"> para comprovar o funcionamento d</w:t>
      </w:r>
      <w:r w:rsidR="00733F9F">
        <w:t>o</w:t>
      </w:r>
      <w:r w:rsidR="00FC5269">
        <w:t xml:space="preserve"> </w:t>
      </w:r>
      <w:r w:rsidR="00733F9F">
        <w:t>protótipo</w:t>
      </w:r>
      <w:r w:rsidR="00FC5269">
        <w:t xml:space="preserve">. </w:t>
      </w:r>
      <w:r w:rsidR="006E72F9">
        <w:t xml:space="preserve">Em suas duas primeiras experiências, o protótipo apresentou </w:t>
      </w:r>
      <w:r w:rsidR="00F372E9">
        <w:t>uma precisão satisfatória para o monitoramento de frequência cardíaca e temperatura corporal</w:t>
      </w:r>
      <w:r w:rsidR="00D53293">
        <w:t xml:space="preserve">, apresentando </w:t>
      </w:r>
      <w:r w:rsidR="00610D68">
        <w:t>algumas inconsistências</w:t>
      </w:r>
      <w:r w:rsidR="00D53293">
        <w:t xml:space="preserve"> na coleta de dados em alguns momentos, porém apresentou efetividade na maior parte do período testado.</w:t>
      </w:r>
      <w:r w:rsidR="007233B1">
        <w:t xml:space="preserve"> Já no</w:t>
      </w:r>
      <w:r w:rsidR="00A71062">
        <w:t xml:space="preserve"> algoritmo para detecção de quedas, foi possível observar algumas falhas na geração de </w:t>
      </w:r>
      <w:r w:rsidR="00C92B49">
        <w:t>falsos positivos e negativos.</w:t>
      </w:r>
    </w:p>
    <w:p w14:paraId="724C459B" w14:textId="19DF5896" w:rsidR="00F26B62" w:rsidRPr="00F26B62" w:rsidRDefault="00AD2BB7" w:rsidP="002A398B">
      <w:pPr>
        <w:pStyle w:val="TF-TEXTO"/>
      </w:pPr>
      <w:r>
        <w:t xml:space="preserve">Por fim, </w:t>
      </w:r>
      <w:r w:rsidRPr="00610D68">
        <w:t>Moura e Xavier (2018)</w:t>
      </w:r>
      <w:r>
        <w:t xml:space="preserve"> também</w:t>
      </w:r>
      <w:r w:rsidR="00610D68">
        <w:t xml:space="preserve"> </w:t>
      </w:r>
      <w:commentRangeStart w:id="60"/>
      <w:r>
        <w:t>falam</w:t>
      </w:r>
      <w:commentRangeEnd w:id="60"/>
      <w:r w:rsidR="00A3119D">
        <w:rPr>
          <w:rStyle w:val="Refdecomentrio"/>
        </w:rPr>
        <w:commentReference w:id="60"/>
      </w:r>
      <w:r>
        <w:t xml:space="preserve"> referente à</w:t>
      </w:r>
      <w:r w:rsidR="00610D68">
        <w:t xml:space="preserve"> acessibilidade</w:t>
      </w:r>
      <w:r w:rsidR="00691FA7">
        <w:t xml:space="preserve"> de custo na montagem do dispositivo embarcado, com um valor de US$ 32,61 dólares americanos levando em conta a cotação de 07/2018</w:t>
      </w:r>
      <w:r w:rsidR="00C92B49">
        <w:t>, tornando-se assim uma opção</w:t>
      </w:r>
      <w:r w:rsidR="002A398B">
        <w:t xml:space="preserve"> </w:t>
      </w:r>
      <w:r w:rsidR="00270BBC">
        <w:t xml:space="preserve">viável </w:t>
      </w:r>
      <w:r w:rsidR="002A398B">
        <w:t>para pessoas que necessitam deste tipo de cuidado.</w:t>
      </w:r>
      <w:r w:rsidR="00910E79">
        <w:t xml:space="preserve"> </w:t>
      </w:r>
      <w:commentRangeStart w:id="61"/>
      <w:del w:id="62" w:author="Andreza Sartori" w:date="2020-12-05T11:13:00Z">
        <w:r w:rsidR="00EE1129" w:rsidDel="00A3119D">
          <w:delText>E</w:delText>
        </w:r>
      </w:del>
      <w:commentRangeEnd w:id="61"/>
      <w:r w:rsidR="00A3119D">
        <w:rPr>
          <w:rStyle w:val="Refdecomentrio"/>
        </w:rPr>
        <w:commentReference w:id="61"/>
      </w:r>
      <w:ins w:id="63" w:author="Andreza Sartori" w:date="2020-12-05T11:13:00Z">
        <w:r w:rsidR="00A3119D">
          <w:t>-</w:t>
        </w:r>
      </w:ins>
      <w:r w:rsidR="00EE1129">
        <w:t xml:space="preserve"> </w:t>
      </w:r>
      <w:ins w:id="64" w:author="Andreza Sartori" w:date="2020-12-05T11:13:00Z">
        <w:r w:rsidR="00A3119D">
          <w:t>T</w:t>
        </w:r>
      </w:ins>
      <w:del w:id="65" w:author="Andreza Sartori" w:date="2020-12-05T11:13:00Z">
        <w:r w:rsidR="00EE1129" w:rsidDel="00A3119D">
          <w:delText>t</w:delText>
        </w:r>
      </w:del>
      <w:r w:rsidR="00EE1129">
        <w:t>ambém</w:t>
      </w:r>
      <w:r w:rsidR="008743D3">
        <w:t xml:space="preserve">, comentam sobre possíveis trabalhos futuros, </w:t>
      </w:r>
      <w:r w:rsidR="003F5F9A">
        <w:t>em que</w:t>
      </w:r>
      <w:r w:rsidR="008743D3">
        <w:t xml:space="preserve"> </w:t>
      </w:r>
      <w:r w:rsidR="00654D80">
        <w:t>se deseja</w:t>
      </w:r>
      <w:r w:rsidR="008743D3">
        <w:t xml:space="preserve"> agregar novos sensores ao sistema</w:t>
      </w:r>
      <w:r w:rsidR="00A3449F">
        <w:t>, como por exemplo o sensor de pressão arterial e oxigenação do sangue.</w:t>
      </w:r>
    </w:p>
    <w:p w14:paraId="77BE4C06" w14:textId="7E6ED34B" w:rsidR="00A44581" w:rsidRDefault="006A4B0A" w:rsidP="00A44581">
      <w:pPr>
        <w:pStyle w:val="Ttulo2"/>
        <w:spacing w:after="120" w:line="240" w:lineRule="auto"/>
      </w:pPr>
      <w:r>
        <w:t>monitoramento de crianças e idosos utilizando wban</w:t>
      </w:r>
    </w:p>
    <w:p w14:paraId="77B135CD" w14:textId="56FFDD54" w:rsidR="006A4B0A" w:rsidRDefault="00EA336A" w:rsidP="006A4B0A">
      <w:pPr>
        <w:pStyle w:val="TF-TEXTO"/>
      </w:pPr>
      <w:commentRangeStart w:id="66"/>
      <w:r w:rsidRPr="00EA336A">
        <w:t>Thamay e Morais (2018)</w:t>
      </w:r>
      <w:r w:rsidR="00566C6E">
        <w:t xml:space="preserve"> </w:t>
      </w:r>
      <w:r w:rsidR="00835869">
        <w:t xml:space="preserve">criaram </w:t>
      </w:r>
      <w:commentRangeEnd w:id="66"/>
      <w:r w:rsidR="009B11DF">
        <w:rPr>
          <w:rStyle w:val="Refdecomentrio"/>
        </w:rPr>
        <w:commentReference w:id="66"/>
      </w:r>
      <w:r w:rsidR="00835869">
        <w:t>o</w:t>
      </w:r>
      <w:r w:rsidR="006A4B0A">
        <w:t xml:space="preserve"> Weartool, que é um aplicativo</w:t>
      </w:r>
      <w:r w:rsidR="00797386">
        <w:t xml:space="preserve"> </w:t>
      </w:r>
      <w:r w:rsidR="006A4B0A">
        <w:t>para auxiliar o cuidado no monitoramento de idosos e crianças</w:t>
      </w:r>
      <w:r w:rsidR="00E76D06">
        <w:t>,</w:t>
      </w:r>
      <w:r w:rsidR="00797386">
        <w:t xml:space="preserve"> </w:t>
      </w:r>
      <w:r w:rsidR="00E76D06">
        <w:t>a</w:t>
      </w:r>
      <w:r w:rsidR="006A4B0A">
        <w:t xml:space="preserve"> aplicação foi desenvolvida utilizando uma WBAN que é definida como uma Rede de Área Corporal sem Fio que será aliada com uma Rede de Sensores sem Fio (RSSF).</w:t>
      </w:r>
    </w:p>
    <w:p w14:paraId="61B4B457" w14:textId="357D7547" w:rsidR="00F97460" w:rsidRDefault="006A4B0A" w:rsidP="00DE4778">
      <w:pPr>
        <w:pStyle w:val="TF-TEXTO"/>
      </w:pPr>
      <w:r>
        <w:tab/>
      </w:r>
      <w:r w:rsidR="00341FAD">
        <w:t>Segundo Thamay e Morais (2018) o</w:t>
      </w:r>
      <w:r>
        <w:t xml:space="preserve"> </w:t>
      </w:r>
      <w:r w:rsidR="00CE7A4F">
        <w:t>aplicativo</w:t>
      </w:r>
      <w:r>
        <w:t xml:space="preserve"> foi criado a partir da MetaWear</w:t>
      </w:r>
      <w:ins w:id="67" w:author="Andreza Sartori" w:date="2020-12-05T11:15:00Z">
        <w:r w:rsidR="00E552F3">
          <w:t>,</w:t>
        </w:r>
      </w:ins>
      <w:r>
        <w:t xml:space="preserve"> que é uma plataforma para o desenvolvimento completo de aplicações mobile. O Weartool </w:t>
      </w:r>
      <w:r w:rsidR="00A81948">
        <w:t>é responsável</w:t>
      </w:r>
      <w:r w:rsidR="000D75D4">
        <w:t xml:space="preserve"> pelo </w:t>
      </w:r>
      <w:r w:rsidR="003E0666">
        <w:t>monitoramento</w:t>
      </w:r>
      <w:r>
        <w:t xml:space="preserve"> dos sensores e </w:t>
      </w:r>
      <w:r w:rsidR="0052209A">
        <w:t>envio de</w:t>
      </w:r>
      <w:r>
        <w:t xml:space="preserve"> notificações e informações referentes aos dados da criança ou do </w:t>
      </w:r>
      <w:r w:rsidR="00F94419">
        <w:t>idoso, possibilitando</w:t>
      </w:r>
      <w:r w:rsidR="00730745">
        <w:t xml:space="preserve"> funcionalidades como</w:t>
      </w:r>
      <w:r w:rsidR="00337170">
        <w:t xml:space="preserve"> a identificação </w:t>
      </w:r>
      <w:r w:rsidR="00920F3D">
        <w:t>de</w:t>
      </w:r>
      <w:r>
        <w:t xml:space="preserve"> uma possível queda</w:t>
      </w:r>
      <w:r w:rsidR="0013612F">
        <w:t xml:space="preserve"> (</w:t>
      </w:r>
      <w:r w:rsidR="00FD20E9" w:rsidRPr="00FD20E9">
        <w:fldChar w:fldCharType="begin"/>
      </w:r>
      <w:r w:rsidR="00FD20E9" w:rsidRPr="00FD20E9">
        <w:instrText xml:space="preserve"> REF _Ref55855342 \h  \* MERGEFORMAT </w:instrText>
      </w:r>
      <w:r w:rsidR="00FD20E9" w:rsidRPr="00FD20E9">
        <w:fldChar w:fldCharType="separate"/>
      </w:r>
      <w:r w:rsidR="00264299" w:rsidRPr="00264299">
        <w:t xml:space="preserve">Figura </w:t>
      </w:r>
      <w:r w:rsidR="00264299" w:rsidRPr="00264299">
        <w:rPr>
          <w:noProof/>
        </w:rPr>
        <w:t>3</w:t>
      </w:r>
      <w:r w:rsidR="00FD20E9" w:rsidRPr="00FD20E9">
        <w:fldChar w:fldCharType="end"/>
      </w:r>
      <w:r w:rsidR="0013612F">
        <w:t>)</w:t>
      </w:r>
      <w:r w:rsidR="006E62E0">
        <w:t xml:space="preserve">, </w:t>
      </w:r>
      <w:r w:rsidR="009E70E7">
        <w:t>a detecção da temperatura ambiente</w:t>
      </w:r>
      <w:r w:rsidR="00E52C49">
        <w:t xml:space="preserve"> (</w:t>
      </w:r>
      <w:r w:rsidR="00E52C49" w:rsidRPr="00FD20E9">
        <w:fldChar w:fldCharType="begin"/>
      </w:r>
      <w:r w:rsidR="00E52C49" w:rsidRPr="00FD20E9">
        <w:instrText xml:space="preserve"> REF _Ref55855342 \h  \* MERGEFORMAT </w:instrText>
      </w:r>
      <w:r w:rsidR="00E52C49" w:rsidRPr="00FD20E9">
        <w:fldChar w:fldCharType="separate"/>
      </w:r>
      <w:r w:rsidR="00264299" w:rsidRPr="00264299">
        <w:t xml:space="preserve">Figura </w:t>
      </w:r>
      <w:r w:rsidR="00264299" w:rsidRPr="00264299">
        <w:rPr>
          <w:noProof/>
        </w:rPr>
        <w:t>3</w:t>
      </w:r>
      <w:r w:rsidR="00E52C49" w:rsidRPr="00FD20E9">
        <w:fldChar w:fldCharType="end"/>
      </w:r>
      <w:r w:rsidR="00E52C49">
        <w:t>)</w:t>
      </w:r>
      <w:r w:rsidR="009E70E7">
        <w:t xml:space="preserve"> e a distância </w:t>
      </w:r>
      <w:r w:rsidR="00F97460">
        <w:t>em que o paciente se encontra</w:t>
      </w:r>
      <w:r w:rsidR="00B37C1A">
        <w:t xml:space="preserve"> do cuidador</w:t>
      </w:r>
      <w:r w:rsidR="00FE0E7F" w:rsidRPr="00FE0E7F">
        <w:t>/</w:t>
      </w:r>
      <w:r w:rsidR="00FE0E7F">
        <w:t>responsável</w:t>
      </w:r>
      <w:r w:rsidR="00F97460">
        <w:t>.</w:t>
      </w:r>
    </w:p>
    <w:p w14:paraId="505971DA" w14:textId="16B464D3" w:rsidR="005C4443" w:rsidRDefault="005C4443" w:rsidP="005C4443">
      <w:pPr>
        <w:pStyle w:val="TF-TEXTO"/>
      </w:pPr>
      <w:r>
        <w:t xml:space="preserve">Para o desenvolvimento final do protótipo vestível, </w:t>
      </w:r>
      <w:del w:id="68" w:author="Andreza Sartori" w:date="2020-12-05T11:18:00Z">
        <w:r w:rsidDel="00E552F3">
          <w:delText xml:space="preserve">os autores </w:delText>
        </w:r>
      </w:del>
      <w:r w:rsidRPr="00C764A6">
        <w:t>Thamay e Morais (2018)</w:t>
      </w:r>
      <w:r>
        <w:t xml:space="preserve"> fizeram o uso do sensor MetaDetector</w:t>
      </w:r>
      <w:ins w:id="69" w:author="Andreza Sartori" w:date="2020-12-05T11:18:00Z">
        <w:r w:rsidR="00E552F3">
          <w:t>,</w:t>
        </w:r>
      </w:ins>
      <w:r>
        <w:t xml:space="preserve"> que é alimentado por uma pequena bateria com tensão de 3V, junto dela</w:t>
      </w:r>
      <w:ins w:id="70" w:author="Andreza Sartori" w:date="2020-12-05T11:18:00Z">
        <w:r w:rsidR="00E552F3">
          <w:t>,</w:t>
        </w:r>
      </w:ins>
      <w:r>
        <w:t xml:space="preserve"> foram utilizados sensores como acelerômetro BMI160, </w:t>
      </w:r>
      <w:r w:rsidR="009806AD">
        <w:t>foto sensor</w:t>
      </w:r>
      <w:r>
        <w:t xml:space="preserve"> LTR329, sensor de proximidade IR TSL2671 e sensor de temperatura (</w:t>
      </w:r>
      <w:r w:rsidR="004E762D">
        <w:t>t</w:t>
      </w:r>
      <w:r>
        <w:t>erm</w:t>
      </w:r>
      <w:r w:rsidR="00FD3F6A">
        <w:t>i</w:t>
      </w:r>
      <w:r>
        <w:t xml:space="preserve">stor) NCP15XH103F03RC. </w:t>
      </w:r>
      <w:del w:id="71" w:author="Andreza Sartori" w:date="2020-12-05T11:18:00Z">
        <w:r w:rsidR="002C023B" w:rsidDel="00E552F3">
          <w:delText xml:space="preserve"> </w:delText>
        </w:r>
      </w:del>
      <w:r w:rsidR="00026782">
        <w:t xml:space="preserve">Todos estes sensores foram agrupados </w:t>
      </w:r>
      <w:r w:rsidR="00236FEB">
        <w:t>em um</w:t>
      </w:r>
      <w:r w:rsidR="005664CE">
        <w:t xml:space="preserve"> único protótipo vestível </w:t>
      </w:r>
      <w:r w:rsidR="004F2250">
        <w:t>similar</w:t>
      </w:r>
      <w:r w:rsidR="005664CE">
        <w:t xml:space="preserve"> à um relógio</w:t>
      </w:r>
      <w:r w:rsidR="00220A6B">
        <w:t>,</w:t>
      </w:r>
      <w:r w:rsidR="00236FEB">
        <w:t xml:space="preserve"> </w:t>
      </w:r>
      <w:r w:rsidR="00220A6B">
        <w:t xml:space="preserve">que envia </w:t>
      </w:r>
      <w:r w:rsidR="0096745B">
        <w:t>as informações dos sensores</w:t>
      </w:r>
      <w:r w:rsidR="00220A6B">
        <w:t xml:space="preserve"> ao aplicativo Wearto</w:t>
      </w:r>
      <w:r w:rsidR="004F2250">
        <w:t>o</w:t>
      </w:r>
      <w:r w:rsidR="00220A6B">
        <w:t>l</w:t>
      </w:r>
      <w:r w:rsidR="004F2250">
        <w:t xml:space="preserve"> que tem a função</w:t>
      </w:r>
      <w:r w:rsidR="0096745B">
        <w:t xml:space="preserve"> </w:t>
      </w:r>
      <w:r w:rsidR="004F2250">
        <w:t>de repassá-las</w:t>
      </w:r>
      <w:r w:rsidR="0096745B">
        <w:t xml:space="preserve"> </w:t>
      </w:r>
      <w:r w:rsidR="004F2250">
        <w:t>ao</w:t>
      </w:r>
      <w:r w:rsidR="0096745B">
        <w:t xml:space="preserve"> cuidador, alertando-o </w:t>
      </w:r>
      <w:r w:rsidR="00D37A3C">
        <w:t>sobre a ocorrência de um evento fora do padrão.</w:t>
      </w:r>
    </w:p>
    <w:p w14:paraId="64448BE5" w14:textId="19510A91" w:rsidR="009D3AB0" w:rsidRDefault="00992A62" w:rsidP="009D3AB0">
      <w:pPr>
        <w:pStyle w:val="TF-TEXTO"/>
      </w:pPr>
      <w:r>
        <w:t xml:space="preserve">O cálculo de distância é </w:t>
      </w:r>
      <w:r w:rsidR="00654D80">
        <w:t>realizado</w:t>
      </w:r>
      <w:r w:rsidR="00D377FE">
        <w:t xml:space="preserve"> através do uso do Bluetooth, retornando ao responsável a distância</w:t>
      </w:r>
      <w:r w:rsidR="00441A3D">
        <w:t xml:space="preserve"> aproximada entre o sensor e o smartphone</w:t>
      </w:r>
      <w:r w:rsidR="00654D80">
        <w:t>.</w:t>
      </w:r>
      <w:r w:rsidR="00441A3D">
        <w:t xml:space="preserve"> </w:t>
      </w:r>
      <w:r w:rsidR="00654D80">
        <w:t>A</w:t>
      </w:r>
      <w:r w:rsidR="00441A3D">
        <w:t xml:space="preserve"> detecção de queda é feita através do uso do acelerômetro</w:t>
      </w:r>
      <w:r w:rsidR="004B260F">
        <w:t xml:space="preserve"> “</w:t>
      </w:r>
      <w:r w:rsidR="005821D6">
        <w:t xml:space="preserve">onde a orientação dos segmentos do corpo humano é mesurada por uma unidade de medição inercial (IMU)” </w:t>
      </w:r>
      <w:r w:rsidR="00DD425F">
        <w:t xml:space="preserve"> </w:t>
      </w:r>
      <w:r w:rsidR="00DD425F" w:rsidRPr="00DD425F">
        <w:t>(THAMAY; MORAIS, 2018)</w:t>
      </w:r>
      <w:r w:rsidR="00DD425F">
        <w:t xml:space="preserve"> e</w:t>
      </w:r>
      <w:r w:rsidR="001B627D">
        <w:t>,</w:t>
      </w:r>
      <w:r w:rsidR="00DD425F">
        <w:t xml:space="preserve"> </w:t>
      </w:r>
      <w:r w:rsidR="00456BE9">
        <w:t>p</w:t>
      </w:r>
      <w:ins w:id="72" w:author="Andreza Sartori" w:date="2020-12-05T11:19:00Z">
        <w:r w:rsidR="00E552F3">
          <w:t>o</w:t>
        </w:r>
      </w:ins>
      <w:del w:id="73" w:author="Andreza Sartori" w:date="2020-12-05T11:19:00Z">
        <w:r w:rsidR="00456BE9" w:rsidDel="00E552F3">
          <w:delText>ô</w:delText>
        </w:r>
      </w:del>
      <w:r w:rsidR="00456BE9">
        <w:t>r</w:t>
      </w:r>
      <w:r w:rsidR="00DD425F">
        <w:t xml:space="preserve"> fim</w:t>
      </w:r>
      <w:r w:rsidR="001B627D">
        <w:t>,</w:t>
      </w:r>
      <w:r w:rsidR="00A16945">
        <w:t xml:space="preserve"> a temperatura ambiente</w:t>
      </w:r>
      <w:r w:rsidR="009D3AB0">
        <w:t xml:space="preserve"> que será detectada através de um termistor para garantir o conforto e bem estar tanto da criança quanto do idoso.</w:t>
      </w:r>
    </w:p>
    <w:p w14:paraId="154F5002" w14:textId="77777777" w:rsidR="00087525" w:rsidRDefault="00087525" w:rsidP="0038123B">
      <w:pPr>
        <w:pStyle w:val="TF-TEXTO"/>
        <w:ind w:firstLine="0"/>
      </w:pPr>
    </w:p>
    <w:p w14:paraId="2497B915" w14:textId="341F5FCC" w:rsidR="00FD20E9" w:rsidRPr="00FD20E9" w:rsidRDefault="00FD20E9" w:rsidP="00FD20E9">
      <w:pPr>
        <w:pStyle w:val="Legenda"/>
        <w:jc w:val="center"/>
        <w:rPr>
          <w:b w:val="0"/>
          <w:bCs w:val="0"/>
        </w:rPr>
      </w:pPr>
      <w:bookmarkStart w:id="74" w:name="_Ref55855342"/>
      <w:r w:rsidRPr="00FD20E9">
        <w:rPr>
          <w:b w:val="0"/>
          <w:bCs w:val="0"/>
        </w:rPr>
        <w:t xml:space="preserve">Figura </w:t>
      </w:r>
      <w:r w:rsidRPr="00FD20E9">
        <w:rPr>
          <w:b w:val="0"/>
          <w:bCs w:val="0"/>
        </w:rPr>
        <w:fldChar w:fldCharType="begin"/>
      </w:r>
      <w:r w:rsidRPr="00FD20E9">
        <w:rPr>
          <w:b w:val="0"/>
          <w:bCs w:val="0"/>
        </w:rPr>
        <w:instrText xml:space="preserve"> SEQ Figura \* ARABIC </w:instrText>
      </w:r>
      <w:r w:rsidRPr="00FD20E9">
        <w:rPr>
          <w:b w:val="0"/>
          <w:bCs w:val="0"/>
        </w:rPr>
        <w:fldChar w:fldCharType="separate"/>
      </w:r>
      <w:r w:rsidR="00264299">
        <w:rPr>
          <w:b w:val="0"/>
          <w:bCs w:val="0"/>
          <w:noProof/>
        </w:rPr>
        <w:t>3</w:t>
      </w:r>
      <w:r w:rsidRPr="00FD20E9">
        <w:rPr>
          <w:b w:val="0"/>
          <w:bCs w:val="0"/>
        </w:rPr>
        <w:fldChar w:fldCharType="end"/>
      </w:r>
      <w:bookmarkEnd w:id="74"/>
      <w:r w:rsidRPr="00FD20E9">
        <w:rPr>
          <w:b w:val="0"/>
          <w:bCs w:val="0"/>
        </w:rPr>
        <w:t xml:space="preserve"> - Detector de Queda e Temperatura Ambiente</w:t>
      </w:r>
    </w:p>
    <w:p w14:paraId="528EA2EA" w14:textId="6616359A" w:rsidR="00B637B9" w:rsidRDefault="00F620E3" w:rsidP="0037700F">
      <w:pPr>
        <w:pStyle w:val="TF-FIGURA"/>
      </w:pPr>
      <w:r>
        <w:pict w14:anchorId="22F5E1CE">
          <v:shape id="_x0000_i1027" type="#_x0000_t75" style="width:4in;height:252.85pt">
            <v:imagedata r:id="rId18" o:title=""/>
          </v:shape>
        </w:pict>
      </w:r>
    </w:p>
    <w:p w14:paraId="75F5BD94" w14:textId="550F13E6" w:rsidR="00C51FE9" w:rsidRPr="00F73A31" w:rsidRDefault="006A6C0C" w:rsidP="00E552F3">
      <w:pPr>
        <w:pStyle w:val="TF-FONTE"/>
      </w:pPr>
      <w:r w:rsidRPr="00F73A31">
        <w:t>Fonte:</w:t>
      </w:r>
      <w:r w:rsidR="00353F1B" w:rsidRPr="00F73A31">
        <w:t xml:space="preserve"> </w:t>
      </w:r>
      <w:r w:rsidR="00771AEB" w:rsidRPr="00F73A31">
        <w:t>Thamay</w:t>
      </w:r>
      <w:r w:rsidR="007A617F">
        <w:t xml:space="preserve"> e</w:t>
      </w:r>
      <w:r w:rsidR="00771AEB" w:rsidRPr="00F73A31">
        <w:t xml:space="preserve"> Morais (2018)</w:t>
      </w:r>
      <w:ins w:id="75" w:author="Andreza Sartori" w:date="2020-12-05T11:20:00Z">
        <w:r w:rsidR="00E552F3">
          <w:t>.</w:t>
        </w:r>
      </w:ins>
    </w:p>
    <w:p w14:paraId="323DC233" w14:textId="5D360683" w:rsidR="00151663" w:rsidRDefault="00E565C2" w:rsidP="007216D7">
      <w:pPr>
        <w:pStyle w:val="TF-TEXTO"/>
      </w:pPr>
      <w:r>
        <w:t>A</w:t>
      </w:r>
      <w:r w:rsidR="00935E7B">
        <w:t xml:space="preserve">o ser colocado à prova em </w:t>
      </w:r>
      <w:r w:rsidR="00551AE3">
        <w:t xml:space="preserve">ambientes reais de funcionamento, </w:t>
      </w:r>
      <w:r w:rsidR="00A935E8">
        <w:t xml:space="preserve">tanto o Weartool quanto os sensores demonstraram </w:t>
      </w:r>
      <w:r w:rsidR="00175B59">
        <w:t>boas condições de funcionamento. Com relação</w:t>
      </w:r>
      <w:r w:rsidR="00E1717C">
        <w:t xml:space="preserve"> ao monitoramento da distância do paciente, </w:t>
      </w:r>
      <w:r w:rsidR="009E2112">
        <w:t xml:space="preserve">o sensor obteve êxito </w:t>
      </w:r>
      <w:r w:rsidR="004E5A11">
        <w:t xml:space="preserve">em distâncias até 50 metros em campo livre e 15 metros </w:t>
      </w:r>
      <w:r w:rsidR="00D0518B">
        <w:t>em locais com obstáculos, cobrindo uma área considerável para o monitoramento</w:t>
      </w:r>
      <w:r w:rsidR="0044279E">
        <w:t>. A acurácia da coleta de temperatura também foi constatada</w:t>
      </w:r>
      <w:r w:rsidR="008F28A1">
        <w:t>, pois todos os testes foram feitos em locais climatizados, evidenciando a eficácia do senso</w:t>
      </w:r>
      <w:r w:rsidR="00907982">
        <w:t xml:space="preserve">r. Por </w:t>
      </w:r>
      <w:r w:rsidR="00C974A0">
        <w:t>último</w:t>
      </w:r>
      <w:r w:rsidR="00907982">
        <w:t xml:space="preserve">, </w:t>
      </w:r>
      <w:r w:rsidR="00BE404F">
        <w:t xml:space="preserve">a detecção de queda </w:t>
      </w:r>
      <w:r w:rsidR="0026734D">
        <w:t>obteve sucesso</w:t>
      </w:r>
      <w:r w:rsidR="00454B30">
        <w:t xml:space="preserve"> na percepção de quedas em </w:t>
      </w:r>
      <w:r w:rsidR="00D1053C">
        <w:t>gravidade</w:t>
      </w:r>
      <w:r w:rsidR="00454B30">
        <w:t xml:space="preserve"> intermediári</w:t>
      </w:r>
      <w:r w:rsidR="0024330F">
        <w:t>a</w:t>
      </w:r>
      <w:r w:rsidR="00D1053C">
        <w:t>, grave e gravíssima.</w:t>
      </w:r>
    </w:p>
    <w:p w14:paraId="5A777F89" w14:textId="07C149ED" w:rsidR="00A44581" w:rsidRDefault="0047406F" w:rsidP="006A4B0A">
      <w:pPr>
        <w:pStyle w:val="TF-TEXTO"/>
      </w:pPr>
      <w:r>
        <w:t xml:space="preserve">Por </w:t>
      </w:r>
      <w:r w:rsidR="000A0C65">
        <w:t>fim, de</w:t>
      </w:r>
      <w:r w:rsidR="00CB2269">
        <w:t xml:space="preserve"> acordo com </w:t>
      </w:r>
      <w:r w:rsidR="00561B5B" w:rsidRPr="00DE4217">
        <w:t>Thamay</w:t>
      </w:r>
      <w:r>
        <w:t xml:space="preserve"> e</w:t>
      </w:r>
      <w:r w:rsidR="00561B5B" w:rsidRPr="00DE4217">
        <w:t xml:space="preserve"> Morais</w:t>
      </w:r>
      <w:r w:rsidR="00A56C54">
        <w:t xml:space="preserve"> </w:t>
      </w:r>
      <w:r w:rsidR="00561B5B" w:rsidRPr="00DE4217">
        <w:t>(2018</w:t>
      </w:r>
      <w:r w:rsidR="000A0C65" w:rsidRPr="00DE4217">
        <w:t>)</w:t>
      </w:r>
      <w:r w:rsidR="000A0C65">
        <w:t>, “</w:t>
      </w:r>
      <w:r w:rsidR="006A4B0A">
        <w:t>O resultado experimental mostra que o dispositivo é compacto, relativamente de baixo custo e de fácil utilização."</w:t>
      </w:r>
      <w:ins w:id="76" w:author="Andreza Sartori" w:date="2020-12-05T11:22:00Z">
        <w:r w:rsidR="00E552F3">
          <w:t>.</w:t>
        </w:r>
      </w:ins>
      <w:r w:rsidR="006A4B0A">
        <w:t xml:space="preserve"> </w:t>
      </w:r>
      <w:del w:id="77" w:author="Andreza Sartori" w:date="2020-12-05T11:21:00Z">
        <w:r w:rsidR="006A4B0A" w:rsidDel="00E552F3">
          <w:delText>e alega</w:delText>
        </w:r>
        <w:r w:rsidR="00151663" w:rsidDel="00E552F3">
          <w:delText>m</w:delText>
        </w:r>
      </w:del>
      <w:ins w:id="78" w:author="Andreza Sartori" w:date="2020-12-05T11:21:00Z">
        <w:r w:rsidR="00E552F3">
          <w:t>Os autores afirmam</w:t>
        </w:r>
      </w:ins>
      <w:r w:rsidR="006A4B0A">
        <w:t xml:space="preserve"> que a tecnologia tem um grande potencial para revolucionar a área da saúde em relação ao monitoramento remoto de pacientes.</w:t>
      </w:r>
      <w:del w:id="79" w:author="Andreza Sartori" w:date="2020-12-05T11:21:00Z">
        <w:r w:rsidR="00C83F9B" w:rsidDel="00E552F3">
          <w:delText xml:space="preserve"> </w:delText>
        </w:r>
        <w:r w:rsidR="00B21243" w:rsidDel="00E552F3">
          <w:delText>E</w:delText>
        </w:r>
        <w:r w:rsidR="00F123A3" w:rsidDel="00E552F3">
          <w:delText>,</w:delText>
        </w:r>
        <w:r w:rsidR="00B21243" w:rsidDel="00E552F3">
          <w:delText xml:space="preserve"> a</w:delText>
        </w:r>
      </w:del>
      <w:ins w:id="80" w:author="Andreza Sartori" w:date="2020-12-05T11:21:00Z">
        <w:r w:rsidR="00E552F3">
          <w:t>A</w:t>
        </w:r>
      </w:ins>
      <w:r w:rsidR="00B21243">
        <w:t>lém disso,</w:t>
      </w:r>
      <w:r w:rsidR="00F123A3">
        <w:t xml:space="preserve"> </w:t>
      </w:r>
      <w:del w:id="81" w:author="Andreza Sartori" w:date="2020-12-05T11:22:00Z">
        <w:r w:rsidR="00DB319E" w:rsidDel="00E552F3">
          <w:delText xml:space="preserve">os autores </w:delText>
        </w:r>
        <w:r w:rsidR="00F123A3" w:rsidDel="00E552F3">
          <w:delText>reforçam</w:delText>
        </w:r>
        <w:r w:rsidR="00B21243" w:rsidDel="00E552F3">
          <w:delText xml:space="preserve"> também</w:delText>
        </w:r>
      </w:del>
      <w:ins w:id="82" w:author="Andreza Sartori" w:date="2020-12-05T11:22:00Z">
        <w:r w:rsidR="00E552F3">
          <w:t>aumenta?</w:t>
        </w:r>
      </w:ins>
      <w:r w:rsidR="00F123A3">
        <w:t xml:space="preserve"> </w:t>
      </w:r>
      <w:r w:rsidR="00B21243">
        <w:t>a qualidade d</w:t>
      </w:r>
      <w:r w:rsidR="001D0C24">
        <w:t xml:space="preserve">o conforto e facilidade </w:t>
      </w:r>
      <w:r w:rsidR="00C201E1">
        <w:t xml:space="preserve">de uso </w:t>
      </w:r>
      <w:r w:rsidR="001D0C24">
        <w:t>que a tecnologia</w:t>
      </w:r>
      <w:r w:rsidR="00B21243">
        <w:t xml:space="preserve"> é capaz de</w:t>
      </w:r>
      <w:r w:rsidR="001D0C24">
        <w:t xml:space="preserve"> traz</w:t>
      </w:r>
      <w:r w:rsidR="00B21243">
        <w:t>er</w:t>
      </w:r>
      <w:r w:rsidR="001D0C24">
        <w:t xml:space="preserve"> ao usuário.</w:t>
      </w:r>
    </w:p>
    <w:p w14:paraId="35648044" w14:textId="657ADEFB" w:rsidR="00A44581" w:rsidRDefault="00980516" w:rsidP="00A44581">
      <w:pPr>
        <w:pStyle w:val="Ttulo2"/>
        <w:spacing w:after="120" w:line="240" w:lineRule="auto"/>
      </w:pPr>
      <w:r>
        <w:t>proposta de sistema embarcado para auxílio e monitoramento do idoso</w:t>
      </w:r>
    </w:p>
    <w:p w14:paraId="44B0DDC5" w14:textId="367DC19E" w:rsidR="00562CE0" w:rsidRDefault="00752C25" w:rsidP="00562CE0">
      <w:pPr>
        <w:pStyle w:val="TF-TEXTO"/>
      </w:pPr>
      <w:r w:rsidRPr="00752C25">
        <w:t>Bernardo (2015)</w:t>
      </w:r>
      <w:r>
        <w:t xml:space="preserve"> desenvolveu</w:t>
      </w:r>
      <w:r w:rsidR="00562CE0">
        <w:t xml:space="preserve"> uma aplicação utilizando a placa Intel Galileo</w:t>
      </w:r>
      <w:r w:rsidR="00D06443">
        <w:t xml:space="preserve"> (</w:t>
      </w:r>
      <w:r w:rsidR="00D06443">
        <w:fldChar w:fldCharType="begin"/>
      </w:r>
      <w:r w:rsidR="00D06443">
        <w:instrText xml:space="preserve"> REF _Ref55936272 \h </w:instrText>
      </w:r>
      <w:r w:rsidR="00D06443">
        <w:fldChar w:fldCharType="separate"/>
      </w:r>
      <w:r w:rsidR="00264299" w:rsidRPr="0071371F">
        <w:t xml:space="preserve">Figura </w:t>
      </w:r>
      <w:r w:rsidR="00264299">
        <w:rPr>
          <w:noProof/>
        </w:rPr>
        <w:t>4</w:t>
      </w:r>
      <w:r w:rsidR="00D06443">
        <w:fldChar w:fldCharType="end"/>
      </w:r>
      <w:r w:rsidR="00D06443">
        <w:t>)</w:t>
      </w:r>
      <w:r w:rsidR="00562CE0">
        <w:t xml:space="preserve"> </w:t>
      </w:r>
      <w:r>
        <w:t xml:space="preserve">que </w:t>
      </w:r>
      <w:r w:rsidR="00A07CD6">
        <w:t>permite a</w:t>
      </w:r>
      <w:r w:rsidR="00562CE0">
        <w:t xml:space="preserve"> comunicação entre o</w:t>
      </w:r>
      <w:r w:rsidR="0016552E">
        <w:t xml:space="preserve"> </w:t>
      </w:r>
      <w:r w:rsidR="00562CE0">
        <w:t xml:space="preserve">Arduino e o sistema operacional embarcado </w:t>
      </w:r>
      <w:r w:rsidR="00801B70">
        <w:t>via</w:t>
      </w:r>
      <w:r w:rsidR="00562CE0">
        <w:t xml:space="preserve"> Wireless.</w:t>
      </w:r>
      <w:r w:rsidR="00801B70">
        <w:t xml:space="preserve"> Além disso, o autor também criou </w:t>
      </w:r>
      <w:r w:rsidR="00486A49">
        <w:t>um</w:t>
      </w:r>
      <w:r w:rsidR="0063293E">
        <w:t xml:space="preserve"> algoritmo para a identificação de queda de idosos,</w:t>
      </w:r>
      <w:r w:rsidR="008835B0">
        <w:t xml:space="preserve"> uma funcionalidade para o gerenciamento de medicamentos</w:t>
      </w:r>
      <w:r w:rsidR="009A6F7C">
        <w:t xml:space="preserve"> e </w:t>
      </w:r>
      <w:r w:rsidR="005B0CD6">
        <w:t>pôr</w:t>
      </w:r>
      <w:r w:rsidR="009A6F7C">
        <w:t xml:space="preserve"> fim a capacidade de </w:t>
      </w:r>
      <w:r w:rsidR="000F1BB1">
        <w:t>detecção de</w:t>
      </w:r>
      <w:r w:rsidR="009A6F7C">
        <w:t xml:space="preserve"> possíveis vazamentos de gás</w:t>
      </w:r>
      <w:r w:rsidR="000F1BB1">
        <w:t xml:space="preserve"> </w:t>
      </w:r>
      <w:r w:rsidR="00B65AE3">
        <w:t>através da utilização</w:t>
      </w:r>
      <w:r w:rsidR="000F1BB1">
        <w:t xml:space="preserve"> de sensores. </w:t>
      </w:r>
    </w:p>
    <w:p w14:paraId="68356C54" w14:textId="63B48C49" w:rsidR="003D4655" w:rsidRPr="0071371F" w:rsidRDefault="003D4655" w:rsidP="0071371F">
      <w:pPr>
        <w:pStyle w:val="TF-LEGENDA"/>
      </w:pPr>
      <w:bookmarkStart w:id="83" w:name="_Ref55936272"/>
      <w:r w:rsidRPr="0071371F">
        <w:t xml:space="preserve">Figura </w:t>
      </w:r>
      <w:fldSimple w:instr=" SEQ Figura \* ARABIC ">
        <w:r w:rsidR="00264299">
          <w:rPr>
            <w:noProof/>
          </w:rPr>
          <w:t>4</w:t>
        </w:r>
      </w:fldSimple>
      <w:bookmarkEnd w:id="83"/>
      <w:r w:rsidR="0071371F" w:rsidRPr="0071371F">
        <w:t xml:space="preserve"> – Vista superior e inferior da placa Intel Galileo</w:t>
      </w:r>
      <w:commentRangeStart w:id="84"/>
      <w:r w:rsidR="0071371F" w:rsidRPr="0071371F">
        <w:t>.</w:t>
      </w:r>
      <w:commentRangeEnd w:id="84"/>
      <w:r w:rsidR="00FA7469">
        <w:rPr>
          <w:rStyle w:val="Refdecomentrio"/>
        </w:rPr>
        <w:commentReference w:id="84"/>
      </w:r>
    </w:p>
    <w:p w14:paraId="49CCE971" w14:textId="46E43F4B" w:rsidR="003D4655" w:rsidRDefault="00F620E3" w:rsidP="00C94CBF">
      <w:pPr>
        <w:pStyle w:val="TF-FIGURA"/>
      </w:pPr>
      <w:r>
        <w:pict w14:anchorId="11AAFF20">
          <v:shape id="_x0000_i1028" type="#_x0000_t75" style="width:396.3pt;height:108.3pt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D5CEDCC" w14:textId="0EB53420" w:rsidR="0071371F" w:rsidRDefault="0071371F" w:rsidP="00D06443">
      <w:pPr>
        <w:pStyle w:val="TF-FONTE"/>
      </w:pPr>
      <w:r>
        <w:t xml:space="preserve">Fonte: </w:t>
      </w:r>
      <w:r w:rsidR="00D06443" w:rsidRPr="00D06443">
        <w:t>Bernardo (2015)</w:t>
      </w:r>
      <w:ins w:id="85" w:author="Andreza Sartori" w:date="2020-12-05T11:37:00Z">
        <w:r w:rsidR="007B793B">
          <w:t>.</w:t>
        </w:r>
      </w:ins>
    </w:p>
    <w:p w14:paraId="3E60E937" w14:textId="6BBBD3AB" w:rsidR="003001EA" w:rsidRDefault="007F6F82" w:rsidP="00562CE0">
      <w:pPr>
        <w:pStyle w:val="TF-TEXTO"/>
      </w:pPr>
      <w:r>
        <w:t>A identificação</w:t>
      </w:r>
      <w:r w:rsidR="008F41B7">
        <w:t xml:space="preserve"> da queda de idosos é feita através do uso de uma pulseira com a adição </w:t>
      </w:r>
      <w:r w:rsidR="009D1C46">
        <w:t>de um acelerômetro e um barômetro</w:t>
      </w:r>
      <w:r w:rsidR="007232C7">
        <w:t xml:space="preserve">, os sensores são capazes de detectar possíveis acelerações lineares e </w:t>
      </w:r>
      <w:r w:rsidR="00A11CA2">
        <w:t>a taxa de rotação sofrida pelo</w:t>
      </w:r>
      <w:r w:rsidR="007876D6">
        <w:t>s dispositivos</w:t>
      </w:r>
      <w:r w:rsidR="00E24517">
        <w:t>.</w:t>
      </w:r>
      <w:r w:rsidR="00C232A1">
        <w:t xml:space="preserve"> </w:t>
      </w:r>
      <w:r w:rsidR="00E24517">
        <w:t xml:space="preserve">Além </w:t>
      </w:r>
      <w:r w:rsidR="002D28E6">
        <w:t>do uso</w:t>
      </w:r>
      <w:r w:rsidR="00E24517">
        <w:t xml:space="preserve"> da pul</w:t>
      </w:r>
      <w:r w:rsidR="00320238">
        <w:t>seira, a</w:t>
      </w:r>
      <w:r w:rsidR="009909E6">
        <w:t xml:space="preserve"> identificação de queda</w:t>
      </w:r>
      <w:r w:rsidR="00C232A1">
        <w:t xml:space="preserve"> também </w:t>
      </w:r>
      <w:r w:rsidR="003B08F8">
        <w:t>conta com a</w:t>
      </w:r>
      <w:r w:rsidR="00C232A1">
        <w:t xml:space="preserve"> </w:t>
      </w:r>
      <w:r w:rsidR="00C232A1">
        <w:lastRenderedPageBreak/>
        <w:t>utilização de câmeras de segurança</w:t>
      </w:r>
      <w:r w:rsidR="00E11988">
        <w:t xml:space="preserve"> junto </w:t>
      </w:r>
      <w:r w:rsidR="009909E6">
        <w:t>da implementação de algoritmos</w:t>
      </w:r>
      <w:r w:rsidR="00E11988">
        <w:t xml:space="preserve"> </w:t>
      </w:r>
      <w:r w:rsidR="009909E6">
        <w:t>para o</w:t>
      </w:r>
      <w:r w:rsidR="00E11988">
        <w:t xml:space="preserve"> processamento de imagem</w:t>
      </w:r>
      <w:r w:rsidR="00C94CBF">
        <w:t xml:space="preserve"> (</w:t>
      </w:r>
      <w:r w:rsidR="00534424">
        <w:fldChar w:fldCharType="begin"/>
      </w:r>
      <w:r w:rsidR="00534424">
        <w:instrText xml:space="preserve"> REF _Ref55936542 \h </w:instrText>
      </w:r>
      <w:r w:rsidR="00534424">
        <w:fldChar w:fldCharType="separate"/>
      </w:r>
      <w:r w:rsidR="00264299">
        <w:t xml:space="preserve">Figura </w:t>
      </w:r>
      <w:r w:rsidR="00264299">
        <w:rPr>
          <w:noProof/>
        </w:rPr>
        <w:t>5</w:t>
      </w:r>
      <w:r w:rsidR="00534424">
        <w:fldChar w:fldCharType="end"/>
      </w:r>
      <w:r w:rsidR="00C94CBF">
        <w:t>)</w:t>
      </w:r>
      <w:r w:rsidR="006C4DD9">
        <w:t xml:space="preserve"> </w:t>
      </w:r>
      <w:r w:rsidR="006C4DD9" w:rsidRPr="00393616">
        <w:t>para que haja uma garantia de que houve realmente uma queda e não algum erro de detecção</w:t>
      </w:r>
      <w:r w:rsidR="006C4DD9">
        <w:t xml:space="preserve"> por parte dos sensores.</w:t>
      </w:r>
      <w:r w:rsidR="009D1C46">
        <w:t xml:space="preserve"> </w:t>
      </w:r>
      <w:r w:rsidR="00F608A3">
        <w:t>A detecção de gás é feita através de um módulo que é instalado próximo ao fogão do idoso</w:t>
      </w:r>
      <w:r w:rsidR="003038A0">
        <w:t>, caso a válvula de gás esteja aberta e provocando algum possível perigo</w:t>
      </w:r>
      <w:r w:rsidR="003D31FF">
        <w:t xml:space="preserve"> ao morador, o módulo envia uma notificação ao Intel Galileo </w:t>
      </w:r>
      <w:r w:rsidR="0051605F">
        <w:t xml:space="preserve">que se encarrega de notificar o responsável </w:t>
      </w:r>
      <w:r w:rsidR="009D66AB">
        <w:t>referente à</w:t>
      </w:r>
      <w:r w:rsidR="0051605F">
        <w:t xml:space="preserve"> possível risco</w:t>
      </w:r>
      <w:r w:rsidR="003D31FF">
        <w:t>.</w:t>
      </w:r>
    </w:p>
    <w:p w14:paraId="6D8C12E0" w14:textId="147FF2B4" w:rsidR="008823B3" w:rsidRDefault="008823B3" w:rsidP="007558C9">
      <w:pPr>
        <w:pStyle w:val="TF-LEGENDA"/>
      </w:pPr>
      <w:bookmarkStart w:id="86" w:name="_Ref55936542"/>
      <w:r>
        <w:t xml:space="preserve">Figura </w:t>
      </w:r>
      <w:fldSimple w:instr=" SEQ Figura \* ARABIC ">
        <w:r w:rsidR="00264299">
          <w:rPr>
            <w:noProof/>
          </w:rPr>
          <w:t>5</w:t>
        </w:r>
      </w:fldSimple>
      <w:bookmarkEnd w:id="86"/>
      <w:r>
        <w:t xml:space="preserve"> </w:t>
      </w:r>
      <w:r w:rsidR="007558C9">
        <w:t>–</w:t>
      </w:r>
      <w:r>
        <w:t xml:space="preserve"> </w:t>
      </w:r>
      <w:r w:rsidR="007558C9">
        <w:t>Algoritmo de detecção de movimento utilizado para a queda do paciente.</w:t>
      </w:r>
    </w:p>
    <w:p w14:paraId="5B6EC2D3" w14:textId="333C4A2A" w:rsidR="00C94CBF" w:rsidRDefault="00F620E3" w:rsidP="00C94CBF">
      <w:pPr>
        <w:pStyle w:val="TF-FIGURA"/>
      </w:pPr>
      <w:r>
        <w:pict w14:anchorId="6CC6B15A">
          <v:shape id="_x0000_i1029" type="#_x0000_t75" style="width:438.9pt;height:172.2pt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AF5EF92" w14:textId="04B8C731" w:rsidR="007558C9" w:rsidRDefault="007558C9" w:rsidP="00534424">
      <w:pPr>
        <w:pStyle w:val="TF-FONTE"/>
      </w:pPr>
      <w:r>
        <w:t>Fonte:</w:t>
      </w:r>
      <w:r w:rsidR="00534424" w:rsidRPr="00534424">
        <w:t xml:space="preserve"> Bernardo (2015)</w:t>
      </w:r>
    </w:p>
    <w:p w14:paraId="58D122D2" w14:textId="7B7F1CBB" w:rsidR="003D31FF" w:rsidRDefault="00837EF0" w:rsidP="00562CE0">
      <w:pPr>
        <w:pStyle w:val="TF-TEXTO"/>
      </w:pPr>
      <w:r>
        <w:t>A funcionalidade responsável pelo gerenciamento do medicamento do idoso</w:t>
      </w:r>
      <w:del w:id="87" w:author="Andreza Sartori" w:date="2020-12-05T11:54:00Z">
        <w:r w:rsidR="00260269" w:rsidDel="00EC26FF">
          <w:delText xml:space="preserve"> tem a capacidade de </w:delText>
        </w:r>
      </w:del>
      <w:r w:rsidR="00260269">
        <w:t>auxilia</w:t>
      </w:r>
      <w:del w:id="88" w:author="Andreza Sartori" w:date="2020-12-05T11:54:00Z">
        <w:r w:rsidR="00260269" w:rsidDel="00EC26FF">
          <w:delText>r</w:delText>
        </w:r>
      </w:del>
      <w:r w:rsidR="00260269">
        <w:t xml:space="preserve"> o </w:t>
      </w:r>
      <w:r w:rsidR="00FD6979">
        <w:t xml:space="preserve">paciente </w:t>
      </w:r>
      <w:r w:rsidR="008F6CB8">
        <w:t xml:space="preserve">na ingestão dos remédios de maneira correta </w:t>
      </w:r>
      <w:del w:id="89" w:author="Andreza Sartori" w:date="2020-12-05T11:54:00Z">
        <w:r w:rsidR="008F6CB8" w:rsidDel="00EC26FF">
          <w:delText xml:space="preserve">e </w:delText>
        </w:r>
      </w:del>
      <w:r w:rsidR="008F6CB8">
        <w:t>no tempo adequado,</w:t>
      </w:r>
      <w:r w:rsidR="003A4F68">
        <w:t xml:space="preserve"> fornecendo um feedback imediato tanto ao responsável quanto ao farmacêutico quando </w:t>
      </w:r>
      <w:r w:rsidR="00931474">
        <w:t xml:space="preserve">as unidades da medicação estiverem </w:t>
      </w:r>
      <w:r w:rsidR="00393616">
        <w:t>terminando</w:t>
      </w:r>
      <w:r w:rsidR="00931474">
        <w:t>, possibilitando assim um reabastecimento automático.</w:t>
      </w:r>
      <w:r w:rsidR="00493D46">
        <w:t xml:space="preserve"> </w:t>
      </w:r>
      <w:r w:rsidR="001B4768">
        <w:t>A</w:t>
      </w:r>
      <w:r w:rsidR="000054E2">
        <w:t xml:space="preserve"> comunicação </w:t>
      </w:r>
      <w:r w:rsidR="001B4768">
        <w:t xml:space="preserve">dos dispositivos </w:t>
      </w:r>
      <w:r w:rsidR="000054E2">
        <w:t xml:space="preserve">é feita a </w:t>
      </w:r>
      <w:r w:rsidR="00A51764">
        <w:t xml:space="preserve">partir </w:t>
      </w:r>
      <w:r w:rsidR="00D461F4">
        <w:t>da placa Intel Galileo que recebe os dados dos</w:t>
      </w:r>
      <w:r w:rsidR="00A51764">
        <w:t xml:space="preserve"> sensores</w:t>
      </w:r>
      <w:r w:rsidR="00D461F4">
        <w:t xml:space="preserve"> e através do estudo desses dados </w:t>
      </w:r>
      <w:r w:rsidR="00CF0069">
        <w:t xml:space="preserve">notifica as pessoas responsáveis </w:t>
      </w:r>
      <w:r w:rsidR="004C6E8E">
        <w:t>por mensagens</w:t>
      </w:r>
      <w:r w:rsidR="00CF0069">
        <w:t xml:space="preserve"> via SMS </w:t>
      </w:r>
      <w:r w:rsidR="004C6E8E">
        <w:t>ou</w:t>
      </w:r>
      <w:r w:rsidR="00CF0069">
        <w:t xml:space="preserve"> WhatsApp</w:t>
      </w:r>
      <w:r w:rsidR="004C6E8E">
        <w:t>.</w:t>
      </w:r>
    </w:p>
    <w:p w14:paraId="43B23555" w14:textId="2C892CBD" w:rsidR="00562CE0" w:rsidRDefault="002D21BF" w:rsidP="00286EA0">
      <w:pPr>
        <w:pStyle w:val="TF-TEXTO"/>
      </w:pPr>
      <w:r>
        <w:t>Segundo Berna</w:t>
      </w:r>
      <w:r w:rsidR="00891ACC">
        <w:t>rdo (2015)</w:t>
      </w:r>
      <w:r w:rsidR="00562CE0">
        <w:t>, além da linguagem de progra</w:t>
      </w:r>
      <w:r w:rsidR="00923B08">
        <w:t>mação</w:t>
      </w:r>
      <w:r w:rsidR="00562CE0">
        <w:t xml:space="preserve"> Python também foram utilizados diversos hardwares cada um com sua determinada função, </w:t>
      </w:r>
      <w:r w:rsidR="00891ACC">
        <w:t>sendo eles:</w:t>
      </w:r>
    </w:p>
    <w:p w14:paraId="26B4E282" w14:textId="79B31044" w:rsidR="00562CE0" w:rsidRDefault="007F40EF" w:rsidP="00F31637">
      <w:pPr>
        <w:pStyle w:val="TF-ALNEA"/>
        <w:numPr>
          <w:ilvl w:val="0"/>
          <w:numId w:val="23"/>
        </w:numPr>
      </w:pPr>
      <w:r>
        <w:t>m</w:t>
      </w:r>
      <w:r w:rsidR="00562CE0">
        <w:t xml:space="preserve">ódulo GSM: </w:t>
      </w:r>
      <w:r w:rsidR="00E34698">
        <w:t>u</w:t>
      </w:r>
      <w:r w:rsidR="00562CE0">
        <w:t>tilizado para o envio de mensagem de texto para o celular do responsável</w:t>
      </w:r>
      <w:r w:rsidR="001718E0">
        <w:t>;</w:t>
      </w:r>
    </w:p>
    <w:p w14:paraId="04626CE6" w14:textId="15150B2B" w:rsidR="00562CE0" w:rsidRDefault="00E34698" w:rsidP="00286EA0">
      <w:pPr>
        <w:pStyle w:val="TF-ALNEA"/>
      </w:pPr>
      <w:r>
        <w:t>c</w:t>
      </w:r>
      <w:r w:rsidR="00562CE0">
        <w:t xml:space="preserve">âmeras IP: </w:t>
      </w:r>
      <w:r>
        <w:t>u</w:t>
      </w:r>
      <w:r w:rsidR="00562CE0">
        <w:t>tilizada para a visualização dos ambientes</w:t>
      </w:r>
      <w:r w:rsidR="00286EA0">
        <w:t>;</w:t>
      </w:r>
    </w:p>
    <w:p w14:paraId="4EF85499" w14:textId="14FF3B0F" w:rsidR="00562CE0" w:rsidRDefault="00E34698" w:rsidP="00286EA0">
      <w:pPr>
        <w:pStyle w:val="TF-ALNEA"/>
      </w:pPr>
      <w:r>
        <w:t>t</w:t>
      </w:r>
      <w:r w:rsidR="00562CE0">
        <w:t xml:space="preserve">ransdutores - Acelerômetros: </w:t>
      </w:r>
      <w:r>
        <w:t>u</w:t>
      </w:r>
      <w:r w:rsidR="00562CE0">
        <w:t>tilizado para medir a vibração ou aceleração de uma estrutura</w:t>
      </w:r>
      <w:r w:rsidR="00286EA0">
        <w:t>;</w:t>
      </w:r>
    </w:p>
    <w:p w14:paraId="27D24F65" w14:textId="1719F74C" w:rsidR="00562CE0" w:rsidRDefault="00E34698" w:rsidP="00286EA0">
      <w:pPr>
        <w:pStyle w:val="TF-ALNEA"/>
      </w:pPr>
      <w:r>
        <w:t>t</w:t>
      </w:r>
      <w:r w:rsidR="00562CE0">
        <w:t xml:space="preserve">ransdutor - Barômetro: </w:t>
      </w:r>
      <w:r>
        <w:t>u</w:t>
      </w:r>
      <w:r w:rsidR="00562CE0">
        <w:t>tilizado para medir a pressão atmosférica</w:t>
      </w:r>
      <w:r w:rsidR="00286EA0">
        <w:t>;</w:t>
      </w:r>
    </w:p>
    <w:p w14:paraId="4A3C990D" w14:textId="22455622" w:rsidR="00562CE0" w:rsidRDefault="00E34698" w:rsidP="00286EA0">
      <w:pPr>
        <w:pStyle w:val="TF-ALNEA"/>
      </w:pPr>
      <w:r>
        <w:t>t</w:t>
      </w:r>
      <w:r w:rsidR="00562CE0">
        <w:t xml:space="preserve">ransdutor - Sensor de Gás: </w:t>
      </w:r>
      <w:r>
        <w:t>s</w:t>
      </w:r>
      <w:r w:rsidR="00562CE0">
        <w:t>ensor para detecção de vazamento de gás</w:t>
      </w:r>
      <w:r w:rsidR="00286EA0">
        <w:t>;</w:t>
      </w:r>
    </w:p>
    <w:p w14:paraId="11C86CE1" w14:textId="5C9083B0" w:rsidR="00562CE0" w:rsidRDefault="00E34698" w:rsidP="00286EA0">
      <w:pPr>
        <w:pStyle w:val="TF-ALNEA"/>
      </w:pPr>
      <w:r>
        <w:t>m</w:t>
      </w:r>
      <w:r w:rsidR="00562CE0">
        <w:t xml:space="preserve">ódulo ESP8266: </w:t>
      </w:r>
      <w:r>
        <w:t>m</w:t>
      </w:r>
      <w:r w:rsidR="00562CE0">
        <w:t>ódulo Wi</w:t>
      </w:r>
      <w:r w:rsidR="00EE7A93">
        <w:t>-</w:t>
      </w:r>
      <w:r w:rsidR="00562CE0">
        <w:t>fi para permitir que o seu microcontrolador acesse a internet</w:t>
      </w:r>
      <w:r w:rsidR="00286EA0">
        <w:t>;</w:t>
      </w:r>
    </w:p>
    <w:p w14:paraId="5105AF75" w14:textId="68C8B489" w:rsidR="00562CE0" w:rsidRDefault="00E34698" w:rsidP="00286EA0">
      <w:pPr>
        <w:pStyle w:val="TF-ALNEA"/>
      </w:pPr>
      <w:r>
        <w:t>m</w:t>
      </w:r>
      <w:r w:rsidR="00562CE0">
        <w:t xml:space="preserve">ódulo Arduíno Mega2560: </w:t>
      </w:r>
      <w:r>
        <w:t>a</w:t>
      </w:r>
      <w:r w:rsidR="00562CE0">
        <w:t>rduíno com diversos componentes integrados</w:t>
      </w:r>
      <w:r w:rsidR="00286EA0">
        <w:t>;</w:t>
      </w:r>
    </w:p>
    <w:p w14:paraId="5702F207" w14:textId="2E39E8C3" w:rsidR="00562CE0" w:rsidRDefault="00E34698" w:rsidP="00ED507A">
      <w:pPr>
        <w:pStyle w:val="TF-ALNEA"/>
      </w:pPr>
      <w:r>
        <w:t>d</w:t>
      </w:r>
      <w:r w:rsidR="00562CE0">
        <w:t xml:space="preserve">isplay Touchscreen: </w:t>
      </w:r>
      <w:r>
        <w:t>t</w:t>
      </w:r>
      <w:r w:rsidR="00562CE0">
        <w:t>ela sensível ao toque para interação.</w:t>
      </w:r>
    </w:p>
    <w:p w14:paraId="270BEDFB" w14:textId="14B0FB46" w:rsidR="00562CE0" w:rsidRDefault="00562CE0" w:rsidP="00562CE0">
      <w:pPr>
        <w:pStyle w:val="TF-TEXTO"/>
      </w:pPr>
      <w:r>
        <w:tab/>
      </w:r>
      <w:r w:rsidR="00C42AB9" w:rsidRPr="00C42AB9">
        <w:t>Bernardo (2015)</w:t>
      </w:r>
      <w:r w:rsidR="00C42AB9">
        <w:t xml:space="preserve"> </w:t>
      </w:r>
      <w:r w:rsidR="00434CB0">
        <w:t>aponta que o</w:t>
      </w:r>
      <w:r>
        <w:t xml:space="preserve"> desempenho</w:t>
      </w:r>
      <w:r w:rsidR="005473F3">
        <w:t xml:space="preserve"> da placa Intel Galileo ficou</w:t>
      </w:r>
      <w:r>
        <w:t xml:space="preserve"> abaixo do esperado </w:t>
      </w:r>
      <w:r w:rsidR="005473F3">
        <w:t xml:space="preserve">sendo </w:t>
      </w:r>
      <w:r>
        <w:t>causado por suas limitações de velocidade para o processamento da</w:t>
      </w:r>
      <w:r w:rsidR="00960FA2">
        <w:t>s</w:t>
      </w:r>
      <w:r>
        <w:t xml:space="preserve"> imagens analisadas</w:t>
      </w:r>
      <w:r w:rsidR="008A58E0">
        <w:t>. Ainda,</w:t>
      </w:r>
      <w:r>
        <w:t xml:space="preserve"> de acordo com </w:t>
      </w:r>
      <w:r w:rsidR="008A58E0">
        <w:t>o autor</w:t>
      </w:r>
      <w:r>
        <w:t>, o melhor desempenho do algoritmo implementado foi de 0,7s por câmera</w:t>
      </w:r>
      <w:ins w:id="90" w:author="Andreza Sartori" w:date="2020-12-05T11:56:00Z">
        <w:r w:rsidR="00EC26FF">
          <w:t>.</w:t>
        </w:r>
      </w:ins>
      <w:del w:id="91" w:author="Andreza Sartori" w:date="2020-12-05T11:56:00Z">
        <w:r w:rsidDel="00EC26FF">
          <w:delText>,</w:delText>
        </w:r>
      </w:del>
      <w:r>
        <w:t xml:space="preserve"> </w:t>
      </w:r>
      <w:ins w:id="92" w:author="Andreza Sartori" w:date="2020-12-05T11:56:00Z">
        <w:r w:rsidR="00EC26FF">
          <w:t>T</w:t>
        </w:r>
      </w:ins>
      <w:del w:id="93" w:author="Andreza Sartori" w:date="2020-12-05T11:56:00Z">
        <w:r w:rsidR="008A58E0" w:rsidDel="00EC26FF">
          <w:delText>t</w:delText>
        </w:r>
      </w:del>
      <w:r w:rsidR="008A58E0">
        <w:t xml:space="preserve">al </w:t>
      </w:r>
      <w:r>
        <w:t xml:space="preserve">desempenho impossibilitou o uso de algoritmos sofisticados para a detecção de velocidade ou aceleração típicos de queda livre. Além </w:t>
      </w:r>
      <w:r w:rsidR="00343755">
        <w:t xml:space="preserve">disso, </w:t>
      </w:r>
      <w:r>
        <w:t xml:space="preserve">a placa </w:t>
      </w:r>
      <w:r w:rsidR="00343755">
        <w:t>apresentou</w:t>
      </w:r>
      <w:r>
        <w:t xml:space="preserve"> problemas de inconsistência de software onde foi necessário o contato com o suporte da Intel para solucionar o problema.</w:t>
      </w:r>
    </w:p>
    <w:p w14:paraId="6B996DD8" w14:textId="1C9FF59E" w:rsidR="00A44581" w:rsidRDefault="00562CE0" w:rsidP="00562CE0">
      <w:pPr>
        <w:pStyle w:val="TF-TEXTO"/>
      </w:pPr>
      <w:r>
        <w:tab/>
      </w:r>
      <w:r w:rsidR="00F44375">
        <w:t>Por fim,</w:t>
      </w:r>
      <w:r>
        <w:t xml:space="preserve"> </w:t>
      </w:r>
      <w:r w:rsidR="00C06274" w:rsidRPr="00C06274">
        <w:t>Bernardo (2015)</w:t>
      </w:r>
      <w:r>
        <w:t xml:space="preserve"> </w:t>
      </w:r>
      <w:r w:rsidR="00F44375">
        <w:t>c</w:t>
      </w:r>
      <w:r>
        <w:t xml:space="preserve">ita </w:t>
      </w:r>
      <w:r w:rsidR="00F44375">
        <w:t xml:space="preserve">como </w:t>
      </w:r>
      <w:r>
        <w:t xml:space="preserve">trabalhos futuros </w:t>
      </w:r>
      <w:r w:rsidR="00CA6F04">
        <w:t xml:space="preserve">a implementação de </w:t>
      </w:r>
      <w:r w:rsidR="007D6AB3">
        <w:t>algoritmos</w:t>
      </w:r>
      <w:r>
        <w:t xml:space="preserve"> eficientes </w:t>
      </w:r>
      <w:r w:rsidR="007D6AB3">
        <w:t xml:space="preserve">para a gestão </w:t>
      </w:r>
      <w:r>
        <w:t>de energia</w:t>
      </w:r>
      <w:r w:rsidR="00B824F4">
        <w:t>,</w:t>
      </w:r>
      <w:r>
        <w:t xml:space="preserve"> como</w:t>
      </w:r>
      <w:r w:rsidR="00FE5F87">
        <w:t xml:space="preserve"> por exemplo a utilização de</w:t>
      </w:r>
      <w:r>
        <w:t xml:space="preserve"> fontes chaveadas</w:t>
      </w:r>
      <w:r w:rsidR="004B5020">
        <w:t xml:space="preserve"> ou </w:t>
      </w:r>
      <w:r w:rsidR="0085779F">
        <w:t xml:space="preserve">sistemas de nobreak para manter o funcionamento do sistema mesmo na ausência de energia. </w:t>
      </w:r>
      <w:r w:rsidR="00FF7987">
        <w:t xml:space="preserve">Para locais </w:t>
      </w:r>
      <w:r w:rsidR="00CF4F07">
        <w:t xml:space="preserve">que utilizam de uma quantidade grande de câmeras, o autor aconselha o </w:t>
      </w:r>
      <w:r w:rsidR="00F226BC">
        <w:t xml:space="preserve">desenvolvimento de </w:t>
      </w:r>
      <w:r>
        <w:t xml:space="preserve">um algoritmo que restrinja a análise e processamento de imagem </w:t>
      </w:r>
      <w:r w:rsidR="0000223A">
        <w:t xml:space="preserve">apenas </w:t>
      </w:r>
      <w:r>
        <w:t xml:space="preserve">em câmeras próximas </w:t>
      </w:r>
      <w:r w:rsidR="0000223A">
        <w:t>de</w:t>
      </w:r>
      <w:r>
        <w:t xml:space="preserve"> locais onde são identificados movimentos e</w:t>
      </w:r>
      <w:r w:rsidR="00644B93">
        <w:t>,</w:t>
      </w:r>
      <w:r w:rsidR="006A6312">
        <w:t xml:space="preserve"> por fim,</w:t>
      </w:r>
      <w:r>
        <w:t xml:space="preserve"> um algoritmo para ignorar movimentos em determinada região da câmera.</w:t>
      </w:r>
      <w:r w:rsidR="00764872">
        <w:t xml:space="preserve"> </w:t>
      </w:r>
    </w:p>
    <w:p w14:paraId="7817D9B2" w14:textId="6807F34E" w:rsidR="00451B94" w:rsidRDefault="00451B94" w:rsidP="00424AD5">
      <w:pPr>
        <w:pStyle w:val="Ttulo1"/>
      </w:pPr>
      <w:bookmarkStart w:id="94" w:name="_Toc54164921"/>
      <w:bookmarkStart w:id="95" w:name="_Toc54165675"/>
      <w:bookmarkStart w:id="96" w:name="_Toc54169333"/>
      <w:bookmarkStart w:id="97" w:name="_Toc96347439"/>
      <w:bookmarkStart w:id="98" w:name="_Toc96357723"/>
      <w:bookmarkStart w:id="99" w:name="_Toc96491866"/>
      <w:bookmarkStart w:id="100" w:name="_Toc411603107"/>
      <w:bookmarkEnd w:id="35"/>
      <w:r>
        <w:t>proposta</w:t>
      </w:r>
      <w:r w:rsidR="00E43DC3">
        <w:t xml:space="preserve"> DO SOFTWARE</w:t>
      </w:r>
    </w:p>
    <w:p w14:paraId="6846B88C" w14:textId="4DB8431A" w:rsidR="0032287F" w:rsidRPr="00EE01D3" w:rsidRDefault="002D0AAA" w:rsidP="0032287F">
      <w:pPr>
        <w:pStyle w:val="TF-TEXTO"/>
      </w:pPr>
      <w:r>
        <w:t>Neste capítulo</w:t>
      </w:r>
      <w:r w:rsidR="00EE01D3">
        <w:t xml:space="preserve"> será apresentado </w:t>
      </w:r>
      <w:r w:rsidR="00064E4B">
        <w:t xml:space="preserve">a relevância do trabalho tanto na questão social </w:t>
      </w:r>
      <w:r w:rsidR="00056093">
        <w:t>quanto</w:t>
      </w:r>
      <w:r w:rsidR="00064E4B">
        <w:t xml:space="preserve"> tecnológica</w:t>
      </w:r>
      <w:r w:rsidR="001D4E53">
        <w:t>,</w:t>
      </w:r>
      <w:r w:rsidR="00537713">
        <w:t xml:space="preserve"> </w:t>
      </w:r>
      <w:r w:rsidR="001D4E53">
        <w:t>também será apresentado</w:t>
      </w:r>
      <w:r w:rsidR="003E7332">
        <w:t xml:space="preserve"> </w:t>
      </w:r>
      <w:r w:rsidR="00537713">
        <w:t xml:space="preserve">um quadro </w:t>
      </w:r>
      <w:r w:rsidR="00BB28C1">
        <w:t>comparativo</w:t>
      </w:r>
      <w:r w:rsidR="00647200">
        <w:t xml:space="preserve"> (</w:t>
      </w:r>
      <w:r w:rsidR="00FD20E9" w:rsidRPr="00FD20E9">
        <w:fldChar w:fldCharType="begin"/>
      </w:r>
      <w:r w:rsidR="00FD20E9" w:rsidRPr="00FD20E9">
        <w:instrText xml:space="preserve"> REF _Ref55855468 \h  \* MERGEFORMAT </w:instrText>
      </w:r>
      <w:r w:rsidR="00FD20E9" w:rsidRPr="00FD20E9">
        <w:fldChar w:fldCharType="separate"/>
      </w:r>
      <w:r w:rsidR="00264299" w:rsidRPr="00264299">
        <w:t xml:space="preserve">Quadro </w:t>
      </w:r>
      <w:r w:rsidR="00264299" w:rsidRPr="00264299">
        <w:rPr>
          <w:noProof/>
        </w:rPr>
        <w:t>1</w:t>
      </w:r>
      <w:r w:rsidR="00FD20E9" w:rsidRPr="00FD20E9">
        <w:fldChar w:fldCharType="end"/>
      </w:r>
      <w:r w:rsidR="00647200">
        <w:t>)</w:t>
      </w:r>
      <w:r w:rsidR="00BB28C1">
        <w:t xml:space="preserve"> entre os trabalhos correlatos </w:t>
      </w:r>
      <w:r w:rsidR="003E7332">
        <w:t xml:space="preserve">e logo em seguida uma textualização referente às comparações. </w:t>
      </w:r>
      <w:r w:rsidR="00BE45A8">
        <w:t xml:space="preserve">Também serão demonstrados os Requisitos Funcionais (RF) e Não </w:t>
      </w:r>
      <w:r w:rsidR="00BE45A8">
        <w:lastRenderedPageBreak/>
        <w:t>Funcionais (RNF)</w:t>
      </w:r>
      <w:r w:rsidR="008804E3">
        <w:t xml:space="preserve"> finalizando com a Metodologia e em seguida uma tabela mostrando o possível cronograma</w:t>
      </w:r>
      <w:r w:rsidR="00647200">
        <w:t xml:space="preserve"> (</w:t>
      </w:r>
      <w:r w:rsidR="00526D78" w:rsidRPr="00526D78">
        <w:fldChar w:fldCharType="begin"/>
      </w:r>
      <w:r w:rsidR="00526D78" w:rsidRPr="00526D78">
        <w:instrText xml:space="preserve"> REF _Ref55855533 \h  \* MERGEFORMAT </w:instrText>
      </w:r>
      <w:r w:rsidR="00526D78" w:rsidRPr="00526D78">
        <w:fldChar w:fldCharType="separate"/>
      </w:r>
      <w:r w:rsidR="00264299" w:rsidRPr="00264299">
        <w:t xml:space="preserve">Quadro </w:t>
      </w:r>
      <w:r w:rsidR="00264299" w:rsidRPr="00264299">
        <w:rPr>
          <w:noProof/>
        </w:rPr>
        <w:t>2</w:t>
      </w:r>
      <w:r w:rsidR="00526D78" w:rsidRPr="00526D78">
        <w:fldChar w:fldCharType="end"/>
      </w:r>
      <w:r w:rsidR="00647200">
        <w:t>)</w:t>
      </w:r>
      <w:r w:rsidR="008804E3">
        <w:t xml:space="preserve"> que será </w:t>
      </w:r>
      <w:r>
        <w:t>seguido para o desenvolvimento de todo o trabalho.</w:t>
      </w:r>
    </w:p>
    <w:p w14:paraId="1DF06C40" w14:textId="79B647E7" w:rsidR="006B7FCC" w:rsidRDefault="00451B94" w:rsidP="001B2C61">
      <w:pPr>
        <w:pStyle w:val="Ttulo2"/>
        <w:spacing w:after="120" w:line="240" w:lineRule="auto"/>
      </w:pPr>
      <w:bookmarkStart w:id="101" w:name="_Toc54164915"/>
      <w:bookmarkStart w:id="102" w:name="_Toc54165669"/>
      <w:bookmarkStart w:id="103" w:name="_Toc54169327"/>
      <w:bookmarkStart w:id="104" w:name="_Toc96347433"/>
      <w:bookmarkStart w:id="105" w:name="_Toc96357717"/>
      <w:bookmarkStart w:id="106" w:name="_Toc96491860"/>
      <w:bookmarkStart w:id="107" w:name="_Toc351015594"/>
      <w:r>
        <w:t>JUSTIFICATIVA</w:t>
      </w:r>
    </w:p>
    <w:p w14:paraId="24A9486B" w14:textId="0D3367F7" w:rsidR="00D85F80" w:rsidRDefault="00113F9A" w:rsidP="00225A5D">
      <w:pPr>
        <w:pStyle w:val="TF-TEXTO"/>
        <w:ind w:firstLine="567"/>
      </w:pPr>
      <w:r>
        <w:t xml:space="preserve">O </w:t>
      </w:r>
      <w:commentRangeStart w:id="108"/>
      <w:r w:rsidR="00FD20E9">
        <w:fldChar w:fldCharType="begin"/>
      </w:r>
      <w:r w:rsidR="00FD20E9">
        <w:instrText xml:space="preserve"> REF _Ref55855468 \h </w:instrText>
      </w:r>
      <w:r w:rsidR="00FD20E9">
        <w:fldChar w:fldCharType="separate"/>
      </w:r>
      <w:r w:rsidR="00264299" w:rsidRPr="00FD20E9">
        <w:rPr>
          <w:b/>
          <w:bCs/>
        </w:rPr>
        <w:t xml:space="preserve">Quadro </w:t>
      </w:r>
      <w:r w:rsidR="00264299">
        <w:rPr>
          <w:b/>
          <w:bCs/>
          <w:noProof/>
        </w:rPr>
        <w:t>1</w:t>
      </w:r>
      <w:r w:rsidR="00FD20E9">
        <w:fldChar w:fldCharType="end"/>
      </w:r>
      <w:commentRangeEnd w:id="108"/>
      <w:r w:rsidR="00812765">
        <w:rPr>
          <w:rStyle w:val="Refdecomentrio"/>
        </w:rPr>
        <w:commentReference w:id="108"/>
      </w:r>
      <w:r w:rsidR="00FD20E9">
        <w:t xml:space="preserve"> </w:t>
      </w:r>
      <w:r>
        <w:t xml:space="preserve">apresenta uma comparação </w:t>
      </w:r>
      <w:r w:rsidR="006402B2">
        <w:t xml:space="preserve">entre as características </w:t>
      </w:r>
      <w:r w:rsidR="001673CB">
        <w:t>dos trabalhos correlatos apresentados anteriormente</w:t>
      </w:r>
      <w:r w:rsidR="006402B2">
        <w:t>. Pode-se observar</w:t>
      </w:r>
      <w:r w:rsidR="00456E2F">
        <w:t xml:space="preserve"> que</w:t>
      </w:r>
      <w:r w:rsidR="006B7FCC">
        <w:t xml:space="preserve"> </w:t>
      </w:r>
      <w:r w:rsidR="00655394">
        <w:t xml:space="preserve">todos os correlatos </w:t>
      </w:r>
      <w:r w:rsidR="00E70962">
        <w:t>abordam o</w:t>
      </w:r>
      <w:r w:rsidR="00786AA4">
        <w:t>s</w:t>
      </w:r>
      <w:r w:rsidR="00E70962">
        <w:t xml:space="preserve"> mesmo</w:t>
      </w:r>
      <w:r w:rsidR="00786AA4">
        <w:t>s</w:t>
      </w:r>
      <w:r w:rsidR="00E70962">
        <w:t xml:space="preserve"> assuntos e</w:t>
      </w:r>
      <w:r w:rsidR="00D509AB">
        <w:t xml:space="preserve"> apesar de serem desenvolvidos e </w:t>
      </w:r>
      <w:r w:rsidR="005D0AB6">
        <w:t>interpretados</w:t>
      </w:r>
      <w:r w:rsidR="00D509AB">
        <w:t xml:space="preserve"> de maneiras diferentes todos contém</w:t>
      </w:r>
      <w:r w:rsidR="00E70962">
        <w:t xml:space="preserve"> o mesmo </w:t>
      </w:r>
      <w:r w:rsidR="00A31871">
        <w:t>público-alvo</w:t>
      </w:r>
      <w:r w:rsidR="00E70962">
        <w:t xml:space="preserve">, que </w:t>
      </w:r>
      <w:r w:rsidR="00586D3E">
        <w:t>seriam idosos</w:t>
      </w:r>
      <w:r w:rsidR="00D509AB">
        <w:t xml:space="preserve"> </w:t>
      </w:r>
      <w:r w:rsidR="00502E7B">
        <w:t xml:space="preserve">ou pessoas </w:t>
      </w:r>
      <w:r w:rsidR="00772801">
        <w:t>que necessitam de algum monitoramento específico</w:t>
      </w:r>
      <w:r w:rsidR="00D509AB">
        <w:t>.</w:t>
      </w:r>
    </w:p>
    <w:p w14:paraId="3305BF76" w14:textId="35E0026E" w:rsidR="00FD20E9" w:rsidRPr="00FD20E9" w:rsidRDefault="00FD20E9" w:rsidP="00FD20E9">
      <w:pPr>
        <w:pStyle w:val="Legenda"/>
        <w:jc w:val="center"/>
        <w:rPr>
          <w:b w:val="0"/>
          <w:bCs w:val="0"/>
        </w:rPr>
      </w:pPr>
      <w:bookmarkStart w:id="109" w:name="_Ref55855468"/>
      <w:r w:rsidRPr="00FD20E9">
        <w:rPr>
          <w:b w:val="0"/>
          <w:bCs w:val="0"/>
        </w:rPr>
        <w:t xml:space="preserve">Quadro </w:t>
      </w:r>
      <w:r w:rsidRPr="00FD20E9">
        <w:rPr>
          <w:b w:val="0"/>
          <w:bCs w:val="0"/>
        </w:rPr>
        <w:fldChar w:fldCharType="begin"/>
      </w:r>
      <w:r w:rsidRPr="00FD20E9">
        <w:rPr>
          <w:b w:val="0"/>
          <w:bCs w:val="0"/>
        </w:rPr>
        <w:instrText xml:space="preserve"> SEQ Quadro \* ARABIC </w:instrText>
      </w:r>
      <w:r w:rsidRPr="00FD20E9">
        <w:rPr>
          <w:b w:val="0"/>
          <w:bCs w:val="0"/>
        </w:rPr>
        <w:fldChar w:fldCharType="separate"/>
      </w:r>
      <w:r w:rsidR="00264299">
        <w:rPr>
          <w:b w:val="0"/>
          <w:bCs w:val="0"/>
          <w:noProof/>
        </w:rPr>
        <w:t>1</w:t>
      </w:r>
      <w:r w:rsidRPr="00FD20E9">
        <w:rPr>
          <w:b w:val="0"/>
          <w:bCs w:val="0"/>
        </w:rPr>
        <w:fldChar w:fldCharType="end"/>
      </w:r>
      <w:bookmarkEnd w:id="109"/>
      <w:r w:rsidRPr="00FD20E9">
        <w:rPr>
          <w:b w:val="0"/>
          <w:bCs w:val="0"/>
        </w:rPr>
        <w:t xml:space="preserve"> - Comparativo entre trabalhos correlatos</w:t>
      </w:r>
    </w:p>
    <w:tbl>
      <w:tblPr>
        <w:tblW w:w="0" w:type="auto"/>
        <w:tblInd w:w="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5"/>
        <w:gridCol w:w="2002"/>
        <w:gridCol w:w="2033"/>
        <w:gridCol w:w="2041"/>
      </w:tblGrid>
      <w:tr w:rsidR="00C43F6A" w14:paraId="674D4686" w14:textId="77777777" w:rsidTr="0064766B">
        <w:tc>
          <w:tcPr>
            <w:tcW w:w="2135" w:type="dxa"/>
            <w:tcBorders>
              <w:tl2br w:val="single" w:sz="4" w:space="0" w:color="auto"/>
            </w:tcBorders>
            <w:shd w:val="clear" w:color="auto" w:fill="D0CECE"/>
          </w:tcPr>
          <w:p w14:paraId="3D58440B" w14:textId="7402303C" w:rsidR="001934A4" w:rsidRDefault="001934A4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                     Correlatos</w:t>
            </w:r>
          </w:p>
          <w:p w14:paraId="2A833617" w14:textId="77777777" w:rsidR="00D0176D" w:rsidRDefault="00D0176D" w:rsidP="00C43F6A">
            <w:pPr>
              <w:pStyle w:val="TF-ALNEA"/>
              <w:numPr>
                <w:ilvl w:val="0"/>
                <w:numId w:val="0"/>
              </w:numPr>
            </w:pPr>
          </w:p>
          <w:p w14:paraId="69AFF45C" w14:textId="747E40A7" w:rsidR="00F52C83" w:rsidRPr="00C43F6A" w:rsidRDefault="00D242A7" w:rsidP="00C43F6A">
            <w:pPr>
              <w:pStyle w:val="TF-ALNEA"/>
              <w:numPr>
                <w:ilvl w:val="0"/>
                <w:numId w:val="0"/>
              </w:numPr>
              <w:rPr>
                <w:highlight w:val="yellow"/>
              </w:rPr>
            </w:pPr>
            <w:r w:rsidRPr="00B94B22">
              <w:t>Características</w:t>
            </w:r>
            <w:r w:rsidR="001934A4">
              <w:t xml:space="preserve"> </w:t>
            </w:r>
            <w:r w:rsidR="00D0176D">
              <w:t xml:space="preserve"> </w:t>
            </w:r>
          </w:p>
        </w:tc>
        <w:tc>
          <w:tcPr>
            <w:tcW w:w="2002" w:type="dxa"/>
            <w:shd w:val="clear" w:color="auto" w:fill="D0CECE"/>
          </w:tcPr>
          <w:p w14:paraId="5ED8B1BC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1E3E5294" w14:textId="06F1B177" w:rsidR="00A15338" w:rsidRPr="00A15338" w:rsidRDefault="0064766B" w:rsidP="00C43F6A">
            <w:pPr>
              <w:pStyle w:val="TF-ALNEA"/>
              <w:numPr>
                <w:ilvl w:val="0"/>
                <w:numId w:val="0"/>
              </w:numPr>
              <w:jc w:val="center"/>
            </w:pPr>
            <w:r w:rsidRPr="0064766B">
              <w:t>Moura e Xavier (2018)</w:t>
            </w:r>
          </w:p>
        </w:tc>
        <w:tc>
          <w:tcPr>
            <w:tcW w:w="2033" w:type="dxa"/>
            <w:shd w:val="clear" w:color="auto" w:fill="D0CECE"/>
          </w:tcPr>
          <w:p w14:paraId="16368324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57F2B37B" w14:textId="3A277168" w:rsidR="00EC3178" w:rsidRPr="00C43F6A" w:rsidRDefault="00D80CD5" w:rsidP="00C43F6A">
            <w:pPr>
              <w:pStyle w:val="TF-ALNEA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D80CD5">
              <w:t>Thamay e Morais (2018)</w:t>
            </w:r>
          </w:p>
        </w:tc>
        <w:tc>
          <w:tcPr>
            <w:tcW w:w="2041" w:type="dxa"/>
            <w:shd w:val="clear" w:color="auto" w:fill="D0CECE"/>
          </w:tcPr>
          <w:p w14:paraId="102CC534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14DC6CF9" w14:textId="4451C62F" w:rsidR="00C964B8" w:rsidRPr="00C43F6A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E531C9">
              <w:t>Bernardo (2015)</w:t>
            </w:r>
          </w:p>
        </w:tc>
      </w:tr>
      <w:tr w:rsidR="006C4458" w14:paraId="61E416F7" w14:textId="77777777" w:rsidTr="0064766B">
        <w:tc>
          <w:tcPr>
            <w:tcW w:w="2135" w:type="dxa"/>
            <w:shd w:val="clear" w:color="auto" w:fill="auto"/>
          </w:tcPr>
          <w:p w14:paraId="31A29BDB" w14:textId="4E49B827" w:rsidR="006C4458" w:rsidRPr="00A7756F" w:rsidRDefault="00A53D2B" w:rsidP="00C43F6A">
            <w:pPr>
              <w:pStyle w:val="TF-ALNEA"/>
              <w:numPr>
                <w:ilvl w:val="0"/>
                <w:numId w:val="0"/>
              </w:numPr>
            </w:pPr>
            <w:r>
              <w:t>Público destinado</w:t>
            </w:r>
          </w:p>
        </w:tc>
        <w:tc>
          <w:tcPr>
            <w:tcW w:w="2002" w:type="dxa"/>
            <w:shd w:val="clear" w:color="auto" w:fill="auto"/>
          </w:tcPr>
          <w:p w14:paraId="4641FD18" w14:textId="698954A3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Idosos</w:t>
            </w:r>
          </w:p>
        </w:tc>
        <w:tc>
          <w:tcPr>
            <w:tcW w:w="2033" w:type="dxa"/>
            <w:shd w:val="clear" w:color="auto" w:fill="auto"/>
          </w:tcPr>
          <w:p w14:paraId="6C976812" w14:textId="4DD35F11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Crianças e Idosos</w:t>
            </w:r>
          </w:p>
        </w:tc>
        <w:tc>
          <w:tcPr>
            <w:tcW w:w="2041" w:type="dxa"/>
            <w:shd w:val="clear" w:color="auto" w:fill="auto"/>
          </w:tcPr>
          <w:p w14:paraId="07805907" w14:textId="253D3469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Idosos</w:t>
            </w:r>
          </w:p>
        </w:tc>
      </w:tr>
      <w:tr w:rsidR="00C43F6A" w14:paraId="416CA909" w14:textId="77777777" w:rsidTr="0064766B">
        <w:tc>
          <w:tcPr>
            <w:tcW w:w="2135" w:type="dxa"/>
            <w:shd w:val="clear" w:color="auto" w:fill="auto"/>
          </w:tcPr>
          <w:p w14:paraId="1A977A1E" w14:textId="506BE782" w:rsidR="00F52C83" w:rsidRPr="00C43F6A" w:rsidRDefault="002501C9" w:rsidP="00C43F6A">
            <w:pPr>
              <w:pStyle w:val="TF-ALNEA"/>
              <w:numPr>
                <w:ilvl w:val="0"/>
                <w:numId w:val="0"/>
              </w:numPr>
              <w:rPr>
                <w:highlight w:val="yellow"/>
              </w:rPr>
            </w:pPr>
            <w:r w:rsidRPr="00A7756F">
              <w:t>Realiza</w:t>
            </w:r>
            <w:r w:rsidR="00641FEA">
              <w:t xml:space="preserve"> </w:t>
            </w:r>
            <w:r w:rsidRPr="00A7756F">
              <w:t>o monitoramento</w:t>
            </w:r>
            <w:r w:rsidR="004525B6">
              <w:t xml:space="preserve"> </w:t>
            </w:r>
            <w:r w:rsidR="007846EC">
              <w:t xml:space="preserve">em tempo </w:t>
            </w:r>
            <w:r w:rsidR="00211D44">
              <w:t>real</w:t>
            </w:r>
            <w:r w:rsidR="007846EC">
              <w:t xml:space="preserve"> do paciente</w:t>
            </w:r>
            <w:del w:id="110" w:author="Andreza Sartori" w:date="2020-12-05T11:59:00Z">
              <w:r w:rsidR="00B2764E" w:rsidRPr="00A7756F" w:rsidDel="00B56880">
                <w:delText>.</w:delText>
              </w:r>
            </w:del>
          </w:p>
        </w:tc>
        <w:tc>
          <w:tcPr>
            <w:tcW w:w="2002" w:type="dxa"/>
            <w:shd w:val="clear" w:color="auto" w:fill="auto"/>
          </w:tcPr>
          <w:p w14:paraId="403498E8" w14:textId="52912F57" w:rsidR="00F52C83" w:rsidRPr="00A7756F" w:rsidRDefault="002F454F" w:rsidP="00C43F6A">
            <w:pPr>
              <w:pStyle w:val="TF-ALNEA"/>
              <w:numPr>
                <w:ilvl w:val="0"/>
                <w:numId w:val="0"/>
              </w:numPr>
            </w:pPr>
            <w:r>
              <w:t>Monitora dados como frequência cardíaca, temperatura corporal e detecção de queda.</w:t>
            </w:r>
          </w:p>
        </w:tc>
        <w:tc>
          <w:tcPr>
            <w:tcW w:w="2033" w:type="dxa"/>
            <w:shd w:val="clear" w:color="auto" w:fill="auto"/>
          </w:tcPr>
          <w:p w14:paraId="3CDAC51D" w14:textId="7FF8135A" w:rsidR="00F52C83" w:rsidRPr="00A7756F" w:rsidRDefault="002F454F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Monitora dados como </w:t>
            </w:r>
            <w:r w:rsidR="008C39A3">
              <w:t>temperatura ambiente, detecção de queda e distância entre a pessoa monitorada e o responsável</w:t>
            </w:r>
            <w:r w:rsidR="00370012" w:rsidRPr="00370012">
              <w:t>/</w:t>
            </w:r>
            <w:r w:rsidR="00370012">
              <w:t>cuidador</w:t>
            </w:r>
            <w:r w:rsidR="008C39A3">
              <w:t>.</w:t>
            </w:r>
          </w:p>
        </w:tc>
        <w:tc>
          <w:tcPr>
            <w:tcW w:w="2041" w:type="dxa"/>
            <w:shd w:val="clear" w:color="auto" w:fill="auto"/>
          </w:tcPr>
          <w:p w14:paraId="2FC8B24B" w14:textId="3A1890BF" w:rsidR="00F52C83" w:rsidRPr="00A7756F" w:rsidRDefault="00370012" w:rsidP="00C43F6A">
            <w:pPr>
              <w:pStyle w:val="TF-ALNEA"/>
              <w:numPr>
                <w:ilvl w:val="0"/>
                <w:numId w:val="0"/>
              </w:numPr>
            </w:pPr>
            <w:r>
              <w:t>Monitora dados como</w:t>
            </w:r>
            <w:r w:rsidR="00D16E66">
              <w:t xml:space="preserve"> detecção de quedas, </w:t>
            </w:r>
            <w:r w:rsidR="00631FD9">
              <w:t>detecção de vazamento de gás e gerenciamento de medicamento.</w:t>
            </w:r>
          </w:p>
        </w:tc>
      </w:tr>
      <w:tr w:rsidR="00C43F6A" w14:paraId="5948C59E" w14:textId="77777777" w:rsidTr="0064766B">
        <w:tc>
          <w:tcPr>
            <w:tcW w:w="2135" w:type="dxa"/>
            <w:shd w:val="clear" w:color="auto" w:fill="auto"/>
          </w:tcPr>
          <w:p w14:paraId="009D842F" w14:textId="569D422A" w:rsidR="00F52C83" w:rsidRPr="00A7756F" w:rsidRDefault="0056076B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Utiliza a função de notificação em casos de </w:t>
            </w:r>
            <w:r w:rsidR="00926C88">
              <w:t>anormalidade</w:t>
            </w:r>
            <w:del w:id="111" w:author="Andreza Sartori" w:date="2020-12-05T11:59:00Z">
              <w:r w:rsidR="00926C88" w:rsidDel="00B56880">
                <w:delText>.</w:delText>
              </w:r>
            </w:del>
          </w:p>
        </w:tc>
        <w:tc>
          <w:tcPr>
            <w:tcW w:w="2002" w:type="dxa"/>
            <w:shd w:val="clear" w:color="auto" w:fill="auto"/>
          </w:tcPr>
          <w:p w14:paraId="35E49E3F" w14:textId="266111F3" w:rsidR="00F52C83" w:rsidRPr="00A7756F" w:rsidRDefault="00926C88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033" w:type="dxa"/>
            <w:shd w:val="clear" w:color="auto" w:fill="auto"/>
          </w:tcPr>
          <w:p w14:paraId="1E979FF2" w14:textId="424CFDD5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041" w:type="dxa"/>
            <w:shd w:val="clear" w:color="auto" w:fill="auto"/>
          </w:tcPr>
          <w:p w14:paraId="39DFC9AD" w14:textId="595CA7ED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</w:tr>
      <w:tr w:rsidR="000A6B65" w14:paraId="7A408328" w14:textId="77777777" w:rsidTr="0064766B">
        <w:tc>
          <w:tcPr>
            <w:tcW w:w="2135" w:type="dxa"/>
            <w:shd w:val="clear" w:color="auto" w:fill="auto"/>
          </w:tcPr>
          <w:p w14:paraId="37172DF6" w14:textId="6A001A39" w:rsidR="000A6B65" w:rsidRDefault="000A6B65" w:rsidP="00C43F6A">
            <w:pPr>
              <w:pStyle w:val="TF-ALNEA"/>
              <w:numPr>
                <w:ilvl w:val="0"/>
                <w:numId w:val="0"/>
              </w:numPr>
            </w:pPr>
            <w:r>
              <w:t>Utiliza sensores para a coleta de informações</w:t>
            </w:r>
            <w:del w:id="112" w:author="Andreza Sartori" w:date="2020-12-05T11:59:00Z">
              <w:r w:rsidDel="00B56880">
                <w:delText>.</w:delText>
              </w:r>
            </w:del>
          </w:p>
        </w:tc>
        <w:tc>
          <w:tcPr>
            <w:tcW w:w="2002" w:type="dxa"/>
            <w:shd w:val="clear" w:color="auto" w:fill="auto"/>
          </w:tcPr>
          <w:p w14:paraId="0F4AFDED" w14:textId="66BB0CD0" w:rsidR="000A6B65" w:rsidRDefault="0051737E" w:rsidP="00C43F6A">
            <w:pPr>
              <w:pStyle w:val="TF-ALNEA"/>
              <w:numPr>
                <w:ilvl w:val="0"/>
                <w:numId w:val="0"/>
              </w:numPr>
            </w:pPr>
            <w:r w:rsidRPr="0051737E">
              <w:t>Utiliza sensores para captação de frequência cardíaca, acelerômetro, giroscópio e sensor de temperatura.</w:t>
            </w:r>
          </w:p>
        </w:tc>
        <w:tc>
          <w:tcPr>
            <w:tcW w:w="2033" w:type="dxa"/>
            <w:shd w:val="clear" w:color="auto" w:fill="auto"/>
          </w:tcPr>
          <w:p w14:paraId="4AFC327B" w14:textId="6EDAD0C0" w:rsidR="000A6B65" w:rsidRDefault="0051737E" w:rsidP="00C43F6A">
            <w:pPr>
              <w:pStyle w:val="TF-ALNEA"/>
              <w:numPr>
                <w:ilvl w:val="0"/>
                <w:numId w:val="0"/>
              </w:numPr>
            </w:pPr>
            <w:r w:rsidRPr="0051737E">
              <w:t>Utiliza sensores de proximidade, acelerômetro, foto sensor e sensor de temperatura.</w:t>
            </w:r>
          </w:p>
        </w:tc>
        <w:tc>
          <w:tcPr>
            <w:tcW w:w="2041" w:type="dxa"/>
            <w:shd w:val="clear" w:color="auto" w:fill="auto"/>
          </w:tcPr>
          <w:p w14:paraId="48297A2A" w14:textId="70EF3855" w:rsidR="000A6B65" w:rsidRDefault="0051737E" w:rsidP="00C43F6A">
            <w:pPr>
              <w:pStyle w:val="TF-ALNEA"/>
              <w:numPr>
                <w:ilvl w:val="0"/>
                <w:numId w:val="0"/>
              </w:numPr>
            </w:pPr>
            <w:r w:rsidRPr="0051737E">
              <w:t>Utiliza de câmeras</w:t>
            </w:r>
            <w:r>
              <w:t xml:space="preserve"> IP</w:t>
            </w:r>
            <w:r w:rsidRPr="0051737E">
              <w:t>, acelerômetro, barômetro e sensor de gás.</w:t>
            </w:r>
          </w:p>
        </w:tc>
      </w:tr>
      <w:tr w:rsidR="00C43F6A" w14:paraId="771DA47D" w14:textId="77777777" w:rsidTr="0064766B">
        <w:tc>
          <w:tcPr>
            <w:tcW w:w="2135" w:type="dxa"/>
            <w:shd w:val="clear" w:color="auto" w:fill="auto"/>
          </w:tcPr>
          <w:p w14:paraId="7C380CBD" w14:textId="1E4ADCE8" w:rsidR="00F52C83" w:rsidRPr="00A7756F" w:rsidRDefault="00D612C2" w:rsidP="00C43F6A">
            <w:pPr>
              <w:pStyle w:val="TF-ALNEA"/>
              <w:numPr>
                <w:ilvl w:val="0"/>
                <w:numId w:val="0"/>
              </w:numPr>
            </w:pPr>
            <w:r>
              <w:t>Utiliza</w:t>
            </w:r>
            <w:r w:rsidR="00077195">
              <w:t xml:space="preserve"> dos sensores </w:t>
            </w:r>
            <w:r w:rsidR="002D30A1">
              <w:t>de modo unificado</w:t>
            </w:r>
            <w:r w:rsidR="008F2273">
              <w:t xml:space="preserve"> </w:t>
            </w:r>
            <w:r w:rsidR="005D4E4D">
              <w:t xml:space="preserve">em forma de uma </w:t>
            </w:r>
            <w:r w:rsidR="00B13236">
              <w:t>única</w:t>
            </w:r>
            <w:r w:rsidR="00EF755B">
              <w:t xml:space="preserve"> tecnologia vestíve</w:t>
            </w:r>
            <w:r w:rsidR="00B13236">
              <w:t>l</w:t>
            </w:r>
            <w:r w:rsidR="0064766B">
              <w:t xml:space="preserve"> para a coleta </w:t>
            </w:r>
            <w:r w:rsidR="00C94963">
              <w:t>dos sinais vitais</w:t>
            </w:r>
            <w:del w:id="113" w:author="Andreza Sartori" w:date="2020-12-05T11:59:00Z">
              <w:r w:rsidR="0064766B" w:rsidDel="00B56880">
                <w:delText>.</w:delText>
              </w:r>
            </w:del>
          </w:p>
        </w:tc>
        <w:tc>
          <w:tcPr>
            <w:tcW w:w="2002" w:type="dxa"/>
            <w:shd w:val="clear" w:color="auto" w:fill="auto"/>
          </w:tcPr>
          <w:p w14:paraId="0D4DA7AC" w14:textId="28D55D91" w:rsidR="00F52C83" w:rsidRPr="00A7756F" w:rsidRDefault="00AC6A46" w:rsidP="00C43F6A">
            <w:pPr>
              <w:pStyle w:val="TF-ALNEA"/>
              <w:numPr>
                <w:ilvl w:val="0"/>
                <w:numId w:val="0"/>
              </w:numPr>
            </w:pPr>
            <w:r>
              <w:t>Tecnologia vestível</w:t>
            </w:r>
            <w:r w:rsidR="00144111">
              <w:t xml:space="preserve"> no formato de uma placa, necessita ser costurada na roupa</w:t>
            </w:r>
            <w:r w:rsidR="0065501C">
              <w:t xml:space="preserve"> da pessoa monitorada.</w:t>
            </w:r>
          </w:p>
        </w:tc>
        <w:tc>
          <w:tcPr>
            <w:tcW w:w="2033" w:type="dxa"/>
            <w:shd w:val="clear" w:color="auto" w:fill="auto"/>
          </w:tcPr>
          <w:p w14:paraId="77263272" w14:textId="726CC0BA" w:rsidR="00F52C83" w:rsidRPr="00A7756F" w:rsidRDefault="00F56ED9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Tecnologia vestível </w:t>
            </w:r>
            <w:r w:rsidR="00AC6A46">
              <w:t>no formato de um relógio, com os sensores alocados em seu interior.</w:t>
            </w:r>
          </w:p>
        </w:tc>
        <w:tc>
          <w:tcPr>
            <w:tcW w:w="2041" w:type="dxa"/>
            <w:shd w:val="clear" w:color="auto" w:fill="auto"/>
          </w:tcPr>
          <w:p w14:paraId="0F6A2BC4" w14:textId="3AD29F9A" w:rsidR="00F52C83" w:rsidRPr="00A7756F" w:rsidRDefault="00B13236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</w:tr>
      <w:tr w:rsidR="00FD7B87" w14:paraId="17CDEA89" w14:textId="77777777" w:rsidTr="0064766B">
        <w:tc>
          <w:tcPr>
            <w:tcW w:w="2135" w:type="dxa"/>
            <w:shd w:val="clear" w:color="auto" w:fill="auto"/>
          </w:tcPr>
          <w:p w14:paraId="3770C4F9" w14:textId="6244D0D5" w:rsidR="00FD7B87" w:rsidRDefault="00FD7B87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Pode ser facilmente instalável e </w:t>
            </w:r>
            <w:r w:rsidR="00B26614">
              <w:t xml:space="preserve">rapidamente </w:t>
            </w:r>
            <w:r>
              <w:t xml:space="preserve">adaptável </w:t>
            </w:r>
            <w:r w:rsidR="00B26614">
              <w:t>em diversos locais</w:t>
            </w:r>
            <w:del w:id="114" w:author="Andreza Sartori" w:date="2020-12-05T11:59:00Z">
              <w:r w:rsidR="00B26614" w:rsidDel="00B56880">
                <w:delText>.</w:delText>
              </w:r>
            </w:del>
          </w:p>
        </w:tc>
        <w:tc>
          <w:tcPr>
            <w:tcW w:w="2002" w:type="dxa"/>
            <w:shd w:val="clear" w:color="auto" w:fill="auto"/>
          </w:tcPr>
          <w:p w14:paraId="7C416111" w14:textId="6D093626" w:rsidR="00FD7B87" w:rsidRDefault="00B26614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033" w:type="dxa"/>
            <w:shd w:val="clear" w:color="auto" w:fill="auto"/>
          </w:tcPr>
          <w:p w14:paraId="7335B67E" w14:textId="4C087BDC" w:rsidR="00FD7B87" w:rsidRDefault="00F02647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041" w:type="dxa"/>
            <w:shd w:val="clear" w:color="auto" w:fill="auto"/>
          </w:tcPr>
          <w:p w14:paraId="6EA70093" w14:textId="50D095A2" w:rsidR="00FD7B87" w:rsidRDefault="00B26614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</w:tr>
    </w:tbl>
    <w:p w14:paraId="4CC8B157" w14:textId="34312A7E" w:rsidR="00347EFA" w:rsidRDefault="00EB0A91" w:rsidP="007B3B33">
      <w:pPr>
        <w:pStyle w:val="TF-FONTE"/>
      </w:pPr>
      <w:r>
        <w:t xml:space="preserve">      </w:t>
      </w:r>
      <w:r w:rsidR="007F136E" w:rsidRPr="007F136E">
        <w:t xml:space="preserve">Fonte: </w:t>
      </w:r>
      <w:r w:rsidR="00DB7DBE">
        <w:t>e</w:t>
      </w:r>
      <w:r w:rsidR="007F136E" w:rsidRPr="007F136E">
        <w:t>laborado pelo autor.</w:t>
      </w:r>
    </w:p>
    <w:p w14:paraId="22D46B20" w14:textId="7B8A8852" w:rsidR="00170F9B" w:rsidRDefault="00170F9B" w:rsidP="00367B09">
      <w:pPr>
        <w:pStyle w:val="TF-TEXTO"/>
      </w:pPr>
      <w:r>
        <w:t xml:space="preserve">O </w:t>
      </w:r>
      <w:r w:rsidR="00211D44">
        <w:t xml:space="preserve">monitoramento em tempo </w:t>
      </w:r>
      <w:r w:rsidR="0041401C">
        <w:t xml:space="preserve">real indica que as informações </w:t>
      </w:r>
      <w:r w:rsidR="005A25FF">
        <w:t>referentes ao bem estar do</w:t>
      </w:r>
      <w:r w:rsidR="0041401C">
        <w:t xml:space="preserve"> paciente</w:t>
      </w:r>
      <w:r w:rsidR="00A12EFA">
        <w:t xml:space="preserve"> podem ser </w:t>
      </w:r>
      <w:r w:rsidR="001710D9">
        <w:t>obtid</w:t>
      </w:r>
      <w:r w:rsidR="004E6AB5">
        <w:t>a</w:t>
      </w:r>
      <w:r w:rsidR="001710D9">
        <w:t>s</w:t>
      </w:r>
      <w:r w:rsidR="00A12EFA">
        <w:t xml:space="preserve"> e observad</w:t>
      </w:r>
      <w:r w:rsidR="004E6AB5">
        <w:t>a</w:t>
      </w:r>
      <w:r w:rsidR="00A12EFA">
        <w:t xml:space="preserve">s </w:t>
      </w:r>
      <w:r w:rsidR="00B40940">
        <w:t>a</w:t>
      </w:r>
      <w:r w:rsidR="00A12EFA">
        <w:t xml:space="preserve"> qualquer momento</w:t>
      </w:r>
      <w:r w:rsidR="00D2665C">
        <w:t xml:space="preserve"> e de qualquer local</w:t>
      </w:r>
      <w:r w:rsidR="00824BF1">
        <w:t>.</w:t>
      </w:r>
      <w:r w:rsidR="004958D7">
        <w:t xml:space="preserve"> </w:t>
      </w:r>
      <w:r w:rsidR="00824BF1">
        <w:t>Essas informações pode</w:t>
      </w:r>
      <w:r w:rsidR="00E370ED">
        <w:t>m</w:t>
      </w:r>
      <w:r w:rsidR="00824BF1">
        <w:t xml:space="preserve"> ser acompanhadas </w:t>
      </w:r>
      <w:r w:rsidR="001D0607">
        <w:t xml:space="preserve">través </w:t>
      </w:r>
      <w:r w:rsidR="005A25FF">
        <w:t xml:space="preserve">do uso </w:t>
      </w:r>
      <w:r w:rsidR="001D0607">
        <w:t xml:space="preserve">de </w:t>
      </w:r>
      <w:r w:rsidR="005068F0">
        <w:t>aplicativos</w:t>
      </w:r>
      <w:r w:rsidR="00F84921" w:rsidRPr="00F84921">
        <w:t>/</w:t>
      </w:r>
      <w:r w:rsidR="00F84921">
        <w:t>webservices</w:t>
      </w:r>
      <w:r w:rsidR="005068F0">
        <w:t xml:space="preserve"> que se encarregam de </w:t>
      </w:r>
      <w:r w:rsidR="00F84921">
        <w:t xml:space="preserve">receber os valores registrados pelos sensores </w:t>
      </w:r>
      <w:r w:rsidR="002D2017">
        <w:t>e armazená-lo</w:t>
      </w:r>
      <w:r w:rsidR="00BA0E96">
        <w:t>s</w:t>
      </w:r>
      <w:r w:rsidR="002D2017">
        <w:t xml:space="preserve"> </w:t>
      </w:r>
      <w:r w:rsidR="004B6ACE">
        <w:t xml:space="preserve">em um banco de dados para que seja possível ser visualizado e </w:t>
      </w:r>
      <w:r w:rsidR="00176843">
        <w:t>monitorado pelos responsáveis e</w:t>
      </w:r>
      <w:r w:rsidR="00176843" w:rsidRPr="00176843">
        <w:t>/</w:t>
      </w:r>
      <w:r w:rsidR="00176843">
        <w:t>ou cuidadores.</w:t>
      </w:r>
    </w:p>
    <w:p w14:paraId="0E9BDEC0" w14:textId="20FAFC2A" w:rsidR="00D949B2" w:rsidRDefault="00F47EE8" w:rsidP="00367B09">
      <w:pPr>
        <w:pStyle w:val="TF-TEXTO"/>
      </w:pPr>
      <w:r>
        <w:t xml:space="preserve">A partir do </w:t>
      </w:r>
      <w:commentRangeStart w:id="115"/>
      <w:ins w:id="116" w:author="Andreza Sartori" w:date="2020-12-05T12:01:00Z">
        <w:r w:rsidR="00B56880">
          <w:t>Q</w:t>
        </w:r>
      </w:ins>
      <w:del w:id="117" w:author="Andreza Sartori" w:date="2020-12-05T12:01:00Z">
        <w:r w:rsidDel="00B56880">
          <w:delText>q</w:delText>
        </w:r>
      </w:del>
      <w:r>
        <w:t>uadro 1</w:t>
      </w:r>
      <w:commentRangeEnd w:id="115"/>
      <w:r w:rsidR="00B56880">
        <w:rPr>
          <w:rStyle w:val="Refdecomentrio"/>
        </w:rPr>
        <w:commentReference w:id="115"/>
      </w:r>
      <w:r>
        <w:t>, pode-se perceber que t</w:t>
      </w:r>
      <w:r w:rsidR="0004647C">
        <w:t xml:space="preserve">odos os correlatos contam com a </w:t>
      </w:r>
      <w:r w:rsidR="0005000F">
        <w:t>funcionalidade</w:t>
      </w:r>
      <w:r w:rsidR="0004647C">
        <w:t xml:space="preserve"> de notificação em casos de anormalidade dos pacientes, essas notificações são feitas e pensadas </w:t>
      </w:r>
      <w:r w:rsidR="007D58BD">
        <w:t>de modo diferente,</w:t>
      </w:r>
      <w:r w:rsidR="0004647C">
        <w:t xml:space="preserve"> porém todas tem a mesma função</w:t>
      </w:r>
      <w:r w:rsidR="007D58BD">
        <w:t>.</w:t>
      </w:r>
      <w:r w:rsidR="00674C17">
        <w:t xml:space="preserve"> </w:t>
      </w:r>
      <w:r w:rsidR="00F0748C">
        <w:t xml:space="preserve">No correlato de </w:t>
      </w:r>
      <w:r w:rsidR="00D00245" w:rsidRPr="00D00245">
        <w:t>Bernardo (2015)</w:t>
      </w:r>
      <w:r w:rsidR="00D00245">
        <w:t>, as informações captadas pelos sensores são enviados à placa Intel Galileo que tem a função de notificar os responsáveis via SMS ou WhatsApp</w:t>
      </w:r>
      <w:r w:rsidR="00D33A3F">
        <w:t xml:space="preserve">, enquanto os correlatos de </w:t>
      </w:r>
      <w:r w:rsidR="00D33A3F" w:rsidRPr="00D33A3F">
        <w:t>Thamay e Morais (2018)</w:t>
      </w:r>
      <w:r w:rsidR="00D33A3F">
        <w:t xml:space="preserve"> e </w:t>
      </w:r>
      <w:r w:rsidR="00D33A3F" w:rsidRPr="00D33A3F">
        <w:t>Moura e Xavier (2018)</w:t>
      </w:r>
      <w:r w:rsidR="00D33A3F">
        <w:t xml:space="preserve"> possuem aplicativos próprios</w:t>
      </w:r>
      <w:r w:rsidR="00F017AD">
        <w:t xml:space="preserve"> com a finalidade de notificar e apresentar um histórico comportamental </w:t>
      </w:r>
      <w:r w:rsidR="008D6968">
        <w:t>da rotina do paciente.</w:t>
      </w:r>
    </w:p>
    <w:p w14:paraId="20961C14" w14:textId="796F6CC0" w:rsidR="00152F81" w:rsidRDefault="009460D4" w:rsidP="00EE2006">
      <w:pPr>
        <w:pStyle w:val="TF-TEXTO"/>
      </w:pPr>
      <w:r>
        <w:t xml:space="preserve">Para </w:t>
      </w:r>
      <w:r w:rsidR="00DD4799">
        <w:t>efetuar a coleta das informações referente</w:t>
      </w:r>
      <w:r w:rsidR="00843444">
        <w:t>s</w:t>
      </w:r>
      <w:r w:rsidR="00DD4799">
        <w:t xml:space="preserve"> </w:t>
      </w:r>
      <w:r w:rsidR="00E075C5">
        <w:t>ao estado vital</w:t>
      </w:r>
      <w:r w:rsidR="00DD4799">
        <w:t xml:space="preserve"> do paciente</w:t>
      </w:r>
      <w:r w:rsidR="00843444">
        <w:t>, todos os correlatos fazem da utilização</w:t>
      </w:r>
      <w:r w:rsidR="00836F2E">
        <w:t xml:space="preserve"> de </w:t>
      </w:r>
      <w:r w:rsidR="00796623">
        <w:t xml:space="preserve">diversos </w:t>
      </w:r>
      <w:r w:rsidR="001F7F88">
        <w:t>hardwares sensoriais</w:t>
      </w:r>
      <w:r w:rsidR="00796623">
        <w:t xml:space="preserve"> separadamente</w:t>
      </w:r>
      <w:r w:rsidR="00094436">
        <w:t>,</w:t>
      </w:r>
      <w:r w:rsidR="00796623">
        <w:t xml:space="preserve"> </w:t>
      </w:r>
      <w:r w:rsidR="00A66DBA">
        <w:t>onde cada um deles possui estritamente sua própria e única função</w:t>
      </w:r>
      <w:r w:rsidR="0007703F">
        <w:t>. Com exceção do</w:t>
      </w:r>
      <w:r w:rsidR="00CB795C">
        <w:t>s</w:t>
      </w:r>
      <w:r w:rsidR="0007703F">
        <w:t xml:space="preserve"> trabalho</w:t>
      </w:r>
      <w:r w:rsidR="00CB795C">
        <w:t>s</w:t>
      </w:r>
      <w:r w:rsidR="0007703F">
        <w:t xml:space="preserve"> de </w:t>
      </w:r>
      <w:r w:rsidR="00CB795C" w:rsidRPr="00D33A3F">
        <w:t>Thamay e Morais (2018)</w:t>
      </w:r>
      <w:r w:rsidR="00CB795C">
        <w:t xml:space="preserve"> e </w:t>
      </w:r>
      <w:r w:rsidR="00CB795C" w:rsidRPr="00D33A3F">
        <w:t>Moura e Xavier (2018)</w:t>
      </w:r>
      <w:r w:rsidR="0029142E">
        <w:t xml:space="preserve">, onde os autores </w:t>
      </w:r>
      <w:r w:rsidR="0029142E">
        <w:lastRenderedPageBreak/>
        <w:t xml:space="preserve">conseguiram unificar todos os </w:t>
      </w:r>
      <w:r w:rsidR="00414B61">
        <w:t>componentes</w:t>
      </w:r>
      <w:r w:rsidR="0029142E">
        <w:t xml:space="preserve"> em uma única tecnologia vestível</w:t>
      </w:r>
      <w:r w:rsidR="00CA7A19">
        <w:t xml:space="preserve"> e utilizá-lo de forma compacta, o </w:t>
      </w:r>
      <w:r w:rsidR="00364DDB">
        <w:t>correlato de Bernardo (2015)</w:t>
      </w:r>
      <w:r w:rsidR="008B48C8">
        <w:t xml:space="preserve"> </w:t>
      </w:r>
      <w:r w:rsidR="00364DDB">
        <w:t>utiliza</w:t>
      </w:r>
      <w:r w:rsidR="008B48C8">
        <w:t xml:space="preserve"> de seus </w:t>
      </w:r>
      <w:r w:rsidR="00904E8B">
        <w:t>componentes</w:t>
      </w:r>
      <w:r w:rsidR="008B48C8">
        <w:t xml:space="preserve"> separadamente</w:t>
      </w:r>
      <w:r w:rsidR="0024357C">
        <w:t>,</w:t>
      </w:r>
      <w:r w:rsidR="008B48C8">
        <w:t xml:space="preserve"> </w:t>
      </w:r>
      <w:r w:rsidR="00C31F38">
        <w:t xml:space="preserve">podendo assim </w:t>
      </w:r>
      <w:r w:rsidR="0024357C">
        <w:t>haver</w:t>
      </w:r>
      <w:r w:rsidR="00094436">
        <w:t xml:space="preserve"> um certo</w:t>
      </w:r>
      <w:r w:rsidR="00C31F38">
        <w:t xml:space="preserve"> </w:t>
      </w:r>
      <w:r w:rsidR="00BF4B8C">
        <w:t xml:space="preserve">desconforto </w:t>
      </w:r>
      <w:r w:rsidR="0024357C">
        <w:t>por</w:t>
      </w:r>
      <w:r w:rsidR="00BF4B8C">
        <w:t xml:space="preserve"> parte do</w:t>
      </w:r>
      <w:r w:rsidR="004B4C8F">
        <w:t xml:space="preserve"> usuário no momento da utilização</w:t>
      </w:r>
      <w:r w:rsidR="008B48C8">
        <w:t>.</w:t>
      </w:r>
    </w:p>
    <w:p w14:paraId="42AC0D6B" w14:textId="35617A4E" w:rsidR="0024357C" w:rsidRPr="00EE2006" w:rsidRDefault="0024357C" w:rsidP="00EE2006">
      <w:pPr>
        <w:pStyle w:val="TF-TEXTO"/>
      </w:pPr>
      <w:r>
        <w:t xml:space="preserve">A fácil mobilidade e </w:t>
      </w:r>
      <w:r w:rsidR="000C3F38">
        <w:t>adaptabilidade sem dúvida são as principais características observada</w:t>
      </w:r>
      <w:r w:rsidR="000319BB">
        <w:t>s</w:t>
      </w:r>
      <w:r w:rsidR="00451DC3">
        <w:t xml:space="preserve"> pelos usuários no momento da utilização de uma tecnologia vestíve</w:t>
      </w:r>
      <w:r w:rsidR="00D86E63">
        <w:t xml:space="preserve">l. O trabalho de Thamay e Morais (2018) é o único dentre os três que demonstra tal facilidade, pelo fato </w:t>
      </w:r>
      <w:r w:rsidR="00435140">
        <w:t>de os</w:t>
      </w:r>
      <w:r w:rsidR="00927CCA">
        <w:t xml:space="preserve"> autores</w:t>
      </w:r>
      <w:r w:rsidR="00D86E63">
        <w:t xml:space="preserve"> terem </w:t>
      </w:r>
      <w:r w:rsidR="00264D56">
        <w:t>conseguido unificar</w:t>
      </w:r>
      <w:r w:rsidR="00D86E63">
        <w:t xml:space="preserve"> todos os componentes</w:t>
      </w:r>
      <w:r w:rsidR="00AE0BF5">
        <w:t xml:space="preserve"> </w:t>
      </w:r>
      <w:r w:rsidR="00264D56">
        <w:t xml:space="preserve">em um </w:t>
      </w:r>
      <w:r w:rsidR="006D6861">
        <w:t xml:space="preserve">único </w:t>
      </w:r>
      <w:r w:rsidR="00264D56">
        <w:t>molde que lembra um relógio,</w:t>
      </w:r>
      <w:r w:rsidR="00AE0BF5">
        <w:t xml:space="preserve"> podendo dessa forma ser facilmente retirado e recolocado.</w:t>
      </w:r>
      <w:r w:rsidR="006D6861">
        <w:t xml:space="preserve"> Por outro lado, o trabalho de </w:t>
      </w:r>
      <w:r w:rsidR="006D6861" w:rsidRPr="0064766B">
        <w:t>Moura e Xavier (2018)</w:t>
      </w:r>
      <w:r w:rsidR="003C3A14">
        <w:t>, apesar de também ser uma única placa com a possibilidade de ser vestida, os autores mencionaram um</w:t>
      </w:r>
      <w:r w:rsidR="009E1575">
        <w:t xml:space="preserve">a certa demora e dificuldade </w:t>
      </w:r>
      <w:r w:rsidR="00761FD9">
        <w:t xml:space="preserve">na utilização, já que ela necessita ser costurada </w:t>
      </w:r>
      <w:r w:rsidR="005E5B24">
        <w:t>junto da roupa da pessoa monitorada</w:t>
      </w:r>
      <w:r w:rsidR="00F2369A">
        <w:t>.</w:t>
      </w:r>
    </w:p>
    <w:p w14:paraId="4A287ABF" w14:textId="114B0183" w:rsidR="00EC71C4" w:rsidRDefault="00F14A56" w:rsidP="00F14A56">
      <w:pPr>
        <w:pStyle w:val="TF-TEXTO"/>
      </w:pPr>
      <w:r>
        <w:t>A</w:t>
      </w:r>
      <w:r w:rsidR="002A4274">
        <w:t xml:space="preserve">pesar da maior parte dos correlatos mostrados anteriormente conterem </w:t>
      </w:r>
      <w:r w:rsidR="00117988">
        <w:t>características semelhantes</w:t>
      </w:r>
      <w:r w:rsidR="007515B5">
        <w:t xml:space="preserve"> com o proposto, eles </w:t>
      </w:r>
      <w:r w:rsidR="00EA36A9">
        <w:t xml:space="preserve">foram desenvolvidos utilizando diversos hardwares e sensores separadamente para </w:t>
      </w:r>
      <w:r w:rsidR="004E2135">
        <w:t>efetuar determinadas funções dentro da aplicação</w:t>
      </w:r>
      <w:r w:rsidR="004346B9">
        <w:t>. P</w:t>
      </w:r>
      <w:r w:rsidR="004E2135">
        <w:t xml:space="preserve">orém, neste trabalho </w:t>
      </w:r>
      <w:r w:rsidR="00BE00E1">
        <w:t>propõem-se</w:t>
      </w:r>
      <w:r w:rsidR="004E2135">
        <w:t xml:space="preserve"> a </w:t>
      </w:r>
      <w:r w:rsidR="00E424CC">
        <w:t>utilização</w:t>
      </w:r>
      <w:r w:rsidR="004E2135">
        <w:t xml:space="preserve"> do </w:t>
      </w:r>
      <w:r w:rsidR="00C54E02">
        <w:t xml:space="preserve">novo </w:t>
      </w:r>
      <w:r w:rsidR="004E2135">
        <w:t xml:space="preserve">Smart Watch </w:t>
      </w:r>
      <w:hyperlink r:id="rId21" w:history="1">
        <w:r w:rsidR="004041A2" w:rsidRPr="004041A2">
          <w:t>LILYGO® TTGO</w:t>
        </w:r>
      </w:hyperlink>
      <w:r w:rsidR="004041A2">
        <w:t>, que é um relógio inteligente totalmente programável em linguagens como Arduino, Scratch, Python, entre outras</w:t>
      </w:r>
      <w:r w:rsidR="00201DD1">
        <w:t>.</w:t>
      </w:r>
      <w:r w:rsidR="00FB385A">
        <w:t xml:space="preserve"> </w:t>
      </w:r>
      <w:r w:rsidR="00647AD0">
        <w:t>Além da fácil</w:t>
      </w:r>
      <w:r w:rsidR="00776A99">
        <w:t xml:space="preserve"> e rápida utilização, </w:t>
      </w:r>
      <w:r w:rsidR="006C2233">
        <w:t xml:space="preserve">que é </w:t>
      </w:r>
      <w:r w:rsidR="00776A99">
        <w:t xml:space="preserve">similar </w:t>
      </w:r>
      <w:ins w:id="118" w:author="Andreza Sartori" w:date="2020-12-05T12:05:00Z">
        <w:r w:rsidR="007165D8">
          <w:t>a</w:t>
        </w:r>
      </w:ins>
      <w:del w:id="119" w:author="Andreza Sartori" w:date="2020-12-05T12:05:00Z">
        <w:r w:rsidR="00776A99" w:rsidDel="007165D8">
          <w:delText>à</w:delText>
        </w:r>
      </w:del>
      <w:r w:rsidR="00776A99">
        <w:t xml:space="preserve"> um relógio convencional</w:t>
      </w:r>
      <w:r w:rsidR="006C2233">
        <w:t>,</w:t>
      </w:r>
      <w:r w:rsidR="00776A99">
        <w:t xml:space="preserve"> e</w:t>
      </w:r>
      <w:r w:rsidR="00201DD1">
        <w:t xml:space="preserve">le conta também </w:t>
      </w:r>
      <w:r w:rsidR="00FB385A">
        <w:t xml:space="preserve">com diversos sensores já </w:t>
      </w:r>
      <w:r w:rsidR="00ED6ADE">
        <w:t>adaptado</w:t>
      </w:r>
      <w:r w:rsidR="00AC3B3C">
        <w:t>s</w:t>
      </w:r>
      <w:r w:rsidR="00FB385A">
        <w:t xml:space="preserve"> em seu interior</w:t>
      </w:r>
      <w:r w:rsidR="00E424CC">
        <w:t>,</w:t>
      </w:r>
      <w:r w:rsidR="00B071D0">
        <w:t xml:space="preserve"> </w:t>
      </w:r>
      <w:r w:rsidR="0040158D">
        <w:t xml:space="preserve">como o acelerômetro triaxial </w:t>
      </w:r>
      <w:r w:rsidR="00806056">
        <w:t xml:space="preserve">BMA423 e o </w:t>
      </w:r>
      <w:r w:rsidR="001B49BA">
        <w:t xml:space="preserve">sensor de </w:t>
      </w:r>
      <w:r w:rsidR="00806056">
        <w:t>sinal infravermelho</w:t>
      </w:r>
      <w:r w:rsidR="00FA5D9A">
        <w:t xml:space="preserve">, </w:t>
      </w:r>
      <w:r w:rsidR="00E424CC">
        <w:t xml:space="preserve">desse modo </w:t>
      </w:r>
      <w:r w:rsidR="003C27C7">
        <w:t>será</w:t>
      </w:r>
      <w:r w:rsidR="00E424CC">
        <w:t xml:space="preserve"> possível</w:t>
      </w:r>
      <w:r w:rsidR="003C27C7">
        <w:t xml:space="preserve"> </w:t>
      </w:r>
      <w:r w:rsidR="00B905DC">
        <w:t xml:space="preserve">propor </w:t>
      </w:r>
      <w:r w:rsidR="005C3D6A">
        <w:t xml:space="preserve">uma aplicação que abranja </w:t>
      </w:r>
      <w:r w:rsidR="003C27C7">
        <w:t xml:space="preserve">todas as </w:t>
      </w:r>
      <w:r w:rsidR="005C3D6A">
        <w:t>especificações</w:t>
      </w:r>
      <w:r w:rsidR="003C27C7">
        <w:t xml:space="preserve"> </w:t>
      </w:r>
      <w:r w:rsidR="005C3D6A">
        <w:t xml:space="preserve">abordadas </w:t>
      </w:r>
      <w:r w:rsidR="008A376C">
        <w:t>no</w:t>
      </w:r>
      <w:r w:rsidR="00C54E02">
        <w:t>s</w:t>
      </w:r>
      <w:r w:rsidR="008A376C">
        <w:t xml:space="preserve"> </w:t>
      </w:r>
      <w:r w:rsidR="00166DA9">
        <w:t>requisitos</w:t>
      </w:r>
      <w:r w:rsidR="008A376C">
        <w:t xml:space="preserve"> utilizando apenas uma</w:t>
      </w:r>
      <w:r w:rsidR="00930A38">
        <w:t xml:space="preserve"> única</w:t>
      </w:r>
      <w:r w:rsidR="008A376C">
        <w:t xml:space="preserve"> tecnologia vestível em conexão com um servidor web.</w:t>
      </w:r>
      <w:r w:rsidR="00422E84">
        <w:t xml:space="preserve"> </w:t>
      </w:r>
    </w:p>
    <w:p w14:paraId="13DE57C1" w14:textId="10C7FF27" w:rsidR="00CD3615" w:rsidRDefault="00422E84" w:rsidP="00F14A56">
      <w:pPr>
        <w:pStyle w:val="TF-TEXTO"/>
      </w:pPr>
      <w:commentRangeStart w:id="120"/>
      <w:r>
        <w:t>O processo de monitoramento funcionar</w:t>
      </w:r>
      <w:r w:rsidR="00EC71C4">
        <w:t>á</w:t>
      </w:r>
      <w:r>
        <w:t xml:space="preserve"> da seguinte forma</w:t>
      </w:r>
      <w:r w:rsidR="00EC71C4">
        <w:t xml:space="preserve">, </w:t>
      </w:r>
      <w:r w:rsidR="00863C35">
        <w:t xml:space="preserve">todo </w:t>
      </w:r>
      <w:r w:rsidR="00C42171">
        <w:t>o processamento de informação e cálculos envolvendo os dados dos sensores serão efetuados através do Webservice</w:t>
      </w:r>
      <w:r w:rsidR="00611137">
        <w:t>.</w:t>
      </w:r>
      <w:commentRangeEnd w:id="120"/>
      <w:r w:rsidR="007165D8">
        <w:rPr>
          <w:rStyle w:val="Refdecomentrio"/>
        </w:rPr>
        <w:commentReference w:id="120"/>
      </w:r>
      <w:r w:rsidR="00F31F17">
        <w:t xml:space="preserve"> </w:t>
      </w:r>
      <w:r w:rsidR="00611137">
        <w:t>O</w:t>
      </w:r>
      <w:r w:rsidR="00F31F17">
        <w:t xml:space="preserve"> Smart Watch será utilizado apenas como um equipamento</w:t>
      </w:r>
      <w:r w:rsidR="0008218F">
        <w:t xml:space="preserve"> </w:t>
      </w:r>
      <w:r w:rsidR="00F31F17">
        <w:t>vestível pelo idoso para a captação d</w:t>
      </w:r>
      <w:r w:rsidR="000C1E1C">
        <w:t xml:space="preserve">os dados </w:t>
      </w:r>
      <w:r w:rsidR="00F31F17">
        <w:t>corporais</w:t>
      </w:r>
      <w:r w:rsidR="00B26B6D">
        <w:t xml:space="preserve"> como temperatura, pressão arterial, </w:t>
      </w:r>
      <w:r w:rsidR="007E496E">
        <w:t>batimento cardíaco, informações do acelerômetro</w:t>
      </w:r>
      <w:r w:rsidR="009750AB">
        <w:t>,</w:t>
      </w:r>
      <w:r w:rsidR="007E496E">
        <w:t xml:space="preserve"> giroscópio</w:t>
      </w:r>
      <w:r w:rsidR="00D81377">
        <w:t>,</w:t>
      </w:r>
      <w:r w:rsidR="007E496E">
        <w:t xml:space="preserve"> entre outros</w:t>
      </w:r>
      <w:r w:rsidR="000C1E1C">
        <w:t>, sendo assim, apenas o idoso utilizará o relógio para que seja feit</w:t>
      </w:r>
      <w:r w:rsidR="00C034EE">
        <w:t>a a captura das informações</w:t>
      </w:r>
      <w:r w:rsidR="00270155">
        <w:t>. O</w:t>
      </w:r>
      <w:r w:rsidR="00C034EE">
        <w:t xml:space="preserve">s cuidadores e demais responsáveis serão notificados </w:t>
      </w:r>
      <w:r w:rsidR="00946481">
        <w:t xml:space="preserve">em caso de urgência e terão acesso </w:t>
      </w:r>
      <w:r w:rsidR="006011D0">
        <w:t>a</w:t>
      </w:r>
      <w:r w:rsidR="00805B3E">
        <w:t xml:space="preserve"> todo</w:t>
      </w:r>
      <w:r w:rsidR="00946481">
        <w:t xml:space="preserve"> histórico</w:t>
      </w:r>
      <w:r w:rsidR="00805B3E">
        <w:t xml:space="preserve"> da pessoa monitorada </w:t>
      </w:r>
      <w:r w:rsidR="00C034EE">
        <w:t>através de</w:t>
      </w:r>
      <w:r w:rsidR="00C67F54">
        <w:t xml:space="preserve"> e-mails ou grupos no WhatsApp</w:t>
      </w:r>
      <w:r w:rsidR="00685382">
        <w:t xml:space="preserve"> de ac</w:t>
      </w:r>
      <w:r w:rsidR="00C443CD">
        <w:t xml:space="preserve">ordo com </w:t>
      </w:r>
      <w:r w:rsidR="0011399E">
        <w:t>s</w:t>
      </w:r>
      <w:r w:rsidR="002D239B">
        <w:t xml:space="preserve">ua </w:t>
      </w:r>
      <w:r w:rsidR="0003235F">
        <w:t>preferência</w:t>
      </w:r>
      <w:r w:rsidR="0011399E">
        <w:t>.</w:t>
      </w:r>
    </w:p>
    <w:p w14:paraId="1AFC5021" w14:textId="74621BE1" w:rsidR="00D339C1" w:rsidRDefault="00EE2F2D" w:rsidP="00D339C1">
      <w:pPr>
        <w:pStyle w:val="TF-TEXTO"/>
      </w:pPr>
      <w:r>
        <w:t>Diante deste cenário</w:t>
      </w:r>
      <w:r w:rsidR="00B00107">
        <w:t>, este</w:t>
      </w:r>
      <w:r w:rsidR="008B2654">
        <w:t xml:space="preserve"> trabalho se torna relevante </w:t>
      </w:r>
      <w:r w:rsidR="000E5D81">
        <w:t xml:space="preserve">pelo fato de auxiliar </w:t>
      </w:r>
      <w:r w:rsidR="00B05D7D">
        <w:t xml:space="preserve">familiares ou cuidadores de idosos e até profissionais do ramo da saúde, </w:t>
      </w:r>
      <w:ins w:id="121" w:author="Andreza Sartori" w:date="2020-12-05T12:06:00Z">
        <w:r w:rsidR="00204A0E">
          <w:t>a</w:t>
        </w:r>
      </w:ins>
      <w:del w:id="122" w:author="Andreza Sartori" w:date="2020-12-05T12:06:00Z">
        <w:r w:rsidR="00B05D7D" w:rsidDel="00204A0E">
          <w:delText>à</w:delText>
        </w:r>
      </w:del>
      <w:r w:rsidR="00B05D7D">
        <w:t xml:space="preserve"> </w:t>
      </w:r>
      <w:r w:rsidR="00645025">
        <w:t xml:space="preserve">observar e monitorar </w:t>
      </w:r>
      <w:r w:rsidR="00053F63">
        <w:t>pessoas</w:t>
      </w:r>
      <w:r w:rsidR="00645025">
        <w:t xml:space="preserve"> </w:t>
      </w:r>
      <w:r w:rsidR="002C092D">
        <w:t xml:space="preserve">que </w:t>
      </w:r>
      <w:r w:rsidR="008C7126">
        <w:t>contém uma rotina específica e necessitam de acompanhamento diário para a maioria das tarefas do dia a dia</w:t>
      </w:r>
      <w:r w:rsidR="002C092D">
        <w:t xml:space="preserve">, </w:t>
      </w:r>
      <w:r w:rsidR="00CF239E">
        <w:t>recebendo informações atualizadas sobre o bem estar do paciente.</w:t>
      </w:r>
      <w:r w:rsidR="00847F9B">
        <w:t xml:space="preserve"> Além disso, também pretende-se gerar c</w:t>
      </w:r>
      <w:r w:rsidR="00D339C1">
        <w:t xml:space="preserve">ontribuições práticas principalmente para a área da Saúde, </w:t>
      </w:r>
      <w:r w:rsidR="00A03D8F">
        <w:t xml:space="preserve">no qual </w:t>
      </w:r>
      <w:r w:rsidR="00D339C1">
        <w:t>será possível num futuro próximo monitorar pacientes ou idosos em tempo integral tendo a necessidade apenas de uma conexão com a internet (Wi-fi)</w:t>
      </w:r>
      <w:r w:rsidR="00A03D8F">
        <w:t>. E, sobretudo,</w:t>
      </w:r>
      <w:r w:rsidR="00D339C1">
        <w:t xml:space="preserve"> </w:t>
      </w:r>
      <w:r w:rsidR="00A03D8F">
        <w:t>este</w:t>
      </w:r>
      <w:r w:rsidR="00D339C1">
        <w:t xml:space="preserve"> projeto </w:t>
      </w:r>
      <w:r w:rsidR="00660573">
        <w:t>mostra-se</w:t>
      </w:r>
      <w:r w:rsidR="00D339C1">
        <w:t xml:space="preserve"> uma </w:t>
      </w:r>
      <w:r w:rsidR="00660573">
        <w:t xml:space="preserve">boa </w:t>
      </w:r>
      <w:r w:rsidR="00D339C1">
        <w:t xml:space="preserve">oportunidade </w:t>
      </w:r>
      <w:r w:rsidR="00660573">
        <w:t>para</w:t>
      </w:r>
      <w:r w:rsidR="00D339C1">
        <w:t xml:space="preserve"> aprofundar os conhecimentos referentes ao novo Smart Watch, lançado </w:t>
      </w:r>
      <w:r w:rsidR="00CD2E64">
        <w:t>recentemente</w:t>
      </w:r>
      <w:r w:rsidR="00D339C1">
        <w:t xml:space="preserve"> e</w:t>
      </w:r>
      <w:ins w:id="123" w:author="Andreza Sartori" w:date="2020-12-05T12:07:00Z">
        <w:r w:rsidR="00204A0E">
          <w:t xml:space="preserve"> que</w:t>
        </w:r>
      </w:ins>
      <w:r w:rsidR="00D339C1">
        <w:t xml:space="preserve"> </w:t>
      </w:r>
      <w:r w:rsidR="00CD2E64">
        <w:t xml:space="preserve">ainda </w:t>
      </w:r>
      <w:r w:rsidR="00E473E4">
        <w:t>é pouco utilizado comercialmente e cientificamente</w:t>
      </w:r>
      <w:r w:rsidR="00D339C1">
        <w:t>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101"/>
      <w:bookmarkEnd w:id="102"/>
      <w:bookmarkEnd w:id="103"/>
      <w:bookmarkEnd w:id="104"/>
      <w:bookmarkEnd w:id="105"/>
      <w:bookmarkEnd w:id="106"/>
      <w:bookmarkEnd w:id="107"/>
    </w:p>
    <w:p w14:paraId="472BB758" w14:textId="6F3E5EB5" w:rsidR="007866FF" w:rsidRPr="00B63ED3" w:rsidRDefault="005650D4" w:rsidP="00451B94">
      <w:pPr>
        <w:pStyle w:val="TF-TEXTO"/>
        <w:rPr>
          <w:lang w:val="en-US"/>
        </w:rPr>
      </w:pPr>
      <w:r w:rsidRPr="00B63ED3">
        <w:rPr>
          <w:lang w:val="en-US"/>
        </w:rPr>
        <w:t xml:space="preserve">O </w:t>
      </w:r>
      <w:r w:rsidR="001C3361" w:rsidRPr="00206F13">
        <w:rPr>
          <w:lang w:val="en-US"/>
        </w:rPr>
        <w:t>modulo</w:t>
      </w:r>
      <w:r w:rsidRPr="00B63ED3">
        <w:rPr>
          <w:lang w:val="en-US"/>
        </w:rPr>
        <w:t xml:space="preserve"> Smart Watch deverá:</w:t>
      </w:r>
    </w:p>
    <w:p w14:paraId="50A9E21E" w14:textId="445B79C5" w:rsidR="003E2934" w:rsidRDefault="00EC0B87" w:rsidP="00166DA9">
      <w:pPr>
        <w:pStyle w:val="TF-ALNEA"/>
        <w:numPr>
          <w:ilvl w:val="0"/>
          <w:numId w:val="24"/>
        </w:numPr>
      </w:pPr>
      <w:r>
        <w:t>capturar</w:t>
      </w:r>
      <w:r w:rsidR="004A17E3">
        <w:t xml:space="preserve"> informações através de seus sensores</w:t>
      </w:r>
      <w:r w:rsidR="00E4797A">
        <w:t xml:space="preserve"> (Requisito Funcional – RF)</w:t>
      </w:r>
      <w:r w:rsidR="004A17E3">
        <w:t>;</w:t>
      </w:r>
    </w:p>
    <w:p w14:paraId="3B6A5BD8" w14:textId="5DD6BC96" w:rsidR="00166DA9" w:rsidRDefault="00166DA9" w:rsidP="00C06120">
      <w:pPr>
        <w:pStyle w:val="TF-ALNEA"/>
        <w:numPr>
          <w:ilvl w:val="0"/>
          <w:numId w:val="24"/>
        </w:numPr>
      </w:pPr>
      <w:r>
        <w:t>enviar ao webservice os dados d</w:t>
      </w:r>
      <w:r w:rsidR="00C06120">
        <w:t>a</w:t>
      </w:r>
      <w:r>
        <w:t xml:space="preserve"> pressão arterial</w:t>
      </w:r>
      <w:r w:rsidR="00C06120">
        <w:t>, temperatura e batimento cardíaco</w:t>
      </w:r>
      <w:r>
        <w:t xml:space="preserve"> do idoso</w:t>
      </w:r>
      <w:r w:rsidR="00C06120">
        <w:t xml:space="preserve"> (Requisito Funcional – RF)</w:t>
      </w:r>
      <w:r>
        <w:t>;</w:t>
      </w:r>
    </w:p>
    <w:p w14:paraId="09A2064B" w14:textId="425FAA0E" w:rsidR="009661DC" w:rsidRDefault="00166DA9" w:rsidP="009661DC">
      <w:pPr>
        <w:pStyle w:val="TF-ALNEA"/>
        <w:numPr>
          <w:ilvl w:val="0"/>
          <w:numId w:val="24"/>
        </w:numPr>
      </w:pPr>
      <w:r>
        <w:t>enviar ao webservice os dados do acelerômetro</w:t>
      </w:r>
      <w:r w:rsidR="00C06120">
        <w:t xml:space="preserve">, </w:t>
      </w:r>
      <w:r>
        <w:t>giroscópio</w:t>
      </w:r>
      <w:r w:rsidR="00641291">
        <w:t xml:space="preserve"> e percentual de bateria (Requisito Funcional – RF)</w:t>
      </w:r>
      <w:r w:rsidR="002B1436">
        <w:t>;</w:t>
      </w:r>
    </w:p>
    <w:p w14:paraId="72311329" w14:textId="515F380E" w:rsidR="00082A75" w:rsidRDefault="00915128" w:rsidP="009661DC">
      <w:pPr>
        <w:pStyle w:val="TF-ALNEA"/>
        <w:numPr>
          <w:ilvl w:val="0"/>
          <w:numId w:val="24"/>
        </w:numPr>
      </w:pPr>
      <w:r>
        <w:t>ser programado em Arduíno (Requisito Não Funcional – RNF);</w:t>
      </w:r>
    </w:p>
    <w:p w14:paraId="1F5A7B22" w14:textId="28AD4475" w:rsidR="002B1436" w:rsidRDefault="002B1436" w:rsidP="002B1436">
      <w:pPr>
        <w:pStyle w:val="TF-ALNEA"/>
        <w:numPr>
          <w:ilvl w:val="0"/>
          <w:numId w:val="24"/>
        </w:numPr>
      </w:pPr>
      <w:r>
        <w:t>ser utilizado a partir de uma conexão Wi-fi (Requisito Não Funcional – RNF);</w:t>
      </w:r>
    </w:p>
    <w:p w14:paraId="6D3298CC" w14:textId="41CB2E1C" w:rsidR="002B1436" w:rsidRDefault="00BC6367" w:rsidP="002B1436">
      <w:pPr>
        <w:pStyle w:val="TF-ALNEA"/>
        <w:numPr>
          <w:ilvl w:val="0"/>
          <w:numId w:val="24"/>
        </w:numPr>
      </w:pPr>
      <w:r>
        <w:t xml:space="preserve">comunicar-se </w:t>
      </w:r>
      <w:r w:rsidR="002B1436">
        <w:t>com o webservice através de chamadas HTTP (Requisito Não Funcional – RNF);</w:t>
      </w:r>
    </w:p>
    <w:p w14:paraId="6827ED67" w14:textId="27E91FC6" w:rsidR="009661DC" w:rsidRDefault="002B1436" w:rsidP="008C5D23">
      <w:pPr>
        <w:pStyle w:val="TF-ALNEA"/>
        <w:numPr>
          <w:ilvl w:val="0"/>
          <w:numId w:val="24"/>
        </w:numPr>
      </w:pPr>
      <w:r>
        <w:t>atualizar os dados do webservice após um tempo pré-determinado</w:t>
      </w:r>
      <w:r w:rsidR="00BC6367">
        <w:t xml:space="preserve"> (Requisito Não Funcional – RNF).</w:t>
      </w:r>
    </w:p>
    <w:p w14:paraId="2A5BA2A8" w14:textId="78274447" w:rsidR="009661DC" w:rsidRDefault="009661DC" w:rsidP="001C3361">
      <w:pPr>
        <w:pStyle w:val="TF-TEXTO"/>
      </w:pPr>
      <w:r>
        <w:t>O webservice deverá:</w:t>
      </w:r>
    </w:p>
    <w:p w14:paraId="12F36518" w14:textId="7E6D54DB" w:rsidR="00166DA9" w:rsidRDefault="00166DA9" w:rsidP="009661DC">
      <w:pPr>
        <w:pStyle w:val="TF-ALNEA"/>
        <w:numPr>
          <w:ilvl w:val="0"/>
          <w:numId w:val="28"/>
        </w:numPr>
      </w:pPr>
      <w:r>
        <w:t>receber as informações do idoso e armazená-la em um banco de dados</w:t>
      </w:r>
      <w:r w:rsidR="00BB6AC4">
        <w:t xml:space="preserve"> (Requisito Funcional – RF)</w:t>
      </w:r>
      <w:r>
        <w:t>;</w:t>
      </w:r>
    </w:p>
    <w:p w14:paraId="1E7A01C4" w14:textId="45BD9D35" w:rsidR="00166DA9" w:rsidRDefault="00166DA9" w:rsidP="00166DA9">
      <w:pPr>
        <w:pStyle w:val="TF-ALNEA"/>
        <w:numPr>
          <w:ilvl w:val="0"/>
          <w:numId w:val="24"/>
        </w:numPr>
      </w:pPr>
      <w:r>
        <w:t xml:space="preserve">manter o </w:t>
      </w:r>
      <w:r w:rsidR="009C2BB7">
        <w:t>cuidador/responsável</w:t>
      </w:r>
      <w:r>
        <w:t xml:space="preserve"> informado referente à quantidade de bateria consumida pelo smart watch</w:t>
      </w:r>
      <w:r w:rsidR="00D74495">
        <w:t xml:space="preserve"> e alertá-lo </w:t>
      </w:r>
      <w:r w:rsidR="0030649A">
        <w:t>caso a bateria esteja no fim da vida útil</w:t>
      </w:r>
      <w:r w:rsidR="00BB6AC4">
        <w:t xml:space="preserve"> (Requisito Funcional – RF)</w:t>
      </w:r>
      <w:r>
        <w:t>;</w:t>
      </w:r>
    </w:p>
    <w:p w14:paraId="18DBFDE6" w14:textId="67FFA01B" w:rsidR="00853999" w:rsidRDefault="00853999" w:rsidP="00166DA9">
      <w:pPr>
        <w:pStyle w:val="TF-ALNEA"/>
        <w:numPr>
          <w:ilvl w:val="0"/>
          <w:numId w:val="24"/>
        </w:numPr>
      </w:pPr>
      <w:r>
        <w:t>permitir o cadastro</w:t>
      </w:r>
      <w:r w:rsidR="00AA22FA">
        <w:t xml:space="preserve"> de idosos</w:t>
      </w:r>
      <w:r w:rsidR="00BB6AC4">
        <w:t xml:space="preserve"> (Requisito Funcional – RF)</w:t>
      </w:r>
      <w:r w:rsidR="00AA22FA">
        <w:t>;</w:t>
      </w:r>
    </w:p>
    <w:p w14:paraId="49A290F2" w14:textId="3729344A" w:rsidR="00166DA9" w:rsidRDefault="00166DA9" w:rsidP="00166DA9">
      <w:pPr>
        <w:pStyle w:val="TF-ALNEA"/>
        <w:numPr>
          <w:ilvl w:val="0"/>
          <w:numId w:val="24"/>
        </w:numPr>
      </w:pPr>
      <w:r>
        <w:t xml:space="preserve">permitir o cadastro de uma quantidade </w:t>
      </w:r>
      <w:r w:rsidRPr="00D747CF">
        <w:rPr>
          <w:i/>
          <w:iCs/>
        </w:rPr>
        <w:t>n</w:t>
      </w:r>
      <w:r>
        <w:t xml:space="preserve"> de cuidadores para um determinado idoso</w:t>
      </w:r>
      <w:r w:rsidR="00BB6AC4">
        <w:t xml:space="preserve"> (Requisito Funcional – RF)</w:t>
      </w:r>
      <w:r>
        <w:t>;</w:t>
      </w:r>
    </w:p>
    <w:p w14:paraId="7C9F7E75" w14:textId="4AB83487" w:rsidR="00166DA9" w:rsidRDefault="000638E7" w:rsidP="00166DA9">
      <w:pPr>
        <w:pStyle w:val="TF-ALNEA"/>
        <w:numPr>
          <w:ilvl w:val="0"/>
          <w:numId w:val="24"/>
        </w:numPr>
      </w:pPr>
      <w:r>
        <w:t>notificar</w:t>
      </w:r>
      <w:r w:rsidR="00166DA9">
        <w:t xml:space="preserve"> os cuidadores cadastrados </w:t>
      </w:r>
      <w:r w:rsidR="00B74038">
        <w:t>quando</w:t>
      </w:r>
      <w:r w:rsidR="00166DA9">
        <w:t xml:space="preserve"> receber as informações do smart watch</w:t>
      </w:r>
      <w:r w:rsidR="00B74038">
        <w:t xml:space="preserve"> (Requisito Funcional – RF)</w:t>
      </w:r>
      <w:r w:rsidR="00166DA9">
        <w:t>;</w:t>
      </w:r>
    </w:p>
    <w:p w14:paraId="467FEC47" w14:textId="18C86CCD" w:rsidR="00166DA9" w:rsidRDefault="00166DA9" w:rsidP="00166DA9">
      <w:pPr>
        <w:pStyle w:val="TF-ALNEA"/>
        <w:numPr>
          <w:ilvl w:val="0"/>
          <w:numId w:val="24"/>
        </w:numPr>
      </w:pPr>
      <w:r>
        <w:t xml:space="preserve">permitir que o usuário </w:t>
      </w:r>
      <w:r w:rsidR="00957EEE">
        <w:t>determine</w:t>
      </w:r>
      <w:r>
        <w:t xml:space="preserve"> o valor </w:t>
      </w:r>
      <w:r w:rsidR="00957EEE">
        <w:t>mínimo e máximo</w:t>
      </w:r>
      <w:r>
        <w:t xml:space="preserve"> </w:t>
      </w:r>
      <w:r w:rsidR="00756A49">
        <w:t xml:space="preserve">que os dados de pressão arterial, </w:t>
      </w:r>
      <w:r w:rsidR="00756A49">
        <w:lastRenderedPageBreak/>
        <w:t>temperatura e batimento cardíaco</w:t>
      </w:r>
      <w:r>
        <w:t xml:space="preserve"> dev</w:t>
      </w:r>
      <w:r w:rsidR="00756A49">
        <w:t>em</w:t>
      </w:r>
      <w:r>
        <w:t xml:space="preserve"> atingir antes de enviar determinada </w:t>
      </w:r>
      <w:r w:rsidR="0034597A">
        <w:t>notificação</w:t>
      </w:r>
      <w:r w:rsidR="00B74038">
        <w:t xml:space="preserve"> (Requisito Não Funcional – RNF)</w:t>
      </w:r>
      <w:r w:rsidR="00915128">
        <w:t>;</w:t>
      </w:r>
    </w:p>
    <w:p w14:paraId="41A5C1E8" w14:textId="7E1C16D6" w:rsidR="00331115" w:rsidRDefault="00331115" w:rsidP="00331115">
      <w:pPr>
        <w:pStyle w:val="TF-ALNEA"/>
        <w:numPr>
          <w:ilvl w:val="0"/>
          <w:numId w:val="24"/>
        </w:numPr>
      </w:pPr>
      <w:r>
        <w:t>notificar os cuidadores via e-mail ou via WhatsApp (Requisito Não Funcional – RNF);</w:t>
      </w:r>
    </w:p>
    <w:p w14:paraId="56E87712" w14:textId="73424EF4" w:rsidR="00BC6367" w:rsidRDefault="003B0AC3" w:rsidP="00BC6367">
      <w:pPr>
        <w:pStyle w:val="TF-ALNEA"/>
        <w:numPr>
          <w:ilvl w:val="0"/>
          <w:numId w:val="24"/>
        </w:numPr>
      </w:pPr>
      <w:del w:id="124" w:author="Andreza Sartori" w:date="2020-12-05T12:10:00Z">
        <w:r w:rsidDel="00300834">
          <w:delText>haver</w:delText>
        </w:r>
        <w:r w:rsidR="00BC6367" w:rsidDel="00300834">
          <w:delText xml:space="preserve"> </w:delText>
        </w:r>
      </w:del>
      <w:ins w:id="125" w:author="Andreza Sartori" w:date="2020-12-05T12:10:00Z">
        <w:r w:rsidR="00300834">
          <w:t>possui</w:t>
        </w:r>
      </w:ins>
      <w:ins w:id="126" w:author="Andreza Sartori" w:date="2020-12-05T12:11:00Z">
        <w:r w:rsidR="00300834">
          <w:t>r</w:t>
        </w:r>
      </w:ins>
      <w:ins w:id="127" w:author="Andreza Sartori" w:date="2020-12-05T12:10:00Z">
        <w:r w:rsidR="00300834">
          <w:t xml:space="preserve"> </w:t>
        </w:r>
      </w:ins>
      <w:r w:rsidR="00611F0E">
        <w:t>uma</w:t>
      </w:r>
      <w:r w:rsidR="00BC6367">
        <w:t xml:space="preserve"> parte de configuração provida através de um protótipo de interface web</w:t>
      </w:r>
      <w:r w:rsidR="004006A7">
        <w:t xml:space="preserve"> (Requisito Não Funcional – RNF)</w:t>
      </w:r>
      <w:r w:rsidR="00BC6367">
        <w:t>;</w:t>
      </w:r>
    </w:p>
    <w:p w14:paraId="2F2CDCE2" w14:textId="715B5C5C" w:rsidR="00BC6367" w:rsidRPr="00286FED" w:rsidRDefault="00611F0E" w:rsidP="00BC6367">
      <w:pPr>
        <w:pStyle w:val="TF-ALNEA"/>
        <w:numPr>
          <w:ilvl w:val="0"/>
          <w:numId w:val="24"/>
        </w:numPr>
      </w:pPr>
      <w:del w:id="128" w:author="Andreza Sartori" w:date="2020-12-05T12:11:00Z">
        <w:r w:rsidDel="00300834">
          <w:delText>haver</w:delText>
        </w:r>
        <w:r w:rsidR="00BC6367" w:rsidDel="00300834">
          <w:delText xml:space="preserve"> </w:delText>
        </w:r>
      </w:del>
      <w:ins w:id="129" w:author="Andreza Sartori" w:date="2020-12-05T12:11:00Z">
        <w:r w:rsidR="00300834">
          <w:t>possuir</w:t>
        </w:r>
        <w:r w:rsidR="00300834">
          <w:t xml:space="preserve"> </w:t>
        </w:r>
      </w:ins>
      <w:r w:rsidR="00BC6367">
        <w:t>um banco de dados SQLite</w:t>
      </w:r>
      <w:r w:rsidR="004006A7">
        <w:t xml:space="preserve"> (Requisito Não Funcional – RNF)</w:t>
      </w:r>
      <w:r w:rsidR="00BC6367">
        <w:t>.</w:t>
      </w:r>
    </w:p>
    <w:p w14:paraId="363636EA" w14:textId="442BDD1C" w:rsidR="00CA6AAF" w:rsidRDefault="00451B94" w:rsidP="004637F7">
      <w:pPr>
        <w:pStyle w:val="Ttulo2"/>
        <w:spacing w:after="120" w:line="240" w:lineRule="auto"/>
      </w:pPr>
      <w:r>
        <w:t>METODOLOGIA</w:t>
      </w:r>
    </w:p>
    <w:p w14:paraId="4ACC7538" w14:textId="27F2C500" w:rsidR="00451B94" w:rsidRDefault="00DF6CE9" w:rsidP="00451B94">
      <w:pPr>
        <w:pStyle w:val="TF-TEXTO"/>
      </w:pPr>
      <w:r>
        <w:t>Neste capítulo</w:t>
      </w:r>
      <w:r w:rsidR="00AE057E">
        <w:t xml:space="preserve"> ser</w:t>
      </w:r>
      <w:ins w:id="130" w:author="Andreza Sartori" w:date="2020-12-05T12:11:00Z">
        <w:r w:rsidR="00300834">
          <w:t>ão</w:t>
        </w:r>
      </w:ins>
      <w:del w:id="131" w:author="Andreza Sartori" w:date="2020-12-05T12:11:00Z">
        <w:r w:rsidR="00AE057E" w:rsidDel="00300834">
          <w:delText>á</w:delText>
        </w:r>
      </w:del>
      <w:r w:rsidR="00AE057E">
        <w:t xml:space="preserve"> apresentad</w:t>
      </w:r>
      <w:del w:id="132" w:author="Andreza Sartori" w:date="2020-12-05T12:11:00Z">
        <w:r w:rsidR="00AE057E" w:rsidDel="00300834">
          <w:delText>o</w:delText>
        </w:r>
      </w:del>
      <w:ins w:id="133" w:author="Andreza Sartori" w:date="2020-12-05T12:11:00Z">
        <w:r w:rsidR="00300834">
          <w:t>as</w:t>
        </w:r>
      </w:ins>
      <w:r w:rsidR="00AE057E">
        <w:t xml:space="preserve"> as etapas </w:t>
      </w:r>
      <w:del w:id="134" w:author="Andreza Sartori" w:date="2020-12-05T12:11:00Z">
        <w:r w:rsidR="00AE057E" w:rsidDel="00300834">
          <w:delText xml:space="preserve">que serão </w:delText>
        </w:r>
      </w:del>
      <w:r w:rsidR="008E011C">
        <w:t>abordadas para o desenvolvimento de todo o trabalho</w:t>
      </w:r>
      <w:r w:rsidR="00BF2124">
        <w:t>.</w:t>
      </w:r>
      <w:r w:rsidR="008E011C">
        <w:t xml:space="preserve"> </w:t>
      </w:r>
      <w:del w:id="135" w:author="Andreza Sartori" w:date="2020-12-05T12:11:00Z">
        <w:r w:rsidR="00BF2124" w:rsidDel="00300834">
          <w:delText>D</w:delText>
        </w:r>
        <w:r w:rsidR="008E011C" w:rsidDel="00300834">
          <w:delText>ess</w:delText>
        </w:r>
        <w:r w:rsidR="000D4666" w:rsidDel="00300834">
          <w:delText>a forma</w:delText>
        </w:r>
        <w:r w:rsidR="008E011C" w:rsidDel="00300834">
          <w:delText>,</w:delText>
        </w:r>
      </w:del>
      <w:ins w:id="136" w:author="Andreza Sartori" w:date="2020-12-05T12:11:00Z">
        <w:r w:rsidR="00300834">
          <w:t>O trab</w:t>
        </w:r>
      </w:ins>
      <w:ins w:id="137" w:author="Andreza Sartori" w:date="2020-12-05T12:12:00Z">
        <w:r w:rsidR="00300834">
          <w:t>alho</w:t>
        </w:r>
      </w:ins>
      <w:r w:rsidR="008E011C">
        <w:t xml:space="preserve"> será dividido em dois módulos, </w:t>
      </w:r>
      <w:r w:rsidR="008F0FA4">
        <w:t>n</w:t>
      </w:r>
      <w:r w:rsidR="008E011C">
        <w:t xml:space="preserve">o primeiro deles </w:t>
      </w:r>
      <w:r w:rsidR="008F0FA4">
        <w:t>será abordado</w:t>
      </w:r>
      <w:r w:rsidR="008E011C">
        <w:t xml:space="preserve"> a utilização do Smart Watch e </w:t>
      </w:r>
      <w:r w:rsidR="00C7559F">
        <w:t>n</w:t>
      </w:r>
      <w:r w:rsidR="008E011C">
        <w:t>o segundo o desenvolvimento do Webservice.</w:t>
      </w:r>
      <w:r w:rsidR="00BF2124">
        <w:t xml:space="preserve"> </w:t>
      </w:r>
    </w:p>
    <w:p w14:paraId="5EB55F60" w14:textId="6B29A000" w:rsidR="00274B88" w:rsidRPr="007E0D87" w:rsidRDefault="00274B88" w:rsidP="00451B94">
      <w:pPr>
        <w:pStyle w:val="TF-TEXTO"/>
      </w:pPr>
      <w:r>
        <w:t>Para a utilização</w:t>
      </w:r>
      <w:r w:rsidR="00277180">
        <w:t>/desenvolvimento</w:t>
      </w:r>
      <w:r>
        <w:t xml:space="preserve"> do Smart Watch</w:t>
      </w:r>
      <w:r w:rsidR="004400AD">
        <w:t xml:space="preserve"> será abordado</w:t>
      </w:r>
      <w:r>
        <w:t>:</w:t>
      </w:r>
    </w:p>
    <w:p w14:paraId="367D718B" w14:textId="4CE7BA6F" w:rsidR="00FD5026" w:rsidRDefault="00E039D1" w:rsidP="00424AD5">
      <w:pPr>
        <w:pStyle w:val="TF-ALNEA"/>
        <w:numPr>
          <w:ilvl w:val="0"/>
          <w:numId w:val="10"/>
        </w:numPr>
      </w:pPr>
      <w:r>
        <w:t xml:space="preserve">estudo de sensores: realizar estudos </w:t>
      </w:r>
      <w:r w:rsidR="00F97CCF">
        <w:t xml:space="preserve">com foco nos sensores disponibilizados pelo smart watch </w:t>
      </w:r>
      <w:r w:rsidR="007E69A7">
        <w:t xml:space="preserve">para garantir a </w:t>
      </w:r>
      <w:r w:rsidR="00DC1EBB">
        <w:t xml:space="preserve">eficácia e funcionamento </w:t>
      </w:r>
      <w:r w:rsidR="009B2757">
        <w:t>do relógio para a coleta d</w:t>
      </w:r>
      <w:r w:rsidR="00C101BE">
        <w:t>os</w:t>
      </w:r>
      <w:r w:rsidR="009B2757">
        <w:t xml:space="preserve"> dados corporais</w:t>
      </w:r>
      <w:r w:rsidR="00923E28">
        <w:t xml:space="preserve"> necessários</w:t>
      </w:r>
      <w:r w:rsidR="009B2757">
        <w:t>, como temperatura, pressão arterial e batimento cardíaco</w:t>
      </w:r>
      <w:r w:rsidR="0015705C">
        <w:t>;</w:t>
      </w:r>
    </w:p>
    <w:p w14:paraId="20B9C960" w14:textId="34EE569C" w:rsidR="00451B94" w:rsidRPr="00424AD5" w:rsidRDefault="00D45940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 xml:space="preserve">: </w:t>
      </w:r>
      <w:r w:rsidR="00236598">
        <w:t>r</w:t>
      </w:r>
      <w:r w:rsidR="00913EAA">
        <w:t xml:space="preserve">ealizar </w:t>
      </w:r>
      <w:r w:rsidR="00236598">
        <w:t>levantamentos</w:t>
      </w:r>
      <w:r w:rsidR="00C413FB">
        <w:t xml:space="preserve"> bibliográfico</w:t>
      </w:r>
      <w:r w:rsidR="005D35C0">
        <w:t>s relacionados com o cuidado</w:t>
      </w:r>
      <w:r w:rsidR="00AB453D">
        <w:t xml:space="preserve"> de idosos e dependentes.</w:t>
      </w:r>
      <w:r w:rsidR="00236598">
        <w:t xml:space="preserve"> </w:t>
      </w:r>
      <w:r w:rsidR="00AB453D">
        <w:t>E</w:t>
      </w:r>
      <w:r w:rsidR="00446164">
        <w:t>fetuar</w:t>
      </w:r>
      <w:r w:rsidR="00BB475A">
        <w:t xml:space="preserve"> também</w:t>
      </w:r>
      <w:r w:rsidR="00446164">
        <w:t xml:space="preserve"> pesquisa</w:t>
      </w:r>
      <w:r w:rsidR="00DF29EA">
        <w:t xml:space="preserve">s relacionadas </w:t>
      </w:r>
      <w:r w:rsidR="008D79F1">
        <w:t>à</w:t>
      </w:r>
      <w:r w:rsidR="00DF29EA">
        <w:t>s características e bibliotecas para trabalhar com os</w:t>
      </w:r>
      <w:r w:rsidR="008D79F1">
        <w:t xml:space="preserve"> </w:t>
      </w:r>
      <w:r w:rsidR="00BB475A">
        <w:t xml:space="preserve">módulos e </w:t>
      </w:r>
      <w:r w:rsidR="008D79F1">
        <w:t>sensores</w:t>
      </w:r>
      <w:r w:rsidR="00BB475A">
        <w:t xml:space="preserve"> do </w:t>
      </w:r>
      <w:r w:rsidR="00F85D5E">
        <w:t>S</w:t>
      </w:r>
      <w:r w:rsidR="00BB475A">
        <w:t xml:space="preserve">mart </w:t>
      </w:r>
      <w:r w:rsidR="00F85D5E">
        <w:t>W</w:t>
      </w:r>
      <w:r w:rsidR="00BB475A">
        <w:t>atch</w:t>
      </w:r>
      <w:r w:rsidR="00451B94" w:rsidRPr="00424AD5">
        <w:t>;</w:t>
      </w:r>
    </w:p>
    <w:p w14:paraId="126F2E29" w14:textId="6862D312" w:rsidR="00451B94" w:rsidRDefault="005D5A61" w:rsidP="00424AD5">
      <w:pPr>
        <w:pStyle w:val="TF-ALNEA"/>
      </w:pPr>
      <w:r>
        <w:t>levantamento dos requisitos</w:t>
      </w:r>
      <w:r w:rsidR="00451B94" w:rsidRPr="00424AD5">
        <w:t>:</w:t>
      </w:r>
      <w:r>
        <w:t xml:space="preserve"> reavaliar as informações</w:t>
      </w:r>
      <w:r w:rsidR="003A05E2">
        <w:t xml:space="preserve"> e requisitos</w:t>
      </w:r>
      <w:r>
        <w:t xml:space="preserve"> </w:t>
      </w:r>
      <w:r w:rsidR="0003797F">
        <w:t>do desenvolvimento</w:t>
      </w:r>
      <w:r w:rsidR="008D247D">
        <w:t xml:space="preserve"> do smart watch</w:t>
      </w:r>
      <w:r w:rsidR="00DB5E54">
        <w:t xml:space="preserve"> levando em consideração </w:t>
      </w:r>
      <w:r w:rsidR="002A46EF">
        <w:t>especificações, linguagens, bibliotecas</w:t>
      </w:r>
      <w:r w:rsidR="00DC56A1">
        <w:t xml:space="preserve"> e ferramentas que serão utilizadas</w:t>
      </w:r>
      <w:r w:rsidR="00451B94" w:rsidRPr="00424AD5">
        <w:t>;</w:t>
      </w:r>
    </w:p>
    <w:p w14:paraId="40D73755" w14:textId="317D9289" w:rsidR="00255BA1" w:rsidRPr="00424AD5" w:rsidRDefault="00255BA1" w:rsidP="00424AD5">
      <w:pPr>
        <w:pStyle w:val="TF-ALNEA"/>
      </w:pPr>
      <w:r>
        <w:t xml:space="preserve">configuração e implementação do dispositivo: </w:t>
      </w:r>
      <w:r w:rsidR="00C85C24">
        <w:t>checar configurações do dispositivo vestível e implementar algoritmos para a coleta</w:t>
      </w:r>
      <w:r w:rsidR="002F0CF5">
        <w:t xml:space="preserve"> e envio </w:t>
      </w:r>
      <w:r w:rsidR="00C85C24">
        <w:t>dos dados</w:t>
      </w:r>
      <w:r w:rsidR="00207BDD">
        <w:t xml:space="preserve"> e comunicação entre Smart Watch e Webservice</w:t>
      </w:r>
      <w:r>
        <w:t>;</w:t>
      </w:r>
    </w:p>
    <w:p w14:paraId="24FB821F" w14:textId="6EAE1AFD" w:rsidR="00083CF0" w:rsidRDefault="00D04CBD" w:rsidP="00B01C37">
      <w:pPr>
        <w:pStyle w:val="TF-ALNEA"/>
      </w:pPr>
      <w:r>
        <w:t xml:space="preserve">testes: </w:t>
      </w:r>
      <w:r w:rsidR="001577FA">
        <w:t xml:space="preserve">efetuar testes do dispositivo </w:t>
      </w:r>
      <w:r w:rsidR="0051746D">
        <w:t>vestível</w:t>
      </w:r>
      <w:r w:rsidR="00CE383D">
        <w:t xml:space="preserve"> em experiências reais dirigidas por profissionais da área da saúde</w:t>
      </w:r>
      <w:r w:rsidR="00A2238C">
        <w:t xml:space="preserve"> ou cuidadores informais</w:t>
      </w:r>
      <w:r w:rsidR="00451B94" w:rsidRPr="00424AD5">
        <w:t>.</w:t>
      </w:r>
    </w:p>
    <w:p w14:paraId="3A6BCB9A" w14:textId="7A19FD80" w:rsidR="00274B88" w:rsidRDefault="00274B88" w:rsidP="00B01C37">
      <w:pPr>
        <w:pStyle w:val="TF-TEXTO"/>
      </w:pPr>
      <w:r>
        <w:t>Para o desenvolvimento do Webservice</w:t>
      </w:r>
      <w:r w:rsidR="004400AD">
        <w:t xml:space="preserve"> será abordado</w:t>
      </w:r>
      <w:r w:rsidR="003C60EB">
        <w:t>:</w:t>
      </w:r>
    </w:p>
    <w:p w14:paraId="377BF3CE" w14:textId="3321C1B2" w:rsidR="008B6515" w:rsidRDefault="002972F5" w:rsidP="008B6515">
      <w:pPr>
        <w:pStyle w:val="TF-ALNEA"/>
        <w:numPr>
          <w:ilvl w:val="0"/>
          <w:numId w:val="31"/>
        </w:numPr>
      </w:pPr>
      <w:r>
        <w:t xml:space="preserve">estudo de </w:t>
      </w:r>
      <w:r w:rsidR="005F12C7">
        <w:t>tecnologias:</w:t>
      </w:r>
      <w:r w:rsidR="00CB2D5E">
        <w:t xml:space="preserve"> serão realizados estudos em torno do Node</w:t>
      </w:r>
      <w:r w:rsidR="00345018">
        <w:t>js</w:t>
      </w:r>
      <w:r w:rsidR="00530D77">
        <w:t xml:space="preserve"> (runtime </w:t>
      </w:r>
      <w:r w:rsidR="00066C86">
        <w:t>Javascript</w:t>
      </w:r>
      <w:r w:rsidR="00530D77">
        <w:t xml:space="preserve"> para backend)</w:t>
      </w:r>
      <w:r w:rsidR="00CB2D5E">
        <w:t xml:space="preserve">, </w:t>
      </w:r>
      <w:r w:rsidR="0008764D">
        <w:t>abordando sua capacidade de desenvolvimento de APIs</w:t>
      </w:r>
      <w:r w:rsidR="00C31B90">
        <w:t xml:space="preserve">/Webservice, </w:t>
      </w:r>
      <w:r w:rsidR="0019093B">
        <w:t xml:space="preserve">comunicação entre o banco de dados SQLite utilizando </w:t>
      </w:r>
      <w:r w:rsidR="00345018">
        <w:t xml:space="preserve">a biblioteca KNEX </w:t>
      </w:r>
      <w:r w:rsidR="001B4AA2">
        <w:t>e</w:t>
      </w:r>
      <w:r w:rsidR="00345018">
        <w:t xml:space="preserve"> a integração do Nodejs com o envio de </w:t>
      </w:r>
      <w:r w:rsidR="00530D77">
        <w:t>e-mail</w:t>
      </w:r>
      <w:r w:rsidR="00C03835">
        <w:t xml:space="preserve"> utilizando a biblioteca Nodemailer</w:t>
      </w:r>
      <w:r w:rsidR="00345018">
        <w:t xml:space="preserve"> e comunicação com grupos de </w:t>
      </w:r>
      <w:r w:rsidR="00530D77">
        <w:t>WhatsApp</w:t>
      </w:r>
      <w:r w:rsidR="00345018">
        <w:t>;</w:t>
      </w:r>
    </w:p>
    <w:p w14:paraId="4AAFCBD7" w14:textId="43013FCB" w:rsidR="00B01C37" w:rsidRDefault="009245D6" w:rsidP="008B6515">
      <w:pPr>
        <w:pStyle w:val="TF-ALNEA"/>
        <w:numPr>
          <w:ilvl w:val="0"/>
          <w:numId w:val="31"/>
        </w:numPr>
      </w:pPr>
      <w:r>
        <w:t>desenvolvimento do servidor web: implementar um servidor web para receber e persistir as informações captadas pelos sensores do Smart Watch e permitir que através dela, o usuário possa alterar as configurações de notificação de acordo com suas necessidades</w:t>
      </w:r>
      <w:r w:rsidRPr="00424AD5">
        <w:t>;</w:t>
      </w:r>
    </w:p>
    <w:p w14:paraId="44161DFC" w14:textId="0807C7AB" w:rsidR="00B01C37" w:rsidRDefault="00912C72" w:rsidP="0035127C">
      <w:pPr>
        <w:pStyle w:val="TF-ALNEA"/>
        <w:numPr>
          <w:ilvl w:val="0"/>
          <w:numId w:val="31"/>
        </w:numPr>
      </w:pPr>
      <w:r>
        <w:t xml:space="preserve">testes: efetuar testes envolvendo as funcionalidades </w:t>
      </w:r>
      <w:r w:rsidR="00716062">
        <w:t>desenvolvidas no</w:t>
      </w:r>
      <w:r>
        <w:t xml:space="preserve"> webservice</w:t>
      </w:r>
      <w:r w:rsidR="00716062">
        <w:t xml:space="preserve"> e validar a comunicação</w:t>
      </w:r>
      <w:r w:rsidR="006B4FD7">
        <w:t xml:space="preserve"> entre webservice e smart watch.</w:t>
      </w:r>
    </w:p>
    <w:p w14:paraId="68FE02CA" w14:textId="68F999E1" w:rsidR="00451B94" w:rsidRDefault="00451B94" w:rsidP="00451B94">
      <w:pPr>
        <w:pStyle w:val="TF-TEXTO"/>
      </w:pPr>
      <w:r>
        <w:t xml:space="preserve">As etapas serão realizadas nos períodos </w:t>
      </w:r>
      <w:r w:rsidR="002F1895">
        <w:t>de acordo com o cronograma</w:t>
      </w:r>
      <w:r w:rsidR="00277180">
        <w:t xml:space="preserve"> desenvolvido</w:t>
      </w:r>
      <w:r>
        <w:t xml:space="preserve"> no</w:t>
      </w:r>
      <w:r w:rsidR="000F6C16">
        <w:t xml:space="preserve"> Quadro 2</w:t>
      </w:r>
      <w:r>
        <w:t>.</w:t>
      </w:r>
    </w:p>
    <w:p w14:paraId="762EFC24" w14:textId="16298410" w:rsidR="00FD20E9" w:rsidRPr="00FD20E9" w:rsidRDefault="00FD20E9" w:rsidP="00FD20E9">
      <w:pPr>
        <w:pStyle w:val="Legenda"/>
        <w:jc w:val="center"/>
        <w:rPr>
          <w:b w:val="0"/>
          <w:bCs w:val="0"/>
        </w:rPr>
      </w:pPr>
      <w:bookmarkStart w:id="138" w:name="_Ref55855533"/>
      <w:r w:rsidRPr="00FD20E9">
        <w:rPr>
          <w:b w:val="0"/>
          <w:bCs w:val="0"/>
        </w:rPr>
        <w:t xml:space="preserve">Quadro </w:t>
      </w:r>
      <w:r w:rsidRPr="00FD20E9">
        <w:rPr>
          <w:b w:val="0"/>
          <w:bCs w:val="0"/>
        </w:rPr>
        <w:fldChar w:fldCharType="begin"/>
      </w:r>
      <w:r w:rsidRPr="00FD20E9">
        <w:rPr>
          <w:b w:val="0"/>
          <w:bCs w:val="0"/>
        </w:rPr>
        <w:instrText xml:space="preserve"> SEQ Quadro \* ARABIC </w:instrText>
      </w:r>
      <w:r w:rsidRPr="00FD20E9">
        <w:rPr>
          <w:b w:val="0"/>
          <w:bCs w:val="0"/>
        </w:rPr>
        <w:fldChar w:fldCharType="separate"/>
      </w:r>
      <w:r w:rsidR="00264299">
        <w:rPr>
          <w:b w:val="0"/>
          <w:bCs w:val="0"/>
          <w:noProof/>
        </w:rPr>
        <w:t>2</w:t>
      </w:r>
      <w:r w:rsidRPr="00FD20E9">
        <w:rPr>
          <w:b w:val="0"/>
          <w:bCs w:val="0"/>
        </w:rPr>
        <w:fldChar w:fldCharType="end"/>
      </w:r>
      <w:bookmarkEnd w:id="138"/>
      <w:r w:rsidRPr="00FD20E9">
        <w:rPr>
          <w:b w:val="0"/>
          <w:bCs w:val="0"/>
        </w:rPr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70B2EB2" w:rsidR="00451B94" w:rsidRPr="007E0D87" w:rsidRDefault="00B72EC5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03F7A3D" w:rsidR="00451B94" w:rsidRPr="007E0D87" w:rsidRDefault="002A46C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B170794" w:rsidR="00451B94" w:rsidRPr="007E0D87" w:rsidRDefault="002A46C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1B83EA2" w:rsidR="00451B94" w:rsidRPr="007E0D87" w:rsidRDefault="002A46C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61821673" w:rsidR="00451B94" w:rsidRPr="007E0D87" w:rsidRDefault="002A46C3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0469AF7" w:rsidR="00451B94" w:rsidRPr="007E0D87" w:rsidRDefault="002A46C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E039D1" w:rsidRPr="007E0D87" w14:paraId="5B24A294" w14:textId="77777777" w:rsidTr="00440B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4C13525" w14:textId="2DC45428" w:rsidR="00E039D1" w:rsidRDefault="00E039D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Estudo de sensores</w:t>
            </w:r>
            <w:r w:rsidR="005F12C7">
              <w:rPr>
                <w:bCs/>
              </w:rPr>
              <w:t xml:space="preserve"> (Smart Watch)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4320975F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5BE390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435F32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BE62A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DB9D0D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24C34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64668A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E9D9E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B18CF1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E78CB85" w14:textId="77777777" w:rsidR="00E039D1" w:rsidRPr="007E0D87" w:rsidRDefault="00E039D1" w:rsidP="00470C41">
            <w:pPr>
              <w:pStyle w:val="TF-TEXTOQUADROCentralizado"/>
            </w:pPr>
          </w:p>
        </w:tc>
      </w:tr>
      <w:tr w:rsidR="007D6A0A" w:rsidRPr="007E0D87" w14:paraId="36F4354A" w14:textId="77777777" w:rsidTr="00440B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F819F7E" w14:textId="0662C8A2" w:rsidR="007D6A0A" w:rsidRDefault="007D6A0A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Estudo de tecnologias (Webservice)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1AD07E64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D7F18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E51A17A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AC6C0E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BA51C5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FAFA2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61B51E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6DFC83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7D2BC4" w14:textId="77777777" w:rsidR="007D6A0A" w:rsidRPr="007E0D87" w:rsidRDefault="007D6A0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04F9EA" w14:textId="77777777" w:rsidR="007D6A0A" w:rsidRPr="007E0D87" w:rsidRDefault="007D6A0A" w:rsidP="00470C41">
            <w:pPr>
              <w:pStyle w:val="TF-TEXTOQUADROCentralizado"/>
            </w:pPr>
          </w:p>
        </w:tc>
      </w:tr>
      <w:tr w:rsidR="00D55B4C" w:rsidRPr="007E0D87" w14:paraId="76EB4853" w14:textId="77777777" w:rsidTr="00440B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6D1C6057" w:rsidR="00D55B4C" w:rsidRPr="007E0D87" w:rsidRDefault="00D55B4C" w:rsidP="00D55B4C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 (Smart Watch)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FCC6FE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AEB73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0D740D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24B8EFA0" w14:textId="77777777" w:rsidTr="00440BC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0AC60DEC" w:rsidR="00D55B4C" w:rsidRPr="007E0D87" w:rsidRDefault="00D55B4C" w:rsidP="00D55B4C">
            <w:pPr>
              <w:pStyle w:val="TF-TEXTOQUADRO"/>
            </w:pPr>
            <w:r>
              <w:t xml:space="preserve">Levantamento dos requisitos </w:t>
            </w:r>
            <w:r>
              <w:rPr>
                <w:bCs/>
              </w:rPr>
              <w:t>(Smart Watch)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286FC497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62D591EC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364BF18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59D76CA5" w14:textId="77777777" w:rsidTr="0058789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3025D2F" w:rsidR="00D55B4C" w:rsidRPr="007E0D87" w:rsidRDefault="00D55B4C" w:rsidP="00D55B4C">
            <w:pPr>
              <w:pStyle w:val="TF-TEXTOQUADRO"/>
            </w:pPr>
            <w:r>
              <w:t xml:space="preserve">Configuração e implementação do dispositivo </w:t>
            </w:r>
            <w:r>
              <w:rPr>
                <w:bCs/>
              </w:rPr>
              <w:t>(Smart Watch)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7C095452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0CF4BD1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2405B84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D254DA1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FDBDF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02622124" w14:textId="77777777" w:rsidTr="00994F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516A6119" w:rsidR="00D55B4C" w:rsidRPr="007E0D87" w:rsidRDefault="00D55B4C" w:rsidP="00D55B4C">
            <w:pPr>
              <w:pStyle w:val="TF-TEXTOQUADRO"/>
            </w:pPr>
            <w:r>
              <w:t>Desenvolvimento do servidor web (Webservice)</w:t>
            </w:r>
          </w:p>
        </w:tc>
        <w:tc>
          <w:tcPr>
            <w:tcW w:w="273" w:type="dxa"/>
          </w:tcPr>
          <w:p w14:paraId="35FE6C42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FE1E54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382575B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020B0D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512BE72A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C501AAA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481BAE85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39D177A1" w14:textId="77777777" w:rsidTr="002972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6C913E4" w14:textId="76DD3419" w:rsidR="00D55B4C" w:rsidRDefault="00D55B4C" w:rsidP="00D55B4C">
            <w:pPr>
              <w:pStyle w:val="TF-TEXTOQUADRO"/>
            </w:pPr>
            <w:r>
              <w:t>Testes (Smart Watch)</w:t>
            </w:r>
          </w:p>
        </w:tc>
        <w:tc>
          <w:tcPr>
            <w:tcW w:w="273" w:type="dxa"/>
          </w:tcPr>
          <w:p w14:paraId="4B0D0C09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4E9398EC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0F5E85E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3843C589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</w:tcPr>
          <w:p w14:paraId="1AFDF1B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B2E9DE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666C3EAB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61AD163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483A0BA1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  <w:shd w:val="clear" w:color="auto" w:fill="A6A6A6"/>
          </w:tcPr>
          <w:p w14:paraId="75DCFC8C" w14:textId="77777777" w:rsidR="00D55B4C" w:rsidRPr="007E0D87" w:rsidRDefault="00D55B4C" w:rsidP="00D55B4C">
            <w:pPr>
              <w:pStyle w:val="TF-TEXTOQUADROCentralizado"/>
            </w:pPr>
          </w:p>
        </w:tc>
      </w:tr>
      <w:tr w:rsidR="00D55B4C" w:rsidRPr="007E0D87" w14:paraId="6B7E9816" w14:textId="77777777" w:rsidTr="004B7B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A3F6CC2" w14:textId="7BC42924" w:rsidR="00D55B4C" w:rsidRDefault="00D55B4C" w:rsidP="00D55B4C">
            <w:pPr>
              <w:pStyle w:val="TF-TEXTOQUADRO"/>
            </w:pPr>
            <w:r>
              <w:t>Testes (Webservice)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E3BF6F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7D3253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006B8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29D790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3F67A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17888A6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481F225E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6D7656B9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FE9EA98" w14:textId="77777777" w:rsidR="00D55B4C" w:rsidRPr="007E0D87" w:rsidRDefault="00D55B4C" w:rsidP="00D55B4C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BD9BEEE" w14:textId="77777777" w:rsidR="00D55B4C" w:rsidRPr="007E0D87" w:rsidRDefault="00D55B4C" w:rsidP="00D55B4C">
            <w:pPr>
              <w:pStyle w:val="TF-TEXTOQUADROCentralizado"/>
            </w:pPr>
          </w:p>
        </w:tc>
      </w:tr>
    </w:tbl>
    <w:p w14:paraId="099E11F6" w14:textId="595D34AA" w:rsidR="00FC4A9F" w:rsidRDefault="00FC4A9F" w:rsidP="00FC4A9F">
      <w:pPr>
        <w:pStyle w:val="TF-FONTE"/>
      </w:pPr>
      <w:r>
        <w:t xml:space="preserve">Fonte: </w:t>
      </w:r>
      <w:r w:rsidR="00C76380">
        <w:t>e</w:t>
      </w:r>
      <w:r>
        <w:t>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6939E6A7" w14:textId="34C5E90D" w:rsidR="00C30946" w:rsidRDefault="00B26223" w:rsidP="009F689F">
      <w:pPr>
        <w:pStyle w:val="TF-TEXTO"/>
      </w:pPr>
      <w:r>
        <w:t xml:space="preserve">Este capítulo tem como objetivo explorar os principais assuntos para a realização deste trabalho. A seção 4.1 aborda </w:t>
      </w:r>
      <w:r w:rsidR="00C00663">
        <w:t>o crescimento populacional de idosos</w:t>
      </w:r>
      <w:del w:id="139" w:author="Andreza Sartori" w:date="2020-12-05T12:16:00Z">
        <w:r w:rsidR="00C00663" w:rsidDel="004A02C0">
          <w:delText>,</w:delText>
        </w:r>
      </w:del>
      <w:r w:rsidR="00C00663">
        <w:t xml:space="preserve"> junto d</w:t>
      </w:r>
      <w:del w:id="140" w:author="Andreza Sartori" w:date="2020-12-05T12:16:00Z">
        <w:r w:rsidR="00C00663" w:rsidDel="004A02C0">
          <w:delText>á</w:delText>
        </w:r>
      </w:del>
      <w:ins w:id="141" w:author="Andreza Sartori" w:date="2020-12-05T12:16:00Z">
        <w:r w:rsidR="004A02C0">
          <w:t>a</w:t>
        </w:r>
      </w:ins>
      <w:r w:rsidR="00C00663">
        <w:t xml:space="preserve"> </w:t>
      </w:r>
      <w:r w:rsidR="009272FE">
        <w:t xml:space="preserve">concepção do domicílio </w:t>
      </w:r>
      <w:r w:rsidR="00D51911">
        <w:t xml:space="preserve">como local </w:t>
      </w:r>
      <w:r w:rsidR="00565012">
        <w:t>essencial</w:t>
      </w:r>
      <w:r w:rsidR="009370AB">
        <w:t xml:space="preserve"> para o cuidado de idosos. </w:t>
      </w:r>
      <w:del w:id="142" w:author="Andreza Sartori" w:date="2020-12-05T12:16:00Z">
        <w:r w:rsidR="006C3BFF" w:rsidDel="004A02C0">
          <w:delText>Por fim a</w:delText>
        </w:r>
      </w:del>
      <w:ins w:id="143" w:author="Andreza Sartori" w:date="2020-12-05T12:16:00Z">
        <w:r w:rsidR="004A02C0">
          <w:t>A</w:t>
        </w:r>
      </w:ins>
      <w:r w:rsidR="009370AB">
        <w:t xml:space="preserve"> seção 4.2 </w:t>
      </w:r>
      <w:commentRangeStart w:id="144"/>
      <w:r w:rsidR="00330A72">
        <w:t>discorre r</w:t>
      </w:r>
      <w:commentRangeEnd w:id="144"/>
      <w:r w:rsidR="004A02C0">
        <w:rPr>
          <w:rStyle w:val="Refdecomentrio"/>
        </w:rPr>
        <w:commentReference w:id="144"/>
      </w:r>
      <w:r w:rsidR="00330A72">
        <w:t>eferente às funcionalidades e características do Smart Watch</w:t>
      </w:r>
      <w:r w:rsidR="00B337E8">
        <w:t xml:space="preserve"> </w:t>
      </w:r>
      <w:hyperlink r:id="rId22" w:history="1">
        <w:r w:rsidR="00B337E8" w:rsidRPr="004041A2">
          <w:t>LILYGO® TTGO</w:t>
        </w:r>
      </w:hyperlink>
      <w:r w:rsidR="00330A72">
        <w:t xml:space="preserve"> que será a tecnologia de estudo abordado </w:t>
      </w:r>
      <w:r w:rsidR="006D29A6">
        <w:t xml:space="preserve">no </w:t>
      </w:r>
      <w:r w:rsidR="00330A72">
        <w:t>trabalho</w:t>
      </w:r>
      <w:r w:rsidR="006D29A6">
        <w:t>.</w:t>
      </w:r>
      <w:r w:rsidR="00797B3E">
        <w:t xml:space="preserve"> </w:t>
      </w:r>
    </w:p>
    <w:p w14:paraId="48FE7662" w14:textId="3F9DC92F" w:rsidR="00C647DB" w:rsidRDefault="00F76FBA" w:rsidP="00C647DB">
      <w:pPr>
        <w:pStyle w:val="Ttulo2"/>
      </w:pPr>
      <w:r>
        <w:lastRenderedPageBreak/>
        <w:t>CRESCIMENTO POPULACIONAL DE IDOSOS</w:t>
      </w:r>
    </w:p>
    <w:p w14:paraId="233BE57F" w14:textId="46800478" w:rsidR="009F689F" w:rsidRDefault="00EB2A78" w:rsidP="009F689F">
      <w:pPr>
        <w:pStyle w:val="TF-TEXTO"/>
      </w:pPr>
      <w:r>
        <w:t xml:space="preserve">Segundo </w:t>
      </w:r>
      <w:r w:rsidRPr="00EB2A78">
        <w:t>Montalv</w:t>
      </w:r>
      <w:r>
        <w:t>ã</w:t>
      </w:r>
      <w:r w:rsidRPr="00EB2A78">
        <w:t>o (2019)</w:t>
      </w:r>
      <w:r>
        <w:t xml:space="preserve">, de acordo com </w:t>
      </w:r>
      <w:r w:rsidR="006C001F">
        <w:t xml:space="preserve">estudos realizados </w:t>
      </w:r>
      <w:r w:rsidR="00532BB4">
        <w:t>pelo Instituto</w:t>
      </w:r>
      <w:r>
        <w:t xml:space="preserve"> Brasileiro de Geografia</w:t>
      </w:r>
      <w:r w:rsidR="00E80701">
        <w:t xml:space="preserve"> e Estatística (IBGE), </w:t>
      </w:r>
      <w:r w:rsidR="0062367B">
        <w:t xml:space="preserve">mais de 10% de toda população brasileira é representada por pessoas com idade </w:t>
      </w:r>
      <w:del w:id="145" w:author="Andreza Sartori" w:date="2020-12-05T12:17:00Z">
        <w:r w:rsidR="0062367B" w:rsidDel="00FE1C77">
          <w:delText xml:space="preserve">à </w:delText>
        </w:r>
      </w:del>
      <w:ins w:id="146" w:author="Andreza Sartori" w:date="2020-12-05T12:17:00Z">
        <w:r w:rsidR="00FE1C77">
          <w:t>a</w:t>
        </w:r>
      </w:ins>
      <w:r w:rsidR="0062367B">
        <w:t>cima de 65 anos</w:t>
      </w:r>
      <w:r w:rsidR="00D418AD">
        <w:t xml:space="preserve"> e, até 2060, esse número deve chegar à 25,5% do total</w:t>
      </w:r>
      <w:r w:rsidR="005410D1">
        <w:t xml:space="preserve"> da população brasileira</w:t>
      </w:r>
      <w:r w:rsidR="00D418AD">
        <w:t>.</w:t>
      </w:r>
      <w:r w:rsidR="00F12A69">
        <w:t xml:space="preserve"> </w:t>
      </w:r>
      <w:r w:rsidR="00D257C1">
        <w:t xml:space="preserve">Conforme dados </w:t>
      </w:r>
      <w:r w:rsidR="00532BB4">
        <w:t xml:space="preserve">do Ministério da Saúde (MS), nos </w:t>
      </w:r>
      <w:del w:id="147" w:author="Andreza Sartori" w:date="2020-12-05T12:17:00Z">
        <w:r w:rsidR="00532BB4" w:rsidDel="00FE1C77">
          <w:delText>dias de hoje</w:delText>
        </w:r>
      </w:del>
      <w:ins w:id="148" w:author="Andreza Sartori" w:date="2020-12-05T12:17:00Z">
        <w:r w:rsidR="00FE1C77">
          <w:t>atualmente</w:t>
        </w:r>
      </w:ins>
      <w:r w:rsidR="00532BB4">
        <w:t xml:space="preserve"> cerca de 29,5 milhões de habitantes são constituídos de idosos</w:t>
      </w:r>
      <w:r w:rsidR="00F47703">
        <w:t xml:space="preserve">, e </w:t>
      </w:r>
      <w:r w:rsidR="00E034F1">
        <w:t>segundo o Estudo Longitudinal da Saúde dos Idosos Brasileiros (ELSI-Brasil)</w:t>
      </w:r>
      <w:r w:rsidR="00FD782C">
        <w:t xml:space="preserve"> </w:t>
      </w:r>
      <w:r w:rsidR="00C26F7B">
        <w:t>75,3% dependem exclusivamente do Sistema Único de Saúde (SUS)</w:t>
      </w:r>
      <w:r w:rsidR="00426073">
        <w:t>.</w:t>
      </w:r>
    </w:p>
    <w:p w14:paraId="0899C07B" w14:textId="4B485E7A" w:rsidR="0000093F" w:rsidRPr="009F689F" w:rsidRDefault="00E97226" w:rsidP="009F689F">
      <w:pPr>
        <w:pStyle w:val="TF-TEXTO"/>
      </w:pPr>
      <w:r>
        <w:t>Junto do crescimento populacional de idosos,</w:t>
      </w:r>
      <w:r w:rsidR="008A24D7">
        <w:t xml:space="preserve"> cresce</w:t>
      </w:r>
      <w:r w:rsidR="00CD5370">
        <w:t xml:space="preserve"> em paralelo a quantidade idosos que necessitam de alguma ajuda especial</w:t>
      </w:r>
      <w:r w:rsidR="00A6078D">
        <w:t xml:space="preserve"> no dia a dia para a realização de afazeres cotidianos,</w:t>
      </w:r>
      <w:r w:rsidR="00612289">
        <w:t xml:space="preserve"> segundo</w:t>
      </w:r>
      <w:r w:rsidR="004C5B8E">
        <w:t xml:space="preserve"> Marcolini (2020)</w:t>
      </w:r>
      <w:r w:rsidR="00153072">
        <w:t>,</w:t>
      </w:r>
      <w:r w:rsidR="00F82C92">
        <w:t xml:space="preserve"> </w:t>
      </w:r>
      <w:r w:rsidR="00605951">
        <w:t>“</w:t>
      </w:r>
      <w:r w:rsidR="00605951" w:rsidRPr="00605951">
        <w:t>Entre 2016 e 2019, o número de brasileiros que se dedicam ao cuidado de parentes com 60 anos ou mais subiu de 3,7 milhões para 5,1 milhões. O quantitativo do ano passado representa 10,5% das 49 milhões de pessoas que realizam cuidado de moradores</w:t>
      </w:r>
      <w:r w:rsidR="00605951">
        <w:t>”.</w:t>
      </w:r>
    </w:p>
    <w:p w14:paraId="2D31D8EB" w14:textId="49E7FA99" w:rsidR="009F689F" w:rsidRDefault="0051748E" w:rsidP="009F689F">
      <w:pPr>
        <w:pStyle w:val="TF-TEXTO"/>
      </w:pPr>
      <w:r>
        <w:t>Diante</w:t>
      </w:r>
      <w:r w:rsidR="005D3878">
        <w:t xml:space="preserve"> </w:t>
      </w:r>
      <w:r w:rsidR="00E86118">
        <w:t>disso</w:t>
      </w:r>
      <w:r w:rsidR="009F689F">
        <w:t xml:space="preserve">, o domicílio é visto hoje em dia como um dos melhores locais em que pessoas portadoras de necessidades especiais possam viver com boa qualidade de vida e mantendo uma boa estabilidade da doença. Desse modo o domicílio se tornou o melhor local para o idoso envelhecer, </w:t>
      </w:r>
      <w:r w:rsidR="00211F14">
        <w:t>pois</w:t>
      </w:r>
      <w:r w:rsidR="009F689F">
        <w:t xml:space="preserve"> permanecer perto da família representa a possibilidade de garantir a autonomia e preservar sua identidade e dignidade </w:t>
      </w:r>
      <w:r w:rsidR="009F689F" w:rsidRPr="00EB1E5F">
        <w:t>(CATTANI; GIRARDON-PERLINI, 2006)</w:t>
      </w:r>
      <w:r w:rsidR="009F689F">
        <w:t>.</w:t>
      </w:r>
    </w:p>
    <w:p w14:paraId="2C4D4ECA" w14:textId="3C878D3F" w:rsidR="008048C6" w:rsidRDefault="00F76FBA" w:rsidP="008048C6">
      <w:pPr>
        <w:pStyle w:val="Ttulo2"/>
      </w:pPr>
      <w:r>
        <w:t>CARACTERÍSTICAS E FUNCIONALIDADES DO SMART WATCH</w:t>
      </w:r>
      <w:r w:rsidR="00B337E8">
        <w:t xml:space="preserve"> LILYGO</w:t>
      </w:r>
      <w:r w:rsidR="00B337E8" w:rsidRPr="00B337E8">
        <w:t>®</w:t>
      </w:r>
      <w:r w:rsidR="00B337E8">
        <w:t xml:space="preserve"> TTGO</w:t>
      </w:r>
    </w:p>
    <w:p w14:paraId="4CFE4B91" w14:textId="3E24D2A8" w:rsidR="000721FE" w:rsidRDefault="00B337E8" w:rsidP="00E33A3F">
      <w:pPr>
        <w:pStyle w:val="TF-TEXTO"/>
      </w:pPr>
      <w:r w:rsidRPr="001B0ED9">
        <w:t xml:space="preserve">O Smart Watch </w:t>
      </w:r>
      <w:hyperlink r:id="rId23" w:history="1">
        <w:r w:rsidRPr="001B0ED9">
          <w:t>LILYGO® TTGO</w:t>
        </w:r>
      </w:hyperlink>
      <w:r w:rsidR="005C58B8">
        <w:t xml:space="preserve"> (</w:t>
      </w:r>
      <w:r w:rsidR="001E15A4">
        <w:fldChar w:fldCharType="begin"/>
      </w:r>
      <w:r w:rsidR="001E15A4">
        <w:instrText xml:space="preserve"> REF _Ref56264794 \h </w:instrText>
      </w:r>
      <w:r w:rsidR="001E15A4">
        <w:fldChar w:fldCharType="separate"/>
      </w:r>
      <w:r w:rsidR="00264299" w:rsidRPr="005C58B8">
        <w:rPr>
          <w:lang w:val="en-US"/>
        </w:rPr>
        <w:t xml:space="preserve">Figura </w:t>
      </w:r>
      <w:r w:rsidR="00264299">
        <w:rPr>
          <w:noProof/>
          <w:lang w:val="en-US"/>
        </w:rPr>
        <w:t>6</w:t>
      </w:r>
      <w:r w:rsidR="001E15A4">
        <w:fldChar w:fldCharType="end"/>
      </w:r>
      <w:r w:rsidR="005C58B8">
        <w:t>)</w:t>
      </w:r>
      <w:r w:rsidR="001B0ED9" w:rsidRPr="001B0ED9">
        <w:t>, é conheci</w:t>
      </w:r>
      <w:r w:rsidR="001B0ED9">
        <w:t>do por ser um relógio inteligente totalmente programáve</w:t>
      </w:r>
      <w:r w:rsidR="00435710">
        <w:t>l em linguagens</w:t>
      </w:r>
      <w:r w:rsidR="000C24EC">
        <w:t xml:space="preserve"> </w:t>
      </w:r>
      <w:r w:rsidR="00435710">
        <w:t>como Scratch, Arduíno e Python</w:t>
      </w:r>
      <w:r w:rsidR="00187EA3">
        <w:t>.</w:t>
      </w:r>
      <w:r w:rsidR="000721FE">
        <w:t xml:space="preserve"> </w:t>
      </w:r>
      <w:r w:rsidR="00B131EC">
        <w:t xml:space="preserve">Além de </w:t>
      </w:r>
      <w:r w:rsidR="00A820D0">
        <w:t>seu conforto e sua</w:t>
      </w:r>
      <w:r w:rsidR="00B131EC">
        <w:t xml:space="preserve"> fácil </w:t>
      </w:r>
      <w:r w:rsidR="00A820D0">
        <w:t>vestimenta</w:t>
      </w:r>
      <w:r w:rsidR="00317C3C">
        <w:t xml:space="preserve"> </w:t>
      </w:r>
      <w:r w:rsidR="00B131EC">
        <w:t>por se</w:t>
      </w:r>
      <w:r w:rsidR="00A820D0">
        <w:t xml:space="preserve">r utilizado como um relógio </w:t>
      </w:r>
      <w:r w:rsidR="00AE028E">
        <w:t>convencional</w:t>
      </w:r>
      <w:r w:rsidR="00317C3C">
        <w:t>,</w:t>
      </w:r>
      <w:r w:rsidR="00A820D0">
        <w:t xml:space="preserve"> ele também</w:t>
      </w:r>
      <w:r w:rsidR="000721FE">
        <w:t xml:space="preserve"> conta em seu interior</w:t>
      </w:r>
      <w:r w:rsidR="008A10FE">
        <w:t xml:space="preserve"> </w:t>
      </w:r>
      <w:r w:rsidR="00081B86">
        <w:t xml:space="preserve">com </w:t>
      </w:r>
      <w:r w:rsidR="0061627B">
        <w:t>diversos</w:t>
      </w:r>
      <w:r w:rsidR="00081B86">
        <w:t xml:space="preserve"> módulos</w:t>
      </w:r>
      <w:r w:rsidR="00081B86" w:rsidRPr="00081B86">
        <w:t>/</w:t>
      </w:r>
      <w:r w:rsidR="00081B86">
        <w:t>sensores</w:t>
      </w:r>
      <w:r w:rsidR="00A07C83">
        <w:t>, veja-os a seguir</w:t>
      </w:r>
      <w:r w:rsidR="00081B86">
        <w:t>:</w:t>
      </w:r>
    </w:p>
    <w:p w14:paraId="55A7540C" w14:textId="1573A0B9" w:rsidR="00081B86" w:rsidRDefault="002169FF" w:rsidP="00081B86">
      <w:pPr>
        <w:pStyle w:val="TF-ALNEA"/>
        <w:numPr>
          <w:ilvl w:val="0"/>
          <w:numId w:val="30"/>
        </w:numPr>
      </w:pPr>
      <w:r>
        <w:t>chip principal ESP3</w:t>
      </w:r>
      <w:r w:rsidR="00906EE5">
        <w:t>2</w:t>
      </w:r>
      <w:r>
        <w:t>;</w:t>
      </w:r>
    </w:p>
    <w:p w14:paraId="4A323ED7" w14:textId="25A2A618" w:rsidR="002169FF" w:rsidRDefault="00136C70" w:rsidP="00081B86">
      <w:pPr>
        <w:pStyle w:val="TF-ALNEA"/>
        <w:numPr>
          <w:ilvl w:val="0"/>
          <w:numId w:val="30"/>
        </w:numPr>
      </w:pPr>
      <w:r>
        <w:t xml:space="preserve">sensor </w:t>
      </w:r>
      <w:r w:rsidR="002169FF">
        <w:t>acelerômetro triaxial BMA423;</w:t>
      </w:r>
    </w:p>
    <w:p w14:paraId="104415AB" w14:textId="6BCABFE2" w:rsidR="002169FF" w:rsidRDefault="00136C70" w:rsidP="00081B86">
      <w:pPr>
        <w:pStyle w:val="TF-ALNEA"/>
        <w:numPr>
          <w:ilvl w:val="0"/>
          <w:numId w:val="30"/>
        </w:numPr>
      </w:pPr>
      <w:r>
        <w:t>sensor de sinal infravermelho;</w:t>
      </w:r>
    </w:p>
    <w:p w14:paraId="5C3020C9" w14:textId="7D0C0500" w:rsidR="00136C70" w:rsidRDefault="006D031E" w:rsidP="00081B86">
      <w:pPr>
        <w:pStyle w:val="TF-ALNEA"/>
        <w:numPr>
          <w:ilvl w:val="0"/>
          <w:numId w:val="30"/>
        </w:numPr>
      </w:pPr>
      <w:r>
        <w:t>auto falante;</w:t>
      </w:r>
    </w:p>
    <w:p w14:paraId="5128D62F" w14:textId="2BA2A91F" w:rsidR="006D031E" w:rsidRDefault="006D031E" w:rsidP="00081B86">
      <w:pPr>
        <w:pStyle w:val="TF-ALNEA"/>
        <w:numPr>
          <w:ilvl w:val="0"/>
          <w:numId w:val="30"/>
        </w:numPr>
      </w:pPr>
      <w:r>
        <w:t>motor de vibração;</w:t>
      </w:r>
    </w:p>
    <w:p w14:paraId="1A3ED438" w14:textId="1A1E8DFD" w:rsidR="006D031E" w:rsidRDefault="006735B8" w:rsidP="00081B86">
      <w:pPr>
        <w:pStyle w:val="TF-ALNEA"/>
        <w:numPr>
          <w:ilvl w:val="0"/>
          <w:numId w:val="30"/>
        </w:numPr>
      </w:pPr>
      <w:r>
        <w:t>gerenciador de energia AXP202;</w:t>
      </w:r>
    </w:p>
    <w:p w14:paraId="2139E453" w14:textId="67DE67BC" w:rsidR="006735B8" w:rsidRDefault="00F57BA6" w:rsidP="00081B86">
      <w:pPr>
        <w:pStyle w:val="TF-ALNEA"/>
        <w:numPr>
          <w:ilvl w:val="0"/>
          <w:numId w:val="30"/>
        </w:numPr>
      </w:pPr>
      <w:r>
        <w:t>módulo de relógio em tempo real PCF8563;</w:t>
      </w:r>
    </w:p>
    <w:p w14:paraId="5A3E9194" w14:textId="63512CBD" w:rsidR="00F57BA6" w:rsidRDefault="00622A45" w:rsidP="00081B86">
      <w:pPr>
        <w:pStyle w:val="TF-ALNEA"/>
        <w:numPr>
          <w:ilvl w:val="0"/>
          <w:numId w:val="30"/>
        </w:numPr>
      </w:pPr>
      <w:r>
        <w:t>bateria de lítio 350ma;</w:t>
      </w:r>
    </w:p>
    <w:p w14:paraId="3C2E4ABE" w14:textId="70B7A3A3" w:rsidR="00622A45" w:rsidRDefault="00A75A38" w:rsidP="00081B86">
      <w:pPr>
        <w:pStyle w:val="TF-ALNEA"/>
        <w:numPr>
          <w:ilvl w:val="0"/>
          <w:numId w:val="30"/>
        </w:numPr>
      </w:pPr>
      <w:r>
        <w:t>tela sensível ao toque</w:t>
      </w:r>
      <w:r w:rsidR="00BA3F91">
        <w:t>,</w:t>
      </w:r>
      <w:r w:rsidR="00B60143" w:rsidRPr="00A75A38">
        <w:t xml:space="preserve"> </w:t>
      </w:r>
      <w:r w:rsidRPr="00A75A38">
        <w:t>LCD com capacidade de</w:t>
      </w:r>
      <w:r>
        <w:t xml:space="preserve"> 1.54 polegadas;</w:t>
      </w:r>
    </w:p>
    <w:p w14:paraId="1FB56B64" w14:textId="3C344849" w:rsidR="00794D8B" w:rsidRDefault="00774C66" w:rsidP="005C58B8">
      <w:pPr>
        <w:pStyle w:val="TF-ALNEA"/>
        <w:numPr>
          <w:ilvl w:val="0"/>
          <w:numId w:val="30"/>
        </w:numPr>
      </w:pPr>
      <w:r>
        <w:t xml:space="preserve">chip </w:t>
      </w:r>
      <w:r w:rsidR="001E27C3">
        <w:t>de tela sensível ao toque</w:t>
      </w:r>
      <w:r>
        <w:t xml:space="preserve"> FT6236u.</w:t>
      </w:r>
    </w:p>
    <w:p w14:paraId="7BC4AFFB" w14:textId="57260B69" w:rsidR="00794D8B" w:rsidRPr="00F42A52" w:rsidRDefault="005C58B8" w:rsidP="00F42A52">
      <w:pPr>
        <w:pStyle w:val="TF-LEGENDA"/>
        <w:rPr>
          <w:lang w:val="en-US"/>
        </w:rPr>
      </w:pPr>
      <w:bookmarkStart w:id="149" w:name="_Ref56264794"/>
      <w:r w:rsidRPr="005C58B8">
        <w:rPr>
          <w:lang w:val="en-US"/>
        </w:rPr>
        <w:t xml:space="preserve">Figura </w:t>
      </w:r>
      <w:r>
        <w:fldChar w:fldCharType="begin"/>
      </w:r>
      <w:r w:rsidRPr="005C58B8">
        <w:rPr>
          <w:lang w:val="en-US"/>
        </w:rPr>
        <w:instrText xml:space="preserve"> SEQ Figura \* ARABIC </w:instrText>
      </w:r>
      <w:r>
        <w:fldChar w:fldCharType="separate"/>
      </w:r>
      <w:r w:rsidR="00264299">
        <w:rPr>
          <w:noProof/>
          <w:lang w:val="en-US"/>
        </w:rPr>
        <w:t>6</w:t>
      </w:r>
      <w:r>
        <w:fldChar w:fldCharType="end"/>
      </w:r>
      <w:bookmarkEnd w:id="149"/>
      <w:r w:rsidRPr="005C58B8">
        <w:rPr>
          <w:lang w:val="en-US"/>
        </w:rPr>
        <w:t xml:space="preserve"> – Smartwatch LILYGO TTGO T</w:t>
      </w:r>
      <w:r>
        <w:rPr>
          <w:lang w:val="en-US"/>
        </w:rPr>
        <w:t>-Watch</w:t>
      </w:r>
    </w:p>
    <w:p w14:paraId="6FA0A3E2" w14:textId="31F6C8CF" w:rsidR="00535D50" w:rsidRDefault="00535D50" w:rsidP="00F42A52">
      <w:pPr>
        <w:pStyle w:val="TF-FIGURA"/>
      </w:pPr>
      <w:r w:rsidRPr="00F42A52">
        <w:fldChar w:fldCharType="begin"/>
      </w:r>
      <w:r w:rsidRPr="00F42A52">
        <w:instrText xml:space="preserve"> INCLUDEPICTURE "https://androidpctv.com/wp-content/uploads/2020/06/LILYGO-T-Watch-2020.jpg" \* MERGEFORMATINET </w:instrText>
      </w:r>
      <w:r w:rsidRPr="00F42A52">
        <w:fldChar w:fldCharType="separate"/>
      </w:r>
      <w:r w:rsidR="00F5315D">
        <w:fldChar w:fldCharType="begin"/>
      </w:r>
      <w:r w:rsidR="00F5315D">
        <w:instrText xml:space="preserve"> INCLUDEPICTURE  "https://androidpctv.com/wp-content/uploads/2020/06/LILYGO-T-Watch-2020.jpg" \* MERGEFORMATINET </w:instrText>
      </w:r>
      <w:r w:rsidR="00F5315D">
        <w:fldChar w:fldCharType="separate"/>
      </w:r>
      <w:r w:rsidR="004947A8">
        <w:fldChar w:fldCharType="begin"/>
      </w:r>
      <w:r w:rsidR="004947A8">
        <w:instrText xml:space="preserve"> INCLUDEPICTURE  "https://androidpctv.com/wp-content/uploads/2020/06/LILYGO-T-Watch-2020.jpg" \* MERGEFORMATINET </w:instrText>
      </w:r>
      <w:r w:rsidR="004947A8">
        <w:fldChar w:fldCharType="separate"/>
      </w:r>
      <w:r w:rsidR="00F05AE6">
        <w:fldChar w:fldCharType="begin"/>
      </w:r>
      <w:r w:rsidR="00F05AE6">
        <w:instrText xml:space="preserve"> INCLUDEPICTURE  "https://androidpctv.com/wp-content/uploads/2020/06/LILYGO-T-Watch-2020.jpg" \* MERGEFORMATINET </w:instrText>
      </w:r>
      <w:r w:rsidR="00F05AE6">
        <w:fldChar w:fldCharType="separate"/>
      </w:r>
      <w:r w:rsidR="001E6DAC">
        <w:fldChar w:fldCharType="begin"/>
      </w:r>
      <w:r w:rsidR="001E6DAC">
        <w:instrText xml:space="preserve"> INCLUDEPICTURE  "https://androidpctv.com/wp-content/uploads/2020/06/LILYGO-T-Watch-2020.jpg" \* MERGEFORMATINET </w:instrText>
      </w:r>
      <w:r w:rsidR="001E6DAC">
        <w:fldChar w:fldCharType="separate"/>
      </w:r>
      <w:r w:rsidR="00974AEB">
        <w:fldChar w:fldCharType="begin"/>
      </w:r>
      <w:r w:rsidR="00974AEB">
        <w:instrText xml:space="preserve"> INCLUDEPICTURE  "https://androidpctv.com/wp-content/uploads/2020/06/LILYGO-T-Watch-2020.jpg" \* MERGEFORMATINET </w:instrText>
      </w:r>
      <w:r w:rsidR="00974AEB">
        <w:fldChar w:fldCharType="separate"/>
      </w:r>
      <w:r w:rsidR="00FD4C54">
        <w:fldChar w:fldCharType="begin"/>
      </w:r>
      <w:r w:rsidR="00FD4C54">
        <w:instrText xml:space="preserve"> INCLUDEPICTURE  "https://androidpctv.com/wp-content/uploads/2020/06/LILYGO-T-Watch-2020.jpg" \* MERGEFORMATINET </w:instrText>
      </w:r>
      <w:r w:rsidR="00FD4C54">
        <w:fldChar w:fldCharType="separate"/>
      </w:r>
      <w:r w:rsidR="00D068AF">
        <w:fldChar w:fldCharType="begin"/>
      </w:r>
      <w:r w:rsidR="00D068AF">
        <w:instrText xml:space="preserve"> INCLUDEPICTURE  "https://androidpctv.com/wp-content/uploads/2020/06/LILYGO-T-Watch-2020.jpg" \* MERGEFORMATINET </w:instrText>
      </w:r>
      <w:r w:rsidR="00D068AF">
        <w:fldChar w:fldCharType="separate"/>
      </w:r>
      <w:r w:rsidR="00FA7469">
        <w:fldChar w:fldCharType="begin"/>
      </w:r>
      <w:r w:rsidR="00FA7469">
        <w:instrText xml:space="preserve"> INCLUDEPICTURE  "https://androidpctv.com/wp-content/uploads/2020/06/LILYGO-T-Watch-2020.jpg" \* MERGEFORMATINET </w:instrText>
      </w:r>
      <w:r w:rsidR="00FA7469">
        <w:fldChar w:fldCharType="separate"/>
      </w:r>
      <w:r w:rsidR="00F620E3">
        <w:pict w14:anchorId="17D7E81B">
          <v:shape id="_x0000_i1030" type="#_x0000_t75" alt="LILYGO T-Watch 2020 a programmable and Open Source Smartwatch | AndroidPCtv" style="width:324.3pt;height:180.3pt" o:bordertopcolor="this" o:borderleftcolor="this" o:borderbottomcolor="this" o:borderrightcolor="this">
            <v:imagedata r:id="rId24" r:href="rId25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FA7469">
        <w:fldChar w:fldCharType="end"/>
      </w:r>
      <w:r w:rsidR="00D068AF">
        <w:fldChar w:fldCharType="end"/>
      </w:r>
      <w:r w:rsidR="00FD4C54">
        <w:fldChar w:fldCharType="end"/>
      </w:r>
      <w:r w:rsidR="00974AEB">
        <w:fldChar w:fldCharType="end"/>
      </w:r>
      <w:r w:rsidR="001E6DAC">
        <w:fldChar w:fldCharType="end"/>
      </w:r>
      <w:r w:rsidR="00F05AE6">
        <w:fldChar w:fldCharType="end"/>
      </w:r>
      <w:r w:rsidR="004947A8">
        <w:fldChar w:fldCharType="end"/>
      </w:r>
      <w:r w:rsidR="00F5315D">
        <w:fldChar w:fldCharType="end"/>
      </w:r>
      <w:r w:rsidRPr="00F42A52">
        <w:fldChar w:fldCharType="end"/>
      </w:r>
    </w:p>
    <w:p w14:paraId="59BE1918" w14:textId="5123B44B" w:rsidR="005C58B8" w:rsidRDefault="005C58B8" w:rsidP="005C58B8">
      <w:pPr>
        <w:pStyle w:val="TF-FONTE"/>
      </w:pPr>
      <w:r>
        <w:t>Fonte: Banggood (2020)</w:t>
      </w:r>
    </w:p>
    <w:p w14:paraId="14FD9FEE" w14:textId="2B5170F1" w:rsidR="00BA3F91" w:rsidRDefault="00254D7F" w:rsidP="00BA3F91">
      <w:pPr>
        <w:pStyle w:val="TF-TEXTO"/>
      </w:pPr>
      <w:r>
        <w:t xml:space="preserve">O chip principal ESP32 </w:t>
      </w:r>
      <w:r w:rsidR="00D950C7">
        <w:t>é conhecido como um módulo de alta performance para aplicações</w:t>
      </w:r>
      <w:r w:rsidR="004D1E9E">
        <w:t xml:space="preserve"> que exigem o uso conexão </w:t>
      </w:r>
      <w:r w:rsidR="00B16572">
        <w:t>W</w:t>
      </w:r>
      <w:r w:rsidR="004D1E9E">
        <w:t>i-fi</w:t>
      </w:r>
      <w:r w:rsidR="00575643">
        <w:t xml:space="preserve"> ou Bluetooth</w:t>
      </w:r>
      <w:r w:rsidR="00C33445">
        <w:t>, contan</w:t>
      </w:r>
      <w:r w:rsidR="00575643">
        <w:t>d</w:t>
      </w:r>
      <w:r w:rsidR="00C33445">
        <w:t>o com um baixíssimo consumo de energia</w:t>
      </w:r>
      <w:r w:rsidR="00B16572">
        <w:t>. Ele contém cerca de 4 MG de memória flash</w:t>
      </w:r>
      <w:r w:rsidR="00ED1F60">
        <w:t xml:space="preserve">, </w:t>
      </w:r>
      <w:r w:rsidR="000B6315">
        <w:t>MCU</w:t>
      </w:r>
      <w:r w:rsidR="00ED1F60">
        <w:t xml:space="preserve"> dual-core</w:t>
      </w:r>
      <w:r w:rsidR="000B6315">
        <w:t xml:space="preserve"> e cerca de 500 </w:t>
      </w:r>
      <w:r w:rsidR="00355106">
        <w:t>bytes</w:t>
      </w:r>
      <w:r w:rsidR="000B6315">
        <w:t xml:space="preserve"> de memória</w:t>
      </w:r>
      <w:r w:rsidR="00887F0E">
        <w:t xml:space="preserve"> SRAM</w:t>
      </w:r>
      <w:r w:rsidR="00B16572">
        <w:t xml:space="preserve"> permitindo assim</w:t>
      </w:r>
      <w:r w:rsidR="00D72D73">
        <w:t xml:space="preserve"> a criação de diversas aplicações para projetos de IoT, acesso remoto, webservers, entre outros</w:t>
      </w:r>
      <w:r w:rsidR="00887F0E">
        <w:t xml:space="preserve"> </w:t>
      </w:r>
      <w:r w:rsidR="00887F0E" w:rsidRPr="00887F0E">
        <w:t>(CURVELLO, 2018)</w:t>
      </w:r>
      <w:r w:rsidR="00887F0E">
        <w:t>.</w:t>
      </w:r>
      <w:r w:rsidR="00A20FFA">
        <w:t xml:space="preserve"> </w:t>
      </w:r>
    </w:p>
    <w:p w14:paraId="0198BEAD" w14:textId="70E13876" w:rsidR="003333B8" w:rsidRDefault="00D94E64" w:rsidP="00BA3F91">
      <w:pPr>
        <w:pStyle w:val="TF-TEXTO"/>
      </w:pPr>
      <w:r>
        <w:lastRenderedPageBreak/>
        <w:t xml:space="preserve">O acelerômetro triaxial BMA423 é um sensor ultrapequeno </w:t>
      </w:r>
      <w:r w:rsidR="00B50AB4">
        <w:t>voltado para aplicações com baixo consumo de energia</w:t>
      </w:r>
      <w:r w:rsidR="00120998">
        <w:t>. Ele é perfeito para reconhecimento de gestos</w:t>
      </w:r>
      <w:r w:rsidR="00E95BB4">
        <w:t xml:space="preserve">, </w:t>
      </w:r>
      <w:r w:rsidR="00120998">
        <w:t>atividades</w:t>
      </w:r>
      <w:r w:rsidR="00E95BB4">
        <w:t xml:space="preserve"> e </w:t>
      </w:r>
      <w:r w:rsidR="0031266D">
        <w:t>detecção de inclinação do pulso, além de permitir</w:t>
      </w:r>
      <w:r w:rsidR="006B276B">
        <w:t xml:space="preserve"> a contagem de passos sem a necessidade de um microcontrolador extra</w:t>
      </w:r>
      <w:r w:rsidR="00994244">
        <w:t xml:space="preserve"> </w:t>
      </w:r>
      <w:r w:rsidR="00994244" w:rsidRPr="00994244">
        <w:t>(BOSCH, 2020)</w:t>
      </w:r>
      <w:r w:rsidR="00994244">
        <w:t>.</w:t>
      </w:r>
      <w:r w:rsidR="00EE472A" w:rsidRPr="00EE472A">
        <w:t xml:space="preserve"> </w:t>
      </w:r>
      <w:r w:rsidR="00EE472A">
        <w:t>Junto dele, o sensor de sinal infravermelho que é como receptor de sinais infravermelhos, quando ocorre um movimento no ambiente há uma variação de luz que permite que o sensor perceba essa movimentação.</w:t>
      </w:r>
    </w:p>
    <w:p w14:paraId="46B4D07D" w14:textId="09ADBE18" w:rsidR="00FF281A" w:rsidRPr="00BA3F91" w:rsidRDefault="003F68CA" w:rsidP="00842EEE">
      <w:pPr>
        <w:pStyle w:val="TF-TEXTO"/>
      </w:pPr>
      <w:r>
        <w:t>O</w:t>
      </w:r>
      <w:r w:rsidR="00747F43">
        <w:t xml:space="preserve"> módulo de relógio em tempo real PCF8563</w:t>
      </w:r>
      <w:r w:rsidR="00793ADA">
        <w:t xml:space="preserve"> foi criado com base no NXP PCF8563T, ele </w:t>
      </w:r>
      <w:r w:rsidR="00B1761F">
        <w:t xml:space="preserve">possui o protocolo de comunicação </w:t>
      </w:r>
      <w:r w:rsidR="00555464">
        <w:t>I2C de até 400kHz, ou seja, 400</w:t>
      </w:r>
      <w:r w:rsidR="00E66156">
        <w:t>Kb</w:t>
      </w:r>
      <w:r w:rsidR="00E66156" w:rsidRPr="00081B86">
        <w:t>/</w:t>
      </w:r>
      <w:r w:rsidR="00E66156">
        <w:t>s. Esse módulo oferece várias funções, como por exemplo a saída do relógio programável, alarme</w:t>
      </w:r>
      <w:r w:rsidR="00174D11">
        <w:t xml:space="preserve"> e timer, além de ser mais estável do que outros módulos com a mesma função como o DS1302 e o DS1307.</w:t>
      </w:r>
      <w:r w:rsidR="00AA63D3">
        <w:t xml:space="preserve"> </w:t>
      </w:r>
      <w:r w:rsidR="006463F9">
        <w:t xml:space="preserve">Por fim, o relógio também possui </w:t>
      </w:r>
      <w:r w:rsidR="00F54659">
        <w:t xml:space="preserve">uma distância de comunicação de 300 metros, mecanismos de </w:t>
      </w:r>
      <w:r w:rsidR="00A33A8E">
        <w:t xml:space="preserve">segurança </w:t>
      </w:r>
      <w:r w:rsidR="00A33A8E" w:rsidRPr="00A33A8E">
        <w:t>WPA / WPA2 / WPA2-Enterprise / WPS</w:t>
      </w:r>
      <w:r w:rsidR="00A33A8E">
        <w:t xml:space="preserve">, protocolos de rede </w:t>
      </w:r>
      <w:r w:rsidR="004E727C" w:rsidRPr="004E727C">
        <w:t>IPv4, IPv6, SSL, TCP / UDP / HTTP / FTP / MQTT</w:t>
      </w:r>
      <w:r w:rsidR="00BE0EC3">
        <w:t xml:space="preserve"> e pode ser utilizado em temperaturas</w:t>
      </w:r>
      <w:r w:rsidR="00221615">
        <w:t xml:space="preserve"> variadas</w:t>
      </w:r>
      <w:r w:rsidR="00BE0EC3">
        <w:t xml:space="preserve"> entre </w:t>
      </w:r>
      <w:r w:rsidR="00BE0EC3" w:rsidRPr="00BE0EC3">
        <w:t>-40 ℃ ~ + 85 ℃</w:t>
      </w:r>
      <w:r w:rsidR="00470F6B">
        <w:t xml:space="preserve"> (BANGGOOD, 2020).</w:t>
      </w:r>
    </w:p>
    <w:p w14:paraId="6BD54095" w14:textId="77777777" w:rsidR="00451B94" w:rsidRPr="00E6269B" w:rsidRDefault="00451B94" w:rsidP="00F83A19">
      <w:pPr>
        <w:pStyle w:val="TF-refernciasbibliogrficasTTULO"/>
        <w:rPr>
          <w:lang w:val="en-US"/>
        </w:rPr>
      </w:pPr>
      <w:bookmarkStart w:id="150" w:name="_Toc351015602"/>
      <w:bookmarkEnd w:id="94"/>
      <w:bookmarkEnd w:id="95"/>
      <w:bookmarkEnd w:id="96"/>
      <w:bookmarkEnd w:id="97"/>
      <w:bookmarkEnd w:id="98"/>
      <w:bookmarkEnd w:id="99"/>
      <w:bookmarkEnd w:id="100"/>
      <w:r w:rsidRPr="00E6269B">
        <w:rPr>
          <w:lang w:val="en-US"/>
        </w:rPr>
        <w:t>Referências</w:t>
      </w:r>
      <w:bookmarkEnd w:id="150"/>
    </w:p>
    <w:p w14:paraId="7CFEF175" w14:textId="77777777" w:rsidR="009B6CC0" w:rsidRPr="00E6269B" w:rsidRDefault="009B6CC0" w:rsidP="009E71AD">
      <w:pPr>
        <w:pStyle w:val="TF-REFERNCIASITEM0"/>
        <w:rPr>
          <w:lang w:val="en-US"/>
        </w:rPr>
      </w:pPr>
    </w:p>
    <w:p w14:paraId="62460B49" w14:textId="57BAFFCC" w:rsidR="0039595D" w:rsidRDefault="0039595D" w:rsidP="009E71AD">
      <w:pPr>
        <w:pStyle w:val="TF-REFERNCIASITEM0"/>
      </w:pPr>
      <w:r w:rsidRPr="00E6269B">
        <w:rPr>
          <w:lang w:val="en-US"/>
        </w:rPr>
        <w:t>BANGGOOD. </w:t>
      </w:r>
      <w:r w:rsidRPr="00B63ED3">
        <w:rPr>
          <w:b/>
          <w:bCs/>
          <w:lang w:val="en-US"/>
        </w:rPr>
        <w:t>Smart Watch LILYGO® TTGO</w:t>
      </w:r>
      <w:r w:rsidRPr="00B63ED3">
        <w:rPr>
          <w:lang w:val="en-US"/>
        </w:rPr>
        <w:t xml:space="preserve">. 2020. </w:t>
      </w:r>
      <w:r w:rsidRPr="0039595D">
        <w:t>Disponível em: https://www.banggood.com/LILYGO-TTGO-T-Watch-2020-ESP32-Main-Chip-1_54-Inch-Touch-Display-Programmable-Wearable-Environmental-Interaction-Watch-p-1671427.html?utm_design=18&amp;utm_email=1597252507_2324&amp;utm_source=emarsys&amp;utm_medium=Shipoutinform190813&amp;utm_campaign=trigger-logistics&amp;utm_content=Gakki&amp;sc_src=email_2671705&amp;sc_eh=321f59c93b61e9951&amp;sc_llid=23461869&amp;sc_lid=104858042&amp;sc_uid=8KfmMZVdwF&amp;cur_warehouse=CN. Acesso em: 25 set. 2020.</w:t>
      </w:r>
    </w:p>
    <w:p w14:paraId="6ABD6A6A" w14:textId="0EEAD6FB" w:rsidR="002200AE" w:rsidRDefault="002200AE" w:rsidP="009E71AD">
      <w:pPr>
        <w:pStyle w:val="TF-REFERNCIASITEM0"/>
      </w:pPr>
      <w:r w:rsidRPr="004D33EA">
        <w:t xml:space="preserve">BERNARDO, Alexandre Moretti. </w:t>
      </w:r>
      <w:r w:rsidRPr="003B03FC">
        <w:rPr>
          <w:b/>
          <w:bCs/>
        </w:rPr>
        <w:t>Proposta de Sistema Embarcado para Auxílio e Monitoramento do Idoso</w:t>
      </w:r>
      <w:r w:rsidRPr="004D33EA">
        <w:t xml:space="preserve">. 2015. 171 f. TCC (Graduação) - Curso de Engenharia Elétrica Com Ênfase em Eletrônica, Escola de Engenharia de São Carlos, da Universidade São Paulo, São Paulo, 2015. Disponível em: </w:t>
      </w:r>
      <w:r w:rsidRPr="000F09AF">
        <w:t>http://www.tcc.sc.usp.br/tce/disponiveis/18/180450/tce-16022016-181527/publico/Bernardo_Alexandre_Moretti_tcc.pdf</w:t>
      </w:r>
      <w:r w:rsidRPr="004D33EA">
        <w:t>. Acesso em: 25 set. 2020.</w:t>
      </w:r>
    </w:p>
    <w:p w14:paraId="0A58DF92" w14:textId="6943D7DF" w:rsidR="00297EDD" w:rsidRDefault="00DD158C" w:rsidP="009E71AD">
      <w:pPr>
        <w:pStyle w:val="TF-REFERNCIASITEM0"/>
      </w:pPr>
      <w:r w:rsidRPr="009B6CC0">
        <w:t>BRASIL. MINISTÉRIO DA SAÚDE. (org.). </w:t>
      </w:r>
      <w:commentRangeStart w:id="151"/>
      <w:r w:rsidRPr="009B6CC0">
        <w:rPr>
          <w:b/>
          <w:bCs/>
        </w:rPr>
        <w:t>ENVELHECIMENTO E SAÚDE DA PESSOA IDOSA</w:t>
      </w:r>
      <w:commentRangeEnd w:id="151"/>
      <w:r w:rsidR="0059085A">
        <w:rPr>
          <w:rStyle w:val="Refdecomentrio"/>
        </w:rPr>
        <w:commentReference w:id="151"/>
      </w:r>
      <w:r w:rsidRPr="009B6CC0">
        <w:t>. 2006. Disponível em: https://bvsms.saude.gov.br/bvs/publicacoes/evelhecimento_saude_pessoa_idosa.pdf. Acesso em: 25 set. 2020.</w:t>
      </w:r>
    </w:p>
    <w:p w14:paraId="16CACA08" w14:textId="63C8BAEA" w:rsidR="008051B6" w:rsidRDefault="008051B6" w:rsidP="009E71AD">
      <w:pPr>
        <w:pStyle w:val="TF-REFERNCIASITEM0"/>
      </w:pPr>
      <w:r w:rsidRPr="009B6CC0">
        <w:t>BRASIL. MINISTÉRIO DA SAÚDE. (org.). </w:t>
      </w:r>
      <w:r w:rsidRPr="009B6CC0">
        <w:rPr>
          <w:b/>
          <w:bCs/>
        </w:rPr>
        <w:t>Saúde da pessoa idosa: prevenção e promoção à saúde integral</w:t>
      </w:r>
      <w:r w:rsidRPr="009B6CC0">
        <w:t>.</w:t>
      </w:r>
      <w:r w:rsidR="00FF2A98">
        <w:t>2020</w:t>
      </w:r>
      <w:r w:rsidR="005B28E4">
        <w:t>.</w:t>
      </w:r>
      <w:r w:rsidRPr="009B6CC0">
        <w:t xml:space="preserve"> Disponível em: https://antigo.saude.gov.br/saude-de-a-z/saude-da-pessoa-idosa. Acesso em: 25 set. 2020.</w:t>
      </w:r>
    </w:p>
    <w:p w14:paraId="73A9AB95" w14:textId="3B5B1EFA" w:rsidR="00E75120" w:rsidRDefault="00E75120" w:rsidP="009E71AD">
      <w:pPr>
        <w:pStyle w:val="TF-REFERNCIASITEM0"/>
      </w:pPr>
      <w:r w:rsidRPr="00E75120">
        <w:t xml:space="preserve">BOSCH. </w:t>
      </w:r>
      <w:r w:rsidRPr="00E75120">
        <w:rPr>
          <w:b/>
          <w:bCs/>
        </w:rPr>
        <w:t>BMA423 Acelerômetro</w:t>
      </w:r>
      <w:r w:rsidRPr="00E75120">
        <w:t>. Disponível em: https://www.bosch-sensortec.com/products/motion-sensors/accelerometers/bma423.html. Acesso em: 14 nov. 2020.</w:t>
      </w:r>
    </w:p>
    <w:p w14:paraId="31C03FF4" w14:textId="605F0476" w:rsidR="00DF775B" w:rsidRDefault="00DF775B" w:rsidP="009E71AD">
      <w:pPr>
        <w:pStyle w:val="TF-REFERNCIASITEM0"/>
      </w:pPr>
      <w:r w:rsidRPr="00DF775B">
        <w:t xml:space="preserve">CARVALHO, Sergio T.; ERTHAL, Matheus; MARELI, Douglas; SZTAJNBERG, Alexandre; COPETTI, Alessandro; LOQUES, Orlando. </w:t>
      </w:r>
      <w:r w:rsidRPr="00DF775B">
        <w:rPr>
          <w:b/>
          <w:bCs/>
        </w:rPr>
        <w:t>Monitoramento Remoto de Pacientes em Ambiente Domiciliar.</w:t>
      </w:r>
      <w:r w:rsidRPr="00DF775B">
        <w:t xml:space="preserve"> 2010. 8 f. TCC (Graduação), Instituto de </w:t>
      </w:r>
      <w:r w:rsidR="00133466" w:rsidRPr="00DF775B">
        <w:t>Computação</w:t>
      </w:r>
      <w:r w:rsidRPr="00DF775B">
        <w:t xml:space="preserve"> – Universidade Federal Fluminense (U</w:t>
      </w:r>
      <w:r w:rsidR="00133466">
        <w:t>FF</w:t>
      </w:r>
      <w:r w:rsidRPr="00DF775B">
        <w:t xml:space="preserve">), </w:t>
      </w:r>
      <w:r w:rsidR="00133466" w:rsidRPr="00DF775B">
        <w:t>Niterói</w:t>
      </w:r>
      <w:r w:rsidRPr="00DF775B">
        <w:t xml:space="preserve"> - R</w:t>
      </w:r>
      <w:r w:rsidR="00133466">
        <w:t>J</w:t>
      </w:r>
      <w:r w:rsidRPr="00DF775B">
        <w:t>, 2010. Disponível em: http://sbrc2010.inf.ufrgs.br/anais/data/pdf/salao/st01_03_salao.pdf. Acesso em: 14 nov. 2020.</w:t>
      </w:r>
    </w:p>
    <w:p w14:paraId="49427B01" w14:textId="3433B036" w:rsidR="008D0E8D" w:rsidRDefault="00D03AFC" w:rsidP="009E71AD">
      <w:pPr>
        <w:pStyle w:val="TF-REFERNCIASITEM0"/>
      </w:pPr>
      <w:r w:rsidRPr="00D03AFC">
        <w:t xml:space="preserve">CATTANI, Roceli Brum; GIRARDON-PERLINI, Nara Marilene Oliveira. </w:t>
      </w:r>
      <w:commentRangeStart w:id="152"/>
      <w:r w:rsidRPr="00094D96">
        <w:rPr>
          <w:b/>
          <w:bCs/>
        </w:rPr>
        <w:t>CUIDAR DO IDOSO DOENTE NO DOMICÍLIO NA VOZ DE CUIDADORES FAMILIARES</w:t>
      </w:r>
      <w:commentRangeEnd w:id="152"/>
      <w:r w:rsidR="00FB736E">
        <w:rPr>
          <w:rStyle w:val="Refdecomentrio"/>
        </w:rPr>
        <w:commentReference w:id="152"/>
      </w:r>
      <w:r w:rsidRPr="00094D96">
        <w:rPr>
          <w:b/>
          <w:bCs/>
        </w:rPr>
        <w:t>. </w:t>
      </w:r>
      <w:r w:rsidRPr="00D03AFC">
        <w:rPr>
          <w:b/>
          <w:bCs/>
        </w:rPr>
        <w:t>Revista Eletrônica de Enfermagem</w:t>
      </w:r>
      <w:r w:rsidRPr="00D03AFC">
        <w:t>, Goiás, v. 6, n. 2, p. 254-271, 22 dez. 2006. Disponível em: https://deploy.extras.ufg.br/projetos/fen_revista/revista6_2/pdf/Orig11_idoso.pdf. Acesso em: 25 set. 2020.</w:t>
      </w:r>
    </w:p>
    <w:p w14:paraId="3DFBD5EB" w14:textId="1FD896E1" w:rsidR="00FF281A" w:rsidRDefault="00FF281A" w:rsidP="009E71AD">
      <w:pPr>
        <w:pStyle w:val="TF-REFERNCIASITEM0"/>
      </w:pPr>
      <w:r w:rsidRPr="00FF281A">
        <w:t xml:space="preserve">CURVELLO, André. ESP32 – </w:t>
      </w:r>
      <w:r w:rsidRPr="00FF281A">
        <w:rPr>
          <w:b/>
          <w:bCs/>
        </w:rPr>
        <w:t>Um grande aliado para o Maker IoT.</w:t>
      </w:r>
      <w:r w:rsidRPr="00FF281A">
        <w:t xml:space="preserve"> 2018. Disponível em: https://www.filipeflop.com/blog/esp32-um-grande-aliado-para-o-maker-iot/. Acesso em: 14 nov. 2020.</w:t>
      </w:r>
    </w:p>
    <w:p w14:paraId="7885A63D" w14:textId="4C9F7266" w:rsidR="00E072F8" w:rsidRDefault="00650C4C" w:rsidP="009E71AD">
      <w:pPr>
        <w:pStyle w:val="TF-REFERNCIASITEM0"/>
      </w:pPr>
      <w:r w:rsidRPr="00E6269B">
        <w:t>DEVMEDIA. </w:t>
      </w:r>
      <w:r w:rsidRPr="00E6269B">
        <w:rPr>
          <w:b/>
          <w:bCs/>
        </w:rPr>
        <w:t>RUP - Rational Unified Process</w:t>
      </w:r>
      <w:r w:rsidRPr="00E6269B">
        <w:t xml:space="preserve">. </w:t>
      </w:r>
      <w:r w:rsidRPr="009B6CC0">
        <w:t>2007. Disponível em: https://www.devmedia.com.br/rup-rational-unified-process/4574. Acesso em: 25 set. 2020.</w:t>
      </w:r>
    </w:p>
    <w:p w14:paraId="1BF49DAE" w14:textId="2F8C117E" w:rsidR="00153072" w:rsidRDefault="00153072" w:rsidP="009E71AD">
      <w:pPr>
        <w:pStyle w:val="TF-REFERNCIASITEM0"/>
      </w:pPr>
      <w:r w:rsidRPr="00153072">
        <w:t xml:space="preserve">MARCOLINI, Thiago. </w:t>
      </w:r>
      <w:r w:rsidRPr="00153072">
        <w:rPr>
          <w:b/>
          <w:bCs/>
        </w:rPr>
        <w:t>Segundo o IBGE, cresce número de familiares que cuidam de idosos no Brasil</w:t>
      </w:r>
      <w:r w:rsidRPr="00153072">
        <w:t>. 2020. Disponível em: https://www.tudorondonia.com/noticias/segundo-o-ibge-cresce-numero-de-familiares-que-cuidam-de-idosos-no-brasil,50473.shtml. Acesso em: 14 nov. 2020.</w:t>
      </w:r>
    </w:p>
    <w:p w14:paraId="73A1CDE0" w14:textId="1412B004" w:rsidR="00491E34" w:rsidRDefault="00491E34" w:rsidP="009E71AD">
      <w:pPr>
        <w:pStyle w:val="TF-REFERNCIASITEM0"/>
      </w:pPr>
      <w:commentRangeStart w:id="153"/>
      <w:r w:rsidRPr="00491E34">
        <w:t>MENDONÇA, Cláudio Márcio Campos </w:t>
      </w:r>
      <w:r w:rsidRPr="00491E34">
        <w:rPr>
          <w:i/>
          <w:iCs/>
        </w:rPr>
        <w:t>et al</w:t>
      </w:r>
      <w:r w:rsidRPr="00491E34">
        <w:t xml:space="preserve">. </w:t>
      </w:r>
      <w:r w:rsidRPr="009A5E65">
        <w:rPr>
          <w:b/>
          <w:bCs/>
        </w:rPr>
        <w:t>USO DA IoT, BIG DATA E INTELIGÊNCIA ARTIFICIAL NAS CAPACIDADES DINÂMICAS</w:t>
      </w:r>
      <w:r w:rsidRPr="00491E34">
        <w:t>. </w:t>
      </w:r>
      <w:r w:rsidRPr="00491E34">
        <w:rPr>
          <w:b/>
          <w:bCs/>
        </w:rPr>
        <w:t>Pensamento Contemporâneo em Administração</w:t>
      </w:r>
      <w:r w:rsidRPr="00491E34">
        <w:t>, Rio de Janeiro, v. 12, n. 1, p. 131-151, fev. 2018. Disponível em: http://200.135.161.12/~edsonh/Repositorio/bigdata_iot.pdf. Acesso em: 05 out. 2020.</w:t>
      </w:r>
      <w:commentRangeEnd w:id="153"/>
      <w:r w:rsidR="00A5260A">
        <w:rPr>
          <w:rStyle w:val="Refdecomentrio"/>
        </w:rPr>
        <w:commentReference w:id="153"/>
      </w:r>
    </w:p>
    <w:p w14:paraId="2BF739DC" w14:textId="14F65DEB" w:rsidR="00426073" w:rsidRDefault="00426073" w:rsidP="009E71AD">
      <w:pPr>
        <w:pStyle w:val="TF-REFERNCIASITEM0"/>
      </w:pPr>
      <w:commentRangeStart w:id="154"/>
      <w:r w:rsidRPr="00426073">
        <w:t>MONTALVAO, Raquel</w:t>
      </w:r>
      <w:r w:rsidRPr="00426073">
        <w:rPr>
          <w:b/>
          <w:bCs/>
        </w:rPr>
        <w:t>. Crescimento da população idosa reforça necessidade de ações destinadas ao público</w:t>
      </w:r>
      <w:r w:rsidRPr="00426073">
        <w:t>. 2019. Disponível em: https://www.cnm.org.br/comunicacao/noticias/crescimento-da-populacao-idosa-reforca-necessidade-de-acoes-destinadas-ao-</w:t>
      </w:r>
      <w:r>
        <w:t>u</w:t>
      </w:r>
      <w:r w:rsidRPr="00426073">
        <w:t>blico#:~:text=Pessoas%20com%2065%20anos%20já,preparar%20para%20a%20mudança%20demográfica. Acesso em: 14 nov. 2020.</w:t>
      </w:r>
      <w:commentRangeEnd w:id="154"/>
      <w:r w:rsidR="00A5260A">
        <w:rPr>
          <w:rStyle w:val="Refdecomentrio"/>
        </w:rPr>
        <w:commentReference w:id="154"/>
      </w:r>
    </w:p>
    <w:p w14:paraId="482A315C" w14:textId="6A436611" w:rsidR="00035AD0" w:rsidRDefault="00035AD0" w:rsidP="009E71AD">
      <w:pPr>
        <w:pStyle w:val="TF-REFERNCIASITEM0"/>
      </w:pPr>
      <w:r w:rsidRPr="00035AD0">
        <w:t xml:space="preserve">MOURA, Cícero Joasyo Mateus de; XAVIER, Otávio Calaça. </w:t>
      </w:r>
      <w:r w:rsidRPr="00035AD0">
        <w:rPr>
          <w:b/>
          <w:bCs/>
        </w:rPr>
        <w:t>Protótipo de Monitoramento Remoto da Saúde do Idoso.</w:t>
      </w:r>
      <w:r w:rsidRPr="00035AD0">
        <w:t xml:space="preserve"> 2018. 14 f. TCC (Graduação), Instituto de Informática - Universidade Regional de Goiás (U</w:t>
      </w:r>
      <w:r w:rsidR="00133466">
        <w:t>FG</w:t>
      </w:r>
      <w:r w:rsidRPr="00035AD0">
        <w:t>), Goiânia - Goiás, 2018. Disponível em: https://sol.sbc.org.br/index.php/erigo/article/view/7137/7026. Acesso em: 08 nov. 2020.</w:t>
      </w:r>
    </w:p>
    <w:p w14:paraId="31C03DD4" w14:textId="4C0B85C2" w:rsidR="00E600D0" w:rsidRDefault="00E600D0" w:rsidP="009E71AD">
      <w:pPr>
        <w:pStyle w:val="TF-REFERNCIASITEM0"/>
      </w:pPr>
      <w:r w:rsidRPr="00E600D0">
        <w:lastRenderedPageBreak/>
        <w:t>ORACLE. </w:t>
      </w:r>
      <w:r w:rsidRPr="00E600D0">
        <w:rPr>
          <w:b/>
          <w:bCs/>
        </w:rPr>
        <w:t xml:space="preserve">Por que a IoT é </w:t>
      </w:r>
      <w:r w:rsidR="00133466" w:rsidRPr="00E600D0">
        <w:rPr>
          <w:b/>
          <w:bCs/>
        </w:rPr>
        <w:t>tão importante</w:t>
      </w:r>
      <w:r w:rsidRPr="00E600D0">
        <w:rPr>
          <w:b/>
          <w:bCs/>
        </w:rPr>
        <w:t>?</w:t>
      </w:r>
      <w:commentRangeStart w:id="155"/>
      <w:r w:rsidRPr="00E600D0">
        <w:t> </w:t>
      </w:r>
      <w:commentRangeEnd w:id="155"/>
      <w:r w:rsidR="00FB736E">
        <w:rPr>
          <w:rStyle w:val="Refdecomentrio"/>
        </w:rPr>
        <w:commentReference w:id="155"/>
      </w:r>
      <w:r w:rsidRPr="00E600D0">
        <w:t>Disponível em: https://www.oracle.com/br/internet-of-things/what-is-iot.html. Acesso em: 25 set. 2020.</w:t>
      </w:r>
    </w:p>
    <w:p w14:paraId="44E1641C" w14:textId="46D3D11C" w:rsidR="00E725F3" w:rsidRDefault="00CB4EAA" w:rsidP="009E71AD">
      <w:pPr>
        <w:pStyle w:val="TF-REFERNCIASITEM0"/>
      </w:pPr>
      <w:r w:rsidRPr="009B6CC0">
        <w:t>PARADELLA, Rodrigo. </w:t>
      </w:r>
      <w:r w:rsidRPr="009B6CC0">
        <w:rPr>
          <w:b/>
          <w:bCs/>
        </w:rPr>
        <w:t>Número de idosos cresce 18% em 5 anos e ultrapassa 30 milhões em 2017</w:t>
      </w:r>
      <w:r w:rsidRPr="009B6CC0">
        <w:t>. 2018. Disponível em: https://agenciadenoticias.ibge.gov.br/agencia-noticias/2012-agencia-de-noticias/noticias/20980-numero-de-idosos-cresce-18-em-5-anos-e-ultrapassa-30-milhoes-em-2017. Acesso em: 25 set. 2020.</w:t>
      </w:r>
    </w:p>
    <w:p w14:paraId="4709F603" w14:textId="070D8C15" w:rsidR="00FC2A87" w:rsidRPr="008051B6" w:rsidRDefault="00320126" w:rsidP="009E71AD">
      <w:pPr>
        <w:pStyle w:val="TF-REFERNCIASITEM0"/>
        <w:rPr>
          <w:rStyle w:val="Hyperlink"/>
          <w:noProof w:val="0"/>
          <w:color w:val="auto"/>
          <w:u w:val="none"/>
        </w:rPr>
      </w:pPr>
      <w:commentRangeStart w:id="156"/>
      <w:r w:rsidRPr="00320126">
        <w:rPr>
          <w:rStyle w:val="Hyperlink"/>
          <w:noProof w:val="0"/>
          <w:color w:val="auto"/>
          <w:u w:val="none"/>
        </w:rPr>
        <w:t xml:space="preserve">REZENDE, </w:t>
      </w:r>
      <w:r w:rsidR="00133466" w:rsidRPr="00320126">
        <w:rPr>
          <w:rStyle w:val="Hyperlink"/>
          <w:noProof w:val="0"/>
          <w:color w:val="auto"/>
          <w:u w:val="none"/>
        </w:rPr>
        <w:t>Lívia</w:t>
      </w:r>
      <w:r w:rsidRPr="00320126">
        <w:rPr>
          <w:rStyle w:val="Hyperlink"/>
          <w:noProof w:val="0"/>
          <w:color w:val="auto"/>
          <w:u w:val="none"/>
        </w:rPr>
        <w:t xml:space="preserve">. </w:t>
      </w:r>
      <w:r w:rsidRPr="00320126">
        <w:rPr>
          <w:rStyle w:val="Hyperlink"/>
          <w:b/>
          <w:bCs/>
          <w:noProof w:val="0"/>
          <w:color w:val="auto"/>
          <w:u w:val="none"/>
        </w:rPr>
        <w:t>Smartwatch: o que é e para que serve?</w:t>
      </w:r>
      <w:r w:rsidRPr="00320126">
        <w:rPr>
          <w:rStyle w:val="Hyperlink"/>
          <w:noProof w:val="0"/>
          <w:color w:val="auto"/>
          <w:u w:val="none"/>
        </w:rPr>
        <w:t xml:space="preserve"> 2019. Disponível em: https://comparaplano.com.br/blog/smartwatch/. Acesso em: 10 nov. 2020.</w:t>
      </w:r>
      <w:commentRangeEnd w:id="156"/>
      <w:r w:rsidR="00A5260A">
        <w:rPr>
          <w:rStyle w:val="Refdecomentrio"/>
        </w:rPr>
        <w:commentReference w:id="156"/>
      </w:r>
    </w:p>
    <w:p w14:paraId="7D6A4585" w14:textId="5ACA0339" w:rsidR="004C7490" w:rsidRDefault="004C7490" w:rsidP="009E71AD">
      <w:pPr>
        <w:pStyle w:val="TF-REFERNCIASITEM0"/>
      </w:pPr>
      <w:r w:rsidRPr="004C7490">
        <w:t>THAMAY, Felipe; MORAIS, Misael Elias de</w:t>
      </w:r>
      <w:r w:rsidRPr="003B03FC">
        <w:rPr>
          <w:b/>
          <w:bCs/>
        </w:rPr>
        <w:t>. Monitoramento de crianças e idosos utilizando uma WBAN</w:t>
      </w:r>
      <w:r w:rsidRPr="004C7490">
        <w:t>. Revista de Saúde Digital e Tecnologias Educacionais, Paraíba, v. 3, n. 4, p. 44-59, 26 fev. 2018. Disponível em: http://www.repositorio.ufc.br/handle/riufc/34326. Acesso em: 25 set. 2020.</w:t>
      </w:r>
    </w:p>
    <w:p w14:paraId="12EA909B" w14:textId="09121935" w:rsidR="004C7490" w:rsidRDefault="007628A2" w:rsidP="009E71AD">
      <w:pPr>
        <w:pStyle w:val="TF-REFERNCIASITEM0"/>
      </w:pPr>
      <w:r w:rsidRPr="007628A2">
        <w:t xml:space="preserve">VILELLA, Flavia. </w:t>
      </w:r>
      <w:r w:rsidRPr="007628A2">
        <w:rPr>
          <w:b/>
          <w:bCs/>
        </w:rPr>
        <w:t>Oito em cada dez idosos precisam de ajuda para realizar tarefas.</w:t>
      </w:r>
      <w:r w:rsidRPr="007628A2">
        <w:t xml:space="preserve"> 2015. Disponível em: https://agenciabrasil.ebc.com.br/geral/noticia/2015-08/oito-em-cada-dez-idosos-precisam-de-ajuda-para-realizar-tarefas. Acesso em: 14 nov. 2020.</w:t>
      </w:r>
    </w:p>
    <w:p w14:paraId="165DAAAC" w14:textId="2269469A" w:rsidR="00EE0763" w:rsidRDefault="00EE0763" w:rsidP="009E71AD">
      <w:pPr>
        <w:pStyle w:val="TF-REFERNCIASITEM0"/>
      </w:pPr>
    </w:p>
    <w:p w14:paraId="3BC64BAD" w14:textId="4151FB7F" w:rsidR="00EE0763" w:rsidRDefault="00EE0763" w:rsidP="009E71AD">
      <w:pPr>
        <w:pStyle w:val="TF-REFERNCIASITEM0"/>
      </w:pPr>
    </w:p>
    <w:p w14:paraId="012A1434" w14:textId="4655B2EE" w:rsidR="00EE0763" w:rsidRDefault="00EE0763" w:rsidP="009E71AD">
      <w:pPr>
        <w:pStyle w:val="TF-REFERNCIASITEM0"/>
      </w:pPr>
    </w:p>
    <w:p w14:paraId="60BE3C76" w14:textId="7D2264AA" w:rsidR="00EE0763" w:rsidRDefault="00EE0763" w:rsidP="009E71AD">
      <w:pPr>
        <w:pStyle w:val="TF-REFERNCIASITEM0"/>
      </w:pPr>
    </w:p>
    <w:p w14:paraId="2B7CB9E2" w14:textId="6AF3CAC5" w:rsidR="00EE0763" w:rsidRDefault="00EE0763" w:rsidP="009E71AD">
      <w:pPr>
        <w:pStyle w:val="TF-REFERNCIASITEM0"/>
      </w:pPr>
    </w:p>
    <w:p w14:paraId="25B6E632" w14:textId="74A9E51A" w:rsidR="00EE0763" w:rsidRDefault="00EE0763" w:rsidP="009E71AD">
      <w:pPr>
        <w:pStyle w:val="TF-REFERNCIASITEM0"/>
      </w:pPr>
    </w:p>
    <w:p w14:paraId="34C70797" w14:textId="527AEA1F" w:rsidR="00EE0763" w:rsidRDefault="00EE0763" w:rsidP="009E71AD">
      <w:pPr>
        <w:pStyle w:val="TF-REFERNCIASITEM0"/>
      </w:pPr>
    </w:p>
    <w:p w14:paraId="50747EED" w14:textId="203637DF" w:rsidR="00EE0763" w:rsidRDefault="00EE0763" w:rsidP="009E71AD">
      <w:pPr>
        <w:pStyle w:val="TF-REFERNCIASITEM0"/>
      </w:pPr>
    </w:p>
    <w:p w14:paraId="5B0A1D75" w14:textId="2E18FB3B" w:rsidR="00EE0763" w:rsidRDefault="00EE0763" w:rsidP="009E71AD">
      <w:pPr>
        <w:pStyle w:val="TF-REFERNCIASITEM0"/>
      </w:pPr>
    </w:p>
    <w:p w14:paraId="0F6AC53A" w14:textId="0E1CFDCB" w:rsidR="00EE0763" w:rsidRDefault="00EE0763" w:rsidP="009E71AD">
      <w:pPr>
        <w:pStyle w:val="TF-REFERNCIASITEM0"/>
      </w:pPr>
    </w:p>
    <w:p w14:paraId="0940FF4F" w14:textId="1D8F33C5" w:rsidR="00EE0763" w:rsidRDefault="00EE0763" w:rsidP="009E71AD">
      <w:pPr>
        <w:pStyle w:val="TF-REFERNCIASITEM0"/>
      </w:pPr>
    </w:p>
    <w:p w14:paraId="64D2D36E" w14:textId="5B9D21D5" w:rsidR="00EE0763" w:rsidRDefault="00EE0763" w:rsidP="009E71AD">
      <w:pPr>
        <w:pStyle w:val="TF-REFERNCIASITEM0"/>
      </w:pPr>
    </w:p>
    <w:p w14:paraId="3627D5C6" w14:textId="77777777" w:rsidR="00EE0763" w:rsidRDefault="00EE0763" w:rsidP="009E71AD">
      <w:pPr>
        <w:pStyle w:val="TF-REFERNCIASITEM0"/>
      </w:pPr>
    </w:p>
    <w:p w14:paraId="4EF7B955" w14:textId="70796A54" w:rsidR="00F83A19" w:rsidRDefault="00F83A19" w:rsidP="00587002">
      <w:pPr>
        <w:pStyle w:val="TF-refernciasbibliogrficasTTULO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30ADB899" w:rsidR="00F83A19" w:rsidRDefault="0042491C" w:rsidP="00F83A19">
      <w:pPr>
        <w:pStyle w:val="TF-LEGENDA"/>
      </w:pPr>
      <w:r>
        <w:t xml:space="preserve">                          </w:t>
      </w: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03524E">
          <w:footerReference w:type="default" r:id="rId26"/>
          <w:headerReference w:type="first" r:id="rId2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382BDDE3" w14:textId="77777777" w:rsidR="00867D90" w:rsidRPr="00320BFA" w:rsidRDefault="00867D90" w:rsidP="00867D90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05EC2BEB" w14:textId="2097862A" w:rsidR="00867D90" w:rsidRPr="00320BFA" w:rsidRDefault="00867D90" w:rsidP="00867D90">
      <w:pPr>
        <w:pStyle w:val="TF-xAvalLINHA"/>
      </w:pPr>
      <w:r w:rsidRPr="00320BFA">
        <w:t>Acadêmico(a):</w:t>
      </w:r>
      <w:r w:rsidR="00DB0FC7">
        <w:t xml:space="preserve"> Jardel Angelo dos Santos</w:t>
      </w:r>
      <w:r w:rsidRPr="00320BFA">
        <w:tab/>
      </w:r>
    </w:p>
    <w:p w14:paraId="505D8C05" w14:textId="74CB036D" w:rsidR="00867D90" w:rsidRDefault="00867D90" w:rsidP="00867D90">
      <w:pPr>
        <w:pStyle w:val="TF-xAvalLINHA"/>
      </w:pPr>
      <w:r w:rsidRPr="00320BFA">
        <w:t>Avaliador(a):</w:t>
      </w:r>
      <w:r w:rsidRPr="00320BFA">
        <w:tab/>
      </w:r>
      <w:r w:rsidR="00DB0FC7">
        <w:t>Andreza Sartori</w:t>
      </w:r>
      <w:r>
        <w:tab/>
      </w:r>
    </w:p>
    <w:p w14:paraId="2FD177C1" w14:textId="77777777" w:rsidR="00867D90" w:rsidRDefault="00867D90" w:rsidP="00867D9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867D90" w:rsidRPr="00320BFA" w14:paraId="000C92EC" w14:textId="77777777" w:rsidTr="00FA7469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EBFC16" w14:textId="77777777" w:rsidR="00867D90" w:rsidRPr="00320BFA" w:rsidRDefault="00867D90" w:rsidP="00FA7469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328AB8" w14:textId="77777777" w:rsidR="00867D90" w:rsidRPr="00320BFA" w:rsidRDefault="00867D90" w:rsidP="00FA746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F008D90" w14:textId="77777777" w:rsidR="00867D90" w:rsidRPr="00320BFA" w:rsidRDefault="00867D90" w:rsidP="00FA746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343832F" w14:textId="77777777" w:rsidR="00867D90" w:rsidRPr="00320BFA" w:rsidRDefault="00867D90" w:rsidP="00FA7469">
            <w:pPr>
              <w:pStyle w:val="TF-xAvalITEMTABELA"/>
            </w:pPr>
            <w:r w:rsidRPr="00320BFA">
              <w:t>não atende</w:t>
            </w:r>
          </w:p>
        </w:tc>
      </w:tr>
      <w:tr w:rsidR="00867D90" w:rsidRPr="00320BFA" w14:paraId="6536B17E" w14:textId="77777777" w:rsidTr="00FA7469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D6D0A1F" w14:textId="77777777" w:rsidR="00867D90" w:rsidRPr="00320BFA" w:rsidRDefault="00867D90" w:rsidP="00FA7469">
            <w:pPr>
              <w:pStyle w:val="TF-xAvalITEMTABELA"/>
            </w:pPr>
            <w:r w:rsidRPr="00B323A8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55C7" w14:textId="77777777" w:rsidR="00867D90" w:rsidRPr="00821EE8" w:rsidRDefault="00867D90" w:rsidP="00867D90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22986FE" w14:textId="77777777" w:rsidR="00867D90" w:rsidRPr="00821EE8" w:rsidRDefault="00867D90" w:rsidP="00FA7469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6DA2" w14:textId="5C012B0C" w:rsidR="00867D90" w:rsidRPr="00320BFA" w:rsidRDefault="00DB0FC7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8B89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3F3A4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46C7F114" w14:textId="77777777" w:rsidTr="00FA7469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442395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1227" w14:textId="77777777" w:rsidR="00867D90" w:rsidRPr="00821EE8" w:rsidRDefault="00867D90" w:rsidP="00FA7469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21EF" w14:textId="0BDFBE58" w:rsidR="00867D90" w:rsidRPr="00320BFA" w:rsidRDefault="00DB0FC7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768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32327E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11DE520B" w14:textId="77777777" w:rsidTr="00FA746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7855EB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076A" w14:textId="77777777" w:rsidR="00867D90" w:rsidRPr="00320BFA" w:rsidRDefault="00867D90" w:rsidP="00867D90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87A4ED6" w14:textId="77777777" w:rsidR="00867D90" w:rsidRPr="00320BFA" w:rsidRDefault="00867D90" w:rsidP="00FA7469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6613" w14:textId="55DBCF5D" w:rsidR="00867D90" w:rsidRPr="00320BFA" w:rsidRDefault="00DB0FC7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A3F8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7E3C5A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1D8ADC89" w14:textId="77777777" w:rsidTr="00FA7469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FE2187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EDFD" w14:textId="77777777" w:rsidR="00867D90" w:rsidRPr="00320BFA" w:rsidRDefault="00867D90" w:rsidP="00FA746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FAB9" w14:textId="04E7B787" w:rsidR="00867D90" w:rsidRPr="00320BFA" w:rsidRDefault="00DB0FC7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4FB0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5F13E4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29D1AC56" w14:textId="77777777" w:rsidTr="00FA746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3B2AEA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4739" w14:textId="77777777" w:rsidR="00867D90" w:rsidRPr="00EE20C1" w:rsidRDefault="00867D90" w:rsidP="00867D90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9BB250F" w14:textId="77777777" w:rsidR="00867D90" w:rsidRPr="00EE20C1" w:rsidRDefault="00867D90" w:rsidP="00FA7469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71A3" w14:textId="38DAEA17" w:rsidR="00867D90" w:rsidRPr="00320BFA" w:rsidRDefault="00C112D3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551B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A2ACF3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7AE35299" w14:textId="77777777" w:rsidTr="00FA746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CD32B6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574B" w14:textId="77777777" w:rsidR="00867D90" w:rsidRPr="00EE20C1" w:rsidRDefault="00867D90" w:rsidP="00FA7469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B6BB" w14:textId="6C912FF0" w:rsidR="00867D90" w:rsidRPr="00320BFA" w:rsidRDefault="00C112D3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FFA6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D6435F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5684C063" w14:textId="77777777" w:rsidTr="00FA7469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E4B588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2FA5" w14:textId="77777777" w:rsidR="00867D90" w:rsidRPr="00320BFA" w:rsidRDefault="00867D90" w:rsidP="00867D90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29D1B5EB" w14:textId="77777777" w:rsidR="00867D90" w:rsidRPr="00320BFA" w:rsidRDefault="00867D90" w:rsidP="00FA746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BE34" w14:textId="51BFD766" w:rsidR="00867D90" w:rsidRPr="00320BFA" w:rsidRDefault="00C112D3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B5D2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A1068A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3D447308" w14:textId="77777777" w:rsidTr="00FA746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D57127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C12E" w14:textId="77777777" w:rsidR="00867D90" w:rsidRPr="00320BFA" w:rsidRDefault="00867D90" w:rsidP="00FA7469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DDA6" w14:textId="439A2FB4" w:rsidR="00867D90" w:rsidRPr="00320BFA" w:rsidRDefault="00C112D3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FE46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9F9C86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080DA4F0" w14:textId="77777777" w:rsidTr="00FA7469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FDD626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13EB" w14:textId="77777777" w:rsidR="00867D90" w:rsidRPr="00801036" w:rsidRDefault="00867D90" w:rsidP="00867D90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6EC20D56" w14:textId="77777777" w:rsidR="00867D90" w:rsidRPr="00801036" w:rsidRDefault="00867D90" w:rsidP="00FA7469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CE5" w14:textId="07BA6851" w:rsidR="00867D90" w:rsidRPr="00801036" w:rsidRDefault="00C112D3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D263" w14:textId="77777777" w:rsidR="00867D90" w:rsidRPr="00801036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BCE799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665FF7FF" w14:textId="77777777" w:rsidTr="00FA7469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7D4230" w14:textId="77777777" w:rsidR="00867D90" w:rsidRPr="00320BFA" w:rsidRDefault="00867D90" w:rsidP="00FA746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EB59" w14:textId="77777777" w:rsidR="00867D90" w:rsidRPr="00320BFA" w:rsidRDefault="00867D90" w:rsidP="00867D9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F31B335" w14:textId="77777777" w:rsidR="00867D90" w:rsidRPr="00320BFA" w:rsidRDefault="00867D90" w:rsidP="00FA746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FE74" w14:textId="1D05C9F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67E8" w14:textId="33BBF4A7" w:rsidR="00867D90" w:rsidRPr="00320BFA" w:rsidRDefault="00C112D3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A8F8DC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48D4E9A3" w14:textId="77777777" w:rsidTr="00FA746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B9D6F1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A535" w14:textId="77777777" w:rsidR="00867D90" w:rsidRPr="00320BFA" w:rsidRDefault="00867D90" w:rsidP="00FA746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AAF0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7402" w14:textId="345EBC90" w:rsidR="00867D90" w:rsidRPr="00320BFA" w:rsidRDefault="00C112D3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423AC2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427D9A46" w14:textId="77777777" w:rsidTr="00FA746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13DECB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DA6" w14:textId="77777777" w:rsidR="00867D90" w:rsidRPr="00320BFA" w:rsidRDefault="00867D90" w:rsidP="00867D90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3820339" w14:textId="77777777" w:rsidR="00867D90" w:rsidRPr="00320BFA" w:rsidRDefault="00867D90" w:rsidP="00FA746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53FC" w14:textId="1E4A0E7B" w:rsidR="00867D90" w:rsidRPr="00320BFA" w:rsidRDefault="00C112D3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BFD1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F78386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51E6538E" w14:textId="77777777" w:rsidTr="00FA746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944D2A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2703" w14:textId="77777777" w:rsidR="00867D90" w:rsidRPr="00320BFA" w:rsidRDefault="00867D90" w:rsidP="00867D90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0D22875E" w14:textId="77777777" w:rsidR="00867D90" w:rsidRPr="00320BFA" w:rsidRDefault="00867D90" w:rsidP="00FA746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DC7F" w14:textId="19D0E1D2" w:rsidR="00867D90" w:rsidRPr="00320BFA" w:rsidRDefault="00C112D3" w:rsidP="00FA7469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A237" w14:textId="77777777" w:rsidR="00867D90" w:rsidRPr="00320BFA" w:rsidRDefault="00867D90" w:rsidP="00FA7469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1E0D05" w14:textId="77777777" w:rsidR="00867D90" w:rsidRPr="00320BFA" w:rsidRDefault="00867D90" w:rsidP="00FA7469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6612E843" w14:textId="77777777" w:rsidTr="00FA746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204728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7178" w14:textId="77777777" w:rsidR="00867D90" w:rsidRPr="00320BFA" w:rsidRDefault="00867D90" w:rsidP="00867D90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084BDB51" w14:textId="77777777" w:rsidR="00867D90" w:rsidRPr="00320BFA" w:rsidRDefault="00867D90" w:rsidP="00FA746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7A48" w14:textId="150F842B" w:rsidR="00867D90" w:rsidRPr="00320BFA" w:rsidRDefault="00C112D3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FD6B" w14:textId="46477629" w:rsidR="00867D90" w:rsidRPr="00320BFA" w:rsidRDefault="00867D90" w:rsidP="00C112D3">
            <w:pPr>
              <w:keepNext w:val="0"/>
              <w:keepLines w:val="0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BA9C81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11252030" w14:textId="77777777" w:rsidTr="00FA7469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6545A7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066A" w14:textId="77777777" w:rsidR="00867D90" w:rsidRPr="00320BFA" w:rsidRDefault="00867D90" w:rsidP="00FA746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D5F8" w14:textId="3D49C2D7" w:rsidR="00867D90" w:rsidRPr="00320BFA" w:rsidRDefault="00C112D3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4D2E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9EBF7F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67D90" w:rsidRPr="00320BFA" w14:paraId="1D9758E6" w14:textId="77777777" w:rsidTr="00FA7469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509BFD" w14:textId="77777777" w:rsidR="00867D90" w:rsidRPr="00320BFA" w:rsidRDefault="00867D90" w:rsidP="00FA746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77D2ED9" w14:textId="77777777" w:rsidR="00867D90" w:rsidRPr="00320BFA" w:rsidRDefault="00867D90" w:rsidP="00FA746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7B10EE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45229F" w14:textId="436D7A85" w:rsidR="00867D90" w:rsidRPr="00320BFA" w:rsidRDefault="00C112D3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4E1564" w14:textId="77777777" w:rsidR="00867D90" w:rsidRPr="00320BFA" w:rsidRDefault="00867D90" w:rsidP="00FA7469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23A328A" w14:textId="77777777" w:rsidR="00867D90" w:rsidRPr="00320BFA" w:rsidRDefault="00867D90" w:rsidP="00867D90">
      <w:pPr>
        <w:pStyle w:val="TF-xAvalLINHA"/>
      </w:pPr>
    </w:p>
    <w:p w14:paraId="1DB1C0CF" w14:textId="77777777" w:rsidR="00867D90" w:rsidRDefault="00867D90" w:rsidP="00867D90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473E9586" w14:textId="77777777" w:rsidR="00867D90" w:rsidRPr="003F5F25" w:rsidRDefault="00867D90" w:rsidP="00867D90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867D90" w:rsidRPr="00320BFA" w14:paraId="07315826" w14:textId="77777777" w:rsidTr="00FA7469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6FB04BB" w14:textId="77777777" w:rsidR="00867D90" w:rsidRPr="00320BFA" w:rsidRDefault="00867D90" w:rsidP="00FA7469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6F1459D" w14:textId="77777777" w:rsidR="00867D90" w:rsidRPr="00320BFA" w:rsidRDefault="00867D90" w:rsidP="00867D9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1085D0C" w14:textId="77777777" w:rsidR="00867D90" w:rsidRPr="00320BFA" w:rsidRDefault="00867D90" w:rsidP="00867D9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8E65401" w14:textId="77777777" w:rsidR="00867D90" w:rsidRPr="00320BFA" w:rsidRDefault="00867D90" w:rsidP="00867D9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867D90" w:rsidRPr="00320BFA" w14:paraId="33037C2F" w14:textId="77777777" w:rsidTr="00FA7469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B0F5C9C" w14:textId="77777777" w:rsidR="00867D90" w:rsidRPr="00320BFA" w:rsidRDefault="00867D90" w:rsidP="00FA7469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76085FD" w14:textId="3E8CEE44" w:rsidR="00867D90" w:rsidRPr="00320BFA" w:rsidRDefault="00867D90" w:rsidP="00FA7469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 </w:t>
            </w:r>
            <w:r w:rsidR="00C112D3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D013963" w14:textId="77777777" w:rsidR="00867D90" w:rsidRPr="00320BFA" w:rsidRDefault="00867D90" w:rsidP="00FA7469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7BFDC3C" w14:textId="12E3FC81" w:rsidR="00867D90" w:rsidRDefault="00867D90" w:rsidP="00867D90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BB22CC">
        <w:t>05/12/2020</w:t>
      </w:r>
      <w:r>
        <w:tab/>
      </w:r>
    </w:p>
    <w:p w14:paraId="0670B661" w14:textId="77777777" w:rsidR="00867D90" w:rsidRDefault="00867D90" w:rsidP="00867D90">
      <w:pPr>
        <w:pStyle w:val="TF-xAvalTTULO"/>
        <w:ind w:left="0" w:firstLine="0"/>
        <w:jc w:val="left"/>
      </w:pPr>
    </w:p>
    <w:p w14:paraId="3E1F1C9D" w14:textId="36B925BF" w:rsidR="0000224C" w:rsidRDefault="0000224C" w:rsidP="00867D90">
      <w:pPr>
        <w:pStyle w:val="TF-xAvalTTULO"/>
      </w:pPr>
    </w:p>
    <w:sectPr w:rsidR="0000224C" w:rsidSect="0003524E">
      <w:headerReference w:type="default" r:id="rId28"/>
      <w:footerReference w:type="default" r:id="rId29"/>
      <w:headerReference w:type="first" r:id="rId3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5" w:author="Andreza Sartori" w:date="2020-12-05T10:10:00Z" w:initials="AS">
    <w:p w14:paraId="1B88BFE1" w14:textId="27C159ED" w:rsidR="00FA7469" w:rsidRPr="00F620E3" w:rsidRDefault="00FA7469" w:rsidP="00F620E3">
      <w:pPr>
        <w:keepNext w:val="0"/>
        <w:keepLines w:val="0"/>
        <w:rPr>
          <w:rFonts w:ascii="Helvetica" w:hAnsi="Helvetica" w:cs="Helvetica"/>
          <w:color w:val="404040"/>
        </w:rPr>
      </w:pPr>
      <w:r>
        <w:rPr>
          <w:rStyle w:val="Refdecomentrio"/>
        </w:rPr>
        <w:annotationRef/>
      </w:r>
      <w:r>
        <w:rPr>
          <w:rFonts w:ascii="Helvetica" w:hAnsi="Helvetica" w:cs="Helvetica"/>
          <w:color w:val="404040"/>
        </w:rPr>
        <w:t xml:space="preserve">Significado de </w:t>
      </w:r>
      <w:r w:rsidRPr="00F620E3">
        <w:rPr>
          <w:rFonts w:ascii="Helvetica" w:hAnsi="Helvetica" w:cs="Helvetica"/>
          <w:color w:val="404040"/>
        </w:rPr>
        <w:t>através</w:t>
      </w:r>
      <w:r>
        <w:rPr>
          <w:rFonts w:ascii="Helvetica" w:hAnsi="Helvetica" w:cs="Helvetica"/>
          <w:color w:val="404040"/>
        </w:rPr>
        <w:t>:</w:t>
      </w:r>
    </w:p>
    <w:p w14:paraId="22081933" w14:textId="1F4AE1E4" w:rsidR="00FA7469" w:rsidRPr="00F620E3" w:rsidRDefault="00FA7469" w:rsidP="00F620E3">
      <w:pPr>
        <w:keepNext w:val="0"/>
        <w:keepLines w:val="0"/>
        <w:rPr>
          <w:rFonts w:ascii="Helvetica" w:hAnsi="Helvetica" w:cs="Helvetica"/>
          <w:color w:val="404040"/>
        </w:rPr>
      </w:pPr>
      <w:r w:rsidRPr="00F620E3">
        <w:rPr>
          <w:rFonts w:ascii="Helvetica" w:hAnsi="Helvetica" w:cs="Helvetica"/>
          <w:color w:val="404040"/>
        </w:rPr>
        <w:t>adv</w:t>
      </w:r>
      <w:r>
        <w:rPr>
          <w:rFonts w:ascii="Helvetica" w:hAnsi="Helvetica" w:cs="Helvetica"/>
          <w:color w:val="404040"/>
        </w:rPr>
        <w:t>:</w:t>
      </w:r>
      <w:r w:rsidRPr="00F620E3">
        <w:rPr>
          <w:rFonts w:ascii="Helvetica" w:hAnsi="Helvetica" w:cs="Helvetica"/>
          <w:color w:val="404040"/>
        </w:rPr>
        <w:t>de atravessado, de través.</w:t>
      </w:r>
    </w:p>
    <w:p w14:paraId="2C8CE7E2" w14:textId="77777777" w:rsidR="00FA7469" w:rsidRDefault="00FA7469">
      <w:pPr>
        <w:pStyle w:val="Textodecomentrio"/>
      </w:pPr>
    </w:p>
    <w:p w14:paraId="03CC5C68" w14:textId="770CEA83" w:rsidR="00FA7469" w:rsidRDefault="00FA7469">
      <w:pPr>
        <w:pStyle w:val="Textodecomentrio"/>
      </w:pPr>
      <w:r>
        <w:t>Podes utilizar “por meio”</w:t>
      </w:r>
    </w:p>
  </w:comment>
  <w:comment w:id="47" w:author="Andreza Sartori" w:date="2020-12-05T10:19:00Z" w:initials="AS">
    <w:p w14:paraId="4C8437E4" w14:textId="189EB104" w:rsidR="00FA7469" w:rsidRDefault="00FA7469">
      <w:pPr>
        <w:pStyle w:val="Textodecomentrio"/>
      </w:pPr>
      <w:r>
        <w:rPr>
          <w:rStyle w:val="Refdecomentrio"/>
        </w:rPr>
        <w:annotationRef/>
      </w:r>
      <w:r>
        <w:t>Sem negrito</w:t>
      </w:r>
    </w:p>
  </w:comment>
  <w:comment w:id="56" w:author="Andreza Sartori" w:date="2020-12-05T11:07:00Z" w:initials="AS">
    <w:p w14:paraId="46BBB5A0" w14:textId="1FD7A20C" w:rsidR="00FA7469" w:rsidRDefault="00FA7469">
      <w:pPr>
        <w:pStyle w:val="Textodecomentrio"/>
      </w:pPr>
      <w:r>
        <w:rPr>
          <w:rStyle w:val="Refdecomentrio"/>
        </w:rPr>
        <w:annotationRef/>
      </w:r>
      <w:r w:rsidRPr="00B96EFE">
        <w:t>Tem ponto no final na fonte. Rever em todas as figuras.</w:t>
      </w:r>
    </w:p>
  </w:comment>
  <w:comment w:id="60" w:author="Andreza Sartori" w:date="2020-12-05T11:11:00Z" w:initials="AS">
    <w:p w14:paraId="59595829" w14:textId="4EFDF307" w:rsidR="00FA7469" w:rsidRDefault="00FA7469">
      <w:pPr>
        <w:pStyle w:val="Textodecomentrio"/>
      </w:pPr>
      <w:r>
        <w:rPr>
          <w:rStyle w:val="Refdecomentrio"/>
        </w:rPr>
        <w:annotationRef/>
      </w:r>
      <w:r>
        <w:t>Relatam / observam</w:t>
      </w:r>
    </w:p>
  </w:comment>
  <w:comment w:id="61" w:author="Andreza Sartori" w:date="2020-12-05T11:12:00Z" w:initials="AS">
    <w:p w14:paraId="7F612A4E" w14:textId="13BF2284" w:rsidR="00FA7469" w:rsidRDefault="00FA7469">
      <w:pPr>
        <w:pStyle w:val="Textodecomentrio"/>
      </w:pPr>
      <w:r>
        <w:rPr>
          <w:rStyle w:val="Refdecomentrio"/>
        </w:rPr>
        <w:annotationRef/>
      </w:r>
      <w:r w:rsidRPr="00A3119D">
        <w:t>“e” é um conectivo de ligação entre ideias de uma mesma frase não de frases diferentes</w:t>
      </w:r>
      <w:r>
        <w:t>.</w:t>
      </w:r>
    </w:p>
  </w:comment>
  <w:comment w:id="66" w:author="Andreza Sartori" w:date="2020-12-05T11:14:00Z" w:initials="AS">
    <w:p w14:paraId="4907D3BE" w14:textId="35F2D04F" w:rsidR="00FA7469" w:rsidRDefault="00FA7469">
      <w:pPr>
        <w:pStyle w:val="Textodecomentrio"/>
      </w:pPr>
      <w:r>
        <w:rPr>
          <w:rStyle w:val="Refdecomentrio"/>
        </w:rPr>
        <w:annotationRef/>
      </w:r>
      <w:r w:rsidRPr="009B11DF">
        <w:t>Não se faz parágrafo com uma única frase.</w:t>
      </w:r>
    </w:p>
  </w:comment>
  <w:comment w:id="84" w:author="Andreza Sartori" w:date="2020-12-05T11:23:00Z" w:initials="AS">
    <w:p w14:paraId="40BAB092" w14:textId="62F2CAB6" w:rsidR="00FA7469" w:rsidRDefault="00FA7469">
      <w:pPr>
        <w:pStyle w:val="Textodecomentrio"/>
      </w:pPr>
      <w:r>
        <w:rPr>
          <w:rStyle w:val="Refdecomentrio"/>
        </w:rPr>
        <w:annotationRef/>
      </w:r>
      <w:r w:rsidR="00E03682" w:rsidRPr="00E03682">
        <w:t>Não tem ponto final na legenda. Rever em todas as figuras.</w:t>
      </w:r>
    </w:p>
  </w:comment>
  <w:comment w:id="108" w:author="Andreza Sartori" w:date="2020-12-05T11:59:00Z" w:initials="AS">
    <w:p w14:paraId="0F93140F" w14:textId="2AC2EF83" w:rsidR="00812765" w:rsidRDefault="00812765">
      <w:pPr>
        <w:pStyle w:val="Textodecomentrio"/>
      </w:pPr>
      <w:r>
        <w:rPr>
          <w:rStyle w:val="Refdecomentrio"/>
        </w:rPr>
        <w:annotationRef/>
      </w:r>
      <w:r>
        <w:t>Sem negrito</w:t>
      </w:r>
    </w:p>
  </w:comment>
  <w:comment w:id="115" w:author="Andreza Sartori" w:date="2020-12-05T12:01:00Z" w:initials="AS">
    <w:p w14:paraId="57A8899C" w14:textId="486E108D" w:rsidR="00B56880" w:rsidRDefault="00B56880">
      <w:pPr>
        <w:pStyle w:val="Textodecomentrio"/>
      </w:pPr>
      <w:r>
        <w:rPr>
          <w:rStyle w:val="Refdecomentrio"/>
        </w:rPr>
        <w:annotationRef/>
      </w:r>
      <w:r>
        <w:t>Coloque referência cruzada</w:t>
      </w:r>
    </w:p>
  </w:comment>
  <w:comment w:id="120" w:author="Andreza Sartori" w:date="2020-12-05T12:05:00Z" w:initials="AS">
    <w:p w14:paraId="0585B60A" w14:textId="0230716E" w:rsidR="007165D8" w:rsidRDefault="007165D8">
      <w:pPr>
        <w:pStyle w:val="Textodecomentrio"/>
      </w:pPr>
      <w:r>
        <w:rPr>
          <w:rStyle w:val="Refdecomentrio"/>
        </w:rPr>
        <w:annotationRef/>
      </w:r>
      <w:r>
        <w:t>Rever redação.</w:t>
      </w:r>
    </w:p>
  </w:comment>
  <w:comment w:id="144" w:author="Andreza Sartori" w:date="2020-12-05T12:16:00Z" w:initials="AS">
    <w:p w14:paraId="278A6A38" w14:textId="23FD9E37" w:rsidR="004A02C0" w:rsidRDefault="004A02C0">
      <w:pPr>
        <w:pStyle w:val="Textodecomentrio"/>
      </w:pPr>
      <w:r>
        <w:rPr>
          <w:rStyle w:val="Refdecomentrio"/>
        </w:rPr>
        <w:annotationRef/>
      </w:r>
      <w:r>
        <w:t>O que?</w:t>
      </w:r>
    </w:p>
  </w:comment>
  <w:comment w:id="151" w:author="Andreza Sartori" w:date="2020-12-05T12:59:00Z" w:initials="AS">
    <w:p w14:paraId="142F03E0" w14:textId="26E94CB4" w:rsidR="0059085A" w:rsidRDefault="0059085A">
      <w:pPr>
        <w:pStyle w:val="Textodecomentrio"/>
      </w:pPr>
      <w:r>
        <w:rPr>
          <w:rStyle w:val="Refdecomentrio"/>
        </w:rPr>
        <w:annotationRef/>
      </w:r>
      <w:r>
        <w:t>O título deve ser escrito em caixa baixa.</w:t>
      </w:r>
    </w:p>
  </w:comment>
  <w:comment w:id="152" w:author="Andreza Sartori" w:date="2020-12-05T12:59:00Z" w:initials="AS">
    <w:p w14:paraId="5F849205" w14:textId="224B6B72" w:rsidR="00FB736E" w:rsidRDefault="00FB736E">
      <w:pPr>
        <w:pStyle w:val="Textodecomentrio"/>
      </w:pPr>
      <w:r>
        <w:rPr>
          <w:rStyle w:val="Refdecomentrio"/>
        </w:rPr>
        <w:annotationRef/>
      </w:r>
      <w:r>
        <w:t>O título deve ser escrito em caixa baixa.</w:t>
      </w:r>
    </w:p>
  </w:comment>
  <w:comment w:id="153" w:author="Andreza Sartori" w:date="2020-12-05T12:57:00Z" w:initials="AS">
    <w:p w14:paraId="49966E4B" w14:textId="7D3FBBAA" w:rsidR="00A5260A" w:rsidRDefault="00A5260A">
      <w:pPr>
        <w:pStyle w:val="Textodecomentrio"/>
      </w:pPr>
      <w:r>
        <w:rPr>
          <w:rStyle w:val="Refdecomentrio"/>
        </w:rPr>
        <w:annotationRef/>
      </w:r>
      <w:r w:rsidRPr="00A5260A">
        <w:t>Referência não encontrada no texto.</w:t>
      </w:r>
    </w:p>
  </w:comment>
  <w:comment w:id="154" w:author="Andreza Sartori" w:date="2020-12-05T12:57:00Z" w:initials="AS">
    <w:p w14:paraId="09FFB20F" w14:textId="5922D711" w:rsidR="00A5260A" w:rsidRDefault="00A5260A">
      <w:pPr>
        <w:pStyle w:val="Textodecomentrio"/>
      </w:pPr>
      <w:r>
        <w:rPr>
          <w:rStyle w:val="Refdecomentrio"/>
        </w:rPr>
        <w:annotationRef/>
      </w:r>
      <w:r w:rsidRPr="00A5260A">
        <w:t>Referência não encontrada no texto.</w:t>
      </w:r>
    </w:p>
  </w:comment>
  <w:comment w:id="155" w:author="Andreza Sartori" w:date="2020-12-05T12:58:00Z" w:initials="AS">
    <w:p w14:paraId="07111AD5" w14:textId="0BD0ACDF" w:rsidR="00FB736E" w:rsidRDefault="00FB736E">
      <w:pPr>
        <w:pStyle w:val="Textodecomentrio"/>
      </w:pPr>
      <w:r>
        <w:rPr>
          <w:rStyle w:val="Refdecomentrio"/>
        </w:rPr>
        <w:annotationRef/>
      </w:r>
      <w:r>
        <w:t>Ano?</w:t>
      </w:r>
    </w:p>
  </w:comment>
  <w:comment w:id="156" w:author="Andreza Sartori" w:date="2020-12-05T12:58:00Z" w:initials="AS">
    <w:p w14:paraId="53400A1A" w14:textId="26E72BB0" w:rsidR="00A5260A" w:rsidRDefault="00A5260A">
      <w:pPr>
        <w:pStyle w:val="Textodecomentrio"/>
      </w:pPr>
      <w:r>
        <w:rPr>
          <w:rStyle w:val="Refdecomentrio"/>
        </w:rPr>
        <w:annotationRef/>
      </w:r>
      <w:r w:rsidRPr="00A5260A">
        <w:t>Referência não encontrada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CC5C68" w15:done="0"/>
  <w15:commentEx w15:paraId="4C8437E4" w15:done="0"/>
  <w15:commentEx w15:paraId="46BBB5A0" w15:done="0"/>
  <w15:commentEx w15:paraId="59595829" w15:done="0"/>
  <w15:commentEx w15:paraId="7F612A4E" w15:done="0"/>
  <w15:commentEx w15:paraId="4907D3BE" w15:done="0"/>
  <w15:commentEx w15:paraId="40BAB092" w15:done="0"/>
  <w15:commentEx w15:paraId="0F93140F" w15:done="0"/>
  <w15:commentEx w15:paraId="57A8899C" w15:done="0"/>
  <w15:commentEx w15:paraId="0585B60A" w15:done="0"/>
  <w15:commentEx w15:paraId="278A6A38" w15:done="0"/>
  <w15:commentEx w15:paraId="142F03E0" w15:done="0"/>
  <w15:commentEx w15:paraId="5F849205" w15:done="0"/>
  <w15:commentEx w15:paraId="49966E4B" w15:done="0"/>
  <w15:commentEx w15:paraId="09FFB20F" w15:done="0"/>
  <w15:commentEx w15:paraId="07111AD5" w15:done="0"/>
  <w15:commentEx w15:paraId="53400A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5DAF8" w16cex:dateUtc="2020-12-05T13:10:00Z"/>
  <w16cex:commentExtensible w16cex:durableId="2375DD22" w16cex:dateUtc="2020-12-05T13:19:00Z"/>
  <w16cex:commentExtensible w16cex:durableId="2375E87D" w16cex:dateUtc="2020-12-05T14:07:00Z"/>
  <w16cex:commentExtensible w16cex:durableId="2375E97D" w16cex:dateUtc="2020-12-05T14:11:00Z"/>
  <w16cex:commentExtensible w16cex:durableId="2375E9AB" w16cex:dateUtc="2020-12-05T14:12:00Z"/>
  <w16cex:commentExtensible w16cex:durableId="2375EA1A" w16cex:dateUtc="2020-12-05T14:14:00Z"/>
  <w16cex:commentExtensible w16cex:durableId="2375EC19" w16cex:dateUtc="2020-12-05T14:23:00Z"/>
  <w16cex:commentExtensible w16cex:durableId="2375F48B" w16cex:dateUtc="2020-12-05T14:59:00Z"/>
  <w16cex:commentExtensible w16cex:durableId="2375F52B" w16cex:dateUtc="2020-12-05T15:01:00Z"/>
  <w16cex:commentExtensible w16cex:durableId="2375F61C" w16cex:dateUtc="2020-12-05T15:05:00Z"/>
  <w16cex:commentExtensible w16cex:durableId="2375F8AB" w16cex:dateUtc="2020-12-05T15:16:00Z"/>
  <w16cex:commentExtensible w16cex:durableId="237602B3" w16cex:dateUtc="2020-12-05T15:59:00Z"/>
  <w16cex:commentExtensible w16cex:durableId="237602A0" w16cex:dateUtc="2020-12-05T15:59:00Z"/>
  <w16cex:commentExtensible w16cex:durableId="2376022D" w16cex:dateUtc="2020-12-05T15:57:00Z"/>
  <w16cex:commentExtensible w16cex:durableId="2376024B" w16cex:dateUtc="2020-12-05T15:57:00Z"/>
  <w16cex:commentExtensible w16cex:durableId="23760290" w16cex:dateUtc="2020-12-05T15:58:00Z"/>
  <w16cex:commentExtensible w16cex:durableId="23760276" w16cex:dateUtc="2020-12-05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CC5C68" w16cid:durableId="2375DAF8"/>
  <w16cid:commentId w16cid:paraId="4C8437E4" w16cid:durableId="2375DD22"/>
  <w16cid:commentId w16cid:paraId="46BBB5A0" w16cid:durableId="2375E87D"/>
  <w16cid:commentId w16cid:paraId="59595829" w16cid:durableId="2375E97D"/>
  <w16cid:commentId w16cid:paraId="7F612A4E" w16cid:durableId="2375E9AB"/>
  <w16cid:commentId w16cid:paraId="4907D3BE" w16cid:durableId="2375EA1A"/>
  <w16cid:commentId w16cid:paraId="40BAB092" w16cid:durableId="2375EC19"/>
  <w16cid:commentId w16cid:paraId="0F93140F" w16cid:durableId="2375F48B"/>
  <w16cid:commentId w16cid:paraId="57A8899C" w16cid:durableId="2375F52B"/>
  <w16cid:commentId w16cid:paraId="0585B60A" w16cid:durableId="2375F61C"/>
  <w16cid:commentId w16cid:paraId="278A6A38" w16cid:durableId="2375F8AB"/>
  <w16cid:commentId w16cid:paraId="142F03E0" w16cid:durableId="237602B3"/>
  <w16cid:commentId w16cid:paraId="5F849205" w16cid:durableId="237602A0"/>
  <w16cid:commentId w16cid:paraId="49966E4B" w16cid:durableId="2376022D"/>
  <w16cid:commentId w16cid:paraId="09FFB20F" w16cid:durableId="2376024B"/>
  <w16cid:commentId w16cid:paraId="07111AD5" w16cid:durableId="23760290"/>
  <w16cid:commentId w16cid:paraId="53400A1A" w16cid:durableId="237602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53DA2" w14:textId="77777777" w:rsidR="005579DB" w:rsidRDefault="005579DB">
      <w:r>
        <w:separator/>
      </w:r>
    </w:p>
  </w:endnote>
  <w:endnote w:type="continuationSeparator" w:id="0">
    <w:p w14:paraId="1CCC6BFA" w14:textId="77777777" w:rsidR="005579DB" w:rsidRDefault="0055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FA7469" w:rsidRDefault="00FA7469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FA7469" w:rsidRPr="0000224C" w:rsidRDefault="00FA7469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74D31" w14:textId="77777777" w:rsidR="005579DB" w:rsidRDefault="005579DB">
      <w:r>
        <w:separator/>
      </w:r>
    </w:p>
  </w:footnote>
  <w:footnote w:type="continuationSeparator" w:id="0">
    <w:p w14:paraId="5664F0B5" w14:textId="77777777" w:rsidR="005579DB" w:rsidRDefault="00557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FA7469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FA7469" w:rsidRDefault="00FA7469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FA7469" w14:paraId="668E8B00" w14:textId="77777777" w:rsidTr="008F2DC1">
      <w:tc>
        <w:tcPr>
          <w:tcW w:w="5778" w:type="dxa"/>
          <w:shd w:val="clear" w:color="auto" w:fill="auto"/>
        </w:tcPr>
        <w:p w14:paraId="79B53B8D" w14:textId="33AEE8B4" w:rsidR="00FA7469" w:rsidRPr="003C5262" w:rsidRDefault="00FA7469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  ) PRÉ-PROJETO     (</w:t>
          </w:r>
          <w:r>
            <w:t xml:space="preserve">   X 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51C56930" w:rsidR="00FA7469" w:rsidRDefault="00FA7469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ANO/SEMESTRE:2020/02</w:t>
          </w:r>
        </w:p>
      </w:tc>
    </w:tr>
  </w:tbl>
  <w:p w14:paraId="05776BF3" w14:textId="77777777" w:rsidR="00FA7469" w:rsidRDefault="00FA74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FA7469" w:rsidRDefault="00FA7469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FA7469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FA7469" w:rsidRDefault="00FA746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FA7469" w:rsidRDefault="00FA746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FA7469" w:rsidRDefault="00FA746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FA7469" w:rsidRDefault="00FA74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047191"/>
    <w:multiLevelType w:val="hybridMultilevel"/>
    <w:tmpl w:val="506A84C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0F6A093A"/>
    <w:multiLevelType w:val="hybridMultilevel"/>
    <w:tmpl w:val="6810BAB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62E0DCB"/>
    <w:multiLevelType w:val="hybridMultilevel"/>
    <w:tmpl w:val="BA04A992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24D36922"/>
    <w:multiLevelType w:val="hybridMultilevel"/>
    <w:tmpl w:val="F6AE189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DEF1DE8"/>
    <w:multiLevelType w:val="hybridMultilevel"/>
    <w:tmpl w:val="182221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7"/>
  </w:num>
  <w:num w:numId="22">
    <w:abstractNumId w:val="8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093F"/>
    <w:rsid w:val="0000223A"/>
    <w:rsid w:val="0000224C"/>
    <w:rsid w:val="00004670"/>
    <w:rsid w:val="000054E2"/>
    <w:rsid w:val="000076FC"/>
    <w:rsid w:val="00010D7E"/>
    <w:rsid w:val="00011340"/>
    <w:rsid w:val="000114FA"/>
    <w:rsid w:val="00012922"/>
    <w:rsid w:val="0001575C"/>
    <w:rsid w:val="000179B5"/>
    <w:rsid w:val="00017B62"/>
    <w:rsid w:val="000204E7"/>
    <w:rsid w:val="00023FA0"/>
    <w:rsid w:val="000240FA"/>
    <w:rsid w:val="00024B5A"/>
    <w:rsid w:val="0002602F"/>
    <w:rsid w:val="00026782"/>
    <w:rsid w:val="00030E4A"/>
    <w:rsid w:val="0003110F"/>
    <w:rsid w:val="000319BB"/>
    <w:rsid w:val="00031A27"/>
    <w:rsid w:val="00031C91"/>
    <w:rsid w:val="00031EE0"/>
    <w:rsid w:val="0003235F"/>
    <w:rsid w:val="0003265B"/>
    <w:rsid w:val="00032B91"/>
    <w:rsid w:val="00034B0E"/>
    <w:rsid w:val="00035097"/>
    <w:rsid w:val="0003524E"/>
    <w:rsid w:val="00035AD0"/>
    <w:rsid w:val="000363A6"/>
    <w:rsid w:val="0003797F"/>
    <w:rsid w:val="0004280E"/>
    <w:rsid w:val="00043D08"/>
    <w:rsid w:val="00044625"/>
    <w:rsid w:val="00045EFE"/>
    <w:rsid w:val="0004641A"/>
    <w:rsid w:val="0004647C"/>
    <w:rsid w:val="0005000F"/>
    <w:rsid w:val="000523A5"/>
    <w:rsid w:val="00052A07"/>
    <w:rsid w:val="0005320D"/>
    <w:rsid w:val="000533DA"/>
    <w:rsid w:val="00053F63"/>
    <w:rsid w:val="0005457F"/>
    <w:rsid w:val="00054A92"/>
    <w:rsid w:val="00056093"/>
    <w:rsid w:val="000606EE"/>
    <w:rsid w:val="000608E9"/>
    <w:rsid w:val="000613C5"/>
    <w:rsid w:val="000617ED"/>
    <w:rsid w:val="00061FEB"/>
    <w:rsid w:val="0006372E"/>
    <w:rsid w:val="000638E7"/>
    <w:rsid w:val="00064E4B"/>
    <w:rsid w:val="000654A4"/>
    <w:rsid w:val="000661D0"/>
    <w:rsid w:val="000667DA"/>
    <w:rsid w:val="000667DF"/>
    <w:rsid w:val="00066C86"/>
    <w:rsid w:val="00071F38"/>
    <w:rsid w:val="0007209B"/>
    <w:rsid w:val="000721FE"/>
    <w:rsid w:val="00075792"/>
    <w:rsid w:val="0007703F"/>
    <w:rsid w:val="00077195"/>
    <w:rsid w:val="00080F9C"/>
    <w:rsid w:val="000819F7"/>
    <w:rsid w:val="00081B86"/>
    <w:rsid w:val="0008218F"/>
    <w:rsid w:val="00082A75"/>
    <w:rsid w:val="00083CF0"/>
    <w:rsid w:val="00084096"/>
    <w:rsid w:val="0008579A"/>
    <w:rsid w:val="00086AA8"/>
    <w:rsid w:val="00086ABD"/>
    <w:rsid w:val="0008732D"/>
    <w:rsid w:val="00087525"/>
    <w:rsid w:val="0008764D"/>
    <w:rsid w:val="000879C9"/>
    <w:rsid w:val="00090883"/>
    <w:rsid w:val="00093727"/>
    <w:rsid w:val="0009407C"/>
    <w:rsid w:val="00094436"/>
    <w:rsid w:val="00094D96"/>
    <w:rsid w:val="000952F9"/>
    <w:rsid w:val="0009735C"/>
    <w:rsid w:val="000A04A5"/>
    <w:rsid w:val="000A0C65"/>
    <w:rsid w:val="000A104C"/>
    <w:rsid w:val="000A19DE"/>
    <w:rsid w:val="000A31DF"/>
    <w:rsid w:val="000A3EAB"/>
    <w:rsid w:val="000A45DF"/>
    <w:rsid w:val="000A6B65"/>
    <w:rsid w:val="000A72F5"/>
    <w:rsid w:val="000A7E16"/>
    <w:rsid w:val="000B02A7"/>
    <w:rsid w:val="000B12B2"/>
    <w:rsid w:val="000B3868"/>
    <w:rsid w:val="000B3AC4"/>
    <w:rsid w:val="000B6315"/>
    <w:rsid w:val="000B6DE6"/>
    <w:rsid w:val="000B6E92"/>
    <w:rsid w:val="000B74FA"/>
    <w:rsid w:val="000B7A33"/>
    <w:rsid w:val="000C1926"/>
    <w:rsid w:val="000C1A18"/>
    <w:rsid w:val="000C1E1C"/>
    <w:rsid w:val="000C208F"/>
    <w:rsid w:val="000C24EC"/>
    <w:rsid w:val="000C2906"/>
    <w:rsid w:val="000C3F38"/>
    <w:rsid w:val="000C4B5F"/>
    <w:rsid w:val="000C5752"/>
    <w:rsid w:val="000C648D"/>
    <w:rsid w:val="000C6D08"/>
    <w:rsid w:val="000D07EB"/>
    <w:rsid w:val="000D0F4A"/>
    <w:rsid w:val="000D1294"/>
    <w:rsid w:val="000D1AE1"/>
    <w:rsid w:val="000D4666"/>
    <w:rsid w:val="000D567D"/>
    <w:rsid w:val="000D75D4"/>
    <w:rsid w:val="000D77C2"/>
    <w:rsid w:val="000E039E"/>
    <w:rsid w:val="000E1CE3"/>
    <w:rsid w:val="000E27F9"/>
    <w:rsid w:val="000E2B1E"/>
    <w:rsid w:val="000E2E47"/>
    <w:rsid w:val="000E311F"/>
    <w:rsid w:val="000E3A68"/>
    <w:rsid w:val="000E5D81"/>
    <w:rsid w:val="000E6CE0"/>
    <w:rsid w:val="000F09AF"/>
    <w:rsid w:val="000F1BB1"/>
    <w:rsid w:val="000F3F0E"/>
    <w:rsid w:val="000F6A39"/>
    <w:rsid w:val="000F6A5A"/>
    <w:rsid w:val="000F6C16"/>
    <w:rsid w:val="000F77E3"/>
    <w:rsid w:val="000F7D5D"/>
    <w:rsid w:val="00102C13"/>
    <w:rsid w:val="001038D3"/>
    <w:rsid w:val="001048B0"/>
    <w:rsid w:val="00105785"/>
    <w:rsid w:val="001068D2"/>
    <w:rsid w:val="00107B02"/>
    <w:rsid w:val="001105A7"/>
    <w:rsid w:val="0011363A"/>
    <w:rsid w:val="0011399E"/>
    <w:rsid w:val="00113A3F"/>
    <w:rsid w:val="00113F9A"/>
    <w:rsid w:val="001155A6"/>
    <w:rsid w:val="0011574A"/>
    <w:rsid w:val="001164FE"/>
    <w:rsid w:val="00117988"/>
    <w:rsid w:val="00117C2E"/>
    <w:rsid w:val="00120998"/>
    <w:rsid w:val="0012231A"/>
    <w:rsid w:val="00123623"/>
    <w:rsid w:val="001240A9"/>
    <w:rsid w:val="00125084"/>
    <w:rsid w:val="00125277"/>
    <w:rsid w:val="00127128"/>
    <w:rsid w:val="00131315"/>
    <w:rsid w:val="00133466"/>
    <w:rsid w:val="0013612F"/>
    <w:rsid w:val="001364DD"/>
    <w:rsid w:val="00136C70"/>
    <w:rsid w:val="001375F7"/>
    <w:rsid w:val="00140F43"/>
    <w:rsid w:val="00144111"/>
    <w:rsid w:val="00146182"/>
    <w:rsid w:val="00146D8E"/>
    <w:rsid w:val="00147AC1"/>
    <w:rsid w:val="00151663"/>
    <w:rsid w:val="00152EB1"/>
    <w:rsid w:val="00152F81"/>
    <w:rsid w:val="00153072"/>
    <w:rsid w:val="00153664"/>
    <w:rsid w:val="001538FB"/>
    <w:rsid w:val="001554E9"/>
    <w:rsid w:val="0015705C"/>
    <w:rsid w:val="001577FA"/>
    <w:rsid w:val="00161BCA"/>
    <w:rsid w:val="00162BF1"/>
    <w:rsid w:val="00163122"/>
    <w:rsid w:val="0016386D"/>
    <w:rsid w:val="0016552E"/>
    <w:rsid w:val="0016560C"/>
    <w:rsid w:val="00166B0F"/>
    <w:rsid w:val="00166DA9"/>
    <w:rsid w:val="001673CB"/>
    <w:rsid w:val="0017020E"/>
    <w:rsid w:val="00170A6F"/>
    <w:rsid w:val="00170F9B"/>
    <w:rsid w:val="001710D9"/>
    <w:rsid w:val="001718E0"/>
    <w:rsid w:val="00174AE4"/>
    <w:rsid w:val="00174D11"/>
    <w:rsid w:val="00175B59"/>
    <w:rsid w:val="00176830"/>
    <w:rsid w:val="00176843"/>
    <w:rsid w:val="00176E30"/>
    <w:rsid w:val="001803B1"/>
    <w:rsid w:val="00182B91"/>
    <w:rsid w:val="00184021"/>
    <w:rsid w:val="00186092"/>
    <w:rsid w:val="001878BF"/>
    <w:rsid w:val="00187EA3"/>
    <w:rsid w:val="0019093B"/>
    <w:rsid w:val="001934A4"/>
    <w:rsid w:val="00193A97"/>
    <w:rsid w:val="001948BE"/>
    <w:rsid w:val="0019502C"/>
    <w:rsid w:val="0019547B"/>
    <w:rsid w:val="001A0090"/>
    <w:rsid w:val="001A12CE"/>
    <w:rsid w:val="001A260B"/>
    <w:rsid w:val="001A48AD"/>
    <w:rsid w:val="001A6292"/>
    <w:rsid w:val="001A7511"/>
    <w:rsid w:val="001A772D"/>
    <w:rsid w:val="001A7BF8"/>
    <w:rsid w:val="001B0ED9"/>
    <w:rsid w:val="001B203F"/>
    <w:rsid w:val="001B2C61"/>
    <w:rsid w:val="001B2F1E"/>
    <w:rsid w:val="001B434F"/>
    <w:rsid w:val="001B4768"/>
    <w:rsid w:val="001B49BA"/>
    <w:rsid w:val="001B4AA2"/>
    <w:rsid w:val="001B627D"/>
    <w:rsid w:val="001B6372"/>
    <w:rsid w:val="001B764F"/>
    <w:rsid w:val="001C3361"/>
    <w:rsid w:val="001C33B0"/>
    <w:rsid w:val="001C39E0"/>
    <w:rsid w:val="001C3C15"/>
    <w:rsid w:val="001C57E6"/>
    <w:rsid w:val="001C5CBB"/>
    <w:rsid w:val="001C66C6"/>
    <w:rsid w:val="001C66F9"/>
    <w:rsid w:val="001C6708"/>
    <w:rsid w:val="001C6D2A"/>
    <w:rsid w:val="001C70AE"/>
    <w:rsid w:val="001C72A7"/>
    <w:rsid w:val="001D0607"/>
    <w:rsid w:val="001D0C24"/>
    <w:rsid w:val="001D4E53"/>
    <w:rsid w:val="001D6234"/>
    <w:rsid w:val="001E15A4"/>
    <w:rsid w:val="001E1D84"/>
    <w:rsid w:val="001E27C3"/>
    <w:rsid w:val="001E4126"/>
    <w:rsid w:val="001E4DAD"/>
    <w:rsid w:val="001E646A"/>
    <w:rsid w:val="001E64FD"/>
    <w:rsid w:val="001E6692"/>
    <w:rsid w:val="001E682E"/>
    <w:rsid w:val="001E6889"/>
    <w:rsid w:val="001E68B7"/>
    <w:rsid w:val="001E6DAC"/>
    <w:rsid w:val="001F007F"/>
    <w:rsid w:val="001F0D36"/>
    <w:rsid w:val="001F4C65"/>
    <w:rsid w:val="001F7F88"/>
    <w:rsid w:val="00201DD1"/>
    <w:rsid w:val="00202F3F"/>
    <w:rsid w:val="00204A0E"/>
    <w:rsid w:val="00206F13"/>
    <w:rsid w:val="00207BDD"/>
    <w:rsid w:val="00211D44"/>
    <w:rsid w:val="00211F14"/>
    <w:rsid w:val="00212D7F"/>
    <w:rsid w:val="0021494E"/>
    <w:rsid w:val="0021516B"/>
    <w:rsid w:val="00215BC7"/>
    <w:rsid w:val="00216277"/>
    <w:rsid w:val="002169FF"/>
    <w:rsid w:val="00216FC4"/>
    <w:rsid w:val="002200AE"/>
    <w:rsid w:val="0022097E"/>
    <w:rsid w:val="00220A6B"/>
    <w:rsid w:val="00221019"/>
    <w:rsid w:val="00221615"/>
    <w:rsid w:val="00224BB2"/>
    <w:rsid w:val="00225A5D"/>
    <w:rsid w:val="002335D6"/>
    <w:rsid w:val="0023366E"/>
    <w:rsid w:val="00235021"/>
    <w:rsid w:val="00235240"/>
    <w:rsid w:val="00236598"/>
    <w:rsid w:val="002368FD"/>
    <w:rsid w:val="00236FEB"/>
    <w:rsid w:val="0024110F"/>
    <w:rsid w:val="002423AB"/>
    <w:rsid w:val="0024276D"/>
    <w:rsid w:val="00243270"/>
    <w:rsid w:val="0024330F"/>
    <w:rsid w:val="0024357C"/>
    <w:rsid w:val="002440B0"/>
    <w:rsid w:val="00246D67"/>
    <w:rsid w:val="002477B7"/>
    <w:rsid w:val="002501C9"/>
    <w:rsid w:val="00251C7E"/>
    <w:rsid w:val="002523DF"/>
    <w:rsid w:val="00254312"/>
    <w:rsid w:val="00254B66"/>
    <w:rsid w:val="00254D7F"/>
    <w:rsid w:val="00254FDA"/>
    <w:rsid w:val="00255AE2"/>
    <w:rsid w:val="00255BA1"/>
    <w:rsid w:val="00260269"/>
    <w:rsid w:val="00263306"/>
    <w:rsid w:val="00264299"/>
    <w:rsid w:val="00264D56"/>
    <w:rsid w:val="002653A6"/>
    <w:rsid w:val="0026734D"/>
    <w:rsid w:val="00270155"/>
    <w:rsid w:val="002702BD"/>
    <w:rsid w:val="00270BBC"/>
    <w:rsid w:val="00270F20"/>
    <w:rsid w:val="002712CC"/>
    <w:rsid w:val="00274964"/>
    <w:rsid w:val="00274B88"/>
    <w:rsid w:val="00276D56"/>
    <w:rsid w:val="00277180"/>
    <w:rsid w:val="0027792D"/>
    <w:rsid w:val="00282723"/>
    <w:rsid w:val="00282788"/>
    <w:rsid w:val="002839DE"/>
    <w:rsid w:val="0028617A"/>
    <w:rsid w:val="002861CE"/>
    <w:rsid w:val="00286EA0"/>
    <w:rsid w:val="002908F2"/>
    <w:rsid w:val="0029142E"/>
    <w:rsid w:val="002914FE"/>
    <w:rsid w:val="00291A17"/>
    <w:rsid w:val="0029350F"/>
    <w:rsid w:val="0029361E"/>
    <w:rsid w:val="00294592"/>
    <w:rsid w:val="0029608A"/>
    <w:rsid w:val="002970EF"/>
    <w:rsid w:val="002972F5"/>
    <w:rsid w:val="00297EDD"/>
    <w:rsid w:val="002A398B"/>
    <w:rsid w:val="002A3D22"/>
    <w:rsid w:val="002A4274"/>
    <w:rsid w:val="002A46C3"/>
    <w:rsid w:val="002A46EF"/>
    <w:rsid w:val="002A6617"/>
    <w:rsid w:val="002A7E1B"/>
    <w:rsid w:val="002B0EDC"/>
    <w:rsid w:val="002B1436"/>
    <w:rsid w:val="002B289E"/>
    <w:rsid w:val="002B2E6A"/>
    <w:rsid w:val="002B4718"/>
    <w:rsid w:val="002B58C5"/>
    <w:rsid w:val="002B5972"/>
    <w:rsid w:val="002B6223"/>
    <w:rsid w:val="002C023B"/>
    <w:rsid w:val="002C092D"/>
    <w:rsid w:val="002C26B6"/>
    <w:rsid w:val="002D0AAA"/>
    <w:rsid w:val="002D2017"/>
    <w:rsid w:val="002D21BF"/>
    <w:rsid w:val="002D239B"/>
    <w:rsid w:val="002D28E6"/>
    <w:rsid w:val="002D30A1"/>
    <w:rsid w:val="002D5AB0"/>
    <w:rsid w:val="002E1E65"/>
    <w:rsid w:val="002E22D0"/>
    <w:rsid w:val="002E68A0"/>
    <w:rsid w:val="002E6DD1"/>
    <w:rsid w:val="002E73DE"/>
    <w:rsid w:val="002F027E"/>
    <w:rsid w:val="002F0CF5"/>
    <w:rsid w:val="002F1895"/>
    <w:rsid w:val="002F3364"/>
    <w:rsid w:val="002F454F"/>
    <w:rsid w:val="002F7EFA"/>
    <w:rsid w:val="003001EA"/>
    <w:rsid w:val="00300508"/>
    <w:rsid w:val="00300834"/>
    <w:rsid w:val="00301989"/>
    <w:rsid w:val="003025CF"/>
    <w:rsid w:val="003038A0"/>
    <w:rsid w:val="003041C2"/>
    <w:rsid w:val="0030649A"/>
    <w:rsid w:val="00310EE2"/>
    <w:rsid w:val="0031266D"/>
    <w:rsid w:val="00312CEA"/>
    <w:rsid w:val="00314728"/>
    <w:rsid w:val="003149F4"/>
    <w:rsid w:val="00317C3C"/>
    <w:rsid w:val="00317E89"/>
    <w:rsid w:val="00320126"/>
    <w:rsid w:val="00320238"/>
    <w:rsid w:val="00320243"/>
    <w:rsid w:val="0032028D"/>
    <w:rsid w:val="00320BFA"/>
    <w:rsid w:val="0032287F"/>
    <w:rsid w:val="0032378D"/>
    <w:rsid w:val="00323D6F"/>
    <w:rsid w:val="003254CB"/>
    <w:rsid w:val="003258F5"/>
    <w:rsid w:val="00330A72"/>
    <w:rsid w:val="00331115"/>
    <w:rsid w:val="003333B8"/>
    <w:rsid w:val="00333A8B"/>
    <w:rsid w:val="00333F93"/>
    <w:rsid w:val="00334CFA"/>
    <w:rsid w:val="00335048"/>
    <w:rsid w:val="00337170"/>
    <w:rsid w:val="00340555"/>
    <w:rsid w:val="00340AD0"/>
    <w:rsid w:val="00340B6D"/>
    <w:rsid w:val="00340C8E"/>
    <w:rsid w:val="00341FAD"/>
    <w:rsid w:val="00343755"/>
    <w:rsid w:val="00344540"/>
    <w:rsid w:val="0034471C"/>
    <w:rsid w:val="00345018"/>
    <w:rsid w:val="0034597A"/>
    <w:rsid w:val="00347EFA"/>
    <w:rsid w:val="00350CA3"/>
    <w:rsid w:val="00350F06"/>
    <w:rsid w:val="0035127C"/>
    <w:rsid w:val="003519A3"/>
    <w:rsid w:val="00353F1B"/>
    <w:rsid w:val="00355106"/>
    <w:rsid w:val="0035721B"/>
    <w:rsid w:val="00360135"/>
    <w:rsid w:val="00362296"/>
    <w:rsid w:val="00362443"/>
    <w:rsid w:val="003626A0"/>
    <w:rsid w:val="00364DDB"/>
    <w:rsid w:val="00364E28"/>
    <w:rsid w:val="00367B09"/>
    <w:rsid w:val="00370012"/>
    <w:rsid w:val="0037046F"/>
    <w:rsid w:val="00370473"/>
    <w:rsid w:val="00372555"/>
    <w:rsid w:val="003760BF"/>
    <w:rsid w:val="0037700F"/>
    <w:rsid w:val="00377DA7"/>
    <w:rsid w:val="003801BC"/>
    <w:rsid w:val="0038123B"/>
    <w:rsid w:val="00383087"/>
    <w:rsid w:val="00385425"/>
    <w:rsid w:val="0038642D"/>
    <w:rsid w:val="00391C7D"/>
    <w:rsid w:val="00392625"/>
    <w:rsid w:val="00392BA9"/>
    <w:rsid w:val="00393616"/>
    <w:rsid w:val="0039595D"/>
    <w:rsid w:val="003A05E2"/>
    <w:rsid w:val="003A26EC"/>
    <w:rsid w:val="003A2B7D"/>
    <w:rsid w:val="003A4A75"/>
    <w:rsid w:val="003A4F68"/>
    <w:rsid w:val="003A5366"/>
    <w:rsid w:val="003A6593"/>
    <w:rsid w:val="003A6658"/>
    <w:rsid w:val="003A7D37"/>
    <w:rsid w:val="003B03FC"/>
    <w:rsid w:val="003B063B"/>
    <w:rsid w:val="003B08F8"/>
    <w:rsid w:val="003B0AC3"/>
    <w:rsid w:val="003B2366"/>
    <w:rsid w:val="003B2705"/>
    <w:rsid w:val="003B294E"/>
    <w:rsid w:val="003B2B7E"/>
    <w:rsid w:val="003B44DC"/>
    <w:rsid w:val="003B647A"/>
    <w:rsid w:val="003B6B4D"/>
    <w:rsid w:val="003B6DB4"/>
    <w:rsid w:val="003C1FE8"/>
    <w:rsid w:val="003C27C7"/>
    <w:rsid w:val="003C3A14"/>
    <w:rsid w:val="003C5262"/>
    <w:rsid w:val="003C551B"/>
    <w:rsid w:val="003C60EB"/>
    <w:rsid w:val="003C694C"/>
    <w:rsid w:val="003C758A"/>
    <w:rsid w:val="003D31FF"/>
    <w:rsid w:val="003D398C"/>
    <w:rsid w:val="003D4655"/>
    <w:rsid w:val="003D473B"/>
    <w:rsid w:val="003D4B35"/>
    <w:rsid w:val="003D4EA7"/>
    <w:rsid w:val="003D5514"/>
    <w:rsid w:val="003D60C1"/>
    <w:rsid w:val="003D7A45"/>
    <w:rsid w:val="003E04A1"/>
    <w:rsid w:val="003E0666"/>
    <w:rsid w:val="003E2934"/>
    <w:rsid w:val="003E2B95"/>
    <w:rsid w:val="003E38E7"/>
    <w:rsid w:val="003E4F19"/>
    <w:rsid w:val="003E6413"/>
    <w:rsid w:val="003E6515"/>
    <w:rsid w:val="003E7332"/>
    <w:rsid w:val="003E7386"/>
    <w:rsid w:val="003F1BB3"/>
    <w:rsid w:val="003F5F25"/>
    <w:rsid w:val="003F5F9A"/>
    <w:rsid w:val="003F5FEC"/>
    <w:rsid w:val="003F68CA"/>
    <w:rsid w:val="004006A7"/>
    <w:rsid w:val="00400E3A"/>
    <w:rsid w:val="0040158D"/>
    <w:rsid w:val="00402E9A"/>
    <w:rsid w:val="00403774"/>
    <w:rsid w:val="004041A2"/>
    <w:rsid w:val="0040436D"/>
    <w:rsid w:val="004066BF"/>
    <w:rsid w:val="00407DDF"/>
    <w:rsid w:val="00410543"/>
    <w:rsid w:val="0041401C"/>
    <w:rsid w:val="00414B0C"/>
    <w:rsid w:val="00414B61"/>
    <w:rsid w:val="004156FF"/>
    <w:rsid w:val="00415E4C"/>
    <w:rsid w:val="00415EB3"/>
    <w:rsid w:val="004173CC"/>
    <w:rsid w:val="00417C5D"/>
    <w:rsid w:val="00420175"/>
    <w:rsid w:val="0042274C"/>
    <w:rsid w:val="00422E84"/>
    <w:rsid w:val="0042356B"/>
    <w:rsid w:val="00423E36"/>
    <w:rsid w:val="0042420A"/>
    <w:rsid w:val="004243D2"/>
    <w:rsid w:val="00424610"/>
    <w:rsid w:val="0042491C"/>
    <w:rsid w:val="00424AD5"/>
    <w:rsid w:val="00426073"/>
    <w:rsid w:val="00427EEF"/>
    <w:rsid w:val="00432FD7"/>
    <w:rsid w:val="004341B5"/>
    <w:rsid w:val="004346B9"/>
    <w:rsid w:val="00434CB0"/>
    <w:rsid w:val="00435140"/>
    <w:rsid w:val="00435424"/>
    <w:rsid w:val="00435710"/>
    <w:rsid w:val="004400AD"/>
    <w:rsid w:val="00440BCE"/>
    <w:rsid w:val="00441A3D"/>
    <w:rsid w:val="0044279E"/>
    <w:rsid w:val="00443216"/>
    <w:rsid w:val="004439EC"/>
    <w:rsid w:val="00443AB6"/>
    <w:rsid w:val="0044547B"/>
    <w:rsid w:val="00446164"/>
    <w:rsid w:val="004503C8"/>
    <w:rsid w:val="00450E81"/>
    <w:rsid w:val="00451B94"/>
    <w:rsid w:val="00451DC3"/>
    <w:rsid w:val="004525B6"/>
    <w:rsid w:val="00452D10"/>
    <w:rsid w:val="00453F21"/>
    <w:rsid w:val="00454B30"/>
    <w:rsid w:val="00455AED"/>
    <w:rsid w:val="00456675"/>
    <w:rsid w:val="00456BE9"/>
    <w:rsid w:val="00456E2F"/>
    <w:rsid w:val="00457E7E"/>
    <w:rsid w:val="0046088C"/>
    <w:rsid w:val="0046137A"/>
    <w:rsid w:val="004618DA"/>
    <w:rsid w:val="004637F7"/>
    <w:rsid w:val="00463D9C"/>
    <w:rsid w:val="004661F2"/>
    <w:rsid w:val="004669F4"/>
    <w:rsid w:val="00470C41"/>
    <w:rsid w:val="00470F6B"/>
    <w:rsid w:val="004715D1"/>
    <w:rsid w:val="0047406F"/>
    <w:rsid w:val="00475174"/>
    <w:rsid w:val="0047590C"/>
    <w:rsid w:val="0047690F"/>
    <w:rsid w:val="00476C78"/>
    <w:rsid w:val="00480D71"/>
    <w:rsid w:val="00482174"/>
    <w:rsid w:val="00483EF7"/>
    <w:rsid w:val="0048576D"/>
    <w:rsid w:val="00486A49"/>
    <w:rsid w:val="00490496"/>
    <w:rsid w:val="004918E7"/>
    <w:rsid w:val="00491E34"/>
    <w:rsid w:val="00493B1A"/>
    <w:rsid w:val="00493D46"/>
    <w:rsid w:val="0049410C"/>
    <w:rsid w:val="0049419D"/>
    <w:rsid w:val="00494297"/>
    <w:rsid w:val="004947A8"/>
    <w:rsid w:val="0049495C"/>
    <w:rsid w:val="004958D7"/>
    <w:rsid w:val="00495C5D"/>
    <w:rsid w:val="00495CD4"/>
    <w:rsid w:val="00496F40"/>
    <w:rsid w:val="00497EF6"/>
    <w:rsid w:val="004A02C0"/>
    <w:rsid w:val="004A137F"/>
    <w:rsid w:val="004A17E3"/>
    <w:rsid w:val="004A1B0C"/>
    <w:rsid w:val="004A1F16"/>
    <w:rsid w:val="004A2C00"/>
    <w:rsid w:val="004A3B1F"/>
    <w:rsid w:val="004A58DF"/>
    <w:rsid w:val="004A5F3E"/>
    <w:rsid w:val="004B15C0"/>
    <w:rsid w:val="004B260F"/>
    <w:rsid w:val="004B42D8"/>
    <w:rsid w:val="004B4C8F"/>
    <w:rsid w:val="004B4F4A"/>
    <w:rsid w:val="004B5020"/>
    <w:rsid w:val="004B5ED1"/>
    <w:rsid w:val="004B6ACE"/>
    <w:rsid w:val="004B6B8F"/>
    <w:rsid w:val="004B7511"/>
    <w:rsid w:val="004B7B62"/>
    <w:rsid w:val="004C25A0"/>
    <w:rsid w:val="004C277A"/>
    <w:rsid w:val="004C27A6"/>
    <w:rsid w:val="004C5711"/>
    <w:rsid w:val="004C5A66"/>
    <w:rsid w:val="004C5B8E"/>
    <w:rsid w:val="004C66AC"/>
    <w:rsid w:val="004C6773"/>
    <w:rsid w:val="004C6E8E"/>
    <w:rsid w:val="004C7490"/>
    <w:rsid w:val="004C7CAA"/>
    <w:rsid w:val="004D0119"/>
    <w:rsid w:val="004D1E9E"/>
    <w:rsid w:val="004D33EA"/>
    <w:rsid w:val="004D6440"/>
    <w:rsid w:val="004E203A"/>
    <w:rsid w:val="004E2135"/>
    <w:rsid w:val="004E23CE"/>
    <w:rsid w:val="004E37D1"/>
    <w:rsid w:val="004E40E6"/>
    <w:rsid w:val="004E516B"/>
    <w:rsid w:val="004E5A11"/>
    <w:rsid w:val="004E6AB5"/>
    <w:rsid w:val="004E727C"/>
    <w:rsid w:val="004E73A9"/>
    <w:rsid w:val="004E762D"/>
    <w:rsid w:val="004E7F0B"/>
    <w:rsid w:val="004F2250"/>
    <w:rsid w:val="004F3DA2"/>
    <w:rsid w:val="00500539"/>
    <w:rsid w:val="005027B9"/>
    <w:rsid w:val="00502E7B"/>
    <w:rsid w:val="00503373"/>
    <w:rsid w:val="00503F3F"/>
    <w:rsid w:val="00504693"/>
    <w:rsid w:val="00505397"/>
    <w:rsid w:val="00505F31"/>
    <w:rsid w:val="005064AF"/>
    <w:rsid w:val="005068F0"/>
    <w:rsid w:val="0051067D"/>
    <w:rsid w:val="0051605F"/>
    <w:rsid w:val="0051656F"/>
    <w:rsid w:val="0051737E"/>
    <w:rsid w:val="0051746D"/>
    <w:rsid w:val="0051748E"/>
    <w:rsid w:val="00520AD0"/>
    <w:rsid w:val="0052209A"/>
    <w:rsid w:val="00522BFA"/>
    <w:rsid w:val="00523CC3"/>
    <w:rsid w:val="00526D78"/>
    <w:rsid w:val="00530D77"/>
    <w:rsid w:val="00532716"/>
    <w:rsid w:val="00532BB4"/>
    <w:rsid w:val="00534424"/>
    <w:rsid w:val="00535D50"/>
    <w:rsid w:val="00535D90"/>
    <w:rsid w:val="00536336"/>
    <w:rsid w:val="00536D3F"/>
    <w:rsid w:val="00537713"/>
    <w:rsid w:val="005410D1"/>
    <w:rsid w:val="00541A32"/>
    <w:rsid w:val="00541E17"/>
    <w:rsid w:val="0054211B"/>
    <w:rsid w:val="00542ED7"/>
    <w:rsid w:val="005473F3"/>
    <w:rsid w:val="00550D4A"/>
    <w:rsid w:val="005512EB"/>
    <w:rsid w:val="00551AE3"/>
    <w:rsid w:val="005536C5"/>
    <w:rsid w:val="00553A96"/>
    <w:rsid w:val="0055483D"/>
    <w:rsid w:val="005549F9"/>
    <w:rsid w:val="00555464"/>
    <w:rsid w:val="00557848"/>
    <w:rsid w:val="005579DB"/>
    <w:rsid w:val="0056076B"/>
    <w:rsid w:val="00560C79"/>
    <w:rsid w:val="00561681"/>
    <w:rsid w:val="00561B5B"/>
    <w:rsid w:val="00562CE0"/>
    <w:rsid w:val="00564A29"/>
    <w:rsid w:val="00564FBC"/>
    <w:rsid w:val="00565012"/>
    <w:rsid w:val="005650D4"/>
    <w:rsid w:val="00565DEC"/>
    <w:rsid w:val="005664CE"/>
    <w:rsid w:val="00566966"/>
    <w:rsid w:val="00566C6E"/>
    <w:rsid w:val="005673E1"/>
    <w:rsid w:val="005705A9"/>
    <w:rsid w:val="00571916"/>
    <w:rsid w:val="00572864"/>
    <w:rsid w:val="00573D2D"/>
    <w:rsid w:val="00575643"/>
    <w:rsid w:val="00575F1A"/>
    <w:rsid w:val="00581696"/>
    <w:rsid w:val="005821D6"/>
    <w:rsid w:val="0058231E"/>
    <w:rsid w:val="0058482B"/>
    <w:rsid w:val="0058603A"/>
    <w:rsid w:val="0058618A"/>
    <w:rsid w:val="00586D3E"/>
    <w:rsid w:val="00587002"/>
    <w:rsid w:val="00587899"/>
    <w:rsid w:val="0059085A"/>
    <w:rsid w:val="00591611"/>
    <w:rsid w:val="00592BA8"/>
    <w:rsid w:val="00593232"/>
    <w:rsid w:val="0059686E"/>
    <w:rsid w:val="005968DB"/>
    <w:rsid w:val="005969D2"/>
    <w:rsid w:val="00597C4C"/>
    <w:rsid w:val="005A17AE"/>
    <w:rsid w:val="005A25FF"/>
    <w:rsid w:val="005A2F38"/>
    <w:rsid w:val="005A362B"/>
    <w:rsid w:val="005A4952"/>
    <w:rsid w:val="005A4C11"/>
    <w:rsid w:val="005A64E9"/>
    <w:rsid w:val="005A7D8C"/>
    <w:rsid w:val="005B0CD6"/>
    <w:rsid w:val="005B20A1"/>
    <w:rsid w:val="005B2478"/>
    <w:rsid w:val="005B28E4"/>
    <w:rsid w:val="005B2E12"/>
    <w:rsid w:val="005B325F"/>
    <w:rsid w:val="005B5CE5"/>
    <w:rsid w:val="005B6C1C"/>
    <w:rsid w:val="005B6F6A"/>
    <w:rsid w:val="005B7F3C"/>
    <w:rsid w:val="005C0C73"/>
    <w:rsid w:val="005C0EC4"/>
    <w:rsid w:val="005C21FC"/>
    <w:rsid w:val="005C30AE"/>
    <w:rsid w:val="005C3D6A"/>
    <w:rsid w:val="005C4443"/>
    <w:rsid w:val="005C58B8"/>
    <w:rsid w:val="005D040D"/>
    <w:rsid w:val="005D0AB6"/>
    <w:rsid w:val="005D2440"/>
    <w:rsid w:val="005D35C0"/>
    <w:rsid w:val="005D3878"/>
    <w:rsid w:val="005D474F"/>
    <w:rsid w:val="005D4E4D"/>
    <w:rsid w:val="005D5A61"/>
    <w:rsid w:val="005E2791"/>
    <w:rsid w:val="005E35F3"/>
    <w:rsid w:val="005E400D"/>
    <w:rsid w:val="005E4ACD"/>
    <w:rsid w:val="005E5B24"/>
    <w:rsid w:val="005E618A"/>
    <w:rsid w:val="005E698D"/>
    <w:rsid w:val="005E72B7"/>
    <w:rsid w:val="005E7D92"/>
    <w:rsid w:val="005F09F1"/>
    <w:rsid w:val="005F12C7"/>
    <w:rsid w:val="005F18FF"/>
    <w:rsid w:val="005F3360"/>
    <w:rsid w:val="005F43E7"/>
    <w:rsid w:val="005F645A"/>
    <w:rsid w:val="005F7EDE"/>
    <w:rsid w:val="0060060C"/>
    <w:rsid w:val="006011D0"/>
    <w:rsid w:val="006018C9"/>
    <w:rsid w:val="006025D7"/>
    <w:rsid w:val="00605879"/>
    <w:rsid w:val="00605951"/>
    <w:rsid w:val="00606448"/>
    <w:rsid w:val="00607586"/>
    <w:rsid w:val="00607CA6"/>
    <w:rsid w:val="00610D68"/>
    <w:rsid w:val="00611137"/>
    <w:rsid w:val="006118D1"/>
    <w:rsid w:val="00611F0E"/>
    <w:rsid w:val="00612289"/>
    <w:rsid w:val="0061251F"/>
    <w:rsid w:val="006128E6"/>
    <w:rsid w:val="006130F0"/>
    <w:rsid w:val="0061432A"/>
    <w:rsid w:val="00614634"/>
    <w:rsid w:val="00615099"/>
    <w:rsid w:val="0061627B"/>
    <w:rsid w:val="00620191"/>
    <w:rsid w:val="00620D93"/>
    <w:rsid w:val="006221D8"/>
    <w:rsid w:val="00622A45"/>
    <w:rsid w:val="0062367B"/>
    <w:rsid w:val="0062386A"/>
    <w:rsid w:val="0062470D"/>
    <w:rsid w:val="00624D68"/>
    <w:rsid w:val="0062576D"/>
    <w:rsid w:val="00625788"/>
    <w:rsid w:val="00625E0D"/>
    <w:rsid w:val="00627A5C"/>
    <w:rsid w:val="006305AA"/>
    <w:rsid w:val="00631EB1"/>
    <w:rsid w:val="00631F56"/>
    <w:rsid w:val="00631FD9"/>
    <w:rsid w:val="0063277E"/>
    <w:rsid w:val="0063293E"/>
    <w:rsid w:val="00632E37"/>
    <w:rsid w:val="00634486"/>
    <w:rsid w:val="006353F4"/>
    <w:rsid w:val="006364F4"/>
    <w:rsid w:val="006368DC"/>
    <w:rsid w:val="006402B2"/>
    <w:rsid w:val="00640352"/>
    <w:rsid w:val="00641291"/>
    <w:rsid w:val="006414D0"/>
    <w:rsid w:val="00641FEA"/>
    <w:rsid w:val="006426D5"/>
    <w:rsid w:val="00642924"/>
    <w:rsid w:val="00644B93"/>
    <w:rsid w:val="00645025"/>
    <w:rsid w:val="006463F9"/>
    <w:rsid w:val="006466FF"/>
    <w:rsid w:val="00646A5F"/>
    <w:rsid w:val="00647200"/>
    <w:rsid w:val="0064736D"/>
    <w:rsid w:val="006475C1"/>
    <w:rsid w:val="0064766B"/>
    <w:rsid w:val="00647AD0"/>
    <w:rsid w:val="00650C4C"/>
    <w:rsid w:val="00651592"/>
    <w:rsid w:val="0065404E"/>
    <w:rsid w:val="00654D80"/>
    <w:rsid w:val="0065501C"/>
    <w:rsid w:val="00655394"/>
    <w:rsid w:val="00655853"/>
    <w:rsid w:val="00656C00"/>
    <w:rsid w:val="00660573"/>
    <w:rsid w:val="00661967"/>
    <w:rsid w:val="00661F61"/>
    <w:rsid w:val="006624D2"/>
    <w:rsid w:val="00670E35"/>
    <w:rsid w:val="00671B49"/>
    <w:rsid w:val="0067233D"/>
    <w:rsid w:val="006735B8"/>
    <w:rsid w:val="00674155"/>
    <w:rsid w:val="006746CA"/>
    <w:rsid w:val="00674C17"/>
    <w:rsid w:val="006764F3"/>
    <w:rsid w:val="006831F3"/>
    <w:rsid w:val="0068344F"/>
    <w:rsid w:val="00684A39"/>
    <w:rsid w:val="00685382"/>
    <w:rsid w:val="00685856"/>
    <w:rsid w:val="00685B99"/>
    <w:rsid w:val="006874E7"/>
    <w:rsid w:val="00687E59"/>
    <w:rsid w:val="00691FA7"/>
    <w:rsid w:val="00693AE0"/>
    <w:rsid w:val="00694B64"/>
    <w:rsid w:val="00695745"/>
    <w:rsid w:val="0069600B"/>
    <w:rsid w:val="0069720E"/>
    <w:rsid w:val="006A0A1A"/>
    <w:rsid w:val="006A13B1"/>
    <w:rsid w:val="006A15C1"/>
    <w:rsid w:val="006A244F"/>
    <w:rsid w:val="006A4B0A"/>
    <w:rsid w:val="006A4CDC"/>
    <w:rsid w:val="006A6312"/>
    <w:rsid w:val="006A6460"/>
    <w:rsid w:val="006A6C0C"/>
    <w:rsid w:val="006A7F55"/>
    <w:rsid w:val="006B065F"/>
    <w:rsid w:val="006B104E"/>
    <w:rsid w:val="006B276B"/>
    <w:rsid w:val="006B4FD7"/>
    <w:rsid w:val="006B5AEA"/>
    <w:rsid w:val="006B6383"/>
    <w:rsid w:val="006B640D"/>
    <w:rsid w:val="006B7FCC"/>
    <w:rsid w:val="006C001F"/>
    <w:rsid w:val="006C0A4B"/>
    <w:rsid w:val="006C2233"/>
    <w:rsid w:val="006C3BFF"/>
    <w:rsid w:val="006C4458"/>
    <w:rsid w:val="006C4DD9"/>
    <w:rsid w:val="006C529B"/>
    <w:rsid w:val="006C61FA"/>
    <w:rsid w:val="006C6A75"/>
    <w:rsid w:val="006C7AAA"/>
    <w:rsid w:val="006D031E"/>
    <w:rsid w:val="006D0896"/>
    <w:rsid w:val="006D29A6"/>
    <w:rsid w:val="006D3F1E"/>
    <w:rsid w:val="006D482D"/>
    <w:rsid w:val="006D6861"/>
    <w:rsid w:val="006D7095"/>
    <w:rsid w:val="006D7436"/>
    <w:rsid w:val="006E0736"/>
    <w:rsid w:val="006E1B20"/>
    <w:rsid w:val="006E25D2"/>
    <w:rsid w:val="006E552A"/>
    <w:rsid w:val="006E62D3"/>
    <w:rsid w:val="006E62E0"/>
    <w:rsid w:val="006E63E7"/>
    <w:rsid w:val="006E72F9"/>
    <w:rsid w:val="006F5AE5"/>
    <w:rsid w:val="00701389"/>
    <w:rsid w:val="0070391A"/>
    <w:rsid w:val="00706486"/>
    <w:rsid w:val="00706B38"/>
    <w:rsid w:val="00711DCB"/>
    <w:rsid w:val="0071371F"/>
    <w:rsid w:val="00713C86"/>
    <w:rsid w:val="0071482E"/>
    <w:rsid w:val="00716062"/>
    <w:rsid w:val="007165D8"/>
    <w:rsid w:val="00716824"/>
    <w:rsid w:val="007203F9"/>
    <w:rsid w:val="007214E3"/>
    <w:rsid w:val="007216D7"/>
    <w:rsid w:val="007222F7"/>
    <w:rsid w:val="007232C7"/>
    <w:rsid w:val="007233B1"/>
    <w:rsid w:val="00724679"/>
    <w:rsid w:val="00725368"/>
    <w:rsid w:val="00725654"/>
    <w:rsid w:val="00727791"/>
    <w:rsid w:val="007304F3"/>
    <w:rsid w:val="00730745"/>
    <w:rsid w:val="00730839"/>
    <w:rsid w:val="00730F60"/>
    <w:rsid w:val="00731F56"/>
    <w:rsid w:val="00733F9F"/>
    <w:rsid w:val="00733FF9"/>
    <w:rsid w:val="007353E5"/>
    <w:rsid w:val="007362C7"/>
    <w:rsid w:val="00742285"/>
    <w:rsid w:val="00743E69"/>
    <w:rsid w:val="00745B6C"/>
    <w:rsid w:val="007478BF"/>
    <w:rsid w:val="00747F43"/>
    <w:rsid w:val="00747FA4"/>
    <w:rsid w:val="007515B5"/>
    <w:rsid w:val="00752038"/>
    <w:rsid w:val="00752791"/>
    <w:rsid w:val="007529D5"/>
    <w:rsid w:val="00752C25"/>
    <w:rsid w:val="00754F75"/>
    <w:rsid w:val="007554DF"/>
    <w:rsid w:val="007558C9"/>
    <w:rsid w:val="00756A49"/>
    <w:rsid w:val="007572AD"/>
    <w:rsid w:val="00757552"/>
    <w:rsid w:val="0075776D"/>
    <w:rsid w:val="00757AE7"/>
    <w:rsid w:val="007613FB"/>
    <w:rsid w:val="00761E01"/>
    <w:rsid w:val="00761E34"/>
    <w:rsid w:val="00761FD9"/>
    <w:rsid w:val="007628A2"/>
    <w:rsid w:val="00764872"/>
    <w:rsid w:val="007668F2"/>
    <w:rsid w:val="00771AEB"/>
    <w:rsid w:val="007722BF"/>
    <w:rsid w:val="00772801"/>
    <w:rsid w:val="00773AC0"/>
    <w:rsid w:val="00774229"/>
    <w:rsid w:val="00774C66"/>
    <w:rsid w:val="0077580B"/>
    <w:rsid w:val="00776A99"/>
    <w:rsid w:val="00780FEB"/>
    <w:rsid w:val="00781167"/>
    <w:rsid w:val="00783D96"/>
    <w:rsid w:val="0078454F"/>
    <w:rsid w:val="007846EC"/>
    <w:rsid w:val="007848E9"/>
    <w:rsid w:val="007854B3"/>
    <w:rsid w:val="007866FF"/>
    <w:rsid w:val="0078676F"/>
    <w:rsid w:val="00786AA4"/>
    <w:rsid w:val="007876D6"/>
    <w:rsid w:val="0078787D"/>
    <w:rsid w:val="00787FA8"/>
    <w:rsid w:val="0079255C"/>
    <w:rsid w:val="00793AA0"/>
    <w:rsid w:val="00793ADA"/>
    <w:rsid w:val="0079421E"/>
    <w:rsid w:val="007944F8"/>
    <w:rsid w:val="00794AFF"/>
    <w:rsid w:val="00794D8B"/>
    <w:rsid w:val="00796623"/>
    <w:rsid w:val="00796CA9"/>
    <w:rsid w:val="00796E38"/>
    <w:rsid w:val="0079737C"/>
    <w:rsid w:val="00797386"/>
    <w:rsid w:val="007973E3"/>
    <w:rsid w:val="007974A9"/>
    <w:rsid w:val="00797B3E"/>
    <w:rsid w:val="007A1333"/>
    <w:rsid w:val="007A1883"/>
    <w:rsid w:val="007A24AD"/>
    <w:rsid w:val="007A2F00"/>
    <w:rsid w:val="007A3390"/>
    <w:rsid w:val="007A3D32"/>
    <w:rsid w:val="007A40DB"/>
    <w:rsid w:val="007A617F"/>
    <w:rsid w:val="007B1821"/>
    <w:rsid w:val="007B2EEF"/>
    <w:rsid w:val="007B3B33"/>
    <w:rsid w:val="007B53E1"/>
    <w:rsid w:val="007B5E56"/>
    <w:rsid w:val="007B793B"/>
    <w:rsid w:val="007C04EE"/>
    <w:rsid w:val="007C7983"/>
    <w:rsid w:val="007D0538"/>
    <w:rsid w:val="007D0720"/>
    <w:rsid w:val="007D10F2"/>
    <w:rsid w:val="007D207E"/>
    <w:rsid w:val="007D322E"/>
    <w:rsid w:val="007D58BD"/>
    <w:rsid w:val="007D6A0A"/>
    <w:rsid w:val="007D6AB3"/>
    <w:rsid w:val="007D6DEC"/>
    <w:rsid w:val="007E1C79"/>
    <w:rsid w:val="007E35A0"/>
    <w:rsid w:val="007E46A1"/>
    <w:rsid w:val="007E496E"/>
    <w:rsid w:val="007E69A7"/>
    <w:rsid w:val="007E730D"/>
    <w:rsid w:val="007E7311"/>
    <w:rsid w:val="007F136E"/>
    <w:rsid w:val="007F20C0"/>
    <w:rsid w:val="007F3AB4"/>
    <w:rsid w:val="007F403E"/>
    <w:rsid w:val="007F40EF"/>
    <w:rsid w:val="007F6F82"/>
    <w:rsid w:val="00800DC6"/>
    <w:rsid w:val="00801B70"/>
    <w:rsid w:val="008024A7"/>
    <w:rsid w:val="008048C6"/>
    <w:rsid w:val="008051B6"/>
    <w:rsid w:val="00805A48"/>
    <w:rsid w:val="00805B3E"/>
    <w:rsid w:val="00806056"/>
    <w:rsid w:val="008072AC"/>
    <w:rsid w:val="00810CEA"/>
    <w:rsid w:val="00812765"/>
    <w:rsid w:val="00812B7D"/>
    <w:rsid w:val="008146D9"/>
    <w:rsid w:val="008148AC"/>
    <w:rsid w:val="00815923"/>
    <w:rsid w:val="008161F0"/>
    <w:rsid w:val="00816DD8"/>
    <w:rsid w:val="00820075"/>
    <w:rsid w:val="00822B1A"/>
    <w:rsid w:val="008233E5"/>
    <w:rsid w:val="00824BF1"/>
    <w:rsid w:val="0083076F"/>
    <w:rsid w:val="00833DE8"/>
    <w:rsid w:val="00833F47"/>
    <w:rsid w:val="008348C3"/>
    <w:rsid w:val="008351D2"/>
    <w:rsid w:val="00835869"/>
    <w:rsid w:val="00835D35"/>
    <w:rsid w:val="00836F2E"/>
    <w:rsid w:val="008373B4"/>
    <w:rsid w:val="00837EF0"/>
    <w:rsid w:val="008404C4"/>
    <w:rsid w:val="00842EEE"/>
    <w:rsid w:val="00843444"/>
    <w:rsid w:val="00843E67"/>
    <w:rsid w:val="008450AD"/>
    <w:rsid w:val="0084770B"/>
    <w:rsid w:val="00847D37"/>
    <w:rsid w:val="00847F9B"/>
    <w:rsid w:val="0085001D"/>
    <w:rsid w:val="008533A1"/>
    <w:rsid w:val="00853999"/>
    <w:rsid w:val="00855848"/>
    <w:rsid w:val="00855938"/>
    <w:rsid w:val="0085779F"/>
    <w:rsid w:val="00862701"/>
    <w:rsid w:val="00863C35"/>
    <w:rsid w:val="00865697"/>
    <w:rsid w:val="008671F2"/>
    <w:rsid w:val="00867D90"/>
    <w:rsid w:val="00871A41"/>
    <w:rsid w:val="008729C9"/>
    <w:rsid w:val="008742EA"/>
    <w:rsid w:val="008743D3"/>
    <w:rsid w:val="00874515"/>
    <w:rsid w:val="00875621"/>
    <w:rsid w:val="008764ED"/>
    <w:rsid w:val="0087664B"/>
    <w:rsid w:val="008804E3"/>
    <w:rsid w:val="008808F4"/>
    <w:rsid w:val="008823B3"/>
    <w:rsid w:val="00882915"/>
    <w:rsid w:val="008835B0"/>
    <w:rsid w:val="0088374F"/>
    <w:rsid w:val="00883ECE"/>
    <w:rsid w:val="00884552"/>
    <w:rsid w:val="00886D76"/>
    <w:rsid w:val="00887F0E"/>
    <w:rsid w:val="00891ACC"/>
    <w:rsid w:val="00892098"/>
    <w:rsid w:val="008928DB"/>
    <w:rsid w:val="00892DB8"/>
    <w:rsid w:val="00892E76"/>
    <w:rsid w:val="00894B3F"/>
    <w:rsid w:val="00897019"/>
    <w:rsid w:val="008A03E0"/>
    <w:rsid w:val="008A10FE"/>
    <w:rsid w:val="008A1998"/>
    <w:rsid w:val="008A24D7"/>
    <w:rsid w:val="008A2F2A"/>
    <w:rsid w:val="008A376C"/>
    <w:rsid w:val="008A38AB"/>
    <w:rsid w:val="008A4EFD"/>
    <w:rsid w:val="008A58E0"/>
    <w:rsid w:val="008B0A07"/>
    <w:rsid w:val="008B2654"/>
    <w:rsid w:val="008B48C8"/>
    <w:rsid w:val="008B5DC7"/>
    <w:rsid w:val="008B6515"/>
    <w:rsid w:val="008B781F"/>
    <w:rsid w:val="008C0069"/>
    <w:rsid w:val="008C1495"/>
    <w:rsid w:val="008C39A3"/>
    <w:rsid w:val="008C3AA6"/>
    <w:rsid w:val="008C5D23"/>
    <w:rsid w:val="008C5E2A"/>
    <w:rsid w:val="008C7126"/>
    <w:rsid w:val="008C7512"/>
    <w:rsid w:val="008D027C"/>
    <w:rsid w:val="008D0E8D"/>
    <w:rsid w:val="008D247D"/>
    <w:rsid w:val="008D4E62"/>
    <w:rsid w:val="008D5522"/>
    <w:rsid w:val="008D6857"/>
    <w:rsid w:val="008D6968"/>
    <w:rsid w:val="008D69C5"/>
    <w:rsid w:val="008D7404"/>
    <w:rsid w:val="008D79F1"/>
    <w:rsid w:val="008E011C"/>
    <w:rsid w:val="008E0F86"/>
    <w:rsid w:val="008E172E"/>
    <w:rsid w:val="008E1D69"/>
    <w:rsid w:val="008E2596"/>
    <w:rsid w:val="008E73F1"/>
    <w:rsid w:val="008F0FA4"/>
    <w:rsid w:val="008F2273"/>
    <w:rsid w:val="008F28A1"/>
    <w:rsid w:val="008F2DC1"/>
    <w:rsid w:val="008F41B7"/>
    <w:rsid w:val="008F5C48"/>
    <w:rsid w:val="008F6CB8"/>
    <w:rsid w:val="008F70AD"/>
    <w:rsid w:val="00900A13"/>
    <w:rsid w:val="00900DB1"/>
    <w:rsid w:val="0090209B"/>
    <w:rsid w:val="009022BF"/>
    <w:rsid w:val="009034C7"/>
    <w:rsid w:val="00903FFC"/>
    <w:rsid w:val="00904073"/>
    <w:rsid w:val="00904CD3"/>
    <w:rsid w:val="00904CE5"/>
    <w:rsid w:val="00904E8B"/>
    <w:rsid w:val="00905297"/>
    <w:rsid w:val="00906EE5"/>
    <w:rsid w:val="00907982"/>
    <w:rsid w:val="00910E79"/>
    <w:rsid w:val="00910FC2"/>
    <w:rsid w:val="009110E6"/>
    <w:rsid w:val="00911CD9"/>
    <w:rsid w:val="009122E5"/>
    <w:rsid w:val="00912B71"/>
    <w:rsid w:val="00912C72"/>
    <w:rsid w:val="00913580"/>
    <w:rsid w:val="00913EAA"/>
    <w:rsid w:val="00915128"/>
    <w:rsid w:val="0091696B"/>
    <w:rsid w:val="00920F3D"/>
    <w:rsid w:val="00923963"/>
    <w:rsid w:val="00923B08"/>
    <w:rsid w:val="00923E28"/>
    <w:rsid w:val="009245D6"/>
    <w:rsid w:val="00925E0D"/>
    <w:rsid w:val="00926C88"/>
    <w:rsid w:val="009272FE"/>
    <w:rsid w:val="00927CCA"/>
    <w:rsid w:val="009303DE"/>
    <w:rsid w:val="00930A38"/>
    <w:rsid w:val="00930CC1"/>
    <w:rsid w:val="00931474"/>
    <w:rsid w:val="00931632"/>
    <w:rsid w:val="00932C92"/>
    <w:rsid w:val="00935E7B"/>
    <w:rsid w:val="009369B3"/>
    <w:rsid w:val="009370AB"/>
    <w:rsid w:val="009404CC"/>
    <w:rsid w:val="0094173A"/>
    <w:rsid w:val="0094174B"/>
    <w:rsid w:val="0094241C"/>
    <w:rsid w:val="009436AD"/>
    <w:rsid w:val="009441A4"/>
    <w:rsid w:val="0094468B"/>
    <w:rsid w:val="009454E4"/>
    <w:rsid w:val="009460D4"/>
    <w:rsid w:val="00946481"/>
    <w:rsid w:val="0094724A"/>
    <w:rsid w:val="009534BE"/>
    <w:rsid w:val="00956730"/>
    <w:rsid w:val="00957EEE"/>
    <w:rsid w:val="00960FA2"/>
    <w:rsid w:val="00963281"/>
    <w:rsid w:val="00964FBB"/>
    <w:rsid w:val="009661DC"/>
    <w:rsid w:val="0096683A"/>
    <w:rsid w:val="0096745B"/>
    <w:rsid w:val="00967611"/>
    <w:rsid w:val="00967BFB"/>
    <w:rsid w:val="00973D8C"/>
    <w:rsid w:val="00974285"/>
    <w:rsid w:val="00974AEB"/>
    <w:rsid w:val="009750AB"/>
    <w:rsid w:val="00976107"/>
    <w:rsid w:val="009764EA"/>
    <w:rsid w:val="00980516"/>
    <w:rsid w:val="009806AD"/>
    <w:rsid w:val="009812A5"/>
    <w:rsid w:val="00984240"/>
    <w:rsid w:val="00986238"/>
    <w:rsid w:val="00987F2B"/>
    <w:rsid w:val="009909E6"/>
    <w:rsid w:val="00992113"/>
    <w:rsid w:val="00992A62"/>
    <w:rsid w:val="00994244"/>
    <w:rsid w:val="00994B0F"/>
    <w:rsid w:val="00994F3B"/>
    <w:rsid w:val="00995B07"/>
    <w:rsid w:val="009A2619"/>
    <w:rsid w:val="009A41D4"/>
    <w:rsid w:val="009A5194"/>
    <w:rsid w:val="009A5850"/>
    <w:rsid w:val="009A5E65"/>
    <w:rsid w:val="009A6F7C"/>
    <w:rsid w:val="009B10D6"/>
    <w:rsid w:val="009B11DF"/>
    <w:rsid w:val="009B1E65"/>
    <w:rsid w:val="009B255F"/>
    <w:rsid w:val="009B2757"/>
    <w:rsid w:val="009B33C3"/>
    <w:rsid w:val="009B39E8"/>
    <w:rsid w:val="009B6CC0"/>
    <w:rsid w:val="009B6D34"/>
    <w:rsid w:val="009B767B"/>
    <w:rsid w:val="009C1505"/>
    <w:rsid w:val="009C2BB7"/>
    <w:rsid w:val="009D0A33"/>
    <w:rsid w:val="009D1C46"/>
    <w:rsid w:val="009D3AB0"/>
    <w:rsid w:val="009D65D0"/>
    <w:rsid w:val="009D66AB"/>
    <w:rsid w:val="009D7E91"/>
    <w:rsid w:val="009E09C4"/>
    <w:rsid w:val="009E135E"/>
    <w:rsid w:val="009E1575"/>
    <w:rsid w:val="009E2112"/>
    <w:rsid w:val="009E30D4"/>
    <w:rsid w:val="009E3C92"/>
    <w:rsid w:val="009E44DC"/>
    <w:rsid w:val="009E49C7"/>
    <w:rsid w:val="009E4A4E"/>
    <w:rsid w:val="009E54F4"/>
    <w:rsid w:val="009E70E7"/>
    <w:rsid w:val="009E71AD"/>
    <w:rsid w:val="009E7993"/>
    <w:rsid w:val="009F14D5"/>
    <w:rsid w:val="009F2BFA"/>
    <w:rsid w:val="009F6683"/>
    <w:rsid w:val="009F689F"/>
    <w:rsid w:val="00A03A3D"/>
    <w:rsid w:val="00A03D8F"/>
    <w:rsid w:val="00A045C4"/>
    <w:rsid w:val="00A0496F"/>
    <w:rsid w:val="00A07C83"/>
    <w:rsid w:val="00A07CD6"/>
    <w:rsid w:val="00A10DFA"/>
    <w:rsid w:val="00A11CA2"/>
    <w:rsid w:val="00A12EFA"/>
    <w:rsid w:val="00A148AF"/>
    <w:rsid w:val="00A14DE0"/>
    <w:rsid w:val="00A15338"/>
    <w:rsid w:val="00A164A9"/>
    <w:rsid w:val="00A16945"/>
    <w:rsid w:val="00A20FFA"/>
    <w:rsid w:val="00A21708"/>
    <w:rsid w:val="00A22362"/>
    <w:rsid w:val="00A2238C"/>
    <w:rsid w:val="00A2385A"/>
    <w:rsid w:val="00A249BA"/>
    <w:rsid w:val="00A24FB1"/>
    <w:rsid w:val="00A27291"/>
    <w:rsid w:val="00A307C7"/>
    <w:rsid w:val="00A3119D"/>
    <w:rsid w:val="00A312AE"/>
    <w:rsid w:val="00A31871"/>
    <w:rsid w:val="00A31F94"/>
    <w:rsid w:val="00A33A8E"/>
    <w:rsid w:val="00A3449F"/>
    <w:rsid w:val="00A4225C"/>
    <w:rsid w:val="00A44581"/>
    <w:rsid w:val="00A44769"/>
    <w:rsid w:val="00A45093"/>
    <w:rsid w:val="00A47763"/>
    <w:rsid w:val="00A50EAF"/>
    <w:rsid w:val="00A51764"/>
    <w:rsid w:val="00A520BC"/>
    <w:rsid w:val="00A5260A"/>
    <w:rsid w:val="00A53D2B"/>
    <w:rsid w:val="00A542F1"/>
    <w:rsid w:val="00A5473D"/>
    <w:rsid w:val="00A5532A"/>
    <w:rsid w:val="00A56C54"/>
    <w:rsid w:val="00A60144"/>
    <w:rsid w:val="00A602F9"/>
    <w:rsid w:val="00A6078D"/>
    <w:rsid w:val="00A60D79"/>
    <w:rsid w:val="00A61F80"/>
    <w:rsid w:val="00A650EE"/>
    <w:rsid w:val="00A662C8"/>
    <w:rsid w:val="00A66DBA"/>
    <w:rsid w:val="00A67404"/>
    <w:rsid w:val="00A71062"/>
    <w:rsid w:val="00A71157"/>
    <w:rsid w:val="00A7120D"/>
    <w:rsid w:val="00A729FF"/>
    <w:rsid w:val="00A73CEC"/>
    <w:rsid w:val="00A7556E"/>
    <w:rsid w:val="00A75A38"/>
    <w:rsid w:val="00A76C47"/>
    <w:rsid w:val="00A7756F"/>
    <w:rsid w:val="00A775FC"/>
    <w:rsid w:val="00A81948"/>
    <w:rsid w:val="00A820D0"/>
    <w:rsid w:val="00A84316"/>
    <w:rsid w:val="00A856F0"/>
    <w:rsid w:val="00A85FE6"/>
    <w:rsid w:val="00A86853"/>
    <w:rsid w:val="00A86DC6"/>
    <w:rsid w:val="00A8757D"/>
    <w:rsid w:val="00A92AA1"/>
    <w:rsid w:val="00A935E8"/>
    <w:rsid w:val="00A9539C"/>
    <w:rsid w:val="00A966E6"/>
    <w:rsid w:val="00A9714B"/>
    <w:rsid w:val="00AA22FA"/>
    <w:rsid w:val="00AA625B"/>
    <w:rsid w:val="00AA63D3"/>
    <w:rsid w:val="00AA7FD6"/>
    <w:rsid w:val="00AB113A"/>
    <w:rsid w:val="00AB2BE3"/>
    <w:rsid w:val="00AB40CB"/>
    <w:rsid w:val="00AB453D"/>
    <w:rsid w:val="00AB7834"/>
    <w:rsid w:val="00AC1471"/>
    <w:rsid w:val="00AC3B3C"/>
    <w:rsid w:val="00AC4D5F"/>
    <w:rsid w:val="00AC6A46"/>
    <w:rsid w:val="00AD0FB2"/>
    <w:rsid w:val="00AD1D2C"/>
    <w:rsid w:val="00AD2BB7"/>
    <w:rsid w:val="00AD330A"/>
    <w:rsid w:val="00AD6C9D"/>
    <w:rsid w:val="00AE028E"/>
    <w:rsid w:val="00AE0525"/>
    <w:rsid w:val="00AE057E"/>
    <w:rsid w:val="00AE08DB"/>
    <w:rsid w:val="00AE0907"/>
    <w:rsid w:val="00AE0BF5"/>
    <w:rsid w:val="00AE2729"/>
    <w:rsid w:val="00AE2FC8"/>
    <w:rsid w:val="00AE3148"/>
    <w:rsid w:val="00AE5AE2"/>
    <w:rsid w:val="00AE7343"/>
    <w:rsid w:val="00AE7882"/>
    <w:rsid w:val="00AF299B"/>
    <w:rsid w:val="00AF2CFA"/>
    <w:rsid w:val="00AF3A60"/>
    <w:rsid w:val="00AF3D91"/>
    <w:rsid w:val="00AF5147"/>
    <w:rsid w:val="00AF65DE"/>
    <w:rsid w:val="00B00107"/>
    <w:rsid w:val="00B00638"/>
    <w:rsid w:val="00B00A13"/>
    <w:rsid w:val="00B00D69"/>
    <w:rsid w:val="00B00E04"/>
    <w:rsid w:val="00B01C37"/>
    <w:rsid w:val="00B045C1"/>
    <w:rsid w:val="00B05485"/>
    <w:rsid w:val="00B05D7D"/>
    <w:rsid w:val="00B06077"/>
    <w:rsid w:val="00B071D0"/>
    <w:rsid w:val="00B10981"/>
    <w:rsid w:val="00B1168C"/>
    <w:rsid w:val="00B11BD0"/>
    <w:rsid w:val="00B11FA1"/>
    <w:rsid w:val="00B1223B"/>
    <w:rsid w:val="00B131EC"/>
    <w:rsid w:val="00B13236"/>
    <w:rsid w:val="00B1458E"/>
    <w:rsid w:val="00B14900"/>
    <w:rsid w:val="00B14C51"/>
    <w:rsid w:val="00B15A70"/>
    <w:rsid w:val="00B162C0"/>
    <w:rsid w:val="00B16572"/>
    <w:rsid w:val="00B1761F"/>
    <w:rsid w:val="00B20021"/>
    <w:rsid w:val="00B20FDE"/>
    <w:rsid w:val="00B21243"/>
    <w:rsid w:val="00B2449F"/>
    <w:rsid w:val="00B25F03"/>
    <w:rsid w:val="00B26223"/>
    <w:rsid w:val="00B26614"/>
    <w:rsid w:val="00B26B6D"/>
    <w:rsid w:val="00B2764E"/>
    <w:rsid w:val="00B32330"/>
    <w:rsid w:val="00B337E8"/>
    <w:rsid w:val="00B36756"/>
    <w:rsid w:val="00B3749D"/>
    <w:rsid w:val="00B37C1A"/>
    <w:rsid w:val="00B40940"/>
    <w:rsid w:val="00B42041"/>
    <w:rsid w:val="00B43313"/>
    <w:rsid w:val="00B43FBF"/>
    <w:rsid w:val="00B44F11"/>
    <w:rsid w:val="00B45694"/>
    <w:rsid w:val="00B50AB4"/>
    <w:rsid w:val="00B51846"/>
    <w:rsid w:val="00B518C5"/>
    <w:rsid w:val="00B53086"/>
    <w:rsid w:val="00B548E5"/>
    <w:rsid w:val="00B55299"/>
    <w:rsid w:val="00B56880"/>
    <w:rsid w:val="00B60143"/>
    <w:rsid w:val="00B623D4"/>
    <w:rsid w:val="00B62979"/>
    <w:rsid w:val="00B637B9"/>
    <w:rsid w:val="00B63ED3"/>
    <w:rsid w:val="00B640E7"/>
    <w:rsid w:val="00B64F85"/>
    <w:rsid w:val="00B658D7"/>
    <w:rsid w:val="00B65AE3"/>
    <w:rsid w:val="00B66CBF"/>
    <w:rsid w:val="00B67A0C"/>
    <w:rsid w:val="00B67B62"/>
    <w:rsid w:val="00B70056"/>
    <w:rsid w:val="00B72EC5"/>
    <w:rsid w:val="00B73C15"/>
    <w:rsid w:val="00B74038"/>
    <w:rsid w:val="00B760C0"/>
    <w:rsid w:val="00B77C2A"/>
    <w:rsid w:val="00B823A7"/>
    <w:rsid w:val="00B824F4"/>
    <w:rsid w:val="00B83893"/>
    <w:rsid w:val="00B905DC"/>
    <w:rsid w:val="00B90FA5"/>
    <w:rsid w:val="00B919F1"/>
    <w:rsid w:val="00B92225"/>
    <w:rsid w:val="00B92474"/>
    <w:rsid w:val="00B94B22"/>
    <w:rsid w:val="00B96524"/>
    <w:rsid w:val="00B96EFE"/>
    <w:rsid w:val="00B97326"/>
    <w:rsid w:val="00BA0E96"/>
    <w:rsid w:val="00BA1300"/>
    <w:rsid w:val="00BA2260"/>
    <w:rsid w:val="00BA3F91"/>
    <w:rsid w:val="00BA4052"/>
    <w:rsid w:val="00BA55EB"/>
    <w:rsid w:val="00BB22CC"/>
    <w:rsid w:val="00BB28C1"/>
    <w:rsid w:val="00BB294C"/>
    <w:rsid w:val="00BB468D"/>
    <w:rsid w:val="00BB475A"/>
    <w:rsid w:val="00BB5645"/>
    <w:rsid w:val="00BB667E"/>
    <w:rsid w:val="00BB6AC4"/>
    <w:rsid w:val="00BC0A2A"/>
    <w:rsid w:val="00BC0E8D"/>
    <w:rsid w:val="00BC3598"/>
    <w:rsid w:val="00BC4F18"/>
    <w:rsid w:val="00BC5459"/>
    <w:rsid w:val="00BC6367"/>
    <w:rsid w:val="00BC7ED6"/>
    <w:rsid w:val="00BD221E"/>
    <w:rsid w:val="00BD27FF"/>
    <w:rsid w:val="00BE00E1"/>
    <w:rsid w:val="00BE0EC3"/>
    <w:rsid w:val="00BE2862"/>
    <w:rsid w:val="00BE404F"/>
    <w:rsid w:val="00BE430D"/>
    <w:rsid w:val="00BE45A8"/>
    <w:rsid w:val="00BE4AC4"/>
    <w:rsid w:val="00BE59F8"/>
    <w:rsid w:val="00BE6551"/>
    <w:rsid w:val="00BE7373"/>
    <w:rsid w:val="00BF0374"/>
    <w:rsid w:val="00BF062E"/>
    <w:rsid w:val="00BF093B"/>
    <w:rsid w:val="00BF0A7A"/>
    <w:rsid w:val="00BF1616"/>
    <w:rsid w:val="00BF17B3"/>
    <w:rsid w:val="00BF208E"/>
    <w:rsid w:val="00BF2124"/>
    <w:rsid w:val="00BF4B8C"/>
    <w:rsid w:val="00BF56D9"/>
    <w:rsid w:val="00BF57C5"/>
    <w:rsid w:val="00C00663"/>
    <w:rsid w:val="00C00B88"/>
    <w:rsid w:val="00C01DCB"/>
    <w:rsid w:val="00C02A39"/>
    <w:rsid w:val="00C034EE"/>
    <w:rsid w:val="00C03835"/>
    <w:rsid w:val="00C049B1"/>
    <w:rsid w:val="00C06120"/>
    <w:rsid w:val="00C06274"/>
    <w:rsid w:val="00C06B2A"/>
    <w:rsid w:val="00C07BC9"/>
    <w:rsid w:val="00C101BE"/>
    <w:rsid w:val="00C112D3"/>
    <w:rsid w:val="00C12B77"/>
    <w:rsid w:val="00C149C2"/>
    <w:rsid w:val="00C15791"/>
    <w:rsid w:val="00C17889"/>
    <w:rsid w:val="00C17E87"/>
    <w:rsid w:val="00C201E1"/>
    <w:rsid w:val="00C22D77"/>
    <w:rsid w:val="00C232A1"/>
    <w:rsid w:val="00C255CE"/>
    <w:rsid w:val="00C26F7B"/>
    <w:rsid w:val="00C30524"/>
    <w:rsid w:val="00C30946"/>
    <w:rsid w:val="00C30C08"/>
    <w:rsid w:val="00C31B90"/>
    <w:rsid w:val="00C31CDB"/>
    <w:rsid w:val="00C31F38"/>
    <w:rsid w:val="00C33445"/>
    <w:rsid w:val="00C35E57"/>
    <w:rsid w:val="00C35E80"/>
    <w:rsid w:val="00C40AA2"/>
    <w:rsid w:val="00C410C1"/>
    <w:rsid w:val="00C41279"/>
    <w:rsid w:val="00C413FB"/>
    <w:rsid w:val="00C41B28"/>
    <w:rsid w:val="00C42171"/>
    <w:rsid w:val="00C4244F"/>
    <w:rsid w:val="00C42AB9"/>
    <w:rsid w:val="00C42D3C"/>
    <w:rsid w:val="00C43F6A"/>
    <w:rsid w:val="00C443CD"/>
    <w:rsid w:val="00C50DF6"/>
    <w:rsid w:val="00C51FE9"/>
    <w:rsid w:val="00C52963"/>
    <w:rsid w:val="00C541A1"/>
    <w:rsid w:val="00C54E02"/>
    <w:rsid w:val="00C60320"/>
    <w:rsid w:val="00C6114F"/>
    <w:rsid w:val="00C6275A"/>
    <w:rsid w:val="00C632ED"/>
    <w:rsid w:val="00C647DB"/>
    <w:rsid w:val="00C660B6"/>
    <w:rsid w:val="00C66150"/>
    <w:rsid w:val="00C67F54"/>
    <w:rsid w:val="00C70EF5"/>
    <w:rsid w:val="00C73816"/>
    <w:rsid w:val="00C73E57"/>
    <w:rsid w:val="00C75025"/>
    <w:rsid w:val="00C75237"/>
    <w:rsid w:val="00C7559F"/>
    <w:rsid w:val="00C756C5"/>
    <w:rsid w:val="00C76380"/>
    <w:rsid w:val="00C764A6"/>
    <w:rsid w:val="00C81AA5"/>
    <w:rsid w:val="00C82195"/>
    <w:rsid w:val="00C82CAE"/>
    <w:rsid w:val="00C82CF4"/>
    <w:rsid w:val="00C83F9B"/>
    <w:rsid w:val="00C8442E"/>
    <w:rsid w:val="00C85636"/>
    <w:rsid w:val="00C85C24"/>
    <w:rsid w:val="00C924EA"/>
    <w:rsid w:val="00C92B49"/>
    <w:rsid w:val="00C930A8"/>
    <w:rsid w:val="00C938C7"/>
    <w:rsid w:val="00C93D99"/>
    <w:rsid w:val="00C94963"/>
    <w:rsid w:val="00C94CBF"/>
    <w:rsid w:val="00C95B43"/>
    <w:rsid w:val="00C964B8"/>
    <w:rsid w:val="00C96C0D"/>
    <w:rsid w:val="00C974A0"/>
    <w:rsid w:val="00C97A1C"/>
    <w:rsid w:val="00CA108B"/>
    <w:rsid w:val="00CA3B2F"/>
    <w:rsid w:val="00CA5303"/>
    <w:rsid w:val="00CA5EF9"/>
    <w:rsid w:val="00CA659A"/>
    <w:rsid w:val="00CA685C"/>
    <w:rsid w:val="00CA6AAF"/>
    <w:rsid w:val="00CA6CDB"/>
    <w:rsid w:val="00CA6F04"/>
    <w:rsid w:val="00CA7A19"/>
    <w:rsid w:val="00CB157B"/>
    <w:rsid w:val="00CB2269"/>
    <w:rsid w:val="00CB2D5E"/>
    <w:rsid w:val="00CB41AA"/>
    <w:rsid w:val="00CB4EAA"/>
    <w:rsid w:val="00CB5E13"/>
    <w:rsid w:val="00CB668E"/>
    <w:rsid w:val="00CB795C"/>
    <w:rsid w:val="00CC1E8B"/>
    <w:rsid w:val="00CC3524"/>
    <w:rsid w:val="00CC3ED1"/>
    <w:rsid w:val="00CC6755"/>
    <w:rsid w:val="00CC7E16"/>
    <w:rsid w:val="00CD0D75"/>
    <w:rsid w:val="00CD27BE"/>
    <w:rsid w:val="00CD29E9"/>
    <w:rsid w:val="00CD2E64"/>
    <w:rsid w:val="00CD3615"/>
    <w:rsid w:val="00CD3A75"/>
    <w:rsid w:val="00CD4BBC"/>
    <w:rsid w:val="00CD5370"/>
    <w:rsid w:val="00CD6F0F"/>
    <w:rsid w:val="00CE0BB7"/>
    <w:rsid w:val="00CE383D"/>
    <w:rsid w:val="00CE3E9A"/>
    <w:rsid w:val="00CE477A"/>
    <w:rsid w:val="00CE57B9"/>
    <w:rsid w:val="00CE708B"/>
    <w:rsid w:val="00CE7A4F"/>
    <w:rsid w:val="00CF0069"/>
    <w:rsid w:val="00CF15F8"/>
    <w:rsid w:val="00CF239E"/>
    <w:rsid w:val="00CF26B7"/>
    <w:rsid w:val="00CF4F07"/>
    <w:rsid w:val="00CF5674"/>
    <w:rsid w:val="00CF6E39"/>
    <w:rsid w:val="00CF72DA"/>
    <w:rsid w:val="00D00245"/>
    <w:rsid w:val="00D0176D"/>
    <w:rsid w:val="00D02A09"/>
    <w:rsid w:val="00D02B45"/>
    <w:rsid w:val="00D039E8"/>
    <w:rsid w:val="00D03AFC"/>
    <w:rsid w:val="00D0473C"/>
    <w:rsid w:val="00D049EC"/>
    <w:rsid w:val="00D04B91"/>
    <w:rsid w:val="00D04CBD"/>
    <w:rsid w:val="00D0518B"/>
    <w:rsid w:val="00D06443"/>
    <w:rsid w:val="00D0646C"/>
    <w:rsid w:val="00D068AF"/>
    <w:rsid w:val="00D0701F"/>
    <w:rsid w:val="00D0769A"/>
    <w:rsid w:val="00D1053C"/>
    <w:rsid w:val="00D12CBC"/>
    <w:rsid w:val="00D12DA7"/>
    <w:rsid w:val="00D13FDA"/>
    <w:rsid w:val="00D14CAC"/>
    <w:rsid w:val="00D15B4E"/>
    <w:rsid w:val="00D16E66"/>
    <w:rsid w:val="00D177E7"/>
    <w:rsid w:val="00D2079F"/>
    <w:rsid w:val="00D22AB4"/>
    <w:rsid w:val="00D24058"/>
    <w:rsid w:val="00D242A7"/>
    <w:rsid w:val="00D250CF"/>
    <w:rsid w:val="00D2517F"/>
    <w:rsid w:val="00D257C1"/>
    <w:rsid w:val="00D2665C"/>
    <w:rsid w:val="00D32022"/>
    <w:rsid w:val="00D32EBE"/>
    <w:rsid w:val="00D339C1"/>
    <w:rsid w:val="00D33A3F"/>
    <w:rsid w:val="00D33DB6"/>
    <w:rsid w:val="00D377FE"/>
    <w:rsid w:val="00D37A3C"/>
    <w:rsid w:val="00D37C03"/>
    <w:rsid w:val="00D418AD"/>
    <w:rsid w:val="00D42C35"/>
    <w:rsid w:val="00D4450B"/>
    <w:rsid w:val="00D44755"/>
    <w:rsid w:val="00D447EF"/>
    <w:rsid w:val="00D44B49"/>
    <w:rsid w:val="00D45940"/>
    <w:rsid w:val="00D461F4"/>
    <w:rsid w:val="00D465A8"/>
    <w:rsid w:val="00D47E92"/>
    <w:rsid w:val="00D505E2"/>
    <w:rsid w:val="00D509AB"/>
    <w:rsid w:val="00D51911"/>
    <w:rsid w:val="00D51DB9"/>
    <w:rsid w:val="00D524AB"/>
    <w:rsid w:val="00D52F0F"/>
    <w:rsid w:val="00D53293"/>
    <w:rsid w:val="00D55B4C"/>
    <w:rsid w:val="00D57360"/>
    <w:rsid w:val="00D579ED"/>
    <w:rsid w:val="00D612C2"/>
    <w:rsid w:val="00D6498F"/>
    <w:rsid w:val="00D64A48"/>
    <w:rsid w:val="00D6599A"/>
    <w:rsid w:val="00D6614C"/>
    <w:rsid w:val="00D66593"/>
    <w:rsid w:val="00D71AB1"/>
    <w:rsid w:val="00D72D73"/>
    <w:rsid w:val="00D74495"/>
    <w:rsid w:val="00D7463D"/>
    <w:rsid w:val="00D747CF"/>
    <w:rsid w:val="00D75076"/>
    <w:rsid w:val="00D751FD"/>
    <w:rsid w:val="00D80CD5"/>
    <w:rsid w:val="00D80F5A"/>
    <w:rsid w:val="00D81377"/>
    <w:rsid w:val="00D8299B"/>
    <w:rsid w:val="00D837F4"/>
    <w:rsid w:val="00D83DE8"/>
    <w:rsid w:val="00D84943"/>
    <w:rsid w:val="00D85F80"/>
    <w:rsid w:val="00D86E63"/>
    <w:rsid w:val="00D947C3"/>
    <w:rsid w:val="00D949B2"/>
    <w:rsid w:val="00D94AE7"/>
    <w:rsid w:val="00D94E64"/>
    <w:rsid w:val="00D950C7"/>
    <w:rsid w:val="00D9521B"/>
    <w:rsid w:val="00D966B3"/>
    <w:rsid w:val="00D970F0"/>
    <w:rsid w:val="00D9739C"/>
    <w:rsid w:val="00DA4540"/>
    <w:rsid w:val="00DA4ADD"/>
    <w:rsid w:val="00DA587E"/>
    <w:rsid w:val="00DA60F4"/>
    <w:rsid w:val="00DA72D4"/>
    <w:rsid w:val="00DB0F8B"/>
    <w:rsid w:val="00DB0FC7"/>
    <w:rsid w:val="00DB20FB"/>
    <w:rsid w:val="00DB3052"/>
    <w:rsid w:val="00DB319E"/>
    <w:rsid w:val="00DB5880"/>
    <w:rsid w:val="00DB5E54"/>
    <w:rsid w:val="00DB73B7"/>
    <w:rsid w:val="00DB745C"/>
    <w:rsid w:val="00DB7DBE"/>
    <w:rsid w:val="00DC1EBB"/>
    <w:rsid w:val="00DC2D17"/>
    <w:rsid w:val="00DC4A20"/>
    <w:rsid w:val="00DC56A1"/>
    <w:rsid w:val="00DC5811"/>
    <w:rsid w:val="00DD0939"/>
    <w:rsid w:val="00DD158C"/>
    <w:rsid w:val="00DD1B59"/>
    <w:rsid w:val="00DD2747"/>
    <w:rsid w:val="00DD425F"/>
    <w:rsid w:val="00DD45DA"/>
    <w:rsid w:val="00DD4799"/>
    <w:rsid w:val="00DE23BF"/>
    <w:rsid w:val="00DE3981"/>
    <w:rsid w:val="00DE40DD"/>
    <w:rsid w:val="00DE4217"/>
    <w:rsid w:val="00DE4778"/>
    <w:rsid w:val="00DE5B0F"/>
    <w:rsid w:val="00DE71FD"/>
    <w:rsid w:val="00DE7755"/>
    <w:rsid w:val="00DF059A"/>
    <w:rsid w:val="00DF0F84"/>
    <w:rsid w:val="00DF29EA"/>
    <w:rsid w:val="00DF3D56"/>
    <w:rsid w:val="00DF5751"/>
    <w:rsid w:val="00DF64E9"/>
    <w:rsid w:val="00DF650F"/>
    <w:rsid w:val="00DF6CE9"/>
    <w:rsid w:val="00DF6D19"/>
    <w:rsid w:val="00DF6ED2"/>
    <w:rsid w:val="00DF70F5"/>
    <w:rsid w:val="00DF775B"/>
    <w:rsid w:val="00E0074C"/>
    <w:rsid w:val="00E016B3"/>
    <w:rsid w:val="00E02F8E"/>
    <w:rsid w:val="00E034F1"/>
    <w:rsid w:val="00E035E9"/>
    <w:rsid w:val="00E03682"/>
    <w:rsid w:val="00E039D1"/>
    <w:rsid w:val="00E0715C"/>
    <w:rsid w:val="00E072F8"/>
    <w:rsid w:val="00E075C5"/>
    <w:rsid w:val="00E11988"/>
    <w:rsid w:val="00E11E85"/>
    <w:rsid w:val="00E13EEE"/>
    <w:rsid w:val="00E14B17"/>
    <w:rsid w:val="00E1717C"/>
    <w:rsid w:val="00E217AE"/>
    <w:rsid w:val="00E2252C"/>
    <w:rsid w:val="00E24517"/>
    <w:rsid w:val="00E24BC6"/>
    <w:rsid w:val="00E25605"/>
    <w:rsid w:val="00E26A90"/>
    <w:rsid w:val="00E270C0"/>
    <w:rsid w:val="00E3291C"/>
    <w:rsid w:val="00E32A79"/>
    <w:rsid w:val="00E33736"/>
    <w:rsid w:val="00E33A3F"/>
    <w:rsid w:val="00E34698"/>
    <w:rsid w:val="00E36D82"/>
    <w:rsid w:val="00E370ED"/>
    <w:rsid w:val="00E3765C"/>
    <w:rsid w:val="00E402D5"/>
    <w:rsid w:val="00E424CC"/>
    <w:rsid w:val="00E42B43"/>
    <w:rsid w:val="00E42B75"/>
    <w:rsid w:val="00E43DC3"/>
    <w:rsid w:val="00E460B9"/>
    <w:rsid w:val="00E463AA"/>
    <w:rsid w:val="00E47106"/>
    <w:rsid w:val="00E47130"/>
    <w:rsid w:val="00E473E4"/>
    <w:rsid w:val="00E4797A"/>
    <w:rsid w:val="00E51601"/>
    <w:rsid w:val="00E51727"/>
    <w:rsid w:val="00E51965"/>
    <w:rsid w:val="00E52C49"/>
    <w:rsid w:val="00E531C9"/>
    <w:rsid w:val="00E53CD8"/>
    <w:rsid w:val="00E552F3"/>
    <w:rsid w:val="00E565C2"/>
    <w:rsid w:val="00E600D0"/>
    <w:rsid w:val="00E608CF"/>
    <w:rsid w:val="00E6181A"/>
    <w:rsid w:val="00E6269B"/>
    <w:rsid w:val="00E627BA"/>
    <w:rsid w:val="00E66156"/>
    <w:rsid w:val="00E67121"/>
    <w:rsid w:val="00E67693"/>
    <w:rsid w:val="00E70962"/>
    <w:rsid w:val="00E7198D"/>
    <w:rsid w:val="00E725F3"/>
    <w:rsid w:val="00E735AF"/>
    <w:rsid w:val="00E74CA6"/>
    <w:rsid w:val="00E75120"/>
    <w:rsid w:val="00E75E3D"/>
    <w:rsid w:val="00E76D06"/>
    <w:rsid w:val="00E80701"/>
    <w:rsid w:val="00E81496"/>
    <w:rsid w:val="00E82347"/>
    <w:rsid w:val="00E824A6"/>
    <w:rsid w:val="00E8260B"/>
    <w:rsid w:val="00E838B8"/>
    <w:rsid w:val="00E83CEE"/>
    <w:rsid w:val="00E84491"/>
    <w:rsid w:val="00E85A19"/>
    <w:rsid w:val="00E86118"/>
    <w:rsid w:val="00E87776"/>
    <w:rsid w:val="00E92380"/>
    <w:rsid w:val="00E92A03"/>
    <w:rsid w:val="00E93241"/>
    <w:rsid w:val="00E95570"/>
    <w:rsid w:val="00E95BB4"/>
    <w:rsid w:val="00E97226"/>
    <w:rsid w:val="00E9731C"/>
    <w:rsid w:val="00EA2B80"/>
    <w:rsid w:val="00EA336A"/>
    <w:rsid w:val="00EA36A9"/>
    <w:rsid w:val="00EA432B"/>
    <w:rsid w:val="00EA4E4C"/>
    <w:rsid w:val="00EA62DA"/>
    <w:rsid w:val="00EB04B7"/>
    <w:rsid w:val="00EB0A91"/>
    <w:rsid w:val="00EB0B42"/>
    <w:rsid w:val="00EB1DA0"/>
    <w:rsid w:val="00EB1E5F"/>
    <w:rsid w:val="00EB2A78"/>
    <w:rsid w:val="00EB5D7F"/>
    <w:rsid w:val="00EB7992"/>
    <w:rsid w:val="00EC0104"/>
    <w:rsid w:val="00EC0184"/>
    <w:rsid w:val="00EC0B87"/>
    <w:rsid w:val="00EC26FF"/>
    <w:rsid w:val="00EC2D7A"/>
    <w:rsid w:val="00EC3178"/>
    <w:rsid w:val="00EC3E31"/>
    <w:rsid w:val="00EC4633"/>
    <w:rsid w:val="00EC4B05"/>
    <w:rsid w:val="00EC5395"/>
    <w:rsid w:val="00EC5820"/>
    <w:rsid w:val="00EC633A"/>
    <w:rsid w:val="00EC71C4"/>
    <w:rsid w:val="00EC786C"/>
    <w:rsid w:val="00ED153B"/>
    <w:rsid w:val="00ED1B9D"/>
    <w:rsid w:val="00ED1F60"/>
    <w:rsid w:val="00ED2B71"/>
    <w:rsid w:val="00ED39AF"/>
    <w:rsid w:val="00ED507A"/>
    <w:rsid w:val="00ED6898"/>
    <w:rsid w:val="00ED6ADE"/>
    <w:rsid w:val="00ED7601"/>
    <w:rsid w:val="00EE01D3"/>
    <w:rsid w:val="00EE056F"/>
    <w:rsid w:val="00EE0763"/>
    <w:rsid w:val="00EE1129"/>
    <w:rsid w:val="00EE2006"/>
    <w:rsid w:val="00EE2311"/>
    <w:rsid w:val="00EE2A09"/>
    <w:rsid w:val="00EE2F2D"/>
    <w:rsid w:val="00EE36E7"/>
    <w:rsid w:val="00EE472A"/>
    <w:rsid w:val="00EE5685"/>
    <w:rsid w:val="00EE7A93"/>
    <w:rsid w:val="00EF3027"/>
    <w:rsid w:val="00EF43F5"/>
    <w:rsid w:val="00EF4E6F"/>
    <w:rsid w:val="00EF6A4D"/>
    <w:rsid w:val="00EF74D7"/>
    <w:rsid w:val="00EF755B"/>
    <w:rsid w:val="00EF7974"/>
    <w:rsid w:val="00F00E98"/>
    <w:rsid w:val="00F017AD"/>
    <w:rsid w:val="00F017AF"/>
    <w:rsid w:val="00F0239B"/>
    <w:rsid w:val="00F02647"/>
    <w:rsid w:val="00F0279B"/>
    <w:rsid w:val="00F03353"/>
    <w:rsid w:val="00F041C4"/>
    <w:rsid w:val="00F04394"/>
    <w:rsid w:val="00F05AE6"/>
    <w:rsid w:val="00F05E02"/>
    <w:rsid w:val="00F06A3A"/>
    <w:rsid w:val="00F0748C"/>
    <w:rsid w:val="00F123A3"/>
    <w:rsid w:val="00F1276C"/>
    <w:rsid w:val="00F12A69"/>
    <w:rsid w:val="00F14812"/>
    <w:rsid w:val="00F14A56"/>
    <w:rsid w:val="00F1598C"/>
    <w:rsid w:val="00F20BC6"/>
    <w:rsid w:val="00F20E1C"/>
    <w:rsid w:val="00F21401"/>
    <w:rsid w:val="00F21403"/>
    <w:rsid w:val="00F21D21"/>
    <w:rsid w:val="00F226BC"/>
    <w:rsid w:val="00F2369A"/>
    <w:rsid w:val="00F255FC"/>
    <w:rsid w:val="00F259B0"/>
    <w:rsid w:val="00F26A20"/>
    <w:rsid w:val="00F26B62"/>
    <w:rsid w:val="00F26D2B"/>
    <w:rsid w:val="00F276C9"/>
    <w:rsid w:val="00F31359"/>
    <w:rsid w:val="00F31637"/>
    <w:rsid w:val="00F31F17"/>
    <w:rsid w:val="00F322D4"/>
    <w:rsid w:val="00F372E9"/>
    <w:rsid w:val="00F40690"/>
    <w:rsid w:val="00F42A52"/>
    <w:rsid w:val="00F43B8F"/>
    <w:rsid w:val="00F44375"/>
    <w:rsid w:val="00F460F9"/>
    <w:rsid w:val="00F47703"/>
    <w:rsid w:val="00F47935"/>
    <w:rsid w:val="00F47EE8"/>
    <w:rsid w:val="00F51785"/>
    <w:rsid w:val="00F52C83"/>
    <w:rsid w:val="00F530D7"/>
    <w:rsid w:val="00F5315D"/>
    <w:rsid w:val="00F541E6"/>
    <w:rsid w:val="00F54659"/>
    <w:rsid w:val="00F568CA"/>
    <w:rsid w:val="00F56ED9"/>
    <w:rsid w:val="00F57BA6"/>
    <w:rsid w:val="00F608A3"/>
    <w:rsid w:val="00F620E3"/>
    <w:rsid w:val="00F62F49"/>
    <w:rsid w:val="00F62F95"/>
    <w:rsid w:val="00F640BF"/>
    <w:rsid w:val="00F70754"/>
    <w:rsid w:val="00F72AF8"/>
    <w:rsid w:val="00F72BDA"/>
    <w:rsid w:val="00F73373"/>
    <w:rsid w:val="00F73A31"/>
    <w:rsid w:val="00F741F8"/>
    <w:rsid w:val="00F74CE7"/>
    <w:rsid w:val="00F76FBA"/>
    <w:rsid w:val="00F77926"/>
    <w:rsid w:val="00F77B1D"/>
    <w:rsid w:val="00F82C92"/>
    <w:rsid w:val="00F83A19"/>
    <w:rsid w:val="00F83F11"/>
    <w:rsid w:val="00F84921"/>
    <w:rsid w:val="00F84CC1"/>
    <w:rsid w:val="00F85D5E"/>
    <w:rsid w:val="00F879A1"/>
    <w:rsid w:val="00F9148A"/>
    <w:rsid w:val="00F92FC4"/>
    <w:rsid w:val="00F931CC"/>
    <w:rsid w:val="00F94419"/>
    <w:rsid w:val="00F950BF"/>
    <w:rsid w:val="00F97460"/>
    <w:rsid w:val="00F9793C"/>
    <w:rsid w:val="00F97CCF"/>
    <w:rsid w:val="00F97E14"/>
    <w:rsid w:val="00FA0C14"/>
    <w:rsid w:val="00FA137A"/>
    <w:rsid w:val="00FA19E7"/>
    <w:rsid w:val="00FA25E4"/>
    <w:rsid w:val="00FA3E2A"/>
    <w:rsid w:val="00FA5504"/>
    <w:rsid w:val="00FA5D9A"/>
    <w:rsid w:val="00FA5E12"/>
    <w:rsid w:val="00FA67A3"/>
    <w:rsid w:val="00FA7469"/>
    <w:rsid w:val="00FA7A8B"/>
    <w:rsid w:val="00FB138B"/>
    <w:rsid w:val="00FB209C"/>
    <w:rsid w:val="00FB385A"/>
    <w:rsid w:val="00FB4B02"/>
    <w:rsid w:val="00FB6712"/>
    <w:rsid w:val="00FB736E"/>
    <w:rsid w:val="00FC180D"/>
    <w:rsid w:val="00FC2831"/>
    <w:rsid w:val="00FC2A87"/>
    <w:rsid w:val="00FC2D40"/>
    <w:rsid w:val="00FC3600"/>
    <w:rsid w:val="00FC4A9F"/>
    <w:rsid w:val="00FC5269"/>
    <w:rsid w:val="00FC565B"/>
    <w:rsid w:val="00FC73AC"/>
    <w:rsid w:val="00FC7ABC"/>
    <w:rsid w:val="00FD04FB"/>
    <w:rsid w:val="00FD20E9"/>
    <w:rsid w:val="00FD3F6A"/>
    <w:rsid w:val="00FD4C54"/>
    <w:rsid w:val="00FD5026"/>
    <w:rsid w:val="00FD6979"/>
    <w:rsid w:val="00FD782C"/>
    <w:rsid w:val="00FD7B87"/>
    <w:rsid w:val="00FE006E"/>
    <w:rsid w:val="00FE0E7F"/>
    <w:rsid w:val="00FE197E"/>
    <w:rsid w:val="00FE1C77"/>
    <w:rsid w:val="00FE5F87"/>
    <w:rsid w:val="00FE78D9"/>
    <w:rsid w:val="00FF0BB7"/>
    <w:rsid w:val="00FF0DF1"/>
    <w:rsid w:val="00FF26AA"/>
    <w:rsid w:val="00FF281A"/>
    <w:rsid w:val="00FF2A98"/>
    <w:rsid w:val="00FF62AD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fontstyle01">
    <w:name w:val="fontstyle01"/>
    <w:rsid w:val="00C7523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MenoPendente">
    <w:name w:val="Unresolved Mention"/>
    <w:uiPriority w:val="99"/>
    <w:semiHidden/>
    <w:unhideWhenUsed/>
    <w:rsid w:val="00E072F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9E7993"/>
    <w:rPr>
      <w:b/>
      <w:bCs/>
      <w:sz w:val="20"/>
      <w:szCs w:val="20"/>
    </w:rPr>
  </w:style>
  <w:style w:type="character" w:styleId="Forte">
    <w:name w:val="Strong"/>
    <w:uiPriority w:val="22"/>
    <w:qFormat/>
    <w:rsid w:val="00CB4EAA"/>
    <w:rPr>
      <w:b/>
      <w:bCs/>
    </w:rPr>
  </w:style>
  <w:style w:type="paragraph" w:styleId="PargrafodaLista">
    <w:name w:val="List Paragraph"/>
    <w:basedOn w:val="Normal"/>
    <w:uiPriority w:val="34"/>
    <w:qFormat/>
    <w:rsid w:val="00CD3615"/>
    <w:pPr>
      <w:ind w:left="708"/>
    </w:pPr>
  </w:style>
  <w:style w:type="character" w:styleId="nfase">
    <w:name w:val="Emphasis"/>
    <w:uiPriority w:val="20"/>
    <w:qFormat/>
    <w:rsid w:val="00747F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image" Target="https://androidpctv.com/wp-content/uploads/2020/06/LILYGO-T-Watch-2020.jpg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6.jpeg"/><Relationship Id="rId32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3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6602</Words>
  <Characters>35654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47</cp:revision>
  <cp:lastPrinted>2020-12-05T16:01:00Z</cp:lastPrinted>
  <dcterms:created xsi:type="dcterms:W3CDTF">2020-11-29T22:10:00Z</dcterms:created>
  <dcterms:modified xsi:type="dcterms:W3CDTF">2020-12-05T16:01:00Z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