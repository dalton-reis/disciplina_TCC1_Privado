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66FA2F69" w:rsidR="002B0EDC" w:rsidRPr="00B00E04" w:rsidRDefault="00840D9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40D93">
        <w:t>USO DE REDES COMPLEXAS PARA ANÁLISE DE CONSUMO EM ECOMMERCE</w:t>
      </w:r>
    </w:p>
    <w:p w14:paraId="4F6DBB7C" w14:textId="540B9F78" w:rsidR="001E682E" w:rsidRDefault="00840D93" w:rsidP="00752038">
      <w:pPr>
        <w:pStyle w:val="TF-AUTOR0"/>
      </w:pPr>
      <w:r>
        <w:t xml:space="preserve">Diogo </w:t>
      </w:r>
      <w:proofErr w:type="spellStart"/>
      <w:r>
        <w:t>Warmeling</w:t>
      </w:r>
      <w:proofErr w:type="spellEnd"/>
    </w:p>
    <w:p w14:paraId="04F0E178" w14:textId="1E612DCE" w:rsidR="001E682E" w:rsidRDefault="00840D93" w:rsidP="00840D93">
      <w:pPr>
        <w:pStyle w:val="TF-AUTOR0"/>
      </w:pPr>
      <w:r>
        <w:t>Au</w:t>
      </w:r>
      <w:r w:rsidRPr="00840D93">
        <w:t>rélio Faustino Hoppe – orientador</w:t>
      </w:r>
    </w:p>
    <w:p w14:paraId="28066913" w14:textId="2D62B4A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F853A" w14:textId="1796A9FB" w:rsidR="00840D93" w:rsidRDefault="00840D93" w:rsidP="00840D93">
      <w:pPr>
        <w:pStyle w:val="TF-TEXTO"/>
      </w:pPr>
      <w:r>
        <w:t>Com o crescimento dos acessos à internet e a disseminação de dispositivos m</w:t>
      </w:r>
      <w:r w:rsidR="00CA7502">
        <w:t>ó</w:t>
      </w:r>
      <w:r>
        <w:t>veis, os comércios eletrônicos (</w:t>
      </w:r>
      <w:r w:rsidR="006620CC">
        <w:t>e</w:t>
      </w:r>
      <w:r>
        <w:t xml:space="preserve">-commerce) vêm crescendo de forma exponencial nos últimos anos </w:t>
      </w:r>
      <w:r w:rsidR="006620CC">
        <w:t>e,</w:t>
      </w:r>
      <w:r>
        <w:t xml:space="preserve"> com a pandemia do COVID-19, o crescimento foi ainda maior, tornando-se o método mais comum de compra para </w:t>
      </w:r>
      <w:r w:rsidR="00E20CF8">
        <w:t>diversos</w:t>
      </w:r>
      <w:r>
        <w:t xml:space="preserve"> setores da economia brasileira </w:t>
      </w:r>
      <w:r w:rsidR="006620CC">
        <w:t xml:space="preserve">(TERRA, </w:t>
      </w:r>
      <w:r>
        <w:t xml:space="preserve">2020). Segundo os dados da 42ª edição do </w:t>
      </w:r>
      <w:proofErr w:type="spellStart"/>
      <w:r>
        <w:t>Webshoppers</w:t>
      </w:r>
      <w:proofErr w:type="spellEnd"/>
      <w:r>
        <w:t>, um estudo sobre e-</w:t>
      </w:r>
      <w:proofErr w:type="spellStart"/>
      <w:r>
        <w:t>commerces</w:t>
      </w:r>
      <w:proofErr w:type="spellEnd"/>
      <w:r>
        <w:t xml:space="preserve"> do Brasil elaborado semestralmente pela </w:t>
      </w:r>
      <w:proofErr w:type="spellStart"/>
      <w:r>
        <w:t>Ebit</w:t>
      </w:r>
      <w:proofErr w:type="spellEnd"/>
      <w:r>
        <w:t xml:space="preserve"> e Elo, o crescimento nas vendas do primeiro semestre de 2020 foi de 47%, caracterizando-se como dobro dos registrados nos últimos anos. </w:t>
      </w:r>
      <w:r w:rsidR="00E20CF8">
        <w:t xml:space="preserve">Isso, </w:t>
      </w:r>
      <w:r w:rsidR="00E20CF8" w:rsidRPr="002D4FDF">
        <w:t xml:space="preserve">segundo </w:t>
      </w:r>
      <w:proofErr w:type="spellStart"/>
      <w:r w:rsidR="00E20CF8" w:rsidRPr="002D4FDF">
        <w:rPr>
          <w:rStyle w:val="spellingerror"/>
          <w:color w:val="000000"/>
          <w:shd w:val="clear" w:color="auto" w:fill="FFFFFF"/>
        </w:rPr>
        <w:t>Lunardi</w:t>
      </w:r>
      <w:proofErr w:type="spellEnd"/>
      <w:r w:rsidR="00E20CF8" w:rsidRPr="002D4FDF">
        <w:rPr>
          <w:rStyle w:val="normaltextrun"/>
          <w:color w:val="000000"/>
          <w:shd w:val="clear" w:color="auto" w:fill="FFFFFF"/>
        </w:rPr>
        <w:t> (2018)</w:t>
      </w:r>
      <w:r w:rsidR="00E87B83" w:rsidRPr="002D4FDF">
        <w:rPr>
          <w:rStyle w:val="normaltextrun"/>
          <w:color w:val="000000"/>
          <w:shd w:val="clear" w:color="auto" w:fill="FFFFFF"/>
        </w:rPr>
        <w:t>,</w:t>
      </w:r>
      <w:r w:rsidR="00E20CF8" w:rsidRPr="002D4FDF">
        <w:rPr>
          <w:rStyle w:val="normaltextrun"/>
          <w:color w:val="000000"/>
          <w:shd w:val="clear" w:color="auto" w:fill="FFFFFF"/>
        </w:rPr>
        <w:t xml:space="preserve"> </w:t>
      </w:r>
      <w:r w:rsidR="00E20CF8" w:rsidRPr="002D4FDF">
        <w:t>aconteceu</w:t>
      </w:r>
      <w:r w:rsidR="00E20CF8">
        <w:t xml:space="preserve"> devido </w:t>
      </w:r>
      <w:r>
        <w:t xml:space="preserve">a entrada de novos adeptos a esse meio de compra, </w:t>
      </w:r>
      <w:r w:rsidR="00E87B83">
        <w:t>resultando em</w:t>
      </w:r>
      <w:r>
        <w:t xml:space="preserve"> um crescimento de 40%, chegando a 41 milhões de pessoas. </w:t>
      </w:r>
    </w:p>
    <w:p w14:paraId="404C272D" w14:textId="710DF19D" w:rsidR="00840D93" w:rsidRDefault="00840D93" w:rsidP="00840D93">
      <w:pPr>
        <w:pStyle w:val="TF-TEXTO"/>
      </w:pPr>
      <w:r>
        <w:t xml:space="preserve">Brito (2020) </w:t>
      </w:r>
      <w:r w:rsidR="00E87B83">
        <w:t xml:space="preserve">destaca que </w:t>
      </w:r>
      <w:r>
        <w:t>esse crescimento não ficou restri</w:t>
      </w:r>
      <w:r w:rsidR="002D4FDF">
        <w:t>to</w:t>
      </w:r>
      <w:r>
        <w:t xml:space="preserve"> somente aos </w:t>
      </w:r>
      <w:proofErr w:type="spellStart"/>
      <w:r w:rsidRPr="00CA7502">
        <w:rPr>
          <w:i/>
          <w:iCs/>
        </w:rPr>
        <w:t>marketplaces</w:t>
      </w:r>
      <w:proofErr w:type="spellEnd"/>
      <w:r>
        <w:t xml:space="preserve">, mas também atingiu muitos comércios eletrônicos de pequeno e médio porte, dos quais, a maior parte não aproveita o grande potencial que a análise dos dados de acessos de seus clientes fornece. Tais análises possibilitam entender o comportamento dos usuários para mantê-los mais tempo em seus </w:t>
      </w:r>
      <w:r w:rsidRPr="00CA7502">
        <w:rPr>
          <w:i/>
          <w:iCs/>
        </w:rPr>
        <w:t>sites</w:t>
      </w:r>
      <w:r>
        <w:t xml:space="preserve">, e conseguir recomendar o produto desejado antes da desistência da compra, assim como auxiliar os clientes a encontrarem as melhores opções disponíveis, aumentando a taxa de efetivação da compra por parte dos usuários. </w:t>
      </w:r>
      <w:r w:rsidR="00E87B83">
        <w:t>No entanto, a grande maioria d</w:t>
      </w:r>
      <w:r>
        <w:t xml:space="preserve">os </w:t>
      </w:r>
      <w:r w:rsidRPr="00CA7502">
        <w:rPr>
          <w:i/>
          <w:iCs/>
        </w:rPr>
        <w:t>sites</w:t>
      </w:r>
      <w:r>
        <w:t xml:space="preserve"> </w:t>
      </w:r>
      <w:r w:rsidR="00E87B83">
        <w:t xml:space="preserve">apenas </w:t>
      </w:r>
      <w:r>
        <w:t xml:space="preserve">disponibilizam listas de produtos semelhantes e associados ao acesso do usuário, desconsiderando o seu perfil, que pode estar seguindo um padrão de acessos. </w:t>
      </w:r>
    </w:p>
    <w:p w14:paraId="297441CC" w14:textId="37CF53E4" w:rsidR="00840D93" w:rsidRDefault="009042CF" w:rsidP="009042CF">
      <w:pPr>
        <w:pStyle w:val="TF-TEXTO"/>
      </w:pPr>
      <w:r>
        <w:t xml:space="preserve">Segundo Santos (2019) </w:t>
      </w:r>
      <w:r w:rsidRPr="009042CF">
        <w:t>existem divers</w:t>
      </w:r>
      <w:r>
        <w:t>a</w:t>
      </w:r>
      <w:r w:rsidRPr="009042CF">
        <w:t xml:space="preserve">s </w:t>
      </w:r>
      <w:r>
        <w:t xml:space="preserve">pesquisas </w:t>
      </w:r>
      <w:r w:rsidRPr="009042CF">
        <w:t>sobre recomendações em plataformas de comércio eletrônico, que em sua maioria fazem cálculo de similaridade entre entidades (compradores e produtos</w:t>
      </w:r>
      <w:r>
        <w:t>)</w:t>
      </w:r>
      <w:r w:rsidRPr="009042CF">
        <w:t xml:space="preserve"> para recomendar novos produ</w:t>
      </w:r>
      <w:r>
        <w:t>t</w:t>
      </w:r>
      <w:r w:rsidRPr="009042CF">
        <w:t>os a um potencial comprador.</w:t>
      </w:r>
      <w:r>
        <w:t xml:space="preserve"> Dentre elas, encontram-se </w:t>
      </w:r>
      <w:r w:rsidR="00840D93">
        <w:t xml:space="preserve">uma grande quantidade de técnicas e algoritmos disponíveis pensadas para análise de dados tais como sistemas de recomendações, algoritmos de aprendizado de máquina e redes complexas, que permitem encontrar relações e agrupar itens, analisar o fluxo de navegação ou o comportamento dos usuários. </w:t>
      </w:r>
      <w:r w:rsidR="007A3523">
        <w:t>Tais</w:t>
      </w:r>
      <w:r w:rsidR="00840D93">
        <w:t xml:space="preserve"> estruturas </w:t>
      </w:r>
      <w:r w:rsidR="007A3523">
        <w:t xml:space="preserve">são </w:t>
      </w:r>
      <w:r w:rsidR="00840D93">
        <w:t xml:space="preserve">baseadas em grafos, </w:t>
      </w:r>
      <w:r w:rsidR="007A3523">
        <w:t xml:space="preserve">sendo </w:t>
      </w:r>
      <w:r w:rsidR="00840D93">
        <w:t xml:space="preserve">composto por um conjunto de nós, ligados por arestas e que possui uma estrutura topológica não trivial. </w:t>
      </w:r>
      <w:r w:rsidR="007A3523">
        <w:t xml:space="preserve">Elas podem </w:t>
      </w:r>
      <w:r w:rsidR="00840D93">
        <w:t xml:space="preserve">representar diversos aspectos do mundo, como modelar pessoas e suas conexões nas redes sociais, páginas da </w:t>
      </w:r>
      <w:r w:rsidR="00840D93" w:rsidRPr="00CA7502">
        <w:rPr>
          <w:i/>
          <w:iCs/>
        </w:rPr>
        <w:t>web</w:t>
      </w:r>
      <w:r w:rsidR="00840D93">
        <w:t xml:space="preserve"> e seu fluxo de acesso, entre outros inúmeras possibilidades</w:t>
      </w:r>
      <w:r w:rsidR="007A3523">
        <w:t xml:space="preserve"> (BARABÁSI, 2003)</w:t>
      </w:r>
      <w:r w:rsidR="00840D93">
        <w:t xml:space="preserve">. </w:t>
      </w:r>
    </w:p>
    <w:p w14:paraId="67FCD880" w14:textId="2B3C080B" w:rsidR="00832372" w:rsidRDefault="009042CF" w:rsidP="00DC363F">
      <w:pPr>
        <w:pStyle w:val="TF-TEXTO"/>
      </w:pPr>
      <w:proofErr w:type="spellStart"/>
      <w:r>
        <w:t>Z</w:t>
      </w:r>
      <w:r w:rsidRPr="009042CF">
        <w:t>hong</w:t>
      </w:r>
      <w:proofErr w:type="spellEnd"/>
      <w:r w:rsidRPr="009042CF">
        <w:t xml:space="preserve"> </w:t>
      </w:r>
      <w:r w:rsidRPr="00CA7502">
        <w:rPr>
          <w:i/>
          <w:iCs/>
        </w:rPr>
        <w:t>et al</w:t>
      </w:r>
      <w:r w:rsidR="00CA7502" w:rsidRPr="00CA7502">
        <w:rPr>
          <w:i/>
          <w:iCs/>
        </w:rPr>
        <w:t>.</w:t>
      </w:r>
      <w:r w:rsidRPr="009042CF">
        <w:t xml:space="preserve"> (2014) afirma</w:t>
      </w:r>
      <w:r>
        <w:t>m</w:t>
      </w:r>
      <w:r w:rsidRPr="009042CF">
        <w:t xml:space="preserve"> que um sistema de recomendação baseado em </w:t>
      </w:r>
      <w:r>
        <w:t xml:space="preserve">grafos </w:t>
      </w:r>
      <w:r w:rsidRPr="009042CF">
        <w:t>é mais eficiente do que um modelo baseado em similaridade entre nós (perfis simi</w:t>
      </w:r>
      <w:r w:rsidR="00021CE5">
        <w:t>l</w:t>
      </w:r>
      <w:r w:rsidRPr="009042CF">
        <w:t>ares de usuários, por exemplo)</w:t>
      </w:r>
      <w:r w:rsidR="00E75521">
        <w:t xml:space="preserve">. </w:t>
      </w:r>
      <w:r w:rsidR="00840D93">
        <w:t xml:space="preserve">Diante </w:t>
      </w:r>
      <w:r w:rsidR="00CA7502" w:rsidRPr="00DC363F">
        <w:t>desta afirmação</w:t>
      </w:r>
      <w:r w:rsidR="00840D93" w:rsidRPr="00DC363F">
        <w:t>, este trabalho tem como objetivo gerar redes</w:t>
      </w:r>
      <w:r w:rsidR="00751B5F" w:rsidRPr="00DC363F">
        <w:t xml:space="preserve"> complexas</w:t>
      </w:r>
      <w:r w:rsidR="00840D93" w:rsidRPr="00DC363F">
        <w:t xml:space="preserve"> </w:t>
      </w:r>
      <w:r w:rsidR="00C972EA">
        <w:t>utilizando grafos,</w:t>
      </w:r>
      <w:r w:rsidR="00C972EA" w:rsidRPr="00DC363F">
        <w:t xml:space="preserve"> </w:t>
      </w:r>
      <w:r w:rsidR="00840D93" w:rsidRPr="00DC363F">
        <w:t xml:space="preserve">baseadas no fluxo de navegação dos usuários </w:t>
      </w:r>
      <w:r w:rsidR="00E40F11" w:rsidRPr="00DC363F">
        <w:t>em plataformas de comércio eletrônico</w:t>
      </w:r>
      <w:r w:rsidR="00840D93" w:rsidRPr="00DC363F">
        <w:t>, buscando entender e contribuir com o aumento das efetivações de compra.</w:t>
      </w:r>
    </w:p>
    <w:p w14:paraId="58ECC569" w14:textId="070BE61C" w:rsidR="00840D93" w:rsidRDefault="00F255FC" w:rsidP="00840D93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68A80903" w:rsidR="00C35E57" w:rsidRDefault="00840D93" w:rsidP="00840D93">
      <w:pPr>
        <w:pStyle w:val="TF-TEXTO"/>
      </w:pPr>
      <w:r w:rsidRPr="00840D93">
        <w:t>Este trabalho tem como objetivo gerar redes</w:t>
      </w:r>
      <w:r w:rsidR="00162AD8">
        <w:t xml:space="preserve"> complexas utilizando grafos,</w:t>
      </w:r>
      <w:r w:rsidRPr="00840D93">
        <w:t xml:space="preserve"> baseadas no fluxo de navegação</w:t>
      </w:r>
      <w:r w:rsidR="00162AD8">
        <w:t xml:space="preserve"> </w:t>
      </w:r>
      <w:r w:rsidRPr="00840D93">
        <w:t>dos usuários</w:t>
      </w:r>
      <w:r w:rsidR="00162AD8">
        <w:t xml:space="preserve"> </w:t>
      </w:r>
      <w:r w:rsidR="00ED6222">
        <w:t xml:space="preserve">em </w:t>
      </w:r>
      <w:r w:rsidR="00ED6222" w:rsidRPr="00DC363F">
        <w:t>plataformas de</w:t>
      </w:r>
      <w:r w:rsidRPr="00840D93">
        <w:t xml:space="preserve"> comércios eletrônicos, buscando entender e contribuir com o aumento das efetivações de compra.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A34CEBB" w14:textId="5DDAFB10" w:rsidR="00840D93" w:rsidRDefault="000471E8" w:rsidP="00C35E57">
      <w:pPr>
        <w:pStyle w:val="TF-ALNEA"/>
      </w:pPr>
      <w:r>
        <w:t>utilizar redes complexas</w:t>
      </w:r>
      <w:r w:rsidR="004C0C07">
        <w:t xml:space="preserve"> para</w:t>
      </w:r>
      <w:r>
        <w:t xml:space="preserve"> </w:t>
      </w:r>
      <w:r w:rsidR="00BC12BE">
        <w:t xml:space="preserve">gerar </w:t>
      </w:r>
      <w:r w:rsidR="009D49AB">
        <w:t xml:space="preserve">agrupamentos </w:t>
      </w:r>
      <w:r w:rsidR="00840D93" w:rsidRPr="00AE4529">
        <w:t xml:space="preserve">de produtos </w:t>
      </w:r>
      <w:r w:rsidR="00785D30">
        <w:t>ou</w:t>
      </w:r>
      <w:r w:rsidR="000A4F2A">
        <w:t xml:space="preserve"> </w:t>
      </w:r>
      <w:r w:rsidR="00785D30">
        <w:t xml:space="preserve">de </w:t>
      </w:r>
      <w:r w:rsidR="000A4F2A">
        <w:t>comportamentos</w:t>
      </w:r>
      <w:r w:rsidR="00785D30">
        <w:t xml:space="preserve"> dos usuários</w:t>
      </w:r>
      <w:r w:rsidR="000A4F2A">
        <w:t xml:space="preserve"> </w:t>
      </w:r>
      <w:r w:rsidR="00840D93" w:rsidRPr="00AE4529">
        <w:t xml:space="preserve">para </w:t>
      </w:r>
      <w:r w:rsidR="000863B3">
        <w:t xml:space="preserve">fazer </w:t>
      </w:r>
      <w:r w:rsidR="00840D93" w:rsidRPr="00AE4529">
        <w:t>recomendaç</w:t>
      </w:r>
      <w:r w:rsidR="001069C9">
        <w:t>ões</w:t>
      </w:r>
      <w:r w:rsidR="00840D93" w:rsidRPr="00AE4529">
        <w:t>;</w:t>
      </w:r>
    </w:p>
    <w:p w14:paraId="0A1B5A8F" w14:textId="4B4DB45D" w:rsidR="00992EB0" w:rsidRPr="00AE4529" w:rsidRDefault="00992EB0" w:rsidP="00C35E57">
      <w:pPr>
        <w:pStyle w:val="TF-ALNEA"/>
      </w:pPr>
      <w:r w:rsidRPr="00992EB0">
        <w:t>analisar a</w:t>
      </w:r>
      <w:r w:rsidR="00692A72">
        <w:t>s</w:t>
      </w:r>
      <w:r w:rsidR="006C611F">
        <w:t xml:space="preserve"> estrutura</w:t>
      </w:r>
      <w:r w:rsidR="00692A72">
        <w:t>s</w:t>
      </w:r>
      <w:r w:rsidR="006C611F">
        <w:t xml:space="preserve"> da</w:t>
      </w:r>
      <w:r w:rsidR="00692A72">
        <w:t>s</w:t>
      </w:r>
      <w:r w:rsidRPr="00992EB0">
        <w:t xml:space="preserve"> rede</w:t>
      </w:r>
      <w:r w:rsidR="00692A72">
        <w:t>s</w:t>
      </w:r>
      <w:r w:rsidR="001D6476">
        <w:t xml:space="preserve"> complexas</w:t>
      </w:r>
      <w:r w:rsidRPr="00992EB0">
        <w:t>, calculando métricas e identificando correlações</w:t>
      </w:r>
      <w:r>
        <w:t xml:space="preserve"> entre a navegação e as compras;</w:t>
      </w:r>
    </w:p>
    <w:p w14:paraId="3BBAFCDD" w14:textId="6C3180AB" w:rsidR="00C35E57" w:rsidRPr="00AE4529" w:rsidRDefault="00840D93" w:rsidP="00840D93">
      <w:pPr>
        <w:pStyle w:val="TF-ALNEA"/>
      </w:pPr>
      <w:r w:rsidRPr="00AE4529">
        <w:t xml:space="preserve">identificar os maiores pontos de saídas do </w:t>
      </w:r>
      <w:r w:rsidR="00992EB0">
        <w:t>e-commerce</w:t>
      </w:r>
      <w:r w:rsidR="00377E9B" w:rsidRPr="00AE4529">
        <w:t xml:space="preserve"> a partir da</w:t>
      </w:r>
      <w:r w:rsidR="00C77F1B">
        <w:t>s</w:t>
      </w:r>
      <w:r w:rsidR="00377E9B" w:rsidRPr="00AE4529">
        <w:t xml:space="preserve"> rede</w:t>
      </w:r>
      <w:r w:rsidR="00C77F1B">
        <w:t>s</w:t>
      </w:r>
      <w:r w:rsidR="00377E9B" w:rsidRPr="00AE4529">
        <w:t xml:space="preserve"> gerada</w:t>
      </w:r>
      <w:r w:rsidR="00C77F1B">
        <w:t>s</w:t>
      </w:r>
      <w:r w:rsidRPr="00AE4529">
        <w:t xml:space="preserve">; </w:t>
      </w:r>
    </w:p>
    <w:p w14:paraId="1E16B7E5" w14:textId="4509E13C" w:rsidR="00AE4529" w:rsidRPr="00AE4529" w:rsidRDefault="00AE4529" w:rsidP="00AE4529">
      <w:pPr>
        <w:pStyle w:val="TF-ALNEA"/>
      </w:pPr>
      <w:r w:rsidRPr="00AE4529">
        <w:t xml:space="preserve">integrar a ferramenta a API </w:t>
      </w:r>
      <w:proofErr w:type="spellStart"/>
      <w:r w:rsidR="00832C53">
        <w:t>S</w:t>
      </w:r>
      <w:r w:rsidRPr="00AE4529">
        <w:t>uaview</w:t>
      </w:r>
      <w:proofErr w:type="spellEnd"/>
      <w:r w:rsidR="00992EB0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503BF0F" w14:textId="60A7D465" w:rsidR="00FA5504" w:rsidRPr="004E1041" w:rsidRDefault="00992EB0" w:rsidP="00840D93">
      <w:pPr>
        <w:pStyle w:val="TF-TEXTO"/>
      </w:pPr>
      <w:r>
        <w:t>Neste capítulo</w:t>
      </w:r>
      <w:r w:rsidR="00840D93" w:rsidRPr="00840D93">
        <w:t xml:space="preserve"> são apresentados três trabalhos que apresentam semelhanças com o trabalho proposto. </w:t>
      </w:r>
      <w:r>
        <w:t>A</w:t>
      </w:r>
      <w:r w:rsidR="00840D93" w:rsidRPr="00840D93">
        <w:t xml:space="preserve"> seção 2.1 discorre sobre um sistema de recomendação baseada em agrupamentos </w:t>
      </w:r>
      <w:r>
        <w:t>(</w:t>
      </w:r>
      <w:r w:rsidRPr="00840D93">
        <w:t>CARVALHO</w:t>
      </w:r>
      <w:r>
        <w:t xml:space="preserve">, </w:t>
      </w:r>
      <w:r w:rsidR="00840D93" w:rsidRPr="00840D93">
        <w:t>2016). A seção 2.2 apresenta um algoritmo para recomendação de relacionamentos em redes sociais (</w:t>
      </w:r>
      <w:r w:rsidR="00A32B44">
        <w:t xml:space="preserve">SILVA, </w:t>
      </w:r>
      <w:r w:rsidR="00840D93" w:rsidRPr="00840D93">
        <w:t xml:space="preserve">2010). Por fim, a seção 2.3 aborda a construção de um </w:t>
      </w:r>
      <w:proofErr w:type="spellStart"/>
      <w:r w:rsidR="00840D93" w:rsidRPr="00A32B44">
        <w:rPr>
          <w:i/>
          <w:iCs/>
        </w:rPr>
        <w:t>webcrawler</w:t>
      </w:r>
      <w:proofErr w:type="spellEnd"/>
      <w:r w:rsidR="00840D93" w:rsidRPr="00840D93">
        <w:t xml:space="preserve"> e a identificação de grupos de produtos comprados em conjunto (</w:t>
      </w:r>
      <w:r w:rsidR="00A32B44">
        <w:t xml:space="preserve">SANTOS, </w:t>
      </w:r>
      <w:r w:rsidR="00840D93" w:rsidRPr="00840D93">
        <w:t>2019).</w:t>
      </w:r>
    </w:p>
    <w:p w14:paraId="4BC56702" w14:textId="351B70FF" w:rsidR="00A44581" w:rsidRDefault="00840D93" w:rsidP="00A44581">
      <w:pPr>
        <w:pStyle w:val="Ttulo2"/>
        <w:spacing w:after="120" w:line="240" w:lineRule="auto"/>
      </w:pPr>
      <w:r w:rsidRPr="00840D93">
        <w:lastRenderedPageBreak/>
        <w:t>RECOMENDAÇÃO BASEADA EM MODULARIDADE</w:t>
      </w:r>
    </w:p>
    <w:p w14:paraId="6481CEEC" w14:textId="73A42129" w:rsidR="002E3B1B" w:rsidRDefault="00840D93" w:rsidP="002E3B1B">
      <w:pPr>
        <w:pStyle w:val="TF-TEXTO"/>
      </w:pPr>
      <w:r>
        <w:t>Carvalho (2016) desenvolveu um sistema para gerar recomendações de produtos com base em agrupamentos, utilizando algoritmos de redes complexas</w:t>
      </w:r>
      <w:r w:rsidR="002E3B1B">
        <w:t xml:space="preserve">, </w:t>
      </w:r>
      <w:r w:rsidR="00A32B44">
        <w:t>que precisava</w:t>
      </w:r>
      <w:r w:rsidR="00E75521">
        <w:t xml:space="preserve"> </w:t>
      </w:r>
      <w:r w:rsidR="002E3B1B">
        <w:t>ser performático e ter baixa taxa de erro.</w:t>
      </w:r>
      <w:r>
        <w:t xml:space="preserve"> </w:t>
      </w:r>
      <w:r w:rsidR="002E3B1B">
        <w:t xml:space="preserve"> Para isso, a autora utilizou o</w:t>
      </w:r>
      <w:r>
        <w:t xml:space="preserve"> </w:t>
      </w:r>
      <w:proofErr w:type="spellStart"/>
      <w:r>
        <w:t>LensKit</w:t>
      </w:r>
      <w:proofErr w:type="spellEnd"/>
      <w:r>
        <w:t xml:space="preserve">, </w:t>
      </w:r>
      <w:r w:rsidRPr="006D62CD">
        <w:rPr>
          <w:i/>
          <w:iCs/>
        </w:rPr>
        <w:t>framework</w:t>
      </w:r>
      <w:r>
        <w:t xml:space="preserve"> que dá suporte a sistemas de recomendação. </w:t>
      </w:r>
    </w:p>
    <w:p w14:paraId="191DBF71" w14:textId="7B1995D7" w:rsidR="002E3B1B" w:rsidRDefault="002E3B1B" w:rsidP="002E3B1B">
      <w:pPr>
        <w:pStyle w:val="TF-TEXTO"/>
      </w:pPr>
      <w:r>
        <w:t>Segundo Carvalho (2016) foram utilizadas</w:t>
      </w:r>
      <w:r w:rsidR="00840D93">
        <w:t xml:space="preserve"> as bases </w:t>
      </w:r>
      <w:proofErr w:type="spellStart"/>
      <w:r w:rsidR="00840D93">
        <w:t>Movie</w:t>
      </w:r>
      <w:proofErr w:type="spellEnd"/>
      <w:r w:rsidR="00840D93">
        <w:t xml:space="preserve"> </w:t>
      </w:r>
      <w:proofErr w:type="spellStart"/>
      <w:r w:rsidR="00840D93">
        <w:t>Lens</w:t>
      </w:r>
      <w:proofErr w:type="spellEnd"/>
      <w:r w:rsidR="00840D93">
        <w:t xml:space="preserve"> 100K, </w:t>
      </w:r>
      <w:proofErr w:type="spellStart"/>
      <w:r w:rsidR="00840D93">
        <w:t>MovieTweetings</w:t>
      </w:r>
      <w:proofErr w:type="spellEnd"/>
      <w:r w:rsidR="00840D93">
        <w:t xml:space="preserve">, </w:t>
      </w:r>
      <w:proofErr w:type="spellStart"/>
      <w:r w:rsidR="00840D93">
        <w:t>Movie</w:t>
      </w:r>
      <w:proofErr w:type="spellEnd"/>
      <w:r w:rsidR="00840D93">
        <w:t xml:space="preserve"> </w:t>
      </w:r>
      <w:proofErr w:type="spellStart"/>
      <w:r w:rsidR="00840D93">
        <w:t>Lens</w:t>
      </w:r>
      <w:proofErr w:type="spellEnd"/>
      <w:r w:rsidR="00840D93">
        <w:t xml:space="preserve"> 1M, </w:t>
      </w:r>
      <w:proofErr w:type="spellStart"/>
      <w:r w:rsidR="00840D93">
        <w:t>BookCrossing</w:t>
      </w:r>
      <w:proofErr w:type="spellEnd"/>
      <w:r w:rsidR="00840D93">
        <w:t xml:space="preserve"> e </w:t>
      </w:r>
      <w:proofErr w:type="spellStart"/>
      <w:r w:rsidR="00840D93">
        <w:t>Jester</w:t>
      </w:r>
      <w:proofErr w:type="spellEnd"/>
      <w:r w:rsidR="00840D93">
        <w:t>. As três primeiras bases associam usuários a filmes</w:t>
      </w:r>
      <w:r>
        <w:t>.</w:t>
      </w:r>
      <w:r w:rsidR="00840D93">
        <w:t xml:space="preserve"> </w:t>
      </w:r>
      <w:r>
        <w:t>J</w:t>
      </w:r>
      <w:r w:rsidR="00840D93">
        <w:t xml:space="preserve">á a quarta base associa os usuários a livros e a quinta base faz a associação dos usuários com piadas, todas com as qualificações dadas pelos usuários aos itens. </w:t>
      </w:r>
      <w:r>
        <w:t>A partir delas,</w:t>
      </w:r>
      <w:r w:rsidR="00840D93">
        <w:t xml:space="preserve"> foram executados os algoritmos </w:t>
      </w:r>
      <w:proofErr w:type="spellStart"/>
      <w:r w:rsidR="00840D93">
        <w:t>Louvain</w:t>
      </w:r>
      <w:proofErr w:type="spellEnd"/>
      <w:r w:rsidR="00840D93">
        <w:t xml:space="preserve"> com as modularidades de Newman e </w:t>
      </w:r>
      <w:proofErr w:type="spellStart"/>
      <w:r w:rsidR="00840D93">
        <w:t>Girvan</w:t>
      </w:r>
      <w:proofErr w:type="spellEnd"/>
      <w:r w:rsidR="008C23DD">
        <w:t xml:space="preserve">, </w:t>
      </w:r>
      <w:r w:rsidR="008C23DD" w:rsidRPr="002A4333">
        <w:t xml:space="preserve">Agrupamento com Movimento de Arestas </w:t>
      </w:r>
      <w:r w:rsidR="008C23DD">
        <w:t>(AMA) e</w:t>
      </w:r>
      <w:r w:rsidR="00840D93">
        <w:t xml:space="preserve"> </w:t>
      </w:r>
      <w:r w:rsidR="002A4333" w:rsidRPr="002A4333">
        <w:t xml:space="preserve">Agrupamento com Movimento de Vértices </w:t>
      </w:r>
      <w:r w:rsidR="002A4333">
        <w:t>(</w:t>
      </w:r>
      <w:r w:rsidR="00840D93">
        <w:t>AMV</w:t>
      </w:r>
      <w:r w:rsidR="002A4333">
        <w:t>)</w:t>
      </w:r>
      <w:r w:rsidR="00840D93">
        <w:t xml:space="preserve"> com a modularidade Suzuki-</w:t>
      </w:r>
      <w:proofErr w:type="spellStart"/>
      <w:r w:rsidR="00840D93">
        <w:t>Wakita</w:t>
      </w:r>
      <w:proofErr w:type="spellEnd"/>
      <w:r w:rsidR="00840D93">
        <w:t xml:space="preserve">. </w:t>
      </w:r>
    </w:p>
    <w:p w14:paraId="6F9CEF5D" w14:textId="3422BB18" w:rsidR="00840D93" w:rsidRDefault="006745FC" w:rsidP="002E3B1B">
      <w:pPr>
        <w:pStyle w:val="TF-TEXTO"/>
      </w:pPr>
      <w:r>
        <w:t>Com base no</w:t>
      </w:r>
      <w:r w:rsidR="00840D93">
        <w:t>s experimentos</w:t>
      </w:r>
      <w:r>
        <w:t>,</w:t>
      </w:r>
      <w:r w:rsidR="00840D93">
        <w:t xml:space="preserve"> Carvalho (2016) </w:t>
      </w:r>
      <w:r>
        <w:t xml:space="preserve">optou pela </w:t>
      </w:r>
      <w:r w:rsidR="00840D93">
        <w:t xml:space="preserve">a utilização do método </w:t>
      </w:r>
      <w:r w:rsidR="002A4333" w:rsidRPr="002A4333">
        <w:t xml:space="preserve">Agrupamento com Movimento de Arestas </w:t>
      </w:r>
      <w:r w:rsidR="002A4333">
        <w:t>(</w:t>
      </w:r>
      <w:r w:rsidR="00840D93">
        <w:t>AMA</w:t>
      </w:r>
      <w:r w:rsidR="002A4333">
        <w:t>)</w:t>
      </w:r>
      <w:r w:rsidR="00840D93">
        <w:t xml:space="preserve">, </w:t>
      </w:r>
      <w:r>
        <w:t xml:space="preserve">pois apresentou </w:t>
      </w:r>
      <w:r w:rsidR="00840D93">
        <w:t xml:space="preserve">os melhores tempos de treinamento e predição. </w:t>
      </w:r>
      <w:r w:rsidR="0014203D">
        <w:t>N</w:t>
      </w:r>
      <w:r w:rsidR="00840D93">
        <w:t>a análise</w:t>
      </w:r>
      <w:r w:rsidR="0014203D">
        <w:t>, a autora</w:t>
      </w:r>
      <w:r w:rsidR="00840D93">
        <w:t xml:space="preserve"> gerou 6 grupos de itens e 6 grupos de usuários a partir da base </w:t>
      </w:r>
      <w:proofErr w:type="spellStart"/>
      <w:r w:rsidR="00840D93">
        <w:t>Movie</w:t>
      </w:r>
      <w:proofErr w:type="spellEnd"/>
      <w:r w:rsidR="00840D93">
        <w:t xml:space="preserve"> </w:t>
      </w:r>
      <w:proofErr w:type="spellStart"/>
      <w:r w:rsidR="00840D93">
        <w:t>Lens</w:t>
      </w:r>
      <w:proofErr w:type="spellEnd"/>
      <w:r w:rsidR="00840D93">
        <w:t xml:space="preserve"> 100K</w:t>
      </w:r>
      <w:r w:rsidR="00162AD8">
        <w:t>.</w:t>
      </w:r>
      <w:r w:rsidR="00840D93">
        <w:t xml:space="preserve"> </w:t>
      </w:r>
      <w:r w:rsidR="00162AD8">
        <w:t>U</w:t>
      </w:r>
      <w:r w:rsidR="00840D93">
        <w:t xml:space="preserve">tilizando o algoritmo AMV, </w:t>
      </w:r>
      <w:r w:rsidR="00DE47C3">
        <w:t xml:space="preserve">Carvalho(2016) </w:t>
      </w:r>
      <w:r w:rsidR="00840D93">
        <w:t>encontr</w:t>
      </w:r>
      <w:r w:rsidR="0014203D">
        <w:t>o</w:t>
      </w:r>
      <w:r w:rsidR="00DE47C3">
        <w:t>u</w:t>
      </w:r>
      <w:r w:rsidR="00840D93">
        <w:t xml:space="preserve"> alguns padrões</w:t>
      </w:r>
      <w:del w:id="24" w:author="Andreza Sartori" w:date="2020-12-01T20:39:00Z">
        <w:r w:rsidR="00840D93" w:rsidDel="00D4095F">
          <w:delText>,</w:delText>
        </w:r>
      </w:del>
      <w:r w:rsidR="00840D93">
        <w:t xml:space="preserve"> </w:t>
      </w:r>
      <w:commentRangeStart w:id="25"/>
      <w:r w:rsidR="00840D93">
        <w:t>como, um grupo com uma quantidade grande de itens, porém poucas arestas, significando que são filmes pouco avaliados</w:t>
      </w:r>
      <w:r w:rsidR="002D4FDF">
        <w:t>;</w:t>
      </w:r>
      <w:r w:rsidR="00840D93">
        <w:t xml:space="preserve"> mulheres assistiram mais os filmes dos gêneros infantil e de animação, além de assistirem poucos filmes de ação. </w:t>
      </w:r>
      <w:commentRangeEnd w:id="25"/>
      <w:r w:rsidR="00D4095F">
        <w:rPr>
          <w:rStyle w:val="Refdecomentrio"/>
        </w:rPr>
        <w:commentReference w:id="25"/>
      </w:r>
      <w:r w:rsidR="00840D93">
        <w:t>Carvalho (2016) também notou que o grupo que contém em sua maioria usuário</w:t>
      </w:r>
      <w:r w:rsidR="002D4FDF">
        <w:t>s</w:t>
      </w:r>
      <w:r w:rsidR="00840D93">
        <w:t xml:space="preserve"> entre os 20 </w:t>
      </w:r>
      <w:r w:rsidR="002D4FDF">
        <w:t>e</w:t>
      </w:r>
      <w:r w:rsidR="00840D93">
        <w:t xml:space="preserve"> 40 anos assistem mais filmes de suspense e romance</w:t>
      </w:r>
      <w:r w:rsidR="0014203D">
        <w:t>. J</w:t>
      </w:r>
      <w:r w:rsidR="00840D93">
        <w:t xml:space="preserve">á o grupo que contém em sua maioria usuários acima dos 60 anos assistem mais filmes de ação e comédia. </w:t>
      </w:r>
    </w:p>
    <w:p w14:paraId="6F0D9948" w14:textId="1E62DF5A" w:rsidR="00A44581" w:rsidRDefault="00840D93" w:rsidP="00840D93">
      <w:pPr>
        <w:pStyle w:val="TF-TEXTO"/>
      </w:pPr>
      <w:r>
        <w:t>Carvalho (2016) conclui que redes complexas e sistemas de recomendações podem gerar bons resultados</w:t>
      </w:r>
      <w:r w:rsidR="002D4FDF">
        <w:t>.</w:t>
      </w:r>
      <w:r>
        <w:t xml:space="preserve"> </w:t>
      </w:r>
      <w:r w:rsidR="002D4FDF">
        <w:t>J</w:t>
      </w:r>
      <w:r>
        <w:t>á a hipótese de que quanto maior a métrica de modularidade, menor a taxa de erro, se provou verdadeiro em sua maioria, a não ser na utilização do algoritmo AMV com a modularidade Suzuki-</w:t>
      </w:r>
      <w:proofErr w:type="spellStart"/>
      <w:r>
        <w:t>Wakita</w:t>
      </w:r>
      <w:proofErr w:type="spellEnd"/>
      <w:r>
        <w:t>. Como trabalhos futuros</w:t>
      </w:r>
      <w:r w:rsidR="0014203D">
        <w:t>,</w:t>
      </w:r>
      <w:r>
        <w:t xml:space="preserve"> Carvalho (2016) aponta a</w:t>
      </w:r>
      <w:r w:rsidR="0014203D">
        <w:t xml:space="preserve"> necessidade da</w:t>
      </w:r>
      <w:r>
        <w:t xml:space="preserve"> criação de um algoritmo que encontre a quantidade ideal de grupos, para que não haja a necessidade da passagem de parâmetros,</w:t>
      </w:r>
      <w:r w:rsidR="0014203D">
        <w:t xml:space="preserve"> assim como</w:t>
      </w:r>
      <w:r>
        <w:t xml:space="preserve"> realiz</w:t>
      </w:r>
      <w:r w:rsidR="0014203D">
        <w:t>e</w:t>
      </w:r>
      <w:r>
        <w:t xml:space="preserve"> a reorganização da rede nas inserções de vértices e </w:t>
      </w:r>
      <w:r w:rsidR="0014203D">
        <w:t>faça</w:t>
      </w:r>
      <w:r>
        <w:t xml:space="preserve"> recomendações quando não for encontrada ligações.</w:t>
      </w:r>
    </w:p>
    <w:p w14:paraId="77BE4C06" w14:textId="7AF5DE45" w:rsidR="00A44581" w:rsidRDefault="00840D93" w:rsidP="00A44581">
      <w:pPr>
        <w:pStyle w:val="Ttulo2"/>
        <w:spacing w:after="120" w:line="240" w:lineRule="auto"/>
      </w:pPr>
      <w:r w:rsidRPr="00840D93">
        <w:t>Recomendação de relacionamentos em redes sociais baseada em grafos</w:t>
      </w:r>
    </w:p>
    <w:p w14:paraId="776F76D2" w14:textId="7DBE647E" w:rsidR="0014203D" w:rsidRPr="00E66A5A" w:rsidRDefault="00840D93" w:rsidP="00E66A5A">
      <w:pPr>
        <w:pStyle w:val="TF-TEXTO"/>
        <w:rPr>
          <w:rStyle w:val="normaltextrun"/>
          <w:noProof/>
        </w:rPr>
      </w:pPr>
      <w:r w:rsidRPr="00840D93">
        <w:t xml:space="preserve">Silva (2010) desenvolveu um sistema de recomendação de relacionamentos em redes sociais, utilizando grafos. O autor propôs um método híbrido utilizando algoritmo genético e dados topológicos, utilizando a rede social Orkut como base. Para o desenvolvimento do método foi construído um </w:t>
      </w:r>
      <w:r w:rsidRPr="006D62CD">
        <w:rPr>
          <w:i/>
          <w:iCs/>
        </w:rPr>
        <w:t>framework</w:t>
      </w:r>
      <w:r w:rsidRPr="00840D93">
        <w:t xml:space="preserve"> com 4 módulos. </w:t>
      </w:r>
      <w:proofErr w:type="spellStart"/>
      <w:r w:rsidR="006D62CD">
        <w:rPr>
          <w:i/>
          <w:iCs/>
        </w:rPr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proofErr w:type="spellEnd"/>
      <w:r w:rsidRPr="00840D93">
        <w:t>, responsáveis pela captura das informações; Base de dados local, responsável pelo armazenamento das informações; Procedimentos para caracterização da rede, responsável pela geração dos grafos; Serviço de Recomendação Web, responsável por buscar dos grafos o grupo de itens para recomendação. Esses módulos são representados pela</w:t>
      </w:r>
      <w:r w:rsidR="00E66A5A">
        <w:t xml:space="preserve"> </w:t>
      </w:r>
      <w:r w:rsidR="00E66A5A">
        <w:fldChar w:fldCharType="begin"/>
      </w:r>
      <w:r w:rsidR="00E66A5A">
        <w:instrText xml:space="preserve"> REF _Ref55934592 \h </w:instrText>
      </w:r>
      <w:r w:rsidR="00E66A5A">
        <w:fldChar w:fldCharType="separate"/>
      </w:r>
      <w:r w:rsidR="0084235E" w:rsidRPr="00E66A5A">
        <w:t xml:space="preserve">Figura </w:t>
      </w:r>
      <w:r w:rsidR="0084235E">
        <w:rPr>
          <w:noProof/>
        </w:rPr>
        <w:t>1</w:t>
      </w:r>
      <w:r w:rsidR="00E66A5A">
        <w:fldChar w:fldCharType="end"/>
      </w:r>
      <w:r>
        <w:t>.</w:t>
      </w:r>
      <w:r w:rsidRPr="00840D93">
        <w:rPr>
          <w:noProof/>
        </w:rPr>
        <w:t xml:space="preserve"> </w:t>
      </w:r>
    </w:p>
    <w:p w14:paraId="347C6BD4" w14:textId="177D0B19" w:rsidR="00E66A5A" w:rsidRPr="00E66A5A" w:rsidRDefault="00E66A5A" w:rsidP="00E66A5A">
      <w:pPr>
        <w:pStyle w:val="TF-LEGENDA"/>
      </w:pPr>
      <w:bookmarkStart w:id="26" w:name="_Ref55934592"/>
      <w:r w:rsidRPr="00E66A5A">
        <w:t xml:space="preserve">Figura </w:t>
      </w:r>
      <w:fldSimple w:instr=" SEQ Figura \* ARABIC ">
        <w:r w:rsidR="0084235E">
          <w:rPr>
            <w:noProof/>
          </w:rPr>
          <w:t>1</w:t>
        </w:r>
      </w:fldSimple>
      <w:bookmarkEnd w:id="26"/>
      <w:r w:rsidRPr="00E66A5A">
        <w:t>-</w:t>
      </w:r>
      <w:r w:rsidR="006E75C2">
        <w:t xml:space="preserve"> </w:t>
      </w:r>
      <w:r w:rsidRPr="00E66A5A">
        <w:t>Arquitetura do framework</w:t>
      </w:r>
    </w:p>
    <w:p w14:paraId="23808A48" w14:textId="01F51752" w:rsidR="00E66A5A" w:rsidRPr="00E66A5A" w:rsidRDefault="00E66A5A" w:rsidP="00834F1D">
      <w:pPr>
        <w:pStyle w:val="TF-TEXTOQUADRO"/>
        <w:jc w:val="center"/>
      </w:pPr>
      <w:r>
        <w:rPr>
          <w:noProof/>
        </w:rPr>
        <w:drawing>
          <wp:inline distT="0" distB="0" distL="0" distR="0" wp14:anchorId="328C635B" wp14:editId="4ECC673D">
            <wp:extent cx="4695825" cy="2730500"/>
            <wp:effectExtent l="19050" t="19050" r="28575" b="1270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 b="944"/>
                    <a:stretch/>
                  </pic:blipFill>
                  <pic:spPr bwMode="auto">
                    <a:xfrm>
                      <a:off x="0" y="0"/>
                      <a:ext cx="4695825" cy="273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7F89" w14:textId="1F488B2F" w:rsidR="00A44581" w:rsidRPr="00AF737D" w:rsidRDefault="006D62CD" w:rsidP="00AF737D">
      <w:pPr>
        <w:pStyle w:val="TF-FONTE"/>
      </w:pPr>
      <w:r w:rsidRPr="00AF737D">
        <w:t>Fonte: Silva (2010)</w:t>
      </w:r>
      <w:r w:rsidRPr="00AF737D">
        <w:rPr>
          <w:rStyle w:val="normaltextrun"/>
        </w:rPr>
        <w:t>.</w:t>
      </w:r>
      <w:r w:rsidR="00F55709" w:rsidRPr="00AF737D">
        <w:rPr>
          <w:rStyle w:val="eop"/>
        </w:rPr>
        <w:t> </w:t>
      </w:r>
    </w:p>
    <w:p w14:paraId="5A061EFA" w14:textId="11C4531E" w:rsidR="00F55709" w:rsidRDefault="00F55709" w:rsidP="00F55709">
      <w:pPr>
        <w:pStyle w:val="TF-TEXTO"/>
      </w:pPr>
      <w:r>
        <w:t xml:space="preserve">A partir da </w:t>
      </w:r>
      <w:commentRangeStart w:id="27"/>
      <w:r>
        <w:t>Figura 1</w:t>
      </w:r>
      <w:commentRangeEnd w:id="27"/>
      <w:r w:rsidR="00053630">
        <w:rPr>
          <w:rStyle w:val="Refdecomentrio"/>
        </w:rPr>
        <w:commentReference w:id="27"/>
      </w:r>
      <w:r w:rsidR="0014203D">
        <w:t>,</w:t>
      </w:r>
      <w:r>
        <w:t xml:space="preserve"> pode-se perceber que existe um módulo referente a base de dados, utilizando SQL Server, contendo duas tabelas, uma tabela Pessoa representando os nós e a tabela Relações representado os vértices do grafo. Já o módulo </w:t>
      </w:r>
      <w:proofErr w:type="spellStart"/>
      <w:r w:rsidR="006D62CD"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proofErr w:type="spellEnd"/>
      <w:r>
        <w:t xml:space="preserve"> é responsável pela busca dos dados da rede social Orkut, salvando os dados </w:t>
      </w:r>
      <w:r>
        <w:lastRenderedPageBreak/>
        <w:t xml:space="preserve">encontrados na base de dados local. O </w:t>
      </w:r>
      <w:proofErr w:type="spellStart"/>
      <w:r w:rsidR="006D62CD">
        <w:rPr>
          <w:i/>
          <w:iCs/>
        </w:rPr>
        <w:t>c</w:t>
      </w:r>
      <w:r w:rsidRPr="006D62CD">
        <w:rPr>
          <w:i/>
          <w:iCs/>
        </w:rPr>
        <w:t>rawler</w:t>
      </w:r>
      <w:proofErr w:type="spellEnd"/>
      <w:r>
        <w:t xml:space="preserve"> utiliza um usuário como nó raiz, realizando uma busca em largura para acessar os amigos e fazer os mapeamentos. Foram utilizadas duas bases, uma com usuários brasileiros e outra de indianos. </w:t>
      </w:r>
      <w:r w:rsidR="0014203D">
        <w:t>O módulo de</w:t>
      </w:r>
      <w:r>
        <w:t xml:space="preserve"> caracterização da rede foi </w:t>
      </w:r>
      <w:r w:rsidR="0014203D">
        <w:t>desenvolvido</w:t>
      </w:r>
      <w:r>
        <w:t xml:space="preserve"> em T-SQL a partir de cálculos e constatações das redes </w:t>
      </w:r>
      <w:proofErr w:type="spellStart"/>
      <w:r w:rsidRPr="006D62CD">
        <w:rPr>
          <w:i/>
          <w:iCs/>
        </w:rPr>
        <w:t>Scale</w:t>
      </w:r>
      <w:proofErr w:type="spellEnd"/>
      <w:r w:rsidRPr="006D62CD">
        <w:rPr>
          <w:i/>
          <w:iCs/>
        </w:rPr>
        <w:t xml:space="preserve"> </w:t>
      </w:r>
      <w:proofErr w:type="spellStart"/>
      <w:r w:rsidRPr="006D62CD">
        <w:rPr>
          <w:i/>
          <w:iCs/>
        </w:rPr>
        <w:t>Free</w:t>
      </w:r>
      <w:proofErr w:type="spellEnd"/>
      <w:r>
        <w:t xml:space="preserve"> e </w:t>
      </w:r>
      <w:proofErr w:type="spellStart"/>
      <w:r w:rsidRPr="006D62CD">
        <w:rPr>
          <w:i/>
          <w:iCs/>
        </w:rPr>
        <w:t>Small</w:t>
      </w:r>
      <w:proofErr w:type="spellEnd"/>
      <w:r w:rsidRPr="006D62CD">
        <w:rPr>
          <w:i/>
          <w:iCs/>
        </w:rPr>
        <w:t xml:space="preserve"> World</w:t>
      </w:r>
      <w:r>
        <w:t>. Por fim, o módulo de serviço de recomendação, também escrito em T-SQL, executa os cálculos de índices, a ponderação e a partir disso, gera as recomendações finais. Esse processo passa por duas etapas, a filtragem e ordenação. A filtragem é responsável por limitar a quantidade de vértices para a ordenação</w:t>
      </w:r>
      <w:r w:rsidR="0014203D">
        <w:t>.</w:t>
      </w:r>
      <w:r>
        <w:t xml:space="preserve"> </w:t>
      </w:r>
      <w:r w:rsidR="0014203D">
        <w:t>N</w:t>
      </w:r>
      <w:r>
        <w:t xml:space="preserve">este sentido foi utilizado o conceito de </w:t>
      </w:r>
      <w:proofErr w:type="spellStart"/>
      <w:r w:rsidRPr="006D62CD">
        <w:rPr>
          <w:i/>
          <w:iCs/>
        </w:rPr>
        <w:t>clustering</w:t>
      </w:r>
      <w:proofErr w:type="spellEnd"/>
      <w:r w:rsidRPr="006D62CD">
        <w:rPr>
          <w:i/>
          <w:iCs/>
        </w:rPr>
        <w:t xml:space="preserve"> </w:t>
      </w:r>
      <w:proofErr w:type="spellStart"/>
      <w:r w:rsidRPr="006D62CD">
        <w:rPr>
          <w:i/>
          <w:iCs/>
        </w:rPr>
        <w:t>coefficient</w:t>
      </w:r>
      <w:proofErr w:type="spellEnd"/>
      <w:r>
        <w:t xml:space="preserve">, alcançando os vértices com dois saltos. Já a ordenação utiliza um mecanismo de </w:t>
      </w:r>
      <w:r w:rsidR="002D4FDF">
        <w:t>autoajuste</w:t>
      </w:r>
      <w:r>
        <w:t xml:space="preserve"> para regular os pesos. Nele, são utilizados 3 índices, o primeiro é composto pela quantidade de amigos em comum. O segundo se refere a densidade do conjunto formado no primeiro índice. </w:t>
      </w:r>
      <w:r w:rsidR="0014203D">
        <w:t>N</w:t>
      </w:r>
      <w:r>
        <w:t xml:space="preserve">o terceiro é a densidade do conjunto formado pelos adjacentes dos itens. A partir desses índices, gera-se a ponderação e a recomendação. </w:t>
      </w:r>
    </w:p>
    <w:p w14:paraId="0CF84F44" w14:textId="47201E7A" w:rsidR="00F55709" w:rsidRDefault="00F55709" w:rsidP="00F55709">
      <w:pPr>
        <w:pStyle w:val="TF-TEXTO"/>
      </w:pPr>
      <w:r>
        <w:t>Silva (2010) realiz</w:t>
      </w:r>
      <w:r w:rsidR="0014203D">
        <w:t>ou</w:t>
      </w:r>
      <w:r>
        <w:t xml:space="preserve"> dois experimentos</w:t>
      </w:r>
      <w:r w:rsidR="002D4FDF">
        <w:t>. N</w:t>
      </w:r>
      <w:r>
        <w:t>o primeiro foi executado a recomendação para dois conjuntos de dados, executa</w:t>
      </w:r>
      <w:r w:rsidR="0014203D">
        <w:t>n</w:t>
      </w:r>
      <w:r>
        <w:t xml:space="preserve">do várias vezes ajustando os pesos manualmente com variações pequenas, até que se atingisse o menor valor para a função de otimização. Os melhores resultados obtidos foram um posicionamento médio de 513 e 272 para a </w:t>
      </w:r>
      <w:proofErr w:type="spellStart"/>
      <w:r>
        <w:t>sub-rede</w:t>
      </w:r>
      <w:proofErr w:type="spellEnd"/>
      <w:r>
        <w:t xml:space="preserve"> brasileira e indiana respectivamente, dentro do conjunto de candidatos. Para avalia</w:t>
      </w:r>
      <w:r w:rsidR="007C38AB">
        <w:t>r</w:t>
      </w:r>
      <w:r>
        <w:t xml:space="preserve"> </w:t>
      </w:r>
      <w:r w:rsidR="007C38AB">
        <w:t>a</w:t>
      </w:r>
      <w:r>
        <w:t xml:space="preserve"> eficiência</w:t>
      </w:r>
      <w:r w:rsidR="007C38AB">
        <w:t>,</w:t>
      </w:r>
      <w:r>
        <w:t xml:space="preserve"> o autor utilizou seu próprio usuário, chegando em uma taxa de 75% de acertos nas 20 primeiras recomendações e 50% nas 100 primeiras recomendações.  </w:t>
      </w:r>
    </w:p>
    <w:p w14:paraId="4BA50473" w14:textId="6E7861FB" w:rsidR="00F55709" w:rsidRDefault="007C38AB" w:rsidP="00F55709">
      <w:pPr>
        <w:pStyle w:val="TF-TEXTO"/>
      </w:pPr>
      <w:r>
        <w:t>N</w:t>
      </w:r>
      <w:r w:rsidR="00F55709">
        <w:t xml:space="preserve">o segundo experimento Silva (2010) realizou a adição do algoritmo genético e uma validação cruzada com a estratégia </w:t>
      </w:r>
      <w:r w:rsidR="00F55709" w:rsidRPr="006D62CD">
        <w:rPr>
          <w:i/>
          <w:iCs/>
        </w:rPr>
        <w:t xml:space="preserve">Friend </w:t>
      </w:r>
      <w:proofErr w:type="spellStart"/>
      <w:r w:rsidR="00F55709" w:rsidRPr="006D62CD">
        <w:rPr>
          <w:i/>
          <w:iCs/>
        </w:rPr>
        <w:t>of</w:t>
      </w:r>
      <w:proofErr w:type="spellEnd"/>
      <w:r w:rsidR="00F55709" w:rsidRPr="006D62CD">
        <w:rPr>
          <w:i/>
          <w:iCs/>
        </w:rPr>
        <w:t xml:space="preserve"> friend</w:t>
      </w:r>
      <w:r w:rsidRPr="007C38AB">
        <w:t xml:space="preserve"> </w:t>
      </w:r>
      <w:r>
        <w:t>(FOF</w:t>
      </w:r>
      <w:r w:rsidR="00F55709">
        <w:t>)</w:t>
      </w:r>
      <w:r w:rsidR="002D4FDF">
        <w:t>.</w:t>
      </w:r>
      <w:r w:rsidR="00F55709">
        <w:t xml:space="preserve"> </w:t>
      </w:r>
      <w:r w:rsidR="002D4FDF">
        <w:t>O</w:t>
      </w:r>
      <w:r w:rsidR="00F55709">
        <w:t xml:space="preserve">s dados utilizados vieram da rede social Oro-Aro do C.E.S.A.R, dos quais foram enviadas 10 recomendações para um grupo de 70 usuários, onde 31 realizaram os testes. As recomendações tiveram uma porcentagem de 77.69% de aceitação, 5% superior a estratégia FOF. </w:t>
      </w:r>
    </w:p>
    <w:p w14:paraId="6B126E80" w14:textId="1F21E27E" w:rsidR="00F55709" w:rsidRDefault="00F55709" w:rsidP="00F55709">
      <w:pPr>
        <w:pStyle w:val="TF-TEXTO"/>
      </w:pPr>
      <w:r>
        <w:t>Silva (2010) conclui que no primeiro experimento os resultados obtidos foram satisfatórios, porém</w:t>
      </w:r>
      <w:r w:rsidR="007C38AB">
        <w:t xml:space="preserve"> o</w:t>
      </w:r>
      <w:r>
        <w:t xml:space="preserve"> método de validação é falho por não possibilitar a reprodução em um ambiente externo. Ele também escreve que a caracterização da rede foi essencial para a elaboração do mecanismo de recomendação. Como melhorias </w:t>
      </w:r>
      <w:r w:rsidR="007C38AB">
        <w:t xml:space="preserve">Silva (2010) sugere </w:t>
      </w:r>
      <w:r>
        <w:t xml:space="preserve">a adição de outros índices na ordenação para melhorar a ponderação e a </w:t>
      </w:r>
      <w:r w:rsidR="007C38AB">
        <w:t>implementação</w:t>
      </w:r>
      <w:r>
        <w:t xml:space="preserve"> de um módulo de algoritmo genético para aprimorar a otimização</w:t>
      </w:r>
      <w:ins w:id="28" w:author="Andreza Sartori" w:date="2020-12-01T20:42:00Z">
        <w:r w:rsidR="005C69AF" w:rsidRPr="005C69AF">
          <w:rPr>
            <w:highlight w:val="yellow"/>
            <w:rPrChange w:id="29" w:author="Andreza Sartori" w:date="2020-12-01T20:42:00Z">
              <w:rPr/>
            </w:rPrChange>
          </w:rPr>
          <w:t>,</w:t>
        </w:r>
      </w:ins>
      <w:r>
        <w:t xml:space="preserve"> </w:t>
      </w:r>
      <w:r w:rsidR="007C38AB">
        <w:t>assim como</w:t>
      </w:r>
      <w:r>
        <w:t xml:space="preserve"> </w:t>
      </w:r>
      <w:r w:rsidR="007C38AB">
        <w:t xml:space="preserve">a </w:t>
      </w:r>
      <w:r>
        <w:t xml:space="preserve">realização de testes com outras localizações </w:t>
      </w:r>
      <w:r w:rsidR="007C38AB">
        <w:t>ou a</w:t>
      </w:r>
      <w:r>
        <w:t xml:space="preserve"> utilização de alguma API para a extração de dados no lugar do </w:t>
      </w:r>
      <w:proofErr w:type="spellStart"/>
      <w:r w:rsidRPr="006D62CD">
        <w:rPr>
          <w:i/>
          <w:iCs/>
        </w:rPr>
        <w:t>webcrawler</w:t>
      </w:r>
      <w:proofErr w:type="spellEnd"/>
      <w:r>
        <w:t xml:space="preserve">, pois isso limita </w:t>
      </w:r>
      <w:r w:rsidR="007C38AB">
        <w:t xml:space="preserve">apenas ao uso de </w:t>
      </w:r>
      <w:r>
        <w:t>rede</w:t>
      </w:r>
      <w:r w:rsidR="007C38AB">
        <w:t>s</w:t>
      </w:r>
      <w:r>
        <w:t xml:space="preserve"> socia</w:t>
      </w:r>
      <w:r w:rsidR="007C38AB">
        <w:t>is</w:t>
      </w:r>
      <w:r>
        <w:t xml:space="preserve">, </w:t>
      </w:r>
      <w:r w:rsidR="007C38AB">
        <w:t xml:space="preserve">sendo </w:t>
      </w:r>
      <w:r>
        <w:t>que qualquer alteração no site pode ocasionar falha de extração dos dados.</w:t>
      </w:r>
    </w:p>
    <w:p w14:paraId="35648044" w14:textId="4854F00B" w:rsidR="00A44581" w:rsidRDefault="00F55709" w:rsidP="00A44581">
      <w:pPr>
        <w:pStyle w:val="Ttulo2"/>
        <w:spacing w:after="120" w:line="240" w:lineRule="auto"/>
      </w:pPr>
      <w:r w:rsidRPr="00F55709">
        <w:t>Análise da rede de produtos comprados em conjunto no comércio eletrônico</w:t>
      </w:r>
    </w:p>
    <w:p w14:paraId="0A90C3DA" w14:textId="1A2833C9" w:rsidR="00F55709" w:rsidRDefault="00F55709" w:rsidP="00F55709">
      <w:pPr>
        <w:pStyle w:val="TF-TEXTO"/>
      </w:pPr>
      <w:r>
        <w:t>Santos (2019)</w:t>
      </w:r>
      <w:commentRangeStart w:id="30"/>
      <w:r>
        <w:t xml:space="preserve">, </w:t>
      </w:r>
      <w:commentRangeEnd w:id="30"/>
      <w:r w:rsidR="00AB6D46">
        <w:rPr>
          <w:rStyle w:val="Refdecomentrio"/>
        </w:rPr>
        <w:commentReference w:id="30"/>
      </w:r>
      <w:r>
        <w:t>tinha como objetivo</w:t>
      </w:r>
      <w:r w:rsidR="008C23DD">
        <w:t>s</w:t>
      </w:r>
      <w:r w:rsidR="00C469EC">
        <w:t>,</w:t>
      </w:r>
      <w:r>
        <w:t xml:space="preserve"> a construção de um </w:t>
      </w:r>
      <w:proofErr w:type="spellStart"/>
      <w:r w:rsidRPr="006D62CD">
        <w:rPr>
          <w:i/>
          <w:iCs/>
        </w:rPr>
        <w:t>webcrawler</w:t>
      </w:r>
      <w:proofErr w:type="spellEnd"/>
      <w:r>
        <w:t xml:space="preserve"> para obter </w:t>
      </w:r>
      <w:r w:rsidR="00EA05E3">
        <w:t>um</w:t>
      </w:r>
      <w:r>
        <w:t>a base de dados, assim como a construção de uma rede de produtos comprados em conjunto para analisar e identificar correlações entre produtos e validar hipóteses</w:t>
      </w:r>
      <w:r w:rsidR="00C469EC">
        <w:t>.</w:t>
      </w:r>
      <w:r>
        <w:t xml:space="preserve"> </w:t>
      </w:r>
      <w:r w:rsidR="00C469EC">
        <w:t xml:space="preserve">Algumas dessas </w:t>
      </w:r>
      <w:r w:rsidR="00C469EC" w:rsidRPr="00C469EC">
        <w:t>hipóteses</w:t>
      </w:r>
      <w:r w:rsidR="00C469EC">
        <w:t xml:space="preserve"> são</w:t>
      </w:r>
      <w:r>
        <w:t xml:space="preserve">, produtos melhores avaliados serem </w:t>
      </w:r>
      <w:r w:rsidRPr="006D62CD">
        <w:rPr>
          <w:i/>
          <w:iCs/>
        </w:rPr>
        <w:t>hubs</w:t>
      </w:r>
      <w:r>
        <w:t xml:space="preserve"> de rede e validar se somente as métricas de rede são o suficiente para o treinamento do modelo. </w:t>
      </w:r>
    </w:p>
    <w:p w14:paraId="6B996DD8" w14:textId="71352B87" w:rsidR="00A44581" w:rsidRDefault="00F55709" w:rsidP="00F55709">
      <w:pPr>
        <w:pStyle w:val="TF-TEXTO"/>
      </w:pPr>
      <w:r>
        <w:t xml:space="preserve">Para montar a base de dados foi criado um </w:t>
      </w:r>
      <w:proofErr w:type="spellStart"/>
      <w:r w:rsidRPr="006D62CD">
        <w:rPr>
          <w:i/>
          <w:iCs/>
        </w:rPr>
        <w:t>webcrawler</w:t>
      </w:r>
      <w:proofErr w:type="spellEnd"/>
      <w:r>
        <w:t xml:space="preserve">, utilizando o </w:t>
      </w:r>
      <w:proofErr w:type="spellStart"/>
      <w:r w:rsidRPr="0062094E">
        <w:rPr>
          <w:i/>
          <w:iCs/>
        </w:rPr>
        <w:t>selenium</w:t>
      </w:r>
      <w:proofErr w:type="spellEnd"/>
      <w:r>
        <w:t xml:space="preserve">, para capturar os produtos comprados em conjunto do e-commerce da </w:t>
      </w:r>
      <w:proofErr w:type="spellStart"/>
      <w:r>
        <w:t>Amazon</w:t>
      </w:r>
      <w:proofErr w:type="spellEnd"/>
      <w:r>
        <w:t>. A busca é iniciada com um produto selecionado manualmente, e posteriormente é executado de forma automática como uma busca em largura pelos outros produtos comprados em conjunto. Ainda segundo Santos (2019)</w:t>
      </w:r>
      <w:commentRangeStart w:id="31"/>
      <w:ins w:id="32" w:author="Andreza Sartori" w:date="2020-12-01T20:44:00Z">
        <w:r w:rsidR="00350D25">
          <w:t>,</w:t>
        </w:r>
        <w:commentRangeEnd w:id="31"/>
        <w:r w:rsidR="00350D25">
          <w:rPr>
            <w:rStyle w:val="Refdecomentrio"/>
          </w:rPr>
          <w:commentReference w:id="31"/>
        </w:r>
      </w:ins>
      <w:r>
        <w:t xml:space="preserve"> o </w:t>
      </w:r>
      <w:proofErr w:type="spellStart"/>
      <w:r w:rsidRPr="0062094E">
        <w:rPr>
          <w:i/>
          <w:iCs/>
        </w:rPr>
        <w:t>crawler</w:t>
      </w:r>
      <w:proofErr w:type="spellEnd"/>
      <w:r>
        <w:t xml:space="preserve"> foi desenvolvido em PHP com a execução em </w:t>
      </w:r>
      <w:proofErr w:type="spellStart"/>
      <w:r w:rsidRPr="0062094E">
        <w:rPr>
          <w:rFonts w:ascii="Courier New" w:hAnsi="Courier New" w:cs="Courier New"/>
          <w:sz w:val="18"/>
          <w:szCs w:val="18"/>
        </w:rPr>
        <w:t>Bash</w:t>
      </w:r>
      <w:proofErr w:type="spellEnd"/>
      <w:r w:rsidRPr="0062094E">
        <w:rPr>
          <w:sz w:val="18"/>
          <w:szCs w:val="18"/>
        </w:rPr>
        <w:t xml:space="preserve"> </w:t>
      </w:r>
      <w:r>
        <w:t xml:space="preserve">para fazer execuções em paralelo. Após a extração, os dados são enviados separados em dois arquivos </w:t>
      </w:r>
      <w:proofErr w:type="spellStart"/>
      <w:r w:rsidRPr="0062094E">
        <w:rPr>
          <w:rFonts w:ascii="Courier New" w:hAnsi="Courier New" w:cs="Courier New"/>
          <w:sz w:val="18"/>
          <w:szCs w:val="18"/>
        </w:rPr>
        <w:t>csv</w:t>
      </w:r>
      <w:proofErr w:type="spellEnd"/>
      <w:r w:rsidRPr="0062094E">
        <w:rPr>
          <w:sz w:val="18"/>
          <w:szCs w:val="18"/>
        </w:rPr>
        <w:t xml:space="preserve"> </w:t>
      </w:r>
      <w:r>
        <w:t xml:space="preserve">para uma aplicação em </w:t>
      </w:r>
      <w:proofErr w:type="spellStart"/>
      <w:r>
        <w:t>python</w:t>
      </w:r>
      <w:proofErr w:type="spellEnd"/>
      <w:r>
        <w:t xml:space="preserve"> que utiliza a biblioteca </w:t>
      </w:r>
      <w:proofErr w:type="spellStart"/>
      <w:r w:rsidRPr="0062094E">
        <w:rPr>
          <w:rFonts w:ascii="Courier New" w:hAnsi="Courier New" w:cs="Courier New"/>
          <w:sz w:val="18"/>
          <w:szCs w:val="18"/>
        </w:rPr>
        <w:t>NetworkX</w:t>
      </w:r>
      <w:proofErr w:type="spellEnd"/>
      <w:r w:rsidRPr="0062094E">
        <w:rPr>
          <w:sz w:val="18"/>
          <w:szCs w:val="18"/>
        </w:rPr>
        <w:t xml:space="preserve"> </w:t>
      </w:r>
      <w:r>
        <w:t xml:space="preserve">para processar os dados e gerar as redes, que são salvas em um </w:t>
      </w:r>
      <w:proofErr w:type="spellStart"/>
      <w:r w:rsidRPr="0062094E">
        <w:rPr>
          <w:i/>
          <w:iCs/>
        </w:rPr>
        <w:t>dataframe</w:t>
      </w:r>
      <w:proofErr w:type="spellEnd"/>
      <w:r>
        <w:t xml:space="preserve"> do pandas, para gerar as previsões de estimativa de preço e as previsões de ligação entre nós. Para criar as estimativas de preços </w:t>
      </w:r>
      <w:r w:rsidR="006520DB">
        <w:t>foram</w:t>
      </w:r>
      <w:r>
        <w:t xml:space="preserve"> utilizado</w:t>
      </w:r>
      <w:r w:rsidR="006520DB">
        <w:t>s</w:t>
      </w:r>
      <w:r>
        <w:t xml:space="preserve"> o </w:t>
      </w:r>
      <w:commentRangeStart w:id="33"/>
      <w:proofErr w:type="spellStart"/>
      <w:r w:rsidR="0062094E" w:rsidRPr="008C7A65">
        <w:rPr>
          <w:rPrChange w:id="34" w:author="Andreza Sartori" w:date="2020-12-01T20:47:00Z">
            <w:rPr>
              <w:i/>
              <w:iCs/>
            </w:rPr>
          </w:rPrChange>
        </w:rPr>
        <w:t>R</w:t>
      </w:r>
      <w:r w:rsidRPr="008C7A65">
        <w:rPr>
          <w:rPrChange w:id="35" w:author="Andreza Sartori" w:date="2020-12-01T20:47:00Z">
            <w:rPr>
              <w:i/>
              <w:iCs/>
            </w:rPr>
          </w:rPrChange>
        </w:rPr>
        <w:t>egressor</w:t>
      </w:r>
      <w:proofErr w:type="spellEnd"/>
      <w:r w:rsidRPr="008C7A65">
        <w:rPr>
          <w:rPrChange w:id="36" w:author="Andreza Sartori" w:date="2020-12-01T20:47:00Z">
            <w:rPr>
              <w:i/>
              <w:iCs/>
            </w:rPr>
          </w:rPrChange>
        </w:rPr>
        <w:t xml:space="preserve"> </w:t>
      </w:r>
      <w:proofErr w:type="spellStart"/>
      <w:r w:rsidRPr="008C7A65">
        <w:rPr>
          <w:rPrChange w:id="37" w:author="Andreza Sartori" w:date="2020-12-01T20:47:00Z">
            <w:rPr>
              <w:i/>
              <w:iCs/>
            </w:rPr>
          </w:rPrChange>
        </w:rPr>
        <w:t>Random</w:t>
      </w:r>
      <w:proofErr w:type="spellEnd"/>
      <w:r w:rsidRPr="008C7A65">
        <w:rPr>
          <w:rPrChange w:id="38" w:author="Andreza Sartori" w:date="2020-12-01T20:47:00Z">
            <w:rPr>
              <w:i/>
              <w:iCs/>
            </w:rPr>
          </w:rPrChange>
        </w:rPr>
        <w:t xml:space="preserve"> Forest</w:t>
      </w:r>
      <w:r>
        <w:t xml:space="preserve"> </w:t>
      </w:r>
      <w:commentRangeEnd w:id="33"/>
      <w:r w:rsidR="008C7A65">
        <w:rPr>
          <w:rStyle w:val="Refdecomentrio"/>
        </w:rPr>
        <w:commentReference w:id="33"/>
      </w:r>
      <w:r>
        <w:t xml:space="preserve">e o coeficiente Gini na montagem das árvores com maiores relevâncias. O resultado obtido pode ser visualizado na </w:t>
      </w:r>
      <w:r w:rsidR="00AF737D">
        <w:fldChar w:fldCharType="begin"/>
      </w:r>
      <w:r w:rsidR="00AF737D">
        <w:instrText xml:space="preserve"> REF _Ref55934988 \h </w:instrText>
      </w:r>
      <w:r w:rsidR="00AF737D">
        <w:fldChar w:fldCharType="separate"/>
      </w:r>
      <w:r w:rsidR="0084235E">
        <w:t xml:space="preserve">Figura </w:t>
      </w:r>
      <w:r w:rsidR="0084235E">
        <w:rPr>
          <w:noProof/>
        </w:rPr>
        <w:t>2</w:t>
      </w:r>
      <w:r w:rsidR="00AF737D">
        <w:fldChar w:fldCharType="end"/>
      </w:r>
      <w:r>
        <w:t xml:space="preserve">, onde </w:t>
      </w:r>
      <w:r w:rsidR="00F27477">
        <w:t>pode-se</w:t>
      </w:r>
      <w:r>
        <w:t xml:space="preserve"> ver uma linha tracejada verde que representa o preço previsto</w:t>
      </w:r>
      <w:r w:rsidR="00C469EC">
        <w:t xml:space="preserve"> do produto</w:t>
      </w:r>
      <w:r>
        <w:t xml:space="preserve"> sendo igual ao preço real</w:t>
      </w:r>
      <w:r w:rsidR="00C469EC">
        <w:t xml:space="preserve"> do produto analisado</w:t>
      </w:r>
      <w:r w:rsidR="00F27477">
        <w:t>. Já</w:t>
      </w:r>
      <w:r>
        <w:t xml:space="preserve"> os pontos azuis representam as predições, os que se localizam acima possuem preço previsto superior ao real, e os que se localizam abaixo tem preço previsto inferior ao real.</w:t>
      </w:r>
    </w:p>
    <w:p w14:paraId="65C90FF6" w14:textId="10971643" w:rsidR="0062094E" w:rsidRDefault="0062094E" w:rsidP="0062094E">
      <w:pPr>
        <w:pStyle w:val="TF-TEXTO"/>
      </w:pPr>
      <w:r>
        <w:t xml:space="preserve">Para a previsão de ligação entre nós foram utilizados todos os atributos no treinamento e a coluna </w:t>
      </w:r>
      <w:r w:rsidRPr="0062094E">
        <w:rPr>
          <w:rFonts w:ascii="Courier New" w:hAnsi="Courier New" w:cs="Courier New"/>
          <w:sz w:val="18"/>
          <w:szCs w:val="18"/>
        </w:rPr>
        <w:t>existe_ligacao_com_o_1</w:t>
      </w:r>
      <w:r w:rsidRPr="0062094E">
        <w:rPr>
          <w:sz w:val="18"/>
          <w:szCs w:val="18"/>
        </w:rPr>
        <w:t xml:space="preserve"> </w:t>
      </w:r>
      <w:r>
        <w:t xml:space="preserve">como alvo e a biblioteca </w:t>
      </w:r>
      <w:commentRangeStart w:id="39"/>
      <w:proofErr w:type="spellStart"/>
      <w:r w:rsidRPr="0062094E">
        <w:rPr>
          <w:rFonts w:ascii="Courier New" w:hAnsi="Courier New" w:cs="Courier New"/>
          <w:sz w:val="18"/>
          <w:szCs w:val="18"/>
        </w:rPr>
        <w:t>Scikit</w:t>
      </w:r>
      <w:r w:rsidR="002D4FDF">
        <w:rPr>
          <w:rFonts w:ascii="Courier New" w:hAnsi="Courier New" w:cs="Courier New"/>
          <w:sz w:val="18"/>
          <w:szCs w:val="18"/>
        </w:rPr>
        <w:t>_</w:t>
      </w:r>
      <w:r w:rsidRPr="0062094E">
        <w:rPr>
          <w:rFonts w:ascii="Courier New" w:hAnsi="Courier New" w:cs="Courier New"/>
          <w:sz w:val="18"/>
          <w:szCs w:val="18"/>
        </w:rPr>
        <w:t>Learn</w:t>
      </w:r>
      <w:proofErr w:type="spellEnd"/>
      <w:r w:rsidRPr="0062094E">
        <w:rPr>
          <w:sz w:val="18"/>
          <w:szCs w:val="18"/>
        </w:rPr>
        <w:t xml:space="preserve"> </w:t>
      </w:r>
      <w:commentRangeEnd w:id="39"/>
      <w:r w:rsidR="000F3D5F">
        <w:rPr>
          <w:rStyle w:val="Refdecomentrio"/>
        </w:rPr>
        <w:commentReference w:id="39"/>
      </w:r>
      <w:r>
        <w:t>para o treinamento. Por se tratar de classificações binária</w:t>
      </w:r>
      <w:r w:rsidR="002D4FDF">
        <w:t>s</w:t>
      </w:r>
      <w:r>
        <w:t xml:space="preserve"> bastante desbalanceadas foi utilizada a matriz de confusão para fazer a análise dos resultados, analisando os falsos positivos e positivos negativos. Dos 768 itens processados, Santos (2019) obteve 634 identificados corretamente, 1 positivo negativo e 133 falsos positivos. Para uma segunda execução foi considerado a utilização da </w:t>
      </w:r>
      <w:commentRangeStart w:id="40"/>
      <w:proofErr w:type="spellStart"/>
      <w:r w:rsidR="002D4FDF" w:rsidRPr="005F4148">
        <w:rPr>
          <w:rPrChange w:id="41" w:author="Andreza Sartori" w:date="2020-12-01T20:46:00Z">
            <w:rPr>
              <w:i/>
              <w:iCs/>
            </w:rPr>
          </w:rPrChange>
        </w:rPr>
        <w:t>Receiver</w:t>
      </w:r>
      <w:proofErr w:type="spellEnd"/>
      <w:r w:rsidR="002D4FDF" w:rsidRPr="005F4148">
        <w:t xml:space="preserve"> </w:t>
      </w:r>
      <w:proofErr w:type="spellStart"/>
      <w:r w:rsidRPr="005F4148">
        <w:rPr>
          <w:rStyle w:val="acopre"/>
          <w:rPrChange w:id="42" w:author="Andreza Sartori" w:date="2020-12-01T20:46:00Z">
            <w:rPr>
              <w:rStyle w:val="acopre"/>
              <w:i/>
              <w:iCs/>
            </w:rPr>
          </w:rPrChange>
        </w:rPr>
        <w:t>Operating</w:t>
      </w:r>
      <w:proofErr w:type="spellEnd"/>
      <w:r w:rsidRPr="005F4148">
        <w:rPr>
          <w:rStyle w:val="acopre"/>
          <w:rPrChange w:id="43" w:author="Andreza Sartori" w:date="2020-12-01T20:46:00Z">
            <w:rPr>
              <w:rStyle w:val="acopre"/>
              <w:i/>
              <w:iCs/>
            </w:rPr>
          </w:rPrChange>
        </w:rPr>
        <w:t xml:space="preserve"> </w:t>
      </w:r>
      <w:proofErr w:type="spellStart"/>
      <w:r w:rsidRPr="005F4148">
        <w:rPr>
          <w:rStyle w:val="acopre"/>
          <w:rPrChange w:id="44" w:author="Andreza Sartori" w:date="2020-12-01T20:46:00Z">
            <w:rPr>
              <w:rStyle w:val="acopre"/>
              <w:i/>
              <w:iCs/>
            </w:rPr>
          </w:rPrChange>
        </w:rPr>
        <w:t>Characteristic</w:t>
      </w:r>
      <w:proofErr w:type="spellEnd"/>
      <w:r w:rsidRPr="0062094E">
        <w:rPr>
          <w:rStyle w:val="acopre"/>
          <w:i/>
          <w:iCs/>
        </w:rPr>
        <w:t xml:space="preserve"> </w:t>
      </w:r>
      <w:commentRangeEnd w:id="40"/>
      <w:r w:rsidR="005F4148">
        <w:rPr>
          <w:rStyle w:val="Refdecomentrio"/>
        </w:rPr>
        <w:commentReference w:id="40"/>
      </w:r>
      <w:commentRangeStart w:id="45"/>
      <w:r w:rsidRPr="005F4148">
        <w:rPr>
          <w:rStyle w:val="nfase"/>
          <w:i w:val="0"/>
          <w:iCs w:val="0"/>
        </w:rPr>
        <w:t>Curv</w:t>
      </w:r>
      <w:r w:rsidRPr="005F4148">
        <w:rPr>
          <w:rStyle w:val="nfase"/>
          <w:i w:val="0"/>
          <w:iCs w:val="0"/>
          <w:rPrChange w:id="46" w:author="Andreza Sartori" w:date="2020-12-01T20:46:00Z">
            <w:rPr>
              <w:rStyle w:val="nfase"/>
            </w:rPr>
          </w:rPrChange>
        </w:rPr>
        <w:t>e</w:t>
      </w:r>
      <w:r>
        <w:t xml:space="preserve"> (ROC) para identificar o ponto com maior precisão, um ponto onde não seja sensível demais onde terá muitos falsos positivos e nem específico demais, onde obteria muito positivos falsos</w:t>
      </w:r>
      <w:r w:rsidR="00767AFC">
        <w:t>, algo como regular a sensibilidade de um detector de incêndio, não sendo sensível demais a ponto de disparar a todo momento, tendo muitos casos de falso positivo e nem específico demais, onde pode ter positivos falsos</w:t>
      </w:r>
      <w:r>
        <w:t xml:space="preserve">. </w:t>
      </w:r>
      <w:commentRangeEnd w:id="45"/>
      <w:r w:rsidR="001352F8">
        <w:rPr>
          <w:rStyle w:val="Refdecomentrio"/>
        </w:rPr>
        <w:commentReference w:id="45"/>
      </w:r>
      <w:r>
        <w:t xml:space="preserve">Com a curva ROC ele obteve um limiar de probabilidade de 0,66, onde valores superiores </w:t>
      </w:r>
      <w:r>
        <w:lastRenderedPageBreak/>
        <w:t xml:space="preserve">eram considerados positivos e inferiores negativos. Após a aplicação do resultado da curva ROC Santos (2019) obteve resultados consideravelmente superiores, reduzindo o número de falsos positivos de 133 para 93. </w:t>
      </w:r>
    </w:p>
    <w:p w14:paraId="4CFFD613" w14:textId="2CB7E679" w:rsidR="00E66A5A" w:rsidRDefault="00E66A5A" w:rsidP="00E66A5A">
      <w:pPr>
        <w:pStyle w:val="TF-LEGENDA"/>
      </w:pPr>
      <w:bookmarkStart w:id="47" w:name="_Ref55934988"/>
      <w:r>
        <w:t xml:space="preserve">Figura </w:t>
      </w:r>
      <w:fldSimple w:instr=" SEQ Figura \* ARABIC ">
        <w:r w:rsidR="0084235E">
          <w:rPr>
            <w:noProof/>
          </w:rPr>
          <w:t>2</w:t>
        </w:r>
      </w:fldSimple>
      <w:bookmarkEnd w:id="47"/>
      <w:r w:rsidR="006E75C2">
        <w:rPr>
          <w:noProof/>
        </w:rPr>
        <w:t xml:space="preserve"> </w:t>
      </w:r>
      <w:r>
        <w:t>-</w:t>
      </w:r>
      <w:r w:rsidR="006E75C2">
        <w:t xml:space="preserve"> </w:t>
      </w:r>
      <w:r w:rsidRPr="00A76141">
        <w:t>Gráfico demonstrando o resultado da estimativa de preço</w:t>
      </w:r>
    </w:p>
    <w:p w14:paraId="6339BBCE" w14:textId="65581D31" w:rsidR="00F55709" w:rsidRDefault="00C34826" w:rsidP="0062094E">
      <w:pPr>
        <w:pStyle w:val="TF-FIGURA"/>
        <w:spacing w:after="0"/>
        <w:rPr>
          <w:noProof/>
        </w:rPr>
      </w:pPr>
      <w:r w:rsidRPr="0062094E">
        <w:rPr>
          <w:noProof/>
          <w:bdr w:val="single" w:sz="4" w:space="0" w:color="auto"/>
        </w:rPr>
        <w:drawing>
          <wp:inline distT="0" distB="0" distL="0" distR="0" wp14:anchorId="372C9F8A" wp14:editId="01B5D240">
            <wp:extent cx="2388235" cy="2333625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CDA" w14:textId="0449F70D" w:rsidR="0062094E" w:rsidRPr="00AF737D" w:rsidRDefault="0062094E" w:rsidP="00AF737D">
      <w:pPr>
        <w:pStyle w:val="TF-FONTE"/>
      </w:pPr>
      <w:r w:rsidRPr="00AF737D">
        <w:t>Fonte: Santos (2019)</w:t>
      </w:r>
    </w:p>
    <w:p w14:paraId="1D7DF4C2" w14:textId="76D3F32B" w:rsidR="00F55709" w:rsidRDefault="00F55709" w:rsidP="00F55709">
      <w:pPr>
        <w:pStyle w:val="TF-TEXTO"/>
      </w:pPr>
      <w:r>
        <w:t xml:space="preserve">Santos (2019) conclui que </w:t>
      </w:r>
      <w:r w:rsidRPr="00C31C39">
        <w:rPr>
          <w:i/>
          <w:iCs/>
        </w:rPr>
        <w:t>hubs</w:t>
      </w:r>
      <w:r>
        <w:t xml:space="preserve"> de rede nem sempre serão </w:t>
      </w:r>
      <w:proofErr w:type="gramStart"/>
      <w:r>
        <w:t>os mais bem</w:t>
      </w:r>
      <w:proofErr w:type="gramEnd"/>
      <w:r>
        <w:t xml:space="preserve"> avaliados, porém confirmou a correlação deles serem os mais bem posicionados nas listas de mais vendidos. Santos (2019) também confirmou a hipótese de que a utilização exclusiva dos atributos de métrica foram suficientes para obter </w:t>
      </w:r>
      <w:proofErr w:type="gramStart"/>
      <w:r>
        <w:t>melhores</w:t>
      </w:r>
      <w:proofErr w:type="gramEnd"/>
      <w:r>
        <w:t xml:space="preserve"> resultados em comparação com a </w:t>
      </w:r>
      <w:r w:rsidRPr="00C31C39">
        <w:rPr>
          <w:i/>
          <w:iCs/>
        </w:rPr>
        <w:t>baseline</w:t>
      </w:r>
      <w:r>
        <w:t xml:space="preserve"> do modelo de previsão de ligações entre nós, ao contrário dos resultados obtidos na precificação dos produtos. </w:t>
      </w:r>
    </w:p>
    <w:p w14:paraId="081BD660" w14:textId="70F91B5F" w:rsidR="00F55709" w:rsidRDefault="00F55709" w:rsidP="00F55709">
      <w:pPr>
        <w:pStyle w:val="TF-TEXTO"/>
      </w:pPr>
      <w:r>
        <w:t xml:space="preserve">Santos (2019) sugere a análise da </w:t>
      </w:r>
      <w:r w:rsidR="006520DB">
        <w:t>predição</w:t>
      </w:r>
      <w:r>
        <w:t xml:space="preserve"> de relação entre todos os nós da rede, além de revisar os atributos utilizados no treinamento para poder otimizar o processo. Outro ponto</w:t>
      </w:r>
      <w:r w:rsidR="00C31C39">
        <w:t xml:space="preserve"> </w:t>
      </w:r>
      <w:r>
        <w:t xml:space="preserve">é a integração com APIs de comércios eletrônicos, para que não seja necessária a extração das informações com o </w:t>
      </w:r>
      <w:proofErr w:type="spellStart"/>
      <w:r w:rsidRPr="00C31C39">
        <w:rPr>
          <w:i/>
          <w:iCs/>
        </w:rPr>
        <w:t>webcrawler</w:t>
      </w:r>
      <w:proofErr w:type="spellEnd"/>
      <w:r>
        <w:t>.</w:t>
      </w:r>
    </w:p>
    <w:p w14:paraId="0CBEFEF8" w14:textId="77777777" w:rsidR="008A7EB1" w:rsidRDefault="008A7EB1" w:rsidP="008A7EB1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23"/>
      <w:r>
        <w:rPr>
          <w:b w:val="0"/>
        </w:rPr>
        <w:t>proposta da ferramenta</w:t>
      </w:r>
    </w:p>
    <w:p w14:paraId="16482406" w14:textId="77777777" w:rsidR="008A7EB1" w:rsidRDefault="008A7EB1" w:rsidP="008A7EB1">
      <w:pPr>
        <w:pStyle w:val="TF-TEXTO"/>
      </w:pPr>
      <w:r>
        <w:t>Neste capítulo são definidas as justificativas para a elaboração deste trabalho, assim como os requisitos funcionais, não funcionais e a metodologia que será aplicada no desenvolvimento.</w:t>
      </w:r>
    </w:p>
    <w:p w14:paraId="689AA8EF" w14:textId="77777777" w:rsidR="008A7EB1" w:rsidRDefault="008A7EB1" w:rsidP="008A7EB1">
      <w:pPr>
        <w:pStyle w:val="Ttulo2"/>
        <w:spacing w:after="120" w:line="240" w:lineRule="auto"/>
      </w:pPr>
      <w:bookmarkStart w:id="55" w:name="_Toc54164915"/>
      <w:bookmarkStart w:id="56" w:name="_Toc54165669"/>
      <w:bookmarkStart w:id="57" w:name="_Toc54169327"/>
      <w:bookmarkStart w:id="58" w:name="_Toc96347433"/>
      <w:bookmarkStart w:id="59" w:name="_Toc96357717"/>
      <w:bookmarkStart w:id="60" w:name="_Toc96491860"/>
      <w:bookmarkStart w:id="61" w:name="_Toc351015594"/>
      <w:r>
        <w:t>JUSTIFICATIVA</w:t>
      </w:r>
    </w:p>
    <w:p w14:paraId="5E7FDEAB" w14:textId="4367FA51" w:rsidR="008A7EB1" w:rsidRDefault="00FE2A1E" w:rsidP="00AF737D">
      <w:pPr>
        <w:pStyle w:val="TF-TEXTO"/>
      </w:pPr>
      <w:r>
        <w:t>No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_Ref55934852 \h </w:instrText>
      </w:r>
      <w:r w:rsidR="00AF737D">
        <w:fldChar w:fldCharType="separate"/>
      </w:r>
      <w:r w:rsidR="0084235E">
        <w:t xml:space="preserve">Quadro </w:t>
      </w:r>
      <w:r w:rsidR="0084235E">
        <w:rPr>
          <w:noProof/>
        </w:rPr>
        <w:t>1</w:t>
      </w:r>
      <w:r w:rsidR="00AF737D">
        <w:fldChar w:fldCharType="end"/>
      </w:r>
      <w:r>
        <w:t xml:space="preserve"> é apresentado um comparativo entre os trabalhos correlatos. As linhas representam as características e as colunas os trabalhos.</w:t>
      </w:r>
    </w:p>
    <w:p w14:paraId="45866059" w14:textId="41D099BE" w:rsidR="00AF737D" w:rsidRDefault="00AF737D" w:rsidP="00AF737D">
      <w:pPr>
        <w:pStyle w:val="TF-LEGENDA"/>
      </w:pPr>
      <w:bookmarkStart w:id="62" w:name="_Ref55934852"/>
      <w:r>
        <w:t xml:space="preserve">Quadro </w:t>
      </w:r>
      <w:fldSimple w:instr=" SEQ Quadro \* ARABIC ">
        <w:r w:rsidR="0084235E">
          <w:rPr>
            <w:noProof/>
          </w:rPr>
          <w:t>1</w:t>
        </w:r>
      </w:fldSimple>
      <w:bookmarkEnd w:id="62"/>
      <w:r w:rsidR="006E75C2">
        <w:rPr>
          <w:noProof/>
        </w:rPr>
        <w:t xml:space="preserve"> </w:t>
      </w:r>
      <w:r>
        <w:t>-</w:t>
      </w:r>
      <w:r w:rsidR="006E75C2">
        <w:t xml:space="preserve"> </w:t>
      </w:r>
      <w:r w:rsidRPr="005616CE">
        <w:t>Comparativos entre 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854"/>
        <w:gridCol w:w="2254"/>
        <w:gridCol w:w="2265"/>
      </w:tblGrid>
      <w:tr w:rsidR="00CA06BF" w14:paraId="6D5BB607" w14:textId="77777777" w:rsidTr="00C31C39">
        <w:trPr>
          <w:trHeight w:val="1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5A5A5"/>
            <w:vAlign w:val="center"/>
          </w:tcPr>
          <w:p w14:paraId="68E5B3E6" w14:textId="5F99C769" w:rsidR="008A7EB1" w:rsidRPr="00C31C39" w:rsidRDefault="00C31C39" w:rsidP="00C31C39">
            <w:pPr>
              <w:pStyle w:val="TF-TEXTO"/>
              <w:spacing w:after="0"/>
              <w:ind w:firstLine="0"/>
              <w:jc w:val="right"/>
            </w:pPr>
            <w:r w:rsidRPr="00C31C39">
              <w:t xml:space="preserve">Correlatos </w:t>
            </w:r>
          </w:p>
          <w:p w14:paraId="6A8E231B" w14:textId="575A167E" w:rsidR="00C31C39" w:rsidRPr="00C31C39" w:rsidRDefault="00C31C39" w:rsidP="00C31C39">
            <w:pPr>
              <w:pStyle w:val="TF-TEXTO"/>
              <w:spacing w:after="0"/>
              <w:ind w:firstLine="0"/>
              <w:jc w:val="left"/>
            </w:pPr>
            <w:r w:rsidRPr="00C31C39">
              <w:t>Características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69E5AC9B" w14:textId="77777777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Carvalho (2016)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2B1BA26F" w14:textId="39F68AFB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Silva (2010)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5E3333EB" w14:textId="423E8A56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Santos (2019)</w:t>
            </w:r>
          </w:p>
        </w:tc>
      </w:tr>
      <w:tr w:rsidR="00CA06BF" w14:paraId="06E5F5A8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2DD1" w14:textId="5967C962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Obtenção dos dados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8DC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API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8156F" w14:textId="478B3F9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proofErr w:type="spellStart"/>
            <w:r w:rsidRPr="00C31C39">
              <w:t>Webrawler</w:t>
            </w:r>
            <w:proofErr w:type="spellEnd"/>
            <w:r w:rsidRPr="00C31C39">
              <w:t xml:space="preserve"> e API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0184" w14:textId="184853C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proofErr w:type="spellStart"/>
            <w:r w:rsidRPr="00C31C39">
              <w:t>Web</w:t>
            </w:r>
            <w:r w:rsidR="002A4333">
              <w:t>c</w:t>
            </w:r>
            <w:r w:rsidRPr="00C31C39">
              <w:t>rawler</w:t>
            </w:r>
            <w:proofErr w:type="spellEnd"/>
          </w:p>
        </w:tc>
      </w:tr>
      <w:tr w:rsidR="00CA06BF" w14:paraId="5FA408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D332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Método de processamento</w:t>
            </w:r>
            <w:r w:rsidRPr="00C31C39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029A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proofErr w:type="spellStart"/>
            <w:r w:rsidRPr="00C31C39">
              <w:rPr>
                <w:rStyle w:val="spellingerror"/>
                <w:color w:val="000000"/>
                <w:bdr w:val="none" w:sz="0" w:space="0" w:color="auto" w:frame="1"/>
              </w:rPr>
              <w:t>LensKit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94D5" w14:textId="54473D34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T-SQL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65C69" w14:textId="4C03E315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proofErr w:type="spellStart"/>
            <w:r w:rsidRPr="00C31C39">
              <w:rPr>
                <w:rStyle w:val="spellingerror"/>
                <w:color w:val="000000"/>
                <w:shd w:val="clear" w:color="auto" w:fill="FFFFFF"/>
              </w:rPr>
              <w:t>Scikit</w:t>
            </w:r>
            <w:proofErr w:type="spellEnd"/>
            <w:r w:rsidRPr="00C31C39">
              <w:rPr>
                <w:rStyle w:val="normaltextrun"/>
                <w:color w:val="000000"/>
                <w:shd w:val="clear" w:color="auto" w:fill="FFFFFF"/>
              </w:rPr>
              <w:t> </w:t>
            </w:r>
            <w:proofErr w:type="spellStart"/>
            <w:r w:rsidRPr="00C31C39">
              <w:rPr>
                <w:rStyle w:val="spellingerror"/>
                <w:color w:val="000000"/>
                <w:shd w:val="clear" w:color="auto" w:fill="FFFFFF"/>
              </w:rPr>
              <w:t>Learn</w:t>
            </w:r>
            <w:proofErr w:type="spellEnd"/>
          </w:p>
        </w:tc>
      </w:tr>
      <w:tr w:rsidR="00CA06BF" w14:paraId="38E312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473A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Tipo de item analisado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5071" w14:textId="4C2B8BB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Avaliações de filmes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C6C1" w14:textId="3D9D068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Amizades em redes sociais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DD3CC" w14:textId="4C10A20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Produtos comprados em conjunto</w:t>
            </w:r>
          </w:p>
        </w:tc>
      </w:tr>
      <w:tr w:rsidR="00CA06BF" w14:paraId="08BD469D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3C6FB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Usa grafo bipartido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858B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Sim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0F0CD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B10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</w:tr>
      <w:tr w:rsidR="00CA06BF" w14:paraId="1DB5F339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7B" w14:textId="1CF8F46C" w:rsidR="00FE2A1E" w:rsidRPr="00C31C39" w:rsidRDefault="00377E9B" w:rsidP="000A0AE5">
            <w:pPr>
              <w:pStyle w:val="TF-TEXTO"/>
              <w:spacing w:after="0"/>
              <w:ind w:firstLine="0"/>
              <w:jc w:val="left"/>
              <w:rPr>
                <w:rStyle w:val="normaltextrun"/>
                <w:color w:val="000000"/>
              </w:rPr>
            </w:pPr>
            <w:r w:rsidRPr="00C31C39">
              <w:rPr>
                <w:rStyle w:val="normaltextrun"/>
                <w:color w:val="000000"/>
              </w:rPr>
              <w:t>Principa</w:t>
            </w:r>
            <w:r w:rsidR="00BF1DA5" w:rsidRPr="00C31C39">
              <w:rPr>
                <w:rStyle w:val="normaltextrun"/>
                <w:color w:val="000000"/>
              </w:rPr>
              <w:t>l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algoritmo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/</w:t>
            </w:r>
            <w:r w:rsidRPr="00C31C39">
              <w:rPr>
                <w:rStyle w:val="normaltextrun"/>
                <w:color w:val="000000"/>
              </w:rPr>
              <w:t xml:space="preserve"> t</w:t>
            </w:r>
            <w:r w:rsidR="00FE2A1E" w:rsidRPr="00C31C39">
              <w:rPr>
                <w:rStyle w:val="normaltextrun"/>
                <w:color w:val="000000"/>
              </w:rPr>
              <w:t>écnica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1FCF" w14:textId="48286AAC" w:rsidR="00FE2A1E" w:rsidRPr="00C31C39" w:rsidRDefault="002A4333" w:rsidP="000A0AE5">
            <w:pPr>
              <w:pStyle w:val="TF-TEXTO"/>
              <w:spacing w:after="0"/>
              <w:ind w:firstLine="0"/>
              <w:jc w:val="center"/>
            </w:pPr>
            <w:r w:rsidRPr="002A4333">
              <w:t xml:space="preserve">Agrupamento com Movimento de Vértices </w:t>
            </w:r>
            <w:r>
              <w:t>(</w:t>
            </w:r>
            <w:r w:rsidR="004C07B1" w:rsidRPr="00C31C39">
              <w:t>AMV</w:t>
            </w:r>
            <w: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1AD8" w14:textId="1A88816F" w:rsidR="00FE2A1E" w:rsidRPr="00C31C39" w:rsidRDefault="009132E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Algoritmo próprio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7B9" w14:textId="15171BEF" w:rsidR="00FE2A1E" w:rsidRPr="00C31C39" w:rsidRDefault="00E15E69" w:rsidP="000A0AE5">
            <w:pPr>
              <w:pStyle w:val="TF-TEXTO"/>
              <w:spacing w:after="0"/>
              <w:ind w:firstLine="0"/>
              <w:jc w:val="center"/>
            </w:pPr>
            <w:proofErr w:type="spellStart"/>
            <w:r w:rsidRPr="00C31C39">
              <w:t>Random</w:t>
            </w:r>
            <w:proofErr w:type="spellEnd"/>
            <w:r w:rsidRPr="00C31C39">
              <w:t xml:space="preserve"> Forest</w:t>
            </w:r>
          </w:p>
        </w:tc>
      </w:tr>
    </w:tbl>
    <w:p w14:paraId="604AA0F1" w14:textId="69624BD0" w:rsidR="008A7EB1" w:rsidRDefault="00C31C39" w:rsidP="000A0AE5">
      <w:pPr>
        <w:pStyle w:val="TF-FONTE"/>
      </w:pPr>
      <w:r>
        <w:t>Fonte: elaborado pelo autor.</w:t>
      </w:r>
    </w:p>
    <w:p w14:paraId="65EEFFAD" w14:textId="6BEF8089" w:rsidR="000A0AE5" w:rsidRDefault="008A7EB1" w:rsidP="008A7EB1">
      <w:pPr>
        <w:pStyle w:val="TF-TEXTO"/>
      </w:pPr>
      <w:r>
        <w:t>A partir do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_Ref55934852 \h </w:instrText>
      </w:r>
      <w:r w:rsidR="00AF737D">
        <w:fldChar w:fldCharType="separate"/>
      </w:r>
      <w:r w:rsidR="0084235E">
        <w:t xml:space="preserve">Quadro </w:t>
      </w:r>
      <w:r w:rsidR="0084235E">
        <w:rPr>
          <w:noProof/>
        </w:rPr>
        <w:t>1</w:t>
      </w:r>
      <w:r w:rsidR="00AF737D">
        <w:fldChar w:fldCharType="end"/>
      </w:r>
      <w:r>
        <w:t xml:space="preserve">, </w:t>
      </w:r>
      <w:r w:rsidR="000A0AE5">
        <w:t>observa-se</w:t>
      </w:r>
      <w:r>
        <w:t xml:space="preserve"> </w:t>
      </w:r>
      <w:r w:rsidR="00800F82">
        <w:t>duas estratégias</w:t>
      </w:r>
      <w:r>
        <w:t xml:space="preserve"> de obtenção de dados, enquanto Carvalho (2016) utilizou uma API que forneciam as informações necessárias para a montagem das redes, Santos (2019) em seu trabalho criou um </w:t>
      </w:r>
      <w:proofErr w:type="spellStart"/>
      <w:r w:rsidRPr="000A0AE5">
        <w:rPr>
          <w:i/>
          <w:iCs/>
        </w:rPr>
        <w:t>webcrawler</w:t>
      </w:r>
      <w:proofErr w:type="spellEnd"/>
      <w:r>
        <w:t xml:space="preserve"> que navega pela loja da </w:t>
      </w:r>
      <w:proofErr w:type="spellStart"/>
      <w:r>
        <w:t>Amazon</w:t>
      </w:r>
      <w:proofErr w:type="spellEnd"/>
      <w:r>
        <w:t xml:space="preserve"> e captura os dados para sua base</w:t>
      </w:r>
      <w:r w:rsidR="000A0AE5">
        <w:t>. Já</w:t>
      </w:r>
      <w:r>
        <w:t xml:space="preserve"> Silva (2010) utiliza ambas as técnicas, criando um </w:t>
      </w:r>
      <w:proofErr w:type="spellStart"/>
      <w:r w:rsidRPr="000A0AE5">
        <w:rPr>
          <w:i/>
          <w:iCs/>
        </w:rPr>
        <w:t>webcrawler</w:t>
      </w:r>
      <w:proofErr w:type="spellEnd"/>
      <w:r>
        <w:t xml:space="preserve"> que captura informações da rede social Orkut para o primeiro experimento e utiliza uma API da C.E.S.A.R para o seu segundo experimento. </w:t>
      </w:r>
    </w:p>
    <w:p w14:paraId="2A0D2853" w14:textId="7048C251" w:rsidR="008A7EB1" w:rsidRDefault="008A7EB1" w:rsidP="008A7EB1">
      <w:pPr>
        <w:pStyle w:val="TF-TEXTO"/>
      </w:pPr>
      <w:r>
        <w:t xml:space="preserve">Carvalho (2016) utilizou grafos bipartidos, onde definiu nós do tipo usuário e nós do tipo filme para a sua análise, enquanto Silva (2010) e Santos (2019) não fizeram uso de tal particularidade dos grafos, já que no projeto </w:t>
      </w:r>
      <w:r>
        <w:lastRenderedPageBreak/>
        <w:t>de Silva (2019) somente foram mapeados os usuários e no projeto de Santos (2019) foram mapeados os itens.</w:t>
      </w:r>
      <w:r w:rsidR="000A0AE5">
        <w:t xml:space="preserve"> Quanto aos </w:t>
      </w:r>
      <w:r>
        <w:t>métodos de processamentos</w:t>
      </w:r>
      <w:r w:rsidR="000A0AE5">
        <w:t xml:space="preserve">, pode-se observar que </w:t>
      </w:r>
      <w:r>
        <w:t>dois trabalhos utiliza</w:t>
      </w:r>
      <w:r w:rsidR="000A0AE5">
        <w:t>m as</w:t>
      </w:r>
      <w:r>
        <w:t xml:space="preserve"> bibliotecas</w:t>
      </w:r>
      <w:r w:rsidR="000A0AE5">
        <w:t xml:space="preserve"> da linguagem P</w:t>
      </w:r>
      <w:r>
        <w:t xml:space="preserve">ython para as predições e recomendações, Carvalho (2016) com o </w:t>
      </w:r>
      <w:proofErr w:type="spellStart"/>
      <w:r>
        <w:t>LensKit</w:t>
      </w:r>
      <w:proofErr w:type="spellEnd"/>
      <w:r>
        <w:t xml:space="preserve"> e Santos (2019) com 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>, enquanto Silva (2010) utilizou a linguagem T-SQL</w:t>
      </w:r>
      <w:r w:rsidR="002D4FDF">
        <w:t>.</w:t>
      </w:r>
      <w:r w:rsidR="009132E1">
        <w:t xml:space="preserve"> </w:t>
      </w:r>
      <w:del w:id="63" w:author="Andreza Sartori" w:date="2020-12-01T22:32:00Z">
        <w:r w:rsidR="002D4FDF" w:rsidDel="00541BA0">
          <w:delText>O</w:delText>
        </w:r>
        <w:r w:rsidR="009132E1" w:rsidDel="00541BA0">
          <w:delText>lhando para</w:delText>
        </w:r>
      </w:del>
      <w:ins w:id="64" w:author="Andreza Sartori" w:date="2020-12-01T22:32:00Z">
        <w:r w:rsidR="00541BA0">
          <w:t>Ao analisar</w:t>
        </w:r>
      </w:ins>
      <w:r w:rsidR="009132E1">
        <w:t xml:space="preserve"> os </w:t>
      </w:r>
      <w:r w:rsidR="00AE4529">
        <w:t xml:space="preserve">principais </w:t>
      </w:r>
      <w:r w:rsidR="009132E1">
        <w:t>algoritmos e técnicas</w:t>
      </w:r>
      <w:r w:rsidR="000A0AE5">
        <w:t>,</w:t>
      </w:r>
      <w:r w:rsidR="009132E1">
        <w:t xml:space="preserve"> percebe-se que Carvalho (2016) </w:t>
      </w:r>
      <w:r w:rsidR="00AE4529">
        <w:t>utiliza o algoritmo AMV para realizar o agrupamento</w:t>
      </w:r>
      <w:r w:rsidR="002D4FDF">
        <w:t>,</w:t>
      </w:r>
      <w:r w:rsidR="009132E1">
        <w:t xml:space="preserve"> Santos (2019) </w:t>
      </w:r>
      <w:r w:rsidR="002D4FDF">
        <w:t>aplicou</w:t>
      </w:r>
      <w:r w:rsidR="00AE4529">
        <w:t xml:space="preserve"> o </w:t>
      </w:r>
      <w:proofErr w:type="spellStart"/>
      <w:r w:rsidR="00AE4529">
        <w:t>Random</w:t>
      </w:r>
      <w:proofErr w:type="spellEnd"/>
      <w:r w:rsidR="00AE4529">
        <w:t xml:space="preserve"> Forest para a criação das estimativas de preços</w:t>
      </w:r>
      <w:r w:rsidR="002D4FDF">
        <w:t xml:space="preserve"> e</w:t>
      </w:r>
      <w:r w:rsidR="009132E1">
        <w:t xml:space="preserve"> Silva (2010) </w:t>
      </w:r>
      <w:r w:rsidR="00644D8E">
        <w:t>desenvolveu</w:t>
      </w:r>
      <w:r w:rsidR="009132E1">
        <w:t xml:space="preserve"> seu próprio algoritmo utilizando uma série de técnicas</w:t>
      </w:r>
      <w:r w:rsidR="00AE4529">
        <w:t xml:space="preserve"> e conceitos para as etapas de classificação, filtragem e ponderação</w:t>
      </w:r>
      <w:r>
        <w:t>.</w:t>
      </w:r>
    </w:p>
    <w:p w14:paraId="462639AE" w14:textId="30DBA174" w:rsidR="008A7EB1" w:rsidRDefault="008A7EB1" w:rsidP="008A7EB1">
      <w:pPr>
        <w:pStyle w:val="TF-TEXTO"/>
      </w:pPr>
      <w:r>
        <w:t>Dessa forma</w:t>
      </w:r>
      <w:r w:rsidR="00C15456">
        <w:t>,</w:t>
      </w:r>
      <w:r>
        <w:t xml:space="preserve"> conclui-se que dentro dos trabalhos pesquisados não foi encontrado algum que tenha como objetivo gerar recomendações e análises com base nos acessos dos usuários nos sites</w:t>
      </w:r>
      <w:r w:rsidR="00537FE5">
        <w:t xml:space="preserve"> ou plataformas</w:t>
      </w:r>
      <w:r>
        <w:t xml:space="preserve"> de comércio eletrônico. Percebe-se também que nenhum trabalho teve em sua proposta a ideia de realizar testes e validações práticas com o usuário final.</w:t>
      </w:r>
      <w:r w:rsidR="00C15456">
        <w:t xml:space="preserve"> Sendo assim,</w:t>
      </w:r>
      <w:r>
        <w:t xml:space="preserve"> o trabalho proposto</w:t>
      </w:r>
      <w:r w:rsidR="00C15456">
        <w:t xml:space="preserve"> se difere pois</w:t>
      </w:r>
      <w:r>
        <w:t xml:space="preserve"> </w:t>
      </w:r>
      <w:r w:rsidR="00C15456">
        <w:t>pretende realizar</w:t>
      </w:r>
      <w:r>
        <w:t xml:space="preserve"> uma análise </w:t>
      </w:r>
      <w:r w:rsidRPr="00EE5C40">
        <w:t>alternativa</w:t>
      </w:r>
      <w:r w:rsidR="00C15456" w:rsidRPr="00EE5C40">
        <w:t>, através do uso dos conceitos de redes complexas</w:t>
      </w:r>
      <w:r w:rsidRPr="00EE5C40">
        <w:t xml:space="preserve">, pensada no usuário e sua navegação, </w:t>
      </w:r>
      <w:r w:rsidR="00C15456" w:rsidRPr="00EE5C40">
        <w:t xml:space="preserve">tendo </w:t>
      </w:r>
      <w:r w:rsidRPr="00EE5C40">
        <w:t>como objetivo manter seu interesse por um período maior de tempo, e que o conduza com mais naturalidade ao item desejado</w:t>
      </w:r>
      <w:r w:rsidR="003C1063">
        <w:t xml:space="preserve">. Além disso, </w:t>
      </w:r>
      <w:r w:rsidR="002B1039">
        <w:t>a ferramenta a ser desenvolvida</w:t>
      </w:r>
      <w:r w:rsidRPr="00EE5C40">
        <w:t xml:space="preserve"> </w:t>
      </w:r>
      <w:r w:rsidR="00446458">
        <w:t>será integrad</w:t>
      </w:r>
      <w:r w:rsidR="00466180">
        <w:t>a</w:t>
      </w:r>
      <w:r w:rsidR="00446458">
        <w:t xml:space="preserve"> e </w:t>
      </w:r>
      <w:r w:rsidR="00372C7C">
        <w:t>testad</w:t>
      </w:r>
      <w:r w:rsidR="00466180">
        <w:t>a</w:t>
      </w:r>
      <w:r w:rsidR="00372C7C">
        <w:t xml:space="preserve"> </w:t>
      </w:r>
      <w:r w:rsidRPr="00EE5C40">
        <w:t>através de uma solução</w:t>
      </w:r>
      <w:r w:rsidR="001D361A" w:rsidRPr="00EE5C40">
        <w:t xml:space="preserve"> de e-commerce</w:t>
      </w:r>
      <w:r w:rsidRPr="00EE5C40">
        <w:t xml:space="preserve"> já implantada no mercado.</w:t>
      </w:r>
      <w:r w:rsidR="00164192">
        <w:t xml:space="preserve"> </w:t>
      </w:r>
      <w:commentRangeStart w:id="65"/>
      <w:r w:rsidR="00164192">
        <w:t>Contudo,</w:t>
      </w:r>
      <w:commentRangeEnd w:id="65"/>
      <w:r w:rsidR="00541BA0">
        <w:rPr>
          <w:rStyle w:val="Refdecomentrio"/>
        </w:rPr>
        <w:commentReference w:id="65"/>
      </w:r>
      <w:r w:rsidR="00164192">
        <w:t xml:space="preserve"> </w:t>
      </w:r>
      <w:r w:rsidR="000A3E65">
        <w:t>a partir deste trabalho</w:t>
      </w:r>
      <w:r w:rsidR="004F0600">
        <w:t>,</w:t>
      </w:r>
      <w:r w:rsidR="000A3E65">
        <w:t xml:space="preserve"> </w:t>
      </w:r>
      <w:r w:rsidR="00505DF4">
        <w:t xml:space="preserve">espera-se </w:t>
      </w:r>
      <w:r w:rsidR="00712F34">
        <w:t xml:space="preserve">que </w:t>
      </w:r>
      <w:r w:rsidR="00BE65EB">
        <w:t xml:space="preserve">os usuários encontrem </w:t>
      </w:r>
      <w:r w:rsidR="00712F34">
        <w:t>o</w:t>
      </w:r>
      <w:r w:rsidR="0064702E">
        <w:t>s</w:t>
      </w:r>
      <w:r w:rsidR="00712F34">
        <w:t xml:space="preserve"> </w:t>
      </w:r>
      <w:r w:rsidR="004418CE">
        <w:t>itens de interesse</w:t>
      </w:r>
      <w:r w:rsidR="00D91502">
        <w:t xml:space="preserve"> mais rapidamente</w:t>
      </w:r>
      <w:r w:rsidR="00865004">
        <w:t>,</w:t>
      </w:r>
      <w:r w:rsidR="004418CE">
        <w:t xml:space="preserve"> </w:t>
      </w:r>
      <w:r w:rsidR="00CE639E">
        <w:t>impulsionando indiretamente a</w:t>
      </w:r>
      <w:r w:rsidR="00617ED3">
        <w:t xml:space="preserve"> efetivação das vendas</w:t>
      </w:r>
      <w:r w:rsidR="000E650E" w:rsidRPr="00BA41FB">
        <w:t>.</w:t>
      </w:r>
    </w:p>
    <w:p w14:paraId="437F9E61" w14:textId="77777777" w:rsidR="008A7EB1" w:rsidRDefault="008A7EB1" w:rsidP="008A7EB1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11EBC4BC" w14:textId="33659F9B" w:rsidR="008A7EB1" w:rsidRDefault="008A7EB1" w:rsidP="008A7EB1">
      <w:pPr>
        <w:pStyle w:val="TF-TEXTO"/>
      </w:pPr>
      <w:r>
        <w:t>A ferramenta a ser desenvolvida deve</w:t>
      </w:r>
      <w:r w:rsidR="001D361A">
        <w:t>rá</w:t>
      </w:r>
      <w:r>
        <w:t>:</w:t>
      </w:r>
    </w:p>
    <w:p w14:paraId="1CE71D71" w14:textId="4122D49D" w:rsidR="008A7EB1" w:rsidRDefault="008A7EB1" w:rsidP="008A7EB1">
      <w:pPr>
        <w:pStyle w:val="TF-ALNEA"/>
        <w:numPr>
          <w:ilvl w:val="0"/>
          <w:numId w:val="5"/>
        </w:numPr>
      </w:pPr>
      <w:r>
        <w:t>identificar as páginas que são pontos de saídas (nós folhas)</w:t>
      </w:r>
      <w:r w:rsidR="00FE2A1E">
        <w:t xml:space="preserve"> (Requisito Funcional – RF)</w:t>
      </w:r>
      <w:r>
        <w:t>;</w:t>
      </w:r>
    </w:p>
    <w:p w14:paraId="51119D3B" w14:textId="7A936115" w:rsidR="008A7EB1" w:rsidRDefault="008A7EB1" w:rsidP="003E23B3">
      <w:pPr>
        <w:pStyle w:val="TF-ALNEA"/>
        <w:numPr>
          <w:ilvl w:val="0"/>
          <w:numId w:val="5"/>
        </w:numPr>
      </w:pPr>
      <w:r>
        <w:t>prever as prováveis próximas páginas a serem acessadas pelo usuário</w:t>
      </w:r>
      <w:r w:rsidR="00FE2A1E">
        <w:t xml:space="preserve"> (RF)</w:t>
      </w:r>
      <w:r>
        <w:t>;</w:t>
      </w:r>
    </w:p>
    <w:p w14:paraId="2BC9B8A0" w14:textId="16B754F8" w:rsidR="008A7EB1" w:rsidRDefault="00B256B4" w:rsidP="008A7EB1">
      <w:pPr>
        <w:pStyle w:val="TF-ALNEA"/>
        <w:numPr>
          <w:ilvl w:val="0"/>
          <w:numId w:val="5"/>
        </w:numPr>
      </w:pPr>
      <w:r>
        <w:t xml:space="preserve">estabelecer </w:t>
      </w:r>
      <w:r w:rsidR="008A7EB1">
        <w:t xml:space="preserve">grupos </w:t>
      </w:r>
      <w:r>
        <w:t xml:space="preserve">e </w:t>
      </w:r>
      <w:r w:rsidR="00D62332">
        <w:t xml:space="preserve">perfis </w:t>
      </w:r>
      <w:r w:rsidR="008A7EB1">
        <w:t xml:space="preserve">de usuários a partir </w:t>
      </w:r>
      <w:r w:rsidR="00652BB3">
        <w:t>das p</w:t>
      </w:r>
      <w:r w:rsidR="00A20DC8">
        <w:t>áginas acessadas</w:t>
      </w:r>
      <w:r w:rsidR="00FE2A1E">
        <w:t xml:space="preserve"> (RF)</w:t>
      </w:r>
      <w:r w:rsidR="008A7EB1">
        <w:t>;</w:t>
      </w:r>
    </w:p>
    <w:p w14:paraId="6BF64F0E" w14:textId="08184032" w:rsidR="00134332" w:rsidRDefault="00134332" w:rsidP="008A7EB1">
      <w:pPr>
        <w:pStyle w:val="TF-ALNEA"/>
        <w:numPr>
          <w:ilvl w:val="0"/>
          <w:numId w:val="5"/>
        </w:numPr>
      </w:pPr>
      <w:r>
        <w:t xml:space="preserve">gerar recomendações com bases nos grupos de produtos </w:t>
      </w:r>
      <w:r w:rsidR="002A4603">
        <w:t xml:space="preserve">e usuários </w:t>
      </w:r>
      <w:r>
        <w:t>gerados (RF);</w:t>
      </w:r>
    </w:p>
    <w:p w14:paraId="25636ECB" w14:textId="008A4389" w:rsidR="002A4603" w:rsidRDefault="0099277E" w:rsidP="008A7EB1">
      <w:pPr>
        <w:pStyle w:val="TF-ALNEA"/>
        <w:numPr>
          <w:ilvl w:val="0"/>
          <w:numId w:val="5"/>
        </w:numPr>
      </w:pPr>
      <w:r>
        <w:t xml:space="preserve">utilizar </w:t>
      </w:r>
      <w:r w:rsidR="00366616" w:rsidRPr="00366616">
        <w:t>medidas de centralidade, complexidade, distâncias, estrutura de comunidades e distribuição de grau</w:t>
      </w:r>
      <w:r w:rsidR="00FD14A4">
        <w:t xml:space="preserve"> </w:t>
      </w:r>
      <w:r>
        <w:t xml:space="preserve">para identificar </w:t>
      </w:r>
      <w:r w:rsidR="009B5842">
        <w:t xml:space="preserve">e estabelecer </w:t>
      </w:r>
      <w:r>
        <w:t xml:space="preserve">correlações entre </w:t>
      </w:r>
      <w:r w:rsidR="00DA49F3">
        <w:t xml:space="preserve">usuários, </w:t>
      </w:r>
      <w:r>
        <w:t>acessos</w:t>
      </w:r>
      <w:r w:rsidR="0037545E">
        <w:t>, saídas</w:t>
      </w:r>
      <w:r>
        <w:t xml:space="preserve"> e conversões</w:t>
      </w:r>
      <w:r w:rsidR="00DA49F3">
        <w:t xml:space="preserve"> de compras</w:t>
      </w:r>
      <w:r>
        <w:t xml:space="preserve"> (RF);</w:t>
      </w:r>
    </w:p>
    <w:p w14:paraId="5B4E1546" w14:textId="695C325C" w:rsidR="00D07DB5" w:rsidRDefault="00D07DB5" w:rsidP="008A7EB1">
      <w:pPr>
        <w:pStyle w:val="TF-ALNEA"/>
        <w:numPr>
          <w:ilvl w:val="0"/>
          <w:numId w:val="5"/>
        </w:numPr>
      </w:pPr>
      <w:r>
        <w:t xml:space="preserve">disponibilizar uma interface </w:t>
      </w:r>
      <w:r w:rsidR="003E5537">
        <w:t xml:space="preserve">gráfica </w:t>
      </w:r>
      <w:r>
        <w:t>que possibilite ao usuário</w:t>
      </w:r>
      <w:r w:rsidR="0071281B">
        <w:t>/gestor</w:t>
      </w:r>
      <w:r>
        <w:t xml:space="preserve"> visualizar </w:t>
      </w:r>
      <w:r w:rsidR="00186E66">
        <w:t xml:space="preserve">estatísticas </w:t>
      </w:r>
      <w:r w:rsidR="008066F9">
        <w:t xml:space="preserve">de acessos </w:t>
      </w:r>
      <w:r w:rsidR="00186E66">
        <w:t xml:space="preserve">e </w:t>
      </w:r>
      <w:r>
        <w:t>correlações</w:t>
      </w:r>
      <w:r w:rsidR="00D016DA">
        <w:t xml:space="preserve"> </w:t>
      </w:r>
      <w:r>
        <w:t>identificad</w:t>
      </w:r>
      <w:r w:rsidR="004A17B3">
        <w:t>a</w:t>
      </w:r>
      <w:r>
        <w:t>s</w:t>
      </w:r>
      <w:r w:rsidR="00555601">
        <w:t xml:space="preserve"> </w:t>
      </w:r>
      <w:r>
        <w:t>(RF);</w:t>
      </w:r>
    </w:p>
    <w:p w14:paraId="0DF9EFDC" w14:textId="06A0FC90" w:rsidR="00FE2A1E" w:rsidRDefault="00B30511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 w:rsidRPr="00B30511">
        <w:t>ser implementado na linguagem de programação Python (</w:t>
      </w:r>
      <w:r>
        <w:t xml:space="preserve">Requisito Não Funcional – </w:t>
      </w:r>
      <w:r w:rsidRPr="00B30511">
        <w:t>RNF)</w:t>
      </w:r>
      <w:r w:rsidR="003E23B3">
        <w:t>;</w:t>
      </w:r>
    </w:p>
    <w:p w14:paraId="776F0862" w14:textId="01FE5348" w:rsidR="001D361A" w:rsidRDefault="001D361A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modela</w:t>
      </w:r>
      <w:r w:rsidR="00775C3F">
        <w:t>da</w:t>
      </w:r>
      <w:r>
        <w:t xml:space="preserve"> seguindo os princípios de redes complexas (RNF);</w:t>
      </w:r>
    </w:p>
    <w:p w14:paraId="0614C028" w14:textId="56026C86" w:rsidR="00B9386F" w:rsidRPr="00B30511" w:rsidRDefault="003E23B3" w:rsidP="00682C14">
      <w:pPr>
        <w:pStyle w:val="TF-ALNEA"/>
        <w:numPr>
          <w:ilvl w:val="0"/>
          <w:numId w:val="5"/>
        </w:numPr>
        <w:shd w:val="clear" w:color="auto" w:fill="FFFFFF" w:themeFill="background1"/>
      </w:pPr>
      <w:r>
        <w:t xml:space="preserve">ser integrado com a API </w:t>
      </w:r>
      <w:proofErr w:type="spellStart"/>
      <w:r>
        <w:t>Suaview</w:t>
      </w:r>
      <w:proofErr w:type="spellEnd"/>
      <w:r>
        <w:t xml:space="preserve"> (RNF).</w:t>
      </w:r>
    </w:p>
    <w:p w14:paraId="03EA623F" w14:textId="77777777" w:rsidR="008A7EB1" w:rsidRDefault="008A7EB1" w:rsidP="008A7EB1">
      <w:pPr>
        <w:pStyle w:val="Ttulo2"/>
        <w:spacing w:after="120" w:line="240" w:lineRule="auto"/>
      </w:pPr>
      <w:r>
        <w:t>METODOLOGIA</w:t>
      </w:r>
    </w:p>
    <w:p w14:paraId="51C7AA95" w14:textId="77777777" w:rsidR="008A7EB1" w:rsidRDefault="008A7EB1" w:rsidP="008A7EB1">
      <w:pPr>
        <w:pStyle w:val="TF-TEXTO"/>
      </w:pPr>
      <w:r>
        <w:t>O trabalho será desenvolvido observando as seguintes etapas:</w:t>
      </w:r>
    </w:p>
    <w:p w14:paraId="73E7E999" w14:textId="32988D4D" w:rsidR="008A7EB1" w:rsidRDefault="008A7EB1" w:rsidP="001D361A">
      <w:pPr>
        <w:pStyle w:val="TF-ALNEA"/>
        <w:numPr>
          <w:ilvl w:val="0"/>
          <w:numId w:val="21"/>
        </w:numPr>
      </w:pPr>
      <w:r>
        <w:t xml:space="preserve">levantamento bibliográfico: </w:t>
      </w:r>
      <w:r w:rsidR="00CD3D32">
        <w:t>pesquisar e estudar</w:t>
      </w:r>
      <w:r>
        <w:t xml:space="preserve"> sobre redes complexas, sistemas de recomendação</w:t>
      </w:r>
      <w:r w:rsidR="001D361A">
        <w:t xml:space="preserve"> </w:t>
      </w:r>
      <w:r>
        <w:t>e trabalhos correlatos;</w:t>
      </w:r>
    </w:p>
    <w:p w14:paraId="22F979C3" w14:textId="77777777" w:rsidR="008A7EB1" w:rsidRDefault="008A7EB1" w:rsidP="008A7EB1">
      <w:pPr>
        <w:pStyle w:val="TF-ALNEA"/>
        <w:numPr>
          <w:ilvl w:val="0"/>
          <w:numId w:val="5"/>
        </w:numPr>
      </w:pPr>
      <w:r>
        <w:t>levantamento dos requisitos: baseando-se nas informações da etapa anterior, reavaliar os requisitos propostos para a aplicação;</w:t>
      </w:r>
    </w:p>
    <w:p w14:paraId="1B0D4C5F" w14:textId="5A7BF8C1" w:rsidR="0035066F" w:rsidRDefault="0035066F" w:rsidP="00773E42">
      <w:pPr>
        <w:pStyle w:val="TF-ALNEA"/>
        <w:numPr>
          <w:ilvl w:val="0"/>
          <w:numId w:val="5"/>
        </w:numPr>
      </w:pPr>
      <w:r>
        <w:t xml:space="preserve">integração com API </w:t>
      </w:r>
      <w:proofErr w:type="spellStart"/>
      <w:r>
        <w:t>Suaview</w:t>
      </w:r>
      <w:proofErr w:type="spellEnd"/>
      <w:r>
        <w:t>: implementar a estrutura que irá se comunicar com a API</w:t>
      </w:r>
      <w:r w:rsidR="00CD3D32">
        <w:t xml:space="preserve"> </w:t>
      </w:r>
      <w:proofErr w:type="spellStart"/>
      <w:r w:rsidR="00CD3D32">
        <w:t>Suaview</w:t>
      </w:r>
      <w:proofErr w:type="spellEnd"/>
      <w:r>
        <w:t xml:space="preserve"> para a obtenção dos dados;</w:t>
      </w:r>
    </w:p>
    <w:p w14:paraId="57C0E5F6" w14:textId="40E7B8FF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ferramentas para </w:t>
      </w:r>
      <w:r w:rsidR="001D361A">
        <w:t>modelagem</w:t>
      </w:r>
      <w:r>
        <w:t xml:space="preserve"> e armazena</w:t>
      </w:r>
      <w:r w:rsidR="001D361A">
        <w:t>mento</w:t>
      </w:r>
      <w:r>
        <w:t xml:space="preserve"> </w:t>
      </w:r>
      <w:r w:rsidR="001D361A">
        <w:t>d</w:t>
      </w:r>
      <w:r>
        <w:t xml:space="preserve">as redes: </w:t>
      </w:r>
      <w:r w:rsidR="002A4333">
        <w:t xml:space="preserve">pesquisar e escolher </w:t>
      </w:r>
      <w:r>
        <w:t xml:space="preserve">as </w:t>
      </w:r>
      <w:r w:rsidR="002A4333">
        <w:t xml:space="preserve">ferramentas mais apropriadas para a modelagem </w:t>
      </w:r>
      <w:r w:rsidR="00CD3D32">
        <w:t xml:space="preserve">e </w:t>
      </w:r>
      <w:r w:rsidR="002A4333">
        <w:t>armazenamento das redes</w:t>
      </w:r>
      <w:r>
        <w:t>;</w:t>
      </w:r>
    </w:p>
    <w:p w14:paraId="1E42EA15" w14:textId="36E126BA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técnicas de análise de redes: </w:t>
      </w:r>
      <w:r w:rsidR="002A4333">
        <w:t xml:space="preserve">pesquisar e </w:t>
      </w:r>
      <w:r w:rsidR="00F32D92">
        <w:t>(</w:t>
      </w:r>
      <w:proofErr w:type="spellStart"/>
      <w:r w:rsidR="00F32D92">
        <w:t>re</w:t>
      </w:r>
      <w:proofErr w:type="spellEnd"/>
      <w:r w:rsidR="00F32D92">
        <w:t>)</w:t>
      </w:r>
      <w:r>
        <w:t>definir as técnicas</w:t>
      </w:r>
      <w:r w:rsidR="002A4333">
        <w:t>/algoritmos</w:t>
      </w:r>
      <w:r>
        <w:t xml:space="preserve"> que serão utilizadas para analisar redes</w:t>
      </w:r>
      <w:r w:rsidR="00CD3D32">
        <w:t xml:space="preserve"> complexas</w:t>
      </w:r>
      <w:r>
        <w:t>;</w:t>
      </w:r>
    </w:p>
    <w:p w14:paraId="49AE4A25" w14:textId="2302EC80" w:rsidR="002A4333" w:rsidRDefault="002A4333" w:rsidP="008A7EB1">
      <w:pPr>
        <w:pStyle w:val="TF-ALNEA"/>
        <w:numPr>
          <w:ilvl w:val="0"/>
          <w:numId w:val="5"/>
        </w:numPr>
      </w:pPr>
      <w:r>
        <w:t xml:space="preserve">modelagem da rede: </w:t>
      </w:r>
      <w:r w:rsidR="0035066F">
        <w:t xml:space="preserve">a partir do item (d) </w:t>
      </w:r>
      <w:r>
        <w:t xml:space="preserve">modelar a estrutura da rede </w:t>
      </w:r>
      <w:r w:rsidR="0035066F">
        <w:t>de forma a facilitar a análise das correlações</w:t>
      </w:r>
      <w:r w:rsidR="00CD3D32">
        <w:t xml:space="preserve"> de acordo com o problema proposto</w:t>
      </w:r>
      <w:r w:rsidR="0035066F">
        <w:t>;</w:t>
      </w:r>
    </w:p>
    <w:p w14:paraId="0B3756C2" w14:textId="67FB1774" w:rsidR="008A7EB1" w:rsidRDefault="008A7EB1" w:rsidP="008A7EB1">
      <w:pPr>
        <w:pStyle w:val="TF-ALNEA"/>
        <w:numPr>
          <w:ilvl w:val="0"/>
          <w:numId w:val="5"/>
        </w:numPr>
      </w:pPr>
      <w:r>
        <w:t xml:space="preserve">implementação da rede: implementar as funções de </w:t>
      </w:r>
      <w:r w:rsidR="00CD3D32">
        <w:t>análise</w:t>
      </w:r>
      <w:r>
        <w:t xml:space="preserve"> da rede </w:t>
      </w:r>
      <w:r w:rsidR="0035066F">
        <w:t>considerando os itens (d), (e) e (f)</w:t>
      </w:r>
      <w:r w:rsidR="00CD3D32">
        <w:t>, tendo a linguagem Pyt</w:t>
      </w:r>
      <w:r w:rsidR="0068602E">
        <w:t>h</w:t>
      </w:r>
      <w:r w:rsidR="00CD3D32">
        <w:t>on como base</w:t>
      </w:r>
      <w:r>
        <w:t>;</w:t>
      </w:r>
    </w:p>
    <w:p w14:paraId="650801B4" w14:textId="204AF3BF" w:rsidR="008A7EB1" w:rsidRDefault="008A7EB1" w:rsidP="008A7EB1">
      <w:pPr>
        <w:pStyle w:val="TF-ALNEA"/>
        <w:numPr>
          <w:ilvl w:val="0"/>
          <w:numId w:val="5"/>
        </w:numPr>
      </w:pPr>
      <w:r>
        <w:t xml:space="preserve">testes: avaliar </w:t>
      </w:r>
      <w:r w:rsidR="001C45FA">
        <w:t xml:space="preserve">a performance </w:t>
      </w:r>
      <w:r w:rsidR="008A6D25">
        <w:t>assim como validar a aderência e eficiência da rede em relação a</w:t>
      </w:r>
      <w:r>
        <w:t>os resultados alcançados</w:t>
      </w:r>
      <w:r w:rsidR="00432FDF">
        <w:t xml:space="preserve"> e os que realmente acontecerão no e-commerce em termos de saída ou efetivação de compras</w:t>
      </w:r>
      <w:r w:rsidR="00227C60">
        <w:t xml:space="preserve"> e recomendações de produtos</w:t>
      </w:r>
      <w:r w:rsidR="00432FDF">
        <w:t xml:space="preserve">. </w:t>
      </w:r>
    </w:p>
    <w:p w14:paraId="5ED662BB" w14:textId="474368A9" w:rsidR="008A7EB1" w:rsidRDefault="008A7EB1" w:rsidP="00AF737D">
      <w:pPr>
        <w:pStyle w:val="TF-TEXTO"/>
      </w:pPr>
      <w:r>
        <w:t>As etapas serão realizadas nos períodos relacionados no</w:t>
      </w:r>
      <w:r w:rsidR="00AF737D">
        <w:t xml:space="preserve"> </w:t>
      </w:r>
      <w:r w:rsidR="00AF737D">
        <w:fldChar w:fldCharType="begin"/>
      </w:r>
      <w:r w:rsidR="00AF737D">
        <w:instrText xml:space="preserve"> REF _Ref55934939 \h </w:instrText>
      </w:r>
      <w:r w:rsidR="00AF737D">
        <w:fldChar w:fldCharType="separate"/>
      </w:r>
      <w:r w:rsidR="0084235E">
        <w:t xml:space="preserve">Quadro </w:t>
      </w:r>
      <w:r w:rsidR="0084235E">
        <w:rPr>
          <w:noProof/>
        </w:rPr>
        <w:t>2</w:t>
      </w:r>
      <w:r w:rsidR="00AF737D">
        <w:fldChar w:fldCharType="end"/>
      </w:r>
      <w:r>
        <w:t>.</w:t>
      </w:r>
    </w:p>
    <w:p w14:paraId="2E01E2C0" w14:textId="3542AE63" w:rsidR="00AF737D" w:rsidRDefault="00AF737D" w:rsidP="00AF737D">
      <w:pPr>
        <w:pStyle w:val="TF-LEGENDA"/>
      </w:pPr>
      <w:bookmarkStart w:id="66" w:name="_Ref55934939"/>
      <w:r>
        <w:lastRenderedPageBreak/>
        <w:t xml:space="preserve">Quadro </w:t>
      </w:r>
      <w:fldSimple w:instr=" SEQ Quadro \* ARABIC ">
        <w:r w:rsidR="0084235E">
          <w:rPr>
            <w:noProof/>
          </w:rPr>
          <w:t>2</w:t>
        </w:r>
      </w:fldSimple>
      <w:bookmarkEnd w:id="66"/>
      <w:r>
        <w:t>-</w:t>
      </w:r>
      <w:r w:rsidRPr="002F41D8">
        <w:t>Cronograma de atividades a serem realizadas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166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8A7EB1" w14:paraId="5ED16097" w14:textId="77777777" w:rsidTr="00AF737D">
        <w:trPr>
          <w:cantSplit/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196895B" w14:textId="77777777" w:rsidR="008A7EB1" w:rsidRDefault="008A7EB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72057B3" w14:textId="12B83EC6" w:rsidR="008A7EB1" w:rsidRDefault="00FE2A1E">
            <w:pPr>
              <w:pStyle w:val="TF-TEXTOQUADROCentralizado"/>
            </w:pPr>
            <w:r>
              <w:t>2021</w:t>
            </w:r>
          </w:p>
        </w:tc>
      </w:tr>
      <w:tr w:rsidR="008A7EB1" w14:paraId="757D943E" w14:textId="77777777" w:rsidTr="00AF737D">
        <w:trPr>
          <w:cantSplit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17376A5" w14:textId="77777777" w:rsidR="008A7EB1" w:rsidRDefault="008A7EB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59B6018" w14:textId="62A8B293" w:rsidR="008A7EB1" w:rsidRDefault="00FE2A1E">
            <w:pPr>
              <w:pStyle w:val="TF-TEXTOQUADROCentralizado"/>
            </w:pPr>
            <w:r>
              <w:t>fev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4C275DA" w14:textId="6ED6544A" w:rsidR="008A7EB1" w:rsidRDefault="00FE2A1E">
            <w:pPr>
              <w:pStyle w:val="TF-TEXTOQUADROCentralizado"/>
            </w:pPr>
            <w:r>
              <w:t>mar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2FECB6" w14:textId="310BDC1B" w:rsidR="008A7EB1" w:rsidRDefault="00FE2A1E">
            <w:pPr>
              <w:pStyle w:val="TF-TEXTOQUADROCentralizado"/>
            </w:pPr>
            <w:r>
              <w:t>abr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8C4A7" w14:textId="18E34206" w:rsidR="008A7EB1" w:rsidRDefault="00FE2A1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FBD1FE6" w14:textId="26BBEEF9" w:rsidR="008A7EB1" w:rsidRDefault="00FE2A1E">
            <w:pPr>
              <w:pStyle w:val="TF-TEXTOQUADROCentralizado"/>
            </w:pPr>
            <w:r>
              <w:t>jun</w:t>
            </w:r>
            <w:r w:rsidR="008A7EB1">
              <w:t>.</w:t>
            </w:r>
          </w:p>
        </w:tc>
      </w:tr>
      <w:tr w:rsidR="008A7EB1" w14:paraId="5A877A1D" w14:textId="77777777" w:rsidTr="00AF737D">
        <w:trPr>
          <w:cantSplit/>
          <w:jc w:val="center"/>
        </w:trPr>
        <w:tc>
          <w:tcPr>
            <w:tcW w:w="6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DACF89F" w14:textId="77777777" w:rsidR="008A7EB1" w:rsidRDefault="008A7EB1">
            <w:pPr>
              <w:pStyle w:val="TF-TEXTOQUADRO"/>
            </w:pPr>
            <w:r>
              <w:t>etapas / quinzenas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FCACD65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236693E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70494A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B86696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44660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0A0238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103C74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FFE931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A2022D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3A381D" w14:textId="77777777" w:rsidR="008A7EB1" w:rsidRDefault="008A7EB1">
            <w:pPr>
              <w:pStyle w:val="TF-TEXTOQUADROCentralizado"/>
            </w:pPr>
            <w:r>
              <w:t>2</w:t>
            </w:r>
          </w:p>
        </w:tc>
      </w:tr>
      <w:tr w:rsidR="008A7EB1" w14:paraId="2FD5AFAA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929D" w14:textId="77777777" w:rsidR="008A7EB1" w:rsidRDefault="008A7EB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4FF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05DF37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F52580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92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AA2E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72D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A9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29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9140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0849" w14:textId="77777777" w:rsidR="008A7EB1" w:rsidRDefault="008A7EB1">
            <w:pPr>
              <w:pStyle w:val="TF-TEXTOQUADROCentralizado"/>
            </w:pPr>
          </w:p>
        </w:tc>
      </w:tr>
      <w:tr w:rsidR="008A7EB1" w14:paraId="28A0AA4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9C0" w14:textId="77777777" w:rsidR="008A7EB1" w:rsidRDefault="008A7EB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F0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50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36FA68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B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2DA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1C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1F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B46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8D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1699" w14:textId="77777777" w:rsidR="008A7EB1" w:rsidRDefault="008A7EB1">
            <w:pPr>
              <w:pStyle w:val="TF-TEXTOQUADROCentralizado"/>
            </w:pPr>
          </w:p>
        </w:tc>
      </w:tr>
      <w:tr w:rsidR="008A7EB1" w14:paraId="17DFBE5E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0B9" w14:textId="0AD71C52" w:rsidR="008A7EB1" w:rsidRDefault="00773E42">
            <w:pPr>
              <w:pStyle w:val="TF-TEXTOQUADRO"/>
            </w:pPr>
            <w:r>
              <w:t xml:space="preserve">integração com API </w:t>
            </w:r>
            <w:proofErr w:type="spellStart"/>
            <w:r>
              <w:t>Suaview</w:t>
            </w:r>
            <w:proofErr w:type="spellEnd"/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E4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D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644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5FB6DD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7E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2D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A8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6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EBEA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31C" w14:textId="77777777" w:rsidR="008A7EB1" w:rsidRDefault="008A7EB1">
            <w:pPr>
              <w:pStyle w:val="TF-TEXTOQUADROCentralizado"/>
            </w:pPr>
          </w:p>
        </w:tc>
      </w:tr>
      <w:tr w:rsidR="008A7EB1" w14:paraId="40A3344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3C7" w14:textId="14F92846" w:rsidR="008A7EB1" w:rsidRDefault="00773E42">
            <w:pPr>
              <w:pStyle w:val="TF-TEXTOQUADRO"/>
            </w:pPr>
            <w:r>
              <w:t>definição das ferramentas para modelagem e armazenamento das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6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02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E8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7F44A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0FC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CC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FD2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E9C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FE9" w14:textId="77777777" w:rsidR="008A7EB1" w:rsidRDefault="008A7EB1">
            <w:pPr>
              <w:pStyle w:val="TF-TEXTOQUADROCentralizado"/>
            </w:pPr>
          </w:p>
        </w:tc>
      </w:tr>
      <w:tr w:rsidR="008A7EB1" w14:paraId="63D4DDDC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BC1" w14:textId="2FE36AC0" w:rsidR="008A7EB1" w:rsidRDefault="00773E42">
            <w:pPr>
              <w:pStyle w:val="TF-TEXTOQUADRO"/>
            </w:pPr>
            <w:r>
              <w:t>definição das técnicas de análise de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44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477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B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2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26EB839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423B0B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2A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D1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DB2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F89" w14:textId="77777777" w:rsidR="008A7EB1" w:rsidRDefault="008A7EB1">
            <w:pPr>
              <w:pStyle w:val="TF-TEXTOQUADROCentralizado"/>
            </w:pPr>
          </w:p>
        </w:tc>
      </w:tr>
      <w:tr w:rsidR="008A7EB1" w14:paraId="2C27A203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1AC2" w14:textId="4F565B83" w:rsidR="008A7EB1" w:rsidRDefault="00773E42">
            <w:pPr>
              <w:pStyle w:val="TF-TEXTOQUADRO"/>
            </w:pPr>
            <w:r>
              <w:t>modelagem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C8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72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2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0A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0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9F7A3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C5A5BF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5B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F4F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3B1" w14:textId="77777777" w:rsidR="008A7EB1" w:rsidRDefault="008A7EB1">
            <w:pPr>
              <w:pStyle w:val="TF-TEXTOQUADROCentralizado"/>
            </w:pPr>
          </w:p>
        </w:tc>
      </w:tr>
      <w:tr w:rsidR="008A7EB1" w14:paraId="0B66971A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639" w14:textId="242C305E" w:rsidR="008A7EB1" w:rsidRDefault="00773E42">
            <w:pPr>
              <w:pStyle w:val="TF-TEXTOQUADRO"/>
            </w:pPr>
            <w:r>
              <w:t>implementação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46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962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10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DB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F3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30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6BA2F1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FACEEA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784C5515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D5C" w14:textId="77777777" w:rsidR="008A7EB1" w:rsidRDefault="008A7EB1">
            <w:pPr>
              <w:pStyle w:val="TF-TEXTOQUADROCentralizado"/>
            </w:pPr>
          </w:p>
        </w:tc>
      </w:tr>
      <w:tr w:rsidR="00773E42" w14:paraId="5D1D1282" w14:textId="77777777" w:rsidTr="00AF737D">
        <w:trPr>
          <w:jc w:val="center"/>
        </w:trPr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57AE" w14:textId="0128327A" w:rsidR="00773E42" w:rsidRDefault="00773E42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B54F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E5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DE9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037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F76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07C5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1EECEB9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2176763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6E5FEC8" w14:textId="77777777" w:rsidR="00773E42" w:rsidRDefault="00773E42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2E1" w14:textId="77777777" w:rsidR="00773E42" w:rsidRDefault="00773E42">
            <w:pPr>
              <w:pStyle w:val="TF-TEXTOQUADROCentralizado"/>
            </w:pPr>
          </w:p>
        </w:tc>
      </w:tr>
    </w:tbl>
    <w:p w14:paraId="79BF6827" w14:textId="77777777" w:rsidR="008A7EB1" w:rsidRDefault="008A7EB1" w:rsidP="008A7EB1">
      <w:pPr>
        <w:pStyle w:val="TF-FONTE"/>
      </w:pPr>
      <w:r>
        <w:t>Fonte: elaborado pelo autor.</w:t>
      </w:r>
    </w:p>
    <w:p w14:paraId="3F0BAAB6" w14:textId="77777777" w:rsidR="008A7EB1" w:rsidRDefault="008A7EB1" w:rsidP="008A7EB1">
      <w:pPr>
        <w:pStyle w:val="Ttulo1"/>
      </w:pPr>
      <w:r>
        <w:rPr>
          <w:b w:val="0"/>
        </w:rPr>
        <w:t>REVISÃO BIBLIOGRÁFICA</w:t>
      </w:r>
    </w:p>
    <w:p w14:paraId="24400994" w14:textId="2D3B282B" w:rsidR="008A7EB1" w:rsidRDefault="008A7EB1" w:rsidP="008A7EB1">
      <w:pPr>
        <w:pStyle w:val="TF-TEXTO"/>
      </w:pPr>
      <w:r w:rsidRPr="009453EF">
        <w:t xml:space="preserve">Este capítulo </w:t>
      </w:r>
      <w:r w:rsidR="00B35397">
        <w:t>tem como objetivo explorar os principais assuntos que fundamentarão o estudo a ser realizado. A se</w:t>
      </w:r>
      <w:r w:rsidR="00AA7811">
        <w:t>ç</w:t>
      </w:r>
      <w:r w:rsidR="00B35397">
        <w:t xml:space="preserve">ão 4.1 aborda sistemas de recomendação. </w:t>
      </w:r>
      <w:r w:rsidR="00D13689">
        <w:t>Já a</w:t>
      </w:r>
      <w:r w:rsidR="00B35397">
        <w:t xml:space="preserve"> se</w:t>
      </w:r>
      <w:r w:rsidR="00AA7811">
        <w:t>ç</w:t>
      </w:r>
      <w:r w:rsidR="00B35397">
        <w:t>ão 4.2 discorre sobre redes complexas</w:t>
      </w:r>
      <w:r>
        <w:t xml:space="preserve">. </w:t>
      </w:r>
    </w:p>
    <w:p w14:paraId="1E4A0D4C" w14:textId="47D5F821" w:rsidR="00DB4B40" w:rsidRPr="009453EF" w:rsidRDefault="00DB4B40" w:rsidP="00DB4B40">
      <w:pPr>
        <w:pStyle w:val="Ttulo2"/>
        <w:spacing w:after="120" w:line="240" w:lineRule="auto"/>
      </w:pPr>
      <w:r>
        <w:t>Sistemas de recomendação</w:t>
      </w:r>
    </w:p>
    <w:p w14:paraId="4715E216" w14:textId="4A9F49AB" w:rsidR="003F048B" w:rsidRDefault="00DB4B40" w:rsidP="00BB554D">
      <w:pPr>
        <w:pStyle w:val="TF-TEXTO"/>
      </w:pPr>
      <w:r w:rsidRPr="00E7498C">
        <w:t>De acordo com Andrade (201</w:t>
      </w:r>
      <w:r w:rsidR="007B1533">
        <w:t>7</w:t>
      </w:r>
      <w:r w:rsidRPr="00E7498C">
        <w:t>)</w:t>
      </w:r>
      <w:r w:rsidR="00084A3D">
        <w:t>,</w:t>
      </w:r>
      <w:r w:rsidRPr="00E7498C">
        <w:t xml:space="preserve"> os sistemas de recomendação são um conjunto de algoritmos que utilizam técnicas de aprendizado de máquina e recuperação de informação</w:t>
      </w:r>
      <w:r w:rsidR="003F048B" w:rsidRPr="00E7498C">
        <w:t xml:space="preserve">. </w:t>
      </w:r>
      <w:r w:rsidR="00D72D5D" w:rsidRPr="00E7498C">
        <w:t>Motta</w:t>
      </w:r>
      <w:r w:rsidR="004616E4" w:rsidRPr="00E7498C">
        <w:t xml:space="preserve"> </w:t>
      </w:r>
      <w:r w:rsidR="004616E4" w:rsidRPr="00E7498C">
        <w:rPr>
          <w:i/>
          <w:iCs/>
        </w:rPr>
        <w:t>et al</w:t>
      </w:r>
      <w:r w:rsidR="002545E3" w:rsidRPr="00E7498C">
        <w:rPr>
          <w:i/>
          <w:iCs/>
        </w:rPr>
        <w:t>.</w:t>
      </w:r>
      <w:r w:rsidR="00D72D5D" w:rsidRPr="00E7498C">
        <w:t xml:space="preserve"> (</w:t>
      </w:r>
      <w:r w:rsidR="004616E4" w:rsidRPr="00E7498C">
        <w:t>2012</w:t>
      </w:r>
      <w:r w:rsidR="00D72D5D" w:rsidRPr="00E7498C">
        <w:t xml:space="preserve">) </w:t>
      </w:r>
      <w:r w:rsidR="00B35397" w:rsidRPr="00E7498C">
        <w:t>destacam que</w:t>
      </w:r>
      <w:r w:rsidR="00D72D5D" w:rsidRPr="00E7498C">
        <w:t xml:space="preserve"> os sistemas de recomendação têm como princípio a ideia</w:t>
      </w:r>
      <w:del w:id="67" w:author="Andreza Sartori" w:date="2020-12-01T22:40:00Z">
        <w:r w:rsidR="00D72D5D" w:rsidRPr="004256A5" w:rsidDel="004256A5">
          <w:rPr>
            <w:highlight w:val="yellow"/>
            <w:rPrChange w:id="68" w:author="Andreza Sartori" w:date="2020-12-01T22:40:00Z">
              <w:rPr/>
            </w:rPrChange>
          </w:rPr>
          <w:delText>,</w:delText>
        </w:r>
      </w:del>
      <w:r w:rsidR="00D72D5D" w:rsidRPr="00E7498C">
        <w:t xml:space="preserve"> de que, o que é relevante para mim, também será relevante para quem possuir um perfil similar ao meu. </w:t>
      </w:r>
      <w:r w:rsidR="00C04B71" w:rsidRPr="00E7498C">
        <w:t>A</w:t>
      </w:r>
      <w:r w:rsidR="00B35397" w:rsidRPr="00E7498C">
        <w:t>inda segundo</w:t>
      </w:r>
      <w:r w:rsidR="00AA7811">
        <w:t xml:space="preserve"> os</w:t>
      </w:r>
      <w:r w:rsidR="00B35397" w:rsidRPr="00E7498C">
        <w:t xml:space="preserve"> autores, </w:t>
      </w:r>
      <w:r w:rsidR="00D72D5D" w:rsidRPr="00E7498C">
        <w:t xml:space="preserve">parte das técnicas de recomendação fazem uso das avaliações </w:t>
      </w:r>
      <w:r w:rsidR="00E95945" w:rsidRPr="00E7498C">
        <w:t>feitas</w:t>
      </w:r>
      <w:r w:rsidR="00D72D5D" w:rsidRPr="00E7498C">
        <w:t xml:space="preserve"> pelos usuários</w:t>
      </w:r>
      <w:r w:rsidR="00C04B71" w:rsidRPr="00E7498C">
        <w:t xml:space="preserve">, para </w:t>
      </w:r>
      <w:r w:rsidR="004C5EDD" w:rsidRPr="00E7498C">
        <w:t xml:space="preserve">realizar o </w:t>
      </w:r>
      <w:r w:rsidR="00C04B71" w:rsidRPr="00E7498C">
        <w:t>entend</w:t>
      </w:r>
      <w:r w:rsidR="004C5EDD" w:rsidRPr="00E7498C">
        <w:t>imento e classificação</w:t>
      </w:r>
      <w:r w:rsidR="00C04B71" w:rsidRPr="00E7498C">
        <w:t xml:space="preserve"> </w:t>
      </w:r>
      <w:r w:rsidR="004C5EDD" w:rsidRPr="00E7498C">
        <w:t>d</w:t>
      </w:r>
      <w:r w:rsidR="00C04B71" w:rsidRPr="00E7498C">
        <w:t>o perfil</w:t>
      </w:r>
      <w:r w:rsidR="00D72D5D" w:rsidRPr="00E7498C">
        <w:t>.</w:t>
      </w:r>
      <w:r w:rsidR="003F048B" w:rsidRPr="00E7498C">
        <w:t xml:space="preserve"> </w:t>
      </w:r>
    </w:p>
    <w:p w14:paraId="7E2272EA" w14:textId="39700C12" w:rsidR="009A3DF4" w:rsidRPr="00E7498C" w:rsidRDefault="009A3DF4" w:rsidP="00BB554D">
      <w:pPr>
        <w:pStyle w:val="TF-TEXTO"/>
      </w:pPr>
      <w:r w:rsidRPr="00E7498C">
        <w:t xml:space="preserve">Motta </w:t>
      </w:r>
      <w:r w:rsidRPr="00E7498C">
        <w:rPr>
          <w:i/>
          <w:iCs/>
        </w:rPr>
        <w:t>et al.</w:t>
      </w:r>
      <w:r w:rsidRPr="00E7498C">
        <w:t xml:space="preserve"> (2012)</w:t>
      </w:r>
      <w:r>
        <w:t xml:space="preserve"> citam a navegação pelas páginas web e avaliações dos conteúdos como um bom exemplo de dados de entrada, pois possibilita</w:t>
      </w:r>
      <w:r w:rsidR="00382ABE">
        <w:t>m</w:t>
      </w:r>
      <w:r>
        <w:t xml:space="preserve"> entender os gostos dos usuários. </w:t>
      </w:r>
      <w:r w:rsidR="005360C2" w:rsidRPr="00E7498C">
        <w:t xml:space="preserve">Motta </w:t>
      </w:r>
      <w:r w:rsidR="005360C2" w:rsidRPr="00E7498C">
        <w:rPr>
          <w:i/>
          <w:iCs/>
        </w:rPr>
        <w:t>et al.</w:t>
      </w:r>
      <w:r w:rsidR="005360C2" w:rsidRPr="00E7498C">
        <w:t xml:space="preserve"> (2012)</w:t>
      </w:r>
      <w:r w:rsidR="005360C2">
        <w:t xml:space="preserve"> </w:t>
      </w:r>
      <w:r w:rsidR="005212FE">
        <w:t xml:space="preserve">também </w:t>
      </w:r>
      <w:r w:rsidR="00AA7811">
        <w:t>apontam</w:t>
      </w:r>
      <w:r w:rsidR="005360C2">
        <w:t xml:space="preserve"> que as</w:t>
      </w:r>
      <w:r>
        <w:t xml:space="preserve"> saídas dos sistemas de recomendação </w:t>
      </w:r>
      <w:r w:rsidR="005360C2">
        <w:t>podem ser apresentadas em forma de lista estatística, sugestões, avaliações ou resenhas, dependendo do objetivo de cada recomendação.</w:t>
      </w:r>
    </w:p>
    <w:p w14:paraId="170EF17E" w14:textId="0F7AE504" w:rsidR="00F2531B" w:rsidRPr="00E7498C" w:rsidRDefault="00F2531B" w:rsidP="00D72D5D">
      <w:pPr>
        <w:pStyle w:val="TF-TEXTO"/>
      </w:pPr>
      <w:proofErr w:type="spellStart"/>
      <w:r w:rsidRPr="00E7498C">
        <w:t>Cazella</w:t>
      </w:r>
      <w:proofErr w:type="spellEnd"/>
      <w:r w:rsidRPr="00E7498C">
        <w:t xml:space="preserve"> </w:t>
      </w:r>
      <w:r w:rsidRPr="00E7498C">
        <w:rPr>
          <w:i/>
          <w:iCs/>
        </w:rPr>
        <w:t>et al</w:t>
      </w:r>
      <w:r w:rsidR="002545E3" w:rsidRPr="00E7498C">
        <w:rPr>
          <w:i/>
          <w:iCs/>
        </w:rPr>
        <w:t>.</w:t>
      </w:r>
      <w:r w:rsidRPr="00E7498C">
        <w:t xml:space="preserve"> (2010) </w:t>
      </w:r>
      <w:r w:rsidR="00ED2764">
        <w:t>citam</w:t>
      </w:r>
      <w:r w:rsidR="002545E3" w:rsidRPr="00E7498C">
        <w:t xml:space="preserve"> algumas</w:t>
      </w:r>
      <w:r w:rsidRPr="00E7498C">
        <w:t xml:space="preserve"> técnicas </w:t>
      </w:r>
      <w:r w:rsidR="00A60511">
        <w:t>vinculadas</w:t>
      </w:r>
      <w:r w:rsidRPr="00E7498C">
        <w:t xml:space="preserve"> aos sistemas de recomendação, que surgiram com o propósito de identificar padrões de comportamento dos usuários. Segundo </w:t>
      </w:r>
      <w:r w:rsidR="002545E3" w:rsidRPr="00E7498C">
        <w:t>os autores,</w:t>
      </w:r>
      <w:r w:rsidRPr="00E7498C">
        <w:t xml:space="preserve"> </w:t>
      </w:r>
      <w:r w:rsidR="002545E3" w:rsidRPr="00E7498C">
        <w:t>tais</w:t>
      </w:r>
      <w:r w:rsidRPr="00E7498C">
        <w:t xml:space="preserve"> técnicas </w:t>
      </w:r>
      <w:r w:rsidR="00DC26A2" w:rsidRPr="00E7498C">
        <w:t>definem</w:t>
      </w:r>
      <w:r w:rsidRPr="00E7498C">
        <w:t xml:space="preserve"> o funcionamento dos sistemas de recomendação</w:t>
      </w:r>
      <w:r w:rsidR="002545E3" w:rsidRPr="00E7498C">
        <w:t>, sendo elas</w:t>
      </w:r>
      <w:r w:rsidRPr="00E7498C">
        <w:t>:</w:t>
      </w:r>
    </w:p>
    <w:p w14:paraId="3F46BC0C" w14:textId="52A6A4B7" w:rsidR="00F2531B" w:rsidRPr="00E7498C" w:rsidRDefault="00DC26A2" w:rsidP="002545E3">
      <w:pPr>
        <w:pStyle w:val="TF-ALNEA"/>
        <w:numPr>
          <w:ilvl w:val="0"/>
          <w:numId w:val="24"/>
        </w:numPr>
      </w:pPr>
      <w:r w:rsidRPr="00E7498C">
        <w:t>f</w:t>
      </w:r>
      <w:r w:rsidR="00F2531B" w:rsidRPr="00E7498C">
        <w:t>iltragem de informação:</w:t>
      </w:r>
      <w:r w:rsidR="004E6E1C" w:rsidRPr="00E7498C">
        <w:t xml:space="preserve"> </w:t>
      </w:r>
      <w:r w:rsidR="002545E3" w:rsidRPr="00E7498C">
        <w:t>a</w:t>
      </w:r>
      <w:r w:rsidR="004E6E1C" w:rsidRPr="00E7498C">
        <w:t xml:space="preserve"> ideia por trás dessa técnica é diminuir a quantidade de informação transitada. Ela utiliza diversos processos para filtrar as informações e entregá-la</w:t>
      </w:r>
      <w:r w:rsidR="002545E3" w:rsidRPr="00E7498C">
        <w:t>s</w:t>
      </w:r>
      <w:r w:rsidR="004E6E1C" w:rsidRPr="00E7498C">
        <w:t xml:space="preserve"> somente para quem realmente </w:t>
      </w:r>
      <w:r w:rsidR="002545E3" w:rsidRPr="00E7498C">
        <w:t>precisa;</w:t>
      </w:r>
      <w:r w:rsidR="004E6E1C" w:rsidRPr="00E7498C">
        <w:t xml:space="preserve"> </w:t>
      </w:r>
    </w:p>
    <w:p w14:paraId="4AF20058" w14:textId="1ED529C1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baseada em conteúdo</w:t>
      </w:r>
      <w:r w:rsidR="002545E3" w:rsidRPr="00E7498C">
        <w:t>: é uma abordagem que tem</w:t>
      </w:r>
      <w:r w:rsidR="004E6E1C" w:rsidRPr="00E7498C">
        <w:t xml:space="preserve"> foco </w:t>
      </w:r>
      <w:r w:rsidR="002545E3" w:rsidRPr="00E7498C">
        <w:t>n</w:t>
      </w:r>
      <w:r w:rsidR="004E6E1C" w:rsidRPr="00E7498C">
        <w:t>as propriedades dos itens, onde a similaridade será determinada a partir das semelhanças entre as propriedades dos itens</w:t>
      </w:r>
      <w:r w:rsidR="002545E3" w:rsidRPr="00E7498C">
        <w:t>;</w:t>
      </w:r>
      <w:r w:rsidR="008C0648" w:rsidRPr="00E7498C">
        <w:t xml:space="preserve"> </w:t>
      </w:r>
    </w:p>
    <w:p w14:paraId="1D1769E0" w14:textId="597163C5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colaborativa:</w:t>
      </w:r>
      <w:r w:rsidR="008C0648" w:rsidRPr="00E7498C">
        <w:t xml:space="preserve"> </w:t>
      </w:r>
      <w:r w:rsidR="002545E3" w:rsidRPr="00E7498C">
        <w:t>tem foco</w:t>
      </w:r>
      <w:r w:rsidR="008C0648" w:rsidRPr="00E7498C">
        <w:t xml:space="preserve"> na relação entre os usuários e os itens</w:t>
      </w:r>
      <w:del w:id="69" w:author="Andreza Sartori" w:date="2020-12-01T22:42:00Z">
        <w:r w:rsidR="008C0648" w:rsidRPr="00E7498C" w:rsidDel="00F05BEC">
          <w:delText>. C</w:delText>
        </w:r>
      </w:del>
      <w:ins w:id="70" w:author="Andreza Sartori" w:date="2020-12-01T22:42:00Z">
        <w:r w:rsidR="00F05BEC">
          <w:t xml:space="preserve"> c</w:t>
        </w:r>
      </w:ins>
      <w:r w:rsidR="008C0648" w:rsidRPr="00E7498C">
        <w:t>om a similaridade sendo determinada pelos grupos de usuários que atuam (visualizam, compram ou avaliam) sobre os mesmos itens</w:t>
      </w:r>
      <w:r w:rsidR="002545E3" w:rsidRPr="00E7498C">
        <w:t>;</w:t>
      </w:r>
    </w:p>
    <w:p w14:paraId="3A68B6C4" w14:textId="48A6F4EF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híbrida:</w:t>
      </w:r>
      <w:r w:rsidR="008C0648" w:rsidRPr="00E7498C">
        <w:t xml:space="preserve"> </w:t>
      </w:r>
      <w:r w:rsidRPr="00E7498C">
        <w:t>a</w:t>
      </w:r>
      <w:r w:rsidR="008C0648" w:rsidRPr="00E7498C">
        <w:t xml:space="preserve"> filtragem híbrida </w:t>
      </w:r>
      <w:r w:rsidR="00BB554D" w:rsidRPr="00E7498C">
        <w:t>tem como objetivo</w:t>
      </w:r>
      <w:r w:rsidR="008C0648" w:rsidRPr="00E7498C">
        <w:t xml:space="preserve"> unir os pontos fortes </w:t>
      </w:r>
      <w:r w:rsidR="00BB554D" w:rsidRPr="00E7498C">
        <w:t>das filtragens baseadas</w:t>
      </w:r>
      <w:r w:rsidR="008C0648" w:rsidRPr="00E7498C">
        <w:t xml:space="preserve"> em conteúdo e colaborativa, para gerar um sistema que atenda melhor as necessidades dos usuários</w:t>
      </w:r>
      <w:r w:rsidRPr="00E7498C">
        <w:t>;</w:t>
      </w:r>
    </w:p>
    <w:p w14:paraId="0FF52DF3" w14:textId="144ABC55" w:rsidR="00F2531B" w:rsidRPr="00E7498C" w:rsidRDefault="00DC26A2" w:rsidP="002545E3">
      <w:pPr>
        <w:pStyle w:val="TF-ALNEA"/>
      </w:pPr>
      <w:r w:rsidRPr="00E7498C">
        <w:t>f</w:t>
      </w:r>
      <w:r w:rsidR="00F2531B" w:rsidRPr="00E7498C">
        <w:t>iltragem baseada em outros contextos:</w:t>
      </w:r>
      <w:r w:rsidR="00BB554D" w:rsidRPr="00E7498C">
        <w:t xml:space="preserve"> </w:t>
      </w:r>
      <w:r w:rsidRPr="00E7498C">
        <w:t>e</w:t>
      </w:r>
      <w:r w:rsidR="00BB554D" w:rsidRPr="00E7498C">
        <w:t>ssa técnica te</w:t>
      </w:r>
      <w:r w:rsidRPr="00E7498C">
        <w:t>n</w:t>
      </w:r>
      <w:ins w:id="71" w:author="Andreza Sartori" w:date="2020-12-01T22:43:00Z">
        <w:r w:rsidR="00F05BEC">
          <w:t>t</w:t>
        </w:r>
      </w:ins>
      <w:del w:id="72" w:author="Andreza Sartori" w:date="2020-12-01T22:43:00Z">
        <w:r w:rsidRPr="00E7498C" w:rsidDel="00F05BEC">
          <w:delText>d</w:delText>
        </w:r>
      </w:del>
      <w:r w:rsidRPr="00E7498C">
        <w:t>a</w:t>
      </w:r>
      <w:r w:rsidR="00BB554D" w:rsidRPr="00E7498C">
        <w:t xml:space="preserve"> </w:t>
      </w:r>
      <w:r w:rsidR="00D47063" w:rsidRPr="00E7498C">
        <w:t xml:space="preserve">se aproximar mais das recomendações feitas pelos humanos. </w:t>
      </w:r>
      <w:commentRangeStart w:id="73"/>
      <w:r w:rsidR="00D47063" w:rsidRPr="00E7498C">
        <w:t>Utilizando</w:t>
      </w:r>
      <w:commentRangeEnd w:id="73"/>
      <w:r w:rsidR="00F05BEC">
        <w:rPr>
          <w:rStyle w:val="Refdecomentrio"/>
        </w:rPr>
        <w:commentReference w:id="73"/>
      </w:r>
      <w:r w:rsidR="00D47063" w:rsidRPr="00E7498C">
        <w:t xml:space="preserve"> não somente informações normalmente utilizadas, como, prefer</w:t>
      </w:r>
      <w:ins w:id="74" w:author="Andreza Sartori" w:date="2020-12-01T22:43:00Z">
        <w:r w:rsidR="00F05BEC">
          <w:t>ê</w:t>
        </w:r>
      </w:ins>
      <w:del w:id="75" w:author="Andreza Sartori" w:date="2020-12-01T22:43:00Z">
        <w:r w:rsidR="00D47063" w:rsidRPr="00E7498C" w:rsidDel="00F05BEC">
          <w:delText>e</w:delText>
        </w:r>
      </w:del>
      <w:r w:rsidR="00D47063" w:rsidRPr="00E7498C">
        <w:t>ncias do usuário, localidade, idade, entre outras, mas também informações mais complexas, como, traços da personalidade, emoção e habilidades sociais</w:t>
      </w:r>
      <w:r w:rsidRPr="00E7498C">
        <w:t>;</w:t>
      </w:r>
    </w:p>
    <w:p w14:paraId="6BB480DE" w14:textId="11829D17" w:rsidR="00F2531B" w:rsidRPr="00E7498C" w:rsidRDefault="00DC26A2" w:rsidP="002545E3">
      <w:pPr>
        <w:pStyle w:val="TF-ALNEA"/>
      </w:pPr>
      <w:r w:rsidRPr="00E7498C">
        <w:t>d</w:t>
      </w:r>
      <w:r w:rsidR="00F2531B" w:rsidRPr="00E7498C">
        <w:t>escoberta de conhecimento em base de dados:</w:t>
      </w:r>
      <w:r w:rsidR="00D47063" w:rsidRPr="00E7498C">
        <w:t xml:space="preserve"> </w:t>
      </w:r>
      <w:r w:rsidRPr="00E7498C">
        <w:t>e</w:t>
      </w:r>
      <w:r w:rsidR="00D47063" w:rsidRPr="00E7498C">
        <w:t xml:space="preserve">ssa técnica é </w:t>
      </w:r>
      <w:r w:rsidR="00A52EAE" w:rsidRPr="00E7498C">
        <w:t>aplicada</w:t>
      </w:r>
      <w:r w:rsidR="00D47063" w:rsidRPr="00E7498C">
        <w:t xml:space="preserve"> com ferramentas de mineração de </w:t>
      </w:r>
      <w:r w:rsidR="00A52EAE" w:rsidRPr="00E7498C">
        <w:t>dados, que ir</w:t>
      </w:r>
      <w:r w:rsidRPr="00E7498C">
        <w:t>ão</w:t>
      </w:r>
      <w:r w:rsidR="00A52EAE" w:rsidRPr="00E7498C">
        <w:t xml:space="preserve"> gerar relações de associação, classificação ou agrupamento dos itens, usuários, ou itens e usuários</w:t>
      </w:r>
      <w:r w:rsidRPr="00E7498C">
        <w:t>;</w:t>
      </w:r>
    </w:p>
    <w:p w14:paraId="17DFCD10" w14:textId="5C3CF5BD" w:rsidR="005360C2" w:rsidRDefault="00DC26A2" w:rsidP="005360C2">
      <w:pPr>
        <w:pStyle w:val="TF-ALNEA"/>
      </w:pPr>
      <w:r w:rsidRPr="00E7498C">
        <w:t>m</w:t>
      </w:r>
      <w:r w:rsidR="00F2531B" w:rsidRPr="00E7498C">
        <w:t>ineração de textos:</w:t>
      </w:r>
      <w:r w:rsidR="00A52EAE" w:rsidRPr="00E7498C">
        <w:t xml:space="preserve"> </w:t>
      </w:r>
      <w:r w:rsidRPr="00E7498C">
        <w:t>t</w:t>
      </w:r>
      <w:r w:rsidR="002C761C" w:rsidRPr="00E7498C">
        <w:t xml:space="preserve">écnica inspirada na mineração de dados, tem como objetivo extrair informações de texto em linguagem natural. </w:t>
      </w:r>
      <w:r w:rsidRPr="00E7498C">
        <w:t>É a</w:t>
      </w:r>
      <w:r w:rsidR="002C761C" w:rsidRPr="00E7498C">
        <w:t>mplamente utilizada com a filtragem baseada em conteúdo, sendo muito importante na análise do conteúdo que descreve o item a ser recomendado. Essa técnica requer um pré-processamento que limpe o texto a ser analisado, realizando uma redução dos termos para um radical comum</w:t>
      </w:r>
      <w:r w:rsidR="00172476" w:rsidRPr="00E7498C">
        <w:t>, fazendo a remoção de palavras pouco significativas (</w:t>
      </w:r>
      <w:proofErr w:type="spellStart"/>
      <w:r w:rsidR="00172476" w:rsidRPr="00E7498C">
        <w:rPr>
          <w:i/>
          <w:iCs/>
        </w:rPr>
        <w:t>stopwords</w:t>
      </w:r>
      <w:proofErr w:type="spellEnd"/>
      <w:r w:rsidR="00172476" w:rsidRPr="00E7498C">
        <w:t>), como conjunções</w:t>
      </w:r>
      <w:r w:rsidR="002C761C" w:rsidRPr="00E7498C">
        <w:t xml:space="preserve"> e focando na manutenção dos substantivos que normalmente são as palavras mais representativas do texto.</w:t>
      </w:r>
    </w:p>
    <w:p w14:paraId="3DF8E12D" w14:textId="0D599516" w:rsidR="00DC26A2" w:rsidRDefault="007014DB" w:rsidP="00913911">
      <w:pPr>
        <w:pStyle w:val="TF-TEXTO"/>
      </w:pPr>
      <w:proofErr w:type="spellStart"/>
      <w:r w:rsidRPr="00E7498C">
        <w:t>Cazella</w:t>
      </w:r>
      <w:proofErr w:type="spellEnd"/>
      <w:r w:rsidRPr="00E7498C">
        <w:t xml:space="preserve"> </w:t>
      </w:r>
      <w:r w:rsidRPr="00E7498C">
        <w:rPr>
          <w:i/>
          <w:iCs/>
        </w:rPr>
        <w:t>et al.</w:t>
      </w:r>
      <w:r w:rsidRPr="00E7498C">
        <w:t xml:space="preserve"> (2010)</w:t>
      </w:r>
      <w:r>
        <w:t xml:space="preserve"> ressaltam que cada técnica tem seu propósito e uso, mas duas ou mais </w:t>
      </w:r>
      <w:r w:rsidR="00913B30">
        <w:t>técnicas podem</w:t>
      </w:r>
      <w:r w:rsidR="00355428">
        <w:t xml:space="preserve"> ser utilizadas </w:t>
      </w:r>
      <w:r>
        <w:t xml:space="preserve">em conjunto. </w:t>
      </w:r>
      <w:r w:rsidRPr="003F0B32">
        <w:t xml:space="preserve">Os autores </w:t>
      </w:r>
      <w:r w:rsidR="006B3EE5" w:rsidRPr="003F0B32">
        <w:t>c</w:t>
      </w:r>
      <w:r w:rsidRPr="003F0B32">
        <w:t xml:space="preserve">itam um </w:t>
      </w:r>
      <w:r w:rsidR="00A05FEB" w:rsidRPr="003F0B32">
        <w:t>sistema</w:t>
      </w:r>
      <w:r w:rsidRPr="003F0B32">
        <w:t xml:space="preserve"> de recomendações de cursos que</w:t>
      </w:r>
      <w:r>
        <w:t xml:space="preserve"> faz uso da técnica de </w:t>
      </w:r>
      <w:r>
        <w:lastRenderedPageBreak/>
        <w:t xml:space="preserve">filtragem baseada em outros contextos, </w:t>
      </w:r>
      <w:r w:rsidR="00A05FEB">
        <w:t>no</w:t>
      </w:r>
      <w:r w:rsidR="006B3EE5">
        <w:t xml:space="preserve"> qual</w:t>
      </w:r>
      <w:r>
        <w:t xml:space="preserve"> é utilizada uma lista de características objetivas buscadas a partir </w:t>
      </w:r>
      <w:commentRangeStart w:id="76"/>
      <w:r>
        <w:t xml:space="preserve">de uma base de dados e emocionais respondidas </w:t>
      </w:r>
      <w:commentRangeEnd w:id="76"/>
      <w:r w:rsidR="009962D7">
        <w:rPr>
          <w:rStyle w:val="Refdecomentrio"/>
        </w:rPr>
        <w:commentReference w:id="76"/>
      </w:r>
      <w:r>
        <w:t xml:space="preserve">pelo usuário de forma opcional. </w:t>
      </w:r>
      <w:r w:rsidR="00863357">
        <w:t>Neste caso, e</w:t>
      </w:r>
      <w:r w:rsidR="00DF377B">
        <w:t>les</w:t>
      </w:r>
      <w:r>
        <w:t xml:space="preserve"> constata</w:t>
      </w:r>
      <w:r w:rsidR="00DF377B">
        <w:t>ram</w:t>
      </w:r>
      <w:r>
        <w:t xml:space="preserve"> que para </w:t>
      </w:r>
      <w:r w:rsidR="004155D3">
        <w:t xml:space="preserve">os </w:t>
      </w:r>
      <w:r>
        <w:t xml:space="preserve">usuários </w:t>
      </w:r>
      <w:r w:rsidR="00B167BA">
        <w:t>respondentes d</w:t>
      </w:r>
      <w:r>
        <w:t>os questionários de características emocionais, as recomendações foram mais precisas.</w:t>
      </w:r>
      <w:r w:rsidR="009A2F30">
        <w:t xml:space="preserve"> Além disso, </w:t>
      </w:r>
      <w:proofErr w:type="spellStart"/>
      <w:r>
        <w:t>Cazzela</w:t>
      </w:r>
      <w:proofErr w:type="spellEnd"/>
      <w:r>
        <w:t xml:space="preserve"> </w:t>
      </w:r>
      <w:r w:rsidRPr="0012265D">
        <w:rPr>
          <w:i/>
          <w:iCs/>
        </w:rPr>
        <w:t>et al</w:t>
      </w:r>
      <w:r>
        <w:t xml:space="preserve">. (2010) </w:t>
      </w:r>
      <w:r w:rsidR="00F25E9D">
        <w:t>descrevem</w:t>
      </w:r>
      <w:r w:rsidR="009A2F30">
        <w:t xml:space="preserve"> o uso de técnicas em conjunto</w:t>
      </w:r>
      <w:r w:rsidR="00F25E9D">
        <w:t>,</w:t>
      </w:r>
      <w:r w:rsidR="009A2F30">
        <w:t xml:space="preserve"> </w:t>
      </w:r>
      <w:r w:rsidR="00F25E9D">
        <w:t>fazendo referência a</w:t>
      </w:r>
      <w:r>
        <w:t xml:space="preserve"> um </w:t>
      </w:r>
      <w:r w:rsidR="00B167BA">
        <w:t>sistema</w:t>
      </w:r>
      <w:r>
        <w:t xml:space="preserve"> de recomendações de páginas web, </w:t>
      </w:r>
      <w:r w:rsidR="00F25E9D">
        <w:t>no qual</w:t>
      </w:r>
      <w:r>
        <w:t xml:space="preserve"> é utilizado a técnica de filtragem baseada em conteúdo para gerar os perfis dos usuários e</w:t>
      </w:r>
      <w:r w:rsidR="009529C9">
        <w:t>,</w:t>
      </w:r>
      <w:r>
        <w:t xml:space="preserve"> posteriormente compar</w:t>
      </w:r>
      <w:r w:rsidR="009529C9">
        <w:t>á</w:t>
      </w:r>
      <w:r w:rsidR="001C535A">
        <w:t>-los</w:t>
      </w:r>
      <w:r>
        <w:t xml:space="preserve"> para identificar usuários similares e </w:t>
      </w:r>
      <w:r w:rsidR="001C535A">
        <w:t>através</w:t>
      </w:r>
      <w:r>
        <w:t xml:space="preserve"> </w:t>
      </w:r>
      <w:r w:rsidR="001C535A">
        <w:t>d</w:t>
      </w:r>
      <w:r>
        <w:t>a filtragem colaborativa</w:t>
      </w:r>
      <w:r w:rsidR="001C535A">
        <w:t>,</w:t>
      </w:r>
      <w:r>
        <w:t xml:space="preserve"> gerar recomendações. </w:t>
      </w:r>
      <w:r w:rsidR="008C64F8">
        <w:t>Outros exemplos de sistemas de recomendação</w:t>
      </w:r>
      <w:r w:rsidR="00D92952">
        <w:t xml:space="preserve"> </w:t>
      </w:r>
      <w:r w:rsidRPr="006D5B74">
        <w:t>são os comércios eletrônicos</w:t>
      </w:r>
      <w:r w:rsidR="00F3134C">
        <w:t xml:space="preserve"> da</w:t>
      </w:r>
      <w:r w:rsidRPr="006D5B74">
        <w:t xml:space="preserve"> </w:t>
      </w:r>
      <w:proofErr w:type="spellStart"/>
      <w:r w:rsidRPr="006D5B74">
        <w:t>Amazon</w:t>
      </w:r>
      <w:proofErr w:type="spellEnd"/>
      <w:r w:rsidRPr="006D5B74">
        <w:t xml:space="preserve"> e Ebay. De acordo com </w:t>
      </w:r>
      <w:proofErr w:type="spellStart"/>
      <w:r w:rsidR="00F3134C" w:rsidRPr="006D5B74">
        <w:t>Cazella</w:t>
      </w:r>
      <w:proofErr w:type="spellEnd"/>
      <w:r w:rsidR="00F3134C" w:rsidRPr="006D5B74">
        <w:t xml:space="preserve"> </w:t>
      </w:r>
      <w:r w:rsidR="00F3134C" w:rsidRPr="006D5B74">
        <w:rPr>
          <w:i/>
          <w:iCs/>
        </w:rPr>
        <w:t>et al.</w:t>
      </w:r>
      <w:r w:rsidR="00F3134C" w:rsidRPr="006D5B74">
        <w:t xml:space="preserve"> (2010)</w:t>
      </w:r>
      <w:r w:rsidR="00F3134C">
        <w:t>,</w:t>
      </w:r>
      <w:r w:rsidR="00F3134C" w:rsidRPr="006D5B74">
        <w:t xml:space="preserve"> </w:t>
      </w:r>
      <w:r w:rsidRPr="006D5B74">
        <w:t xml:space="preserve">o comércio eletrônico da </w:t>
      </w:r>
      <w:proofErr w:type="spellStart"/>
      <w:r w:rsidRPr="006D5B74">
        <w:t>Amazon</w:t>
      </w:r>
      <w:proofErr w:type="spellEnd"/>
      <w:r w:rsidRPr="006D5B74">
        <w:t xml:space="preserve"> faz uso de diversas técnicas, como a mineração de textos </w:t>
      </w:r>
      <w:r w:rsidR="009F3C73">
        <w:t>d</w:t>
      </w:r>
      <w:r w:rsidRPr="006D5B74">
        <w:t>os comentários dos usuários, uso de filtragem colaborativa para recomendar produtos, entre outras técnicas</w:t>
      </w:r>
      <w:r>
        <w:t>. No Ebay</w:t>
      </w:r>
      <w:r w:rsidR="009F3C73">
        <w:t xml:space="preserve">, </w:t>
      </w:r>
      <w:r>
        <w:t xml:space="preserve">os autores citam o uso da filtragem de informação, </w:t>
      </w:r>
      <w:r w:rsidR="003F0B32">
        <w:t>no qual</w:t>
      </w:r>
      <w:r>
        <w:t xml:space="preserve"> os clientes podem indicar itens que tenham interesse, para que o </w:t>
      </w:r>
      <w:r w:rsidRPr="0012265D">
        <w:rPr>
          <w:i/>
          <w:iCs/>
        </w:rPr>
        <w:t>site</w:t>
      </w:r>
      <w:r>
        <w:t xml:space="preserve"> possa enviar as recomendações em uma periodicidade definida.</w:t>
      </w:r>
      <w:r w:rsidR="00E643AD">
        <w:t xml:space="preserve"> </w:t>
      </w:r>
    </w:p>
    <w:p w14:paraId="52CE199D" w14:textId="4FE18751" w:rsidR="00597AAB" w:rsidRDefault="00DB4B40" w:rsidP="00597AAB">
      <w:pPr>
        <w:pStyle w:val="Ttulo2"/>
        <w:spacing w:after="120" w:line="240" w:lineRule="auto"/>
      </w:pPr>
      <w:r>
        <w:t>redes complexas</w:t>
      </w:r>
    </w:p>
    <w:p w14:paraId="545C2459" w14:textId="031BF496" w:rsidR="00F4179F" w:rsidRPr="00E7498C" w:rsidRDefault="00DC26A2" w:rsidP="00F4179F">
      <w:pPr>
        <w:pStyle w:val="TF-TEXTO"/>
      </w:pPr>
      <w:r w:rsidRPr="00E7498C">
        <w:t xml:space="preserve">Segundo </w:t>
      </w:r>
      <w:r w:rsidR="00597AAB" w:rsidRPr="00E7498C">
        <w:t xml:space="preserve">Carvalho (2012), redes </w:t>
      </w:r>
      <w:ins w:id="77" w:author="Andreza Sartori" w:date="2020-12-01T22:48:00Z">
        <w:r w:rsidR="0052095C">
          <w:t xml:space="preserve">complexas? </w:t>
        </w:r>
      </w:ins>
      <w:r w:rsidR="00597AAB" w:rsidRPr="00E7498C">
        <w:t>são conjuntos de itens que se conectam entre si, com os elementos</w:t>
      </w:r>
      <w:r w:rsidR="009A0A4A" w:rsidRPr="00E7498C">
        <w:t xml:space="preserve"> da rede</w:t>
      </w:r>
      <w:r w:rsidR="00597AAB" w:rsidRPr="00E7498C">
        <w:t xml:space="preserve"> sendo vértices e as conexões</w:t>
      </w:r>
      <w:r w:rsidR="009A0A4A" w:rsidRPr="00E7498C">
        <w:t xml:space="preserve"> entre os elementos</w:t>
      </w:r>
      <w:r w:rsidR="00597AAB" w:rsidRPr="00E7498C">
        <w:t xml:space="preserve"> </w:t>
      </w:r>
      <w:r w:rsidR="00155A86" w:rsidRPr="00E7498C">
        <w:t>sendo</w:t>
      </w:r>
      <w:r w:rsidR="00597AAB" w:rsidRPr="00E7498C">
        <w:t xml:space="preserve"> arestas. </w:t>
      </w:r>
      <w:r w:rsidR="00EC0433">
        <w:t>Ainda</w:t>
      </w:r>
      <w:ins w:id="78" w:author="Andreza Sartori" w:date="2020-12-01T22:48:00Z">
        <w:r w:rsidR="0052095C">
          <w:t>,</w:t>
        </w:r>
      </w:ins>
      <w:r w:rsidR="00EC0433">
        <w:t xml:space="preserve"> de acordo com o autor, </w:t>
      </w:r>
      <w:r w:rsidR="0099016E" w:rsidRPr="00995444">
        <w:t>p</w:t>
      </w:r>
      <w:r w:rsidRPr="00995444">
        <w:t>ode-se</w:t>
      </w:r>
      <w:r w:rsidR="00597AAB" w:rsidRPr="00995444">
        <w:t xml:space="preserve"> observar </w:t>
      </w:r>
      <w:r w:rsidR="00995444">
        <w:t>uso d</w:t>
      </w:r>
      <w:r w:rsidR="00597AAB" w:rsidRPr="00995444">
        <w:t>as redes em diversas situações, desde o nível subatômico até as estruturas sociais mais complexas.</w:t>
      </w:r>
      <w:r w:rsidR="00597AAB" w:rsidRPr="00E7498C">
        <w:t xml:space="preserve"> </w:t>
      </w:r>
    </w:p>
    <w:p w14:paraId="634DE3F3" w14:textId="07B19E2C" w:rsidR="0012444C" w:rsidRDefault="00597AAB" w:rsidP="009A0A4A">
      <w:pPr>
        <w:pStyle w:val="TF-TEXTO"/>
      </w:pPr>
      <w:r w:rsidRPr="00E7498C">
        <w:t>O estudo das redes</w:t>
      </w:r>
      <w:ins w:id="79" w:author="Andreza Sartori" w:date="2020-12-01T22:48:00Z">
        <w:r w:rsidR="0052095C">
          <w:t xml:space="preserve"> complexas?</w:t>
        </w:r>
      </w:ins>
      <w:r w:rsidRPr="00E7498C">
        <w:t xml:space="preserve"> teve seu início no século XVIII com </w:t>
      </w:r>
      <w:proofErr w:type="spellStart"/>
      <w:r w:rsidRPr="00E7498C">
        <w:t>Leonhard</w:t>
      </w:r>
      <w:proofErr w:type="spellEnd"/>
      <w:r w:rsidRPr="00E7498C">
        <w:t xml:space="preserve"> Euler, onde ele modelou o problema das pontes de </w:t>
      </w:r>
      <w:proofErr w:type="spellStart"/>
      <w:r w:rsidRPr="00E7498C">
        <w:t>Königsberg</w:t>
      </w:r>
      <w:proofErr w:type="spellEnd"/>
      <w:r w:rsidRPr="00E7498C">
        <w:t xml:space="preserve"> como um grafo, </w:t>
      </w:r>
      <w:r w:rsidR="00140D07">
        <w:t>conforme</w:t>
      </w:r>
      <w:r w:rsidRPr="00E7498C">
        <w:t xml:space="preserve"> pode ser visto na </w:t>
      </w:r>
      <w:r w:rsidRPr="00E7498C">
        <w:fldChar w:fldCharType="begin"/>
      </w:r>
      <w:r w:rsidRPr="00E7498C">
        <w:instrText xml:space="preserve"> REF _Ref57144462 \h </w:instrText>
      </w:r>
      <w:r w:rsidR="004355E9" w:rsidRPr="00E7498C">
        <w:instrText xml:space="preserve"> \* MERGEFORMAT </w:instrText>
      </w:r>
      <w:r w:rsidRPr="00E7498C">
        <w:fldChar w:fldCharType="separate"/>
      </w:r>
      <w:r w:rsidR="0084235E" w:rsidRPr="00DC26A2">
        <w:t xml:space="preserve">Figura </w:t>
      </w:r>
      <w:r w:rsidR="0084235E">
        <w:rPr>
          <w:noProof/>
        </w:rPr>
        <w:t>3</w:t>
      </w:r>
      <w:r w:rsidRPr="00E7498C">
        <w:fldChar w:fldCharType="end"/>
      </w:r>
      <w:r w:rsidR="00DC26A2" w:rsidRPr="00E7498C">
        <w:t>.</w:t>
      </w:r>
      <w:r w:rsidRPr="00E7498C">
        <w:t xml:space="preserve"> Euler modelou os vértices </w:t>
      </w:r>
      <w:r w:rsidR="009A0A4A" w:rsidRPr="00E7498C">
        <w:t xml:space="preserve">como pedaços de terra </w:t>
      </w:r>
      <w:r w:rsidRPr="00E7498C">
        <w:t>e as pontes que os conectavam como arestas.</w:t>
      </w:r>
      <w:r w:rsidR="009A0A4A" w:rsidRPr="00E7498C">
        <w:t xml:space="preserve"> Com essa modelagem, Euler conseguiu provar que não existia um caminho que possibilitasse transitar por todas as sete pontes sem repetir nenhuma</w:t>
      </w:r>
      <w:r w:rsidR="00DC26A2" w:rsidRPr="00E7498C">
        <w:t xml:space="preserve"> (NAHAL, 2014)</w:t>
      </w:r>
      <w:r w:rsidR="009A0A4A" w:rsidRPr="00E7498C">
        <w:t>.</w:t>
      </w:r>
      <w:r w:rsidRPr="00597AAB">
        <w:t xml:space="preserve"> </w:t>
      </w:r>
    </w:p>
    <w:p w14:paraId="4755F1BB" w14:textId="316E746D" w:rsidR="00A15292" w:rsidRPr="00DC26A2" w:rsidRDefault="00A15292" w:rsidP="00DC26A2">
      <w:pPr>
        <w:pStyle w:val="TF-LEGENDA"/>
      </w:pPr>
      <w:bookmarkStart w:id="80" w:name="_Ref57144462"/>
      <w:r w:rsidRPr="00DC26A2">
        <w:t xml:space="preserve">Figura </w:t>
      </w:r>
      <w:fldSimple w:instr=" SEQ Figura \* ARABIC ">
        <w:r w:rsidR="0084235E">
          <w:rPr>
            <w:noProof/>
          </w:rPr>
          <w:t>3</w:t>
        </w:r>
      </w:fldSimple>
      <w:bookmarkEnd w:id="80"/>
      <w:r w:rsidR="004355E9">
        <w:t xml:space="preserve"> </w:t>
      </w:r>
      <w:r w:rsidRPr="00DC26A2">
        <w:t>-</w:t>
      </w:r>
      <w:r w:rsidR="004355E9">
        <w:t xml:space="preserve"> </w:t>
      </w:r>
      <w:r w:rsidRPr="00DC26A2">
        <w:t xml:space="preserve">Representação do problema das pontes de </w:t>
      </w:r>
      <w:proofErr w:type="spellStart"/>
      <w:r w:rsidRPr="00DC26A2">
        <w:t>Königsberg</w:t>
      </w:r>
      <w:proofErr w:type="spellEnd"/>
    </w:p>
    <w:p w14:paraId="3A585768" w14:textId="5BDA647E" w:rsidR="00295311" w:rsidRDefault="00AD630F" w:rsidP="00DC26A2">
      <w:pPr>
        <w:pStyle w:val="TF-FIGURA"/>
        <w:spacing w:after="0"/>
      </w:pPr>
      <w:r w:rsidRPr="00AD630F">
        <w:rPr>
          <w:noProof/>
        </w:rPr>
        <w:drawing>
          <wp:inline distT="0" distB="0" distL="0" distR="0" wp14:anchorId="5A63B7B1" wp14:editId="19E86E78">
            <wp:extent cx="5606338" cy="1672261"/>
            <wp:effectExtent l="19050" t="19050" r="13970" b="234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676" cy="16765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A626D" w14:textId="6F3EE4C8" w:rsidR="00991169" w:rsidRPr="00991169" w:rsidRDefault="0012444C" w:rsidP="00991169">
      <w:pPr>
        <w:pStyle w:val="TF-FONTE"/>
      </w:pPr>
      <w:r>
        <w:t xml:space="preserve">Fonte: </w:t>
      </w:r>
      <w:r w:rsidR="00DC26A2">
        <w:t>a</w:t>
      </w:r>
      <w:r w:rsidR="00AD630F">
        <w:t>daptado de Silva (2020)</w:t>
      </w:r>
      <w:r w:rsidR="00F24D59">
        <w:t>.</w:t>
      </w:r>
      <w:r w:rsidR="00724023">
        <w:t xml:space="preserve"> </w:t>
      </w:r>
    </w:p>
    <w:p w14:paraId="3A6B0B68" w14:textId="154F33FE" w:rsidR="009A0A4A" w:rsidRDefault="00724023" w:rsidP="00F4179F">
      <w:pPr>
        <w:pStyle w:val="TF-TEXTO"/>
        <w:rPr>
          <w:noProof/>
        </w:rPr>
      </w:pPr>
      <w:r w:rsidRPr="00E7498C">
        <w:t>Pinto (2018) descreve que um grafo pode ser</w:t>
      </w:r>
      <w:r w:rsidR="009A0A4A" w:rsidRPr="00E7498C">
        <w:t xml:space="preserve"> categorizado como</w:t>
      </w:r>
      <w:r w:rsidRPr="00E7498C">
        <w:t xml:space="preserve"> direcional, </w:t>
      </w:r>
      <w:r w:rsidR="00EC4029">
        <w:t>no qual</w:t>
      </w:r>
      <w:r w:rsidRPr="00E7498C">
        <w:t xml:space="preserve"> as arestas têm um sentido, </w:t>
      </w:r>
      <w:r w:rsidR="009A0A4A" w:rsidRPr="00E7498C">
        <w:t xml:space="preserve">com </w:t>
      </w:r>
      <w:r w:rsidRPr="00E7498C">
        <w:t>um vértice</w:t>
      </w:r>
      <w:r w:rsidR="00F41DEE" w:rsidRPr="00E7498C">
        <w:t xml:space="preserve"> de origem</w:t>
      </w:r>
      <w:r w:rsidRPr="00E7498C">
        <w:t xml:space="preserve"> e </w:t>
      </w:r>
      <w:r w:rsidR="00F41DEE" w:rsidRPr="00E7498C">
        <w:t>um vértice de destino</w:t>
      </w:r>
      <w:r w:rsidRPr="00E7498C">
        <w:t xml:space="preserve">, ou não direcional, onde o sentido da aresta não importa. </w:t>
      </w:r>
      <w:r w:rsidR="009A0A4A" w:rsidRPr="00E7498C">
        <w:t xml:space="preserve">Pinto (2018) </w:t>
      </w:r>
      <w:r w:rsidR="00D253C9" w:rsidRPr="00E7498C">
        <w:t>também</w:t>
      </w:r>
      <w:r w:rsidR="009A0A4A" w:rsidRPr="00E7498C">
        <w:t xml:space="preserve"> explica que arestas</w:t>
      </w:r>
      <w:r w:rsidRPr="00E7498C">
        <w:t xml:space="preserve"> podem possuir intensidade, o que significa que cada aresta terá um peso</w:t>
      </w:r>
      <w:r w:rsidR="00F24D59" w:rsidRPr="00E7498C">
        <w:t>. E</w:t>
      </w:r>
      <w:r w:rsidR="00C246D8" w:rsidRPr="00E7498C">
        <w:t>sses pesos podem ser utilizados para calcular o melhor caminho entre dois vértices</w:t>
      </w:r>
      <w:r w:rsidRPr="00E7498C">
        <w:t xml:space="preserve">. </w:t>
      </w:r>
      <w:r w:rsidR="00A54536" w:rsidRPr="00E7498C">
        <w:t>Carvalho (2012) expõe que a característica principal de um vértice</w:t>
      </w:r>
      <w:del w:id="81" w:author="Andreza Sartori" w:date="2020-12-01T22:51:00Z">
        <w:r w:rsidR="00A54536" w:rsidRPr="008748C2" w:rsidDel="008748C2">
          <w:rPr>
            <w:highlight w:val="yellow"/>
            <w:rPrChange w:id="82" w:author="Andreza Sartori" w:date="2020-12-01T22:51:00Z">
              <w:rPr/>
            </w:rPrChange>
          </w:rPr>
          <w:delText>,</w:delText>
        </w:r>
      </w:del>
      <w:r w:rsidR="00A54536" w:rsidRPr="00E7498C">
        <w:t xml:space="preserve"> é o seu grau, que representa o </w:t>
      </w:r>
      <w:commentRangeStart w:id="83"/>
      <w:r w:rsidR="00A54536" w:rsidRPr="00E7498C">
        <w:t xml:space="preserve">número de ligações que o vértice possui, com o grau dos vértices mensurado, é possível determinar o grau médio da rede, que </w:t>
      </w:r>
      <w:commentRangeEnd w:id="83"/>
      <w:r w:rsidR="008748C2">
        <w:rPr>
          <w:rStyle w:val="Refdecomentrio"/>
        </w:rPr>
        <w:commentReference w:id="83"/>
      </w:r>
      <w:r w:rsidR="00A54536" w:rsidRPr="00E7498C">
        <w:t>representa a média de conexões que cada elemento possui. Com os graus dos vértices e grau médio da rede determinados</w:t>
      </w:r>
      <w:ins w:id="84" w:author="Andreza Sartori" w:date="2020-12-01T22:52:00Z">
        <w:r w:rsidR="00ED36B2">
          <w:t>,</w:t>
        </w:r>
      </w:ins>
      <w:r w:rsidR="00A54536" w:rsidRPr="00E7498C">
        <w:t xml:space="preserve"> é possível identificar os </w:t>
      </w:r>
      <w:r w:rsidRPr="00E7498C">
        <w:t>nó</w:t>
      </w:r>
      <w:r w:rsidR="00A54536" w:rsidRPr="00E7498C">
        <w:t>s</w:t>
      </w:r>
      <w:r w:rsidRPr="00E7498C">
        <w:t xml:space="preserve"> </w:t>
      </w:r>
      <w:r w:rsidRPr="00E7498C">
        <w:rPr>
          <w:i/>
          <w:iCs/>
        </w:rPr>
        <w:t>Hub</w:t>
      </w:r>
      <w:r w:rsidR="00F24D59" w:rsidRPr="00E7498C">
        <w:t xml:space="preserve">. Segundo </w:t>
      </w:r>
      <w:proofErr w:type="spellStart"/>
      <w:r w:rsidR="00AC2933" w:rsidRPr="00E7498C">
        <w:t>Nahal</w:t>
      </w:r>
      <w:proofErr w:type="spellEnd"/>
      <w:r w:rsidR="00AC2933" w:rsidRPr="00E7498C">
        <w:t xml:space="preserve"> (2014)</w:t>
      </w:r>
      <w:r w:rsidRPr="00E7498C">
        <w:t xml:space="preserve">, um nó é definido como </w:t>
      </w:r>
      <w:r w:rsidRPr="00E7498C">
        <w:rPr>
          <w:i/>
          <w:iCs/>
        </w:rPr>
        <w:t>Hub</w:t>
      </w:r>
      <w:r w:rsidRPr="00E7498C">
        <w:t xml:space="preserve"> quando ele possui </w:t>
      </w:r>
      <w:r w:rsidR="00AC2933" w:rsidRPr="00E7498C">
        <w:t>um grau muito superior ao grau médio</w:t>
      </w:r>
      <w:r w:rsidR="00D253C9" w:rsidRPr="00E7498C">
        <w:t xml:space="preserve">, </w:t>
      </w:r>
      <w:r w:rsidR="00F24D59" w:rsidRPr="00E7498C">
        <w:t xml:space="preserve">sendo </w:t>
      </w:r>
      <w:r w:rsidR="00AC2933" w:rsidRPr="00E7498C">
        <w:t>determinado como um vértice</w:t>
      </w:r>
      <w:r w:rsidR="00D253C9" w:rsidRPr="00E7498C">
        <w:t xml:space="preserve"> muito importante </w:t>
      </w:r>
      <w:r w:rsidR="00AC2933" w:rsidRPr="00E7498C">
        <w:t>pela capacidade de</w:t>
      </w:r>
      <w:r w:rsidR="00D253C9" w:rsidRPr="00E7498C">
        <w:t xml:space="preserve"> </w:t>
      </w:r>
      <w:r w:rsidR="00AC2933" w:rsidRPr="00E7498C">
        <w:t>distribuição de</w:t>
      </w:r>
      <w:r w:rsidR="00D253C9" w:rsidRPr="00E7498C">
        <w:t xml:space="preserve"> informações para um número maior de vértices</w:t>
      </w:r>
      <w:r w:rsidRPr="0027125F">
        <w:t>.</w:t>
      </w:r>
      <w:r w:rsidRPr="0012444C">
        <w:rPr>
          <w:noProof/>
        </w:rPr>
        <w:t xml:space="preserve"> </w:t>
      </w:r>
    </w:p>
    <w:p w14:paraId="5A6AED1C" w14:textId="66142894" w:rsidR="00066E36" w:rsidRPr="00E7498C" w:rsidRDefault="00E7498C" w:rsidP="00B850E5">
      <w:pPr>
        <w:pStyle w:val="TF-TEXTO"/>
      </w:pPr>
      <w:r>
        <w:rPr>
          <w:noProof/>
        </w:rPr>
        <w:t>A</w:t>
      </w:r>
      <w:r w:rsidR="00647309">
        <w:rPr>
          <w:noProof/>
        </w:rPr>
        <w:t xml:space="preserve"> </w:t>
      </w:r>
      <w:r>
        <w:rPr>
          <w:noProof/>
        </w:rPr>
        <w:t>partir das definições de grafos surgiram as redes complexas</w:t>
      </w:r>
      <w:r w:rsidR="003B3A49">
        <w:rPr>
          <w:noProof/>
        </w:rPr>
        <w:t xml:space="preserve">, tendo sua definição como </w:t>
      </w:r>
      <w:r>
        <w:rPr>
          <w:noProof/>
        </w:rPr>
        <w:t xml:space="preserve">um grafo que </w:t>
      </w:r>
      <w:r>
        <w:t xml:space="preserve">apresenta </w:t>
      </w:r>
      <w:r w:rsidRPr="009A0A4A">
        <w:t>uma estrutura topologia não trivial</w:t>
      </w:r>
      <w:r>
        <w:t xml:space="preserve"> </w:t>
      </w:r>
      <w:r w:rsidR="00305328">
        <w:t>(</w:t>
      </w:r>
      <w:r w:rsidR="00305328" w:rsidRPr="00E7498C">
        <w:t xml:space="preserve">METZ </w:t>
      </w:r>
      <w:r w:rsidR="00647309" w:rsidRPr="00E7498C">
        <w:rPr>
          <w:i/>
          <w:iCs/>
        </w:rPr>
        <w:t>et al.</w:t>
      </w:r>
      <w:r w:rsidR="00305328">
        <w:t xml:space="preserve">, </w:t>
      </w:r>
      <w:r w:rsidR="00647309" w:rsidRPr="00E7498C">
        <w:t>2007)</w:t>
      </w:r>
      <w:r w:rsidR="00647309">
        <w:t>.</w:t>
      </w:r>
      <w:r w:rsidR="00B850E5">
        <w:t xml:space="preserve"> </w:t>
      </w:r>
      <w:r w:rsidR="00066E36" w:rsidRPr="00E7498C">
        <w:t xml:space="preserve">Bessa </w:t>
      </w:r>
      <w:r w:rsidR="00066E36" w:rsidRPr="00E7498C">
        <w:rPr>
          <w:i/>
          <w:iCs/>
        </w:rPr>
        <w:t>et al</w:t>
      </w:r>
      <w:r w:rsidR="00F24D59" w:rsidRPr="00E7498C">
        <w:rPr>
          <w:i/>
          <w:iCs/>
        </w:rPr>
        <w:t>.</w:t>
      </w:r>
      <w:r w:rsidR="00066E36" w:rsidRPr="00E7498C">
        <w:t xml:space="preserve"> (2009) descreve que é</w:t>
      </w:r>
      <w:r w:rsidR="00706D71" w:rsidRPr="00E7498C">
        <w:t xml:space="preserve"> possível realizar a classificação das redes complexas </w:t>
      </w:r>
      <w:r w:rsidR="00B35397" w:rsidRPr="00E7498C">
        <w:t>a partir de</w:t>
      </w:r>
      <w:r w:rsidR="00706D71" w:rsidRPr="00E7498C">
        <w:t xml:space="preserve"> suas propriedades estatísticas</w:t>
      </w:r>
      <w:r w:rsidR="00B35397" w:rsidRPr="00E7498C">
        <w:t>, sendo elas</w:t>
      </w:r>
      <w:r w:rsidR="00706D71" w:rsidRPr="00E7498C">
        <w:t xml:space="preserve">: </w:t>
      </w:r>
    </w:p>
    <w:p w14:paraId="4CB1B252" w14:textId="5EB2A8CC" w:rsidR="00066E36" w:rsidRPr="00E7498C" w:rsidRDefault="00AA4E24" w:rsidP="00AA4E24">
      <w:pPr>
        <w:pStyle w:val="TF-ALNEA"/>
        <w:numPr>
          <w:ilvl w:val="0"/>
          <w:numId w:val="25"/>
        </w:numPr>
      </w:pPr>
      <w:r w:rsidRPr="00E7498C">
        <w:t>r</w:t>
      </w:r>
      <w:r w:rsidR="00CA3317" w:rsidRPr="00E7498C">
        <w:t>edes regulares</w:t>
      </w:r>
      <w:r w:rsidRPr="00E7498C">
        <w:t>:</w:t>
      </w:r>
      <w:r w:rsidR="00CA3317" w:rsidRPr="00E7498C">
        <w:t xml:space="preserve"> são as redes mais simples, </w:t>
      </w:r>
      <w:r w:rsidR="00721BC0">
        <w:t>no qual</w:t>
      </w:r>
      <w:r w:rsidR="00CA3317" w:rsidRPr="00E7498C">
        <w:t xml:space="preserve"> todos os vértices possuem o mesmo grau</w:t>
      </w:r>
      <w:r w:rsidR="00FD3E8F">
        <w:t>;</w:t>
      </w:r>
    </w:p>
    <w:p w14:paraId="65CEBAFE" w14:textId="0CDE0B59" w:rsidR="00066E36" w:rsidRPr="00E7498C" w:rsidRDefault="00AA4E24" w:rsidP="00AA4E24">
      <w:pPr>
        <w:pStyle w:val="TF-ALNEA"/>
      </w:pPr>
      <w:r w:rsidRPr="00E7498C">
        <w:t>r</w:t>
      </w:r>
      <w:r w:rsidR="00706D71" w:rsidRPr="00E7498C">
        <w:t>edes aleatórias</w:t>
      </w:r>
      <w:r w:rsidRPr="00E7498C">
        <w:t>:</w:t>
      </w:r>
      <w:r w:rsidR="00A23485" w:rsidRPr="00E7498C">
        <w:t xml:space="preserve"> são redes que</w:t>
      </w:r>
      <w:r w:rsidR="00706D71" w:rsidRPr="00E7498C">
        <w:t xml:space="preserve"> têm suas conexões adicionadas com a mesma probabilidade para cada elemento, </w:t>
      </w:r>
      <w:r w:rsidR="00721BC0">
        <w:t>no qual</w:t>
      </w:r>
      <w:r w:rsidR="00721BC0" w:rsidRPr="00E7498C">
        <w:t xml:space="preserve"> </w:t>
      </w:r>
      <w:r w:rsidR="00706D71" w:rsidRPr="00E7498C">
        <w:t>todos os elementos terão aproximadamente a mesma quantidade de conexões</w:t>
      </w:r>
      <w:r w:rsidRPr="00E7498C">
        <w:t>;</w:t>
      </w:r>
      <w:r w:rsidR="00706D71" w:rsidRPr="00E7498C">
        <w:t xml:space="preserve"> </w:t>
      </w:r>
    </w:p>
    <w:p w14:paraId="63273117" w14:textId="11E05BDF" w:rsidR="00066E36" w:rsidRPr="00E7498C" w:rsidRDefault="00AA4E24" w:rsidP="00AA4E24">
      <w:pPr>
        <w:pStyle w:val="TF-ALNEA"/>
      </w:pPr>
      <w:r w:rsidRPr="00E7498C">
        <w:t>r</w:t>
      </w:r>
      <w:r w:rsidR="00706D71" w:rsidRPr="00E7498C">
        <w:t>edes de pequeno mundo</w:t>
      </w:r>
      <w:r w:rsidRPr="00E7498C">
        <w:t>:</w:t>
      </w:r>
      <w:r w:rsidR="00706D71" w:rsidRPr="00E7498C">
        <w:t xml:space="preserve"> </w:t>
      </w:r>
      <w:r w:rsidR="007756EE" w:rsidRPr="00E7498C">
        <w:t>são redes que apresentam um caminho médio entre os vértices menor que o obtido em uma rede aleatória com o mesmo número de vértices e arestas. Uma rede de mundo pequeno pode ser gerada a partir de redes regulares</w:t>
      </w:r>
      <w:r w:rsidR="004355E9" w:rsidRPr="00E7498C">
        <w:t xml:space="preserve"> ou pela geração de</w:t>
      </w:r>
      <w:r w:rsidR="007756EE" w:rsidRPr="00E7498C">
        <w:t xml:space="preserve"> reconexões</w:t>
      </w:r>
      <w:r w:rsidR="004355E9" w:rsidRPr="00E7498C">
        <w:t>;</w:t>
      </w:r>
      <w:r w:rsidR="007756EE" w:rsidRPr="00E7498C">
        <w:t xml:space="preserve"> </w:t>
      </w:r>
    </w:p>
    <w:p w14:paraId="1C5CEFF5" w14:textId="43E3E178" w:rsidR="00CA3317" w:rsidRPr="00E7498C" w:rsidRDefault="004355E9" w:rsidP="00AA4E24">
      <w:pPr>
        <w:pStyle w:val="TF-ALNEA"/>
      </w:pPr>
      <w:r w:rsidRPr="00E7498C">
        <w:t>r</w:t>
      </w:r>
      <w:r w:rsidR="007756EE" w:rsidRPr="00E7498C">
        <w:t xml:space="preserve">edes hierárquicas </w:t>
      </w:r>
      <w:r w:rsidR="00623449" w:rsidRPr="00E7498C">
        <w:t>e</w:t>
      </w:r>
      <w:r w:rsidR="000229B1" w:rsidRPr="00E7498C">
        <w:t xml:space="preserve"> modulares</w:t>
      </w:r>
      <w:r w:rsidRPr="00E7498C">
        <w:t>:</w:t>
      </w:r>
      <w:r w:rsidR="000229B1" w:rsidRPr="00E7498C">
        <w:t xml:space="preserve"> </w:t>
      </w:r>
      <w:r w:rsidR="00CA3317" w:rsidRPr="00E7498C">
        <w:t xml:space="preserve">tem como característica a relação de lei de potência entre seu coeficiente de aglomeração do vértice e seu grau, são redes onde pode-se separar ela em </w:t>
      </w:r>
      <w:r w:rsidR="00623449" w:rsidRPr="00E7498C">
        <w:t xml:space="preserve">módulos </w:t>
      </w:r>
      <w:r w:rsidR="00623449" w:rsidRPr="00E7498C">
        <w:lastRenderedPageBreak/>
        <w:t>(</w:t>
      </w:r>
      <w:r w:rsidR="00CA3317" w:rsidRPr="00E7498C">
        <w:rPr>
          <w:i/>
          <w:iCs/>
        </w:rPr>
        <w:t>clusters</w:t>
      </w:r>
      <w:r w:rsidR="00623449" w:rsidRPr="00E7498C">
        <w:t>)</w:t>
      </w:r>
      <w:r w:rsidRPr="00E7498C">
        <w:t>;</w:t>
      </w:r>
    </w:p>
    <w:p w14:paraId="0A8A2A90" w14:textId="5F9BEDE2" w:rsidR="00066E36" w:rsidRPr="00E7498C" w:rsidRDefault="004355E9" w:rsidP="00AA4E24">
      <w:pPr>
        <w:pStyle w:val="TF-ALNEA"/>
      </w:pPr>
      <w:r w:rsidRPr="00E7498C">
        <w:t>r</w:t>
      </w:r>
      <w:r w:rsidR="00066E36" w:rsidRPr="00E7498C">
        <w:t>edes livres de escala</w:t>
      </w:r>
      <w:r w:rsidRPr="00E7498C">
        <w:t>:</w:t>
      </w:r>
      <w:r w:rsidR="00066E36" w:rsidRPr="00E7498C">
        <w:t xml:space="preserve"> contêm uma distribuição de conectividade que segue a lei de potência</w:t>
      </w:r>
      <w:r w:rsidR="00C20515">
        <w:t>, indicando</w:t>
      </w:r>
      <w:r w:rsidR="00066E36" w:rsidRPr="00E7498C">
        <w:t xml:space="preserve"> uma ausência de escala típica. Redes livres de escala permitem a adição de vértices após a geração da rede, recebendo novos vértices em cada passo, normalmente gerando poucos vértices com grau alto</w:t>
      </w:r>
      <w:r w:rsidRPr="00E7498C">
        <w:t xml:space="preserve"> (RIBEIRO, 2017)</w:t>
      </w:r>
      <w:r w:rsidR="00066E36" w:rsidRPr="00E7498C">
        <w:t xml:space="preserve">. </w:t>
      </w:r>
    </w:p>
    <w:p w14:paraId="7E81B924" w14:textId="01D3C0C4" w:rsidR="00F41DEE" w:rsidRPr="00DB4B40" w:rsidRDefault="00F41DEE" w:rsidP="00DB4B40">
      <w:pPr>
        <w:pStyle w:val="TF-TEXTO"/>
      </w:pPr>
      <w:r w:rsidRPr="00E7498C">
        <w:t xml:space="preserve">De acordo com Metz </w:t>
      </w:r>
      <w:r w:rsidRPr="00E7498C">
        <w:rPr>
          <w:i/>
          <w:iCs/>
        </w:rPr>
        <w:t>et al</w:t>
      </w:r>
      <w:r w:rsidR="004355E9" w:rsidRPr="00E7498C">
        <w:rPr>
          <w:i/>
          <w:iCs/>
        </w:rPr>
        <w:t>.</w:t>
      </w:r>
      <w:r w:rsidRPr="00E7498C">
        <w:t xml:space="preserve"> (2007)</w:t>
      </w:r>
      <w:r w:rsidR="00AA7811">
        <w:t>,</w:t>
      </w:r>
      <w:r w:rsidRPr="00E7498C">
        <w:t xml:space="preserve"> as redes complexas estão sendo aplicadas em diversas áreas, na resolução de problemas dos mais variados tipos.</w:t>
      </w:r>
      <w:r w:rsidR="00172476" w:rsidRPr="00E7498C">
        <w:t xml:space="preserve"> </w:t>
      </w:r>
      <w:r w:rsidR="004355E9" w:rsidRPr="00E7498C">
        <w:t>Os autores</w:t>
      </w:r>
      <w:r w:rsidRPr="00E7498C">
        <w:t xml:space="preserve"> exemplifica</w:t>
      </w:r>
      <w:r w:rsidR="004355E9" w:rsidRPr="00E7498C">
        <w:t>m</w:t>
      </w:r>
      <w:r w:rsidRPr="00E7498C">
        <w:t xml:space="preserve"> </w:t>
      </w:r>
      <w:r w:rsidR="004355E9" w:rsidRPr="00E7498C">
        <w:t>a partir da</w:t>
      </w:r>
      <w:r w:rsidRPr="00E7498C">
        <w:t xml:space="preserve"> avaliação de qualidade de texto</w:t>
      </w:r>
      <w:r w:rsidR="007E6D39" w:rsidRPr="00E7498C">
        <w:t xml:space="preserve">, </w:t>
      </w:r>
      <w:r w:rsidR="00D93971">
        <w:t>no qual</w:t>
      </w:r>
      <w:r w:rsidR="007E6D39" w:rsidRPr="00E7498C">
        <w:t xml:space="preserve"> foi utilizado um grafo direcional para a modelagem, que tinham as palavras como vértices e suas ligações representa</w:t>
      </w:r>
      <w:r w:rsidR="004355E9" w:rsidRPr="00E7498C">
        <w:t xml:space="preserve">ndo a </w:t>
      </w:r>
      <w:r w:rsidR="00BC7BF1" w:rsidRPr="00E7498C">
        <w:t>quantidade de vezes que a sequência de palavra</w:t>
      </w:r>
      <w:r w:rsidR="00BE291A" w:rsidRPr="00E7498C">
        <w:t>s era encontrada.</w:t>
      </w:r>
      <w:r w:rsidRPr="00E7498C">
        <w:t xml:space="preserve"> </w:t>
      </w:r>
      <w:r w:rsidR="004355E9" w:rsidRPr="00E7498C">
        <w:t xml:space="preserve">Metz </w:t>
      </w:r>
      <w:r w:rsidR="004355E9" w:rsidRPr="00E7498C">
        <w:rPr>
          <w:i/>
          <w:iCs/>
        </w:rPr>
        <w:t>et al.</w:t>
      </w:r>
      <w:r w:rsidR="004355E9" w:rsidRPr="00E7498C">
        <w:t xml:space="preserve"> (2017) também citam a </w:t>
      </w:r>
      <w:r w:rsidRPr="00E7498C">
        <w:t>avaliação e construção de sistemas de sumarização</w:t>
      </w:r>
      <w:r w:rsidR="00BE291A" w:rsidRPr="00E7498C">
        <w:t>,</w:t>
      </w:r>
      <w:r w:rsidRPr="00E7498C">
        <w:t xml:space="preserve"> controle do congestionamento de pacote</w:t>
      </w:r>
      <w:r w:rsidR="00172476" w:rsidRPr="00E7498C">
        <w:t>s</w:t>
      </w:r>
      <w:r w:rsidR="007E6D39" w:rsidRPr="00E7498C">
        <w:t xml:space="preserve"> e</w:t>
      </w:r>
      <w:r w:rsidR="00172476" w:rsidRPr="00E7498C">
        <w:t xml:space="preserve"> detecção de comunidades em redes sociais</w:t>
      </w:r>
      <w:r w:rsidRPr="00E7498C">
        <w:t>.</w:t>
      </w:r>
    </w:p>
    <w:p w14:paraId="17618F24" w14:textId="02233157" w:rsidR="00B30511" w:rsidRDefault="008A7EB1" w:rsidP="00773E42">
      <w:pPr>
        <w:pStyle w:val="TF-refernciasbibliogrficasTTULO"/>
      </w:pPr>
      <w:bookmarkStart w:id="85" w:name="_Toc351015602"/>
      <w:bookmarkEnd w:id="48"/>
      <w:bookmarkEnd w:id="49"/>
      <w:bookmarkEnd w:id="50"/>
      <w:bookmarkEnd w:id="51"/>
      <w:bookmarkEnd w:id="52"/>
      <w:bookmarkEnd w:id="53"/>
      <w:bookmarkEnd w:id="54"/>
      <w:r>
        <w:t>Referências</w:t>
      </w:r>
      <w:bookmarkEnd w:id="85"/>
      <w:r>
        <w:t xml:space="preserve"> </w:t>
      </w:r>
    </w:p>
    <w:p w14:paraId="48203E64" w14:textId="77777777" w:rsidR="00F769B3" w:rsidRPr="008D7FEF" w:rsidRDefault="00F769B3" w:rsidP="00F769B3">
      <w:pPr>
        <w:pStyle w:val="TF-REFERNCIASITEM0"/>
        <w:rPr>
          <w:lang w:val="en-US"/>
        </w:rPr>
      </w:pPr>
      <w:r>
        <w:t xml:space="preserve">ANDRADE, Michelle H. S. </w:t>
      </w:r>
      <w:r>
        <w:rPr>
          <w:b/>
        </w:rPr>
        <w:t>Entenda como funcionam os Sistemas de Recomendação</w:t>
      </w:r>
      <w:r>
        <w:t xml:space="preserve">. [2017]. Disponível em: https://www.igti.com.br/blog/como-funcionam-os-sistemas-de-recomendacao/. </w:t>
      </w:r>
      <w:proofErr w:type="spellStart"/>
      <w:r w:rsidRPr="008D7FEF">
        <w:rPr>
          <w:lang w:val="en-US"/>
        </w:rPr>
        <w:t>Acesso</w:t>
      </w:r>
      <w:proofErr w:type="spellEnd"/>
      <w:r w:rsidRPr="008D7FEF">
        <w:rPr>
          <w:lang w:val="en-US"/>
        </w:rPr>
        <w:t xml:space="preserve"> </w:t>
      </w:r>
      <w:proofErr w:type="spellStart"/>
      <w:r w:rsidRPr="008D7FEF">
        <w:rPr>
          <w:lang w:val="en-US"/>
        </w:rPr>
        <w:t>em</w:t>
      </w:r>
      <w:proofErr w:type="spellEnd"/>
      <w:r w:rsidRPr="008D7FEF">
        <w:rPr>
          <w:lang w:val="en-US"/>
        </w:rPr>
        <w:t>: 7 out. 2020.</w:t>
      </w:r>
    </w:p>
    <w:p w14:paraId="180652BB" w14:textId="77777777" w:rsidR="00F769B3" w:rsidRPr="008D7FEF" w:rsidRDefault="00F769B3" w:rsidP="00F769B3">
      <w:pPr>
        <w:pStyle w:val="TF-REFERNCIASITEM0"/>
        <w:rPr>
          <w:lang w:val="en-US"/>
        </w:rPr>
      </w:pPr>
      <w:r w:rsidRPr="008D7FEF">
        <w:rPr>
          <w:lang w:val="en-US"/>
        </w:rPr>
        <w:t xml:space="preserve">BARABÁSI, Albert-Laszlo. </w:t>
      </w:r>
      <w:r w:rsidRPr="008D7FEF">
        <w:rPr>
          <w:b/>
          <w:bCs/>
          <w:lang w:val="en-US"/>
        </w:rPr>
        <w:t>Linked: How Everything Is Connected to Everything Else and What It Means for Business, Science, and Everyday Life</w:t>
      </w:r>
      <w:r w:rsidRPr="008D7FEF">
        <w:rPr>
          <w:lang w:val="en-US"/>
        </w:rPr>
        <w:t>, Plume Books, 2003.</w:t>
      </w:r>
    </w:p>
    <w:p w14:paraId="45A07F97" w14:textId="77777777" w:rsidR="00F769B3" w:rsidRDefault="00F769B3" w:rsidP="00F769B3">
      <w:pPr>
        <w:pStyle w:val="TF-REFERNCIASITEM0"/>
      </w:pPr>
      <w:r>
        <w:t xml:space="preserve">BESSA, Aline D. </w:t>
      </w:r>
      <w:r>
        <w:rPr>
          <w:i/>
          <w:iCs/>
        </w:rPr>
        <w:t>et al</w:t>
      </w:r>
      <w:r>
        <w:t>. I</w:t>
      </w:r>
      <w:r>
        <w:rPr>
          <w:b/>
          <w:bCs/>
        </w:rPr>
        <w:t>ntrodução às redes complexas</w:t>
      </w:r>
      <w:r>
        <w:t>. 2009. 21f. Curso de Física Estatística e Sistemas Complexos, Universidade Federal da Bahia.</w:t>
      </w:r>
    </w:p>
    <w:p w14:paraId="394B8B6A" w14:textId="77777777" w:rsidR="00F769B3" w:rsidRDefault="00F769B3" w:rsidP="00F769B3">
      <w:pPr>
        <w:pStyle w:val="TF-REFERNCIASITEM0"/>
      </w:pPr>
      <w:r>
        <w:t xml:space="preserve">BRITO, Carina. </w:t>
      </w:r>
      <w:r>
        <w:rPr>
          <w:b/>
        </w:rPr>
        <w:t xml:space="preserve">E-commerce cresce em 2020 impulsionado pela pandemia do </w:t>
      </w:r>
      <w:proofErr w:type="spellStart"/>
      <w:r>
        <w:rPr>
          <w:b/>
        </w:rPr>
        <w:t>coronavírus</w:t>
      </w:r>
      <w:proofErr w:type="spellEnd"/>
      <w:r>
        <w:t xml:space="preserve">. [2020]. Disponível em: https://revistapegn.globo.com/Banco-de-ideias/Varejo/noticia/2020/08/e-commerce-cresce-em-2020-impulsionado-pela-pandemia-do-coronavirus.html. Acesso em: 26 set. 2020. </w:t>
      </w:r>
    </w:p>
    <w:p w14:paraId="223026E5" w14:textId="77777777" w:rsidR="00F769B3" w:rsidRDefault="00F769B3" w:rsidP="00F769B3">
      <w:pPr>
        <w:pStyle w:val="TF-REFERNCIASITEM0"/>
      </w:pPr>
      <w:commentRangeStart w:id="86"/>
      <w:r>
        <w:t xml:space="preserve">CARVALHO, Maria A. A. S. </w:t>
      </w:r>
      <w:r>
        <w:rPr>
          <w:b/>
        </w:rPr>
        <w:t>Recomendação baseada em modularidade</w:t>
      </w:r>
      <w:r>
        <w:t>. 2016. 126f. Tese (Doutorado em Ciência da Computação) - Curso de Pós-Graduação em Ciência da Computação, Universidade Federal de Pernambuco, Recife.</w:t>
      </w:r>
    </w:p>
    <w:p w14:paraId="2C50DA50" w14:textId="77777777" w:rsidR="00F769B3" w:rsidRDefault="00F769B3" w:rsidP="00F769B3">
      <w:pPr>
        <w:pStyle w:val="TF-REFERNCIASITEM0"/>
      </w:pPr>
      <w:r>
        <w:t xml:space="preserve">CARVALHO, Alexsandro </w:t>
      </w:r>
      <w:commentRangeEnd w:id="86"/>
      <w:r w:rsidR="004021BB">
        <w:rPr>
          <w:rStyle w:val="Refdecomentrio"/>
        </w:rPr>
        <w:commentReference w:id="86"/>
      </w:r>
      <w:r>
        <w:t xml:space="preserve">M. </w:t>
      </w:r>
      <w:r>
        <w:rPr>
          <w:b/>
        </w:rPr>
        <w:t>Dinâmica de doenças infecciosas em redes complexas</w:t>
      </w:r>
      <w:r>
        <w:t>. 2012. 77f. Tese (Doutorado em Ciência) - Curso de Pós-Graduação em Física, Universidade Federal do Rio Grande do Sul, Porto Alegre.</w:t>
      </w:r>
    </w:p>
    <w:p w14:paraId="34D3EE9A" w14:textId="77777777" w:rsidR="00F769B3" w:rsidRDefault="00F769B3" w:rsidP="00F769B3">
      <w:pPr>
        <w:pStyle w:val="TF-REFERNCIASITEM0"/>
      </w:pPr>
      <w:r>
        <w:t xml:space="preserve">CAZELLA, Silvio C.; NUNES, Maria Augusta S. N.; REATEGUI, </w:t>
      </w:r>
      <w:proofErr w:type="spellStart"/>
      <w:r>
        <w:t>Eliseo</w:t>
      </w:r>
      <w:proofErr w:type="spellEnd"/>
      <w:r>
        <w:t xml:space="preserve"> B. </w:t>
      </w:r>
      <w:r>
        <w:rPr>
          <w:b/>
          <w:bCs/>
        </w:rPr>
        <w:t xml:space="preserve">A Ciência da Opinião: </w:t>
      </w:r>
      <w:r>
        <w:t>Estado da arte em Sistemas de Recomendação. 2010</w:t>
      </w:r>
    </w:p>
    <w:p w14:paraId="417564FC" w14:textId="77777777" w:rsidR="00F769B3" w:rsidRDefault="00F769B3" w:rsidP="00F769B3">
      <w:pPr>
        <w:pStyle w:val="TF-REFERNCIASITEM0"/>
      </w:pPr>
      <w:r>
        <w:t xml:space="preserve">LUNARDI, Guilherme. </w:t>
      </w:r>
      <w:r>
        <w:rPr>
          <w:b/>
        </w:rPr>
        <w:t>12 dados que comprovam o crescimento do e-commerce no Brasil</w:t>
      </w:r>
      <w:r>
        <w:t>. [2018]. Disponível em: https://www.ecommercebrasil.com.br/artigos/12-dados-que-comprovam-o-crescimento-do-e-commerce-no-brasil/. Acesso em: 25 set. 2020.</w:t>
      </w:r>
    </w:p>
    <w:p w14:paraId="4FAFE59F" w14:textId="77777777" w:rsidR="00F769B3" w:rsidRDefault="00F769B3" w:rsidP="00F769B3">
      <w:pPr>
        <w:pStyle w:val="TF-REFERNCIASITEM0"/>
      </w:pPr>
      <w:r>
        <w:t xml:space="preserve">METZ, Jean </w:t>
      </w:r>
      <w:r>
        <w:rPr>
          <w:i/>
          <w:iCs/>
        </w:rPr>
        <w:t>et al</w:t>
      </w:r>
      <w:r>
        <w:t xml:space="preserve">. </w:t>
      </w:r>
      <w:r>
        <w:rPr>
          <w:b/>
        </w:rPr>
        <w:t>Redes Complexas</w:t>
      </w:r>
      <w:r>
        <w:rPr>
          <w:bCs/>
        </w:rPr>
        <w:t>: conceitos e aplicações</w:t>
      </w:r>
      <w:r>
        <w:t xml:space="preserve">. São Carlos, 2007. </w:t>
      </w:r>
    </w:p>
    <w:p w14:paraId="2A08E8F1" w14:textId="77777777" w:rsidR="00F769B3" w:rsidRDefault="00F769B3" w:rsidP="00F769B3">
      <w:pPr>
        <w:pStyle w:val="TF-REFERNCIASITEM0"/>
      </w:pPr>
      <w:r>
        <w:t xml:space="preserve">MOTTA, Claudia L. R. </w:t>
      </w:r>
      <w:r>
        <w:rPr>
          <w:i/>
          <w:iCs/>
        </w:rPr>
        <w:t>et al</w:t>
      </w:r>
      <w:r>
        <w:t xml:space="preserve">. </w:t>
      </w:r>
      <w:r>
        <w:rPr>
          <w:b/>
          <w:bCs/>
        </w:rPr>
        <w:t>Sistemas Colaborativos</w:t>
      </w:r>
      <w:r>
        <w:t>. 1. Rio de Janeiro: Elsevier, 2012</w:t>
      </w:r>
    </w:p>
    <w:p w14:paraId="32DD39C5" w14:textId="77777777" w:rsidR="00F769B3" w:rsidRDefault="00F769B3" w:rsidP="00F769B3">
      <w:pPr>
        <w:pStyle w:val="TF-REFERNCIASITEM0"/>
      </w:pPr>
      <w:r>
        <w:t xml:space="preserve">NAHAL, Jessica. </w:t>
      </w:r>
      <w:r>
        <w:rPr>
          <w:b/>
        </w:rPr>
        <w:t>Introdução a redes complexas</w:t>
      </w:r>
      <w:r>
        <w:t>. [2014]. Disponível em: https://blog.dp6.com.br/introdução-a-redes-complexas-df73b623d67f. Acesso em: 2 out. 2020.</w:t>
      </w:r>
    </w:p>
    <w:p w14:paraId="6BFE1AB2" w14:textId="77777777" w:rsidR="00F769B3" w:rsidRDefault="00F769B3" w:rsidP="00F769B3">
      <w:pPr>
        <w:pStyle w:val="TF-REFERNCIASITEM0"/>
      </w:pPr>
      <w:r>
        <w:t xml:space="preserve">PINTO, Eduardo R. </w:t>
      </w:r>
      <w:r>
        <w:rPr>
          <w:b/>
        </w:rPr>
        <w:t>Estudo da dinâmica de epidemias em redes complexas</w:t>
      </w:r>
      <w:r>
        <w:t>. 2018. 89f. Dissertação (Mestrado em Biometria) - Curso de Pós-Graduação em Biometria, Universidade Estadual Paulista, Botucatu.</w:t>
      </w:r>
    </w:p>
    <w:p w14:paraId="0E532098" w14:textId="77777777" w:rsidR="00F769B3" w:rsidRDefault="00F769B3" w:rsidP="00F769B3">
      <w:pPr>
        <w:pStyle w:val="TF-REFERNCIASITEM0"/>
      </w:pPr>
      <w:r>
        <w:t xml:space="preserve">RIBEIRO, Larissa F. </w:t>
      </w:r>
      <w:r>
        <w:rPr>
          <w:b/>
        </w:rPr>
        <w:t xml:space="preserve">Redes sem Escala Típica: </w:t>
      </w:r>
      <w:r>
        <w:rPr>
          <w:bCs/>
        </w:rPr>
        <w:t>Visão Geral, Modelos Alternativos e Técnicas Computacionais</w:t>
      </w:r>
      <w:r>
        <w:t>. 2017. 93f. Dissertação (Mestrado em Física) - Curso de Pós-Graduação em Física, Universidade Federal do Rio Grande do Norte, Natal.</w:t>
      </w:r>
    </w:p>
    <w:p w14:paraId="2616197F" w14:textId="77777777" w:rsidR="00F769B3" w:rsidRDefault="00F769B3" w:rsidP="00F769B3">
      <w:pPr>
        <w:pStyle w:val="TF-REFERNCIASITEM0"/>
      </w:pPr>
      <w:r>
        <w:t xml:space="preserve">SANTOS, Rafael J. P. </w:t>
      </w:r>
      <w:r>
        <w:rPr>
          <w:b/>
        </w:rPr>
        <w:t>Análise da rede de produtos comprados em conjunto no comércio eletrônico</w:t>
      </w:r>
      <w:r>
        <w:t>. 2019. 130f. Dissertação (Mestrado em Ciência da Computação e Matemática Computacional) - Curso de Pós-Graduação em Ciência da Computação, Universidade de São Paulo, São Paulo.</w:t>
      </w:r>
    </w:p>
    <w:p w14:paraId="38DCF268" w14:textId="3AD7A70B" w:rsidR="00F769B3" w:rsidRDefault="00F769B3" w:rsidP="00F769B3">
      <w:pPr>
        <w:pStyle w:val="TF-REFERNCIASITEM0"/>
      </w:pPr>
      <w:r>
        <w:t xml:space="preserve">SILVA, Marcos H. P. D. </w:t>
      </w:r>
      <w:r>
        <w:rPr>
          <w:b/>
          <w:bCs/>
        </w:rPr>
        <w:t xml:space="preserve">Pontes de </w:t>
      </w:r>
      <w:proofErr w:type="spellStart"/>
      <w:r>
        <w:rPr>
          <w:b/>
          <w:bCs/>
        </w:rPr>
        <w:t>Königsberg</w:t>
      </w:r>
      <w:proofErr w:type="spellEnd"/>
      <w:r>
        <w:rPr>
          <w:b/>
          <w:bCs/>
        </w:rPr>
        <w:t>: destruí-las é a solução</w:t>
      </w:r>
      <w:r>
        <w:t xml:space="preserve">. [2020]. Disponível em: </w:t>
      </w:r>
      <w:r w:rsidRPr="00B0252D">
        <w:rPr>
          <w:noProof/>
        </w:rPr>
        <w:t>https://www.blogs.unicamp.br/zero/2020/03/20/pontes-de-konigsberg-destrui-las-e-a-solucao/</w:t>
      </w:r>
      <w:r>
        <w:t>. Acesso em: 19 nov. 2020.</w:t>
      </w:r>
    </w:p>
    <w:p w14:paraId="0F4C4E62" w14:textId="77777777" w:rsidR="00F769B3" w:rsidRDefault="00F769B3" w:rsidP="00F769B3">
      <w:pPr>
        <w:pStyle w:val="TF-REFERNCIASITEM0"/>
      </w:pPr>
      <w:r>
        <w:t xml:space="preserve">SILVA, </w:t>
      </w:r>
      <w:proofErr w:type="spellStart"/>
      <w:r>
        <w:t>Natai</w:t>
      </w:r>
      <w:proofErr w:type="spellEnd"/>
      <w:r>
        <w:t xml:space="preserve"> B. </w:t>
      </w:r>
      <w:r>
        <w:rPr>
          <w:b/>
        </w:rPr>
        <w:t>Recomendação de relacionamentos em redes sociais baseada em grafos</w:t>
      </w:r>
      <w:r>
        <w:t>. 2010. 94f. Dissertação (Mestrado em Ciência da Computação) - Curso de Pós-Graduação em Ciência da Computação, Universidade Federal de Pernambuco, Recife.</w:t>
      </w:r>
    </w:p>
    <w:p w14:paraId="7D67CDD4" w14:textId="77777777" w:rsidR="00F769B3" w:rsidRDefault="00F769B3" w:rsidP="00F769B3">
      <w:pPr>
        <w:pStyle w:val="TF-REFERNCIASITEM0"/>
      </w:pPr>
      <w:r>
        <w:t xml:space="preserve">TERRA, Tiago. </w:t>
      </w:r>
      <w:r>
        <w:rPr>
          <w:b/>
        </w:rPr>
        <w:t xml:space="preserve">Comércio eletrônico cresce com pandemia do COVID-19, diz </w:t>
      </w:r>
      <w:proofErr w:type="spellStart"/>
      <w:r>
        <w:rPr>
          <w:b/>
        </w:rPr>
        <w:t>ABComm</w:t>
      </w:r>
      <w:proofErr w:type="spellEnd"/>
      <w:r>
        <w:t xml:space="preserve">. [2020]. Disponível em: https://www.mundodomarketing.com.br/ultimas-noticias/38602/comercio-eletronico-cresce-com-pandemia-do-covid-19-diz-abcomm.html. Acesso em: 21 set. 2020. </w:t>
      </w:r>
    </w:p>
    <w:p w14:paraId="09DEABC9" w14:textId="77777777" w:rsidR="00036D6C" w:rsidRPr="008D7FEF" w:rsidRDefault="00F769B3" w:rsidP="00B0252D">
      <w:pPr>
        <w:pStyle w:val="TF-REFERNCIASITEM0"/>
        <w:rPr>
          <w:lang w:val="en-US"/>
        </w:rPr>
      </w:pPr>
      <w:commentRangeStart w:id="87"/>
      <w:r w:rsidRPr="008D7FEF">
        <w:rPr>
          <w:lang w:val="en-US"/>
        </w:rPr>
        <w:t xml:space="preserve">ZHONG </w:t>
      </w:r>
      <w:commentRangeEnd w:id="87"/>
      <w:r w:rsidR="00575E12">
        <w:rPr>
          <w:rStyle w:val="Refdecomentrio"/>
        </w:rPr>
        <w:commentReference w:id="87"/>
      </w:r>
      <w:r w:rsidRPr="008D7FEF">
        <w:rPr>
          <w:i/>
          <w:iCs/>
          <w:lang w:val="en-US"/>
        </w:rPr>
        <w:t>et al</w:t>
      </w:r>
      <w:r w:rsidRPr="008D7FEF">
        <w:rPr>
          <w:lang w:val="en-US"/>
        </w:rPr>
        <w:t>. Study on Directed Trust Graph Based Recommendation for E-commerce System</w:t>
      </w:r>
      <w:r w:rsidRPr="008D7FEF">
        <w:rPr>
          <w:b/>
          <w:bCs/>
          <w:lang w:val="en-US"/>
        </w:rPr>
        <w:t>. International Journal of Computers, Communications and Control</w:t>
      </w:r>
      <w:r w:rsidRPr="008D7FEF">
        <w:rPr>
          <w:lang w:val="en-US"/>
        </w:rPr>
        <w:t xml:space="preserve">. v. 9, n. 4, p. 510-523, jun. 2014 </w:t>
      </w:r>
    </w:p>
    <w:p w14:paraId="0D57ED89" w14:textId="77777777" w:rsidR="00036D6C" w:rsidRPr="008D7FEF" w:rsidRDefault="00036D6C" w:rsidP="00B0252D">
      <w:pPr>
        <w:pStyle w:val="TF-REFERNCIASITEM0"/>
        <w:rPr>
          <w:lang w:val="en-US"/>
        </w:rPr>
      </w:pPr>
    </w:p>
    <w:p w14:paraId="1F39E08A" w14:textId="77777777" w:rsidR="00036D6C" w:rsidRPr="008D7FEF" w:rsidRDefault="00036D6C" w:rsidP="00B0252D">
      <w:pPr>
        <w:pStyle w:val="TF-REFERNCIASITEM0"/>
        <w:rPr>
          <w:lang w:val="en-US"/>
        </w:rPr>
      </w:pPr>
    </w:p>
    <w:p w14:paraId="4BD13FF2" w14:textId="77777777" w:rsidR="00036D6C" w:rsidRPr="008D7FEF" w:rsidRDefault="00036D6C" w:rsidP="00B0252D">
      <w:pPr>
        <w:pStyle w:val="TF-REFERNCIASITEM0"/>
        <w:rPr>
          <w:lang w:val="en-US"/>
        </w:rPr>
      </w:pPr>
    </w:p>
    <w:p w14:paraId="4EF7B955" w14:textId="0A67D133" w:rsidR="00F83A19" w:rsidRDefault="00F83A19" w:rsidP="00036D6C">
      <w:pPr>
        <w:pStyle w:val="TF-REFERNCIASITEM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433CAC15" w14:textId="77777777" w:rsidR="008D7FEF" w:rsidRPr="00320BFA" w:rsidRDefault="008D7FEF" w:rsidP="008D7FEF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09A26E36" w14:textId="05ECFB29" w:rsidR="008D7FEF" w:rsidRPr="00320BFA" w:rsidRDefault="008D7FEF" w:rsidP="008D7FEF">
      <w:pPr>
        <w:pStyle w:val="TF-xAvalLINHA"/>
      </w:pPr>
      <w:r w:rsidRPr="00320BFA">
        <w:t>Acadêmico(a):</w:t>
      </w:r>
      <w:r w:rsidR="001E758F">
        <w:t xml:space="preserve"> Diogo </w:t>
      </w:r>
      <w:proofErr w:type="spellStart"/>
      <w:r w:rsidR="001E758F">
        <w:t>Warmeling</w:t>
      </w:r>
      <w:proofErr w:type="spellEnd"/>
      <w:r w:rsidRPr="00320BFA">
        <w:tab/>
      </w:r>
    </w:p>
    <w:p w14:paraId="376AB328" w14:textId="77777777" w:rsidR="008D7FEF" w:rsidRDefault="008D7FEF" w:rsidP="008D7FEF">
      <w:pPr>
        <w:pStyle w:val="TF-xAvalLINHA"/>
      </w:pPr>
      <w:r w:rsidRPr="00320BFA">
        <w:t>Avaliador(a):</w:t>
      </w:r>
      <w:r w:rsidRPr="00320BFA">
        <w:tab/>
      </w:r>
      <w:r>
        <w:t>Andreza Sartori</w:t>
      </w:r>
      <w:r>
        <w:tab/>
      </w:r>
    </w:p>
    <w:p w14:paraId="1367DF73" w14:textId="77777777" w:rsidR="008D7FEF" w:rsidRDefault="008D7FEF" w:rsidP="008D7FE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8D7FEF" w:rsidRPr="00320BFA" w14:paraId="5687C6DC" w14:textId="77777777" w:rsidTr="001A615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3F10F" w14:textId="77777777" w:rsidR="008D7FEF" w:rsidRPr="00320BFA" w:rsidRDefault="008D7FEF" w:rsidP="001A615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737B5B" w14:textId="77777777" w:rsidR="008D7FEF" w:rsidRPr="00320BFA" w:rsidRDefault="008D7FEF" w:rsidP="001A615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5020A8" w14:textId="77777777" w:rsidR="008D7FEF" w:rsidRPr="00320BFA" w:rsidRDefault="008D7FEF" w:rsidP="001A615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01BBA0" w14:textId="77777777" w:rsidR="008D7FEF" w:rsidRPr="00320BFA" w:rsidRDefault="008D7FEF" w:rsidP="001A6153">
            <w:pPr>
              <w:pStyle w:val="TF-xAvalITEMTABELA"/>
            </w:pPr>
            <w:r w:rsidRPr="00320BFA">
              <w:t>não atende</w:t>
            </w:r>
          </w:p>
        </w:tc>
      </w:tr>
      <w:tr w:rsidR="008D7FEF" w:rsidRPr="00320BFA" w14:paraId="21EC84AC" w14:textId="77777777" w:rsidTr="001A615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E4C8AE" w14:textId="77777777" w:rsidR="008D7FEF" w:rsidRPr="00320BFA" w:rsidRDefault="008D7FEF" w:rsidP="001A6153">
            <w:pPr>
              <w:pStyle w:val="TF-xAvalITEMTABELA"/>
            </w:pPr>
            <w:r w:rsidRPr="008B0D4D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7E20" w14:textId="77777777" w:rsidR="008D7FEF" w:rsidRPr="00821EE8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83A4CF9" w14:textId="77777777" w:rsidR="008D7FEF" w:rsidRPr="00821EE8" w:rsidRDefault="008D7FEF" w:rsidP="001A615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9A8A" w14:textId="75E4F29A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6ECF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7CA67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2BE7531E" w14:textId="77777777" w:rsidTr="001A615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AA7741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B800" w14:textId="77777777" w:rsidR="008D7FEF" w:rsidRPr="00821EE8" w:rsidRDefault="008D7FEF" w:rsidP="001A615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CB78" w14:textId="5E633CEB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6A9F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61402A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0AEC11EA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6C60CA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BF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0BD8C6C" w14:textId="77777777" w:rsidR="008D7FEF" w:rsidRPr="00320BFA" w:rsidRDefault="008D7FEF" w:rsidP="001A615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FE8C" w14:textId="2399DDAA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2F9B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19129F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6F4E0897" w14:textId="77777777" w:rsidTr="001A615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7801AC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D7C9" w14:textId="77777777" w:rsidR="008D7FEF" w:rsidRPr="00320BFA" w:rsidRDefault="008D7FEF" w:rsidP="001A615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0B9E" w14:textId="259F09D4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7ED2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9F10A3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0B0A484E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AC7EB8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280B" w14:textId="77777777" w:rsidR="008D7FEF" w:rsidRPr="00EE20C1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30BB079D" w14:textId="77777777" w:rsidR="008D7FEF" w:rsidRPr="00EE20C1" w:rsidRDefault="008D7FEF" w:rsidP="001A615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CECE" w14:textId="05B3B0E7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7439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70A22C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0D3F9898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849568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6BAF" w14:textId="77777777" w:rsidR="008D7FEF" w:rsidRPr="00EE20C1" w:rsidRDefault="008D7FEF" w:rsidP="001A615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D531" w14:textId="68120799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909E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36D2BD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28088E6F" w14:textId="77777777" w:rsidTr="001A615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CDC37A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0B5D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1ADEC25" w14:textId="77777777" w:rsidR="008D7FEF" w:rsidRPr="00320BFA" w:rsidRDefault="008D7FEF" w:rsidP="001A615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F692" w14:textId="4312B9C0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228C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210BA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20379A55" w14:textId="77777777" w:rsidTr="001A615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4D0127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244A" w14:textId="77777777" w:rsidR="008D7FEF" w:rsidRPr="00320BFA" w:rsidRDefault="008D7FEF" w:rsidP="001A615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CBF" w14:textId="758F57B1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2844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67A1E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1C94E3F5" w14:textId="77777777" w:rsidTr="001A615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2862A8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8E36" w14:textId="77777777" w:rsidR="008D7FEF" w:rsidRPr="00801036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38259CE3" w14:textId="77777777" w:rsidR="008D7FEF" w:rsidRPr="00801036" w:rsidRDefault="008D7FEF" w:rsidP="001A615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8044" w14:textId="22BB9D4F" w:rsidR="008D7FEF" w:rsidRPr="00801036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7557" w14:textId="77777777" w:rsidR="008D7FEF" w:rsidRPr="00801036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34CC3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37BCF851" w14:textId="77777777" w:rsidTr="001A615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F9DF16" w14:textId="77777777" w:rsidR="008D7FEF" w:rsidRPr="00320BFA" w:rsidRDefault="008D7FEF" w:rsidP="001A615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017F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47628F3" w14:textId="77777777" w:rsidR="008D7FEF" w:rsidRPr="00320BFA" w:rsidRDefault="008D7FEF" w:rsidP="001A615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B484" w14:textId="309B4195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F550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9AADF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10F1E93A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8F03F4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A13F" w14:textId="77777777" w:rsidR="008D7FEF" w:rsidRPr="00320BFA" w:rsidRDefault="008D7FEF" w:rsidP="001A615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685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673D" w14:textId="020DFFB8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1670CA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4EA1A8B5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D02A7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9D6E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61C359DA" w14:textId="77777777" w:rsidR="008D7FEF" w:rsidRPr="00320BFA" w:rsidRDefault="008D7FEF" w:rsidP="001A615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F8AF" w14:textId="2D669E20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080D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589039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123E771E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D204F7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5012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AADA24D" w14:textId="77777777" w:rsidR="008D7FEF" w:rsidRPr="00320BFA" w:rsidRDefault="008D7FEF" w:rsidP="001A615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1CB2" w14:textId="15E26039" w:rsidR="008D7FEF" w:rsidRPr="00320BFA" w:rsidRDefault="0068421A" w:rsidP="001A615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F65" w14:textId="77777777" w:rsidR="008D7FEF" w:rsidRPr="00320BFA" w:rsidRDefault="008D7FEF" w:rsidP="001A615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CD184" w14:textId="77777777" w:rsidR="008D7FEF" w:rsidRPr="00320BFA" w:rsidRDefault="008D7FEF" w:rsidP="001A615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60E50487" w14:textId="77777777" w:rsidTr="001A615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C7C4A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D3D0" w14:textId="77777777" w:rsidR="008D7FEF" w:rsidRPr="00320BFA" w:rsidRDefault="008D7FEF" w:rsidP="008D7FEF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34129D7E" w14:textId="77777777" w:rsidR="008D7FEF" w:rsidRPr="00320BFA" w:rsidRDefault="008D7FEF" w:rsidP="001A615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C24A" w14:textId="6ED10558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70B7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30289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5BB64AE8" w14:textId="77777777" w:rsidTr="001A615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EBA92D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000A" w14:textId="77777777" w:rsidR="008D7FEF" w:rsidRPr="00320BFA" w:rsidRDefault="008D7FEF" w:rsidP="001A615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2732" w14:textId="1C09A42E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7F68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C953F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D7FEF" w:rsidRPr="00320BFA" w14:paraId="759850F6" w14:textId="77777777" w:rsidTr="001A61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488E2" w14:textId="77777777" w:rsidR="008D7FEF" w:rsidRPr="00320BFA" w:rsidRDefault="008D7FEF" w:rsidP="001A61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447CD" w14:textId="77777777" w:rsidR="008D7FEF" w:rsidRPr="00320BFA" w:rsidRDefault="008D7FEF" w:rsidP="001A615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A36D80" w14:textId="38EC491C" w:rsidR="008D7FEF" w:rsidRPr="00320BFA" w:rsidRDefault="0068421A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AC7BCD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163913" w14:textId="77777777" w:rsidR="008D7FEF" w:rsidRPr="00320BFA" w:rsidRDefault="008D7FEF" w:rsidP="001A615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F66DD02" w14:textId="77777777" w:rsidR="008D7FEF" w:rsidRPr="00320BFA" w:rsidRDefault="008D7FEF" w:rsidP="008D7FEF">
      <w:pPr>
        <w:pStyle w:val="TF-xAvalLINHA"/>
      </w:pPr>
    </w:p>
    <w:p w14:paraId="58398871" w14:textId="77777777" w:rsidR="008D7FEF" w:rsidRDefault="008D7FEF" w:rsidP="008D7FEF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3234347D" w14:textId="77777777" w:rsidR="008D7FEF" w:rsidRPr="003F5F25" w:rsidRDefault="008D7FEF" w:rsidP="008D7FEF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8D7FEF" w:rsidRPr="00320BFA" w14:paraId="5DB93397" w14:textId="77777777" w:rsidTr="001A615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7CE664C" w14:textId="77777777" w:rsidR="008D7FEF" w:rsidRPr="00320BFA" w:rsidRDefault="008D7FEF" w:rsidP="001A615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4371EA4" w14:textId="77777777" w:rsidR="008D7FEF" w:rsidRPr="00320BFA" w:rsidRDefault="008D7FEF" w:rsidP="008D7FE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19F59CA" w14:textId="77777777" w:rsidR="008D7FEF" w:rsidRPr="00320BFA" w:rsidRDefault="008D7FEF" w:rsidP="008D7FE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4944568D" w14:textId="77777777" w:rsidR="008D7FEF" w:rsidRPr="00320BFA" w:rsidRDefault="008D7FEF" w:rsidP="008D7FE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D7FEF" w:rsidRPr="00320BFA" w14:paraId="70A3EAD2" w14:textId="77777777" w:rsidTr="001A615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4FD15ED" w14:textId="77777777" w:rsidR="008D7FEF" w:rsidRPr="00320BFA" w:rsidRDefault="008D7FEF" w:rsidP="001A615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C3EF86C" w14:textId="58B803E9" w:rsidR="008D7FEF" w:rsidRPr="00320BFA" w:rsidRDefault="008D7FEF" w:rsidP="001A615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1F160B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CCFA1D" w14:textId="77777777" w:rsidR="008D7FEF" w:rsidRPr="00320BFA" w:rsidRDefault="008D7FEF" w:rsidP="001A615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B7474A5" w14:textId="0A1C1CBE" w:rsidR="008D7FEF" w:rsidRDefault="008D7FEF" w:rsidP="008D7FEF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1F160B">
        <w:t>01/12/2020</w:t>
      </w:r>
      <w:r>
        <w:tab/>
      </w:r>
    </w:p>
    <w:p w14:paraId="1DABCF9C" w14:textId="77777777" w:rsidR="008D7FEF" w:rsidRDefault="008D7FEF" w:rsidP="008D7FEF">
      <w:pPr>
        <w:pStyle w:val="TF-xAvalTTULO"/>
        <w:ind w:left="0" w:firstLine="0"/>
        <w:jc w:val="left"/>
      </w:pPr>
    </w:p>
    <w:p w14:paraId="63485C33" w14:textId="77777777" w:rsidR="008D7FEF" w:rsidRDefault="008D7FEF" w:rsidP="008D7FEF"/>
    <w:p w14:paraId="3E1F1C9D" w14:textId="16BEC354" w:rsidR="0000224C" w:rsidRDefault="0000224C" w:rsidP="008D7FEF">
      <w:pPr>
        <w:pStyle w:val="TF-xAvalTTULO"/>
      </w:pP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" w:author="Andreza Sartori" w:date="2020-12-01T20:40:00Z" w:initials="AS">
    <w:p w14:paraId="761FA1DD" w14:textId="4AE6204D" w:rsidR="00D4095F" w:rsidRDefault="00D4095F">
      <w:pPr>
        <w:pStyle w:val="Textodecomentrio"/>
      </w:pPr>
      <w:r>
        <w:rPr>
          <w:rStyle w:val="Refdecomentrio"/>
        </w:rPr>
        <w:annotationRef/>
      </w:r>
      <w:r>
        <w:t>Rever pontuação. Está confuso.</w:t>
      </w:r>
    </w:p>
  </w:comment>
  <w:comment w:id="27" w:author="Andreza Sartori" w:date="2020-12-01T20:41:00Z" w:initials="AS">
    <w:p w14:paraId="5A1926F8" w14:textId="1102365B" w:rsidR="00053630" w:rsidRDefault="00053630">
      <w:pPr>
        <w:pStyle w:val="Textodecomentrio"/>
      </w:pPr>
      <w:r>
        <w:rPr>
          <w:rStyle w:val="Refdecomentrio"/>
        </w:rPr>
        <w:annotationRef/>
      </w:r>
      <w:r w:rsidRPr="003B08CC">
        <w:t>Coloque o recurso de referência cruzada para figura/quadro/tabela. Faça isso em todo o texto.</w:t>
      </w:r>
    </w:p>
  </w:comment>
  <w:comment w:id="30" w:author="Andreza Sartori" w:date="2020-12-01T20:43:00Z" w:initials="AS">
    <w:p w14:paraId="77C0F4DE" w14:textId="1E25B3ED" w:rsidR="00AB6D46" w:rsidRDefault="00AB6D46">
      <w:pPr>
        <w:pStyle w:val="Textodecomentrio"/>
      </w:pPr>
      <w:r>
        <w:rPr>
          <w:rStyle w:val="Refdecomentrio"/>
        </w:rPr>
        <w:annotationRef/>
      </w:r>
      <w:r w:rsidRPr="00AB6D46">
        <w:t>Não tem vírgula depois da referência pois não existe vírgula entre sujeito e verbo.</w:t>
      </w:r>
    </w:p>
  </w:comment>
  <w:comment w:id="31" w:author="Andreza Sartori" w:date="2020-12-01T20:44:00Z" w:initials="AS">
    <w:p w14:paraId="44A4841B" w14:textId="79228EBA" w:rsidR="00350D25" w:rsidRDefault="00350D25">
      <w:pPr>
        <w:pStyle w:val="Textodecomentrio"/>
      </w:pPr>
      <w:r>
        <w:rPr>
          <w:rStyle w:val="Refdecomentrio"/>
        </w:rPr>
        <w:annotationRef/>
      </w:r>
      <w:r w:rsidRPr="00350D25">
        <w:t>Tem vírgula depois da referência em função do “Segundo”</w:t>
      </w:r>
      <w:r w:rsidR="007F376E">
        <w:t>.</w:t>
      </w:r>
    </w:p>
  </w:comment>
  <w:comment w:id="33" w:author="Andreza Sartori" w:date="2020-12-01T20:47:00Z" w:initials="AS">
    <w:p w14:paraId="4ABD14E1" w14:textId="3D732E6C" w:rsidR="008C7A65" w:rsidRDefault="008C7A65">
      <w:pPr>
        <w:pStyle w:val="Textodecomentrio"/>
      </w:pPr>
      <w:r>
        <w:rPr>
          <w:rStyle w:val="Refdecomentrio"/>
        </w:rPr>
        <w:annotationRef/>
      </w:r>
      <w:r w:rsidRPr="008C7A65">
        <w:t>Nomes próprios não são escritos em itálico.</w:t>
      </w:r>
    </w:p>
  </w:comment>
  <w:comment w:id="39" w:author="Andreza Sartori" w:date="2020-12-01T20:48:00Z" w:initials="AS">
    <w:p w14:paraId="787F262E" w14:textId="6EB7B910" w:rsidR="000F3D5F" w:rsidRDefault="000F3D5F">
      <w:pPr>
        <w:pStyle w:val="Textodecomentrio"/>
      </w:pPr>
      <w:r>
        <w:rPr>
          <w:rStyle w:val="Refdecomentrio"/>
        </w:rPr>
        <w:annotationRef/>
      </w:r>
      <w:r w:rsidRPr="000F3D5F">
        <w:t>Nomes de pacotes, classes, entidades, atributos, métodos ou diálogos de interface devem ser escritos em fonte courier</w:t>
      </w:r>
      <w:r>
        <w:t>. Rever isso em todo o texto.</w:t>
      </w:r>
    </w:p>
  </w:comment>
  <w:comment w:id="40" w:author="Andreza Sartori" w:date="2020-12-01T20:46:00Z" w:initials="AS">
    <w:p w14:paraId="23EEE4C0" w14:textId="6C0B6553" w:rsidR="005F4148" w:rsidRDefault="005F4148">
      <w:pPr>
        <w:pStyle w:val="Textodecomentrio"/>
      </w:pPr>
      <w:r>
        <w:rPr>
          <w:rStyle w:val="Refdecomentrio"/>
        </w:rPr>
        <w:annotationRef/>
      </w:r>
      <w:r w:rsidRPr="005F4148">
        <w:t>Nomes próprios não são escritos em itálico.</w:t>
      </w:r>
    </w:p>
  </w:comment>
  <w:comment w:id="45" w:author="Andreza Sartori" w:date="2020-12-01T20:49:00Z" w:initials="AS">
    <w:p w14:paraId="4B8149E4" w14:textId="74000246" w:rsidR="001352F8" w:rsidRDefault="001352F8">
      <w:pPr>
        <w:pStyle w:val="Textodecomentrio"/>
      </w:pPr>
      <w:r>
        <w:rPr>
          <w:rStyle w:val="Refdecomentrio"/>
        </w:rPr>
        <w:annotationRef/>
      </w:r>
      <w:r>
        <w:t>Confuso.</w:t>
      </w:r>
    </w:p>
  </w:comment>
  <w:comment w:id="65" w:author="Andreza Sartori" w:date="2020-12-01T22:34:00Z" w:initials="AS">
    <w:p w14:paraId="57DC6A9A" w14:textId="5348ACD1" w:rsidR="00541BA0" w:rsidRDefault="00541BA0">
      <w:pPr>
        <w:pStyle w:val="Textodecomentrio"/>
      </w:pPr>
      <w:r>
        <w:rPr>
          <w:rStyle w:val="Refdecomentrio"/>
        </w:rPr>
        <w:annotationRef/>
      </w:r>
      <w:r>
        <w:t>Acredito que aqui você queria dizer “Com isso”</w:t>
      </w:r>
    </w:p>
  </w:comment>
  <w:comment w:id="73" w:author="Andreza Sartori" w:date="2020-12-01T22:44:00Z" w:initials="AS">
    <w:p w14:paraId="1227B5C4" w14:textId="1CE06F89" w:rsidR="00F05BEC" w:rsidRDefault="00F05BEC">
      <w:pPr>
        <w:pStyle w:val="Textodecomentrio"/>
      </w:pPr>
      <w:r>
        <w:rPr>
          <w:rStyle w:val="Refdecomentrio"/>
        </w:rPr>
        <w:annotationRef/>
      </w:r>
      <w:r w:rsidRPr="00F05BEC">
        <w:t>Normalmente frases não iniciam no gerúndio. Gerúndio complementa alguma ideia.</w:t>
      </w:r>
    </w:p>
  </w:comment>
  <w:comment w:id="76" w:author="Andreza Sartori" w:date="2020-12-01T22:46:00Z" w:initials="AS">
    <w:p w14:paraId="234A0D46" w14:textId="0DFD9055" w:rsidR="009962D7" w:rsidRDefault="009962D7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83" w:author="Andreza Sartori" w:date="2020-12-01T22:52:00Z" w:initials="AS">
    <w:p w14:paraId="3F738FAC" w14:textId="5DB6FE1A" w:rsidR="008748C2" w:rsidRDefault="008748C2">
      <w:pPr>
        <w:pStyle w:val="Textodecomentrio"/>
      </w:pPr>
      <w:r>
        <w:rPr>
          <w:rStyle w:val="Refdecomentrio"/>
        </w:rPr>
        <w:annotationRef/>
      </w:r>
      <w:r>
        <w:t>rever pontuação. Confuso.</w:t>
      </w:r>
    </w:p>
  </w:comment>
  <w:comment w:id="86" w:author="Andreza Sartori" w:date="2020-12-01T22:56:00Z" w:initials="AS">
    <w:p w14:paraId="08ED2097" w14:textId="7EDB90B7" w:rsidR="004021BB" w:rsidRDefault="004021BB">
      <w:pPr>
        <w:pStyle w:val="Textodecomentrio"/>
      </w:pPr>
      <w:r>
        <w:rPr>
          <w:rStyle w:val="Refdecomentrio"/>
        </w:rPr>
        <w:annotationRef/>
      </w:r>
      <w:r>
        <w:t>Colocar em ordem alfabética de nome</w:t>
      </w:r>
    </w:p>
  </w:comment>
  <w:comment w:id="87" w:author="Andreza Sartori" w:date="2020-12-01T22:58:00Z" w:initials="AS">
    <w:p w14:paraId="1C0B75F1" w14:textId="2999043B" w:rsidR="00575E12" w:rsidRDefault="00575E12">
      <w:pPr>
        <w:pStyle w:val="Textodecomentrio"/>
      </w:pPr>
      <w:r>
        <w:rPr>
          <w:rStyle w:val="Refdecomentrio"/>
        </w:rPr>
        <w:annotationRef/>
      </w:r>
      <w:r>
        <w:t>Faltou o nome do autor.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1FA1DD" w15:done="0"/>
  <w15:commentEx w15:paraId="5A1926F8" w15:done="0"/>
  <w15:commentEx w15:paraId="77C0F4DE" w15:done="0"/>
  <w15:commentEx w15:paraId="44A4841B" w15:done="0"/>
  <w15:commentEx w15:paraId="4ABD14E1" w15:done="0"/>
  <w15:commentEx w15:paraId="787F262E" w15:done="0"/>
  <w15:commentEx w15:paraId="23EEE4C0" w15:done="0"/>
  <w15:commentEx w15:paraId="4B8149E4" w15:done="0"/>
  <w15:commentEx w15:paraId="57DC6A9A" w15:done="0"/>
  <w15:commentEx w15:paraId="1227B5C4" w15:done="0"/>
  <w15:commentEx w15:paraId="234A0D46" w15:done="0"/>
  <w15:commentEx w15:paraId="3F738FAC" w15:done="0"/>
  <w15:commentEx w15:paraId="08ED2097" w15:done="0"/>
  <w15:commentEx w15:paraId="1C0B75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8AC" w16cex:dateUtc="2020-12-01T23:40:00Z"/>
  <w16cex:commentExtensible w16cex:durableId="237128FE" w16cex:dateUtc="2020-12-01T23:41:00Z"/>
  <w16cex:commentExtensible w16cex:durableId="2371296B" w16cex:dateUtc="2020-12-01T23:43:00Z"/>
  <w16cex:commentExtensible w16cex:durableId="23712996" w16cex:dateUtc="2020-12-01T23:44:00Z"/>
  <w16cex:commentExtensible w16cex:durableId="23712A6E" w16cex:dateUtc="2020-12-01T23:47:00Z"/>
  <w16cex:commentExtensible w16cex:durableId="23712AAB" w16cex:dateUtc="2020-12-01T23:48:00Z"/>
  <w16cex:commentExtensible w16cex:durableId="23712A1E" w16cex:dateUtc="2020-12-01T23:46:00Z"/>
  <w16cex:commentExtensible w16cex:durableId="23712AE1" w16cex:dateUtc="2020-12-01T23:49:00Z"/>
  <w16cex:commentExtensible w16cex:durableId="23714389" w16cex:dateUtc="2020-12-02T01:34:00Z"/>
  <w16cex:commentExtensible w16cex:durableId="237145D3" w16cex:dateUtc="2020-12-02T01:44:00Z"/>
  <w16cex:commentExtensible w16cex:durableId="23714656" w16cex:dateUtc="2020-12-02T01:46:00Z"/>
  <w16cex:commentExtensible w16cex:durableId="23714796" w16cex:dateUtc="2020-12-02T01:52:00Z"/>
  <w16cex:commentExtensible w16cex:durableId="23714889" w16cex:dateUtc="2020-12-02T01:56:00Z"/>
  <w16cex:commentExtensible w16cex:durableId="23714909" w16cex:dateUtc="2020-12-02T0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1FA1DD" w16cid:durableId="237128AC"/>
  <w16cid:commentId w16cid:paraId="5A1926F8" w16cid:durableId="237128FE"/>
  <w16cid:commentId w16cid:paraId="77C0F4DE" w16cid:durableId="2371296B"/>
  <w16cid:commentId w16cid:paraId="44A4841B" w16cid:durableId="23712996"/>
  <w16cid:commentId w16cid:paraId="4ABD14E1" w16cid:durableId="23712A6E"/>
  <w16cid:commentId w16cid:paraId="787F262E" w16cid:durableId="23712AAB"/>
  <w16cid:commentId w16cid:paraId="23EEE4C0" w16cid:durableId="23712A1E"/>
  <w16cid:commentId w16cid:paraId="4B8149E4" w16cid:durableId="23712AE1"/>
  <w16cid:commentId w16cid:paraId="57DC6A9A" w16cid:durableId="23714389"/>
  <w16cid:commentId w16cid:paraId="1227B5C4" w16cid:durableId="237145D3"/>
  <w16cid:commentId w16cid:paraId="234A0D46" w16cid:durableId="23714656"/>
  <w16cid:commentId w16cid:paraId="3F738FAC" w16cid:durableId="23714796"/>
  <w16cid:commentId w16cid:paraId="08ED2097" w16cid:durableId="23714889"/>
  <w16cid:commentId w16cid:paraId="1C0B75F1" w16cid:durableId="23714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08BB8" w14:textId="77777777" w:rsidR="00CD6EDA" w:rsidRDefault="00CD6EDA">
      <w:r>
        <w:separator/>
      </w:r>
    </w:p>
  </w:endnote>
  <w:endnote w:type="continuationSeparator" w:id="0">
    <w:p w14:paraId="60E0918F" w14:textId="77777777" w:rsidR="00CD6EDA" w:rsidRDefault="00CD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C17285" w:rsidRDefault="00C1728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25852" w14:textId="77777777" w:rsidR="009822CD" w:rsidRPr="0000224C" w:rsidRDefault="00D31BD3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A5B0A" w14:textId="77777777" w:rsidR="00CD6EDA" w:rsidRDefault="00CD6EDA">
      <w:r>
        <w:separator/>
      </w:r>
    </w:p>
  </w:footnote>
  <w:footnote w:type="continuationSeparator" w:id="0">
    <w:p w14:paraId="6B8BBFE1" w14:textId="77777777" w:rsidR="00CD6EDA" w:rsidRDefault="00CD6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4219"/>
      <w:gridCol w:w="3402"/>
      <w:gridCol w:w="1569"/>
    </w:tblGrid>
    <w:tr w:rsidR="00CA6AAE" w14:paraId="3DCC013D" w14:textId="77777777" w:rsidTr="00AF6D83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81945A4" w14:textId="77777777" w:rsidR="00CA6AAE" w:rsidRDefault="00CA6AAE" w:rsidP="00CA6AAE">
          <w:pPr>
            <w:pStyle w:val="Cabealho"/>
          </w:pPr>
          <w:r>
            <w:t>PROJETO TCC - BCC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C915044" w14:textId="77777777" w:rsidR="00CA6AAE" w:rsidRDefault="00CA6AAE" w:rsidP="00CA6AAE">
          <w:pPr>
            <w:pStyle w:val="Cabealho"/>
            <w:jc w:val="right"/>
          </w:pPr>
          <w:r>
            <w:t xml:space="preserve">ANO/SEMESTRE: 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F036" w14:textId="77777777" w:rsidR="00CA6AAE" w:rsidRDefault="00CA6AAE" w:rsidP="00CA6AAE">
          <w:pPr>
            <w:pStyle w:val="Cabealho"/>
            <w:jc w:val="right"/>
          </w:pPr>
          <w:r>
            <w:t>2020.2</w:t>
          </w:r>
        </w:p>
      </w:tc>
    </w:tr>
  </w:tbl>
  <w:p w14:paraId="05776BF3" w14:textId="77777777" w:rsidR="00C17285" w:rsidRDefault="00C172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60A22" w14:textId="77777777" w:rsidR="009822CD" w:rsidRDefault="00CD6ED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6EB5D096" w14:textId="77777777" w:rsidTr="006746CA">
      <w:tc>
        <w:tcPr>
          <w:tcW w:w="3227" w:type="dxa"/>
          <w:shd w:val="clear" w:color="auto" w:fill="auto"/>
        </w:tcPr>
        <w:p w14:paraId="55992BE5" w14:textId="77777777" w:rsidR="009822CD" w:rsidRDefault="00D31BD3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035C65B" w14:textId="77777777" w:rsidR="009822CD" w:rsidRDefault="00D31BD3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A078CEA" w14:textId="77777777" w:rsidR="009822CD" w:rsidRDefault="00CD6ED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500FF3B1" w14:textId="77777777" w:rsidR="009822CD" w:rsidRDefault="00CD6E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7A846B6"/>
    <w:multiLevelType w:val="hybridMultilevel"/>
    <w:tmpl w:val="DDA6E67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DC1BC2"/>
    <w:multiLevelType w:val="hybridMultilevel"/>
    <w:tmpl w:val="3D6CA8D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7B70"/>
    <w:rsid w:val="00012922"/>
    <w:rsid w:val="0001575C"/>
    <w:rsid w:val="000179B5"/>
    <w:rsid w:val="00017B62"/>
    <w:rsid w:val="000204E7"/>
    <w:rsid w:val="00021CE5"/>
    <w:rsid w:val="000229B1"/>
    <w:rsid w:val="00023FA0"/>
    <w:rsid w:val="0002602F"/>
    <w:rsid w:val="00030E4A"/>
    <w:rsid w:val="00031A27"/>
    <w:rsid w:val="00031EE0"/>
    <w:rsid w:val="00036D6C"/>
    <w:rsid w:val="0004641A"/>
    <w:rsid w:val="000471E8"/>
    <w:rsid w:val="00050619"/>
    <w:rsid w:val="00051F2E"/>
    <w:rsid w:val="00052A07"/>
    <w:rsid w:val="000533DA"/>
    <w:rsid w:val="00053630"/>
    <w:rsid w:val="0005457F"/>
    <w:rsid w:val="00056933"/>
    <w:rsid w:val="00056F3E"/>
    <w:rsid w:val="000608E9"/>
    <w:rsid w:val="00061FEB"/>
    <w:rsid w:val="000667DF"/>
    <w:rsid w:val="00066E36"/>
    <w:rsid w:val="0007209B"/>
    <w:rsid w:val="00075792"/>
    <w:rsid w:val="00080F9C"/>
    <w:rsid w:val="00081031"/>
    <w:rsid w:val="00084A3D"/>
    <w:rsid w:val="0008579A"/>
    <w:rsid w:val="000863B3"/>
    <w:rsid w:val="00086AA8"/>
    <w:rsid w:val="0008732D"/>
    <w:rsid w:val="000908A3"/>
    <w:rsid w:val="0009735C"/>
    <w:rsid w:val="000A0AE5"/>
    <w:rsid w:val="000A104C"/>
    <w:rsid w:val="000A19DE"/>
    <w:rsid w:val="000A3E65"/>
    <w:rsid w:val="000A3EAB"/>
    <w:rsid w:val="000A4F2A"/>
    <w:rsid w:val="000B12B2"/>
    <w:rsid w:val="000B3868"/>
    <w:rsid w:val="000C1926"/>
    <w:rsid w:val="000C1A18"/>
    <w:rsid w:val="000C275B"/>
    <w:rsid w:val="000C648D"/>
    <w:rsid w:val="000D1294"/>
    <w:rsid w:val="000D77C2"/>
    <w:rsid w:val="000E039E"/>
    <w:rsid w:val="000E082E"/>
    <w:rsid w:val="000E27F9"/>
    <w:rsid w:val="000E2AF8"/>
    <w:rsid w:val="000E2B1E"/>
    <w:rsid w:val="000E311F"/>
    <w:rsid w:val="000E3A68"/>
    <w:rsid w:val="000E650E"/>
    <w:rsid w:val="000E6CE0"/>
    <w:rsid w:val="000E7C4D"/>
    <w:rsid w:val="000F3D5F"/>
    <w:rsid w:val="000F77E3"/>
    <w:rsid w:val="001069C9"/>
    <w:rsid w:val="00107B02"/>
    <w:rsid w:val="0011363A"/>
    <w:rsid w:val="00113A3F"/>
    <w:rsid w:val="00114AD8"/>
    <w:rsid w:val="001164FE"/>
    <w:rsid w:val="0012444C"/>
    <w:rsid w:val="00125084"/>
    <w:rsid w:val="00125277"/>
    <w:rsid w:val="00134332"/>
    <w:rsid w:val="001352F8"/>
    <w:rsid w:val="001375F7"/>
    <w:rsid w:val="00140D07"/>
    <w:rsid w:val="0014203D"/>
    <w:rsid w:val="001554E9"/>
    <w:rsid w:val="00155A86"/>
    <w:rsid w:val="00162AD8"/>
    <w:rsid w:val="00162BF1"/>
    <w:rsid w:val="00164192"/>
    <w:rsid w:val="0016560C"/>
    <w:rsid w:val="00167525"/>
    <w:rsid w:val="00172476"/>
    <w:rsid w:val="00175F06"/>
    <w:rsid w:val="00186092"/>
    <w:rsid w:val="00186E66"/>
    <w:rsid w:val="001934B3"/>
    <w:rsid w:val="00193A97"/>
    <w:rsid w:val="001948BE"/>
    <w:rsid w:val="0019547B"/>
    <w:rsid w:val="001A12CE"/>
    <w:rsid w:val="001A6292"/>
    <w:rsid w:val="001A7511"/>
    <w:rsid w:val="001B2F1E"/>
    <w:rsid w:val="001C33B0"/>
    <w:rsid w:val="001C45FA"/>
    <w:rsid w:val="001C535A"/>
    <w:rsid w:val="001C57E6"/>
    <w:rsid w:val="001C5CBB"/>
    <w:rsid w:val="001D361A"/>
    <w:rsid w:val="001D6234"/>
    <w:rsid w:val="001D6476"/>
    <w:rsid w:val="001E646A"/>
    <w:rsid w:val="001E682E"/>
    <w:rsid w:val="001E758F"/>
    <w:rsid w:val="001F007F"/>
    <w:rsid w:val="001F0D36"/>
    <w:rsid w:val="001F160B"/>
    <w:rsid w:val="00201B0B"/>
    <w:rsid w:val="00202F3F"/>
    <w:rsid w:val="00203E21"/>
    <w:rsid w:val="002042F8"/>
    <w:rsid w:val="00213C8B"/>
    <w:rsid w:val="00224BB2"/>
    <w:rsid w:val="00227C60"/>
    <w:rsid w:val="00231720"/>
    <w:rsid w:val="00234BB6"/>
    <w:rsid w:val="00235240"/>
    <w:rsid w:val="002368FD"/>
    <w:rsid w:val="00240FB2"/>
    <w:rsid w:val="0024110F"/>
    <w:rsid w:val="002423AB"/>
    <w:rsid w:val="002440B0"/>
    <w:rsid w:val="00246AD5"/>
    <w:rsid w:val="00252535"/>
    <w:rsid w:val="002542FD"/>
    <w:rsid w:val="002545E3"/>
    <w:rsid w:val="00257D29"/>
    <w:rsid w:val="00264567"/>
    <w:rsid w:val="0027125F"/>
    <w:rsid w:val="002741EA"/>
    <w:rsid w:val="00275FE9"/>
    <w:rsid w:val="0027792D"/>
    <w:rsid w:val="00282723"/>
    <w:rsid w:val="00282788"/>
    <w:rsid w:val="0028617A"/>
    <w:rsid w:val="00295311"/>
    <w:rsid w:val="0029608A"/>
    <w:rsid w:val="002A4333"/>
    <w:rsid w:val="002A4603"/>
    <w:rsid w:val="002A6617"/>
    <w:rsid w:val="002A7E1B"/>
    <w:rsid w:val="002B0EDC"/>
    <w:rsid w:val="002B1039"/>
    <w:rsid w:val="002B3129"/>
    <w:rsid w:val="002B4718"/>
    <w:rsid w:val="002C761C"/>
    <w:rsid w:val="002D0E7B"/>
    <w:rsid w:val="002D4FDF"/>
    <w:rsid w:val="002E3B1B"/>
    <w:rsid w:val="002E4045"/>
    <w:rsid w:val="002E6155"/>
    <w:rsid w:val="002E6DD1"/>
    <w:rsid w:val="002F027E"/>
    <w:rsid w:val="002F08F4"/>
    <w:rsid w:val="00305328"/>
    <w:rsid w:val="00312CEA"/>
    <w:rsid w:val="0031400B"/>
    <w:rsid w:val="003149FF"/>
    <w:rsid w:val="00320BFA"/>
    <w:rsid w:val="0032378D"/>
    <w:rsid w:val="00335048"/>
    <w:rsid w:val="00340AD0"/>
    <w:rsid w:val="00340B6D"/>
    <w:rsid w:val="00340C8E"/>
    <w:rsid w:val="00344540"/>
    <w:rsid w:val="00347504"/>
    <w:rsid w:val="0035066F"/>
    <w:rsid w:val="00350D25"/>
    <w:rsid w:val="003519A3"/>
    <w:rsid w:val="00355428"/>
    <w:rsid w:val="00362443"/>
    <w:rsid w:val="00366616"/>
    <w:rsid w:val="0037046F"/>
    <w:rsid w:val="00372C7C"/>
    <w:rsid w:val="0037545E"/>
    <w:rsid w:val="00377DA7"/>
    <w:rsid w:val="00377E9B"/>
    <w:rsid w:val="00382ABE"/>
    <w:rsid w:val="00383087"/>
    <w:rsid w:val="003A2B7D"/>
    <w:rsid w:val="003A48E1"/>
    <w:rsid w:val="003A4A75"/>
    <w:rsid w:val="003A5366"/>
    <w:rsid w:val="003B2620"/>
    <w:rsid w:val="003B3A49"/>
    <w:rsid w:val="003B647A"/>
    <w:rsid w:val="003C1063"/>
    <w:rsid w:val="003C5262"/>
    <w:rsid w:val="003C6AF9"/>
    <w:rsid w:val="003D1FA9"/>
    <w:rsid w:val="003D398C"/>
    <w:rsid w:val="003D473B"/>
    <w:rsid w:val="003D4B35"/>
    <w:rsid w:val="003E23B3"/>
    <w:rsid w:val="003E4F19"/>
    <w:rsid w:val="003E5537"/>
    <w:rsid w:val="003F048B"/>
    <w:rsid w:val="003F0B32"/>
    <w:rsid w:val="003F5F25"/>
    <w:rsid w:val="004021BB"/>
    <w:rsid w:val="0040436D"/>
    <w:rsid w:val="00410543"/>
    <w:rsid w:val="00414730"/>
    <w:rsid w:val="004155D3"/>
    <w:rsid w:val="004173CC"/>
    <w:rsid w:val="0042356B"/>
    <w:rsid w:val="0042420A"/>
    <w:rsid w:val="004243D2"/>
    <w:rsid w:val="00424610"/>
    <w:rsid w:val="00424AD5"/>
    <w:rsid w:val="004256A5"/>
    <w:rsid w:val="00427411"/>
    <w:rsid w:val="00432FDF"/>
    <w:rsid w:val="00435424"/>
    <w:rsid w:val="004355E9"/>
    <w:rsid w:val="00437F96"/>
    <w:rsid w:val="004418CE"/>
    <w:rsid w:val="00445368"/>
    <w:rsid w:val="00446458"/>
    <w:rsid w:val="00451B94"/>
    <w:rsid w:val="004552A5"/>
    <w:rsid w:val="00455AED"/>
    <w:rsid w:val="0046105E"/>
    <w:rsid w:val="004616E4"/>
    <w:rsid w:val="00466180"/>
    <w:rsid w:val="004661F2"/>
    <w:rsid w:val="00470C41"/>
    <w:rsid w:val="0047690F"/>
    <w:rsid w:val="00476C78"/>
    <w:rsid w:val="00482174"/>
    <w:rsid w:val="00482805"/>
    <w:rsid w:val="0048576D"/>
    <w:rsid w:val="00493B1A"/>
    <w:rsid w:val="0049495C"/>
    <w:rsid w:val="00497EF6"/>
    <w:rsid w:val="004A17B3"/>
    <w:rsid w:val="004A1D37"/>
    <w:rsid w:val="004B42D8"/>
    <w:rsid w:val="004B6B8F"/>
    <w:rsid w:val="004B7511"/>
    <w:rsid w:val="004C07B1"/>
    <w:rsid w:val="004C0C07"/>
    <w:rsid w:val="004C5EDD"/>
    <w:rsid w:val="004E23CE"/>
    <w:rsid w:val="004E516B"/>
    <w:rsid w:val="004E53B4"/>
    <w:rsid w:val="004E6E1C"/>
    <w:rsid w:val="004F0600"/>
    <w:rsid w:val="00500539"/>
    <w:rsid w:val="00503373"/>
    <w:rsid w:val="00503F3F"/>
    <w:rsid w:val="00504693"/>
    <w:rsid w:val="00505DF4"/>
    <w:rsid w:val="005170D7"/>
    <w:rsid w:val="0052095C"/>
    <w:rsid w:val="005212FE"/>
    <w:rsid w:val="005308FA"/>
    <w:rsid w:val="00530ABA"/>
    <w:rsid w:val="00533964"/>
    <w:rsid w:val="005346A6"/>
    <w:rsid w:val="005360C2"/>
    <w:rsid w:val="00536336"/>
    <w:rsid w:val="00537FE5"/>
    <w:rsid w:val="00541BA0"/>
    <w:rsid w:val="00542ED7"/>
    <w:rsid w:val="00546C3F"/>
    <w:rsid w:val="00550D4A"/>
    <w:rsid w:val="00555601"/>
    <w:rsid w:val="0055740B"/>
    <w:rsid w:val="00564A29"/>
    <w:rsid w:val="00564FBC"/>
    <w:rsid w:val="005705A9"/>
    <w:rsid w:val="00570F7F"/>
    <w:rsid w:val="00572864"/>
    <w:rsid w:val="00575E12"/>
    <w:rsid w:val="0058482B"/>
    <w:rsid w:val="0058618A"/>
    <w:rsid w:val="005864AC"/>
    <w:rsid w:val="00587002"/>
    <w:rsid w:val="0059141F"/>
    <w:rsid w:val="00591611"/>
    <w:rsid w:val="00592BA8"/>
    <w:rsid w:val="00597AAB"/>
    <w:rsid w:val="005A362B"/>
    <w:rsid w:val="005A4952"/>
    <w:rsid w:val="005B20A1"/>
    <w:rsid w:val="005B2478"/>
    <w:rsid w:val="005B2E12"/>
    <w:rsid w:val="005C21FC"/>
    <w:rsid w:val="005C30AE"/>
    <w:rsid w:val="005C457E"/>
    <w:rsid w:val="005C69AF"/>
    <w:rsid w:val="005D1563"/>
    <w:rsid w:val="005E0D89"/>
    <w:rsid w:val="005E35F3"/>
    <w:rsid w:val="005E400D"/>
    <w:rsid w:val="005E698D"/>
    <w:rsid w:val="005F09F1"/>
    <w:rsid w:val="005F3617"/>
    <w:rsid w:val="005F4148"/>
    <w:rsid w:val="005F4598"/>
    <w:rsid w:val="005F645A"/>
    <w:rsid w:val="005F7EDE"/>
    <w:rsid w:val="0060060C"/>
    <w:rsid w:val="00604FFD"/>
    <w:rsid w:val="006056DF"/>
    <w:rsid w:val="006118D1"/>
    <w:rsid w:val="0061251F"/>
    <w:rsid w:val="00617ED3"/>
    <w:rsid w:val="0062094E"/>
    <w:rsid w:val="00620D93"/>
    <w:rsid w:val="00623449"/>
    <w:rsid w:val="0062386A"/>
    <w:rsid w:val="0062576D"/>
    <w:rsid w:val="00625788"/>
    <w:rsid w:val="006305AA"/>
    <w:rsid w:val="00631529"/>
    <w:rsid w:val="0063277E"/>
    <w:rsid w:val="006364F4"/>
    <w:rsid w:val="00640352"/>
    <w:rsid w:val="006426D5"/>
    <w:rsid w:val="00642924"/>
    <w:rsid w:val="00644D8E"/>
    <w:rsid w:val="006466FF"/>
    <w:rsid w:val="00646A5F"/>
    <w:rsid w:val="0064702E"/>
    <w:rsid w:val="00647309"/>
    <w:rsid w:val="006475C1"/>
    <w:rsid w:val="006520DB"/>
    <w:rsid w:val="00652BB3"/>
    <w:rsid w:val="00656C00"/>
    <w:rsid w:val="00661967"/>
    <w:rsid w:val="00661F61"/>
    <w:rsid w:val="006620CC"/>
    <w:rsid w:val="00671B49"/>
    <w:rsid w:val="00674155"/>
    <w:rsid w:val="006745FC"/>
    <w:rsid w:val="006746CA"/>
    <w:rsid w:val="00681DAB"/>
    <w:rsid w:val="0068421A"/>
    <w:rsid w:val="0068602E"/>
    <w:rsid w:val="00687FE1"/>
    <w:rsid w:val="00690380"/>
    <w:rsid w:val="00691736"/>
    <w:rsid w:val="00692A72"/>
    <w:rsid w:val="00695745"/>
    <w:rsid w:val="0069600B"/>
    <w:rsid w:val="006A0A1A"/>
    <w:rsid w:val="006A6460"/>
    <w:rsid w:val="006B104E"/>
    <w:rsid w:val="006B3EE5"/>
    <w:rsid w:val="006B5AEA"/>
    <w:rsid w:val="006B6383"/>
    <w:rsid w:val="006B640D"/>
    <w:rsid w:val="006B7880"/>
    <w:rsid w:val="006C611F"/>
    <w:rsid w:val="006C61FA"/>
    <w:rsid w:val="006D0896"/>
    <w:rsid w:val="006D5B74"/>
    <w:rsid w:val="006D62CD"/>
    <w:rsid w:val="006E25D2"/>
    <w:rsid w:val="006E61CE"/>
    <w:rsid w:val="006E75C2"/>
    <w:rsid w:val="006F1FE0"/>
    <w:rsid w:val="006F2ECB"/>
    <w:rsid w:val="006F3F73"/>
    <w:rsid w:val="007014DB"/>
    <w:rsid w:val="0070391A"/>
    <w:rsid w:val="00706486"/>
    <w:rsid w:val="00706D71"/>
    <w:rsid w:val="0071281B"/>
    <w:rsid w:val="00712F34"/>
    <w:rsid w:val="00720C73"/>
    <w:rsid w:val="007214E3"/>
    <w:rsid w:val="00721BC0"/>
    <w:rsid w:val="007222F7"/>
    <w:rsid w:val="00724023"/>
    <w:rsid w:val="00724679"/>
    <w:rsid w:val="00725368"/>
    <w:rsid w:val="007304F3"/>
    <w:rsid w:val="00730839"/>
    <w:rsid w:val="00730F60"/>
    <w:rsid w:val="00733FF9"/>
    <w:rsid w:val="00751B5F"/>
    <w:rsid w:val="00752038"/>
    <w:rsid w:val="00755123"/>
    <w:rsid w:val="007554DF"/>
    <w:rsid w:val="007556C7"/>
    <w:rsid w:val="00755C85"/>
    <w:rsid w:val="0075776D"/>
    <w:rsid w:val="007613FB"/>
    <w:rsid w:val="00761E34"/>
    <w:rsid w:val="00767AFC"/>
    <w:rsid w:val="007722BF"/>
    <w:rsid w:val="00773E42"/>
    <w:rsid w:val="007756EE"/>
    <w:rsid w:val="0077580B"/>
    <w:rsid w:val="00775C3F"/>
    <w:rsid w:val="0077737C"/>
    <w:rsid w:val="00781167"/>
    <w:rsid w:val="007854B3"/>
    <w:rsid w:val="00785D30"/>
    <w:rsid w:val="0078787D"/>
    <w:rsid w:val="00787FA8"/>
    <w:rsid w:val="00793764"/>
    <w:rsid w:val="007944F8"/>
    <w:rsid w:val="007973E3"/>
    <w:rsid w:val="007A1883"/>
    <w:rsid w:val="007A3523"/>
    <w:rsid w:val="007A50B3"/>
    <w:rsid w:val="007B1533"/>
    <w:rsid w:val="007B6749"/>
    <w:rsid w:val="007C38AB"/>
    <w:rsid w:val="007D0720"/>
    <w:rsid w:val="007D10F2"/>
    <w:rsid w:val="007D207E"/>
    <w:rsid w:val="007D24A7"/>
    <w:rsid w:val="007D466E"/>
    <w:rsid w:val="007D6DEC"/>
    <w:rsid w:val="007E0B39"/>
    <w:rsid w:val="007E46A1"/>
    <w:rsid w:val="007E6D39"/>
    <w:rsid w:val="007E730D"/>
    <w:rsid w:val="007E7311"/>
    <w:rsid w:val="007F20C0"/>
    <w:rsid w:val="007F376E"/>
    <w:rsid w:val="007F403E"/>
    <w:rsid w:val="00800F82"/>
    <w:rsid w:val="008066F9"/>
    <w:rsid w:val="008072AC"/>
    <w:rsid w:val="00810CEA"/>
    <w:rsid w:val="008233E5"/>
    <w:rsid w:val="00832372"/>
    <w:rsid w:val="00832C53"/>
    <w:rsid w:val="00833DE8"/>
    <w:rsid w:val="00833F47"/>
    <w:rsid w:val="008348C3"/>
    <w:rsid w:val="00834F1D"/>
    <w:rsid w:val="008373B4"/>
    <w:rsid w:val="008404C4"/>
    <w:rsid w:val="008405C7"/>
    <w:rsid w:val="00840D93"/>
    <w:rsid w:val="0084235E"/>
    <w:rsid w:val="00847D37"/>
    <w:rsid w:val="0085001D"/>
    <w:rsid w:val="008503C0"/>
    <w:rsid w:val="00850508"/>
    <w:rsid w:val="0085564C"/>
    <w:rsid w:val="0085652D"/>
    <w:rsid w:val="00863357"/>
    <w:rsid w:val="00865004"/>
    <w:rsid w:val="00871A41"/>
    <w:rsid w:val="00874187"/>
    <w:rsid w:val="008748C2"/>
    <w:rsid w:val="00880DF0"/>
    <w:rsid w:val="008860B9"/>
    <w:rsid w:val="00886D76"/>
    <w:rsid w:val="00897019"/>
    <w:rsid w:val="008A0B79"/>
    <w:rsid w:val="008A2FD5"/>
    <w:rsid w:val="008A6D25"/>
    <w:rsid w:val="008A7EB1"/>
    <w:rsid w:val="008B0A07"/>
    <w:rsid w:val="008B781F"/>
    <w:rsid w:val="008C0069"/>
    <w:rsid w:val="008C0648"/>
    <w:rsid w:val="008C1495"/>
    <w:rsid w:val="008C23DD"/>
    <w:rsid w:val="008C4A08"/>
    <w:rsid w:val="008C5E2A"/>
    <w:rsid w:val="008C64F8"/>
    <w:rsid w:val="008C7A65"/>
    <w:rsid w:val="008D5522"/>
    <w:rsid w:val="008D69C5"/>
    <w:rsid w:val="008D7404"/>
    <w:rsid w:val="008D7FEF"/>
    <w:rsid w:val="008E0F86"/>
    <w:rsid w:val="008F1DF5"/>
    <w:rsid w:val="008F2DC1"/>
    <w:rsid w:val="008F70AD"/>
    <w:rsid w:val="00900DB1"/>
    <w:rsid w:val="0090190A"/>
    <w:rsid w:val="009022BF"/>
    <w:rsid w:val="009042CF"/>
    <w:rsid w:val="00911CD9"/>
    <w:rsid w:val="00912B71"/>
    <w:rsid w:val="009132E1"/>
    <w:rsid w:val="00913911"/>
    <w:rsid w:val="00913B30"/>
    <w:rsid w:val="00916E1E"/>
    <w:rsid w:val="00931632"/>
    <w:rsid w:val="00932C92"/>
    <w:rsid w:val="009454E4"/>
    <w:rsid w:val="009529C9"/>
    <w:rsid w:val="009622E2"/>
    <w:rsid w:val="0096683A"/>
    <w:rsid w:val="00967611"/>
    <w:rsid w:val="00984240"/>
    <w:rsid w:val="00987F2B"/>
    <w:rsid w:val="0099016E"/>
    <w:rsid w:val="00991169"/>
    <w:rsid w:val="0099277E"/>
    <w:rsid w:val="00992EB0"/>
    <w:rsid w:val="00995444"/>
    <w:rsid w:val="00995B07"/>
    <w:rsid w:val="009962D7"/>
    <w:rsid w:val="009A0A4A"/>
    <w:rsid w:val="009A0E14"/>
    <w:rsid w:val="009A2619"/>
    <w:rsid w:val="009A2F30"/>
    <w:rsid w:val="009A3DF4"/>
    <w:rsid w:val="009A5850"/>
    <w:rsid w:val="009A6FC3"/>
    <w:rsid w:val="009B10D6"/>
    <w:rsid w:val="009B5842"/>
    <w:rsid w:val="009C5E00"/>
    <w:rsid w:val="009D49AB"/>
    <w:rsid w:val="009D65D0"/>
    <w:rsid w:val="009D7E91"/>
    <w:rsid w:val="009E135E"/>
    <w:rsid w:val="009E3C92"/>
    <w:rsid w:val="009E4216"/>
    <w:rsid w:val="009E54F4"/>
    <w:rsid w:val="009E71AD"/>
    <w:rsid w:val="009F2BFA"/>
    <w:rsid w:val="009F3C73"/>
    <w:rsid w:val="009F5236"/>
    <w:rsid w:val="00A03A3D"/>
    <w:rsid w:val="00A045C4"/>
    <w:rsid w:val="00A05FEB"/>
    <w:rsid w:val="00A10DFA"/>
    <w:rsid w:val="00A15292"/>
    <w:rsid w:val="00A20DC8"/>
    <w:rsid w:val="00A21708"/>
    <w:rsid w:val="00A22362"/>
    <w:rsid w:val="00A23485"/>
    <w:rsid w:val="00A249BA"/>
    <w:rsid w:val="00A2752D"/>
    <w:rsid w:val="00A307C7"/>
    <w:rsid w:val="00A32B44"/>
    <w:rsid w:val="00A40E93"/>
    <w:rsid w:val="00A44581"/>
    <w:rsid w:val="00A45093"/>
    <w:rsid w:val="00A50EAF"/>
    <w:rsid w:val="00A52EAE"/>
    <w:rsid w:val="00A5415D"/>
    <w:rsid w:val="00A54536"/>
    <w:rsid w:val="00A602F9"/>
    <w:rsid w:val="00A60511"/>
    <w:rsid w:val="00A650EE"/>
    <w:rsid w:val="00A662C8"/>
    <w:rsid w:val="00A6790A"/>
    <w:rsid w:val="00A71157"/>
    <w:rsid w:val="00A72ED2"/>
    <w:rsid w:val="00A94F02"/>
    <w:rsid w:val="00A963C7"/>
    <w:rsid w:val="00A96559"/>
    <w:rsid w:val="00A966E6"/>
    <w:rsid w:val="00AA4E24"/>
    <w:rsid w:val="00AA7811"/>
    <w:rsid w:val="00AB2BE3"/>
    <w:rsid w:val="00AB6D46"/>
    <w:rsid w:val="00AB7834"/>
    <w:rsid w:val="00AC2933"/>
    <w:rsid w:val="00AC4D5F"/>
    <w:rsid w:val="00AC4DCD"/>
    <w:rsid w:val="00AD1D2C"/>
    <w:rsid w:val="00AD630F"/>
    <w:rsid w:val="00AD7EF0"/>
    <w:rsid w:val="00AE0525"/>
    <w:rsid w:val="00AE08DB"/>
    <w:rsid w:val="00AE0C94"/>
    <w:rsid w:val="00AE2729"/>
    <w:rsid w:val="00AE3148"/>
    <w:rsid w:val="00AE4529"/>
    <w:rsid w:val="00AE5AE2"/>
    <w:rsid w:val="00AE7343"/>
    <w:rsid w:val="00AF3A10"/>
    <w:rsid w:val="00AF737D"/>
    <w:rsid w:val="00B00A13"/>
    <w:rsid w:val="00B00D69"/>
    <w:rsid w:val="00B00E04"/>
    <w:rsid w:val="00B0252D"/>
    <w:rsid w:val="00B05485"/>
    <w:rsid w:val="00B1458E"/>
    <w:rsid w:val="00B14C51"/>
    <w:rsid w:val="00B167BA"/>
    <w:rsid w:val="00B20021"/>
    <w:rsid w:val="00B20FDE"/>
    <w:rsid w:val="00B256B4"/>
    <w:rsid w:val="00B30511"/>
    <w:rsid w:val="00B35397"/>
    <w:rsid w:val="00B42041"/>
    <w:rsid w:val="00B43FBF"/>
    <w:rsid w:val="00B44F11"/>
    <w:rsid w:val="00B469AC"/>
    <w:rsid w:val="00B47648"/>
    <w:rsid w:val="00B51846"/>
    <w:rsid w:val="00B62979"/>
    <w:rsid w:val="00B660C1"/>
    <w:rsid w:val="00B70056"/>
    <w:rsid w:val="00B70FEF"/>
    <w:rsid w:val="00B71132"/>
    <w:rsid w:val="00B80D76"/>
    <w:rsid w:val="00B823A7"/>
    <w:rsid w:val="00B850E5"/>
    <w:rsid w:val="00B90FA5"/>
    <w:rsid w:val="00B919F1"/>
    <w:rsid w:val="00B9386F"/>
    <w:rsid w:val="00BA2260"/>
    <w:rsid w:val="00BA41FB"/>
    <w:rsid w:val="00BA705B"/>
    <w:rsid w:val="00BB468D"/>
    <w:rsid w:val="00BB554D"/>
    <w:rsid w:val="00BB6898"/>
    <w:rsid w:val="00BC0E8D"/>
    <w:rsid w:val="00BC12BE"/>
    <w:rsid w:val="00BC4F18"/>
    <w:rsid w:val="00BC7BF1"/>
    <w:rsid w:val="00BD09BE"/>
    <w:rsid w:val="00BD336B"/>
    <w:rsid w:val="00BE291A"/>
    <w:rsid w:val="00BE6551"/>
    <w:rsid w:val="00BE65EB"/>
    <w:rsid w:val="00BF093B"/>
    <w:rsid w:val="00BF1DA5"/>
    <w:rsid w:val="00C00B88"/>
    <w:rsid w:val="00C04236"/>
    <w:rsid w:val="00C04B71"/>
    <w:rsid w:val="00C06B2A"/>
    <w:rsid w:val="00C15456"/>
    <w:rsid w:val="00C17285"/>
    <w:rsid w:val="00C20515"/>
    <w:rsid w:val="00C246D8"/>
    <w:rsid w:val="00C31C39"/>
    <w:rsid w:val="00C34826"/>
    <w:rsid w:val="00C35E57"/>
    <w:rsid w:val="00C35E80"/>
    <w:rsid w:val="00C40AA2"/>
    <w:rsid w:val="00C4244F"/>
    <w:rsid w:val="00C4574B"/>
    <w:rsid w:val="00C469EC"/>
    <w:rsid w:val="00C632ED"/>
    <w:rsid w:val="00C66150"/>
    <w:rsid w:val="00C67890"/>
    <w:rsid w:val="00C70EF5"/>
    <w:rsid w:val="00C7110A"/>
    <w:rsid w:val="00C754B7"/>
    <w:rsid w:val="00C756C5"/>
    <w:rsid w:val="00C77F1B"/>
    <w:rsid w:val="00C82195"/>
    <w:rsid w:val="00C82CAE"/>
    <w:rsid w:val="00C8442E"/>
    <w:rsid w:val="00C926D6"/>
    <w:rsid w:val="00C930A8"/>
    <w:rsid w:val="00C9346C"/>
    <w:rsid w:val="00C972EA"/>
    <w:rsid w:val="00CA06BF"/>
    <w:rsid w:val="00CA108B"/>
    <w:rsid w:val="00CA2E1B"/>
    <w:rsid w:val="00CA3317"/>
    <w:rsid w:val="00CA51C1"/>
    <w:rsid w:val="00CA6AAE"/>
    <w:rsid w:val="00CA6CDB"/>
    <w:rsid w:val="00CA7502"/>
    <w:rsid w:val="00CB5E13"/>
    <w:rsid w:val="00CB7312"/>
    <w:rsid w:val="00CC3524"/>
    <w:rsid w:val="00CD27BE"/>
    <w:rsid w:val="00CD29E9"/>
    <w:rsid w:val="00CD3D32"/>
    <w:rsid w:val="00CD4BBC"/>
    <w:rsid w:val="00CD504C"/>
    <w:rsid w:val="00CD5482"/>
    <w:rsid w:val="00CD6EDA"/>
    <w:rsid w:val="00CD6F0F"/>
    <w:rsid w:val="00CE0BB7"/>
    <w:rsid w:val="00CE3E9A"/>
    <w:rsid w:val="00CE639E"/>
    <w:rsid w:val="00CE708B"/>
    <w:rsid w:val="00CF26B7"/>
    <w:rsid w:val="00CF6E39"/>
    <w:rsid w:val="00CF72DA"/>
    <w:rsid w:val="00D016DA"/>
    <w:rsid w:val="00D04F9E"/>
    <w:rsid w:val="00D0769A"/>
    <w:rsid w:val="00D07DB5"/>
    <w:rsid w:val="00D13689"/>
    <w:rsid w:val="00D13C5E"/>
    <w:rsid w:val="00D15B4E"/>
    <w:rsid w:val="00D16662"/>
    <w:rsid w:val="00D177E7"/>
    <w:rsid w:val="00D2079F"/>
    <w:rsid w:val="00D253C9"/>
    <w:rsid w:val="00D31BD3"/>
    <w:rsid w:val="00D33BD4"/>
    <w:rsid w:val="00D408C2"/>
    <w:rsid w:val="00D4095F"/>
    <w:rsid w:val="00D4171F"/>
    <w:rsid w:val="00D447EF"/>
    <w:rsid w:val="00D47063"/>
    <w:rsid w:val="00D505E2"/>
    <w:rsid w:val="00D50834"/>
    <w:rsid w:val="00D50E28"/>
    <w:rsid w:val="00D52981"/>
    <w:rsid w:val="00D62332"/>
    <w:rsid w:val="00D6498F"/>
    <w:rsid w:val="00D72D5D"/>
    <w:rsid w:val="00D7463D"/>
    <w:rsid w:val="00D80F5A"/>
    <w:rsid w:val="00D83DE8"/>
    <w:rsid w:val="00D84943"/>
    <w:rsid w:val="00D86B49"/>
    <w:rsid w:val="00D91502"/>
    <w:rsid w:val="00D92952"/>
    <w:rsid w:val="00D93971"/>
    <w:rsid w:val="00D94AE7"/>
    <w:rsid w:val="00D966B3"/>
    <w:rsid w:val="00D970F0"/>
    <w:rsid w:val="00DA4540"/>
    <w:rsid w:val="00DA49F3"/>
    <w:rsid w:val="00DA587E"/>
    <w:rsid w:val="00DA60F4"/>
    <w:rsid w:val="00DA72D4"/>
    <w:rsid w:val="00DB0F8B"/>
    <w:rsid w:val="00DB3052"/>
    <w:rsid w:val="00DB4B40"/>
    <w:rsid w:val="00DC26A2"/>
    <w:rsid w:val="00DC2D17"/>
    <w:rsid w:val="00DC363F"/>
    <w:rsid w:val="00DC754E"/>
    <w:rsid w:val="00DE23BF"/>
    <w:rsid w:val="00DE3981"/>
    <w:rsid w:val="00DE4021"/>
    <w:rsid w:val="00DE40DD"/>
    <w:rsid w:val="00DE47C3"/>
    <w:rsid w:val="00DE7755"/>
    <w:rsid w:val="00DF059A"/>
    <w:rsid w:val="00DF377B"/>
    <w:rsid w:val="00DF3D56"/>
    <w:rsid w:val="00DF64E9"/>
    <w:rsid w:val="00DF6D19"/>
    <w:rsid w:val="00DF6ED2"/>
    <w:rsid w:val="00DF70F5"/>
    <w:rsid w:val="00E07BEA"/>
    <w:rsid w:val="00E14EE6"/>
    <w:rsid w:val="00E15E69"/>
    <w:rsid w:val="00E20CF8"/>
    <w:rsid w:val="00E2252C"/>
    <w:rsid w:val="00E2601E"/>
    <w:rsid w:val="00E270C0"/>
    <w:rsid w:val="00E36D82"/>
    <w:rsid w:val="00E37D3B"/>
    <w:rsid w:val="00E40F11"/>
    <w:rsid w:val="00E460B9"/>
    <w:rsid w:val="00E51601"/>
    <w:rsid w:val="00E51965"/>
    <w:rsid w:val="00E51B31"/>
    <w:rsid w:val="00E54D55"/>
    <w:rsid w:val="00E643AD"/>
    <w:rsid w:val="00E66A5A"/>
    <w:rsid w:val="00E67121"/>
    <w:rsid w:val="00E7198D"/>
    <w:rsid w:val="00E735AF"/>
    <w:rsid w:val="00E7498C"/>
    <w:rsid w:val="00E74CA6"/>
    <w:rsid w:val="00E75521"/>
    <w:rsid w:val="00E75E3D"/>
    <w:rsid w:val="00E81FC6"/>
    <w:rsid w:val="00E84491"/>
    <w:rsid w:val="00E87B83"/>
    <w:rsid w:val="00E91945"/>
    <w:rsid w:val="00E95945"/>
    <w:rsid w:val="00E9731C"/>
    <w:rsid w:val="00EA05E3"/>
    <w:rsid w:val="00EA4E4C"/>
    <w:rsid w:val="00EA662D"/>
    <w:rsid w:val="00EB04B7"/>
    <w:rsid w:val="00EB7992"/>
    <w:rsid w:val="00EC0104"/>
    <w:rsid w:val="00EC0184"/>
    <w:rsid w:val="00EC0433"/>
    <w:rsid w:val="00EC2D7A"/>
    <w:rsid w:val="00EC4029"/>
    <w:rsid w:val="00EC633A"/>
    <w:rsid w:val="00EC6A87"/>
    <w:rsid w:val="00ED0979"/>
    <w:rsid w:val="00ED1B35"/>
    <w:rsid w:val="00ED1B9D"/>
    <w:rsid w:val="00ED271B"/>
    <w:rsid w:val="00ED2764"/>
    <w:rsid w:val="00ED2815"/>
    <w:rsid w:val="00ED36B2"/>
    <w:rsid w:val="00ED6222"/>
    <w:rsid w:val="00ED751D"/>
    <w:rsid w:val="00EE056F"/>
    <w:rsid w:val="00EE5C40"/>
    <w:rsid w:val="00EF43F5"/>
    <w:rsid w:val="00EF74D7"/>
    <w:rsid w:val="00F017AF"/>
    <w:rsid w:val="00F041C4"/>
    <w:rsid w:val="00F05BEC"/>
    <w:rsid w:val="00F05E26"/>
    <w:rsid w:val="00F11BAF"/>
    <w:rsid w:val="00F1335E"/>
    <w:rsid w:val="00F14812"/>
    <w:rsid w:val="00F1598C"/>
    <w:rsid w:val="00F20BC6"/>
    <w:rsid w:val="00F21403"/>
    <w:rsid w:val="00F22440"/>
    <w:rsid w:val="00F24D59"/>
    <w:rsid w:val="00F2531B"/>
    <w:rsid w:val="00F255FC"/>
    <w:rsid w:val="00F259B0"/>
    <w:rsid w:val="00F25E9D"/>
    <w:rsid w:val="00F26A20"/>
    <w:rsid w:val="00F27477"/>
    <w:rsid w:val="00F276C9"/>
    <w:rsid w:val="00F3134C"/>
    <w:rsid w:val="00F31359"/>
    <w:rsid w:val="00F32D92"/>
    <w:rsid w:val="00F40690"/>
    <w:rsid w:val="00F4179F"/>
    <w:rsid w:val="00F41DEE"/>
    <w:rsid w:val="00F43B8F"/>
    <w:rsid w:val="00F51785"/>
    <w:rsid w:val="00F530D7"/>
    <w:rsid w:val="00F541E6"/>
    <w:rsid w:val="00F54B5E"/>
    <w:rsid w:val="00F55709"/>
    <w:rsid w:val="00F61ED8"/>
    <w:rsid w:val="00F62F49"/>
    <w:rsid w:val="00F640BF"/>
    <w:rsid w:val="00F644A7"/>
    <w:rsid w:val="00F70754"/>
    <w:rsid w:val="00F70A31"/>
    <w:rsid w:val="00F715E5"/>
    <w:rsid w:val="00F719C2"/>
    <w:rsid w:val="00F769B3"/>
    <w:rsid w:val="00F77926"/>
    <w:rsid w:val="00F83A19"/>
    <w:rsid w:val="00F879A1"/>
    <w:rsid w:val="00F92FC4"/>
    <w:rsid w:val="00F9793C"/>
    <w:rsid w:val="00FA0C14"/>
    <w:rsid w:val="00FA137A"/>
    <w:rsid w:val="00FA5504"/>
    <w:rsid w:val="00FB3DD4"/>
    <w:rsid w:val="00FB4B02"/>
    <w:rsid w:val="00FC2831"/>
    <w:rsid w:val="00FC2D40"/>
    <w:rsid w:val="00FC3600"/>
    <w:rsid w:val="00FC4A9F"/>
    <w:rsid w:val="00FC565B"/>
    <w:rsid w:val="00FD14A4"/>
    <w:rsid w:val="00FD3E8F"/>
    <w:rsid w:val="00FE006E"/>
    <w:rsid w:val="00FE0196"/>
    <w:rsid w:val="00FE197E"/>
    <w:rsid w:val="00FE2A1E"/>
    <w:rsid w:val="00FE5258"/>
    <w:rsid w:val="00FF0DF1"/>
    <w:rsid w:val="00FF26AA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F55709"/>
  </w:style>
  <w:style w:type="character" w:customStyle="1" w:styleId="eop">
    <w:name w:val="eop"/>
    <w:rsid w:val="00F55709"/>
  </w:style>
  <w:style w:type="character" w:customStyle="1" w:styleId="spellingerror">
    <w:name w:val="spellingerror"/>
    <w:rsid w:val="002D0E7B"/>
  </w:style>
  <w:style w:type="character" w:styleId="MenoPendente">
    <w:name w:val="Unresolved Mention"/>
    <w:uiPriority w:val="99"/>
    <w:semiHidden/>
    <w:unhideWhenUsed/>
    <w:rsid w:val="00BD09BE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8A7EB1"/>
    <w:rPr>
      <w:caps/>
      <w:color w:val="000000"/>
    </w:rPr>
  </w:style>
  <w:style w:type="character" w:styleId="Forte">
    <w:name w:val="Strong"/>
    <w:uiPriority w:val="22"/>
    <w:qFormat/>
    <w:rsid w:val="008A7EB1"/>
    <w:rPr>
      <w:b/>
      <w:bCs/>
    </w:rPr>
  </w:style>
  <w:style w:type="character" w:customStyle="1" w:styleId="acopre">
    <w:name w:val="acopre"/>
    <w:basedOn w:val="Fontepargpadro"/>
    <w:rsid w:val="0062094E"/>
  </w:style>
  <w:style w:type="character" w:styleId="nfase">
    <w:name w:val="Emphasis"/>
    <w:basedOn w:val="Fontepargpadro"/>
    <w:uiPriority w:val="20"/>
    <w:qFormat/>
    <w:rsid w:val="0062094E"/>
    <w:rPr>
      <w:i/>
      <w:iCs/>
    </w:rPr>
  </w:style>
  <w:style w:type="character" w:customStyle="1" w:styleId="fontstyle01">
    <w:name w:val="fontstyle01"/>
    <w:basedOn w:val="Fontepargpadro"/>
    <w:rsid w:val="00DE40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qFormat/>
    <w:rsid w:val="00E66A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5569</Words>
  <Characters>30077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40</cp:revision>
  <cp:lastPrinted>2020-12-02T02:00:00Z</cp:lastPrinted>
  <dcterms:created xsi:type="dcterms:W3CDTF">2020-12-01T00:37:00Z</dcterms:created>
  <dcterms:modified xsi:type="dcterms:W3CDTF">2020-12-02T02:02:00Z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