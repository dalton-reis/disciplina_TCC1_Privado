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2F96ED5B" w:rsidR="002B0EDC" w:rsidRPr="00B00E04" w:rsidRDefault="001A4E06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FERRAMENTA</w:t>
      </w:r>
      <w:r w:rsidR="00F32023">
        <w:t xml:space="preserve"> PARA TESTES AUTOMATIZADOS EM SOFTWARE LEGADO EM JAVA</w:t>
      </w:r>
    </w:p>
    <w:p w14:paraId="4F6DBB7C" w14:textId="3F8FDB70" w:rsidR="001E682E" w:rsidRDefault="004D2EB0" w:rsidP="00023014">
      <w:pPr>
        <w:pStyle w:val="TF-AUTOR0"/>
      </w:pPr>
      <w:r>
        <w:t>Jonathan Luiz de Lara</w:t>
      </w:r>
    </w:p>
    <w:p w14:paraId="3FBE5C8A" w14:textId="7B46665E" w:rsidR="001E682E" w:rsidRDefault="00F84C68" w:rsidP="00023014">
      <w:pPr>
        <w:pStyle w:val="TF-AUTOR0"/>
      </w:pPr>
      <w:r>
        <w:t xml:space="preserve">Prof. </w:t>
      </w:r>
      <w:r w:rsidR="004D2EB0">
        <w:t>Everaldo Artur Grahl</w:t>
      </w:r>
      <w:r>
        <w:t xml:space="preserve"> - Orientador</w:t>
      </w:r>
    </w:p>
    <w:p w14:paraId="28066913" w14:textId="601F8AFF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D747AE1" w14:textId="4F161FD0" w:rsidR="00CC72C5" w:rsidRDefault="004B6375" w:rsidP="003D398C">
      <w:pPr>
        <w:pStyle w:val="TF-TEXTO"/>
      </w:pPr>
      <w:r>
        <w:t xml:space="preserve">Um dos grandes problemas em software legado é a dificuldade de compreensão das regras de negócio implementadas. Esta constatação </w:t>
      </w:r>
      <w:r w:rsidR="001B525B">
        <w:t>é</w:t>
      </w:r>
      <w:r w:rsidR="00B54A62">
        <w:t xml:space="preserve"> resultado</w:t>
      </w:r>
      <w:r w:rsidR="001B525B">
        <w:t xml:space="preserve"> da </w:t>
      </w:r>
      <w:r>
        <w:t xml:space="preserve">experiência deste autor ao longo da </w:t>
      </w:r>
      <w:r w:rsidR="00402F09">
        <w:t>sua trajetória</w:t>
      </w:r>
      <w:r>
        <w:t xml:space="preserve"> com desenvolvimento e testes de software. Outros problemas que dificultam a realização de testes em sistemas legados incluem desconhecimento das razões que levaram a determinadas decisões, problemas na estruturação do código, miscelânea de estruturas e estilos de programação e ausência de modularidade. </w:t>
      </w:r>
      <w:r w:rsidR="00795238">
        <w:t xml:space="preserve">Ou seja, </w:t>
      </w:r>
      <w:ins w:id="9" w:author="Andreza Sartori" w:date="2020-12-08T13:17:00Z">
        <w:r w:rsidR="0058325A">
          <w:t xml:space="preserve">o </w:t>
        </w:r>
      </w:ins>
      <w:r w:rsidR="00795238">
        <w:t xml:space="preserve">software legado está </w:t>
      </w:r>
      <w:commentRangeStart w:id="10"/>
      <w:r w:rsidR="00795238">
        <w:t xml:space="preserve">muito </w:t>
      </w:r>
      <w:commentRangeEnd w:id="10"/>
      <w:r w:rsidR="00363AF6">
        <w:rPr>
          <w:rStyle w:val="Refdecomentrio"/>
        </w:rPr>
        <w:commentReference w:id="10"/>
      </w:r>
      <w:r w:rsidR="00795238">
        <w:t>associad</w:t>
      </w:r>
      <w:r w:rsidR="00272B77">
        <w:t>o</w:t>
      </w:r>
      <w:r w:rsidR="00795238">
        <w:t xml:space="preserve"> a</w:t>
      </w:r>
      <w:r w:rsidR="00402F09">
        <w:t xml:space="preserve"> </w:t>
      </w:r>
      <w:r w:rsidR="00795238">
        <w:t>problema</w:t>
      </w:r>
      <w:r w:rsidR="00272B77">
        <w:t>s</w:t>
      </w:r>
      <w:r w:rsidR="00795238">
        <w:t xml:space="preserve"> de engenharia</w:t>
      </w:r>
      <w:commentRangeStart w:id="11"/>
      <w:r w:rsidR="00795238">
        <w:t>, falta da utilização de boas práticas que revert</w:t>
      </w:r>
      <w:r w:rsidR="00B2439D">
        <w:t>am as características de software legado</w:t>
      </w:r>
      <w:r w:rsidR="00795238">
        <w:t xml:space="preserve">. </w:t>
      </w:r>
      <w:commentRangeEnd w:id="11"/>
      <w:r w:rsidR="006D5162">
        <w:rPr>
          <w:rStyle w:val="Refdecomentrio"/>
        </w:rPr>
        <w:commentReference w:id="11"/>
      </w:r>
      <w:commentRangeStart w:id="12"/>
      <w:r w:rsidR="00795238">
        <w:t>Como bem visto nas características</w:t>
      </w:r>
      <w:commentRangeEnd w:id="12"/>
      <w:r w:rsidR="00A81FE3">
        <w:rPr>
          <w:rStyle w:val="Refdecomentrio"/>
        </w:rPr>
        <w:commentReference w:id="12"/>
      </w:r>
      <w:r w:rsidR="00795238">
        <w:t xml:space="preserve">, esse tipo de software não foi construído </w:t>
      </w:r>
      <w:r w:rsidR="00194598">
        <w:t>para</w:t>
      </w:r>
      <w:r w:rsidR="00795238">
        <w:t xml:space="preserve"> atender requisitos de automação de testes, visto a falta de separação em seus artefatos.</w:t>
      </w:r>
      <w:r w:rsidR="00E753CE">
        <w:t xml:space="preserve"> O custo de manutenção de um sistema legado tem crescido de 40% nos anos 70 para o patamar de 90% atualmente (P</w:t>
      </w:r>
      <w:r w:rsidR="009B2AA1">
        <w:t>IGOSKI</w:t>
      </w:r>
      <w:r w:rsidR="00E753CE">
        <w:t xml:space="preserve">, </w:t>
      </w:r>
      <w:r w:rsidR="005D2BBA">
        <w:t>1997</w:t>
      </w:r>
      <w:r w:rsidR="00E753CE">
        <w:t>).</w:t>
      </w:r>
    </w:p>
    <w:p w14:paraId="74489569" w14:textId="4F8F4684" w:rsidR="00194598" w:rsidRDefault="00860C24" w:rsidP="003D398C">
      <w:pPr>
        <w:pStyle w:val="TF-TEXTO"/>
      </w:pPr>
      <w:r>
        <w:t>Sistemas</w:t>
      </w:r>
      <w:r w:rsidR="00B2439D">
        <w:t xml:space="preserve"> legados</w:t>
      </w:r>
      <w:r>
        <w:t xml:space="preserve"> </w:t>
      </w:r>
      <w:r w:rsidR="00D9508E">
        <w:t xml:space="preserve">trazem uma série de riscos </w:t>
      </w:r>
      <w:r w:rsidR="00FE59C6">
        <w:t>às</w:t>
      </w:r>
      <w:r w:rsidR="00D9508E">
        <w:t xml:space="preserve"> empresas</w:t>
      </w:r>
      <w:r>
        <w:t>, tanto para as empresas que mantém o sistema como para as empresas que o utilizam</w:t>
      </w:r>
      <w:r w:rsidR="001132C9">
        <w:t xml:space="preserve"> </w:t>
      </w:r>
      <w:commentRangeStart w:id="13"/>
      <w:r w:rsidR="001132C9">
        <w:t>Warren (1999)</w:t>
      </w:r>
      <w:commentRangeEnd w:id="13"/>
      <w:r w:rsidR="00B90E54">
        <w:rPr>
          <w:rStyle w:val="Refdecomentrio"/>
        </w:rPr>
        <w:commentReference w:id="13"/>
      </w:r>
      <w:r w:rsidR="00B31B91">
        <w:t xml:space="preserve">. Para as empresas </w:t>
      </w:r>
      <w:commentRangeStart w:id="14"/>
      <w:r w:rsidR="00B31B91">
        <w:t xml:space="preserve">destacamos </w:t>
      </w:r>
      <w:commentRangeEnd w:id="14"/>
      <w:r w:rsidR="00A37417">
        <w:rPr>
          <w:rStyle w:val="Refdecomentrio"/>
        </w:rPr>
        <w:commentReference w:id="14"/>
      </w:r>
      <w:r w:rsidR="00B31B91">
        <w:t>os riscos da</w:t>
      </w:r>
      <w:r w:rsidR="00B2439D">
        <w:t xml:space="preserve"> </w:t>
      </w:r>
      <w:r w:rsidR="00D9508E">
        <w:t>falta de estabilidade</w:t>
      </w:r>
      <w:r>
        <w:t xml:space="preserve"> e o custo de manutenção</w:t>
      </w:r>
      <w:commentRangeStart w:id="15"/>
      <w:r w:rsidR="00B31B91">
        <w:t xml:space="preserve">, para as empresas que usam destacamos o risco de </w:t>
      </w:r>
      <w:commentRangeEnd w:id="15"/>
      <w:r w:rsidR="00D22F1A">
        <w:rPr>
          <w:rStyle w:val="Refdecomentrio"/>
        </w:rPr>
        <w:commentReference w:id="15"/>
      </w:r>
      <w:r w:rsidR="00B31B91">
        <w:t>o software deixar de funcionar, causando prejuízos para o negócio da organização</w:t>
      </w:r>
      <w:r>
        <w:t>.</w:t>
      </w:r>
      <w:r w:rsidR="00D9508E">
        <w:t xml:space="preserve"> </w:t>
      </w:r>
      <w:r>
        <w:t>Q</w:t>
      </w:r>
      <w:r w:rsidR="00D9508E">
        <w:t>ualquer mudança</w:t>
      </w:r>
      <w:r w:rsidR="00B31B91">
        <w:t xml:space="preserve"> na estrutura ou no comportamento do software legado</w:t>
      </w:r>
      <w:r w:rsidR="00D9508E">
        <w:t xml:space="preserve"> pode trazer efeitos colaterais, como regressão de funcionalidades em razão do software </w:t>
      </w:r>
      <w:commentRangeStart w:id="16"/>
      <w:r w:rsidR="00D9508E">
        <w:t>não ser projetado para manutenção e</w:t>
      </w:r>
      <w:r w:rsidR="00B2439D">
        <w:t xml:space="preserve"> pela ausência de cobertura do código por testes</w:t>
      </w:r>
      <w:r w:rsidR="00D9508E">
        <w:t xml:space="preserve"> </w:t>
      </w:r>
      <w:r w:rsidR="00FE59C6">
        <w:t xml:space="preserve">que </w:t>
      </w:r>
      <w:r w:rsidR="00B2439D">
        <w:t>trazem</w:t>
      </w:r>
      <w:r w:rsidR="00FE59C6">
        <w:t xml:space="preserve"> segurança</w:t>
      </w:r>
      <w:r w:rsidR="00B2439D">
        <w:t xml:space="preserve"> para</w:t>
      </w:r>
      <w:r w:rsidR="00FE59C6">
        <w:t xml:space="preserve"> as mudanças</w:t>
      </w:r>
      <w:r w:rsidR="00B2439D">
        <w:t>.</w:t>
      </w:r>
      <w:r w:rsidR="00D9508E" w:rsidRPr="00B2439D">
        <w:rPr>
          <w:strike/>
        </w:rPr>
        <w:t xml:space="preserve"> </w:t>
      </w:r>
      <w:commentRangeEnd w:id="16"/>
      <w:r w:rsidR="0066638B">
        <w:rPr>
          <w:rStyle w:val="Refdecomentrio"/>
        </w:rPr>
        <w:commentReference w:id="16"/>
      </w:r>
    </w:p>
    <w:p w14:paraId="5D5288BA" w14:textId="3BCFEFB5" w:rsidR="00B31078" w:rsidRDefault="00B31078" w:rsidP="003D398C">
      <w:pPr>
        <w:pStyle w:val="TF-TEXTO"/>
      </w:pPr>
      <w:r>
        <w:t xml:space="preserve">Esse cenário traz uma oportunidade de melhoria, sabendo-se que a entrega de software com características de legado não está associada somente a tecnologia, mas sim a falta do emprego de conhecimento de engenharia, seja na definição estrutural </w:t>
      </w:r>
      <w:r w:rsidR="005B5E4E">
        <w:t>e/ou</w:t>
      </w:r>
      <w:r>
        <w:t xml:space="preserve"> na implementação de regras e controles. Essas definições acabam sendo feitas sem qualidade e impedindo que a evolução do software ocorra de forma sustentável, trazendo um ambiente cada ve</w:t>
      </w:r>
      <w:commentRangeStart w:id="17"/>
      <w:r>
        <w:t>z mais complexo para os profissionais envolvidos e para a organização se manter</w:t>
      </w:r>
      <w:r w:rsidR="00C003F8">
        <w:t xml:space="preserve"> no mercado</w:t>
      </w:r>
      <w:r>
        <w:t xml:space="preserve"> e</w:t>
      </w:r>
      <w:r w:rsidR="00C003F8">
        <w:t>voluindo</w:t>
      </w:r>
      <w:r>
        <w:t xml:space="preserve"> seu negócio.</w:t>
      </w:r>
      <w:commentRangeEnd w:id="17"/>
      <w:r w:rsidR="00AC3327">
        <w:rPr>
          <w:rStyle w:val="Refdecomentrio"/>
        </w:rPr>
        <w:commentReference w:id="17"/>
      </w:r>
    </w:p>
    <w:p w14:paraId="5B89E4AE" w14:textId="139B4CD3" w:rsidR="00B14050" w:rsidRDefault="00D24BDD" w:rsidP="00B14050">
      <w:pPr>
        <w:pStyle w:val="TF-TEXTO"/>
      </w:pPr>
      <w:r>
        <w:t>Nesse contexto o</w:t>
      </w:r>
      <w:r w:rsidR="00B14050">
        <w:t xml:space="preserve"> trabalho consiste em oferecer ao profissional que está</w:t>
      </w:r>
      <w:r>
        <w:t xml:space="preserve"> dando manutenção</w:t>
      </w:r>
      <w:r w:rsidR="00B14050">
        <w:t xml:space="preserve"> </w:t>
      </w:r>
      <w:del w:id="18" w:author="Andreza Sartori" w:date="2020-12-08T13:25:00Z">
        <w:r w:rsidDel="00C009BF">
          <w:delText xml:space="preserve">para </w:delText>
        </w:r>
      </w:del>
      <w:ins w:id="19" w:author="Andreza Sartori" w:date="2020-12-08T13:25:00Z">
        <w:r w:rsidR="00C009BF">
          <w:t>em</w:t>
        </w:r>
        <w:r w:rsidR="00C009BF">
          <w:t xml:space="preserve"> </w:t>
        </w:r>
      </w:ins>
      <w:r>
        <w:t>um</w:t>
      </w:r>
      <w:r w:rsidR="00B14050">
        <w:t xml:space="preserve"> software</w:t>
      </w:r>
      <w:r>
        <w:t xml:space="preserve"> com código legado</w:t>
      </w:r>
      <w:r w:rsidR="00B14050">
        <w:t xml:space="preserve"> </w:t>
      </w:r>
      <w:del w:id="20" w:author="Andreza Sartori" w:date="2020-12-08T13:25:00Z">
        <w:r w:rsidR="00B14050" w:rsidDel="001100CC">
          <w:delText xml:space="preserve">alguns </w:delText>
        </w:r>
      </w:del>
      <w:r w:rsidR="00B14050">
        <w:t>recursos para realizar testes</w:t>
      </w:r>
      <w:r w:rsidR="008967B1">
        <w:t>. A</w:t>
      </w:r>
      <w:r>
        <w:t xml:space="preserve"> ferramenta irá permitir que</w:t>
      </w:r>
      <w:ins w:id="21" w:author="Andreza Sartori" w:date="2020-12-08T13:26:00Z">
        <w:r w:rsidR="00551887">
          <w:t>,</w:t>
        </w:r>
      </w:ins>
      <w:r>
        <w:t xml:space="preserve"> para o cenário de teste</w:t>
      </w:r>
      <w:ins w:id="22" w:author="Andreza Sartori" w:date="2020-12-08T13:26:00Z">
        <w:r w:rsidR="00551887">
          <w:t>,</w:t>
        </w:r>
      </w:ins>
      <w:r>
        <w:t xml:space="preserve"> seja informado os</w:t>
      </w:r>
      <w:r w:rsidR="00B14050">
        <w:t xml:space="preserve"> </w:t>
      </w:r>
      <w:r>
        <w:t>elementos</w:t>
      </w:r>
      <w:r w:rsidR="00B14050">
        <w:t xml:space="preserve"> de entrada</w:t>
      </w:r>
      <w:r>
        <w:t>, a ação/funcionalidade que se quer testar e que elementos de saída devem ser produzidos pela funcionalidade sob teste</w:t>
      </w:r>
      <w:r w:rsidR="00B14050">
        <w:t>. Com estas definições de análise feitas pelo profissional</w:t>
      </w:r>
      <w:ins w:id="23" w:author="Andreza Sartori" w:date="2020-12-08T13:26:00Z">
        <w:r w:rsidR="00551887">
          <w:t>,</w:t>
        </w:r>
      </w:ins>
      <w:r w:rsidR="00B14050">
        <w:t xml:space="preserve"> o software será capaz de aferir se</w:t>
      </w:r>
      <w:ins w:id="24" w:author="Andreza Sartori" w:date="2020-12-08T13:35:00Z">
        <w:r w:rsidR="003E23AF">
          <w:t>,</w:t>
        </w:r>
      </w:ins>
      <w:r w:rsidR="00B14050">
        <w:t xml:space="preserve"> para aquele conjunto de valores de entrada</w:t>
      </w:r>
      <w:ins w:id="25" w:author="Andreza Sartori" w:date="2020-12-08T13:35:00Z">
        <w:r w:rsidR="003E23AF">
          <w:t>,</w:t>
        </w:r>
      </w:ins>
      <w:r w:rsidR="00B14050">
        <w:t xml:space="preserve"> a funcionalidade está tendo o resultado que se espera.</w:t>
      </w:r>
    </w:p>
    <w:p w14:paraId="332CC4C1" w14:textId="2A88EC38" w:rsidR="00B14050" w:rsidRDefault="00B14050" w:rsidP="003D398C">
      <w:pPr>
        <w:pStyle w:val="TF-TEXTO"/>
      </w:pPr>
      <w:r>
        <w:t xml:space="preserve"> </w:t>
      </w:r>
    </w:p>
    <w:p w14:paraId="152C20A3" w14:textId="2CDC0AFA" w:rsidR="00F255FC" w:rsidRPr="00CE52F0" w:rsidRDefault="00FB3469" w:rsidP="00CE52F0">
      <w:pPr>
        <w:pStyle w:val="Ttulo2"/>
      </w:pPr>
      <w:bookmarkStart w:id="26" w:name="_Toc419598576"/>
      <w:bookmarkStart w:id="27" w:name="_Toc420721317"/>
      <w:bookmarkStart w:id="28" w:name="_Toc420721467"/>
      <w:bookmarkStart w:id="29" w:name="_Toc420721562"/>
      <w:bookmarkStart w:id="30" w:name="_Toc420721768"/>
      <w:bookmarkStart w:id="31" w:name="_Toc420723209"/>
      <w:bookmarkStart w:id="32" w:name="_Toc482682370"/>
      <w:bookmarkStart w:id="33" w:name="_Toc54164904"/>
      <w:bookmarkStart w:id="34" w:name="_Toc54165664"/>
      <w:bookmarkStart w:id="35" w:name="_Toc54169316"/>
      <w:bookmarkStart w:id="36" w:name="_Toc96347426"/>
      <w:bookmarkStart w:id="37" w:name="_Toc96357710"/>
      <w:bookmarkStart w:id="38" w:name="_Toc96491850"/>
      <w:bookmarkStart w:id="39" w:name="_Toc411603090"/>
      <w:r w:rsidRPr="00CE52F0">
        <w:t>O</w:t>
      </w:r>
      <w:r w:rsidR="00F255FC" w:rsidRPr="00CE52F0">
        <w:t>BJETIVOS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05013F18" w14:textId="3F3D4342" w:rsidR="00BD6466" w:rsidRDefault="00BD6466" w:rsidP="00C35E57">
      <w:pPr>
        <w:pStyle w:val="TF-TEXTO"/>
      </w:pPr>
      <w:r>
        <w:t>O objetivo principal deste trabalho é</w:t>
      </w:r>
      <w:r w:rsidR="00C523BC">
        <w:t xml:space="preserve"> </w:t>
      </w:r>
      <w:r w:rsidR="008967B1">
        <w:t xml:space="preserve">disponibilizar uma </w:t>
      </w:r>
      <w:r w:rsidR="00C523BC">
        <w:t>ferramenta para a construção de testes automatizados</w:t>
      </w:r>
      <w:r w:rsidR="00B14050">
        <w:t xml:space="preserve"> para software legado em </w:t>
      </w:r>
      <w:r w:rsidR="00FD1910">
        <w:t>Java</w:t>
      </w:r>
      <w:r w:rsidR="00B14050">
        <w:t xml:space="preserve">. </w:t>
      </w:r>
    </w:p>
    <w:p w14:paraId="6CD42FF4" w14:textId="7187CA2F" w:rsidR="00BD6466" w:rsidRDefault="00BD6466" w:rsidP="00C35E57">
      <w:pPr>
        <w:pStyle w:val="TF-TEXTO"/>
      </w:pPr>
      <w:r>
        <w:t xml:space="preserve">Os objetivos </w:t>
      </w:r>
      <w:r w:rsidR="00B14050">
        <w:t xml:space="preserve">específicos </w:t>
      </w:r>
      <w:r>
        <w:t>são:</w:t>
      </w:r>
    </w:p>
    <w:p w14:paraId="59F12AEE" w14:textId="18BD3076" w:rsidR="00BD6466" w:rsidRDefault="008967B1" w:rsidP="00BD6466">
      <w:pPr>
        <w:pStyle w:val="TF-TEXTO"/>
        <w:numPr>
          <w:ilvl w:val="0"/>
          <w:numId w:val="20"/>
        </w:numPr>
      </w:pPr>
      <w:del w:id="40" w:author="Andreza Sartori" w:date="2020-12-08T13:37:00Z">
        <w:r w:rsidDel="00205647">
          <w:delText xml:space="preserve">implementar </w:delText>
        </w:r>
      </w:del>
      <w:ins w:id="41" w:author="Andreza Sartori" w:date="2020-12-08T13:37:00Z">
        <w:r w:rsidR="00205647">
          <w:t>disponibilizar</w:t>
        </w:r>
        <w:r w:rsidR="00205647">
          <w:t xml:space="preserve"> </w:t>
        </w:r>
      </w:ins>
      <w:r>
        <w:t xml:space="preserve">um módulo que permita ao </w:t>
      </w:r>
      <w:r w:rsidR="009B5AD8">
        <w:t>usuário informar as pré-condições, a operação no software que se quer testar e os elementos que devem ser produzidos ao final da operação</w:t>
      </w:r>
      <w:r w:rsidR="00BD6466">
        <w:t>;</w:t>
      </w:r>
    </w:p>
    <w:p w14:paraId="660EADFB" w14:textId="079A2D93" w:rsidR="00BD6466" w:rsidRDefault="00BD6466" w:rsidP="00BD6466">
      <w:pPr>
        <w:pStyle w:val="TF-TEXTO"/>
        <w:numPr>
          <w:ilvl w:val="0"/>
          <w:numId w:val="20"/>
        </w:numPr>
      </w:pPr>
      <w:r>
        <w:t>apresentar ao desenvolvedor o</w:t>
      </w:r>
      <w:r w:rsidR="005D5BD2">
        <w:t>s</w:t>
      </w:r>
      <w:r>
        <w:t xml:space="preserve"> resultado</w:t>
      </w:r>
      <w:r w:rsidR="005D5BD2">
        <w:t>s</w:t>
      </w:r>
      <w:r>
        <w:t xml:space="preserve"> do</w:t>
      </w:r>
      <w:r w:rsidR="005D5BD2">
        <w:t>s</w:t>
      </w:r>
      <w:r>
        <w:t xml:space="preserve"> teste</w:t>
      </w:r>
      <w:r w:rsidR="005D5BD2">
        <w:t>s</w:t>
      </w:r>
      <w:r>
        <w:t>, sinalizando se a funcionalidade produziu o resultado esperado ou não</w:t>
      </w:r>
      <w:r w:rsidR="00EA61EC">
        <w:t>;</w:t>
      </w:r>
    </w:p>
    <w:p w14:paraId="504C8E74" w14:textId="29FD0F0A" w:rsidR="00B14050" w:rsidRDefault="00B14050" w:rsidP="00255829">
      <w:pPr>
        <w:pStyle w:val="TF-TEXTO"/>
        <w:numPr>
          <w:ilvl w:val="0"/>
          <w:numId w:val="20"/>
        </w:numPr>
      </w:pPr>
      <w:r>
        <w:t xml:space="preserve">oferecer para o projeto uma bateria de testes que pode ser utilizada constantemente, conforme o software </w:t>
      </w:r>
      <w:r w:rsidR="009B5AD8">
        <w:t>é</w:t>
      </w:r>
      <w:r>
        <w:t xml:space="preserve"> modificado.</w:t>
      </w:r>
    </w:p>
    <w:p w14:paraId="500D2DD8" w14:textId="24A49402" w:rsidR="00B14050" w:rsidRDefault="00B14050" w:rsidP="00B14050">
      <w:pPr>
        <w:pStyle w:val="TF-TEXTO"/>
        <w:ind w:left="1040" w:firstLine="0"/>
      </w:pPr>
    </w:p>
    <w:p w14:paraId="1D777BBE" w14:textId="77777777" w:rsidR="00341D0B" w:rsidRDefault="00341D0B">
      <w:pPr>
        <w:keepNext w:val="0"/>
        <w:keepLines w:val="0"/>
        <w:rPr>
          <w:b/>
          <w:caps/>
          <w:sz w:val="20"/>
        </w:rPr>
      </w:pPr>
      <w:bookmarkStart w:id="42" w:name="_Toc419598587"/>
      <w:r>
        <w:br w:type="page"/>
      </w:r>
    </w:p>
    <w:p w14:paraId="0F83796A" w14:textId="1D4FE7AC" w:rsidR="00A44581" w:rsidRDefault="00A44581" w:rsidP="00424AD5">
      <w:pPr>
        <w:pStyle w:val="Ttulo1"/>
      </w:pPr>
      <w:commentRangeStart w:id="43"/>
      <w:r>
        <w:lastRenderedPageBreak/>
        <w:t xml:space="preserve">trabalhos </w:t>
      </w:r>
      <w:r w:rsidRPr="00FC4A9F">
        <w:t>correlatos</w:t>
      </w:r>
      <w:commentRangeEnd w:id="43"/>
      <w:r w:rsidR="00B41C0F">
        <w:rPr>
          <w:rStyle w:val="Refdecomentrio"/>
          <w:b w:val="0"/>
          <w:caps w:val="0"/>
        </w:rPr>
        <w:commentReference w:id="43"/>
      </w:r>
    </w:p>
    <w:p w14:paraId="668D5F8B" w14:textId="5BD4ECB2" w:rsidR="002913F1" w:rsidRDefault="002913F1" w:rsidP="00A44581">
      <w:pPr>
        <w:pStyle w:val="TF-TEXTO"/>
      </w:pPr>
      <w:r>
        <w:t>A seguir são apresentados</w:t>
      </w:r>
      <w:r w:rsidR="00966CB4">
        <w:t xml:space="preserve"> dois</w:t>
      </w:r>
      <w:r>
        <w:t xml:space="preserve"> trabalhos com características semelhantes aos principais objetivos do estudo aqui proposto.</w:t>
      </w:r>
      <w:r w:rsidR="00B23947">
        <w:t xml:space="preserve"> Em ambos </w:t>
      </w:r>
      <w:r w:rsidR="00FB3469">
        <w:t>se nota</w:t>
      </w:r>
      <w:r w:rsidR="00B23947">
        <w:t xml:space="preserve"> a complexidade envolvida</w:t>
      </w:r>
      <w:ins w:id="44" w:author="Andreza Sartori" w:date="2020-12-08T13:38:00Z">
        <w:r w:rsidR="00550CF2">
          <w:t>,</w:t>
        </w:r>
      </w:ins>
      <w:r w:rsidR="00B23947">
        <w:t xml:space="preserve"> assim como a importância do conhecimento de engenharia de software aliada à experiência profissional para realizar com maestria o trabalho de cobertura de testes, além das incontáveis vantagens técnicas e organizacionais.</w:t>
      </w:r>
      <w:r w:rsidR="00966CB4">
        <w:t xml:space="preserve"> Na seção 2.1 será apresentado o trabalho</w:t>
      </w:r>
      <w:r>
        <w:t xml:space="preserve"> sobre automatização de testes de software na empresa de desenvolvimento </w:t>
      </w:r>
      <w:proofErr w:type="spellStart"/>
      <w:r>
        <w:t>Softpan</w:t>
      </w:r>
      <w:proofErr w:type="spellEnd"/>
      <w:r>
        <w:t>. (FERNANDES, 2019).</w:t>
      </w:r>
      <w:r w:rsidR="002A486D">
        <w:t xml:space="preserve"> Na seção 2.2 será apresentado o trabalho de um estudo de caso sobre automação de software utilizando um </w:t>
      </w:r>
      <w:r w:rsidR="002A486D" w:rsidRPr="00C61CB4">
        <w:rPr>
          <w:i/>
        </w:rPr>
        <w:t>framework</w:t>
      </w:r>
      <w:r w:rsidR="002A486D">
        <w:t xml:space="preserve"> da IBM</w:t>
      </w:r>
      <w:r w:rsidR="00703812">
        <w:t xml:space="preserve"> (FANTINATO </w:t>
      </w:r>
      <w:commentRangeStart w:id="45"/>
      <w:r w:rsidR="00703812">
        <w:t>et al</w:t>
      </w:r>
      <w:commentRangeEnd w:id="45"/>
      <w:r w:rsidR="005A6D2D">
        <w:rPr>
          <w:rStyle w:val="Refdecomentrio"/>
        </w:rPr>
        <w:commentReference w:id="45"/>
      </w:r>
      <w:r w:rsidR="00703812">
        <w:t xml:space="preserve">, </w:t>
      </w:r>
      <w:commentRangeStart w:id="46"/>
      <w:r w:rsidR="00703812">
        <w:t>ANO</w:t>
      </w:r>
      <w:commentRangeEnd w:id="46"/>
      <w:r w:rsidR="001402B4">
        <w:rPr>
          <w:rStyle w:val="Refdecomentrio"/>
        </w:rPr>
        <w:commentReference w:id="46"/>
      </w:r>
      <w:r w:rsidR="00703812">
        <w:t>)</w:t>
      </w:r>
      <w:r w:rsidR="002A486D">
        <w:t>.</w:t>
      </w:r>
    </w:p>
    <w:p w14:paraId="4BC56702" w14:textId="32F36821" w:rsidR="00A44581" w:rsidRPr="00CE52F0" w:rsidRDefault="00C72BAF" w:rsidP="00CE52F0">
      <w:pPr>
        <w:pStyle w:val="Ttulo2"/>
      </w:pPr>
      <w:r w:rsidRPr="00CE52F0">
        <w:t>AUTOMAÇÃO DE TESTES DE SOFTWARE: ESTUDO DE CASO DA EMPRESA SOFTPLAN</w:t>
      </w:r>
    </w:p>
    <w:p w14:paraId="6FDADA30" w14:textId="432D9DB6" w:rsidR="00C72BAF" w:rsidRDefault="00C72BAF" w:rsidP="00A44581">
      <w:pPr>
        <w:pStyle w:val="TF-TEXTO"/>
      </w:pPr>
      <w:r>
        <w:t>O trabalho de Fernandes</w:t>
      </w:r>
      <w:r w:rsidR="00B23947">
        <w:t xml:space="preserve"> e Fonseca</w:t>
      </w:r>
      <w:r>
        <w:t xml:space="preserve"> (2019) tem como objetivo geral apresentar um estudo de caso sobre automatização de testes de software na empresa de desenvolvimento </w:t>
      </w:r>
      <w:proofErr w:type="spellStart"/>
      <w:r>
        <w:t>Softplan</w:t>
      </w:r>
      <w:proofErr w:type="spellEnd"/>
      <w:r>
        <w:t>.</w:t>
      </w:r>
      <w:r w:rsidR="00D55D54">
        <w:t xml:space="preserve"> </w:t>
      </w:r>
      <w:r w:rsidR="00B23947">
        <w:t>Este trabalho foi r</w:t>
      </w:r>
      <w:r>
        <w:t>ealizado</w:t>
      </w:r>
      <w:r w:rsidR="00B23947">
        <w:t xml:space="preserve"> avaliando</w:t>
      </w:r>
      <w:r>
        <w:t xml:space="preserve"> pesquisas bibliográficas sobre qualidade, testes de software e automatização</w:t>
      </w:r>
      <w:r w:rsidR="00AD23C8">
        <w:t>. Ainda os autores estudaram</w:t>
      </w:r>
      <w:r>
        <w:t xml:space="preserve"> </w:t>
      </w:r>
      <w:r w:rsidR="00B23947">
        <w:t xml:space="preserve">sobre como </w:t>
      </w:r>
      <w:r>
        <w:t>a automação de testes pode auxiliar à equipe quanto a redução de tempo e cobertura de testes</w:t>
      </w:r>
      <w:r w:rsidR="00AD23C8">
        <w:t>. Além disso</w:t>
      </w:r>
      <w:r w:rsidR="00B23947">
        <w:t xml:space="preserve"> realiza</w:t>
      </w:r>
      <w:r w:rsidR="00AD23C8">
        <w:t>ram um</w:t>
      </w:r>
      <w:r>
        <w:t xml:space="preserve"> compara</w:t>
      </w:r>
      <w:r w:rsidR="00B23947">
        <w:t>tivo entre</w:t>
      </w:r>
      <w:r>
        <w:t xml:space="preserve"> os testes manuais e automatizados apresentando suas vantagens e desvantagens.</w:t>
      </w:r>
    </w:p>
    <w:p w14:paraId="44BCF066" w14:textId="441FB24A" w:rsidR="008A0CF9" w:rsidRDefault="008A0CF9" w:rsidP="00A44581">
      <w:pPr>
        <w:pStyle w:val="TF-TEXTO"/>
      </w:pPr>
      <w:r>
        <w:t xml:space="preserve">Durante o trabalho foram </w:t>
      </w:r>
      <w:r w:rsidR="001626F3">
        <w:t>analisados</w:t>
      </w:r>
      <w:r>
        <w:t xml:space="preserve"> alguns </w:t>
      </w:r>
      <w:r w:rsidRPr="006B0012">
        <w:rPr>
          <w:i/>
        </w:rPr>
        <w:t>frameworks</w:t>
      </w:r>
      <w:r>
        <w:t xml:space="preserve"> para a realização da automação dos cenários de testes, como o </w:t>
      </w:r>
      <w:r w:rsidRPr="006B0012">
        <w:rPr>
          <w:i/>
        </w:rPr>
        <w:t>framework</w:t>
      </w:r>
      <w:r>
        <w:t xml:space="preserve"> </w:t>
      </w:r>
      <w:proofErr w:type="spellStart"/>
      <w:r>
        <w:t>Robot</w:t>
      </w:r>
      <w:proofErr w:type="spellEnd"/>
      <w:r>
        <w:t xml:space="preserve"> e a ferramenta comercial </w:t>
      </w:r>
      <w:proofErr w:type="spellStart"/>
      <w:r>
        <w:t>Ranorex</w:t>
      </w:r>
      <w:proofErr w:type="spellEnd"/>
      <w:r w:rsidR="006B0012">
        <w:t>. Dentre as análises realizadas pelos autores</w:t>
      </w:r>
      <w:ins w:id="47" w:author="Andreza Sartori" w:date="2020-12-08T13:44:00Z">
        <w:r w:rsidR="00462F35">
          <w:t>,</w:t>
        </w:r>
      </w:ins>
      <w:r>
        <w:t xml:space="preserve"> o software que demonstrou maior aderência ao propósito do trabalho foi a ferramenta </w:t>
      </w:r>
      <w:proofErr w:type="spellStart"/>
      <w:r>
        <w:t>Cucumber</w:t>
      </w:r>
      <w:proofErr w:type="spellEnd"/>
      <w:r>
        <w:t>. Essa escolha ocorreu com base em fatores técnicos e sua aderência ao propósito do trabalho.</w:t>
      </w:r>
    </w:p>
    <w:p w14:paraId="4376C8A0" w14:textId="5398F9DB" w:rsidR="00D55D54" w:rsidRDefault="00D55D54" w:rsidP="00A44581">
      <w:pPr>
        <w:pStyle w:val="TF-TEXTO"/>
      </w:pPr>
      <w:r>
        <w:t xml:space="preserve">Na </w:t>
      </w:r>
      <w:r w:rsidR="0001501E">
        <w:fldChar w:fldCharType="begin"/>
      </w:r>
      <w:r w:rsidR="0001501E">
        <w:instrText xml:space="preserve"> REF _Ref56793987 \h </w:instrText>
      </w:r>
      <w:r w:rsidR="0001501E">
        <w:fldChar w:fldCharType="separate"/>
      </w:r>
      <w:r w:rsidR="00713D77">
        <w:rPr>
          <w:b/>
          <w:bCs/>
        </w:rPr>
        <w:t>Erro! Fonte de referência não encontrada.</w:t>
      </w:r>
      <w:r w:rsidR="0001501E">
        <w:fldChar w:fldCharType="end"/>
      </w:r>
      <w:r w:rsidR="00DD4E37">
        <w:t xml:space="preserve"> </w:t>
      </w:r>
      <w:r>
        <w:t xml:space="preserve">é </w:t>
      </w:r>
      <w:r w:rsidR="007A4934">
        <w:t>a</w:t>
      </w:r>
      <w:r>
        <w:t>presentada a estrutura em que os arquivos</w:t>
      </w:r>
      <w:r w:rsidR="00352D0E">
        <w:t xml:space="preserve"> são organizados</w:t>
      </w:r>
      <w:r>
        <w:t>, separando</w:t>
      </w:r>
      <w:r w:rsidR="00EB1CC0">
        <w:t xml:space="preserve"> em</w:t>
      </w:r>
      <w:r>
        <w:t xml:space="preserve"> camada de teste</w:t>
      </w:r>
      <w:r w:rsidR="00EB1CC0">
        <w:t xml:space="preserve">, em </w:t>
      </w:r>
      <w:r>
        <w:t xml:space="preserve">camada visual, </w:t>
      </w:r>
      <w:r w:rsidR="00EB1CC0">
        <w:t>em</w:t>
      </w:r>
      <w:r>
        <w:t xml:space="preserve"> camada de especificação e de </w:t>
      </w:r>
      <w:r w:rsidR="00EB1CC0">
        <w:t xml:space="preserve">camada de </w:t>
      </w:r>
      <w:r>
        <w:t xml:space="preserve">suporte. </w:t>
      </w:r>
    </w:p>
    <w:p w14:paraId="64D31C8C" w14:textId="4085786D" w:rsidR="008A0CF9" w:rsidRDefault="008A0CF9" w:rsidP="0001501E">
      <w:pPr>
        <w:pStyle w:val="TF-LEGENDA"/>
      </w:pPr>
      <w:r>
        <w:t xml:space="preserve">Figura 1 – Apresentação da estrutura do </w:t>
      </w:r>
      <w:proofErr w:type="spellStart"/>
      <w:r>
        <w:t>Cucumber</w:t>
      </w:r>
      <w:proofErr w:type="spellEnd"/>
    </w:p>
    <w:p w14:paraId="67EF1FF9" w14:textId="77777777" w:rsidR="002C4233" w:rsidRDefault="008A0CF9" w:rsidP="0001501E">
      <w:pPr>
        <w:pStyle w:val="TF-FIGURA"/>
      </w:pPr>
      <w:r w:rsidRPr="008A0CF9">
        <w:rPr>
          <w:noProof/>
        </w:rPr>
        <w:drawing>
          <wp:inline distT="0" distB="0" distL="0" distR="0" wp14:anchorId="516B8F3E" wp14:editId="41553D5C">
            <wp:extent cx="4038600" cy="14401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934" cy="144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C3FB" w14:textId="298FCD8D" w:rsidR="005E535B" w:rsidRDefault="005E535B" w:rsidP="0001501E">
      <w:pPr>
        <w:pStyle w:val="TF-FONTE"/>
      </w:pPr>
      <w:r>
        <w:t xml:space="preserve">Fonte: </w:t>
      </w:r>
      <w:proofErr w:type="spellStart"/>
      <w:r w:rsidR="002209E9">
        <w:t>Cucumber</w:t>
      </w:r>
      <w:proofErr w:type="spellEnd"/>
      <w:r>
        <w:t xml:space="preserve"> </w:t>
      </w:r>
      <w:r w:rsidR="007A101A">
        <w:t>(</w:t>
      </w:r>
      <w:r>
        <w:t>2020</w:t>
      </w:r>
      <w:r w:rsidR="007A101A">
        <w:t>)</w:t>
      </w:r>
      <w:commentRangeStart w:id="48"/>
      <w:ins w:id="49" w:author="Andreza Sartori" w:date="2020-12-08T13:44:00Z">
        <w:r w:rsidR="005E2B9E">
          <w:t>.</w:t>
        </w:r>
        <w:commentRangeEnd w:id="48"/>
        <w:r w:rsidR="005E2B9E">
          <w:rPr>
            <w:rStyle w:val="Refdecomentrio"/>
          </w:rPr>
          <w:commentReference w:id="48"/>
        </w:r>
      </w:ins>
    </w:p>
    <w:p w14:paraId="57809565" w14:textId="77777777" w:rsidR="0001501E" w:rsidRPr="0001501E" w:rsidRDefault="0001501E" w:rsidP="0001501E"/>
    <w:p w14:paraId="3A088378" w14:textId="77777777" w:rsidR="0001501E" w:rsidRDefault="0001501E">
      <w:pPr>
        <w:keepNext w:val="0"/>
        <w:keepLines w:val="0"/>
        <w:rPr>
          <w:sz w:val="20"/>
          <w:szCs w:val="20"/>
        </w:rPr>
      </w:pPr>
      <w:r>
        <w:br w:type="page"/>
      </w:r>
    </w:p>
    <w:p w14:paraId="72DC0D71" w14:textId="327E7FDC" w:rsidR="00D55D54" w:rsidRDefault="00D55D54" w:rsidP="00D55D54">
      <w:pPr>
        <w:pStyle w:val="TF-TEXTO"/>
        <w:ind w:left="680" w:firstLine="0"/>
      </w:pPr>
      <w:commentRangeStart w:id="50"/>
      <w:r>
        <w:lastRenderedPageBreak/>
        <w:t xml:space="preserve">A </w:t>
      </w:r>
      <w:r w:rsidR="0001501E">
        <w:fldChar w:fldCharType="begin"/>
      </w:r>
      <w:r w:rsidR="0001501E">
        <w:instrText xml:space="preserve"> REF _Ref56794383 \h </w:instrText>
      </w:r>
      <w:r w:rsidR="0001501E">
        <w:fldChar w:fldCharType="separate"/>
      </w:r>
      <w:r w:rsidR="00713D77">
        <w:rPr>
          <w:b/>
          <w:bCs/>
        </w:rPr>
        <w:t>Erro! Fonte de referência não encontrada.</w:t>
      </w:r>
      <w:r w:rsidR="0001501E">
        <w:fldChar w:fldCharType="end"/>
      </w:r>
      <w:r>
        <w:t xml:space="preserve"> demonstra</w:t>
      </w:r>
      <w:r w:rsidR="00FE128C">
        <w:t xml:space="preserve"> a estrutura </w:t>
      </w:r>
      <w:commentRangeEnd w:id="50"/>
      <w:r w:rsidR="00B355FA">
        <w:rPr>
          <w:rStyle w:val="Refdecomentrio"/>
        </w:rPr>
        <w:commentReference w:id="50"/>
      </w:r>
      <w:r w:rsidR="00FE128C">
        <w:t xml:space="preserve">de um arquivo </w:t>
      </w:r>
      <w:proofErr w:type="spellStart"/>
      <w:r w:rsidR="00FE128C">
        <w:t>page</w:t>
      </w:r>
      <w:proofErr w:type="spellEnd"/>
      <w:r w:rsidR="00FE128C">
        <w:t xml:space="preserve">. Neste arquivo é implementado os métodos de testes </w:t>
      </w:r>
      <w:commentRangeStart w:id="51"/>
      <w:r w:rsidR="00FE128C">
        <w:t>e</w:t>
      </w:r>
      <w:ins w:id="52" w:author="Andreza Sartori" w:date="2020-12-08T13:47:00Z">
        <w:r w:rsidR="00490302">
          <w:t xml:space="preserve"> são</w:t>
        </w:r>
      </w:ins>
      <w:r w:rsidR="00FE128C">
        <w:t xml:space="preserve"> elencados </w:t>
      </w:r>
      <w:commentRangeEnd w:id="51"/>
      <w:r w:rsidR="00F12E8E">
        <w:rPr>
          <w:rStyle w:val="Refdecomentrio"/>
        </w:rPr>
        <w:commentReference w:id="51"/>
      </w:r>
      <w:r w:rsidR="00FE128C">
        <w:t>todos os elementos das telas que serão utilizados na programação da automação.</w:t>
      </w:r>
    </w:p>
    <w:p w14:paraId="23203144" w14:textId="77777777" w:rsidR="00D55D54" w:rsidRDefault="00D55D54" w:rsidP="00D55D54">
      <w:pPr>
        <w:keepNext w:val="0"/>
        <w:keepLines w:val="0"/>
        <w:rPr>
          <w:sz w:val="20"/>
          <w:szCs w:val="20"/>
        </w:rPr>
      </w:pPr>
      <w:r w:rsidRPr="00D55D54">
        <w:rPr>
          <w:sz w:val="20"/>
          <w:szCs w:val="20"/>
        </w:rPr>
        <w:t xml:space="preserve">                   </w:t>
      </w:r>
    </w:p>
    <w:p w14:paraId="39651763" w14:textId="4685A327" w:rsidR="00AD71FD" w:rsidRPr="00AD71FD" w:rsidRDefault="005E535B" w:rsidP="00A27563">
      <w:pPr>
        <w:pStyle w:val="TF-LEGENDA"/>
      </w:pPr>
      <w:r w:rsidRPr="00D55D54">
        <w:t xml:space="preserve">Figura 2. </w:t>
      </w:r>
      <w:commentRangeStart w:id="53"/>
      <w:r w:rsidRPr="00D55D54">
        <w:t xml:space="preserve">Implementação das </w:t>
      </w:r>
      <w:proofErr w:type="spellStart"/>
      <w:r w:rsidRPr="00D55D54">
        <w:t>pages</w:t>
      </w:r>
      <w:proofErr w:type="spellEnd"/>
      <w:r w:rsidRPr="00D55D54">
        <w:t xml:space="preserve"> em Ruby</w:t>
      </w:r>
      <w:commentRangeEnd w:id="53"/>
      <w:r w:rsidR="005813E4">
        <w:rPr>
          <w:rStyle w:val="Refdecomentrio"/>
        </w:rPr>
        <w:commentReference w:id="53"/>
      </w:r>
    </w:p>
    <w:p w14:paraId="49B4E2FB" w14:textId="7812D0AE" w:rsidR="0001501E" w:rsidRDefault="000F073D" w:rsidP="0001501E">
      <w:pPr>
        <w:pStyle w:val="TF-FIGURA"/>
      </w:pPr>
      <w:r>
        <w:rPr>
          <w:noProof/>
        </w:rPr>
        <w:drawing>
          <wp:inline distT="0" distB="0" distL="0" distR="0" wp14:anchorId="04DCABE2" wp14:editId="5D746EEF">
            <wp:extent cx="5760720" cy="50038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C960" w14:textId="0833EB14" w:rsidR="005E535B" w:rsidRDefault="005E535B" w:rsidP="0001501E">
      <w:pPr>
        <w:pStyle w:val="TF-FONTE"/>
      </w:pPr>
      <w:r>
        <w:t xml:space="preserve">Fonte: </w:t>
      </w:r>
      <w:r w:rsidR="002209E9">
        <w:t>Ruby</w:t>
      </w:r>
      <w:r>
        <w:t xml:space="preserve"> </w:t>
      </w:r>
      <w:r w:rsidR="007A101A">
        <w:t>(</w:t>
      </w:r>
      <w:r>
        <w:t>2020</w:t>
      </w:r>
      <w:r w:rsidR="007A101A">
        <w:t>)</w:t>
      </w:r>
      <w:ins w:id="54" w:author="Andreza Sartori" w:date="2020-12-08T13:49:00Z">
        <w:r w:rsidR="000912DB">
          <w:t>.</w:t>
        </w:r>
      </w:ins>
    </w:p>
    <w:p w14:paraId="7DADDC04" w14:textId="77777777" w:rsidR="00D55D54" w:rsidRDefault="00D55D54" w:rsidP="00A44581">
      <w:pPr>
        <w:pStyle w:val="TF-TEXTO"/>
      </w:pPr>
    </w:p>
    <w:p w14:paraId="705DFAA7" w14:textId="77777777" w:rsidR="00E30B15" w:rsidRDefault="00E30B15">
      <w:pPr>
        <w:keepNext w:val="0"/>
        <w:keepLines w:val="0"/>
        <w:rPr>
          <w:sz w:val="20"/>
          <w:szCs w:val="20"/>
        </w:rPr>
      </w:pPr>
      <w:r>
        <w:br w:type="page"/>
      </w:r>
    </w:p>
    <w:p w14:paraId="0DB5946A" w14:textId="7C85C7FA" w:rsidR="00D55D54" w:rsidRDefault="008967B1" w:rsidP="00D55D54">
      <w:pPr>
        <w:pStyle w:val="TF-TEXTO"/>
        <w:ind w:left="680" w:firstLine="0"/>
      </w:pPr>
      <w:r>
        <w:lastRenderedPageBreak/>
        <w:t>A</w:t>
      </w:r>
      <w:r w:rsidR="00D55D54">
        <w:t xml:space="preserve"> </w:t>
      </w:r>
      <w:r w:rsidR="0001501E">
        <w:fldChar w:fldCharType="begin"/>
      </w:r>
      <w:r w:rsidR="0001501E">
        <w:instrText xml:space="preserve"> REF _Ref56794445 \h </w:instrText>
      </w:r>
      <w:r w:rsidR="0001501E">
        <w:fldChar w:fldCharType="separate"/>
      </w:r>
      <w:r w:rsidR="00713D77">
        <w:rPr>
          <w:b/>
          <w:bCs/>
        </w:rPr>
        <w:t>Erro! Fonte de referência não encontrada.</w:t>
      </w:r>
      <w:r w:rsidR="0001501E">
        <w:fldChar w:fldCharType="end"/>
      </w:r>
      <w:r>
        <w:t xml:space="preserve"> </w:t>
      </w:r>
      <w:r w:rsidR="006153F4">
        <w:t xml:space="preserve">demonstra a estrutura do arquivo </w:t>
      </w:r>
      <w:proofErr w:type="spellStart"/>
      <w:r w:rsidR="006153F4">
        <w:t>Step_definitions</w:t>
      </w:r>
      <w:proofErr w:type="spellEnd"/>
      <w:r w:rsidR="006153F4">
        <w:t xml:space="preserve">. Nesta pasta, os cenários que foram </w:t>
      </w:r>
      <w:commentRangeStart w:id="55"/>
      <w:r w:rsidR="006153F4">
        <w:t>definidos são transformados e interpretados em linguagem de programação.</w:t>
      </w:r>
      <w:r w:rsidR="00D55D54">
        <w:t xml:space="preserve"> </w:t>
      </w:r>
      <w:r w:rsidR="00EE5CD6">
        <w:t>Os cenários são definidos em u</w:t>
      </w:r>
      <w:commentRangeEnd w:id="55"/>
      <w:r w:rsidR="00963309">
        <w:rPr>
          <w:rStyle w:val="Refdecomentrio"/>
        </w:rPr>
        <w:commentReference w:id="55"/>
      </w:r>
      <w:r w:rsidR="00EE5CD6">
        <w:t>ma linguagem ubíqua e são executados</w:t>
      </w:r>
      <w:r w:rsidR="00D55D54">
        <w:t xml:space="preserve"> pelo </w:t>
      </w:r>
      <w:proofErr w:type="spellStart"/>
      <w:r w:rsidR="00D55D54">
        <w:t>Cucumber</w:t>
      </w:r>
      <w:proofErr w:type="spellEnd"/>
      <w:r w:rsidR="00D55D54">
        <w:t xml:space="preserve"> para aferir o resultado de cada um.</w:t>
      </w:r>
    </w:p>
    <w:p w14:paraId="6FDE51D9" w14:textId="77777777" w:rsidR="00D55D54" w:rsidRDefault="00D55D54" w:rsidP="00A44581">
      <w:pPr>
        <w:pStyle w:val="TF-TEXTO"/>
      </w:pPr>
    </w:p>
    <w:p w14:paraId="684CB803" w14:textId="39E94EED" w:rsidR="00AD71FD" w:rsidRPr="00AD71FD" w:rsidRDefault="005E535B" w:rsidP="00A27563">
      <w:pPr>
        <w:pStyle w:val="TF-LEGENDA"/>
      </w:pPr>
      <w:r>
        <w:t xml:space="preserve">Figura 3. </w:t>
      </w:r>
      <w:proofErr w:type="spellStart"/>
      <w:r>
        <w:t>Step_definitions</w:t>
      </w:r>
      <w:proofErr w:type="spellEnd"/>
    </w:p>
    <w:p w14:paraId="70A8665F" w14:textId="59D0CF8B" w:rsidR="0001501E" w:rsidRDefault="00E30B15" w:rsidP="0001501E">
      <w:pPr>
        <w:pStyle w:val="TF-FIGURA"/>
      </w:pPr>
      <w:r>
        <w:rPr>
          <w:noProof/>
        </w:rPr>
        <w:drawing>
          <wp:inline distT="0" distB="0" distL="0" distR="0" wp14:anchorId="3AB6F8DD" wp14:editId="2B5409C7">
            <wp:extent cx="5760720" cy="27412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3759" w14:textId="4ACE1F01" w:rsidR="00DB1F3A" w:rsidRDefault="005E535B" w:rsidP="0001501E">
      <w:pPr>
        <w:pStyle w:val="TF-FONTE"/>
      </w:pPr>
      <w:r>
        <w:t xml:space="preserve">Fonte: </w:t>
      </w:r>
      <w:r w:rsidR="00F242BD">
        <w:t>Ruby</w:t>
      </w:r>
      <w:r>
        <w:t xml:space="preserve"> </w:t>
      </w:r>
      <w:r w:rsidR="007A101A">
        <w:t>(</w:t>
      </w:r>
      <w:r>
        <w:t>2020</w:t>
      </w:r>
      <w:r w:rsidR="007A101A">
        <w:t>)</w:t>
      </w:r>
      <w:ins w:id="56" w:author="Andreza Sartori" w:date="2020-12-08T13:49:00Z">
        <w:r w:rsidR="000912DB">
          <w:t>.</w:t>
        </w:r>
      </w:ins>
    </w:p>
    <w:p w14:paraId="131A8BA7" w14:textId="77777777" w:rsidR="00D55D54" w:rsidRDefault="00D55D54" w:rsidP="00D55D54">
      <w:pPr>
        <w:pStyle w:val="TF-TEXTO"/>
        <w:ind w:left="680" w:firstLine="0"/>
      </w:pPr>
    </w:p>
    <w:p w14:paraId="18C7E926" w14:textId="64E04C37" w:rsidR="00D55D54" w:rsidRDefault="008967B1" w:rsidP="00D55D54">
      <w:pPr>
        <w:pStyle w:val="TF-TEXTO"/>
        <w:ind w:left="680" w:firstLine="0"/>
        <w:rPr>
          <w:caps/>
          <w:color w:val="000000"/>
        </w:rPr>
      </w:pPr>
      <w:commentRangeStart w:id="57"/>
      <w:r>
        <w:t xml:space="preserve">A </w:t>
      </w:r>
      <w:r w:rsidR="001E2FF0">
        <w:fldChar w:fldCharType="begin"/>
      </w:r>
      <w:r w:rsidR="001E2FF0">
        <w:instrText xml:space="preserve"> REF _Ref56794540 \h </w:instrText>
      </w:r>
      <w:r w:rsidR="001E2FF0">
        <w:fldChar w:fldCharType="separate"/>
      </w:r>
      <w:r w:rsidR="00713D77">
        <w:rPr>
          <w:b/>
          <w:bCs/>
        </w:rPr>
        <w:t>Erro! Fonte de referência não encontrada.</w:t>
      </w:r>
      <w:r w:rsidR="001E2FF0">
        <w:fldChar w:fldCharType="end"/>
      </w:r>
      <w:commentRangeEnd w:id="57"/>
      <w:r w:rsidR="00BC5814">
        <w:rPr>
          <w:rStyle w:val="Refdecomentrio"/>
        </w:rPr>
        <w:commentReference w:id="57"/>
      </w:r>
      <w:r w:rsidR="0000414F">
        <w:t xml:space="preserve"> demonstra o relatório de status</w:t>
      </w:r>
      <w:r w:rsidR="00F37F8F">
        <w:t xml:space="preserve"> do </w:t>
      </w:r>
      <w:proofErr w:type="spellStart"/>
      <w:r w:rsidR="00F37F8F">
        <w:t>Cucumber</w:t>
      </w:r>
      <w:proofErr w:type="spellEnd"/>
      <w:r w:rsidR="00F37F8F">
        <w:t xml:space="preserve">. O relatório apresenta os cenários elaborados, </w:t>
      </w:r>
      <w:commentRangeStart w:id="58"/>
      <w:r w:rsidR="00F37F8F">
        <w:t>exibindo fa</w:t>
      </w:r>
      <w:commentRangeEnd w:id="58"/>
      <w:r w:rsidR="000912DB">
        <w:rPr>
          <w:rStyle w:val="Refdecomentrio"/>
        </w:rPr>
        <w:commentReference w:id="58"/>
      </w:r>
      <w:r w:rsidR="00F37F8F">
        <w:t>lhas e aprovações.</w:t>
      </w:r>
    </w:p>
    <w:p w14:paraId="0B905EBB" w14:textId="3EF6D82F" w:rsidR="00DB1F3A" w:rsidRDefault="00DB1F3A">
      <w:pPr>
        <w:keepNext w:val="0"/>
        <w:keepLines w:val="0"/>
        <w:rPr>
          <w:sz w:val="20"/>
          <w:szCs w:val="20"/>
        </w:rPr>
      </w:pPr>
    </w:p>
    <w:p w14:paraId="5DA63C1E" w14:textId="1D782153" w:rsidR="005E535B" w:rsidRDefault="00DB1F3A" w:rsidP="001E2FF0">
      <w:pPr>
        <w:pStyle w:val="TF-LEGENDA"/>
      </w:pPr>
      <w:r>
        <w:t>Figura 4. Relatório de status dos testes</w:t>
      </w:r>
    </w:p>
    <w:p w14:paraId="750FDDBD" w14:textId="11434E91" w:rsidR="001E2FF0" w:rsidRDefault="00B42466" w:rsidP="001E2FF0">
      <w:pPr>
        <w:pStyle w:val="TF-FIGURA"/>
      </w:pPr>
      <w:r>
        <w:rPr>
          <w:noProof/>
        </w:rPr>
        <w:drawing>
          <wp:inline distT="0" distB="0" distL="0" distR="0" wp14:anchorId="5E29D9BB" wp14:editId="03AB6DD0">
            <wp:extent cx="5760720" cy="8350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75D3" w14:textId="29D00665" w:rsidR="00B83CF6" w:rsidRDefault="00DB1F3A" w:rsidP="001E2FF0">
      <w:pPr>
        <w:pStyle w:val="TF-FONTE"/>
      </w:pPr>
      <w:r>
        <w:t xml:space="preserve">Fonte: </w:t>
      </w:r>
      <w:r w:rsidR="00360F88">
        <w:t>Fernandes</w:t>
      </w:r>
      <w:r w:rsidR="007A101A">
        <w:t xml:space="preserve"> e Fonseca</w:t>
      </w:r>
      <w:r>
        <w:t xml:space="preserve"> </w:t>
      </w:r>
      <w:r w:rsidR="007A101A">
        <w:t>(</w:t>
      </w:r>
      <w:r>
        <w:t>2020</w:t>
      </w:r>
      <w:r w:rsidR="007A101A">
        <w:t>)</w:t>
      </w:r>
      <w:ins w:id="59" w:author="Andreza Sartori" w:date="2020-12-08T13:50:00Z">
        <w:r w:rsidR="000E1761">
          <w:t>.</w:t>
        </w:r>
      </w:ins>
    </w:p>
    <w:p w14:paraId="24E1AFC9" w14:textId="77777777" w:rsidR="007A4934" w:rsidRDefault="007A4934" w:rsidP="007A4934">
      <w:pPr>
        <w:pStyle w:val="Ttulo2"/>
        <w:numPr>
          <w:ilvl w:val="0"/>
          <w:numId w:val="0"/>
        </w:numPr>
        <w:ind w:left="567"/>
      </w:pPr>
    </w:p>
    <w:p w14:paraId="77BE4C06" w14:textId="38E0D895" w:rsidR="00A44581" w:rsidRDefault="004B6C8B" w:rsidP="00CE52F0">
      <w:pPr>
        <w:pStyle w:val="Ttulo2"/>
      </w:pPr>
      <w:r>
        <w:t>AUTOTEST – UM FRAMEWORK REUTILIZÁVEL PARA A AUTOMAÇÃO DE TESTES FUNCIONAL DE SOFTWARE</w:t>
      </w:r>
    </w:p>
    <w:p w14:paraId="595B3D82" w14:textId="0B61506A" w:rsidR="00B406DD" w:rsidRDefault="00F50C9E" w:rsidP="005834E9">
      <w:pPr>
        <w:pStyle w:val="TF-TEXTO"/>
      </w:pPr>
      <w:r>
        <w:t xml:space="preserve">O trabalho de </w:t>
      </w:r>
      <w:proofErr w:type="spellStart"/>
      <w:r>
        <w:t>Fantinato</w:t>
      </w:r>
      <w:proofErr w:type="spellEnd"/>
      <w:r w:rsidR="000F041A">
        <w:t xml:space="preserve"> </w:t>
      </w:r>
      <w:r w:rsidR="000F041A" w:rsidRPr="00E51C28">
        <w:rPr>
          <w:i/>
          <w:iCs/>
          <w:rPrChange w:id="60" w:author="Andreza Sartori" w:date="2020-12-08T13:55:00Z">
            <w:rPr/>
          </w:rPrChange>
        </w:rPr>
        <w:t>et al.</w:t>
      </w:r>
      <w:r>
        <w:t xml:space="preserve"> (2019) tem </w:t>
      </w:r>
      <w:r w:rsidR="00D15883">
        <w:t xml:space="preserve">o propósito de apresentar o </w:t>
      </w:r>
      <w:r w:rsidR="00D15883" w:rsidRPr="00782FA7">
        <w:rPr>
          <w:i/>
        </w:rPr>
        <w:t>framework</w:t>
      </w:r>
      <w:r w:rsidR="00D15883">
        <w:t xml:space="preserve"> </w:t>
      </w:r>
      <w:proofErr w:type="spellStart"/>
      <w:r w:rsidR="00D15883">
        <w:t>AutoTest</w:t>
      </w:r>
      <w:proofErr w:type="spellEnd"/>
      <w:r w:rsidR="00D15883">
        <w:t xml:space="preserve">, um </w:t>
      </w:r>
      <w:r w:rsidR="00D15883" w:rsidRPr="00782FA7">
        <w:rPr>
          <w:i/>
        </w:rPr>
        <w:t>framework</w:t>
      </w:r>
      <w:r w:rsidR="00D15883">
        <w:t xml:space="preserve"> reutilizável para a automação da execução de teste funcional, amplamente aplicável em diferentes projetos de desenvolvimento de software</w:t>
      </w:r>
      <w:r>
        <w:t>.</w:t>
      </w:r>
      <w:r w:rsidR="00B406DD">
        <w:t xml:space="preserve"> O</w:t>
      </w:r>
      <w:r w:rsidR="005834E9">
        <w:t xml:space="preserve"> trabalho foi realizado para comprovar que o investimento na realização da atividade de automação é plenamente </w:t>
      </w:r>
      <w:r w:rsidR="0040541C">
        <w:t>vantajoso</w:t>
      </w:r>
      <w:r w:rsidR="005834E9">
        <w:t xml:space="preserve"> a médio e </w:t>
      </w:r>
      <w:r w:rsidR="00A86518">
        <w:t xml:space="preserve">a </w:t>
      </w:r>
      <w:r w:rsidR="005834E9">
        <w:t>longo prazo, visto que o maior trabalho é para realizar a análise, identificando os cenários, as pré-condições, o conjunto de</w:t>
      </w:r>
      <w:r w:rsidR="0040541C">
        <w:t xml:space="preserve"> valores dos</w:t>
      </w:r>
      <w:r w:rsidR="005834E9">
        <w:t xml:space="preserve"> elementos de entrada e</w:t>
      </w:r>
      <w:r w:rsidR="00F63BAB">
        <w:t xml:space="preserve"> o conjunto</w:t>
      </w:r>
      <w:r w:rsidR="00D211B0">
        <w:t xml:space="preserve"> de</w:t>
      </w:r>
      <w:r w:rsidR="005834E9">
        <w:t xml:space="preserve"> </w:t>
      </w:r>
      <w:r w:rsidR="0040541C">
        <w:t xml:space="preserve">valores dos </w:t>
      </w:r>
      <w:r w:rsidR="00B406DD">
        <w:t>elementos</w:t>
      </w:r>
      <w:r w:rsidR="005834E9">
        <w:t xml:space="preserve"> de saída.</w:t>
      </w:r>
    </w:p>
    <w:p w14:paraId="62B93B94" w14:textId="2CF6C961" w:rsidR="005834E9" w:rsidRDefault="00112ADF" w:rsidP="005834E9">
      <w:pPr>
        <w:pStyle w:val="TF-TEXTO"/>
      </w:pPr>
      <w:proofErr w:type="spellStart"/>
      <w:ins w:id="61" w:author="Andreza Sartori" w:date="2020-12-08T14:01:00Z">
        <w:r>
          <w:t>Fantinato</w:t>
        </w:r>
        <w:proofErr w:type="spellEnd"/>
        <w:r>
          <w:t xml:space="preserve"> </w:t>
        </w:r>
        <w:r w:rsidRPr="00F12A70">
          <w:rPr>
            <w:i/>
            <w:iCs/>
          </w:rPr>
          <w:t>et al.</w:t>
        </w:r>
        <w:r>
          <w:t xml:space="preserve"> (2019) </w:t>
        </w:r>
      </w:ins>
      <w:del w:id="62" w:author="Andreza Sartori" w:date="2020-12-08T14:01:00Z">
        <w:r w:rsidR="00D33610" w:rsidDel="00112ADF">
          <w:delText>O</w:delText>
        </w:r>
        <w:r w:rsidR="005834E9" w:rsidDel="00112ADF">
          <w:delText xml:space="preserve"> trabalho</w:delText>
        </w:r>
      </w:del>
      <w:r w:rsidR="00D33610">
        <w:t xml:space="preserve"> avalia</w:t>
      </w:r>
      <w:r w:rsidR="005834E9">
        <w:t xml:space="preserve"> o esforço das atividades na realização de teste</w:t>
      </w:r>
      <w:r w:rsidR="00B406DD">
        <w:t>s</w:t>
      </w:r>
      <w:r w:rsidR="005834E9">
        <w:t xml:space="preserve"> </w:t>
      </w:r>
      <w:r w:rsidR="00B406DD">
        <w:t>no modelo</w:t>
      </w:r>
      <w:r w:rsidR="005834E9">
        <w:t xml:space="preserve"> manual e</w:t>
      </w:r>
      <w:r w:rsidR="00D33610">
        <w:t xml:space="preserve"> faz um comparativo</w:t>
      </w:r>
      <w:r w:rsidR="005834E9">
        <w:t xml:space="preserve"> com</w:t>
      </w:r>
      <w:r w:rsidR="00687099">
        <w:t xml:space="preserve"> as atividades para a realização</w:t>
      </w:r>
      <w:r w:rsidR="005834E9">
        <w:t xml:space="preserve"> </w:t>
      </w:r>
      <w:r w:rsidR="00687099">
        <w:t>n</w:t>
      </w:r>
      <w:r w:rsidR="00B406DD">
        <w:t>o modelo</w:t>
      </w:r>
      <w:r w:rsidR="005834E9">
        <w:t xml:space="preserve"> de teste</w:t>
      </w:r>
      <w:r w:rsidR="00B406DD">
        <w:t>s</w:t>
      </w:r>
      <w:r w:rsidR="005834E9">
        <w:t xml:space="preserve"> automatizad</w:t>
      </w:r>
      <w:r w:rsidR="00B406DD">
        <w:t>o</w:t>
      </w:r>
      <w:r w:rsidR="00687099">
        <w:t>.</w:t>
      </w:r>
      <w:r w:rsidR="005834E9">
        <w:t xml:space="preserve"> </w:t>
      </w:r>
      <w:r w:rsidR="00687099">
        <w:t>P</w:t>
      </w:r>
      <w:r w:rsidR="005834E9">
        <w:t>ara</w:t>
      </w:r>
      <w:r w:rsidR="00D33610">
        <w:t xml:space="preserve"> ter o comparativo</w:t>
      </w:r>
      <w:ins w:id="63" w:author="Andreza Sartori" w:date="2020-12-08T13:56:00Z">
        <w:r w:rsidR="00221FC1">
          <w:t>,</w:t>
        </w:r>
      </w:ins>
      <w:r w:rsidR="005834E9">
        <w:t xml:space="preserve"> todas as atividades dos dois modelos foram </w:t>
      </w:r>
      <w:r w:rsidR="00B406DD">
        <w:t>aferidas</w:t>
      </w:r>
      <w:r w:rsidR="005834E9">
        <w:t xml:space="preserve">, com o objetivo de dar transparência sobre </w:t>
      </w:r>
      <w:r w:rsidR="00D33610">
        <w:t>o resultado</w:t>
      </w:r>
      <w:r w:rsidR="005834E9">
        <w:t xml:space="preserve">. O trabalho apresenta </w:t>
      </w:r>
      <w:del w:id="64" w:author="Andreza Sartori" w:date="2020-12-08T14:02:00Z">
        <w:r w:rsidR="005834E9" w:rsidDel="00DC164B">
          <w:delText xml:space="preserve">os </w:delText>
        </w:r>
      </w:del>
      <w:ins w:id="65" w:author="Andreza Sartori" w:date="2020-12-08T14:02:00Z">
        <w:r w:rsidR="00DC164B">
          <w:t>como?</w:t>
        </w:r>
        <w:r w:rsidR="00DC164B">
          <w:t xml:space="preserve"> </w:t>
        </w:r>
      </w:ins>
      <w:r w:rsidR="005834E9">
        <w:t xml:space="preserve">resultados, </w:t>
      </w:r>
      <w:del w:id="66" w:author="Andreza Sartori" w:date="2020-12-08T14:02:00Z">
        <w:r w:rsidR="005834E9" w:rsidDel="00DC164B">
          <w:delText>d</w:delText>
        </w:r>
      </w:del>
      <w:r w:rsidR="005834E9">
        <w:t xml:space="preserve">a </w:t>
      </w:r>
      <w:commentRangeStart w:id="67"/>
      <w:r w:rsidR="005834E9">
        <w:t xml:space="preserve">clareza </w:t>
      </w:r>
      <w:r w:rsidR="008E64CE">
        <w:t xml:space="preserve">e segurança a respeito do investimento e </w:t>
      </w:r>
      <w:r w:rsidR="00D33610">
        <w:t>apresenta</w:t>
      </w:r>
      <w:r w:rsidR="008E64CE">
        <w:t xml:space="preserve"> detalhes sobre seus </w:t>
      </w:r>
      <w:r w:rsidR="00B406DD">
        <w:t>benefícios</w:t>
      </w:r>
      <w:r w:rsidR="008E64CE">
        <w:t xml:space="preserve"> e resultados.</w:t>
      </w:r>
      <w:commentRangeEnd w:id="67"/>
      <w:r w:rsidR="00DC164B">
        <w:rPr>
          <w:rStyle w:val="Refdecomentrio"/>
        </w:rPr>
        <w:commentReference w:id="67"/>
      </w:r>
    </w:p>
    <w:p w14:paraId="76F4620F" w14:textId="77777777" w:rsidR="0092419D" w:rsidRDefault="0092419D">
      <w:pPr>
        <w:keepNext w:val="0"/>
        <w:keepLines w:val="0"/>
        <w:rPr>
          <w:sz w:val="20"/>
          <w:szCs w:val="20"/>
        </w:rPr>
      </w:pPr>
      <w:r>
        <w:br w:type="page"/>
      </w:r>
    </w:p>
    <w:p w14:paraId="2F87C15C" w14:textId="3820F9F9" w:rsidR="00D55D54" w:rsidRDefault="00DF1C41" w:rsidP="005834E9">
      <w:pPr>
        <w:pStyle w:val="TF-TEXTO"/>
      </w:pPr>
      <w:commentRangeStart w:id="68"/>
      <w:r>
        <w:lastRenderedPageBreak/>
        <w:t xml:space="preserve">Na </w:t>
      </w:r>
      <w:r w:rsidR="001E2FF0">
        <w:fldChar w:fldCharType="begin"/>
      </w:r>
      <w:r w:rsidR="001E2FF0">
        <w:instrText xml:space="preserve"> REF _Ref56794612 \h </w:instrText>
      </w:r>
      <w:r w:rsidR="001E2FF0">
        <w:fldChar w:fldCharType="separate"/>
      </w:r>
      <w:r w:rsidR="00713D77">
        <w:rPr>
          <w:b/>
          <w:bCs/>
        </w:rPr>
        <w:t>Erro! Fonte de referência não encontrada.</w:t>
      </w:r>
      <w:r w:rsidR="001E2FF0">
        <w:fldChar w:fldCharType="end"/>
      </w:r>
      <w:r>
        <w:t xml:space="preserve"> é </w:t>
      </w:r>
      <w:commentRangeEnd w:id="68"/>
      <w:r w:rsidR="00CF4E2E">
        <w:rPr>
          <w:rStyle w:val="Refdecomentrio"/>
        </w:rPr>
        <w:commentReference w:id="68"/>
      </w:r>
      <w:r>
        <w:t>apresentado um resumo das principais métricas coletadas durante as execuções de testes, tanto manual quanto automatizada.</w:t>
      </w:r>
    </w:p>
    <w:p w14:paraId="73674428" w14:textId="2CB0853F" w:rsidR="005834E9" w:rsidRDefault="008E64CE" w:rsidP="001E2FF0">
      <w:pPr>
        <w:pStyle w:val="TF-LEGENDA"/>
      </w:pPr>
      <w:r>
        <w:t>Figura 5 – Métricas coletadas</w:t>
      </w:r>
    </w:p>
    <w:p w14:paraId="4062D144" w14:textId="77777777" w:rsidR="00DD4E37" w:rsidRDefault="008E64CE" w:rsidP="00DD4E37">
      <w:pPr>
        <w:pStyle w:val="TF-FIGURA"/>
      </w:pPr>
      <w:r>
        <w:rPr>
          <w:noProof/>
        </w:rPr>
        <w:drawing>
          <wp:inline distT="0" distB="0" distL="0" distR="0" wp14:anchorId="7E668682" wp14:editId="3E431C77">
            <wp:extent cx="5391150" cy="1247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AC5B" w14:textId="7B4A805B" w:rsidR="00FF0C25" w:rsidRDefault="008E64CE" w:rsidP="00DD4E37">
      <w:pPr>
        <w:pStyle w:val="TF-FONTE"/>
      </w:pPr>
      <w:r>
        <w:br/>
        <w:t xml:space="preserve">Fonte: </w:t>
      </w:r>
      <w:proofErr w:type="spellStart"/>
      <w:r w:rsidR="00DF1C41">
        <w:t>Fantinato</w:t>
      </w:r>
      <w:proofErr w:type="spellEnd"/>
      <w:r w:rsidR="00DF1C41">
        <w:t>, Cunha e Dias</w:t>
      </w:r>
      <w:r>
        <w:t xml:space="preserve"> (2004)</w:t>
      </w:r>
      <w:bookmarkStart w:id="69" w:name="_Toc54164921"/>
      <w:bookmarkStart w:id="70" w:name="_Toc54165675"/>
      <w:bookmarkStart w:id="71" w:name="_Toc54169333"/>
      <w:bookmarkStart w:id="72" w:name="_Toc96347439"/>
      <w:bookmarkStart w:id="73" w:name="_Toc96357723"/>
      <w:bookmarkStart w:id="74" w:name="_Toc96491866"/>
      <w:bookmarkStart w:id="75" w:name="_Toc411603107"/>
      <w:bookmarkEnd w:id="42"/>
      <w:ins w:id="76" w:author="Andreza Sartori" w:date="2020-12-08T14:03:00Z">
        <w:r w:rsidR="00D07065">
          <w:t>.</w:t>
        </w:r>
      </w:ins>
    </w:p>
    <w:p w14:paraId="40D37ACD" w14:textId="392EE9D7" w:rsidR="00E81FDA" w:rsidRPr="00E81FDA" w:rsidRDefault="00E81FDA" w:rsidP="00E81FDA">
      <w:pPr>
        <w:pStyle w:val="TF-TEXTO"/>
        <w:ind w:left="680" w:firstLine="0"/>
      </w:pPr>
    </w:p>
    <w:p w14:paraId="7817D9B2" w14:textId="22E4A483" w:rsidR="00451B94" w:rsidRDefault="00451B94" w:rsidP="00424AD5">
      <w:pPr>
        <w:pStyle w:val="Ttulo1"/>
      </w:pPr>
      <w:r>
        <w:t>propost</w:t>
      </w:r>
      <w:r w:rsidR="00002B1D">
        <w:t>A DA FERRAMENTA</w:t>
      </w:r>
    </w:p>
    <w:p w14:paraId="75FFD31E" w14:textId="18301090" w:rsidR="00FE56FB" w:rsidRDefault="005B5A16" w:rsidP="009025B7">
      <w:pPr>
        <w:pStyle w:val="TF-TEXTO"/>
      </w:pPr>
      <w:r>
        <w:t xml:space="preserve">Existem vários projetos, ferramentas e </w:t>
      </w:r>
      <w:r w:rsidRPr="006D6A33">
        <w:rPr>
          <w:i/>
        </w:rPr>
        <w:t>frameworks</w:t>
      </w:r>
      <w:r>
        <w:t xml:space="preserve"> </w:t>
      </w:r>
      <w:r w:rsidR="00A6230D">
        <w:t>par</w:t>
      </w:r>
      <w:r>
        <w:t>a automação de testes de software, alguns destes focando em testes de unidade, outros se concentram em apoiar os testes em nível de integração ou em nível de testes de aceitação.</w:t>
      </w:r>
      <w:r w:rsidR="00FE56FB">
        <w:t xml:space="preserve"> A proposta deste trabalho é</w:t>
      </w:r>
      <w:r w:rsidR="00255829">
        <w:t xml:space="preserve"> atuar no nível de teste de integração,</w:t>
      </w:r>
      <w:r w:rsidR="00FE56FB">
        <w:t xml:space="preserve"> facilita</w:t>
      </w:r>
      <w:r w:rsidR="00255829">
        <w:t>ndo</w:t>
      </w:r>
      <w:r w:rsidR="00FE56FB">
        <w:t xml:space="preserve"> o desenvolvimento d</w:t>
      </w:r>
      <w:r w:rsidR="00255829">
        <w:t>esse</w:t>
      </w:r>
      <w:r w:rsidR="00FE56FB">
        <w:t>s testes,</w:t>
      </w:r>
      <w:r w:rsidR="00A6230D">
        <w:t xml:space="preserve"> removendo a necessidade </w:t>
      </w:r>
      <w:r w:rsidR="00EE2300">
        <w:t>de o</w:t>
      </w:r>
      <w:r w:rsidR="00A6230D">
        <w:t xml:space="preserve"> desenvolvedor implementar toda a preparação do cenário, que também é conhecida como camada de preparo ou de pré-condições. Em software legado, </w:t>
      </w:r>
      <w:r w:rsidR="00EA0540">
        <w:t xml:space="preserve">a implementação dos testes de integração acaba sendo muito </w:t>
      </w:r>
      <w:r w:rsidR="00D53C6B">
        <w:t>trabalhosa</w:t>
      </w:r>
      <w:r w:rsidR="00EA0540">
        <w:t xml:space="preserve"> e por consequência</w:t>
      </w:r>
      <w:r w:rsidR="000A5E25">
        <w:t xml:space="preserve"> muito</w:t>
      </w:r>
      <w:r w:rsidR="00EA0540">
        <w:t xml:space="preserve"> car</w:t>
      </w:r>
      <w:r w:rsidR="000A5E25">
        <w:t>a</w:t>
      </w:r>
      <w:r w:rsidR="00EA0540">
        <w:t xml:space="preserve">, isso ocorre pelo fato do software ter muitos artefatos dependentes, trazendo um acoplamento muito alto e com baixa coesão. Neste contexto é necessário que os </w:t>
      </w:r>
      <w:r w:rsidR="00255829">
        <w:t>profissiona</w:t>
      </w:r>
      <w:r w:rsidR="00EA0540">
        <w:t>is</w:t>
      </w:r>
      <w:r w:rsidR="00A6230D">
        <w:t xml:space="preserve"> </w:t>
      </w:r>
      <w:r w:rsidR="00255829">
        <w:t>analis</w:t>
      </w:r>
      <w:r w:rsidR="00EA0540">
        <w:t>em</w:t>
      </w:r>
      <w:r w:rsidR="00A6230D">
        <w:t xml:space="preserve"> toda a dependência</w:t>
      </w:r>
      <w:r w:rsidR="00255829">
        <w:t xml:space="preserve"> envolvida na operação</w:t>
      </w:r>
      <w:r w:rsidR="00341D0B">
        <w:t xml:space="preserve"> do software</w:t>
      </w:r>
      <w:r w:rsidR="00255829">
        <w:t xml:space="preserve"> que deseja testar </w:t>
      </w:r>
      <w:r w:rsidR="00A6230D">
        <w:t>e</w:t>
      </w:r>
      <w:ins w:id="77" w:author="Andreza Sartori" w:date="2020-12-08T14:07:00Z">
        <w:r w:rsidR="0070696E">
          <w:t>,</w:t>
        </w:r>
      </w:ins>
      <w:r w:rsidR="00255829">
        <w:t xml:space="preserve"> a partir desta análise</w:t>
      </w:r>
      <w:ins w:id="78" w:author="Andreza Sartori" w:date="2020-12-08T14:07:00Z">
        <w:r w:rsidR="0070696E">
          <w:t>,</w:t>
        </w:r>
      </w:ins>
      <w:r w:rsidR="00A6230D">
        <w:t xml:space="preserve"> implementar o cenário respeitando </w:t>
      </w:r>
      <w:r w:rsidR="00255829">
        <w:t>todas as</w:t>
      </w:r>
      <w:r w:rsidR="00A6230D">
        <w:t xml:space="preserve"> dependência</w:t>
      </w:r>
      <w:r w:rsidR="00255829">
        <w:t>s</w:t>
      </w:r>
      <w:r w:rsidR="006F5DE4">
        <w:t xml:space="preserve"> mapeadas</w:t>
      </w:r>
      <w:r w:rsidR="00EE2300">
        <w:t xml:space="preserve">. A ferramenta proposta </w:t>
      </w:r>
      <w:commentRangeStart w:id="79"/>
      <w:del w:id="80" w:author="Andreza Sartori" w:date="2020-12-08T14:07:00Z">
        <w:r w:rsidR="00971CCB" w:rsidDel="00997EB5">
          <w:delText>vai</w:delText>
        </w:r>
      </w:del>
      <w:commentRangeEnd w:id="79"/>
      <w:r w:rsidR="00997EB5">
        <w:rPr>
          <w:rStyle w:val="Refdecomentrio"/>
        </w:rPr>
        <w:commentReference w:id="79"/>
      </w:r>
      <w:del w:id="81" w:author="Andreza Sartori" w:date="2020-12-08T14:07:00Z">
        <w:r w:rsidR="00EE2300" w:rsidDel="00997EB5">
          <w:delText xml:space="preserve"> </w:delText>
        </w:r>
      </w:del>
      <w:ins w:id="82" w:author="Andreza Sartori" w:date="2020-12-08T14:07:00Z">
        <w:r w:rsidR="00997EB5">
          <w:t>visa</w:t>
        </w:r>
        <w:r w:rsidR="00997EB5">
          <w:t xml:space="preserve"> </w:t>
        </w:r>
      </w:ins>
      <w:r w:rsidR="00EE2300">
        <w:t>eliminar a etapa de implementação do cenário, deixando o profissional analisar o que é necessário</w:t>
      </w:r>
      <w:r w:rsidR="00971CCB">
        <w:t xml:space="preserve"> para</w:t>
      </w:r>
      <w:r w:rsidR="00EE2300">
        <w:t xml:space="preserve"> </w:t>
      </w:r>
      <w:r w:rsidR="00971CCB">
        <w:t>a montagem</w:t>
      </w:r>
      <w:r w:rsidR="00EE2300">
        <w:t xml:space="preserve"> d</w:t>
      </w:r>
      <w:r w:rsidR="00EA0540">
        <w:t>o</w:t>
      </w:r>
      <w:r w:rsidR="00EE2300">
        <w:t xml:space="preserve"> cenário, informando na ferramenta os objetos que precisam ser criados que estão acoplados na operação que se deseja testar, substituindo a implementação do cenário por uma configuração na ferramenta.</w:t>
      </w:r>
    </w:p>
    <w:p w14:paraId="43B0251F" w14:textId="327225B5" w:rsidR="00002B1D" w:rsidRPr="00002B1D" w:rsidRDefault="00002B1D" w:rsidP="00002B1D">
      <w:pPr>
        <w:pStyle w:val="TF-TEXTO"/>
      </w:pPr>
      <w:r>
        <w:t xml:space="preserve">Nesta seção será apresentada a </w:t>
      </w:r>
      <w:r w:rsidR="00457C2D">
        <w:t xml:space="preserve">justificativa do trabalho proposto, bem como os </w:t>
      </w:r>
      <w:r w:rsidR="00BD79B1">
        <w:t>R</w:t>
      </w:r>
      <w:r>
        <w:t xml:space="preserve">equisitos </w:t>
      </w:r>
      <w:r w:rsidR="00BD79B1">
        <w:t>F</w:t>
      </w:r>
      <w:r>
        <w:t xml:space="preserve">uncionais (RF) e os </w:t>
      </w:r>
      <w:r w:rsidR="00BD79B1">
        <w:t>R</w:t>
      </w:r>
      <w:r>
        <w:t xml:space="preserve">equisitos </w:t>
      </w:r>
      <w:r w:rsidR="00BD79B1">
        <w:t>N</w:t>
      </w:r>
      <w:r>
        <w:t xml:space="preserve">ão </w:t>
      </w:r>
      <w:r w:rsidR="00BD79B1">
        <w:t>F</w:t>
      </w:r>
      <w:r>
        <w:t>uncionais (RNF)</w:t>
      </w:r>
      <w:ins w:id="83" w:author="Andreza Sartori" w:date="2020-12-08T14:09:00Z">
        <w:r w:rsidR="00CC7AE5">
          <w:t>.</w:t>
        </w:r>
      </w:ins>
      <w:del w:id="84" w:author="Andreza Sartori" w:date="2020-12-08T14:09:00Z">
        <w:r w:rsidDel="00CC7AE5">
          <w:delText>,</w:delText>
        </w:r>
      </w:del>
      <w:r>
        <w:t xml:space="preserve"> </w:t>
      </w:r>
      <w:del w:id="85" w:author="Andreza Sartori" w:date="2020-12-08T14:09:00Z">
        <w:r w:rsidR="00457C2D" w:rsidDel="00D747C0">
          <w:delText>terminando</w:delText>
        </w:r>
        <w:r w:rsidDel="00D747C0">
          <w:delText xml:space="preserve"> com</w:delText>
        </w:r>
      </w:del>
      <w:ins w:id="86" w:author="Andreza Sartori" w:date="2020-12-08T14:09:00Z">
        <w:r w:rsidR="00D747C0">
          <w:t>Por fim, é</w:t>
        </w:r>
      </w:ins>
      <w:r>
        <w:t xml:space="preserve"> </w:t>
      </w:r>
      <w:ins w:id="87" w:author="Andreza Sartori" w:date="2020-12-08T14:09:00Z">
        <w:r w:rsidR="00D747C0">
          <w:t xml:space="preserve">apresentada </w:t>
        </w:r>
      </w:ins>
      <w:r>
        <w:t>a</w:t>
      </w:r>
      <w:del w:id="88" w:author="Andreza Sartori" w:date="2020-12-08T14:09:00Z">
        <w:r w:rsidDel="00D747C0">
          <w:delText xml:space="preserve"> aprese</w:delText>
        </w:r>
      </w:del>
      <w:del w:id="89" w:author="Andreza Sartori" w:date="2020-12-08T14:10:00Z">
        <w:r w:rsidDel="00D747C0">
          <w:delText>ntação da</w:delText>
        </w:r>
      </w:del>
      <w:r>
        <w:t xml:space="preserve"> metodologia e o cronograma </w:t>
      </w:r>
      <w:del w:id="90" w:author="Andreza Sartori" w:date="2020-12-08T14:10:00Z">
        <w:r w:rsidDel="00D747C0">
          <w:delText xml:space="preserve">planejado </w:delText>
        </w:r>
      </w:del>
      <w:r>
        <w:t>para o desenvolvimento d</w:t>
      </w:r>
      <w:r w:rsidR="00E01C38">
        <w:t>este</w:t>
      </w:r>
      <w:r>
        <w:t xml:space="preserve"> trabalho.</w:t>
      </w:r>
    </w:p>
    <w:p w14:paraId="29D16A9A" w14:textId="4D2A4E67" w:rsidR="00451B94" w:rsidRDefault="00451B94" w:rsidP="00CE52F0">
      <w:pPr>
        <w:pStyle w:val="Ttulo2"/>
      </w:pPr>
      <w:bookmarkStart w:id="91" w:name="_Toc54164915"/>
      <w:bookmarkStart w:id="92" w:name="_Toc54165669"/>
      <w:bookmarkStart w:id="93" w:name="_Toc54169327"/>
      <w:bookmarkStart w:id="94" w:name="_Toc96347433"/>
      <w:bookmarkStart w:id="95" w:name="_Toc96357717"/>
      <w:bookmarkStart w:id="96" w:name="_Toc96491860"/>
      <w:bookmarkStart w:id="97" w:name="_Toc351015594"/>
      <w:r>
        <w:t>JUSTIFICATIVA</w:t>
      </w:r>
    </w:p>
    <w:p w14:paraId="035AE447" w14:textId="48FEE412" w:rsidR="00B14050" w:rsidRDefault="005659C5" w:rsidP="00332D6C">
      <w:pPr>
        <w:pStyle w:val="TF-TEXTO"/>
      </w:pPr>
      <w:ins w:id="98" w:author="Andreza Sartori" w:date="2020-12-08T14:10:00Z">
        <w:r>
          <w:t>O</w:t>
        </w:r>
      </w:ins>
      <w:del w:id="99" w:author="Andreza Sartori" w:date="2020-12-08T14:10:00Z">
        <w:r w:rsidR="00B14050" w:rsidDel="005659C5">
          <w:delText>No</w:delText>
        </w:r>
      </w:del>
      <w:r w:rsidR="00B14050">
        <w:t xml:space="preserve"> </w:t>
      </w:r>
      <w:r w:rsidR="00DC65F4">
        <w:fldChar w:fldCharType="begin"/>
      </w:r>
      <w:r w:rsidR="00DC65F4">
        <w:instrText xml:space="preserve"> REF _Ref57393441 \h </w:instrText>
      </w:r>
      <w:r w:rsidR="00DC65F4">
        <w:fldChar w:fldCharType="separate"/>
      </w:r>
      <w:r w:rsidR="00713D77">
        <w:rPr>
          <w:b/>
          <w:bCs/>
        </w:rPr>
        <w:t>Erro! Fonte de referência não encontrada.</w:t>
      </w:r>
      <w:r w:rsidR="00DC65F4">
        <w:fldChar w:fldCharType="end"/>
      </w:r>
      <w:r w:rsidR="004B2BD3">
        <w:t xml:space="preserve"> </w:t>
      </w:r>
      <w:del w:id="100" w:author="Andreza Sartori" w:date="2020-12-08T14:10:00Z">
        <w:r w:rsidR="004B2BD3" w:rsidDel="005659C5">
          <w:delText>é</w:delText>
        </w:r>
        <w:r w:rsidR="00DC65F4" w:rsidDel="005659C5">
          <w:delText xml:space="preserve"> </w:delText>
        </w:r>
        <w:r w:rsidR="004531A4" w:rsidDel="005659C5">
          <w:delText>possível fazer</w:delText>
        </w:r>
      </w:del>
      <w:ins w:id="101" w:author="Andreza Sartori" w:date="2020-12-08T14:10:00Z">
        <w:r>
          <w:t>apresenta</w:t>
        </w:r>
      </w:ins>
      <w:r w:rsidR="004531A4">
        <w:t xml:space="preserve"> um comparativo entre os trabalhos</w:t>
      </w:r>
      <w:r w:rsidR="00725682">
        <w:t xml:space="preserve"> correlatos</w:t>
      </w:r>
      <w:del w:id="102" w:author="Andreza Sartori" w:date="2020-12-08T14:11:00Z">
        <w:r w:rsidR="00725682" w:rsidDel="00811C48">
          <w:delText>, apresentando</w:delText>
        </w:r>
        <w:r w:rsidR="004B2BD3" w:rsidDel="00811C48">
          <w:delText xml:space="preserve"> os trabalhos e</w:delText>
        </w:r>
      </w:del>
      <w:ins w:id="103" w:author="Andreza Sartori" w:date="2020-12-08T14:11:00Z">
        <w:r w:rsidR="00811C48">
          <w:t xml:space="preserve"> com</w:t>
        </w:r>
      </w:ins>
      <w:r w:rsidR="00725682">
        <w:t xml:space="preserve"> as características propost</w:t>
      </w:r>
      <w:r w:rsidR="004B2BD3">
        <w:t>as</w:t>
      </w:r>
      <w:r w:rsidR="00725682">
        <w:t xml:space="preserve"> em cada </w:t>
      </w:r>
      <w:r w:rsidR="004B2BD3">
        <w:t>trabalho.</w:t>
      </w:r>
      <w:r w:rsidR="003972A8">
        <w:t xml:space="preserve"> </w:t>
      </w:r>
    </w:p>
    <w:p w14:paraId="315EB9AA" w14:textId="50ED34FE" w:rsidR="00A379D3" w:rsidRDefault="00A379D3">
      <w:pPr>
        <w:keepNext w:val="0"/>
        <w:keepLines w:val="0"/>
        <w:rPr>
          <w:sz w:val="20"/>
          <w:szCs w:val="20"/>
        </w:rPr>
      </w:pPr>
    </w:p>
    <w:p w14:paraId="2478E695" w14:textId="16FE4F81" w:rsidR="00DC65F4" w:rsidRDefault="009F62DC" w:rsidP="00DC65F4">
      <w:pPr>
        <w:pStyle w:val="TF-LEGENDA"/>
      </w:pPr>
      <w:r>
        <w:t>Quadro 1 – Comparativo entre os trabalhos correlatos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F62DC" w14:paraId="5F1852AE" w14:textId="77777777" w:rsidTr="006A000C">
        <w:tc>
          <w:tcPr>
            <w:tcW w:w="3020" w:type="dxa"/>
            <w:shd w:val="clear" w:color="auto" w:fill="BFBFBF" w:themeFill="background1" w:themeFillShade="BF"/>
          </w:tcPr>
          <w:p w14:paraId="5E5D911D" w14:textId="35974963" w:rsidR="009F62DC" w:rsidRDefault="009F62DC" w:rsidP="00332D6C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4694F195" w14:textId="3BF52C93" w:rsidR="009F62DC" w:rsidRDefault="009F62DC" w:rsidP="00332D6C">
            <w:pPr>
              <w:pStyle w:val="TF-TEXTO"/>
              <w:ind w:firstLine="0"/>
            </w:pPr>
            <w:proofErr w:type="spellStart"/>
            <w:r>
              <w:t>Cucumber</w:t>
            </w:r>
            <w:proofErr w:type="spellEnd"/>
          </w:p>
        </w:tc>
        <w:tc>
          <w:tcPr>
            <w:tcW w:w="3021" w:type="dxa"/>
            <w:shd w:val="clear" w:color="auto" w:fill="BFBFBF" w:themeFill="background1" w:themeFillShade="BF"/>
          </w:tcPr>
          <w:p w14:paraId="5B04B81F" w14:textId="04F9060E" w:rsidR="009F62DC" w:rsidRDefault="009F62DC" w:rsidP="00332D6C">
            <w:pPr>
              <w:pStyle w:val="TF-TEXTO"/>
              <w:ind w:firstLine="0"/>
            </w:pPr>
            <w:proofErr w:type="spellStart"/>
            <w:r>
              <w:t>AutoTest</w:t>
            </w:r>
            <w:proofErr w:type="spellEnd"/>
            <w:r>
              <w:t xml:space="preserve"> (IBM)</w:t>
            </w:r>
          </w:p>
        </w:tc>
      </w:tr>
      <w:tr w:rsidR="009F62DC" w14:paraId="676D3E27" w14:textId="77777777" w:rsidTr="009F62DC">
        <w:tc>
          <w:tcPr>
            <w:tcW w:w="3020" w:type="dxa"/>
          </w:tcPr>
          <w:p w14:paraId="4328B9BF" w14:textId="1FCFF026" w:rsidR="009F62DC" w:rsidRDefault="00327743" w:rsidP="00332D6C">
            <w:pPr>
              <w:pStyle w:val="TF-TEXTO"/>
              <w:ind w:firstLine="0"/>
            </w:pPr>
            <w:r>
              <w:t>Bateria de testes por funcionalidade</w:t>
            </w:r>
          </w:p>
        </w:tc>
        <w:tc>
          <w:tcPr>
            <w:tcW w:w="3021" w:type="dxa"/>
          </w:tcPr>
          <w:p w14:paraId="0C6ABABE" w14:textId="21CBBE4E" w:rsidR="009F62DC" w:rsidRDefault="009F62D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758AC324" w14:textId="427A0BF0" w:rsidR="009F62DC" w:rsidRDefault="009F62D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9F62DC" w14:paraId="167885B5" w14:textId="77777777" w:rsidTr="009F62DC">
        <w:tc>
          <w:tcPr>
            <w:tcW w:w="3020" w:type="dxa"/>
          </w:tcPr>
          <w:p w14:paraId="64F64498" w14:textId="7EBC5B32" w:rsidR="009F62DC" w:rsidRDefault="005E5323" w:rsidP="00332D6C">
            <w:pPr>
              <w:pStyle w:val="TF-TEXTO"/>
              <w:ind w:firstLine="0"/>
            </w:pPr>
            <w:r>
              <w:t>Criação de testes para uma classe</w:t>
            </w:r>
          </w:p>
        </w:tc>
        <w:tc>
          <w:tcPr>
            <w:tcW w:w="3021" w:type="dxa"/>
          </w:tcPr>
          <w:p w14:paraId="56B260AC" w14:textId="2AF2E4B3" w:rsidR="009F62DC" w:rsidRDefault="009F62D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14337E14" w14:textId="64F93E4F" w:rsidR="009F62DC" w:rsidRDefault="009F62D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9F62DC" w14:paraId="32B4DEA7" w14:textId="77777777" w:rsidTr="009F62DC">
        <w:tc>
          <w:tcPr>
            <w:tcW w:w="3020" w:type="dxa"/>
          </w:tcPr>
          <w:p w14:paraId="28AE2C53" w14:textId="335F8D73" w:rsidR="009F62DC" w:rsidRDefault="004B2BD3" w:rsidP="00332D6C">
            <w:pPr>
              <w:pStyle w:val="TF-TEXTO"/>
              <w:ind w:firstLine="0"/>
            </w:pPr>
            <w:r>
              <w:t>Scripts para testes</w:t>
            </w:r>
          </w:p>
        </w:tc>
        <w:tc>
          <w:tcPr>
            <w:tcW w:w="3021" w:type="dxa"/>
          </w:tcPr>
          <w:p w14:paraId="3CE72F24" w14:textId="653EC723" w:rsidR="009F62DC" w:rsidRDefault="00C9080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0C083A65" w14:textId="7930F35B" w:rsidR="009F62DC" w:rsidRDefault="004B2BD3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9F62DC" w14:paraId="28844EF1" w14:textId="77777777" w:rsidTr="009F62DC">
        <w:tc>
          <w:tcPr>
            <w:tcW w:w="3020" w:type="dxa"/>
          </w:tcPr>
          <w:p w14:paraId="5FCE7BB7" w14:textId="28583256" w:rsidR="009F62DC" w:rsidRDefault="005E5323" w:rsidP="00332D6C">
            <w:pPr>
              <w:pStyle w:val="TF-TEXTO"/>
              <w:ind w:firstLine="0"/>
            </w:pPr>
            <w:r>
              <w:t>Registro das funcionalidades</w:t>
            </w:r>
          </w:p>
        </w:tc>
        <w:tc>
          <w:tcPr>
            <w:tcW w:w="3021" w:type="dxa"/>
          </w:tcPr>
          <w:p w14:paraId="0F6D0D86" w14:textId="56C8A997" w:rsidR="009F62DC" w:rsidRDefault="00C9080C" w:rsidP="00332D6C">
            <w:pPr>
              <w:pStyle w:val="TF-TEXTO"/>
              <w:ind w:firstLine="0"/>
            </w:pPr>
            <w:r>
              <w:t>Não</w:t>
            </w:r>
          </w:p>
        </w:tc>
        <w:tc>
          <w:tcPr>
            <w:tcW w:w="3021" w:type="dxa"/>
          </w:tcPr>
          <w:p w14:paraId="65AC92B0" w14:textId="0C14CA7C" w:rsidR="009F62DC" w:rsidRDefault="00C9080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9F62DC" w14:paraId="4B97CEF5" w14:textId="77777777" w:rsidTr="009F62DC">
        <w:tc>
          <w:tcPr>
            <w:tcW w:w="3020" w:type="dxa"/>
          </w:tcPr>
          <w:p w14:paraId="76D547B1" w14:textId="7149C0F0" w:rsidR="009F62DC" w:rsidRDefault="005E5323" w:rsidP="00332D6C">
            <w:pPr>
              <w:pStyle w:val="TF-TEXTO"/>
              <w:ind w:firstLine="0"/>
            </w:pPr>
            <w:r>
              <w:t>Registro dos casos de testes</w:t>
            </w:r>
          </w:p>
        </w:tc>
        <w:tc>
          <w:tcPr>
            <w:tcW w:w="3021" w:type="dxa"/>
          </w:tcPr>
          <w:p w14:paraId="6F2C50D4" w14:textId="457C1A8E" w:rsidR="009F62DC" w:rsidRDefault="00C9080C" w:rsidP="00332D6C">
            <w:pPr>
              <w:pStyle w:val="TF-TEXTO"/>
              <w:ind w:firstLine="0"/>
            </w:pPr>
            <w:r>
              <w:t>Não</w:t>
            </w:r>
          </w:p>
        </w:tc>
        <w:tc>
          <w:tcPr>
            <w:tcW w:w="3021" w:type="dxa"/>
          </w:tcPr>
          <w:p w14:paraId="1225B4DA" w14:textId="70310420" w:rsidR="009F62DC" w:rsidRDefault="00C9080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C9080C" w14:paraId="56E51B1F" w14:textId="77777777" w:rsidTr="009F62DC">
        <w:tc>
          <w:tcPr>
            <w:tcW w:w="3020" w:type="dxa"/>
          </w:tcPr>
          <w:p w14:paraId="25AAA83F" w14:textId="73CF67CA" w:rsidR="00C9080C" w:rsidRDefault="00C9080C" w:rsidP="00332D6C">
            <w:pPr>
              <w:pStyle w:val="TF-TEXTO"/>
              <w:ind w:firstLine="0"/>
            </w:pPr>
            <w:r>
              <w:t>Consultas sobre os resultados dos testes</w:t>
            </w:r>
          </w:p>
        </w:tc>
        <w:tc>
          <w:tcPr>
            <w:tcW w:w="3021" w:type="dxa"/>
          </w:tcPr>
          <w:p w14:paraId="1F053F66" w14:textId="139A3050" w:rsidR="00C9080C" w:rsidRDefault="00C9080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275DDC9C" w14:textId="49DD95E9" w:rsidR="00C9080C" w:rsidRDefault="00C9080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C9080C" w14:paraId="6D8D259D" w14:textId="77777777" w:rsidTr="009F62DC">
        <w:tc>
          <w:tcPr>
            <w:tcW w:w="3020" w:type="dxa"/>
          </w:tcPr>
          <w:p w14:paraId="0C02C79E" w14:textId="2942EFAD" w:rsidR="00C9080C" w:rsidRDefault="00C9080C" w:rsidP="00332D6C">
            <w:pPr>
              <w:pStyle w:val="TF-TEXTO"/>
              <w:ind w:firstLine="0"/>
            </w:pPr>
            <w:r>
              <w:t>Relatórios sobre os resultados dos testes</w:t>
            </w:r>
          </w:p>
        </w:tc>
        <w:tc>
          <w:tcPr>
            <w:tcW w:w="3021" w:type="dxa"/>
          </w:tcPr>
          <w:p w14:paraId="61B09CE3" w14:textId="6C62729C" w:rsidR="00C9080C" w:rsidRDefault="00C9080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4F7F9BE9" w14:textId="6C49E681" w:rsidR="00C9080C" w:rsidRDefault="00C9080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C9080C" w14:paraId="276E1E3E" w14:textId="77777777" w:rsidTr="009F62DC">
        <w:tc>
          <w:tcPr>
            <w:tcW w:w="3020" w:type="dxa"/>
          </w:tcPr>
          <w:p w14:paraId="3BDCE346" w14:textId="0A73AAC0" w:rsidR="00C9080C" w:rsidRDefault="00C9080C" w:rsidP="00332D6C">
            <w:pPr>
              <w:pStyle w:val="TF-TEXTO"/>
              <w:ind w:firstLine="0"/>
            </w:pPr>
            <w:r>
              <w:t>Gráficos sobre os resultados dos testes</w:t>
            </w:r>
          </w:p>
        </w:tc>
        <w:tc>
          <w:tcPr>
            <w:tcW w:w="3021" w:type="dxa"/>
          </w:tcPr>
          <w:p w14:paraId="2407D65D" w14:textId="3A95D871" w:rsidR="00C9080C" w:rsidRDefault="00C9080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5BB770C5" w14:textId="663F5C00" w:rsidR="00C9080C" w:rsidRDefault="00C9080C" w:rsidP="004429F7">
            <w:pPr>
              <w:pStyle w:val="TF-TEXTO"/>
              <w:keepNext/>
              <w:ind w:firstLine="0"/>
            </w:pPr>
            <w:r>
              <w:t>Sim</w:t>
            </w:r>
          </w:p>
        </w:tc>
      </w:tr>
    </w:tbl>
    <w:p w14:paraId="4CA02DEC" w14:textId="4FDE7B4C" w:rsidR="004531A4" w:rsidRDefault="008A749F" w:rsidP="0032681D">
      <w:pPr>
        <w:pStyle w:val="TF-FONTE"/>
      </w:pPr>
      <w:r>
        <w:t>Fonte: elaborado pelo autor</w:t>
      </w:r>
      <w:ins w:id="104" w:author="Andreza Sartori" w:date="2020-12-08T14:11:00Z">
        <w:r w:rsidR="003B5FCF">
          <w:t>.</w:t>
        </w:r>
      </w:ins>
    </w:p>
    <w:p w14:paraId="1FA4430F" w14:textId="208FF971" w:rsidR="00413603" w:rsidRDefault="00413603" w:rsidP="00F7786E">
      <w:pPr>
        <w:jc w:val="both"/>
        <w:rPr>
          <w:i/>
          <w:sz w:val="20"/>
          <w:szCs w:val="20"/>
        </w:rPr>
      </w:pPr>
      <w:r w:rsidRPr="00413603">
        <w:rPr>
          <w:sz w:val="20"/>
          <w:szCs w:val="20"/>
        </w:rPr>
        <w:lastRenderedPageBreak/>
        <w:tab/>
        <w:t>Como pode</w:t>
      </w:r>
      <w:r>
        <w:rPr>
          <w:sz w:val="20"/>
          <w:szCs w:val="20"/>
        </w:rPr>
        <w:t xml:space="preserve"> ser visto no </w:t>
      </w:r>
      <w:r w:rsidR="004429F7" w:rsidRPr="004429F7">
        <w:rPr>
          <w:sz w:val="20"/>
          <w:szCs w:val="20"/>
        </w:rPr>
        <w:fldChar w:fldCharType="begin"/>
      </w:r>
      <w:r w:rsidR="004429F7" w:rsidRPr="004429F7">
        <w:rPr>
          <w:sz w:val="20"/>
          <w:szCs w:val="20"/>
        </w:rPr>
        <w:instrText xml:space="preserve"> REF _Ref57394891 \h </w:instrText>
      </w:r>
      <w:r w:rsidR="004429F7">
        <w:rPr>
          <w:sz w:val="20"/>
          <w:szCs w:val="20"/>
        </w:rPr>
        <w:instrText xml:space="preserve"> \* MERGEFORMAT </w:instrText>
      </w:r>
      <w:r w:rsidR="004429F7" w:rsidRPr="004429F7">
        <w:rPr>
          <w:sz w:val="20"/>
          <w:szCs w:val="20"/>
        </w:rPr>
        <w:fldChar w:fldCharType="separate"/>
      </w:r>
      <w:r w:rsidR="00713D77">
        <w:rPr>
          <w:b/>
          <w:bCs/>
          <w:sz w:val="20"/>
          <w:szCs w:val="20"/>
        </w:rPr>
        <w:t>Erro! Fonte de referência não encontrada.</w:t>
      </w:r>
      <w:r w:rsidR="004429F7" w:rsidRPr="004429F7">
        <w:rPr>
          <w:sz w:val="20"/>
          <w:szCs w:val="20"/>
        </w:rPr>
        <w:fldChar w:fldCharType="end"/>
      </w:r>
      <w:r>
        <w:rPr>
          <w:sz w:val="20"/>
          <w:szCs w:val="20"/>
        </w:rPr>
        <w:t>, os trabalhos apresentam algumas diferenças na qual atendem as características elencadas</w:t>
      </w:r>
      <w:ins w:id="105" w:author="Andreza Sartori" w:date="2020-12-08T14:19:00Z">
        <w:r w:rsidR="00992CCE">
          <w:rPr>
            <w:sz w:val="20"/>
            <w:szCs w:val="20"/>
          </w:rPr>
          <w:t>.</w:t>
        </w:r>
      </w:ins>
      <w:del w:id="106" w:author="Andreza Sartori" w:date="2020-12-08T14:19:00Z">
        <w:r w:rsidDel="00992CCE">
          <w:rPr>
            <w:sz w:val="20"/>
            <w:szCs w:val="20"/>
          </w:rPr>
          <w:delText>,</w:delText>
        </w:r>
      </w:del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Fantinato</w:t>
      </w:r>
      <w:proofErr w:type="spellEnd"/>
      <w:r>
        <w:rPr>
          <w:sz w:val="20"/>
          <w:szCs w:val="20"/>
        </w:rPr>
        <w:t xml:space="preserve"> (2019) utilizou um </w:t>
      </w:r>
      <w:r w:rsidRPr="00413603">
        <w:rPr>
          <w:i/>
          <w:sz w:val="20"/>
          <w:szCs w:val="20"/>
        </w:rPr>
        <w:t>framework</w:t>
      </w:r>
      <w:r>
        <w:rPr>
          <w:sz w:val="20"/>
          <w:szCs w:val="20"/>
        </w:rPr>
        <w:t xml:space="preserve"> comercial e que atende todas as características citadas, já Fonseca (2019) utilizou o </w:t>
      </w:r>
      <w:r w:rsidRPr="00413603">
        <w:rPr>
          <w:i/>
          <w:sz w:val="20"/>
          <w:szCs w:val="20"/>
        </w:rPr>
        <w:t>framework</w:t>
      </w:r>
      <w:r>
        <w:rPr>
          <w:i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Cucumber</w:t>
      </w:r>
      <w:proofErr w:type="spellEnd"/>
      <w:r>
        <w:rPr>
          <w:sz w:val="20"/>
          <w:szCs w:val="20"/>
        </w:rPr>
        <w:t xml:space="preserve"> que atende parcialmente o mesmo conjunto de características.</w:t>
      </w:r>
      <w:r w:rsidR="004429F7">
        <w:rPr>
          <w:sz w:val="20"/>
          <w:szCs w:val="20"/>
        </w:rPr>
        <w:t xml:space="preserve"> No trabalho de </w:t>
      </w:r>
      <w:proofErr w:type="spellStart"/>
      <w:r w:rsidR="004429F7">
        <w:rPr>
          <w:sz w:val="20"/>
          <w:szCs w:val="20"/>
        </w:rPr>
        <w:t>Fantinato</w:t>
      </w:r>
      <w:proofErr w:type="spellEnd"/>
      <w:r w:rsidR="004429F7">
        <w:rPr>
          <w:sz w:val="20"/>
          <w:szCs w:val="20"/>
        </w:rPr>
        <w:t xml:space="preserve"> (2019) a criação dos cenários de teste ocorre por meio de um arquivo externo</w:t>
      </w:r>
      <w:del w:id="107" w:author="Andreza Sartori" w:date="2020-12-08T14:20:00Z">
        <w:r w:rsidR="004429F7" w:rsidDel="000252B9">
          <w:rPr>
            <w:sz w:val="20"/>
            <w:szCs w:val="20"/>
          </w:rPr>
          <w:delText>,</w:delText>
        </w:r>
      </w:del>
      <w:ins w:id="108" w:author="Andreza Sartori" w:date="2020-12-08T14:20:00Z">
        <w:r w:rsidR="000252B9">
          <w:rPr>
            <w:sz w:val="20"/>
            <w:szCs w:val="20"/>
          </w:rPr>
          <w:t>.</w:t>
        </w:r>
      </w:ins>
      <w:r w:rsidR="004429F7">
        <w:rPr>
          <w:sz w:val="20"/>
          <w:szCs w:val="20"/>
        </w:rPr>
        <w:t xml:space="preserve"> </w:t>
      </w:r>
      <w:ins w:id="109" w:author="Andreza Sartori" w:date="2020-12-08T14:20:00Z">
        <w:r w:rsidR="000252B9">
          <w:rPr>
            <w:sz w:val="20"/>
            <w:szCs w:val="20"/>
          </w:rPr>
          <w:t xml:space="preserve">Para isso, </w:t>
        </w:r>
      </w:ins>
      <w:r w:rsidR="004429F7">
        <w:rPr>
          <w:sz w:val="20"/>
          <w:szCs w:val="20"/>
        </w:rPr>
        <w:t xml:space="preserve">é necessário criar este arquivo com os dados de teste que será consumido por um script de testes quando o teste for executado. No trabalho de Fonseca (2019) a criação dos cenários de testes ocorre através da implementação de scripts, utilizando a linguagem do </w:t>
      </w:r>
      <w:r w:rsidR="004429F7" w:rsidRPr="004429F7">
        <w:rPr>
          <w:i/>
          <w:sz w:val="20"/>
          <w:szCs w:val="20"/>
        </w:rPr>
        <w:t>framework</w:t>
      </w:r>
      <w:r w:rsidR="004429F7">
        <w:rPr>
          <w:sz w:val="20"/>
          <w:szCs w:val="20"/>
        </w:rPr>
        <w:t xml:space="preserve"> e estruturando essa montagem por um formato pré-definido do </w:t>
      </w:r>
      <w:r w:rsidR="004429F7" w:rsidRPr="004429F7">
        <w:rPr>
          <w:i/>
          <w:sz w:val="20"/>
          <w:szCs w:val="20"/>
        </w:rPr>
        <w:t>framework</w:t>
      </w:r>
      <w:r w:rsidR="00265953">
        <w:rPr>
          <w:i/>
          <w:sz w:val="20"/>
          <w:szCs w:val="20"/>
        </w:rPr>
        <w:t>.</w:t>
      </w:r>
    </w:p>
    <w:p w14:paraId="2DC34D00" w14:textId="77777777" w:rsidR="00265953" w:rsidRDefault="00265953" w:rsidP="00F7786E">
      <w:pPr>
        <w:jc w:val="both"/>
        <w:rPr>
          <w:i/>
          <w:sz w:val="20"/>
          <w:szCs w:val="20"/>
        </w:rPr>
      </w:pPr>
    </w:p>
    <w:p w14:paraId="5AFCB41E" w14:textId="2D237D15" w:rsidR="00265953" w:rsidRDefault="00265953" w:rsidP="00F7786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commentRangeStart w:id="110"/>
      <w:r>
        <w:rPr>
          <w:sz w:val="20"/>
          <w:szCs w:val="20"/>
        </w:rPr>
        <w:t xml:space="preserve">Em ambos </w:t>
      </w:r>
      <w:commentRangeEnd w:id="110"/>
      <w:r w:rsidR="005003B7">
        <w:rPr>
          <w:rStyle w:val="Refdecomentrio"/>
        </w:rPr>
        <w:commentReference w:id="110"/>
      </w:r>
      <w:r>
        <w:rPr>
          <w:sz w:val="20"/>
          <w:szCs w:val="20"/>
        </w:rPr>
        <w:t xml:space="preserve">os </w:t>
      </w:r>
      <w:commentRangeStart w:id="111"/>
      <w:r>
        <w:rPr>
          <w:sz w:val="20"/>
          <w:szCs w:val="20"/>
        </w:rPr>
        <w:t>trabalhos</w:t>
      </w:r>
      <w:commentRangeEnd w:id="111"/>
      <w:r w:rsidR="00570DEB">
        <w:rPr>
          <w:rStyle w:val="Refdecomentrio"/>
        </w:rPr>
        <w:commentReference w:id="111"/>
      </w:r>
      <w:r>
        <w:rPr>
          <w:sz w:val="20"/>
          <w:szCs w:val="20"/>
        </w:rPr>
        <w:t xml:space="preserve"> é clar</w:t>
      </w:r>
      <w:ins w:id="112" w:author="Andreza Sartori" w:date="2020-12-08T14:24:00Z">
        <w:r w:rsidR="00A80341">
          <w:rPr>
            <w:sz w:val="20"/>
            <w:szCs w:val="20"/>
          </w:rPr>
          <w:t>a</w:t>
        </w:r>
      </w:ins>
      <w:del w:id="113" w:author="Andreza Sartori" w:date="2020-12-08T14:24:00Z">
        <w:r w:rsidDel="00A80341">
          <w:rPr>
            <w:sz w:val="20"/>
            <w:szCs w:val="20"/>
          </w:rPr>
          <w:delText>o</w:delText>
        </w:r>
      </w:del>
      <w:r>
        <w:rPr>
          <w:sz w:val="20"/>
          <w:szCs w:val="20"/>
        </w:rPr>
        <w:t xml:space="preserve"> a necessidade de um esforço em realizar o </w:t>
      </w:r>
      <w:r w:rsidRPr="00F74E05">
        <w:rPr>
          <w:sz w:val="20"/>
          <w:szCs w:val="20"/>
          <w:highlight w:val="yellow"/>
          <w:rPrChange w:id="114" w:author="Andreza Sartori" w:date="2020-12-08T14:25:00Z">
            <w:rPr>
              <w:sz w:val="20"/>
              <w:szCs w:val="20"/>
            </w:rPr>
          </w:rPrChange>
        </w:rPr>
        <w:t>trabalho</w:t>
      </w:r>
      <w:r>
        <w:rPr>
          <w:sz w:val="20"/>
          <w:szCs w:val="20"/>
        </w:rPr>
        <w:t xml:space="preserve"> de montagem dos cenários. No t</w:t>
      </w:r>
      <w:r w:rsidRPr="00F74E05">
        <w:rPr>
          <w:sz w:val="20"/>
          <w:szCs w:val="20"/>
          <w:highlight w:val="yellow"/>
          <w:rPrChange w:id="115" w:author="Andreza Sartori" w:date="2020-12-08T14:25:00Z">
            <w:rPr>
              <w:sz w:val="20"/>
              <w:szCs w:val="20"/>
            </w:rPr>
          </w:rPrChange>
        </w:rPr>
        <w:t>rabalho</w:t>
      </w:r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Fantinato</w:t>
      </w:r>
      <w:proofErr w:type="spellEnd"/>
      <w:r>
        <w:rPr>
          <w:sz w:val="20"/>
          <w:szCs w:val="20"/>
        </w:rPr>
        <w:t xml:space="preserve"> (2019) é necessário conhecer a estrutura do arquivo que mantêm os dados</w:t>
      </w:r>
      <w:r w:rsidR="00C65F05">
        <w:rPr>
          <w:sz w:val="20"/>
          <w:szCs w:val="20"/>
        </w:rPr>
        <w:t xml:space="preserve"> de testes, ou seja, os dados que serão imputados para a operação que se deseja testar. No </w:t>
      </w:r>
      <w:r w:rsidR="00C65F05" w:rsidRPr="00F74E05">
        <w:rPr>
          <w:sz w:val="20"/>
          <w:szCs w:val="20"/>
          <w:highlight w:val="yellow"/>
          <w:rPrChange w:id="116" w:author="Andreza Sartori" w:date="2020-12-08T14:25:00Z">
            <w:rPr>
              <w:sz w:val="20"/>
              <w:szCs w:val="20"/>
            </w:rPr>
          </w:rPrChange>
        </w:rPr>
        <w:t>trabalho</w:t>
      </w:r>
      <w:r w:rsidR="00C65F05">
        <w:rPr>
          <w:sz w:val="20"/>
          <w:szCs w:val="20"/>
        </w:rPr>
        <w:t xml:space="preserve"> do Fonseca (2019) é necessário conhecer a linguagem implementada no </w:t>
      </w:r>
      <w:ins w:id="117" w:author="Andreza Sartori" w:date="2020-12-08T14:25:00Z">
        <w:r w:rsidR="00333FB5">
          <w:rPr>
            <w:i/>
            <w:sz w:val="20"/>
            <w:szCs w:val="20"/>
          </w:rPr>
          <w:t>f</w:t>
        </w:r>
      </w:ins>
      <w:del w:id="118" w:author="Andreza Sartori" w:date="2020-12-08T14:25:00Z">
        <w:r w:rsidR="00C65F05" w:rsidRPr="00C65F05" w:rsidDel="00333FB5">
          <w:rPr>
            <w:i/>
            <w:sz w:val="20"/>
            <w:szCs w:val="20"/>
          </w:rPr>
          <w:delText>F</w:delText>
        </w:r>
      </w:del>
      <w:r w:rsidR="00C65F05" w:rsidRPr="00C65F05">
        <w:rPr>
          <w:i/>
          <w:sz w:val="20"/>
          <w:szCs w:val="20"/>
        </w:rPr>
        <w:t>ramework</w:t>
      </w:r>
      <w:r w:rsidR="00C65F05">
        <w:rPr>
          <w:i/>
          <w:sz w:val="20"/>
          <w:szCs w:val="20"/>
        </w:rPr>
        <w:t xml:space="preserve"> </w:t>
      </w:r>
      <w:r w:rsidR="00C65F05">
        <w:rPr>
          <w:sz w:val="20"/>
          <w:szCs w:val="20"/>
        </w:rPr>
        <w:t xml:space="preserve">para realizar toda a implementação do cenário. Ambos os </w:t>
      </w:r>
      <w:r w:rsidR="00C65F05" w:rsidRPr="00F74E05">
        <w:rPr>
          <w:sz w:val="20"/>
          <w:szCs w:val="20"/>
          <w:highlight w:val="yellow"/>
          <w:rPrChange w:id="119" w:author="Andreza Sartori" w:date="2020-12-08T14:25:00Z">
            <w:rPr>
              <w:sz w:val="20"/>
              <w:szCs w:val="20"/>
            </w:rPr>
          </w:rPrChange>
        </w:rPr>
        <w:t>trabalhos</w:t>
      </w:r>
      <w:r w:rsidR="00C65F05">
        <w:rPr>
          <w:sz w:val="20"/>
          <w:szCs w:val="20"/>
        </w:rPr>
        <w:t xml:space="preserve"> não possuem uma mecanização para a etapa de implementação dos cenários, </w:t>
      </w:r>
      <w:ins w:id="120" w:author="Andreza Sartori" w:date="2020-12-08T14:26:00Z">
        <w:r w:rsidR="00713F71">
          <w:rPr>
            <w:sz w:val="20"/>
            <w:szCs w:val="20"/>
          </w:rPr>
          <w:t xml:space="preserve">e </w:t>
        </w:r>
      </w:ins>
      <w:del w:id="121" w:author="Andreza Sartori" w:date="2020-12-08T14:26:00Z">
        <w:r w:rsidR="00C65F05" w:rsidDel="00713F71">
          <w:rPr>
            <w:sz w:val="20"/>
            <w:szCs w:val="20"/>
          </w:rPr>
          <w:delText>ambos os trabalhos</w:delText>
        </w:r>
      </w:del>
      <w:r w:rsidR="00C65F05">
        <w:rPr>
          <w:sz w:val="20"/>
          <w:szCs w:val="20"/>
        </w:rPr>
        <w:t xml:space="preserve"> exigem </w:t>
      </w:r>
      <w:del w:id="122" w:author="Andreza Sartori" w:date="2020-12-08T14:26:00Z">
        <w:r w:rsidR="00C65F05" w:rsidDel="00713F71">
          <w:rPr>
            <w:sz w:val="20"/>
            <w:szCs w:val="20"/>
          </w:rPr>
          <w:delText xml:space="preserve">a </w:delText>
        </w:r>
      </w:del>
      <w:r w:rsidR="00C65F05">
        <w:rPr>
          <w:sz w:val="20"/>
          <w:szCs w:val="20"/>
        </w:rPr>
        <w:t>implementação.</w:t>
      </w:r>
    </w:p>
    <w:p w14:paraId="7063ABAE" w14:textId="3ABE2B5F" w:rsidR="00C65F05" w:rsidRDefault="00C65F05" w:rsidP="00F7786E">
      <w:pPr>
        <w:jc w:val="both"/>
        <w:rPr>
          <w:sz w:val="20"/>
          <w:szCs w:val="20"/>
        </w:rPr>
      </w:pPr>
    </w:p>
    <w:p w14:paraId="71AD700A" w14:textId="610AC2C3" w:rsidR="00413603" w:rsidRPr="00413603" w:rsidRDefault="00C65F05" w:rsidP="00F7786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A partir do que foi apresentado</w:t>
      </w:r>
      <w:del w:id="123" w:author="Andreza Sartori" w:date="2020-12-08T14:27:00Z">
        <w:r w:rsidDel="00F12539">
          <w:rPr>
            <w:sz w:val="20"/>
            <w:szCs w:val="20"/>
          </w:rPr>
          <w:delText xml:space="preserve"> acima</w:delText>
        </w:r>
      </w:del>
      <w:r>
        <w:rPr>
          <w:sz w:val="20"/>
          <w:szCs w:val="20"/>
        </w:rPr>
        <w:t xml:space="preserve">, este trabalho se torna relevante pelo fato de entregar uma ferramenta que elimina a necessidade de o desenvolvedor implementar qualquer cenário de teste. O desenvolvedor </w:t>
      </w:r>
      <w:del w:id="124" w:author="Andreza Sartori" w:date="2020-12-08T14:26:00Z">
        <w:r w:rsidDel="006424CA">
          <w:rPr>
            <w:sz w:val="20"/>
            <w:szCs w:val="20"/>
          </w:rPr>
          <w:delText xml:space="preserve">irá </w:delText>
        </w:r>
      </w:del>
      <w:ins w:id="125" w:author="Andreza Sartori" w:date="2020-12-08T14:26:00Z">
        <w:r w:rsidR="006424CA">
          <w:rPr>
            <w:sz w:val="20"/>
            <w:szCs w:val="20"/>
          </w:rPr>
          <w:t>poderá</w:t>
        </w:r>
        <w:r w:rsidR="006424CA">
          <w:rPr>
            <w:sz w:val="20"/>
            <w:szCs w:val="20"/>
          </w:rPr>
          <w:t xml:space="preserve"> </w:t>
        </w:r>
      </w:ins>
      <w:r>
        <w:rPr>
          <w:sz w:val="20"/>
          <w:szCs w:val="20"/>
        </w:rPr>
        <w:t xml:space="preserve">analisar o que precisa ser montado de cenário, abrir a ferramenta e configurar o cenário, não sendo necessário conhecer </w:t>
      </w:r>
      <w:ins w:id="126" w:author="Andreza Sartori" w:date="2020-12-08T14:28:00Z">
        <w:r w:rsidR="00257461">
          <w:rPr>
            <w:sz w:val="20"/>
            <w:szCs w:val="20"/>
          </w:rPr>
          <w:t xml:space="preserve">a </w:t>
        </w:r>
      </w:ins>
      <w:del w:id="127" w:author="Andreza Sartori" w:date="2020-12-08T14:28:00Z">
        <w:r w:rsidDel="00257461">
          <w:rPr>
            <w:sz w:val="20"/>
            <w:szCs w:val="20"/>
          </w:rPr>
          <w:delText xml:space="preserve">nenhuma </w:delText>
        </w:r>
      </w:del>
      <w:r>
        <w:rPr>
          <w:sz w:val="20"/>
          <w:szCs w:val="20"/>
        </w:rPr>
        <w:t xml:space="preserve">estrutura de arquivo adicional e </w:t>
      </w:r>
      <w:del w:id="128" w:author="Andreza Sartori" w:date="2020-12-08T14:27:00Z">
        <w:r w:rsidDel="00141846">
          <w:rPr>
            <w:sz w:val="20"/>
            <w:szCs w:val="20"/>
          </w:rPr>
          <w:delText xml:space="preserve">nenhuma </w:delText>
        </w:r>
      </w:del>
      <w:r>
        <w:rPr>
          <w:sz w:val="20"/>
          <w:szCs w:val="20"/>
        </w:rPr>
        <w:t xml:space="preserve">linguagem de programação ou ambiente de desenvolvimento. Esta configuração poderá ser realizada por um profissional que não conhece </w:t>
      </w:r>
      <w:commentRangeStart w:id="129"/>
      <w:r>
        <w:rPr>
          <w:sz w:val="20"/>
          <w:szCs w:val="20"/>
        </w:rPr>
        <w:t>desenvolvimento</w:t>
      </w:r>
      <w:commentRangeEnd w:id="129"/>
      <w:r w:rsidR="00141846">
        <w:rPr>
          <w:rStyle w:val="Refdecomentrio"/>
        </w:rPr>
        <w:commentReference w:id="129"/>
      </w:r>
      <w:r>
        <w:rPr>
          <w:sz w:val="20"/>
          <w:szCs w:val="20"/>
        </w:rPr>
        <w:t xml:space="preserve">, como por exemplo um profissional que atua </w:t>
      </w:r>
      <w:commentRangeStart w:id="130"/>
      <w:r>
        <w:rPr>
          <w:sz w:val="20"/>
          <w:szCs w:val="20"/>
        </w:rPr>
        <w:t>somente na área de testes.</w:t>
      </w:r>
      <w:commentRangeEnd w:id="130"/>
      <w:r w:rsidR="005108FA">
        <w:rPr>
          <w:rStyle w:val="Refdecomentrio"/>
        </w:rPr>
        <w:commentReference w:id="130"/>
      </w:r>
    </w:p>
    <w:p w14:paraId="563D0582" w14:textId="77777777" w:rsidR="00413603" w:rsidRPr="004531A4" w:rsidRDefault="00413603" w:rsidP="004531A4"/>
    <w:p w14:paraId="51E0058B" w14:textId="31ED0FC8" w:rsidR="00451B94" w:rsidRDefault="00451B94" w:rsidP="00CE52F0">
      <w:pPr>
        <w:pStyle w:val="Ttulo2"/>
      </w:pPr>
      <w:r>
        <w:t>REQUISITOS PRINCIPAIS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4D25B1BD" w14:textId="2CFD5973" w:rsidR="00C27BEC" w:rsidRDefault="00C27BEC" w:rsidP="00C27BEC">
      <w:pPr>
        <w:pStyle w:val="TF-TEXTO"/>
      </w:pPr>
      <w:r>
        <w:t>Os requisitos funcionais deste trabalho são:</w:t>
      </w:r>
    </w:p>
    <w:p w14:paraId="0A4E929B" w14:textId="138D554D" w:rsidR="00C32B2B" w:rsidRDefault="003972A8" w:rsidP="00C27BEC">
      <w:pPr>
        <w:pStyle w:val="TF-TEXTO"/>
        <w:numPr>
          <w:ilvl w:val="0"/>
          <w:numId w:val="21"/>
        </w:numPr>
      </w:pPr>
      <w:r>
        <w:t>p</w:t>
      </w:r>
      <w:r w:rsidR="000655C1">
        <w:t>ermitir o registro da funcionalidade e dos casos de testes abrangidos por ela</w:t>
      </w:r>
      <w:r w:rsidR="00C32B2B">
        <w:t>;</w:t>
      </w:r>
    </w:p>
    <w:p w14:paraId="651DD47D" w14:textId="277101EF" w:rsidR="00365BA1" w:rsidRDefault="003972A8" w:rsidP="00C27BEC">
      <w:pPr>
        <w:pStyle w:val="TF-TEXTO"/>
        <w:numPr>
          <w:ilvl w:val="0"/>
          <w:numId w:val="21"/>
        </w:numPr>
      </w:pPr>
      <w:r>
        <w:t>p</w:t>
      </w:r>
      <w:r w:rsidR="00365BA1">
        <w:t>ermitir a configuração das pré-condições para cada cenário de teste;</w:t>
      </w:r>
    </w:p>
    <w:p w14:paraId="078DBEE9" w14:textId="59A39523" w:rsidR="00461085" w:rsidRDefault="003972A8" w:rsidP="00C27BEC">
      <w:pPr>
        <w:pStyle w:val="TF-TEXTO"/>
        <w:numPr>
          <w:ilvl w:val="0"/>
          <w:numId w:val="21"/>
        </w:numPr>
      </w:pPr>
      <w:r>
        <w:t>p</w:t>
      </w:r>
      <w:r w:rsidR="00461085">
        <w:t>ermitir consultar as funcionalidades e seus casos de testes</w:t>
      </w:r>
      <w:r w:rsidR="00BD77F2">
        <w:t xml:space="preserve"> que estão sob cobertura de testes pela ferramenta</w:t>
      </w:r>
      <w:r w:rsidR="00461085">
        <w:t>;</w:t>
      </w:r>
    </w:p>
    <w:p w14:paraId="0E5D5D5B" w14:textId="5B3AED6A" w:rsidR="00C27BEC" w:rsidRDefault="00C27BEC" w:rsidP="00C27BEC">
      <w:pPr>
        <w:pStyle w:val="TF-TEXTO"/>
        <w:numPr>
          <w:ilvl w:val="0"/>
          <w:numId w:val="21"/>
        </w:numPr>
      </w:pPr>
      <w:r>
        <w:t>permitir</w:t>
      </w:r>
      <w:r w:rsidR="00C32B2B">
        <w:t xml:space="preserve"> </w:t>
      </w:r>
      <w:r w:rsidR="00790ACB">
        <w:t xml:space="preserve">a criação de </w:t>
      </w:r>
      <w:r w:rsidR="00C32B2B">
        <w:t>cenários</w:t>
      </w:r>
      <w:r>
        <w:t xml:space="preserve"> previstos para </w:t>
      </w:r>
      <w:r w:rsidR="001B3E2D">
        <w:t>a</w:t>
      </w:r>
      <w:r>
        <w:t xml:space="preserve"> operação</w:t>
      </w:r>
      <w:r w:rsidR="001B3E2D">
        <w:t xml:space="preserve"> de cada classe/método</w:t>
      </w:r>
      <w:r>
        <w:t>;</w:t>
      </w:r>
    </w:p>
    <w:p w14:paraId="713C5C07" w14:textId="3F47235D" w:rsidR="00C27BEC" w:rsidRDefault="00C32B2B" w:rsidP="00C27BEC">
      <w:pPr>
        <w:pStyle w:val="TF-TEXTO"/>
        <w:numPr>
          <w:ilvl w:val="0"/>
          <w:numId w:val="21"/>
        </w:numPr>
      </w:pPr>
      <w:r>
        <w:t>permitir a execução d</w:t>
      </w:r>
      <w:r w:rsidR="00571D98">
        <w:t>e uma funcionalidade específic</w:t>
      </w:r>
      <w:r w:rsidR="00430CA1">
        <w:t>a</w:t>
      </w:r>
      <w:r w:rsidR="00571D98">
        <w:t xml:space="preserve"> assim como também de </w:t>
      </w:r>
      <w:r w:rsidR="00430CA1">
        <w:t>um cenário</w:t>
      </w:r>
      <w:r w:rsidR="00571D98">
        <w:t xml:space="preserve"> </w:t>
      </w:r>
      <w:r w:rsidR="00430CA1">
        <w:t>específico</w:t>
      </w:r>
      <w:r>
        <w:t>;</w:t>
      </w:r>
    </w:p>
    <w:p w14:paraId="2D588C16" w14:textId="46D48151" w:rsidR="00C27BEC" w:rsidRDefault="00C32B2B" w:rsidP="00C27BEC">
      <w:pPr>
        <w:pStyle w:val="TF-TEXTO"/>
        <w:numPr>
          <w:ilvl w:val="0"/>
          <w:numId w:val="21"/>
        </w:numPr>
      </w:pPr>
      <w:r>
        <w:t>apresentar o resultado da execução do cenário, podendo ser “OK” ou “NOK”</w:t>
      </w:r>
      <w:r w:rsidR="003972A8">
        <w:t xml:space="preserve">. </w:t>
      </w:r>
    </w:p>
    <w:p w14:paraId="4FBB25F5" w14:textId="59AC0656" w:rsidR="0030039B" w:rsidRDefault="0030039B" w:rsidP="0030039B">
      <w:pPr>
        <w:pStyle w:val="TF-TEXTO"/>
        <w:ind w:left="680" w:firstLine="0"/>
      </w:pPr>
    </w:p>
    <w:p w14:paraId="377C0562" w14:textId="7EB2EB13" w:rsidR="0030039B" w:rsidRDefault="0030039B" w:rsidP="00112C5A">
      <w:pPr>
        <w:pStyle w:val="TF-TEXTO"/>
      </w:pPr>
      <w:r>
        <w:t>Os requisitos não funcionais deste trabalho são:</w:t>
      </w:r>
    </w:p>
    <w:p w14:paraId="36458993" w14:textId="6D2EDD57" w:rsidR="0030039B" w:rsidRDefault="0030039B" w:rsidP="0030039B">
      <w:pPr>
        <w:pStyle w:val="TF-TEXTO"/>
        <w:numPr>
          <w:ilvl w:val="0"/>
          <w:numId w:val="23"/>
        </w:numPr>
      </w:pPr>
      <w:r>
        <w:t xml:space="preserve">ser </w:t>
      </w:r>
      <w:r w:rsidR="002E028A">
        <w:t>desenvolvido</w:t>
      </w:r>
      <w:r>
        <w:t xml:space="preserve"> na plataforma de desenvolvimento Java versão 11;</w:t>
      </w:r>
    </w:p>
    <w:p w14:paraId="739B14E1" w14:textId="382AA35C" w:rsidR="008E0DFA" w:rsidRDefault="003972A8" w:rsidP="0030039B">
      <w:pPr>
        <w:pStyle w:val="TF-TEXTO"/>
        <w:numPr>
          <w:ilvl w:val="0"/>
          <w:numId w:val="23"/>
        </w:numPr>
      </w:pPr>
      <w:r>
        <w:t>a</w:t>
      </w:r>
      <w:r w:rsidR="008E0DFA">
        <w:t xml:space="preserve"> IDE de </w:t>
      </w:r>
      <w:r w:rsidR="002E028A">
        <w:t>desenvolvimento</w:t>
      </w:r>
      <w:r w:rsidR="008E0DFA">
        <w:t xml:space="preserve"> deverá ser o </w:t>
      </w:r>
      <w:proofErr w:type="spellStart"/>
      <w:r w:rsidR="008E0DFA">
        <w:t>IntelliJ</w:t>
      </w:r>
      <w:proofErr w:type="spellEnd"/>
      <w:r w:rsidR="008E0DFA">
        <w:t xml:space="preserve"> IDEA Community</w:t>
      </w:r>
      <w:r w:rsidR="00C70658">
        <w:t>;</w:t>
      </w:r>
    </w:p>
    <w:p w14:paraId="5168D0F7" w14:textId="12678712" w:rsidR="009129F4" w:rsidRDefault="002E028A" w:rsidP="00255829">
      <w:pPr>
        <w:pStyle w:val="TF-TEXTO"/>
        <w:numPr>
          <w:ilvl w:val="0"/>
          <w:numId w:val="23"/>
        </w:numPr>
      </w:pPr>
      <w:r>
        <w:t>utilizar</w:t>
      </w:r>
      <w:r w:rsidR="002D143B">
        <w:t xml:space="preserve"> a prática de desenvolvimento guiado por testes (TDD)</w:t>
      </w:r>
      <w:r w:rsidR="00C70658">
        <w:t xml:space="preserve">, utilizando o </w:t>
      </w:r>
      <w:r w:rsidR="00C70658" w:rsidRPr="00C61CB4">
        <w:t>framework</w:t>
      </w:r>
      <w:r w:rsidR="00C70658">
        <w:t xml:space="preserve"> </w:t>
      </w:r>
      <w:proofErr w:type="spellStart"/>
      <w:r w:rsidR="00C70658">
        <w:t>Junit</w:t>
      </w:r>
      <w:proofErr w:type="spellEnd"/>
      <w:r w:rsidR="003972A8">
        <w:t xml:space="preserve">. </w:t>
      </w:r>
    </w:p>
    <w:p w14:paraId="3090062F" w14:textId="77777777" w:rsidR="00556DE9" w:rsidRDefault="00556DE9">
      <w:pPr>
        <w:keepNext w:val="0"/>
        <w:keepLines w:val="0"/>
        <w:rPr>
          <w:caps/>
          <w:color w:val="000000"/>
          <w:sz w:val="20"/>
          <w:szCs w:val="20"/>
        </w:rPr>
      </w:pPr>
      <w:r>
        <w:br w:type="page"/>
      </w:r>
    </w:p>
    <w:p w14:paraId="5CB0A412" w14:textId="580E1D89" w:rsidR="00451B94" w:rsidRDefault="00451B94" w:rsidP="00CE52F0">
      <w:pPr>
        <w:pStyle w:val="Ttulo2"/>
      </w:pPr>
      <w:r>
        <w:lastRenderedPageBreak/>
        <w:t>METODOLOGIA</w:t>
      </w:r>
    </w:p>
    <w:p w14:paraId="0B50A01B" w14:textId="40AA4E7F" w:rsidR="001B3E2D" w:rsidRDefault="002E028A" w:rsidP="001B3E2D">
      <w:pPr>
        <w:pStyle w:val="TF-TEXTO"/>
      </w:pPr>
      <w:r>
        <w:t>O desenvolvimento</w:t>
      </w:r>
      <w:r w:rsidR="001B3E2D">
        <w:t xml:space="preserve"> do trabalho respeitará a seguintes fases:</w:t>
      </w:r>
    </w:p>
    <w:p w14:paraId="6321AEC4" w14:textId="675BDD7A" w:rsidR="001B3E2D" w:rsidRDefault="003972A8" w:rsidP="001B3E2D">
      <w:pPr>
        <w:pStyle w:val="TF-TEXTO"/>
        <w:numPr>
          <w:ilvl w:val="0"/>
          <w:numId w:val="22"/>
        </w:numPr>
      </w:pPr>
      <w:r>
        <w:t>p</w:t>
      </w:r>
      <w:r w:rsidR="001B3E2D">
        <w:t>esquisa bibliográfica</w:t>
      </w:r>
      <w:r>
        <w:t xml:space="preserve">: </w:t>
      </w:r>
      <w:r w:rsidR="001B3E2D">
        <w:t>pesquisar características de código legado, código monolítico, avaliação e testes em estruturas de códigos que não são modulares;</w:t>
      </w:r>
    </w:p>
    <w:p w14:paraId="05F64A39" w14:textId="186ED2E2" w:rsidR="001B3E2D" w:rsidRDefault="003972A8" w:rsidP="001B3E2D">
      <w:pPr>
        <w:pStyle w:val="TF-TEXTO"/>
        <w:numPr>
          <w:ilvl w:val="0"/>
          <w:numId w:val="22"/>
        </w:numPr>
      </w:pPr>
      <w:proofErr w:type="spellStart"/>
      <w:r>
        <w:t>e</w:t>
      </w:r>
      <w:r w:rsidR="001B3E2D">
        <w:t>licitação</w:t>
      </w:r>
      <w:proofErr w:type="spellEnd"/>
      <w:r w:rsidR="001B3E2D">
        <w:t xml:space="preserve"> dos requisitos: </w:t>
      </w:r>
      <w:commentRangeStart w:id="131"/>
      <w:r>
        <w:t xml:space="preserve">revisar os requisitos previamente identificados; </w:t>
      </w:r>
      <w:commentRangeEnd w:id="131"/>
      <w:r w:rsidR="00AF31D6">
        <w:rPr>
          <w:rStyle w:val="Refdecomentrio"/>
        </w:rPr>
        <w:commentReference w:id="131"/>
      </w:r>
    </w:p>
    <w:p w14:paraId="6B4432F5" w14:textId="4BBD15D8" w:rsidR="00E82A99" w:rsidRDefault="003972A8" w:rsidP="001B3E2D">
      <w:pPr>
        <w:pStyle w:val="TF-TEXTO"/>
        <w:numPr>
          <w:ilvl w:val="0"/>
          <w:numId w:val="22"/>
        </w:numPr>
      </w:pPr>
      <w:r>
        <w:t>p</w:t>
      </w:r>
      <w:r w:rsidR="00E82A99">
        <w:t>rojeto do software: construir o modelo estrutural e comportamental da ferramenta</w:t>
      </w:r>
      <w:r w:rsidR="00CC3F94">
        <w:t xml:space="preserve"> com o uso do </w:t>
      </w:r>
      <w:r>
        <w:t>d</w:t>
      </w:r>
      <w:r w:rsidR="00CC3F94">
        <w:t xml:space="preserve">iagrama de </w:t>
      </w:r>
      <w:r>
        <w:t xml:space="preserve">casos de uso, de </w:t>
      </w:r>
      <w:r w:rsidR="00CC3F94">
        <w:t>classes</w:t>
      </w:r>
      <w:r>
        <w:t xml:space="preserve"> e de </w:t>
      </w:r>
      <w:r w:rsidR="00CC3F94">
        <w:t>atividades da UML</w:t>
      </w:r>
      <w:r w:rsidR="00E82A99">
        <w:t>, dando uma visão técnica clara da sua estrutura e do seu comportamento, facilitando estudos, evoluções ou até mesmo correções;</w:t>
      </w:r>
    </w:p>
    <w:p w14:paraId="500875FC" w14:textId="5B9C9A83" w:rsidR="00E82A99" w:rsidRDefault="003972A8" w:rsidP="001B3E2D">
      <w:pPr>
        <w:pStyle w:val="TF-TEXTO"/>
        <w:numPr>
          <w:ilvl w:val="0"/>
          <w:numId w:val="22"/>
        </w:numPr>
      </w:pPr>
      <w:r>
        <w:t>prova de conceito</w:t>
      </w:r>
      <w:r w:rsidR="00E82A99">
        <w:t>: realizar uma prova de conceito, visto a complexidade do tema ser</w:t>
      </w:r>
      <w:r w:rsidR="00E85139">
        <w:t xml:space="preserve">ão </w:t>
      </w:r>
      <w:r w:rsidR="00E82A99">
        <w:t>necessário</w:t>
      </w:r>
      <w:r w:rsidR="00E85139">
        <w:t>s</w:t>
      </w:r>
      <w:r w:rsidR="00E82A99">
        <w:t xml:space="preserve"> realiza</w:t>
      </w:r>
      <w:r w:rsidR="002E028A">
        <w:t xml:space="preserve">ndo algumas </w:t>
      </w:r>
      <w:proofErr w:type="spellStart"/>
      <w:r w:rsidR="002E028A">
        <w:t>POCs</w:t>
      </w:r>
      <w:proofErr w:type="spellEnd"/>
      <w:r w:rsidR="002E028A">
        <w:t xml:space="preserve"> para definir a melhor abordagem</w:t>
      </w:r>
      <w:r w:rsidR="00E82A99">
        <w:t>;</w:t>
      </w:r>
    </w:p>
    <w:p w14:paraId="30A25472" w14:textId="3E755204" w:rsidR="00E82A99" w:rsidRDefault="00E85139" w:rsidP="001B3E2D">
      <w:pPr>
        <w:pStyle w:val="TF-TEXTO"/>
        <w:numPr>
          <w:ilvl w:val="0"/>
          <w:numId w:val="22"/>
        </w:numPr>
      </w:pPr>
      <w:r>
        <w:t>c</w:t>
      </w:r>
      <w:r w:rsidR="00E82A99">
        <w:t>onstrução: fase que será implementada a ferramenta, para todas as camadas, sendo camada de apresentação, aplicação, domínio e infraestrutura. A construção será dirigida por testes, usando a prática de análise de código TDD;</w:t>
      </w:r>
    </w:p>
    <w:p w14:paraId="54524159" w14:textId="4FF51760" w:rsidR="00112C5A" w:rsidRDefault="00E85139" w:rsidP="00E16E0C">
      <w:pPr>
        <w:pStyle w:val="TF-TEXTO"/>
        <w:numPr>
          <w:ilvl w:val="0"/>
          <w:numId w:val="22"/>
        </w:numPr>
      </w:pPr>
      <w:r>
        <w:t>t</w:t>
      </w:r>
      <w:r w:rsidR="00E82A99">
        <w:t>estes</w:t>
      </w:r>
      <w:r>
        <w:t xml:space="preserve">: </w:t>
      </w:r>
      <w:r w:rsidR="00E82A99">
        <w:t xml:space="preserve">fase que será </w:t>
      </w:r>
      <w:r>
        <w:t xml:space="preserve">realizada junto a alguns usuários para validar as funcionalidades da ferramenta. </w:t>
      </w:r>
    </w:p>
    <w:p w14:paraId="088EA32F" w14:textId="77777777" w:rsidR="0032681D" w:rsidRPr="0032681D" w:rsidRDefault="0032681D" w:rsidP="0032681D">
      <w:pPr>
        <w:pStyle w:val="TF-TEXTO"/>
        <w:ind w:left="680" w:firstLine="0"/>
      </w:pPr>
    </w:p>
    <w:p w14:paraId="68FE02CA" w14:textId="05CFCF19" w:rsidR="00451B94" w:rsidRDefault="00451B94" w:rsidP="00451B94">
      <w:pPr>
        <w:pStyle w:val="TF-TEXTO"/>
      </w:pPr>
      <w:r>
        <w:t xml:space="preserve">As </w:t>
      </w:r>
      <w:r w:rsidR="00E85139">
        <w:t xml:space="preserve">fases </w:t>
      </w:r>
      <w:r>
        <w:t xml:space="preserve">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713D77">
        <w:t>Quadro 2</w:t>
      </w:r>
      <w:r w:rsidR="0060060C">
        <w:fldChar w:fldCharType="end"/>
      </w:r>
      <w:r>
        <w:t>.</w:t>
      </w:r>
    </w:p>
    <w:p w14:paraId="73BDF8FD" w14:textId="175576F8" w:rsidR="00451B94" w:rsidRPr="007E0D87" w:rsidRDefault="0060060C" w:rsidP="005B2E12">
      <w:pPr>
        <w:pStyle w:val="TF-LEGENDA"/>
      </w:pPr>
      <w:bookmarkStart w:id="132" w:name="_Ref98650273"/>
      <w:r>
        <w:t xml:space="preserve">Quadro </w:t>
      </w:r>
      <w:r w:rsidR="00A379D3">
        <w:t>2</w:t>
      </w:r>
      <w:bookmarkEnd w:id="132"/>
      <w:r w:rsidR="00451B94" w:rsidRPr="007E0D87">
        <w:t xml:space="preserve"> - Cronograma</w:t>
      </w:r>
    </w:p>
    <w:tbl>
      <w:tblPr>
        <w:tblW w:w="9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84"/>
        <w:gridCol w:w="284"/>
        <w:gridCol w:w="284"/>
        <w:gridCol w:w="284"/>
        <w:gridCol w:w="284"/>
        <w:gridCol w:w="284"/>
        <w:gridCol w:w="284"/>
        <w:gridCol w:w="284"/>
        <w:gridCol w:w="286"/>
        <w:gridCol w:w="287"/>
        <w:gridCol w:w="284"/>
        <w:gridCol w:w="289"/>
      </w:tblGrid>
      <w:tr w:rsidR="0095258C" w:rsidRPr="007E0D87" w14:paraId="649C049E" w14:textId="77777777" w:rsidTr="0095258C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95258C" w:rsidRPr="007E0D87" w:rsidRDefault="0095258C" w:rsidP="00470C41">
            <w:pPr>
              <w:pStyle w:val="TF-TEXTOQUADRO"/>
            </w:pPr>
          </w:p>
        </w:tc>
        <w:tc>
          <w:tcPr>
            <w:tcW w:w="568" w:type="dxa"/>
            <w:gridSpan w:val="2"/>
            <w:shd w:val="clear" w:color="auto" w:fill="A6A6A6"/>
          </w:tcPr>
          <w:p w14:paraId="16C05500" w14:textId="2C55462A" w:rsidR="0095258C" w:rsidRDefault="0095258C" w:rsidP="00470C41">
            <w:pPr>
              <w:pStyle w:val="TF-TEXTOQUADROCentralizado"/>
            </w:pPr>
            <w: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167161C4" w:rsidR="0095258C" w:rsidRPr="007E0D87" w:rsidRDefault="0095258C" w:rsidP="00470C41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5767F6D3" w:rsidR="0095258C" w:rsidRPr="007E0D87" w:rsidRDefault="0095258C" w:rsidP="00470C41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DBAC803" w:rsidR="0095258C" w:rsidRPr="007E0D87" w:rsidRDefault="0095258C" w:rsidP="00470C41">
            <w:pPr>
              <w:pStyle w:val="TF-TEXTOQUADROCentralizado"/>
            </w:pPr>
            <w:r>
              <w:t>mai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09A0451" w14:textId="078C99AE" w:rsidR="0095258C" w:rsidRDefault="0095258C" w:rsidP="00470C41">
            <w:pPr>
              <w:pStyle w:val="TF-TEXTOQUADROCentralizado"/>
            </w:pPr>
            <w:proofErr w:type="spellStart"/>
            <w:r>
              <w:t>jun</w:t>
            </w:r>
            <w:proofErr w:type="spellEnd"/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7D4A9098" w:rsidR="0095258C" w:rsidRPr="007E0D87" w:rsidRDefault="0095258C" w:rsidP="00470C41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</w:tr>
      <w:tr w:rsidR="0095258C" w:rsidRPr="007E0D87" w14:paraId="2E3E58A0" w14:textId="77777777" w:rsidTr="0044192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95258C" w:rsidRPr="007E0D87" w:rsidRDefault="0095258C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84" w:type="dxa"/>
            <w:shd w:val="clear" w:color="auto" w:fill="A6A6A6"/>
          </w:tcPr>
          <w:p w14:paraId="4FBBBF35" w14:textId="70A33249" w:rsidR="0095258C" w:rsidRPr="007E0D87" w:rsidRDefault="0095258C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shd w:val="clear" w:color="auto" w:fill="A6A6A6"/>
          </w:tcPr>
          <w:p w14:paraId="1BFFF0BB" w14:textId="3FCD1926" w:rsidR="0095258C" w:rsidRPr="007E0D87" w:rsidRDefault="0095258C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6B89AEB3" w:rsidR="0095258C" w:rsidRPr="007E0D87" w:rsidRDefault="0095258C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95258C" w:rsidRPr="007E0D87" w:rsidRDefault="0095258C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95258C" w:rsidRPr="007E0D87" w:rsidRDefault="0095258C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95258C" w:rsidRPr="007E0D87" w:rsidRDefault="0095258C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95258C" w:rsidRPr="007E0D87" w:rsidRDefault="0095258C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95258C" w:rsidRPr="007E0D87" w:rsidRDefault="0095258C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/>
          </w:tcPr>
          <w:p w14:paraId="5705C71F" w14:textId="13B4C575" w:rsidR="0095258C" w:rsidRPr="007E0D87" w:rsidRDefault="0095258C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7F8C328C" w14:textId="1907E123" w:rsidR="0095258C" w:rsidRPr="007E0D87" w:rsidRDefault="0095258C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1FA45CE3" w:rsidR="0095258C" w:rsidRPr="007E0D87" w:rsidRDefault="0095258C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95258C" w:rsidRPr="007E0D87" w:rsidRDefault="0095258C" w:rsidP="00470C41">
            <w:pPr>
              <w:pStyle w:val="TF-TEXTOQUADROCentralizado"/>
            </w:pPr>
            <w:r w:rsidRPr="007E0D87">
              <w:t>2</w:t>
            </w:r>
          </w:p>
        </w:tc>
      </w:tr>
      <w:tr w:rsidR="0095258C" w:rsidRPr="007E0D87" w14:paraId="76EB4853" w14:textId="77777777" w:rsidTr="008126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3BEA549C" w:rsidR="0095258C" w:rsidRPr="007E0D87" w:rsidRDefault="0095258C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pesquisa bibliográfica</w:t>
            </w:r>
          </w:p>
        </w:tc>
        <w:tc>
          <w:tcPr>
            <w:tcW w:w="284" w:type="dxa"/>
          </w:tcPr>
          <w:p w14:paraId="52C6B6E1" w14:textId="77777777" w:rsidR="0095258C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6C018F4" w14:textId="7E4C436E" w:rsidR="0095258C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04E30860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10EE376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14:paraId="76D75AD9" w14:textId="3BAEEEE0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407C2D01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95258C" w:rsidRPr="007E0D87" w:rsidRDefault="0095258C" w:rsidP="00470C41">
            <w:pPr>
              <w:pStyle w:val="TF-TEXTOQUADROCentralizado"/>
            </w:pPr>
          </w:p>
        </w:tc>
      </w:tr>
      <w:tr w:rsidR="0095258C" w:rsidRPr="007E0D87" w14:paraId="24B8EFA0" w14:textId="77777777" w:rsidTr="0004081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0DA0A7E1" w:rsidR="0095258C" w:rsidRPr="007E0D87" w:rsidRDefault="0095258C" w:rsidP="00470C41">
            <w:pPr>
              <w:pStyle w:val="TF-TEXTOQUADRO"/>
            </w:pPr>
            <w:proofErr w:type="spellStart"/>
            <w:r>
              <w:t>elicitação</w:t>
            </w:r>
            <w:proofErr w:type="spellEnd"/>
            <w:r>
              <w:t xml:space="preserve"> dos requisitos</w:t>
            </w:r>
          </w:p>
        </w:tc>
        <w:tc>
          <w:tcPr>
            <w:tcW w:w="284" w:type="dxa"/>
          </w:tcPr>
          <w:p w14:paraId="627D2A64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57F7B34" w14:textId="1A4BA171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14C4FEE1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1800B4C8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64C46FC5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7" w:type="dxa"/>
            <w:tcBorders>
              <w:top w:val="single" w:sz="4" w:space="0" w:color="auto"/>
            </w:tcBorders>
          </w:tcPr>
          <w:p w14:paraId="2D9E144C" w14:textId="40CF1E26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3EC52EB8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95258C" w:rsidRPr="007E0D87" w:rsidRDefault="0095258C" w:rsidP="00470C41">
            <w:pPr>
              <w:pStyle w:val="TF-TEXTOQUADROCentralizado"/>
            </w:pPr>
          </w:p>
        </w:tc>
      </w:tr>
      <w:tr w:rsidR="0095258C" w:rsidRPr="007E0D87" w14:paraId="59D76CA5" w14:textId="77777777" w:rsidTr="007622FA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46FCE53F" w:rsidR="0095258C" w:rsidRPr="007E0D87" w:rsidRDefault="0095258C" w:rsidP="00470C41">
            <w:pPr>
              <w:pStyle w:val="TF-TEXTOQUADRO"/>
            </w:pPr>
            <w:r>
              <w:t>projeto de software</w:t>
            </w:r>
          </w:p>
        </w:tc>
        <w:tc>
          <w:tcPr>
            <w:tcW w:w="284" w:type="dxa"/>
          </w:tcPr>
          <w:p w14:paraId="0BF5A438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7796C81" w14:textId="7E93ECF0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16A65E39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6E240FC1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0EE6D7DE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E6770C8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14:paraId="7D5A9044" w14:textId="0A9D44DC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247D7E14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95258C" w:rsidRPr="007E0D87" w:rsidRDefault="0095258C" w:rsidP="00470C41">
            <w:pPr>
              <w:pStyle w:val="TF-TEXTOQUADROCentralizado"/>
            </w:pPr>
          </w:p>
        </w:tc>
      </w:tr>
      <w:tr w:rsidR="0095258C" w:rsidRPr="007E0D87" w14:paraId="02622124" w14:textId="77777777" w:rsidTr="00F26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4DA53530" w:rsidR="0095258C" w:rsidRPr="007E0D87" w:rsidRDefault="0095258C" w:rsidP="00470C41">
            <w:pPr>
              <w:pStyle w:val="TF-TEXTOQUADRO"/>
            </w:pPr>
            <w:r>
              <w:t xml:space="preserve">prova de conceito </w:t>
            </w:r>
          </w:p>
        </w:tc>
        <w:tc>
          <w:tcPr>
            <w:tcW w:w="284" w:type="dxa"/>
          </w:tcPr>
          <w:p w14:paraId="6C363217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DB3D2A4" w14:textId="7695CF14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58444264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48F42076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1C501AAA" w14:textId="5C60430A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481BAE85" w14:textId="6FD0CE84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6" w:type="dxa"/>
          </w:tcPr>
          <w:p w14:paraId="67C9D57F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1B2181B9" w14:textId="22D1DAF6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165D7A1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95258C" w:rsidRPr="007E0D87" w:rsidRDefault="0095258C" w:rsidP="00470C41">
            <w:pPr>
              <w:pStyle w:val="TF-TEXTOQUADROCentralizado"/>
            </w:pPr>
          </w:p>
        </w:tc>
      </w:tr>
      <w:tr w:rsidR="0095258C" w:rsidRPr="007E0D87" w14:paraId="093F3926" w14:textId="77777777" w:rsidTr="007A03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DAB055C" w14:textId="1C3A1E9B" w:rsidR="0095258C" w:rsidRDefault="0095258C" w:rsidP="00470C41">
            <w:pPr>
              <w:pStyle w:val="TF-TEXTOQUADRO"/>
            </w:pPr>
            <w:r>
              <w:t>construção</w:t>
            </w:r>
          </w:p>
        </w:tc>
        <w:tc>
          <w:tcPr>
            <w:tcW w:w="284" w:type="dxa"/>
          </w:tcPr>
          <w:p w14:paraId="2A37A1D0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6DB6406" w14:textId="35D79338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F95F0E" w14:textId="06A4AF0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DC0849C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DAC3D6B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3BD2F88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BD5190D" w14:textId="73F8B6B0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92EB462" w14:textId="388F9BFC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6" w:type="dxa"/>
          </w:tcPr>
          <w:p w14:paraId="4B501326" w14:textId="785FDA1A" w:rsidR="0095258C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7" w:type="dxa"/>
          </w:tcPr>
          <w:p w14:paraId="45CD7DAE" w14:textId="103F0332" w:rsidR="0095258C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5FCAD0F7" w14:textId="6F7A66FA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</w:tcPr>
          <w:p w14:paraId="02BF8ADF" w14:textId="77777777" w:rsidR="0095258C" w:rsidRPr="007E0D87" w:rsidRDefault="0095258C" w:rsidP="00470C41">
            <w:pPr>
              <w:pStyle w:val="TF-TEXTOQUADROCentralizado"/>
            </w:pPr>
          </w:p>
        </w:tc>
      </w:tr>
      <w:tr w:rsidR="0095258C" w:rsidRPr="007E0D87" w14:paraId="3038E433" w14:textId="77777777" w:rsidTr="000A3D0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396EE3F" w14:textId="6849D1F2" w:rsidR="0095258C" w:rsidRDefault="0095258C" w:rsidP="00470C41">
            <w:pPr>
              <w:pStyle w:val="TF-TEXTOQUADRO"/>
            </w:pPr>
            <w:r>
              <w:t>testes</w:t>
            </w:r>
          </w:p>
        </w:tc>
        <w:tc>
          <w:tcPr>
            <w:tcW w:w="284" w:type="dxa"/>
          </w:tcPr>
          <w:p w14:paraId="32B253F9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67E520E" w14:textId="693BB59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3E9E55" w14:textId="59993B21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D4D0C9B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FE95519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572822B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F8562E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60F0325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6" w:type="dxa"/>
          </w:tcPr>
          <w:p w14:paraId="3DCCAB34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05EFC32D" w14:textId="4380C32F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F87384" w14:textId="775B5599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E7456F5" w14:textId="1F409041" w:rsidR="0095258C" w:rsidRPr="007E0D87" w:rsidRDefault="0095258C" w:rsidP="0032681D">
            <w:pPr>
              <w:pStyle w:val="TF-TEXTOQUADROCentralizado"/>
            </w:pPr>
            <w:commentRangeStart w:id="133"/>
            <w:r>
              <w:t>X</w:t>
            </w:r>
            <w:commentRangeEnd w:id="133"/>
            <w:r w:rsidR="004A0024">
              <w:rPr>
                <w:rStyle w:val="Refdecomentrio"/>
              </w:rPr>
              <w:commentReference w:id="133"/>
            </w:r>
          </w:p>
        </w:tc>
      </w:tr>
    </w:tbl>
    <w:p w14:paraId="099E11F6" w14:textId="44C1B8F2" w:rsidR="00FC4A9F" w:rsidRDefault="00FC4A9F" w:rsidP="00FC4A9F">
      <w:pPr>
        <w:pStyle w:val="TF-FONTE"/>
      </w:pPr>
      <w:r>
        <w:t>Fonte: elaborado pelo autor.</w:t>
      </w:r>
    </w:p>
    <w:p w14:paraId="56E1063C" w14:textId="77777777" w:rsidR="00A379D3" w:rsidRPr="00A379D3" w:rsidRDefault="00A379D3" w:rsidP="00A379D3"/>
    <w:p w14:paraId="006A0FD5" w14:textId="77777777" w:rsidR="0032681D" w:rsidRDefault="0032681D">
      <w:pPr>
        <w:keepNext w:val="0"/>
        <w:keepLines w:val="0"/>
        <w:rPr>
          <w:b/>
          <w:caps/>
          <w:sz w:val="20"/>
        </w:rPr>
      </w:pPr>
      <w:commentRangeStart w:id="134"/>
      <w:r>
        <w:br w:type="page"/>
      </w:r>
      <w:commentRangeEnd w:id="134"/>
      <w:r w:rsidR="00E763BA">
        <w:rPr>
          <w:rStyle w:val="Refdecomentrio"/>
        </w:rPr>
        <w:commentReference w:id="134"/>
      </w:r>
    </w:p>
    <w:p w14:paraId="1023C079" w14:textId="6316E55D" w:rsidR="00A307C7" w:rsidRDefault="0037046F" w:rsidP="00424AD5">
      <w:pPr>
        <w:pStyle w:val="Ttulo1"/>
      </w:pPr>
      <w:commentRangeStart w:id="135"/>
      <w:r>
        <w:lastRenderedPageBreak/>
        <w:t>REVISÃO BIBLIOGRÁFICA</w:t>
      </w:r>
      <w:commentRangeEnd w:id="135"/>
      <w:r w:rsidR="00325971">
        <w:rPr>
          <w:rStyle w:val="Refdecomentrio"/>
          <w:b w:val="0"/>
          <w:caps w:val="0"/>
        </w:rPr>
        <w:commentReference w:id="135"/>
      </w:r>
    </w:p>
    <w:p w14:paraId="657BAE9A" w14:textId="67A9E471" w:rsidR="00090A40" w:rsidRDefault="00090A40" w:rsidP="005E5E21">
      <w:pPr>
        <w:pStyle w:val="TF-TEXTO"/>
      </w:pPr>
      <w:r>
        <w:t xml:space="preserve">Este capítulo descreve </w:t>
      </w:r>
      <w:r w:rsidR="005410AF">
        <w:t>os assuntos que darão fundamentação ao trabalho a ser realizado</w:t>
      </w:r>
      <w:ins w:id="136" w:author="Andreza Sartori" w:date="2020-12-08T14:37:00Z">
        <w:r w:rsidR="00E63CEC">
          <w:t>:</w:t>
        </w:r>
      </w:ins>
      <w:del w:id="137" w:author="Andreza Sartori" w:date="2020-12-08T14:37:00Z">
        <w:r w:rsidR="005410AF" w:rsidDel="00E63CEC">
          <w:delText>;</w:delText>
        </w:r>
      </w:del>
      <w:r w:rsidR="005410AF">
        <w:t xml:space="preserve"> código legado</w:t>
      </w:r>
      <w:del w:id="138" w:author="Andreza Sartori" w:date="2020-12-08T14:37:00Z">
        <w:r w:rsidR="005410AF" w:rsidDel="00551686">
          <w:delText>,</w:delText>
        </w:r>
      </w:del>
      <w:ins w:id="139" w:author="Andreza Sartori" w:date="2020-12-08T14:37:00Z">
        <w:r w:rsidR="00551686">
          <w:t xml:space="preserve"> e</w:t>
        </w:r>
      </w:ins>
      <w:r w:rsidR="005410AF">
        <w:t xml:space="preserve"> testes de integração, que será utilizado para realizar testes de maneira mais rápida e fácil para códigos de software legado.</w:t>
      </w:r>
    </w:p>
    <w:p w14:paraId="6B34D994" w14:textId="3479C41D" w:rsidR="005410AF" w:rsidRDefault="005410AF" w:rsidP="005E5E21">
      <w:pPr>
        <w:pStyle w:val="TF-TEXTO"/>
      </w:pPr>
      <w:r>
        <w:t xml:space="preserve">Segundo Warren </w:t>
      </w:r>
      <w:r w:rsidRPr="005410AF">
        <w:rPr>
          <w:i/>
        </w:rPr>
        <w:t>et al.</w:t>
      </w:r>
      <w:r>
        <w:t xml:space="preserve"> (1999), o termo sistema legado descreve um sistema antigo que permanece em operação em uma organização. Geralmente utilizam banco de dados obsoletos. </w:t>
      </w:r>
      <w:r w:rsidR="00E211C0">
        <w:t>Normalmente são aplicações complexas e de difícil manutenção por falta de documentação e com saída dos profissionais técnicos que participaram em algum momento do projeto. Sistemas legados geralmente apresentam problemas para compreender a regra de negócio neles implementados, problemas de estruturação do código, vários estilos de programação, alto acoplamento e baixa coesão.</w:t>
      </w:r>
    </w:p>
    <w:p w14:paraId="3E6559A3" w14:textId="7D5B0C1E" w:rsidR="005F1402" w:rsidRDefault="0061624B" w:rsidP="005E5E21">
      <w:pPr>
        <w:pStyle w:val="TF-TEXTO"/>
      </w:pPr>
      <w:r>
        <w:t xml:space="preserve">Para Ning </w:t>
      </w:r>
      <w:commentRangeStart w:id="140"/>
      <w:r w:rsidRPr="0061624B">
        <w:rPr>
          <w:i/>
        </w:rPr>
        <w:t>et al.</w:t>
      </w:r>
      <w:r>
        <w:t xml:space="preserve"> (1994) sistemas legados inibem o crescimento de uma organização e sua capacidade de mudança, Bennett </w:t>
      </w:r>
      <w:r w:rsidRPr="0061624B">
        <w:rPr>
          <w:i/>
        </w:rPr>
        <w:t>et al.</w:t>
      </w:r>
      <w:r>
        <w:t xml:space="preserve"> (1995) </w:t>
      </w:r>
      <w:commentRangeEnd w:id="140"/>
      <w:r w:rsidR="00854C9B">
        <w:rPr>
          <w:rStyle w:val="Refdecomentrio"/>
        </w:rPr>
        <w:commentReference w:id="140"/>
      </w:r>
      <w:r>
        <w:t xml:space="preserve">diz que são sistemas que realizam tarefas úteis para a organização, mas foram desenvolvidos com tecnologias e métodos considerados obsoletos. Segundo Umas </w:t>
      </w:r>
      <w:r w:rsidRPr="0061624B">
        <w:rPr>
          <w:i/>
        </w:rPr>
        <w:t>et al.</w:t>
      </w:r>
      <w:r>
        <w:t xml:space="preserve"> (1997), sistemas legados são sistemas com valor crítico para o negócio das empresas desenvolvidos há cindo ou mais anos. Por outro lado, </w:t>
      </w:r>
      <w:proofErr w:type="spellStart"/>
      <w:r>
        <w:t>Juric</w:t>
      </w:r>
      <w:proofErr w:type="spellEnd"/>
      <w:r>
        <w:t xml:space="preserve"> </w:t>
      </w:r>
      <w:r w:rsidRPr="0061624B">
        <w:rPr>
          <w:i/>
        </w:rPr>
        <w:t>et al</w:t>
      </w:r>
      <w:ins w:id="141" w:author="Andreza Sartori" w:date="2020-12-08T14:38:00Z">
        <w:r w:rsidR="00D33056">
          <w:rPr>
            <w:i/>
          </w:rPr>
          <w:t>.</w:t>
        </w:r>
      </w:ins>
      <w:r>
        <w:t xml:space="preserve"> (2000) define que é qualquer sistema que, independentemente da idade ou arquitetura, ainda é útil e está em uso pela organização.</w:t>
      </w:r>
    </w:p>
    <w:p w14:paraId="1EBE7F01" w14:textId="52138349" w:rsidR="008E26CF" w:rsidRDefault="008E26CF" w:rsidP="005E5E21">
      <w:pPr>
        <w:pStyle w:val="TF-TEXTO"/>
      </w:pPr>
      <w:r>
        <w:t xml:space="preserve">A qualidade de um software depende de todas as disciplinas da engenharia de software, desde </w:t>
      </w:r>
      <w:del w:id="142" w:author="Andreza Sartori" w:date="2020-12-08T14:40:00Z">
        <w:r w:rsidDel="00894CC7">
          <w:delText xml:space="preserve">da </w:delText>
        </w:r>
      </w:del>
      <w:ins w:id="143" w:author="Andreza Sartori" w:date="2020-12-08T14:40:00Z">
        <w:r w:rsidR="00894CC7">
          <w:t>a</w:t>
        </w:r>
        <w:r w:rsidR="00894CC7">
          <w:t xml:space="preserve"> </w:t>
        </w:r>
      </w:ins>
      <w:r>
        <w:t>sua concepção até sua implantação.</w:t>
      </w:r>
      <w:r w:rsidR="008E0927">
        <w:t xml:space="preserve"> P</w:t>
      </w:r>
      <w:r>
        <w:t xml:space="preserve">orém </w:t>
      </w:r>
      <w:r w:rsidR="008E0927">
        <w:t xml:space="preserve">a garantia da qualidade do software está relacionada, de acordo com Bastos </w:t>
      </w:r>
      <w:r w:rsidR="008E0927" w:rsidRPr="008E0927">
        <w:rPr>
          <w:i/>
        </w:rPr>
        <w:t>et al.</w:t>
      </w:r>
      <w:r w:rsidR="008E0927">
        <w:t xml:space="preserve"> (2007), com o aprimoramento da atividade de testes. Quando </w:t>
      </w:r>
      <w:r w:rsidR="00052A37">
        <w:t>o processo de teste é</w:t>
      </w:r>
      <w:r w:rsidR="008E0927">
        <w:t xml:space="preserve"> devidamente executado há uma redução notória dos custos de manutenção, que por consequência traz credibilidade junto ao cliente. Conforme diz Bastos </w:t>
      </w:r>
      <w:r w:rsidR="008E0927" w:rsidRPr="008E0927">
        <w:rPr>
          <w:i/>
        </w:rPr>
        <w:t>et al.</w:t>
      </w:r>
      <w:r w:rsidR="008E0927">
        <w:t xml:space="preserve"> (2007), os testes eram efetuados pelos próprios desenvolvedores de software, cobrindo aquilo que </w:t>
      </w:r>
      <w:commentRangeStart w:id="144"/>
      <w:r w:rsidR="008E0927">
        <w:t xml:space="preserve">hoje chamamos </w:t>
      </w:r>
      <w:commentRangeEnd w:id="144"/>
      <w:r w:rsidR="002B06CE">
        <w:rPr>
          <w:rStyle w:val="Refdecomentrio"/>
        </w:rPr>
        <w:commentReference w:id="144"/>
      </w:r>
      <w:r w:rsidR="008E0927">
        <w:t>de testes unitários e testes de integração.</w:t>
      </w:r>
    </w:p>
    <w:p w14:paraId="5C4BB5FE" w14:textId="55AFD095" w:rsidR="00101A8C" w:rsidRDefault="005E425D" w:rsidP="005E5E21">
      <w:pPr>
        <w:pStyle w:val="TF-TEXTO"/>
      </w:pPr>
      <w:r>
        <w:t>O objetivo do</w:t>
      </w:r>
      <w:r w:rsidR="00BF50E9">
        <w:t>s</w:t>
      </w:r>
      <w:r>
        <w:t xml:space="preserve"> teste</w:t>
      </w:r>
      <w:r w:rsidR="00BF50E9">
        <w:t>s</w:t>
      </w:r>
      <w:r>
        <w:t xml:space="preserve"> de integração é verificar as estruturas de comunicação entre as unidades que compõe o sistema. Técnicas que exercitam caminhos específicos do programa são usadas para garantir a cobertura dos principais caminhos de controles (PRESSMAN, 2005)</w:t>
      </w:r>
      <w:r w:rsidR="00F12E1B">
        <w:t>.</w:t>
      </w:r>
      <w:r w:rsidR="00805065">
        <w:t xml:space="preserve"> A automação desses testes consiste na utilização de uma ferramenta para controlar a execução dos testes, utilizando os casos de testes para validar o software. Segundo (</w:t>
      </w:r>
      <w:proofErr w:type="spellStart"/>
      <w:r w:rsidR="00805065">
        <w:t>Medium</w:t>
      </w:r>
      <w:proofErr w:type="spellEnd"/>
      <w:r w:rsidR="00805065">
        <w:t>, 2019), são verificados, de forma automatizada se os requisitos funcionais ou não funcionais atendem ao padrão especificado pelo negócio, comparando os resultados com o que os requisitos produziram, com o objetivo de reduzir ao máximo o envolvimento de humanos nessas tarefas.</w:t>
      </w:r>
    </w:p>
    <w:p w14:paraId="6F6D73F0" w14:textId="52A5251F" w:rsidR="0032681D" w:rsidRDefault="0032681D" w:rsidP="00556DE9">
      <w:pPr>
        <w:pStyle w:val="TF-TEXTO"/>
      </w:pPr>
      <w:r>
        <w:t xml:space="preserve">Segundo </w:t>
      </w:r>
      <w:proofErr w:type="spellStart"/>
      <w:r>
        <w:t>Bernado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(2008), os benefícios dos testes automatizados são estabilidade, confiabilidade e facilidade de manutenção. </w:t>
      </w:r>
      <w:commentRangeStart w:id="145"/>
      <w:r>
        <w:t xml:space="preserve">Dando </w:t>
      </w:r>
      <w:commentRangeEnd w:id="145"/>
      <w:r w:rsidR="00BC32BA">
        <w:rPr>
          <w:rStyle w:val="Refdecomentrio"/>
        </w:rPr>
        <w:commentReference w:id="145"/>
      </w:r>
      <w:r>
        <w:t>grande ênfase em como a transformação dos testes executados de forma manual para a forma de testes automatizados pode gerar valor agregado para as organizações.</w:t>
      </w:r>
      <w:bookmarkStart w:id="146" w:name="_Toc351015602"/>
      <w:bookmarkEnd w:id="69"/>
      <w:bookmarkEnd w:id="70"/>
      <w:bookmarkEnd w:id="71"/>
      <w:bookmarkEnd w:id="72"/>
      <w:bookmarkEnd w:id="73"/>
      <w:bookmarkEnd w:id="74"/>
      <w:bookmarkEnd w:id="75"/>
    </w:p>
    <w:p w14:paraId="6C75285D" w14:textId="77777777" w:rsidR="0032681D" w:rsidRPr="0032681D" w:rsidRDefault="0032681D" w:rsidP="0032681D">
      <w:pPr>
        <w:pStyle w:val="TF-TEXTO"/>
      </w:pPr>
    </w:p>
    <w:p w14:paraId="75ED33D8" w14:textId="77777777" w:rsidR="00556DE9" w:rsidRDefault="00556DE9">
      <w:pPr>
        <w:keepNext w:val="0"/>
        <w:keepLines w:val="0"/>
        <w:rPr>
          <w:b/>
          <w:caps/>
          <w:sz w:val="20"/>
          <w:szCs w:val="20"/>
        </w:rPr>
      </w:pPr>
      <w:r>
        <w:br w:type="page"/>
      </w:r>
    </w:p>
    <w:p w14:paraId="6BD54095" w14:textId="248DFB44" w:rsidR="00451B94" w:rsidRDefault="00451B94" w:rsidP="00F83A19">
      <w:pPr>
        <w:pStyle w:val="TF-refernciasbibliogrficasTTULO"/>
      </w:pPr>
      <w:commentRangeStart w:id="147"/>
      <w:r>
        <w:lastRenderedPageBreak/>
        <w:t>Referências</w:t>
      </w:r>
      <w:bookmarkEnd w:id="146"/>
      <w:commentRangeEnd w:id="147"/>
      <w:r w:rsidR="009E11B6">
        <w:rPr>
          <w:rStyle w:val="Refdecomentrio"/>
          <w:b w:val="0"/>
          <w:caps w:val="0"/>
        </w:rPr>
        <w:commentReference w:id="147"/>
      </w:r>
    </w:p>
    <w:p w14:paraId="7F8B1807" w14:textId="1625C546" w:rsidR="00247D65" w:rsidRDefault="00247D65" w:rsidP="00247D65">
      <w:pPr>
        <w:pStyle w:val="TF-refernciasITEM"/>
      </w:pPr>
    </w:p>
    <w:p w14:paraId="643A3151" w14:textId="77777777" w:rsidR="006C540C" w:rsidRDefault="006C540C" w:rsidP="00247D65">
      <w:pPr>
        <w:pStyle w:val="TF-refernciasITEM"/>
      </w:pPr>
    </w:p>
    <w:p w14:paraId="215C53EE" w14:textId="484B3058" w:rsidR="00E228CC" w:rsidRDefault="00E228CC" w:rsidP="00E228CC">
      <w:pPr>
        <w:pStyle w:val="TF-refernciasITEM"/>
      </w:pPr>
      <w:r>
        <w:t xml:space="preserve">BASTOS, </w:t>
      </w:r>
      <w:proofErr w:type="spellStart"/>
      <w:r>
        <w:t>Aderson</w:t>
      </w:r>
      <w:proofErr w:type="spellEnd"/>
      <w:r>
        <w:t xml:space="preserve">; RIOS Emerson; CRISTALLI Ricardo; MOREIRA </w:t>
      </w:r>
      <w:proofErr w:type="spellStart"/>
      <w:r>
        <w:t>Trayahú</w:t>
      </w:r>
      <w:proofErr w:type="spellEnd"/>
      <w:r>
        <w:t xml:space="preserve">. </w:t>
      </w:r>
      <w:r w:rsidRPr="00E228CC">
        <w:rPr>
          <w:b/>
        </w:rPr>
        <w:t>Base de conhecimento em teste de Software</w:t>
      </w:r>
      <w:r>
        <w:t>. São Paulo: Martins, 2007.</w:t>
      </w:r>
    </w:p>
    <w:p w14:paraId="64C668A0" w14:textId="6FE9440C" w:rsidR="006C540C" w:rsidRDefault="006C540C" w:rsidP="00247D65">
      <w:pPr>
        <w:pStyle w:val="TF-refernciasITEM"/>
      </w:pPr>
      <w:commentRangeStart w:id="148"/>
      <w:r w:rsidRPr="009B6905">
        <w:rPr>
          <w:lang w:val="en-US"/>
        </w:rPr>
        <w:t>Bennett</w:t>
      </w:r>
      <w:commentRangeEnd w:id="148"/>
      <w:r w:rsidR="00F54070">
        <w:rPr>
          <w:rStyle w:val="Refdecomentrio"/>
        </w:rPr>
        <w:commentReference w:id="148"/>
      </w:r>
      <w:r w:rsidRPr="009B6905">
        <w:rPr>
          <w:lang w:val="en-US"/>
        </w:rPr>
        <w:t xml:space="preserve">, K. (1995). </w:t>
      </w:r>
      <w:r w:rsidRPr="009B6905">
        <w:rPr>
          <w:b/>
          <w:lang w:val="en-US"/>
        </w:rPr>
        <w:t>Legacy systems</w:t>
      </w:r>
      <w:r w:rsidRPr="009B6905">
        <w:rPr>
          <w:lang w:val="en-US"/>
        </w:rPr>
        <w:t xml:space="preserve">: Coping with success. </w:t>
      </w:r>
      <w:r w:rsidRPr="006C540C">
        <w:t>IEEE Software, 12(1):19–23.</w:t>
      </w:r>
    </w:p>
    <w:p w14:paraId="79CF7451" w14:textId="715FF3B9" w:rsidR="0032681D" w:rsidRDefault="00E3195E" w:rsidP="00247D65">
      <w:pPr>
        <w:pStyle w:val="TF-refernciasITEM"/>
      </w:pPr>
      <w:commentRangeStart w:id="149"/>
      <w:r>
        <w:t xml:space="preserve">BERNARDO, P. C.; KON, F. </w:t>
      </w:r>
      <w:r w:rsidRPr="00E3195E">
        <w:rPr>
          <w:b/>
        </w:rPr>
        <w:t>A importância dos testes automatizados. Engenharia de Software Magazine</w:t>
      </w:r>
      <w:r>
        <w:t>, p. 1Ű7, 2008. Citado na página 13.</w:t>
      </w:r>
      <w:commentRangeEnd w:id="149"/>
      <w:r w:rsidR="00926700">
        <w:rPr>
          <w:rStyle w:val="Refdecomentrio"/>
        </w:rPr>
        <w:commentReference w:id="149"/>
      </w:r>
    </w:p>
    <w:p w14:paraId="0915EE35" w14:textId="346874C1" w:rsidR="00505524" w:rsidRDefault="00505524" w:rsidP="00247D65">
      <w:pPr>
        <w:pStyle w:val="TF-refernciasITEM"/>
        <w:rPr>
          <w:bCs/>
        </w:rPr>
      </w:pPr>
      <w:r>
        <w:t xml:space="preserve">FANTINATO, Marcelo. </w:t>
      </w:r>
      <w:proofErr w:type="spellStart"/>
      <w:r>
        <w:t>AutoTest</w:t>
      </w:r>
      <w:proofErr w:type="spellEnd"/>
      <w:r>
        <w:t xml:space="preserve"> – </w:t>
      </w:r>
      <w:r w:rsidRPr="00CE52F0">
        <w:rPr>
          <w:b/>
          <w:bCs/>
        </w:rPr>
        <w:t xml:space="preserve">Um framework reutilizável para a automação de testes funcionais de software. </w:t>
      </w:r>
      <w:r w:rsidRPr="00AD1441">
        <w:rPr>
          <w:bCs/>
        </w:rPr>
        <w:t xml:space="preserve">Trabalho de </w:t>
      </w:r>
      <w:r>
        <w:rPr>
          <w:bCs/>
        </w:rPr>
        <w:t>monografia</w:t>
      </w:r>
      <w:r w:rsidRPr="00AD1441">
        <w:rPr>
          <w:bCs/>
        </w:rPr>
        <w:t xml:space="preserve"> </w:t>
      </w:r>
      <w:r>
        <w:rPr>
          <w:bCs/>
        </w:rPr>
        <w:t>–</w:t>
      </w:r>
      <w:r w:rsidRPr="00AD1441">
        <w:rPr>
          <w:bCs/>
        </w:rPr>
        <w:t xml:space="preserve"> </w:t>
      </w:r>
      <w:proofErr w:type="spellStart"/>
      <w:r>
        <w:rPr>
          <w:bCs/>
        </w:rPr>
        <w:t>CPqD</w:t>
      </w:r>
      <w:proofErr w:type="spellEnd"/>
      <w:r>
        <w:rPr>
          <w:bCs/>
        </w:rPr>
        <w:t xml:space="preserve"> Telecom &amp; </w:t>
      </w:r>
      <w:proofErr w:type="spellStart"/>
      <w:r>
        <w:rPr>
          <w:bCs/>
        </w:rPr>
        <w:t>Solutions</w:t>
      </w:r>
      <w:proofErr w:type="spellEnd"/>
      <w:r>
        <w:rPr>
          <w:bCs/>
        </w:rPr>
        <w:t xml:space="preserve"> / DSB – Diretoria de Soluções em </w:t>
      </w:r>
      <w:proofErr w:type="spellStart"/>
      <w:r>
        <w:rPr>
          <w:bCs/>
        </w:rPr>
        <w:t>Billing</w:t>
      </w:r>
      <w:proofErr w:type="spellEnd"/>
      <w:r>
        <w:rPr>
          <w:bCs/>
        </w:rPr>
        <w:t>.</w:t>
      </w:r>
    </w:p>
    <w:p w14:paraId="2653EFF3" w14:textId="287D78B5" w:rsidR="00505524" w:rsidRDefault="00505524" w:rsidP="00247D65">
      <w:pPr>
        <w:pStyle w:val="TF-refernciasITEM"/>
      </w:pPr>
      <w:r>
        <w:t xml:space="preserve">FERNANDES, Matheus. </w:t>
      </w:r>
      <w:r w:rsidRPr="00CE52F0">
        <w:rPr>
          <w:b/>
          <w:bCs/>
        </w:rPr>
        <w:t xml:space="preserve">Automação de testes de software: Estudo de caso da empresa </w:t>
      </w:r>
      <w:proofErr w:type="spellStart"/>
      <w:r w:rsidRPr="00CE52F0">
        <w:rPr>
          <w:b/>
          <w:bCs/>
        </w:rPr>
        <w:t>softplan</w:t>
      </w:r>
      <w:proofErr w:type="spellEnd"/>
      <w:r w:rsidRPr="00CE52F0">
        <w:rPr>
          <w:b/>
          <w:bCs/>
        </w:rPr>
        <w:t>.</w:t>
      </w:r>
      <w:r>
        <w:br/>
      </w:r>
      <w:r w:rsidRPr="00AD1441">
        <w:rPr>
          <w:bCs/>
        </w:rPr>
        <w:t xml:space="preserve">Trabalho de Conclusão de Curso (Graduação em </w:t>
      </w:r>
      <w:r>
        <w:rPr>
          <w:bCs/>
        </w:rPr>
        <w:t>Sistemas de Informação</w:t>
      </w:r>
      <w:r w:rsidRPr="00AD1441">
        <w:rPr>
          <w:bCs/>
        </w:rPr>
        <w:t xml:space="preserve">) </w:t>
      </w:r>
      <w:r>
        <w:rPr>
          <w:bCs/>
        </w:rPr>
        <w:t>–</w:t>
      </w:r>
      <w:r w:rsidRPr="00AD1441">
        <w:rPr>
          <w:bCs/>
        </w:rPr>
        <w:t xml:space="preserve"> </w:t>
      </w:r>
      <w:r>
        <w:rPr>
          <w:bCs/>
        </w:rPr>
        <w:t>Universidade do Sul de Santa Catarina</w:t>
      </w:r>
      <w:r w:rsidRPr="00AD1441">
        <w:rPr>
          <w:bCs/>
        </w:rPr>
        <w:t xml:space="preserve">, </w:t>
      </w:r>
      <w:r>
        <w:rPr>
          <w:bCs/>
        </w:rPr>
        <w:t>Unisul</w:t>
      </w:r>
      <w:r w:rsidRPr="00AD1441">
        <w:rPr>
          <w:bCs/>
        </w:rPr>
        <w:t>.</w:t>
      </w:r>
    </w:p>
    <w:p w14:paraId="249948F7" w14:textId="1CCDEAF0" w:rsidR="004B5762" w:rsidRPr="009B6905" w:rsidRDefault="004B5762" w:rsidP="00247D65">
      <w:pPr>
        <w:pStyle w:val="TF-refernciasITEM"/>
        <w:rPr>
          <w:lang w:val="en-US"/>
        </w:rPr>
      </w:pPr>
      <w:commentRangeStart w:id="150"/>
      <w:r w:rsidRPr="009B6905">
        <w:rPr>
          <w:lang w:val="en-US"/>
        </w:rPr>
        <w:t xml:space="preserve">Ian Warren </w:t>
      </w:r>
      <w:commentRangeEnd w:id="150"/>
      <w:r w:rsidR="00B85FE5">
        <w:rPr>
          <w:rStyle w:val="Refdecomentrio"/>
        </w:rPr>
        <w:commentReference w:id="150"/>
      </w:r>
      <w:r w:rsidRPr="009B6905">
        <w:rPr>
          <w:lang w:val="en-US"/>
        </w:rPr>
        <w:t xml:space="preserve">(1999). </w:t>
      </w:r>
      <w:r w:rsidRPr="009B6905">
        <w:rPr>
          <w:b/>
          <w:lang w:val="en-US"/>
        </w:rPr>
        <w:t>The Renaissance of Legacy Systems</w:t>
      </w:r>
      <w:r w:rsidRPr="009B6905">
        <w:rPr>
          <w:lang w:val="en-US"/>
        </w:rPr>
        <w:t>. Method Support for Software System Evolution. London: Springer. ISBN 978-1-85233-060-6</w:t>
      </w:r>
      <w:r w:rsidR="00505524" w:rsidRPr="009B6905">
        <w:rPr>
          <w:lang w:val="en-US"/>
        </w:rPr>
        <w:t>.</w:t>
      </w:r>
    </w:p>
    <w:p w14:paraId="705FD374" w14:textId="75C51251" w:rsidR="006C540C" w:rsidRDefault="006C540C" w:rsidP="00247D65">
      <w:pPr>
        <w:pStyle w:val="TF-refernciasITEM"/>
      </w:pPr>
      <w:commentRangeStart w:id="151"/>
      <w:proofErr w:type="spellStart"/>
      <w:r w:rsidRPr="009B6905">
        <w:rPr>
          <w:lang w:val="en-US"/>
        </w:rPr>
        <w:t>Juric</w:t>
      </w:r>
      <w:proofErr w:type="spellEnd"/>
      <w:r w:rsidRPr="009B6905">
        <w:rPr>
          <w:lang w:val="en-US"/>
        </w:rPr>
        <w:t xml:space="preserve">, M. B., </w:t>
      </w:r>
      <w:proofErr w:type="spellStart"/>
      <w:r w:rsidRPr="009B6905">
        <w:rPr>
          <w:lang w:val="en-US"/>
        </w:rPr>
        <w:t>Rozman</w:t>
      </w:r>
      <w:proofErr w:type="spellEnd"/>
      <w:r w:rsidRPr="009B6905">
        <w:rPr>
          <w:lang w:val="en-US"/>
        </w:rPr>
        <w:t xml:space="preserve">, I., and </w:t>
      </w:r>
      <w:proofErr w:type="spellStart"/>
      <w:r w:rsidRPr="009B6905">
        <w:rPr>
          <w:lang w:val="en-US"/>
        </w:rPr>
        <w:t>Hericko</w:t>
      </w:r>
      <w:proofErr w:type="spellEnd"/>
      <w:r w:rsidRPr="009B6905">
        <w:rPr>
          <w:lang w:val="en-US"/>
        </w:rPr>
        <w:t>, M. (</w:t>
      </w:r>
      <w:commentRangeEnd w:id="151"/>
      <w:r w:rsidR="00964C9F">
        <w:rPr>
          <w:rStyle w:val="Refdecomentrio"/>
        </w:rPr>
        <w:commentReference w:id="151"/>
      </w:r>
      <w:r w:rsidRPr="009B6905">
        <w:rPr>
          <w:lang w:val="en-US"/>
        </w:rPr>
        <w:t>2000</w:t>
      </w:r>
      <w:r w:rsidRPr="009B6905">
        <w:rPr>
          <w:b/>
          <w:lang w:val="en-US"/>
        </w:rPr>
        <w:t xml:space="preserve">). Performance comparison of </w:t>
      </w:r>
      <w:proofErr w:type="spellStart"/>
      <w:r w:rsidRPr="009B6905">
        <w:rPr>
          <w:b/>
          <w:lang w:val="en-US"/>
        </w:rPr>
        <w:t>corba</w:t>
      </w:r>
      <w:proofErr w:type="spellEnd"/>
      <w:r w:rsidRPr="009B6905">
        <w:rPr>
          <w:b/>
          <w:lang w:val="en-US"/>
        </w:rPr>
        <w:t xml:space="preserve"> and RMI</w:t>
      </w:r>
      <w:r w:rsidRPr="009B6905">
        <w:rPr>
          <w:lang w:val="en-US"/>
        </w:rPr>
        <w:t xml:space="preserve">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Software Technology, 42(13):915–933.</w:t>
      </w:r>
    </w:p>
    <w:p w14:paraId="245C9F2B" w14:textId="7B59C464" w:rsidR="00805667" w:rsidRPr="009B6905" w:rsidRDefault="00805667" w:rsidP="00247D65">
      <w:pPr>
        <w:pStyle w:val="TF-refernciasITEM"/>
        <w:rPr>
          <w:lang w:val="en-US"/>
        </w:rPr>
      </w:pPr>
      <w:r w:rsidRPr="00805667">
        <w:t xml:space="preserve">MEDIUM. </w:t>
      </w:r>
      <w:r w:rsidRPr="00805667">
        <w:rPr>
          <w:b/>
        </w:rPr>
        <w:t>Automação de testes: o que é, quando e por que automatizar</w:t>
      </w:r>
      <w:r w:rsidRPr="00805667">
        <w:t xml:space="preserve">. </w:t>
      </w:r>
      <w:r w:rsidRPr="009B6905">
        <w:rPr>
          <w:lang w:val="en-US"/>
        </w:rPr>
        <w:t>[</w:t>
      </w:r>
      <w:proofErr w:type="spellStart"/>
      <w:r w:rsidRPr="009B6905">
        <w:rPr>
          <w:lang w:val="en-US"/>
        </w:rPr>
        <w:t>S.l.</w:t>
      </w:r>
      <w:proofErr w:type="spellEnd"/>
      <w:r w:rsidRPr="009B6905">
        <w:rPr>
          <w:lang w:val="en-US"/>
        </w:rPr>
        <w:t>], 2019.</w:t>
      </w:r>
    </w:p>
    <w:p w14:paraId="2B9E224F" w14:textId="7EEE0E4C" w:rsidR="005E406B" w:rsidRPr="009B6905" w:rsidRDefault="005E406B" w:rsidP="00247D65">
      <w:pPr>
        <w:pStyle w:val="TF-refernciasITEM"/>
        <w:rPr>
          <w:lang w:val="en-US"/>
        </w:rPr>
      </w:pPr>
      <w:commentRangeStart w:id="152"/>
      <w:r w:rsidRPr="009B6905">
        <w:rPr>
          <w:lang w:val="en-US"/>
        </w:rPr>
        <w:t xml:space="preserve">Ning, J., </w:t>
      </w:r>
      <w:proofErr w:type="spellStart"/>
      <w:r w:rsidRPr="009B6905">
        <w:rPr>
          <w:lang w:val="en-US"/>
        </w:rPr>
        <w:t>Engberts</w:t>
      </w:r>
      <w:proofErr w:type="spellEnd"/>
      <w:r w:rsidRPr="009B6905">
        <w:rPr>
          <w:lang w:val="en-US"/>
        </w:rPr>
        <w:t xml:space="preserve">, A. P., and </w:t>
      </w:r>
      <w:proofErr w:type="spellStart"/>
      <w:r w:rsidRPr="009B6905">
        <w:rPr>
          <w:lang w:val="en-US"/>
        </w:rPr>
        <w:t>Kozaczynski</w:t>
      </w:r>
      <w:commentRangeEnd w:id="152"/>
      <w:proofErr w:type="spellEnd"/>
      <w:r w:rsidR="00964C9F">
        <w:rPr>
          <w:rStyle w:val="Refdecomentrio"/>
        </w:rPr>
        <w:commentReference w:id="152"/>
      </w:r>
      <w:r w:rsidRPr="009B6905">
        <w:rPr>
          <w:lang w:val="en-US"/>
        </w:rPr>
        <w:t xml:space="preserve">, W. V. (1994). </w:t>
      </w:r>
      <w:r w:rsidRPr="009B6905">
        <w:rPr>
          <w:b/>
          <w:lang w:val="en-US"/>
        </w:rPr>
        <w:t>Automated support for legacy code understanding. Communications of the ACM</w:t>
      </w:r>
      <w:r w:rsidRPr="009B6905">
        <w:rPr>
          <w:lang w:val="en-US"/>
        </w:rPr>
        <w:t>, 37(5):50–57.</w:t>
      </w:r>
    </w:p>
    <w:p w14:paraId="0DA77DA3" w14:textId="706A5150" w:rsidR="00505524" w:rsidRDefault="00505524" w:rsidP="00247D65">
      <w:pPr>
        <w:pStyle w:val="TF-refernciasITEM"/>
      </w:pPr>
      <w:r w:rsidRPr="009B6905">
        <w:rPr>
          <w:lang w:val="en-US"/>
        </w:rPr>
        <w:t xml:space="preserve">PIGOSKI, Thomas M. </w:t>
      </w:r>
      <w:r w:rsidRPr="009B6905">
        <w:rPr>
          <w:b/>
          <w:bCs/>
          <w:lang w:val="en-US"/>
        </w:rPr>
        <w:t>Practical Software Maintenance: Best Practices for Managing your Software Investment</w:t>
      </w:r>
      <w:r w:rsidRPr="009B6905">
        <w:rPr>
          <w:lang w:val="en-US"/>
        </w:rPr>
        <w:t xml:space="preserve">, 1997. </w:t>
      </w:r>
      <w:r>
        <w:t>O apoio e encarecimento de produtos de software a partir do projeto e desenvolvimento inicial através da sua vida útil.</w:t>
      </w:r>
    </w:p>
    <w:p w14:paraId="484FE1D3" w14:textId="6112FDDB" w:rsidR="00271790" w:rsidRPr="009B6905" w:rsidRDefault="00271790" w:rsidP="00247D65">
      <w:pPr>
        <w:pStyle w:val="TF-refernciasITEM"/>
        <w:rPr>
          <w:lang w:val="en-US"/>
        </w:rPr>
      </w:pPr>
      <w:r w:rsidRPr="009B6905">
        <w:rPr>
          <w:lang w:val="en-US"/>
        </w:rPr>
        <w:t xml:space="preserve">PRESSMAN, R. S. </w:t>
      </w:r>
      <w:r w:rsidRPr="009B6905">
        <w:rPr>
          <w:b/>
          <w:lang w:val="en-US"/>
        </w:rPr>
        <w:t xml:space="preserve">Software Engineering – A </w:t>
      </w:r>
      <w:proofErr w:type="spellStart"/>
      <w:r w:rsidRPr="009B6905">
        <w:rPr>
          <w:b/>
          <w:lang w:val="en-US"/>
        </w:rPr>
        <w:t>Practilioner’s</w:t>
      </w:r>
      <w:proofErr w:type="spellEnd"/>
      <w:r w:rsidRPr="009B6905">
        <w:rPr>
          <w:b/>
          <w:lang w:val="en-US"/>
        </w:rPr>
        <w:t xml:space="preserve"> Approach.</w:t>
      </w:r>
      <w:r w:rsidRPr="009B6905">
        <w:rPr>
          <w:lang w:val="en-US"/>
        </w:rPr>
        <w:t xml:space="preserve"> 5</w:t>
      </w:r>
      <w:r w:rsidRPr="009B6905">
        <w:rPr>
          <w:vertAlign w:val="superscript"/>
          <w:lang w:val="en-US"/>
        </w:rPr>
        <w:t>a</w:t>
      </w:r>
      <w:r w:rsidRPr="009B6905">
        <w:rPr>
          <w:lang w:val="en-US"/>
        </w:rPr>
        <w:t>. ed. [S.1]: McGraw-Hill, 2000.</w:t>
      </w:r>
    </w:p>
    <w:p w14:paraId="4E8CE0FC" w14:textId="39BE5BA8" w:rsidR="00505524" w:rsidRDefault="005E406B" w:rsidP="00505524">
      <w:pPr>
        <w:pStyle w:val="TF-refernciasITEM"/>
      </w:pPr>
      <w:commentRangeStart w:id="153"/>
      <w:commentRangeStart w:id="154"/>
      <w:r w:rsidRPr="009B6905">
        <w:rPr>
          <w:lang w:val="en-US"/>
        </w:rPr>
        <w:t xml:space="preserve">Umar, A. </w:t>
      </w:r>
      <w:commentRangeEnd w:id="153"/>
      <w:r w:rsidR="00964C9F">
        <w:rPr>
          <w:rStyle w:val="Refdecomentrio"/>
        </w:rPr>
        <w:commentReference w:id="153"/>
      </w:r>
      <w:r w:rsidRPr="009B6905">
        <w:rPr>
          <w:lang w:val="en-US"/>
        </w:rPr>
        <w:t xml:space="preserve">(1997). </w:t>
      </w:r>
      <w:r w:rsidRPr="009B6905">
        <w:rPr>
          <w:b/>
          <w:lang w:val="en-US"/>
        </w:rPr>
        <w:t xml:space="preserve">Application (re)engineering: Building Web-based Applications and Dealing with Legacies. </w:t>
      </w:r>
      <w:r w:rsidRPr="001A53AB">
        <w:rPr>
          <w:b/>
        </w:rPr>
        <w:t>Prentice Hall</w:t>
      </w:r>
      <w:r>
        <w:t xml:space="preserve">, 1th </w:t>
      </w:r>
      <w:proofErr w:type="spellStart"/>
      <w:r>
        <w:t>edition</w:t>
      </w:r>
      <w:proofErr w:type="spellEnd"/>
      <w:r>
        <w:t>.</w:t>
      </w:r>
      <w:commentRangeEnd w:id="154"/>
      <w:r w:rsidR="00007EC5">
        <w:rPr>
          <w:rStyle w:val="Refdecomentrio"/>
        </w:rPr>
        <w:commentReference w:id="154"/>
      </w:r>
    </w:p>
    <w:p w14:paraId="5DE38795" w14:textId="77777777" w:rsidR="00505524" w:rsidRDefault="00505524">
      <w:pPr>
        <w:keepNext w:val="0"/>
        <w:keepLines w:val="0"/>
        <w:rPr>
          <w:sz w:val="20"/>
          <w:szCs w:val="20"/>
        </w:rPr>
      </w:pPr>
      <w:r>
        <w:br w:type="page"/>
      </w:r>
    </w:p>
    <w:p w14:paraId="4EF7B955" w14:textId="56CEFD98" w:rsidR="00F83A19" w:rsidRDefault="00F83A19" w:rsidP="00A379D3">
      <w:pPr>
        <w:pStyle w:val="TF-refernciasITEM"/>
      </w:pPr>
      <w:r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0"/>
          <w:headerReference w:type="first" r:id="rId2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1B1F6B9" w14:textId="77777777" w:rsidR="009B6905" w:rsidRPr="00320BFA" w:rsidRDefault="009B6905" w:rsidP="009B6905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2352BD0C" w14:textId="0C9E2D9C" w:rsidR="009B6905" w:rsidRPr="00320BFA" w:rsidRDefault="009B6905" w:rsidP="009B6905">
      <w:pPr>
        <w:pStyle w:val="TF-xAvalLINHA"/>
      </w:pPr>
      <w:r w:rsidRPr="00320BFA">
        <w:t>Acadêmico(a):</w:t>
      </w:r>
      <w:r w:rsidR="00C218B2">
        <w:t xml:space="preserve"> Jona</w:t>
      </w:r>
      <w:r w:rsidR="00FD0021">
        <w:t>than Luiz de Lara</w:t>
      </w:r>
      <w:r w:rsidRPr="00320BFA">
        <w:tab/>
      </w:r>
    </w:p>
    <w:p w14:paraId="382B44C9" w14:textId="3730BA28" w:rsidR="009B6905" w:rsidRDefault="009B6905" w:rsidP="009B6905">
      <w:pPr>
        <w:pStyle w:val="TF-xAvalLINHA"/>
      </w:pPr>
      <w:r w:rsidRPr="00320BFA">
        <w:t>Avaliador(a):</w:t>
      </w:r>
      <w:r w:rsidRPr="00320BFA">
        <w:tab/>
      </w:r>
      <w:r w:rsidR="00FD0021">
        <w:t>Andreza Sartori</w:t>
      </w:r>
      <w:r>
        <w:tab/>
      </w:r>
    </w:p>
    <w:p w14:paraId="6EFAB22D" w14:textId="77777777" w:rsidR="009B6905" w:rsidRDefault="009B6905" w:rsidP="009B6905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7226"/>
        <w:gridCol w:w="477"/>
        <w:gridCol w:w="481"/>
        <w:gridCol w:w="474"/>
      </w:tblGrid>
      <w:tr w:rsidR="009B6905" w:rsidRPr="00320BFA" w14:paraId="23906B3D" w14:textId="77777777" w:rsidTr="00AC06C3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925C6A" w14:textId="77777777" w:rsidR="009B6905" w:rsidRPr="00320BFA" w:rsidRDefault="009B6905" w:rsidP="00AC06C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3F00FEB" w14:textId="77777777" w:rsidR="009B6905" w:rsidRPr="00320BFA" w:rsidRDefault="009B6905" w:rsidP="00AC06C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B9F9A2B" w14:textId="77777777" w:rsidR="009B6905" w:rsidRPr="00320BFA" w:rsidRDefault="009B6905" w:rsidP="00AC06C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4EA1767" w14:textId="77777777" w:rsidR="009B6905" w:rsidRPr="00320BFA" w:rsidRDefault="009B6905" w:rsidP="00AC06C3">
            <w:pPr>
              <w:pStyle w:val="TF-xAvalITEMTABELA"/>
            </w:pPr>
            <w:r w:rsidRPr="00320BFA">
              <w:t>não atende</w:t>
            </w:r>
          </w:p>
        </w:tc>
      </w:tr>
      <w:tr w:rsidR="009B6905" w:rsidRPr="00320BFA" w14:paraId="78E505D6" w14:textId="77777777" w:rsidTr="00AC06C3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66ECC10" w14:textId="77777777" w:rsidR="009B6905" w:rsidRPr="00320BFA" w:rsidRDefault="009B6905" w:rsidP="00AC06C3">
            <w:pPr>
              <w:pStyle w:val="TF-xAvalITEMTABELA"/>
            </w:pPr>
            <w:r w:rsidRPr="00B323A8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777E7" w14:textId="77777777" w:rsidR="009B6905" w:rsidRPr="00821EE8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34DF9696" w14:textId="77777777" w:rsidR="009B6905" w:rsidRPr="00821EE8" w:rsidRDefault="009B6905" w:rsidP="00AC06C3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BEC7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9A4E" w14:textId="6852F7E3" w:rsidR="009B6905" w:rsidRPr="00320BFA" w:rsidRDefault="00B33FB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37D27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1F3D1000" w14:textId="77777777" w:rsidTr="00AC06C3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1DE1F9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2D16A" w14:textId="77777777" w:rsidR="009B6905" w:rsidRPr="00821EE8" w:rsidRDefault="009B6905" w:rsidP="00AC06C3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C60B" w14:textId="51FCB0C1" w:rsidR="009B6905" w:rsidRPr="00320BFA" w:rsidRDefault="00B33FB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B78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B7A4E1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4330CE95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B95B0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3190" w14:textId="77777777" w:rsidR="009B6905" w:rsidRPr="00320BFA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6ADC5D17" w14:textId="77777777" w:rsidR="009B6905" w:rsidRPr="00320BFA" w:rsidRDefault="009B6905" w:rsidP="00AC06C3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3E42" w14:textId="6615CE87" w:rsidR="009B6905" w:rsidRPr="00320BFA" w:rsidRDefault="00B33FB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2A0A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E2A715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337F0F6B" w14:textId="77777777" w:rsidTr="00AC06C3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7210EE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5C65" w14:textId="77777777" w:rsidR="009B6905" w:rsidRPr="00320BFA" w:rsidRDefault="009B6905" w:rsidP="00AC06C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51AE" w14:textId="6DA0F8E4" w:rsidR="009B6905" w:rsidRPr="00320BFA" w:rsidRDefault="00B33FB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4286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3DF01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747D1771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7F3EA2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2A0A0" w14:textId="77777777" w:rsidR="009B6905" w:rsidRPr="00EE20C1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1C28D073" w14:textId="77777777" w:rsidR="009B6905" w:rsidRPr="00EE20C1" w:rsidRDefault="009B6905" w:rsidP="00AC06C3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99B3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64A2" w14:textId="53793997" w:rsidR="009B6905" w:rsidRPr="00320BFA" w:rsidRDefault="00B33FB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DB774F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71EB6DB6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F95317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A219" w14:textId="77777777" w:rsidR="009B6905" w:rsidRPr="00EE20C1" w:rsidRDefault="009B6905" w:rsidP="00AC06C3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85F4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B88F" w14:textId="6CA32BF2" w:rsidR="009B6905" w:rsidRPr="00320BFA" w:rsidRDefault="00B33FB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101466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7419DB9E" w14:textId="77777777" w:rsidTr="00AC06C3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DCC518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0BCE" w14:textId="77777777" w:rsidR="009B6905" w:rsidRPr="00320BFA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2F0B8879" w14:textId="77777777" w:rsidR="009B6905" w:rsidRPr="00320BFA" w:rsidRDefault="009B6905" w:rsidP="00AC06C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4AFE" w14:textId="0DD9D0E3" w:rsidR="009B6905" w:rsidRPr="00320BFA" w:rsidRDefault="00E149D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E596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B09A3C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0C90FCFA" w14:textId="77777777" w:rsidTr="00AC06C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0B24DA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7AC4" w14:textId="77777777" w:rsidR="009B6905" w:rsidRPr="00320BFA" w:rsidRDefault="009B6905" w:rsidP="00AC06C3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7431" w14:textId="346311F3" w:rsidR="009B6905" w:rsidRPr="00320BFA" w:rsidRDefault="00F8078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3E1D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90AEDC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06E9B87B" w14:textId="77777777" w:rsidTr="00AC06C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45A823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B9" w14:textId="77777777" w:rsidR="009B6905" w:rsidRPr="00801036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11DE9D37" w14:textId="77777777" w:rsidR="009B6905" w:rsidRPr="00801036" w:rsidRDefault="009B6905" w:rsidP="00AC06C3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F4C4" w14:textId="77777777" w:rsidR="009B6905" w:rsidRPr="00801036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B602" w14:textId="77777777" w:rsidR="009B6905" w:rsidRPr="00801036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EE240B" w14:textId="4C216653" w:rsidR="009B6905" w:rsidRPr="00320BFA" w:rsidRDefault="00124AF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9B6905" w:rsidRPr="00320BFA" w14:paraId="11A9A75C" w14:textId="77777777" w:rsidTr="00AC06C3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56EB2C" w14:textId="77777777" w:rsidR="009B6905" w:rsidRPr="00320BFA" w:rsidRDefault="009B6905" w:rsidP="00AC06C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E26E" w14:textId="77777777" w:rsidR="009B6905" w:rsidRPr="00320BFA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226381EF" w14:textId="77777777" w:rsidR="009B6905" w:rsidRPr="00320BFA" w:rsidRDefault="009B6905" w:rsidP="00AC06C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7DD9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C75F" w14:textId="2B01DC85" w:rsidR="009B6905" w:rsidRPr="00320BFA" w:rsidRDefault="00124AF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9163AD" w14:textId="0175B62F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55CDE067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864126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28A5" w14:textId="77777777" w:rsidR="009B6905" w:rsidRPr="00320BFA" w:rsidRDefault="009B6905" w:rsidP="00AC06C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139E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476D" w14:textId="68F5DA6D" w:rsidR="009B6905" w:rsidRPr="00320BFA" w:rsidRDefault="00484FC1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63EED3" w14:textId="5A6A7CE0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2C310C3E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26C1C2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4105C" w14:textId="77777777" w:rsidR="009B6905" w:rsidRPr="00320BFA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73546DF0" w14:textId="77777777" w:rsidR="009B6905" w:rsidRPr="00320BFA" w:rsidRDefault="009B6905" w:rsidP="00AC06C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8C33" w14:textId="3AC96EA0" w:rsidR="009B6905" w:rsidRPr="00320BFA" w:rsidRDefault="00484FC1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2550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F17562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7DC7F532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AF5F9E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419FA" w14:textId="77777777" w:rsidR="009B6905" w:rsidRPr="00320BFA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39953CC0" w14:textId="77777777" w:rsidR="009B6905" w:rsidRPr="00320BFA" w:rsidRDefault="009B6905" w:rsidP="00AC06C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5CAE" w14:textId="5CA5CC10" w:rsidR="009B6905" w:rsidRPr="00320BFA" w:rsidRDefault="00484FC1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4B43" w14:textId="77777777" w:rsidR="009B6905" w:rsidRPr="00320BFA" w:rsidRDefault="009B6905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0C3130" w14:textId="77777777" w:rsidR="009B6905" w:rsidRPr="00320BFA" w:rsidRDefault="009B6905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6A633BB2" w14:textId="77777777" w:rsidTr="00AC06C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167B8B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716B" w14:textId="77777777" w:rsidR="009B6905" w:rsidRPr="00320BFA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7BA1DB54" w14:textId="77777777" w:rsidR="009B6905" w:rsidRPr="00320BFA" w:rsidRDefault="009B6905" w:rsidP="00AC06C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DF8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9EAA" w14:textId="5F9256C8" w:rsidR="009B6905" w:rsidRPr="00320BFA" w:rsidRDefault="00484FC1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8FA2BE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441FE89D" w14:textId="77777777" w:rsidTr="00AC06C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F61259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D5BF" w14:textId="77777777" w:rsidR="009B6905" w:rsidRPr="00320BFA" w:rsidRDefault="009B6905" w:rsidP="00AC06C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CC24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4D0E" w14:textId="1BDAD0B7" w:rsidR="009B6905" w:rsidRPr="00320BFA" w:rsidRDefault="00124AF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B2F2F8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34D49DC6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2BA4AE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59724B" w14:textId="77777777" w:rsidR="009B6905" w:rsidRPr="00320BFA" w:rsidRDefault="009B6905" w:rsidP="00AC06C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825AE0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E4FC9F" w14:textId="0C180FC0" w:rsidR="009B6905" w:rsidRPr="00320BFA" w:rsidRDefault="00484FC1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4BC3F49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5BB58EFE" w14:textId="77777777" w:rsidR="009B6905" w:rsidRPr="00320BFA" w:rsidRDefault="009B6905" w:rsidP="009B6905">
      <w:pPr>
        <w:pStyle w:val="TF-xAvalLINHA"/>
      </w:pPr>
    </w:p>
    <w:p w14:paraId="5F3B8CD9" w14:textId="77777777" w:rsidR="009B6905" w:rsidRDefault="009B6905" w:rsidP="009B6905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0A97543A" w14:textId="77777777" w:rsidR="009B6905" w:rsidRPr="003F5F25" w:rsidRDefault="009B6905" w:rsidP="009B6905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9B6905" w:rsidRPr="00320BFA" w14:paraId="3792B556" w14:textId="77777777" w:rsidTr="00AC06C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A86DE0E" w14:textId="77777777" w:rsidR="009B6905" w:rsidRPr="00320BFA" w:rsidRDefault="009B6905" w:rsidP="00AC06C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301A6A3" w14:textId="77777777" w:rsidR="009B6905" w:rsidRPr="00320BFA" w:rsidRDefault="009B6905" w:rsidP="009B6905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0162961B" w14:textId="77777777" w:rsidR="009B6905" w:rsidRPr="00320BFA" w:rsidRDefault="009B6905" w:rsidP="009B6905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3E2549F3" w14:textId="77777777" w:rsidR="009B6905" w:rsidRPr="00320BFA" w:rsidRDefault="009B6905" w:rsidP="009B6905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9B6905" w:rsidRPr="00320BFA" w14:paraId="339367CD" w14:textId="77777777" w:rsidTr="00AC06C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243832E" w14:textId="77777777" w:rsidR="009B6905" w:rsidRPr="00320BFA" w:rsidRDefault="009B6905" w:rsidP="00AC06C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30C3482" w14:textId="77777777" w:rsidR="009B6905" w:rsidRPr="00320BFA" w:rsidRDefault="009B6905" w:rsidP="00AC06C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6472CED" w14:textId="137A5992" w:rsidR="009B6905" w:rsidRPr="00320BFA" w:rsidRDefault="009B6905" w:rsidP="00AC06C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r w:rsidR="001B4F13">
              <w:rPr>
                <w:sz w:val="20"/>
              </w:rPr>
              <w:t>x</w:t>
            </w:r>
            <w:proofErr w:type="gramEnd"/>
            <w:r w:rsidRPr="00320BFA">
              <w:rPr>
                <w:sz w:val="20"/>
              </w:rPr>
              <w:t xml:space="preserve">  ) REPROVADO</w:t>
            </w:r>
          </w:p>
        </w:tc>
      </w:tr>
    </w:tbl>
    <w:p w14:paraId="3901E5EF" w14:textId="7C2CC71C" w:rsidR="009B6905" w:rsidRDefault="009B6905" w:rsidP="009B6905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1B4F13">
        <w:t>08/12/2020</w:t>
      </w:r>
      <w:r>
        <w:tab/>
      </w:r>
    </w:p>
    <w:p w14:paraId="18DEE016" w14:textId="77777777" w:rsidR="009B6905" w:rsidRDefault="009B6905" w:rsidP="009B6905">
      <w:pPr>
        <w:pStyle w:val="TF-xAvalTTULO"/>
        <w:ind w:left="0" w:firstLine="0"/>
        <w:jc w:val="left"/>
      </w:pPr>
    </w:p>
    <w:p w14:paraId="3E1F1C9D" w14:textId="423466A2" w:rsidR="0000224C" w:rsidRDefault="0000224C" w:rsidP="009B6905">
      <w:pPr>
        <w:pStyle w:val="TF-xAvalTTULO"/>
      </w:pPr>
    </w:p>
    <w:sectPr w:rsidR="0000224C" w:rsidSect="00EC2D7A">
      <w:headerReference w:type="default" r:id="rId22"/>
      <w:footerReference w:type="default" r:id="rId23"/>
      <w:headerReference w:type="first" r:id="rId2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Andreza Sartori" w:date="2020-12-08T13:17:00Z" w:initials="AS">
    <w:p w14:paraId="40C5AB79" w14:textId="34E2C10E" w:rsidR="00363AF6" w:rsidRDefault="00363AF6">
      <w:pPr>
        <w:pStyle w:val="Textodecomentrio"/>
      </w:pPr>
      <w:r>
        <w:rPr>
          <w:rStyle w:val="Refdecomentrio"/>
        </w:rPr>
        <w:annotationRef/>
      </w:r>
      <w:r>
        <w:t>Fortemente?</w:t>
      </w:r>
    </w:p>
  </w:comment>
  <w:comment w:id="11" w:author="Andreza Sartori" w:date="2020-12-08T13:18:00Z" w:initials="AS">
    <w:p w14:paraId="735125FD" w14:textId="0AE0A8DB" w:rsidR="006D5162" w:rsidRDefault="006D5162">
      <w:pPr>
        <w:pStyle w:val="Textodecomentrio"/>
      </w:pPr>
      <w:r>
        <w:rPr>
          <w:rStyle w:val="Refdecomentrio"/>
        </w:rPr>
        <w:annotationRef/>
      </w:r>
      <w:r>
        <w:t>Esta frase falta uma conclusão. Ficou confuso.</w:t>
      </w:r>
    </w:p>
  </w:comment>
  <w:comment w:id="12" w:author="Andreza Sartori" w:date="2020-12-08T13:19:00Z" w:initials="AS">
    <w:p w14:paraId="0E153235" w14:textId="6F1760F3" w:rsidR="00A81FE3" w:rsidRDefault="00A81FE3">
      <w:pPr>
        <w:pStyle w:val="Textodecomentrio"/>
      </w:pPr>
      <w:r>
        <w:rPr>
          <w:rStyle w:val="Refdecomentrio"/>
        </w:rPr>
        <w:annotationRef/>
      </w:r>
      <w:r w:rsidR="00846706">
        <w:t>Aonde?</w:t>
      </w:r>
    </w:p>
  </w:comment>
  <w:comment w:id="13" w:author="Andreza Sartori" w:date="2020-12-08T13:20:00Z" w:initials="AS">
    <w:p w14:paraId="69A8E7A3" w14:textId="1DE91C55" w:rsidR="00B90E54" w:rsidRDefault="00B90E54">
      <w:pPr>
        <w:pStyle w:val="Textodecomentrio"/>
      </w:pPr>
      <w:r>
        <w:rPr>
          <w:rStyle w:val="Refdecomentrio"/>
        </w:rPr>
        <w:annotationRef/>
      </w:r>
      <w:r>
        <w:t>Não está de acordo com a norma.</w:t>
      </w:r>
    </w:p>
  </w:comment>
  <w:comment w:id="14" w:author="Andreza Sartori" w:date="2020-12-08T13:23:00Z" w:initials="AS">
    <w:p w14:paraId="73B9D00B" w14:textId="53E3B1B3" w:rsidR="00A37417" w:rsidRDefault="00A37417">
      <w:pPr>
        <w:pStyle w:val="Textodecomentrio"/>
      </w:pPr>
      <w:r>
        <w:rPr>
          <w:rStyle w:val="Refdecomentrio"/>
        </w:rPr>
        <w:annotationRef/>
      </w:r>
      <w:r w:rsidR="005D4C92" w:rsidRPr="005D4C92">
        <w:t>Texto deve ser escrito no impessoal.</w:t>
      </w:r>
    </w:p>
  </w:comment>
  <w:comment w:id="15" w:author="Andreza Sartori" w:date="2020-12-08T13:23:00Z" w:initials="AS">
    <w:p w14:paraId="39DBB3A0" w14:textId="752FCB8A" w:rsidR="00D22F1A" w:rsidRDefault="00D22F1A">
      <w:pPr>
        <w:pStyle w:val="Textodecomentrio"/>
      </w:pPr>
      <w:r>
        <w:rPr>
          <w:rStyle w:val="Refdecomentrio"/>
        </w:rPr>
        <w:annotationRef/>
      </w:r>
      <w:r>
        <w:t>Confuso. Rever redação.</w:t>
      </w:r>
    </w:p>
  </w:comment>
  <w:comment w:id="16" w:author="Andreza Sartori" w:date="2020-12-08T13:24:00Z" w:initials="AS">
    <w:p w14:paraId="17D4181C" w14:textId="14B36943" w:rsidR="0066638B" w:rsidRDefault="0066638B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17" w:author="Andreza Sartori" w:date="2020-12-08T13:25:00Z" w:initials="AS">
    <w:p w14:paraId="24A1BB74" w14:textId="414CAB66" w:rsidR="00AC3327" w:rsidRDefault="00AC3327">
      <w:pPr>
        <w:pStyle w:val="Textodecomentrio"/>
      </w:pPr>
      <w:r>
        <w:rPr>
          <w:rStyle w:val="Refdecomentrio"/>
        </w:rPr>
        <w:annotationRef/>
      </w:r>
      <w:r w:rsidR="00340DFA">
        <w:t>F</w:t>
      </w:r>
      <w:r>
        <w:t>onte</w:t>
      </w:r>
      <w:r w:rsidR="00340DFA">
        <w:t>?</w:t>
      </w:r>
    </w:p>
  </w:comment>
  <w:comment w:id="43" w:author="Andreza Sartori" w:date="2020-12-08T13:39:00Z" w:initials="AS">
    <w:p w14:paraId="27701241" w14:textId="3BA51DEA" w:rsidR="00B41C0F" w:rsidRDefault="00B41C0F">
      <w:pPr>
        <w:pStyle w:val="Textodecomentrio"/>
      </w:pPr>
      <w:r>
        <w:rPr>
          <w:rStyle w:val="Refdecomentrio"/>
        </w:rPr>
        <w:annotationRef/>
      </w:r>
      <w:r>
        <w:t xml:space="preserve">São 3 trabalhos correlatos no total. </w:t>
      </w:r>
    </w:p>
  </w:comment>
  <w:comment w:id="45" w:author="Andreza Sartori" w:date="2020-12-08T13:42:00Z" w:initials="AS">
    <w:p w14:paraId="2A40D193" w14:textId="0831DD59" w:rsidR="005A6D2D" w:rsidRDefault="005A6D2D">
      <w:pPr>
        <w:pStyle w:val="Textodecomentrio"/>
      </w:pPr>
      <w:r>
        <w:rPr>
          <w:rStyle w:val="Refdecomentrio"/>
        </w:rPr>
        <w:annotationRef/>
      </w:r>
      <w:r w:rsidR="00B115CA" w:rsidRPr="00B115CA">
        <w:t>et al. (em itálico e com “.”). Rever todos no texto.</w:t>
      </w:r>
    </w:p>
  </w:comment>
  <w:comment w:id="46" w:author="Andreza Sartori" w:date="2020-12-08T13:48:00Z" w:initials="AS">
    <w:p w14:paraId="5D36200D" w14:textId="75E016F6" w:rsidR="001402B4" w:rsidRDefault="001402B4">
      <w:pPr>
        <w:pStyle w:val="Textodecomentrio"/>
      </w:pPr>
      <w:r>
        <w:rPr>
          <w:rStyle w:val="Refdecomentrio"/>
        </w:rPr>
        <w:annotationRef/>
      </w:r>
      <w:r>
        <w:t>Aqui você deve colocar o ano</w:t>
      </w:r>
      <w:r w:rsidR="00B3382E">
        <w:t xml:space="preserve"> da referência.</w:t>
      </w:r>
    </w:p>
  </w:comment>
  <w:comment w:id="48" w:author="Andreza Sartori" w:date="2020-12-08T13:44:00Z" w:initials="AS">
    <w:p w14:paraId="0CCD7351" w14:textId="1B24EE37" w:rsidR="005E2B9E" w:rsidRDefault="005E2B9E" w:rsidP="00F12E8E">
      <w:pPr>
        <w:pStyle w:val="Textodecomentrio"/>
      </w:pPr>
      <w:r>
        <w:rPr>
          <w:rStyle w:val="Refdecomentrio"/>
        </w:rPr>
        <w:annotationRef/>
      </w:r>
      <w:r w:rsidR="00F12E8E">
        <w:t>Tem ponto no final na fonte. Rever em todas as figuras.</w:t>
      </w:r>
    </w:p>
  </w:comment>
  <w:comment w:id="50" w:author="Andreza Sartori" w:date="2020-12-08T13:48:00Z" w:initials="AS">
    <w:p w14:paraId="1F321BFE" w14:textId="0642FCF0" w:rsidR="00B355FA" w:rsidRDefault="00B355FA">
      <w:pPr>
        <w:pStyle w:val="Textodecomentrio"/>
      </w:pPr>
      <w:r>
        <w:rPr>
          <w:rStyle w:val="Refdecomentrio"/>
        </w:rPr>
        <w:annotationRef/>
      </w:r>
      <w:r w:rsidR="00963309" w:rsidRPr="00963309">
        <w:t>Não se faz parágrafo com uma única frase.</w:t>
      </w:r>
    </w:p>
  </w:comment>
  <w:comment w:id="51" w:author="Andreza Sartori" w:date="2020-12-08T13:45:00Z" w:initials="AS">
    <w:p w14:paraId="72D36CD9" w14:textId="44C0B7B3" w:rsidR="00F12E8E" w:rsidRDefault="00F12E8E">
      <w:pPr>
        <w:pStyle w:val="Textodecomentrio"/>
      </w:pPr>
      <w:r>
        <w:rPr>
          <w:rStyle w:val="Refdecomentrio"/>
        </w:rPr>
        <w:annotationRef/>
      </w:r>
      <w:r>
        <w:t>Não tem recuo.</w:t>
      </w:r>
    </w:p>
  </w:comment>
  <w:comment w:id="53" w:author="Andreza Sartori" w:date="2020-12-08T13:52:00Z" w:initials="AS">
    <w:p w14:paraId="3796C7D9" w14:textId="22B727CD" w:rsidR="005813E4" w:rsidRDefault="005813E4">
      <w:pPr>
        <w:pStyle w:val="Textodecomentrio"/>
      </w:pPr>
      <w:r>
        <w:rPr>
          <w:rStyle w:val="Refdecomentrio"/>
        </w:rPr>
        <w:annotationRef/>
      </w:r>
      <w:r w:rsidR="00C22A96">
        <w:t>Explique o código</w:t>
      </w:r>
      <w:r w:rsidR="00CF0CD8">
        <w:t>-fonte</w:t>
      </w:r>
      <w:r w:rsidR="00C22A96">
        <w:t>.</w:t>
      </w:r>
    </w:p>
  </w:comment>
  <w:comment w:id="55" w:author="Andreza Sartori" w:date="2020-12-08T13:49:00Z" w:initials="AS">
    <w:p w14:paraId="52EE3C95" w14:textId="77746416" w:rsidR="00963309" w:rsidRDefault="00963309">
      <w:pPr>
        <w:pStyle w:val="Textodecomentrio"/>
      </w:pPr>
      <w:r>
        <w:rPr>
          <w:rStyle w:val="Refdecomentrio"/>
        </w:rPr>
        <w:annotationRef/>
      </w:r>
      <w:r>
        <w:t>Não deve ter recuo.</w:t>
      </w:r>
    </w:p>
  </w:comment>
  <w:comment w:id="57" w:author="Andreza Sartori" w:date="2020-12-08T13:55:00Z" w:initials="AS">
    <w:p w14:paraId="3C3FED32" w14:textId="2DF03759" w:rsidR="00BC5814" w:rsidRDefault="00BC5814">
      <w:pPr>
        <w:pStyle w:val="Textodecomentrio"/>
      </w:pPr>
      <w:r>
        <w:rPr>
          <w:rStyle w:val="Refdecomentrio"/>
        </w:rPr>
        <w:annotationRef/>
      </w:r>
      <w:r>
        <w:t xml:space="preserve">O que exatamente a figura </w:t>
      </w:r>
      <w:r w:rsidR="00DA0836">
        <w:t>está apresentando.</w:t>
      </w:r>
    </w:p>
  </w:comment>
  <w:comment w:id="58" w:author="Andreza Sartori" w:date="2020-12-08T13:49:00Z" w:initials="AS">
    <w:p w14:paraId="608840CE" w14:textId="358C2F9A" w:rsidR="000912DB" w:rsidRDefault="000912DB">
      <w:pPr>
        <w:pStyle w:val="Textodecomentrio"/>
      </w:pPr>
      <w:r>
        <w:rPr>
          <w:rStyle w:val="Refdecomentrio"/>
        </w:rPr>
        <w:annotationRef/>
      </w:r>
      <w:r>
        <w:t>Sem recuo.</w:t>
      </w:r>
    </w:p>
  </w:comment>
  <w:comment w:id="67" w:author="Andreza Sartori" w:date="2020-12-08T14:02:00Z" w:initials="AS">
    <w:p w14:paraId="12986A8E" w14:textId="620EFF18" w:rsidR="00DC164B" w:rsidRDefault="00DC164B">
      <w:pPr>
        <w:pStyle w:val="Textodecomentrio"/>
      </w:pPr>
      <w:r>
        <w:rPr>
          <w:rStyle w:val="Refdecomentrio"/>
        </w:rPr>
        <w:annotationRef/>
      </w:r>
      <w:r w:rsidR="005712AA">
        <w:t>De que forma? Explique melhor.</w:t>
      </w:r>
    </w:p>
  </w:comment>
  <w:comment w:id="68" w:author="Andreza Sartori" w:date="2020-12-08T14:03:00Z" w:initials="AS">
    <w:p w14:paraId="70035C0A" w14:textId="3A3852E7" w:rsidR="00CF4E2E" w:rsidRDefault="00CF4E2E">
      <w:pPr>
        <w:pStyle w:val="Textodecomentrio"/>
      </w:pPr>
      <w:r>
        <w:rPr>
          <w:rStyle w:val="Refdecomentrio"/>
        </w:rPr>
        <w:annotationRef/>
      </w:r>
      <w:r w:rsidR="007C59AC">
        <w:t>Explique a tabela.</w:t>
      </w:r>
    </w:p>
  </w:comment>
  <w:comment w:id="79" w:author="Andreza Sartori" w:date="2020-12-08T14:07:00Z" w:initials="AS">
    <w:p w14:paraId="06F81BFD" w14:textId="77C91991" w:rsidR="00997EB5" w:rsidRDefault="00997EB5">
      <w:pPr>
        <w:pStyle w:val="Textodecomentrio"/>
      </w:pPr>
      <w:r>
        <w:rPr>
          <w:rStyle w:val="Refdecomentrio"/>
        </w:rPr>
        <w:annotationRef/>
      </w:r>
      <w:r>
        <w:t>Você não sabe as vai pois não está pronta</w:t>
      </w:r>
    </w:p>
  </w:comment>
  <w:comment w:id="110" w:author="Andreza Sartori" w:date="2020-12-08T14:28:00Z" w:initials="AS">
    <w:p w14:paraId="356089B6" w14:textId="04117E8B" w:rsidR="005003B7" w:rsidRDefault="005003B7">
      <w:pPr>
        <w:pStyle w:val="Textodecomentrio"/>
      </w:pPr>
      <w:r>
        <w:rPr>
          <w:rStyle w:val="Refdecomentrio"/>
        </w:rPr>
        <w:annotationRef/>
      </w:r>
      <w:r>
        <w:t>Confuso. Rever.</w:t>
      </w:r>
    </w:p>
  </w:comment>
  <w:comment w:id="111" w:author="Andreza Sartori" w:date="2020-12-08T14:24:00Z" w:initials="AS">
    <w:p w14:paraId="318CBBA5" w14:textId="75EE53FC" w:rsidR="00570DEB" w:rsidRDefault="00570DEB">
      <w:pPr>
        <w:pStyle w:val="Textodecomentrio"/>
      </w:pPr>
      <w:r>
        <w:rPr>
          <w:rStyle w:val="Refdecomentrio"/>
        </w:rPr>
        <w:annotationRef/>
      </w:r>
      <w:r>
        <w:t>Cuidado com a repetição de palavras.</w:t>
      </w:r>
    </w:p>
  </w:comment>
  <w:comment w:id="129" w:author="Andreza Sartori" w:date="2020-12-08T14:27:00Z" w:initials="AS">
    <w:p w14:paraId="72F54FB6" w14:textId="229C0B96" w:rsidR="00141846" w:rsidRDefault="00141846">
      <w:pPr>
        <w:pStyle w:val="Textodecomentrio"/>
      </w:pPr>
      <w:r>
        <w:rPr>
          <w:rStyle w:val="Refdecomentrio"/>
        </w:rPr>
        <w:annotationRef/>
      </w:r>
      <w:r>
        <w:t>De que</w:t>
      </w:r>
      <w:r w:rsidR="00240F96">
        <w:t>?</w:t>
      </w:r>
    </w:p>
  </w:comment>
  <w:comment w:id="130" w:author="Andreza Sartori" w:date="2020-12-08T14:31:00Z" w:initials="AS">
    <w:p w14:paraId="4B349AD4" w14:textId="6937DBEE" w:rsidR="005108FA" w:rsidRDefault="005108FA">
      <w:pPr>
        <w:pStyle w:val="Textodecomentrio"/>
      </w:pPr>
      <w:r>
        <w:rPr>
          <w:rStyle w:val="Refdecomentrio"/>
        </w:rPr>
        <w:annotationRef/>
      </w:r>
      <w:r>
        <w:t xml:space="preserve">Não </w:t>
      </w:r>
      <w:r w:rsidR="00D70018">
        <w:t xml:space="preserve">deixou claro as </w:t>
      </w:r>
      <w:r w:rsidR="00D70018" w:rsidRPr="00EE20C1">
        <w:t>contribuições teóricas, práticas ou sociais que justificam a proposta</w:t>
      </w:r>
      <w:r w:rsidR="00D70018">
        <w:t>.</w:t>
      </w:r>
    </w:p>
  </w:comment>
  <w:comment w:id="131" w:author="Andreza Sartori" w:date="2020-12-08T14:32:00Z" w:initials="AS">
    <w:p w14:paraId="15FB30FA" w14:textId="3948A02C" w:rsidR="00AF31D6" w:rsidRDefault="00AF31D6">
      <w:pPr>
        <w:pStyle w:val="Textodecomentrio"/>
      </w:pPr>
      <w:r>
        <w:rPr>
          <w:rStyle w:val="Refdecomentrio"/>
        </w:rPr>
        <w:annotationRef/>
      </w:r>
      <w:r>
        <w:t>Só isso</w:t>
      </w:r>
      <w:r w:rsidR="00ED0F18">
        <w:t>?</w:t>
      </w:r>
    </w:p>
  </w:comment>
  <w:comment w:id="133" w:author="Andreza Sartori" w:date="2020-12-08T14:32:00Z" w:initials="AS">
    <w:p w14:paraId="14AAA63F" w14:textId="6FB39F16" w:rsidR="004A0024" w:rsidRDefault="004A0024">
      <w:pPr>
        <w:pStyle w:val="Textodecomentrio"/>
      </w:pPr>
      <w:r>
        <w:rPr>
          <w:rStyle w:val="Refdecomentrio"/>
        </w:rPr>
        <w:annotationRef/>
      </w:r>
      <w:r>
        <w:t>Aqui você já deve ter apresentado o seu TCC.</w:t>
      </w:r>
    </w:p>
  </w:comment>
  <w:comment w:id="134" w:author="Andreza Sartori" w:date="2020-12-08T14:33:00Z" w:initials="AS">
    <w:p w14:paraId="34D7EEA5" w14:textId="25ECBA88" w:rsidR="00E763BA" w:rsidRDefault="00E763BA">
      <w:pPr>
        <w:pStyle w:val="Textodecomentrio"/>
      </w:pPr>
      <w:r>
        <w:rPr>
          <w:rStyle w:val="Refdecomentrio"/>
        </w:rPr>
        <w:annotationRef/>
      </w:r>
      <w:r>
        <w:t>Não deve deixar este espaço.</w:t>
      </w:r>
    </w:p>
  </w:comment>
  <w:comment w:id="135" w:author="Andreza Sartori" w:date="2020-12-08T14:33:00Z" w:initials="AS">
    <w:p w14:paraId="20FF2284" w14:textId="77777777" w:rsidR="005F7BA0" w:rsidRDefault="00325971">
      <w:pPr>
        <w:pStyle w:val="Textodecomentrio"/>
      </w:pPr>
      <w:r>
        <w:rPr>
          <w:rStyle w:val="Refdecomentrio"/>
        </w:rPr>
        <w:annotationRef/>
      </w:r>
      <w:r w:rsidR="005F7BA0">
        <w:t xml:space="preserve">No projeto deve ser apresentado </w:t>
      </w:r>
      <w:r w:rsidR="005F7BA0" w:rsidRPr="00A147FA">
        <w:t>estudo inicial sob</w:t>
      </w:r>
      <w:r w:rsidR="005F7BA0">
        <w:t>re o tema escolhido, detalhando cada parágrafo, na forma de seções, os assuntos relacionados no pré-projeto</w:t>
      </w:r>
      <w:r w:rsidR="005F7BA0" w:rsidRPr="007B50D8">
        <w:t xml:space="preserve">. </w:t>
      </w:r>
    </w:p>
    <w:p w14:paraId="6E3544FD" w14:textId="77777777" w:rsidR="005F7BA0" w:rsidRDefault="005F7BA0">
      <w:pPr>
        <w:pStyle w:val="Textodecomentrio"/>
      </w:pPr>
    </w:p>
    <w:p w14:paraId="52ED78D7" w14:textId="77777777" w:rsidR="00325971" w:rsidRDefault="005F7BA0">
      <w:pPr>
        <w:pStyle w:val="Textodecomentrio"/>
      </w:pPr>
      <w:r>
        <w:t>A revisão bibliográfica c</w:t>
      </w:r>
      <w:r w:rsidRPr="007B50D8">
        <w:t xml:space="preserve">onsiste na </w:t>
      </w:r>
      <w:r w:rsidRPr="00A147FA">
        <w:t>sistematização de id</w:t>
      </w:r>
      <w:r>
        <w:t>e</w:t>
      </w:r>
      <w:r w:rsidRPr="00A147FA">
        <w:t>ias e fundamentos de autores que d</w:t>
      </w:r>
      <w:r>
        <w:t xml:space="preserve">ão </w:t>
      </w:r>
      <w:r w:rsidRPr="00A147FA">
        <w:t>sustentação ao assunto estudado.</w:t>
      </w:r>
      <w:r>
        <w:t xml:space="preserve"> </w:t>
      </w:r>
    </w:p>
    <w:p w14:paraId="221B8F56" w14:textId="77777777" w:rsidR="00657D56" w:rsidRDefault="00657D56">
      <w:pPr>
        <w:pStyle w:val="Textodecomentrio"/>
      </w:pPr>
    </w:p>
    <w:p w14:paraId="023D1B79" w14:textId="0A656428" w:rsidR="00657D56" w:rsidRDefault="00D35781">
      <w:pPr>
        <w:pStyle w:val="Textodecomentrio"/>
      </w:pPr>
      <w:r>
        <w:t>Deve ser melhorado.</w:t>
      </w:r>
    </w:p>
  </w:comment>
  <w:comment w:id="140" w:author="Andreza Sartori" w:date="2020-12-08T14:38:00Z" w:initials="AS">
    <w:p w14:paraId="2A6E99BA" w14:textId="516DD42C" w:rsidR="00854C9B" w:rsidRDefault="00854C9B">
      <w:pPr>
        <w:pStyle w:val="Textodecomentrio"/>
      </w:pPr>
      <w:r>
        <w:rPr>
          <w:rStyle w:val="Refdecomentrio"/>
        </w:rPr>
        <w:annotationRef/>
      </w:r>
      <w:r>
        <w:t>Referências muito antigas para revisão bibliográfica.</w:t>
      </w:r>
    </w:p>
  </w:comment>
  <w:comment w:id="144" w:author="Andreza Sartori" w:date="2020-12-08T14:39:00Z" w:initials="AS">
    <w:p w14:paraId="322DB26F" w14:textId="554432EB" w:rsidR="002B06CE" w:rsidRDefault="002B06CE">
      <w:pPr>
        <w:pStyle w:val="Textodecomentrio"/>
      </w:pPr>
      <w:r>
        <w:rPr>
          <w:rStyle w:val="Refdecomentrio"/>
        </w:rPr>
        <w:annotationRef/>
      </w:r>
      <w:r w:rsidRPr="002B06CE">
        <w:t>Texto deve ser escrito no impessoal.</w:t>
      </w:r>
    </w:p>
  </w:comment>
  <w:comment w:id="145" w:author="Andreza Sartori" w:date="2020-12-08T14:40:00Z" w:initials="AS">
    <w:p w14:paraId="504ED1BA" w14:textId="06F52EDD" w:rsidR="00BC32BA" w:rsidRDefault="00BC32BA">
      <w:pPr>
        <w:pStyle w:val="Textodecomentrio"/>
      </w:pPr>
      <w:r>
        <w:rPr>
          <w:rStyle w:val="Refdecomentrio"/>
        </w:rPr>
        <w:annotationRef/>
      </w:r>
      <w:r w:rsidRPr="00BC32BA">
        <w:t>Deve-se evitar iniciar a frase com gerúndio. Gerúndio complementa alguma ideia.</w:t>
      </w:r>
    </w:p>
  </w:comment>
  <w:comment w:id="147" w:author="Andreza Sartori" w:date="2020-12-08T14:44:00Z" w:initials="AS">
    <w:p w14:paraId="1A6F4150" w14:textId="183CC08F" w:rsidR="009E11B6" w:rsidRDefault="009E11B6">
      <w:pPr>
        <w:pStyle w:val="Textodecomentrio"/>
      </w:pPr>
      <w:r>
        <w:rPr>
          <w:rStyle w:val="Refdecomentrio"/>
        </w:rPr>
        <w:annotationRef/>
      </w:r>
      <w:r w:rsidR="00893196">
        <w:t>Algumas referências você coloca o nome completo, outras você coloca</w:t>
      </w:r>
      <w:r w:rsidR="006C429E">
        <w:t xml:space="preserve"> o nome do autor abreviado. Você deve seguir um padrão.</w:t>
      </w:r>
    </w:p>
  </w:comment>
  <w:comment w:id="148" w:author="Andreza Sartori" w:date="2020-12-08T14:46:00Z" w:initials="AS">
    <w:p w14:paraId="2B2886F1" w14:textId="25D4C060" w:rsidR="00F54070" w:rsidRDefault="00F54070">
      <w:pPr>
        <w:pStyle w:val="Textodecomentrio"/>
      </w:pPr>
      <w:r>
        <w:rPr>
          <w:rStyle w:val="Refdecomentrio"/>
        </w:rPr>
        <w:annotationRef/>
      </w:r>
      <w:r w:rsidR="00926700" w:rsidRPr="00926700">
        <w:t>Não está de acordo com a norma.</w:t>
      </w:r>
    </w:p>
  </w:comment>
  <w:comment w:id="149" w:author="Andreza Sartori" w:date="2020-12-08T14:46:00Z" w:initials="AS">
    <w:p w14:paraId="3F4BBA14" w14:textId="5D3DCE33" w:rsidR="00926700" w:rsidRDefault="00926700" w:rsidP="00926700">
      <w:pPr>
        <w:pStyle w:val="Textodecomentrio"/>
      </w:pPr>
      <w:r>
        <w:rPr>
          <w:rStyle w:val="Refdecomentrio"/>
        </w:rPr>
        <w:annotationRef/>
      </w:r>
      <w:r>
        <w:t>Referência não encontrada no texto.</w:t>
      </w:r>
    </w:p>
  </w:comment>
  <w:comment w:id="150" w:author="Andreza Sartori" w:date="2020-12-08T14:41:00Z" w:initials="AS">
    <w:p w14:paraId="13E91F44" w14:textId="2A4F6C5B" w:rsidR="00B85FE5" w:rsidRDefault="00B85FE5">
      <w:pPr>
        <w:pStyle w:val="Textodecomentrio"/>
      </w:pPr>
      <w:r>
        <w:rPr>
          <w:rStyle w:val="Refdecomentrio"/>
        </w:rPr>
        <w:annotationRef/>
      </w:r>
      <w:r w:rsidR="00964C9F" w:rsidRPr="00964C9F">
        <w:t>Não está de acordo com a norma.</w:t>
      </w:r>
    </w:p>
  </w:comment>
  <w:comment w:id="151" w:author="Andreza Sartori" w:date="2020-12-08T14:41:00Z" w:initials="AS">
    <w:p w14:paraId="43FCAEA2" w14:textId="63B88AEB" w:rsidR="00964C9F" w:rsidRDefault="00964C9F">
      <w:pPr>
        <w:pStyle w:val="Textodecomentrio"/>
      </w:pPr>
      <w:r>
        <w:rPr>
          <w:rStyle w:val="Refdecomentrio"/>
        </w:rPr>
        <w:annotationRef/>
      </w:r>
      <w:r w:rsidRPr="00964C9F">
        <w:t>Não está de acordo com a norma.</w:t>
      </w:r>
    </w:p>
  </w:comment>
  <w:comment w:id="152" w:author="Andreza Sartori" w:date="2020-12-08T14:41:00Z" w:initials="AS">
    <w:p w14:paraId="39B63BC1" w14:textId="120EBFDA" w:rsidR="00964C9F" w:rsidRDefault="00964C9F">
      <w:pPr>
        <w:pStyle w:val="Textodecomentrio"/>
      </w:pPr>
      <w:r>
        <w:rPr>
          <w:rStyle w:val="Refdecomentrio"/>
        </w:rPr>
        <w:annotationRef/>
      </w:r>
      <w:r w:rsidRPr="00964C9F">
        <w:t>Não está de acordo com a norma.</w:t>
      </w:r>
    </w:p>
  </w:comment>
  <w:comment w:id="153" w:author="Andreza Sartori" w:date="2020-12-08T14:42:00Z" w:initials="AS">
    <w:p w14:paraId="5AE2D154" w14:textId="24307451" w:rsidR="00964C9F" w:rsidRDefault="00964C9F">
      <w:pPr>
        <w:pStyle w:val="Textodecomentrio"/>
      </w:pPr>
      <w:r>
        <w:rPr>
          <w:rStyle w:val="Refdecomentrio"/>
        </w:rPr>
        <w:annotationRef/>
      </w:r>
      <w:r w:rsidRPr="00964C9F">
        <w:t>Não está de acordo com a norma.</w:t>
      </w:r>
    </w:p>
  </w:comment>
  <w:comment w:id="154" w:author="Andreza Sartori" w:date="2020-12-08T14:51:00Z" w:initials="AS">
    <w:p w14:paraId="4D2E57C4" w14:textId="24339393" w:rsidR="00007EC5" w:rsidRDefault="00007EC5" w:rsidP="00007EC5">
      <w:pPr>
        <w:pStyle w:val="Textodecomentrio"/>
      </w:pPr>
      <w:r>
        <w:rPr>
          <w:rStyle w:val="Refdecomentrio"/>
        </w:rPr>
        <w:annotationRef/>
      </w:r>
      <w:r>
        <w:t>Referência não encontrada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C5AB79" w15:done="0"/>
  <w15:commentEx w15:paraId="735125FD" w15:done="0"/>
  <w15:commentEx w15:paraId="0E153235" w15:done="0"/>
  <w15:commentEx w15:paraId="69A8E7A3" w15:done="0"/>
  <w15:commentEx w15:paraId="73B9D00B" w15:done="0"/>
  <w15:commentEx w15:paraId="39DBB3A0" w15:done="0"/>
  <w15:commentEx w15:paraId="17D4181C" w15:done="0"/>
  <w15:commentEx w15:paraId="24A1BB74" w15:done="0"/>
  <w15:commentEx w15:paraId="27701241" w15:done="0"/>
  <w15:commentEx w15:paraId="2A40D193" w15:done="0"/>
  <w15:commentEx w15:paraId="5D36200D" w15:done="0"/>
  <w15:commentEx w15:paraId="0CCD7351" w15:done="0"/>
  <w15:commentEx w15:paraId="1F321BFE" w15:done="0"/>
  <w15:commentEx w15:paraId="72D36CD9" w15:done="0"/>
  <w15:commentEx w15:paraId="3796C7D9" w15:done="0"/>
  <w15:commentEx w15:paraId="52EE3C95" w15:done="0"/>
  <w15:commentEx w15:paraId="3C3FED32" w15:done="0"/>
  <w15:commentEx w15:paraId="608840CE" w15:done="0"/>
  <w15:commentEx w15:paraId="12986A8E" w15:done="0"/>
  <w15:commentEx w15:paraId="70035C0A" w15:done="0"/>
  <w15:commentEx w15:paraId="06F81BFD" w15:done="0"/>
  <w15:commentEx w15:paraId="356089B6" w15:done="0"/>
  <w15:commentEx w15:paraId="318CBBA5" w15:done="0"/>
  <w15:commentEx w15:paraId="72F54FB6" w15:done="0"/>
  <w15:commentEx w15:paraId="4B349AD4" w15:done="0"/>
  <w15:commentEx w15:paraId="15FB30FA" w15:done="0"/>
  <w15:commentEx w15:paraId="14AAA63F" w15:done="0"/>
  <w15:commentEx w15:paraId="34D7EEA5" w15:done="0"/>
  <w15:commentEx w15:paraId="023D1B79" w15:done="0"/>
  <w15:commentEx w15:paraId="2A6E99BA" w15:done="0"/>
  <w15:commentEx w15:paraId="322DB26F" w15:done="0"/>
  <w15:commentEx w15:paraId="504ED1BA" w15:done="0"/>
  <w15:commentEx w15:paraId="1A6F4150" w15:done="0"/>
  <w15:commentEx w15:paraId="2B2886F1" w15:done="0"/>
  <w15:commentEx w15:paraId="3F4BBA14" w15:done="0"/>
  <w15:commentEx w15:paraId="13E91F44" w15:done="0"/>
  <w15:commentEx w15:paraId="43FCAEA2" w15:done="0"/>
  <w15:commentEx w15:paraId="39B63BC1" w15:done="0"/>
  <w15:commentEx w15:paraId="5AE2D154" w15:done="0"/>
  <w15:commentEx w15:paraId="4D2E57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9FB75" w16cex:dateUtc="2020-12-08T16:17:00Z"/>
  <w16cex:commentExtensible w16cex:durableId="2379FBBB" w16cex:dateUtc="2020-12-08T16:18:00Z"/>
  <w16cex:commentExtensible w16cex:durableId="2379FBE8" w16cex:dateUtc="2020-12-08T16:19:00Z"/>
  <w16cex:commentExtensible w16cex:durableId="2379FC14" w16cex:dateUtc="2020-12-08T16:20:00Z"/>
  <w16cex:commentExtensible w16cex:durableId="2379FCB4" w16cex:dateUtc="2020-12-08T16:23:00Z"/>
  <w16cex:commentExtensible w16cex:durableId="2379FCD5" w16cex:dateUtc="2020-12-08T16:23:00Z"/>
  <w16cex:commentExtensible w16cex:durableId="2379FCFD" w16cex:dateUtc="2020-12-08T16:24:00Z"/>
  <w16cex:commentExtensible w16cex:durableId="2379FD31" w16cex:dateUtc="2020-12-08T16:25:00Z"/>
  <w16cex:commentExtensible w16cex:durableId="237A0076" w16cex:dateUtc="2020-12-08T16:39:00Z"/>
  <w16cex:commentExtensible w16cex:durableId="237A0151" w16cex:dateUtc="2020-12-08T16:42:00Z"/>
  <w16cex:commentExtensible w16cex:durableId="237A0297" w16cex:dateUtc="2020-12-08T16:48:00Z"/>
  <w16cex:commentExtensible w16cex:durableId="237A01DA" w16cex:dateUtc="2020-12-08T16:44:00Z"/>
  <w16cex:commentExtensible w16cex:durableId="237A02C0" w16cex:dateUtc="2020-12-08T16:48:00Z"/>
  <w16cex:commentExtensible w16cex:durableId="237A01F8" w16cex:dateUtc="2020-12-08T16:45:00Z"/>
  <w16cex:commentExtensible w16cex:durableId="237A038B" w16cex:dateUtc="2020-12-08T16:52:00Z"/>
  <w16cex:commentExtensible w16cex:durableId="237A02E1" w16cex:dateUtc="2020-12-08T16:49:00Z"/>
  <w16cex:commentExtensible w16cex:durableId="237A044A" w16cex:dateUtc="2020-12-08T16:55:00Z"/>
  <w16cex:commentExtensible w16cex:durableId="237A0304" w16cex:dateUtc="2020-12-08T16:49:00Z"/>
  <w16cex:commentExtensible w16cex:durableId="237A05FA" w16cex:dateUtc="2020-12-08T17:02:00Z"/>
  <w16cex:commentExtensible w16cex:durableId="237A063B" w16cex:dateUtc="2020-12-08T17:03:00Z"/>
  <w16cex:commentExtensible w16cex:durableId="237A0734" w16cex:dateUtc="2020-12-08T17:07:00Z"/>
  <w16cex:commentExtensible w16cex:durableId="237A0C1B" w16cex:dateUtc="2020-12-08T17:28:00Z"/>
  <w16cex:commentExtensible w16cex:durableId="237A0B2D" w16cex:dateUtc="2020-12-08T17:24:00Z"/>
  <w16cex:commentExtensible w16cex:durableId="237A0BCC" w16cex:dateUtc="2020-12-08T17:27:00Z"/>
  <w16cex:commentExtensible w16cex:durableId="237A0CC0" w16cex:dateUtc="2020-12-08T17:31:00Z"/>
  <w16cex:commentExtensible w16cex:durableId="237A0D02" w16cex:dateUtc="2020-12-08T17:32:00Z"/>
  <w16cex:commentExtensible w16cex:durableId="237A0D15" w16cex:dateUtc="2020-12-08T17:32:00Z"/>
  <w16cex:commentExtensible w16cex:durableId="237A0D36" w16cex:dateUtc="2020-12-08T17:33:00Z"/>
  <w16cex:commentExtensible w16cex:durableId="237A0D4F" w16cex:dateUtc="2020-12-08T17:33:00Z"/>
  <w16cex:commentExtensible w16cex:durableId="237A0E58" w16cex:dateUtc="2020-12-08T17:38:00Z"/>
  <w16cex:commentExtensible w16cex:durableId="237A0E99" w16cex:dateUtc="2020-12-08T17:39:00Z"/>
  <w16cex:commentExtensible w16cex:durableId="237A0EE7" w16cex:dateUtc="2020-12-08T17:40:00Z"/>
  <w16cex:commentExtensible w16cex:durableId="237A0FE5" w16cex:dateUtc="2020-12-08T17:44:00Z"/>
  <w16cex:commentExtensible w16cex:durableId="237A1039" w16cex:dateUtc="2020-12-08T17:46:00Z"/>
  <w16cex:commentExtensible w16cex:durableId="237A1050" w16cex:dateUtc="2020-12-08T17:46:00Z"/>
  <w16cex:commentExtensible w16cex:durableId="237A0F12" w16cex:dateUtc="2020-12-08T17:41:00Z"/>
  <w16cex:commentExtensible w16cex:durableId="237A0F2B" w16cex:dateUtc="2020-12-08T17:41:00Z"/>
  <w16cex:commentExtensible w16cex:durableId="237A0F33" w16cex:dateUtc="2020-12-08T17:41:00Z"/>
  <w16cex:commentExtensible w16cex:durableId="237A0F3C" w16cex:dateUtc="2020-12-08T17:42:00Z"/>
  <w16cex:commentExtensible w16cex:durableId="237A116E" w16cex:dateUtc="2020-12-08T1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C5AB79" w16cid:durableId="2379FB75"/>
  <w16cid:commentId w16cid:paraId="735125FD" w16cid:durableId="2379FBBB"/>
  <w16cid:commentId w16cid:paraId="0E153235" w16cid:durableId="2379FBE8"/>
  <w16cid:commentId w16cid:paraId="69A8E7A3" w16cid:durableId="2379FC14"/>
  <w16cid:commentId w16cid:paraId="73B9D00B" w16cid:durableId="2379FCB4"/>
  <w16cid:commentId w16cid:paraId="39DBB3A0" w16cid:durableId="2379FCD5"/>
  <w16cid:commentId w16cid:paraId="17D4181C" w16cid:durableId="2379FCFD"/>
  <w16cid:commentId w16cid:paraId="24A1BB74" w16cid:durableId="2379FD31"/>
  <w16cid:commentId w16cid:paraId="27701241" w16cid:durableId="237A0076"/>
  <w16cid:commentId w16cid:paraId="2A40D193" w16cid:durableId="237A0151"/>
  <w16cid:commentId w16cid:paraId="5D36200D" w16cid:durableId="237A0297"/>
  <w16cid:commentId w16cid:paraId="0CCD7351" w16cid:durableId="237A01DA"/>
  <w16cid:commentId w16cid:paraId="1F321BFE" w16cid:durableId="237A02C0"/>
  <w16cid:commentId w16cid:paraId="72D36CD9" w16cid:durableId="237A01F8"/>
  <w16cid:commentId w16cid:paraId="3796C7D9" w16cid:durableId="237A038B"/>
  <w16cid:commentId w16cid:paraId="52EE3C95" w16cid:durableId="237A02E1"/>
  <w16cid:commentId w16cid:paraId="3C3FED32" w16cid:durableId="237A044A"/>
  <w16cid:commentId w16cid:paraId="608840CE" w16cid:durableId="237A0304"/>
  <w16cid:commentId w16cid:paraId="12986A8E" w16cid:durableId="237A05FA"/>
  <w16cid:commentId w16cid:paraId="70035C0A" w16cid:durableId="237A063B"/>
  <w16cid:commentId w16cid:paraId="06F81BFD" w16cid:durableId="237A0734"/>
  <w16cid:commentId w16cid:paraId="356089B6" w16cid:durableId="237A0C1B"/>
  <w16cid:commentId w16cid:paraId="318CBBA5" w16cid:durableId="237A0B2D"/>
  <w16cid:commentId w16cid:paraId="72F54FB6" w16cid:durableId="237A0BCC"/>
  <w16cid:commentId w16cid:paraId="4B349AD4" w16cid:durableId="237A0CC0"/>
  <w16cid:commentId w16cid:paraId="15FB30FA" w16cid:durableId="237A0D02"/>
  <w16cid:commentId w16cid:paraId="14AAA63F" w16cid:durableId="237A0D15"/>
  <w16cid:commentId w16cid:paraId="34D7EEA5" w16cid:durableId="237A0D36"/>
  <w16cid:commentId w16cid:paraId="023D1B79" w16cid:durableId="237A0D4F"/>
  <w16cid:commentId w16cid:paraId="2A6E99BA" w16cid:durableId="237A0E58"/>
  <w16cid:commentId w16cid:paraId="322DB26F" w16cid:durableId="237A0E99"/>
  <w16cid:commentId w16cid:paraId="504ED1BA" w16cid:durableId="237A0EE7"/>
  <w16cid:commentId w16cid:paraId="1A6F4150" w16cid:durableId="237A0FE5"/>
  <w16cid:commentId w16cid:paraId="2B2886F1" w16cid:durableId="237A1039"/>
  <w16cid:commentId w16cid:paraId="3F4BBA14" w16cid:durableId="237A1050"/>
  <w16cid:commentId w16cid:paraId="13E91F44" w16cid:durableId="237A0F12"/>
  <w16cid:commentId w16cid:paraId="43FCAEA2" w16cid:durableId="237A0F2B"/>
  <w16cid:commentId w16cid:paraId="39B63BC1" w16cid:durableId="237A0F33"/>
  <w16cid:commentId w16cid:paraId="5AE2D154" w16cid:durableId="237A0F3C"/>
  <w16cid:commentId w16cid:paraId="4D2E57C4" w16cid:durableId="237A11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8255C" w14:textId="77777777" w:rsidR="00017201" w:rsidRDefault="00017201">
      <w:r>
        <w:separator/>
      </w:r>
    </w:p>
  </w:endnote>
  <w:endnote w:type="continuationSeparator" w:id="0">
    <w:p w14:paraId="0DAB2142" w14:textId="77777777" w:rsidR="00017201" w:rsidRDefault="00017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255829" w:rsidRDefault="00255829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255829" w:rsidRPr="0000224C" w:rsidRDefault="00255829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F5DA6" w14:textId="77777777" w:rsidR="00017201" w:rsidRDefault="00017201">
      <w:r>
        <w:separator/>
      </w:r>
    </w:p>
  </w:footnote>
  <w:footnote w:type="continuationSeparator" w:id="0">
    <w:p w14:paraId="6A151A94" w14:textId="77777777" w:rsidR="00017201" w:rsidRDefault="00017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4"/>
      <w:gridCol w:w="3398"/>
    </w:tblGrid>
    <w:tr w:rsidR="00255829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255829" w:rsidRDefault="00255829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255829" w14:paraId="668E8B00" w14:textId="77777777" w:rsidTr="008F2DC1">
      <w:tc>
        <w:tcPr>
          <w:tcW w:w="5778" w:type="dxa"/>
          <w:shd w:val="clear" w:color="auto" w:fill="auto"/>
        </w:tcPr>
        <w:p w14:paraId="79B53B8D" w14:textId="304AC6FB" w:rsidR="00255829" w:rsidRPr="003C5262" w:rsidRDefault="00255829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</w:t>
          </w:r>
          <w:r w:rsidR="00FC3F64">
            <w:rPr>
              <w:rStyle w:val="Nmerodepgina"/>
            </w:rPr>
            <w:t xml:space="preserve"> </w:t>
          </w:r>
          <w:r>
            <w:rPr>
              <w:rStyle w:val="Nmerodepgina"/>
            </w:rPr>
            <w:t>)</w:t>
          </w:r>
          <w:proofErr w:type="gramEnd"/>
          <w:r>
            <w:rPr>
              <w:rStyle w:val="Nmerodepgina"/>
            </w:rPr>
            <w:t xml:space="preserve"> PRÉ-PROJETO     (</w:t>
          </w:r>
          <w:r w:rsidR="00FC3F64">
            <w:t>X</w:t>
          </w:r>
          <w:r>
            <w:t xml:space="preserve">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03B95210" w:rsidR="00255829" w:rsidRDefault="00255829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05776BF3" w14:textId="77777777" w:rsidR="00255829" w:rsidRDefault="002558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255829" w:rsidRDefault="00255829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255829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255829" w:rsidRDefault="00255829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255829" w:rsidRDefault="0025582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255829" w:rsidRDefault="0025582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255829" w:rsidRDefault="002558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A469B5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C487EC7"/>
    <w:multiLevelType w:val="hybridMultilevel"/>
    <w:tmpl w:val="61E62D94"/>
    <w:lvl w:ilvl="0" w:tplc="CCDA409A">
      <w:start w:val="1"/>
      <w:numFmt w:val="lowerLetter"/>
      <w:lvlText w:val="%1)"/>
      <w:lvlJc w:val="left"/>
      <w:pPr>
        <w:ind w:left="104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5E94C24"/>
    <w:multiLevelType w:val="hybridMultilevel"/>
    <w:tmpl w:val="382A1DF4"/>
    <w:lvl w:ilvl="0" w:tplc="5380DF5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AD51A96"/>
    <w:multiLevelType w:val="hybridMultilevel"/>
    <w:tmpl w:val="ADE83644"/>
    <w:lvl w:ilvl="0" w:tplc="BF801B1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EC60F17"/>
    <w:multiLevelType w:val="hybridMultilevel"/>
    <w:tmpl w:val="2FA09262"/>
    <w:lvl w:ilvl="0" w:tplc="78A2651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6"/>
  </w:num>
  <w:num w:numId="22">
    <w:abstractNumId w:val="5"/>
  </w:num>
  <w:num w:numId="2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B1D"/>
    <w:rsid w:val="0000414F"/>
    <w:rsid w:val="00007888"/>
    <w:rsid w:val="00007C16"/>
    <w:rsid w:val="00007EC5"/>
    <w:rsid w:val="00012922"/>
    <w:rsid w:val="0001501E"/>
    <w:rsid w:val="0001575C"/>
    <w:rsid w:val="00017201"/>
    <w:rsid w:val="000179B5"/>
    <w:rsid w:val="00017B62"/>
    <w:rsid w:val="000204E7"/>
    <w:rsid w:val="00023014"/>
    <w:rsid w:val="00023FA0"/>
    <w:rsid w:val="000252B9"/>
    <w:rsid w:val="0002602F"/>
    <w:rsid w:val="00030E4A"/>
    <w:rsid w:val="00031A27"/>
    <w:rsid w:val="00031EE0"/>
    <w:rsid w:val="00032C07"/>
    <w:rsid w:val="00043044"/>
    <w:rsid w:val="0004641A"/>
    <w:rsid w:val="00052A07"/>
    <w:rsid w:val="00052A37"/>
    <w:rsid w:val="000533DA"/>
    <w:rsid w:val="0005457F"/>
    <w:rsid w:val="000608E9"/>
    <w:rsid w:val="00060E05"/>
    <w:rsid w:val="00061FEB"/>
    <w:rsid w:val="000655C1"/>
    <w:rsid w:val="000667DF"/>
    <w:rsid w:val="0007209B"/>
    <w:rsid w:val="00075792"/>
    <w:rsid w:val="00080F9C"/>
    <w:rsid w:val="0008579A"/>
    <w:rsid w:val="00086AA8"/>
    <w:rsid w:val="0008732D"/>
    <w:rsid w:val="00090A40"/>
    <w:rsid w:val="000912DB"/>
    <w:rsid w:val="0009735C"/>
    <w:rsid w:val="00097EAA"/>
    <w:rsid w:val="000A104C"/>
    <w:rsid w:val="000A19DE"/>
    <w:rsid w:val="000A3EAB"/>
    <w:rsid w:val="000A5E08"/>
    <w:rsid w:val="000A5E25"/>
    <w:rsid w:val="000B12B2"/>
    <w:rsid w:val="000B3868"/>
    <w:rsid w:val="000C1926"/>
    <w:rsid w:val="000C1A18"/>
    <w:rsid w:val="000C648D"/>
    <w:rsid w:val="000D1294"/>
    <w:rsid w:val="000D77C2"/>
    <w:rsid w:val="000E039E"/>
    <w:rsid w:val="000E1761"/>
    <w:rsid w:val="000E27F9"/>
    <w:rsid w:val="000E2B1E"/>
    <w:rsid w:val="000E311F"/>
    <w:rsid w:val="000E3A68"/>
    <w:rsid w:val="000E6CE0"/>
    <w:rsid w:val="000E7C6D"/>
    <w:rsid w:val="000F041A"/>
    <w:rsid w:val="000F073D"/>
    <w:rsid w:val="000F6339"/>
    <w:rsid w:val="000F77E3"/>
    <w:rsid w:val="00101A8C"/>
    <w:rsid w:val="00106EAD"/>
    <w:rsid w:val="00107B02"/>
    <w:rsid w:val="001100CC"/>
    <w:rsid w:val="00112ADF"/>
    <w:rsid w:val="00112C5A"/>
    <w:rsid w:val="001132C9"/>
    <w:rsid w:val="0011363A"/>
    <w:rsid w:val="00113A3F"/>
    <w:rsid w:val="001164FE"/>
    <w:rsid w:val="001211B4"/>
    <w:rsid w:val="00124AF8"/>
    <w:rsid w:val="00125084"/>
    <w:rsid w:val="00125277"/>
    <w:rsid w:val="001375F7"/>
    <w:rsid w:val="00137620"/>
    <w:rsid w:val="001402B4"/>
    <w:rsid w:val="00141846"/>
    <w:rsid w:val="001554E9"/>
    <w:rsid w:val="0015629D"/>
    <w:rsid w:val="00156E54"/>
    <w:rsid w:val="001626F3"/>
    <w:rsid w:val="00162BF1"/>
    <w:rsid w:val="0016560C"/>
    <w:rsid w:val="00184FD1"/>
    <w:rsid w:val="00186092"/>
    <w:rsid w:val="00193A97"/>
    <w:rsid w:val="00194598"/>
    <w:rsid w:val="001948BE"/>
    <w:rsid w:val="0019547B"/>
    <w:rsid w:val="001A12CE"/>
    <w:rsid w:val="001A4E06"/>
    <w:rsid w:val="001A53AB"/>
    <w:rsid w:val="001A6292"/>
    <w:rsid w:val="001A7511"/>
    <w:rsid w:val="001B2F1E"/>
    <w:rsid w:val="001B3E2D"/>
    <w:rsid w:val="001B4F13"/>
    <w:rsid w:val="001B525B"/>
    <w:rsid w:val="001C33B0"/>
    <w:rsid w:val="001C57E6"/>
    <w:rsid w:val="001C5CBB"/>
    <w:rsid w:val="001D5AC9"/>
    <w:rsid w:val="001D6234"/>
    <w:rsid w:val="001E20F0"/>
    <w:rsid w:val="001E2FF0"/>
    <w:rsid w:val="001E4A4B"/>
    <w:rsid w:val="001E646A"/>
    <w:rsid w:val="001E682E"/>
    <w:rsid w:val="001F007F"/>
    <w:rsid w:val="001F0D36"/>
    <w:rsid w:val="001F1FEC"/>
    <w:rsid w:val="001F5370"/>
    <w:rsid w:val="00202F3F"/>
    <w:rsid w:val="00205647"/>
    <w:rsid w:val="002209E9"/>
    <w:rsid w:val="00221FC1"/>
    <w:rsid w:val="002221C4"/>
    <w:rsid w:val="00224BB2"/>
    <w:rsid w:val="002331F0"/>
    <w:rsid w:val="002337C6"/>
    <w:rsid w:val="00235240"/>
    <w:rsid w:val="002368FD"/>
    <w:rsid w:val="002371B0"/>
    <w:rsid w:val="00237C87"/>
    <w:rsid w:val="00240F96"/>
    <w:rsid w:val="0024110F"/>
    <w:rsid w:val="002423AB"/>
    <w:rsid w:val="002440B0"/>
    <w:rsid w:val="00247D65"/>
    <w:rsid w:val="00255829"/>
    <w:rsid w:val="00257461"/>
    <w:rsid w:val="00265953"/>
    <w:rsid w:val="00271790"/>
    <w:rsid w:val="00272B77"/>
    <w:rsid w:val="0027792D"/>
    <w:rsid w:val="00282723"/>
    <w:rsid w:val="00282788"/>
    <w:rsid w:val="0028617A"/>
    <w:rsid w:val="002913F1"/>
    <w:rsid w:val="00292BB3"/>
    <w:rsid w:val="0029608A"/>
    <w:rsid w:val="00297DDA"/>
    <w:rsid w:val="002A486D"/>
    <w:rsid w:val="002A6617"/>
    <w:rsid w:val="002A7E1B"/>
    <w:rsid w:val="002B06CE"/>
    <w:rsid w:val="002B0EDC"/>
    <w:rsid w:val="002B110D"/>
    <w:rsid w:val="002B33A2"/>
    <w:rsid w:val="002B4718"/>
    <w:rsid w:val="002C4233"/>
    <w:rsid w:val="002C7E59"/>
    <w:rsid w:val="002D143B"/>
    <w:rsid w:val="002D4418"/>
    <w:rsid w:val="002E028A"/>
    <w:rsid w:val="002E6DD1"/>
    <w:rsid w:val="002E760E"/>
    <w:rsid w:val="002F027E"/>
    <w:rsid w:val="002F5FE9"/>
    <w:rsid w:val="0030039B"/>
    <w:rsid w:val="00312CEA"/>
    <w:rsid w:val="00320BFA"/>
    <w:rsid w:val="0032378D"/>
    <w:rsid w:val="00324D80"/>
    <w:rsid w:val="00325971"/>
    <w:rsid w:val="0032681D"/>
    <w:rsid w:val="00327743"/>
    <w:rsid w:val="00330B72"/>
    <w:rsid w:val="00332D6C"/>
    <w:rsid w:val="00333FB5"/>
    <w:rsid w:val="00335048"/>
    <w:rsid w:val="003354A8"/>
    <w:rsid w:val="003370FC"/>
    <w:rsid w:val="0033770C"/>
    <w:rsid w:val="00337E66"/>
    <w:rsid w:val="00340524"/>
    <w:rsid w:val="00340AD0"/>
    <w:rsid w:val="00340B6D"/>
    <w:rsid w:val="00340C8E"/>
    <w:rsid w:val="00340DFA"/>
    <w:rsid w:val="00341D0B"/>
    <w:rsid w:val="00344540"/>
    <w:rsid w:val="003519A3"/>
    <w:rsid w:val="00352D0E"/>
    <w:rsid w:val="003538F0"/>
    <w:rsid w:val="00360F88"/>
    <w:rsid w:val="00362443"/>
    <w:rsid w:val="00363AF6"/>
    <w:rsid w:val="00365BA1"/>
    <w:rsid w:val="0037046F"/>
    <w:rsid w:val="00372423"/>
    <w:rsid w:val="00372479"/>
    <w:rsid w:val="00377DA7"/>
    <w:rsid w:val="00383087"/>
    <w:rsid w:val="00390024"/>
    <w:rsid w:val="003914AD"/>
    <w:rsid w:val="003972A8"/>
    <w:rsid w:val="003A2B7D"/>
    <w:rsid w:val="003A4A75"/>
    <w:rsid w:val="003A5366"/>
    <w:rsid w:val="003B17C8"/>
    <w:rsid w:val="003B5FCF"/>
    <w:rsid w:val="003B647A"/>
    <w:rsid w:val="003C5262"/>
    <w:rsid w:val="003D398C"/>
    <w:rsid w:val="003D473B"/>
    <w:rsid w:val="003D4B35"/>
    <w:rsid w:val="003E23AF"/>
    <w:rsid w:val="003E4F19"/>
    <w:rsid w:val="003F5F25"/>
    <w:rsid w:val="00401F88"/>
    <w:rsid w:val="00402F09"/>
    <w:rsid w:val="0040436D"/>
    <w:rsid w:val="0040541C"/>
    <w:rsid w:val="00410543"/>
    <w:rsid w:val="00413603"/>
    <w:rsid w:val="004173CC"/>
    <w:rsid w:val="00420118"/>
    <w:rsid w:val="004205BB"/>
    <w:rsid w:val="0042356B"/>
    <w:rsid w:val="0042420A"/>
    <w:rsid w:val="004243D2"/>
    <w:rsid w:val="00424610"/>
    <w:rsid w:val="00424AD5"/>
    <w:rsid w:val="004304C1"/>
    <w:rsid w:val="00430CA1"/>
    <w:rsid w:val="00435424"/>
    <w:rsid w:val="004429F7"/>
    <w:rsid w:val="004448E6"/>
    <w:rsid w:val="00451913"/>
    <w:rsid w:val="00451B94"/>
    <w:rsid w:val="004531A4"/>
    <w:rsid w:val="00455AED"/>
    <w:rsid w:val="00457A3D"/>
    <w:rsid w:val="00457C2D"/>
    <w:rsid w:val="00461085"/>
    <w:rsid w:val="00462F35"/>
    <w:rsid w:val="004661F2"/>
    <w:rsid w:val="00470C41"/>
    <w:rsid w:val="0047690F"/>
    <w:rsid w:val="00476C78"/>
    <w:rsid w:val="00482174"/>
    <w:rsid w:val="00483C2A"/>
    <w:rsid w:val="00484FC1"/>
    <w:rsid w:val="0048576D"/>
    <w:rsid w:val="00490302"/>
    <w:rsid w:val="004911E4"/>
    <w:rsid w:val="00493B1A"/>
    <w:rsid w:val="0049495C"/>
    <w:rsid w:val="00496D99"/>
    <w:rsid w:val="00497EF6"/>
    <w:rsid w:val="004A0024"/>
    <w:rsid w:val="004A7D50"/>
    <w:rsid w:val="004B107D"/>
    <w:rsid w:val="004B2BD3"/>
    <w:rsid w:val="004B42D8"/>
    <w:rsid w:val="004B5762"/>
    <w:rsid w:val="004B6375"/>
    <w:rsid w:val="004B6B8F"/>
    <w:rsid w:val="004B6C8B"/>
    <w:rsid w:val="004B7511"/>
    <w:rsid w:val="004C023E"/>
    <w:rsid w:val="004C2D70"/>
    <w:rsid w:val="004D2EB0"/>
    <w:rsid w:val="004D3178"/>
    <w:rsid w:val="004E23CE"/>
    <w:rsid w:val="004E516B"/>
    <w:rsid w:val="004F7AF4"/>
    <w:rsid w:val="005003B7"/>
    <w:rsid w:val="00500539"/>
    <w:rsid w:val="00503373"/>
    <w:rsid w:val="00503F3F"/>
    <w:rsid w:val="00504693"/>
    <w:rsid w:val="00505524"/>
    <w:rsid w:val="005108FA"/>
    <w:rsid w:val="005116BD"/>
    <w:rsid w:val="00515231"/>
    <w:rsid w:val="00535AD1"/>
    <w:rsid w:val="00536336"/>
    <w:rsid w:val="00540E29"/>
    <w:rsid w:val="005410AF"/>
    <w:rsid w:val="00542ED7"/>
    <w:rsid w:val="00550CF2"/>
    <w:rsid w:val="00550D4A"/>
    <w:rsid w:val="0055121E"/>
    <w:rsid w:val="00551686"/>
    <w:rsid w:val="00551887"/>
    <w:rsid w:val="00556DE9"/>
    <w:rsid w:val="00563A0A"/>
    <w:rsid w:val="00564A29"/>
    <w:rsid w:val="00564FBC"/>
    <w:rsid w:val="005659C5"/>
    <w:rsid w:val="005705A9"/>
    <w:rsid w:val="00570DEB"/>
    <w:rsid w:val="005712AA"/>
    <w:rsid w:val="00571D98"/>
    <w:rsid w:val="00572864"/>
    <w:rsid w:val="005813E4"/>
    <w:rsid w:val="005820CB"/>
    <w:rsid w:val="0058224B"/>
    <w:rsid w:val="0058325A"/>
    <w:rsid w:val="005834E9"/>
    <w:rsid w:val="0058482B"/>
    <w:rsid w:val="0058618A"/>
    <w:rsid w:val="00587002"/>
    <w:rsid w:val="00591611"/>
    <w:rsid w:val="005922FA"/>
    <w:rsid w:val="00592BA8"/>
    <w:rsid w:val="005A362B"/>
    <w:rsid w:val="005A4952"/>
    <w:rsid w:val="005A6D2D"/>
    <w:rsid w:val="005B20A1"/>
    <w:rsid w:val="005B2478"/>
    <w:rsid w:val="005B2E12"/>
    <w:rsid w:val="005B5A16"/>
    <w:rsid w:val="005B5E4E"/>
    <w:rsid w:val="005B71D5"/>
    <w:rsid w:val="005C21FC"/>
    <w:rsid w:val="005C30AE"/>
    <w:rsid w:val="005C6D30"/>
    <w:rsid w:val="005D2BBA"/>
    <w:rsid w:val="005D4C92"/>
    <w:rsid w:val="005D5BD2"/>
    <w:rsid w:val="005E24AC"/>
    <w:rsid w:val="005E2B9E"/>
    <w:rsid w:val="005E35F3"/>
    <w:rsid w:val="005E400D"/>
    <w:rsid w:val="005E406B"/>
    <w:rsid w:val="005E425D"/>
    <w:rsid w:val="005E5323"/>
    <w:rsid w:val="005E535B"/>
    <w:rsid w:val="005E5E21"/>
    <w:rsid w:val="005E698D"/>
    <w:rsid w:val="005F09F1"/>
    <w:rsid w:val="005F1402"/>
    <w:rsid w:val="005F645A"/>
    <w:rsid w:val="005F7A03"/>
    <w:rsid w:val="005F7BA0"/>
    <w:rsid w:val="005F7EDE"/>
    <w:rsid w:val="0060060C"/>
    <w:rsid w:val="00601914"/>
    <w:rsid w:val="006118D1"/>
    <w:rsid w:val="0061251F"/>
    <w:rsid w:val="006153F4"/>
    <w:rsid w:val="0061624B"/>
    <w:rsid w:val="00620D93"/>
    <w:rsid w:val="00621569"/>
    <w:rsid w:val="0062386A"/>
    <w:rsid w:val="0062576D"/>
    <w:rsid w:val="00625788"/>
    <w:rsid w:val="006305AA"/>
    <w:rsid w:val="0063277E"/>
    <w:rsid w:val="006364F4"/>
    <w:rsid w:val="00640352"/>
    <w:rsid w:val="006424CA"/>
    <w:rsid w:val="006426D5"/>
    <w:rsid w:val="00642924"/>
    <w:rsid w:val="0064568A"/>
    <w:rsid w:val="006466FF"/>
    <w:rsid w:val="00646A5F"/>
    <w:rsid w:val="006475C1"/>
    <w:rsid w:val="00656C00"/>
    <w:rsid w:val="00657D56"/>
    <w:rsid w:val="00661967"/>
    <w:rsid w:val="00661F61"/>
    <w:rsid w:val="00664054"/>
    <w:rsid w:val="0066638B"/>
    <w:rsid w:val="006679BD"/>
    <w:rsid w:val="00671B49"/>
    <w:rsid w:val="00674155"/>
    <w:rsid w:val="006746CA"/>
    <w:rsid w:val="00675FAC"/>
    <w:rsid w:val="00685C0E"/>
    <w:rsid w:val="00687099"/>
    <w:rsid w:val="0069329D"/>
    <w:rsid w:val="00695745"/>
    <w:rsid w:val="0069600B"/>
    <w:rsid w:val="006A000C"/>
    <w:rsid w:val="006A0A1A"/>
    <w:rsid w:val="006A3E20"/>
    <w:rsid w:val="006A6460"/>
    <w:rsid w:val="006B0012"/>
    <w:rsid w:val="006B104E"/>
    <w:rsid w:val="006B2ABF"/>
    <w:rsid w:val="006B2C61"/>
    <w:rsid w:val="006B5AEA"/>
    <w:rsid w:val="006B6383"/>
    <w:rsid w:val="006B640D"/>
    <w:rsid w:val="006C429E"/>
    <w:rsid w:val="006C540C"/>
    <w:rsid w:val="006C61FA"/>
    <w:rsid w:val="006D0896"/>
    <w:rsid w:val="006D5162"/>
    <w:rsid w:val="006D6A33"/>
    <w:rsid w:val="006D7B67"/>
    <w:rsid w:val="006E25D2"/>
    <w:rsid w:val="006E2C71"/>
    <w:rsid w:val="006E6B27"/>
    <w:rsid w:val="006F5DE4"/>
    <w:rsid w:val="00703812"/>
    <w:rsid w:val="0070391A"/>
    <w:rsid w:val="00706486"/>
    <w:rsid w:val="007065E9"/>
    <w:rsid w:val="0070696E"/>
    <w:rsid w:val="00713D77"/>
    <w:rsid w:val="00713F71"/>
    <w:rsid w:val="007214E3"/>
    <w:rsid w:val="007222F7"/>
    <w:rsid w:val="0072347B"/>
    <w:rsid w:val="00724679"/>
    <w:rsid w:val="00725368"/>
    <w:rsid w:val="00725682"/>
    <w:rsid w:val="007304F3"/>
    <w:rsid w:val="00730839"/>
    <w:rsid w:val="00730F60"/>
    <w:rsid w:val="00731C86"/>
    <w:rsid w:val="00733FF9"/>
    <w:rsid w:val="00734441"/>
    <w:rsid w:val="00737619"/>
    <w:rsid w:val="00737AC0"/>
    <w:rsid w:val="007464EB"/>
    <w:rsid w:val="00752038"/>
    <w:rsid w:val="007554DF"/>
    <w:rsid w:val="0075776D"/>
    <w:rsid w:val="007613FB"/>
    <w:rsid w:val="00761E34"/>
    <w:rsid w:val="007722BF"/>
    <w:rsid w:val="0077580B"/>
    <w:rsid w:val="00781167"/>
    <w:rsid w:val="00782FA7"/>
    <w:rsid w:val="007854B3"/>
    <w:rsid w:val="0078787D"/>
    <w:rsid w:val="00787A45"/>
    <w:rsid w:val="00787FA8"/>
    <w:rsid w:val="00790ACB"/>
    <w:rsid w:val="00792EA8"/>
    <w:rsid w:val="007944F8"/>
    <w:rsid w:val="00795238"/>
    <w:rsid w:val="007973E3"/>
    <w:rsid w:val="007A101A"/>
    <w:rsid w:val="007A1883"/>
    <w:rsid w:val="007A2087"/>
    <w:rsid w:val="007A4934"/>
    <w:rsid w:val="007B504C"/>
    <w:rsid w:val="007C06E1"/>
    <w:rsid w:val="007C59AC"/>
    <w:rsid w:val="007D0720"/>
    <w:rsid w:val="007D10F2"/>
    <w:rsid w:val="007D207E"/>
    <w:rsid w:val="007D6DEC"/>
    <w:rsid w:val="007E46A1"/>
    <w:rsid w:val="007E730D"/>
    <w:rsid w:val="007E7311"/>
    <w:rsid w:val="007F06C4"/>
    <w:rsid w:val="007F20C0"/>
    <w:rsid w:val="007F2478"/>
    <w:rsid w:val="007F403E"/>
    <w:rsid w:val="00805065"/>
    <w:rsid w:val="00805667"/>
    <w:rsid w:val="00805E61"/>
    <w:rsid w:val="008072AC"/>
    <w:rsid w:val="00810CEA"/>
    <w:rsid w:val="00811C48"/>
    <w:rsid w:val="008233E5"/>
    <w:rsid w:val="00823611"/>
    <w:rsid w:val="00833DE8"/>
    <w:rsid w:val="00833F47"/>
    <w:rsid w:val="008348C3"/>
    <w:rsid w:val="008373B4"/>
    <w:rsid w:val="008404C4"/>
    <w:rsid w:val="00840B63"/>
    <w:rsid w:val="00844DC5"/>
    <w:rsid w:val="00846706"/>
    <w:rsid w:val="00847D37"/>
    <w:rsid w:val="0085001D"/>
    <w:rsid w:val="008533D8"/>
    <w:rsid w:val="00854188"/>
    <w:rsid w:val="00854C9B"/>
    <w:rsid w:val="00860C24"/>
    <w:rsid w:val="00871A41"/>
    <w:rsid w:val="008756DD"/>
    <w:rsid w:val="00886D76"/>
    <w:rsid w:val="00893196"/>
    <w:rsid w:val="00894CC7"/>
    <w:rsid w:val="008967B1"/>
    <w:rsid w:val="00897019"/>
    <w:rsid w:val="00897D55"/>
    <w:rsid w:val="008A0CF9"/>
    <w:rsid w:val="008A749F"/>
    <w:rsid w:val="008B0A07"/>
    <w:rsid w:val="008B2EC3"/>
    <w:rsid w:val="008B36AB"/>
    <w:rsid w:val="008B781F"/>
    <w:rsid w:val="008C0069"/>
    <w:rsid w:val="008C1495"/>
    <w:rsid w:val="008C5E2A"/>
    <w:rsid w:val="008D0028"/>
    <w:rsid w:val="008D5522"/>
    <w:rsid w:val="008D69C5"/>
    <w:rsid w:val="008D7404"/>
    <w:rsid w:val="008E0344"/>
    <w:rsid w:val="008E0927"/>
    <w:rsid w:val="008E0DFA"/>
    <w:rsid w:val="008E0F86"/>
    <w:rsid w:val="008E26CF"/>
    <w:rsid w:val="008E318B"/>
    <w:rsid w:val="008E64CE"/>
    <w:rsid w:val="008F2DC1"/>
    <w:rsid w:val="008F70AD"/>
    <w:rsid w:val="00900DB1"/>
    <w:rsid w:val="009022BF"/>
    <w:rsid w:val="009025B7"/>
    <w:rsid w:val="00911CD9"/>
    <w:rsid w:val="009129F4"/>
    <w:rsid w:val="00912B71"/>
    <w:rsid w:val="00912D79"/>
    <w:rsid w:val="0092419D"/>
    <w:rsid w:val="00926700"/>
    <w:rsid w:val="009272C7"/>
    <w:rsid w:val="00931632"/>
    <w:rsid w:val="00932C92"/>
    <w:rsid w:val="009454E4"/>
    <w:rsid w:val="0095258C"/>
    <w:rsid w:val="0096329A"/>
    <w:rsid w:val="00963309"/>
    <w:rsid w:val="00964C9F"/>
    <w:rsid w:val="0096683A"/>
    <w:rsid w:val="00966CB4"/>
    <w:rsid w:val="00967611"/>
    <w:rsid w:val="00971CCB"/>
    <w:rsid w:val="00977475"/>
    <w:rsid w:val="00981582"/>
    <w:rsid w:val="00984240"/>
    <w:rsid w:val="00987F2B"/>
    <w:rsid w:val="00992CCE"/>
    <w:rsid w:val="00995B07"/>
    <w:rsid w:val="00997EB5"/>
    <w:rsid w:val="009A2619"/>
    <w:rsid w:val="009A5850"/>
    <w:rsid w:val="009B10D6"/>
    <w:rsid w:val="009B2AA1"/>
    <w:rsid w:val="009B5AD8"/>
    <w:rsid w:val="009B6905"/>
    <w:rsid w:val="009C0B80"/>
    <w:rsid w:val="009D004F"/>
    <w:rsid w:val="009D65D0"/>
    <w:rsid w:val="009D7E91"/>
    <w:rsid w:val="009E11B6"/>
    <w:rsid w:val="009E135E"/>
    <w:rsid w:val="009E3C92"/>
    <w:rsid w:val="009E54F4"/>
    <w:rsid w:val="009E71AD"/>
    <w:rsid w:val="009E76C7"/>
    <w:rsid w:val="009F2BFA"/>
    <w:rsid w:val="009F62DC"/>
    <w:rsid w:val="00A03A3D"/>
    <w:rsid w:val="00A045C4"/>
    <w:rsid w:val="00A10DFA"/>
    <w:rsid w:val="00A125C5"/>
    <w:rsid w:val="00A21708"/>
    <w:rsid w:val="00A21BA7"/>
    <w:rsid w:val="00A22362"/>
    <w:rsid w:val="00A249BA"/>
    <w:rsid w:val="00A27563"/>
    <w:rsid w:val="00A27F24"/>
    <w:rsid w:val="00A307C7"/>
    <w:rsid w:val="00A324B4"/>
    <w:rsid w:val="00A37417"/>
    <w:rsid w:val="00A379D3"/>
    <w:rsid w:val="00A44581"/>
    <w:rsid w:val="00A45093"/>
    <w:rsid w:val="00A50EAF"/>
    <w:rsid w:val="00A53318"/>
    <w:rsid w:val="00A55A16"/>
    <w:rsid w:val="00A57F40"/>
    <w:rsid w:val="00A602F9"/>
    <w:rsid w:val="00A6230D"/>
    <w:rsid w:val="00A629BB"/>
    <w:rsid w:val="00A650EE"/>
    <w:rsid w:val="00A662C8"/>
    <w:rsid w:val="00A71157"/>
    <w:rsid w:val="00A7420A"/>
    <w:rsid w:val="00A80341"/>
    <w:rsid w:val="00A81FE3"/>
    <w:rsid w:val="00A86518"/>
    <w:rsid w:val="00A87CFE"/>
    <w:rsid w:val="00A966E6"/>
    <w:rsid w:val="00AB2BE3"/>
    <w:rsid w:val="00AB4507"/>
    <w:rsid w:val="00AB7834"/>
    <w:rsid w:val="00AC3327"/>
    <w:rsid w:val="00AC4D5F"/>
    <w:rsid w:val="00AD0625"/>
    <w:rsid w:val="00AD1441"/>
    <w:rsid w:val="00AD1D2C"/>
    <w:rsid w:val="00AD238B"/>
    <w:rsid w:val="00AD23C8"/>
    <w:rsid w:val="00AD71FD"/>
    <w:rsid w:val="00AE0525"/>
    <w:rsid w:val="00AE08DB"/>
    <w:rsid w:val="00AE2729"/>
    <w:rsid w:val="00AE3148"/>
    <w:rsid w:val="00AE5AE2"/>
    <w:rsid w:val="00AE7343"/>
    <w:rsid w:val="00AF31D6"/>
    <w:rsid w:val="00B00A13"/>
    <w:rsid w:val="00B00D69"/>
    <w:rsid w:val="00B00E04"/>
    <w:rsid w:val="00B05485"/>
    <w:rsid w:val="00B115CA"/>
    <w:rsid w:val="00B14050"/>
    <w:rsid w:val="00B1458E"/>
    <w:rsid w:val="00B14B73"/>
    <w:rsid w:val="00B14C51"/>
    <w:rsid w:val="00B15EB9"/>
    <w:rsid w:val="00B20021"/>
    <w:rsid w:val="00B20FDE"/>
    <w:rsid w:val="00B23947"/>
    <w:rsid w:val="00B2439D"/>
    <w:rsid w:val="00B31078"/>
    <w:rsid w:val="00B31B91"/>
    <w:rsid w:val="00B32859"/>
    <w:rsid w:val="00B3382E"/>
    <w:rsid w:val="00B33B84"/>
    <w:rsid w:val="00B33FB9"/>
    <w:rsid w:val="00B355FA"/>
    <w:rsid w:val="00B406DD"/>
    <w:rsid w:val="00B408A0"/>
    <w:rsid w:val="00B41C0F"/>
    <w:rsid w:val="00B42041"/>
    <w:rsid w:val="00B42466"/>
    <w:rsid w:val="00B438A6"/>
    <w:rsid w:val="00B43FBF"/>
    <w:rsid w:val="00B44F11"/>
    <w:rsid w:val="00B51846"/>
    <w:rsid w:val="00B5371D"/>
    <w:rsid w:val="00B54A62"/>
    <w:rsid w:val="00B62979"/>
    <w:rsid w:val="00B63BC7"/>
    <w:rsid w:val="00B70056"/>
    <w:rsid w:val="00B72999"/>
    <w:rsid w:val="00B80F90"/>
    <w:rsid w:val="00B823A7"/>
    <w:rsid w:val="00B83CF6"/>
    <w:rsid w:val="00B85FE5"/>
    <w:rsid w:val="00B90E54"/>
    <w:rsid w:val="00B90FA5"/>
    <w:rsid w:val="00B919F1"/>
    <w:rsid w:val="00BA2260"/>
    <w:rsid w:val="00BB468D"/>
    <w:rsid w:val="00BC0E8D"/>
    <w:rsid w:val="00BC32BA"/>
    <w:rsid w:val="00BC4F18"/>
    <w:rsid w:val="00BC5814"/>
    <w:rsid w:val="00BD3129"/>
    <w:rsid w:val="00BD4CAF"/>
    <w:rsid w:val="00BD6466"/>
    <w:rsid w:val="00BD77F2"/>
    <w:rsid w:val="00BD79B1"/>
    <w:rsid w:val="00BE303D"/>
    <w:rsid w:val="00BE5E86"/>
    <w:rsid w:val="00BE6551"/>
    <w:rsid w:val="00BF093B"/>
    <w:rsid w:val="00BF50E9"/>
    <w:rsid w:val="00C003F8"/>
    <w:rsid w:val="00C009BF"/>
    <w:rsid w:val="00C00B88"/>
    <w:rsid w:val="00C06B2A"/>
    <w:rsid w:val="00C105C8"/>
    <w:rsid w:val="00C14431"/>
    <w:rsid w:val="00C218B2"/>
    <w:rsid w:val="00C22A96"/>
    <w:rsid w:val="00C25FC6"/>
    <w:rsid w:val="00C27BEC"/>
    <w:rsid w:val="00C32B2B"/>
    <w:rsid w:val="00C35E57"/>
    <w:rsid w:val="00C35E80"/>
    <w:rsid w:val="00C40AA2"/>
    <w:rsid w:val="00C4244F"/>
    <w:rsid w:val="00C523BC"/>
    <w:rsid w:val="00C61CB4"/>
    <w:rsid w:val="00C632ED"/>
    <w:rsid w:val="00C65F05"/>
    <w:rsid w:val="00C66150"/>
    <w:rsid w:val="00C70658"/>
    <w:rsid w:val="00C70EF5"/>
    <w:rsid w:val="00C72BAF"/>
    <w:rsid w:val="00C756C5"/>
    <w:rsid w:val="00C8155D"/>
    <w:rsid w:val="00C82195"/>
    <w:rsid w:val="00C82CAE"/>
    <w:rsid w:val="00C8442E"/>
    <w:rsid w:val="00C9080C"/>
    <w:rsid w:val="00C930A8"/>
    <w:rsid w:val="00C942DE"/>
    <w:rsid w:val="00CA108B"/>
    <w:rsid w:val="00CA486E"/>
    <w:rsid w:val="00CA6CDB"/>
    <w:rsid w:val="00CB5E13"/>
    <w:rsid w:val="00CC3524"/>
    <w:rsid w:val="00CC3F94"/>
    <w:rsid w:val="00CC72C5"/>
    <w:rsid w:val="00CC7AE5"/>
    <w:rsid w:val="00CD27BE"/>
    <w:rsid w:val="00CD29E9"/>
    <w:rsid w:val="00CD4BBC"/>
    <w:rsid w:val="00CD4F46"/>
    <w:rsid w:val="00CD6F0F"/>
    <w:rsid w:val="00CE0BB7"/>
    <w:rsid w:val="00CE27B8"/>
    <w:rsid w:val="00CE3E9A"/>
    <w:rsid w:val="00CE52F0"/>
    <w:rsid w:val="00CE708B"/>
    <w:rsid w:val="00CF09A0"/>
    <w:rsid w:val="00CF0CD8"/>
    <w:rsid w:val="00CF26B7"/>
    <w:rsid w:val="00CF4E2E"/>
    <w:rsid w:val="00CF6E39"/>
    <w:rsid w:val="00CF72DA"/>
    <w:rsid w:val="00D07065"/>
    <w:rsid w:val="00D0769A"/>
    <w:rsid w:val="00D15883"/>
    <w:rsid w:val="00D15B4E"/>
    <w:rsid w:val="00D177E7"/>
    <w:rsid w:val="00D2079F"/>
    <w:rsid w:val="00D211B0"/>
    <w:rsid w:val="00D22F1A"/>
    <w:rsid w:val="00D24BDD"/>
    <w:rsid w:val="00D33056"/>
    <w:rsid w:val="00D33610"/>
    <w:rsid w:val="00D35781"/>
    <w:rsid w:val="00D447EF"/>
    <w:rsid w:val="00D505E2"/>
    <w:rsid w:val="00D53C6B"/>
    <w:rsid w:val="00D55D54"/>
    <w:rsid w:val="00D6498F"/>
    <w:rsid w:val="00D70018"/>
    <w:rsid w:val="00D7275B"/>
    <w:rsid w:val="00D7463D"/>
    <w:rsid w:val="00D747C0"/>
    <w:rsid w:val="00D80F5A"/>
    <w:rsid w:val="00D83DE8"/>
    <w:rsid w:val="00D84943"/>
    <w:rsid w:val="00D94AE7"/>
    <w:rsid w:val="00D9508E"/>
    <w:rsid w:val="00D966B3"/>
    <w:rsid w:val="00D970F0"/>
    <w:rsid w:val="00DA0836"/>
    <w:rsid w:val="00DA2490"/>
    <w:rsid w:val="00DA2BC3"/>
    <w:rsid w:val="00DA4540"/>
    <w:rsid w:val="00DA587E"/>
    <w:rsid w:val="00DA59F6"/>
    <w:rsid w:val="00DA60F4"/>
    <w:rsid w:val="00DA72D4"/>
    <w:rsid w:val="00DB0F8B"/>
    <w:rsid w:val="00DB1376"/>
    <w:rsid w:val="00DB1F3A"/>
    <w:rsid w:val="00DB3052"/>
    <w:rsid w:val="00DC164B"/>
    <w:rsid w:val="00DC2D17"/>
    <w:rsid w:val="00DC36A2"/>
    <w:rsid w:val="00DC65F4"/>
    <w:rsid w:val="00DD4E37"/>
    <w:rsid w:val="00DE23BF"/>
    <w:rsid w:val="00DE3981"/>
    <w:rsid w:val="00DE40DD"/>
    <w:rsid w:val="00DE6C16"/>
    <w:rsid w:val="00DE7755"/>
    <w:rsid w:val="00DF059A"/>
    <w:rsid w:val="00DF1C41"/>
    <w:rsid w:val="00DF3D56"/>
    <w:rsid w:val="00DF492B"/>
    <w:rsid w:val="00DF64E9"/>
    <w:rsid w:val="00DF6D19"/>
    <w:rsid w:val="00DF6ED2"/>
    <w:rsid w:val="00DF70F5"/>
    <w:rsid w:val="00E01C38"/>
    <w:rsid w:val="00E12E4F"/>
    <w:rsid w:val="00E149DB"/>
    <w:rsid w:val="00E14E17"/>
    <w:rsid w:val="00E211C0"/>
    <w:rsid w:val="00E2252C"/>
    <w:rsid w:val="00E228CC"/>
    <w:rsid w:val="00E22B2E"/>
    <w:rsid w:val="00E270C0"/>
    <w:rsid w:val="00E30B15"/>
    <w:rsid w:val="00E3195E"/>
    <w:rsid w:val="00E36D82"/>
    <w:rsid w:val="00E374B2"/>
    <w:rsid w:val="00E42DD8"/>
    <w:rsid w:val="00E460B9"/>
    <w:rsid w:val="00E51601"/>
    <w:rsid w:val="00E51965"/>
    <w:rsid w:val="00E51C28"/>
    <w:rsid w:val="00E53B5B"/>
    <w:rsid w:val="00E63CEC"/>
    <w:rsid w:val="00E66AED"/>
    <w:rsid w:val="00E67121"/>
    <w:rsid w:val="00E7198D"/>
    <w:rsid w:val="00E735AF"/>
    <w:rsid w:val="00E73CC8"/>
    <w:rsid w:val="00E74CA6"/>
    <w:rsid w:val="00E753CE"/>
    <w:rsid w:val="00E75E3D"/>
    <w:rsid w:val="00E763BA"/>
    <w:rsid w:val="00E81FDA"/>
    <w:rsid w:val="00E82A99"/>
    <w:rsid w:val="00E84491"/>
    <w:rsid w:val="00E84537"/>
    <w:rsid w:val="00E85139"/>
    <w:rsid w:val="00E92780"/>
    <w:rsid w:val="00E9731C"/>
    <w:rsid w:val="00EA0540"/>
    <w:rsid w:val="00EA241C"/>
    <w:rsid w:val="00EA4E4C"/>
    <w:rsid w:val="00EA61EC"/>
    <w:rsid w:val="00EB04B7"/>
    <w:rsid w:val="00EB1CC0"/>
    <w:rsid w:val="00EB4A80"/>
    <w:rsid w:val="00EB7992"/>
    <w:rsid w:val="00EC0104"/>
    <w:rsid w:val="00EC0184"/>
    <w:rsid w:val="00EC2D7A"/>
    <w:rsid w:val="00EC633A"/>
    <w:rsid w:val="00ED0F18"/>
    <w:rsid w:val="00ED1B9D"/>
    <w:rsid w:val="00ED30B6"/>
    <w:rsid w:val="00ED750B"/>
    <w:rsid w:val="00EE056F"/>
    <w:rsid w:val="00EE2300"/>
    <w:rsid w:val="00EE5CD6"/>
    <w:rsid w:val="00EF43F5"/>
    <w:rsid w:val="00EF74D7"/>
    <w:rsid w:val="00F00EEB"/>
    <w:rsid w:val="00F017AF"/>
    <w:rsid w:val="00F041C4"/>
    <w:rsid w:val="00F12539"/>
    <w:rsid w:val="00F12E1B"/>
    <w:rsid w:val="00F12E8E"/>
    <w:rsid w:val="00F14812"/>
    <w:rsid w:val="00F1598C"/>
    <w:rsid w:val="00F20BC6"/>
    <w:rsid w:val="00F21403"/>
    <w:rsid w:val="00F242BD"/>
    <w:rsid w:val="00F255FC"/>
    <w:rsid w:val="00F259B0"/>
    <w:rsid w:val="00F26A20"/>
    <w:rsid w:val="00F2766E"/>
    <w:rsid w:val="00F276C9"/>
    <w:rsid w:val="00F31359"/>
    <w:rsid w:val="00F32023"/>
    <w:rsid w:val="00F363CF"/>
    <w:rsid w:val="00F37F8F"/>
    <w:rsid w:val="00F40690"/>
    <w:rsid w:val="00F43B8F"/>
    <w:rsid w:val="00F50C9E"/>
    <w:rsid w:val="00F51785"/>
    <w:rsid w:val="00F530D7"/>
    <w:rsid w:val="00F54070"/>
    <w:rsid w:val="00F541E6"/>
    <w:rsid w:val="00F56DD8"/>
    <w:rsid w:val="00F62F49"/>
    <w:rsid w:val="00F63BAB"/>
    <w:rsid w:val="00F640BF"/>
    <w:rsid w:val="00F67D7A"/>
    <w:rsid w:val="00F70754"/>
    <w:rsid w:val="00F73F2D"/>
    <w:rsid w:val="00F74E05"/>
    <w:rsid w:val="00F7786E"/>
    <w:rsid w:val="00F77926"/>
    <w:rsid w:val="00F80789"/>
    <w:rsid w:val="00F81D92"/>
    <w:rsid w:val="00F83A19"/>
    <w:rsid w:val="00F84C68"/>
    <w:rsid w:val="00F8779C"/>
    <w:rsid w:val="00F879A1"/>
    <w:rsid w:val="00F92FC4"/>
    <w:rsid w:val="00F93BCB"/>
    <w:rsid w:val="00F9793C"/>
    <w:rsid w:val="00FA0C14"/>
    <w:rsid w:val="00FA137A"/>
    <w:rsid w:val="00FA5504"/>
    <w:rsid w:val="00FA647C"/>
    <w:rsid w:val="00FB3469"/>
    <w:rsid w:val="00FB4B02"/>
    <w:rsid w:val="00FC2831"/>
    <w:rsid w:val="00FC2D40"/>
    <w:rsid w:val="00FC3600"/>
    <w:rsid w:val="00FC3F64"/>
    <w:rsid w:val="00FC447E"/>
    <w:rsid w:val="00FC4A9F"/>
    <w:rsid w:val="00FC565B"/>
    <w:rsid w:val="00FD0021"/>
    <w:rsid w:val="00FD0267"/>
    <w:rsid w:val="00FD1910"/>
    <w:rsid w:val="00FE006E"/>
    <w:rsid w:val="00FE128C"/>
    <w:rsid w:val="00FE197E"/>
    <w:rsid w:val="00FE432F"/>
    <w:rsid w:val="00FE56FB"/>
    <w:rsid w:val="00FE59C6"/>
    <w:rsid w:val="00FE7A50"/>
    <w:rsid w:val="00FF0C25"/>
    <w:rsid w:val="00FF0DF1"/>
    <w:rsid w:val="00FF26AA"/>
    <w:rsid w:val="00FF4A8E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CE52F0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93BC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2C423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8A1B55-59C3-4EB5-B4B5-B8774D8A5C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3450</Words>
  <Characters>18635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118</cp:revision>
  <cp:lastPrinted>2020-12-08T17:54:00Z</cp:lastPrinted>
  <dcterms:created xsi:type="dcterms:W3CDTF">2020-11-29T22:13:00Z</dcterms:created>
  <dcterms:modified xsi:type="dcterms:W3CDTF">2020-12-08T17:55:00Z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