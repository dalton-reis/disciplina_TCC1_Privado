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E530A9E" w:rsidR="002B0EDC" w:rsidRPr="00B00E04" w:rsidRDefault="007364EF"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REPOSITÓRIO DE INFORMAÇÕES DE PARLAMENTARES: UM DOSSI</w:t>
      </w:r>
      <w:r w:rsidR="00DA22AD">
        <w:t>ê</w:t>
      </w:r>
      <w:r>
        <w:t xml:space="preserve"> P</w:t>
      </w:r>
      <w:r w:rsidR="00DA22AD">
        <w:t>ù</w:t>
      </w:r>
      <w:r>
        <w:t>BLICO ONLINE</w:t>
      </w:r>
    </w:p>
    <w:p w14:paraId="6607C7C7" w14:textId="19ED7931" w:rsidR="001E682E" w:rsidRDefault="000265E0" w:rsidP="001E682E">
      <w:pPr>
        <w:pStyle w:val="TF-AUTOR0"/>
      </w:pPr>
      <w:r>
        <w:t>Jean Patrick Scherer</w:t>
      </w:r>
    </w:p>
    <w:p w14:paraId="53880F09" w14:textId="13DE6849" w:rsidR="001E682E" w:rsidRDefault="000265E0" w:rsidP="001E682E">
      <w:pPr>
        <w:pStyle w:val="TF-AUTOR0"/>
      </w:pPr>
      <w:r w:rsidRPr="000265E0">
        <w:t>Aurélio Faustino Hoppe</w:t>
      </w:r>
      <w:r w:rsidR="004C0197">
        <w:t xml:space="preserve"> - Orientador</w:t>
      </w:r>
    </w:p>
    <w:p w14:paraId="4325A3B1" w14:textId="77777777" w:rsidR="00F255FC" w:rsidRPr="00C26084" w:rsidRDefault="00F255FC" w:rsidP="00FC4A9F">
      <w:pPr>
        <w:pStyle w:val="Ttulo1"/>
      </w:pPr>
      <w:r w:rsidRPr="00C26084">
        <w:t xml:space="preserve">Introdução </w:t>
      </w:r>
      <w:bookmarkEnd w:id="0"/>
      <w:bookmarkEnd w:id="1"/>
      <w:bookmarkEnd w:id="2"/>
      <w:bookmarkEnd w:id="3"/>
      <w:bookmarkEnd w:id="4"/>
      <w:bookmarkEnd w:id="5"/>
      <w:bookmarkEnd w:id="6"/>
      <w:bookmarkEnd w:id="7"/>
      <w:bookmarkEnd w:id="8"/>
    </w:p>
    <w:p w14:paraId="45BD3CA7" w14:textId="77777777" w:rsidR="00DA22AD" w:rsidRPr="00AC3821" w:rsidRDefault="00DA22AD" w:rsidP="00DA22AD">
      <w:pPr>
        <w:pStyle w:val="TF-TEXTO"/>
        <w:rPr>
          <w:szCs w:val="24"/>
        </w:rPr>
      </w:pPr>
      <w:commentRangeStart w:id="9"/>
      <w:r>
        <w:rPr>
          <w:szCs w:val="24"/>
          <w:shd w:val="clear" w:color="auto" w:fill="FFFFFF"/>
        </w:rPr>
        <w:t xml:space="preserve">De acordo com Barbosa </w:t>
      </w:r>
      <w:commentRangeEnd w:id="9"/>
      <w:r w:rsidR="009D6F76">
        <w:rPr>
          <w:rStyle w:val="Refdecomentrio"/>
        </w:rPr>
        <w:commentReference w:id="9"/>
      </w:r>
      <w:r>
        <w:rPr>
          <w:szCs w:val="24"/>
          <w:shd w:val="clear" w:color="auto" w:fill="FFFFFF"/>
        </w:rPr>
        <w:t>(2018), n</w:t>
      </w:r>
      <w:r w:rsidRPr="00AC3821">
        <w:rPr>
          <w:szCs w:val="24"/>
          <w:shd w:val="clear" w:color="auto" w:fill="FFFFFF"/>
        </w:rPr>
        <w:t>ão há precedentes sobre a frequência e volume com que as pessoas publicam informações virtualmente, cujo maior atrativo é que grande parte dos usuários da internet posta</w:t>
      </w:r>
      <w:r>
        <w:rPr>
          <w:szCs w:val="24"/>
          <w:shd w:val="clear" w:color="auto" w:fill="FFFFFF"/>
        </w:rPr>
        <w:t>m</w:t>
      </w:r>
      <w:r w:rsidRPr="00AC3821">
        <w:rPr>
          <w:szCs w:val="24"/>
          <w:shd w:val="clear" w:color="auto" w:fill="FFFFFF"/>
        </w:rPr>
        <w:t xml:space="preserve"> suas opiniões, expectativas, elogios e frustrações, concebendo, assim, vasta base de dados primários sobre diversos produtos e serviços</w:t>
      </w:r>
      <w:r>
        <w:rPr>
          <w:szCs w:val="24"/>
          <w:shd w:val="clear" w:color="auto" w:fill="FFFFFF"/>
        </w:rPr>
        <w:t>.</w:t>
      </w:r>
    </w:p>
    <w:p w14:paraId="07CCA91A" w14:textId="77777777" w:rsidR="00DA22AD" w:rsidRDefault="00DA22AD" w:rsidP="00DA22AD">
      <w:pPr>
        <w:pStyle w:val="TF-TEXTO"/>
      </w:pPr>
      <w:r>
        <w:t>Segundo Nogueira (2014) com o advento da Internet, o volume de informações textuais vem crescendo exponencialmente. Tais informações são encontradas em maiores quantidades em diversas fontes. Segundo o autor, através das informações textuais, conhecidas também como não estruturadas, é possível extrair conhecimento útil e implícito que devido ao grande volume são impossíveis de serem processadas por um ser humano.</w:t>
      </w:r>
    </w:p>
    <w:p w14:paraId="13714248" w14:textId="12D62547" w:rsidR="001E427B" w:rsidRDefault="00DA22AD" w:rsidP="001E427B">
      <w:pPr>
        <w:pStyle w:val="TF-TEXTO"/>
      </w:pPr>
      <w:r>
        <w:t>Por outro lado,</w:t>
      </w:r>
      <w:r w:rsidR="00CC47E4">
        <w:t xml:space="preserve"> segundo Almeida (2007)</w:t>
      </w:r>
      <w:r>
        <w:t xml:space="preserve"> a</w:t>
      </w:r>
      <w:r w:rsidR="001E427B">
        <w:t>s escolhas de representantes políticos no Brasil sempre foi um trabalho árduo para o eleitor. Na maioria das vezes, não se é dada a devida atenção a esta ação que pode gerar inúmeras consequências para que</w:t>
      </w:r>
      <w:ins w:id="10" w:author="Andreza Sartori" w:date="2020-11-04T17:05:00Z">
        <w:r w:rsidR="00BF4B4A">
          <w:t>m?</w:t>
        </w:r>
      </w:ins>
      <w:r w:rsidR="001E427B">
        <w:t xml:space="preserve"> a fez e para as demais </w:t>
      </w:r>
      <w:ins w:id="11" w:author="Andreza Sartori" w:date="2020-11-04T17:06:00Z">
        <w:r w:rsidR="00AA73A4">
          <w:t xml:space="preserve">pessoas? </w:t>
        </w:r>
      </w:ins>
      <w:r w:rsidR="001E427B">
        <w:t>que a</w:t>
      </w:r>
      <w:ins w:id="12" w:author="Andreza Sartori" w:date="2020-11-04T17:05:00Z">
        <w:r w:rsidR="00AA73A4">
          <w:t>s</w:t>
        </w:r>
      </w:ins>
      <w:r w:rsidR="001E427B">
        <w:t xml:space="preserve"> rodeiam.</w:t>
      </w:r>
      <w:r>
        <w:t xml:space="preserve"> Porém, n</w:t>
      </w:r>
      <w:r w:rsidR="001E427B">
        <w:t>os últimos anos a política está em evidência no país, devido a troca da detenção do poder entre os e</w:t>
      </w:r>
      <w:ins w:id="13" w:author="Andreza Sartori" w:date="2020-11-04T17:07:00Z">
        <w:r w:rsidR="00323B3D">
          <w:t>x</w:t>
        </w:r>
      </w:ins>
      <w:del w:id="14" w:author="Andreza Sartori" w:date="2020-11-04T17:07:00Z">
        <w:r w:rsidR="001E427B" w:rsidDel="00323B3D">
          <w:delText>s</w:delText>
        </w:r>
      </w:del>
      <w:r w:rsidR="001E427B">
        <w:t>tremos da democracia (direta e esquerda da política nacional) que ocasionou, como esperado, uma reviravolta no país e na percepção da população em relação ao voto.</w:t>
      </w:r>
    </w:p>
    <w:p w14:paraId="414FD5CD" w14:textId="0CC99B65" w:rsidR="001E427B" w:rsidRDefault="00CC47E4" w:rsidP="003D398C">
      <w:pPr>
        <w:pStyle w:val="TF-TEXTO"/>
        <w:rPr>
          <w:szCs w:val="24"/>
          <w:shd w:val="clear" w:color="auto" w:fill="FFFFFF"/>
        </w:rPr>
      </w:pPr>
      <w:r>
        <w:t xml:space="preserve">Almeida (2007) também aponta que </w:t>
      </w:r>
      <w:r w:rsidR="00DA22AD">
        <w:t>e</w:t>
      </w:r>
      <w:r w:rsidR="001E427B">
        <w:t xml:space="preserve">m toda eleição surgem novos candidatos para serem escolhidos entre a população, com o discurso quase que padrão de educação e segurança. Mas até onde isto realmente é verdade? Como posso estar em garantia que esta mesma pessoa que está me prometendo investimentos na educação, por exemplo, </w:t>
      </w:r>
      <w:ins w:id="15" w:author="Andreza Sartori" w:date="2020-11-04T17:08:00Z">
        <w:r w:rsidR="00722982">
          <w:t>há</w:t>
        </w:r>
      </w:ins>
      <w:del w:id="16" w:author="Andreza Sartori" w:date="2020-11-04T17:08:00Z">
        <w:r w:rsidR="001E427B" w:rsidDel="00722982">
          <w:delText>a</w:delText>
        </w:r>
      </w:del>
      <w:r w:rsidR="001E427B">
        <w:t xml:space="preserve"> alguns anos </w:t>
      </w:r>
      <w:del w:id="17" w:author="Andreza Sartori" w:date="2020-11-04T17:08:00Z">
        <w:r w:rsidR="001E427B" w:rsidDel="00722982">
          <w:delText xml:space="preserve">atrás </w:delText>
        </w:r>
      </w:del>
      <w:r w:rsidR="001E427B">
        <w:t>não vetou algum projeto que destinaria recursos para esta mesma educação? Até onde é verdade este discurso e até onde não?</w:t>
      </w:r>
      <w:r w:rsidR="00DA22AD">
        <w:t xml:space="preserve"> Ou seja, percebe</w:t>
      </w:r>
      <w:r>
        <w:t>-se</w:t>
      </w:r>
      <w:r w:rsidR="00DA22AD">
        <w:t xml:space="preserve"> que h</w:t>
      </w:r>
      <w:r w:rsidR="001E427B">
        <w:t>á carência de informação de fácil acesso aos eleitores sobre os candidatos</w:t>
      </w:r>
      <w:ins w:id="18" w:author="Andreza Sartori" w:date="2020-11-04T17:09:00Z">
        <w:r w:rsidR="00715FB9">
          <w:t>,</w:t>
        </w:r>
      </w:ins>
      <w:r w:rsidR="001E427B">
        <w:t xml:space="preserve"> e isto</w:t>
      </w:r>
      <w:del w:id="19" w:author="Andreza Sartori" w:date="2020-11-04T17:09:00Z">
        <w:r w:rsidR="001E427B" w:rsidDel="00715FB9">
          <w:delText>,</w:delText>
        </w:r>
      </w:del>
      <w:r w:rsidR="001E427B">
        <w:t xml:space="preserve"> </w:t>
      </w:r>
      <w:r w:rsidR="00E14471">
        <w:t>impulsiona</w:t>
      </w:r>
      <w:r w:rsidR="001E427B">
        <w:t xml:space="preserve"> escolhas equivocadas ou não</w:t>
      </w:r>
      <w:ins w:id="20" w:author="Andreza Sartori" w:date="2020-11-04T17:09:00Z">
        <w:r w:rsidR="00715FB9">
          <w:t>,</w:t>
        </w:r>
      </w:ins>
      <w:r w:rsidR="001E427B">
        <w:t xml:space="preserve"> baseadas em fatos comprovados por veículos de imprensa em relação aos candidatos.</w:t>
      </w:r>
    </w:p>
    <w:p w14:paraId="64175606" w14:textId="4D6E4894" w:rsidR="004C0197" w:rsidRDefault="004C0197" w:rsidP="00AA0595">
      <w:pPr>
        <w:pStyle w:val="TF-TEXTO"/>
      </w:pPr>
      <w:r>
        <w:t xml:space="preserve">Diante desta realidade, </w:t>
      </w:r>
      <w:r w:rsidRPr="000C1F01">
        <w:t xml:space="preserve">este trabalho </w:t>
      </w:r>
      <w:r>
        <w:t>propõem o desenvolvimento de</w:t>
      </w:r>
      <w:r w:rsidRPr="000C1F01">
        <w:t xml:space="preserve"> um</w:t>
      </w:r>
      <w:r>
        <w:t>a aplicação</w:t>
      </w:r>
      <w:r w:rsidRPr="000C1F01">
        <w:t xml:space="preserve"> que implementará técnicas de mineração de dados </w:t>
      </w:r>
      <w:commentRangeStart w:id="21"/>
      <w:r w:rsidRPr="000C1F01">
        <w:t xml:space="preserve">para apoiar a extração </w:t>
      </w:r>
      <w:commentRangeEnd w:id="21"/>
      <w:r w:rsidR="00696B5E">
        <w:rPr>
          <w:rStyle w:val="Refdecomentrio"/>
        </w:rPr>
        <w:commentReference w:id="21"/>
      </w:r>
      <w:r w:rsidRPr="000C1F01">
        <w:t xml:space="preserve">e </w:t>
      </w:r>
      <w:r w:rsidR="000A1689">
        <w:t>o agrupamento de</w:t>
      </w:r>
      <w:r w:rsidRPr="000C1F01">
        <w:t xml:space="preserve"> informações </w:t>
      </w:r>
      <w:r>
        <w:t>históricas de seus representantes</w:t>
      </w:r>
      <w:r w:rsidR="000A1689">
        <w:t>,</w:t>
      </w:r>
      <w:r>
        <w:t xml:space="preserve"> </w:t>
      </w:r>
      <w:r w:rsidR="000A1689">
        <w:t>disponibilizando</w:t>
      </w:r>
      <w:r>
        <w:t>-as na forma de um dossiê</w:t>
      </w:r>
      <w:r w:rsidR="000A1689">
        <w:t xml:space="preserve"> político</w:t>
      </w:r>
      <w:r>
        <w:t>.</w:t>
      </w:r>
    </w:p>
    <w:p w14:paraId="286B3BEA" w14:textId="77E15808" w:rsidR="00F255FC" w:rsidRPr="00DF4B72" w:rsidRDefault="00F255FC" w:rsidP="007D10F2">
      <w:pPr>
        <w:pStyle w:val="Ttulo2"/>
      </w:pPr>
      <w:bookmarkStart w:id="22" w:name="_Toc419598576"/>
      <w:bookmarkStart w:id="23" w:name="_Toc420721317"/>
      <w:bookmarkStart w:id="24" w:name="_Toc420721467"/>
      <w:bookmarkStart w:id="25" w:name="_Toc420721562"/>
      <w:bookmarkStart w:id="26" w:name="_Toc420721768"/>
      <w:bookmarkStart w:id="27" w:name="_Toc420723209"/>
      <w:bookmarkStart w:id="28" w:name="_Toc482682370"/>
      <w:bookmarkStart w:id="29" w:name="_Toc54164904"/>
      <w:bookmarkStart w:id="30" w:name="_Toc54165664"/>
      <w:bookmarkStart w:id="31" w:name="_Toc54169316"/>
      <w:bookmarkStart w:id="32" w:name="_Toc96347426"/>
      <w:bookmarkStart w:id="33" w:name="_Toc96357710"/>
      <w:bookmarkStart w:id="34" w:name="_Toc96491850"/>
      <w:bookmarkStart w:id="35" w:name="_Toc411603090"/>
      <w:r w:rsidRPr="00DF4B72">
        <w:lastRenderedPageBreak/>
        <w:t>OBJETIVOS</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7298934" w14:textId="6F99A4AE" w:rsidR="00DB7EFC" w:rsidRDefault="00C9791C" w:rsidP="00DB7EFC">
      <w:pPr>
        <w:pStyle w:val="TF-TEXTO"/>
      </w:pPr>
      <w:r>
        <w:t xml:space="preserve">O objetivo </w:t>
      </w:r>
      <w:r w:rsidR="000A1689">
        <w:t xml:space="preserve">deste trabalho é </w:t>
      </w:r>
      <w:commentRangeStart w:id="36"/>
      <w:r w:rsidR="000A1689">
        <w:t>desenvolver</w:t>
      </w:r>
      <w:commentRangeEnd w:id="36"/>
      <w:r w:rsidR="0082039F">
        <w:rPr>
          <w:rStyle w:val="Refdecomentrio"/>
        </w:rPr>
        <w:commentReference w:id="36"/>
      </w:r>
      <w:r w:rsidR="000A1689">
        <w:t xml:space="preserve"> uma aplicação que agrupe informações históricas de seus representantes, disponibilizando-as na forma de um dossiê político</w:t>
      </w:r>
      <w:r w:rsidR="001407CC">
        <w:t>.</w:t>
      </w:r>
    </w:p>
    <w:p w14:paraId="18C9AE1D" w14:textId="77777777" w:rsidR="00C35E57" w:rsidRDefault="00C35E57" w:rsidP="00C35E57">
      <w:pPr>
        <w:pStyle w:val="TF-TEXTO"/>
      </w:pPr>
      <w:r>
        <w:t>Os objetivos específicos são:</w:t>
      </w:r>
    </w:p>
    <w:p w14:paraId="0C295F63" w14:textId="0CF29DA2" w:rsidR="00C35E57" w:rsidRDefault="001E427B" w:rsidP="00C35E57">
      <w:pPr>
        <w:pStyle w:val="TF-ALNEA"/>
      </w:pPr>
      <w:commentRangeStart w:id="37"/>
      <w:r>
        <w:t>a</w:t>
      </w:r>
      <w:r w:rsidR="00B25EF7">
        <w:t xml:space="preserve">presentar, </w:t>
      </w:r>
      <w:commentRangeEnd w:id="37"/>
      <w:r w:rsidR="00137E86">
        <w:rPr>
          <w:rStyle w:val="Refdecomentrio"/>
        </w:rPr>
        <w:commentReference w:id="37"/>
      </w:r>
      <w:r w:rsidR="00B25EF7">
        <w:t xml:space="preserve">de </w:t>
      </w:r>
      <w:commentRangeStart w:id="38"/>
      <w:r w:rsidR="00B25EF7">
        <w:t>forma clara e comprovada</w:t>
      </w:r>
      <w:commentRangeEnd w:id="38"/>
      <w:r w:rsidR="001F7A8A">
        <w:rPr>
          <w:rStyle w:val="Refdecomentrio"/>
        </w:rPr>
        <w:commentReference w:id="38"/>
      </w:r>
      <w:r w:rsidR="00B25EF7">
        <w:t>, ações políticas realizadas pelo candidato</w:t>
      </w:r>
      <w:r w:rsidR="00C35E57">
        <w:t>;</w:t>
      </w:r>
    </w:p>
    <w:p w14:paraId="2A3D0C11" w14:textId="20FD205E" w:rsidR="00C35E57" w:rsidRDefault="001E427B" w:rsidP="00C35E57">
      <w:pPr>
        <w:pStyle w:val="TF-ALNEA"/>
      </w:pPr>
      <w:r>
        <w:t>f</w:t>
      </w:r>
      <w:r w:rsidR="00B25EF7">
        <w:t xml:space="preserve">acilitar e auxiliar na escolha de representantes políticos, conforme </w:t>
      </w:r>
      <w:r w:rsidR="00DB7EFC">
        <w:t>as prefer</w:t>
      </w:r>
      <w:ins w:id="39" w:author="Andreza Sartori" w:date="2020-11-04T17:13:00Z">
        <w:r w:rsidR="00137E86">
          <w:t>ê</w:t>
        </w:r>
      </w:ins>
      <w:del w:id="40" w:author="Andreza Sartori" w:date="2020-11-04T17:13:00Z">
        <w:r w:rsidR="00DB7EFC" w:rsidDel="00137E86">
          <w:delText>e</w:delText>
        </w:r>
      </w:del>
      <w:r w:rsidR="00DB7EFC">
        <w:t>ncias do eleitor</w:t>
      </w:r>
      <w:r w:rsidR="00C35E57">
        <w:t>;</w:t>
      </w:r>
    </w:p>
    <w:p w14:paraId="6EB6A73E" w14:textId="7C80AF55" w:rsidR="00E93E6B" w:rsidRDefault="001E427B" w:rsidP="00D72D85">
      <w:pPr>
        <w:pStyle w:val="TF-ALNEA"/>
      </w:pPr>
      <w:r>
        <w:t>d</w:t>
      </w:r>
      <w:r w:rsidR="00E93E6B">
        <w:t xml:space="preserve">isponibilizar, de forma centralizada, </w:t>
      </w:r>
      <w:commentRangeStart w:id="41"/>
      <w:r w:rsidR="00E93E6B">
        <w:t>conteúdo de fácil e ampla consulta</w:t>
      </w:r>
      <w:commentRangeEnd w:id="41"/>
      <w:r w:rsidR="00D7330B">
        <w:rPr>
          <w:rStyle w:val="Refdecomentrio"/>
        </w:rPr>
        <w:commentReference w:id="41"/>
      </w:r>
      <w:r>
        <w:t>.</w:t>
      </w:r>
    </w:p>
    <w:p w14:paraId="664B55CF" w14:textId="77777777" w:rsidR="00451B94" w:rsidRPr="00B71A23" w:rsidRDefault="00451B94" w:rsidP="00FC4A9F">
      <w:pPr>
        <w:pStyle w:val="Ttulo1"/>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r w:rsidRPr="00B71A23">
        <w:t>proposta</w:t>
      </w:r>
    </w:p>
    <w:p w14:paraId="5425C4E1" w14:textId="3D6BD81A" w:rsidR="00310801" w:rsidRPr="00310801" w:rsidRDefault="007E00BA" w:rsidP="003E43FA">
      <w:pPr>
        <w:pStyle w:val="TF-TEXTO"/>
      </w:pPr>
      <w:r>
        <w:t xml:space="preserve">A proposta da aplicação consiste em </w:t>
      </w:r>
      <w:r w:rsidR="00D33FA9">
        <w:t>expor</w:t>
      </w:r>
      <w:r w:rsidR="000C5E2A">
        <w:t>, de forma categorizada</w:t>
      </w:r>
      <w:r w:rsidR="00310801">
        <w:t xml:space="preserve"> negativamente ou positivamente</w:t>
      </w:r>
      <w:r w:rsidR="000C5E2A">
        <w:t>,</w:t>
      </w:r>
      <w:r w:rsidR="0097556B">
        <w:t xml:space="preserve"> </w:t>
      </w:r>
      <w:r w:rsidR="00310801">
        <w:t>e de fácil leitura</w:t>
      </w:r>
      <w:r w:rsidR="000C5E2A">
        <w:t xml:space="preserve"> ações realizadas</w:t>
      </w:r>
      <w:r w:rsidR="00310801">
        <w:t xml:space="preserve"> </w:t>
      </w:r>
      <w:r w:rsidR="000C5E2A">
        <w:t xml:space="preserve">ou </w:t>
      </w:r>
      <w:r w:rsidR="00AF4C85">
        <w:t>ações</w:t>
      </w:r>
      <w:r w:rsidR="000C5E2A">
        <w:t xml:space="preserve"> vinculadas a determinado parlamentar, estando ou não em processo eleitoral. </w:t>
      </w:r>
      <w:r w:rsidR="00310801">
        <w:t xml:space="preserve">Vinculando </w:t>
      </w:r>
      <w:r w:rsidR="00310801">
        <w:rPr>
          <w:i/>
        </w:rPr>
        <w:t>links</w:t>
      </w:r>
      <w:r w:rsidR="00310801">
        <w:t xml:space="preserve"> de matérias oriundas de portais oficiais de notícias aos nomes dos parlamentares envolvidos diretamente ou indiretamente no conteúdo da matéria disponível no </w:t>
      </w:r>
      <w:r w:rsidR="00310801">
        <w:rPr>
          <w:i/>
        </w:rPr>
        <w:t>link</w:t>
      </w:r>
      <w:r w:rsidR="00310801">
        <w:t xml:space="preserve"> informado.</w:t>
      </w:r>
    </w:p>
    <w:p w14:paraId="7E623BEE" w14:textId="777325D8" w:rsidR="007E00BA" w:rsidRDefault="000C5E2A" w:rsidP="003E43FA">
      <w:pPr>
        <w:pStyle w:val="TF-TEXTO"/>
      </w:pPr>
      <w:commentRangeStart w:id="49"/>
      <w:r>
        <w:t xml:space="preserve">Centralizando </w:t>
      </w:r>
      <w:r w:rsidR="00AF4C85">
        <w:t xml:space="preserve">e disponibilizando de fácil acesso, </w:t>
      </w:r>
      <w:r w:rsidR="0040420D">
        <w:t xml:space="preserve">informações de relevância ao eleitorado sobre seus </w:t>
      </w:r>
      <w:commentRangeEnd w:id="49"/>
      <w:r w:rsidR="00CF0E60">
        <w:rPr>
          <w:rStyle w:val="Refdecomentrio"/>
        </w:rPr>
        <w:commentReference w:id="49"/>
      </w:r>
      <w:r w:rsidR="0040420D">
        <w:t>candidatos e discursos</w:t>
      </w:r>
      <w:r w:rsidR="00AF4C85">
        <w:t xml:space="preserve"> apresentados</w:t>
      </w:r>
      <w:r w:rsidR="00310801">
        <w:t xml:space="preserve">, agregando na qualidade das </w:t>
      </w:r>
      <w:r w:rsidR="004F1C8F">
        <w:t xml:space="preserve">argumentações em discussões construtivas, debates e nas </w:t>
      </w:r>
      <w:r w:rsidR="00310801">
        <w:t>escolhas feitas pelos eleitores nas urnas.</w:t>
      </w:r>
    </w:p>
    <w:p w14:paraId="58694102" w14:textId="77777777" w:rsidR="00451B94" w:rsidRPr="00BF6CFA" w:rsidRDefault="00451B94" w:rsidP="00451B94">
      <w:pPr>
        <w:pStyle w:val="Ttulo2"/>
        <w:spacing w:after="120" w:line="240" w:lineRule="auto"/>
      </w:pPr>
      <w:bookmarkStart w:id="50" w:name="_Toc54164915"/>
      <w:bookmarkStart w:id="51" w:name="_Toc54165669"/>
      <w:bookmarkStart w:id="52" w:name="_Toc54169327"/>
      <w:bookmarkStart w:id="53" w:name="_Toc96347433"/>
      <w:bookmarkStart w:id="54" w:name="_Toc96357717"/>
      <w:bookmarkStart w:id="55" w:name="_Toc96491860"/>
      <w:bookmarkStart w:id="56" w:name="_Toc351015594"/>
      <w:r w:rsidRPr="00BF6CFA">
        <w:t>JUSTIFICATIVA</w:t>
      </w:r>
    </w:p>
    <w:p w14:paraId="53E4FBA5" w14:textId="7043B70C" w:rsidR="003001F1" w:rsidRDefault="003001F1" w:rsidP="00451B94">
      <w:pPr>
        <w:pStyle w:val="TF-TEXTO"/>
      </w:pPr>
      <w:r>
        <w:t xml:space="preserve">Cada dia que passa, fica mais evidente a importância envolvida em cada eleição realizada no país, sendo de qualquer âmbito, nacional, regional, estadual ou municipal. Isto implica numa escolha mais assertiva por parte dos eleitores. A escassez de informações verificadas e centralizadas direciona a responsabilidade de agrupar estas informações aos eleitores, estes que muitas vezes não possuem as ferramentas e conhecimentos necessários para esta tarefa. </w:t>
      </w:r>
    </w:p>
    <w:p w14:paraId="70D22C96" w14:textId="03DE6705" w:rsidR="00455ECF" w:rsidRDefault="00455ECF" w:rsidP="00451B94">
      <w:pPr>
        <w:pStyle w:val="TF-TEXTO"/>
      </w:pPr>
      <w:r>
        <w:t>Disponibilizando um repositório centralizador destas informações de forma simplificada e agrupada irá beneficiar de forma geral a população do país.</w:t>
      </w:r>
    </w:p>
    <w:p w14:paraId="212D208A" w14:textId="5CC3A040" w:rsidR="00451B94" w:rsidRPr="00DF4B72" w:rsidRDefault="00451B94" w:rsidP="00451B94">
      <w:pPr>
        <w:pStyle w:val="Ttulo2"/>
        <w:spacing w:after="120" w:line="240" w:lineRule="auto"/>
      </w:pPr>
      <w:r w:rsidRPr="00DF4B72">
        <w:rPr>
          <w:caps w:val="0"/>
        </w:rPr>
        <w:t>REQUISITOS PRINCIPAIS DO PROBLEMA A SER TRABALHADO</w:t>
      </w:r>
      <w:bookmarkEnd w:id="50"/>
      <w:bookmarkEnd w:id="51"/>
      <w:bookmarkEnd w:id="52"/>
      <w:bookmarkEnd w:id="53"/>
      <w:bookmarkEnd w:id="54"/>
      <w:bookmarkEnd w:id="55"/>
      <w:bookmarkEnd w:id="56"/>
    </w:p>
    <w:p w14:paraId="0935C02E" w14:textId="77777777" w:rsidR="001E427B" w:rsidRDefault="001E427B" w:rsidP="001E427B">
      <w:pPr>
        <w:pStyle w:val="TF-TEXTO"/>
      </w:pPr>
      <w:r>
        <w:t>A aplicação de mineração de dados deverá:</w:t>
      </w:r>
    </w:p>
    <w:p w14:paraId="388B4233" w14:textId="20A52B80" w:rsidR="001E427B" w:rsidRDefault="001E427B" w:rsidP="001E427B">
      <w:pPr>
        <w:pStyle w:val="TF-TEXTO"/>
        <w:widowControl w:val="0"/>
        <w:numPr>
          <w:ilvl w:val="0"/>
          <w:numId w:val="21"/>
        </w:numPr>
        <w:spacing w:before="0"/>
        <w:ind w:left="1077" w:hanging="397"/>
        <w:contextualSpacing w:val="0"/>
      </w:pPr>
      <w:r>
        <w:t>permitir o cadastro de sites ao qual serão extraídas as informações (Requisito Funcional – RF)</w:t>
      </w:r>
      <w:r w:rsidR="00794F39">
        <w:t>;</w:t>
      </w:r>
    </w:p>
    <w:p w14:paraId="6E1A50FE" w14:textId="01A7231E" w:rsidR="001E427B" w:rsidRDefault="001E427B" w:rsidP="001E427B">
      <w:pPr>
        <w:pStyle w:val="TF-TEXTO"/>
        <w:widowControl w:val="0"/>
        <w:numPr>
          <w:ilvl w:val="0"/>
          <w:numId w:val="21"/>
        </w:numPr>
        <w:spacing w:before="0"/>
        <w:ind w:left="1077" w:hanging="397"/>
        <w:contextualSpacing w:val="0"/>
      </w:pPr>
      <w:r w:rsidRPr="007B0B7D">
        <w:lastRenderedPageBreak/>
        <w:t xml:space="preserve">implementar </w:t>
      </w:r>
      <w:r>
        <w:t xml:space="preserve">o processo de mineração e as suas </w:t>
      </w:r>
      <w:r w:rsidRPr="007B0B7D">
        <w:t>etapas</w:t>
      </w:r>
      <w:r>
        <w:t xml:space="preserve">, sendo elas: </w:t>
      </w:r>
      <w:r w:rsidRPr="007B0B7D">
        <w:t>seleção, pré-processamento, limpeza</w:t>
      </w:r>
      <w:r>
        <w:t>,</w:t>
      </w:r>
      <w:r w:rsidRPr="007B0B7D">
        <w:t xml:space="preserve"> transformação</w:t>
      </w:r>
      <w:r>
        <w:t>, mineração de dados e interpretação dos dados</w:t>
      </w:r>
      <w:r w:rsidRPr="007B0B7D">
        <w:t xml:space="preserve"> (RF);</w:t>
      </w:r>
      <w:r>
        <w:t xml:space="preserve"> </w:t>
      </w:r>
    </w:p>
    <w:p w14:paraId="02A20787" w14:textId="71BD80CF" w:rsidR="001E427B" w:rsidRDefault="001E427B" w:rsidP="001E427B">
      <w:pPr>
        <w:pStyle w:val="TF-TEXTO"/>
        <w:widowControl w:val="0"/>
        <w:numPr>
          <w:ilvl w:val="0"/>
          <w:numId w:val="21"/>
        </w:numPr>
        <w:spacing w:before="0"/>
        <w:ind w:left="1077" w:hanging="397"/>
        <w:contextualSpacing w:val="0"/>
      </w:pPr>
      <w:r w:rsidRPr="00E96F53">
        <w:t>implementar a técnica de agrupamento para realizar a mineração dos dados (RF);</w:t>
      </w:r>
    </w:p>
    <w:p w14:paraId="0E038B19" w14:textId="64CC94A8" w:rsidR="001E427B" w:rsidRDefault="00E14471" w:rsidP="001E427B">
      <w:pPr>
        <w:pStyle w:val="TF-TEXTO"/>
        <w:widowControl w:val="0"/>
        <w:numPr>
          <w:ilvl w:val="0"/>
          <w:numId w:val="21"/>
        </w:numPr>
        <w:spacing w:before="0"/>
        <w:ind w:left="1077" w:hanging="397"/>
        <w:contextualSpacing w:val="0"/>
      </w:pPr>
      <w:r>
        <w:t>disponibilizar</w:t>
      </w:r>
      <w:r w:rsidR="00794F39">
        <w:t xml:space="preserve"> as informações na forma de um </w:t>
      </w:r>
      <w:r>
        <w:t>repositório/</w:t>
      </w:r>
      <w:r w:rsidR="00794F39">
        <w:t>dossiê com link para notícias dos mandatários (RF);</w:t>
      </w:r>
    </w:p>
    <w:p w14:paraId="50AAE0D6" w14:textId="505D2D7B" w:rsidR="005D3038" w:rsidRPr="00E96F53" w:rsidRDefault="005D3038" w:rsidP="001E427B">
      <w:pPr>
        <w:pStyle w:val="TF-TEXTO"/>
        <w:widowControl w:val="0"/>
        <w:numPr>
          <w:ilvl w:val="0"/>
          <w:numId w:val="21"/>
        </w:numPr>
        <w:spacing w:before="0"/>
        <w:ind w:left="1077" w:hanging="397"/>
        <w:contextualSpacing w:val="0"/>
      </w:pPr>
      <w:r>
        <w:t>permitir ao usuário consultar as informações a partir do nome completo do mandatário (RF);</w:t>
      </w:r>
    </w:p>
    <w:p w14:paraId="1D078536" w14:textId="712F378F" w:rsidR="001E427B" w:rsidRPr="007B0B7D" w:rsidRDefault="001E427B" w:rsidP="001E427B">
      <w:pPr>
        <w:pStyle w:val="TF-TEXTO"/>
        <w:widowControl w:val="0"/>
        <w:numPr>
          <w:ilvl w:val="0"/>
          <w:numId w:val="21"/>
        </w:numPr>
        <w:spacing w:before="0"/>
        <w:ind w:left="1077" w:hanging="397"/>
        <w:contextualSpacing w:val="0"/>
      </w:pPr>
      <w:r w:rsidRPr="007B0B7D">
        <w:t>ser implementada utilizando o ambiente de desenvolvimento Microsoft Visual Studio 2010</w:t>
      </w:r>
      <w:r>
        <w:t xml:space="preserve"> e na plataforma AspNet </w:t>
      </w:r>
      <w:r w:rsidRPr="007B0B7D">
        <w:t>(Requisito Não-Funcional - RNF);</w:t>
      </w:r>
    </w:p>
    <w:p w14:paraId="54A2EB9D" w14:textId="5C5CDE00" w:rsidR="001E427B" w:rsidRDefault="001E427B" w:rsidP="00D72D85">
      <w:pPr>
        <w:pStyle w:val="TF-TEXTO"/>
        <w:widowControl w:val="0"/>
        <w:numPr>
          <w:ilvl w:val="0"/>
          <w:numId w:val="21"/>
        </w:numPr>
        <w:spacing w:before="0"/>
        <w:ind w:left="1077" w:hanging="397"/>
        <w:contextualSpacing w:val="0"/>
      </w:pPr>
      <w:r w:rsidRPr="007B0B7D">
        <w:t xml:space="preserve">ser implementada utilizando </w:t>
      </w:r>
      <w:r>
        <w:t>Kubernetes ou Docker Swarm (RNF).</w:t>
      </w:r>
    </w:p>
    <w:p w14:paraId="2AA9AD76" w14:textId="77777777" w:rsidR="00451B94" w:rsidRPr="00DF4B72" w:rsidRDefault="00451B94" w:rsidP="00451B94">
      <w:pPr>
        <w:pStyle w:val="Ttulo2"/>
        <w:spacing w:after="120" w:line="240" w:lineRule="auto"/>
      </w:pPr>
      <w:r w:rsidRPr="00DF4B72">
        <w:t>METODOLOGIA</w:t>
      </w:r>
    </w:p>
    <w:p w14:paraId="2120DD0B" w14:textId="77777777" w:rsidR="007C07AE" w:rsidRDefault="007C07AE" w:rsidP="007C07AE">
      <w:pPr>
        <w:pStyle w:val="TF-TEXTO"/>
      </w:pPr>
      <w:r>
        <w:t>O trabalho será desenvolvido observando as seguintes etapas:</w:t>
      </w:r>
    </w:p>
    <w:p w14:paraId="04CCB475" w14:textId="3A2C9B52" w:rsidR="007C07AE" w:rsidRDefault="007C07AE" w:rsidP="007C07AE">
      <w:pPr>
        <w:pStyle w:val="TF-ALNEA"/>
        <w:numPr>
          <w:ilvl w:val="0"/>
          <w:numId w:val="22"/>
        </w:numPr>
        <w:contextualSpacing w:val="0"/>
      </w:pPr>
      <w:r>
        <w:t>levantamento bibliográfico: realizar o levantamento bibliográfico sobre mineração de dados e trabalhos relacionados;</w:t>
      </w:r>
    </w:p>
    <w:p w14:paraId="1B0D3029" w14:textId="0C4FA9E4" w:rsidR="00794F39" w:rsidRDefault="00794F39" w:rsidP="007C07AE">
      <w:pPr>
        <w:pStyle w:val="TF-ALNEA"/>
        <w:numPr>
          <w:ilvl w:val="0"/>
          <w:numId w:val="22"/>
        </w:numPr>
        <w:contextualSpacing w:val="0"/>
      </w:pPr>
      <w:r w:rsidRPr="00FB3974">
        <w:t xml:space="preserve">elicitação de requisitos: baseando-se no levantamento bibliográfico, refinar os requisitos propostos para </w:t>
      </w:r>
      <w:r>
        <w:t xml:space="preserve">a mineração de dados </w:t>
      </w:r>
      <w:r w:rsidRPr="00FB3974">
        <w:t>proposto;</w:t>
      </w:r>
    </w:p>
    <w:p w14:paraId="03AB5EC2" w14:textId="21D40B19" w:rsidR="007C07AE" w:rsidRDefault="007C07AE" w:rsidP="007C07AE">
      <w:pPr>
        <w:pStyle w:val="TF-ALNEA"/>
        <w:numPr>
          <w:ilvl w:val="0"/>
          <w:numId w:val="22"/>
        </w:numPr>
        <w:contextualSpacing w:val="0"/>
      </w:pPr>
      <w:r>
        <w:t xml:space="preserve">especificação da </w:t>
      </w:r>
      <w:r w:rsidRPr="0014030C">
        <w:t>aplicação</w:t>
      </w:r>
      <w:r>
        <w:t xml:space="preserve">: especificar a aplicação com análise orientada a objetos utilizando a </w:t>
      </w:r>
      <w:r w:rsidRPr="007C07AE">
        <w:t>Unified Modeling Language</w:t>
      </w:r>
      <w:r w:rsidRPr="003F7172">
        <w:t xml:space="preserve"> </w:t>
      </w:r>
      <w:r w:rsidRPr="009B4064">
        <w:t>(UML)</w:t>
      </w:r>
      <w:r>
        <w:t xml:space="preserve">. Utilizar a ferramenta </w:t>
      </w:r>
      <w:r w:rsidRPr="007C07AE">
        <w:t>Enterprise Architect</w:t>
      </w:r>
      <w:r w:rsidRPr="003F7172">
        <w:t xml:space="preserve"> </w:t>
      </w:r>
      <w:r>
        <w:t xml:space="preserve">7.5 </w:t>
      </w:r>
      <w:r w:rsidRPr="008C6C49">
        <w:t xml:space="preserve">(EA) </w:t>
      </w:r>
      <w:r>
        <w:t>para o desenvolvimento dos diagramas de casos de uso</w:t>
      </w:r>
      <w:r w:rsidR="00DB4111">
        <w:t xml:space="preserve"> e </w:t>
      </w:r>
      <w:r>
        <w:t>classes;</w:t>
      </w:r>
    </w:p>
    <w:p w14:paraId="63FD4D63" w14:textId="1D55D844" w:rsidR="00794F39" w:rsidRPr="00FB3974" w:rsidRDefault="00794F39" w:rsidP="007C07AE">
      <w:pPr>
        <w:pStyle w:val="TF-ALNEA"/>
        <w:numPr>
          <w:ilvl w:val="0"/>
          <w:numId w:val="22"/>
        </w:numPr>
        <w:contextualSpacing w:val="0"/>
      </w:pPr>
      <w:r w:rsidRPr="00FB3974">
        <w:t xml:space="preserve">definição </w:t>
      </w:r>
      <w:r>
        <w:t>dos sites de busca</w:t>
      </w:r>
      <w:r w:rsidRPr="00FB3974">
        <w:t>: analisar</w:t>
      </w:r>
      <w:r w:rsidR="007C07AE">
        <w:t xml:space="preserve"> e escolh</w:t>
      </w:r>
      <w:r w:rsidR="00E14471">
        <w:t>e</w:t>
      </w:r>
      <w:r w:rsidR="007C07AE">
        <w:t>r</w:t>
      </w:r>
      <w:r w:rsidRPr="00FB3974">
        <w:t xml:space="preserve"> quais </w:t>
      </w:r>
      <w:r>
        <w:t xml:space="preserve">sites disponibilizam </w:t>
      </w:r>
      <w:r w:rsidRPr="00FB3974">
        <w:t xml:space="preserve">informações são relevantes </w:t>
      </w:r>
      <w:r w:rsidR="007C07AE">
        <w:t>sobre os mandatários</w:t>
      </w:r>
      <w:r w:rsidRPr="00FB3974">
        <w:t>;</w:t>
      </w:r>
    </w:p>
    <w:p w14:paraId="587B8F24" w14:textId="77777777" w:rsidR="007C07AE" w:rsidRDefault="007C07AE" w:rsidP="007C07AE">
      <w:pPr>
        <w:pStyle w:val="TF-ALNEA"/>
        <w:numPr>
          <w:ilvl w:val="0"/>
          <w:numId w:val="22"/>
        </w:numPr>
        <w:contextualSpacing w:val="0"/>
      </w:pPr>
      <w:r>
        <w:t>definição da técnica de mineração: pesquisar, analisar a técnica de agrupamento que irá ser utilizada para compor a aplicação de mineração dos dados, levando em consideração seu desempenho e sua eficácia;</w:t>
      </w:r>
    </w:p>
    <w:p w14:paraId="0B6C5596" w14:textId="6A177D6F" w:rsidR="007C07AE" w:rsidRDefault="007C07AE" w:rsidP="007C07AE">
      <w:pPr>
        <w:pStyle w:val="TF-ALNEA"/>
        <w:numPr>
          <w:ilvl w:val="0"/>
          <w:numId w:val="22"/>
        </w:numPr>
        <w:contextualSpacing w:val="0"/>
      </w:pPr>
      <w:r>
        <w:t xml:space="preserve">implementação </w:t>
      </w:r>
      <w:r w:rsidR="00D72D85">
        <w:t xml:space="preserve">o processo </w:t>
      </w:r>
      <w:r>
        <w:t>de extração e agrupamento das informações: a partir das etapas (d) e (e) implementar o processo de mineração e agrupamen</w:t>
      </w:r>
      <w:r w:rsidR="00D72D85">
        <w:t>t</w:t>
      </w:r>
      <w:r>
        <w:t>o das informações dos mandatários utilizando a plataforma AspNet com o ambiente Microsoft Visual Studio 2010;</w:t>
      </w:r>
    </w:p>
    <w:p w14:paraId="157182F6" w14:textId="6B6E279C" w:rsidR="007650E1" w:rsidRDefault="007C07AE" w:rsidP="007C07AE">
      <w:pPr>
        <w:pStyle w:val="TF-ALNEA"/>
        <w:numPr>
          <w:ilvl w:val="0"/>
          <w:numId w:val="22"/>
        </w:numPr>
        <w:contextualSpacing w:val="0"/>
        <w:rPr>
          <w:color w:val="767171"/>
        </w:rPr>
      </w:pPr>
      <w:r>
        <w:t>t</w:t>
      </w:r>
      <w:r w:rsidRPr="00937875">
        <w:t>estes: realizar testes com a técnica implementad</w:t>
      </w:r>
      <w:r>
        <w:t>a na etapa (</w:t>
      </w:r>
      <w:r w:rsidR="00E14471">
        <w:t>f</w:t>
      </w:r>
      <w:r>
        <w:t xml:space="preserve">) verificando se </w:t>
      </w:r>
      <w:proofErr w:type="gramStart"/>
      <w:r>
        <w:t>a mesma</w:t>
      </w:r>
      <w:proofErr w:type="gramEnd"/>
      <w:r w:rsidRPr="00937875">
        <w:t xml:space="preserve"> </w:t>
      </w:r>
      <w:r>
        <w:t>é</w:t>
      </w:r>
      <w:r w:rsidRPr="00937875">
        <w:t xml:space="preserve"> eficiência </w:t>
      </w:r>
      <w:r>
        <w:t xml:space="preserve">e possui baixo custo computacional para realizar </w:t>
      </w:r>
      <w:r w:rsidRPr="00937875">
        <w:t xml:space="preserve">a extração </w:t>
      </w:r>
      <w:r>
        <w:t xml:space="preserve">das informações. Além disso também será verificado a assertividade dos agrupamentos de notícias associadas aos mandatários. </w:t>
      </w:r>
    </w:p>
    <w:p w14:paraId="570E1F6E" w14:textId="1493B277" w:rsidR="00451B94" w:rsidRPr="00043412" w:rsidRDefault="0060060C" w:rsidP="0060060C">
      <w:pPr>
        <w:pStyle w:val="TF-LEGENDA-Ilustracao"/>
      </w:pPr>
      <w:bookmarkStart w:id="57" w:name="_Ref98650273"/>
      <w:r w:rsidRPr="00043412">
        <w:lastRenderedPageBreak/>
        <w:t xml:space="preserve">Quadro </w:t>
      </w:r>
      <w:fldSimple w:instr=" SEQ Quadro \* ARABIC ">
        <w:r w:rsidR="003519A3" w:rsidRPr="00043412">
          <w:rPr>
            <w:noProof/>
          </w:rPr>
          <w:t>1</w:t>
        </w:r>
      </w:fldSimple>
      <w:bookmarkEnd w:id="57"/>
      <w:r w:rsidR="00451B94" w:rsidRPr="00043412">
        <w:t xml:space="preserve"> </w:t>
      </w:r>
      <w:r w:rsidR="007C07AE">
        <w:t>–</w:t>
      </w:r>
      <w:r w:rsidR="00451B94" w:rsidRPr="00043412">
        <w:t xml:space="preserve"> Cronograma</w:t>
      </w:r>
      <w:r w:rsidR="007C07AE">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043412" w:rsidRPr="00043412"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43412"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311F4CC9" w:rsidR="00451B94" w:rsidRPr="00043412" w:rsidRDefault="004236A4" w:rsidP="00470C41">
            <w:pPr>
              <w:pStyle w:val="TF-TEXTOQUADROCentralizado"/>
            </w:pPr>
            <w:r>
              <w:t>2021</w:t>
            </w:r>
          </w:p>
        </w:tc>
      </w:tr>
      <w:tr w:rsidR="00043412" w:rsidRPr="00043412"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043412" w:rsidRDefault="00451B94" w:rsidP="00470C41">
            <w:pPr>
              <w:pStyle w:val="TF-TEXTOQUADRO"/>
            </w:pPr>
          </w:p>
        </w:tc>
        <w:tc>
          <w:tcPr>
            <w:tcW w:w="557" w:type="dxa"/>
            <w:gridSpan w:val="2"/>
            <w:shd w:val="clear" w:color="auto" w:fill="A6A6A6"/>
          </w:tcPr>
          <w:p w14:paraId="0EC7B5EE" w14:textId="298FAC5A" w:rsidR="00451B94" w:rsidRPr="00043412" w:rsidRDefault="00D72D85" w:rsidP="00470C41">
            <w:pPr>
              <w:pStyle w:val="TF-TEXTOQUADROCentralizado"/>
            </w:pPr>
            <w:r>
              <w:t>f</w:t>
            </w:r>
            <w:r w:rsidR="004236A4">
              <w:t>ev</w:t>
            </w:r>
            <w:r w:rsidR="00451B94" w:rsidRPr="00043412">
              <w:t>.</w:t>
            </w:r>
          </w:p>
        </w:tc>
        <w:tc>
          <w:tcPr>
            <w:tcW w:w="568" w:type="dxa"/>
            <w:gridSpan w:val="2"/>
            <w:shd w:val="clear" w:color="auto" w:fill="A6A6A6"/>
          </w:tcPr>
          <w:p w14:paraId="1E9B33C5" w14:textId="603B91BD" w:rsidR="00451B94" w:rsidRPr="00043412" w:rsidRDefault="00D72D85" w:rsidP="00470C41">
            <w:pPr>
              <w:pStyle w:val="TF-TEXTOQUADROCentralizado"/>
            </w:pPr>
            <w:r>
              <w:t>m</w:t>
            </w:r>
            <w:r w:rsidR="004236A4">
              <w:t>ar.</w:t>
            </w:r>
          </w:p>
        </w:tc>
        <w:tc>
          <w:tcPr>
            <w:tcW w:w="568" w:type="dxa"/>
            <w:gridSpan w:val="2"/>
            <w:shd w:val="clear" w:color="auto" w:fill="A6A6A6"/>
          </w:tcPr>
          <w:p w14:paraId="431DCAE8" w14:textId="4FFE37AF" w:rsidR="00451B94" w:rsidRPr="00043412" w:rsidRDefault="00D72D85" w:rsidP="00470C41">
            <w:pPr>
              <w:pStyle w:val="TF-TEXTOQUADROCentralizado"/>
            </w:pPr>
            <w:r>
              <w:t>a</w:t>
            </w:r>
            <w:r w:rsidR="004236A4">
              <w:t>br</w:t>
            </w:r>
            <w:r w:rsidR="00451B94" w:rsidRPr="00043412">
              <w:t>.</w:t>
            </w:r>
          </w:p>
        </w:tc>
        <w:tc>
          <w:tcPr>
            <w:tcW w:w="568" w:type="dxa"/>
            <w:gridSpan w:val="2"/>
            <w:shd w:val="clear" w:color="auto" w:fill="A6A6A6"/>
          </w:tcPr>
          <w:p w14:paraId="68FE04EA" w14:textId="13D6471E" w:rsidR="00451B94" w:rsidRPr="00043412" w:rsidRDefault="00D72D85" w:rsidP="00470C41">
            <w:pPr>
              <w:pStyle w:val="TF-TEXTOQUADROCentralizado"/>
            </w:pPr>
            <w:r>
              <w:t>m</w:t>
            </w:r>
            <w:r w:rsidR="004236A4">
              <w:t>ai</w:t>
            </w:r>
            <w:r>
              <w:t>o</w:t>
            </w:r>
          </w:p>
        </w:tc>
        <w:tc>
          <w:tcPr>
            <w:tcW w:w="573" w:type="dxa"/>
            <w:gridSpan w:val="2"/>
            <w:shd w:val="clear" w:color="auto" w:fill="A6A6A6"/>
          </w:tcPr>
          <w:p w14:paraId="740F6EA7" w14:textId="3E9144FA" w:rsidR="00451B94" w:rsidRPr="00043412" w:rsidRDefault="00D72D85" w:rsidP="00470C41">
            <w:pPr>
              <w:pStyle w:val="TF-TEXTOQUADROCentralizado"/>
            </w:pPr>
            <w:r>
              <w:t>j</w:t>
            </w:r>
            <w:r w:rsidR="004236A4">
              <w:t>un</w:t>
            </w:r>
            <w:r w:rsidR="00451B94" w:rsidRPr="00043412">
              <w:t>.</w:t>
            </w:r>
          </w:p>
        </w:tc>
      </w:tr>
      <w:tr w:rsidR="00043412" w:rsidRPr="00043412"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043412" w:rsidRDefault="00451B94" w:rsidP="00470C41">
            <w:pPr>
              <w:pStyle w:val="TF-TEXTOQUADRO"/>
            </w:pPr>
            <w:r w:rsidRPr="00043412">
              <w:t>etapas / quinzenas</w:t>
            </w:r>
          </w:p>
        </w:tc>
        <w:tc>
          <w:tcPr>
            <w:tcW w:w="273" w:type="dxa"/>
            <w:tcBorders>
              <w:bottom w:val="single" w:sz="4" w:space="0" w:color="auto"/>
            </w:tcBorders>
            <w:shd w:val="clear" w:color="auto" w:fill="A6A6A6"/>
          </w:tcPr>
          <w:p w14:paraId="2D57987F"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1481F99C"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5951955C"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29DBD366"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7149B5E3"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33D3AA65"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5A3CB1F1"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65834ECE"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79731005" w14:textId="77777777" w:rsidR="00451B94" w:rsidRPr="00043412" w:rsidRDefault="00451B94" w:rsidP="00470C41">
            <w:pPr>
              <w:pStyle w:val="TF-TEXTOQUADROCentralizado"/>
            </w:pPr>
            <w:r w:rsidRPr="00043412">
              <w:t>1</w:t>
            </w:r>
          </w:p>
        </w:tc>
        <w:tc>
          <w:tcPr>
            <w:tcW w:w="289" w:type="dxa"/>
            <w:tcBorders>
              <w:bottom w:val="single" w:sz="4" w:space="0" w:color="auto"/>
            </w:tcBorders>
            <w:shd w:val="clear" w:color="auto" w:fill="A6A6A6"/>
          </w:tcPr>
          <w:p w14:paraId="4E3A9231" w14:textId="77777777" w:rsidR="00451B94" w:rsidRPr="00043412" w:rsidRDefault="00451B94" w:rsidP="00470C41">
            <w:pPr>
              <w:pStyle w:val="TF-TEXTOQUADROCentralizado"/>
            </w:pPr>
            <w:r w:rsidRPr="00043412">
              <w:t>2</w:t>
            </w:r>
          </w:p>
        </w:tc>
      </w:tr>
      <w:tr w:rsidR="00043412" w:rsidRPr="00043412" w14:paraId="31CA196F" w14:textId="77777777" w:rsidTr="00D72D85">
        <w:trPr>
          <w:jc w:val="center"/>
        </w:trPr>
        <w:tc>
          <w:tcPr>
            <w:tcW w:w="6171" w:type="dxa"/>
            <w:tcBorders>
              <w:left w:val="single" w:sz="4" w:space="0" w:color="auto"/>
            </w:tcBorders>
          </w:tcPr>
          <w:p w14:paraId="08D850A2" w14:textId="119A57A5" w:rsidR="00043412" w:rsidRPr="00043412" w:rsidRDefault="007C07AE" w:rsidP="00470C41">
            <w:pPr>
              <w:pStyle w:val="TF-TEXTOQUADRO"/>
              <w:rPr>
                <w:bCs/>
              </w:rPr>
            </w:pPr>
            <w:r>
              <w:t>levantamento bibliográfico</w:t>
            </w:r>
          </w:p>
        </w:tc>
        <w:tc>
          <w:tcPr>
            <w:tcW w:w="273" w:type="dxa"/>
            <w:tcBorders>
              <w:bottom w:val="single" w:sz="4" w:space="0" w:color="auto"/>
            </w:tcBorders>
          </w:tcPr>
          <w:p w14:paraId="6D9A0993" w14:textId="50321AE7" w:rsidR="00451B94" w:rsidRPr="00043412"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96E4B7B" w14:textId="063C3E63" w:rsidR="00451B94" w:rsidRPr="00043412" w:rsidRDefault="00451B94" w:rsidP="00470C41">
            <w:pPr>
              <w:pStyle w:val="TF-TEXTOQUADROCentralizado"/>
            </w:pPr>
          </w:p>
        </w:tc>
        <w:tc>
          <w:tcPr>
            <w:tcW w:w="284" w:type="dxa"/>
            <w:tcBorders>
              <w:bottom w:val="single" w:sz="4" w:space="0" w:color="auto"/>
            </w:tcBorders>
          </w:tcPr>
          <w:p w14:paraId="275289EC" w14:textId="77777777" w:rsidR="00451B94" w:rsidRPr="00043412" w:rsidRDefault="00451B94" w:rsidP="00470C41">
            <w:pPr>
              <w:pStyle w:val="TF-TEXTOQUADROCentralizado"/>
            </w:pPr>
          </w:p>
        </w:tc>
        <w:tc>
          <w:tcPr>
            <w:tcW w:w="284" w:type="dxa"/>
            <w:tcBorders>
              <w:bottom w:val="single" w:sz="4" w:space="0" w:color="auto"/>
            </w:tcBorders>
          </w:tcPr>
          <w:p w14:paraId="2481ED37" w14:textId="77777777" w:rsidR="00451B94" w:rsidRPr="00043412" w:rsidRDefault="00451B94" w:rsidP="00470C41">
            <w:pPr>
              <w:pStyle w:val="TF-TEXTOQUADROCentralizado"/>
            </w:pPr>
          </w:p>
        </w:tc>
        <w:tc>
          <w:tcPr>
            <w:tcW w:w="284" w:type="dxa"/>
            <w:tcBorders>
              <w:bottom w:val="single" w:sz="4" w:space="0" w:color="auto"/>
            </w:tcBorders>
          </w:tcPr>
          <w:p w14:paraId="27761F96" w14:textId="77777777" w:rsidR="00451B94" w:rsidRPr="00043412" w:rsidRDefault="00451B94" w:rsidP="00470C41">
            <w:pPr>
              <w:pStyle w:val="TF-TEXTOQUADROCentralizado"/>
            </w:pPr>
          </w:p>
        </w:tc>
        <w:tc>
          <w:tcPr>
            <w:tcW w:w="284" w:type="dxa"/>
            <w:tcBorders>
              <w:bottom w:val="single" w:sz="4" w:space="0" w:color="auto"/>
            </w:tcBorders>
          </w:tcPr>
          <w:p w14:paraId="79A697B4" w14:textId="77777777" w:rsidR="00451B94" w:rsidRPr="00043412" w:rsidRDefault="00451B94" w:rsidP="00470C41">
            <w:pPr>
              <w:pStyle w:val="TF-TEXTOQUADROCentralizado"/>
            </w:pPr>
          </w:p>
        </w:tc>
        <w:tc>
          <w:tcPr>
            <w:tcW w:w="284" w:type="dxa"/>
            <w:tcBorders>
              <w:bottom w:val="single" w:sz="4" w:space="0" w:color="auto"/>
            </w:tcBorders>
          </w:tcPr>
          <w:p w14:paraId="0716C8E8" w14:textId="77777777" w:rsidR="00451B94" w:rsidRPr="00043412" w:rsidRDefault="00451B94" w:rsidP="00470C41">
            <w:pPr>
              <w:pStyle w:val="TF-TEXTOQUADROCentralizado"/>
            </w:pPr>
          </w:p>
        </w:tc>
        <w:tc>
          <w:tcPr>
            <w:tcW w:w="284" w:type="dxa"/>
            <w:tcBorders>
              <w:bottom w:val="single" w:sz="4" w:space="0" w:color="auto"/>
            </w:tcBorders>
          </w:tcPr>
          <w:p w14:paraId="10263125" w14:textId="77777777" w:rsidR="00451B94" w:rsidRPr="00043412" w:rsidRDefault="00451B94" w:rsidP="00470C41">
            <w:pPr>
              <w:pStyle w:val="TF-TEXTOQUADROCentralizado"/>
            </w:pPr>
          </w:p>
        </w:tc>
        <w:tc>
          <w:tcPr>
            <w:tcW w:w="284" w:type="dxa"/>
            <w:tcBorders>
              <w:bottom w:val="single" w:sz="4" w:space="0" w:color="auto"/>
            </w:tcBorders>
          </w:tcPr>
          <w:p w14:paraId="24380926" w14:textId="77777777" w:rsidR="00451B94" w:rsidRPr="00043412" w:rsidRDefault="00451B94" w:rsidP="00470C41">
            <w:pPr>
              <w:pStyle w:val="TF-TEXTOQUADROCentralizado"/>
            </w:pPr>
          </w:p>
        </w:tc>
        <w:tc>
          <w:tcPr>
            <w:tcW w:w="289" w:type="dxa"/>
          </w:tcPr>
          <w:p w14:paraId="14C3ACD5" w14:textId="77777777" w:rsidR="00451B94" w:rsidRPr="00043412" w:rsidRDefault="00451B94" w:rsidP="00470C41">
            <w:pPr>
              <w:pStyle w:val="TF-TEXTOQUADROCentralizado"/>
            </w:pPr>
          </w:p>
        </w:tc>
      </w:tr>
      <w:tr w:rsidR="00043412" w:rsidRPr="00043412" w14:paraId="2E284C8D" w14:textId="77777777" w:rsidTr="00D72D85">
        <w:trPr>
          <w:jc w:val="center"/>
        </w:trPr>
        <w:tc>
          <w:tcPr>
            <w:tcW w:w="6171" w:type="dxa"/>
            <w:tcBorders>
              <w:left w:val="single" w:sz="4" w:space="0" w:color="auto"/>
            </w:tcBorders>
          </w:tcPr>
          <w:p w14:paraId="313E77B0" w14:textId="4766E70E" w:rsidR="00451B94" w:rsidRPr="00043412" w:rsidRDefault="007C07AE" w:rsidP="00470C41">
            <w:pPr>
              <w:pStyle w:val="TF-TEXTOQUADRO"/>
            </w:pPr>
            <w:r w:rsidRPr="00FB3974">
              <w:t>elicitação de requisitos</w:t>
            </w:r>
          </w:p>
        </w:tc>
        <w:tc>
          <w:tcPr>
            <w:tcW w:w="273" w:type="dxa"/>
            <w:tcBorders>
              <w:top w:val="single" w:sz="4" w:space="0" w:color="auto"/>
            </w:tcBorders>
          </w:tcPr>
          <w:p w14:paraId="448275E7" w14:textId="77777777" w:rsidR="00451B94" w:rsidRPr="00043412"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5BF1E606" w14:textId="64ED62DE" w:rsidR="00451B94" w:rsidRPr="00043412"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6A125C7A" w14:textId="2D3EFFF0" w:rsidR="00451B94" w:rsidRPr="00043412" w:rsidRDefault="00451B94" w:rsidP="00470C41">
            <w:pPr>
              <w:pStyle w:val="TF-TEXTOQUADROCentralizado"/>
            </w:pPr>
          </w:p>
        </w:tc>
        <w:tc>
          <w:tcPr>
            <w:tcW w:w="284" w:type="dxa"/>
            <w:tcBorders>
              <w:top w:val="single" w:sz="4" w:space="0" w:color="auto"/>
            </w:tcBorders>
          </w:tcPr>
          <w:p w14:paraId="5D72AE87" w14:textId="77777777" w:rsidR="00451B94" w:rsidRPr="00043412" w:rsidRDefault="00451B94" w:rsidP="00470C41">
            <w:pPr>
              <w:pStyle w:val="TF-TEXTOQUADROCentralizado"/>
            </w:pPr>
          </w:p>
        </w:tc>
        <w:tc>
          <w:tcPr>
            <w:tcW w:w="284" w:type="dxa"/>
            <w:tcBorders>
              <w:top w:val="single" w:sz="4" w:space="0" w:color="auto"/>
            </w:tcBorders>
          </w:tcPr>
          <w:p w14:paraId="139E54B3" w14:textId="77777777" w:rsidR="00451B94" w:rsidRPr="00043412" w:rsidRDefault="00451B94" w:rsidP="00470C41">
            <w:pPr>
              <w:pStyle w:val="TF-TEXTOQUADROCentralizado"/>
            </w:pPr>
          </w:p>
        </w:tc>
        <w:tc>
          <w:tcPr>
            <w:tcW w:w="284" w:type="dxa"/>
            <w:tcBorders>
              <w:top w:val="single" w:sz="4" w:space="0" w:color="auto"/>
            </w:tcBorders>
          </w:tcPr>
          <w:p w14:paraId="3C2420D5" w14:textId="77777777" w:rsidR="00451B94" w:rsidRPr="00043412" w:rsidRDefault="00451B94" w:rsidP="00470C41">
            <w:pPr>
              <w:pStyle w:val="TF-TEXTOQUADROCentralizado"/>
            </w:pPr>
          </w:p>
        </w:tc>
        <w:tc>
          <w:tcPr>
            <w:tcW w:w="284" w:type="dxa"/>
            <w:tcBorders>
              <w:top w:val="single" w:sz="4" w:space="0" w:color="auto"/>
            </w:tcBorders>
          </w:tcPr>
          <w:p w14:paraId="510C61FF" w14:textId="77777777" w:rsidR="00451B94" w:rsidRPr="00043412" w:rsidRDefault="00451B94" w:rsidP="00470C41">
            <w:pPr>
              <w:pStyle w:val="TF-TEXTOQUADROCentralizado"/>
            </w:pPr>
          </w:p>
        </w:tc>
        <w:tc>
          <w:tcPr>
            <w:tcW w:w="284" w:type="dxa"/>
            <w:tcBorders>
              <w:top w:val="single" w:sz="4" w:space="0" w:color="auto"/>
            </w:tcBorders>
          </w:tcPr>
          <w:p w14:paraId="63184C93" w14:textId="77777777" w:rsidR="00451B94" w:rsidRPr="00043412" w:rsidRDefault="00451B94" w:rsidP="00470C41">
            <w:pPr>
              <w:pStyle w:val="TF-TEXTOQUADROCentralizado"/>
            </w:pPr>
          </w:p>
        </w:tc>
        <w:tc>
          <w:tcPr>
            <w:tcW w:w="284" w:type="dxa"/>
            <w:tcBorders>
              <w:top w:val="single" w:sz="4" w:space="0" w:color="auto"/>
            </w:tcBorders>
          </w:tcPr>
          <w:p w14:paraId="363E948C" w14:textId="77777777" w:rsidR="00451B94" w:rsidRPr="00043412" w:rsidRDefault="00451B94" w:rsidP="00470C41">
            <w:pPr>
              <w:pStyle w:val="TF-TEXTOQUADROCentralizado"/>
            </w:pPr>
          </w:p>
        </w:tc>
        <w:tc>
          <w:tcPr>
            <w:tcW w:w="289" w:type="dxa"/>
          </w:tcPr>
          <w:p w14:paraId="19D57CFA" w14:textId="77777777" w:rsidR="00451B94" w:rsidRPr="00043412" w:rsidRDefault="00451B94" w:rsidP="00470C41">
            <w:pPr>
              <w:pStyle w:val="TF-TEXTOQUADROCentralizado"/>
            </w:pPr>
          </w:p>
        </w:tc>
      </w:tr>
      <w:tr w:rsidR="00043412" w:rsidRPr="00043412" w14:paraId="64A1A584" w14:textId="77777777" w:rsidTr="00D72D85">
        <w:trPr>
          <w:jc w:val="center"/>
        </w:trPr>
        <w:tc>
          <w:tcPr>
            <w:tcW w:w="6171" w:type="dxa"/>
            <w:tcBorders>
              <w:left w:val="single" w:sz="4" w:space="0" w:color="auto"/>
            </w:tcBorders>
          </w:tcPr>
          <w:p w14:paraId="5B0D8CDF" w14:textId="12ADABEF" w:rsidR="00451B94" w:rsidRPr="00043412" w:rsidRDefault="007C07AE" w:rsidP="00043412">
            <w:pPr>
              <w:pStyle w:val="TF-TEXTOQUADRO"/>
              <w:tabs>
                <w:tab w:val="left" w:pos="1247"/>
              </w:tabs>
            </w:pPr>
            <w:r>
              <w:t xml:space="preserve">especificação da </w:t>
            </w:r>
            <w:r w:rsidRPr="0014030C">
              <w:t>aplicação</w:t>
            </w:r>
          </w:p>
        </w:tc>
        <w:tc>
          <w:tcPr>
            <w:tcW w:w="273" w:type="dxa"/>
            <w:tcBorders>
              <w:bottom w:val="single" w:sz="4" w:space="0" w:color="auto"/>
            </w:tcBorders>
          </w:tcPr>
          <w:p w14:paraId="31E22413" w14:textId="77777777" w:rsidR="00451B94" w:rsidRPr="00043412" w:rsidRDefault="00451B94" w:rsidP="00470C41">
            <w:pPr>
              <w:pStyle w:val="TF-TEXTOQUADROCentralizado"/>
            </w:pPr>
          </w:p>
        </w:tc>
        <w:tc>
          <w:tcPr>
            <w:tcW w:w="284" w:type="dxa"/>
            <w:tcBorders>
              <w:bottom w:val="single" w:sz="4" w:space="0" w:color="auto"/>
            </w:tcBorders>
          </w:tcPr>
          <w:p w14:paraId="4B8EB74E" w14:textId="77777777" w:rsidR="00451B94" w:rsidRPr="00043412"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1B1356" w14:textId="01F6BFD6" w:rsidR="00451B94" w:rsidRPr="00043412" w:rsidRDefault="00451B94" w:rsidP="00470C41">
            <w:pPr>
              <w:pStyle w:val="TF-TEXTOQUADROCentralizado"/>
            </w:pPr>
          </w:p>
        </w:tc>
        <w:tc>
          <w:tcPr>
            <w:tcW w:w="284" w:type="dxa"/>
            <w:tcBorders>
              <w:bottom w:val="single" w:sz="4" w:space="0" w:color="auto"/>
            </w:tcBorders>
          </w:tcPr>
          <w:p w14:paraId="52C1A893" w14:textId="77777777" w:rsidR="00451B94" w:rsidRPr="00043412" w:rsidRDefault="00451B94" w:rsidP="00470C41">
            <w:pPr>
              <w:pStyle w:val="TF-TEXTOQUADROCentralizado"/>
            </w:pPr>
          </w:p>
        </w:tc>
        <w:tc>
          <w:tcPr>
            <w:tcW w:w="284" w:type="dxa"/>
            <w:tcBorders>
              <w:bottom w:val="single" w:sz="4" w:space="0" w:color="auto"/>
            </w:tcBorders>
          </w:tcPr>
          <w:p w14:paraId="6A6D038A" w14:textId="77777777" w:rsidR="00451B94" w:rsidRPr="00043412" w:rsidRDefault="00451B94" w:rsidP="00470C41">
            <w:pPr>
              <w:pStyle w:val="TF-TEXTOQUADROCentralizado"/>
            </w:pPr>
          </w:p>
        </w:tc>
        <w:tc>
          <w:tcPr>
            <w:tcW w:w="284" w:type="dxa"/>
            <w:tcBorders>
              <w:bottom w:val="single" w:sz="4" w:space="0" w:color="auto"/>
            </w:tcBorders>
          </w:tcPr>
          <w:p w14:paraId="732DB3CD" w14:textId="77777777" w:rsidR="00451B94" w:rsidRPr="00043412" w:rsidRDefault="00451B94" w:rsidP="00470C41">
            <w:pPr>
              <w:pStyle w:val="TF-TEXTOQUADROCentralizado"/>
            </w:pPr>
          </w:p>
        </w:tc>
        <w:tc>
          <w:tcPr>
            <w:tcW w:w="284" w:type="dxa"/>
            <w:tcBorders>
              <w:bottom w:val="single" w:sz="4" w:space="0" w:color="auto"/>
            </w:tcBorders>
          </w:tcPr>
          <w:p w14:paraId="3B57A42D" w14:textId="77777777" w:rsidR="00451B94" w:rsidRPr="00043412" w:rsidRDefault="00451B94" w:rsidP="00470C41">
            <w:pPr>
              <w:pStyle w:val="TF-TEXTOQUADROCentralizado"/>
            </w:pPr>
          </w:p>
        </w:tc>
        <w:tc>
          <w:tcPr>
            <w:tcW w:w="284" w:type="dxa"/>
            <w:tcBorders>
              <w:bottom w:val="single" w:sz="4" w:space="0" w:color="auto"/>
            </w:tcBorders>
          </w:tcPr>
          <w:p w14:paraId="2C4230FC" w14:textId="77777777" w:rsidR="00451B94" w:rsidRPr="00043412" w:rsidRDefault="00451B94" w:rsidP="00470C41">
            <w:pPr>
              <w:pStyle w:val="TF-TEXTOQUADROCentralizado"/>
            </w:pPr>
          </w:p>
        </w:tc>
        <w:tc>
          <w:tcPr>
            <w:tcW w:w="284" w:type="dxa"/>
            <w:tcBorders>
              <w:bottom w:val="single" w:sz="4" w:space="0" w:color="auto"/>
            </w:tcBorders>
          </w:tcPr>
          <w:p w14:paraId="025DF6D6" w14:textId="77777777" w:rsidR="00451B94" w:rsidRPr="00043412" w:rsidRDefault="00451B94" w:rsidP="00470C41">
            <w:pPr>
              <w:pStyle w:val="TF-TEXTOQUADROCentralizado"/>
            </w:pPr>
          </w:p>
        </w:tc>
        <w:tc>
          <w:tcPr>
            <w:tcW w:w="289" w:type="dxa"/>
          </w:tcPr>
          <w:p w14:paraId="69D32790" w14:textId="77777777" w:rsidR="00451B94" w:rsidRPr="00043412" w:rsidRDefault="00451B94" w:rsidP="00470C41">
            <w:pPr>
              <w:pStyle w:val="TF-TEXTOQUADROCentralizado"/>
            </w:pPr>
          </w:p>
        </w:tc>
      </w:tr>
      <w:tr w:rsidR="00043412" w:rsidRPr="00043412" w14:paraId="7B73F9AC" w14:textId="77777777" w:rsidTr="00D72D85">
        <w:trPr>
          <w:jc w:val="center"/>
        </w:trPr>
        <w:tc>
          <w:tcPr>
            <w:tcW w:w="6171" w:type="dxa"/>
            <w:tcBorders>
              <w:left w:val="single" w:sz="4" w:space="0" w:color="auto"/>
            </w:tcBorders>
          </w:tcPr>
          <w:p w14:paraId="2857A081" w14:textId="69A38463" w:rsidR="00451B94" w:rsidRPr="00043412" w:rsidRDefault="007C07AE" w:rsidP="00470C41">
            <w:pPr>
              <w:pStyle w:val="TF-TEXTOQUADRO"/>
            </w:pPr>
            <w:r w:rsidRPr="00FB3974">
              <w:t xml:space="preserve">definição </w:t>
            </w:r>
            <w:r>
              <w:t>dos sites de busca</w:t>
            </w:r>
          </w:p>
        </w:tc>
        <w:tc>
          <w:tcPr>
            <w:tcW w:w="273" w:type="dxa"/>
          </w:tcPr>
          <w:p w14:paraId="44B54FC0" w14:textId="77777777" w:rsidR="00451B94" w:rsidRPr="00043412" w:rsidRDefault="00451B94" w:rsidP="00470C41">
            <w:pPr>
              <w:pStyle w:val="TF-TEXTOQUADROCentralizado"/>
            </w:pPr>
          </w:p>
        </w:tc>
        <w:tc>
          <w:tcPr>
            <w:tcW w:w="284" w:type="dxa"/>
          </w:tcPr>
          <w:p w14:paraId="7AC15F40" w14:textId="77777777" w:rsidR="00451B94" w:rsidRPr="00043412" w:rsidRDefault="00451B94" w:rsidP="00470C41">
            <w:pPr>
              <w:pStyle w:val="TF-TEXTOQUADROCentralizado"/>
            </w:pPr>
          </w:p>
        </w:tc>
        <w:tc>
          <w:tcPr>
            <w:tcW w:w="284" w:type="dxa"/>
          </w:tcPr>
          <w:p w14:paraId="677006AB" w14:textId="77777777" w:rsidR="00451B94" w:rsidRPr="00043412" w:rsidRDefault="00451B94" w:rsidP="00470C41">
            <w:pPr>
              <w:pStyle w:val="TF-TEXTOQUADROCentralizado"/>
            </w:pPr>
          </w:p>
        </w:tc>
        <w:tc>
          <w:tcPr>
            <w:tcW w:w="284" w:type="dxa"/>
            <w:shd w:val="clear" w:color="auto" w:fill="A6A6A6" w:themeFill="background1" w:themeFillShade="A6"/>
          </w:tcPr>
          <w:p w14:paraId="4FBCC807" w14:textId="53F7394E" w:rsidR="00451B94" w:rsidRPr="00043412" w:rsidRDefault="00451B94" w:rsidP="00470C41">
            <w:pPr>
              <w:pStyle w:val="TF-TEXTOQUADROCentralizado"/>
            </w:pPr>
          </w:p>
        </w:tc>
        <w:tc>
          <w:tcPr>
            <w:tcW w:w="284" w:type="dxa"/>
          </w:tcPr>
          <w:p w14:paraId="1852A2B1" w14:textId="722A1868" w:rsidR="00451B94" w:rsidRPr="00043412" w:rsidRDefault="00451B94" w:rsidP="00470C41">
            <w:pPr>
              <w:pStyle w:val="TF-TEXTOQUADROCentralizado"/>
            </w:pPr>
          </w:p>
        </w:tc>
        <w:tc>
          <w:tcPr>
            <w:tcW w:w="284" w:type="dxa"/>
          </w:tcPr>
          <w:p w14:paraId="3538143A" w14:textId="77777777" w:rsidR="00451B94" w:rsidRPr="00043412" w:rsidRDefault="00451B94" w:rsidP="00470C41">
            <w:pPr>
              <w:pStyle w:val="TF-TEXTOQUADROCentralizado"/>
            </w:pPr>
          </w:p>
        </w:tc>
        <w:tc>
          <w:tcPr>
            <w:tcW w:w="284" w:type="dxa"/>
          </w:tcPr>
          <w:p w14:paraId="436CCA30" w14:textId="77777777" w:rsidR="00451B94" w:rsidRPr="00043412" w:rsidRDefault="00451B94" w:rsidP="00470C41">
            <w:pPr>
              <w:pStyle w:val="TF-TEXTOQUADROCentralizado"/>
            </w:pPr>
          </w:p>
        </w:tc>
        <w:tc>
          <w:tcPr>
            <w:tcW w:w="284" w:type="dxa"/>
          </w:tcPr>
          <w:p w14:paraId="3F957A77" w14:textId="77777777" w:rsidR="00451B94" w:rsidRPr="00043412" w:rsidRDefault="00451B94" w:rsidP="00470C41">
            <w:pPr>
              <w:pStyle w:val="TF-TEXTOQUADROCentralizado"/>
            </w:pPr>
          </w:p>
        </w:tc>
        <w:tc>
          <w:tcPr>
            <w:tcW w:w="284" w:type="dxa"/>
          </w:tcPr>
          <w:p w14:paraId="6487F7B4" w14:textId="77777777" w:rsidR="00451B94" w:rsidRPr="00043412" w:rsidRDefault="00451B94" w:rsidP="00470C41">
            <w:pPr>
              <w:pStyle w:val="TF-TEXTOQUADROCentralizado"/>
            </w:pPr>
          </w:p>
        </w:tc>
        <w:tc>
          <w:tcPr>
            <w:tcW w:w="289" w:type="dxa"/>
          </w:tcPr>
          <w:p w14:paraId="4F369160" w14:textId="77777777" w:rsidR="00451B94" w:rsidRPr="00043412" w:rsidRDefault="00451B94" w:rsidP="00470C41">
            <w:pPr>
              <w:pStyle w:val="TF-TEXTOQUADROCentralizado"/>
            </w:pPr>
          </w:p>
        </w:tc>
      </w:tr>
      <w:tr w:rsidR="00043412" w:rsidRPr="00043412" w14:paraId="5711CE37" w14:textId="77777777" w:rsidTr="00D72D85">
        <w:trPr>
          <w:jc w:val="center"/>
        </w:trPr>
        <w:tc>
          <w:tcPr>
            <w:tcW w:w="6171" w:type="dxa"/>
            <w:tcBorders>
              <w:left w:val="single" w:sz="4" w:space="0" w:color="auto"/>
            </w:tcBorders>
          </w:tcPr>
          <w:p w14:paraId="13781653" w14:textId="6FCB9AAD" w:rsidR="00043412" w:rsidRDefault="007C07AE" w:rsidP="00470C41">
            <w:pPr>
              <w:pStyle w:val="TF-TEXTOQUADRO"/>
            </w:pPr>
            <w:r>
              <w:t>definição da técnica de mineração</w:t>
            </w:r>
          </w:p>
        </w:tc>
        <w:tc>
          <w:tcPr>
            <w:tcW w:w="273" w:type="dxa"/>
          </w:tcPr>
          <w:p w14:paraId="00FD289A" w14:textId="77777777" w:rsidR="00043412" w:rsidRPr="00043412" w:rsidRDefault="00043412" w:rsidP="00470C41">
            <w:pPr>
              <w:pStyle w:val="TF-TEXTOQUADROCentralizado"/>
            </w:pPr>
          </w:p>
        </w:tc>
        <w:tc>
          <w:tcPr>
            <w:tcW w:w="284" w:type="dxa"/>
          </w:tcPr>
          <w:p w14:paraId="0B0B4323" w14:textId="77777777" w:rsidR="00043412" w:rsidRPr="00043412" w:rsidRDefault="00043412" w:rsidP="00470C41">
            <w:pPr>
              <w:pStyle w:val="TF-TEXTOQUADROCentralizado"/>
            </w:pPr>
          </w:p>
        </w:tc>
        <w:tc>
          <w:tcPr>
            <w:tcW w:w="284" w:type="dxa"/>
          </w:tcPr>
          <w:p w14:paraId="4A1B491E" w14:textId="77777777" w:rsidR="00043412" w:rsidRPr="00043412" w:rsidRDefault="00043412" w:rsidP="00470C41">
            <w:pPr>
              <w:pStyle w:val="TF-TEXTOQUADROCentralizado"/>
            </w:pPr>
          </w:p>
        </w:tc>
        <w:tc>
          <w:tcPr>
            <w:tcW w:w="284" w:type="dxa"/>
          </w:tcPr>
          <w:p w14:paraId="13D0DA1B" w14:textId="77777777" w:rsidR="00043412" w:rsidRPr="00043412" w:rsidRDefault="00043412" w:rsidP="00470C41">
            <w:pPr>
              <w:pStyle w:val="TF-TEXTOQUADROCentralizado"/>
            </w:pPr>
          </w:p>
        </w:tc>
        <w:tc>
          <w:tcPr>
            <w:tcW w:w="284" w:type="dxa"/>
            <w:shd w:val="clear" w:color="auto" w:fill="A6A6A6" w:themeFill="background1" w:themeFillShade="A6"/>
          </w:tcPr>
          <w:p w14:paraId="4E4C03A4" w14:textId="4E5E48EA" w:rsidR="00043412" w:rsidRPr="00043412" w:rsidRDefault="00043412" w:rsidP="00470C41">
            <w:pPr>
              <w:pStyle w:val="TF-TEXTOQUADROCentralizado"/>
            </w:pPr>
          </w:p>
        </w:tc>
        <w:tc>
          <w:tcPr>
            <w:tcW w:w="284" w:type="dxa"/>
          </w:tcPr>
          <w:p w14:paraId="55348F81" w14:textId="77777777" w:rsidR="00043412" w:rsidRPr="00043412" w:rsidRDefault="00043412" w:rsidP="00470C41">
            <w:pPr>
              <w:pStyle w:val="TF-TEXTOQUADROCentralizado"/>
            </w:pPr>
          </w:p>
        </w:tc>
        <w:tc>
          <w:tcPr>
            <w:tcW w:w="284" w:type="dxa"/>
          </w:tcPr>
          <w:p w14:paraId="5C723B67" w14:textId="77777777" w:rsidR="00043412" w:rsidRPr="00043412" w:rsidRDefault="00043412" w:rsidP="00470C41">
            <w:pPr>
              <w:pStyle w:val="TF-TEXTOQUADROCentralizado"/>
            </w:pPr>
          </w:p>
        </w:tc>
        <w:tc>
          <w:tcPr>
            <w:tcW w:w="284" w:type="dxa"/>
          </w:tcPr>
          <w:p w14:paraId="255DBBB5" w14:textId="77777777" w:rsidR="00043412" w:rsidRPr="00043412" w:rsidRDefault="00043412" w:rsidP="00470C41">
            <w:pPr>
              <w:pStyle w:val="TF-TEXTOQUADROCentralizado"/>
            </w:pPr>
          </w:p>
        </w:tc>
        <w:tc>
          <w:tcPr>
            <w:tcW w:w="284" w:type="dxa"/>
          </w:tcPr>
          <w:p w14:paraId="17F6C7B4" w14:textId="77777777" w:rsidR="00043412" w:rsidRPr="00043412" w:rsidRDefault="00043412" w:rsidP="00470C41">
            <w:pPr>
              <w:pStyle w:val="TF-TEXTOQUADROCentralizado"/>
            </w:pPr>
          </w:p>
        </w:tc>
        <w:tc>
          <w:tcPr>
            <w:tcW w:w="289" w:type="dxa"/>
          </w:tcPr>
          <w:p w14:paraId="7157F9A9" w14:textId="77777777" w:rsidR="00043412" w:rsidRPr="00043412" w:rsidRDefault="00043412" w:rsidP="00470C41">
            <w:pPr>
              <w:pStyle w:val="TF-TEXTOQUADROCentralizado"/>
            </w:pPr>
          </w:p>
        </w:tc>
      </w:tr>
      <w:tr w:rsidR="00043412" w:rsidRPr="00043412" w14:paraId="5360BF31" w14:textId="77777777" w:rsidTr="00D72D85">
        <w:trPr>
          <w:jc w:val="center"/>
        </w:trPr>
        <w:tc>
          <w:tcPr>
            <w:tcW w:w="6171" w:type="dxa"/>
            <w:tcBorders>
              <w:left w:val="single" w:sz="4" w:space="0" w:color="auto"/>
            </w:tcBorders>
          </w:tcPr>
          <w:p w14:paraId="5932A520" w14:textId="5190A4F4" w:rsidR="00043412" w:rsidRDefault="007C07AE" w:rsidP="00470C41">
            <w:pPr>
              <w:pStyle w:val="TF-TEXTOQUADRO"/>
            </w:pPr>
            <w:r>
              <w:t xml:space="preserve">implementação </w:t>
            </w:r>
            <w:r w:rsidR="00D72D85">
              <w:t>o processo</w:t>
            </w:r>
            <w:r>
              <w:t xml:space="preserve"> extração e agrupamento das informações</w:t>
            </w:r>
          </w:p>
        </w:tc>
        <w:tc>
          <w:tcPr>
            <w:tcW w:w="273" w:type="dxa"/>
          </w:tcPr>
          <w:p w14:paraId="06F59AAA" w14:textId="77777777" w:rsidR="00043412" w:rsidRPr="00043412" w:rsidRDefault="00043412" w:rsidP="00470C41">
            <w:pPr>
              <w:pStyle w:val="TF-TEXTOQUADROCentralizado"/>
            </w:pPr>
          </w:p>
        </w:tc>
        <w:tc>
          <w:tcPr>
            <w:tcW w:w="284" w:type="dxa"/>
          </w:tcPr>
          <w:p w14:paraId="173B1DAA" w14:textId="77777777" w:rsidR="00043412" w:rsidRPr="00043412" w:rsidRDefault="00043412" w:rsidP="00470C41">
            <w:pPr>
              <w:pStyle w:val="TF-TEXTOQUADROCentralizado"/>
            </w:pPr>
          </w:p>
        </w:tc>
        <w:tc>
          <w:tcPr>
            <w:tcW w:w="284" w:type="dxa"/>
          </w:tcPr>
          <w:p w14:paraId="51EDB52F" w14:textId="77777777" w:rsidR="00043412" w:rsidRPr="00043412" w:rsidRDefault="00043412" w:rsidP="00470C41">
            <w:pPr>
              <w:pStyle w:val="TF-TEXTOQUADROCentralizado"/>
            </w:pPr>
          </w:p>
        </w:tc>
        <w:tc>
          <w:tcPr>
            <w:tcW w:w="284" w:type="dxa"/>
          </w:tcPr>
          <w:p w14:paraId="274CAF48" w14:textId="77777777" w:rsidR="00043412" w:rsidRPr="00043412" w:rsidRDefault="00043412" w:rsidP="00470C41">
            <w:pPr>
              <w:pStyle w:val="TF-TEXTOQUADROCentralizado"/>
            </w:pPr>
          </w:p>
        </w:tc>
        <w:tc>
          <w:tcPr>
            <w:tcW w:w="284" w:type="dxa"/>
          </w:tcPr>
          <w:p w14:paraId="43ED2384" w14:textId="77777777" w:rsidR="00043412" w:rsidRPr="00043412" w:rsidRDefault="00043412" w:rsidP="00470C41">
            <w:pPr>
              <w:pStyle w:val="TF-TEXTOQUADROCentralizado"/>
            </w:pPr>
          </w:p>
        </w:tc>
        <w:tc>
          <w:tcPr>
            <w:tcW w:w="284" w:type="dxa"/>
            <w:shd w:val="clear" w:color="auto" w:fill="A6A6A6" w:themeFill="background1" w:themeFillShade="A6"/>
          </w:tcPr>
          <w:p w14:paraId="7B7847EE" w14:textId="75CD25FD" w:rsidR="00043412" w:rsidRPr="00043412" w:rsidRDefault="00043412" w:rsidP="00470C41">
            <w:pPr>
              <w:pStyle w:val="TF-TEXTOQUADROCentralizado"/>
            </w:pPr>
          </w:p>
        </w:tc>
        <w:tc>
          <w:tcPr>
            <w:tcW w:w="284" w:type="dxa"/>
            <w:shd w:val="clear" w:color="auto" w:fill="A6A6A6" w:themeFill="background1" w:themeFillShade="A6"/>
          </w:tcPr>
          <w:p w14:paraId="506C7284" w14:textId="12202236" w:rsidR="00043412" w:rsidRPr="00043412" w:rsidRDefault="00043412" w:rsidP="00470C41">
            <w:pPr>
              <w:pStyle w:val="TF-TEXTOQUADROCentralizado"/>
            </w:pPr>
          </w:p>
        </w:tc>
        <w:tc>
          <w:tcPr>
            <w:tcW w:w="284" w:type="dxa"/>
            <w:shd w:val="clear" w:color="auto" w:fill="A6A6A6" w:themeFill="background1" w:themeFillShade="A6"/>
          </w:tcPr>
          <w:p w14:paraId="6B7211EF" w14:textId="77777777" w:rsidR="00043412" w:rsidRPr="00043412" w:rsidRDefault="00043412" w:rsidP="00470C41">
            <w:pPr>
              <w:pStyle w:val="TF-TEXTOQUADROCentralizado"/>
            </w:pPr>
          </w:p>
        </w:tc>
        <w:tc>
          <w:tcPr>
            <w:tcW w:w="284" w:type="dxa"/>
            <w:shd w:val="clear" w:color="auto" w:fill="A6A6A6" w:themeFill="background1" w:themeFillShade="A6"/>
          </w:tcPr>
          <w:p w14:paraId="1226F1D1" w14:textId="77777777" w:rsidR="00043412" w:rsidRPr="00043412" w:rsidRDefault="00043412" w:rsidP="00470C41">
            <w:pPr>
              <w:pStyle w:val="TF-TEXTOQUADROCentralizado"/>
            </w:pPr>
          </w:p>
        </w:tc>
        <w:tc>
          <w:tcPr>
            <w:tcW w:w="289" w:type="dxa"/>
          </w:tcPr>
          <w:p w14:paraId="7B17994B" w14:textId="77777777" w:rsidR="00043412" w:rsidRPr="00043412" w:rsidRDefault="00043412" w:rsidP="00470C41">
            <w:pPr>
              <w:pStyle w:val="TF-TEXTOQUADROCentralizado"/>
            </w:pPr>
          </w:p>
        </w:tc>
      </w:tr>
      <w:tr w:rsidR="00043412" w:rsidRPr="00043412" w14:paraId="6C5385C6" w14:textId="77777777" w:rsidTr="00D72D85">
        <w:trPr>
          <w:jc w:val="center"/>
        </w:trPr>
        <w:tc>
          <w:tcPr>
            <w:tcW w:w="6171" w:type="dxa"/>
            <w:tcBorders>
              <w:left w:val="single" w:sz="4" w:space="0" w:color="auto"/>
            </w:tcBorders>
          </w:tcPr>
          <w:p w14:paraId="6120FDB4" w14:textId="29AE6F60" w:rsidR="00043412" w:rsidRDefault="007C07AE" w:rsidP="00470C41">
            <w:pPr>
              <w:pStyle w:val="TF-TEXTOQUADRO"/>
            </w:pPr>
            <w:r>
              <w:t>t</w:t>
            </w:r>
            <w:r w:rsidRPr="00937875">
              <w:t>estes</w:t>
            </w:r>
          </w:p>
        </w:tc>
        <w:tc>
          <w:tcPr>
            <w:tcW w:w="273" w:type="dxa"/>
          </w:tcPr>
          <w:p w14:paraId="49B1C78B" w14:textId="77777777" w:rsidR="00043412" w:rsidRPr="00043412" w:rsidRDefault="00043412" w:rsidP="00470C41">
            <w:pPr>
              <w:pStyle w:val="TF-TEXTOQUADROCentralizado"/>
            </w:pPr>
          </w:p>
        </w:tc>
        <w:tc>
          <w:tcPr>
            <w:tcW w:w="284" w:type="dxa"/>
          </w:tcPr>
          <w:p w14:paraId="44410194" w14:textId="77777777" w:rsidR="00043412" w:rsidRPr="00043412" w:rsidRDefault="00043412" w:rsidP="00470C41">
            <w:pPr>
              <w:pStyle w:val="TF-TEXTOQUADROCentralizado"/>
            </w:pPr>
          </w:p>
        </w:tc>
        <w:tc>
          <w:tcPr>
            <w:tcW w:w="284" w:type="dxa"/>
          </w:tcPr>
          <w:p w14:paraId="0CE65BB1" w14:textId="77777777" w:rsidR="00043412" w:rsidRPr="00043412" w:rsidRDefault="00043412" w:rsidP="00470C41">
            <w:pPr>
              <w:pStyle w:val="TF-TEXTOQUADROCentralizado"/>
            </w:pPr>
          </w:p>
        </w:tc>
        <w:tc>
          <w:tcPr>
            <w:tcW w:w="284" w:type="dxa"/>
          </w:tcPr>
          <w:p w14:paraId="7C584F5E" w14:textId="77777777" w:rsidR="00043412" w:rsidRPr="00043412" w:rsidRDefault="00043412" w:rsidP="00470C41">
            <w:pPr>
              <w:pStyle w:val="TF-TEXTOQUADROCentralizado"/>
            </w:pPr>
          </w:p>
        </w:tc>
        <w:tc>
          <w:tcPr>
            <w:tcW w:w="284" w:type="dxa"/>
          </w:tcPr>
          <w:p w14:paraId="62E9C095" w14:textId="77777777" w:rsidR="00043412" w:rsidRPr="00043412" w:rsidRDefault="00043412" w:rsidP="00470C41">
            <w:pPr>
              <w:pStyle w:val="TF-TEXTOQUADROCentralizado"/>
            </w:pPr>
          </w:p>
        </w:tc>
        <w:tc>
          <w:tcPr>
            <w:tcW w:w="284" w:type="dxa"/>
          </w:tcPr>
          <w:p w14:paraId="3C8E02A6" w14:textId="7701D943" w:rsidR="00043412" w:rsidRPr="00043412" w:rsidRDefault="00043412" w:rsidP="00470C41">
            <w:pPr>
              <w:pStyle w:val="TF-TEXTOQUADROCentralizado"/>
            </w:pPr>
          </w:p>
        </w:tc>
        <w:tc>
          <w:tcPr>
            <w:tcW w:w="284" w:type="dxa"/>
            <w:shd w:val="clear" w:color="auto" w:fill="A6A6A6" w:themeFill="background1" w:themeFillShade="A6"/>
          </w:tcPr>
          <w:p w14:paraId="2F087113" w14:textId="5A3759D6" w:rsidR="00043412" w:rsidRPr="00043412" w:rsidRDefault="00043412" w:rsidP="00470C41">
            <w:pPr>
              <w:pStyle w:val="TF-TEXTOQUADROCentralizado"/>
            </w:pPr>
          </w:p>
        </w:tc>
        <w:tc>
          <w:tcPr>
            <w:tcW w:w="284" w:type="dxa"/>
            <w:shd w:val="clear" w:color="auto" w:fill="A6A6A6" w:themeFill="background1" w:themeFillShade="A6"/>
          </w:tcPr>
          <w:p w14:paraId="71E6A66A" w14:textId="77777777" w:rsidR="00043412" w:rsidRPr="00043412" w:rsidRDefault="00043412" w:rsidP="00470C41">
            <w:pPr>
              <w:pStyle w:val="TF-TEXTOQUADROCentralizado"/>
            </w:pPr>
          </w:p>
        </w:tc>
        <w:tc>
          <w:tcPr>
            <w:tcW w:w="284" w:type="dxa"/>
            <w:shd w:val="clear" w:color="auto" w:fill="A6A6A6" w:themeFill="background1" w:themeFillShade="A6"/>
          </w:tcPr>
          <w:p w14:paraId="388B1968" w14:textId="77777777" w:rsidR="00043412" w:rsidRPr="00043412" w:rsidRDefault="00043412" w:rsidP="00470C41">
            <w:pPr>
              <w:pStyle w:val="TF-TEXTOQUADROCentralizado"/>
            </w:pPr>
          </w:p>
        </w:tc>
        <w:tc>
          <w:tcPr>
            <w:tcW w:w="289" w:type="dxa"/>
          </w:tcPr>
          <w:p w14:paraId="4B5A9002" w14:textId="77777777" w:rsidR="00043412" w:rsidRPr="00043412" w:rsidRDefault="00043412" w:rsidP="00470C41">
            <w:pPr>
              <w:pStyle w:val="TF-TEXTOQUADROCentralizado"/>
            </w:pPr>
          </w:p>
        </w:tc>
      </w:tr>
    </w:tbl>
    <w:p w14:paraId="6B17A972" w14:textId="40B3D6D6" w:rsidR="00FE0E73" w:rsidRDefault="00FC4A9F" w:rsidP="00D72D85">
      <w:pPr>
        <w:pStyle w:val="TF-FONTE"/>
      </w:pPr>
      <w:r w:rsidRPr="00043412">
        <w:t>Fonte: elaborado pelo autor.</w:t>
      </w:r>
      <w:bookmarkStart w:id="58" w:name="_Toc351015602"/>
    </w:p>
    <w:p w14:paraId="0956D7C2" w14:textId="77777777" w:rsidR="00794F39" w:rsidRPr="007A1883" w:rsidRDefault="00794F39" w:rsidP="00794F39">
      <w:pPr>
        <w:pStyle w:val="Ttulo1"/>
      </w:pPr>
      <w:r>
        <w:t>REVISÃO BIBLIOGRÁFICA</w:t>
      </w:r>
    </w:p>
    <w:p w14:paraId="3608C413" w14:textId="52A9D9E2" w:rsidR="00794F39" w:rsidRDefault="00794F39" w:rsidP="00794F39">
      <w:pPr>
        <w:pStyle w:val="TF-TEXTO"/>
      </w:pPr>
      <w:r w:rsidRPr="009453EF">
        <w:t>Este capítulo descreve brevemente sobre os assuntos que fundamentarão o estudo a ser</w:t>
      </w:r>
      <w:r w:rsidRPr="009453EF">
        <w:br/>
        <w:t xml:space="preserve">realizado: </w:t>
      </w:r>
      <w:r>
        <w:t xml:space="preserve">mineração de dados. </w:t>
      </w:r>
    </w:p>
    <w:p w14:paraId="439F056F" w14:textId="1F20527A" w:rsidR="00794F39" w:rsidRDefault="00794F39" w:rsidP="00794F39">
      <w:pPr>
        <w:pStyle w:val="TF-TEXTO"/>
      </w:pPr>
      <w:r>
        <w:t>A mineração de dados é o processo de descoberta de padrões independentemente da quantidade de dados a ser analisados e do que se referem aos dados. Este processo utiliza-se de técnicas para reconhecimento de padrões, técnicas de estatística e matemática (LAROSE, 2005, p. 2).</w:t>
      </w:r>
    </w:p>
    <w:p w14:paraId="7B44E7EC" w14:textId="6CCB5F09" w:rsidR="00871972" w:rsidRDefault="00794F39" w:rsidP="00794F39">
      <w:pPr>
        <w:pStyle w:val="TF-TEXTO"/>
      </w:pPr>
      <w:r>
        <w:t>A mineração de dados caracteriza-se pela utilização de algoritmos/técnicas para diante de um propósito extrair informações relevantes de uma base de dados, sendo que muitas das informações encontradas podem ser desconhecidas. Segundo Castanheira (2008, p. 18), mineração de dados é a extração de informações úteis e desconhecidas de grandes bancos de dados, que conforme o propósito pode descobrir</w:t>
      </w:r>
      <w:r w:rsidRPr="008B65DA">
        <w:t xml:space="preserve"> comportamentos que seriam dificilmente identificados por especialistas.</w:t>
      </w:r>
    </w:p>
    <w:p w14:paraId="10EFC8CB" w14:textId="3B27A72B" w:rsidR="00FE0E73" w:rsidRDefault="00FE0E73" w:rsidP="00FE0E73">
      <w:pPr>
        <w:pStyle w:val="TF-refernciasbibliogrficasTTULO"/>
      </w:pPr>
      <w:r>
        <w:t>Referências</w:t>
      </w:r>
      <w:bookmarkEnd w:id="58"/>
    </w:p>
    <w:p w14:paraId="09972349" w14:textId="05A6E415" w:rsidR="00DA22AD" w:rsidRDefault="00DA22AD" w:rsidP="00794F39">
      <w:pPr>
        <w:pStyle w:val="TF-refernciasITEM"/>
      </w:pPr>
      <w:r w:rsidRPr="00DA22AD">
        <w:t>ALMEIDA, Leânia</w:t>
      </w:r>
      <w:r w:rsidR="00CC47E4">
        <w:t xml:space="preserve">. </w:t>
      </w:r>
      <w:r w:rsidR="00E14471" w:rsidRPr="00E14471">
        <w:rPr>
          <w:b/>
          <w:bCs/>
        </w:rPr>
        <w:t>C</w:t>
      </w:r>
      <w:r w:rsidRPr="00CC47E4">
        <w:rPr>
          <w:b/>
          <w:bCs/>
        </w:rPr>
        <w:t xml:space="preserve">láusula de barreira: </w:t>
      </w:r>
      <w:r w:rsidRPr="00C8522C">
        <w:rPr>
          <w:b/>
          <w:bCs/>
          <w:rPrChange w:id="59" w:author="Andreza Sartori" w:date="2020-11-03T23:00:00Z">
            <w:rPr/>
          </w:rPrChange>
        </w:rPr>
        <w:t>comportamento eleitoral e desempenho</w:t>
      </w:r>
      <w:r w:rsidR="00E14471" w:rsidRPr="00C8522C">
        <w:rPr>
          <w:b/>
          <w:bCs/>
          <w:rPrChange w:id="60" w:author="Andreza Sartori" w:date="2020-11-03T23:00:00Z">
            <w:rPr/>
          </w:rPrChange>
        </w:rPr>
        <w:t xml:space="preserve"> p</w:t>
      </w:r>
      <w:r w:rsidRPr="00C8522C">
        <w:rPr>
          <w:b/>
          <w:bCs/>
          <w:rPrChange w:id="61" w:author="Andreza Sartori" w:date="2020-11-03T23:00:00Z">
            <w:rPr/>
          </w:rPrChange>
        </w:rPr>
        <w:t>artidário</w:t>
      </w:r>
      <w:r w:rsidR="00E14471" w:rsidRPr="00C8522C">
        <w:rPr>
          <w:b/>
          <w:bCs/>
          <w:rPrChange w:id="62" w:author="Andreza Sartori" w:date="2020-11-03T23:00:00Z">
            <w:rPr/>
          </w:rPrChange>
        </w:rPr>
        <w:t xml:space="preserve"> </w:t>
      </w:r>
      <w:r w:rsidRPr="00C8522C">
        <w:rPr>
          <w:b/>
          <w:bCs/>
          <w:rPrChange w:id="63" w:author="Andreza Sartori" w:date="2020-11-03T23:00:00Z">
            <w:rPr/>
          </w:rPrChange>
        </w:rPr>
        <w:t>nas</w:t>
      </w:r>
      <w:r w:rsidR="00E14471" w:rsidRPr="00C8522C">
        <w:rPr>
          <w:b/>
          <w:bCs/>
          <w:rPrChange w:id="64" w:author="Andreza Sartori" w:date="2020-11-03T23:00:00Z">
            <w:rPr/>
          </w:rPrChange>
        </w:rPr>
        <w:t xml:space="preserve"> </w:t>
      </w:r>
      <w:r w:rsidRPr="00C8522C">
        <w:rPr>
          <w:b/>
          <w:bCs/>
          <w:rPrChange w:id="65" w:author="Andreza Sartori" w:date="2020-11-03T23:00:00Z">
            <w:rPr/>
          </w:rPrChange>
        </w:rPr>
        <w:t>eleições</w:t>
      </w:r>
      <w:r w:rsidR="00E14471" w:rsidRPr="00C8522C">
        <w:rPr>
          <w:b/>
          <w:bCs/>
          <w:rPrChange w:id="66" w:author="Andreza Sartori" w:date="2020-11-03T23:00:00Z">
            <w:rPr/>
          </w:rPrChange>
        </w:rPr>
        <w:t xml:space="preserve"> </w:t>
      </w:r>
      <w:r w:rsidRPr="00C8522C">
        <w:rPr>
          <w:b/>
          <w:bCs/>
          <w:rPrChange w:id="67" w:author="Andreza Sartori" w:date="2020-11-03T23:00:00Z">
            <w:rPr/>
          </w:rPrChange>
        </w:rPr>
        <w:t>de</w:t>
      </w:r>
      <w:r w:rsidR="00E14471" w:rsidRPr="00C8522C">
        <w:rPr>
          <w:b/>
          <w:bCs/>
          <w:rPrChange w:id="68" w:author="Andreza Sartori" w:date="2020-11-03T23:00:00Z">
            <w:rPr/>
          </w:rPrChange>
        </w:rPr>
        <w:t xml:space="preserve"> </w:t>
      </w:r>
      <w:r w:rsidRPr="00C8522C">
        <w:rPr>
          <w:b/>
          <w:bCs/>
          <w:rPrChange w:id="69" w:author="Andreza Sartori" w:date="2020-11-03T23:00:00Z">
            <w:rPr/>
          </w:rPrChange>
        </w:rPr>
        <w:t>2002</w:t>
      </w:r>
      <w:r w:rsidR="00E14471" w:rsidRPr="00C8522C">
        <w:rPr>
          <w:b/>
          <w:bCs/>
          <w:rPrChange w:id="70" w:author="Andreza Sartori" w:date="2020-11-03T23:00:00Z">
            <w:rPr/>
          </w:rPrChange>
        </w:rPr>
        <w:t xml:space="preserve"> </w:t>
      </w:r>
      <w:r w:rsidRPr="00C8522C">
        <w:rPr>
          <w:b/>
          <w:bCs/>
          <w:rPrChange w:id="71" w:author="Andreza Sartori" w:date="2020-11-03T23:00:00Z">
            <w:rPr/>
          </w:rPrChange>
        </w:rPr>
        <w:t>e</w:t>
      </w:r>
      <w:r w:rsidR="00E14471" w:rsidRPr="00C8522C">
        <w:rPr>
          <w:b/>
          <w:bCs/>
          <w:rPrChange w:id="72" w:author="Andreza Sartori" w:date="2020-11-03T23:00:00Z">
            <w:rPr/>
          </w:rPrChange>
        </w:rPr>
        <w:t xml:space="preserve"> </w:t>
      </w:r>
      <w:r w:rsidRPr="00C8522C">
        <w:rPr>
          <w:b/>
          <w:bCs/>
          <w:rPrChange w:id="73" w:author="Andreza Sartori" w:date="2020-11-03T23:00:00Z">
            <w:rPr/>
          </w:rPrChange>
        </w:rPr>
        <w:t>perspectivas para 2006.</w:t>
      </w:r>
      <w:r w:rsidRPr="00DA22AD">
        <w:t xml:space="preserve">  Monografia (especialização) –</w:t>
      </w:r>
      <w:r w:rsidR="00E14471">
        <w:t xml:space="preserve"> </w:t>
      </w:r>
      <w:r w:rsidRPr="00DA22AD">
        <w:t>Centro de Formação, Treinamento e Aperfeiçoamento (Cefor), da Câmara dos Deputado</w:t>
      </w:r>
      <w:r w:rsidR="00CC47E4">
        <w:t>, 2007.</w:t>
      </w:r>
    </w:p>
    <w:p w14:paraId="5EAEE242" w14:textId="7B6C6CCE" w:rsidR="00AC3821" w:rsidRDefault="00AC3821" w:rsidP="00794F39">
      <w:pPr>
        <w:pStyle w:val="TF-refernciasITEM"/>
      </w:pPr>
      <w:r w:rsidRPr="00794F39">
        <w:t>BARBOSA, Júlio César. </w:t>
      </w:r>
      <w:r w:rsidRPr="00794F39">
        <w:rPr>
          <w:b/>
          <w:bCs/>
        </w:rPr>
        <w:t>Mineração de texto</w:t>
      </w:r>
      <w:r w:rsidRPr="00794F39">
        <w:t xml:space="preserve">: </w:t>
      </w:r>
      <w:r w:rsidRPr="006E15E4">
        <w:rPr>
          <w:b/>
          <w:bCs/>
          <w:rPrChange w:id="74" w:author="Andreza Sartori" w:date="2020-11-03T23:00:00Z">
            <w:rPr/>
          </w:rPrChange>
        </w:rPr>
        <w:t>uso de técnicas de processamento de linguagem natural para suporte à geração de projeções baseadas em opiniões do consumidor.</w:t>
      </w:r>
      <w:r w:rsidRPr="00794F39">
        <w:t xml:space="preserve"> 2018. Tese de Doutorado. Mestrado em Sistemas de Informação e Gestão do Conhecimento.</w:t>
      </w:r>
    </w:p>
    <w:p w14:paraId="3969AC70" w14:textId="3FEA3CCE" w:rsidR="00794F39" w:rsidRDefault="00794F39" w:rsidP="00794F39">
      <w:pPr>
        <w:pStyle w:val="TF-refernciasITEM"/>
      </w:pPr>
      <w:r w:rsidRPr="006A78A1">
        <w:t>CASTANHEIRA, L</w:t>
      </w:r>
      <w:r>
        <w:t>uciana</w:t>
      </w:r>
      <w:r w:rsidRPr="006A78A1">
        <w:t xml:space="preserve"> G. </w:t>
      </w:r>
      <w:r w:rsidRPr="006E15E4">
        <w:rPr>
          <w:b/>
          <w:bCs/>
          <w:rPrChange w:id="75" w:author="Andreza Sartori" w:date="2020-11-03T23:00:00Z">
            <w:rPr/>
          </w:rPrChange>
        </w:rPr>
        <w:t>Ap</w:t>
      </w:r>
      <w:r w:rsidRPr="00794F39">
        <w:rPr>
          <w:b/>
          <w:bCs/>
        </w:rPr>
        <w:t>licação de técnicas de mineração de dados em problemas de classificação de padrões</w:t>
      </w:r>
      <w:r w:rsidRPr="006A78A1">
        <w:t>. 2008. 91 f. Dissertação (Mestrado em Engenharia Elétrica) - Programa de Pós-Graduação em Engenharia Elétrica, Universidade Federal de Minas Gerais, Belo Horizonte</w:t>
      </w:r>
    </w:p>
    <w:p w14:paraId="59AA45B7" w14:textId="77777777" w:rsidR="00794F39" w:rsidRPr="006A78A1" w:rsidRDefault="00794F39" w:rsidP="00794F39">
      <w:pPr>
        <w:pStyle w:val="TF-refernciasITEM"/>
      </w:pPr>
      <w:r w:rsidRPr="00D538DA">
        <w:rPr>
          <w:lang w:val="en-US"/>
        </w:rPr>
        <w:t xml:space="preserve">LAROSE, Daniel T. </w:t>
      </w:r>
      <w:r w:rsidRPr="00D538DA">
        <w:rPr>
          <w:b/>
          <w:bCs/>
          <w:lang w:val="en-US"/>
        </w:rPr>
        <w:t>Discovering knowledge in data: an introduction to data mining</w:t>
      </w:r>
      <w:r w:rsidRPr="00D538DA">
        <w:rPr>
          <w:lang w:val="en-US"/>
        </w:rPr>
        <w:t xml:space="preserve">. </w:t>
      </w:r>
      <w:r w:rsidRPr="006A78A1">
        <w:t>New Jersey: John Wiley &amp; Sons, 2005.</w:t>
      </w:r>
    </w:p>
    <w:p w14:paraId="4D69C99E" w14:textId="01ED3554" w:rsidR="00FE0E73" w:rsidRPr="00AC3821" w:rsidRDefault="00871972" w:rsidP="00794F39">
      <w:pPr>
        <w:pStyle w:val="TF-refernciasITEM"/>
      </w:pPr>
      <w:commentRangeStart w:id="76"/>
      <w:r w:rsidRPr="00794F39">
        <w:lastRenderedPageBreak/>
        <w:t xml:space="preserve">NOGUEIRA, Thaís Caldoncelli. </w:t>
      </w:r>
      <w:r w:rsidR="00794F39" w:rsidRPr="00794F39">
        <w:t>Mineração de texto para descoberta de conhecimento em bulas de medicamentos</w:t>
      </w:r>
      <w:r w:rsidRPr="00794F39">
        <w:t>.</w:t>
      </w:r>
      <w:commentRangeEnd w:id="76"/>
      <w:r w:rsidR="0038576B">
        <w:rPr>
          <w:rStyle w:val="Refdecomentrio"/>
        </w:rPr>
        <w:commentReference w:id="76"/>
      </w:r>
    </w:p>
    <w:bookmarkEnd w:id="42"/>
    <w:bookmarkEnd w:id="43"/>
    <w:bookmarkEnd w:id="44"/>
    <w:bookmarkEnd w:id="45"/>
    <w:bookmarkEnd w:id="46"/>
    <w:bookmarkEnd w:id="47"/>
    <w:bookmarkEnd w:id="48"/>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459D5446" w:rsidR="007222F7" w:rsidRDefault="007222F7" w:rsidP="00DF6ED2">
            <w:pPr>
              <w:jc w:val="center"/>
            </w:pPr>
            <w:r>
              <w:t>Observações do orientador em relação a itens não atendidos do pré-projeto (se houver):</w:t>
            </w:r>
          </w:p>
          <w:p w14:paraId="5181D31D" w14:textId="77777777" w:rsidR="00F5053D" w:rsidRDefault="00F5053D" w:rsidP="00DF6ED2">
            <w:pPr>
              <w:jc w:val="center"/>
              <w:rPr>
                <w:color w:val="FF0000"/>
              </w:rPr>
            </w:pPr>
          </w:p>
          <w:p w14:paraId="2B92AAAB" w14:textId="662B3571" w:rsidR="007222F7" w:rsidRDefault="0030564B" w:rsidP="00DF6ED2">
            <w:pPr>
              <w:jc w:val="center"/>
            </w:pPr>
            <w:r w:rsidRPr="00EA121D">
              <w:rPr>
                <w:color w:val="FF0000"/>
              </w:rPr>
              <w:t xml:space="preserve">Esta versão só </w:t>
            </w:r>
            <w:r w:rsidR="00EA121D" w:rsidRPr="00EA121D">
              <w:rPr>
                <w:color w:val="FF0000"/>
              </w:rPr>
              <w:t>foi entregue para evitar a reprovação do aluno</w:t>
            </w:r>
            <w:r w:rsidR="00F5053D">
              <w:rPr>
                <w:color w:val="FF0000"/>
              </w:rPr>
              <w:t xml:space="preserve">. </w:t>
            </w: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5"/>
          <w:headerReference w:type="first" r:id="rId16"/>
          <w:pgSz w:w="11907" w:h="16840" w:code="9"/>
          <w:pgMar w:top="1701" w:right="1134" w:bottom="1134" w:left="1701" w:header="720" w:footer="720" w:gutter="0"/>
          <w:pgNumType w:start="1"/>
          <w:cols w:space="708"/>
          <w:titlePg/>
          <w:docGrid w:linePitch="360"/>
        </w:sectPr>
      </w:pPr>
    </w:p>
    <w:p w14:paraId="2CE12826" w14:textId="77777777" w:rsidR="007539CE" w:rsidRPr="00320BFA" w:rsidRDefault="007539CE" w:rsidP="007539CE">
      <w:pPr>
        <w:pStyle w:val="TF-xAvalTTULO"/>
      </w:pPr>
      <w:r>
        <w:lastRenderedPageBreak/>
        <w:t>FORMULÁRIO  DE  avaliação</w:t>
      </w:r>
      <w:r w:rsidRPr="00320BFA">
        <w:t xml:space="preserve"> – PROFESSOR TCC I</w:t>
      </w:r>
    </w:p>
    <w:p w14:paraId="54CE0123" w14:textId="29229BB5" w:rsidR="007539CE" w:rsidRPr="00CE36A0" w:rsidRDefault="007539CE" w:rsidP="007539CE">
      <w:pPr>
        <w:pStyle w:val="TF-xAvalLINHA"/>
        <w:rPr>
          <w:lang w:val="en-US"/>
        </w:rPr>
      </w:pPr>
      <w:r w:rsidRPr="00CE36A0">
        <w:rPr>
          <w:lang w:val="en-US"/>
        </w:rPr>
        <w:t>Acadêmico(a):</w:t>
      </w:r>
      <w:r w:rsidR="00CE36A0" w:rsidRPr="00CE36A0">
        <w:rPr>
          <w:lang w:val="en-US"/>
        </w:rPr>
        <w:t xml:space="preserve"> Jean Patrick Sc</w:t>
      </w:r>
      <w:r w:rsidR="00CE36A0">
        <w:rPr>
          <w:lang w:val="en-US"/>
        </w:rPr>
        <w:t>herer</w:t>
      </w:r>
      <w:r w:rsidRPr="00CE36A0">
        <w:rPr>
          <w:lang w:val="en-US"/>
        </w:rPr>
        <w:tab/>
      </w:r>
    </w:p>
    <w:p w14:paraId="7E0E728E" w14:textId="7703EEB6" w:rsidR="007539CE" w:rsidRDefault="007539CE" w:rsidP="007539CE">
      <w:pPr>
        <w:pStyle w:val="TF-xAvalLINHA"/>
      </w:pPr>
      <w:r w:rsidRPr="00320BFA">
        <w:t>Avaliador(a):</w:t>
      </w:r>
      <w:r w:rsidRPr="00320BFA">
        <w:tab/>
      </w:r>
      <w:r w:rsidR="00CE36A0">
        <w:t>Andreza Sartori</w:t>
      </w:r>
      <w:r>
        <w:tab/>
      </w:r>
    </w:p>
    <w:p w14:paraId="0B4D9F6F" w14:textId="77777777" w:rsidR="007539CE" w:rsidRDefault="007539CE" w:rsidP="007539C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7539CE" w:rsidRPr="00320BFA" w14:paraId="47898BAC" w14:textId="77777777" w:rsidTr="00E5368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BEA23E4" w14:textId="77777777" w:rsidR="007539CE" w:rsidRPr="00320BFA" w:rsidRDefault="007539CE" w:rsidP="00E53680">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06FAF02" w14:textId="77777777" w:rsidR="007539CE" w:rsidRPr="00320BFA" w:rsidRDefault="007539CE" w:rsidP="00E5368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79996A5" w14:textId="77777777" w:rsidR="007539CE" w:rsidRPr="00320BFA" w:rsidRDefault="007539CE" w:rsidP="00E5368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A353D9D" w14:textId="77777777" w:rsidR="007539CE" w:rsidRPr="00320BFA" w:rsidRDefault="007539CE" w:rsidP="00E53680">
            <w:pPr>
              <w:pStyle w:val="TF-xAvalITEMTABELA"/>
            </w:pPr>
            <w:r w:rsidRPr="00320BFA">
              <w:t>não atende</w:t>
            </w:r>
          </w:p>
        </w:tc>
      </w:tr>
      <w:tr w:rsidR="007539CE" w:rsidRPr="00320BFA" w14:paraId="77C1012E" w14:textId="77777777" w:rsidTr="00E5368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2C024F2" w14:textId="77777777" w:rsidR="007539CE" w:rsidRPr="00320BFA" w:rsidRDefault="007539CE" w:rsidP="00E53680">
            <w:pPr>
              <w:pStyle w:val="TF-xAvalITEMTABELA"/>
            </w:pPr>
            <w:r w:rsidRPr="00A55BF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0561B21" w14:textId="77777777" w:rsidR="007539CE" w:rsidRPr="00821EE8" w:rsidRDefault="007539CE" w:rsidP="007539CE">
            <w:pPr>
              <w:pStyle w:val="TF-xAvalITEM"/>
              <w:numPr>
                <w:ilvl w:val="0"/>
                <w:numId w:val="13"/>
              </w:numPr>
            </w:pPr>
            <w:r w:rsidRPr="00821EE8">
              <w:t>INTRODUÇÃO</w:t>
            </w:r>
          </w:p>
          <w:p w14:paraId="225B71D9" w14:textId="77777777" w:rsidR="007539CE" w:rsidRPr="00821EE8" w:rsidRDefault="007539CE" w:rsidP="00E5368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92B466F" w14:textId="77777777" w:rsidR="007539CE" w:rsidRPr="00320BFA" w:rsidRDefault="007539CE" w:rsidP="00E53680">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C39D76E" w14:textId="77777777" w:rsidR="007539CE" w:rsidRPr="00320BFA" w:rsidRDefault="007539CE"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20A7F43" w14:textId="77777777" w:rsidR="007539CE" w:rsidRPr="00320BFA" w:rsidRDefault="007539CE" w:rsidP="00E53680">
            <w:pPr>
              <w:keepNext w:val="0"/>
              <w:keepLines w:val="0"/>
              <w:ind w:left="709" w:hanging="709"/>
              <w:jc w:val="both"/>
              <w:rPr>
                <w:sz w:val="18"/>
              </w:rPr>
            </w:pPr>
          </w:p>
        </w:tc>
      </w:tr>
      <w:tr w:rsidR="007539CE" w:rsidRPr="00320BFA" w14:paraId="2D2DBE1F" w14:textId="77777777" w:rsidTr="00E5368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574BBB"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010EE4" w14:textId="77777777" w:rsidR="007539CE" w:rsidRPr="00821EE8" w:rsidRDefault="007539CE" w:rsidP="00E5368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A4FF06"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5D83384"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23D1A7A" w14:textId="77777777" w:rsidR="007539CE" w:rsidRPr="00320BFA" w:rsidRDefault="007539CE" w:rsidP="00E53680">
            <w:pPr>
              <w:keepNext w:val="0"/>
              <w:keepLines w:val="0"/>
              <w:ind w:left="709" w:hanging="709"/>
              <w:jc w:val="both"/>
              <w:rPr>
                <w:sz w:val="18"/>
              </w:rPr>
            </w:pPr>
          </w:p>
        </w:tc>
      </w:tr>
      <w:tr w:rsidR="007539CE" w:rsidRPr="00320BFA" w14:paraId="75B7792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E37238"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6A1A8B6" w14:textId="77777777" w:rsidR="007539CE" w:rsidRPr="00320BFA" w:rsidRDefault="007539CE" w:rsidP="007539CE">
            <w:pPr>
              <w:pStyle w:val="TF-xAvalITEM"/>
              <w:numPr>
                <w:ilvl w:val="0"/>
                <w:numId w:val="13"/>
              </w:numPr>
            </w:pPr>
            <w:r w:rsidRPr="00320BFA">
              <w:t>OBJETIVOS</w:t>
            </w:r>
          </w:p>
          <w:p w14:paraId="02D203D8" w14:textId="77777777" w:rsidR="007539CE" w:rsidRPr="00320BFA" w:rsidRDefault="007539CE" w:rsidP="00E5368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DEA3203"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C8D6DF1"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8BF80A8" w14:textId="77777777" w:rsidR="007539CE" w:rsidRPr="00320BFA" w:rsidRDefault="007539CE" w:rsidP="00E53680">
            <w:pPr>
              <w:keepNext w:val="0"/>
              <w:keepLines w:val="0"/>
              <w:ind w:left="709" w:hanging="709"/>
              <w:jc w:val="both"/>
              <w:rPr>
                <w:sz w:val="18"/>
              </w:rPr>
            </w:pPr>
          </w:p>
        </w:tc>
      </w:tr>
      <w:tr w:rsidR="007539CE" w:rsidRPr="00320BFA" w14:paraId="18FADF21" w14:textId="77777777" w:rsidTr="00E5368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AFE25A"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8B630C" w14:textId="77777777" w:rsidR="007539CE" w:rsidRPr="00320BFA" w:rsidRDefault="007539CE" w:rsidP="00E5368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663A0B8"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719991E"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C1411C8" w14:textId="77777777" w:rsidR="007539CE" w:rsidRPr="00320BFA" w:rsidRDefault="007539CE" w:rsidP="00E53680">
            <w:pPr>
              <w:keepNext w:val="0"/>
              <w:keepLines w:val="0"/>
              <w:ind w:left="709" w:hanging="709"/>
              <w:jc w:val="both"/>
              <w:rPr>
                <w:sz w:val="18"/>
              </w:rPr>
            </w:pPr>
          </w:p>
        </w:tc>
      </w:tr>
      <w:tr w:rsidR="007539CE" w:rsidRPr="00320BFA" w14:paraId="4E0C5C90"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4EB4AD"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7639D2" w14:textId="77777777" w:rsidR="007539CE" w:rsidRPr="00EE20C1" w:rsidRDefault="007539CE" w:rsidP="007539CE">
            <w:pPr>
              <w:pStyle w:val="TF-xAvalITEM"/>
              <w:numPr>
                <w:ilvl w:val="0"/>
                <w:numId w:val="13"/>
              </w:numPr>
            </w:pPr>
            <w:r w:rsidRPr="00EE20C1">
              <w:t>JUSTIFICATIVA</w:t>
            </w:r>
          </w:p>
          <w:p w14:paraId="6395198F" w14:textId="77777777" w:rsidR="007539CE" w:rsidRPr="00EE20C1" w:rsidRDefault="007539CE" w:rsidP="00E53680">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A026ED8"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A6343E2"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D303920" w14:textId="77777777" w:rsidR="007539CE" w:rsidRPr="00320BFA" w:rsidRDefault="007539CE" w:rsidP="00E53680">
            <w:pPr>
              <w:keepNext w:val="0"/>
              <w:keepLines w:val="0"/>
              <w:ind w:left="709" w:hanging="709"/>
              <w:jc w:val="both"/>
              <w:rPr>
                <w:sz w:val="18"/>
              </w:rPr>
            </w:pPr>
          </w:p>
        </w:tc>
      </w:tr>
      <w:tr w:rsidR="007539CE" w:rsidRPr="00320BFA" w14:paraId="1EA09232"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47D548"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CE0440" w14:textId="77777777" w:rsidR="007539CE" w:rsidRPr="00EE20C1" w:rsidRDefault="007539CE" w:rsidP="00E5368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385BD9B"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CC7992F"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04C6A8D" w14:textId="77777777" w:rsidR="007539CE" w:rsidRPr="00320BFA" w:rsidRDefault="007539CE" w:rsidP="00E53680">
            <w:pPr>
              <w:keepNext w:val="0"/>
              <w:keepLines w:val="0"/>
              <w:ind w:left="709" w:hanging="709"/>
              <w:jc w:val="both"/>
              <w:rPr>
                <w:sz w:val="18"/>
              </w:rPr>
            </w:pPr>
          </w:p>
        </w:tc>
      </w:tr>
      <w:tr w:rsidR="007539CE" w:rsidRPr="00320BFA" w14:paraId="318F7C71" w14:textId="77777777" w:rsidTr="00E5368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153C05"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AC339A" w14:textId="77777777" w:rsidR="007539CE" w:rsidRPr="00320BFA" w:rsidRDefault="007539CE" w:rsidP="007539CE">
            <w:pPr>
              <w:pStyle w:val="TF-xAvalITEM"/>
              <w:numPr>
                <w:ilvl w:val="0"/>
                <w:numId w:val="13"/>
              </w:numPr>
            </w:pPr>
            <w:r w:rsidRPr="00320BFA">
              <w:t>METODOLOGIA</w:t>
            </w:r>
          </w:p>
          <w:p w14:paraId="47448618" w14:textId="77777777" w:rsidR="007539CE" w:rsidRPr="00320BFA" w:rsidRDefault="007539CE" w:rsidP="00E5368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AD916F8"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552F02C"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9D4BE26" w14:textId="77777777" w:rsidR="007539CE" w:rsidRPr="00320BFA" w:rsidRDefault="007539CE" w:rsidP="00E53680">
            <w:pPr>
              <w:keepNext w:val="0"/>
              <w:keepLines w:val="0"/>
              <w:ind w:left="709" w:hanging="709"/>
              <w:jc w:val="both"/>
              <w:rPr>
                <w:sz w:val="18"/>
              </w:rPr>
            </w:pPr>
          </w:p>
        </w:tc>
      </w:tr>
      <w:tr w:rsidR="007539CE" w:rsidRPr="00320BFA" w14:paraId="3FF6E5A6"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A5BD36"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58A95E" w14:textId="77777777" w:rsidR="007539CE" w:rsidRPr="00320BFA" w:rsidRDefault="007539CE" w:rsidP="00E5368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9665271"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57583FC"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855003D" w14:textId="77777777" w:rsidR="007539CE" w:rsidRPr="00320BFA" w:rsidRDefault="007539CE" w:rsidP="00E53680">
            <w:pPr>
              <w:keepNext w:val="0"/>
              <w:keepLines w:val="0"/>
              <w:ind w:left="709" w:hanging="709"/>
              <w:jc w:val="both"/>
              <w:rPr>
                <w:sz w:val="18"/>
              </w:rPr>
            </w:pPr>
          </w:p>
        </w:tc>
      </w:tr>
      <w:tr w:rsidR="007539CE" w:rsidRPr="00320BFA" w14:paraId="09FACB9B" w14:textId="77777777" w:rsidTr="00E5368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D4E1B3"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E38C68" w14:textId="77777777" w:rsidR="007539CE" w:rsidRPr="00801036" w:rsidRDefault="007539CE" w:rsidP="007539CE">
            <w:pPr>
              <w:pStyle w:val="TF-xAvalITEM"/>
              <w:numPr>
                <w:ilvl w:val="0"/>
                <w:numId w:val="13"/>
              </w:numPr>
            </w:pPr>
            <w:r w:rsidRPr="00801036">
              <w:t>REVISÃO BIBLIOGRÁFICA (atenção para a diferença de conteúdo entre projeto e pré-projeto)</w:t>
            </w:r>
          </w:p>
          <w:p w14:paraId="368E5FB4" w14:textId="77777777" w:rsidR="007539CE" w:rsidRPr="00801036" w:rsidRDefault="007539CE" w:rsidP="00E5368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EFA41DA" w14:textId="77777777" w:rsidR="007539CE" w:rsidRPr="00801036"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1BD0A49" w14:textId="77777777" w:rsidR="007539CE" w:rsidRPr="00801036"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C404DF0" w14:textId="77777777" w:rsidR="007539CE" w:rsidRPr="00320BFA" w:rsidRDefault="007539CE" w:rsidP="00E53680">
            <w:pPr>
              <w:keepNext w:val="0"/>
              <w:keepLines w:val="0"/>
              <w:ind w:left="709" w:hanging="709"/>
              <w:jc w:val="both"/>
              <w:rPr>
                <w:sz w:val="18"/>
              </w:rPr>
            </w:pPr>
          </w:p>
        </w:tc>
      </w:tr>
      <w:tr w:rsidR="007539CE" w:rsidRPr="00320BFA" w14:paraId="67E5C71A" w14:textId="77777777" w:rsidTr="00E5368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5619D7F" w14:textId="77777777" w:rsidR="007539CE" w:rsidRPr="00320BFA" w:rsidRDefault="007539CE" w:rsidP="00E5368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CE40713" w14:textId="77777777" w:rsidR="007539CE" w:rsidRPr="00320BFA" w:rsidRDefault="007539CE" w:rsidP="007539CE">
            <w:pPr>
              <w:pStyle w:val="TF-xAvalITEM"/>
              <w:numPr>
                <w:ilvl w:val="0"/>
                <w:numId w:val="13"/>
              </w:numPr>
            </w:pPr>
            <w:r w:rsidRPr="00320BFA">
              <w:t>LINGUAGEM USADA (redação)</w:t>
            </w:r>
          </w:p>
          <w:p w14:paraId="12F03A26" w14:textId="77777777" w:rsidR="007539CE" w:rsidRPr="00320BFA" w:rsidRDefault="007539CE" w:rsidP="00E5368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4F379E8" w14:textId="77777777" w:rsidR="007539CE" w:rsidRPr="00320BFA" w:rsidRDefault="007539CE" w:rsidP="00E53680">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2B98724E" w14:textId="77777777" w:rsidR="007539CE" w:rsidRPr="00320BFA" w:rsidRDefault="007539CE" w:rsidP="00E53680">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265D695" w14:textId="77777777" w:rsidR="007539CE" w:rsidRPr="00320BFA" w:rsidRDefault="007539CE" w:rsidP="00E53680">
            <w:pPr>
              <w:keepNext w:val="0"/>
              <w:keepLines w:val="0"/>
              <w:ind w:left="709" w:hanging="709"/>
              <w:jc w:val="both"/>
              <w:rPr>
                <w:sz w:val="18"/>
              </w:rPr>
            </w:pPr>
          </w:p>
        </w:tc>
      </w:tr>
      <w:tr w:rsidR="007539CE" w:rsidRPr="00320BFA" w14:paraId="504397C0"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141A64"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456863" w14:textId="77777777" w:rsidR="007539CE" w:rsidRPr="00320BFA" w:rsidRDefault="007539CE" w:rsidP="00E5368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4C273C2"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2DFB27D"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ACF5D86" w14:textId="77777777" w:rsidR="007539CE" w:rsidRPr="00320BFA" w:rsidRDefault="007539CE" w:rsidP="00E53680">
            <w:pPr>
              <w:keepNext w:val="0"/>
              <w:keepLines w:val="0"/>
              <w:ind w:left="709" w:hanging="709"/>
              <w:jc w:val="both"/>
              <w:rPr>
                <w:sz w:val="18"/>
              </w:rPr>
            </w:pPr>
          </w:p>
        </w:tc>
      </w:tr>
      <w:tr w:rsidR="007539CE" w:rsidRPr="00320BFA" w14:paraId="12A9DF00"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2171D2"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1873A9" w14:textId="77777777" w:rsidR="007539CE" w:rsidRPr="00320BFA" w:rsidRDefault="007539CE" w:rsidP="007539CE">
            <w:pPr>
              <w:pStyle w:val="TF-xAvalITEM"/>
              <w:numPr>
                <w:ilvl w:val="0"/>
                <w:numId w:val="13"/>
              </w:numPr>
            </w:pPr>
            <w:r w:rsidRPr="00320BFA">
              <w:t>ORGANIZAÇÃO E APRESENTAÇÃO GRÁFICA DO TEXTO</w:t>
            </w:r>
          </w:p>
          <w:p w14:paraId="5719E339" w14:textId="77777777" w:rsidR="007539CE" w:rsidRPr="00320BFA" w:rsidRDefault="007539CE" w:rsidP="00E5368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72EF0D4"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ED9B6CD"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46C2C0" w14:textId="7D021367" w:rsidR="007539CE" w:rsidRPr="00320BFA" w:rsidRDefault="00921796" w:rsidP="00E53680">
            <w:pPr>
              <w:keepNext w:val="0"/>
              <w:keepLines w:val="0"/>
              <w:ind w:left="709" w:hanging="709"/>
              <w:jc w:val="both"/>
              <w:rPr>
                <w:sz w:val="18"/>
              </w:rPr>
            </w:pPr>
            <w:r>
              <w:rPr>
                <w:sz w:val="18"/>
              </w:rPr>
              <w:t>x</w:t>
            </w:r>
          </w:p>
        </w:tc>
      </w:tr>
      <w:tr w:rsidR="007539CE" w:rsidRPr="00320BFA" w14:paraId="38129BF7"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DCACAA"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D8B46F" w14:textId="77777777" w:rsidR="007539CE" w:rsidRPr="00320BFA" w:rsidRDefault="007539CE" w:rsidP="007539CE">
            <w:pPr>
              <w:pStyle w:val="TF-xAvalITEM"/>
              <w:numPr>
                <w:ilvl w:val="0"/>
                <w:numId w:val="13"/>
              </w:numPr>
            </w:pPr>
            <w:r w:rsidRPr="00320BFA">
              <w:t>ILUSTRAÇÕES (figuras, quadros, tabelas)</w:t>
            </w:r>
          </w:p>
          <w:p w14:paraId="318EF123" w14:textId="77777777" w:rsidR="007539CE" w:rsidRPr="00320BFA" w:rsidRDefault="007539CE" w:rsidP="00E5368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C58F99" w14:textId="77777777" w:rsidR="007539CE" w:rsidRPr="00320BFA" w:rsidRDefault="007539CE" w:rsidP="00E53680">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D22D026" w14:textId="77777777" w:rsidR="007539CE" w:rsidRPr="00320BFA" w:rsidRDefault="007539CE" w:rsidP="00E53680">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B982D67" w14:textId="77777777" w:rsidR="007539CE" w:rsidRPr="00320BFA" w:rsidRDefault="007539CE" w:rsidP="00E53680">
            <w:pPr>
              <w:keepNext w:val="0"/>
              <w:keepLines w:val="0"/>
              <w:spacing w:before="80" w:after="80"/>
              <w:ind w:left="709" w:hanging="709"/>
              <w:jc w:val="both"/>
              <w:rPr>
                <w:sz w:val="18"/>
              </w:rPr>
            </w:pPr>
          </w:p>
        </w:tc>
      </w:tr>
      <w:tr w:rsidR="007539CE" w:rsidRPr="00320BFA" w14:paraId="45651D47"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F61A83"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63EDE1" w14:textId="77777777" w:rsidR="007539CE" w:rsidRPr="00320BFA" w:rsidRDefault="007539CE" w:rsidP="007539CE">
            <w:pPr>
              <w:pStyle w:val="TF-xAvalITEM"/>
              <w:numPr>
                <w:ilvl w:val="0"/>
                <w:numId w:val="13"/>
              </w:numPr>
            </w:pPr>
            <w:r w:rsidRPr="00320BFA">
              <w:t>REFERÊNCIAS E CITAÇÕES</w:t>
            </w:r>
          </w:p>
          <w:p w14:paraId="3CA9A5DB" w14:textId="77777777" w:rsidR="007539CE" w:rsidRPr="00320BFA" w:rsidRDefault="007539CE" w:rsidP="00E5368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4CA996"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F12AFF7"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F573B7" w14:textId="77777777" w:rsidR="007539CE" w:rsidRPr="00320BFA" w:rsidRDefault="007539CE" w:rsidP="00E53680">
            <w:pPr>
              <w:keepNext w:val="0"/>
              <w:keepLines w:val="0"/>
              <w:ind w:left="709" w:hanging="709"/>
              <w:jc w:val="both"/>
              <w:rPr>
                <w:sz w:val="18"/>
              </w:rPr>
            </w:pPr>
          </w:p>
        </w:tc>
      </w:tr>
      <w:tr w:rsidR="007539CE" w:rsidRPr="00320BFA" w14:paraId="3961D63A" w14:textId="77777777" w:rsidTr="00E5368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2118EA"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C5A6F8" w14:textId="77777777" w:rsidR="007539CE" w:rsidRPr="00320BFA" w:rsidRDefault="007539CE" w:rsidP="00E5368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4A34964" w14:textId="77777777" w:rsidR="007539CE" w:rsidRPr="00320BFA" w:rsidRDefault="007539CE" w:rsidP="00E53680">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7435E3C"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E832CFD" w14:textId="77777777" w:rsidR="007539CE" w:rsidRPr="00320BFA" w:rsidRDefault="007539CE" w:rsidP="00E53680">
            <w:pPr>
              <w:keepNext w:val="0"/>
              <w:keepLines w:val="0"/>
              <w:ind w:left="709" w:hanging="709"/>
              <w:jc w:val="both"/>
              <w:rPr>
                <w:sz w:val="18"/>
              </w:rPr>
            </w:pPr>
          </w:p>
        </w:tc>
      </w:tr>
      <w:tr w:rsidR="007539CE" w:rsidRPr="00320BFA" w14:paraId="5C3AD3B8" w14:textId="77777777" w:rsidTr="00E5368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6453B2" w14:textId="77777777" w:rsidR="007539CE" w:rsidRPr="00320BFA" w:rsidRDefault="007539CE" w:rsidP="00E53680">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8EBD1B2" w14:textId="77777777" w:rsidR="007539CE" w:rsidRPr="00320BFA" w:rsidRDefault="007539CE" w:rsidP="00E5368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29D86139" w14:textId="1BD8BDC0" w:rsidR="007539CE" w:rsidRPr="00320BFA" w:rsidRDefault="0043531C" w:rsidP="00E53680">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D168D17" w14:textId="77777777" w:rsidR="007539CE" w:rsidRPr="00320BFA" w:rsidRDefault="007539CE" w:rsidP="00E53680">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52F8CD7" w14:textId="77777777" w:rsidR="007539CE" w:rsidRPr="00320BFA" w:rsidRDefault="007539CE" w:rsidP="00E53680">
            <w:pPr>
              <w:keepNext w:val="0"/>
              <w:keepLines w:val="0"/>
              <w:ind w:left="709" w:hanging="709"/>
              <w:jc w:val="both"/>
              <w:rPr>
                <w:sz w:val="18"/>
              </w:rPr>
            </w:pPr>
          </w:p>
        </w:tc>
      </w:tr>
    </w:tbl>
    <w:p w14:paraId="57D91BD9" w14:textId="77777777" w:rsidR="007539CE" w:rsidRPr="00320BFA" w:rsidRDefault="007539CE" w:rsidP="007539CE">
      <w:pPr>
        <w:pStyle w:val="TF-xAvalLINHA"/>
      </w:pPr>
    </w:p>
    <w:p w14:paraId="3F0E4426" w14:textId="77777777" w:rsidR="007539CE" w:rsidRDefault="007539CE" w:rsidP="007539CE">
      <w:pPr>
        <w:pStyle w:val="TF-xAvalTTULO"/>
      </w:pPr>
      <w:r w:rsidRPr="00320BFA">
        <w:t>PARECER – PROFESSOR DE TCC I ou COORDENADOR DE TCC</w:t>
      </w:r>
      <w:r>
        <w:t xml:space="preserve"> </w:t>
      </w:r>
    </w:p>
    <w:p w14:paraId="21594A5C" w14:textId="77777777" w:rsidR="007539CE" w:rsidRPr="003F5F25" w:rsidRDefault="007539CE" w:rsidP="007539CE">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7539CE" w:rsidRPr="00320BFA" w14:paraId="5FFE6C61" w14:textId="77777777" w:rsidTr="00E53680">
        <w:trPr>
          <w:cantSplit/>
          <w:jc w:val="center"/>
        </w:trPr>
        <w:tc>
          <w:tcPr>
            <w:tcW w:w="5000" w:type="pct"/>
            <w:gridSpan w:val="3"/>
            <w:tcBorders>
              <w:top w:val="single" w:sz="12" w:space="0" w:color="auto"/>
              <w:left w:val="single" w:sz="12" w:space="0" w:color="auto"/>
              <w:bottom w:val="nil"/>
              <w:right w:val="single" w:sz="12" w:space="0" w:color="auto"/>
            </w:tcBorders>
            <w:hideMark/>
          </w:tcPr>
          <w:p w14:paraId="79867C1E" w14:textId="77777777" w:rsidR="007539CE" w:rsidRPr="00320BFA" w:rsidRDefault="007539CE" w:rsidP="00E53680">
            <w:pPr>
              <w:keepNext w:val="0"/>
              <w:keepLines w:val="0"/>
              <w:spacing w:before="60"/>
              <w:jc w:val="both"/>
              <w:rPr>
                <w:sz w:val="18"/>
              </w:rPr>
            </w:pPr>
            <w:r w:rsidRPr="00320BFA">
              <w:rPr>
                <w:sz w:val="18"/>
              </w:rPr>
              <w:t>O projeto de TCC será reprovado se:</w:t>
            </w:r>
          </w:p>
          <w:p w14:paraId="37547CCA" w14:textId="77777777" w:rsidR="007539CE" w:rsidRPr="00320BFA" w:rsidRDefault="007539CE" w:rsidP="007539CE">
            <w:pPr>
              <w:keepNext w:val="0"/>
              <w:keepLines w:val="0"/>
              <w:numPr>
                <w:ilvl w:val="0"/>
                <w:numId w:val="15"/>
              </w:numPr>
              <w:ind w:left="357" w:hanging="357"/>
              <w:jc w:val="both"/>
              <w:rPr>
                <w:sz w:val="18"/>
              </w:rPr>
            </w:pPr>
            <w:r w:rsidRPr="00320BFA">
              <w:rPr>
                <w:sz w:val="18"/>
              </w:rPr>
              <w:t>qualquer um dos itens tiver resposta NÃO ATENDE;</w:t>
            </w:r>
          </w:p>
          <w:p w14:paraId="3F442ED2" w14:textId="77777777" w:rsidR="007539CE" w:rsidRPr="00320BFA" w:rsidRDefault="007539CE" w:rsidP="007539C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5C4F52C" w14:textId="77777777" w:rsidR="007539CE" w:rsidRPr="00320BFA" w:rsidRDefault="007539CE" w:rsidP="007539C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539CE" w:rsidRPr="00320BFA" w14:paraId="311A983A" w14:textId="77777777" w:rsidTr="00E53680">
        <w:trPr>
          <w:cantSplit/>
          <w:jc w:val="center"/>
        </w:trPr>
        <w:tc>
          <w:tcPr>
            <w:tcW w:w="1250" w:type="pct"/>
            <w:tcBorders>
              <w:top w:val="nil"/>
              <w:left w:val="single" w:sz="12" w:space="0" w:color="auto"/>
              <w:bottom w:val="single" w:sz="12" w:space="0" w:color="auto"/>
              <w:right w:val="nil"/>
            </w:tcBorders>
            <w:hideMark/>
          </w:tcPr>
          <w:p w14:paraId="3E90A572" w14:textId="77777777" w:rsidR="007539CE" w:rsidRPr="00320BFA" w:rsidRDefault="007539CE" w:rsidP="00E5368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E27E8F2" w14:textId="77777777" w:rsidR="007539CE" w:rsidRPr="00320BFA" w:rsidRDefault="007539CE" w:rsidP="00E53680">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C206048" w14:textId="77777777" w:rsidR="007539CE" w:rsidRPr="00320BFA" w:rsidRDefault="007539CE" w:rsidP="00E53680">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644EBC77" w14:textId="77777777" w:rsidR="007539CE" w:rsidRDefault="007539CE" w:rsidP="007539CE">
      <w:pPr>
        <w:pStyle w:val="TF-xAvalLINHA"/>
        <w:tabs>
          <w:tab w:val="left" w:leader="underscore" w:pos="6237"/>
        </w:tabs>
      </w:pPr>
      <w:r>
        <w:t xml:space="preserve">Assinatura: </w:t>
      </w:r>
      <w:r>
        <w:tab/>
      </w:r>
      <w:r>
        <w:tab/>
        <w:t xml:space="preserve"> Data: </w:t>
      </w:r>
      <w:r>
        <w:tab/>
      </w:r>
    </w:p>
    <w:p w14:paraId="3BA10170" w14:textId="77777777" w:rsidR="007539CE" w:rsidRDefault="007539CE" w:rsidP="007539CE">
      <w:pPr>
        <w:pStyle w:val="TF-xAvalTTULO"/>
        <w:ind w:left="0" w:firstLine="0"/>
        <w:jc w:val="left"/>
      </w:pPr>
    </w:p>
    <w:p w14:paraId="55B25876" w14:textId="0D08A777" w:rsidR="0000224C" w:rsidRDefault="0000224C" w:rsidP="0000224C">
      <w:pPr>
        <w:pStyle w:val="TF-xAvalLINHA"/>
        <w:tabs>
          <w:tab w:val="left" w:leader="underscore" w:pos="6237"/>
        </w:tabs>
      </w:pPr>
      <w:r>
        <w:tab/>
      </w: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1-04T17:03:00Z" w:initials="AS">
    <w:p w14:paraId="44BE6ED6" w14:textId="77777777" w:rsidR="009D6F76" w:rsidRDefault="009D6F76" w:rsidP="009D6F76">
      <w:pPr>
        <w:pStyle w:val="Textodecomentrio"/>
      </w:pPr>
      <w:r>
        <w:rPr>
          <w:rStyle w:val="Refdecomentrio"/>
        </w:rPr>
        <w:annotationRef/>
      </w:r>
      <w:r>
        <w:t>Frase longa. Rever.</w:t>
      </w:r>
    </w:p>
    <w:p w14:paraId="0AA38906" w14:textId="58AEDD16" w:rsidR="009D6F76" w:rsidRDefault="009D6F76" w:rsidP="009D6F76">
      <w:pPr>
        <w:pStyle w:val="Textodecomentrio"/>
      </w:pPr>
      <w:r>
        <w:t>Não se faz parágrafo com uma única frase.</w:t>
      </w:r>
    </w:p>
  </w:comment>
  <w:comment w:id="21" w:author="Andreza Sartori" w:date="2020-11-04T17:09:00Z" w:initials="AS">
    <w:p w14:paraId="341270AC" w14:textId="767A01C5" w:rsidR="00696B5E" w:rsidRDefault="00696B5E">
      <w:pPr>
        <w:pStyle w:val="Textodecomentrio"/>
      </w:pPr>
      <w:r>
        <w:rPr>
          <w:rStyle w:val="Refdecomentrio"/>
        </w:rPr>
        <w:annotationRef/>
      </w:r>
      <w:r>
        <w:t>Seria só um apoio?</w:t>
      </w:r>
    </w:p>
  </w:comment>
  <w:comment w:id="36" w:author="Andreza Sartori" w:date="2020-11-04T17:10:00Z" w:initials="AS">
    <w:p w14:paraId="0DD79DE0" w14:textId="7F278C57" w:rsidR="0082039F" w:rsidRDefault="0082039F">
      <w:pPr>
        <w:pStyle w:val="Textodecomentrio"/>
      </w:pPr>
      <w:r>
        <w:rPr>
          <w:rStyle w:val="Refdecomentrio"/>
        </w:rPr>
        <w:annotationRef/>
      </w:r>
      <w:r w:rsidR="008415F0">
        <w:t>Desenvolver é metodologia e não objetivo</w:t>
      </w:r>
    </w:p>
  </w:comment>
  <w:comment w:id="37" w:author="Andreza Sartori" w:date="2020-11-04T17:13:00Z" w:initials="AS">
    <w:p w14:paraId="3FBD3C03" w14:textId="53FDB288" w:rsidR="00137E86" w:rsidRDefault="00137E86">
      <w:pPr>
        <w:pStyle w:val="Textodecomentrio"/>
      </w:pPr>
      <w:r>
        <w:rPr>
          <w:rStyle w:val="Refdecomentrio"/>
        </w:rPr>
        <w:annotationRef/>
      </w:r>
      <w:r>
        <w:t xml:space="preserve"> não é objetivo</w:t>
      </w:r>
    </w:p>
  </w:comment>
  <w:comment w:id="38" w:author="Andreza Sartori" w:date="2020-11-04T18:05:00Z" w:initials="AS">
    <w:p w14:paraId="5FCC0F8E" w14:textId="18C2C61D" w:rsidR="001F7A8A" w:rsidRDefault="001F7A8A">
      <w:pPr>
        <w:pStyle w:val="Textodecomentrio"/>
      </w:pPr>
      <w:r>
        <w:rPr>
          <w:rStyle w:val="Refdecomentrio"/>
        </w:rPr>
        <w:annotationRef/>
      </w:r>
      <w:r>
        <w:t>de que forma?</w:t>
      </w:r>
    </w:p>
  </w:comment>
  <w:comment w:id="41" w:author="Andreza Sartori" w:date="2020-11-04T18:06:00Z" w:initials="AS">
    <w:p w14:paraId="76148B88" w14:textId="7FFAE036" w:rsidR="00D7330B" w:rsidRDefault="00D7330B">
      <w:pPr>
        <w:pStyle w:val="Textodecomentrio"/>
      </w:pPr>
      <w:r>
        <w:rPr>
          <w:rStyle w:val="Refdecomentrio"/>
        </w:rPr>
        <w:annotationRef/>
      </w:r>
      <w:r>
        <w:t>Como?</w:t>
      </w:r>
    </w:p>
  </w:comment>
  <w:comment w:id="49" w:author="Andreza Sartori" w:date="2020-11-04T19:52:00Z" w:initials="AS">
    <w:p w14:paraId="76E511FA" w14:textId="77777777" w:rsidR="00CF0E60" w:rsidRDefault="00CF0E60" w:rsidP="003430D3">
      <w:pPr>
        <w:pStyle w:val="Textodecomentrio"/>
      </w:pPr>
      <w:r>
        <w:rPr>
          <w:rStyle w:val="Refdecomentrio"/>
        </w:rPr>
        <w:annotationRef/>
      </w:r>
      <w:r w:rsidR="003430D3">
        <w:t>Não se faz parágrafo com uma única frase.</w:t>
      </w:r>
    </w:p>
    <w:p w14:paraId="28112770" w14:textId="191C48BC" w:rsidR="00E01416" w:rsidRDefault="00E01416" w:rsidP="003430D3">
      <w:pPr>
        <w:pStyle w:val="Textodecomentrio"/>
      </w:pPr>
      <w:r w:rsidRPr="00E01416">
        <w:t>Gerúndio complementa alguma ideia. Se a frase começa com gerúndio deve ter a ideia principal.</w:t>
      </w:r>
    </w:p>
  </w:comment>
  <w:comment w:id="76" w:author="Andreza Sartori" w:date="2020-11-03T22:58:00Z" w:initials="AS">
    <w:p w14:paraId="54A5F027" w14:textId="6E0DB5E6" w:rsidR="0038576B" w:rsidRDefault="0038576B">
      <w:pPr>
        <w:pStyle w:val="Textodecomentrio"/>
      </w:pPr>
      <w:r>
        <w:rPr>
          <w:rStyle w:val="Refdecomentrio"/>
        </w:rPr>
        <w:annotationRef/>
      </w:r>
      <w:r w:rsidR="006D3B28" w:rsidRPr="006D3B28">
        <w:t>Não está de acordo com a norma.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A38906" w15:done="0"/>
  <w15:commentEx w15:paraId="341270AC" w15:done="0"/>
  <w15:commentEx w15:paraId="0DD79DE0" w15:done="0"/>
  <w15:commentEx w15:paraId="3FBD3C03" w15:done="0"/>
  <w15:commentEx w15:paraId="5FCC0F8E" w15:done="0"/>
  <w15:commentEx w15:paraId="76148B88" w15:done="0"/>
  <w15:commentEx w15:paraId="28112770" w15:done="0"/>
  <w15:commentEx w15:paraId="54A5F0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5D73" w16cex:dateUtc="2020-11-04T20:03:00Z"/>
  <w16cex:commentExtensible w16cex:durableId="234D5EDF" w16cex:dateUtc="2020-11-04T20:09:00Z"/>
  <w16cex:commentExtensible w16cex:durableId="234D5EF6" w16cex:dateUtc="2020-11-04T20:10:00Z"/>
  <w16cex:commentExtensible w16cex:durableId="234D5FC1" w16cex:dateUtc="2020-11-04T20:13:00Z"/>
  <w16cex:commentExtensible w16cex:durableId="234D6BCD" w16cex:dateUtc="2020-11-04T21:05:00Z"/>
  <w16cex:commentExtensible w16cex:durableId="234D6C2F" w16cex:dateUtc="2020-11-04T21:06:00Z"/>
  <w16cex:commentExtensible w16cex:durableId="234D84F6" w16cex:dateUtc="2020-11-04T22:52:00Z"/>
  <w16cex:commentExtensible w16cex:durableId="234C5F0D" w16cex:dateUtc="2020-11-04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A38906" w16cid:durableId="234D5D73"/>
  <w16cid:commentId w16cid:paraId="341270AC" w16cid:durableId="234D5EDF"/>
  <w16cid:commentId w16cid:paraId="0DD79DE0" w16cid:durableId="234D5EF6"/>
  <w16cid:commentId w16cid:paraId="3FBD3C03" w16cid:durableId="234D5FC1"/>
  <w16cid:commentId w16cid:paraId="5FCC0F8E" w16cid:durableId="234D6BCD"/>
  <w16cid:commentId w16cid:paraId="76148B88" w16cid:durableId="234D6C2F"/>
  <w16cid:commentId w16cid:paraId="28112770" w16cid:durableId="234D84F6"/>
  <w16cid:commentId w16cid:paraId="54A5F027" w16cid:durableId="234C5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8CF20" w14:textId="77777777" w:rsidR="00BC4F47" w:rsidRDefault="00BC4F47">
      <w:r>
        <w:separator/>
      </w:r>
    </w:p>
  </w:endnote>
  <w:endnote w:type="continuationSeparator" w:id="0">
    <w:p w14:paraId="0AC24741" w14:textId="77777777" w:rsidR="00BC4F47" w:rsidRDefault="00BC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D72D85" w:rsidRPr="0000224C" w:rsidRDefault="00D72D8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12E72" w14:textId="77777777" w:rsidR="00BC4F47" w:rsidRDefault="00BC4F47">
      <w:r>
        <w:separator/>
      </w:r>
    </w:p>
  </w:footnote>
  <w:footnote w:type="continuationSeparator" w:id="0">
    <w:p w14:paraId="32F173D1" w14:textId="77777777" w:rsidR="00BC4F47" w:rsidRDefault="00BC4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D72D85" w:rsidRDefault="00D72D85" w:rsidP="007E46A1">
    <w:pPr>
      <w:pStyle w:val="Cabealho"/>
      <w:jc w:val="right"/>
    </w:pPr>
  </w:p>
  <w:p w14:paraId="3864A01A" w14:textId="77777777" w:rsidR="00D72D85" w:rsidRDefault="00D72D85"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D72D85" w:rsidRDefault="00D72D8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D72D85" w14:paraId="0B574FD4" w14:textId="77777777" w:rsidTr="008F2DC1">
      <w:tc>
        <w:tcPr>
          <w:tcW w:w="9212" w:type="dxa"/>
          <w:gridSpan w:val="2"/>
          <w:shd w:val="clear" w:color="auto" w:fill="auto"/>
        </w:tcPr>
        <w:p w14:paraId="405B584D" w14:textId="77777777" w:rsidR="00D72D85" w:rsidRDefault="00D72D85"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D72D85" w14:paraId="2B5A6639" w14:textId="77777777" w:rsidTr="008F2DC1">
      <w:tc>
        <w:tcPr>
          <w:tcW w:w="5778" w:type="dxa"/>
          <w:shd w:val="clear" w:color="auto" w:fill="auto"/>
        </w:tcPr>
        <w:p w14:paraId="2F9E20EE" w14:textId="5F3393C7" w:rsidR="00D72D85" w:rsidRPr="003C5262" w:rsidRDefault="00D72D85"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06204AE" w14:textId="3D5EDCB2" w:rsidR="00D72D85" w:rsidRDefault="00D72D85" w:rsidP="003C5262">
          <w:pPr>
            <w:pStyle w:val="Cabealho"/>
            <w:tabs>
              <w:tab w:val="clear" w:pos="8640"/>
              <w:tab w:val="right" w:pos="8931"/>
            </w:tabs>
            <w:ind w:right="141"/>
            <w:rPr>
              <w:rStyle w:val="Nmerodepgina"/>
            </w:rPr>
          </w:pPr>
          <w:r>
            <w:rPr>
              <w:rStyle w:val="Nmerodepgina"/>
            </w:rPr>
            <w:t>ANO/SEMESTRE: 2020/02</w:t>
          </w:r>
        </w:p>
      </w:tc>
    </w:tr>
  </w:tbl>
  <w:p w14:paraId="46105879" w14:textId="77777777" w:rsidR="00D72D85" w:rsidRDefault="00D72D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D72D85" w:rsidRDefault="00D72D8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D72D85" w14:paraId="65782DBF" w14:textId="77777777" w:rsidTr="006746CA">
      <w:tc>
        <w:tcPr>
          <w:tcW w:w="3227" w:type="dxa"/>
          <w:shd w:val="clear" w:color="auto" w:fill="auto"/>
        </w:tcPr>
        <w:p w14:paraId="2653125F" w14:textId="77777777" w:rsidR="00D72D85" w:rsidRDefault="00D72D8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D72D85" w:rsidRDefault="00D72D8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D72D85" w:rsidRDefault="00D72D85" w:rsidP="00F31359">
          <w:pPr>
            <w:pStyle w:val="Cabealho"/>
            <w:tabs>
              <w:tab w:val="clear" w:pos="8640"/>
              <w:tab w:val="right" w:pos="8931"/>
            </w:tabs>
            <w:ind w:right="141"/>
            <w:jc w:val="right"/>
            <w:rPr>
              <w:rStyle w:val="Nmerodepgina"/>
            </w:rPr>
          </w:pPr>
        </w:p>
      </w:tc>
    </w:tr>
  </w:tbl>
  <w:p w14:paraId="4E7FD90B" w14:textId="77777777" w:rsidR="00D72D85" w:rsidRDefault="00D72D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164A4743"/>
    <w:multiLevelType w:val="hybridMultilevel"/>
    <w:tmpl w:val="29DE6E1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5CBA1133"/>
    <w:multiLevelType w:val="hybridMultilevel"/>
    <w:tmpl w:val="F1782A42"/>
    <w:lvl w:ilvl="0" w:tplc="B2087A2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265E0"/>
    <w:rsid w:val="00030E4A"/>
    <w:rsid w:val="00031A27"/>
    <w:rsid w:val="00031EE0"/>
    <w:rsid w:val="00043412"/>
    <w:rsid w:val="0004641A"/>
    <w:rsid w:val="00052A07"/>
    <w:rsid w:val="000533DA"/>
    <w:rsid w:val="0005457F"/>
    <w:rsid w:val="000608E9"/>
    <w:rsid w:val="00061FEB"/>
    <w:rsid w:val="00062355"/>
    <w:rsid w:val="000667DF"/>
    <w:rsid w:val="0007209B"/>
    <w:rsid w:val="00075792"/>
    <w:rsid w:val="00080F9C"/>
    <w:rsid w:val="00081018"/>
    <w:rsid w:val="0008579A"/>
    <w:rsid w:val="00086AA8"/>
    <w:rsid w:val="0008732D"/>
    <w:rsid w:val="00087FD0"/>
    <w:rsid w:val="0009735C"/>
    <w:rsid w:val="000A104C"/>
    <w:rsid w:val="000A1689"/>
    <w:rsid w:val="000A19DE"/>
    <w:rsid w:val="000A3EAB"/>
    <w:rsid w:val="000B12B2"/>
    <w:rsid w:val="000B3868"/>
    <w:rsid w:val="000C1926"/>
    <w:rsid w:val="000C1A18"/>
    <w:rsid w:val="000C5E2A"/>
    <w:rsid w:val="000C648D"/>
    <w:rsid w:val="000D1294"/>
    <w:rsid w:val="000D77C2"/>
    <w:rsid w:val="000E039E"/>
    <w:rsid w:val="000E27F9"/>
    <w:rsid w:val="000E2B1E"/>
    <w:rsid w:val="000E311F"/>
    <w:rsid w:val="000E3A68"/>
    <w:rsid w:val="000E6CE0"/>
    <w:rsid w:val="000F77E3"/>
    <w:rsid w:val="0010064B"/>
    <w:rsid w:val="00107063"/>
    <w:rsid w:val="00107B02"/>
    <w:rsid w:val="0011363A"/>
    <w:rsid w:val="00113A3F"/>
    <w:rsid w:val="001164FE"/>
    <w:rsid w:val="00125084"/>
    <w:rsid w:val="00125277"/>
    <w:rsid w:val="001375F7"/>
    <w:rsid w:val="00137E86"/>
    <w:rsid w:val="001407CC"/>
    <w:rsid w:val="00144FAB"/>
    <w:rsid w:val="00153DAD"/>
    <w:rsid w:val="001554E9"/>
    <w:rsid w:val="00162BF1"/>
    <w:rsid w:val="0016560C"/>
    <w:rsid w:val="00184D4B"/>
    <w:rsid w:val="00186092"/>
    <w:rsid w:val="00193A97"/>
    <w:rsid w:val="001948BE"/>
    <w:rsid w:val="0019547B"/>
    <w:rsid w:val="001A12CE"/>
    <w:rsid w:val="001A6292"/>
    <w:rsid w:val="001A7511"/>
    <w:rsid w:val="001B2F1E"/>
    <w:rsid w:val="001B331B"/>
    <w:rsid w:val="001C2CA2"/>
    <w:rsid w:val="001C33B0"/>
    <w:rsid w:val="001C57E6"/>
    <w:rsid w:val="001C5CBB"/>
    <w:rsid w:val="001D3A2A"/>
    <w:rsid w:val="001D6234"/>
    <w:rsid w:val="001E266A"/>
    <w:rsid w:val="001E427B"/>
    <w:rsid w:val="001E646A"/>
    <w:rsid w:val="001E64DB"/>
    <w:rsid w:val="001E682E"/>
    <w:rsid w:val="001F007F"/>
    <w:rsid w:val="001F0AFC"/>
    <w:rsid w:val="001F0D36"/>
    <w:rsid w:val="001F7A8A"/>
    <w:rsid w:val="00202F3F"/>
    <w:rsid w:val="00213680"/>
    <w:rsid w:val="00215428"/>
    <w:rsid w:val="00224BB2"/>
    <w:rsid w:val="00235240"/>
    <w:rsid w:val="002368FD"/>
    <w:rsid w:val="00236BE7"/>
    <w:rsid w:val="0024110F"/>
    <w:rsid w:val="002423AB"/>
    <w:rsid w:val="002440B0"/>
    <w:rsid w:val="0027792D"/>
    <w:rsid w:val="00282723"/>
    <w:rsid w:val="00282788"/>
    <w:rsid w:val="0028617A"/>
    <w:rsid w:val="0029608A"/>
    <w:rsid w:val="00296B41"/>
    <w:rsid w:val="002A6617"/>
    <w:rsid w:val="002A7E1B"/>
    <w:rsid w:val="002B0EDC"/>
    <w:rsid w:val="002B336F"/>
    <w:rsid w:val="002B4718"/>
    <w:rsid w:val="002E6DD1"/>
    <w:rsid w:val="002F027E"/>
    <w:rsid w:val="003001F1"/>
    <w:rsid w:val="0030564B"/>
    <w:rsid w:val="00310801"/>
    <w:rsid w:val="00312CEA"/>
    <w:rsid w:val="00320BFA"/>
    <w:rsid w:val="0032378D"/>
    <w:rsid w:val="00323B3D"/>
    <w:rsid w:val="00335048"/>
    <w:rsid w:val="00340AD0"/>
    <w:rsid w:val="00340B6D"/>
    <w:rsid w:val="00340C8E"/>
    <w:rsid w:val="003430D3"/>
    <w:rsid w:val="00344540"/>
    <w:rsid w:val="003519A3"/>
    <w:rsid w:val="00362443"/>
    <w:rsid w:val="00367CB1"/>
    <w:rsid w:val="0037046F"/>
    <w:rsid w:val="00377DA7"/>
    <w:rsid w:val="00383087"/>
    <w:rsid w:val="0038576B"/>
    <w:rsid w:val="003A2B7D"/>
    <w:rsid w:val="003A4A75"/>
    <w:rsid w:val="003A5366"/>
    <w:rsid w:val="003B647A"/>
    <w:rsid w:val="003C5262"/>
    <w:rsid w:val="003D398C"/>
    <w:rsid w:val="003D473B"/>
    <w:rsid w:val="003D4B35"/>
    <w:rsid w:val="003E43FA"/>
    <w:rsid w:val="003E4F19"/>
    <w:rsid w:val="003F5F25"/>
    <w:rsid w:val="0040420D"/>
    <w:rsid w:val="0040436D"/>
    <w:rsid w:val="00410543"/>
    <w:rsid w:val="004173CC"/>
    <w:rsid w:val="0042356B"/>
    <w:rsid w:val="004236A4"/>
    <w:rsid w:val="0042420A"/>
    <w:rsid w:val="004243D2"/>
    <w:rsid w:val="00424610"/>
    <w:rsid w:val="00425AA5"/>
    <w:rsid w:val="0043531C"/>
    <w:rsid w:val="00451B94"/>
    <w:rsid w:val="00455ECF"/>
    <w:rsid w:val="00465A77"/>
    <w:rsid w:val="00470C41"/>
    <w:rsid w:val="0047289C"/>
    <w:rsid w:val="0047690F"/>
    <w:rsid w:val="00476C78"/>
    <w:rsid w:val="0048576D"/>
    <w:rsid w:val="00493B1A"/>
    <w:rsid w:val="0049495C"/>
    <w:rsid w:val="00497EF6"/>
    <w:rsid w:val="004B42D8"/>
    <w:rsid w:val="004B6B8F"/>
    <w:rsid w:val="004B7511"/>
    <w:rsid w:val="004C0197"/>
    <w:rsid w:val="004E23CE"/>
    <w:rsid w:val="004E516B"/>
    <w:rsid w:val="004F1C8F"/>
    <w:rsid w:val="00500539"/>
    <w:rsid w:val="00503373"/>
    <w:rsid w:val="00503F3F"/>
    <w:rsid w:val="00506291"/>
    <w:rsid w:val="00536336"/>
    <w:rsid w:val="00542ED7"/>
    <w:rsid w:val="005502A7"/>
    <w:rsid w:val="00550D4A"/>
    <w:rsid w:val="00564A29"/>
    <w:rsid w:val="00564FBC"/>
    <w:rsid w:val="005705A9"/>
    <w:rsid w:val="00572864"/>
    <w:rsid w:val="0058482B"/>
    <w:rsid w:val="0058618A"/>
    <w:rsid w:val="00591611"/>
    <w:rsid w:val="005A362B"/>
    <w:rsid w:val="005A4952"/>
    <w:rsid w:val="005A5A72"/>
    <w:rsid w:val="005B20A1"/>
    <w:rsid w:val="005B2478"/>
    <w:rsid w:val="005B2D2D"/>
    <w:rsid w:val="005C21FC"/>
    <w:rsid w:val="005C30AE"/>
    <w:rsid w:val="005D3038"/>
    <w:rsid w:val="005D47A9"/>
    <w:rsid w:val="005E35F3"/>
    <w:rsid w:val="005E400D"/>
    <w:rsid w:val="005E698D"/>
    <w:rsid w:val="005F09F1"/>
    <w:rsid w:val="005F5912"/>
    <w:rsid w:val="005F645A"/>
    <w:rsid w:val="0060060C"/>
    <w:rsid w:val="006118D1"/>
    <w:rsid w:val="0061251F"/>
    <w:rsid w:val="00612C83"/>
    <w:rsid w:val="00620D93"/>
    <w:rsid w:val="0062386A"/>
    <w:rsid w:val="0062576D"/>
    <w:rsid w:val="00625788"/>
    <w:rsid w:val="006305AA"/>
    <w:rsid w:val="0063277E"/>
    <w:rsid w:val="006364F4"/>
    <w:rsid w:val="006426D5"/>
    <w:rsid w:val="00642924"/>
    <w:rsid w:val="006466FF"/>
    <w:rsid w:val="00646A5F"/>
    <w:rsid w:val="006475C1"/>
    <w:rsid w:val="00655D78"/>
    <w:rsid w:val="00656C00"/>
    <w:rsid w:val="00661967"/>
    <w:rsid w:val="00661F61"/>
    <w:rsid w:val="00671B49"/>
    <w:rsid w:val="00674155"/>
    <w:rsid w:val="006746CA"/>
    <w:rsid w:val="00681879"/>
    <w:rsid w:val="00695745"/>
    <w:rsid w:val="0069600B"/>
    <w:rsid w:val="00696B5E"/>
    <w:rsid w:val="006A0A1A"/>
    <w:rsid w:val="006A5243"/>
    <w:rsid w:val="006A6460"/>
    <w:rsid w:val="006B104E"/>
    <w:rsid w:val="006B5AEA"/>
    <w:rsid w:val="006B6383"/>
    <w:rsid w:val="006B640D"/>
    <w:rsid w:val="006C5D48"/>
    <w:rsid w:val="006C61FA"/>
    <w:rsid w:val="006D0896"/>
    <w:rsid w:val="006D3B28"/>
    <w:rsid w:val="006E15E4"/>
    <w:rsid w:val="006E25D2"/>
    <w:rsid w:val="0070391A"/>
    <w:rsid w:val="00706486"/>
    <w:rsid w:val="00715FB9"/>
    <w:rsid w:val="007214E3"/>
    <w:rsid w:val="007222F7"/>
    <w:rsid w:val="00722982"/>
    <w:rsid w:val="00724679"/>
    <w:rsid w:val="00725368"/>
    <w:rsid w:val="00727766"/>
    <w:rsid w:val="007304F3"/>
    <w:rsid w:val="00730839"/>
    <w:rsid w:val="00730F60"/>
    <w:rsid w:val="00733FF9"/>
    <w:rsid w:val="007364EF"/>
    <w:rsid w:val="007539CE"/>
    <w:rsid w:val="00754126"/>
    <w:rsid w:val="007554DF"/>
    <w:rsid w:val="0075776D"/>
    <w:rsid w:val="007613FB"/>
    <w:rsid w:val="00761E34"/>
    <w:rsid w:val="007650E1"/>
    <w:rsid w:val="007722BF"/>
    <w:rsid w:val="0077580B"/>
    <w:rsid w:val="00781167"/>
    <w:rsid w:val="007854B3"/>
    <w:rsid w:val="0078787D"/>
    <w:rsid w:val="00787FA8"/>
    <w:rsid w:val="007944F8"/>
    <w:rsid w:val="00794F39"/>
    <w:rsid w:val="007973E3"/>
    <w:rsid w:val="007A1883"/>
    <w:rsid w:val="007B562C"/>
    <w:rsid w:val="007C07AE"/>
    <w:rsid w:val="007D0720"/>
    <w:rsid w:val="007D10F2"/>
    <w:rsid w:val="007D207E"/>
    <w:rsid w:val="007D6DEC"/>
    <w:rsid w:val="007E00BA"/>
    <w:rsid w:val="007E3D56"/>
    <w:rsid w:val="007E46A1"/>
    <w:rsid w:val="007E730D"/>
    <w:rsid w:val="007E7311"/>
    <w:rsid w:val="007F403E"/>
    <w:rsid w:val="008072AC"/>
    <w:rsid w:val="00810CEA"/>
    <w:rsid w:val="0082039F"/>
    <w:rsid w:val="008233E5"/>
    <w:rsid w:val="00824206"/>
    <w:rsid w:val="0083081A"/>
    <w:rsid w:val="00833DE8"/>
    <w:rsid w:val="00833F47"/>
    <w:rsid w:val="008348C3"/>
    <w:rsid w:val="008373B4"/>
    <w:rsid w:val="008404C4"/>
    <w:rsid w:val="008415F0"/>
    <w:rsid w:val="00847D37"/>
    <w:rsid w:val="0085001D"/>
    <w:rsid w:val="00871972"/>
    <w:rsid w:val="00871A41"/>
    <w:rsid w:val="00886D76"/>
    <w:rsid w:val="00897019"/>
    <w:rsid w:val="008A38E3"/>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1EB2"/>
    <w:rsid w:val="00912B71"/>
    <w:rsid w:val="00921796"/>
    <w:rsid w:val="00931632"/>
    <w:rsid w:val="00932C92"/>
    <w:rsid w:val="0094002B"/>
    <w:rsid w:val="009454E4"/>
    <w:rsid w:val="00953C46"/>
    <w:rsid w:val="0096683A"/>
    <w:rsid w:val="00967611"/>
    <w:rsid w:val="0097556B"/>
    <w:rsid w:val="00984240"/>
    <w:rsid w:val="00985CFA"/>
    <w:rsid w:val="00987F2B"/>
    <w:rsid w:val="00994223"/>
    <w:rsid w:val="00995B07"/>
    <w:rsid w:val="009A251A"/>
    <w:rsid w:val="009A2619"/>
    <w:rsid w:val="009A5850"/>
    <w:rsid w:val="009B10D6"/>
    <w:rsid w:val="009C2465"/>
    <w:rsid w:val="009D65D0"/>
    <w:rsid w:val="009D6F76"/>
    <w:rsid w:val="009D7E91"/>
    <w:rsid w:val="009E135E"/>
    <w:rsid w:val="009E3C92"/>
    <w:rsid w:val="009E54F4"/>
    <w:rsid w:val="009F1070"/>
    <w:rsid w:val="009F2BFA"/>
    <w:rsid w:val="00A03A3D"/>
    <w:rsid w:val="00A045C4"/>
    <w:rsid w:val="00A10DFA"/>
    <w:rsid w:val="00A21708"/>
    <w:rsid w:val="00A22362"/>
    <w:rsid w:val="00A249BA"/>
    <w:rsid w:val="00A307C7"/>
    <w:rsid w:val="00A44581"/>
    <w:rsid w:val="00A45093"/>
    <w:rsid w:val="00A50EAF"/>
    <w:rsid w:val="00A602F9"/>
    <w:rsid w:val="00A63B45"/>
    <w:rsid w:val="00A650EE"/>
    <w:rsid w:val="00A662C8"/>
    <w:rsid w:val="00A71157"/>
    <w:rsid w:val="00A74709"/>
    <w:rsid w:val="00A75718"/>
    <w:rsid w:val="00A83713"/>
    <w:rsid w:val="00A966E6"/>
    <w:rsid w:val="00AA0595"/>
    <w:rsid w:val="00AA73A4"/>
    <w:rsid w:val="00AB2BE3"/>
    <w:rsid w:val="00AB7834"/>
    <w:rsid w:val="00AC3821"/>
    <w:rsid w:val="00AC4D5F"/>
    <w:rsid w:val="00AD19B6"/>
    <w:rsid w:val="00AD1D2C"/>
    <w:rsid w:val="00AD700A"/>
    <w:rsid w:val="00AE0525"/>
    <w:rsid w:val="00AE08DB"/>
    <w:rsid w:val="00AE2729"/>
    <w:rsid w:val="00AE3148"/>
    <w:rsid w:val="00AE5AE2"/>
    <w:rsid w:val="00AE7343"/>
    <w:rsid w:val="00AF4C85"/>
    <w:rsid w:val="00B00A13"/>
    <w:rsid w:val="00B00D69"/>
    <w:rsid w:val="00B00E04"/>
    <w:rsid w:val="00B05485"/>
    <w:rsid w:val="00B1458E"/>
    <w:rsid w:val="00B14C51"/>
    <w:rsid w:val="00B20021"/>
    <w:rsid w:val="00B20FDE"/>
    <w:rsid w:val="00B25EF7"/>
    <w:rsid w:val="00B42041"/>
    <w:rsid w:val="00B43FBF"/>
    <w:rsid w:val="00B44F11"/>
    <w:rsid w:val="00B51846"/>
    <w:rsid w:val="00B62979"/>
    <w:rsid w:val="00B70056"/>
    <w:rsid w:val="00B71A23"/>
    <w:rsid w:val="00B71C86"/>
    <w:rsid w:val="00B823A7"/>
    <w:rsid w:val="00B84BD5"/>
    <w:rsid w:val="00B8578E"/>
    <w:rsid w:val="00B90FA5"/>
    <w:rsid w:val="00B919F1"/>
    <w:rsid w:val="00BA2260"/>
    <w:rsid w:val="00BB468D"/>
    <w:rsid w:val="00BC0E8D"/>
    <w:rsid w:val="00BC220A"/>
    <w:rsid w:val="00BC3CEC"/>
    <w:rsid w:val="00BC4F18"/>
    <w:rsid w:val="00BC4F47"/>
    <w:rsid w:val="00BE5D68"/>
    <w:rsid w:val="00BE6551"/>
    <w:rsid w:val="00BF093B"/>
    <w:rsid w:val="00BF4B4A"/>
    <w:rsid w:val="00BF6CFA"/>
    <w:rsid w:val="00BF797E"/>
    <w:rsid w:val="00C00B88"/>
    <w:rsid w:val="00C06B2A"/>
    <w:rsid w:val="00C13185"/>
    <w:rsid w:val="00C1654C"/>
    <w:rsid w:val="00C26084"/>
    <w:rsid w:val="00C35E57"/>
    <w:rsid w:val="00C35E80"/>
    <w:rsid w:val="00C40AA2"/>
    <w:rsid w:val="00C4244F"/>
    <w:rsid w:val="00C632ED"/>
    <w:rsid w:val="00C66150"/>
    <w:rsid w:val="00C70EF5"/>
    <w:rsid w:val="00C756C5"/>
    <w:rsid w:val="00C82195"/>
    <w:rsid w:val="00C82CAE"/>
    <w:rsid w:val="00C8442E"/>
    <w:rsid w:val="00C8522C"/>
    <w:rsid w:val="00C930A8"/>
    <w:rsid w:val="00C9791C"/>
    <w:rsid w:val="00CA0110"/>
    <w:rsid w:val="00CA108B"/>
    <w:rsid w:val="00CA6CDB"/>
    <w:rsid w:val="00CB0BD7"/>
    <w:rsid w:val="00CB37FD"/>
    <w:rsid w:val="00CB5E13"/>
    <w:rsid w:val="00CC0A69"/>
    <w:rsid w:val="00CC3524"/>
    <w:rsid w:val="00CC47E4"/>
    <w:rsid w:val="00CC5A51"/>
    <w:rsid w:val="00CD10F2"/>
    <w:rsid w:val="00CD27BE"/>
    <w:rsid w:val="00CD29E9"/>
    <w:rsid w:val="00CD4BBC"/>
    <w:rsid w:val="00CD6F0F"/>
    <w:rsid w:val="00CE0BB7"/>
    <w:rsid w:val="00CE36A0"/>
    <w:rsid w:val="00CE3E9A"/>
    <w:rsid w:val="00CE708B"/>
    <w:rsid w:val="00CF0E60"/>
    <w:rsid w:val="00CF26B7"/>
    <w:rsid w:val="00CF6E39"/>
    <w:rsid w:val="00CF72DA"/>
    <w:rsid w:val="00D0769A"/>
    <w:rsid w:val="00D11E84"/>
    <w:rsid w:val="00D15B4E"/>
    <w:rsid w:val="00D177E7"/>
    <w:rsid w:val="00D2079F"/>
    <w:rsid w:val="00D33FA9"/>
    <w:rsid w:val="00D36DC8"/>
    <w:rsid w:val="00D447EF"/>
    <w:rsid w:val="00D45A51"/>
    <w:rsid w:val="00D505E2"/>
    <w:rsid w:val="00D538DA"/>
    <w:rsid w:val="00D6498F"/>
    <w:rsid w:val="00D72D85"/>
    <w:rsid w:val="00D7330B"/>
    <w:rsid w:val="00D7463D"/>
    <w:rsid w:val="00D80F5A"/>
    <w:rsid w:val="00D815E8"/>
    <w:rsid w:val="00D83DE8"/>
    <w:rsid w:val="00D84943"/>
    <w:rsid w:val="00D94AE7"/>
    <w:rsid w:val="00D966B3"/>
    <w:rsid w:val="00D970F0"/>
    <w:rsid w:val="00DA22AD"/>
    <w:rsid w:val="00DA389B"/>
    <w:rsid w:val="00DA4540"/>
    <w:rsid w:val="00DA587E"/>
    <w:rsid w:val="00DA60F4"/>
    <w:rsid w:val="00DA72D4"/>
    <w:rsid w:val="00DB0F8B"/>
    <w:rsid w:val="00DB3052"/>
    <w:rsid w:val="00DB4111"/>
    <w:rsid w:val="00DB7EFC"/>
    <w:rsid w:val="00DC2D17"/>
    <w:rsid w:val="00DE23BF"/>
    <w:rsid w:val="00DE3981"/>
    <w:rsid w:val="00DE40DD"/>
    <w:rsid w:val="00DE6AFD"/>
    <w:rsid w:val="00DE7755"/>
    <w:rsid w:val="00DF059A"/>
    <w:rsid w:val="00DF06BE"/>
    <w:rsid w:val="00DF3D56"/>
    <w:rsid w:val="00DF4B72"/>
    <w:rsid w:val="00DF64E9"/>
    <w:rsid w:val="00DF6D19"/>
    <w:rsid w:val="00DF6ED2"/>
    <w:rsid w:val="00DF70F5"/>
    <w:rsid w:val="00E01416"/>
    <w:rsid w:val="00E14471"/>
    <w:rsid w:val="00E2252C"/>
    <w:rsid w:val="00E270C0"/>
    <w:rsid w:val="00E36D82"/>
    <w:rsid w:val="00E42F5C"/>
    <w:rsid w:val="00E460B9"/>
    <w:rsid w:val="00E51601"/>
    <w:rsid w:val="00E51965"/>
    <w:rsid w:val="00E67121"/>
    <w:rsid w:val="00E7198D"/>
    <w:rsid w:val="00E735AF"/>
    <w:rsid w:val="00E74CA6"/>
    <w:rsid w:val="00E75E3D"/>
    <w:rsid w:val="00E84491"/>
    <w:rsid w:val="00E93E6B"/>
    <w:rsid w:val="00E9731C"/>
    <w:rsid w:val="00EA029B"/>
    <w:rsid w:val="00EA04ED"/>
    <w:rsid w:val="00EA121D"/>
    <w:rsid w:val="00EA4E4C"/>
    <w:rsid w:val="00EB04B7"/>
    <w:rsid w:val="00EB7992"/>
    <w:rsid w:val="00EC0104"/>
    <w:rsid w:val="00EC0184"/>
    <w:rsid w:val="00EC2D7A"/>
    <w:rsid w:val="00EC633A"/>
    <w:rsid w:val="00EC7EE3"/>
    <w:rsid w:val="00ED1B9D"/>
    <w:rsid w:val="00EE056F"/>
    <w:rsid w:val="00EF43F5"/>
    <w:rsid w:val="00F017AF"/>
    <w:rsid w:val="00F041C4"/>
    <w:rsid w:val="00F04AA1"/>
    <w:rsid w:val="00F13E8F"/>
    <w:rsid w:val="00F14812"/>
    <w:rsid w:val="00F1598C"/>
    <w:rsid w:val="00F20BC6"/>
    <w:rsid w:val="00F21403"/>
    <w:rsid w:val="00F255FC"/>
    <w:rsid w:val="00F259B0"/>
    <w:rsid w:val="00F26A20"/>
    <w:rsid w:val="00F276C9"/>
    <w:rsid w:val="00F31359"/>
    <w:rsid w:val="00F40690"/>
    <w:rsid w:val="00F43B8F"/>
    <w:rsid w:val="00F5053D"/>
    <w:rsid w:val="00F51785"/>
    <w:rsid w:val="00F530D7"/>
    <w:rsid w:val="00F541E6"/>
    <w:rsid w:val="00F54A31"/>
    <w:rsid w:val="00F62F49"/>
    <w:rsid w:val="00F640BF"/>
    <w:rsid w:val="00F70754"/>
    <w:rsid w:val="00F75F98"/>
    <w:rsid w:val="00F77926"/>
    <w:rsid w:val="00F83A19"/>
    <w:rsid w:val="00F879A1"/>
    <w:rsid w:val="00F92FC4"/>
    <w:rsid w:val="00F9793C"/>
    <w:rsid w:val="00FA0C14"/>
    <w:rsid w:val="00FA137A"/>
    <w:rsid w:val="00FA5504"/>
    <w:rsid w:val="00FB4B02"/>
    <w:rsid w:val="00FC2831"/>
    <w:rsid w:val="00FC2D40"/>
    <w:rsid w:val="00FC3600"/>
    <w:rsid w:val="00FC3BB8"/>
    <w:rsid w:val="00FC4A9F"/>
    <w:rsid w:val="00FC565B"/>
    <w:rsid w:val="00FC6956"/>
    <w:rsid w:val="00FE006E"/>
    <w:rsid w:val="00FE0E73"/>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F-REFERNCIASITEM0">
    <w:name w:val="TF-REFERÊNCIAS ITEM"/>
    <w:qFormat/>
    <w:rsid w:val="00794F39"/>
    <w:pPr>
      <w:keepLines/>
      <w:spacing w:before="12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7250809">
      <w:bodyDiv w:val="1"/>
      <w:marLeft w:val="0"/>
      <w:marRight w:val="0"/>
      <w:marTop w:val="0"/>
      <w:marBottom w:val="0"/>
      <w:divBdr>
        <w:top w:val="none" w:sz="0" w:space="0" w:color="auto"/>
        <w:left w:val="none" w:sz="0" w:space="0" w:color="auto"/>
        <w:bottom w:val="none" w:sz="0" w:space="0" w:color="auto"/>
        <w:right w:val="none" w:sz="0" w:space="0" w:color="auto"/>
      </w:divBdr>
      <w:divsChild>
        <w:div w:id="197931220">
          <w:marLeft w:val="0"/>
          <w:marRight w:val="0"/>
          <w:marTop w:val="0"/>
          <w:marBottom w:val="0"/>
          <w:divBdr>
            <w:top w:val="none" w:sz="0" w:space="0" w:color="auto"/>
            <w:left w:val="none" w:sz="0" w:space="0" w:color="auto"/>
            <w:bottom w:val="none" w:sz="0" w:space="0" w:color="auto"/>
            <w:right w:val="none" w:sz="0" w:space="0" w:color="auto"/>
          </w:divBdr>
        </w:div>
        <w:div w:id="1012683863">
          <w:marLeft w:val="0"/>
          <w:marRight w:val="0"/>
          <w:marTop w:val="0"/>
          <w:marBottom w:val="0"/>
          <w:divBdr>
            <w:top w:val="none" w:sz="0" w:space="0" w:color="auto"/>
            <w:left w:val="none" w:sz="0" w:space="0" w:color="auto"/>
            <w:bottom w:val="none" w:sz="0" w:space="0" w:color="auto"/>
            <w:right w:val="none" w:sz="0" w:space="0" w:color="auto"/>
          </w:divBdr>
        </w:div>
        <w:div w:id="856191978">
          <w:marLeft w:val="0"/>
          <w:marRight w:val="0"/>
          <w:marTop w:val="0"/>
          <w:marBottom w:val="0"/>
          <w:divBdr>
            <w:top w:val="none" w:sz="0" w:space="0" w:color="auto"/>
            <w:left w:val="none" w:sz="0" w:space="0" w:color="auto"/>
            <w:bottom w:val="none" w:sz="0" w:space="0" w:color="auto"/>
            <w:right w:val="none" w:sz="0" w:space="0" w:color="auto"/>
          </w:divBdr>
        </w:div>
        <w:div w:id="9072458">
          <w:marLeft w:val="0"/>
          <w:marRight w:val="0"/>
          <w:marTop w:val="0"/>
          <w:marBottom w:val="0"/>
          <w:divBdr>
            <w:top w:val="none" w:sz="0" w:space="0" w:color="auto"/>
            <w:left w:val="none" w:sz="0" w:space="0" w:color="auto"/>
            <w:bottom w:val="none" w:sz="0" w:space="0" w:color="auto"/>
            <w:right w:val="none" w:sz="0" w:space="0" w:color="auto"/>
          </w:divBdr>
        </w:div>
        <w:div w:id="478034637">
          <w:marLeft w:val="0"/>
          <w:marRight w:val="0"/>
          <w:marTop w:val="0"/>
          <w:marBottom w:val="0"/>
          <w:divBdr>
            <w:top w:val="none" w:sz="0" w:space="0" w:color="auto"/>
            <w:left w:val="none" w:sz="0" w:space="0" w:color="auto"/>
            <w:bottom w:val="none" w:sz="0" w:space="0" w:color="auto"/>
            <w:right w:val="none" w:sz="0" w:space="0" w:color="auto"/>
          </w:divBdr>
        </w:div>
        <w:div w:id="1700930922">
          <w:marLeft w:val="0"/>
          <w:marRight w:val="0"/>
          <w:marTop w:val="0"/>
          <w:marBottom w:val="0"/>
          <w:divBdr>
            <w:top w:val="none" w:sz="0" w:space="0" w:color="auto"/>
            <w:left w:val="none" w:sz="0" w:space="0" w:color="auto"/>
            <w:bottom w:val="none" w:sz="0" w:space="0" w:color="auto"/>
            <w:right w:val="none" w:sz="0" w:space="0" w:color="auto"/>
          </w:divBdr>
        </w:div>
        <w:div w:id="1851483210">
          <w:marLeft w:val="0"/>
          <w:marRight w:val="0"/>
          <w:marTop w:val="0"/>
          <w:marBottom w:val="0"/>
          <w:divBdr>
            <w:top w:val="none" w:sz="0" w:space="0" w:color="auto"/>
            <w:left w:val="none" w:sz="0" w:space="0" w:color="auto"/>
            <w:bottom w:val="none" w:sz="0" w:space="0" w:color="auto"/>
            <w:right w:val="none" w:sz="0" w:space="0" w:color="auto"/>
          </w:divBdr>
        </w:div>
        <w:div w:id="145830431">
          <w:marLeft w:val="0"/>
          <w:marRight w:val="0"/>
          <w:marTop w:val="0"/>
          <w:marBottom w:val="0"/>
          <w:divBdr>
            <w:top w:val="none" w:sz="0" w:space="0" w:color="auto"/>
            <w:left w:val="none" w:sz="0" w:space="0" w:color="auto"/>
            <w:bottom w:val="none" w:sz="0" w:space="0" w:color="auto"/>
            <w:right w:val="none" w:sz="0" w:space="0" w:color="auto"/>
          </w:divBdr>
        </w:div>
        <w:div w:id="160722699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2387863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95E647-513B-44C4-91E8-605EAA55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1637</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38</cp:revision>
  <cp:lastPrinted>2015-03-26T13:00:00Z</cp:lastPrinted>
  <dcterms:created xsi:type="dcterms:W3CDTF">2020-10-20T02:38:00Z</dcterms:created>
  <dcterms:modified xsi:type="dcterms:W3CDTF">2020-11-04T22:55:00Z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