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2187A" w14:textId="77777777" w:rsidR="00C72A34" w:rsidRPr="00B00E04" w:rsidRDefault="00C72A34" w:rsidP="00C72A34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SISTEMA WEB DE SUPORTE AO PROCESSO DE GESTÃO DE INOVAÇÃO ABERTA</w:t>
      </w:r>
    </w:p>
    <w:p w14:paraId="0741CA51" w14:textId="77777777" w:rsidR="00C72A34" w:rsidRDefault="00C72A34" w:rsidP="00C72A34">
      <w:pPr>
        <w:pStyle w:val="TF-AUTOR0"/>
      </w:pPr>
      <w:r>
        <w:t>Eduardo Zunino Feller</w:t>
      </w:r>
    </w:p>
    <w:p w14:paraId="01FB33EC" w14:textId="77777777" w:rsidR="00C72A34" w:rsidRDefault="00C72A34" w:rsidP="00C72A34">
      <w:pPr>
        <w:pStyle w:val="TF-AUTOR0"/>
      </w:pPr>
      <w:r>
        <w:t>Prof. Everaldo Artur Grahl – Orientador</w:t>
      </w:r>
    </w:p>
    <w:p w14:paraId="1D03A031" w14:textId="77777777" w:rsidR="00C72A34" w:rsidRDefault="00C72A34" w:rsidP="00C72A34">
      <w:pPr>
        <w:pStyle w:val="Ttulo1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1 Introdução</w:t>
      </w:r>
    </w:p>
    <w:p w14:paraId="2F254385" w14:textId="77777777" w:rsidR="00C72A34" w:rsidRDefault="00C72A34" w:rsidP="00C72A34">
      <w:pPr>
        <w:pStyle w:val="TF-TEXTO"/>
      </w:pPr>
      <w:r>
        <w:t xml:space="preserve">Nos últimos anos, as empresas estão focando constantemente em inovações, em </w:t>
      </w:r>
      <w:commentRangeStart w:id="23"/>
      <w:r>
        <w:t>estratégias que provem melhorias em seus produtos, processos ou qualquer tipo de negócio. Além de que</w:t>
      </w:r>
      <w:commentRangeEnd w:id="23"/>
      <w:r w:rsidR="00F91F43">
        <w:rPr>
          <w:rStyle w:val="Refdecomentrio"/>
        </w:rPr>
        <w:commentReference w:id="23"/>
      </w:r>
      <w:r>
        <w:t xml:space="preserve">, recentemente, vem sido muito discutida a inovação que se apresenta como uma ferramenta para dar suporte aos objetivos que as empresas pretendem alcançar (MATEUS, 2016). </w:t>
      </w:r>
      <w:r w:rsidRPr="003B1AD6">
        <w:t>Inovação tem sido destacada como o principal elemento diferenciador de organizações que buscam aumentar sua competitividade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 xml:space="preserve"> (CARVALHO </w:t>
      </w:r>
      <w:commentRangeStart w:id="24"/>
      <w:r>
        <w:t>et al.</w:t>
      </w:r>
      <w:commentRangeEnd w:id="24"/>
      <w:r w:rsidR="00D80FCB">
        <w:rPr>
          <w:rStyle w:val="Refdecomentrio"/>
        </w:rPr>
        <w:commentReference w:id="24"/>
      </w:r>
      <w:r>
        <w:t xml:space="preserve">, 2011), inseridas em uma era onde a competição toma uma dimensão sem precedentes, organizações, de todos os tipos de tamanhos, buscam cada vez mais enquadrar seus produtos e serviços em critérios de excelência que garantam a satisfação de seus clientes e, consequentemente, sua sustentabilidade (AUDY, 2017). </w:t>
      </w:r>
    </w:p>
    <w:p w14:paraId="439C11A2" w14:textId="0E1FB447" w:rsidR="00C72A34" w:rsidRDefault="00C72A34" w:rsidP="00C72A34">
      <w:pPr>
        <w:pStyle w:val="TF-TEXTO"/>
      </w:pPr>
      <w:r>
        <w:t xml:space="preserve">O conceito de inovação foi introduzido por Joseph A. Schumpeter no início do século XX. </w:t>
      </w:r>
      <w:commentRangeStart w:id="25"/>
      <w:r>
        <w:t xml:space="preserve">A palavra se </w:t>
      </w:r>
      <w:commentRangeEnd w:id="25"/>
      <w:r w:rsidR="00E24366">
        <w:rPr>
          <w:rStyle w:val="Refdecomentrio"/>
        </w:rPr>
        <w:commentReference w:id="25"/>
      </w:r>
      <w:r>
        <w:t xml:space="preserve">deu origem do latim </w:t>
      </w:r>
      <w:r w:rsidRPr="00EE5A33">
        <w:rPr>
          <w:i/>
          <w:iCs/>
          <w:rPrChange w:id="26" w:author="Andreza Sartori" w:date="2020-10-30T20:59:00Z">
            <w:rPr/>
          </w:rPrChange>
        </w:rPr>
        <w:t>innovatus</w:t>
      </w:r>
      <w:r>
        <w:t xml:space="preserve">, onde “in” significa movimento para dentro e “novus” significa novo, ou seja, </w:t>
      </w:r>
      <w:del w:id="27" w:author="Andreza Sartori" w:date="2020-11-03T07:41:00Z">
        <w:r w:rsidDel="001566BC">
          <w:delText>I</w:delText>
        </w:r>
      </w:del>
      <w:ins w:id="28" w:author="Andreza Sartori" w:date="2020-11-03T07:41:00Z">
        <w:r w:rsidR="001566BC">
          <w:t>i</w:t>
        </w:r>
      </w:ins>
      <w:r>
        <w:t xml:space="preserve">novação significa a busca para busca do novo (GRIZENDI, 2011, apud MATEUS, 2016). </w:t>
      </w:r>
      <w:r w:rsidRPr="0055358A">
        <w:t>Pode-se definir inovação como a efetiva implementação, com sucesso (valor agregado), de novas ideias</w:t>
      </w:r>
      <w:del w:id="29" w:author="Andreza Sartori" w:date="2020-11-03T07:42:00Z">
        <w:r w:rsidRPr="0055358A" w:rsidDel="009631CC">
          <w:delText>,</w:delText>
        </w:r>
      </w:del>
      <w:r w:rsidRPr="0055358A">
        <w:t xml:space="preserve"> em um determinado contexto </w:t>
      </w:r>
      <w:r>
        <w:t xml:space="preserve">(AUDY, 2017). </w:t>
      </w:r>
    </w:p>
    <w:p w14:paraId="555D3A8C" w14:textId="72CB3344" w:rsidR="00C72A34" w:rsidRDefault="00C72A34" w:rsidP="00C72A34">
      <w:pPr>
        <w:pStyle w:val="TF-TEXTO"/>
      </w:pPr>
      <w:r>
        <w:t>A inovação pode ser dividida em duas formas: inovação fechada e inovação aberta. Na abordagem fechada</w:t>
      </w:r>
      <w:del w:id="30" w:author="Andreza Sartori" w:date="2020-11-03T07:45:00Z">
        <w:r w:rsidDel="006605C8">
          <w:delText xml:space="preserve"> de inovação</w:delText>
        </w:r>
      </w:del>
      <w:r>
        <w:t xml:space="preserve">, o controle sobre o sistema de inovação é essencial (ENGEROFF </w:t>
      </w:r>
      <w:r w:rsidRPr="00511F19">
        <w:rPr>
          <w:i/>
          <w:iCs/>
          <w:rPrChange w:id="31" w:author="Andreza Sartori" w:date="2020-10-30T21:00:00Z">
            <w:rPr/>
          </w:rPrChange>
        </w:rPr>
        <w:t>et al.,</w:t>
      </w:r>
      <w:r>
        <w:t xml:space="preserve"> 2008), e segundo Van Der Meer (2007) o sucesso desta forma está estreitamente definido como um novo produto, tecnologia ou mercado para a empresa. </w:t>
      </w:r>
      <w:del w:id="32" w:author="Andreza Sartori" w:date="2020-11-03T07:50:00Z">
        <w:r w:rsidDel="00812E5B">
          <w:delText xml:space="preserve">Essa </w:delText>
        </w:r>
      </w:del>
      <w:ins w:id="33" w:author="Andreza Sartori" w:date="2020-11-03T07:50:00Z">
        <w:r w:rsidR="00260C83">
          <w:t>A</w:t>
        </w:r>
        <w:r w:rsidR="00812E5B">
          <w:t xml:space="preserve"> </w:t>
        </w:r>
      </w:ins>
      <w:r>
        <w:t xml:space="preserve">abordagem fechada </w:t>
      </w:r>
      <w:del w:id="34" w:author="Andreza Sartori" w:date="2020-11-03T07:50:00Z">
        <w:r w:rsidDel="00035974">
          <w:delText xml:space="preserve">de inovação </w:delText>
        </w:r>
      </w:del>
      <w:r>
        <w:t xml:space="preserve">está essencialmente focada nas capacidades internas da organização, sendo que somente o P&amp;D interno pode transcorrer as etapas do </w:t>
      </w:r>
      <w:commentRangeStart w:id="35"/>
      <w:r>
        <w:t>funil de inovação</w:t>
      </w:r>
      <w:commentRangeEnd w:id="35"/>
      <w:r w:rsidR="00035974">
        <w:rPr>
          <w:rStyle w:val="Refdecomentrio"/>
        </w:rPr>
        <w:commentReference w:id="35"/>
      </w:r>
      <w:r>
        <w:t xml:space="preserve"> (apud ENGEROFF </w:t>
      </w:r>
      <w:r w:rsidRPr="00511F19">
        <w:rPr>
          <w:i/>
          <w:iCs/>
          <w:rPrChange w:id="36" w:author="Andreza Sartori" w:date="2020-10-30T21:00:00Z">
            <w:rPr/>
          </w:rPrChange>
        </w:rPr>
        <w:t>et al.,</w:t>
      </w:r>
      <w:r>
        <w:t xml:space="preserve"> 2008). </w:t>
      </w:r>
    </w:p>
    <w:p w14:paraId="749BE1FA" w14:textId="77777777" w:rsidR="00C72A34" w:rsidRDefault="00C72A34" w:rsidP="00C72A34">
      <w:pPr>
        <w:pStyle w:val="TF-TEXTO"/>
      </w:pPr>
      <w:commentRangeStart w:id="37"/>
      <w:r>
        <w:t>Tratando-se de inovação aberta</w:t>
      </w:r>
      <w:commentRangeEnd w:id="37"/>
      <w:r w:rsidR="00DE293E">
        <w:rPr>
          <w:rStyle w:val="Refdecomentrio"/>
        </w:rPr>
        <w:commentReference w:id="37"/>
      </w:r>
      <w:r>
        <w:t xml:space="preserve">, sua definição por </w:t>
      </w:r>
      <w:r w:rsidRPr="000D1CB3">
        <w:t xml:space="preserve">Chesbrough </w:t>
      </w:r>
      <w:r w:rsidRPr="000F4B5C">
        <w:rPr>
          <w:i/>
          <w:iCs/>
          <w:rPrChange w:id="38" w:author="Andreza Sartori" w:date="2020-10-31T12:24:00Z">
            <w:rPr/>
          </w:rPrChange>
        </w:rPr>
        <w:t>et al.</w:t>
      </w:r>
      <w:r w:rsidRPr="000D1CB3">
        <w:t xml:space="preserve"> </w:t>
      </w:r>
      <w:r>
        <w:t>(2010) se tem n</w:t>
      </w:r>
      <w:r w:rsidRPr="000D1CB3">
        <w:t>o uso de fluxos de entrada e saída de conhecimento para acelerar a inovação interna e expandir os mercados para o uso externo da inovação</w:t>
      </w:r>
      <w:r>
        <w:t xml:space="preserve">. Bogers </w:t>
      </w:r>
      <w:r w:rsidRPr="000F4B5C">
        <w:rPr>
          <w:i/>
          <w:iCs/>
          <w:rPrChange w:id="39" w:author="Andreza Sartori" w:date="2020-10-31T12:24:00Z">
            <w:rPr/>
          </w:rPrChange>
        </w:rPr>
        <w:t>et al.</w:t>
      </w:r>
      <w:r>
        <w:t xml:space="preserve"> (2018) afirma que a</w:t>
      </w:r>
      <w:r w:rsidRPr="00E8605A">
        <w:t xml:space="preserve"> inovação aberta pressupõe que as empresas podem e devem usar ideias externas, bem como ideias internas, e caminhos internos e externos para o mercado, à medida que procuram fazer suas </w:t>
      </w:r>
      <w:r w:rsidRPr="00E8605A">
        <w:lastRenderedPageBreak/>
        <w:t>inovações</w:t>
      </w:r>
      <w:r>
        <w:t xml:space="preserve"> </w:t>
      </w:r>
      <w:r w:rsidRPr="00E8605A">
        <w:t>avançar</w:t>
      </w:r>
      <w:r>
        <w:t>em</w:t>
      </w:r>
      <w:r w:rsidRPr="00E8605A">
        <w:t>. Esses modelos de negócio acessam ideias externas e internas para criar valor enquanto definem mecanismos internos para reivindicar alguma parte desse valor</w:t>
      </w:r>
      <w:r>
        <w:t>.</w:t>
      </w:r>
    </w:p>
    <w:p w14:paraId="1B391AD9" w14:textId="77777777" w:rsidR="00C72A34" w:rsidRDefault="00C72A34" w:rsidP="00C72A34">
      <w:pPr>
        <w:pStyle w:val="TF-TEXTO"/>
      </w:pPr>
      <w:commentRangeStart w:id="40"/>
      <w:r>
        <w:t xml:space="preserve">Ao longo dos últimos </w:t>
      </w:r>
      <w:commentRangeEnd w:id="40"/>
      <w:r w:rsidR="00E4003F">
        <w:rPr>
          <w:rStyle w:val="Refdecomentrio"/>
        </w:rPr>
        <w:commentReference w:id="40"/>
      </w:r>
      <w:r>
        <w:t xml:space="preserve">anos, grandes empresas têm mostrado maior engajamento com relação a inovação aberta, como pode-se visualizar no </w:t>
      </w:r>
      <w:r w:rsidRPr="000A4A97">
        <w:t>ranking Top 100 Open Corps de 2020</w:t>
      </w:r>
      <w:r>
        <w:t xml:space="preserve"> fornecido pela 100 Open Startups (2020), empresas como Natura, Alelo e Nestlé ocupam o top 10, mostrando estarem preocupadas em se manterem inovadoras. Porém, o mercado ainda carece de softwares para suporte à gestão de inovação aberta.</w:t>
      </w:r>
    </w:p>
    <w:p w14:paraId="78C7C760" w14:textId="305C4157" w:rsidR="00C72A34" w:rsidRDefault="00C72A34" w:rsidP="00C72A34">
      <w:pPr>
        <w:pStyle w:val="TF-TEXTO"/>
      </w:pPr>
      <w:r>
        <w:t xml:space="preserve">Diante deste cenário, este trabalho </w:t>
      </w:r>
      <w:del w:id="41" w:author="Andreza Sartori" w:date="2020-11-03T07:56:00Z">
        <w:r w:rsidDel="009723B0">
          <w:delText>apresenta a proposta</w:delText>
        </w:r>
      </w:del>
      <w:ins w:id="42" w:author="Andreza Sartori" w:date="2020-11-03T07:56:00Z">
        <w:r w:rsidR="009723B0">
          <w:t>propõe</w:t>
        </w:r>
      </w:ins>
      <w:r>
        <w:t xml:space="preserve"> </w:t>
      </w:r>
      <w:del w:id="43" w:author="Andreza Sartori" w:date="2020-11-03T07:56:00Z">
        <w:r w:rsidDel="009723B0">
          <w:delText xml:space="preserve">de </w:delText>
        </w:r>
      </w:del>
      <w:r>
        <w:t xml:space="preserve">um sistema web para o auxílio na gestão da inovação aberta nas empresas, facilitando o desenvolvimento de novas parcerias entre empresas e universidades, bem como </w:t>
      </w:r>
      <w:del w:id="44" w:author="Andreza Sartori" w:date="2020-11-03T07:56:00Z">
        <w:r w:rsidDel="009723B0">
          <w:delText xml:space="preserve">facilitando </w:delText>
        </w:r>
      </w:del>
      <w:r>
        <w:t xml:space="preserve">a organização de novas propostas inovadoras. Após a implementação desta aplicação na empresa, </w:t>
      </w:r>
      <w:commentRangeStart w:id="45"/>
      <w:r>
        <w:t xml:space="preserve">ela terá maior </w:t>
      </w:r>
      <w:commentRangeEnd w:id="45"/>
      <w:r w:rsidR="0093463C">
        <w:rPr>
          <w:rStyle w:val="Refdecomentrio"/>
        </w:rPr>
        <w:commentReference w:id="45"/>
      </w:r>
      <w:r>
        <w:t>facilidade para gerenciar suas propostas de desafios e verificar as soluções inovadoras propostas por seus parceiros. Visto que a área da inovação aberta está muito presente nas grandes corporações e é um tema muito comentado, este sistema visa facilitar a captação de ideias inovadoras e gerenciá-las até que estejam prontas para serem implementadas.</w:t>
      </w:r>
    </w:p>
    <w:p w14:paraId="2338B832" w14:textId="77777777" w:rsidR="00C72A34" w:rsidRPr="007D10F2" w:rsidRDefault="00C72A34" w:rsidP="00C72A34">
      <w:pPr>
        <w:pStyle w:val="Ttulo2"/>
      </w:pPr>
      <w:r w:rsidRPr="007D10F2">
        <w:t>OBJETIVOS</w:t>
      </w:r>
    </w:p>
    <w:p w14:paraId="51FF15A1" w14:textId="77777777" w:rsidR="00C72A34" w:rsidRDefault="00C72A34" w:rsidP="00C72A34">
      <w:pPr>
        <w:pStyle w:val="TF-TEXTO"/>
      </w:pPr>
      <w:r>
        <w:t xml:space="preserve">O objetivo principal deste projeto é </w:t>
      </w:r>
      <w:commentRangeStart w:id="46"/>
      <w:r>
        <w:t>desenvolver</w:t>
      </w:r>
      <w:commentRangeEnd w:id="46"/>
      <w:r w:rsidR="00CC2AB2">
        <w:rPr>
          <w:rStyle w:val="Refdecomentrio"/>
        </w:rPr>
        <w:commentReference w:id="46"/>
      </w:r>
      <w:r>
        <w:t xml:space="preserve"> um sistema web que facilite o processo de gestão de inovação aberta nas organizações.</w:t>
      </w:r>
    </w:p>
    <w:p w14:paraId="41ED958F" w14:textId="77777777" w:rsidR="00C72A34" w:rsidRDefault="00C72A34" w:rsidP="00C72A34">
      <w:pPr>
        <w:pStyle w:val="TF-TEXTO"/>
      </w:pPr>
      <w:r>
        <w:t>Os objetivos específicos são:</w:t>
      </w:r>
    </w:p>
    <w:p w14:paraId="528F6125" w14:textId="77777777" w:rsidR="00C72A34" w:rsidRDefault="00C72A34" w:rsidP="00C72A34">
      <w:pPr>
        <w:pStyle w:val="TF-ALNEA"/>
        <w:numPr>
          <w:ilvl w:val="0"/>
          <w:numId w:val="2"/>
        </w:numPr>
      </w:pPr>
      <w:commentRangeStart w:id="47"/>
      <w:r>
        <w:t>facilitar a captação e disseminação de ideias inovadoras entre as organizações;</w:t>
      </w:r>
    </w:p>
    <w:p w14:paraId="618EAC3F" w14:textId="77777777" w:rsidR="00C72A34" w:rsidRPr="00B062C8" w:rsidRDefault="00C72A34" w:rsidP="00C72A34">
      <w:pPr>
        <w:pStyle w:val="TF-ALNEA"/>
        <w:numPr>
          <w:ilvl w:val="0"/>
          <w:numId w:val="2"/>
        </w:numPr>
      </w:pPr>
      <w:r>
        <w:t>incentivar o uso de inovação aberta por parte das organizações</w:t>
      </w:r>
      <w:r w:rsidRPr="00B062C8">
        <w:t>;</w:t>
      </w:r>
      <w:commentRangeEnd w:id="47"/>
      <w:r w:rsidR="00056C3E">
        <w:rPr>
          <w:rStyle w:val="Refdecomentrio"/>
        </w:rPr>
        <w:commentReference w:id="47"/>
      </w:r>
    </w:p>
    <w:p w14:paraId="3972C4A1" w14:textId="77777777" w:rsidR="00C72A34" w:rsidRPr="00B062C8" w:rsidRDefault="00C72A34" w:rsidP="00C72A34">
      <w:pPr>
        <w:pStyle w:val="TF-ALNEA"/>
        <w:numPr>
          <w:ilvl w:val="0"/>
          <w:numId w:val="2"/>
        </w:numPr>
      </w:pPr>
      <w:r>
        <w:t>aplicar heurísticas de usabilidade nas interfaces do sistema.</w:t>
      </w:r>
    </w:p>
    <w:p w14:paraId="02EE22DE" w14:textId="77777777" w:rsidR="00C72A34" w:rsidRPr="008E304F" w:rsidRDefault="00C72A34" w:rsidP="00C72A34">
      <w:pPr>
        <w:pStyle w:val="Ttulo1"/>
      </w:pPr>
      <w:bookmarkStart w:id="48" w:name="_Toc419598587"/>
      <w:r w:rsidRPr="008E304F">
        <w:t>trabalhos correlatos</w:t>
      </w:r>
    </w:p>
    <w:p w14:paraId="04BC51FA" w14:textId="416CD0F0" w:rsidR="00C72A34" w:rsidRDefault="00C72A34" w:rsidP="00C72A34">
      <w:pPr>
        <w:pStyle w:val="TF-TEXTO"/>
      </w:pPr>
      <w:bookmarkStart w:id="49" w:name="_Toc54164921"/>
      <w:bookmarkStart w:id="50" w:name="_Toc54165675"/>
      <w:bookmarkStart w:id="51" w:name="_Toc54169333"/>
      <w:bookmarkStart w:id="52" w:name="_Toc96347439"/>
      <w:bookmarkStart w:id="53" w:name="_Toc96357723"/>
      <w:bookmarkStart w:id="54" w:name="_Toc96491866"/>
      <w:bookmarkStart w:id="55" w:name="_Toc411603107"/>
      <w:bookmarkEnd w:id="48"/>
      <w:r w:rsidRPr="009D5238">
        <w:t>Neste capítulo</w:t>
      </w:r>
      <w:r>
        <w:t xml:space="preserve"> serão descritos três trabalhos correlatos que apresentam características semelhantes ao trabalho proposto. Na seção 2.1 é detalhada a aplicação web Mynnovation Ideas de ACE (2020), </w:t>
      </w:r>
      <w:commentRangeStart w:id="56"/>
      <w:r w:rsidRPr="00EF1A7F">
        <w:rPr>
          <w:highlight w:val="yellow"/>
          <w:rPrChange w:id="57" w:author="Andreza Sartori" w:date="2020-11-03T08:03:00Z">
            <w:rPr/>
          </w:rPrChange>
        </w:rPr>
        <w:t>que tem como objetivo</w:t>
      </w:r>
      <w:r>
        <w:t xml:space="preserve"> </w:t>
      </w:r>
      <w:commentRangeEnd w:id="56"/>
      <w:r w:rsidR="00EF1A7F">
        <w:rPr>
          <w:rStyle w:val="Refdecomentrio"/>
        </w:rPr>
        <w:commentReference w:id="56"/>
      </w:r>
      <w:r>
        <w:t xml:space="preserve">gerir as ideias de inovação dadas por funcionários nas empresas. Na seção 2.2 é abordada a plataforma web de Mateus (2016), </w:t>
      </w:r>
      <w:r w:rsidRPr="00EF1A7F">
        <w:rPr>
          <w:highlight w:val="yellow"/>
          <w:rPrChange w:id="58" w:author="Andreza Sartori" w:date="2020-11-03T08:03:00Z">
            <w:rPr/>
          </w:rPrChange>
        </w:rPr>
        <w:t>que tem como objetivo</w:t>
      </w:r>
      <w:r>
        <w:t xml:space="preserve"> viabilizar processos de inovação aberta nas organizações através da utilização de conhecimentos externos </w:t>
      </w:r>
      <w:del w:id="59" w:author="Andreza Sartori" w:date="2020-11-03T08:02:00Z">
        <w:r w:rsidDel="0076105C">
          <w:delText>à</w:delText>
        </w:r>
      </w:del>
      <w:ins w:id="60" w:author="Andreza Sartori" w:date="2020-11-03T08:02:00Z">
        <w:r w:rsidR="0076105C">
          <w:t>a</w:t>
        </w:r>
      </w:ins>
      <w:r>
        <w:t xml:space="preserve"> favor dela. Por fim, a seção 2.3 exibe o portal corporativo Criamos Ideias, desenvolvido por Santos (2013), </w:t>
      </w:r>
      <w:r w:rsidRPr="00EF1A7F">
        <w:rPr>
          <w:highlight w:val="yellow"/>
          <w:rPrChange w:id="61" w:author="Andreza Sartori" w:date="2020-11-03T08:03:00Z">
            <w:rPr/>
          </w:rPrChange>
        </w:rPr>
        <w:t>que tem como objetivo</w:t>
      </w:r>
      <w:r>
        <w:t xml:space="preserve"> facilitar a captação de ideias inovadoras provenientes de colaboradores externos à empresa.</w:t>
      </w:r>
    </w:p>
    <w:p w14:paraId="47A1A78F" w14:textId="77777777" w:rsidR="00C72A34" w:rsidRDefault="00C72A34" w:rsidP="00C72A34">
      <w:pPr>
        <w:pStyle w:val="Ttulo2"/>
      </w:pPr>
      <w:r>
        <w:lastRenderedPageBreak/>
        <w:t xml:space="preserve">Aplicação para GERIR IDEIAS </w:t>
      </w:r>
      <w:commentRangeStart w:id="62"/>
      <w:r>
        <w:t>INOVADORAS NAS EMPRESAS</w:t>
      </w:r>
      <w:commentRangeEnd w:id="62"/>
      <w:r w:rsidR="00955307">
        <w:rPr>
          <w:rStyle w:val="Refdecomentrio"/>
          <w:caps w:val="0"/>
          <w:color w:val="auto"/>
        </w:rPr>
        <w:commentReference w:id="62"/>
      </w:r>
    </w:p>
    <w:p w14:paraId="1FA5EB37" w14:textId="77777777" w:rsidR="00C72A34" w:rsidRPr="00450793" w:rsidRDefault="00C72A34" w:rsidP="00C72A34">
      <w:pPr>
        <w:pStyle w:val="TF-TEXTO"/>
        <w:rPr>
          <w:color w:val="D0CECE"/>
        </w:rPr>
      </w:pPr>
      <w:r>
        <w:t xml:space="preserve">ACE (2020) lançou em 2020 o software web gratuito Mynnovation Ideas, para auxiliar empresas a lançar desafios e captar ideias inovadoras </w:t>
      </w:r>
      <w:commentRangeStart w:id="63"/>
      <w:r>
        <w:t xml:space="preserve">por parte de seus funcionários. </w:t>
      </w:r>
      <w:commentRangeEnd w:id="63"/>
      <w:r w:rsidR="008636E8">
        <w:rPr>
          <w:rStyle w:val="Refdecomentrio"/>
        </w:rPr>
        <w:commentReference w:id="63"/>
      </w:r>
      <w:r>
        <w:t xml:space="preserve">Na aplicação é possível cadastrar ideias e desafios. Com isso, é possível que os colaboradores submetam ideias aos desafios propostos pela organização, para que sejam avaliadas pelos gestores responsáveis. </w:t>
      </w:r>
    </w:p>
    <w:p w14:paraId="3B3D521B" w14:textId="2F4DC727" w:rsidR="00C72A34" w:rsidRDefault="00C72A34" w:rsidP="00C72A34">
      <w:pPr>
        <w:pStyle w:val="TF-TEXTO"/>
      </w:pPr>
      <w:commentRangeStart w:id="64"/>
      <w:r>
        <w:t xml:space="preserve">Ao acessar a </w:t>
      </w:r>
      <w:commentRangeEnd w:id="64"/>
      <w:r w:rsidR="00D46CC7">
        <w:rPr>
          <w:rStyle w:val="Refdecomentrio"/>
        </w:rPr>
        <w:commentReference w:id="64"/>
      </w:r>
      <w:r>
        <w:t>tela de login do sistema (</w:t>
      </w:r>
      <w:commentRangeStart w:id="65"/>
      <w:r>
        <w:t>Figura 1</w:t>
      </w:r>
      <w:commentRangeEnd w:id="65"/>
      <w:r w:rsidR="00A82DF6">
        <w:rPr>
          <w:rStyle w:val="Refdecomentrio"/>
        </w:rPr>
        <w:commentReference w:id="65"/>
      </w:r>
      <w:r>
        <w:t xml:space="preserve"> (a)) é necessário criar uma conta grátis ou informar login e senha</w:t>
      </w:r>
      <w:ins w:id="66" w:author="Andreza Sartori" w:date="2020-11-03T08:05:00Z">
        <w:r w:rsidR="003054D0">
          <w:t>.</w:t>
        </w:r>
      </w:ins>
      <w:del w:id="67" w:author="Andreza Sartori" w:date="2020-11-03T08:05:00Z">
        <w:r w:rsidDel="003054D0">
          <w:delText>,</w:delText>
        </w:r>
      </w:del>
      <w:r>
        <w:t xml:space="preserve"> </w:t>
      </w:r>
      <w:ins w:id="68" w:author="Andreza Sartori" w:date="2020-11-03T08:06:00Z">
        <w:r w:rsidR="003054D0">
          <w:t>P</w:t>
        </w:r>
      </w:ins>
      <w:del w:id="69" w:author="Andreza Sartori" w:date="2020-11-03T08:06:00Z">
        <w:r w:rsidDel="003054D0">
          <w:delText>p</w:delText>
        </w:r>
      </w:del>
      <w:r>
        <w:t>ara realizar o cadastro é necessário preencher os dados obrigatórios descritos na Figura 1 (b)</w:t>
      </w:r>
      <w:ins w:id="70" w:author="Andreza Sartori" w:date="2020-11-03T08:06:00Z">
        <w:r w:rsidR="003054D0">
          <w:t>.</w:t>
        </w:r>
      </w:ins>
      <w:del w:id="71" w:author="Andreza Sartori" w:date="2020-11-03T08:06:00Z">
        <w:r w:rsidDel="003054D0">
          <w:delText>,</w:delText>
        </w:r>
      </w:del>
      <w:r>
        <w:t xml:space="preserve"> </w:t>
      </w:r>
      <w:del w:id="72" w:author="Andreza Sartori" w:date="2020-11-03T08:06:00Z">
        <w:r w:rsidDel="003054D0">
          <w:delText>a</w:delText>
        </w:r>
      </w:del>
      <w:ins w:id="73" w:author="Andreza Sartori" w:date="2020-11-03T08:06:00Z">
        <w:r w:rsidR="003054D0">
          <w:t>A</w:t>
        </w:r>
      </w:ins>
      <w:r>
        <w:t xml:space="preserve">pós o preenchimento, clicando-se no botão </w:t>
      </w:r>
      <w:commentRangeStart w:id="74"/>
      <w:r>
        <w:rPr>
          <w:rStyle w:val="nfaseSutil"/>
        </w:rPr>
        <w:t>C</w:t>
      </w:r>
      <w:r w:rsidRPr="00303547">
        <w:rPr>
          <w:rStyle w:val="nfaseSutil"/>
        </w:rPr>
        <w:t>adastrar</w:t>
      </w:r>
      <w:commentRangeEnd w:id="74"/>
      <w:r w:rsidR="003054D0">
        <w:rPr>
          <w:rStyle w:val="Refdecomentrio"/>
        </w:rPr>
        <w:commentReference w:id="74"/>
      </w:r>
      <w:r>
        <w:t xml:space="preserve"> o usuário será redirecionado novamente para a tela de login, sendo necessário apenas clicar em </w:t>
      </w:r>
      <w:r w:rsidRPr="00303547">
        <w:rPr>
          <w:rStyle w:val="nfaseSutil"/>
        </w:rPr>
        <w:t>Entrar</w:t>
      </w:r>
      <w:r>
        <w:t>. Ele será redirecionado para a tela inicial (Figura 1 (c)) onde existe um sumário das ideias e desafios cadastrados e os menus disponíveis.</w:t>
      </w:r>
    </w:p>
    <w:p w14:paraId="3A83A755" w14:textId="77777777" w:rsidR="00C72A34" w:rsidRDefault="00C72A34" w:rsidP="00C72A34">
      <w:pPr>
        <w:pStyle w:val="TF-FIGURA"/>
      </w:pPr>
      <w:r>
        <w:t xml:space="preserve">Figura 1 – </w:t>
      </w:r>
      <w:commentRangeStart w:id="75"/>
      <w:r>
        <w:t>Login (a), cadastro (b) e tela inicial (c)</w:t>
      </w:r>
      <w:commentRangeEnd w:id="75"/>
      <w:r w:rsidR="006C7E29">
        <w:rPr>
          <w:rStyle w:val="Refdecomentrio"/>
        </w:rPr>
        <w:commentReference w:id="75"/>
      </w:r>
    </w:p>
    <w:p w14:paraId="67B73354" w14:textId="2262048F" w:rsidR="00C72A34" w:rsidRDefault="00444D06" w:rsidP="00C72A34">
      <w:pPr>
        <w:pStyle w:val="TF-TEXTO"/>
      </w:pPr>
      <w:r>
        <w:rPr>
          <w:noProof/>
        </w:rPr>
        <w:pict w14:anchorId="0896F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03.75pt;height:280.5pt;visibility:visible;mso-wrap-style:square">
            <v:imagedata r:id="rId15" o:title=""/>
          </v:shape>
        </w:pict>
      </w:r>
    </w:p>
    <w:p w14:paraId="7A391A58" w14:textId="399293E4" w:rsidR="00C72A34" w:rsidRDefault="00C72A34" w:rsidP="00C72A34">
      <w:pPr>
        <w:pStyle w:val="TF-FONTE"/>
      </w:pPr>
      <w:r>
        <w:t>Fonte: adaptado de ACE (2020)</w:t>
      </w:r>
      <w:ins w:id="76" w:author="Andreza Sartori" w:date="2020-11-03T08:10:00Z">
        <w:r w:rsidR="00DF11DF">
          <w:t>.</w:t>
        </w:r>
      </w:ins>
    </w:p>
    <w:p w14:paraId="7BB49355" w14:textId="77777777" w:rsidR="00C72A34" w:rsidRDefault="00C72A34" w:rsidP="00C72A34">
      <w:pPr>
        <w:pStyle w:val="TF-TEXTO"/>
      </w:pPr>
      <w:r>
        <w:t xml:space="preserve">Figura 1 (c), canto superior direito, localiza-se os botões </w:t>
      </w:r>
      <w:commentRangeStart w:id="77"/>
      <w:r w:rsidRPr="00303547">
        <w:rPr>
          <w:rStyle w:val="nfaseSutil"/>
        </w:rPr>
        <w:t>Novo desafio</w:t>
      </w:r>
      <w:r>
        <w:t xml:space="preserve"> e </w:t>
      </w:r>
      <w:r w:rsidRPr="00303547">
        <w:rPr>
          <w:rStyle w:val="nfaseSutil"/>
        </w:rPr>
        <w:t>Inserir ideia</w:t>
      </w:r>
      <w:commentRangeEnd w:id="77"/>
      <w:r w:rsidR="00F91216">
        <w:rPr>
          <w:rStyle w:val="Refdecomentrio"/>
        </w:rPr>
        <w:commentReference w:id="77"/>
      </w:r>
      <w:r>
        <w:t xml:space="preserve">. Pressionando o botão </w:t>
      </w:r>
      <w:r w:rsidRPr="00303547">
        <w:rPr>
          <w:rStyle w:val="nfaseSutil"/>
        </w:rPr>
        <w:t>Novo desafio</w:t>
      </w:r>
      <w:r>
        <w:t xml:space="preserve"> será exibida a tela de cadastro de desafio (Figura 2(a)) onde é possível inserir as informações referentes a ele, como: nome, imagem, data de início, data de avaliação, data de execução e descrição. Após inserir essas informações, pressionando-se o botão </w:t>
      </w:r>
      <w:r w:rsidRPr="00303547">
        <w:rPr>
          <w:rStyle w:val="nfaseSutil"/>
        </w:rPr>
        <w:t>Inserir desafio</w:t>
      </w:r>
      <w:r>
        <w:t xml:space="preserve"> o usuário será direcionado para a tela inicial, podendo ver o título e o tipo do cartão cadastrado (Figura 2(b)).</w:t>
      </w:r>
    </w:p>
    <w:p w14:paraId="59851D56" w14:textId="77777777" w:rsidR="00C72A34" w:rsidRDefault="00C72A34" w:rsidP="00C72A34">
      <w:pPr>
        <w:pStyle w:val="TF-FIGURA"/>
      </w:pPr>
      <w:commentRangeStart w:id="78"/>
      <w:r>
        <w:lastRenderedPageBreak/>
        <w:t>Figura</w:t>
      </w:r>
      <w:commentRangeEnd w:id="78"/>
      <w:r w:rsidR="00E94046">
        <w:rPr>
          <w:rStyle w:val="Refdecomentrio"/>
        </w:rPr>
        <w:commentReference w:id="78"/>
      </w:r>
      <w:r>
        <w:t xml:space="preserve"> 2 – Cadastro de desafio (a) e tela inicial (b)</w:t>
      </w:r>
    </w:p>
    <w:p w14:paraId="62C35703" w14:textId="309C6525" w:rsidR="00C72A34" w:rsidRDefault="00444D06" w:rsidP="00C72A34">
      <w:pPr>
        <w:pStyle w:val="TF-TEXTO"/>
        <w:rPr>
          <w:noProof/>
        </w:rPr>
      </w:pPr>
      <w:r>
        <w:rPr>
          <w:noProof/>
        </w:rPr>
        <w:pict w14:anchorId="1CE24C78">
          <v:shape id="Imagem 2" o:spid="_x0000_i1026" type="#_x0000_t75" style="width:407.25pt;height:165pt;visibility:visible;mso-wrap-style:square">
            <v:imagedata r:id="rId16" o:title=""/>
          </v:shape>
        </w:pict>
      </w:r>
    </w:p>
    <w:p w14:paraId="7AEE0812" w14:textId="127CED2C" w:rsidR="00C72A34" w:rsidRDefault="00C72A34" w:rsidP="00C72A34">
      <w:pPr>
        <w:pStyle w:val="TF-FONTE"/>
        <w:rPr>
          <w:noProof/>
        </w:rPr>
      </w:pPr>
      <w:r>
        <w:rPr>
          <w:noProof/>
        </w:rPr>
        <w:t>Fonte: adaptado de ACE (2020)</w:t>
      </w:r>
      <w:ins w:id="79" w:author="Andreza Sartori" w:date="2020-11-03T08:17:00Z">
        <w:r w:rsidR="00DB2B91">
          <w:rPr>
            <w:noProof/>
          </w:rPr>
          <w:t>.</w:t>
        </w:r>
      </w:ins>
    </w:p>
    <w:p w14:paraId="18B88FA8" w14:textId="77777777" w:rsidR="00C72A34" w:rsidRDefault="00C72A34" w:rsidP="00C72A34">
      <w:pPr>
        <w:pStyle w:val="TF-TEXTO"/>
        <w:rPr>
          <w:noProof/>
        </w:rPr>
      </w:pPr>
      <w:r>
        <w:rPr>
          <w:noProof/>
        </w:rPr>
        <w:t xml:space="preserve">Clicando em inserir ideia (Figura 2(b) canto inferior direito), é possível cadastrar uma ideia diretamente vinculada ao desafio em questão e através do botão </w:t>
      </w:r>
      <w:r w:rsidRPr="00303547">
        <w:rPr>
          <w:rStyle w:val="nfaseSutil"/>
        </w:rPr>
        <w:t>Inserir ideia</w:t>
      </w:r>
      <w:r>
        <w:rPr>
          <w:noProof/>
        </w:rPr>
        <w:t xml:space="preserve"> (Figura 1(c)) cadastra-se uma ideia geral para a empresa. Na figura 3 (a), mostra-se a tela de cadastro de ideia, onde existem os campos: imagem de capa, nome, tag, colaborador responsável e descrição. Preenchidas as informações e pressionando-se o botão </w:t>
      </w:r>
      <w:r w:rsidRPr="00303547">
        <w:rPr>
          <w:rStyle w:val="nfaseSutil"/>
        </w:rPr>
        <w:t>Enviar ideia</w:t>
      </w:r>
      <w:r>
        <w:rPr>
          <w:noProof/>
        </w:rPr>
        <w:t xml:space="preserve"> o sistema será redirecionado para a tela inicial com o cartão de ideia cadastrado (Figura 3 (b)).</w:t>
      </w:r>
    </w:p>
    <w:p w14:paraId="7B6BCFE8" w14:textId="77777777" w:rsidR="00C72A34" w:rsidRDefault="00C72A34" w:rsidP="00C72A34">
      <w:pPr>
        <w:pStyle w:val="TF-FIGURA"/>
        <w:rPr>
          <w:noProof/>
        </w:rPr>
      </w:pPr>
      <w:r>
        <w:rPr>
          <w:noProof/>
        </w:rPr>
        <w:t>Figura 3 – Cadastro de ideia (a) e tela inicial (b)</w:t>
      </w:r>
    </w:p>
    <w:p w14:paraId="7213FA1A" w14:textId="2B93A4CB" w:rsidR="00C72A34" w:rsidRDefault="00444D06" w:rsidP="00C72A34">
      <w:pPr>
        <w:pStyle w:val="TF-TEXTO"/>
        <w:rPr>
          <w:noProof/>
        </w:rPr>
      </w:pPr>
      <w:r>
        <w:rPr>
          <w:noProof/>
        </w:rPr>
        <w:pict w14:anchorId="1F8AD17E">
          <v:shape id="Imagem 3" o:spid="_x0000_i1027" type="#_x0000_t75" style="width:198.75pt;height:201pt;visibility:visible;mso-wrap-style:square">
            <v:imagedata r:id="rId17" o:title=""/>
          </v:shape>
        </w:pict>
      </w:r>
      <w:r>
        <w:rPr>
          <w:noProof/>
        </w:rPr>
        <w:pict w14:anchorId="16FE0C9D">
          <v:shape id="Imagem 4" o:spid="_x0000_i1028" type="#_x0000_t75" style="width:188.25pt;height:204pt;visibility:visible;mso-wrap-style:square">
            <v:imagedata r:id="rId18" o:title=""/>
          </v:shape>
        </w:pict>
      </w:r>
    </w:p>
    <w:p w14:paraId="036EBD59" w14:textId="130965C3" w:rsidR="00C72A34" w:rsidRPr="001720FA" w:rsidRDefault="00C72A34" w:rsidP="00C72A34">
      <w:pPr>
        <w:pStyle w:val="TF-FONTE"/>
      </w:pPr>
      <w:r>
        <w:t>Fonte: adaptado de ACE (2020)</w:t>
      </w:r>
      <w:ins w:id="80" w:author="Andreza Sartori" w:date="2020-11-03T08:19:00Z">
        <w:r w:rsidR="00FA772F">
          <w:t>.</w:t>
        </w:r>
      </w:ins>
    </w:p>
    <w:p w14:paraId="4A62A339" w14:textId="77777777" w:rsidR="00C72A34" w:rsidRDefault="00C72A34" w:rsidP="00C72A34">
      <w:pPr>
        <w:pStyle w:val="Ttulo2"/>
      </w:pPr>
      <w:r>
        <w:t xml:space="preserve">PLATAFORMA WEB PARA VIABILIZAR </w:t>
      </w:r>
      <w:commentRangeStart w:id="81"/>
      <w:r>
        <w:t>PROCESSOS DE INOVAÇÃO ABERTA</w:t>
      </w:r>
      <w:commentRangeEnd w:id="81"/>
      <w:r w:rsidR="00EF738B">
        <w:rPr>
          <w:rStyle w:val="Refdecomentrio"/>
          <w:caps w:val="0"/>
          <w:color w:val="auto"/>
        </w:rPr>
        <w:commentReference w:id="81"/>
      </w:r>
    </w:p>
    <w:p w14:paraId="451C9BC5" w14:textId="77777777" w:rsidR="00C72A34" w:rsidRDefault="00C72A34" w:rsidP="00C72A34">
      <w:pPr>
        <w:pStyle w:val="TF-TEXTO"/>
        <w:ind w:firstLine="567"/>
      </w:pPr>
      <w:r>
        <w:t>Mateus (2016) desenvolveu uma plataforma web chamada Open Idea para permitir organizações a viabilizar processos de inovação aberta. A aplicação utilizou a linguagem de programação PHP, Enterprise Architect para a modelagem do sistema, MYSQL para banco de dados, o framework Materialize para o frontend e Apache para ser o servidor web.</w:t>
      </w:r>
    </w:p>
    <w:p w14:paraId="7590BB24" w14:textId="77777777" w:rsidR="00C72A34" w:rsidRDefault="00C72A34" w:rsidP="00C72A34">
      <w:pPr>
        <w:pStyle w:val="TF-TEXTO"/>
        <w:ind w:firstLine="567"/>
      </w:pPr>
      <w:commentRangeStart w:id="82"/>
      <w:r>
        <w:lastRenderedPageBreak/>
        <w:t xml:space="preserve">A plataforma </w:t>
      </w:r>
      <w:r w:rsidRPr="00C7746E">
        <w:rPr>
          <w:highlight w:val="yellow"/>
          <w:rPrChange w:id="83" w:author="Andreza Sartori" w:date="2020-11-03T08:23:00Z">
            <w:rPr/>
          </w:rPrChange>
        </w:rPr>
        <w:t xml:space="preserve">servirá </w:t>
      </w:r>
      <w:commentRangeEnd w:id="82"/>
      <w:r w:rsidR="00961EC0" w:rsidRPr="00C7746E">
        <w:rPr>
          <w:rStyle w:val="Refdecomentrio"/>
          <w:highlight w:val="yellow"/>
          <w:rPrChange w:id="84" w:author="Andreza Sartori" w:date="2020-11-03T08:23:00Z">
            <w:rPr>
              <w:rStyle w:val="Refdecomentrio"/>
            </w:rPr>
          </w:rPrChange>
        </w:rPr>
        <w:commentReference w:id="82"/>
      </w:r>
      <w:r w:rsidRPr="00C7746E">
        <w:rPr>
          <w:highlight w:val="yellow"/>
          <w:rPrChange w:id="85" w:author="Andreza Sartori" w:date="2020-11-03T08:23:00Z">
            <w:rPr/>
          </w:rPrChange>
        </w:rPr>
        <w:t>p</w:t>
      </w:r>
      <w:r>
        <w:t xml:space="preserve">ara uma propagação e reaproveitamento de conhecimentos, facilitando e diminuindo custos para as empresas, fazendo com que não fiquem dependentes só de seu conhecimento interno, proporcionando do outro lado experiência para as fontes externas e universidades que irão estar em pesquisa para o desafio (MATEUS, 2016). </w:t>
      </w:r>
    </w:p>
    <w:p w14:paraId="4C684778" w14:textId="77777777" w:rsidR="00C72A34" w:rsidRDefault="00C72A34" w:rsidP="00C72A34">
      <w:pPr>
        <w:pStyle w:val="TF-TEXTO"/>
        <w:ind w:firstLine="567"/>
      </w:pPr>
      <w:r>
        <w:t xml:space="preserve">Segundo Mateus (2016), inicialmente a empresa </w:t>
      </w:r>
      <w:commentRangeStart w:id="86"/>
      <w:r w:rsidRPr="00C7746E">
        <w:rPr>
          <w:highlight w:val="yellow"/>
          <w:rPrChange w:id="87" w:author="Andreza Sartori" w:date="2020-11-03T08:23:00Z">
            <w:rPr/>
          </w:rPrChange>
        </w:rPr>
        <w:t>lançará</w:t>
      </w:r>
      <w:r>
        <w:t xml:space="preserve"> </w:t>
      </w:r>
      <w:commentRangeEnd w:id="86"/>
      <w:r w:rsidR="00C7746E">
        <w:rPr>
          <w:rStyle w:val="Refdecomentrio"/>
        </w:rPr>
        <w:commentReference w:id="86"/>
      </w:r>
      <w:r>
        <w:t>desafios com o objetivo de obter conhecimento externos. A plataforma, por sua vez, tem o papel de gerar publicidade para os desafios, disponibilizando um local onde fontes externas podem oferecer soluções, possibilitando, assim, a troca de informações entre empresas e terceiros. A plataforma também promove o sentido inverso, fornecendo aos investidores ideias cadastradas na plataforma com o objetivo de conseguir investimentos de empresários que estejam dispostos a investir (MATEUS, 2016).</w:t>
      </w:r>
    </w:p>
    <w:p w14:paraId="578A95F1" w14:textId="6DCB5325" w:rsidR="00C72A34" w:rsidRDefault="00C72A34" w:rsidP="00C72A34">
      <w:pPr>
        <w:pStyle w:val="TF-TEXTO"/>
        <w:ind w:firstLine="567"/>
      </w:pPr>
      <w:r>
        <w:t>As principais funcionalidades do software são as telas de cadastro de desafios (Figura 4), cadastro de ideias (Figuras 5 e 6) e listagem de ideias (Figura 7)</w:t>
      </w:r>
      <w:ins w:id="88" w:author="Andreza Sartori" w:date="2020-11-03T08:25:00Z">
        <w:r w:rsidR="003A1647">
          <w:t>.</w:t>
        </w:r>
      </w:ins>
      <w:del w:id="89" w:author="Andreza Sartori" w:date="2020-11-03T08:25:00Z">
        <w:r w:rsidDel="003A1647">
          <w:delText>,</w:delText>
        </w:r>
      </w:del>
      <w:r>
        <w:t xml:space="preserve"> A listagem da ideia é um dos principais processos da plataforma. Nessa tela são apresentadas as ideias p</w:t>
      </w:r>
      <w:ins w:id="90" w:author="Andreza Sartori" w:date="2020-11-03T09:30:00Z">
        <w:r w:rsidR="00F943D8">
          <w:t>ú</w:t>
        </w:r>
      </w:ins>
      <w:del w:id="91" w:author="Andreza Sartori" w:date="2020-11-03T09:30:00Z">
        <w:r w:rsidDel="00F943D8">
          <w:delText>u</w:delText>
        </w:r>
      </w:del>
      <w:r>
        <w:t>blicas possibilitando a interação dos usuários de gostarem da ideia, simbolizada no botão “curtir” e também em compartilhar essa ideia outros usuários (MATEUS, 2016).</w:t>
      </w:r>
    </w:p>
    <w:p w14:paraId="7AA72619" w14:textId="77777777" w:rsidR="00C72A34" w:rsidRDefault="00C72A34" w:rsidP="00C72A34">
      <w:pPr>
        <w:pStyle w:val="TF-FIGURA"/>
      </w:pPr>
      <w:r>
        <w:t>Figura 4 – Cadastro de desafio</w:t>
      </w:r>
    </w:p>
    <w:p w14:paraId="796D8E55" w14:textId="14108B0D" w:rsidR="00C72A34" w:rsidRDefault="00444D06" w:rsidP="00C72A34">
      <w:pPr>
        <w:pStyle w:val="TF-TEXTO"/>
        <w:ind w:firstLine="567"/>
        <w:rPr>
          <w:noProof/>
        </w:rPr>
      </w:pPr>
      <w:r>
        <w:rPr>
          <w:noProof/>
        </w:rPr>
        <w:pict w14:anchorId="1EA3FC3E">
          <v:shape id="Imagem 5" o:spid="_x0000_i1029" type="#_x0000_t75" style="width:414pt;height:222.75pt;visibility:visible;mso-wrap-style:square">
            <v:imagedata r:id="rId19" o:title=""/>
          </v:shape>
        </w:pict>
      </w:r>
    </w:p>
    <w:p w14:paraId="7AFA3974" w14:textId="758C5A41" w:rsidR="00C72A34" w:rsidRDefault="00C72A34" w:rsidP="00C72A34">
      <w:pPr>
        <w:pStyle w:val="TF-FONTE"/>
        <w:rPr>
          <w:noProof/>
        </w:rPr>
      </w:pPr>
      <w:r>
        <w:rPr>
          <w:noProof/>
        </w:rPr>
        <w:t>Fonte: adaptado de Mateus (2016)</w:t>
      </w:r>
      <w:ins w:id="92" w:author="Andreza Sartori" w:date="2020-11-03T09:31:00Z">
        <w:r w:rsidR="00A75CED">
          <w:rPr>
            <w:noProof/>
          </w:rPr>
          <w:t>.</w:t>
        </w:r>
      </w:ins>
    </w:p>
    <w:p w14:paraId="6C7B0A9A" w14:textId="77777777" w:rsidR="00C72A34" w:rsidRDefault="00C72A34" w:rsidP="00C72A34">
      <w:pPr>
        <w:pStyle w:val="TF-TEXTO"/>
        <w:ind w:firstLine="567"/>
        <w:rPr>
          <w:noProof/>
        </w:rPr>
      </w:pPr>
      <w:r>
        <w:rPr>
          <w:noProof/>
        </w:rPr>
        <w:t xml:space="preserve">Na figura 4, tela de cadastrar novo desafio, apenas empresários terão acesso e os campos solicitados serão: </w:t>
      </w:r>
      <w:r>
        <w:t>Título do desafio, descrição e área da inovação. Após informados estes campos, o desafio será listado na tela principal da plataforma.</w:t>
      </w:r>
    </w:p>
    <w:p w14:paraId="4752B2B3" w14:textId="77777777" w:rsidR="00C72A34" w:rsidRDefault="00C72A34" w:rsidP="00C72A34">
      <w:pPr>
        <w:pStyle w:val="TF-FIGURA"/>
        <w:rPr>
          <w:noProof/>
        </w:rPr>
      </w:pPr>
      <w:r>
        <w:rPr>
          <w:noProof/>
        </w:rPr>
        <w:lastRenderedPageBreak/>
        <w:t>Figura 5 – Cadastro de ideia</w:t>
      </w:r>
    </w:p>
    <w:p w14:paraId="4A9E6780" w14:textId="5D9D3E3A" w:rsidR="00C72A34" w:rsidRDefault="00444D06" w:rsidP="00C72A34">
      <w:pPr>
        <w:pStyle w:val="TF-TEXTO"/>
        <w:ind w:firstLine="567"/>
        <w:rPr>
          <w:noProof/>
        </w:rPr>
      </w:pPr>
      <w:r>
        <w:rPr>
          <w:noProof/>
        </w:rPr>
        <w:pict w14:anchorId="155E4C2E">
          <v:shape id="Imagem 6" o:spid="_x0000_i1030" type="#_x0000_t75" style="width:410.25pt;height:245.25pt;visibility:visible;mso-wrap-style:square">
            <v:imagedata r:id="rId20" o:title=""/>
          </v:shape>
        </w:pict>
      </w:r>
    </w:p>
    <w:p w14:paraId="39F5779C" w14:textId="1017A11C" w:rsidR="00C72A34" w:rsidRDefault="00C72A34" w:rsidP="00C72A34">
      <w:pPr>
        <w:pStyle w:val="TF-FONTE"/>
        <w:rPr>
          <w:noProof/>
        </w:rPr>
      </w:pPr>
      <w:r>
        <w:rPr>
          <w:noProof/>
        </w:rPr>
        <w:t>Fonte: adaptado de Mateus (2016)</w:t>
      </w:r>
      <w:ins w:id="93" w:author="Andreza Sartori" w:date="2020-11-03T09:31:00Z">
        <w:r w:rsidR="00A75CED">
          <w:rPr>
            <w:noProof/>
          </w:rPr>
          <w:t>.</w:t>
        </w:r>
      </w:ins>
    </w:p>
    <w:p w14:paraId="18FA7AE9" w14:textId="77777777" w:rsidR="00C72A34" w:rsidRPr="006C5564" w:rsidRDefault="00C72A34" w:rsidP="00C72A34"/>
    <w:p w14:paraId="5C49EAF3" w14:textId="77777777" w:rsidR="00C72A34" w:rsidRDefault="00C72A34" w:rsidP="00C72A34">
      <w:pPr>
        <w:pStyle w:val="TF-FIGURA"/>
        <w:rPr>
          <w:noProof/>
        </w:rPr>
      </w:pPr>
      <w:r>
        <w:rPr>
          <w:noProof/>
        </w:rPr>
        <w:t xml:space="preserve">Figura 6 – Cadastro de ideia (continuação) </w:t>
      </w:r>
    </w:p>
    <w:p w14:paraId="1AC74FDC" w14:textId="15F80D80" w:rsidR="00C72A34" w:rsidRDefault="00444D06" w:rsidP="00C72A34">
      <w:pPr>
        <w:pStyle w:val="TF-TEXTO"/>
        <w:ind w:firstLine="567"/>
        <w:rPr>
          <w:noProof/>
        </w:rPr>
      </w:pPr>
      <w:r>
        <w:rPr>
          <w:noProof/>
        </w:rPr>
        <w:pict w14:anchorId="26333800">
          <v:shape id="Imagem 7" o:spid="_x0000_i1031" type="#_x0000_t75" style="width:407.25pt;height:243.75pt;visibility:visible;mso-wrap-style:square">
            <v:imagedata r:id="rId21" o:title=""/>
          </v:shape>
        </w:pict>
      </w:r>
    </w:p>
    <w:p w14:paraId="6B4F6DC1" w14:textId="7372A457" w:rsidR="00C72A34" w:rsidRDefault="00C72A34" w:rsidP="00C72A34">
      <w:pPr>
        <w:pStyle w:val="TF-FONTE"/>
        <w:rPr>
          <w:noProof/>
        </w:rPr>
      </w:pPr>
      <w:r>
        <w:rPr>
          <w:noProof/>
        </w:rPr>
        <w:t>Fonte: adaptado de Mateus (2016)</w:t>
      </w:r>
      <w:ins w:id="94" w:author="Andreza Sartori" w:date="2020-11-03T09:31:00Z">
        <w:r w:rsidR="00A75CED">
          <w:rPr>
            <w:noProof/>
          </w:rPr>
          <w:t>.</w:t>
        </w:r>
      </w:ins>
    </w:p>
    <w:p w14:paraId="61328637" w14:textId="77777777" w:rsidR="00C72A34" w:rsidRDefault="00C72A34" w:rsidP="00C72A34">
      <w:pPr>
        <w:pStyle w:val="TF-TEXTO"/>
        <w:ind w:firstLine="567"/>
        <w:rPr>
          <w:noProof/>
        </w:rPr>
      </w:pPr>
      <w:r>
        <w:t>O cadastro da ideia é realizado de acordo com as Figuras 5 e 6, sendo possível torná-la pública ou apenas o usuário poderá visualizá-la. Os campos obrigatórios são: Título, descrição, solução, diferencial, competências necessárias, público alvo e área de inovação.</w:t>
      </w:r>
    </w:p>
    <w:p w14:paraId="6A53C49E" w14:textId="77777777" w:rsidR="00C72A34" w:rsidRDefault="00C72A34" w:rsidP="00C72A34">
      <w:pPr>
        <w:pStyle w:val="TF-FIGURA"/>
        <w:rPr>
          <w:noProof/>
        </w:rPr>
      </w:pPr>
      <w:r>
        <w:rPr>
          <w:noProof/>
        </w:rPr>
        <w:lastRenderedPageBreak/>
        <w:t>Figura 7 – Ideias cadastradas</w:t>
      </w:r>
    </w:p>
    <w:p w14:paraId="2AAADD08" w14:textId="2F04E017" w:rsidR="00C72A34" w:rsidRDefault="00444D06" w:rsidP="00C72A34">
      <w:pPr>
        <w:pStyle w:val="TF-TEXTO"/>
        <w:ind w:firstLine="567"/>
        <w:rPr>
          <w:noProof/>
        </w:rPr>
      </w:pPr>
      <w:r>
        <w:rPr>
          <w:noProof/>
        </w:rPr>
        <w:pict w14:anchorId="6A0077E8">
          <v:shape id="Imagem 8" o:spid="_x0000_i1032" type="#_x0000_t75" style="width:411.75pt;height:219pt;visibility:visible;mso-wrap-style:square">
            <v:imagedata r:id="rId22" o:title=""/>
          </v:shape>
        </w:pict>
      </w:r>
    </w:p>
    <w:p w14:paraId="77EE4A81" w14:textId="4BAE2949" w:rsidR="00C72A34" w:rsidRDefault="00C72A34" w:rsidP="00C72A34">
      <w:pPr>
        <w:pStyle w:val="TF-FONTE"/>
        <w:rPr>
          <w:noProof/>
        </w:rPr>
      </w:pPr>
      <w:r>
        <w:rPr>
          <w:noProof/>
        </w:rPr>
        <w:t>Fonte: adaptado de Mateus (2016)</w:t>
      </w:r>
      <w:ins w:id="95" w:author="Andreza Sartori" w:date="2020-11-03T09:31:00Z">
        <w:r w:rsidR="00A75CED">
          <w:rPr>
            <w:noProof/>
          </w:rPr>
          <w:t>.</w:t>
        </w:r>
      </w:ins>
    </w:p>
    <w:p w14:paraId="0BAD2576" w14:textId="77777777" w:rsidR="00C72A34" w:rsidRDefault="00C72A34" w:rsidP="00C72A34">
      <w:pPr>
        <w:pStyle w:val="TF-TEXTO"/>
        <w:ind w:firstLine="567"/>
      </w:pPr>
      <w:commentRangeStart w:id="96"/>
      <w:r>
        <w:t xml:space="preserve">Como pode-se </w:t>
      </w:r>
      <w:commentRangeEnd w:id="96"/>
      <w:r w:rsidR="00A75CED">
        <w:rPr>
          <w:rStyle w:val="Refdecomentrio"/>
        </w:rPr>
        <w:commentReference w:id="96"/>
      </w:r>
      <w:r>
        <w:t>ver na Figura 7, são apresentadas as ideias cadastradas na plataforma, na qual são cadastradas como públicas, apresentado os campos: título da ideia, autor, área de inovação e data e hora de criação (MATEUS, 2016).</w:t>
      </w:r>
    </w:p>
    <w:p w14:paraId="0C82D73E" w14:textId="77777777" w:rsidR="00C72A34" w:rsidRDefault="00C72A34" w:rsidP="00C72A34">
      <w:pPr>
        <w:pStyle w:val="Ttulo2"/>
      </w:pPr>
      <w:r>
        <w:t xml:space="preserve">PORTAL CORPORATIVO PARA CAPTAÇÃO DE IDEIAS DE </w:t>
      </w:r>
      <w:commentRangeStart w:id="97"/>
      <w:r>
        <w:t>COLABORADORES EXTERNOS</w:t>
      </w:r>
      <w:commentRangeEnd w:id="97"/>
      <w:r w:rsidR="003C2526">
        <w:rPr>
          <w:rStyle w:val="Refdecomentrio"/>
          <w:caps w:val="0"/>
          <w:color w:val="auto"/>
        </w:rPr>
        <w:commentReference w:id="97"/>
      </w:r>
    </w:p>
    <w:p w14:paraId="128821EB" w14:textId="77777777" w:rsidR="00C72A34" w:rsidRDefault="00C72A34" w:rsidP="00C72A34">
      <w:pPr>
        <w:pStyle w:val="TF-TEXTO"/>
        <w:ind w:firstLine="567"/>
      </w:pPr>
      <w:r>
        <w:t>Santos (2013) apresenta um portal corporativo chamado Criamos Ideias com o objetivo de melhorar o processo de inovação no ambiente organizacional com auxílio de influências externas, influenciando positivamente os colaboradores da empresa a desenvolverem sua criatividade e senso crítico. A aplicação utilizou a linguagem de programação PHP com o ambiente Zend, PostgreSQL para banco de dados, Laravel como framework web e Apache para ser o servidor web.</w:t>
      </w:r>
    </w:p>
    <w:p w14:paraId="0B89F749" w14:textId="77777777" w:rsidR="00C72A34" w:rsidRDefault="00C72A34" w:rsidP="00C72A34">
      <w:pPr>
        <w:pStyle w:val="TF-TEXTO"/>
        <w:ind w:firstLine="567"/>
      </w:pPr>
      <w:commentRangeStart w:id="98"/>
      <w:r>
        <w:t xml:space="preserve">De primeiro momento </w:t>
      </w:r>
      <w:commentRangeEnd w:id="98"/>
      <w:r w:rsidR="000F7B36">
        <w:rPr>
          <w:rStyle w:val="Refdecomentrio"/>
        </w:rPr>
        <w:commentReference w:id="98"/>
      </w:r>
      <w:r>
        <w:t xml:space="preserve">é necessário para a visualização de todo o seu portal, o acesso à tela inicial, sendo o seu painel de informações, como as ideias publicadas, concursos participantes, mensagens recebidas e os seus “botons” adquiridos (SANTOS, 2013). Segundo Santos (2013), O “boton” </w:t>
      </w:r>
      <w:commentRangeStart w:id="99"/>
      <w:r>
        <w:t>será</w:t>
      </w:r>
      <w:commentRangeEnd w:id="99"/>
      <w:r w:rsidR="000F7B36">
        <w:rPr>
          <w:rStyle w:val="Refdecomentrio"/>
        </w:rPr>
        <w:commentReference w:id="99"/>
      </w:r>
      <w:r>
        <w:t xml:space="preserve"> usado como uma forma de reconhecer os colaboradores que contribuem de forma relevante com ideias inovadoras. Na Figura 8, observa-se a tela inicial da aplicação, onde estão presentes informações como: total de ideias cadastradas pelo usuário, concursos ativos (desafios), novas mensagens que ele recebeu e o total de “botons” que ele possui.  </w:t>
      </w:r>
    </w:p>
    <w:p w14:paraId="46E066DD" w14:textId="77777777" w:rsidR="00C72A34" w:rsidRDefault="00C72A34" w:rsidP="00C72A34">
      <w:pPr>
        <w:pStyle w:val="TF-FIGURA"/>
      </w:pPr>
      <w:r>
        <w:lastRenderedPageBreak/>
        <w:t>Figura 8 – Tela inicial</w:t>
      </w:r>
    </w:p>
    <w:p w14:paraId="29D700BB" w14:textId="14BAE9D9" w:rsidR="00C72A34" w:rsidRDefault="00444D06" w:rsidP="00C72A34">
      <w:pPr>
        <w:pStyle w:val="TF-TEXTO"/>
        <w:ind w:firstLine="284"/>
      </w:pPr>
      <w:r>
        <w:rPr>
          <w:noProof/>
        </w:rPr>
        <w:pict w14:anchorId="5BD1A52F">
          <v:shape id="Imagem 9" o:spid="_x0000_i1033" type="#_x0000_t75" style="width:423.75pt;height:160.5pt;visibility:visible;mso-wrap-style:square">
            <v:imagedata r:id="rId23" o:title=""/>
          </v:shape>
        </w:pict>
      </w:r>
    </w:p>
    <w:p w14:paraId="3843D49C" w14:textId="357FF5CF" w:rsidR="00C72A34" w:rsidRDefault="00C72A34" w:rsidP="00C72A34">
      <w:pPr>
        <w:pStyle w:val="TF-FONTE"/>
      </w:pPr>
      <w:r>
        <w:t>Fonte: adaptado de Santos (2013)</w:t>
      </w:r>
      <w:ins w:id="100" w:author="Andreza Sartori" w:date="2020-11-03T09:40:00Z">
        <w:r w:rsidR="00785C2F">
          <w:t>.</w:t>
        </w:r>
      </w:ins>
    </w:p>
    <w:p w14:paraId="1D4033E0" w14:textId="77777777" w:rsidR="00C72A34" w:rsidRDefault="00C72A34" w:rsidP="00C72A34">
      <w:pPr>
        <w:pStyle w:val="TF-TEXTO"/>
        <w:ind w:firstLine="709"/>
      </w:pPr>
      <w:r>
        <w:t xml:space="preserve">Para realizar o cadastro de uma nova ideia, é necessário selecionar o menu </w:t>
      </w:r>
      <w:r w:rsidRPr="00E1561F">
        <w:rPr>
          <w:highlight w:val="yellow"/>
          <w:rPrChange w:id="101" w:author="Andreza Sartori" w:date="2020-11-03T09:39:00Z">
            <w:rPr/>
          </w:rPrChange>
        </w:rPr>
        <w:t>Ideias</w:t>
      </w:r>
      <w:r>
        <w:t xml:space="preserve"> e depois a sub aba </w:t>
      </w:r>
      <w:r w:rsidRPr="00E1561F">
        <w:rPr>
          <w:highlight w:val="yellow"/>
          <w:rPrChange w:id="102" w:author="Andreza Sartori" w:date="2020-11-03T09:39:00Z">
            <w:rPr/>
          </w:rPrChange>
        </w:rPr>
        <w:t>Nova Ideia</w:t>
      </w:r>
      <w:r>
        <w:t xml:space="preserve"> (Figura 9). </w:t>
      </w:r>
      <w:commentRangeStart w:id="103"/>
      <w:r>
        <w:t xml:space="preserve">Na tela </w:t>
      </w:r>
      <w:commentRangeEnd w:id="103"/>
      <w:r w:rsidR="00AD165A">
        <w:rPr>
          <w:rStyle w:val="Refdecomentrio"/>
        </w:rPr>
        <w:commentReference w:id="103"/>
      </w:r>
      <w:r>
        <w:t xml:space="preserve">do cadastro da ideia, </w:t>
      </w:r>
      <w:r w:rsidRPr="00731AD0">
        <w:rPr>
          <w:highlight w:val="yellow"/>
          <w:rPrChange w:id="104" w:author="Andreza Sartori" w:date="2020-11-03T09:41:00Z">
            <w:rPr/>
          </w:rPrChange>
        </w:rPr>
        <w:t>será</w:t>
      </w:r>
      <w:r>
        <w:t xml:space="preserve"> necessário o preenchimento do título da ideia, com uma breve descrição da mesma, que </w:t>
      </w:r>
      <w:r w:rsidRPr="00AD165A">
        <w:rPr>
          <w:highlight w:val="yellow"/>
          <w:rPrChange w:id="105" w:author="Andreza Sartori" w:date="2020-11-03T09:41:00Z">
            <w:rPr/>
          </w:rPrChange>
        </w:rPr>
        <w:t>será</w:t>
      </w:r>
      <w:r>
        <w:t xml:space="preserve"> visualizado para os demais usuários como para a empresa, deixando assim o ponto chave da ideia para o resumo da ideia em questão, o usuário também pode anexar um arquivo que complementar a ideia, tornando a viável (SANTOS, 2013).</w:t>
      </w:r>
    </w:p>
    <w:p w14:paraId="4312CBA0" w14:textId="77777777" w:rsidR="00C72A34" w:rsidRDefault="00C72A34" w:rsidP="00C72A34">
      <w:pPr>
        <w:pStyle w:val="TF-FIGURA"/>
        <w:rPr>
          <w:noProof/>
        </w:rPr>
      </w:pPr>
      <w:r>
        <w:rPr>
          <w:noProof/>
        </w:rPr>
        <w:t>Figura 9 – Cadastro de ideia</w:t>
      </w:r>
    </w:p>
    <w:p w14:paraId="431A9C41" w14:textId="16775086" w:rsidR="00C72A34" w:rsidRDefault="00444D06" w:rsidP="00C72A34">
      <w:pPr>
        <w:pStyle w:val="TF-TEXTO"/>
        <w:ind w:firstLine="709"/>
        <w:rPr>
          <w:noProof/>
        </w:rPr>
      </w:pPr>
      <w:r>
        <w:rPr>
          <w:noProof/>
        </w:rPr>
        <w:pict w14:anchorId="6F43C8B2">
          <v:shape id="Imagem 10" o:spid="_x0000_i1034" type="#_x0000_t75" style="width:402.75pt;height:214.5pt;visibility:visible;mso-wrap-style:square">
            <v:imagedata r:id="rId24" o:title=""/>
          </v:shape>
        </w:pict>
      </w:r>
    </w:p>
    <w:p w14:paraId="6EE94F5D" w14:textId="4F2FC894" w:rsidR="00C72A34" w:rsidRPr="00AD7A67" w:rsidRDefault="00C72A34" w:rsidP="00C72A34">
      <w:pPr>
        <w:pStyle w:val="TF-FONTE"/>
      </w:pPr>
      <w:r>
        <w:t>Fonte: adaptado de Santos (2013)</w:t>
      </w:r>
      <w:ins w:id="106" w:author="Andreza Sartori" w:date="2020-11-03T09:42:00Z">
        <w:r w:rsidR="00627FDE">
          <w:t>.</w:t>
        </w:r>
      </w:ins>
    </w:p>
    <w:p w14:paraId="07969641" w14:textId="77777777" w:rsidR="00C72A34" w:rsidRDefault="00C72A34" w:rsidP="00C72A34">
      <w:pPr>
        <w:pStyle w:val="Ttulo1"/>
      </w:pPr>
      <w:r>
        <w:t>proposta do sistema</w:t>
      </w:r>
    </w:p>
    <w:p w14:paraId="370EEBA5" w14:textId="77777777" w:rsidR="00C72A34" w:rsidRDefault="00C72A34" w:rsidP="00C72A34">
      <w:pPr>
        <w:pStyle w:val="TF-TEXTO"/>
      </w:pPr>
      <w:bookmarkStart w:id="107" w:name="_Toc54164915"/>
      <w:bookmarkStart w:id="108" w:name="_Toc54165669"/>
      <w:bookmarkStart w:id="109" w:name="_Toc54169327"/>
      <w:bookmarkStart w:id="110" w:name="_Toc96347433"/>
      <w:bookmarkStart w:id="111" w:name="_Toc96357717"/>
      <w:bookmarkStart w:id="112" w:name="_Toc96491860"/>
      <w:bookmarkStart w:id="113" w:name="_Toc351015594"/>
      <w:r>
        <w:t>Esta seção está estruturada de forma que: a seção 3.1 apresentará a justificativa para realização deste trabalho e as seções 3.2 e 3.3 apontam os requisitos principais e a metodologia utilizada, respectivamente.</w:t>
      </w:r>
    </w:p>
    <w:p w14:paraId="5272DCFA" w14:textId="77777777" w:rsidR="00C72A34" w:rsidRDefault="00C72A34" w:rsidP="00C72A34">
      <w:pPr>
        <w:pStyle w:val="Ttulo2"/>
      </w:pPr>
      <w:r>
        <w:lastRenderedPageBreak/>
        <w:t>JUSTIFICATIVA</w:t>
      </w:r>
    </w:p>
    <w:p w14:paraId="1B9439F7" w14:textId="2E44D03C" w:rsidR="00C72A34" w:rsidRDefault="00C72A34" w:rsidP="00C72A34">
      <w:pPr>
        <w:pStyle w:val="TF-TEXTO"/>
      </w:pPr>
      <w:r>
        <w:t xml:space="preserve">De acordo com o Quadro 1, os trabalhos detalhados na seção 2 correlacionam com o tema proposto, sendo que as características deles auxiliam as organizações na gestão da inovação. O Quadro 1 apresenta nas linhas e colunas </w:t>
      </w:r>
      <w:ins w:id="114" w:author="Andreza Sartori" w:date="2020-11-03T09:44:00Z">
        <w:r w:rsidR="008E2B89">
          <w:t xml:space="preserve">com </w:t>
        </w:r>
      </w:ins>
      <w:r>
        <w:t>as características semelhantes e os trabalhos relacionados, respectivamente.</w:t>
      </w:r>
    </w:p>
    <w:p w14:paraId="208075B9" w14:textId="77777777" w:rsidR="00C72A34" w:rsidRDefault="00C72A34" w:rsidP="00C72A34">
      <w:pPr>
        <w:pStyle w:val="TF-FIGURA"/>
      </w:pPr>
      <w:commentRangeStart w:id="115"/>
      <w:r>
        <w:t xml:space="preserve">Quadro 1 – </w:t>
      </w:r>
      <w:commentRangeEnd w:id="115"/>
      <w:r w:rsidR="00BF083F">
        <w:rPr>
          <w:rStyle w:val="Refdecomentrio"/>
        </w:rPr>
        <w:commentReference w:id="115"/>
      </w:r>
      <w:r>
        <w:t>Comparação entre os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68"/>
        <w:gridCol w:w="1396"/>
        <w:gridCol w:w="1623"/>
        <w:gridCol w:w="1556"/>
      </w:tblGrid>
      <w:tr w:rsidR="00C72A34" w14:paraId="2F783F31" w14:textId="77777777" w:rsidTr="00334B86">
        <w:trPr>
          <w:trHeight w:hRule="exact" w:val="510"/>
        </w:trPr>
        <w:tc>
          <w:tcPr>
            <w:tcW w:w="0" w:type="auto"/>
            <w:shd w:val="clear" w:color="auto" w:fill="E7E6E6"/>
          </w:tcPr>
          <w:p w14:paraId="7B310E80" w14:textId="77777777" w:rsidR="00C72A34" w:rsidRDefault="00C72A34" w:rsidP="00334B86">
            <w:pPr>
              <w:pStyle w:val="TF-TEXTO"/>
              <w:ind w:firstLine="0"/>
            </w:pPr>
            <w:r>
              <w:t xml:space="preserve">Características </w:t>
            </w:r>
          </w:p>
        </w:tc>
        <w:tc>
          <w:tcPr>
            <w:tcW w:w="0" w:type="auto"/>
            <w:shd w:val="clear" w:color="auto" w:fill="E7E6E6"/>
          </w:tcPr>
          <w:p w14:paraId="24062B9A" w14:textId="77777777" w:rsidR="00C72A34" w:rsidRDefault="00C72A34" w:rsidP="00334B86">
            <w:pPr>
              <w:pStyle w:val="TF-TEXTO"/>
              <w:ind w:firstLine="0"/>
            </w:pPr>
            <w:r>
              <w:t>ACE (2020)</w:t>
            </w:r>
          </w:p>
        </w:tc>
        <w:tc>
          <w:tcPr>
            <w:tcW w:w="0" w:type="auto"/>
            <w:shd w:val="clear" w:color="auto" w:fill="E7E6E6"/>
          </w:tcPr>
          <w:p w14:paraId="1BC38A64" w14:textId="77777777" w:rsidR="00C72A34" w:rsidRDefault="00C72A34" w:rsidP="00334B86">
            <w:pPr>
              <w:pStyle w:val="TF-TEXTO"/>
              <w:ind w:firstLine="0"/>
            </w:pPr>
            <w:r>
              <w:t>Mateus (2016)</w:t>
            </w:r>
          </w:p>
        </w:tc>
        <w:tc>
          <w:tcPr>
            <w:tcW w:w="0" w:type="auto"/>
            <w:shd w:val="clear" w:color="auto" w:fill="E7E6E6"/>
          </w:tcPr>
          <w:p w14:paraId="37A0D0D5" w14:textId="77777777" w:rsidR="00C72A34" w:rsidRDefault="00C72A34" w:rsidP="00334B86">
            <w:pPr>
              <w:pStyle w:val="TF-TEXTO"/>
              <w:ind w:firstLine="0"/>
            </w:pPr>
            <w:r>
              <w:t>Santos (2013)</w:t>
            </w:r>
          </w:p>
        </w:tc>
      </w:tr>
      <w:tr w:rsidR="00C72A34" w14:paraId="2CFCE319" w14:textId="77777777" w:rsidTr="00334B86">
        <w:trPr>
          <w:cantSplit/>
          <w:trHeight w:hRule="exact" w:val="340"/>
        </w:trPr>
        <w:tc>
          <w:tcPr>
            <w:tcW w:w="0" w:type="auto"/>
            <w:shd w:val="clear" w:color="auto" w:fill="auto"/>
            <w:vAlign w:val="center"/>
          </w:tcPr>
          <w:p w14:paraId="331CFD0A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Gerenciamento de ideias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431FC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9E8A14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41315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</w:tr>
      <w:tr w:rsidR="00C72A34" w14:paraId="2053AF50" w14:textId="77777777" w:rsidTr="00334B86">
        <w:trPr>
          <w:cantSplit/>
          <w:trHeight w:hRule="exact" w:val="340"/>
        </w:trPr>
        <w:tc>
          <w:tcPr>
            <w:tcW w:w="0" w:type="auto"/>
            <w:shd w:val="clear" w:color="auto" w:fill="auto"/>
            <w:vAlign w:val="center"/>
          </w:tcPr>
          <w:p w14:paraId="7CA10115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Gerenciamento de desafios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37C03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962D2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0E310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</w:tr>
      <w:tr w:rsidR="00C72A34" w14:paraId="1A5B14DB" w14:textId="77777777" w:rsidTr="00334B86">
        <w:trPr>
          <w:cantSplit/>
          <w:trHeight w:hRule="exact" w:val="340"/>
        </w:trPr>
        <w:tc>
          <w:tcPr>
            <w:tcW w:w="0" w:type="auto"/>
            <w:shd w:val="clear" w:color="auto" w:fill="auto"/>
            <w:vAlign w:val="center"/>
          </w:tcPr>
          <w:p w14:paraId="45794304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Gerenciamento de soluções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CB7B5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F090FD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72BDF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</w:tr>
      <w:tr w:rsidR="00C72A34" w14:paraId="36E0C202" w14:textId="77777777" w:rsidTr="00334B86">
        <w:trPr>
          <w:cantSplit/>
          <w:trHeight w:hRule="exact" w:val="340"/>
        </w:trPr>
        <w:tc>
          <w:tcPr>
            <w:tcW w:w="0" w:type="auto"/>
            <w:shd w:val="clear" w:color="auto" w:fill="auto"/>
            <w:vAlign w:val="center"/>
          </w:tcPr>
          <w:p w14:paraId="333BDF5D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Ranking de usuários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4C968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Não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DF4D5C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Não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78D34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</w:tr>
      <w:tr w:rsidR="00C72A34" w14:paraId="5347CAC4" w14:textId="77777777" w:rsidTr="00334B86">
        <w:trPr>
          <w:cantSplit/>
          <w:trHeight w:hRule="exact" w:val="340"/>
        </w:trPr>
        <w:tc>
          <w:tcPr>
            <w:tcW w:w="0" w:type="auto"/>
            <w:shd w:val="clear" w:color="auto" w:fill="auto"/>
            <w:vAlign w:val="center"/>
          </w:tcPr>
          <w:p w14:paraId="677F9075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Suporte à inovação aberta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D5B39E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Não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88971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941C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</w:tr>
      <w:tr w:rsidR="00C72A34" w14:paraId="0CAD7056" w14:textId="77777777" w:rsidTr="00334B86">
        <w:trPr>
          <w:cantSplit/>
          <w:trHeight w:hRule="exact" w:val="340"/>
        </w:trPr>
        <w:tc>
          <w:tcPr>
            <w:tcW w:w="0" w:type="auto"/>
            <w:shd w:val="clear" w:color="auto" w:fill="auto"/>
            <w:vAlign w:val="center"/>
          </w:tcPr>
          <w:p w14:paraId="043A9DD2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Suporte para implementação de ideias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521E2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Não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1B577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B7250" w14:textId="77777777" w:rsidR="00C72A34" w:rsidRDefault="00C72A34" w:rsidP="00334B86">
            <w:pPr>
              <w:pStyle w:val="TF-TEXTO"/>
              <w:spacing w:before="0"/>
              <w:ind w:firstLine="0"/>
            </w:pPr>
            <w:r>
              <w:t>Não</w:t>
            </w:r>
          </w:p>
        </w:tc>
      </w:tr>
    </w:tbl>
    <w:p w14:paraId="74BB3DB9" w14:textId="77777777" w:rsidR="00C72A34" w:rsidRDefault="00C72A34" w:rsidP="00C72A34">
      <w:pPr>
        <w:pStyle w:val="TF-FONTE"/>
      </w:pPr>
      <w:r>
        <w:t>Fonte: elaborado pelo autor.</w:t>
      </w:r>
    </w:p>
    <w:p w14:paraId="4E3BE209" w14:textId="3500EDD0" w:rsidR="00C72A34" w:rsidRDefault="00C72A34" w:rsidP="00C72A34">
      <w:pPr>
        <w:pStyle w:val="TF-TEXTO"/>
        <w:rPr>
          <w:rStyle w:val="nfaseSutil"/>
          <w:i w:val="0"/>
          <w:iCs w:val="0"/>
          <w:color w:val="auto"/>
        </w:rPr>
      </w:pPr>
      <w:r>
        <w:tab/>
        <w:t xml:space="preserve">Pode-se </w:t>
      </w:r>
      <w:del w:id="116" w:author="Andreza Sartori" w:date="2020-11-03T09:44:00Z">
        <w:r w:rsidDel="00B04017">
          <w:delText>concluir</w:delText>
        </w:r>
      </w:del>
      <w:ins w:id="117" w:author="Andreza Sartori" w:date="2020-11-03T09:44:00Z">
        <w:r w:rsidR="00B04017">
          <w:t>observar</w:t>
        </w:r>
      </w:ins>
      <w:r>
        <w:t xml:space="preserve">, a partir do Quadro 1, que ACE (2020), Mateus (2016) e Santos (2013) possuem características semelhantes no </w:t>
      </w:r>
      <w:commentRangeStart w:id="118"/>
      <w:r w:rsidRPr="009456D9">
        <w:rPr>
          <w:rStyle w:val="nfaseSutil"/>
        </w:rPr>
        <w:t>Gerenciamento de ideias</w:t>
      </w:r>
      <w:commentRangeEnd w:id="118"/>
      <w:r w:rsidR="00B04017">
        <w:rPr>
          <w:rStyle w:val="Refdecomentrio"/>
        </w:rPr>
        <w:commentReference w:id="118"/>
      </w:r>
      <w:r w:rsidRPr="009456D9">
        <w:t>,</w:t>
      </w:r>
      <w:r>
        <w:rPr>
          <w:rStyle w:val="nfaseSutil"/>
        </w:rPr>
        <w:t xml:space="preserve"> Gerenciamento de desafios </w:t>
      </w:r>
      <w:r w:rsidRPr="009456D9">
        <w:t>e</w:t>
      </w:r>
      <w:r>
        <w:rPr>
          <w:rStyle w:val="nfaseSutil"/>
        </w:rPr>
        <w:t xml:space="preserve"> Gerenciamento de soluções</w:t>
      </w:r>
      <w:r>
        <w:rPr>
          <w:rStyle w:val="nfaseSutil"/>
          <w:i w:val="0"/>
          <w:iCs w:val="0"/>
        </w:rPr>
        <w:t xml:space="preserve">, </w:t>
      </w:r>
      <w:r>
        <w:rPr>
          <w:rStyle w:val="nfaseSutil"/>
          <w:i w:val="0"/>
          <w:iCs w:val="0"/>
          <w:color w:val="auto"/>
        </w:rPr>
        <w:t xml:space="preserve">pois são funcionalidades essenciais aos softwares de gestão de inovação. Os </w:t>
      </w:r>
      <w:r w:rsidRPr="00011BE6">
        <w:rPr>
          <w:rStyle w:val="nfaseSutil"/>
        </w:rPr>
        <w:t>desafios</w:t>
      </w:r>
      <w:r>
        <w:rPr>
          <w:rStyle w:val="nfaseSutil"/>
          <w:i w:val="0"/>
          <w:iCs w:val="0"/>
          <w:color w:val="auto"/>
        </w:rPr>
        <w:t xml:space="preserve"> em Ace (2020) e Mateus (2016) estão presentes no trabalho de Santos (2013) na forma de </w:t>
      </w:r>
      <w:r w:rsidRPr="00011BE6">
        <w:rPr>
          <w:rStyle w:val="nfaseSutil"/>
        </w:rPr>
        <w:t>Concursos</w:t>
      </w:r>
      <w:r>
        <w:rPr>
          <w:rStyle w:val="nfaseSutil"/>
          <w:i w:val="0"/>
          <w:iCs w:val="0"/>
          <w:color w:val="auto"/>
        </w:rPr>
        <w:t>, porém como a finalidade é a mesma, sua nomenclatura foi adaptada para melhor se encaixar na comparação.</w:t>
      </w:r>
    </w:p>
    <w:p w14:paraId="6A5B489C" w14:textId="77777777" w:rsidR="00C72A34" w:rsidRDefault="00C72A34" w:rsidP="00C72A34">
      <w:pPr>
        <w:pStyle w:val="TF-TEXT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Santos (2013) e Mateus (2016) se destacam por fornecerem </w:t>
      </w:r>
      <w:r w:rsidRPr="00011BE6">
        <w:rPr>
          <w:rStyle w:val="nfaseSutil"/>
        </w:rPr>
        <w:t>Suporte à inovação aberta</w:t>
      </w:r>
      <w:r>
        <w:rPr>
          <w:rStyle w:val="nfaseSutil"/>
          <w:i w:val="0"/>
          <w:iCs w:val="0"/>
          <w:color w:val="auto"/>
        </w:rPr>
        <w:t>, visto que eles permitem o cadastro de usuários externos à organização, possibilitando a submissão de soluções e ideias inovadoras por parte de contribuintes externos à organização. Essa entrada de conhecimento beneficia a empresa, pois ajuda na captação de ideias inovadoras e na criação de parcerias corporativas.</w:t>
      </w:r>
    </w:p>
    <w:p w14:paraId="4AFD849A" w14:textId="77777777" w:rsidR="00C72A34" w:rsidRDefault="00C72A34" w:rsidP="00C72A34">
      <w:pPr>
        <w:pStyle w:val="TF-TEXT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O maior diferencial da plataforma de Santos (2013) é sua preocupação com </w:t>
      </w:r>
      <w:r w:rsidRPr="000B0E53">
        <w:rPr>
          <w:rStyle w:val="nfaseSutil"/>
        </w:rPr>
        <w:t>Ranking de usuários</w:t>
      </w:r>
      <w:r>
        <w:rPr>
          <w:rStyle w:val="nfaseSutil"/>
          <w:i w:val="0"/>
          <w:iCs w:val="0"/>
          <w:color w:val="auto"/>
        </w:rPr>
        <w:t xml:space="preserve"> através de seu sistema de “botons”, tornando possível que usuários com boas ideias sejam melhores vistos pela comunidade, coisa que não é observada nos outros </w:t>
      </w:r>
      <w:commentRangeStart w:id="119"/>
      <w:r>
        <w:rPr>
          <w:rStyle w:val="nfaseSutil"/>
          <w:i w:val="0"/>
          <w:iCs w:val="0"/>
          <w:color w:val="auto"/>
        </w:rPr>
        <w:t>aplicativos</w:t>
      </w:r>
      <w:commentRangeEnd w:id="119"/>
      <w:r w:rsidR="00C14A29">
        <w:rPr>
          <w:rStyle w:val="Refdecomentrio"/>
        </w:rPr>
        <w:commentReference w:id="119"/>
      </w:r>
      <w:r>
        <w:rPr>
          <w:rStyle w:val="nfaseSutil"/>
          <w:i w:val="0"/>
          <w:iCs w:val="0"/>
          <w:color w:val="auto"/>
        </w:rPr>
        <w:t xml:space="preserve">. Já Mateus (2016), diferencia-se no quesito </w:t>
      </w:r>
      <w:r w:rsidRPr="000B0E53">
        <w:rPr>
          <w:rStyle w:val="nfaseSutil"/>
        </w:rPr>
        <w:t>Suporte para implementação de ideias</w:t>
      </w:r>
      <w:r>
        <w:rPr>
          <w:rStyle w:val="nfaseSutil"/>
          <w:i w:val="0"/>
          <w:iCs w:val="0"/>
          <w:color w:val="auto"/>
        </w:rPr>
        <w:t>, pois ele oferece a possibilidade de empresários cadastrados em sua plataforma investirem na implementação de ideias, através da sua funcionalidade de “incubadoras”.</w:t>
      </w:r>
    </w:p>
    <w:p w14:paraId="7AD4F26A" w14:textId="77777777" w:rsidR="00C72A34" w:rsidRDefault="00C72A34" w:rsidP="00C72A34">
      <w:pPr>
        <w:pStyle w:val="TF-TEXT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Levando em consideração os trabalhos correlatos apresentados, este projeto apresenta semelhança com todos. A aplicação permitirá que os usuários façam cadastro na aplicação, sendo eles entidades parceiras, pesquisadores e usuários internos. Sendo um pesquisador, será possível realizar o cadastro de desafios e aprovar ideias, bem como o gerenciamento deles. </w:t>
      </w:r>
      <w:r>
        <w:rPr>
          <w:rStyle w:val="nfaseSutil"/>
          <w:i w:val="0"/>
          <w:iCs w:val="0"/>
          <w:color w:val="auto"/>
        </w:rPr>
        <w:lastRenderedPageBreak/>
        <w:t>Usuários internos e entidades parceiras terão a opção de cadastrar ideias inovadoras e propor soluções para desafios, possibilitando assim a disseminação de conhecimento.</w:t>
      </w:r>
    </w:p>
    <w:p w14:paraId="5664D0FB" w14:textId="77777777" w:rsidR="00C72A34" w:rsidRPr="00011BE6" w:rsidRDefault="00C72A34" w:rsidP="00C72A34">
      <w:pPr>
        <w:pStyle w:val="TF-TEXTO"/>
      </w:pPr>
      <w:r>
        <w:rPr>
          <w:rStyle w:val="nfaseSutil"/>
          <w:i w:val="0"/>
          <w:iCs w:val="0"/>
          <w:color w:val="auto"/>
        </w:rPr>
        <w:t xml:space="preserve">Diante do exposto, nota-se que o trabalho proposto se torna relevante ao facilitar a busca por ideias inovadoras e soluções para desafios das organizações em ambientes de inovação aberta. </w:t>
      </w:r>
      <w:commentRangeStart w:id="120"/>
      <w:r>
        <w:rPr>
          <w:rStyle w:val="nfaseSutil"/>
          <w:i w:val="0"/>
          <w:iCs w:val="0"/>
          <w:color w:val="auto"/>
        </w:rPr>
        <w:t xml:space="preserve">Essa proposta também traz melhora </w:t>
      </w:r>
      <w:commentRangeEnd w:id="120"/>
      <w:r w:rsidR="005D2BFD">
        <w:rPr>
          <w:rStyle w:val="Refdecomentrio"/>
        </w:rPr>
        <w:commentReference w:id="120"/>
      </w:r>
      <w:r>
        <w:rPr>
          <w:rStyle w:val="nfaseSutil"/>
          <w:i w:val="0"/>
          <w:iCs w:val="0"/>
          <w:color w:val="auto"/>
        </w:rPr>
        <w:t>no processo de gestão da inovação aberta, pois possuirá classificadores nas ideias que ajudarão na decisão dos gestores, além de auxiliá-los do momento da concepção da ideia até a implementação dela.</w:t>
      </w:r>
    </w:p>
    <w:p w14:paraId="74B20C6A" w14:textId="77777777" w:rsidR="00C72A34" w:rsidRDefault="00C72A34" w:rsidP="00C72A34">
      <w:pPr>
        <w:pStyle w:val="Ttulo2"/>
      </w:pPr>
      <w:r>
        <w:t>REQUISITOS PRINCIPAIS DO PROBLEMA A SER TRABALHADO</w:t>
      </w:r>
      <w:bookmarkEnd w:id="107"/>
      <w:bookmarkEnd w:id="108"/>
      <w:bookmarkEnd w:id="109"/>
      <w:bookmarkEnd w:id="110"/>
      <w:bookmarkEnd w:id="111"/>
      <w:bookmarkEnd w:id="112"/>
      <w:bookmarkEnd w:id="113"/>
    </w:p>
    <w:p w14:paraId="6D93398A" w14:textId="77777777" w:rsidR="00C72A34" w:rsidRDefault="00C72A34" w:rsidP="00C72A34">
      <w:pPr>
        <w:pStyle w:val="TF-TEXTO"/>
        <w:ind w:firstLine="567"/>
      </w:pPr>
      <w:r>
        <w:t>Nesta seção serão abordados os principais requisitos funcionais (RF) e não funcionais (RNF) para o sistema web proposto. São eles:</w:t>
      </w:r>
    </w:p>
    <w:p w14:paraId="441346DD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cadastro de entidades parceiras (RF);</w:t>
      </w:r>
    </w:p>
    <w:p w14:paraId="32925D22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cadastro de organizações (RF);</w:t>
      </w:r>
    </w:p>
    <w:p w14:paraId="340BBAD1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cadastro de pesquisadores das organizações (RF);</w:t>
      </w:r>
    </w:p>
    <w:p w14:paraId="410AB91F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cadastro de usuários internos (RF);</w:t>
      </w:r>
    </w:p>
    <w:p w14:paraId="536CA1E4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cadastro de desafios (RF);</w:t>
      </w:r>
    </w:p>
    <w:p w14:paraId="098B9A8C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cadastro de soluções para os desafios (RF);</w:t>
      </w:r>
    </w:p>
    <w:p w14:paraId="4BB4A3DB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cadastro de ideias independentes (RF);</w:t>
      </w:r>
    </w:p>
    <w:p w14:paraId="6BFEEED5" w14:textId="77777777" w:rsidR="00C72A34" w:rsidRDefault="00C72A34" w:rsidP="00C72A34">
      <w:pPr>
        <w:pStyle w:val="TF-TEXTO"/>
        <w:numPr>
          <w:ilvl w:val="0"/>
          <w:numId w:val="20"/>
        </w:numPr>
      </w:pPr>
      <w:r>
        <w:t xml:space="preserve">disponibilizar busca por desafios (RF);  </w:t>
      </w:r>
    </w:p>
    <w:p w14:paraId="2E1D5F43" w14:textId="77777777" w:rsidR="00C72A34" w:rsidRDefault="00C72A34" w:rsidP="00C72A34">
      <w:pPr>
        <w:pStyle w:val="TF-TEXTO"/>
        <w:numPr>
          <w:ilvl w:val="0"/>
          <w:numId w:val="20"/>
        </w:numPr>
      </w:pPr>
      <w:r>
        <w:t>disponibilizar busca para soluções por desafios (RF);</w:t>
      </w:r>
    </w:p>
    <w:p w14:paraId="37DC46D0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classificar soluções propostas (RF);</w:t>
      </w:r>
    </w:p>
    <w:p w14:paraId="18955941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classificar desafios propostos (RF);</w:t>
      </w:r>
    </w:p>
    <w:p w14:paraId="348DD53A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classificar ideias propostas (RF);</w:t>
      </w:r>
    </w:p>
    <w:p w14:paraId="4039D7E7" w14:textId="77777777" w:rsidR="00C72A34" w:rsidRDefault="00C72A34" w:rsidP="00C72A34">
      <w:pPr>
        <w:pStyle w:val="TF-TEXTO"/>
        <w:numPr>
          <w:ilvl w:val="0"/>
          <w:numId w:val="20"/>
        </w:numPr>
      </w:pPr>
      <w:r>
        <w:t>disponibilizar forma de contato através de chat entre entidades parceiras e organizações (RF);</w:t>
      </w:r>
    </w:p>
    <w:p w14:paraId="061C9DDA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cadastro de projetos de inovação (RF);</w:t>
      </w:r>
    </w:p>
    <w:p w14:paraId="12E05B03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permitir o registro de atividades do projeto de inovação (RF);</w:t>
      </w:r>
    </w:p>
    <w:p w14:paraId="44103903" w14:textId="77777777" w:rsidR="00C72A34" w:rsidRDefault="00C72A34" w:rsidP="00C72A34">
      <w:pPr>
        <w:pStyle w:val="TF-TEXTO"/>
        <w:numPr>
          <w:ilvl w:val="0"/>
          <w:numId w:val="20"/>
        </w:numPr>
      </w:pPr>
      <w:r>
        <w:t>ser construída para web (RNF);</w:t>
      </w:r>
    </w:p>
    <w:p w14:paraId="3D680766" w14:textId="77777777" w:rsidR="00C72A34" w:rsidRDefault="00C72A34" w:rsidP="00C72A34">
      <w:pPr>
        <w:pStyle w:val="TF-TEXTO"/>
        <w:numPr>
          <w:ilvl w:val="0"/>
          <w:numId w:val="20"/>
        </w:numPr>
      </w:pPr>
      <w:r>
        <w:t>ser desenvolvida em linguagem Java (RNF);</w:t>
      </w:r>
    </w:p>
    <w:p w14:paraId="5AF0AFB1" w14:textId="77777777" w:rsidR="00C72A34" w:rsidRDefault="00C72A34" w:rsidP="00C72A34">
      <w:pPr>
        <w:pStyle w:val="TF-TEXTO"/>
        <w:numPr>
          <w:ilvl w:val="0"/>
          <w:numId w:val="20"/>
        </w:numPr>
      </w:pPr>
      <w:r>
        <w:t>utilizar banco de dados PostgreSQL (RNF);</w:t>
      </w:r>
    </w:p>
    <w:p w14:paraId="5E90F8C2" w14:textId="77777777" w:rsidR="00C72A34" w:rsidRDefault="00C72A34" w:rsidP="00C72A34">
      <w:pPr>
        <w:pStyle w:val="TF-TEXTO"/>
        <w:numPr>
          <w:ilvl w:val="0"/>
          <w:numId w:val="20"/>
        </w:numPr>
      </w:pPr>
      <w:r>
        <w:t>utilizar o ambiente de desenvolvimento Eclipse (RNF);</w:t>
      </w:r>
    </w:p>
    <w:p w14:paraId="7AA4140C" w14:textId="77777777" w:rsidR="00C72A34" w:rsidRDefault="00C72A34" w:rsidP="00C72A34">
      <w:pPr>
        <w:pStyle w:val="TF-TEXTO"/>
        <w:numPr>
          <w:ilvl w:val="0"/>
          <w:numId w:val="20"/>
        </w:numPr>
      </w:pPr>
      <w:r>
        <w:t>possuir rotina de autenticação para maior segurança do usuário (RNF);</w:t>
      </w:r>
    </w:p>
    <w:p w14:paraId="03A20DF1" w14:textId="77777777" w:rsidR="00C72A34" w:rsidRDefault="00C72A34" w:rsidP="00C72A34">
      <w:pPr>
        <w:pStyle w:val="TF-TEXTO"/>
        <w:numPr>
          <w:ilvl w:val="0"/>
          <w:numId w:val="20"/>
        </w:numPr>
      </w:pPr>
      <w:r>
        <w:t xml:space="preserve">possuir interface responsiva (RNF). </w:t>
      </w:r>
    </w:p>
    <w:p w14:paraId="7AFD9A82" w14:textId="77777777" w:rsidR="00C72A34" w:rsidRDefault="00C72A34" w:rsidP="00C72A34">
      <w:pPr>
        <w:pStyle w:val="Ttulo2"/>
      </w:pPr>
      <w:r>
        <w:lastRenderedPageBreak/>
        <w:t>METODOLOGIA</w:t>
      </w:r>
    </w:p>
    <w:p w14:paraId="6E1D63C3" w14:textId="77777777" w:rsidR="00C72A34" w:rsidRDefault="00C72A34" w:rsidP="00C72A34">
      <w:pPr>
        <w:pStyle w:val="TF-TEXTO"/>
        <w:ind w:left="567" w:firstLine="0"/>
      </w:pPr>
      <w:r>
        <w:t>A proposta será desenvolvida observando as seguintes etapas:</w:t>
      </w:r>
    </w:p>
    <w:p w14:paraId="78891776" w14:textId="77777777" w:rsidR="00C72A34" w:rsidRDefault="00C72A34" w:rsidP="00C72A34">
      <w:pPr>
        <w:pStyle w:val="TF-TEXTO"/>
        <w:numPr>
          <w:ilvl w:val="0"/>
          <w:numId w:val="21"/>
        </w:numPr>
      </w:pPr>
      <w:r>
        <w:t>levantamento bibliográfico: realizar levantamento bibliográfico mais aprofundado a respeito de inovação, inovação aberta e gestão da inovação, aprimorando, também, os dados dos trabalhos correlatos;</w:t>
      </w:r>
    </w:p>
    <w:p w14:paraId="3E56122A" w14:textId="77777777" w:rsidR="00C72A34" w:rsidRDefault="00C72A34" w:rsidP="00C72A34">
      <w:pPr>
        <w:pStyle w:val="TF-TEXTO"/>
        <w:numPr>
          <w:ilvl w:val="0"/>
          <w:numId w:val="21"/>
        </w:numPr>
      </w:pPr>
      <w:r>
        <w:t>definição de requisitos: revisar os requisitos funcionais e não funcionais definidos previamente e, caso necessário, formalizar alterações nos mesmos de acordo com necessidades observadas durante a revisão bibliográfica;</w:t>
      </w:r>
    </w:p>
    <w:p w14:paraId="07039853" w14:textId="77777777" w:rsidR="00C72A34" w:rsidRDefault="00C72A34" w:rsidP="00C72A34">
      <w:pPr>
        <w:pStyle w:val="TF-TEXTO"/>
        <w:numPr>
          <w:ilvl w:val="0"/>
          <w:numId w:val="21"/>
        </w:numPr>
      </w:pPr>
      <w:r>
        <w:t>especificação e análise: formalizar as funcionalidades do sistema através de diagramas da UML (casos de uso, classes e atividades), utilizando-se da ferramenta Astah Community;</w:t>
      </w:r>
    </w:p>
    <w:p w14:paraId="2FF74B12" w14:textId="77777777" w:rsidR="00C72A34" w:rsidRDefault="00C72A34" w:rsidP="00C72A34">
      <w:pPr>
        <w:pStyle w:val="TF-TEXTO"/>
        <w:numPr>
          <w:ilvl w:val="0"/>
          <w:numId w:val="21"/>
        </w:numPr>
      </w:pPr>
      <w:r>
        <w:t>implementação da solução:</w:t>
      </w:r>
      <w:r w:rsidRPr="00435C99">
        <w:t xml:space="preserve"> </w:t>
      </w:r>
      <w:r>
        <w:t>desenvolver a aplicação proposta utilizando a linguagem Java para o servidor e Angular como framework web;</w:t>
      </w:r>
    </w:p>
    <w:p w14:paraId="3D07BDBE" w14:textId="77777777" w:rsidR="00C72A34" w:rsidRDefault="00C72A34" w:rsidP="00C72A34">
      <w:pPr>
        <w:pStyle w:val="TF-TEXTO"/>
        <w:numPr>
          <w:ilvl w:val="0"/>
          <w:numId w:val="21"/>
        </w:numPr>
      </w:pPr>
      <w:r>
        <w:t xml:space="preserve">testes e avaliação heurística: realização de testes da aplicação e validação junto a alguns usuários testes. Além disso, uma avaliação heurística e usabilidade. </w:t>
      </w:r>
    </w:p>
    <w:p w14:paraId="6D06F172" w14:textId="77777777" w:rsidR="00C72A34" w:rsidRDefault="00C72A34" w:rsidP="00C72A34">
      <w:pPr>
        <w:pStyle w:val="TF-TEXTO"/>
        <w:ind w:firstLine="567"/>
      </w:pPr>
      <w:r>
        <w:t>As etapas serão realizadas nos períodos relacionados no Quadro 2.</w:t>
      </w:r>
    </w:p>
    <w:p w14:paraId="3E6990EF" w14:textId="77777777" w:rsidR="00C72A34" w:rsidRPr="007E0D87" w:rsidRDefault="00C72A34" w:rsidP="00C72A34">
      <w:pPr>
        <w:pStyle w:val="TF-LEGENDA-Ilustracao"/>
      </w:pPr>
      <w:bookmarkStart w:id="121" w:name="_Ref98650273"/>
      <w:r>
        <w:t xml:space="preserve">Quadro </w:t>
      </w:r>
      <w:bookmarkEnd w:id="121"/>
      <w:r>
        <w:t>2</w:t>
      </w:r>
      <w:r w:rsidRPr="007E0D87">
        <w:t xml:space="preserve"> - Cronograma</w:t>
      </w:r>
    </w:p>
    <w:tbl>
      <w:tblPr>
        <w:tblW w:w="9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417"/>
        <w:gridCol w:w="283"/>
        <w:gridCol w:w="296"/>
        <w:gridCol w:w="295"/>
        <w:gridCol w:w="295"/>
        <w:gridCol w:w="295"/>
        <w:gridCol w:w="295"/>
        <w:gridCol w:w="295"/>
        <w:gridCol w:w="295"/>
        <w:gridCol w:w="295"/>
        <w:gridCol w:w="303"/>
      </w:tblGrid>
      <w:tr w:rsidR="00C72A34" w:rsidRPr="007E0D87" w14:paraId="696F52DF" w14:textId="77777777" w:rsidTr="00334B86">
        <w:trPr>
          <w:cantSplit/>
          <w:trHeight w:val="284"/>
          <w:jc w:val="center"/>
        </w:trPr>
        <w:tc>
          <w:tcPr>
            <w:tcW w:w="6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72E9F7AA" w14:textId="77777777" w:rsidR="00C72A34" w:rsidRPr="007E0D87" w:rsidRDefault="00C72A34" w:rsidP="00334B86">
            <w:pPr>
              <w:pStyle w:val="TF-TEXTOQUADRO"/>
            </w:pPr>
          </w:p>
        </w:tc>
        <w:tc>
          <w:tcPr>
            <w:tcW w:w="294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CF229B" w14:textId="77777777" w:rsidR="00C72A34" w:rsidRPr="007E0D87" w:rsidRDefault="00C72A34" w:rsidP="00334B86">
            <w:pPr>
              <w:pStyle w:val="TF-TEXTOQUADROCentralizado"/>
            </w:pPr>
            <w:r>
              <w:t>2021</w:t>
            </w:r>
          </w:p>
        </w:tc>
      </w:tr>
      <w:tr w:rsidR="00C72A34" w:rsidRPr="007E0D87" w14:paraId="16D9E452" w14:textId="77777777" w:rsidTr="00334B86">
        <w:trPr>
          <w:cantSplit/>
          <w:trHeight w:val="267"/>
          <w:jc w:val="center"/>
        </w:trPr>
        <w:tc>
          <w:tcPr>
            <w:tcW w:w="6417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6ECB288C" w14:textId="77777777" w:rsidR="00C72A34" w:rsidRPr="007E0D87" w:rsidRDefault="00C72A34" w:rsidP="00334B86">
            <w:pPr>
              <w:pStyle w:val="TF-TEXTOQUADRO"/>
            </w:pPr>
          </w:p>
        </w:tc>
        <w:tc>
          <w:tcPr>
            <w:tcW w:w="579" w:type="dxa"/>
            <w:gridSpan w:val="2"/>
            <w:shd w:val="clear" w:color="auto" w:fill="A6A6A6"/>
          </w:tcPr>
          <w:p w14:paraId="02DF8683" w14:textId="77777777" w:rsidR="00C72A34" w:rsidRPr="007E0D87" w:rsidRDefault="00C72A34" w:rsidP="00334B86">
            <w:pPr>
              <w:pStyle w:val="TF-TEXTOQUADROCentralizado"/>
            </w:pPr>
            <w:r>
              <w:t>fev.</w:t>
            </w:r>
          </w:p>
        </w:tc>
        <w:tc>
          <w:tcPr>
            <w:tcW w:w="590" w:type="dxa"/>
            <w:gridSpan w:val="2"/>
            <w:shd w:val="clear" w:color="auto" w:fill="A6A6A6"/>
          </w:tcPr>
          <w:p w14:paraId="5438089C" w14:textId="77777777" w:rsidR="00C72A34" w:rsidRPr="007E0D87" w:rsidRDefault="00C72A34" w:rsidP="00334B86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90" w:type="dxa"/>
            <w:gridSpan w:val="2"/>
            <w:shd w:val="clear" w:color="auto" w:fill="A6A6A6"/>
          </w:tcPr>
          <w:p w14:paraId="04AF2B49" w14:textId="77777777" w:rsidR="00C72A34" w:rsidRPr="007E0D87" w:rsidRDefault="00C72A34" w:rsidP="00334B86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90" w:type="dxa"/>
            <w:gridSpan w:val="2"/>
            <w:shd w:val="clear" w:color="auto" w:fill="A6A6A6"/>
          </w:tcPr>
          <w:p w14:paraId="4F1C3522" w14:textId="77777777" w:rsidR="00C72A34" w:rsidRPr="007E0D87" w:rsidRDefault="00C72A34" w:rsidP="00334B86">
            <w:pPr>
              <w:pStyle w:val="TF-TEXTOQUADROCentralizado"/>
            </w:pPr>
            <w:r>
              <w:t>mai</w:t>
            </w:r>
            <w:r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082F3A3D" w14:textId="77777777" w:rsidR="00C72A34" w:rsidRPr="007E0D87" w:rsidRDefault="00C72A34" w:rsidP="00334B86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C72A34" w:rsidRPr="007E0D87" w14:paraId="5169D4B7" w14:textId="77777777" w:rsidTr="00334B86">
        <w:trPr>
          <w:cantSplit/>
          <w:trHeight w:val="284"/>
          <w:jc w:val="center"/>
        </w:trPr>
        <w:tc>
          <w:tcPr>
            <w:tcW w:w="6417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018CD12" w14:textId="77777777" w:rsidR="00C72A34" w:rsidRPr="007E0D87" w:rsidRDefault="00C72A34" w:rsidP="00334B86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27FF69F" w14:textId="77777777" w:rsidR="00C72A34" w:rsidRPr="007E0D87" w:rsidRDefault="00C72A34" w:rsidP="00334B8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6" w:type="dxa"/>
            <w:tcBorders>
              <w:bottom w:val="single" w:sz="4" w:space="0" w:color="auto"/>
            </w:tcBorders>
            <w:shd w:val="clear" w:color="auto" w:fill="A6A6A6"/>
          </w:tcPr>
          <w:p w14:paraId="5224E563" w14:textId="77777777" w:rsidR="00C72A34" w:rsidRPr="007E0D87" w:rsidRDefault="00C72A34" w:rsidP="00334B86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6C80E692" w14:textId="77777777" w:rsidR="00C72A34" w:rsidRPr="007E0D87" w:rsidRDefault="00C72A34" w:rsidP="00334B8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281A668D" w14:textId="77777777" w:rsidR="00C72A34" w:rsidRPr="007E0D87" w:rsidRDefault="00C72A34" w:rsidP="00334B86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17DCFE46" w14:textId="77777777" w:rsidR="00C72A34" w:rsidRPr="007E0D87" w:rsidRDefault="00C72A34" w:rsidP="00334B8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14138F1C" w14:textId="77777777" w:rsidR="00C72A34" w:rsidRPr="007E0D87" w:rsidRDefault="00C72A34" w:rsidP="00334B86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4D65EA2E" w14:textId="77777777" w:rsidR="00C72A34" w:rsidRPr="007E0D87" w:rsidRDefault="00C72A34" w:rsidP="00334B8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59D5CBB7" w14:textId="77777777" w:rsidR="00C72A34" w:rsidRPr="007E0D87" w:rsidRDefault="00C72A34" w:rsidP="00334B86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79F4FF9F" w14:textId="77777777" w:rsidR="00C72A34" w:rsidRPr="007E0D87" w:rsidRDefault="00C72A34" w:rsidP="00334B8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03" w:type="dxa"/>
            <w:tcBorders>
              <w:bottom w:val="single" w:sz="4" w:space="0" w:color="auto"/>
            </w:tcBorders>
            <w:shd w:val="clear" w:color="auto" w:fill="A6A6A6"/>
          </w:tcPr>
          <w:p w14:paraId="46FF764A" w14:textId="77777777" w:rsidR="00C72A34" w:rsidRPr="007E0D87" w:rsidRDefault="00C72A34" w:rsidP="00334B86">
            <w:pPr>
              <w:pStyle w:val="TF-TEXTOQUADROCentralizado"/>
            </w:pPr>
            <w:r w:rsidRPr="007E0D87">
              <w:t>2</w:t>
            </w:r>
          </w:p>
        </w:tc>
      </w:tr>
      <w:tr w:rsidR="00C72A34" w:rsidRPr="007E0D87" w14:paraId="27160DEB" w14:textId="77777777" w:rsidTr="00334B86">
        <w:trPr>
          <w:trHeight w:val="267"/>
          <w:jc w:val="center"/>
        </w:trPr>
        <w:tc>
          <w:tcPr>
            <w:tcW w:w="6417" w:type="dxa"/>
            <w:tcBorders>
              <w:left w:val="single" w:sz="4" w:space="0" w:color="auto"/>
            </w:tcBorders>
          </w:tcPr>
          <w:p w14:paraId="64125688" w14:textId="77777777" w:rsidR="00C72A34" w:rsidRPr="007E0D87" w:rsidRDefault="00C72A34" w:rsidP="00334B86">
            <w:pPr>
              <w:pStyle w:val="TF-TEXTOQUADRO"/>
              <w:rPr>
                <w:bCs/>
              </w:rPr>
            </w:pPr>
            <w:r>
              <w:rPr>
                <w:bCs/>
              </w:rPr>
              <w:t xml:space="preserve">levantamento </w:t>
            </w:r>
            <w:commentRangeStart w:id="122"/>
            <w:r>
              <w:rPr>
                <w:bCs/>
              </w:rPr>
              <w:t>bibliográfico</w:t>
            </w:r>
            <w:commentRangeEnd w:id="122"/>
            <w:r w:rsidR="00444D06">
              <w:rPr>
                <w:rStyle w:val="Refdecomentrio"/>
              </w:rPr>
              <w:commentReference w:id="122"/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EAAAA"/>
          </w:tcPr>
          <w:p w14:paraId="2E8E8862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6" w:type="dxa"/>
            <w:tcBorders>
              <w:bottom w:val="single" w:sz="4" w:space="0" w:color="auto"/>
            </w:tcBorders>
            <w:shd w:val="clear" w:color="auto" w:fill="AEAAAA"/>
          </w:tcPr>
          <w:p w14:paraId="2D12DD70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47C5D041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0AD31ACB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5FB794AB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20CF436F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4A5AAE99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13E9030B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6D268034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303" w:type="dxa"/>
          </w:tcPr>
          <w:p w14:paraId="79114878" w14:textId="77777777" w:rsidR="00C72A34" w:rsidRPr="007E0D87" w:rsidRDefault="00C72A34" w:rsidP="00334B86">
            <w:pPr>
              <w:pStyle w:val="TF-TEXTOQUADROCentralizado"/>
            </w:pPr>
          </w:p>
        </w:tc>
      </w:tr>
      <w:tr w:rsidR="00C72A34" w:rsidRPr="007E0D87" w14:paraId="795A069E" w14:textId="77777777" w:rsidTr="00334B86">
        <w:trPr>
          <w:trHeight w:val="284"/>
          <w:jc w:val="center"/>
        </w:trPr>
        <w:tc>
          <w:tcPr>
            <w:tcW w:w="6417" w:type="dxa"/>
            <w:tcBorders>
              <w:left w:val="single" w:sz="4" w:space="0" w:color="auto"/>
            </w:tcBorders>
          </w:tcPr>
          <w:p w14:paraId="1420C09F" w14:textId="77777777" w:rsidR="00C72A34" w:rsidRPr="007E0D87" w:rsidRDefault="00C72A34" w:rsidP="00334B86">
            <w:pPr>
              <w:pStyle w:val="TF-TEXTOQUADRO"/>
            </w:pPr>
            <w:r>
              <w:t>definição de requisitos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78A5BD8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6" w:type="dxa"/>
            <w:tcBorders>
              <w:top w:val="single" w:sz="4" w:space="0" w:color="auto"/>
            </w:tcBorders>
            <w:shd w:val="clear" w:color="auto" w:fill="AEAAAA"/>
          </w:tcPr>
          <w:p w14:paraId="21F23D45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  <w:shd w:val="clear" w:color="auto" w:fill="FFFFFF"/>
          </w:tcPr>
          <w:p w14:paraId="652544B3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61C96F8D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07C95CFA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530093BF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5830F7AD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699A9A43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6B1CE430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303" w:type="dxa"/>
          </w:tcPr>
          <w:p w14:paraId="4E6AFC33" w14:textId="77777777" w:rsidR="00C72A34" w:rsidRPr="007E0D87" w:rsidRDefault="00C72A34" w:rsidP="00334B86">
            <w:pPr>
              <w:pStyle w:val="TF-TEXTOQUADROCentralizado"/>
            </w:pPr>
          </w:p>
        </w:tc>
      </w:tr>
      <w:tr w:rsidR="00C72A34" w:rsidRPr="007E0D87" w14:paraId="628B2A38" w14:textId="77777777" w:rsidTr="00334B86">
        <w:trPr>
          <w:trHeight w:val="284"/>
          <w:jc w:val="center"/>
        </w:trPr>
        <w:tc>
          <w:tcPr>
            <w:tcW w:w="6417" w:type="dxa"/>
            <w:tcBorders>
              <w:left w:val="single" w:sz="4" w:space="0" w:color="auto"/>
            </w:tcBorders>
          </w:tcPr>
          <w:p w14:paraId="0DBCD04A" w14:textId="77777777" w:rsidR="00C72A34" w:rsidRDefault="00C72A34" w:rsidP="00334B86">
            <w:pPr>
              <w:pStyle w:val="TF-TEXTOQUADRO"/>
            </w:pPr>
            <w:r>
              <w:t>especificação e análise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F8F6826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6" w:type="dxa"/>
            <w:tcBorders>
              <w:top w:val="single" w:sz="4" w:space="0" w:color="auto"/>
            </w:tcBorders>
            <w:shd w:val="clear" w:color="auto" w:fill="FFFFFF"/>
          </w:tcPr>
          <w:p w14:paraId="5B9B354C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  <w:shd w:val="clear" w:color="auto" w:fill="AEAAAA"/>
          </w:tcPr>
          <w:p w14:paraId="6C5886FD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  <w:shd w:val="clear" w:color="auto" w:fill="FFFFFF"/>
          </w:tcPr>
          <w:p w14:paraId="1B3F84B5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6ED2E3B3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2B7642F7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72F3B7CC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0ADF048C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28BE3704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303" w:type="dxa"/>
          </w:tcPr>
          <w:p w14:paraId="24516B39" w14:textId="77777777" w:rsidR="00C72A34" w:rsidRPr="007E0D87" w:rsidRDefault="00C72A34" w:rsidP="00334B86">
            <w:pPr>
              <w:pStyle w:val="TF-TEXTOQUADROCentralizado"/>
            </w:pPr>
          </w:p>
        </w:tc>
      </w:tr>
      <w:tr w:rsidR="00C72A34" w:rsidRPr="007E0D87" w14:paraId="7F964D3D" w14:textId="77777777" w:rsidTr="00334B86">
        <w:trPr>
          <w:trHeight w:val="267"/>
          <w:jc w:val="center"/>
        </w:trPr>
        <w:tc>
          <w:tcPr>
            <w:tcW w:w="6417" w:type="dxa"/>
            <w:tcBorders>
              <w:left w:val="single" w:sz="4" w:space="0" w:color="auto"/>
            </w:tcBorders>
          </w:tcPr>
          <w:p w14:paraId="0FDF8F3F" w14:textId="77777777" w:rsidR="00C72A34" w:rsidRPr="007E0D87" w:rsidRDefault="00C72A34" w:rsidP="00334B86">
            <w:pPr>
              <w:pStyle w:val="TF-TEXTOQUADRO"/>
            </w:pPr>
            <w:r>
              <w:t xml:space="preserve">implementação da solução </w:t>
            </w:r>
          </w:p>
        </w:tc>
        <w:tc>
          <w:tcPr>
            <w:tcW w:w="283" w:type="dxa"/>
          </w:tcPr>
          <w:p w14:paraId="0E8722C1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6" w:type="dxa"/>
          </w:tcPr>
          <w:p w14:paraId="714D08CC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</w:tcPr>
          <w:p w14:paraId="33576D46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3C07F750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18A78C96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6EC905C5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30EF4802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66AA4EDD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</w:tcPr>
          <w:p w14:paraId="2EA061D5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303" w:type="dxa"/>
          </w:tcPr>
          <w:p w14:paraId="59D5F148" w14:textId="77777777" w:rsidR="00C72A34" w:rsidRPr="007E0D87" w:rsidRDefault="00C72A34" w:rsidP="00334B86">
            <w:pPr>
              <w:pStyle w:val="TF-TEXTOQUADROCentralizado"/>
            </w:pPr>
          </w:p>
        </w:tc>
      </w:tr>
      <w:tr w:rsidR="00C72A34" w:rsidRPr="007E0D87" w14:paraId="7025F7ED" w14:textId="77777777" w:rsidTr="00334B86">
        <w:trPr>
          <w:trHeight w:val="267"/>
          <w:jc w:val="center"/>
        </w:trPr>
        <w:tc>
          <w:tcPr>
            <w:tcW w:w="6417" w:type="dxa"/>
            <w:tcBorders>
              <w:left w:val="single" w:sz="4" w:space="0" w:color="auto"/>
            </w:tcBorders>
          </w:tcPr>
          <w:p w14:paraId="441E278E" w14:textId="77777777" w:rsidR="00C72A34" w:rsidRPr="007E0D87" w:rsidRDefault="00C72A34" w:rsidP="00334B86">
            <w:pPr>
              <w:pStyle w:val="TF-TEXTOQUADRO"/>
            </w:pPr>
            <w:r>
              <w:t>testes e avaliação heurística</w:t>
            </w:r>
          </w:p>
        </w:tc>
        <w:tc>
          <w:tcPr>
            <w:tcW w:w="283" w:type="dxa"/>
          </w:tcPr>
          <w:p w14:paraId="53E038F1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6" w:type="dxa"/>
          </w:tcPr>
          <w:p w14:paraId="5BF564E5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</w:tcPr>
          <w:p w14:paraId="702C7BE1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</w:tcPr>
          <w:p w14:paraId="75996D02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</w:tcPr>
          <w:p w14:paraId="19F7D2C0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535CCE50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2A63C69B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50C6DF3B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295" w:type="dxa"/>
            <w:shd w:val="clear" w:color="auto" w:fill="AEAAAA"/>
          </w:tcPr>
          <w:p w14:paraId="786EB9BD" w14:textId="77777777" w:rsidR="00C72A34" w:rsidRPr="007E0D87" w:rsidRDefault="00C72A34" w:rsidP="00334B86">
            <w:pPr>
              <w:pStyle w:val="TF-TEXTOQUADROCentralizado"/>
            </w:pPr>
          </w:p>
        </w:tc>
        <w:tc>
          <w:tcPr>
            <w:tcW w:w="303" w:type="dxa"/>
          </w:tcPr>
          <w:p w14:paraId="4AD889A9" w14:textId="77777777" w:rsidR="00C72A34" w:rsidRPr="007E0D87" w:rsidRDefault="00C72A34" w:rsidP="00334B86">
            <w:pPr>
              <w:pStyle w:val="TF-TEXTOQUADROCentralizado"/>
            </w:pPr>
          </w:p>
        </w:tc>
      </w:tr>
    </w:tbl>
    <w:p w14:paraId="7BA52FA3" w14:textId="77777777" w:rsidR="00C72A34" w:rsidRDefault="00C72A34" w:rsidP="00C72A34">
      <w:pPr>
        <w:pStyle w:val="TF-FONTE"/>
      </w:pPr>
      <w:r>
        <w:t>Fonte: elaborado pelo autor.</w:t>
      </w:r>
    </w:p>
    <w:p w14:paraId="0B2179D4" w14:textId="77777777" w:rsidR="00C72A34" w:rsidRDefault="00C72A34" w:rsidP="00C72A34">
      <w:pPr>
        <w:pStyle w:val="Ttulo1"/>
      </w:pPr>
      <w:r>
        <w:t>REVISÃO BIBLIOGRÁFICA</w:t>
      </w:r>
    </w:p>
    <w:p w14:paraId="1E4B6600" w14:textId="77777777" w:rsidR="00C72A34" w:rsidRPr="0022139F" w:rsidRDefault="00C72A34" w:rsidP="00C72A34">
      <w:pPr>
        <w:pStyle w:val="TF-TEXTO"/>
      </w:pPr>
      <w:r w:rsidRPr="0022139F">
        <w:t xml:space="preserve">Através do estudo de indicadores de inovação realizado por Dziallas e Blind (2019), inovação é definida como "invenção mais exploração". Para simplificar, este estudo define inovação como um termo que se refere a ideias inovadoras que se destinam a serem comercializadas no mercado e ideias que já foram comercializadas com sucesso. De acordo com </w:t>
      </w:r>
      <w:bookmarkStart w:id="123" w:name="bau1"/>
      <w:r w:rsidRPr="0022139F">
        <w:t>Edwards-Schachter</w:t>
      </w:r>
      <w:bookmarkEnd w:id="123"/>
      <w:r w:rsidRPr="0022139F">
        <w:t xml:space="preserve"> (2018) “Invenção”, “novidade” e “mudança” descrevem a natureza da inovação. A inovação é considerada tanto o processo quanto o resultado da criação ou invenção de algo novo e valioso que produz efeitos mais amplos na economia e nos avanços tecnológicos. Complementando com o estudo de Distanont e Khongmalai (2018) eles falam que a inovação é uma arma importante que pode ser usada para melhorar e fortalecer um </w:t>
      </w:r>
      <w:r w:rsidRPr="0022139F">
        <w:lastRenderedPageBreak/>
        <w:t>negócio, de modo que ele possa criar vantagens competitivas iguais ou maiores que as de empresas estrangeiras e, assim, realizar um desenvolvimento econômico sustentável.</w:t>
      </w:r>
    </w:p>
    <w:p w14:paraId="4D94D961" w14:textId="77777777" w:rsidR="00C72A34" w:rsidRPr="0022139F" w:rsidRDefault="00C72A34" w:rsidP="00C72A34">
      <w:pPr>
        <w:pStyle w:val="TF-TEXTO"/>
      </w:pPr>
      <w:r w:rsidRPr="0022139F">
        <w:t xml:space="preserve">Pinheiro e Tigre (2015) realizaram um estudo a respeito do uso de Tecnologias da Informação e Comunicação (TICs) no suporte à inovação e constataram que a capacidade de utilizar TICs no suporte às três atividades de inovação  (gestão, desenvolvimento e implementação), por meio da habilitação de múltiplos canais, melhora a integração interna e externa, a qualidade de produtos, a gestão de processos e aumenta a produtividade. Segundo a fala de Wasono (2018), </w:t>
      </w:r>
      <w:commentRangeStart w:id="124"/>
      <w:r w:rsidRPr="0022139F">
        <w:t>Scholten &amp; Scholten (2012</w:t>
      </w:r>
      <w:commentRangeEnd w:id="124"/>
      <w:r w:rsidR="008B5658">
        <w:rPr>
          <w:rStyle w:val="Refdecomentrio"/>
        </w:rPr>
        <w:commentReference w:id="124"/>
      </w:r>
      <w:r w:rsidRPr="0022139F">
        <w:t>) apresentaram o conceito de gestão da inovação que se refere a um processo de planejamento, implementação, organização e controle de atividades de inovação organizacional sistematicamente com o propósito de realizar ideias inovadoras de forma eficiente e eficaz. Zhang et al. (2019) pesquisou o impacto da gestão da inovação (MI) e da inovação tecnológica (TI) na performance de organizações e os resultados indicaram que elas tiveram um impacto positivo significativo na sustentabilidade e desempenho das organizações.</w:t>
      </w:r>
    </w:p>
    <w:p w14:paraId="62642DBC" w14:textId="77777777" w:rsidR="00C72A34" w:rsidRPr="0022139F" w:rsidRDefault="00C72A34" w:rsidP="00C72A34">
      <w:pPr>
        <w:pStyle w:val="TF-TEXTO"/>
      </w:pPr>
      <w:r w:rsidRPr="0022139F">
        <w:t xml:space="preserve"> De acordo com Bogers et al. (2018) a inovação aberta desempenhará um papel fundamental nas economias desenvolvidas na próxima </w:t>
      </w:r>
      <w:commentRangeStart w:id="125"/>
      <w:r w:rsidRPr="0022139F">
        <w:t xml:space="preserve">década. [...] A parte “de fora </w:t>
      </w:r>
      <w:commentRangeEnd w:id="125"/>
      <w:r w:rsidR="00A4782E">
        <w:rPr>
          <w:rStyle w:val="Refdecomentrio"/>
        </w:rPr>
        <w:commentReference w:id="125"/>
      </w:r>
      <w:r w:rsidRPr="0022139F">
        <w:t>para dentro” da inovação aberta envolve a abertura dos processos de inovação de uma empresa a muitos tipos de entradas e contribuições externas, e este é o aspecto da inovação aberta que tem recebido a maior atenção</w:t>
      </w:r>
      <w:commentRangeStart w:id="126"/>
      <w:r w:rsidRPr="0022139F">
        <w:t xml:space="preserve">. </w:t>
      </w:r>
      <w:r w:rsidRPr="0022139F">
        <w:rPr>
          <w:rStyle w:val="title-text"/>
        </w:rPr>
        <w:t xml:space="preserve">Rauter et </w:t>
      </w:r>
      <w:commentRangeEnd w:id="126"/>
      <w:r w:rsidR="00002360">
        <w:rPr>
          <w:rStyle w:val="Refdecomentrio"/>
        </w:rPr>
        <w:commentReference w:id="126"/>
      </w:r>
      <w:r w:rsidRPr="0022139F">
        <w:rPr>
          <w:rStyle w:val="title-text"/>
        </w:rPr>
        <w:t xml:space="preserve">al. (2019) diz que </w:t>
      </w:r>
      <w:r w:rsidRPr="0022139F">
        <w:t xml:space="preserve">pesquisas empíricas anteriores demonstraram correlações positivas entre colaborações com clientes, universidades e fornecedores e melhora no desempenho de desenvolvimento de novos produtos, e também cita </w:t>
      </w:r>
      <w:commentRangeStart w:id="127"/>
      <w:r w:rsidRPr="0022139F">
        <w:t xml:space="preserve">Brettel e Cleven (2011) </w:t>
      </w:r>
      <w:commentRangeEnd w:id="127"/>
      <w:r w:rsidR="00722A32">
        <w:rPr>
          <w:rStyle w:val="Refdecomentrio"/>
        </w:rPr>
        <w:commentReference w:id="127"/>
      </w:r>
      <w:r w:rsidRPr="0022139F">
        <w:t>a respeito de que o uso de conhecimento externo ajuda a sustentar a competitividade de uma empresa.</w:t>
      </w:r>
    </w:p>
    <w:p w14:paraId="383B7AC9" w14:textId="77777777" w:rsidR="00C72A34" w:rsidRPr="005B73F1" w:rsidRDefault="00C72A34" w:rsidP="00C72A34">
      <w:pPr>
        <w:pStyle w:val="TF-refernciasbibliogrficasTTULO"/>
        <w:rPr>
          <w:lang w:val="en-US"/>
        </w:rPr>
      </w:pPr>
      <w:bookmarkStart w:id="128" w:name="_Toc351015602"/>
      <w:bookmarkEnd w:id="49"/>
      <w:bookmarkEnd w:id="50"/>
      <w:bookmarkEnd w:id="51"/>
      <w:bookmarkEnd w:id="52"/>
      <w:bookmarkEnd w:id="53"/>
      <w:bookmarkEnd w:id="54"/>
      <w:bookmarkEnd w:id="55"/>
      <w:r w:rsidRPr="005B73F1">
        <w:rPr>
          <w:lang w:val="en-US"/>
        </w:rPr>
        <w:t>Referências</w:t>
      </w:r>
      <w:bookmarkEnd w:id="128"/>
    </w:p>
    <w:p w14:paraId="5CE243AA" w14:textId="77777777" w:rsidR="00C72A34" w:rsidRPr="00CE6C34" w:rsidRDefault="00C72A34" w:rsidP="00C72A34">
      <w:pPr>
        <w:pStyle w:val="TF-refernciasITEM"/>
      </w:pPr>
      <w:r w:rsidRPr="005B73F1">
        <w:rPr>
          <w:lang w:val="en-US"/>
        </w:rPr>
        <w:t xml:space="preserve">100 Open Startups. </w:t>
      </w:r>
      <w:r w:rsidRPr="005B73F1">
        <w:rPr>
          <w:b/>
          <w:bCs/>
          <w:lang w:val="en-US"/>
        </w:rPr>
        <w:t>Ranking TOP 100 Open Corps</w:t>
      </w:r>
      <w:r w:rsidRPr="005B73F1">
        <w:rPr>
          <w:lang w:val="en-US"/>
        </w:rPr>
        <w:t xml:space="preserve">. </w:t>
      </w:r>
      <w:r w:rsidRPr="000A4A97">
        <w:t>[S.I.] 2020. Disponível em: https://www.openstartups.net/site/ranking/rankings-corps.html. Acesso em: 15 out. 2020.</w:t>
      </w:r>
    </w:p>
    <w:p w14:paraId="6F4AB802" w14:textId="77777777" w:rsidR="00C72A34" w:rsidRDefault="00C72A34" w:rsidP="00C72A34">
      <w:pPr>
        <w:pStyle w:val="TF-refernciasITEM"/>
      </w:pPr>
      <w:r>
        <w:t xml:space="preserve">ACE Startups. </w:t>
      </w:r>
      <w:r w:rsidRPr="000A4A97">
        <w:rPr>
          <w:b/>
          <w:bCs/>
        </w:rPr>
        <w:t>Mynnotavion Ideas</w:t>
      </w:r>
      <w:r>
        <w:t xml:space="preserve">. Disponível em: </w:t>
      </w:r>
      <w:r w:rsidRPr="00562D36">
        <w:t>https://ideas.mynnovation.com/</w:t>
      </w:r>
      <w:r>
        <w:t xml:space="preserve">. Acesso em: 12 out. 2020. </w:t>
      </w:r>
    </w:p>
    <w:p w14:paraId="20820A1B" w14:textId="77777777" w:rsidR="00C72A34" w:rsidRPr="005B73F1" w:rsidRDefault="00C72A34" w:rsidP="00C72A34">
      <w:pPr>
        <w:pStyle w:val="TF-refernciasITEM"/>
        <w:rPr>
          <w:lang w:val="en-US"/>
        </w:rPr>
      </w:pPr>
      <w:r w:rsidRPr="00562D36">
        <w:t xml:space="preserve">AUDY, Jorge. </w:t>
      </w:r>
      <w:r w:rsidRPr="006317FC">
        <w:rPr>
          <w:b/>
          <w:bCs/>
        </w:rPr>
        <w:t>A inovação, o desenvolvimento e o papel da Universidade</w:t>
      </w:r>
      <w:r w:rsidRPr="00562D36">
        <w:t xml:space="preserve">. Estud. av., São Paulo, v. 31, n. 90, p. 75-87, Maio 2017. Disponível em: http://www.scielo.br/scielo.php?script=sci_arttext&amp;pid=S0103-40142017000200075&amp;lng=en&amp;nrm=iso. </w:t>
      </w:r>
      <w:r w:rsidRPr="005B73F1">
        <w:rPr>
          <w:lang w:val="en-US"/>
        </w:rPr>
        <w:t>Acesso em: 12 out.  2020.</w:t>
      </w:r>
    </w:p>
    <w:p w14:paraId="37CA7E82" w14:textId="77777777" w:rsidR="00C72A34" w:rsidRPr="00562D36" w:rsidRDefault="00C72A34" w:rsidP="00C72A34">
      <w:pPr>
        <w:pStyle w:val="TF-refernciasITEM"/>
      </w:pPr>
      <w:r w:rsidRPr="005B73F1">
        <w:rPr>
          <w:lang w:val="en-US"/>
        </w:rPr>
        <w:t xml:space="preserve">BOGERS, Marcel; CHESBROUGH, Henry; MOEDAS, Carlos. </w:t>
      </w:r>
      <w:r w:rsidRPr="005B73F1">
        <w:rPr>
          <w:b/>
          <w:bCs/>
          <w:lang w:val="en-US"/>
        </w:rPr>
        <w:t>Open innovation: Research, practices, and policies</w:t>
      </w:r>
      <w:r w:rsidRPr="005B73F1">
        <w:rPr>
          <w:lang w:val="en-US"/>
        </w:rPr>
        <w:t xml:space="preserve">. </w:t>
      </w:r>
      <w:r w:rsidRPr="00E10AA5">
        <w:t>California Management Review, [S. l.], v. 60, n. 2, 2018.</w:t>
      </w:r>
    </w:p>
    <w:p w14:paraId="6E640CC0" w14:textId="77777777" w:rsidR="00C72A34" w:rsidRDefault="00C72A34" w:rsidP="00C72A34">
      <w:pPr>
        <w:pStyle w:val="TF-refernciasITEM"/>
      </w:pPr>
      <w:r w:rsidRPr="00562D36">
        <w:lastRenderedPageBreak/>
        <w:t xml:space="preserve">CARVALHO, Hélio G. de; REIS, Dálcio R. dos; CAVALCANTE, Márcia B. </w:t>
      </w:r>
      <w:r w:rsidRPr="006317FC">
        <w:rPr>
          <w:b/>
          <w:bCs/>
        </w:rPr>
        <w:t>Gestão da Inovação</w:t>
      </w:r>
      <w:r w:rsidRPr="00562D36">
        <w:t>. [S.l.]: Virtual Books, 2011. Disponível em: http://repositorio.utfpr.edu.br/jspui/bitstream/1/2057/1/gestaoinovacao.pdf. Acesso em: 12 out. 2020.</w:t>
      </w:r>
    </w:p>
    <w:p w14:paraId="0F4A258D" w14:textId="77777777" w:rsidR="00C72A34" w:rsidRPr="005B73F1" w:rsidRDefault="00C72A34" w:rsidP="00C72A34">
      <w:pPr>
        <w:pStyle w:val="TF-refernciasITEM"/>
        <w:rPr>
          <w:lang w:val="en-US"/>
        </w:rPr>
      </w:pPr>
      <w:r w:rsidRPr="005B73F1">
        <w:rPr>
          <w:lang w:val="en-US"/>
        </w:rPr>
        <w:t xml:space="preserve">CHESBROUGH, Henry; GASSMANN, Oliver; ENKEL, Ellen. </w:t>
      </w:r>
      <w:r w:rsidRPr="005B73F1">
        <w:rPr>
          <w:b/>
          <w:bCs/>
          <w:lang w:val="en-US"/>
        </w:rPr>
        <w:t>The future of open innovation</w:t>
      </w:r>
      <w:r w:rsidRPr="005B73F1">
        <w:rPr>
          <w:lang w:val="en-US"/>
        </w:rPr>
        <w:t>. Special Issue: The future of Open Innovation. 2010;40(3):213-221. Disponível em: https://onlinelibrary.wiley.com/doi/full/10.1111/j.1467-9310.2010.00605.x. Acesso em: 12 out. 2020.</w:t>
      </w:r>
    </w:p>
    <w:p w14:paraId="2A8F592E" w14:textId="77777777" w:rsidR="00C72A34" w:rsidRPr="005B73F1" w:rsidRDefault="00C72A34" w:rsidP="00C72A34">
      <w:pPr>
        <w:pStyle w:val="TF-refernciasITEM"/>
        <w:rPr>
          <w:lang w:val="en-US"/>
        </w:rPr>
      </w:pPr>
      <w:r w:rsidRPr="005B73F1">
        <w:rPr>
          <w:lang w:val="en-US"/>
        </w:rPr>
        <w:t xml:space="preserve">DISTANONT, Anyanitha; KHONGMALAI, Orapan. </w:t>
      </w:r>
      <w:r w:rsidRPr="005B73F1">
        <w:rPr>
          <w:b/>
          <w:bCs/>
          <w:lang w:val="en-US"/>
        </w:rPr>
        <w:t>The role of innovation in creating a competitive advantage</w:t>
      </w:r>
      <w:r w:rsidRPr="005B73F1">
        <w:rPr>
          <w:lang w:val="en-US"/>
        </w:rPr>
        <w:t xml:space="preserve">. Kasetsart Journal of Social Sciences, [S. l.], v. 41, n. 1, 2020. </w:t>
      </w:r>
    </w:p>
    <w:p w14:paraId="585D1413" w14:textId="77777777" w:rsidR="00C72A34" w:rsidRPr="005B73F1" w:rsidRDefault="00C72A34" w:rsidP="00C72A34">
      <w:pPr>
        <w:pStyle w:val="TF-refernciasITEM"/>
        <w:rPr>
          <w:lang w:val="en-US"/>
        </w:rPr>
      </w:pPr>
      <w:r w:rsidRPr="005B73F1">
        <w:rPr>
          <w:lang w:val="en-US"/>
        </w:rPr>
        <w:t xml:space="preserve">DZIALLAS, Marisa; BLIND, Knut. </w:t>
      </w:r>
      <w:r w:rsidRPr="005B73F1">
        <w:rPr>
          <w:b/>
          <w:bCs/>
          <w:lang w:val="en-US"/>
        </w:rPr>
        <w:t>Innovation indicators throughout the innovation process: An extensive literature analysis</w:t>
      </w:r>
      <w:r w:rsidRPr="005B73F1">
        <w:rPr>
          <w:lang w:val="en-US"/>
        </w:rPr>
        <w:t>. Technovation, 2019.</w:t>
      </w:r>
    </w:p>
    <w:p w14:paraId="05D7F8FE" w14:textId="77777777" w:rsidR="00C72A34" w:rsidRDefault="00C72A34" w:rsidP="00C72A34">
      <w:pPr>
        <w:pStyle w:val="TF-refernciasITEM"/>
      </w:pPr>
      <w:r w:rsidRPr="005B73F1">
        <w:rPr>
          <w:lang w:val="en-US"/>
        </w:rPr>
        <w:t xml:space="preserve">EDWARDS-SCHACHTER, Mónica. </w:t>
      </w:r>
      <w:r w:rsidRPr="005B73F1">
        <w:rPr>
          <w:b/>
          <w:bCs/>
          <w:lang w:val="en-US"/>
        </w:rPr>
        <w:t xml:space="preserve">The nature and variety of innovation. </w:t>
      </w:r>
      <w:r w:rsidRPr="00DA0884">
        <w:t>International Journal of Innovation Studies, 2018.</w:t>
      </w:r>
    </w:p>
    <w:p w14:paraId="4977E4D1" w14:textId="77777777" w:rsidR="00C72A34" w:rsidRPr="00562D36" w:rsidRDefault="00C72A34" w:rsidP="00C72A34">
      <w:pPr>
        <w:pStyle w:val="TF-refernciasITEM"/>
      </w:pPr>
      <w:r w:rsidRPr="00562D36">
        <w:t>ENGEROFF, Raquel; BALESTRIN, Alsones</w:t>
      </w:r>
      <w:commentRangeStart w:id="129"/>
      <w:r w:rsidRPr="00562D36">
        <w:t xml:space="preserve">. </w:t>
      </w:r>
      <w:r w:rsidRPr="006317FC">
        <w:rPr>
          <w:b/>
          <w:bCs/>
        </w:rPr>
        <w:t>INOVAÇÃO FECHADA VERSUS INOVAÇÃO ABERTA: UM ESTUDO DE CASO DA INDÚSTRIA DE CUTELARIA</w:t>
      </w:r>
      <w:commentRangeEnd w:id="129"/>
      <w:r w:rsidR="00551BDF">
        <w:rPr>
          <w:rStyle w:val="Refdecomentrio"/>
        </w:rPr>
        <w:commentReference w:id="129"/>
      </w:r>
      <w:r w:rsidRPr="00562D36">
        <w:t>. In: XXV Simpósio de Gestão da Inovação Tecnológica, 22 a 24 de out. 2008, Brasília, DF. Disponível em: http://www.anpad.org.br/admin/pdf/Simposio337.pdf. Acesso em: 12 out. 2020.</w:t>
      </w:r>
    </w:p>
    <w:p w14:paraId="1791F6C7" w14:textId="77777777" w:rsidR="00C72A34" w:rsidRDefault="00C72A34" w:rsidP="00C72A34">
      <w:pPr>
        <w:pStyle w:val="TF-refernciasITEM"/>
      </w:pPr>
      <w:r w:rsidRPr="00562D36">
        <w:t>MATEUS, Rafael B</w:t>
      </w:r>
      <w:commentRangeStart w:id="130"/>
      <w:r w:rsidRPr="00562D36">
        <w:t xml:space="preserve">. </w:t>
      </w:r>
      <w:r w:rsidRPr="006317FC">
        <w:rPr>
          <w:b/>
          <w:bCs/>
        </w:rPr>
        <w:t>PLATAFORMA WEB COLABORATIVA PARA INOVAÇÃO ABERTA</w:t>
      </w:r>
      <w:commentRangeEnd w:id="130"/>
      <w:r w:rsidR="002E76AE">
        <w:rPr>
          <w:rStyle w:val="Refdecomentrio"/>
        </w:rPr>
        <w:commentReference w:id="130"/>
      </w:r>
      <w:r w:rsidRPr="00562D36">
        <w:t>. 2016. 118 f. Trabalho de conclusão de curso (Graduação em Sistemas de Informação) – Curso de Bacharelado em Sistemas de Informação, Universidade do Sul de Santa Catarina, Palhoça.</w:t>
      </w:r>
    </w:p>
    <w:p w14:paraId="55B4E365" w14:textId="77777777" w:rsidR="00C72A34" w:rsidRPr="005B73F1" w:rsidRDefault="00C72A34" w:rsidP="00C72A34">
      <w:pPr>
        <w:pStyle w:val="TF-refernciasITEM"/>
        <w:rPr>
          <w:lang w:val="en-US"/>
        </w:rPr>
      </w:pPr>
      <w:r w:rsidRPr="00F141A3">
        <w:t xml:space="preserve">PINHEIRO, Alessandro de O. M.; TIGRE, Paulo B. </w:t>
      </w:r>
      <w:commentRangeStart w:id="131"/>
      <w:r w:rsidRPr="00E10AA5">
        <w:rPr>
          <w:b/>
          <w:bCs/>
        </w:rPr>
        <w:t>PROPOSTA DE INVESTIGAÇÃO SOBRE O USO DE SOFTWARE NO SUPORTE À INOVAÇÃO EM SERVIÇOS</w:t>
      </w:r>
      <w:r w:rsidRPr="00F141A3">
        <w:t>.</w:t>
      </w:r>
      <w:commentRangeEnd w:id="131"/>
      <w:r w:rsidR="005A1B5F">
        <w:rPr>
          <w:rStyle w:val="Refdecomentrio"/>
        </w:rPr>
        <w:commentReference w:id="131"/>
      </w:r>
      <w:r w:rsidRPr="00F141A3">
        <w:t xml:space="preserve"> Rev. adm. empres.,  São Paulo ,  v. 55, n. 5, p. 578-592,  out.  2015 .   Disponível em http://www.scielo.br/scielo.php?script=sci_arttext&amp;pid=S0034-75902015000500578&amp;lng=pt&amp;nrm=iso. </w:t>
      </w:r>
      <w:r w:rsidRPr="005B73F1">
        <w:rPr>
          <w:lang w:val="en-US"/>
        </w:rPr>
        <w:t>Acesso em:  14  out.  2020. </w:t>
      </w:r>
    </w:p>
    <w:p w14:paraId="17846EE3" w14:textId="77777777" w:rsidR="00C72A34" w:rsidRPr="005B73F1" w:rsidRDefault="00C72A34" w:rsidP="00C72A34">
      <w:pPr>
        <w:pStyle w:val="TF-refernciasITEM"/>
        <w:rPr>
          <w:lang w:val="en-US"/>
        </w:rPr>
      </w:pPr>
      <w:r w:rsidRPr="005B73F1">
        <w:rPr>
          <w:lang w:val="en-US"/>
        </w:rPr>
        <w:t xml:space="preserve">RAUTER, Romana; GLOBOCNIK, Dietfried; PERL-VORBACH, Elke; BAUMGARTNER, Rupert J. </w:t>
      </w:r>
      <w:r w:rsidRPr="005B73F1">
        <w:rPr>
          <w:b/>
          <w:bCs/>
          <w:lang w:val="en-US"/>
        </w:rPr>
        <w:t>Open innovation and its effects on economic and sustainability innovation performance</w:t>
      </w:r>
      <w:r w:rsidRPr="005B73F1">
        <w:rPr>
          <w:lang w:val="en-US"/>
        </w:rPr>
        <w:t xml:space="preserve">. Journal of Innovation and Knowledge, </w:t>
      </w:r>
      <w:r w:rsidRPr="005B73F1">
        <w:rPr>
          <w:i/>
          <w:iCs/>
          <w:lang w:val="en-US"/>
        </w:rPr>
        <w:t>[S. l.]</w:t>
      </w:r>
      <w:r w:rsidRPr="005B73F1">
        <w:rPr>
          <w:lang w:val="en-US"/>
        </w:rPr>
        <w:t xml:space="preserve">, v. 4, n. 4, 2019. </w:t>
      </w:r>
    </w:p>
    <w:p w14:paraId="4E9EC219" w14:textId="77777777" w:rsidR="00C72A34" w:rsidRDefault="00C72A34" w:rsidP="00C72A34">
      <w:pPr>
        <w:pStyle w:val="TF-refernciasITEM"/>
      </w:pPr>
      <w:r w:rsidRPr="005B73F1">
        <w:rPr>
          <w:lang w:val="en-US"/>
        </w:rPr>
        <w:t xml:space="preserve">SANTOS, Jefferson  G. dos. </w:t>
      </w:r>
      <w:r w:rsidRPr="00E10AA5">
        <w:rPr>
          <w:b/>
          <w:bCs/>
        </w:rPr>
        <w:t>CRIAMOS IDEIAS: Portal Corporativo para Inovação Aberta</w:t>
      </w:r>
      <w:r w:rsidRPr="00562D36">
        <w:t>. 2013. 58 f. Trabalho de conclusão de curso (Graduação em Sistemas de Informação) – Curso de Bacharelado em Sistemas de Informação, Fundação de Ensino “Eurípedes Soares da Rocha”, Marília.</w:t>
      </w:r>
    </w:p>
    <w:p w14:paraId="3B89056F" w14:textId="77777777" w:rsidR="00C72A34" w:rsidRPr="005B73F1" w:rsidRDefault="00C72A34" w:rsidP="00C72A34">
      <w:pPr>
        <w:pStyle w:val="TF-refernciasITEM"/>
        <w:rPr>
          <w:lang w:val="en-US"/>
        </w:rPr>
      </w:pPr>
      <w:r w:rsidRPr="00E10AA5">
        <w:t xml:space="preserve">WASONO, Leonardus W.; FURINTO, Asnan. </w:t>
      </w:r>
      <w:r w:rsidRPr="005B73F1">
        <w:rPr>
          <w:b/>
          <w:bCs/>
          <w:lang w:val="en-US"/>
        </w:rPr>
        <w:t>The effect of digital leadership and innovation management for incumbent telecommunication company in the digital disruptive era</w:t>
      </w:r>
      <w:r w:rsidRPr="005B73F1">
        <w:rPr>
          <w:lang w:val="en-US"/>
        </w:rPr>
        <w:t>. International Journal of Engineering and Technology(UAE), [S. l.], v. 7, n. 2, 2018.</w:t>
      </w:r>
    </w:p>
    <w:p w14:paraId="12A250B0" w14:textId="77777777" w:rsidR="00C72A34" w:rsidRDefault="00C72A34" w:rsidP="00C72A34">
      <w:pPr>
        <w:pStyle w:val="TF-refernciasITEM"/>
      </w:pPr>
      <w:r w:rsidRPr="005B73F1">
        <w:rPr>
          <w:lang w:val="en-US"/>
        </w:rPr>
        <w:t xml:space="preserve">ZHANG, Yongan; KHAN, Umair; LEE, Seoyeon; SALIK, Madiha. </w:t>
      </w:r>
      <w:r w:rsidRPr="00B67202">
        <w:rPr>
          <w:b/>
          <w:bCs/>
          <w:lang w:val="en-US"/>
        </w:rPr>
        <w:t>The influence of management innovation and technological innovation on organization performance</w:t>
      </w:r>
      <w:r w:rsidRPr="00B67202">
        <w:rPr>
          <w:lang w:val="en-US"/>
        </w:rPr>
        <w:t xml:space="preserve">. a mediating role of sustainability. </w:t>
      </w:r>
      <w:r w:rsidRPr="00E10AA5">
        <w:t>Sustainability (Switzerland), [S. l.], v. 11, n. 2, 2019.</w:t>
      </w:r>
    </w:p>
    <w:p w14:paraId="77FE2FD9" w14:textId="77777777" w:rsidR="00C72A34" w:rsidRDefault="00C72A34" w:rsidP="00C72A34">
      <w:pPr>
        <w:pStyle w:val="TF-refernciasbibliogrficasTTULO"/>
      </w:pPr>
      <w:r>
        <w:br w:type="page"/>
      </w:r>
      <w:r>
        <w:lastRenderedPageBreak/>
        <w:t xml:space="preserve"> ASSINATURAS</w:t>
      </w:r>
    </w:p>
    <w:p w14:paraId="6D7E95B6" w14:textId="77777777" w:rsidR="00C72A34" w:rsidRDefault="00C72A34" w:rsidP="00C72A34">
      <w:pPr>
        <w:pStyle w:val="TF-LEGENDA"/>
      </w:pPr>
      <w:r>
        <w:t>(Atenção: todas as folhas devem estar rubricadas)</w:t>
      </w:r>
    </w:p>
    <w:p w14:paraId="2C4246F4" w14:textId="77777777" w:rsidR="00C72A34" w:rsidRDefault="00C72A34" w:rsidP="00C72A34">
      <w:pPr>
        <w:pStyle w:val="TF-LEGENDA"/>
      </w:pPr>
    </w:p>
    <w:p w14:paraId="05A8BE69" w14:textId="77777777" w:rsidR="00C72A34" w:rsidRDefault="00C72A34" w:rsidP="00C72A34">
      <w:pPr>
        <w:pStyle w:val="TF-LEGENDA"/>
      </w:pPr>
    </w:p>
    <w:p w14:paraId="359D655D" w14:textId="77777777" w:rsidR="00C72A34" w:rsidRDefault="00C72A34" w:rsidP="00C72A34">
      <w:pPr>
        <w:pStyle w:val="TF-LEGENDA"/>
      </w:pPr>
      <w:r>
        <w:t>Assinatura do(a) Aluno(a): _____________________________________________________</w:t>
      </w:r>
    </w:p>
    <w:p w14:paraId="7246627F" w14:textId="77777777" w:rsidR="00C72A34" w:rsidRDefault="00C72A34" w:rsidP="00C72A34">
      <w:pPr>
        <w:pStyle w:val="TF-LEGENDA"/>
      </w:pPr>
    </w:p>
    <w:p w14:paraId="113D8771" w14:textId="77777777" w:rsidR="00C72A34" w:rsidRDefault="00C72A34" w:rsidP="00C72A34">
      <w:pPr>
        <w:pStyle w:val="TF-LEGENDA"/>
      </w:pPr>
    </w:p>
    <w:p w14:paraId="0081C3B6" w14:textId="77777777" w:rsidR="00C72A34" w:rsidRDefault="00C72A34" w:rsidP="00C72A34">
      <w:pPr>
        <w:pStyle w:val="TF-LEGENDA"/>
      </w:pPr>
      <w:r>
        <w:t>Assinatura do(a) Orientador(a): _________________________________________________</w:t>
      </w:r>
    </w:p>
    <w:p w14:paraId="0D3DBF70" w14:textId="77777777" w:rsidR="00C72A34" w:rsidRDefault="00C72A34" w:rsidP="00C72A34">
      <w:pPr>
        <w:pStyle w:val="TF-LEGENDA"/>
      </w:pPr>
    </w:p>
    <w:p w14:paraId="14E5E683" w14:textId="77777777" w:rsidR="00C72A34" w:rsidRDefault="00C72A34" w:rsidP="00C72A34">
      <w:pPr>
        <w:pStyle w:val="TF-LEGENDA"/>
      </w:pPr>
    </w:p>
    <w:p w14:paraId="52C8DEC2" w14:textId="77777777" w:rsidR="00C72A34" w:rsidRDefault="00C72A34" w:rsidP="00C72A34">
      <w:pPr>
        <w:pStyle w:val="TF-LEGENDA"/>
      </w:pPr>
      <w:r>
        <w:t>Assinatura do(a) Coorientador(a) (se houver): ______________________________________</w:t>
      </w:r>
    </w:p>
    <w:p w14:paraId="7F168C48" w14:textId="77777777" w:rsidR="00C72A34" w:rsidRDefault="00C72A34" w:rsidP="00C72A34">
      <w:pPr>
        <w:pStyle w:val="TF-TEXTOQUADRO"/>
      </w:pPr>
    </w:p>
    <w:p w14:paraId="1F10998C" w14:textId="77777777" w:rsidR="00C72A34" w:rsidRPr="007222F7" w:rsidRDefault="00C72A34" w:rsidP="00C72A34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C72A34" w14:paraId="5F823A4C" w14:textId="77777777" w:rsidTr="00334B86">
        <w:tc>
          <w:tcPr>
            <w:tcW w:w="9212" w:type="dxa"/>
            <w:shd w:val="clear" w:color="auto" w:fill="auto"/>
          </w:tcPr>
          <w:p w14:paraId="5ADF5F35" w14:textId="77777777" w:rsidR="00C72A34" w:rsidRDefault="00C72A34" w:rsidP="00334B86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46545BCE" w14:textId="77777777" w:rsidR="00C72A34" w:rsidRDefault="00C72A34" w:rsidP="00334B86">
            <w:pPr>
              <w:jc w:val="center"/>
            </w:pPr>
          </w:p>
          <w:p w14:paraId="2D52C8BA" w14:textId="77777777" w:rsidR="00C72A34" w:rsidRDefault="00C72A34" w:rsidP="00334B86">
            <w:pPr>
              <w:jc w:val="center"/>
            </w:pPr>
          </w:p>
          <w:p w14:paraId="5BEB47B5" w14:textId="77777777" w:rsidR="00C72A34" w:rsidRDefault="00C72A34" w:rsidP="00334B86">
            <w:pPr>
              <w:jc w:val="center"/>
            </w:pPr>
          </w:p>
          <w:p w14:paraId="6C2AD72C" w14:textId="77777777" w:rsidR="00C72A34" w:rsidRDefault="00C72A34" w:rsidP="00334B86">
            <w:pPr>
              <w:jc w:val="center"/>
            </w:pPr>
          </w:p>
          <w:p w14:paraId="428DACD1" w14:textId="77777777" w:rsidR="00C72A34" w:rsidRDefault="00C72A34" w:rsidP="00334B86">
            <w:pPr>
              <w:jc w:val="center"/>
            </w:pPr>
          </w:p>
          <w:p w14:paraId="502BB540" w14:textId="77777777" w:rsidR="00C72A34" w:rsidRDefault="00C72A34" w:rsidP="00334B86">
            <w:pPr>
              <w:jc w:val="center"/>
            </w:pPr>
          </w:p>
          <w:p w14:paraId="37D54499" w14:textId="77777777" w:rsidR="00C72A34" w:rsidRDefault="00C72A34" w:rsidP="00334B86">
            <w:pPr>
              <w:jc w:val="center"/>
            </w:pPr>
          </w:p>
          <w:p w14:paraId="0BB56E16" w14:textId="77777777" w:rsidR="00C72A34" w:rsidRDefault="00C72A34" w:rsidP="00334B86">
            <w:pPr>
              <w:jc w:val="center"/>
            </w:pPr>
          </w:p>
          <w:p w14:paraId="4A4D06ED" w14:textId="77777777" w:rsidR="00C72A34" w:rsidRDefault="00C72A34" w:rsidP="00334B86">
            <w:pPr>
              <w:jc w:val="center"/>
            </w:pPr>
          </w:p>
          <w:p w14:paraId="080F9023" w14:textId="77777777" w:rsidR="00C72A34" w:rsidRDefault="00C72A34" w:rsidP="00334B86">
            <w:pPr>
              <w:jc w:val="center"/>
            </w:pPr>
          </w:p>
          <w:p w14:paraId="5819409E" w14:textId="77777777" w:rsidR="00C72A34" w:rsidRDefault="00C72A34" w:rsidP="00334B86">
            <w:pPr>
              <w:jc w:val="center"/>
            </w:pPr>
          </w:p>
          <w:p w14:paraId="5BD0C630" w14:textId="77777777" w:rsidR="00C72A34" w:rsidRDefault="00C72A34" w:rsidP="00334B86">
            <w:pPr>
              <w:jc w:val="center"/>
            </w:pPr>
          </w:p>
          <w:p w14:paraId="735002A4" w14:textId="77777777" w:rsidR="00C72A34" w:rsidRDefault="00C72A34" w:rsidP="00334B86">
            <w:pPr>
              <w:jc w:val="center"/>
            </w:pPr>
          </w:p>
        </w:tc>
      </w:tr>
    </w:tbl>
    <w:p w14:paraId="22036508" w14:textId="77777777" w:rsidR="00C72A34" w:rsidRDefault="00C72A34" w:rsidP="00C72A34">
      <w:pPr>
        <w:jc w:val="center"/>
      </w:pPr>
    </w:p>
    <w:p w14:paraId="77479B33" w14:textId="77777777" w:rsidR="00C72A34" w:rsidRDefault="00C72A34" w:rsidP="00C72A34">
      <w:pPr>
        <w:jc w:val="center"/>
      </w:pPr>
    </w:p>
    <w:p w14:paraId="1119F5AE" w14:textId="77777777" w:rsidR="00C72A34" w:rsidRDefault="00C72A34" w:rsidP="00C72A34">
      <w:pPr>
        <w:jc w:val="center"/>
      </w:pPr>
    </w:p>
    <w:p w14:paraId="2BF2DB52" w14:textId="77777777" w:rsidR="00C72A34" w:rsidRDefault="00C72A34" w:rsidP="00C72A34">
      <w:pPr>
        <w:pStyle w:val="TF-LEGENDA"/>
      </w:pPr>
    </w:p>
    <w:p w14:paraId="1ED49ABA" w14:textId="77777777" w:rsidR="00C72A34" w:rsidRDefault="00C72A34" w:rsidP="00C72A34">
      <w:pPr>
        <w:pStyle w:val="TF-LEGENDA"/>
        <w:sectPr w:rsidR="00C72A34" w:rsidSect="00431C23">
          <w:headerReference w:type="default" r:id="rId25"/>
          <w:headerReference w:type="first" r:id="rId2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38B9166C" w14:textId="77777777" w:rsidR="00B67202" w:rsidRPr="00320BFA" w:rsidRDefault="00B67202" w:rsidP="00B67202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2F9DF1CC" w14:textId="426C0488" w:rsidR="00B67202" w:rsidRPr="00320BFA" w:rsidRDefault="00B67202" w:rsidP="00B67202">
      <w:pPr>
        <w:pStyle w:val="TF-xAvalLINHA"/>
      </w:pPr>
      <w:r w:rsidRPr="00320BFA">
        <w:t>Acadêmico(a):</w:t>
      </w:r>
      <w:r w:rsidR="00161942">
        <w:t xml:space="preserve"> Eduardo Zunino Feller</w:t>
      </w:r>
      <w:r w:rsidRPr="00320BFA">
        <w:tab/>
      </w:r>
    </w:p>
    <w:p w14:paraId="5951DA4D" w14:textId="052BACA7" w:rsidR="00B67202" w:rsidRDefault="00B67202" w:rsidP="00B67202">
      <w:pPr>
        <w:pStyle w:val="TF-xAvalLINHA"/>
      </w:pPr>
      <w:r w:rsidRPr="00320BFA">
        <w:t>Avaliador(a):</w:t>
      </w:r>
      <w:r w:rsidRPr="00320BFA">
        <w:tab/>
      </w:r>
      <w:r w:rsidR="00161942">
        <w:t>Andreza Sartori</w:t>
      </w:r>
      <w:r>
        <w:tab/>
      </w:r>
    </w:p>
    <w:p w14:paraId="3430A8D8" w14:textId="77777777" w:rsidR="00B67202" w:rsidRDefault="00B67202" w:rsidP="00B6720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002360" w:rsidRPr="00320BFA" w14:paraId="5537888B" w14:textId="77777777" w:rsidTr="00E53680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CA3D63" w14:textId="77777777" w:rsidR="00B67202" w:rsidRPr="00320BFA" w:rsidRDefault="00B67202" w:rsidP="00E53680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EA1CD6A" w14:textId="77777777" w:rsidR="00B67202" w:rsidRPr="00320BFA" w:rsidRDefault="00B67202" w:rsidP="00E5368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0523C2A" w14:textId="77777777" w:rsidR="00B67202" w:rsidRPr="00320BFA" w:rsidRDefault="00B67202" w:rsidP="00E5368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DDAFD62" w14:textId="77777777" w:rsidR="00B67202" w:rsidRPr="00320BFA" w:rsidRDefault="00B67202" w:rsidP="00E53680">
            <w:pPr>
              <w:pStyle w:val="TF-xAvalITEMTABELA"/>
            </w:pPr>
            <w:r w:rsidRPr="00320BFA">
              <w:t>não atende</w:t>
            </w:r>
          </w:p>
        </w:tc>
      </w:tr>
      <w:tr w:rsidR="00002360" w:rsidRPr="00320BFA" w14:paraId="3A873473" w14:textId="77777777" w:rsidTr="00E53680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E7E24B9" w14:textId="77777777" w:rsidR="00B67202" w:rsidRPr="00320BFA" w:rsidRDefault="00B67202" w:rsidP="00E53680">
            <w:pPr>
              <w:pStyle w:val="TF-xAvalITEMTABELA"/>
            </w:pPr>
            <w:r w:rsidRPr="00A55BF5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9A15" w14:textId="77777777" w:rsidR="00B67202" w:rsidRPr="00821EE8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1A4AFF68" w14:textId="77777777" w:rsidR="00B67202" w:rsidRPr="00821EE8" w:rsidRDefault="00B67202" w:rsidP="00E53680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0236" w14:textId="23A4720D" w:rsidR="00B67202" w:rsidRPr="00320BFA" w:rsidRDefault="005D7461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ABC1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A3F8A8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1E92B5DD" w14:textId="77777777" w:rsidTr="00E53680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F3FD83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6D58" w14:textId="77777777" w:rsidR="00B67202" w:rsidRPr="00821EE8" w:rsidRDefault="00B67202" w:rsidP="00E53680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B265" w14:textId="76B81212" w:rsidR="00B67202" w:rsidRPr="00320BFA" w:rsidRDefault="005D7461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960B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ED1D88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17E8DDDC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78F63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BA55" w14:textId="77777777" w:rsidR="00B67202" w:rsidRPr="00320BFA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30D21F9" w14:textId="77777777" w:rsidR="00B67202" w:rsidRPr="00320BFA" w:rsidRDefault="00B67202" w:rsidP="00E53680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3828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232E" w14:textId="0E9A22F8" w:rsidR="00B67202" w:rsidRPr="00320BFA" w:rsidRDefault="005D7461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294F2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4E0BDC10" w14:textId="77777777" w:rsidTr="00E53680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940182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C818" w14:textId="77777777" w:rsidR="00B67202" w:rsidRPr="00320BFA" w:rsidRDefault="00B67202" w:rsidP="00E5368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21D4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8514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27198C" w14:textId="4A3C4342" w:rsidR="00B67202" w:rsidRPr="00320BFA" w:rsidRDefault="005D7461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360" w:rsidRPr="00320BFA" w14:paraId="1563A616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06213D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E951" w14:textId="77777777" w:rsidR="00B67202" w:rsidRPr="00EE20C1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55449F31" w14:textId="77777777" w:rsidR="00B67202" w:rsidRPr="00EE20C1" w:rsidRDefault="00B67202" w:rsidP="00E53680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01AD" w14:textId="69850F87" w:rsidR="00B67202" w:rsidRPr="00320BFA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32C0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1CAE9E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28F7237A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E766CC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5A8F" w14:textId="77777777" w:rsidR="00B67202" w:rsidRPr="00EE20C1" w:rsidRDefault="00B67202" w:rsidP="00E53680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C724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637B" w14:textId="30B190F3" w:rsidR="00B67202" w:rsidRPr="00320BFA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B23064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3C095468" w14:textId="77777777" w:rsidTr="00E53680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18CD2C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E042" w14:textId="77777777" w:rsidR="00B67202" w:rsidRPr="00320BFA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43F248F" w14:textId="77777777" w:rsidR="00B67202" w:rsidRPr="00320BFA" w:rsidRDefault="00B67202" w:rsidP="00E5368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60F5" w14:textId="27128B20" w:rsidR="00B67202" w:rsidRPr="00320BFA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7D22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CB4B02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6208E009" w14:textId="77777777" w:rsidTr="00E5368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F7FAF6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9FC2" w14:textId="77777777" w:rsidR="00B67202" w:rsidRPr="00320BFA" w:rsidRDefault="00B67202" w:rsidP="00E53680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C0FF" w14:textId="0D702418" w:rsidR="00B67202" w:rsidRPr="00320BFA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E994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B99EAA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4DD72382" w14:textId="77777777" w:rsidTr="00E5368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8791EA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6CEA" w14:textId="77777777" w:rsidR="00B67202" w:rsidRPr="00801036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52601B9B" w14:textId="77777777" w:rsidR="00B67202" w:rsidRPr="00801036" w:rsidRDefault="00B67202" w:rsidP="00E53680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F7E7" w14:textId="22255B8D" w:rsidR="00B67202" w:rsidRPr="00801036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36A8" w14:textId="77777777" w:rsidR="00B67202" w:rsidRPr="00801036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8B876C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052A4005" w14:textId="77777777" w:rsidTr="00E53680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7A13EF" w14:textId="77777777" w:rsidR="00B67202" w:rsidRPr="00320BFA" w:rsidRDefault="00B67202" w:rsidP="00E5368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8C44" w14:textId="77777777" w:rsidR="00B67202" w:rsidRPr="00320BFA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A2101BD" w14:textId="77777777" w:rsidR="00B67202" w:rsidRPr="00320BFA" w:rsidRDefault="00B67202" w:rsidP="00E5368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A539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5566" w14:textId="08C9C002" w:rsidR="00B67202" w:rsidRPr="00320BFA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B7EDCB" w14:textId="477258E9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1CABE5E1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E6A6EE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CB41" w14:textId="77777777" w:rsidR="00B67202" w:rsidRPr="00320BFA" w:rsidRDefault="00B67202" w:rsidP="00E5368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71CD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A29D" w14:textId="3ED7CCA4" w:rsidR="00B67202" w:rsidRPr="00320BFA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50C0B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477B9B4A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9EAC8D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5F76" w14:textId="77777777" w:rsidR="00B67202" w:rsidRPr="00320BFA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4B0FB3A" w14:textId="77777777" w:rsidR="00B67202" w:rsidRPr="00320BFA" w:rsidRDefault="00B67202" w:rsidP="00E5368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8CE1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5F0B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1F188" w14:textId="3F3F3609" w:rsidR="00B67202" w:rsidRPr="00320BFA" w:rsidRDefault="005164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2"/>
            <w:r>
              <w:rPr>
                <w:sz w:val="18"/>
              </w:rPr>
              <w:t>x</w:t>
            </w:r>
            <w:commentRangeEnd w:id="132"/>
            <w:r w:rsidR="00EB25B2">
              <w:rPr>
                <w:rStyle w:val="Refdecomentrio"/>
              </w:rPr>
              <w:commentReference w:id="132"/>
            </w:r>
          </w:p>
        </w:tc>
      </w:tr>
      <w:tr w:rsidR="00002360" w:rsidRPr="00320BFA" w14:paraId="3A469915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013827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1AF2" w14:textId="77777777" w:rsidR="00B67202" w:rsidRPr="00320BFA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351A633F" w14:textId="77777777" w:rsidR="00B67202" w:rsidRPr="00320BFA" w:rsidRDefault="00B67202" w:rsidP="00E5368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3D9B" w14:textId="77777777" w:rsidR="00B67202" w:rsidRPr="00320BFA" w:rsidRDefault="00B67202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355B" w14:textId="77777777" w:rsidR="00B67202" w:rsidRPr="00320BFA" w:rsidRDefault="00B67202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01B9EE" w14:textId="63AB78CE" w:rsidR="00B67202" w:rsidRPr="00320BFA" w:rsidRDefault="005A1B5F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360" w:rsidRPr="00320BFA" w14:paraId="21388B59" w14:textId="77777777" w:rsidTr="00E5368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6B8842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11CF" w14:textId="77777777" w:rsidR="00B67202" w:rsidRPr="00320BFA" w:rsidRDefault="00B67202" w:rsidP="00B67202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08531722" w14:textId="77777777" w:rsidR="00B67202" w:rsidRPr="00320BFA" w:rsidRDefault="00B67202" w:rsidP="00E5368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1A29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9A8C" w14:textId="59AD2D30" w:rsidR="00B67202" w:rsidRPr="00320BFA" w:rsidRDefault="005A1B5F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90A5E2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5BCFDAC5" w14:textId="77777777" w:rsidTr="00E5368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468A4F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BC49" w14:textId="77777777" w:rsidR="00B67202" w:rsidRPr="00320BFA" w:rsidRDefault="00B67202" w:rsidP="00E5368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1037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E3B4" w14:textId="6295838D" w:rsidR="00B67202" w:rsidRPr="00320BFA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E61C14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360" w:rsidRPr="00320BFA" w14:paraId="11B6B030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08A562" w14:textId="77777777" w:rsidR="00B67202" w:rsidRPr="00320BFA" w:rsidRDefault="00B67202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BD7DF6" w14:textId="77777777" w:rsidR="00B67202" w:rsidRPr="00320BFA" w:rsidRDefault="00B67202" w:rsidP="00E5368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962CA5" w14:textId="1CE49E5A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3B8D88" w14:textId="099BAC47" w:rsidR="00B67202" w:rsidRPr="00320BFA" w:rsidRDefault="002936C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B18136" w14:textId="77777777" w:rsidR="00B67202" w:rsidRPr="00320BFA" w:rsidRDefault="00B6720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2891E46D" w14:textId="77777777" w:rsidR="00B67202" w:rsidRPr="00320BFA" w:rsidRDefault="00B67202" w:rsidP="00B67202">
      <w:pPr>
        <w:pStyle w:val="TF-xAvalLINHA"/>
      </w:pPr>
    </w:p>
    <w:p w14:paraId="7FF502E9" w14:textId="77777777" w:rsidR="00B67202" w:rsidRDefault="00B67202" w:rsidP="00B67202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757D9243" w14:textId="77777777" w:rsidR="00B67202" w:rsidRPr="003F5F25" w:rsidRDefault="00B67202" w:rsidP="00B67202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B67202" w:rsidRPr="00320BFA" w14:paraId="615DAE90" w14:textId="77777777" w:rsidTr="00E5368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D610AA6" w14:textId="77777777" w:rsidR="00B67202" w:rsidRPr="00320BFA" w:rsidRDefault="00B67202" w:rsidP="00E5368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EE27B50" w14:textId="77777777" w:rsidR="00B67202" w:rsidRPr="00320BFA" w:rsidRDefault="00B67202" w:rsidP="00B6720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1A19364" w14:textId="77777777" w:rsidR="00B67202" w:rsidRPr="00320BFA" w:rsidRDefault="00B67202" w:rsidP="00B6720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EA0294F" w14:textId="77777777" w:rsidR="00B67202" w:rsidRPr="00320BFA" w:rsidRDefault="00B67202" w:rsidP="00B6720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67202" w:rsidRPr="00320BFA" w14:paraId="544B37CF" w14:textId="77777777" w:rsidTr="00E5368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1FEB5AF" w14:textId="77777777" w:rsidR="00B67202" w:rsidRPr="00320BFA" w:rsidRDefault="00B67202" w:rsidP="00E5368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38CDF95" w14:textId="77777777" w:rsidR="00B67202" w:rsidRPr="00320BFA" w:rsidRDefault="00B67202" w:rsidP="00E5368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E6A04E9" w14:textId="77777777" w:rsidR="00B67202" w:rsidRPr="00320BFA" w:rsidRDefault="00B67202" w:rsidP="00E5368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64A8DFE1" w14:textId="08FCADD4" w:rsidR="00B67202" w:rsidRDefault="00B67202" w:rsidP="00B67202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161942">
        <w:t>30/10/2020</w:t>
      </w:r>
      <w:r>
        <w:tab/>
      </w:r>
    </w:p>
    <w:p w14:paraId="3DA1B938" w14:textId="77777777" w:rsidR="00B67202" w:rsidRDefault="00B67202" w:rsidP="00B67202">
      <w:pPr>
        <w:pStyle w:val="TF-xAvalTTULO"/>
        <w:ind w:left="0" w:firstLine="0"/>
        <w:jc w:val="left"/>
      </w:pPr>
    </w:p>
    <w:p w14:paraId="55B25876" w14:textId="0D0FB151" w:rsidR="0000224C" w:rsidRPr="00C72A34" w:rsidRDefault="0000224C" w:rsidP="005B73F1">
      <w:pPr>
        <w:pStyle w:val="TF-xAvalTTULO"/>
      </w:pPr>
    </w:p>
    <w:sectPr w:rsidR="0000224C" w:rsidRPr="00C72A34" w:rsidSect="00EC2D7A">
      <w:headerReference w:type="default" r:id="rId27"/>
      <w:footerReference w:type="default" r:id="rId28"/>
      <w:headerReference w:type="first" r:id="rId2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3" w:author="Andreza Sartori" w:date="2020-11-03T07:30:00Z" w:initials="AS">
    <w:p w14:paraId="714BD2CF" w14:textId="743E01DD" w:rsidR="00F91F43" w:rsidRDefault="00F91F43">
      <w:pPr>
        <w:pStyle w:val="Textodecomentrio"/>
      </w:pPr>
      <w:r>
        <w:rPr>
          <w:rStyle w:val="Refdecomentrio"/>
        </w:rPr>
        <w:annotationRef/>
      </w:r>
      <w:r>
        <w:t>As 2 frases dizem a mesma coisa.</w:t>
      </w:r>
    </w:p>
  </w:comment>
  <w:comment w:id="24" w:author="Andreza Sartori" w:date="2020-10-30T20:58:00Z" w:initials="AS">
    <w:p w14:paraId="5516907A" w14:textId="4B282A78" w:rsidR="00D80FCB" w:rsidRDefault="00D80FCB">
      <w:pPr>
        <w:pStyle w:val="Textodecomentrio"/>
      </w:pPr>
      <w:r>
        <w:rPr>
          <w:rStyle w:val="Refdecomentrio"/>
        </w:rPr>
        <w:annotationRef/>
      </w:r>
      <w:r w:rsidRPr="00D80FCB">
        <w:t>et al. em itálico</w:t>
      </w:r>
      <w:r>
        <w:t xml:space="preserve">. </w:t>
      </w:r>
      <w:r w:rsidRPr="00D80FCB">
        <w:t xml:space="preserve"> Rever todos no texto.</w:t>
      </w:r>
    </w:p>
  </w:comment>
  <w:comment w:id="25" w:author="Andreza Sartori" w:date="2020-11-03T07:41:00Z" w:initials="AS">
    <w:p w14:paraId="63FB6653" w14:textId="6B7D1E5D" w:rsidR="00E24366" w:rsidRDefault="00E24366">
      <w:pPr>
        <w:pStyle w:val="Textodecomentrio"/>
      </w:pPr>
      <w:r>
        <w:rPr>
          <w:rStyle w:val="Refdecomentrio"/>
        </w:rPr>
        <w:annotationRef/>
      </w:r>
      <w:r>
        <w:t>Esta frase é citação direta?</w:t>
      </w:r>
    </w:p>
  </w:comment>
  <w:comment w:id="35" w:author="Andreza Sartori" w:date="2020-11-03T07:51:00Z" w:initials="AS">
    <w:p w14:paraId="787A9C41" w14:textId="3F93284C" w:rsidR="00035974" w:rsidRDefault="00035974">
      <w:pPr>
        <w:pStyle w:val="Textodecomentrio"/>
      </w:pPr>
      <w:r>
        <w:rPr>
          <w:rStyle w:val="Refdecomentrio"/>
        </w:rPr>
        <w:annotationRef/>
      </w:r>
      <w:r>
        <w:t>O que é?</w:t>
      </w:r>
    </w:p>
  </w:comment>
  <w:comment w:id="37" w:author="Andreza Sartori" w:date="2020-11-03T07:54:00Z" w:initials="AS">
    <w:p w14:paraId="5F6A9E89" w14:textId="0B2ABB95" w:rsidR="00DE293E" w:rsidRDefault="00DE293E">
      <w:pPr>
        <w:pStyle w:val="Textodecomentrio"/>
      </w:pPr>
      <w:r>
        <w:rPr>
          <w:rStyle w:val="Refdecomentrio"/>
        </w:rPr>
        <w:annotationRef/>
      </w:r>
      <w:r w:rsidR="00E105BF">
        <w:t>Frase confusa. Rever.</w:t>
      </w:r>
    </w:p>
  </w:comment>
  <w:comment w:id="40" w:author="Andreza Sartori" w:date="2020-11-03T07:56:00Z" w:initials="AS">
    <w:p w14:paraId="147D3A6A" w14:textId="31371CDB" w:rsidR="00E4003F" w:rsidRDefault="00E4003F">
      <w:pPr>
        <w:pStyle w:val="Textodecomentrio"/>
      </w:pPr>
      <w:r>
        <w:rPr>
          <w:rStyle w:val="Refdecomentrio"/>
        </w:rPr>
        <w:annotationRef/>
      </w:r>
      <w:r w:rsidR="00FA1091" w:rsidRPr="00FA1091">
        <w:t>Frase longa. Rever.</w:t>
      </w:r>
    </w:p>
  </w:comment>
  <w:comment w:id="45" w:author="Andreza Sartori" w:date="2020-11-03T07:57:00Z" w:initials="AS">
    <w:p w14:paraId="34722528" w14:textId="3C962E6E" w:rsidR="0093463C" w:rsidRDefault="0093463C">
      <w:pPr>
        <w:pStyle w:val="Textodecomentrio"/>
      </w:pPr>
      <w:r>
        <w:rPr>
          <w:rStyle w:val="Refdecomentrio"/>
        </w:rPr>
        <w:annotationRef/>
      </w:r>
      <w:r>
        <w:t xml:space="preserve">Tens absoluta certeza disso? </w:t>
      </w:r>
      <w:r w:rsidR="008B0EA8">
        <w:t>Rever texto.</w:t>
      </w:r>
    </w:p>
  </w:comment>
  <w:comment w:id="46" w:author="Andreza Sartori" w:date="2020-11-03T07:58:00Z" w:initials="AS">
    <w:p w14:paraId="2DE3730E" w14:textId="156E8A5E" w:rsidR="00CC2AB2" w:rsidRDefault="00CC2AB2">
      <w:pPr>
        <w:pStyle w:val="Textodecomentrio"/>
      </w:pPr>
      <w:r>
        <w:rPr>
          <w:rStyle w:val="Refdecomentrio"/>
        </w:rPr>
        <w:annotationRef/>
      </w:r>
      <w:r>
        <w:t xml:space="preserve">Desenvolver é metodologia </w:t>
      </w:r>
      <w:r w:rsidRPr="00CC2AB2">
        <w:t>e não objetivo.</w:t>
      </w:r>
    </w:p>
  </w:comment>
  <w:comment w:id="47" w:author="Andreza Sartori" w:date="2020-11-03T08:00:00Z" w:initials="AS">
    <w:p w14:paraId="4853A9E2" w14:textId="19BE3F8D" w:rsidR="00056C3E" w:rsidRDefault="00056C3E">
      <w:pPr>
        <w:pStyle w:val="Textodecomentrio"/>
      </w:pPr>
      <w:r>
        <w:rPr>
          <w:rStyle w:val="Refdecomentrio"/>
        </w:rPr>
        <w:annotationRef/>
      </w:r>
      <w:r w:rsidR="0080107D">
        <w:t>Isto é um resultado, uma conclusão de um trabalho que não foi realizado ainda e não objetivo.</w:t>
      </w:r>
      <w:r>
        <w:t xml:space="preserve"> </w:t>
      </w:r>
    </w:p>
  </w:comment>
  <w:comment w:id="56" w:author="Andreza Sartori" w:date="2020-11-03T08:03:00Z" w:initials="AS">
    <w:p w14:paraId="1F29F9F4" w14:textId="7F9E52BB" w:rsidR="00EF1A7F" w:rsidRDefault="00EF1A7F">
      <w:pPr>
        <w:pStyle w:val="Textodecomentrio"/>
      </w:pPr>
      <w:r>
        <w:rPr>
          <w:rStyle w:val="Refdecomentrio"/>
        </w:rPr>
        <w:annotationRef/>
      </w:r>
      <w:r>
        <w:t>Evite repetir</w:t>
      </w:r>
      <w:r w:rsidR="002F1E13">
        <w:t xml:space="preserve"> palavras numa mesma frase/parágrafo.</w:t>
      </w:r>
    </w:p>
  </w:comment>
  <w:comment w:id="62" w:author="Andreza Sartori" w:date="2020-11-03T08:20:00Z" w:initials="AS">
    <w:p w14:paraId="6E55223B" w14:textId="262BC91D" w:rsidR="00955307" w:rsidRDefault="00955307">
      <w:pPr>
        <w:pStyle w:val="Textodecomentrio"/>
      </w:pPr>
      <w:r>
        <w:rPr>
          <w:rStyle w:val="Refdecomentrio"/>
        </w:rPr>
        <w:annotationRef/>
      </w:r>
      <w:r>
        <w:t xml:space="preserve">Que ferramentas foram utilizadas para </w:t>
      </w:r>
      <w:r w:rsidR="00B650B1">
        <w:t xml:space="preserve">desenvolver o software? </w:t>
      </w:r>
    </w:p>
  </w:comment>
  <w:comment w:id="63" w:author="Andreza Sartori" w:date="2020-11-03T08:17:00Z" w:initials="AS">
    <w:p w14:paraId="0F0C2BD9" w14:textId="25BC3DD8" w:rsidR="008636E8" w:rsidRDefault="008636E8">
      <w:pPr>
        <w:pStyle w:val="Textodecomentrio"/>
      </w:pPr>
      <w:r>
        <w:rPr>
          <w:rStyle w:val="Refdecomentrio"/>
        </w:rPr>
        <w:annotationRef/>
      </w:r>
      <w:r>
        <w:t>Quais funcionários?</w:t>
      </w:r>
    </w:p>
  </w:comment>
  <w:comment w:id="64" w:author="Andreza Sartori" w:date="2020-11-03T08:08:00Z" w:initials="AS">
    <w:p w14:paraId="5C445ADB" w14:textId="458D6288" w:rsidR="00D46CC7" w:rsidRDefault="00D46CC7">
      <w:pPr>
        <w:pStyle w:val="Textodecomentrio"/>
      </w:pPr>
      <w:r>
        <w:rPr>
          <w:rStyle w:val="Refdecomentrio"/>
        </w:rPr>
        <w:annotationRef/>
      </w:r>
      <w:r>
        <w:t xml:space="preserve">Você está acima do limite de páginas. Este parágrafo e </w:t>
      </w:r>
      <w:r w:rsidR="00AD63CA">
        <w:t xml:space="preserve">a figura 1 é realmente essencial? </w:t>
      </w:r>
    </w:p>
  </w:comment>
  <w:comment w:id="65" w:author="Andreza Sartori" w:date="2020-10-31T12:25:00Z" w:initials="AS">
    <w:p w14:paraId="6A5A7B4E" w14:textId="1A1D3A2C" w:rsidR="00A82DF6" w:rsidRDefault="00A82DF6">
      <w:pPr>
        <w:pStyle w:val="Textodecomentrio"/>
      </w:pPr>
      <w:r>
        <w:rPr>
          <w:rStyle w:val="Refdecomentrio"/>
        </w:rPr>
        <w:annotationRef/>
      </w:r>
      <w:r w:rsidR="00293F7F" w:rsidRPr="00293F7F">
        <w:t>Coloque o recurso de referência cruzada para figura/quadro/tabela. Faça isso em todo o texto.</w:t>
      </w:r>
    </w:p>
  </w:comment>
  <w:comment w:id="74" w:author="Andreza Sartori" w:date="2020-11-03T08:06:00Z" w:initials="AS">
    <w:p w14:paraId="2685A0CD" w14:textId="77777777" w:rsidR="003054D0" w:rsidRDefault="003054D0">
      <w:pPr>
        <w:pStyle w:val="Textodecomentrio"/>
      </w:pPr>
      <w:r>
        <w:rPr>
          <w:rStyle w:val="Refdecomentrio"/>
        </w:rPr>
        <w:annotationRef/>
      </w:r>
      <w:r w:rsidR="00C45983" w:rsidRPr="00C45983">
        <w:t>Nomes de pacotes, classes, entidades, atributos, métodos ou diálogos de interface devem ser escritos em fonte courier (tem estilo)</w:t>
      </w:r>
    </w:p>
    <w:p w14:paraId="33060DE3" w14:textId="77777777" w:rsidR="00D142A5" w:rsidRDefault="00D142A5">
      <w:pPr>
        <w:pStyle w:val="Textodecomentrio"/>
      </w:pPr>
    </w:p>
    <w:p w14:paraId="55DDF630" w14:textId="1E06B73F" w:rsidR="00D142A5" w:rsidRPr="00DA5E3C" w:rsidRDefault="00D142A5">
      <w:pPr>
        <w:pStyle w:val="Textodecomentrio"/>
        <w:rPr>
          <w:b/>
          <w:bCs/>
          <w:u w:val="single"/>
        </w:rPr>
      </w:pPr>
      <w:r w:rsidRPr="00DA5E3C">
        <w:rPr>
          <w:b/>
          <w:bCs/>
        </w:rPr>
        <w:t>Verifique todos do seu texto. Estão TODOS errados, sem estilo.</w:t>
      </w:r>
    </w:p>
  </w:comment>
  <w:comment w:id="75" w:author="Andreza Sartori" w:date="2020-11-03T08:05:00Z" w:initials="AS">
    <w:p w14:paraId="15FA60C8" w14:textId="77777777" w:rsidR="006C7E29" w:rsidRDefault="006C7E29">
      <w:pPr>
        <w:pStyle w:val="Textodecomentrio"/>
      </w:pPr>
      <w:r>
        <w:rPr>
          <w:rStyle w:val="Refdecomentrio"/>
        </w:rPr>
        <w:annotationRef/>
      </w:r>
      <w:r w:rsidR="00440FBB">
        <w:t>Corrigir isso em todas as suas figuras:</w:t>
      </w:r>
    </w:p>
    <w:p w14:paraId="086A9338" w14:textId="77777777" w:rsidR="00440FBB" w:rsidRDefault="00440FBB">
      <w:pPr>
        <w:pStyle w:val="Textodecomentrio"/>
      </w:pPr>
    </w:p>
    <w:p w14:paraId="67F59B97" w14:textId="4D28FE99" w:rsidR="00440FBB" w:rsidRDefault="00440FBB" w:rsidP="00440FBB">
      <w:pPr>
        <w:pStyle w:val="Textodecomentrio"/>
      </w:pPr>
      <w:r>
        <w:t>- Adicionar moldura na figura.</w:t>
      </w:r>
    </w:p>
    <w:p w14:paraId="325F51C5" w14:textId="5DF3A327" w:rsidR="00440FBB" w:rsidRDefault="00D33DA0" w:rsidP="00440FBB">
      <w:pPr>
        <w:pStyle w:val="Textodecomentrio"/>
      </w:pPr>
      <w:r w:rsidRPr="00D33DA0">
        <w:t>- figura, legenda e fonte devem estar centralizadas.</w:t>
      </w:r>
    </w:p>
    <w:p w14:paraId="3AD1D7B8" w14:textId="77777777" w:rsidR="00DF11DF" w:rsidRDefault="00DF11DF" w:rsidP="00DF11DF">
      <w:pPr>
        <w:pStyle w:val="Textodecomentrio"/>
      </w:pPr>
      <w:r>
        <w:t xml:space="preserve">- Não tem espaço entre fonte e quadro/tabela/imagem. </w:t>
      </w:r>
    </w:p>
    <w:p w14:paraId="1F4D8ECE" w14:textId="47405D48" w:rsidR="00DF11DF" w:rsidRDefault="00DF11DF" w:rsidP="00DF11DF">
      <w:pPr>
        <w:pStyle w:val="Textodecomentrio"/>
      </w:pPr>
      <w:r>
        <w:t>- Tem estilo para fonte.</w:t>
      </w:r>
    </w:p>
    <w:p w14:paraId="0B4769A1" w14:textId="70DC6AB3" w:rsidR="00DF11DF" w:rsidRPr="00DF11DF" w:rsidRDefault="00DF11DF" w:rsidP="00DF11DF">
      <w:pPr>
        <w:pStyle w:val="Textodecomentrio"/>
        <w:rPr>
          <w:u w:val="single"/>
        </w:rPr>
      </w:pPr>
      <w:r>
        <w:t>- Tem ponto final na fonte.</w:t>
      </w:r>
    </w:p>
    <w:p w14:paraId="4B9A94FB" w14:textId="6C568DDA" w:rsidR="00440FBB" w:rsidRDefault="00DF11DF" w:rsidP="00DF11DF">
      <w:pPr>
        <w:pStyle w:val="Textodecomentrio"/>
      </w:pPr>
      <w:r>
        <w:t xml:space="preserve">Verifique todos do seu texto. Estão </w:t>
      </w:r>
      <w:r w:rsidR="004F372E">
        <w:t xml:space="preserve">TODOS </w:t>
      </w:r>
      <w:r>
        <w:t>errados, sem estilo.</w:t>
      </w:r>
    </w:p>
  </w:comment>
  <w:comment w:id="77" w:author="Andreza Sartori" w:date="2020-10-31T12:27:00Z" w:initials="AS">
    <w:p w14:paraId="26F62FB2" w14:textId="03508286" w:rsidR="00F91216" w:rsidRDefault="00F91216">
      <w:pPr>
        <w:pStyle w:val="Textodecomentrio"/>
      </w:pPr>
      <w:r>
        <w:rPr>
          <w:rStyle w:val="Refdecomentrio"/>
        </w:rPr>
        <w:annotationRef/>
      </w:r>
      <w:r w:rsidR="00E94046" w:rsidRPr="00E94046">
        <w:t xml:space="preserve">a fonte correta é courier – </w:t>
      </w:r>
      <w:r w:rsidR="00E94046" w:rsidRPr="00E94046">
        <w:rPr>
          <w:b/>
          <w:bCs/>
        </w:rPr>
        <w:t>tem estilo</w:t>
      </w:r>
    </w:p>
  </w:comment>
  <w:comment w:id="78" w:author="Andreza Sartori" w:date="2020-10-31T12:28:00Z" w:initials="AS">
    <w:p w14:paraId="4C5EAA5D" w14:textId="77777777" w:rsidR="00AF1519" w:rsidRDefault="00E94046" w:rsidP="00AF1519">
      <w:pPr>
        <w:pStyle w:val="Textodecomentrio"/>
      </w:pPr>
      <w:r>
        <w:rPr>
          <w:rStyle w:val="Refdecomentrio"/>
        </w:rPr>
        <w:annotationRef/>
      </w:r>
      <w:r w:rsidR="00AF1519">
        <w:t>Adicionar moldura na figura.</w:t>
      </w:r>
    </w:p>
    <w:p w14:paraId="66BA9A88" w14:textId="77777777" w:rsidR="00AF1519" w:rsidRDefault="00AF1519" w:rsidP="00AF1519">
      <w:pPr>
        <w:pStyle w:val="Textodecomentrio"/>
      </w:pPr>
      <w:r>
        <w:t>Figura deve estar centralizada.</w:t>
      </w:r>
    </w:p>
    <w:p w14:paraId="2421E92F" w14:textId="1FC75110" w:rsidR="00E94046" w:rsidRDefault="00E94046">
      <w:pPr>
        <w:pStyle w:val="Textodecomentrio"/>
      </w:pPr>
    </w:p>
    <w:p w14:paraId="207D5E7A" w14:textId="5523C49C" w:rsidR="00713E85" w:rsidRDefault="00713E85">
      <w:pPr>
        <w:pStyle w:val="Textodecomentrio"/>
      </w:pPr>
      <w:r>
        <w:t xml:space="preserve">Faça isso </w:t>
      </w:r>
      <w:r w:rsidR="00AF1519">
        <w:t>para as</w:t>
      </w:r>
      <w:r>
        <w:t xml:space="preserve"> demais.</w:t>
      </w:r>
    </w:p>
  </w:comment>
  <w:comment w:id="81" w:author="Andreza Sartori" w:date="2020-11-03T09:33:00Z" w:initials="AS">
    <w:p w14:paraId="76A878D8" w14:textId="55994A66" w:rsidR="00EF738B" w:rsidRDefault="00EF738B">
      <w:pPr>
        <w:pStyle w:val="Textodecomentrio"/>
      </w:pPr>
      <w:r>
        <w:rPr>
          <w:rStyle w:val="Refdecomentrio"/>
        </w:rPr>
        <w:annotationRef/>
      </w:r>
      <w:r w:rsidR="006856A5">
        <w:t>Quais são os resultados descritos pelo autor?</w:t>
      </w:r>
    </w:p>
  </w:comment>
  <w:comment w:id="82" w:author="Andreza Sartori" w:date="2020-11-03T08:22:00Z" w:initials="AS">
    <w:p w14:paraId="2DBAE697" w14:textId="54485C94" w:rsidR="00961EC0" w:rsidRDefault="00961EC0">
      <w:pPr>
        <w:pStyle w:val="Textodecomentrio"/>
      </w:pPr>
      <w:r>
        <w:rPr>
          <w:rStyle w:val="Refdecomentrio"/>
        </w:rPr>
        <w:annotationRef/>
      </w:r>
      <w:r>
        <w:t>Citação direta?</w:t>
      </w:r>
    </w:p>
  </w:comment>
  <w:comment w:id="86" w:author="Andreza Sartori" w:date="2020-11-03T08:23:00Z" w:initials="AS">
    <w:p w14:paraId="103E20B7" w14:textId="34F9A782" w:rsidR="00C7746E" w:rsidRDefault="00C7746E">
      <w:pPr>
        <w:pStyle w:val="Textodecomentrio"/>
      </w:pPr>
      <w:r>
        <w:rPr>
          <w:rStyle w:val="Refdecomentrio"/>
        </w:rPr>
        <w:annotationRef/>
      </w:r>
      <w:r>
        <w:t>Este trabalho foi escrito em 2016. E você está escrevendo todo o texto no futuro.</w:t>
      </w:r>
    </w:p>
  </w:comment>
  <w:comment w:id="96" w:author="Andreza Sartori" w:date="2020-11-03T09:32:00Z" w:initials="AS">
    <w:p w14:paraId="561DFB14" w14:textId="77777777" w:rsidR="00A75CED" w:rsidRDefault="00A75CED">
      <w:pPr>
        <w:pStyle w:val="Textodecomentrio"/>
      </w:pPr>
      <w:r>
        <w:rPr>
          <w:rStyle w:val="Refdecomentrio"/>
        </w:rPr>
        <w:annotationRef/>
      </w:r>
      <w:r w:rsidR="00C63DD3" w:rsidRPr="00C63DD3">
        <w:t>Não se faz parágrafo com uma única frase.</w:t>
      </w:r>
    </w:p>
    <w:p w14:paraId="246F5A77" w14:textId="3966A2F3" w:rsidR="001B43A1" w:rsidRDefault="001B43A1">
      <w:pPr>
        <w:pStyle w:val="Textodecomentrio"/>
      </w:pPr>
      <w:r>
        <w:t>Frase confusa. Rever.</w:t>
      </w:r>
    </w:p>
  </w:comment>
  <w:comment w:id="97" w:author="Andreza Sartori" w:date="2020-11-03T09:49:00Z" w:initials="AS">
    <w:p w14:paraId="6EED14EA" w14:textId="5B16DF6B" w:rsidR="003C2526" w:rsidRDefault="003C2526">
      <w:pPr>
        <w:pStyle w:val="Textodecomentrio"/>
      </w:pPr>
      <w:r>
        <w:rPr>
          <w:rStyle w:val="Refdecomentrio"/>
        </w:rPr>
        <w:annotationRef/>
      </w:r>
      <w:r>
        <w:t>Faltou apresentar resultados. O portal foi aplicado</w:t>
      </w:r>
      <w:r w:rsidR="00FE1AB5">
        <w:t>?</w:t>
      </w:r>
    </w:p>
  </w:comment>
  <w:comment w:id="98" w:author="Andreza Sartori" w:date="2020-11-03T09:38:00Z" w:initials="AS">
    <w:p w14:paraId="11B585B9" w14:textId="73222A8E" w:rsidR="000F7B36" w:rsidRDefault="000F7B36">
      <w:pPr>
        <w:pStyle w:val="Textodecomentrio"/>
      </w:pPr>
      <w:r>
        <w:rPr>
          <w:rStyle w:val="Refdecomentrio"/>
        </w:rPr>
        <w:annotationRef/>
      </w:r>
      <w:r>
        <w:t>Confuso. Rever.</w:t>
      </w:r>
    </w:p>
  </w:comment>
  <w:comment w:id="99" w:author="Andreza Sartori" w:date="2020-11-03T09:38:00Z" w:initials="AS">
    <w:p w14:paraId="00C779FC" w14:textId="229E6566" w:rsidR="000F7B36" w:rsidRDefault="000F7B36">
      <w:pPr>
        <w:pStyle w:val="Textodecomentrio"/>
      </w:pPr>
      <w:r>
        <w:rPr>
          <w:rStyle w:val="Refdecomentrio"/>
        </w:rPr>
        <w:annotationRef/>
      </w:r>
      <w:r>
        <w:t xml:space="preserve">Este trabalho é de 2013. </w:t>
      </w:r>
      <w:r w:rsidR="00847239">
        <w:t>Então já foi usado.</w:t>
      </w:r>
    </w:p>
  </w:comment>
  <w:comment w:id="103" w:author="Andreza Sartori" w:date="2020-11-03T09:41:00Z" w:initials="AS">
    <w:p w14:paraId="37D2A1C3" w14:textId="015100AA" w:rsidR="00AD165A" w:rsidRDefault="00AD165A">
      <w:pPr>
        <w:pStyle w:val="Textodecomentrio"/>
      </w:pPr>
      <w:r>
        <w:rPr>
          <w:rStyle w:val="Refdecomentrio"/>
        </w:rPr>
        <w:annotationRef/>
      </w:r>
      <w:r w:rsidRPr="00AD165A">
        <w:t>Frase longa</w:t>
      </w:r>
      <w:r>
        <w:t xml:space="preserve"> e confusa</w:t>
      </w:r>
      <w:r w:rsidRPr="00AD165A">
        <w:t>. Rever.</w:t>
      </w:r>
    </w:p>
  </w:comment>
  <w:comment w:id="115" w:author="Andreza Sartori" w:date="2020-11-01T12:56:00Z" w:initials="AS">
    <w:p w14:paraId="22875809" w14:textId="594FCC3A" w:rsidR="00BF083F" w:rsidRDefault="00BF083F">
      <w:pPr>
        <w:pStyle w:val="Textodecomentrio"/>
      </w:pPr>
      <w:r>
        <w:rPr>
          <w:rStyle w:val="Refdecomentrio"/>
        </w:rPr>
        <w:annotationRef/>
      </w:r>
      <w:r>
        <w:t>Quadro deve estar centralizado</w:t>
      </w:r>
    </w:p>
  </w:comment>
  <w:comment w:id="118" w:author="Andreza Sartori" w:date="2020-11-03T09:45:00Z" w:initials="AS">
    <w:p w14:paraId="7FB013E8" w14:textId="5E6513D7" w:rsidR="00B04017" w:rsidRDefault="00B04017">
      <w:pPr>
        <w:pStyle w:val="Textodecomentrio"/>
      </w:pPr>
      <w:r>
        <w:rPr>
          <w:rStyle w:val="Refdecomentrio"/>
        </w:rPr>
        <w:annotationRef/>
      </w:r>
      <w:r>
        <w:t>Sem itálico</w:t>
      </w:r>
      <w:r w:rsidR="001D4DB9">
        <w:t>. Faça isso para os demais.</w:t>
      </w:r>
    </w:p>
  </w:comment>
  <w:comment w:id="119" w:author="Andreza Sartori" w:date="2020-11-03T09:54:00Z" w:initials="AS">
    <w:p w14:paraId="38D0683F" w14:textId="1C639410" w:rsidR="00C14A29" w:rsidRDefault="00C14A29">
      <w:pPr>
        <w:pStyle w:val="Textodecomentrio"/>
      </w:pPr>
      <w:r>
        <w:rPr>
          <w:rStyle w:val="Refdecomentrio"/>
        </w:rPr>
        <w:annotationRef/>
      </w:r>
      <w:r>
        <w:t>Não eram sistemas?</w:t>
      </w:r>
    </w:p>
  </w:comment>
  <w:comment w:id="120" w:author="Andreza Sartori" w:date="2020-11-03T09:55:00Z" w:initials="AS">
    <w:p w14:paraId="50649150" w14:textId="5A074E16" w:rsidR="005D2BFD" w:rsidRDefault="005D2BFD">
      <w:pPr>
        <w:pStyle w:val="Textodecomentrio"/>
      </w:pPr>
      <w:r>
        <w:rPr>
          <w:rStyle w:val="Refdecomentrio"/>
        </w:rPr>
        <w:annotationRef/>
      </w:r>
      <w:r>
        <w:t xml:space="preserve">Tem certeza? </w:t>
      </w:r>
      <w:r w:rsidR="00E34262">
        <w:t xml:space="preserve"> Já fez testes? Rever frase.</w:t>
      </w:r>
    </w:p>
  </w:comment>
  <w:comment w:id="122" w:author="Andreza Sartori" w:date="2020-11-03T11:04:00Z" w:initials="AS">
    <w:p w14:paraId="764048ED" w14:textId="27347239" w:rsidR="00444D06" w:rsidRDefault="00444D06">
      <w:pPr>
        <w:pStyle w:val="Textodecomentrio"/>
      </w:pPr>
      <w:r>
        <w:rPr>
          <w:rStyle w:val="Refdecomentrio"/>
        </w:rPr>
        <w:annotationRef/>
      </w:r>
      <w:r w:rsidRPr="00444D06">
        <w:t>Início na segunda quinzena de fevereiro.</w:t>
      </w:r>
    </w:p>
  </w:comment>
  <w:comment w:id="124" w:author="Andreza Sartori" w:date="2020-11-03T10:12:00Z" w:initials="AS">
    <w:p w14:paraId="40C0D97C" w14:textId="3DD5356A" w:rsidR="008B5658" w:rsidRDefault="008B5658">
      <w:pPr>
        <w:pStyle w:val="Textodecomentrio"/>
      </w:pPr>
      <w:r>
        <w:rPr>
          <w:rStyle w:val="Refdecomentrio"/>
        </w:rPr>
        <w:annotationRef/>
      </w:r>
      <w:r>
        <w:t>Não está nas referências</w:t>
      </w:r>
    </w:p>
  </w:comment>
  <w:comment w:id="125" w:author="Andreza Sartori" w:date="2020-11-03T10:10:00Z" w:initials="AS">
    <w:p w14:paraId="4C9AE7FA" w14:textId="3B1028A3" w:rsidR="00A4782E" w:rsidRDefault="00A4782E">
      <w:pPr>
        <w:pStyle w:val="Textodecomentrio"/>
      </w:pPr>
      <w:r>
        <w:rPr>
          <w:rStyle w:val="Refdecomentrio"/>
        </w:rPr>
        <w:annotationRef/>
      </w:r>
      <w:r>
        <w:t>Isto é uma citação direta? Não está de acordo com a norma.</w:t>
      </w:r>
    </w:p>
  </w:comment>
  <w:comment w:id="126" w:author="Andreza Sartori" w:date="2020-11-03T10:11:00Z" w:initials="AS">
    <w:p w14:paraId="54FDD493" w14:textId="5938FC5B" w:rsidR="00002360" w:rsidRDefault="00002360">
      <w:pPr>
        <w:pStyle w:val="Textodecomentrio"/>
      </w:pPr>
      <w:r>
        <w:rPr>
          <w:rStyle w:val="Refdecomentrio"/>
        </w:rPr>
        <w:annotationRef/>
      </w:r>
      <w:r>
        <w:t>Confuso. Rever.</w:t>
      </w:r>
    </w:p>
  </w:comment>
  <w:comment w:id="127" w:author="Andreza Sartori" w:date="2020-11-03T10:12:00Z" w:initials="AS">
    <w:p w14:paraId="68B279E6" w14:textId="7471CF20" w:rsidR="00722A32" w:rsidRDefault="00722A32">
      <w:pPr>
        <w:pStyle w:val="Textodecomentrio"/>
      </w:pPr>
      <w:r>
        <w:rPr>
          <w:rStyle w:val="Refdecomentrio"/>
        </w:rPr>
        <w:annotationRef/>
      </w:r>
      <w:r>
        <w:t>Não está nas referências</w:t>
      </w:r>
    </w:p>
  </w:comment>
  <w:comment w:id="129" w:author="Andreza Sartori" w:date="2020-11-01T12:57:00Z" w:initials="AS">
    <w:p w14:paraId="7FC1778C" w14:textId="364E5D47" w:rsidR="00551BDF" w:rsidRDefault="00551BDF">
      <w:pPr>
        <w:pStyle w:val="Textodecomentrio"/>
      </w:pPr>
      <w:r>
        <w:rPr>
          <w:rStyle w:val="Refdecomentrio"/>
        </w:rPr>
        <w:annotationRef/>
      </w:r>
      <w:r w:rsidR="002E76AE" w:rsidRPr="002E76AE">
        <w:t>Não se coloca título em caixa alta.</w:t>
      </w:r>
    </w:p>
  </w:comment>
  <w:comment w:id="130" w:author="Andreza Sartori" w:date="2020-11-01T12:57:00Z" w:initials="AS">
    <w:p w14:paraId="775D3399" w14:textId="5C90773B" w:rsidR="002E76AE" w:rsidRDefault="002E76AE">
      <w:pPr>
        <w:pStyle w:val="Textodecomentrio"/>
      </w:pPr>
      <w:r>
        <w:rPr>
          <w:rStyle w:val="Refdecomentrio"/>
        </w:rPr>
        <w:annotationRef/>
      </w:r>
      <w:r w:rsidRPr="002E76AE">
        <w:t>Não se coloca título em caixa alta.</w:t>
      </w:r>
    </w:p>
  </w:comment>
  <w:comment w:id="131" w:author="Andreza Sartori" w:date="2020-11-01T12:58:00Z" w:initials="AS">
    <w:p w14:paraId="30DDF9DB" w14:textId="6C321DC6" w:rsidR="005A1B5F" w:rsidRDefault="005A1B5F">
      <w:pPr>
        <w:pStyle w:val="Textodecomentrio"/>
      </w:pPr>
      <w:r>
        <w:rPr>
          <w:rStyle w:val="Refdecomentrio"/>
        </w:rPr>
        <w:annotationRef/>
      </w:r>
      <w:r w:rsidRPr="005A1B5F">
        <w:t>Não se coloca título em caixa alta.</w:t>
      </w:r>
    </w:p>
  </w:comment>
  <w:comment w:id="132" w:author="Andreza Sartori" w:date="2020-11-03T07:48:00Z" w:initials="AS">
    <w:p w14:paraId="36725A5B" w14:textId="77777777" w:rsidR="00EB25B2" w:rsidRDefault="00EB25B2">
      <w:pPr>
        <w:pStyle w:val="Textodecomentrio"/>
        <w:rPr>
          <w:b/>
        </w:rPr>
      </w:pPr>
      <w:r>
        <w:rPr>
          <w:rStyle w:val="Refdecomentrio"/>
        </w:rPr>
        <w:annotationRef/>
      </w:r>
      <w:r w:rsidR="00530A37" w:rsidRPr="00F14812">
        <w:rPr>
          <w:b/>
        </w:rPr>
        <w:t>O pré-projeto deve ter no mínimo 8 (oito) e no máximo 12 (doze) páginas (inclu</w:t>
      </w:r>
      <w:r w:rsidR="00530A37">
        <w:rPr>
          <w:b/>
        </w:rPr>
        <w:t>indo referências e assinaturas)</w:t>
      </w:r>
    </w:p>
    <w:p w14:paraId="358AB28E" w14:textId="77777777" w:rsidR="00EE39E3" w:rsidRDefault="00EE39E3">
      <w:pPr>
        <w:pStyle w:val="Textodecomentrio"/>
        <w:rPr>
          <w:b/>
        </w:rPr>
      </w:pPr>
    </w:p>
    <w:p w14:paraId="207C94A3" w14:textId="4C823A27" w:rsidR="00EE39E3" w:rsidRDefault="00EE39E3">
      <w:pPr>
        <w:pStyle w:val="Textodecomentrio"/>
        <w:rPr>
          <w:b/>
        </w:rPr>
      </w:pPr>
      <w:r>
        <w:rPr>
          <w:b/>
        </w:rPr>
        <w:t>+</w:t>
      </w:r>
    </w:p>
    <w:p w14:paraId="3AFDB685" w14:textId="77777777" w:rsidR="00517F27" w:rsidRDefault="00517F27">
      <w:pPr>
        <w:pStyle w:val="Textodecomentrio"/>
        <w:rPr>
          <w:b/>
        </w:rPr>
      </w:pPr>
    </w:p>
    <w:p w14:paraId="65111A1A" w14:textId="2C3332F0" w:rsidR="00EE39E3" w:rsidRDefault="00EE39E3">
      <w:pPr>
        <w:pStyle w:val="Textodecomentrio"/>
      </w:pPr>
      <w:r>
        <w:rPr>
          <w:b/>
        </w:rPr>
        <w:t xml:space="preserve">Revisões </w:t>
      </w:r>
      <w:r w:rsidR="00416B85">
        <w:rPr>
          <w:b/>
        </w:rPr>
        <w:t xml:space="preserve">e comentários </w:t>
      </w:r>
      <w:r>
        <w:rPr>
          <w:b/>
        </w:rPr>
        <w:t>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4BD2CF" w15:done="0"/>
  <w15:commentEx w15:paraId="5516907A" w15:done="0"/>
  <w15:commentEx w15:paraId="63FB6653" w15:done="0"/>
  <w15:commentEx w15:paraId="787A9C41" w15:done="0"/>
  <w15:commentEx w15:paraId="5F6A9E89" w15:done="0"/>
  <w15:commentEx w15:paraId="147D3A6A" w15:done="0"/>
  <w15:commentEx w15:paraId="34722528" w15:done="0"/>
  <w15:commentEx w15:paraId="2DE3730E" w15:done="0"/>
  <w15:commentEx w15:paraId="4853A9E2" w15:done="0"/>
  <w15:commentEx w15:paraId="1F29F9F4" w15:done="0"/>
  <w15:commentEx w15:paraId="6E55223B" w15:done="0"/>
  <w15:commentEx w15:paraId="0F0C2BD9" w15:done="0"/>
  <w15:commentEx w15:paraId="5C445ADB" w15:done="0"/>
  <w15:commentEx w15:paraId="6A5A7B4E" w15:done="0"/>
  <w15:commentEx w15:paraId="55DDF630" w15:done="0"/>
  <w15:commentEx w15:paraId="4B9A94FB" w15:done="0"/>
  <w15:commentEx w15:paraId="26F62FB2" w15:done="0"/>
  <w15:commentEx w15:paraId="207D5E7A" w15:done="0"/>
  <w15:commentEx w15:paraId="76A878D8" w15:done="0"/>
  <w15:commentEx w15:paraId="2DBAE697" w15:done="0"/>
  <w15:commentEx w15:paraId="103E20B7" w15:done="0"/>
  <w15:commentEx w15:paraId="246F5A77" w15:done="0"/>
  <w15:commentEx w15:paraId="6EED14EA" w15:done="0"/>
  <w15:commentEx w15:paraId="11B585B9" w15:done="0"/>
  <w15:commentEx w15:paraId="00C779FC" w15:done="0"/>
  <w15:commentEx w15:paraId="37D2A1C3" w15:done="0"/>
  <w15:commentEx w15:paraId="22875809" w15:done="0"/>
  <w15:commentEx w15:paraId="7FB013E8" w15:done="0"/>
  <w15:commentEx w15:paraId="38D0683F" w15:done="0"/>
  <w15:commentEx w15:paraId="50649150" w15:done="0"/>
  <w15:commentEx w15:paraId="764048ED" w15:done="0"/>
  <w15:commentEx w15:paraId="40C0D97C" w15:done="0"/>
  <w15:commentEx w15:paraId="4C9AE7FA" w15:done="0"/>
  <w15:commentEx w15:paraId="54FDD493" w15:done="0"/>
  <w15:commentEx w15:paraId="68B279E6" w15:done="0"/>
  <w15:commentEx w15:paraId="7FC1778C" w15:done="0"/>
  <w15:commentEx w15:paraId="775D3399" w15:done="0"/>
  <w15:commentEx w15:paraId="30DDF9DB" w15:done="0"/>
  <w15:commentEx w15:paraId="65111A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B858D" w16cex:dateUtc="2020-11-03T10:30:00Z"/>
  <w16cex:commentExtensible w16cex:durableId="2346FD0B" w16cex:dateUtc="2020-10-30T23:58:00Z"/>
  <w16cex:commentExtensible w16cex:durableId="234B8841" w16cex:dateUtc="2020-11-03T10:41:00Z"/>
  <w16cex:commentExtensible w16cex:durableId="234B8A68" w16cex:dateUtc="2020-11-03T10:51:00Z"/>
  <w16cex:commentExtensible w16cex:durableId="234B8B24" w16cex:dateUtc="2020-11-03T10:54:00Z"/>
  <w16cex:commentExtensible w16cex:durableId="234B8B9C" w16cex:dateUtc="2020-11-03T10:56:00Z"/>
  <w16cex:commentExtensible w16cex:durableId="234B8BD3" w16cex:dateUtc="2020-11-03T10:57:00Z"/>
  <w16cex:commentExtensible w16cex:durableId="234B8C24" w16cex:dateUtc="2020-11-03T10:58:00Z"/>
  <w16cex:commentExtensible w16cex:durableId="234B8C8D" w16cex:dateUtc="2020-11-03T11:00:00Z"/>
  <w16cex:commentExtensible w16cex:durableId="234B8D52" w16cex:dateUtc="2020-11-03T11:03:00Z"/>
  <w16cex:commentExtensible w16cex:durableId="234B9147" w16cex:dateUtc="2020-11-03T11:20:00Z"/>
  <w16cex:commentExtensible w16cex:durableId="234B9084" w16cex:dateUtc="2020-11-03T11:17:00Z"/>
  <w16cex:commentExtensible w16cex:durableId="234B8E7D" w16cex:dateUtc="2020-11-03T11:08:00Z"/>
  <w16cex:commentExtensible w16cex:durableId="2347D62B" w16cex:dateUtc="2020-10-31T15:25:00Z"/>
  <w16cex:commentExtensible w16cex:durableId="234B8DFA" w16cex:dateUtc="2020-11-03T11:06:00Z"/>
  <w16cex:commentExtensible w16cex:durableId="234B8DD8" w16cex:dateUtc="2020-11-03T11:05:00Z"/>
  <w16cex:commentExtensible w16cex:durableId="2347D6C4" w16cex:dateUtc="2020-10-31T15:27:00Z"/>
  <w16cex:commentExtensible w16cex:durableId="2347D6F1" w16cex:dateUtc="2020-10-31T15:28:00Z"/>
  <w16cex:commentExtensible w16cex:durableId="234BA281" w16cex:dateUtc="2020-11-03T12:33:00Z"/>
  <w16cex:commentExtensible w16cex:durableId="234B91C3" w16cex:dateUtc="2020-11-03T11:22:00Z"/>
  <w16cex:commentExtensible w16cex:durableId="234B91FF" w16cex:dateUtc="2020-11-03T11:23:00Z"/>
  <w16cex:commentExtensible w16cex:durableId="234BA219" w16cex:dateUtc="2020-11-03T12:32:00Z"/>
  <w16cex:commentExtensible w16cex:durableId="234BA621" w16cex:dateUtc="2020-11-03T12:49:00Z"/>
  <w16cex:commentExtensible w16cex:durableId="234BA384" w16cex:dateUtc="2020-11-03T12:38:00Z"/>
  <w16cex:commentExtensible w16cex:durableId="234BA390" w16cex:dateUtc="2020-11-03T12:38:00Z"/>
  <w16cex:commentExtensible w16cex:durableId="234BA44C" w16cex:dateUtc="2020-11-03T12:41:00Z"/>
  <w16cex:commentExtensible w16cex:durableId="23492F05" w16cex:dateUtc="2020-11-01T15:56:00Z"/>
  <w16cex:commentExtensible w16cex:durableId="234BA524" w16cex:dateUtc="2020-11-03T12:45:00Z"/>
  <w16cex:commentExtensible w16cex:durableId="234BA760" w16cex:dateUtc="2020-11-03T12:54:00Z"/>
  <w16cex:commentExtensible w16cex:durableId="234BA79F" w16cex:dateUtc="2020-11-03T12:55:00Z"/>
  <w16cex:commentExtensible w16cex:durableId="234BB7D4" w16cex:dateUtc="2020-11-03T14:04:00Z"/>
  <w16cex:commentExtensible w16cex:durableId="234BABA5" w16cex:dateUtc="2020-11-03T13:12:00Z"/>
  <w16cex:commentExtensible w16cex:durableId="234BAB2E" w16cex:dateUtc="2020-11-03T13:10:00Z"/>
  <w16cex:commentExtensible w16cex:durableId="234BAB5D" w16cex:dateUtc="2020-11-03T13:11:00Z"/>
  <w16cex:commentExtensible w16cex:durableId="234BAB79" w16cex:dateUtc="2020-11-03T13:12:00Z"/>
  <w16cex:commentExtensible w16cex:durableId="23492F2F" w16cex:dateUtc="2020-11-01T15:57:00Z"/>
  <w16cex:commentExtensible w16cex:durableId="23492F51" w16cex:dateUtc="2020-11-01T15:57:00Z"/>
  <w16cex:commentExtensible w16cex:durableId="23492F5D" w16cex:dateUtc="2020-11-01T15:58:00Z"/>
  <w16cex:commentExtensible w16cex:durableId="234B89C5" w16cex:dateUtc="2020-11-03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4BD2CF" w16cid:durableId="234B858D"/>
  <w16cid:commentId w16cid:paraId="5516907A" w16cid:durableId="2346FD0B"/>
  <w16cid:commentId w16cid:paraId="63FB6653" w16cid:durableId="234B8841"/>
  <w16cid:commentId w16cid:paraId="787A9C41" w16cid:durableId="234B8A68"/>
  <w16cid:commentId w16cid:paraId="5F6A9E89" w16cid:durableId="234B8B24"/>
  <w16cid:commentId w16cid:paraId="147D3A6A" w16cid:durableId="234B8B9C"/>
  <w16cid:commentId w16cid:paraId="34722528" w16cid:durableId="234B8BD3"/>
  <w16cid:commentId w16cid:paraId="2DE3730E" w16cid:durableId="234B8C24"/>
  <w16cid:commentId w16cid:paraId="4853A9E2" w16cid:durableId="234B8C8D"/>
  <w16cid:commentId w16cid:paraId="1F29F9F4" w16cid:durableId="234B8D52"/>
  <w16cid:commentId w16cid:paraId="6E55223B" w16cid:durableId="234B9147"/>
  <w16cid:commentId w16cid:paraId="0F0C2BD9" w16cid:durableId="234B9084"/>
  <w16cid:commentId w16cid:paraId="5C445ADB" w16cid:durableId="234B8E7D"/>
  <w16cid:commentId w16cid:paraId="6A5A7B4E" w16cid:durableId="2347D62B"/>
  <w16cid:commentId w16cid:paraId="55DDF630" w16cid:durableId="234B8DFA"/>
  <w16cid:commentId w16cid:paraId="4B9A94FB" w16cid:durableId="234B8DD8"/>
  <w16cid:commentId w16cid:paraId="26F62FB2" w16cid:durableId="2347D6C4"/>
  <w16cid:commentId w16cid:paraId="207D5E7A" w16cid:durableId="2347D6F1"/>
  <w16cid:commentId w16cid:paraId="76A878D8" w16cid:durableId="234BA281"/>
  <w16cid:commentId w16cid:paraId="2DBAE697" w16cid:durableId="234B91C3"/>
  <w16cid:commentId w16cid:paraId="103E20B7" w16cid:durableId="234B91FF"/>
  <w16cid:commentId w16cid:paraId="246F5A77" w16cid:durableId="234BA219"/>
  <w16cid:commentId w16cid:paraId="6EED14EA" w16cid:durableId="234BA621"/>
  <w16cid:commentId w16cid:paraId="11B585B9" w16cid:durableId="234BA384"/>
  <w16cid:commentId w16cid:paraId="00C779FC" w16cid:durableId="234BA390"/>
  <w16cid:commentId w16cid:paraId="37D2A1C3" w16cid:durableId="234BA44C"/>
  <w16cid:commentId w16cid:paraId="22875809" w16cid:durableId="23492F05"/>
  <w16cid:commentId w16cid:paraId="7FB013E8" w16cid:durableId="234BA524"/>
  <w16cid:commentId w16cid:paraId="38D0683F" w16cid:durableId="234BA760"/>
  <w16cid:commentId w16cid:paraId="50649150" w16cid:durableId="234BA79F"/>
  <w16cid:commentId w16cid:paraId="764048ED" w16cid:durableId="234BB7D4"/>
  <w16cid:commentId w16cid:paraId="40C0D97C" w16cid:durableId="234BABA5"/>
  <w16cid:commentId w16cid:paraId="4C9AE7FA" w16cid:durableId="234BAB2E"/>
  <w16cid:commentId w16cid:paraId="54FDD493" w16cid:durableId="234BAB5D"/>
  <w16cid:commentId w16cid:paraId="68B279E6" w16cid:durableId="234BAB79"/>
  <w16cid:commentId w16cid:paraId="7FC1778C" w16cid:durableId="23492F2F"/>
  <w16cid:commentId w16cid:paraId="775D3399" w16cid:durableId="23492F51"/>
  <w16cid:commentId w16cid:paraId="30DDF9DB" w16cid:durableId="23492F5D"/>
  <w16cid:commentId w16cid:paraId="65111A1A" w16cid:durableId="234B89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FBCFE" w14:textId="77777777" w:rsidR="00D1734B" w:rsidRDefault="00D1734B">
      <w:r>
        <w:separator/>
      </w:r>
    </w:p>
  </w:endnote>
  <w:endnote w:type="continuationSeparator" w:id="0">
    <w:p w14:paraId="3104D4D4" w14:textId="77777777" w:rsidR="00D1734B" w:rsidRDefault="00D1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2E3C1" w14:textId="77777777" w:rsidR="00D1734B" w:rsidRDefault="00D1734B">
      <w:r>
        <w:separator/>
      </w:r>
    </w:p>
  </w:footnote>
  <w:footnote w:type="continuationSeparator" w:id="0">
    <w:p w14:paraId="6F168C92" w14:textId="77777777" w:rsidR="00D1734B" w:rsidRDefault="00D17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4B9E7" w14:textId="77777777" w:rsidR="00C72A34" w:rsidRDefault="00C72A34" w:rsidP="007E46A1">
    <w:pPr>
      <w:pStyle w:val="Cabealho"/>
      <w:jc w:val="right"/>
    </w:pPr>
  </w:p>
  <w:p w14:paraId="628CC40F" w14:textId="77777777" w:rsidR="00C72A34" w:rsidRDefault="00C72A34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4D4A57ED" w14:textId="77777777" w:rsidR="00C72A34" w:rsidRDefault="00C72A34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C72A34" w14:paraId="65550AD6" w14:textId="77777777" w:rsidTr="008F2DC1">
      <w:tc>
        <w:tcPr>
          <w:tcW w:w="9212" w:type="dxa"/>
          <w:gridSpan w:val="2"/>
          <w:shd w:val="clear" w:color="auto" w:fill="auto"/>
        </w:tcPr>
        <w:p w14:paraId="277F9A74" w14:textId="77777777" w:rsidR="00C72A34" w:rsidRDefault="00C72A34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C72A34" w14:paraId="7BD54A67" w14:textId="77777777" w:rsidTr="008F2DC1">
      <w:tc>
        <w:tcPr>
          <w:tcW w:w="5778" w:type="dxa"/>
          <w:shd w:val="clear" w:color="auto" w:fill="auto"/>
        </w:tcPr>
        <w:p w14:paraId="0A8DA483" w14:textId="77777777" w:rsidR="00C72A34" w:rsidRPr="003C5262" w:rsidRDefault="00C72A34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(X)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76ECF739" w14:textId="77777777" w:rsidR="00C72A34" w:rsidRDefault="00C72A34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2020/02</w:t>
          </w:r>
        </w:p>
      </w:tc>
    </w:tr>
  </w:tbl>
  <w:p w14:paraId="409445A2" w14:textId="77777777" w:rsidR="00C72A34" w:rsidRDefault="00C72A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73356DD"/>
    <w:multiLevelType w:val="hybridMultilevel"/>
    <w:tmpl w:val="58A40FA6"/>
    <w:lvl w:ilvl="0" w:tplc="995286C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7F680C87"/>
    <w:multiLevelType w:val="hybridMultilevel"/>
    <w:tmpl w:val="909428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/>
  <w:doNotTrackMov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2360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5974"/>
    <w:rsid w:val="0004641A"/>
    <w:rsid w:val="0005062F"/>
    <w:rsid w:val="00052A07"/>
    <w:rsid w:val="000533DA"/>
    <w:rsid w:val="0005457F"/>
    <w:rsid w:val="00056C3E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4B5C"/>
    <w:rsid w:val="000F77E3"/>
    <w:rsid w:val="000F7B36"/>
    <w:rsid w:val="00107B02"/>
    <w:rsid w:val="00110A58"/>
    <w:rsid w:val="0011363A"/>
    <w:rsid w:val="00113A3F"/>
    <w:rsid w:val="001164FE"/>
    <w:rsid w:val="00125084"/>
    <w:rsid w:val="00125277"/>
    <w:rsid w:val="001375F7"/>
    <w:rsid w:val="00144FAB"/>
    <w:rsid w:val="001554E9"/>
    <w:rsid w:val="001566BC"/>
    <w:rsid w:val="00161942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B43A1"/>
    <w:rsid w:val="001C33B0"/>
    <w:rsid w:val="001C57E6"/>
    <w:rsid w:val="001C5CBB"/>
    <w:rsid w:val="001C69F2"/>
    <w:rsid w:val="001D4DB9"/>
    <w:rsid w:val="001D6234"/>
    <w:rsid w:val="001E646A"/>
    <w:rsid w:val="001E682E"/>
    <w:rsid w:val="001F007F"/>
    <w:rsid w:val="001F0D36"/>
    <w:rsid w:val="001F2D61"/>
    <w:rsid w:val="00202F3F"/>
    <w:rsid w:val="00224BB2"/>
    <w:rsid w:val="00235240"/>
    <w:rsid w:val="002368FD"/>
    <w:rsid w:val="0024110F"/>
    <w:rsid w:val="002423AB"/>
    <w:rsid w:val="002440B0"/>
    <w:rsid w:val="00260C83"/>
    <w:rsid w:val="0027792D"/>
    <w:rsid w:val="00282723"/>
    <w:rsid w:val="00282788"/>
    <w:rsid w:val="0028617A"/>
    <w:rsid w:val="002936C2"/>
    <w:rsid w:val="00293F7F"/>
    <w:rsid w:val="0029608A"/>
    <w:rsid w:val="002A6617"/>
    <w:rsid w:val="002A7E1B"/>
    <w:rsid w:val="002B0EDC"/>
    <w:rsid w:val="002B336F"/>
    <w:rsid w:val="002B4718"/>
    <w:rsid w:val="002E6DD1"/>
    <w:rsid w:val="002E76AE"/>
    <w:rsid w:val="002F027E"/>
    <w:rsid w:val="002F1E13"/>
    <w:rsid w:val="003054D0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9111D"/>
    <w:rsid w:val="003A1647"/>
    <w:rsid w:val="003A2B7D"/>
    <w:rsid w:val="003A4A75"/>
    <w:rsid w:val="003A5366"/>
    <w:rsid w:val="003B647A"/>
    <w:rsid w:val="003C2526"/>
    <w:rsid w:val="003C5262"/>
    <w:rsid w:val="003D398C"/>
    <w:rsid w:val="003D473B"/>
    <w:rsid w:val="003D4B35"/>
    <w:rsid w:val="003E4F19"/>
    <w:rsid w:val="003F5F25"/>
    <w:rsid w:val="0040436D"/>
    <w:rsid w:val="00410543"/>
    <w:rsid w:val="00416B85"/>
    <w:rsid w:val="004173CC"/>
    <w:rsid w:val="0042356B"/>
    <w:rsid w:val="0042420A"/>
    <w:rsid w:val="004243D2"/>
    <w:rsid w:val="00424610"/>
    <w:rsid w:val="00440FBB"/>
    <w:rsid w:val="00444D06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C5522"/>
    <w:rsid w:val="004E23CE"/>
    <w:rsid w:val="004E516B"/>
    <w:rsid w:val="004F372E"/>
    <w:rsid w:val="00500539"/>
    <w:rsid w:val="00503373"/>
    <w:rsid w:val="00503F3F"/>
    <w:rsid w:val="00511F19"/>
    <w:rsid w:val="005164B4"/>
    <w:rsid w:val="00517F27"/>
    <w:rsid w:val="00530A37"/>
    <w:rsid w:val="00536336"/>
    <w:rsid w:val="00542ED7"/>
    <w:rsid w:val="00550D4A"/>
    <w:rsid w:val="00551BDF"/>
    <w:rsid w:val="00564A29"/>
    <w:rsid w:val="00564FBC"/>
    <w:rsid w:val="005705A9"/>
    <w:rsid w:val="00572864"/>
    <w:rsid w:val="0058482B"/>
    <w:rsid w:val="0058618A"/>
    <w:rsid w:val="00591611"/>
    <w:rsid w:val="005A1B5F"/>
    <w:rsid w:val="005A362B"/>
    <w:rsid w:val="005A4952"/>
    <w:rsid w:val="005B20A1"/>
    <w:rsid w:val="005B2478"/>
    <w:rsid w:val="005B73F1"/>
    <w:rsid w:val="005C21FC"/>
    <w:rsid w:val="005C30AE"/>
    <w:rsid w:val="005D2BFD"/>
    <w:rsid w:val="005D7461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27FDE"/>
    <w:rsid w:val="006305AA"/>
    <w:rsid w:val="0063277E"/>
    <w:rsid w:val="006364F4"/>
    <w:rsid w:val="006426D5"/>
    <w:rsid w:val="00642924"/>
    <w:rsid w:val="006466FF"/>
    <w:rsid w:val="00646A5F"/>
    <w:rsid w:val="006475C1"/>
    <w:rsid w:val="006502B3"/>
    <w:rsid w:val="00656C00"/>
    <w:rsid w:val="006605C8"/>
    <w:rsid w:val="00661967"/>
    <w:rsid w:val="00661F61"/>
    <w:rsid w:val="00671B49"/>
    <w:rsid w:val="00674155"/>
    <w:rsid w:val="006746CA"/>
    <w:rsid w:val="006856A5"/>
    <w:rsid w:val="00695745"/>
    <w:rsid w:val="0069600B"/>
    <w:rsid w:val="006A0A1A"/>
    <w:rsid w:val="006A6460"/>
    <w:rsid w:val="006B104E"/>
    <w:rsid w:val="006B52EE"/>
    <w:rsid w:val="006B5AEA"/>
    <w:rsid w:val="006B6383"/>
    <w:rsid w:val="006B640D"/>
    <w:rsid w:val="006C5D48"/>
    <w:rsid w:val="006C61FA"/>
    <w:rsid w:val="006C7E29"/>
    <w:rsid w:val="006D0896"/>
    <w:rsid w:val="006D5695"/>
    <w:rsid w:val="006E25D2"/>
    <w:rsid w:val="0070391A"/>
    <w:rsid w:val="00706486"/>
    <w:rsid w:val="00713E85"/>
    <w:rsid w:val="007214E3"/>
    <w:rsid w:val="007222F7"/>
    <w:rsid w:val="00722A32"/>
    <w:rsid w:val="00724679"/>
    <w:rsid w:val="00725368"/>
    <w:rsid w:val="007304F3"/>
    <w:rsid w:val="00730839"/>
    <w:rsid w:val="00730F60"/>
    <w:rsid w:val="00731AD0"/>
    <w:rsid w:val="00733FF9"/>
    <w:rsid w:val="007554DF"/>
    <w:rsid w:val="0075776D"/>
    <w:rsid w:val="0076105C"/>
    <w:rsid w:val="007613FB"/>
    <w:rsid w:val="00761E34"/>
    <w:rsid w:val="007722BF"/>
    <w:rsid w:val="0077580B"/>
    <w:rsid w:val="00781167"/>
    <w:rsid w:val="007854B3"/>
    <w:rsid w:val="00785C2F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107D"/>
    <w:rsid w:val="008072AC"/>
    <w:rsid w:val="00810CEA"/>
    <w:rsid w:val="00812E5B"/>
    <w:rsid w:val="008233E5"/>
    <w:rsid w:val="00833DE8"/>
    <w:rsid w:val="00833F47"/>
    <w:rsid w:val="008348C3"/>
    <w:rsid w:val="008373B4"/>
    <w:rsid w:val="008404C4"/>
    <w:rsid w:val="00847239"/>
    <w:rsid w:val="00847D37"/>
    <w:rsid w:val="0085001D"/>
    <w:rsid w:val="008636E8"/>
    <w:rsid w:val="00871A41"/>
    <w:rsid w:val="00886D76"/>
    <w:rsid w:val="00897019"/>
    <w:rsid w:val="008A38E3"/>
    <w:rsid w:val="008B0A07"/>
    <w:rsid w:val="008B0EA8"/>
    <w:rsid w:val="008B5658"/>
    <w:rsid w:val="008B781F"/>
    <w:rsid w:val="008C0069"/>
    <w:rsid w:val="008C1495"/>
    <w:rsid w:val="008C3DBD"/>
    <w:rsid w:val="008C5E2A"/>
    <w:rsid w:val="008D5522"/>
    <w:rsid w:val="008D69C5"/>
    <w:rsid w:val="008D7404"/>
    <w:rsid w:val="008E0F86"/>
    <w:rsid w:val="008E2B89"/>
    <w:rsid w:val="008E416F"/>
    <w:rsid w:val="008F2DC1"/>
    <w:rsid w:val="008F70AD"/>
    <w:rsid w:val="00900DB1"/>
    <w:rsid w:val="009022BF"/>
    <w:rsid w:val="00911CD9"/>
    <w:rsid w:val="00912B71"/>
    <w:rsid w:val="00931632"/>
    <w:rsid w:val="00932C92"/>
    <w:rsid w:val="0093463C"/>
    <w:rsid w:val="009454E4"/>
    <w:rsid w:val="00955307"/>
    <w:rsid w:val="00961EC0"/>
    <w:rsid w:val="009631CC"/>
    <w:rsid w:val="0096683A"/>
    <w:rsid w:val="00967611"/>
    <w:rsid w:val="009723B0"/>
    <w:rsid w:val="00984240"/>
    <w:rsid w:val="00987F2B"/>
    <w:rsid w:val="00995B07"/>
    <w:rsid w:val="009A2619"/>
    <w:rsid w:val="009A5850"/>
    <w:rsid w:val="009A6B1B"/>
    <w:rsid w:val="009A7283"/>
    <w:rsid w:val="009B10D6"/>
    <w:rsid w:val="009D65D0"/>
    <w:rsid w:val="009D7E91"/>
    <w:rsid w:val="009E135E"/>
    <w:rsid w:val="009E3C92"/>
    <w:rsid w:val="009E54F4"/>
    <w:rsid w:val="009F2BFA"/>
    <w:rsid w:val="00A0009F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4782E"/>
    <w:rsid w:val="00A50EAF"/>
    <w:rsid w:val="00A602F9"/>
    <w:rsid w:val="00A650EE"/>
    <w:rsid w:val="00A662C8"/>
    <w:rsid w:val="00A71157"/>
    <w:rsid w:val="00A75CED"/>
    <w:rsid w:val="00A82DF6"/>
    <w:rsid w:val="00A966E6"/>
    <w:rsid w:val="00AB2BE3"/>
    <w:rsid w:val="00AB7834"/>
    <w:rsid w:val="00AC4D5F"/>
    <w:rsid w:val="00AD165A"/>
    <w:rsid w:val="00AD19B6"/>
    <w:rsid w:val="00AD1D2C"/>
    <w:rsid w:val="00AD63CA"/>
    <w:rsid w:val="00AE0525"/>
    <w:rsid w:val="00AE08DB"/>
    <w:rsid w:val="00AE2729"/>
    <w:rsid w:val="00AE3148"/>
    <w:rsid w:val="00AE5AE2"/>
    <w:rsid w:val="00AE7343"/>
    <w:rsid w:val="00AF1519"/>
    <w:rsid w:val="00B00A13"/>
    <w:rsid w:val="00B00D69"/>
    <w:rsid w:val="00B00E04"/>
    <w:rsid w:val="00B04017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650B1"/>
    <w:rsid w:val="00B67202"/>
    <w:rsid w:val="00B70056"/>
    <w:rsid w:val="00B71C86"/>
    <w:rsid w:val="00B823A7"/>
    <w:rsid w:val="00B8578E"/>
    <w:rsid w:val="00B90FA5"/>
    <w:rsid w:val="00B919F1"/>
    <w:rsid w:val="00BA2260"/>
    <w:rsid w:val="00BB468D"/>
    <w:rsid w:val="00BC0E8D"/>
    <w:rsid w:val="00BC4F18"/>
    <w:rsid w:val="00BE6551"/>
    <w:rsid w:val="00BF083F"/>
    <w:rsid w:val="00BF093B"/>
    <w:rsid w:val="00C00B88"/>
    <w:rsid w:val="00C06B2A"/>
    <w:rsid w:val="00C14A29"/>
    <w:rsid w:val="00C1654C"/>
    <w:rsid w:val="00C272FC"/>
    <w:rsid w:val="00C35E57"/>
    <w:rsid w:val="00C35E80"/>
    <w:rsid w:val="00C40AA2"/>
    <w:rsid w:val="00C4244F"/>
    <w:rsid w:val="00C45983"/>
    <w:rsid w:val="00C632ED"/>
    <w:rsid w:val="00C63DD3"/>
    <w:rsid w:val="00C66150"/>
    <w:rsid w:val="00C70EF5"/>
    <w:rsid w:val="00C72A34"/>
    <w:rsid w:val="00C756C5"/>
    <w:rsid w:val="00C7746E"/>
    <w:rsid w:val="00C82195"/>
    <w:rsid w:val="00C82CAE"/>
    <w:rsid w:val="00C8442E"/>
    <w:rsid w:val="00C930A8"/>
    <w:rsid w:val="00CA108B"/>
    <w:rsid w:val="00CA6CDB"/>
    <w:rsid w:val="00CB5E13"/>
    <w:rsid w:val="00CC2AB2"/>
    <w:rsid w:val="00CC3524"/>
    <w:rsid w:val="00CD27BE"/>
    <w:rsid w:val="00CD29E9"/>
    <w:rsid w:val="00CD4BBC"/>
    <w:rsid w:val="00CD653A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42A5"/>
    <w:rsid w:val="00D15B4E"/>
    <w:rsid w:val="00D1734B"/>
    <w:rsid w:val="00D177E7"/>
    <w:rsid w:val="00D2079F"/>
    <w:rsid w:val="00D33DA0"/>
    <w:rsid w:val="00D447EF"/>
    <w:rsid w:val="00D46CC7"/>
    <w:rsid w:val="00D505E2"/>
    <w:rsid w:val="00D6498F"/>
    <w:rsid w:val="00D7463D"/>
    <w:rsid w:val="00D80F5A"/>
    <w:rsid w:val="00D80FCB"/>
    <w:rsid w:val="00D83DE8"/>
    <w:rsid w:val="00D84943"/>
    <w:rsid w:val="00D94AE7"/>
    <w:rsid w:val="00D966B3"/>
    <w:rsid w:val="00D970F0"/>
    <w:rsid w:val="00DA4540"/>
    <w:rsid w:val="00DA587E"/>
    <w:rsid w:val="00DA5E3C"/>
    <w:rsid w:val="00DA60F4"/>
    <w:rsid w:val="00DA72D4"/>
    <w:rsid w:val="00DB0F8B"/>
    <w:rsid w:val="00DB2B91"/>
    <w:rsid w:val="00DB3052"/>
    <w:rsid w:val="00DC2D17"/>
    <w:rsid w:val="00DE23BF"/>
    <w:rsid w:val="00DE293E"/>
    <w:rsid w:val="00DE3981"/>
    <w:rsid w:val="00DE40DD"/>
    <w:rsid w:val="00DE6AFD"/>
    <w:rsid w:val="00DE7755"/>
    <w:rsid w:val="00DF059A"/>
    <w:rsid w:val="00DF11DF"/>
    <w:rsid w:val="00DF3D56"/>
    <w:rsid w:val="00DF64E9"/>
    <w:rsid w:val="00DF6D19"/>
    <w:rsid w:val="00DF6ED2"/>
    <w:rsid w:val="00DF70F5"/>
    <w:rsid w:val="00E105BF"/>
    <w:rsid w:val="00E1561F"/>
    <w:rsid w:val="00E2252C"/>
    <w:rsid w:val="00E24366"/>
    <w:rsid w:val="00E270C0"/>
    <w:rsid w:val="00E34262"/>
    <w:rsid w:val="00E36D82"/>
    <w:rsid w:val="00E4003F"/>
    <w:rsid w:val="00E42F5C"/>
    <w:rsid w:val="00E460B9"/>
    <w:rsid w:val="00E51601"/>
    <w:rsid w:val="00E51965"/>
    <w:rsid w:val="00E65B72"/>
    <w:rsid w:val="00E67121"/>
    <w:rsid w:val="00E7198D"/>
    <w:rsid w:val="00E735AF"/>
    <w:rsid w:val="00E746D4"/>
    <w:rsid w:val="00E74CA6"/>
    <w:rsid w:val="00E75E3D"/>
    <w:rsid w:val="00E84491"/>
    <w:rsid w:val="00E94046"/>
    <w:rsid w:val="00E9731C"/>
    <w:rsid w:val="00EA04ED"/>
    <w:rsid w:val="00EA4E4C"/>
    <w:rsid w:val="00EB04B7"/>
    <w:rsid w:val="00EB25B2"/>
    <w:rsid w:val="00EB7992"/>
    <w:rsid w:val="00EC0104"/>
    <w:rsid w:val="00EC0184"/>
    <w:rsid w:val="00EC2D7A"/>
    <w:rsid w:val="00EC633A"/>
    <w:rsid w:val="00ED1B9D"/>
    <w:rsid w:val="00ED21E9"/>
    <w:rsid w:val="00EE056F"/>
    <w:rsid w:val="00EE39E3"/>
    <w:rsid w:val="00EE5A33"/>
    <w:rsid w:val="00EF1A7F"/>
    <w:rsid w:val="00EF43F5"/>
    <w:rsid w:val="00EF738B"/>
    <w:rsid w:val="00F017AF"/>
    <w:rsid w:val="00F041C4"/>
    <w:rsid w:val="00F14812"/>
    <w:rsid w:val="00F1598C"/>
    <w:rsid w:val="00F15A85"/>
    <w:rsid w:val="00F20BC6"/>
    <w:rsid w:val="00F21403"/>
    <w:rsid w:val="00F255FC"/>
    <w:rsid w:val="00F259B0"/>
    <w:rsid w:val="00F26A20"/>
    <w:rsid w:val="00F276C9"/>
    <w:rsid w:val="00F31114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1216"/>
    <w:rsid w:val="00F91F43"/>
    <w:rsid w:val="00F92FC4"/>
    <w:rsid w:val="00F943D8"/>
    <w:rsid w:val="00F9793C"/>
    <w:rsid w:val="00FA0C14"/>
    <w:rsid w:val="00FA1091"/>
    <w:rsid w:val="00FA137A"/>
    <w:rsid w:val="00FA5504"/>
    <w:rsid w:val="00FA772F"/>
    <w:rsid w:val="00FB4B02"/>
    <w:rsid w:val="00FC2831"/>
    <w:rsid w:val="00FC2D40"/>
    <w:rsid w:val="00FC3600"/>
    <w:rsid w:val="00FC4A9F"/>
    <w:rsid w:val="00FC565B"/>
    <w:rsid w:val="00FE006E"/>
    <w:rsid w:val="00FE197E"/>
    <w:rsid w:val="00FE1AB5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nfaseSutil">
    <w:name w:val="Subtle Emphasis"/>
    <w:uiPriority w:val="19"/>
    <w:qFormat/>
    <w:rsid w:val="00C72A34"/>
    <w:rPr>
      <w:i/>
      <w:iCs/>
      <w:color w:val="404040"/>
    </w:rPr>
  </w:style>
  <w:style w:type="character" w:customStyle="1" w:styleId="title-text">
    <w:name w:val="title-text"/>
    <w:basedOn w:val="Fontepargpadro"/>
    <w:rsid w:val="00C7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15</Pages>
  <Words>4109</Words>
  <Characters>22192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126</cp:revision>
  <cp:lastPrinted>2015-03-26T13:00:00Z</cp:lastPrinted>
  <dcterms:created xsi:type="dcterms:W3CDTF">2020-08-20T18:47:00Z</dcterms:created>
  <dcterms:modified xsi:type="dcterms:W3CDTF">2020-11-03T14:04:00Z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