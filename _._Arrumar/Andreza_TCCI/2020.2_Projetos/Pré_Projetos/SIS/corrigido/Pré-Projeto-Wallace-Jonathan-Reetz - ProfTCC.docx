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6751453C" w:rsidR="002B0EDC" w:rsidRPr="00B00E04" w:rsidRDefault="00733A95"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733A95">
        <w:t>MEUPARÇA: SISTEMA PARA INTEGRAÇÃO ENTRE ASSOCIADOS DE CLUBE PARA PRÁTICA DE ESPORTES</w:t>
      </w:r>
    </w:p>
    <w:p w14:paraId="6607C7C7" w14:textId="1EC66958" w:rsidR="001E682E" w:rsidRPr="00B143A1" w:rsidRDefault="005144CE" w:rsidP="001E682E">
      <w:pPr>
        <w:pStyle w:val="TF-AUTOR0"/>
        <w:rPr>
          <w:lang w:val="en-US"/>
        </w:rPr>
      </w:pPr>
      <w:r w:rsidRPr="00B143A1">
        <w:rPr>
          <w:lang w:val="en-US"/>
        </w:rPr>
        <w:t xml:space="preserve">Wallace Jonathan </w:t>
      </w:r>
      <w:proofErr w:type="spellStart"/>
      <w:r w:rsidRPr="00B143A1">
        <w:rPr>
          <w:lang w:val="en-US"/>
        </w:rPr>
        <w:t>Reetz</w:t>
      </w:r>
      <w:proofErr w:type="spellEnd"/>
    </w:p>
    <w:p w14:paraId="25B59BC5" w14:textId="3A5E10C7" w:rsidR="001E682E" w:rsidRPr="00B143A1" w:rsidRDefault="001E682E" w:rsidP="005144CE">
      <w:pPr>
        <w:pStyle w:val="TF-AUTOR0"/>
        <w:rPr>
          <w:lang w:val="en-US"/>
        </w:rPr>
      </w:pPr>
      <w:r w:rsidRPr="00B143A1">
        <w:rPr>
          <w:lang w:val="en-US"/>
        </w:rPr>
        <w:t xml:space="preserve">Prof. </w:t>
      </w:r>
      <w:r w:rsidR="005144CE" w:rsidRPr="00B143A1">
        <w:rPr>
          <w:lang w:val="en-US"/>
        </w:rPr>
        <w:t>Marcel Hugo</w:t>
      </w:r>
      <w:r w:rsidRPr="00B143A1">
        <w:rPr>
          <w:lang w:val="en-US"/>
        </w:rPr>
        <w:t xml:space="preserve"> – </w:t>
      </w:r>
      <w:proofErr w:type="spellStart"/>
      <w:r w:rsidRPr="00B143A1">
        <w:rPr>
          <w:lang w:val="en-US"/>
        </w:rPr>
        <w:t>Orientador</w:t>
      </w:r>
      <w:proofErr w:type="spellEnd"/>
    </w:p>
    <w:p w14:paraId="4325A3B1" w14:textId="00475190"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1E51243F" w14:textId="6B8D2E9C" w:rsidR="00E1121D" w:rsidRDefault="001F32AA" w:rsidP="00E532DD">
      <w:pPr>
        <w:pStyle w:val="TF-TEXTO"/>
      </w:pPr>
      <w:r>
        <w:t>De acordo com</w:t>
      </w:r>
      <w:r w:rsidR="00805382">
        <w:t xml:space="preserve"> </w:t>
      </w:r>
      <w:commentRangeStart w:id="9"/>
      <w:r w:rsidR="00805382">
        <w:t xml:space="preserve">Jesus (2016), </w:t>
      </w:r>
      <w:r w:rsidR="00881404">
        <w:t>apud</w:t>
      </w:r>
      <w:r w:rsidR="00805382">
        <w:t xml:space="preserve"> Zucchi (2018)</w:t>
      </w:r>
      <w:commentRangeEnd w:id="9"/>
      <w:r w:rsidR="00DD5C42">
        <w:rPr>
          <w:rStyle w:val="Refdecomentrio"/>
        </w:rPr>
        <w:commentReference w:id="9"/>
      </w:r>
      <w:r w:rsidR="00805382">
        <w:t>, “A dificuldade de encontrar pessoas com os mesmos interesses por esportes é algo frequente</w:t>
      </w:r>
      <w:r>
        <w:t>”</w:t>
      </w:r>
      <w:r w:rsidR="00D47455">
        <w:t xml:space="preserve">. </w:t>
      </w:r>
      <w:commentRangeStart w:id="10"/>
      <w:r w:rsidR="00D47455">
        <w:t>Pessoa</w:t>
      </w:r>
      <w:r>
        <w:t xml:space="preserve"> (2017)</w:t>
      </w:r>
      <w:r w:rsidR="00D47455">
        <w:t>, apud Zucchi (2018)</w:t>
      </w:r>
      <w:r w:rsidR="00AF5385">
        <w:t>,</w:t>
      </w:r>
      <w:commentRangeEnd w:id="10"/>
      <w:r w:rsidR="00D260EC">
        <w:rPr>
          <w:rStyle w:val="Refdecomentrio"/>
        </w:rPr>
        <w:commentReference w:id="10"/>
      </w:r>
      <w:r w:rsidR="00AF5385">
        <w:t xml:space="preserve"> coloca que essas práticas envolvem um grupo mínimo de pessoas</w:t>
      </w:r>
      <w:r w:rsidR="00587438">
        <w:t>, sendo necessário saber como e onde se localizar.</w:t>
      </w:r>
      <w:r w:rsidR="00A64BF8">
        <w:t xml:space="preserve"> </w:t>
      </w:r>
      <w:r w:rsidR="00692653">
        <w:t xml:space="preserve">Essa dificuldade </w:t>
      </w:r>
      <w:r w:rsidR="008A08FA">
        <w:t>ocorre</w:t>
      </w:r>
      <w:r w:rsidR="00692653">
        <w:t xml:space="preserve"> em um cenário em que qualquer pessoa </w:t>
      </w:r>
      <w:r w:rsidR="00395042">
        <w:t>está apta para participar do grupo</w:t>
      </w:r>
      <w:r w:rsidR="004163CE">
        <w:t>, porém, em um cenário em que somente pessoas associadas em um clube/associação podem participar</w:t>
      </w:r>
      <w:r w:rsidR="009C2781">
        <w:t xml:space="preserve">, a dificuldade </w:t>
      </w:r>
      <w:r w:rsidR="008A08FA">
        <w:t>pode aumentar</w:t>
      </w:r>
      <w:r w:rsidR="009C2781">
        <w:t>.</w:t>
      </w:r>
      <w:r w:rsidR="0014126E">
        <w:t xml:space="preserve"> </w:t>
      </w:r>
    </w:p>
    <w:p w14:paraId="0F18F940" w14:textId="650AEC1B" w:rsidR="00664E0D" w:rsidRDefault="00664E0D" w:rsidP="00E532DD">
      <w:pPr>
        <w:pStyle w:val="TF-TEXTO"/>
      </w:pPr>
      <w:r>
        <w:t>Acredita-se que muit</w:t>
      </w:r>
      <w:r w:rsidR="008A08FA">
        <w:t>a</w:t>
      </w:r>
      <w:r>
        <w:t xml:space="preserve">s dessas dificuldades se deve ao fato de que cada pessoa tem seus próprios compromissos, agendas e horários livres para prática de esportes. </w:t>
      </w:r>
      <w:r w:rsidR="000D5441">
        <w:t xml:space="preserve">É possível que um aumento na interação digital entre os associados possa melhorar a troca de informações sobre horários e disponibilidade para a prática do esporte. Essa colaboração de informações pode ser essencial para conseguir realizar a prática do esporte </w:t>
      </w:r>
      <w:commentRangeStart w:id="11"/>
      <w:r w:rsidR="000D5441">
        <w:t xml:space="preserve">desejado. </w:t>
      </w:r>
      <w:r w:rsidR="00110D47">
        <w:t xml:space="preserve"> </w:t>
      </w:r>
      <w:commentRangeEnd w:id="11"/>
      <w:r w:rsidR="004708D1">
        <w:rPr>
          <w:rStyle w:val="Refdecomentrio"/>
        </w:rPr>
        <w:commentReference w:id="11"/>
      </w:r>
    </w:p>
    <w:p w14:paraId="6DFE65BD" w14:textId="3799309F" w:rsidR="002D0541" w:rsidRDefault="008C0B9F" w:rsidP="00E9196D">
      <w:pPr>
        <w:pStyle w:val="TF-TEXTO"/>
      </w:pPr>
      <w:r>
        <w:t xml:space="preserve">Conforme cita Pimentel (2006), sobre os pilares do </w:t>
      </w:r>
      <w:del w:id="12" w:author="Andreza Sartori" w:date="2020-11-01T10:15:00Z">
        <w:r w:rsidDel="00C2785A">
          <w:delText xml:space="preserve">modelo </w:delText>
        </w:r>
      </w:del>
      <w:ins w:id="13" w:author="Andreza Sartori" w:date="2020-11-01T10:15:00Z">
        <w:r w:rsidR="00C2785A">
          <w:t xml:space="preserve">Modelo </w:t>
        </w:r>
      </w:ins>
      <w:r>
        <w:t>3C (M3C)</w:t>
      </w:r>
      <w:r w:rsidR="004C5844">
        <w:t>, a colaboração envolve comunicação, coordenação e cooperação.</w:t>
      </w:r>
      <w:r w:rsidR="001357F9">
        <w:t xml:space="preserve"> O modelo é baseado na ideia de que para colaborar, um grupo tem que comunicar-se, coordenar-se e cooperar (GEROSA, 2005)</w:t>
      </w:r>
      <w:r w:rsidR="00E322CA">
        <w:t xml:space="preserve">. O modelo 3C de colaboração é frequentemente usado pela literatura para classificar os sistemas colaborativos, tal como proposto por </w:t>
      </w:r>
      <w:commentRangeStart w:id="14"/>
      <w:proofErr w:type="spellStart"/>
      <w:r w:rsidR="00E322CA">
        <w:t>Teufel</w:t>
      </w:r>
      <w:proofErr w:type="spellEnd"/>
      <w:r w:rsidR="00E322CA">
        <w:t xml:space="preserve"> et al e </w:t>
      </w:r>
      <w:proofErr w:type="spellStart"/>
      <w:r w:rsidR="00E322CA">
        <w:t>Borghoff</w:t>
      </w:r>
      <w:proofErr w:type="spellEnd"/>
      <w:r w:rsidR="00E322CA">
        <w:t xml:space="preserve"> &amp; </w:t>
      </w:r>
      <w:proofErr w:type="spellStart"/>
      <w:r w:rsidR="00E322CA">
        <w:t>Schlichter</w:t>
      </w:r>
      <w:proofErr w:type="spellEnd"/>
      <w:r w:rsidR="00E322CA">
        <w:t>. (apud PIMENTEL, 2006)</w:t>
      </w:r>
      <w:commentRangeEnd w:id="14"/>
      <w:r w:rsidR="00B1083A">
        <w:rPr>
          <w:rStyle w:val="Refdecomentrio"/>
        </w:rPr>
        <w:commentReference w:id="14"/>
      </w:r>
      <w:r w:rsidR="00E322CA">
        <w:t>.</w:t>
      </w:r>
      <w:r w:rsidR="00664E0D">
        <w:t xml:space="preserve"> </w:t>
      </w:r>
      <w:r w:rsidR="002D0541">
        <w:t xml:space="preserve">Pimentel (2006) explica que a comunicação é realizada </w:t>
      </w:r>
      <w:r w:rsidR="002D0541" w:rsidRPr="00AD1390">
        <w:rPr>
          <w:highlight w:val="yellow"/>
          <w:rPrChange w:id="15" w:author="Andreza Sartori" w:date="2020-11-01T10:18:00Z">
            <w:rPr/>
          </w:rPrChange>
        </w:rPr>
        <w:t>através</w:t>
      </w:r>
      <w:r w:rsidR="002D0541">
        <w:t xml:space="preserve"> da troca de mensagens</w:t>
      </w:r>
      <w:ins w:id="16" w:author="Andreza Sartori" w:date="2020-11-01T10:17:00Z">
        <w:r w:rsidR="008B07E0">
          <w:t>;</w:t>
        </w:r>
      </w:ins>
      <w:del w:id="17" w:author="Andreza Sartori" w:date="2020-11-01T10:17:00Z">
        <w:r w:rsidR="002D0541" w:rsidDel="008B07E0">
          <w:delText>,</w:delText>
        </w:r>
      </w:del>
      <w:ins w:id="18" w:author="Andreza Sartori" w:date="2020-11-01T10:17:00Z">
        <w:r w:rsidR="00626DC6">
          <w:t xml:space="preserve"> a</w:t>
        </w:r>
      </w:ins>
      <w:r w:rsidR="002D0541">
        <w:t xml:space="preserve"> coordenação é </w:t>
      </w:r>
      <w:r w:rsidR="002D0541" w:rsidRPr="00AD1390">
        <w:rPr>
          <w:highlight w:val="yellow"/>
          <w:rPrChange w:id="19" w:author="Andreza Sartori" w:date="2020-11-01T10:18:00Z">
            <w:rPr/>
          </w:rPrChange>
        </w:rPr>
        <w:t>através</w:t>
      </w:r>
      <w:r w:rsidR="002D0541">
        <w:t xml:space="preserve"> do gerenciamento de pessoas, recursos ou atividades</w:t>
      </w:r>
      <w:ins w:id="20" w:author="Andreza Sartori" w:date="2020-11-01T10:18:00Z">
        <w:r w:rsidR="00AD1390">
          <w:t>;</w:t>
        </w:r>
      </w:ins>
      <w:r w:rsidR="002D0541">
        <w:t xml:space="preserve"> e a cooperação </w:t>
      </w:r>
      <w:commentRangeStart w:id="21"/>
      <w:r w:rsidR="002D0541" w:rsidRPr="00AD1390">
        <w:rPr>
          <w:highlight w:val="yellow"/>
          <w:rPrChange w:id="22" w:author="Andreza Sartori" w:date="2020-11-01T10:18:00Z">
            <w:rPr/>
          </w:rPrChange>
        </w:rPr>
        <w:t>através</w:t>
      </w:r>
      <w:commentRangeEnd w:id="21"/>
      <w:r w:rsidR="00AD1390">
        <w:rPr>
          <w:rStyle w:val="Refdecomentrio"/>
        </w:rPr>
        <w:commentReference w:id="21"/>
      </w:r>
      <w:r w:rsidR="002D0541">
        <w:t xml:space="preserve"> da realização de operações em um espaço compartilhado para execuções de tarefas. </w:t>
      </w:r>
    </w:p>
    <w:p w14:paraId="500B7C8B" w14:textId="17272CB2" w:rsidR="004C33E5" w:rsidRDefault="003B3B92" w:rsidP="00732292">
      <w:pPr>
        <w:pStyle w:val="TF-TEXTO"/>
      </w:pPr>
      <w:r>
        <w:t xml:space="preserve">Diante deste cenário, </w:t>
      </w:r>
      <w:r w:rsidR="00E33CC7">
        <w:t xml:space="preserve">este trabalho </w:t>
      </w:r>
      <w:commentRangeStart w:id="23"/>
      <w:r w:rsidR="008A08FA">
        <w:t>desenvolverá</w:t>
      </w:r>
      <w:commentRangeEnd w:id="23"/>
      <w:r w:rsidR="00C82883">
        <w:rPr>
          <w:rStyle w:val="Refdecomentrio"/>
        </w:rPr>
        <w:commentReference w:id="23"/>
      </w:r>
      <w:r w:rsidR="00733A95">
        <w:t xml:space="preserve"> um aplicativo móvel </w:t>
      </w:r>
      <w:r w:rsidR="00733A95" w:rsidRPr="00733A95">
        <w:t xml:space="preserve">que terá como foco principal a interação entre sócios de um clube sócio recreativo, </w:t>
      </w:r>
      <w:r w:rsidR="00EF6F4B">
        <w:t>utilizando</w:t>
      </w:r>
      <w:r w:rsidR="00733A95" w:rsidRPr="00733A95">
        <w:t xml:space="preserve"> do </w:t>
      </w:r>
      <w:commentRangeStart w:id="24"/>
      <w:ins w:id="25" w:author="Andreza Sartori" w:date="2020-11-01T10:20:00Z">
        <w:r w:rsidR="004561ED">
          <w:t>M</w:t>
        </w:r>
      </w:ins>
      <w:del w:id="26" w:author="Andreza Sartori" w:date="2020-11-01T10:20:00Z">
        <w:r w:rsidR="00733A95" w:rsidRPr="00733A95" w:rsidDel="004561ED">
          <w:delText>m</w:delText>
        </w:r>
      </w:del>
      <w:r w:rsidR="00733A95" w:rsidRPr="00733A95">
        <w:t>odelo</w:t>
      </w:r>
      <w:commentRangeEnd w:id="24"/>
      <w:r w:rsidR="004561ED">
        <w:rPr>
          <w:rStyle w:val="Refdecomentrio"/>
        </w:rPr>
        <w:commentReference w:id="24"/>
      </w:r>
      <w:r w:rsidR="00733A95" w:rsidRPr="00733A95">
        <w:t xml:space="preserve"> 3C (M3C) de colaboração para marcar jogos (coordenação), convidar associados (comunicação) e confirmar presença em jogos (cooperação). </w:t>
      </w:r>
      <w:r w:rsidR="00733A95">
        <w:t>Também será desenvolvido um</w:t>
      </w:r>
      <w:r w:rsidR="00EF6F4B">
        <w:t xml:space="preserve">a aplicação </w:t>
      </w:r>
      <w:r w:rsidR="00733A95">
        <w:t xml:space="preserve">web </w:t>
      </w:r>
      <w:r w:rsidR="00E33CC7">
        <w:t xml:space="preserve">que terá como </w:t>
      </w:r>
      <w:r w:rsidR="00733A95">
        <w:t>objetivo manter as dependências do clube/associação</w:t>
      </w:r>
      <w:r w:rsidR="006E04C1">
        <w:t xml:space="preserve"> e importar os dados dos associados</w:t>
      </w:r>
      <w:r w:rsidR="00834A3F">
        <w:t>, como funções de apoio ao aplicativo móvel.</w:t>
      </w:r>
    </w:p>
    <w:p w14:paraId="286B3BEA" w14:textId="42528ECF" w:rsidR="00F255FC" w:rsidRDefault="00F255FC" w:rsidP="007D10F2">
      <w:pPr>
        <w:pStyle w:val="Ttulo2"/>
      </w:pPr>
      <w:bookmarkStart w:id="27" w:name="_Toc419598576"/>
      <w:bookmarkStart w:id="28" w:name="_Toc420721317"/>
      <w:bookmarkStart w:id="29" w:name="_Toc420721467"/>
      <w:bookmarkStart w:id="30" w:name="_Toc420721562"/>
      <w:bookmarkStart w:id="31" w:name="_Toc420721768"/>
      <w:bookmarkStart w:id="32" w:name="_Toc420723209"/>
      <w:bookmarkStart w:id="33" w:name="_Toc482682370"/>
      <w:bookmarkStart w:id="34" w:name="_Toc54164904"/>
      <w:bookmarkStart w:id="35" w:name="_Toc54165664"/>
      <w:bookmarkStart w:id="36" w:name="_Toc54169316"/>
      <w:bookmarkStart w:id="37" w:name="_Toc96347426"/>
      <w:bookmarkStart w:id="38" w:name="_Toc96357710"/>
      <w:bookmarkStart w:id="39" w:name="_Toc96491850"/>
      <w:bookmarkStart w:id="40" w:name="_Toc411603090"/>
      <w:r w:rsidRPr="007D10F2">
        <w:lastRenderedPageBreak/>
        <w:t>OBJETIVOS</w:t>
      </w:r>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9C707E3" w14:textId="186662B6" w:rsidR="00FF2742" w:rsidRDefault="00FF2742" w:rsidP="00FF2742">
      <w:pPr>
        <w:pStyle w:val="TF-TEXTO"/>
      </w:pPr>
      <w:r>
        <w:t xml:space="preserve">O objetivo geral do trabalho é </w:t>
      </w:r>
      <w:r w:rsidR="00FD608F">
        <w:t>disponibilizar</w:t>
      </w:r>
      <w:r>
        <w:t xml:space="preserve"> </w:t>
      </w:r>
      <w:r w:rsidR="004C3585">
        <w:t xml:space="preserve">um </w:t>
      </w:r>
      <w:commentRangeStart w:id="41"/>
      <w:r w:rsidR="004C3585">
        <w:t>sistema</w:t>
      </w:r>
      <w:commentRangeEnd w:id="41"/>
      <w:r w:rsidR="004328C6">
        <w:rPr>
          <w:rStyle w:val="Refdecomentrio"/>
        </w:rPr>
        <w:commentReference w:id="41"/>
      </w:r>
      <w:r w:rsidR="004C3585">
        <w:t xml:space="preserve"> </w:t>
      </w:r>
      <w:r>
        <w:t>qu</w:t>
      </w:r>
      <w:r w:rsidR="004C3585">
        <w:t>e</w:t>
      </w:r>
      <w:r>
        <w:t xml:space="preserve"> </w:t>
      </w:r>
      <w:r w:rsidR="004A4BE1">
        <w:t>realiz</w:t>
      </w:r>
      <w:r w:rsidR="00834A3F">
        <w:t>e</w:t>
      </w:r>
      <w:r w:rsidR="004A4BE1">
        <w:t xml:space="preserve"> a</w:t>
      </w:r>
      <w:r>
        <w:t xml:space="preserve"> integração de associados de um mesmo clube sócio recreativo para a prática de esportes coletivos</w:t>
      </w:r>
      <w:r w:rsidR="00EF6F4B">
        <w:t>.</w:t>
      </w:r>
    </w:p>
    <w:p w14:paraId="14598159" w14:textId="77777777" w:rsidR="00EF6F4B" w:rsidRDefault="00EF6F4B" w:rsidP="00EF6F4B">
      <w:pPr>
        <w:pStyle w:val="TF-TEXTO"/>
      </w:pPr>
      <w:r>
        <w:t>Os objetivos específicos são:</w:t>
      </w:r>
    </w:p>
    <w:p w14:paraId="2D2BFF12" w14:textId="118C5365" w:rsidR="00FF2742" w:rsidRDefault="00B55243" w:rsidP="00FF2742">
      <w:pPr>
        <w:pStyle w:val="TF-ALNEA"/>
      </w:pPr>
      <w:commentRangeStart w:id="42"/>
      <w:r>
        <w:t>d</w:t>
      </w:r>
      <w:r w:rsidR="00FF2742">
        <w:t xml:space="preserve">isponibilizar um aplicativo </w:t>
      </w:r>
      <w:r w:rsidR="00EF6F4B">
        <w:t xml:space="preserve">móvel </w:t>
      </w:r>
      <w:r w:rsidR="00FF2742">
        <w:t>para associados;</w:t>
      </w:r>
    </w:p>
    <w:p w14:paraId="6DCC4A2C" w14:textId="2AE598D7" w:rsidR="00A33413" w:rsidRDefault="00A33413" w:rsidP="00FF2742">
      <w:pPr>
        <w:pStyle w:val="TF-ALNEA"/>
      </w:pPr>
      <w:r>
        <w:t>disponibilizar um</w:t>
      </w:r>
      <w:r w:rsidR="004C3585">
        <w:t>a</w:t>
      </w:r>
      <w:r>
        <w:t xml:space="preserve"> </w:t>
      </w:r>
      <w:r w:rsidR="000F149E">
        <w:t>aplica</w:t>
      </w:r>
      <w:r w:rsidR="004C3585">
        <w:t>ção</w:t>
      </w:r>
      <w:r w:rsidR="000F149E">
        <w:t xml:space="preserve"> </w:t>
      </w:r>
      <w:r>
        <w:t>web para o clube;</w:t>
      </w:r>
      <w:commentRangeEnd w:id="42"/>
      <w:r w:rsidR="00E804A2">
        <w:rPr>
          <w:rStyle w:val="Refdecomentrio"/>
        </w:rPr>
        <w:commentReference w:id="42"/>
      </w:r>
    </w:p>
    <w:p w14:paraId="66E040D9" w14:textId="31178ADE" w:rsidR="00FF2742" w:rsidRDefault="00B55243" w:rsidP="00FF2742">
      <w:pPr>
        <w:pStyle w:val="TF-ALNEA"/>
      </w:pPr>
      <w:r>
        <w:t>implementar e promover mecanismos para a interação dos associados baseados no modelo 3C (M3C) de colaboração;</w:t>
      </w:r>
    </w:p>
    <w:p w14:paraId="20D4F351" w14:textId="144DBD7A" w:rsidR="00B55243" w:rsidRPr="00FF2742" w:rsidRDefault="006E04C1" w:rsidP="00FF2742">
      <w:pPr>
        <w:pStyle w:val="TF-ALNEA"/>
      </w:pPr>
      <w:r>
        <w:t xml:space="preserve">desenvolver o </w:t>
      </w:r>
      <w:commentRangeStart w:id="43"/>
      <w:r w:rsidR="00903C96">
        <w:t>sistema</w:t>
      </w:r>
      <w:commentRangeEnd w:id="43"/>
      <w:r w:rsidR="0073778F">
        <w:rPr>
          <w:rStyle w:val="Refdecomentrio"/>
        </w:rPr>
        <w:commentReference w:id="43"/>
      </w:r>
      <w:r w:rsidR="00903C96">
        <w:t xml:space="preserve"> </w:t>
      </w:r>
      <w:r>
        <w:t xml:space="preserve">utilizando </w:t>
      </w:r>
      <w:r w:rsidR="00630C22">
        <w:t>padrões de usabilidade</w:t>
      </w:r>
      <w:r w:rsidR="001C3AC3">
        <w:t xml:space="preserve"> com base nas 10 heurísticas de Nielsen</w:t>
      </w:r>
      <w:r w:rsidR="00630C22">
        <w:t xml:space="preserve">. </w:t>
      </w:r>
    </w:p>
    <w:p w14:paraId="57BC30CB" w14:textId="77777777" w:rsidR="00A44581" w:rsidRDefault="00A44581" w:rsidP="00FC4A9F">
      <w:pPr>
        <w:pStyle w:val="Ttulo1"/>
      </w:pPr>
      <w:bookmarkStart w:id="44" w:name="_Toc419598587"/>
      <w:r>
        <w:t xml:space="preserve">trabalhos </w:t>
      </w:r>
      <w:commentRangeStart w:id="45"/>
      <w:r w:rsidRPr="00FC4A9F">
        <w:t>correlatos</w:t>
      </w:r>
      <w:commentRangeEnd w:id="45"/>
      <w:r w:rsidR="00343B28">
        <w:rPr>
          <w:rStyle w:val="Refdecomentrio"/>
          <w:b w:val="0"/>
          <w:caps w:val="0"/>
        </w:rPr>
        <w:commentReference w:id="45"/>
      </w:r>
    </w:p>
    <w:p w14:paraId="405DEF02" w14:textId="5BB06B0E" w:rsidR="00882129" w:rsidRDefault="00882129" w:rsidP="00882129">
      <w:pPr>
        <w:pStyle w:val="Ttulo2"/>
      </w:pPr>
      <w:r>
        <w:t>KEVIN - FORMADOR DE GRUPOS EM PRÁTICAS ESPORTIVAS</w:t>
      </w:r>
    </w:p>
    <w:p w14:paraId="1A07D66C" w14:textId="00E00C57" w:rsidR="00882129" w:rsidRDefault="00882129" w:rsidP="00882129">
      <w:pPr>
        <w:pStyle w:val="TF-TEXTO"/>
      </w:pPr>
      <w:r>
        <w:t>Zucchi (2018)</w:t>
      </w:r>
      <w:r w:rsidR="00B07CF6">
        <w:t xml:space="preserve"> </w:t>
      </w:r>
      <w:r w:rsidR="00F82C63">
        <w:t>desenvolveu uma aplicação móvel que tem como principal objetivo</w:t>
      </w:r>
      <w:r w:rsidR="007653B7">
        <w:t xml:space="preserve"> a formação de grupos de pessoas com os mesmos interesses em práticas esportivas.</w:t>
      </w:r>
      <w:r w:rsidR="002B2456">
        <w:t xml:space="preserve"> </w:t>
      </w:r>
      <w:commentRangeStart w:id="46"/>
      <w:r w:rsidR="002B2456">
        <w:t>Ele utilizou do modelo 3C (M3C)</w:t>
      </w:r>
      <w:r w:rsidR="002D1578">
        <w:t xml:space="preserve"> para se basear no desenvolvimento do gerenciamento dos grupos.</w:t>
      </w:r>
      <w:r w:rsidR="004C5194">
        <w:t xml:space="preserve"> Ele utilizou de 3 perfis</w:t>
      </w:r>
      <w:r w:rsidR="007B748C">
        <w:t xml:space="preserve">: </w:t>
      </w:r>
      <w:r w:rsidR="002411D8">
        <w:t>Cooperador, Comunicador e Coordenador, os 3 são com base no M3C.</w:t>
      </w:r>
      <w:commentRangeEnd w:id="46"/>
      <w:r w:rsidR="00723F71">
        <w:rPr>
          <w:rStyle w:val="Refdecomentrio"/>
        </w:rPr>
        <w:commentReference w:id="46"/>
      </w:r>
    </w:p>
    <w:p w14:paraId="6B9D2F90" w14:textId="26A23206" w:rsidR="00FE7867" w:rsidRDefault="003130FC" w:rsidP="00315C8E">
      <w:pPr>
        <w:pStyle w:val="TF-TEXTO"/>
      </w:pPr>
      <w:r>
        <w:t xml:space="preserve">Segundo Zucchi (2018), </w:t>
      </w:r>
      <w:r w:rsidR="007E740A">
        <w:t xml:space="preserve">o </w:t>
      </w:r>
      <w:r w:rsidR="007E740A" w:rsidRPr="002B2950">
        <w:rPr>
          <w:i/>
          <w:iCs/>
        </w:rPr>
        <w:t>login</w:t>
      </w:r>
      <w:r w:rsidR="007E740A">
        <w:t xml:space="preserve"> na aplicação foi feit</w:t>
      </w:r>
      <w:r w:rsidR="004E5501">
        <w:t>o</w:t>
      </w:r>
      <w:r w:rsidR="007E740A">
        <w:t xml:space="preserve"> para ser integrad</w:t>
      </w:r>
      <w:r w:rsidR="004E5501">
        <w:t>o</w:t>
      </w:r>
      <w:r w:rsidR="007E740A">
        <w:t xml:space="preserve"> com o Facebook</w:t>
      </w:r>
      <w:r w:rsidR="00C157B3">
        <w:t xml:space="preserve">, que segundo ele, </w:t>
      </w:r>
      <w:r w:rsidR="004E5501">
        <w:t xml:space="preserve">foi uma opção </w:t>
      </w:r>
      <w:r w:rsidR="00C157B3">
        <w:t>por ter um número considerável de usuários ativos.</w:t>
      </w:r>
      <w:r w:rsidR="00130DF0">
        <w:t xml:space="preserve"> Após a realização do </w:t>
      </w:r>
      <w:r w:rsidR="00130DF0" w:rsidRPr="002B2950">
        <w:rPr>
          <w:i/>
          <w:iCs/>
        </w:rPr>
        <w:t>login</w:t>
      </w:r>
      <w:r w:rsidR="00130DF0">
        <w:t xml:space="preserve">, </w:t>
      </w:r>
      <w:r w:rsidR="00896276">
        <w:t>entende-se que o usuário logado é de perfil Cooperador</w:t>
      </w:r>
      <w:r w:rsidR="00E3310F">
        <w:t xml:space="preserve">, podendo participar de grupos já criados, e podendo virar um usuário de perfil de Coordenador caso crie grupos no aplicativo. </w:t>
      </w:r>
      <w:r w:rsidR="00315C8E">
        <w:t>O</w:t>
      </w:r>
      <w:r w:rsidR="00A564EB">
        <w:t xml:space="preserve"> perfil de Coordenador pode iniciar uma partida, efetuar a formação dos times, registrar o resultado dos jogos e controle do financeiro</w:t>
      </w:r>
      <w:r w:rsidR="00FE7867">
        <w:t xml:space="preserve">, já o perfil de Cooperador pode confirmar a presença ou não de uma partida, visualizar </w:t>
      </w:r>
      <w:r w:rsidR="004E5501">
        <w:t>dados</w:t>
      </w:r>
      <w:r w:rsidR="00FE7867">
        <w:t xml:space="preserve"> financeiro</w:t>
      </w:r>
      <w:r w:rsidR="004E5501">
        <w:t>s</w:t>
      </w:r>
      <w:r w:rsidR="00FE7867">
        <w:t xml:space="preserve"> e o histórico do grupo.</w:t>
      </w:r>
      <w:r w:rsidR="00315C8E">
        <w:t xml:space="preserve"> Sempre que um jogador faz parte de um grupo ele recebe o perfil de Comunicador, pois é atribuído ao usuário a opção de compartilhar o grupo para outros jogadores.</w:t>
      </w:r>
      <w:r w:rsidR="00A2712C">
        <w:t xml:space="preserve"> </w:t>
      </w:r>
    </w:p>
    <w:p w14:paraId="66ECC91C" w14:textId="3765D544" w:rsidR="0046471A" w:rsidRPr="0046471A" w:rsidRDefault="001D5E43" w:rsidP="0046471A">
      <w:pPr>
        <w:pStyle w:val="TF-TEXTO"/>
      </w:pPr>
      <w:r>
        <w:t xml:space="preserve">A </w:t>
      </w:r>
      <w:commentRangeStart w:id="47"/>
      <w:r>
        <w:t xml:space="preserve">Figura </w:t>
      </w:r>
      <w:r w:rsidR="004236BB">
        <w:t>1</w:t>
      </w:r>
      <w:r w:rsidR="00B570FE">
        <w:t xml:space="preserve"> </w:t>
      </w:r>
      <w:commentRangeEnd w:id="47"/>
      <w:r w:rsidR="00064117">
        <w:rPr>
          <w:rStyle w:val="Refdecomentrio"/>
        </w:rPr>
        <w:commentReference w:id="47"/>
      </w:r>
      <w:r w:rsidR="00B570FE">
        <w:t>mostra a tela de confirmação do aplicativo</w:t>
      </w:r>
      <w:r w:rsidR="004E5501">
        <w:t>. N</w:t>
      </w:r>
      <w:r w:rsidR="00B570FE">
        <w:t>ela é possível visualizar os usuários pertencentes ao grupo (Cooperadores)</w:t>
      </w:r>
      <w:r w:rsidR="00494A73">
        <w:t>. Também é apresentado os usuários que vão comparecer e quem não irá</w:t>
      </w:r>
      <w:r w:rsidR="00816FD1">
        <w:t xml:space="preserve"> (Letra A da Figura </w:t>
      </w:r>
      <w:r w:rsidR="000D1409">
        <w:t>1</w:t>
      </w:r>
      <w:r w:rsidR="00816FD1">
        <w:t>), além da informação da posição de cada jogador</w:t>
      </w:r>
      <w:r w:rsidR="00494A73">
        <w:t>.</w:t>
      </w:r>
      <w:r w:rsidR="00816FD1">
        <w:t xml:space="preserve"> </w:t>
      </w:r>
      <w:r w:rsidR="004E3A0D">
        <w:t>Nessa tela o Cooperador pode confirmar presença</w:t>
      </w:r>
      <w:r w:rsidR="00646F6E">
        <w:t xml:space="preserve"> (</w:t>
      </w:r>
      <w:r w:rsidR="00E75418">
        <w:t xml:space="preserve">Letra B da Figura </w:t>
      </w:r>
      <w:r w:rsidR="000D1409">
        <w:t>1</w:t>
      </w:r>
      <w:r w:rsidR="00E75418">
        <w:t>) informando aos outros participantes do grupo que irá comparecer ao jogo</w:t>
      </w:r>
      <w:r w:rsidR="00301DFD">
        <w:t xml:space="preserve">. </w:t>
      </w:r>
      <w:commentRangeStart w:id="48"/>
      <w:r w:rsidR="00301DFD">
        <w:t xml:space="preserve">O Coordenador </w:t>
      </w:r>
      <w:commentRangeEnd w:id="48"/>
      <w:r w:rsidR="008065CD">
        <w:rPr>
          <w:rStyle w:val="Refdecomentrio"/>
        </w:rPr>
        <w:commentReference w:id="48"/>
      </w:r>
      <w:r w:rsidR="00301DFD">
        <w:t>do grupo pode iniciar o jogo (</w:t>
      </w:r>
      <w:r w:rsidR="006E1D63">
        <w:t xml:space="preserve">Letra B da Figura </w:t>
      </w:r>
      <w:r w:rsidR="000053D4">
        <w:t>1</w:t>
      </w:r>
      <w:r w:rsidR="006E1D63">
        <w:t xml:space="preserve">) informando ao aplicativo encerrar a janela de confirmação </w:t>
      </w:r>
      <w:r w:rsidR="006E1D63">
        <w:lastRenderedPageBreak/>
        <w:t xml:space="preserve">de presença, após </w:t>
      </w:r>
      <w:r w:rsidR="002C36F5">
        <w:t xml:space="preserve">realizado essa ação, o Coordenador deve informar quem </w:t>
      </w:r>
      <w:r w:rsidR="00471DE0">
        <w:t xml:space="preserve">de fato compareceu a partida </w:t>
      </w:r>
      <w:commentRangeStart w:id="49"/>
      <w:r w:rsidR="00471DE0">
        <w:t>(ZUCCHI, 2018).</w:t>
      </w:r>
      <w:commentRangeEnd w:id="49"/>
      <w:r w:rsidR="00C11936">
        <w:rPr>
          <w:rStyle w:val="Refdecomentrio"/>
        </w:rPr>
        <w:commentReference w:id="49"/>
      </w:r>
    </w:p>
    <w:p w14:paraId="01E8D66C" w14:textId="37036760" w:rsidR="00CF0DEE" w:rsidRDefault="00CF0DEE" w:rsidP="00CF0DEE">
      <w:pPr>
        <w:pStyle w:val="TF-LEGENDA"/>
      </w:pPr>
      <w:r>
        <w:t xml:space="preserve">Figura </w:t>
      </w:r>
      <w:fldSimple w:instr=" SEQ Figura \* ARABIC ">
        <w:r w:rsidR="00791B13">
          <w:rPr>
            <w:noProof/>
          </w:rPr>
          <w:t>1</w:t>
        </w:r>
      </w:fldSimple>
      <w:r>
        <w:t xml:space="preserve"> – Tela de confirmação</w:t>
      </w:r>
    </w:p>
    <w:p w14:paraId="4F88B957" w14:textId="4F3B5C20" w:rsidR="004236BB" w:rsidRDefault="00FB5863" w:rsidP="004236BB">
      <w:pPr>
        <w:pStyle w:val="TF-FIGURA"/>
      </w:pPr>
      <w:r>
        <w:rPr>
          <w:noProof/>
        </w:rPr>
        <w:drawing>
          <wp:inline distT="0" distB="0" distL="0" distR="0" wp14:anchorId="76F56D62" wp14:editId="7F2BD29A">
            <wp:extent cx="1965960" cy="3086100"/>
            <wp:effectExtent l="19050" t="1905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5960" cy="3086100"/>
                    </a:xfrm>
                    <a:prstGeom prst="rect">
                      <a:avLst/>
                    </a:prstGeom>
                    <a:noFill/>
                    <a:ln w="6350" cmpd="sng">
                      <a:solidFill>
                        <a:srgbClr val="000000"/>
                      </a:solidFill>
                      <a:miter lim="800000"/>
                      <a:headEnd/>
                      <a:tailEnd/>
                    </a:ln>
                    <a:effectLst/>
                  </pic:spPr>
                </pic:pic>
              </a:graphicData>
            </a:graphic>
          </wp:inline>
        </w:drawing>
      </w:r>
    </w:p>
    <w:p w14:paraId="224FFDA7" w14:textId="2490AEA4" w:rsidR="00CF0DEE" w:rsidRDefault="00CF0DEE" w:rsidP="00CF0DEE">
      <w:pPr>
        <w:pStyle w:val="TF-FONTE"/>
        <w:ind w:left="2977"/>
        <w:jc w:val="left"/>
      </w:pPr>
      <w:r>
        <w:t>Fonte: adaptado de Zucchi (2018).</w:t>
      </w:r>
    </w:p>
    <w:p w14:paraId="1E2CDB4F" w14:textId="133F1F1F" w:rsidR="00882129" w:rsidRDefault="00882129" w:rsidP="00882129">
      <w:pPr>
        <w:pStyle w:val="Ttulo2"/>
      </w:pPr>
      <w:r>
        <w:t>GERFACIL: GERENCIADOR DE EVENTOS DE FORMA CO</w:t>
      </w:r>
      <w:commentRangeStart w:id="50"/>
      <w:r>
        <w:t>LABORATIVA</w:t>
      </w:r>
      <w:commentRangeEnd w:id="50"/>
      <w:r w:rsidR="005C4FE9">
        <w:rPr>
          <w:rStyle w:val="Refdecomentrio"/>
          <w:caps w:val="0"/>
          <w:color w:val="auto"/>
        </w:rPr>
        <w:commentReference w:id="50"/>
      </w:r>
    </w:p>
    <w:p w14:paraId="5C936776" w14:textId="6BC33FBE" w:rsidR="0015174C" w:rsidRDefault="00E779D3" w:rsidP="00882129">
      <w:pPr>
        <w:pStyle w:val="TF-TEXTO"/>
      </w:pPr>
      <w:r>
        <w:t>Ott (</w:t>
      </w:r>
      <w:r w:rsidR="008F3ADB">
        <w:t>2018) desenvolveu uma aplicação web responsiva</w:t>
      </w:r>
      <w:r w:rsidR="004F23F9">
        <w:t>, intitulada GerFacil, que tem como principal o</w:t>
      </w:r>
      <w:r w:rsidR="006970FE">
        <w:t xml:space="preserve">bjetivo a divulgação de eventos baseados </w:t>
      </w:r>
      <w:r w:rsidR="007D4384">
        <w:t>em localização do usuário</w:t>
      </w:r>
      <w:r w:rsidR="006E7E78">
        <w:t>.</w:t>
      </w:r>
      <w:r w:rsidR="00FD3CE7">
        <w:t xml:space="preserve"> A ideia do aplicativo veio de uma necessidade de um sistema especializado </w:t>
      </w:r>
      <w:r w:rsidR="00455C96">
        <w:t>para organização de eventos locais, como festas e esportes.</w:t>
      </w:r>
      <w:r w:rsidR="004C0E9E">
        <w:t xml:space="preserve"> O gerenciamento á baseado no modelo 3C (M3C)</w:t>
      </w:r>
      <w:r w:rsidR="0065709D">
        <w:t>,</w:t>
      </w:r>
      <w:r w:rsidR="009A350E">
        <w:t xml:space="preserve"> utilizando 3 perfis: cooperador, comunicador e coordenador</w:t>
      </w:r>
      <w:r w:rsidR="00260DAC">
        <w:t>.</w:t>
      </w:r>
    </w:p>
    <w:p w14:paraId="3484FB9E" w14:textId="5FBF8FF2" w:rsidR="003D1B6A" w:rsidRDefault="0015174C" w:rsidP="00C915E7">
      <w:pPr>
        <w:pStyle w:val="TF-TEXTO"/>
      </w:pPr>
      <w:r>
        <w:t xml:space="preserve">O sistema GerFacil de Ott (2018), </w:t>
      </w:r>
      <w:r w:rsidR="005C69F2">
        <w:t>utiliza a localização pelo Internet Protoc</w:t>
      </w:r>
      <w:r w:rsidR="00C915E7">
        <w:t>o</w:t>
      </w:r>
      <w:r w:rsidR="005C69F2">
        <w:t xml:space="preserve">l (IP) para localizar </w:t>
      </w:r>
      <w:r w:rsidR="0078236C">
        <w:t>o usuário e</w:t>
      </w:r>
      <w:r w:rsidR="005C69F2">
        <w:t xml:space="preserve"> automaticamente </w:t>
      </w:r>
      <w:r w:rsidR="0078236C">
        <w:t>sugerir eventos em seu primeiro acesso.</w:t>
      </w:r>
      <w:r w:rsidR="00BE1B43">
        <w:t xml:space="preserve"> Os usuários podem visualizar eventos </w:t>
      </w:r>
      <w:r w:rsidR="00AE6684">
        <w:t>sem ter um cadastro, podendo também realizar buscas.</w:t>
      </w:r>
      <w:r w:rsidR="00C915E7">
        <w:t xml:space="preserve"> O usuário pode realizar o cadastro fazendo o </w:t>
      </w:r>
      <w:r w:rsidR="00C915E7" w:rsidRPr="002B2950">
        <w:rPr>
          <w:i/>
          <w:iCs/>
        </w:rPr>
        <w:t>login</w:t>
      </w:r>
      <w:r w:rsidR="00C915E7">
        <w:t xml:space="preserve"> pelo Facebook, </w:t>
      </w:r>
      <w:del w:id="51" w:author="Andreza Sartori" w:date="2020-11-01T10:47:00Z">
        <w:r w:rsidR="00C915E7" w:rsidDel="004A6DBF">
          <w:delText xml:space="preserve">caso deseje, </w:delText>
        </w:r>
      </w:del>
      <w:r w:rsidR="00C915E7">
        <w:t>senão é solicitado um formulário de cadastro</w:t>
      </w:r>
      <w:r w:rsidR="003D1B6A">
        <w:t xml:space="preserve">. Após o cadastro ao sistema, </w:t>
      </w:r>
      <w:r w:rsidR="002B2950">
        <w:t>ele</w:t>
      </w:r>
      <w:r w:rsidR="003D1B6A">
        <w:t xml:space="preserve"> sugere eventos com base na localização cadastrada, além de </w:t>
      </w:r>
      <w:r w:rsidR="009F6275">
        <w:t>habilitar a participação em eventos, cadastro de novos eventos e realizar comentários nos eventos.</w:t>
      </w:r>
    </w:p>
    <w:p w14:paraId="0EEAFA57" w14:textId="73296815" w:rsidR="00F370D7" w:rsidRDefault="00F370D7" w:rsidP="00A44581">
      <w:pPr>
        <w:pStyle w:val="TF-TEXTO"/>
      </w:pPr>
      <w:r>
        <w:t xml:space="preserve">A Figura </w:t>
      </w:r>
      <w:r w:rsidR="004E5501">
        <w:t>2</w:t>
      </w:r>
      <w:r>
        <w:t xml:space="preserve"> representa a tela inicial do sistema GerFacil, contendo os eventos</w:t>
      </w:r>
      <w:r w:rsidR="00EE123B">
        <w:t xml:space="preserve"> perto da localização do usuário</w:t>
      </w:r>
      <w:r w:rsidR="00E963EE">
        <w:t xml:space="preserve">. A localização dos eventos também é mostrada no Google </w:t>
      </w:r>
      <w:r w:rsidR="004D2C67">
        <w:t>M</w:t>
      </w:r>
      <w:r w:rsidR="00E963EE">
        <w:t>aps na parte inferior do sistema.</w:t>
      </w:r>
      <w:r w:rsidR="00423270">
        <w:t xml:space="preserve"> O local de cada evento é marcado com base no CEP</w:t>
      </w:r>
      <w:r w:rsidR="00CE1E1E">
        <w:t xml:space="preserve"> (OTT, 2018).</w:t>
      </w:r>
    </w:p>
    <w:p w14:paraId="3058448A" w14:textId="1A2171AC" w:rsidR="00F370D7" w:rsidRDefault="00F370D7" w:rsidP="00F370D7">
      <w:pPr>
        <w:pStyle w:val="TF-LEGENDA"/>
      </w:pPr>
      <w:r>
        <w:lastRenderedPageBreak/>
        <w:t xml:space="preserve">Figura </w:t>
      </w:r>
      <w:fldSimple w:instr=" SEQ Figura \* ARABIC ">
        <w:r w:rsidR="00791B13">
          <w:rPr>
            <w:noProof/>
          </w:rPr>
          <w:t>2</w:t>
        </w:r>
      </w:fldSimple>
      <w:r>
        <w:t xml:space="preserve"> – Tela inicial</w:t>
      </w:r>
    </w:p>
    <w:p w14:paraId="38710BA1" w14:textId="7CB0CB97" w:rsidR="004236BB" w:rsidRDefault="00FB5863" w:rsidP="004236BB">
      <w:pPr>
        <w:pStyle w:val="TF-FIGURA"/>
      </w:pPr>
      <w:r>
        <w:rPr>
          <w:noProof/>
        </w:rPr>
        <w:drawing>
          <wp:inline distT="0" distB="0" distL="0" distR="0" wp14:anchorId="65DE4641" wp14:editId="10FE0920">
            <wp:extent cx="3154680" cy="3489960"/>
            <wp:effectExtent l="19050" t="1905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4680" cy="3489960"/>
                    </a:xfrm>
                    <a:prstGeom prst="rect">
                      <a:avLst/>
                    </a:prstGeom>
                    <a:noFill/>
                    <a:ln w="6350" cmpd="sng">
                      <a:solidFill>
                        <a:srgbClr val="000000"/>
                      </a:solidFill>
                      <a:miter lim="800000"/>
                      <a:headEnd/>
                      <a:tailEnd/>
                    </a:ln>
                    <a:effectLst/>
                  </pic:spPr>
                </pic:pic>
              </a:graphicData>
            </a:graphic>
          </wp:inline>
        </w:drawing>
      </w:r>
    </w:p>
    <w:p w14:paraId="54233B49" w14:textId="26EB648C" w:rsidR="00F370D7" w:rsidRDefault="00F370D7" w:rsidP="00315CF0">
      <w:pPr>
        <w:pStyle w:val="TF-FONTE"/>
        <w:ind w:left="1985"/>
        <w:jc w:val="left"/>
      </w:pPr>
      <w:commentRangeStart w:id="52"/>
      <w:r>
        <w:t>Fonte</w:t>
      </w:r>
      <w:commentRangeEnd w:id="52"/>
      <w:r w:rsidR="007E3BB2">
        <w:rPr>
          <w:rStyle w:val="Refdecomentrio"/>
        </w:rPr>
        <w:commentReference w:id="52"/>
      </w:r>
      <w:r>
        <w:t xml:space="preserve">: adaptado de </w:t>
      </w:r>
      <w:proofErr w:type="spellStart"/>
      <w:r>
        <w:t>Ott</w:t>
      </w:r>
      <w:proofErr w:type="spellEnd"/>
      <w:r>
        <w:t xml:space="preserve"> (2018).</w:t>
      </w:r>
    </w:p>
    <w:p w14:paraId="2F7D264D" w14:textId="4763DDD8" w:rsidR="00315CF0" w:rsidRPr="00315CF0" w:rsidRDefault="00315CF0" w:rsidP="00315CF0">
      <w:pPr>
        <w:pStyle w:val="TF-TEXTO"/>
      </w:pPr>
      <w:commentRangeStart w:id="53"/>
      <w:r>
        <w:t>Apó</w:t>
      </w:r>
      <w:commentRangeEnd w:id="53"/>
      <w:r w:rsidR="00844964">
        <w:rPr>
          <w:rStyle w:val="Refdecomentrio"/>
        </w:rPr>
        <w:commentReference w:id="53"/>
      </w:r>
      <w:r>
        <w:t xml:space="preserve">s </w:t>
      </w:r>
      <w:del w:id="54" w:author="Andreza Sartori" w:date="2020-11-01T10:48:00Z">
        <w:r w:rsidDel="00FC04D2">
          <w:delText xml:space="preserve">clicado </w:delText>
        </w:r>
      </w:del>
      <w:ins w:id="55" w:author="Andreza Sartori" w:date="2020-11-01T10:48:00Z">
        <w:r w:rsidR="00FC04D2">
          <w:t xml:space="preserve">clicar </w:t>
        </w:r>
      </w:ins>
      <w:r>
        <w:t>em um dos eventos é apresentad</w:t>
      </w:r>
      <w:ins w:id="56" w:author="Andreza Sartori" w:date="2020-11-01T10:48:00Z">
        <w:r w:rsidR="00FC04D2">
          <w:t>a</w:t>
        </w:r>
      </w:ins>
      <w:del w:id="57" w:author="Andreza Sartori" w:date="2020-11-01T10:48:00Z">
        <w:r w:rsidDel="00FC04D2">
          <w:delText>o</w:delText>
        </w:r>
      </w:del>
      <w:r>
        <w:t xml:space="preserve"> a tela da Figura </w:t>
      </w:r>
      <w:r w:rsidR="004E5501">
        <w:t>3</w:t>
      </w:r>
      <w:r>
        <w:t xml:space="preserve">, mostrando </w:t>
      </w:r>
      <w:r w:rsidR="00656D68">
        <w:t>a descrição do evento, data, local, comentários e o botão de Participar (OTT, 2018).</w:t>
      </w:r>
    </w:p>
    <w:p w14:paraId="6B9826EB" w14:textId="513BF3C5" w:rsidR="003A691F" w:rsidRDefault="003A691F" w:rsidP="003A691F">
      <w:pPr>
        <w:pStyle w:val="TF-LEGENDA"/>
      </w:pPr>
      <w:r>
        <w:t xml:space="preserve">Figura </w:t>
      </w:r>
      <w:fldSimple w:instr=" SEQ Figura \* ARABIC ">
        <w:r w:rsidR="00791B13">
          <w:rPr>
            <w:noProof/>
          </w:rPr>
          <w:t>3</w:t>
        </w:r>
      </w:fldSimple>
      <w:r>
        <w:t xml:space="preserve"> – Tela do evento: usuário </w:t>
      </w:r>
      <w:r w:rsidR="002D22C3">
        <w:t>comunicador</w:t>
      </w:r>
    </w:p>
    <w:p w14:paraId="7BE04EA8" w14:textId="2ACD335E" w:rsidR="007F26E4" w:rsidRDefault="00FB5863" w:rsidP="003A691F">
      <w:pPr>
        <w:pStyle w:val="TF-FIGURA"/>
      </w:pPr>
      <w:r>
        <w:rPr>
          <w:noProof/>
        </w:rPr>
        <w:drawing>
          <wp:inline distT="0" distB="0" distL="0" distR="0" wp14:anchorId="5063B36E" wp14:editId="492EFDD8">
            <wp:extent cx="3406140" cy="2933700"/>
            <wp:effectExtent l="19050" t="1905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6140" cy="2933700"/>
                    </a:xfrm>
                    <a:prstGeom prst="rect">
                      <a:avLst/>
                    </a:prstGeom>
                    <a:noFill/>
                    <a:ln w="6350" cmpd="sng">
                      <a:solidFill>
                        <a:srgbClr val="000000"/>
                      </a:solidFill>
                      <a:miter lim="800000"/>
                      <a:headEnd/>
                      <a:tailEnd/>
                    </a:ln>
                    <a:effectLst/>
                  </pic:spPr>
                </pic:pic>
              </a:graphicData>
            </a:graphic>
          </wp:inline>
        </w:drawing>
      </w:r>
    </w:p>
    <w:p w14:paraId="5130B612" w14:textId="419C0FEC" w:rsidR="005C642D" w:rsidRPr="005C642D" w:rsidRDefault="002D22C3" w:rsidP="005C642D">
      <w:pPr>
        <w:pStyle w:val="TF-FONTE"/>
        <w:ind w:left="1843"/>
        <w:jc w:val="left"/>
      </w:pPr>
      <w:r>
        <w:t>Fonte: adaptado de Ott (2018).</w:t>
      </w:r>
      <w:r w:rsidR="00816E08">
        <w:t xml:space="preserve"> </w:t>
      </w:r>
    </w:p>
    <w:p w14:paraId="189150D8" w14:textId="77777777" w:rsidR="000D7C3C" w:rsidRDefault="0036673A" w:rsidP="000D7C3C">
      <w:pPr>
        <w:pStyle w:val="Ttulo2"/>
      </w:pPr>
      <w:r>
        <w:t>BLUWARE: SOFTWARE PARA CLUBES E A</w:t>
      </w:r>
      <w:commentRangeStart w:id="58"/>
      <w:r>
        <w:t>SSOCIAÇÕES</w:t>
      </w:r>
      <w:commentRangeEnd w:id="58"/>
      <w:r w:rsidR="00052279">
        <w:rPr>
          <w:rStyle w:val="Refdecomentrio"/>
          <w:caps w:val="0"/>
          <w:color w:val="auto"/>
        </w:rPr>
        <w:commentReference w:id="58"/>
      </w:r>
    </w:p>
    <w:p w14:paraId="1D22B238" w14:textId="6AC756A4" w:rsidR="007E1FDB" w:rsidRDefault="007E1FDB" w:rsidP="000D7C3C">
      <w:pPr>
        <w:pStyle w:val="TF-TEXTO"/>
      </w:pPr>
      <w:commentRangeStart w:id="59"/>
      <w:r w:rsidRPr="007E1FDB">
        <w:t xml:space="preserve">A </w:t>
      </w:r>
      <w:proofErr w:type="spellStart"/>
      <w:r w:rsidRPr="007E1FDB">
        <w:t>Bluware</w:t>
      </w:r>
      <w:proofErr w:type="spellEnd"/>
      <w:r>
        <w:t xml:space="preserve"> </w:t>
      </w:r>
      <w:commentRangeEnd w:id="59"/>
      <w:r w:rsidR="007921CE">
        <w:rPr>
          <w:rStyle w:val="Refdecomentrio"/>
        </w:rPr>
        <w:commentReference w:id="59"/>
      </w:r>
      <w:r>
        <w:t>(</w:t>
      </w:r>
      <w:r w:rsidR="00635673">
        <w:t>2019</w:t>
      </w:r>
      <w:r>
        <w:t>)</w:t>
      </w:r>
      <w:r w:rsidRPr="007E1FDB">
        <w:t xml:space="preserve"> é uma empresa reconhecida nacionalmente como referência em software para Gestão Administrativa, Financeira e Controle de Acesso, exclusivamente para </w:t>
      </w:r>
      <w:r w:rsidRPr="007E1FDB">
        <w:lastRenderedPageBreak/>
        <w:t>Clubes e Associaçõe</w:t>
      </w:r>
      <w:r>
        <w:t>s. Conhecida por desenvolver soluções para facilitar operações nas secretarias dos clubes e associações, aperfeiçoar processos e gerar mais retorno financeiro par</w:t>
      </w:r>
      <w:r w:rsidR="004E5501">
        <w:t>a</w:t>
      </w:r>
      <w:r>
        <w:t xml:space="preserve"> o clube. </w:t>
      </w:r>
    </w:p>
    <w:p w14:paraId="408F9AD4" w14:textId="735FDF22" w:rsidR="000D7C3C" w:rsidRDefault="009C175B" w:rsidP="000D7C3C">
      <w:pPr>
        <w:pStyle w:val="TF-TEXTO"/>
      </w:pPr>
      <w:r>
        <w:t xml:space="preserve">Um dos softwares da </w:t>
      </w:r>
      <w:proofErr w:type="spellStart"/>
      <w:r w:rsidR="007E1FDB">
        <w:t>Bluware</w:t>
      </w:r>
      <w:proofErr w:type="spellEnd"/>
      <w:r w:rsidR="007E1FDB">
        <w:t xml:space="preserve"> (</w:t>
      </w:r>
      <w:r w:rsidR="00635673">
        <w:t>2019</w:t>
      </w:r>
      <w:r w:rsidR="007E1FDB">
        <w:t xml:space="preserve">) </w:t>
      </w:r>
      <w:r>
        <w:t>é um aplicativo totalmente voltado para os</w:t>
      </w:r>
      <w:r w:rsidR="007E1FDB">
        <w:t xml:space="preserve"> associados</w:t>
      </w:r>
      <w:r>
        <w:t>, chamado Elite Web,</w:t>
      </w:r>
      <w:r w:rsidR="007E1FDB">
        <w:t xml:space="preserve"> </w:t>
      </w:r>
      <w:r>
        <w:t xml:space="preserve">que por meio </w:t>
      </w:r>
      <w:r w:rsidR="004E5501">
        <w:t>de</w:t>
      </w:r>
      <w:r>
        <w:t xml:space="preserve"> </w:t>
      </w:r>
      <w:r w:rsidRPr="002B2950">
        <w:rPr>
          <w:i/>
          <w:iCs/>
        </w:rPr>
        <w:t>login</w:t>
      </w:r>
      <w:r>
        <w:t xml:space="preserve"> e senha do clube/associação, </w:t>
      </w:r>
      <w:r w:rsidR="004E5501">
        <w:t xml:space="preserve">podem </w:t>
      </w:r>
      <w:r>
        <w:t>verificar seus dados cadastrais, efetuar reservas de dependências e imprimir boletos de cobrança. Tudo de forma integrada com a secret</w:t>
      </w:r>
      <w:r w:rsidR="004E5501">
        <w:t>a</w:t>
      </w:r>
      <w:r>
        <w:t>ria do clube/associação.</w:t>
      </w:r>
    </w:p>
    <w:p w14:paraId="65243671" w14:textId="40000E97" w:rsidR="00927F1F" w:rsidRPr="00173180" w:rsidRDefault="009C175B" w:rsidP="009C175B">
      <w:pPr>
        <w:pStyle w:val="TF-TEXTO"/>
      </w:pPr>
      <w:r>
        <w:t xml:space="preserve">Outros softwares da </w:t>
      </w:r>
      <w:proofErr w:type="spellStart"/>
      <w:r>
        <w:t>Bluware</w:t>
      </w:r>
      <w:proofErr w:type="spellEnd"/>
      <w:r>
        <w:t xml:space="preserve"> (</w:t>
      </w:r>
      <w:r w:rsidR="00635673">
        <w:t>2019</w:t>
      </w:r>
      <w:r>
        <w:t xml:space="preserve">) são todos voltados para a gestão do clube e não podem ser utilizados por qualquer associado, apenas por funcionários ou associados com privilégios, geralmente administradores do clube. Esses softwares podem realizar a administração do clube, como controle cadastral, controle de acesso, controle financeiro, controle dos exames médicos dos associados entre outras funcionalidades referentes </w:t>
      </w:r>
      <w:r w:rsidR="004E5501">
        <w:t>à</w:t>
      </w:r>
      <w:r>
        <w:t xml:space="preserve"> gestão do clube.</w:t>
      </w:r>
    </w:p>
    <w:p w14:paraId="664B55CF" w14:textId="367D0204" w:rsidR="00451B94" w:rsidRDefault="00451B94" w:rsidP="00FC4A9F">
      <w:pPr>
        <w:pStyle w:val="Ttulo1"/>
      </w:pPr>
      <w:bookmarkStart w:id="60" w:name="_Toc54164921"/>
      <w:bookmarkStart w:id="61" w:name="_Toc54165675"/>
      <w:bookmarkStart w:id="62" w:name="_Toc54169333"/>
      <w:bookmarkStart w:id="63" w:name="_Toc96347439"/>
      <w:bookmarkStart w:id="64" w:name="_Toc96357723"/>
      <w:bookmarkStart w:id="65" w:name="_Toc96491866"/>
      <w:bookmarkStart w:id="66" w:name="_Toc411603107"/>
      <w:bookmarkEnd w:id="44"/>
      <w:r>
        <w:t>proposta</w:t>
      </w:r>
      <w:r w:rsidR="00AF3FEB">
        <w:t xml:space="preserve"> DO </w:t>
      </w:r>
      <w:r w:rsidR="00572766">
        <w:t>PROTÓTIPO</w:t>
      </w:r>
    </w:p>
    <w:p w14:paraId="7327C97A" w14:textId="66BA9474" w:rsidR="00451B94" w:rsidRDefault="00A04F36" w:rsidP="00451B94">
      <w:pPr>
        <w:pStyle w:val="TF-TEXTO"/>
      </w:pPr>
      <w:del w:id="67" w:author="Andreza Sartori" w:date="2020-11-01T11:24:00Z">
        <w:r w:rsidRPr="00A04F36" w:rsidDel="00A94312">
          <w:delText>Em seguida</w:delText>
        </w:r>
      </w:del>
      <w:ins w:id="68" w:author="Andreza Sartori" w:date="2020-11-01T11:24:00Z">
        <w:r w:rsidR="00A94312">
          <w:t>Nesta seção</w:t>
        </w:r>
      </w:ins>
      <w:r w:rsidRPr="00A04F36">
        <w:t xml:space="preserve"> serão discutidos a justificativa para a realização do trabalho, os principais requisitos funcionais e não-funcionais e a metodologia para a realização do trabalho.</w:t>
      </w:r>
    </w:p>
    <w:p w14:paraId="58694102" w14:textId="345433BF" w:rsidR="00451B94" w:rsidRDefault="00451B94" w:rsidP="00451B94">
      <w:pPr>
        <w:pStyle w:val="Ttulo2"/>
        <w:spacing w:after="120" w:line="240" w:lineRule="auto"/>
      </w:pPr>
      <w:bookmarkStart w:id="69" w:name="_Toc54164915"/>
      <w:bookmarkStart w:id="70" w:name="_Toc54165669"/>
      <w:bookmarkStart w:id="71" w:name="_Toc54169327"/>
      <w:bookmarkStart w:id="72" w:name="_Toc96347433"/>
      <w:bookmarkStart w:id="73" w:name="_Toc96357717"/>
      <w:bookmarkStart w:id="74" w:name="_Toc96491860"/>
      <w:bookmarkStart w:id="75" w:name="_Toc351015594"/>
      <w:r>
        <w:t>JUSTIFICATIVA</w:t>
      </w:r>
    </w:p>
    <w:p w14:paraId="1D51EB8C" w14:textId="17DBF9E5" w:rsidR="00CC0460" w:rsidRPr="00CC0460" w:rsidRDefault="00212CEE" w:rsidP="00CC0460">
      <w:pPr>
        <w:pStyle w:val="TF-TEXTO"/>
      </w:pPr>
      <w:r>
        <w:t>No Quadro 1 é detalhado de forma comparativa os trabalhos correlatos e suas características que mais importam para este trabalho</w:t>
      </w:r>
      <w:r w:rsidR="00857715">
        <w:t xml:space="preserve"> e que será utilizado para dar embasamento para a proposta deste</w:t>
      </w:r>
      <w:r w:rsidR="00E810C8">
        <w:t xml:space="preserve"> trabalho.</w:t>
      </w:r>
    </w:p>
    <w:p w14:paraId="4D2E561A" w14:textId="68B8C931" w:rsidR="005578BA" w:rsidRDefault="005578BA" w:rsidP="005578BA">
      <w:pPr>
        <w:pStyle w:val="TF-LEGENDA"/>
      </w:pPr>
      <w:r>
        <w:t xml:space="preserve">Quadro </w:t>
      </w:r>
      <w:fldSimple w:instr=" SEQ Quadro \* ARABIC ">
        <w:r w:rsidR="00791B13">
          <w:rPr>
            <w:noProof/>
          </w:rPr>
          <w:t>1</w:t>
        </w:r>
      </w:fldSimple>
      <w:r>
        <w:t xml:space="preserve"> – Comparativo entre os trabalhos correlatos</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52"/>
        <w:gridCol w:w="1701"/>
        <w:gridCol w:w="1682"/>
        <w:gridCol w:w="1682"/>
      </w:tblGrid>
      <w:tr w:rsidR="005C642D" w:rsidRPr="007E0D87" w14:paraId="64443EA3" w14:textId="77777777" w:rsidTr="00E7726A">
        <w:trPr>
          <w:cantSplit/>
          <w:trHeight w:val="516"/>
          <w:jc w:val="center"/>
        </w:trPr>
        <w:tc>
          <w:tcPr>
            <w:tcW w:w="3952" w:type="dxa"/>
            <w:tcBorders>
              <w:top w:val="single" w:sz="4" w:space="0" w:color="auto"/>
              <w:left w:val="single" w:sz="4" w:space="0" w:color="auto"/>
              <w:right w:val="single" w:sz="4" w:space="0" w:color="auto"/>
              <w:tl2br w:val="single" w:sz="4" w:space="0" w:color="auto"/>
            </w:tcBorders>
            <w:shd w:val="clear" w:color="auto" w:fill="A6A6A6"/>
          </w:tcPr>
          <w:p w14:paraId="3774B289" w14:textId="77777777" w:rsidR="005C642D" w:rsidRDefault="005C642D" w:rsidP="00E7726A">
            <w:pPr>
              <w:pStyle w:val="SemEspaamento"/>
              <w:jc w:val="right"/>
            </w:pPr>
            <w:r>
              <w:t>Correlatos</w:t>
            </w:r>
          </w:p>
          <w:p w14:paraId="12F2113B" w14:textId="77777777" w:rsidR="005C642D" w:rsidRPr="00B42C7A" w:rsidRDefault="005C642D" w:rsidP="00E7726A">
            <w:pPr>
              <w:pStyle w:val="SemEspaamento"/>
              <w:rPr>
                <w:rStyle w:val="TF-COURIER10"/>
              </w:rPr>
            </w:pPr>
            <w:r>
              <w:t>Características</w:t>
            </w:r>
          </w:p>
        </w:tc>
        <w:tc>
          <w:tcPr>
            <w:tcW w:w="1701" w:type="dxa"/>
            <w:tcBorders>
              <w:top w:val="single" w:sz="4" w:space="0" w:color="auto"/>
              <w:left w:val="single" w:sz="4" w:space="0" w:color="auto"/>
              <w:right w:val="single" w:sz="4" w:space="0" w:color="auto"/>
            </w:tcBorders>
            <w:shd w:val="clear" w:color="auto" w:fill="A6A6A6"/>
          </w:tcPr>
          <w:p w14:paraId="6B8BC7A4" w14:textId="77777777" w:rsidR="005C642D" w:rsidRDefault="005C642D" w:rsidP="00E7726A">
            <w:pPr>
              <w:pStyle w:val="TF-TEXTOQUADROCentralizado"/>
            </w:pPr>
            <w:r>
              <w:t xml:space="preserve">Zucchi </w:t>
            </w:r>
          </w:p>
          <w:p w14:paraId="6C76DC28" w14:textId="77777777" w:rsidR="005C642D" w:rsidRPr="007E0D87" w:rsidRDefault="005C642D" w:rsidP="00E7726A">
            <w:pPr>
              <w:pStyle w:val="TF-TEXTOQUADROCentralizado"/>
            </w:pPr>
            <w:r>
              <w:t>(2018)</w:t>
            </w:r>
          </w:p>
        </w:tc>
        <w:tc>
          <w:tcPr>
            <w:tcW w:w="1682" w:type="dxa"/>
            <w:tcBorders>
              <w:top w:val="single" w:sz="4" w:space="0" w:color="auto"/>
              <w:left w:val="single" w:sz="4" w:space="0" w:color="auto"/>
              <w:right w:val="single" w:sz="4" w:space="0" w:color="auto"/>
            </w:tcBorders>
            <w:shd w:val="clear" w:color="auto" w:fill="A6A6A6"/>
          </w:tcPr>
          <w:p w14:paraId="26E8D4DB" w14:textId="77777777" w:rsidR="005C642D" w:rsidRDefault="005C642D" w:rsidP="00E7726A">
            <w:pPr>
              <w:pStyle w:val="TF-TEXTOQUADROCentralizado"/>
            </w:pPr>
            <w:r>
              <w:t xml:space="preserve">Ott </w:t>
            </w:r>
          </w:p>
          <w:p w14:paraId="4D3AA5CE" w14:textId="77777777" w:rsidR="005C642D" w:rsidRPr="007E0D87" w:rsidRDefault="005C642D" w:rsidP="00E7726A">
            <w:pPr>
              <w:pStyle w:val="TF-TEXTOQUADROCentralizado"/>
            </w:pPr>
            <w:r>
              <w:t>(2018)</w:t>
            </w:r>
          </w:p>
        </w:tc>
        <w:tc>
          <w:tcPr>
            <w:tcW w:w="1682" w:type="dxa"/>
            <w:tcBorders>
              <w:top w:val="single" w:sz="4" w:space="0" w:color="auto"/>
              <w:left w:val="single" w:sz="4" w:space="0" w:color="auto"/>
              <w:right w:val="single" w:sz="4" w:space="0" w:color="auto"/>
            </w:tcBorders>
            <w:shd w:val="clear" w:color="auto" w:fill="A6A6A6"/>
          </w:tcPr>
          <w:p w14:paraId="5DF7BE47" w14:textId="77777777" w:rsidR="005C642D" w:rsidRDefault="005C642D" w:rsidP="00E7726A">
            <w:pPr>
              <w:pStyle w:val="TF-TEXTOQUADROCentralizado"/>
            </w:pPr>
            <w:proofErr w:type="spellStart"/>
            <w:r>
              <w:t>Bluware</w:t>
            </w:r>
            <w:proofErr w:type="spellEnd"/>
            <w:r>
              <w:t xml:space="preserve"> </w:t>
            </w:r>
          </w:p>
          <w:p w14:paraId="044B9FF5" w14:textId="77777777" w:rsidR="005C642D" w:rsidRDefault="005C642D" w:rsidP="00E7726A">
            <w:pPr>
              <w:pStyle w:val="TF-TEXTOQUADROCentralizado"/>
            </w:pPr>
            <w:r>
              <w:t>(2020)</w:t>
            </w:r>
          </w:p>
        </w:tc>
      </w:tr>
      <w:tr w:rsidR="005C642D" w:rsidRPr="007E0D87" w14:paraId="29F43D74" w14:textId="77777777" w:rsidTr="00E7726A">
        <w:trPr>
          <w:trHeight w:val="212"/>
          <w:jc w:val="center"/>
        </w:trPr>
        <w:tc>
          <w:tcPr>
            <w:tcW w:w="3952" w:type="dxa"/>
            <w:tcBorders>
              <w:left w:val="single" w:sz="4" w:space="0" w:color="auto"/>
            </w:tcBorders>
          </w:tcPr>
          <w:p w14:paraId="2923DBBE" w14:textId="77777777" w:rsidR="005C642D" w:rsidRPr="007E0D87" w:rsidRDefault="005C642D" w:rsidP="00E7726A">
            <w:pPr>
              <w:pStyle w:val="TF-TEXTOQUADROCentralizado"/>
            </w:pPr>
            <w:r>
              <w:t xml:space="preserve">Criação de </w:t>
            </w:r>
            <w:r w:rsidRPr="00D45401">
              <w:rPr>
                <w:highlight w:val="yellow"/>
                <w:rPrChange w:id="76" w:author="Andreza Sartori" w:date="2020-11-01T11:30:00Z">
                  <w:rPr/>
                </w:rPrChange>
              </w:rPr>
              <w:t>eventos/grupos</w:t>
            </w:r>
          </w:p>
        </w:tc>
        <w:tc>
          <w:tcPr>
            <w:tcW w:w="1701" w:type="dxa"/>
            <w:tcBorders>
              <w:left w:val="single" w:sz="4" w:space="0" w:color="auto"/>
            </w:tcBorders>
          </w:tcPr>
          <w:p w14:paraId="5FB1CA69" w14:textId="77777777" w:rsidR="005C642D" w:rsidRPr="00FF4B35" w:rsidRDefault="005C642D" w:rsidP="00E7726A">
            <w:pPr>
              <w:pStyle w:val="TF-TEXTOQUADROCentralizado"/>
              <w:rPr>
                <w:color w:val="00B050"/>
              </w:rPr>
            </w:pPr>
            <w:r w:rsidRPr="00FF4B35">
              <w:rPr>
                <w:rFonts w:ascii="Segoe UI Symbol" w:hAnsi="Segoe UI Symbol" w:cs="Segoe UI Symbol"/>
                <w:color w:val="00B050"/>
              </w:rPr>
              <w:t>✓</w:t>
            </w:r>
          </w:p>
        </w:tc>
        <w:tc>
          <w:tcPr>
            <w:tcW w:w="1682" w:type="dxa"/>
            <w:tcBorders>
              <w:left w:val="single" w:sz="4" w:space="0" w:color="auto"/>
            </w:tcBorders>
          </w:tcPr>
          <w:p w14:paraId="42AEF570"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4D0A949E" w14:textId="77777777" w:rsidR="005C642D" w:rsidRPr="004C3226" w:rsidRDefault="005C642D" w:rsidP="00E7726A">
            <w:pPr>
              <w:pStyle w:val="TF-TEXTOQUADROCentralizado"/>
              <w:rPr>
                <w:rFonts w:ascii="Segoe UI Symbol" w:hAnsi="Segoe UI Symbol" w:cs="Segoe UI Symbol"/>
                <w:color w:val="FF0000"/>
              </w:rPr>
            </w:pPr>
            <w:r w:rsidRPr="004C3226">
              <w:rPr>
                <w:rFonts w:ascii="Segoe UI Symbol" w:hAnsi="Segoe UI Symbol" w:cs="Segoe UI Symbol"/>
                <w:color w:val="FF0000"/>
              </w:rPr>
              <w:t>X</w:t>
            </w:r>
          </w:p>
        </w:tc>
      </w:tr>
      <w:tr w:rsidR="005C642D" w:rsidRPr="007E0D87" w14:paraId="32BC51B2" w14:textId="77777777" w:rsidTr="00E7726A">
        <w:trPr>
          <w:trHeight w:val="208"/>
          <w:jc w:val="center"/>
        </w:trPr>
        <w:tc>
          <w:tcPr>
            <w:tcW w:w="3952" w:type="dxa"/>
            <w:tcBorders>
              <w:left w:val="single" w:sz="4" w:space="0" w:color="auto"/>
            </w:tcBorders>
          </w:tcPr>
          <w:p w14:paraId="19E64CA1" w14:textId="77777777" w:rsidR="005C642D" w:rsidRPr="000C6358" w:rsidRDefault="005C642D" w:rsidP="00E7726A">
            <w:pPr>
              <w:pStyle w:val="TF-TEXTOQUADROCentralizado"/>
            </w:pPr>
            <w:r>
              <w:t xml:space="preserve">Compartilhamento de </w:t>
            </w:r>
            <w:commentRangeStart w:id="77"/>
            <w:r w:rsidRPr="00D45401">
              <w:rPr>
                <w:highlight w:val="yellow"/>
                <w:rPrChange w:id="78" w:author="Andreza Sartori" w:date="2020-11-01T11:30:00Z">
                  <w:rPr/>
                </w:rPrChange>
              </w:rPr>
              <w:t>grupos/eventos</w:t>
            </w:r>
            <w:commentRangeEnd w:id="77"/>
            <w:r w:rsidR="00D45401">
              <w:rPr>
                <w:rStyle w:val="Refdecomentrio"/>
              </w:rPr>
              <w:commentReference w:id="77"/>
            </w:r>
          </w:p>
        </w:tc>
        <w:tc>
          <w:tcPr>
            <w:tcW w:w="1701" w:type="dxa"/>
            <w:tcBorders>
              <w:left w:val="single" w:sz="4" w:space="0" w:color="auto"/>
            </w:tcBorders>
          </w:tcPr>
          <w:p w14:paraId="33168CE3"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0327B67D"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25907A9B" w14:textId="77777777" w:rsidR="005C642D" w:rsidRPr="00FF4B35" w:rsidRDefault="005C642D" w:rsidP="00E7726A">
            <w:pPr>
              <w:pStyle w:val="TF-TEXTOQUADROCentralizado"/>
              <w:rPr>
                <w:rFonts w:ascii="Segoe UI Symbol" w:hAnsi="Segoe UI Symbol" w:cs="Segoe UI Symbol"/>
                <w:color w:val="00B050"/>
              </w:rPr>
            </w:pPr>
            <w:r w:rsidRPr="004C3226">
              <w:rPr>
                <w:rFonts w:ascii="Segoe UI Symbol" w:hAnsi="Segoe UI Symbol" w:cs="Segoe UI Symbol"/>
                <w:color w:val="FF0000"/>
              </w:rPr>
              <w:t>X</w:t>
            </w:r>
          </w:p>
        </w:tc>
      </w:tr>
      <w:tr w:rsidR="005C642D" w:rsidRPr="007E0D87" w14:paraId="70B9C4E5" w14:textId="77777777" w:rsidTr="00E7726A">
        <w:trPr>
          <w:trHeight w:val="147"/>
          <w:jc w:val="center"/>
        </w:trPr>
        <w:tc>
          <w:tcPr>
            <w:tcW w:w="3952" w:type="dxa"/>
            <w:tcBorders>
              <w:left w:val="single" w:sz="4" w:space="0" w:color="auto"/>
            </w:tcBorders>
          </w:tcPr>
          <w:p w14:paraId="7D96EBC8" w14:textId="77777777" w:rsidR="005C642D" w:rsidRPr="007E0D87" w:rsidRDefault="005C642D" w:rsidP="00E7726A">
            <w:pPr>
              <w:pStyle w:val="TF-TEXTOQUADROCentralizado"/>
            </w:pPr>
            <w:r>
              <w:t>Confirmar presença</w:t>
            </w:r>
          </w:p>
        </w:tc>
        <w:tc>
          <w:tcPr>
            <w:tcW w:w="1701" w:type="dxa"/>
            <w:tcBorders>
              <w:left w:val="single" w:sz="4" w:space="0" w:color="auto"/>
            </w:tcBorders>
          </w:tcPr>
          <w:p w14:paraId="21E05ADC"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370A5F7F"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23FE601C" w14:textId="77777777" w:rsidR="005C642D" w:rsidRPr="007E0D87" w:rsidRDefault="005C642D" w:rsidP="00E7726A">
            <w:pPr>
              <w:pStyle w:val="TF-TEXTOQUADROCentralizado"/>
            </w:pPr>
            <w:r w:rsidRPr="004C3226">
              <w:rPr>
                <w:rFonts w:ascii="Segoe UI Symbol" w:hAnsi="Segoe UI Symbol" w:cs="Segoe UI Symbol"/>
                <w:color w:val="FF0000"/>
              </w:rPr>
              <w:t>X</w:t>
            </w:r>
          </w:p>
        </w:tc>
      </w:tr>
      <w:tr w:rsidR="005C642D" w:rsidRPr="007E0D87" w14:paraId="4F533A9F" w14:textId="77777777" w:rsidTr="00E7726A">
        <w:trPr>
          <w:trHeight w:val="98"/>
          <w:jc w:val="center"/>
        </w:trPr>
        <w:tc>
          <w:tcPr>
            <w:tcW w:w="3952" w:type="dxa"/>
            <w:tcBorders>
              <w:left w:val="single" w:sz="4" w:space="0" w:color="auto"/>
            </w:tcBorders>
          </w:tcPr>
          <w:p w14:paraId="21C38446" w14:textId="77777777" w:rsidR="005C642D" w:rsidRPr="007E0D87" w:rsidRDefault="005C642D" w:rsidP="00E7726A">
            <w:pPr>
              <w:pStyle w:val="TF-TEXTOQUADROCentralizado"/>
            </w:pPr>
            <w:r>
              <w:t>Acesso somente para associados</w:t>
            </w:r>
          </w:p>
        </w:tc>
        <w:tc>
          <w:tcPr>
            <w:tcW w:w="1701" w:type="dxa"/>
            <w:tcBorders>
              <w:left w:val="single" w:sz="4" w:space="0" w:color="auto"/>
            </w:tcBorders>
          </w:tcPr>
          <w:p w14:paraId="64B6274D" w14:textId="77777777" w:rsidR="005C642D" w:rsidRPr="007E0D87" w:rsidRDefault="005C642D" w:rsidP="00E7726A">
            <w:pPr>
              <w:pStyle w:val="TF-TEXTOQUADROCentralizado"/>
            </w:pPr>
            <w:r w:rsidRPr="004C3226">
              <w:rPr>
                <w:rFonts w:ascii="Segoe UI Symbol" w:hAnsi="Segoe UI Symbol" w:cs="Segoe UI Symbol"/>
                <w:color w:val="FF0000"/>
              </w:rPr>
              <w:t>X</w:t>
            </w:r>
          </w:p>
        </w:tc>
        <w:tc>
          <w:tcPr>
            <w:tcW w:w="1682" w:type="dxa"/>
            <w:tcBorders>
              <w:left w:val="single" w:sz="4" w:space="0" w:color="auto"/>
            </w:tcBorders>
          </w:tcPr>
          <w:p w14:paraId="3B0EA5D1" w14:textId="77777777" w:rsidR="005C642D" w:rsidRPr="007E0D87" w:rsidRDefault="005C642D" w:rsidP="00E7726A">
            <w:pPr>
              <w:pStyle w:val="TF-TEXTOQUADROCentralizado"/>
            </w:pPr>
            <w:r w:rsidRPr="004C3226">
              <w:rPr>
                <w:rFonts w:ascii="Segoe UI Symbol" w:hAnsi="Segoe UI Symbol" w:cs="Segoe UI Symbol"/>
                <w:color w:val="FF0000"/>
              </w:rPr>
              <w:t>X</w:t>
            </w:r>
          </w:p>
        </w:tc>
        <w:tc>
          <w:tcPr>
            <w:tcW w:w="1682" w:type="dxa"/>
            <w:tcBorders>
              <w:left w:val="single" w:sz="4" w:space="0" w:color="auto"/>
            </w:tcBorders>
          </w:tcPr>
          <w:p w14:paraId="3BFC0B88" w14:textId="77777777" w:rsidR="005C642D" w:rsidRPr="007E0D87" w:rsidRDefault="005C642D" w:rsidP="00E7726A">
            <w:pPr>
              <w:pStyle w:val="TF-TEXTOQUADROCentralizado"/>
            </w:pPr>
            <w:r w:rsidRPr="00FF4B35">
              <w:rPr>
                <w:rFonts w:ascii="Segoe UI Symbol" w:hAnsi="Segoe UI Symbol" w:cs="Segoe UI Symbol"/>
                <w:color w:val="00B050"/>
              </w:rPr>
              <w:t>✓</w:t>
            </w:r>
          </w:p>
        </w:tc>
      </w:tr>
      <w:tr w:rsidR="005C642D" w:rsidRPr="007E0D87" w14:paraId="6C0073DC" w14:textId="77777777" w:rsidTr="00E7726A">
        <w:trPr>
          <w:trHeight w:val="110"/>
          <w:jc w:val="center"/>
        </w:trPr>
        <w:tc>
          <w:tcPr>
            <w:tcW w:w="3952" w:type="dxa"/>
            <w:tcBorders>
              <w:left w:val="single" w:sz="4" w:space="0" w:color="auto"/>
            </w:tcBorders>
          </w:tcPr>
          <w:p w14:paraId="46FCB3E9" w14:textId="77777777" w:rsidR="005C642D" w:rsidRPr="007E0D87" w:rsidRDefault="005C642D" w:rsidP="00E7726A">
            <w:pPr>
              <w:pStyle w:val="TF-TEXTOQUADROCentralizado"/>
            </w:pPr>
            <w:r>
              <w:t>Login via Facebook</w:t>
            </w:r>
          </w:p>
        </w:tc>
        <w:tc>
          <w:tcPr>
            <w:tcW w:w="1701" w:type="dxa"/>
            <w:tcBorders>
              <w:left w:val="single" w:sz="4" w:space="0" w:color="auto"/>
            </w:tcBorders>
          </w:tcPr>
          <w:p w14:paraId="678EDCCA"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6EB927D8"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503A69FA" w14:textId="77777777" w:rsidR="005C642D" w:rsidRPr="007E0D87" w:rsidRDefault="005C642D" w:rsidP="00E7726A">
            <w:pPr>
              <w:pStyle w:val="TF-TEXTOQUADROCentralizado"/>
            </w:pPr>
            <w:r w:rsidRPr="004C3226">
              <w:rPr>
                <w:rFonts w:ascii="Segoe UI Symbol" w:hAnsi="Segoe UI Symbol" w:cs="Segoe UI Symbol"/>
                <w:color w:val="FF0000"/>
              </w:rPr>
              <w:t>X</w:t>
            </w:r>
          </w:p>
        </w:tc>
      </w:tr>
      <w:tr w:rsidR="005C642D" w:rsidRPr="007E0D87" w14:paraId="4F11591D" w14:textId="77777777" w:rsidTr="00E7726A">
        <w:trPr>
          <w:trHeight w:val="134"/>
          <w:jc w:val="center"/>
        </w:trPr>
        <w:tc>
          <w:tcPr>
            <w:tcW w:w="3952" w:type="dxa"/>
            <w:tcBorders>
              <w:left w:val="single" w:sz="4" w:space="0" w:color="auto"/>
            </w:tcBorders>
          </w:tcPr>
          <w:p w14:paraId="6869A92B" w14:textId="77777777" w:rsidR="005C642D" w:rsidRPr="007E0D87" w:rsidRDefault="005C642D" w:rsidP="00E7726A">
            <w:pPr>
              <w:pStyle w:val="TF-TEXTOQUADROCentralizado"/>
            </w:pPr>
            <w:r>
              <w:t>Integração Google Maps</w:t>
            </w:r>
          </w:p>
        </w:tc>
        <w:tc>
          <w:tcPr>
            <w:tcW w:w="1701" w:type="dxa"/>
            <w:tcBorders>
              <w:left w:val="single" w:sz="4" w:space="0" w:color="auto"/>
            </w:tcBorders>
          </w:tcPr>
          <w:p w14:paraId="388BC657"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6544CAC6"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1B23FF99" w14:textId="77777777" w:rsidR="005C642D" w:rsidRPr="007E0D87" w:rsidRDefault="005C642D" w:rsidP="00E7726A">
            <w:pPr>
              <w:pStyle w:val="TF-TEXTOQUADROCentralizado"/>
            </w:pPr>
            <w:r w:rsidRPr="004C3226">
              <w:rPr>
                <w:rFonts w:ascii="Segoe UI Symbol" w:hAnsi="Segoe UI Symbol" w:cs="Segoe UI Symbol"/>
                <w:color w:val="FF0000"/>
              </w:rPr>
              <w:t>X</w:t>
            </w:r>
          </w:p>
        </w:tc>
      </w:tr>
      <w:tr w:rsidR="005C642D" w:rsidRPr="007E0D87" w14:paraId="47C46B9A" w14:textId="77777777" w:rsidTr="00E7726A">
        <w:trPr>
          <w:trHeight w:val="146"/>
          <w:jc w:val="center"/>
        </w:trPr>
        <w:tc>
          <w:tcPr>
            <w:tcW w:w="3952" w:type="dxa"/>
            <w:tcBorders>
              <w:left w:val="single" w:sz="4" w:space="0" w:color="auto"/>
            </w:tcBorders>
          </w:tcPr>
          <w:p w14:paraId="679480C7" w14:textId="77777777" w:rsidR="005C642D" w:rsidRPr="007E0D87" w:rsidRDefault="005C642D" w:rsidP="00E7726A">
            <w:pPr>
              <w:pStyle w:val="TF-TEXTOQUADROCentralizado"/>
            </w:pPr>
            <w:r>
              <w:t>Cadastro de associados</w:t>
            </w:r>
          </w:p>
        </w:tc>
        <w:tc>
          <w:tcPr>
            <w:tcW w:w="1701" w:type="dxa"/>
            <w:tcBorders>
              <w:left w:val="single" w:sz="4" w:space="0" w:color="auto"/>
            </w:tcBorders>
          </w:tcPr>
          <w:p w14:paraId="471D4AED" w14:textId="77777777" w:rsidR="005C642D" w:rsidRPr="007E0D87" w:rsidRDefault="005C642D" w:rsidP="00E7726A">
            <w:pPr>
              <w:pStyle w:val="TF-TEXTOQUADROCentralizado"/>
            </w:pPr>
            <w:r w:rsidRPr="004C3226">
              <w:rPr>
                <w:rFonts w:ascii="Segoe UI Symbol" w:hAnsi="Segoe UI Symbol" w:cs="Segoe UI Symbol"/>
                <w:color w:val="FF0000"/>
              </w:rPr>
              <w:t>X</w:t>
            </w:r>
          </w:p>
        </w:tc>
        <w:tc>
          <w:tcPr>
            <w:tcW w:w="1682" w:type="dxa"/>
            <w:tcBorders>
              <w:left w:val="single" w:sz="4" w:space="0" w:color="auto"/>
            </w:tcBorders>
          </w:tcPr>
          <w:p w14:paraId="49D050DF" w14:textId="77777777" w:rsidR="005C642D" w:rsidRPr="007E0D87" w:rsidRDefault="005C642D" w:rsidP="00E7726A">
            <w:pPr>
              <w:pStyle w:val="TF-TEXTOQUADROCentralizado"/>
            </w:pPr>
            <w:r w:rsidRPr="004C3226">
              <w:rPr>
                <w:rFonts w:ascii="Segoe UI Symbol" w:hAnsi="Segoe UI Symbol" w:cs="Segoe UI Symbol"/>
                <w:color w:val="FF0000"/>
              </w:rPr>
              <w:t>X</w:t>
            </w:r>
          </w:p>
        </w:tc>
        <w:tc>
          <w:tcPr>
            <w:tcW w:w="1682" w:type="dxa"/>
            <w:tcBorders>
              <w:left w:val="single" w:sz="4" w:space="0" w:color="auto"/>
            </w:tcBorders>
          </w:tcPr>
          <w:p w14:paraId="57BB4EA1" w14:textId="77777777" w:rsidR="005C642D" w:rsidRPr="007E0D87" w:rsidRDefault="005C642D" w:rsidP="00E7726A">
            <w:pPr>
              <w:pStyle w:val="TF-TEXTOQUADROCentralizado"/>
            </w:pPr>
            <w:r w:rsidRPr="00FF4B35">
              <w:rPr>
                <w:rFonts w:ascii="Segoe UI Symbol" w:hAnsi="Segoe UI Symbol" w:cs="Segoe UI Symbol"/>
                <w:color w:val="00B050"/>
              </w:rPr>
              <w:t>✓</w:t>
            </w:r>
          </w:p>
        </w:tc>
      </w:tr>
      <w:tr w:rsidR="005C642D" w:rsidRPr="007E0D87" w14:paraId="579724CA" w14:textId="77777777" w:rsidTr="00E7726A">
        <w:trPr>
          <w:trHeight w:val="171"/>
          <w:jc w:val="center"/>
        </w:trPr>
        <w:tc>
          <w:tcPr>
            <w:tcW w:w="3952" w:type="dxa"/>
            <w:tcBorders>
              <w:left w:val="single" w:sz="4" w:space="0" w:color="auto"/>
            </w:tcBorders>
          </w:tcPr>
          <w:p w14:paraId="5560C91D" w14:textId="77777777" w:rsidR="005C642D" w:rsidRPr="007E0D87" w:rsidRDefault="005C642D" w:rsidP="00E7726A">
            <w:pPr>
              <w:pStyle w:val="TF-TEXTOQUADROCentralizado"/>
            </w:pPr>
            <w:r>
              <w:t>Comentários no evento</w:t>
            </w:r>
          </w:p>
        </w:tc>
        <w:tc>
          <w:tcPr>
            <w:tcW w:w="1701" w:type="dxa"/>
            <w:tcBorders>
              <w:left w:val="single" w:sz="4" w:space="0" w:color="auto"/>
            </w:tcBorders>
          </w:tcPr>
          <w:p w14:paraId="7D103306" w14:textId="77777777" w:rsidR="005C642D" w:rsidRPr="007E0D87" w:rsidRDefault="005C642D" w:rsidP="00E7726A">
            <w:pPr>
              <w:pStyle w:val="TF-TEXTOQUADROCentralizado"/>
            </w:pPr>
            <w:r w:rsidRPr="004C3226">
              <w:rPr>
                <w:rFonts w:ascii="Segoe UI Symbol" w:hAnsi="Segoe UI Symbol" w:cs="Segoe UI Symbol"/>
                <w:color w:val="FF0000"/>
              </w:rPr>
              <w:t>X</w:t>
            </w:r>
          </w:p>
        </w:tc>
        <w:tc>
          <w:tcPr>
            <w:tcW w:w="1682" w:type="dxa"/>
            <w:tcBorders>
              <w:left w:val="single" w:sz="4" w:space="0" w:color="auto"/>
            </w:tcBorders>
          </w:tcPr>
          <w:p w14:paraId="7182770C" w14:textId="77777777" w:rsidR="005C642D" w:rsidRPr="007E0D87" w:rsidRDefault="005C642D" w:rsidP="00E7726A">
            <w:pPr>
              <w:pStyle w:val="TF-TEXTOQUADROCentralizado"/>
            </w:pPr>
            <w:r w:rsidRPr="00FF4B35">
              <w:rPr>
                <w:rFonts w:ascii="Segoe UI Symbol" w:hAnsi="Segoe UI Symbol" w:cs="Segoe UI Symbol"/>
                <w:color w:val="00B050"/>
              </w:rPr>
              <w:t>✓</w:t>
            </w:r>
          </w:p>
        </w:tc>
        <w:tc>
          <w:tcPr>
            <w:tcW w:w="1682" w:type="dxa"/>
            <w:tcBorders>
              <w:left w:val="single" w:sz="4" w:space="0" w:color="auto"/>
            </w:tcBorders>
          </w:tcPr>
          <w:p w14:paraId="351DE997" w14:textId="77777777" w:rsidR="005C642D" w:rsidRPr="007E0D87" w:rsidRDefault="005C642D" w:rsidP="00E7726A">
            <w:pPr>
              <w:pStyle w:val="TF-TEXTOQUADROCentralizado"/>
            </w:pPr>
            <w:r w:rsidRPr="004C3226">
              <w:rPr>
                <w:rFonts w:ascii="Segoe UI Symbol" w:hAnsi="Segoe UI Symbol" w:cs="Segoe UI Symbol"/>
                <w:color w:val="FF0000"/>
              </w:rPr>
              <w:t>X</w:t>
            </w:r>
          </w:p>
        </w:tc>
      </w:tr>
      <w:tr w:rsidR="005C642D" w:rsidRPr="007E0D87" w14:paraId="67B0CA81" w14:textId="77777777" w:rsidTr="00E7726A">
        <w:trPr>
          <w:trHeight w:val="195"/>
          <w:jc w:val="center"/>
        </w:trPr>
        <w:tc>
          <w:tcPr>
            <w:tcW w:w="3952" w:type="dxa"/>
            <w:tcBorders>
              <w:left w:val="single" w:sz="4" w:space="0" w:color="auto"/>
            </w:tcBorders>
          </w:tcPr>
          <w:p w14:paraId="5C6B388A" w14:textId="77777777" w:rsidR="005C642D" w:rsidRPr="007E0D87" w:rsidRDefault="005C642D" w:rsidP="00E7726A">
            <w:pPr>
              <w:pStyle w:val="TF-TEXTOQUADROCentralizado"/>
            </w:pPr>
            <w:r>
              <w:t>Plataforma</w:t>
            </w:r>
          </w:p>
        </w:tc>
        <w:tc>
          <w:tcPr>
            <w:tcW w:w="1701" w:type="dxa"/>
            <w:tcBorders>
              <w:left w:val="single" w:sz="4" w:space="0" w:color="auto"/>
            </w:tcBorders>
          </w:tcPr>
          <w:p w14:paraId="1864FA33" w14:textId="77777777" w:rsidR="005C642D" w:rsidRPr="007E0D87" w:rsidRDefault="005C642D" w:rsidP="00E7726A">
            <w:pPr>
              <w:pStyle w:val="TF-TEXTOQUADROCentralizado"/>
            </w:pPr>
            <w:r>
              <w:t>Android</w:t>
            </w:r>
          </w:p>
        </w:tc>
        <w:tc>
          <w:tcPr>
            <w:tcW w:w="1682" w:type="dxa"/>
            <w:tcBorders>
              <w:left w:val="single" w:sz="4" w:space="0" w:color="auto"/>
            </w:tcBorders>
          </w:tcPr>
          <w:p w14:paraId="74DF37DD" w14:textId="77777777" w:rsidR="005C642D" w:rsidRPr="007E0D87" w:rsidRDefault="005C642D" w:rsidP="00E7726A">
            <w:pPr>
              <w:pStyle w:val="TF-TEXTOQUADROCentralizado"/>
            </w:pPr>
            <w:r>
              <w:t>Web responsivo</w:t>
            </w:r>
          </w:p>
        </w:tc>
        <w:tc>
          <w:tcPr>
            <w:tcW w:w="1682" w:type="dxa"/>
            <w:tcBorders>
              <w:left w:val="single" w:sz="4" w:space="0" w:color="auto"/>
            </w:tcBorders>
          </w:tcPr>
          <w:p w14:paraId="326F021C" w14:textId="77777777" w:rsidR="005C642D" w:rsidRPr="007E0D87" w:rsidRDefault="005C642D" w:rsidP="00E7726A">
            <w:pPr>
              <w:pStyle w:val="TF-TEXTOQUADROCentralizado"/>
            </w:pPr>
            <w:r>
              <w:t>Web responsivo</w:t>
            </w:r>
          </w:p>
        </w:tc>
      </w:tr>
    </w:tbl>
    <w:p w14:paraId="0455AB02" w14:textId="77777777" w:rsidR="005C642D" w:rsidRDefault="005C642D" w:rsidP="005C642D">
      <w:pPr>
        <w:pStyle w:val="TF-FONTE"/>
        <w:jc w:val="left"/>
      </w:pPr>
      <w:commentRangeStart w:id="79"/>
      <w:r>
        <w:t>Fonte: elaborado pelo autor.</w:t>
      </w:r>
      <w:commentRangeEnd w:id="79"/>
      <w:r w:rsidR="00305AFF">
        <w:rPr>
          <w:rStyle w:val="Refdecomentrio"/>
        </w:rPr>
        <w:commentReference w:id="79"/>
      </w:r>
    </w:p>
    <w:p w14:paraId="658E0DAB" w14:textId="7A9DB1C6" w:rsidR="005C642D" w:rsidRDefault="005C642D" w:rsidP="005C642D">
      <w:pPr>
        <w:pStyle w:val="TF-TEXTO"/>
      </w:pPr>
      <w:r>
        <w:t xml:space="preserve">A partir do Quadro 1, pode-se concluir que ambos Zucchi (2018) e Ott (2018) criaram uma solução voltada para o modelo 3C, tendo os 3 pilares do modelo bem definidos. Ambos </w:t>
      </w:r>
      <w:del w:id="80" w:author="Andreza Sartori" w:date="2020-11-01T11:01:00Z">
        <w:r w:rsidDel="000045AE">
          <w:lastRenderedPageBreak/>
          <w:delText xml:space="preserve">também </w:delText>
        </w:r>
      </w:del>
      <w:r>
        <w:t xml:space="preserve">possuem integração com </w:t>
      </w:r>
      <w:r w:rsidRPr="002B2950">
        <w:rPr>
          <w:i/>
          <w:iCs/>
        </w:rPr>
        <w:t>login</w:t>
      </w:r>
      <w:r>
        <w:t xml:space="preserve"> do Facebook e </w:t>
      </w:r>
      <w:del w:id="81" w:author="Andreza Sartori" w:date="2020-11-01T11:01:00Z">
        <w:r w:rsidDel="00FE26A0">
          <w:delText xml:space="preserve">integração </w:delText>
        </w:r>
      </w:del>
      <w:r>
        <w:t>com o Google Maps. Porém Ott (2018) possui como diferencial a possibili</w:t>
      </w:r>
      <w:r w:rsidR="004E5501">
        <w:t>dade</w:t>
      </w:r>
      <w:r>
        <w:t xml:space="preserve"> de comentar </w:t>
      </w:r>
      <w:r w:rsidR="004E5501">
        <w:t xml:space="preserve">um </w:t>
      </w:r>
      <w:r>
        <w:t xml:space="preserve">evento. Por outro lado, o sistema da </w:t>
      </w:r>
      <w:proofErr w:type="spellStart"/>
      <w:r>
        <w:t>Bluware</w:t>
      </w:r>
      <w:proofErr w:type="spellEnd"/>
      <w:r>
        <w:t xml:space="preserve"> (</w:t>
      </w:r>
      <w:r w:rsidR="00635673">
        <w:t>2019</w:t>
      </w:r>
      <w:r>
        <w:t xml:space="preserve">) possui como diferencial a gestão dos associados e o </w:t>
      </w:r>
      <w:r w:rsidRPr="002B2950">
        <w:rPr>
          <w:i/>
          <w:iCs/>
        </w:rPr>
        <w:t>login</w:t>
      </w:r>
      <w:r>
        <w:t xml:space="preserve"> é habilitado somente para os associados.</w:t>
      </w:r>
    </w:p>
    <w:p w14:paraId="15AF3DD4" w14:textId="2D45AC1F" w:rsidR="005C642D" w:rsidRDefault="005C642D" w:rsidP="005C642D">
      <w:pPr>
        <w:pStyle w:val="TF-TEXTO"/>
      </w:pPr>
      <w:r>
        <w:t>Os motivos para o desenvolvimento desse trabalho se assemelham com os trabalhos correlatos mencionados</w:t>
      </w:r>
      <w:del w:id="82" w:author="Andreza Sartori" w:date="2020-11-01T11:02:00Z">
        <w:r w:rsidDel="00495BB6">
          <w:delText xml:space="preserve"> anteriormente</w:delText>
        </w:r>
      </w:del>
      <w:r>
        <w:t xml:space="preserve">, e envolvem principalmente o desenvolvimento seguindo o modelo 3C, acesso somente por associados e a comunicação entre associados. </w:t>
      </w:r>
      <w:commentRangeStart w:id="83"/>
      <w:r>
        <w:t>Dado essas características entre os trabalhos correlatos e diante da problemática levantada como base do trabalho, a proposta contém as mesmas características levantadas anteriormente.</w:t>
      </w:r>
      <w:commentRangeEnd w:id="83"/>
      <w:r w:rsidR="00543A36">
        <w:rPr>
          <w:rStyle w:val="Refdecomentrio"/>
        </w:rPr>
        <w:commentReference w:id="83"/>
      </w:r>
    </w:p>
    <w:p w14:paraId="7EE3A649" w14:textId="089BB70B" w:rsidR="005C642D" w:rsidRDefault="005C642D" w:rsidP="005C642D">
      <w:pPr>
        <w:pStyle w:val="TF-TEXTO"/>
      </w:pPr>
      <w:r>
        <w:t xml:space="preserve">Acredita-se que este aplicativo irá trazer, como resultados, uma melhora na interação entre associados e uma melhor gestão de quadras, campos e outras dependências do clube/associação, visto que saberá quais horários as dependências estarão reservadas. Acredita-se também que possivelmente o associado irá conseguir administrar melhor seu tempo livre para lazer, visto que não perderá tanto tempo esperando por quadras ou campos, já que ele irá ter uma reserva confirmada por aplicativo. </w:t>
      </w:r>
      <w:commentRangeStart w:id="84"/>
      <w:r>
        <w:t xml:space="preserve">Além disso, </w:t>
      </w:r>
      <w:commentRangeEnd w:id="84"/>
      <w:r w:rsidR="00147442">
        <w:rPr>
          <w:rStyle w:val="Refdecomentrio"/>
        </w:rPr>
        <w:commentReference w:id="84"/>
      </w:r>
      <w:r>
        <w:t>o trabalho proposto tem como contribuição tecnológica o desenvolvimento de um aplicativo</w:t>
      </w:r>
      <w:r w:rsidR="006E04C1">
        <w:t xml:space="preserve"> móvel</w:t>
      </w:r>
      <w:r>
        <w:t xml:space="preserve"> nativo </w:t>
      </w:r>
      <w:r w:rsidR="006E04C1">
        <w:t xml:space="preserve">utilizando </w:t>
      </w:r>
      <w:commentRangeStart w:id="85"/>
      <w:proofErr w:type="spellStart"/>
      <w:r w:rsidR="006E04C1">
        <w:t>Flutter</w:t>
      </w:r>
      <w:proofErr w:type="spellEnd"/>
      <w:r w:rsidR="006E04C1">
        <w:t xml:space="preserve"> </w:t>
      </w:r>
      <w:commentRangeEnd w:id="85"/>
      <w:r w:rsidR="00555517">
        <w:rPr>
          <w:rStyle w:val="Refdecomentrio"/>
        </w:rPr>
        <w:commentReference w:id="85"/>
      </w:r>
      <w:r>
        <w:t xml:space="preserve"> e um sistema web responsivo</w:t>
      </w:r>
      <w:r w:rsidR="000F149E">
        <w:t xml:space="preserve">, aplicando o padrão Material Design; como </w:t>
      </w:r>
      <w:r>
        <w:t xml:space="preserve">contribuição </w:t>
      </w:r>
      <w:r w:rsidRPr="00ED185D">
        <w:t>científica</w:t>
      </w:r>
      <w:r>
        <w:t xml:space="preserve"> a construção de um aplicativo usando como base o modelo 3C (M3C)</w:t>
      </w:r>
      <w:r w:rsidR="000F149E">
        <w:t>;</w:t>
      </w:r>
      <w:r>
        <w:t xml:space="preserve"> e contribuição social aproximando os associados e melhorando via aplicativo a interação entre eles.</w:t>
      </w:r>
    </w:p>
    <w:p w14:paraId="79905EE2" w14:textId="77777777" w:rsidR="005C642D" w:rsidRDefault="005C642D" w:rsidP="005C642D">
      <w:pPr>
        <w:pStyle w:val="Ttulo2"/>
        <w:spacing w:after="120" w:line="240" w:lineRule="auto"/>
        <w:rPr>
          <w:caps w:val="0"/>
        </w:rPr>
      </w:pPr>
      <w:r>
        <w:rPr>
          <w:caps w:val="0"/>
        </w:rPr>
        <w:t>REQUISITOS PRINCIPAIS DO PROBLEMA A SER TRABALHADO</w:t>
      </w:r>
    </w:p>
    <w:p w14:paraId="09974A70" w14:textId="36F0AEA0" w:rsidR="000F149E" w:rsidRDefault="005C642D" w:rsidP="005C642D">
      <w:pPr>
        <w:pStyle w:val="TF-TEXTO"/>
      </w:pPr>
      <w:r>
        <w:t xml:space="preserve">Nesta seção serão apresentados os principais </w:t>
      </w:r>
      <w:del w:id="86" w:author="Andreza Sartori" w:date="2020-11-01T11:25:00Z">
        <w:r w:rsidDel="00E05F0A">
          <w:delText xml:space="preserve">requisitos </w:delText>
        </w:r>
      </w:del>
      <w:ins w:id="87" w:author="Andreza Sartori" w:date="2020-11-01T11:25:00Z">
        <w:r w:rsidR="00E05F0A">
          <w:t xml:space="preserve">Requisitos </w:t>
        </w:r>
      </w:ins>
      <w:del w:id="88" w:author="Andreza Sartori" w:date="2020-11-01T11:25:00Z">
        <w:r w:rsidDel="00E05F0A">
          <w:delText>f</w:delText>
        </w:r>
      </w:del>
      <w:ins w:id="89" w:author="Andreza Sartori" w:date="2020-11-01T11:25:00Z">
        <w:r w:rsidR="00E05F0A">
          <w:t>F</w:t>
        </w:r>
      </w:ins>
      <w:r>
        <w:t xml:space="preserve">uncionais </w:t>
      </w:r>
      <w:r w:rsidR="00834A3F">
        <w:t xml:space="preserve">(RF) </w:t>
      </w:r>
      <w:r>
        <w:t xml:space="preserve">e </w:t>
      </w:r>
      <w:ins w:id="90" w:author="Andreza Sartori" w:date="2020-11-01T11:25:00Z">
        <w:r w:rsidR="00E05F0A">
          <w:t xml:space="preserve">Requisitos </w:t>
        </w:r>
      </w:ins>
      <w:del w:id="91" w:author="Andreza Sartori" w:date="2020-11-01T11:25:00Z">
        <w:r w:rsidDel="00E05F0A">
          <w:delText>n</w:delText>
        </w:r>
      </w:del>
      <w:ins w:id="92" w:author="Andreza Sartori" w:date="2020-11-01T11:25:00Z">
        <w:r w:rsidR="00E05F0A">
          <w:t>N</w:t>
        </w:r>
      </w:ins>
      <w:r>
        <w:t xml:space="preserve">ão </w:t>
      </w:r>
      <w:del w:id="93" w:author="Andreza Sartori" w:date="2020-11-01T11:25:00Z">
        <w:r w:rsidDel="00E05F0A">
          <w:delText>f</w:delText>
        </w:r>
      </w:del>
      <w:ins w:id="94" w:author="Andreza Sartori" w:date="2020-11-01T11:25:00Z">
        <w:r w:rsidR="00E05F0A">
          <w:t>F</w:t>
        </w:r>
      </w:ins>
      <w:r>
        <w:t xml:space="preserve">uncionais </w:t>
      </w:r>
      <w:r w:rsidR="00834A3F">
        <w:t xml:space="preserve">(RNF) </w:t>
      </w:r>
      <w:r>
        <w:t>d</w:t>
      </w:r>
      <w:r w:rsidR="004C3585">
        <w:t>o sistema</w:t>
      </w:r>
      <w:r>
        <w:t xml:space="preserve">. </w:t>
      </w:r>
    </w:p>
    <w:p w14:paraId="329502CE" w14:textId="04DD4D81" w:rsidR="005C642D" w:rsidRDefault="005C642D" w:rsidP="005C642D">
      <w:pPr>
        <w:pStyle w:val="TF-TEXTO"/>
      </w:pPr>
      <w:r>
        <w:t>A proposta do aplicativo</w:t>
      </w:r>
      <w:r w:rsidR="006E04C1">
        <w:t xml:space="preserve"> móvel</w:t>
      </w:r>
      <w:r>
        <w:t xml:space="preserve"> </w:t>
      </w:r>
      <w:r w:rsidR="009A7792">
        <w:t xml:space="preserve">voltado aos associados </w:t>
      </w:r>
      <w:r>
        <w:t>tem como requisitos:</w:t>
      </w:r>
    </w:p>
    <w:p w14:paraId="1F0D66F6" w14:textId="6A5D57B7" w:rsidR="005C642D" w:rsidRDefault="005C642D" w:rsidP="0067452D">
      <w:pPr>
        <w:pStyle w:val="TF-ALNEA"/>
        <w:numPr>
          <w:ilvl w:val="0"/>
          <w:numId w:val="22"/>
        </w:numPr>
      </w:pPr>
      <w:r>
        <w:t xml:space="preserve">permitir que o usuário realize o </w:t>
      </w:r>
      <w:r w:rsidRPr="00294D7F">
        <w:rPr>
          <w:i/>
          <w:iCs/>
        </w:rPr>
        <w:t>login</w:t>
      </w:r>
      <w:r>
        <w:t xml:space="preserve"> na aplicação (RF);</w:t>
      </w:r>
    </w:p>
    <w:p w14:paraId="6033B133" w14:textId="77777777" w:rsidR="005C642D" w:rsidRDefault="005C642D" w:rsidP="005C642D">
      <w:pPr>
        <w:pStyle w:val="TF-ALNEA"/>
        <w:numPr>
          <w:ilvl w:val="0"/>
          <w:numId w:val="22"/>
        </w:numPr>
      </w:pPr>
      <w:r>
        <w:t>permitir convidar associados para grupos (Comunicação) (RF);</w:t>
      </w:r>
    </w:p>
    <w:p w14:paraId="3A21D675" w14:textId="77777777" w:rsidR="005C642D" w:rsidRDefault="005C642D" w:rsidP="005C642D">
      <w:pPr>
        <w:pStyle w:val="TF-ALNEA"/>
        <w:numPr>
          <w:ilvl w:val="0"/>
          <w:numId w:val="22"/>
        </w:numPr>
      </w:pPr>
      <w:r>
        <w:t>permitir associados participarem de grupos (Cooperação) (RF);</w:t>
      </w:r>
    </w:p>
    <w:p w14:paraId="4E500272" w14:textId="6C589617" w:rsidR="005C642D" w:rsidRDefault="005C642D" w:rsidP="0067452D">
      <w:pPr>
        <w:pStyle w:val="TF-ALNEA"/>
        <w:numPr>
          <w:ilvl w:val="0"/>
          <w:numId w:val="22"/>
        </w:numPr>
      </w:pPr>
      <w:r>
        <w:t>permitir associados criarem grupos de horários (Coordenação) (RF);</w:t>
      </w:r>
      <w:r w:rsidR="0067452D" w:rsidDel="0067452D">
        <w:t xml:space="preserve"> </w:t>
      </w:r>
    </w:p>
    <w:p w14:paraId="6E7AAB0D" w14:textId="77777777" w:rsidR="005C642D" w:rsidRDefault="005C642D" w:rsidP="005C642D">
      <w:pPr>
        <w:pStyle w:val="TF-ALNEA"/>
        <w:numPr>
          <w:ilvl w:val="0"/>
          <w:numId w:val="22"/>
        </w:numPr>
      </w:pPr>
      <w:r>
        <w:t xml:space="preserve">ser desenvolvida com o </w:t>
      </w:r>
      <w:r>
        <w:rPr>
          <w:i/>
          <w:iCs/>
        </w:rPr>
        <w:t>framework</w:t>
      </w:r>
      <w:r>
        <w:t xml:space="preserve"> Flutter no aplicativo (RNF);</w:t>
      </w:r>
    </w:p>
    <w:p w14:paraId="06315B70" w14:textId="77777777" w:rsidR="005C642D" w:rsidRDefault="005C642D" w:rsidP="005C642D">
      <w:pPr>
        <w:pStyle w:val="TF-ALNEA"/>
        <w:numPr>
          <w:ilvl w:val="0"/>
          <w:numId w:val="22"/>
        </w:numPr>
      </w:pPr>
      <w:r>
        <w:t xml:space="preserve">ser desenvolvida utilizando a plataforma </w:t>
      </w:r>
      <w:proofErr w:type="spellStart"/>
      <w:r>
        <w:t>NodeJS</w:t>
      </w:r>
      <w:proofErr w:type="spellEnd"/>
      <w:r>
        <w:t xml:space="preserve"> na parte do </w:t>
      </w:r>
      <w:proofErr w:type="spellStart"/>
      <w:r>
        <w:rPr>
          <w:i/>
          <w:iCs/>
        </w:rPr>
        <w:t>backend</w:t>
      </w:r>
      <w:proofErr w:type="spellEnd"/>
      <w:r>
        <w:t xml:space="preserve"> (RNF);</w:t>
      </w:r>
    </w:p>
    <w:p w14:paraId="2E8D968E" w14:textId="77777777" w:rsidR="005C642D" w:rsidRDefault="005C642D" w:rsidP="005C642D">
      <w:pPr>
        <w:pStyle w:val="TF-ALNEA"/>
        <w:numPr>
          <w:ilvl w:val="0"/>
          <w:numId w:val="22"/>
        </w:numPr>
      </w:pPr>
      <w:r>
        <w:t>utilizar o padrão do Material Design (RNF);</w:t>
      </w:r>
    </w:p>
    <w:p w14:paraId="3ECDB214" w14:textId="6912A2D4" w:rsidR="006E04C1" w:rsidRDefault="005C642D" w:rsidP="006E04C1">
      <w:pPr>
        <w:pStyle w:val="TF-ALNEA"/>
        <w:numPr>
          <w:ilvl w:val="0"/>
          <w:numId w:val="22"/>
        </w:numPr>
      </w:pPr>
      <w:r>
        <w:t>manter os dados em um banco de dados não-relacional (</w:t>
      </w:r>
      <w:proofErr w:type="spellStart"/>
      <w:r>
        <w:t>NoSQL</w:t>
      </w:r>
      <w:proofErr w:type="spellEnd"/>
      <w:r>
        <w:t xml:space="preserve">) </w:t>
      </w:r>
      <w:proofErr w:type="spellStart"/>
      <w:r>
        <w:t>MongoDB</w:t>
      </w:r>
      <w:proofErr w:type="spellEnd"/>
      <w:r>
        <w:t xml:space="preserve"> (RNF)</w:t>
      </w:r>
      <w:r w:rsidR="00834A3F">
        <w:t>.</w:t>
      </w:r>
    </w:p>
    <w:p w14:paraId="634DD1E2" w14:textId="0AFD8F56" w:rsidR="0067452D" w:rsidRDefault="0067452D" w:rsidP="0067452D">
      <w:pPr>
        <w:pStyle w:val="TF-TEXTO"/>
      </w:pPr>
      <w:r>
        <w:t xml:space="preserve">A proposta </w:t>
      </w:r>
      <w:r w:rsidR="004C3585">
        <w:t>da aplicação</w:t>
      </w:r>
      <w:r>
        <w:t xml:space="preserve"> web </w:t>
      </w:r>
      <w:r w:rsidR="009A7792">
        <w:t xml:space="preserve">voltada ao clube </w:t>
      </w:r>
      <w:r>
        <w:t>tem como requisitos:</w:t>
      </w:r>
    </w:p>
    <w:p w14:paraId="716B7887" w14:textId="6478D144" w:rsidR="0067452D" w:rsidRDefault="0067452D" w:rsidP="0067452D">
      <w:pPr>
        <w:pStyle w:val="TF-ALNEA"/>
        <w:numPr>
          <w:ilvl w:val="0"/>
          <w:numId w:val="24"/>
        </w:numPr>
      </w:pPr>
      <w:r>
        <w:t>permitir importar dados de associados através de JSON (RF);</w:t>
      </w:r>
    </w:p>
    <w:p w14:paraId="77738C96" w14:textId="47F13155" w:rsidR="0067452D" w:rsidRDefault="0067452D" w:rsidP="0067452D">
      <w:pPr>
        <w:pStyle w:val="TF-ALNEA"/>
        <w:numPr>
          <w:ilvl w:val="0"/>
          <w:numId w:val="24"/>
        </w:numPr>
      </w:pPr>
      <w:r>
        <w:lastRenderedPageBreak/>
        <w:t>permitir importar dados de quadras/campos e outras dependências através de JSON (RF);</w:t>
      </w:r>
    </w:p>
    <w:p w14:paraId="0AFE769A" w14:textId="3C70946F" w:rsidR="004C6BF1" w:rsidRDefault="004C6BF1" w:rsidP="0067452D">
      <w:pPr>
        <w:pStyle w:val="TF-ALNEA"/>
        <w:numPr>
          <w:ilvl w:val="0"/>
          <w:numId w:val="24"/>
        </w:numPr>
      </w:pPr>
      <w:r>
        <w:t>manter cadastro de quadras/campos e outras dependências (RF);</w:t>
      </w:r>
    </w:p>
    <w:p w14:paraId="3FE9ADF3" w14:textId="1BF5AA9D" w:rsidR="0067452D" w:rsidRDefault="0067452D" w:rsidP="0067452D">
      <w:pPr>
        <w:pStyle w:val="TF-ALNEA"/>
        <w:numPr>
          <w:ilvl w:val="0"/>
          <w:numId w:val="24"/>
        </w:numPr>
      </w:pPr>
      <w:r>
        <w:t xml:space="preserve">permitir que os administradores realizem </w:t>
      </w:r>
      <w:r>
        <w:rPr>
          <w:i/>
          <w:iCs/>
        </w:rPr>
        <w:t>login</w:t>
      </w:r>
      <w:r>
        <w:t xml:space="preserve"> no sistema web (RF);</w:t>
      </w:r>
    </w:p>
    <w:p w14:paraId="47963478" w14:textId="738F516D" w:rsidR="0067452D" w:rsidRDefault="0067452D" w:rsidP="0067452D">
      <w:pPr>
        <w:pStyle w:val="TF-ALNEA"/>
        <w:numPr>
          <w:ilvl w:val="0"/>
          <w:numId w:val="24"/>
        </w:numPr>
      </w:pPr>
      <w:r>
        <w:t xml:space="preserve">ser desenvolvida com o </w:t>
      </w:r>
      <w:r w:rsidRPr="0067452D">
        <w:rPr>
          <w:i/>
          <w:iCs/>
        </w:rPr>
        <w:t>framework</w:t>
      </w:r>
      <w:r>
        <w:t xml:space="preserve"> Vue.js no </w:t>
      </w:r>
      <w:proofErr w:type="spellStart"/>
      <w:r w:rsidRPr="0067452D">
        <w:rPr>
          <w:i/>
          <w:iCs/>
        </w:rPr>
        <w:t>frontend</w:t>
      </w:r>
      <w:proofErr w:type="spellEnd"/>
      <w:r>
        <w:t xml:space="preserve"> do sistema web para a gestão do clube (RNF);</w:t>
      </w:r>
    </w:p>
    <w:p w14:paraId="3A9F1743" w14:textId="45FB3706" w:rsidR="0067452D" w:rsidRPr="00286FED" w:rsidRDefault="0067452D" w:rsidP="0067452D">
      <w:pPr>
        <w:pStyle w:val="TF-ALNEA"/>
        <w:numPr>
          <w:ilvl w:val="0"/>
          <w:numId w:val="22"/>
        </w:numPr>
      </w:pPr>
      <w:r>
        <w:t xml:space="preserve">ser desenvolvida utilizando a plataforma </w:t>
      </w:r>
      <w:proofErr w:type="spellStart"/>
      <w:r>
        <w:t>NodeJS</w:t>
      </w:r>
      <w:proofErr w:type="spellEnd"/>
      <w:r>
        <w:t xml:space="preserve"> na parte do </w:t>
      </w:r>
      <w:proofErr w:type="spellStart"/>
      <w:r>
        <w:rPr>
          <w:i/>
          <w:iCs/>
        </w:rPr>
        <w:t>backend</w:t>
      </w:r>
      <w:proofErr w:type="spellEnd"/>
      <w:r>
        <w:t xml:space="preserve"> (RNF)</w:t>
      </w:r>
      <w:r w:rsidR="00834A3F">
        <w:t>.</w:t>
      </w:r>
    </w:p>
    <w:p w14:paraId="3B3D6DFF" w14:textId="68552CC0" w:rsidR="005C642D" w:rsidRDefault="005C642D" w:rsidP="005C642D">
      <w:pPr>
        <w:pStyle w:val="Ttulo2"/>
        <w:spacing w:after="120" w:line="240" w:lineRule="auto"/>
      </w:pPr>
      <w:r>
        <w:t>METODOLOGIA</w:t>
      </w:r>
    </w:p>
    <w:p w14:paraId="3EB19E03" w14:textId="77777777" w:rsidR="005C642D" w:rsidRDefault="005C642D" w:rsidP="005C642D">
      <w:pPr>
        <w:pStyle w:val="TF-TEXTO"/>
      </w:pPr>
      <w:r>
        <w:t>O trabalho será desenvolvido seguindo a seguinte metodologia:</w:t>
      </w:r>
    </w:p>
    <w:p w14:paraId="3F07B2C8" w14:textId="7F4338B4" w:rsidR="005C642D" w:rsidRDefault="00C143BF" w:rsidP="005C642D">
      <w:pPr>
        <w:pStyle w:val="TF-ALNEA"/>
        <w:numPr>
          <w:ilvl w:val="0"/>
          <w:numId w:val="23"/>
        </w:numPr>
      </w:pPr>
      <w:r>
        <w:t xml:space="preserve">pesquisa bibliográfica: </w:t>
      </w:r>
      <w:r w:rsidR="00FB469B">
        <w:t xml:space="preserve">realizar uma pesquisa bibliográfica e </w:t>
      </w:r>
      <w:r w:rsidR="009C7B80">
        <w:t>na literatura sobre os assuntos levantados na revisão bibliográfica e nos trabalhos correlatos;</w:t>
      </w:r>
    </w:p>
    <w:p w14:paraId="50E350FE" w14:textId="4722FBB8" w:rsidR="009C7B80" w:rsidRDefault="006D44D2" w:rsidP="005C642D">
      <w:pPr>
        <w:pStyle w:val="TF-ALNEA"/>
        <w:numPr>
          <w:ilvl w:val="0"/>
          <w:numId w:val="23"/>
        </w:numPr>
      </w:pPr>
      <w:r>
        <w:t xml:space="preserve">levantamento de requisitos: reavaliar os requisitos funcionais </w:t>
      </w:r>
      <w:r w:rsidR="003D715E">
        <w:t xml:space="preserve">e não funcionais, </w:t>
      </w:r>
      <w:r>
        <w:t>e se necessário realizar os ajustes após a pesquisa realizada</w:t>
      </w:r>
      <w:r w:rsidR="003D715E">
        <w:t xml:space="preserve"> na etapa anterior;</w:t>
      </w:r>
    </w:p>
    <w:p w14:paraId="241FAA26" w14:textId="6DDBFE66" w:rsidR="003D715E" w:rsidRDefault="003D715E" w:rsidP="005C642D">
      <w:pPr>
        <w:pStyle w:val="TF-ALNEA"/>
        <w:numPr>
          <w:ilvl w:val="0"/>
          <w:numId w:val="23"/>
        </w:numPr>
      </w:pPr>
      <w:r>
        <w:t>especifica</w:t>
      </w:r>
      <w:r w:rsidR="00033561">
        <w:t xml:space="preserve">ções e análises: </w:t>
      </w:r>
      <w:r w:rsidR="0064779D">
        <w:t>formalizar as funcionalidades do sistema, fazendo uso de diagramas (</w:t>
      </w:r>
      <w:r w:rsidR="00E4778C">
        <w:t xml:space="preserve">como os de </w:t>
      </w:r>
      <w:r w:rsidR="00834A3F">
        <w:t xml:space="preserve">casos de uso, </w:t>
      </w:r>
      <w:r w:rsidR="00E4778C">
        <w:t xml:space="preserve">classe, atividade, </w:t>
      </w:r>
      <w:r w:rsidR="00834A3F">
        <w:t>implantação</w:t>
      </w:r>
      <w:r w:rsidR="00E4778C">
        <w:t>)</w:t>
      </w:r>
      <w:r w:rsidR="00247E25">
        <w:t xml:space="preserve"> de acordo com </w:t>
      </w:r>
      <w:r w:rsidR="0023558A">
        <w:t>a</w:t>
      </w:r>
      <w:r w:rsidR="00247E25">
        <w:t xml:space="preserve"> </w:t>
      </w:r>
      <w:proofErr w:type="spellStart"/>
      <w:r w:rsidR="00247E25">
        <w:t>Unified</w:t>
      </w:r>
      <w:proofErr w:type="spellEnd"/>
      <w:r w:rsidR="00247E25">
        <w:t xml:space="preserve"> </w:t>
      </w:r>
      <w:proofErr w:type="spellStart"/>
      <w:r w:rsidR="00DB4FEE">
        <w:t>Modeling</w:t>
      </w:r>
      <w:proofErr w:type="spellEnd"/>
      <w:r w:rsidR="00DB4FEE">
        <w:t xml:space="preserve"> </w:t>
      </w:r>
      <w:proofErr w:type="spellStart"/>
      <w:r w:rsidR="00DB4FEE">
        <w:t>Language</w:t>
      </w:r>
      <w:proofErr w:type="spellEnd"/>
      <w:r w:rsidR="00DB4FEE">
        <w:t xml:space="preserve"> (UML)</w:t>
      </w:r>
      <w:ins w:id="95" w:author="Andreza Sartori" w:date="2020-11-01T11:30:00Z">
        <w:r w:rsidR="00E00D38">
          <w:t>;</w:t>
        </w:r>
      </w:ins>
      <w:del w:id="96" w:author="Andreza Sartori" w:date="2020-11-01T11:30:00Z">
        <w:r w:rsidR="00DB4FEE" w:rsidDel="00E00D38">
          <w:delText>.</w:delText>
        </w:r>
      </w:del>
    </w:p>
    <w:p w14:paraId="14C8AD39" w14:textId="3C824D4B" w:rsidR="00DB4FEE" w:rsidRDefault="00A27D08" w:rsidP="005C642D">
      <w:pPr>
        <w:pStyle w:val="TF-ALNEA"/>
        <w:numPr>
          <w:ilvl w:val="0"/>
          <w:numId w:val="23"/>
        </w:numPr>
      </w:pPr>
      <w:r>
        <w:t xml:space="preserve">implementação do sistema web para o clube: implementar uma aplicação web para o clube </w:t>
      </w:r>
      <w:r w:rsidR="000445E3">
        <w:t xml:space="preserve">realizar a gestão de dependências e associados utilizando a plataforma </w:t>
      </w:r>
      <w:proofErr w:type="spellStart"/>
      <w:r w:rsidR="000445E3">
        <w:t>NodeJS</w:t>
      </w:r>
      <w:proofErr w:type="spellEnd"/>
      <w:r w:rsidR="000445E3">
        <w:t xml:space="preserve"> e </w:t>
      </w:r>
      <w:r w:rsidR="002C25D7">
        <w:t xml:space="preserve">o </w:t>
      </w:r>
      <w:r w:rsidR="002C25D7">
        <w:rPr>
          <w:i/>
          <w:iCs/>
        </w:rPr>
        <w:t xml:space="preserve">framework </w:t>
      </w:r>
      <w:r w:rsidR="000445E3">
        <w:t>Vue.js</w:t>
      </w:r>
      <w:ins w:id="97" w:author="Andreza Sartori" w:date="2020-11-01T11:30:00Z">
        <w:r w:rsidR="00E00D38">
          <w:t>;</w:t>
        </w:r>
      </w:ins>
      <w:del w:id="98" w:author="Andreza Sartori" w:date="2020-11-01T11:30:00Z">
        <w:r w:rsidR="002C25D7" w:rsidDel="00E00D38">
          <w:delText>.</w:delText>
        </w:r>
      </w:del>
    </w:p>
    <w:p w14:paraId="620C83F3" w14:textId="62254C2F" w:rsidR="002C25D7" w:rsidRDefault="002C25D7" w:rsidP="005C642D">
      <w:pPr>
        <w:pStyle w:val="TF-ALNEA"/>
        <w:numPr>
          <w:ilvl w:val="0"/>
          <w:numId w:val="23"/>
        </w:numPr>
      </w:pPr>
      <w:r>
        <w:t>implementação do aplicativo para associados: implementar um aplicativo</w:t>
      </w:r>
      <w:r w:rsidR="005578BA">
        <w:t xml:space="preserve"> para o associado utilizando o </w:t>
      </w:r>
      <w:r w:rsidR="005578BA">
        <w:rPr>
          <w:i/>
          <w:iCs/>
        </w:rPr>
        <w:t>framework</w:t>
      </w:r>
      <w:r w:rsidR="005578BA">
        <w:t xml:space="preserve"> Flutter;</w:t>
      </w:r>
    </w:p>
    <w:p w14:paraId="4BE89285" w14:textId="4ACB2FEF" w:rsidR="0067452D" w:rsidRPr="00BC35E2" w:rsidRDefault="0067452D" w:rsidP="005C642D">
      <w:pPr>
        <w:pStyle w:val="TF-ALNEA"/>
        <w:numPr>
          <w:ilvl w:val="0"/>
          <w:numId w:val="23"/>
        </w:numPr>
      </w:pPr>
      <w:r>
        <w:t>testes</w:t>
      </w:r>
      <w:r w:rsidR="00F05C8B">
        <w:t>/validação</w:t>
      </w:r>
      <w:r>
        <w:t>: testar o aplicativo com usuários e verificar os resultados obtidos</w:t>
      </w:r>
      <w:r w:rsidR="000F149E">
        <w:t>.</w:t>
      </w:r>
    </w:p>
    <w:p w14:paraId="66DF5082" w14:textId="61A69664" w:rsidR="005C642D" w:rsidRDefault="005C642D" w:rsidP="005C642D">
      <w:pPr>
        <w:pStyle w:val="TF-TEXTO"/>
      </w:pPr>
      <w:r>
        <w:t>As etapas serão realizadas nos períodos relacionados no</w:t>
      </w:r>
      <w:r w:rsidR="005578BA">
        <w:t xml:space="preserve"> </w:t>
      </w:r>
      <w:r w:rsidR="005578BA">
        <w:fldChar w:fldCharType="begin"/>
      </w:r>
      <w:r w:rsidR="005578BA">
        <w:instrText xml:space="preserve"> REF _Ref53436926 \h </w:instrText>
      </w:r>
      <w:r w:rsidR="005578BA">
        <w:fldChar w:fldCharType="separate"/>
      </w:r>
      <w:r w:rsidR="00791B13">
        <w:t xml:space="preserve">Quadro </w:t>
      </w:r>
      <w:r w:rsidR="00791B13">
        <w:rPr>
          <w:noProof/>
        </w:rPr>
        <w:t>2</w:t>
      </w:r>
      <w:r w:rsidR="005578BA">
        <w:fldChar w:fldCharType="end"/>
      </w:r>
      <w:r>
        <w:t>.</w:t>
      </w:r>
    </w:p>
    <w:p w14:paraId="31B66912" w14:textId="19A7D222" w:rsidR="005578BA" w:rsidRDefault="005578BA" w:rsidP="005578BA">
      <w:pPr>
        <w:pStyle w:val="TF-LEGENDA"/>
      </w:pPr>
      <w:bookmarkStart w:id="99" w:name="_Ref53436926"/>
      <w:bookmarkEnd w:id="69"/>
      <w:bookmarkEnd w:id="70"/>
      <w:bookmarkEnd w:id="71"/>
      <w:bookmarkEnd w:id="72"/>
      <w:bookmarkEnd w:id="73"/>
      <w:bookmarkEnd w:id="74"/>
      <w:bookmarkEnd w:id="75"/>
      <w:r>
        <w:t xml:space="preserve">Quadro </w:t>
      </w:r>
      <w:fldSimple w:instr=" SEQ Quadro \* ARABIC ">
        <w:r w:rsidR="00791B13">
          <w:rPr>
            <w:noProof/>
          </w:rPr>
          <w:t>2</w:t>
        </w:r>
      </w:fldSimple>
      <w:bookmarkEnd w:id="99"/>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077F8B85" w:rsidR="00451B94" w:rsidRPr="007E0D87" w:rsidRDefault="006A79A2" w:rsidP="00470C41">
            <w:pPr>
              <w:pStyle w:val="TF-TEXTOQUADROCentralizado"/>
            </w:pPr>
            <w:r>
              <w:t>202</w:t>
            </w:r>
            <w:r w:rsidR="00A26562">
              <w:t>1</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2AA2FC62" w:rsidR="00451B94" w:rsidRPr="007E0D87" w:rsidRDefault="006A79A2" w:rsidP="00470C41">
            <w:pPr>
              <w:pStyle w:val="TF-TEXTOQUADROCentralizado"/>
            </w:pPr>
            <w:r>
              <w:t>fev</w:t>
            </w:r>
            <w:r w:rsidR="00451B94" w:rsidRPr="007E0D87">
              <w:t>.</w:t>
            </w:r>
          </w:p>
        </w:tc>
        <w:tc>
          <w:tcPr>
            <w:tcW w:w="568" w:type="dxa"/>
            <w:gridSpan w:val="2"/>
            <w:shd w:val="clear" w:color="auto" w:fill="A6A6A6"/>
          </w:tcPr>
          <w:p w14:paraId="1E9B33C5" w14:textId="229F24FC" w:rsidR="00451B94" w:rsidRPr="007E0D87" w:rsidRDefault="006A79A2" w:rsidP="00470C41">
            <w:pPr>
              <w:pStyle w:val="TF-TEXTOQUADROCentralizado"/>
            </w:pPr>
            <w:r>
              <w:t>mar</w:t>
            </w:r>
            <w:r w:rsidR="00451B94" w:rsidRPr="007E0D87">
              <w:t>.</w:t>
            </w:r>
          </w:p>
        </w:tc>
        <w:tc>
          <w:tcPr>
            <w:tcW w:w="568" w:type="dxa"/>
            <w:gridSpan w:val="2"/>
            <w:shd w:val="clear" w:color="auto" w:fill="A6A6A6"/>
          </w:tcPr>
          <w:p w14:paraId="431DCAE8" w14:textId="7F386218" w:rsidR="00451B94" w:rsidRPr="007E0D87" w:rsidRDefault="006A79A2" w:rsidP="00470C41">
            <w:pPr>
              <w:pStyle w:val="TF-TEXTOQUADROCentralizado"/>
            </w:pPr>
            <w:r>
              <w:t>abr</w:t>
            </w:r>
            <w:r w:rsidR="00451B94" w:rsidRPr="007E0D87">
              <w:t>.</w:t>
            </w:r>
          </w:p>
        </w:tc>
        <w:tc>
          <w:tcPr>
            <w:tcW w:w="568" w:type="dxa"/>
            <w:gridSpan w:val="2"/>
            <w:shd w:val="clear" w:color="auto" w:fill="A6A6A6"/>
          </w:tcPr>
          <w:p w14:paraId="68FE04EA" w14:textId="6D9AF0A2" w:rsidR="00451B94" w:rsidRPr="007E0D87" w:rsidRDefault="006A79A2" w:rsidP="00470C41">
            <w:pPr>
              <w:pStyle w:val="TF-TEXTOQUADROCentralizado"/>
            </w:pPr>
            <w:r>
              <w:t>mai</w:t>
            </w:r>
            <w:r w:rsidR="00451B94" w:rsidRPr="007E0D87">
              <w:t>.</w:t>
            </w:r>
          </w:p>
        </w:tc>
        <w:tc>
          <w:tcPr>
            <w:tcW w:w="573" w:type="dxa"/>
            <w:gridSpan w:val="2"/>
            <w:shd w:val="clear" w:color="auto" w:fill="A6A6A6"/>
          </w:tcPr>
          <w:p w14:paraId="740F6EA7" w14:textId="616CB057" w:rsidR="00451B94" w:rsidRPr="007E0D87" w:rsidRDefault="006A79A2" w:rsidP="00470C4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481ADC67" w:rsidR="00451B94" w:rsidRPr="007E0D87" w:rsidRDefault="00040C88" w:rsidP="00040C88">
            <w:pPr>
              <w:pStyle w:val="TF-TEXTOQUADRO"/>
              <w:jc w:val="center"/>
            </w:pPr>
            <w:r>
              <w:t>E</w:t>
            </w:r>
            <w:r w:rsidR="00451B94" w:rsidRPr="007E0D87">
              <w:t>tapas / quinzenas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rsidTr="00393A76">
        <w:trPr>
          <w:jc w:val="center"/>
        </w:trPr>
        <w:tc>
          <w:tcPr>
            <w:tcW w:w="6171" w:type="dxa"/>
            <w:tcBorders>
              <w:left w:val="single" w:sz="4" w:space="0" w:color="auto"/>
            </w:tcBorders>
          </w:tcPr>
          <w:p w14:paraId="08D850A2" w14:textId="2009CEB6" w:rsidR="00451B94" w:rsidRPr="007E0D87" w:rsidRDefault="005578BA" w:rsidP="00470C41">
            <w:pPr>
              <w:pStyle w:val="TF-TEXTOQUADRO"/>
              <w:rPr>
                <w:bCs/>
              </w:rPr>
            </w:pPr>
            <w:r>
              <w:t xml:space="preserve">pesquisa </w:t>
            </w:r>
            <w:commentRangeStart w:id="100"/>
            <w:r>
              <w:t>bibliográfica</w:t>
            </w:r>
            <w:commentRangeEnd w:id="100"/>
            <w:r w:rsidR="003125E1">
              <w:rPr>
                <w:rStyle w:val="Refdecomentrio"/>
              </w:rPr>
              <w:commentReference w:id="100"/>
            </w:r>
          </w:p>
        </w:tc>
        <w:tc>
          <w:tcPr>
            <w:tcW w:w="273" w:type="dxa"/>
            <w:tcBorders>
              <w:bottom w:val="single" w:sz="4" w:space="0" w:color="auto"/>
            </w:tcBorders>
            <w:shd w:val="clear" w:color="auto" w:fill="A5A5A5"/>
          </w:tcPr>
          <w:p w14:paraId="6D9A0993" w14:textId="77777777" w:rsidR="00451B94" w:rsidRPr="006A79A2" w:rsidRDefault="00451B94" w:rsidP="00470C41">
            <w:pPr>
              <w:pStyle w:val="TF-TEXTOQUADROCentralizado"/>
              <w:rPr>
                <w:highlight w:val="darkGray"/>
              </w:rPr>
            </w:pPr>
          </w:p>
        </w:tc>
        <w:tc>
          <w:tcPr>
            <w:tcW w:w="284" w:type="dxa"/>
            <w:tcBorders>
              <w:bottom w:val="single" w:sz="4" w:space="0" w:color="auto"/>
            </w:tcBorders>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451B94" w:rsidRPr="007E0D87" w14:paraId="2E284C8D" w14:textId="77777777" w:rsidTr="00393A76">
        <w:trPr>
          <w:jc w:val="center"/>
        </w:trPr>
        <w:tc>
          <w:tcPr>
            <w:tcW w:w="6171" w:type="dxa"/>
            <w:tcBorders>
              <w:left w:val="single" w:sz="4" w:space="0" w:color="auto"/>
            </w:tcBorders>
          </w:tcPr>
          <w:p w14:paraId="313E77B0" w14:textId="434FD1B1" w:rsidR="00451B94" w:rsidRPr="007E0D87" w:rsidRDefault="00040C88" w:rsidP="00470C41">
            <w:pPr>
              <w:pStyle w:val="TF-TEXTOQUADRO"/>
            </w:pPr>
            <w:r>
              <w:t>levantamento de requisitos</w:t>
            </w:r>
          </w:p>
        </w:tc>
        <w:tc>
          <w:tcPr>
            <w:tcW w:w="273" w:type="dxa"/>
            <w:tcBorders>
              <w:top w:val="single" w:sz="4" w:space="0" w:color="auto"/>
            </w:tcBorders>
          </w:tcPr>
          <w:p w14:paraId="448275E7" w14:textId="77777777" w:rsidR="00451B94" w:rsidRPr="007E0D87" w:rsidRDefault="00451B94" w:rsidP="00470C41">
            <w:pPr>
              <w:pStyle w:val="TF-TEXTOQUADROCentralizado"/>
            </w:pPr>
          </w:p>
        </w:tc>
        <w:tc>
          <w:tcPr>
            <w:tcW w:w="284" w:type="dxa"/>
            <w:tcBorders>
              <w:top w:val="single" w:sz="4" w:space="0" w:color="auto"/>
            </w:tcBorders>
            <w:shd w:val="clear" w:color="auto" w:fill="A5A5A5"/>
          </w:tcPr>
          <w:p w14:paraId="5BF1E606" w14:textId="77777777" w:rsidR="00451B94" w:rsidRPr="007E0D87" w:rsidRDefault="00451B94" w:rsidP="00CB1C34">
            <w:pPr>
              <w:pStyle w:val="TF-TEXTOQUADROCentralizado"/>
              <w:jc w:val="left"/>
            </w:pPr>
          </w:p>
        </w:tc>
        <w:tc>
          <w:tcPr>
            <w:tcW w:w="284" w:type="dxa"/>
            <w:tcBorders>
              <w:top w:val="single" w:sz="4" w:space="0" w:color="auto"/>
            </w:tcBorders>
          </w:tcPr>
          <w:p w14:paraId="6A125C7A" w14:textId="77777777" w:rsidR="00451B94" w:rsidRPr="007E0D87" w:rsidRDefault="00451B94" w:rsidP="00470C41">
            <w:pPr>
              <w:pStyle w:val="TF-TEXTOQUADROCentralizado"/>
            </w:pPr>
          </w:p>
        </w:tc>
        <w:tc>
          <w:tcPr>
            <w:tcW w:w="284" w:type="dxa"/>
            <w:tcBorders>
              <w:top w:val="single" w:sz="4" w:space="0" w:color="auto"/>
            </w:tcBorders>
          </w:tcPr>
          <w:p w14:paraId="5D72AE87" w14:textId="77777777" w:rsidR="00451B94" w:rsidRPr="007E0D87" w:rsidRDefault="00451B94" w:rsidP="00470C41">
            <w:pPr>
              <w:pStyle w:val="TF-TEXTOQUADROCentralizado"/>
            </w:pPr>
          </w:p>
        </w:tc>
        <w:tc>
          <w:tcPr>
            <w:tcW w:w="284" w:type="dxa"/>
            <w:tcBorders>
              <w:top w:val="single" w:sz="4" w:space="0" w:color="auto"/>
            </w:tcBorders>
          </w:tcPr>
          <w:p w14:paraId="139E54B3" w14:textId="77777777" w:rsidR="00451B94" w:rsidRPr="007E0D87" w:rsidRDefault="00451B94" w:rsidP="00470C41">
            <w:pPr>
              <w:pStyle w:val="TF-TEXTOQUADROCentralizado"/>
            </w:pPr>
          </w:p>
        </w:tc>
        <w:tc>
          <w:tcPr>
            <w:tcW w:w="284" w:type="dxa"/>
            <w:tcBorders>
              <w:top w:val="single" w:sz="4" w:space="0" w:color="auto"/>
            </w:tcBorders>
          </w:tcPr>
          <w:p w14:paraId="3C2420D5" w14:textId="77777777" w:rsidR="00451B94" w:rsidRPr="007E0D87" w:rsidRDefault="00451B94" w:rsidP="00470C41">
            <w:pPr>
              <w:pStyle w:val="TF-TEXTOQUADROCentralizado"/>
            </w:pPr>
          </w:p>
        </w:tc>
        <w:tc>
          <w:tcPr>
            <w:tcW w:w="284" w:type="dxa"/>
            <w:tcBorders>
              <w:top w:val="single" w:sz="4" w:space="0" w:color="auto"/>
            </w:tcBorders>
          </w:tcPr>
          <w:p w14:paraId="510C61FF" w14:textId="77777777" w:rsidR="00451B94" w:rsidRPr="007E0D87" w:rsidRDefault="00451B94" w:rsidP="00470C41">
            <w:pPr>
              <w:pStyle w:val="TF-TEXTOQUADROCentralizado"/>
            </w:pPr>
          </w:p>
        </w:tc>
        <w:tc>
          <w:tcPr>
            <w:tcW w:w="284" w:type="dxa"/>
            <w:tcBorders>
              <w:top w:val="single" w:sz="4" w:space="0" w:color="auto"/>
            </w:tcBorders>
          </w:tcPr>
          <w:p w14:paraId="63184C93" w14:textId="77777777" w:rsidR="00451B94" w:rsidRPr="007E0D87" w:rsidRDefault="00451B94" w:rsidP="00470C41">
            <w:pPr>
              <w:pStyle w:val="TF-TEXTOQUADROCentralizado"/>
            </w:pPr>
          </w:p>
        </w:tc>
        <w:tc>
          <w:tcPr>
            <w:tcW w:w="284" w:type="dxa"/>
            <w:tcBorders>
              <w:top w:val="single" w:sz="4" w:space="0" w:color="auto"/>
            </w:tcBorders>
          </w:tcPr>
          <w:p w14:paraId="363E948C" w14:textId="77777777" w:rsidR="00451B94" w:rsidRPr="007E0D87" w:rsidRDefault="00451B94" w:rsidP="00470C41">
            <w:pPr>
              <w:pStyle w:val="TF-TEXTOQUADROCentralizado"/>
            </w:pPr>
          </w:p>
        </w:tc>
        <w:tc>
          <w:tcPr>
            <w:tcW w:w="289" w:type="dxa"/>
          </w:tcPr>
          <w:p w14:paraId="19D57CFA" w14:textId="77777777" w:rsidR="00451B94" w:rsidRPr="007E0D87" w:rsidRDefault="00451B94" w:rsidP="00470C41">
            <w:pPr>
              <w:pStyle w:val="TF-TEXTOQUADROCentralizado"/>
            </w:pPr>
          </w:p>
        </w:tc>
      </w:tr>
      <w:tr w:rsidR="00451B94" w:rsidRPr="007E0D87" w14:paraId="64A1A584" w14:textId="77777777" w:rsidTr="00393A76">
        <w:trPr>
          <w:jc w:val="center"/>
        </w:trPr>
        <w:tc>
          <w:tcPr>
            <w:tcW w:w="6171" w:type="dxa"/>
            <w:tcBorders>
              <w:left w:val="single" w:sz="4" w:space="0" w:color="auto"/>
            </w:tcBorders>
          </w:tcPr>
          <w:p w14:paraId="5B0D8CDF" w14:textId="60B99B35" w:rsidR="00451B94" w:rsidRPr="007E0D87" w:rsidRDefault="00040C88" w:rsidP="00470C41">
            <w:pPr>
              <w:pStyle w:val="TF-TEXTOQUADRO"/>
            </w:pPr>
            <w:r>
              <w:t>especificações e análises</w:t>
            </w:r>
          </w:p>
        </w:tc>
        <w:tc>
          <w:tcPr>
            <w:tcW w:w="273" w:type="dxa"/>
            <w:tcBorders>
              <w:bottom w:val="single" w:sz="4" w:space="0" w:color="auto"/>
            </w:tcBorders>
          </w:tcPr>
          <w:p w14:paraId="31E22413" w14:textId="77777777" w:rsidR="00451B94" w:rsidRPr="007E0D87" w:rsidRDefault="00451B94" w:rsidP="00470C41">
            <w:pPr>
              <w:pStyle w:val="TF-TEXTOQUADROCentralizado"/>
            </w:pPr>
          </w:p>
        </w:tc>
        <w:tc>
          <w:tcPr>
            <w:tcW w:w="284" w:type="dxa"/>
            <w:tcBorders>
              <w:bottom w:val="single" w:sz="4" w:space="0" w:color="auto"/>
            </w:tcBorders>
            <w:shd w:val="clear" w:color="auto" w:fill="A5A5A5"/>
          </w:tcPr>
          <w:p w14:paraId="4B8EB74E" w14:textId="77777777" w:rsidR="00451B94" w:rsidRPr="007E0D87" w:rsidRDefault="00451B94" w:rsidP="00470C41">
            <w:pPr>
              <w:pStyle w:val="TF-TEXTOQUADROCentralizado"/>
            </w:pPr>
          </w:p>
        </w:tc>
        <w:tc>
          <w:tcPr>
            <w:tcW w:w="284" w:type="dxa"/>
            <w:tcBorders>
              <w:bottom w:val="single" w:sz="4" w:space="0" w:color="auto"/>
            </w:tcBorders>
            <w:shd w:val="clear" w:color="auto" w:fill="A5A5A5"/>
          </w:tcPr>
          <w:p w14:paraId="3D1B1356" w14:textId="77777777" w:rsidR="00451B94" w:rsidRPr="007E0D87" w:rsidRDefault="00451B94" w:rsidP="00470C41">
            <w:pPr>
              <w:pStyle w:val="TF-TEXTOQUADROCentralizado"/>
            </w:pPr>
          </w:p>
        </w:tc>
        <w:tc>
          <w:tcPr>
            <w:tcW w:w="284" w:type="dxa"/>
            <w:tcBorders>
              <w:bottom w:val="single" w:sz="4" w:space="0" w:color="auto"/>
            </w:tcBorders>
          </w:tcPr>
          <w:p w14:paraId="52C1A893" w14:textId="77777777" w:rsidR="00451B94" w:rsidRPr="007E0D87" w:rsidRDefault="00451B94" w:rsidP="00470C41">
            <w:pPr>
              <w:pStyle w:val="TF-TEXTOQUADROCentralizado"/>
            </w:pPr>
          </w:p>
        </w:tc>
        <w:tc>
          <w:tcPr>
            <w:tcW w:w="284" w:type="dxa"/>
            <w:tcBorders>
              <w:bottom w:val="single" w:sz="4" w:space="0" w:color="auto"/>
            </w:tcBorders>
          </w:tcPr>
          <w:p w14:paraId="6A6D038A" w14:textId="77777777" w:rsidR="00451B94" w:rsidRPr="007E0D87" w:rsidRDefault="00451B94" w:rsidP="00470C41">
            <w:pPr>
              <w:pStyle w:val="TF-TEXTOQUADROCentralizado"/>
            </w:pPr>
          </w:p>
        </w:tc>
        <w:tc>
          <w:tcPr>
            <w:tcW w:w="284" w:type="dxa"/>
            <w:tcBorders>
              <w:bottom w:val="single" w:sz="4" w:space="0" w:color="auto"/>
            </w:tcBorders>
          </w:tcPr>
          <w:p w14:paraId="732DB3CD" w14:textId="77777777" w:rsidR="00451B94" w:rsidRPr="007E0D87" w:rsidRDefault="00451B94" w:rsidP="00470C41">
            <w:pPr>
              <w:pStyle w:val="TF-TEXTOQUADROCentralizado"/>
            </w:pPr>
          </w:p>
        </w:tc>
        <w:tc>
          <w:tcPr>
            <w:tcW w:w="284" w:type="dxa"/>
            <w:tcBorders>
              <w:bottom w:val="single" w:sz="4" w:space="0" w:color="auto"/>
            </w:tcBorders>
          </w:tcPr>
          <w:p w14:paraId="3B57A42D" w14:textId="77777777" w:rsidR="00451B94" w:rsidRPr="007E0D87" w:rsidRDefault="00451B94" w:rsidP="00470C41">
            <w:pPr>
              <w:pStyle w:val="TF-TEXTOQUADROCentralizado"/>
            </w:pPr>
          </w:p>
        </w:tc>
        <w:tc>
          <w:tcPr>
            <w:tcW w:w="284" w:type="dxa"/>
            <w:tcBorders>
              <w:bottom w:val="single" w:sz="4" w:space="0" w:color="auto"/>
            </w:tcBorders>
          </w:tcPr>
          <w:p w14:paraId="2C4230FC" w14:textId="77777777" w:rsidR="00451B94" w:rsidRPr="007E0D87" w:rsidRDefault="00451B94" w:rsidP="00470C41">
            <w:pPr>
              <w:pStyle w:val="TF-TEXTOQUADROCentralizado"/>
            </w:pPr>
          </w:p>
        </w:tc>
        <w:tc>
          <w:tcPr>
            <w:tcW w:w="284" w:type="dxa"/>
            <w:tcBorders>
              <w:bottom w:val="single" w:sz="4" w:space="0" w:color="auto"/>
            </w:tcBorders>
          </w:tcPr>
          <w:p w14:paraId="025DF6D6" w14:textId="77777777" w:rsidR="00451B94" w:rsidRPr="007E0D87" w:rsidRDefault="00451B94" w:rsidP="00470C41">
            <w:pPr>
              <w:pStyle w:val="TF-TEXTOQUADROCentralizado"/>
            </w:pPr>
          </w:p>
        </w:tc>
        <w:tc>
          <w:tcPr>
            <w:tcW w:w="289" w:type="dxa"/>
          </w:tcPr>
          <w:p w14:paraId="69D32790" w14:textId="77777777" w:rsidR="00451B94" w:rsidRPr="007E0D87" w:rsidRDefault="00451B94" w:rsidP="00470C41">
            <w:pPr>
              <w:pStyle w:val="TF-TEXTOQUADROCentralizado"/>
            </w:pPr>
          </w:p>
        </w:tc>
      </w:tr>
      <w:tr w:rsidR="00040C88" w:rsidRPr="007E0D87" w14:paraId="1AEBAFE3" w14:textId="77777777" w:rsidTr="0067452D">
        <w:trPr>
          <w:jc w:val="center"/>
        </w:trPr>
        <w:tc>
          <w:tcPr>
            <w:tcW w:w="6171" w:type="dxa"/>
            <w:tcBorders>
              <w:left w:val="single" w:sz="4" w:space="0" w:color="auto"/>
            </w:tcBorders>
          </w:tcPr>
          <w:p w14:paraId="4929A606" w14:textId="17B3C362" w:rsidR="00040C88" w:rsidRDefault="00040C88" w:rsidP="00470C41">
            <w:pPr>
              <w:pStyle w:val="TF-TEXTOQUADRO"/>
            </w:pPr>
            <w:r>
              <w:t>implementação do sistema web para o clube</w:t>
            </w:r>
          </w:p>
        </w:tc>
        <w:tc>
          <w:tcPr>
            <w:tcW w:w="273" w:type="dxa"/>
            <w:tcBorders>
              <w:bottom w:val="single" w:sz="4" w:space="0" w:color="auto"/>
            </w:tcBorders>
          </w:tcPr>
          <w:p w14:paraId="5DD314C3" w14:textId="77777777" w:rsidR="00040C88" w:rsidRPr="007E0D87" w:rsidRDefault="00040C88" w:rsidP="00470C41">
            <w:pPr>
              <w:pStyle w:val="TF-TEXTOQUADROCentralizado"/>
            </w:pPr>
          </w:p>
        </w:tc>
        <w:tc>
          <w:tcPr>
            <w:tcW w:w="284" w:type="dxa"/>
            <w:tcBorders>
              <w:bottom w:val="single" w:sz="4" w:space="0" w:color="auto"/>
            </w:tcBorders>
          </w:tcPr>
          <w:p w14:paraId="05D05BDA" w14:textId="77777777" w:rsidR="00040C88" w:rsidRPr="007E0D87" w:rsidRDefault="00040C88" w:rsidP="00470C41">
            <w:pPr>
              <w:pStyle w:val="TF-TEXTOQUADROCentralizado"/>
            </w:pPr>
          </w:p>
        </w:tc>
        <w:tc>
          <w:tcPr>
            <w:tcW w:w="284" w:type="dxa"/>
            <w:tcBorders>
              <w:bottom w:val="single" w:sz="4" w:space="0" w:color="auto"/>
            </w:tcBorders>
            <w:shd w:val="clear" w:color="auto" w:fill="A5A5A5"/>
          </w:tcPr>
          <w:p w14:paraId="256079F6" w14:textId="77777777" w:rsidR="00040C88" w:rsidRPr="007E0D87" w:rsidRDefault="00040C88" w:rsidP="00470C41">
            <w:pPr>
              <w:pStyle w:val="TF-TEXTOQUADROCentralizado"/>
            </w:pPr>
          </w:p>
        </w:tc>
        <w:tc>
          <w:tcPr>
            <w:tcW w:w="284" w:type="dxa"/>
            <w:tcBorders>
              <w:bottom w:val="single" w:sz="4" w:space="0" w:color="auto"/>
            </w:tcBorders>
            <w:shd w:val="clear" w:color="auto" w:fill="A5A5A5"/>
          </w:tcPr>
          <w:p w14:paraId="01339BF3" w14:textId="77777777" w:rsidR="00040C88" w:rsidRPr="007E0D87" w:rsidRDefault="00040C88" w:rsidP="00470C41">
            <w:pPr>
              <w:pStyle w:val="TF-TEXTOQUADROCentralizado"/>
            </w:pPr>
          </w:p>
        </w:tc>
        <w:tc>
          <w:tcPr>
            <w:tcW w:w="284" w:type="dxa"/>
            <w:tcBorders>
              <w:bottom w:val="single" w:sz="4" w:space="0" w:color="auto"/>
            </w:tcBorders>
            <w:shd w:val="clear" w:color="auto" w:fill="A5A5A5"/>
          </w:tcPr>
          <w:p w14:paraId="33F27AFE" w14:textId="77777777" w:rsidR="00040C88" w:rsidRPr="007E0D87" w:rsidRDefault="00040C88" w:rsidP="00470C41">
            <w:pPr>
              <w:pStyle w:val="TF-TEXTOQUADROCentralizado"/>
            </w:pPr>
          </w:p>
        </w:tc>
        <w:tc>
          <w:tcPr>
            <w:tcW w:w="284" w:type="dxa"/>
            <w:tcBorders>
              <w:bottom w:val="single" w:sz="4" w:space="0" w:color="auto"/>
            </w:tcBorders>
            <w:shd w:val="clear" w:color="auto" w:fill="FFFFFF" w:themeFill="background1"/>
          </w:tcPr>
          <w:p w14:paraId="78652136" w14:textId="77777777" w:rsidR="00040C88" w:rsidRPr="007E0D87" w:rsidRDefault="00040C88" w:rsidP="00470C41">
            <w:pPr>
              <w:pStyle w:val="TF-TEXTOQUADROCentralizado"/>
            </w:pPr>
          </w:p>
        </w:tc>
        <w:tc>
          <w:tcPr>
            <w:tcW w:w="284" w:type="dxa"/>
            <w:tcBorders>
              <w:bottom w:val="single" w:sz="4" w:space="0" w:color="auto"/>
            </w:tcBorders>
          </w:tcPr>
          <w:p w14:paraId="5AB81023" w14:textId="77777777" w:rsidR="00040C88" w:rsidRPr="007E0D87" w:rsidRDefault="00040C88" w:rsidP="00470C41">
            <w:pPr>
              <w:pStyle w:val="TF-TEXTOQUADROCentralizado"/>
            </w:pPr>
          </w:p>
        </w:tc>
        <w:tc>
          <w:tcPr>
            <w:tcW w:w="284" w:type="dxa"/>
            <w:tcBorders>
              <w:bottom w:val="single" w:sz="4" w:space="0" w:color="auto"/>
            </w:tcBorders>
          </w:tcPr>
          <w:p w14:paraId="624FE628" w14:textId="77777777" w:rsidR="00040C88" w:rsidRPr="007E0D87" w:rsidRDefault="00040C88" w:rsidP="00470C41">
            <w:pPr>
              <w:pStyle w:val="TF-TEXTOQUADROCentralizado"/>
            </w:pPr>
          </w:p>
        </w:tc>
        <w:tc>
          <w:tcPr>
            <w:tcW w:w="284" w:type="dxa"/>
            <w:tcBorders>
              <w:bottom w:val="single" w:sz="4" w:space="0" w:color="auto"/>
            </w:tcBorders>
          </w:tcPr>
          <w:p w14:paraId="2E3D6566" w14:textId="77777777" w:rsidR="00040C88" w:rsidRPr="007E0D87" w:rsidRDefault="00040C88" w:rsidP="00470C41">
            <w:pPr>
              <w:pStyle w:val="TF-TEXTOQUADROCentralizado"/>
            </w:pPr>
          </w:p>
        </w:tc>
        <w:tc>
          <w:tcPr>
            <w:tcW w:w="289" w:type="dxa"/>
          </w:tcPr>
          <w:p w14:paraId="0467BDDE" w14:textId="77777777" w:rsidR="00040C88" w:rsidRPr="007E0D87" w:rsidRDefault="00040C88" w:rsidP="00470C41">
            <w:pPr>
              <w:pStyle w:val="TF-TEXTOQUADROCentralizado"/>
            </w:pPr>
          </w:p>
        </w:tc>
      </w:tr>
      <w:tr w:rsidR="00393A76" w:rsidRPr="007E0D87" w14:paraId="2029C835" w14:textId="77777777" w:rsidTr="0067452D">
        <w:trPr>
          <w:jc w:val="center"/>
        </w:trPr>
        <w:tc>
          <w:tcPr>
            <w:tcW w:w="6171" w:type="dxa"/>
            <w:tcBorders>
              <w:left w:val="single" w:sz="4" w:space="0" w:color="auto"/>
            </w:tcBorders>
          </w:tcPr>
          <w:p w14:paraId="16753BD4" w14:textId="15F37B6D" w:rsidR="00040C88" w:rsidRDefault="00040C88" w:rsidP="00470C41">
            <w:pPr>
              <w:pStyle w:val="TF-TEXTOQUADRO"/>
            </w:pPr>
            <w:r>
              <w:t>implementação do aplicativo para associados</w:t>
            </w:r>
          </w:p>
        </w:tc>
        <w:tc>
          <w:tcPr>
            <w:tcW w:w="273" w:type="dxa"/>
          </w:tcPr>
          <w:p w14:paraId="2A84EFE3" w14:textId="77777777" w:rsidR="00040C88" w:rsidRPr="007E0D87" w:rsidRDefault="00040C88" w:rsidP="00470C41">
            <w:pPr>
              <w:pStyle w:val="TF-TEXTOQUADROCentralizado"/>
            </w:pPr>
          </w:p>
        </w:tc>
        <w:tc>
          <w:tcPr>
            <w:tcW w:w="284" w:type="dxa"/>
          </w:tcPr>
          <w:p w14:paraId="48F38FF6" w14:textId="77777777" w:rsidR="00040C88" w:rsidRPr="007E0D87" w:rsidRDefault="00040C88" w:rsidP="00470C41">
            <w:pPr>
              <w:pStyle w:val="TF-TEXTOQUADROCentralizado"/>
            </w:pPr>
          </w:p>
        </w:tc>
        <w:tc>
          <w:tcPr>
            <w:tcW w:w="284" w:type="dxa"/>
          </w:tcPr>
          <w:p w14:paraId="42E6A88F" w14:textId="77777777" w:rsidR="00040C88" w:rsidRPr="007E0D87" w:rsidRDefault="00040C88" w:rsidP="00470C41">
            <w:pPr>
              <w:pStyle w:val="TF-TEXTOQUADROCentralizado"/>
            </w:pPr>
          </w:p>
        </w:tc>
        <w:tc>
          <w:tcPr>
            <w:tcW w:w="284" w:type="dxa"/>
          </w:tcPr>
          <w:p w14:paraId="25DD47C6" w14:textId="77777777" w:rsidR="00040C88" w:rsidRPr="001620E1" w:rsidRDefault="00040C88" w:rsidP="00470C41">
            <w:pPr>
              <w:pStyle w:val="TF-TEXTOQUADROCentralizado"/>
              <w:rPr>
                <w:highlight w:val="darkGray"/>
              </w:rPr>
            </w:pPr>
          </w:p>
        </w:tc>
        <w:tc>
          <w:tcPr>
            <w:tcW w:w="284" w:type="dxa"/>
            <w:shd w:val="clear" w:color="auto" w:fill="A5A5A5"/>
          </w:tcPr>
          <w:p w14:paraId="351737E5" w14:textId="77777777" w:rsidR="00040C88" w:rsidRPr="001620E1" w:rsidRDefault="00040C88" w:rsidP="00470C41">
            <w:pPr>
              <w:pStyle w:val="TF-TEXTOQUADROCentralizado"/>
              <w:rPr>
                <w:highlight w:val="darkGray"/>
              </w:rPr>
            </w:pPr>
          </w:p>
        </w:tc>
        <w:tc>
          <w:tcPr>
            <w:tcW w:w="284" w:type="dxa"/>
            <w:shd w:val="clear" w:color="auto" w:fill="A5A5A5"/>
          </w:tcPr>
          <w:p w14:paraId="56C8122C" w14:textId="77777777" w:rsidR="00040C88" w:rsidRPr="001620E1" w:rsidRDefault="00040C88" w:rsidP="00470C41">
            <w:pPr>
              <w:pStyle w:val="TF-TEXTOQUADROCentralizado"/>
              <w:rPr>
                <w:highlight w:val="darkGray"/>
              </w:rPr>
            </w:pPr>
          </w:p>
        </w:tc>
        <w:tc>
          <w:tcPr>
            <w:tcW w:w="284" w:type="dxa"/>
            <w:shd w:val="clear" w:color="auto" w:fill="A5A5A5"/>
          </w:tcPr>
          <w:p w14:paraId="546E14D9" w14:textId="77777777" w:rsidR="00040C88" w:rsidRPr="001620E1" w:rsidRDefault="00040C88" w:rsidP="00470C41">
            <w:pPr>
              <w:pStyle w:val="TF-TEXTOQUADROCentralizado"/>
              <w:rPr>
                <w:highlight w:val="darkGray"/>
              </w:rPr>
            </w:pPr>
          </w:p>
        </w:tc>
        <w:tc>
          <w:tcPr>
            <w:tcW w:w="284" w:type="dxa"/>
            <w:shd w:val="clear" w:color="auto" w:fill="A5A5A5"/>
          </w:tcPr>
          <w:p w14:paraId="1E22B422" w14:textId="77777777" w:rsidR="00040C88" w:rsidRPr="001620E1" w:rsidRDefault="00040C88" w:rsidP="00470C41">
            <w:pPr>
              <w:pStyle w:val="TF-TEXTOQUADROCentralizado"/>
              <w:rPr>
                <w:highlight w:val="darkGray"/>
              </w:rPr>
            </w:pPr>
          </w:p>
        </w:tc>
        <w:tc>
          <w:tcPr>
            <w:tcW w:w="284" w:type="dxa"/>
            <w:shd w:val="clear" w:color="auto" w:fill="FFFFFF" w:themeFill="background1"/>
          </w:tcPr>
          <w:p w14:paraId="34653406" w14:textId="77777777" w:rsidR="00040C88" w:rsidRPr="007E0D87" w:rsidRDefault="00040C88" w:rsidP="00470C41">
            <w:pPr>
              <w:pStyle w:val="TF-TEXTOQUADROCentralizado"/>
            </w:pPr>
          </w:p>
        </w:tc>
        <w:tc>
          <w:tcPr>
            <w:tcW w:w="289" w:type="dxa"/>
          </w:tcPr>
          <w:p w14:paraId="2989A272" w14:textId="77777777" w:rsidR="00040C88" w:rsidRPr="007E0D87" w:rsidRDefault="00040C88" w:rsidP="00470C41">
            <w:pPr>
              <w:pStyle w:val="TF-TEXTOQUADROCentralizado"/>
            </w:pPr>
          </w:p>
        </w:tc>
      </w:tr>
      <w:tr w:rsidR="0067452D" w:rsidRPr="007E0D87" w14:paraId="418338C2" w14:textId="77777777" w:rsidTr="00755B76">
        <w:trPr>
          <w:jc w:val="center"/>
        </w:trPr>
        <w:tc>
          <w:tcPr>
            <w:tcW w:w="6171" w:type="dxa"/>
            <w:tcBorders>
              <w:left w:val="single" w:sz="4" w:space="0" w:color="auto"/>
            </w:tcBorders>
          </w:tcPr>
          <w:p w14:paraId="0424F8B2" w14:textId="7AB76D47" w:rsidR="0067452D" w:rsidRDefault="000F149E" w:rsidP="00470C41">
            <w:pPr>
              <w:pStyle w:val="TF-TEXTOQUADRO"/>
            </w:pPr>
            <w:r>
              <w:t>testes/validação</w:t>
            </w:r>
          </w:p>
        </w:tc>
        <w:tc>
          <w:tcPr>
            <w:tcW w:w="273" w:type="dxa"/>
            <w:tcBorders>
              <w:bottom w:val="single" w:sz="4" w:space="0" w:color="auto"/>
            </w:tcBorders>
          </w:tcPr>
          <w:p w14:paraId="1965827C" w14:textId="77777777" w:rsidR="0067452D" w:rsidRPr="007E0D87" w:rsidRDefault="0067452D" w:rsidP="00470C41">
            <w:pPr>
              <w:pStyle w:val="TF-TEXTOQUADROCentralizado"/>
            </w:pPr>
          </w:p>
        </w:tc>
        <w:tc>
          <w:tcPr>
            <w:tcW w:w="284" w:type="dxa"/>
            <w:tcBorders>
              <w:bottom w:val="single" w:sz="4" w:space="0" w:color="auto"/>
            </w:tcBorders>
          </w:tcPr>
          <w:p w14:paraId="664B7CE7" w14:textId="77777777" w:rsidR="0067452D" w:rsidRPr="007E0D87" w:rsidRDefault="0067452D" w:rsidP="00470C41">
            <w:pPr>
              <w:pStyle w:val="TF-TEXTOQUADROCentralizado"/>
            </w:pPr>
          </w:p>
        </w:tc>
        <w:tc>
          <w:tcPr>
            <w:tcW w:w="284" w:type="dxa"/>
            <w:tcBorders>
              <w:bottom w:val="single" w:sz="4" w:space="0" w:color="auto"/>
            </w:tcBorders>
          </w:tcPr>
          <w:p w14:paraId="79038A0C" w14:textId="77777777" w:rsidR="0067452D" w:rsidRPr="007E0D87" w:rsidRDefault="0067452D" w:rsidP="00470C41">
            <w:pPr>
              <w:pStyle w:val="TF-TEXTOQUADROCentralizado"/>
            </w:pPr>
          </w:p>
        </w:tc>
        <w:tc>
          <w:tcPr>
            <w:tcW w:w="284" w:type="dxa"/>
            <w:tcBorders>
              <w:bottom w:val="single" w:sz="4" w:space="0" w:color="auto"/>
            </w:tcBorders>
          </w:tcPr>
          <w:p w14:paraId="17D3F04A" w14:textId="77777777" w:rsidR="0067452D" w:rsidRPr="001620E1" w:rsidRDefault="0067452D" w:rsidP="00470C41">
            <w:pPr>
              <w:pStyle w:val="TF-TEXTOQUADROCentralizado"/>
              <w:rPr>
                <w:highlight w:val="darkGray"/>
              </w:rPr>
            </w:pPr>
          </w:p>
        </w:tc>
        <w:tc>
          <w:tcPr>
            <w:tcW w:w="284" w:type="dxa"/>
            <w:tcBorders>
              <w:bottom w:val="single" w:sz="4" w:space="0" w:color="auto"/>
            </w:tcBorders>
            <w:shd w:val="clear" w:color="auto" w:fill="FFFFFF" w:themeFill="background1"/>
          </w:tcPr>
          <w:p w14:paraId="38B5F929" w14:textId="77777777" w:rsidR="0067452D" w:rsidRPr="001620E1" w:rsidRDefault="0067452D" w:rsidP="00470C41">
            <w:pPr>
              <w:pStyle w:val="TF-TEXTOQUADROCentralizado"/>
              <w:rPr>
                <w:highlight w:val="darkGray"/>
              </w:rPr>
            </w:pPr>
          </w:p>
        </w:tc>
        <w:tc>
          <w:tcPr>
            <w:tcW w:w="284" w:type="dxa"/>
            <w:tcBorders>
              <w:bottom w:val="single" w:sz="4" w:space="0" w:color="auto"/>
            </w:tcBorders>
            <w:shd w:val="clear" w:color="auto" w:fill="FFFFFF" w:themeFill="background1"/>
          </w:tcPr>
          <w:p w14:paraId="38246F2A" w14:textId="77777777" w:rsidR="0067452D" w:rsidRPr="001620E1" w:rsidRDefault="0067452D" w:rsidP="00470C41">
            <w:pPr>
              <w:pStyle w:val="TF-TEXTOQUADROCentralizado"/>
              <w:rPr>
                <w:highlight w:val="darkGray"/>
              </w:rPr>
            </w:pPr>
          </w:p>
        </w:tc>
        <w:tc>
          <w:tcPr>
            <w:tcW w:w="284" w:type="dxa"/>
            <w:tcBorders>
              <w:bottom w:val="single" w:sz="4" w:space="0" w:color="auto"/>
            </w:tcBorders>
            <w:shd w:val="clear" w:color="auto" w:fill="FFFFFF" w:themeFill="background1"/>
          </w:tcPr>
          <w:p w14:paraId="68C96CDB" w14:textId="77777777" w:rsidR="0067452D" w:rsidRPr="001620E1" w:rsidRDefault="0067452D" w:rsidP="00470C41">
            <w:pPr>
              <w:pStyle w:val="TF-TEXTOQUADROCentralizado"/>
              <w:rPr>
                <w:highlight w:val="darkGray"/>
              </w:rPr>
            </w:pPr>
          </w:p>
        </w:tc>
        <w:tc>
          <w:tcPr>
            <w:tcW w:w="284" w:type="dxa"/>
            <w:tcBorders>
              <w:bottom w:val="single" w:sz="4" w:space="0" w:color="auto"/>
            </w:tcBorders>
            <w:shd w:val="clear" w:color="auto" w:fill="A5A5A5" w:themeFill="accent3"/>
          </w:tcPr>
          <w:p w14:paraId="1261FC28" w14:textId="77777777" w:rsidR="0067452D" w:rsidRPr="001620E1" w:rsidRDefault="0067452D" w:rsidP="00470C41">
            <w:pPr>
              <w:pStyle w:val="TF-TEXTOQUADROCentralizado"/>
              <w:rPr>
                <w:highlight w:val="darkGray"/>
              </w:rPr>
            </w:pPr>
          </w:p>
        </w:tc>
        <w:tc>
          <w:tcPr>
            <w:tcW w:w="284" w:type="dxa"/>
            <w:tcBorders>
              <w:bottom w:val="single" w:sz="4" w:space="0" w:color="auto"/>
            </w:tcBorders>
            <w:shd w:val="clear" w:color="auto" w:fill="A5A5A5" w:themeFill="accent3"/>
          </w:tcPr>
          <w:p w14:paraId="541341E7" w14:textId="77777777" w:rsidR="0067452D" w:rsidRPr="007E0D87" w:rsidRDefault="0067452D" w:rsidP="00470C41">
            <w:pPr>
              <w:pStyle w:val="TF-TEXTOQUADROCentralizado"/>
            </w:pPr>
          </w:p>
        </w:tc>
        <w:tc>
          <w:tcPr>
            <w:tcW w:w="289" w:type="dxa"/>
          </w:tcPr>
          <w:p w14:paraId="01D41DAD" w14:textId="77777777" w:rsidR="0067452D" w:rsidRPr="007E0D87" w:rsidRDefault="0067452D" w:rsidP="00470C41">
            <w:pPr>
              <w:pStyle w:val="TF-TEXTOQUADROCentralizado"/>
            </w:pPr>
          </w:p>
        </w:tc>
      </w:tr>
    </w:tbl>
    <w:p w14:paraId="2B3E279C" w14:textId="77777777" w:rsidR="00FC4A9F" w:rsidRDefault="00FC4A9F" w:rsidP="006A79A2">
      <w:pPr>
        <w:pStyle w:val="TF-FONTE"/>
        <w:jc w:val="left"/>
      </w:pPr>
      <w:r>
        <w:t>Fonte: elaborado pelo autor.</w:t>
      </w:r>
    </w:p>
    <w:p w14:paraId="0A824359" w14:textId="30EB6DB3" w:rsidR="00A307C7" w:rsidRDefault="0037046F" w:rsidP="00FC4A9F">
      <w:pPr>
        <w:pStyle w:val="Ttulo1"/>
      </w:pPr>
      <w:r>
        <w:lastRenderedPageBreak/>
        <w:t>REVISÃO BIBLIOGRÁFICA</w:t>
      </w:r>
    </w:p>
    <w:p w14:paraId="09221B9C" w14:textId="79E8B23E" w:rsidR="000B12B2" w:rsidRDefault="00D97538" w:rsidP="00FE7756">
      <w:pPr>
        <w:pStyle w:val="TF-TEXTO"/>
      </w:pPr>
      <w:commentRangeStart w:id="101"/>
      <w:r>
        <w:t>Para a</w:t>
      </w:r>
      <w:commentRangeEnd w:id="101"/>
      <w:r w:rsidR="002B43E4">
        <w:rPr>
          <w:rStyle w:val="Refdecomentrio"/>
        </w:rPr>
        <w:commentReference w:id="101"/>
      </w:r>
      <w:r>
        <w:t xml:space="preserve"> implementação do modelo 3C, será usado como base a tese de Pimentel (</w:t>
      </w:r>
      <w:r w:rsidR="00814A26">
        <w:t xml:space="preserve">2006), que descreve </w:t>
      </w:r>
      <w:r w:rsidR="003B3DBF">
        <w:t xml:space="preserve">um processo de desenvolvimento </w:t>
      </w:r>
      <w:r w:rsidR="003B3DBF" w:rsidRPr="003B3DBF">
        <w:rPr>
          <w:i/>
          <w:iCs/>
        </w:rPr>
        <w:t>groupware</w:t>
      </w:r>
      <w:r w:rsidR="003B3DBF">
        <w:t xml:space="preserve"> (sistemas colaborativos) baseado no modelo 3C.</w:t>
      </w:r>
      <w:r w:rsidR="00FA7E89">
        <w:t xml:space="preserve"> </w:t>
      </w:r>
      <w:del w:id="102" w:author="Andreza Sartori" w:date="2020-11-01T11:35:00Z">
        <w:r w:rsidR="00FA7E89" w:rsidDel="00B4192C">
          <w:delText>Essa tese</w:delText>
        </w:r>
      </w:del>
      <w:ins w:id="103" w:author="Andreza Sartori" w:date="2020-11-01T11:35:00Z">
        <w:r w:rsidR="00B4192C">
          <w:t>Este trabalho</w:t>
        </w:r>
      </w:ins>
      <w:r w:rsidR="00FA7E89">
        <w:t xml:space="preserve"> descreve </w:t>
      </w:r>
      <w:r w:rsidR="001F12AF">
        <w:t>os 3 pilares do modelo (Cooperação, Coordenação e Comunicação)</w:t>
      </w:r>
      <w:r w:rsidR="00ED3479">
        <w:t xml:space="preserve"> e boas práticas para o desenvolvimento de um bom sistema colaborativo.</w:t>
      </w:r>
      <w:r w:rsidR="00DE25BB">
        <w:t xml:space="preserve"> Para o autor, a comunicação é a ação de tornar comum, trocar mensagens objetivando o entendimento mútuo. Normalmente os membros do grupo: negociam, tomam decisões e firmam compromissos. Pimentel (2006) comenta que a coordenação é a ação de dispor de certa ordem, organizar, arranjar. Objetiva evitar que </w:t>
      </w:r>
      <w:r w:rsidR="00DE25BB" w:rsidRPr="00DE25BB">
        <w:t>esforços de comunicação e de cooperação sejam desperdiçados</w:t>
      </w:r>
      <w:r w:rsidR="00DE25BB">
        <w:t xml:space="preserve">. </w:t>
      </w:r>
      <w:r w:rsidR="00FE7756">
        <w:t>Ainda segundo o autor, a cooperação é a ação de operar conjuntamente. Os membros do grupo atuam em conjunto, num espaço compartilhado, para a realização das tarefas definidas e organizadas durante a coordenação.</w:t>
      </w:r>
    </w:p>
    <w:p w14:paraId="0BBE2278" w14:textId="1ABA9114" w:rsidR="00FE7756" w:rsidRDefault="00DE1303" w:rsidP="00FE7756">
      <w:pPr>
        <w:pStyle w:val="TF-TEXTO"/>
      </w:pPr>
      <w:r>
        <w:t>Conforme já descrito na introdução e nos objetivos, os aplicativos a serem desenvolvidos devem possuir uma boa usabilidade, e para isso, será utilizado como base as 10 heurísticas de Nielsen.</w:t>
      </w:r>
      <w:r w:rsidR="00C92D1A">
        <w:t xml:space="preserve"> Nielsen (1994) descreve as heurísticas como os 10 princípios gerais para o design de interação. </w:t>
      </w:r>
      <w:r w:rsidR="0023558A">
        <w:t>P</w:t>
      </w:r>
      <w:r w:rsidR="00C92D1A">
        <w:t xml:space="preserve">ara o autor, essas heurísticas são regras gerais e não diretrizes especificas da usabilidade, </w:t>
      </w:r>
      <w:r w:rsidR="0023558A">
        <w:t xml:space="preserve">sendo </w:t>
      </w:r>
      <w:r w:rsidR="00C92D1A">
        <w:t>elas:</w:t>
      </w:r>
    </w:p>
    <w:p w14:paraId="747D5ED5" w14:textId="12ADB51F" w:rsidR="00C92D1A" w:rsidRDefault="00C92D1A" w:rsidP="00C92D1A">
      <w:pPr>
        <w:pStyle w:val="TF-ALNEA"/>
        <w:numPr>
          <w:ilvl w:val="0"/>
          <w:numId w:val="25"/>
        </w:numPr>
      </w:pPr>
      <w:r>
        <w:t>visibilidade do status do sistema;</w:t>
      </w:r>
    </w:p>
    <w:p w14:paraId="205EFA3B" w14:textId="04B6F144" w:rsidR="00C92D1A" w:rsidRDefault="00C92D1A" w:rsidP="00C92D1A">
      <w:pPr>
        <w:pStyle w:val="TF-ALNEA"/>
        <w:numPr>
          <w:ilvl w:val="0"/>
          <w:numId w:val="25"/>
        </w:numPr>
      </w:pPr>
      <w:r>
        <w:t>compatibilidade entre o sistema e o mundo real;</w:t>
      </w:r>
    </w:p>
    <w:p w14:paraId="79526663" w14:textId="04FC7760" w:rsidR="00C92D1A" w:rsidRDefault="00C92D1A" w:rsidP="00C92D1A">
      <w:pPr>
        <w:pStyle w:val="TF-ALNEA"/>
        <w:numPr>
          <w:ilvl w:val="0"/>
          <w:numId w:val="25"/>
        </w:numPr>
      </w:pPr>
      <w:r>
        <w:t>controle e liberdade para o usuário;</w:t>
      </w:r>
    </w:p>
    <w:p w14:paraId="647C4283" w14:textId="4E221BA5" w:rsidR="00C92D1A" w:rsidRDefault="00C92D1A" w:rsidP="00C92D1A">
      <w:pPr>
        <w:pStyle w:val="TF-ALNEA"/>
        <w:numPr>
          <w:ilvl w:val="0"/>
          <w:numId w:val="25"/>
        </w:numPr>
      </w:pPr>
      <w:r>
        <w:t>consistência e padrões;</w:t>
      </w:r>
    </w:p>
    <w:p w14:paraId="0D8B72F8" w14:textId="1B47B075" w:rsidR="00C92D1A" w:rsidRDefault="00C92D1A" w:rsidP="00C92D1A">
      <w:pPr>
        <w:pStyle w:val="TF-ALNEA"/>
        <w:numPr>
          <w:ilvl w:val="0"/>
          <w:numId w:val="25"/>
        </w:numPr>
      </w:pPr>
      <w:r>
        <w:t>prevenção de erros;</w:t>
      </w:r>
    </w:p>
    <w:p w14:paraId="28494755" w14:textId="6154CDB1" w:rsidR="00C92D1A" w:rsidRDefault="00C92D1A" w:rsidP="00C92D1A">
      <w:pPr>
        <w:pStyle w:val="TF-ALNEA"/>
        <w:numPr>
          <w:ilvl w:val="0"/>
          <w:numId w:val="25"/>
        </w:numPr>
      </w:pPr>
      <w:r>
        <w:t>reconhecimento em vez de memorização;</w:t>
      </w:r>
    </w:p>
    <w:p w14:paraId="0D63F790" w14:textId="4DD4BF16" w:rsidR="00C92D1A" w:rsidRDefault="00C92D1A" w:rsidP="00C92D1A">
      <w:pPr>
        <w:pStyle w:val="TF-ALNEA"/>
        <w:numPr>
          <w:ilvl w:val="0"/>
          <w:numId w:val="25"/>
        </w:numPr>
      </w:pPr>
      <w:r>
        <w:t>eficiência e flexibilidade de uso;</w:t>
      </w:r>
    </w:p>
    <w:p w14:paraId="75B3999D" w14:textId="62013F1D" w:rsidR="00C92D1A" w:rsidRDefault="00E369C4" w:rsidP="00C92D1A">
      <w:pPr>
        <w:pStyle w:val="TF-ALNEA"/>
        <w:numPr>
          <w:ilvl w:val="0"/>
          <w:numId w:val="25"/>
        </w:numPr>
      </w:pPr>
      <w:r>
        <w:t>estética e design minimalista;</w:t>
      </w:r>
    </w:p>
    <w:p w14:paraId="64DF1FDD" w14:textId="04924C5D" w:rsidR="00E369C4" w:rsidRDefault="00E369C4" w:rsidP="00C92D1A">
      <w:pPr>
        <w:pStyle w:val="TF-ALNEA"/>
        <w:numPr>
          <w:ilvl w:val="0"/>
          <w:numId w:val="25"/>
        </w:numPr>
      </w:pPr>
      <w:r>
        <w:t>ajude usuários a reconhecerem, diagnosticarem e recuperar-se de erros;</w:t>
      </w:r>
    </w:p>
    <w:p w14:paraId="7B882C87" w14:textId="41D54D5C" w:rsidR="00E369C4" w:rsidRDefault="00E369C4" w:rsidP="001C3AC3">
      <w:pPr>
        <w:pStyle w:val="TF-ALNEA"/>
        <w:numPr>
          <w:ilvl w:val="0"/>
          <w:numId w:val="25"/>
        </w:numPr>
      </w:pPr>
      <w:r>
        <w:t>ajuda e documentação.</w:t>
      </w:r>
    </w:p>
    <w:p w14:paraId="2F0599F1" w14:textId="77777777" w:rsidR="0023558A" w:rsidRDefault="0023558A" w:rsidP="00903C96">
      <w:pPr>
        <w:pStyle w:val="TF-ALNEA"/>
        <w:numPr>
          <w:ilvl w:val="0"/>
          <w:numId w:val="0"/>
        </w:numPr>
        <w:ind w:left="1077" w:hanging="397"/>
      </w:pPr>
    </w:p>
    <w:p w14:paraId="7C89E937" w14:textId="77777777" w:rsidR="00451B94" w:rsidRDefault="00451B94" w:rsidP="00F83A19">
      <w:pPr>
        <w:pStyle w:val="TF-refernciasbibliogrficasTTULO"/>
      </w:pPr>
      <w:bookmarkStart w:id="104" w:name="_Toc351015602"/>
      <w:bookmarkEnd w:id="60"/>
      <w:bookmarkEnd w:id="61"/>
      <w:bookmarkEnd w:id="62"/>
      <w:bookmarkEnd w:id="63"/>
      <w:bookmarkEnd w:id="64"/>
      <w:bookmarkEnd w:id="65"/>
      <w:bookmarkEnd w:id="66"/>
      <w:r>
        <w:t>Referências</w:t>
      </w:r>
      <w:bookmarkEnd w:id="104"/>
    </w:p>
    <w:p w14:paraId="7F0F19B8" w14:textId="77777777" w:rsidR="0023558A" w:rsidRDefault="0023558A" w:rsidP="00635673">
      <w:pPr>
        <w:pStyle w:val="TF-refernciasITEM"/>
      </w:pPr>
      <w:r>
        <w:rPr>
          <w:b/>
        </w:rPr>
        <w:t>BLUWARE</w:t>
      </w:r>
      <w:r>
        <w:t>. Blumenau, [2019]. Disponível em</w:t>
      </w:r>
      <w:r w:rsidRPr="00957ECD">
        <w:t xml:space="preserve"> https://bluware.com.br/site2/index.php</w:t>
      </w:r>
      <w:r>
        <w:t>. Acesso em: 13 out. 2020.</w:t>
      </w:r>
    </w:p>
    <w:p w14:paraId="015AB576" w14:textId="77777777" w:rsidR="0023558A" w:rsidRDefault="0023558A" w:rsidP="009D4A4A">
      <w:pPr>
        <w:pStyle w:val="TF-refernciasITEM"/>
      </w:pPr>
      <w:r>
        <w:lastRenderedPageBreak/>
        <w:t xml:space="preserve">GEROSA, M.A., PIMENTEL, M., FILIPPO, D., BARRETO, C.G., RAPOSO, A., FUKS, H. &amp; LUCENA, C.J.P. </w:t>
      </w:r>
      <w:r w:rsidRPr="009D4A4A">
        <w:rPr>
          <w:b/>
          <w:bCs/>
        </w:rPr>
        <w:t>Componentes Baseados no Modelo 3C para o Desenvolvimento de Ferramentas Colaborativas</w:t>
      </w:r>
      <w:r>
        <w:t>. Anais do 5º Workshop de Desenvolvimento Baseado em Componentes - WDBC 2005, 7-9 de novembro de 2005, Juiz de Fora, MG, ISBN 85-88279-47-9, pp. 109-112.</w:t>
      </w:r>
    </w:p>
    <w:p w14:paraId="0FF02F09" w14:textId="77777777" w:rsidR="0023558A" w:rsidRPr="001C3AC3" w:rsidRDefault="0023558A" w:rsidP="00635673">
      <w:pPr>
        <w:pStyle w:val="TF-refernciasITEM"/>
      </w:pPr>
      <w:r w:rsidRPr="00B143A1">
        <w:rPr>
          <w:lang w:val="en-US"/>
        </w:rPr>
        <w:t xml:space="preserve">NIELSEN, J. </w:t>
      </w:r>
      <w:r w:rsidRPr="00B143A1">
        <w:rPr>
          <w:b/>
          <w:bCs/>
          <w:lang w:val="en-US"/>
        </w:rPr>
        <w:t>10 Usability Heuristics for User Interface Design</w:t>
      </w:r>
      <w:r w:rsidRPr="00B143A1">
        <w:rPr>
          <w:lang w:val="en-US"/>
        </w:rPr>
        <w:t xml:space="preserve">. </w:t>
      </w:r>
      <w:r>
        <w:t xml:space="preserve">1994. Disponível em </w:t>
      </w:r>
      <w:r w:rsidRPr="00DE1303">
        <w:t>https://www.nngroup.com/articles/ten-usability-heuristics</w:t>
      </w:r>
      <w:r>
        <w:t>. Acesso em: 15 out. 2020.</w:t>
      </w:r>
    </w:p>
    <w:p w14:paraId="0C492478" w14:textId="77777777" w:rsidR="0023558A" w:rsidRDefault="0023558A" w:rsidP="009D4A4A">
      <w:pPr>
        <w:pStyle w:val="TF-refernciasITEM"/>
      </w:pPr>
      <w:r>
        <w:t xml:space="preserve">OTT, Kelvin S. </w:t>
      </w:r>
      <w:r>
        <w:rPr>
          <w:b/>
          <w:bCs/>
        </w:rPr>
        <w:t>GERFACIL</w:t>
      </w:r>
      <w:r>
        <w:t xml:space="preserve">: gerenciador de eventos de forma colaborativa. 2018. 90 f. TCC (Graduação) Curso de sistemas da informação – Bacharelado, Universidade Regional de Blumenau (FURB), Blumenau. </w:t>
      </w:r>
    </w:p>
    <w:p w14:paraId="6D08D769" w14:textId="77777777" w:rsidR="0023558A" w:rsidRDefault="0023558A" w:rsidP="00E638C6">
      <w:pPr>
        <w:pStyle w:val="TF-refernciasITEM"/>
      </w:pPr>
      <w:r>
        <w:t xml:space="preserve">PIMENTEL, Mariano G. </w:t>
      </w:r>
      <w:r>
        <w:rPr>
          <w:b/>
          <w:bCs/>
        </w:rPr>
        <w:t>RUB-3C-GROUPWARE</w:t>
      </w:r>
      <w:r>
        <w:t xml:space="preserve">: um processo de desenvolvimento de </w:t>
      </w:r>
      <w:r w:rsidRPr="00A74642">
        <w:rPr>
          <w:i/>
          <w:iCs/>
        </w:rPr>
        <w:t>groupware</w:t>
      </w:r>
      <w:r>
        <w:t xml:space="preserve"> baseado no modelo 3C de colaboração. 2006. 162 f. Tese (Doutorado em informática) - Pós-Graduação em Informática, Pontifícia Universidade Católica do Rio de Janeiro (PUC-Rio), Rio de janeiro.</w:t>
      </w:r>
    </w:p>
    <w:p w14:paraId="073CC81A" w14:textId="77777777" w:rsidR="0023558A" w:rsidRDefault="0023558A" w:rsidP="00451B94">
      <w:pPr>
        <w:pStyle w:val="TF-refernciasITEM"/>
      </w:pPr>
      <w:bookmarkStart w:id="105" w:name="_Toc54169336"/>
      <w:r>
        <w:t xml:space="preserve">ZUCCHI, Diogo. </w:t>
      </w:r>
      <w:r w:rsidRPr="00E948DF">
        <w:rPr>
          <w:b/>
          <w:bCs/>
        </w:rPr>
        <w:t>KEVIN</w:t>
      </w:r>
      <w:r>
        <w:t>: um formador de grupos em práticas esportivas. 2018. 100 f. TCC (Graduação) Curso de sistemas da informação – Bacharelado, Universidade Regional de Blumenau (FURB), Blumenau.</w:t>
      </w:r>
    </w:p>
    <w:bookmarkEnd w:id="105"/>
    <w:p w14:paraId="56359980" w14:textId="758B22C6" w:rsidR="00F83A19" w:rsidRDefault="002B336F" w:rsidP="00F83A19">
      <w:pPr>
        <w:pStyle w:val="TF-refernciasbibliogrficasTTULO"/>
      </w:pPr>
      <w:r>
        <w:br w:type="page"/>
      </w:r>
      <w:r w:rsidR="00451B94">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5F470B93" w14:textId="77777777" w:rsidR="007E2962" w:rsidRPr="00320BFA" w:rsidRDefault="0000224C" w:rsidP="007E2962">
      <w:pPr>
        <w:pStyle w:val="TF-xAvalTTULO"/>
      </w:pPr>
      <w:r>
        <w:br w:type="page"/>
      </w:r>
      <w:r w:rsidR="007E2962">
        <w:lastRenderedPageBreak/>
        <w:t>FORMULÁRIO  DE  avaliação</w:t>
      </w:r>
      <w:r w:rsidR="007E2962" w:rsidRPr="00320BFA">
        <w:t xml:space="preserve"> – PROFESSOR TCC I</w:t>
      </w:r>
    </w:p>
    <w:p w14:paraId="4393F393" w14:textId="62262960" w:rsidR="007E2962" w:rsidRPr="009A75D2" w:rsidRDefault="007E2962" w:rsidP="007E2962">
      <w:pPr>
        <w:pStyle w:val="TF-xAvalLINHA"/>
        <w:rPr>
          <w:lang w:val="en-US"/>
        </w:rPr>
      </w:pPr>
      <w:proofErr w:type="spellStart"/>
      <w:r w:rsidRPr="009A75D2">
        <w:rPr>
          <w:lang w:val="en-US"/>
        </w:rPr>
        <w:t>Acadêmico</w:t>
      </w:r>
      <w:proofErr w:type="spellEnd"/>
      <w:r w:rsidRPr="009A75D2">
        <w:rPr>
          <w:lang w:val="en-US"/>
        </w:rPr>
        <w:t>(a):</w:t>
      </w:r>
      <w:r w:rsidR="009A75D2" w:rsidRPr="009A75D2">
        <w:rPr>
          <w:lang w:val="en-US"/>
        </w:rPr>
        <w:t xml:space="preserve"> Wallace Jonathan </w:t>
      </w:r>
      <w:proofErr w:type="spellStart"/>
      <w:r w:rsidR="009A75D2" w:rsidRPr="009A75D2">
        <w:rPr>
          <w:lang w:val="en-US"/>
        </w:rPr>
        <w:t>Re</w:t>
      </w:r>
      <w:r w:rsidR="009A75D2">
        <w:rPr>
          <w:lang w:val="en-US"/>
        </w:rPr>
        <w:t>etz</w:t>
      </w:r>
      <w:proofErr w:type="spellEnd"/>
      <w:r w:rsidRPr="009A75D2">
        <w:rPr>
          <w:lang w:val="en-US"/>
        </w:rPr>
        <w:tab/>
      </w:r>
    </w:p>
    <w:p w14:paraId="1DF41AD5" w14:textId="31C47A04" w:rsidR="007E2962" w:rsidRDefault="007E2962" w:rsidP="007E2962">
      <w:pPr>
        <w:pStyle w:val="TF-xAvalLINHA"/>
      </w:pPr>
      <w:r w:rsidRPr="00320BFA">
        <w:t>Avaliador(a):</w:t>
      </w:r>
      <w:r w:rsidRPr="00320BFA">
        <w:tab/>
      </w:r>
      <w:r w:rsidR="009A75D2">
        <w:t>Andreza Sartori</w:t>
      </w:r>
      <w:r>
        <w:tab/>
      </w:r>
    </w:p>
    <w:p w14:paraId="38B61B58" w14:textId="77777777" w:rsidR="007E2962" w:rsidRDefault="007E2962" w:rsidP="007E2962">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7E2962" w:rsidRPr="00320BFA" w14:paraId="3A10FAA7" w14:textId="77777777" w:rsidTr="00E53680">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D43E120" w14:textId="77777777" w:rsidR="007E2962" w:rsidRPr="00320BFA" w:rsidRDefault="007E2962" w:rsidP="00E53680">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0206083" w14:textId="77777777" w:rsidR="007E2962" w:rsidRPr="00320BFA" w:rsidRDefault="007E2962" w:rsidP="00E53680">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25238444" w14:textId="77777777" w:rsidR="007E2962" w:rsidRPr="00320BFA" w:rsidRDefault="007E2962" w:rsidP="00E53680">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E95F626" w14:textId="77777777" w:rsidR="007E2962" w:rsidRPr="00320BFA" w:rsidRDefault="007E2962" w:rsidP="00E53680">
            <w:pPr>
              <w:pStyle w:val="TF-xAvalITEMTABELA"/>
            </w:pPr>
            <w:r w:rsidRPr="00320BFA">
              <w:t>não atende</w:t>
            </w:r>
          </w:p>
        </w:tc>
      </w:tr>
      <w:tr w:rsidR="007E2962" w:rsidRPr="00320BFA" w14:paraId="23D3987D" w14:textId="77777777" w:rsidTr="00E53680">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86CB342" w14:textId="77777777" w:rsidR="007E2962" w:rsidRPr="00320BFA" w:rsidRDefault="007E2962" w:rsidP="00E53680">
            <w:pPr>
              <w:pStyle w:val="TF-xAvalITEMTABELA"/>
            </w:pPr>
            <w:r w:rsidRPr="00A55BF5">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D25B59B" w14:textId="77777777" w:rsidR="007E2962" w:rsidRPr="00821EE8" w:rsidRDefault="007E2962" w:rsidP="007E2962">
            <w:pPr>
              <w:pStyle w:val="TF-xAvalITEM"/>
              <w:numPr>
                <w:ilvl w:val="0"/>
                <w:numId w:val="13"/>
              </w:numPr>
            </w:pPr>
            <w:r w:rsidRPr="00821EE8">
              <w:t>INTRODUÇÃO</w:t>
            </w:r>
          </w:p>
          <w:p w14:paraId="6AB4D1D9" w14:textId="77777777" w:rsidR="007E2962" w:rsidRPr="00821EE8" w:rsidRDefault="007E2962" w:rsidP="00E53680">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5E36A2B" w14:textId="50C1563A" w:rsidR="007E2962" w:rsidRPr="00320BFA" w:rsidRDefault="00DF41D8" w:rsidP="00E53680">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06CC285" w14:textId="77777777" w:rsidR="007E2962" w:rsidRPr="00320BFA" w:rsidRDefault="007E2962" w:rsidP="00E53680">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176F4C6C" w14:textId="77777777" w:rsidR="007E2962" w:rsidRPr="00320BFA" w:rsidRDefault="007E2962" w:rsidP="00E53680">
            <w:pPr>
              <w:keepNext w:val="0"/>
              <w:keepLines w:val="0"/>
              <w:ind w:left="709" w:hanging="709"/>
              <w:jc w:val="both"/>
              <w:rPr>
                <w:sz w:val="18"/>
              </w:rPr>
            </w:pPr>
          </w:p>
        </w:tc>
      </w:tr>
      <w:tr w:rsidR="007E2962" w:rsidRPr="00320BFA" w14:paraId="42DE7D27" w14:textId="77777777" w:rsidTr="00E53680">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8DB14E"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D7B229" w14:textId="77777777" w:rsidR="007E2962" w:rsidRPr="00821EE8" w:rsidRDefault="007E2962" w:rsidP="00E53680">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ADAAAE8" w14:textId="2415D413" w:rsidR="007E2962" w:rsidRPr="00320BFA" w:rsidRDefault="00DF41D8"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1DB6238" w14:textId="77777777" w:rsidR="007E2962" w:rsidRPr="00320BFA" w:rsidRDefault="007E2962"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853D34F" w14:textId="77777777" w:rsidR="007E2962" w:rsidRPr="00320BFA" w:rsidRDefault="007E2962" w:rsidP="00E53680">
            <w:pPr>
              <w:keepNext w:val="0"/>
              <w:keepLines w:val="0"/>
              <w:ind w:left="709" w:hanging="709"/>
              <w:jc w:val="both"/>
              <w:rPr>
                <w:sz w:val="18"/>
              </w:rPr>
            </w:pPr>
          </w:p>
        </w:tc>
      </w:tr>
      <w:tr w:rsidR="007E2962" w:rsidRPr="00320BFA" w14:paraId="7E02C946"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7419F5"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14AF36" w14:textId="77777777" w:rsidR="007E2962" w:rsidRPr="00320BFA" w:rsidRDefault="007E2962" w:rsidP="007E2962">
            <w:pPr>
              <w:pStyle w:val="TF-xAvalITEM"/>
              <w:numPr>
                <w:ilvl w:val="0"/>
                <w:numId w:val="13"/>
              </w:numPr>
            </w:pPr>
            <w:r w:rsidRPr="00320BFA">
              <w:t>OBJETIVOS</w:t>
            </w:r>
          </w:p>
          <w:p w14:paraId="5D9270F9" w14:textId="77777777" w:rsidR="007E2962" w:rsidRPr="00320BFA" w:rsidRDefault="007E2962" w:rsidP="00E53680">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604EFCD" w14:textId="77777777" w:rsidR="007E2962" w:rsidRPr="00320BFA" w:rsidRDefault="007E2962"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670622B" w14:textId="7475B10B" w:rsidR="007E2962" w:rsidRPr="00320BFA" w:rsidRDefault="00DF41D8" w:rsidP="00E53680">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072C52A" w14:textId="77777777" w:rsidR="007E2962" w:rsidRPr="00320BFA" w:rsidRDefault="007E2962" w:rsidP="00E53680">
            <w:pPr>
              <w:keepNext w:val="0"/>
              <w:keepLines w:val="0"/>
              <w:ind w:left="709" w:hanging="709"/>
              <w:jc w:val="both"/>
              <w:rPr>
                <w:sz w:val="18"/>
              </w:rPr>
            </w:pPr>
          </w:p>
        </w:tc>
      </w:tr>
      <w:tr w:rsidR="007E2962" w:rsidRPr="00320BFA" w14:paraId="18CF6282" w14:textId="77777777" w:rsidTr="00E53680">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F08DB9"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79BF75" w14:textId="77777777" w:rsidR="007E2962" w:rsidRPr="00320BFA" w:rsidRDefault="007E2962" w:rsidP="00E53680">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67B2CFC2" w14:textId="77777777" w:rsidR="007E2962" w:rsidRPr="00320BFA" w:rsidRDefault="007E2962"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1D920AA" w14:textId="6827B7BB" w:rsidR="007E2962" w:rsidRPr="00320BFA" w:rsidRDefault="00DF41D8" w:rsidP="00E53680">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1C6F5C6" w14:textId="77777777" w:rsidR="007E2962" w:rsidRPr="00320BFA" w:rsidRDefault="007E2962" w:rsidP="00E53680">
            <w:pPr>
              <w:keepNext w:val="0"/>
              <w:keepLines w:val="0"/>
              <w:ind w:left="709" w:hanging="709"/>
              <w:jc w:val="both"/>
              <w:rPr>
                <w:sz w:val="18"/>
              </w:rPr>
            </w:pPr>
          </w:p>
        </w:tc>
      </w:tr>
      <w:tr w:rsidR="007E2962" w:rsidRPr="00320BFA" w14:paraId="736A17DB"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02C3D4"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01F9B77" w14:textId="77777777" w:rsidR="007E2962" w:rsidRPr="00EE20C1" w:rsidRDefault="007E2962" w:rsidP="007E2962">
            <w:pPr>
              <w:pStyle w:val="TF-xAvalITEM"/>
              <w:numPr>
                <w:ilvl w:val="0"/>
                <w:numId w:val="13"/>
              </w:numPr>
            </w:pPr>
            <w:r w:rsidRPr="00EE20C1">
              <w:t>JUSTIFICATIVA</w:t>
            </w:r>
          </w:p>
          <w:p w14:paraId="079C2350" w14:textId="77777777" w:rsidR="007E2962" w:rsidRPr="00EE20C1" w:rsidRDefault="007E2962" w:rsidP="00E53680">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C0369F0" w14:textId="65E0C1A5" w:rsidR="007E2962" w:rsidRPr="00320BFA" w:rsidRDefault="00330589"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A03E6AA" w14:textId="77777777" w:rsidR="007E2962" w:rsidRPr="00320BFA" w:rsidRDefault="007E2962"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2B4F6BB" w14:textId="77777777" w:rsidR="007E2962" w:rsidRPr="00320BFA" w:rsidRDefault="007E2962" w:rsidP="00E53680">
            <w:pPr>
              <w:keepNext w:val="0"/>
              <w:keepLines w:val="0"/>
              <w:ind w:left="709" w:hanging="709"/>
              <w:jc w:val="both"/>
              <w:rPr>
                <w:sz w:val="18"/>
              </w:rPr>
            </w:pPr>
          </w:p>
        </w:tc>
      </w:tr>
      <w:tr w:rsidR="007E2962" w:rsidRPr="00320BFA" w14:paraId="55C14013"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22280B"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6705BC" w14:textId="77777777" w:rsidR="007E2962" w:rsidRPr="00EE20C1" w:rsidRDefault="007E2962" w:rsidP="00E53680">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853F209" w14:textId="7A71D1E5" w:rsidR="007E2962" w:rsidRPr="00320BFA" w:rsidRDefault="00330589"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791CF5" w14:textId="77777777" w:rsidR="007E2962" w:rsidRPr="00320BFA" w:rsidRDefault="007E2962"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C58CD1A" w14:textId="77777777" w:rsidR="007E2962" w:rsidRPr="00320BFA" w:rsidRDefault="007E2962" w:rsidP="00E53680">
            <w:pPr>
              <w:keepNext w:val="0"/>
              <w:keepLines w:val="0"/>
              <w:ind w:left="709" w:hanging="709"/>
              <w:jc w:val="both"/>
              <w:rPr>
                <w:sz w:val="18"/>
              </w:rPr>
            </w:pPr>
          </w:p>
        </w:tc>
      </w:tr>
      <w:tr w:rsidR="007E2962" w:rsidRPr="00320BFA" w14:paraId="5DA769C4" w14:textId="77777777" w:rsidTr="00E53680">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1C40CBD"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29A7D3" w14:textId="77777777" w:rsidR="007E2962" w:rsidRPr="00320BFA" w:rsidRDefault="007E2962" w:rsidP="007E2962">
            <w:pPr>
              <w:pStyle w:val="TF-xAvalITEM"/>
              <w:numPr>
                <w:ilvl w:val="0"/>
                <w:numId w:val="13"/>
              </w:numPr>
            </w:pPr>
            <w:r w:rsidRPr="00320BFA">
              <w:t>METODOLOGIA</w:t>
            </w:r>
          </w:p>
          <w:p w14:paraId="1E17F231" w14:textId="77777777" w:rsidR="007E2962" w:rsidRPr="00320BFA" w:rsidRDefault="007E2962" w:rsidP="00E53680">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7B2FF8B" w14:textId="7B8E412A" w:rsidR="007E2962" w:rsidRPr="00320BFA" w:rsidRDefault="00330589"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0244BF" w14:textId="77777777" w:rsidR="007E2962" w:rsidRPr="00320BFA" w:rsidRDefault="007E2962"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71437A3" w14:textId="77777777" w:rsidR="007E2962" w:rsidRPr="00320BFA" w:rsidRDefault="007E2962" w:rsidP="00E53680">
            <w:pPr>
              <w:keepNext w:val="0"/>
              <w:keepLines w:val="0"/>
              <w:ind w:left="709" w:hanging="709"/>
              <w:jc w:val="both"/>
              <w:rPr>
                <w:sz w:val="18"/>
              </w:rPr>
            </w:pPr>
          </w:p>
        </w:tc>
      </w:tr>
      <w:tr w:rsidR="007E2962" w:rsidRPr="00320BFA" w14:paraId="4975F062" w14:textId="77777777" w:rsidTr="00E5368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916049"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627D9CA" w14:textId="77777777" w:rsidR="007E2962" w:rsidRPr="00320BFA" w:rsidRDefault="007E2962" w:rsidP="00E53680">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1DAEB3B" w14:textId="1B66D595" w:rsidR="007E2962" w:rsidRPr="00320BFA" w:rsidRDefault="00330589"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67F0FE6" w14:textId="77777777" w:rsidR="007E2962" w:rsidRPr="00320BFA" w:rsidRDefault="007E2962"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391BFC0" w14:textId="77777777" w:rsidR="007E2962" w:rsidRPr="00320BFA" w:rsidRDefault="007E2962" w:rsidP="00E53680">
            <w:pPr>
              <w:keepNext w:val="0"/>
              <w:keepLines w:val="0"/>
              <w:ind w:left="709" w:hanging="709"/>
              <w:jc w:val="both"/>
              <w:rPr>
                <w:sz w:val="18"/>
              </w:rPr>
            </w:pPr>
          </w:p>
        </w:tc>
      </w:tr>
      <w:tr w:rsidR="007E2962" w:rsidRPr="00320BFA" w14:paraId="0609D87B" w14:textId="77777777" w:rsidTr="00E5368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93ABF4"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388D00" w14:textId="77777777" w:rsidR="007E2962" w:rsidRPr="00801036" w:rsidRDefault="007E2962" w:rsidP="007E2962">
            <w:pPr>
              <w:pStyle w:val="TF-xAvalITEM"/>
              <w:numPr>
                <w:ilvl w:val="0"/>
                <w:numId w:val="13"/>
              </w:numPr>
            </w:pPr>
            <w:r w:rsidRPr="00801036">
              <w:t>REVISÃO BIBLIOGRÁFICA (atenção para a diferença de conteúdo entre projeto e pré-projeto)</w:t>
            </w:r>
          </w:p>
          <w:p w14:paraId="0C861F48" w14:textId="77777777" w:rsidR="007E2962" w:rsidRPr="00801036" w:rsidRDefault="007E2962" w:rsidP="00E53680">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06ABE50" w14:textId="77777777" w:rsidR="007E2962" w:rsidRPr="00801036" w:rsidRDefault="007E2962"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A13BC88" w14:textId="531C6934" w:rsidR="007E2962" w:rsidRPr="00801036" w:rsidRDefault="00330589" w:rsidP="00E53680">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2349376" w14:textId="77777777" w:rsidR="007E2962" w:rsidRPr="00320BFA" w:rsidRDefault="007E2962" w:rsidP="00E53680">
            <w:pPr>
              <w:keepNext w:val="0"/>
              <w:keepLines w:val="0"/>
              <w:ind w:left="709" w:hanging="709"/>
              <w:jc w:val="both"/>
              <w:rPr>
                <w:sz w:val="18"/>
              </w:rPr>
            </w:pPr>
          </w:p>
        </w:tc>
      </w:tr>
      <w:tr w:rsidR="007E2962" w:rsidRPr="00320BFA" w14:paraId="5C3E4C2A" w14:textId="77777777" w:rsidTr="00E53680">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2C2AC84" w14:textId="77777777" w:rsidR="007E2962" w:rsidRPr="00320BFA" w:rsidRDefault="007E2962" w:rsidP="00E53680">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16128E2" w14:textId="77777777" w:rsidR="007E2962" w:rsidRPr="00320BFA" w:rsidRDefault="007E2962" w:rsidP="007E2962">
            <w:pPr>
              <w:pStyle w:val="TF-xAvalITEM"/>
              <w:numPr>
                <w:ilvl w:val="0"/>
                <w:numId w:val="13"/>
              </w:numPr>
            </w:pPr>
            <w:r w:rsidRPr="00320BFA">
              <w:t>LINGUAGEM USADA (redação)</w:t>
            </w:r>
          </w:p>
          <w:p w14:paraId="476A3347" w14:textId="77777777" w:rsidR="007E2962" w:rsidRPr="00320BFA" w:rsidRDefault="007E2962" w:rsidP="00E53680">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03E0814" w14:textId="77777777" w:rsidR="007E2962" w:rsidRPr="00320BFA" w:rsidRDefault="007E2962" w:rsidP="00E53680">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76C8C692" w14:textId="6306B7C0" w:rsidR="007E2962" w:rsidRPr="00320BFA" w:rsidRDefault="00970682" w:rsidP="00E53680">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0F76D10B" w14:textId="77777777" w:rsidR="007E2962" w:rsidRPr="00320BFA" w:rsidRDefault="007E2962" w:rsidP="00E53680">
            <w:pPr>
              <w:keepNext w:val="0"/>
              <w:keepLines w:val="0"/>
              <w:ind w:left="709" w:hanging="709"/>
              <w:jc w:val="both"/>
              <w:rPr>
                <w:sz w:val="18"/>
              </w:rPr>
            </w:pPr>
          </w:p>
        </w:tc>
      </w:tr>
      <w:tr w:rsidR="007E2962" w:rsidRPr="00320BFA" w14:paraId="5A3045CD"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FCD7CC"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EFA691" w14:textId="77777777" w:rsidR="007E2962" w:rsidRPr="00320BFA" w:rsidRDefault="007E2962" w:rsidP="00E53680">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6D5F361" w14:textId="13C4309F" w:rsidR="007E2962" w:rsidRPr="00320BFA" w:rsidRDefault="00970682"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8E67687" w14:textId="77777777" w:rsidR="007E2962" w:rsidRPr="00320BFA" w:rsidRDefault="007E2962"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C5DEBEB" w14:textId="77777777" w:rsidR="007E2962" w:rsidRPr="00320BFA" w:rsidRDefault="007E2962" w:rsidP="00E53680">
            <w:pPr>
              <w:keepNext w:val="0"/>
              <w:keepLines w:val="0"/>
              <w:ind w:left="709" w:hanging="709"/>
              <w:jc w:val="both"/>
              <w:rPr>
                <w:sz w:val="18"/>
              </w:rPr>
            </w:pPr>
          </w:p>
        </w:tc>
      </w:tr>
      <w:tr w:rsidR="007E2962" w:rsidRPr="00320BFA" w14:paraId="7EE1B95B"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F2A27E"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506728" w14:textId="77777777" w:rsidR="007E2962" w:rsidRPr="00320BFA" w:rsidRDefault="007E2962" w:rsidP="007E2962">
            <w:pPr>
              <w:pStyle w:val="TF-xAvalITEM"/>
              <w:numPr>
                <w:ilvl w:val="0"/>
                <w:numId w:val="13"/>
              </w:numPr>
            </w:pPr>
            <w:r w:rsidRPr="00320BFA">
              <w:t>ORGANIZAÇÃO E APRESENTAÇÃO GRÁFICA DO TEXTO</w:t>
            </w:r>
          </w:p>
          <w:p w14:paraId="2A9249E4" w14:textId="77777777" w:rsidR="007E2962" w:rsidRPr="00320BFA" w:rsidRDefault="007E2962" w:rsidP="00E53680">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92979EF" w14:textId="77777777" w:rsidR="007E2962" w:rsidRPr="00320BFA" w:rsidRDefault="007E2962"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3791F3" w14:textId="5752D1EE" w:rsidR="007E2962" w:rsidRPr="00320BFA" w:rsidRDefault="001F2748" w:rsidP="00E53680">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9E7061A" w14:textId="77777777" w:rsidR="007E2962" w:rsidRPr="00320BFA" w:rsidRDefault="007E2962" w:rsidP="00E53680">
            <w:pPr>
              <w:keepNext w:val="0"/>
              <w:keepLines w:val="0"/>
              <w:ind w:left="709" w:hanging="709"/>
              <w:jc w:val="both"/>
              <w:rPr>
                <w:sz w:val="18"/>
              </w:rPr>
            </w:pPr>
          </w:p>
        </w:tc>
      </w:tr>
      <w:tr w:rsidR="007E2962" w:rsidRPr="00320BFA" w14:paraId="67295296"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490D4D1"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411A09" w14:textId="77777777" w:rsidR="007E2962" w:rsidRPr="00320BFA" w:rsidRDefault="007E2962" w:rsidP="007E2962">
            <w:pPr>
              <w:pStyle w:val="TF-xAvalITEM"/>
              <w:numPr>
                <w:ilvl w:val="0"/>
                <w:numId w:val="13"/>
              </w:numPr>
            </w:pPr>
            <w:r w:rsidRPr="00320BFA">
              <w:t>ILUSTRAÇÕES (figuras, quadros, tabelas)</w:t>
            </w:r>
          </w:p>
          <w:p w14:paraId="6390A961" w14:textId="77777777" w:rsidR="007E2962" w:rsidRPr="00320BFA" w:rsidRDefault="007E2962" w:rsidP="00E53680">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FBECD79" w14:textId="1F4C7712" w:rsidR="007E2962" w:rsidRPr="00320BFA" w:rsidRDefault="001F2748" w:rsidP="00E53680">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5DD6FA1" w14:textId="77777777" w:rsidR="007E2962" w:rsidRPr="00320BFA" w:rsidRDefault="007E2962" w:rsidP="00E53680">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B1030B4" w14:textId="77777777" w:rsidR="007E2962" w:rsidRPr="00320BFA" w:rsidRDefault="007E2962" w:rsidP="00E53680">
            <w:pPr>
              <w:keepNext w:val="0"/>
              <w:keepLines w:val="0"/>
              <w:spacing w:before="80" w:after="80"/>
              <w:ind w:left="709" w:hanging="709"/>
              <w:jc w:val="both"/>
              <w:rPr>
                <w:sz w:val="18"/>
              </w:rPr>
            </w:pPr>
          </w:p>
        </w:tc>
      </w:tr>
      <w:tr w:rsidR="007E2962" w:rsidRPr="00320BFA" w14:paraId="381F5F7C" w14:textId="77777777" w:rsidTr="00E5368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7524598"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44B0C8" w14:textId="77777777" w:rsidR="007E2962" w:rsidRPr="00320BFA" w:rsidRDefault="007E2962" w:rsidP="007E2962">
            <w:pPr>
              <w:pStyle w:val="TF-xAvalITEM"/>
              <w:numPr>
                <w:ilvl w:val="0"/>
                <w:numId w:val="13"/>
              </w:numPr>
            </w:pPr>
            <w:r w:rsidRPr="00320BFA">
              <w:t>REFERÊNCIAS E CITAÇÕES</w:t>
            </w:r>
          </w:p>
          <w:p w14:paraId="683EDD51" w14:textId="77777777" w:rsidR="007E2962" w:rsidRPr="00320BFA" w:rsidRDefault="007E2962" w:rsidP="00E53680">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EBD6582" w14:textId="6AD74BD0" w:rsidR="007E2962" w:rsidRPr="00320BFA" w:rsidRDefault="001F2748"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2EC1A72" w14:textId="77777777" w:rsidR="007E2962" w:rsidRPr="00320BFA" w:rsidRDefault="007E2962"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6BF68AC" w14:textId="77777777" w:rsidR="007E2962" w:rsidRPr="00320BFA" w:rsidRDefault="007E2962" w:rsidP="00E53680">
            <w:pPr>
              <w:keepNext w:val="0"/>
              <w:keepLines w:val="0"/>
              <w:ind w:left="709" w:hanging="709"/>
              <w:jc w:val="both"/>
              <w:rPr>
                <w:sz w:val="18"/>
              </w:rPr>
            </w:pPr>
          </w:p>
        </w:tc>
      </w:tr>
      <w:tr w:rsidR="007E2962" w:rsidRPr="00320BFA" w14:paraId="47361621" w14:textId="77777777" w:rsidTr="00E5368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69ED916"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6FAEDF2" w14:textId="77777777" w:rsidR="007E2962" w:rsidRPr="00320BFA" w:rsidRDefault="007E2962" w:rsidP="00E53680">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387254B" w14:textId="78D1CDD5" w:rsidR="007E2962" w:rsidRPr="00320BFA" w:rsidRDefault="007E2962"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2AE99EC" w14:textId="23D256A6" w:rsidR="007E2962" w:rsidRPr="00320BFA" w:rsidRDefault="001F2748" w:rsidP="00E53680">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F53A6E2" w14:textId="77777777" w:rsidR="007E2962" w:rsidRPr="00320BFA" w:rsidRDefault="007E2962" w:rsidP="00E53680">
            <w:pPr>
              <w:keepNext w:val="0"/>
              <w:keepLines w:val="0"/>
              <w:ind w:left="709" w:hanging="709"/>
              <w:jc w:val="both"/>
              <w:rPr>
                <w:sz w:val="18"/>
              </w:rPr>
            </w:pPr>
          </w:p>
        </w:tc>
      </w:tr>
      <w:tr w:rsidR="007E2962" w:rsidRPr="00320BFA" w14:paraId="3B5C13B1"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FBBB4C" w14:textId="77777777" w:rsidR="007E2962" w:rsidRPr="00320BFA" w:rsidRDefault="007E2962" w:rsidP="00E53680">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44CF4C7" w14:textId="77777777" w:rsidR="007E2962" w:rsidRPr="00320BFA" w:rsidRDefault="007E2962" w:rsidP="00E53680">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2757498B" w14:textId="50A22E29" w:rsidR="007E2962" w:rsidRPr="00320BFA" w:rsidRDefault="001F2748"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AAD10DE" w14:textId="77777777" w:rsidR="007E2962" w:rsidRPr="00320BFA" w:rsidRDefault="007E2962" w:rsidP="00E53680">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3C6CF768" w14:textId="77777777" w:rsidR="007E2962" w:rsidRPr="00320BFA" w:rsidRDefault="007E2962" w:rsidP="00E53680">
            <w:pPr>
              <w:keepNext w:val="0"/>
              <w:keepLines w:val="0"/>
              <w:ind w:left="709" w:hanging="709"/>
              <w:jc w:val="both"/>
              <w:rPr>
                <w:sz w:val="18"/>
              </w:rPr>
            </w:pPr>
          </w:p>
        </w:tc>
      </w:tr>
    </w:tbl>
    <w:p w14:paraId="566C4F02" w14:textId="77777777" w:rsidR="007E2962" w:rsidRPr="00320BFA" w:rsidRDefault="007E2962" w:rsidP="007E2962">
      <w:pPr>
        <w:pStyle w:val="TF-xAvalLINHA"/>
      </w:pPr>
    </w:p>
    <w:p w14:paraId="141FD42C" w14:textId="77777777" w:rsidR="007E2962" w:rsidRDefault="007E2962" w:rsidP="007E2962">
      <w:pPr>
        <w:pStyle w:val="TF-xAvalTTULO"/>
      </w:pPr>
      <w:r w:rsidRPr="00320BFA">
        <w:t>PARECER – PROFESSOR DE TCC I ou COORDENADOR DE TCC</w:t>
      </w:r>
      <w:r>
        <w:t xml:space="preserve"> </w:t>
      </w:r>
    </w:p>
    <w:p w14:paraId="241B6AA9" w14:textId="77777777" w:rsidR="007E2962" w:rsidRPr="003F5F25" w:rsidRDefault="007E2962" w:rsidP="007E2962">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7E2962" w:rsidRPr="00320BFA" w14:paraId="7A340C48" w14:textId="77777777" w:rsidTr="00E53680">
        <w:trPr>
          <w:cantSplit/>
          <w:jc w:val="center"/>
        </w:trPr>
        <w:tc>
          <w:tcPr>
            <w:tcW w:w="5000" w:type="pct"/>
            <w:gridSpan w:val="3"/>
            <w:tcBorders>
              <w:top w:val="single" w:sz="12" w:space="0" w:color="auto"/>
              <w:left w:val="single" w:sz="12" w:space="0" w:color="auto"/>
              <w:bottom w:val="nil"/>
              <w:right w:val="single" w:sz="12" w:space="0" w:color="auto"/>
            </w:tcBorders>
            <w:hideMark/>
          </w:tcPr>
          <w:p w14:paraId="4AD7A498" w14:textId="77777777" w:rsidR="007E2962" w:rsidRPr="00320BFA" w:rsidRDefault="007E2962" w:rsidP="00E53680">
            <w:pPr>
              <w:keepNext w:val="0"/>
              <w:keepLines w:val="0"/>
              <w:spacing w:before="60"/>
              <w:jc w:val="both"/>
              <w:rPr>
                <w:sz w:val="18"/>
              </w:rPr>
            </w:pPr>
            <w:r w:rsidRPr="00320BFA">
              <w:rPr>
                <w:sz w:val="18"/>
              </w:rPr>
              <w:t>O projeto de TCC será reprovado se:</w:t>
            </w:r>
          </w:p>
          <w:p w14:paraId="4DD234D5" w14:textId="77777777" w:rsidR="007E2962" w:rsidRPr="00320BFA" w:rsidRDefault="007E2962" w:rsidP="007E2962">
            <w:pPr>
              <w:keepNext w:val="0"/>
              <w:keepLines w:val="0"/>
              <w:numPr>
                <w:ilvl w:val="0"/>
                <w:numId w:val="15"/>
              </w:numPr>
              <w:ind w:left="357" w:hanging="357"/>
              <w:jc w:val="both"/>
              <w:rPr>
                <w:sz w:val="18"/>
              </w:rPr>
            </w:pPr>
            <w:r w:rsidRPr="00320BFA">
              <w:rPr>
                <w:sz w:val="18"/>
              </w:rPr>
              <w:t>qualquer um dos itens tiver resposta NÃO ATENDE;</w:t>
            </w:r>
          </w:p>
          <w:p w14:paraId="1441B283" w14:textId="77777777" w:rsidR="007E2962" w:rsidRPr="00320BFA" w:rsidRDefault="007E2962" w:rsidP="007E296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376A0AFB" w14:textId="77777777" w:rsidR="007E2962" w:rsidRPr="00320BFA" w:rsidRDefault="007E2962" w:rsidP="007E296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7E2962" w:rsidRPr="00320BFA" w14:paraId="27DF21DE" w14:textId="77777777" w:rsidTr="00E53680">
        <w:trPr>
          <w:cantSplit/>
          <w:jc w:val="center"/>
        </w:trPr>
        <w:tc>
          <w:tcPr>
            <w:tcW w:w="1250" w:type="pct"/>
            <w:tcBorders>
              <w:top w:val="nil"/>
              <w:left w:val="single" w:sz="12" w:space="0" w:color="auto"/>
              <w:bottom w:val="single" w:sz="12" w:space="0" w:color="auto"/>
              <w:right w:val="nil"/>
            </w:tcBorders>
            <w:hideMark/>
          </w:tcPr>
          <w:p w14:paraId="39C822D6" w14:textId="77777777" w:rsidR="007E2962" w:rsidRPr="00320BFA" w:rsidRDefault="007E2962" w:rsidP="00E53680">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DED4F2C" w14:textId="77777777" w:rsidR="007E2962" w:rsidRPr="00320BFA" w:rsidRDefault="007E2962" w:rsidP="00E53680">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24032640" w14:textId="77777777" w:rsidR="007E2962" w:rsidRPr="00320BFA" w:rsidRDefault="007E2962" w:rsidP="00E53680">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36231977" w14:textId="6FA1664E" w:rsidR="007E2962" w:rsidRDefault="007E2962" w:rsidP="007E2962">
      <w:pPr>
        <w:pStyle w:val="TF-xAvalLINHA"/>
        <w:tabs>
          <w:tab w:val="left" w:leader="underscore" w:pos="6237"/>
        </w:tabs>
      </w:pPr>
      <w:r>
        <w:t xml:space="preserve">Assinatura: </w:t>
      </w:r>
      <w:r>
        <w:tab/>
      </w:r>
      <w:r>
        <w:tab/>
        <w:t xml:space="preserve"> Data: </w:t>
      </w:r>
      <w:r w:rsidR="009A75D2">
        <w:t>30/10/2020</w:t>
      </w:r>
      <w:r>
        <w:tab/>
      </w:r>
    </w:p>
    <w:p w14:paraId="7B94BF92" w14:textId="77777777" w:rsidR="007E2962" w:rsidRDefault="007E2962" w:rsidP="007E2962">
      <w:pPr>
        <w:pStyle w:val="TF-xAvalTTULO"/>
        <w:ind w:left="0" w:firstLine="0"/>
        <w:jc w:val="left"/>
      </w:pPr>
    </w:p>
    <w:p w14:paraId="55B25876" w14:textId="14863FF9" w:rsidR="0000224C" w:rsidRDefault="0000224C" w:rsidP="007E2962">
      <w:pPr>
        <w:pStyle w:val="TF-xAvalTTULO"/>
      </w:pPr>
    </w:p>
    <w:sectPr w:rsidR="0000224C" w:rsidSect="00EC2D7A">
      <w:headerReference w:type="default"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Andreza Sartori" w:date="2020-10-30T20:04:00Z" w:initials="AS">
    <w:p w14:paraId="07067130" w14:textId="73846759" w:rsidR="00DD5C42" w:rsidRDefault="00DD5C42">
      <w:pPr>
        <w:pStyle w:val="Textodecomentrio"/>
      </w:pPr>
      <w:r>
        <w:rPr>
          <w:rStyle w:val="Refdecomentrio"/>
        </w:rPr>
        <w:annotationRef/>
      </w:r>
      <w:r w:rsidR="008E2F5A">
        <w:t>Não está de acordo com a norma.</w:t>
      </w:r>
    </w:p>
  </w:comment>
  <w:comment w:id="10" w:author="Andreza Sartori" w:date="2020-10-30T20:13:00Z" w:initials="AS">
    <w:p w14:paraId="06157743" w14:textId="3F4040A6" w:rsidR="00D260EC" w:rsidRDefault="00D260EC">
      <w:pPr>
        <w:pStyle w:val="Textodecomentrio"/>
      </w:pPr>
      <w:r>
        <w:rPr>
          <w:rStyle w:val="Refdecomentrio"/>
        </w:rPr>
        <w:annotationRef/>
      </w:r>
      <w:r w:rsidR="0004537A">
        <w:t>Não está de acordo com a norma.</w:t>
      </w:r>
    </w:p>
  </w:comment>
  <w:comment w:id="11" w:author="Andreza Sartori" w:date="2020-11-01T10:14:00Z" w:initials="AS">
    <w:p w14:paraId="45AAF876" w14:textId="09D130B2" w:rsidR="004708D1" w:rsidRDefault="004708D1">
      <w:pPr>
        <w:pStyle w:val="Textodecomentrio"/>
      </w:pPr>
      <w:r>
        <w:rPr>
          <w:rStyle w:val="Refdecomentrio"/>
        </w:rPr>
        <w:annotationRef/>
      </w:r>
      <w:r>
        <w:t>Fonte?</w:t>
      </w:r>
    </w:p>
  </w:comment>
  <w:comment w:id="14" w:author="Andreza Sartori" w:date="2020-10-30T20:13:00Z" w:initials="AS">
    <w:p w14:paraId="49D8428D" w14:textId="6126EFE4" w:rsidR="00B1083A" w:rsidRDefault="00B1083A">
      <w:pPr>
        <w:pStyle w:val="Textodecomentrio"/>
      </w:pPr>
      <w:r>
        <w:rPr>
          <w:rStyle w:val="Refdecomentrio"/>
        </w:rPr>
        <w:annotationRef/>
      </w:r>
      <w:r>
        <w:t>Não está de acordo com a norma.</w:t>
      </w:r>
    </w:p>
  </w:comment>
  <w:comment w:id="21" w:author="Andreza Sartori" w:date="2020-11-01T10:18:00Z" w:initials="AS">
    <w:p w14:paraId="50D3B68B" w14:textId="4520912C" w:rsidR="00AD1390" w:rsidRDefault="00AD1390">
      <w:pPr>
        <w:pStyle w:val="Textodecomentrio"/>
      </w:pPr>
      <w:r>
        <w:rPr>
          <w:rStyle w:val="Refdecomentrio"/>
        </w:rPr>
        <w:annotationRef/>
      </w:r>
      <w:r w:rsidR="0053126E" w:rsidRPr="0053126E">
        <w:t>Procure não repetir as palavras várias vezes na mesma frase.</w:t>
      </w:r>
    </w:p>
  </w:comment>
  <w:comment w:id="23" w:author="Andreza Sartori" w:date="2020-11-01T10:19:00Z" w:initials="AS">
    <w:p w14:paraId="6EB4B82F" w14:textId="53BF4806" w:rsidR="00C82883" w:rsidRDefault="00C82883">
      <w:pPr>
        <w:pStyle w:val="Textodecomentrio"/>
      </w:pPr>
      <w:r>
        <w:rPr>
          <w:rStyle w:val="Refdecomentrio"/>
        </w:rPr>
        <w:annotationRef/>
      </w:r>
      <w:r>
        <w:t>Você tem absoluta certeza? Você está fazendo uma proposta aqui.</w:t>
      </w:r>
    </w:p>
  </w:comment>
  <w:comment w:id="24" w:author="Andreza Sartori" w:date="2020-11-01T10:20:00Z" w:initials="AS">
    <w:p w14:paraId="54EA6701" w14:textId="70824F32" w:rsidR="004561ED" w:rsidRDefault="004561ED">
      <w:pPr>
        <w:pStyle w:val="Textodecomentrio"/>
      </w:pPr>
      <w:r>
        <w:rPr>
          <w:rStyle w:val="Refdecomentrio"/>
        </w:rPr>
        <w:annotationRef/>
      </w:r>
      <w:r>
        <w:t>M3C é de Modelo 3C, então a palavr</w:t>
      </w:r>
      <w:r w:rsidR="00552441">
        <w:t xml:space="preserve">a MODELO inicia com letra maiúscula. </w:t>
      </w:r>
    </w:p>
  </w:comment>
  <w:comment w:id="41" w:author="Andreza Sartori" w:date="2020-11-01T10:33:00Z" w:initials="AS">
    <w:p w14:paraId="67B1F7EE" w14:textId="5F8DF1F7" w:rsidR="004328C6" w:rsidRDefault="004328C6">
      <w:pPr>
        <w:pStyle w:val="Textodecomentrio"/>
      </w:pPr>
      <w:r>
        <w:rPr>
          <w:rStyle w:val="Refdecomentrio"/>
        </w:rPr>
        <w:annotationRef/>
      </w:r>
      <w:r>
        <w:t xml:space="preserve">Na introdução você falou que é um aplicativo. </w:t>
      </w:r>
      <w:r w:rsidR="00DE09FB">
        <w:t>O que é exatamente?</w:t>
      </w:r>
      <w:r w:rsidR="00717572">
        <w:t xml:space="preserve"> </w:t>
      </w:r>
      <w:r w:rsidR="00107747">
        <w:t>Precisa deixar mais claro.</w:t>
      </w:r>
    </w:p>
  </w:comment>
  <w:comment w:id="42" w:author="Andreza Sartori" w:date="2020-11-01T10:41:00Z" w:initials="AS">
    <w:p w14:paraId="7AE760F8" w14:textId="6B06094E" w:rsidR="00E804A2" w:rsidRDefault="00E804A2">
      <w:pPr>
        <w:pStyle w:val="Textodecomentrio"/>
      </w:pPr>
      <w:r>
        <w:rPr>
          <w:rStyle w:val="Refdecomentrio"/>
        </w:rPr>
        <w:annotationRef/>
      </w:r>
      <w:r>
        <w:t xml:space="preserve">Poderia </w:t>
      </w:r>
      <w:r w:rsidR="007F028F">
        <w:t>juntar os 2 objetivos</w:t>
      </w:r>
    </w:p>
  </w:comment>
  <w:comment w:id="43" w:author="Andreza Sartori" w:date="2020-11-01T10:36:00Z" w:initials="AS">
    <w:p w14:paraId="7B96363A" w14:textId="43BF5A9A" w:rsidR="0073778F" w:rsidRDefault="0073778F">
      <w:pPr>
        <w:pStyle w:val="Textodecomentrio"/>
      </w:pPr>
      <w:r>
        <w:rPr>
          <w:rStyle w:val="Refdecomentrio"/>
        </w:rPr>
        <w:annotationRef/>
      </w:r>
      <w:r>
        <w:t>Aplicativo?</w:t>
      </w:r>
    </w:p>
  </w:comment>
  <w:comment w:id="45" w:author="Andreza Sartori" w:date="2020-10-30T20:14:00Z" w:initials="AS">
    <w:p w14:paraId="389FCB08" w14:textId="05030E4D" w:rsidR="00343B28" w:rsidRDefault="00343B28">
      <w:pPr>
        <w:pStyle w:val="Textodecomentrio"/>
      </w:pPr>
      <w:r>
        <w:rPr>
          <w:rStyle w:val="Refdecomentrio"/>
        </w:rPr>
        <w:annotationRef/>
      </w:r>
      <w:r w:rsidRPr="00343B28">
        <w:t>Falta de preâmbulo na seção.</w:t>
      </w:r>
    </w:p>
  </w:comment>
  <w:comment w:id="46" w:author="Andreza Sartori" w:date="2020-11-01T10:43:00Z" w:initials="AS">
    <w:p w14:paraId="120D02DA" w14:textId="2FFA58CA" w:rsidR="00723F71" w:rsidRDefault="00723F71">
      <w:pPr>
        <w:pStyle w:val="Textodecomentrio"/>
      </w:pPr>
      <w:r>
        <w:rPr>
          <w:rStyle w:val="Refdecomentrio"/>
        </w:rPr>
        <w:annotationRef/>
      </w:r>
      <w:r>
        <w:t xml:space="preserve">Podes </w:t>
      </w:r>
      <w:r w:rsidR="0063121B">
        <w:t>unir essas 2 frases para não ficar repetitivo.</w:t>
      </w:r>
    </w:p>
  </w:comment>
  <w:comment w:id="47" w:author="Andreza Sartori" w:date="2020-11-01T10:38:00Z" w:initials="AS">
    <w:p w14:paraId="569ACB4F" w14:textId="3B656552" w:rsidR="00064117" w:rsidRDefault="00064117">
      <w:pPr>
        <w:pStyle w:val="Textodecomentrio"/>
      </w:pPr>
      <w:r>
        <w:rPr>
          <w:rStyle w:val="Refdecomentrio"/>
        </w:rPr>
        <w:annotationRef/>
      </w:r>
      <w:r w:rsidR="0025420D" w:rsidRPr="00D040D2">
        <w:t>Coloque o recurso de referência cruzada para figura/quadro/tabela. Faça isso em todo o texto.</w:t>
      </w:r>
    </w:p>
  </w:comment>
  <w:comment w:id="48" w:author="Andreza Sartori" w:date="2020-11-01T10:44:00Z" w:initials="AS">
    <w:p w14:paraId="460EAA55" w14:textId="389BD44D" w:rsidR="008065CD" w:rsidRPr="008065CD" w:rsidRDefault="008065CD">
      <w:pPr>
        <w:pStyle w:val="Textodecomentrio"/>
      </w:pPr>
      <w:r>
        <w:rPr>
          <w:rStyle w:val="Refdecomentrio"/>
        </w:rPr>
        <w:annotationRef/>
      </w:r>
      <w:r>
        <w:t>Rever frase. Confuso.</w:t>
      </w:r>
    </w:p>
  </w:comment>
  <w:comment w:id="49" w:author="Andreza Sartori" w:date="2020-11-01T10:44:00Z" w:initials="AS">
    <w:p w14:paraId="56041FBE" w14:textId="6EDC2A38" w:rsidR="00C11936" w:rsidRDefault="00C11936">
      <w:pPr>
        <w:pStyle w:val="Textodecomentrio"/>
      </w:pPr>
      <w:r>
        <w:rPr>
          <w:rStyle w:val="Refdecomentrio"/>
        </w:rPr>
        <w:annotationRef/>
      </w:r>
      <w:r w:rsidR="002454C7">
        <w:t>Faltou explicar que ferramentas foram utilizadas para desenvolver este app</w:t>
      </w:r>
      <w:r w:rsidR="003811B4">
        <w:t>, pontos fortes e fracos, bem como resultados descritos pelo autor</w:t>
      </w:r>
    </w:p>
  </w:comment>
  <w:comment w:id="50" w:author="Andreza Sartori" w:date="2020-11-01T10:50:00Z" w:initials="AS">
    <w:p w14:paraId="48CFBB0E" w14:textId="04F63458" w:rsidR="005C4FE9" w:rsidRDefault="005C4FE9" w:rsidP="005C4FE9">
      <w:pPr>
        <w:pStyle w:val="Textodecomentrio"/>
      </w:pPr>
      <w:r>
        <w:rPr>
          <w:rStyle w:val="Refdecomentrio"/>
        </w:rPr>
        <w:annotationRef/>
      </w:r>
      <w:r>
        <w:t>Faltou explicar que ferramentas foram utilizadas para desenvolver este app, pontos fortes e fracos, bem como resultados descritos pelo autor</w:t>
      </w:r>
      <w:r w:rsidR="0050476B">
        <w:t>.</w:t>
      </w:r>
    </w:p>
    <w:p w14:paraId="2675FA1C" w14:textId="6447F601" w:rsidR="005C4FE9" w:rsidRDefault="005C4FE9">
      <w:pPr>
        <w:pStyle w:val="Textodecomentrio"/>
      </w:pPr>
    </w:p>
  </w:comment>
  <w:comment w:id="52" w:author="Andreza Sartori" w:date="2020-11-01T10:50:00Z" w:initials="AS">
    <w:p w14:paraId="1C7B8132" w14:textId="02212D01" w:rsidR="007E3BB2" w:rsidRDefault="007E3BB2">
      <w:pPr>
        <w:pStyle w:val="Textodecomentrio"/>
      </w:pPr>
      <w:r>
        <w:rPr>
          <w:rStyle w:val="Refdecomentrio"/>
        </w:rPr>
        <w:annotationRef/>
      </w:r>
      <w:r>
        <w:t>Centralizado. Faça isso em todas as imagens.</w:t>
      </w:r>
    </w:p>
  </w:comment>
  <w:comment w:id="53" w:author="Andreza Sartori" w:date="2020-11-01T10:51:00Z" w:initials="AS">
    <w:p w14:paraId="530C19B0" w14:textId="7D91BC56" w:rsidR="00844964" w:rsidRDefault="00844964" w:rsidP="006D5E49">
      <w:pPr>
        <w:pStyle w:val="Textodecomentrio"/>
      </w:pPr>
      <w:r>
        <w:rPr>
          <w:rStyle w:val="Refdecomentrio"/>
        </w:rPr>
        <w:annotationRef/>
      </w:r>
      <w:r w:rsidR="006D5E49">
        <w:t>Não se faz parágrafo com uma única frase.</w:t>
      </w:r>
    </w:p>
  </w:comment>
  <w:comment w:id="58" w:author="Andreza Sartori" w:date="2020-11-01T11:00:00Z" w:initials="AS">
    <w:p w14:paraId="2A205265" w14:textId="1F6302E2" w:rsidR="00052279" w:rsidRDefault="00052279">
      <w:pPr>
        <w:pStyle w:val="Textodecomentrio"/>
      </w:pPr>
      <w:r>
        <w:rPr>
          <w:rStyle w:val="Refdecomentrio"/>
        </w:rPr>
        <w:annotationRef/>
      </w:r>
      <w:r>
        <w:t>Faltou explicar que ferramentas foram utilizadas para desenvolver este app, pontos fortes e fracos, bem como resultados descritos pelo autor</w:t>
      </w:r>
    </w:p>
  </w:comment>
  <w:comment w:id="59" w:author="Andreza Sartori" w:date="2020-10-30T20:19:00Z" w:initials="AS">
    <w:p w14:paraId="7BF3DA51" w14:textId="63969341" w:rsidR="007921CE" w:rsidRDefault="007921CE">
      <w:pPr>
        <w:pStyle w:val="Textodecomentrio"/>
      </w:pPr>
      <w:r>
        <w:rPr>
          <w:rStyle w:val="Refdecomentrio"/>
        </w:rPr>
        <w:annotationRef/>
      </w:r>
      <w:r w:rsidR="002760F5" w:rsidRPr="002760F5">
        <w:t>Não se faz parágrafo com uma única frase.</w:t>
      </w:r>
    </w:p>
  </w:comment>
  <w:comment w:id="77" w:author="Andreza Sartori" w:date="2020-11-01T11:30:00Z" w:initials="AS">
    <w:p w14:paraId="2D8C1FA3" w14:textId="2F4351BF" w:rsidR="00D45401" w:rsidRDefault="00D45401">
      <w:pPr>
        <w:pStyle w:val="Textodecomentrio"/>
      </w:pPr>
      <w:r>
        <w:rPr>
          <w:rStyle w:val="Refdecomentrio"/>
        </w:rPr>
        <w:annotationRef/>
      </w:r>
      <w:r>
        <w:t>Deixe num mesmo padrão.</w:t>
      </w:r>
    </w:p>
  </w:comment>
  <w:comment w:id="79" w:author="Andreza Sartori" w:date="2020-11-01T11:31:00Z" w:initials="AS">
    <w:p w14:paraId="3A488744" w14:textId="189FF749" w:rsidR="00305AFF" w:rsidRDefault="00305AFF">
      <w:pPr>
        <w:pStyle w:val="Textodecomentrio"/>
      </w:pPr>
      <w:r>
        <w:rPr>
          <w:rStyle w:val="Refdecomentrio"/>
        </w:rPr>
        <w:annotationRef/>
      </w:r>
      <w:r>
        <w:t>centralizado</w:t>
      </w:r>
    </w:p>
  </w:comment>
  <w:comment w:id="83" w:author="Andreza Sartori" w:date="2020-11-01T11:02:00Z" w:initials="AS">
    <w:p w14:paraId="662802EA" w14:textId="0B285F91" w:rsidR="00543A36" w:rsidRDefault="00543A36">
      <w:pPr>
        <w:pStyle w:val="Textodecomentrio"/>
      </w:pPr>
      <w:r>
        <w:rPr>
          <w:rStyle w:val="Refdecomentrio"/>
        </w:rPr>
        <w:annotationRef/>
      </w:r>
      <w:r>
        <w:t>Confuso. Explicar melhor.</w:t>
      </w:r>
    </w:p>
  </w:comment>
  <w:comment w:id="84" w:author="Andreza Sartori" w:date="2020-11-01T11:04:00Z" w:initials="AS">
    <w:p w14:paraId="379CEAE9" w14:textId="5B898324" w:rsidR="00147442" w:rsidRDefault="00147442">
      <w:pPr>
        <w:pStyle w:val="Textodecomentrio"/>
      </w:pPr>
      <w:r>
        <w:rPr>
          <w:rStyle w:val="Refdecomentrio"/>
        </w:rPr>
        <w:annotationRef/>
      </w:r>
      <w:r>
        <w:t>Frase longa. Rever.</w:t>
      </w:r>
    </w:p>
  </w:comment>
  <w:comment w:id="85" w:author="Andreza Sartori" w:date="2020-11-01T11:03:00Z" w:initials="AS">
    <w:p w14:paraId="1B91DE9F" w14:textId="3BA56763" w:rsidR="00555517" w:rsidRDefault="00555517">
      <w:pPr>
        <w:pStyle w:val="Textodecomentrio"/>
      </w:pPr>
      <w:r>
        <w:rPr>
          <w:rStyle w:val="Refdecomentrio"/>
        </w:rPr>
        <w:annotationRef/>
      </w:r>
      <w:r>
        <w:t xml:space="preserve">O que é </w:t>
      </w:r>
      <w:proofErr w:type="spellStart"/>
      <w:r>
        <w:t>flutter</w:t>
      </w:r>
      <w:proofErr w:type="spellEnd"/>
      <w:r>
        <w:t xml:space="preserve">? É um framework? </w:t>
      </w:r>
    </w:p>
  </w:comment>
  <w:comment w:id="100" w:author="Andreza Sartori" w:date="2020-10-30T20:21:00Z" w:initials="AS">
    <w:p w14:paraId="73523540" w14:textId="59082B72" w:rsidR="003125E1" w:rsidRDefault="003125E1">
      <w:pPr>
        <w:pStyle w:val="Textodecomentrio"/>
      </w:pPr>
      <w:r>
        <w:rPr>
          <w:rStyle w:val="Refdecomentrio"/>
        </w:rPr>
        <w:annotationRef/>
      </w:r>
      <w:r w:rsidR="00E65FA7" w:rsidRPr="00E65FA7">
        <w:t>Início na segunda quinzena de fevereiro.</w:t>
      </w:r>
    </w:p>
  </w:comment>
  <w:comment w:id="101" w:author="Andreza Sartori" w:date="2020-11-01T11:33:00Z" w:initials="AS">
    <w:p w14:paraId="44185DF2" w14:textId="5ACB910A" w:rsidR="002B43E4" w:rsidRDefault="002B43E4">
      <w:pPr>
        <w:pStyle w:val="Textodecomentrio"/>
      </w:pPr>
      <w:r>
        <w:rPr>
          <w:rStyle w:val="Refdecomentrio"/>
        </w:rPr>
        <w:annotationRef/>
      </w:r>
      <w:r>
        <w:t xml:space="preserve">Faltou uma introdução para </w:t>
      </w:r>
      <w:r w:rsidR="00DD34A6">
        <w:t xml:space="preserve">a seção.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067130" w15:done="0"/>
  <w15:commentEx w15:paraId="06157743" w15:done="0"/>
  <w15:commentEx w15:paraId="45AAF876" w15:done="0"/>
  <w15:commentEx w15:paraId="49D8428D" w15:done="0"/>
  <w15:commentEx w15:paraId="50D3B68B" w15:done="0"/>
  <w15:commentEx w15:paraId="6EB4B82F" w15:done="0"/>
  <w15:commentEx w15:paraId="54EA6701" w15:done="0"/>
  <w15:commentEx w15:paraId="67B1F7EE" w15:done="0"/>
  <w15:commentEx w15:paraId="7AE760F8" w15:done="0"/>
  <w15:commentEx w15:paraId="7B96363A" w15:done="0"/>
  <w15:commentEx w15:paraId="389FCB08" w15:done="0"/>
  <w15:commentEx w15:paraId="120D02DA" w15:done="0"/>
  <w15:commentEx w15:paraId="569ACB4F" w15:done="0"/>
  <w15:commentEx w15:paraId="460EAA55" w15:done="0"/>
  <w15:commentEx w15:paraId="56041FBE" w15:done="0"/>
  <w15:commentEx w15:paraId="2675FA1C" w15:done="0"/>
  <w15:commentEx w15:paraId="1C7B8132" w15:done="0"/>
  <w15:commentEx w15:paraId="530C19B0" w15:done="0"/>
  <w15:commentEx w15:paraId="2A205265" w15:done="0"/>
  <w15:commentEx w15:paraId="7BF3DA51" w15:done="0"/>
  <w15:commentEx w15:paraId="2D8C1FA3" w15:done="0"/>
  <w15:commentEx w15:paraId="3A488744" w15:done="0"/>
  <w15:commentEx w15:paraId="662802EA" w15:done="0"/>
  <w15:commentEx w15:paraId="379CEAE9" w15:done="0"/>
  <w15:commentEx w15:paraId="1B91DE9F" w15:done="0"/>
  <w15:commentEx w15:paraId="73523540" w15:done="0"/>
  <w15:commentEx w15:paraId="44185D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F041" w16cex:dateUtc="2020-10-30T23:04:00Z"/>
  <w16cex:commentExtensible w16cex:durableId="2346F25A" w16cex:dateUtc="2020-10-30T23:13:00Z"/>
  <w16cex:commentExtensible w16cex:durableId="23490914" w16cex:dateUtc="2020-11-01T13:14:00Z"/>
  <w16cex:commentExtensible w16cex:durableId="2346F27D" w16cex:dateUtc="2020-10-30T23:13:00Z"/>
  <w16cex:commentExtensible w16cex:durableId="234909F7" w16cex:dateUtc="2020-11-01T13:18:00Z"/>
  <w16cex:commentExtensible w16cex:durableId="23490A42" w16cex:dateUtc="2020-11-01T13:19:00Z"/>
  <w16cex:commentExtensible w16cex:durableId="23490A7D" w16cex:dateUtc="2020-11-01T13:20:00Z"/>
  <w16cex:commentExtensible w16cex:durableId="23490D60" w16cex:dateUtc="2020-11-01T13:33:00Z"/>
  <w16cex:commentExtensible w16cex:durableId="23490F4C" w16cex:dateUtc="2020-11-01T13:41:00Z"/>
  <w16cex:commentExtensible w16cex:durableId="23490E32" w16cex:dateUtc="2020-11-01T13:36:00Z"/>
  <w16cex:commentExtensible w16cex:durableId="2346F28E" w16cex:dateUtc="2020-10-30T23:14:00Z"/>
  <w16cex:commentExtensible w16cex:durableId="23490FC2" w16cex:dateUtc="2020-11-01T13:43:00Z"/>
  <w16cex:commentExtensible w16cex:durableId="23490E92" w16cex:dateUtc="2020-11-01T13:38:00Z"/>
  <w16cex:commentExtensible w16cex:durableId="23490FF5" w16cex:dateUtc="2020-11-01T13:44:00Z"/>
  <w16cex:commentExtensible w16cex:durableId="23491012" w16cex:dateUtc="2020-11-01T13:44:00Z"/>
  <w16cex:commentExtensible w16cex:durableId="23491172" w16cex:dateUtc="2020-11-01T13:50:00Z"/>
  <w16cex:commentExtensible w16cex:durableId="23491159" w16cex:dateUtc="2020-11-01T13:50:00Z"/>
  <w16cex:commentExtensible w16cex:durableId="234911BD" w16cex:dateUtc="2020-11-01T13:51:00Z"/>
  <w16cex:commentExtensible w16cex:durableId="234913C3" w16cex:dateUtc="2020-11-01T14:00:00Z"/>
  <w16cex:commentExtensible w16cex:durableId="2346F3D9" w16cex:dateUtc="2020-10-30T23:19:00Z"/>
  <w16cex:commentExtensible w16cex:durableId="23491AEB" w16cex:dateUtc="2020-11-01T14:30:00Z"/>
  <w16cex:commentExtensible w16cex:durableId="23491B0E" w16cex:dateUtc="2020-11-01T14:31:00Z"/>
  <w16cex:commentExtensible w16cex:durableId="2349145B" w16cex:dateUtc="2020-11-01T14:02:00Z"/>
  <w16cex:commentExtensible w16cex:durableId="234914C4" w16cex:dateUtc="2020-11-01T14:04:00Z"/>
  <w16cex:commentExtensible w16cex:durableId="2349148D" w16cex:dateUtc="2020-11-01T14:03:00Z"/>
  <w16cex:commentExtensible w16cex:durableId="2346F44E" w16cex:dateUtc="2020-10-30T23:21:00Z"/>
  <w16cex:commentExtensible w16cex:durableId="23491B7C" w16cex:dateUtc="2020-11-01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067130" w16cid:durableId="2346F041"/>
  <w16cid:commentId w16cid:paraId="06157743" w16cid:durableId="2346F25A"/>
  <w16cid:commentId w16cid:paraId="45AAF876" w16cid:durableId="23490914"/>
  <w16cid:commentId w16cid:paraId="49D8428D" w16cid:durableId="2346F27D"/>
  <w16cid:commentId w16cid:paraId="50D3B68B" w16cid:durableId="234909F7"/>
  <w16cid:commentId w16cid:paraId="6EB4B82F" w16cid:durableId="23490A42"/>
  <w16cid:commentId w16cid:paraId="54EA6701" w16cid:durableId="23490A7D"/>
  <w16cid:commentId w16cid:paraId="67B1F7EE" w16cid:durableId="23490D60"/>
  <w16cid:commentId w16cid:paraId="7AE760F8" w16cid:durableId="23490F4C"/>
  <w16cid:commentId w16cid:paraId="7B96363A" w16cid:durableId="23490E32"/>
  <w16cid:commentId w16cid:paraId="389FCB08" w16cid:durableId="2346F28E"/>
  <w16cid:commentId w16cid:paraId="120D02DA" w16cid:durableId="23490FC2"/>
  <w16cid:commentId w16cid:paraId="569ACB4F" w16cid:durableId="23490E92"/>
  <w16cid:commentId w16cid:paraId="460EAA55" w16cid:durableId="23490FF5"/>
  <w16cid:commentId w16cid:paraId="56041FBE" w16cid:durableId="23491012"/>
  <w16cid:commentId w16cid:paraId="2675FA1C" w16cid:durableId="23491172"/>
  <w16cid:commentId w16cid:paraId="1C7B8132" w16cid:durableId="23491159"/>
  <w16cid:commentId w16cid:paraId="530C19B0" w16cid:durableId="234911BD"/>
  <w16cid:commentId w16cid:paraId="2A205265" w16cid:durableId="234913C3"/>
  <w16cid:commentId w16cid:paraId="7BF3DA51" w16cid:durableId="2346F3D9"/>
  <w16cid:commentId w16cid:paraId="2D8C1FA3" w16cid:durableId="23491AEB"/>
  <w16cid:commentId w16cid:paraId="3A488744" w16cid:durableId="23491B0E"/>
  <w16cid:commentId w16cid:paraId="662802EA" w16cid:durableId="2349145B"/>
  <w16cid:commentId w16cid:paraId="379CEAE9" w16cid:durableId="234914C4"/>
  <w16cid:commentId w16cid:paraId="1B91DE9F" w16cid:durableId="2349148D"/>
  <w16cid:commentId w16cid:paraId="73523540" w16cid:durableId="2346F44E"/>
  <w16cid:commentId w16cid:paraId="44185DF2" w16cid:durableId="23491B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A417F" w14:textId="77777777" w:rsidR="008925CB" w:rsidRDefault="008925CB">
      <w:r>
        <w:separator/>
      </w:r>
    </w:p>
  </w:endnote>
  <w:endnote w:type="continuationSeparator" w:id="0">
    <w:p w14:paraId="5543466B" w14:textId="77777777" w:rsidR="008925CB" w:rsidRDefault="0089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6F49A074" w:rsidR="003E4D55" w:rsidRPr="0000224C" w:rsidRDefault="003E4D55">
    <w:pPr>
      <w:pStyle w:val="Rodap"/>
      <w:rPr>
        <w:sz w:val="18"/>
      </w:rPr>
    </w:pPr>
    <w:del w:id="106" w:author="Andreza Sartori" w:date="2020-10-30T20:20:00Z">
      <w:r w:rsidRPr="0000224C" w:rsidDel="00624A92">
        <w:rPr>
          <w:sz w:val="18"/>
          <w:vertAlign w:val="superscript"/>
        </w:rPr>
        <w:delText>1</w:delText>
      </w:r>
      <w:r w:rsidRPr="0000224C" w:rsidDel="00624A92">
        <w:rPr>
          <w:sz w:val="18"/>
        </w:rPr>
        <w:delText xml:space="preserve"> Quando o avaliador marcar algum item como atende parcialmente ou não atende, deve obrigatoriamente indicar os motivos no texto, para que o aluno saiba o porquê da avaliação.</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A050C" w14:textId="77777777" w:rsidR="008925CB" w:rsidRDefault="008925CB">
      <w:r>
        <w:separator/>
      </w:r>
    </w:p>
  </w:footnote>
  <w:footnote w:type="continuationSeparator" w:id="0">
    <w:p w14:paraId="2E805F4C" w14:textId="77777777" w:rsidR="008925CB" w:rsidRDefault="00892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3E4D55" w:rsidRDefault="003E4D5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E4D55" w14:paraId="65782DBF" w14:textId="77777777" w:rsidTr="006746CA">
      <w:tc>
        <w:tcPr>
          <w:tcW w:w="3227" w:type="dxa"/>
          <w:shd w:val="clear" w:color="auto" w:fill="auto"/>
        </w:tcPr>
        <w:p w14:paraId="2653125F" w14:textId="77777777" w:rsidR="003E4D55" w:rsidRDefault="003E4D5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E4D55" w:rsidRDefault="003E4D5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E4D55" w:rsidRDefault="003E4D55" w:rsidP="00F31359">
          <w:pPr>
            <w:pStyle w:val="Cabealho"/>
            <w:tabs>
              <w:tab w:val="clear" w:pos="8640"/>
              <w:tab w:val="right" w:pos="8931"/>
            </w:tabs>
            <w:ind w:right="141"/>
            <w:jc w:val="right"/>
            <w:rPr>
              <w:rStyle w:val="Nmerodepgina"/>
            </w:rPr>
          </w:pPr>
        </w:p>
      </w:tc>
    </w:tr>
  </w:tbl>
  <w:p w14:paraId="4E7FD90B" w14:textId="77777777" w:rsidR="003E4D55" w:rsidRDefault="003E4D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9"/>
  <w:hyphenationZone w:val="425"/>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5AE"/>
    <w:rsid w:val="000051E0"/>
    <w:rsid w:val="000053D4"/>
    <w:rsid w:val="00012922"/>
    <w:rsid w:val="0001575C"/>
    <w:rsid w:val="000179B5"/>
    <w:rsid w:val="00017B62"/>
    <w:rsid w:val="000204E7"/>
    <w:rsid w:val="00023FA0"/>
    <w:rsid w:val="0002602F"/>
    <w:rsid w:val="00030732"/>
    <w:rsid w:val="00030E4A"/>
    <w:rsid w:val="00031A27"/>
    <w:rsid w:val="00031EE0"/>
    <w:rsid w:val="00033561"/>
    <w:rsid w:val="00040C88"/>
    <w:rsid w:val="0004119F"/>
    <w:rsid w:val="00041528"/>
    <w:rsid w:val="00041C48"/>
    <w:rsid w:val="000445E3"/>
    <w:rsid w:val="0004537A"/>
    <w:rsid w:val="0004641A"/>
    <w:rsid w:val="00052279"/>
    <w:rsid w:val="00052A07"/>
    <w:rsid w:val="000533DA"/>
    <w:rsid w:val="0005457F"/>
    <w:rsid w:val="00055733"/>
    <w:rsid w:val="000608E9"/>
    <w:rsid w:val="00061FEB"/>
    <w:rsid w:val="00064117"/>
    <w:rsid w:val="00065D2D"/>
    <w:rsid w:val="000667DF"/>
    <w:rsid w:val="0007209B"/>
    <w:rsid w:val="000741C9"/>
    <w:rsid w:val="00075792"/>
    <w:rsid w:val="00080F9C"/>
    <w:rsid w:val="0008579A"/>
    <w:rsid w:val="00086AA8"/>
    <w:rsid w:val="00086B40"/>
    <w:rsid w:val="0008732D"/>
    <w:rsid w:val="00095FDB"/>
    <w:rsid w:val="0009735C"/>
    <w:rsid w:val="000A104C"/>
    <w:rsid w:val="000A19DE"/>
    <w:rsid w:val="000A1BCC"/>
    <w:rsid w:val="000A2866"/>
    <w:rsid w:val="000A3EAB"/>
    <w:rsid w:val="000A5B79"/>
    <w:rsid w:val="000A7F45"/>
    <w:rsid w:val="000B12B2"/>
    <w:rsid w:val="000B3136"/>
    <w:rsid w:val="000B3868"/>
    <w:rsid w:val="000B61A8"/>
    <w:rsid w:val="000C1926"/>
    <w:rsid w:val="000C1A18"/>
    <w:rsid w:val="000C2693"/>
    <w:rsid w:val="000C6358"/>
    <w:rsid w:val="000C648D"/>
    <w:rsid w:val="000C6F66"/>
    <w:rsid w:val="000D1294"/>
    <w:rsid w:val="000D1409"/>
    <w:rsid w:val="000D3025"/>
    <w:rsid w:val="000D5441"/>
    <w:rsid w:val="000D5FAB"/>
    <w:rsid w:val="000D64B2"/>
    <w:rsid w:val="000D729E"/>
    <w:rsid w:val="000D77C2"/>
    <w:rsid w:val="000D7C3C"/>
    <w:rsid w:val="000E039E"/>
    <w:rsid w:val="000E27F9"/>
    <w:rsid w:val="000E2B1E"/>
    <w:rsid w:val="000E311F"/>
    <w:rsid w:val="000E3A68"/>
    <w:rsid w:val="000E56FA"/>
    <w:rsid w:val="000E6CE0"/>
    <w:rsid w:val="000E6FD1"/>
    <w:rsid w:val="000F149E"/>
    <w:rsid w:val="000F77E3"/>
    <w:rsid w:val="00100001"/>
    <w:rsid w:val="001028E7"/>
    <w:rsid w:val="00107747"/>
    <w:rsid w:val="00107B02"/>
    <w:rsid w:val="00110D47"/>
    <w:rsid w:val="0011363A"/>
    <w:rsid w:val="00113A3F"/>
    <w:rsid w:val="00113FE0"/>
    <w:rsid w:val="001164FE"/>
    <w:rsid w:val="001168F5"/>
    <w:rsid w:val="00120B5C"/>
    <w:rsid w:val="001228A3"/>
    <w:rsid w:val="00125084"/>
    <w:rsid w:val="00125277"/>
    <w:rsid w:val="00130DF0"/>
    <w:rsid w:val="001357F9"/>
    <w:rsid w:val="001375F7"/>
    <w:rsid w:val="001402AE"/>
    <w:rsid w:val="001407CD"/>
    <w:rsid w:val="0014126E"/>
    <w:rsid w:val="00144FAB"/>
    <w:rsid w:val="00147442"/>
    <w:rsid w:val="0015174C"/>
    <w:rsid w:val="0015253E"/>
    <w:rsid w:val="00153058"/>
    <w:rsid w:val="001554E9"/>
    <w:rsid w:val="001620E1"/>
    <w:rsid w:val="00162BF1"/>
    <w:rsid w:val="001642A2"/>
    <w:rsid w:val="0016560C"/>
    <w:rsid w:val="00171324"/>
    <w:rsid w:val="00173180"/>
    <w:rsid w:val="00182EFA"/>
    <w:rsid w:val="00186092"/>
    <w:rsid w:val="00191576"/>
    <w:rsid w:val="00193A97"/>
    <w:rsid w:val="0019407E"/>
    <w:rsid w:val="001948BE"/>
    <w:rsid w:val="0019547B"/>
    <w:rsid w:val="001A12CE"/>
    <w:rsid w:val="001A327C"/>
    <w:rsid w:val="001A3C20"/>
    <w:rsid w:val="001A3E7B"/>
    <w:rsid w:val="001A6292"/>
    <w:rsid w:val="001A7511"/>
    <w:rsid w:val="001B2F1E"/>
    <w:rsid w:val="001B458A"/>
    <w:rsid w:val="001B487A"/>
    <w:rsid w:val="001C33B0"/>
    <w:rsid w:val="001C33C7"/>
    <w:rsid w:val="001C3AC3"/>
    <w:rsid w:val="001C57E6"/>
    <w:rsid w:val="001C5CBB"/>
    <w:rsid w:val="001D37AC"/>
    <w:rsid w:val="001D3AB4"/>
    <w:rsid w:val="001D5E43"/>
    <w:rsid w:val="001D6234"/>
    <w:rsid w:val="001E646A"/>
    <w:rsid w:val="001E682E"/>
    <w:rsid w:val="001F007F"/>
    <w:rsid w:val="001F0D36"/>
    <w:rsid w:val="001F12AF"/>
    <w:rsid w:val="001F2748"/>
    <w:rsid w:val="001F32AA"/>
    <w:rsid w:val="00202F3F"/>
    <w:rsid w:val="002039AE"/>
    <w:rsid w:val="00205CE6"/>
    <w:rsid w:val="00207ACE"/>
    <w:rsid w:val="002109FD"/>
    <w:rsid w:val="00212CEE"/>
    <w:rsid w:val="00223B62"/>
    <w:rsid w:val="00224BB2"/>
    <w:rsid w:val="002257C3"/>
    <w:rsid w:val="002264A0"/>
    <w:rsid w:val="00234D67"/>
    <w:rsid w:val="00235240"/>
    <w:rsid w:val="0023558A"/>
    <w:rsid w:val="002368FD"/>
    <w:rsid w:val="0024110F"/>
    <w:rsid w:val="002411D8"/>
    <w:rsid w:val="002423AB"/>
    <w:rsid w:val="002440B0"/>
    <w:rsid w:val="002454C7"/>
    <w:rsid w:val="00247E25"/>
    <w:rsid w:val="00252107"/>
    <w:rsid w:val="0025420D"/>
    <w:rsid w:val="00260DAC"/>
    <w:rsid w:val="00270442"/>
    <w:rsid w:val="002760F5"/>
    <w:rsid w:val="0027792D"/>
    <w:rsid w:val="00282723"/>
    <w:rsid w:val="00282788"/>
    <w:rsid w:val="00285C45"/>
    <w:rsid w:val="0028617A"/>
    <w:rsid w:val="00294D7F"/>
    <w:rsid w:val="00295BAE"/>
    <w:rsid w:val="0029608A"/>
    <w:rsid w:val="002A4E80"/>
    <w:rsid w:val="002A6617"/>
    <w:rsid w:val="002A7E1B"/>
    <w:rsid w:val="002B0EDC"/>
    <w:rsid w:val="002B205C"/>
    <w:rsid w:val="002B2456"/>
    <w:rsid w:val="002B2950"/>
    <w:rsid w:val="002B336F"/>
    <w:rsid w:val="002B43E4"/>
    <w:rsid w:val="002B4718"/>
    <w:rsid w:val="002C25D7"/>
    <w:rsid w:val="002C36F5"/>
    <w:rsid w:val="002C75C7"/>
    <w:rsid w:val="002D0541"/>
    <w:rsid w:val="002D1578"/>
    <w:rsid w:val="002D22C3"/>
    <w:rsid w:val="002E1A9B"/>
    <w:rsid w:val="002E44B1"/>
    <w:rsid w:val="002E6B87"/>
    <w:rsid w:val="002E6DD1"/>
    <w:rsid w:val="002E70E2"/>
    <w:rsid w:val="002E7C05"/>
    <w:rsid w:val="002F027E"/>
    <w:rsid w:val="002F243E"/>
    <w:rsid w:val="0030098D"/>
    <w:rsid w:val="00301DFD"/>
    <w:rsid w:val="0030354C"/>
    <w:rsid w:val="00305AFF"/>
    <w:rsid w:val="003125E1"/>
    <w:rsid w:val="00312CEA"/>
    <w:rsid w:val="003130FC"/>
    <w:rsid w:val="003157D3"/>
    <w:rsid w:val="00315C8E"/>
    <w:rsid w:val="00315CF0"/>
    <w:rsid w:val="00320BFA"/>
    <w:rsid w:val="0032126F"/>
    <w:rsid w:val="0032378D"/>
    <w:rsid w:val="00330589"/>
    <w:rsid w:val="00332C72"/>
    <w:rsid w:val="00335048"/>
    <w:rsid w:val="0034090A"/>
    <w:rsid w:val="00340AD0"/>
    <w:rsid w:val="00340B6D"/>
    <w:rsid w:val="00340C8E"/>
    <w:rsid w:val="00343B28"/>
    <w:rsid w:val="00344540"/>
    <w:rsid w:val="003449F0"/>
    <w:rsid w:val="00346878"/>
    <w:rsid w:val="003519A3"/>
    <w:rsid w:val="0035308C"/>
    <w:rsid w:val="00361E7A"/>
    <w:rsid w:val="00362443"/>
    <w:rsid w:val="0036673A"/>
    <w:rsid w:val="0037046F"/>
    <w:rsid w:val="00372772"/>
    <w:rsid w:val="00377DA7"/>
    <w:rsid w:val="003811B4"/>
    <w:rsid w:val="00383087"/>
    <w:rsid w:val="00383C4F"/>
    <w:rsid w:val="00384E3E"/>
    <w:rsid w:val="003910A1"/>
    <w:rsid w:val="00391CE6"/>
    <w:rsid w:val="00393A76"/>
    <w:rsid w:val="00395042"/>
    <w:rsid w:val="003A14FC"/>
    <w:rsid w:val="003A2B7D"/>
    <w:rsid w:val="003A40C3"/>
    <w:rsid w:val="003A4A75"/>
    <w:rsid w:val="003A5366"/>
    <w:rsid w:val="003A691F"/>
    <w:rsid w:val="003B0F04"/>
    <w:rsid w:val="003B3B92"/>
    <w:rsid w:val="003B3DBF"/>
    <w:rsid w:val="003B647A"/>
    <w:rsid w:val="003C5262"/>
    <w:rsid w:val="003C7D84"/>
    <w:rsid w:val="003D1B6A"/>
    <w:rsid w:val="003D398C"/>
    <w:rsid w:val="003D473B"/>
    <w:rsid w:val="003D4B35"/>
    <w:rsid w:val="003D715E"/>
    <w:rsid w:val="003E4A26"/>
    <w:rsid w:val="003E4D55"/>
    <w:rsid w:val="003E4F19"/>
    <w:rsid w:val="003F5F25"/>
    <w:rsid w:val="00403F82"/>
    <w:rsid w:val="0040436D"/>
    <w:rsid w:val="00406998"/>
    <w:rsid w:val="004101D1"/>
    <w:rsid w:val="00410543"/>
    <w:rsid w:val="00412B5A"/>
    <w:rsid w:val="004163CE"/>
    <w:rsid w:val="004173CC"/>
    <w:rsid w:val="00422C4B"/>
    <w:rsid w:val="00423270"/>
    <w:rsid w:val="0042356B"/>
    <w:rsid w:val="004236BB"/>
    <w:rsid w:val="0042420A"/>
    <w:rsid w:val="004243D2"/>
    <w:rsid w:val="00424610"/>
    <w:rsid w:val="0043048A"/>
    <w:rsid w:val="00430D98"/>
    <w:rsid w:val="004321D3"/>
    <w:rsid w:val="004328C6"/>
    <w:rsid w:val="00451B94"/>
    <w:rsid w:val="00455C96"/>
    <w:rsid w:val="004561ED"/>
    <w:rsid w:val="0046471A"/>
    <w:rsid w:val="004708D1"/>
    <w:rsid w:val="00470C41"/>
    <w:rsid w:val="004711A1"/>
    <w:rsid w:val="00471DE0"/>
    <w:rsid w:val="00472D5E"/>
    <w:rsid w:val="00474749"/>
    <w:rsid w:val="00475878"/>
    <w:rsid w:val="0047654C"/>
    <w:rsid w:val="0047690F"/>
    <w:rsid w:val="00476C78"/>
    <w:rsid w:val="0048576D"/>
    <w:rsid w:val="00487091"/>
    <w:rsid w:val="004900B2"/>
    <w:rsid w:val="004921B6"/>
    <w:rsid w:val="00493B1A"/>
    <w:rsid w:val="0049495C"/>
    <w:rsid w:val="00494A73"/>
    <w:rsid w:val="00495BB6"/>
    <w:rsid w:val="00497EF6"/>
    <w:rsid w:val="004A4BE1"/>
    <w:rsid w:val="004A6DBF"/>
    <w:rsid w:val="004B20A8"/>
    <w:rsid w:val="004B42D8"/>
    <w:rsid w:val="004B4C2B"/>
    <w:rsid w:val="004B6B8F"/>
    <w:rsid w:val="004B7511"/>
    <w:rsid w:val="004C0E9E"/>
    <w:rsid w:val="004C3226"/>
    <w:rsid w:val="004C33E5"/>
    <w:rsid w:val="004C3585"/>
    <w:rsid w:val="004C5194"/>
    <w:rsid w:val="004C5844"/>
    <w:rsid w:val="004C6BF1"/>
    <w:rsid w:val="004D2C67"/>
    <w:rsid w:val="004D6239"/>
    <w:rsid w:val="004E23CE"/>
    <w:rsid w:val="004E3A0D"/>
    <w:rsid w:val="004E4262"/>
    <w:rsid w:val="004E516B"/>
    <w:rsid w:val="004E5501"/>
    <w:rsid w:val="004E55EC"/>
    <w:rsid w:val="004F0B62"/>
    <w:rsid w:val="004F0D0B"/>
    <w:rsid w:val="004F23F9"/>
    <w:rsid w:val="004F2550"/>
    <w:rsid w:val="004F5F7F"/>
    <w:rsid w:val="004F6B61"/>
    <w:rsid w:val="00500539"/>
    <w:rsid w:val="00503373"/>
    <w:rsid w:val="00503F3F"/>
    <w:rsid w:val="0050476B"/>
    <w:rsid w:val="00513A1A"/>
    <w:rsid w:val="005144CE"/>
    <w:rsid w:val="005227B3"/>
    <w:rsid w:val="005275E4"/>
    <w:rsid w:val="005308DC"/>
    <w:rsid w:val="0053126E"/>
    <w:rsid w:val="005314AA"/>
    <w:rsid w:val="005356BB"/>
    <w:rsid w:val="00536336"/>
    <w:rsid w:val="0053717A"/>
    <w:rsid w:val="00542ED7"/>
    <w:rsid w:val="00543A36"/>
    <w:rsid w:val="00550D4A"/>
    <w:rsid w:val="00552441"/>
    <w:rsid w:val="00552CD0"/>
    <w:rsid w:val="00555517"/>
    <w:rsid w:val="00556F99"/>
    <w:rsid w:val="005578BA"/>
    <w:rsid w:val="005579B6"/>
    <w:rsid w:val="00564A29"/>
    <w:rsid w:val="00564FBC"/>
    <w:rsid w:val="005705A9"/>
    <w:rsid w:val="00571EB2"/>
    <w:rsid w:val="00572766"/>
    <w:rsid w:val="00572864"/>
    <w:rsid w:val="005731CC"/>
    <w:rsid w:val="005837CE"/>
    <w:rsid w:val="00583CD8"/>
    <w:rsid w:val="00584302"/>
    <w:rsid w:val="0058482B"/>
    <w:rsid w:val="0058618A"/>
    <w:rsid w:val="00587438"/>
    <w:rsid w:val="00587731"/>
    <w:rsid w:val="00591611"/>
    <w:rsid w:val="005A1528"/>
    <w:rsid w:val="005A1E02"/>
    <w:rsid w:val="005A362B"/>
    <w:rsid w:val="005A3E83"/>
    <w:rsid w:val="005A4952"/>
    <w:rsid w:val="005B20A1"/>
    <w:rsid w:val="005B2478"/>
    <w:rsid w:val="005C21FC"/>
    <w:rsid w:val="005C30AE"/>
    <w:rsid w:val="005C4FE9"/>
    <w:rsid w:val="005C642D"/>
    <w:rsid w:val="005C69F2"/>
    <w:rsid w:val="005E021E"/>
    <w:rsid w:val="005E35F3"/>
    <w:rsid w:val="005E400D"/>
    <w:rsid w:val="005E698D"/>
    <w:rsid w:val="005E7142"/>
    <w:rsid w:val="005F09F1"/>
    <w:rsid w:val="005F33D5"/>
    <w:rsid w:val="005F588A"/>
    <w:rsid w:val="005F645A"/>
    <w:rsid w:val="0060060C"/>
    <w:rsid w:val="00600AD5"/>
    <w:rsid w:val="006048A1"/>
    <w:rsid w:val="006049B5"/>
    <w:rsid w:val="006118D1"/>
    <w:rsid w:val="0061251F"/>
    <w:rsid w:val="00616B26"/>
    <w:rsid w:val="00620D93"/>
    <w:rsid w:val="0062386A"/>
    <w:rsid w:val="00624A92"/>
    <w:rsid w:val="0062576D"/>
    <w:rsid w:val="00625788"/>
    <w:rsid w:val="00626DC6"/>
    <w:rsid w:val="006305AA"/>
    <w:rsid w:val="00630C22"/>
    <w:rsid w:val="0063121B"/>
    <w:rsid w:val="0063277E"/>
    <w:rsid w:val="00635673"/>
    <w:rsid w:val="006364F4"/>
    <w:rsid w:val="006426D5"/>
    <w:rsid w:val="00642924"/>
    <w:rsid w:val="00642BED"/>
    <w:rsid w:val="0064403D"/>
    <w:rsid w:val="006466FF"/>
    <w:rsid w:val="00646A5F"/>
    <w:rsid w:val="00646F6E"/>
    <w:rsid w:val="006475C1"/>
    <w:rsid w:val="0064779D"/>
    <w:rsid w:val="00650526"/>
    <w:rsid w:val="00654495"/>
    <w:rsid w:val="00656C00"/>
    <w:rsid w:val="00656D68"/>
    <w:rsid w:val="0065709D"/>
    <w:rsid w:val="00661623"/>
    <w:rsid w:val="00661967"/>
    <w:rsid w:val="00661F61"/>
    <w:rsid w:val="00664DA4"/>
    <w:rsid w:val="00664E0D"/>
    <w:rsid w:val="0066614E"/>
    <w:rsid w:val="00667857"/>
    <w:rsid w:val="00671B49"/>
    <w:rsid w:val="00674155"/>
    <w:rsid w:val="0067452D"/>
    <w:rsid w:val="006746CA"/>
    <w:rsid w:val="006815D3"/>
    <w:rsid w:val="00683513"/>
    <w:rsid w:val="00692653"/>
    <w:rsid w:val="00695745"/>
    <w:rsid w:val="0069600B"/>
    <w:rsid w:val="0069602B"/>
    <w:rsid w:val="006970FE"/>
    <w:rsid w:val="006A0A1A"/>
    <w:rsid w:val="006A0ABE"/>
    <w:rsid w:val="006A5D6E"/>
    <w:rsid w:val="006A6460"/>
    <w:rsid w:val="006A79A2"/>
    <w:rsid w:val="006B104E"/>
    <w:rsid w:val="006B5AEA"/>
    <w:rsid w:val="006B6383"/>
    <w:rsid w:val="006B640D"/>
    <w:rsid w:val="006B74DE"/>
    <w:rsid w:val="006C17CC"/>
    <w:rsid w:val="006C5D48"/>
    <w:rsid w:val="006C61FA"/>
    <w:rsid w:val="006D0896"/>
    <w:rsid w:val="006D44D2"/>
    <w:rsid w:val="006D5E49"/>
    <w:rsid w:val="006D6198"/>
    <w:rsid w:val="006E04C1"/>
    <w:rsid w:val="006E0E71"/>
    <w:rsid w:val="006E1D63"/>
    <w:rsid w:val="006E25D2"/>
    <w:rsid w:val="006E5633"/>
    <w:rsid w:val="006E7E78"/>
    <w:rsid w:val="006F6504"/>
    <w:rsid w:val="00700848"/>
    <w:rsid w:val="00701433"/>
    <w:rsid w:val="0070391A"/>
    <w:rsid w:val="00706486"/>
    <w:rsid w:val="00717572"/>
    <w:rsid w:val="007214E3"/>
    <w:rsid w:val="007222F7"/>
    <w:rsid w:val="00723F71"/>
    <w:rsid w:val="00724679"/>
    <w:rsid w:val="00725368"/>
    <w:rsid w:val="00727E89"/>
    <w:rsid w:val="007304F3"/>
    <w:rsid w:val="00730839"/>
    <w:rsid w:val="00730F60"/>
    <w:rsid w:val="00732292"/>
    <w:rsid w:val="00733A95"/>
    <w:rsid w:val="00733FF9"/>
    <w:rsid w:val="0073534C"/>
    <w:rsid w:val="00735715"/>
    <w:rsid w:val="0073778F"/>
    <w:rsid w:val="007554DF"/>
    <w:rsid w:val="00755B76"/>
    <w:rsid w:val="0075613E"/>
    <w:rsid w:val="0075776D"/>
    <w:rsid w:val="007613FB"/>
    <w:rsid w:val="00761E34"/>
    <w:rsid w:val="007653B7"/>
    <w:rsid w:val="007722BF"/>
    <w:rsid w:val="0077580B"/>
    <w:rsid w:val="00781167"/>
    <w:rsid w:val="00781203"/>
    <w:rsid w:val="0078236C"/>
    <w:rsid w:val="007854B3"/>
    <w:rsid w:val="0078787D"/>
    <w:rsid w:val="00787FA8"/>
    <w:rsid w:val="00791B13"/>
    <w:rsid w:val="007921B8"/>
    <w:rsid w:val="007921CE"/>
    <w:rsid w:val="00793D15"/>
    <w:rsid w:val="007944F8"/>
    <w:rsid w:val="007973E3"/>
    <w:rsid w:val="00797AF0"/>
    <w:rsid w:val="00797F97"/>
    <w:rsid w:val="007A1883"/>
    <w:rsid w:val="007A7097"/>
    <w:rsid w:val="007A74B0"/>
    <w:rsid w:val="007B748C"/>
    <w:rsid w:val="007C2245"/>
    <w:rsid w:val="007C352E"/>
    <w:rsid w:val="007D0720"/>
    <w:rsid w:val="007D10F2"/>
    <w:rsid w:val="007D207E"/>
    <w:rsid w:val="007D4384"/>
    <w:rsid w:val="007D43F0"/>
    <w:rsid w:val="007D6DEC"/>
    <w:rsid w:val="007E1FDB"/>
    <w:rsid w:val="007E2962"/>
    <w:rsid w:val="007E3283"/>
    <w:rsid w:val="007E3BB2"/>
    <w:rsid w:val="007E46A1"/>
    <w:rsid w:val="007E730D"/>
    <w:rsid w:val="007E7311"/>
    <w:rsid w:val="007E740A"/>
    <w:rsid w:val="007F028F"/>
    <w:rsid w:val="007F26E4"/>
    <w:rsid w:val="007F403E"/>
    <w:rsid w:val="00802B66"/>
    <w:rsid w:val="00805382"/>
    <w:rsid w:val="008065CD"/>
    <w:rsid w:val="008072AC"/>
    <w:rsid w:val="00810CEA"/>
    <w:rsid w:val="0081494F"/>
    <w:rsid w:val="00814A26"/>
    <w:rsid w:val="00816E08"/>
    <w:rsid w:val="00816FD1"/>
    <w:rsid w:val="00820B81"/>
    <w:rsid w:val="008233E5"/>
    <w:rsid w:val="008301C3"/>
    <w:rsid w:val="00831E72"/>
    <w:rsid w:val="00833DE8"/>
    <w:rsid w:val="00833F47"/>
    <w:rsid w:val="008348C3"/>
    <w:rsid w:val="00834A3F"/>
    <w:rsid w:val="008373B4"/>
    <w:rsid w:val="008404C4"/>
    <w:rsid w:val="00841612"/>
    <w:rsid w:val="00844964"/>
    <w:rsid w:val="00847D37"/>
    <w:rsid w:val="0085001D"/>
    <w:rsid w:val="00852F70"/>
    <w:rsid w:val="00857715"/>
    <w:rsid w:val="00860EA5"/>
    <w:rsid w:val="00866160"/>
    <w:rsid w:val="00871A41"/>
    <w:rsid w:val="008751CF"/>
    <w:rsid w:val="00875C03"/>
    <w:rsid w:val="00881404"/>
    <w:rsid w:val="008815F8"/>
    <w:rsid w:val="00882129"/>
    <w:rsid w:val="00884FF8"/>
    <w:rsid w:val="00886D76"/>
    <w:rsid w:val="008925CB"/>
    <w:rsid w:val="00896276"/>
    <w:rsid w:val="00897019"/>
    <w:rsid w:val="008A08FA"/>
    <w:rsid w:val="008A38E3"/>
    <w:rsid w:val="008B07E0"/>
    <w:rsid w:val="008B0A07"/>
    <w:rsid w:val="008B4C5C"/>
    <w:rsid w:val="008B781F"/>
    <w:rsid w:val="008C0069"/>
    <w:rsid w:val="008C0B9F"/>
    <w:rsid w:val="008C1495"/>
    <w:rsid w:val="008C59E0"/>
    <w:rsid w:val="008C5E2A"/>
    <w:rsid w:val="008C7134"/>
    <w:rsid w:val="008D5522"/>
    <w:rsid w:val="008D69C5"/>
    <w:rsid w:val="008D7404"/>
    <w:rsid w:val="008D7AC8"/>
    <w:rsid w:val="008E0F86"/>
    <w:rsid w:val="008E2F5A"/>
    <w:rsid w:val="008F2027"/>
    <w:rsid w:val="008F2DC1"/>
    <w:rsid w:val="008F39DD"/>
    <w:rsid w:val="008F3ADB"/>
    <w:rsid w:val="008F70AD"/>
    <w:rsid w:val="00900DB1"/>
    <w:rsid w:val="009022BF"/>
    <w:rsid w:val="00903C96"/>
    <w:rsid w:val="0090663E"/>
    <w:rsid w:val="00911CD9"/>
    <w:rsid w:val="00912B71"/>
    <w:rsid w:val="00927F1F"/>
    <w:rsid w:val="00930014"/>
    <w:rsid w:val="00931632"/>
    <w:rsid w:val="00932C92"/>
    <w:rsid w:val="00940315"/>
    <w:rsid w:val="009454E4"/>
    <w:rsid w:val="00957ECD"/>
    <w:rsid w:val="009621A7"/>
    <w:rsid w:val="0096683A"/>
    <w:rsid w:val="0096719E"/>
    <w:rsid w:val="00967611"/>
    <w:rsid w:val="00967C9A"/>
    <w:rsid w:val="00970682"/>
    <w:rsid w:val="00971647"/>
    <w:rsid w:val="00984240"/>
    <w:rsid w:val="00987F2B"/>
    <w:rsid w:val="0099152A"/>
    <w:rsid w:val="00994B6E"/>
    <w:rsid w:val="00995B07"/>
    <w:rsid w:val="00996C35"/>
    <w:rsid w:val="009A2619"/>
    <w:rsid w:val="009A3149"/>
    <w:rsid w:val="009A350E"/>
    <w:rsid w:val="009A5850"/>
    <w:rsid w:val="009A75D2"/>
    <w:rsid w:val="009A7792"/>
    <w:rsid w:val="009B10D6"/>
    <w:rsid w:val="009B6958"/>
    <w:rsid w:val="009C175B"/>
    <w:rsid w:val="009C258A"/>
    <w:rsid w:val="009C2781"/>
    <w:rsid w:val="009C4C7C"/>
    <w:rsid w:val="009C7B80"/>
    <w:rsid w:val="009D1B5D"/>
    <w:rsid w:val="009D4A4A"/>
    <w:rsid w:val="009D65D0"/>
    <w:rsid w:val="009D7E91"/>
    <w:rsid w:val="009E135E"/>
    <w:rsid w:val="009E26CB"/>
    <w:rsid w:val="009E3C92"/>
    <w:rsid w:val="009E54F4"/>
    <w:rsid w:val="009F1BEC"/>
    <w:rsid w:val="009F2BFA"/>
    <w:rsid w:val="009F6275"/>
    <w:rsid w:val="00A027F7"/>
    <w:rsid w:val="00A03A3D"/>
    <w:rsid w:val="00A045C4"/>
    <w:rsid w:val="00A04F36"/>
    <w:rsid w:val="00A0653A"/>
    <w:rsid w:val="00A10DFA"/>
    <w:rsid w:val="00A21708"/>
    <w:rsid w:val="00A22362"/>
    <w:rsid w:val="00A23CAE"/>
    <w:rsid w:val="00A249BA"/>
    <w:rsid w:val="00A26562"/>
    <w:rsid w:val="00A2684E"/>
    <w:rsid w:val="00A2712C"/>
    <w:rsid w:val="00A27D08"/>
    <w:rsid w:val="00A307C7"/>
    <w:rsid w:val="00A33413"/>
    <w:rsid w:val="00A44581"/>
    <w:rsid w:val="00A45093"/>
    <w:rsid w:val="00A50EAF"/>
    <w:rsid w:val="00A55903"/>
    <w:rsid w:val="00A564EB"/>
    <w:rsid w:val="00A602F9"/>
    <w:rsid w:val="00A60F24"/>
    <w:rsid w:val="00A64BF8"/>
    <w:rsid w:val="00A650EE"/>
    <w:rsid w:val="00A662C8"/>
    <w:rsid w:val="00A67886"/>
    <w:rsid w:val="00A70F51"/>
    <w:rsid w:val="00A71157"/>
    <w:rsid w:val="00A74642"/>
    <w:rsid w:val="00A775AA"/>
    <w:rsid w:val="00A808A4"/>
    <w:rsid w:val="00A85C07"/>
    <w:rsid w:val="00A94312"/>
    <w:rsid w:val="00A966E6"/>
    <w:rsid w:val="00AB2511"/>
    <w:rsid w:val="00AB2BE3"/>
    <w:rsid w:val="00AB4D06"/>
    <w:rsid w:val="00AB7834"/>
    <w:rsid w:val="00AC4D5F"/>
    <w:rsid w:val="00AD1390"/>
    <w:rsid w:val="00AD19B6"/>
    <w:rsid w:val="00AD1D2C"/>
    <w:rsid w:val="00AE0525"/>
    <w:rsid w:val="00AE08DB"/>
    <w:rsid w:val="00AE2729"/>
    <w:rsid w:val="00AE3148"/>
    <w:rsid w:val="00AE5AE2"/>
    <w:rsid w:val="00AE6684"/>
    <w:rsid w:val="00AE7343"/>
    <w:rsid w:val="00AF1BE5"/>
    <w:rsid w:val="00AF264D"/>
    <w:rsid w:val="00AF3FEB"/>
    <w:rsid w:val="00AF5385"/>
    <w:rsid w:val="00B00A13"/>
    <w:rsid w:val="00B00D69"/>
    <w:rsid w:val="00B00E04"/>
    <w:rsid w:val="00B02D65"/>
    <w:rsid w:val="00B048B4"/>
    <w:rsid w:val="00B05485"/>
    <w:rsid w:val="00B07CF6"/>
    <w:rsid w:val="00B1083A"/>
    <w:rsid w:val="00B143A1"/>
    <w:rsid w:val="00B1458E"/>
    <w:rsid w:val="00B14C51"/>
    <w:rsid w:val="00B20021"/>
    <w:rsid w:val="00B20FDE"/>
    <w:rsid w:val="00B4192C"/>
    <w:rsid w:val="00B42041"/>
    <w:rsid w:val="00B42C7A"/>
    <w:rsid w:val="00B43FBF"/>
    <w:rsid w:val="00B44F11"/>
    <w:rsid w:val="00B463CD"/>
    <w:rsid w:val="00B50146"/>
    <w:rsid w:val="00B51846"/>
    <w:rsid w:val="00B55243"/>
    <w:rsid w:val="00B570FE"/>
    <w:rsid w:val="00B62979"/>
    <w:rsid w:val="00B66758"/>
    <w:rsid w:val="00B673A4"/>
    <w:rsid w:val="00B70056"/>
    <w:rsid w:val="00B71C86"/>
    <w:rsid w:val="00B73737"/>
    <w:rsid w:val="00B823A7"/>
    <w:rsid w:val="00B8578E"/>
    <w:rsid w:val="00B90FA5"/>
    <w:rsid w:val="00B919F1"/>
    <w:rsid w:val="00BA2260"/>
    <w:rsid w:val="00BB468D"/>
    <w:rsid w:val="00BB5619"/>
    <w:rsid w:val="00BB75D7"/>
    <w:rsid w:val="00BC0E8D"/>
    <w:rsid w:val="00BC35E2"/>
    <w:rsid w:val="00BC4F18"/>
    <w:rsid w:val="00BD0CE6"/>
    <w:rsid w:val="00BE1B43"/>
    <w:rsid w:val="00BE35F5"/>
    <w:rsid w:val="00BE391B"/>
    <w:rsid w:val="00BE6551"/>
    <w:rsid w:val="00BF093B"/>
    <w:rsid w:val="00C00B88"/>
    <w:rsid w:val="00C03290"/>
    <w:rsid w:val="00C06B2A"/>
    <w:rsid w:val="00C07C1C"/>
    <w:rsid w:val="00C101A4"/>
    <w:rsid w:val="00C11936"/>
    <w:rsid w:val="00C12CC0"/>
    <w:rsid w:val="00C143BF"/>
    <w:rsid w:val="00C157B3"/>
    <w:rsid w:val="00C1654C"/>
    <w:rsid w:val="00C23B93"/>
    <w:rsid w:val="00C25F1E"/>
    <w:rsid w:val="00C2785A"/>
    <w:rsid w:val="00C329E6"/>
    <w:rsid w:val="00C35E57"/>
    <w:rsid w:val="00C35E80"/>
    <w:rsid w:val="00C4084C"/>
    <w:rsid w:val="00C40AA2"/>
    <w:rsid w:val="00C4244F"/>
    <w:rsid w:val="00C4389E"/>
    <w:rsid w:val="00C55D65"/>
    <w:rsid w:val="00C57734"/>
    <w:rsid w:val="00C632ED"/>
    <w:rsid w:val="00C64B48"/>
    <w:rsid w:val="00C66150"/>
    <w:rsid w:val="00C70E85"/>
    <w:rsid w:val="00C70EF5"/>
    <w:rsid w:val="00C729E9"/>
    <w:rsid w:val="00C756C5"/>
    <w:rsid w:val="00C75B9B"/>
    <w:rsid w:val="00C82195"/>
    <w:rsid w:val="00C82883"/>
    <w:rsid w:val="00C82CAE"/>
    <w:rsid w:val="00C8442E"/>
    <w:rsid w:val="00C84F08"/>
    <w:rsid w:val="00C9088D"/>
    <w:rsid w:val="00C915E7"/>
    <w:rsid w:val="00C92105"/>
    <w:rsid w:val="00C92D1A"/>
    <w:rsid w:val="00C930A8"/>
    <w:rsid w:val="00C941D4"/>
    <w:rsid w:val="00C96A4D"/>
    <w:rsid w:val="00CA108B"/>
    <w:rsid w:val="00CA6CDB"/>
    <w:rsid w:val="00CB1BF7"/>
    <w:rsid w:val="00CB1C34"/>
    <w:rsid w:val="00CB5E13"/>
    <w:rsid w:val="00CC0460"/>
    <w:rsid w:val="00CC1489"/>
    <w:rsid w:val="00CC16F2"/>
    <w:rsid w:val="00CC24B3"/>
    <w:rsid w:val="00CC2D06"/>
    <w:rsid w:val="00CC3524"/>
    <w:rsid w:val="00CC371F"/>
    <w:rsid w:val="00CD0076"/>
    <w:rsid w:val="00CD03AC"/>
    <w:rsid w:val="00CD267E"/>
    <w:rsid w:val="00CD27BE"/>
    <w:rsid w:val="00CD29E9"/>
    <w:rsid w:val="00CD4A47"/>
    <w:rsid w:val="00CD4BBC"/>
    <w:rsid w:val="00CD6F0F"/>
    <w:rsid w:val="00CE0BB7"/>
    <w:rsid w:val="00CE1E1E"/>
    <w:rsid w:val="00CE3E9A"/>
    <w:rsid w:val="00CE5CE6"/>
    <w:rsid w:val="00CE708B"/>
    <w:rsid w:val="00CF0DEE"/>
    <w:rsid w:val="00CF2241"/>
    <w:rsid w:val="00CF26B7"/>
    <w:rsid w:val="00CF6572"/>
    <w:rsid w:val="00CF6E39"/>
    <w:rsid w:val="00CF72DA"/>
    <w:rsid w:val="00D0303F"/>
    <w:rsid w:val="00D040D2"/>
    <w:rsid w:val="00D046DF"/>
    <w:rsid w:val="00D06D27"/>
    <w:rsid w:val="00D0769A"/>
    <w:rsid w:val="00D11E84"/>
    <w:rsid w:val="00D15B4E"/>
    <w:rsid w:val="00D168BB"/>
    <w:rsid w:val="00D177E7"/>
    <w:rsid w:val="00D2079F"/>
    <w:rsid w:val="00D25D2E"/>
    <w:rsid w:val="00D260EC"/>
    <w:rsid w:val="00D33FE9"/>
    <w:rsid w:val="00D447EF"/>
    <w:rsid w:val="00D45401"/>
    <w:rsid w:val="00D47455"/>
    <w:rsid w:val="00D50244"/>
    <w:rsid w:val="00D505E2"/>
    <w:rsid w:val="00D56481"/>
    <w:rsid w:val="00D634BF"/>
    <w:rsid w:val="00D6498F"/>
    <w:rsid w:val="00D70322"/>
    <w:rsid w:val="00D73B43"/>
    <w:rsid w:val="00D7463D"/>
    <w:rsid w:val="00D80F5A"/>
    <w:rsid w:val="00D83DE8"/>
    <w:rsid w:val="00D84943"/>
    <w:rsid w:val="00D86E9C"/>
    <w:rsid w:val="00D8720F"/>
    <w:rsid w:val="00D94AE7"/>
    <w:rsid w:val="00D966B3"/>
    <w:rsid w:val="00D970F0"/>
    <w:rsid w:val="00D97538"/>
    <w:rsid w:val="00DA4540"/>
    <w:rsid w:val="00DA4C21"/>
    <w:rsid w:val="00DA587E"/>
    <w:rsid w:val="00DA60F4"/>
    <w:rsid w:val="00DA72D4"/>
    <w:rsid w:val="00DB0C0B"/>
    <w:rsid w:val="00DB0F8B"/>
    <w:rsid w:val="00DB3052"/>
    <w:rsid w:val="00DB4FEE"/>
    <w:rsid w:val="00DC0526"/>
    <w:rsid w:val="00DC170C"/>
    <w:rsid w:val="00DC2118"/>
    <w:rsid w:val="00DC2D17"/>
    <w:rsid w:val="00DD34A6"/>
    <w:rsid w:val="00DD5C42"/>
    <w:rsid w:val="00DE09FB"/>
    <w:rsid w:val="00DE1303"/>
    <w:rsid w:val="00DE23BF"/>
    <w:rsid w:val="00DE25BB"/>
    <w:rsid w:val="00DE3540"/>
    <w:rsid w:val="00DE3981"/>
    <w:rsid w:val="00DE40DD"/>
    <w:rsid w:val="00DE43E0"/>
    <w:rsid w:val="00DE6AFD"/>
    <w:rsid w:val="00DE6B46"/>
    <w:rsid w:val="00DE7755"/>
    <w:rsid w:val="00DF059A"/>
    <w:rsid w:val="00DF3D56"/>
    <w:rsid w:val="00DF41D8"/>
    <w:rsid w:val="00DF64E9"/>
    <w:rsid w:val="00DF6D19"/>
    <w:rsid w:val="00DF6D38"/>
    <w:rsid w:val="00DF6ED2"/>
    <w:rsid w:val="00DF70F5"/>
    <w:rsid w:val="00E00D38"/>
    <w:rsid w:val="00E0139B"/>
    <w:rsid w:val="00E05F0A"/>
    <w:rsid w:val="00E1121D"/>
    <w:rsid w:val="00E1309C"/>
    <w:rsid w:val="00E1349B"/>
    <w:rsid w:val="00E2252C"/>
    <w:rsid w:val="00E24557"/>
    <w:rsid w:val="00E270C0"/>
    <w:rsid w:val="00E322CA"/>
    <w:rsid w:val="00E3310F"/>
    <w:rsid w:val="00E33CC7"/>
    <w:rsid w:val="00E369C4"/>
    <w:rsid w:val="00E36D82"/>
    <w:rsid w:val="00E4086D"/>
    <w:rsid w:val="00E42F5C"/>
    <w:rsid w:val="00E460B9"/>
    <w:rsid w:val="00E4778C"/>
    <w:rsid w:val="00E51601"/>
    <w:rsid w:val="00E51965"/>
    <w:rsid w:val="00E532DD"/>
    <w:rsid w:val="00E638C6"/>
    <w:rsid w:val="00E65FA7"/>
    <w:rsid w:val="00E6608C"/>
    <w:rsid w:val="00E67121"/>
    <w:rsid w:val="00E67751"/>
    <w:rsid w:val="00E708C3"/>
    <w:rsid w:val="00E7198D"/>
    <w:rsid w:val="00E735AF"/>
    <w:rsid w:val="00E74CA6"/>
    <w:rsid w:val="00E75418"/>
    <w:rsid w:val="00E75464"/>
    <w:rsid w:val="00E75E3D"/>
    <w:rsid w:val="00E779D3"/>
    <w:rsid w:val="00E804A2"/>
    <w:rsid w:val="00E810C8"/>
    <w:rsid w:val="00E81908"/>
    <w:rsid w:val="00E84491"/>
    <w:rsid w:val="00E86410"/>
    <w:rsid w:val="00E870EC"/>
    <w:rsid w:val="00E876F2"/>
    <w:rsid w:val="00E9196D"/>
    <w:rsid w:val="00E93205"/>
    <w:rsid w:val="00E948DF"/>
    <w:rsid w:val="00E963EE"/>
    <w:rsid w:val="00E9731C"/>
    <w:rsid w:val="00EA04ED"/>
    <w:rsid w:val="00EA384F"/>
    <w:rsid w:val="00EA4B7C"/>
    <w:rsid w:val="00EA4D6D"/>
    <w:rsid w:val="00EA4E4C"/>
    <w:rsid w:val="00EB04B7"/>
    <w:rsid w:val="00EB20E6"/>
    <w:rsid w:val="00EB5C9D"/>
    <w:rsid w:val="00EB7992"/>
    <w:rsid w:val="00EC0104"/>
    <w:rsid w:val="00EC0184"/>
    <w:rsid w:val="00EC2D7A"/>
    <w:rsid w:val="00EC60FE"/>
    <w:rsid w:val="00EC633A"/>
    <w:rsid w:val="00ED185D"/>
    <w:rsid w:val="00ED1B9D"/>
    <w:rsid w:val="00ED3479"/>
    <w:rsid w:val="00EE0208"/>
    <w:rsid w:val="00EE056F"/>
    <w:rsid w:val="00EE123B"/>
    <w:rsid w:val="00EE1ABA"/>
    <w:rsid w:val="00EE6836"/>
    <w:rsid w:val="00EF43F5"/>
    <w:rsid w:val="00EF4481"/>
    <w:rsid w:val="00EF5578"/>
    <w:rsid w:val="00EF6F4B"/>
    <w:rsid w:val="00EF7D4D"/>
    <w:rsid w:val="00F017AF"/>
    <w:rsid w:val="00F025D8"/>
    <w:rsid w:val="00F041C4"/>
    <w:rsid w:val="00F05C8B"/>
    <w:rsid w:val="00F13AC7"/>
    <w:rsid w:val="00F14812"/>
    <w:rsid w:val="00F1598C"/>
    <w:rsid w:val="00F20BC6"/>
    <w:rsid w:val="00F21403"/>
    <w:rsid w:val="00F255FC"/>
    <w:rsid w:val="00F259B0"/>
    <w:rsid w:val="00F26A20"/>
    <w:rsid w:val="00F276C9"/>
    <w:rsid w:val="00F31359"/>
    <w:rsid w:val="00F315BC"/>
    <w:rsid w:val="00F32FB8"/>
    <w:rsid w:val="00F33D02"/>
    <w:rsid w:val="00F370D7"/>
    <w:rsid w:val="00F40690"/>
    <w:rsid w:val="00F434E3"/>
    <w:rsid w:val="00F43B8F"/>
    <w:rsid w:val="00F43E6C"/>
    <w:rsid w:val="00F451E0"/>
    <w:rsid w:val="00F51785"/>
    <w:rsid w:val="00F530D7"/>
    <w:rsid w:val="00F541E6"/>
    <w:rsid w:val="00F57238"/>
    <w:rsid w:val="00F613BE"/>
    <w:rsid w:val="00F62F49"/>
    <w:rsid w:val="00F640BF"/>
    <w:rsid w:val="00F70754"/>
    <w:rsid w:val="00F71A67"/>
    <w:rsid w:val="00F76CF9"/>
    <w:rsid w:val="00F77926"/>
    <w:rsid w:val="00F81D84"/>
    <w:rsid w:val="00F82C63"/>
    <w:rsid w:val="00F83517"/>
    <w:rsid w:val="00F83A19"/>
    <w:rsid w:val="00F83BAC"/>
    <w:rsid w:val="00F85696"/>
    <w:rsid w:val="00F879A1"/>
    <w:rsid w:val="00F87A2F"/>
    <w:rsid w:val="00F92FC4"/>
    <w:rsid w:val="00F96205"/>
    <w:rsid w:val="00F9793C"/>
    <w:rsid w:val="00FA0C14"/>
    <w:rsid w:val="00FA137A"/>
    <w:rsid w:val="00FA5504"/>
    <w:rsid w:val="00FA7E89"/>
    <w:rsid w:val="00FB469B"/>
    <w:rsid w:val="00FB4B02"/>
    <w:rsid w:val="00FB5863"/>
    <w:rsid w:val="00FC04D2"/>
    <w:rsid w:val="00FC2831"/>
    <w:rsid w:val="00FC2D40"/>
    <w:rsid w:val="00FC3600"/>
    <w:rsid w:val="00FC4A9F"/>
    <w:rsid w:val="00FC565B"/>
    <w:rsid w:val="00FD0B17"/>
    <w:rsid w:val="00FD3CE7"/>
    <w:rsid w:val="00FD608F"/>
    <w:rsid w:val="00FE006E"/>
    <w:rsid w:val="00FE08AD"/>
    <w:rsid w:val="00FE197E"/>
    <w:rsid w:val="00FE26A0"/>
    <w:rsid w:val="00FE7756"/>
    <w:rsid w:val="00FE7867"/>
    <w:rsid w:val="00FF0DF1"/>
    <w:rsid w:val="00FF1F3C"/>
    <w:rsid w:val="00FF2660"/>
    <w:rsid w:val="00FF26AA"/>
    <w:rsid w:val="00FF2742"/>
    <w:rsid w:val="00FF2FC9"/>
    <w:rsid w:val="00FF4B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EC60FE"/>
    <w:rPr>
      <w:b/>
      <w:bCs/>
      <w:sz w:val="20"/>
      <w:szCs w:val="20"/>
    </w:rPr>
  </w:style>
  <w:style w:type="paragraph" w:styleId="SemEspaamento">
    <w:name w:val="No Spacing"/>
    <w:uiPriority w:val="1"/>
    <w:qFormat/>
    <w:rsid w:val="00171324"/>
    <w:pPr>
      <w:keepNext/>
      <w:keepLines/>
    </w:pPr>
    <w:rPr>
      <w:sz w:val="24"/>
      <w:szCs w:val="24"/>
    </w:rPr>
  </w:style>
  <w:style w:type="character" w:styleId="MenoPendente">
    <w:name w:val="Unresolved Mention"/>
    <w:basedOn w:val="Fontepargpadro"/>
    <w:uiPriority w:val="99"/>
    <w:semiHidden/>
    <w:unhideWhenUsed/>
    <w:rsid w:val="00DE1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98057714">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9947137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4834057">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907317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2747</Words>
  <Characters>16022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91</cp:revision>
  <cp:lastPrinted>2020-11-06T01:45:00Z</cp:lastPrinted>
  <dcterms:created xsi:type="dcterms:W3CDTF">2020-10-16T12:29:00Z</dcterms:created>
  <dcterms:modified xsi:type="dcterms:W3CDTF">2020-11-06T01:45:00Z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