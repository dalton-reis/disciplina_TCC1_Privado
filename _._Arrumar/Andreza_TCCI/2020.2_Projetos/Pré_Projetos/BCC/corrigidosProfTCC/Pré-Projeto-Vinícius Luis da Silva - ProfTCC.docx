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0C41A0A3" w:rsidR="002B0EDC" w:rsidRPr="00B00E04" w:rsidRDefault="0082493A" w:rsidP="00490DD7">
      <w:pPr>
        <w:pStyle w:val="TF-TTULO"/>
        <w:ind w:right="567" w:firstLine="567"/>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8B430C">
        <w:t>MÉTODO PARA DETECÇÃO E MAPEAMENTO DE PESSOAS PARA UM ESPAÇO 2D</w:t>
      </w:r>
    </w:p>
    <w:p w14:paraId="4F6DBB7C" w14:textId="71CDDBD4" w:rsidR="001E682E" w:rsidRPr="00881C6B" w:rsidRDefault="0082493A" w:rsidP="00752038">
      <w:pPr>
        <w:pStyle w:val="TF-AUTOR0"/>
        <w:rPr>
          <w:highlight w:val="yellow"/>
        </w:rPr>
      </w:pPr>
      <w:r>
        <w:t xml:space="preserve">Vinícius </w:t>
      </w:r>
      <w:proofErr w:type="spellStart"/>
      <w:r>
        <w:t>Luis</w:t>
      </w:r>
      <w:proofErr w:type="spellEnd"/>
      <w:r>
        <w:t xml:space="preserve"> da Silva</w:t>
      </w:r>
    </w:p>
    <w:p w14:paraId="04F0E178" w14:textId="37937F6E" w:rsidR="001E682E" w:rsidRPr="0082493A" w:rsidRDefault="00AF1A05" w:rsidP="0082493A">
      <w:pPr>
        <w:pStyle w:val="TF-AUTOR0"/>
        <w:rPr>
          <w:highlight w:val="yellow"/>
        </w:rPr>
      </w:pPr>
      <w:r>
        <w:t xml:space="preserve">Prof. </w:t>
      </w:r>
      <w:r w:rsidR="0082493A" w:rsidRPr="008B430C">
        <w:t xml:space="preserve">Aurélio Faustino </w:t>
      </w:r>
      <w:proofErr w:type="spellStart"/>
      <w:r w:rsidR="0082493A" w:rsidRPr="008B430C">
        <w:t>Hoppe</w:t>
      </w:r>
      <w:proofErr w:type="spellEnd"/>
      <w:r>
        <w:t xml:space="preserve"> - Orientador</w:t>
      </w:r>
    </w:p>
    <w:p w14:paraId="28066913" w14:textId="2008FA12"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E9DFBC9" w14:textId="2223FBD7" w:rsidR="00C579BD" w:rsidRDefault="00C579BD" w:rsidP="00104BFD">
      <w:pPr>
        <w:pStyle w:val="TF-TEXTO"/>
        <w:ind w:firstLine="0"/>
      </w:pPr>
      <w:r>
        <w:tab/>
        <w:t>Com a ascensão da pandemia de COVID-19, inúmeros países adotaram medidas rígidas de distanciamento social</w:t>
      </w:r>
      <w:r w:rsidR="00D8397C">
        <w:t>, sendo o</w:t>
      </w:r>
      <w:r w:rsidR="00263E6A">
        <w:t xml:space="preserve"> chamado</w:t>
      </w:r>
      <w:r>
        <w:t xml:space="preserve"> </w:t>
      </w:r>
      <w:proofErr w:type="spellStart"/>
      <w:r w:rsidRPr="00D36C43">
        <w:rPr>
          <w:i/>
          <w:iCs/>
        </w:rPr>
        <w:t>lockdown</w:t>
      </w:r>
      <w:proofErr w:type="spellEnd"/>
      <w:r w:rsidR="00D8397C">
        <w:rPr>
          <w:i/>
          <w:iCs/>
        </w:rPr>
        <w:t xml:space="preserve"> </w:t>
      </w:r>
      <w:r w:rsidR="00263E6A">
        <w:t>o</w:t>
      </w:r>
      <w:r w:rsidR="00D8397C" w:rsidRPr="00263E6A">
        <w:t xml:space="preserve"> </w:t>
      </w:r>
      <w:r w:rsidR="00263E6A" w:rsidRPr="00263E6A">
        <w:t>mais comum</w:t>
      </w:r>
      <w:r w:rsidRPr="00D36C43">
        <w:t>,</w:t>
      </w:r>
      <w:r>
        <w:t xml:space="preserve"> ou seja, a imposição </w:t>
      </w:r>
      <w:r w:rsidR="0092564B">
        <w:t>do confinamento de pessoas</w:t>
      </w:r>
      <w:r>
        <w:t xml:space="preserve"> por parte do estado. </w:t>
      </w:r>
      <w:r w:rsidR="00263E6A">
        <w:t>Tais</w:t>
      </w:r>
      <w:r>
        <w:t xml:space="preserve"> medidas </w:t>
      </w:r>
      <w:r w:rsidR="00150572">
        <w:t xml:space="preserve">vem </w:t>
      </w:r>
      <w:r>
        <w:t>surti</w:t>
      </w:r>
      <w:r w:rsidR="00150572">
        <w:t>ndo</w:t>
      </w:r>
      <w:r>
        <w:t xml:space="preserve"> diferentes resultado</w:t>
      </w:r>
      <w:r w:rsidR="0092564B">
        <w:t>s</w:t>
      </w:r>
      <w:r>
        <w:t xml:space="preserve"> ao redor do mundo, indicando </w:t>
      </w:r>
      <w:r w:rsidR="0092564B">
        <w:t>níveis de sucesso</w:t>
      </w:r>
      <w:r w:rsidR="00263E6A">
        <w:t xml:space="preserve"> conforme aceitação ou não da população</w:t>
      </w:r>
      <w:r w:rsidR="008B1279">
        <w:t xml:space="preserve"> ou dos gestores públicos</w:t>
      </w:r>
      <w:r>
        <w:t xml:space="preserve">. </w:t>
      </w:r>
      <w:r w:rsidR="004556F4">
        <w:t>No qual</w:t>
      </w:r>
      <w:r w:rsidR="0092564B">
        <w:t xml:space="preserve">, </w:t>
      </w:r>
      <w:r w:rsidR="00841915">
        <w:t xml:space="preserve">cabe ressaltar que </w:t>
      </w:r>
      <w:r w:rsidR="004556F4">
        <w:t xml:space="preserve">a adoção do confinamento durante um longo </w:t>
      </w:r>
      <w:proofErr w:type="gramStart"/>
      <w:r w:rsidR="004556F4">
        <w:t>período de tempo</w:t>
      </w:r>
      <w:proofErr w:type="gramEnd"/>
      <w:r w:rsidR="004556F4">
        <w:t xml:space="preserve"> causa</w:t>
      </w:r>
      <w:r w:rsidR="0092564B">
        <w:t xml:space="preserve"> </w:t>
      </w:r>
      <w:r w:rsidR="004556F4">
        <w:t>i</w:t>
      </w:r>
      <w:r w:rsidR="0092564B">
        <w:t>mpacto</w:t>
      </w:r>
      <w:r w:rsidR="004556F4">
        <w:t>s</w:t>
      </w:r>
      <w:r w:rsidR="0092564B">
        <w:t xml:space="preserve"> </w:t>
      </w:r>
      <w:r w:rsidR="004556F4">
        <w:t xml:space="preserve">profundos na </w:t>
      </w:r>
      <w:r w:rsidR="0092564B">
        <w:t>econ</w:t>
      </w:r>
      <w:r w:rsidR="004556F4">
        <w:t>o</w:t>
      </w:r>
      <w:r w:rsidR="0092564B">
        <w:t>mi</w:t>
      </w:r>
      <w:r w:rsidR="004556F4">
        <w:t>a, levando-as a recessão nos próximos anos</w:t>
      </w:r>
      <w:r>
        <w:t xml:space="preserve">. </w:t>
      </w:r>
      <w:r w:rsidR="00A8366C">
        <w:t xml:space="preserve">Diante </w:t>
      </w:r>
      <w:r w:rsidR="00742FA0">
        <w:t>desta situação</w:t>
      </w:r>
      <w:r>
        <w:t xml:space="preserve">, muitos países </w:t>
      </w:r>
      <w:r w:rsidR="00742FA0">
        <w:t>estão tentando</w:t>
      </w:r>
      <w:r>
        <w:t xml:space="preserve"> </w:t>
      </w:r>
      <w:commentRangeStart w:id="9"/>
      <w:r w:rsidR="004556F4">
        <w:t>re</w:t>
      </w:r>
      <w:r>
        <w:t xml:space="preserve">abrir </w:t>
      </w:r>
      <w:r w:rsidR="00C762EB">
        <w:t xml:space="preserve">novamente </w:t>
      </w:r>
      <w:r>
        <w:t>a economia</w:t>
      </w:r>
      <w:commentRangeEnd w:id="9"/>
      <w:r w:rsidR="00695829">
        <w:rPr>
          <w:rStyle w:val="Refdecomentrio"/>
        </w:rPr>
        <w:commentReference w:id="9"/>
      </w:r>
      <w:r>
        <w:t xml:space="preserve">, </w:t>
      </w:r>
      <w:r w:rsidR="0092564B">
        <w:t xml:space="preserve">removendo o </w:t>
      </w:r>
      <w:proofErr w:type="spellStart"/>
      <w:r w:rsidR="0092564B" w:rsidRPr="0092564B">
        <w:rPr>
          <w:i/>
          <w:iCs/>
        </w:rPr>
        <w:t>lockdown</w:t>
      </w:r>
      <w:proofErr w:type="spellEnd"/>
      <w:r w:rsidR="0092564B">
        <w:t xml:space="preserve"> e incentivando </w:t>
      </w:r>
      <w:r>
        <w:t>medidas para a prevenção do COVID-19</w:t>
      </w:r>
      <w:r w:rsidR="004556F4">
        <w:t xml:space="preserve"> (</w:t>
      </w:r>
      <w:r w:rsidR="00C46AF4">
        <w:t>GODIN</w:t>
      </w:r>
      <w:r w:rsidR="00C46AF4" w:rsidRPr="00C46AF4">
        <w:t xml:space="preserve"> </w:t>
      </w:r>
      <w:r w:rsidR="00C46AF4" w:rsidRPr="00643EF7">
        <w:rPr>
          <w:i/>
          <w:iCs/>
        </w:rPr>
        <w:t>et al</w:t>
      </w:r>
      <w:r w:rsidR="00C46AF4" w:rsidRPr="00C46AF4">
        <w:t>.</w:t>
      </w:r>
      <w:r w:rsidR="004556F4">
        <w:t>, 2020)</w:t>
      </w:r>
      <w:r>
        <w:t>.</w:t>
      </w:r>
    </w:p>
    <w:p w14:paraId="1060D622" w14:textId="1FF81430" w:rsidR="00A54816" w:rsidRDefault="00A54816" w:rsidP="00104BFD">
      <w:pPr>
        <w:pStyle w:val="TF-TEXTO"/>
        <w:ind w:firstLine="0"/>
      </w:pPr>
      <w:r>
        <w:tab/>
        <w:t xml:space="preserve">Na seção de “conselhos para o público” da Organização Mundial da </w:t>
      </w:r>
      <w:r w:rsidRPr="00643EF7">
        <w:t>Saúde</w:t>
      </w:r>
      <w:r w:rsidR="00C762EB" w:rsidRPr="00643EF7">
        <w:t xml:space="preserve"> (</w:t>
      </w:r>
      <w:r w:rsidR="00E7445E" w:rsidRPr="00643EF7">
        <w:t>2020</w:t>
      </w:r>
      <w:r w:rsidR="00C762EB" w:rsidRPr="00643EF7">
        <w:t>)</w:t>
      </w:r>
      <w:r w:rsidRPr="00643EF7">
        <w:t xml:space="preserve"> estão listadas algumas precauções que devem ser tomadas para conter a pandemia do COVID-19, </w:t>
      </w:r>
      <w:r w:rsidR="00C762EB" w:rsidRPr="00643EF7">
        <w:t>d</w:t>
      </w:r>
      <w:r w:rsidRPr="00643EF7">
        <w:t>entre elas est</w:t>
      </w:r>
      <w:r w:rsidR="00C762EB" w:rsidRPr="00643EF7">
        <w:t xml:space="preserve">ão </w:t>
      </w:r>
      <w:r w:rsidRPr="00643EF7">
        <w:t xml:space="preserve">o uso de máscaras, a constante higienização das mãos e o distanciamento social. Ainda </w:t>
      </w:r>
      <w:r w:rsidR="00A209A2" w:rsidRPr="00643EF7">
        <w:t>nessa</w:t>
      </w:r>
      <w:r w:rsidRPr="00643EF7">
        <w:t xml:space="preserve"> seção, está </w:t>
      </w:r>
      <w:r w:rsidR="00C762EB" w:rsidRPr="00643EF7">
        <w:t>estabelecido</w:t>
      </w:r>
      <w:r w:rsidRPr="00643EF7">
        <w:t xml:space="preserve"> como distanciamento social, uma medida de pelo menos 1 metro de dist</w:t>
      </w:r>
      <w:r w:rsidR="004B3E70" w:rsidRPr="00643EF7">
        <w:t>â</w:t>
      </w:r>
      <w:r w:rsidRPr="00643EF7">
        <w:t>ncia entre as pessoas.</w:t>
      </w:r>
      <w:r w:rsidR="00625F8B">
        <w:t xml:space="preserve"> Essas indicações são repassadas ao redor do mundo para governantes que tentam implementar políticas públicas para sua correta aplicação</w:t>
      </w:r>
      <w:r w:rsidR="007D29AE">
        <w:t>. P</w:t>
      </w:r>
      <w:r w:rsidR="006017CF">
        <w:t>orém</w:t>
      </w:r>
      <w:r w:rsidR="004B3E70">
        <w:t>,</w:t>
      </w:r>
      <w:r w:rsidR="006017CF">
        <w:t xml:space="preserve"> devido </w:t>
      </w:r>
      <w:r w:rsidR="007D29AE">
        <w:t>à</w:t>
      </w:r>
      <w:r w:rsidR="006017CF">
        <w:t xml:space="preserve"> natureza dessas medidas, é muito difícil monitorar com precisão se elas realmente estão sendo aplicadas com sucesso em larga escala, criando então uma situação </w:t>
      </w:r>
      <w:proofErr w:type="gramStart"/>
      <w:r w:rsidR="006017CF">
        <w:t>onde</w:t>
      </w:r>
      <w:proofErr w:type="gramEnd"/>
      <w:r w:rsidR="006017CF">
        <w:t xml:space="preserve"> a análise da eficiência dessas medidas</w:t>
      </w:r>
      <w:r w:rsidR="007A040D">
        <w:t xml:space="preserve"> é feita utilizando dados imprecisos</w:t>
      </w:r>
      <w:r w:rsidR="006017CF">
        <w:t>.</w:t>
      </w:r>
    </w:p>
    <w:p w14:paraId="3D5BB337" w14:textId="2E52C75D" w:rsidR="006017CF" w:rsidRDefault="006017CF" w:rsidP="00104BFD">
      <w:pPr>
        <w:pStyle w:val="TF-TEXTO"/>
        <w:ind w:firstLine="0"/>
      </w:pPr>
      <w:r>
        <w:tab/>
      </w:r>
      <w:r w:rsidR="004B3E70">
        <w:t xml:space="preserve">Neste </w:t>
      </w:r>
      <w:r w:rsidR="00C762EB">
        <w:t>sentido</w:t>
      </w:r>
      <w:r w:rsidR="004B3E70">
        <w:t>, t</w:t>
      </w:r>
      <w:r>
        <w:t>entativa</w:t>
      </w:r>
      <w:r w:rsidR="007909C0">
        <w:t>s</w:t>
      </w:r>
      <w:r>
        <w:t xml:space="preserve"> de uso da tecnologia para a coleta automatizada e precisa de métricas relacionadas as precauções para evitar o COVID-19 vem </w:t>
      </w:r>
      <w:r w:rsidR="00F11FE5">
        <w:t xml:space="preserve">sendo </w:t>
      </w:r>
      <w:r w:rsidR="009A6EF7">
        <w:t>feitas</w:t>
      </w:r>
      <w:r w:rsidR="00F11FE5">
        <w:t xml:space="preserve"> ao redor do mundo.</w:t>
      </w:r>
      <w:r w:rsidR="004B3E70">
        <w:t xml:space="preserve"> Por exemplo, e</w:t>
      </w:r>
      <w:r w:rsidR="00F11FE5">
        <w:t>m abril de 20</w:t>
      </w:r>
      <w:r w:rsidR="004B3E70">
        <w:t>20</w:t>
      </w:r>
      <w:r w:rsidR="00F11FE5">
        <w:t xml:space="preserve"> o governo do estado de São Paulo fechou uma parceria com as operadoras telefônicas Vivo, Claro, Oi e Tim no intuito de monitorar o distanciamento social no </w:t>
      </w:r>
      <w:commentRangeStart w:id="10"/>
      <w:r w:rsidR="00F11FE5">
        <w:t xml:space="preserve">estado. </w:t>
      </w:r>
      <w:commentRangeEnd w:id="10"/>
      <w:r w:rsidR="0007466D">
        <w:rPr>
          <w:rStyle w:val="Refdecomentrio"/>
        </w:rPr>
        <w:commentReference w:id="10"/>
      </w:r>
      <w:commentRangeStart w:id="11"/>
      <w:r w:rsidR="00F11FE5">
        <w:t>Utilizando</w:t>
      </w:r>
      <w:commentRangeEnd w:id="11"/>
      <w:r w:rsidR="0007466D">
        <w:rPr>
          <w:rStyle w:val="Refdecomentrio"/>
        </w:rPr>
        <w:commentReference w:id="11"/>
      </w:r>
      <w:r w:rsidR="00F11FE5">
        <w:t xml:space="preserve"> a localização geográfica de </w:t>
      </w:r>
      <w:r w:rsidR="007909C0">
        <w:t xml:space="preserve">aparelhos celulares de </w:t>
      </w:r>
      <w:r w:rsidR="00F11FE5">
        <w:t xml:space="preserve">seus cidadãos para coordenar ações de combate a pandemia. </w:t>
      </w:r>
    </w:p>
    <w:p w14:paraId="504F0C8A" w14:textId="265D21A2" w:rsidR="00104BFD" w:rsidRDefault="00C64C69" w:rsidP="00D26167">
      <w:pPr>
        <w:pStyle w:val="TF-TEXTO"/>
      </w:pPr>
      <w:r w:rsidRPr="00643EF7">
        <w:t>S</w:t>
      </w:r>
      <w:r w:rsidR="00D26167" w:rsidRPr="00643EF7">
        <w:t xml:space="preserve">egundo </w:t>
      </w:r>
      <w:proofErr w:type="spellStart"/>
      <w:r w:rsidR="00D26167" w:rsidRPr="00643EF7">
        <w:t>Eadicicco</w:t>
      </w:r>
      <w:proofErr w:type="spellEnd"/>
      <w:r w:rsidR="00D26167" w:rsidRPr="00643EF7">
        <w:t xml:space="preserve"> (2020),</w:t>
      </w:r>
      <w:r w:rsidRPr="00643EF7">
        <w:t xml:space="preserve"> </w:t>
      </w:r>
      <w:proofErr w:type="gramStart"/>
      <w:r w:rsidRPr="00643EF7">
        <w:t>outra alternativa</w:t>
      </w:r>
      <w:proofErr w:type="gramEnd"/>
      <w:r w:rsidR="00D26167" w:rsidRPr="00643EF7">
        <w:t xml:space="preserve"> seria a utilização de câmeras de segurança em locais que normalmente tem um grande fluxo de pessoas. Sendo </w:t>
      </w:r>
      <w:commentRangeStart w:id="12"/>
      <w:r w:rsidR="00D26167" w:rsidRPr="002E286C">
        <w:rPr>
          <w:highlight w:val="yellow"/>
          <w:rPrChange w:id="13" w:author="Andreza Sartori" w:date="2020-10-29T09:20:00Z">
            <w:rPr/>
          </w:rPrChange>
        </w:rPr>
        <w:t>assi</w:t>
      </w:r>
      <w:commentRangeEnd w:id="12"/>
      <w:r w:rsidR="002E286C">
        <w:rPr>
          <w:rStyle w:val="Refdecomentrio"/>
        </w:rPr>
        <w:commentReference w:id="12"/>
      </w:r>
      <w:r w:rsidR="00D26167" w:rsidRPr="002E286C">
        <w:rPr>
          <w:highlight w:val="yellow"/>
          <w:rPrChange w:id="14" w:author="Andreza Sartori" w:date="2020-10-29T09:20:00Z">
            <w:rPr/>
          </w:rPrChange>
        </w:rPr>
        <w:t>m</w:t>
      </w:r>
      <w:r w:rsidR="00D26167" w:rsidRPr="00643EF7">
        <w:t xml:space="preserve"> possível extrair informações sobre o distanciamento social nesses locais, </w:t>
      </w:r>
      <w:r w:rsidR="00D26167" w:rsidRPr="002E286C">
        <w:rPr>
          <w:highlight w:val="yellow"/>
          <w:rPrChange w:id="15" w:author="Andreza Sartori" w:date="2020-10-29T09:20:00Z">
            <w:rPr/>
          </w:rPrChange>
        </w:rPr>
        <w:t>ajudando</w:t>
      </w:r>
      <w:r w:rsidR="00D26167" w:rsidRPr="00643EF7">
        <w:t xml:space="preserve"> </w:t>
      </w:r>
      <w:r w:rsidR="00D26167" w:rsidRPr="002E286C">
        <w:rPr>
          <w:highlight w:val="yellow"/>
          <w:rPrChange w:id="16" w:author="Andreza Sartori" w:date="2020-10-29T09:20:00Z">
            <w:rPr/>
          </w:rPrChange>
        </w:rPr>
        <w:t>assim</w:t>
      </w:r>
      <w:r w:rsidR="00D26167" w:rsidRPr="00643EF7">
        <w:t xml:space="preserve"> gestores a tomar decisões com a </w:t>
      </w:r>
      <w:r w:rsidR="00D26167" w:rsidRPr="002E286C">
        <w:rPr>
          <w:highlight w:val="yellow"/>
          <w:rPrChange w:id="17" w:author="Andreza Sartori" w:date="2020-10-29T09:21:00Z">
            <w:rPr/>
          </w:rPrChange>
        </w:rPr>
        <w:t>ajuda</w:t>
      </w:r>
      <w:r w:rsidR="00D26167" w:rsidRPr="00643EF7">
        <w:t xml:space="preserve"> desses dados. Isso </w:t>
      </w:r>
      <w:commentRangeStart w:id="18"/>
      <w:r w:rsidR="00D26167" w:rsidRPr="00643EF7">
        <w:t>irá</w:t>
      </w:r>
      <w:commentRangeEnd w:id="18"/>
      <w:r w:rsidR="007E1D71">
        <w:rPr>
          <w:rStyle w:val="Refdecomentrio"/>
        </w:rPr>
        <w:commentReference w:id="18"/>
      </w:r>
      <w:r w:rsidR="00D26167" w:rsidRPr="00643EF7">
        <w:t xml:space="preserve"> aumentar a assertividade de decisões tomadas e potencialmente pode salvar vidas.</w:t>
      </w:r>
      <w:r w:rsidRPr="00643EF7">
        <w:t xml:space="preserve"> Ainda é destacado que sistemas com esse intuito já estão sendo testados, com um grande destaque sendo o chamado “</w:t>
      </w:r>
      <w:proofErr w:type="spellStart"/>
      <w:r w:rsidRPr="00643EF7">
        <w:rPr>
          <w:i/>
          <w:iCs/>
        </w:rPr>
        <w:t>Distant</w:t>
      </w:r>
      <w:proofErr w:type="spellEnd"/>
      <w:r w:rsidRPr="00643EF7">
        <w:rPr>
          <w:i/>
          <w:iCs/>
        </w:rPr>
        <w:t xml:space="preserve"> </w:t>
      </w:r>
      <w:proofErr w:type="spellStart"/>
      <w:r w:rsidRPr="00643EF7">
        <w:rPr>
          <w:i/>
          <w:iCs/>
        </w:rPr>
        <w:t>Assistant</w:t>
      </w:r>
      <w:proofErr w:type="spellEnd"/>
      <w:r w:rsidRPr="00643EF7">
        <w:t xml:space="preserve">” desenvolvido pela </w:t>
      </w:r>
      <w:proofErr w:type="spellStart"/>
      <w:r w:rsidRPr="00643EF7">
        <w:t>Amazon</w:t>
      </w:r>
      <w:proofErr w:type="spellEnd"/>
      <w:r w:rsidRPr="00643EF7">
        <w:t>.</w:t>
      </w:r>
    </w:p>
    <w:p w14:paraId="030B1C4A" w14:textId="2844B23C" w:rsidR="003D05B6" w:rsidRDefault="00841915" w:rsidP="0003182B">
      <w:pPr>
        <w:pStyle w:val="TF-TEXTO"/>
      </w:pPr>
      <w:r>
        <w:t>Ainda neste contexto, a</w:t>
      </w:r>
      <w:r w:rsidR="00917560">
        <w:t xml:space="preserve">tualmente existem muitos sistemas que fazem o uso de imagens de câmeras de segurança e técnicas de aprendizado de máquina para a extração de informações. Esses sistemas </w:t>
      </w:r>
      <w:r w:rsidR="0003182B">
        <w:t>flutuam em diferentes áreas de atuação, como a utilização de reconhecimento facial em câmeras de segurança</w:t>
      </w:r>
      <w:r w:rsidR="007D29AE">
        <w:t xml:space="preserve"> com a </w:t>
      </w:r>
      <w:commentRangeStart w:id="19"/>
      <w:r w:rsidR="007D29AE">
        <w:t>intensão</w:t>
      </w:r>
      <w:commentRangeEnd w:id="19"/>
      <w:r w:rsidR="00257C31">
        <w:rPr>
          <w:rStyle w:val="Refdecomentrio"/>
        </w:rPr>
        <w:commentReference w:id="19"/>
      </w:r>
      <w:r w:rsidR="007D29AE">
        <w:t xml:space="preserve"> de identificar e rastrear </w:t>
      </w:r>
      <w:r w:rsidR="00486ED2">
        <w:t>criminosos</w:t>
      </w:r>
      <w:r w:rsidR="007D29AE">
        <w:t xml:space="preserve"> em cidades movimentadas</w:t>
      </w:r>
      <w:r w:rsidR="0003182B">
        <w:t xml:space="preserve"> (SATARIANO, 2020)</w:t>
      </w:r>
      <w:r w:rsidR="007D29AE">
        <w:t>.</w:t>
      </w:r>
      <w:r w:rsidR="0003182B">
        <w:t xml:space="preserve"> </w:t>
      </w:r>
      <w:r w:rsidR="007D29AE">
        <w:t>A</w:t>
      </w:r>
      <w:r w:rsidR="0003182B">
        <w:t xml:space="preserve">té a otimização </w:t>
      </w:r>
      <w:r w:rsidR="007D29AE">
        <w:t xml:space="preserve">de fluxos de </w:t>
      </w:r>
      <w:r w:rsidR="00486ED2">
        <w:t>trânsito</w:t>
      </w:r>
      <w:r w:rsidR="007D29AE">
        <w:t xml:space="preserve"> por meio d</w:t>
      </w:r>
      <w:r w:rsidR="00486ED2">
        <w:t>a manipulação</w:t>
      </w:r>
      <w:r w:rsidR="007D29AE">
        <w:t xml:space="preserve"> </w:t>
      </w:r>
      <w:r w:rsidR="0003182B">
        <w:t xml:space="preserve">de luzes </w:t>
      </w:r>
      <w:r w:rsidR="00486ED2">
        <w:t>em</w:t>
      </w:r>
      <w:r w:rsidR="0003182B">
        <w:t xml:space="preserve"> semáforos (SHAVER, 2017).</w:t>
      </w:r>
      <w:r w:rsidR="00243B70">
        <w:t xml:space="preserve"> </w:t>
      </w:r>
    </w:p>
    <w:p w14:paraId="4DD13439" w14:textId="246EDBB1" w:rsidR="00C579BD" w:rsidRDefault="00C579BD" w:rsidP="00C579BD">
      <w:pPr>
        <w:pStyle w:val="TF-TEXTO"/>
        <w:ind w:firstLine="0"/>
      </w:pPr>
      <w:r>
        <w:tab/>
      </w:r>
      <w:commentRangeStart w:id="20"/>
      <w:r w:rsidR="008B1279">
        <w:t xml:space="preserve">Diante deste cenário, </w:t>
      </w:r>
      <w:commentRangeEnd w:id="20"/>
      <w:r w:rsidR="00382579">
        <w:rPr>
          <w:rStyle w:val="Refdecomentrio"/>
        </w:rPr>
        <w:commentReference w:id="20"/>
      </w:r>
      <w:r w:rsidR="008B1279">
        <w:t>e</w:t>
      </w:r>
      <w:r>
        <w:t>sse trabalho vem com uma proposta que ajuda o desenvolvimento de análises em cima do rastreamento de pessoas em um ambiente fechado baseado em coordenadas</w:t>
      </w:r>
      <w:r w:rsidR="00616EA2">
        <w:t xml:space="preserve"> cartesianas</w:t>
      </w:r>
      <w:r>
        <w:t xml:space="preserve">. O problema proposto será resolvido levando em consideração as medidas do local monitorado, </w:t>
      </w:r>
      <w:r w:rsidR="00104BFD">
        <w:t>buscando indicar</w:t>
      </w:r>
      <w:r>
        <w:t xml:space="preserve"> dist</w:t>
      </w:r>
      <w:ins w:id="21" w:author="Andreza Sartori" w:date="2020-10-29T09:27:00Z">
        <w:r w:rsidR="007F0E59">
          <w:t>â</w:t>
        </w:r>
      </w:ins>
      <w:del w:id="22" w:author="Andreza Sartori" w:date="2020-10-29T09:27:00Z">
        <w:r w:rsidDel="007F0E59">
          <w:delText>a</w:delText>
        </w:r>
      </w:del>
      <w:r>
        <w:t xml:space="preserve">ncias </w:t>
      </w:r>
      <w:del w:id="23" w:author="Andreza Sartori" w:date="2020-10-29T09:28:00Z">
        <w:r w:rsidDel="00705D27">
          <w:delText xml:space="preserve">realistas </w:delText>
        </w:r>
      </w:del>
      <w:ins w:id="24" w:author="Andreza Sartori" w:date="2020-10-29T09:28:00Z">
        <w:r w:rsidR="00705D27">
          <w:t xml:space="preserve">reais </w:t>
        </w:r>
      </w:ins>
      <w:r>
        <w:t xml:space="preserve">entre pessoas. Será desenvolvido um método que deverá ser facilmente extraído para diferentes sistemas, que por sua vez podem disponibilizar uma visualização desses dados, gerar alertas de acordo com algum parâmetro, ou o que for importante para o contexto no qual ele </w:t>
      </w:r>
      <w:r w:rsidR="0092564B">
        <w:t>será</w:t>
      </w:r>
      <w:r>
        <w:t xml:space="preserve"> utilizado. </w:t>
      </w:r>
    </w:p>
    <w:p w14:paraId="152C20A3" w14:textId="3A5ECBEC" w:rsidR="00F255FC" w:rsidRPr="007D10F2" w:rsidRDefault="00F255FC" w:rsidP="007D10F2">
      <w:pPr>
        <w:pStyle w:val="Ttulo2"/>
      </w:pPr>
      <w:bookmarkStart w:id="25" w:name="_Toc419598576"/>
      <w:bookmarkStart w:id="26" w:name="_Toc420721317"/>
      <w:bookmarkStart w:id="27" w:name="_Toc420721467"/>
      <w:bookmarkStart w:id="28" w:name="_Toc420721562"/>
      <w:bookmarkStart w:id="29" w:name="_Toc420721768"/>
      <w:bookmarkStart w:id="30" w:name="_Toc420723209"/>
      <w:bookmarkStart w:id="31" w:name="_Toc482682370"/>
      <w:bookmarkStart w:id="32" w:name="_Toc54164904"/>
      <w:bookmarkStart w:id="33" w:name="_Toc54165664"/>
      <w:bookmarkStart w:id="34" w:name="_Toc54169316"/>
      <w:bookmarkStart w:id="35" w:name="_Toc96347426"/>
      <w:bookmarkStart w:id="36" w:name="_Toc96357710"/>
      <w:bookmarkStart w:id="37" w:name="_Toc96491850"/>
      <w:bookmarkStart w:id="38" w:name="_Toc411603090"/>
      <w:r w:rsidRPr="007D10F2">
        <w:t>OBJETIVOS</w:t>
      </w:r>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4E5D93F5" w14:textId="68829283" w:rsidR="00C35E57" w:rsidRPr="00CC287C" w:rsidRDefault="0071653C" w:rsidP="0071653C">
      <w:pPr>
        <w:pStyle w:val="TF-TEXTO"/>
      </w:pPr>
      <w:r w:rsidRPr="00CC287C">
        <w:t>O objetivo</w:t>
      </w:r>
      <w:r w:rsidR="00290062" w:rsidRPr="00CC287C">
        <w:t xml:space="preserve"> deste trabalho é </w:t>
      </w:r>
      <w:r w:rsidR="00486ED2">
        <w:t>disponibilizar</w:t>
      </w:r>
      <w:r w:rsidR="00290062" w:rsidRPr="00CC287C">
        <w:t xml:space="preserve"> </w:t>
      </w:r>
      <w:r w:rsidRPr="00CC287C">
        <w:t xml:space="preserve">um método </w:t>
      </w:r>
      <w:del w:id="39" w:author="Andreza Sartori" w:date="2020-10-29T09:29:00Z">
        <w:r w:rsidR="00290062" w:rsidRPr="00CC287C" w:rsidDel="007F07CB">
          <w:delText xml:space="preserve">que seja </w:delText>
        </w:r>
      </w:del>
      <w:r w:rsidR="00290062" w:rsidRPr="00CC287C">
        <w:t xml:space="preserve">capaz de </w:t>
      </w:r>
      <w:r w:rsidRPr="00CC287C">
        <w:t>detec</w:t>
      </w:r>
      <w:r w:rsidR="00290062" w:rsidRPr="00CC287C">
        <w:t>tar</w:t>
      </w:r>
      <w:r w:rsidRPr="00CC287C">
        <w:t xml:space="preserve"> pessoas em imagens </w:t>
      </w:r>
      <w:r w:rsidR="00486ED2">
        <w:t xml:space="preserve">de câmeras de segurança </w:t>
      </w:r>
      <w:del w:id="40" w:author="Andreza Sartori" w:date="2020-10-29T09:30:00Z">
        <w:r w:rsidR="00486ED2" w:rsidDel="004B7510">
          <w:delText xml:space="preserve">as </w:delText>
        </w:r>
      </w:del>
      <w:r w:rsidR="00486ED2">
        <w:t>mapeando</w:t>
      </w:r>
      <w:ins w:id="41" w:author="Andreza Sartori" w:date="2020-10-29T09:30:00Z">
        <w:r w:rsidR="004B7510">
          <w:t>-as</w:t>
        </w:r>
      </w:ins>
      <w:r w:rsidRPr="00CC287C">
        <w:t xml:space="preserve"> para um plano 2D. </w:t>
      </w:r>
      <w:r w:rsidRPr="00CC287C">
        <w:rPr>
          <w:rStyle w:val="eop"/>
          <w:color w:val="000000"/>
          <w:sz w:val="22"/>
          <w:szCs w:val="22"/>
          <w:shd w:val="clear" w:color="auto" w:fill="FFFFFF"/>
        </w:rPr>
        <w:t> </w:t>
      </w:r>
      <w:r w:rsidRPr="00CC287C">
        <w:t xml:space="preserve"> </w:t>
      </w:r>
    </w:p>
    <w:p w14:paraId="770203D4" w14:textId="77777777" w:rsidR="00C35E57" w:rsidRPr="00CC287C" w:rsidRDefault="00C35E57" w:rsidP="00C35E57">
      <w:pPr>
        <w:pStyle w:val="TF-TEXTO"/>
      </w:pPr>
      <w:r w:rsidRPr="00CC287C">
        <w:t>Os objetivos específicos são:</w:t>
      </w:r>
    </w:p>
    <w:p w14:paraId="71581B9F" w14:textId="2126208D" w:rsidR="00290062" w:rsidRPr="00CC287C" w:rsidRDefault="00881C6B" w:rsidP="00C35E57">
      <w:pPr>
        <w:pStyle w:val="TF-ALNEA"/>
      </w:pPr>
      <w:r w:rsidRPr="00CC287C">
        <w:t xml:space="preserve">detectar pessoas </w:t>
      </w:r>
      <w:r w:rsidR="005C0195" w:rsidRPr="00CC287C">
        <w:t>a partir de câmeras de segurança</w:t>
      </w:r>
      <w:r w:rsidR="009631BC" w:rsidRPr="00CC287C">
        <w:t xml:space="preserve"> utilizando técnicas de aprendizado de máquina</w:t>
      </w:r>
      <w:r w:rsidR="00290062" w:rsidRPr="00CC287C">
        <w:t xml:space="preserve">; </w:t>
      </w:r>
    </w:p>
    <w:p w14:paraId="60684F82" w14:textId="0204BF71" w:rsidR="00881C6B" w:rsidRPr="00CC287C" w:rsidRDefault="009631BC" w:rsidP="00C35E57">
      <w:pPr>
        <w:pStyle w:val="TF-ALNEA"/>
      </w:pPr>
      <w:r w:rsidRPr="00CC287C">
        <w:t xml:space="preserve">estimar e </w:t>
      </w:r>
      <w:r w:rsidR="00881C6B" w:rsidRPr="00CC287C">
        <w:t>transforma</w:t>
      </w:r>
      <w:r w:rsidR="005C0195" w:rsidRPr="00CC287C">
        <w:t>r</w:t>
      </w:r>
      <w:r w:rsidR="00881C6B" w:rsidRPr="00CC287C">
        <w:t xml:space="preserve"> </w:t>
      </w:r>
      <w:r w:rsidR="005C0195" w:rsidRPr="00CC287C">
        <w:t>a</w:t>
      </w:r>
      <w:r w:rsidR="00881C6B" w:rsidRPr="00CC287C">
        <w:t xml:space="preserve"> detecção em coordenada</w:t>
      </w:r>
      <w:r w:rsidR="005C0195" w:rsidRPr="00CC287C">
        <w:t>s</w:t>
      </w:r>
      <w:r w:rsidR="00881C6B" w:rsidRPr="00CC287C">
        <w:t xml:space="preserve"> </w:t>
      </w:r>
      <w:r w:rsidR="005C0195" w:rsidRPr="00CC287C">
        <w:t>cartesianas</w:t>
      </w:r>
      <w:r w:rsidRPr="00CC287C">
        <w:t xml:space="preserve"> a partir de algoritmos de visão computacional</w:t>
      </w:r>
      <w:r w:rsidR="005C0195" w:rsidRPr="00CC287C">
        <w:t>;</w:t>
      </w:r>
    </w:p>
    <w:p w14:paraId="0B3102D5" w14:textId="60123871" w:rsidR="009631BC" w:rsidRPr="00CC287C" w:rsidRDefault="009631BC" w:rsidP="00C35E57">
      <w:pPr>
        <w:pStyle w:val="TF-ALNEA"/>
      </w:pPr>
      <w:r w:rsidRPr="00CC287C">
        <w:t>disponibilizar um mecanismo para visualização as movimentações na forma de um mapa de calor.</w:t>
      </w:r>
    </w:p>
    <w:p w14:paraId="423F7747" w14:textId="0DD7CB14" w:rsidR="00A9029C" w:rsidRPr="00CC287C" w:rsidRDefault="00A44581" w:rsidP="000911B9">
      <w:pPr>
        <w:pStyle w:val="Ttulo1"/>
      </w:pPr>
      <w:bookmarkStart w:id="42" w:name="_Toc419598587"/>
      <w:r w:rsidRPr="00CC287C">
        <w:lastRenderedPageBreak/>
        <w:t>trabalhos correlatos</w:t>
      </w:r>
    </w:p>
    <w:p w14:paraId="71B7033A" w14:textId="37730FA4" w:rsidR="00A44581" w:rsidRDefault="0076612F" w:rsidP="00A44581">
      <w:pPr>
        <w:pStyle w:val="TF-TEXTO"/>
      </w:pPr>
      <w:r w:rsidRPr="00CC287C">
        <w:t>Neste capítulo ser</w:t>
      </w:r>
      <w:r w:rsidR="00A44581" w:rsidRPr="00CC287C">
        <w:t>ão apresentados trabalhos com características semelhantes aos principais objetivos d</w:t>
      </w:r>
      <w:r w:rsidR="007D0720" w:rsidRPr="00CC287C">
        <w:t>o estudo proposto</w:t>
      </w:r>
      <w:r w:rsidR="00A44581" w:rsidRPr="00CC287C">
        <w:t xml:space="preserve">. </w:t>
      </w:r>
      <w:r w:rsidRPr="00CC287C">
        <w:t xml:space="preserve">A seção 2.1 apresenta o desenvolvimento de </w:t>
      </w:r>
      <w:r w:rsidR="00D65FB8" w:rsidRPr="00CC287C">
        <w:t>um</w:t>
      </w:r>
      <w:r w:rsidR="000242F8" w:rsidRPr="00CC287C">
        <w:t xml:space="preserve"> </w:t>
      </w:r>
      <w:r w:rsidR="000242F8" w:rsidRPr="00CC287C">
        <w:rPr>
          <w:i/>
          <w:iCs/>
        </w:rPr>
        <w:t>framework</w:t>
      </w:r>
      <w:r w:rsidR="000242F8" w:rsidRPr="00CC287C">
        <w:t xml:space="preserve"> para a </w:t>
      </w:r>
      <w:r w:rsidR="00C76FAF" w:rsidRPr="00CC287C">
        <w:t>detecção</w:t>
      </w:r>
      <w:r w:rsidR="000242F8" w:rsidRPr="00CC287C">
        <w:t xml:space="preserve"> e</w:t>
      </w:r>
      <w:r w:rsidR="008F7E42" w:rsidRPr="00CC287C">
        <w:t xml:space="preserve"> rastreamento em coordenadas 3D de múltiplas pessoas </w:t>
      </w:r>
      <w:r w:rsidR="00A44581" w:rsidRPr="00CC287C">
        <w:t>(</w:t>
      </w:r>
      <w:r w:rsidR="008F7E42" w:rsidRPr="00CC287C">
        <w:t>YANG</w:t>
      </w:r>
      <w:r w:rsidR="009656BF" w:rsidRPr="00CC287C">
        <w:t xml:space="preserve"> </w:t>
      </w:r>
      <w:r w:rsidR="00EA3729" w:rsidRPr="00EA3729">
        <w:rPr>
          <w:i/>
          <w:iCs/>
        </w:rPr>
        <w:t>et al.</w:t>
      </w:r>
      <w:r w:rsidR="00A44581" w:rsidRPr="00CC287C">
        <w:t>, 20</w:t>
      </w:r>
      <w:r w:rsidR="009656BF" w:rsidRPr="00CC287C">
        <w:t>20</w:t>
      </w:r>
      <w:r w:rsidR="00A44581" w:rsidRPr="00CC287C">
        <w:t>)</w:t>
      </w:r>
      <w:r w:rsidRPr="00CC287C">
        <w:t xml:space="preserve">. </w:t>
      </w:r>
      <w:del w:id="43" w:author="Andreza Sartori" w:date="2020-10-29T09:35:00Z">
        <w:r w:rsidRPr="00CC287C" w:rsidDel="00EF3C84">
          <w:delText xml:space="preserve">Na </w:delText>
        </w:r>
      </w:del>
      <w:ins w:id="44" w:author="Andreza Sartori" w:date="2020-10-29T09:35:00Z">
        <w:r w:rsidR="00EF3C84">
          <w:t>A</w:t>
        </w:r>
        <w:r w:rsidR="00EF3C84" w:rsidRPr="00CC287C">
          <w:t xml:space="preserve"> </w:t>
        </w:r>
      </w:ins>
      <w:r w:rsidRPr="00CC287C">
        <w:t xml:space="preserve">seção 2.2 aborda um </w:t>
      </w:r>
      <w:r w:rsidR="009656BF" w:rsidRPr="00CC287C">
        <w:t xml:space="preserve">comparativo de </w:t>
      </w:r>
      <w:r w:rsidR="00C76FAF" w:rsidRPr="00CC287C">
        <w:t>algoritmos</w:t>
      </w:r>
      <w:r w:rsidR="00234F29" w:rsidRPr="00CC287C">
        <w:t xml:space="preserve"> conhecidos de detecção de objetos em um cenário de </w:t>
      </w:r>
      <w:r w:rsidR="00C76FAF" w:rsidRPr="00CC287C">
        <w:t>cálculo</w:t>
      </w:r>
      <w:r w:rsidR="00234F29" w:rsidRPr="00CC287C">
        <w:t xml:space="preserve"> do índice de distanciamento social de pessoas em tempo real</w:t>
      </w:r>
      <w:r w:rsidR="00A44581" w:rsidRPr="00CC287C">
        <w:t xml:space="preserve"> (</w:t>
      </w:r>
      <w:r w:rsidR="00234F29" w:rsidRPr="00CC287C">
        <w:t xml:space="preserve">PUNN </w:t>
      </w:r>
      <w:r w:rsidR="00EA3729" w:rsidRPr="00EA3729">
        <w:rPr>
          <w:i/>
          <w:iCs/>
        </w:rPr>
        <w:t>et al.</w:t>
      </w:r>
      <w:r w:rsidR="00A44581" w:rsidRPr="00CC287C">
        <w:t>, 20</w:t>
      </w:r>
      <w:r w:rsidR="00234F29" w:rsidRPr="00CC287C">
        <w:t>20</w:t>
      </w:r>
      <w:r w:rsidR="00A44581" w:rsidRPr="00CC287C">
        <w:t>)</w:t>
      </w:r>
      <w:r w:rsidRPr="00CC287C">
        <w:t>. Por fim, a seção 2.3 discorr</w:t>
      </w:r>
      <w:r w:rsidR="00A44581" w:rsidRPr="00CC287C">
        <w:t xml:space="preserve">e </w:t>
      </w:r>
      <w:r w:rsidRPr="00CC287C">
        <w:t xml:space="preserve">sobre um </w:t>
      </w:r>
      <w:r w:rsidR="007A0060" w:rsidRPr="00CC287C">
        <w:t xml:space="preserve">estudo de algoritmos de visão </w:t>
      </w:r>
      <w:r w:rsidR="007A0060" w:rsidRPr="00B114C6">
        <w:t>computacional para o rastreamento e classificação de clientes e funcionários em</w:t>
      </w:r>
      <w:r w:rsidR="00C76FAF" w:rsidRPr="00B114C6">
        <w:t xml:space="preserve"> lojas de varejo</w:t>
      </w:r>
      <w:r w:rsidR="00A44581" w:rsidRPr="00B114C6">
        <w:t xml:space="preserve"> (</w:t>
      </w:r>
      <w:r w:rsidR="00C76FAF" w:rsidRPr="00B114C6">
        <w:t xml:space="preserve">MUSAV </w:t>
      </w:r>
      <w:r w:rsidR="00EA3729" w:rsidRPr="00EA3729">
        <w:rPr>
          <w:i/>
        </w:rPr>
        <w:t>et al.</w:t>
      </w:r>
      <w:r w:rsidR="00A44581" w:rsidRPr="00B114C6">
        <w:t>, 20</w:t>
      </w:r>
      <w:r w:rsidR="00C76FAF" w:rsidRPr="00B114C6">
        <w:t>20</w:t>
      </w:r>
      <w:r w:rsidR="00A44581" w:rsidRPr="00B114C6">
        <w:t>).</w:t>
      </w:r>
    </w:p>
    <w:p w14:paraId="4BC56702" w14:textId="26C89995" w:rsidR="00A44581" w:rsidRPr="00974C96" w:rsidRDefault="00797615" w:rsidP="00797615">
      <w:pPr>
        <w:pStyle w:val="Ttulo2"/>
        <w:rPr>
          <w:lang w:val="en-US"/>
        </w:rPr>
      </w:pPr>
      <w:r w:rsidRPr="00974C96">
        <w:rPr>
          <w:lang w:val="en-US"/>
        </w:rPr>
        <w:t>USING PANORAMIC VIDEOS FOR MULTI-PERSON LOCALIZATION AND TRACKING IN A 3D PANORAMIC COORDINATE</w:t>
      </w:r>
      <w:r w:rsidR="00A44581" w:rsidRPr="00974C96">
        <w:rPr>
          <w:lang w:val="en-US"/>
        </w:rPr>
        <w:t xml:space="preserve"> </w:t>
      </w:r>
    </w:p>
    <w:p w14:paraId="6F0D9948" w14:textId="50A35EDC" w:rsidR="00A44581" w:rsidRDefault="00FD0A3A" w:rsidP="00A44581">
      <w:pPr>
        <w:pStyle w:val="TF-TEXTO"/>
      </w:pPr>
      <w:r>
        <w:t xml:space="preserve">Yang </w:t>
      </w:r>
      <w:r w:rsidR="00EA3729" w:rsidRPr="00EA3729">
        <w:rPr>
          <w:i/>
        </w:rPr>
        <w:t>et al.</w:t>
      </w:r>
      <w:r w:rsidR="0076612F">
        <w:t xml:space="preserve"> (2020)</w:t>
      </w:r>
      <w:r>
        <w:t xml:space="preserve"> </w:t>
      </w:r>
      <w:r w:rsidR="0076612F">
        <w:t>construíram</w:t>
      </w:r>
      <w:r w:rsidR="000D5A58" w:rsidRPr="000D5A58">
        <w:t xml:space="preserve"> um </w:t>
      </w:r>
      <w:r w:rsidR="000D5A58" w:rsidRPr="00FE45AA">
        <w:rPr>
          <w:i/>
          <w:iCs/>
        </w:rPr>
        <w:t>framework</w:t>
      </w:r>
      <w:r w:rsidR="000D5A58" w:rsidRPr="000D5A58">
        <w:t xml:space="preserve"> para </w:t>
      </w:r>
      <w:r w:rsidR="00D465D9">
        <w:t>obter a localização</w:t>
      </w:r>
      <w:r w:rsidR="00D04353">
        <w:t xml:space="preserve"> e rastreamento</w:t>
      </w:r>
      <w:r w:rsidR="00D465D9">
        <w:t xml:space="preserve"> 3D </w:t>
      </w:r>
      <w:r w:rsidR="002A2E95">
        <w:t xml:space="preserve">de </w:t>
      </w:r>
      <w:r w:rsidR="003152BA">
        <w:t xml:space="preserve">múltiplas </w:t>
      </w:r>
      <w:r w:rsidR="002A2E95">
        <w:t xml:space="preserve">pessoas </w:t>
      </w:r>
      <w:r w:rsidR="000D5A58" w:rsidRPr="000D5A58">
        <w:t xml:space="preserve">a partir de </w:t>
      </w:r>
      <w:r w:rsidR="003152BA">
        <w:t>vídeos</w:t>
      </w:r>
      <w:r w:rsidR="00986D5D">
        <w:t xml:space="preserve"> </w:t>
      </w:r>
      <w:r w:rsidR="00FE45AA">
        <w:t>panorâmicos</w:t>
      </w:r>
      <w:r w:rsidR="000D5A58" w:rsidRPr="000D5A58">
        <w:t>.</w:t>
      </w:r>
      <w:r w:rsidR="008264C3">
        <w:t xml:space="preserve"> O </w:t>
      </w:r>
      <w:r w:rsidR="008264C3" w:rsidRPr="00FE45AA">
        <w:rPr>
          <w:i/>
          <w:iCs/>
        </w:rPr>
        <w:t>framework</w:t>
      </w:r>
      <w:r w:rsidR="0020231D">
        <w:rPr>
          <w:i/>
          <w:iCs/>
        </w:rPr>
        <w:t xml:space="preserve"> </w:t>
      </w:r>
      <w:r w:rsidR="0020231D">
        <w:t xml:space="preserve">proposto </w:t>
      </w:r>
      <w:r w:rsidR="00E40062">
        <w:t>é separado em quatro módulos</w:t>
      </w:r>
      <w:r w:rsidR="007234DE">
        <w:t xml:space="preserve">, </w:t>
      </w:r>
      <w:r w:rsidR="0076612F">
        <w:t xml:space="preserve">(i) </w:t>
      </w:r>
      <w:r w:rsidR="007234DE">
        <w:t xml:space="preserve">a detecção e estimativa de pose de pessoas dentro da imagem </w:t>
      </w:r>
      <w:r w:rsidR="0076612F">
        <w:t>(</w:t>
      </w:r>
      <w:proofErr w:type="spellStart"/>
      <w:r w:rsidR="0076612F">
        <w:t>ii</w:t>
      </w:r>
      <w:proofErr w:type="spellEnd"/>
      <w:r w:rsidR="0076612F">
        <w:t xml:space="preserve">) </w:t>
      </w:r>
      <w:r w:rsidR="005C7D88">
        <w:t>a transformação dessa detecção em um</w:t>
      </w:r>
      <w:r w:rsidR="002B6AE7">
        <w:t>a</w:t>
      </w:r>
      <w:r w:rsidR="005C7D88">
        <w:t xml:space="preserve"> coordenada geográfica </w:t>
      </w:r>
      <w:r w:rsidR="0076612F">
        <w:t>(</w:t>
      </w:r>
      <w:proofErr w:type="spellStart"/>
      <w:r w:rsidR="0076612F">
        <w:t>iii</w:t>
      </w:r>
      <w:proofErr w:type="spellEnd"/>
      <w:r w:rsidR="0076612F">
        <w:t xml:space="preserve">) </w:t>
      </w:r>
      <w:r w:rsidR="005C7D88">
        <w:t xml:space="preserve">o </w:t>
      </w:r>
      <w:r w:rsidR="002B6AE7">
        <w:t>cálculo</w:t>
      </w:r>
      <w:r w:rsidR="005C7D88">
        <w:t xml:space="preserve"> do custo de</w:t>
      </w:r>
      <w:r w:rsidR="002B6AE7">
        <w:t xml:space="preserve"> reincidência e </w:t>
      </w:r>
      <w:r w:rsidR="0076612F">
        <w:t>(</w:t>
      </w:r>
      <w:proofErr w:type="spellStart"/>
      <w:r w:rsidR="0076612F">
        <w:t>iv</w:t>
      </w:r>
      <w:proofErr w:type="spellEnd"/>
      <w:r w:rsidR="0076612F">
        <w:t xml:space="preserve">) </w:t>
      </w:r>
      <w:r w:rsidR="002B6AE7">
        <w:t>o rastreamento das múltiplas pessoas detectadas</w:t>
      </w:r>
      <w:r w:rsidR="00437854">
        <w:t xml:space="preserve">. </w:t>
      </w:r>
    </w:p>
    <w:p w14:paraId="6F406764" w14:textId="57E1F6B5" w:rsidR="005E4561" w:rsidRDefault="002B6AE7" w:rsidP="00B94E7F">
      <w:pPr>
        <w:pStyle w:val="TF-TEXTO"/>
      </w:pPr>
      <w:r>
        <w:t xml:space="preserve">Segundo Yang </w:t>
      </w:r>
      <w:r w:rsidR="00EA3729" w:rsidRPr="00EA3729">
        <w:rPr>
          <w:i/>
        </w:rPr>
        <w:t>et al.</w:t>
      </w:r>
      <w:r w:rsidR="0076612F">
        <w:t xml:space="preserve"> (202</w:t>
      </w:r>
      <w:commentRangeStart w:id="45"/>
      <w:r w:rsidR="0076612F">
        <w:t>0)</w:t>
      </w:r>
      <w:ins w:id="46" w:author="Andreza Sartori" w:date="2020-10-29T10:09:00Z">
        <w:r w:rsidR="00591B58">
          <w:t>,</w:t>
        </w:r>
      </w:ins>
      <w:r>
        <w:t xml:space="preserve"> </w:t>
      </w:r>
      <w:commentRangeEnd w:id="45"/>
      <w:r w:rsidR="00546E3C">
        <w:rPr>
          <w:rStyle w:val="Refdecomentrio"/>
        </w:rPr>
        <w:commentReference w:id="45"/>
      </w:r>
      <w:r w:rsidR="00F479BD">
        <w:t>o</w:t>
      </w:r>
      <w:r w:rsidR="00A02012">
        <w:t xml:space="preserve"> </w:t>
      </w:r>
      <w:r w:rsidR="008C02FC" w:rsidRPr="00F479BD">
        <w:rPr>
          <w:i/>
          <w:iCs/>
        </w:rPr>
        <w:t>framework</w:t>
      </w:r>
      <w:r w:rsidR="008C02FC">
        <w:t xml:space="preserve"> </w:t>
      </w:r>
      <w:r w:rsidR="00F13188">
        <w:t xml:space="preserve">disponibiliza </w:t>
      </w:r>
      <w:r w:rsidR="00A02012">
        <w:t>duas maneiras de se estimar as poses 2D de uma pessoa dentro de uma imagem</w:t>
      </w:r>
      <w:r w:rsidR="008F49E2">
        <w:t>.</w:t>
      </w:r>
      <w:r w:rsidR="00A02012">
        <w:t xml:space="preserve"> </w:t>
      </w:r>
      <w:r w:rsidR="008F49E2">
        <w:t>A</w:t>
      </w:r>
      <w:r w:rsidR="00A02012">
        <w:t xml:space="preserve"> primeira</w:t>
      </w:r>
      <w:r w:rsidR="0076612F">
        <w:t>,</w:t>
      </w:r>
      <w:r w:rsidR="00A02012">
        <w:t xml:space="preserve"> </w:t>
      </w:r>
      <w:r w:rsidR="00B02274">
        <w:t>chamad</w:t>
      </w:r>
      <w:r w:rsidR="008F49E2">
        <w:t>a</w:t>
      </w:r>
      <w:r w:rsidR="0076612F">
        <w:t xml:space="preserve"> de</w:t>
      </w:r>
      <w:r w:rsidR="00B02274">
        <w:t xml:space="preserve"> </w:t>
      </w:r>
      <w:proofErr w:type="spellStart"/>
      <w:r w:rsidR="00B02274" w:rsidRPr="00B02274">
        <w:rPr>
          <w:i/>
          <w:iCs/>
        </w:rPr>
        <w:t>bottom-up</w:t>
      </w:r>
      <w:proofErr w:type="spellEnd"/>
      <w:r w:rsidR="0076612F">
        <w:rPr>
          <w:i/>
          <w:iCs/>
        </w:rPr>
        <w:t>,</w:t>
      </w:r>
      <w:r w:rsidR="0076612F">
        <w:t xml:space="preserve"> utiliza</w:t>
      </w:r>
      <w:r w:rsidR="00B02274">
        <w:t xml:space="preserve"> </w:t>
      </w:r>
      <w:r w:rsidR="0012577B">
        <w:t xml:space="preserve">o </w:t>
      </w:r>
      <w:r w:rsidR="008C02FC">
        <w:t xml:space="preserve">algoritmo </w:t>
      </w:r>
      <w:r w:rsidR="0012577B">
        <w:t>de</w:t>
      </w:r>
      <w:r w:rsidR="008C02FC">
        <w:t xml:space="preserve"> detecção de objetos </w:t>
      </w:r>
      <w:proofErr w:type="spellStart"/>
      <w:r w:rsidR="007A3B9A" w:rsidRPr="007A3B9A">
        <w:t>You</w:t>
      </w:r>
      <w:proofErr w:type="spellEnd"/>
      <w:r w:rsidR="007A3B9A" w:rsidRPr="007A3B9A">
        <w:t xml:space="preserve"> </w:t>
      </w:r>
      <w:proofErr w:type="spellStart"/>
      <w:r w:rsidR="007A3B9A" w:rsidRPr="007A3B9A">
        <w:t>Only</w:t>
      </w:r>
      <w:proofErr w:type="spellEnd"/>
      <w:r w:rsidR="007A3B9A" w:rsidRPr="007A3B9A">
        <w:t xml:space="preserve"> Live </w:t>
      </w:r>
      <w:proofErr w:type="spellStart"/>
      <w:r w:rsidR="007A3B9A" w:rsidRPr="007A3B9A">
        <w:t>Once</w:t>
      </w:r>
      <w:proofErr w:type="spellEnd"/>
      <w:r w:rsidR="007A3B9A" w:rsidRPr="007A3B9A">
        <w:t xml:space="preserve"> </w:t>
      </w:r>
      <w:r w:rsidR="007A3B9A">
        <w:t>(</w:t>
      </w:r>
      <w:r w:rsidR="0012577B">
        <w:t>YOLO</w:t>
      </w:r>
      <w:r w:rsidR="007A3B9A">
        <w:t>)</w:t>
      </w:r>
      <w:r w:rsidR="0012577B">
        <w:t xml:space="preserve"> para localizar </w:t>
      </w:r>
      <w:r w:rsidR="008F49E2">
        <w:t>objetos da classe pessoa na imagem analisada</w:t>
      </w:r>
      <w:r w:rsidR="00DD3441">
        <w:t xml:space="preserve"> e dado o resultado da detecção, </w:t>
      </w:r>
      <w:commentRangeStart w:id="47"/>
      <w:r w:rsidR="00DD3441">
        <w:t>seria</w:t>
      </w:r>
      <w:commentRangeEnd w:id="47"/>
      <w:r w:rsidR="00EA534A">
        <w:rPr>
          <w:rStyle w:val="Refdecomentrio"/>
        </w:rPr>
        <w:commentReference w:id="47"/>
      </w:r>
      <w:r w:rsidR="00DD3441">
        <w:t xml:space="preserve"> utilizado o algoritmo </w:t>
      </w:r>
      <w:proofErr w:type="spellStart"/>
      <w:r w:rsidR="00DD3441">
        <w:t>PifPaf</w:t>
      </w:r>
      <w:proofErr w:type="spellEnd"/>
      <w:r w:rsidR="00EB5A2C">
        <w:t xml:space="preserve"> </w:t>
      </w:r>
      <w:r w:rsidR="00DD3441">
        <w:t xml:space="preserve">para estimar </w:t>
      </w:r>
      <w:r w:rsidR="00E97EBC">
        <w:t>suas respectivas</w:t>
      </w:r>
      <w:r w:rsidR="00DD3441">
        <w:t xml:space="preserve"> pose</w:t>
      </w:r>
      <w:r w:rsidR="00E97EBC">
        <w:t>s</w:t>
      </w:r>
      <w:r w:rsidR="00DD3441">
        <w:t xml:space="preserve"> 2D</w:t>
      </w:r>
      <w:r w:rsidR="008F49E2">
        <w:t xml:space="preserve">. </w:t>
      </w:r>
      <w:r w:rsidR="008C02FC">
        <w:t xml:space="preserve"> </w:t>
      </w:r>
      <w:r w:rsidR="0076612F">
        <w:t>Já a</w:t>
      </w:r>
      <w:r w:rsidR="008F49E2">
        <w:t xml:space="preserve"> segunda</w:t>
      </w:r>
      <w:r w:rsidR="0076612F">
        <w:t>,</w:t>
      </w:r>
      <w:r w:rsidR="008F49E2">
        <w:t xml:space="preserve"> </w:t>
      </w:r>
      <w:r w:rsidR="00E97EBC">
        <w:t>chamada</w:t>
      </w:r>
      <w:r w:rsidR="0076612F">
        <w:t xml:space="preserve"> de</w:t>
      </w:r>
      <w:r w:rsidR="008F49E2">
        <w:t xml:space="preserve"> </w:t>
      </w:r>
      <w:r w:rsidR="008F49E2" w:rsidRPr="008F49E2">
        <w:rPr>
          <w:i/>
          <w:iCs/>
        </w:rPr>
        <w:t>top-</w:t>
      </w:r>
      <w:proofErr w:type="spellStart"/>
      <w:r w:rsidR="008F49E2" w:rsidRPr="008F49E2">
        <w:rPr>
          <w:i/>
          <w:iCs/>
        </w:rPr>
        <w:t>down</w:t>
      </w:r>
      <w:proofErr w:type="spellEnd"/>
      <w:r w:rsidR="008F49E2" w:rsidRPr="008F49E2">
        <w:t>,</w:t>
      </w:r>
      <w:r w:rsidR="00E97EBC">
        <w:t xml:space="preserve"> </w:t>
      </w:r>
      <w:r w:rsidR="00AA0BB3">
        <w:t>realiza a detecção e a estimativa das poses 2D</w:t>
      </w:r>
      <w:r w:rsidR="0076612F">
        <w:t xml:space="preserve"> através do algoritmo </w:t>
      </w:r>
      <w:proofErr w:type="spellStart"/>
      <w:r w:rsidR="0076612F">
        <w:t>PifPaf</w:t>
      </w:r>
      <w:proofErr w:type="spellEnd"/>
      <w:r w:rsidR="00AA0BB3">
        <w:t>.</w:t>
      </w:r>
      <w:r w:rsidR="00B94E7F">
        <w:t xml:space="preserve"> A partir dos dados gerados pelas poses estimadas nas pessoas, </w:t>
      </w:r>
      <w:r w:rsidR="001129FE">
        <w:t xml:space="preserve">é feita uma transformação geométrica para o espaço 3D, utilizando </w:t>
      </w:r>
      <w:r w:rsidR="001D25B5">
        <w:t>a altura das pessoas como uma constante.</w:t>
      </w:r>
    </w:p>
    <w:p w14:paraId="259C3C25" w14:textId="529DE97D" w:rsidR="00AF1A05" w:rsidRDefault="00C53062" w:rsidP="0092564B">
      <w:pPr>
        <w:pStyle w:val="TF-TEXTO"/>
      </w:pPr>
      <w:r>
        <w:t xml:space="preserve">Yang </w:t>
      </w:r>
      <w:r w:rsidR="00EA3729" w:rsidRPr="00EA3729">
        <w:rPr>
          <w:i/>
        </w:rPr>
        <w:t>et al.</w:t>
      </w:r>
      <w:r w:rsidR="00A3544F">
        <w:t xml:space="preserve"> (2020)</w:t>
      </w:r>
      <w:r w:rsidR="0099020D">
        <w:t xml:space="preserve"> ressalta</w:t>
      </w:r>
      <w:r w:rsidR="009631BC">
        <w:t>m</w:t>
      </w:r>
      <w:r w:rsidR="0099020D">
        <w:t xml:space="preserve"> que </w:t>
      </w:r>
      <w:r w:rsidR="004C5FCF">
        <w:t xml:space="preserve">para fazer o rastreamento das pessoas detectadas são utilizados dois métodos </w:t>
      </w:r>
      <w:r w:rsidR="00C122C1">
        <w:t xml:space="preserve">para calcular o custo de </w:t>
      </w:r>
      <w:r w:rsidR="007404F0">
        <w:t xml:space="preserve">reincidência </w:t>
      </w:r>
      <w:r w:rsidR="008642B4">
        <w:t>entre um quadro e outro. Primeiramente</w:t>
      </w:r>
      <w:r w:rsidR="00E126DC">
        <w:t>,</w:t>
      </w:r>
      <w:r w:rsidR="008642B4">
        <w:t xml:space="preserve"> calcula</w:t>
      </w:r>
      <w:r w:rsidR="00E126DC">
        <w:t>-se</w:t>
      </w:r>
      <w:r w:rsidR="008642B4">
        <w:t xml:space="preserve"> o custo</w:t>
      </w:r>
      <w:r w:rsidR="00E126DC">
        <w:t>,</w:t>
      </w:r>
      <w:r w:rsidR="008642B4">
        <w:t xml:space="preserve"> </w:t>
      </w:r>
      <w:r w:rsidR="008437B7">
        <w:t xml:space="preserve">utilizando a </w:t>
      </w:r>
      <w:r w:rsidR="00163B65">
        <w:t xml:space="preserve">aparência </w:t>
      </w:r>
      <w:r w:rsidR="00E126DC">
        <w:t xml:space="preserve">assim como </w:t>
      </w:r>
      <w:r w:rsidR="006168EB">
        <w:t>algoritmo</w:t>
      </w:r>
      <w:r w:rsidR="00E126DC">
        <w:t>s</w:t>
      </w:r>
      <w:r w:rsidR="008C3DC3">
        <w:t xml:space="preserve"> </w:t>
      </w:r>
      <w:r w:rsidR="00C55676">
        <w:t xml:space="preserve">de aprendizado profundo para </w:t>
      </w:r>
      <w:r w:rsidR="00E126DC">
        <w:t>a</w:t>
      </w:r>
      <w:r w:rsidR="00C55676">
        <w:t xml:space="preserve"> </w:t>
      </w:r>
      <w:proofErr w:type="spellStart"/>
      <w:r w:rsidR="00C55676">
        <w:t>re-identificação</w:t>
      </w:r>
      <w:proofErr w:type="spellEnd"/>
      <w:r w:rsidR="00C55676">
        <w:t xml:space="preserve"> de pessoas.</w:t>
      </w:r>
      <w:r w:rsidR="00C07AF2">
        <w:t xml:space="preserve"> Logo em seguida</w:t>
      </w:r>
      <w:r w:rsidR="00EA3729">
        <w:t>,</w:t>
      </w:r>
      <w:r w:rsidR="00C07AF2">
        <w:t xml:space="preserve"> </w:t>
      </w:r>
      <w:r w:rsidR="00E126DC">
        <w:t>calcula-se</w:t>
      </w:r>
      <w:r w:rsidR="00C07AF2">
        <w:t xml:space="preserve"> o custo de </w:t>
      </w:r>
      <w:r w:rsidR="007404F0">
        <w:t>reincidência</w:t>
      </w:r>
      <w:r w:rsidR="00C07AF2">
        <w:t xml:space="preserve"> </w:t>
      </w:r>
      <w:r w:rsidR="00E126DC">
        <w:t>a partir</w:t>
      </w:r>
      <w:r w:rsidR="007F44F3">
        <w:t xml:space="preserve"> </w:t>
      </w:r>
      <w:r w:rsidR="00E126DC">
        <w:t>d</w:t>
      </w:r>
      <w:r w:rsidR="007F44F3">
        <w:t xml:space="preserve">a localização estimada da pessoa no espaço 3D, </w:t>
      </w:r>
      <w:r w:rsidR="00F75A49">
        <w:t>juntamente com</w:t>
      </w:r>
      <w:r w:rsidR="007F44F3">
        <w:t xml:space="preserve"> o filtro de </w:t>
      </w:r>
      <w:proofErr w:type="spellStart"/>
      <w:r w:rsidR="00E126DC">
        <w:t>K</w:t>
      </w:r>
      <w:r w:rsidR="007F44F3">
        <w:t>alman</w:t>
      </w:r>
      <w:proofErr w:type="spellEnd"/>
      <w:r w:rsidR="00DD339D">
        <w:t xml:space="preserve">. </w:t>
      </w:r>
      <w:r w:rsidR="00E126DC">
        <w:t>Por fim,</w:t>
      </w:r>
      <w:r w:rsidR="00DD339D">
        <w:t xml:space="preserve"> </w:t>
      </w:r>
      <w:r w:rsidR="00E126DC">
        <w:t xml:space="preserve">realiza-se </w:t>
      </w:r>
      <w:r w:rsidR="00DD339D">
        <w:t xml:space="preserve">a junção desses dois custos, </w:t>
      </w:r>
      <w:r w:rsidR="005916E3">
        <w:t>no qual</w:t>
      </w:r>
      <w:r w:rsidR="0030504D">
        <w:t xml:space="preserve"> as inst</w:t>
      </w:r>
      <w:r w:rsidR="00EA3729">
        <w:t>â</w:t>
      </w:r>
      <w:r w:rsidR="0030504D">
        <w:t>ncias de pessoas detectadas são rastreadas</w:t>
      </w:r>
      <w:r w:rsidR="005916E3">
        <w:t xml:space="preserve"> a partir do módulo de rastreamento das pessoas</w:t>
      </w:r>
      <w:r w:rsidR="00F948EA">
        <w:t xml:space="preserve">, conforme mostra a </w:t>
      </w:r>
      <w:commentRangeStart w:id="48"/>
      <w:r w:rsidR="00F948EA">
        <w:t>Figura 1</w:t>
      </w:r>
      <w:commentRangeEnd w:id="48"/>
      <w:r w:rsidR="00246646">
        <w:rPr>
          <w:rStyle w:val="Refdecomentrio"/>
        </w:rPr>
        <w:commentReference w:id="48"/>
      </w:r>
      <w:r w:rsidR="005916E3">
        <w:t>.</w:t>
      </w:r>
    </w:p>
    <w:p w14:paraId="09443A74" w14:textId="3757726E" w:rsidR="00025083" w:rsidRDefault="00025083" w:rsidP="00551490">
      <w:pPr>
        <w:pStyle w:val="TF-LEGENDA"/>
      </w:pPr>
      <w:r>
        <w:t xml:space="preserve">Figura </w:t>
      </w:r>
      <w:r w:rsidR="00F948EA">
        <w:t xml:space="preserve">1 </w:t>
      </w:r>
      <w:r w:rsidR="00EA3729">
        <w:t>–</w:t>
      </w:r>
      <w:r>
        <w:t xml:space="preserve"> </w:t>
      </w:r>
      <w:r w:rsidR="00EA3729">
        <w:t xml:space="preserve">Estrutura do </w:t>
      </w:r>
      <w:r w:rsidR="00EA3729" w:rsidRPr="00EA3729">
        <w:rPr>
          <w:i/>
          <w:iCs/>
        </w:rPr>
        <w:t>framework</w:t>
      </w:r>
      <w:r>
        <w:t>.</w:t>
      </w:r>
    </w:p>
    <w:p w14:paraId="0AB38588" w14:textId="26E14E81" w:rsidR="00025083" w:rsidRDefault="00025083" w:rsidP="00551490">
      <w:pPr>
        <w:pStyle w:val="TF-FIGURA"/>
      </w:pPr>
      <w:r w:rsidRPr="00D0502A">
        <w:rPr>
          <w:noProof/>
          <w:bdr w:val="single" w:sz="4" w:space="0" w:color="auto"/>
        </w:rPr>
        <w:drawing>
          <wp:inline distT="0" distB="0" distL="0" distR="0" wp14:anchorId="5A52D111" wp14:editId="231FFE58">
            <wp:extent cx="5704764" cy="2220048"/>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60" b="5323"/>
                    <a:stretch/>
                  </pic:blipFill>
                  <pic:spPr bwMode="auto">
                    <a:xfrm>
                      <a:off x="0" y="0"/>
                      <a:ext cx="5852409" cy="2277505"/>
                    </a:xfrm>
                    <a:prstGeom prst="rect">
                      <a:avLst/>
                    </a:prstGeom>
                    <a:noFill/>
                    <a:ln>
                      <a:noFill/>
                    </a:ln>
                    <a:extLst>
                      <a:ext uri="{53640926-AAD7-44D8-BBD7-CCE9431645EC}">
                        <a14:shadowObscured xmlns:a14="http://schemas.microsoft.com/office/drawing/2010/main"/>
                      </a:ext>
                    </a:extLst>
                  </pic:spPr>
                </pic:pic>
              </a:graphicData>
            </a:graphic>
          </wp:inline>
        </w:drawing>
      </w:r>
    </w:p>
    <w:p w14:paraId="2C8D6E9A" w14:textId="5A46BB31" w:rsidR="00025083" w:rsidRPr="00974C96" w:rsidRDefault="00025083" w:rsidP="00551490">
      <w:pPr>
        <w:pStyle w:val="TF-FONTE"/>
        <w:rPr>
          <w:lang w:val="en-US"/>
        </w:rPr>
      </w:pPr>
      <w:r w:rsidRPr="00974C96">
        <w:rPr>
          <w:lang w:val="en-US"/>
        </w:rPr>
        <w:t xml:space="preserve">Fonte: </w:t>
      </w:r>
      <w:r w:rsidR="00AF1A05" w:rsidRPr="00974C96">
        <w:rPr>
          <w:lang w:val="en-US"/>
        </w:rPr>
        <w:t xml:space="preserve">Yang </w:t>
      </w:r>
      <w:r w:rsidRPr="00974C96">
        <w:rPr>
          <w:lang w:val="en-US"/>
        </w:rPr>
        <w:t>et al (2020).</w:t>
      </w:r>
    </w:p>
    <w:p w14:paraId="69F80C7B" w14:textId="75303ACE" w:rsidR="003D0670" w:rsidRDefault="0086554E" w:rsidP="00E475BF">
      <w:pPr>
        <w:pStyle w:val="TF-TEXTO"/>
      </w:pPr>
      <w:r w:rsidRPr="00974C96">
        <w:rPr>
          <w:lang w:val="en-US"/>
        </w:rPr>
        <w:t xml:space="preserve">Yang </w:t>
      </w:r>
      <w:r w:rsidR="00EA3729" w:rsidRPr="00974C96">
        <w:rPr>
          <w:i/>
          <w:lang w:val="en-US"/>
        </w:rPr>
        <w:t>et al.</w:t>
      </w:r>
      <w:r w:rsidR="000000F4" w:rsidRPr="00974C96">
        <w:rPr>
          <w:lang w:val="en-US"/>
        </w:rPr>
        <w:t xml:space="preserve"> </w:t>
      </w:r>
      <w:r w:rsidR="000000F4">
        <w:t>(2020)</w:t>
      </w:r>
      <w:r>
        <w:t xml:space="preserve"> </w:t>
      </w:r>
      <w:r w:rsidR="005916E3">
        <w:t>construíram</w:t>
      </w:r>
      <w:r>
        <w:t xml:space="preserve"> uma base de imagens</w:t>
      </w:r>
      <w:r w:rsidR="00150572">
        <w:t xml:space="preserve"> chamada de</w:t>
      </w:r>
      <w:r w:rsidR="00E00566">
        <w:t xml:space="preserve"> </w:t>
      </w:r>
      <w:proofErr w:type="spellStart"/>
      <w:r w:rsidR="0082493A" w:rsidRPr="00AF1A05">
        <w:rPr>
          <w:i/>
          <w:iCs/>
        </w:rPr>
        <w:t>Multi-person</w:t>
      </w:r>
      <w:proofErr w:type="spellEnd"/>
      <w:r w:rsidR="0082493A" w:rsidRPr="00AF1A05">
        <w:rPr>
          <w:i/>
          <w:iCs/>
        </w:rPr>
        <w:t xml:space="preserve"> </w:t>
      </w:r>
      <w:proofErr w:type="spellStart"/>
      <w:r w:rsidR="0082493A" w:rsidRPr="00AF1A05">
        <w:rPr>
          <w:i/>
          <w:iCs/>
        </w:rPr>
        <w:t>Panoramic</w:t>
      </w:r>
      <w:proofErr w:type="spellEnd"/>
      <w:r w:rsidR="0082493A" w:rsidRPr="00AF1A05">
        <w:rPr>
          <w:i/>
          <w:iCs/>
        </w:rPr>
        <w:t xml:space="preserve"> </w:t>
      </w:r>
      <w:proofErr w:type="spellStart"/>
      <w:r w:rsidR="0082493A" w:rsidRPr="00AF1A05">
        <w:rPr>
          <w:i/>
          <w:iCs/>
        </w:rPr>
        <w:t>Localization</w:t>
      </w:r>
      <w:proofErr w:type="spellEnd"/>
      <w:r w:rsidR="0082493A" w:rsidRPr="00AF1A05">
        <w:rPr>
          <w:i/>
          <w:iCs/>
        </w:rPr>
        <w:t xml:space="preserve"> </w:t>
      </w:r>
      <w:proofErr w:type="spellStart"/>
      <w:r w:rsidR="0082493A" w:rsidRPr="00AF1A05">
        <w:rPr>
          <w:i/>
          <w:iCs/>
        </w:rPr>
        <w:t>and</w:t>
      </w:r>
      <w:proofErr w:type="spellEnd"/>
      <w:r w:rsidR="0082493A" w:rsidRPr="00AF1A05">
        <w:rPr>
          <w:i/>
          <w:iCs/>
        </w:rPr>
        <w:t xml:space="preserve"> Tracking</w:t>
      </w:r>
      <w:r w:rsidR="00BC7AE4">
        <w:t xml:space="preserve"> (</w:t>
      </w:r>
      <w:r w:rsidR="00BC7AE4" w:rsidRPr="00025083">
        <w:t>MPLT</w:t>
      </w:r>
      <w:r w:rsidR="00BC7AE4">
        <w:t>)</w:t>
      </w:r>
      <w:r w:rsidR="00E00566">
        <w:t>,</w:t>
      </w:r>
      <w:r>
        <w:t xml:space="preserve"> </w:t>
      </w:r>
      <w:r w:rsidR="0037423B">
        <w:t xml:space="preserve">para avaliar a performance </w:t>
      </w:r>
      <w:proofErr w:type="gramStart"/>
      <w:r w:rsidR="0037423B">
        <w:t>do</w:t>
      </w:r>
      <w:proofErr w:type="gramEnd"/>
      <w:r w:rsidR="0037423B">
        <w:t xml:space="preserve"> </w:t>
      </w:r>
      <w:r w:rsidR="00F75A49" w:rsidRPr="00F75A49">
        <w:rPr>
          <w:i/>
          <w:iCs/>
        </w:rPr>
        <w:t>framework</w:t>
      </w:r>
      <w:r w:rsidR="009A2E54">
        <w:t xml:space="preserve"> em relação a localização 3D panorâmica e </w:t>
      </w:r>
      <w:ins w:id="49" w:author="Andreza Sartori" w:date="2020-10-29T09:42:00Z">
        <w:r w:rsidR="006D37F2">
          <w:t xml:space="preserve">o </w:t>
        </w:r>
      </w:ins>
      <w:r w:rsidR="009A2E54">
        <w:t>rastreamento. A</w:t>
      </w:r>
      <w:r w:rsidR="008B4801">
        <w:t xml:space="preserve">lém disso, </w:t>
      </w:r>
      <w:r w:rsidR="009A2E54">
        <w:t xml:space="preserve">também </w:t>
      </w:r>
      <w:r w:rsidR="008B4801">
        <w:t xml:space="preserve">foram feitos testes utilizando a base de imagens </w:t>
      </w:r>
      <w:r w:rsidR="00CA7020">
        <w:t xml:space="preserve">KITTI </w:t>
      </w:r>
      <w:r w:rsidR="00CA7020" w:rsidRPr="00150572">
        <w:t xml:space="preserve">Vision Benchmark </w:t>
      </w:r>
      <w:proofErr w:type="spellStart"/>
      <w:r w:rsidR="00CA7020" w:rsidRPr="00150572">
        <w:t>Suite</w:t>
      </w:r>
      <w:proofErr w:type="spellEnd"/>
      <w:r w:rsidR="00CA7020" w:rsidRPr="003931FF">
        <w:t xml:space="preserve"> </w:t>
      </w:r>
      <w:r w:rsidR="002B069A">
        <w:t>para avaliar a localização 3D de única visão</w:t>
      </w:r>
      <w:r w:rsidR="00C71171">
        <w:t xml:space="preserve"> e</w:t>
      </w:r>
      <w:r w:rsidR="009C0FE3">
        <w:t xml:space="preserve"> a</w:t>
      </w:r>
      <w:r w:rsidR="00C71171">
        <w:t xml:space="preserve"> </w:t>
      </w:r>
      <w:r w:rsidR="00E410E5">
        <w:t xml:space="preserve">3D </w:t>
      </w:r>
      <w:proofErr w:type="spellStart"/>
      <w:r w:rsidR="00794642" w:rsidRPr="00CA2441">
        <w:rPr>
          <w:i/>
          <w:iCs/>
        </w:rPr>
        <w:t>Multi</w:t>
      </w:r>
      <w:proofErr w:type="spellEnd"/>
      <w:r w:rsidR="00794642" w:rsidRPr="00CA2441">
        <w:rPr>
          <w:i/>
          <w:iCs/>
        </w:rPr>
        <w:t xml:space="preserve"> </w:t>
      </w:r>
      <w:proofErr w:type="spellStart"/>
      <w:r w:rsidR="00794642" w:rsidRPr="00CA2441">
        <w:rPr>
          <w:i/>
          <w:iCs/>
        </w:rPr>
        <w:t>Object</w:t>
      </w:r>
      <w:proofErr w:type="spellEnd"/>
      <w:r w:rsidR="00794642" w:rsidRPr="00CA2441">
        <w:rPr>
          <w:i/>
          <w:iCs/>
        </w:rPr>
        <w:t xml:space="preserve"> Tracking</w:t>
      </w:r>
      <w:r w:rsidR="00794642">
        <w:t xml:space="preserve"> (</w:t>
      </w:r>
      <w:r w:rsidR="00E410E5">
        <w:t>MOT</w:t>
      </w:r>
      <w:r w:rsidR="00794642">
        <w:t>)</w:t>
      </w:r>
      <w:r w:rsidR="009C0FE3">
        <w:t xml:space="preserve"> para verificar a eficiência em relação a localização 3D de única visão e rastreamento.</w:t>
      </w:r>
    </w:p>
    <w:p w14:paraId="7CB77A41" w14:textId="74075201" w:rsidR="00A83861" w:rsidRDefault="00EC452F" w:rsidP="008F4C9B">
      <w:pPr>
        <w:pStyle w:val="TF-TEXTO"/>
      </w:pPr>
      <w:commentRangeStart w:id="50"/>
      <w:r>
        <w:t xml:space="preserve">Segundo </w:t>
      </w:r>
      <w:commentRangeEnd w:id="50"/>
      <w:r w:rsidR="00EF6FE5">
        <w:rPr>
          <w:rStyle w:val="Refdecomentrio"/>
        </w:rPr>
        <w:commentReference w:id="50"/>
      </w:r>
      <w:r>
        <w:t xml:space="preserve">Yang </w:t>
      </w:r>
      <w:r w:rsidR="00EA3729" w:rsidRPr="00EA3729">
        <w:rPr>
          <w:i/>
        </w:rPr>
        <w:t>et al.</w:t>
      </w:r>
      <w:r>
        <w:t xml:space="preserve"> (2020)</w:t>
      </w:r>
      <w:ins w:id="51" w:author="Andreza Sartori" w:date="2020-10-29T10:09:00Z">
        <w:r w:rsidR="00591B58">
          <w:t>,</w:t>
        </w:r>
      </w:ins>
      <w:r>
        <w:t xml:space="preserve"> foram realizados testes com três limites, 0,5m, 1,0m e 2,0m na base de imagens KITTI, comparando a performance </w:t>
      </w:r>
      <w:r w:rsidR="00E475BF">
        <w:t xml:space="preserve">com outros três algoritmos, o </w:t>
      </w:r>
      <w:r w:rsidRPr="00EC452F">
        <w:t>Mono3D</w:t>
      </w:r>
      <w:r w:rsidR="00D14946">
        <w:t xml:space="preserve"> (XIAOZHI </w:t>
      </w:r>
      <w:r w:rsidR="00EA3729" w:rsidRPr="00EA3729">
        <w:rPr>
          <w:i/>
        </w:rPr>
        <w:t>et al.</w:t>
      </w:r>
      <w:r w:rsidR="00D14946">
        <w:t>, 2016)</w:t>
      </w:r>
      <w:r w:rsidRPr="00EC452F">
        <w:t xml:space="preserve">, </w:t>
      </w:r>
      <w:r w:rsidR="00E475BF">
        <w:t xml:space="preserve">o </w:t>
      </w:r>
      <w:proofErr w:type="spellStart"/>
      <w:r w:rsidRPr="00EC452F">
        <w:t>SAMono</w:t>
      </w:r>
      <w:proofErr w:type="spellEnd"/>
      <w:r w:rsidR="00D14946">
        <w:t xml:space="preserve"> (WEI </w:t>
      </w:r>
      <w:r w:rsidR="00EA3729" w:rsidRPr="00EA3729">
        <w:rPr>
          <w:i/>
        </w:rPr>
        <w:t>et al.</w:t>
      </w:r>
      <w:r w:rsidR="00D14946">
        <w:t>, 2018)</w:t>
      </w:r>
      <w:r w:rsidRPr="00EC452F">
        <w:t xml:space="preserve">, </w:t>
      </w:r>
      <w:r w:rsidR="00E475BF">
        <w:t xml:space="preserve">o </w:t>
      </w:r>
      <w:proofErr w:type="spellStart"/>
      <w:r w:rsidRPr="00EC452F">
        <w:t>MonoDepth</w:t>
      </w:r>
      <w:proofErr w:type="spellEnd"/>
      <w:r w:rsidR="00D14946">
        <w:t xml:space="preserve"> (GODARD, AODHA, BROSTOW, 2017)</w:t>
      </w:r>
      <w:r w:rsidRPr="00EC452F">
        <w:t xml:space="preserve"> </w:t>
      </w:r>
      <w:r w:rsidR="00E475BF" w:rsidRPr="00EC452F">
        <w:t xml:space="preserve">e </w:t>
      </w:r>
      <w:r w:rsidR="00E475BF">
        <w:t xml:space="preserve">o </w:t>
      </w:r>
      <w:proofErr w:type="spellStart"/>
      <w:r w:rsidRPr="00EC452F">
        <w:t>Monoloco</w:t>
      </w:r>
      <w:proofErr w:type="spellEnd"/>
      <w:r w:rsidR="00D14946">
        <w:t xml:space="preserve"> (</w:t>
      </w:r>
      <w:r w:rsidR="00200C41">
        <w:t>BERTONI,  KREISS, ALAHI, 2019</w:t>
      </w:r>
      <w:r w:rsidR="00D14946">
        <w:t>)</w:t>
      </w:r>
      <w:r w:rsidR="00E475BF">
        <w:t xml:space="preserve">. </w:t>
      </w:r>
    </w:p>
    <w:p w14:paraId="7BAE357D" w14:textId="32751A1D" w:rsidR="008F4C9B" w:rsidRDefault="00E475BF" w:rsidP="008F4C9B">
      <w:pPr>
        <w:pStyle w:val="TF-TEXTO"/>
      </w:pPr>
      <w:r>
        <w:lastRenderedPageBreak/>
        <w:t xml:space="preserve">Yang </w:t>
      </w:r>
      <w:r w:rsidR="00EA3729" w:rsidRPr="00EA3729">
        <w:rPr>
          <w:i/>
        </w:rPr>
        <w:t>et al.</w:t>
      </w:r>
      <w:r>
        <w:t xml:space="preserve"> (2020) ressalta</w:t>
      </w:r>
      <w:r w:rsidR="00043D2A">
        <w:t>m</w:t>
      </w:r>
      <w:r>
        <w:t xml:space="preserve"> que o algoritmo possui uma boa generalização, visto que os resultados colocam o </w:t>
      </w:r>
      <w:r w:rsidR="00F75A49" w:rsidRPr="00F75A49">
        <w:rPr>
          <w:i/>
          <w:iCs/>
        </w:rPr>
        <w:t>framework</w:t>
      </w:r>
      <w:r>
        <w:t xml:space="preserve"> desenvolvido em segundo lugar em termos de localização 3D de única visão, conseguindo uma precisão de 22,0%, 39,4% e 63,2% dado seus respectivos limites.</w:t>
      </w:r>
      <w:r w:rsidR="00E67C3E">
        <w:t xml:space="preserve"> N</w:t>
      </w:r>
      <w:r>
        <w:t>a base 3D MOT,</w:t>
      </w:r>
      <w:r w:rsidR="003C3B52">
        <w:t xml:space="preserve"> Yang </w:t>
      </w:r>
      <w:r w:rsidR="00EA3729" w:rsidRPr="00EA3729">
        <w:rPr>
          <w:i/>
        </w:rPr>
        <w:t>et al.</w:t>
      </w:r>
      <w:r w:rsidR="003C3B52">
        <w:t xml:space="preserve"> (2020) realizaram</w:t>
      </w:r>
      <w:r>
        <w:t xml:space="preserve"> teste</w:t>
      </w:r>
      <w:r w:rsidR="003C3B52">
        <w:t>s</w:t>
      </w:r>
      <w:r>
        <w:t xml:space="preserve"> </w:t>
      </w:r>
      <w:r w:rsidR="00025083">
        <w:t xml:space="preserve">utilizando a métrica </w:t>
      </w:r>
      <w:proofErr w:type="spellStart"/>
      <w:r w:rsidR="00AF1A05" w:rsidRPr="00AF1A05">
        <w:rPr>
          <w:i/>
          <w:iCs/>
        </w:rPr>
        <w:t>Multi</w:t>
      </w:r>
      <w:proofErr w:type="spellEnd"/>
      <w:r w:rsidR="00AF1A05" w:rsidRPr="00AF1A05">
        <w:rPr>
          <w:i/>
          <w:iCs/>
        </w:rPr>
        <w:t xml:space="preserve"> </w:t>
      </w:r>
      <w:proofErr w:type="spellStart"/>
      <w:r w:rsidR="00AF1A05" w:rsidRPr="00AF1A05">
        <w:rPr>
          <w:i/>
          <w:iCs/>
        </w:rPr>
        <w:t>Object</w:t>
      </w:r>
      <w:proofErr w:type="spellEnd"/>
      <w:r w:rsidR="00AF1A05" w:rsidRPr="00AF1A05">
        <w:rPr>
          <w:i/>
          <w:iCs/>
        </w:rPr>
        <w:t xml:space="preserve"> Tracking </w:t>
      </w:r>
      <w:proofErr w:type="spellStart"/>
      <w:r w:rsidR="00AF1A05" w:rsidRPr="00AF1A05">
        <w:rPr>
          <w:i/>
          <w:iCs/>
        </w:rPr>
        <w:t>Accuracy</w:t>
      </w:r>
      <w:proofErr w:type="spellEnd"/>
      <w:r w:rsidR="00AF1A05">
        <w:t xml:space="preserve"> (</w:t>
      </w:r>
      <w:r w:rsidR="003525CC">
        <w:t>MOTA</w:t>
      </w:r>
      <w:r w:rsidR="00AF1A05">
        <w:t>)</w:t>
      </w:r>
      <w:r>
        <w:t xml:space="preserve">, comparando o </w:t>
      </w:r>
      <w:r w:rsidRPr="00E475BF">
        <w:rPr>
          <w:i/>
          <w:iCs/>
        </w:rPr>
        <w:t>framework</w:t>
      </w:r>
      <w:r>
        <w:rPr>
          <w:i/>
          <w:iCs/>
        </w:rPr>
        <w:t xml:space="preserve"> </w:t>
      </w:r>
      <w:r>
        <w:t xml:space="preserve">proposto com os algoritmos previamente descritos. </w:t>
      </w:r>
      <w:r w:rsidR="00D17D49">
        <w:t xml:space="preserve">Eles </w:t>
      </w:r>
      <w:r w:rsidR="005E1A46">
        <w:t>ressalta</w:t>
      </w:r>
      <w:r w:rsidR="00D17D49">
        <w:t>m</w:t>
      </w:r>
      <w:r w:rsidR="005E1A46">
        <w:t xml:space="preserve"> que o </w:t>
      </w:r>
      <w:r w:rsidR="005E1A46" w:rsidRPr="005E1A46">
        <w:rPr>
          <w:i/>
          <w:iCs/>
        </w:rPr>
        <w:t>framework</w:t>
      </w:r>
      <w:r w:rsidR="005E1A46">
        <w:rPr>
          <w:i/>
          <w:iCs/>
        </w:rPr>
        <w:t xml:space="preserve"> </w:t>
      </w:r>
      <w:r w:rsidR="00D17D49">
        <w:t>obteve</w:t>
      </w:r>
      <w:r w:rsidR="005E1A46">
        <w:t xml:space="preserve"> melhor performance entre os algoritmos no critério de rastreamento</w:t>
      </w:r>
      <w:r w:rsidR="00AF1A05">
        <w:t>,</w:t>
      </w:r>
      <w:r w:rsidR="008F4C9B" w:rsidRPr="00AF1A05">
        <w:t xml:space="preserve"> conseguindo uma precisão de 54,2%</w:t>
      </w:r>
      <w:r w:rsidR="005E1A46" w:rsidRPr="00AF1A05">
        <w:t>.</w:t>
      </w:r>
      <w:r w:rsidR="00A819A1">
        <w:t xml:space="preserve"> Além disso, </w:t>
      </w:r>
      <w:r w:rsidR="008F4C9B">
        <w:t xml:space="preserve">Yang </w:t>
      </w:r>
      <w:r w:rsidR="00EA3729" w:rsidRPr="00EA3729">
        <w:rPr>
          <w:i/>
        </w:rPr>
        <w:t>et al.</w:t>
      </w:r>
      <w:r w:rsidR="008F4C9B">
        <w:t xml:space="preserve"> (2020) </w:t>
      </w:r>
      <w:r w:rsidR="00A819A1">
        <w:t xml:space="preserve">também </w:t>
      </w:r>
      <w:r w:rsidR="009E534F">
        <w:t>testaram</w:t>
      </w:r>
      <w:r w:rsidR="0072614D">
        <w:t xml:space="preserve"> a</w:t>
      </w:r>
      <w:r w:rsidR="009E534F">
        <w:t xml:space="preserve"> própria </w:t>
      </w:r>
      <w:r w:rsidR="0072614D">
        <w:t xml:space="preserve">base de </w:t>
      </w:r>
      <w:r w:rsidR="008F4C9B">
        <w:t xml:space="preserve">imagens </w:t>
      </w:r>
      <w:r w:rsidR="0072614D">
        <w:t>no qual fo</w:t>
      </w:r>
      <w:r w:rsidR="008F29D4">
        <w:t>i</w:t>
      </w:r>
      <w:r w:rsidR="0072614D">
        <w:t xml:space="preserve"> </w:t>
      </w:r>
      <w:r w:rsidR="00AF1A05">
        <w:t>utiliza</w:t>
      </w:r>
      <w:r w:rsidR="008F29D4">
        <w:t xml:space="preserve"> a métrica </w:t>
      </w:r>
      <w:commentRangeStart w:id="52"/>
      <w:r w:rsidR="008F29D4">
        <w:t>MOTA</w:t>
      </w:r>
      <w:commentRangeEnd w:id="52"/>
      <w:r w:rsidR="00A74B41">
        <w:rPr>
          <w:rStyle w:val="Refdecomentrio"/>
        </w:rPr>
        <w:commentReference w:id="52"/>
      </w:r>
      <w:r w:rsidR="00EA3729">
        <w:t>, sendo</w:t>
      </w:r>
      <w:r w:rsidR="008F4C9B">
        <w:t xml:space="preserve"> avaliados os limites de 0,5m e 1,0m, </w:t>
      </w:r>
      <w:r w:rsidR="004C4121">
        <w:t>obtendo</w:t>
      </w:r>
      <w:r w:rsidR="00F75A49">
        <w:t xml:space="preserve"> </w:t>
      </w:r>
      <w:r w:rsidR="008F4C9B">
        <w:t>uma precisão de 65,2% e 74,9%, respectivamente.</w:t>
      </w:r>
    </w:p>
    <w:p w14:paraId="2E0487AF" w14:textId="3797F4C2" w:rsidR="00355C19" w:rsidRPr="00C07AF2" w:rsidRDefault="00E347D9" w:rsidP="00982829">
      <w:pPr>
        <w:pStyle w:val="TF-TEXTO"/>
      </w:pPr>
      <w:r>
        <w:tab/>
        <w:t xml:space="preserve">Yang </w:t>
      </w:r>
      <w:r w:rsidR="00EA3729" w:rsidRPr="00EA3729">
        <w:rPr>
          <w:i/>
        </w:rPr>
        <w:t>et al.</w:t>
      </w:r>
      <w:r w:rsidR="0021315C">
        <w:t xml:space="preserve"> (2020)</w:t>
      </w:r>
      <w:r w:rsidR="0068584B">
        <w:t xml:space="preserve"> </w:t>
      </w:r>
      <w:r w:rsidR="00982829">
        <w:t>concluem</w:t>
      </w:r>
      <w:r w:rsidR="0068584B">
        <w:t xml:space="preserve"> que o </w:t>
      </w:r>
      <w:r w:rsidR="00F75A49" w:rsidRPr="008F4C9B">
        <w:rPr>
          <w:i/>
          <w:iCs/>
        </w:rPr>
        <w:t>framework</w:t>
      </w:r>
      <w:r w:rsidR="00F75A49">
        <w:t xml:space="preserve"> </w:t>
      </w:r>
      <w:r>
        <w:t xml:space="preserve">é promissor, conseguindo resultados bons em bases de imagens já conhecidas e utilizadas como base para o teste de muitos outros algoritmos. </w:t>
      </w:r>
      <w:r w:rsidR="00982829">
        <w:t xml:space="preserve">Além disso, os autores </w:t>
      </w:r>
      <w:r w:rsidR="00A2595C">
        <w:t>comenta</w:t>
      </w:r>
      <w:r w:rsidR="004F60A0">
        <w:t>m</w:t>
      </w:r>
      <w:r w:rsidR="00A2595C">
        <w:t xml:space="preserve"> que devido à natureza do </w:t>
      </w:r>
      <w:r w:rsidR="00A2595C" w:rsidRPr="00A2595C">
        <w:rPr>
          <w:i/>
          <w:iCs/>
        </w:rPr>
        <w:t>framework</w:t>
      </w:r>
      <w:r w:rsidR="00A2595C">
        <w:rPr>
          <w:i/>
          <w:iCs/>
        </w:rPr>
        <w:t xml:space="preserve"> </w:t>
      </w:r>
      <w:r w:rsidR="00A2595C">
        <w:t xml:space="preserve">proposto, ele pode auxiliar na criação de aplicações que visam utilizar o entendimento de vídeos de pessoas. </w:t>
      </w:r>
      <w:r w:rsidR="00B27A91">
        <w:t xml:space="preserve">Eles também </w:t>
      </w:r>
      <w:r w:rsidR="00A2595C">
        <w:t>menciona</w:t>
      </w:r>
      <w:r w:rsidR="00B27A91">
        <w:t>m</w:t>
      </w:r>
      <w:r w:rsidR="00C86DF6">
        <w:t xml:space="preserve"> as perspectivas </w:t>
      </w:r>
      <w:r w:rsidR="00217372">
        <w:t xml:space="preserve">de extensão do </w:t>
      </w:r>
      <w:r w:rsidR="00217372" w:rsidRPr="00217372">
        <w:rPr>
          <w:i/>
          <w:iCs/>
        </w:rPr>
        <w:t>framework</w:t>
      </w:r>
      <w:r>
        <w:t xml:space="preserve">, </w:t>
      </w:r>
      <w:r w:rsidR="00A2595C">
        <w:t xml:space="preserve">permitindo </w:t>
      </w:r>
      <w:r w:rsidR="00527180">
        <w:t>realizar</w:t>
      </w:r>
      <w:r w:rsidR="00A2595C">
        <w:t xml:space="preserve"> a </w:t>
      </w:r>
      <w:r>
        <w:t>detecção e reconhecimento</w:t>
      </w:r>
      <w:r w:rsidR="00A2595C">
        <w:t xml:space="preserve"> automático</w:t>
      </w:r>
      <w:r>
        <w:t xml:space="preserve"> de atividades humanas em coordenadas 3D panorâmicas.</w:t>
      </w:r>
    </w:p>
    <w:p w14:paraId="77BE4C06" w14:textId="3F0EF281" w:rsidR="00A44581" w:rsidRPr="00974C96" w:rsidRDefault="00B8772D" w:rsidP="00A44581">
      <w:pPr>
        <w:pStyle w:val="Ttulo2"/>
        <w:spacing w:after="120" w:line="240" w:lineRule="auto"/>
        <w:rPr>
          <w:lang w:val="en-US"/>
        </w:rPr>
      </w:pPr>
      <w:r w:rsidRPr="00974C96">
        <w:rPr>
          <w:lang w:val="en-US"/>
        </w:rPr>
        <w:t>Monitoring COVID-19 social distancing with person detection and tracking via fine-tuned YOLO v3 and Deepsort techniques</w:t>
      </w:r>
      <w:r w:rsidR="00A44581" w:rsidRPr="00974C96">
        <w:rPr>
          <w:lang w:val="en-US"/>
        </w:rPr>
        <w:t xml:space="preserve"> </w:t>
      </w:r>
    </w:p>
    <w:p w14:paraId="7AEFCF23" w14:textId="73D2BD38" w:rsidR="00DA3921" w:rsidRDefault="00904C44" w:rsidP="00A44581">
      <w:pPr>
        <w:pStyle w:val="TF-TEXTO"/>
      </w:pPr>
      <w:proofErr w:type="spellStart"/>
      <w:r>
        <w:t>Punn</w:t>
      </w:r>
      <w:proofErr w:type="spellEnd"/>
      <w:r>
        <w:t xml:space="preserve"> </w:t>
      </w:r>
      <w:r w:rsidR="00EA3729" w:rsidRPr="00EA3729">
        <w:rPr>
          <w:i/>
        </w:rPr>
        <w:t>et al.</w:t>
      </w:r>
      <w:r w:rsidR="00FD2DD4">
        <w:t xml:space="preserve"> (2020)</w:t>
      </w:r>
      <w:r w:rsidR="005570D0">
        <w:t xml:space="preserve"> </w:t>
      </w:r>
      <w:r w:rsidR="001E71A9">
        <w:t>analisaram</w:t>
      </w:r>
      <w:r w:rsidR="005570D0">
        <w:t xml:space="preserve"> a performance de diferentes algoritmos </w:t>
      </w:r>
      <w:r w:rsidR="007449E7">
        <w:t xml:space="preserve">para detecção </w:t>
      </w:r>
      <w:r w:rsidR="00C148C5">
        <w:t xml:space="preserve">e rastreamento </w:t>
      </w:r>
      <w:r w:rsidR="007449E7">
        <w:t xml:space="preserve">de objetos em um sistema que visa calcular o índice de </w:t>
      </w:r>
      <w:r w:rsidR="00A400D7">
        <w:t>distanciamento</w:t>
      </w:r>
      <w:r w:rsidR="007449E7">
        <w:t xml:space="preserve"> social de pessoas com base em imagens de câmeras de </w:t>
      </w:r>
      <w:r w:rsidR="00A400D7">
        <w:t>segurança.</w:t>
      </w:r>
      <w:r w:rsidR="00681D4E">
        <w:t xml:space="preserve"> Segundo os autores, </w:t>
      </w:r>
      <w:r w:rsidR="00DA3921">
        <w:t xml:space="preserve">foram </w:t>
      </w:r>
      <w:r w:rsidR="00681D4E">
        <w:t>utilizados</w:t>
      </w:r>
      <w:r w:rsidR="00961F46">
        <w:t xml:space="preserve"> três modelos de detecção de objetos</w:t>
      </w:r>
      <w:r w:rsidR="006717EA">
        <w:t xml:space="preserve"> para os testes de performance</w:t>
      </w:r>
      <w:r w:rsidR="00994A7B">
        <w:t xml:space="preserve">, </w:t>
      </w:r>
      <w:r w:rsidR="002B3133">
        <w:t xml:space="preserve">o </w:t>
      </w:r>
      <w:proofErr w:type="spellStart"/>
      <w:r w:rsidR="00933CF9">
        <w:t>Faster</w:t>
      </w:r>
      <w:proofErr w:type="spellEnd"/>
      <w:r w:rsidR="00933CF9">
        <w:t xml:space="preserve"> </w:t>
      </w:r>
      <w:commentRangeStart w:id="53"/>
      <w:r w:rsidR="00933CF9">
        <w:t>RCNN</w:t>
      </w:r>
      <w:commentRangeEnd w:id="53"/>
      <w:r w:rsidR="00B97A39">
        <w:rPr>
          <w:rStyle w:val="Refdecomentrio"/>
        </w:rPr>
        <w:commentReference w:id="53"/>
      </w:r>
      <w:r w:rsidR="004859D1">
        <w:t xml:space="preserve"> </w:t>
      </w:r>
      <w:bookmarkStart w:id="54" w:name="_Hlk53166884"/>
      <w:r w:rsidR="004859D1">
        <w:t xml:space="preserve">(REN </w:t>
      </w:r>
      <w:r w:rsidR="00EA3729" w:rsidRPr="00EA3729">
        <w:rPr>
          <w:i/>
        </w:rPr>
        <w:t>et al.</w:t>
      </w:r>
      <w:r w:rsidR="004859D1">
        <w:t>, 201</w:t>
      </w:r>
      <w:r w:rsidR="00444020">
        <w:t>5</w:t>
      </w:r>
      <w:r w:rsidR="004859D1">
        <w:t>)</w:t>
      </w:r>
      <w:bookmarkEnd w:id="54"/>
      <w:r w:rsidR="00933CF9">
        <w:t xml:space="preserve">, </w:t>
      </w:r>
      <w:r w:rsidR="00933CF9" w:rsidRPr="00933CF9">
        <w:rPr>
          <w:i/>
          <w:iCs/>
        </w:rPr>
        <w:t xml:space="preserve">Single </w:t>
      </w:r>
      <w:del w:id="55" w:author="Andreza Sartori" w:date="2020-10-29T09:52:00Z">
        <w:r w:rsidR="00933CF9" w:rsidRPr="00933CF9" w:rsidDel="00B97A39">
          <w:rPr>
            <w:i/>
            <w:iCs/>
          </w:rPr>
          <w:delText xml:space="preserve">shot </w:delText>
        </w:r>
      </w:del>
      <w:proofErr w:type="spellStart"/>
      <w:ins w:id="56" w:author="Andreza Sartori" w:date="2020-10-29T09:52:00Z">
        <w:r w:rsidR="00B97A39">
          <w:rPr>
            <w:i/>
            <w:iCs/>
          </w:rPr>
          <w:t>S</w:t>
        </w:r>
        <w:r w:rsidR="00B97A39" w:rsidRPr="00933CF9">
          <w:rPr>
            <w:i/>
            <w:iCs/>
          </w:rPr>
          <w:t>hot</w:t>
        </w:r>
        <w:proofErr w:type="spellEnd"/>
        <w:r w:rsidR="00B97A39" w:rsidRPr="00933CF9">
          <w:rPr>
            <w:i/>
            <w:iCs/>
          </w:rPr>
          <w:t xml:space="preserve"> </w:t>
        </w:r>
      </w:ins>
      <w:del w:id="57" w:author="Andreza Sartori" w:date="2020-10-29T09:52:00Z">
        <w:r w:rsidR="00933CF9" w:rsidRPr="00933CF9" w:rsidDel="00B97A39">
          <w:rPr>
            <w:i/>
            <w:iCs/>
          </w:rPr>
          <w:delText>detection</w:delText>
        </w:r>
        <w:r w:rsidR="008D0C20" w:rsidDel="00B97A39">
          <w:delText xml:space="preserve"> </w:delText>
        </w:r>
      </w:del>
      <w:proofErr w:type="spellStart"/>
      <w:ins w:id="58" w:author="Andreza Sartori" w:date="2020-10-29T09:52:00Z">
        <w:r w:rsidR="00B97A39">
          <w:rPr>
            <w:i/>
            <w:iCs/>
          </w:rPr>
          <w:t>D</w:t>
        </w:r>
        <w:r w:rsidR="00B97A39" w:rsidRPr="00933CF9">
          <w:rPr>
            <w:i/>
            <w:iCs/>
          </w:rPr>
          <w:t>etection</w:t>
        </w:r>
        <w:proofErr w:type="spellEnd"/>
        <w:r w:rsidR="00B97A39">
          <w:t xml:space="preserve"> </w:t>
        </w:r>
      </w:ins>
      <w:r w:rsidR="008D0C20">
        <w:t>(SSD)</w:t>
      </w:r>
      <w:r w:rsidR="004859D1">
        <w:t xml:space="preserve"> (LIU </w:t>
      </w:r>
      <w:r w:rsidR="00EA3729" w:rsidRPr="00EA3729">
        <w:rPr>
          <w:i/>
        </w:rPr>
        <w:t>et al.</w:t>
      </w:r>
      <w:r w:rsidR="004859D1">
        <w:t>, 2016)</w:t>
      </w:r>
      <w:r w:rsidR="00933CF9">
        <w:t xml:space="preserve"> e </w:t>
      </w:r>
      <w:r w:rsidR="006717EA">
        <w:t>YOLOv3</w:t>
      </w:r>
      <w:r w:rsidR="004859D1">
        <w:t xml:space="preserve"> (REDMON </w:t>
      </w:r>
      <w:r w:rsidR="00EA3729" w:rsidRPr="00EA3729">
        <w:rPr>
          <w:i/>
        </w:rPr>
        <w:t>et al.</w:t>
      </w:r>
      <w:r w:rsidR="004859D1">
        <w:t>, 2018)</w:t>
      </w:r>
      <w:r w:rsidR="00B8381D">
        <w:t xml:space="preserve">. </w:t>
      </w:r>
      <w:r w:rsidR="00685AD1">
        <w:t>No</w:t>
      </w:r>
      <w:r w:rsidR="00B8381D">
        <w:t xml:space="preserve"> rastreamento</w:t>
      </w:r>
      <w:r w:rsidR="00471578">
        <w:t>,</w:t>
      </w:r>
      <w:r w:rsidR="00B8381D">
        <w:t xml:space="preserve"> </w:t>
      </w:r>
      <w:r w:rsidR="00471578">
        <w:t xml:space="preserve">utilizou-se o </w:t>
      </w:r>
      <w:r w:rsidR="00860A9C">
        <w:t xml:space="preserve">algoritmo </w:t>
      </w:r>
      <w:proofErr w:type="spellStart"/>
      <w:r w:rsidR="00860A9C">
        <w:t>DeepSORT</w:t>
      </w:r>
      <w:proofErr w:type="spellEnd"/>
      <w:r w:rsidR="004859D1">
        <w:t xml:space="preserve"> (</w:t>
      </w:r>
      <w:r w:rsidR="00CD4BE6">
        <w:t>WOJKE, EWLEY, PAULUS</w:t>
      </w:r>
      <w:r w:rsidR="004859D1">
        <w:t>, 201</w:t>
      </w:r>
      <w:r w:rsidR="007467AB">
        <w:t>8</w:t>
      </w:r>
      <w:r w:rsidR="004859D1">
        <w:t>)</w:t>
      </w:r>
      <w:r w:rsidR="00860A9C">
        <w:t>.</w:t>
      </w:r>
    </w:p>
    <w:p w14:paraId="26D7AC9D" w14:textId="05DEF2AC" w:rsidR="001645E5" w:rsidRDefault="00173A40" w:rsidP="00AF1A05">
      <w:pPr>
        <w:pStyle w:val="TF-TEXTO"/>
      </w:pPr>
      <w:proofErr w:type="spellStart"/>
      <w:r>
        <w:t>Punn</w:t>
      </w:r>
      <w:proofErr w:type="spellEnd"/>
      <w:r>
        <w:t xml:space="preserve"> </w:t>
      </w:r>
      <w:r w:rsidR="00EA3729" w:rsidRPr="00EA3729">
        <w:rPr>
          <w:i/>
        </w:rPr>
        <w:t>et al.</w:t>
      </w:r>
      <w:r w:rsidR="00A05E67">
        <w:t xml:space="preserve"> (2020)</w:t>
      </w:r>
      <w:r w:rsidR="00EF5F93">
        <w:t xml:space="preserve"> </w:t>
      </w:r>
      <w:r w:rsidR="00BC377E">
        <w:t xml:space="preserve">realizaram inicialmente </w:t>
      </w:r>
      <w:r w:rsidR="00FA4CCC">
        <w:t>um</w:t>
      </w:r>
      <w:r w:rsidR="00EC7ECD">
        <w:t>a sintonia fina</w:t>
      </w:r>
      <w:r w:rsidR="008F4C9B">
        <w:t xml:space="preserve"> para a classificação binári</w:t>
      </w:r>
      <w:r w:rsidR="00BE5189">
        <w:t>a</w:t>
      </w:r>
      <w:r w:rsidR="008F4C9B">
        <w:t xml:space="preserve"> (pessoa ou não pessoa)</w:t>
      </w:r>
      <w:r w:rsidR="009919B2">
        <w:t>,</w:t>
      </w:r>
      <w:r w:rsidR="008F4C9B">
        <w:t xml:space="preserve"> utilizando a </w:t>
      </w:r>
      <w:del w:id="59" w:author="Andreza Sartori" w:date="2020-10-29T09:52:00Z">
        <w:r w:rsidR="008F4C9B" w:rsidDel="00040428">
          <w:delText>r</w:delText>
        </w:r>
      </w:del>
      <w:ins w:id="60" w:author="Andreza Sartori" w:date="2020-10-29T09:52:00Z">
        <w:r w:rsidR="00040428">
          <w:t>R</w:t>
        </w:r>
      </w:ins>
      <w:r w:rsidR="008F4C9B">
        <w:t>ede</w:t>
      </w:r>
      <w:ins w:id="61" w:author="Andreza Sartori" w:date="2020-10-29T09:52:00Z">
        <w:r w:rsidR="00040428">
          <w:t xml:space="preserve"> Neural Artificial</w:t>
        </w:r>
      </w:ins>
      <w:r w:rsidR="008F4C9B">
        <w:t xml:space="preserve"> </w:t>
      </w:r>
      <w:proofErr w:type="spellStart"/>
      <w:r w:rsidR="008F4C9B" w:rsidRPr="009919B2">
        <w:rPr>
          <w:i/>
          <w:iCs/>
        </w:rPr>
        <w:t>In</w:t>
      </w:r>
      <w:r w:rsidR="009919B2" w:rsidRPr="009919B2">
        <w:rPr>
          <w:i/>
          <w:iCs/>
        </w:rPr>
        <w:t>c</w:t>
      </w:r>
      <w:r w:rsidR="008F4C9B" w:rsidRPr="009919B2">
        <w:rPr>
          <w:i/>
          <w:iCs/>
        </w:rPr>
        <w:t>eption</w:t>
      </w:r>
      <w:proofErr w:type="spellEnd"/>
      <w:r w:rsidR="008F4C9B" w:rsidRPr="009919B2">
        <w:rPr>
          <w:i/>
          <w:iCs/>
        </w:rPr>
        <w:t xml:space="preserve"> V2</w:t>
      </w:r>
      <w:r w:rsidR="00AF1A05">
        <w:rPr>
          <w:i/>
          <w:iCs/>
        </w:rPr>
        <w:t xml:space="preserve"> </w:t>
      </w:r>
      <w:r w:rsidR="00AF1A05">
        <w:t xml:space="preserve">(SZEGEDY </w:t>
      </w:r>
      <w:r w:rsidR="00EA3729" w:rsidRPr="00EA3729">
        <w:rPr>
          <w:i/>
        </w:rPr>
        <w:t>et al.</w:t>
      </w:r>
      <w:r w:rsidR="00AF1A05">
        <w:t xml:space="preserve"> </w:t>
      </w:r>
      <w:r w:rsidR="00444020">
        <w:t>2016</w:t>
      </w:r>
      <w:r w:rsidR="00AF1A05">
        <w:t>)</w:t>
      </w:r>
      <w:r w:rsidR="009919B2">
        <w:t xml:space="preserve"> como </w:t>
      </w:r>
      <w:del w:id="62" w:author="Andreza Sartori" w:date="2020-10-29T09:52:00Z">
        <w:r w:rsidR="009919B2" w:rsidDel="00040428">
          <w:delText xml:space="preserve">rede </w:delText>
        </w:r>
      </w:del>
      <w:r w:rsidR="009919B2">
        <w:t>base</w:t>
      </w:r>
      <w:r w:rsidR="008F4C9B">
        <w:t xml:space="preserve"> </w:t>
      </w:r>
      <w:r w:rsidR="001645E5">
        <w:t>e o</w:t>
      </w:r>
      <w:r w:rsidR="008F4C9B">
        <w:t xml:space="preserve"> </w:t>
      </w:r>
      <w:r w:rsidR="009A79E1">
        <w:rPr>
          <w:i/>
          <w:iCs/>
        </w:rPr>
        <w:t>Op</w:t>
      </w:r>
      <w:r w:rsidR="008F4C9B" w:rsidRPr="008F4C9B">
        <w:rPr>
          <w:i/>
          <w:iCs/>
        </w:rPr>
        <w:t xml:space="preserve">en </w:t>
      </w:r>
      <w:proofErr w:type="spellStart"/>
      <w:r w:rsidR="009A79E1">
        <w:rPr>
          <w:i/>
          <w:iCs/>
        </w:rPr>
        <w:t>I</w:t>
      </w:r>
      <w:r w:rsidR="008F4C9B" w:rsidRPr="008F4C9B">
        <w:rPr>
          <w:i/>
          <w:iCs/>
        </w:rPr>
        <w:t>mage</w:t>
      </w:r>
      <w:proofErr w:type="spellEnd"/>
      <w:r w:rsidR="008F4C9B" w:rsidRPr="008F4C9B">
        <w:rPr>
          <w:i/>
          <w:iCs/>
        </w:rPr>
        <w:t xml:space="preserve"> </w:t>
      </w:r>
      <w:proofErr w:type="spellStart"/>
      <w:r w:rsidR="009A79E1">
        <w:rPr>
          <w:i/>
          <w:iCs/>
        </w:rPr>
        <w:t>D</w:t>
      </w:r>
      <w:r w:rsidR="008F4C9B" w:rsidRPr="008F4C9B">
        <w:rPr>
          <w:i/>
          <w:iCs/>
        </w:rPr>
        <w:t>ataset</w:t>
      </w:r>
      <w:proofErr w:type="spellEnd"/>
      <w:r w:rsidR="008F4C9B">
        <w:t xml:space="preserve"> (OID)</w:t>
      </w:r>
      <w:r w:rsidR="00AF1A05">
        <w:t xml:space="preserve"> </w:t>
      </w:r>
      <w:r w:rsidR="00BE5189">
        <w:t>filtrado para conter somente amostras de pessoas reais</w:t>
      </w:r>
      <w:r w:rsidR="009919B2">
        <w:t>, resultando em um</w:t>
      </w:r>
      <w:r w:rsidR="00F75A49">
        <w:t>a</w:t>
      </w:r>
      <w:r w:rsidR="009919B2">
        <w:t xml:space="preserve"> base de 800 imagens</w:t>
      </w:r>
      <w:r w:rsidR="00EC7ECD">
        <w:t>.</w:t>
      </w:r>
      <w:r w:rsidR="00E26D11">
        <w:t xml:space="preserve"> </w:t>
      </w:r>
      <w:r w:rsidR="00C0433C">
        <w:t>Posteriormente</w:t>
      </w:r>
      <w:r w:rsidR="00E26D11">
        <w:t xml:space="preserve">, </w:t>
      </w:r>
      <w:r w:rsidR="00FE09DA">
        <w:t xml:space="preserve">utilizaram as </w:t>
      </w:r>
      <w:r w:rsidR="00D62D84">
        <w:t xml:space="preserve">imagens das câmeras de segurança </w:t>
      </w:r>
      <w:r w:rsidR="005148D9">
        <w:t>n</w:t>
      </w:r>
      <w:r w:rsidR="00D62D84">
        <w:t xml:space="preserve">o modelo, que delimita as pessoas </w:t>
      </w:r>
      <w:r w:rsidR="006F1C28">
        <w:t>localizadas</w:t>
      </w:r>
      <w:r w:rsidR="00F11046">
        <w:t xml:space="preserve"> através de uma </w:t>
      </w:r>
      <w:commentRangeStart w:id="63"/>
      <w:proofErr w:type="spellStart"/>
      <w:r w:rsidR="00F11046" w:rsidRPr="00F11046">
        <w:rPr>
          <w:i/>
          <w:iCs/>
        </w:rPr>
        <w:t>bounding</w:t>
      </w:r>
      <w:proofErr w:type="spellEnd"/>
      <w:r w:rsidR="00F11046" w:rsidRPr="00F11046">
        <w:rPr>
          <w:i/>
          <w:iCs/>
        </w:rPr>
        <w:t xml:space="preserve"> box</w:t>
      </w:r>
      <w:commentRangeEnd w:id="63"/>
      <w:r w:rsidR="000702BE">
        <w:rPr>
          <w:rStyle w:val="Refdecomentrio"/>
        </w:rPr>
        <w:commentReference w:id="63"/>
      </w:r>
      <w:r w:rsidR="006F1C28">
        <w:t xml:space="preserve">, cada uma com </w:t>
      </w:r>
      <w:r w:rsidR="000F1C39">
        <w:t xml:space="preserve">seu </w:t>
      </w:r>
      <w:r w:rsidR="00CC4951" w:rsidRPr="00CC4951">
        <w:t xml:space="preserve">identificador </w:t>
      </w:r>
      <w:r w:rsidR="000F1C39">
        <w:t>único</w:t>
      </w:r>
      <w:r w:rsidR="001F56F9">
        <w:t>, sua posição e</w:t>
      </w:r>
      <w:r w:rsidR="00BF683D">
        <w:t xml:space="preserve"> a distância da pessoa em relação a câmera</w:t>
      </w:r>
      <w:r w:rsidR="0009239B">
        <w:t>.</w:t>
      </w:r>
      <w:r w:rsidR="00465D89">
        <w:t xml:space="preserve"> </w:t>
      </w:r>
      <w:r w:rsidR="00F52A23">
        <w:t>Por</w:t>
      </w:r>
      <w:r w:rsidR="0009239B">
        <w:t xml:space="preserve"> </w:t>
      </w:r>
      <w:r w:rsidR="00F52A23">
        <w:t xml:space="preserve">fim, </w:t>
      </w:r>
      <w:r w:rsidR="00465D89">
        <w:t xml:space="preserve">os autores </w:t>
      </w:r>
      <w:r w:rsidR="00132458">
        <w:t>calcula</w:t>
      </w:r>
      <w:r w:rsidR="00465D89">
        <w:t xml:space="preserve">ram </w:t>
      </w:r>
      <w:r w:rsidR="00132458">
        <w:t xml:space="preserve">a </w:t>
      </w:r>
      <w:r w:rsidR="00775B9A">
        <w:t xml:space="preserve">norma L2 </w:t>
      </w:r>
      <w:r w:rsidR="00AA2E36">
        <w:t>para</w:t>
      </w:r>
      <w:r w:rsidR="00775B9A">
        <w:t xml:space="preserve"> cada par de detecções</w:t>
      </w:r>
      <w:r w:rsidR="00AA2E36">
        <w:t xml:space="preserve"> </w:t>
      </w:r>
      <w:r w:rsidR="00775B9A">
        <w:t xml:space="preserve">e </w:t>
      </w:r>
      <w:r w:rsidR="00C13700">
        <w:t>com base</w:t>
      </w:r>
      <w:r w:rsidR="00775B9A">
        <w:t xml:space="preserve"> </w:t>
      </w:r>
      <w:r w:rsidR="00C13700">
        <w:t xml:space="preserve">em um </w:t>
      </w:r>
      <w:r w:rsidR="00233963">
        <w:t xml:space="preserve">limite de proximidade, </w:t>
      </w:r>
      <w:r w:rsidR="00AA2E36">
        <w:t xml:space="preserve">apontavam a </w:t>
      </w:r>
      <w:r w:rsidR="00EC6329">
        <w:t xml:space="preserve">violação do distanciamento social. </w:t>
      </w:r>
      <w:r w:rsidR="00690325">
        <w:t>Os autores</w:t>
      </w:r>
      <w:r w:rsidR="00AC2F78">
        <w:t xml:space="preserve"> destacam que </w:t>
      </w:r>
      <w:r w:rsidR="007744B6">
        <w:t xml:space="preserve">tal </w:t>
      </w:r>
      <w:r w:rsidR="00AC2F78">
        <w:t xml:space="preserve">limite </w:t>
      </w:r>
      <w:r w:rsidR="00312781">
        <w:t>foi determinado a partir de testes</w:t>
      </w:r>
      <w:r w:rsidR="007744B6">
        <w:t xml:space="preserve"> considerando a</w:t>
      </w:r>
      <w:r w:rsidR="000F5DF4">
        <w:t xml:space="preserve"> localização espacial </w:t>
      </w:r>
      <w:r w:rsidR="002A0E49">
        <w:t>da</w:t>
      </w:r>
      <w:r w:rsidR="007252A7">
        <w:t>s</w:t>
      </w:r>
      <w:r w:rsidR="002A0E49">
        <w:t xml:space="preserve"> pessoas em um dado quadro, </w:t>
      </w:r>
      <w:r w:rsidR="00C85755">
        <w:t xml:space="preserve">ao qual </w:t>
      </w:r>
      <w:r w:rsidR="008C3495">
        <w:t>varia</w:t>
      </w:r>
      <w:r w:rsidR="00C85755">
        <w:t>va</w:t>
      </w:r>
      <w:r w:rsidR="008C3495">
        <w:t xml:space="preserve"> </w:t>
      </w:r>
      <w:r w:rsidR="00C85755">
        <w:t>de</w:t>
      </w:r>
      <w:r w:rsidR="008C3495">
        <w:t xml:space="preserve"> 90 </w:t>
      </w:r>
      <w:r w:rsidR="00C85755">
        <w:t>a</w:t>
      </w:r>
      <w:r w:rsidR="008C3495">
        <w:t xml:space="preserve"> 170 pixels. </w:t>
      </w:r>
      <w:r w:rsidR="00755722">
        <w:t xml:space="preserve">Já em relação ao </w:t>
      </w:r>
      <w:r w:rsidR="00D11E38">
        <w:t>índice de distanciamento social</w:t>
      </w:r>
      <w:r w:rsidR="00755722">
        <w:t xml:space="preserve">, os autores </w:t>
      </w:r>
      <w:r w:rsidR="007407A8">
        <w:t>apontam que ele foi</w:t>
      </w:r>
      <w:r w:rsidR="00D11E38">
        <w:t xml:space="preserve"> calculado com </w:t>
      </w:r>
      <w:r w:rsidR="007407A8">
        <w:t>base n</w:t>
      </w:r>
      <w:r w:rsidR="00D11E38">
        <w:t xml:space="preserve">a formação de grupos </w:t>
      </w:r>
      <w:r w:rsidR="00835E91">
        <w:t>de pessoas violando o distanciamento social</w:t>
      </w:r>
      <w:r w:rsidR="001C7D12">
        <w:t xml:space="preserve">, </w:t>
      </w:r>
      <w:r w:rsidR="00F76F14">
        <w:t xml:space="preserve">ou seja, </w:t>
      </w:r>
      <w:r w:rsidR="001C7D12">
        <w:t>divid</w:t>
      </w:r>
      <w:r w:rsidR="006F0AAD">
        <w:t>iram</w:t>
      </w:r>
      <w:r w:rsidR="001C7D12">
        <w:t xml:space="preserve"> o número de pessoas em violação pelo </w:t>
      </w:r>
      <w:r w:rsidR="00952D72">
        <w:t>número</w:t>
      </w:r>
      <w:r w:rsidR="001C7D12">
        <w:t xml:space="preserve"> de grupos detectados.</w:t>
      </w:r>
      <w:r w:rsidR="00835E91">
        <w:t xml:space="preserve"> </w:t>
      </w:r>
      <w:r w:rsidR="00F948EA">
        <w:t xml:space="preserve">A </w:t>
      </w:r>
      <w:r w:rsidR="00740B30">
        <w:t xml:space="preserve">Figura 2 </w:t>
      </w:r>
      <w:r w:rsidR="004A58F8">
        <w:t>exemplifica o funcionamento</w:t>
      </w:r>
      <w:r w:rsidR="00740B30">
        <w:t xml:space="preserve"> </w:t>
      </w:r>
      <w:r w:rsidR="004A58F8">
        <w:t>d</w:t>
      </w:r>
      <w:r w:rsidR="00740B30">
        <w:t>o sistema de monitoramento.</w:t>
      </w:r>
    </w:p>
    <w:p w14:paraId="6CFBC1C9" w14:textId="23415576" w:rsidR="001645E5" w:rsidRDefault="001645E5" w:rsidP="00551490">
      <w:pPr>
        <w:pStyle w:val="TF-LEGENDA"/>
      </w:pPr>
      <w:r>
        <w:t xml:space="preserve">Figura </w:t>
      </w:r>
      <w:r w:rsidR="00740B30">
        <w:t>2</w:t>
      </w:r>
      <w:r w:rsidR="00881675">
        <w:t xml:space="preserve"> -</w:t>
      </w:r>
      <w:r>
        <w:t xml:space="preserve"> Demonstração do sistema de monitoramento proposto.</w:t>
      </w:r>
    </w:p>
    <w:p w14:paraId="0F8BC5BF" w14:textId="043D38A0" w:rsidR="001645E5" w:rsidRDefault="001645E5" w:rsidP="00551490">
      <w:pPr>
        <w:pStyle w:val="TF-FIGURA"/>
      </w:pPr>
      <w:r w:rsidRPr="004A58F8">
        <w:rPr>
          <w:noProof/>
          <w:bdr w:val="single" w:sz="4" w:space="0" w:color="auto"/>
        </w:rPr>
        <w:drawing>
          <wp:inline distT="0" distB="0" distL="0" distR="0" wp14:anchorId="0285CF05" wp14:editId="629B12AA">
            <wp:extent cx="4388194" cy="128288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5249"/>
                    <a:stretch/>
                  </pic:blipFill>
                  <pic:spPr bwMode="auto">
                    <a:xfrm>
                      <a:off x="0" y="0"/>
                      <a:ext cx="4476238" cy="1308629"/>
                    </a:xfrm>
                    <a:prstGeom prst="rect">
                      <a:avLst/>
                    </a:prstGeom>
                    <a:noFill/>
                    <a:ln>
                      <a:noFill/>
                    </a:ln>
                    <a:extLst>
                      <a:ext uri="{53640926-AAD7-44D8-BBD7-CCE9431645EC}">
                        <a14:shadowObscured xmlns:a14="http://schemas.microsoft.com/office/drawing/2010/main"/>
                      </a:ext>
                    </a:extLst>
                  </pic:spPr>
                </pic:pic>
              </a:graphicData>
            </a:graphic>
          </wp:inline>
        </w:drawing>
      </w:r>
    </w:p>
    <w:p w14:paraId="7B0B756B" w14:textId="508F7D7F" w:rsidR="001645E5" w:rsidRDefault="001645E5" w:rsidP="00551490">
      <w:pPr>
        <w:pStyle w:val="TF-FONTE"/>
      </w:pPr>
      <w:r>
        <w:t xml:space="preserve">Fonte: </w:t>
      </w:r>
      <w:proofErr w:type="spellStart"/>
      <w:r>
        <w:t>Punn</w:t>
      </w:r>
      <w:proofErr w:type="spellEnd"/>
      <w:r>
        <w:t xml:space="preserve"> </w:t>
      </w:r>
      <w:r w:rsidRPr="00EA3729">
        <w:rPr>
          <w:i/>
          <w:iCs/>
        </w:rPr>
        <w:t>et al</w:t>
      </w:r>
      <w:r w:rsidR="00EA3729" w:rsidRPr="00EA3729">
        <w:rPr>
          <w:i/>
          <w:iCs/>
        </w:rPr>
        <w:t>.</w:t>
      </w:r>
      <w:r w:rsidR="00AF1A05">
        <w:t xml:space="preserve"> (2020)</w:t>
      </w:r>
      <w:r>
        <w:t>.</w:t>
      </w:r>
    </w:p>
    <w:p w14:paraId="42176EF3" w14:textId="33FA9DCC" w:rsidR="00694C63" w:rsidRDefault="00346468" w:rsidP="009919B2">
      <w:pPr>
        <w:pStyle w:val="TF-TEXTO"/>
      </w:pPr>
      <w:r>
        <w:t xml:space="preserve">Segundo </w:t>
      </w:r>
      <w:proofErr w:type="spellStart"/>
      <w:r w:rsidR="00E5481C">
        <w:t>Punn</w:t>
      </w:r>
      <w:proofErr w:type="spellEnd"/>
      <w:r w:rsidR="00E5481C">
        <w:t xml:space="preserve"> </w:t>
      </w:r>
      <w:r w:rsidR="00EA3729" w:rsidRPr="00EA3729">
        <w:rPr>
          <w:i/>
        </w:rPr>
        <w:t>et al.</w:t>
      </w:r>
      <w:r w:rsidR="00E14F8C">
        <w:t xml:space="preserve"> (2020)</w:t>
      </w:r>
      <w:r w:rsidR="00E5481C">
        <w:t xml:space="preserve">, </w:t>
      </w:r>
      <w:r w:rsidR="00DD53BF">
        <w:t xml:space="preserve">os resultados dos testes </w:t>
      </w:r>
      <w:r w:rsidR="0004074A">
        <w:t>com diferente</w:t>
      </w:r>
      <w:r w:rsidR="007E2BE1">
        <w:t>s</w:t>
      </w:r>
      <w:r w:rsidR="0004074A">
        <w:t xml:space="preserve"> detectores de objetos </w:t>
      </w:r>
      <w:r w:rsidR="007E2BE1">
        <w:t>evidenciaram</w:t>
      </w:r>
      <w:r w:rsidR="00DD53BF">
        <w:t xml:space="preserve"> que o </w:t>
      </w:r>
      <w:proofErr w:type="spellStart"/>
      <w:r w:rsidR="00C3049C">
        <w:t>Faster</w:t>
      </w:r>
      <w:proofErr w:type="spellEnd"/>
      <w:r w:rsidR="00C3049C">
        <w:t xml:space="preserve"> </w:t>
      </w:r>
      <w:r w:rsidR="00DD53BF">
        <w:t>RCNN</w:t>
      </w:r>
      <w:r w:rsidR="00F214C3">
        <w:t xml:space="preserve"> </w:t>
      </w:r>
      <w:r w:rsidR="00C3049C">
        <w:t xml:space="preserve">é mais </w:t>
      </w:r>
      <w:r w:rsidR="00C54CF8">
        <w:t>eficiente</w:t>
      </w:r>
      <w:r w:rsidR="002E6722">
        <w:t xml:space="preserve">, </w:t>
      </w:r>
      <w:r w:rsidR="00D947B8">
        <w:t>tendo</w:t>
      </w:r>
      <w:r w:rsidR="002E6722">
        <w:t xml:space="preserve"> </w:t>
      </w:r>
      <w:r w:rsidR="003D666D">
        <w:t xml:space="preserve">a </w:t>
      </w:r>
      <w:r w:rsidR="002E6722">
        <w:t>menor perda</w:t>
      </w:r>
      <w:r w:rsidR="00675286">
        <w:t xml:space="preserve"> (</w:t>
      </w:r>
      <w:commentRangeStart w:id="64"/>
      <w:r w:rsidR="00675286">
        <w:t>2%)</w:t>
      </w:r>
      <w:r w:rsidR="002E6722">
        <w:t xml:space="preserve"> e </w:t>
      </w:r>
      <w:r w:rsidR="00D947B8">
        <w:t>a maior</w:t>
      </w:r>
      <w:r w:rsidR="00D93586">
        <w:t xml:space="preserve"> taxa de</w:t>
      </w:r>
      <w:r w:rsidR="00DA3937">
        <w:t xml:space="preserve"> </w:t>
      </w:r>
      <w:r w:rsidR="00E95151">
        <w:t>precisão</w:t>
      </w:r>
      <w:r w:rsidR="00675286">
        <w:t xml:space="preserve"> (97%</w:t>
      </w:r>
      <w:commentRangeEnd w:id="64"/>
      <w:r w:rsidR="00D07313">
        <w:rPr>
          <w:rStyle w:val="Refdecomentrio"/>
        </w:rPr>
        <w:commentReference w:id="64"/>
      </w:r>
      <w:r w:rsidR="00675286">
        <w:t>)</w:t>
      </w:r>
      <w:r w:rsidR="00EE3D45">
        <w:t xml:space="preserve">. </w:t>
      </w:r>
      <w:r w:rsidR="007306B7">
        <w:t>P</w:t>
      </w:r>
      <w:r w:rsidR="00E95151">
        <w:t>orém</w:t>
      </w:r>
      <w:r w:rsidR="00D82D7A">
        <w:t xml:space="preserve">, </w:t>
      </w:r>
      <w:r w:rsidR="00B81A51">
        <w:t>s</w:t>
      </w:r>
      <w:r w:rsidR="00EB2DF5">
        <w:t>ua taxa de</w:t>
      </w:r>
      <w:r w:rsidR="00084001">
        <w:t xml:space="preserve"> </w:t>
      </w:r>
      <w:r w:rsidR="00C7004E">
        <w:t>3</w:t>
      </w:r>
      <w:r w:rsidR="008E71B4">
        <w:t xml:space="preserve"> </w:t>
      </w:r>
      <w:r w:rsidR="00B81A51" w:rsidRPr="00DC0BAB">
        <w:rPr>
          <w:rStyle w:val="acopre"/>
          <w:i/>
          <w:iCs/>
        </w:rPr>
        <w:t xml:space="preserve">Frames Per </w:t>
      </w:r>
      <w:proofErr w:type="spellStart"/>
      <w:r w:rsidR="00B81A51" w:rsidRPr="00DC0BAB">
        <w:rPr>
          <w:rStyle w:val="acopre"/>
          <w:i/>
          <w:iCs/>
        </w:rPr>
        <w:t>Second</w:t>
      </w:r>
      <w:proofErr w:type="spellEnd"/>
      <w:r w:rsidR="00B81A51">
        <w:t xml:space="preserve"> (FPS) </w:t>
      </w:r>
      <w:del w:id="65" w:author="Andreza Sartori" w:date="2020-10-29T09:55:00Z">
        <w:r w:rsidR="00197849" w:rsidDel="0073330D">
          <w:delText xml:space="preserve">era </w:delText>
        </w:r>
      </w:del>
      <w:ins w:id="66" w:author="Andreza Sartori" w:date="2020-10-29T09:55:00Z">
        <w:r w:rsidR="0073330D">
          <w:t xml:space="preserve">foi </w:t>
        </w:r>
      </w:ins>
      <w:r w:rsidR="00197849">
        <w:t xml:space="preserve">a </w:t>
      </w:r>
      <w:r w:rsidR="00EB2DF5">
        <w:t>mais</w:t>
      </w:r>
      <w:r w:rsidR="0032229F">
        <w:t xml:space="preserve"> baix</w:t>
      </w:r>
      <w:r w:rsidR="00EB2DF5">
        <w:t>a</w:t>
      </w:r>
      <w:r w:rsidR="0032229F">
        <w:t xml:space="preserve"> </w:t>
      </w:r>
      <w:r w:rsidR="00197849">
        <w:t>entre os</w:t>
      </w:r>
      <w:r w:rsidR="0032229F">
        <w:t xml:space="preserve"> modelos</w:t>
      </w:r>
      <w:r w:rsidR="001E3708">
        <w:t>. Fato</w:t>
      </w:r>
      <w:r w:rsidR="00B41BE6">
        <w:t>,</w:t>
      </w:r>
      <w:r w:rsidR="00B603DD">
        <w:t xml:space="preserve"> que segundo os autores,</w:t>
      </w:r>
      <w:r w:rsidR="0032229F">
        <w:t xml:space="preserve"> </w:t>
      </w:r>
      <w:r w:rsidR="000429DB">
        <w:t>dificulta sua utilização em</w:t>
      </w:r>
      <w:r w:rsidR="0032229F">
        <w:t xml:space="preserve"> aplicações em tempo real. </w:t>
      </w:r>
      <w:r w:rsidR="0088366F">
        <w:t xml:space="preserve">Os autores </w:t>
      </w:r>
      <w:r w:rsidR="007818B6">
        <w:t xml:space="preserve">também apontam </w:t>
      </w:r>
      <w:r w:rsidR="0088366F">
        <w:t xml:space="preserve">que o modelo mais </w:t>
      </w:r>
      <w:r w:rsidR="00C5117F">
        <w:t>adequado considerando performance e acurácia é o</w:t>
      </w:r>
      <w:r w:rsidR="00D61E5A">
        <w:t xml:space="preserve"> YOLO</w:t>
      </w:r>
      <w:r w:rsidR="00B81760">
        <w:t xml:space="preserve"> v3</w:t>
      </w:r>
      <w:r w:rsidR="00BD623D">
        <w:t xml:space="preserve">, </w:t>
      </w:r>
      <w:r w:rsidR="00C7004E">
        <w:t>que</w:t>
      </w:r>
      <w:r w:rsidR="00BD623D">
        <w:t xml:space="preserve"> processa 23fps</w:t>
      </w:r>
      <w:r w:rsidR="00236847">
        <w:t xml:space="preserve"> com uma precisão de 85%.</w:t>
      </w:r>
      <w:r w:rsidR="00BE5189">
        <w:t xml:space="preserve"> Também é destacado o tempo de treinamento de cada modelo, onde o YOLO v3</w:t>
      </w:r>
      <w:r w:rsidR="00F214C3">
        <w:t xml:space="preserve"> </w:t>
      </w:r>
      <w:r w:rsidR="00BE5189">
        <w:t>aparece em segundo lugar com 5659 segundos, perdendo somente para o SSD, com 2124 segundos.</w:t>
      </w:r>
      <w:r w:rsidR="009919B2">
        <w:t xml:space="preserve"> O número de iterações de cada algoritmo coloca o SSD</w:t>
      </w:r>
      <w:r w:rsidR="00F214C3">
        <w:t xml:space="preserve"> </w:t>
      </w:r>
      <w:r w:rsidR="009919B2">
        <w:t>e o YOLO v3</w:t>
      </w:r>
      <w:r w:rsidR="00F214C3">
        <w:t xml:space="preserve"> </w:t>
      </w:r>
      <w:r w:rsidR="009919B2">
        <w:t xml:space="preserve">como </w:t>
      </w:r>
      <w:r w:rsidR="005664D8">
        <w:t>líderes</w:t>
      </w:r>
      <w:r w:rsidR="009919B2">
        <w:t xml:space="preserve"> novamente, com um número igual a 1200 e 7560, respectivamente.</w:t>
      </w:r>
      <w:r w:rsidR="00107529">
        <w:t xml:space="preserve"> </w:t>
      </w:r>
    </w:p>
    <w:p w14:paraId="38C071E9" w14:textId="227B7D60" w:rsidR="008C3495" w:rsidRDefault="00BE5189" w:rsidP="009919B2">
      <w:pPr>
        <w:pStyle w:val="TF-TEXTO"/>
      </w:pPr>
      <w:r w:rsidRPr="009919B2">
        <w:t>Por fim</w:t>
      </w:r>
      <w:r w:rsidR="00A76A17">
        <w:t>,</w:t>
      </w:r>
      <w:r w:rsidRPr="009919B2">
        <w:t xml:space="preserve"> </w:t>
      </w:r>
      <w:proofErr w:type="spellStart"/>
      <w:r w:rsidRPr="009919B2">
        <w:t>Punn</w:t>
      </w:r>
      <w:proofErr w:type="spellEnd"/>
      <w:r w:rsidRPr="009919B2">
        <w:t xml:space="preserve"> </w:t>
      </w:r>
      <w:r w:rsidRPr="00EA3729">
        <w:rPr>
          <w:i/>
          <w:iCs/>
        </w:rPr>
        <w:t>e</w:t>
      </w:r>
      <w:r w:rsidR="00EA3729" w:rsidRPr="00EA3729">
        <w:rPr>
          <w:i/>
          <w:iCs/>
        </w:rPr>
        <w:t>t</w:t>
      </w:r>
      <w:r w:rsidRPr="00EA3729">
        <w:rPr>
          <w:i/>
          <w:iCs/>
        </w:rPr>
        <w:t xml:space="preserve"> al</w:t>
      </w:r>
      <w:r w:rsidRPr="009919B2">
        <w:t>.</w:t>
      </w:r>
      <w:r w:rsidR="00A76A17">
        <w:t xml:space="preserve"> (2020)</w:t>
      </w:r>
      <w:r w:rsidRPr="009919B2">
        <w:t xml:space="preserve"> destacam que a aplicação desenvolvida tem como objetivo ser utilizada em ambiente</w:t>
      </w:r>
      <w:r w:rsidR="009919B2" w:rsidRPr="009919B2">
        <w:t>s</w:t>
      </w:r>
      <w:r w:rsidRPr="009919B2">
        <w:t xml:space="preserve"> de trabalho, </w:t>
      </w:r>
      <w:r w:rsidR="009919B2" w:rsidRPr="009919B2">
        <w:t>aumentando</w:t>
      </w:r>
      <w:r w:rsidRPr="009919B2">
        <w:t xml:space="preserve"> assim, </w:t>
      </w:r>
      <w:r w:rsidR="009919B2" w:rsidRPr="009919B2">
        <w:t>a import</w:t>
      </w:r>
      <w:r w:rsidR="007C4718">
        <w:t>ância</w:t>
      </w:r>
      <w:r w:rsidR="009919B2" w:rsidRPr="009919B2">
        <w:t xml:space="preserve"> d</w:t>
      </w:r>
      <w:r w:rsidRPr="009919B2">
        <w:t>a acurácia e precisão dos modelos</w:t>
      </w:r>
      <w:r w:rsidR="00E424ED">
        <w:t xml:space="preserve"> pois</w:t>
      </w:r>
      <w:r w:rsidR="00F850ED">
        <w:t xml:space="preserve">, caso eles </w:t>
      </w:r>
      <w:r w:rsidR="004225A9">
        <w:t>resultem</w:t>
      </w:r>
      <w:r w:rsidR="00A2178E" w:rsidRPr="009919B2">
        <w:t xml:space="preserve"> um número alto de falsos positivos </w:t>
      </w:r>
      <w:r w:rsidR="0073421F">
        <w:t xml:space="preserve">poderão </w:t>
      </w:r>
      <w:r w:rsidR="00A2178E" w:rsidRPr="009919B2">
        <w:t>causar pânico e desconforto entre as pessoas monitoradas</w:t>
      </w:r>
      <w:r w:rsidR="009919B2" w:rsidRPr="009919B2">
        <w:t>.</w:t>
      </w:r>
      <w:r w:rsidR="00576299">
        <w:t xml:space="preserve"> </w:t>
      </w:r>
      <w:r w:rsidR="00357512">
        <w:lastRenderedPageBreak/>
        <w:t>Além disso</w:t>
      </w:r>
      <w:r w:rsidR="00E14EED">
        <w:t xml:space="preserve">, os autores demonstram preocupação </w:t>
      </w:r>
      <w:r w:rsidR="00C077D0">
        <w:t>com</w:t>
      </w:r>
      <w:r w:rsidR="00E14EED">
        <w:t xml:space="preserve"> relação a </w:t>
      </w:r>
      <w:r w:rsidR="00DC2868">
        <w:t xml:space="preserve">privacidade das pessoas, </w:t>
      </w:r>
      <w:r w:rsidR="00E14EED">
        <w:t xml:space="preserve">sugerindo </w:t>
      </w:r>
      <w:r w:rsidR="00DF0F9A">
        <w:t>o desenvolvimento de uma</w:t>
      </w:r>
      <w:r w:rsidR="00C077D0">
        <w:t xml:space="preserve"> </w:t>
      </w:r>
      <w:r w:rsidR="00652038">
        <w:t xml:space="preserve">funcionalidade </w:t>
      </w:r>
      <w:r w:rsidR="00DF0F9A">
        <w:t>para</w:t>
      </w:r>
      <w:r w:rsidR="00652038">
        <w:t xml:space="preserve"> </w:t>
      </w:r>
      <w:r w:rsidR="00DF0F9A">
        <w:t>ocultar</w:t>
      </w:r>
      <w:r w:rsidR="00FC7AF8">
        <w:t xml:space="preserve"> os rostos das pessoas.</w:t>
      </w:r>
    </w:p>
    <w:p w14:paraId="35648044" w14:textId="13097535" w:rsidR="00A44581" w:rsidRPr="00974C96" w:rsidRDefault="00FF3B94" w:rsidP="00A44581">
      <w:pPr>
        <w:pStyle w:val="Ttulo2"/>
        <w:spacing w:after="120" w:line="240" w:lineRule="auto"/>
        <w:rPr>
          <w:lang w:val="en-US"/>
        </w:rPr>
      </w:pPr>
      <w:r w:rsidRPr="00974C96">
        <w:rPr>
          <w:lang w:val="en-US"/>
        </w:rPr>
        <w:t>Towards in-store multi-person tracking using head detection and track heatmaps</w:t>
      </w:r>
      <w:r w:rsidR="00A44581" w:rsidRPr="00974C96">
        <w:rPr>
          <w:lang w:val="en-US"/>
        </w:rPr>
        <w:t xml:space="preserve"> </w:t>
      </w:r>
    </w:p>
    <w:p w14:paraId="4A06FCF6" w14:textId="1E2A8F1F" w:rsidR="000E6ECA" w:rsidRDefault="009A239C" w:rsidP="009919B2">
      <w:pPr>
        <w:pStyle w:val="TF-TEXTO"/>
      </w:pPr>
      <w:proofErr w:type="spellStart"/>
      <w:r>
        <w:t>Musav</w:t>
      </w:r>
      <w:proofErr w:type="spellEnd"/>
      <w:r>
        <w:t xml:space="preserve"> </w:t>
      </w:r>
      <w:r w:rsidR="00EA3729" w:rsidRPr="00EA3729">
        <w:rPr>
          <w:i/>
        </w:rPr>
        <w:t>et al.</w:t>
      </w:r>
      <w:r w:rsidR="00CE5F9E">
        <w:t xml:space="preserve"> (2020)</w:t>
      </w:r>
      <w:r>
        <w:t xml:space="preserve"> </w:t>
      </w:r>
      <w:r w:rsidR="00A15C27">
        <w:t xml:space="preserve">utilizaram </w:t>
      </w:r>
      <w:r w:rsidR="003570AC">
        <w:t xml:space="preserve">técnicas de </w:t>
      </w:r>
      <w:r w:rsidR="0029223C">
        <w:t>visão computa</w:t>
      </w:r>
      <w:r w:rsidR="00FF3B94">
        <w:t>cional</w:t>
      </w:r>
      <w:r w:rsidR="0029223C">
        <w:t xml:space="preserve"> </w:t>
      </w:r>
      <w:r w:rsidR="007455FA">
        <w:t xml:space="preserve">para </w:t>
      </w:r>
      <w:r w:rsidR="001D589E">
        <w:t>estabelecer</w:t>
      </w:r>
      <w:r w:rsidR="007455FA">
        <w:t xml:space="preserve"> comportamentos de </w:t>
      </w:r>
      <w:r w:rsidR="00684012">
        <w:t>consumo em lojas de varejo a partir do rastreamento de clientes,</w:t>
      </w:r>
      <w:r w:rsidR="001C2FCE">
        <w:t xml:space="preserve"> </w:t>
      </w:r>
      <w:r w:rsidR="001D589E">
        <w:t>identificando</w:t>
      </w:r>
      <w:r w:rsidR="00AE4D83">
        <w:t xml:space="preserve"> </w:t>
      </w:r>
      <w:r w:rsidR="00E00D54">
        <w:t>padrões de compra, fraude</w:t>
      </w:r>
      <w:r w:rsidR="00EC696F">
        <w:t>s</w:t>
      </w:r>
      <w:r w:rsidR="00233479">
        <w:t xml:space="preserve"> e o tráfego na loja. </w:t>
      </w:r>
      <w:r w:rsidR="00EC696F">
        <w:t xml:space="preserve">Para isso, foram utilizadas </w:t>
      </w:r>
      <w:r w:rsidR="00233479">
        <w:t>câmeras no teto</w:t>
      </w:r>
      <w:r w:rsidR="00FC3F54">
        <w:t xml:space="preserve"> </w:t>
      </w:r>
      <w:r w:rsidR="00C8416B">
        <w:t xml:space="preserve">e algoritmos de rastreamento para </w:t>
      </w:r>
      <w:r w:rsidR="00F72B53">
        <w:t xml:space="preserve">gerar mapas de calor </w:t>
      </w:r>
      <w:r w:rsidR="005101B0">
        <w:t>d</w:t>
      </w:r>
      <w:r w:rsidR="001974F5">
        <w:t>as movimentações dentro da loja.</w:t>
      </w:r>
      <w:r w:rsidR="00161CC1">
        <w:t xml:space="preserve"> Ainda segundo os autores, </w:t>
      </w:r>
      <w:r w:rsidR="009138E0">
        <w:t>foram</w:t>
      </w:r>
      <w:r w:rsidR="000D59EF">
        <w:t xml:space="preserve"> utilizados algoritmos de detecção com o foco na cabeça das pessoas rastreadas, diminuindo assim problemas de oclusão </w:t>
      </w:r>
      <w:r w:rsidR="00E36B67">
        <w:t>n</w:t>
      </w:r>
      <w:r w:rsidR="000D59EF">
        <w:t xml:space="preserve">a estimativa </w:t>
      </w:r>
      <w:r w:rsidR="00646CB4">
        <w:t xml:space="preserve">da localização da pessoa dentro do espaço geográfico. </w:t>
      </w:r>
      <w:r w:rsidR="00FD0C8C">
        <w:t xml:space="preserve">Também </w:t>
      </w:r>
      <w:r w:rsidR="009138E0">
        <w:t>foram</w:t>
      </w:r>
      <w:r w:rsidR="00FD0C8C">
        <w:t xml:space="preserve"> treinados modelos para distinguir </w:t>
      </w:r>
      <w:r w:rsidR="006B5338">
        <w:t xml:space="preserve">clientes de funcionários, com base nos seus padrões de movimentação. </w:t>
      </w:r>
      <w:r w:rsidR="001A4700">
        <w:t xml:space="preserve">Além disso, </w:t>
      </w:r>
      <w:r w:rsidR="0066762A">
        <w:t>criou-se</w:t>
      </w:r>
      <w:r w:rsidR="00740672">
        <w:t xml:space="preserve"> </w:t>
      </w:r>
      <w:r w:rsidR="00AF5306">
        <w:t xml:space="preserve">uma base de imagens </w:t>
      </w:r>
      <w:r w:rsidR="00450CFB">
        <w:t>com</w:t>
      </w:r>
      <w:r w:rsidR="00A25FF7">
        <w:t xml:space="preserve"> participantes voluntários </w:t>
      </w:r>
      <w:r w:rsidR="009E5FE0">
        <w:t>simula</w:t>
      </w:r>
      <w:r w:rsidR="00E10121">
        <w:t>n</w:t>
      </w:r>
      <w:r w:rsidR="009E5FE0">
        <w:t>d</w:t>
      </w:r>
      <w:r w:rsidR="00E10121">
        <w:t>o</w:t>
      </w:r>
      <w:r w:rsidR="00A25FF7">
        <w:t xml:space="preserve"> alguns comportamentos típicos de clientes em lojas de varejo</w:t>
      </w:r>
      <w:r w:rsidR="0047604A">
        <w:t>, assim como uma base de imagens</w:t>
      </w:r>
      <w:r w:rsidR="009E5FE0">
        <w:t xml:space="preserve"> densamente rotuladas</w:t>
      </w:r>
      <w:r w:rsidR="0047604A">
        <w:t xml:space="preserve"> coletadas </w:t>
      </w:r>
      <w:r w:rsidR="009E5FE0">
        <w:t>durante 24 horas em</w:t>
      </w:r>
      <w:r w:rsidR="0047604A">
        <w:t xml:space="preserve"> um supermercado</w:t>
      </w:r>
      <w:r w:rsidR="00A82FBE">
        <w:t>, conforme exibe a Figura 3.</w:t>
      </w:r>
    </w:p>
    <w:p w14:paraId="592398DF" w14:textId="3D10D50D" w:rsidR="00A2178E" w:rsidRDefault="00A2178E" w:rsidP="00844409">
      <w:pPr>
        <w:pStyle w:val="TF-LEGENDA"/>
      </w:pPr>
      <w:r>
        <w:t xml:space="preserve">Figura </w:t>
      </w:r>
      <w:r w:rsidR="00A82FBE">
        <w:t>3 -</w:t>
      </w:r>
      <w:r>
        <w:t xml:space="preserve"> Exemplo de imagem retirada da base de imagens </w:t>
      </w:r>
      <w:r w:rsidR="009919B2">
        <w:t>de participantes voluntários</w:t>
      </w:r>
      <w:r>
        <w:t>.</w:t>
      </w:r>
    </w:p>
    <w:p w14:paraId="1FFE57D3" w14:textId="31F892C1" w:rsidR="00A2178E" w:rsidRDefault="00A2178E" w:rsidP="00551490">
      <w:pPr>
        <w:pStyle w:val="TF-FIGURA"/>
      </w:pPr>
      <w:r>
        <w:rPr>
          <w:noProof/>
        </w:rPr>
        <w:drawing>
          <wp:inline distT="0" distB="0" distL="0" distR="0" wp14:anchorId="66694039" wp14:editId="59A1543B">
            <wp:extent cx="1965278" cy="17927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6881"/>
                    <a:stretch/>
                  </pic:blipFill>
                  <pic:spPr bwMode="auto">
                    <a:xfrm>
                      <a:off x="0" y="0"/>
                      <a:ext cx="1994553" cy="1819490"/>
                    </a:xfrm>
                    <a:prstGeom prst="rect">
                      <a:avLst/>
                    </a:prstGeom>
                    <a:noFill/>
                    <a:ln>
                      <a:noFill/>
                    </a:ln>
                    <a:extLst>
                      <a:ext uri="{53640926-AAD7-44D8-BBD7-CCE9431645EC}">
                        <a14:shadowObscured xmlns:a14="http://schemas.microsoft.com/office/drawing/2010/main"/>
                      </a:ext>
                    </a:extLst>
                  </pic:spPr>
                </pic:pic>
              </a:graphicData>
            </a:graphic>
          </wp:inline>
        </w:drawing>
      </w:r>
    </w:p>
    <w:p w14:paraId="2822BA60" w14:textId="0D1B9399" w:rsidR="00A2178E" w:rsidRDefault="00A2178E" w:rsidP="00551490">
      <w:pPr>
        <w:pStyle w:val="TF-FONTE"/>
      </w:pPr>
      <w:r>
        <w:t xml:space="preserve">Fonte: </w:t>
      </w:r>
      <w:proofErr w:type="spellStart"/>
      <w:r>
        <w:t>Musav</w:t>
      </w:r>
      <w:proofErr w:type="spellEnd"/>
      <w:r>
        <w:t xml:space="preserve"> et al</w:t>
      </w:r>
      <w:r w:rsidR="00AF1A05">
        <w:t xml:space="preserve"> (2020)</w:t>
      </w:r>
      <w:r>
        <w:t>.</w:t>
      </w:r>
    </w:p>
    <w:p w14:paraId="33F22806" w14:textId="69EB3C43" w:rsidR="002A50C1" w:rsidRDefault="002A50C1" w:rsidP="00A44581">
      <w:pPr>
        <w:pStyle w:val="TF-TEXTO"/>
      </w:pPr>
      <w:commentRangeStart w:id="67"/>
      <w:proofErr w:type="spellStart"/>
      <w:r>
        <w:t>M</w:t>
      </w:r>
      <w:r w:rsidR="00F75A49">
        <w:t>u</w:t>
      </w:r>
      <w:r>
        <w:t>sa</w:t>
      </w:r>
      <w:commentRangeEnd w:id="67"/>
      <w:r w:rsidR="0016125E">
        <w:rPr>
          <w:rStyle w:val="Refdecomentrio"/>
        </w:rPr>
        <w:commentReference w:id="67"/>
      </w:r>
      <w:r>
        <w:t>v</w:t>
      </w:r>
      <w:proofErr w:type="spellEnd"/>
      <w:r>
        <w:t xml:space="preserve"> </w:t>
      </w:r>
      <w:r w:rsidR="00EA3729" w:rsidRPr="00EA3729">
        <w:rPr>
          <w:i/>
        </w:rPr>
        <w:t>et al.</w:t>
      </w:r>
      <w:r w:rsidR="004C3ECB">
        <w:t xml:space="preserve"> (2020)</w:t>
      </w:r>
      <w:r>
        <w:t xml:space="preserve"> </w:t>
      </w:r>
      <w:r w:rsidR="004C3ECB">
        <w:t xml:space="preserve">avaliaram </w:t>
      </w:r>
      <w:r w:rsidR="007C483D">
        <w:t>a performance de</w:t>
      </w:r>
      <w:r>
        <w:t xml:space="preserve"> dois </w:t>
      </w:r>
      <w:r w:rsidR="007C483D">
        <w:t>detectores de objetos, o YOLO v3</w:t>
      </w:r>
      <w:r w:rsidR="00F214C3">
        <w:t xml:space="preserve"> (REDMON </w:t>
      </w:r>
      <w:r w:rsidR="00EA3729" w:rsidRPr="00EA3729">
        <w:rPr>
          <w:i/>
        </w:rPr>
        <w:t>et al.</w:t>
      </w:r>
      <w:r w:rsidR="00F214C3">
        <w:t>, 2018)</w:t>
      </w:r>
      <w:r w:rsidR="007C483D">
        <w:t xml:space="preserve"> e o SSD ResNet-50</w:t>
      </w:r>
      <w:r w:rsidR="005A6065">
        <w:t xml:space="preserve">. Ambos os detectores </w:t>
      </w:r>
      <w:r w:rsidR="00BA0A54">
        <w:t>apresentam um</w:t>
      </w:r>
      <w:r w:rsidR="007B3637">
        <w:t>a</w:t>
      </w:r>
      <w:r w:rsidR="00BA0A54">
        <w:t xml:space="preserve"> correlação linear </w:t>
      </w:r>
      <w:r w:rsidR="00C87E4A">
        <w:t xml:space="preserve">em relação ao </w:t>
      </w:r>
      <w:r w:rsidR="007B3637">
        <w:t>número</w:t>
      </w:r>
      <w:r w:rsidR="00C87E4A">
        <w:t xml:space="preserve"> de quadros e as métricas </w:t>
      </w:r>
      <w:r w:rsidR="007A4613">
        <w:t>MOTA</w:t>
      </w:r>
      <w:r w:rsidR="00F372EA">
        <w:t xml:space="preserve">, </w:t>
      </w:r>
      <w:r w:rsidR="006D71D4">
        <w:t xml:space="preserve">no qual </w:t>
      </w:r>
      <w:r w:rsidR="00F372EA">
        <w:t>o YOLOv3 a</w:t>
      </w:r>
      <w:r w:rsidR="006D71D4">
        <w:t xml:space="preserve">presentou uma performance </w:t>
      </w:r>
      <w:r w:rsidR="00F372EA">
        <w:t xml:space="preserve">melhor </w:t>
      </w:r>
      <w:r w:rsidR="008F1EF9">
        <w:t>em</w:t>
      </w:r>
      <w:r w:rsidR="00F372EA">
        <w:t xml:space="preserve"> relação </w:t>
      </w:r>
      <w:r w:rsidR="007B3637">
        <w:t>ao SSD</w:t>
      </w:r>
      <w:r w:rsidR="00F372EA">
        <w:t xml:space="preserve"> ResNet-50</w:t>
      </w:r>
      <w:r w:rsidR="00E2376F">
        <w:t>.</w:t>
      </w:r>
    </w:p>
    <w:p w14:paraId="27A168C3" w14:textId="2C87E274" w:rsidR="00E2376F" w:rsidRDefault="008A5D7B" w:rsidP="00A44581">
      <w:pPr>
        <w:pStyle w:val="TF-TEXTO"/>
      </w:pPr>
      <w:r>
        <w:t xml:space="preserve">Segundo </w:t>
      </w:r>
      <w:proofErr w:type="spellStart"/>
      <w:r>
        <w:t>M</w:t>
      </w:r>
      <w:r w:rsidR="00F75A49">
        <w:t>u</w:t>
      </w:r>
      <w:r>
        <w:t>sav</w:t>
      </w:r>
      <w:proofErr w:type="spellEnd"/>
      <w:r w:rsidR="00FE5E9A">
        <w:t xml:space="preserve"> </w:t>
      </w:r>
      <w:r w:rsidR="00EA3729" w:rsidRPr="00EA3729">
        <w:rPr>
          <w:i/>
        </w:rPr>
        <w:t>et al.</w:t>
      </w:r>
      <w:r w:rsidR="008F1EF9">
        <w:t xml:space="preserve"> (2020)</w:t>
      </w:r>
      <w:ins w:id="68" w:author="Andreza Sartori" w:date="2020-10-29T10:09:00Z">
        <w:r w:rsidR="00591B58">
          <w:t>,</w:t>
        </w:r>
      </w:ins>
      <w:r w:rsidR="008F1EF9">
        <w:t xml:space="preserve"> também</w:t>
      </w:r>
      <w:r>
        <w:t xml:space="preserve"> foram testados o algoritmo de </w:t>
      </w:r>
      <w:proofErr w:type="spellStart"/>
      <w:r>
        <w:t>DeepSORT</w:t>
      </w:r>
      <w:proofErr w:type="spellEnd"/>
      <w:r>
        <w:t xml:space="preserve"> para o módulo de rastreamento, adotando a estratégia </w:t>
      </w:r>
      <w:r w:rsidR="006D6455">
        <w:t xml:space="preserve">IOU, ou seja, </w:t>
      </w:r>
      <w:r w:rsidR="00675618">
        <w:t xml:space="preserve">com ou </w:t>
      </w:r>
      <w:r w:rsidR="006D6455">
        <w:t xml:space="preserve">sem extração de características. </w:t>
      </w:r>
      <w:r w:rsidR="00AD520D">
        <w:t xml:space="preserve">Os resultados </w:t>
      </w:r>
      <w:r w:rsidR="00E041A7">
        <w:t xml:space="preserve">apontaram </w:t>
      </w:r>
      <w:r w:rsidR="00AD520D">
        <w:t xml:space="preserve">que </w:t>
      </w:r>
      <w:r w:rsidR="003B75CA">
        <w:t xml:space="preserve">o rastreamento sem extração de características é mais adequado </w:t>
      </w:r>
      <w:r w:rsidR="00E85F05">
        <w:t>em</w:t>
      </w:r>
      <w:r w:rsidR="003B75CA">
        <w:t xml:space="preserve"> vídeos </w:t>
      </w:r>
      <w:r w:rsidR="007A718C">
        <w:t>com menos quadros</w:t>
      </w:r>
      <w:r w:rsidR="007E69BB">
        <w:t xml:space="preserve"> e</w:t>
      </w:r>
      <w:r w:rsidR="007A718C">
        <w:t xml:space="preserve">, que, a </w:t>
      </w:r>
      <w:r w:rsidR="00246C21">
        <w:t xml:space="preserve">estratégia com extração de características </w:t>
      </w:r>
      <w:r w:rsidR="00913DF6">
        <w:t xml:space="preserve">precisa de vídeos com </w:t>
      </w:r>
      <w:r w:rsidR="0028775D">
        <w:t xml:space="preserve">mais </w:t>
      </w:r>
      <w:commentRangeStart w:id="69"/>
      <w:r w:rsidR="0028775D">
        <w:t xml:space="preserve">quadros preservados </w:t>
      </w:r>
      <w:commentRangeEnd w:id="69"/>
      <w:r w:rsidR="00866BF1">
        <w:rPr>
          <w:rStyle w:val="Refdecomentrio"/>
        </w:rPr>
        <w:commentReference w:id="69"/>
      </w:r>
      <w:r w:rsidR="0028775D">
        <w:t>para obter uma boa performance</w:t>
      </w:r>
      <w:r w:rsidR="007B3637">
        <w:t>.</w:t>
      </w:r>
    </w:p>
    <w:p w14:paraId="6043491B" w14:textId="3A0E014B" w:rsidR="005664D8" w:rsidRDefault="00FE5E9A" w:rsidP="00A44581">
      <w:pPr>
        <w:pStyle w:val="TF-TEXTO"/>
      </w:pPr>
      <w:proofErr w:type="spellStart"/>
      <w:r>
        <w:t>Musav</w:t>
      </w:r>
      <w:proofErr w:type="spellEnd"/>
      <w:r>
        <w:t xml:space="preserve"> </w:t>
      </w:r>
      <w:r w:rsidR="00EA3729" w:rsidRPr="00EA3729">
        <w:rPr>
          <w:i/>
        </w:rPr>
        <w:t>et al.</w:t>
      </w:r>
      <w:r w:rsidR="00AD7412">
        <w:t xml:space="preserve"> (2020) também </w:t>
      </w:r>
      <w:r w:rsidR="00811C37">
        <w:t xml:space="preserve">analisaram a utilização </w:t>
      </w:r>
      <w:r w:rsidR="005A3A9F">
        <w:t xml:space="preserve">em conjunto </w:t>
      </w:r>
      <w:r w:rsidR="00811C37">
        <w:t>dos al</w:t>
      </w:r>
      <w:r w:rsidR="005A3A9F">
        <w:t xml:space="preserve">goritmos </w:t>
      </w:r>
      <w:r w:rsidR="008A5CBF">
        <w:t xml:space="preserve">YOLO v3 e o </w:t>
      </w:r>
      <w:proofErr w:type="spellStart"/>
      <w:r w:rsidR="008A5CBF">
        <w:t>DeepSORT</w:t>
      </w:r>
      <w:proofErr w:type="spellEnd"/>
      <w:r w:rsidR="008A5CBF">
        <w:t xml:space="preserve"> sem extração de </w:t>
      </w:r>
      <w:r w:rsidR="00B17071">
        <w:t xml:space="preserve">características. </w:t>
      </w:r>
      <w:r w:rsidR="005A3A9F">
        <w:t xml:space="preserve">Eles observaram que </w:t>
      </w:r>
      <w:r w:rsidR="00EC053F">
        <w:t xml:space="preserve">a performance dos algoritmos </w:t>
      </w:r>
      <w:r w:rsidR="008D2D57">
        <w:t>foi</w:t>
      </w:r>
      <w:r w:rsidR="00EC053F">
        <w:t xml:space="preserve"> </w:t>
      </w:r>
      <w:r w:rsidR="00302ED2">
        <w:t>inferior</w:t>
      </w:r>
      <w:r w:rsidR="00EC053F">
        <w:t xml:space="preserve"> a performance do algoritmo </w:t>
      </w:r>
      <w:r w:rsidR="00A55FEE">
        <w:t xml:space="preserve">de </w:t>
      </w:r>
      <w:r w:rsidR="00B4341E">
        <w:t xml:space="preserve">rastreamento </w:t>
      </w:r>
      <w:r w:rsidR="00A55FEE">
        <w:t xml:space="preserve">de pessoas em separado. Porém, supreendentemente, a performance </w:t>
      </w:r>
      <w:r w:rsidR="00073BA9">
        <w:t xml:space="preserve">deles foi </w:t>
      </w:r>
      <w:r w:rsidR="00302ED2">
        <w:t xml:space="preserve">melhor que </w:t>
      </w:r>
      <w:r w:rsidR="00632F7E">
        <w:t xml:space="preserve">o algoritmo de </w:t>
      </w:r>
      <w:r w:rsidR="00B4341E">
        <w:t xml:space="preserve">detecção </w:t>
      </w:r>
      <w:r w:rsidR="00632F7E">
        <w:t>e</w:t>
      </w:r>
      <w:r w:rsidR="00073BA9">
        <w:t>xecutado</w:t>
      </w:r>
      <w:r w:rsidR="00632F7E">
        <w:t xml:space="preserve"> isola</w:t>
      </w:r>
      <w:r w:rsidR="00073BA9">
        <w:t>da</w:t>
      </w:r>
      <w:r w:rsidR="00632F7E">
        <w:t>ment</w:t>
      </w:r>
      <w:r w:rsidR="00073BA9">
        <w:t>e</w:t>
      </w:r>
      <w:r w:rsidR="00632F7E">
        <w:t>.</w:t>
      </w:r>
      <w:r w:rsidR="00FA2F9D">
        <w:t xml:space="preserve"> </w:t>
      </w:r>
      <w:r w:rsidR="005664D8">
        <w:t xml:space="preserve">Os resultados </w:t>
      </w:r>
      <w:r w:rsidR="00293C9C">
        <w:t>podem ser vistos</w:t>
      </w:r>
      <w:r w:rsidR="005664D8">
        <w:t xml:space="preserve"> na Figura </w:t>
      </w:r>
      <w:r w:rsidR="008B1663">
        <w:t>4</w:t>
      </w:r>
      <w:r w:rsidR="005664D8">
        <w:t>.</w:t>
      </w:r>
    </w:p>
    <w:p w14:paraId="2F82B9BE" w14:textId="1A0002B3" w:rsidR="00B4341E" w:rsidRDefault="00B4341E" w:rsidP="00551490">
      <w:pPr>
        <w:pStyle w:val="TF-LEGENDA"/>
      </w:pPr>
      <w:r>
        <w:t xml:space="preserve">Figura </w:t>
      </w:r>
      <w:r w:rsidR="008B1663">
        <w:t>4 -</w:t>
      </w:r>
      <w:r>
        <w:t xml:space="preserve"> </w:t>
      </w:r>
      <w:r w:rsidR="005664D8">
        <w:t>Resultado dos testes com os algoritmos em isolamento e em conjunto</w:t>
      </w:r>
      <w:r>
        <w:t>.</w:t>
      </w:r>
      <w:r w:rsidR="005664D8">
        <w:t xml:space="preserve"> O eixo </w:t>
      </w:r>
      <w:ins w:id="70" w:author="Andreza Sartori" w:date="2020-10-29T10:02:00Z">
        <w:r w:rsidR="000478A6">
          <w:t>y</w:t>
        </w:r>
      </w:ins>
      <w:del w:id="71" w:author="Andreza Sartori" w:date="2020-10-29T10:02:00Z">
        <w:r w:rsidR="005664D8" w:rsidDel="000478A6">
          <w:delText>Y</w:delText>
        </w:r>
      </w:del>
      <w:r w:rsidR="005664D8">
        <w:t xml:space="preserve"> indica a performance MOTA. O eixo </w:t>
      </w:r>
      <w:del w:id="72" w:author="Andreza Sartori" w:date="2020-10-29T10:02:00Z">
        <w:r w:rsidR="005664D8" w:rsidDel="000478A6">
          <w:delText>X</w:delText>
        </w:r>
      </w:del>
      <w:ins w:id="73" w:author="Andreza Sartori" w:date="2020-10-29T10:02:00Z">
        <w:r w:rsidR="000478A6">
          <w:t>x</w:t>
        </w:r>
      </w:ins>
      <w:r w:rsidR="005664D8">
        <w:t xml:space="preserve"> indica a quantidade de </w:t>
      </w:r>
      <w:r w:rsidR="005664D8" w:rsidRPr="005664D8">
        <w:rPr>
          <w:i/>
          <w:iCs/>
        </w:rPr>
        <w:t>frames</w:t>
      </w:r>
      <w:r w:rsidR="005664D8">
        <w:t xml:space="preserve"> presentes.</w:t>
      </w:r>
    </w:p>
    <w:p w14:paraId="14675AD0" w14:textId="69281C59" w:rsidR="00B4341E" w:rsidRDefault="00B4341E" w:rsidP="00551490">
      <w:pPr>
        <w:pStyle w:val="TF-FIGURA"/>
      </w:pPr>
      <w:r w:rsidRPr="001E5445">
        <w:rPr>
          <w:noProof/>
          <w:bdr w:val="single" w:sz="4" w:space="0" w:color="auto"/>
        </w:rPr>
        <w:drawing>
          <wp:inline distT="0" distB="0" distL="0" distR="0" wp14:anchorId="2783E3A5" wp14:editId="3443AD65">
            <wp:extent cx="2709080" cy="176224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1790" cy="1790028"/>
                    </a:xfrm>
                    <a:prstGeom prst="rect">
                      <a:avLst/>
                    </a:prstGeom>
                    <a:noFill/>
                    <a:ln>
                      <a:noFill/>
                    </a:ln>
                  </pic:spPr>
                </pic:pic>
              </a:graphicData>
            </a:graphic>
          </wp:inline>
        </w:drawing>
      </w:r>
    </w:p>
    <w:p w14:paraId="42D48349" w14:textId="30668822" w:rsidR="005664D8" w:rsidRDefault="005664D8" w:rsidP="00551490">
      <w:pPr>
        <w:pStyle w:val="TF-FONTE"/>
      </w:pPr>
      <w:r>
        <w:t xml:space="preserve">Fonte: </w:t>
      </w:r>
      <w:proofErr w:type="spellStart"/>
      <w:r>
        <w:t>Musav</w:t>
      </w:r>
      <w:proofErr w:type="spellEnd"/>
      <w:r>
        <w:t xml:space="preserve"> </w:t>
      </w:r>
      <w:r w:rsidR="00EA3729" w:rsidRPr="00EA3729">
        <w:rPr>
          <w:i/>
        </w:rPr>
        <w:t>et al.</w:t>
      </w:r>
      <w:r w:rsidR="00B3332A">
        <w:t xml:space="preserve"> (2020)</w:t>
      </w:r>
    </w:p>
    <w:p w14:paraId="13AF4658" w14:textId="41BF05E4" w:rsidR="00245D45" w:rsidRDefault="00EC0012" w:rsidP="00691DE0">
      <w:pPr>
        <w:pStyle w:val="TF-TEXTO"/>
      </w:pPr>
      <w:r>
        <w:lastRenderedPageBreak/>
        <w:t xml:space="preserve">Segundo </w:t>
      </w:r>
      <w:proofErr w:type="spellStart"/>
      <w:r>
        <w:t>Musav</w:t>
      </w:r>
      <w:proofErr w:type="spellEnd"/>
      <w:r>
        <w:t xml:space="preserve"> </w:t>
      </w:r>
      <w:r w:rsidR="00EA3729" w:rsidRPr="00EA3729">
        <w:rPr>
          <w:i/>
        </w:rPr>
        <w:t>et al.</w:t>
      </w:r>
      <w:r w:rsidR="00FB61BD">
        <w:t xml:space="preserve"> (2020)</w:t>
      </w:r>
      <w:r w:rsidR="00911E35">
        <w:t>, a performance do algoritmo que prediz se uma trajetória formada é de um cliente ou de um funcionário</w:t>
      </w:r>
      <w:r w:rsidR="00F34BE0">
        <w:t xml:space="preserve"> apresentou uma taxa de erro de 31%, sendo considerada muito alta.</w:t>
      </w:r>
      <w:r w:rsidR="00F4640D">
        <w:t xml:space="preserve"> </w:t>
      </w:r>
      <w:r w:rsidR="003F040F">
        <w:t xml:space="preserve">A partir disso, os autores removeram as </w:t>
      </w:r>
      <w:r w:rsidR="00F86500">
        <w:t xml:space="preserve">trajetórias </w:t>
      </w:r>
      <w:r w:rsidR="00965B30">
        <w:t>curtas, aumentando</w:t>
      </w:r>
      <w:r w:rsidR="00A24E62">
        <w:t xml:space="preserve"> assim</w:t>
      </w:r>
      <w:r w:rsidR="00965B30">
        <w:t xml:space="preserve"> o nível de acurácia</w:t>
      </w:r>
      <w:r w:rsidR="0010083F">
        <w:t>, chegando em 93% de taxa de acertos.</w:t>
      </w:r>
      <w:r w:rsidR="00965B30">
        <w:t xml:space="preserve"> </w:t>
      </w:r>
      <w:r w:rsidR="00691DE0">
        <w:t xml:space="preserve">Por fim, os autores </w:t>
      </w:r>
      <w:r w:rsidR="00245D45">
        <w:t>concluem indicando que o resultado obtido</w:t>
      </w:r>
      <w:r w:rsidR="003C6E66">
        <w:t xml:space="preserve"> pelo modelo de </w:t>
      </w:r>
      <w:r w:rsidR="003D6AE3">
        <w:t>análise</w:t>
      </w:r>
      <w:r w:rsidR="003C6E66">
        <w:t xml:space="preserve"> de comportamento de pessoas rastreadas</w:t>
      </w:r>
      <w:r w:rsidR="00245D45">
        <w:t xml:space="preserve"> </w:t>
      </w:r>
      <w:r w:rsidR="00AE6103">
        <w:t>mostra-se</w:t>
      </w:r>
      <w:r w:rsidR="00245D45">
        <w:t xml:space="preserve"> promissor</w:t>
      </w:r>
      <w:r w:rsidR="00F837D0">
        <w:t>.</w:t>
      </w:r>
      <w:r w:rsidR="00245D45">
        <w:t xml:space="preserve"> </w:t>
      </w:r>
    </w:p>
    <w:p w14:paraId="7817D9B2" w14:textId="5ADA6F4E" w:rsidR="00451B94" w:rsidRDefault="00451B94" w:rsidP="00424AD5">
      <w:pPr>
        <w:pStyle w:val="Ttulo1"/>
      </w:pPr>
      <w:bookmarkStart w:id="74" w:name="_Toc54164921"/>
      <w:bookmarkStart w:id="75" w:name="_Toc54165675"/>
      <w:bookmarkStart w:id="76" w:name="_Toc54169333"/>
      <w:bookmarkStart w:id="77" w:name="_Toc96347439"/>
      <w:bookmarkStart w:id="78" w:name="_Toc96357723"/>
      <w:bookmarkStart w:id="79" w:name="_Toc96491866"/>
      <w:bookmarkStart w:id="80" w:name="_Toc411603107"/>
      <w:bookmarkEnd w:id="42"/>
      <w:r>
        <w:t>proposta</w:t>
      </w:r>
      <w:r w:rsidR="00FF3B94">
        <w:t xml:space="preserve"> do método</w:t>
      </w:r>
    </w:p>
    <w:p w14:paraId="2AE9AD2D" w14:textId="33B4F001" w:rsidR="001E5665" w:rsidRDefault="001E5665" w:rsidP="00451B94">
      <w:pPr>
        <w:pStyle w:val="TF-TEXTO"/>
      </w:pPr>
      <w:r>
        <w:t xml:space="preserve">Esse capítulo tem como objetivo apresentar a justificativa para a elaboração deste trabalho, assim como os requisitos e metodologias que serão adotadas. Também serão apresentadas </w:t>
      </w:r>
      <w:r w:rsidR="003C6E66">
        <w:t>breves revisões</w:t>
      </w:r>
      <w:r>
        <w:t xml:space="preserve"> bibliográficas das principais áreas de estudo que serão exploradas.</w:t>
      </w:r>
    </w:p>
    <w:p w14:paraId="29D16A9A" w14:textId="77777777" w:rsidR="00451B94" w:rsidRDefault="00451B94" w:rsidP="00451B94">
      <w:pPr>
        <w:pStyle w:val="Ttulo2"/>
        <w:spacing w:after="120" w:line="240" w:lineRule="auto"/>
      </w:pPr>
      <w:bookmarkStart w:id="81" w:name="_Toc54164915"/>
      <w:bookmarkStart w:id="82" w:name="_Toc54165669"/>
      <w:bookmarkStart w:id="83" w:name="_Toc54169327"/>
      <w:bookmarkStart w:id="84" w:name="_Toc96347433"/>
      <w:bookmarkStart w:id="85" w:name="_Toc96357717"/>
      <w:bookmarkStart w:id="86" w:name="_Toc96491860"/>
      <w:bookmarkStart w:id="87" w:name="_Toc351015594"/>
      <w:r>
        <w:t>JUSTIFICATIVA</w:t>
      </w:r>
    </w:p>
    <w:p w14:paraId="4551889D" w14:textId="04091BFB" w:rsidR="001E5665" w:rsidRPr="001E5665" w:rsidRDefault="001E5665" w:rsidP="001E5665">
      <w:pPr>
        <w:pStyle w:val="TF-TEXTO"/>
      </w:pPr>
      <w:r>
        <w:t xml:space="preserve">No Quadro </w:t>
      </w:r>
      <w:r w:rsidR="00551490">
        <w:t>1</w:t>
      </w:r>
      <w:r>
        <w:t xml:space="preserve"> é possível observar um comparativo métodos escolhidos para a resolução dos problemas propostos pelos respectivos trabalhos, onde as linhas representam as características destacadas e as colunas representam os trabalhos.</w:t>
      </w:r>
    </w:p>
    <w:p w14:paraId="5A6F5617" w14:textId="0B3B70A4" w:rsidR="00FF3B94" w:rsidRPr="007E0D87" w:rsidRDefault="00FF3B94" w:rsidP="00FF3B94">
      <w:pPr>
        <w:pStyle w:val="TF-LEGENDA"/>
      </w:pPr>
      <w:r>
        <w:t xml:space="preserve">Quadro </w:t>
      </w:r>
      <w:r w:rsidR="0013086D">
        <w:t>1</w:t>
      </w:r>
      <w:r w:rsidRPr="007E0D87">
        <w:t xml:space="preserve"> </w:t>
      </w:r>
      <w:r w:rsidR="0013086D">
        <w:t>-</w:t>
      </w:r>
      <w:r w:rsidRPr="007E0D87">
        <w:t xml:space="preserve"> </w:t>
      </w:r>
      <w:r>
        <w:t>Comparativo entre trabalhos correlatos</w:t>
      </w:r>
    </w:p>
    <w:tbl>
      <w:tblPr>
        <w:tblW w:w="8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05"/>
        <w:gridCol w:w="2159"/>
        <w:gridCol w:w="2159"/>
        <w:gridCol w:w="2159"/>
      </w:tblGrid>
      <w:tr w:rsidR="00FF3B94" w:rsidRPr="007E0D87" w14:paraId="5EA6AAC6" w14:textId="77777777" w:rsidTr="00551490">
        <w:trPr>
          <w:trHeight w:val="398"/>
          <w:jc w:val="center"/>
        </w:trPr>
        <w:tc>
          <w:tcPr>
            <w:tcW w:w="2405" w:type="dxa"/>
            <w:tcBorders>
              <w:bottom w:val="single" w:sz="4" w:space="0" w:color="auto"/>
            </w:tcBorders>
            <w:shd w:val="clear" w:color="auto" w:fill="A5A5A5"/>
            <w:vAlign w:val="center"/>
          </w:tcPr>
          <w:p w14:paraId="62220833" w14:textId="4B48573A" w:rsidR="00FF3B94" w:rsidRPr="000B338D" w:rsidRDefault="00FF3B94" w:rsidP="004163FB">
            <w:pPr>
              <w:pStyle w:val="TF-TEXTOQUADROCentralizado"/>
            </w:pPr>
            <w:r>
              <w:t>Características</w:t>
            </w:r>
          </w:p>
        </w:tc>
        <w:tc>
          <w:tcPr>
            <w:tcW w:w="2159" w:type="dxa"/>
            <w:tcBorders>
              <w:bottom w:val="single" w:sz="4" w:space="0" w:color="auto"/>
            </w:tcBorders>
            <w:shd w:val="clear" w:color="auto" w:fill="A6A6A6"/>
            <w:vAlign w:val="center"/>
          </w:tcPr>
          <w:p w14:paraId="4EA165C4" w14:textId="4FA6AF46" w:rsidR="00FF3B94" w:rsidRPr="007E0D87" w:rsidRDefault="00FF3B94" w:rsidP="004163FB">
            <w:pPr>
              <w:pStyle w:val="TF-TEXTOQUADROCentralizado"/>
            </w:pPr>
            <w:r>
              <w:t xml:space="preserve">Yang </w:t>
            </w:r>
            <w:r w:rsidRPr="00551490">
              <w:rPr>
                <w:i/>
                <w:iCs/>
              </w:rPr>
              <w:t>et al</w:t>
            </w:r>
            <w:r w:rsidR="00551490" w:rsidRPr="00551490">
              <w:rPr>
                <w:i/>
                <w:iCs/>
              </w:rPr>
              <w:t>.</w:t>
            </w:r>
            <w:r>
              <w:t xml:space="preserve"> (</w:t>
            </w:r>
            <w:r w:rsidR="0074100E">
              <w:t>2020</w:t>
            </w:r>
            <w:r>
              <w:t>)</w:t>
            </w:r>
          </w:p>
        </w:tc>
        <w:tc>
          <w:tcPr>
            <w:tcW w:w="2159" w:type="dxa"/>
            <w:tcBorders>
              <w:bottom w:val="single" w:sz="4" w:space="0" w:color="auto"/>
            </w:tcBorders>
            <w:shd w:val="clear" w:color="auto" w:fill="A6A6A6"/>
            <w:vAlign w:val="center"/>
          </w:tcPr>
          <w:p w14:paraId="20C9F6DB" w14:textId="489EF835" w:rsidR="00FF3B94" w:rsidRPr="007E0D87" w:rsidRDefault="00FF3B94" w:rsidP="004163FB">
            <w:pPr>
              <w:pStyle w:val="TF-TEXTOQUADROCentralizado"/>
            </w:pPr>
            <w:proofErr w:type="spellStart"/>
            <w:r>
              <w:t>Punn</w:t>
            </w:r>
            <w:proofErr w:type="spellEnd"/>
            <w:r>
              <w:t xml:space="preserve"> </w:t>
            </w:r>
            <w:r w:rsidRPr="00551490">
              <w:rPr>
                <w:i/>
                <w:iCs/>
              </w:rPr>
              <w:t>et al</w:t>
            </w:r>
            <w:r w:rsidR="00551490" w:rsidRPr="00551490">
              <w:rPr>
                <w:i/>
                <w:iCs/>
              </w:rPr>
              <w:t>.</w:t>
            </w:r>
            <w:r>
              <w:t xml:space="preserve"> (</w:t>
            </w:r>
            <w:r w:rsidR="0074100E">
              <w:t>2020</w:t>
            </w:r>
            <w:r>
              <w:t>)</w:t>
            </w:r>
          </w:p>
        </w:tc>
        <w:tc>
          <w:tcPr>
            <w:tcW w:w="2159" w:type="dxa"/>
            <w:tcBorders>
              <w:bottom w:val="single" w:sz="4" w:space="0" w:color="auto"/>
            </w:tcBorders>
            <w:shd w:val="clear" w:color="auto" w:fill="A6A6A6"/>
            <w:vAlign w:val="center"/>
          </w:tcPr>
          <w:p w14:paraId="7F10038D" w14:textId="15A4D2B0" w:rsidR="00FF3B94" w:rsidRPr="007E0D87" w:rsidRDefault="00FF3B94" w:rsidP="004163FB">
            <w:pPr>
              <w:pStyle w:val="TF-TEXTOQUADROCentralizado"/>
            </w:pPr>
            <w:proofErr w:type="spellStart"/>
            <w:r>
              <w:t>Musav</w:t>
            </w:r>
            <w:proofErr w:type="spellEnd"/>
            <w:r>
              <w:t xml:space="preserve"> </w:t>
            </w:r>
            <w:r w:rsidRPr="00551490">
              <w:rPr>
                <w:i/>
                <w:iCs/>
              </w:rPr>
              <w:t>et al</w:t>
            </w:r>
            <w:r w:rsidR="00551490" w:rsidRPr="00551490">
              <w:rPr>
                <w:i/>
                <w:iCs/>
              </w:rPr>
              <w:t>.</w:t>
            </w:r>
            <w:r>
              <w:t xml:space="preserve"> (</w:t>
            </w:r>
            <w:r w:rsidR="00CC5319">
              <w:t>2020</w:t>
            </w:r>
            <w:r>
              <w:t>)</w:t>
            </w:r>
          </w:p>
        </w:tc>
      </w:tr>
      <w:tr w:rsidR="00865323" w:rsidRPr="007E0D87" w14:paraId="731F7273" w14:textId="77777777" w:rsidTr="00551490">
        <w:trPr>
          <w:trHeight w:val="231"/>
          <w:jc w:val="center"/>
        </w:trPr>
        <w:tc>
          <w:tcPr>
            <w:tcW w:w="2405" w:type="dxa"/>
            <w:tcBorders>
              <w:top w:val="single" w:sz="4" w:space="0" w:color="auto"/>
            </w:tcBorders>
            <w:shd w:val="clear" w:color="auto" w:fill="auto"/>
            <w:vAlign w:val="center"/>
          </w:tcPr>
          <w:p w14:paraId="3DB7C3E0" w14:textId="6E036556" w:rsidR="00865323" w:rsidRDefault="0074100E" w:rsidP="00691DE0">
            <w:pPr>
              <w:pStyle w:val="TF-TEXTOQUADROCentralizado"/>
            </w:pPr>
            <w:r>
              <w:t>Cenário / objetivo</w:t>
            </w:r>
          </w:p>
        </w:tc>
        <w:tc>
          <w:tcPr>
            <w:tcW w:w="2159" w:type="dxa"/>
            <w:tcBorders>
              <w:bottom w:val="single" w:sz="4" w:space="0" w:color="auto"/>
            </w:tcBorders>
            <w:shd w:val="clear" w:color="auto" w:fill="FFFFFF"/>
            <w:vAlign w:val="center"/>
          </w:tcPr>
          <w:p w14:paraId="4DE22BF6" w14:textId="34F6F105" w:rsidR="00865323" w:rsidRDefault="00A2178E" w:rsidP="00691DE0">
            <w:pPr>
              <w:pStyle w:val="TF-TEXTOQUADROCentralizado"/>
            </w:pPr>
            <w:r>
              <w:t>Estimar a posição 3D de pessoas utilizando um ponto de vista único</w:t>
            </w:r>
          </w:p>
        </w:tc>
        <w:tc>
          <w:tcPr>
            <w:tcW w:w="2159" w:type="dxa"/>
            <w:tcBorders>
              <w:bottom w:val="single" w:sz="4" w:space="0" w:color="auto"/>
            </w:tcBorders>
            <w:vAlign w:val="center"/>
          </w:tcPr>
          <w:p w14:paraId="78BD500F" w14:textId="1E5C2602" w:rsidR="00865323" w:rsidRDefault="00A2178E" w:rsidP="00691DE0">
            <w:pPr>
              <w:pStyle w:val="TF-TEXTOQUADROCentralizado"/>
            </w:pPr>
            <w:r>
              <w:t>Calcular o distanciamento social entre pessoas</w:t>
            </w:r>
          </w:p>
        </w:tc>
        <w:tc>
          <w:tcPr>
            <w:tcW w:w="2159" w:type="dxa"/>
            <w:tcBorders>
              <w:bottom w:val="single" w:sz="4" w:space="0" w:color="auto"/>
            </w:tcBorders>
            <w:vAlign w:val="center"/>
          </w:tcPr>
          <w:p w14:paraId="11B54B89" w14:textId="2787C614" w:rsidR="00865323" w:rsidRDefault="005E426A" w:rsidP="00691DE0">
            <w:pPr>
              <w:pStyle w:val="TF-TEXTOQUADROCentralizado"/>
            </w:pPr>
            <w:r>
              <w:t>Detectar e rastrear pessoas em lojas de varejo</w:t>
            </w:r>
          </w:p>
        </w:tc>
      </w:tr>
      <w:tr w:rsidR="00FF3B94" w:rsidRPr="007E0D87" w14:paraId="74DD4433" w14:textId="77777777" w:rsidTr="00551490">
        <w:trPr>
          <w:trHeight w:val="231"/>
          <w:jc w:val="center"/>
        </w:trPr>
        <w:tc>
          <w:tcPr>
            <w:tcW w:w="2405" w:type="dxa"/>
            <w:tcBorders>
              <w:top w:val="single" w:sz="4" w:space="0" w:color="auto"/>
            </w:tcBorders>
            <w:shd w:val="clear" w:color="auto" w:fill="auto"/>
            <w:vAlign w:val="center"/>
          </w:tcPr>
          <w:p w14:paraId="3AF26631" w14:textId="5C252522" w:rsidR="00FF3B94" w:rsidRPr="007E0D87" w:rsidRDefault="00AA730F" w:rsidP="00691DE0">
            <w:pPr>
              <w:pStyle w:val="TF-TEXTOQUADROCentralizado"/>
            </w:pPr>
            <w:r>
              <w:t>Tipo</w:t>
            </w:r>
            <w:r w:rsidR="00FF3B94">
              <w:t xml:space="preserve"> da câmera</w:t>
            </w:r>
          </w:p>
        </w:tc>
        <w:tc>
          <w:tcPr>
            <w:tcW w:w="2159" w:type="dxa"/>
            <w:tcBorders>
              <w:bottom w:val="single" w:sz="4" w:space="0" w:color="auto"/>
            </w:tcBorders>
            <w:shd w:val="clear" w:color="auto" w:fill="FFFFFF"/>
            <w:vAlign w:val="center"/>
          </w:tcPr>
          <w:p w14:paraId="00472DBC" w14:textId="2F453742" w:rsidR="00FF3B94" w:rsidRPr="007E0D87" w:rsidRDefault="001E5665" w:rsidP="00691DE0">
            <w:pPr>
              <w:pStyle w:val="TF-TEXTOQUADROCentralizado"/>
            </w:pPr>
            <w:r>
              <w:t>Câmera 360º</w:t>
            </w:r>
          </w:p>
        </w:tc>
        <w:tc>
          <w:tcPr>
            <w:tcW w:w="2159" w:type="dxa"/>
            <w:tcBorders>
              <w:bottom w:val="single" w:sz="4" w:space="0" w:color="auto"/>
            </w:tcBorders>
            <w:vAlign w:val="center"/>
          </w:tcPr>
          <w:p w14:paraId="45B24729" w14:textId="14A73437" w:rsidR="00FF3B94" w:rsidRPr="007E0D87" w:rsidRDefault="00AA730F" w:rsidP="00691DE0">
            <w:pPr>
              <w:pStyle w:val="TF-TEXTOQUADROCentralizado"/>
            </w:pPr>
            <w:r>
              <w:t>Câmera de segurança</w:t>
            </w:r>
          </w:p>
        </w:tc>
        <w:tc>
          <w:tcPr>
            <w:tcW w:w="2159" w:type="dxa"/>
            <w:tcBorders>
              <w:bottom w:val="single" w:sz="4" w:space="0" w:color="auto"/>
            </w:tcBorders>
            <w:vAlign w:val="center"/>
          </w:tcPr>
          <w:p w14:paraId="6360BCC5" w14:textId="09E42383" w:rsidR="00FF3B94" w:rsidRPr="007E0D87" w:rsidRDefault="00AA730F" w:rsidP="00691DE0">
            <w:pPr>
              <w:pStyle w:val="TF-TEXTOQUADROCentralizado"/>
            </w:pPr>
            <w:r>
              <w:t>Câmera de segurança posicionada no teto</w:t>
            </w:r>
          </w:p>
        </w:tc>
      </w:tr>
      <w:tr w:rsidR="00FF3B94" w:rsidRPr="007E0D87" w14:paraId="5514B539" w14:textId="77777777" w:rsidTr="00551490">
        <w:trPr>
          <w:trHeight w:val="231"/>
          <w:jc w:val="center"/>
        </w:trPr>
        <w:tc>
          <w:tcPr>
            <w:tcW w:w="2405" w:type="dxa"/>
            <w:vAlign w:val="center"/>
          </w:tcPr>
          <w:p w14:paraId="678E415A" w14:textId="422820A2" w:rsidR="00FF3B94" w:rsidRPr="007E0D87" w:rsidRDefault="00FF3B94" w:rsidP="00691DE0">
            <w:pPr>
              <w:pStyle w:val="TF-TEXTOQUADROCentralizado"/>
            </w:pPr>
            <w:r>
              <w:t>Extração de localização geográfica</w:t>
            </w:r>
          </w:p>
        </w:tc>
        <w:tc>
          <w:tcPr>
            <w:tcW w:w="2159" w:type="dxa"/>
            <w:tcBorders>
              <w:top w:val="single" w:sz="4" w:space="0" w:color="auto"/>
              <w:bottom w:val="single" w:sz="4" w:space="0" w:color="auto"/>
            </w:tcBorders>
            <w:vAlign w:val="center"/>
          </w:tcPr>
          <w:p w14:paraId="576DF807" w14:textId="2BEDEED0" w:rsidR="00FF3B94" w:rsidRPr="007E0D87" w:rsidRDefault="006E62EA" w:rsidP="00691DE0">
            <w:pPr>
              <w:pStyle w:val="TF-TEXTOQUADROCentralizado"/>
            </w:pPr>
            <w:r>
              <w:t>Sim</w:t>
            </w:r>
          </w:p>
        </w:tc>
        <w:tc>
          <w:tcPr>
            <w:tcW w:w="2159" w:type="dxa"/>
            <w:tcBorders>
              <w:top w:val="single" w:sz="4" w:space="0" w:color="auto"/>
              <w:bottom w:val="single" w:sz="4" w:space="0" w:color="auto"/>
            </w:tcBorders>
            <w:shd w:val="clear" w:color="auto" w:fill="FFFFFF"/>
            <w:vAlign w:val="center"/>
          </w:tcPr>
          <w:p w14:paraId="30D118AF" w14:textId="7A8A1064" w:rsidR="00FF3B94" w:rsidRPr="007E0D87" w:rsidRDefault="006E62EA" w:rsidP="00691DE0">
            <w:pPr>
              <w:pStyle w:val="TF-TEXTOQUADROCentralizado"/>
            </w:pPr>
            <w:r>
              <w:t>Não</w:t>
            </w:r>
          </w:p>
        </w:tc>
        <w:tc>
          <w:tcPr>
            <w:tcW w:w="2159" w:type="dxa"/>
            <w:tcBorders>
              <w:top w:val="single" w:sz="4" w:space="0" w:color="auto"/>
              <w:bottom w:val="single" w:sz="4" w:space="0" w:color="auto"/>
            </w:tcBorders>
            <w:vAlign w:val="center"/>
          </w:tcPr>
          <w:p w14:paraId="60ACB9E1" w14:textId="2B66D258" w:rsidR="00FF3B94" w:rsidRPr="007E0D87" w:rsidRDefault="006E62EA" w:rsidP="00691DE0">
            <w:pPr>
              <w:pStyle w:val="TF-TEXTOQUADROCentralizado"/>
            </w:pPr>
            <w:r>
              <w:t>Sim</w:t>
            </w:r>
          </w:p>
        </w:tc>
      </w:tr>
      <w:tr w:rsidR="00FF3B94" w:rsidRPr="007E0D87" w14:paraId="4098FBE0" w14:textId="77777777" w:rsidTr="00551490">
        <w:trPr>
          <w:trHeight w:val="231"/>
          <w:jc w:val="center"/>
        </w:trPr>
        <w:tc>
          <w:tcPr>
            <w:tcW w:w="2405" w:type="dxa"/>
            <w:vAlign w:val="center"/>
          </w:tcPr>
          <w:p w14:paraId="167929E5" w14:textId="3974B7C4" w:rsidR="00FF3B94" w:rsidRDefault="006E62EA" w:rsidP="00691DE0">
            <w:pPr>
              <w:pStyle w:val="TF-TEXTOQUADROCentralizado"/>
            </w:pPr>
            <w:r>
              <w:t>Algoritmo de detecção de objetos</w:t>
            </w:r>
          </w:p>
        </w:tc>
        <w:tc>
          <w:tcPr>
            <w:tcW w:w="2159" w:type="dxa"/>
            <w:tcBorders>
              <w:top w:val="single" w:sz="4" w:space="0" w:color="auto"/>
              <w:bottom w:val="single" w:sz="4" w:space="0" w:color="auto"/>
            </w:tcBorders>
            <w:vAlign w:val="center"/>
          </w:tcPr>
          <w:p w14:paraId="4148F608" w14:textId="481AB46F" w:rsidR="00FF3B94" w:rsidRDefault="005E426A" w:rsidP="00691DE0">
            <w:pPr>
              <w:pStyle w:val="TF-TEXTOQUADROCentralizado"/>
            </w:pPr>
            <w:r>
              <w:t xml:space="preserve">YOLO e </w:t>
            </w:r>
            <w:proofErr w:type="spellStart"/>
            <w:r>
              <w:t>PifPaf</w:t>
            </w:r>
            <w:proofErr w:type="spellEnd"/>
          </w:p>
        </w:tc>
        <w:tc>
          <w:tcPr>
            <w:tcW w:w="2159" w:type="dxa"/>
            <w:tcBorders>
              <w:top w:val="single" w:sz="4" w:space="0" w:color="auto"/>
              <w:bottom w:val="single" w:sz="4" w:space="0" w:color="auto"/>
            </w:tcBorders>
            <w:shd w:val="clear" w:color="auto" w:fill="FFFFFF"/>
            <w:vAlign w:val="center"/>
          </w:tcPr>
          <w:p w14:paraId="27136175" w14:textId="08EF48BA" w:rsidR="00FF3B94" w:rsidRDefault="005E426A" w:rsidP="00691DE0">
            <w:pPr>
              <w:pStyle w:val="TF-TEXTOQUADROCentralizado"/>
            </w:pPr>
            <w:proofErr w:type="spellStart"/>
            <w:r>
              <w:t>Faster</w:t>
            </w:r>
            <w:proofErr w:type="spellEnd"/>
            <w:r>
              <w:t xml:space="preserve"> RCNN, SSD e YOLO v3</w:t>
            </w:r>
          </w:p>
        </w:tc>
        <w:tc>
          <w:tcPr>
            <w:tcW w:w="2159" w:type="dxa"/>
            <w:tcBorders>
              <w:top w:val="single" w:sz="4" w:space="0" w:color="auto"/>
              <w:bottom w:val="single" w:sz="4" w:space="0" w:color="auto"/>
            </w:tcBorders>
            <w:vAlign w:val="center"/>
          </w:tcPr>
          <w:p w14:paraId="2D8E8319" w14:textId="7F904D12" w:rsidR="00FF3B94" w:rsidRDefault="005E426A" w:rsidP="00691DE0">
            <w:pPr>
              <w:pStyle w:val="TF-TEXTOQUADROCentralizado"/>
            </w:pPr>
            <w:r>
              <w:t>YOLO v3 e SSD ResNet-50</w:t>
            </w:r>
          </w:p>
        </w:tc>
      </w:tr>
      <w:tr w:rsidR="006E62EA" w:rsidRPr="003101C2" w14:paraId="5C15B50F" w14:textId="77777777" w:rsidTr="00551490">
        <w:trPr>
          <w:trHeight w:val="231"/>
          <w:jc w:val="center"/>
        </w:trPr>
        <w:tc>
          <w:tcPr>
            <w:tcW w:w="2405" w:type="dxa"/>
            <w:vAlign w:val="center"/>
          </w:tcPr>
          <w:p w14:paraId="043C0640" w14:textId="4DBA9AF1" w:rsidR="006E62EA" w:rsidRDefault="006E62EA" w:rsidP="00691DE0">
            <w:pPr>
              <w:pStyle w:val="TF-TEXTOQUADROCentralizado"/>
            </w:pPr>
            <w:r>
              <w:t>Algoritmo de rastreamento de pessoas</w:t>
            </w:r>
          </w:p>
        </w:tc>
        <w:tc>
          <w:tcPr>
            <w:tcW w:w="2159" w:type="dxa"/>
            <w:tcBorders>
              <w:top w:val="single" w:sz="4" w:space="0" w:color="auto"/>
              <w:bottom w:val="single" w:sz="4" w:space="0" w:color="auto"/>
            </w:tcBorders>
            <w:vAlign w:val="center"/>
          </w:tcPr>
          <w:p w14:paraId="0DC889AA" w14:textId="531F7816" w:rsidR="006E62EA" w:rsidRDefault="001E5665" w:rsidP="00691DE0">
            <w:pPr>
              <w:pStyle w:val="TF-TEXTOQUADROCentralizado"/>
            </w:pPr>
            <w:r>
              <w:t>Algoritmo próprio</w:t>
            </w:r>
          </w:p>
        </w:tc>
        <w:tc>
          <w:tcPr>
            <w:tcW w:w="2159" w:type="dxa"/>
            <w:tcBorders>
              <w:top w:val="single" w:sz="4" w:space="0" w:color="auto"/>
              <w:bottom w:val="single" w:sz="4" w:space="0" w:color="auto"/>
            </w:tcBorders>
            <w:shd w:val="clear" w:color="auto" w:fill="FFFFFF"/>
            <w:vAlign w:val="center"/>
          </w:tcPr>
          <w:p w14:paraId="6155EC03" w14:textId="0A9DA029" w:rsidR="006E62EA" w:rsidRDefault="001E5665" w:rsidP="00691DE0">
            <w:pPr>
              <w:pStyle w:val="TF-TEXTOQUADROCentralizado"/>
            </w:pPr>
            <w:proofErr w:type="spellStart"/>
            <w:r>
              <w:t>Deep</w:t>
            </w:r>
            <w:proofErr w:type="spellEnd"/>
            <w:r>
              <w:t xml:space="preserve"> SORT</w:t>
            </w:r>
          </w:p>
        </w:tc>
        <w:tc>
          <w:tcPr>
            <w:tcW w:w="2159" w:type="dxa"/>
            <w:tcBorders>
              <w:top w:val="single" w:sz="4" w:space="0" w:color="auto"/>
              <w:bottom w:val="single" w:sz="4" w:space="0" w:color="auto"/>
            </w:tcBorders>
            <w:vAlign w:val="center"/>
          </w:tcPr>
          <w:p w14:paraId="384C2434" w14:textId="64CA5EF6" w:rsidR="006E62EA" w:rsidRPr="00974C96" w:rsidRDefault="005E426A" w:rsidP="00691DE0">
            <w:pPr>
              <w:pStyle w:val="TF-TEXTOQUADROCentralizado"/>
              <w:rPr>
                <w:lang w:val="en-US"/>
              </w:rPr>
            </w:pPr>
            <w:r w:rsidRPr="00974C96">
              <w:rPr>
                <w:lang w:val="en-US"/>
              </w:rPr>
              <w:t xml:space="preserve">Deep SORT e </w:t>
            </w:r>
            <w:r w:rsidR="001E5665" w:rsidRPr="00974C96">
              <w:rPr>
                <w:lang w:val="en-US"/>
              </w:rPr>
              <w:t>Deep SORT IOU</w:t>
            </w:r>
          </w:p>
        </w:tc>
      </w:tr>
    </w:tbl>
    <w:p w14:paraId="3E4A5FF7" w14:textId="77777777" w:rsidR="007C4635" w:rsidRPr="00551490" w:rsidRDefault="00FF3B94" w:rsidP="00551490">
      <w:pPr>
        <w:pStyle w:val="TF-FONTE"/>
      </w:pPr>
      <w:r w:rsidRPr="00551490">
        <w:t>Fonte: elaborado pelo autor.</w:t>
      </w:r>
    </w:p>
    <w:p w14:paraId="63B9E2E8" w14:textId="26BDDF3A" w:rsidR="007C4635" w:rsidRDefault="001E5665" w:rsidP="001E5445">
      <w:pPr>
        <w:pStyle w:val="TF-TEXTO"/>
      </w:pPr>
      <w:r w:rsidRPr="001E5665">
        <w:tab/>
      </w:r>
      <w:r w:rsidR="00691DE0">
        <w:t xml:space="preserve">A partir do </w:t>
      </w:r>
      <w:r>
        <w:t xml:space="preserve">Quadro </w:t>
      </w:r>
      <w:r w:rsidR="00551490">
        <w:t>1</w:t>
      </w:r>
      <w:r>
        <w:t xml:space="preserve"> é possível identificar que os trabalhos utilizam câmeras </w:t>
      </w:r>
      <w:r w:rsidR="00AA730F">
        <w:t xml:space="preserve">posicionadas </w:t>
      </w:r>
      <w:r>
        <w:t xml:space="preserve">de maneira diferente no cenário espacial explorado. </w:t>
      </w:r>
      <w:r w:rsidR="00AA730F">
        <w:t xml:space="preserve">Yang </w:t>
      </w:r>
      <w:r w:rsidR="00EA3729" w:rsidRPr="00EA3729">
        <w:rPr>
          <w:i/>
        </w:rPr>
        <w:t>et al.</w:t>
      </w:r>
      <w:r w:rsidR="00482CD9">
        <w:t xml:space="preserve"> (2020)</w:t>
      </w:r>
      <w:r w:rsidR="00AA730F">
        <w:t xml:space="preserve"> propõe</w:t>
      </w:r>
      <w:r w:rsidR="00F936A1">
        <w:t>m</w:t>
      </w:r>
      <w:r w:rsidR="00AA730F">
        <w:t xml:space="preserve"> o uso de câmeras 360º posicionadas no centro do espaço monitorado, </w:t>
      </w:r>
      <w:proofErr w:type="spellStart"/>
      <w:r w:rsidR="00AA730F">
        <w:t>Punn</w:t>
      </w:r>
      <w:proofErr w:type="spellEnd"/>
      <w:r w:rsidR="00AA730F">
        <w:t xml:space="preserve"> </w:t>
      </w:r>
      <w:r w:rsidR="00EA3729" w:rsidRPr="00EA3729">
        <w:rPr>
          <w:i/>
        </w:rPr>
        <w:t>et al.</w:t>
      </w:r>
      <w:r w:rsidR="00482CD9">
        <w:t xml:space="preserve"> (2020)</w:t>
      </w:r>
      <w:r w:rsidR="00AA730F">
        <w:t xml:space="preserve"> utilizam câmeras de segurança sem nenhum tipo de restrição e </w:t>
      </w:r>
      <w:proofErr w:type="spellStart"/>
      <w:r w:rsidR="00AA730F">
        <w:t>Musav</w:t>
      </w:r>
      <w:proofErr w:type="spellEnd"/>
      <w:r w:rsidR="00AA730F">
        <w:t xml:space="preserve"> </w:t>
      </w:r>
      <w:r w:rsidR="00EA3729" w:rsidRPr="00EA3729">
        <w:rPr>
          <w:i/>
        </w:rPr>
        <w:t>et al.</w:t>
      </w:r>
      <w:r w:rsidR="00482CD9">
        <w:t xml:space="preserve"> (2020)</w:t>
      </w:r>
      <w:r w:rsidR="00AA730F">
        <w:t xml:space="preserve"> propuseram o uso de uma única câmera posicionada no teto do espaço monitorado.</w:t>
      </w:r>
    </w:p>
    <w:p w14:paraId="22D0D603" w14:textId="6466647A" w:rsidR="004163FB" w:rsidRDefault="00AA730F" w:rsidP="004163FB">
      <w:pPr>
        <w:pStyle w:val="TF-TEXTO"/>
      </w:pPr>
      <w:r>
        <w:tab/>
        <w:t xml:space="preserve">Todos os trabalhos possuem objetivos diferentes, com Yang </w:t>
      </w:r>
      <w:r w:rsidR="00EA3729" w:rsidRPr="00EA3729">
        <w:rPr>
          <w:i/>
        </w:rPr>
        <w:t>et al.</w:t>
      </w:r>
      <w:r w:rsidR="00482CD9">
        <w:t xml:space="preserve"> (2020)</w:t>
      </w:r>
      <w:r>
        <w:t xml:space="preserve"> e </w:t>
      </w:r>
      <w:proofErr w:type="spellStart"/>
      <w:r>
        <w:t>Musav</w:t>
      </w:r>
      <w:proofErr w:type="spellEnd"/>
      <w:r>
        <w:t xml:space="preserve"> </w:t>
      </w:r>
      <w:r w:rsidR="00EA3729" w:rsidRPr="00EA3729">
        <w:rPr>
          <w:i/>
        </w:rPr>
        <w:t>et al.</w:t>
      </w:r>
      <w:r w:rsidR="00482CD9">
        <w:t xml:space="preserve"> (2020)</w:t>
      </w:r>
      <w:r w:rsidR="00C6008B">
        <w:t xml:space="preserve"> </w:t>
      </w:r>
      <w:r w:rsidR="0058373B">
        <w:t>p</w:t>
      </w:r>
      <w:r w:rsidR="00E64A35">
        <w:t xml:space="preserve">ropõem </w:t>
      </w:r>
      <w:r>
        <w:t>maneira</w:t>
      </w:r>
      <w:r w:rsidR="00E64A35">
        <w:t>s</w:t>
      </w:r>
      <w:r>
        <w:t xml:space="preserve"> diferentes de se olhar para o problema de encontrar a localização geográfica de inúmer</w:t>
      </w:r>
      <w:r w:rsidR="00482CD9">
        <w:t>as</w:t>
      </w:r>
      <w:r>
        <w:t xml:space="preserve"> pessoas em um espaço geográfico. Yang </w:t>
      </w:r>
      <w:r w:rsidR="00EA3729" w:rsidRPr="00EA3729">
        <w:rPr>
          <w:i/>
        </w:rPr>
        <w:t>et al.</w:t>
      </w:r>
      <w:r w:rsidR="00A01D80">
        <w:t xml:space="preserve"> (2020)</w:t>
      </w:r>
      <w:r>
        <w:t xml:space="preserve"> parte</w:t>
      </w:r>
      <w:r w:rsidR="0085665D">
        <w:t>m</w:t>
      </w:r>
      <w:r>
        <w:t xml:space="preserve"> </w:t>
      </w:r>
      <w:r w:rsidR="0085665D">
        <w:t>do princ</w:t>
      </w:r>
      <w:r w:rsidR="002C343F">
        <w:t xml:space="preserve">ípio de que </w:t>
      </w:r>
      <w:r w:rsidR="00043139">
        <w:t xml:space="preserve">uma máquina </w:t>
      </w:r>
      <w:r w:rsidR="002C343F">
        <w:t>possa</w:t>
      </w:r>
      <w:r w:rsidR="00043139">
        <w:t xml:space="preserve"> entender seus arredores, por isso a escolha de uma única câmera 360º localizada em um eixo y relativamente igual ao dos objetos rastreados. Já </w:t>
      </w:r>
      <w:proofErr w:type="spellStart"/>
      <w:r w:rsidR="00043139">
        <w:t>Musav</w:t>
      </w:r>
      <w:proofErr w:type="spellEnd"/>
      <w:r w:rsidR="00043139">
        <w:t xml:space="preserve"> </w:t>
      </w:r>
      <w:r w:rsidR="00EA3729" w:rsidRPr="00EA3729">
        <w:rPr>
          <w:i/>
        </w:rPr>
        <w:t>et al.</w:t>
      </w:r>
      <w:r w:rsidR="00DE58AA">
        <w:t xml:space="preserve"> (2020)</w:t>
      </w:r>
      <w:r w:rsidR="00043139">
        <w:t xml:space="preserve"> foca</w:t>
      </w:r>
      <w:r w:rsidR="00DE58AA">
        <w:t>m</w:t>
      </w:r>
      <w:r w:rsidR="00043139">
        <w:t xml:space="preserve"> em uma solução para geração de mapas de calor em ambiente internos movimentados, tendo como objetivo a análise desses dados para aplicação no varejo. Já </w:t>
      </w:r>
      <w:proofErr w:type="spellStart"/>
      <w:r w:rsidR="00043139">
        <w:t>Punn</w:t>
      </w:r>
      <w:proofErr w:type="spellEnd"/>
      <w:r w:rsidR="00043139">
        <w:t xml:space="preserve"> </w:t>
      </w:r>
      <w:r w:rsidR="00EA3729" w:rsidRPr="00EA3729">
        <w:rPr>
          <w:i/>
        </w:rPr>
        <w:t>et al.</w:t>
      </w:r>
      <w:r w:rsidR="00BD6815">
        <w:t xml:space="preserve"> (2020)</w:t>
      </w:r>
      <w:r w:rsidR="00043139">
        <w:t xml:space="preserve"> propõe</w:t>
      </w:r>
      <w:r w:rsidR="00BD6815">
        <w:t>m</w:t>
      </w:r>
      <w:r w:rsidR="00043139">
        <w:t xml:space="preserve"> uma solução um pouco diferente</w:t>
      </w:r>
      <w:del w:id="88" w:author="Andreza Sartori" w:date="2020-10-29T10:05:00Z">
        <w:r w:rsidR="00043139" w:rsidDel="005D6495">
          <w:delText>,</w:delText>
        </w:r>
      </w:del>
      <w:r w:rsidR="00043139">
        <w:t xml:space="preserve"> para um problema que está relacionado a localização de pessoas em um espaço geográfico</w:t>
      </w:r>
      <w:del w:id="89" w:author="Andreza Sartori" w:date="2020-10-29T10:05:00Z">
        <w:r w:rsidR="00043139" w:rsidDel="005D6495">
          <w:delText xml:space="preserve"> também</w:delText>
        </w:r>
      </w:del>
      <w:r w:rsidR="00043139">
        <w:t xml:space="preserve">, </w:t>
      </w:r>
      <w:del w:id="90" w:author="Andreza Sartori" w:date="2020-10-29T10:05:00Z">
        <w:r w:rsidR="00043139" w:rsidDel="00EF5A38">
          <w:delText xml:space="preserve">que é </w:delText>
        </w:r>
      </w:del>
      <w:r w:rsidR="00043139">
        <w:t>a medição de um índice de distanciamento social. Para isso não é utilizado em si uma coordenada, porém são analisados dados extraídos das imagens que se relacionam ao espaço geográfico, como a medida de dist</w:t>
      </w:r>
      <w:r w:rsidR="00F10F72">
        <w:t>â</w:t>
      </w:r>
      <w:r w:rsidR="00043139">
        <w:t>ncia entre uma pessoa e outra.</w:t>
      </w:r>
    </w:p>
    <w:p w14:paraId="6E7DD9A8" w14:textId="18AF80CA" w:rsidR="005E426A" w:rsidRPr="001E5665" w:rsidRDefault="00043139" w:rsidP="004163FB">
      <w:pPr>
        <w:pStyle w:val="TF-TEXTO"/>
      </w:pPr>
      <w:r>
        <w:tab/>
      </w:r>
      <w:r w:rsidR="0054474B" w:rsidRPr="009C1772">
        <w:t>Também</w:t>
      </w:r>
      <w:r w:rsidRPr="009C1772">
        <w:t xml:space="preserve"> </w:t>
      </w:r>
      <w:r w:rsidR="00D6377C" w:rsidRPr="009C1772">
        <w:t>pode ser</w:t>
      </w:r>
      <w:r w:rsidRPr="009C1772">
        <w:t xml:space="preserve"> </w:t>
      </w:r>
      <w:r w:rsidR="00CF2DAB" w:rsidRPr="009C1772">
        <w:t>observado</w:t>
      </w:r>
      <w:r w:rsidR="0092669A" w:rsidRPr="009C1772">
        <w:t xml:space="preserve"> que</w:t>
      </w:r>
      <w:r w:rsidR="001330EA" w:rsidRPr="009C1772">
        <w:t xml:space="preserve">, com exceção do trabalho de </w:t>
      </w:r>
      <w:proofErr w:type="spellStart"/>
      <w:r w:rsidR="001330EA" w:rsidRPr="009C1772">
        <w:t>Punn</w:t>
      </w:r>
      <w:proofErr w:type="spellEnd"/>
      <w:r w:rsidR="001330EA" w:rsidRPr="009C1772">
        <w:t xml:space="preserve"> </w:t>
      </w:r>
      <w:r w:rsidR="001330EA" w:rsidRPr="009C1772">
        <w:rPr>
          <w:i/>
          <w:iCs/>
        </w:rPr>
        <w:t>et al</w:t>
      </w:r>
      <w:r w:rsidR="001330EA" w:rsidRPr="009C1772">
        <w:t>.</w:t>
      </w:r>
      <w:r w:rsidR="00A209A2" w:rsidRPr="009C1772">
        <w:t xml:space="preserve"> (2020)</w:t>
      </w:r>
      <w:r w:rsidR="001330EA" w:rsidRPr="009C1772">
        <w:t xml:space="preserve">, são </w:t>
      </w:r>
      <w:r w:rsidR="00A209A2" w:rsidRPr="009C1772">
        <w:t xml:space="preserve">utilizadas câmeras em posições pré-definidas, com </w:t>
      </w:r>
      <w:r w:rsidRPr="009C1772">
        <w:t xml:space="preserve">o objetivo de </w:t>
      </w:r>
      <w:del w:id="91" w:author="Andreza Sartori" w:date="2020-10-29T10:25:00Z">
        <w:r w:rsidRPr="009C1772" w:rsidDel="00022E9E">
          <w:delText xml:space="preserve">se </w:delText>
        </w:r>
      </w:del>
      <w:r w:rsidRPr="009C1772">
        <w:t xml:space="preserve">extrair as coordenadas das pessoas detectadas. </w:t>
      </w:r>
      <w:commentRangeStart w:id="92"/>
      <w:r w:rsidR="00551490" w:rsidRPr="009C1772">
        <w:t>Dessa forma</w:t>
      </w:r>
      <w:commentRangeEnd w:id="92"/>
      <w:r w:rsidR="001B5622">
        <w:rPr>
          <w:rStyle w:val="Refdecomentrio"/>
        </w:rPr>
        <w:commentReference w:id="92"/>
      </w:r>
      <w:r w:rsidR="00551490" w:rsidRPr="009C1772">
        <w:t>, torna-se</w:t>
      </w:r>
      <w:r w:rsidR="00E73930" w:rsidRPr="009C1772">
        <w:t xml:space="preserve"> o </w:t>
      </w:r>
      <w:r w:rsidR="00CF2DAB" w:rsidRPr="009C1772">
        <w:t>diferencial des</w:t>
      </w:r>
      <w:r w:rsidR="00E73930" w:rsidRPr="009C1772">
        <w:t>t</w:t>
      </w:r>
      <w:r w:rsidR="00CF2DAB" w:rsidRPr="009C1772">
        <w:t xml:space="preserve">e trabalho, pois ele propõe </w:t>
      </w:r>
      <w:r w:rsidR="007D149B" w:rsidRPr="009C1772">
        <w:t>a implementação de</w:t>
      </w:r>
      <w:r w:rsidR="00CF2DAB" w:rsidRPr="009C1772">
        <w:t xml:space="preserve"> um método para o mapeamento geográfico de pessoas detectadas em imagens de câmeras de segurança</w:t>
      </w:r>
      <w:r w:rsidR="00A209A2" w:rsidRPr="009C1772">
        <w:t>, sem utilizar nenhum ângulo não tão comum como ponto de captura das imagens</w:t>
      </w:r>
      <w:r w:rsidR="00EA2447" w:rsidRPr="009C1772">
        <w:t xml:space="preserve">. Portanto, </w:t>
      </w:r>
      <w:r w:rsidR="00981137" w:rsidRPr="009C1772">
        <w:t>pretende-se</w:t>
      </w:r>
      <w:r w:rsidR="00CF2DAB" w:rsidRPr="009C1772">
        <w:t xml:space="preserve"> contribuir para a área de segurança e monitoramento de pessoas, disponibilizando um método</w:t>
      </w:r>
      <w:r w:rsidR="00CF2DAB">
        <w:t xml:space="preserve"> de fácil implantação em sistemas já existentes, visto que, não </w:t>
      </w:r>
      <w:r w:rsidR="00981137">
        <w:t>será</w:t>
      </w:r>
      <w:r w:rsidR="00CF2DAB">
        <w:t xml:space="preserve"> necessário nenhum tipo de localização da câmera com o objetivo de facilitar a</w:t>
      </w:r>
      <w:r w:rsidR="009C5573">
        <w:t xml:space="preserve"> identificação das coordenadas cartesianas</w:t>
      </w:r>
      <w:r w:rsidR="00CF2DAB">
        <w:t>.</w:t>
      </w:r>
      <w:r w:rsidR="009C5573">
        <w:t xml:space="preserve"> Além disso, </w:t>
      </w:r>
      <w:r w:rsidR="00164956">
        <w:t xml:space="preserve">este trabalho também propõem o </w:t>
      </w:r>
      <w:r w:rsidR="005E426A">
        <w:t>desenvolvi</w:t>
      </w:r>
      <w:r w:rsidR="00164956">
        <w:t>mento de</w:t>
      </w:r>
      <w:r w:rsidR="005E426A">
        <w:t xml:space="preserve"> uma aplicação web, que tem como objetivo facilitar a visualização </w:t>
      </w:r>
      <w:r w:rsidR="00164956">
        <w:t>dos</w:t>
      </w:r>
      <w:r w:rsidR="005E426A">
        <w:t xml:space="preserve"> dados através de mapa</w:t>
      </w:r>
      <w:r w:rsidR="003C6E66">
        <w:t>s</w:t>
      </w:r>
      <w:r w:rsidR="005E426A">
        <w:t xml:space="preserve"> de calor. Essa aplicação será desenvolvida de uma maneira </w:t>
      </w:r>
      <w:r w:rsidR="00981137">
        <w:t>modular para</w:t>
      </w:r>
      <w:r w:rsidR="005E426A">
        <w:t xml:space="preserve"> se encaixar em arquiteturas de software mais complexas</w:t>
      </w:r>
      <w:r w:rsidR="00F750EC">
        <w:t>.</w:t>
      </w:r>
      <w:r w:rsidR="001F626F">
        <w:t xml:space="preserve"> Contudo, a</w:t>
      </w:r>
      <w:r w:rsidR="005E426A">
        <w:t xml:space="preserve"> aplicação final poderá ser utilizada no ramo comercial, podendo facilitar por exemplo</w:t>
      </w:r>
      <w:r w:rsidR="00981137">
        <w:t>,</w:t>
      </w:r>
      <w:r w:rsidR="005E426A">
        <w:t xml:space="preserve"> a identificação de potenciais clientes dentro de lojas de varejo, ou até mesmo, auxiliar na manutenção do distanciamento social, podendo ser uma ferramenta importante </w:t>
      </w:r>
      <w:r w:rsidR="000A7891">
        <w:t xml:space="preserve">de apoio ao controle </w:t>
      </w:r>
      <w:r w:rsidR="00306B84">
        <w:t>de pandemias, como por exemplo da</w:t>
      </w:r>
      <w:r w:rsidR="005E426A">
        <w:t xml:space="preserve"> COVID-19.</w:t>
      </w:r>
    </w:p>
    <w:p w14:paraId="51E0058B" w14:textId="11746725" w:rsidR="00451B94" w:rsidRDefault="00451B94" w:rsidP="00451B94">
      <w:pPr>
        <w:pStyle w:val="Ttulo2"/>
        <w:spacing w:after="120" w:line="240" w:lineRule="auto"/>
      </w:pPr>
      <w:r>
        <w:rPr>
          <w:caps w:val="0"/>
        </w:rPr>
        <w:lastRenderedPageBreak/>
        <w:t>REQUISITOS PRINCIPAIS DO PROBLEMA A SER TRABALHADO</w:t>
      </w:r>
      <w:bookmarkEnd w:id="81"/>
      <w:bookmarkEnd w:id="82"/>
      <w:bookmarkEnd w:id="83"/>
      <w:bookmarkEnd w:id="84"/>
      <w:bookmarkEnd w:id="85"/>
      <w:bookmarkEnd w:id="86"/>
      <w:bookmarkEnd w:id="87"/>
    </w:p>
    <w:p w14:paraId="69457D6E" w14:textId="08ECF096" w:rsidR="0071653C" w:rsidRDefault="0071653C" w:rsidP="0071653C">
      <w:pPr>
        <w:pStyle w:val="TF-TEXTO"/>
      </w:pPr>
      <w:r w:rsidRPr="0071653C">
        <w:t xml:space="preserve">Os requisitos estão divididos em duas partes, uma relacionada a aplicação </w:t>
      </w:r>
      <w:r w:rsidRPr="0071653C">
        <w:rPr>
          <w:i/>
          <w:iCs/>
        </w:rPr>
        <w:t>web</w:t>
      </w:r>
      <w:r w:rsidRPr="0071653C">
        <w:t xml:space="preserve"> que permite o cadastro de </w:t>
      </w:r>
      <w:r>
        <w:t>vídeos</w:t>
      </w:r>
      <w:r w:rsidRPr="0071653C">
        <w:t xml:space="preserve"> e a visualização </w:t>
      </w:r>
      <w:r>
        <w:t>do mapa de calor gerado para o ambiente monitorado</w:t>
      </w:r>
      <w:r w:rsidRPr="0071653C">
        <w:t xml:space="preserve">, e outra relacionada ao método de detecção e mapeamento </w:t>
      </w:r>
      <w:r>
        <w:t xml:space="preserve">geográfico </w:t>
      </w:r>
      <w:r w:rsidRPr="0071653C">
        <w:t>para um plano 2D.</w:t>
      </w:r>
    </w:p>
    <w:p w14:paraId="615B6797" w14:textId="7DB02341" w:rsidR="0071653C" w:rsidRPr="0071653C" w:rsidRDefault="0071653C" w:rsidP="0071653C">
      <w:pPr>
        <w:pStyle w:val="TF-TEXTO"/>
      </w:pPr>
      <w:r w:rsidRPr="0071653C">
        <w:t>A aplicação web deverá: </w:t>
      </w:r>
    </w:p>
    <w:p w14:paraId="0AA1E83F" w14:textId="7B3F27FC" w:rsidR="0071653C" w:rsidRPr="0071653C" w:rsidRDefault="0071653C" w:rsidP="0071653C">
      <w:pPr>
        <w:pStyle w:val="TF-ALNEA"/>
        <w:numPr>
          <w:ilvl w:val="0"/>
          <w:numId w:val="34"/>
        </w:numPr>
      </w:pPr>
      <w:r w:rsidRPr="0071653C">
        <w:t xml:space="preserve">permitir que o usuário cadastre o plano 2D </w:t>
      </w:r>
      <w:r w:rsidR="005E426A">
        <w:t xml:space="preserve">monitorado </w:t>
      </w:r>
      <w:r w:rsidR="00560850">
        <w:t>pelas</w:t>
      </w:r>
      <w:r w:rsidR="00AA3670">
        <w:t xml:space="preserve"> imagens de</w:t>
      </w:r>
      <w:r w:rsidR="005E426A">
        <w:t xml:space="preserve"> câmeras de </w:t>
      </w:r>
      <w:r w:rsidR="00AA3670">
        <w:t xml:space="preserve">segurança, </w:t>
      </w:r>
      <w:r w:rsidRPr="0071653C">
        <w:t>com suas devidas medidas</w:t>
      </w:r>
      <w:r w:rsidR="009919B2">
        <w:t xml:space="preserve"> </w:t>
      </w:r>
      <w:r w:rsidRPr="0071653C">
        <w:t>(Requisito Funcional - RF); </w:t>
      </w:r>
    </w:p>
    <w:p w14:paraId="00576AF1" w14:textId="3CC658A8" w:rsidR="0071653C" w:rsidRPr="0071653C" w:rsidRDefault="0071653C" w:rsidP="0071653C">
      <w:pPr>
        <w:pStyle w:val="TF-ALNEA"/>
        <w:numPr>
          <w:ilvl w:val="0"/>
          <w:numId w:val="34"/>
        </w:numPr>
      </w:pPr>
      <w:r w:rsidRPr="0071653C">
        <w:t xml:space="preserve">permitir que o usuário faça o </w:t>
      </w:r>
      <w:r w:rsidRPr="00561B87">
        <w:rPr>
          <w:i/>
          <w:iCs/>
        </w:rPr>
        <w:t>upload</w:t>
      </w:r>
      <w:r w:rsidRPr="0071653C">
        <w:t xml:space="preserve"> dos vídeos que serão usados para detectar e mapear as pessoas para o plano 2D (RF); </w:t>
      </w:r>
    </w:p>
    <w:p w14:paraId="34AE5FEA" w14:textId="2043FC40" w:rsidR="0071653C" w:rsidRPr="0071653C" w:rsidRDefault="0071653C" w:rsidP="0071653C">
      <w:pPr>
        <w:pStyle w:val="TF-ALNEA"/>
        <w:numPr>
          <w:ilvl w:val="0"/>
          <w:numId w:val="34"/>
        </w:numPr>
      </w:pPr>
      <w:r w:rsidRPr="0071653C">
        <w:t>permitir que o usuário faça o cadastro da localização das câmeras que capturam as imagens fornecidas (RF); </w:t>
      </w:r>
    </w:p>
    <w:p w14:paraId="20A26EF9" w14:textId="4C7A9782" w:rsidR="0071653C" w:rsidRPr="0071653C" w:rsidRDefault="0071653C" w:rsidP="0071653C">
      <w:pPr>
        <w:pStyle w:val="TF-ALNEA"/>
        <w:numPr>
          <w:ilvl w:val="0"/>
          <w:numId w:val="34"/>
        </w:numPr>
      </w:pPr>
      <w:r w:rsidRPr="0071653C">
        <w:t xml:space="preserve">permitir </w:t>
      </w:r>
      <w:r w:rsidR="00505718">
        <w:t>a</w:t>
      </w:r>
      <w:r w:rsidRPr="0071653C">
        <w:t xml:space="preserve">o usuário visualizar o ambiente 2D </w:t>
      </w:r>
      <w:r w:rsidR="00981137">
        <w:t xml:space="preserve">na forma de um </w:t>
      </w:r>
      <w:r w:rsidRPr="0071653C">
        <w:t>mapa de calor (RF); </w:t>
      </w:r>
    </w:p>
    <w:p w14:paraId="76DB6BA9" w14:textId="2C94828A" w:rsidR="00AA3670" w:rsidRDefault="00AA3670" w:rsidP="0071653C">
      <w:pPr>
        <w:pStyle w:val="TF-ALNEA"/>
        <w:numPr>
          <w:ilvl w:val="0"/>
          <w:numId w:val="34"/>
        </w:numPr>
      </w:pPr>
      <w:r>
        <w:t xml:space="preserve">utilizar a linguagem de programação </w:t>
      </w:r>
      <w:r w:rsidR="00561B87">
        <w:t>P</w:t>
      </w:r>
      <w:r w:rsidR="00DC0BAB">
        <w:t xml:space="preserve">ython juntamente com o </w:t>
      </w:r>
      <w:r w:rsidR="00DC0BAB" w:rsidRPr="00DC0BAB">
        <w:rPr>
          <w:i/>
          <w:iCs/>
        </w:rPr>
        <w:t>framework</w:t>
      </w:r>
      <w:r w:rsidR="00DC0BAB">
        <w:t xml:space="preserve"> </w:t>
      </w:r>
      <w:proofErr w:type="spellStart"/>
      <w:r w:rsidR="00C550A3">
        <w:t>Flask</w:t>
      </w:r>
      <w:proofErr w:type="spellEnd"/>
      <w:r w:rsidR="00C550A3">
        <w:t xml:space="preserve"> </w:t>
      </w:r>
      <w:r w:rsidR="00DC0BAB">
        <w:t xml:space="preserve">para o desenvolvimento da </w:t>
      </w:r>
      <w:r w:rsidR="00C550A3">
        <w:t xml:space="preserve">API </w:t>
      </w:r>
      <w:proofErr w:type="spellStart"/>
      <w:r w:rsidR="00C550A3">
        <w:t>rest</w:t>
      </w:r>
      <w:proofErr w:type="spellEnd"/>
      <w:r w:rsidR="00C550A3">
        <w:t xml:space="preserve"> </w:t>
      </w:r>
      <w:r w:rsidRPr="0071653C">
        <w:t>(Requisito Não Funcional - RNF);</w:t>
      </w:r>
    </w:p>
    <w:p w14:paraId="6A3DC99A" w14:textId="441CC3EC" w:rsidR="00DC0BAB" w:rsidRDefault="00DC0BAB" w:rsidP="0071653C">
      <w:pPr>
        <w:pStyle w:val="TF-ALNEA"/>
        <w:numPr>
          <w:ilvl w:val="0"/>
          <w:numId w:val="34"/>
        </w:numPr>
      </w:pPr>
      <w:r>
        <w:t xml:space="preserve">utilizar um banco de dados não relacional para guardar os dados gerados </w:t>
      </w:r>
      <w:r w:rsidRPr="0071653C">
        <w:t>(RNF)</w:t>
      </w:r>
      <w:r>
        <w:t>;</w:t>
      </w:r>
    </w:p>
    <w:p w14:paraId="4B811C26" w14:textId="1E95007D" w:rsidR="0071653C" w:rsidRDefault="0071653C" w:rsidP="0071653C">
      <w:pPr>
        <w:pStyle w:val="TF-ALNEA"/>
        <w:numPr>
          <w:ilvl w:val="0"/>
          <w:numId w:val="34"/>
        </w:numPr>
      </w:pPr>
      <w:r w:rsidRPr="0071653C">
        <w:t>utilizar o framework </w:t>
      </w:r>
      <w:proofErr w:type="spellStart"/>
      <w:r w:rsidRPr="0071653C">
        <w:t>VueJS</w:t>
      </w:r>
      <w:proofErr w:type="spellEnd"/>
      <w:r w:rsidRPr="0071653C">
        <w:t> </w:t>
      </w:r>
      <w:r w:rsidR="00DC0BAB">
        <w:t>para o desenvolvimento da página web que permitirá a interação do usuário</w:t>
      </w:r>
      <w:r w:rsidRPr="0071653C">
        <w:t xml:space="preserve"> (RNF)</w:t>
      </w:r>
      <w:r w:rsidR="00422C77">
        <w:t>.</w:t>
      </w:r>
    </w:p>
    <w:p w14:paraId="2E025876" w14:textId="2B087984" w:rsidR="0071653C" w:rsidRPr="0071653C" w:rsidRDefault="0071653C" w:rsidP="0071653C">
      <w:pPr>
        <w:pStyle w:val="TF-TEXTO"/>
      </w:pPr>
      <w:r w:rsidRPr="0071653C">
        <w:t>O método de detecção e mapeamento das pessoas para um plano 2D deverá: </w:t>
      </w:r>
    </w:p>
    <w:p w14:paraId="7B6B1152" w14:textId="7165156C" w:rsidR="0071653C" w:rsidRPr="0071653C" w:rsidRDefault="0071653C" w:rsidP="0071653C">
      <w:pPr>
        <w:pStyle w:val="TF-ALNEA"/>
        <w:numPr>
          <w:ilvl w:val="0"/>
          <w:numId w:val="35"/>
        </w:numPr>
      </w:pPr>
      <w:r w:rsidRPr="0071653C">
        <w:t>utilizar </w:t>
      </w:r>
      <w:r w:rsidR="00491A21">
        <w:t xml:space="preserve">técnicas de </w:t>
      </w:r>
      <w:r>
        <w:t>aprendizado de máquina</w:t>
      </w:r>
      <w:r w:rsidRPr="0071653C">
        <w:t xml:space="preserve"> para a detecção de pessoas (RF); </w:t>
      </w:r>
    </w:p>
    <w:p w14:paraId="5584757E" w14:textId="72387476" w:rsidR="0071653C" w:rsidRDefault="0071653C" w:rsidP="0071653C">
      <w:pPr>
        <w:pStyle w:val="TF-ALNEA"/>
        <w:numPr>
          <w:ilvl w:val="0"/>
          <w:numId w:val="35"/>
        </w:numPr>
      </w:pPr>
      <w:r w:rsidRPr="0071653C">
        <w:t xml:space="preserve">utilizar um algoritmo de </w:t>
      </w:r>
      <w:r w:rsidRPr="00EB0E49">
        <w:rPr>
          <w:i/>
          <w:iCs/>
          <w:rPrChange w:id="93" w:author="Andreza Sartori" w:date="2020-10-29T09:33:00Z">
            <w:rPr/>
          </w:rPrChange>
        </w:rPr>
        <w:t>tracking</w:t>
      </w:r>
      <w:r w:rsidRPr="0071653C">
        <w:t xml:space="preserve"> para o rastreamento das pessoas (RF); </w:t>
      </w:r>
    </w:p>
    <w:p w14:paraId="7AD8CB93" w14:textId="0441FC9D" w:rsidR="00DC0BAB" w:rsidRDefault="00DC0BAB" w:rsidP="0071653C">
      <w:pPr>
        <w:pStyle w:val="TF-ALNEA"/>
        <w:numPr>
          <w:ilvl w:val="0"/>
          <w:numId w:val="35"/>
        </w:numPr>
      </w:pPr>
      <w:r>
        <w:t>utilizar um algoritmo para transforma</w:t>
      </w:r>
      <w:r w:rsidR="00981137">
        <w:t xml:space="preserve">r os </w:t>
      </w:r>
      <w:proofErr w:type="spellStart"/>
      <w:r w:rsidR="00981137" w:rsidRPr="00C550A3">
        <w:rPr>
          <w:i/>
          <w:iCs/>
        </w:rPr>
        <w:t>bouding</w:t>
      </w:r>
      <w:proofErr w:type="spellEnd"/>
      <w:r w:rsidR="00981137">
        <w:rPr>
          <w:i/>
          <w:iCs/>
        </w:rPr>
        <w:t xml:space="preserve"> </w:t>
      </w:r>
      <w:r w:rsidR="00981137" w:rsidRPr="00C550A3">
        <w:rPr>
          <w:i/>
          <w:iCs/>
        </w:rPr>
        <w:t>boxes</w:t>
      </w:r>
      <w:r w:rsidR="00981137">
        <w:t xml:space="preserve"> detectados</w:t>
      </w:r>
      <w:r>
        <w:t xml:space="preserve"> </w:t>
      </w:r>
      <w:r w:rsidR="00981137">
        <w:t>em</w:t>
      </w:r>
      <w:r>
        <w:t xml:space="preserve"> coordenadas </w:t>
      </w:r>
      <w:r w:rsidR="00981137">
        <w:t>cartesianas</w:t>
      </w:r>
      <w:r>
        <w:t xml:space="preserve"> (RF)</w:t>
      </w:r>
      <w:r w:rsidR="00842805">
        <w:t>;</w:t>
      </w:r>
    </w:p>
    <w:p w14:paraId="2A73F973" w14:textId="1D7FF320" w:rsidR="006C042C" w:rsidRDefault="006C042C" w:rsidP="00E475BF">
      <w:pPr>
        <w:pStyle w:val="TF-ALNEA"/>
        <w:numPr>
          <w:ilvl w:val="0"/>
          <w:numId w:val="35"/>
        </w:numPr>
      </w:pPr>
      <w:r w:rsidRPr="0071653C">
        <w:t>ser desenvolvido na linguagem de programação Python (RNF); </w:t>
      </w:r>
    </w:p>
    <w:p w14:paraId="509EC50D" w14:textId="418EBC21" w:rsidR="00C579BD" w:rsidRDefault="00C579BD" w:rsidP="00E475BF">
      <w:pPr>
        <w:pStyle w:val="TF-ALNEA"/>
        <w:numPr>
          <w:ilvl w:val="0"/>
          <w:numId w:val="35"/>
        </w:numPr>
      </w:pPr>
      <w:r>
        <w:t xml:space="preserve">utilizar </w:t>
      </w:r>
      <w:r w:rsidR="00CD3D94">
        <w:t>o</w:t>
      </w:r>
      <w:r w:rsidR="00200C41">
        <w:t xml:space="preserve"> </w:t>
      </w:r>
      <w:proofErr w:type="spellStart"/>
      <w:r w:rsidR="00200C41">
        <w:t>Keras</w:t>
      </w:r>
      <w:proofErr w:type="spellEnd"/>
      <w:r w:rsidR="00CD3D94">
        <w:t xml:space="preserve"> para </w:t>
      </w:r>
      <w:r w:rsidR="00200C41">
        <w:t>o auxílio n</w:t>
      </w:r>
      <w:r w:rsidR="00CD3D94">
        <w:t xml:space="preserve">a utilização de um algoritmo de detecção de objetos e o </w:t>
      </w:r>
      <w:proofErr w:type="spellStart"/>
      <w:r w:rsidR="00200C41">
        <w:t>O</w:t>
      </w:r>
      <w:r w:rsidR="00CD3D94">
        <w:t>pen</w:t>
      </w:r>
      <w:r w:rsidR="00200C41">
        <w:t>CV</w:t>
      </w:r>
      <w:proofErr w:type="spellEnd"/>
      <w:r w:rsidR="00CD3D94">
        <w:t xml:space="preserve"> para auxiliar na utilização de um algoritmo de rastreamento de objetos</w:t>
      </w:r>
      <w:r>
        <w:t xml:space="preserve"> (RNF)</w:t>
      </w:r>
      <w:r w:rsidR="001F6353">
        <w:t>.</w:t>
      </w: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51C52F28" w14:textId="0840F5A5" w:rsidR="0071653C" w:rsidRDefault="0071653C" w:rsidP="0071653C">
      <w:pPr>
        <w:pStyle w:val="TF-ALNEA"/>
        <w:numPr>
          <w:ilvl w:val="0"/>
          <w:numId w:val="36"/>
        </w:numPr>
      </w:pPr>
      <w:r w:rsidRPr="0071653C">
        <w:t xml:space="preserve">coleta de imagens de câmeras de segurança: </w:t>
      </w:r>
      <w:r w:rsidR="00DA29B3">
        <w:t>coletar</w:t>
      </w:r>
      <w:r w:rsidRPr="0071653C">
        <w:t xml:space="preserve"> as imagens que serão usadas nos testes do método proposto</w:t>
      </w:r>
      <w:r w:rsidR="00DD1AE5">
        <w:t>.</w:t>
      </w:r>
      <w:r w:rsidRPr="0071653C">
        <w:t xml:space="preserve"> </w:t>
      </w:r>
      <w:r w:rsidR="00DD1AE5">
        <w:t>S</w:t>
      </w:r>
      <w:r w:rsidRPr="0071653C">
        <w:t xml:space="preserve">erão pesquisadas opções de bases de dados públicas </w:t>
      </w:r>
      <w:proofErr w:type="gramStart"/>
      <w:r w:rsidRPr="0071653C">
        <w:t xml:space="preserve">e </w:t>
      </w:r>
      <w:r w:rsidR="005C5619">
        <w:t>também</w:t>
      </w:r>
      <w:proofErr w:type="gramEnd"/>
      <w:r w:rsidR="005C5619">
        <w:t xml:space="preserve"> </w:t>
      </w:r>
      <w:r w:rsidRPr="0071653C">
        <w:t xml:space="preserve">será avaliada a coleta de imagens </w:t>
      </w:r>
      <w:r w:rsidR="0038500A">
        <w:t>em um ambiente específico controlado</w:t>
      </w:r>
      <w:r w:rsidRPr="0071653C">
        <w:t xml:space="preserve">; </w:t>
      </w:r>
    </w:p>
    <w:p w14:paraId="5F6E3F4A" w14:textId="6D905B52" w:rsidR="0071653C" w:rsidRDefault="0071653C" w:rsidP="0071653C">
      <w:pPr>
        <w:pStyle w:val="TF-ALNEA"/>
        <w:numPr>
          <w:ilvl w:val="0"/>
          <w:numId w:val="36"/>
        </w:numPr>
      </w:pPr>
      <w:r>
        <w:t>rotulação</w:t>
      </w:r>
      <w:r w:rsidRPr="0071653C">
        <w:t xml:space="preserve"> das imagens coletadas: </w:t>
      </w:r>
      <w:r w:rsidR="00DA29B3">
        <w:t>rotular</w:t>
      </w:r>
      <w:r>
        <w:t xml:space="preserve"> as imagens que serão utilizadas</w:t>
      </w:r>
      <w:r w:rsidRPr="0071653C">
        <w:t xml:space="preserve">, </w:t>
      </w:r>
      <w:r>
        <w:t>permitindo assim que o algoritmo possa ter sua assertividade testada</w:t>
      </w:r>
      <w:r w:rsidR="009F7F88">
        <w:t>;</w:t>
      </w:r>
    </w:p>
    <w:p w14:paraId="16937AF8" w14:textId="4DAC0FD3" w:rsidR="009B0D60" w:rsidRDefault="0015409F" w:rsidP="0071653C">
      <w:pPr>
        <w:pStyle w:val="TF-ALNEA"/>
        <w:numPr>
          <w:ilvl w:val="0"/>
          <w:numId w:val="36"/>
        </w:numPr>
      </w:pPr>
      <w:r>
        <w:t xml:space="preserve">pesquisa e </w:t>
      </w:r>
      <w:r w:rsidR="009B0D60" w:rsidRPr="009B0D60">
        <w:t>escolha do algoritmo de detecção</w:t>
      </w:r>
      <w:r w:rsidR="009B0D60">
        <w:t xml:space="preserve"> de objetos</w:t>
      </w:r>
      <w:r w:rsidR="009B0D60" w:rsidRPr="009B0D60">
        <w:t xml:space="preserve">: </w:t>
      </w:r>
      <w:r w:rsidR="00DA29B3">
        <w:t>pesquisar</w:t>
      </w:r>
      <w:r w:rsidR="009B0D60" w:rsidRPr="009B0D60">
        <w:t xml:space="preserve"> os principais algoritmos de detecção de objetos, e</w:t>
      </w:r>
      <w:r w:rsidR="00981137">
        <w:t>scolhendo</w:t>
      </w:r>
      <w:r w:rsidR="009B0D60" w:rsidRPr="009B0D60">
        <w:t xml:space="preserve"> o </w:t>
      </w:r>
      <w:r w:rsidR="009B0D60">
        <w:t>mais adequado</w:t>
      </w:r>
      <w:r w:rsidR="009B0D60" w:rsidRPr="009B0D60">
        <w:t xml:space="preserve"> para o desenvolvimento do trabalho;</w:t>
      </w:r>
    </w:p>
    <w:p w14:paraId="01B658B4" w14:textId="66E135F7" w:rsidR="009B0D60" w:rsidRDefault="0066773F" w:rsidP="0071653C">
      <w:pPr>
        <w:pStyle w:val="TF-ALNEA"/>
        <w:numPr>
          <w:ilvl w:val="0"/>
          <w:numId w:val="36"/>
        </w:numPr>
      </w:pPr>
      <w:r>
        <w:t xml:space="preserve">pesquisa e </w:t>
      </w:r>
      <w:r w:rsidR="009B0D60" w:rsidRPr="009B0D60">
        <w:t>escol</w:t>
      </w:r>
      <w:r w:rsidR="007660F2">
        <w:t>h</w:t>
      </w:r>
      <w:r w:rsidR="009B0D60" w:rsidRPr="009B0D60">
        <w:t xml:space="preserve">a do algoritmo de rastreamento de objetos: </w:t>
      </w:r>
      <w:r w:rsidR="00DA29B3">
        <w:t>pesquisar</w:t>
      </w:r>
      <w:r w:rsidR="009B0D60" w:rsidRPr="009B0D60">
        <w:t xml:space="preserve"> os principais algoritmos de rastreamento de objetos, </w:t>
      </w:r>
      <w:r w:rsidR="00981137">
        <w:t>escolhendo o</w:t>
      </w:r>
      <w:r w:rsidR="009B0D60" w:rsidRPr="009B0D60">
        <w:t xml:space="preserve"> </w:t>
      </w:r>
      <w:r w:rsidR="009B0D60">
        <w:t>mais adequado</w:t>
      </w:r>
      <w:r w:rsidR="009B0D60" w:rsidRPr="009B0D60">
        <w:t xml:space="preserve"> para o desenvolvimento do trabalho; </w:t>
      </w:r>
    </w:p>
    <w:p w14:paraId="0B10517A" w14:textId="02F1D203" w:rsidR="009B0D60" w:rsidRDefault="009B0D60" w:rsidP="0071653C">
      <w:pPr>
        <w:pStyle w:val="TF-ALNEA"/>
        <w:numPr>
          <w:ilvl w:val="0"/>
          <w:numId w:val="36"/>
        </w:numPr>
      </w:pPr>
      <w:r w:rsidRPr="009B0D60">
        <w:t>levantamento de formas para calcular a localização das pessoas detectadas: pesquisa</w:t>
      </w:r>
      <w:r w:rsidR="00DA29B3">
        <w:t>r</w:t>
      </w:r>
      <w:r w:rsidRPr="009B0D60">
        <w:t xml:space="preserve"> métodos para se mapear a posição geográfica das pessoas </w:t>
      </w:r>
      <w:r w:rsidR="00D22F21">
        <w:t xml:space="preserve">detectadas </w:t>
      </w:r>
      <w:r w:rsidRPr="009B0D60">
        <w:t>nas imagens para o espaço 2D proposto;</w:t>
      </w:r>
    </w:p>
    <w:p w14:paraId="6B83624B" w14:textId="28FE9ABD" w:rsidR="009B0D60" w:rsidRPr="00771C8E" w:rsidRDefault="009B0D60" w:rsidP="002E15DF">
      <w:pPr>
        <w:pStyle w:val="TF-ALNEA"/>
        <w:numPr>
          <w:ilvl w:val="0"/>
          <w:numId w:val="36"/>
        </w:numPr>
      </w:pPr>
      <w:r w:rsidRPr="009B0D60">
        <w:t xml:space="preserve">desenvolvimento do método: </w:t>
      </w:r>
      <w:r w:rsidR="008E16A1">
        <w:t>desenvolver</w:t>
      </w:r>
      <w:r>
        <w:t xml:space="preserve"> </w:t>
      </w:r>
      <w:r w:rsidRPr="009B0D60">
        <w:t>o método de detecção e mapeamento</w:t>
      </w:r>
      <w:r>
        <w:t xml:space="preserve"> geográfico</w:t>
      </w:r>
      <w:r w:rsidRPr="009B0D60">
        <w:t xml:space="preserve"> de pessoas</w:t>
      </w:r>
      <w:r>
        <w:t xml:space="preserve"> detectadas</w:t>
      </w:r>
      <w:r w:rsidRPr="009B0D60">
        <w:t xml:space="preserve"> para um plano 2D</w:t>
      </w:r>
      <w:r w:rsidR="00AA3670">
        <w:t xml:space="preserve"> utilizando a linguagem de programação Python</w:t>
      </w:r>
      <w:r w:rsidR="000048BC">
        <w:t xml:space="preserve"> e </w:t>
      </w:r>
      <w:r w:rsidR="00C550A3">
        <w:t xml:space="preserve">a biblioteca </w:t>
      </w:r>
      <w:proofErr w:type="spellStart"/>
      <w:r w:rsidR="00200C41">
        <w:t>Keras</w:t>
      </w:r>
      <w:proofErr w:type="spellEnd"/>
      <w:r w:rsidR="00CD3D94">
        <w:t xml:space="preserve"> </w:t>
      </w:r>
      <w:r w:rsidR="00CD3D94" w:rsidRPr="00771C8E">
        <w:t xml:space="preserve">juntamente com o </w:t>
      </w:r>
      <w:proofErr w:type="spellStart"/>
      <w:r w:rsidR="00200C41" w:rsidRPr="00771C8E">
        <w:t>O</w:t>
      </w:r>
      <w:r w:rsidR="00CD3D94" w:rsidRPr="00771C8E">
        <w:t>pen</w:t>
      </w:r>
      <w:r w:rsidR="00200C41" w:rsidRPr="00771C8E">
        <w:t>CV</w:t>
      </w:r>
      <w:proofErr w:type="spellEnd"/>
      <w:r w:rsidRPr="00771C8E">
        <w:t>;</w:t>
      </w:r>
      <w:r w:rsidR="002E15DF" w:rsidRPr="00771C8E">
        <w:t xml:space="preserve"> </w:t>
      </w:r>
    </w:p>
    <w:p w14:paraId="3D2731A7" w14:textId="71901FF9" w:rsidR="0056722C" w:rsidRPr="00771C8E" w:rsidRDefault="0056722C" w:rsidP="0056722C">
      <w:pPr>
        <w:pStyle w:val="TF-ALNEA"/>
        <w:numPr>
          <w:ilvl w:val="0"/>
          <w:numId w:val="36"/>
        </w:numPr>
      </w:pPr>
      <w:r w:rsidRPr="00771C8E">
        <w:t>testes</w:t>
      </w:r>
      <w:r w:rsidR="00896DBC" w:rsidRPr="00771C8E">
        <w:t xml:space="preserve"> da detecção e mapeamento 2D</w:t>
      </w:r>
      <w:r w:rsidRPr="00771C8E">
        <w:t xml:space="preserve">: </w:t>
      </w:r>
      <w:r w:rsidR="00D22F21">
        <w:t xml:space="preserve">em </w:t>
      </w:r>
      <w:r w:rsidRPr="00771C8E">
        <w:t>paralelo ao desenvolvimento, verificar a assertividade do método proposto</w:t>
      </w:r>
      <w:r w:rsidR="00515825" w:rsidRPr="00771C8E">
        <w:t xml:space="preserve"> </w:t>
      </w:r>
      <w:r w:rsidR="00D22F21">
        <w:t>a partir d</w:t>
      </w:r>
      <w:r w:rsidR="00515825" w:rsidRPr="00771C8E">
        <w:t>o percentual de objetos rastreados</w:t>
      </w:r>
      <w:r w:rsidR="004B4A5E" w:rsidRPr="00771C8E">
        <w:t xml:space="preserve"> e mapeados corretamente</w:t>
      </w:r>
      <w:r w:rsidRPr="00771C8E">
        <w:t xml:space="preserve">, e caso necessário, </w:t>
      </w:r>
      <w:r w:rsidR="00D22F21">
        <w:t xml:space="preserve">alterar os </w:t>
      </w:r>
      <w:r w:rsidRPr="00771C8E">
        <w:t>requisitos para atender o problema a ser resolvido;</w:t>
      </w:r>
    </w:p>
    <w:p w14:paraId="18549C92" w14:textId="42EA917D" w:rsidR="00783435" w:rsidRPr="00771C8E" w:rsidRDefault="00783435" w:rsidP="00EB329C">
      <w:pPr>
        <w:pStyle w:val="TF-ALNEA"/>
        <w:numPr>
          <w:ilvl w:val="0"/>
          <w:numId w:val="36"/>
        </w:numPr>
      </w:pPr>
      <w:proofErr w:type="spellStart"/>
      <w:r w:rsidRPr="00771C8E">
        <w:t>elicitação</w:t>
      </w:r>
      <w:proofErr w:type="spellEnd"/>
      <w:r w:rsidRPr="00771C8E">
        <w:t> de requisitos</w:t>
      </w:r>
      <w:r w:rsidR="0030747F">
        <w:t xml:space="preserve"> </w:t>
      </w:r>
      <w:r w:rsidR="0030747F" w:rsidRPr="009B0D60">
        <w:t>da aplicação web</w:t>
      </w:r>
      <w:r w:rsidRPr="00771C8E">
        <w:t xml:space="preserve">: detalhar e reavaliar os requisitos propostos para a aplicação e, se necessário, especificar outros a partir das necessidades observadas </w:t>
      </w:r>
      <w:r w:rsidR="00D22F21">
        <w:t>ao longo do trabalho</w:t>
      </w:r>
      <w:r w:rsidRPr="00771C8E">
        <w:t>; </w:t>
      </w:r>
    </w:p>
    <w:p w14:paraId="0107489C" w14:textId="0D9750A5" w:rsidR="00783435" w:rsidRPr="00771C8E" w:rsidRDefault="00783435" w:rsidP="00EB329C">
      <w:pPr>
        <w:pStyle w:val="TF-ALNEA"/>
        <w:numPr>
          <w:ilvl w:val="0"/>
          <w:numId w:val="36"/>
        </w:numPr>
      </w:pPr>
      <w:r w:rsidRPr="00771C8E">
        <w:t>especificação: elaborar os diagramas de casos de uso e de classes de acordo com a </w:t>
      </w:r>
      <w:proofErr w:type="spellStart"/>
      <w:r w:rsidRPr="00771C8E">
        <w:t>Unified</w:t>
      </w:r>
      <w:proofErr w:type="spellEnd"/>
      <w:r w:rsidRPr="00771C8E">
        <w:t> </w:t>
      </w:r>
      <w:proofErr w:type="spellStart"/>
      <w:r w:rsidRPr="00771C8E">
        <w:t>Modeling</w:t>
      </w:r>
      <w:proofErr w:type="spellEnd"/>
      <w:r w:rsidRPr="00771C8E">
        <w:t> </w:t>
      </w:r>
      <w:proofErr w:type="spellStart"/>
      <w:r w:rsidRPr="00771C8E">
        <w:t>Language</w:t>
      </w:r>
      <w:proofErr w:type="spellEnd"/>
      <w:r w:rsidRPr="00771C8E">
        <w:t> (UML), utilizando a ferramenta </w:t>
      </w:r>
      <w:proofErr w:type="spellStart"/>
      <w:r w:rsidRPr="00771C8E">
        <w:t>Astah</w:t>
      </w:r>
      <w:proofErr w:type="spellEnd"/>
      <w:r w:rsidRPr="00771C8E">
        <w:t>; </w:t>
      </w:r>
    </w:p>
    <w:p w14:paraId="1A7705DC" w14:textId="27F669E4" w:rsidR="009B0D60" w:rsidRPr="00771C8E" w:rsidRDefault="009B0D60" w:rsidP="0071653C">
      <w:pPr>
        <w:pStyle w:val="TF-ALNEA"/>
        <w:numPr>
          <w:ilvl w:val="0"/>
          <w:numId w:val="36"/>
        </w:numPr>
      </w:pPr>
      <w:r w:rsidRPr="00771C8E">
        <w:t xml:space="preserve">desenvolvimento: </w:t>
      </w:r>
      <w:r w:rsidR="004463E5" w:rsidRPr="00771C8E">
        <w:t>a partir do item (</w:t>
      </w:r>
      <w:r w:rsidR="009C2CA2">
        <w:t>i</w:t>
      </w:r>
      <w:r w:rsidR="004463E5" w:rsidRPr="00771C8E">
        <w:t xml:space="preserve">) desenvolver </w:t>
      </w:r>
      <w:r w:rsidRPr="00771C8E">
        <w:t xml:space="preserve">a aplicação web que será utilizada para permitir </w:t>
      </w:r>
      <w:r w:rsidR="00D22F21">
        <w:t>a</w:t>
      </w:r>
      <w:r w:rsidRPr="00771C8E">
        <w:t>o usuário cadastrar vídeos para análise e visualizar os resultados obtidos pelo método proposto</w:t>
      </w:r>
      <w:r w:rsidR="00D22F21">
        <w:t>, sendo</w:t>
      </w:r>
      <w:r w:rsidR="00AA3670" w:rsidRPr="00771C8E">
        <w:t xml:space="preserve"> utiliza</w:t>
      </w:r>
      <w:r w:rsidR="00D22F21">
        <w:t>d</w:t>
      </w:r>
      <w:r w:rsidR="00AA3670" w:rsidRPr="00771C8E">
        <w:t xml:space="preserve">o </w:t>
      </w:r>
      <w:r w:rsidR="00561B87" w:rsidRPr="00771C8E">
        <w:t xml:space="preserve">a linguagem de programação Python com o </w:t>
      </w:r>
      <w:r w:rsidR="00561B87" w:rsidRPr="00771C8E">
        <w:rPr>
          <w:i/>
          <w:iCs/>
        </w:rPr>
        <w:t>framework</w:t>
      </w:r>
      <w:r w:rsidR="00561B87" w:rsidRPr="00771C8E">
        <w:t xml:space="preserve"> </w:t>
      </w:r>
      <w:proofErr w:type="spellStart"/>
      <w:r w:rsidR="00561B87" w:rsidRPr="00771C8E">
        <w:t>Flask</w:t>
      </w:r>
      <w:proofErr w:type="spellEnd"/>
      <w:r w:rsidR="00561B87" w:rsidRPr="00771C8E">
        <w:t xml:space="preserve"> </w:t>
      </w:r>
      <w:r w:rsidR="00E23AF5" w:rsidRPr="00771C8E">
        <w:t xml:space="preserve">e um banco de dados não relacional para o servidor, e o </w:t>
      </w:r>
      <w:r w:rsidR="00E23AF5" w:rsidRPr="00771C8E">
        <w:rPr>
          <w:i/>
          <w:iCs/>
        </w:rPr>
        <w:t>framework</w:t>
      </w:r>
      <w:r w:rsidR="00E23AF5" w:rsidRPr="00771C8E">
        <w:t xml:space="preserve"> </w:t>
      </w:r>
      <w:proofErr w:type="spellStart"/>
      <w:r w:rsidR="00E23AF5" w:rsidRPr="00771C8E">
        <w:t>VueJS</w:t>
      </w:r>
      <w:proofErr w:type="spellEnd"/>
      <w:r w:rsidR="00E23AF5" w:rsidRPr="00771C8E">
        <w:t xml:space="preserve"> para o desenvolvimento da página web</w:t>
      </w:r>
      <w:r w:rsidRPr="00771C8E">
        <w:t>;</w:t>
      </w:r>
    </w:p>
    <w:p w14:paraId="05EED0B0" w14:textId="77A9EDF9" w:rsidR="0017247A" w:rsidRPr="00771C8E" w:rsidRDefault="009B0D60" w:rsidP="00701D93">
      <w:pPr>
        <w:pStyle w:val="TF-ALNEA"/>
        <w:numPr>
          <w:ilvl w:val="0"/>
          <w:numId w:val="36"/>
        </w:numPr>
      </w:pPr>
      <w:r w:rsidRPr="00771C8E">
        <w:t>testes</w:t>
      </w:r>
      <w:r w:rsidR="00771C8E" w:rsidRPr="00771C8E">
        <w:t xml:space="preserve"> da aplicação web</w:t>
      </w:r>
      <w:r w:rsidRPr="00771C8E">
        <w:t xml:space="preserve">: </w:t>
      </w:r>
      <w:r w:rsidR="00DA3A0B" w:rsidRPr="00771C8E">
        <w:rPr>
          <w:rStyle w:val="normaltextrun"/>
        </w:rPr>
        <w:t>elaborar testes para validar </w:t>
      </w:r>
      <w:r w:rsidR="00DA3A0B" w:rsidRPr="00771C8E">
        <w:rPr>
          <w:rStyle w:val="eop"/>
        </w:rPr>
        <w:t>a</w:t>
      </w:r>
      <w:r w:rsidR="00B719BA" w:rsidRPr="00771C8E">
        <w:rPr>
          <w:rStyle w:val="eop"/>
        </w:rPr>
        <w:t xml:space="preserve"> </w:t>
      </w:r>
      <w:r w:rsidR="00DA3A0B" w:rsidRPr="00771C8E">
        <w:rPr>
          <w:rStyle w:val="eop"/>
        </w:rPr>
        <w:t>usabilidade da aplicação</w:t>
      </w:r>
      <w:r w:rsidR="00701D93" w:rsidRPr="00771C8E">
        <w:rPr>
          <w:rStyle w:val="eop"/>
        </w:rPr>
        <w:t>.</w:t>
      </w:r>
    </w:p>
    <w:p w14:paraId="68FE02CA" w14:textId="48A86970" w:rsidR="00451B94" w:rsidRDefault="00451B94" w:rsidP="00451B94">
      <w:pPr>
        <w:pStyle w:val="TF-TEXTO"/>
      </w:pPr>
      <w:r>
        <w:t xml:space="preserve">As etapas serão realizadas nos períodos relacionados no </w:t>
      </w:r>
      <w:r w:rsidR="002F74A4">
        <w:t xml:space="preserve">Quadro </w:t>
      </w:r>
      <w:r w:rsidR="005664D8">
        <w:t>1</w:t>
      </w:r>
      <w:r>
        <w:t>.</w:t>
      </w:r>
    </w:p>
    <w:p w14:paraId="73BDF8FD" w14:textId="170A2B3B" w:rsidR="00451B94" w:rsidRPr="007E0D87" w:rsidRDefault="0060060C" w:rsidP="005B2E12">
      <w:pPr>
        <w:pStyle w:val="TF-LEGENDA"/>
      </w:pPr>
      <w:bookmarkStart w:id="94" w:name="_Ref98650273"/>
      <w:r>
        <w:lastRenderedPageBreak/>
        <w:t xml:space="preserve">Quadro </w:t>
      </w:r>
      <w:bookmarkEnd w:id="94"/>
      <w:r w:rsidR="00D22F21">
        <w:t>2</w:t>
      </w:r>
      <w:r w:rsidR="00451B94" w:rsidRPr="007E0D87">
        <w:t xml:space="preserve"> </w:t>
      </w:r>
      <w:r w:rsidR="002E15DF">
        <w:t>–</w:t>
      </w:r>
      <w:r w:rsidR="00451B94" w:rsidRPr="007E0D87">
        <w:t xml:space="preserve"> Cronograma</w:t>
      </w:r>
      <w:r w:rsidR="002E15DF">
        <w:t xml:space="preserve">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B81760" w:rsidRPr="007E0D87" w14:paraId="16FC976E" w14:textId="77777777" w:rsidTr="00EA372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A05FA8B" w14:textId="77777777" w:rsidR="00B81760" w:rsidRPr="007E0D87" w:rsidRDefault="00B81760" w:rsidP="00470C41">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4D79C4AF" w14:textId="77777777" w:rsidR="00B81760" w:rsidRDefault="00B81760" w:rsidP="00470C41">
            <w:pPr>
              <w:pStyle w:val="TF-TEXTOQUADROCentralizado"/>
            </w:pPr>
            <w:r>
              <w:t>2020</w:t>
            </w:r>
          </w:p>
        </w:tc>
        <w:tc>
          <w:tcPr>
            <w:tcW w:w="3296" w:type="dxa"/>
            <w:gridSpan w:val="12"/>
            <w:tcBorders>
              <w:top w:val="single" w:sz="4" w:space="0" w:color="auto"/>
              <w:left w:val="single" w:sz="4" w:space="0" w:color="auto"/>
              <w:right w:val="single" w:sz="4" w:space="0" w:color="auto"/>
            </w:tcBorders>
            <w:shd w:val="clear" w:color="auto" w:fill="A6A6A6"/>
          </w:tcPr>
          <w:p w14:paraId="3269916B" w14:textId="097700EF" w:rsidR="00B81760" w:rsidRPr="007E0D87" w:rsidRDefault="00B81760" w:rsidP="00470C41">
            <w:pPr>
              <w:pStyle w:val="TF-TEXTOQUADROCentralizado"/>
            </w:pPr>
            <w:r>
              <w:t>2021</w:t>
            </w:r>
          </w:p>
        </w:tc>
      </w:tr>
      <w:tr w:rsidR="00D30828" w:rsidRPr="007E0D87" w14:paraId="649C049E" w14:textId="77777777" w:rsidTr="00B81760">
        <w:trPr>
          <w:cantSplit/>
          <w:trHeight w:val="177"/>
          <w:jc w:val="center"/>
        </w:trPr>
        <w:tc>
          <w:tcPr>
            <w:tcW w:w="4673" w:type="dxa"/>
            <w:tcBorders>
              <w:top w:val="nil"/>
              <w:left w:val="single" w:sz="4" w:space="0" w:color="auto"/>
              <w:bottom w:val="nil"/>
            </w:tcBorders>
            <w:shd w:val="clear" w:color="auto" w:fill="A5A5A5" w:themeFill="accent3"/>
          </w:tcPr>
          <w:p w14:paraId="734A1D77" w14:textId="77777777" w:rsidR="00D30828" w:rsidRPr="007E0D87" w:rsidRDefault="00D30828" w:rsidP="00470C41">
            <w:pPr>
              <w:pStyle w:val="TF-TEXTOQUADRO"/>
            </w:pPr>
          </w:p>
        </w:tc>
        <w:tc>
          <w:tcPr>
            <w:tcW w:w="549" w:type="dxa"/>
            <w:gridSpan w:val="2"/>
            <w:shd w:val="clear" w:color="auto" w:fill="A5A5A5" w:themeFill="accent3"/>
          </w:tcPr>
          <w:p w14:paraId="72AC8491" w14:textId="5318FC03" w:rsidR="00D30828" w:rsidRDefault="00F82608" w:rsidP="00470C41">
            <w:pPr>
              <w:pStyle w:val="TF-TEXTOQUADROCentralizado"/>
            </w:pPr>
            <w:r>
              <w:t>nov.</w:t>
            </w:r>
          </w:p>
        </w:tc>
        <w:tc>
          <w:tcPr>
            <w:tcW w:w="549" w:type="dxa"/>
            <w:gridSpan w:val="2"/>
            <w:shd w:val="clear" w:color="auto" w:fill="A5A5A5" w:themeFill="accent3"/>
          </w:tcPr>
          <w:p w14:paraId="5F66AFED" w14:textId="2B283C51" w:rsidR="00D30828" w:rsidRDefault="00F82608" w:rsidP="00470C41">
            <w:pPr>
              <w:pStyle w:val="TF-TEXTOQUADROCentralizado"/>
            </w:pPr>
            <w:r>
              <w:t>dez.</w:t>
            </w:r>
          </w:p>
        </w:tc>
        <w:tc>
          <w:tcPr>
            <w:tcW w:w="549" w:type="dxa"/>
            <w:gridSpan w:val="2"/>
            <w:shd w:val="clear" w:color="auto" w:fill="A5A5A5" w:themeFill="accent3"/>
          </w:tcPr>
          <w:p w14:paraId="7FAD1805" w14:textId="20747B54" w:rsidR="00D30828" w:rsidRDefault="00F82608" w:rsidP="00470C41">
            <w:pPr>
              <w:pStyle w:val="TF-TEXTOQUADROCentralizado"/>
            </w:pPr>
            <w:r>
              <w:t>jan.</w:t>
            </w:r>
          </w:p>
        </w:tc>
        <w:tc>
          <w:tcPr>
            <w:tcW w:w="550" w:type="dxa"/>
            <w:gridSpan w:val="2"/>
            <w:shd w:val="clear" w:color="auto" w:fill="A5A5A5" w:themeFill="accent3"/>
          </w:tcPr>
          <w:p w14:paraId="7D595B82" w14:textId="699B237B" w:rsidR="00D30828" w:rsidRPr="007E0D87" w:rsidRDefault="00D30828" w:rsidP="00470C41">
            <w:pPr>
              <w:pStyle w:val="TF-TEXTOQUADROCentralizado"/>
            </w:pPr>
            <w:r>
              <w:t>fev</w:t>
            </w:r>
            <w:r w:rsidRPr="007E0D87">
              <w:t>.</w:t>
            </w:r>
          </w:p>
        </w:tc>
        <w:tc>
          <w:tcPr>
            <w:tcW w:w="549" w:type="dxa"/>
            <w:gridSpan w:val="2"/>
            <w:shd w:val="clear" w:color="auto" w:fill="A5A5A5" w:themeFill="accent3"/>
          </w:tcPr>
          <w:p w14:paraId="68187F0A" w14:textId="1F1A41E5" w:rsidR="00D30828" w:rsidRPr="007E0D87" w:rsidRDefault="00D30828" w:rsidP="00470C41">
            <w:pPr>
              <w:pStyle w:val="TF-TEXTOQUADROCentralizado"/>
            </w:pPr>
            <w:r w:rsidRPr="007E0D87">
              <w:t>m</w:t>
            </w:r>
            <w:r>
              <w:t>ar</w:t>
            </w:r>
            <w:r w:rsidRPr="007E0D87">
              <w:t>.</w:t>
            </w:r>
          </w:p>
        </w:tc>
        <w:tc>
          <w:tcPr>
            <w:tcW w:w="549" w:type="dxa"/>
            <w:gridSpan w:val="2"/>
            <w:shd w:val="clear" w:color="auto" w:fill="A5A5A5" w:themeFill="accent3"/>
          </w:tcPr>
          <w:p w14:paraId="0ECE835E" w14:textId="79F0C00D" w:rsidR="00D30828" w:rsidRPr="007E0D87" w:rsidRDefault="00D30828" w:rsidP="00470C41">
            <w:pPr>
              <w:pStyle w:val="TF-TEXTOQUADROCentralizado"/>
            </w:pPr>
            <w:r>
              <w:t>abr</w:t>
            </w:r>
            <w:r w:rsidRPr="007E0D87">
              <w:t>.</w:t>
            </w:r>
          </w:p>
        </w:tc>
        <w:tc>
          <w:tcPr>
            <w:tcW w:w="549" w:type="dxa"/>
            <w:gridSpan w:val="2"/>
            <w:shd w:val="clear" w:color="auto" w:fill="A5A5A5" w:themeFill="accent3"/>
          </w:tcPr>
          <w:p w14:paraId="239273BC" w14:textId="415872EE" w:rsidR="00D30828" w:rsidRPr="007E0D87" w:rsidRDefault="00D30828" w:rsidP="00470C41">
            <w:pPr>
              <w:pStyle w:val="TF-TEXTOQUADROCentralizado"/>
            </w:pPr>
            <w:r>
              <w:t>maio</w:t>
            </w:r>
          </w:p>
        </w:tc>
        <w:tc>
          <w:tcPr>
            <w:tcW w:w="550" w:type="dxa"/>
            <w:gridSpan w:val="2"/>
            <w:shd w:val="clear" w:color="auto" w:fill="A5A5A5" w:themeFill="accent3"/>
          </w:tcPr>
          <w:p w14:paraId="446EAAD2" w14:textId="18A87DAB" w:rsidR="00D30828" w:rsidRPr="007E0D87" w:rsidRDefault="00D30828" w:rsidP="00470C41">
            <w:pPr>
              <w:pStyle w:val="TF-TEXTOQUADROCentralizado"/>
            </w:pPr>
            <w:r>
              <w:t>jun</w:t>
            </w:r>
            <w:r w:rsidRPr="007E0D87">
              <w:t>.</w:t>
            </w:r>
          </w:p>
        </w:tc>
      </w:tr>
      <w:tr w:rsidR="00F82608" w:rsidRPr="007E0D87" w14:paraId="2E3E58A0" w14:textId="77777777" w:rsidTr="00B81760">
        <w:trPr>
          <w:cantSplit/>
          <w:jc w:val="center"/>
        </w:trPr>
        <w:tc>
          <w:tcPr>
            <w:tcW w:w="4673" w:type="dxa"/>
            <w:tcBorders>
              <w:top w:val="nil"/>
              <w:left w:val="single" w:sz="4" w:space="0" w:color="auto"/>
            </w:tcBorders>
            <w:shd w:val="clear" w:color="auto" w:fill="A5A5A5" w:themeFill="accent3"/>
          </w:tcPr>
          <w:p w14:paraId="506A026E" w14:textId="77777777" w:rsidR="00F82608" w:rsidRPr="007E0D87" w:rsidRDefault="00F82608" w:rsidP="00470C41">
            <w:pPr>
              <w:pStyle w:val="TF-TEXTOQUADRO"/>
            </w:pPr>
            <w:r w:rsidRPr="007E0D87">
              <w:t>etapas / quinzenas</w:t>
            </w:r>
          </w:p>
        </w:tc>
        <w:tc>
          <w:tcPr>
            <w:tcW w:w="274" w:type="dxa"/>
            <w:shd w:val="clear" w:color="auto" w:fill="A5A5A5" w:themeFill="accent3"/>
          </w:tcPr>
          <w:p w14:paraId="1C6569FC" w14:textId="0DC74A0E" w:rsidR="00F82608" w:rsidRPr="007E0D87" w:rsidRDefault="007467AB" w:rsidP="00470C41">
            <w:pPr>
              <w:pStyle w:val="TF-TEXTOQUADROCentralizado"/>
            </w:pPr>
            <w:r>
              <w:t>1</w:t>
            </w:r>
          </w:p>
        </w:tc>
        <w:tc>
          <w:tcPr>
            <w:tcW w:w="275" w:type="dxa"/>
            <w:shd w:val="clear" w:color="auto" w:fill="A5A5A5" w:themeFill="accent3"/>
          </w:tcPr>
          <w:p w14:paraId="799FAED4" w14:textId="3170B1C9" w:rsidR="00F82608" w:rsidRPr="007E0D87" w:rsidRDefault="007467AB" w:rsidP="00470C41">
            <w:pPr>
              <w:pStyle w:val="TF-TEXTOQUADROCentralizado"/>
            </w:pPr>
            <w:r>
              <w:t>2</w:t>
            </w:r>
          </w:p>
        </w:tc>
        <w:tc>
          <w:tcPr>
            <w:tcW w:w="274" w:type="dxa"/>
            <w:shd w:val="clear" w:color="auto" w:fill="A5A5A5" w:themeFill="accent3"/>
          </w:tcPr>
          <w:p w14:paraId="7E02E363" w14:textId="4B61366C" w:rsidR="00F82608" w:rsidRPr="007E0D87" w:rsidRDefault="007467AB" w:rsidP="00470C41">
            <w:pPr>
              <w:pStyle w:val="TF-TEXTOQUADROCentralizado"/>
            </w:pPr>
            <w:r>
              <w:t>1</w:t>
            </w:r>
          </w:p>
        </w:tc>
        <w:tc>
          <w:tcPr>
            <w:tcW w:w="275" w:type="dxa"/>
            <w:shd w:val="clear" w:color="auto" w:fill="A5A5A5" w:themeFill="accent3"/>
          </w:tcPr>
          <w:p w14:paraId="4FDA4E37" w14:textId="6B71B53C" w:rsidR="00F82608" w:rsidRPr="007E0D87" w:rsidRDefault="007467AB" w:rsidP="00470C41">
            <w:pPr>
              <w:pStyle w:val="TF-TEXTOQUADROCentralizado"/>
            </w:pPr>
            <w:r>
              <w:t>2</w:t>
            </w:r>
          </w:p>
        </w:tc>
        <w:tc>
          <w:tcPr>
            <w:tcW w:w="275" w:type="dxa"/>
            <w:shd w:val="clear" w:color="auto" w:fill="A5A5A5" w:themeFill="accent3"/>
          </w:tcPr>
          <w:p w14:paraId="04F77A90" w14:textId="04429D23" w:rsidR="00F82608" w:rsidRPr="007E0D87" w:rsidRDefault="007467AB" w:rsidP="00470C41">
            <w:pPr>
              <w:pStyle w:val="TF-TEXTOQUADROCentralizado"/>
            </w:pPr>
            <w:r>
              <w:t>1</w:t>
            </w:r>
          </w:p>
        </w:tc>
        <w:tc>
          <w:tcPr>
            <w:tcW w:w="274" w:type="dxa"/>
            <w:shd w:val="clear" w:color="auto" w:fill="A5A5A5" w:themeFill="accent3"/>
          </w:tcPr>
          <w:p w14:paraId="20D958A7" w14:textId="0A92EF35" w:rsidR="00F82608" w:rsidRPr="007E0D87" w:rsidRDefault="007467AB" w:rsidP="00470C41">
            <w:pPr>
              <w:pStyle w:val="TF-TEXTOQUADROCentralizado"/>
            </w:pPr>
            <w:r>
              <w:t>2</w:t>
            </w:r>
          </w:p>
        </w:tc>
        <w:tc>
          <w:tcPr>
            <w:tcW w:w="275" w:type="dxa"/>
            <w:tcBorders>
              <w:bottom w:val="single" w:sz="4" w:space="0" w:color="auto"/>
            </w:tcBorders>
            <w:shd w:val="clear" w:color="auto" w:fill="A5A5A5" w:themeFill="accent3"/>
          </w:tcPr>
          <w:p w14:paraId="0DEC186C" w14:textId="161E3B65"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35718E46" w14:textId="77777777" w:rsidR="00F82608" w:rsidRPr="007E0D87" w:rsidRDefault="00F82608" w:rsidP="00470C41">
            <w:pPr>
              <w:pStyle w:val="TF-TEXTOQUADROCentralizado"/>
            </w:pPr>
            <w:r w:rsidRPr="007E0D87">
              <w:t>2</w:t>
            </w:r>
          </w:p>
        </w:tc>
        <w:tc>
          <w:tcPr>
            <w:tcW w:w="274" w:type="dxa"/>
            <w:tcBorders>
              <w:bottom w:val="single" w:sz="4" w:space="0" w:color="auto"/>
            </w:tcBorders>
            <w:shd w:val="clear" w:color="auto" w:fill="A5A5A5" w:themeFill="accent3"/>
          </w:tcPr>
          <w:p w14:paraId="606BDF41" w14:textId="77777777"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2560B9ED" w14:textId="77777777" w:rsidR="00F82608" w:rsidRPr="007E0D87" w:rsidRDefault="00F82608" w:rsidP="00470C41">
            <w:pPr>
              <w:pStyle w:val="TF-TEXTOQUADROCentralizado"/>
            </w:pPr>
            <w:r w:rsidRPr="007E0D87">
              <w:t>2</w:t>
            </w:r>
          </w:p>
        </w:tc>
        <w:tc>
          <w:tcPr>
            <w:tcW w:w="274" w:type="dxa"/>
            <w:tcBorders>
              <w:bottom w:val="single" w:sz="4" w:space="0" w:color="auto"/>
            </w:tcBorders>
            <w:shd w:val="clear" w:color="auto" w:fill="A5A5A5" w:themeFill="accent3"/>
          </w:tcPr>
          <w:p w14:paraId="0AC96F80" w14:textId="77777777"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6CC73007" w14:textId="77777777" w:rsidR="00F82608" w:rsidRPr="007E0D87" w:rsidRDefault="00F82608" w:rsidP="00470C41">
            <w:pPr>
              <w:pStyle w:val="TF-TEXTOQUADROCentralizado"/>
            </w:pPr>
            <w:r w:rsidRPr="007E0D87">
              <w:t>2</w:t>
            </w:r>
          </w:p>
        </w:tc>
        <w:tc>
          <w:tcPr>
            <w:tcW w:w="275" w:type="dxa"/>
            <w:tcBorders>
              <w:bottom w:val="single" w:sz="4" w:space="0" w:color="auto"/>
            </w:tcBorders>
            <w:shd w:val="clear" w:color="auto" w:fill="A5A5A5" w:themeFill="accent3"/>
          </w:tcPr>
          <w:p w14:paraId="308A7507" w14:textId="77777777" w:rsidR="00F82608" w:rsidRPr="007E0D87" w:rsidRDefault="00F82608" w:rsidP="00470C41">
            <w:pPr>
              <w:pStyle w:val="TF-TEXTOQUADROCentralizado"/>
            </w:pPr>
            <w:r w:rsidRPr="007E0D87">
              <w:t>1</w:t>
            </w:r>
          </w:p>
        </w:tc>
        <w:tc>
          <w:tcPr>
            <w:tcW w:w="274" w:type="dxa"/>
            <w:tcBorders>
              <w:bottom w:val="single" w:sz="4" w:space="0" w:color="auto"/>
            </w:tcBorders>
            <w:shd w:val="clear" w:color="auto" w:fill="A5A5A5" w:themeFill="accent3"/>
          </w:tcPr>
          <w:p w14:paraId="4AB86A61" w14:textId="77777777" w:rsidR="00F82608" w:rsidRPr="007E0D87" w:rsidRDefault="00F82608" w:rsidP="00470C41">
            <w:pPr>
              <w:pStyle w:val="TF-TEXTOQUADROCentralizado"/>
            </w:pPr>
            <w:r w:rsidRPr="007E0D87">
              <w:t>2</w:t>
            </w:r>
          </w:p>
        </w:tc>
        <w:tc>
          <w:tcPr>
            <w:tcW w:w="275" w:type="dxa"/>
            <w:tcBorders>
              <w:bottom w:val="single" w:sz="4" w:space="0" w:color="auto"/>
            </w:tcBorders>
            <w:shd w:val="clear" w:color="auto" w:fill="A5A5A5" w:themeFill="accent3"/>
          </w:tcPr>
          <w:p w14:paraId="1FD5E71A" w14:textId="77777777"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6C0F9E71" w14:textId="77777777" w:rsidR="00F82608" w:rsidRPr="007E0D87" w:rsidRDefault="00F82608" w:rsidP="00470C41">
            <w:pPr>
              <w:pStyle w:val="TF-TEXTOQUADROCentralizado"/>
            </w:pPr>
            <w:r w:rsidRPr="007E0D87">
              <w:t>2</w:t>
            </w:r>
          </w:p>
        </w:tc>
      </w:tr>
      <w:tr w:rsidR="006E5B17" w:rsidRPr="007E0D87" w14:paraId="76EB4853" w14:textId="77777777" w:rsidTr="00B81760">
        <w:trPr>
          <w:jc w:val="center"/>
        </w:trPr>
        <w:tc>
          <w:tcPr>
            <w:tcW w:w="4673" w:type="dxa"/>
            <w:tcBorders>
              <w:left w:val="single" w:sz="4" w:space="0" w:color="auto"/>
            </w:tcBorders>
          </w:tcPr>
          <w:p w14:paraId="28DACA78" w14:textId="798F61FB" w:rsidR="00F82608" w:rsidRPr="004C2D19" w:rsidRDefault="00F82608" w:rsidP="00470C41">
            <w:pPr>
              <w:pStyle w:val="TF-TEXTOQUADRO"/>
              <w:rPr>
                <w:bCs/>
                <w:highlight w:val="yellow"/>
              </w:rPr>
            </w:pPr>
            <w:r w:rsidRPr="0071653C">
              <w:t>coleta de imagens de câmeras de segurança</w:t>
            </w:r>
          </w:p>
        </w:tc>
        <w:tc>
          <w:tcPr>
            <w:tcW w:w="274" w:type="dxa"/>
            <w:shd w:val="clear" w:color="auto" w:fill="A6A6A6" w:themeFill="background1" w:themeFillShade="A6"/>
          </w:tcPr>
          <w:p w14:paraId="07A4FDE1" w14:textId="77777777" w:rsidR="00F82608" w:rsidRPr="000B338D" w:rsidRDefault="00F82608" w:rsidP="00470C41">
            <w:pPr>
              <w:pStyle w:val="TF-TEXTOQUADROCentralizado"/>
            </w:pPr>
          </w:p>
        </w:tc>
        <w:tc>
          <w:tcPr>
            <w:tcW w:w="275" w:type="dxa"/>
            <w:shd w:val="clear" w:color="auto" w:fill="A6A6A6" w:themeFill="background1" w:themeFillShade="A6"/>
          </w:tcPr>
          <w:p w14:paraId="5FAC5E41" w14:textId="77777777" w:rsidR="00F82608" w:rsidRPr="000B338D" w:rsidRDefault="00F82608" w:rsidP="00470C41">
            <w:pPr>
              <w:pStyle w:val="TF-TEXTOQUADROCentralizado"/>
            </w:pPr>
          </w:p>
        </w:tc>
        <w:tc>
          <w:tcPr>
            <w:tcW w:w="274" w:type="dxa"/>
            <w:shd w:val="clear" w:color="auto" w:fill="A6A6A6" w:themeFill="background1" w:themeFillShade="A6"/>
          </w:tcPr>
          <w:p w14:paraId="72A8C252" w14:textId="77777777" w:rsidR="00F82608" w:rsidRPr="000B338D" w:rsidRDefault="00F82608" w:rsidP="00470C41">
            <w:pPr>
              <w:pStyle w:val="TF-TEXTOQUADROCentralizado"/>
            </w:pPr>
          </w:p>
        </w:tc>
        <w:tc>
          <w:tcPr>
            <w:tcW w:w="275" w:type="dxa"/>
            <w:shd w:val="clear" w:color="auto" w:fill="A6A6A6" w:themeFill="background1" w:themeFillShade="A6"/>
          </w:tcPr>
          <w:p w14:paraId="4F33B468" w14:textId="77777777" w:rsidR="00F82608" w:rsidRPr="000B338D" w:rsidRDefault="00F82608" w:rsidP="00470C41">
            <w:pPr>
              <w:pStyle w:val="TF-TEXTOQUADROCentralizado"/>
            </w:pPr>
          </w:p>
        </w:tc>
        <w:tc>
          <w:tcPr>
            <w:tcW w:w="275" w:type="dxa"/>
            <w:shd w:val="clear" w:color="auto" w:fill="auto"/>
          </w:tcPr>
          <w:p w14:paraId="0D9CD3EC" w14:textId="77777777" w:rsidR="00F82608" w:rsidRPr="000B338D" w:rsidRDefault="00F82608" w:rsidP="00470C41">
            <w:pPr>
              <w:pStyle w:val="TF-TEXTOQUADROCentralizado"/>
            </w:pPr>
          </w:p>
        </w:tc>
        <w:tc>
          <w:tcPr>
            <w:tcW w:w="274" w:type="dxa"/>
            <w:shd w:val="clear" w:color="auto" w:fill="auto"/>
          </w:tcPr>
          <w:p w14:paraId="5AC4CFBE" w14:textId="3C6EF475" w:rsidR="00F82608" w:rsidRPr="000B338D" w:rsidRDefault="00F82608" w:rsidP="00470C41">
            <w:pPr>
              <w:pStyle w:val="TF-TEXTOQUADROCentralizado"/>
            </w:pPr>
          </w:p>
        </w:tc>
        <w:tc>
          <w:tcPr>
            <w:tcW w:w="275" w:type="dxa"/>
            <w:tcBorders>
              <w:bottom w:val="single" w:sz="4" w:space="0" w:color="auto"/>
            </w:tcBorders>
            <w:shd w:val="clear" w:color="auto" w:fill="auto"/>
          </w:tcPr>
          <w:p w14:paraId="6C9616FD" w14:textId="1867A229" w:rsidR="00F82608" w:rsidRPr="000B338D" w:rsidRDefault="00F82608" w:rsidP="00470C41">
            <w:pPr>
              <w:pStyle w:val="TF-TEXTOQUADROCentralizado"/>
            </w:pPr>
          </w:p>
        </w:tc>
        <w:tc>
          <w:tcPr>
            <w:tcW w:w="275" w:type="dxa"/>
            <w:tcBorders>
              <w:bottom w:val="single" w:sz="4" w:space="0" w:color="auto"/>
            </w:tcBorders>
            <w:shd w:val="clear" w:color="auto" w:fill="auto"/>
          </w:tcPr>
          <w:p w14:paraId="54FCC6FE"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006AEB73"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20D740D8"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7CDF5C6F"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1FE9FBFC"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6E74B2C2"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0DFAAFDF"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6539A6FF" w14:textId="77777777" w:rsidR="00F82608" w:rsidRPr="007E0D87" w:rsidRDefault="00F82608" w:rsidP="00470C41">
            <w:pPr>
              <w:pStyle w:val="TF-TEXTOQUADROCentralizado"/>
            </w:pPr>
          </w:p>
        </w:tc>
        <w:tc>
          <w:tcPr>
            <w:tcW w:w="275" w:type="dxa"/>
            <w:shd w:val="clear" w:color="auto" w:fill="auto"/>
          </w:tcPr>
          <w:p w14:paraId="6FC86C2F" w14:textId="77777777" w:rsidR="00F82608" w:rsidRPr="007E0D87" w:rsidRDefault="00F82608" w:rsidP="00470C41">
            <w:pPr>
              <w:pStyle w:val="TF-TEXTOQUADROCentralizado"/>
            </w:pPr>
          </w:p>
        </w:tc>
      </w:tr>
      <w:tr w:rsidR="006E5B17" w:rsidRPr="007E0D87" w14:paraId="24B8EFA0" w14:textId="77777777" w:rsidTr="00B81760">
        <w:trPr>
          <w:jc w:val="center"/>
        </w:trPr>
        <w:tc>
          <w:tcPr>
            <w:tcW w:w="4673" w:type="dxa"/>
            <w:tcBorders>
              <w:left w:val="single" w:sz="4" w:space="0" w:color="auto"/>
            </w:tcBorders>
          </w:tcPr>
          <w:p w14:paraId="3B427EBB" w14:textId="751B76BD" w:rsidR="00F82608" w:rsidRPr="004C2D19" w:rsidRDefault="00F82608" w:rsidP="00470C41">
            <w:pPr>
              <w:pStyle w:val="TF-TEXTOQUADRO"/>
              <w:rPr>
                <w:highlight w:val="yellow"/>
              </w:rPr>
            </w:pPr>
            <w:r>
              <w:t>rotulação</w:t>
            </w:r>
            <w:r w:rsidRPr="0071653C">
              <w:t xml:space="preserve"> das imagens coletadas</w:t>
            </w:r>
          </w:p>
        </w:tc>
        <w:tc>
          <w:tcPr>
            <w:tcW w:w="274" w:type="dxa"/>
            <w:shd w:val="clear" w:color="auto" w:fill="auto"/>
          </w:tcPr>
          <w:p w14:paraId="31A96DEE" w14:textId="77777777" w:rsidR="00F82608" w:rsidRPr="007E0D87" w:rsidRDefault="00F82608" w:rsidP="00470C41">
            <w:pPr>
              <w:pStyle w:val="TF-TEXTOQUADROCentralizado"/>
            </w:pPr>
          </w:p>
        </w:tc>
        <w:tc>
          <w:tcPr>
            <w:tcW w:w="275" w:type="dxa"/>
            <w:shd w:val="clear" w:color="auto" w:fill="auto"/>
          </w:tcPr>
          <w:p w14:paraId="4BEB1D26" w14:textId="77777777" w:rsidR="00F82608" w:rsidRPr="007E0D87" w:rsidRDefault="00F82608" w:rsidP="00470C41">
            <w:pPr>
              <w:pStyle w:val="TF-TEXTOQUADROCentralizado"/>
            </w:pPr>
          </w:p>
        </w:tc>
        <w:tc>
          <w:tcPr>
            <w:tcW w:w="274" w:type="dxa"/>
            <w:shd w:val="clear" w:color="auto" w:fill="A6A6A6" w:themeFill="background1" w:themeFillShade="A6"/>
          </w:tcPr>
          <w:p w14:paraId="15CA24E8" w14:textId="77777777" w:rsidR="00F82608" w:rsidRPr="007E0D87" w:rsidRDefault="00F82608" w:rsidP="00470C41">
            <w:pPr>
              <w:pStyle w:val="TF-TEXTOQUADROCentralizado"/>
            </w:pPr>
          </w:p>
        </w:tc>
        <w:tc>
          <w:tcPr>
            <w:tcW w:w="275" w:type="dxa"/>
            <w:shd w:val="clear" w:color="auto" w:fill="A6A6A6" w:themeFill="background1" w:themeFillShade="A6"/>
          </w:tcPr>
          <w:p w14:paraId="06F6938E" w14:textId="77777777" w:rsidR="00F82608" w:rsidRPr="007E0D87" w:rsidRDefault="00F82608" w:rsidP="00470C41">
            <w:pPr>
              <w:pStyle w:val="TF-TEXTOQUADROCentralizado"/>
            </w:pPr>
          </w:p>
        </w:tc>
        <w:tc>
          <w:tcPr>
            <w:tcW w:w="275" w:type="dxa"/>
            <w:shd w:val="clear" w:color="auto" w:fill="A6A6A6" w:themeFill="background1" w:themeFillShade="A6"/>
          </w:tcPr>
          <w:p w14:paraId="3C8755B3" w14:textId="77777777" w:rsidR="00F82608" w:rsidRPr="007E0D87" w:rsidRDefault="00F82608" w:rsidP="00470C41">
            <w:pPr>
              <w:pStyle w:val="TF-TEXTOQUADROCentralizado"/>
            </w:pPr>
          </w:p>
        </w:tc>
        <w:tc>
          <w:tcPr>
            <w:tcW w:w="274" w:type="dxa"/>
            <w:shd w:val="clear" w:color="auto" w:fill="auto"/>
          </w:tcPr>
          <w:p w14:paraId="6857EFE7" w14:textId="7C4657F6" w:rsidR="00F82608" w:rsidRPr="007E0D87" w:rsidRDefault="00F82608" w:rsidP="00470C41">
            <w:pPr>
              <w:pStyle w:val="TF-TEXTOQUADROCentralizado"/>
            </w:pPr>
          </w:p>
        </w:tc>
        <w:tc>
          <w:tcPr>
            <w:tcW w:w="275" w:type="dxa"/>
            <w:tcBorders>
              <w:top w:val="single" w:sz="4" w:space="0" w:color="auto"/>
            </w:tcBorders>
            <w:shd w:val="clear" w:color="auto" w:fill="auto"/>
          </w:tcPr>
          <w:p w14:paraId="0104990A" w14:textId="4C86BEF1" w:rsidR="00F82608" w:rsidRPr="007E0D87" w:rsidRDefault="00F82608" w:rsidP="00470C41">
            <w:pPr>
              <w:pStyle w:val="TF-TEXTOQUADROCentralizado"/>
            </w:pPr>
          </w:p>
        </w:tc>
        <w:tc>
          <w:tcPr>
            <w:tcW w:w="275" w:type="dxa"/>
            <w:tcBorders>
              <w:top w:val="single" w:sz="4" w:space="0" w:color="auto"/>
            </w:tcBorders>
            <w:shd w:val="clear" w:color="auto" w:fill="auto"/>
          </w:tcPr>
          <w:p w14:paraId="286FC497" w14:textId="77777777" w:rsidR="00F82608" w:rsidRPr="007E0D87" w:rsidRDefault="00F82608" w:rsidP="00470C41">
            <w:pPr>
              <w:pStyle w:val="TF-TEXTOQUADROCentralizado"/>
            </w:pPr>
          </w:p>
        </w:tc>
        <w:tc>
          <w:tcPr>
            <w:tcW w:w="274" w:type="dxa"/>
            <w:tcBorders>
              <w:top w:val="single" w:sz="4" w:space="0" w:color="auto"/>
            </w:tcBorders>
            <w:shd w:val="clear" w:color="auto" w:fill="auto"/>
          </w:tcPr>
          <w:p w14:paraId="62D591EC"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364BF180" w14:textId="77777777" w:rsidR="00F82608" w:rsidRPr="007E0D87" w:rsidRDefault="00F82608" w:rsidP="00470C41">
            <w:pPr>
              <w:pStyle w:val="TF-TEXTOQUADROCentralizado"/>
            </w:pPr>
          </w:p>
        </w:tc>
        <w:tc>
          <w:tcPr>
            <w:tcW w:w="274" w:type="dxa"/>
            <w:tcBorders>
              <w:top w:val="single" w:sz="4" w:space="0" w:color="auto"/>
            </w:tcBorders>
            <w:shd w:val="clear" w:color="auto" w:fill="auto"/>
          </w:tcPr>
          <w:p w14:paraId="1A7C86BB"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3649757F"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3B2D6081" w14:textId="77777777" w:rsidR="00F82608" w:rsidRPr="007E0D87" w:rsidRDefault="00F82608" w:rsidP="00470C41">
            <w:pPr>
              <w:pStyle w:val="TF-TEXTOQUADROCentralizado"/>
            </w:pPr>
          </w:p>
        </w:tc>
        <w:tc>
          <w:tcPr>
            <w:tcW w:w="274" w:type="dxa"/>
            <w:tcBorders>
              <w:top w:val="single" w:sz="4" w:space="0" w:color="auto"/>
            </w:tcBorders>
            <w:shd w:val="clear" w:color="auto" w:fill="auto"/>
          </w:tcPr>
          <w:p w14:paraId="56DC06C2"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51FC2EC5" w14:textId="77777777" w:rsidR="00F82608" w:rsidRPr="007E0D87" w:rsidRDefault="00F82608" w:rsidP="00470C41">
            <w:pPr>
              <w:pStyle w:val="TF-TEXTOQUADROCentralizado"/>
            </w:pPr>
          </w:p>
        </w:tc>
        <w:tc>
          <w:tcPr>
            <w:tcW w:w="275" w:type="dxa"/>
            <w:shd w:val="clear" w:color="auto" w:fill="auto"/>
          </w:tcPr>
          <w:p w14:paraId="529B23CA" w14:textId="77777777" w:rsidR="00F82608" w:rsidRPr="007E0D87" w:rsidRDefault="00F82608" w:rsidP="00470C41">
            <w:pPr>
              <w:pStyle w:val="TF-TEXTOQUADROCentralizado"/>
            </w:pPr>
          </w:p>
        </w:tc>
      </w:tr>
      <w:tr w:rsidR="00BA77BA" w:rsidRPr="007E0D87" w14:paraId="59D76CA5" w14:textId="77777777" w:rsidTr="00B81760">
        <w:trPr>
          <w:jc w:val="center"/>
        </w:trPr>
        <w:tc>
          <w:tcPr>
            <w:tcW w:w="4673" w:type="dxa"/>
            <w:tcBorders>
              <w:left w:val="single" w:sz="4" w:space="0" w:color="auto"/>
            </w:tcBorders>
          </w:tcPr>
          <w:p w14:paraId="65CD8E89" w14:textId="517C4996" w:rsidR="00F82608" w:rsidRPr="004C2D19" w:rsidRDefault="00F82608" w:rsidP="00470C41">
            <w:pPr>
              <w:pStyle w:val="TF-TEXTOQUADRO"/>
              <w:rPr>
                <w:highlight w:val="yellow"/>
              </w:rPr>
            </w:pPr>
            <w:r>
              <w:t xml:space="preserve">pesquisa e </w:t>
            </w:r>
            <w:r w:rsidRPr="009B0D60">
              <w:t>escolha do algoritmo de detecção</w:t>
            </w:r>
            <w:r>
              <w:t xml:space="preserve"> de objetos</w:t>
            </w:r>
          </w:p>
        </w:tc>
        <w:tc>
          <w:tcPr>
            <w:tcW w:w="274" w:type="dxa"/>
            <w:shd w:val="clear" w:color="auto" w:fill="auto"/>
          </w:tcPr>
          <w:p w14:paraId="20C5EF31" w14:textId="77777777" w:rsidR="00F82608" w:rsidRPr="007E0D87" w:rsidRDefault="00F82608" w:rsidP="00470C41">
            <w:pPr>
              <w:pStyle w:val="TF-TEXTOQUADROCentralizado"/>
            </w:pPr>
          </w:p>
        </w:tc>
        <w:tc>
          <w:tcPr>
            <w:tcW w:w="275" w:type="dxa"/>
            <w:shd w:val="clear" w:color="auto" w:fill="auto"/>
          </w:tcPr>
          <w:p w14:paraId="6475F308" w14:textId="77777777" w:rsidR="00F82608" w:rsidRPr="007E0D87" w:rsidRDefault="00F82608" w:rsidP="00470C41">
            <w:pPr>
              <w:pStyle w:val="TF-TEXTOQUADROCentralizado"/>
            </w:pPr>
          </w:p>
        </w:tc>
        <w:tc>
          <w:tcPr>
            <w:tcW w:w="274" w:type="dxa"/>
            <w:shd w:val="clear" w:color="auto" w:fill="auto"/>
          </w:tcPr>
          <w:p w14:paraId="1BF957A5" w14:textId="77777777" w:rsidR="00F82608" w:rsidRPr="007E0D87" w:rsidRDefault="00F82608" w:rsidP="00470C41">
            <w:pPr>
              <w:pStyle w:val="TF-TEXTOQUADROCentralizado"/>
            </w:pPr>
          </w:p>
        </w:tc>
        <w:tc>
          <w:tcPr>
            <w:tcW w:w="275" w:type="dxa"/>
            <w:shd w:val="clear" w:color="auto" w:fill="auto"/>
          </w:tcPr>
          <w:p w14:paraId="47A41155" w14:textId="77777777" w:rsidR="00F82608" w:rsidRPr="007E0D87" w:rsidRDefault="00F82608" w:rsidP="00470C41">
            <w:pPr>
              <w:pStyle w:val="TF-TEXTOQUADROCentralizado"/>
            </w:pPr>
          </w:p>
        </w:tc>
        <w:tc>
          <w:tcPr>
            <w:tcW w:w="275" w:type="dxa"/>
            <w:shd w:val="clear" w:color="auto" w:fill="auto"/>
          </w:tcPr>
          <w:p w14:paraId="7C39D326" w14:textId="77777777" w:rsidR="00F82608" w:rsidRPr="007E0D87" w:rsidRDefault="00F82608" w:rsidP="00470C41">
            <w:pPr>
              <w:pStyle w:val="TF-TEXTOQUADROCentralizado"/>
            </w:pPr>
          </w:p>
        </w:tc>
        <w:tc>
          <w:tcPr>
            <w:tcW w:w="274" w:type="dxa"/>
            <w:shd w:val="clear" w:color="auto" w:fill="A6A6A6" w:themeFill="background1" w:themeFillShade="A6"/>
          </w:tcPr>
          <w:p w14:paraId="4C85FAEB" w14:textId="65058B82" w:rsidR="00F82608" w:rsidRPr="007E0D87" w:rsidRDefault="00F82608" w:rsidP="00470C41">
            <w:pPr>
              <w:pStyle w:val="TF-TEXTOQUADROCentralizado"/>
            </w:pPr>
          </w:p>
        </w:tc>
        <w:tc>
          <w:tcPr>
            <w:tcW w:w="275" w:type="dxa"/>
            <w:tcBorders>
              <w:bottom w:val="single" w:sz="4" w:space="0" w:color="auto"/>
            </w:tcBorders>
            <w:shd w:val="clear" w:color="auto" w:fill="FFFFFF" w:themeFill="background1"/>
          </w:tcPr>
          <w:p w14:paraId="19E20D91" w14:textId="559EEA0E" w:rsidR="00F82608" w:rsidRPr="007E0D87" w:rsidRDefault="00F82608" w:rsidP="00470C41">
            <w:pPr>
              <w:pStyle w:val="TF-TEXTOQUADROCentralizado"/>
            </w:pPr>
          </w:p>
        </w:tc>
        <w:tc>
          <w:tcPr>
            <w:tcW w:w="275" w:type="dxa"/>
            <w:tcBorders>
              <w:bottom w:val="single" w:sz="4" w:space="0" w:color="auto"/>
            </w:tcBorders>
            <w:shd w:val="clear" w:color="auto" w:fill="FFFFFF" w:themeFill="background1"/>
          </w:tcPr>
          <w:p w14:paraId="102F2774" w14:textId="77777777" w:rsidR="00F82608" w:rsidRPr="007E0D87" w:rsidRDefault="00F82608" w:rsidP="00470C41">
            <w:pPr>
              <w:pStyle w:val="TF-TEXTOQUADROCentralizado"/>
            </w:pPr>
          </w:p>
        </w:tc>
        <w:tc>
          <w:tcPr>
            <w:tcW w:w="274" w:type="dxa"/>
            <w:tcBorders>
              <w:bottom w:val="single" w:sz="4" w:space="0" w:color="auto"/>
            </w:tcBorders>
            <w:shd w:val="clear" w:color="auto" w:fill="FFFFFF" w:themeFill="background1"/>
          </w:tcPr>
          <w:p w14:paraId="7C095452" w14:textId="77777777" w:rsidR="00F82608" w:rsidRPr="007E0D87" w:rsidRDefault="00F82608" w:rsidP="00470C41">
            <w:pPr>
              <w:pStyle w:val="TF-TEXTOQUADROCentralizado"/>
            </w:pPr>
          </w:p>
        </w:tc>
        <w:tc>
          <w:tcPr>
            <w:tcW w:w="275" w:type="dxa"/>
            <w:tcBorders>
              <w:bottom w:val="single" w:sz="4" w:space="0" w:color="auto"/>
            </w:tcBorders>
            <w:shd w:val="clear" w:color="auto" w:fill="FFFFFF" w:themeFill="background1"/>
          </w:tcPr>
          <w:p w14:paraId="0CF4BD10"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2405B840"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0A7A33E3"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0D254DA1"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6B1FDBDF"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4042F7AB" w14:textId="77777777" w:rsidR="00F82608" w:rsidRPr="007E0D87" w:rsidRDefault="00F82608" w:rsidP="00470C41">
            <w:pPr>
              <w:pStyle w:val="TF-TEXTOQUADROCentralizado"/>
            </w:pPr>
          </w:p>
        </w:tc>
        <w:tc>
          <w:tcPr>
            <w:tcW w:w="275" w:type="dxa"/>
            <w:shd w:val="clear" w:color="auto" w:fill="auto"/>
          </w:tcPr>
          <w:p w14:paraId="6424261F" w14:textId="77777777" w:rsidR="00F82608" w:rsidRPr="007E0D87" w:rsidRDefault="00F82608" w:rsidP="00470C41">
            <w:pPr>
              <w:pStyle w:val="TF-TEXTOQUADROCentralizado"/>
            </w:pPr>
          </w:p>
        </w:tc>
      </w:tr>
      <w:tr w:rsidR="00BA77BA" w:rsidRPr="007E0D87" w14:paraId="02622124" w14:textId="77777777" w:rsidTr="00B81760">
        <w:trPr>
          <w:jc w:val="center"/>
        </w:trPr>
        <w:tc>
          <w:tcPr>
            <w:tcW w:w="4673" w:type="dxa"/>
            <w:tcBorders>
              <w:left w:val="single" w:sz="4" w:space="0" w:color="auto"/>
            </w:tcBorders>
          </w:tcPr>
          <w:p w14:paraId="386FD9AC" w14:textId="0D4AD377" w:rsidR="00F82608" w:rsidRPr="004C2D19" w:rsidRDefault="00F82608" w:rsidP="00470C41">
            <w:pPr>
              <w:pStyle w:val="TF-TEXTOQUADRO"/>
              <w:rPr>
                <w:highlight w:val="yellow"/>
              </w:rPr>
            </w:pPr>
            <w:r>
              <w:t xml:space="preserve">pesquisa e </w:t>
            </w:r>
            <w:r w:rsidRPr="009B0D60">
              <w:t>escol</w:t>
            </w:r>
            <w:r>
              <w:t>h</w:t>
            </w:r>
            <w:r w:rsidRPr="009B0D60">
              <w:t>a do algoritmo de rastreamento de objetos</w:t>
            </w:r>
          </w:p>
        </w:tc>
        <w:tc>
          <w:tcPr>
            <w:tcW w:w="274" w:type="dxa"/>
            <w:shd w:val="clear" w:color="auto" w:fill="auto"/>
          </w:tcPr>
          <w:p w14:paraId="526E386A" w14:textId="77777777" w:rsidR="00F82608" w:rsidRPr="007E0D87" w:rsidRDefault="00F82608" w:rsidP="00470C41">
            <w:pPr>
              <w:pStyle w:val="TF-TEXTOQUADROCentralizado"/>
            </w:pPr>
          </w:p>
        </w:tc>
        <w:tc>
          <w:tcPr>
            <w:tcW w:w="275" w:type="dxa"/>
            <w:shd w:val="clear" w:color="auto" w:fill="auto"/>
          </w:tcPr>
          <w:p w14:paraId="69772EF2" w14:textId="77777777" w:rsidR="00F82608" w:rsidRPr="007E0D87" w:rsidRDefault="00F82608" w:rsidP="00470C41">
            <w:pPr>
              <w:pStyle w:val="TF-TEXTOQUADROCentralizado"/>
            </w:pPr>
          </w:p>
        </w:tc>
        <w:tc>
          <w:tcPr>
            <w:tcW w:w="274" w:type="dxa"/>
            <w:shd w:val="clear" w:color="auto" w:fill="auto"/>
          </w:tcPr>
          <w:p w14:paraId="1C50DE18" w14:textId="77777777" w:rsidR="00F82608" w:rsidRPr="007E0D87" w:rsidRDefault="00F82608" w:rsidP="00470C41">
            <w:pPr>
              <w:pStyle w:val="TF-TEXTOQUADROCentralizado"/>
            </w:pPr>
          </w:p>
        </w:tc>
        <w:tc>
          <w:tcPr>
            <w:tcW w:w="275" w:type="dxa"/>
            <w:shd w:val="clear" w:color="auto" w:fill="auto"/>
          </w:tcPr>
          <w:p w14:paraId="656512F0" w14:textId="77777777" w:rsidR="00F82608" w:rsidRPr="007E0D87" w:rsidRDefault="00F82608" w:rsidP="00470C41">
            <w:pPr>
              <w:pStyle w:val="TF-TEXTOQUADROCentralizado"/>
            </w:pPr>
          </w:p>
        </w:tc>
        <w:tc>
          <w:tcPr>
            <w:tcW w:w="275" w:type="dxa"/>
            <w:shd w:val="clear" w:color="auto" w:fill="auto"/>
          </w:tcPr>
          <w:p w14:paraId="71946151" w14:textId="77777777" w:rsidR="00F82608" w:rsidRPr="007E0D87" w:rsidRDefault="00F82608" w:rsidP="00470C41">
            <w:pPr>
              <w:pStyle w:val="TF-TEXTOQUADROCentralizado"/>
            </w:pPr>
          </w:p>
        </w:tc>
        <w:tc>
          <w:tcPr>
            <w:tcW w:w="274" w:type="dxa"/>
            <w:shd w:val="clear" w:color="auto" w:fill="FFFFFF" w:themeFill="background1"/>
          </w:tcPr>
          <w:p w14:paraId="5D9FECB4" w14:textId="130C1AD6" w:rsidR="00F82608" w:rsidRPr="007E0D87" w:rsidRDefault="00F82608" w:rsidP="00470C41">
            <w:pPr>
              <w:pStyle w:val="TF-TEXTOQUADROCentralizado"/>
            </w:pPr>
          </w:p>
        </w:tc>
        <w:tc>
          <w:tcPr>
            <w:tcW w:w="275" w:type="dxa"/>
            <w:shd w:val="clear" w:color="auto" w:fill="A6A6A6" w:themeFill="background1" w:themeFillShade="A6"/>
          </w:tcPr>
          <w:p w14:paraId="35FE6C42" w14:textId="7F543C72" w:rsidR="00F82608" w:rsidRPr="007E0D87" w:rsidRDefault="00F82608" w:rsidP="00470C41">
            <w:pPr>
              <w:pStyle w:val="TF-TEXTOQUADROCentralizado"/>
            </w:pPr>
          </w:p>
        </w:tc>
        <w:tc>
          <w:tcPr>
            <w:tcW w:w="275" w:type="dxa"/>
            <w:shd w:val="clear" w:color="auto" w:fill="FFFFFF" w:themeFill="background1"/>
          </w:tcPr>
          <w:p w14:paraId="7C8BF278" w14:textId="77777777" w:rsidR="00F82608" w:rsidRPr="007E0D87" w:rsidRDefault="00F82608" w:rsidP="00470C41">
            <w:pPr>
              <w:pStyle w:val="TF-TEXTOQUADROCentralizado"/>
            </w:pPr>
          </w:p>
        </w:tc>
        <w:tc>
          <w:tcPr>
            <w:tcW w:w="274" w:type="dxa"/>
            <w:shd w:val="clear" w:color="auto" w:fill="FFFFFF" w:themeFill="background1"/>
          </w:tcPr>
          <w:p w14:paraId="1FE1E546" w14:textId="77777777" w:rsidR="00F82608" w:rsidRPr="007E0D87" w:rsidRDefault="00F82608" w:rsidP="00470C41">
            <w:pPr>
              <w:pStyle w:val="TF-TEXTOQUADROCentralizado"/>
            </w:pPr>
          </w:p>
        </w:tc>
        <w:tc>
          <w:tcPr>
            <w:tcW w:w="275" w:type="dxa"/>
            <w:shd w:val="clear" w:color="auto" w:fill="FFFFFF" w:themeFill="background1"/>
          </w:tcPr>
          <w:p w14:paraId="382575B0" w14:textId="77777777" w:rsidR="00F82608" w:rsidRPr="007E0D87" w:rsidRDefault="00F82608" w:rsidP="00470C41">
            <w:pPr>
              <w:pStyle w:val="TF-TEXTOQUADROCentralizado"/>
            </w:pPr>
          </w:p>
        </w:tc>
        <w:tc>
          <w:tcPr>
            <w:tcW w:w="274" w:type="dxa"/>
            <w:shd w:val="clear" w:color="auto" w:fill="auto"/>
          </w:tcPr>
          <w:p w14:paraId="1020B0D0" w14:textId="77777777" w:rsidR="00F82608" w:rsidRPr="007E0D87" w:rsidRDefault="00F82608" w:rsidP="00470C41">
            <w:pPr>
              <w:pStyle w:val="TF-TEXTOQUADROCentralizado"/>
            </w:pPr>
          </w:p>
        </w:tc>
        <w:tc>
          <w:tcPr>
            <w:tcW w:w="275" w:type="dxa"/>
            <w:shd w:val="clear" w:color="auto" w:fill="auto"/>
          </w:tcPr>
          <w:p w14:paraId="512BE72A" w14:textId="77777777" w:rsidR="00F82608" w:rsidRPr="007E0D87" w:rsidRDefault="00F82608" w:rsidP="00470C41">
            <w:pPr>
              <w:pStyle w:val="TF-TEXTOQUADROCentralizado"/>
            </w:pPr>
          </w:p>
        </w:tc>
        <w:tc>
          <w:tcPr>
            <w:tcW w:w="275" w:type="dxa"/>
            <w:shd w:val="clear" w:color="auto" w:fill="auto"/>
          </w:tcPr>
          <w:p w14:paraId="1C501AAA" w14:textId="77777777" w:rsidR="00F82608" w:rsidRPr="007E0D87" w:rsidRDefault="00F82608" w:rsidP="00470C41">
            <w:pPr>
              <w:pStyle w:val="TF-TEXTOQUADROCentralizado"/>
            </w:pPr>
          </w:p>
        </w:tc>
        <w:tc>
          <w:tcPr>
            <w:tcW w:w="274" w:type="dxa"/>
            <w:shd w:val="clear" w:color="auto" w:fill="auto"/>
          </w:tcPr>
          <w:p w14:paraId="481BAE85" w14:textId="77777777" w:rsidR="00F82608" w:rsidRPr="007E0D87" w:rsidRDefault="00F82608" w:rsidP="00470C41">
            <w:pPr>
              <w:pStyle w:val="TF-TEXTOQUADROCentralizado"/>
            </w:pPr>
          </w:p>
        </w:tc>
        <w:tc>
          <w:tcPr>
            <w:tcW w:w="275" w:type="dxa"/>
            <w:shd w:val="clear" w:color="auto" w:fill="auto"/>
          </w:tcPr>
          <w:p w14:paraId="6902F816" w14:textId="77777777" w:rsidR="00F82608" w:rsidRPr="007E0D87" w:rsidRDefault="00F82608" w:rsidP="00470C41">
            <w:pPr>
              <w:pStyle w:val="TF-TEXTOQUADROCentralizado"/>
            </w:pPr>
          </w:p>
        </w:tc>
        <w:tc>
          <w:tcPr>
            <w:tcW w:w="275" w:type="dxa"/>
            <w:shd w:val="clear" w:color="auto" w:fill="auto"/>
          </w:tcPr>
          <w:p w14:paraId="31F440AE" w14:textId="77777777" w:rsidR="00F82608" w:rsidRPr="007E0D87" w:rsidRDefault="00F82608" w:rsidP="00470C41">
            <w:pPr>
              <w:pStyle w:val="TF-TEXTOQUADROCentralizado"/>
            </w:pPr>
          </w:p>
        </w:tc>
      </w:tr>
      <w:tr w:rsidR="00F82608" w:rsidRPr="007E0D87" w14:paraId="4A8ED47C" w14:textId="77777777" w:rsidTr="00B81760">
        <w:trPr>
          <w:jc w:val="center"/>
        </w:trPr>
        <w:tc>
          <w:tcPr>
            <w:tcW w:w="4673" w:type="dxa"/>
            <w:tcBorders>
              <w:left w:val="single" w:sz="4" w:space="0" w:color="auto"/>
            </w:tcBorders>
          </w:tcPr>
          <w:p w14:paraId="3A653D2E" w14:textId="5F1CC523" w:rsidR="00F82608" w:rsidRPr="004C2D19" w:rsidRDefault="00F82608" w:rsidP="00470C41">
            <w:pPr>
              <w:pStyle w:val="TF-TEXTOQUADRO"/>
              <w:rPr>
                <w:highlight w:val="yellow"/>
              </w:rPr>
            </w:pPr>
            <w:r w:rsidRPr="009B0D60">
              <w:t>levantamento de formas para calcular a localização das pessoas detectadas</w:t>
            </w:r>
          </w:p>
        </w:tc>
        <w:tc>
          <w:tcPr>
            <w:tcW w:w="274" w:type="dxa"/>
            <w:shd w:val="clear" w:color="auto" w:fill="auto"/>
          </w:tcPr>
          <w:p w14:paraId="1D0EABA2" w14:textId="77777777" w:rsidR="00F82608" w:rsidRPr="007E0D87" w:rsidRDefault="00F82608" w:rsidP="00470C41">
            <w:pPr>
              <w:pStyle w:val="TF-TEXTOQUADROCentralizado"/>
            </w:pPr>
          </w:p>
        </w:tc>
        <w:tc>
          <w:tcPr>
            <w:tcW w:w="275" w:type="dxa"/>
            <w:shd w:val="clear" w:color="auto" w:fill="auto"/>
          </w:tcPr>
          <w:p w14:paraId="56DB162E" w14:textId="77777777" w:rsidR="00F82608" w:rsidRPr="007E0D87" w:rsidRDefault="00F82608" w:rsidP="00470C41">
            <w:pPr>
              <w:pStyle w:val="TF-TEXTOQUADROCentralizado"/>
            </w:pPr>
          </w:p>
        </w:tc>
        <w:tc>
          <w:tcPr>
            <w:tcW w:w="274" w:type="dxa"/>
            <w:shd w:val="clear" w:color="auto" w:fill="auto"/>
          </w:tcPr>
          <w:p w14:paraId="2DEEC29F" w14:textId="77777777" w:rsidR="00F82608" w:rsidRPr="007E0D87" w:rsidRDefault="00F82608" w:rsidP="00470C41">
            <w:pPr>
              <w:pStyle w:val="TF-TEXTOQUADROCentralizado"/>
            </w:pPr>
          </w:p>
        </w:tc>
        <w:tc>
          <w:tcPr>
            <w:tcW w:w="275" w:type="dxa"/>
            <w:shd w:val="clear" w:color="auto" w:fill="auto"/>
          </w:tcPr>
          <w:p w14:paraId="3BAD146B" w14:textId="77777777" w:rsidR="00F82608" w:rsidRPr="007E0D87" w:rsidRDefault="00F82608" w:rsidP="00470C41">
            <w:pPr>
              <w:pStyle w:val="TF-TEXTOQUADROCentralizado"/>
            </w:pPr>
          </w:p>
        </w:tc>
        <w:tc>
          <w:tcPr>
            <w:tcW w:w="275" w:type="dxa"/>
            <w:shd w:val="clear" w:color="auto" w:fill="auto"/>
          </w:tcPr>
          <w:p w14:paraId="79F531B9" w14:textId="77777777" w:rsidR="00F82608" w:rsidRPr="007E0D87" w:rsidRDefault="00F82608" w:rsidP="00470C41">
            <w:pPr>
              <w:pStyle w:val="TF-TEXTOQUADROCentralizado"/>
            </w:pPr>
          </w:p>
        </w:tc>
        <w:tc>
          <w:tcPr>
            <w:tcW w:w="274" w:type="dxa"/>
            <w:shd w:val="clear" w:color="auto" w:fill="auto"/>
          </w:tcPr>
          <w:p w14:paraId="0EAAE582" w14:textId="6F3345EE" w:rsidR="00F82608" w:rsidRPr="007E0D87" w:rsidRDefault="00F82608" w:rsidP="00470C41">
            <w:pPr>
              <w:pStyle w:val="TF-TEXTOQUADROCentralizado"/>
            </w:pPr>
          </w:p>
        </w:tc>
        <w:tc>
          <w:tcPr>
            <w:tcW w:w="275" w:type="dxa"/>
            <w:shd w:val="clear" w:color="auto" w:fill="auto"/>
          </w:tcPr>
          <w:p w14:paraId="58E8D830" w14:textId="462EDB96" w:rsidR="00F82608" w:rsidRPr="007E0D87" w:rsidRDefault="00F82608" w:rsidP="00470C41">
            <w:pPr>
              <w:pStyle w:val="TF-TEXTOQUADROCentralizado"/>
            </w:pPr>
          </w:p>
        </w:tc>
        <w:tc>
          <w:tcPr>
            <w:tcW w:w="275" w:type="dxa"/>
            <w:shd w:val="clear" w:color="auto" w:fill="A5A5A5" w:themeFill="accent3"/>
          </w:tcPr>
          <w:p w14:paraId="77BA9867" w14:textId="77777777" w:rsidR="00F82608" w:rsidRPr="007E0D87" w:rsidRDefault="00F82608" w:rsidP="00470C41">
            <w:pPr>
              <w:pStyle w:val="TF-TEXTOQUADROCentralizado"/>
            </w:pPr>
          </w:p>
        </w:tc>
        <w:tc>
          <w:tcPr>
            <w:tcW w:w="274" w:type="dxa"/>
            <w:shd w:val="clear" w:color="auto" w:fill="A5A5A5" w:themeFill="accent3"/>
          </w:tcPr>
          <w:p w14:paraId="4C75A7FF" w14:textId="77777777" w:rsidR="00F82608" w:rsidRPr="007E0D87" w:rsidRDefault="00F82608" w:rsidP="00470C41">
            <w:pPr>
              <w:pStyle w:val="TF-TEXTOQUADROCentralizado"/>
            </w:pPr>
          </w:p>
        </w:tc>
        <w:tc>
          <w:tcPr>
            <w:tcW w:w="275" w:type="dxa"/>
            <w:shd w:val="clear" w:color="auto" w:fill="A5A5A5" w:themeFill="accent3"/>
          </w:tcPr>
          <w:p w14:paraId="58BAAFC9" w14:textId="77777777" w:rsidR="00F82608" w:rsidRPr="007E0D87" w:rsidRDefault="00F82608" w:rsidP="00470C41">
            <w:pPr>
              <w:pStyle w:val="TF-TEXTOQUADROCentralizado"/>
            </w:pPr>
          </w:p>
        </w:tc>
        <w:tc>
          <w:tcPr>
            <w:tcW w:w="274" w:type="dxa"/>
            <w:shd w:val="clear" w:color="auto" w:fill="A5A5A5" w:themeFill="accent3"/>
          </w:tcPr>
          <w:p w14:paraId="0CF69D2C" w14:textId="77777777" w:rsidR="00F82608" w:rsidRPr="007E0D87" w:rsidRDefault="00F82608" w:rsidP="00470C41">
            <w:pPr>
              <w:pStyle w:val="TF-TEXTOQUADROCentralizado"/>
            </w:pPr>
          </w:p>
        </w:tc>
        <w:tc>
          <w:tcPr>
            <w:tcW w:w="275" w:type="dxa"/>
            <w:shd w:val="clear" w:color="auto" w:fill="auto"/>
          </w:tcPr>
          <w:p w14:paraId="6BF84AB8" w14:textId="77777777" w:rsidR="00F82608" w:rsidRPr="007E0D87" w:rsidRDefault="00F82608" w:rsidP="00470C41">
            <w:pPr>
              <w:pStyle w:val="TF-TEXTOQUADROCentralizado"/>
            </w:pPr>
          </w:p>
        </w:tc>
        <w:tc>
          <w:tcPr>
            <w:tcW w:w="275" w:type="dxa"/>
            <w:shd w:val="clear" w:color="auto" w:fill="auto"/>
          </w:tcPr>
          <w:p w14:paraId="2F57555A" w14:textId="77777777" w:rsidR="00F82608" w:rsidRPr="007E0D87" w:rsidRDefault="00F82608" w:rsidP="00470C41">
            <w:pPr>
              <w:pStyle w:val="TF-TEXTOQUADROCentralizado"/>
            </w:pPr>
          </w:p>
        </w:tc>
        <w:tc>
          <w:tcPr>
            <w:tcW w:w="274" w:type="dxa"/>
            <w:shd w:val="clear" w:color="auto" w:fill="auto"/>
          </w:tcPr>
          <w:p w14:paraId="447235BC" w14:textId="77777777" w:rsidR="00F82608" w:rsidRPr="007E0D87" w:rsidRDefault="00F82608" w:rsidP="00470C41">
            <w:pPr>
              <w:pStyle w:val="TF-TEXTOQUADROCentralizado"/>
            </w:pPr>
          </w:p>
        </w:tc>
        <w:tc>
          <w:tcPr>
            <w:tcW w:w="275" w:type="dxa"/>
            <w:shd w:val="clear" w:color="auto" w:fill="auto"/>
          </w:tcPr>
          <w:p w14:paraId="6C84578B" w14:textId="77777777" w:rsidR="00F82608" w:rsidRPr="007E0D87" w:rsidRDefault="00F82608" w:rsidP="00470C41">
            <w:pPr>
              <w:pStyle w:val="TF-TEXTOQUADROCentralizado"/>
            </w:pPr>
          </w:p>
        </w:tc>
        <w:tc>
          <w:tcPr>
            <w:tcW w:w="275" w:type="dxa"/>
            <w:shd w:val="clear" w:color="auto" w:fill="auto"/>
          </w:tcPr>
          <w:p w14:paraId="2C1F5F11" w14:textId="77777777" w:rsidR="00F82608" w:rsidRPr="007E0D87" w:rsidRDefault="00F82608" w:rsidP="00470C41">
            <w:pPr>
              <w:pStyle w:val="TF-TEXTOQUADROCentralizado"/>
            </w:pPr>
          </w:p>
        </w:tc>
      </w:tr>
      <w:tr w:rsidR="00F82608" w:rsidRPr="007E0D87" w14:paraId="26333837" w14:textId="77777777" w:rsidTr="00B81760">
        <w:trPr>
          <w:jc w:val="center"/>
        </w:trPr>
        <w:tc>
          <w:tcPr>
            <w:tcW w:w="4673" w:type="dxa"/>
            <w:tcBorders>
              <w:left w:val="single" w:sz="4" w:space="0" w:color="auto"/>
            </w:tcBorders>
          </w:tcPr>
          <w:p w14:paraId="0C263305" w14:textId="42793A1F" w:rsidR="00F82608" w:rsidRPr="004C2D19" w:rsidRDefault="00F82608" w:rsidP="00470C41">
            <w:pPr>
              <w:pStyle w:val="TF-TEXTOQUADRO"/>
              <w:rPr>
                <w:highlight w:val="yellow"/>
              </w:rPr>
            </w:pPr>
            <w:r w:rsidRPr="009B0D60">
              <w:t>desenvolvimento do método</w:t>
            </w:r>
          </w:p>
        </w:tc>
        <w:tc>
          <w:tcPr>
            <w:tcW w:w="274" w:type="dxa"/>
            <w:shd w:val="clear" w:color="auto" w:fill="auto"/>
          </w:tcPr>
          <w:p w14:paraId="125766DD" w14:textId="77777777" w:rsidR="00F82608" w:rsidRPr="007E0D87" w:rsidRDefault="00F82608" w:rsidP="00470C41">
            <w:pPr>
              <w:pStyle w:val="TF-TEXTOQUADROCentralizado"/>
            </w:pPr>
          </w:p>
        </w:tc>
        <w:tc>
          <w:tcPr>
            <w:tcW w:w="275" w:type="dxa"/>
            <w:shd w:val="clear" w:color="auto" w:fill="auto"/>
          </w:tcPr>
          <w:p w14:paraId="3E11D9C4" w14:textId="77777777" w:rsidR="00F82608" w:rsidRPr="007E0D87" w:rsidRDefault="00F82608" w:rsidP="00470C41">
            <w:pPr>
              <w:pStyle w:val="TF-TEXTOQUADROCentralizado"/>
            </w:pPr>
          </w:p>
        </w:tc>
        <w:tc>
          <w:tcPr>
            <w:tcW w:w="274" w:type="dxa"/>
            <w:shd w:val="clear" w:color="auto" w:fill="auto"/>
          </w:tcPr>
          <w:p w14:paraId="4DDC17DB" w14:textId="77777777" w:rsidR="00F82608" w:rsidRPr="007E0D87" w:rsidRDefault="00F82608" w:rsidP="00470C41">
            <w:pPr>
              <w:pStyle w:val="TF-TEXTOQUADROCentralizado"/>
            </w:pPr>
          </w:p>
        </w:tc>
        <w:tc>
          <w:tcPr>
            <w:tcW w:w="275" w:type="dxa"/>
            <w:shd w:val="clear" w:color="auto" w:fill="auto"/>
          </w:tcPr>
          <w:p w14:paraId="0F8C1CBB" w14:textId="77777777" w:rsidR="00F82608" w:rsidRPr="007E0D87" w:rsidRDefault="00F82608" w:rsidP="00470C41">
            <w:pPr>
              <w:pStyle w:val="TF-TEXTOQUADROCentralizado"/>
            </w:pPr>
          </w:p>
        </w:tc>
        <w:tc>
          <w:tcPr>
            <w:tcW w:w="275" w:type="dxa"/>
            <w:shd w:val="clear" w:color="auto" w:fill="auto"/>
          </w:tcPr>
          <w:p w14:paraId="0D36E231" w14:textId="77777777" w:rsidR="00F82608" w:rsidRPr="007E0D87" w:rsidRDefault="00F82608" w:rsidP="00470C41">
            <w:pPr>
              <w:pStyle w:val="TF-TEXTOQUADROCentralizado"/>
            </w:pPr>
          </w:p>
        </w:tc>
        <w:tc>
          <w:tcPr>
            <w:tcW w:w="274" w:type="dxa"/>
            <w:shd w:val="clear" w:color="auto" w:fill="auto"/>
          </w:tcPr>
          <w:p w14:paraId="28A77FCC" w14:textId="123B91DC" w:rsidR="00F82608" w:rsidRPr="007E0D87" w:rsidRDefault="00F82608" w:rsidP="00470C41">
            <w:pPr>
              <w:pStyle w:val="TF-TEXTOQUADROCentralizado"/>
            </w:pPr>
          </w:p>
        </w:tc>
        <w:tc>
          <w:tcPr>
            <w:tcW w:w="275" w:type="dxa"/>
            <w:shd w:val="clear" w:color="auto" w:fill="auto"/>
          </w:tcPr>
          <w:p w14:paraId="307FF114" w14:textId="5BD22A24" w:rsidR="00F82608" w:rsidRPr="007E0D87" w:rsidRDefault="00F82608" w:rsidP="00470C41">
            <w:pPr>
              <w:pStyle w:val="TF-TEXTOQUADROCentralizado"/>
            </w:pPr>
          </w:p>
        </w:tc>
        <w:tc>
          <w:tcPr>
            <w:tcW w:w="275" w:type="dxa"/>
            <w:shd w:val="clear" w:color="auto" w:fill="A5A5A5" w:themeFill="accent3"/>
          </w:tcPr>
          <w:p w14:paraId="375050D3" w14:textId="77777777" w:rsidR="00F82608" w:rsidRPr="007E0D87" w:rsidRDefault="00F82608" w:rsidP="00470C41">
            <w:pPr>
              <w:pStyle w:val="TF-TEXTOQUADROCentralizado"/>
            </w:pPr>
          </w:p>
        </w:tc>
        <w:tc>
          <w:tcPr>
            <w:tcW w:w="274" w:type="dxa"/>
            <w:shd w:val="clear" w:color="auto" w:fill="A5A5A5" w:themeFill="accent3"/>
          </w:tcPr>
          <w:p w14:paraId="1F399036" w14:textId="77777777" w:rsidR="00F82608" w:rsidRPr="007E0D87" w:rsidRDefault="00F82608" w:rsidP="00470C41">
            <w:pPr>
              <w:pStyle w:val="TF-TEXTOQUADROCentralizado"/>
            </w:pPr>
          </w:p>
        </w:tc>
        <w:tc>
          <w:tcPr>
            <w:tcW w:w="275" w:type="dxa"/>
            <w:shd w:val="clear" w:color="auto" w:fill="A5A5A5" w:themeFill="accent3"/>
          </w:tcPr>
          <w:p w14:paraId="7E5E2E1F" w14:textId="77777777" w:rsidR="00F82608" w:rsidRPr="007E0D87" w:rsidRDefault="00F82608" w:rsidP="00470C41">
            <w:pPr>
              <w:pStyle w:val="TF-TEXTOQUADROCentralizado"/>
            </w:pPr>
          </w:p>
        </w:tc>
        <w:tc>
          <w:tcPr>
            <w:tcW w:w="274" w:type="dxa"/>
            <w:shd w:val="clear" w:color="auto" w:fill="A5A5A5" w:themeFill="accent3"/>
          </w:tcPr>
          <w:p w14:paraId="7E1C588A" w14:textId="77777777" w:rsidR="00F82608" w:rsidRPr="007E0D87" w:rsidRDefault="00F82608" w:rsidP="00470C41">
            <w:pPr>
              <w:pStyle w:val="TF-TEXTOQUADROCentralizado"/>
            </w:pPr>
          </w:p>
        </w:tc>
        <w:tc>
          <w:tcPr>
            <w:tcW w:w="275" w:type="dxa"/>
            <w:shd w:val="clear" w:color="auto" w:fill="A5A5A5" w:themeFill="accent3"/>
          </w:tcPr>
          <w:p w14:paraId="207D9AF3" w14:textId="77777777" w:rsidR="00F82608" w:rsidRPr="007E0D87" w:rsidRDefault="00F82608" w:rsidP="00470C41">
            <w:pPr>
              <w:pStyle w:val="TF-TEXTOQUADROCentralizado"/>
            </w:pPr>
          </w:p>
        </w:tc>
        <w:tc>
          <w:tcPr>
            <w:tcW w:w="275" w:type="dxa"/>
            <w:shd w:val="clear" w:color="auto" w:fill="A5A5A5" w:themeFill="accent3"/>
          </w:tcPr>
          <w:p w14:paraId="0DAE16A6" w14:textId="77777777" w:rsidR="00F82608" w:rsidRPr="007E0D87" w:rsidRDefault="00F82608" w:rsidP="00470C41">
            <w:pPr>
              <w:pStyle w:val="TF-TEXTOQUADROCentralizado"/>
            </w:pPr>
          </w:p>
        </w:tc>
        <w:tc>
          <w:tcPr>
            <w:tcW w:w="274" w:type="dxa"/>
            <w:shd w:val="clear" w:color="auto" w:fill="auto"/>
          </w:tcPr>
          <w:p w14:paraId="6AA7A4E3" w14:textId="77777777" w:rsidR="00F82608" w:rsidRPr="007E0D87" w:rsidRDefault="00F82608" w:rsidP="00470C41">
            <w:pPr>
              <w:pStyle w:val="TF-TEXTOQUADROCentralizado"/>
            </w:pPr>
          </w:p>
        </w:tc>
        <w:tc>
          <w:tcPr>
            <w:tcW w:w="275" w:type="dxa"/>
            <w:shd w:val="clear" w:color="auto" w:fill="auto"/>
          </w:tcPr>
          <w:p w14:paraId="3C6D765A" w14:textId="77777777" w:rsidR="00F82608" w:rsidRPr="007E0D87" w:rsidRDefault="00F82608" w:rsidP="00470C41">
            <w:pPr>
              <w:pStyle w:val="TF-TEXTOQUADROCentralizado"/>
            </w:pPr>
          </w:p>
        </w:tc>
        <w:tc>
          <w:tcPr>
            <w:tcW w:w="275" w:type="dxa"/>
            <w:shd w:val="clear" w:color="auto" w:fill="auto"/>
          </w:tcPr>
          <w:p w14:paraId="4E622506" w14:textId="77777777" w:rsidR="00F82608" w:rsidRPr="007E0D87" w:rsidRDefault="00F82608" w:rsidP="00470C41">
            <w:pPr>
              <w:pStyle w:val="TF-TEXTOQUADROCentralizado"/>
            </w:pPr>
          </w:p>
        </w:tc>
      </w:tr>
      <w:tr w:rsidR="00F82608" w:rsidRPr="007E0D87" w14:paraId="6B49CC50" w14:textId="77777777" w:rsidTr="00B81760">
        <w:trPr>
          <w:jc w:val="center"/>
        </w:trPr>
        <w:tc>
          <w:tcPr>
            <w:tcW w:w="4673" w:type="dxa"/>
            <w:tcBorders>
              <w:left w:val="single" w:sz="4" w:space="0" w:color="auto"/>
            </w:tcBorders>
            <w:shd w:val="clear" w:color="auto" w:fill="auto"/>
          </w:tcPr>
          <w:p w14:paraId="70362618" w14:textId="45115BBC" w:rsidR="00F82608" w:rsidRPr="00C550A3" w:rsidRDefault="00F82608" w:rsidP="00470C41">
            <w:pPr>
              <w:pStyle w:val="TF-TEXTOQUADRO"/>
            </w:pPr>
            <w:r>
              <w:t>t</w:t>
            </w:r>
            <w:r w:rsidRPr="00C550A3">
              <w:t>estes</w:t>
            </w:r>
            <w:r>
              <w:t xml:space="preserve"> </w:t>
            </w:r>
            <w:r w:rsidRPr="00771C8E">
              <w:t>da detecção e mapeamento 2D</w:t>
            </w:r>
          </w:p>
        </w:tc>
        <w:tc>
          <w:tcPr>
            <w:tcW w:w="274" w:type="dxa"/>
            <w:shd w:val="clear" w:color="auto" w:fill="auto"/>
          </w:tcPr>
          <w:p w14:paraId="49576100" w14:textId="77777777" w:rsidR="00F82608" w:rsidRPr="007E0D87" w:rsidRDefault="00F82608" w:rsidP="00470C41">
            <w:pPr>
              <w:pStyle w:val="TF-TEXTOQUADROCentralizado"/>
            </w:pPr>
          </w:p>
        </w:tc>
        <w:tc>
          <w:tcPr>
            <w:tcW w:w="275" w:type="dxa"/>
            <w:shd w:val="clear" w:color="auto" w:fill="auto"/>
          </w:tcPr>
          <w:p w14:paraId="3831115F" w14:textId="77777777" w:rsidR="00F82608" w:rsidRPr="007E0D87" w:rsidRDefault="00F82608" w:rsidP="00470C41">
            <w:pPr>
              <w:pStyle w:val="TF-TEXTOQUADROCentralizado"/>
            </w:pPr>
          </w:p>
        </w:tc>
        <w:tc>
          <w:tcPr>
            <w:tcW w:w="274" w:type="dxa"/>
            <w:shd w:val="clear" w:color="auto" w:fill="auto"/>
          </w:tcPr>
          <w:p w14:paraId="4D743138" w14:textId="77777777" w:rsidR="00F82608" w:rsidRPr="007E0D87" w:rsidRDefault="00F82608" w:rsidP="00470C41">
            <w:pPr>
              <w:pStyle w:val="TF-TEXTOQUADROCentralizado"/>
            </w:pPr>
          </w:p>
        </w:tc>
        <w:tc>
          <w:tcPr>
            <w:tcW w:w="275" w:type="dxa"/>
            <w:shd w:val="clear" w:color="auto" w:fill="auto"/>
          </w:tcPr>
          <w:p w14:paraId="7D9104A9" w14:textId="77777777" w:rsidR="00F82608" w:rsidRPr="007E0D87" w:rsidRDefault="00F82608" w:rsidP="00470C41">
            <w:pPr>
              <w:pStyle w:val="TF-TEXTOQUADROCentralizado"/>
            </w:pPr>
          </w:p>
        </w:tc>
        <w:tc>
          <w:tcPr>
            <w:tcW w:w="275" w:type="dxa"/>
            <w:shd w:val="clear" w:color="auto" w:fill="auto"/>
          </w:tcPr>
          <w:p w14:paraId="3F6CC6FF" w14:textId="77777777" w:rsidR="00F82608" w:rsidRPr="007E0D87" w:rsidRDefault="00F82608" w:rsidP="00470C41">
            <w:pPr>
              <w:pStyle w:val="TF-TEXTOQUADROCentralizado"/>
            </w:pPr>
          </w:p>
        </w:tc>
        <w:tc>
          <w:tcPr>
            <w:tcW w:w="274" w:type="dxa"/>
            <w:shd w:val="clear" w:color="auto" w:fill="auto"/>
          </w:tcPr>
          <w:p w14:paraId="6D667D04" w14:textId="2BF0A0D9" w:rsidR="00F82608" w:rsidRPr="007E0D87" w:rsidRDefault="00F82608" w:rsidP="00470C41">
            <w:pPr>
              <w:pStyle w:val="TF-TEXTOQUADROCentralizado"/>
            </w:pPr>
          </w:p>
        </w:tc>
        <w:tc>
          <w:tcPr>
            <w:tcW w:w="275" w:type="dxa"/>
            <w:shd w:val="clear" w:color="auto" w:fill="auto"/>
          </w:tcPr>
          <w:p w14:paraId="6860510A" w14:textId="1262A527" w:rsidR="00F82608" w:rsidRPr="007E0D87" w:rsidRDefault="00F82608" w:rsidP="00470C41">
            <w:pPr>
              <w:pStyle w:val="TF-TEXTOQUADROCentralizado"/>
            </w:pPr>
          </w:p>
        </w:tc>
        <w:tc>
          <w:tcPr>
            <w:tcW w:w="275" w:type="dxa"/>
            <w:shd w:val="clear" w:color="auto" w:fill="A5A5A5" w:themeFill="accent3"/>
          </w:tcPr>
          <w:p w14:paraId="5211E33E" w14:textId="77777777" w:rsidR="00F82608" w:rsidRPr="007E0D87" w:rsidRDefault="00F82608" w:rsidP="00470C41">
            <w:pPr>
              <w:pStyle w:val="TF-TEXTOQUADROCentralizado"/>
            </w:pPr>
          </w:p>
        </w:tc>
        <w:tc>
          <w:tcPr>
            <w:tcW w:w="274" w:type="dxa"/>
            <w:shd w:val="clear" w:color="auto" w:fill="A5A5A5" w:themeFill="accent3"/>
          </w:tcPr>
          <w:p w14:paraId="1347AFF9" w14:textId="77777777" w:rsidR="00F82608" w:rsidRPr="007E0D87" w:rsidRDefault="00F82608" w:rsidP="00470C41">
            <w:pPr>
              <w:pStyle w:val="TF-TEXTOQUADROCentralizado"/>
            </w:pPr>
          </w:p>
        </w:tc>
        <w:tc>
          <w:tcPr>
            <w:tcW w:w="275" w:type="dxa"/>
            <w:shd w:val="clear" w:color="auto" w:fill="A5A5A5" w:themeFill="accent3"/>
          </w:tcPr>
          <w:p w14:paraId="40368CE5" w14:textId="77777777" w:rsidR="00F82608" w:rsidRPr="007E0D87" w:rsidRDefault="00F82608" w:rsidP="00470C41">
            <w:pPr>
              <w:pStyle w:val="TF-TEXTOQUADROCentralizado"/>
            </w:pPr>
          </w:p>
        </w:tc>
        <w:tc>
          <w:tcPr>
            <w:tcW w:w="274" w:type="dxa"/>
            <w:shd w:val="clear" w:color="auto" w:fill="A5A5A5" w:themeFill="accent3"/>
          </w:tcPr>
          <w:p w14:paraId="07C7F1D4" w14:textId="77777777" w:rsidR="00F82608" w:rsidRPr="007E0D87" w:rsidRDefault="00F82608" w:rsidP="00470C41">
            <w:pPr>
              <w:pStyle w:val="TF-TEXTOQUADROCentralizado"/>
            </w:pPr>
          </w:p>
        </w:tc>
        <w:tc>
          <w:tcPr>
            <w:tcW w:w="275" w:type="dxa"/>
            <w:shd w:val="clear" w:color="auto" w:fill="A5A5A5" w:themeFill="accent3"/>
          </w:tcPr>
          <w:p w14:paraId="1C95142E" w14:textId="77777777" w:rsidR="00F82608" w:rsidRPr="007E0D87" w:rsidRDefault="00F82608" w:rsidP="00470C41">
            <w:pPr>
              <w:pStyle w:val="TF-TEXTOQUADROCentralizado"/>
            </w:pPr>
          </w:p>
        </w:tc>
        <w:tc>
          <w:tcPr>
            <w:tcW w:w="275" w:type="dxa"/>
            <w:shd w:val="clear" w:color="auto" w:fill="A5A5A5" w:themeFill="accent3"/>
          </w:tcPr>
          <w:p w14:paraId="1E33EB1A" w14:textId="77777777" w:rsidR="00F82608" w:rsidRPr="007E0D87" w:rsidRDefault="00F82608" w:rsidP="00470C41">
            <w:pPr>
              <w:pStyle w:val="TF-TEXTOQUADROCentralizado"/>
            </w:pPr>
          </w:p>
        </w:tc>
        <w:tc>
          <w:tcPr>
            <w:tcW w:w="274" w:type="dxa"/>
            <w:shd w:val="clear" w:color="auto" w:fill="auto"/>
          </w:tcPr>
          <w:p w14:paraId="48CEF560" w14:textId="77777777" w:rsidR="00F82608" w:rsidRPr="007E0D87" w:rsidRDefault="00F82608" w:rsidP="00470C41">
            <w:pPr>
              <w:pStyle w:val="TF-TEXTOQUADROCentralizado"/>
            </w:pPr>
          </w:p>
        </w:tc>
        <w:tc>
          <w:tcPr>
            <w:tcW w:w="275" w:type="dxa"/>
            <w:shd w:val="clear" w:color="auto" w:fill="auto"/>
          </w:tcPr>
          <w:p w14:paraId="46A82ECE" w14:textId="77777777" w:rsidR="00F82608" w:rsidRPr="007E0D87" w:rsidRDefault="00F82608" w:rsidP="00470C41">
            <w:pPr>
              <w:pStyle w:val="TF-TEXTOQUADROCentralizado"/>
            </w:pPr>
          </w:p>
        </w:tc>
        <w:tc>
          <w:tcPr>
            <w:tcW w:w="275" w:type="dxa"/>
            <w:shd w:val="clear" w:color="auto" w:fill="auto"/>
          </w:tcPr>
          <w:p w14:paraId="3D1860E3" w14:textId="77777777" w:rsidR="00F82608" w:rsidRPr="007E0D87" w:rsidRDefault="00F82608" w:rsidP="00470C41">
            <w:pPr>
              <w:pStyle w:val="TF-TEXTOQUADROCentralizado"/>
            </w:pPr>
          </w:p>
        </w:tc>
      </w:tr>
      <w:tr w:rsidR="00F82608" w:rsidRPr="007E0D87" w14:paraId="2991BDEB" w14:textId="77777777" w:rsidTr="00B81760">
        <w:trPr>
          <w:jc w:val="center"/>
        </w:trPr>
        <w:tc>
          <w:tcPr>
            <w:tcW w:w="4673" w:type="dxa"/>
            <w:tcBorders>
              <w:left w:val="single" w:sz="4" w:space="0" w:color="auto"/>
            </w:tcBorders>
          </w:tcPr>
          <w:p w14:paraId="6C05DFEB" w14:textId="41A445B3" w:rsidR="00F82608" w:rsidRPr="00C550A3" w:rsidRDefault="00F82608" w:rsidP="00470C41">
            <w:pPr>
              <w:pStyle w:val="TF-TEXTOQUADRO"/>
            </w:pPr>
            <w:proofErr w:type="spellStart"/>
            <w:r w:rsidRPr="00C550A3">
              <w:t>elicitação</w:t>
            </w:r>
            <w:proofErr w:type="spellEnd"/>
            <w:r w:rsidRPr="00C550A3">
              <w:t> de requisitos</w:t>
            </w:r>
            <w:r w:rsidR="00652BFA">
              <w:t xml:space="preserve"> </w:t>
            </w:r>
            <w:r w:rsidR="00652BFA" w:rsidRPr="009B0D60">
              <w:t>da aplicação web</w:t>
            </w:r>
          </w:p>
        </w:tc>
        <w:tc>
          <w:tcPr>
            <w:tcW w:w="274" w:type="dxa"/>
            <w:shd w:val="clear" w:color="auto" w:fill="auto"/>
          </w:tcPr>
          <w:p w14:paraId="2EC75B75" w14:textId="77777777" w:rsidR="00F82608" w:rsidRPr="007E0D87" w:rsidRDefault="00F82608" w:rsidP="00470C41">
            <w:pPr>
              <w:pStyle w:val="TF-TEXTOQUADROCentralizado"/>
            </w:pPr>
          </w:p>
        </w:tc>
        <w:tc>
          <w:tcPr>
            <w:tcW w:w="275" w:type="dxa"/>
            <w:shd w:val="clear" w:color="auto" w:fill="auto"/>
          </w:tcPr>
          <w:p w14:paraId="310C55B2" w14:textId="77777777" w:rsidR="00F82608" w:rsidRPr="007E0D87" w:rsidRDefault="00F82608" w:rsidP="00470C41">
            <w:pPr>
              <w:pStyle w:val="TF-TEXTOQUADROCentralizado"/>
            </w:pPr>
          </w:p>
        </w:tc>
        <w:tc>
          <w:tcPr>
            <w:tcW w:w="274" w:type="dxa"/>
            <w:shd w:val="clear" w:color="auto" w:fill="auto"/>
          </w:tcPr>
          <w:p w14:paraId="41405E5D" w14:textId="77777777" w:rsidR="00F82608" w:rsidRPr="007E0D87" w:rsidRDefault="00F82608" w:rsidP="00470C41">
            <w:pPr>
              <w:pStyle w:val="TF-TEXTOQUADROCentralizado"/>
            </w:pPr>
          </w:p>
        </w:tc>
        <w:tc>
          <w:tcPr>
            <w:tcW w:w="275" w:type="dxa"/>
            <w:shd w:val="clear" w:color="auto" w:fill="auto"/>
          </w:tcPr>
          <w:p w14:paraId="5D70E150" w14:textId="77777777" w:rsidR="00F82608" w:rsidRPr="007E0D87" w:rsidRDefault="00F82608" w:rsidP="00470C41">
            <w:pPr>
              <w:pStyle w:val="TF-TEXTOQUADROCentralizado"/>
            </w:pPr>
          </w:p>
        </w:tc>
        <w:tc>
          <w:tcPr>
            <w:tcW w:w="275" w:type="dxa"/>
            <w:shd w:val="clear" w:color="auto" w:fill="auto"/>
          </w:tcPr>
          <w:p w14:paraId="4E80977F" w14:textId="77777777" w:rsidR="00F82608" w:rsidRPr="007E0D87" w:rsidRDefault="00F82608" w:rsidP="00470C41">
            <w:pPr>
              <w:pStyle w:val="TF-TEXTOQUADROCentralizado"/>
            </w:pPr>
          </w:p>
        </w:tc>
        <w:tc>
          <w:tcPr>
            <w:tcW w:w="274" w:type="dxa"/>
            <w:shd w:val="clear" w:color="auto" w:fill="auto"/>
          </w:tcPr>
          <w:p w14:paraId="1BB11325" w14:textId="52A8BF7F" w:rsidR="00F82608" w:rsidRPr="007E0D87" w:rsidRDefault="00F82608" w:rsidP="00470C41">
            <w:pPr>
              <w:pStyle w:val="TF-TEXTOQUADROCentralizado"/>
            </w:pPr>
          </w:p>
        </w:tc>
        <w:tc>
          <w:tcPr>
            <w:tcW w:w="275" w:type="dxa"/>
            <w:shd w:val="clear" w:color="auto" w:fill="auto"/>
          </w:tcPr>
          <w:p w14:paraId="386C339B" w14:textId="130E03B6" w:rsidR="00F82608" w:rsidRPr="007E0D87" w:rsidRDefault="00F82608" w:rsidP="00470C41">
            <w:pPr>
              <w:pStyle w:val="TF-TEXTOQUADROCentralizado"/>
            </w:pPr>
          </w:p>
        </w:tc>
        <w:tc>
          <w:tcPr>
            <w:tcW w:w="275" w:type="dxa"/>
            <w:shd w:val="clear" w:color="auto" w:fill="auto"/>
          </w:tcPr>
          <w:p w14:paraId="2A049741" w14:textId="77777777" w:rsidR="00F82608" w:rsidRPr="007E0D87" w:rsidRDefault="00F82608" w:rsidP="00470C41">
            <w:pPr>
              <w:pStyle w:val="TF-TEXTOQUADROCentralizado"/>
            </w:pPr>
          </w:p>
        </w:tc>
        <w:tc>
          <w:tcPr>
            <w:tcW w:w="274" w:type="dxa"/>
            <w:shd w:val="clear" w:color="auto" w:fill="auto"/>
          </w:tcPr>
          <w:p w14:paraId="0D2B5934" w14:textId="77777777" w:rsidR="00F82608" w:rsidRPr="007E0D87" w:rsidRDefault="00F82608" w:rsidP="00470C41">
            <w:pPr>
              <w:pStyle w:val="TF-TEXTOQUADROCentralizado"/>
            </w:pPr>
          </w:p>
        </w:tc>
        <w:tc>
          <w:tcPr>
            <w:tcW w:w="275" w:type="dxa"/>
            <w:shd w:val="clear" w:color="auto" w:fill="A5A5A5" w:themeFill="accent3"/>
          </w:tcPr>
          <w:p w14:paraId="5309E965" w14:textId="77777777" w:rsidR="00F82608" w:rsidRPr="007E0D87" w:rsidRDefault="00F82608" w:rsidP="00470C41">
            <w:pPr>
              <w:pStyle w:val="TF-TEXTOQUADROCentralizado"/>
            </w:pPr>
          </w:p>
        </w:tc>
        <w:tc>
          <w:tcPr>
            <w:tcW w:w="274" w:type="dxa"/>
            <w:shd w:val="clear" w:color="auto" w:fill="A5A5A5" w:themeFill="accent3"/>
          </w:tcPr>
          <w:p w14:paraId="3E4BA8CD" w14:textId="77777777" w:rsidR="00F82608" w:rsidRPr="007E0D87" w:rsidRDefault="00F82608" w:rsidP="00470C41">
            <w:pPr>
              <w:pStyle w:val="TF-TEXTOQUADROCentralizado"/>
            </w:pPr>
          </w:p>
        </w:tc>
        <w:tc>
          <w:tcPr>
            <w:tcW w:w="275" w:type="dxa"/>
            <w:shd w:val="clear" w:color="auto" w:fill="A5A5A5" w:themeFill="accent3"/>
          </w:tcPr>
          <w:p w14:paraId="77978388" w14:textId="77777777" w:rsidR="00F82608" w:rsidRPr="007E0D87" w:rsidRDefault="00F82608" w:rsidP="00470C41">
            <w:pPr>
              <w:pStyle w:val="TF-TEXTOQUADROCentralizado"/>
            </w:pPr>
          </w:p>
        </w:tc>
        <w:tc>
          <w:tcPr>
            <w:tcW w:w="275" w:type="dxa"/>
            <w:shd w:val="clear" w:color="auto" w:fill="A5A5A5" w:themeFill="accent3"/>
          </w:tcPr>
          <w:p w14:paraId="0A9DE80E" w14:textId="77777777" w:rsidR="00F82608" w:rsidRPr="007E0D87" w:rsidRDefault="00F82608" w:rsidP="00470C41">
            <w:pPr>
              <w:pStyle w:val="TF-TEXTOQUADROCentralizado"/>
            </w:pPr>
          </w:p>
        </w:tc>
        <w:tc>
          <w:tcPr>
            <w:tcW w:w="274" w:type="dxa"/>
            <w:shd w:val="clear" w:color="auto" w:fill="auto"/>
          </w:tcPr>
          <w:p w14:paraId="66DC0713" w14:textId="77777777" w:rsidR="00F82608" w:rsidRPr="007E0D87" w:rsidRDefault="00F82608" w:rsidP="00470C41">
            <w:pPr>
              <w:pStyle w:val="TF-TEXTOQUADROCentralizado"/>
            </w:pPr>
          </w:p>
        </w:tc>
        <w:tc>
          <w:tcPr>
            <w:tcW w:w="275" w:type="dxa"/>
            <w:shd w:val="clear" w:color="auto" w:fill="auto"/>
          </w:tcPr>
          <w:p w14:paraId="22084144" w14:textId="77777777" w:rsidR="00F82608" w:rsidRPr="007E0D87" w:rsidRDefault="00F82608" w:rsidP="00470C41">
            <w:pPr>
              <w:pStyle w:val="TF-TEXTOQUADROCentralizado"/>
            </w:pPr>
          </w:p>
        </w:tc>
        <w:tc>
          <w:tcPr>
            <w:tcW w:w="275" w:type="dxa"/>
            <w:shd w:val="clear" w:color="auto" w:fill="auto"/>
          </w:tcPr>
          <w:p w14:paraId="31BC8D9E" w14:textId="77777777" w:rsidR="00F82608" w:rsidRPr="007E0D87" w:rsidRDefault="00F82608" w:rsidP="00470C41">
            <w:pPr>
              <w:pStyle w:val="TF-TEXTOQUADROCentralizado"/>
            </w:pPr>
          </w:p>
        </w:tc>
      </w:tr>
      <w:tr w:rsidR="00F82608" w:rsidRPr="007E0D87" w14:paraId="59BF3818" w14:textId="77777777" w:rsidTr="00B81760">
        <w:trPr>
          <w:jc w:val="center"/>
        </w:trPr>
        <w:tc>
          <w:tcPr>
            <w:tcW w:w="4673" w:type="dxa"/>
            <w:tcBorders>
              <w:left w:val="single" w:sz="4" w:space="0" w:color="auto"/>
            </w:tcBorders>
          </w:tcPr>
          <w:p w14:paraId="1B5DD7B2" w14:textId="1E17F45D" w:rsidR="00F82608" w:rsidRPr="009B0D60" w:rsidRDefault="00F82608" w:rsidP="00470C41">
            <w:pPr>
              <w:pStyle w:val="TF-TEXTOQUADRO"/>
            </w:pPr>
            <w:r w:rsidRPr="00C550A3">
              <w:t>especificação</w:t>
            </w:r>
          </w:p>
        </w:tc>
        <w:tc>
          <w:tcPr>
            <w:tcW w:w="274" w:type="dxa"/>
            <w:shd w:val="clear" w:color="auto" w:fill="auto"/>
          </w:tcPr>
          <w:p w14:paraId="78E31781" w14:textId="77777777" w:rsidR="00F82608" w:rsidRPr="007E0D87" w:rsidRDefault="00F82608" w:rsidP="00470C41">
            <w:pPr>
              <w:pStyle w:val="TF-TEXTOQUADROCentralizado"/>
            </w:pPr>
          </w:p>
        </w:tc>
        <w:tc>
          <w:tcPr>
            <w:tcW w:w="275" w:type="dxa"/>
            <w:shd w:val="clear" w:color="auto" w:fill="auto"/>
          </w:tcPr>
          <w:p w14:paraId="3B0999E3" w14:textId="77777777" w:rsidR="00F82608" w:rsidRPr="007E0D87" w:rsidRDefault="00F82608" w:rsidP="00470C41">
            <w:pPr>
              <w:pStyle w:val="TF-TEXTOQUADROCentralizado"/>
            </w:pPr>
          </w:p>
        </w:tc>
        <w:tc>
          <w:tcPr>
            <w:tcW w:w="274" w:type="dxa"/>
            <w:shd w:val="clear" w:color="auto" w:fill="auto"/>
          </w:tcPr>
          <w:p w14:paraId="7A617433" w14:textId="77777777" w:rsidR="00F82608" w:rsidRPr="007E0D87" w:rsidRDefault="00F82608" w:rsidP="00470C41">
            <w:pPr>
              <w:pStyle w:val="TF-TEXTOQUADROCentralizado"/>
            </w:pPr>
          </w:p>
        </w:tc>
        <w:tc>
          <w:tcPr>
            <w:tcW w:w="275" w:type="dxa"/>
            <w:shd w:val="clear" w:color="auto" w:fill="auto"/>
          </w:tcPr>
          <w:p w14:paraId="07B3C776" w14:textId="77777777" w:rsidR="00F82608" w:rsidRPr="007E0D87" w:rsidRDefault="00F82608" w:rsidP="00470C41">
            <w:pPr>
              <w:pStyle w:val="TF-TEXTOQUADROCentralizado"/>
            </w:pPr>
          </w:p>
        </w:tc>
        <w:tc>
          <w:tcPr>
            <w:tcW w:w="275" w:type="dxa"/>
            <w:shd w:val="clear" w:color="auto" w:fill="auto"/>
          </w:tcPr>
          <w:p w14:paraId="16F7A1F5" w14:textId="77777777" w:rsidR="00F82608" w:rsidRPr="007E0D87" w:rsidRDefault="00F82608" w:rsidP="00470C41">
            <w:pPr>
              <w:pStyle w:val="TF-TEXTOQUADROCentralizado"/>
            </w:pPr>
          </w:p>
        </w:tc>
        <w:tc>
          <w:tcPr>
            <w:tcW w:w="274" w:type="dxa"/>
            <w:shd w:val="clear" w:color="auto" w:fill="auto"/>
          </w:tcPr>
          <w:p w14:paraId="79EF7D34" w14:textId="35EDA516" w:rsidR="00F82608" w:rsidRPr="007E0D87" w:rsidRDefault="00F82608" w:rsidP="00470C41">
            <w:pPr>
              <w:pStyle w:val="TF-TEXTOQUADROCentralizado"/>
            </w:pPr>
          </w:p>
        </w:tc>
        <w:tc>
          <w:tcPr>
            <w:tcW w:w="275" w:type="dxa"/>
            <w:shd w:val="clear" w:color="auto" w:fill="auto"/>
          </w:tcPr>
          <w:p w14:paraId="7A288FF7" w14:textId="7303F589" w:rsidR="00F82608" w:rsidRPr="007E0D87" w:rsidRDefault="00F82608" w:rsidP="00470C41">
            <w:pPr>
              <w:pStyle w:val="TF-TEXTOQUADROCentralizado"/>
            </w:pPr>
          </w:p>
        </w:tc>
        <w:tc>
          <w:tcPr>
            <w:tcW w:w="275" w:type="dxa"/>
            <w:shd w:val="clear" w:color="auto" w:fill="auto"/>
          </w:tcPr>
          <w:p w14:paraId="012801CD" w14:textId="77777777" w:rsidR="00F82608" w:rsidRPr="007E0D87" w:rsidRDefault="00F82608" w:rsidP="00470C41">
            <w:pPr>
              <w:pStyle w:val="TF-TEXTOQUADROCentralizado"/>
            </w:pPr>
          </w:p>
        </w:tc>
        <w:tc>
          <w:tcPr>
            <w:tcW w:w="274" w:type="dxa"/>
            <w:shd w:val="clear" w:color="auto" w:fill="auto"/>
          </w:tcPr>
          <w:p w14:paraId="76D9CDBE" w14:textId="77777777" w:rsidR="00F82608" w:rsidRPr="007E0D87" w:rsidRDefault="00F82608" w:rsidP="00470C41">
            <w:pPr>
              <w:pStyle w:val="TF-TEXTOQUADROCentralizado"/>
            </w:pPr>
          </w:p>
        </w:tc>
        <w:tc>
          <w:tcPr>
            <w:tcW w:w="275" w:type="dxa"/>
            <w:shd w:val="clear" w:color="auto" w:fill="auto"/>
          </w:tcPr>
          <w:p w14:paraId="1CB6DBAD" w14:textId="77777777" w:rsidR="00F82608" w:rsidRPr="007E0D87" w:rsidRDefault="00F82608" w:rsidP="00470C41">
            <w:pPr>
              <w:pStyle w:val="TF-TEXTOQUADROCentralizado"/>
            </w:pPr>
          </w:p>
        </w:tc>
        <w:tc>
          <w:tcPr>
            <w:tcW w:w="274" w:type="dxa"/>
            <w:shd w:val="clear" w:color="auto" w:fill="auto"/>
          </w:tcPr>
          <w:p w14:paraId="2E163F36" w14:textId="77777777" w:rsidR="00F82608" w:rsidRPr="007E0D87" w:rsidRDefault="00F82608" w:rsidP="00470C41">
            <w:pPr>
              <w:pStyle w:val="TF-TEXTOQUADROCentralizado"/>
            </w:pPr>
          </w:p>
        </w:tc>
        <w:tc>
          <w:tcPr>
            <w:tcW w:w="275" w:type="dxa"/>
            <w:shd w:val="clear" w:color="auto" w:fill="auto"/>
          </w:tcPr>
          <w:p w14:paraId="2683B969" w14:textId="77777777" w:rsidR="00F82608" w:rsidRPr="007E0D87" w:rsidRDefault="00F82608" w:rsidP="00470C41">
            <w:pPr>
              <w:pStyle w:val="TF-TEXTOQUADROCentralizado"/>
            </w:pPr>
          </w:p>
        </w:tc>
        <w:tc>
          <w:tcPr>
            <w:tcW w:w="275" w:type="dxa"/>
            <w:shd w:val="clear" w:color="auto" w:fill="A5A5A5" w:themeFill="accent3"/>
          </w:tcPr>
          <w:p w14:paraId="266CACDD" w14:textId="77777777" w:rsidR="00F82608" w:rsidRPr="007E0D87" w:rsidRDefault="00F82608" w:rsidP="00470C41">
            <w:pPr>
              <w:pStyle w:val="TF-TEXTOQUADROCentralizado"/>
            </w:pPr>
          </w:p>
        </w:tc>
        <w:tc>
          <w:tcPr>
            <w:tcW w:w="274" w:type="dxa"/>
            <w:shd w:val="clear" w:color="auto" w:fill="A5A5A5" w:themeFill="accent3"/>
          </w:tcPr>
          <w:p w14:paraId="32306B35" w14:textId="77777777" w:rsidR="00F82608" w:rsidRPr="007E0D87" w:rsidRDefault="00F82608" w:rsidP="00470C41">
            <w:pPr>
              <w:pStyle w:val="TF-TEXTOQUADROCentralizado"/>
            </w:pPr>
          </w:p>
        </w:tc>
        <w:tc>
          <w:tcPr>
            <w:tcW w:w="275" w:type="dxa"/>
            <w:shd w:val="clear" w:color="auto" w:fill="auto"/>
          </w:tcPr>
          <w:p w14:paraId="068DB0B1" w14:textId="77777777" w:rsidR="00F82608" w:rsidRPr="007E0D87" w:rsidRDefault="00F82608" w:rsidP="00470C41">
            <w:pPr>
              <w:pStyle w:val="TF-TEXTOQUADROCentralizado"/>
            </w:pPr>
          </w:p>
        </w:tc>
        <w:tc>
          <w:tcPr>
            <w:tcW w:w="275" w:type="dxa"/>
            <w:shd w:val="clear" w:color="auto" w:fill="auto"/>
          </w:tcPr>
          <w:p w14:paraId="04C02104" w14:textId="77777777" w:rsidR="00F82608" w:rsidRPr="007E0D87" w:rsidRDefault="00F82608" w:rsidP="00470C41">
            <w:pPr>
              <w:pStyle w:val="TF-TEXTOQUADROCentralizado"/>
            </w:pPr>
          </w:p>
        </w:tc>
      </w:tr>
      <w:tr w:rsidR="00F82608" w:rsidRPr="007E0D87" w14:paraId="7EDC8BDE" w14:textId="77777777" w:rsidTr="00B81760">
        <w:trPr>
          <w:jc w:val="center"/>
        </w:trPr>
        <w:tc>
          <w:tcPr>
            <w:tcW w:w="4673" w:type="dxa"/>
            <w:tcBorders>
              <w:left w:val="single" w:sz="4" w:space="0" w:color="auto"/>
            </w:tcBorders>
          </w:tcPr>
          <w:p w14:paraId="460B0953" w14:textId="5936B313" w:rsidR="00F82608" w:rsidRPr="00D82A2A" w:rsidRDefault="00F82608" w:rsidP="00470C41">
            <w:pPr>
              <w:pStyle w:val="TF-TEXTOQUADRO"/>
              <w:rPr>
                <w:highlight w:val="green"/>
              </w:rPr>
            </w:pPr>
            <w:r w:rsidRPr="009B0D60">
              <w:t xml:space="preserve">desenvolvimento </w:t>
            </w:r>
          </w:p>
        </w:tc>
        <w:tc>
          <w:tcPr>
            <w:tcW w:w="274" w:type="dxa"/>
            <w:shd w:val="clear" w:color="auto" w:fill="auto"/>
          </w:tcPr>
          <w:p w14:paraId="015BA99E" w14:textId="77777777" w:rsidR="00F82608" w:rsidRPr="007E0D87" w:rsidRDefault="00F82608" w:rsidP="00470C41">
            <w:pPr>
              <w:pStyle w:val="TF-TEXTOQUADROCentralizado"/>
            </w:pPr>
          </w:p>
        </w:tc>
        <w:tc>
          <w:tcPr>
            <w:tcW w:w="275" w:type="dxa"/>
            <w:shd w:val="clear" w:color="auto" w:fill="auto"/>
          </w:tcPr>
          <w:p w14:paraId="3486B1DF" w14:textId="77777777" w:rsidR="00F82608" w:rsidRPr="007E0D87" w:rsidRDefault="00F82608" w:rsidP="00470C41">
            <w:pPr>
              <w:pStyle w:val="TF-TEXTOQUADROCentralizado"/>
            </w:pPr>
          </w:p>
        </w:tc>
        <w:tc>
          <w:tcPr>
            <w:tcW w:w="274" w:type="dxa"/>
            <w:shd w:val="clear" w:color="auto" w:fill="auto"/>
          </w:tcPr>
          <w:p w14:paraId="2E627694" w14:textId="77777777" w:rsidR="00F82608" w:rsidRPr="007E0D87" w:rsidRDefault="00F82608" w:rsidP="00470C41">
            <w:pPr>
              <w:pStyle w:val="TF-TEXTOQUADROCentralizado"/>
            </w:pPr>
          </w:p>
        </w:tc>
        <w:tc>
          <w:tcPr>
            <w:tcW w:w="275" w:type="dxa"/>
            <w:shd w:val="clear" w:color="auto" w:fill="auto"/>
          </w:tcPr>
          <w:p w14:paraId="126BE472" w14:textId="77777777" w:rsidR="00F82608" w:rsidRPr="007E0D87" w:rsidRDefault="00F82608" w:rsidP="00470C41">
            <w:pPr>
              <w:pStyle w:val="TF-TEXTOQUADROCentralizado"/>
            </w:pPr>
          </w:p>
        </w:tc>
        <w:tc>
          <w:tcPr>
            <w:tcW w:w="275" w:type="dxa"/>
            <w:shd w:val="clear" w:color="auto" w:fill="auto"/>
          </w:tcPr>
          <w:p w14:paraId="5027AEFC" w14:textId="77777777" w:rsidR="00F82608" w:rsidRPr="007E0D87" w:rsidRDefault="00F82608" w:rsidP="00470C41">
            <w:pPr>
              <w:pStyle w:val="TF-TEXTOQUADROCentralizado"/>
            </w:pPr>
          </w:p>
        </w:tc>
        <w:tc>
          <w:tcPr>
            <w:tcW w:w="274" w:type="dxa"/>
            <w:shd w:val="clear" w:color="auto" w:fill="auto"/>
          </w:tcPr>
          <w:p w14:paraId="64DD2637" w14:textId="0DEE1300" w:rsidR="00F82608" w:rsidRPr="007E0D87" w:rsidRDefault="00F82608" w:rsidP="00470C41">
            <w:pPr>
              <w:pStyle w:val="TF-TEXTOQUADROCentralizado"/>
            </w:pPr>
          </w:p>
        </w:tc>
        <w:tc>
          <w:tcPr>
            <w:tcW w:w="275" w:type="dxa"/>
            <w:shd w:val="clear" w:color="auto" w:fill="auto"/>
          </w:tcPr>
          <w:p w14:paraId="30719AFB" w14:textId="42DAF45B" w:rsidR="00F82608" w:rsidRPr="007E0D87" w:rsidRDefault="00F82608" w:rsidP="00470C41">
            <w:pPr>
              <w:pStyle w:val="TF-TEXTOQUADROCentralizado"/>
            </w:pPr>
          </w:p>
        </w:tc>
        <w:tc>
          <w:tcPr>
            <w:tcW w:w="275" w:type="dxa"/>
            <w:shd w:val="clear" w:color="auto" w:fill="auto"/>
          </w:tcPr>
          <w:p w14:paraId="11536342" w14:textId="77777777" w:rsidR="00F82608" w:rsidRPr="007E0D87" w:rsidRDefault="00F82608" w:rsidP="00470C41">
            <w:pPr>
              <w:pStyle w:val="TF-TEXTOQUADROCentralizado"/>
            </w:pPr>
          </w:p>
        </w:tc>
        <w:tc>
          <w:tcPr>
            <w:tcW w:w="274" w:type="dxa"/>
            <w:shd w:val="clear" w:color="auto" w:fill="auto"/>
          </w:tcPr>
          <w:p w14:paraId="471386CF" w14:textId="77777777" w:rsidR="00F82608" w:rsidRPr="007E0D87" w:rsidRDefault="00F82608" w:rsidP="00470C41">
            <w:pPr>
              <w:pStyle w:val="TF-TEXTOQUADROCentralizado"/>
            </w:pPr>
          </w:p>
        </w:tc>
        <w:tc>
          <w:tcPr>
            <w:tcW w:w="275" w:type="dxa"/>
            <w:shd w:val="clear" w:color="auto" w:fill="auto"/>
          </w:tcPr>
          <w:p w14:paraId="53279701" w14:textId="77777777" w:rsidR="00F82608" w:rsidRPr="007E0D87" w:rsidRDefault="00F82608" w:rsidP="00470C41">
            <w:pPr>
              <w:pStyle w:val="TF-TEXTOQUADROCentralizado"/>
            </w:pPr>
          </w:p>
        </w:tc>
        <w:tc>
          <w:tcPr>
            <w:tcW w:w="274" w:type="dxa"/>
            <w:shd w:val="clear" w:color="auto" w:fill="auto"/>
          </w:tcPr>
          <w:p w14:paraId="30D8D91B" w14:textId="77777777" w:rsidR="00F82608" w:rsidRPr="007E0D87" w:rsidRDefault="00F82608" w:rsidP="00470C41">
            <w:pPr>
              <w:pStyle w:val="TF-TEXTOQUADROCentralizado"/>
            </w:pPr>
          </w:p>
        </w:tc>
        <w:tc>
          <w:tcPr>
            <w:tcW w:w="275" w:type="dxa"/>
            <w:shd w:val="clear" w:color="auto" w:fill="auto"/>
          </w:tcPr>
          <w:p w14:paraId="0A0DAF30" w14:textId="77777777" w:rsidR="00F82608" w:rsidRPr="007E0D87" w:rsidRDefault="00F82608" w:rsidP="00470C41">
            <w:pPr>
              <w:pStyle w:val="TF-TEXTOQUADROCentralizado"/>
            </w:pPr>
          </w:p>
        </w:tc>
        <w:tc>
          <w:tcPr>
            <w:tcW w:w="275" w:type="dxa"/>
            <w:shd w:val="clear" w:color="auto" w:fill="auto"/>
          </w:tcPr>
          <w:p w14:paraId="4A0677C3" w14:textId="77777777" w:rsidR="00F82608" w:rsidRPr="007E0D87" w:rsidRDefault="00F82608" w:rsidP="00470C41">
            <w:pPr>
              <w:pStyle w:val="TF-TEXTOQUADROCentralizado"/>
            </w:pPr>
          </w:p>
        </w:tc>
        <w:tc>
          <w:tcPr>
            <w:tcW w:w="274" w:type="dxa"/>
            <w:shd w:val="clear" w:color="auto" w:fill="A5A5A5" w:themeFill="accent3"/>
          </w:tcPr>
          <w:p w14:paraId="752D5DEF" w14:textId="77777777" w:rsidR="00F82608" w:rsidRPr="007E0D87" w:rsidRDefault="00F82608" w:rsidP="00470C41">
            <w:pPr>
              <w:pStyle w:val="TF-TEXTOQUADROCentralizado"/>
            </w:pPr>
          </w:p>
        </w:tc>
        <w:tc>
          <w:tcPr>
            <w:tcW w:w="275" w:type="dxa"/>
            <w:shd w:val="clear" w:color="auto" w:fill="A5A5A5" w:themeFill="accent3"/>
          </w:tcPr>
          <w:p w14:paraId="6879A1D1" w14:textId="77777777" w:rsidR="00F82608" w:rsidRPr="007E0D87" w:rsidRDefault="00F82608" w:rsidP="00470C41">
            <w:pPr>
              <w:pStyle w:val="TF-TEXTOQUADROCentralizado"/>
            </w:pPr>
          </w:p>
        </w:tc>
        <w:tc>
          <w:tcPr>
            <w:tcW w:w="275" w:type="dxa"/>
            <w:shd w:val="clear" w:color="auto" w:fill="auto"/>
          </w:tcPr>
          <w:p w14:paraId="1D41C2D8" w14:textId="77777777" w:rsidR="00F82608" w:rsidRPr="007E0D87" w:rsidRDefault="00F82608" w:rsidP="00470C41">
            <w:pPr>
              <w:pStyle w:val="TF-TEXTOQUADROCentralizado"/>
            </w:pPr>
          </w:p>
        </w:tc>
      </w:tr>
      <w:tr w:rsidR="00F82608" w:rsidRPr="007E0D87" w14:paraId="5FB706AA" w14:textId="77777777" w:rsidTr="00B81760">
        <w:trPr>
          <w:jc w:val="center"/>
        </w:trPr>
        <w:tc>
          <w:tcPr>
            <w:tcW w:w="4673" w:type="dxa"/>
            <w:tcBorders>
              <w:left w:val="single" w:sz="4" w:space="0" w:color="auto"/>
            </w:tcBorders>
          </w:tcPr>
          <w:p w14:paraId="0C20BDDA" w14:textId="2A47C345" w:rsidR="00F82608" w:rsidRPr="00D82A2A" w:rsidRDefault="00F82608" w:rsidP="00470C41">
            <w:pPr>
              <w:pStyle w:val="TF-TEXTOQUADRO"/>
              <w:rPr>
                <w:highlight w:val="green"/>
              </w:rPr>
            </w:pPr>
            <w:r>
              <w:t>t</w:t>
            </w:r>
            <w:r w:rsidRPr="009B0D60">
              <w:t>estes</w:t>
            </w:r>
            <w:r>
              <w:t xml:space="preserve"> da aplicação web</w:t>
            </w:r>
          </w:p>
        </w:tc>
        <w:tc>
          <w:tcPr>
            <w:tcW w:w="274" w:type="dxa"/>
            <w:shd w:val="clear" w:color="auto" w:fill="auto"/>
          </w:tcPr>
          <w:p w14:paraId="51904921" w14:textId="77777777" w:rsidR="00F82608" w:rsidRPr="007E0D87" w:rsidRDefault="00F82608" w:rsidP="00470C41">
            <w:pPr>
              <w:pStyle w:val="TF-TEXTOQUADROCentralizado"/>
            </w:pPr>
          </w:p>
        </w:tc>
        <w:tc>
          <w:tcPr>
            <w:tcW w:w="275" w:type="dxa"/>
            <w:shd w:val="clear" w:color="auto" w:fill="auto"/>
          </w:tcPr>
          <w:p w14:paraId="275253D4" w14:textId="77777777" w:rsidR="00F82608" w:rsidRPr="007E0D87" w:rsidRDefault="00F82608" w:rsidP="00470C41">
            <w:pPr>
              <w:pStyle w:val="TF-TEXTOQUADROCentralizado"/>
            </w:pPr>
          </w:p>
        </w:tc>
        <w:tc>
          <w:tcPr>
            <w:tcW w:w="274" w:type="dxa"/>
            <w:shd w:val="clear" w:color="auto" w:fill="auto"/>
          </w:tcPr>
          <w:p w14:paraId="1C66A184" w14:textId="77777777" w:rsidR="00F82608" w:rsidRPr="007E0D87" w:rsidRDefault="00F82608" w:rsidP="00470C41">
            <w:pPr>
              <w:pStyle w:val="TF-TEXTOQUADROCentralizado"/>
            </w:pPr>
          </w:p>
        </w:tc>
        <w:tc>
          <w:tcPr>
            <w:tcW w:w="275" w:type="dxa"/>
            <w:shd w:val="clear" w:color="auto" w:fill="auto"/>
          </w:tcPr>
          <w:p w14:paraId="284F12F5" w14:textId="77777777" w:rsidR="00F82608" w:rsidRPr="007E0D87" w:rsidRDefault="00F82608" w:rsidP="00470C41">
            <w:pPr>
              <w:pStyle w:val="TF-TEXTOQUADROCentralizado"/>
            </w:pPr>
          </w:p>
        </w:tc>
        <w:tc>
          <w:tcPr>
            <w:tcW w:w="275" w:type="dxa"/>
            <w:shd w:val="clear" w:color="auto" w:fill="auto"/>
          </w:tcPr>
          <w:p w14:paraId="7C96F7D9" w14:textId="77777777" w:rsidR="00F82608" w:rsidRPr="007E0D87" w:rsidRDefault="00F82608" w:rsidP="00470C41">
            <w:pPr>
              <w:pStyle w:val="TF-TEXTOQUADROCentralizado"/>
            </w:pPr>
          </w:p>
        </w:tc>
        <w:tc>
          <w:tcPr>
            <w:tcW w:w="274" w:type="dxa"/>
            <w:shd w:val="clear" w:color="auto" w:fill="auto"/>
          </w:tcPr>
          <w:p w14:paraId="67746FAB" w14:textId="684F9EE9" w:rsidR="00F82608" w:rsidRPr="007E0D87" w:rsidRDefault="00F82608" w:rsidP="00470C41">
            <w:pPr>
              <w:pStyle w:val="TF-TEXTOQUADROCentralizado"/>
            </w:pPr>
          </w:p>
        </w:tc>
        <w:tc>
          <w:tcPr>
            <w:tcW w:w="275" w:type="dxa"/>
            <w:shd w:val="clear" w:color="auto" w:fill="auto"/>
          </w:tcPr>
          <w:p w14:paraId="5F1FFEE7" w14:textId="5FEECE7D" w:rsidR="00F82608" w:rsidRPr="007E0D87" w:rsidRDefault="00F82608" w:rsidP="00470C41">
            <w:pPr>
              <w:pStyle w:val="TF-TEXTOQUADROCentralizado"/>
            </w:pPr>
          </w:p>
        </w:tc>
        <w:tc>
          <w:tcPr>
            <w:tcW w:w="275" w:type="dxa"/>
            <w:shd w:val="clear" w:color="auto" w:fill="auto"/>
          </w:tcPr>
          <w:p w14:paraId="6982D249" w14:textId="77777777" w:rsidR="00F82608" w:rsidRPr="007E0D87" w:rsidRDefault="00F82608" w:rsidP="00470C41">
            <w:pPr>
              <w:pStyle w:val="TF-TEXTOQUADROCentralizado"/>
            </w:pPr>
          </w:p>
        </w:tc>
        <w:tc>
          <w:tcPr>
            <w:tcW w:w="274" w:type="dxa"/>
            <w:shd w:val="clear" w:color="auto" w:fill="auto"/>
          </w:tcPr>
          <w:p w14:paraId="5ACA29B6" w14:textId="77777777" w:rsidR="00F82608" w:rsidRPr="007E0D87" w:rsidRDefault="00F82608" w:rsidP="00470C41">
            <w:pPr>
              <w:pStyle w:val="TF-TEXTOQUADROCentralizado"/>
            </w:pPr>
          </w:p>
        </w:tc>
        <w:tc>
          <w:tcPr>
            <w:tcW w:w="275" w:type="dxa"/>
            <w:shd w:val="clear" w:color="auto" w:fill="auto"/>
          </w:tcPr>
          <w:p w14:paraId="18AF1A3D" w14:textId="77777777" w:rsidR="00F82608" w:rsidRPr="007E0D87" w:rsidRDefault="00F82608" w:rsidP="00470C41">
            <w:pPr>
              <w:pStyle w:val="TF-TEXTOQUADROCentralizado"/>
            </w:pPr>
          </w:p>
        </w:tc>
        <w:tc>
          <w:tcPr>
            <w:tcW w:w="274" w:type="dxa"/>
            <w:shd w:val="clear" w:color="auto" w:fill="auto"/>
          </w:tcPr>
          <w:p w14:paraId="108E57F3" w14:textId="77777777" w:rsidR="00F82608" w:rsidRPr="007E0D87" w:rsidRDefault="00F82608" w:rsidP="00470C41">
            <w:pPr>
              <w:pStyle w:val="TF-TEXTOQUADROCentralizado"/>
            </w:pPr>
          </w:p>
        </w:tc>
        <w:tc>
          <w:tcPr>
            <w:tcW w:w="275" w:type="dxa"/>
            <w:shd w:val="clear" w:color="auto" w:fill="auto"/>
          </w:tcPr>
          <w:p w14:paraId="3FD0CB30" w14:textId="77777777" w:rsidR="00F82608" w:rsidRPr="007E0D87" w:rsidRDefault="00F82608" w:rsidP="00470C41">
            <w:pPr>
              <w:pStyle w:val="TF-TEXTOQUADROCentralizado"/>
            </w:pPr>
          </w:p>
        </w:tc>
        <w:tc>
          <w:tcPr>
            <w:tcW w:w="275" w:type="dxa"/>
            <w:shd w:val="clear" w:color="auto" w:fill="auto"/>
          </w:tcPr>
          <w:p w14:paraId="480FB5F9" w14:textId="77777777" w:rsidR="00F82608" w:rsidRPr="007E0D87" w:rsidRDefault="00F82608" w:rsidP="00470C41">
            <w:pPr>
              <w:pStyle w:val="TF-TEXTOQUADROCentralizado"/>
            </w:pPr>
          </w:p>
        </w:tc>
        <w:tc>
          <w:tcPr>
            <w:tcW w:w="274" w:type="dxa"/>
            <w:shd w:val="clear" w:color="auto" w:fill="A5A5A5" w:themeFill="accent3"/>
          </w:tcPr>
          <w:p w14:paraId="1DC4DA84" w14:textId="77777777" w:rsidR="00F82608" w:rsidRPr="007E0D87" w:rsidRDefault="00F82608" w:rsidP="00470C41">
            <w:pPr>
              <w:pStyle w:val="TF-TEXTOQUADROCentralizado"/>
            </w:pPr>
          </w:p>
        </w:tc>
        <w:tc>
          <w:tcPr>
            <w:tcW w:w="275" w:type="dxa"/>
            <w:shd w:val="clear" w:color="auto" w:fill="A5A5A5" w:themeFill="accent3"/>
          </w:tcPr>
          <w:p w14:paraId="23FFB141" w14:textId="77777777" w:rsidR="00F82608" w:rsidRPr="007E0D87" w:rsidRDefault="00F82608" w:rsidP="00470C41">
            <w:pPr>
              <w:pStyle w:val="TF-TEXTOQUADROCentralizado"/>
            </w:pPr>
          </w:p>
        </w:tc>
        <w:tc>
          <w:tcPr>
            <w:tcW w:w="275" w:type="dxa"/>
            <w:shd w:val="clear" w:color="auto" w:fill="A5A5A5" w:themeFill="accent3"/>
          </w:tcPr>
          <w:p w14:paraId="233FC00A" w14:textId="77777777" w:rsidR="00F82608" w:rsidRPr="007E0D87" w:rsidRDefault="00F82608" w:rsidP="00470C41">
            <w:pPr>
              <w:pStyle w:val="TF-TEXTOQUADROCentralizado"/>
            </w:pPr>
          </w:p>
        </w:tc>
      </w:tr>
    </w:tbl>
    <w:p w14:paraId="099E11F6" w14:textId="77777777" w:rsidR="00FC4A9F" w:rsidRDefault="00FC4A9F" w:rsidP="00FC4A9F">
      <w:pPr>
        <w:pStyle w:val="TF-FONTE"/>
      </w:pPr>
      <w:r>
        <w:t>Fonte: elaborado pelo autor.</w:t>
      </w:r>
    </w:p>
    <w:p w14:paraId="5847A9F6" w14:textId="5ED4A524" w:rsidR="0037046F" w:rsidRDefault="0037046F" w:rsidP="00431CC7">
      <w:pPr>
        <w:pStyle w:val="Ttulo1"/>
      </w:pPr>
      <w:r>
        <w:t>REVISÃO BIBLIOGRÁFICA</w:t>
      </w:r>
    </w:p>
    <w:p w14:paraId="170F00BE" w14:textId="216D666E" w:rsidR="008A629B" w:rsidRDefault="008A629B" w:rsidP="0037046F">
      <w:pPr>
        <w:pStyle w:val="TF-TEXTO"/>
      </w:pPr>
      <w:r w:rsidRPr="009453EF">
        <w:t>Este capítulo descreve brevemente sobre os assuntos que fundamentarão o estudo a ser</w:t>
      </w:r>
      <w:r w:rsidRPr="009453EF">
        <w:br/>
        <w:t xml:space="preserve">realizado: </w:t>
      </w:r>
      <w:r w:rsidR="00BA53D1">
        <w:t>detecção de objetos</w:t>
      </w:r>
      <w:r w:rsidR="0053686A">
        <w:t xml:space="preserve"> e rastreamento de objetos</w:t>
      </w:r>
      <w:r>
        <w:t xml:space="preserve">. </w:t>
      </w:r>
    </w:p>
    <w:p w14:paraId="4BA51873" w14:textId="0D74588D" w:rsidR="00AB7AD5" w:rsidRDefault="00AB7AD5" w:rsidP="0037046F">
      <w:pPr>
        <w:pStyle w:val="TF-TEXTO"/>
      </w:pPr>
      <w:proofErr w:type="spellStart"/>
      <w:r w:rsidRPr="00AB7AD5">
        <w:t>Brownlee</w:t>
      </w:r>
      <w:proofErr w:type="spellEnd"/>
      <w:r w:rsidR="00BA53D1">
        <w:t xml:space="preserve"> </w:t>
      </w:r>
      <w:r w:rsidR="0082493A">
        <w:t>(2019)</w:t>
      </w:r>
      <w:r w:rsidRPr="00AB7AD5">
        <w:t xml:space="preserve"> descreve detecção de objetos, como a tarefa conjunta de encontrar em uma dada imagem um objeto, desenhar uma caixa delimitadora ao seu redor e classificar o objeto </w:t>
      </w:r>
      <w:r>
        <w:t>em uma determinada categoria</w:t>
      </w:r>
      <w:r w:rsidRPr="00AB7AD5">
        <w:t>.</w:t>
      </w:r>
      <w:r w:rsidR="00426233">
        <w:t xml:space="preserve"> Segundo o autor, e</w:t>
      </w:r>
      <w:r>
        <w:t>ssa tarefa</w:t>
      </w:r>
      <w:r w:rsidR="00426233">
        <w:t xml:space="preserve"> é</w:t>
      </w:r>
      <w:r>
        <w:t xml:space="preserve"> geralmente</w:t>
      </w:r>
      <w:r w:rsidR="00426233">
        <w:t xml:space="preserve"> </w:t>
      </w:r>
      <w:r>
        <w:t xml:space="preserve">realizada por algoritmos baseados em </w:t>
      </w:r>
      <w:del w:id="95" w:author="Andreza Sartori" w:date="2020-10-29T10:30:00Z">
        <w:r w:rsidDel="002E5D7A">
          <w:delText xml:space="preserve">redes </w:delText>
        </w:r>
      </w:del>
      <w:ins w:id="96" w:author="Andreza Sartori" w:date="2020-10-29T10:30:00Z">
        <w:r w:rsidR="002E5D7A">
          <w:t xml:space="preserve">Redes </w:t>
        </w:r>
      </w:ins>
      <w:del w:id="97" w:author="Andreza Sartori" w:date="2020-10-29T10:30:00Z">
        <w:r w:rsidDel="002E5D7A">
          <w:delText xml:space="preserve">neurais </w:delText>
        </w:r>
      </w:del>
      <w:ins w:id="98" w:author="Andreza Sartori" w:date="2020-10-29T10:30:00Z">
        <w:r w:rsidR="002E5D7A">
          <w:t xml:space="preserve">Neurais </w:t>
        </w:r>
      </w:ins>
      <w:del w:id="99" w:author="Andreza Sartori" w:date="2020-10-29T10:30:00Z">
        <w:r w:rsidDel="002E5D7A">
          <w:delText>conv</w:delText>
        </w:r>
        <w:r w:rsidR="00426233" w:rsidDel="002E5D7A">
          <w:delText>o</w:delText>
        </w:r>
        <w:r w:rsidDel="002E5D7A">
          <w:delText>l</w:delText>
        </w:r>
        <w:r w:rsidR="00426233" w:rsidDel="002E5D7A">
          <w:delText>uc</w:delText>
        </w:r>
        <w:r w:rsidDel="002E5D7A">
          <w:delText xml:space="preserve">ionais </w:delText>
        </w:r>
      </w:del>
      <w:ins w:id="100" w:author="Andreza Sartori" w:date="2020-10-29T10:30:00Z">
        <w:r w:rsidR="002E5D7A">
          <w:t xml:space="preserve">Convolucionais </w:t>
        </w:r>
      </w:ins>
      <w:r>
        <w:t>(</w:t>
      </w:r>
      <w:commentRangeStart w:id="101"/>
      <w:r>
        <w:t>CNN</w:t>
      </w:r>
      <w:commentRangeEnd w:id="101"/>
      <w:r w:rsidR="002E5D7A">
        <w:rPr>
          <w:rStyle w:val="Refdecomentrio"/>
        </w:rPr>
        <w:commentReference w:id="101"/>
      </w:r>
      <w:r>
        <w:t>), como o R-CNN, Fast R-CNN</w:t>
      </w:r>
      <w:r w:rsidR="00431CC7">
        <w:t xml:space="preserve"> e </w:t>
      </w:r>
      <w:proofErr w:type="spellStart"/>
      <w:r>
        <w:t>Faster</w:t>
      </w:r>
      <w:proofErr w:type="spellEnd"/>
      <w:r>
        <w:t xml:space="preserve"> R-CN</w:t>
      </w:r>
      <w:r w:rsidR="00431CC7">
        <w:t xml:space="preserve">N.  </w:t>
      </w:r>
      <w:r w:rsidR="001F0912">
        <w:t>Mas, também</w:t>
      </w:r>
      <w:r w:rsidR="00431CC7">
        <w:t xml:space="preserve"> pode ser desempenhada por algoritmo</w:t>
      </w:r>
      <w:r w:rsidR="00E13BCF">
        <w:t>s</w:t>
      </w:r>
      <w:r w:rsidR="00431CC7">
        <w:t xml:space="preserve"> da família YOLO, que embora seja menos preciso que algoritmos como o </w:t>
      </w:r>
      <w:proofErr w:type="spellStart"/>
      <w:r w:rsidR="00431CC7">
        <w:t>Faster</w:t>
      </w:r>
      <w:proofErr w:type="spellEnd"/>
      <w:r w:rsidR="00431CC7">
        <w:t xml:space="preserve"> R-CNN, possui uma performance muito alta, conseguindo fazer a detecção de 45 quadros por segundo.</w:t>
      </w:r>
    </w:p>
    <w:p w14:paraId="508C8DBB" w14:textId="29293440" w:rsidR="00AE405E" w:rsidRDefault="00455339" w:rsidP="0037046F">
      <w:pPr>
        <w:pStyle w:val="TF-TEXTO"/>
      </w:pPr>
      <w:r>
        <w:t xml:space="preserve">De acordo com </w:t>
      </w:r>
      <w:proofErr w:type="spellStart"/>
      <w:r>
        <w:t>Shah</w:t>
      </w:r>
      <w:proofErr w:type="spellEnd"/>
      <w:r w:rsidR="00EF219D">
        <w:t xml:space="preserve"> </w:t>
      </w:r>
      <w:r w:rsidR="0082493A">
        <w:t>(2020)</w:t>
      </w:r>
      <w:r>
        <w:t xml:space="preserve">, o rastreamento de objetos </w:t>
      </w:r>
      <w:r w:rsidR="008D647D">
        <w:t xml:space="preserve">significa estimar a posição de um objeto em uma cena </w:t>
      </w:r>
      <w:r w:rsidR="005B2D48">
        <w:t xml:space="preserve">de acordo como informações anteriores. </w:t>
      </w:r>
      <w:r w:rsidR="002F0930">
        <w:t>Em um nível de abstração alto, existem principalmente dois tipo</w:t>
      </w:r>
      <w:r w:rsidR="00FA1A82">
        <w:t>s</w:t>
      </w:r>
      <w:r w:rsidR="002F0930">
        <w:t xml:space="preserve"> de rastreamento de objetos, </w:t>
      </w:r>
      <w:r w:rsidR="00CA2441" w:rsidRPr="00CA2441">
        <w:rPr>
          <w:i/>
          <w:iCs/>
        </w:rPr>
        <w:t xml:space="preserve">Single </w:t>
      </w:r>
      <w:proofErr w:type="spellStart"/>
      <w:r w:rsidR="00CA2441" w:rsidRPr="00CA2441">
        <w:rPr>
          <w:i/>
          <w:iCs/>
        </w:rPr>
        <w:t>Object</w:t>
      </w:r>
      <w:proofErr w:type="spellEnd"/>
      <w:r w:rsidR="00CA2441" w:rsidRPr="00CA2441">
        <w:rPr>
          <w:i/>
          <w:iCs/>
        </w:rPr>
        <w:t xml:space="preserve"> Tracking</w:t>
      </w:r>
      <w:r w:rsidR="0053686A">
        <w:t xml:space="preserve"> (SOT)</w:t>
      </w:r>
      <w:r w:rsidR="00CA2441">
        <w:t xml:space="preserve"> e </w:t>
      </w:r>
      <w:proofErr w:type="spellStart"/>
      <w:r w:rsidR="00CA2441" w:rsidRPr="00CA2441">
        <w:rPr>
          <w:i/>
          <w:iCs/>
        </w:rPr>
        <w:t>Multi</w:t>
      </w:r>
      <w:proofErr w:type="spellEnd"/>
      <w:r w:rsidR="00CA2441" w:rsidRPr="00CA2441">
        <w:rPr>
          <w:i/>
          <w:iCs/>
        </w:rPr>
        <w:t xml:space="preserve"> </w:t>
      </w:r>
      <w:proofErr w:type="spellStart"/>
      <w:r w:rsidR="00CA2441" w:rsidRPr="00CA2441">
        <w:rPr>
          <w:i/>
          <w:iCs/>
        </w:rPr>
        <w:t>Object</w:t>
      </w:r>
      <w:proofErr w:type="spellEnd"/>
      <w:r w:rsidR="00CA2441" w:rsidRPr="00CA2441">
        <w:rPr>
          <w:i/>
          <w:iCs/>
        </w:rPr>
        <w:t xml:space="preserve"> Tracking</w:t>
      </w:r>
      <w:r w:rsidR="0053686A">
        <w:t xml:space="preserve"> (MOT)</w:t>
      </w:r>
      <w:r w:rsidR="00CA2441">
        <w:t>.</w:t>
      </w:r>
      <w:r w:rsidR="00A24039">
        <w:t xml:space="preserve"> SOT se refere a algoritmos que visam detectar e rastrear um único objeto em </w:t>
      </w:r>
      <w:r w:rsidR="00A9029C">
        <w:t>uma cena</w:t>
      </w:r>
      <w:r w:rsidR="00A24039">
        <w:t xml:space="preserve"> ao longo do tempo, enquanto MOT </w:t>
      </w:r>
      <w:r w:rsidR="00214397">
        <w:t>é o ato de detectar em uma cena um ou mais objetos, de uma ou mais categorias e rastreá-los ao longo do tempo.</w:t>
      </w:r>
    </w:p>
    <w:p w14:paraId="6BD54095" w14:textId="77777777" w:rsidR="00451B94" w:rsidRPr="00974C96" w:rsidRDefault="00451B94" w:rsidP="00F83A19">
      <w:pPr>
        <w:pStyle w:val="TF-refernciasbibliogrficasTTULO"/>
        <w:rPr>
          <w:lang w:val="en-US"/>
        </w:rPr>
      </w:pPr>
      <w:bookmarkStart w:id="102" w:name="_Toc351015602"/>
      <w:bookmarkEnd w:id="74"/>
      <w:bookmarkEnd w:id="75"/>
      <w:bookmarkEnd w:id="76"/>
      <w:bookmarkEnd w:id="77"/>
      <w:bookmarkEnd w:id="78"/>
      <w:bookmarkEnd w:id="79"/>
      <w:bookmarkEnd w:id="80"/>
      <w:r w:rsidRPr="00974C96">
        <w:rPr>
          <w:lang w:val="en-US"/>
        </w:rPr>
        <w:t>Referências</w:t>
      </w:r>
      <w:bookmarkEnd w:id="102"/>
    </w:p>
    <w:p w14:paraId="2EABCAE2" w14:textId="15F017C4" w:rsidR="007D29AE" w:rsidRDefault="00561B87" w:rsidP="0082493A">
      <w:pPr>
        <w:pStyle w:val="TF-REFERNCIASITEM0"/>
        <w:rPr>
          <w:lang w:val="en-US"/>
        </w:rPr>
      </w:pPr>
      <w:r w:rsidRPr="00974C96">
        <w:rPr>
          <w:lang w:val="en-US"/>
        </w:rPr>
        <w:t>BERTONI, L.; KREISS, S.; ALAHI, A.;</w:t>
      </w:r>
      <w:r w:rsidRPr="00BC2AC5">
        <w:rPr>
          <w:lang w:val="en-US"/>
        </w:rPr>
        <w:t xml:space="preserve"> </w:t>
      </w:r>
      <w:proofErr w:type="spellStart"/>
      <w:r w:rsidRPr="00974C96">
        <w:rPr>
          <w:b/>
          <w:bCs/>
          <w:lang w:val="en-US"/>
        </w:rPr>
        <w:t>Monoloco</w:t>
      </w:r>
      <w:proofErr w:type="spellEnd"/>
      <w:r w:rsidRPr="00974C96">
        <w:rPr>
          <w:b/>
          <w:bCs/>
          <w:lang w:val="en-US"/>
        </w:rPr>
        <w:t>: Monocular 3d pedestrian localization and uncertainty estimation</w:t>
      </w:r>
      <w:r>
        <w:rPr>
          <w:lang w:val="en-US"/>
        </w:rPr>
        <w:t>.</w:t>
      </w:r>
      <w:r w:rsidRPr="00974C96">
        <w:rPr>
          <w:lang w:val="en-US"/>
        </w:rPr>
        <w:t xml:space="preserve"> </w:t>
      </w:r>
      <w:r w:rsidR="00B27453" w:rsidRPr="00974C96">
        <w:rPr>
          <w:lang w:val="en-US"/>
        </w:rPr>
        <w:t>In: IEEE/CVF International Conference on Computer Vision (ICCV</w:t>
      </w:r>
      <w:r w:rsidR="007D29AE" w:rsidRPr="00974C96">
        <w:rPr>
          <w:lang w:val="en-US"/>
        </w:rPr>
        <w:t>)</w:t>
      </w:r>
      <w:r w:rsidR="007D29AE">
        <w:rPr>
          <w:lang w:val="en-US"/>
        </w:rPr>
        <w:t xml:space="preserve">, 2019, </w:t>
      </w:r>
      <w:r w:rsidR="007D29AE" w:rsidRPr="007D29AE">
        <w:rPr>
          <w:lang w:val="en-US"/>
        </w:rPr>
        <w:t>Seoul</w:t>
      </w:r>
      <w:r w:rsidR="007D29AE">
        <w:rPr>
          <w:lang w:val="en-US"/>
        </w:rPr>
        <w:t xml:space="preserve">. </w:t>
      </w:r>
      <w:r w:rsidR="007D29AE">
        <w:rPr>
          <w:b/>
          <w:lang w:val="en-US"/>
        </w:rPr>
        <w:t>Proceedings…</w:t>
      </w:r>
      <w:r w:rsidR="007D29AE">
        <w:rPr>
          <w:lang w:val="en-US"/>
        </w:rPr>
        <w:t xml:space="preserve"> </w:t>
      </w:r>
      <w:r w:rsidR="007D29AE" w:rsidRPr="007D29AE">
        <w:rPr>
          <w:lang w:val="en-US"/>
        </w:rPr>
        <w:t>Seoul</w:t>
      </w:r>
      <w:r w:rsidR="007D29AE">
        <w:rPr>
          <w:lang w:val="en-US"/>
        </w:rPr>
        <w:t xml:space="preserve">: </w:t>
      </w:r>
      <w:r w:rsidR="007D29AE" w:rsidRPr="00974C96">
        <w:rPr>
          <w:lang w:val="en-US"/>
        </w:rPr>
        <w:t>IEEE</w:t>
      </w:r>
      <w:r w:rsidR="007D29AE">
        <w:rPr>
          <w:lang w:val="en-US"/>
        </w:rPr>
        <w:t>, 2019. p. 6861-6871.</w:t>
      </w:r>
    </w:p>
    <w:p w14:paraId="63E145F5" w14:textId="2FF3C03B" w:rsidR="0082493A" w:rsidRPr="00974C96" w:rsidRDefault="0082493A" w:rsidP="0082493A">
      <w:pPr>
        <w:pStyle w:val="TF-REFERNCIASITEM0"/>
        <w:rPr>
          <w:lang w:val="en-US"/>
        </w:rPr>
      </w:pPr>
      <w:r w:rsidRPr="00974C96">
        <w:rPr>
          <w:lang w:val="en-US"/>
        </w:rPr>
        <w:t xml:space="preserve">BROWNLEE, Jason. </w:t>
      </w:r>
      <w:r w:rsidRPr="00974C96">
        <w:rPr>
          <w:b/>
          <w:bCs/>
          <w:lang w:val="en-US"/>
        </w:rPr>
        <w:t xml:space="preserve">A Gentle Introduction to Object Recognition </w:t>
      </w:r>
      <w:proofErr w:type="gramStart"/>
      <w:r w:rsidRPr="00974C96">
        <w:rPr>
          <w:b/>
          <w:bCs/>
          <w:lang w:val="en-US"/>
        </w:rPr>
        <w:t>With</w:t>
      </w:r>
      <w:proofErr w:type="gramEnd"/>
      <w:r w:rsidRPr="00974C96">
        <w:rPr>
          <w:b/>
          <w:bCs/>
          <w:lang w:val="en-US"/>
        </w:rPr>
        <w:t xml:space="preserve"> Deep Learning</w:t>
      </w:r>
      <w:r w:rsidRPr="00974C96">
        <w:rPr>
          <w:lang w:val="en-US"/>
        </w:rPr>
        <w:t xml:space="preserve">. </w:t>
      </w:r>
      <w:r w:rsidRPr="003F1EB1">
        <w:t>[S.I.]</w:t>
      </w:r>
      <w:r>
        <w:t>,</w:t>
      </w:r>
      <w:r>
        <w:rPr>
          <w:b/>
          <w:bCs/>
        </w:rPr>
        <w:t xml:space="preserve"> </w:t>
      </w:r>
      <w:r>
        <w:t xml:space="preserve">[2019]. Disponível em </w:t>
      </w:r>
      <w:r w:rsidR="00075154">
        <w:t>&lt;</w:t>
      </w:r>
      <w:r w:rsidRPr="001106AE">
        <w:rPr>
          <w:noProof/>
        </w:rPr>
        <w:t>https://machinelearningmastery.com/object-recognition-with-deep-learning/</w:t>
      </w:r>
      <w:r w:rsidR="00075154">
        <w:rPr>
          <w:noProof/>
        </w:rPr>
        <w:t>&gt;</w:t>
      </w:r>
      <w:r>
        <w:t xml:space="preserve">.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02 out. 2020.</w:t>
      </w:r>
    </w:p>
    <w:p w14:paraId="35226968" w14:textId="21D8BC51" w:rsidR="00C64C69" w:rsidRPr="00974C96" w:rsidRDefault="00C64C69" w:rsidP="0082493A">
      <w:pPr>
        <w:pStyle w:val="TF-REFERNCIASITEM0"/>
        <w:rPr>
          <w:lang w:val="en-US"/>
        </w:rPr>
      </w:pPr>
      <w:r w:rsidRPr="00D26167">
        <w:rPr>
          <w:lang w:val="en-US"/>
        </w:rPr>
        <w:t>EADICICCO</w:t>
      </w:r>
      <w:r>
        <w:rPr>
          <w:lang w:val="en-US"/>
        </w:rPr>
        <w:t>, Lisa.</w:t>
      </w:r>
      <w:r w:rsidRPr="00D26167">
        <w:rPr>
          <w:b/>
          <w:bCs/>
          <w:lang w:val="en-US"/>
        </w:rPr>
        <w:t xml:space="preserve"> Smart AI-powered cameras that can tell how close you are to other people may be the answer to maintaining social distancing as the US reopens</w:t>
      </w:r>
      <w:r w:rsidRPr="00D26167">
        <w:rPr>
          <w:lang w:val="en-US"/>
        </w:rPr>
        <w:t>.</w:t>
      </w:r>
      <w:r w:rsidRPr="00974C96">
        <w:rPr>
          <w:lang w:val="en-US"/>
        </w:rPr>
        <w:t xml:space="preserve"> </w:t>
      </w:r>
      <w:r w:rsidRPr="003F1EB1">
        <w:t>[S.I.]</w:t>
      </w:r>
      <w:r>
        <w:t>, [2020]. Disponível em &lt;</w:t>
      </w:r>
      <w:r w:rsidRPr="00D26167">
        <w:t>https://www.businessinsider.com/ai-surveillance-cameras-used-for-social-distancing-coronavirus-us-reopening-2020-6</w:t>
      </w:r>
      <w:r>
        <w:t xml:space="preserve">&gt;.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12 out. 2020.</w:t>
      </w:r>
    </w:p>
    <w:p w14:paraId="6BD21F4A" w14:textId="3BB9F451" w:rsidR="00561B87" w:rsidRDefault="00561B87" w:rsidP="0082493A">
      <w:pPr>
        <w:pStyle w:val="TF-REFERNCIASITEM0"/>
        <w:rPr>
          <w:lang w:val="en-US"/>
        </w:rPr>
      </w:pPr>
      <w:r w:rsidRPr="00974C96">
        <w:rPr>
          <w:lang w:val="en-US"/>
        </w:rPr>
        <w:t>GODARD, C.; AODHA, O. M.; BROSTOW, G. J.; Unsupervised monocular depth estimation with left-right consistency</w:t>
      </w:r>
      <w:r>
        <w:rPr>
          <w:lang w:val="en-US"/>
        </w:rPr>
        <w:t xml:space="preserve">. In: </w:t>
      </w:r>
      <w:commentRangeStart w:id="103"/>
      <w:r w:rsidRPr="00974C96">
        <w:rPr>
          <w:lang w:val="en-US"/>
        </w:rPr>
        <w:t>CONFERENCE ON COMPUTER VISION AND PATTERN RECOGNITION</w:t>
      </w:r>
      <w:r w:rsidR="00B27453" w:rsidRPr="00974C96">
        <w:rPr>
          <w:lang w:val="en-US"/>
        </w:rPr>
        <w:t xml:space="preserve"> </w:t>
      </w:r>
      <w:commentRangeEnd w:id="103"/>
      <w:r w:rsidR="00564ED2">
        <w:rPr>
          <w:rStyle w:val="Refdecomentrio"/>
        </w:rPr>
        <w:commentReference w:id="103"/>
      </w:r>
      <w:r w:rsidR="00B27453" w:rsidRPr="00974C96">
        <w:rPr>
          <w:lang w:val="en-US"/>
        </w:rPr>
        <w:t>(CVPR)</w:t>
      </w:r>
      <w:r>
        <w:rPr>
          <w:lang w:val="en-US"/>
        </w:rPr>
        <w:t xml:space="preserve">, 2017, Honolulu. </w:t>
      </w:r>
      <w:r>
        <w:rPr>
          <w:b/>
          <w:lang w:val="en-US"/>
        </w:rPr>
        <w:t>Proceedings…</w:t>
      </w:r>
      <w:r>
        <w:rPr>
          <w:lang w:val="en-US"/>
        </w:rPr>
        <w:t xml:space="preserve"> Honolulu: </w:t>
      </w:r>
      <w:r w:rsidRPr="00974C96">
        <w:rPr>
          <w:lang w:val="en-US"/>
        </w:rPr>
        <w:t>IEEE</w:t>
      </w:r>
      <w:r>
        <w:rPr>
          <w:lang w:val="en-US"/>
        </w:rPr>
        <w:t>, 2017</w:t>
      </w:r>
      <w:r w:rsidR="00B27453">
        <w:rPr>
          <w:lang w:val="en-US"/>
        </w:rPr>
        <w:t>. p. 270-279.</w:t>
      </w:r>
    </w:p>
    <w:p w14:paraId="28A1224D" w14:textId="334A0EA6" w:rsidR="00243B70" w:rsidRPr="00974C96" w:rsidRDefault="00C46AF4" w:rsidP="00C46AF4">
      <w:pPr>
        <w:pStyle w:val="TF-REFERNCIASITEM0"/>
        <w:rPr>
          <w:lang w:val="en-US"/>
        </w:rPr>
      </w:pPr>
      <w:r w:rsidRPr="00974C96">
        <w:rPr>
          <w:lang w:val="en-US"/>
        </w:rPr>
        <w:t xml:space="preserve">GODIN, </w:t>
      </w:r>
      <w:proofErr w:type="spellStart"/>
      <w:r w:rsidRPr="00974C96">
        <w:rPr>
          <w:lang w:val="en-US"/>
        </w:rPr>
        <w:t>Mélissa</w:t>
      </w:r>
      <w:proofErr w:type="spellEnd"/>
      <w:r w:rsidRPr="00974C96">
        <w:rPr>
          <w:lang w:val="en-US"/>
        </w:rPr>
        <w:t xml:space="preserve">. </w:t>
      </w:r>
      <w:r w:rsidRPr="00974C96">
        <w:rPr>
          <w:b/>
          <w:bCs/>
          <w:lang w:val="en-US"/>
        </w:rPr>
        <w:t xml:space="preserve">These European Countries Are Slowly Lifting Coronavirus Lockdowns. Here's What That Looks Like. </w:t>
      </w:r>
      <w:r w:rsidRPr="00974C96">
        <w:rPr>
          <w:lang w:val="en-US"/>
        </w:rPr>
        <w:t xml:space="preserve">[S.I.], [2020]. </w:t>
      </w:r>
      <w:proofErr w:type="spellStart"/>
      <w:r w:rsidRPr="00974C96">
        <w:rPr>
          <w:lang w:val="en-US"/>
        </w:rPr>
        <w:t>Disponível</w:t>
      </w:r>
      <w:proofErr w:type="spellEnd"/>
      <w:r w:rsidRPr="00974C96">
        <w:rPr>
          <w:lang w:val="en-US"/>
        </w:rPr>
        <w:t xml:space="preserve"> </w:t>
      </w:r>
      <w:proofErr w:type="spellStart"/>
      <w:r w:rsidRPr="00974C96">
        <w:rPr>
          <w:lang w:val="en-US"/>
        </w:rPr>
        <w:t>em</w:t>
      </w:r>
      <w:proofErr w:type="spellEnd"/>
      <w:r w:rsidRPr="00974C96">
        <w:rPr>
          <w:lang w:val="en-US"/>
        </w:rPr>
        <w:t xml:space="preserve"> &lt; https://time.com/5822470/countries-lifting-coronavirus-restrictions-europe/&gt;.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12 out. 2020.</w:t>
      </w:r>
    </w:p>
    <w:p w14:paraId="52E4B1C4" w14:textId="6C0A6CCC" w:rsidR="00075154" w:rsidRDefault="00075154" w:rsidP="00075154">
      <w:pPr>
        <w:pStyle w:val="TF-REFERNCIASITEM0"/>
      </w:pPr>
      <w:r w:rsidRPr="00974C96">
        <w:rPr>
          <w:lang w:val="en-US"/>
        </w:rPr>
        <w:t xml:space="preserve">MUSAV, </w:t>
      </w:r>
      <w:proofErr w:type="spellStart"/>
      <w:r w:rsidRPr="00974C96">
        <w:rPr>
          <w:lang w:val="en-US"/>
        </w:rPr>
        <w:t>Aibek</w:t>
      </w:r>
      <w:proofErr w:type="spellEnd"/>
      <w:r w:rsidRPr="00974C96">
        <w:rPr>
          <w:lang w:val="en-US"/>
        </w:rPr>
        <w:t xml:space="preserve"> </w:t>
      </w:r>
      <w:r w:rsidR="00EA3729" w:rsidRPr="00974C96">
        <w:rPr>
          <w:i/>
          <w:lang w:val="en-US"/>
        </w:rPr>
        <w:t>et al.</w:t>
      </w:r>
      <w:r w:rsidRPr="00974C96">
        <w:rPr>
          <w:lang w:val="en-US"/>
        </w:rPr>
        <w:t xml:space="preserve"> </w:t>
      </w:r>
      <w:r w:rsidRPr="00974C96">
        <w:rPr>
          <w:b/>
          <w:bCs/>
          <w:lang w:val="en-US"/>
        </w:rPr>
        <w:t>Towards in-store multi-person tracking using head detection and track heatmaps</w:t>
      </w:r>
      <w:r w:rsidRPr="00974C96">
        <w:rPr>
          <w:lang w:val="en-US"/>
        </w:rPr>
        <w:t>.</w:t>
      </w:r>
      <w:r w:rsidRPr="00974C96">
        <w:rPr>
          <w:b/>
          <w:bCs/>
          <w:lang w:val="en-US"/>
        </w:rPr>
        <w:t xml:space="preserve"> </w:t>
      </w:r>
      <w:r w:rsidRPr="003F1EB1">
        <w:t>[S.I.]</w:t>
      </w:r>
      <w:r>
        <w:t>,</w:t>
      </w:r>
      <w:r w:rsidRPr="4363616E">
        <w:rPr>
          <w:b/>
          <w:bCs/>
        </w:rPr>
        <w:t xml:space="preserve"> </w:t>
      </w:r>
      <w:r>
        <w:t>[202</w:t>
      </w:r>
      <w:r w:rsidRPr="001106AE">
        <w:t>0</w:t>
      </w:r>
      <w:r>
        <w:t>]. Disponível em &lt;</w:t>
      </w:r>
      <w:r w:rsidRPr="001106AE">
        <w:rPr>
          <w:noProof/>
        </w:rPr>
        <w:t>https://www.researchgate.net/publication/341477855_Towards_in-store_multi-person_tracking_using_head_detection_and_track_heatmaps</w:t>
      </w:r>
      <w:r>
        <w:rPr>
          <w:noProof/>
        </w:rPr>
        <w:t>&gt;</w:t>
      </w:r>
      <w:r>
        <w:t>. Acesso em: 30 set. 2020.</w:t>
      </w:r>
    </w:p>
    <w:p w14:paraId="07FFED5E" w14:textId="2E138349" w:rsidR="00643EF7" w:rsidRDefault="00643EF7" w:rsidP="00643EF7">
      <w:pPr>
        <w:pStyle w:val="TF-REFERNCIASITEM0"/>
        <w:rPr>
          <w:sz w:val="24"/>
          <w:lang w:val="en-US"/>
        </w:rPr>
      </w:pPr>
      <w:r>
        <w:t xml:space="preserve">ORGANIZAÇÃO MUNDIAL DA SAÚDE. </w:t>
      </w:r>
      <w:proofErr w:type="spellStart"/>
      <w:r w:rsidRPr="00643EF7">
        <w:rPr>
          <w:b/>
          <w:bCs/>
        </w:rPr>
        <w:t>Coronavirus</w:t>
      </w:r>
      <w:proofErr w:type="spellEnd"/>
      <w:r w:rsidRPr="00643EF7">
        <w:rPr>
          <w:b/>
          <w:bCs/>
        </w:rPr>
        <w:t xml:space="preserve"> </w:t>
      </w:r>
      <w:proofErr w:type="spellStart"/>
      <w:r w:rsidRPr="00643EF7">
        <w:rPr>
          <w:b/>
          <w:bCs/>
        </w:rPr>
        <w:t>disease</w:t>
      </w:r>
      <w:proofErr w:type="spellEnd"/>
      <w:r w:rsidRPr="00643EF7">
        <w:rPr>
          <w:b/>
          <w:bCs/>
        </w:rPr>
        <w:t xml:space="preserve"> (COVID-19) </w:t>
      </w:r>
      <w:proofErr w:type="spellStart"/>
      <w:r w:rsidRPr="00643EF7">
        <w:rPr>
          <w:b/>
          <w:bCs/>
        </w:rPr>
        <w:t>advice</w:t>
      </w:r>
      <w:proofErr w:type="spellEnd"/>
      <w:r w:rsidRPr="00643EF7">
        <w:rPr>
          <w:b/>
          <w:bCs/>
        </w:rPr>
        <w:t xml:space="preserve"> for </w:t>
      </w:r>
      <w:proofErr w:type="spellStart"/>
      <w:r w:rsidRPr="00643EF7">
        <w:rPr>
          <w:b/>
          <w:bCs/>
        </w:rPr>
        <w:t>the</w:t>
      </w:r>
      <w:proofErr w:type="spellEnd"/>
      <w:r w:rsidRPr="00643EF7">
        <w:rPr>
          <w:b/>
          <w:bCs/>
        </w:rPr>
        <w:t xml:space="preserve"> public</w:t>
      </w:r>
      <w:r w:rsidRPr="00643EF7">
        <w:t>. [</w:t>
      </w:r>
      <w:proofErr w:type="spellStart"/>
      <w:r w:rsidRPr="00643EF7">
        <w:t>S.l</w:t>
      </w:r>
      <w:proofErr w:type="spellEnd"/>
      <w:r w:rsidRPr="00643EF7">
        <w:t>.]</w:t>
      </w:r>
      <w:r>
        <w:t>,</w:t>
      </w:r>
      <w:r w:rsidRPr="00643EF7">
        <w:t xml:space="preserve"> 2020.</w:t>
      </w:r>
      <w:r>
        <w:t xml:space="preserve"> Disponível em: &lt;</w:t>
      </w:r>
      <w:r w:rsidRPr="00643EF7">
        <w:t xml:space="preserve"> https://www.who.int/emergencies/diseases/novel-coronavirus-2019/advice-for-public</w:t>
      </w:r>
      <w:r w:rsidRPr="002D3BF4">
        <w:rPr>
          <w:color w:val="000000"/>
        </w:rPr>
        <w:t>&gt;.</w:t>
      </w:r>
      <w:r>
        <w:t xml:space="preserve">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03 out. 2020.</w:t>
      </w:r>
    </w:p>
    <w:p w14:paraId="4B3886DA" w14:textId="218926A5" w:rsidR="00075154" w:rsidRPr="00974C96" w:rsidRDefault="00075154" w:rsidP="009370F0">
      <w:pPr>
        <w:pStyle w:val="TF-REFERNCIASITEM0"/>
        <w:rPr>
          <w:lang w:val="en-US"/>
        </w:rPr>
      </w:pPr>
      <w:r w:rsidRPr="00974C96">
        <w:rPr>
          <w:lang w:val="en-US"/>
        </w:rPr>
        <w:lastRenderedPageBreak/>
        <w:t xml:space="preserve">PUNN, Narinder Singh </w:t>
      </w:r>
      <w:r w:rsidR="00EA3729" w:rsidRPr="00974C96">
        <w:rPr>
          <w:i/>
          <w:lang w:val="en-US"/>
        </w:rPr>
        <w:t>et al.</w:t>
      </w:r>
      <w:r w:rsidRPr="00974C96">
        <w:rPr>
          <w:lang w:val="en-US"/>
        </w:rPr>
        <w:t xml:space="preserve"> </w:t>
      </w:r>
      <w:r w:rsidRPr="00974C96">
        <w:rPr>
          <w:b/>
          <w:bCs/>
          <w:lang w:val="en-US"/>
        </w:rPr>
        <w:t xml:space="preserve">Monitoring COVID-19 social distancing with person detection and tracking via fine-tuned YOLO v3 and </w:t>
      </w:r>
      <w:proofErr w:type="spellStart"/>
      <w:r w:rsidRPr="00974C96">
        <w:rPr>
          <w:b/>
          <w:bCs/>
          <w:lang w:val="en-US"/>
        </w:rPr>
        <w:t>Deepsort</w:t>
      </w:r>
      <w:proofErr w:type="spellEnd"/>
      <w:r w:rsidRPr="00974C96">
        <w:rPr>
          <w:b/>
          <w:bCs/>
          <w:lang w:val="en-US"/>
        </w:rPr>
        <w:t xml:space="preserve"> techniques</w:t>
      </w:r>
      <w:r w:rsidRPr="00974C96">
        <w:rPr>
          <w:lang w:val="en-US"/>
        </w:rPr>
        <w:t>.</w:t>
      </w:r>
      <w:r w:rsidRPr="00974C96">
        <w:rPr>
          <w:b/>
          <w:bCs/>
          <w:lang w:val="en-US"/>
        </w:rPr>
        <w:t xml:space="preserve"> </w:t>
      </w:r>
      <w:r w:rsidRPr="003F1EB1">
        <w:t>[S.I.]</w:t>
      </w:r>
      <w:r>
        <w:t>, [2020]. Disponível em</w:t>
      </w:r>
      <w:r w:rsidR="007D29AE">
        <w:t xml:space="preserve"> </w:t>
      </w:r>
      <w:r>
        <w:t>&lt;</w:t>
      </w:r>
      <w:r w:rsidRPr="001106AE">
        <w:rPr>
          <w:noProof/>
        </w:rPr>
        <w:t>https://ui.adsabs.harvard.edu/</w:t>
      </w:r>
      <w:proofErr w:type="spellStart"/>
      <w:r w:rsidRPr="001106AE">
        <w:rPr>
          <w:noProof/>
        </w:rPr>
        <w:t>abs</w:t>
      </w:r>
      <w:proofErr w:type="spellEnd"/>
      <w:r w:rsidRPr="001106AE">
        <w:rPr>
          <w:noProof/>
        </w:rPr>
        <w:t>/2020arXiv200501385S</w:t>
      </w:r>
      <w:r>
        <w:rPr>
          <w:noProof/>
        </w:rPr>
        <w:t>&gt;</w:t>
      </w:r>
      <w:r>
        <w:t xml:space="preserve">.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30 set. 2020.</w:t>
      </w:r>
    </w:p>
    <w:p w14:paraId="0CE926E5" w14:textId="762A4355" w:rsidR="00075154" w:rsidRPr="00974C96" w:rsidRDefault="00075154" w:rsidP="0003182B">
      <w:pPr>
        <w:pStyle w:val="TF-REFERNCIASITEM0"/>
        <w:rPr>
          <w:lang w:val="en-US"/>
        </w:rPr>
      </w:pPr>
      <w:r w:rsidRPr="00974C96">
        <w:rPr>
          <w:lang w:val="en-US"/>
        </w:rPr>
        <w:t xml:space="preserve">REDMON, Joseph </w:t>
      </w:r>
      <w:r w:rsidR="00EA3729" w:rsidRPr="00974C96">
        <w:rPr>
          <w:i/>
          <w:lang w:val="en-US"/>
        </w:rPr>
        <w:t>et al.</w:t>
      </w:r>
      <w:r w:rsidRPr="00974C96">
        <w:rPr>
          <w:lang w:val="en-US"/>
        </w:rPr>
        <w:t xml:space="preserve"> </w:t>
      </w:r>
      <w:r w:rsidRPr="00974C96">
        <w:rPr>
          <w:b/>
          <w:bCs/>
          <w:lang w:val="en-US"/>
        </w:rPr>
        <w:t>YOLOv3: An Incremental Improvement</w:t>
      </w:r>
      <w:r w:rsidRPr="00974C96">
        <w:rPr>
          <w:lang w:val="en-US"/>
        </w:rPr>
        <w:t>.</w:t>
      </w:r>
      <w:r w:rsidRPr="00974C96">
        <w:rPr>
          <w:b/>
          <w:bCs/>
          <w:lang w:val="en-US"/>
        </w:rPr>
        <w:t xml:space="preserve"> </w:t>
      </w:r>
      <w:r>
        <w:t>[S.I],</w:t>
      </w:r>
      <w:r w:rsidRPr="4363616E">
        <w:rPr>
          <w:b/>
          <w:bCs/>
        </w:rPr>
        <w:t xml:space="preserve"> </w:t>
      </w:r>
      <w:r>
        <w:t>[2018]. Disponível em &lt;</w:t>
      </w:r>
      <w:r w:rsidRPr="004859D1">
        <w:t>https://arxiv.org/</w:t>
      </w:r>
      <w:proofErr w:type="spellStart"/>
      <w:r w:rsidRPr="004859D1">
        <w:t>abs</w:t>
      </w:r>
      <w:proofErr w:type="spellEnd"/>
      <w:r w:rsidRPr="004859D1">
        <w:t>/1804.02767</w:t>
      </w:r>
      <w:r>
        <w:t xml:space="preserve">&gt;.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09 out. 2020.</w:t>
      </w:r>
    </w:p>
    <w:p w14:paraId="3EF34324" w14:textId="3C260680" w:rsidR="00B27453" w:rsidRPr="00B27453" w:rsidRDefault="00EB5A2C" w:rsidP="009370F0">
      <w:pPr>
        <w:pStyle w:val="TF-REFERNCIASITEM0"/>
        <w:rPr>
          <w:lang w:val="en-US"/>
        </w:rPr>
      </w:pPr>
      <w:r w:rsidRPr="00974C96">
        <w:rPr>
          <w:lang w:val="en-US"/>
        </w:rPr>
        <w:t xml:space="preserve">REN, </w:t>
      </w:r>
      <w:proofErr w:type="spellStart"/>
      <w:r w:rsidRPr="00974C96">
        <w:rPr>
          <w:lang w:val="en-US"/>
        </w:rPr>
        <w:t>Shaoqing</w:t>
      </w:r>
      <w:proofErr w:type="spellEnd"/>
      <w:r w:rsidRPr="00974C96">
        <w:rPr>
          <w:lang w:val="en-US"/>
        </w:rPr>
        <w:t xml:space="preserve"> </w:t>
      </w:r>
      <w:r w:rsidR="00EA3729" w:rsidRPr="00974C96">
        <w:rPr>
          <w:i/>
          <w:lang w:val="en-US"/>
        </w:rPr>
        <w:t>et al.</w:t>
      </w:r>
      <w:r w:rsidRPr="00BC2AC5">
        <w:rPr>
          <w:lang w:val="en-US"/>
        </w:rPr>
        <w:t xml:space="preserve"> </w:t>
      </w:r>
      <w:r w:rsidRPr="00974C96">
        <w:rPr>
          <w:lang w:val="en-US"/>
        </w:rPr>
        <w:t>Faster r-</w:t>
      </w:r>
      <w:proofErr w:type="spellStart"/>
      <w:r w:rsidRPr="00974C96">
        <w:rPr>
          <w:lang w:val="en-US"/>
        </w:rPr>
        <w:t>cnn</w:t>
      </w:r>
      <w:proofErr w:type="spellEnd"/>
      <w:r w:rsidRPr="00974C96">
        <w:rPr>
          <w:lang w:val="en-US"/>
        </w:rPr>
        <w:t>: Towards real-time object detection with region proposal networks</w:t>
      </w:r>
      <w:r>
        <w:rPr>
          <w:lang w:val="en-US"/>
        </w:rPr>
        <w:t xml:space="preserve">. In: NEURAL INFORMATION PROCESSING SYSTEMS (NIPS), 2015, Montreal. </w:t>
      </w:r>
      <w:r>
        <w:rPr>
          <w:b/>
          <w:lang w:val="en-US"/>
        </w:rPr>
        <w:t>Proceedings…</w:t>
      </w:r>
      <w:r>
        <w:rPr>
          <w:lang w:val="en-US"/>
        </w:rPr>
        <w:t xml:space="preserve"> Montreal: </w:t>
      </w:r>
      <w:r w:rsidR="00BB4744" w:rsidRPr="00974C96">
        <w:rPr>
          <w:lang w:val="en-US"/>
        </w:rPr>
        <w:t>Advances in Neural Information Processing Systems</w:t>
      </w:r>
      <w:r>
        <w:rPr>
          <w:lang w:val="en-US"/>
        </w:rPr>
        <w:t xml:space="preserve">, </w:t>
      </w:r>
      <w:r w:rsidR="00BB4744">
        <w:rPr>
          <w:lang w:val="en-US"/>
        </w:rPr>
        <w:t>2015</w:t>
      </w:r>
      <w:r>
        <w:rPr>
          <w:lang w:val="en-US"/>
        </w:rPr>
        <w:t xml:space="preserve">. p. </w:t>
      </w:r>
      <w:r w:rsidR="00BB4744">
        <w:rPr>
          <w:lang w:val="en-US"/>
        </w:rPr>
        <w:t>91</w:t>
      </w:r>
      <w:r>
        <w:rPr>
          <w:lang w:val="en-US"/>
        </w:rPr>
        <w:t>-</w:t>
      </w:r>
      <w:r w:rsidR="00BB4744">
        <w:rPr>
          <w:lang w:val="en-US"/>
        </w:rPr>
        <w:t>99</w:t>
      </w:r>
    </w:p>
    <w:p w14:paraId="1BBA76A5" w14:textId="77777777" w:rsidR="00DA63DF" w:rsidRPr="00974C96" w:rsidRDefault="00DA63DF" w:rsidP="00DA63DF">
      <w:pPr>
        <w:pStyle w:val="TF-REFERNCIASITEM0"/>
        <w:rPr>
          <w:lang w:val="en-US"/>
        </w:rPr>
      </w:pPr>
      <w:r w:rsidRPr="00974C96">
        <w:rPr>
          <w:lang w:val="en-US"/>
        </w:rPr>
        <w:t xml:space="preserve">SATARIANO, Adam. </w:t>
      </w:r>
      <w:r w:rsidRPr="00974C96">
        <w:rPr>
          <w:b/>
          <w:bCs/>
          <w:lang w:val="en-US"/>
        </w:rPr>
        <w:t xml:space="preserve">London Police Are Taking Surveillance to a Whole New Level. </w:t>
      </w:r>
      <w:r w:rsidRPr="003F1EB1">
        <w:t>[S.I.]</w:t>
      </w:r>
      <w:r>
        <w:t>, [2020]. Disponível em &lt;</w:t>
      </w:r>
      <w:r w:rsidRPr="00243B70">
        <w:t>https://www.nytimes.com/2020/01/24/business/london-police-facial-recognition.html</w:t>
      </w:r>
      <w:r>
        <w:t xml:space="preserve">&gt;.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11 out. 2020.</w:t>
      </w:r>
    </w:p>
    <w:p w14:paraId="40A98DD3" w14:textId="3A48A58A" w:rsidR="00075154" w:rsidRPr="00974C96" w:rsidRDefault="00075154" w:rsidP="00BB4744">
      <w:pPr>
        <w:pStyle w:val="TF-REFERNCIASITEM0"/>
        <w:rPr>
          <w:lang w:val="en-US"/>
        </w:rPr>
      </w:pPr>
      <w:r w:rsidRPr="00974C96">
        <w:rPr>
          <w:lang w:val="en-US"/>
        </w:rPr>
        <w:t xml:space="preserve">SHAH, Deval. </w:t>
      </w:r>
      <w:r w:rsidRPr="00974C96">
        <w:rPr>
          <w:b/>
          <w:bCs/>
          <w:lang w:val="en-US"/>
        </w:rPr>
        <w:t xml:space="preserve">The Surveillance phenomenon you must know </w:t>
      </w:r>
      <w:proofErr w:type="gramStart"/>
      <w:r w:rsidRPr="00974C96">
        <w:rPr>
          <w:b/>
          <w:bCs/>
          <w:lang w:val="en-US"/>
        </w:rPr>
        <w:t>about :</w:t>
      </w:r>
      <w:proofErr w:type="gramEnd"/>
      <w:r w:rsidRPr="00974C96">
        <w:rPr>
          <w:b/>
          <w:bCs/>
          <w:lang w:val="en-US"/>
        </w:rPr>
        <w:t xml:space="preserve"> Multi Object Tracking</w:t>
      </w:r>
      <w:r w:rsidRPr="00974C96">
        <w:rPr>
          <w:lang w:val="en-US"/>
        </w:rPr>
        <w:t>.</w:t>
      </w:r>
      <w:r w:rsidRPr="00974C96">
        <w:rPr>
          <w:b/>
          <w:bCs/>
          <w:lang w:val="en-US"/>
        </w:rPr>
        <w:t xml:space="preserve"> </w:t>
      </w:r>
      <w:r w:rsidRPr="003F1EB1">
        <w:t>[S.I.]</w:t>
      </w:r>
      <w:r>
        <w:t>,</w:t>
      </w:r>
      <w:r w:rsidRPr="4363616E">
        <w:rPr>
          <w:b/>
          <w:bCs/>
        </w:rPr>
        <w:t xml:space="preserve"> </w:t>
      </w:r>
      <w:r w:rsidRPr="001106AE">
        <w:t>[</w:t>
      </w:r>
      <w:r>
        <w:t>2020]. Disponível em &lt;</w:t>
      </w:r>
      <w:r w:rsidRPr="001106AE">
        <w:t>https://medium.com/</w:t>
      </w:r>
      <w:proofErr w:type="spellStart"/>
      <w:r w:rsidRPr="001106AE">
        <w:t>visionwizard</w:t>
      </w:r>
      <w:proofErr w:type="spellEnd"/>
      <w:r w:rsidRPr="001106AE">
        <w:t>/object-tracking-675d7a33e687</w:t>
      </w:r>
      <w:r>
        <w:t xml:space="preserve">&gt;.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03 out. 2020.</w:t>
      </w:r>
    </w:p>
    <w:p w14:paraId="013AB023" w14:textId="77777777" w:rsidR="00E7445E" w:rsidRPr="00974C96" w:rsidRDefault="00E7445E" w:rsidP="00E7445E">
      <w:pPr>
        <w:pStyle w:val="TF-REFERNCIASITEM0"/>
        <w:rPr>
          <w:lang w:val="en-US"/>
        </w:rPr>
      </w:pPr>
      <w:r w:rsidRPr="00974C96">
        <w:rPr>
          <w:lang w:val="en-US"/>
        </w:rPr>
        <w:t xml:space="preserve">SHAVER, Katherine. </w:t>
      </w:r>
      <w:r w:rsidRPr="00974C96">
        <w:rPr>
          <w:b/>
          <w:bCs/>
          <w:lang w:val="en-US"/>
        </w:rPr>
        <w:t xml:space="preserve">‘Smart’ traffic signals soon will change themselves in Maryland. </w:t>
      </w:r>
      <w:r w:rsidRPr="003F1EB1">
        <w:t>[S.I.]</w:t>
      </w:r>
      <w:r>
        <w:t>, [2017]. Disponível em &lt;</w:t>
      </w:r>
      <w:r w:rsidRPr="00DA63DF">
        <w:t>https://www.washingtonpost.com/local/trafficandcommuting/smart-traffic-signals-soon-will-change-themselves-in-maryland/2017/10/25/d4f57058-b9bf-11e7-9e58-e6288544af98_story.html</w:t>
      </w:r>
      <w:r>
        <w:t xml:space="preserve">&gt;. </w:t>
      </w:r>
      <w:proofErr w:type="spellStart"/>
      <w:r w:rsidRPr="00974C96">
        <w:rPr>
          <w:lang w:val="en-US"/>
        </w:rPr>
        <w:t>Acesso</w:t>
      </w:r>
      <w:proofErr w:type="spellEnd"/>
      <w:r w:rsidRPr="00974C96">
        <w:rPr>
          <w:lang w:val="en-US"/>
        </w:rPr>
        <w:t xml:space="preserve"> </w:t>
      </w:r>
      <w:proofErr w:type="spellStart"/>
      <w:r w:rsidRPr="00974C96">
        <w:rPr>
          <w:lang w:val="en-US"/>
        </w:rPr>
        <w:t>em</w:t>
      </w:r>
      <w:proofErr w:type="spellEnd"/>
      <w:r w:rsidRPr="00974C96">
        <w:rPr>
          <w:lang w:val="en-US"/>
        </w:rPr>
        <w:t>: 11 out. 2020.</w:t>
      </w:r>
    </w:p>
    <w:p w14:paraId="323745E9" w14:textId="34382E03" w:rsidR="00075154" w:rsidRDefault="00075154" w:rsidP="00BB4744">
      <w:pPr>
        <w:pStyle w:val="TF-REFERNCIASITEM0"/>
        <w:rPr>
          <w:lang w:val="en-US"/>
        </w:rPr>
      </w:pPr>
      <w:r w:rsidRPr="00974C96">
        <w:rPr>
          <w:lang w:val="en-US"/>
        </w:rPr>
        <w:t xml:space="preserve">SZEGEDY, Christian </w:t>
      </w:r>
      <w:r w:rsidR="00EA3729" w:rsidRPr="00974C96">
        <w:rPr>
          <w:i/>
          <w:lang w:val="en-US"/>
        </w:rPr>
        <w:t>et al.</w:t>
      </w:r>
      <w:r w:rsidRPr="00BC2AC5">
        <w:rPr>
          <w:lang w:val="en-US"/>
        </w:rPr>
        <w:t xml:space="preserve"> </w:t>
      </w:r>
      <w:r w:rsidRPr="00974C96">
        <w:rPr>
          <w:lang w:val="en-US"/>
        </w:rPr>
        <w:t>Performance Rethinking the inception architecture for computer vision</w:t>
      </w:r>
      <w:r>
        <w:rPr>
          <w:lang w:val="en-US"/>
        </w:rPr>
        <w:t xml:space="preserve">. In: </w:t>
      </w:r>
      <w:r w:rsidRPr="00974C96">
        <w:rPr>
          <w:lang w:val="en-US"/>
        </w:rPr>
        <w:t>CONFERENCE ON COMPUTER VISION AND PATTERN RECOGNITION</w:t>
      </w:r>
      <w:r w:rsidR="00B27453" w:rsidRPr="00974C96">
        <w:rPr>
          <w:lang w:val="en-US"/>
        </w:rPr>
        <w:t xml:space="preserve"> (CVPR)</w:t>
      </w:r>
      <w:r>
        <w:rPr>
          <w:lang w:val="en-US"/>
        </w:rPr>
        <w:t xml:space="preserve">, 2016, Las Vegas. </w:t>
      </w:r>
      <w:r>
        <w:rPr>
          <w:b/>
          <w:lang w:val="en-US"/>
        </w:rPr>
        <w:t>Proceedings…</w:t>
      </w:r>
      <w:r>
        <w:rPr>
          <w:lang w:val="en-US"/>
        </w:rPr>
        <w:t xml:space="preserve"> Las Vegas: </w:t>
      </w:r>
      <w:r w:rsidRPr="00974C96">
        <w:rPr>
          <w:lang w:val="en-US"/>
        </w:rPr>
        <w:t>IEEE</w:t>
      </w:r>
      <w:r>
        <w:rPr>
          <w:lang w:val="en-US"/>
        </w:rPr>
        <w:t>, 2016. p. 2818-2826.</w:t>
      </w:r>
    </w:p>
    <w:p w14:paraId="5E526431" w14:textId="1286F88D" w:rsidR="007909C0" w:rsidRDefault="00561B87" w:rsidP="007909C0">
      <w:pPr>
        <w:pStyle w:val="TF-REFERNCIASITEM0"/>
        <w:rPr>
          <w:lang w:val="en-US"/>
        </w:rPr>
      </w:pPr>
      <w:r w:rsidRPr="00974C96">
        <w:rPr>
          <w:lang w:val="en-US"/>
        </w:rPr>
        <w:t xml:space="preserve">WEI, Dan </w:t>
      </w:r>
      <w:r w:rsidR="00EA3729" w:rsidRPr="00974C96">
        <w:rPr>
          <w:i/>
          <w:lang w:val="en-US"/>
        </w:rPr>
        <w:t>et al.</w:t>
      </w:r>
      <w:r w:rsidRPr="00974C96">
        <w:rPr>
          <w:lang w:val="en-US"/>
        </w:rPr>
        <w:t>; Structured attention guided convolutional neural fields for monocular depth estimation</w:t>
      </w:r>
      <w:r>
        <w:rPr>
          <w:lang w:val="en-US"/>
        </w:rPr>
        <w:t xml:space="preserve">. In: </w:t>
      </w:r>
      <w:r w:rsidRPr="00974C96">
        <w:rPr>
          <w:lang w:val="en-US"/>
        </w:rPr>
        <w:t>CONFERENCE ON COMPUTER VISION AND PATTERN RECOGNITION</w:t>
      </w:r>
      <w:r w:rsidR="00B27453" w:rsidRPr="00974C96">
        <w:rPr>
          <w:lang w:val="en-US"/>
        </w:rPr>
        <w:t xml:space="preserve"> (CVPR)</w:t>
      </w:r>
      <w:r>
        <w:rPr>
          <w:lang w:val="en-US"/>
        </w:rPr>
        <w:t xml:space="preserve">, 2018, Salt Lake City. </w:t>
      </w:r>
      <w:r>
        <w:rPr>
          <w:b/>
          <w:lang w:val="en-US"/>
        </w:rPr>
        <w:t>Proceedings…</w:t>
      </w:r>
      <w:r>
        <w:rPr>
          <w:lang w:val="en-US"/>
        </w:rPr>
        <w:t xml:space="preserve"> Salt Lake City: </w:t>
      </w:r>
      <w:r w:rsidRPr="00974C96">
        <w:rPr>
          <w:lang w:val="en-US"/>
        </w:rPr>
        <w:t>IEEE</w:t>
      </w:r>
      <w:r>
        <w:rPr>
          <w:lang w:val="en-US"/>
        </w:rPr>
        <w:t>, 2018.</w:t>
      </w:r>
      <w:r w:rsidR="00B27453">
        <w:rPr>
          <w:lang w:val="en-US"/>
        </w:rPr>
        <w:t xml:space="preserve"> p. 3917-3925.</w:t>
      </w:r>
    </w:p>
    <w:p w14:paraId="60FFDBF1" w14:textId="2CF65835" w:rsidR="00561B87" w:rsidRPr="00974C96" w:rsidRDefault="00561B87" w:rsidP="00BB4744">
      <w:pPr>
        <w:pStyle w:val="TF-REFERNCIASITEM0"/>
        <w:rPr>
          <w:lang w:val="en-US"/>
        </w:rPr>
      </w:pPr>
      <w:r w:rsidRPr="00974C96">
        <w:rPr>
          <w:lang w:val="en-US"/>
        </w:rPr>
        <w:t>WOJKE, N</w:t>
      </w:r>
      <w:r w:rsidR="00CD4BE6" w:rsidRPr="00974C96">
        <w:rPr>
          <w:lang w:val="en-US"/>
        </w:rPr>
        <w:t>.</w:t>
      </w:r>
      <w:r w:rsidRPr="00974C96">
        <w:rPr>
          <w:lang w:val="en-US"/>
        </w:rPr>
        <w:t xml:space="preserve">; BEWLEY A.; PAULUS D.; Simple online and </w:t>
      </w:r>
      <w:proofErr w:type="spellStart"/>
      <w:r w:rsidRPr="00974C96">
        <w:rPr>
          <w:lang w:val="en-US"/>
        </w:rPr>
        <w:t>realtime</w:t>
      </w:r>
      <w:proofErr w:type="spellEnd"/>
      <w:r w:rsidRPr="00974C96">
        <w:rPr>
          <w:lang w:val="en-US"/>
        </w:rPr>
        <w:t xml:space="preserve"> tracking with a deep association metric</w:t>
      </w:r>
      <w:r>
        <w:rPr>
          <w:lang w:val="en-US"/>
        </w:rPr>
        <w:t xml:space="preserve">. In: </w:t>
      </w:r>
      <w:r w:rsidRPr="00974C96">
        <w:rPr>
          <w:lang w:val="en-US"/>
        </w:rPr>
        <w:t>INTERNATIONAL CONFERENCE ON IMAGE PROCESSING (ICIP)</w:t>
      </w:r>
      <w:r>
        <w:rPr>
          <w:lang w:val="en-US"/>
        </w:rPr>
        <w:t xml:space="preserve">, 2018, Beijing. </w:t>
      </w:r>
      <w:r>
        <w:rPr>
          <w:b/>
          <w:lang w:val="en-US"/>
        </w:rPr>
        <w:t>Proceedings…</w:t>
      </w:r>
      <w:r>
        <w:rPr>
          <w:lang w:val="en-US"/>
        </w:rPr>
        <w:t xml:space="preserve"> Montreal: </w:t>
      </w:r>
      <w:r w:rsidRPr="00974C96">
        <w:rPr>
          <w:lang w:val="en-US"/>
        </w:rPr>
        <w:t>IEEE</w:t>
      </w:r>
      <w:r>
        <w:rPr>
          <w:lang w:val="en-US"/>
        </w:rPr>
        <w:t>, 2018. p. 3645-3649.</w:t>
      </w:r>
    </w:p>
    <w:p w14:paraId="67982D03" w14:textId="505FE1AE" w:rsidR="00561B87" w:rsidRPr="00974C96" w:rsidRDefault="00561B87" w:rsidP="00BB4744">
      <w:pPr>
        <w:pStyle w:val="TF-REFERNCIASITEM0"/>
        <w:rPr>
          <w:lang w:val="en-US"/>
        </w:rPr>
      </w:pPr>
      <w:r w:rsidRPr="00974C96">
        <w:rPr>
          <w:lang w:val="en-US"/>
        </w:rPr>
        <w:t xml:space="preserve">XIAOZHI, Chen </w:t>
      </w:r>
      <w:r w:rsidR="00EA3729" w:rsidRPr="00974C96">
        <w:rPr>
          <w:i/>
          <w:lang w:val="en-US"/>
        </w:rPr>
        <w:t>et al.</w:t>
      </w:r>
      <w:r w:rsidRPr="00974C96">
        <w:rPr>
          <w:lang w:val="en-US"/>
        </w:rPr>
        <w:t>; Monocular 3d object detection for autonomous driving</w:t>
      </w:r>
      <w:r>
        <w:rPr>
          <w:lang w:val="en-US"/>
        </w:rPr>
        <w:t xml:space="preserve">. In: </w:t>
      </w:r>
      <w:r w:rsidRPr="00974C96">
        <w:rPr>
          <w:lang w:val="en-US"/>
        </w:rPr>
        <w:t>CONFERENCE ON COMPUTER VISION AND PATTERN RECOGNITION</w:t>
      </w:r>
      <w:r w:rsidR="00B27453" w:rsidRPr="00974C96">
        <w:rPr>
          <w:lang w:val="en-US"/>
        </w:rPr>
        <w:t xml:space="preserve"> (CVPR)</w:t>
      </w:r>
      <w:r>
        <w:rPr>
          <w:lang w:val="en-US"/>
        </w:rPr>
        <w:t xml:space="preserve">, 2016, Las Vegas. </w:t>
      </w:r>
      <w:r>
        <w:rPr>
          <w:b/>
          <w:lang w:val="en-US"/>
        </w:rPr>
        <w:t>Proceedings…</w:t>
      </w:r>
      <w:r>
        <w:rPr>
          <w:lang w:val="en-US"/>
        </w:rPr>
        <w:t xml:space="preserve"> Las Vegas: </w:t>
      </w:r>
      <w:r w:rsidRPr="00974C96">
        <w:rPr>
          <w:lang w:val="en-US"/>
        </w:rPr>
        <w:t>IEEE</w:t>
      </w:r>
      <w:r>
        <w:rPr>
          <w:lang w:val="en-US"/>
        </w:rPr>
        <w:t>, 2016.</w:t>
      </w:r>
      <w:r w:rsidR="00B27453">
        <w:rPr>
          <w:lang w:val="en-US"/>
        </w:rPr>
        <w:t xml:space="preserve"> p. </w:t>
      </w:r>
      <w:r w:rsidR="00B27453" w:rsidRPr="00B27453">
        <w:rPr>
          <w:lang w:val="en-US"/>
        </w:rPr>
        <w:t>2147</w:t>
      </w:r>
      <w:r w:rsidR="00B27453">
        <w:rPr>
          <w:lang w:val="en-US"/>
        </w:rPr>
        <w:t>-</w:t>
      </w:r>
      <w:r w:rsidR="00B27453" w:rsidRPr="00B27453">
        <w:rPr>
          <w:lang w:val="en-US"/>
        </w:rPr>
        <w:t>2156</w:t>
      </w:r>
      <w:r w:rsidR="00B27453">
        <w:rPr>
          <w:lang w:val="en-US"/>
        </w:rPr>
        <w:t>.</w:t>
      </w:r>
    </w:p>
    <w:p w14:paraId="2CCB4ED5" w14:textId="505EC343" w:rsidR="00075154" w:rsidRPr="00974C96" w:rsidRDefault="00075154" w:rsidP="00BB4744">
      <w:pPr>
        <w:pStyle w:val="TF-REFERNCIASITEM0"/>
      </w:pPr>
      <w:r w:rsidRPr="00974C96">
        <w:rPr>
          <w:lang w:val="en-US"/>
        </w:rPr>
        <w:t xml:space="preserve">YANG, Fan </w:t>
      </w:r>
      <w:r w:rsidR="00EA3729" w:rsidRPr="00974C96">
        <w:rPr>
          <w:i/>
          <w:lang w:val="en-US"/>
        </w:rPr>
        <w:t>et al.</w:t>
      </w:r>
      <w:r w:rsidRPr="00BC2AC5">
        <w:rPr>
          <w:lang w:val="en-US"/>
        </w:rPr>
        <w:t xml:space="preserve"> </w:t>
      </w:r>
      <w:r w:rsidRPr="00974C96">
        <w:rPr>
          <w:lang w:val="en-US"/>
        </w:rPr>
        <w:t xml:space="preserve">Using Panoramic Videos for Multi-Person Localization and Tracking </w:t>
      </w:r>
      <w:proofErr w:type="gramStart"/>
      <w:r w:rsidRPr="00974C96">
        <w:rPr>
          <w:lang w:val="en-US"/>
        </w:rPr>
        <w:t>In</w:t>
      </w:r>
      <w:proofErr w:type="gramEnd"/>
      <w:r w:rsidRPr="00974C96">
        <w:rPr>
          <w:lang w:val="en-US"/>
        </w:rPr>
        <w:t xml:space="preserve"> A 3D Panoramic Coordinate</w:t>
      </w:r>
      <w:r>
        <w:rPr>
          <w:lang w:val="en-US"/>
        </w:rPr>
        <w:t xml:space="preserve">. In: </w:t>
      </w:r>
      <w:r w:rsidR="00B27453" w:rsidRPr="00974C96">
        <w:rPr>
          <w:lang w:val="en-US"/>
        </w:rPr>
        <w:t>International Conference on Acoustics, Speech and Signal Processing (ICASSP)</w:t>
      </w:r>
      <w:r>
        <w:rPr>
          <w:lang w:val="en-US"/>
        </w:rPr>
        <w:t xml:space="preserve">, 2020, Las Vegas. </w:t>
      </w:r>
      <w:proofErr w:type="spellStart"/>
      <w:r w:rsidRPr="00974C96">
        <w:rPr>
          <w:b/>
        </w:rPr>
        <w:t>Proceedings</w:t>
      </w:r>
      <w:proofErr w:type="spellEnd"/>
      <w:r w:rsidRPr="00974C96">
        <w:rPr>
          <w:b/>
        </w:rPr>
        <w:t>…</w:t>
      </w:r>
      <w:r w:rsidRPr="00974C96">
        <w:t xml:space="preserve"> </w:t>
      </w:r>
      <w:proofErr w:type="spellStart"/>
      <w:r w:rsidRPr="00974C96">
        <w:t>Las</w:t>
      </w:r>
      <w:proofErr w:type="spellEnd"/>
      <w:r w:rsidRPr="00974C96">
        <w:t xml:space="preserve"> Vegas: </w:t>
      </w:r>
      <w:r w:rsidR="00B27453" w:rsidRPr="00625B43">
        <w:t>IEEE</w:t>
      </w:r>
      <w:r w:rsidRPr="00974C96">
        <w:t>, 2020.</w:t>
      </w:r>
      <w:r w:rsidR="00B27453" w:rsidRPr="00974C96">
        <w:t xml:space="preserve"> p. 1863-1867.</w:t>
      </w:r>
    </w:p>
    <w:p w14:paraId="4FCF6026" w14:textId="77777777" w:rsidR="00C46AF4" w:rsidRDefault="00C46AF4" w:rsidP="00AF1A05">
      <w:pPr>
        <w:pStyle w:val="TF-REFERNCIASITEM0"/>
      </w:pPr>
    </w:p>
    <w:p w14:paraId="014FAC4E" w14:textId="3AEDE9AD" w:rsidR="003931FF" w:rsidRDefault="003931FF" w:rsidP="00AF1A05">
      <w:pPr>
        <w:pStyle w:val="TF-REFERNCIASITEM0"/>
      </w:pPr>
    </w:p>
    <w:p w14:paraId="542A6398" w14:textId="793B9E93" w:rsidR="003931FF" w:rsidRDefault="003931FF" w:rsidP="00AF1A05">
      <w:pPr>
        <w:pStyle w:val="TF-REFERNCIASITEM0"/>
      </w:pPr>
    </w:p>
    <w:p w14:paraId="7F3F5DDE" w14:textId="3D010037" w:rsidR="003931FF" w:rsidRDefault="003931FF" w:rsidP="00AF1A05">
      <w:pPr>
        <w:pStyle w:val="TF-REFERNCIASITEM0"/>
      </w:pPr>
    </w:p>
    <w:p w14:paraId="6A720D7A" w14:textId="5330D299" w:rsidR="003931FF" w:rsidRDefault="003931FF" w:rsidP="00AF1A05">
      <w:pPr>
        <w:pStyle w:val="TF-REFERNCIASITEM0"/>
      </w:pPr>
    </w:p>
    <w:p w14:paraId="76EDF012" w14:textId="67BC7FBA" w:rsidR="00D14946" w:rsidRPr="00974C96" w:rsidRDefault="00D14946" w:rsidP="00D14946">
      <w:pPr>
        <w:pStyle w:val="TF-REFERNCIASITEM0"/>
      </w:pPr>
    </w:p>
    <w:p w14:paraId="77BEF872" w14:textId="77777777" w:rsidR="00D14946" w:rsidRPr="00974C96" w:rsidRDefault="00D14946" w:rsidP="00D14946">
      <w:pPr>
        <w:pStyle w:val="TF-REFERNCIASITEM0"/>
      </w:pPr>
    </w:p>
    <w:p w14:paraId="63CCE7C0" w14:textId="46E38CB0" w:rsidR="00D14946" w:rsidRPr="00974C96" w:rsidRDefault="00D14946" w:rsidP="00D14946">
      <w:pPr>
        <w:pStyle w:val="TF-REFERNCIASITEM0"/>
      </w:pPr>
    </w:p>
    <w:p w14:paraId="3D4FD6BD" w14:textId="77777777" w:rsidR="003931FF" w:rsidRDefault="003931FF" w:rsidP="00AF1A05">
      <w:pPr>
        <w:pStyle w:val="TF-REFERNCIASITEM0"/>
      </w:pPr>
    </w:p>
    <w:p w14:paraId="4EF7B955" w14:textId="3E9C476A" w:rsidR="00F83A19" w:rsidRDefault="00587002" w:rsidP="00A77E96">
      <w:pPr>
        <w:pStyle w:val="TF-REFERNCIASITEM0"/>
        <w:jc w:val="center"/>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9"/>
          <w:headerReference w:type="first" r:id="rId20"/>
          <w:pgSz w:w="11907" w:h="16840" w:code="9"/>
          <w:pgMar w:top="1701" w:right="1134" w:bottom="1134" w:left="1701" w:header="720" w:footer="720" w:gutter="0"/>
          <w:pgNumType w:start="1"/>
          <w:cols w:space="708"/>
          <w:titlePg/>
          <w:docGrid w:linePitch="360"/>
        </w:sectPr>
      </w:pPr>
    </w:p>
    <w:p w14:paraId="1211486B" w14:textId="77777777" w:rsidR="00974C96" w:rsidRPr="00320BFA" w:rsidRDefault="00974C96" w:rsidP="00974C96">
      <w:pPr>
        <w:pStyle w:val="TF-xAvalTTULO"/>
      </w:pPr>
      <w:r>
        <w:lastRenderedPageBreak/>
        <w:t>FORMULÁRIO  DE  avaliação</w:t>
      </w:r>
      <w:r w:rsidRPr="00320BFA">
        <w:t xml:space="preserve"> – PROFESSOR TCC I</w:t>
      </w:r>
    </w:p>
    <w:p w14:paraId="3C13E28D" w14:textId="3EFEE735" w:rsidR="00974C96" w:rsidRPr="00320BFA" w:rsidRDefault="00974C96" w:rsidP="00974C96">
      <w:pPr>
        <w:pStyle w:val="TF-xAvalLINHA"/>
      </w:pPr>
      <w:r w:rsidRPr="00320BFA">
        <w:t>Acadêmico(a):</w:t>
      </w:r>
      <w:r w:rsidR="002E103D">
        <w:t xml:space="preserve"> Vin</w:t>
      </w:r>
      <w:r w:rsidR="00346D60">
        <w:t xml:space="preserve">ícius </w:t>
      </w:r>
      <w:proofErr w:type="spellStart"/>
      <w:r w:rsidR="00346D60">
        <w:t>Luis</w:t>
      </w:r>
      <w:proofErr w:type="spellEnd"/>
      <w:r w:rsidR="00346D60">
        <w:t xml:space="preserve"> da Silva</w:t>
      </w:r>
      <w:r w:rsidRPr="00320BFA">
        <w:tab/>
      </w:r>
    </w:p>
    <w:p w14:paraId="61E6FF1B" w14:textId="143E48AA" w:rsidR="00974C96" w:rsidRDefault="00974C96" w:rsidP="00974C96">
      <w:pPr>
        <w:pStyle w:val="TF-xAvalLINHA"/>
      </w:pPr>
      <w:r w:rsidRPr="00320BFA">
        <w:t>Avaliador(a):</w:t>
      </w:r>
      <w:r w:rsidRPr="00320BFA">
        <w:tab/>
      </w:r>
      <w:r w:rsidR="00346D60">
        <w:t>Andreza Sartori</w:t>
      </w:r>
      <w:r>
        <w:tab/>
      </w:r>
    </w:p>
    <w:p w14:paraId="75D59E60" w14:textId="77777777" w:rsidR="00974C96" w:rsidRDefault="00974C96" w:rsidP="00974C9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974C96" w:rsidRPr="00320BFA" w14:paraId="4F11298D" w14:textId="77777777" w:rsidTr="008662E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F29B479" w14:textId="77777777" w:rsidR="00974C96" w:rsidRPr="00320BFA" w:rsidRDefault="00974C96" w:rsidP="008662E5">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1DFD5981" w14:textId="77777777" w:rsidR="00974C96" w:rsidRPr="00320BFA" w:rsidRDefault="00974C96" w:rsidP="008662E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B5F71A6" w14:textId="77777777" w:rsidR="00974C96" w:rsidRPr="00320BFA" w:rsidRDefault="00974C96" w:rsidP="008662E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797A13B" w14:textId="77777777" w:rsidR="00974C96" w:rsidRPr="00320BFA" w:rsidRDefault="00974C96" w:rsidP="008662E5">
            <w:pPr>
              <w:pStyle w:val="TF-xAvalITEMTABELA"/>
            </w:pPr>
            <w:r w:rsidRPr="00320BFA">
              <w:t>não atende</w:t>
            </w:r>
          </w:p>
        </w:tc>
      </w:tr>
      <w:tr w:rsidR="00974C96" w:rsidRPr="00320BFA" w14:paraId="03C7E4DE" w14:textId="77777777" w:rsidTr="008662E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73ED3F" w14:textId="77777777" w:rsidR="00974C96" w:rsidRPr="00320BFA" w:rsidRDefault="00974C96" w:rsidP="008662E5">
            <w:pPr>
              <w:pStyle w:val="TF-xAvalITEMTABELA"/>
            </w:pPr>
            <w:r w:rsidRPr="00881B8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6180B9" w14:textId="77777777" w:rsidR="00974C96" w:rsidRPr="00821EE8" w:rsidRDefault="00974C96" w:rsidP="00974C96">
            <w:pPr>
              <w:pStyle w:val="TF-xAvalITEM"/>
              <w:numPr>
                <w:ilvl w:val="0"/>
                <w:numId w:val="13"/>
              </w:numPr>
            </w:pPr>
            <w:r w:rsidRPr="00821EE8">
              <w:t>INTRODUÇÃO</w:t>
            </w:r>
          </w:p>
          <w:p w14:paraId="69941631" w14:textId="77777777" w:rsidR="00974C96" w:rsidRPr="00821EE8" w:rsidRDefault="00974C96" w:rsidP="008662E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1243F99" w14:textId="224BBDFA" w:rsidR="00974C96" w:rsidRPr="00320BFA" w:rsidRDefault="001B5FA4" w:rsidP="008662E5">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6A8BCB5" w14:textId="77777777" w:rsidR="00974C96" w:rsidRPr="00320BFA" w:rsidRDefault="00974C96" w:rsidP="008662E5">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25C236D" w14:textId="77777777" w:rsidR="00974C96" w:rsidRPr="00320BFA" w:rsidRDefault="00974C96" w:rsidP="008662E5">
            <w:pPr>
              <w:keepNext w:val="0"/>
              <w:keepLines w:val="0"/>
              <w:ind w:left="709" w:hanging="709"/>
              <w:jc w:val="both"/>
              <w:rPr>
                <w:sz w:val="18"/>
              </w:rPr>
            </w:pPr>
          </w:p>
        </w:tc>
      </w:tr>
      <w:tr w:rsidR="00974C96" w:rsidRPr="00320BFA" w14:paraId="43590FB3" w14:textId="77777777" w:rsidTr="008662E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A3CB14"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4B27B1B" w14:textId="77777777" w:rsidR="00974C96" w:rsidRPr="00821EE8" w:rsidRDefault="00974C96" w:rsidP="008662E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E29A787" w14:textId="4EC3E714" w:rsidR="00974C96" w:rsidRPr="00320BFA" w:rsidRDefault="001B5FA4"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F0CD577"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65ED9A" w14:textId="77777777" w:rsidR="00974C96" w:rsidRPr="00320BFA" w:rsidRDefault="00974C96" w:rsidP="008662E5">
            <w:pPr>
              <w:keepNext w:val="0"/>
              <w:keepLines w:val="0"/>
              <w:ind w:left="709" w:hanging="709"/>
              <w:jc w:val="both"/>
              <w:rPr>
                <w:sz w:val="18"/>
              </w:rPr>
            </w:pPr>
          </w:p>
        </w:tc>
      </w:tr>
      <w:tr w:rsidR="00974C96" w:rsidRPr="00320BFA" w14:paraId="531F24BE"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BC2F4D"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6F7EAE" w14:textId="77777777" w:rsidR="00974C96" w:rsidRPr="00320BFA" w:rsidRDefault="00974C96" w:rsidP="00974C96">
            <w:pPr>
              <w:pStyle w:val="TF-xAvalITEM"/>
              <w:numPr>
                <w:ilvl w:val="0"/>
                <w:numId w:val="13"/>
              </w:numPr>
            </w:pPr>
            <w:r w:rsidRPr="00320BFA">
              <w:t>OBJETIVOS</w:t>
            </w:r>
          </w:p>
          <w:p w14:paraId="405BADA8" w14:textId="77777777" w:rsidR="00974C96" w:rsidRPr="00320BFA" w:rsidRDefault="00974C96" w:rsidP="008662E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821D4B5" w14:textId="4C84BA24" w:rsidR="00974C96" w:rsidRPr="00320BFA" w:rsidRDefault="001B5FA4"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E9F2F4"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1A5440" w14:textId="77777777" w:rsidR="00974C96" w:rsidRPr="00320BFA" w:rsidRDefault="00974C96" w:rsidP="008662E5">
            <w:pPr>
              <w:keepNext w:val="0"/>
              <w:keepLines w:val="0"/>
              <w:ind w:left="709" w:hanging="709"/>
              <w:jc w:val="both"/>
              <w:rPr>
                <w:sz w:val="18"/>
              </w:rPr>
            </w:pPr>
          </w:p>
        </w:tc>
      </w:tr>
      <w:tr w:rsidR="00974C96" w:rsidRPr="00320BFA" w14:paraId="307AED0A" w14:textId="77777777" w:rsidTr="008662E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D172D9"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2FE944" w14:textId="77777777" w:rsidR="00974C96" w:rsidRPr="00320BFA" w:rsidRDefault="00974C96" w:rsidP="008662E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B14A80C" w14:textId="1AE5C2AF" w:rsidR="00974C96" w:rsidRPr="00320BFA" w:rsidRDefault="001B5FA4"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27FC61A"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ADFA2F2" w14:textId="77777777" w:rsidR="00974C96" w:rsidRPr="00320BFA" w:rsidRDefault="00974C96" w:rsidP="008662E5">
            <w:pPr>
              <w:keepNext w:val="0"/>
              <w:keepLines w:val="0"/>
              <w:ind w:left="709" w:hanging="709"/>
              <w:jc w:val="both"/>
              <w:rPr>
                <w:sz w:val="18"/>
              </w:rPr>
            </w:pPr>
          </w:p>
        </w:tc>
      </w:tr>
      <w:tr w:rsidR="00974C96" w:rsidRPr="00320BFA" w14:paraId="2F7E05D8"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E46B47"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F46A0C" w14:textId="77777777" w:rsidR="00974C96" w:rsidRPr="00EE20C1" w:rsidRDefault="00974C96" w:rsidP="00974C96">
            <w:pPr>
              <w:pStyle w:val="TF-xAvalITEM"/>
              <w:numPr>
                <w:ilvl w:val="0"/>
                <w:numId w:val="13"/>
              </w:numPr>
            </w:pPr>
            <w:r w:rsidRPr="00EE20C1">
              <w:t>JUSTIFICATIVA</w:t>
            </w:r>
          </w:p>
          <w:p w14:paraId="42950D86" w14:textId="77777777" w:rsidR="00974C96" w:rsidRPr="00EE20C1" w:rsidRDefault="00974C96" w:rsidP="008662E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B34AC3D" w14:textId="5BB64C0E" w:rsidR="00974C96" w:rsidRPr="00320BFA" w:rsidRDefault="0018656A"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C082D7"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A68547D" w14:textId="77777777" w:rsidR="00974C96" w:rsidRPr="00320BFA" w:rsidRDefault="00974C96" w:rsidP="008662E5">
            <w:pPr>
              <w:keepNext w:val="0"/>
              <w:keepLines w:val="0"/>
              <w:ind w:left="709" w:hanging="709"/>
              <w:jc w:val="both"/>
              <w:rPr>
                <w:sz w:val="18"/>
              </w:rPr>
            </w:pPr>
          </w:p>
        </w:tc>
      </w:tr>
      <w:tr w:rsidR="00974C96" w:rsidRPr="00320BFA" w14:paraId="5BE9177D"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B2FF6C"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FD7E71" w14:textId="77777777" w:rsidR="00974C96" w:rsidRPr="00EE20C1" w:rsidRDefault="00974C96" w:rsidP="008662E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0E89555" w14:textId="4E3AA54E" w:rsidR="00974C96" w:rsidRPr="00320BFA" w:rsidRDefault="0018656A"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5B5C761"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9AEA47D" w14:textId="77777777" w:rsidR="00974C96" w:rsidRPr="00320BFA" w:rsidRDefault="00974C96" w:rsidP="008662E5">
            <w:pPr>
              <w:keepNext w:val="0"/>
              <w:keepLines w:val="0"/>
              <w:ind w:left="709" w:hanging="709"/>
              <w:jc w:val="both"/>
              <w:rPr>
                <w:sz w:val="18"/>
              </w:rPr>
            </w:pPr>
          </w:p>
        </w:tc>
      </w:tr>
      <w:tr w:rsidR="00974C96" w:rsidRPr="00320BFA" w14:paraId="3A4838E2" w14:textId="77777777" w:rsidTr="008662E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370C93"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EA280A" w14:textId="77777777" w:rsidR="00974C96" w:rsidRPr="00320BFA" w:rsidRDefault="00974C96" w:rsidP="00974C96">
            <w:pPr>
              <w:pStyle w:val="TF-xAvalITEM"/>
              <w:numPr>
                <w:ilvl w:val="0"/>
                <w:numId w:val="13"/>
              </w:numPr>
            </w:pPr>
            <w:r w:rsidRPr="00320BFA">
              <w:t>METODOLOGIA</w:t>
            </w:r>
          </w:p>
          <w:p w14:paraId="3C0EC9CC" w14:textId="77777777" w:rsidR="00974C96" w:rsidRPr="00320BFA" w:rsidRDefault="00974C96" w:rsidP="008662E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E605980" w14:textId="5824E124" w:rsidR="00974C96" w:rsidRPr="00320BFA" w:rsidRDefault="0018656A"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56346D"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3262AE4" w14:textId="77777777" w:rsidR="00974C96" w:rsidRPr="00320BFA" w:rsidRDefault="00974C96" w:rsidP="008662E5">
            <w:pPr>
              <w:keepNext w:val="0"/>
              <w:keepLines w:val="0"/>
              <w:ind w:left="709" w:hanging="709"/>
              <w:jc w:val="both"/>
              <w:rPr>
                <w:sz w:val="18"/>
              </w:rPr>
            </w:pPr>
          </w:p>
        </w:tc>
      </w:tr>
      <w:tr w:rsidR="00974C96" w:rsidRPr="00320BFA" w14:paraId="1D8612BB" w14:textId="77777777" w:rsidTr="008662E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BAF796"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B92C41" w14:textId="77777777" w:rsidR="00974C96" w:rsidRPr="00320BFA" w:rsidRDefault="00974C96" w:rsidP="008662E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4E38FB4" w14:textId="2DFEBF26" w:rsidR="00974C96" w:rsidRPr="00320BFA" w:rsidRDefault="003B49AC"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0CE148"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E2B486B" w14:textId="77777777" w:rsidR="00974C96" w:rsidRPr="00320BFA" w:rsidRDefault="00974C96" w:rsidP="008662E5">
            <w:pPr>
              <w:keepNext w:val="0"/>
              <w:keepLines w:val="0"/>
              <w:ind w:left="709" w:hanging="709"/>
              <w:jc w:val="both"/>
              <w:rPr>
                <w:sz w:val="18"/>
              </w:rPr>
            </w:pPr>
          </w:p>
        </w:tc>
      </w:tr>
      <w:tr w:rsidR="00974C96" w:rsidRPr="00320BFA" w14:paraId="03CA7F1D" w14:textId="77777777" w:rsidTr="008662E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894BF4"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339613" w14:textId="77777777" w:rsidR="00974C96" w:rsidRPr="00801036" w:rsidRDefault="00974C96" w:rsidP="00974C96">
            <w:pPr>
              <w:pStyle w:val="TF-xAvalITEM"/>
              <w:numPr>
                <w:ilvl w:val="0"/>
                <w:numId w:val="13"/>
              </w:numPr>
            </w:pPr>
            <w:r w:rsidRPr="00801036">
              <w:t>REVISÃO BIBLIOGRÁFICA (atenção para a diferença de conteúdo entre projeto e pré-projeto)</w:t>
            </w:r>
          </w:p>
          <w:p w14:paraId="5F1126D9" w14:textId="77777777" w:rsidR="00974C96" w:rsidRPr="00801036" w:rsidRDefault="00974C96" w:rsidP="008662E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00C4BC5" w14:textId="20F7F158" w:rsidR="00974C96" w:rsidRPr="00801036" w:rsidRDefault="003B49AC"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C37E7C" w14:textId="77777777" w:rsidR="00974C96" w:rsidRPr="00801036"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0D8448D" w14:textId="77777777" w:rsidR="00974C96" w:rsidRPr="00320BFA" w:rsidRDefault="00974C96" w:rsidP="008662E5">
            <w:pPr>
              <w:keepNext w:val="0"/>
              <w:keepLines w:val="0"/>
              <w:ind w:left="709" w:hanging="709"/>
              <w:jc w:val="both"/>
              <w:rPr>
                <w:sz w:val="18"/>
              </w:rPr>
            </w:pPr>
          </w:p>
        </w:tc>
      </w:tr>
      <w:tr w:rsidR="00974C96" w:rsidRPr="00320BFA" w14:paraId="0C6E0667" w14:textId="77777777" w:rsidTr="008662E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7B1D42" w14:textId="77777777" w:rsidR="00974C96" w:rsidRPr="00320BFA" w:rsidRDefault="00974C96" w:rsidP="008662E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01E21E9" w14:textId="77777777" w:rsidR="00974C96" w:rsidRPr="00320BFA" w:rsidRDefault="00974C96" w:rsidP="00974C96">
            <w:pPr>
              <w:pStyle w:val="TF-xAvalITEM"/>
              <w:numPr>
                <w:ilvl w:val="0"/>
                <w:numId w:val="13"/>
              </w:numPr>
            </w:pPr>
            <w:r w:rsidRPr="00320BFA">
              <w:t>LINGUAGEM USADA (redação)</w:t>
            </w:r>
          </w:p>
          <w:p w14:paraId="0F07B34F" w14:textId="77777777" w:rsidR="00974C96" w:rsidRPr="00320BFA" w:rsidRDefault="00974C96" w:rsidP="008662E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5768437" w14:textId="77777777" w:rsidR="00974C96" w:rsidRPr="00320BFA" w:rsidRDefault="00974C96" w:rsidP="008662E5">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1EBAF365" w14:textId="6C03B133" w:rsidR="00974C96" w:rsidRPr="00320BFA" w:rsidRDefault="0018656A" w:rsidP="008662E5">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05183320" w14:textId="77777777" w:rsidR="00974C96" w:rsidRPr="00320BFA" w:rsidRDefault="00974C96" w:rsidP="008662E5">
            <w:pPr>
              <w:keepNext w:val="0"/>
              <w:keepLines w:val="0"/>
              <w:ind w:left="709" w:hanging="709"/>
              <w:jc w:val="both"/>
              <w:rPr>
                <w:sz w:val="18"/>
              </w:rPr>
            </w:pPr>
          </w:p>
        </w:tc>
      </w:tr>
      <w:tr w:rsidR="00974C96" w:rsidRPr="00320BFA" w14:paraId="1AA8119C"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F86499"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3830DA" w14:textId="77777777" w:rsidR="00974C96" w:rsidRPr="00320BFA" w:rsidRDefault="00974C96" w:rsidP="008662E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5B6EAFE" w14:textId="77777777" w:rsidR="00974C96" w:rsidRPr="00320BFA" w:rsidRDefault="00974C96" w:rsidP="008662E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561FD45" w14:textId="64B1EE5B" w:rsidR="00974C96" w:rsidRPr="00320BFA" w:rsidRDefault="0018656A" w:rsidP="008662E5">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B3E2897" w14:textId="77777777" w:rsidR="00974C96" w:rsidRPr="00320BFA" w:rsidRDefault="00974C96" w:rsidP="008662E5">
            <w:pPr>
              <w:keepNext w:val="0"/>
              <w:keepLines w:val="0"/>
              <w:ind w:left="709" w:hanging="709"/>
              <w:jc w:val="both"/>
              <w:rPr>
                <w:sz w:val="18"/>
              </w:rPr>
            </w:pPr>
          </w:p>
        </w:tc>
      </w:tr>
      <w:tr w:rsidR="00974C96" w:rsidRPr="00320BFA" w14:paraId="4B573C72"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B83EC0"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4C249E" w14:textId="77777777" w:rsidR="00974C96" w:rsidRPr="00320BFA" w:rsidRDefault="00974C96" w:rsidP="00974C96">
            <w:pPr>
              <w:pStyle w:val="TF-xAvalITEM"/>
              <w:numPr>
                <w:ilvl w:val="0"/>
                <w:numId w:val="13"/>
              </w:numPr>
            </w:pPr>
            <w:r w:rsidRPr="00320BFA">
              <w:t>ORGANIZAÇÃO E APRESENTAÇÃO GRÁFICA DO TEXTO</w:t>
            </w:r>
          </w:p>
          <w:p w14:paraId="1B258536" w14:textId="77777777" w:rsidR="00974C96" w:rsidRPr="00320BFA" w:rsidRDefault="00974C96" w:rsidP="008662E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9742ADC" w14:textId="19120A94" w:rsidR="00974C96" w:rsidRPr="00320BFA" w:rsidRDefault="0018656A"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89CF3EB"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846487A" w14:textId="77777777" w:rsidR="00974C96" w:rsidRPr="00320BFA" w:rsidRDefault="00974C96" w:rsidP="008662E5">
            <w:pPr>
              <w:keepNext w:val="0"/>
              <w:keepLines w:val="0"/>
              <w:ind w:left="709" w:hanging="709"/>
              <w:jc w:val="both"/>
              <w:rPr>
                <w:sz w:val="18"/>
              </w:rPr>
            </w:pPr>
          </w:p>
        </w:tc>
      </w:tr>
      <w:tr w:rsidR="00974C96" w:rsidRPr="00320BFA" w14:paraId="0288FB95"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B6D03B"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5F5A13" w14:textId="77777777" w:rsidR="00974C96" w:rsidRPr="00320BFA" w:rsidRDefault="00974C96" w:rsidP="00974C96">
            <w:pPr>
              <w:pStyle w:val="TF-xAvalITEM"/>
              <w:numPr>
                <w:ilvl w:val="0"/>
                <w:numId w:val="13"/>
              </w:numPr>
            </w:pPr>
            <w:r w:rsidRPr="00320BFA">
              <w:t>ILUSTRAÇÕES (figuras, quadros, tabelas)</w:t>
            </w:r>
          </w:p>
          <w:p w14:paraId="310F6172" w14:textId="77777777" w:rsidR="00974C96" w:rsidRPr="00320BFA" w:rsidRDefault="00974C96" w:rsidP="008662E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61A2463" w14:textId="12BCEF8D" w:rsidR="00974C96" w:rsidRPr="00320BFA" w:rsidRDefault="00B142ED" w:rsidP="008662E5">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F2B8DE" w14:textId="77777777" w:rsidR="00974C96" w:rsidRPr="00320BFA" w:rsidRDefault="00974C96" w:rsidP="008662E5">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1AADA64" w14:textId="77777777" w:rsidR="00974C96" w:rsidRPr="00320BFA" w:rsidRDefault="00974C96" w:rsidP="008662E5">
            <w:pPr>
              <w:keepNext w:val="0"/>
              <w:keepLines w:val="0"/>
              <w:spacing w:before="80" w:after="80"/>
              <w:ind w:left="709" w:hanging="709"/>
              <w:jc w:val="both"/>
              <w:rPr>
                <w:sz w:val="18"/>
              </w:rPr>
            </w:pPr>
          </w:p>
        </w:tc>
      </w:tr>
      <w:tr w:rsidR="00974C96" w:rsidRPr="00320BFA" w14:paraId="01CBE923" w14:textId="77777777" w:rsidTr="008662E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284105"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533803" w14:textId="77777777" w:rsidR="00974C96" w:rsidRPr="00320BFA" w:rsidRDefault="00974C96" w:rsidP="00974C96">
            <w:pPr>
              <w:pStyle w:val="TF-xAvalITEM"/>
              <w:numPr>
                <w:ilvl w:val="0"/>
                <w:numId w:val="13"/>
              </w:numPr>
            </w:pPr>
            <w:r w:rsidRPr="00320BFA">
              <w:t>REFERÊNCIAS E CITAÇÕES</w:t>
            </w:r>
          </w:p>
          <w:p w14:paraId="06987162" w14:textId="77777777" w:rsidR="00974C96" w:rsidRPr="00320BFA" w:rsidRDefault="00974C96" w:rsidP="008662E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142691C" w14:textId="4B8D9C95" w:rsidR="00974C96" w:rsidRPr="00320BFA" w:rsidRDefault="00B142ED"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C72CF8"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14D8BE" w14:textId="77777777" w:rsidR="00974C96" w:rsidRPr="00320BFA" w:rsidRDefault="00974C96" w:rsidP="008662E5">
            <w:pPr>
              <w:keepNext w:val="0"/>
              <w:keepLines w:val="0"/>
              <w:ind w:left="709" w:hanging="709"/>
              <w:jc w:val="both"/>
              <w:rPr>
                <w:sz w:val="18"/>
              </w:rPr>
            </w:pPr>
          </w:p>
        </w:tc>
      </w:tr>
      <w:tr w:rsidR="00974C96" w:rsidRPr="00320BFA" w14:paraId="6E4425A6" w14:textId="77777777" w:rsidTr="008662E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BB9DCA"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A0F918" w14:textId="77777777" w:rsidR="00974C96" w:rsidRPr="00320BFA" w:rsidRDefault="00974C96" w:rsidP="008662E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80ECB8" w14:textId="5E610870" w:rsidR="00974C96" w:rsidRPr="00320BFA" w:rsidRDefault="00B142ED"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0625B0"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7E0986C" w14:textId="77777777" w:rsidR="00974C96" w:rsidRPr="00320BFA" w:rsidRDefault="00974C96" w:rsidP="008662E5">
            <w:pPr>
              <w:keepNext w:val="0"/>
              <w:keepLines w:val="0"/>
              <w:ind w:left="709" w:hanging="709"/>
              <w:jc w:val="both"/>
              <w:rPr>
                <w:sz w:val="18"/>
              </w:rPr>
            </w:pPr>
          </w:p>
        </w:tc>
      </w:tr>
      <w:tr w:rsidR="00974C96" w:rsidRPr="00320BFA" w14:paraId="60911A91" w14:textId="77777777" w:rsidTr="008662E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6536E8" w14:textId="77777777" w:rsidR="00974C96" w:rsidRPr="00320BFA" w:rsidRDefault="00974C96" w:rsidP="008662E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0F847D0" w14:textId="77777777" w:rsidR="00974C96" w:rsidRPr="00320BFA" w:rsidRDefault="00974C96" w:rsidP="008662E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FE7AEC3" w14:textId="3E9B1428" w:rsidR="00974C96" w:rsidRPr="00320BFA" w:rsidRDefault="00B142ED" w:rsidP="008662E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6282B29" w14:textId="77777777" w:rsidR="00974C96" w:rsidRPr="00320BFA" w:rsidRDefault="00974C96" w:rsidP="008662E5">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0C7FD7" w14:textId="77777777" w:rsidR="00974C96" w:rsidRPr="00320BFA" w:rsidRDefault="00974C96" w:rsidP="008662E5">
            <w:pPr>
              <w:keepNext w:val="0"/>
              <w:keepLines w:val="0"/>
              <w:ind w:left="709" w:hanging="709"/>
              <w:jc w:val="both"/>
              <w:rPr>
                <w:sz w:val="18"/>
              </w:rPr>
            </w:pPr>
          </w:p>
        </w:tc>
      </w:tr>
    </w:tbl>
    <w:p w14:paraId="39B5271C" w14:textId="77777777" w:rsidR="00974C96" w:rsidRPr="00320BFA" w:rsidRDefault="00974C96" w:rsidP="00974C96">
      <w:pPr>
        <w:pStyle w:val="TF-xAvalLINHA"/>
      </w:pPr>
    </w:p>
    <w:p w14:paraId="75AA2F5E" w14:textId="77777777" w:rsidR="00974C96" w:rsidRDefault="00974C96" w:rsidP="00974C96">
      <w:pPr>
        <w:pStyle w:val="TF-xAvalTTULO"/>
      </w:pPr>
      <w:r w:rsidRPr="00320BFA">
        <w:t>PARECER – PROFESSOR DE TCC I ou COORDENADOR DE TCC</w:t>
      </w:r>
      <w:r>
        <w:t xml:space="preserve"> </w:t>
      </w:r>
    </w:p>
    <w:p w14:paraId="1CE80CF5" w14:textId="77777777" w:rsidR="00974C96" w:rsidRPr="003F5F25" w:rsidRDefault="00974C96" w:rsidP="00974C96">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974C96" w:rsidRPr="00320BFA" w14:paraId="646F47C8" w14:textId="77777777" w:rsidTr="008662E5">
        <w:trPr>
          <w:cantSplit/>
          <w:jc w:val="center"/>
        </w:trPr>
        <w:tc>
          <w:tcPr>
            <w:tcW w:w="5000" w:type="pct"/>
            <w:gridSpan w:val="3"/>
            <w:tcBorders>
              <w:top w:val="single" w:sz="12" w:space="0" w:color="auto"/>
              <w:left w:val="single" w:sz="12" w:space="0" w:color="auto"/>
              <w:bottom w:val="nil"/>
              <w:right w:val="single" w:sz="12" w:space="0" w:color="auto"/>
            </w:tcBorders>
            <w:hideMark/>
          </w:tcPr>
          <w:p w14:paraId="0D45C463" w14:textId="77777777" w:rsidR="00974C96" w:rsidRPr="00320BFA" w:rsidRDefault="00974C96" w:rsidP="008662E5">
            <w:pPr>
              <w:keepNext w:val="0"/>
              <w:keepLines w:val="0"/>
              <w:spacing w:before="60"/>
              <w:jc w:val="both"/>
              <w:rPr>
                <w:sz w:val="18"/>
              </w:rPr>
            </w:pPr>
            <w:r w:rsidRPr="00320BFA">
              <w:rPr>
                <w:sz w:val="18"/>
              </w:rPr>
              <w:t>O projeto de TCC será reprovado se:</w:t>
            </w:r>
          </w:p>
          <w:p w14:paraId="488BB1FA" w14:textId="77777777" w:rsidR="00974C96" w:rsidRPr="00320BFA" w:rsidRDefault="00974C96" w:rsidP="00974C96">
            <w:pPr>
              <w:keepNext w:val="0"/>
              <w:keepLines w:val="0"/>
              <w:numPr>
                <w:ilvl w:val="0"/>
                <w:numId w:val="15"/>
              </w:numPr>
              <w:ind w:left="357" w:hanging="357"/>
              <w:jc w:val="both"/>
              <w:rPr>
                <w:sz w:val="18"/>
              </w:rPr>
            </w:pPr>
            <w:r w:rsidRPr="00320BFA">
              <w:rPr>
                <w:sz w:val="18"/>
              </w:rPr>
              <w:t>qualquer um dos itens tiver resposta NÃO ATENDE;</w:t>
            </w:r>
          </w:p>
          <w:p w14:paraId="32379D83" w14:textId="77777777" w:rsidR="00974C96" w:rsidRPr="00320BFA" w:rsidRDefault="00974C96" w:rsidP="00974C9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AA26E54" w14:textId="77777777" w:rsidR="00974C96" w:rsidRPr="00320BFA" w:rsidRDefault="00974C96" w:rsidP="00974C9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974C96" w:rsidRPr="00320BFA" w14:paraId="61FE3D70" w14:textId="77777777" w:rsidTr="008662E5">
        <w:trPr>
          <w:cantSplit/>
          <w:jc w:val="center"/>
        </w:trPr>
        <w:tc>
          <w:tcPr>
            <w:tcW w:w="1250" w:type="pct"/>
            <w:tcBorders>
              <w:top w:val="nil"/>
              <w:left w:val="single" w:sz="12" w:space="0" w:color="auto"/>
              <w:bottom w:val="single" w:sz="12" w:space="0" w:color="auto"/>
              <w:right w:val="nil"/>
            </w:tcBorders>
            <w:hideMark/>
          </w:tcPr>
          <w:p w14:paraId="1C21B77F" w14:textId="77777777" w:rsidR="00974C96" w:rsidRPr="00320BFA" w:rsidRDefault="00974C96" w:rsidP="008662E5">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48955EE" w14:textId="77777777" w:rsidR="00974C96" w:rsidRPr="00320BFA" w:rsidRDefault="00974C96" w:rsidP="008662E5">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3B280A6" w14:textId="77777777" w:rsidR="00974C96" w:rsidRPr="00320BFA" w:rsidRDefault="00974C96" w:rsidP="008662E5">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7187E96C" w14:textId="5F1E1941" w:rsidR="00974C96" w:rsidRDefault="00974C96" w:rsidP="00974C96">
      <w:pPr>
        <w:pStyle w:val="TF-xAvalLINHA"/>
        <w:tabs>
          <w:tab w:val="left" w:leader="underscore" w:pos="6237"/>
        </w:tabs>
      </w:pPr>
      <w:r>
        <w:t xml:space="preserve">Assinatura: </w:t>
      </w:r>
      <w:r>
        <w:tab/>
      </w:r>
      <w:r>
        <w:tab/>
        <w:t xml:space="preserve"> Data: </w:t>
      </w:r>
      <w:r w:rsidR="00346D60">
        <w:t>29/10/2020</w:t>
      </w:r>
      <w:r>
        <w:tab/>
      </w:r>
    </w:p>
    <w:p w14:paraId="0612B81E" w14:textId="77777777" w:rsidR="00974C96" w:rsidRDefault="00974C96" w:rsidP="00974C96">
      <w:pPr>
        <w:pStyle w:val="TF-xAvalTTULO"/>
        <w:ind w:left="0" w:firstLine="0"/>
        <w:jc w:val="left"/>
      </w:pPr>
    </w:p>
    <w:p w14:paraId="172E0F52" w14:textId="77777777" w:rsidR="00974C96" w:rsidRDefault="00974C96" w:rsidP="00974C96"/>
    <w:p w14:paraId="3E1F1C9D" w14:textId="6C9C1F11" w:rsidR="0000224C" w:rsidRDefault="0000224C" w:rsidP="00974C96">
      <w:pPr>
        <w:pStyle w:val="TF-xAvalTTULO"/>
      </w:pPr>
    </w:p>
    <w:sectPr w:rsidR="0000224C" w:rsidSect="00EC2D7A">
      <w:headerReference w:type="default"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0-29T09:04:00Z" w:initials="AS">
    <w:p w14:paraId="66259CEE" w14:textId="48BEC3A4" w:rsidR="00695829" w:rsidRDefault="00695829">
      <w:pPr>
        <w:pStyle w:val="Textodecomentrio"/>
      </w:pPr>
      <w:r>
        <w:rPr>
          <w:rStyle w:val="Refdecomentrio"/>
        </w:rPr>
        <w:annotationRef/>
      </w:r>
      <w:r>
        <w:t>Este termo está corre</w:t>
      </w:r>
      <w:r w:rsidR="004E7398">
        <w:t>to?</w:t>
      </w:r>
    </w:p>
  </w:comment>
  <w:comment w:id="10" w:author="Andreza Sartori" w:date="2020-10-29T09:15:00Z" w:initials="AS">
    <w:p w14:paraId="171E2A92" w14:textId="7F6B46FF" w:rsidR="0007466D" w:rsidRDefault="0007466D">
      <w:pPr>
        <w:pStyle w:val="Textodecomentrio"/>
      </w:pPr>
      <w:r>
        <w:rPr>
          <w:rStyle w:val="Refdecomentrio"/>
        </w:rPr>
        <w:annotationRef/>
      </w:r>
      <w:r>
        <w:t>Fonte?</w:t>
      </w:r>
    </w:p>
  </w:comment>
  <w:comment w:id="11" w:author="Andreza Sartori" w:date="2020-10-29T09:15:00Z" w:initials="AS">
    <w:p w14:paraId="518FB21A" w14:textId="6AE31EFF" w:rsidR="0007466D" w:rsidRDefault="0007466D">
      <w:pPr>
        <w:pStyle w:val="Textodecomentrio"/>
      </w:pPr>
      <w:r>
        <w:rPr>
          <w:rStyle w:val="Refdecomentrio"/>
        </w:rPr>
        <w:annotationRef/>
      </w:r>
      <w:r w:rsidR="00E75517">
        <w:t xml:space="preserve">Frase que inicia com gerúndio </w:t>
      </w:r>
      <w:r w:rsidR="00E75517" w:rsidRPr="00E75517">
        <w:t>complementa alguma ideia.</w:t>
      </w:r>
      <w:r w:rsidR="00491659">
        <w:t xml:space="preserve"> Falta a ideia principal</w:t>
      </w:r>
    </w:p>
  </w:comment>
  <w:comment w:id="12" w:author="Andreza Sartori" w:date="2020-10-29T09:21:00Z" w:initials="AS">
    <w:p w14:paraId="741012A2" w14:textId="2C10AE56" w:rsidR="002E286C" w:rsidRDefault="002E286C">
      <w:pPr>
        <w:pStyle w:val="Textodecomentrio"/>
      </w:pPr>
      <w:r>
        <w:rPr>
          <w:rStyle w:val="Refdecomentrio"/>
        </w:rPr>
        <w:annotationRef/>
      </w:r>
      <w:r w:rsidR="003E4815">
        <w:t>Atenção para palavras repetidas na mesma frase.</w:t>
      </w:r>
    </w:p>
  </w:comment>
  <w:comment w:id="18" w:author="Andreza Sartori" w:date="2020-10-29T09:22:00Z" w:initials="AS">
    <w:p w14:paraId="2839D3DF" w14:textId="041C1EAC" w:rsidR="007E1D71" w:rsidRDefault="007E1D71">
      <w:pPr>
        <w:pStyle w:val="Textodecomentrio"/>
      </w:pPr>
      <w:r>
        <w:rPr>
          <w:rStyle w:val="Refdecomentrio"/>
        </w:rPr>
        <w:annotationRef/>
      </w:r>
      <w:r w:rsidR="00976856">
        <w:t xml:space="preserve">Tem certeza? </w:t>
      </w:r>
      <w:r w:rsidR="007F5B74">
        <w:t>Já foi testado?</w:t>
      </w:r>
    </w:p>
  </w:comment>
  <w:comment w:id="19" w:author="Andreza Sartori" w:date="2020-10-29T09:24:00Z" w:initials="AS">
    <w:p w14:paraId="4B85A25A" w14:textId="77777777" w:rsidR="00DA08F3" w:rsidRDefault="00257C31" w:rsidP="00DA08F3">
      <w:pPr>
        <w:keepNext w:val="0"/>
        <w:keepLines w:val="0"/>
        <w:shd w:val="clear" w:color="auto" w:fill="FFFFFF"/>
        <w:spacing w:line="540" w:lineRule="atLeast"/>
        <w:textAlignment w:val="top"/>
        <w:rPr>
          <w:rFonts w:ascii="Arial" w:hAnsi="Arial" w:cs="Arial"/>
          <w:color w:val="222222"/>
          <w:sz w:val="42"/>
          <w:szCs w:val="42"/>
        </w:rPr>
      </w:pPr>
      <w:r>
        <w:rPr>
          <w:rStyle w:val="Refdecomentrio"/>
        </w:rPr>
        <w:annotationRef/>
      </w:r>
      <w:r w:rsidR="00DA08F3">
        <w:rPr>
          <w:rFonts w:ascii="Arial" w:hAnsi="Arial" w:cs="Arial"/>
          <w:color w:val="222222"/>
          <w:sz w:val="42"/>
          <w:szCs w:val="42"/>
        </w:rPr>
        <w:t>intensão</w:t>
      </w:r>
    </w:p>
    <w:p w14:paraId="60B242AA" w14:textId="77777777" w:rsidR="00DA08F3" w:rsidRDefault="00DA08F3" w:rsidP="00DA08F3">
      <w:pPr>
        <w:shd w:val="clear" w:color="auto" w:fill="FFFFFF"/>
        <w:rPr>
          <w:rStyle w:val="Hyperlink"/>
          <w:color w:val="660099"/>
          <w:u w:val="none"/>
        </w:rPr>
      </w:pPr>
      <w:r>
        <w:rPr>
          <w:rFonts w:ascii="Arial" w:hAnsi="Arial" w:cs="Arial"/>
          <w:color w:val="222222"/>
        </w:rPr>
        <w:fldChar w:fldCharType="begin"/>
      </w:r>
      <w:r>
        <w:rPr>
          <w:rFonts w:ascii="Arial" w:hAnsi="Arial" w:cs="Arial"/>
          <w:color w:val="222222"/>
        </w:rPr>
        <w:instrText xml:space="preserve"> HYPERLINK "https://www.google.com/search?sxsrf=ALeKk02haihMDKObiPVmS9fmfK6G2e9Rbw:1603974261958&amp;q=como+se+pronuncia+intens%C3%A3o&amp;stick=H4sIAAAAAAAAAOMIfcRoxy3w8sc9YSnTSWtOXmPU5-INKMrPK81LzkwsyczPExLlYglJLcoV4pXi5uLMzCtJzSs-vDjfil2JtaBE1ymIZxGrdHJ-br5CcapCAUyjAlwdAOlctHRhAAAA&amp;sa=X&amp;ved=2ahUKEwjTkvPg5dnsAhVlD7kGHRUKAg8Q3eEDMAB6BAgJEAg" </w:instrText>
      </w:r>
      <w:r>
        <w:rPr>
          <w:rFonts w:ascii="Arial" w:hAnsi="Arial" w:cs="Arial"/>
          <w:color w:val="222222"/>
        </w:rPr>
        <w:fldChar w:fldCharType="separate"/>
      </w:r>
    </w:p>
    <w:p w14:paraId="7AA20758" w14:textId="2C1C2F07" w:rsidR="00DA08F3" w:rsidRDefault="00DA08F3" w:rsidP="00DA08F3">
      <w:pPr>
        <w:shd w:val="clear" w:color="auto" w:fill="FFFFFF"/>
        <w:rPr>
          <w:rFonts w:ascii="Arial" w:hAnsi="Arial" w:cs="Arial"/>
          <w:color w:val="222222"/>
          <w:sz w:val="21"/>
          <w:szCs w:val="21"/>
        </w:rPr>
      </w:pPr>
      <w:r>
        <w:rPr>
          <w:rFonts w:ascii="Arial" w:hAnsi="Arial" w:cs="Arial"/>
          <w:color w:val="222222"/>
        </w:rPr>
        <w:fldChar w:fldCharType="end"/>
      </w:r>
      <w:r>
        <w:rPr>
          <w:rFonts w:ascii="Arial" w:hAnsi="Arial" w:cs="Arial"/>
          <w:i/>
          <w:iCs/>
          <w:color w:val="222222"/>
          <w:sz w:val="21"/>
          <w:szCs w:val="21"/>
        </w:rPr>
        <w:t>substantivo feminino</w:t>
      </w:r>
    </w:p>
    <w:p w14:paraId="74C67F02" w14:textId="5E037393" w:rsidR="00DA08F3" w:rsidRPr="00DA08F3" w:rsidRDefault="00DA08F3" w:rsidP="0047436B">
      <w:pPr>
        <w:keepNext w:val="0"/>
        <w:keepLines w:val="0"/>
        <w:numPr>
          <w:ilvl w:val="0"/>
          <w:numId w:val="41"/>
        </w:numPr>
        <w:shd w:val="clear" w:color="auto" w:fill="FFFFFF"/>
        <w:rPr>
          <w:rFonts w:ascii="Arial" w:hAnsi="Arial" w:cs="Arial"/>
          <w:color w:val="222222"/>
        </w:rPr>
      </w:pPr>
      <w:r w:rsidRPr="00DA08F3">
        <w:rPr>
          <w:rFonts w:ascii="Arial" w:hAnsi="Arial" w:cs="Arial"/>
          <w:color w:val="222222"/>
          <w:sz w:val="21"/>
          <w:szCs w:val="21"/>
        </w:rPr>
        <w:t>1.</w:t>
      </w:r>
      <w:r>
        <w:rPr>
          <w:rFonts w:ascii="Arial" w:hAnsi="Arial" w:cs="Arial"/>
          <w:color w:val="222222"/>
          <w:sz w:val="21"/>
          <w:szCs w:val="21"/>
        </w:rPr>
        <w:t xml:space="preserve"> </w:t>
      </w:r>
      <w:r w:rsidRPr="00DA08F3">
        <w:rPr>
          <w:rFonts w:ascii="Arial" w:hAnsi="Arial" w:cs="Arial"/>
          <w:color w:val="222222"/>
        </w:rPr>
        <w:t>ato de intensar; força, veemência, energia.</w:t>
      </w:r>
    </w:p>
    <w:p w14:paraId="64B8F17B" w14:textId="70D586C9" w:rsidR="00DA08F3" w:rsidRPr="00DA08F3" w:rsidRDefault="00DA08F3" w:rsidP="00D07906">
      <w:pPr>
        <w:keepNext w:val="0"/>
        <w:keepLines w:val="0"/>
        <w:numPr>
          <w:ilvl w:val="0"/>
          <w:numId w:val="41"/>
        </w:numPr>
        <w:shd w:val="clear" w:color="auto" w:fill="FFFFFF"/>
        <w:rPr>
          <w:rFonts w:ascii="Arial" w:hAnsi="Arial" w:cs="Arial"/>
          <w:color w:val="222222"/>
        </w:rPr>
      </w:pPr>
      <w:r w:rsidRPr="00DA08F3">
        <w:rPr>
          <w:rFonts w:ascii="Arial" w:hAnsi="Arial" w:cs="Arial"/>
          <w:color w:val="222222"/>
          <w:sz w:val="21"/>
          <w:szCs w:val="21"/>
        </w:rPr>
        <w:t>2.</w:t>
      </w:r>
      <w:r>
        <w:rPr>
          <w:rFonts w:ascii="Arial" w:hAnsi="Arial" w:cs="Arial"/>
          <w:color w:val="222222"/>
          <w:sz w:val="21"/>
          <w:szCs w:val="21"/>
        </w:rPr>
        <w:t xml:space="preserve"> </w:t>
      </w:r>
      <w:r w:rsidRPr="00DA08F3">
        <w:rPr>
          <w:rFonts w:ascii="Arial" w:hAnsi="Arial" w:cs="Arial"/>
          <w:color w:val="222222"/>
        </w:rPr>
        <w:t>aumento de tensão.</w:t>
      </w:r>
    </w:p>
    <w:p w14:paraId="6681DBAD" w14:textId="2614DC6B" w:rsidR="00257C31" w:rsidRDefault="00257C31">
      <w:pPr>
        <w:pStyle w:val="Textodecomentrio"/>
      </w:pPr>
    </w:p>
  </w:comment>
  <w:comment w:id="20" w:author="Andreza Sartori" w:date="2020-10-29T09:26:00Z" w:initials="AS">
    <w:p w14:paraId="4C16931E" w14:textId="3F4528D8" w:rsidR="00382579" w:rsidRDefault="00382579">
      <w:pPr>
        <w:pStyle w:val="Textodecomentrio"/>
      </w:pPr>
      <w:r>
        <w:rPr>
          <w:rStyle w:val="Refdecomentrio"/>
        </w:rPr>
        <w:annotationRef/>
      </w:r>
      <w:r>
        <w:t>A frase deve ser escrita de modo formal.</w:t>
      </w:r>
    </w:p>
  </w:comment>
  <w:comment w:id="45" w:author="Andreza Sartori" w:date="2020-10-29T10:10:00Z" w:initials="AS">
    <w:p w14:paraId="34DD865B" w14:textId="4794F2E6" w:rsidR="00546E3C" w:rsidRDefault="00546E3C">
      <w:pPr>
        <w:pStyle w:val="Textodecomentrio"/>
      </w:pPr>
      <w:r>
        <w:rPr>
          <w:rStyle w:val="Refdecomentrio"/>
        </w:rPr>
        <w:annotationRef/>
      </w:r>
      <w:r w:rsidR="003A614C" w:rsidRPr="003A614C">
        <w:t>tem vírgula depois da referência em função do “Segundo”</w:t>
      </w:r>
      <w:r w:rsidR="003A614C">
        <w:t>. Rever em todo o texto.</w:t>
      </w:r>
    </w:p>
  </w:comment>
  <w:comment w:id="47" w:author="Andreza Sartori" w:date="2020-10-29T09:39:00Z" w:initials="AS">
    <w:p w14:paraId="3879E055" w14:textId="240CF761" w:rsidR="00EA534A" w:rsidRDefault="00EA534A">
      <w:pPr>
        <w:pStyle w:val="Textodecomentrio"/>
      </w:pPr>
      <w:r>
        <w:rPr>
          <w:rStyle w:val="Refdecomentrio"/>
        </w:rPr>
        <w:annotationRef/>
      </w:r>
      <w:r>
        <w:t>rever</w:t>
      </w:r>
    </w:p>
  </w:comment>
  <w:comment w:id="48" w:author="Andreza Sartori" w:date="2020-10-29T08:54:00Z" w:initials="AS">
    <w:p w14:paraId="2B4FBB98" w14:textId="6566E7EA" w:rsidR="00246646" w:rsidRDefault="00246646">
      <w:pPr>
        <w:pStyle w:val="Textodecomentrio"/>
      </w:pPr>
      <w:r>
        <w:rPr>
          <w:rStyle w:val="Refdecomentrio"/>
        </w:rPr>
        <w:annotationRef/>
      </w:r>
      <w:r w:rsidR="00806513" w:rsidRPr="00806513">
        <w:t>Coloque o recurso de referência cruzada para figura/quadro/tabela. Faça isso em todo o texto.</w:t>
      </w:r>
    </w:p>
  </w:comment>
  <w:comment w:id="50" w:author="Andreza Sartori" w:date="2020-10-29T09:44:00Z" w:initials="AS">
    <w:p w14:paraId="0583119E" w14:textId="2428F07D" w:rsidR="00EF6FE5" w:rsidRDefault="00EF6FE5">
      <w:pPr>
        <w:pStyle w:val="Textodecomentrio"/>
      </w:pPr>
      <w:r>
        <w:rPr>
          <w:rStyle w:val="Refdecomentrio"/>
        </w:rPr>
        <w:annotationRef/>
      </w:r>
      <w:r w:rsidR="00AA5D14" w:rsidRPr="00AA5D14">
        <w:t>Não se faz parágrafo com uma única frase.</w:t>
      </w:r>
    </w:p>
  </w:comment>
  <w:comment w:id="52" w:author="Andreza Sartori" w:date="2020-10-29T09:51:00Z" w:initials="AS">
    <w:p w14:paraId="3C07E24A" w14:textId="648D9495" w:rsidR="00A74B41" w:rsidRDefault="00A74B41">
      <w:pPr>
        <w:pStyle w:val="Textodecomentrio"/>
      </w:pPr>
      <w:r>
        <w:rPr>
          <w:rStyle w:val="Refdecomentrio"/>
        </w:rPr>
        <w:annotationRef/>
      </w:r>
      <w:r>
        <w:t>O que significa?</w:t>
      </w:r>
    </w:p>
  </w:comment>
  <w:comment w:id="53" w:author="Andreza Sartori" w:date="2020-10-29T09:52:00Z" w:initials="AS">
    <w:p w14:paraId="26855E09" w14:textId="3EA87700" w:rsidR="00B97A39" w:rsidRDefault="00B97A39">
      <w:pPr>
        <w:pStyle w:val="Textodecomentrio"/>
      </w:pPr>
      <w:r>
        <w:rPr>
          <w:rStyle w:val="Refdecomentrio"/>
        </w:rPr>
        <w:annotationRef/>
      </w:r>
      <w:r>
        <w:t>O que significa?</w:t>
      </w:r>
    </w:p>
  </w:comment>
  <w:comment w:id="63" w:author="Andreza Sartori" w:date="2020-10-29T09:53:00Z" w:initials="AS">
    <w:p w14:paraId="639F5E59" w14:textId="7912EFAB" w:rsidR="000702BE" w:rsidRDefault="000702BE">
      <w:pPr>
        <w:pStyle w:val="Textodecomentrio"/>
      </w:pPr>
      <w:r>
        <w:rPr>
          <w:rStyle w:val="Refdecomentrio"/>
        </w:rPr>
        <w:annotationRef/>
      </w:r>
      <w:r>
        <w:t>Explique brevemente o que é</w:t>
      </w:r>
    </w:p>
  </w:comment>
  <w:comment w:id="64" w:author="Andreza Sartori" w:date="2020-10-29T09:54:00Z" w:initials="AS">
    <w:p w14:paraId="031A84CD" w14:textId="0780C2E8" w:rsidR="00D07313" w:rsidRDefault="00D07313">
      <w:pPr>
        <w:pStyle w:val="Textodecomentrio"/>
      </w:pPr>
      <w:r>
        <w:rPr>
          <w:rStyle w:val="Refdecomentrio"/>
        </w:rPr>
        <w:annotationRef/>
      </w:r>
      <w:r>
        <w:t xml:space="preserve">E o 1% faltante está </w:t>
      </w:r>
      <w:proofErr w:type="gramStart"/>
      <w:r>
        <w:t>aonde</w:t>
      </w:r>
      <w:proofErr w:type="gramEnd"/>
      <w:r>
        <w:t>?</w:t>
      </w:r>
    </w:p>
  </w:comment>
  <w:comment w:id="67" w:author="Andreza Sartori" w:date="2020-10-29T09:58:00Z" w:initials="AS">
    <w:p w14:paraId="5CF6A2F6" w14:textId="016D1700" w:rsidR="0016125E" w:rsidRDefault="0016125E">
      <w:pPr>
        <w:pStyle w:val="Textodecomentrio"/>
      </w:pPr>
      <w:r>
        <w:rPr>
          <w:rStyle w:val="Refdecomentrio"/>
        </w:rPr>
        <w:annotationRef/>
      </w:r>
      <w:r>
        <w:t>Evite fazer parágrafos curtos.</w:t>
      </w:r>
    </w:p>
  </w:comment>
  <w:comment w:id="69" w:author="Andreza Sartori" w:date="2020-10-29T10:00:00Z" w:initials="AS">
    <w:p w14:paraId="3D69DFE2" w14:textId="50588552" w:rsidR="00866BF1" w:rsidRDefault="00866BF1">
      <w:pPr>
        <w:pStyle w:val="Textodecomentrio"/>
      </w:pPr>
      <w:r>
        <w:rPr>
          <w:rStyle w:val="Refdecomentrio"/>
        </w:rPr>
        <w:annotationRef/>
      </w:r>
      <w:r>
        <w:t>O que você quer dizer com isso?</w:t>
      </w:r>
    </w:p>
  </w:comment>
  <w:comment w:id="92" w:author="Andreza Sartori" w:date="2020-10-29T10:26:00Z" w:initials="AS">
    <w:p w14:paraId="3024C45B" w14:textId="69B2DDD0" w:rsidR="001B5622" w:rsidRDefault="001B5622">
      <w:pPr>
        <w:pStyle w:val="Textodecomentrio"/>
      </w:pPr>
      <w:r>
        <w:rPr>
          <w:rStyle w:val="Refdecomentrio"/>
        </w:rPr>
        <w:annotationRef/>
      </w:r>
      <w:r>
        <w:t>Rever frase</w:t>
      </w:r>
    </w:p>
  </w:comment>
  <w:comment w:id="101" w:author="Andreza Sartori" w:date="2020-10-29T10:30:00Z" w:initials="AS">
    <w:p w14:paraId="4375C581" w14:textId="7CAF2A6B" w:rsidR="002E5D7A" w:rsidRDefault="002E5D7A">
      <w:pPr>
        <w:pStyle w:val="Textodecomentrio"/>
      </w:pPr>
      <w:r>
        <w:rPr>
          <w:rStyle w:val="Refdecomentrio"/>
        </w:rPr>
        <w:annotationRef/>
      </w:r>
      <w:r>
        <w:t>Coloca o nome em inglês se for utilizar esta sigla.</w:t>
      </w:r>
    </w:p>
  </w:comment>
  <w:comment w:id="103" w:author="Andreza Sartori" w:date="2020-10-29T08:56:00Z" w:initials="AS">
    <w:p w14:paraId="15D923ED" w14:textId="35C13C30" w:rsidR="00564ED2" w:rsidRDefault="00564ED2">
      <w:pPr>
        <w:pStyle w:val="Textodecomentrio"/>
      </w:pPr>
      <w:r>
        <w:rPr>
          <w:rStyle w:val="Refdecomentrio"/>
        </w:rPr>
        <w:annotationRef/>
      </w:r>
      <w:r w:rsidR="00261CD4">
        <w:t>Não deve estar em caixa alta.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259CEE" w15:done="0"/>
  <w15:commentEx w15:paraId="171E2A92" w15:done="0"/>
  <w15:commentEx w15:paraId="518FB21A" w15:done="0"/>
  <w15:commentEx w15:paraId="741012A2" w15:done="0"/>
  <w15:commentEx w15:paraId="2839D3DF" w15:done="0"/>
  <w15:commentEx w15:paraId="6681DBAD" w15:done="0"/>
  <w15:commentEx w15:paraId="4C16931E" w15:done="0"/>
  <w15:commentEx w15:paraId="34DD865B" w15:done="0"/>
  <w15:commentEx w15:paraId="3879E055" w15:done="0"/>
  <w15:commentEx w15:paraId="2B4FBB98" w15:done="0"/>
  <w15:commentEx w15:paraId="0583119E" w15:done="0"/>
  <w15:commentEx w15:paraId="3C07E24A" w15:done="0"/>
  <w15:commentEx w15:paraId="26855E09" w15:done="0"/>
  <w15:commentEx w15:paraId="639F5E59" w15:done="0"/>
  <w15:commentEx w15:paraId="031A84CD" w15:done="0"/>
  <w15:commentEx w15:paraId="5CF6A2F6" w15:done="0"/>
  <w15:commentEx w15:paraId="3D69DFE2" w15:done="0"/>
  <w15:commentEx w15:paraId="3024C45B" w15:done="0"/>
  <w15:commentEx w15:paraId="4375C581" w15:done="0"/>
  <w15:commentEx w15:paraId="15D92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041A" w16cex:dateUtc="2020-10-29T12:04:00Z"/>
  <w16cex:commentExtensible w16cex:durableId="234506C2" w16cex:dateUtc="2020-10-29T12:15:00Z"/>
  <w16cex:commentExtensible w16cex:durableId="234506CD" w16cex:dateUtc="2020-10-29T12:15:00Z"/>
  <w16cex:commentExtensible w16cex:durableId="23450805" w16cex:dateUtc="2020-10-29T12:21:00Z"/>
  <w16cex:commentExtensible w16cex:durableId="2345085D" w16cex:dateUtc="2020-10-29T12:22:00Z"/>
  <w16cex:commentExtensible w16cex:durableId="234508DC" w16cex:dateUtc="2020-10-29T12:24:00Z"/>
  <w16cex:commentExtensible w16cex:durableId="2345094F" w16cex:dateUtc="2020-10-29T12:26:00Z"/>
  <w16cex:commentExtensible w16cex:durableId="23451388" w16cex:dateUtc="2020-10-29T13:10:00Z"/>
  <w16cex:commentExtensible w16cex:durableId="23450C5B" w16cex:dateUtc="2020-10-29T12:39:00Z"/>
  <w16cex:commentExtensible w16cex:durableId="234501AD" w16cex:dateUtc="2020-10-29T11:54:00Z"/>
  <w16cex:commentExtensible w16cex:durableId="23450D70" w16cex:dateUtc="2020-10-29T12:44:00Z"/>
  <w16cex:commentExtensible w16cex:durableId="23450F1C" w16cex:dateUtc="2020-10-29T12:51:00Z"/>
  <w16cex:commentExtensible w16cex:durableId="23450F4E" w16cex:dateUtc="2020-10-29T12:52:00Z"/>
  <w16cex:commentExtensible w16cex:durableId="23450F97" w16cex:dateUtc="2020-10-29T12:53:00Z"/>
  <w16cex:commentExtensible w16cex:durableId="23450FF2" w16cex:dateUtc="2020-10-29T12:54:00Z"/>
  <w16cex:commentExtensible w16cex:durableId="234510DB" w16cex:dateUtc="2020-10-29T12:58:00Z"/>
  <w16cex:commentExtensible w16cex:durableId="23451159" w16cex:dateUtc="2020-10-29T13:00:00Z"/>
  <w16cex:commentExtensible w16cex:durableId="23451744" w16cex:dateUtc="2020-10-29T13:26:00Z"/>
  <w16cex:commentExtensible w16cex:durableId="23451838" w16cex:dateUtc="2020-10-29T13:30:00Z"/>
  <w16cex:commentExtensible w16cex:durableId="2345024C" w16cex:dateUtc="2020-10-29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259CEE" w16cid:durableId="2345041A"/>
  <w16cid:commentId w16cid:paraId="171E2A92" w16cid:durableId="234506C2"/>
  <w16cid:commentId w16cid:paraId="518FB21A" w16cid:durableId="234506CD"/>
  <w16cid:commentId w16cid:paraId="741012A2" w16cid:durableId="23450805"/>
  <w16cid:commentId w16cid:paraId="2839D3DF" w16cid:durableId="2345085D"/>
  <w16cid:commentId w16cid:paraId="6681DBAD" w16cid:durableId="234508DC"/>
  <w16cid:commentId w16cid:paraId="4C16931E" w16cid:durableId="2345094F"/>
  <w16cid:commentId w16cid:paraId="34DD865B" w16cid:durableId="23451388"/>
  <w16cid:commentId w16cid:paraId="3879E055" w16cid:durableId="23450C5B"/>
  <w16cid:commentId w16cid:paraId="2B4FBB98" w16cid:durableId="234501AD"/>
  <w16cid:commentId w16cid:paraId="0583119E" w16cid:durableId="23450D70"/>
  <w16cid:commentId w16cid:paraId="3C07E24A" w16cid:durableId="23450F1C"/>
  <w16cid:commentId w16cid:paraId="26855E09" w16cid:durableId="23450F4E"/>
  <w16cid:commentId w16cid:paraId="639F5E59" w16cid:durableId="23450F97"/>
  <w16cid:commentId w16cid:paraId="031A84CD" w16cid:durableId="23450FF2"/>
  <w16cid:commentId w16cid:paraId="5CF6A2F6" w16cid:durableId="234510DB"/>
  <w16cid:commentId w16cid:paraId="3D69DFE2" w16cid:durableId="23451159"/>
  <w16cid:commentId w16cid:paraId="3024C45B" w16cid:durableId="23451744"/>
  <w16cid:commentId w16cid:paraId="4375C581" w16cid:durableId="23451838"/>
  <w16cid:commentId w16cid:paraId="15D923ED" w16cid:durableId="234502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F3B63" w14:textId="77777777" w:rsidR="00EE4A37" w:rsidRDefault="00EE4A37">
      <w:r>
        <w:separator/>
      </w:r>
    </w:p>
  </w:endnote>
  <w:endnote w:type="continuationSeparator" w:id="0">
    <w:p w14:paraId="5D880DE6" w14:textId="77777777" w:rsidR="00EE4A37" w:rsidRDefault="00EE4A37">
      <w:r>
        <w:continuationSeparator/>
      </w:r>
    </w:p>
  </w:endnote>
  <w:endnote w:type="continuationNotice" w:id="1">
    <w:p w14:paraId="1A554179" w14:textId="77777777" w:rsidR="00EE4A37" w:rsidRDefault="00EE4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EA3729" w:rsidRDefault="00EA3729">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B1CDC" w14:textId="77777777" w:rsidR="009822CD" w:rsidRPr="0000224C" w:rsidRDefault="003B49A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BB00C" w14:textId="77777777" w:rsidR="00EE4A37" w:rsidRDefault="00EE4A37">
      <w:r>
        <w:separator/>
      </w:r>
    </w:p>
  </w:footnote>
  <w:footnote w:type="continuationSeparator" w:id="0">
    <w:p w14:paraId="2C3554A5" w14:textId="77777777" w:rsidR="00EE4A37" w:rsidRDefault="00EE4A37">
      <w:r>
        <w:continuationSeparator/>
      </w:r>
    </w:p>
  </w:footnote>
  <w:footnote w:type="continuationNotice" w:id="1">
    <w:p w14:paraId="4B3E7412" w14:textId="77777777" w:rsidR="00EE4A37" w:rsidRDefault="00EE4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EA3729" w14:paraId="7BF82520" w14:textId="77777777" w:rsidTr="008F2DC1">
      <w:tc>
        <w:tcPr>
          <w:tcW w:w="9212" w:type="dxa"/>
          <w:gridSpan w:val="2"/>
          <w:shd w:val="clear" w:color="auto" w:fill="auto"/>
        </w:tcPr>
        <w:p w14:paraId="2E4A85B4" w14:textId="77777777" w:rsidR="00EA3729" w:rsidRDefault="00EA3729" w:rsidP="003C5262">
          <w:pPr>
            <w:pStyle w:val="Cabealho"/>
            <w:tabs>
              <w:tab w:val="clear" w:pos="8640"/>
              <w:tab w:val="right" w:pos="8931"/>
            </w:tabs>
            <w:ind w:right="141"/>
            <w:jc w:val="center"/>
            <w:rPr>
              <w:rStyle w:val="Nmerodepgina"/>
            </w:rPr>
          </w:pPr>
          <w:r>
            <w:rPr>
              <w:rStyle w:val="Nmerodepgina"/>
            </w:rPr>
            <w:t>CURSO DE CIÊNCIA DA COMPUTAÇÃO – TCC</w:t>
          </w:r>
        </w:p>
      </w:tc>
    </w:tr>
    <w:tr w:rsidR="00EA3729" w14:paraId="668E8B00" w14:textId="77777777" w:rsidTr="008F2DC1">
      <w:tc>
        <w:tcPr>
          <w:tcW w:w="5778" w:type="dxa"/>
          <w:shd w:val="clear" w:color="auto" w:fill="auto"/>
        </w:tcPr>
        <w:p w14:paraId="79B53B8D" w14:textId="63E5F86A" w:rsidR="00EA3729" w:rsidRPr="003C5262" w:rsidRDefault="00EA3729"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4149806C" w:rsidR="00EA3729" w:rsidRDefault="00EA3729"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EA3729" w:rsidRDefault="00EA37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8E03" w14:textId="77777777" w:rsidR="009822CD" w:rsidRDefault="00EE4A37">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5E13899B" w14:textId="77777777" w:rsidTr="006746CA">
      <w:tc>
        <w:tcPr>
          <w:tcW w:w="3227" w:type="dxa"/>
          <w:shd w:val="clear" w:color="auto" w:fill="auto"/>
        </w:tcPr>
        <w:p w14:paraId="3A374FB5" w14:textId="77777777" w:rsidR="009822CD" w:rsidRDefault="003B49AC"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76F995D0" w14:textId="77777777" w:rsidR="009822CD" w:rsidRDefault="003B49AC"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FF53C34" w14:textId="77777777" w:rsidR="009822CD" w:rsidRDefault="00EE4A37" w:rsidP="00F31359">
          <w:pPr>
            <w:pStyle w:val="Cabealho"/>
            <w:tabs>
              <w:tab w:val="clear" w:pos="8640"/>
              <w:tab w:val="right" w:pos="8931"/>
            </w:tabs>
            <w:ind w:right="141"/>
            <w:jc w:val="right"/>
            <w:rPr>
              <w:rStyle w:val="Nmerodepgina"/>
            </w:rPr>
          </w:pPr>
        </w:p>
      </w:tc>
    </w:tr>
  </w:tbl>
  <w:p w14:paraId="2E92DCAC" w14:textId="77777777" w:rsidR="009822CD" w:rsidRDefault="00EE4A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0E980C20"/>
    <w:multiLevelType w:val="multilevel"/>
    <w:tmpl w:val="B420A52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4E19F4"/>
    <w:multiLevelType w:val="multilevel"/>
    <w:tmpl w:val="BB4E4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3176D9"/>
    <w:multiLevelType w:val="multilevel"/>
    <w:tmpl w:val="441E9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1A0451CB"/>
    <w:multiLevelType w:val="multilevel"/>
    <w:tmpl w:val="5F968E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DE4BD5"/>
    <w:multiLevelType w:val="multilevel"/>
    <w:tmpl w:val="FF6C58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1037A78"/>
    <w:multiLevelType w:val="multilevel"/>
    <w:tmpl w:val="47003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CE137D4"/>
    <w:multiLevelType w:val="multilevel"/>
    <w:tmpl w:val="FA728C7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3985B18"/>
    <w:multiLevelType w:val="multilevel"/>
    <w:tmpl w:val="FC8E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F3E4C"/>
    <w:multiLevelType w:val="multilevel"/>
    <w:tmpl w:val="6778F8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6" w15:restartNumberingAfterBreak="0">
    <w:nsid w:val="584F05C8"/>
    <w:multiLevelType w:val="multilevel"/>
    <w:tmpl w:val="0A2483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707F1087"/>
    <w:multiLevelType w:val="multilevel"/>
    <w:tmpl w:val="715077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61D7A3F"/>
    <w:multiLevelType w:val="multilevel"/>
    <w:tmpl w:val="3C12D8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C13DB8"/>
    <w:multiLevelType w:val="multilevel"/>
    <w:tmpl w:val="15B4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2"/>
  </w:num>
  <w:num w:numId="22">
    <w:abstractNumId w:val="5"/>
  </w:num>
  <w:num w:numId="23">
    <w:abstractNumId w:val="11"/>
  </w:num>
  <w:num w:numId="24">
    <w:abstractNumId w:val="8"/>
  </w:num>
  <w:num w:numId="25">
    <w:abstractNumId w:val="14"/>
  </w:num>
  <w:num w:numId="26">
    <w:abstractNumId w:val="4"/>
  </w:num>
  <w:num w:numId="27">
    <w:abstractNumId w:val="6"/>
  </w:num>
  <w:num w:numId="28">
    <w:abstractNumId w:val="18"/>
  </w:num>
  <w:num w:numId="29">
    <w:abstractNumId w:val="9"/>
  </w:num>
  <w:num w:numId="30">
    <w:abstractNumId w:val="19"/>
  </w:num>
  <w:num w:numId="31">
    <w:abstractNumId w:val="16"/>
  </w:num>
  <w:num w:numId="32">
    <w:abstractNumId w:val="12"/>
  </w:num>
  <w:num w:numId="33">
    <w:abstractNumId w:val="2"/>
  </w:num>
  <w:num w:numId="34">
    <w:abstractNumId w:val="15"/>
  </w:num>
  <w:num w:numId="35">
    <w:abstractNumId w:val="10"/>
  </w:num>
  <w:num w:numId="36">
    <w:abstractNumId w:val="7"/>
  </w:num>
  <w:num w:numId="37">
    <w:abstractNumId w:val="2"/>
  </w:num>
  <w:num w:numId="38">
    <w:abstractNumId w:val="2"/>
  </w:num>
  <w:num w:numId="39">
    <w:abstractNumId w:val="2"/>
  </w:num>
  <w:num w:numId="40">
    <w:abstractNumId w:val="2"/>
    <w:lvlOverride w:ilvl="0">
      <w:startOverride w:val="1"/>
    </w:lvlOverride>
  </w:num>
  <w:num w:numId="4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0F4"/>
    <w:rsid w:val="0000224C"/>
    <w:rsid w:val="0000318A"/>
    <w:rsid w:val="000048BC"/>
    <w:rsid w:val="00004CA8"/>
    <w:rsid w:val="000115F2"/>
    <w:rsid w:val="00012922"/>
    <w:rsid w:val="00013D9F"/>
    <w:rsid w:val="0001575C"/>
    <w:rsid w:val="000179B5"/>
    <w:rsid w:val="00017B62"/>
    <w:rsid w:val="000204E7"/>
    <w:rsid w:val="00022E9E"/>
    <w:rsid w:val="00023460"/>
    <w:rsid w:val="00023FA0"/>
    <w:rsid w:val="000240F9"/>
    <w:rsid w:val="000242F8"/>
    <w:rsid w:val="00024FA6"/>
    <w:rsid w:val="00025083"/>
    <w:rsid w:val="0002602F"/>
    <w:rsid w:val="00030B7F"/>
    <w:rsid w:val="00030E4A"/>
    <w:rsid w:val="0003182B"/>
    <w:rsid w:val="00031A27"/>
    <w:rsid w:val="00031BB9"/>
    <w:rsid w:val="00031EE0"/>
    <w:rsid w:val="000351C5"/>
    <w:rsid w:val="00035819"/>
    <w:rsid w:val="00040428"/>
    <w:rsid w:val="0004074A"/>
    <w:rsid w:val="00040B5A"/>
    <w:rsid w:val="000429DB"/>
    <w:rsid w:val="00043139"/>
    <w:rsid w:val="00043D2A"/>
    <w:rsid w:val="0004641A"/>
    <w:rsid w:val="000478A6"/>
    <w:rsid w:val="00047D00"/>
    <w:rsid w:val="0005182F"/>
    <w:rsid w:val="00052A07"/>
    <w:rsid w:val="000533DA"/>
    <w:rsid w:val="0005457F"/>
    <w:rsid w:val="00056715"/>
    <w:rsid w:val="00057A33"/>
    <w:rsid w:val="000608E9"/>
    <w:rsid w:val="00061FEB"/>
    <w:rsid w:val="00065AB2"/>
    <w:rsid w:val="000667DF"/>
    <w:rsid w:val="000702BE"/>
    <w:rsid w:val="0007209B"/>
    <w:rsid w:val="000723ED"/>
    <w:rsid w:val="00073752"/>
    <w:rsid w:val="00073BA9"/>
    <w:rsid w:val="0007466D"/>
    <w:rsid w:val="00075154"/>
    <w:rsid w:val="00075792"/>
    <w:rsid w:val="00080F9C"/>
    <w:rsid w:val="00084001"/>
    <w:rsid w:val="00084E65"/>
    <w:rsid w:val="0008579A"/>
    <w:rsid w:val="00086AA8"/>
    <w:rsid w:val="0008732D"/>
    <w:rsid w:val="000911B9"/>
    <w:rsid w:val="00091A40"/>
    <w:rsid w:val="0009239B"/>
    <w:rsid w:val="00094082"/>
    <w:rsid w:val="00095A4B"/>
    <w:rsid w:val="0009735C"/>
    <w:rsid w:val="000A104C"/>
    <w:rsid w:val="000A19DE"/>
    <w:rsid w:val="000A3EAB"/>
    <w:rsid w:val="000A7891"/>
    <w:rsid w:val="000B12B2"/>
    <w:rsid w:val="000B25B7"/>
    <w:rsid w:val="000B338D"/>
    <w:rsid w:val="000B3868"/>
    <w:rsid w:val="000B735D"/>
    <w:rsid w:val="000C0051"/>
    <w:rsid w:val="000C1926"/>
    <w:rsid w:val="000C1A18"/>
    <w:rsid w:val="000C539B"/>
    <w:rsid w:val="000C648D"/>
    <w:rsid w:val="000C795B"/>
    <w:rsid w:val="000D1294"/>
    <w:rsid w:val="000D4255"/>
    <w:rsid w:val="000D425E"/>
    <w:rsid w:val="000D59EF"/>
    <w:rsid w:val="000D5A58"/>
    <w:rsid w:val="000D77C2"/>
    <w:rsid w:val="000E039E"/>
    <w:rsid w:val="000E27F9"/>
    <w:rsid w:val="000E2B1E"/>
    <w:rsid w:val="000E2F77"/>
    <w:rsid w:val="000E311F"/>
    <w:rsid w:val="000E3777"/>
    <w:rsid w:val="000E3A68"/>
    <w:rsid w:val="000E53DA"/>
    <w:rsid w:val="000E5B2D"/>
    <w:rsid w:val="000E6CE0"/>
    <w:rsid w:val="000E6ECA"/>
    <w:rsid w:val="000F1C39"/>
    <w:rsid w:val="000F33F6"/>
    <w:rsid w:val="000F3A1D"/>
    <w:rsid w:val="000F5DF4"/>
    <w:rsid w:val="000F77E3"/>
    <w:rsid w:val="0010083F"/>
    <w:rsid w:val="00104BFD"/>
    <w:rsid w:val="00107529"/>
    <w:rsid w:val="00107B02"/>
    <w:rsid w:val="0011166F"/>
    <w:rsid w:val="001129FE"/>
    <w:rsid w:val="00112CB7"/>
    <w:rsid w:val="0011363A"/>
    <w:rsid w:val="00113A3F"/>
    <w:rsid w:val="00115A24"/>
    <w:rsid w:val="001164FE"/>
    <w:rsid w:val="001168A7"/>
    <w:rsid w:val="00117229"/>
    <w:rsid w:val="0012093C"/>
    <w:rsid w:val="0012393A"/>
    <w:rsid w:val="00125007"/>
    <w:rsid w:val="00125084"/>
    <w:rsid w:val="00125277"/>
    <w:rsid w:val="0012577B"/>
    <w:rsid w:val="001274D9"/>
    <w:rsid w:val="0013086D"/>
    <w:rsid w:val="00132458"/>
    <w:rsid w:val="001330EA"/>
    <w:rsid w:val="001338F2"/>
    <w:rsid w:val="00134925"/>
    <w:rsid w:val="00134FCF"/>
    <w:rsid w:val="001375F7"/>
    <w:rsid w:val="00141AA3"/>
    <w:rsid w:val="00150509"/>
    <w:rsid w:val="00150572"/>
    <w:rsid w:val="0015409F"/>
    <w:rsid w:val="001554E9"/>
    <w:rsid w:val="00156EE4"/>
    <w:rsid w:val="0016125E"/>
    <w:rsid w:val="00161CC1"/>
    <w:rsid w:val="00162BF1"/>
    <w:rsid w:val="00163B65"/>
    <w:rsid w:val="00163E72"/>
    <w:rsid w:val="0016400E"/>
    <w:rsid w:val="001645E5"/>
    <w:rsid w:val="00164956"/>
    <w:rsid w:val="0016560C"/>
    <w:rsid w:val="0016619E"/>
    <w:rsid w:val="0017247A"/>
    <w:rsid w:val="00173A40"/>
    <w:rsid w:val="001827A8"/>
    <w:rsid w:val="00186092"/>
    <w:rsid w:val="0018656A"/>
    <w:rsid w:val="001870CD"/>
    <w:rsid w:val="00193A97"/>
    <w:rsid w:val="0019415B"/>
    <w:rsid w:val="001948BE"/>
    <w:rsid w:val="0019547B"/>
    <w:rsid w:val="001974F5"/>
    <w:rsid w:val="00197849"/>
    <w:rsid w:val="001A12CE"/>
    <w:rsid w:val="001A4700"/>
    <w:rsid w:val="001A6292"/>
    <w:rsid w:val="001A7511"/>
    <w:rsid w:val="001B04EA"/>
    <w:rsid w:val="001B2F1E"/>
    <w:rsid w:val="001B4B8E"/>
    <w:rsid w:val="001B5622"/>
    <w:rsid w:val="001B5FA4"/>
    <w:rsid w:val="001B5FD5"/>
    <w:rsid w:val="001C1DCA"/>
    <w:rsid w:val="001C2653"/>
    <w:rsid w:val="001C2FCE"/>
    <w:rsid w:val="001C33B0"/>
    <w:rsid w:val="001C3B27"/>
    <w:rsid w:val="001C57E6"/>
    <w:rsid w:val="001C5CBB"/>
    <w:rsid w:val="001C7D12"/>
    <w:rsid w:val="001D09FC"/>
    <w:rsid w:val="001D25B5"/>
    <w:rsid w:val="001D56E3"/>
    <w:rsid w:val="001D589E"/>
    <w:rsid w:val="001D5F53"/>
    <w:rsid w:val="001D6234"/>
    <w:rsid w:val="001D6510"/>
    <w:rsid w:val="001E3708"/>
    <w:rsid w:val="001E5445"/>
    <w:rsid w:val="001E5665"/>
    <w:rsid w:val="001E5C4F"/>
    <w:rsid w:val="001E607F"/>
    <w:rsid w:val="001E646A"/>
    <w:rsid w:val="001E682E"/>
    <w:rsid w:val="001E6847"/>
    <w:rsid w:val="001E71A9"/>
    <w:rsid w:val="001F007F"/>
    <w:rsid w:val="001F0912"/>
    <w:rsid w:val="001F0D36"/>
    <w:rsid w:val="001F132B"/>
    <w:rsid w:val="001F4BD0"/>
    <w:rsid w:val="001F53A6"/>
    <w:rsid w:val="001F56F9"/>
    <w:rsid w:val="001F626F"/>
    <w:rsid w:val="001F6353"/>
    <w:rsid w:val="001F6E29"/>
    <w:rsid w:val="00200C41"/>
    <w:rsid w:val="0020231D"/>
    <w:rsid w:val="00202F3F"/>
    <w:rsid w:val="002129B1"/>
    <w:rsid w:val="0021315C"/>
    <w:rsid w:val="00213D77"/>
    <w:rsid w:val="00214397"/>
    <w:rsid w:val="00216D5D"/>
    <w:rsid w:val="00217372"/>
    <w:rsid w:val="00217D6D"/>
    <w:rsid w:val="0022172D"/>
    <w:rsid w:val="002244EF"/>
    <w:rsid w:val="00224BB2"/>
    <w:rsid w:val="00226593"/>
    <w:rsid w:val="00226E0E"/>
    <w:rsid w:val="00231BA5"/>
    <w:rsid w:val="00233479"/>
    <w:rsid w:val="00233963"/>
    <w:rsid w:val="00234F29"/>
    <w:rsid w:val="00235240"/>
    <w:rsid w:val="00236847"/>
    <w:rsid w:val="002368FD"/>
    <w:rsid w:val="0024110F"/>
    <w:rsid w:val="002423AB"/>
    <w:rsid w:val="00243B70"/>
    <w:rsid w:val="002440B0"/>
    <w:rsid w:val="002456A1"/>
    <w:rsid w:val="00245D45"/>
    <w:rsid w:val="00246646"/>
    <w:rsid w:val="00246C21"/>
    <w:rsid w:val="00247148"/>
    <w:rsid w:val="002478F4"/>
    <w:rsid w:val="00247B64"/>
    <w:rsid w:val="00251670"/>
    <w:rsid w:val="002538BF"/>
    <w:rsid w:val="00257C31"/>
    <w:rsid w:val="00261CD4"/>
    <w:rsid w:val="00263E6A"/>
    <w:rsid w:val="00263F53"/>
    <w:rsid w:val="0027792D"/>
    <w:rsid w:val="002804C8"/>
    <w:rsid w:val="00282723"/>
    <w:rsid w:val="00282788"/>
    <w:rsid w:val="002850CA"/>
    <w:rsid w:val="0028617A"/>
    <w:rsid w:val="0028775D"/>
    <w:rsid w:val="00290062"/>
    <w:rsid w:val="0029223C"/>
    <w:rsid w:val="00293C9C"/>
    <w:rsid w:val="0029608A"/>
    <w:rsid w:val="002A0E49"/>
    <w:rsid w:val="002A2E95"/>
    <w:rsid w:val="002A4B1D"/>
    <w:rsid w:val="002A50C1"/>
    <w:rsid w:val="002A6617"/>
    <w:rsid w:val="002A7E1B"/>
    <w:rsid w:val="002B069A"/>
    <w:rsid w:val="002B0EDC"/>
    <w:rsid w:val="002B1405"/>
    <w:rsid w:val="002B254F"/>
    <w:rsid w:val="002B3133"/>
    <w:rsid w:val="002B4718"/>
    <w:rsid w:val="002B6AE7"/>
    <w:rsid w:val="002B7F89"/>
    <w:rsid w:val="002C0B98"/>
    <w:rsid w:val="002C21E8"/>
    <w:rsid w:val="002C343F"/>
    <w:rsid w:val="002C6ECB"/>
    <w:rsid w:val="002D1450"/>
    <w:rsid w:val="002D1CEF"/>
    <w:rsid w:val="002E103D"/>
    <w:rsid w:val="002E15DF"/>
    <w:rsid w:val="002E21C1"/>
    <w:rsid w:val="002E21DA"/>
    <w:rsid w:val="002E286C"/>
    <w:rsid w:val="002E363A"/>
    <w:rsid w:val="002E5D7A"/>
    <w:rsid w:val="002E6722"/>
    <w:rsid w:val="002E6DD1"/>
    <w:rsid w:val="002F027E"/>
    <w:rsid w:val="002F0930"/>
    <w:rsid w:val="002F57F1"/>
    <w:rsid w:val="002F6066"/>
    <w:rsid w:val="002F63C0"/>
    <w:rsid w:val="002F74A4"/>
    <w:rsid w:val="00300E47"/>
    <w:rsid w:val="00301BA1"/>
    <w:rsid w:val="00302ED2"/>
    <w:rsid w:val="00303349"/>
    <w:rsid w:val="0030504D"/>
    <w:rsid w:val="00306B84"/>
    <w:rsid w:val="0030747F"/>
    <w:rsid w:val="003101C2"/>
    <w:rsid w:val="003112A3"/>
    <w:rsid w:val="0031258C"/>
    <w:rsid w:val="00312781"/>
    <w:rsid w:val="00312CEA"/>
    <w:rsid w:val="00314BA9"/>
    <w:rsid w:val="003152BA"/>
    <w:rsid w:val="00320BFA"/>
    <w:rsid w:val="0032229F"/>
    <w:rsid w:val="0032378D"/>
    <w:rsid w:val="0032778B"/>
    <w:rsid w:val="003306D3"/>
    <w:rsid w:val="00335048"/>
    <w:rsid w:val="00340AD0"/>
    <w:rsid w:val="00340B6D"/>
    <w:rsid w:val="00340C8E"/>
    <w:rsid w:val="00341931"/>
    <w:rsid w:val="00341942"/>
    <w:rsid w:val="00344540"/>
    <w:rsid w:val="00346468"/>
    <w:rsid w:val="00346D60"/>
    <w:rsid w:val="003519A3"/>
    <w:rsid w:val="003525CC"/>
    <w:rsid w:val="003550DD"/>
    <w:rsid w:val="00355C19"/>
    <w:rsid w:val="00356CAB"/>
    <w:rsid w:val="003570AC"/>
    <w:rsid w:val="00357512"/>
    <w:rsid w:val="00362443"/>
    <w:rsid w:val="00367147"/>
    <w:rsid w:val="0037046F"/>
    <w:rsid w:val="0037319D"/>
    <w:rsid w:val="00373FAB"/>
    <w:rsid w:val="0037423B"/>
    <w:rsid w:val="003742A3"/>
    <w:rsid w:val="00377DA7"/>
    <w:rsid w:val="003820D8"/>
    <w:rsid w:val="0038213D"/>
    <w:rsid w:val="00382579"/>
    <w:rsid w:val="00383087"/>
    <w:rsid w:val="0038500A"/>
    <w:rsid w:val="00385126"/>
    <w:rsid w:val="00387816"/>
    <w:rsid w:val="003931FF"/>
    <w:rsid w:val="00395008"/>
    <w:rsid w:val="00395A17"/>
    <w:rsid w:val="003A2561"/>
    <w:rsid w:val="003A2B7D"/>
    <w:rsid w:val="003A4A75"/>
    <w:rsid w:val="003A5366"/>
    <w:rsid w:val="003A614C"/>
    <w:rsid w:val="003A71D9"/>
    <w:rsid w:val="003B49AC"/>
    <w:rsid w:val="003B4DAD"/>
    <w:rsid w:val="003B647A"/>
    <w:rsid w:val="003B6782"/>
    <w:rsid w:val="003B75CA"/>
    <w:rsid w:val="003C3B52"/>
    <w:rsid w:val="003C4A99"/>
    <w:rsid w:val="003C5262"/>
    <w:rsid w:val="003C6E66"/>
    <w:rsid w:val="003C7060"/>
    <w:rsid w:val="003D05B6"/>
    <w:rsid w:val="003D0670"/>
    <w:rsid w:val="003D398C"/>
    <w:rsid w:val="003D3AE5"/>
    <w:rsid w:val="003D473B"/>
    <w:rsid w:val="003D4B35"/>
    <w:rsid w:val="003D666D"/>
    <w:rsid w:val="003D6AE3"/>
    <w:rsid w:val="003E14A4"/>
    <w:rsid w:val="003E157F"/>
    <w:rsid w:val="003E2F9A"/>
    <w:rsid w:val="003E4815"/>
    <w:rsid w:val="003E4F19"/>
    <w:rsid w:val="003E6DBB"/>
    <w:rsid w:val="003F040F"/>
    <w:rsid w:val="003F26C0"/>
    <w:rsid w:val="003F36B3"/>
    <w:rsid w:val="003F5F25"/>
    <w:rsid w:val="003F7654"/>
    <w:rsid w:val="0040436D"/>
    <w:rsid w:val="00406561"/>
    <w:rsid w:val="00410543"/>
    <w:rsid w:val="004163FB"/>
    <w:rsid w:val="004173CC"/>
    <w:rsid w:val="004225A9"/>
    <w:rsid w:val="00422C77"/>
    <w:rsid w:val="0042356B"/>
    <w:rsid w:val="0042420A"/>
    <w:rsid w:val="004243D2"/>
    <w:rsid w:val="00424610"/>
    <w:rsid w:val="00424AD5"/>
    <w:rsid w:val="0042595C"/>
    <w:rsid w:val="00426233"/>
    <w:rsid w:val="004319AB"/>
    <w:rsid w:val="00431CC7"/>
    <w:rsid w:val="00435424"/>
    <w:rsid w:val="00436C83"/>
    <w:rsid w:val="0043776C"/>
    <w:rsid w:val="00437854"/>
    <w:rsid w:val="00437B0B"/>
    <w:rsid w:val="00444020"/>
    <w:rsid w:val="004463E5"/>
    <w:rsid w:val="00450CFB"/>
    <w:rsid w:val="00451425"/>
    <w:rsid w:val="00451B94"/>
    <w:rsid w:val="004527E9"/>
    <w:rsid w:val="00455339"/>
    <w:rsid w:val="004556F4"/>
    <w:rsid w:val="00455AED"/>
    <w:rsid w:val="00457D3A"/>
    <w:rsid w:val="00463016"/>
    <w:rsid w:val="00465D89"/>
    <w:rsid w:val="004661F2"/>
    <w:rsid w:val="00470C41"/>
    <w:rsid w:val="00470C7A"/>
    <w:rsid w:val="00471578"/>
    <w:rsid w:val="00471DED"/>
    <w:rsid w:val="004720D7"/>
    <w:rsid w:val="00474263"/>
    <w:rsid w:val="0047604A"/>
    <w:rsid w:val="0047690F"/>
    <w:rsid w:val="00476C78"/>
    <w:rsid w:val="00482174"/>
    <w:rsid w:val="00482CD9"/>
    <w:rsid w:val="0048576D"/>
    <w:rsid w:val="004859D1"/>
    <w:rsid w:val="00486ED2"/>
    <w:rsid w:val="00490DD7"/>
    <w:rsid w:val="00491659"/>
    <w:rsid w:val="00491A21"/>
    <w:rsid w:val="00493B1A"/>
    <w:rsid w:val="0049495C"/>
    <w:rsid w:val="00496211"/>
    <w:rsid w:val="00497813"/>
    <w:rsid w:val="00497EF6"/>
    <w:rsid w:val="004A0F51"/>
    <w:rsid w:val="004A1566"/>
    <w:rsid w:val="004A21F3"/>
    <w:rsid w:val="004A383E"/>
    <w:rsid w:val="004A4539"/>
    <w:rsid w:val="004A58F8"/>
    <w:rsid w:val="004B0119"/>
    <w:rsid w:val="004B14C3"/>
    <w:rsid w:val="004B3E70"/>
    <w:rsid w:val="004B42D8"/>
    <w:rsid w:val="004B4A5E"/>
    <w:rsid w:val="004B5B96"/>
    <w:rsid w:val="004B6B8F"/>
    <w:rsid w:val="004B7510"/>
    <w:rsid w:val="004B7511"/>
    <w:rsid w:val="004C1869"/>
    <w:rsid w:val="004C2D19"/>
    <w:rsid w:val="004C3ECB"/>
    <w:rsid w:val="004C4121"/>
    <w:rsid w:val="004C4702"/>
    <w:rsid w:val="004C5FCF"/>
    <w:rsid w:val="004D0174"/>
    <w:rsid w:val="004D60C2"/>
    <w:rsid w:val="004E23CE"/>
    <w:rsid w:val="004E516B"/>
    <w:rsid w:val="004E7398"/>
    <w:rsid w:val="004F054B"/>
    <w:rsid w:val="004F60A0"/>
    <w:rsid w:val="004F7626"/>
    <w:rsid w:val="00500539"/>
    <w:rsid w:val="005011CA"/>
    <w:rsid w:val="00503373"/>
    <w:rsid w:val="00503F3F"/>
    <w:rsid w:val="00504693"/>
    <w:rsid w:val="00505718"/>
    <w:rsid w:val="005101B0"/>
    <w:rsid w:val="00512321"/>
    <w:rsid w:val="005148D9"/>
    <w:rsid w:val="00515825"/>
    <w:rsid w:val="00521649"/>
    <w:rsid w:val="00522D3E"/>
    <w:rsid w:val="005233C6"/>
    <w:rsid w:val="005251B5"/>
    <w:rsid w:val="00527180"/>
    <w:rsid w:val="00531379"/>
    <w:rsid w:val="005334D2"/>
    <w:rsid w:val="00533726"/>
    <w:rsid w:val="005352D3"/>
    <w:rsid w:val="00535CDB"/>
    <w:rsid w:val="00536336"/>
    <w:rsid w:val="0053686A"/>
    <w:rsid w:val="005418B1"/>
    <w:rsid w:val="00541A5B"/>
    <w:rsid w:val="0054295F"/>
    <w:rsid w:val="00542ED7"/>
    <w:rsid w:val="0054474B"/>
    <w:rsid w:val="00545BD6"/>
    <w:rsid w:val="00546E3C"/>
    <w:rsid w:val="00550D4A"/>
    <w:rsid w:val="00551490"/>
    <w:rsid w:val="005564FC"/>
    <w:rsid w:val="005570D0"/>
    <w:rsid w:val="005571D6"/>
    <w:rsid w:val="00560850"/>
    <w:rsid w:val="00561B87"/>
    <w:rsid w:val="00564A29"/>
    <w:rsid w:val="00564BEE"/>
    <w:rsid w:val="00564ED2"/>
    <w:rsid w:val="00564FBC"/>
    <w:rsid w:val="005664D8"/>
    <w:rsid w:val="0056722C"/>
    <w:rsid w:val="005705A9"/>
    <w:rsid w:val="00572864"/>
    <w:rsid w:val="00574C54"/>
    <w:rsid w:val="00576299"/>
    <w:rsid w:val="0058373B"/>
    <w:rsid w:val="00583E61"/>
    <w:rsid w:val="0058482B"/>
    <w:rsid w:val="0058618A"/>
    <w:rsid w:val="00587002"/>
    <w:rsid w:val="00587ECB"/>
    <w:rsid w:val="00591611"/>
    <w:rsid w:val="005916E3"/>
    <w:rsid w:val="00591B58"/>
    <w:rsid w:val="00592BA8"/>
    <w:rsid w:val="005A362B"/>
    <w:rsid w:val="005A3A9F"/>
    <w:rsid w:val="005A4952"/>
    <w:rsid w:val="005A6065"/>
    <w:rsid w:val="005A7E08"/>
    <w:rsid w:val="005B20A1"/>
    <w:rsid w:val="005B2478"/>
    <w:rsid w:val="005B2D48"/>
    <w:rsid w:val="005B2E12"/>
    <w:rsid w:val="005C0195"/>
    <w:rsid w:val="005C21FC"/>
    <w:rsid w:val="005C30AE"/>
    <w:rsid w:val="005C5619"/>
    <w:rsid w:val="005C6474"/>
    <w:rsid w:val="005C7D88"/>
    <w:rsid w:val="005D131E"/>
    <w:rsid w:val="005D14E8"/>
    <w:rsid w:val="005D23F1"/>
    <w:rsid w:val="005D6495"/>
    <w:rsid w:val="005D7440"/>
    <w:rsid w:val="005D7AD0"/>
    <w:rsid w:val="005E1A46"/>
    <w:rsid w:val="005E35F3"/>
    <w:rsid w:val="005E400D"/>
    <w:rsid w:val="005E426A"/>
    <w:rsid w:val="005E4561"/>
    <w:rsid w:val="005E698D"/>
    <w:rsid w:val="005F0313"/>
    <w:rsid w:val="005F09F1"/>
    <w:rsid w:val="005F4AB7"/>
    <w:rsid w:val="005F645A"/>
    <w:rsid w:val="005F7EDE"/>
    <w:rsid w:val="0060060C"/>
    <w:rsid w:val="006017CF"/>
    <w:rsid w:val="00605F15"/>
    <w:rsid w:val="006067C8"/>
    <w:rsid w:val="006118D1"/>
    <w:rsid w:val="0061251F"/>
    <w:rsid w:val="006137AF"/>
    <w:rsid w:val="006168EB"/>
    <w:rsid w:val="00616EA2"/>
    <w:rsid w:val="006179BC"/>
    <w:rsid w:val="00620D93"/>
    <w:rsid w:val="0062386A"/>
    <w:rsid w:val="0062576D"/>
    <w:rsid w:val="00625788"/>
    <w:rsid w:val="00625B43"/>
    <w:rsid w:val="00625F8B"/>
    <w:rsid w:val="006305AA"/>
    <w:rsid w:val="00631A53"/>
    <w:rsid w:val="00631D82"/>
    <w:rsid w:val="0063277E"/>
    <w:rsid w:val="00632F7E"/>
    <w:rsid w:val="006340ED"/>
    <w:rsid w:val="006364F4"/>
    <w:rsid w:val="00640352"/>
    <w:rsid w:val="00641E66"/>
    <w:rsid w:val="006426D5"/>
    <w:rsid w:val="00642924"/>
    <w:rsid w:val="00643EF7"/>
    <w:rsid w:val="006466FF"/>
    <w:rsid w:val="00646A5F"/>
    <w:rsid w:val="00646CB4"/>
    <w:rsid w:val="006475C1"/>
    <w:rsid w:val="00651EB3"/>
    <w:rsid w:val="00652038"/>
    <w:rsid w:val="00652BFA"/>
    <w:rsid w:val="0065436A"/>
    <w:rsid w:val="00654C82"/>
    <w:rsid w:val="0065597E"/>
    <w:rsid w:val="00656C00"/>
    <w:rsid w:val="00661967"/>
    <w:rsid w:val="00661F61"/>
    <w:rsid w:val="006643AD"/>
    <w:rsid w:val="0066559B"/>
    <w:rsid w:val="0066762A"/>
    <w:rsid w:val="0066773F"/>
    <w:rsid w:val="006717EA"/>
    <w:rsid w:val="00671B49"/>
    <w:rsid w:val="00674155"/>
    <w:rsid w:val="006746CA"/>
    <w:rsid w:val="00674E9E"/>
    <w:rsid w:val="00675286"/>
    <w:rsid w:val="00675618"/>
    <w:rsid w:val="00676947"/>
    <w:rsid w:val="00681D4E"/>
    <w:rsid w:val="00684012"/>
    <w:rsid w:val="0068584B"/>
    <w:rsid w:val="00685AD1"/>
    <w:rsid w:val="006869FB"/>
    <w:rsid w:val="00690325"/>
    <w:rsid w:val="00691DE0"/>
    <w:rsid w:val="006935B7"/>
    <w:rsid w:val="00694C63"/>
    <w:rsid w:val="00695745"/>
    <w:rsid w:val="00695829"/>
    <w:rsid w:val="0069600B"/>
    <w:rsid w:val="00697C78"/>
    <w:rsid w:val="006A0A1A"/>
    <w:rsid w:val="006A10A3"/>
    <w:rsid w:val="006A342E"/>
    <w:rsid w:val="006A556F"/>
    <w:rsid w:val="006A6460"/>
    <w:rsid w:val="006A76AD"/>
    <w:rsid w:val="006B104E"/>
    <w:rsid w:val="006B5338"/>
    <w:rsid w:val="006B5AEA"/>
    <w:rsid w:val="006B6383"/>
    <w:rsid w:val="006B640D"/>
    <w:rsid w:val="006B7309"/>
    <w:rsid w:val="006C042C"/>
    <w:rsid w:val="006C0883"/>
    <w:rsid w:val="006C293F"/>
    <w:rsid w:val="006C61FA"/>
    <w:rsid w:val="006C77F4"/>
    <w:rsid w:val="006D0896"/>
    <w:rsid w:val="006D3506"/>
    <w:rsid w:val="006D37F2"/>
    <w:rsid w:val="006D6238"/>
    <w:rsid w:val="006D6455"/>
    <w:rsid w:val="006D71D4"/>
    <w:rsid w:val="006D7C50"/>
    <w:rsid w:val="006E209A"/>
    <w:rsid w:val="006E25D2"/>
    <w:rsid w:val="006E5B17"/>
    <w:rsid w:val="006E62EA"/>
    <w:rsid w:val="006E6C9B"/>
    <w:rsid w:val="006F0AAD"/>
    <w:rsid w:val="006F1C28"/>
    <w:rsid w:val="006F1F63"/>
    <w:rsid w:val="006F28AD"/>
    <w:rsid w:val="00701D93"/>
    <w:rsid w:val="0070255E"/>
    <w:rsid w:val="0070391A"/>
    <w:rsid w:val="0070455E"/>
    <w:rsid w:val="00705D27"/>
    <w:rsid w:val="00706486"/>
    <w:rsid w:val="00707772"/>
    <w:rsid w:val="0071653C"/>
    <w:rsid w:val="007214E3"/>
    <w:rsid w:val="007222F7"/>
    <w:rsid w:val="007227BE"/>
    <w:rsid w:val="007234DE"/>
    <w:rsid w:val="00724679"/>
    <w:rsid w:val="007252A7"/>
    <w:rsid w:val="00725368"/>
    <w:rsid w:val="007260D2"/>
    <w:rsid w:val="0072614D"/>
    <w:rsid w:val="007304F3"/>
    <w:rsid w:val="007306B7"/>
    <w:rsid w:val="00730839"/>
    <w:rsid w:val="00730C0E"/>
    <w:rsid w:val="00730F60"/>
    <w:rsid w:val="0073330D"/>
    <w:rsid w:val="00733FF9"/>
    <w:rsid w:val="0073421F"/>
    <w:rsid w:val="007404F0"/>
    <w:rsid w:val="00740672"/>
    <w:rsid w:val="007407A8"/>
    <w:rsid w:val="00740B30"/>
    <w:rsid w:val="0074100E"/>
    <w:rsid w:val="00742FA0"/>
    <w:rsid w:val="007449E7"/>
    <w:rsid w:val="007455FA"/>
    <w:rsid w:val="007459BE"/>
    <w:rsid w:val="00745BBE"/>
    <w:rsid w:val="007467AB"/>
    <w:rsid w:val="007509EA"/>
    <w:rsid w:val="00751F3F"/>
    <w:rsid w:val="00752038"/>
    <w:rsid w:val="007546B5"/>
    <w:rsid w:val="007554DF"/>
    <w:rsid w:val="00755722"/>
    <w:rsid w:val="0075776D"/>
    <w:rsid w:val="007613FB"/>
    <w:rsid w:val="00761E34"/>
    <w:rsid w:val="00765736"/>
    <w:rsid w:val="007660F2"/>
    <w:rsid w:val="0076612F"/>
    <w:rsid w:val="00771C8E"/>
    <w:rsid w:val="007722BF"/>
    <w:rsid w:val="007744B6"/>
    <w:rsid w:val="0077580B"/>
    <w:rsid w:val="00775B9A"/>
    <w:rsid w:val="00777A42"/>
    <w:rsid w:val="007808A3"/>
    <w:rsid w:val="00781167"/>
    <w:rsid w:val="007818B6"/>
    <w:rsid w:val="00783435"/>
    <w:rsid w:val="007854B3"/>
    <w:rsid w:val="0078787D"/>
    <w:rsid w:val="00787FA8"/>
    <w:rsid w:val="007909C0"/>
    <w:rsid w:val="007912C4"/>
    <w:rsid w:val="00791863"/>
    <w:rsid w:val="007944F8"/>
    <w:rsid w:val="0079458D"/>
    <w:rsid w:val="00794642"/>
    <w:rsid w:val="007973E3"/>
    <w:rsid w:val="00797615"/>
    <w:rsid w:val="007A0060"/>
    <w:rsid w:val="007A040D"/>
    <w:rsid w:val="007A0890"/>
    <w:rsid w:val="007A1883"/>
    <w:rsid w:val="007A3B9A"/>
    <w:rsid w:val="007A4613"/>
    <w:rsid w:val="007A718C"/>
    <w:rsid w:val="007B2EAA"/>
    <w:rsid w:val="007B3637"/>
    <w:rsid w:val="007B422E"/>
    <w:rsid w:val="007B670E"/>
    <w:rsid w:val="007C0E5A"/>
    <w:rsid w:val="007C3A28"/>
    <w:rsid w:val="007C4635"/>
    <w:rsid w:val="007C4718"/>
    <w:rsid w:val="007C483D"/>
    <w:rsid w:val="007C5303"/>
    <w:rsid w:val="007C747E"/>
    <w:rsid w:val="007D0720"/>
    <w:rsid w:val="007D10F2"/>
    <w:rsid w:val="007D149B"/>
    <w:rsid w:val="007D207E"/>
    <w:rsid w:val="007D29AE"/>
    <w:rsid w:val="007D354F"/>
    <w:rsid w:val="007D5030"/>
    <w:rsid w:val="007D51A8"/>
    <w:rsid w:val="007D5904"/>
    <w:rsid w:val="007D6DEC"/>
    <w:rsid w:val="007E02E2"/>
    <w:rsid w:val="007E07CD"/>
    <w:rsid w:val="007E1024"/>
    <w:rsid w:val="007E1D71"/>
    <w:rsid w:val="007E263F"/>
    <w:rsid w:val="007E2BE1"/>
    <w:rsid w:val="007E46A1"/>
    <w:rsid w:val="007E5019"/>
    <w:rsid w:val="007E518B"/>
    <w:rsid w:val="007E69BB"/>
    <w:rsid w:val="007E730D"/>
    <w:rsid w:val="007E7311"/>
    <w:rsid w:val="007E7613"/>
    <w:rsid w:val="007F07CB"/>
    <w:rsid w:val="007F0AB2"/>
    <w:rsid w:val="007F0E59"/>
    <w:rsid w:val="007F20C0"/>
    <w:rsid w:val="007F2AC2"/>
    <w:rsid w:val="007F403E"/>
    <w:rsid w:val="007F44F3"/>
    <w:rsid w:val="007F5B74"/>
    <w:rsid w:val="00800D02"/>
    <w:rsid w:val="008017A0"/>
    <w:rsid w:val="008021C3"/>
    <w:rsid w:val="00802488"/>
    <w:rsid w:val="00802563"/>
    <w:rsid w:val="00806513"/>
    <w:rsid w:val="008072AC"/>
    <w:rsid w:val="0081070B"/>
    <w:rsid w:val="00810CEA"/>
    <w:rsid w:val="00811C37"/>
    <w:rsid w:val="0081372B"/>
    <w:rsid w:val="00814FF4"/>
    <w:rsid w:val="00816B7D"/>
    <w:rsid w:val="00817E98"/>
    <w:rsid w:val="00820584"/>
    <w:rsid w:val="008217F0"/>
    <w:rsid w:val="008233E5"/>
    <w:rsid w:val="0082493A"/>
    <w:rsid w:val="008264C3"/>
    <w:rsid w:val="00833DE8"/>
    <w:rsid w:val="00833F47"/>
    <w:rsid w:val="008348C3"/>
    <w:rsid w:val="00835357"/>
    <w:rsid w:val="0083588E"/>
    <w:rsid w:val="008358C3"/>
    <w:rsid w:val="00835E91"/>
    <w:rsid w:val="008373B4"/>
    <w:rsid w:val="008404C4"/>
    <w:rsid w:val="00841915"/>
    <w:rsid w:val="00842805"/>
    <w:rsid w:val="008437B7"/>
    <w:rsid w:val="00844409"/>
    <w:rsid w:val="00845A15"/>
    <w:rsid w:val="00847D37"/>
    <w:rsid w:val="0085001D"/>
    <w:rsid w:val="0085665D"/>
    <w:rsid w:val="00860A9C"/>
    <w:rsid w:val="00861CDF"/>
    <w:rsid w:val="008642B4"/>
    <w:rsid w:val="00864999"/>
    <w:rsid w:val="00865323"/>
    <w:rsid w:val="0086554E"/>
    <w:rsid w:val="00866BF1"/>
    <w:rsid w:val="00870339"/>
    <w:rsid w:val="00871A41"/>
    <w:rsid w:val="00881675"/>
    <w:rsid w:val="00881C6B"/>
    <w:rsid w:val="00882870"/>
    <w:rsid w:val="0088366F"/>
    <w:rsid w:val="00885043"/>
    <w:rsid w:val="008867C7"/>
    <w:rsid w:val="00886D76"/>
    <w:rsid w:val="00896DBC"/>
    <w:rsid w:val="00897019"/>
    <w:rsid w:val="008A502B"/>
    <w:rsid w:val="008A5CBF"/>
    <w:rsid w:val="008A5D7B"/>
    <w:rsid w:val="008A629B"/>
    <w:rsid w:val="008B0A07"/>
    <w:rsid w:val="008B1279"/>
    <w:rsid w:val="008B1663"/>
    <w:rsid w:val="008B241D"/>
    <w:rsid w:val="008B28D2"/>
    <w:rsid w:val="008B3B19"/>
    <w:rsid w:val="008B4801"/>
    <w:rsid w:val="008B54B0"/>
    <w:rsid w:val="008B781F"/>
    <w:rsid w:val="008C0069"/>
    <w:rsid w:val="008C02FC"/>
    <w:rsid w:val="008C1495"/>
    <w:rsid w:val="008C3495"/>
    <w:rsid w:val="008C3DC3"/>
    <w:rsid w:val="008C5E2A"/>
    <w:rsid w:val="008C67B1"/>
    <w:rsid w:val="008C753D"/>
    <w:rsid w:val="008C7928"/>
    <w:rsid w:val="008D094E"/>
    <w:rsid w:val="008D0C20"/>
    <w:rsid w:val="008D0F44"/>
    <w:rsid w:val="008D2D57"/>
    <w:rsid w:val="008D43E1"/>
    <w:rsid w:val="008D4C05"/>
    <w:rsid w:val="008D5522"/>
    <w:rsid w:val="008D582D"/>
    <w:rsid w:val="008D5B86"/>
    <w:rsid w:val="008D647D"/>
    <w:rsid w:val="008D69C5"/>
    <w:rsid w:val="008D7404"/>
    <w:rsid w:val="008D7844"/>
    <w:rsid w:val="008E0188"/>
    <w:rsid w:val="008E0F86"/>
    <w:rsid w:val="008E1566"/>
    <w:rsid w:val="008E16A1"/>
    <w:rsid w:val="008E4F6E"/>
    <w:rsid w:val="008E53F6"/>
    <w:rsid w:val="008E71B4"/>
    <w:rsid w:val="008F1EF9"/>
    <w:rsid w:val="008F29D4"/>
    <w:rsid w:val="008F2DC1"/>
    <w:rsid w:val="008F4417"/>
    <w:rsid w:val="008F49E2"/>
    <w:rsid w:val="008F4C9B"/>
    <w:rsid w:val="008F6C74"/>
    <w:rsid w:val="008F70AD"/>
    <w:rsid w:val="008F7E42"/>
    <w:rsid w:val="00900732"/>
    <w:rsid w:val="00900DB1"/>
    <w:rsid w:val="009022BF"/>
    <w:rsid w:val="00904C44"/>
    <w:rsid w:val="00905430"/>
    <w:rsid w:val="00910B00"/>
    <w:rsid w:val="00911CD9"/>
    <w:rsid w:val="00911E35"/>
    <w:rsid w:val="00912B71"/>
    <w:rsid w:val="009138E0"/>
    <w:rsid w:val="00913DF6"/>
    <w:rsid w:val="00917560"/>
    <w:rsid w:val="009212EA"/>
    <w:rsid w:val="0092564B"/>
    <w:rsid w:val="009259D2"/>
    <w:rsid w:val="00925D88"/>
    <w:rsid w:val="0092669A"/>
    <w:rsid w:val="00931632"/>
    <w:rsid w:val="00932C92"/>
    <w:rsid w:val="00933CF9"/>
    <w:rsid w:val="00935BEC"/>
    <w:rsid w:val="009370E4"/>
    <w:rsid w:val="009370F0"/>
    <w:rsid w:val="00941F6C"/>
    <w:rsid w:val="009454E4"/>
    <w:rsid w:val="00952B80"/>
    <w:rsid w:val="00952D72"/>
    <w:rsid w:val="00954E5E"/>
    <w:rsid w:val="00961F46"/>
    <w:rsid w:val="009631BC"/>
    <w:rsid w:val="009635CF"/>
    <w:rsid w:val="009656BF"/>
    <w:rsid w:val="00965B30"/>
    <w:rsid w:val="00965D47"/>
    <w:rsid w:val="0096683A"/>
    <w:rsid w:val="00967611"/>
    <w:rsid w:val="00967DD6"/>
    <w:rsid w:val="00974C96"/>
    <w:rsid w:val="00976856"/>
    <w:rsid w:val="00981137"/>
    <w:rsid w:val="00982829"/>
    <w:rsid w:val="00984240"/>
    <w:rsid w:val="00986D5D"/>
    <w:rsid w:val="00987980"/>
    <w:rsid w:val="00987F2B"/>
    <w:rsid w:val="0099020D"/>
    <w:rsid w:val="009919B2"/>
    <w:rsid w:val="00991E60"/>
    <w:rsid w:val="0099244F"/>
    <w:rsid w:val="00994A7B"/>
    <w:rsid w:val="00995B07"/>
    <w:rsid w:val="009A239C"/>
    <w:rsid w:val="009A2619"/>
    <w:rsid w:val="009A26EA"/>
    <w:rsid w:val="009A2E54"/>
    <w:rsid w:val="009A3765"/>
    <w:rsid w:val="009A5850"/>
    <w:rsid w:val="009A69A4"/>
    <w:rsid w:val="009A6EF7"/>
    <w:rsid w:val="009A79E1"/>
    <w:rsid w:val="009B0D60"/>
    <w:rsid w:val="009B10D6"/>
    <w:rsid w:val="009B4259"/>
    <w:rsid w:val="009B5A21"/>
    <w:rsid w:val="009B795B"/>
    <w:rsid w:val="009C0FE3"/>
    <w:rsid w:val="009C1772"/>
    <w:rsid w:val="009C2CA2"/>
    <w:rsid w:val="009C5573"/>
    <w:rsid w:val="009D1891"/>
    <w:rsid w:val="009D2C58"/>
    <w:rsid w:val="009D65D0"/>
    <w:rsid w:val="009D7E91"/>
    <w:rsid w:val="009E135E"/>
    <w:rsid w:val="009E3C92"/>
    <w:rsid w:val="009E534F"/>
    <w:rsid w:val="009E54F4"/>
    <w:rsid w:val="009E5AE1"/>
    <w:rsid w:val="009E5FE0"/>
    <w:rsid w:val="009E71AD"/>
    <w:rsid w:val="009F217D"/>
    <w:rsid w:val="009F2BFA"/>
    <w:rsid w:val="009F2CB2"/>
    <w:rsid w:val="009F7F88"/>
    <w:rsid w:val="00A01D80"/>
    <w:rsid w:val="00A02012"/>
    <w:rsid w:val="00A03A3D"/>
    <w:rsid w:val="00A045C4"/>
    <w:rsid w:val="00A05E67"/>
    <w:rsid w:val="00A1033B"/>
    <w:rsid w:val="00A10DFA"/>
    <w:rsid w:val="00A11261"/>
    <w:rsid w:val="00A152C9"/>
    <w:rsid w:val="00A15C27"/>
    <w:rsid w:val="00A209A2"/>
    <w:rsid w:val="00A20A70"/>
    <w:rsid w:val="00A20B13"/>
    <w:rsid w:val="00A21708"/>
    <w:rsid w:val="00A2178E"/>
    <w:rsid w:val="00A21878"/>
    <w:rsid w:val="00A22362"/>
    <w:rsid w:val="00A230FF"/>
    <w:rsid w:val="00A24039"/>
    <w:rsid w:val="00A242DD"/>
    <w:rsid w:val="00A249BA"/>
    <w:rsid w:val="00A24E62"/>
    <w:rsid w:val="00A2595C"/>
    <w:rsid w:val="00A25FF7"/>
    <w:rsid w:val="00A307C7"/>
    <w:rsid w:val="00A3544F"/>
    <w:rsid w:val="00A35998"/>
    <w:rsid w:val="00A37606"/>
    <w:rsid w:val="00A400D7"/>
    <w:rsid w:val="00A44581"/>
    <w:rsid w:val="00A45093"/>
    <w:rsid w:val="00A50EAF"/>
    <w:rsid w:val="00A516B4"/>
    <w:rsid w:val="00A54816"/>
    <w:rsid w:val="00A55969"/>
    <w:rsid w:val="00A55FEE"/>
    <w:rsid w:val="00A572CD"/>
    <w:rsid w:val="00A602F9"/>
    <w:rsid w:val="00A650EE"/>
    <w:rsid w:val="00A662C8"/>
    <w:rsid w:val="00A66F5A"/>
    <w:rsid w:val="00A678A9"/>
    <w:rsid w:val="00A71157"/>
    <w:rsid w:val="00A74B41"/>
    <w:rsid w:val="00A76A17"/>
    <w:rsid w:val="00A7793D"/>
    <w:rsid w:val="00A77E96"/>
    <w:rsid w:val="00A819A1"/>
    <w:rsid w:val="00A81DD7"/>
    <w:rsid w:val="00A82FBE"/>
    <w:rsid w:val="00A8366C"/>
    <w:rsid w:val="00A83861"/>
    <w:rsid w:val="00A856CA"/>
    <w:rsid w:val="00A9029C"/>
    <w:rsid w:val="00A93828"/>
    <w:rsid w:val="00A9584F"/>
    <w:rsid w:val="00A966E6"/>
    <w:rsid w:val="00AA0BB3"/>
    <w:rsid w:val="00AA281C"/>
    <w:rsid w:val="00AA2E36"/>
    <w:rsid w:val="00AA3670"/>
    <w:rsid w:val="00AA5D14"/>
    <w:rsid w:val="00AA730F"/>
    <w:rsid w:val="00AB0CA2"/>
    <w:rsid w:val="00AB15C3"/>
    <w:rsid w:val="00AB1C98"/>
    <w:rsid w:val="00AB2BE3"/>
    <w:rsid w:val="00AB7834"/>
    <w:rsid w:val="00AB7AD5"/>
    <w:rsid w:val="00AC1492"/>
    <w:rsid w:val="00AC2F78"/>
    <w:rsid w:val="00AC4D5F"/>
    <w:rsid w:val="00AD0B54"/>
    <w:rsid w:val="00AD1D2C"/>
    <w:rsid w:val="00AD48D3"/>
    <w:rsid w:val="00AD520D"/>
    <w:rsid w:val="00AD7412"/>
    <w:rsid w:val="00AD75B9"/>
    <w:rsid w:val="00AD7DE0"/>
    <w:rsid w:val="00AE0525"/>
    <w:rsid w:val="00AE08DB"/>
    <w:rsid w:val="00AE2729"/>
    <w:rsid w:val="00AE3109"/>
    <w:rsid w:val="00AE3148"/>
    <w:rsid w:val="00AE321B"/>
    <w:rsid w:val="00AE405E"/>
    <w:rsid w:val="00AE4D83"/>
    <w:rsid w:val="00AE5AE2"/>
    <w:rsid w:val="00AE6103"/>
    <w:rsid w:val="00AE7343"/>
    <w:rsid w:val="00AE7F2E"/>
    <w:rsid w:val="00AF1A05"/>
    <w:rsid w:val="00AF5306"/>
    <w:rsid w:val="00AF728F"/>
    <w:rsid w:val="00B00A13"/>
    <w:rsid w:val="00B00D69"/>
    <w:rsid w:val="00B00E04"/>
    <w:rsid w:val="00B02008"/>
    <w:rsid w:val="00B02274"/>
    <w:rsid w:val="00B03938"/>
    <w:rsid w:val="00B03E9F"/>
    <w:rsid w:val="00B05485"/>
    <w:rsid w:val="00B114C6"/>
    <w:rsid w:val="00B142ED"/>
    <w:rsid w:val="00B1443C"/>
    <w:rsid w:val="00B1458E"/>
    <w:rsid w:val="00B14C51"/>
    <w:rsid w:val="00B1695D"/>
    <w:rsid w:val="00B17071"/>
    <w:rsid w:val="00B17900"/>
    <w:rsid w:val="00B20021"/>
    <w:rsid w:val="00B20FDE"/>
    <w:rsid w:val="00B24A85"/>
    <w:rsid w:val="00B257D4"/>
    <w:rsid w:val="00B25B48"/>
    <w:rsid w:val="00B27453"/>
    <w:rsid w:val="00B27A91"/>
    <w:rsid w:val="00B30112"/>
    <w:rsid w:val="00B3332A"/>
    <w:rsid w:val="00B355B8"/>
    <w:rsid w:val="00B413D9"/>
    <w:rsid w:val="00B41BE6"/>
    <w:rsid w:val="00B42041"/>
    <w:rsid w:val="00B4341E"/>
    <w:rsid w:val="00B4390B"/>
    <w:rsid w:val="00B43FBF"/>
    <w:rsid w:val="00B44F11"/>
    <w:rsid w:val="00B45AA9"/>
    <w:rsid w:val="00B51846"/>
    <w:rsid w:val="00B51E84"/>
    <w:rsid w:val="00B52A9A"/>
    <w:rsid w:val="00B52EBA"/>
    <w:rsid w:val="00B57483"/>
    <w:rsid w:val="00B603DD"/>
    <w:rsid w:val="00B62501"/>
    <w:rsid w:val="00B62979"/>
    <w:rsid w:val="00B70056"/>
    <w:rsid w:val="00B719BA"/>
    <w:rsid w:val="00B73398"/>
    <w:rsid w:val="00B81760"/>
    <w:rsid w:val="00B81A51"/>
    <w:rsid w:val="00B8222F"/>
    <w:rsid w:val="00B823A7"/>
    <w:rsid w:val="00B8381D"/>
    <w:rsid w:val="00B86A89"/>
    <w:rsid w:val="00B8772D"/>
    <w:rsid w:val="00B90A23"/>
    <w:rsid w:val="00B90FA5"/>
    <w:rsid w:val="00B919F1"/>
    <w:rsid w:val="00B9214B"/>
    <w:rsid w:val="00B94E7F"/>
    <w:rsid w:val="00B96DEB"/>
    <w:rsid w:val="00B97A39"/>
    <w:rsid w:val="00BA049F"/>
    <w:rsid w:val="00BA062E"/>
    <w:rsid w:val="00BA0A54"/>
    <w:rsid w:val="00BA2260"/>
    <w:rsid w:val="00BA2A42"/>
    <w:rsid w:val="00BA3790"/>
    <w:rsid w:val="00BA492B"/>
    <w:rsid w:val="00BA53D1"/>
    <w:rsid w:val="00BA64E6"/>
    <w:rsid w:val="00BA77BA"/>
    <w:rsid w:val="00BB2ADB"/>
    <w:rsid w:val="00BB4612"/>
    <w:rsid w:val="00BB468D"/>
    <w:rsid w:val="00BB4744"/>
    <w:rsid w:val="00BB7B3E"/>
    <w:rsid w:val="00BC0ADA"/>
    <w:rsid w:val="00BC0E8D"/>
    <w:rsid w:val="00BC20EE"/>
    <w:rsid w:val="00BC2AC5"/>
    <w:rsid w:val="00BC377E"/>
    <w:rsid w:val="00BC495D"/>
    <w:rsid w:val="00BC4F18"/>
    <w:rsid w:val="00BC7AE4"/>
    <w:rsid w:val="00BD623D"/>
    <w:rsid w:val="00BD6815"/>
    <w:rsid w:val="00BE5189"/>
    <w:rsid w:val="00BE6551"/>
    <w:rsid w:val="00BE66DE"/>
    <w:rsid w:val="00BE6C79"/>
    <w:rsid w:val="00BF093B"/>
    <w:rsid w:val="00BF1E73"/>
    <w:rsid w:val="00BF683D"/>
    <w:rsid w:val="00C00B88"/>
    <w:rsid w:val="00C01841"/>
    <w:rsid w:val="00C0433C"/>
    <w:rsid w:val="00C0657F"/>
    <w:rsid w:val="00C06B2A"/>
    <w:rsid w:val="00C0708B"/>
    <w:rsid w:val="00C077D0"/>
    <w:rsid w:val="00C07AF2"/>
    <w:rsid w:val="00C122C1"/>
    <w:rsid w:val="00C13700"/>
    <w:rsid w:val="00C148C5"/>
    <w:rsid w:val="00C16B11"/>
    <w:rsid w:val="00C22A24"/>
    <w:rsid w:val="00C3049C"/>
    <w:rsid w:val="00C304BF"/>
    <w:rsid w:val="00C32AC5"/>
    <w:rsid w:val="00C32FF0"/>
    <w:rsid w:val="00C35E57"/>
    <w:rsid w:val="00C35E80"/>
    <w:rsid w:val="00C36644"/>
    <w:rsid w:val="00C40AA2"/>
    <w:rsid w:val="00C410D3"/>
    <w:rsid w:val="00C4244F"/>
    <w:rsid w:val="00C46600"/>
    <w:rsid w:val="00C46AF4"/>
    <w:rsid w:val="00C5117F"/>
    <w:rsid w:val="00C53062"/>
    <w:rsid w:val="00C5449C"/>
    <w:rsid w:val="00C54CF8"/>
    <w:rsid w:val="00C550A3"/>
    <w:rsid w:val="00C55676"/>
    <w:rsid w:val="00C579BD"/>
    <w:rsid w:val="00C6008B"/>
    <w:rsid w:val="00C632ED"/>
    <w:rsid w:val="00C64C69"/>
    <w:rsid w:val="00C66150"/>
    <w:rsid w:val="00C66238"/>
    <w:rsid w:val="00C7004E"/>
    <w:rsid w:val="00C70EF5"/>
    <w:rsid w:val="00C71171"/>
    <w:rsid w:val="00C72269"/>
    <w:rsid w:val="00C727BD"/>
    <w:rsid w:val="00C756C5"/>
    <w:rsid w:val="00C762EB"/>
    <w:rsid w:val="00C76FAF"/>
    <w:rsid w:val="00C82195"/>
    <w:rsid w:val="00C82CAE"/>
    <w:rsid w:val="00C8416B"/>
    <w:rsid w:val="00C8442E"/>
    <w:rsid w:val="00C85755"/>
    <w:rsid w:val="00C86DF6"/>
    <w:rsid w:val="00C87E4A"/>
    <w:rsid w:val="00C91ABC"/>
    <w:rsid w:val="00C92D60"/>
    <w:rsid w:val="00C930A8"/>
    <w:rsid w:val="00C973C5"/>
    <w:rsid w:val="00CA007E"/>
    <w:rsid w:val="00CA108B"/>
    <w:rsid w:val="00CA2441"/>
    <w:rsid w:val="00CA6CDB"/>
    <w:rsid w:val="00CA7020"/>
    <w:rsid w:val="00CB297B"/>
    <w:rsid w:val="00CB313E"/>
    <w:rsid w:val="00CB3B08"/>
    <w:rsid w:val="00CB443C"/>
    <w:rsid w:val="00CB5E13"/>
    <w:rsid w:val="00CB6DEE"/>
    <w:rsid w:val="00CC073C"/>
    <w:rsid w:val="00CC287C"/>
    <w:rsid w:val="00CC3524"/>
    <w:rsid w:val="00CC4951"/>
    <w:rsid w:val="00CC5319"/>
    <w:rsid w:val="00CD27BE"/>
    <w:rsid w:val="00CD29E9"/>
    <w:rsid w:val="00CD3D94"/>
    <w:rsid w:val="00CD41FA"/>
    <w:rsid w:val="00CD4BBC"/>
    <w:rsid w:val="00CD4BE6"/>
    <w:rsid w:val="00CD6F0F"/>
    <w:rsid w:val="00CE0BB7"/>
    <w:rsid w:val="00CE3E9A"/>
    <w:rsid w:val="00CE5F9E"/>
    <w:rsid w:val="00CE708B"/>
    <w:rsid w:val="00CF26B7"/>
    <w:rsid w:val="00CF2DAB"/>
    <w:rsid w:val="00CF4F3A"/>
    <w:rsid w:val="00CF6E39"/>
    <w:rsid w:val="00CF72DA"/>
    <w:rsid w:val="00CF7765"/>
    <w:rsid w:val="00D04353"/>
    <w:rsid w:val="00D04522"/>
    <w:rsid w:val="00D0502A"/>
    <w:rsid w:val="00D06FEF"/>
    <w:rsid w:val="00D07313"/>
    <w:rsid w:val="00D0769A"/>
    <w:rsid w:val="00D1001E"/>
    <w:rsid w:val="00D11E38"/>
    <w:rsid w:val="00D12D97"/>
    <w:rsid w:val="00D14946"/>
    <w:rsid w:val="00D15B4E"/>
    <w:rsid w:val="00D177E7"/>
    <w:rsid w:val="00D17D49"/>
    <w:rsid w:val="00D2079F"/>
    <w:rsid w:val="00D22025"/>
    <w:rsid w:val="00D22F21"/>
    <w:rsid w:val="00D2539A"/>
    <w:rsid w:val="00D26167"/>
    <w:rsid w:val="00D26A2A"/>
    <w:rsid w:val="00D275B5"/>
    <w:rsid w:val="00D30088"/>
    <w:rsid w:val="00D30828"/>
    <w:rsid w:val="00D3208D"/>
    <w:rsid w:val="00D345D1"/>
    <w:rsid w:val="00D35F28"/>
    <w:rsid w:val="00D3730B"/>
    <w:rsid w:val="00D40A01"/>
    <w:rsid w:val="00D447EF"/>
    <w:rsid w:val="00D465D9"/>
    <w:rsid w:val="00D50224"/>
    <w:rsid w:val="00D505E2"/>
    <w:rsid w:val="00D51AD9"/>
    <w:rsid w:val="00D533A6"/>
    <w:rsid w:val="00D61E5A"/>
    <w:rsid w:val="00D62D84"/>
    <w:rsid w:val="00D6377C"/>
    <w:rsid w:val="00D646ED"/>
    <w:rsid w:val="00D6498F"/>
    <w:rsid w:val="00D65FB8"/>
    <w:rsid w:val="00D71297"/>
    <w:rsid w:val="00D727C5"/>
    <w:rsid w:val="00D7463D"/>
    <w:rsid w:val="00D80F5A"/>
    <w:rsid w:val="00D821B5"/>
    <w:rsid w:val="00D82A2A"/>
    <w:rsid w:val="00D82D7A"/>
    <w:rsid w:val="00D8397C"/>
    <w:rsid w:val="00D83DE8"/>
    <w:rsid w:val="00D840BD"/>
    <w:rsid w:val="00D84943"/>
    <w:rsid w:val="00D9334A"/>
    <w:rsid w:val="00D93586"/>
    <w:rsid w:val="00D947B8"/>
    <w:rsid w:val="00D94AE7"/>
    <w:rsid w:val="00D95894"/>
    <w:rsid w:val="00D966B3"/>
    <w:rsid w:val="00D9683B"/>
    <w:rsid w:val="00D970F0"/>
    <w:rsid w:val="00DA08F3"/>
    <w:rsid w:val="00DA29B3"/>
    <w:rsid w:val="00DA3921"/>
    <w:rsid w:val="00DA3937"/>
    <w:rsid w:val="00DA3A0B"/>
    <w:rsid w:val="00DA4540"/>
    <w:rsid w:val="00DA587E"/>
    <w:rsid w:val="00DA60F4"/>
    <w:rsid w:val="00DA63DF"/>
    <w:rsid w:val="00DA72D4"/>
    <w:rsid w:val="00DB0F8B"/>
    <w:rsid w:val="00DB3052"/>
    <w:rsid w:val="00DB3773"/>
    <w:rsid w:val="00DB4D4B"/>
    <w:rsid w:val="00DC0BAB"/>
    <w:rsid w:val="00DC20BC"/>
    <w:rsid w:val="00DC2868"/>
    <w:rsid w:val="00DC2D17"/>
    <w:rsid w:val="00DC4E0C"/>
    <w:rsid w:val="00DD1AE5"/>
    <w:rsid w:val="00DD2AA0"/>
    <w:rsid w:val="00DD339D"/>
    <w:rsid w:val="00DD3441"/>
    <w:rsid w:val="00DD53BF"/>
    <w:rsid w:val="00DD6347"/>
    <w:rsid w:val="00DE0063"/>
    <w:rsid w:val="00DE23BF"/>
    <w:rsid w:val="00DE3981"/>
    <w:rsid w:val="00DE40DD"/>
    <w:rsid w:val="00DE489D"/>
    <w:rsid w:val="00DE58AA"/>
    <w:rsid w:val="00DE7755"/>
    <w:rsid w:val="00DF059A"/>
    <w:rsid w:val="00DF0F9A"/>
    <w:rsid w:val="00DF3D56"/>
    <w:rsid w:val="00DF64E9"/>
    <w:rsid w:val="00DF6D19"/>
    <w:rsid w:val="00DF6E04"/>
    <w:rsid w:val="00DF6ED2"/>
    <w:rsid w:val="00DF70F5"/>
    <w:rsid w:val="00E00566"/>
    <w:rsid w:val="00E00D54"/>
    <w:rsid w:val="00E02753"/>
    <w:rsid w:val="00E02BF0"/>
    <w:rsid w:val="00E041A7"/>
    <w:rsid w:val="00E10121"/>
    <w:rsid w:val="00E126DC"/>
    <w:rsid w:val="00E130BE"/>
    <w:rsid w:val="00E13BCF"/>
    <w:rsid w:val="00E14EED"/>
    <w:rsid w:val="00E14F8C"/>
    <w:rsid w:val="00E209A4"/>
    <w:rsid w:val="00E211C0"/>
    <w:rsid w:val="00E220E2"/>
    <w:rsid w:val="00E2252C"/>
    <w:rsid w:val="00E2376F"/>
    <w:rsid w:val="00E23AF5"/>
    <w:rsid w:val="00E26D11"/>
    <w:rsid w:val="00E270C0"/>
    <w:rsid w:val="00E27422"/>
    <w:rsid w:val="00E33012"/>
    <w:rsid w:val="00E33B6C"/>
    <w:rsid w:val="00E347D9"/>
    <w:rsid w:val="00E364AA"/>
    <w:rsid w:val="00E36B67"/>
    <w:rsid w:val="00E36D82"/>
    <w:rsid w:val="00E40062"/>
    <w:rsid w:val="00E40180"/>
    <w:rsid w:val="00E40BC2"/>
    <w:rsid w:val="00E410E5"/>
    <w:rsid w:val="00E424B9"/>
    <w:rsid w:val="00E424ED"/>
    <w:rsid w:val="00E460B9"/>
    <w:rsid w:val="00E475BF"/>
    <w:rsid w:val="00E50142"/>
    <w:rsid w:val="00E51601"/>
    <w:rsid w:val="00E516D3"/>
    <w:rsid w:val="00E51965"/>
    <w:rsid w:val="00E51E71"/>
    <w:rsid w:val="00E5275B"/>
    <w:rsid w:val="00E5481C"/>
    <w:rsid w:val="00E55B4F"/>
    <w:rsid w:val="00E62B6C"/>
    <w:rsid w:val="00E64A35"/>
    <w:rsid w:val="00E64D5A"/>
    <w:rsid w:val="00E65544"/>
    <w:rsid w:val="00E67121"/>
    <w:rsid w:val="00E67C3E"/>
    <w:rsid w:val="00E7198D"/>
    <w:rsid w:val="00E735AF"/>
    <w:rsid w:val="00E73930"/>
    <w:rsid w:val="00E7445E"/>
    <w:rsid w:val="00E74CA6"/>
    <w:rsid w:val="00E75517"/>
    <w:rsid w:val="00E75C87"/>
    <w:rsid w:val="00E75E3D"/>
    <w:rsid w:val="00E760CE"/>
    <w:rsid w:val="00E7716B"/>
    <w:rsid w:val="00E81BBB"/>
    <w:rsid w:val="00E837E0"/>
    <w:rsid w:val="00E84491"/>
    <w:rsid w:val="00E85F05"/>
    <w:rsid w:val="00E91E4E"/>
    <w:rsid w:val="00E9434C"/>
    <w:rsid w:val="00E95151"/>
    <w:rsid w:val="00E9731C"/>
    <w:rsid w:val="00E97EBC"/>
    <w:rsid w:val="00EA2447"/>
    <w:rsid w:val="00EA3729"/>
    <w:rsid w:val="00EA4E4C"/>
    <w:rsid w:val="00EA5199"/>
    <w:rsid w:val="00EA534A"/>
    <w:rsid w:val="00EB04B7"/>
    <w:rsid w:val="00EB0E49"/>
    <w:rsid w:val="00EB2DF5"/>
    <w:rsid w:val="00EB329C"/>
    <w:rsid w:val="00EB354F"/>
    <w:rsid w:val="00EB5A2C"/>
    <w:rsid w:val="00EB7992"/>
    <w:rsid w:val="00EC0012"/>
    <w:rsid w:val="00EC0104"/>
    <w:rsid w:val="00EC0184"/>
    <w:rsid w:val="00EC053F"/>
    <w:rsid w:val="00EC2D7A"/>
    <w:rsid w:val="00EC3E2E"/>
    <w:rsid w:val="00EC452F"/>
    <w:rsid w:val="00EC4F5C"/>
    <w:rsid w:val="00EC6329"/>
    <w:rsid w:val="00EC633A"/>
    <w:rsid w:val="00EC683D"/>
    <w:rsid w:val="00EC696F"/>
    <w:rsid w:val="00EC7ECD"/>
    <w:rsid w:val="00ED1B9D"/>
    <w:rsid w:val="00ED2CE8"/>
    <w:rsid w:val="00EE056F"/>
    <w:rsid w:val="00EE05A8"/>
    <w:rsid w:val="00EE3D45"/>
    <w:rsid w:val="00EE440D"/>
    <w:rsid w:val="00EE4A37"/>
    <w:rsid w:val="00EF219D"/>
    <w:rsid w:val="00EF3C84"/>
    <w:rsid w:val="00EF43F5"/>
    <w:rsid w:val="00EF5A38"/>
    <w:rsid w:val="00EF5F93"/>
    <w:rsid w:val="00EF6FE5"/>
    <w:rsid w:val="00EF74D7"/>
    <w:rsid w:val="00F017AF"/>
    <w:rsid w:val="00F03091"/>
    <w:rsid w:val="00F0352B"/>
    <w:rsid w:val="00F041C4"/>
    <w:rsid w:val="00F04809"/>
    <w:rsid w:val="00F107D6"/>
    <w:rsid w:val="00F10F72"/>
    <w:rsid w:val="00F11046"/>
    <w:rsid w:val="00F11A62"/>
    <w:rsid w:val="00F11FE5"/>
    <w:rsid w:val="00F13188"/>
    <w:rsid w:val="00F14812"/>
    <w:rsid w:val="00F1511A"/>
    <w:rsid w:val="00F151BE"/>
    <w:rsid w:val="00F15408"/>
    <w:rsid w:val="00F1598C"/>
    <w:rsid w:val="00F165B3"/>
    <w:rsid w:val="00F16911"/>
    <w:rsid w:val="00F17290"/>
    <w:rsid w:val="00F20BC6"/>
    <w:rsid w:val="00F21403"/>
    <w:rsid w:val="00F214C3"/>
    <w:rsid w:val="00F242DD"/>
    <w:rsid w:val="00F255FC"/>
    <w:rsid w:val="00F259B0"/>
    <w:rsid w:val="00F26A20"/>
    <w:rsid w:val="00F276C9"/>
    <w:rsid w:val="00F31359"/>
    <w:rsid w:val="00F32B06"/>
    <w:rsid w:val="00F34BE0"/>
    <w:rsid w:val="00F372EA"/>
    <w:rsid w:val="00F40690"/>
    <w:rsid w:val="00F4076A"/>
    <w:rsid w:val="00F41087"/>
    <w:rsid w:val="00F41E2F"/>
    <w:rsid w:val="00F43B8F"/>
    <w:rsid w:val="00F4640D"/>
    <w:rsid w:val="00F465C2"/>
    <w:rsid w:val="00F474EC"/>
    <w:rsid w:val="00F479BD"/>
    <w:rsid w:val="00F509E1"/>
    <w:rsid w:val="00F51785"/>
    <w:rsid w:val="00F52A23"/>
    <w:rsid w:val="00F530D7"/>
    <w:rsid w:val="00F541E6"/>
    <w:rsid w:val="00F56D1E"/>
    <w:rsid w:val="00F600A5"/>
    <w:rsid w:val="00F6124A"/>
    <w:rsid w:val="00F62F49"/>
    <w:rsid w:val="00F640BF"/>
    <w:rsid w:val="00F64847"/>
    <w:rsid w:val="00F67799"/>
    <w:rsid w:val="00F67AFA"/>
    <w:rsid w:val="00F70754"/>
    <w:rsid w:val="00F7138E"/>
    <w:rsid w:val="00F72B53"/>
    <w:rsid w:val="00F74D9D"/>
    <w:rsid w:val="00F750EC"/>
    <w:rsid w:val="00F75A49"/>
    <w:rsid w:val="00F76F14"/>
    <w:rsid w:val="00F77926"/>
    <w:rsid w:val="00F80145"/>
    <w:rsid w:val="00F82608"/>
    <w:rsid w:val="00F837D0"/>
    <w:rsid w:val="00F83A19"/>
    <w:rsid w:val="00F850ED"/>
    <w:rsid w:val="00F86500"/>
    <w:rsid w:val="00F86F84"/>
    <w:rsid w:val="00F879A1"/>
    <w:rsid w:val="00F92029"/>
    <w:rsid w:val="00F92FC4"/>
    <w:rsid w:val="00F935E4"/>
    <w:rsid w:val="00F936A1"/>
    <w:rsid w:val="00F936ED"/>
    <w:rsid w:val="00F93CD1"/>
    <w:rsid w:val="00F948EA"/>
    <w:rsid w:val="00F9793C"/>
    <w:rsid w:val="00FA0C14"/>
    <w:rsid w:val="00FA137A"/>
    <w:rsid w:val="00FA1A82"/>
    <w:rsid w:val="00FA2F9D"/>
    <w:rsid w:val="00FA3582"/>
    <w:rsid w:val="00FA4CCC"/>
    <w:rsid w:val="00FA5504"/>
    <w:rsid w:val="00FB4B02"/>
    <w:rsid w:val="00FB61BD"/>
    <w:rsid w:val="00FB7E10"/>
    <w:rsid w:val="00FC1E53"/>
    <w:rsid w:val="00FC2831"/>
    <w:rsid w:val="00FC2D40"/>
    <w:rsid w:val="00FC3600"/>
    <w:rsid w:val="00FC3F54"/>
    <w:rsid w:val="00FC4A9F"/>
    <w:rsid w:val="00FC565B"/>
    <w:rsid w:val="00FC59FC"/>
    <w:rsid w:val="00FC5DF7"/>
    <w:rsid w:val="00FC7AF8"/>
    <w:rsid w:val="00FD0453"/>
    <w:rsid w:val="00FD0A3A"/>
    <w:rsid w:val="00FD0C8C"/>
    <w:rsid w:val="00FD22E5"/>
    <w:rsid w:val="00FD2B2F"/>
    <w:rsid w:val="00FD2DD4"/>
    <w:rsid w:val="00FD6BE8"/>
    <w:rsid w:val="00FE006E"/>
    <w:rsid w:val="00FE09DA"/>
    <w:rsid w:val="00FE0B2F"/>
    <w:rsid w:val="00FE197E"/>
    <w:rsid w:val="00FE45AA"/>
    <w:rsid w:val="00FE513F"/>
    <w:rsid w:val="00FE5E9A"/>
    <w:rsid w:val="00FF0DF1"/>
    <w:rsid w:val="00FF26AA"/>
    <w:rsid w:val="00FF3B68"/>
    <w:rsid w:val="00FF3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normaltextrun">
    <w:name w:val="normaltextrun"/>
    <w:rsid w:val="0071653C"/>
  </w:style>
  <w:style w:type="character" w:customStyle="1" w:styleId="eop">
    <w:name w:val="eop"/>
    <w:rsid w:val="0071653C"/>
  </w:style>
  <w:style w:type="paragraph" w:customStyle="1" w:styleId="paragraph">
    <w:name w:val="paragraph"/>
    <w:basedOn w:val="Normal"/>
    <w:rsid w:val="0071653C"/>
    <w:pPr>
      <w:keepNext w:val="0"/>
      <w:keepLines w:val="0"/>
      <w:spacing w:before="100" w:beforeAutospacing="1" w:after="100" w:afterAutospacing="1"/>
    </w:pPr>
  </w:style>
  <w:style w:type="character" w:customStyle="1" w:styleId="spellingerror">
    <w:name w:val="spellingerror"/>
    <w:rsid w:val="0071653C"/>
  </w:style>
  <w:style w:type="character" w:styleId="MenoPendente">
    <w:name w:val="Unresolved Mention"/>
    <w:uiPriority w:val="99"/>
    <w:semiHidden/>
    <w:unhideWhenUsed/>
    <w:rsid w:val="00F17290"/>
    <w:rPr>
      <w:color w:val="605E5C"/>
      <w:shd w:val="clear" w:color="auto" w:fill="E1DFDD"/>
    </w:rPr>
  </w:style>
  <w:style w:type="character" w:customStyle="1" w:styleId="acopre">
    <w:name w:val="acopre"/>
    <w:basedOn w:val="Fontepargpadro"/>
    <w:rsid w:val="00B81A51"/>
  </w:style>
  <w:style w:type="character" w:customStyle="1" w:styleId="fe69if">
    <w:name w:val="fe69if"/>
    <w:basedOn w:val="Fontepargpadro"/>
    <w:rsid w:val="00DA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358540">
      <w:bodyDiv w:val="1"/>
      <w:marLeft w:val="0"/>
      <w:marRight w:val="0"/>
      <w:marTop w:val="0"/>
      <w:marBottom w:val="0"/>
      <w:divBdr>
        <w:top w:val="none" w:sz="0" w:space="0" w:color="auto"/>
        <w:left w:val="none" w:sz="0" w:space="0" w:color="auto"/>
        <w:bottom w:val="none" w:sz="0" w:space="0" w:color="auto"/>
        <w:right w:val="none" w:sz="0" w:space="0" w:color="auto"/>
      </w:divBdr>
      <w:divsChild>
        <w:div w:id="1594390324">
          <w:marLeft w:val="0"/>
          <w:marRight w:val="0"/>
          <w:marTop w:val="0"/>
          <w:marBottom w:val="0"/>
          <w:divBdr>
            <w:top w:val="none" w:sz="0" w:space="0" w:color="auto"/>
            <w:left w:val="none" w:sz="0" w:space="0" w:color="auto"/>
            <w:bottom w:val="none" w:sz="0" w:space="0" w:color="auto"/>
            <w:right w:val="none" w:sz="0" w:space="0" w:color="auto"/>
          </w:divBdr>
          <w:divsChild>
            <w:div w:id="1243299807">
              <w:marLeft w:val="0"/>
              <w:marRight w:val="0"/>
              <w:marTop w:val="0"/>
              <w:marBottom w:val="0"/>
              <w:divBdr>
                <w:top w:val="none" w:sz="0" w:space="0" w:color="auto"/>
                <w:left w:val="none" w:sz="0" w:space="0" w:color="auto"/>
                <w:bottom w:val="none" w:sz="0" w:space="0" w:color="auto"/>
                <w:right w:val="none" w:sz="0" w:space="0" w:color="auto"/>
              </w:divBdr>
            </w:div>
          </w:divsChild>
        </w:div>
        <w:div w:id="385300444">
          <w:marLeft w:val="0"/>
          <w:marRight w:val="0"/>
          <w:marTop w:val="0"/>
          <w:marBottom w:val="0"/>
          <w:divBdr>
            <w:top w:val="none" w:sz="0" w:space="0" w:color="auto"/>
            <w:left w:val="none" w:sz="0" w:space="0" w:color="auto"/>
            <w:bottom w:val="none" w:sz="0" w:space="0" w:color="auto"/>
            <w:right w:val="none" w:sz="0" w:space="0" w:color="auto"/>
          </w:divBdr>
          <w:divsChild>
            <w:div w:id="1712149804">
              <w:marLeft w:val="0"/>
              <w:marRight w:val="0"/>
              <w:marTop w:val="0"/>
              <w:marBottom w:val="0"/>
              <w:divBdr>
                <w:top w:val="none" w:sz="0" w:space="0" w:color="auto"/>
                <w:left w:val="none" w:sz="0" w:space="0" w:color="auto"/>
                <w:bottom w:val="none" w:sz="0" w:space="0" w:color="auto"/>
                <w:right w:val="none" w:sz="0" w:space="0" w:color="auto"/>
              </w:divBdr>
              <w:divsChild>
                <w:div w:id="951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7356">
          <w:marLeft w:val="0"/>
          <w:marRight w:val="0"/>
          <w:marTop w:val="0"/>
          <w:marBottom w:val="0"/>
          <w:divBdr>
            <w:top w:val="none" w:sz="0" w:space="0" w:color="auto"/>
            <w:left w:val="none" w:sz="0" w:space="0" w:color="auto"/>
            <w:bottom w:val="none" w:sz="0" w:space="0" w:color="auto"/>
            <w:right w:val="none" w:sz="0" w:space="0" w:color="auto"/>
          </w:divBdr>
          <w:divsChild>
            <w:div w:id="2079327046">
              <w:marLeft w:val="0"/>
              <w:marRight w:val="0"/>
              <w:marTop w:val="0"/>
              <w:marBottom w:val="0"/>
              <w:divBdr>
                <w:top w:val="none" w:sz="0" w:space="0" w:color="auto"/>
                <w:left w:val="none" w:sz="0" w:space="0" w:color="auto"/>
                <w:bottom w:val="none" w:sz="0" w:space="0" w:color="auto"/>
                <w:right w:val="none" w:sz="0" w:space="0" w:color="auto"/>
              </w:divBdr>
              <w:divsChild>
                <w:div w:id="521087654">
                  <w:marLeft w:val="0"/>
                  <w:marRight w:val="0"/>
                  <w:marTop w:val="0"/>
                  <w:marBottom w:val="0"/>
                  <w:divBdr>
                    <w:top w:val="none" w:sz="0" w:space="0" w:color="auto"/>
                    <w:left w:val="none" w:sz="0" w:space="0" w:color="auto"/>
                    <w:bottom w:val="none" w:sz="0" w:space="0" w:color="auto"/>
                    <w:right w:val="none" w:sz="0" w:space="0" w:color="auto"/>
                  </w:divBdr>
                  <w:divsChild>
                    <w:div w:id="1190338483">
                      <w:marLeft w:val="0"/>
                      <w:marRight w:val="0"/>
                      <w:marTop w:val="0"/>
                      <w:marBottom w:val="0"/>
                      <w:divBdr>
                        <w:top w:val="none" w:sz="0" w:space="0" w:color="auto"/>
                        <w:left w:val="none" w:sz="0" w:space="0" w:color="auto"/>
                        <w:bottom w:val="none" w:sz="0" w:space="0" w:color="auto"/>
                        <w:right w:val="none" w:sz="0" w:space="0" w:color="auto"/>
                      </w:divBdr>
                      <w:divsChild>
                        <w:div w:id="20749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3139">
                  <w:marLeft w:val="0"/>
                  <w:marRight w:val="0"/>
                  <w:marTop w:val="0"/>
                  <w:marBottom w:val="0"/>
                  <w:divBdr>
                    <w:top w:val="none" w:sz="0" w:space="0" w:color="auto"/>
                    <w:left w:val="none" w:sz="0" w:space="0" w:color="auto"/>
                    <w:bottom w:val="none" w:sz="0" w:space="0" w:color="auto"/>
                    <w:right w:val="none" w:sz="0" w:space="0" w:color="auto"/>
                  </w:divBdr>
                  <w:divsChild>
                    <w:div w:id="113184847">
                      <w:marLeft w:val="0"/>
                      <w:marRight w:val="0"/>
                      <w:marTop w:val="0"/>
                      <w:marBottom w:val="0"/>
                      <w:divBdr>
                        <w:top w:val="none" w:sz="0" w:space="0" w:color="auto"/>
                        <w:left w:val="none" w:sz="0" w:space="0" w:color="auto"/>
                        <w:bottom w:val="none" w:sz="0" w:space="0" w:color="auto"/>
                        <w:right w:val="none" w:sz="0" w:space="0" w:color="auto"/>
                      </w:divBdr>
                      <w:divsChild>
                        <w:div w:id="491724926">
                          <w:marLeft w:val="0"/>
                          <w:marRight w:val="0"/>
                          <w:marTop w:val="0"/>
                          <w:marBottom w:val="0"/>
                          <w:divBdr>
                            <w:top w:val="none" w:sz="0" w:space="0" w:color="auto"/>
                            <w:left w:val="none" w:sz="0" w:space="0" w:color="auto"/>
                            <w:bottom w:val="none" w:sz="0" w:space="0" w:color="auto"/>
                            <w:right w:val="none" w:sz="0" w:space="0" w:color="auto"/>
                          </w:divBdr>
                          <w:divsChild>
                            <w:div w:id="731972046">
                              <w:marLeft w:val="0"/>
                              <w:marRight w:val="0"/>
                              <w:marTop w:val="0"/>
                              <w:marBottom w:val="0"/>
                              <w:divBdr>
                                <w:top w:val="none" w:sz="0" w:space="0" w:color="auto"/>
                                <w:left w:val="none" w:sz="0" w:space="0" w:color="auto"/>
                                <w:bottom w:val="none" w:sz="0" w:space="0" w:color="auto"/>
                                <w:right w:val="none" w:sz="0" w:space="0" w:color="auto"/>
                              </w:divBdr>
                            </w:div>
                            <w:div w:id="1092235555">
                              <w:marLeft w:val="300"/>
                              <w:marRight w:val="0"/>
                              <w:marTop w:val="0"/>
                              <w:marBottom w:val="0"/>
                              <w:divBdr>
                                <w:top w:val="none" w:sz="0" w:space="0" w:color="auto"/>
                                <w:left w:val="none" w:sz="0" w:space="0" w:color="auto"/>
                                <w:bottom w:val="none" w:sz="0" w:space="0" w:color="auto"/>
                                <w:right w:val="none" w:sz="0" w:space="0" w:color="auto"/>
                              </w:divBdr>
                              <w:divsChild>
                                <w:div w:id="660934555">
                                  <w:marLeft w:val="0"/>
                                  <w:marRight w:val="0"/>
                                  <w:marTop w:val="0"/>
                                  <w:marBottom w:val="0"/>
                                  <w:divBdr>
                                    <w:top w:val="none" w:sz="0" w:space="0" w:color="auto"/>
                                    <w:left w:val="none" w:sz="0" w:space="0" w:color="auto"/>
                                    <w:bottom w:val="none" w:sz="0" w:space="0" w:color="auto"/>
                                    <w:right w:val="none" w:sz="0" w:space="0" w:color="auto"/>
                                  </w:divBdr>
                                  <w:divsChild>
                                    <w:div w:id="12513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639640">
                  <w:marLeft w:val="0"/>
                  <w:marRight w:val="0"/>
                  <w:marTop w:val="0"/>
                  <w:marBottom w:val="0"/>
                  <w:divBdr>
                    <w:top w:val="none" w:sz="0" w:space="0" w:color="auto"/>
                    <w:left w:val="none" w:sz="0" w:space="0" w:color="auto"/>
                    <w:bottom w:val="none" w:sz="0" w:space="0" w:color="auto"/>
                    <w:right w:val="none" w:sz="0" w:space="0" w:color="auto"/>
                  </w:divBdr>
                  <w:divsChild>
                    <w:div w:id="2117017091">
                      <w:marLeft w:val="0"/>
                      <w:marRight w:val="0"/>
                      <w:marTop w:val="0"/>
                      <w:marBottom w:val="0"/>
                      <w:divBdr>
                        <w:top w:val="none" w:sz="0" w:space="0" w:color="auto"/>
                        <w:left w:val="none" w:sz="0" w:space="0" w:color="auto"/>
                        <w:bottom w:val="none" w:sz="0" w:space="0" w:color="auto"/>
                        <w:right w:val="none" w:sz="0" w:space="0" w:color="auto"/>
                      </w:divBdr>
                      <w:divsChild>
                        <w:div w:id="1274021908">
                          <w:marLeft w:val="0"/>
                          <w:marRight w:val="0"/>
                          <w:marTop w:val="0"/>
                          <w:marBottom w:val="0"/>
                          <w:divBdr>
                            <w:top w:val="none" w:sz="0" w:space="0" w:color="auto"/>
                            <w:left w:val="none" w:sz="0" w:space="0" w:color="auto"/>
                            <w:bottom w:val="none" w:sz="0" w:space="0" w:color="auto"/>
                            <w:right w:val="none" w:sz="0" w:space="0" w:color="auto"/>
                          </w:divBdr>
                          <w:divsChild>
                            <w:div w:id="751270371">
                              <w:marLeft w:val="0"/>
                              <w:marRight w:val="0"/>
                              <w:marTop w:val="0"/>
                              <w:marBottom w:val="0"/>
                              <w:divBdr>
                                <w:top w:val="none" w:sz="0" w:space="0" w:color="auto"/>
                                <w:left w:val="none" w:sz="0" w:space="0" w:color="auto"/>
                                <w:bottom w:val="none" w:sz="0" w:space="0" w:color="auto"/>
                                <w:right w:val="none" w:sz="0" w:space="0" w:color="auto"/>
                              </w:divBdr>
                            </w:div>
                            <w:div w:id="779374116">
                              <w:marLeft w:val="300"/>
                              <w:marRight w:val="0"/>
                              <w:marTop w:val="0"/>
                              <w:marBottom w:val="0"/>
                              <w:divBdr>
                                <w:top w:val="none" w:sz="0" w:space="0" w:color="auto"/>
                                <w:left w:val="none" w:sz="0" w:space="0" w:color="auto"/>
                                <w:bottom w:val="none" w:sz="0" w:space="0" w:color="auto"/>
                                <w:right w:val="none" w:sz="0" w:space="0" w:color="auto"/>
                              </w:divBdr>
                              <w:divsChild>
                                <w:div w:id="533035338">
                                  <w:marLeft w:val="0"/>
                                  <w:marRight w:val="0"/>
                                  <w:marTop w:val="0"/>
                                  <w:marBottom w:val="0"/>
                                  <w:divBdr>
                                    <w:top w:val="none" w:sz="0" w:space="0" w:color="auto"/>
                                    <w:left w:val="none" w:sz="0" w:space="0" w:color="auto"/>
                                    <w:bottom w:val="none" w:sz="0" w:space="0" w:color="auto"/>
                                    <w:right w:val="none" w:sz="0" w:space="0" w:color="auto"/>
                                  </w:divBdr>
                                  <w:divsChild>
                                    <w:div w:id="5710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16465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3975194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601116">
      <w:bodyDiv w:val="1"/>
      <w:marLeft w:val="0"/>
      <w:marRight w:val="0"/>
      <w:marTop w:val="0"/>
      <w:marBottom w:val="0"/>
      <w:divBdr>
        <w:top w:val="none" w:sz="0" w:space="0" w:color="auto"/>
        <w:left w:val="none" w:sz="0" w:space="0" w:color="auto"/>
        <w:bottom w:val="none" w:sz="0" w:space="0" w:color="auto"/>
        <w:right w:val="none" w:sz="0" w:space="0" w:color="auto"/>
      </w:divBdr>
    </w:div>
    <w:div w:id="120706465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5446636">
      <w:bodyDiv w:val="1"/>
      <w:marLeft w:val="0"/>
      <w:marRight w:val="0"/>
      <w:marTop w:val="0"/>
      <w:marBottom w:val="0"/>
      <w:divBdr>
        <w:top w:val="none" w:sz="0" w:space="0" w:color="auto"/>
        <w:left w:val="none" w:sz="0" w:space="0" w:color="auto"/>
        <w:bottom w:val="none" w:sz="0" w:space="0" w:color="auto"/>
        <w:right w:val="none" w:sz="0" w:space="0" w:color="auto"/>
      </w:divBdr>
    </w:div>
    <w:div w:id="13864462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381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B26D7A96126D94E8C6375BA14AD47BB" ma:contentTypeVersion="9" ma:contentTypeDescription="Crie um novo documento." ma:contentTypeScope="" ma:versionID="b027a1f0dc8981ea8f9d77a3f7c8f85f">
  <xsd:schema xmlns:xsd="http://www.w3.org/2001/XMLSchema" xmlns:xs="http://www.w3.org/2001/XMLSchema" xmlns:p="http://schemas.microsoft.com/office/2006/metadata/properties" xmlns:ns3="a8e8b34c-6e34-4651-a07f-616c42c3fb31" xmlns:ns4="06f57607-342c-4685-bc0d-5aa76eb69c3c" targetNamespace="http://schemas.microsoft.com/office/2006/metadata/properties" ma:root="true" ma:fieldsID="36852fa63e7721b7f1db6f0108190c2f" ns3:_="" ns4:_="">
    <xsd:import namespace="a8e8b34c-6e34-4651-a07f-616c42c3fb31"/>
    <xsd:import namespace="06f57607-342c-4685-bc0d-5aa76eb69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8b34c-6e34-4651-a07f-616c42c3f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57607-342c-4685-bc0d-5aa76eb69c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81863B67-EB16-49D4-B521-03606A53C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8b34c-6e34-4651-a07f-616c42c3fb31"/>
    <ds:schemaRef ds:uri="06f57607-342c-4685-bc0d-5aa76eb69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5078</Words>
  <Characters>27422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32436</CharactersWithSpaces>
  <SharedDoc>false</SharedDoc>
  <HLinks>
    <vt:vector size="30" baseType="variant">
      <vt:variant>
        <vt:i4>1048605</vt:i4>
      </vt:variant>
      <vt:variant>
        <vt:i4>12</vt:i4>
      </vt:variant>
      <vt:variant>
        <vt:i4>0</vt:i4>
      </vt:variant>
      <vt:variant>
        <vt:i4>5</vt:i4>
      </vt:variant>
      <vt:variant>
        <vt:lpwstr>https://ieeexplore.ieee.org/document/9053497</vt:lpwstr>
      </vt:variant>
      <vt:variant>
        <vt:lpwstr/>
      </vt:variant>
      <vt:variant>
        <vt:i4>655454</vt:i4>
      </vt:variant>
      <vt:variant>
        <vt:i4>9</vt:i4>
      </vt:variant>
      <vt:variant>
        <vt:i4>0</vt:i4>
      </vt:variant>
      <vt:variant>
        <vt:i4>5</vt:i4>
      </vt:variant>
      <vt:variant>
        <vt:lpwstr>https://medium.com/visionwizard/object-tracking-675d7a33e687</vt:lpwstr>
      </vt:variant>
      <vt:variant>
        <vt:lpwstr/>
      </vt:variant>
      <vt:variant>
        <vt:i4>6815843</vt:i4>
      </vt:variant>
      <vt:variant>
        <vt:i4>6</vt:i4>
      </vt:variant>
      <vt:variant>
        <vt:i4>0</vt:i4>
      </vt:variant>
      <vt:variant>
        <vt:i4>5</vt:i4>
      </vt:variant>
      <vt:variant>
        <vt:lpwstr>https://ui.adsabs.harvard.edu/abs/2020arXiv200501385S/abstract</vt:lpwstr>
      </vt:variant>
      <vt:variant>
        <vt:lpwstr/>
      </vt:variant>
      <vt:variant>
        <vt:i4>3473446</vt:i4>
      </vt:variant>
      <vt:variant>
        <vt:i4>3</vt:i4>
      </vt:variant>
      <vt:variant>
        <vt:i4>0</vt:i4>
      </vt:variant>
      <vt:variant>
        <vt:i4>5</vt:i4>
      </vt:variant>
      <vt:variant>
        <vt:lpwstr>https://www.researchgate.net/publication/341477855_Towards_in-store_multi-person_tracking_using_head_detection_and_track_heatmaps</vt:lpwstr>
      </vt:variant>
      <vt:variant>
        <vt:lpwstr/>
      </vt:variant>
      <vt:variant>
        <vt:i4>5898255</vt:i4>
      </vt:variant>
      <vt:variant>
        <vt:i4>0</vt:i4>
      </vt:variant>
      <vt:variant>
        <vt:i4>0</vt:i4>
      </vt:variant>
      <vt:variant>
        <vt:i4>5</vt:i4>
      </vt:variant>
      <vt:variant>
        <vt:lpwstr>https://machinelearningmastery.com/object-recognition-with-deep-learning/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70</cp:revision>
  <cp:lastPrinted>2015-03-26T13:00:00Z</cp:lastPrinted>
  <dcterms:created xsi:type="dcterms:W3CDTF">2020-10-12T10:22:00Z</dcterms:created>
  <dcterms:modified xsi:type="dcterms:W3CDTF">2020-12-01T16:47:00Z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0x010100FB26D7A96126D94E8C6375BA14AD47BB</vt:lpwstr>
  </property>
</Properties>
</file>