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108DD" w14:textId="2519EDA3" w:rsidR="002B0EDC" w:rsidRPr="00B00E04" w:rsidRDefault="00E64ADB"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E64ADB">
        <w:t>SISTEMAS DE RECOMENDAÇÃO DE PRODUTOS EM E-COMMERCE</w:t>
      </w:r>
    </w:p>
    <w:p w14:paraId="4F6DBB7C" w14:textId="131A1210" w:rsidR="001E682E" w:rsidRDefault="00E64ADB" w:rsidP="00752038">
      <w:pPr>
        <w:pStyle w:val="TF-AUTOR0"/>
      </w:pPr>
      <w:r w:rsidRPr="00E64ADB">
        <w:t xml:space="preserve">Giulio </w:t>
      </w:r>
      <w:proofErr w:type="spellStart"/>
      <w:r w:rsidRPr="00E64ADB">
        <w:t>Giovanella</w:t>
      </w:r>
      <w:proofErr w:type="spellEnd"/>
    </w:p>
    <w:p w14:paraId="3FBE5C8A" w14:textId="0E1018F0" w:rsidR="001E682E" w:rsidRDefault="001E682E" w:rsidP="001E682E">
      <w:pPr>
        <w:pStyle w:val="TF-AUTOR0"/>
      </w:pPr>
      <w:r>
        <w:t xml:space="preserve">Prof. </w:t>
      </w:r>
      <w:r w:rsidR="00E64ADB">
        <w:t xml:space="preserve">Aurélio Faustino </w:t>
      </w:r>
      <w:proofErr w:type="spellStart"/>
      <w:r w:rsidR="00E64ADB">
        <w:t>Hoppe</w:t>
      </w:r>
      <w:proofErr w:type="spellEnd"/>
      <w:r>
        <w:t xml:space="preserve"> – Orientador</w:t>
      </w:r>
    </w:p>
    <w:p w14:paraId="28066913" w14:textId="544B1BE0"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736719C6" w14:textId="56E3F670" w:rsidR="00E64ADB" w:rsidRDefault="00E64ADB" w:rsidP="00E64ADB">
      <w:pPr>
        <w:pStyle w:val="TF-TEXTO"/>
      </w:pPr>
      <w:r>
        <w:t xml:space="preserve">De acordo com Singh (2012), </w:t>
      </w:r>
      <w:del w:id="9" w:author="Andreza Sartori" w:date="2020-10-28T09:24:00Z">
        <w:r w:rsidDel="008519E2">
          <w:delText>a</w:delText>
        </w:r>
      </w:del>
      <w:r>
        <w:t xml:space="preserve"> grande </w:t>
      </w:r>
      <w:del w:id="10" w:author="Andreza Sartori" w:date="2020-10-28T09:24:00Z">
        <w:r w:rsidDel="008519E2">
          <w:delText>maior</w:delText>
        </w:r>
      </w:del>
      <w:r>
        <w:t xml:space="preserve"> parte dos dados, cerca de 90%, foram gerados nos últimos anos. </w:t>
      </w:r>
      <w:commentRangeStart w:id="11"/>
      <w:r>
        <w:t xml:space="preserve">Parte das ações dos usuários navegando na internet são capturadas, gerando cada vez mais volumosos dados. </w:t>
      </w:r>
      <w:commentRangeEnd w:id="11"/>
      <w:r w:rsidR="008519E2">
        <w:rPr>
          <w:rStyle w:val="Refdecomentrio"/>
        </w:rPr>
        <w:commentReference w:id="11"/>
      </w:r>
      <w:r>
        <w:t>Redes sociais, dispositivos móveis, e tecnologias como Internet das Coisas, gera</w:t>
      </w:r>
      <w:ins w:id="12" w:author="Andreza Sartori" w:date="2020-10-28T09:26:00Z">
        <w:r w:rsidR="008519E2">
          <w:t>ra</w:t>
        </w:r>
      </w:ins>
      <w:r>
        <w:t>m uma explosão de dados, criando o cenário chamado de Big Data (FAN; BIFET, 2012).</w:t>
      </w:r>
    </w:p>
    <w:p w14:paraId="5554A795" w14:textId="1425BB43" w:rsidR="00E64ADB" w:rsidRDefault="00E64ADB" w:rsidP="00E64ADB">
      <w:pPr>
        <w:pStyle w:val="TF-TEXTO"/>
      </w:pPr>
      <w:r>
        <w:t xml:space="preserve">Com a enorme quantidade de opções nos modernos </w:t>
      </w:r>
      <w:commentRangeStart w:id="13"/>
      <w:r>
        <w:t>Web Sites</w:t>
      </w:r>
      <w:commentRangeEnd w:id="13"/>
      <w:r w:rsidR="008519E2">
        <w:rPr>
          <w:rStyle w:val="Refdecomentrio"/>
        </w:rPr>
        <w:commentReference w:id="13"/>
      </w:r>
      <w:r>
        <w:t>, o usuário possuí mais possibilidades do que pode lidar</w:t>
      </w:r>
      <w:r w:rsidR="00FA27D1">
        <w:t xml:space="preserve"> (SCHWARTZ, 2009; RICCI </w:t>
      </w:r>
      <w:commentRangeStart w:id="14"/>
      <w:r w:rsidR="00FA27D1">
        <w:t>et al</w:t>
      </w:r>
      <w:commentRangeEnd w:id="14"/>
      <w:r w:rsidR="006C5A2C">
        <w:rPr>
          <w:rStyle w:val="Refdecomentrio"/>
        </w:rPr>
        <w:commentReference w:id="14"/>
      </w:r>
      <w:r w:rsidR="00FA27D1">
        <w:t>., 2015)</w:t>
      </w:r>
      <w:r>
        <w:t xml:space="preserve">. Diante deste contexto, os Sistemas de Recomendação (SR) ganham </w:t>
      </w:r>
      <w:del w:id="15" w:author="Andreza Sartori" w:date="2020-10-28T09:31:00Z">
        <w:r w:rsidDel="00623C16">
          <w:delText>um</w:delText>
        </w:r>
      </w:del>
      <w:r>
        <w:t xml:space="preserve">a função primordial de poupar o usuário de horas gastas em </w:t>
      </w:r>
      <w:del w:id="16" w:author="Andreza Sartori" w:date="2020-10-28T20:55:00Z">
        <w:r w:rsidDel="00A574AF">
          <w:delText xml:space="preserve">sua </w:delText>
        </w:r>
      </w:del>
      <w:r>
        <w:t>escolha</w:t>
      </w:r>
      <w:ins w:id="17" w:author="Andreza Sartori" w:date="2020-10-28T20:55:00Z">
        <w:r w:rsidR="00A574AF">
          <w:t>s</w:t>
        </w:r>
      </w:ins>
      <w:r>
        <w:t xml:space="preserve">, bem como aumentar seu engajamento à plataforma que </w:t>
      </w:r>
      <w:del w:id="18" w:author="Andreza Sartori" w:date="2020-10-28T20:55:00Z">
        <w:r w:rsidDel="00A574AF">
          <w:delText xml:space="preserve">este </w:delText>
        </w:r>
      </w:del>
      <w:r>
        <w:t>está acessando, com recomendações que o atraem. Sua principal dependência está nos dados coletados de cada usuário, para compreender seu perfil e suas preferências, para então fazer recomendações personalizadas.</w:t>
      </w:r>
    </w:p>
    <w:p w14:paraId="2BADD346" w14:textId="62AD9E7C" w:rsidR="00E64ADB" w:rsidRDefault="00E64ADB" w:rsidP="00E64ADB">
      <w:pPr>
        <w:pStyle w:val="TF-TEXTO"/>
      </w:pPr>
      <w:r>
        <w:tab/>
        <w:t>O sucesso de um comércio eletrônico está diretamente ligado à sua capacidade de transformar novos usuários em usuários recorrentes (</w:t>
      </w:r>
      <w:r w:rsidR="00582FCA">
        <w:t>RAMOS</w:t>
      </w:r>
      <w:r>
        <w:t>, 201</w:t>
      </w:r>
      <w:r w:rsidR="00FA27D1">
        <w:t>5</w:t>
      </w:r>
      <w:r w:rsidR="00582FCA">
        <w:t xml:space="preserve"> </w:t>
      </w:r>
      <w:commentRangeStart w:id="19"/>
      <w:r w:rsidR="00582FCA">
        <w:t>apud</w:t>
      </w:r>
      <w:commentRangeEnd w:id="19"/>
      <w:r w:rsidR="006C5A2C">
        <w:rPr>
          <w:rStyle w:val="Refdecomentrio"/>
        </w:rPr>
        <w:commentReference w:id="19"/>
      </w:r>
      <w:r w:rsidR="00582FCA">
        <w:t xml:space="preserve"> SILVA, 2018</w:t>
      </w:r>
      <w:r>
        <w:t xml:space="preserve">). Porém, em conformidade com uma pesquisa da </w:t>
      </w:r>
      <w:proofErr w:type="spellStart"/>
      <w:r>
        <w:t>Experian</w:t>
      </w:r>
      <w:proofErr w:type="spellEnd"/>
      <w:r>
        <w:t xml:space="preserve"> </w:t>
      </w:r>
      <w:proofErr w:type="spellStart"/>
      <w:r>
        <w:t>Hitwise</w:t>
      </w:r>
      <w:proofErr w:type="spellEnd"/>
      <w:r>
        <w:t>, somente 1,65 usuários entre 100 que entram em um e-commerce acabam adquirindo algum produto, sendo considerada uma taxa de conversão baixa (</w:t>
      </w:r>
      <w:r w:rsidR="00FA27D1">
        <w:t>REIS</w:t>
      </w:r>
      <w:r>
        <w:t>, 201</w:t>
      </w:r>
      <w:r w:rsidR="00FA27D1">
        <w:t>6</w:t>
      </w:r>
      <w:r w:rsidR="00582FCA">
        <w:t xml:space="preserve"> apud SILVA, 2018</w:t>
      </w:r>
      <w:r>
        <w:t xml:space="preserve">). Portanto, é crucial para </w:t>
      </w:r>
      <w:commentRangeStart w:id="20"/>
      <w:r>
        <w:t xml:space="preserve">o e-commerce </w:t>
      </w:r>
      <w:commentRangeEnd w:id="20"/>
      <w:r w:rsidR="00895264">
        <w:rPr>
          <w:rStyle w:val="Refdecomentrio"/>
        </w:rPr>
        <w:commentReference w:id="20"/>
      </w:r>
      <w:r>
        <w:t xml:space="preserve">que os novos usuários se sintam atraídos pelos produtos apresentados, caso contrário </w:t>
      </w:r>
      <w:commentRangeStart w:id="21"/>
      <w:r>
        <w:t xml:space="preserve">tendem a parar </w:t>
      </w:r>
      <w:commentRangeEnd w:id="21"/>
      <w:r w:rsidR="00895264">
        <w:rPr>
          <w:rStyle w:val="Refdecomentrio"/>
        </w:rPr>
        <w:commentReference w:id="21"/>
      </w:r>
      <w:r>
        <w:t>de acessar a página. Diante deste contexto</w:t>
      </w:r>
      <w:r w:rsidR="00A56014">
        <w:t>,</w:t>
      </w:r>
      <w:r>
        <w:t xml:space="preserve"> </w:t>
      </w:r>
      <w:commentRangeStart w:id="22"/>
      <w:r>
        <w:t>Silva (2018)</w:t>
      </w:r>
      <w:del w:id="23" w:author="Andreza Sartori" w:date="2020-10-28T21:07:00Z">
        <w:r w:rsidDel="002A5496">
          <w:delText>,</w:delText>
        </w:r>
      </w:del>
      <w:r>
        <w:t xml:space="preserve"> ressalta </w:t>
      </w:r>
      <w:commentRangeEnd w:id="22"/>
      <w:r w:rsidR="002A5496">
        <w:rPr>
          <w:rStyle w:val="Refdecomentrio"/>
        </w:rPr>
        <w:commentReference w:id="22"/>
      </w:r>
      <w:r>
        <w:t xml:space="preserve">que </w:t>
      </w:r>
      <w:del w:id="24" w:author="Andreza Sartori" w:date="2020-10-28T21:07:00Z">
        <w:r w:rsidDel="002A5496">
          <w:delText xml:space="preserve">em </w:delText>
        </w:r>
      </w:del>
      <w:ins w:id="25" w:author="Andreza Sartori" w:date="2020-10-28T21:07:00Z">
        <w:r w:rsidR="002A5496">
          <w:t>u</w:t>
        </w:r>
        <w:r w:rsidR="002A5496">
          <w:t xml:space="preserve">m </w:t>
        </w:r>
      </w:ins>
      <w:commentRangeStart w:id="26"/>
      <w:r>
        <w:t xml:space="preserve">dos grandes desafios é </w:t>
      </w:r>
      <w:del w:id="27" w:author="Andreza Sartori" w:date="2020-10-28T21:09:00Z">
        <w:r w:rsidDel="00BF5CF2">
          <w:delText xml:space="preserve">como </w:delText>
        </w:r>
      </w:del>
      <w:r>
        <w:t xml:space="preserve">atrair </w:t>
      </w:r>
      <w:del w:id="28" w:author="Andreza Sartori" w:date="2020-10-28T21:09:00Z">
        <w:r w:rsidDel="00BF5CF2">
          <w:delText xml:space="preserve">os </w:delText>
        </w:r>
      </w:del>
      <w:r>
        <w:t>novos usuários com recomendações pertinentes a ele sem nenhum desses clientes</w:t>
      </w:r>
      <w:commentRangeEnd w:id="26"/>
      <w:r w:rsidR="00BF5CF2">
        <w:rPr>
          <w:rStyle w:val="Refdecomentrio"/>
        </w:rPr>
        <w:commentReference w:id="26"/>
      </w:r>
      <w:r>
        <w:t xml:space="preserve">, tal problema é conhecido como </w:t>
      </w:r>
      <w:proofErr w:type="spellStart"/>
      <w:r w:rsidRPr="00E64ADB">
        <w:rPr>
          <w:i/>
          <w:iCs/>
        </w:rPr>
        <w:t>cold</w:t>
      </w:r>
      <w:proofErr w:type="spellEnd"/>
      <w:r w:rsidRPr="00E64ADB">
        <w:rPr>
          <w:i/>
          <w:iCs/>
        </w:rPr>
        <w:t>-start</w:t>
      </w:r>
      <w:r>
        <w:t>.</w:t>
      </w:r>
    </w:p>
    <w:p w14:paraId="468EFD98" w14:textId="69FC25A1" w:rsidR="00E64ADB" w:rsidRDefault="00E64ADB" w:rsidP="00E64ADB">
      <w:pPr>
        <w:pStyle w:val="TF-TEXTO"/>
      </w:pPr>
      <w:r>
        <w:t xml:space="preserve">Silva (2018) também afirma que uma das soluções tradicionais para tentar atrair novos usuários, é </w:t>
      </w:r>
      <w:ins w:id="29" w:author="Andreza Sartori" w:date="2020-10-28T21:29:00Z">
        <w:r w:rsidR="0090523E">
          <w:t xml:space="preserve">a </w:t>
        </w:r>
      </w:ins>
      <w:r>
        <w:t>utilização de Sistemas de Recomendação não-personalizados, ou seja, recomendar os mesmos produtos para todos os usuários, independentemente de seu perfil. Esses Sistemas de Recomendação não-personalizados costumam utilizar dados como</w:t>
      </w:r>
      <w:del w:id="30" w:author="Andreza Sartori" w:date="2020-10-28T21:10:00Z">
        <w:r w:rsidDel="00D67848">
          <w:delText>:</w:delText>
        </w:r>
      </w:del>
      <w:r>
        <w:t xml:space="preserve"> popularidade</w:t>
      </w:r>
      <w:ins w:id="31" w:author="Andreza Sartori" w:date="2020-10-28T21:10:00Z">
        <w:r w:rsidR="00D67848">
          <w:t>,</w:t>
        </w:r>
      </w:ins>
      <w:del w:id="32" w:author="Andreza Sartori" w:date="2020-10-28T21:10:00Z">
        <w:r w:rsidDel="00D67848">
          <w:delText>;</w:delText>
        </w:r>
      </w:del>
      <w:r>
        <w:t xml:space="preserve"> avaliações obtidas</w:t>
      </w:r>
      <w:ins w:id="33" w:author="Andreza Sartori" w:date="2020-10-28T21:10:00Z">
        <w:r w:rsidR="00D67848">
          <w:t>,</w:t>
        </w:r>
      </w:ins>
      <w:del w:id="34" w:author="Andreza Sartori" w:date="2020-10-28T21:10:00Z">
        <w:r w:rsidDel="00D67848">
          <w:delText>;</w:delText>
        </w:r>
      </w:del>
      <w:r>
        <w:t xml:space="preserve"> e o período de consumo. O problema</w:t>
      </w:r>
      <w:r w:rsidR="00EF3114">
        <w:t xml:space="preserve"> </w:t>
      </w:r>
      <w:del w:id="35" w:author="Andreza Sartori" w:date="2020-10-28T21:30:00Z">
        <w:r w:rsidDel="0090523E">
          <w:delText xml:space="preserve">com </w:delText>
        </w:r>
      </w:del>
      <w:ins w:id="36" w:author="Andreza Sartori" w:date="2020-10-28T21:30:00Z">
        <w:r w:rsidR="0090523E">
          <w:t>d</w:t>
        </w:r>
      </w:ins>
      <w:r>
        <w:t>essa estratégia é que ela parte da premissa que itens populares, com boas avaliações e que estão em período de consumo, tem o potencial de serem do agrado da maioria dos usuários. Porém, mesmo considerando que esta premissa seja válida para a maioria dos casos, a diversidade com que a internet está imersa nos dias atuais contempla homens e mulheres, jovens, adultos, idosos, sem distinção de opção religiosa, classe social, faixa etária, ou qualquer outra</w:t>
      </w:r>
      <w:r w:rsidR="00FA27D1">
        <w:t xml:space="preserve"> (HAMMOND et al., 2017)</w:t>
      </w:r>
      <w:r>
        <w:t>. Silva (2018) conclui que nem sempre os produtos que agradam uma grande parcela da população serão capazes de satisfazer todas as preferências dos distintos perfis de usuário que acessam o e-commerce.</w:t>
      </w:r>
    </w:p>
    <w:p w14:paraId="76A38FE6" w14:textId="42BA66F4" w:rsidR="00E64ADB" w:rsidRDefault="00EF3114" w:rsidP="00E64ADB">
      <w:pPr>
        <w:pStyle w:val="TF-TEXTO"/>
      </w:pPr>
      <w:r>
        <w:t>Segundo Singh (2012)</w:t>
      </w:r>
      <w:r w:rsidR="00A56014">
        <w:t>,</w:t>
      </w:r>
      <w:r>
        <w:t xml:space="preserve"> a</w:t>
      </w:r>
      <w:r w:rsidR="00E64ADB">
        <w:t xml:space="preserve">s modernas soluções de Big Data e </w:t>
      </w:r>
      <w:commentRangeStart w:id="37"/>
      <w:proofErr w:type="spellStart"/>
      <w:r w:rsidR="00E64ADB" w:rsidRPr="00EF3114">
        <w:rPr>
          <w:i/>
          <w:iCs/>
        </w:rPr>
        <w:t>Machine</w:t>
      </w:r>
      <w:proofErr w:type="spellEnd"/>
      <w:r w:rsidR="00E64ADB" w:rsidRPr="00EF3114">
        <w:rPr>
          <w:i/>
          <w:iCs/>
        </w:rPr>
        <w:t xml:space="preserve"> Learning</w:t>
      </w:r>
      <w:r w:rsidR="00E64ADB">
        <w:t xml:space="preserve"> </w:t>
      </w:r>
      <w:commentRangeEnd w:id="37"/>
      <w:r w:rsidR="0090523E">
        <w:rPr>
          <w:rStyle w:val="Refdecomentrio"/>
        </w:rPr>
        <w:commentReference w:id="37"/>
      </w:r>
      <w:r w:rsidR="00E64ADB">
        <w:t>são muito eficazes em aprender padrões, mas para isso precisam de dados em grande volume para alcançarem altas taxas de acerto. Prando (2016)</w:t>
      </w:r>
      <w:del w:id="38" w:author="Andreza Sartori" w:date="2020-10-28T21:32:00Z">
        <w:r w:rsidR="00E64ADB" w:rsidDel="00AD0738">
          <w:delText>,</w:delText>
        </w:r>
      </w:del>
      <w:r w:rsidR="00E64ADB">
        <w:t xml:space="preserve"> propôs a utilização de dados de redes sociais para minimizar, </w:t>
      </w:r>
      <w:del w:id="39" w:author="Andreza Sartori" w:date="2020-10-28T21:32:00Z">
        <w:r w:rsidR="00E64ADB" w:rsidDel="00AD0738">
          <w:delText xml:space="preserve">para </w:delText>
        </w:r>
      </w:del>
      <w:r w:rsidR="00E64ADB">
        <w:t xml:space="preserve">extrair as preferências do usuário e fazer recomendações personalizadas com base em seu perfil, mitigando o </w:t>
      </w:r>
      <w:proofErr w:type="spellStart"/>
      <w:r w:rsidR="00E64ADB" w:rsidRPr="00EF3114">
        <w:rPr>
          <w:i/>
          <w:iCs/>
        </w:rPr>
        <w:t>cold</w:t>
      </w:r>
      <w:proofErr w:type="spellEnd"/>
      <w:r w:rsidR="00E64ADB" w:rsidRPr="00EF3114">
        <w:rPr>
          <w:i/>
          <w:iCs/>
        </w:rPr>
        <w:t>-start</w:t>
      </w:r>
      <w:r w:rsidR="00E64ADB">
        <w:t xml:space="preserve">. Nicolas (2018), propôs as técnicas de </w:t>
      </w:r>
      <w:r w:rsidR="00E64ADB" w:rsidRPr="00EF3114">
        <w:rPr>
          <w:i/>
          <w:iCs/>
        </w:rPr>
        <w:t>Max-</w:t>
      </w:r>
      <w:proofErr w:type="spellStart"/>
      <w:r w:rsidR="00E64ADB" w:rsidRPr="00EF3114">
        <w:rPr>
          <w:i/>
          <w:iCs/>
        </w:rPr>
        <w:t>Coverage</w:t>
      </w:r>
      <w:proofErr w:type="spellEnd"/>
      <w:r w:rsidR="00E64ADB">
        <w:t xml:space="preserve"> e </w:t>
      </w:r>
      <w:proofErr w:type="spellStart"/>
      <w:r w:rsidR="00E64ADB" w:rsidRPr="00EF3114">
        <w:rPr>
          <w:i/>
          <w:iCs/>
        </w:rPr>
        <w:t>Niche-Coverage</w:t>
      </w:r>
      <w:proofErr w:type="spellEnd"/>
      <w:r w:rsidR="00E64ADB">
        <w:t xml:space="preserve">, para recomendações não personalizadas para novos usuários. Almeida (2016), propõem a técnica </w:t>
      </w:r>
      <w:proofErr w:type="spellStart"/>
      <w:r w:rsidR="00E64ADB">
        <w:t>GPClerk</w:t>
      </w:r>
      <w:proofErr w:type="spellEnd"/>
      <w:r w:rsidR="00E64ADB">
        <w:t xml:space="preserve">, que utiliza Programação Genética para encontrar produtos similares utilizando os atributos dos produtos </w:t>
      </w:r>
      <w:del w:id="40" w:author="Andreza Sartori" w:date="2020-10-28T21:33:00Z">
        <w:r w:rsidR="00E64ADB" w:rsidDel="00AD0738">
          <w:delText xml:space="preserve">para </w:delText>
        </w:r>
      </w:del>
      <w:ins w:id="41" w:author="Andreza Sartori" w:date="2020-10-28T21:33:00Z">
        <w:r w:rsidR="00AD0738">
          <w:t>a fim de</w:t>
        </w:r>
        <w:r w:rsidR="00AD0738">
          <w:t xml:space="preserve"> </w:t>
        </w:r>
      </w:ins>
      <w:r w:rsidR="00E64ADB">
        <w:t>efetuar comparações.</w:t>
      </w:r>
    </w:p>
    <w:p w14:paraId="137BE5FC" w14:textId="54B41F16" w:rsidR="00E64ADB" w:rsidRDefault="00EF3114" w:rsidP="00E64ADB">
      <w:pPr>
        <w:pStyle w:val="TF-TEXTO"/>
      </w:pPr>
      <w:commentRangeStart w:id="42"/>
      <w:r>
        <w:t>Diante de cenário</w:t>
      </w:r>
      <w:commentRangeEnd w:id="42"/>
      <w:r w:rsidR="00AD0738">
        <w:rPr>
          <w:rStyle w:val="Refdecomentrio"/>
        </w:rPr>
        <w:commentReference w:id="42"/>
      </w:r>
      <w:r>
        <w:t>, e</w:t>
      </w:r>
      <w:r w:rsidR="00E64ADB">
        <w:t xml:space="preserve">ste trabalho </w:t>
      </w:r>
      <w:r>
        <w:t>propõe</w:t>
      </w:r>
      <w:r w:rsidR="00E64ADB">
        <w:t xml:space="preserve"> o desenvolvimento de um sistema de recomendação que minimiza o </w:t>
      </w:r>
      <w:proofErr w:type="spellStart"/>
      <w:r w:rsidR="00E64ADB" w:rsidRPr="00EF3114">
        <w:rPr>
          <w:i/>
          <w:iCs/>
        </w:rPr>
        <w:t>cold</w:t>
      </w:r>
      <w:proofErr w:type="spellEnd"/>
      <w:r w:rsidR="00E64ADB" w:rsidRPr="00EF3114">
        <w:rPr>
          <w:i/>
          <w:iCs/>
        </w:rPr>
        <w:t>-start</w:t>
      </w:r>
      <w:r w:rsidR="00E64ADB">
        <w:t>, utiliza</w:t>
      </w:r>
      <w:r>
        <w:t>ndo</w:t>
      </w:r>
      <w:r w:rsidR="00E64ADB">
        <w:t xml:space="preserve"> da Ciência dos Dados e Aprendizado de Máquina para recomendações para usuários com dados de navegação e compra disponíveis</w:t>
      </w:r>
      <w:r w:rsidR="00544635">
        <w:t>, além de avaliar a influência da aplicação de descontos no comportamento de consumo dos consumidores</w:t>
      </w:r>
      <w:r w:rsidR="00E64ADB">
        <w:t>.</w:t>
      </w:r>
    </w:p>
    <w:p w14:paraId="152C20A3" w14:textId="064E28AC" w:rsidR="00F255FC" w:rsidRPr="007D10F2" w:rsidRDefault="00F255FC" w:rsidP="007D10F2">
      <w:pPr>
        <w:pStyle w:val="Ttulo2"/>
      </w:pPr>
      <w:bookmarkStart w:id="43" w:name="_Toc419598576"/>
      <w:bookmarkStart w:id="44" w:name="_Toc420721317"/>
      <w:bookmarkStart w:id="45" w:name="_Toc420721467"/>
      <w:bookmarkStart w:id="46" w:name="_Toc420721562"/>
      <w:bookmarkStart w:id="47" w:name="_Toc420721768"/>
      <w:bookmarkStart w:id="48" w:name="_Toc420723209"/>
      <w:bookmarkStart w:id="49" w:name="_Toc482682370"/>
      <w:bookmarkStart w:id="50" w:name="_Toc54164904"/>
      <w:bookmarkStart w:id="51" w:name="_Toc54165664"/>
      <w:bookmarkStart w:id="52" w:name="_Toc54169316"/>
      <w:bookmarkStart w:id="53" w:name="_Toc96347426"/>
      <w:bookmarkStart w:id="54" w:name="_Toc96357710"/>
      <w:bookmarkStart w:id="55" w:name="_Toc96491850"/>
      <w:bookmarkStart w:id="56" w:name="_Toc411603090"/>
      <w:r w:rsidRPr="007D10F2">
        <w:t xml:space="preserve">OBJETIVOS </w:t>
      </w:r>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559200BD" w14:textId="77777777" w:rsidR="003A4142" w:rsidRDefault="00C35E57" w:rsidP="00C35E57">
      <w:pPr>
        <w:pStyle w:val="TF-TEXTO"/>
      </w:pPr>
      <w:r>
        <w:t xml:space="preserve"> </w:t>
      </w:r>
      <w:r w:rsidR="003A4142" w:rsidRPr="003A4142">
        <w:t xml:space="preserve">O objetivo deste trabalho é utilizar um sistema de recomendação para e-commerce que maximize a conversão dos produtos recomendados em vendas concretizadas, minimizando o problema de </w:t>
      </w:r>
      <w:proofErr w:type="spellStart"/>
      <w:r w:rsidR="003A4142" w:rsidRPr="008B38F0">
        <w:rPr>
          <w:i/>
          <w:iCs/>
        </w:rPr>
        <w:t>cold</w:t>
      </w:r>
      <w:proofErr w:type="spellEnd"/>
      <w:r w:rsidR="003A4142" w:rsidRPr="008B38F0">
        <w:rPr>
          <w:i/>
          <w:iCs/>
        </w:rPr>
        <w:t>-start</w:t>
      </w:r>
      <w:r w:rsidR="003A4142" w:rsidRPr="003A4142">
        <w:t>.</w:t>
      </w:r>
    </w:p>
    <w:p w14:paraId="0CC15A17" w14:textId="77777777" w:rsidR="0017035F" w:rsidRDefault="0017035F" w:rsidP="0017035F">
      <w:pPr>
        <w:pStyle w:val="TF-TEXTO"/>
        <w:rPr>
          <w:sz w:val="24"/>
        </w:rPr>
      </w:pPr>
      <w:r>
        <w:t>Os objetivos específicos são:</w:t>
      </w:r>
    </w:p>
    <w:p w14:paraId="3CB60FFA" w14:textId="619CBD91" w:rsidR="0017035F" w:rsidRDefault="0017035F" w:rsidP="0017035F">
      <w:pPr>
        <w:pStyle w:val="TF-ALNEA"/>
      </w:pPr>
      <w:r>
        <w:t xml:space="preserve">utilizar dados externos ao </w:t>
      </w:r>
      <w:r w:rsidRPr="0017035F">
        <w:t>e-commerce</w:t>
      </w:r>
      <w:r>
        <w:t xml:space="preserve"> para minimizar o </w:t>
      </w:r>
      <w:proofErr w:type="spellStart"/>
      <w:r w:rsidRPr="00CB2762">
        <w:rPr>
          <w:i/>
          <w:iCs/>
        </w:rPr>
        <w:t>cold</w:t>
      </w:r>
      <w:proofErr w:type="spellEnd"/>
      <w:r w:rsidRPr="00CB2762">
        <w:rPr>
          <w:i/>
          <w:iCs/>
        </w:rPr>
        <w:t>-start</w:t>
      </w:r>
      <w:r>
        <w:t>;</w:t>
      </w:r>
    </w:p>
    <w:p w14:paraId="2F8FBE6A" w14:textId="0EA7BB1D" w:rsidR="0017035F" w:rsidRDefault="0017035F" w:rsidP="0017035F">
      <w:pPr>
        <w:pStyle w:val="TF-ALNEA"/>
      </w:pPr>
      <w:r>
        <w:t>recomendar produtos correlatos usando regras de associação;</w:t>
      </w:r>
    </w:p>
    <w:p w14:paraId="71FEFD37" w14:textId="086FE89A" w:rsidR="0017035F" w:rsidRDefault="0017035F" w:rsidP="0017035F">
      <w:pPr>
        <w:pStyle w:val="TF-ALNEA"/>
      </w:pPr>
      <w:r>
        <w:t>avaliar a influência de descontos em produtos na compra dos co</w:t>
      </w:r>
      <w:r w:rsidR="003776EA">
        <w:t>n</w:t>
      </w:r>
      <w:r>
        <w:t>sumidores</w:t>
      </w:r>
      <w:r w:rsidR="003776EA">
        <w:t>;</w:t>
      </w:r>
    </w:p>
    <w:p w14:paraId="3BBAFCDD" w14:textId="3FE284D7" w:rsidR="00C35E57" w:rsidRDefault="003776EA" w:rsidP="003776EA">
      <w:pPr>
        <w:pStyle w:val="TF-ALNEA"/>
      </w:pPr>
      <w:commentRangeStart w:id="57"/>
      <w:r>
        <w:t xml:space="preserve">integrar o SR com a API </w:t>
      </w:r>
      <w:proofErr w:type="spellStart"/>
      <w:r>
        <w:t>Suaview</w:t>
      </w:r>
      <w:proofErr w:type="spellEnd"/>
      <w:r>
        <w:t>.</w:t>
      </w:r>
      <w:commentRangeEnd w:id="57"/>
      <w:r w:rsidR="008D2CB7">
        <w:rPr>
          <w:rStyle w:val="Refdecomentrio"/>
        </w:rPr>
        <w:commentReference w:id="57"/>
      </w:r>
    </w:p>
    <w:p w14:paraId="0F83796A" w14:textId="77777777" w:rsidR="00A44581" w:rsidRDefault="00A44581" w:rsidP="00424AD5">
      <w:pPr>
        <w:pStyle w:val="Ttulo1"/>
      </w:pPr>
      <w:bookmarkStart w:id="58" w:name="_Toc419598587"/>
      <w:r>
        <w:lastRenderedPageBreak/>
        <w:t xml:space="preserve">trabalhos </w:t>
      </w:r>
      <w:r w:rsidRPr="00FC4A9F">
        <w:t>correlatos</w:t>
      </w:r>
    </w:p>
    <w:p w14:paraId="1503BF0F" w14:textId="1AAAD0D0" w:rsidR="00FA5504" w:rsidRPr="004E1041" w:rsidRDefault="00FC7153" w:rsidP="00FA5504">
      <w:pPr>
        <w:pStyle w:val="TF-TEXTO"/>
      </w:pPr>
      <w:r w:rsidRPr="00FC7153">
        <w:t xml:space="preserve">Neste capítulo são apresentados trabalhos que possuem semelhanças a proposta deste trabalho. A seção 2.1 apresenta um novo método para obter produtos similares a outros, proposto por Almeida (2016), chamado de </w:t>
      </w:r>
      <w:proofErr w:type="spellStart"/>
      <w:r w:rsidRPr="00FC7153">
        <w:t>GPClerk</w:t>
      </w:r>
      <w:proofErr w:type="spellEnd"/>
      <w:r w:rsidRPr="00FC7153">
        <w:t>. A seção 2.2 apresenta as duas abordagens sugeridas por Silva (2018), para transformar novos usuários em usuários recorrentes. A seção 2.3 traz uma abordagem para extrair as preferências dos usuários baseando-se em redes sociais, proposta por Prando (2016)</w:t>
      </w:r>
      <w:r w:rsidR="009D5AB2">
        <w:t>.</w:t>
      </w:r>
    </w:p>
    <w:p w14:paraId="4BC56702" w14:textId="3BF3D95C" w:rsidR="00A44581" w:rsidRPr="00224B51" w:rsidRDefault="00A45829" w:rsidP="00A44581">
      <w:pPr>
        <w:pStyle w:val="Ttulo2"/>
        <w:spacing w:after="120" w:line="240" w:lineRule="auto"/>
        <w:rPr>
          <w:lang w:val="en-US"/>
        </w:rPr>
      </w:pPr>
      <w:r w:rsidRPr="00224B51">
        <w:rPr>
          <w:lang w:val="en-US"/>
        </w:rPr>
        <w:t>LEARNING TO RECOMMEND SIMILAR ALTERNATIVE PRODUCTS IN E-COMMERCE CATALOGS</w:t>
      </w:r>
      <w:r w:rsidR="00A44581" w:rsidRPr="00224B51">
        <w:rPr>
          <w:lang w:val="en-US"/>
        </w:rPr>
        <w:t xml:space="preserve"> </w:t>
      </w:r>
    </w:p>
    <w:p w14:paraId="0B38254E" w14:textId="2CB61F3F" w:rsidR="002D6727" w:rsidRPr="002D6727" w:rsidRDefault="002D6727" w:rsidP="002D6727">
      <w:pPr>
        <w:pStyle w:val="TF-TEXTO"/>
      </w:pPr>
      <w:r w:rsidRPr="002D6727">
        <w:t xml:space="preserve">Almeida (2016) propôs o método </w:t>
      </w:r>
      <w:proofErr w:type="spellStart"/>
      <w:r w:rsidRPr="002D6727">
        <w:t>GPClerk</w:t>
      </w:r>
      <w:proofErr w:type="spellEnd"/>
      <w:r w:rsidRPr="002D6727">
        <w:t xml:space="preserve"> para lidar com o problema de </w:t>
      </w:r>
      <w:proofErr w:type="spellStart"/>
      <w:r w:rsidRPr="00040BE6">
        <w:rPr>
          <w:i/>
          <w:iCs/>
        </w:rPr>
        <w:t>cold</w:t>
      </w:r>
      <w:proofErr w:type="spellEnd"/>
      <w:r w:rsidRPr="00040BE6">
        <w:rPr>
          <w:i/>
          <w:iCs/>
        </w:rPr>
        <w:t>-start</w:t>
      </w:r>
      <w:r w:rsidRPr="002D6727">
        <w:t xml:space="preserve">. O </w:t>
      </w:r>
      <w:proofErr w:type="spellStart"/>
      <w:r w:rsidRPr="002D6727">
        <w:t>GPClerk</w:t>
      </w:r>
      <w:proofErr w:type="spellEnd"/>
      <w:r w:rsidRPr="002D6727">
        <w:t xml:space="preserve"> utiliza Programação Genética para medir a similaridade entre produtos, </w:t>
      </w:r>
      <w:r w:rsidR="00FE48E6">
        <w:t>combinando</w:t>
      </w:r>
      <w:r w:rsidRPr="002D6727">
        <w:t xml:space="preserve"> sua estratégia para gerar exemplos de treino a fim de torná-lo viável para um cenário real de </w:t>
      </w:r>
      <w:r w:rsidRPr="000B4948">
        <w:rPr>
          <w:i/>
          <w:iCs/>
        </w:rPr>
        <w:t>e-commerce</w:t>
      </w:r>
      <w:r w:rsidRPr="002D6727">
        <w:t>. Além disso, utiliza-se uma função de comparação que analisa cada um dos atributos do par de produtos selecionado</w:t>
      </w:r>
      <w:ins w:id="59" w:author="Andreza Sartori" w:date="2020-10-28T21:40:00Z">
        <w:r w:rsidR="00180792">
          <w:t>s</w:t>
        </w:r>
      </w:ins>
      <w:r w:rsidRPr="002D6727">
        <w:t>, gerando uma pontuação de similaridade de cada atributo.</w:t>
      </w:r>
    </w:p>
    <w:p w14:paraId="03FBD63D" w14:textId="7EA1A003" w:rsidR="002D6727" w:rsidRPr="002D6727" w:rsidRDefault="002D6727" w:rsidP="002D6727">
      <w:pPr>
        <w:pStyle w:val="TF-TEXTO"/>
      </w:pPr>
      <w:commentRangeStart w:id="60"/>
      <w:r w:rsidRPr="002D6727">
        <w:tab/>
      </w:r>
      <w:r w:rsidR="000B4948">
        <w:t>O autor</w:t>
      </w:r>
      <w:r w:rsidRPr="002D6727">
        <w:t xml:space="preserve"> formul</w:t>
      </w:r>
      <w:r w:rsidR="005559EF">
        <w:t>a</w:t>
      </w:r>
      <w:r w:rsidRPr="002D6727">
        <w:t xml:space="preserve"> que, considerando </w:t>
      </w:r>
      <w:proofErr w:type="spellStart"/>
      <w:r w:rsidRPr="002D6727">
        <w:t>Vi,j</w:t>
      </w:r>
      <w:proofErr w:type="spellEnd"/>
      <w:r w:rsidRPr="002D6727">
        <w:t xml:space="preserve"> como sendo os produtos visitados por um usuário Ui em uma sessão </w:t>
      </w:r>
      <w:proofErr w:type="spellStart"/>
      <w:r w:rsidRPr="002D6727">
        <w:t>Sj</w:t>
      </w:r>
      <w:proofErr w:type="spellEnd"/>
      <w:r w:rsidRPr="002D6727">
        <w:t xml:space="preserve"> sobre o e-commerce, UV= S </w:t>
      </w:r>
      <w:r w:rsidRPr="002D6727">
        <w:rPr>
          <w:rFonts w:ascii="Cambria Math" w:hAnsi="Cambria Math" w:cs="Cambria Math"/>
        </w:rPr>
        <w:t>∀</w:t>
      </w:r>
      <w:proofErr w:type="spellStart"/>
      <w:r w:rsidRPr="002D6727">
        <w:t>i,j</w:t>
      </w:r>
      <w:proofErr w:type="spellEnd"/>
      <w:r w:rsidRPr="002D6727">
        <w:t xml:space="preserve"> V 2 </w:t>
      </w:r>
      <w:proofErr w:type="spellStart"/>
      <w:r w:rsidRPr="002D6727">
        <w:t>i,j</w:t>
      </w:r>
      <w:proofErr w:type="spellEnd"/>
      <w:r w:rsidRPr="002D6727">
        <w:t xml:space="preserve"> é o conjunto de todos os produtos acessados pelos usuários, e podem ser obtidos através dos dados capturados pelo e-commerce</w:t>
      </w:r>
      <w:r w:rsidR="000B4948">
        <w:t xml:space="preserve"> </w:t>
      </w:r>
      <w:commentRangeEnd w:id="60"/>
      <w:r w:rsidR="00273530">
        <w:rPr>
          <w:rStyle w:val="Refdecomentrio"/>
        </w:rPr>
        <w:commentReference w:id="60"/>
      </w:r>
      <w:r w:rsidR="000B4948">
        <w:t>(ALMEIDA, 2016)</w:t>
      </w:r>
      <w:r w:rsidRPr="002D6727">
        <w:t>. Sua afirmação é que existe uma intersecção S ∩ UV não vazia, visto que uma das principais motivações de um usuário navegar por produtos diferentes em uma mesma sessão, é que eles são alternativas similares.</w:t>
      </w:r>
    </w:p>
    <w:p w14:paraId="6F569EC6" w14:textId="09A1AECF" w:rsidR="002D6727" w:rsidRPr="002D6727" w:rsidRDefault="002D6727" w:rsidP="002D6727">
      <w:pPr>
        <w:pStyle w:val="TF-TEXTO"/>
      </w:pPr>
      <w:r w:rsidRPr="002D6727">
        <w:tab/>
        <w:t xml:space="preserve">Almeida (2016) verificou, com o auxílio de usuários, que o </w:t>
      </w:r>
      <w:proofErr w:type="spellStart"/>
      <w:r w:rsidRPr="002D6727">
        <w:t>GPClerk</w:t>
      </w:r>
      <w:proofErr w:type="spellEnd"/>
      <w:r w:rsidRPr="002D6727">
        <w:t xml:space="preserve"> junto de sua técnica para gerar conjuntos de dados, em quase 70% dos casos os produtos recomendados eram alternativas similares ou correlatas ao produto em destaque. </w:t>
      </w:r>
      <w:r w:rsidR="00E53BDD">
        <w:t>O autor</w:t>
      </w:r>
      <w:r w:rsidRPr="002D6727">
        <w:t xml:space="preserve"> também constatou que o </w:t>
      </w:r>
      <w:proofErr w:type="spellStart"/>
      <w:r w:rsidRPr="002D6727">
        <w:t>GPClerk</w:t>
      </w:r>
      <w:proofErr w:type="spellEnd"/>
      <w:r w:rsidRPr="002D6727">
        <w:t xml:space="preserve"> foi capaz de encontrar pares de alternativas similares, mesmo que essas não tenham sido visualizadas juntas pelos usuários. Por fim, o autor conclui que o método é um complemento adequado aos métodos tradicionais baseados em técnicas de filtragem colaborativas, especialmente para lidar com o problema de </w:t>
      </w:r>
      <w:proofErr w:type="spellStart"/>
      <w:r w:rsidRPr="005A136F">
        <w:rPr>
          <w:i/>
          <w:iCs/>
        </w:rPr>
        <w:t>cold</w:t>
      </w:r>
      <w:proofErr w:type="spellEnd"/>
      <w:r w:rsidRPr="005A136F">
        <w:rPr>
          <w:i/>
          <w:iCs/>
        </w:rPr>
        <w:t>-start</w:t>
      </w:r>
      <w:r w:rsidRPr="002D6727">
        <w:t>.</w:t>
      </w:r>
    </w:p>
    <w:p w14:paraId="6F0D9948" w14:textId="6F4317FC" w:rsidR="00A44581" w:rsidRPr="002D6727" w:rsidRDefault="002D6727" w:rsidP="002D6727">
      <w:pPr>
        <w:pStyle w:val="TF-TEXTO"/>
      </w:pPr>
      <w:r w:rsidRPr="002D6727">
        <w:tab/>
        <w:t xml:space="preserve">Para trabalhos futuros, Almeida (2016) sugere que sejam feitos outros tipos de relações entre produtos além da similaridade, e planeja experimentar essa abordagem para encontrar produtos complementares. Como o </w:t>
      </w:r>
      <w:proofErr w:type="spellStart"/>
      <w:r w:rsidRPr="002D6727">
        <w:t>GPClerk</w:t>
      </w:r>
      <w:proofErr w:type="spellEnd"/>
      <w:r w:rsidRPr="002D6727">
        <w:t xml:space="preserve"> necessita da especificação dos atributos dos produtos estruturadas, </w:t>
      </w:r>
      <w:r w:rsidR="00E53BDD">
        <w:t>o autor</w:t>
      </w:r>
      <w:r w:rsidRPr="002D6727">
        <w:t xml:space="preserve"> acredita ser possível adicionar ao processo de mineração de informação métodos para extrair dados de descrições textuais não estruturadas do catálogo dos produtos</w:t>
      </w:r>
      <w:r w:rsidR="00CF0FED">
        <w:t>.</w:t>
      </w:r>
    </w:p>
    <w:p w14:paraId="77BE4C06" w14:textId="36061234" w:rsidR="00A44581" w:rsidRDefault="000D6007" w:rsidP="00A44581">
      <w:pPr>
        <w:pStyle w:val="Ttulo2"/>
        <w:spacing w:after="120" w:line="240" w:lineRule="auto"/>
      </w:pPr>
      <w:r w:rsidRPr="000D6007">
        <w:t>SISTEMAS DE RECOMENDAÇÃO NÃO-PERSONALIZADOS PARA ATRAIR USUÁRIOS NOVOS</w:t>
      </w:r>
      <w:r w:rsidR="00A44581">
        <w:t xml:space="preserve"> </w:t>
      </w:r>
    </w:p>
    <w:p w14:paraId="61B50546" w14:textId="230095F4" w:rsidR="00F35213" w:rsidRPr="00F35213" w:rsidRDefault="00F35213" w:rsidP="00F35213">
      <w:pPr>
        <w:pStyle w:val="TF-TEXTO"/>
      </w:pPr>
      <w:r w:rsidRPr="00F35213">
        <w:t xml:space="preserve">A capacidade de </w:t>
      </w:r>
      <w:del w:id="61" w:author="Andreza Sartori" w:date="2020-10-28T21:58:00Z">
        <w:r w:rsidRPr="00F35213" w:rsidDel="009C6CE6">
          <w:delText>Sistemas de Recomendação</w:delText>
        </w:r>
      </w:del>
      <w:ins w:id="62" w:author="Andreza Sartori" w:date="2020-10-28T21:58:00Z">
        <w:r w:rsidR="009C6CE6">
          <w:t xml:space="preserve">SR </w:t>
        </w:r>
      </w:ins>
      <w:r w:rsidRPr="00F35213">
        <w:t xml:space="preserve"> recomendar produtos úteis à usuários sem nenhuma informação vinculada, problema conhecido como </w:t>
      </w:r>
      <w:proofErr w:type="spellStart"/>
      <w:r w:rsidRPr="00F35213">
        <w:rPr>
          <w:i/>
          <w:iCs/>
        </w:rPr>
        <w:t>Pure</w:t>
      </w:r>
      <w:proofErr w:type="spellEnd"/>
      <w:r w:rsidRPr="00F35213">
        <w:rPr>
          <w:i/>
          <w:iCs/>
        </w:rPr>
        <w:t xml:space="preserve"> </w:t>
      </w:r>
      <w:proofErr w:type="spellStart"/>
      <w:r w:rsidRPr="00F35213">
        <w:rPr>
          <w:i/>
          <w:iCs/>
        </w:rPr>
        <w:t>Cold</w:t>
      </w:r>
      <w:proofErr w:type="spellEnd"/>
      <w:r w:rsidRPr="00F35213">
        <w:rPr>
          <w:i/>
          <w:iCs/>
        </w:rPr>
        <w:t>-Start</w:t>
      </w:r>
      <w:r w:rsidRPr="00F35213">
        <w:t xml:space="preserve">, foi a motivação de Silva (2018) para propor duas novas abordagens para atenuar o problema: </w:t>
      </w:r>
      <w:r w:rsidRPr="00D14DFB">
        <w:rPr>
          <w:i/>
          <w:iCs/>
        </w:rPr>
        <w:t>Max-</w:t>
      </w:r>
      <w:proofErr w:type="spellStart"/>
      <w:r w:rsidRPr="00D14DFB">
        <w:rPr>
          <w:i/>
          <w:iCs/>
        </w:rPr>
        <w:t>Coverage</w:t>
      </w:r>
      <w:proofErr w:type="spellEnd"/>
      <w:r w:rsidRPr="00F35213">
        <w:t xml:space="preserve"> e </w:t>
      </w:r>
      <w:proofErr w:type="spellStart"/>
      <w:r w:rsidRPr="00D14DFB">
        <w:rPr>
          <w:i/>
          <w:iCs/>
        </w:rPr>
        <w:t>Niche-Coverage</w:t>
      </w:r>
      <w:proofErr w:type="spellEnd"/>
      <w:r w:rsidRPr="00F35213">
        <w:t xml:space="preserve">. Com a premissa de que diversificar os itens recomendados para novos usuários também seria útil, elaborou-se três hipóteses para avaliar sua premissa: (1) significativa parte dos usuários não está interessada apenas em itens populares; (2) SR não-personalizados que exploram outras métricas além dos itens populares são capazes de mitigar o </w:t>
      </w:r>
      <w:proofErr w:type="spellStart"/>
      <w:r w:rsidRPr="009315A5">
        <w:rPr>
          <w:i/>
          <w:iCs/>
        </w:rPr>
        <w:t>cold</w:t>
      </w:r>
      <w:proofErr w:type="spellEnd"/>
      <w:r w:rsidRPr="009315A5">
        <w:rPr>
          <w:i/>
          <w:iCs/>
        </w:rPr>
        <w:t>-start</w:t>
      </w:r>
      <w:r w:rsidRPr="00F35213">
        <w:t xml:space="preserve">; (3) páginas de produtos compostas por SR não-personalizados complementares satisfazem o interesse de um grande número de novos usuários distintos (SILVA, 2018). </w:t>
      </w:r>
    </w:p>
    <w:p w14:paraId="78984663" w14:textId="63512631" w:rsidR="00F35213" w:rsidRPr="00F35213" w:rsidRDefault="00F35213" w:rsidP="00F35213">
      <w:pPr>
        <w:pStyle w:val="TF-TEXTO"/>
      </w:pPr>
      <w:r w:rsidRPr="00F35213">
        <w:tab/>
        <w:t>A estratégia da abordagem de Max-</w:t>
      </w:r>
      <w:proofErr w:type="spellStart"/>
      <w:r w:rsidRPr="00F35213">
        <w:t>Coverage</w:t>
      </w:r>
      <w:proofErr w:type="spellEnd"/>
      <w:r w:rsidRPr="00F35213">
        <w:t xml:space="preserve"> de Silva (2018) consiste na aplicação da tradicional estratégia de </w:t>
      </w:r>
      <w:proofErr w:type="spellStart"/>
      <w:r w:rsidRPr="009315A5">
        <w:rPr>
          <w:i/>
          <w:iCs/>
        </w:rPr>
        <w:t>Maximum</w:t>
      </w:r>
      <w:proofErr w:type="spellEnd"/>
      <w:r w:rsidRPr="009315A5">
        <w:rPr>
          <w:i/>
          <w:iCs/>
        </w:rPr>
        <w:t xml:space="preserve"> k-</w:t>
      </w:r>
      <w:proofErr w:type="spellStart"/>
      <w:r w:rsidRPr="009315A5">
        <w:rPr>
          <w:i/>
          <w:iCs/>
        </w:rPr>
        <w:t>Coverage</w:t>
      </w:r>
      <w:proofErr w:type="spellEnd"/>
      <w:r w:rsidRPr="00F35213">
        <w:t xml:space="preserve"> de </w:t>
      </w:r>
      <w:proofErr w:type="spellStart"/>
      <w:r w:rsidRPr="00F35213">
        <w:t>Hochbaum</w:t>
      </w:r>
      <w:proofErr w:type="spellEnd"/>
      <w:r w:rsidRPr="00F35213">
        <w:t xml:space="preserve"> </w:t>
      </w:r>
      <w:r w:rsidR="00DB2C9F">
        <w:t>e</w:t>
      </w:r>
      <w:r w:rsidRPr="00F35213">
        <w:t xml:space="preserve"> </w:t>
      </w:r>
      <w:proofErr w:type="spellStart"/>
      <w:r w:rsidRPr="00F35213">
        <w:t>Pathria</w:t>
      </w:r>
      <w:proofErr w:type="spellEnd"/>
      <w:r w:rsidRPr="00F35213">
        <w:t xml:space="preserve"> (1998) no contexto de encontrar produtos para serem recomendados para novos usuários</w:t>
      </w:r>
      <w:commentRangeStart w:id="63"/>
      <w:r w:rsidRPr="00F35213">
        <w:t xml:space="preserve">. Dado U = {u1, ...,um} sendo os usuários cadastrados no sistema, e I = {I1, ..., In} sendo os itens disponíveis no catálogo de produtos, modela-se um conjunto F = {S1, ..., Sn} em que cada subconjunto </w:t>
      </w:r>
      <w:r w:rsidRPr="00847936">
        <w:rPr>
          <w:i/>
          <w:iCs/>
        </w:rPr>
        <w:t>Si</w:t>
      </w:r>
      <w:r w:rsidRPr="00F35213">
        <w:t xml:space="preserve"> é relativo a um item existente</w:t>
      </w:r>
      <w:commentRangeEnd w:id="63"/>
      <w:r w:rsidR="001714E4">
        <w:rPr>
          <w:rStyle w:val="Refdecomentrio"/>
        </w:rPr>
        <w:commentReference w:id="63"/>
      </w:r>
      <w:r w:rsidRPr="00F35213">
        <w:t xml:space="preserve"> (SILVA, 2018).  Dessa forma, o subconjunto </w:t>
      </w:r>
      <w:r w:rsidRPr="00847936">
        <w:rPr>
          <w:i/>
          <w:iCs/>
        </w:rPr>
        <w:t>Si</w:t>
      </w:r>
      <w:r w:rsidRPr="00F35213">
        <w:t xml:space="preserve"> é composto pelos usuários que compraram o item </w:t>
      </w:r>
      <w:r w:rsidRPr="00847936">
        <w:rPr>
          <w:i/>
          <w:iCs/>
        </w:rPr>
        <w:t>i</w:t>
      </w:r>
      <w:r w:rsidRPr="00F35213">
        <w:t xml:space="preserve">, tornando </w:t>
      </w:r>
      <w:r w:rsidRPr="00847936">
        <w:rPr>
          <w:i/>
          <w:iCs/>
        </w:rPr>
        <w:t>Si</w:t>
      </w:r>
      <w:r w:rsidRPr="00F35213">
        <w:t xml:space="preserve"> um subconjunto de usuários (SILVA, 2018). Então, </w:t>
      </w:r>
      <w:r w:rsidR="009315A5">
        <w:t>o autor</w:t>
      </w:r>
      <w:r w:rsidRPr="00F35213">
        <w:t xml:space="preserve"> define como objetivo encontrar k subconjuntos Si que possuam o maior número de usuários distintos, constituindo o conjunto F* = {Si1, ..., </w:t>
      </w:r>
      <w:proofErr w:type="spellStart"/>
      <w:r w:rsidRPr="00F35213">
        <w:t>Sik</w:t>
      </w:r>
      <w:proofErr w:type="spellEnd"/>
      <w:r w:rsidRPr="00F35213">
        <w:t>}, ou seja, os produtos que o foram consumidos pelo maior número de usuários diferentes.</w:t>
      </w:r>
    </w:p>
    <w:p w14:paraId="04D13CC1" w14:textId="48DD197A" w:rsidR="00F35213" w:rsidRPr="00F35213" w:rsidRDefault="00F35213" w:rsidP="00F35213">
      <w:pPr>
        <w:pStyle w:val="TF-TEXTO"/>
      </w:pPr>
      <w:r w:rsidRPr="00F35213">
        <w:t xml:space="preserve">Silva (2018) destaca que esse problema pertence </w:t>
      </w:r>
      <w:r w:rsidR="00847936" w:rsidRPr="00F35213">
        <w:t>à</w:t>
      </w:r>
      <w:r w:rsidRPr="00F35213">
        <w:t xml:space="preserve"> classe de problemas NP-Difícil, o qual não se conhece uma solução em tempo polinomial. </w:t>
      </w:r>
      <w:commentRangeStart w:id="64"/>
      <w:r w:rsidRPr="00F35213">
        <w:t>Porém,</w:t>
      </w:r>
      <w:commentRangeEnd w:id="64"/>
      <w:r w:rsidR="004E4680">
        <w:rPr>
          <w:rStyle w:val="Refdecomentrio"/>
        </w:rPr>
        <w:commentReference w:id="64"/>
      </w:r>
      <w:r w:rsidRPr="00F35213">
        <w:t xml:space="preserve"> o autor argumenta que com uma heurística gulosa simples, que a cada iteração maximiza o número de usuários não cobertos, possui uma razão de aproximadamente 63% da solução ótima, como demonstrado por </w:t>
      </w:r>
      <w:proofErr w:type="spellStart"/>
      <w:r w:rsidRPr="00F35213">
        <w:t>Chvatal</w:t>
      </w:r>
      <w:proofErr w:type="spellEnd"/>
      <w:r w:rsidRPr="00F35213">
        <w:t xml:space="preserve"> (1979).</w:t>
      </w:r>
    </w:p>
    <w:p w14:paraId="6A146418" w14:textId="77777777" w:rsidR="00F35213" w:rsidRPr="00F35213" w:rsidRDefault="00F35213" w:rsidP="00F35213">
      <w:pPr>
        <w:pStyle w:val="TF-TEXTO"/>
      </w:pPr>
      <w:r w:rsidRPr="00F35213">
        <w:tab/>
        <w:t xml:space="preserve">A abordagem de </w:t>
      </w:r>
      <w:proofErr w:type="spellStart"/>
      <w:r w:rsidRPr="00732EDB">
        <w:rPr>
          <w:i/>
          <w:iCs/>
        </w:rPr>
        <w:t>Niche-Coverage</w:t>
      </w:r>
      <w:proofErr w:type="spellEnd"/>
      <w:r w:rsidRPr="00F35213">
        <w:t xml:space="preserve">, proposta por Silva (2018), consiste em explorar os itens característicos de distintos nichos de usuários, sendo os itens característicos definidos como os itens com maior probabilidade de satisfazer a preferência individual da maioria dos usuários do nicho. Silva (2018) define que um usuário </w:t>
      </w:r>
      <w:r w:rsidRPr="00847936">
        <w:rPr>
          <w:i/>
          <w:iCs/>
        </w:rPr>
        <w:t>u</w:t>
      </w:r>
      <w:r w:rsidRPr="00F35213">
        <w:t xml:space="preserve"> gosta </w:t>
      </w:r>
      <w:commentRangeStart w:id="65"/>
      <w:r w:rsidRPr="00F35213">
        <w:lastRenderedPageBreak/>
        <w:t xml:space="preserve">de um item </w:t>
      </w:r>
      <w:r w:rsidRPr="00847936">
        <w:rPr>
          <w:i/>
          <w:iCs/>
        </w:rPr>
        <w:t>i</w:t>
      </w:r>
      <w:r w:rsidRPr="00F35213">
        <w:t xml:space="preserve"> se, </w:t>
      </w:r>
      <w:r w:rsidRPr="00847936">
        <w:rPr>
          <w:i/>
          <w:iCs/>
        </w:rPr>
        <w:t>u</w:t>
      </w:r>
      <w:r w:rsidRPr="00F35213">
        <w:t xml:space="preserve"> adquiriu </w:t>
      </w:r>
      <w:r w:rsidRPr="00847936">
        <w:rPr>
          <w:i/>
          <w:iCs/>
        </w:rPr>
        <w:t>i</w:t>
      </w:r>
      <w:r w:rsidRPr="00F35213">
        <w:t xml:space="preserve"> e </w:t>
      </w:r>
      <w:r w:rsidRPr="00847936">
        <w:rPr>
          <w:i/>
          <w:iCs/>
        </w:rPr>
        <w:t>u</w:t>
      </w:r>
      <w:r w:rsidRPr="00F35213">
        <w:t xml:space="preserve"> forneceu </w:t>
      </w:r>
      <w:commentRangeEnd w:id="65"/>
      <w:r w:rsidR="008A1AFB">
        <w:rPr>
          <w:rStyle w:val="Refdecomentrio"/>
        </w:rPr>
        <w:commentReference w:id="65"/>
      </w:r>
      <w:r w:rsidRPr="00F35213">
        <w:t xml:space="preserve">uma avaliação para </w:t>
      </w:r>
      <w:r w:rsidRPr="00847936">
        <w:rPr>
          <w:i/>
          <w:iCs/>
        </w:rPr>
        <w:t>i</w:t>
      </w:r>
      <w:r w:rsidRPr="00F35213">
        <w:t xml:space="preserve"> maior que sua média pessoal. O autor ainda argumenta que na prática esta abordagem é implementada como um algoritmo guloso. Dado U = {u1, ..., um}, como sendo o conjunto de usuários, primeiramente o algoritmo classifica esses usuários em </w:t>
      </w:r>
      <w:r w:rsidRPr="00847936">
        <w:rPr>
          <w:i/>
          <w:iCs/>
        </w:rPr>
        <w:t>x</w:t>
      </w:r>
      <w:r w:rsidRPr="00F35213">
        <w:t xml:space="preserve"> nichos distintos, por meio de algoritmos de </w:t>
      </w:r>
      <w:proofErr w:type="spellStart"/>
      <w:r w:rsidRPr="00F35213">
        <w:t>clusterização</w:t>
      </w:r>
      <w:proofErr w:type="spellEnd"/>
      <w:r w:rsidRPr="00F35213">
        <w:t xml:space="preserve"> que levam em conta as relações usuários-itens. Então, F = {Si1, ..., </w:t>
      </w:r>
      <w:proofErr w:type="spellStart"/>
      <w:r w:rsidRPr="00F35213">
        <w:t>Sik</w:t>
      </w:r>
      <w:proofErr w:type="spellEnd"/>
      <w:r w:rsidRPr="00F35213">
        <w:t xml:space="preserve">} é modelado como uma família de subconjuntos, onde S*i contém apenas os usuários que consumiram e gostaram do item </w:t>
      </w:r>
      <w:r w:rsidRPr="00847936">
        <w:rPr>
          <w:i/>
          <w:iCs/>
        </w:rPr>
        <w:t>i</w:t>
      </w:r>
      <w:r w:rsidRPr="00F35213">
        <w:t xml:space="preserve">, sendo o objetivo encontrar uma subfamília F* = {Si1, ..., </w:t>
      </w:r>
      <w:proofErr w:type="spellStart"/>
      <w:r w:rsidRPr="00F35213">
        <w:t>Sik</w:t>
      </w:r>
      <w:proofErr w:type="spellEnd"/>
      <w:r w:rsidRPr="00F35213">
        <w:t xml:space="preserve">} contendo os </w:t>
      </w:r>
      <w:r w:rsidRPr="00847936">
        <w:rPr>
          <w:i/>
          <w:iCs/>
        </w:rPr>
        <w:t>k</w:t>
      </w:r>
      <w:r w:rsidRPr="00F35213">
        <w:t xml:space="preserve"> itens que satisfazem todos os nichos (N) (SILVA, 2018).</w:t>
      </w:r>
    </w:p>
    <w:p w14:paraId="2B50DE76" w14:textId="1562C8B0" w:rsidR="00F35213" w:rsidRPr="00F35213" w:rsidRDefault="00F35213" w:rsidP="00F35213">
      <w:pPr>
        <w:pStyle w:val="TF-TEXTO"/>
      </w:pPr>
      <w:r w:rsidRPr="00F35213">
        <w:tab/>
        <w:t>Silva (2018) analisa que: (1) as estratégias tradicionais são muito semelhantes por recomendar</w:t>
      </w:r>
      <w:del w:id="66" w:author="Andreza Sartori" w:date="2020-10-28T22:45:00Z">
        <w:r w:rsidRPr="00F35213" w:rsidDel="001F4DDF">
          <w:delText>a</w:delText>
        </w:r>
      </w:del>
      <w:ins w:id="67" w:author="Andreza Sartori" w:date="2020-10-28T22:45:00Z">
        <w:r w:rsidR="001F4DDF">
          <w:t>e</w:t>
        </w:r>
      </w:ins>
      <w:r w:rsidRPr="00F35213">
        <w:t xml:space="preserve">m itens idênticos; (2) </w:t>
      </w:r>
      <w:r w:rsidRPr="00846C0D">
        <w:rPr>
          <w:i/>
          <w:iCs/>
        </w:rPr>
        <w:t>Max-</w:t>
      </w:r>
      <w:proofErr w:type="spellStart"/>
      <w:r w:rsidRPr="00846C0D">
        <w:rPr>
          <w:i/>
          <w:iCs/>
        </w:rPr>
        <w:t>Coverage</w:t>
      </w:r>
      <w:proofErr w:type="spellEnd"/>
      <w:r w:rsidRPr="00F35213">
        <w:t xml:space="preserve"> e </w:t>
      </w:r>
      <w:proofErr w:type="spellStart"/>
      <w:r w:rsidRPr="00846C0D">
        <w:rPr>
          <w:i/>
          <w:iCs/>
        </w:rPr>
        <w:t>Niche-Coverage</w:t>
      </w:r>
      <w:proofErr w:type="spellEnd"/>
      <w:r w:rsidRPr="00F35213">
        <w:t xml:space="preserve"> são complementares as estratégias tradicionais, visto que recomendam itens distintos; (3) as recomendações feitas pelas novas estratégias são de itens menos populares que os apresentados pelas tradicionais. As experimentações feitas por Silva</w:t>
      </w:r>
      <w:r w:rsidR="00844512">
        <w:t xml:space="preserve"> </w:t>
      </w:r>
      <w:r w:rsidRPr="00F35213">
        <w:t xml:space="preserve">(2018) foram feitas usando as bases da </w:t>
      </w:r>
      <w:proofErr w:type="spellStart"/>
      <w:r w:rsidRPr="00F35213">
        <w:t>CiaoDVD</w:t>
      </w:r>
      <w:proofErr w:type="spellEnd"/>
      <w:r w:rsidRPr="00F35213">
        <w:t xml:space="preserve">, </w:t>
      </w:r>
      <w:r w:rsidRPr="001F4DDF">
        <w:rPr>
          <w:highlight w:val="yellow"/>
          <w:rPrChange w:id="68" w:author="Andreza Sartori" w:date="2020-10-28T22:46:00Z">
            <w:rPr/>
          </w:rPrChange>
        </w:rPr>
        <w:t>relativa</w:t>
      </w:r>
      <w:r w:rsidRPr="00F35213">
        <w:t xml:space="preserve"> </w:t>
      </w:r>
      <w:r w:rsidR="00847936" w:rsidRPr="00F35213">
        <w:t>à</w:t>
      </w:r>
      <w:r w:rsidRPr="00F35213">
        <w:t xml:space="preserve"> venda de DVDs</w:t>
      </w:r>
      <w:del w:id="69" w:author="Andreza Sartori" w:date="2020-10-28T22:46:00Z">
        <w:r w:rsidRPr="00F35213" w:rsidDel="001F4DDF">
          <w:delText>,</w:delText>
        </w:r>
      </w:del>
      <w:ins w:id="70" w:author="Andreza Sartori" w:date="2020-10-28T22:46:00Z">
        <w:r w:rsidR="001F4DDF">
          <w:t>;</w:t>
        </w:r>
      </w:ins>
      <w:r w:rsidRPr="00F35213">
        <w:t xml:space="preserve"> </w:t>
      </w:r>
      <w:proofErr w:type="spellStart"/>
      <w:r w:rsidRPr="00F35213">
        <w:t>Amazon</w:t>
      </w:r>
      <w:proofErr w:type="spellEnd"/>
      <w:r w:rsidRPr="00F35213">
        <w:t xml:space="preserve">, </w:t>
      </w:r>
      <w:r w:rsidRPr="001F4DDF">
        <w:rPr>
          <w:highlight w:val="yellow"/>
          <w:rPrChange w:id="71" w:author="Andreza Sartori" w:date="2020-10-28T22:46:00Z">
            <w:rPr/>
          </w:rPrChange>
        </w:rPr>
        <w:t>r</w:t>
      </w:r>
      <w:commentRangeStart w:id="72"/>
      <w:r w:rsidRPr="001F4DDF">
        <w:rPr>
          <w:highlight w:val="yellow"/>
          <w:rPrChange w:id="73" w:author="Andreza Sartori" w:date="2020-10-28T22:46:00Z">
            <w:rPr/>
          </w:rPrChange>
        </w:rPr>
        <w:t>elativa</w:t>
      </w:r>
      <w:commentRangeEnd w:id="72"/>
      <w:r w:rsidR="001F4DDF">
        <w:rPr>
          <w:rStyle w:val="Refdecomentrio"/>
        </w:rPr>
        <w:commentReference w:id="72"/>
      </w:r>
      <w:r w:rsidRPr="00F35213">
        <w:t xml:space="preserve"> a venda de produtos relacionados a vídeo games</w:t>
      </w:r>
      <w:del w:id="74" w:author="Andreza Sartori" w:date="2020-10-28T22:46:00Z">
        <w:r w:rsidRPr="00F35213" w:rsidDel="001F4DDF">
          <w:delText>,</w:delText>
        </w:r>
      </w:del>
      <w:ins w:id="75" w:author="Andreza Sartori" w:date="2020-10-28T22:46:00Z">
        <w:r w:rsidR="001F4DDF">
          <w:t>; e a</w:t>
        </w:r>
      </w:ins>
      <w:r w:rsidRPr="00F35213">
        <w:t xml:space="preserve"> ML-1M e ML-10M, </w:t>
      </w:r>
      <w:r w:rsidRPr="001F4DDF">
        <w:rPr>
          <w:highlight w:val="yellow"/>
          <w:rPrChange w:id="76" w:author="Andreza Sartori" w:date="2020-10-28T22:46:00Z">
            <w:rPr/>
          </w:rPrChange>
        </w:rPr>
        <w:t>relativas</w:t>
      </w:r>
      <w:r w:rsidRPr="00F35213">
        <w:t xml:space="preserve"> ao consumo de filmes. </w:t>
      </w:r>
      <w:r w:rsidR="00393043">
        <w:t>O autor</w:t>
      </w:r>
      <w:r w:rsidRPr="00F35213">
        <w:t xml:space="preserve"> avaliou certa superioridade de suas abordagens em relação aos demais </w:t>
      </w:r>
      <w:commentRangeStart w:id="77"/>
      <w:r w:rsidRPr="00F35213">
        <w:t>SR não-personalizados estado-da-arte testados</w:t>
      </w:r>
      <w:commentRangeEnd w:id="77"/>
      <w:r w:rsidR="004C0BFC">
        <w:rPr>
          <w:rStyle w:val="Refdecomentrio"/>
        </w:rPr>
        <w:commentReference w:id="77"/>
      </w:r>
      <w:r w:rsidRPr="00F35213">
        <w:t xml:space="preserve">: </w:t>
      </w:r>
      <w:r w:rsidRPr="00393043">
        <w:rPr>
          <w:i/>
          <w:iCs/>
        </w:rPr>
        <w:t>Max-</w:t>
      </w:r>
      <w:proofErr w:type="spellStart"/>
      <w:r w:rsidRPr="00393043">
        <w:rPr>
          <w:i/>
          <w:iCs/>
        </w:rPr>
        <w:t>Coverage</w:t>
      </w:r>
      <w:proofErr w:type="spellEnd"/>
      <w:r w:rsidRPr="00F35213">
        <w:t xml:space="preserve"> apresenta </w:t>
      </w:r>
      <w:commentRangeStart w:id="78"/>
      <w:r w:rsidRPr="00F35213">
        <w:t xml:space="preserve">ganhos de </w:t>
      </w:r>
      <w:commentRangeEnd w:id="78"/>
      <w:r w:rsidR="00F46142">
        <w:rPr>
          <w:rStyle w:val="Refdecomentrio"/>
        </w:rPr>
        <w:commentReference w:id="78"/>
      </w:r>
      <w:r w:rsidRPr="00F35213">
        <w:t xml:space="preserve">5% de acurácia para o ML-10M e </w:t>
      </w:r>
      <w:proofErr w:type="spellStart"/>
      <w:r w:rsidRPr="00F35213">
        <w:t>Amazon</w:t>
      </w:r>
      <w:proofErr w:type="spellEnd"/>
      <w:r w:rsidRPr="00F35213">
        <w:t xml:space="preserve">, e 47% para </w:t>
      </w:r>
      <w:proofErr w:type="spellStart"/>
      <w:r w:rsidRPr="00F35213">
        <w:t>CiaoDVD</w:t>
      </w:r>
      <w:proofErr w:type="spellEnd"/>
      <w:r w:rsidRPr="00F35213">
        <w:t xml:space="preserve">, enquanto </w:t>
      </w:r>
      <w:proofErr w:type="spellStart"/>
      <w:r w:rsidRPr="00393043">
        <w:rPr>
          <w:i/>
          <w:iCs/>
        </w:rPr>
        <w:t>Niche-Coverage</w:t>
      </w:r>
      <w:proofErr w:type="spellEnd"/>
      <w:r w:rsidRPr="00F35213">
        <w:t xml:space="preserve"> obteve ganhos de 55% de acurácia para </w:t>
      </w:r>
      <w:proofErr w:type="spellStart"/>
      <w:r w:rsidRPr="00F35213">
        <w:t>CiaoDVD</w:t>
      </w:r>
      <w:proofErr w:type="spellEnd"/>
      <w:r w:rsidRPr="00F35213">
        <w:t>.</w:t>
      </w:r>
    </w:p>
    <w:p w14:paraId="5A777F89" w14:textId="2BA35D0E" w:rsidR="00A44581" w:rsidRPr="00F35213" w:rsidRDefault="00F35213" w:rsidP="00F35213">
      <w:pPr>
        <w:pStyle w:val="TF-TEXTO"/>
      </w:pPr>
      <w:r w:rsidRPr="00F35213">
        <w:tab/>
      </w:r>
      <w:r w:rsidR="00847936">
        <w:t>O autor</w:t>
      </w:r>
      <w:r w:rsidRPr="00F35213">
        <w:t xml:space="preserve"> conclui que proprietários de aplicações de entretenimento ou e-commerce revejam suas estratégias utilizadas para a primeira interação com usuários novos no sistema, dados os resultados superiores de suas novas abordagens</w:t>
      </w:r>
      <w:r w:rsidR="00847936">
        <w:t xml:space="preserve"> (SILVA, 2018)</w:t>
      </w:r>
      <w:r w:rsidRPr="00F35213">
        <w:t>. No entanto, o autor pretende avaliar em trabalhos futuros o desempenho dessas estratégias em sistemas reais. Silva (2018) também argumenta que os usuários existentes possuem o atual comportamento por terem iniciado sua interação com filmes populares, e alterar a primeira interação desses usuários abre questões como: (1) Como essas recomendações iniciais impactam no comportamento dos usuários? (2) Qual é o impacto dessa alteração na popularidade dos itens do domínio? e (3) Como serão a performance das estratégias atualmente consideradas estado-da-arte sobre esse novo cenário</w:t>
      </w:r>
      <w:r w:rsidR="00844512">
        <w:t>?</w:t>
      </w:r>
    </w:p>
    <w:p w14:paraId="35648044" w14:textId="46AAAA24" w:rsidR="00A44581" w:rsidRDefault="00A93531" w:rsidP="00A44581">
      <w:pPr>
        <w:pStyle w:val="Ttulo2"/>
        <w:spacing w:after="120" w:line="240" w:lineRule="auto"/>
      </w:pPr>
      <w:r w:rsidRPr="00A93531">
        <w:t>UM SISTEMA DE RECOMENDAÇÃO PARA E-COMMERCE UTILIZANDO REDES SOCIAIS PARA SOLUÇÃO DE COLD-START</w:t>
      </w:r>
      <w:r w:rsidR="00A44581">
        <w:t xml:space="preserve"> </w:t>
      </w:r>
    </w:p>
    <w:p w14:paraId="2A9BD9EF" w14:textId="3B85CAB6" w:rsidR="00980AC7" w:rsidRDefault="00980AC7" w:rsidP="00980AC7">
      <w:pPr>
        <w:pStyle w:val="TF-TEXTO"/>
        <w:ind w:firstLine="709"/>
      </w:pPr>
      <w:r>
        <w:t xml:space="preserve">Prando (2016) propõe um SR personalizado, como alternativa para amenizar o </w:t>
      </w:r>
      <w:proofErr w:type="spellStart"/>
      <w:r>
        <w:rPr>
          <w:i/>
          <w:iCs/>
        </w:rPr>
        <w:t>cold</w:t>
      </w:r>
      <w:proofErr w:type="spellEnd"/>
      <w:r>
        <w:rPr>
          <w:i/>
          <w:iCs/>
        </w:rPr>
        <w:t>-start</w:t>
      </w:r>
      <w:r>
        <w:t xml:space="preserve">, baseando-se em dados minerados de redes sociais. O autor argumenta que existem poucos trabalhos que comprovam o desempenho desta abordagem, sendo sua principal contribuição a avaliação do uso de dados de redes sociais para sanar o </w:t>
      </w:r>
      <w:proofErr w:type="spellStart"/>
      <w:r>
        <w:rPr>
          <w:i/>
          <w:iCs/>
        </w:rPr>
        <w:t>cold</w:t>
      </w:r>
      <w:proofErr w:type="spellEnd"/>
      <w:r>
        <w:rPr>
          <w:i/>
          <w:iCs/>
        </w:rPr>
        <w:t>-start</w:t>
      </w:r>
      <w:r>
        <w:t xml:space="preserve">. </w:t>
      </w:r>
    </w:p>
    <w:p w14:paraId="3804619E" w14:textId="1AFA825C" w:rsidR="00980AC7" w:rsidRDefault="00980AC7" w:rsidP="00980AC7">
      <w:pPr>
        <w:pStyle w:val="TF-TEXTO"/>
        <w:ind w:firstLine="709"/>
      </w:pPr>
      <w:r>
        <w:t xml:space="preserve">A proposta de Prando (2016) é utilizar a interação de usuários em redes sociais para determinar suas preferências, fazendo um relacionamento entre três elementos obtidos das redes sociais: (1) postagens diretas, (2) curtidas em conteúdo, (3) curtidas em páginas. A partir desses dados </w:t>
      </w:r>
      <w:del w:id="79" w:author="Andreza Sartori" w:date="2020-10-28T22:51:00Z">
        <w:r w:rsidDel="00657A17">
          <w:delText xml:space="preserve">Prando </w:delText>
        </w:r>
      </w:del>
      <w:ins w:id="80" w:author="Andreza Sartori" w:date="2020-10-28T22:51:00Z">
        <w:r w:rsidR="00657A17">
          <w:t>o autor</w:t>
        </w:r>
        <w:r w:rsidR="00657A17">
          <w:t xml:space="preserve"> </w:t>
        </w:r>
      </w:ins>
      <w:r>
        <w:t xml:space="preserve">argumenta ser possível </w:t>
      </w:r>
      <w:del w:id="81" w:author="Andreza Sartori" w:date="2020-10-28T22:51:00Z">
        <w:r w:rsidDel="00657A17">
          <w:delText xml:space="preserve">melhor </w:delText>
        </w:r>
      </w:del>
      <w:r>
        <w:t xml:space="preserve">selecionar </w:t>
      </w:r>
      <w:ins w:id="82" w:author="Andreza Sartori" w:date="2020-10-28T22:51:00Z">
        <w:r w:rsidR="00657A17">
          <w:t>melhor</w:t>
        </w:r>
        <w:r w:rsidR="00657A17">
          <w:t xml:space="preserve"> os </w:t>
        </w:r>
      </w:ins>
      <w:r>
        <w:t xml:space="preserve">produtos, mesmo sem informações diretas sobre a </w:t>
      </w:r>
      <w:ins w:id="83" w:author="Andreza Sartori" w:date="2020-10-28T22:51:00Z">
        <w:r w:rsidR="00657A17">
          <w:t xml:space="preserve">sua </w:t>
        </w:r>
      </w:ins>
      <w:r>
        <w:t>avaliação</w:t>
      </w:r>
      <w:del w:id="84" w:author="Andreza Sartori" w:date="2020-10-28T22:51:00Z">
        <w:r w:rsidDel="00657A17">
          <w:delText xml:space="preserve"> dos produtos</w:delText>
        </w:r>
      </w:del>
      <w:r>
        <w:t xml:space="preserve">. No entanto, os dados não-estruturados obtidos através do Facebook e Twitter, possuem vários formatos, mas o predominante é o tipo textual. Portanto, é necessário o uso do técnicas de mineração de texto e </w:t>
      </w:r>
      <w:commentRangeStart w:id="85"/>
      <w:r>
        <w:t xml:space="preserve">Aprendizado de Máquina (AM) </w:t>
      </w:r>
      <w:commentRangeEnd w:id="85"/>
      <w:r w:rsidR="00657A17">
        <w:rPr>
          <w:rStyle w:val="Refdecomentrio"/>
        </w:rPr>
        <w:commentReference w:id="85"/>
      </w:r>
      <w:r>
        <w:t xml:space="preserve">para relacionar as postagens dos usuários com produtos do </w:t>
      </w:r>
      <w:r w:rsidRPr="005A52E5">
        <w:t>e-commerce</w:t>
      </w:r>
      <w:r>
        <w:t>, o que caracteriza uma abordagem de recomendação baseada em conteúdo (PRANDO, 2016).</w:t>
      </w:r>
    </w:p>
    <w:p w14:paraId="1B21C24B" w14:textId="698D66A2" w:rsidR="00980AC7" w:rsidRPr="00F854AD" w:rsidRDefault="00BA758C" w:rsidP="00980AC7">
      <w:pPr>
        <w:pStyle w:val="TF-TEXTO"/>
        <w:ind w:firstLine="709"/>
      </w:pPr>
      <w:r>
        <w:t>O autor</w:t>
      </w:r>
      <w:r w:rsidR="00980AC7">
        <w:t xml:space="preserve"> formula o processo do SR da seguinte forma: (1) Inserir usuário, onde ocorre a inserção do usuário no banco de dados do SR pelo </w:t>
      </w:r>
      <w:r w:rsidR="00980AC7">
        <w:rPr>
          <w:i/>
          <w:iCs/>
        </w:rPr>
        <w:t>e-commerce</w:t>
      </w:r>
      <w:r w:rsidR="00980AC7">
        <w:t>, contendo a chave de segurança para acesso ao Facebook e Twitter; (2) Processar dados sociais, em que o SR extrai os dados sociais</w:t>
      </w:r>
      <w:ins w:id="86" w:author="Andreza Sartori" w:date="2020-10-28T22:57:00Z">
        <w:r w:rsidR="00C934ED">
          <w:t>,</w:t>
        </w:r>
      </w:ins>
      <w:r w:rsidR="00980AC7">
        <w:t xml:space="preserve"> realizando consultas a API do Facebook e/ou Twitter</w:t>
      </w:r>
      <w:ins w:id="87" w:author="Andreza Sartori" w:date="2020-10-28T22:57:00Z">
        <w:r w:rsidR="00C934ED">
          <w:t>,</w:t>
        </w:r>
      </w:ins>
      <w:r w:rsidR="00980AC7">
        <w:t xml:space="preserve"> usando a chave de segurança do usuário; (3) Treinar base de produtos aplicando AM, em que o SR aplica o algoritmo de AM para classificar os produtos em classes que possuem características semelhantes; (4) Processar a recomendação, onde o SR, utilizando o algoritmo de AM, classifica os dados sociais do usuário dentro das classes de produtos treinada; (5) Listar recomendação, onde o SR lista os produtos recomendados separados por categorias (PRANDO, 2016).</w:t>
      </w:r>
    </w:p>
    <w:p w14:paraId="6B996DD8" w14:textId="70A73535" w:rsidR="00A44581" w:rsidRDefault="00980AC7" w:rsidP="00980AC7">
      <w:pPr>
        <w:pStyle w:val="TF-TEXTO"/>
      </w:pPr>
      <w:r>
        <w:t>Prando (2016) avaliou o desempenho do seu SR com o auxílio de 98 participantes</w:t>
      </w:r>
      <w:del w:id="88" w:author="Andreza Sartori" w:date="2020-10-28T23:06:00Z">
        <w:r w:rsidDel="00C934ED">
          <w:delText xml:space="preserve"> em sua pesquisa</w:delText>
        </w:r>
      </w:del>
      <w:r>
        <w:t xml:space="preserve">. Desse montante, 16 participantes não possuíam dados suficientes em suas redes sociais, e/ou o classificador não conseguiu encontrar a classe dos dados obtidos; 10 participantes tiveram problemas técnicos para avançar a etapa de avaliação das recomendações, por incompatibilidade do formulário com o navegador </w:t>
      </w:r>
      <w:r>
        <w:rPr>
          <w:i/>
          <w:iCs/>
        </w:rPr>
        <w:t>web</w:t>
      </w:r>
      <w:r>
        <w:t xml:space="preserve">; 72 participantes finalizaram todo o processo. Ao todo, foram 718 recomendações geradas pelo SR e avaliadas pelos participantes, obtendo o resultado de 1.71 pelo </w:t>
      </w:r>
      <w:r>
        <w:rPr>
          <w:i/>
          <w:iCs/>
        </w:rPr>
        <w:t xml:space="preserve">Root </w:t>
      </w:r>
      <w:proofErr w:type="spellStart"/>
      <w:r>
        <w:rPr>
          <w:i/>
          <w:iCs/>
        </w:rPr>
        <w:t>Mean</w:t>
      </w:r>
      <w:proofErr w:type="spellEnd"/>
      <w:r>
        <w:rPr>
          <w:i/>
          <w:iCs/>
        </w:rPr>
        <w:t xml:space="preserve"> Square </w:t>
      </w:r>
      <w:proofErr w:type="spellStart"/>
      <w:r>
        <w:rPr>
          <w:i/>
          <w:iCs/>
        </w:rPr>
        <w:t>Error</w:t>
      </w:r>
      <w:proofErr w:type="spellEnd"/>
      <w:r>
        <w:t xml:space="preserve">, mostrando-se uma alternativa razoável para o </w:t>
      </w:r>
      <w:proofErr w:type="spellStart"/>
      <w:r>
        <w:rPr>
          <w:i/>
          <w:iCs/>
        </w:rPr>
        <w:t>cold</w:t>
      </w:r>
      <w:proofErr w:type="spellEnd"/>
      <w:r>
        <w:rPr>
          <w:i/>
          <w:iCs/>
        </w:rPr>
        <w:t>-start</w:t>
      </w:r>
      <w:r w:rsidR="00A44581">
        <w:t>.</w:t>
      </w:r>
    </w:p>
    <w:p w14:paraId="7817D9B2" w14:textId="77777777" w:rsidR="00451B94" w:rsidRDefault="00451B94" w:rsidP="00424AD5">
      <w:pPr>
        <w:pStyle w:val="Ttulo1"/>
      </w:pPr>
      <w:bookmarkStart w:id="89" w:name="_Toc54164921"/>
      <w:bookmarkStart w:id="90" w:name="_Toc54165675"/>
      <w:bookmarkStart w:id="91" w:name="_Toc54169333"/>
      <w:bookmarkStart w:id="92" w:name="_Toc96347439"/>
      <w:bookmarkStart w:id="93" w:name="_Toc96357723"/>
      <w:bookmarkStart w:id="94" w:name="_Toc96491866"/>
      <w:bookmarkStart w:id="95" w:name="_Toc411603107"/>
      <w:bookmarkEnd w:id="58"/>
      <w:r>
        <w:lastRenderedPageBreak/>
        <w:t>proposta</w:t>
      </w:r>
    </w:p>
    <w:p w14:paraId="460786F6" w14:textId="12D4ACF7" w:rsidR="00451B94" w:rsidRDefault="0029195C" w:rsidP="00451B94">
      <w:pPr>
        <w:pStyle w:val="TF-TEXTO"/>
      </w:pPr>
      <w:r>
        <w:t>A seguir é apresentada a justificativa para o desenvolvimento desse trabalho, os principais requisitos e a metodologia de desenvolvimento que será utilizada. Também são relacionados os assuntos e as fontes bibliográficas que irão fundamentar o estudo proposto</w:t>
      </w:r>
      <w:r w:rsidR="00D83DE8">
        <w:t>.</w:t>
      </w:r>
    </w:p>
    <w:p w14:paraId="29D16A9A" w14:textId="77777777" w:rsidR="00451B94" w:rsidRDefault="00451B94" w:rsidP="00451B94">
      <w:pPr>
        <w:pStyle w:val="Ttulo2"/>
        <w:spacing w:after="120" w:line="240" w:lineRule="auto"/>
      </w:pPr>
      <w:bookmarkStart w:id="96" w:name="_Toc54164915"/>
      <w:bookmarkStart w:id="97" w:name="_Toc54165669"/>
      <w:bookmarkStart w:id="98" w:name="_Toc54169327"/>
      <w:bookmarkStart w:id="99" w:name="_Toc96347433"/>
      <w:bookmarkStart w:id="100" w:name="_Toc96357717"/>
      <w:bookmarkStart w:id="101" w:name="_Toc96491860"/>
      <w:bookmarkStart w:id="102" w:name="_Toc351015594"/>
      <w:r>
        <w:t>JUSTIFICATIVA</w:t>
      </w:r>
    </w:p>
    <w:p w14:paraId="537784F7" w14:textId="1115EA50" w:rsidR="00BC72DE" w:rsidRDefault="00BC72DE" w:rsidP="00BC72DE">
      <w:pPr>
        <w:pStyle w:val="TF-TEXTO"/>
      </w:pPr>
      <w:r>
        <w:t xml:space="preserve">É apresentado no </w:t>
      </w:r>
      <w:commentRangeStart w:id="103"/>
      <w:r>
        <w:t xml:space="preserve">Quadro 1 </w:t>
      </w:r>
      <w:commentRangeEnd w:id="103"/>
      <w:r w:rsidR="00FD10F5">
        <w:rPr>
          <w:rStyle w:val="Refdecomentrio"/>
        </w:rPr>
        <w:commentReference w:id="103"/>
      </w:r>
      <w:r>
        <w:t>um comparativo entre os trabalhos correlatos. Nas colunas estão os trabalhos correlatos, e nas linhas suas características.</w:t>
      </w:r>
    </w:p>
    <w:p w14:paraId="518BF69D" w14:textId="77777777" w:rsidR="00992DB7" w:rsidRDefault="00992DB7" w:rsidP="00992DB7">
      <w:pPr>
        <w:pStyle w:val="TF-LEGENDA"/>
      </w:pPr>
      <w:r>
        <w:t>Quadro 1 – Comparativos entre os trabalhos correlatos.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7"/>
        <w:gridCol w:w="2265"/>
        <w:gridCol w:w="2265"/>
        <w:gridCol w:w="2265"/>
      </w:tblGrid>
      <w:tr w:rsidR="00BC72DE" w14:paraId="46F76F2A" w14:textId="77777777" w:rsidTr="00214F7F">
        <w:trPr>
          <w:trHeight w:val="510"/>
        </w:trPr>
        <w:tc>
          <w:tcPr>
            <w:tcW w:w="2302" w:type="dxa"/>
            <w:tcBorders>
              <w:top w:val="single" w:sz="4" w:space="0" w:color="000000"/>
              <w:left w:val="single" w:sz="4" w:space="0" w:color="000000"/>
              <w:bottom w:val="single" w:sz="4" w:space="0" w:color="000000"/>
              <w:right w:val="single" w:sz="4" w:space="0" w:color="000000"/>
              <w:tl2br w:val="single" w:sz="4" w:space="0" w:color="auto"/>
            </w:tcBorders>
            <w:shd w:val="clear" w:color="auto" w:fill="A6A6A6" w:themeFill="background1" w:themeFillShade="A6"/>
          </w:tcPr>
          <w:p w14:paraId="6DF12ACB" w14:textId="20ADCF98" w:rsidR="00BC72DE" w:rsidRDefault="00992DB7" w:rsidP="00992DB7">
            <w:pPr>
              <w:pStyle w:val="TF-TEXTO"/>
              <w:spacing w:after="0"/>
              <w:ind w:firstLine="0"/>
              <w:jc w:val="right"/>
            </w:pPr>
            <w:r>
              <w:t>Trabalhos</w:t>
            </w:r>
          </w:p>
          <w:p w14:paraId="2B34E727" w14:textId="44F2AB17" w:rsidR="00992DB7" w:rsidRDefault="00992DB7" w:rsidP="00992DB7">
            <w:pPr>
              <w:pStyle w:val="TF-TEXTO"/>
              <w:spacing w:after="0"/>
              <w:ind w:firstLine="0"/>
            </w:pPr>
            <w:r>
              <w:t xml:space="preserve">Características </w:t>
            </w:r>
          </w:p>
        </w:tc>
        <w:tc>
          <w:tcPr>
            <w:tcW w:w="230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hideMark/>
          </w:tcPr>
          <w:p w14:paraId="27947A78" w14:textId="77777777" w:rsidR="00BC72DE" w:rsidRDefault="00BC72DE" w:rsidP="00992DB7">
            <w:pPr>
              <w:pStyle w:val="TF-TEXTO"/>
              <w:spacing w:after="0"/>
              <w:ind w:firstLine="0"/>
              <w:jc w:val="center"/>
            </w:pPr>
            <w:r>
              <w:t>Almeida (2016)</w:t>
            </w:r>
          </w:p>
        </w:tc>
        <w:tc>
          <w:tcPr>
            <w:tcW w:w="230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hideMark/>
          </w:tcPr>
          <w:p w14:paraId="062B0305" w14:textId="77777777" w:rsidR="00BC72DE" w:rsidRDefault="00BC72DE" w:rsidP="00992DB7">
            <w:pPr>
              <w:pStyle w:val="TF-TEXTO"/>
              <w:spacing w:after="0"/>
              <w:ind w:firstLine="0"/>
              <w:jc w:val="center"/>
            </w:pPr>
            <w:r>
              <w:t>Silva (2018)</w:t>
            </w:r>
          </w:p>
        </w:tc>
        <w:tc>
          <w:tcPr>
            <w:tcW w:w="230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hideMark/>
          </w:tcPr>
          <w:p w14:paraId="3B1F9DD9" w14:textId="77777777" w:rsidR="00BC72DE" w:rsidRDefault="00BC72DE" w:rsidP="00992DB7">
            <w:pPr>
              <w:pStyle w:val="TF-TEXTO"/>
              <w:spacing w:after="0"/>
              <w:ind w:firstLine="0"/>
              <w:jc w:val="center"/>
            </w:pPr>
            <w:r>
              <w:t>Prando (2016)</w:t>
            </w:r>
          </w:p>
        </w:tc>
      </w:tr>
      <w:tr w:rsidR="00BC72DE" w14:paraId="2B6361E2" w14:textId="77777777" w:rsidTr="00214F7F">
        <w:trPr>
          <w:trHeight w:val="397"/>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1D70763A" w14:textId="77777777" w:rsidR="00BC72DE" w:rsidRDefault="00BC72DE" w:rsidP="00214F7F">
            <w:pPr>
              <w:pStyle w:val="TF-TEXTO"/>
              <w:spacing w:after="0"/>
              <w:ind w:firstLine="0"/>
              <w:jc w:val="left"/>
            </w:pPr>
            <w:r>
              <w:t>Problema a ser resolvido</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7E744BFC" w14:textId="77777777" w:rsidR="00BC72DE" w:rsidRDefault="00BC72DE" w:rsidP="00214F7F">
            <w:pPr>
              <w:pStyle w:val="TF-TEXTO"/>
              <w:spacing w:after="0"/>
              <w:ind w:firstLine="0"/>
              <w:jc w:val="center"/>
              <w:rPr>
                <w:i/>
                <w:iCs/>
              </w:rPr>
            </w:pPr>
            <w:proofErr w:type="spellStart"/>
            <w:r>
              <w:rPr>
                <w:i/>
                <w:iCs/>
              </w:rPr>
              <w:t>Cold</w:t>
            </w:r>
            <w:proofErr w:type="spellEnd"/>
            <w:r>
              <w:rPr>
                <w:i/>
                <w:iCs/>
              </w:rPr>
              <w:t>-start</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4E93F63C" w14:textId="77777777" w:rsidR="00BC72DE" w:rsidRDefault="00BC72DE" w:rsidP="00214F7F">
            <w:pPr>
              <w:pStyle w:val="TF-TEXTO"/>
              <w:spacing w:after="0"/>
              <w:ind w:firstLine="0"/>
              <w:jc w:val="center"/>
            </w:pPr>
            <w:proofErr w:type="spellStart"/>
            <w:r>
              <w:rPr>
                <w:i/>
                <w:iCs/>
              </w:rPr>
              <w:t>Cold</w:t>
            </w:r>
            <w:proofErr w:type="spellEnd"/>
            <w:r>
              <w:rPr>
                <w:i/>
                <w:iCs/>
              </w:rPr>
              <w:t>-start</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1D5A4706" w14:textId="77777777" w:rsidR="00BC72DE" w:rsidRDefault="00BC72DE" w:rsidP="00214F7F">
            <w:pPr>
              <w:pStyle w:val="TF-TEXTO"/>
              <w:spacing w:after="0"/>
              <w:ind w:firstLine="0"/>
              <w:jc w:val="center"/>
            </w:pPr>
            <w:proofErr w:type="spellStart"/>
            <w:r>
              <w:rPr>
                <w:i/>
                <w:iCs/>
              </w:rPr>
              <w:t>Cold</w:t>
            </w:r>
            <w:proofErr w:type="spellEnd"/>
            <w:r>
              <w:rPr>
                <w:i/>
                <w:iCs/>
              </w:rPr>
              <w:t>-start</w:t>
            </w:r>
          </w:p>
        </w:tc>
      </w:tr>
      <w:tr w:rsidR="00BC72DE" w14:paraId="21B3D900" w14:textId="77777777" w:rsidTr="00214F7F">
        <w:trPr>
          <w:trHeight w:val="397"/>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1EAEF77E" w14:textId="77777777" w:rsidR="00BC72DE" w:rsidRDefault="00BC72DE" w:rsidP="00214F7F">
            <w:pPr>
              <w:pStyle w:val="TF-TEXTO"/>
              <w:spacing w:after="0"/>
              <w:ind w:firstLine="0"/>
              <w:jc w:val="left"/>
            </w:pPr>
            <w:r>
              <w:t>Objetivo</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39594ED4" w14:textId="77777777" w:rsidR="00BC72DE" w:rsidRDefault="00BC72DE" w:rsidP="00214F7F">
            <w:pPr>
              <w:pStyle w:val="TF-TEXTO"/>
              <w:spacing w:after="0"/>
              <w:ind w:firstLine="0"/>
              <w:jc w:val="center"/>
            </w:pPr>
            <w:r>
              <w:t>Verificar a similaridade de produtos</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3231DB61" w14:textId="3C1382EC" w:rsidR="00BC72DE" w:rsidRDefault="00BC72DE" w:rsidP="00214F7F">
            <w:pPr>
              <w:pStyle w:val="TF-TEXTO"/>
              <w:spacing w:after="0"/>
              <w:ind w:firstLine="0"/>
              <w:jc w:val="center"/>
            </w:pPr>
            <w:r>
              <w:t>Recomendar itens abrangentes</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3DB9F334" w14:textId="77777777" w:rsidR="00BC72DE" w:rsidRDefault="00BC72DE" w:rsidP="00214F7F">
            <w:pPr>
              <w:pStyle w:val="TF-TEXTO"/>
              <w:spacing w:after="0"/>
              <w:ind w:firstLine="0"/>
              <w:jc w:val="center"/>
            </w:pPr>
            <w:r>
              <w:t>Recomendar correlatos</w:t>
            </w:r>
          </w:p>
        </w:tc>
      </w:tr>
      <w:tr w:rsidR="00BC72DE" w14:paraId="324CEE42" w14:textId="77777777" w:rsidTr="00214F7F">
        <w:trPr>
          <w:trHeight w:val="397"/>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0B9896F1" w14:textId="619FC78E" w:rsidR="00BC72DE" w:rsidRDefault="00BC72DE" w:rsidP="00214F7F">
            <w:pPr>
              <w:pStyle w:val="TF-TEXTO"/>
              <w:spacing w:after="0"/>
              <w:ind w:firstLine="0"/>
              <w:jc w:val="left"/>
            </w:pPr>
            <w:r>
              <w:t xml:space="preserve">Tipo de </w:t>
            </w:r>
            <w:r w:rsidR="00423EB5">
              <w:t>r</w:t>
            </w:r>
            <w:r>
              <w:t>ecomendação</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77E34907" w14:textId="77777777" w:rsidR="00BC72DE" w:rsidRDefault="00BC72DE" w:rsidP="00214F7F">
            <w:pPr>
              <w:pStyle w:val="TF-TEXTO"/>
              <w:spacing w:after="0"/>
              <w:ind w:firstLine="0"/>
              <w:jc w:val="center"/>
            </w:pPr>
            <w:r>
              <w:t>Personalizada</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65759B8F" w14:textId="77777777" w:rsidR="00BC72DE" w:rsidRDefault="00BC72DE" w:rsidP="00214F7F">
            <w:pPr>
              <w:pStyle w:val="TF-TEXTO"/>
              <w:spacing w:after="0"/>
              <w:ind w:firstLine="0"/>
              <w:jc w:val="center"/>
            </w:pPr>
            <w:r>
              <w:t>Não-personalizada</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6BDDAD44" w14:textId="77777777" w:rsidR="00BC72DE" w:rsidRDefault="00BC72DE" w:rsidP="00214F7F">
            <w:pPr>
              <w:pStyle w:val="TF-TEXTO"/>
              <w:spacing w:after="0"/>
              <w:ind w:firstLine="0"/>
              <w:jc w:val="center"/>
            </w:pPr>
            <w:r>
              <w:t>Personalizada</w:t>
            </w:r>
          </w:p>
        </w:tc>
      </w:tr>
      <w:tr w:rsidR="00BC72DE" w14:paraId="577FBF0C" w14:textId="77777777" w:rsidTr="00214F7F">
        <w:trPr>
          <w:trHeight w:val="397"/>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4C5D2AD3" w14:textId="77777777" w:rsidR="00BC72DE" w:rsidRDefault="00BC72DE" w:rsidP="00214F7F">
            <w:pPr>
              <w:pStyle w:val="TF-TEXTO"/>
              <w:spacing w:after="0"/>
              <w:ind w:firstLine="0"/>
              <w:jc w:val="left"/>
            </w:pPr>
            <w:r>
              <w:t>Técnicas utilizadas</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2D40BA1E" w14:textId="77777777" w:rsidR="00BC72DE" w:rsidRDefault="00BC72DE" w:rsidP="00214F7F">
            <w:pPr>
              <w:pStyle w:val="TF-TEXTO"/>
              <w:spacing w:after="0"/>
              <w:ind w:firstLine="0"/>
              <w:jc w:val="center"/>
            </w:pPr>
            <w:r>
              <w:t>Programação Genética</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2730E618" w14:textId="77777777" w:rsidR="00BC72DE" w:rsidRPr="005129BA" w:rsidRDefault="00BC72DE" w:rsidP="00214F7F">
            <w:pPr>
              <w:pStyle w:val="TF-TEXTO"/>
              <w:spacing w:after="0"/>
              <w:ind w:firstLine="0"/>
              <w:jc w:val="center"/>
              <w:rPr>
                <w:i/>
                <w:iCs/>
                <w:lang w:val="en-US"/>
              </w:rPr>
            </w:pPr>
            <w:r w:rsidRPr="005129BA">
              <w:rPr>
                <w:i/>
                <w:iCs/>
                <w:lang w:val="en-US"/>
              </w:rPr>
              <w:t xml:space="preserve">Max-Coverage </w:t>
            </w:r>
            <w:r w:rsidRPr="005129BA">
              <w:rPr>
                <w:lang w:val="en-US"/>
              </w:rPr>
              <w:t>e</w:t>
            </w:r>
            <w:r w:rsidRPr="005129BA">
              <w:rPr>
                <w:i/>
                <w:iCs/>
                <w:lang w:val="en-US"/>
              </w:rPr>
              <w:t xml:space="preserve"> Niche-Coverage</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19F7EE5A" w14:textId="77777777" w:rsidR="00BC72DE" w:rsidRDefault="00BC72DE" w:rsidP="00214F7F">
            <w:pPr>
              <w:pStyle w:val="TF-TEXTO"/>
              <w:spacing w:after="0"/>
              <w:ind w:firstLine="0"/>
              <w:jc w:val="center"/>
            </w:pPr>
            <w:r>
              <w:t>Algoritmos de aprendizado de Máquina</w:t>
            </w:r>
          </w:p>
        </w:tc>
      </w:tr>
      <w:tr w:rsidR="00BC72DE" w14:paraId="1F17E0AE" w14:textId="77777777" w:rsidTr="00214F7F">
        <w:trPr>
          <w:trHeight w:val="397"/>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5AD10CB8" w14:textId="77777777" w:rsidR="00BC72DE" w:rsidRDefault="00BC72DE" w:rsidP="00214F7F">
            <w:pPr>
              <w:pStyle w:val="TF-TEXTO"/>
              <w:spacing w:after="0"/>
              <w:ind w:firstLine="0"/>
              <w:jc w:val="left"/>
            </w:pPr>
            <w:r>
              <w:t>Fonte de dados</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20E1D520" w14:textId="77777777" w:rsidR="00BC72DE" w:rsidRDefault="00BC72DE" w:rsidP="00214F7F">
            <w:pPr>
              <w:pStyle w:val="TF-TEXTO"/>
              <w:spacing w:after="0"/>
              <w:ind w:firstLine="0"/>
              <w:jc w:val="center"/>
              <w:rPr>
                <w:i/>
                <w:iCs/>
              </w:rPr>
            </w:pPr>
            <w:r>
              <w:t xml:space="preserve">Logs e catálogo de produtos do </w:t>
            </w:r>
            <w:r>
              <w:rPr>
                <w:i/>
                <w:iCs/>
              </w:rPr>
              <w:t>e-commerce</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12B9DDC8" w14:textId="77777777" w:rsidR="00BC72DE" w:rsidRDefault="00BC72DE" w:rsidP="00214F7F">
            <w:pPr>
              <w:pStyle w:val="TF-TEXTO"/>
              <w:spacing w:after="0"/>
              <w:ind w:firstLine="0"/>
              <w:jc w:val="center"/>
              <w:rPr>
                <w:i/>
                <w:iCs/>
              </w:rPr>
            </w:pPr>
            <w:r>
              <w:t xml:space="preserve">Logs e catálogo de produtos do </w:t>
            </w:r>
            <w:r>
              <w:rPr>
                <w:i/>
                <w:iCs/>
              </w:rPr>
              <w:t>e-commerce</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7F7DFB1F" w14:textId="77777777" w:rsidR="00BC72DE" w:rsidRDefault="00BC72DE" w:rsidP="00214F7F">
            <w:pPr>
              <w:pStyle w:val="TF-TEXTO"/>
              <w:spacing w:after="0"/>
              <w:ind w:firstLine="0"/>
              <w:jc w:val="center"/>
            </w:pPr>
            <w:r>
              <w:t xml:space="preserve">Catálogo de produtos do </w:t>
            </w:r>
            <w:r>
              <w:rPr>
                <w:i/>
                <w:iCs/>
              </w:rPr>
              <w:t>e-commerce</w:t>
            </w:r>
            <w:r>
              <w:t xml:space="preserve"> e Redes Sociais</w:t>
            </w:r>
          </w:p>
        </w:tc>
      </w:tr>
      <w:tr w:rsidR="00BC72DE" w14:paraId="49402771" w14:textId="77777777" w:rsidTr="00214F7F">
        <w:trPr>
          <w:trHeight w:val="397"/>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721335F8" w14:textId="77777777" w:rsidR="00BC72DE" w:rsidRDefault="00BC72DE" w:rsidP="00214F7F">
            <w:pPr>
              <w:pStyle w:val="TF-TEXTO"/>
              <w:spacing w:after="0"/>
              <w:ind w:firstLine="0"/>
              <w:jc w:val="left"/>
            </w:pPr>
            <w:r>
              <w:t>Custo computacional</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660A653A" w14:textId="77777777" w:rsidR="00BC72DE" w:rsidRDefault="00BC72DE" w:rsidP="00214F7F">
            <w:pPr>
              <w:pStyle w:val="TF-TEXTO"/>
              <w:spacing w:after="0"/>
              <w:ind w:firstLine="0"/>
              <w:jc w:val="center"/>
            </w:pPr>
            <w:r>
              <w:t>Médio</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37DA3EE8" w14:textId="77777777" w:rsidR="00BC72DE" w:rsidRDefault="00BC72DE" w:rsidP="00214F7F">
            <w:pPr>
              <w:pStyle w:val="TF-TEXTO"/>
              <w:spacing w:after="0"/>
              <w:ind w:firstLine="0"/>
              <w:jc w:val="center"/>
            </w:pPr>
            <w:r>
              <w:t>Médio</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4AAC2625" w14:textId="77777777" w:rsidR="00BC72DE" w:rsidRDefault="00BC72DE" w:rsidP="00214F7F">
            <w:pPr>
              <w:pStyle w:val="TF-TEXTO"/>
              <w:spacing w:after="0"/>
              <w:ind w:firstLine="0"/>
              <w:jc w:val="center"/>
            </w:pPr>
            <w:r>
              <w:t>Alto</w:t>
            </w:r>
          </w:p>
        </w:tc>
      </w:tr>
    </w:tbl>
    <w:p w14:paraId="3D35F743" w14:textId="77777777" w:rsidR="00BC72DE" w:rsidRDefault="00BC72DE" w:rsidP="00992DB7">
      <w:pPr>
        <w:pStyle w:val="TF-FONTE"/>
        <w:rPr>
          <w:sz w:val="20"/>
        </w:rPr>
      </w:pPr>
      <w:r>
        <w:t xml:space="preserve">Fonte: elaborado </w:t>
      </w:r>
      <w:r w:rsidRPr="00992DB7">
        <w:t>pelo</w:t>
      </w:r>
      <w:r>
        <w:t xml:space="preserve"> autor.</w:t>
      </w:r>
    </w:p>
    <w:p w14:paraId="07BCFBF9" w14:textId="549F6516" w:rsidR="00BC72DE" w:rsidRDefault="00BC72DE" w:rsidP="00BC72DE">
      <w:pPr>
        <w:pStyle w:val="TF-TEXTO"/>
        <w:ind w:firstLine="567"/>
      </w:pPr>
      <w:r>
        <w:t xml:space="preserve">Conforme observado no Quadro 1, os trabalhos de Almeida (2016) e Prando (2016) abordam SR personalizados para sanar o problema de </w:t>
      </w:r>
      <w:proofErr w:type="spellStart"/>
      <w:r>
        <w:rPr>
          <w:i/>
          <w:iCs/>
        </w:rPr>
        <w:t>cold</w:t>
      </w:r>
      <w:proofErr w:type="spellEnd"/>
      <w:r>
        <w:rPr>
          <w:i/>
          <w:iCs/>
        </w:rPr>
        <w:t>-start</w:t>
      </w:r>
      <w:r>
        <w:t xml:space="preserve">, enquanto Silva (2018) propôs duas abordagens para sanar o </w:t>
      </w:r>
      <w:proofErr w:type="spellStart"/>
      <w:r>
        <w:rPr>
          <w:i/>
          <w:iCs/>
        </w:rPr>
        <w:t>cold</w:t>
      </w:r>
      <w:proofErr w:type="spellEnd"/>
      <w:r>
        <w:rPr>
          <w:i/>
          <w:iCs/>
        </w:rPr>
        <w:t>-start</w:t>
      </w:r>
      <w:r>
        <w:t xml:space="preserve"> usando SR não-personalizados. Silva</w:t>
      </w:r>
      <w:r w:rsidR="001E0409">
        <w:t xml:space="preserve"> (2018)</w:t>
      </w:r>
      <w:r>
        <w:t xml:space="preserve"> argumenta que sua abordagem tem o intuito de complementar as recomendações feitas para novos usuários, cabendo outra abordagem personalizada sendo aplicada em conjunto. O SR de Prando</w:t>
      </w:r>
      <w:r w:rsidR="00637390">
        <w:t xml:space="preserve"> (2016)</w:t>
      </w:r>
      <w:r>
        <w:t xml:space="preserve"> torna</w:t>
      </w:r>
      <w:r w:rsidR="000E56D8">
        <w:t>-se</w:t>
      </w:r>
      <w:r>
        <w:t xml:space="preserve"> custoso, visto que </w:t>
      </w:r>
      <w:del w:id="104" w:author="Andreza Sartori" w:date="2020-10-28T23:29:00Z">
        <w:r w:rsidDel="00013F78">
          <w:delText xml:space="preserve">é </w:delText>
        </w:r>
      </w:del>
      <w:r>
        <w:t xml:space="preserve">a obtenção dos dados sociais dos usuários ocorre logo após seu cadastro, necessitando uma infraestrutura robusta para gerar as recomendações de novos usuários em um tempo plausível, atendendo as necessidades do </w:t>
      </w:r>
      <w:r>
        <w:rPr>
          <w:i/>
          <w:iCs/>
        </w:rPr>
        <w:t>e-commerce</w:t>
      </w:r>
      <w:r>
        <w:t>. As abordagens de Silva</w:t>
      </w:r>
      <w:r w:rsidR="000E56D8">
        <w:t xml:space="preserve"> (2018)</w:t>
      </w:r>
      <w:r>
        <w:t xml:space="preserve"> e Almeida</w:t>
      </w:r>
      <w:r w:rsidR="000E56D8">
        <w:t xml:space="preserve"> (2016)</w:t>
      </w:r>
      <w:r>
        <w:t xml:space="preserve"> </w:t>
      </w:r>
      <w:r w:rsidR="0057774A">
        <w:t>adotam</w:t>
      </w:r>
      <w:r>
        <w:t xml:space="preserve"> alternativas como o pré-processamento das recomendações, portanto, </w:t>
      </w:r>
      <w:del w:id="105" w:author="Andreza Sartori" w:date="2020-10-28T23:30:00Z">
        <w:r w:rsidDel="00013F78">
          <w:delText xml:space="preserve">economizando </w:delText>
        </w:r>
      </w:del>
      <w:ins w:id="106" w:author="Andreza Sartori" w:date="2020-10-28T23:30:00Z">
        <w:r w:rsidR="00013F78">
          <w:t>economiza</w:t>
        </w:r>
        <w:r w:rsidR="00013F78">
          <w:t>m</w:t>
        </w:r>
        <w:r w:rsidR="00013F78">
          <w:t xml:space="preserve"> </w:t>
        </w:r>
      </w:ins>
      <w:r>
        <w:t>recursos computacionais para performar as recomendações em tempo hábil ao contato com o usuário.</w:t>
      </w:r>
    </w:p>
    <w:p w14:paraId="781B382D" w14:textId="756C949A" w:rsidR="00BC72DE" w:rsidRDefault="00BC72DE" w:rsidP="00BC72DE">
      <w:pPr>
        <w:pStyle w:val="TF-TEXTO"/>
        <w:ind w:firstLine="567"/>
      </w:pPr>
      <w:r>
        <w:t xml:space="preserve">Enquanto o objetivo de Almeida (2016) foi </w:t>
      </w:r>
      <w:ins w:id="107" w:author="Andreza Sartori" w:date="2020-10-28T23:30:00Z">
        <w:r w:rsidR="00013F78">
          <w:t xml:space="preserve">o de </w:t>
        </w:r>
      </w:ins>
      <w:r>
        <w:t xml:space="preserve">propor uma abordagem para verificar produtos que são alternativas similares ao que está sendo visualizado pelo usuário, Prando (2016) tinha como objetivo encontrar produtos correlatos com base no perfil do usuário. </w:t>
      </w:r>
      <w:commentRangeStart w:id="108"/>
      <w:r>
        <w:t xml:space="preserve">Silva (2018) por sua vez, tinha o objetivo </w:t>
      </w:r>
      <w:commentRangeEnd w:id="108"/>
      <w:r w:rsidR="00013F78">
        <w:rPr>
          <w:rStyle w:val="Refdecomentrio"/>
        </w:rPr>
        <w:commentReference w:id="108"/>
      </w:r>
      <w:r>
        <w:t xml:space="preserve">de recomendar produtos que fossem abrangentes ao maior número de usuários possíveis, com um SR não-personalizado não baseado apenas nos tradicionais produtos mais populares. </w:t>
      </w:r>
    </w:p>
    <w:p w14:paraId="47470371" w14:textId="6D18B0DC" w:rsidR="00BC72DE" w:rsidRDefault="00BC72DE" w:rsidP="00BC72DE">
      <w:pPr>
        <w:pStyle w:val="TF-TEXTO"/>
        <w:ind w:firstLine="567"/>
      </w:pPr>
      <w:r>
        <w:t xml:space="preserve">O grande diferencial de Prando (2016) é o uso de dados externos aos </w:t>
      </w:r>
      <w:r w:rsidRPr="00CA0B0E">
        <w:rPr>
          <w:i/>
          <w:iCs/>
        </w:rPr>
        <w:t>logs</w:t>
      </w:r>
      <w:r>
        <w:t xml:space="preserve"> de atividades desempenhadas pelos usuários no </w:t>
      </w:r>
      <w:r>
        <w:rPr>
          <w:i/>
          <w:iCs/>
        </w:rPr>
        <w:t>e-commerce</w:t>
      </w:r>
      <w:r>
        <w:t xml:space="preserve">. Enquanto Silva (2018) e Almeida (2016) utilizam apenas os dados contidos no banco de dados do </w:t>
      </w:r>
      <w:r>
        <w:rPr>
          <w:i/>
          <w:iCs/>
        </w:rPr>
        <w:t>e-commerce</w:t>
      </w:r>
      <w:r>
        <w:t>, contendo histórico de visualização e venda dos produtos, catálogo de produtos, entre outros dados</w:t>
      </w:r>
      <w:r w:rsidR="00CA0B0E">
        <w:t>.</w:t>
      </w:r>
      <w:r>
        <w:t xml:space="preserve"> Prando</w:t>
      </w:r>
      <w:r w:rsidR="00CA0B0E">
        <w:t xml:space="preserve"> (2016)</w:t>
      </w:r>
      <w:r>
        <w:t xml:space="preserve"> busca expandir sua base de dados disponíveis extraindo dados sociais dos clientes em suas respectivas redes sociais.</w:t>
      </w:r>
    </w:p>
    <w:p w14:paraId="0A5BF1E0" w14:textId="3DC58F01" w:rsidR="00BC72DE" w:rsidRDefault="00BC72DE" w:rsidP="00BC72DE">
      <w:pPr>
        <w:pStyle w:val="TF-TEXTO"/>
        <w:ind w:firstLine="567"/>
      </w:pPr>
      <w:r>
        <w:t xml:space="preserve">Almeida (2016) utiliza Programação Genética para sua abordagem </w:t>
      </w:r>
      <w:proofErr w:type="spellStart"/>
      <w:r>
        <w:rPr>
          <w:i/>
          <w:iCs/>
        </w:rPr>
        <w:t>GPClerk</w:t>
      </w:r>
      <w:proofErr w:type="spellEnd"/>
      <w:r>
        <w:t xml:space="preserve"> performar a comparação de similaridade entre produtos. Silva (2018) aplica a tradicional estratégia de </w:t>
      </w:r>
      <w:proofErr w:type="spellStart"/>
      <w:r>
        <w:rPr>
          <w:i/>
          <w:iCs/>
        </w:rPr>
        <w:t>Maximum</w:t>
      </w:r>
      <w:proofErr w:type="spellEnd"/>
      <w:r>
        <w:rPr>
          <w:i/>
          <w:iCs/>
        </w:rPr>
        <w:t xml:space="preserve"> k-</w:t>
      </w:r>
      <w:proofErr w:type="spellStart"/>
      <w:r>
        <w:rPr>
          <w:i/>
          <w:iCs/>
        </w:rPr>
        <w:t>Coverage</w:t>
      </w:r>
      <w:proofErr w:type="spellEnd"/>
      <w:r>
        <w:t xml:space="preserve"> </w:t>
      </w:r>
      <w:r w:rsidR="001D3193">
        <w:t>e suas variantes</w:t>
      </w:r>
      <w:r w:rsidR="008F3740">
        <w:t>, a</w:t>
      </w:r>
      <w:r>
        <w:t xml:space="preserve"> </w:t>
      </w:r>
      <w:r>
        <w:rPr>
          <w:i/>
          <w:iCs/>
        </w:rPr>
        <w:t>Max-</w:t>
      </w:r>
      <w:proofErr w:type="spellStart"/>
      <w:r>
        <w:rPr>
          <w:i/>
          <w:iCs/>
        </w:rPr>
        <w:t>Coverage</w:t>
      </w:r>
      <w:proofErr w:type="spellEnd"/>
      <w:r>
        <w:t xml:space="preserve"> e</w:t>
      </w:r>
      <w:r w:rsidR="008F3740">
        <w:t xml:space="preserve"> a</w:t>
      </w:r>
      <w:r>
        <w:t xml:space="preserve"> </w:t>
      </w:r>
      <w:proofErr w:type="spellStart"/>
      <w:r>
        <w:rPr>
          <w:i/>
          <w:iCs/>
        </w:rPr>
        <w:t>Niche-Coverage</w:t>
      </w:r>
      <w:proofErr w:type="spellEnd"/>
      <w:r>
        <w:t xml:space="preserve">. Prando (2016) empregou algoritmos de Aprendizado de Máquina supervisionados: </w:t>
      </w:r>
      <w:proofErr w:type="spellStart"/>
      <w:r>
        <w:t>Naive</w:t>
      </w:r>
      <w:proofErr w:type="spellEnd"/>
      <w:r>
        <w:t xml:space="preserve"> </w:t>
      </w:r>
      <w:proofErr w:type="spellStart"/>
      <w:r>
        <w:t>Bayes</w:t>
      </w:r>
      <w:proofErr w:type="spellEnd"/>
      <w:r>
        <w:t xml:space="preserve">, Árvores de Decisão e </w:t>
      </w:r>
      <w:commentRangeStart w:id="109"/>
      <w:proofErr w:type="spellStart"/>
      <w:r>
        <w:rPr>
          <w:i/>
          <w:iCs/>
        </w:rPr>
        <w:t>Support</w:t>
      </w:r>
      <w:proofErr w:type="spellEnd"/>
      <w:r>
        <w:rPr>
          <w:i/>
          <w:iCs/>
        </w:rPr>
        <w:t xml:space="preserve"> Vector </w:t>
      </w:r>
      <w:proofErr w:type="spellStart"/>
      <w:r>
        <w:rPr>
          <w:i/>
          <w:iCs/>
        </w:rPr>
        <w:t>Machine</w:t>
      </w:r>
      <w:commentRangeEnd w:id="109"/>
      <w:proofErr w:type="spellEnd"/>
      <w:r w:rsidR="00844121">
        <w:rPr>
          <w:rStyle w:val="Refdecomentrio"/>
        </w:rPr>
        <w:commentReference w:id="109"/>
      </w:r>
      <w:r>
        <w:t>.</w:t>
      </w:r>
    </w:p>
    <w:p w14:paraId="76526455" w14:textId="485F4C93" w:rsidR="00451B94" w:rsidRDefault="005776D1" w:rsidP="005776D1">
      <w:pPr>
        <w:pStyle w:val="TF-TEXTO"/>
      </w:pPr>
      <w:r>
        <w:t>Diante deste cenário</w:t>
      </w:r>
      <w:r w:rsidR="00BC72DE">
        <w:t>, o trabalho proposto se difere dos demais po</w:t>
      </w:r>
      <w:r w:rsidR="00EF6B25">
        <w:t>is irá</w:t>
      </w:r>
      <w:r w:rsidR="00BC72DE">
        <w:t xml:space="preserve"> avaliar a influência </w:t>
      </w:r>
      <w:commentRangeStart w:id="110"/>
      <w:r w:rsidR="00BC72DE">
        <w:t xml:space="preserve">dos descontos </w:t>
      </w:r>
      <w:commentRangeEnd w:id="110"/>
      <w:r w:rsidR="0015076E">
        <w:rPr>
          <w:rStyle w:val="Refdecomentrio"/>
        </w:rPr>
        <w:commentReference w:id="110"/>
      </w:r>
      <w:r w:rsidR="00BC72DE">
        <w:t>nos hábitos de consumo dos usuários</w:t>
      </w:r>
      <w:r w:rsidR="00B56F18">
        <w:t xml:space="preserve">, verificando </w:t>
      </w:r>
      <w:r w:rsidR="0085128C">
        <w:t>se há o</w:t>
      </w:r>
      <w:r w:rsidR="00772783">
        <w:t xml:space="preserve"> aumento</w:t>
      </w:r>
      <w:r w:rsidR="0085128C">
        <w:t xml:space="preserve"> de</w:t>
      </w:r>
      <w:r w:rsidR="00772783">
        <w:t xml:space="preserve"> </w:t>
      </w:r>
      <w:r w:rsidR="00560613">
        <w:t>vendas</w:t>
      </w:r>
      <w:r w:rsidR="0085128C">
        <w:t>,</w:t>
      </w:r>
      <w:r w:rsidR="00F70531">
        <w:t xml:space="preserve"> assim como</w:t>
      </w:r>
      <w:r w:rsidR="00C62AD3">
        <w:t>,</w:t>
      </w:r>
      <w:r w:rsidR="00F70531">
        <w:t xml:space="preserve"> se a utilização de </w:t>
      </w:r>
      <w:r w:rsidR="00BC72DE">
        <w:t xml:space="preserve">SR efetivamente </w:t>
      </w:r>
      <w:r w:rsidR="00E15D7F">
        <w:t xml:space="preserve">fazem com que </w:t>
      </w:r>
      <w:r w:rsidR="00BC72DE">
        <w:t xml:space="preserve">as vendas </w:t>
      </w:r>
      <w:r w:rsidR="00C62AD3">
        <w:t xml:space="preserve">também </w:t>
      </w:r>
      <w:r w:rsidR="00E15D7F">
        <w:t>aument</w:t>
      </w:r>
      <w:r w:rsidR="00C62AD3">
        <w:t>e</w:t>
      </w:r>
      <w:r w:rsidR="00E15D7F">
        <w:t>m no</w:t>
      </w:r>
      <w:r w:rsidR="00BC72DE">
        <w:t xml:space="preserve"> </w:t>
      </w:r>
      <w:r w:rsidR="00BC72DE" w:rsidRPr="00BC72DE">
        <w:rPr>
          <w:i/>
          <w:iCs/>
        </w:rPr>
        <w:t>e-commerce</w:t>
      </w:r>
      <w:r w:rsidR="00E751A0">
        <w:t xml:space="preserve">. Além disso, </w:t>
      </w:r>
      <w:r w:rsidR="00DF0641">
        <w:t>outra diferença</w:t>
      </w:r>
      <w:r w:rsidR="001D0007">
        <w:t>, talvez a mais importante,</w:t>
      </w:r>
      <w:r w:rsidR="00DF0641">
        <w:t xml:space="preserve"> é a integração </w:t>
      </w:r>
      <w:r w:rsidR="00BB0266">
        <w:t xml:space="preserve">com o e-commerce da </w:t>
      </w:r>
      <w:proofErr w:type="spellStart"/>
      <w:r w:rsidR="00BC72DE">
        <w:t>Suaview</w:t>
      </w:r>
      <w:proofErr w:type="spellEnd"/>
      <w:r w:rsidR="00BC72DE">
        <w:t xml:space="preserve">, </w:t>
      </w:r>
      <w:r w:rsidR="00951F8A">
        <w:t>possibilitando</w:t>
      </w:r>
      <w:r w:rsidR="00BC72DE">
        <w:t xml:space="preserve"> validar o desempenho do SR em</w:t>
      </w:r>
      <w:r w:rsidR="00C61D21">
        <w:t xml:space="preserve"> um</w:t>
      </w:r>
      <w:r w:rsidR="00BC72DE">
        <w:t xml:space="preserve"> ambiente real</w:t>
      </w:r>
      <w:r w:rsidR="00951F8A">
        <w:t xml:space="preserve"> com grande volume de dados</w:t>
      </w:r>
      <w:r w:rsidR="009F4889">
        <w:t xml:space="preserve"> e</w:t>
      </w:r>
      <w:r w:rsidR="00F33D5B">
        <w:t>,</w:t>
      </w:r>
      <w:r w:rsidR="009F4889">
        <w:t xml:space="preserve"> ao mesmo tempo,</w:t>
      </w:r>
      <w:r w:rsidR="00F33D5B">
        <w:t xml:space="preserve"> </w:t>
      </w:r>
      <w:r w:rsidR="00813AC6">
        <w:t>agregando</w:t>
      </w:r>
      <w:r w:rsidR="00F33D5B">
        <w:t xml:space="preserve"> </w:t>
      </w:r>
      <w:r w:rsidR="00A83416">
        <w:t xml:space="preserve">e correlacionando </w:t>
      </w:r>
      <w:r w:rsidR="00F33D5B">
        <w:t xml:space="preserve">dados </w:t>
      </w:r>
      <w:r w:rsidR="009F4889">
        <w:t>disponíveis em</w:t>
      </w:r>
      <w:r w:rsidR="00F33D5B">
        <w:t xml:space="preserve"> </w:t>
      </w:r>
      <w:commentRangeStart w:id="111"/>
      <w:r w:rsidR="00F33D5B">
        <w:t>redes sociais.</w:t>
      </w:r>
      <w:commentRangeEnd w:id="111"/>
      <w:r w:rsidR="00932D49">
        <w:rPr>
          <w:rStyle w:val="Refdecomentrio"/>
        </w:rPr>
        <w:commentReference w:id="111"/>
      </w:r>
    </w:p>
    <w:p w14:paraId="51E0058B" w14:textId="77777777" w:rsidR="00451B94" w:rsidRDefault="00451B94" w:rsidP="00451B94">
      <w:pPr>
        <w:pStyle w:val="Ttulo2"/>
        <w:spacing w:after="120" w:line="240" w:lineRule="auto"/>
      </w:pPr>
      <w:r>
        <w:rPr>
          <w:caps w:val="0"/>
        </w:rPr>
        <w:lastRenderedPageBreak/>
        <w:t>REQUISITOS PRINCIPAIS DO PROBLEMA A SER TRABALHADO</w:t>
      </w:r>
      <w:bookmarkEnd w:id="96"/>
      <w:bookmarkEnd w:id="97"/>
      <w:bookmarkEnd w:id="98"/>
      <w:bookmarkEnd w:id="99"/>
      <w:bookmarkEnd w:id="100"/>
      <w:bookmarkEnd w:id="101"/>
      <w:bookmarkEnd w:id="102"/>
    </w:p>
    <w:p w14:paraId="79FAAE3F" w14:textId="77777777" w:rsidR="00DC2956" w:rsidRDefault="00DC2956" w:rsidP="00DC2956">
      <w:pPr>
        <w:pStyle w:val="TF-TEXTO"/>
      </w:pPr>
      <w:r>
        <w:t>O sistema de recomendação a ser desenvolvido deverá:</w:t>
      </w:r>
    </w:p>
    <w:p w14:paraId="20FB934F" w14:textId="77777777" w:rsidR="00DC2956" w:rsidRDefault="00DC2956" w:rsidP="00DC2956">
      <w:pPr>
        <w:pStyle w:val="TF-ALNEA"/>
        <w:numPr>
          <w:ilvl w:val="0"/>
          <w:numId w:val="5"/>
        </w:numPr>
      </w:pPr>
      <w:r>
        <w:t xml:space="preserve">identificar, quando possível, o usuário que acessou o </w:t>
      </w:r>
      <w:r w:rsidRPr="00BC72DE">
        <w:rPr>
          <w:i/>
          <w:iCs/>
        </w:rPr>
        <w:t>e-commerce</w:t>
      </w:r>
      <w:r>
        <w:t xml:space="preserve"> (Requisito Funcional - RF);</w:t>
      </w:r>
    </w:p>
    <w:p w14:paraId="6E4F113E" w14:textId="77777777" w:rsidR="00DC2956" w:rsidRDefault="00DC2956" w:rsidP="00DC2956">
      <w:pPr>
        <w:pStyle w:val="TF-ALNEA"/>
        <w:numPr>
          <w:ilvl w:val="0"/>
          <w:numId w:val="5"/>
        </w:numPr>
      </w:pPr>
      <w:r>
        <w:t xml:space="preserve">utilizar um </w:t>
      </w:r>
      <w:proofErr w:type="spellStart"/>
      <w:r w:rsidRPr="00867FD2">
        <w:rPr>
          <w:i/>
          <w:iCs/>
        </w:rPr>
        <w:t>webcrawler</w:t>
      </w:r>
      <w:proofErr w:type="spellEnd"/>
      <w:r>
        <w:t xml:space="preserve"> para extrair dados de redes sociais (RF);</w:t>
      </w:r>
    </w:p>
    <w:p w14:paraId="6A5565AA" w14:textId="77777777" w:rsidR="00DC2956" w:rsidRDefault="00DC2956" w:rsidP="00DC2956">
      <w:pPr>
        <w:pStyle w:val="TF-ALNEA"/>
        <w:numPr>
          <w:ilvl w:val="0"/>
          <w:numId w:val="5"/>
        </w:numPr>
      </w:pPr>
      <w:r>
        <w:t>recomendar itens regras de associação (RF);</w:t>
      </w:r>
    </w:p>
    <w:p w14:paraId="692A2B8F" w14:textId="77777777" w:rsidR="00DC2956" w:rsidRDefault="00DC2956" w:rsidP="00DC2956">
      <w:pPr>
        <w:pStyle w:val="TF-ALNEA"/>
        <w:numPr>
          <w:ilvl w:val="0"/>
          <w:numId w:val="5"/>
        </w:numPr>
      </w:pPr>
      <w:r>
        <w:t xml:space="preserve">gerar relatórios estatísticos a partir dos </w:t>
      </w:r>
      <w:r w:rsidRPr="005342CB">
        <w:rPr>
          <w:i/>
          <w:iCs/>
        </w:rPr>
        <w:t>logs</w:t>
      </w:r>
      <w:r>
        <w:rPr>
          <w:i/>
          <w:iCs/>
        </w:rPr>
        <w:t xml:space="preserve"> </w:t>
      </w:r>
      <w:r w:rsidRPr="006D0BD5">
        <w:t>de acessos</w:t>
      </w:r>
      <w:r>
        <w:t xml:space="preserve"> aos produtos</w:t>
      </w:r>
      <w:r w:rsidRPr="006D0BD5">
        <w:t xml:space="preserve"> e d</w:t>
      </w:r>
      <w:r>
        <w:t>as</w:t>
      </w:r>
      <w:r w:rsidRPr="006D0BD5">
        <w:t xml:space="preserve"> efetivações</w:t>
      </w:r>
      <w:r>
        <w:t xml:space="preserve"> de compra</w:t>
      </w:r>
      <w:r>
        <w:rPr>
          <w:i/>
          <w:iCs/>
        </w:rPr>
        <w:t xml:space="preserve"> </w:t>
      </w:r>
      <w:r>
        <w:t>(RF);</w:t>
      </w:r>
    </w:p>
    <w:p w14:paraId="11D5F002" w14:textId="77777777" w:rsidR="00DC2956" w:rsidRDefault="00DC2956" w:rsidP="00DC2956">
      <w:pPr>
        <w:pStyle w:val="TF-ALNEA"/>
        <w:numPr>
          <w:ilvl w:val="0"/>
          <w:numId w:val="5"/>
        </w:numPr>
      </w:pPr>
      <w:r>
        <w:t>ser implementado na linguagem Python (Requisito Não Funcional - RNF);</w:t>
      </w:r>
    </w:p>
    <w:p w14:paraId="57653525" w14:textId="77777777" w:rsidR="00DC2956" w:rsidRDefault="00DC2956" w:rsidP="00DC2956">
      <w:pPr>
        <w:pStyle w:val="TF-ALNEA"/>
        <w:numPr>
          <w:ilvl w:val="0"/>
          <w:numId w:val="5"/>
        </w:numPr>
      </w:pPr>
      <w:r>
        <w:t>realizar a busca e extração dos dados de redes sociais em um tempo máximo de 30 segundos (RNF);</w:t>
      </w:r>
    </w:p>
    <w:p w14:paraId="60B4C406" w14:textId="77777777" w:rsidR="00DC2956" w:rsidRPr="00286FED" w:rsidRDefault="00DC2956" w:rsidP="00DC2956">
      <w:pPr>
        <w:pStyle w:val="TF-ALNEA"/>
        <w:numPr>
          <w:ilvl w:val="0"/>
          <w:numId w:val="5"/>
        </w:numPr>
      </w:pPr>
      <w:r w:rsidRPr="00CD713D">
        <w:t>integ</w:t>
      </w:r>
      <w:r>
        <w:t>r</w:t>
      </w:r>
      <w:r w:rsidRPr="00CD713D">
        <w:t xml:space="preserve">ar com a API </w:t>
      </w:r>
      <w:proofErr w:type="spellStart"/>
      <w:r w:rsidRPr="00CD713D">
        <w:t>Suaview</w:t>
      </w:r>
      <w:proofErr w:type="spellEnd"/>
      <w:r>
        <w:t xml:space="preserve"> (RNF).</w:t>
      </w:r>
    </w:p>
    <w:p w14:paraId="11D1167D" w14:textId="77777777" w:rsidR="00DC2956" w:rsidRDefault="00DC2956" w:rsidP="00DC2956">
      <w:pPr>
        <w:pStyle w:val="Ttulo2"/>
        <w:spacing w:after="120" w:line="240" w:lineRule="auto"/>
      </w:pPr>
      <w:r>
        <w:t>METODOLOGIA</w:t>
      </w:r>
    </w:p>
    <w:p w14:paraId="1D587A00" w14:textId="77777777" w:rsidR="00DC2956" w:rsidRDefault="00DC2956" w:rsidP="00DC2956">
      <w:pPr>
        <w:pStyle w:val="TF-TEXTO"/>
        <w:rPr>
          <w:sz w:val="24"/>
        </w:rPr>
      </w:pPr>
      <w:r>
        <w:t>O trabalho será desenvolvido observando as seguintes etapas:</w:t>
      </w:r>
    </w:p>
    <w:p w14:paraId="664D1B81" w14:textId="77777777" w:rsidR="00DC2956" w:rsidRPr="00FB3974" w:rsidRDefault="00DC2956" w:rsidP="00DC2956">
      <w:pPr>
        <w:pStyle w:val="TF-ALNEA"/>
        <w:numPr>
          <w:ilvl w:val="0"/>
          <w:numId w:val="23"/>
        </w:numPr>
        <w:suppressAutoHyphens/>
      </w:pPr>
      <w:r w:rsidRPr="00FB3974">
        <w:t xml:space="preserve">levantamento bibliográfico: pesquisar trabalhos correlatos e estudar sobre sistemas de recomendação e </w:t>
      </w:r>
      <w:proofErr w:type="spellStart"/>
      <w:r w:rsidRPr="00FB3974">
        <w:rPr>
          <w:i/>
          <w:iCs/>
        </w:rPr>
        <w:t>cold</w:t>
      </w:r>
      <w:proofErr w:type="spellEnd"/>
      <w:r w:rsidRPr="00FB3974">
        <w:rPr>
          <w:i/>
          <w:iCs/>
        </w:rPr>
        <w:t>-start</w:t>
      </w:r>
      <w:r w:rsidRPr="00FB3974">
        <w:t>;</w:t>
      </w:r>
    </w:p>
    <w:p w14:paraId="372504F9" w14:textId="77777777" w:rsidR="00DC2956" w:rsidRPr="00FB3974" w:rsidRDefault="00DC2956" w:rsidP="00DC2956">
      <w:pPr>
        <w:pStyle w:val="TF-ALNEA"/>
        <w:numPr>
          <w:ilvl w:val="0"/>
          <w:numId w:val="23"/>
        </w:numPr>
        <w:suppressAutoHyphens/>
      </w:pPr>
      <w:proofErr w:type="spellStart"/>
      <w:r w:rsidRPr="00FB3974">
        <w:t>elicitação</w:t>
      </w:r>
      <w:proofErr w:type="spellEnd"/>
      <w:r w:rsidRPr="00FB3974">
        <w:t xml:space="preserve"> de requisitos: baseando-se no levantamento bibliográfico, refinar os requisitos propostos para o sistema de recomendação proposto;</w:t>
      </w:r>
    </w:p>
    <w:p w14:paraId="223C8785" w14:textId="77777777" w:rsidR="00DC2956" w:rsidRPr="00FB3974" w:rsidRDefault="00DC2956" w:rsidP="00DC2956">
      <w:pPr>
        <w:pStyle w:val="TF-ALNEA"/>
        <w:numPr>
          <w:ilvl w:val="0"/>
          <w:numId w:val="23"/>
        </w:numPr>
        <w:suppressAutoHyphens/>
      </w:pPr>
      <w:r w:rsidRPr="00FB3974">
        <w:t>definição das informações e redes sociais: analisar quais informações são relevantes e que devem ser obtidas das redes sociais. Também se definirá quais redes serão acessadas;</w:t>
      </w:r>
    </w:p>
    <w:p w14:paraId="0727C29A" w14:textId="77777777" w:rsidR="00DC2956" w:rsidRPr="00FB3974" w:rsidRDefault="00DC2956" w:rsidP="00DC2956">
      <w:pPr>
        <w:pStyle w:val="TF-ALNEA"/>
        <w:numPr>
          <w:ilvl w:val="0"/>
          <w:numId w:val="23"/>
        </w:numPr>
      </w:pPr>
      <w:r w:rsidRPr="00FB3974">
        <w:t xml:space="preserve">desenvolvimento do </w:t>
      </w:r>
      <w:proofErr w:type="spellStart"/>
      <w:r w:rsidRPr="00F11F04">
        <w:rPr>
          <w:i/>
          <w:iCs/>
        </w:rPr>
        <w:t>webcrawler</w:t>
      </w:r>
      <w:proofErr w:type="spellEnd"/>
      <w:r w:rsidRPr="00FB3974">
        <w:t xml:space="preserve">: implementar um </w:t>
      </w:r>
      <w:r w:rsidRPr="00FB3974">
        <w:rPr>
          <w:i/>
          <w:iCs/>
        </w:rPr>
        <w:t>script</w:t>
      </w:r>
      <w:r w:rsidRPr="00FB3974">
        <w:t xml:space="preserve"> na linguagem Python que busque as informações a partir da etapa (c); </w:t>
      </w:r>
    </w:p>
    <w:p w14:paraId="1B6133C9" w14:textId="77777777" w:rsidR="00DC2956" w:rsidRPr="00FB3974" w:rsidRDefault="00DC2956" w:rsidP="00DC2956">
      <w:pPr>
        <w:pStyle w:val="TF-ALNEA"/>
        <w:numPr>
          <w:ilvl w:val="0"/>
          <w:numId w:val="23"/>
        </w:numPr>
      </w:pPr>
      <w:r w:rsidRPr="00FB3974">
        <w:t xml:space="preserve">integração com API </w:t>
      </w:r>
      <w:proofErr w:type="spellStart"/>
      <w:r w:rsidRPr="00FB3974">
        <w:t>Suaview</w:t>
      </w:r>
      <w:proofErr w:type="spellEnd"/>
      <w:r w:rsidRPr="00FB3974">
        <w:t xml:space="preserve">: implementar a estrutura que irá se comunicar com a API </w:t>
      </w:r>
      <w:proofErr w:type="spellStart"/>
      <w:r w:rsidRPr="00FB3974">
        <w:t>Suaview</w:t>
      </w:r>
      <w:proofErr w:type="spellEnd"/>
      <w:r w:rsidRPr="00FB3974">
        <w:t xml:space="preserve"> para a obtenção dos dados;</w:t>
      </w:r>
    </w:p>
    <w:p w14:paraId="7B0C7571" w14:textId="77777777" w:rsidR="00DC2956" w:rsidRPr="00FB3974" w:rsidRDefault="00DC2956" w:rsidP="00DC2956">
      <w:pPr>
        <w:pStyle w:val="TF-ALNEA"/>
        <w:numPr>
          <w:ilvl w:val="0"/>
          <w:numId w:val="23"/>
        </w:numPr>
      </w:pPr>
      <w:r w:rsidRPr="00FB3974">
        <w:t>preparação dos dados: realizar a limpeza e normalização dos dados coletados nas etapas (d) e (e);</w:t>
      </w:r>
    </w:p>
    <w:p w14:paraId="28025E92" w14:textId="77777777" w:rsidR="00DC2956" w:rsidRPr="00FB3974" w:rsidRDefault="00DC2956" w:rsidP="00DC2956">
      <w:pPr>
        <w:pStyle w:val="TF-ALNEA"/>
        <w:numPr>
          <w:ilvl w:val="0"/>
          <w:numId w:val="23"/>
        </w:numPr>
      </w:pPr>
      <w:r w:rsidRPr="00FB3974">
        <w:t>definição das regras de associação: pesquisar e escolher modelos/técnicas/algoritmos que serão utilizados para correlacionar acessos, produtos e perfil do usuário;</w:t>
      </w:r>
    </w:p>
    <w:p w14:paraId="7DF2DDE1" w14:textId="3F4F9F29" w:rsidR="00DC2956" w:rsidRPr="00FB3974" w:rsidRDefault="00DC2956" w:rsidP="00DC2956">
      <w:pPr>
        <w:pStyle w:val="TF-ALNEA"/>
        <w:numPr>
          <w:ilvl w:val="0"/>
          <w:numId w:val="23"/>
        </w:numPr>
      </w:pPr>
      <w:r w:rsidRPr="00FB3974">
        <w:t>desenvolvimento do sistema de recomendação: implementar o sistema de recomendação considerando as etapas anteriores</w:t>
      </w:r>
      <w:r w:rsidR="00950B3E">
        <w:t>,</w:t>
      </w:r>
      <w:r w:rsidRPr="00FB3974">
        <w:t xml:space="preserve"> utilizando a linguagem </w:t>
      </w:r>
      <w:proofErr w:type="spellStart"/>
      <w:r w:rsidRPr="00FB3974">
        <w:t>Pyhton</w:t>
      </w:r>
      <w:proofErr w:type="spellEnd"/>
      <w:r w:rsidRPr="00FB3974">
        <w:t xml:space="preserve"> como base;</w:t>
      </w:r>
    </w:p>
    <w:p w14:paraId="6936EE95" w14:textId="1F125066" w:rsidR="00DC2956" w:rsidRPr="00FB3974" w:rsidRDefault="00DC2956" w:rsidP="00DC2956">
      <w:pPr>
        <w:pStyle w:val="TF-ALNEA"/>
        <w:numPr>
          <w:ilvl w:val="0"/>
          <w:numId w:val="23"/>
        </w:numPr>
        <w:suppressAutoHyphens/>
      </w:pPr>
      <w:r w:rsidRPr="00FB3974">
        <w:t>testes: avaliar a eficiência, a integração e o desempenho do sistema de recomendação com o auxílio de usuários voluntários</w:t>
      </w:r>
      <w:r w:rsidR="00887E44">
        <w:t xml:space="preserve"> considerando</w:t>
      </w:r>
      <w:r w:rsidR="00854DDB">
        <w:t xml:space="preserve"> o </w:t>
      </w:r>
      <w:proofErr w:type="spellStart"/>
      <w:r w:rsidR="00854DDB" w:rsidRPr="00EF3114">
        <w:rPr>
          <w:i/>
          <w:iCs/>
        </w:rPr>
        <w:t>cold</w:t>
      </w:r>
      <w:proofErr w:type="spellEnd"/>
      <w:r w:rsidR="00854DDB" w:rsidRPr="00EF3114">
        <w:rPr>
          <w:i/>
          <w:iCs/>
        </w:rPr>
        <w:t>-start</w:t>
      </w:r>
      <w:r w:rsidR="00854DDB">
        <w:rPr>
          <w:i/>
          <w:iCs/>
        </w:rPr>
        <w:t>.</w:t>
      </w:r>
    </w:p>
    <w:p w14:paraId="7B6BAF0E" w14:textId="6EB953F6" w:rsidR="00DC2956" w:rsidRDefault="00DC2956" w:rsidP="00DC2956">
      <w:pPr>
        <w:pStyle w:val="TF-TEXTO"/>
      </w:pPr>
      <w:r>
        <w:t>As etapas serão realizadas nos períodos relacionados no</w:t>
      </w:r>
      <w:r w:rsidR="00214F7F">
        <w:t xml:space="preserve"> </w:t>
      </w:r>
      <w:commentRangeStart w:id="112"/>
      <w:r w:rsidR="00214F7F">
        <w:t>Quadro 2</w:t>
      </w:r>
      <w:commentRangeEnd w:id="112"/>
      <w:r w:rsidR="001D7A45">
        <w:rPr>
          <w:rStyle w:val="Refdecomentrio"/>
        </w:rPr>
        <w:commentReference w:id="112"/>
      </w:r>
      <w:r>
        <w:t>.</w:t>
      </w:r>
    </w:p>
    <w:p w14:paraId="6D279F9F" w14:textId="77777777" w:rsidR="00DC2956" w:rsidRDefault="00DC2956" w:rsidP="00DC2956">
      <w:pPr>
        <w:pStyle w:val="TF-LEGENDA"/>
      </w:pPr>
      <w:bookmarkStart w:id="113" w:name="_Ref98650273"/>
      <w:r>
        <w:t xml:space="preserve">Quadro </w:t>
      </w:r>
      <w:bookmarkEnd w:id="113"/>
      <w:r>
        <w:t>2 – Cronograma de atividades a serem realizadas</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6166"/>
        <w:gridCol w:w="273"/>
        <w:gridCol w:w="284"/>
        <w:gridCol w:w="284"/>
        <w:gridCol w:w="284"/>
        <w:gridCol w:w="284"/>
        <w:gridCol w:w="284"/>
        <w:gridCol w:w="284"/>
        <w:gridCol w:w="284"/>
        <w:gridCol w:w="284"/>
        <w:gridCol w:w="289"/>
      </w:tblGrid>
      <w:tr w:rsidR="00DC2956" w14:paraId="1EBA2A6F" w14:textId="77777777" w:rsidTr="00A94D30">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24239A90" w14:textId="77777777" w:rsidR="00DC2956" w:rsidRDefault="00DC2956" w:rsidP="00A94D30">
            <w:pPr>
              <w:pStyle w:val="TF-TEXTOQUADRO"/>
            </w:pPr>
          </w:p>
        </w:tc>
        <w:tc>
          <w:tcPr>
            <w:tcW w:w="2834" w:type="dxa"/>
            <w:gridSpan w:val="10"/>
            <w:tcBorders>
              <w:top w:val="single" w:sz="4" w:space="0" w:color="auto"/>
              <w:left w:val="single" w:sz="4" w:space="0" w:color="auto"/>
              <w:bottom w:val="single" w:sz="4" w:space="0" w:color="auto"/>
              <w:right w:val="single" w:sz="4" w:space="0" w:color="auto"/>
            </w:tcBorders>
            <w:shd w:val="clear" w:color="auto" w:fill="A6A6A6"/>
            <w:hideMark/>
          </w:tcPr>
          <w:p w14:paraId="04ED4D46" w14:textId="77777777" w:rsidR="00DC2956" w:rsidRDefault="00DC2956" w:rsidP="00A94D30">
            <w:pPr>
              <w:pStyle w:val="TF-TEXTOQUADROCentralizado"/>
            </w:pPr>
            <w:r>
              <w:t>2021</w:t>
            </w:r>
          </w:p>
        </w:tc>
      </w:tr>
      <w:tr w:rsidR="00DC2956" w14:paraId="7B91EFE5" w14:textId="77777777" w:rsidTr="00A94D30">
        <w:trPr>
          <w:cantSplit/>
          <w:jc w:val="center"/>
        </w:trPr>
        <w:tc>
          <w:tcPr>
            <w:tcW w:w="6171" w:type="dxa"/>
            <w:tcBorders>
              <w:top w:val="nil"/>
              <w:left w:val="single" w:sz="4" w:space="0" w:color="auto"/>
              <w:bottom w:val="nil"/>
              <w:right w:val="single" w:sz="4" w:space="0" w:color="auto"/>
            </w:tcBorders>
            <w:shd w:val="clear" w:color="auto" w:fill="A6A6A6"/>
          </w:tcPr>
          <w:p w14:paraId="66FA9A0C" w14:textId="77777777" w:rsidR="00DC2956" w:rsidRDefault="00DC2956" w:rsidP="00A94D30">
            <w:pPr>
              <w:pStyle w:val="TF-TEXTOQUADRO"/>
            </w:pPr>
          </w:p>
        </w:tc>
        <w:tc>
          <w:tcPr>
            <w:tcW w:w="557"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36F4A144" w14:textId="77777777" w:rsidR="00DC2956" w:rsidRDefault="00DC2956" w:rsidP="00A94D30">
            <w:pPr>
              <w:pStyle w:val="TF-TEXTOQUADROCentralizado"/>
            </w:pPr>
            <w:r>
              <w:t>fev.</w:t>
            </w:r>
          </w:p>
        </w:tc>
        <w:tc>
          <w:tcPr>
            <w:tcW w:w="568"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61DB7E8D" w14:textId="77777777" w:rsidR="00DC2956" w:rsidRDefault="00DC2956" w:rsidP="00A94D30">
            <w:pPr>
              <w:pStyle w:val="TF-TEXTOQUADROCentralizado"/>
            </w:pPr>
            <w:r>
              <w:t>mar.</w:t>
            </w:r>
          </w:p>
        </w:tc>
        <w:tc>
          <w:tcPr>
            <w:tcW w:w="568"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3C92C0B0" w14:textId="77777777" w:rsidR="00DC2956" w:rsidRDefault="00DC2956" w:rsidP="00A94D30">
            <w:pPr>
              <w:pStyle w:val="TF-TEXTOQUADROCentralizado"/>
            </w:pPr>
            <w:r>
              <w:t>abr.</w:t>
            </w:r>
          </w:p>
        </w:tc>
        <w:tc>
          <w:tcPr>
            <w:tcW w:w="568"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64F6F521" w14:textId="77777777" w:rsidR="00DC2956" w:rsidRDefault="00DC2956" w:rsidP="00A94D30">
            <w:pPr>
              <w:pStyle w:val="TF-TEXTOQUADROCentralizado"/>
            </w:pPr>
            <w:r>
              <w:t>maio</w:t>
            </w:r>
          </w:p>
        </w:tc>
        <w:tc>
          <w:tcPr>
            <w:tcW w:w="573"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7126E0FB" w14:textId="77777777" w:rsidR="00DC2956" w:rsidRDefault="00DC2956" w:rsidP="00A94D30">
            <w:pPr>
              <w:pStyle w:val="TF-TEXTOQUADROCentralizado"/>
            </w:pPr>
            <w:r>
              <w:t>jun.</w:t>
            </w:r>
          </w:p>
        </w:tc>
      </w:tr>
      <w:tr w:rsidR="00DC2956" w14:paraId="4D4D2017" w14:textId="77777777" w:rsidTr="00A94D30">
        <w:trPr>
          <w:cantSplit/>
          <w:jc w:val="center"/>
        </w:trPr>
        <w:tc>
          <w:tcPr>
            <w:tcW w:w="6171" w:type="dxa"/>
            <w:tcBorders>
              <w:top w:val="nil"/>
              <w:left w:val="single" w:sz="4" w:space="0" w:color="auto"/>
              <w:bottom w:val="single" w:sz="4" w:space="0" w:color="auto"/>
              <w:right w:val="single" w:sz="4" w:space="0" w:color="auto"/>
            </w:tcBorders>
            <w:shd w:val="clear" w:color="auto" w:fill="A6A6A6"/>
            <w:hideMark/>
          </w:tcPr>
          <w:p w14:paraId="28AD27FE" w14:textId="77777777" w:rsidR="00DC2956" w:rsidRDefault="00DC2956" w:rsidP="00A94D30">
            <w:pPr>
              <w:pStyle w:val="TF-TEXTOQUADRO"/>
            </w:pPr>
            <w:r>
              <w:t>etapas / quinzenas</w:t>
            </w:r>
          </w:p>
        </w:tc>
        <w:tc>
          <w:tcPr>
            <w:tcW w:w="273" w:type="dxa"/>
            <w:tcBorders>
              <w:top w:val="single" w:sz="4" w:space="0" w:color="auto"/>
              <w:left w:val="single" w:sz="4" w:space="0" w:color="auto"/>
              <w:bottom w:val="single" w:sz="4" w:space="0" w:color="auto"/>
              <w:right w:val="single" w:sz="4" w:space="0" w:color="auto"/>
            </w:tcBorders>
            <w:shd w:val="clear" w:color="auto" w:fill="A6A6A6"/>
            <w:hideMark/>
          </w:tcPr>
          <w:p w14:paraId="15E4023C" w14:textId="77777777" w:rsidR="00DC2956" w:rsidRDefault="00DC2956" w:rsidP="00A94D30">
            <w:pPr>
              <w:pStyle w:val="TF-TEXTOQUADROCentralizado"/>
            </w:pPr>
            <w:r>
              <w:t>1</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67366BCC" w14:textId="77777777" w:rsidR="00DC2956" w:rsidRDefault="00DC2956" w:rsidP="00A94D30">
            <w:pPr>
              <w:pStyle w:val="TF-TEXTOQUADROCentralizado"/>
            </w:pPr>
            <w:r>
              <w:t>2</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2DD24D33" w14:textId="77777777" w:rsidR="00DC2956" w:rsidRDefault="00DC2956" w:rsidP="00A94D30">
            <w:pPr>
              <w:pStyle w:val="TF-TEXTOQUADROCentralizado"/>
            </w:pPr>
            <w:r>
              <w:t>1</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77E85A11" w14:textId="77777777" w:rsidR="00DC2956" w:rsidRDefault="00DC2956" w:rsidP="00A94D30">
            <w:pPr>
              <w:pStyle w:val="TF-TEXTOQUADROCentralizado"/>
            </w:pPr>
            <w:r>
              <w:t>2</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27D43563" w14:textId="77777777" w:rsidR="00DC2956" w:rsidRDefault="00DC2956" w:rsidP="00A94D30">
            <w:pPr>
              <w:pStyle w:val="TF-TEXTOQUADROCentralizado"/>
            </w:pPr>
            <w:r>
              <w:t>1</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1310F082" w14:textId="77777777" w:rsidR="00DC2956" w:rsidRDefault="00DC2956" w:rsidP="00A94D30">
            <w:pPr>
              <w:pStyle w:val="TF-TEXTOQUADROCentralizado"/>
            </w:pPr>
            <w:r>
              <w:t>2</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0BE76107" w14:textId="77777777" w:rsidR="00DC2956" w:rsidRDefault="00DC2956" w:rsidP="00A94D30">
            <w:pPr>
              <w:pStyle w:val="TF-TEXTOQUADROCentralizado"/>
            </w:pPr>
            <w:r>
              <w:t>1</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46820D0E" w14:textId="77777777" w:rsidR="00DC2956" w:rsidRDefault="00DC2956" w:rsidP="00A94D30">
            <w:pPr>
              <w:pStyle w:val="TF-TEXTOQUADROCentralizado"/>
            </w:pPr>
            <w:r>
              <w:t>2</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063B9ED1" w14:textId="77777777" w:rsidR="00DC2956" w:rsidRDefault="00DC2956" w:rsidP="00A94D30">
            <w:pPr>
              <w:pStyle w:val="TF-TEXTOQUADROCentralizado"/>
            </w:pPr>
            <w:r>
              <w:t>1</w:t>
            </w:r>
          </w:p>
        </w:tc>
        <w:tc>
          <w:tcPr>
            <w:tcW w:w="289" w:type="dxa"/>
            <w:tcBorders>
              <w:top w:val="single" w:sz="4" w:space="0" w:color="auto"/>
              <w:left w:val="single" w:sz="4" w:space="0" w:color="auto"/>
              <w:bottom w:val="single" w:sz="4" w:space="0" w:color="auto"/>
              <w:right w:val="single" w:sz="4" w:space="0" w:color="auto"/>
            </w:tcBorders>
            <w:shd w:val="clear" w:color="auto" w:fill="A6A6A6"/>
            <w:hideMark/>
          </w:tcPr>
          <w:p w14:paraId="38486B67" w14:textId="77777777" w:rsidR="00DC2956" w:rsidRDefault="00DC2956" w:rsidP="00A94D30">
            <w:pPr>
              <w:pStyle w:val="TF-TEXTOQUADROCentralizado"/>
            </w:pPr>
            <w:r>
              <w:t>2</w:t>
            </w:r>
          </w:p>
        </w:tc>
      </w:tr>
      <w:tr w:rsidR="00DC2956" w14:paraId="16B77E86" w14:textId="77777777" w:rsidTr="00A94D30">
        <w:trPr>
          <w:jc w:val="center"/>
        </w:trPr>
        <w:tc>
          <w:tcPr>
            <w:tcW w:w="6171" w:type="dxa"/>
            <w:tcBorders>
              <w:top w:val="single" w:sz="4" w:space="0" w:color="auto"/>
              <w:left w:val="single" w:sz="4" w:space="0" w:color="auto"/>
              <w:bottom w:val="single" w:sz="4" w:space="0" w:color="auto"/>
              <w:right w:val="single" w:sz="4" w:space="0" w:color="auto"/>
            </w:tcBorders>
            <w:hideMark/>
          </w:tcPr>
          <w:p w14:paraId="22D4EBBF" w14:textId="77777777" w:rsidR="00DC2956" w:rsidRDefault="00DC2956" w:rsidP="00A94D30">
            <w:pPr>
              <w:pStyle w:val="TF-TEXTOQUADRO"/>
              <w:rPr>
                <w:bCs/>
              </w:rPr>
            </w:pPr>
            <w:r>
              <w:t>levantamento bibliográfico</w:t>
            </w:r>
          </w:p>
        </w:tc>
        <w:tc>
          <w:tcPr>
            <w:tcW w:w="273" w:type="dxa"/>
            <w:tcBorders>
              <w:top w:val="single" w:sz="4" w:space="0" w:color="auto"/>
              <w:left w:val="single" w:sz="4" w:space="0" w:color="auto"/>
              <w:bottom w:val="single" w:sz="4" w:space="0" w:color="auto"/>
              <w:right w:val="single" w:sz="4" w:space="0" w:color="auto"/>
            </w:tcBorders>
          </w:tcPr>
          <w:p w14:paraId="5D64CC9C"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5A5A5"/>
          </w:tcPr>
          <w:p w14:paraId="7F0A6EC9"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4E49075C" w14:textId="77777777" w:rsidR="00DC2956" w:rsidRPr="00650A47"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62AC3574"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038B859A"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1A910BFC"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9858E60"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23B3CBD3"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39F140D" w14:textId="77777777" w:rsidR="00DC2956" w:rsidRDefault="00DC2956" w:rsidP="00A94D30">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48D10B9E" w14:textId="77777777" w:rsidR="00DC2956" w:rsidRDefault="00DC2956" w:rsidP="00A94D30">
            <w:pPr>
              <w:pStyle w:val="TF-TEXTOQUADROCentralizado"/>
            </w:pPr>
          </w:p>
        </w:tc>
      </w:tr>
      <w:tr w:rsidR="00DC2956" w14:paraId="47CE4C20" w14:textId="77777777" w:rsidTr="00A94D30">
        <w:trPr>
          <w:jc w:val="center"/>
        </w:trPr>
        <w:tc>
          <w:tcPr>
            <w:tcW w:w="6171" w:type="dxa"/>
            <w:tcBorders>
              <w:top w:val="single" w:sz="4" w:space="0" w:color="auto"/>
              <w:left w:val="single" w:sz="4" w:space="0" w:color="auto"/>
              <w:bottom w:val="single" w:sz="4" w:space="0" w:color="auto"/>
              <w:right w:val="single" w:sz="4" w:space="0" w:color="auto"/>
            </w:tcBorders>
            <w:hideMark/>
          </w:tcPr>
          <w:p w14:paraId="187D9128" w14:textId="77777777" w:rsidR="00DC2956" w:rsidRDefault="00DC2956" w:rsidP="00A94D30">
            <w:pPr>
              <w:pStyle w:val="TF-TEXTOQUADRO"/>
            </w:pPr>
            <w:proofErr w:type="spellStart"/>
            <w:r w:rsidRPr="00FB3974">
              <w:t>elicitação</w:t>
            </w:r>
            <w:proofErr w:type="spellEnd"/>
            <w:r w:rsidRPr="00FB3974">
              <w:t xml:space="preserve"> de requisitos</w:t>
            </w:r>
          </w:p>
        </w:tc>
        <w:tc>
          <w:tcPr>
            <w:tcW w:w="273" w:type="dxa"/>
            <w:tcBorders>
              <w:top w:val="single" w:sz="4" w:space="0" w:color="auto"/>
              <w:left w:val="single" w:sz="4" w:space="0" w:color="auto"/>
              <w:bottom w:val="single" w:sz="4" w:space="0" w:color="auto"/>
              <w:right w:val="single" w:sz="4" w:space="0" w:color="auto"/>
            </w:tcBorders>
          </w:tcPr>
          <w:p w14:paraId="24366108"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5353DE8"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7694CA7D" w14:textId="77777777" w:rsidR="00DC2956" w:rsidRPr="00650A47"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5291C1D"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5528645E"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099F5034"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3FD49D81"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5AAB23B2"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72854897" w14:textId="77777777" w:rsidR="00DC2956" w:rsidRDefault="00DC2956" w:rsidP="00A94D30">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7E3EBC64" w14:textId="77777777" w:rsidR="00DC2956" w:rsidRDefault="00DC2956" w:rsidP="00A94D30">
            <w:pPr>
              <w:pStyle w:val="TF-TEXTOQUADROCentralizado"/>
            </w:pPr>
          </w:p>
        </w:tc>
      </w:tr>
      <w:tr w:rsidR="00DC2956" w14:paraId="54422AD6" w14:textId="77777777" w:rsidTr="00A94D30">
        <w:trPr>
          <w:jc w:val="center"/>
        </w:trPr>
        <w:tc>
          <w:tcPr>
            <w:tcW w:w="6171" w:type="dxa"/>
            <w:tcBorders>
              <w:top w:val="single" w:sz="4" w:space="0" w:color="auto"/>
              <w:left w:val="single" w:sz="4" w:space="0" w:color="auto"/>
              <w:bottom w:val="single" w:sz="4" w:space="0" w:color="auto"/>
              <w:right w:val="single" w:sz="4" w:space="0" w:color="auto"/>
            </w:tcBorders>
            <w:hideMark/>
          </w:tcPr>
          <w:p w14:paraId="504B54F2" w14:textId="77777777" w:rsidR="00DC2956" w:rsidRDefault="00DC2956" w:rsidP="00A94D30">
            <w:pPr>
              <w:pStyle w:val="TF-TEXTOQUADRO"/>
            </w:pPr>
            <w:r w:rsidRPr="00FB3974">
              <w:t>definição das informações e redes sociais</w:t>
            </w:r>
          </w:p>
        </w:tc>
        <w:tc>
          <w:tcPr>
            <w:tcW w:w="273" w:type="dxa"/>
            <w:tcBorders>
              <w:top w:val="single" w:sz="4" w:space="0" w:color="auto"/>
              <w:left w:val="single" w:sz="4" w:space="0" w:color="auto"/>
              <w:bottom w:val="single" w:sz="4" w:space="0" w:color="auto"/>
              <w:right w:val="single" w:sz="4" w:space="0" w:color="auto"/>
            </w:tcBorders>
          </w:tcPr>
          <w:p w14:paraId="7506A246"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1A8C59E2"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560EFB9"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42D93DA9"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31F51BD"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38F953B"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65CBC8B"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1EB9FE9C"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60695F8A" w14:textId="77777777" w:rsidR="00DC2956" w:rsidRDefault="00DC2956" w:rsidP="00A94D30">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45832C2A" w14:textId="77777777" w:rsidR="00DC2956" w:rsidRDefault="00DC2956" w:rsidP="00A94D30">
            <w:pPr>
              <w:pStyle w:val="TF-TEXTOQUADROCentralizado"/>
            </w:pPr>
          </w:p>
        </w:tc>
      </w:tr>
      <w:tr w:rsidR="00DC2956" w14:paraId="476ED2D5" w14:textId="77777777" w:rsidTr="00A94D30">
        <w:trPr>
          <w:jc w:val="center"/>
        </w:trPr>
        <w:tc>
          <w:tcPr>
            <w:tcW w:w="6171" w:type="dxa"/>
            <w:tcBorders>
              <w:top w:val="single" w:sz="4" w:space="0" w:color="auto"/>
              <w:left w:val="single" w:sz="4" w:space="0" w:color="auto"/>
              <w:bottom w:val="single" w:sz="4" w:space="0" w:color="auto"/>
              <w:right w:val="single" w:sz="4" w:space="0" w:color="auto"/>
            </w:tcBorders>
            <w:hideMark/>
          </w:tcPr>
          <w:p w14:paraId="09723CF2" w14:textId="77777777" w:rsidR="00DC2956" w:rsidRDefault="00DC2956" w:rsidP="00A94D30">
            <w:pPr>
              <w:pStyle w:val="TF-TEXTOQUADRO"/>
            </w:pPr>
            <w:r w:rsidRPr="00FB3974">
              <w:t xml:space="preserve">desenvolvimento do </w:t>
            </w:r>
            <w:proofErr w:type="spellStart"/>
            <w:r w:rsidRPr="00F11F04">
              <w:rPr>
                <w:i/>
                <w:iCs/>
              </w:rPr>
              <w:t>webcrawler</w:t>
            </w:r>
            <w:proofErr w:type="spellEnd"/>
          </w:p>
        </w:tc>
        <w:tc>
          <w:tcPr>
            <w:tcW w:w="273" w:type="dxa"/>
            <w:tcBorders>
              <w:top w:val="single" w:sz="4" w:space="0" w:color="auto"/>
              <w:left w:val="single" w:sz="4" w:space="0" w:color="auto"/>
              <w:bottom w:val="single" w:sz="4" w:space="0" w:color="auto"/>
              <w:right w:val="single" w:sz="4" w:space="0" w:color="auto"/>
            </w:tcBorders>
          </w:tcPr>
          <w:p w14:paraId="7E98C449"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5AF2373"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AEFC13A"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AD4AEBB"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1C3FFBB3"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5DA7CB9B"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93AE163"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2E551E8"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283FAF0" w14:textId="77777777" w:rsidR="00DC2956" w:rsidRDefault="00DC2956" w:rsidP="00A94D30">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3C3E91DE" w14:textId="77777777" w:rsidR="00DC2956" w:rsidRDefault="00DC2956" w:rsidP="00A94D30">
            <w:pPr>
              <w:pStyle w:val="TF-TEXTOQUADROCentralizado"/>
            </w:pPr>
          </w:p>
        </w:tc>
      </w:tr>
      <w:tr w:rsidR="00DC2956" w14:paraId="3FA3F26A" w14:textId="77777777" w:rsidTr="00A94D30">
        <w:trPr>
          <w:jc w:val="center"/>
        </w:trPr>
        <w:tc>
          <w:tcPr>
            <w:tcW w:w="6171" w:type="dxa"/>
            <w:tcBorders>
              <w:top w:val="single" w:sz="4" w:space="0" w:color="auto"/>
              <w:left w:val="single" w:sz="4" w:space="0" w:color="auto"/>
              <w:bottom w:val="single" w:sz="4" w:space="0" w:color="auto"/>
              <w:right w:val="single" w:sz="4" w:space="0" w:color="auto"/>
            </w:tcBorders>
            <w:hideMark/>
          </w:tcPr>
          <w:p w14:paraId="019AFF6A" w14:textId="77777777" w:rsidR="00DC2956" w:rsidRDefault="00DC2956" w:rsidP="00A94D30">
            <w:pPr>
              <w:pStyle w:val="TF-TEXTOQUADRO"/>
            </w:pPr>
            <w:r w:rsidRPr="00FB3974">
              <w:t xml:space="preserve">integração com API </w:t>
            </w:r>
            <w:proofErr w:type="spellStart"/>
            <w:r w:rsidRPr="00FB3974">
              <w:t>Suaview</w:t>
            </w:r>
            <w:proofErr w:type="spellEnd"/>
          </w:p>
        </w:tc>
        <w:tc>
          <w:tcPr>
            <w:tcW w:w="273" w:type="dxa"/>
            <w:tcBorders>
              <w:top w:val="single" w:sz="4" w:space="0" w:color="auto"/>
              <w:left w:val="single" w:sz="4" w:space="0" w:color="auto"/>
              <w:bottom w:val="single" w:sz="4" w:space="0" w:color="auto"/>
              <w:right w:val="single" w:sz="4" w:space="0" w:color="auto"/>
            </w:tcBorders>
          </w:tcPr>
          <w:p w14:paraId="3245244E"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218E90EA"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755A3869"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132FCB6"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C1584D8"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0962B30"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C038650"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6E44758A"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535E1E1A" w14:textId="77777777" w:rsidR="00DC2956" w:rsidRDefault="00DC2956" w:rsidP="00A94D30">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5CB5A5BC" w14:textId="77777777" w:rsidR="00DC2956" w:rsidRDefault="00DC2956" w:rsidP="00A94D30">
            <w:pPr>
              <w:pStyle w:val="TF-TEXTOQUADROCentralizado"/>
            </w:pPr>
          </w:p>
        </w:tc>
      </w:tr>
      <w:tr w:rsidR="00DC2956" w14:paraId="6DD53AF1" w14:textId="77777777" w:rsidTr="00A94D30">
        <w:trPr>
          <w:jc w:val="center"/>
        </w:trPr>
        <w:tc>
          <w:tcPr>
            <w:tcW w:w="6171" w:type="dxa"/>
            <w:tcBorders>
              <w:top w:val="single" w:sz="4" w:space="0" w:color="auto"/>
              <w:left w:val="single" w:sz="4" w:space="0" w:color="auto"/>
              <w:bottom w:val="single" w:sz="4" w:space="0" w:color="auto"/>
              <w:right w:val="single" w:sz="4" w:space="0" w:color="auto"/>
            </w:tcBorders>
            <w:hideMark/>
          </w:tcPr>
          <w:p w14:paraId="0F97B38A" w14:textId="77777777" w:rsidR="00DC2956" w:rsidRDefault="00DC2956" w:rsidP="00A94D30">
            <w:pPr>
              <w:pStyle w:val="TF-TEXTOQUADRO"/>
            </w:pPr>
            <w:r w:rsidRPr="00FB3974">
              <w:t>preparação dos dados</w:t>
            </w:r>
          </w:p>
        </w:tc>
        <w:tc>
          <w:tcPr>
            <w:tcW w:w="273" w:type="dxa"/>
            <w:tcBorders>
              <w:top w:val="single" w:sz="4" w:space="0" w:color="auto"/>
              <w:left w:val="single" w:sz="4" w:space="0" w:color="auto"/>
              <w:bottom w:val="single" w:sz="4" w:space="0" w:color="auto"/>
              <w:right w:val="single" w:sz="4" w:space="0" w:color="auto"/>
            </w:tcBorders>
          </w:tcPr>
          <w:p w14:paraId="49CF5F3E"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3385AA83"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9EB2707"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D44FD4D"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AB650EF"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5F4BB21F"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75FD2C2B"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C9476D1"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69EF9E2" w14:textId="77777777" w:rsidR="00DC2956" w:rsidRDefault="00DC2956" w:rsidP="00A94D30">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0BE5114C" w14:textId="77777777" w:rsidR="00DC2956" w:rsidRDefault="00DC2956" w:rsidP="00A94D30">
            <w:pPr>
              <w:pStyle w:val="TF-TEXTOQUADROCentralizado"/>
            </w:pPr>
          </w:p>
        </w:tc>
      </w:tr>
      <w:tr w:rsidR="00DC2956" w14:paraId="7C309096" w14:textId="77777777" w:rsidTr="00A94D30">
        <w:trPr>
          <w:jc w:val="center"/>
        </w:trPr>
        <w:tc>
          <w:tcPr>
            <w:tcW w:w="6171" w:type="dxa"/>
            <w:tcBorders>
              <w:top w:val="single" w:sz="4" w:space="0" w:color="auto"/>
              <w:left w:val="single" w:sz="4" w:space="0" w:color="auto"/>
              <w:bottom w:val="single" w:sz="4" w:space="0" w:color="auto"/>
              <w:right w:val="single" w:sz="4" w:space="0" w:color="auto"/>
            </w:tcBorders>
            <w:hideMark/>
          </w:tcPr>
          <w:p w14:paraId="28432172" w14:textId="77777777" w:rsidR="00DC2956" w:rsidRDefault="00DC2956" w:rsidP="00A94D30">
            <w:pPr>
              <w:pStyle w:val="TF-TEXTOQUADRO"/>
            </w:pPr>
            <w:r w:rsidRPr="00FB3974">
              <w:t>definição das regras de associação</w:t>
            </w:r>
          </w:p>
        </w:tc>
        <w:tc>
          <w:tcPr>
            <w:tcW w:w="273" w:type="dxa"/>
            <w:tcBorders>
              <w:top w:val="single" w:sz="4" w:space="0" w:color="auto"/>
              <w:left w:val="single" w:sz="4" w:space="0" w:color="auto"/>
              <w:bottom w:val="single" w:sz="4" w:space="0" w:color="auto"/>
              <w:right w:val="single" w:sz="4" w:space="0" w:color="auto"/>
            </w:tcBorders>
          </w:tcPr>
          <w:p w14:paraId="3266C97D"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2C4C874B"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EEF1BA5"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60442CA"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6C82FB8C"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7F92497"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BFDA314"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C65F13C"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DE462C4" w14:textId="77777777" w:rsidR="00DC2956" w:rsidRDefault="00DC2956" w:rsidP="00A94D30">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2DADB61F" w14:textId="77777777" w:rsidR="00DC2956" w:rsidRDefault="00DC2956" w:rsidP="00A94D30">
            <w:pPr>
              <w:pStyle w:val="TF-TEXTOQUADROCentralizado"/>
            </w:pPr>
          </w:p>
        </w:tc>
      </w:tr>
      <w:tr w:rsidR="00DC2956" w14:paraId="771769B8" w14:textId="77777777" w:rsidTr="00A94D30">
        <w:trPr>
          <w:jc w:val="center"/>
        </w:trPr>
        <w:tc>
          <w:tcPr>
            <w:tcW w:w="6171" w:type="dxa"/>
            <w:tcBorders>
              <w:top w:val="single" w:sz="4" w:space="0" w:color="auto"/>
              <w:left w:val="single" w:sz="4" w:space="0" w:color="auto"/>
              <w:bottom w:val="single" w:sz="4" w:space="0" w:color="auto"/>
              <w:right w:val="single" w:sz="4" w:space="0" w:color="auto"/>
            </w:tcBorders>
          </w:tcPr>
          <w:p w14:paraId="6E27B5B6" w14:textId="77777777" w:rsidR="00DC2956" w:rsidRDefault="00DC2956" w:rsidP="00A94D30">
            <w:pPr>
              <w:pStyle w:val="TF-TEXTOQUADRO"/>
            </w:pPr>
            <w:r w:rsidRPr="00FB3974">
              <w:t>desenvolvimento do sistema de recomendação</w:t>
            </w:r>
          </w:p>
        </w:tc>
        <w:tc>
          <w:tcPr>
            <w:tcW w:w="273" w:type="dxa"/>
            <w:tcBorders>
              <w:top w:val="single" w:sz="4" w:space="0" w:color="auto"/>
              <w:left w:val="single" w:sz="4" w:space="0" w:color="auto"/>
              <w:bottom w:val="single" w:sz="4" w:space="0" w:color="auto"/>
              <w:right w:val="single" w:sz="4" w:space="0" w:color="auto"/>
            </w:tcBorders>
          </w:tcPr>
          <w:p w14:paraId="047304A0"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B852B31"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4ED6D210"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24592CB"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621D4D8F"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193562A9"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0169C9A"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E82840D"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010EB33" w14:textId="77777777" w:rsidR="00DC2956" w:rsidRDefault="00DC2956" w:rsidP="00A94D30">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441BBC66" w14:textId="77777777" w:rsidR="00DC2956" w:rsidRDefault="00DC2956" w:rsidP="00A94D30">
            <w:pPr>
              <w:pStyle w:val="TF-TEXTOQUADROCentralizado"/>
            </w:pPr>
          </w:p>
        </w:tc>
      </w:tr>
      <w:tr w:rsidR="00DC2956" w14:paraId="0FE7B557" w14:textId="77777777" w:rsidTr="00A94D30">
        <w:trPr>
          <w:jc w:val="center"/>
        </w:trPr>
        <w:tc>
          <w:tcPr>
            <w:tcW w:w="6171" w:type="dxa"/>
            <w:tcBorders>
              <w:top w:val="single" w:sz="4" w:space="0" w:color="auto"/>
              <w:left w:val="single" w:sz="4" w:space="0" w:color="auto"/>
              <w:bottom w:val="single" w:sz="4" w:space="0" w:color="auto"/>
              <w:right w:val="single" w:sz="4" w:space="0" w:color="auto"/>
            </w:tcBorders>
          </w:tcPr>
          <w:p w14:paraId="583FC1C9" w14:textId="77777777" w:rsidR="00DC2956" w:rsidRDefault="00DC2956" w:rsidP="00A94D30">
            <w:pPr>
              <w:pStyle w:val="TF-TEXTOQUADRO"/>
            </w:pPr>
            <w:r>
              <w:t>testes</w:t>
            </w:r>
          </w:p>
        </w:tc>
        <w:tc>
          <w:tcPr>
            <w:tcW w:w="273" w:type="dxa"/>
            <w:tcBorders>
              <w:top w:val="single" w:sz="4" w:space="0" w:color="auto"/>
              <w:left w:val="single" w:sz="4" w:space="0" w:color="auto"/>
              <w:bottom w:val="single" w:sz="4" w:space="0" w:color="auto"/>
              <w:right w:val="single" w:sz="4" w:space="0" w:color="auto"/>
            </w:tcBorders>
          </w:tcPr>
          <w:p w14:paraId="20FA254C"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37758FF4"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4205816"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57E012AA"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4A38F952"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6C19868"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C008A8C"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BD0029D"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6010E24" w14:textId="77777777" w:rsidR="00DC2956" w:rsidRDefault="00DC2956" w:rsidP="00A94D30">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71882B08" w14:textId="77777777" w:rsidR="00DC2956" w:rsidRDefault="00DC2956" w:rsidP="00A94D30">
            <w:pPr>
              <w:pStyle w:val="TF-TEXTOQUADROCentralizado"/>
            </w:pPr>
          </w:p>
        </w:tc>
      </w:tr>
    </w:tbl>
    <w:p w14:paraId="099E11F6" w14:textId="47247F94" w:rsidR="00FC4A9F" w:rsidRDefault="00DC2956" w:rsidP="00FC4A9F">
      <w:pPr>
        <w:pStyle w:val="TF-FONTE"/>
      </w:pPr>
      <w:r>
        <w:t>Fonte: elaborado pelo autor</w:t>
      </w:r>
      <w:r w:rsidR="00FC4A9F">
        <w:t>.</w:t>
      </w:r>
    </w:p>
    <w:p w14:paraId="1023C079" w14:textId="77777777" w:rsidR="00A307C7" w:rsidRPr="007A1883" w:rsidRDefault="0037046F" w:rsidP="00424AD5">
      <w:pPr>
        <w:pStyle w:val="Ttulo1"/>
      </w:pPr>
      <w:r>
        <w:t>REVISÃO BIBLIOGRÁFICA</w:t>
      </w:r>
    </w:p>
    <w:p w14:paraId="7B780BAB" w14:textId="7BD0F419" w:rsidR="00EA561B" w:rsidRPr="009453EF" w:rsidRDefault="00EA561B" w:rsidP="00EA561B">
      <w:pPr>
        <w:pStyle w:val="TF-TEXTO"/>
      </w:pPr>
      <w:r w:rsidRPr="009453EF">
        <w:t>Este capítulo descreve brevemente sobre os assuntos que fundamentarão o estudo a ser</w:t>
      </w:r>
      <w:r w:rsidRPr="009453EF">
        <w:br/>
        <w:t xml:space="preserve">realizado: </w:t>
      </w:r>
      <w:del w:id="114" w:author="Andreza Sartori" w:date="2020-10-28T23:44:00Z">
        <w:r w:rsidDel="00932D49">
          <w:delText xml:space="preserve">sistemas </w:delText>
        </w:r>
      </w:del>
      <w:ins w:id="115" w:author="Andreza Sartori" w:date="2020-10-28T23:44:00Z">
        <w:r w:rsidR="00932D49">
          <w:t>S</w:t>
        </w:r>
        <w:r w:rsidR="00932D49">
          <w:t xml:space="preserve">istemas </w:t>
        </w:r>
      </w:ins>
      <w:r>
        <w:t xml:space="preserve">de </w:t>
      </w:r>
      <w:del w:id="116" w:author="Andreza Sartori" w:date="2020-10-28T23:44:00Z">
        <w:r w:rsidDel="00932D49">
          <w:delText xml:space="preserve">recomendação </w:delText>
        </w:r>
      </w:del>
      <w:ins w:id="117" w:author="Andreza Sartori" w:date="2020-10-28T23:44:00Z">
        <w:r w:rsidR="00932D49">
          <w:t>R</w:t>
        </w:r>
        <w:r w:rsidR="00932D49">
          <w:t xml:space="preserve">ecomendação </w:t>
        </w:r>
      </w:ins>
      <w:r>
        <w:t xml:space="preserve">e o problema conhecido como </w:t>
      </w:r>
      <w:proofErr w:type="spellStart"/>
      <w:r>
        <w:rPr>
          <w:i/>
          <w:iCs/>
        </w:rPr>
        <w:t>cold</w:t>
      </w:r>
      <w:proofErr w:type="spellEnd"/>
      <w:r>
        <w:rPr>
          <w:i/>
          <w:iCs/>
        </w:rPr>
        <w:t>-start</w:t>
      </w:r>
      <w:r>
        <w:t xml:space="preserve">. </w:t>
      </w:r>
    </w:p>
    <w:p w14:paraId="7909650A" w14:textId="4656587C" w:rsidR="002B4C07" w:rsidRDefault="002B4C07" w:rsidP="002B4C07">
      <w:pPr>
        <w:pStyle w:val="TF-TEXTO"/>
      </w:pPr>
      <w:r>
        <w:t>Sistemas de Recomendação</w:t>
      </w:r>
      <w:r w:rsidR="002B1F32">
        <w:t xml:space="preserve"> (SR)</w:t>
      </w:r>
      <w:r>
        <w:t xml:space="preserve"> é uma área importante de pesquisa desde o surgimento dos primeiros trabalhos sobre filtragem colaborativa na década de 90, envolvendo áreas da ciência cognitiva, teoria da aproximação, recuperação da informação, mineração de dados, aprendizado de máquina, e tendo influências das ciências de </w:t>
      </w:r>
      <w:r>
        <w:rPr>
          <w:i/>
          <w:iCs/>
        </w:rPr>
        <w:t>marketing</w:t>
      </w:r>
      <w:r>
        <w:t xml:space="preserve"> e administração (PRANDO, 2016). O aumento da informação trouxe consigo uma ampla variedade de produtos e serviços, de diferentes nichos e níveis de qualidade, trazendo certa dificuldade aos consumidores na hora da escolha sobre qual produto comprar, ou serviço adquirir (RICCI </w:t>
      </w:r>
      <w:r w:rsidRPr="002B1F32">
        <w:rPr>
          <w:i/>
          <w:iCs/>
        </w:rPr>
        <w:t>et al</w:t>
      </w:r>
      <w:r>
        <w:t xml:space="preserve">. 2011). Para mitigar </w:t>
      </w:r>
      <w:r>
        <w:lastRenderedPageBreak/>
        <w:t xml:space="preserve">essa dificuldade, surgem os SR como uma ferramenta de auxílio aos usuários no processo de escolha, fornecendo sugestões que mais tem probabilidade de satisfazê-los (PRANDO, 2016). </w:t>
      </w:r>
    </w:p>
    <w:p w14:paraId="2761BE7B" w14:textId="1EE3EC9E" w:rsidR="000B12B2" w:rsidRDefault="002B4C07" w:rsidP="0037046F">
      <w:pPr>
        <w:pStyle w:val="TF-TEXTO"/>
      </w:pPr>
      <w:r>
        <w:t xml:space="preserve">Um dos grandes problemas relacionados ao desenvolvimento de SR, é o problema denominado </w:t>
      </w:r>
      <w:proofErr w:type="spellStart"/>
      <w:r>
        <w:rPr>
          <w:i/>
          <w:iCs/>
        </w:rPr>
        <w:t>cold</w:t>
      </w:r>
      <w:proofErr w:type="spellEnd"/>
      <w:r>
        <w:rPr>
          <w:i/>
          <w:iCs/>
        </w:rPr>
        <w:t>-start</w:t>
      </w:r>
      <w:r>
        <w:t xml:space="preserve"> (SCHAFER et al., 2007; ADOMAVICIUS</w:t>
      </w:r>
      <w:r w:rsidR="00DB2C9F">
        <w:t>;</w:t>
      </w:r>
      <w:r>
        <w:t xml:space="preserve"> TUZHILIN, 2005). </w:t>
      </w:r>
      <w:commentRangeStart w:id="118"/>
      <w:r>
        <w:t>Uma vez que S</w:t>
      </w:r>
      <w:del w:id="119" w:author="Andreza Sartori" w:date="2020-10-28T23:45:00Z">
        <w:r w:rsidR="0085128C" w:rsidDel="00D33DC3">
          <w:delText>s</w:delText>
        </w:r>
      </w:del>
      <w:r>
        <w:t xml:space="preserve">R costumam </w:t>
      </w:r>
      <w:commentRangeEnd w:id="118"/>
      <w:r w:rsidR="00D33DC3">
        <w:rPr>
          <w:rStyle w:val="Refdecomentrio"/>
        </w:rPr>
        <w:commentReference w:id="118"/>
      </w:r>
      <w:r>
        <w:t xml:space="preserve">basear-se em dados do usuário visitando a aplicação </w:t>
      </w:r>
      <w:r>
        <w:rPr>
          <w:i/>
          <w:iCs/>
        </w:rPr>
        <w:t>web</w:t>
      </w:r>
      <w:r>
        <w:t xml:space="preserve"> para gerar recomendações</w:t>
      </w:r>
      <w:r w:rsidR="009715A4">
        <w:t>,</w:t>
      </w:r>
      <w:r w:rsidR="00224B51">
        <w:t xml:space="preserve"> </w:t>
      </w:r>
      <w:r>
        <w:t xml:space="preserve">o que ocorre quando o usuário acaba de se cadastrar no </w:t>
      </w:r>
      <w:r>
        <w:rPr>
          <w:i/>
          <w:iCs/>
        </w:rPr>
        <w:t>site</w:t>
      </w:r>
      <w:r>
        <w:t xml:space="preserve">, seu primeiro contato com o mesmo, é a falta de dados do usuário para gerar recomendações pertinentes, caracterizando o problema de </w:t>
      </w:r>
      <w:proofErr w:type="spellStart"/>
      <w:r>
        <w:rPr>
          <w:i/>
          <w:iCs/>
        </w:rPr>
        <w:t>cold</w:t>
      </w:r>
      <w:proofErr w:type="spellEnd"/>
      <w:r>
        <w:rPr>
          <w:i/>
          <w:iCs/>
        </w:rPr>
        <w:t>-start</w:t>
      </w:r>
      <w:r>
        <w:t xml:space="preserve">. Este problema pode ser dividido em três cenários: (1) recomendações para usuários pouco participativos; (2) recomendações de itens pouco consumidos; (3) recomendações para usuários pouco participativos de itens pouco consumidos (LIKA </w:t>
      </w:r>
      <w:r w:rsidRPr="00745BAC">
        <w:rPr>
          <w:i/>
          <w:iCs/>
        </w:rPr>
        <w:t>et al</w:t>
      </w:r>
      <w:r>
        <w:t>., 2014)</w:t>
      </w:r>
      <w:r w:rsidR="0037046F">
        <w:t>.</w:t>
      </w:r>
    </w:p>
    <w:p w14:paraId="6BD54095" w14:textId="77777777" w:rsidR="00451B94" w:rsidRPr="00224B51" w:rsidRDefault="00451B94" w:rsidP="00F83A19">
      <w:pPr>
        <w:pStyle w:val="TF-refernciasbibliogrficasTTULO"/>
        <w:rPr>
          <w:lang w:val="en-US"/>
        </w:rPr>
      </w:pPr>
      <w:bookmarkStart w:id="120" w:name="_Toc351015602"/>
      <w:bookmarkEnd w:id="89"/>
      <w:bookmarkEnd w:id="90"/>
      <w:bookmarkEnd w:id="91"/>
      <w:bookmarkEnd w:id="92"/>
      <w:bookmarkEnd w:id="93"/>
      <w:bookmarkEnd w:id="94"/>
      <w:bookmarkEnd w:id="95"/>
      <w:r w:rsidRPr="00224B51">
        <w:rPr>
          <w:lang w:val="en-US"/>
        </w:rPr>
        <w:t>Referências</w:t>
      </w:r>
      <w:bookmarkEnd w:id="120"/>
    </w:p>
    <w:p w14:paraId="64152BF2" w14:textId="7FF02673" w:rsidR="00BF41BC" w:rsidRPr="00224B51" w:rsidRDefault="00D40555" w:rsidP="00BF41BC">
      <w:pPr>
        <w:pStyle w:val="TF-REFERNCIASITEM0"/>
        <w:rPr>
          <w:lang w:val="en-US"/>
        </w:rPr>
      </w:pPr>
      <w:r w:rsidRPr="00224B51">
        <w:rPr>
          <w:lang w:val="en-US"/>
        </w:rPr>
        <w:t>ADOMAVICIUS</w:t>
      </w:r>
      <w:r w:rsidR="00BF41BC" w:rsidRPr="00224B51">
        <w:rPr>
          <w:lang w:val="en-US"/>
        </w:rPr>
        <w:t>, G.</w:t>
      </w:r>
      <w:r w:rsidRPr="00224B51">
        <w:rPr>
          <w:lang w:val="en-US"/>
        </w:rPr>
        <w:t>; TUZHILIN</w:t>
      </w:r>
      <w:r w:rsidR="00BF41BC" w:rsidRPr="00224B51">
        <w:rPr>
          <w:lang w:val="en-US"/>
        </w:rPr>
        <w:t xml:space="preserve">, </w:t>
      </w:r>
      <w:proofErr w:type="spellStart"/>
      <w:proofErr w:type="gramStart"/>
      <w:r w:rsidR="00BF41BC" w:rsidRPr="00224B51">
        <w:rPr>
          <w:lang w:val="en-US"/>
        </w:rPr>
        <w:t>A.Toward</w:t>
      </w:r>
      <w:proofErr w:type="spellEnd"/>
      <w:proofErr w:type="gramEnd"/>
      <w:r w:rsidR="00BF41BC" w:rsidRPr="00224B51">
        <w:rPr>
          <w:lang w:val="en-US"/>
        </w:rPr>
        <w:t xml:space="preserve"> the next generation of recommender systems: </w:t>
      </w:r>
      <w:r w:rsidR="00BF41BC" w:rsidRPr="00224B51">
        <w:rPr>
          <w:b/>
          <w:bCs/>
          <w:lang w:val="en-US"/>
        </w:rPr>
        <w:t>A survey of the state-of-the-art and possible extensions</w:t>
      </w:r>
      <w:r w:rsidR="00BF41BC" w:rsidRPr="00224B51">
        <w:rPr>
          <w:lang w:val="en-US"/>
        </w:rPr>
        <w:t xml:space="preserve">. IEEE transactions on knowledge and data engineering, </w:t>
      </w:r>
      <w:r w:rsidR="00102CB1" w:rsidRPr="00224B51">
        <w:rPr>
          <w:lang w:val="en-US"/>
        </w:rPr>
        <w:t xml:space="preserve">2005. </w:t>
      </w:r>
      <w:r w:rsidR="00BF41BC" w:rsidRPr="00224B51">
        <w:rPr>
          <w:lang w:val="en-US"/>
        </w:rPr>
        <w:t>17(6):734-749.</w:t>
      </w:r>
    </w:p>
    <w:p w14:paraId="1B43C898" w14:textId="15355978" w:rsidR="00BF41BC" w:rsidRDefault="00BF41BC" w:rsidP="00BF41BC">
      <w:pPr>
        <w:pStyle w:val="TF-REFERNCIASITEM0"/>
      </w:pPr>
      <w:r w:rsidRPr="00224B51">
        <w:rPr>
          <w:lang w:val="en-US"/>
        </w:rPr>
        <w:t>ALMEIDA, U</w:t>
      </w:r>
      <w:r w:rsidR="0086102E" w:rsidRPr="00224B51">
        <w:rPr>
          <w:lang w:val="en-US"/>
        </w:rPr>
        <w:t>.</w:t>
      </w:r>
      <w:r w:rsidRPr="00224B51">
        <w:rPr>
          <w:lang w:val="en-US"/>
        </w:rPr>
        <w:t xml:space="preserve"> H</w:t>
      </w:r>
      <w:r w:rsidR="0086102E" w:rsidRPr="00224B51">
        <w:rPr>
          <w:lang w:val="en-US"/>
        </w:rPr>
        <w:t>.</w:t>
      </w:r>
      <w:r w:rsidRPr="00224B51">
        <w:rPr>
          <w:lang w:val="en-US"/>
        </w:rPr>
        <w:t xml:space="preserve"> S. </w:t>
      </w:r>
      <w:r w:rsidRPr="00224B51">
        <w:rPr>
          <w:b/>
          <w:bCs/>
          <w:lang w:val="en-US"/>
        </w:rPr>
        <w:t>Learning to Recommend Similar Alternative Products in e-Commerce Catalogs</w:t>
      </w:r>
      <w:r w:rsidRPr="00224B51">
        <w:rPr>
          <w:lang w:val="en-US"/>
        </w:rPr>
        <w:t xml:space="preserve">. </w:t>
      </w:r>
      <w:r>
        <w:t>2016. 67 f. Dissertação (Mestrado em Computação) – Programa de Pós-Graduação em Informática, Universidade Federal do Amazonas, Manaus.</w:t>
      </w:r>
    </w:p>
    <w:p w14:paraId="1273355B" w14:textId="7CA92611" w:rsidR="00BF41BC" w:rsidRPr="00224B51" w:rsidRDefault="00102CB1" w:rsidP="00BF41BC">
      <w:pPr>
        <w:pStyle w:val="TF-REFERNCIASITEM0"/>
        <w:rPr>
          <w:lang w:val="en-US"/>
        </w:rPr>
      </w:pPr>
      <w:r w:rsidRPr="00224B51">
        <w:rPr>
          <w:lang w:val="en-US"/>
        </w:rPr>
        <w:t>CHVATAL</w:t>
      </w:r>
      <w:r w:rsidR="00BF41BC" w:rsidRPr="00224B51">
        <w:rPr>
          <w:lang w:val="en-US"/>
        </w:rPr>
        <w:t>, V. A greedy heuristic for the set-covering problem. Mathematics of operations research,</w:t>
      </w:r>
      <w:r w:rsidR="00EB427F" w:rsidRPr="00224B51">
        <w:rPr>
          <w:lang w:val="en-US"/>
        </w:rPr>
        <w:t xml:space="preserve"> 1979.</w:t>
      </w:r>
      <w:r w:rsidR="00BF41BC" w:rsidRPr="00224B51">
        <w:rPr>
          <w:lang w:val="en-US"/>
        </w:rPr>
        <w:t xml:space="preserve"> 4(3):233--235.</w:t>
      </w:r>
    </w:p>
    <w:p w14:paraId="4B77FB91" w14:textId="77777777" w:rsidR="00BF41BC" w:rsidRPr="00224B51" w:rsidRDefault="00BF41BC" w:rsidP="00BF41BC">
      <w:pPr>
        <w:pStyle w:val="TF-REFERNCIASITEM0"/>
        <w:rPr>
          <w:lang w:val="en-US"/>
        </w:rPr>
      </w:pPr>
      <w:r w:rsidRPr="00224B51">
        <w:rPr>
          <w:lang w:val="en-US"/>
        </w:rPr>
        <w:t xml:space="preserve">FAN, W.; BIFET, A. Mining big data: </w:t>
      </w:r>
      <w:proofErr w:type="gramStart"/>
      <w:r w:rsidRPr="00224B51">
        <w:rPr>
          <w:b/>
          <w:bCs/>
          <w:lang w:val="en-US"/>
        </w:rPr>
        <w:t>current status</w:t>
      </w:r>
      <w:proofErr w:type="gramEnd"/>
      <w:r w:rsidRPr="00224B51">
        <w:rPr>
          <w:b/>
          <w:bCs/>
          <w:lang w:val="en-US"/>
        </w:rPr>
        <w:t>, and forecast to the future</w:t>
      </w:r>
      <w:r w:rsidRPr="00224B51">
        <w:rPr>
          <w:lang w:val="en-US"/>
        </w:rPr>
        <w:t>. ACM SIGKDD Explorations Newsletter, V.14, n.2, p.1-5, Dec. 2012.</w:t>
      </w:r>
    </w:p>
    <w:p w14:paraId="54FABAF9" w14:textId="73058421" w:rsidR="00BF41BC" w:rsidRPr="00224B51" w:rsidRDefault="00EB427F" w:rsidP="00BF41BC">
      <w:pPr>
        <w:pStyle w:val="TF-REFERNCIASITEM0"/>
        <w:rPr>
          <w:lang w:val="en-US"/>
        </w:rPr>
      </w:pPr>
      <w:r w:rsidRPr="00224B51">
        <w:rPr>
          <w:lang w:val="en-US"/>
        </w:rPr>
        <w:t>HAMMOND</w:t>
      </w:r>
      <w:r w:rsidR="00BF41BC" w:rsidRPr="00224B51">
        <w:rPr>
          <w:lang w:val="en-US"/>
        </w:rPr>
        <w:t>, M. I</w:t>
      </w:r>
      <w:r w:rsidRPr="00224B51">
        <w:rPr>
          <w:lang w:val="en-US"/>
        </w:rPr>
        <w:t xml:space="preserve"> et al</w:t>
      </w:r>
      <w:r w:rsidR="00BF41BC" w:rsidRPr="00224B51">
        <w:rPr>
          <w:lang w:val="en-US"/>
        </w:rPr>
        <w:t xml:space="preserve">. </w:t>
      </w:r>
      <w:r w:rsidR="00BF41BC" w:rsidRPr="00224B51">
        <w:rPr>
          <w:b/>
          <w:bCs/>
          <w:lang w:val="en-US"/>
        </w:rPr>
        <w:t>Multiple user interfaces of an artificial intelligence system to accommodate different types of users solving different types of problems with artificial intelligence</w:t>
      </w:r>
      <w:r w:rsidR="00BF41BC" w:rsidRPr="00224B51">
        <w:rPr>
          <w:lang w:val="en-US"/>
        </w:rPr>
        <w:t xml:space="preserve">. </w:t>
      </w:r>
      <w:r w:rsidR="001D04D3" w:rsidRPr="00224B51">
        <w:rPr>
          <w:lang w:val="en-US"/>
        </w:rPr>
        <w:t xml:space="preserve">2017. </w:t>
      </w:r>
      <w:r w:rsidR="00BF41BC" w:rsidRPr="00224B51">
        <w:rPr>
          <w:lang w:val="en-US"/>
        </w:rPr>
        <w:t>US Patent App. 15/417,033.</w:t>
      </w:r>
    </w:p>
    <w:p w14:paraId="31E3BF5F" w14:textId="0984CF8B" w:rsidR="00BF41BC" w:rsidRPr="00224B51" w:rsidRDefault="00BE09B7" w:rsidP="00BF41BC">
      <w:pPr>
        <w:pStyle w:val="TF-REFERNCIASITEM0"/>
        <w:rPr>
          <w:lang w:val="en-US"/>
        </w:rPr>
      </w:pPr>
      <w:r w:rsidRPr="00224B51">
        <w:rPr>
          <w:lang w:val="en-US"/>
        </w:rPr>
        <w:t>HOCHBAUM</w:t>
      </w:r>
      <w:r w:rsidR="00BF41BC" w:rsidRPr="00224B51">
        <w:rPr>
          <w:lang w:val="en-US"/>
        </w:rPr>
        <w:t>, D. S.</w:t>
      </w:r>
      <w:r w:rsidR="001D04D3" w:rsidRPr="00224B51">
        <w:rPr>
          <w:lang w:val="en-US"/>
        </w:rPr>
        <w:t>;</w:t>
      </w:r>
      <w:r w:rsidR="00BF41BC" w:rsidRPr="00224B51">
        <w:rPr>
          <w:lang w:val="en-US"/>
        </w:rPr>
        <w:t xml:space="preserve"> </w:t>
      </w:r>
      <w:r w:rsidRPr="00224B51">
        <w:rPr>
          <w:lang w:val="en-US"/>
        </w:rPr>
        <w:t>PATHRIA</w:t>
      </w:r>
      <w:r w:rsidR="00BF41BC" w:rsidRPr="00224B51">
        <w:rPr>
          <w:lang w:val="en-US"/>
        </w:rPr>
        <w:t>, A. (1998). Analysis of the greedy approach in problems of maximum k-coverage. Naval Research Logistics, 45(6):615--627.</w:t>
      </w:r>
    </w:p>
    <w:p w14:paraId="09315BFC" w14:textId="1BA74BAD" w:rsidR="00BF41BC" w:rsidRDefault="00BE09B7" w:rsidP="00BF41BC">
      <w:pPr>
        <w:pStyle w:val="TF-REFERNCIASITEM0"/>
      </w:pPr>
      <w:r w:rsidRPr="00224B51">
        <w:rPr>
          <w:lang w:val="en-US"/>
        </w:rPr>
        <w:t>LIKA</w:t>
      </w:r>
      <w:r w:rsidR="00BF41BC" w:rsidRPr="00224B51">
        <w:rPr>
          <w:lang w:val="en-US"/>
        </w:rPr>
        <w:t>, B.</w:t>
      </w:r>
      <w:r w:rsidR="004D69B9" w:rsidRPr="00224B51">
        <w:rPr>
          <w:lang w:val="en-US"/>
        </w:rPr>
        <w:t xml:space="preserve"> et al</w:t>
      </w:r>
      <w:r w:rsidR="00BF41BC" w:rsidRPr="00224B51">
        <w:rPr>
          <w:lang w:val="en-US"/>
        </w:rPr>
        <w:t xml:space="preserve">. </w:t>
      </w:r>
      <w:r w:rsidR="00BF41BC" w:rsidRPr="00224B51">
        <w:rPr>
          <w:b/>
          <w:bCs/>
          <w:lang w:val="en-US"/>
        </w:rPr>
        <w:t>Facing the cold start problem in recommender systems</w:t>
      </w:r>
      <w:r w:rsidR="00BF41BC" w:rsidRPr="00224B51">
        <w:rPr>
          <w:lang w:val="en-US"/>
        </w:rPr>
        <w:t xml:space="preserve">. </w:t>
      </w:r>
      <w:r w:rsidR="00BF41BC">
        <w:t xml:space="preserve">Expert Systems </w:t>
      </w:r>
      <w:proofErr w:type="spellStart"/>
      <w:r w:rsidR="00BF41BC">
        <w:t>with</w:t>
      </w:r>
      <w:proofErr w:type="spellEnd"/>
      <w:r w:rsidR="00BF41BC">
        <w:t xml:space="preserve"> </w:t>
      </w:r>
      <w:proofErr w:type="spellStart"/>
      <w:r w:rsidR="00BF41BC">
        <w:t>Applications</w:t>
      </w:r>
      <w:proofErr w:type="spellEnd"/>
      <w:r w:rsidR="00BF41BC">
        <w:t>,</w:t>
      </w:r>
      <w:r>
        <w:t xml:space="preserve"> 2014.</w:t>
      </w:r>
      <w:r w:rsidR="00BF41BC">
        <w:t xml:space="preserve"> 41(4):2065--2073.</w:t>
      </w:r>
    </w:p>
    <w:p w14:paraId="04982167" w14:textId="36A7332A" w:rsidR="00BF41BC" w:rsidRDefault="00BF41BC" w:rsidP="00BF41BC">
      <w:pPr>
        <w:pStyle w:val="TF-REFERNCIASITEM0"/>
      </w:pPr>
      <w:r>
        <w:t>PRANDO, A</w:t>
      </w:r>
      <w:r w:rsidR="0086102E">
        <w:t>.</w:t>
      </w:r>
      <w:r>
        <w:t xml:space="preserve"> V. </w:t>
      </w:r>
      <w:r>
        <w:rPr>
          <w:b/>
          <w:bCs/>
        </w:rPr>
        <w:t xml:space="preserve">Um Sistema de Recomendação para E-commerce Utilizando Redes Sociais para solução de </w:t>
      </w:r>
      <w:proofErr w:type="spellStart"/>
      <w:r>
        <w:rPr>
          <w:b/>
          <w:bCs/>
        </w:rPr>
        <w:t>cold</w:t>
      </w:r>
      <w:proofErr w:type="spellEnd"/>
      <w:r>
        <w:rPr>
          <w:b/>
          <w:bCs/>
        </w:rPr>
        <w:t>-start</w:t>
      </w:r>
      <w:r>
        <w:t xml:space="preserve">. 2016. 121 p. Dissertação (Mestrado em Engenharia de Computação) – Instituto de Pesquisas Tecnológicas do Estado de São Paulo, </w:t>
      </w:r>
      <w:proofErr w:type="spellStart"/>
      <w:r>
        <w:t>Sâo</w:t>
      </w:r>
      <w:proofErr w:type="spellEnd"/>
      <w:r>
        <w:t xml:space="preserve"> Paulo.</w:t>
      </w:r>
    </w:p>
    <w:p w14:paraId="2DDCF200" w14:textId="2C413C89" w:rsidR="00BF41BC" w:rsidRPr="00224B51" w:rsidRDefault="00BF41BC" w:rsidP="00BF41BC">
      <w:pPr>
        <w:pStyle w:val="TF-REFERNCIASITEM0"/>
        <w:rPr>
          <w:lang w:val="en-US"/>
        </w:rPr>
      </w:pPr>
      <w:r w:rsidRPr="00224B51">
        <w:rPr>
          <w:lang w:val="en-US"/>
        </w:rPr>
        <w:t>RICCI, F.</w:t>
      </w:r>
      <w:r w:rsidR="00402E7E" w:rsidRPr="00224B51">
        <w:rPr>
          <w:lang w:val="en-US"/>
        </w:rPr>
        <w:t xml:space="preserve"> et al.</w:t>
      </w:r>
      <w:r w:rsidRPr="00224B51">
        <w:rPr>
          <w:lang w:val="en-US"/>
        </w:rPr>
        <w:t xml:space="preserve"> Introduction to Recommender Systems Handbook. </w:t>
      </w:r>
      <w:commentRangeStart w:id="121"/>
      <w:r w:rsidRPr="00224B51">
        <w:rPr>
          <w:b/>
          <w:bCs/>
          <w:lang w:val="en-US"/>
        </w:rPr>
        <w:t>In</w:t>
      </w:r>
      <w:r w:rsidRPr="00224B51">
        <w:rPr>
          <w:lang w:val="en-US"/>
        </w:rPr>
        <w:t>:</w:t>
      </w:r>
      <w:commentRangeEnd w:id="121"/>
      <w:r w:rsidR="00D33DC3">
        <w:rPr>
          <w:rStyle w:val="Refdecomentrio"/>
        </w:rPr>
        <w:commentReference w:id="121"/>
      </w:r>
      <w:r w:rsidRPr="00224B51">
        <w:rPr>
          <w:lang w:val="en-US"/>
        </w:rPr>
        <w:t xml:space="preserve"> RICCI, F.; ROKACH, L.; SHAPIRA, B. Recommender Systems Handbook. Springer, 2011. p.1-35.</w:t>
      </w:r>
    </w:p>
    <w:p w14:paraId="5DBC14A8" w14:textId="1670C91A" w:rsidR="00AA1C81" w:rsidRPr="00224B51" w:rsidRDefault="002548D3" w:rsidP="00BF41BC">
      <w:pPr>
        <w:pStyle w:val="TF-REFERNCIASITEM0"/>
        <w:rPr>
          <w:lang w:val="en-US"/>
        </w:rPr>
      </w:pPr>
      <w:r w:rsidRPr="00224B51">
        <w:rPr>
          <w:lang w:val="en-US"/>
        </w:rPr>
        <w:t>SCHAFER</w:t>
      </w:r>
      <w:r w:rsidR="00AA1C81" w:rsidRPr="00224B51">
        <w:rPr>
          <w:lang w:val="en-US"/>
        </w:rPr>
        <w:t xml:space="preserve">, J. B.; </w:t>
      </w:r>
      <w:r w:rsidRPr="00224B51">
        <w:rPr>
          <w:lang w:val="en-US"/>
        </w:rPr>
        <w:t>FRANKOWSKI</w:t>
      </w:r>
      <w:r w:rsidR="00AA1C81" w:rsidRPr="00224B51">
        <w:rPr>
          <w:lang w:val="en-US"/>
        </w:rPr>
        <w:t xml:space="preserve">, D.; </w:t>
      </w:r>
      <w:r w:rsidRPr="00224B51">
        <w:rPr>
          <w:lang w:val="en-US"/>
        </w:rPr>
        <w:t>HERLOCKER</w:t>
      </w:r>
      <w:r w:rsidR="00AA1C81" w:rsidRPr="00224B51">
        <w:rPr>
          <w:lang w:val="en-US"/>
        </w:rPr>
        <w:t xml:space="preserve">, J. &amp; </w:t>
      </w:r>
      <w:r w:rsidRPr="00224B51">
        <w:rPr>
          <w:lang w:val="en-US"/>
        </w:rPr>
        <w:t>SEN</w:t>
      </w:r>
      <w:r w:rsidR="00AA1C81" w:rsidRPr="00224B51">
        <w:rPr>
          <w:lang w:val="en-US"/>
        </w:rPr>
        <w:t xml:space="preserve">, S. (2007). Collaborative filtering recommender systems. </w:t>
      </w:r>
      <w:proofErr w:type="spellStart"/>
      <w:r w:rsidR="00AA1C81" w:rsidRPr="00224B51">
        <w:rPr>
          <w:lang w:val="en-US"/>
        </w:rPr>
        <w:t>Em</w:t>
      </w:r>
      <w:proofErr w:type="spellEnd"/>
      <w:r w:rsidR="00AA1C81" w:rsidRPr="00224B51">
        <w:rPr>
          <w:lang w:val="en-US"/>
        </w:rPr>
        <w:t xml:space="preserve"> </w:t>
      </w:r>
      <w:proofErr w:type="gramStart"/>
      <w:r w:rsidR="00AA1C81" w:rsidRPr="00224B51">
        <w:rPr>
          <w:lang w:val="en-US"/>
        </w:rPr>
        <w:t>The</w:t>
      </w:r>
      <w:proofErr w:type="gramEnd"/>
      <w:r w:rsidR="00AA1C81" w:rsidRPr="00224B51">
        <w:rPr>
          <w:lang w:val="en-US"/>
        </w:rPr>
        <w:t xml:space="preserve"> adaptive web, pp. 291--324. </w:t>
      </w:r>
      <w:proofErr w:type="spellStart"/>
      <w:r w:rsidR="00AA1C81" w:rsidRPr="00224B51">
        <w:rPr>
          <w:lang w:val="en-US"/>
        </w:rPr>
        <w:t>Springer</w:t>
      </w:r>
      <w:r w:rsidR="00F048DC" w:rsidRPr="00224B51">
        <w:rPr>
          <w:lang w:val="en-US"/>
        </w:rPr>
        <w:t>.</w:t>
      </w:r>
      <w:r w:rsidR="00582FCA" w:rsidRPr="00224B51">
        <w:rPr>
          <w:lang w:val="en-US"/>
        </w:rPr>
        <w:t>ramos</w:t>
      </w:r>
      <w:proofErr w:type="spellEnd"/>
    </w:p>
    <w:p w14:paraId="103CC57E" w14:textId="0B4BE42F" w:rsidR="00BF41BC" w:rsidRDefault="008A1236" w:rsidP="00BF41BC">
      <w:pPr>
        <w:pStyle w:val="TF-REFERNCIASITEM0"/>
      </w:pPr>
      <w:r w:rsidRPr="00224B51">
        <w:rPr>
          <w:lang w:val="en-US"/>
        </w:rPr>
        <w:t>SCHWARTZ</w:t>
      </w:r>
      <w:r w:rsidR="00BF41BC" w:rsidRPr="00224B51">
        <w:rPr>
          <w:lang w:val="en-US"/>
        </w:rPr>
        <w:t xml:space="preserve">, B. (2009). The Paradox of Choice: Why More Is Less, Revised Edition. </w:t>
      </w:r>
      <w:proofErr w:type="spellStart"/>
      <w:r w:rsidR="00BF41BC" w:rsidRPr="002548D3">
        <w:t>HarperCollins</w:t>
      </w:r>
      <w:proofErr w:type="spellEnd"/>
      <w:r w:rsidR="00BF41BC" w:rsidRPr="002548D3">
        <w:t>. ISBN 9780061748998.</w:t>
      </w:r>
    </w:p>
    <w:p w14:paraId="06711DF0" w14:textId="47512D94" w:rsidR="00BF41BC" w:rsidRDefault="00BF41BC" w:rsidP="00BF41BC">
      <w:pPr>
        <w:pStyle w:val="TF-REFERNCIASITEM0"/>
      </w:pPr>
      <w:r>
        <w:t xml:space="preserve">SILVA, </w:t>
      </w:r>
      <w:r w:rsidR="0086102E">
        <w:t>N.</w:t>
      </w:r>
      <w:r>
        <w:t xml:space="preserve"> C. </w:t>
      </w:r>
      <w:r>
        <w:rPr>
          <w:b/>
          <w:bCs/>
        </w:rPr>
        <w:t>Sistemas de recomendação não-personalizados para atrair usuários novos</w:t>
      </w:r>
      <w:r>
        <w:t>. 2018. 96 f. Dissertação (Mestrado em Computação) – Programa de Pós-Graduação em Ciência da Computação, Universidade Federal de Minas Gerais, Belo Horizonte.</w:t>
      </w:r>
    </w:p>
    <w:p w14:paraId="1019326D" w14:textId="136F1110" w:rsidR="0086102E" w:rsidRPr="00224B51" w:rsidRDefault="00BF41BC" w:rsidP="0086102E">
      <w:pPr>
        <w:pStyle w:val="TF-REFERNCIASITEM0"/>
        <w:rPr>
          <w:lang w:val="en-US"/>
        </w:rPr>
      </w:pPr>
      <w:r w:rsidRPr="00224B51">
        <w:rPr>
          <w:lang w:val="en-US"/>
        </w:rPr>
        <w:t xml:space="preserve">SINGH, S. Big data analytics. International Conference on Communication, Information &amp; Computing </w:t>
      </w:r>
      <w:proofErr w:type="spellStart"/>
      <w:r w:rsidRPr="00224B51">
        <w:rPr>
          <w:lang w:val="en-US"/>
        </w:rPr>
        <w:t>Techonolgy</w:t>
      </w:r>
      <w:proofErr w:type="spellEnd"/>
      <w:r w:rsidRPr="00224B51">
        <w:rPr>
          <w:lang w:val="en-US"/>
        </w:rPr>
        <w:t xml:space="preserve"> (ICCICT), p.1-4, Oct. 2012</w:t>
      </w:r>
      <w:r w:rsidR="008A1236" w:rsidRPr="00224B51">
        <w:rPr>
          <w:lang w:val="en-US"/>
        </w:rPr>
        <w:t>.</w:t>
      </w:r>
    </w:p>
    <w:p w14:paraId="374369F7" w14:textId="0A14F27E" w:rsidR="009E71AD" w:rsidRDefault="009E71AD" w:rsidP="009E71AD">
      <w:pPr>
        <w:pStyle w:val="TF-REFERNCIASITEM0"/>
      </w:pPr>
      <w:r>
        <w:t>.</w:t>
      </w:r>
    </w:p>
    <w:p w14:paraId="4EF7B955" w14:textId="5F6A3915" w:rsidR="00F83A19" w:rsidRDefault="00587002" w:rsidP="00587002">
      <w:pPr>
        <w:pStyle w:val="TF-refernciasbibliogrficasTTULO"/>
      </w:pPr>
      <w:r>
        <w:br w:type="page"/>
      </w:r>
      <w:r w:rsidR="00F83A19">
        <w:lastRenderedPageBreak/>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78529838" w14:textId="13A6A65D" w:rsidR="00587002" w:rsidRDefault="00587002" w:rsidP="00587002">
            <w:pPr>
              <w:pStyle w:val="TF-LEGENDA"/>
            </w:pPr>
          </w:p>
          <w:p w14:paraId="7B4907BC" w14:textId="3BBAC237"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15"/>
          <w:headerReference w:type="first" r:id="rId16"/>
          <w:pgSz w:w="11907" w:h="16840" w:code="9"/>
          <w:pgMar w:top="1701" w:right="1134" w:bottom="1134" w:left="1701" w:header="720" w:footer="720" w:gutter="0"/>
          <w:pgNumType w:start="1"/>
          <w:cols w:space="708"/>
          <w:titlePg/>
          <w:docGrid w:linePitch="360"/>
        </w:sectPr>
      </w:pPr>
    </w:p>
    <w:p w14:paraId="4371B565" w14:textId="77777777" w:rsidR="00AD47B1" w:rsidRPr="00320BFA" w:rsidRDefault="00AD47B1" w:rsidP="00AD47B1">
      <w:pPr>
        <w:pStyle w:val="TF-xAvalTTULO"/>
      </w:pPr>
      <w:r>
        <w:lastRenderedPageBreak/>
        <w:t>FORMULÁRIO  DE  avaliação</w:t>
      </w:r>
      <w:r w:rsidRPr="00320BFA">
        <w:t xml:space="preserve"> – PROFESSOR TCC I</w:t>
      </w:r>
    </w:p>
    <w:p w14:paraId="7C48CEE9" w14:textId="7F3593BD" w:rsidR="00AD47B1" w:rsidRPr="00320BFA" w:rsidRDefault="00AD47B1" w:rsidP="00AD47B1">
      <w:pPr>
        <w:pStyle w:val="TF-xAvalLINHA"/>
      </w:pPr>
      <w:r w:rsidRPr="00320BFA">
        <w:t>Acadêmico(a):</w:t>
      </w:r>
      <w:r w:rsidR="009D7CA5">
        <w:t xml:space="preserve">Giulio </w:t>
      </w:r>
      <w:proofErr w:type="spellStart"/>
      <w:r w:rsidR="009D7CA5">
        <w:t>Giovanella</w:t>
      </w:r>
      <w:proofErr w:type="spellEnd"/>
      <w:r w:rsidRPr="00320BFA">
        <w:tab/>
      </w:r>
    </w:p>
    <w:p w14:paraId="1036BE14" w14:textId="2AA5F8E1" w:rsidR="00AD47B1" w:rsidRDefault="00AD47B1" w:rsidP="00AD47B1">
      <w:pPr>
        <w:pStyle w:val="TF-xAvalLINHA"/>
      </w:pPr>
      <w:r w:rsidRPr="00320BFA">
        <w:t>Avaliador(a):</w:t>
      </w:r>
      <w:r w:rsidRPr="00320BFA">
        <w:tab/>
      </w:r>
      <w:r w:rsidR="009D7CA5">
        <w:t>Andreza Sartori</w:t>
      </w:r>
      <w:r>
        <w:tab/>
      </w:r>
    </w:p>
    <w:p w14:paraId="1F26BB71" w14:textId="77777777" w:rsidR="00AD47B1" w:rsidRDefault="00AD47B1" w:rsidP="00AD47B1">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4"/>
        <w:gridCol w:w="7226"/>
        <w:gridCol w:w="477"/>
        <w:gridCol w:w="481"/>
        <w:gridCol w:w="474"/>
      </w:tblGrid>
      <w:tr w:rsidR="00AD47B1" w:rsidRPr="00320BFA" w14:paraId="2165ED8A" w14:textId="77777777" w:rsidTr="0045209D">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2BF19E0B" w14:textId="77777777" w:rsidR="00AD47B1" w:rsidRPr="00320BFA" w:rsidRDefault="00AD47B1" w:rsidP="0045209D">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6F48C41D" w14:textId="77777777" w:rsidR="00AD47B1" w:rsidRPr="00320BFA" w:rsidRDefault="00AD47B1" w:rsidP="0045209D">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55988E9C" w14:textId="77777777" w:rsidR="00AD47B1" w:rsidRPr="00320BFA" w:rsidRDefault="00AD47B1" w:rsidP="0045209D">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58A3DD19" w14:textId="77777777" w:rsidR="00AD47B1" w:rsidRPr="00320BFA" w:rsidRDefault="00AD47B1" w:rsidP="0045209D">
            <w:pPr>
              <w:pStyle w:val="TF-xAvalITEMTABELA"/>
            </w:pPr>
            <w:r w:rsidRPr="00320BFA">
              <w:t>não atende</w:t>
            </w:r>
          </w:p>
        </w:tc>
      </w:tr>
      <w:tr w:rsidR="00AD47B1" w:rsidRPr="00320BFA" w14:paraId="3C813CD9" w14:textId="77777777" w:rsidTr="0045209D">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E56785C" w14:textId="77777777" w:rsidR="00AD47B1" w:rsidRPr="00320BFA" w:rsidRDefault="00AD47B1" w:rsidP="0045209D">
            <w:pPr>
              <w:pStyle w:val="TF-xAvalITEMTABELA"/>
            </w:pPr>
            <w:r w:rsidRPr="00CE4258">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36544839" w14:textId="77777777" w:rsidR="00AD47B1" w:rsidRPr="00821EE8" w:rsidRDefault="00AD47B1" w:rsidP="00AD47B1">
            <w:pPr>
              <w:pStyle w:val="TF-xAvalITEM"/>
              <w:numPr>
                <w:ilvl w:val="0"/>
                <w:numId w:val="13"/>
              </w:numPr>
            </w:pPr>
            <w:r w:rsidRPr="00821EE8">
              <w:t>INTRODUÇÃO</w:t>
            </w:r>
          </w:p>
          <w:p w14:paraId="5A6394A3" w14:textId="77777777" w:rsidR="00AD47B1" w:rsidRPr="00821EE8" w:rsidRDefault="00AD47B1" w:rsidP="0045209D">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394A1A91" w14:textId="7A4AA230" w:rsidR="00AD47B1" w:rsidRPr="00320BFA" w:rsidRDefault="00132BAB" w:rsidP="0045209D">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6AE9EEFC" w14:textId="77777777" w:rsidR="00AD47B1" w:rsidRPr="00320BFA" w:rsidRDefault="00AD47B1" w:rsidP="0045209D">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2B82303C" w14:textId="77777777" w:rsidR="00AD47B1" w:rsidRPr="00320BFA" w:rsidRDefault="00AD47B1" w:rsidP="0045209D">
            <w:pPr>
              <w:keepNext w:val="0"/>
              <w:keepLines w:val="0"/>
              <w:ind w:left="709" w:hanging="709"/>
              <w:jc w:val="both"/>
              <w:rPr>
                <w:sz w:val="18"/>
              </w:rPr>
            </w:pPr>
          </w:p>
        </w:tc>
      </w:tr>
      <w:tr w:rsidR="00AD47B1" w:rsidRPr="00320BFA" w14:paraId="7EAA60EB" w14:textId="77777777" w:rsidTr="0045209D">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5081C82" w14:textId="77777777" w:rsidR="00AD47B1" w:rsidRPr="00320BFA" w:rsidRDefault="00AD47B1" w:rsidP="004520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33A9299" w14:textId="77777777" w:rsidR="00AD47B1" w:rsidRPr="00821EE8" w:rsidRDefault="00AD47B1" w:rsidP="0045209D">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916DC96" w14:textId="1C3D0400" w:rsidR="00AD47B1" w:rsidRPr="00320BFA" w:rsidRDefault="00132BAB" w:rsidP="0045209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D193AA3" w14:textId="77777777" w:rsidR="00AD47B1" w:rsidRPr="00320BFA" w:rsidRDefault="00AD47B1" w:rsidP="004520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BEB5862" w14:textId="77777777" w:rsidR="00AD47B1" w:rsidRPr="00320BFA" w:rsidRDefault="00AD47B1" w:rsidP="0045209D">
            <w:pPr>
              <w:keepNext w:val="0"/>
              <w:keepLines w:val="0"/>
              <w:ind w:left="709" w:hanging="709"/>
              <w:jc w:val="both"/>
              <w:rPr>
                <w:sz w:val="18"/>
              </w:rPr>
            </w:pPr>
          </w:p>
        </w:tc>
      </w:tr>
      <w:tr w:rsidR="00AD47B1" w:rsidRPr="00320BFA" w14:paraId="219AED0F" w14:textId="77777777" w:rsidTr="0045209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95515D9" w14:textId="77777777" w:rsidR="00AD47B1" w:rsidRPr="00320BFA" w:rsidRDefault="00AD47B1" w:rsidP="004520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034170E" w14:textId="77777777" w:rsidR="00AD47B1" w:rsidRPr="00320BFA" w:rsidRDefault="00AD47B1" w:rsidP="00AD47B1">
            <w:pPr>
              <w:pStyle w:val="TF-xAvalITEM"/>
              <w:numPr>
                <w:ilvl w:val="0"/>
                <w:numId w:val="13"/>
              </w:numPr>
            </w:pPr>
            <w:r w:rsidRPr="00320BFA">
              <w:t>OBJETIVOS</w:t>
            </w:r>
          </w:p>
          <w:p w14:paraId="696512CE" w14:textId="77777777" w:rsidR="00AD47B1" w:rsidRPr="00320BFA" w:rsidRDefault="00AD47B1" w:rsidP="0045209D">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658F54CF" w14:textId="6BCF3184" w:rsidR="00AD47B1" w:rsidRPr="00320BFA" w:rsidRDefault="00132BAB" w:rsidP="0045209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6B5679C" w14:textId="77777777" w:rsidR="00AD47B1" w:rsidRPr="00320BFA" w:rsidRDefault="00AD47B1" w:rsidP="004520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854A06B" w14:textId="77777777" w:rsidR="00AD47B1" w:rsidRPr="00320BFA" w:rsidRDefault="00AD47B1" w:rsidP="0045209D">
            <w:pPr>
              <w:keepNext w:val="0"/>
              <w:keepLines w:val="0"/>
              <w:ind w:left="709" w:hanging="709"/>
              <w:jc w:val="both"/>
              <w:rPr>
                <w:sz w:val="18"/>
              </w:rPr>
            </w:pPr>
          </w:p>
        </w:tc>
      </w:tr>
      <w:tr w:rsidR="00AD47B1" w:rsidRPr="00320BFA" w14:paraId="644B3F61" w14:textId="77777777" w:rsidTr="0045209D">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F85172A" w14:textId="77777777" w:rsidR="00AD47B1" w:rsidRPr="00320BFA" w:rsidRDefault="00AD47B1" w:rsidP="004520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FD6815F" w14:textId="77777777" w:rsidR="00AD47B1" w:rsidRPr="00320BFA" w:rsidRDefault="00AD47B1" w:rsidP="0045209D">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32DEE8F" w14:textId="77777777" w:rsidR="00AD47B1" w:rsidRPr="00320BFA" w:rsidRDefault="00AD47B1" w:rsidP="0045209D">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4259DA5" w14:textId="06AB73AB" w:rsidR="00AD47B1" w:rsidRPr="00320BFA" w:rsidRDefault="00132BAB" w:rsidP="0045209D">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221D978A" w14:textId="77777777" w:rsidR="00AD47B1" w:rsidRPr="00320BFA" w:rsidRDefault="00AD47B1" w:rsidP="0045209D">
            <w:pPr>
              <w:keepNext w:val="0"/>
              <w:keepLines w:val="0"/>
              <w:ind w:left="709" w:hanging="709"/>
              <w:jc w:val="both"/>
              <w:rPr>
                <w:sz w:val="18"/>
              </w:rPr>
            </w:pPr>
          </w:p>
        </w:tc>
      </w:tr>
      <w:tr w:rsidR="00AD47B1" w:rsidRPr="00320BFA" w14:paraId="6F14485B" w14:textId="77777777" w:rsidTr="0045209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5CB598F" w14:textId="77777777" w:rsidR="00AD47B1" w:rsidRPr="00320BFA" w:rsidRDefault="00AD47B1" w:rsidP="004520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5379D50" w14:textId="77777777" w:rsidR="00AD47B1" w:rsidRPr="00EE20C1" w:rsidRDefault="00AD47B1" w:rsidP="00AD47B1">
            <w:pPr>
              <w:pStyle w:val="TF-xAvalITEM"/>
              <w:numPr>
                <w:ilvl w:val="0"/>
                <w:numId w:val="13"/>
              </w:numPr>
            </w:pPr>
            <w:r w:rsidRPr="00EE20C1">
              <w:t>JUSTIFICATIVA</w:t>
            </w:r>
          </w:p>
          <w:p w14:paraId="519AE226" w14:textId="77777777" w:rsidR="00AD47B1" w:rsidRPr="00EE20C1" w:rsidRDefault="00AD47B1" w:rsidP="0045209D">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3DE2AEB6" w14:textId="4C31581D" w:rsidR="00AD47B1" w:rsidRPr="00320BFA" w:rsidRDefault="0015076E" w:rsidP="0045209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C554CF7" w14:textId="77777777" w:rsidR="00AD47B1" w:rsidRPr="00320BFA" w:rsidRDefault="00AD47B1" w:rsidP="004520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F767932" w14:textId="77777777" w:rsidR="00AD47B1" w:rsidRPr="00320BFA" w:rsidRDefault="00AD47B1" w:rsidP="0045209D">
            <w:pPr>
              <w:keepNext w:val="0"/>
              <w:keepLines w:val="0"/>
              <w:ind w:left="709" w:hanging="709"/>
              <w:jc w:val="both"/>
              <w:rPr>
                <w:sz w:val="18"/>
              </w:rPr>
            </w:pPr>
          </w:p>
        </w:tc>
      </w:tr>
      <w:tr w:rsidR="00AD47B1" w:rsidRPr="00320BFA" w14:paraId="052A23F9" w14:textId="77777777" w:rsidTr="0045209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828B90D" w14:textId="77777777" w:rsidR="00AD47B1" w:rsidRPr="00320BFA" w:rsidRDefault="00AD47B1" w:rsidP="004520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D501A70" w14:textId="77777777" w:rsidR="00AD47B1" w:rsidRPr="00EE20C1" w:rsidRDefault="00AD47B1" w:rsidP="0045209D">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15131820" w14:textId="77777777" w:rsidR="00AD47B1" w:rsidRPr="00320BFA" w:rsidRDefault="00AD47B1" w:rsidP="0045209D">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8914A83" w14:textId="686AE04D" w:rsidR="00AD47B1" w:rsidRPr="00320BFA" w:rsidRDefault="00AD47B1" w:rsidP="004520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8E430A0" w14:textId="672BD771" w:rsidR="00AD47B1" w:rsidRPr="00320BFA" w:rsidRDefault="0015076E" w:rsidP="0045209D">
            <w:pPr>
              <w:keepNext w:val="0"/>
              <w:keepLines w:val="0"/>
              <w:ind w:left="709" w:hanging="709"/>
              <w:jc w:val="both"/>
              <w:rPr>
                <w:sz w:val="18"/>
              </w:rPr>
            </w:pPr>
            <w:r>
              <w:rPr>
                <w:sz w:val="18"/>
              </w:rPr>
              <w:t>x</w:t>
            </w:r>
          </w:p>
        </w:tc>
      </w:tr>
      <w:tr w:rsidR="00AD47B1" w:rsidRPr="00320BFA" w14:paraId="28BE6B60" w14:textId="77777777" w:rsidTr="0045209D">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CB2C3A0" w14:textId="77777777" w:rsidR="00AD47B1" w:rsidRPr="00320BFA" w:rsidRDefault="00AD47B1" w:rsidP="004520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107A57F" w14:textId="77777777" w:rsidR="00AD47B1" w:rsidRPr="00320BFA" w:rsidRDefault="00AD47B1" w:rsidP="00AD47B1">
            <w:pPr>
              <w:pStyle w:val="TF-xAvalITEM"/>
              <w:numPr>
                <w:ilvl w:val="0"/>
                <w:numId w:val="13"/>
              </w:numPr>
            </w:pPr>
            <w:r w:rsidRPr="00320BFA">
              <w:t>METODOLOGIA</w:t>
            </w:r>
          </w:p>
          <w:p w14:paraId="0D64C0D9" w14:textId="77777777" w:rsidR="00AD47B1" w:rsidRPr="00320BFA" w:rsidRDefault="00AD47B1" w:rsidP="0045209D">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6D46F1C9" w14:textId="04ECC5AD" w:rsidR="00AD47B1" w:rsidRPr="00320BFA" w:rsidRDefault="00C61FC2" w:rsidP="0045209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5B6AB9F" w14:textId="77777777" w:rsidR="00AD47B1" w:rsidRPr="00320BFA" w:rsidRDefault="00AD47B1" w:rsidP="004520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BE2D97D" w14:textId="77777777" w:rsidR="00AD47B1" w:rsidRPr="00320BFA" w:rsidRDefault="00AD47B1" w:rsidP="0045209D">
            <w:pPr>
              <w:keepNext w:val="0"/>
              <w:keepLines w:val="0"/>
              <w:ind w:left="709" w:hanging="709"/>
              <w:jc w:val="both"/>
              <w:rPr>
                <w:sz w:val="18"/>
              </w:rPr>
            </w:pPr>
          </w:p>
        </w:tc>
      </w:tr>
      <w:tr w:rsidR="00AD47B1" w:rsidRPr="00320BFA" w14:paraId="4636AAD0" w14:textId="77777777" w:rsidTr="0045209D">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C2A08FC" w14:textId="77777777" w:rsidR="00AD47B1" w:rsidRPr="00320BFA" w:rsidRDefault="00AD47B1" w:rsidP="004520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3A76D7B" w14:textId="77777777" w:rsidR="00AD47B1" w:rsidRPr="00320BFA" w:rsidRDefault="00AD47B1" w:rsidP="0045209D">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292001E5" w14:textId="0A683992" w:rsidR="00AD47B1" w:rsidRPr="00320BFA" w:rsidRDefault="00C61FC2" w:rsidP="0045209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BF56B7B" w14:textId="77777777" w:rsidR="00AD47B1" w:rsidRPr="00320BFA" w:rsidRDefault="00AD47B1" w:rsidP="004520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1293DDA" w14:textId="77777777" w:rsidR="00AD47B1" w:rsidRPr="00320BFA" w:rsidRDefault="00AD47B1" w:rsidP="0045209D">
            <w:pPr>
              <w:keepNext w:val="0"/>
              <w:keepLines w:val="0"/>
              <w:ind w:left="709" w:hanging="709"/>
              <w:jc w:val="both"/>
              <w:rPr>
                <w:sz w:val="18"/>
              </w:rPr>
            </w:pPr>
          </w:p>
        </w:tc>
      </w:tr>
      <w:tr w:rsidR="00AD47B1" w:rsidRPr="00320BFA" w14:paraId="56020F65" w14:textId="77777777" w:rsidTr="0045209D">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A43C681" w14:textId="77777777" w:rsidR="00AD47B1" w:rsidRPr="00320BFA" w:rsidRDefault="00AD47B1" w:rsidP="004520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5230DA4" w14:textId="77777777" w:rsidR="00AD47B1" w:rsidRPr="00801036" w:rsidRDefault="00AD47B1" w:rsidP="00AD47B1">
            <w:pPr>
              <w:pStyle w:val="TF-xAvalITEM"/>
              <w:numPr>
                <w:ilvl w:val="0"/>
                <w:numId w:val="13"/>
              </w:numPr>
            </w:pPr>
            <w:r w:rsidRPr="00801036">
              <w:t>REVISÃO BIBLIOGRÁFICA (atenção para a diferença de conteúdo entre projeto e pré-projeto)</w:t>
            </w:r>
          </w:p>
          <w:p w14:paraId="3CCF310F" w14:textId="77777777" w:rsidR="00AD47B1" w:rsidRPr="00801036" w:rsidRDefault="00AD47B1" w:rsidP="0045209D">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7399D62D" w14:textId="49294BE7" w:rsidR="00AD47B1" w:rsidRPr="00801036" w:rsidRDefault="001A5806" w:rsidP="0045209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FBA725B" w14:textId="5051C01F" w:rsidR="00AD47B1" w:rsidRPr="00801036" w:rsidRDefault="00AD47B1" w:rsidP="004520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EC2108E" w14:textId="77777777" w:rsidR="00AD47B1" w:rsidRPr="00320BFA" w:rsidRDefault="00AD47B1" w:rsidP="0045209D">
            <w:pPr>
              <w:keepNext w:val="0"/>
              <w:keepLines w:val="0"/>
              <w:ind w:left="709" w:hanging="709"/>
              <w:jc w:val="both"/>
              <w:rPr>
                <w:sz w:val="18"/>
              </w:rPr>
            </w:pPr>
          </w:p>
        </w:tc>
      </w:tr>
      <w:tr w:rsidR="00AD47B1" w:rsidRPr="00320BFA" w14:paraId="7597CF96" w14:textId="77777777" w:rsidTr="0045209D">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815808A" w14:textId="77777777" w:rsidR="00AD47B1" w:rsidRPr="00320BFA" w:rsidRDefault="00AD47B1" w:rsidP="0045209D">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5BF108B8" w14:textId="77777777" w:rsidR="00AD47B1" w:rsidRPr="00320BFA" w:rsidRDefault="00AD47B1" w:rsidP="00AD47B1">
            <w:pPr>
              <w:pStyle w:val="TF-xAvalITEM"/>
              <w:numPr>
                <w:ilvl w:val="0"/>
                <w:numId w:val="13"/>
              </w:numPr>
            </w:pPr>
            <w:r w:rsidRPr="00320BFA">
              <w:t>LINGUAGEM USADA (redação)</w:t>
            </w:r>
          </w:p>
          <w:p w14:paraId="48E86BD6" w14:textId="77777777" w:rsidR="00AD47B1" w:rsidRPr="00320BFA" w:rsidRDefault="00AD47B1" w:rsidP="0045209D">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177DC74A" w14:textId="3393FDDC" w:rsidR="00AD47B1" w:rsidRPr="00320BFA" w:rsidRDefault="0015076E" w:rsidP="0045209D">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4F530D7E" w14:textId="77777777" w:rsidR="00AD47B1" w:rsidRPr="00320BFA" w:rsidRDefault="00AD47B1" w:rsidP="0045209D">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403969AC" w14:textId="77777777" w:rsidR="00AD47B1" w:rsidRPr="00320BFA" w:rsidRDefault="00AD47B1" w:rsidP="0045209D">
            <w:pPr>
              <w:keepNext w:val="0"/>
              <w:keepLines w:val="0"/>
              <w:ind w:left="709" w:hanging="709"/>
              <w:jc w:val="both"/>
              <w:rPr>
                <w:sz w:val="18"/>
              </w:rPr>
            </w:pPr>
          </w:p>
        </w:tc>
      </w:tr>
      <w:tr w:rsidR="00AD47B1" w:rsidRPr="00320BFA" w14:paraId="04D649C1" w14:textId="77777777" w:rsidTr="0045209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03A11B" w14:textId="77777777" w:rsidR="00AD47B1" w:rsidRPr="00320BFA" w:rsidRDefault="00AD47B1" w:rsidP="004520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2486D24" w14:textId="77777777" w:rsidR="00AD47B1" w:rsidRPr="00320BFA" w:rsidRDefault="00AD47B1" w:rsidP="0045209D">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F8FB9DE" w14:textId="77777777" w:rsidR="00AD47B1" w:rsidRPr="00320BFA" w:rsidRDefault="00AD47B1" w:rsidP="0045209D">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47DA77E7" w14:textId="4F7EBD4F" w:rsidR="00AD47B1" w:rsidRPr="00320BFA" w:rsidRDefault="0015076E" w:rsidP="0045209D">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2336B54E" w14:textId="77777777" w:rsidR="00AD47B1" w:rsidRPr="00320BFA" w:rsidRDefault="00AD47B1" w:rsidP="0045209D">
            <w:pPr>
              <w:keepNext w:val="0"/>
              <w:keepLines w:val="0"/>
              <w:ind w:left="709" w:hanging="709"/>
              <w:jc w:val="both"/>
              <w:rPr>
                <w:sz w:val="18"/>
              </w:rPr>
            </w:pPr>
          </w:p>
        </w:tc>
      </w:tr>
      <w:tr w:rsidR="00AD47B1" w:rsidRPr="00320BFA" w14:paraId="1A0D7C90" w14:textId="77777777" w:rsidTr="0045209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BD8317A" w14:textId="77777777" w:rsidR="00AD47B1" w:rsidRPr="00320BFA" w:rsidRDefault="00AD47B1" w:rsidP="004520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FEEF049" w14:textId="77777777" w:rsidR="00AD47B1" w:rsidRPr="00320BFA" w:rsidRDefault="00AD47B1" w:rsidP="00AD47B1">
            <w:pPr>
              <w:pStyle w:val="TF-xAvalITEM"/>
              <w:numPr>
                <w:ilvl w:val="0"/>
                <w:numId w:val="13"/>
              </w:numPr>
            </w:pPr>
            <w:r w:rsidRPr="00320BFA">
              <w:t>ORGANIZAÇÃO E APRESENTAÇÃO GRÁFICA DO TEXTO</w:t>
            </w:r>
          </w:p>
          <w:p w14:paraId="2C84E7A1" w14:textId="77777777" w:rsidR="00AD47B1" w:rsidRPr="00320BFA" w:rsidRDefault="00AD47B1" w:rsidP="0045209D">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01B6CD6E" w14:textId="6C166E57" w:rsidR="00AD47B1" w:rsidRPr="00320BFA" w:rsidRDefault="0015076E" w:rsidP="0045209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CF3A271" w14:textId="77777777" w:rsidR="00AD47B1" w:rsidRPr="00320BFA" w:rsidRDefault="00AD47B1" w:rsidP="004520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9ABACB6" w14:textId="77777777" w:rsidR="00AD47B1" w:rsidRPr="00320BFA" w:rsidRDefault="00AD47B1" w:rsidP="0045209D">
            <w:pPr>
              <w:keepNext w:val="0"/>
              <w:keepLines w:val="0"/>
              <w:ind w:left="709" w:hanging="709"/>
              <w:jc w:val="both"/>
              <w:rPr>
                <w:sz w:val="18"/>
              </w:rPr>
            </w:pPr>
          </w:p>
        </w:tc>
      </w:tr>
      <w:tr w:rsidR="00AD47B1" w:rsidRPr="00320BFA" w14:paraId="1052DCEE" w14:textId="77777777" w:rsidTr="0045209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2706DDE" w14:textId="77777777" w:rsidR="00AD47B1" w:rsidRPr="00320BFA" w:rsidRDefault="00AD47B1" w:rsidP="004520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E33910C" w14:textId="77777777" w:rsidR="00AD47B1" w:rsidRPr="00320BFA" w:rsidRDefault="00AD47B1" w:rsidP="00AD47B1">
            <w:pPr>
              <w:pStyle w:val="TF-xAvalITEM"/>
              <w:numPr>
                <w:ilvl w:val="0"/>
                <w:numId w:val="13"/>
              </w:numPr>
            </w:pPr>
            <w:r w:rsidRPr="00320BFA">
              <w:t>ILUSTRAÇÕES (figuras, quadros, tabelas)</w:t>
            </w:r>
          </w:p>
          <w:p w14:paraId="1B506A6E" w14:textId="77777777" w:rsidR="00AD47B1" w:rsidRPr="00320BFA" w:rsidRDefault="00AD47B1" w:rsidP="0045209D">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770FB52E" w14:textId="6F2EA901" w:rsidR="00AD47B1" w:rsidRPr="00320BFA" w:rsidRDefault="0015076E" w:rsidP="0045209D">
            <w:pPr>
              <w:keepNext w:val="0"/>
              <w:keepLines w:val="0"/>
              <w:spacing w:before="80" w:after="8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0A6A0E5" w14:textId="77777777" w:rsidR="00AD47B1" w:rsidRPr="00320BFA" w:rsidRDefault="00AD47B1" w:rsidP="0045209D">
            <w:pPr>
              <w:keepNext w:val="0"/>
              <w:keepLines w:val="0"/>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3773C59" w14:textId="77777777" w:rsidR="00AD47B1" w:rsidRPr="00320BFA" w:rsidRDefault="00AD47B1" w:rsidP="0045209D">
            <w:pPr>
              <w:keepNext w:val="0"/>
              <w:keepLines w:val="0"/>
              <w:spacing w:before="80" w:after="80"/>
              <w:ind w:left="709" w:hanging="709"/>
              <w:jc w:val="both"/>
              <w:rPr>
                <w:sz w:val="18"/>
              </w:rPr>
            </w:pPr>
          </w:p>
        </w:tc>
      </w:tr>
      <w:tr w:rsidR="00AD47B1" w:rsidRPr="00320BFA" w14:paraId="2A07C415" w14:textId="77777777" w:rsidTr="0045209D">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5F24B96" w14:textId="77777777" w:rsidR="00AD47B1" w:rsidRPr="00320BFA" w:rsidRDefault="00AD47B1" w:rsidP="004520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B4A8B04" w14:textId="77777777" w:rsidR="00AD47B1" w:rsidRPr="00320BFA" w:rsidRDefault="00AD47B1" w:rsidP="00AD47B1">
            <w:pPr>
              <w:pStyle w:val="TF-xAvalITEM"/>
              <w:numPr>
                <w:ilvl w:val="0"/>
                <w:numId w:val="13"/>
              </w:numPr>
            </w:pPr>
            <w:r w:rsidRPr="00320BFA">
              <w:t>REFERÊNCIAS E CITAÇÕES</w:t>
            </w:r>
          </w:p>
          <w:p w14:paraId="05C3E3E9" w14:textId="77777777" w:rsidR="00AD47B1" w:rsidRPr="00320BFA" w:rsidRDefault="00AD47B1" w:rsidP="0045209D">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70B11C0" w14:textId="398D98FF" w:rsidR="00AD47B1" w:rsidRPr="00320BFA" w:rsidRDefault="00882248" w:rsidP="0045209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EB4BDC2" w14:textId="77777777" w:rsidR="00AD47B1" w:rsidRPr="00320BFA" w:rsidRDefault="00AD47B1" w:rsidP="004520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6E06822" w14:textId="77777777" w:rsidR="00AD47B1" w:rsidRPr="00320BFA" w:rsidRDefault="00AD47B1" w:rsidP="0045209D">
            <w:pPr>
              <w:keepNext w:val="0"/>
              <w:keepLines w:val="0"/>
              <w:ind w:left="709" w:hanging="709"/>
              <w:jc w:val="both"/>
              <w:rPr>
                <w:sz w:val="18"/>
              </w:rPr>
            </w:pPr>
          </w:p>
        </w:tc>
      </w:tr>
      <w:tr w:rsidR="00AD47B1" w:rsidRPr="00320BFA" w14:paraId="4C041B92" w14:textId="77777777" w:rsidTr="0045209D">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6FA2A68" w14:textId="77777777" w:rsidR="00AD47B1" w:rsidRPr="00320BFA" w:rsidRDefault="00AD47B1" w:rsidP="004520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63983EA" w14:textId="77777777" w:rsidR="00AD47B1" w:rsidRPr="00320BFA" w:rsidRDefault="00AD47B1" w:rsidP="0045209D">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27868153" w14:textId="454D08C3" w:rsidR="00AD47B1" w:rsidRPr="00320BFA" w:rsidRDefault="00AD47B1" w:rsidP="0045209D">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E1C1468" w14:textId="375606AB" w:rsidR="00AD47B1" w:rsidRPr="00320BFA" w:rsidRDefault="00132BAB" w:rsidP="0045209D">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4647D005" w14:textId="77777777" w:rsidR="00AD47B1" w:rsidRPr="00320BFA" w:rsidRDefault="00AD47B1" w:rsidP="0045209D">
            <w:pPr>
              <w:keepNext w:val="0"/>
              <w:keepLines w:val="0"/>
              <w:ind w:left="709" w:hanging="709"/>
              <w:jc w:val="both"/>
              <w:rPr>
                <w:sz w:val="18"/>
              </w:rPr>
            </w:pPr>
          </w:p>
        </w:tc>
      </w:tr>
      <w:tr w:rsidR="00AD47B1" w:rsidRPr="00320BFA" w14:paraId="1B1E7C9E" w14:textId="77777777" w:rsidTr="0045209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4A27C04" w14:textId="77777777" w:rsidR="00AD47B1" w:rsidRPr="00320BFA" w:rsidRDefault="00AD47B1" w:rsidP="0045209D">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787C8655" w14:textId="77777777" w:rsidR="00AD47B1" w:rsidRPr="00320BFA" w:rsidRDefault="00AD47B1" w:rsidP="0045209D">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5C3A65C3" w14:textId="21062DD2" w:rsidR="00AD47B1" w:rsidRPr="00320BFA" w:rsidRDefault="00B91D27" w:rsidP="0045209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475EBF7C" w14:textId="77777777" w:rsidR="00AD47B1" w:rsidRPr="00320BFA" w:rsidRDefault="00AD47B1" w:rsidP="0045209D">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18E4C321" w14:textId="77777777" w:rsidR="00AD47B1" w:rsidRPr="00320BFA" w:rsidRDefault="00AD47B1" w:rsidP="0045209D">
            <w:pPr>
              <w:keepNext w:val="0"/>
              <w:keepLines w:val="0"/>
              <w:ind w:left="709" w:hanging="709"/>
              <w:jc w:val="both"/>
              <w:rPr>
                <w:sz w:val="18"/>
              </w:rPr>
            </w:pPr>
          </w:p>
        </w:tc>
      </w:tr>
    </w:tbl>
    <w:p w14:paraId="7B9F72A4" w14:textId="77777777" w:rsidR="00AD47B1" w:rsidRPr="00320BFA" w:rsidRDefault="00AD47B1" w:rsidP="00AD47B1">
      <w:pPr>
        <w:pStyle w:val="TF-xAvalLINHA"/>
      </w:pPr>
    </w:p>
    <w:p w14:paraId="2EFDF517" w14:textId="77777777" w:rsidR="00AD47B1" w:rsidRDefault="00AD47B1" w:rsidP="00AD47B1">
      <w:pPr>
        <w:pStyle w:val="TF-xAvalTTULO"/>
      </w:pPr>
      <w:r w:rsidRPr="00320BFA">
        <w:t>PARECER – PROFESSOR DE TCC I ou COORDENADOR DE TCC</w:t>
      </w:r>
      <w:r>
        <w:t xml:space="preserve"> </w:t>
      </w:r>
    </w:p>
    <w:p w14:paraId="5FB04267" w14:textId="77777777" w:rsidR="00AD47B1" w:rsidRPr="003F5F25" w:rsidRDefault="00AD47B1" w:rsidP="00AD47B1">
      <w:pPr>
        <w:pStyle w:val="TF-xAvalTTULO"/>
        <w:rPr>
          <w:b/>
        </w:rPr>
      </w:pPr>
      <w:r w:rsidRPr="003F5F25">
        <w:rPr>
          <w:b/>
        </w:rPr>
        <w:t>(preencher apenas no projeto):</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AD47B1" w:rsidRPr="00320BFA" w14:paraId="5CBA81C4" w14:textId="77777777" w:rsidTr="0045209D">
        <w:trPr>
          <w:cantSplit/>
          <w:jc w:val="center"/>
        </w:trPr>
        <w:tc>
          <w:tcPr>
            <w:tcW w:w="5000" w:type="pct"/>
            <w:gridSpan w:val="3"/>
            <w:tcBorders>
              <w:top w:val="single" w:sz="12" w:space="0" w:color="auto"/>
              <w:left w:val="single" w:sz="12" w:space="0" w:color="auto"/>
              <w:bottom w:val="nil"/>
              <w:right w:val="single" w:sz="12" w:space="0" w:color="auto"/>
            </w:tcBorders>
            <w:hideMark/>
          </w:tcPr>
          <w:p w14:paraId="07F05B76" w14:textId="77777777" w:rsidR="00AD47B1" w:rsidRPr="00320BFA" w:rsidRDefault="00AD47B1" w:rsidP="0045209D">
            <w:pPr>
              <w:keepNext w:val="0"/>
              <w:keepLines w:val="0"/>
              <w:spacing w:before="60"/>
              <w:jc w:val="both"/>
              <w:rPr>
                <w:sz w:val="18"/>
              </w:rPr>
            </w:pPr>
            <w:r w:rsidRPr="00320BFA">
              <w:rPr>
                <w:sz w:val="18"/>
              </w:rPr>
              <w:t>O projeto de TCC será reprovado se:</w:t>
            </w:r>
          </w:p>
          <w:p w14:paraId="2AF182E1" w14:textId="77777777" w:rsidR="00AD47B1" w:rsidRPr="00320BFA" w:rsidRDefault="00AD47B1" w:rsidP="00AD47B1">
            <w:pPr>
              <w:keepNext w:val="0"/>
              <w:keepLines w:val="0"/>
              <w:numPr>
                <w:ilvl w:val="0"/>
                <w:numId w:val="15"/>
              </w:numPr>
              <w:ind w:left="357" w:hanging="357"/>
              <w:jc w:val="both"/>
              <w:rPr>
                <w:sz w:val="18"/>
              </w:rPr>
            </w:pPr>
            <w:r w:rsidRPr="00320BFA">
              <w:rPr>
                <w:sz w:val="18"/>
              </w:rPr>
              <w:t>qualquer um dos itens tiver resposta NÃO ATENDE;</w:t>
            </w:r>
          </w:p>
          <w:p w14:paraId="0E36B062" w14:textId="77777777" w:rsidR="00AD47B1" w:rsidRPr="00320BFA" w:rsidRDefault="00AD47B1" w:rsidP="00AD47B1">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63194D62" w14:textId="77777777" w:rsidR="00AD47B1" w:rsidRPr="00320BFA" w:rsidRDefault="00AD47B1" w:rsidP="00AD47B1">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AD47B1" w:rsidRPr="00320BFA" w14:paraId="420CB1B5" w14:textId="77777777" w:rsidTr="0045209D">
        <w:trPr>
          <w:cantSplit/>
          <w:jc w:val="center"/>
        </w:trPr>
        <w:tc>
          <w:tcPr>
            <w:tcW w:w="1250" w:type="pct"/>
            <w:tcBorders>
              <w:top w:val="nil"/>
              <w:left w:val="single" w:sz="12" w:space="0" w:color="auto"/>
              <w:bottom w:val="single" w:sz="12" w:space="0" w:color="auto"/>
              <w:right w:val="nil"/>
            </w:tcBorders>
            <w:hideMark/>
          </w:tcPr>
          <w:p w14:paraId="7A111BE2" w14:textId="77777777" w:rsidR="00AD47B1" w:rsidRPr="00320BFA" w:rsidRDefault="00AD47B1" w:rsidP="0045209D">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7D67AB94" w14:textId="77777777" w:rsidR="00AD47B1" w:rsidRPr="00320BFA" w:rsidRDefault="00AD47B1" w:rsidP="0045209D">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0D2E3DFC" w14:textId="77777777" w:rsidR="00AD47B1" w:rsidRPr="00320BFA" w:rsidRDefault="00AD47B1" w:rsidP="0045209D">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7C0A3954" w14:textId="2011CF7A" w:rsidR="00AD47B1" w:rsidRDefault="00AD47B1" w:rsidP="00AD47B1">
      <w:pPr>
        <w:pStyle w:val="TF-xAvalLINHA"/>
        <w:tabs>
          <w:tab w:val="left" w:leader="underscore" w:pos="6237"/>
        </w:tabs>
      </w:pPr>
      <w:r>
        <w:t xml:space="preserve">Assinatura: </w:t>
      </w:r>
      <w:r>
        <w:tab/>
      </w:r>
      <w:r>
        <w:tab/>
        <w:t xml:space="preserve"> Data: </w:t>
      </w:r>
      <w:r w:rsidR="009D7CA5">
        <w:t>2</w:t>
      </w:r>
      <w:r w:rsidR="00D65CF0">
        <w:t>3</w:t>
      </w:r>
      <w:r w:rsidR="009D7CA5">
        <w:t>/10/2020</w:t>
      </w:r>
      <w:r>
        <w:tab/>
      </w:r>
    </w:p>
    <w:p w14:paraId="2F463DC8" w14:textId="77777777" w:rsidR="00AD47B1" w:rsidRDefault="00AD47B1" w:rsidP="00AD47B1">
      <w:pPr>
        <w:pStyle w:val="TF-xAvalTTULO"/>
        <w:ind w:left="0" w:firstLine="0"/>
        <w:jc w:val="left"/>
      </w:pPr>
    </w:p>
    <w:p w14:paraId="34BCFBA5" w14:textId="77777777" w:rsidR="00AD47B1" w:rsidRDefault="00AD47B1" w:rsidP="00AD47B1"/>
    <w:p w14:paraId="3E1F1C9D" w14:textId="4610BA63" w:rsidR="0000224C" w:rsidRDefault="0000224C" w:rsidP="0000224C">
      <w:pPr>
        <w:pStyle w:val="TF-xAvalLINHA"/>
        <w:tabs>
          <w:tab w:val="left" w:leader="underscore" w:pos="6237"/>
        </w:tabs>
      </w:pPr>
    </w:p>
    <w:sectPr w:rsidR="0000224C" w:rsidSect="00EC2D7A">
      <w:headerReference w:type="default" r:id="rId17"/>
      <w:footerReference w:type="default" r:id="rId18"/>
      <w:headerReference w:type="first" r:id="rId19"/>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Andreza Sartori" w:date="2020-10-28T09:26:00Z" w:initials="AS">
    <w:p w14:paraId="27570F14" w14:textId="3C634967" w:rsidR="008519E2" w:rsidRDefault="008519E2">
      <w:pPr>
        <w:pStyle w:val="Textodecomentrio"/>
      </w:pPr>
      <w:r>
        <w:rPr>
          <w:rStyle w:val="Refdecomentrio"/>
        </w:rPr>
        <w:annotationRef/>
      </w:r>
      <w:r>
        <w:t>Frase confusa. Rever.</w:t>
      </w:r>
    </w:p>
  </w:comment>
  <w:comment w:id="13" w:author="Andreza Sartori" w:date="2020-10-28T09:28:00Z" w:initials="AS">
    <w:p w14:paraId="02720EC4" w14:textId="17B88AEF" w:rsidR="008519E2" w:rsidRDefault="008519E2">
      <w:pPr>
        <w:pStyle w:val="Textodecomentrio"/>
      </w:pPr>
      <w:r>
        <w:rPr>
          <w:rStyle w:val="Refdecomentrio"/>
        </w:rPr>
        <w:annotationRef/>
      </w:r>
      <w:r>
        <w:t>website</w:t>
      </w:r>
    </w:p>
  </w:comment>
  <w:comment w:id="14" w:author="Andreza Sartori" w:date="2020-10-28T20:56:00Z" w:initials="AS">
    <w:p w14:paraId="0E5318F5" w14:textId="3C50540C" w:rsidR="006C5A2C" w:rsidRDefault="006C5A2C">
      <w:pPr>
        <w:pStyle w:val="Textodecomentrio"/>
      </w:pPr>
      <w:r>
        <w:rPr>
          <w:rStyle w:val="Refdecomentrio"/>
        </w:rPr>
        <w:annotationRef/>
      </w:r>
      <w:r>
        <w:t xml:space="preserve">itálico. </w:t>
      </w:r>
      <w:r>
        <w:t>Verificar em todo o texto.</w:t>
      </w:r>
    </w:p>
  </w:comment>
  <w:comment w:id="19" w:author="Andreza Sartori" w:date="2020-10-28T21:02:00Z" w:initials="AS">
    <w:p w14:paraId="631525FB" w14:textId="294C8149" w:rsidR="006C5A2C" w:rsidRDefault="006C5A2C">
      <w:pPr>
        <w:pStyle w:val="Textodecomentrio"/>
      </w:pPr>
      <w:r>
        <w:rPr>
          <w:rStyle w:val="Refdecomentrio"/>
        </w:rPr>
        <w:annotationRef/>
      </w:r>
      <w:r>
        <w:t>itálico. Verificar em todo o texto.</w:t>
      </w:r>
    </w:p>
  </w:comment>
  <w:comment w:id="20" w:author="Andreza Sartori" w:date="2020-10-28T21:06:00Z" w:initials="AS">
    <w:p w14:paraId="08CD8407" w14:textId="2CF07AE2" w:rsidR="00895264" w:rsidRDefault="00895264">
      <w:pPr>
        <w:pStyle w:val="Textodecomentrio"/>
      </w:pPr>
      <w:r>
        <w:rPr>
          <w:rStyle w:val="Refdecomentrio"/>
        </w:rPr>
        <w:annotationRef/>
      </w:r>
      <w:r>
        <w:t>As plataformas de e-commerce?</w:t>
      </w:r>
    </w:p>
  </w:comment>
  <w:comment w:id="21" w:author="Andreza Sartori" w:date="2020-10-28T21:07:00Z" w:initials="AS">
    <w:p w14:paraId="20A70752" w14:textId="3690F224" w:rsidR="00895264" w:rsidRDefault="00895264">
      <w:pPr>
        <w:pStyle w:val="Textodecomentrio"/>
      </w:pPr>
      <w:r>
        <w:rPr>
          <w:rStyle w:val="Refdecomentrio"/>
        </w:rPr>
        <w:annotationRef/>
      </w:r>
      <w:r>
        <w:t>Quem?</w:t>
      </w:r>
    </w:p>
  </w:comment>
  <w:comment w:id="22" w:author="Andreza Sartori" w:date="2020-10-28T21:08:00Z" w:initials="AS">
    <w:p w14:paraId="24BA5589" w14:textId="5CB02E4B" w:rsidR="002A5496" w:rsidRDefault="002A5496">
      <w:pPr>
        <w:pStyle w:val="Textodecomentrio"/>
      </w:pPr>
      <w:r>
        <w:rPr>
          <w:rStyle w:val="Refdecomentrio"/>
        </w:rPr>
        <w:annotationRef/>
      </w:r>
      <w:r w:rsidRPr="002A5496">
        <w:t>não existe vírgula entre sujeito e verbo</w:t>
      </w:r>
    </w:p>
  </w:comment>
  <w:comment w:id="26" w:author="Andreza Sartori" w:date="2020-10-28T21:09:00Z" w:initials="AS">
    <w:p w14:paraId="39A5DA48" w14:textId="4747C772" w:rsidR="00BF5CF2" w:rsidRDefault="00BF5CF2">
      <w:pPr>
        <w:pStyle w:val="Textodecomentrio"/>
      </w:pPr>
      <w:r>
        <w:rPr>
          <w:rStyle w:val="Refdecomentrio"/>
        </w:rPr>
        <w:annotationRef/>
      </w:r>
      <w:r>
        <w:t>confuso. Rever frase.</w:t>
      </w:r>
    </w:p>
  </w:comment>
  <w:comment w:id="37" w:author="Andreza Sartori" w:date="2020-10-28T21:31:00Z" w:initials="AS">
    <w:p w14:paraId="093C7034" w14:textId="61267689" w:rsidR="0090523E" w:rsidRDefault="0090523E">
      <w:pPr>
        <w:pStyle w:val="Textodecomentrio"/>
      </w:pPr>
      <w:r>
        <w:rPr>
          <w:rStyle w:val="Refdecomentrio"/>
        </w:rPr>
        <w:annotationRef/>
      </w:r>
      <w:r>
        <w:t>Podes colocar o termo em português: Aprendizado de Máquina</w:t>
      </w:r>
    </w:p>
  </w:comment>
  <w:comment w:id="42" w:author="Andreza Sartori" w:date="2020-10-28T21:35:00Z" w:initials="AS">
    <w:p w14:paraId="040C63CE" w14:textId="721C7D7D" w:rsidR="00AD0738" w:rsidRDefault="00AD0738">
      <w:pPr>
        <w:pStyle w:val="Textodecomentrio"/>
      </w:pPr>
      <w:r>
        <w:rPr>
          <w:rStyle w:val="Refdecomentrio"/>
        </w:rPr>
        <w:annotationRef/>
      </w:r>
      <w:r>
        <w:t>Frase longa e confusa. Rever. Podes dividir em 2 para ficar mais claro.</w:t>
      </w:r>
    </w:p>
  </w:comment>
  <w:comment w:id="57" w:author="Andreza Sartori" w:date="2020-10-28T21:37:00Z" w:initials="AS">
    <w:p w14:paraId="1C6B88D0" w14:textId="13E34608" w:rsidR="008D2CB7" w:rsidRDefault="008D2CB7">
      <w:pPr>
        <w:pStyle w:val="Textodecomentrio"/>
      </w:pPr>
      <w:r>
        <w:rPr>
          <w:rStyle w:val="Refdecomentrio"/>
        </w:rPr>
        <w:annotationRef/>
      </w:r>
      <w:r>
        <w:t>Isso é requisito.</w:t>
      </w:r>
    </w:p>
  </w:comment>
  <w:comment w:id="60" w:author="Andreza Sartori" w:date="2020-10-28T21:42:00Z" w:initials="AS">
    <w:p w14:paraId="2C04DBEA" w14:textId="2BEB3417" w:rsidR="00273530" w:rsidRDefault="00273530">
      <w:pPr>
        <w:pStyle w:val="Textodecomentrio"/>
      </w:pPr>
      <w:r>
        <w:rPr>
          <w:rStyle w:val="Refdecomentrio"/>
        </w:rPr>
        <w:annotationRef/>
      </w:r>
      <w:r>
        <w:t>Sem a fórmula fica difícil de entender. Acredito que seria melhor explicar de forma descritiva a resolução.</w:t>
      </w:r>
    </w:p>
  </w:comment>
  <w:comment w:id="63" w:author="Andreza Sartori" w:date="2020-10-28T22:25:00Z" w:initials="AS">
    <w:p w14:paraId="12A09467" w14:textId="1B80E254" w:rsidR="001714E4" w:rsidRDefault="001714E4">
      <w:pPr>
        <w:pStyle w:val="Textodecomentrio"/>
      </w:pPr>
      <w:r>
        <w:rPr>
          <w:rStyle w:val="Refdecomentrio"/>
        </w:rPr>
        <w:annotationRef/>
      </w:r>
      <w:r>
        <w:t>Mesma questão do comentário anterior.</w:t>
      </w:r>
    </w:p>
  </w:comment>
  <w:comment w:id="64" w:author="Andreza Sartori" w:date="2020-10-28T22:26:00Z" w:initials="AS">
    <w:p w14:paraId="15A87B4A" w14:textId="168BC726" w:rsidR="004E4680" w:rsidRDefault="004E4680">
      <w:pPr>
        <w:pStyle w:val="Textodecomentrio"/>
      </w:pPr>
      <w:r>
        <w:rPr>
          <w:rStyle w:val="Refdecomentrio"/>
        </w:rPr>
        <w:annotationRef/>
      </w:r>
      <w:r>
        <w:t>Frase confusa. Rever.</w:t>
      </w:r>
    </w:p>
  </w:comment>
  <w:comment w:id="65" w:author="Andreza Sartori" w:date="2020-10-28T22:44:00Z" w:initials="AS">
    <w:p w14:paraId="4390A599" w14:textId="166B6E9E" w:rsidR="008A1AFB" w:rsidRDefault="008A1AFB">
      <w:pPr>
        <w:pStyle w:val="Textodecomentrio"/>
      </w:pPr>
      <w:r>
        <w:rPr>
          <w:rStyle w:val="Refdecomentrio"/>
        </w:rPr>
        <w:annotationRef/>
      </w:r>
      <w:r>
        <w:t>Ver comentário do correlato 1</w:t>
      </w:r>
    </w:p>
  </w:comment>
  <w:comment w:id="72" w:author="Andreza Sartori" w:date="2020-10-28T22:46:00Z" w:initials="AS">
    <w:p w14:paraId="770FDC98" w14:textId="281610D2" w:rsidR="001F4DDF" w:rsidRDefault="001F4DDF">
      <w:pPr>
        <w:pStyle w:val="Textodecomentrio"/>
      </w:pPr>
      <w:r>
        <w:rPr>
          <w:rStyle w:val="Refdecomentrio"/>
        </w:rPr>
        <w:annotationRef/>
      </w:r>
      <w:r>
        <w:t>Procure não repetir as palavras várias vezes na mesma frase.</w:t>
      </w:r>
    </w:p>
  </w:comment>
  <w:comment w:id="77" w:author="Andreza Sartori" w:date="2020-10-28T22:48:00Z" w:initials="AS">
    <w:p w14:paraId="62CF5029" w14:textId="4D792322" w:rsidR="004C0BFC" w:rsidRDefault="004C0BFC">
      <w:pPr>
        <w:pStyle w:val="Textodecomentrio"/>
      </w:pPr>
      <w:r>
        <w:rPr>
          <w:rStyle w:val="Refdecomentrio"/>
        </w:rPr>
        <w:annotationRef/>
      </w:r>
      <w:r>
        <w:t>Rever.</w:t>
      </w:r>
    </w:p>
  </w:comment>
  <w:comment w:id="78" w:author="Andreza Sartori" w:date="2020-10-28T22:48:00Z" w:initials="AS">
    <w:p w14:paraId="6A1E5804" w14:textId="437DFB5F" w:rsidR="00F46142" w:rsidRDefault="00F46142">
      <w:pPr>
        <w:pStyle w:val="Textodecomentrio"/>
      </w:pPr>
      <w:r>
        <w:rPr>
          <w:rStyle w:val="Refdecomentrio"/>
        </w:rPr>
        <w:annotationRef/>
      </w:r>
      <w:r>
        <w:t>Ganhos baseados em que?</w:t>
      </w:r>
    </w:p>
  </w:comment>
  <w:comment w:id="85" w:author="Andreza Sartori" w:date="2020-10-28T22:52:00Z" w:initials="AS">
    <w:p w14:paraId="1767CF1A" w14:textId="5C371CCE" w:rsidR="00657A17" w:rsidRDefault="00657A17">
      <w:pPr>
        <w:pStyle w:val="Textodecomentrio"/>
      </w:pPr>
      <w:r>
        <w:rPr>
          <w:rStyle w:val="Refdecomentrio"/>
        </w:rPr>
        <w:annotationRef/>
      </w:r>
      <w:r>
        <w:t>Não é a primeira vez que você coloca este termo. Coloque a definição de sigla lá no início do texto.</w:t>
      </w:r>
    </w:p>
  </w:comment>
  <w:comment w:id="103" w:author="Andreza Sartori" w:date="2020-10-23T23:14:00Z" w:initials="AS">
    <w:p w14:paraId="4D6FF1C8" w14:textId="4FAE042A" w:rsidR="00FD10F5" w:rsidRDefault="00FD10F5">
      <w:pPr>
        <w:pStyle w:val="Textodecomentrio"/>
      </w:pPr>
      <w:r>
        <w:rPr>
          <w:rStyle w:val="Refdecomentrio"/>
        </w:rPr>
        <w:annotationRef/>
      </w:r>
      <w:r w:rsidRPr="00FD10F5">
        <w:t xml:space="preserve">Coloque o recurso de referência cruzada para </w:t>
      </w:r>
      <w:r>
        <w:t xml:space="preserve">os </w:t>
      </w:r>
      <w:r w:rsidRPr="00FD10F5">
        <w:t>quadro</w:t>
      </w:r>
      <w:r>
        <w:t>s.</w:t>
      </w:r>
    </w:p>
  </w:comment>
  <w:comment w:id="108" w:author="Andreza Sartori" w:date="2020-10-28T23:31:00Z" w:initials="AS">
    <w:p w14:paraId="618DD7FF" w14:textId="525E6950" w:rsidR="00013F78" w:rsidRDefault="00013F78">
      <w:pPr>
        <w:pStyle w:val="Textodecomentrio"/>
      </w:pPr>
      <w:r>
        <w:rPr>
          <w:rStyle w:val="Refdecomentrio"/>
        </w:rPr>
        <w:annotationRef/>
      </w:r>
      <w:r>
        <w:t>O trabalho de silva</w:t>
      </w:r>
    </w:p>
  </w:comment>
  <w:comment w:id="109" w:author="Andreza Sartori" w:date="2020-10-28T23:38:00Z" w:initials="AS">
    <w:p w14:paraId="435C84A4" w14:textId="518FBEE8" w:rsidR="00844121" w:rsidRDefault="00844121">
      <w:pPr>
        <w:pStyle w:val="Textodecomentrio"/>
      </w:pPr>
      <w:r>
        <w:rPr>
          <w:rStyle w:val="Refdecomentrio"/>
        </w:rPr>
        <w:annotationRef/>
      </w:r>
      <w:r>
        <w:t>Coloca o nome em português</w:t>
      </w:r>
    </w:p>
  </w:comment>
  <w:comment w:id="110" w:author="Andreza Sartori" w:date="2020-10-28T23:40:00Z" w:initials="AS">
    <w:p w14:paraId="29A5F19E" w14:textId="7FFA9AB1" w:rsidR="0015076E" w:rsidRDefault="0015076E">
      <w:pPr>
        <w:pStyle w:val="Textodecomentrio"/>
      </w:pPr>
      <w:r>
        <w:rPr>
          <w:rStyle w:val="Refdecomentrio"/>
        </w:rPr>
        <w:annotationRef/>
      </w:r>
      <w:r>
        <w:t>Descontos de que?</w:t>
      </w:r>
    </w:p>
  </w:comment>
  <w:comment w:id="111" w:author="Andreza Sartori" w:date="2020-10-28T23:41:00Z" w:initials="AS">
    <w:p w14:paraId="045D3FA7" w14:textId="59C2C797" w:rsidR="00932D49" w:rsidRDefault="00932D49">
      <w:pPr>
        <w:pStyle w:val="Textodecomentrio"/>
      </w:pPr>
      <w:r>
        <w:rPr>
          <w:rStyle w:val="Refdecomentrio"/>
        </w:rPr>
        <w:annotationRef/>
      </w:r>
      <w:r w:rsidRPr="00EE20C1">
        <w:t>contribuições teóricas, práticas ou sociais que justificam a proposta?</w:t>
      </w:r>
    </w:p>
  </w:comment>
  <w:comment w:id="112" w:author="Andreza Sartori" w:date="2020-10-23T23:14:00Z" w:initials="AS">
    <w:p w14:paraId="53A63FD0" w14:textId="08359FDF" w:rsidR="001D7A45" w:rsidRDefault="001D7A45">
      <w:pPr>
        <w:pStyle w:val="Textodecomentrio"/>
      </w:pPr>
      <w:r>
        <w:rPr>
          <w:rStyle w:val="Refdecomentrio"/>
        </w:rPr>
        <w:annotationRef/>
      </w:r>
      <w:r w:rsidR="00F73E7A" w:rsidRPr="00FD10F5">
        <w:t xml:space="preserve">Coloque o recurso de referência cruzada para </w:t>
      </w:r>
      <w:r w:rsidR="00F73E7A">
        <w:t xml:space="preserve">os </w:t>
      </w:r>
      <w:r w:rsidR="00F73E7A" w:rsidRPr="00FD10F5">
        <w:t>quadro</w:t>
      </w:r>
      <w:r w:rsidR="00F73E7A">
        <w:t>s.</w:t>
      </w:r>
    </w:p>
  </w:comment>
  <w:comment w:id="118" w:author="Andreza Sartori" w:date="2020-10-28T23:45:00Z" w:initials="AS">
    <w:p w14:paraId="08C6489A" w14:textId="5A3F47E8" w:rsidR="00D33DC3" w:rsidRDefault="00D33DC3">
      <w:pPr>
        <w:pStyle w:val="Textodecomentrio"/>
      </w:pPr>
      <w:r>
        <w:rPr>
          <w:rStyle w:val="Refdecomentrio"/>
        </w:rPr>
        <w:annotationRef/>
      </w:r>
      <w:r>
        <w:t>Frase longa e confusa. Rever.</w:t>
      </w:r>
    </w:p>
  </w:comment>
  <w:comment w:id="121" w:author="Andreza Sartori" w:date="2020-10-28T23:46:00Z" w:initials="AS">
    <w:p w14:paraId="48B6782E" w14:textId="3014D250" w:rsidR="00D33DC3" w:rsidRDefault="00D33DC3">
      <w:pPr>
        <w:pStyle w:val="Textodecomentrio"/>
      </w:pPr>
      <w:r>
        <w:rPr>
          <w:rStyle w:val="Refdecomentrio"/>
        </w:rPr>
        <w:annotationRef/>
      </w:r>
      <w:r>
        <w:t>negrito deve ser no título do documento.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570F14" w15:done="0"/>
  <w15:commentEx w15:paraId="02720EC4" w15:done="0"/>
  <w15:commentEx w15:paraId="0E5318F5" w15:done="0"/>
  <w15:commentEx w15:paraId="631525FB" w15:done="0"/>
  <w15:commentEx w15:paraId="08CD8407" w15:done="0"/>
  <w15:commentEx w15:paraId="20A70752" w15:done="0"/>
  <w15:commentEx w15:paraId="24BA5589" w15:done="0"/>
  <w15:commentEx w15:paraId="39A5DA48" w15:done="0"/>
  <w15:commentEx w15:paraId="093C7034" w15:done="0"/>
  <w15:commentEx w15:paraId="040C63CE" w15:done="0"/>
  <w15:commentEx w15:paraId="1C6B88D0" w15:done="0"/>
  <w15:commentEx w15:paraId="2C04DBEA" w15:done="0"/>
  <w15:commentEx w15:paraId="12A09467" w15:done="0"/>
  <w15:commentEx w15:paraId="15A87B4A" w15:done="0"/>
  <w15:commentEx w15:paraId="4390A599" w15:done="0"/>
  <w15:commentEx w15:paraId="770FDC98" w15:done="0"/>
  <w15:commentEx w15:paraId="62CF5029" w15:done="0"/>
  <w15:commentEx w15:paraId="6A1E5804" w15:done="0"/>
  <w15:commentEx w15:paraId="1767CF1A" w15:done="0"/>
  <w15:commentEx w15:paraId="4D6FF1C8" w15:done="0"/>
  <w15:commentEx w15:paraId="618DD7FF" w15:done="0"/>
  <w15:commentEx w15:paraId="435C84A4" w15:done="0"/>
  <w15:commentEx w15:paraId="29A5F19E" w15:done="0"/>
  <w15:commentEx w15:paraId="045D3FA7" w15:done="0"/>
  <w15:commentEx w15:paraId="53A63FD0" w15:done="0"/>
  <w15:commentEx w15:paraId="08C6489A" w15:done="0"/>
  <w15:commentEx w15:paraId="48B678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3B7B2" w16cex:dateUtc="2020-10-28T12:26:00Z"/>
  <w16cex:commentExtensible w16cex:durableId="2343B849" w16cex:dateUtc="2020-10-28T12:28:00Z"/>
  <w16cex:commentExtensible w16cex:durableId="23445992" w16cex:dateUtc="2020-10-28T23:56:00Z"/>
  <w16cex:commentExtensible w16cex:durableId="23445AC8" w16cex:dateUtc="2020-10-29T00:02:00Z"/>
  <w16cex:commentExtensible w16cex:durableId="23445BD8" w16cex:dateUtc="2020-10-29T00:06:00Z"/>
  <w16cex:commentExtensible w16cex:durableId="23445C0C" w16cex:dateUtc="2020-10-29T00:07:00Z"/>
  <w16cex:commentExtensible w16cex:durableId="23445C4F" w16cex:dateUtc="2020-10-29T00:08:00Z"/>
  <w16cex:commentExtensible w16cex:durableId="23445CA3" w16cex:dateUtc="2020-10-29T00:09:00Z"/>
  <w16cex:commentExtensible w16cex:durableId="234461AA" w16cex:dateUtc="2020-10-29T00:31:00Z"/>
  <w16cex:commentExtensible w16cex:durableId="234462B1" w16cex:dateUtc="2020-10-29T00:35:00Z"/>
  <w16cex:commentExtensible w16cex:durableId="2344630F" w16cex:dateUtc="2020-10-29T00:37:00Z"/>
  <w16cex:commentExtensible w16cex:durableId="2344643B" w16cex:dateUtc="2020-10-29T00:42:00Z"/>
  <w16cex:commentExtensible w16cex:durableId="23446E74" w16cex:dateUtc="2020-10-29T01:25:00Z"/>
  <w16cex:commentExtensible w16cex:durableId="23446EAC" w16cex:dateUtc="2020-10-29T01:26:00Z"/>
  <w16cex:commentExtensible w16cex:durableId="234472DF" w16cex:dateUtc="2020-10-29T01:44:00Z"/>
  <w16cex:commentExtensible w16cex:durableId="23447351" w16cex:dateUtc="2020-10-29T01:46:00Z"/>
  <w16cex:commentExtensible w16cex:durableId="234473A0" w16cex:dateUtc="2020-10-29T01:48:00Z"/>
  <w16cex:commentExtensible w16cex:durableId="234473CA" w16cex:dateUtc="2020-10-29T01:48:00Z"/>
  <w16cex:commentExtensible w16cex:durableId="234474A4" w16cex:dateUtc="2020-10-29T01:52:00Z"/>
  <w16cex:commentExtensible w16cex:durableId="233DE240" w16cex:dateUtc="2020-10-24T02:14:00Z"/>
  <w16cex:commentExtensible w16cex:durableId="23447DB5" w16cex:dateUtc="2020-10-29T02:31:00Z"/>
  <w16cex:commentExtensible w16cex:durableId="23447F7E" w16cex:dateUtc="2020-10-29T02:38:00Z"/>
  <w16cex:commentExtensible w16cex:durableId="23447FD8" w16cex:dateUtc="2020-10-29T02:40:00Z"/>
  <w16cex:commentExtensible w16cex:durableId="23448040" w16cex:dateUtc="2020-10-29T02:41:00Z"/>
  <w16cex:commentExtensible w16cex:durableId="233DE266" w16cex:dateUtc="2020-10-24T02:14:00Z"/>
  <w16cex:commentExtensible w16cex:durableId="2344812F" w16cex:dateUtc="2020-10-29T02:45:00Z"/>
  <w16cex:commentExtensible w16cex:durableId="23448157" w16cex:dateUtc="2020-10-29T0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570F14" w16cid:durableId="2343B7B2"/>
  <w16cid:commentId w16cid:paraId="02720EC4" w16cid:durableId="2343B849"/>
  <w16cid:commentId w16cid:paraId="0E5318F5" w16cid:durableId="23445992"/>
  <w16cid:commentId w16cid:paraId="631525FB" w16cid:durableId="23445AC8"/>
  <w16cid:commentId w16cid:paraId="08CD8407" w16cid:durableId="23445BD8"/>
  <w16cid:commentId w16cid:paraId="20A70752" w16cid:durableId="23445C0C"/>
  <w16cid:commentId w16cid:paraId="24BA5589" w16cid:durableId="23445C4F"/>
  <w16cid:commentId w16cid:paraId="39A5DA48" w16cid:durableId="23445CA3"/>
  <w16cid:commentId w16cid:paraId="093C7034" w16cid:durableId="234461AA"/>
  <w16cid:commentId w16cid:paraId="040C63CE" w16cid:durableId="234462B1"/>
  <w16cid:commentId w16cid:paraId="1C6B88D0" w16cid:durableId="2344630F"/>
  <w16cid:commentId w16cid:paraId="2C04DBEA" w16cid:durableId="2344643B"/>
  <w16cid:commentId w16cid:paraId="12A09467" w16cid:durableId="23446E74"/>
  <w16cid:commentId w16cid:paraId="15A87B4A" w16cid:durableId="23446EAC"/>
  <w16cid:commentId w16cid:paraId="4390A599" w16cid:durableId="234472DF"/>
  <w16cid:commentId w16cid:paraId="770FDC98" w16cid:durableId="23447351"/>
  <w16cid:commentId w16cid:paraId="62CF5029" w16cid:durableId="234473A0"/>
  <w16cid:commentId w16cid:paraId="6A1E5804" w16cid:durableId="234473CA"/>
  <w16cid:commentId w16cid:paraId="1767CF1A" w16cid:durableId="234474A4"/>
  <w16cid:commentId w16cid:paraId="4D6FF1C8" w16cid:durableId="233DE240"/>
  <w16cid:commentId w16cid:paraId="618DD7FF" w16cid:durableId="23447DB5"/>
  <w16cid:commentId w16cid:paraId="435C84A4" w16cid:durableId="23447F7E"/>
  <w16cid:commentId w16cid:paraId="29A5F19E" w16cid:durableId="23447FD8"/>
  <w16cid:commentId w16cid:paraId="045D3FA7" w16cid:durableId="23448040"/>
  <w16cid:commentId w16cid:paraId="53A63FD0" w16cid:durableId="233DE266"/>
  <w16cid:commentId w16cid:paraId="08C6489A" w16cid:durableId="2344812F"/>
  <w16cid:commentId w16cid:paraId="48B6782E" w16cid:durableId="234481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C43A4" w14:textId="77777777" w:rsidR="008F12CF" w:rsidRDefault="008F12CF">
      <w:r>
        <w:separator/>
      </w:r>
    </w:p>
  </w:endnote>
  <w:endnote w:type="continuationSeparator" w:id="0">
    <w:p w14:paraId="6E454292" w14:textId="77777777" w:rsidR="008F12CF" w:rsidRDefault="008F1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F1E20" w14:textId="77777777" w:rsidR="00455AED" w:rsidRDefault="00455AED">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EFD7C" w14:textId="77777777" w:rsidR="009822CD" w:rsidRPr="0000224C" w:rsidRDefault="00882248">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32772" w14:textId="77777777" w:rsidR="008F12CF" w:rsidRDefault="008F12CF">
      <w:r>
        <w:separator/>
      </w:r>
    </w:p>
  </w:footnote>
  <w:footnote w:type="continuationSeparator" w:id="0">
    <w:p w14:paraId="00DA1924" w14:textId="77777777" w:rsidR="008F12CF" w:rsidRDefault="008F12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47"/>
      <w:gridCol w:w="3415"/>
    </w:tblGrid>
    <w:tr w:rsidR="003C5262" w14:paraId="7BF82520" w14:textId="77777777" w:rsidTr="008F2DC1">
      <w:tc>
        <w:tcPr>
          <w:tcW w:w="9212" w:type="dxa"/>
          <w:gridSpan w:val="2"/>
          <w:shd w:val="clear" w:color="auto" w:fill="auto"/>
        </w:tcPr>
        <w:p w14:paraId="2E4A85B4" w14:textId="77777777" w:rsidR="003C5262" w:rsidRDefault="003C5262" w:rsidP="003C5262">
          <w:pPr>
            <w:pStyle w:val="Cabealho"/>
            <w:tabs>
              <w:tab w:val="clear" w:pos="8640"/>
              <w:tab w:val="right" w:pos="8931"/>
            </w:tabs>
            <w:ind w:right="141"/>
            <w:jc w:val="center"/>
            <w:rPr>
              <w:rStyle w:val="Nmerodepgina"/>
            </w:rPr>
          </w:pPr>
          <w:r>
            <w:rPr>
              <w:rStyle w:val="Nmerodepgina"/>
            </w:rPr>
            <w:t>CURSO DE CIÊNCIA DA COMPUTAÇÃO – TCC</w:t>
          </w:r>
        </w:p>
      </w:tc>
    </w:tr>
    <w:tr w:rsidR="003C5262" w14:paraId="668E8B00" w14:textId="77777777" w:rsidTr="008F2DC1">
      <w:tc>
        <w:tcPr>
          <w:tcW w:w="5778" w:type="dxa"/>
          <w:shd w:val="clear" w:color="auto" w:fill="auto"/>
        </w:tcPr>
        <w:p w14:paraId="79B53B8D" w14:textId="3640EFD5" w:rsidR="003C5262" w:rsidRPr="003C5262" w:rsidRDefault="003C5262" w:rsidP="003C5262">
          <w:pPr>
            <w:pStyle w:val="Cabealho"/>
            <w:tabs>
              <w:tab w:val="clear" w:pos="8640"/>
              <w:tab w:val="right" w:pos="8931"/>
            </w:tabs>
            <w:ind w:right="141"/>
          </w:pPr>
          <w:proofErr w:type="gramStart"/>
          <w:r>
            <w:rPr>
              <w:rStyle w:val="Nmerodepgina"/>
            </w:rPr>
            <w:t>(  </w:t>
          </w:r>
          <w:r w:rsidR="00E64ADB">
            <w:rPr>
              <w:rStyle w:val="Nmerodepgina"/>
            </w:rPr>
            <w:t>X</w:t>
          </w:r>
          <w:proofErr w:type="gramEnd"/>
          <w:r>
            <w:rPr>
              <w:rStyle w:val="Nmerodepgina"/>
            </w:rPr>
            <w:t>  ) PRÉ-PROJETO     (</w:t>
          </w:r>
          <w:r>
            <w:t xml:space="preserve">     ) </w:t>
          </w:r>
          <w:r>
            <w:rPr>
              <w:rStyle w:val="Nmerodepgina"/>
            </w:rPr>
            <w:t xml:space="preserve">PROJETO </w:t>
          </w:r>
        </w:p>
      </w:tc>
      <w:tc>
        <w:tcPr>
          <w:tcW w:w="3434" w:type="dxa"/>
          <w:shd w:val="clear" w:color="auto" w:fill="auto"/>
        </w:tcPr>
        <w:p w14:paraId="38BA8509" w14:textId="19B7AACD" w:rsidR="003C5262" w:rsidRDefault="003C5262" w:rsidP="003C5262">
          <w:pPr>
            <w:pStyle w:val="Cabealho"/>
            <w:tabs>
              <w:tab w:val="clear" w:pos="8640"/>
              <w:tab w:val="right" w:pos="8931"/>
            </w:tabs>
            <w:ind w:right="141"/>
            <w:rPr>
              <w:rStyle w:val="Nmerodepgina"/>
            </w:rPr>
          </w:pPr>
          <w:r>
            <w:rPr>
              <w:rStyle w:val="Nmerodepgina"/>
            </w:rPr>
            <w:t>ANO/SEMESTRE:</w:t>
          </w:r>
          <w:r w:rsidR="00E64ADB">
            <w:rPr>
              <w:rStyle w:val="Nmerodepgina"/>
            </w:rPr>
            <w:t>2020.2</w:t>
          </w:r>
        </w:p>
      </w:tc>
    </w:tr>
  </w:tbl>
  <w:p w14:paraId="05776BF3" w14:textId="77777777" w:rsidR="00F31359" w:rsidRDefault="00F3135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EC88D" w14:textId="77777777" w:rsidR="009822CD" w:rsidRDefault="008F12CF">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9822CD" w14:paraId="0DF8E2E5" w14:textId="77777777" w:rsidTr="006746CA">
      <w:tc>
        <w:tcPr>
          <w:tcW w:w="3227" w:type="dxa"/>
          <w:shd w:val="clear" w:color="auto" w:fill="auto"/>
        </w:tcPr>
        <w:p w14:paraId="39209364" w14:textId="77777777" w:rsidR="009822CD" w:rsidRDefault="00882248"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31C347F5" w14:textId="77777777" w:rsidR="009822CD" w:rsidRDefault="00882248"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2BAC59AC" w14:textId="77777777" w:rsidR="009822CD" w:rsidRDefault="008F12CF" w:rsidP="00F31359">
          <w:pPr>
            <w:pStyle w:val="Cabealho"/>
            <w:tabs>
              <w:tab w:val="clear" w:pos="8640"/>
              <w:tab w:val="right" w:pos="8931"/>
            </w:tabs>
            <w:ind w:right="141"/>
            <w:jc w:val="right"/>
            <w:rPr>
              <w:rStyle w:val="Nmerodepgina"/>
            </w:rPr>
          </w:pPr>
        </w:p>
      </w:tc>
    </w:tr>
  </w:tbl>
  <w:p w14:paraId="202522A4" w14:textId="77777777" w:rsidR="009822CD" w:rsidRDefault="008F12C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0705C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5A102FC"/>
    <w:multiLevelType w:val="multilevel"/>
    <w:tmpl w:val="3C88A2EE"/>
    <w:lvl w:ilvl="0">
      <w:start w:val="1"/>
      <w:numFmt w:val="lowerLetter"/>
      <w:lvlText w:val="%1)"/>
      <w:lvlJc w:val="left"/>
      <w:pPr>
        <w:tabs>
          <w:tab w:val="num" w:pos="1077"/>
        </w:tabs>
        <w:ind w:left="1077" w:hanging="397"/>
      </w:pPr>
    </w:lvl>
    <w:lvl w:ilvl="1">
      <w:start w:val="1"/>
      <w:numFmt w:val="none"/>
      <w:suff w:val="nothing"/>
      <w:lvlText w:val=""/>
      <w:lvlJc w:val="left"/>
      <w:pPr>
        <w:tabs>
          <w:tab w:val="num" w:pos="0"/>
        </w:tabs>
        <w:ind w:left="1418" w:hanging="380"/>
      </w:pPr>
    </w:lvl>
    <w:lvl w:ilvl="2">
      <w:start w:val="1"/>
      <w:numFmt w:val="none"/>
      <w:suff w:val="nothing"/>
      <w:lvlText w:val=""/>
      <w:lvlJc w:val="left"/>
      <w:pPr>
        <w:tabs>
          <w:tab w:val="num" w:pos="0"/>
        </w:tabs>
        <w:ind w:left="1758" w:hanging="397"/>
      </w:pPr>
    </w:lvl>
    <w:lvl w:ilvl="3">
      <w:start w:val="1"/>
      <w:numFmt w:val="none"/>
      <w:suff w:val="nothing"/>
      <w:lvlText w:val=""/>
      <w:lvlJc w:val="left"/>
      <w:pPr>
        <w:tabs>
          <w:tab w:val="num" w:pos="0"/>
        </w:tabs>
        <w:ind w:left="1440" w:hanging="360"/>
      </w:pPr>
    </w:lvl>
    <w:lvl w:ilvl="4">
      <w:start w:val="1"/>
      <w:numFmt w:val="none"/>
      <w:suff w:val="nothing"/>
      <w:lvlText w:val=""/>
      <w:lvlJc w:val="left"/>
      <w:pPr>
        <w:tabs>
          <w:tab w:val="num" w:pos="0"/>
        </w:tabs>
        <w:ind w:left="1800" w:hanging="360"/>
      </w:pPr>
    </w:lvl>
    <w:lvl w:ilvl="5">
      <w:start w:val="1"/>
      <w:numFmt w:val="none"/>
      <w:suff w:val="nothing"/>
      <w:lvlText w:val=""/>
      <w:lvlJc w:val="left"/>
      <w:pPr>
        <w:tabs>
          <w:tab w:val="num" w:pos="0"/>
        </w:tabs>
        <w:ind w:left="2160" w:hanging="360"/>
      </w:pPr>
    </w:lvl>
    <w:lvl w:ilvl="6">
      <w:start w:val="1"/>
      <w:numFmt w:val="none"/>
      <w:suff w:val="nothing"/>
      <w:lvlText w:val=""/>
      <w:lvlJc w:val="left"/>
      <w:pPr>
        <w:tabs>
          <w:tab w:val="num" w:pos="0"/>
        </w:tabs>
        <w:ind w:left="2520" w:hanging="360"/>
      </w:pPr>
    </w:lvl>
    <w:lvl w:ilvl="7">
      <w:start w:val="1"/>
      <w:numFmt w:val="none"/>
      <w:suff w:val="nothing"/>
      <w:lvlText w:val=""/>
      <w:lvlJc w:val="left"/>
      <w:pPr>
        <w:tabs>
          <w:tab w:val="num" w:pos="0"/>
        </w:tabs>
        <w:ind w:left="2880" w:hanging="360"/>
      </w:pPr>
    </w:lvl>
    <w:lvl w:ilvl="8">
      <w:start w:val="1"/>
      <w:numFmt w:val="none"/>
      <w:suff w:val="nothing"/>
      <w:lvlText w:val=""/>
      <w:lvlJc w:val="left"/>
      <w:pPr>
        <w:tabs>
          <w:tab w:val="num" w:pos="0"/>
        </w:tabs>
        <w:ind w:left="3240" w:hanging="360"/>
      </w:pPr>
    </w:lvl>
  </w:abstractNum>
  <w:abstractNum w:abstractNumId="5" w15:restartNumberingAfterBreak="0">
    <w:nsid w:val="46306907"/>
    <w:multiLevelType w:val="hybridMultilevel"/>
    <w:tmpl w:val="EBBAF704"/>
    <w:lvl w:ilvl="0" w:tplc="62EA25A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3F78"/>
    <w:rsid w:val="0001575C"/>
    <w:rsid w:val="000179B5"/>
    <w:rsid w:val="00017B62"/>
    <w:rsid w:val="000204E7"/>
    <w:rsid w:val="00023FA0"/>
    <w:rsid w:val="0002602F"/>
    <w:rsid w:val="00030E4A"/>
    <w:rsid w:val="00031A27"/>
    <w:rsid w:val="00031EE0"/>
    <w:rsid w:val="00040BE6"/>
    <w:rsid w:val="0004641A"/>
    <w:rsid w:val="00052A07"/>
    <w:rsid w:val="000533DA"/>
    <w:rsid w:val="0005457F"/>
    <w:rsid w:val="000608E9"/>
    <w:rsid w:val="00061FEB"/>
    <w:rsid w:val="000667DF"/>
    <w:rsid w:val="0007209B"/>
    <w:rsid w:val="00075792"/>
    <w:rsid w:val="00080F9C"/>
    <w:rsid w:val="0008579A"/>
    <w:rsid w:val="00086AA8"/>
    <w:rsid w:val="0008732D"/>
    <w:rsid w:val="0009735C"/>
    <w:rsid w:val="000A104C"/>
    <w:rsid w:val="000A19DE"/>
    <w:rsid w:val="000A3EAB"/>
    <w:rsid w:val="000B12B2"/>
    <w:rsid w:val="000B3868"/>
    <w:rsid w:val="000B4948"/>
    <w:rsid w:val="000C1926"/>
    <w:rsid w:val="000C1A18"/>
    <w:rsid w:val="000C5026"/>
    <w:rsid w:val="000C648D"/>
    <w:rsid w:val="000D1294"/>
    <w:rsid w:val="000D5623"/>
    <w:rsid w:val="000D6007"/>
    <w:rsid w:val="000D77C2"/>
    <w:rsid w:val="000E039E"/>
    <w:rsid w:val="000E255D"/>
    <w:rsid w:val="000E27F9"/>
    <w:rsid w:val="000E2B1E"/>
    <w:rsid w:val="000E311F"/>
    <w:rsid w:val="000E3A68"/>
    <w:rsid w:val="000E56D8"/>
    <w:rsid w:val="000E6CE0"/>
    <w:rsid w:val="000F77E3"/>
    <w:rsid w:val="00100929"/>
    <w:rsid w:val="00102CB1"/>
    <w:rsid w:val="00107B02"/>
    <w:rsid w:val="0011363A"/>
    <w:rsid w:val="00113A3F"/>
    <w:rsid w:val="001164FE"/>
    <w:rsid w:val="00125084"/>
    <w:rsid w:val="00125277"/>
    <w:rsid w:val="00132BAB"/>
    <w:rsid w:val="001375F7"/>
    <w:rsid w:val="0015076E"/>
    <w:rsid w:val="001554E9"/>
    <w:rsid w:val="00162BF1"/>
    <w:rsid w:val="0016560C"/>
    <w:rsid w:val="0017035F"/>
    <w:rsid w:val="001714E4"/>
    <w:rsid w:val="00180792"/>
    <w:rsid w:val="00186092"/>
    <w:rsid w:val="00193A97"/>
    <w:rsid w:val="001948BE"/>
    <w:rsid w:val="0019547B"/>
    <w:rsid w:val="001A12CE"/>
    <w:rsid w:val="001A5806"/>
    <w:rsid w:val="001A6292"/>
    <w:rsid w:val="001A7511"/>
    <w:rsid w:val="001B2F1E"/>
    <w:rsid w:val="001C33B0"/>
    <w:rsid w:val="001C57E6"/>
    <w:rsid w:val="001C5CBB"/>
    <w:rsid w:val="001D0007"/>
    <w:rsid w:val="001D04D3"/>
    <w:rsid w:val="001D3193"/>
    <w:rsid w:val="001D6234"/>
    <w:rsid w:val="001D7A45"/>
    <w:rsid w:val="001E0409"/>
    <w:rsid w:val="001E646A"/>
    <w:rsid w:val="001E682E"/>
    <w:rsid w:val="001F007F"/>
    <w:rsid w:val="001F0D36"/>
    <w:rsid w:val="001F4DDF"/>
    <w:rsid w:val="00202F3F"/>
    <w:rsid w:val="00214F7F"/>
    <w:rsid w:val="00224B51"/>
    <w:rsid w:val="00224BB2"/>
    <w:rsid w:val="00235240"/>
    <w:rsid w:val="002368FD"/>
    <w:rsid w:val="0024110F"/>
    <w:rsid w:val="002423AB"/>
    <w:rsid w:val="002440B0"/>
    <w:rsid w:val="00245331"/>
    <w:rsid w:val="002548D3"/>
    <w:rsid w:val="00273530"/>
    <w:rsid w:val="0027792D"/>
    <w:rsid w:val="00282723"/>
    <w:rsid w:val="00282788"/>
    <w:rsid w:val="0028617A"/>
    <w:rsid w:val="0029195C"/>
    <w:rsid w:val="0029608A"/>
    <w:rsid w:val="002A5496"/>
    <w:rsid w:val="002A6617"/>
    <w:rsid w:val="002A7E1B"/>
    <w:rsid w:val="002B0EDC"/>
    <w:rsid w:val="002B1F32"/>
    <w:rsid w:val="002B4718"/>
    <w:rsid w:val="002B4C07"/>
    <w:rsid w:val="002D6727"/>
    <w:rsid w:val="002E6DD1"/>
    <w:rsid w:val="002F027E"/>
    <w:rsid w:val="00312CEA"/>
    <w:rsid w:val="00320BFA"/>
    <w:rsid w:val="0032378D"/>
    <w:rsid w:val="00335048"/>
    <w:rsid w:val="00340AD0"/>
    <w:rsid w:val="00340B6D"/>
    <w:rsid w:val="00340C8E"/>
    <w:rsid w:val="00344540"/>
    <w:rsid w:val="003519A3"/>
    <w:rsid w:val="00362443"/>
    <w:rsid w:val="0037046F"/>
    <w:rsid w:val="0037719F"/>
    <w:rsid w:val="003776EA"/>
    <w:rsid w:val="00377DA7"/>
    <w:rsid w:val="00383087"/>
    <w:rsid w:val="00393043"/>
    <w:rsid w:val="003A2B7D"/>
    <w:rsid w:val="003A4142"/>
    <w:rsid w:val="003A4A75"/>
    <w:rsid w:val="003A5366"/>
    <w:rsid w:val="003B647A"/>
    <w:rsid w:val="003C5262"/>
    <w:rsid w:val="003D398C"/>
    <w:rsid w:val="003D473B"/>
    <w:rsid w:val="003D4B35"/>
    <w:rsid w:val="003E2B83"/>
    <w:rsid w:val="003E4F19"/>
    <w:rsid w:val="003F5F25"/>
    <w:rsid w:val="00402E7E"/>
    <w:rsid w:val="0040436D"/>
    <w:rsid w:val="00410543"/>
    <w:rsid w:val="004173CC"/>
    <w:rsid w:val="0042356B"/>
    <w:rsid w:val="00423EB5"/>
    <w:rsid w:val="0042420A"/>
    <w:rsid w:val="004243D2"/>
    <w:rsid w:val="00424610"/>
    <w:rsid w:val="00424AD5"/>
    <w:rsid w:val="00435424"/>
    <w:rsid w:val="00451B94"/>
    <w:rsid w:val="00455AED"/>
    <w:rsid w:val="004661F2"/>
    <w:rsid w:val="00470C41"/>
    <w:rsid w:val="0047690F"/>
    <w:rsid w:val="00476C78"/>
    <w:rsid w:val="00482174"/>
    <w:rsid w:val="0048576D"/>
    <w:rsid w:val="00493B1A"/>
    <w:rsid w:val="0049401C"/>
    <w:rsid w:val="0049495C"/>
    <w:rsid w:val="00497EF6"/>
    <w:rsid w:val="004A27F7"/>
    <w:rsid w:val="004B42D8"/>
    <w:rsid w:val="004B5FA1"/>
    <w:rsid w:val="004B6B8F"/>
    <w:rsid w:val="004B7511"/>
    <w:rsid w:val="004C0BFC"/>
    <w:rsid w:val="004D69B9"/>
    <w:rsid w:val="004E23CE"/>
    <w:rsid w:val="004E4680"/>
    <w:rsid w:val="004E516B"/>
    <w:rsid w:val="00500539"/>
    <w:rsid w:val="00503373"/>
    <w:rsid w:val="00503F3F"/>
    <w:rsid w:val="00504693"/>
    <w:rsid w:val="005129BA"/>
    <w:rsid w:val="00534250"/>
    <w:rsid w:val="00535E5A"/>
    <w:rsid w:val="00536336"/>
    <w:rsid w:val="00542ED7"/>
    <w:rsid w:val="00544635"/>
    <w:rsid w:val="00544ACC"/>
    <w:rsid w:val="00550D4A"/>
    <w:rsid w:val="005559EF"/>
    <w:rsid w:val="00560613"/>
    <w:rsid w:val="00564A29"/>
    <w:rsid w:val="00564FBC"/>
    <w:rsid w:val="005705A9"/>
    <w:rsid w:val="00572864"/>
    <w:rsid w:val="005776D1"/>
    <w:rsid w:val="0057774A"/>
    <w:rsid w:val="00582FCA"/>
    <w:rsid w:val="0058482B"/>
    <w:rsid w:val="0058618A"/>
    <w:rsid w:val="00587002"/>
    <w:rsid w:val="00591611"/>
    <w:rsid w:val="00592BA8"/>
    <w:rsid w:val="005A136F"/>
    <w:rsid w:val="005A362B"/>
    <w:rsid w:val="005A4952"/>
    <w:rsid w:val="005A52E5"/>
    <w:rsid w:val="005B20A1"/>
    <w:rsid w:val="005B2478"/>
    <w:rsid w:val="005B2E12"/>
    <w:rsid w:val="005C21FC"/>
    <w:rsid w:val="005C30AE"/>
    <w:rsid w:val="005E35F3"/>
    <w:rsid w:val="005E400D"/>
    <w:rsid w:val="005E698D"/>
    <w:rsid w:val="005F09F1"/>
    <w:rsid w:val="005F645A"/>
    <w:rsid w:val="005F7EDE"/>
    <w:rsid w:val="0060060C"/>
    <w:rsid w:val="006118D1"/>
    <w:rsid w:val="0061251F"/>
    <w:rsid w:val="00620D93"/>
    <w:rsid w:val="0062386A"/>
    <w:rsid w:val="00623C16"/>
    <w:rsid w:val="0062576D"/>
    <w:rsid w:val="00625788"/>
    <w:rsid w:val="006305AA"/>
    <w:rsid w:val="0063277E"/>
    <w:rsid w:val="006364F4"/>
    <w:rsid w:val="00637390"/>
    <w:rsid w:val="00640352"/>
    <w:rsid w:val="006426D5"/>
    <w:rsid w:val="00642924"/>
    <w:rsid w:val="00644EB1"/>
    <w:rsid w:val="006466FF"/>
    <w:rsid w:val="00646A5F"/>
    <w:rsid w:val="006475C1"/>
    <w:rsid w:val="00656C00"/>
    <w:rsid w:val="00657A17"/>
    <w:rsid w:val="00661967"/>
    <w:rsid w:val="00661F61"/>
    <w:rsid w:val="00671B49"/>
    <w:rsid w:val="00674155"/>
    <w:rsid w:val="006746CA"/>
    <w:rsid w:val="00695745"/>
    <w:rsid w:val="0069600B"/>
    <w:rsid w:val="006A0A1A"/>
    <w:rsid w:val="006A6460"/>
    <w:rsid w:val="006B104E"/>
    <w:rsid w:val="006B5AEA"/>
    <w:rsid w:val="006B6383"/>
    <w:rsid w:val="006B640D"/>
    <w:rsid w:val="006C5A2C"/>
    <w:rsid w:val="006C61FA"/>
    <w:rsid w:val="006D0896"/>
    <w:rsid w:val="006E25D2"/>
    <w:rsid w:val="0070391A"/>
    <w:rsid w:val="00706486"/>
    <w:rsid w:val="007214E3"/>
    <w:rsid w:val="007222F7"/>
    <w:rsid w:val="00724679"/>
    <w:rsid w:val="00725368"/>
    <w:rsid w:val="007304F3"/>
    <w:rsid w:val="00730839"/>
    <w:rsid w:val="00730F60"/>
    <w:rsid w:val="00732EDB"/>
    <w:rsid w:val="00733FF9"/>
    <w:rsid w:val="00745BAC"/>
    <w:rsid w:val="00752038"/>
    <w:rsid w:val="007554DF"/>
    <w:rsid w:val="0075776D"/>
    <w:rsid w:val="007613FB"/>
    <w:rsid w:val="00761E34"/>
    <w:rsid w:val="0076225B"/>
    <w:rsid w:val="007722BF"/>
    <w:rsid w:val="00772783"/>
    <w:rsid w:val="0077580B"/>
    <w:rsid w:val="00781167"/>
    <w:rsid w:val="007854B3"/>
    <w:rsid w:val="0078787D"/>
    <w:rsid w:val="00787FA8"/>
    <w:rsid w:val="007944F8"/>
    <w:rsid w:val="007973E3"/>
    <w:rsid w:val="007A1883"/>
    <w:rsid w:val="007D0720"/>
    <w:rsid w:val="007D10F2"/>
    <w:rsid w:val="007D207E"/>
    <w:rsid w:val="007D6DEC"/>
    <w:rsid w:val="007E46A1"/>
    <w:rsid w:val="007E730D"/>
    <w:rsid w:val="007E7311"/>
    <w:rsid w:val="007F20C0"/>
    <w:rsid w:val="007F403E"/>
    <w:rsid w:val="008072AC"/>
    <w:rsid w:val="00810CEA"/>
    <w:rsid w:val="00813AC6"/>
    <w:rsid w:val="008233E5"/>
    <w:rsid w:val="00833DE8"/>
    <w:rsid w:val="00833F47"/>
    <w:rsid w:val="008348C3"/>
    <w:rsid w:val="008373B4"/>
    <w:rsid w:val="008404C4"/>
    <w:rsid w:val="00844121"/>
    <w:rsid w:val="00844512"/>
    <w:rsid w:val="00846C0D"/>
    <w:rsid w:val="00847936"/>
    <w:rsid w:val="00847D37"/>
    <w:rsid w:val="0085001D"/>
    <w:rsid w:val="0085128C"/>
    <w:rsid w:val="008519E2"/>
    <w:rsid w:val="00854DDB"/>
    <w:rsid w:val="0086102E"/>
    <w:rsid w:val="00871A41"/>
    <w:rsid w:val="00882248"/>
    <w:rsid w:val="00886D76"/>
    <w:rsid w:val="00887E44"/>
    <w:rsid w:val="008904F1"/>
    <w:rsid w:val="00895264"/>
    <w:rsid w:val="00897019"/>
    <w:rsid w:val="008A1236"/>
    <w:rsid w:val="008A1AFB"/>
    <w:rsid w:val="008B0A07"/>
    <w:rsid w:val="008B2CE6"/>
    <w:rsid w:val="008B38F0"/>
    <w:rsid w:val="008B781F"/>
    <w:rsid w:val="008C0069"/>
    <w:rsid w:val="008C1495"/>
    <w:rsid w:val="008C5E2A"/>
    <w:rsid w:val="008D2CB7"/>
    <w:rsid w:val="008D5522"/>
    <w:rsid w:val="008D69C5"/>
    <w:rsid w:val="008D7404"/>
    <w:rsid w:val="008E0F86"/>
    <w:rsid w:val="008F12CF"/>
    <w:rsid w:val="008F2DC1"/>
    <w:rsid w:val="008F3740"/>
    <w:rsid w:val="008F70AD"/>
    <w:rsid w:val="00900DB1"/>
    <w:rsid w:val="009022BF"/>
    <w:rsid w:val="0090523E"/>
    <w:rsid w:val="00911CD9"/>
    <w:rsid w:val="00912B71"/>
    <w:rsid w:val="009315A5"/>
    <w:rsid w:val="00931632"/>
    <w:rsid w:val="00932C92"/>
    <w:rsid w:val="00932D49"/>
    <w:rsid w:val="009454E4"/>
    <w:rsid w:val="00950B3E"/>
    <w:rsid w:val="00951F8A"/>
    <w:rsid w:val="0096683A"/>
    <w:rsid w:val="00967611"/>
    <w:rsid w:val="009715A4"/>
    <w:rsid w:val="00980AC7"/>
    <w:rsid w:val="00984240"/>
    <w:rsid w:val="00987F2B"/>
    <w:rsid w:val="00992DB7"/>
    <w:rsid w:val="00995B07"/>
    <w:rsid w:val="009A2619"/>
    <w:rsid w:val="009A5850"/>
    <w:rsid w:val="009B10D6"/>
    <w:rsid w:val="009C1F0F"/>
    <w:rsid w:val="009C6CE6"/>
    <w:rsid w:val="009D5AB2"/>
    <w:rsid w:val="009D65D0"/>
    <w:rsid w:val="009D7CA5"/>
    <w:rsid w:val="009D7E91"/>
    <w:rsid w:val="009E135E"/>
    <w:rsid w:val="009E3C92"/>
    <w:rsid w:val="009E54F4"/>
    <w:rsid w:val="009E71AD"/>
    <w:rsid w:val="009F2BFA"/>
    <w:rsid w:val="009F4889"/>
    <w:rsid w:val="00A02BDF"/>
    <w:rsid w:val="00A03A3D"/>
    <w:rsid w:val="00A045C4"/>
    <w:rsid w:val="00A05317"/>
    <w:rsid w:val="00A1031C"/>
    <w:rsid w:val="00A10DFA"/>
    <w:rsid w:val="00A21708"/>
    <w:rsid w:val="00A22362"/>
    <w:rsid w:val="00A249BA"/>
    <w:rsid w:val="00A307C7"/>
    <w:rsid w:val="00A36B71"/>
    <w:rsid w:val="00A44581"/>
    <w:rsid w:val="00A45093"/>
    <w:rsid w:val="00A45829"/>
    <w:rsid w:val="00A50EAF"/>
    <w:rsid w:val="00A56014"/>
    <w:rsid w:val="00A574AF"/>
    <w:rsid w:val="00A602F9"/>
    <w:rsid w:val="00A650EE"/>
    <w:rsid w:val="00A662C8"/>
    <w:rsid w:val="00A71157"/>
    <w:rsid w:val="00A83416"/>
    <w:rsid w:val="00A93531"/>
    <w:rsid w:val="00A966E6"/>
    <w:rsid w:val="00AA1668"/>
    <w:rsid w:val="00AA1C81"/>
    <w:rsid w:val="00AB2BE3"/>
    <w:rsid w:val="00AB7834"/>
    <w:rsid w:val="00AC4D5F"/>
    <w:rsid w:val="00AD0738"/>
    <w:rsid w:val="00AD1D2C"/>
    <w:rsid w:val="00AD47B1"/>
    <w:rsid w:val="00AE0525"/>
    <w:rsid w:val="00AE08DB"/>
    <w:rsid w:val="00AE2729"/>
    <w:rsid w:val="00AE3148"/>
    <w:rsid w:val="00AE5AE2"/>
    <w:rsid w:val="00AE7343"/>
    <w:rsid w:val="00B00A13"/>
    <w:rsid w:val="00B00D69"/>
    <w:rsid w:val="00B00E04"/>
    <w:rsid w:val="00B05485"/>
    <w:rsid w:val="00B1458E"/>
    <w:rsid w:val="00B14C51"/>
    <w:rsid w:val="00B20021"/>
    <w:rsid w:val="00B20FDE"/>
    <w:rsid w:val="00B26611"/>
    <w:rsid w:val="00B42041"/>
    <w:rsid w:val="00B43FBF"/>
    <w:rsid w:val="00B44F11"/>
    <w:rsid w:val="00B51846"/>
    <w:rsid w:val="00B56F18"/>
    <w:rsid w:val="00B62979"/>
    <w:rsid w:val="00B70056"/>
    <w:rsid w:val="00B823A7"/>
    <w:rsid w:val="00B90FA5"/>
    <w:rsid w:val="00B919F1"/>
    <w:rsid w:val="00B91D27"/>
    <w:rsid w:val="00BA2260"/>
    <w:rsid w:val="00BA758C"/>
    <w:rsid w:val="00BB0266"/>
    <w:rsid w:val="00BB468D"/>
    <w:rsid w:val="00BC0E8D"/>
    <w:rsid w:val="00BC4F18"/>
    <w:rsid w:val="00BC72DE"/>
    <w:rsid w:val="00BE09B7"/>
    <w:rsid w:val="00BE6551"/>
    <w:rsid w:val="00BF093B"/>
    <w:rsid w:val="00BF41BC"/>
    <w:rsid w:val="00BF5CF2"/>
    <w:rsid w:val="00C00B88"/>
    <w:rsid w:val="00C06B2A"/>
    <w:rsid w:val="00C35E57"/>
    <w:rsid w:val="00C35E80"/>
    <w:rsid w:val="00C40AA2"/>
    <w:rsid w:val="00C4244F"/>
    <w:rsid w:val="00C61D21"/>
    <w:rsid w:val="00C61FC2"/>
    <w:rsid w:val="00C62AD3"/>
    <w:rsid w:val="00C632ED"/>
    <w:rsid w:val="00C66150"/>
    <w:rsid w:val="00C70EF5"/>
    <w:rsid w:val="00C756C5"/>
    <w:rsid w:val="00C82195"/>
    <w:rsid w:val="00C82CAE"/>
    <w:rsid w:val="00C8442E"/>
    <w:rsid w:val="00C930A8"/>
    <w:rsid w:val="00C934ED"/>
    <w:rsid w:val="00C93B65"/>
    <w:rsid w:val="00CA0B0E"/>
    <w:rsid w:val="00CA108B"/>
    <w:rsid w:val="00CA6CDB"/>
    <w:rsid w:val="00CB08AD"/>
    <w:rsid w:val="00CB2762"/>
    <w:rsid w:val="00CB5E13"/>
    <w:rsid w:val="00CC3524"/>
    <w:rsid w:val="00CD27BE"/>
    <w:rsid w:val="00CD29E9"/>
    <w:rsid w:val="00CD4BBC"/>
    <w:rsid w:val="00CD6F0F"/>
    <w:rsid w:val="00CE0BB7"/>
    <w:rsid w:val="00CE3E9A"/>
    <w:rsid w:val="00CE708B"/>
    <w:rsid w:val="00CF0FED"/>
    <w:rsid w:val="00CF26B7"/>
    <w:rsid w:val="00CF6E39"/>
    <w:rsid w:val="00CF72DA"/>
    <w:rsid w:val="00D0769A"/>
    <w:rsid w:val="00D14DFB"/>
    <w:rsid w:val="00D15B4E"/>
    <w:rsid w:val="00D177E7"/>
    <w:rsid w:val="00D2079F"/>
    <w:rsid w:val="00D33DC3"/>
    <w:rsid w:val="00D40555"/>
    <w:rsid w:val="00D447EF"/>
    <w:rsid w:val="00D505E2"/>
    <w:rsid w:val="00D6498F"/>
    <w:rsid w:val="00D65CF0"/>
    <w:rsid w:val="00D67848"/>
    <w:rsid w:val="00D7463D"/>
    <w:rsid w:val="00D80F5A"/>
    <w:rsid w:val="00D83DE8"/>
    <w:rsid w:val="00D84943"/>
    <w:rsid w:val="00D9212F"/>
    <w:rsid w:val="00D94AE7"/>
    <w:rsid w:val="00D966B3"/>
    <w:rsid w:val="00D970F0"/>
    <w:rsid w:val="00DA4540"/>
    <w:rsid w:val="00DA587E"/>
    <w:rsid w:val="00DA60F4"/>
    <w:rsid w:val="00DA72D4"/>
    <w:rsid w:val="00DB0F8B"/>
    <w:rsid w:val="00DB2C9F"/>
    <w:rsid w:val="00DB3052"/>
    <w:rsid w:val="00DC2956"/>
    <w:rsid w:val="00DC2D17"/>
    <w:rsid w:val="00DE23BF"/>
    <w:rsid w:val="00DE3981"/>
    <w:rsid w:val="00DE40DD"/>
    <w:rsid w:val="00DE7755"/>
    <w:rsid w:val="00DF059A"/>
    <w:rsid w:val="00DF0641"/>
    <w:rsid w:val="00DF3D56"/>
    <w:rsid w:val="00DF64E9"/>
    <w:rsid w:val="00DF6D19"/>
    <w:rsid w:val="00DF6ED2"/>
    <w:rsid w:val="00DF70F5"/>
    <w:rsid w:val="00E15D7F"/>
    <w:rsid w:val="00E2252C"/>
    <w:rsid w:val="00E25130"/>
    <w:rsid w:val="00E270C0"/>
    <w:rsid w:val="00E36D82"/>
    <w:rsid w:val="00E460B9"/>
    <w:rsid w:val="00E51601"/>
    <w:rsid w:val="00E51965"/>
    <w:rsid w:val="00E53BDD"/>
    <w:rsid w:val="00E64ADB"/>
    <w:rsid w:val="00E67121"/>
    <w:rsid w:val="00E7198D"/>
    <w:rsid w:val="00E719CB"/>
    <w:rsid w:val="00E735AF"/>
    <w:rsid w:val="00E74CA6"/>
    <w:rsid w:val="00E751A0"/>
    <w:rsid w:val="00E75E3D"/>
    <w:rsid w:val="00E84491"/>
    <w:rsid w:val="00E86FF5"/>
    <w:rsid w:val="00E9731C"/>
    <w:rsid w:val="00EA4E4C"/>
    <w:rsid w:val="00EA561B"/>
    <w:rsid w:val="00EB04B7"/>
    <w:rsid w:val="00EB427F"/>
    <w:rsid w:val="00EB7992"/>
    <w:rsid w:val="00EC0104"/>
    <w:rsid w:val="00EC0184"/>
    <w:rsid w:val="00EC2D7A"/>
    <w:rsid w:val="00EC633A"/>
    <w:rsid w:val="00ED1B9D"/>
    <w:rsid w:val="00EE056F"/>
    <w:rsid w:val="00EF3114"/>
    <w:rsid w:val="00EF43F5"/>
    <w:rsid w:val="00EF6B25"/>
    <w:rsid w:val="00EF74D7"/>
    <w:rsid w:val="00F017AF"/>
    <w:rsid w:val="00F041C4"/>
    <w:rsid w:val="00F048DC"/>
    <w:rsid w:val="00F14812"/>
    <w:rsid w:val="00F1598C"/>
    <w:rsid w:val="00F20BC6"/>
    <w:rsid w:val="00F21403"/>
    <w:rsid w:val="00F255FC"/>
    <w:rsid w:val="00F259B0"/>
    <w:rsid w:val="00F26A20"/>
    <w:rsid w:val="00F276C9"/>
    <w:rsid w:val="00F31359"/>
    <w:rsid w:val="00F33D5B"/>
    <w:rsid w:val="00F35213"/>
    <w:rsid w:val="00F40690"/>
    <w:rsid w:val="00F418B1"/>
    <w:rsid w:val="00F43B8F"/>
    <w:rsid w:val="00F46142"/>
    <w:rsid w:val="00F51785"/>
    <w:rsid w:val="00F530D7"/>
    <w:rsid w:val="00F541E6"/>
    <w:rsid w:val="00F62F49"/>
    <w:rsid w:val="00F640BF"/>
    <w:rsid w:val="00F70531"/>
    <w:rsid w:val="00F70754"/>
    <w:rsid w:val="00F73E7A"/>
    <w:rsid w:val="00F77926"/>
    <w:rsid w:val="00F83A19"/>
    <w:rsid w:val="00F879A1"/>
    <w:rsid w:val="00F92FC4"/>
    <w:rsid w:val="00F9793C"/>
    <w:rsid w:val="00FA0C14"/>
    <w:rsid w:val="00FA137A"/>
    <w:rsid w:val="00FA27D1"/>
    <w:rsid w:val="00FA43A1"/>
    <w:rsid w:val="00FA5504"/>
    <w:rsid w:val="00FB4B02"/>
    <w:rsid w:val="00FC2831"/>
    <w:rsid w:val="00FC2D40"/>
    <w:rsid w:val="00FC3600"/>
    <w:rsid w:val="00FC4A9F"/>
    <w:rsid w:val="00FC565B"/>
    <w:rsid w:val="00FC7153"/>
    <w:rsid w:val="00FD10F5"/>
    <w:rsid w:val="00FE006E"/>
    <w:rsid w:val="00FE197E"/>
    <w:rsid w:val="00FE48E6"/>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424AD5"/>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qFormat/>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qFormat/>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82799917">
      <w:bodyDiv w:val="1"/>
      <w:marLeft w:val="0"/>
      <w:marRight w:val="0"/>
      <w:marTop w:val="0"/>
      <w:marBottom w:val="0"/>
      <w:divBdr>
        <w:top w:val="none" w:sz="0" w:space="0" w:color="auto"/>
        <w:left w:val="none" w:sz="0" w:space="0" w:color="auto"/>
        <w:bottom w:val="none" w:sz="0" w:space="0" w:color="auto"/>
        <w:right w:val="none" w:sz="0" w:space="0" w:color="auto"/>
      </w:divBdr>
      <w:divsChild>
        <w:div w:id="1893076626">
          <w:marLeft w:val="0"/>
          <w:marRight w:val="0"/>
          <w:marTop w:val="0"/>
          <w:marBottom w:val="0"/>
          <w:divBdr>
            <w:top w:val="none" w:sz="0" w:space="0" w:color="auto"/>
            <w:left w:val="none" w:sz="0" w:space="0" w:color="auto"/>
            <w:bottom w:val="none" w:sz="0" w:space="0" w:color="auto"/>
            <w:right w:val="none" w:sz="0" w:space="0" w:color="auto"/>
          </w:divBdr>
        </w:div>
      </w:divsChild>
    </w:div>
    <w:div w:id="435445981">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21143753">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69219478">
      <w:bodyDiv w:val="1"/>
      <w:marLeft w:val="0"/>
      <w:marRight w:val="0"/>
      <w:marTop w:val="0"/>
      <w:marBottom w:val="0"/>
      <w:divBdr>
        <w:top w:val="none" w:sz="0" w:space="0" w:color="auto"/>
        <w:left w:val="none" w:sz="0" w:space="0" w:color="auto"/>
        <w:bottom w:val="none" w:sz="0" w:space="0" w:color="auto"/>
        <w:right w:val="none" w:sz="0" w:space="0" w:color="auto"/>
      </w:divBdr>
    </w:div>
    <w:div w:id="178653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39A6D6DB4C58C74D86699B716B55C50E" ma:contentTypeVersion="13" ma:contentTypeDescription="Crie um novo documento." ma:contentTypeScope="" ma:versionID="31ad200a80a1c80df126e9c4d40861e0">
  <xsd:schema xmlns:xsd="http://www.w3.org/2001/XMLSchema" xmlns:xs="http://www.w3.org/2001/XMLSchema" xmlns:p="http://schemas.microsoft.com/office/2006/metadata/properties" xmlns:ns3="81529919-bb3c-4b28-aa14-6d8510b195e6" xmlns:ns4="a37948bc-07af-4ff6-818e-9d8510523f27" targetNamespace="http://schemas.microsoft.com/office/2006/metadata/properties" ma:root="true" ma:fieldsID="df910bc7ba566a2aa45300584c4cf73b" ns3:_="" ns4:_="">
    <xsd:import namespace="81529919-bb3c-4b28-aa14-6d8510b195e6"/>
    <xsd:import namespace="a37948bc-07af-4ff6-818e-9d8510523f2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529919-bb3c-4b28-aa14-6d8510b195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7948bc-07af-4ff6-818e-9d8510523f27"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element name="SharingHintHash" ma:index="16"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E33CFC-6364-4B74-9892-ACBC3AC2CA8A}">
  <ds:schemaRefs>
    <ds:schemaRef ds:uri="http://schemas.openxmlformats.org/officeDocument/2006/bibliography"/>
  </ds:schemaRefs>
</ds:datastoreItem>
</file>

<file path=customXml/itemProps3.xml><?xml version="1.0" encoding="utf-8"?>
<ds:datastoreItem xmlns:ds="http://schemas.openxmlformats.org/officeDocument/2006/customXml" ds:itemID="{E30669E8-D67A-4CAD-93B3-8EF331F88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529919-bb3c-4b28-aa14-6d8510b195e6"/>
    <ds:schemaRef ds:uri="a37948bc-07af-4ff6-818e-9d8510523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8</Pages>
  <Words>4320</Words>
  <Characters>23330</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54</cp:revision>
  <cp:lastPrinted>2015-03-26T13:00:00Z</cp:lastPrinted>
  <dcterms:created xsi:type="dcterms:W3CDTF">2020-10-13T15:49:00Z</dcterms:created>
  <dcterms:modified xsi:type="dcterms:W3CDTF">2020-10-29T02:49:00Z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0x01010039A6D6DB4C58C74D86699B716B55C50E</vt:lpwstr>
  </property>
</Properties>
</file>