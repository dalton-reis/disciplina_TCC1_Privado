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000508A5" w:rsidR="002B0EDC" w:rsidRPr="00B00E04" w:rsidRDefault="001C1BAF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>Web</w:t>
      </w:r>
      <w:r w:rsidR="00E00D08">
        <w:t>goat plus</w:t>
      </w:r>
      <w:r w:rsidR="002B0EDC">
        <w:t xml:space="preserve">: </w:t>
      </w:r>
      <w:r w:rsidR="00E00D08">
        <w:t>uma extensão da ferramenta webgoat para o ensino de vulnerabilidades de segurança</w:t>
      </w:r>
    </w:p>
    <w:p w14:paraId="4F6DBB7C" w14:textId="2EA6345D" w:rsidR="001E682E" w:rsidRDefault="002B367D" w:rsidP="00752038">
      <w:pPr>
        <w:pStyle w:val="TF-AUTOR0"/>
      </w:pPr>
      <w:r>
        <w:t>Artur Ricardo Bizon</w:t>
      </w:r>
    </w:p>
    <w:p w14:paraId="3FBE5C8A" w14:textId="07981947" w:rsidR="001E682E" w:rsidRDefault="001E682E" w:rsidP="001E682E">
      <w:pPr>
        <w:pStyle w:val="TF-AUTOR0"/>
      </w:pPr>
      <w:r>
        <w:t xml:space="preserve">Prof. </w:t>
      </w:r>
      <w:r w:rsidR="00706B9D">
        <w:t>Gilvan Justino</w:t>
      </w:r>
      <w:r>
        <w:t xml:space="preserve"> – Orientador</w:t>
      </w:r>
    </w:p>
    <w:p w14:paraId="28066913" w14:textId="4E5191D3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D04ED56" w14:textId="00038BFC" w:rsidR="00882080" w:rsidRDefault="6BA41EEC" w:rsidP="003D398C">
      <w:pPr>
        <w:pStyle w:val="TF-TEXTO"/>
      </w:pPr>
      <w:r>
        <w:t>A</w:t>
      </w:r>
      <w:r w:rsidR="006510FF">
        <w:t xml:space="preserve"> segurança da informação </w:t>
      </w:r>
      <w:r w:rsidR="00F233C3">
        <w:t xml:space="preserve">é um tema que está recebendo atenção nos últimos anos visto que o aumento de prejuízos causados por crimes </w:t>
      </w:r>
      <w:r w:rsidR="00A470D5">
        <w:t>cibernéticos</w:t>
      </w:r>
      <w:r w:rsidR="00F233C3">
        <w:t xml:space="preserve"> vem aumentando consideravelmente</w:t>
      </w:r>
      <w:r w:rsidR="1D8863A5">
        <w:t>,</w:t>
      </w:r>
      <w:r w:rsidR="00F233C3">
        <w:t xml:space="preserve"> como é possível observar no gráfico da Figura 1.</w:t>
      </w:r>
      <w:ins w:id="9" w:author="Luciana Pereira de Araújo Kohler" w:date="2020-10-21T09:31:00Z">
        <w:r w:rsidR="00E0532E">
          <w:t xml:space="preserve"> Um crime cibernético pode ocorrer, por exemplo, quando uma vulnerabilidade de segurança é explorada por um agente malicioso. Essas vulnerabilidades normalmente surgem a partir de bugs nos códigos escritos pelos desenvolvedores do sistema (</w:t>
        </w:r>
        <w:r w:rsidR="00E0532E" w:rsidRPr="00010C02">
          <w:t>ROWE; LUNT; EKSTROM</w:t>
        </w:r>
        <w:r w:rsidR="00E0532E">
          <w:t>, 2011).</w:t>
        </w:r>
      </w:ins>
    </w:p>
    <w:p w14:paraId="1B7AE019" w14:textId="16336210" w:rsidR="00B65799" w:rsidRDefault="00B65799" w:rsidP="00B65799">
      <w:pPr>
        <w:pStyle w:val="TF-LEGENDA"/>
      </w:pPr>
      <w:r>
        <w:t xml:space="preserve">Figura </w:t>
      </w:r>
      <w:r w:rsidR="008B1D63">
        <w:fldChar w:fldCharType="begin"/>
      </w:r>
      <w:r w:rsidR="008B1D63">
        <w:instrText xml:space="preserve"> SEQ Figura \* ARABIC </w:instrText>
      </w:r>
      <w:r w:rsidR="008B1D63">
        <w:fldChar w:fldCharType="separate"/>
      </w:r>
      <w:r w:rsidR="00627042">
        <w:rPr>
          <w:noProof/>
        </w:rPr>
        <w:t>1</w:t>
      </w:r>
      <w:r w:rsidR="008B1D63">
        <w:rPr>
          <w:noProof/>
        </w:rPr>
        <w:fldChar w:fldCharType="end"/>
      </w:r>
      <w:r w:rsidR="1A3ED7E4">
        <w:t xml:space="preserve"> -</w:t>
      </w:r>
      <w:r>
        <w:t xml:space="preserve"> Prejuízo estimado por crimes cibernéticos</w:t>
      </w:r>
    </w:p>
    <w:p w14:paraId="11D8A303" w14:textId="77777777" w:rsidR="00223F6E" w:rsidRDefault="00627042">
      <w:pPr>
        <w:pStyle w:val="TF-FIGURA"/>
        <w:spacing w:after="0"/>
        <w:rPr>
          <w:noProof/>
        </w:rPr>
        <w:pPrChange w:id="10" w:author="Luciana Pereira de Araújo Kohler" w:date="2020-10-21T09:30:00Z">
          <w:pPr>
            <w:pStyle w:val="TF-FIGURA"/>
          </w:pPr>
        </w:pPrChange>
      </w:pPr>
      <w:r>
        <w:pict w14:anchorId="7867FA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187.5pt;visibility:visible;mso-wrap-style:square">
            <v:imagedata r:id="rId11" o:title=""/>
            <o:lock v:ext="edit" aspectratio="f"/>
          </v:shape>
        </w:pict>
      </w:r>
    </w:p>
    <w:p w14:paraId="125A7362" w14:textId="2D939570" w:rsidR="69041BF8" w:rsidRPr="00030F0E" w:rsidRDefault="69041BF8" w:rsidP="005F4C3F">
      <w:pPr>
        <w:pStyle w:val="TF-FONTE"/>
        <w:rPr>
          <w:lang w:val="en-US"/>
        </w:rPr>
      </w:pPr>
      <w:r w:rsidRPr="00030F0E">
        <w:rPr>
          <w:lang w:val="en-US"/>
        </w:rPr>
        <w:t xml:space="preserve">Fonte: </w:t>
      </w:r>
      <w:r w:rsidR="00976A79" w:rsidRPr="00030F0E">
        <w:rPr>
          <w:lang w:val="en-US"/>
        </w:rPr>
        <w:t>Federal Bu</w:t>
      </w:r>
      <w:r w:rsidR="00D2034A" w:rsidRPr="00030F0E">
        <w:rPr>
          <w:lang w:val="en-US"/>
        </w:rPr>
        <w:t>reau</w:t>
      </w:r>
      <w:r w:rsidR="00976A79" w:rsidRPr="00030F0E">
        <w:rPr>
          <w:lang w:val="en-US"/>
        </w:rPr>
        <w:t xml:space="preserve"> </w:t>
      </w:r>
      <w:r w:rsidR="00D2034A" w:rsidRPr="00030F0E">
        <w:rPr>
          <w:lang w:val="en-US"/>
        </w:rPr>
        <w:t>of</w:t>
      </w:r>
      <w:r w:rsidR="00976A79" w:rsidRPr="00030F0E">
        <w:rPr>
          <w:lang w:val="en-US"/>
        </w:rPr>
        <w:t xml:space="preserve"> I</w:t>
      </w:r>
      <w:r w:rsidR="00D2034A" w:rsidRPr="00030F0E">
        <w:rPr>
          <w:lang w:val="en-US"/>
        </w:rPr>
        <w:t>nvestigation</w:t>
      </w:r>
      <w:r w:rsidR="00976A79" w:rsidRPr="00030F0E">
        <w:rPr>
          <w:lang w:val="en-US"/>
        </w:rPr>
        <w:t xml:space="preserve"> </w:t>
      </w:r>
      <w:r w:rsidR="04CAD20A" w:rsidRPr="00030F0E">
        <w:rPr>
          <w:lang w:val="en-US"/>
        </w:rPr>
        <w:t>(2019)</w:t>
      </w:r>
    </w:p>
    <w:p w14:paraId="4E0EE46A" w14:textId="7B2D56B0" w:rsidR="00212E66" w:rsidRDefault="00777006" w:rsidP="003D398C">
      <w:pPr>
        <w:pStyle w:val="TF-TEXTO"/>
      </w:pPr>
      <w:del w:id="11" w:author="Luciana Pereira de Araújo Kohler" w:date="2020-10-21T09:31:00Z">
        <w:r w:rsidDel="00E0532E">
          <w:delText>Um crime cibernético pode ocorrer</w:delText>
        </w:r>
        <w:r w:rsidR="0E3A526C" w:rsidDel="00E0532E">
          <w:delText>,</w:delText>
        </w:r>
        <w:r w:rsidDel="00E0532E">
          <w:delText xml:space="preserve"> </w:delText>
        </w:r>
        <w:r w:rsidR="00357868" w:rsidDel="00E0532E">
          <w:delText>por exemplo</w:delText>
        </w:r>
        <w:r w:rsidR="36CB0D03" w:rsidDel="00E0532E">
          <w:delText>,</w:delText>
        </w:r>
        <w:r w:rsidR="00357868" w:rsidDel="00E0532E">
          <w:delText xml:space="preserve"> quando uma vulnerabilidade de segurança é explorada por um agente </w:delText>
        </w:r>
        <w:r w:rsidR="009B58BE" w:rsidDel="00E0532E">
          <w:delText xml:space="preserve">malicioso. </w:delText>
        </w:r>
        <w:r w:rsidR="001B61A4" w:rsidDel="00E0532E">
          <w:delText xml:space="preserve">Essas vulnerabilidades normalmente surgem a partir de bugs </w:delText>
        </w:r>
        <w:r w:rsidR="006D651A" w:rsidDel="00E0532E">
          <w:delText>nos</w:delText>
        </w:r>
        <w:r w:rsidR="00192F24" w:rsidDel="00E0532E">
          <w:delText xml:space="preserve"> códigos escritos pelos desenvolvedores do sistema</w:delText>
        </w:r>
        <w:r w:rsidR="001C1F1A" w:rsidDel="00E0532E">
          <w:delText xml:space="preserve"> </w:delText>
        </w:r>
        <w:r w:rsidR="00AA4FB5" w:rsidDel="00E0532E">
          <w:delText>(</w:delText>
        </w:r>
        <w:r w:rsidR="00010C02" w:rsidRPr="00010C02" w:rsidDel="00E0532E">
          <w:delText>ROWE; LUNT; EKSTROM</w:delText>
        </w:r>
        <w:r w:rsidR="00AA4FB5" w:rsidDel="00E0532E">
          <w:delText>, 2011)</w:delText>
        </w:r>
        <w:r w:rsidR="00192F24" w:rsidDel="00E0532E">
          <w:delText>.</w:delText>
        </w:r>
        <w:r w:rsidR="00602CB2" w:rsidDel="00E0532E">
          <w:delText xml:space="preserve"> </w:delText>
        </w:r>
      </w:del>
      <w:r w:rsidR="00B029DC">
        <w:t>P</w:t>
      </w:r>
      <w:r w:rsidR="00D47EE9">
        <w:t xml:space="preserve">ara a prevenção de possíveis prejuízos </w:t>
      </w:r>
      <w:r w:rsidR="00BF311B">
        <w:t>causados por essas falhas,</w:t>
      </w:r>
      <w:r w:rsidR="005A0D9D">
        <w:t xml:space="preserve"> </w:t>
      </w:r>
      <w:r w:rsidR="00D57E7E">
        <w:t>pode</w:t>
      </w:r>
      <w:r w:rsidR="2BD6FDF9">
        <w:t>m</w:t>
      </w:r>
      <w:r w:rsidR="00D57E7E">
        <w:t xml:space="preserve"> se</w:t>
      </w:r>
      <w:r w:rsidR="007530C8">
        <w:t>r</w:t>
      </w:r>
      <w:r w:rsidR="00D57E7E">
        <w:t xml:space="preserve"> utilizad</w:t>
      </w:r>
      <w:r w:rsidR="2D9A393E">
        <w:t>as</w:t>
      </w:r>
      <w:r w:rsidR="00D57E7E">
        <w:t xml:space="preserve"> ferramentas que </w:t>
      </w:r>
      <w:r w:rsidR="09C40618">
        <w:t>realiz</w:t>
      </w:r>
      <w:r w:rsidR="05B7EBC2">
        <w:t>a</w:t>
      </w:r>
      <w:r w:rsidR="09C40618">
        <w:t>m</w:t>
      </w:r>
      <w:r w:rsidR="00D57E7E">
        <w:t xml:space="preserve"> testes automatizados </w:t>
      </w:r>
      <w:r w:rsidR="00C77486">
        <w:t xml:space="preserve">ou </w:t>
      </w:r>
      <w:r w:rsidR="1C1406F9">
        <w:t xml:space="preserve">contratar </w:t>
      </w:r>
      <w:r w:rsidR="00E120B6">
        <w:t xml:space="preserve">um profissional </w:t>
      </w:r>
      <w:r w:rsidR="073E5FEA">
        <w:t>para</w:t>
      </w:r>
      <w:r w:rsidR="00E120B6">
        <w:t xml:space="preserve"> realizar testes manuais</w:t>
      </w:r>
      <w:r w:rsidR="00FD0D1E">
        <w:t xml:space="preserve">, </w:t>
      </w:r>
      <w:r w:rsidR="2611964A">
        <w:t xml:space="preserve">conhecido como hacker ético ou </w:t>
      </w:r>
      <w:r w:rsidR="2611964A" w:rsidRPr="0C568EB2">
        <w:rPr>
          <w:i/>
          <w:iCs/>
        </w:rPr>
        <w:t>pentest</w:t>
      </w:r>
      <w:r w:rsidR="35901243" w:rsidRPr="0C568EB2">
        <w:rPr>
          <w:i/>
          <w:iCs/>
        </w:rPr>
        <w:t>er</w:t>
      </w:r>
      <w:r w:rsidR="5B454BE1">
        <w:t>.</w:t>
      </w:r>
      <w:r w:rsidR="614E3774">
        <w:t xml:space="preserve"> </w:t>
      </w:r>
      <w:del w:id="12" w:author="Luciana Pereira de Araújo Kohler" w:date="2020-10-21T18:24:00Z">
        <w:r w:rsidR="5B454BE1" w:rsidDel="0060448D">
          <w:delText>A</w:delText>
        </w:r>
        <w:r w:rsidR="614E3774" w:rsidDel="0060448D">
          <w:delText>mbas</w:delText>
        </w:r>
        <w:r w:rsidR="00FD0D1E" w:rsidDel="0060448D">
          <w:delText xml:space="preserve"> </w:delText>
        </w:r>
      </w:del>
      <w:ins w:id="13" w:author="Luciana Pereira de Araújo Kohler" w:date="2020-10-21T18:24:00Z">
        <w:r w:rsidR="0060448D">
          <w:t>As duas</w:t>
        </w:r>
      </w:ins>
      <w:del w:id="14" w:author="Luciana Pereira de Araújo Kohler" w:date="2020-10-21T18:24:00Z">
        <w:r w:rsidR="00FD0D1E" w:rsidDel="0060448D">
          <w:delText>as</w:delText>
        </w:r>
      </w:del>
      <w:r w:rsidR="00FD0D1E">
        <w:t xml:space="preserve"> abordagens são aplicadas </w:t>
      </w:r>
      <w:r w:rsidR="00E120B6">
        <w:t>com o intuito de descobrir vulnerabilidades antes que elas sejam exploradas de forma</w:t>
      </w:r>
      <w:r w:rsidR="00BD686B">
        <w:t xml:space="preserve"> a causar prejuízos </w:t>
      </w:r>
      <w:r w:rsidR="00F322EF">
        <w:t>(</w:t>
      </w:r>
      <w:r w:rsidR="003F5945" w:rsidRPr="003F5945">
        <w:t>XIE; LIPFORD; CHU</w:t>
      </w:r>
      <w:r w:rsidR="00A27DD5">
        <w:t xml:space="preserve">, 2011; </w:t>
      </w:r>
      <w:r w:rsidR="00D51464">
        <w:t>STEFINKO; PISKOZUB; BANAKH</w:t>
      </w:r>
      <w:r w:rsidR="00A27DD5">
        <w:t>, 2016).</w:t>
      </w:r>
      <w:r w:rsidR="00F322EF">
        <w:t xml:space="preserve"> </w:t>
      </w:r>
      <w:commentRangeStart w:id="15"/>
    </w:p>
    <w:p w14:paraId="7A264F53" w14:textId="380E0F1E" w:rsidR="00BA7BA8" w:rsidRDefault="00BA7BA8" w:rsidP="003D398C">
      <w:pPr>
        <w:pStyle w:val="TF-TEXTO"/>
      </w:pPr>
      <w:commentRangeStart w:id="16"/>
      <w:r>
        <w:t>A</w:t>
      </w:r>
      <w:commentRangeEnd w:id="15"/>
      <w:r w:rsidR="00DD48D5">
        <w:rPr>
          <w:rStyle w:val="Refdecomentrio"/>
        </w:rPr>
        <w:commentReference w:id="15"/>
      </w:r>
      <w:r>
        <w:t xml:space="preserve"> </w:t>
      </w:r>
      <w:r w:rsidR="00D029DF">
        <w:t>utilização</w:t>
      </w:r>
      <w:r w:rsidR="00525C4B">
        <w:t xml:space="preserve"> </w:t>
      </w:r>
      <w:r w:rsidR="00D029DF">
        <w:t xml:space="preserve">de </w:t>
      </w:r>
      <w:r>
        <w:t xml:space="preserve">ferramentas </w:t>
      </w:r>
      <w:r w:rsidR="00525C4B">
        <w:t xml:space="preserve">para analisar </w:t>
      </w:r>
      <w:r>
        <w:t>o código fonte da aplicação</w:t>
      </w:r>
      <w:r w:rsidR="00AF02F7">
        <w:t xml:space="preserve"> tem por objetivo</w:t>
      </w:r>
      <w:r w:rsidR="0068264F">
        <w:t xml:space="preserve"> identificar possíveis</w:t>
      </w:r>
      <w:r w:rsidR="00383FB2">
        <w:t xml:space="preserve"> falhas no código fonte</w:t>
      </w:r>
      <w:r w:rsidR="00A445BF">
        <w:t xml:space="preserve"> (</w:t>
      </w:r>
      <w:r w:rsidR="009122B4">
        <w:t>HALDAR; CHANDRA; FRANZ</w:t>
      </w:r>
      <w:r w:rsidR="00C349DB">
        <w:t>, 2005)</w:t>
      </w:r>
      <w:r w:rsidR="00A445BF">
        <w:t xml:space="preserve">, </w:t>
      </w:r>
      <w:r w:rsidR="3D401D8B">
        <w:t>ta</w:t>
      </w:r>
      <w:r w:rsidR="009D5ED7">
        <w:t>l</w:t>
      </w:r>
      <w:r w:rsidR="3D401D8B">
        <w:t xml:space="preserve"> como</w:t>
      </w:r>
      <w:r w:rsidR="6E5A1B75">
        <w:t xml:space="preserve"> a</w:t>
      </w:r>
      <w:r w:rsidR="0068264F">
        <w:t xml:space="preserve"> </w:t>
      </w:r>
      <w:r w:rsidR="4781384C">
        <w:t>falta</w:t>
      </w:r>
      <w:r w:rsidR="0068264F">
        <w:t xml:space="preserve"> </w:t>
      </w:r>
      <w:r w:rsidR="7DCFAF3B">
        <w:t>de</w:t>
      </w:r>
      <w:r w:rsidR="0068264F">
        <w:t xml:space="preserve"> validação de campos de </w:t>
      </w:r>
      <w:r w:rsidR="000700EA">
        <w:t>entrada</w:t>
      </w:r>
      <w:r w:rsidR="009D5ED7">
        <w:t>, cujo valor submetido pelo usuário pode interferir no comportamento da aplicação</w:t>
      </w:r>
      <w:r w:rsidR="000171DA">
        <w:t>.</w:t>
      </w:r>
      <w:r w:rsidR="00952BAF">
        <w:t xml:space="preserve"> </w:t>
      </w:r>
      <w:commentRangeStart w:id="17"/>
      <w:del w:id="18" w:author="Luciana Pereira de Araújo Kohler" w:date="2020-10-21T18:27:00Z">
        <w:r w:rsidR="000171DA" w:rsidDel="00377CEF">
          <w:delText>C</w:delText>
        </w:r>
        <w:r w:rsidR="00952BAF" w:rsidDel="00377CEF">
          <w:delText>aso</w:delText>
        </w:r>
      </w:del>
      <w:commentRangeEnd w:id="17"/>
      <w:r w:rsidR="00377CEF">
        <w:rPr>
          <w:rStyle w:val="Refdecomentrio"/>
        </w:rPr>
        <w:commentReference w:id="17"/>
      </w:r>
      <w:del w:id="19" w:author="Luciana Pereira de Araújo Kohler" w:date="2020-10-21T18:27:00Z">
        <w:r w:rsidR="00952BAF" w:rsidDel="00377CEF">
          <w:delText xml:space="preserve"> </w:delText>
        </w:r>
      </w:del>
      <w:ins w:id="20" w:author="Luciana Pereira de Araújo Kohler" w:date="2020-10-21T18:27:00Z">
        <w:r w:rsidR="00377CEF">
          <w:t xml:space="preserve">Quando </w:t>
        </w:r>
      </w:ins>
      <w:del w:id="21" w:author="Luciana Pereira de Araújo Kohler" w:date="2020-10-21T18:27:00Z">
        <w:r w:rsidR="00952BAF" w:rsidDel="00377CEF">
          <w:delText xml:space="preserve">alguma </w:delText>
        </w:r>
      </w:del>
      <w:ins w:id="22" w:author="Luciana Pereira de Araújo Kohler" w:date="2020-10-21T18:27:00Z">
        <w:r w:rsidR="00377CEF">
          <w:t xml:space="preserve">uma </w:t>
        </w:r>
      </w:ins>
      <w:r w:rsidR="00952BAF">
        <w:t xml:space="preserve">falha </w:t>
      </w:r>
      <w:del w:id="23" w:author="Luciana Pereira de Araújo Kohler" w:date="2020-10-21T18:27:00Z">
        <w:r w:rsidR="00053E15" w:rsidDel="00377CEF">
          <w:delText xml:space="preserve">seja </w:delText>
        </w:r>
      </w:del>
      <w:ins w:id="24" w:author="Luciana Pereira de Araújo Kohler" w:date="2020-10-21T18:27:00Z">
        <w:r w:rsidR="00377CEF">
          <w:t xml:space="preserve">é </w:t>
        </w:r>
      </w:ins>
      <w:r w:rsidR="00952BAF">
        <w:t>encontrada</w:t>
      </w:r>
      <w:r w:rsidR="3E63718C">
        <w:t>,</w:t>
      </w:r>
      <w:r w:rsidR="00952BAF">
        <w:t xml:space="preserve"> a ferramenta indica a região do código fonte que pode estar vulnerável</w:t>
      </w:r>
      <w:r w:rsidR="5B51BD4C">
        <w:t xml:space="preserve"> e </w:t>
      </w:r>
      <w:del w:id="25" w:author="Luciana Pereira de Araújo Kohler" w:date="2020-10-21T18:27:00Z">
        <w:r w:rsidR="5B51BD4C" w:rsidDel="00377CEF">
          <w:delText xml:space="preserve">deveria </w:delText>
        </w:r>
      </w:del>
      <w:ins w:id="26" w:author="Luciana Pereira de Araújo Kohler" w:date="2020-10-21T18:27:00Z">
        <w:r w:rsidR="00377CEF">
          <w:t xml:space="preserve">que deve </w:t>
        </w:r>
      </w:ins>
      <w:r w:rsidR="5B51BD4C">
        <w:t>ser ajustada</w:t>
      </w:r>
      <w:r w:rsidR="00952BAF">
        <w:t>.</w:t>
      </w:r>
      <w:commentRangeStart w:id="27"/>
    </w:p>
    <w:p w14:paraId="0103C2BF" w14:textId="60D624EF" w:rsidR="00811CCE" w:rsidRPr="00A57153" w:rsidRDefault="4D0F8D72" w:rsidP="003D398C">
      <w:pPr>
        <w:pStyle w:val="TF-TEXTO"/>
      </w:pPr>
      <w:r>
        <w:t>O</w:t>
      </w:r>
      <w:commentRangeEnd w:id="27"/>
      <w:r w:rsidR="00AC79CC">
        <w:rPr>
          <w:rStyle w:val="Refdecomentrio"/>
        </w:rPr>
        <w:commentReference w:id="27"/>
      </w:r>
      <w:r w:rsidR="44CE6F1C">
        <w:t xml:space="preserve"> </w:t>
      </w:r>
      <w:r w:rsidR="02B38D17">
        <w:t>profissiona</w:t>
      </w:r>
      <w:r w:rsidR="66C25F26">
        <w:t>l</w:t>
      </w:r>
      <w:r w:rsidR="00315164">
        <w:t xml:space="preserve"> </w:t>
      </w:r>
      <w:r w:rsidR="7539E8D1">
        <w:t xml:space="preserve">que </w:t>
      </w:r>
      <w:r w:rsidR="00B82C5C">
        <w:t>realiza</w:t>
      </w:r>
      <w:r w:rsidR="00CF4B25">
        <w:t xml:space="preserve"> testes de invasão</w:t>
      </w:r>
      <w:r w:rsidR="19D2477E">
        <w:t xml:space="preserve"> </w:t>
      </w:r>
      <w:r w:rsidR="00B82C5C">
        <w:t>utiliza</w:t>
      </w:r>
      <w:r w:rsidR="001B3F37">
        <w:t xml:space="preserve"> </w:t>
      </w:r>
      <w:r w:rsidR="00B6032D">
        <w:t>das mesmas técnicas</w:t>
      </w:r>
      <w:r w:rsidR="001829B5">
        <w:t xml:space="preserve"> que um </w:t>
      </w:r>
      <w:r w:rsidR="001829B5" w:rsidRPr="0C568EB2">
        <w:rPr>
          <w:i/>
          <w:iCs/>
        </w:rPr>
        <w:t>hacker</w:t>
      </w:r>
      <w:r w:rsidR="007019BB" w:rsidRPr="0C568EB2">
        <w:rPr>
          <w:i/>
          <w:iCs/>
        </w:rPr>
        <w:t xml:space="preserve"> </w:t>
      </w:r>
      <w:r w:rsidR="007019BB">
        <w:t>utiliza</w:t>
      </w:r>
      <w:r w:rsidR="007019BB" w:rsidRPr="0C568EB2">
        <w:rPr>
          <w:i/>
          <w:iCs/>
        </w:rPr>
        <w:t xml:space="preserve"> </w:t>
      </w:r>
      <w:r w:rsidR="00CE6A26">
        <w:t xml:space="preserve">para </w:t>
      </w:r>
      <w:r w:rsidR="007019BB">
        <w:t>invasão</w:t>
      </w:r>
      <w:r w:rsidR="41417985">
        <w:t xml:space="preserve"> de</w:t>
      </w:r>
      <w:r w:rsidR="00CE6A26">
        <w:t xml:space="preserve"> sistemas</w:t>
      </w:r>
      <w:r w:rsidR="007019BB">
        <w:t xml:space="preserve"> </w:t>
      </w:r>
      <w:r w:rsidR="00C93AEA">
        <w:t>(</w:t>
      </w:r>
      <w:r w:rsidR="009A0F13">
        <w:t>STEFINKO; PISKOZUB; BANAKH</w:t>
      </w:r>
      <w:r w:rsidR="00C93AEA">
        <w:t>, 2016).</w:t>
      </w:r>
      <w:r w:rsidR="00F502B8">
        <w:t xml:space="preserve"> </w:t>
      </w:r>
      <w:r w:rsidR="42ED6F16">
        <w:t xml:space="preserve">Ao final do trabalho, </w:t>
      </w:r>
      <w:r w:rsidR="1411CAAB">
        <w:t>o profissional</w:t>
      </w:r>
      <w:r w:rsidR="00F502B8">
        <w:t xml:space="preserve"> fornece um relatório </w:t>
      </w:r>
      <w:r w:rsidR="005D7F27">
        <w:t xml:space="preserve">explicando como </w:t>
      </w:r>
      <w:r w:rsidR="2DD28F0B">
        <w:t>foi realizado</w:t>
      </w:r>
      <w:r w:rsidR="316D6BA0">
        <w:t xml:space="preserve"> </w:t>
      </w:r>
      <w:r w:rsidR="005D7F27">
        <w:t xml:space="preserve">o ataque e quais vulnerabilidades </w:t>
      </w:r>
      <w:r w:rsidR="5D4CF728">
        <w:t>foram encontradas</w:t>
      </w:r>
      <w:r w:rsidR="005D7F27">
        <w:t xml:space="preserve"> neste percurso</w:t>
      </w:r>
      <w:r w:rsidR="001E7889">
        <w:t xml:space="preserve"> (</w:t>
      </w:r>
      <w:r w:rsidR="009A0F13">
        <w:t>STEFINKO; PISKOZUB; BANAKH</w:t>
      </w:r>
      <w:r w:rsidR="0068132D">
        <w:t>T</w:t>
      </w:r>
      <w:r w:rsidR="00862954">
        <w:t>,</w:t>
      </w:r>
      <w:r w:rsidR="0038066D">
        <w:t xml:space="preserve"> 2016)</w:t>
      </w:r>
      <w:r w:rsidR="005D7F27">
        <w:t xml:space="preserve">. </w:t>
      </w:r>
      <w:r w:rsidR="50E3C42F">
        <w:t>S</w:t>
      </w:r>
      <w:r w:rsidR="194789D5">
        <w:t>e</w:t>
      </w:r>
      <w:r w:rsidR="00DB28CD">
        <w:t xml:space="preserve"> comparado com a utilização de ferramentas automatizadas, </w:t>
      </w:r>
      <w:r w:rsidR="25B31198">
        <w:t>a atuação deste especialista</w:t>
      </w:r>
      <w:r w:rsidR="00437C81">
        <w:t xml:space="preserve"> tende a ser mais lent</w:t>
      </w:r>
      <w:r w:rsidR="17C3B786">
        <w:t>a</w:t>
      </w:r>
      <w:r w:rsidR="44ACFA82">
        <w:t xml:space="preserve"> </w:t>
      </w:r>
      <w:r w:rsidR="4EFE1408">
        <w:t>e</w:t>
      </w:r>
      <w:r w:rsidR="00437C81">
        <w:t xml:space="preserve"> </w:t>
      </w:r>
      <w:r w:rsidR="44ACFA82">
        <w:t>car</w:t>
      </w:r>
      <w:r w:rsidR="5B9FEACF">
        <w:t>a</w:t>
      </w:r>
      <w:r w:rsidR="00437C81">
        <w:t xml:space="preserve"> para as empresas</w:t>
      </w:r>
      <w:r w:rsidR="00F436D3">
        <w:t xml:space="preserve">. Entretanto existe um ganho na identificação de vulnerabilidades ao se contratar um </w:t>
      </w:r>
      <w:r w:rsidR="00F436D3" w:rsidRPr="0C568EB2">
        <w:rPr>
          <w:i/>
          <w:iCs/>
        </w:rPr>
        <w:t>pentes</w:t>
      </w:r>
      <w:r w:rsidR="005911D6" w:rsidRPr="0C568EB2">
        <w:rPr>
          <w:i/>
          <w:iCs/>
        </w:rPr>
        <w:t>ter</w:t>
      </w:r>
      <w:r w:rsidR="009D3940">
        <w:t xml:space="preserve"> (</w:t>
      </w:r>
      <w:r w:rsidR="0068132D">
        <w:t>STEFINKO; PISKOZUB; BANAKH</w:t>
      </w:r>
      <w:r w:rsidR="009D3940">
        <w:t xml:space="preserve">, 2016). </w:t>
      </w:r>
      <w:del w:id="28" w:author="Luciana Pereira de Araújo Kohler" w:date="2020-10-21T18:29:00Z">
        <w:r w:rsidR="185535AC" w:rsidDel="0079409F">
          <w:delText>P</w:delText>
        </w:r>
        <w:r w:rsidR="4955D985" w:rsidDel="0079409F">
          <w:delText>ois</w:delText>
        </w:r>
        <w:r w:rsidR="00751950" w:rsidDel="0079409F">
          <w:delText>,</w:delText>
        </w:r>
        <w:r w:rsidR="009D3940" w:rsidDel="0079409F">
          <w:delText xml:space="preserve"> c</w:delText>
        </w:r>
      </w:del>
      <w:ins w:id="29" w:author="Luciana Pereira de Araújo Kohler" w:date="2020-10-21T18:29:00Z">
        <w:r w:rsidR="0079409F">
          <w:t>C</w:t>
        </w:r>
      </w:ins>
      <w:r w:rsidR="009D3940">
        <w:t xml:space="preserve">omo apresentado no trabalho de </w:t>
      </w:r>
      <w:r w:rsidR="00AE712F">
        <w:t>Amankwah</w:t>
      </w:r>
      <w:r w:rsidR="00E73CA5">
        <w:t>, Chen e Kudjo</w:t>
      </w:r>
      <w:r w:rsidR="00CA3315">
        <w:t xml:space="preserve"> </w:t>
      </w:r>
      <w:r w:rsidR="00AE712F">
        <w:t>(</w:t>
      </w:r>
      <w:r w:rsidR="00197896">
        <w:t>2020)</w:t>
      </w:r>
      <w:r w:rsidR="7207EB61">
        <w:t>,</w:t>
      </w:r>
      <w:r w:rsidR="00197896">
        <w:t xml:space="preserve"> </w:t>
      </w:r>
      <w:r w:rsidR="00A57153">
        <w:t>as ferramentas automatizadas</w:t>
      </w:r>
      <w:del w:id="30" w:author="Luciana Pereira de Araújo Kohler" w:date="2020-10-21T18:29:00Z">
        <w:r w:rsidR="5EEC5408" w:rsidDel="0079409F">
          <w:delText>,</w:delText>
        </w:r>
      </w:del>
      <w:r w:rsidR="00A57153">
        <w:t xml:space="preserve"> </w:t>
      </w:r>
      <w:r w:rsidR="004D4C55">
        <w:t>não são capazes de identificar a grande variedade de vulnerabilidades existentes</w:t>
      </w:r>
      <w:r w:rsidR="004264DA">
        <w:t>.</w:t>
      </w:r>
      <w:commentRangeEnd w:id="16"/>
      <w:r w:rsidR="00E34CBC">
        <w:rPr>
          <w:rStyle w:val="Refdecomentrio"/>
        </w:rPr>
        <w:commentReference w:id="16"/>
      </w:r>
    </w:p>
    <w:p w14:paraId="1693DFB4" w14:textId="33D3CA05" w:rsidR="0084460A" w:rsidRDefault="007E2F2B" w:rsidP="0084460A">
      <w:pPr>
        <w:pStyle w:val="TF-TEXTO"/>
      </w:pPr>
      <w:r>
        <w:t>Apesar destas estratégias auxiliarem na descoberta de falhas de segurança, elas não ajudam a diminuir a criação de novos bugs pelos desenvolvedores (</w:t>
      </w:r>
      <w:r w:rsidR="00BE6EBA" w:rsidRPr="003F5945">
        <w:t>XIE; LIPFORD; CHU</w:t>
      </w:r>
      <w:r>
        <w:t>, 2011</w:t>
      </w:r>
      <w:del w:id="31" w:author="Luciana Pereira de Araújo Kohler" w:date="2020-10-21T18:34:00Z">
        <w:r w:rsidDel="00EB58B4">
          <w:delText xml:space="preserve">). </w:delText>
        </w:r>
      </w:del>
      <w:ins w:id="32" w:author="Luciana Pereira de Araújo Kohler" w:date="2020-10-21T18:34:00Z">
        <w:r w:rsidR="00EB58B4">
          <w:t xml:space="preserve">), </w:t>
        </w:r>
      </w:ins>
      <w:del w:id="33" w:author="Luciana Pereira de Araújo Kohler" w:date="2020-10-21T18:34:00Z">
        <w:r w:rsidDel="00EB58B4">
          <w:delText xml:space="preserve">Ou </w:delText>
        </w:r>
      </w:del>
      <w:ins w:id="34" w:author="Luciana Pereira de Araújo Kohler" w:date="2020-10-21T18:34:00Z">
        <w:r w:rsidR="00EB58B4">
          <w:t xml:space="preserve">ou </w:t>
        </w:r>
      </w:ins>
      <w:r>
        <w:t xml:space="preserve">seja, uma ferramenta ou um </w:t>
      </w:r>
      <w:r w:rsidR="56E2B354" w:rsidRPr="00DC26C3">
        <w:t>especialista</w:t>
      </w:r>
      <w:r>
        <w:t xml:space="preserve"> descobrirá a falha </w:t>
      </w:r>
      <w:r w:rsidR="5DDFD82E">
        <w:t xml:space="preserve">e </w:t>
      </w:r>
      <w:r>
        <w:t>os desenvolvedores irão corrig</w:t>
      </w:r>
      <w:r w:rsidR="00DC26C3">
        <w:t>i</w:t>
      </w:r>
      <w:r>
        <w:t>-</w:t>
      </w:r>
      <w:r w:rsidR="7B5F6F0B">
        <w:t>la</w:t>
      </w:r>
      <w:del w:id="35" w:author="Luciana Pereira de Araújo Kohler" w:date="2020-10-21T18:34:00Z">
        <w:r w:rsidR="6041126C" w:rsidDel="00515B95">
          <w:delText>s</w:delText>
        </w:r>
      </w:del>
      <w:r>
        <w:t>. Este processo não permite o refinamento técnico dos desenvolvedores para que eles parem ou diminuam a criação de bugs que podem vir a se tornar falhas de segurança (</w:t>
      </w:r>
      <w:r w:rsidR="00704079" w:rsidRPr="00704079">
        <w:t>XIE; LIPFORD; CHU</w:t>
      </w:r>
      <w:r>
        <w:t xml:space="preserve">, 2011). Para que os desenvolvedores escrevam códigos mais seguros é preciso estudar as vulnerabilidades de software, conhecer como elas são exploradas por malfeitores e aprender </w:t>
      </w:r>
      <w:r>
        <w:lastRenderedPageBreak/>
        <w:t>a mitigá-las. Segundo o trabalho de Xie</w:t>
      </w:r>
      <w:r w:rsidR="00704079">
        <w:t xml:space="preserve">, Lipford e </w:t>
      </w:r>
      <w:r w:rsidR="00136590">
        <w:t>Chu</w:t>
      </w:r>
      <w:r>
        <w:t xml:space="preserve"> (2011), várias vulnerabilidades de segurança podem ser evitadas com conhecimentos e a utilização de práticas simples de desenvolvimento de software</w:t>
      </w:r>
      <w:r w:rsidR="00C726A4">
        <w:t xml:space="preserve"> </w:t>
      </w:r>
      <w:r w:rsidR="000F1F20">
        <w:t>seguro.</w:t>
      </w:r>
    </w:p>
    <w:p w14:paraId="6D152891" w14:textId="27F79BED" w:rsidR="00C428FA" w:rsidRDefault="00865CFA" w:rsidP="003D398C">
      <w:pPr>
        <w:pStyle w:val="TF-TEXTO"/>
      </w:pPr>
      <w:r>
        <w:t>Com a premissa de educar os desenvolvedores de software sobre vulnerabilidades de seguran</w:t>
      </w:r>
      <w:r w:rsidR="00C67394">
        <w:t>ça</w:t>
      </w:r>
      <w:r w:rsidR="00F43802">
        <w:t>, ferramentas como a WebGo</w:t>
      </w:r>
      <w:r w:rsidR="00D73E7E">
        <w:t>a</w:t>
      </w:r>
      <w:r w:rsidR="00F43802">
        <w:t xml:space="preserve">t </w:t>
      </w:r>
      <w:commentRangeStart w:id="36"/>
      <w:r w:rsidR="00F43802">
        <w:t>(</w:t>
      </w:r>
      <w:r w:rsidR="004D06F0">
        <w:t>OPEN WEB APPLICATION SECURITY PROJECT</w:t>
      </w:r>
      <w:r w:rsidR="003E4647">
        <w:t>, 2020</w:t>
      </w:r>
      <w:r w:rsidR="00F43802">
        <w:t xml:space="preserve">) </w:t>
      </w:r>
      <w:commentRangeEnd w:id="36"/>
      <w:r w:rsidR="003631B0">
        <w:rPr>
          <w:rStyle w:val="Refdecomentrio"/>
        </w:rPr>
        <w:commentReference w:id="36"/>
      </w:r>
      <w:r w:rsidR="00F43802">
        <w:t>foram desenvolvidas</w:t>
      </w:r>
      <w:r w:rsidR="00C67394">
        <w:t>.</w:t>
      </w:r>
      <w:r w:rsidR="00313F45">
        <w:t xml:space="preserve"> </w:t>
      </w:r>
      <w:del w:id="37" w:author="Luciana Pereira de Araújo Kohler" w:date="2020-10-21T18:36:00Z">
        <w:r w:rsidR="00313F45" w:rsidDel="008B7D89">
          <w:delText>Por exemplo,</w:delText>
        </w:r>
        <w:r w:rsidR="00C67394" w:rsidDel="008B7D89">
          <w:delText xml:space="preserve"> </w:delText>
        </w:r>
        <w:r w:rsidR="00313F45" w:rsidDel="008B7D89">
          <w:delText>e</w:delText>
        </w:r>
        <w:r w:rsidR="00C67394" w:rsidDel="008B7D89">
          <w:delText xml:space="preserve">sta </w:delText>
        </w:r>
      </w:del>
      <w:ins w:id="38" w:author="Luciana Pereira de Araújo Kohler" w:date="2020-10-21T18:36:00Z">
        <w:r w:rsidR="008B7D89">
          <w:t xml:space="preserve">Esta </w:t>
        </w:r>
      </w:ins>
      <w:r w:rsidR="00C67394">
        <w:t xml:space="preserve">ferramenta apresenta </w:t>
      </w:r>
      <w:r w:rsidR="487D4F08">
        <w:t xml:space="preserve">ao usuário </w:t>
      </w:r>
      <w:r w:rsidR="00C67394">
        <w:t>como determin</w:t>
      </w:r>
      <w:r w:rsidR="00313F45">
        <w:t>a</w:t>
      </w:r>
      <w:r w:rsidR="00C67394">
        <w:t xml:space="preserve">da vulnerabilidade ocorre, como </w:t>
      </w:r>
      <w:r w:rsidR="00313F45">
        <w:t>é</w:t>
      </w:r>
      <w:r w:rsidR="00C67394">
        <w:t xml:space="preserve"> explorada e como um desenvolvedor deve program</w:t>
      </w:r>
      <w:r w:rsidR="00EF62F3">
        <w:t>ar o sistema para que ele não fique vulnerável a esta falha.</w:t>
      </w:r>
      <w:r w:rsidR="009A7934">
        <w:t xml:space="preserve"> Entretanto</w:t>
      </w:r>
      <w:r w:rsidR="00553D62">
        <w:t>,</w:t>
      </w:r>
      <w:r w:rsidR="009A7934">
        <w:t xml:space="preserve"> ainda existem </w:t>
      </w:r>
      <w:del w:id="39" w:author="Luciana Pereira de Araújo Kohler" w:date="2020-10-21T18:36:00Z">
        <w:r w:rsidR="009A7934" w:rsidDel="00657CD8">
          <w:delText xml:space="preserve">muitas </w:delText>
        </w:r>
      </w:del>
      <w:r w:rsidR="009A7934">
        <w:t xml:space="preserve">vulnerabilidades de segurança </w:t>
      </w:r>
      <w:r w:rsidR="37609C0F">
        <w:t>que não são exploradas no</w:t>
      </w:r>
      <w:r w:rsidR="00A163C6">
        <w:t xml:space="preserve"> WebGoat</w:t>
      </w:r>
      <w:r w:rsidR="3A885064">
        <w:t>.</w:t>
      </w:r>
      <w:r w:rsidR="0313E80F">
        <w:t xml:space="preserve"> </w:t>
      </w:r>
      <w:r w:rsidR="4B515CEA">
        <w:t>U</w:t>
      </w:r>
      <w:r w:rsidR="0313E80F">
        <w:t>ma</w:t>
      </w:r>
      <w:r w:rsidR="00A163C6">
        <w:t xml:space="preserve"> delas</w:t>
      </w:r>
      <w:r w:rsidR="609F08EC">
        <w:t>,</w:t>
      </w:r>
      <w:r w:rsidR="00A163C6">
        <w:t xml:space="preserve"> </w:t>
      </w:r>
      <w:del w:id="40" w:author="Luciana Pereira de Araújo Kohler" w:date="2020-10-21T18:37:00Z">
        <w:r w:rsidR="00A163C6" w:rsidDel="00657CD8">
          <w:delText>por exemplo</w:delText>
        </w:r>
        <w:r w:rsidR="39F9A9C0" w:rsidDel="00657CD8">
          <w:delText>,</w:delText>
        </w:r>
        <w:r w:rsidR="0313E80F" w:rsidDel="00657CD8">
          <w:delText xml:space="preserve"> </w:delText>
        </w:r>
      </w:del>
      <w:r w:rsidR="35007887">
        <w:t>é a vulnerabili</w:t>
      </w:r>
      <w:r w:rsidR="769933A2">
        <w:t>d</w:t>
      </w:r>
      <w:r w:rsidR="35007887">
        <w:t>ade conhecida como</w:t>
      </w:r>
      <w:r w:rsidR="00A163C6">
        <w:t xml:space="preserve"> </w:t>
      </w:r>
      <w:r w:rsidR="000659E0" w:rsidRPr="0C568EB2">
        <w:rPr>
          <w:i/>
          <w:iCs/>
        </w:rPr>
        <w:t xml:space="preserve">OS </w:t>
      </w:r>
      <w:r w:rsidR="00A163C6" w:rsidRPr="0C568EB2">
        <w:rPr>
          <w:i/>
          <w:iCs/>
        </w:rPr>
        <w:t>injection</w:t>
      </w:r>
      <w:r w:rsidR="00A163C6">
        <w:t xml:space="preserve">, que está </w:t>
      </w:r>
      <w:r w:rsidR="000659E0">
        <w:t xml:space="preserve">no </w:t>
      </w:r>
      <w:r w:rsidR="000659E0" w:rsidRPr="0C568EB2">
        <w:rPr>
          <w:i/>
          <w:iCs/>
        </w:rPr>
        <w:t>ranking</w:t>
      </w:r>
      <w:r w:rsidR="001A457C">
        <w:t xml:space="preserve"> </w:t>
      </w:r>
      <w:r w:rsidR="000659E0">
        <w:t xml:space="preserve">das </w:t>
      </w:r>
      <w:r w:rsidR="00A97D23">
        <w:t>25</w:t>
      </w:r>
      <w:r w:rsidR="001A457C">
        <w:t xml:space="preserve"> </w:t>
      </w:r>
      <w:r w:rsidR="00A163C6">
        <w:t xml:space="preserve">vulnerabilidades mais </w:t>
      </w:r>
      <w:r w:rsidR="00AC7F46">
        <w:t>perigosas</w:t>
      </w:r>
      <w:r w:rsidR="6354EDE0">
        <w:t>,</w:t>
      </w:r>
      <w:r w:rsidR="00AC7F46">
        <w:t xml:space="preserve"> segundo a </w:t>
      </w:r>
      <w:r w:rsidR="00D0641F">
        <w:t>Common Weakness Enumeration</w:t>
      </w:r>
      <w:r w:rsidR="002335C4">
        <w:t xml:space="preserve"> – CWE </w:t>
      </w:r>
      <w:r w:rsidR="00A1504F">
        <w:t>(</w:t>
      </w:r>
      <w:r w:rsidR="00381D35">
        <w:t>COMMON WEAKNESS ENUMERATION</w:t>
      </w:r>
      <w:r w:rsidR="00A1504F">
        <w:t>, 2020)</w:t>
      </w:r>
      <w:r w:rsidR="002335C4">
        <w:t>.</w:t>
      </w:r>
    </w:p>
    <w:p w14:paraId="18507AF3" w14:textId="68F7E9D4" w:rsidR="005A77FA" w:rsidRDefault="005A77FA" w:rsidP="005A77FA">
      <w:pPr>
        <w:pStyle w:val="TF-TEXTO"/>
      </w:pPr>
      <w:bookmarkStart w:id="41" w:name="_Toc419598576"/>
      <w:bookmarkStart w:id="42" w:name="_Toc420721317"/>
      <w:bookmarkStart w:id="43" w:name="_Toc420721467"/>
      <w:bookmarkStart w:id="44" w:name="_Toc420721562"/>
      <w:bookmarkStart w:id="45" w:name="_Toc420721768"/>
      <w:bookmarkStart w:id="46" w:name="_Toc420723209"/>
      <w:bookmarkStart w:id="47" w:name="_Toc482682370"/>
      <w:bookmarkStart w:id="48" w:name="_Toc54164904"/>
      <w:bookmarkStart w:id="49" w:name="_Toc54165664"/>
      <w:bookmarkStart w:id="50" w:name="_Toc54169316"/>
      <w:bookmarkStart w:id="51" w:name="_Toc96347426"/>
      <w:bookmarkStart w:id="52" w:name="_Toc96357710"/>
      <w:bookmarkStart w:id="53" w:name="_Toc96491850"/>
      <w:bookmarkStart w:id="54" w:name="_Toc411603090"/>
      <w:r>
        <w:t xml:space="preserve">Diante deste cenário, propõe-se incorporar à ferramenta WebGoat uma extensão para que estudantes possam se aprofundar no conhecimento da vulnerabilidade </w:t>
      </w:r>
      <w:r w:rsidRPr="005F78F6">
        <w:rPr>
          <w:i/>
          <w:iCs/>
        </w:rPr>
        <w:t>OS injection</w:t>
      </w:r>
      <w:r w:rsidRPr="32072150">
        <w:rPr>
          <w:i/>
          <w:iCs/>
        </w:rPr>
        <w:t xml:space="preserve">. </w:t>
      </w:r>
      <w:r w:rsidRPr="32072150">
        <w:t xml:space="preserve">A proposta é seguir o modelo </w:t>
      </w:r>
      <w:r w:rsidR="003F0950">
        <w:t xml:space="preserve">já </w:t>
      </w:r>
      <w:r w:rsidRPr="32072150">
        <w:t xml:space="preserve">definido pelo software, que conceitua a vulnerabilidade, explicando </w:t>
      </w:r>
      <w:r w:rsidR="02436F44">
        <w:t>o impacto na segurança da informação</w:t>
      </w:r>
      <w:r w:rsidR="45603B61">
        <w:t xml:space="preserve"> e conduz</w:t>
      </w:r>
      <w:r w:rsidR="50A2F3CC">
        <w:t>i</w:t>
      </w:r>
      <w:r w:rsidR="50E6844A">
        <w:t>ndo</w:t>
      </w:r>
      <w:r w:rsidRPr="32072150">
        <w:t xml:space="preserve"> a jornada do estudante na execução e validação de exercícios</w:t>
      </w:r>
      <w:r>
        <w:t>.</w:t>
      </w:r>
    </w:p>
    <w:p w14:paraId="152C20A3" w14:textId="2468AFF6" w:rsidR="00F255FC" w:rsidRPr="007D10F2" w:rsidRDefault="00F255FC" w:rsidP="007D10F2">
      <w:pPr>
        <w:pStyle w:val="Ttulo2"/>
      </w:pPr>
      <w:r w:rsidRPr="007D10F2">
        <w:t>OBJETIVOS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BBFF0FD" w14:textId="77777777" w:rsidR="00EC458D" w:rsidRDefault="00BE0970" w:rsidP="00C35E57">
      <w:pPr>
        <w:pStyle w:val="TF-TEXTO"/>
      </w:pPr>
      <w:r w:rsidRPr="00BE0970">
        <w:t xml:space="preserve">O objetivo geral deste trabalho é disponibilizar uma extensão à ferramenta WebGoat para que seja possível ao estudante compreender a vulnerabilidade </w:t>
      </w:r>
      <w:r w:rsidRPr="00870C39">
        <w:rPr>
          <w:i/>
          <w:iCs/>
        </w:rPr>
        <w:t>OS Injection</w:t>
      </w:r>
      <w:r w:rsidRPr="00BE0970">
        <w:t xml:space="preserve">. </w:t>
      </w:r>
    </w:p>
    <w:p w14:paraId="371755F8" w14:textId="3E98388C" w:rsidR="00CD351C" w:rsidRDefault="00AA27A0" w:rsidP="00C35E57">
      <w:pPr>
        <w:pStyle w:val="TF-TEXTO"/>
      </w:pPr>
      <w:r>
        <w:t>São objetivos específicos deste trabalho</w:t>
      </w:r>
      <w:r w:rsidR="00CD351C">
        <w:t>:</w:t>
      </w:r>
    </w:p>
    <w:p w14:paraId="5E323C2C" w14:textId="4CA15C00" w:rsidR="00CD351C" w:rsidRDefault="002D5284" w:rsidP="001721E7">
      <w:pPr>
        <w:pStyle w:val="TF-TEXTO"/>
        <w:numPr>
          <w:ilvl w:val="0"/>
          <w:numId w:val="20"/>
        </w:numPr>
      </w:pPr>
      <w:del w:id="55" w:author="Luciana Pereira de Araújo Kohler" w:date="2020-10-21T18:39:00Z">
        <w:r w:rsidRPr="002D5284" w:rsidDel="001B0550">
          <w:delText xml:space="preserve">Disponibilizar </w:delText>
        </w:r>
      </w:del>
      <w:commentRangeStart w:id="56"/>
      <w:ins w:id="57" w:author="Luciana Pereira de Araújo Kohler" w:date="2020-10-21T18:39:00Z">
        <w:r w:rsidR="001B0550">
          <w:t>d</w:t>
        </w:r>
        <w:r w:rsidR="001B0550" w:rsidRPr="002D5284">
          <w:t xml:space="preserve">isponibilizar </w:t>
        </w:r>
      </w:ins>
      <w:r w:rsidR="00870C39">
        <w:t xml:space="preserve">a </w:t>
      </w:r>
      <w:r w:rsidRPr="002D5284">
        <w:t xml:space="preserve">parte teórica que conceitua a vulnerabilidade </w:t>
      </w:r>
      <w:r w:rsidRPr="00870C39">
        <w:rPr>
          <w:i/>
          <w:iCs/>
        </w:rPr>
        <w:t>OS Injection</w:t>
      </w:r>
      <w:r w:rsidR="00D5431C">
        <w:t>;</w:t>
      </w:r>
      <w:commentRangeEnd w:id="56"/>
      <w:r w:rsidR="001B0550">
        <w:rPr>
          <w:rStyle w:val="Refdecomentrio"/>
        </w:rPr>
        <w:commentReference w:id="56"/>
      </w:r>
    </w:p>
    <w:p w14:paraId="5314AB2A" w14:textId="439B19E3" w:rsidR="00D5431C" w:rsidRDefault="00D5785E" w:rsidP="001721E7">
      <w:pPr>
        <w:pStyle w:val="TF-TEXTO"/>
        <w:numPr>
          <w:ilvl w:val="0"/>
          <w:numId w:val="20"/>
        </w:numPr>
      </w:pPr>
      <w:ins w:id="58" w:author="Luciana Pereira de Araújo Kohler" w:date="2020-10-21T18:40:00Z">
        <w:r>
          <w:t>d</w:t>
        </w:r>
      </w:ins>
      <w:del w:id="59" w:author="Luciana Pereira de Araújo Kohler" w:date="2020-10-21T18:40:00Z">
        <w:r w:rsidR="00887EBD" w:rsidRPr="00887EBD" w:rsidDel="00D5785E">
          <w:delText>D</w:delText>
        </w:r>
      </w:del>
      <w:r w:rsidR="00887EBD" w:rsidRPr="00887EBD">
        <w:t xml:space="preserve">isponibilizar </w:t>
      </w:r>
      <w:r w:rsidR="00870C39">
        <w:t xml:space="preserve">a </w:t>
      </w:r>
      <w:r w:rsidR="00887EBD" w:rsidRPr="00887EBD">
        <w:t xml:space="preserve">parte prática que demonstra a vulnerabilidade </w:t>
      </w:r>
      <w:r w:rsidR="00887EBD" w:rsidRPr="00870C39">
        <w:rPr>
          <w:i/>
          <w:iCs/>
        </w:rPr>
        <w:t>OS Injection</w:t>
      </w:r>
      <w:r w:rsidR="007B1E4F">
        <w:t>;</w:t>
      </w:r>
    </w:p>
    <w:p w14:paraId="17B10AD6" w14:textId="3A642672" w:rsidR="000C325F" w:rsidRDefault="00D5785E" w:rsidP="001721E7">
      <w:pPr>
        <w:pStyle w:val="TF-TEXTO"/>
        <w:numPr>
          <w:ilvl w:val="0"/>
          <w:numId w:val="20"/>
        </w:numPr>
      </w:pPr>
      <w:ins w:id="60" w:author="Luciana Pereira de Araújo Kohler" w:date="2020-10-21T18:40:00Z">
        <w:r>
          <w:t>a</w:t>
        </w:r>
      </w:ins>
      <w:del w:id="61" w:author="Luciana Pereira de Araújo Kohler" w:date="2020-10-21T18:40:00Z">
        <w:r w:rsidR="007B1E4F" w:rsidDel="00D5785E">
          <w:delText>A</w:delText>
        </w:r>
      </w:del>
      <w:r w:rsidR="007B1E4F">
        <w:t xml:space="preserve">valiar com uma turma da disciplina de Desenvolvimento de </w:t>
      </w:r>
      <w:ins w:id="62" w:author="Luciana Pereira de Araújo Kohler" w:date="2020-10-21T18:40:00Z">
        <w:r>
          <w:t>S</w:t>
        </w:r>
      </w:ins>
      <w:del w:id="63" w:author="Luciana Pereira de Araújo Kohler" w:date="2020-10-21T18:40:00Z">
        <w:r w:rsidR="007B1E4F" w:rsidDel="00D5785E">
          <w:delText>s</w:delText>
        </w:r>
      </w:del>
      <w:r w:rsidR="007B1E4F">
        <w:t xml:space="preserve">oftware </w:t>
      </w:r>
      <w:ins w:id="64" w:author="Luciana Pereira de Araújo Kohler" w:date="2020-10-21T18:40:00Z">
        <w:r>
          <w:t>S</w:t>
        </w:r>
      </w:ins>
      <w:del w:id="65" w:author="Luciana Pereira de Araújo Kohler" w:date="2020-10-21T18:40:00Z">
        <w:r w:rsidR="007B1E4F" w:rsidDel="00D5785E">
          <w:delText>s</w:delText>
        </w:r>
      </w:del>
      <w:r w:rsidR="007B1E4F">
        <w:t>eguro se este trabalho cumpriu seu</w:t>
      </w:r>
      <w:commentRangeStart w:id="66"/>
      <w:r w:rsidR="007B1E4F">
        <w:t xml:space="preserve"> papel de ensinar sobre as vulnerabilidades</w:t>
      </w:r>
      <w:r w:rsidR="00870C39">
        <w:t xml:space="preserve"> </w:t>
      </w:r>
      <w:r w:rsidR="00870C39" w:rsidRPr="00870C39">
        <w:rPr>
          <w:i/>
          <w:iCs/>
        </w:rPr>
        <w:t>OS Injection</w:t>
      </w:r>
      <w:r w:rsidR="00B54893">
        <w:t>.</w:t>
      </w:r>
      <w:commentRangeEnd w:id="66"/>
      <w:r>
        <w:rPr>
          <w:rStyle w:val="Refdecomentrio"/>
        </w:rPr>
        <w:commentReference w:id="66"/>
      </w:r>
    </w:p>
    <w:p w14:paraId="0F83796A" w14:textId="77777777" w:rsidR="00A44581" w:rsidRDefault="00A44581" w:rsidP="00424AD5">
      <w:pPr>
        <w:pStyle w:val="Ttulo1"/>
      </w:pPr>
      <w:bookmarkStart w:id="67" w:name="_Toc419598587"/>
      <w:r>
        <w:t xml:space="preserve">trabalhos </w:t>
      </w:r>
      <w:r w:rsidRPr="00FC4A9F">
        <w:t>correlatos</w:t>
      </w:r>
    </w:p>
    <w:p w14:paraId="7C37B0A8" w14:textId="6EF9C196" w:rsidR="00057251" w:rsidRPr="00FC6729" w:rsidRDefault="00057251" w:rsidP="00FC6729">
      <w:pPr>
        <w:pStyle w:val="TF-TEXTO"/>
      </w:pPr>
      <w:r w:rsidRPr="00FC6729">
        <w:t>N</w:t>
      </w:r>
      <w:r w:rsidR="00394B69" w:rsidRPr="00FC6729">
        <w:t xml:space="preserve">a presente sessão, </w:t>
      </w:r>
      <w:r w:rsidR="00AA7041" w:rsidRPr="00FC6729">
        <w:t>são apresentados</w:t>
      </w:r>
      <w:r w:rsidR="00394B69" w:rsidRPr="00FC6729">
        <w:t xml:space="preserve"> algu</w:t>
      </w:r>
      <w:r w:rsidR="009354C9" w:rsidRPr="00FC6729">
        <w:t xml:space="preserve">ns </w:t>
      </w:r>
      <w:r w:rsidR="009A609F" w:rsidRPr="00BE3D0F">
        <w:t>trabalhos correlatos ao tema de estudo</w:t>
      </w:r>
      <w:r w:rsidR="00891129" w:rsidRPr="00BE3D0F">
        <w:t xml:space="preserve"> proposto</w:t>
      </w:r>
      <w:r w:rsidR="009A609F" w:rsidRPr="00895030">
        <w:t>.</w:t>
      </w:r>
      <w:r w:rsidR="00E5275D" w:rsidRPr="00895030">
        <w:t xml:space="preserve"> O primeiro é </w:t>
      </w:r>
      <w:r w:rsidR="00E21F84" w:rsidRPr="00895030">
        <w:t xml:space="preserve">a aplicação web </w:t>
      </w:r>
      <w:r w:rsidR="00C952BC" w:rsidRPr="00895030">
        <w:t>H</w:t>
      </w:r>
      <w:r w:rsidR="00E21F84" w:rsidRPr="00200DF6">
        <w:t>acksplaining (</w:t>
      </w:r>
      <w:r w:rsidR="00912C9F" w:rsidRPr="00200DF6">
        <w:t>NETSPARKER</w:t>
      </w:r>
      <w:r w:rsidR="00C952BC" w:rsidRPr="00200DF6">
        <w:t>, 2020)</w:t>
      </w:r>
      <w:r w:rsidR="00706056" w:rsidRPr="00200DF6">
        <w:t xml:space="preserve">, o segundo é </w:t>
      </w:r>
      <w:r w:rsidR="00B473EA" w:rsidRPr="00200DF6">
        <w:t xml:space="preserve">a ferramenta </w:t>
      </w:r>
      <w:r w:rsidR="00AE264D" w:rsidRPr="00200DF6">
        <w:t>Damn Vulnerable Web Application</w:t>
      </w:r>
      <w:r w:rsidR="00AD2DFB" w:rsidRPr="00200DF6">
        <w:t xml:space="preserve"> –</w:t>
      </w:r>
      <w:r w:rsidR="00AE264D" w:rsidRPr="00200DF6">
        <w:t xml:space="preserve"> DVWA</w:t>
      </w:r>
      <w:r w:rsidR="00AD2DFB" w:rsidRPr="00200DF6">
        <w:t xml:space="preserve"> (R</w:t>
      </w:r>
      <w:r w:rsidR="00161DAE" w:rsidRPr="00200DF6">
        <w:t>ANDOMSTORM</w:t>
      </w:r>
      <w:r w:rsidR="00AD2DFB" w:rsidRPr="00200DF6">
        <w:t>, 2010)</w:t>
      </w:r>
      <w:r w:rsidR="00197687" w:rsidRPr="00200DF6">
        <w:t xml:space="preserve"> e o terceiro é</w:t>
      </w:r>
      <w:r w:rsidR="00BA0582" w:rsidRPr="00200DF6">
        <w:t xml:space="preserve"> a</w:t>
      </w:r>
      <w:r w:rsidR="00197687" w:rsidRPr="00200DF6">
        <w:t xml:space="preserve"> aplicação </w:t>
      </w:r>
      <w:r w:rsidR="00BA0582" w:rsidRPr="00200DF6">
        <w:t>web TryHackMe</w:t>
      </w:r>
      <w:r w:rsidR="00F110EC" w:rsidRPr="00200DF6">
        <w:t xml:space="preserve"> (T</w:t>
      </w:r>
      <w:r w:rsidR="001674A1" w:rsidRPr="00200DF6">
        <w:t>RY</w:t>
      </w:r>
      <w:r w:rsidR="00F110EC" w:rsidRPr="00200DF6">
        <w:t>H</w:t>
      </w:r>
      <w:r w:rsidR="001674A1" w:rsidRPr="00200DF6">
        <w:t>ACK</w:t>
      </w:r>
      <w:r w:rsidR="00F110EC" w:rsidRPr="00200DF6">
        <w:t>M</w:t>
      </w:r>
      <w:r w:rsidR="001674A1" w:rsidRPr="00200DF6">
        <w:t>E</w:t>
      </w:r>
      <w:r w:rsidR="00F110EC" w:rsidRPr="00200DF6">
        <w:t>, 2020)</w:t>
      </w:r>
      <w:ins w:id="68" w:author="Luciana Pereira de Araújo Kohler" w:date="2020-10-21T18:41:00Z">
        <w:r w:rsidR="00FC6729">
          <w:t>.</w:t>
        </w:r>
      </w:ins>
    </w:p>
    <w:p w14:paraId="4BC56702" w14:textId="612240AF" w:rsidR="00A44581" w:rsidRDefault="008A028A" w:rsidP="00A44581">
      <w:pPr>
        <w:pStyle w:val="Ttulo2"/>
        <w:spacing w:after="120" w:line="240" w:lineRule="auto"/>
      </w:pPr>
      <w:r>
        <w:t>hack</w:t>
      </w:r>
      <w:r w:rsidR="0027148F">
        <w:t>splaining</w:t>
      </w:r>
      <w:r w:rsidR="00A44581">
        <w:t xml:space="preserve"> </w:t>
      </w:r>
    </w:p>
    <w:p w14:paraId="6F0D9948" w14:textId="2A58355D" w:rsidR="00A44581" w:rsidRDefault="00B913C3" w:rsidP="00A44581">
      <w:pPr>
        <w:pStyle w:val="TF-TEXTO"/>
      </w:pPr>
      <w:r>
        <w:t xml:space="preserve">A </w:t>
      </w:r>
      <w:r w:rsidR="004A645D">
        <w:t xml:space="preserve">aplicação Hacksplaining </w:t>
      </w:r>
      <w:r w:rsidR="00E92AAF">
        <w:t>é uma aplicação web</w:t>
      </w:r>
      <w:r w:rsidR="00F1626E">
        <w:t xml:space="preserve"> que tem por objetivo introduzir conceitos de exploração de vulnerabilidades para programadores </w:t>
      </w:r>
      <w:r w:rsidR="0086649A" w:rsidRPr="0086649A">
        <w:t>(N</w:t>
      </w:r>
      <w:r w:rsidR="00887EBD">
        <w:t>ET</w:t>
      </w:r>
      <w:r w:rsidR="00313744">
        <w:t>SPARKER</w:t>
      </w:r>
      <w:r w:rsidR="0086649A" w:rsidRPr="0086649A">
        <w:t>, 2020)</w:t>
      </w:r>
      <w:r w:rsidR="0086649A">
        <w:t>.</w:t>
      </w:r>
      <w:r w:rsidR="009349E4">
        <w:t xml:space="preserve"> A aplicação possui diversas lições, que iniciam com explicações básicas de como a vulnerabilidade ocorre</w:t>
      </w:r>
      <w:r w:rsidR="003F0950">
        <w:t>.</w:t>
      </w:r>
      <w:r w:rsidR="009349E4">
        <w:t xml:space="preserve"> </w:t>
      </w:r>
      <w:r w:rsidR="003F0950">
        <w:t>A</w:t>
      </w:r>
      <w:r w:rsidR="009349E4">
        <w:t>pós essa introdução, o usuário é convidado a seguir alguns</w:t>
      </w:r>
      <w:r w:rsidR="00A12180">
        <w:t xml:space="preserve"> </w:t>
      </w:r>
      <w:r w:rsidR="009349E4">
        <w:t>pas</w:t>
      </w:r>
      <w:r w:rsidR="00A12180">
        <w:t>s</w:t>
      </w:r>
      <w:r w:rsidR="009349E4">
        <w:t>o</w:t>
      </w:r>
      <w:r w:rsidR="00A12180">
        <w:t>s</w:t>
      </w:r>
      <w:r w:rsidR="009349E4">
        <w:t xml:space="preserve"> para explorar </w:t>
      </w:r>
      <w:r w:rsidR="003F0950">
        <w:t>a</w:t>
      </w:r>
      <w:r w:rsidR="009349E4">
        <w:t xml:space="preserve"> vulnerabilidade em um sistema fictício. Tendo explorado a vulnerabilidade e</w:t>
      </w:r>
      <w:r w:rsidR="003A5C75">
        <w:t xml:space="preserve"> a</w:t>
      </w:r>
      <w:r w:rsidR="009349E4">
        <w:t xml:space="preserve"> </w:t>
      </w:r>
      <w:r w:rsidR="00BC2EA4">
        <w:t>consciência de como ela ocorre, o usuário recebe dicas de como mitigar o problema,</w:t>
      </w:r>
      <w:r w:rsidR="00403578">
        <w:t xml:space="preserve"> além de uma explicação dos riscos que aquela vulnerabilidade pode trazer para os sistemas do mundo real.</w:t>
      </w:r>
    </w:p>
    <w:p w14:paraId="469A809D" w14:textId="1AB0088C" w:rsidR="00DA3BF0" w:rsidRDefault="00C66E3A" w:rsidP="00A44581">
      <w:pPr>
        <w:pStyle w:val="TF-TEXTO"/>
      </w:pPr>
      <w:r>
        <w:t xml:space="preserve">A aplicação </w:t>
      </w:r>
      <w:del w:id="69" w:author="Luciana Pereira de Araújo Kohler" w:date="2020-10-21T18:42:00Z">
        <w:r w:rsidDel="00BE3D0F">
          <w:delText xml:space="preserve">Hacksplaining </w:delText>
        </w:r>
      </w:del>
      <w:r w:rsidR="00D525C1">
        <w:t xml:space="preserve">tem o seu foco direcionado apenas para as vulnerabilidades mais comuns que podem </w:t>
      </w:r>
      <w:r w:rsidR="00961297">
        <w:t xml:space="preserve">acontecer em sistemas reais </w:t>
      </w:r>
      <w:r w:rsidR="00961297" w:rsidRPr="0086649A">
        <w:t>(</w:t>
      </w:r>
      <w:r w:rsidR="00313744" w:rsidRPr="0086649A">
        <w:t>N</w:t>
      </w:r>
      <w:r w:rsidR="00313744">
        <w:t>ETSPARKER</w:t>
      </w:r>
      <w:r w:rsidR="00961297" w:rsidRPr="0086649A">
        <w:t>, 2020)</w:t>
      </w:r>
      <w:r w:rsidR="00334F0F">
        <w:t xml:space="preserve">. </w:t>
      </w:r>
      <w:r w:rsidR="00EA3198">
        <w:t>S</w:t>
      </w:r>
      <w:r w:rsidR="00334F0F">
        <w:t>eu p</w:t>
      </w:r>
      <w:r w:rsidR="002C001B">
        <w:t>ú</w:t>
      </w:r>
      <w:r w:rsidR="00334F0F">
        <w:t>blico</w:t>
      </w:r>
      <w:r w:rsidR="00272ABC">
        <w:t>-</w:t>
      </w:r>
      <w:r w:rsidR="00334F0F">
        <w:t xml:space="preserve">alvo </w:t>
      </w:r>
      <w:r w:rsidR="00030D3E">
        <w:t>são</w:t>
      </w:r>
      <w:r w:rsidR="00334F0F">
        <w:t xml:space="preserve"> programadores que buscam </w:t>
      </w:r>
      <w:r w:rsidR="000F7C36">
        <w:t xml:space="preserve">o conhecimento </w:t>
      </w:r>
      <w:r w:rsidR="00EA3198">
        <w:t xml:space="preserve">básico </w:t>
      </w:r>
      <w:r w:rsidR="000F7C36">
        <w:t>sobre vulnerabilidades</w:t>
      </w:r>
      <w:r w:rsidR="00EA3198">
        <w:t>, sendo também utilizada por</w:t>
      </w:r>
      <w:r w:rsidR="000F7C36">
        <w:t xml:space="preserve"> empresas que buscam capacitar seus programadores.</w:t>
      </w:r>
      <w:r w:rsidR="004061D8">
        <w:t xml:space="preserve"> Isso pode ser um ponto limitante, </w:t>
      </w:r>
      <w:r w:rsidR="00EB32C3">
        <w:t>pois a aplicação cobre apenas algumas vulnerabilidades</w:t>
      </w:r>
      <w:r w:rsidR="00657C16">
        <w:t>, deixando várias outras de fora do seu catálogo</w:t>
      </w:r>
      <w:r w:rsidR="00E604CD">
        <w:t>.</w:t>
      </w:r>
    </w:p>
    <w:p w14:paraId="4B832EC5" w14:textId="6C2993D6" w:rsidR="005C480B" w:rsidRDefault="005C480B" w:rsidP="00A44581">
      <w:pPr>
        <w:pStyle w:val="TF-TEXTO"/>
      </w:pPr>
      <w:r>
        <w:t>Apesar de ser uma aplicação com fins comercia</w:t>
      </w:r>
      <w:r w:rsidR="001D34EC">
        <w:t>i</w:t>
      </w:r>
      <w:r>
        <w:t xml:space="preserve">s, </w:t>
      </w:r>
      <w:r w:rsidR="006D1B47">
        <w:t xml:space="preserve">ela é disponibilizada de forma gratuita para qualquer pessoa que queira utilizar a aplicação. </w:t>
      </w:r>
      <w:r w:rsidR="00DE6BFC">
        <w:t>C</w:t>
      </w:r>
      <w:r w:rsidR="006D1B47">
        <w:t>obra</w:t>
      </w:r>
      <w:r w:rsidR="00DE6BFC">
        <w:t>-se</w:t>
      </w:r>
      <w:r w:rsidR="006D1B47">
        <w:t xml:space="preserve"> uma assinatura </w:t>
      </w:r>
      <w:r w:rsidR="00E33B6A">
        <w:t>anual</w:t>
      </w:r>
      <w:r w:rsidR="006D1B47">
        <w:t xml:space="preserve"> apenas para empresas que deseja</w:t>
      </w:r>
      <w:r w:rsidR="00CF5365">
        <w:t>m</w:t>
      </w:r>
      <w:r w:rsidR="006D1B47">
        <w:t xml:space="preserve"> o acesso </w:t>
      </w:r>
      <w:r w:rsidR="00DE6BFC">
        <w:t>a mais</w:t>
      </w:r>
      <w:r w:rsidR="006D1B47">
        <w:t xml:space="preserve"> de 5 contas distintas</w:t>
      </w:r>
      <w:r w:rsidR="00CF5365">
        <w:t xml:space="preserve"> </w:t>
      </w:r>
      <w:r w:rsidR="00CF5365" w:rsidRPr="0086649A">
        <w:t>(</w:t>
      </w:r>
      <w:r w:rsidR="00313744" w:rsidRPr="0086649A">
        <w:t>N</w:t>
      </w:r>
      <w:r w:rsidR="00313744">
        <w:t>ETSPARKER</w:t>
      </w:r>
      <w:r w:rsidR="00CF5365" w:rsidRPr="0086649A">
        <w:t>, 2020)</w:t>
      </w:r>
      <w:r w:rsidR="00CF5365">
        <w:t>.</w:t>
      </w:r>
    </w:p>
    <w:p w14:paraId="20909E46" w14:textId="7BF7B655" w:rsidR="0071577D" w:rsidRDefault="00F8489E" w:rsidP="00A44581">
      <w:pPr>
        <w:pStyle w:val="TF-TEXTO"/>
      </w:pPr>
      <w:commentRangeStart w:id="70"/>
      <w:r>
        <w:t xml:space="preserve">O principal </w:t>
      </w:r>
      <w:r w:rsidR="00DC3F20">
        <w:t>aspecto</w:t>
      </w:r>
      <w:r>
        <w:t xml:space="preserve"> desta aplicação é a possibilidade de se explorar as vulnerabilidades em sistemas </w:t>
      </w:r>
      <w:r w:rsidR="008E1C3F">
        <w:t xml:space="preserve">fictícios que se aproximam </w:t>
      </w:r>
      <w:r w:rsidR="00720CF6">
        <w:t>de</w:t>
      </w:r>
      <w:r w:rsidR="008E1C3F">
        <w:t xml:space="preserve"> aplicações reais. </w:t>
      </w:r>
      <w:r w:rsidR="00E604CD">
        <w:t>Isso acaba trazendo uma boa noção de como as vulnerabilidades ocorrem e são exploradas na prática.</w:t>
      </w:r>
      <w:commentRangeEnd w:id="70"/>
      <w:r w:rsidR="00895030">
        <w:rPr>
          <w:rStyle w:val="Refdecomentrio"/>
        </w:rPr>
        <w:commentReference w:id="70"/>
      </w:r>
    </w:p>
    <w:p w14:paraId="581AB724" w14:textId="19A19F9D" w:rsidR="00720CF6" w:rsidRDefault="00720CF6" w:rsidP="00A44581">
      <w:pPr>
        <w:pStyle w:val="TF-TEXTO"/>
      </w:pPr>
      <w:commentRangeStart w:id="71"/>
      <w:r>
        <w:t>Outro ponto relevante é a forma com que as lições são estruturadas</w:t>
      </w:r>
      <w:r w:rsidR="00DE6BFC">
        <w:t>:</w:t>
      </w:r>
      <w:r w:rsidR="000A1106">
        <w:t xml:space="preserve"> cada passo é bem descrito para que </w:t>
      </w:r>
      <w:r w:rsidR="00E07306">
        <w:t xml:space="preserve">qualquer programador possa </w:t>
      </w:r>
      <w:r w:rsidR="00B53D03">
        <w:t>e</w:t>
      </w:r>
      <w:r w:rsidR="00E07306">
        <w:t>ntender como as</w:t>
      </w:r>
      <w:r w:rsidR="00CF5365">
        <w:t xml:space="preserve"> </w:t>
      </w:r>
      <w:r w:rsidR="00E07306">
        <w:t>vulnerabilidade</w:t>
      </w:r>
      <w:r w:rsidR="004E73B0">
        <w:t>s</w:t>
      </w:r>
      <w:r w:rsidR="00E07306">
        <w:t xml:space="preserve"> ocorrem e como podem ser </w:t>
      </w:r>
      <w:r w:rsidR="00DE6BFC">
        <w:t xml:space="preserve">corrigidas </w:t>
      </w:r>
      <w:r w:rsidR="00E07306">
        <w:t>caso existam em sistemas do mundo real.</w:t>
      </w:r>
      <w:r w:rsidR="00267708">
        <w:t xml:space="preserve"> Um</w:t>
      </w:r>
      <w:r w:rsidR="001E5650">
        <w:t xml:space="preserve">a característica </w:t>
      </w:r>
      <w:r w:rsidR="00267708">
        <w:t xml:space="preserve">desta ferramenta é que todas as aplicações </w:t>
      </w:r>
      <w:r w:rsidR="00DE6BFC">
        <w:t xml:space="preserve">fornecidas como </w:t>
      </w:r>
      <w:r w:rsidR="00267708">
        <w:t xml:space="preserve">exemplo </w:t>
      </w:r>
      <w:r w:rsidR="00DE6BFC">
        <w:t xml:space="preserve">de má implementação </w:t>
      </w:r>
      <w:r w:rsidR="002D7FE8">
        <w:t xml:space="preserve">estão hospedadas nos servidores </w:t>
      </w:r>
      <w:r w:rsidR="004D15BF">
        <w:t>da Hacksplainig</w:t>
      </w:r>
      <w:r w:rsidR="00DE6BFC">
        <w:t>.</w:t>
      </w:r>
      <w:r w:rsidR="004D15BF">
        <w:t xml:space="preserve"> </w:t>
      </w:r>
      <w:r w:rsidR="00DE6BFC">
        <w:t>Com isso</w:t>
      </w:r>
      <w:r w:rsidR="00C07180">
        <w:t>,</w:t>
      </w:r>
      <w:r w:rsidR="004D15BF">
        <w:t xml:space="preserve"> todos os recursos estão disponíveis na web sem a necessidade </w:t>
      </w:r>
      <w:r w:rsidR="003725DC">
        <w:t>de</w:t>
      </w:r>
      <w:r w:rsidR="00F30243">
        <w:t xml:space="preserve"> efetuar o download </w:t>
      </w:r>
      <w:r w:rsidR="00195D41">
        <w:t>de algo</w:t>
      </w:r>
      <w:r w:rsidR="003725DC">
        <w:t xml:space="preserve"> para </w:t>
      </w:r>
      <w:r w:rsidR="00195D41">
        <w:t>estudar</w:t>
      </w:r>
      <w:r w:rsidR="003725DC">
        <w:t xml:space="preserve"> </w:t>
      </w:r>
      <w:r w:rsidR="00DE6BFC">
        <w:t>os problemas de segurança da informação</w:t>
      </w:r>
      <w:commentRangeEnd w:id="71"/>
      <w:r w:rsidR="00200DF6">
        <w:rPr>
          <w:rStyle w:val="Refdecomentrio"/>
        </w:rPr>
        <w:commentReference w:id="71"/>
      </w:r>
      <w:r w:rsidR="003725DC">
        <w:t>.</w:t>
      </w:r>
      <w:r w:rsidR="00267708">
        <w:t xml:space="preserve"> </w:t>
      </w:r>
    </w:p>
    <w:p w14:paraId="77BE4C06" w14:textId="796126D8" w:rsidR="00A44581" w:rsidRPr="00267708" w:rsidRDefault="00DD2027" w:rsidP="00A44581">
      <w:pPr>
        <w:pStyle w:val="Ttulo2"/>
        <w:spacing w:after="120" w:line="240" w:lineRule="auto"/>
        <w:rPr>
          <w:lang w:val="en-US"/>
        </w:rPr>
      </w:pPr>
      <w:r w:rsidRPr="00267708">
        <w:rPr>
          <w:lang w:val="en-US"/>
        </w:rPr>
        <w:lastRenderedPageBreak/>
        <w:t xml:space="preserve">Damn Vulnerable Web Application – DVWA </w:t>
      </w:r>
    </w:p>
    <w:p w14:paraId="0367F414" w14:textId="566B231C" w:rsidR="00480BD7" w:rsidRDefault="004E73B0" w:rsidP="00A44581">
      <w:pPr>
        <w:pStyle w:val="TF-TEXTO"/>
      </w:pPr>
      <w:r>
        <w:t xml:space="preserve">A </w:t>
      </w:r>
      <w:del w:id="72" w:author="Luciana Pereira de Araújo Kohler" w:date="2020-10-21T18:54:00Z">
        <w:r w:rsidDel="005651BD">
          <w:delText xml:space="preserve">aplicação </w:delText>
        </w:r>
      </w:del>
      <w:ins w:id="73" w:author="Luciana Pereira de Araújo Kohler" w:date="2020-10-21T18:54:00Z">
        <w:r w:rsidR="000D52EF">
          <w:t>Damn Vulnerab</w:t>
        </w:r>
        <w:r w:rsidR="005651BD">
          <w:t>le Web Application (</w:t>
        </w:r>
      </w:ins>
      <w:r>
        <w:t>DVWA</w:t>
      </w:r>
      <w:ins w:id="74" w:author="Luciana Pereira de Araújo Kohler" w:date="2020-10-21T18:54:00Z">
        <w:r w:rsidR="005651BD">
          <w:t>)</w:t>
        </w:r>
      </w:ins>
      <w:r w:rsidR="003725DC">
        <w:t xml:space="preserve"> é</w:t>
      </w:r>
      <w:r w:rsidR="00060237">
        <w:t xml:space="preserve"> </w:t>
      </w:r>
      <w:r w:rsidR="0055361B">
        <w:t xml:space="preserve">uma aplicação web de código aberto </w:t>
      </w:r>
      <w:r w:rsidR="003725DC">
        <w:t xml:space="preserve">destinada </w:t>
      </w:r>
      <w:del w:id="75" w:author="Luciana Pereira de Araújo Kohler" w:date="2020-10-21T18:55:00Z">
        <w:r w:rsidR="003725DC" w:rsidDel="005651BD">
          <w:delText xml:space="preserve">para </w:delText>
        </w:r>
      </w:del>
      <w:ins w:id="76" w:author="Luciana Pereira de Araújo Kohler" w:date="2020-10-21T18:55:00Z">
        <w:r w:rsidR="005651BD">
          <w:t>a</w:t>
        </w:r>
      </w:ins>
      <w:r w:rsidR="003725DC">
        <w:t>o ensino</w:t>
      </w:r>
      <w:r w:rsidR="001253CF">
        <w:t xml:space="preserve"> e estudo</w:t>
      </w:r>
      <w:r w:rsidR="003725DC">
        <w:t xml:space="preserve"> de </w:t>
      </w:r>
      <w:r w:rsidR="000E394C">
        <w:t>vulnerabilidades web</w:t>
      </w:r>
      <w:r w:rsidR="0055361B">
        <w:t xml:space="preserve"> (</w:t>
      </w:r>
      <w:r w:rsidR="0055361B" w:rsidRPr="00AD2DFB">
        <w:t>R</w:t>
      </w:r>
      <w:r w:rsidR="00CA4D6B">
        <w:t>ANDOMSTORM</w:t>
      </w:r>
      <w:r w:rsidR="0055361B">
        <w:t>, 2010)</w:t>
      </w:r>
      <w:r w:rsidR="000E394C">
        <w:t>.</w:t>
      </w:r>
      <w:r w:rsidR="00236D43">
        <w:t xml:space="preserve"> </w:t>
      </w:r>
      <w:r w:rsidR="003B6036">
        <w:t xml:space="preserve">Nesta aplicação, as vulnerabilidades </w:t>
      </w:r>
      <w:r w:rsidR="0016649F">
        <w:t xml:space="preserve">são divididas em subprojetos, </w:t>
      </w:r>
      <w:del w:id="77" w:author="Luciana Pereira de Araújo Kohler" w:date="2020-10-21T18:55:00Z">
        <w:r w:rsidR="0016649F" w:rsidDel="005651BD">
          <w:delText xml:space="preserve">onde </w:delText>
        </w:r>
      </w:del>
      <w:ins w:id="78" w:author="Luciana Pereira de Araújo Kohler" w:date="2020-10-21T18:55:00Z">
        <w:r w:rsidR="005651BD">
          <w:t xml:space="preserve">em que </w:t>
        </w:r>
      </w:ins>
      <w:r w:rsidR="0016649F">
        <w:t>cada um possui uma vulnerabilidade distinta a ser explorada.</w:t>
      </w:r>
      <w:r w:rsidR="00786D86">
        <w:t xml:space="preserve"> </w:t>
      </w:r>
      <w:r w:rsidR="008B7154">
        <w:t>Para cada projeto, são fornecidos</w:t>
      </w:r>
      <w:r w:rsidR="001544F7">
        <w:t xml:space="preserve"> links</w:t>
      </w:r>
      <w:r w:rsidR="008B7154">
        <w:t xml:space="preserve"> externos (para outros websites) que explicam o funcionamento de cada vulnerabilidade</w:t>
      </w:r>
      <w:r w:rsidR="00FD2B88">
        <w:t>.</w:t>
      </w:r>
    </w:p>
    <w:p w14:paraId="2AFE8ABB" w14:textId="696044BF" w:rsidR="00FD2B88" w:rsidRDefault="008B7154" w:rsidP="00A44581">
      <w:pPr>
        <w:pStyle w:val="TF-TEXTO"/>
      </w:pPr>
      <w:commentRangeStart w:id="79"/>
      <w:r>
        <w:t>A</w:t>
      </w:r>
      <w:r w:rsidR="00906399">
        <w:t xml:space="preserve"> forma com que a vulnerabilidade é apresentada pode ser considerad</w:t>
      </w:r>
      <w:r>
        <w:t>a</w:t>
      </w:r>
      <w:r w:rsidR="00906399">
        <w:t xml:space="preserve"> um ponto fraco</w:t>
      </w:r>
      <w:ins w:id="80" w:author="Luciana Pereira de Araújo Kohler" w:date="2020-10-21T18:55:00Z">
        <w:r w:rsidR="001537B7">
          <w:t>,</w:t>
        </w:r>
      </w:ins>
      <w:r w:rsidR="00AE3153">
        <w:t xml:space="preserve"> pois usuários menos experientes não t</w:t>
      </w:r>
      <w:r w:rsidR="007D3316">
        <w:t>ê</w:t>
      </w:r>
      <w:r w:rsidR="00AE3153">
        <w:t>m</w:t>
      </w:r>
      <w:r w:rsidR="007D3316">
        <w:t xml:space="preserve"> qualquer outro auxílio</w:t>
      </w:r>
      <w:del w:id="81" w:author="Luciana Pereira de Araújo Kohler" w:date="2020-10-21T18:55:00Z">
        <w:r w:rsidR="007D3316" w:rsidDel="001537B7">
          <w:delText>,</w:delText>
        </w:r>
      </w:del>
      <w:r w:rsidR="007D3316">
        <w:t xml:space="preserve"> a partir da ferramenta</w:t>
      </w:r>
      <w:r w:rsidR="001E371A">
        <w:t>, o que pode dificultar o seu aprendizado ou até mesmo frustr</w:t>
      </w:r>
      <w:r w:rsidR="007D3316">
        <w:t>á-lo</w:t>
      </w:r>
      <w:r w:rsidR="00285484">
        <w:t>.</w:t>
      </w:r>
      <w:commentRangeEnd w:id="79"/>
      <w:r w:rsidR="001537B7">
        <w:rPr>
          <w:rStyle w:val="Refdecomentrio"/>
        </w:rPr>
        <w:commentReference w:id="79"/>
      </w:r>
    </w:p>
    <w:p w14:paraId="47BB80D8" w14:textId="12CAECCB" w:rsidR="00BE73EB" w:rsidRDefault="00BE73EB" w:rsidP="00A44581">
      <w:pPr>
        <w:pStyle w:val="TF-TEXTO"/>
      </w:pPr>
      <w:commentRangeStart w:id="82"/>
      <w:r>
        <w:t xml:space="preserve">Outro ponto negativo desta </w:t>
      </w:r>
      <w:commentRangeEnd w:id="82"/>
      <w:r w:rsidR="006B1133">
        <w:rPr>
          <w:rStyle w:val="Refdecomentrio"/>
        </w:rPr>
        <w:commentReference w:id="82"/>
      </w:r>
      <w:r>
        <w:t xml:space="preserve">aplicação é que se faz necessário o download </w:t>
      </w:r>
      <w:r w:rsidR="00A04B48">
        <w:t>da aplicação</w:t>
      </w:r>
      <w:r w:rsidR="003C5455">
        <w:t xml:space="preserve"> e a execução de uma etapa de </w:t>
      </w:r>
      <w:r w:rsidR="00A04B48">
        <w:t>configuração com um banco de dados para o seu correto funcionamento.</w:t>
      </w:r>
      <w:r w:rsidR="00106566">
        <w:t xml:space="preserve"> Este processo de instalação e configuração acaba tornando a sua utilização menos prática</w:t>
      </w:r>
      <w:r w:rsidR="003C5455">
        <w:t>, em comparação com outras ferramentas</w:t>
      </w:r>
      <w:r w:rsidR="008A3DE7">
        <w:t>.</w:t>
      </w:r>
    </w:p>
    <w:p w14:paraId="7AA68AD0" w14:textId="004B0165" w:rsidR="00D8028F" w:rsidDel="004A3891" w:rsidRDefault="009F4590" w:rsidP="00A44581">
      <w:pPr>
        <w:pStyle w:val="TF-TEXTO"/>
        <w:rPr>
          <w:del w:id="83" w:author="Luciana Pereira de Araújo Kohler" w:date="2020-10-21T18:58:00Z"/>
        </w:rPr>
      </w:pPr>
      <w:commentRangeStart w:id="84"/>
      <w:r>
        <w:t xml:space="preserve">Um ponto forte </w:t>
      </w:r>
      <w:commentRangeEnd w:id="84"/>
      <w:r w:rsidR="004A3891">
        <w:rPr>
          <w:rStyle w:val="Refdecomentrio"/>
        </w:rPr>
        <w:commentReference w:id="84"/>
      </w:r>
      <w:r>
        <w:t xml:space="preserve">que a </w:t>
      </w:r>
      <w:del w:id="85" w:author="Luciana Pereira de Araújo Kohler" w:date="2020-10-21T18:58:00Z">
        <w:r w:rsidDel="004A3891">
          <w:delText xml:space="preserve">aplicação </w:delText>
        </w:r>
      </w:del>
      <w:r>
        <w:t xml:space="preserve">DVWA possui é a possibilidade </w:t>
      </w:r>
      <w:r w:rsidR="003428E4">
        <w:t>do usuário</w:t>
      </w:r>
      <w:r>
        <w:t xml:space="preserve"> escolh</w:t>
      </w:r>
      <w:r w:rsidR="003428E4">
        <w:t>er</w:t>
      </w:r>
      <w:r>
        <w:t xml:space="preserve"> </w:t>
      </w:r>
      <w:r w:rsidR="003428E4">
        <w:t>um nível de segurança</w:t>
      </w:r>
      <w:r w:rsidR="00BD071D">
        <w:t xml:space="preserve">. </w:t>
      </w:r>
      <w:r w:rsidR="009733B1">
        <w:t>Os níveis são divididos em três categorias: “baixo”, “médio” e “alto”</w:t>
      </w:r>
      <w:r w:rsidR="00AF6DC4">
        <w:t>. No nível baixo, a aplicação fica totalmente vulnerável</w:t>
      </w:r>
      <w:r w:rsidR="004E26C1">
        <w:t>.</w:t>
      </w:r>
      <w:r w:rsidR="00650AB2">
        <w:t xml:space="preserve"> </w:t>
      </w:r>
      <w:r w:rsidR="004E26C1">
        <w:t>N</w:t>
      </w:r>
      <w:r w:rsidR="00650AB2">
        <w:t xml:space="preserve">este nível a aplicação </w:t>
      </w:r>
      <w:r w:rsidR="004E26C1">
        <w:t xml:space="preserve">utiliza </w:t>
      </w:r>
      <w:r w:rsidR="001D6103">
        <w:t>más pr</w:t>
      </w:r>
      <w:r w:rsidR="00CE1271">
        <w:t>á</w:t>
      </w:r>
      <w:r w:rsidR="001D6103">
        <w:t xml:space="preserve">ticas de segurança, </w:t>
      </w:r>
      <w:r w:rsidR="004E26C1">
        <w:t xml:space="preserve">sendo </w:t>
      </w:r>
      <w:r w:rsidR="001D6103">
        <w:t>indicado para iniciantes, pois nele é ensinado o básico da exploração da vulnerabilidade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1D6103">
        <w:t>.</w:t>
      </w:r>
      <w:r w:rsidR="00C36EAA">
        <w:t xml:space="preserve"> </w:t>
      </w:r>
    </w:p>
    <w:p w14:paraId="0693A103" w14:textId="6D87EE36" w:rsidR="000A057E" w:rsidDel="004A3891" w:rsidRDefault="00C36EAA" w:rsidP="00A44581">
      <w:pPr>
        <w:pStyle w:val="TF-TEXTO"/>
        <w:rPr>
          <w:del w:id="86" w:author="Luciana Pereira de Araújo Kohler" w:date="2020-10-21T18:58:00Z"/>
        </w:rPr>
      </w:pPr>
      <w:r>
        <w:t>Já no nível médio,</w:t>
      </w:r>
      <w:r w:rsidR="00753158">
        <w:t xml:space="preserve"> a principal intenção é mostrar o código de uma aplicação que ainda possui várias pr</w:t>
      </w:r>
      <w:r w:rsidR="00D8028F">
        <w:t>á</w:t>
      </w:r>
      <w:r w:rsidR="00753158">
        <w:t xml:space="preserve">ticas </w:t>
      </w:r>
      <w:r w:rsidR="004E26C1">
        <w:t xml:space="preserve">insuficientes </w:t>
      </w:r>
      <w:r w:rsidR="00753158">
        <w:t>de segurança</w:t>
      </w:r>
      <w:r w:rsidR="00807907">
        <w:t>. Este nível é indicado para usuários que desejam melhorar as suas habilidades em identificar e explorar vulnerabilidades de s</w:t>
      </w:r>
      <w:r w:rsidR="00D8028F">
        <w:t>e</w:t>
      </w:r>
      <w:r w:rsidR="00807907">
        <w:t>gurança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807907">
        <w:t>.</w:t>
      </w:r>
    </w:p>
    <w:p w14:paraId="49D8993B" w14:textId="340C0B7B" w:rsidR="008A3DE7" w:rsidRDefault="004E26C1" w:rsidP="004A3891">
      <w:pPr>
        <w:pStyle w:val="TF-TEXTO"/>
      </w:pPr>
      <w:r>
        <w:t>N</w:t>
      </w:r>
      <w:r w:rsidR="00534B9C">
        <w:t xml:space="preserve">o nível alto, a aplicação </w:t>
      </w:r>
      <w:r w:rsidR="002A15D1">
        <w:t>serve como exemplo de boas pr</w:t>
      </w:r>
      <w:r w:rsidR="00E227DF">
        <w:t>á</w:t>
      </w:r>
      <w:r w:rsidR="002A15D1">
        <w:t>ticas de segurança para códigos fonte</w:t>
      </w:r>
      <w:ins w:id="87" w:author="Luciana Pereira de Araújo Kohler" w:date="2020-10-21T18:58:00Z">
        <w:r w:rsidR="004A3891">
          <w:t>,</w:t>
        </w:r>
      </w:ins>
      <w:r w:rsidR="00870C39">
        <w:t xml:space="preserve"> pois</w:t>
      </w:r>
      <w:r w:rsidR="002A15D1">
        <w:t xml:space="preserve"> é </w:t>
      </w:r>
      <w:r w:rsidR="0069757D">
        <w:t>uma aplicação segura de qualquer vulnerabilidade. Logo</w:t>
      </w:r>
      <w:ins w:id="88" w:author="Luciana Pereira de Araújo Kohler" w:date="2020-10-21T18:59:00Z">
        <w:r w:rsidR="00D97BEB">
          <w:t>,</w:t>
        </w:r>
      </w:ins>
      <w:r w:rsidR="0069757D">
        <w:t xml:space="preserve"> o seu propósito apenas é o de apresentar boas práticas de segurança ao usuário</w:t>
      </w:r>
      <w:r w:rsidR="000733D2">
        <w:t xml:space="preserve"> (</w:t>
      </w:r>
      <w:r w:rsidR="00CA4D6B" w:rsidRPr="00AD2DFB">
        <w:t>R</w:t>
      </w:r>
      <w:r w:rsidR="00CA4D6B">
        <w:t>ANDOMSTORM</w:t>
      </w:r>
      <w:r w:rsidR="000733D2">
        <w:t>, 2010)</w:t>
      </w:r>
      <w:r w:rsidR="0069757D">
        <w:t>.</w:t>
      </w:r>
    </w:p>
    <w:p w14:paraId="5A777F89" w14:textId="498C9128" w:rsidR="00A44581" w:rsidRDefault="0094337F" w:rsidP="00A44581">
      <w:pPr>
        <w:pStyle w:val="TF-TEXTO"/>
      </w:pPr>
      <w:r>
        <w:t>Por fim</w:t>
      </w:r>
      <w:r w:rsidR="00870C39">
        <w:t>,</w:t>
      </w:r>
      <w:r>
        <w:t xml:space="preserve"> o último </w:t>
      </w:r>
      <w:commentRangeStart w:id="89"/>
      <w:r>
        <w:t xml:space="preserve">ponto forte </w:t>
      </w:r>
      <w:commentRangeEnd w:id="89"/>
      <w:r w:rsidR="00D97BEB">
        <w:rPr>
          <w:rStyle w:val="Refdecomentrio"/>
        </w:rPr>
        <w:commentReference w:id="89"/>
      </w:r>
      <w:r>
        <w:t>dessa aplicação</w:t>
      </w:r>
      <w:del w:id="90" w:author="Luciana Pereira de Araújo Kohler" w:date="2020-10-21T18:59:00Z">
        <w:r w:rsidDel="00D97BEB">
          <w:delText>,</w:delText>
        </w:r>
      </w:del>
      <w:r>
        <w:t xml:space="preserve"> também </w:t>
      </w:r>
      <w:r w:rsidR="0016776D">
        <w:t>está</w:t>
      </w:r>
      <w:r>
        <w:t xml:space="preserve"> relacionado </w:t>
      </w:r>
      <w:r w:rsidR="0016776D">
        <w:t>à</w:t>
      </w:r>
      <w:r>
        <w:t xml:space="preserve"> </w:t>
      </w:r>
      <w:r w:rsidR="00A162DE">
        <w:t>funcionalidade de níveis, pois a aplicação também permit</w:t>
      </w:r>
      <w:r w:rsidR="008E727E">
        <w:t>e</w:t>
      </w:r>
      <w:r w:rsidR="00A162DE">
        <w:t xml:space="preserve"> ao usuário comp</w:t>
      </w:r>
      <w:r w:rsidR="008E727E">
        <w:t>a</w:t>
      </w:r>
      <w:r w:rsidR="00A162DE">
        <w:t xml:space="preserve">rar o </w:t>
      </w:r>
      <w:r w:rsidR="00A177D6">
        <w:t xml:space="preserve">código fonte </w:t>
      </w:r>
      <w:r w:rsidR="0016776D">
        <w:t>aplicado em</w:t>
      </w:r>
      <w:r w:rsidR="00A177D6">
        <w:t xml:space="preserve"> cada nível</w:t>
      </w:r>
      <w:r w:rsidR="00870C39">
        <w:t>.</w:t>
      </w:r>
      <w:r w:rsidR="00A177D6">
        <w:t xml:space="preserve"> </w:t>
      </w:r>
      <w:r w:rsidR="00870C39">
        <w:t>E</w:t>
      </w:r>
      <w:r w:rsidR="00A177D6">
        <w:t>ssa funcionalidade</w:t>
      </w:r>
      <w:r w:rsidR="002E0CE8">
        <w:t xml:space="preserve"> auxilia o usuário a identificar com mais facilidade o que é uma má pr</w:t>
      </w:r>
      <w:r w:rsidR="000B42C5">
        <w:t>á</w:t>
      </w:r>
      <w:r w:rsidR="002E0CE8">
        <w:t>tica de segurança em relação a uma boa prática</w:t>
      </w:r>
      <w:r w:rsidR="0016776D">
        <w:t xml:space="preserve">, além de </w:t>
      </w:r>
      <w:r w:rsidR="004E26C1">
        <w:t xml:space="preserve">recomendar </w:t>
      </w:r>
      <w:r w:rsidR="00670A75">
        <w:t xml:space="preserve">como pode </w:t>
      </w:r>
      <w:r w:rsidR="004E26C1">
        <w:t>adotar boas práticas</w:t>
      </w:r>
      <w:r w:rsidR="00670A75">
        <w:t>.</w:t>
      </w:r>
    </w:p>
    <w:p w14:paraId="35648044" w14:textId="0635FE0C" w:rsidR="00A44581" w:rsidRDefault="003E612E" w:rsidP="00A44581">
      <w:pPr>
        <w:pStyle w:val="Ttulo2"/>
        <w:spacing w:after="120" w:line="240" w:lineRule="auto"/>
      </w:pPr>
      <w:r>
        <w:t>tryhackme</w:t>
      </w:r>
      <w:r w:rsidR="00A44581">
        <w:t xml:space="preserve"> </w:t>
      </w:r>
    </w:p>
    <w:p w14:paraId="6B996DD8" w14:textId="429C1904" w:rsidR="00A44581" w:rsidRDefault="008E0A03" w:rsidP="00A44581">
      <w:pPr>
        <w:pStyle w:val="TF-TEXTO"/>
      </w:pPr>
      <w:r>
        <w:t xml:space="preserve">A aplicação TryHackMe </w:t>
      </w:r>
      <w:r w:rsidR="00CD41E4">
        <w:t>é uma aplicação web</w:t>
      </w:r>
      <w:r w:rsidR="005B3C04">
        <w:t xml:space="preserve"> comercial, entretanto ela possui planos gratuitos</w:t>
      </w:r>
      <w:r w:rsidR="001D5356">
        <w:t>.</w:t>
      </w:r>
      <w:r w:rsidR="00CD41E4">
        <w:t xml:space="preserve"> </w:t>
      </w:r>
      <w:r w:rsidR="001D5356">
        <w:t xml:space="preserve">Esta aplicação é </w:t>
      </w:r>
      <w:r w:rsidR="00CD41E4">
        <w:t>destinada ao ensino de exploração de vulnerabilidades</w:t>
      </w:r>
      <w:r w:rsidR="003E3493">
        <w:t>.</w:t>
      </w:r>
      <w:r w:rsidR="00832991">
        <w:t xml:space="preserve"> </w:t>
      </w:r>
      <w:r w:rsidR="00E13E08">
        <w:t>A</w:t>
      </w:r>
      <w:r w:rsidR="00832991">
        <w:t xml:space="preserve"> aplicação possui dois tipos distintos de módulos</w:t>
      </w:r>
      <w:r w:rsidR="00E13E08">
        <w:t>.</w:t>
      </w:r>
      <w:r w:rsidR="00832991">
        <w:t xml:space="preserve"> O primeiro</w:t>
      </w:r>
      <w:r w:rsidR="00FD7AD0">
        <w:t xml:space="preserve"> módulo</w:t>
      </w:r>
      <w:r w:rsidR="005A178D">
        <w:t xml:space="preserve"> é</w:t>
      </w:r>
      <w:r w:rsidR="00832991">
        <w:t xml:space="preserve"> destinado ao ensino</w:t>
      </w:r>
      <w:del w:id="91" w:author="Luciana Pereira de Araújo Kohler" w:date="2020-10-21T19:00:00Z">
        <w:r w:rsidR="00832991" w:rsidDel="00F62FDF">
          <w:delText xml:space="preserve">, </w:delText>
        </w:r>
      </w:del>
      <w:ins w:id="92" w:author="Luciana Pereira de Araújo Kohler" w:date="2020-10-21T19:00:00Z">
        <w:r w:rsidR="00F62FDF">
          <w:t xml:space="preserve">. </w:t>
        </w:r>
      </w:ins>
      <w:del w:id="93" w:author="Luciana Pereira de Araújo Kohler" w:date="2020-10-21T19:00:00Z">
        <w:r w:rsidR="00832991" w:rsidDel="00F62FDF">
          <w:delText xml:space="preserve">nele </w:delText>
        </w:r>
      </w:del>
      <w:ins w:id="94" w:author="Luciana Pereira de Araújo Kohler" w:date="2020-10-21T19:00:00Z">
        <w:r w:rsidR="00F62FDF">
          <w:t xml:space="preserve">Nele </w:t>
        </w:r>
      </w:ins>
      <w:r w:rsidR="00BE1F19">
        <w:t>são apresentad</w:t>
      </w:r>
      <w:r w:rsidR="0076340D">
        <w:t>a</w:t>
      </w:r>
      <w:r w:rsidR="00BE1F19">
        <w:t>s</w:t>
      </w:r>
      <w:r w:rsidR="0076340D">
        <w:t xml:space="preserve"> </w:t>
      </w:r>
      <w:r w:rsidR="00E33321">
        <w:t>algumas</w:t>
      </w:r>
      <w:r w:rsidR="00BE1F19">
        <w:t xml:space="preserve"> vulnerabilidades </w:t>
      </w:r>
      <w:r w:rsidR="006E3082">
        <w:t xml:space="preserve">e </w:t>
      </w:r>
      <w:r w:rsidR="00BE1F19">
        <w:t>os passo</w:t>
      </w:r>
      <w:r w:rsidR="002143BD">
        <w:t>s</w:t>
      </w:r>
      <w:r w:rsidR="00BE1F19">
        <w:t xml:space="preserve"> que devem ser seguidos para que essas vulnerabilidades sejam exploradas.</w:t>
      </w:r>
      <w:r w:rsidR="002143BD">
        <w:t xml:space="preserve"> </w:t>
      </w:r>
      <w:ins w:id="95" w:author="Luciana Pereira de Araújo Kohler" w:date="2020-10-21T19:01:00Z">
        <w:r w:rsidR="0045695E">
          <w:t xml:space="preserve">Ainda, </w:t>
        </w:r>
      </w:ins>
      <w:del w:id="96" w:author="Luciana Pereira de Araújo Kohler" w:date="2020-10-21T19:01:00Z">
        <w:r w:rsidR="002143BD" w:rsidDel="0045695E">
          <w:delText xml:space="preserve">Além </w:delText>
        </w:r>
      </w:del>
      <w:ins w:id="97" w:author="Luciana Pereira de Araújo Kohler" w:date="2020-10-21T19:01:00Z">
        <w:r w:rsidR="0045695E">
          <w:t xml:space="preserve">além </w:t>
        </w:r>
      </w:ins>
      <w:r w:rsidR="002143BD">
        <w:t>de um guia passo a passo</w:t>
      </w:r>
      <w:ins w:id="98" w:author="Luciana Pereira de Araújo Kohler" w:date="2020-10-21T19:01:00Z">
        <w:r w:rsidR="0045695E">
          <w:t>,</w:t>
        </w:r>
      </w:ins>
      <w:r w:rsidR="002143BD">
        <w:t xml:space="preserve"> a aplicação disponibiliza vídeos como exemplo da exploração da </w:t>
      </w:r>
      <w:r w:rsidR="003D08D4">
        <w:t>vulnerabilidade (T</w:t>
      </w:r>
      <w:r w:rsidR="00B64576">
        <w:t>RY</w:t>
      </w:r>
      <w:r w:rsidR="003D08D4">
        <w:t>H</w:t>
      </w:r>
      <w:r w:rsidR="00B64576">
        <w:t>ACK</w:t>
      </w:r>
      <w:r w:rsidR="003D08D4">
        <w:t>M</w:t>
      </w:r>
      <w:r w:rsidR="00B64576">
        <w:t>E</w:t>
      </w:r>
      <w:r w:rsidR="003D08D4">
        <w:t>, 2020).</w:t>
      </w:r>
    </w:p>
    <w:p w14:paraId="3CD704A4" w14:textId="486CC885" w:rsidR="005F2CC2" w:rsidRDefault="005F2CC2" w:rsidP="00A44581">
      <w:pPr>
        <w:pStyle w:val="TF-TEXTO"/>
      </w:pPr>
      <w:r>
        <w:t>O segundo módulo é destinado apenas a prática</w:t>
      </w:r>
      <w:del w:id="99" w:author="Luciana Pereira de Araújo Kohler" w:date="2020-10-21T19:01:00Z">
        <w:r w:rsidDel="00DE05AA">
          <w:delText>,</w:delText>
        </w:r>
      </w:del>
      <w:ins w:id="100" w:author="Luciana Pereira de Araújo Kohler" w:date="2020-10-21T19:01:00Z">
        <w:r w:rsidR="00DE05AA">
          <w:t>.</w:t>
        </w:r>
      </w:ins>
      <w:r>
        <w:t xml:space="preserve"> </w:t>
      </w:r>
      <w:del w:id="101" w:author="Luciana Pereira de Araújo Kohler" w:date="2020-10-21T19:01:00Z">
        <w:r w:rsidDel="00DE05AA">
          <w:delText xml:space="preserve">neste </w:delText>
        </w:r>
      </w:del>
      <w:ins w:id="102" w:author="Luciana Pereira de Araújo Kohler" w:date="2020-10-21T19:01:00Z">
        <w:r w:rsidR="00DE05AA">
          <w:t xml:space="preserve">Neste </w:t>
        </w:r>
      </w:ins>
      <w:r>
        <w:t xml:space="preserve">módulo </w:t>
      </w:r>
      <w:r w:rsidR="0065382D">
        <w:t xml:space="preserve">são fornecidos desafios no estilo </w:t>
      </w:r>
      <w:del w:id="103" w:author="Luciana Pereira de Araújo Kohler" w:date="2020-10-21T19:01:00Z">
        <w:r w:rsidR="0065382D" w:rsidRPr="00DE05AA" w:rsidDel="00DE05AA">
          <w:rPr>
            <w:i/>
            <w:iCs/>
            <w:rPrChange w:id="104" w:author="Luciana Pereira de Araújo Kohler" w:date="2020-10-21T19:01:00Z">
              <w:rPr/>
            </w:rPrChange>
          </w:rPr>
          <w:delText>c</w:delText>
        </w:r>
      </w:del>
      <w:ins w:id="105" w:author="Luciana Pereira de Araújo Kohler" w:date="2020-10-21T19:01:00Z">
        <w:r w:rsidR="00DE05AA" w:rsidRPr="00DE05AA">
          <w:rPr>
            <w:i/>
            <w:iCs/>
            <w:rPrChange w:id="106" w:author="Luciana Pereira de Araújo Kohler" w:date="2020-10-21T19:01:00Z">
              <w:rPr/>
            </w:rPrChange>
          </w:rPr>
          <w:t>C</w:t>
        </w:r>
      </w:ins>
      <w:r w:rsidR="0065382D" w:rsidRPr="00DE05AA">
        <w:rPr>
          <w:i/>
          <w:iCs/>
          <w:rPrChange w:id="107" w:author="Luciana Pereira de Araújo Kohler" w:date="2020-10-21T19:01:00Z">
            <w:rPr/>
          </w:rPrChange>
        </w:rPr>
        <w:t xml:space="preserve">apture </w:t>
      </w:r>
      <w:ins w:id="108" w:author="Luciana Pereira de Araújo Kohler" w:date="2020-10-21T19:01:00Z">
        <w:r w:rsidR="00DE05AA" w:rsidRPr="00DE05AA">
          <w:rPr>
            <w:i/>
            <w:iCs/>
            <w:rPrChange w:id="109" w:author="Luciana Pereira de Araújo Kohler" w:date="2020-10-21T19:01:00Z">
              <w:rPr/>
            </w:rPrChange>
          </w:rPr>
          <w:t>T</w:t>
        </w:r>
      </w:ins>
      <w:del w:id="110" w:author="Luciana Pereira de Araújo Kohler" w:date="2020-10-21T19:01:00Z">
        <w:r w:rsidR="0065382D" w:rsidRPr="00DE05AA" w:rsidDel="00DE05AA">
          <w:rPr>
            <w:i/>
            <w:iCs/>
            <w:rPrChange w:id="111" w:author="Luciana Pereira de Araújo Kohler" w:date="2020-10-21T19:01:00Z">
              <w:rPr/>
            </w:rPrChange>
          </w:rPr>
          <w:delText>t</w:delText>
        </w:r>
      </w:del>
      <w:r w:rsidR="0065382D" w:rsidRPr="00DE05AA">
        <w:rPr>
          <w:i/>
          <w:iCs/>
          <w:rPrChange w:id="112" w:author="Luciana Pereira de Araújo Kohler" w:date="2020-10-21T19:01:00Z">
            <w:rPr/>
          </w:rPrChange>
        </w:rPr>
        <w:t xml:space="preserve">he </w:t>
      </w:r>
      <w:ins w:id="113" w:author="Luciana Pereira de Araújo Kohler" w:date="2020-10-21T19:01:00Z">
        <w:r w:rsidR="00DE05AA" w:rsidRPr="00DE05AA">
          <w:rPr>
            <w:i/>
            <w:iCs/>
            <w:rPrChange w:id="114" w:author="Luciana Pereira de Araújo Kohler" w:date="2020-10-21T19:01:00Z">
              <w:rPr/>
            </w:rPrChange>
          </w:rPr>
          <w:t>F</w:t>
        </w:r>
      </w:ins>
      <w:del w:id="115" w:author="Luciana Pereira de Araújo Kohler" w:date="2020-10-21T19:01:00Z">
        <w:r w:rsidR="0065382D" w:rsidRPr="00DE05AA" w:rsidDel="00DE05AA">
          <w:rPr>
            <w:i/>
            <w:iCs/>
            <w:rPrChange w:id="116" w:author="Luciana Pereira de Araújo Kohler" w:date="2020-10-21T19:01:00Z">
              <w:rPr/>
            </w:rPrChange>
          </w:rPr>
          <w:delText>f</w:delText>
        </w:r>
      </w:del>
      <w:r w:rsidR="0065382D" w:rsidRPr="00DE05AA">
        <w:rPr>
          <w:i/>
          <w:iCs/>
          <w:rPrChange w:id="117" w:author="Luciana Pereira de Araújo Kohler" w:date="2020-10-21T19:01:00Z">
            <w:rPr/>
          </w:rPrChange>
        </w:rPr>
        <w:t>la</w:t>
      </w:r>
      <w:r w:rsidR="006E04E2" w:rsidRPr="00DE05AA">
        <w:rPr>
          <w:i/>
          <w:iCs/>
          <w:rPrChange w:id="118" w:author="Luciana Pereira de Araújo Kohler" w:date="2020-10-21T19:01:00Z">
            <w:rPr/>
          </w:rPrChange>
        </w:rPr>
        <w:t>g</w:t>
      </w:r>
      <w:r w:rsidR="0065382D">
        <w:t xml:space="preserve"> (CTF</w:t>
      </w:r>
      <w:del w:id="119" w:author="Luciana Pereira de Araújo Kohler" w:date="2020-10-21T19:01:00Z">
        <w:r w:rsidR="0065382D" w:rsidDel="00DE05AA">
          <w:delText>)</w:delText>
        </w:r>
        <w:r w:rsidR="00A06CED" w:rsidDel="00DE05AA">
          <w:delText xml:space="preserve">, </w:delText>
        </w:r>
      </w:del>
      <w:ins w:id="120" w:author="Luciana Pereira de Araújo Kohler" w:date="2020-10-21T19:01:00Z">
        <w:r w:rsidR="00DE05AA">
          <w:t xml:space="preserve">). </w:t>
        </w:r>
      </w:ins>
      <w:del w:id="121" w:author="Luciana Pereira de Araújo Kohler" w:date="2020-10-21T19:01:00Z">
        <w:r w:rsidR="00A06CED" w:rsidDel="00DE05AA">
          <w:delText xml:space="preserve">um </w:delText>
        </w:r>
      </w:del>
      <w:ins w:id="122" w:author="Luciana Pereira de Araújo Kohler" w:date="2020-10-21T19:01:00Z">
        <w:r w:rsidR="00DE05AA">
          <w:t xml:space="preserve">Um </w:t>
        </w:r>
      </w:ins>
      <w:r w:rsidR="00A06CED">
        <w:t>desafio CTF</w:t>
      </w:r>
      <w:del w:id="123" w:author="Luciana Pereira de Araújo Kohler" w:date="2020-10-21T19:01:00Z">
        <w:r w:rsidR="00A06CED" w:rsidDel="00DE05AA">
          <w:delText>,</w:delText>
        </w:r>
      </w:del>
      <w:r w:rsidR="00A06CED">
        <w:t xml:space="preserve"> </w:t>
      </w:r>
      <w:r w:rsidR="003976D3">
        <w:t>consiste em um invasor capturar um dado ou arquivo (</w:t>
      </w:r>
      <w:r w:rsidR="003976D3" w:rsidRPr="00DE05AA">
        <w:rPr>
          <w:i/>
          <w:iCs/>
          <w:rPrChange w:id="124" w:author="Luciana Pereira de Araújo Kohler" w:date="2020-10-21T19:01:00Z">
            <w:rPr/>
          </w:rPrChange>
        </w:rPr>
        <w:t>flag</w:t>
      </w:r>
      <w:r w:rsidR="003976D3">
        <w:t>) que sinalize que a sua invasão foi bem sucedida</w:t>
      </w:r>
      <w:r w:rsidR="00086A15">
        <w:t>. Estes desafios estão separados em salas</w:t>
      </w:r>
      <w:del w:id="125" w:author="Luciana Pereira de Araújo Kohler" w:date="2020-10-21T19:02:00Z">
        <w:r w:rsidR="00086A15" w:rsidDel="002C6A00">
          <w:delText xml:space="preserve">, </w:delText>
        </w:r>
      </w:del>
      <w:ins w:id="126" w:author="Luciana Pereira de Araújo Kohler" w:date="2020-10-21T19:02:00Z">
        <w:r w:rsidR="002C6A00">
          <w:t xml:space="preserve">. </w:t>
        </w:r>
      </w:ins>
      <w:del w:id="127" w:author="Luciana Pereira de Araújo Kohler" w:date="2020-10-21T19:02:00Z">
        <w:r w:rsidR="00086A15" w:rsidDel="002C6A00">
          <w:delText xml:space="preserve">cada </w:delText>
        </w:r>
      </w:del>
      <w:ins w:id="128" w:author="Luciana Pereira de Araújo Kohler" w:date="2020-10-21T19:02:00Z">
        <w:r w:rsidR="002C6A00">
          <w:t xml:space="preserve">Cada </w:t>
        </w:r>
      </w:ins>
      <w:r w:rsidR="00086A15">
        <w:t xml:space="preserve">sala possui uma aplicação diferente </w:t>
      </w:r>
      <w:r w:rsidR="00E03620">
        <w:t>da outra</w:t>
      </w:r>
      <w:del w:id="129" w:author="Luciana Pereira de Araújo Kohler" w:date="2020-10-21T19:02:00Z">
        <w:r w:rsidR="00E03620" w:rsidDel="002C6A00">
          <w:delText>,</w:delText>
        </w:r>
      </w:del>
      <w:r w:rsidR="00E03620">
        <w:t xml:space="preserve"> e o objetivo é invadir o sistema dess</w:t>
      </w:r>
      <w:r w:rsidR="0037292D">
        <w:t xml:space="preserve">as salas e encontrar a </w:t>
      </w:r>
      <w:commentRangeStart w:id="130"/>
      <w:r w:rsidR="0037292D">
        <w:t>bandeira</w:t>
      </w:r>
      <w:r w:rsidR="00086A15">
        <w:t xml:space="preserve"> </w:t>
      </w:r>
      <w:commentRangeEnd w:id="130"/>
      <w:r w:rsidR="002C6A00">
        <w:rPr>
          <w:rStyle w:val="Refdecomentrio"/>
        </w:rPr>
        <w:commentReference w:id="130"/>
      </w:r>
      <w:r w:rsidR="00086A15">
        <w:t>(</w:t>
      </w:r>
      <w:r w:rsidR="00B64576">
        <w:t>TRYHACKME</w:t>
      </w:r>
      <w:r w:rsidR="00086A15">
        <w:t>, 2020)</w:t>
      </w:r>
      <w:r w:rsidR="003976D3">
        <w:t>.</w:t>
      </w:r>
    </w:p>
    <w:p w14:paraId="2CDFAB97" w14:textId="6381E719" w:rsidR="0037292D" w:rsidRDefault="0030478E" w:rsidP="00A44581">
      <w:pPr>
        <w:pStyle w:val="TF-TEXTO"/>
      </w:pPr>
      <w:r>
        <w:t xml:space="preserve">Ao contrário dos correlatos já apresentados, o TryHackMe </w:t>
      </w:r>
      <w:r w:rsidR="00714A48">
        <w:t xml:space="preserve">é voltado para o refinamento das habilidades dos </w:t>
      </w:r>
      <w:r w:rsidR="00714A48" w:rsidRPr="006D3ED4">
        <w:rPr>
          <w:i/>
          <w:iCs/>
        </w:rPr>
        <w:t>pentesters</w:t>
      </w:r>
      <w:del w:id="131" w:author="Luciana Pereira de Araújo Kohler" w:date="2020-10-21T19:07:00Z">
        <w:r w:rsidR="00714A48" w:rsidDel="001B081A">
          <w:delText>,</w:delText>
        </w:r>
      </w:del>
      <w:ins w:id="132" w:author="Luciana Pereira de Araújo Kohler" w:date="2020-10-21T19:07:00Z">
        <w:r w:rsidR="001B081A">
          <w:t>.</w:t>
        </w:r>
      </w:ins>
      <w:r w:rsidR="00714A48">
        <w:t xml:space="preserve"> </w:t>
      </w:r>
      <w:del w:id="133" w:author="Luciana Pereira de Araújo Kohler" w:date="2020-10-21T19:07:00Z">
        <w:r w:rsidR="00714A48" w:rsidDel="001B081A">
          <w:delText xml:space="preserve">logo </w:delText>
        </w:r>
      </w:del>
      <w:ins w:id="134" w:author="Luciana Pereira de Araújo Kohler" w:date="2020-10-21T19:07:00Z">
        <w:r w:rsidR="001B081A">
          <w:t xml:space="preserve">Logo, </w:t>
        </w:r>
      </w:ins>
      <w:r w:rsidR="00714A48">
        <w:t xml:space="preserve">os desafios tendem a ser </w:t>
      </w:r>
      <w:commentRangeStart w:id="135"/>
      <w:r w:rsidR="00714A48">
        <w:t>mais complexos</w:t>
      </w:r>
      <w:r w:rsidR="00494557">
        <w:t xml:space="preserve"> </w:t>
      </w:r>
      <w:r w:rsidR="009D29C0">
        <w:t>e</w:t>
      </w:r>
      <w:r w:rsidR="003C6D3E">
        <w:t xml:space="preserve"> existem mais vulnerabilidades </w:t>
      </w:r>
      <w:commentRangeEnd w:id="135"/>
      <w:r w:rsidR="001B081A">
        <w:rPr>
          <w:rStyle w:val="Refdecomentrio"/>
        </w:rPr>
        <w:commentReference w:id="135"/>
      </w:r>
      <w:r w:rsidR="003C6D3E">
        <w:t>que pode</w:t>
      </w:r>
      <w:r w:rsidR="006F3ACF">
        <w:t>m</w:t>
      </w:r>
      <w:r w:rsidR="003C6D3E">
        <w:t xml:space="preserve"> ser exploradas.</w:t>
      </w:r>
    </w:p>
    <w:p w14:paraId="511DF47F" w14:textId="46872A9B" w:rsidR="003C6D3E" w:rsidRDefault="003C6D3E" w:rsidP="00A44581">
      <w:pPr>
        <w:pStyle w:val="TF-TEXTO"/>
      </w:pPr>
      <w:commentRangeStart w:id="136"/>
      <w:r>
        <w:t xml:space="preserve">Um ponto positivo </w:t>
      </w:r>
      <w:commentRangeEnd w:id="136"/>
      <w:r w:rsidR="001B081A">
        <w:rPr>
          <w:rStyle w:val="Refdecomentrio"/>
        </w:rPr>
        <w:commentReference w:id="136"/>
      </w:r>
      <w:r>
        <w:t>é</w:t>
      </w:r>
      <w:r w:rsidR="001A55C6">
        <w:t xml:space="preserve"> que a utilização desta aplicação é através da web, sem ter a necessidade de fazer o download das aplicações para </w:t>
      </w:r>
      <w:r w:rsidR="00753B5C">
        <w:t>utilizá-las</w:t>
      </w:r>
      <w:r w:rsidR="005B771A">
        <w:t xml:space="preserve">. Quando um usuário entra em uma sala, automaticamente um ambiente virtual é instanciado nos servidores da aplicação para que apenas um usuário tenha acesso </w:t>
      </w:r>
      <w:r w:rsidR="00881452">
        <w:t>para cada laboratório</w:t>
      </w:r>
      <w:del w:id="137" w:author="Luciana Pereira de Araújo Kohler" w:date="2020-10-21T19:08:00Z">
        <w:r w:rsidR="00881452" w:rsidDel="00952355">
          <w:delText xml:space="preserve">, </w:delText>
        </w:r>
      </w:del>
      <w:ins w:id="138" w:author="Luciana Pereira de Araújo Kohler" w:date="2020-10-21T19:08:00Z">
        <w:r w:rsidR="00952355">
          <w:t xml:space="preserve">. </w:t>
        </w:r>
      </w:ins>
      <w:del w:id="139" w:author="Luciana Pereira de Araújo Kohler" w:date="2020-10-21T19:08:00Z">
        <w:r w:rsidR="00881452" w:rsidDel="00952355">
          <w:delText xml:space="preserve">sendo </w:delText>
        </w:r>
      </w:del>
      <w:ins w:id="140" w:author="Luciana Pereira de Araújo Kohler" w:date="2020-10-21T19:08:00Z">
        <w:r w:rsidR="00952355">
          <w:t xml:space="preserve">Sendo </w:t>
        </w:r>
      </w:ins>
      <w:r w:rsidR="00881452">
        <w:t>assim</w:t>
      </w:r>
      <w:ins w:id="141" w:author="Luciana Pereira de Araújo Kohler" w:date="2020-10-21T19:08:00Z">
        <w:r w:rsidR="00952355">
          <w:t>,</w:t>
        </w:r>
      </w:ins>
      <w:r w:rsidR="00881452">
        <w:t xml:space="preserve"> se duas pessoas estiverem na mesma sala tentando explorar as mesmas vulnerabilidades uma não ir</w:t>
      </w:r>
      <w:r w:rsidR="006F3ACF">
        <w:t>á atrapalhar a outra.</w:t>
      </w:r>
      <w:r w:rsidR="005B771A">
        <w:t xml:space="preserve"> </w:t>
      </w:r>
      <w:r>
        <w:t xml:space="preserve"> </w:t>
      </w:r>
    </w:p>
    <w:p w14:paraId="0412B23B" w14:textId="54127F91" w:rsidR="00507B1C" w:rsidRDefault="00507B1C" w:rsidP="00A44581">
      <w:pPr>
        <w:pStyle w:val="TF-TEXTO"/>
      </w:pPr>
      <w:r>
        <w:t>Outro ponto forte do TryHackMe é que os próprios usuários podem criar suas próprias salas de desafios e desafiar os outros usuários da plataforma (</w:t>
      </w:r>
      <w:r w:rsidR="00B64576">
        <w:t>TRYHACKME</w:t>
      </w:r>
      <w:r>
        <w:t xml:space="preserve">, 2020). </w:t>
      </w:r>
      <w:r w:rsidR="0069432C">
        <w:t xml:space="preserve">Essa característica permite </w:t>
      </w:r>
      <w:commentRangeStart w:id="142"/>
      <w:r w:rsidR="0069432C">
        <w:t xml:space="preserve">uma maior cobertura </w:t>
      </w:r>
      <w:commentRangeEnd w:id="142"/>
      <w:r w:rsidR="002A479C">
        <w:rPr>
          <w:rStyle w:val="Refdecomentrio"/>
        </w:rPr>
        <w:commentReference w:id="142"/>
      </w:r>
      <w:r w:rsidR="0069432C">
        <w:t>das vulnerabilidades existentes.</w:t>
      </w:r>
    </w:p>
    <w:p w14:paraId="011E1DF7" w14:textId="33A23777" w:rsidR="008574FB" w:rsidRDefault="005E4294" w:rsidP="00406775">
      <w:pPr>
        <w:pStyle w:val="Ttulo2"/>
      </w:pPr>
      <w:r>
        <w:t>CyExec</w:t>
      </w:r>
    </w:p>
    <w:p w14:paraId="38102549" w14:textId="6C631366" w:rsidR="00824EF1" w:rsidRDefault="00406775" w:rsidP="00406775">
      <w:pPr>
        <w:pStyle w:val="TF-TEXTO"/>
      </w:pPr>
      <w:r>
        <w:t>A ferramenta CyExec é uma ferrame</w:t>
      </w:r>
      <w:r w:rsidR="00DD395C">
        <w:t xml:space="preserve">nta baseada na </w:t>
      </w:r>
      <w:del w:id="143" w:author="Luciana Pereira de Araújo Kohler" w:date="2020-10-21T19:12:00Z">
        <w:r w:rsidR="00DD395C" w:rsidDel="0091597A">
          <w:delText xml:space="preserve">ferramenta </w:delText>
        </w:r>
      </w:del>
      <w:r w:rsidR="00DD395C">
        <w:t>WebGoat</w:t>
      </w:r>
      <w:r w:rsidR="009D1B11">
        <w:t>, e</w:t>
      </w:r>
      <w:r w:rsidR="00975DD0">
        <w:t>ntretanto</w:t>
      </w:r>
      <w:ins w:id="144" w:author="Luciana Pereira de Araújo Kohler" w:date="2020-10-21T19:13:00Z">
        <w:r w:rsidR="0091597A">
          <w:t>,</w:t>
        </w:r>
      </w:ins>
      <w:r w:rsidR="00975DD0">
        <w:t xml:space="preserve"> </w:t>
      </w:r>
      <w:r w:rsidR="00682310">
        <w:t>o</w:t>
      </w:r>
      <w:r w:rsidR="004A6882">
        <w:t xml:space="preserve"> seu</w:t>
      </w:r>
      <w:r w:rsidR="00682310">
        <w:t xml:space="preserve"> foco não é apenas </w:t>
      </w:r>
      <w:r w:rsidR="00DE0636">
        <w:t>n</w:t>
      </w:r>
      <w:r w:rsidR="00682310">
        <w:t>o ensino de identificação e exploração de vulnerabilidades,</w:t>
      </w:r>
      <w:r w:rsidR="00493C89">
        <w:t xml:space="preserve"> mas também </w:t>
      </w:r>
      <w:r w:rsidR="00233518">
        <w:t>possui lições espec</w:t>
      </w:r>
      <w:r w:rsidR="0016776D">
        <w:t>í</w:t>
      </w:r>
      <w:r w:rsidR="00233518">
        <w:t>ficas de como construir uma defesa para um sistema real</w:t>
      </w:r>
      <w:r w:rsidR="00B30135">
        <w:t xml:space="preserve"> (MAKI et al</w:t>
      </w:r>
      <w:ins w:id="145" w:author="Luciana Pereira de Araújo Kohler" w:date="2020-10-21T22:01:00Z">
        <w:r w:rsidR="00C81517">
          <w:t>.</w:t>
        </w:r>
      </w:ins>
      <w:r w:rsidR="00B30135">
        <w:t>, 2020)</w:t>
      </w:r>
      <w:r w:rsidR="00233518">
        <w:t>.</w:t>
      </w:r>
    </w:p>
    <w:p w14:paraId="71369769" w14:textId="69D3E9DC" w:rsidR="00406775" w:rsidRDefault="00233518" w:rsidP="00406775">
      <w:pPr>
        <w:pStyle w:val="TF-TEXTO"/>
      </w:pPr>
      <w:r>
        <w:t xml:space="preserve"> </w:t>
      </w:r>
      <w:r w:rsidR="009E1CAF">
        <w:t>O fluxo desta ferramenta inicia com os exercícios já existentes no WebGoat</w:t>
      </w:r>
      <w:r w:rsidR="00E76152">
        <w:t>.</w:t>
      </w:r>
      <w:r w:rsidR="009E1CAF">
        <w:t xml:space="preserve"> </w:t>
      </w:r>
      <w:r w:rsidR="00EC3F94">
        <w:t>E</w:t>
      </w:r>
      <w:r w:rsidR="009E1CAF">
        <w:t>ssas lições são tratadas como introdutórias</w:t>
      </w:r>
      <w:r w:rsidR="0016776D">
        <w:t>.</w:t>
      </w:r>
      <w:r w:rsidR="009E1CAF">
        <w:t xml:space="preserve"> </w:t>
      </w:r>
      <w:r w:rsidR="0016776D">
        <w:t>A</w:t>
      </w:r>
      <w:r w:rsidR="009E1CAF">
        <w:t>pós esta etapa</w:t>
      </w:r>
      <w:r w:rsidR="00445502">
        <w:t xml:space="preserve"> introdutória, os exercícios desenvolvidos no trabalho de Maki et al</w:t>
      </w:r>
      <w:ins w:id="146" w:author="Luciana Pereira de Araújo Kohler" w:date="2020-10-21T19:13:00Z">
        <w:r w:rsidR="008E2E03">
          <w:t>.</w:t>
        </w:r>
      </w:ins>
      <w:r w:rsidR="00445502">
        <w:t xml:space="preserve"> (2020) são </w:t>
      </w:r>
      <w:r w:rsidR="001A04F6">
        <w:t>utilizados. Nestes exercícios</w:t>
      </w:r>
      <w:r w:rsidR="0016776D">
        <w:t>,</w:t>
      </w:r>
      <w:r w:rsidR="001A04F6">
        <w:t xml:space="preserve"> eles possuem tarefas espec</w:t>
      </w:r>
      <w:r w:rsidR="0016776D">
        <w:t>í</w:t>
      </w:r>
      <w:r w:rsidR="001A04F6">
        <w:t>ficas dependendo d</w:t>
      </w:r>
      <w:r w:rsidR="00C22AA7">
        <w:t>o</w:t>
      </w:r>
      <w:r w:rsidR="003C09D4">
        <w:t xml:space="preserve"> </w:t>
      </w:r>
      <w:r w:rsidR="00C22AA7">
        <w:t>“papel”</w:t>
      </w:r>
      <w:r w:rsidR="003C09D4">
        <w:t xml:space="preserve"> que o aluno</w:t>
      </w:r>
      <w:r w:rsidR="0016776D">
        <w:t xml:space="preserve"> estiver atuando</w:t>
      </w:r>
      <w:r w:rsidR="003C09D4">
        <w:t>,</w:t>
      </w:r>
      <w:r w:rsidR="0016776D">
        <w:t xml:space="preserve"> que</w:t>
      </w:r>
      <w:r w:rsidR="003C09D4">
        <w:t xml:space="preserve"> pode ser </w:t>
      </w:r>
      <w:r w:rsidR="0016776D">
        <w:t>como</w:t>
      </w:r>
      <w:r w:rsidR="003C09D4">
        <w:t xml:space="preserve"> atacante ou defensor</w:t>
      </w:r>
      <w:r w:rsidR="0077038B">
        <w:t>.</w:t>
      </w:r>
    </w:p>
    <w:p w14:paraId="0F12AD6B" w14:textId="1001C863" w:rsidR="0077038B" w:rsidRPr="0039255A" w:rsidRDefault="0077038B" w:rsidP="00406775">
      <w:pPr>
        <w:pStyle w:val="TF-TEXTO"/>
      </w:pPr>
      <w:r>
        <w:t xml:space="preserve">Se o aluno </w:t>
      </w:r>
      <w:r w:rsidR="001539A5">
        <w:t>utilizar</w:t>
      </w:r>
      <w:r>
        <w:t xml:space="preserve"> o papel de atacante, terá que seguir lições como</w:t>
      </w:r>
      <w:r w:rsidR="0039255A">
        <w:t>:</w:t>
      </w:r>
      <w:r>
        <w:t xml:space="preserve"> </w:t>
      </w:r>
      <w:r w:rsidR="0039255A">
        <w:t>e</w:t>
      </w:r>
      <w:r>
        <w:t xml:space="preserve">xecutar ferramentas de </w:t>
      </w:r>
      <w:r w:rsidR="0039255A" w:rsidRPr="0039255A">
        <w:rPr>
          <w:i/>
          <w:iCs/>
        </w:rPr>
        <w:t>scan</w:t>
      </w:r>
      <w:r w:rsidR="0039255A">
        <w:t xml:space="preserve"> para encontrar vulnerabilidades</w:t>
      </w:r>
      <w:r w:rsidR="00EC3F69">
        <w:t xml:space="preserve">, explorar as vulnerabilidades até conseguir </w:t>
      </w:r>
      <w:r w:rsidR="00C43A36">
        <w:t>o controle da máquina alvo (</w:t>
      </w:r>
      <w:r w:rsidR="00C67B60">
        <w:t xml:space="preserve">MAKI </w:t>
      </w:r>
      <w:r w:rsidR="00C43A36">
        <w:t>et al</w:t>
      </w:r>
      <w:ins w:id="147" w:author="Luciana Pereira de Araújo Kohler" w:date="2020-10-21T22:01:00Z">
        <w:r w:rsidR="00C81517">
          <w:t>.</w:t>
        </w:r>
      </w:ins>
      <w:r w:rsidR="00C43A36">
        <w:t xml:space="preserve">, 2020). Já </w:t>
      </w:r>
      <w:del w:id="148" w:author="Luciana Pereira de Araújo Kohler" w:date="2020-10-21T19:14:00Z">
        <w:r w:rsidR="00C43A36" w:rsidDel="00854A7E">
          <w:delText xml:space="preserve">a </w:delText>
        </w:r>
      </w:del>
      <w:ins w:id="149" w:author="Luciana Pereira de Araújo Kohler" w:date="2020-10-21T19:14:00Z">
        <w:r w:rsidR="00854A7E">
          <w:t xml:space="preserve">o </w:t>
        </w:r>
      </w:ins>
      <w:r w:rsidR="00C43A36">
        <w:t xml:space="preserve">aluno </w:t>
      </w:r>
      <w:r w:rsidR="00F01DA9">
        <w:t xml:space="preserve">com o papel de defensor deve aplicar técnicas de defesa para impedir o atacante.  </w:t>
      </w:r>
      <w:r w:rsidR="00684CFA">
        <w:t xml:space="preserve">Dentre essas técnicas está a análise de </w:t>
      </w:r>
      <w:r w:rsidR="00684CFA" w:rsidRPr="00684CFA">
        <w:rPr>
          <w:i/>
          <w:iCs/>
        </w:rPr>
        <w:t>logs</w:t>
      </w:r>
      <w:r w:rsidR="00684CFA">
        <w:t>,</w:t>
      </w:r>
      <w:r w:rsidR="007938F2">
        <w:t xml:space="preserve"> correção de vulnerabilidades que </w:t>
      </w:r>
      <w:del w:id="150" w:author="Luciana Pereira de Araújo Kohler" w:date="2020-10-21T19:14:00Z">
        <w:r w:rsidR="007938F2" w:rsidDel="001B5468">
          <w:delText>estão sendo</w:delText>
        </w:r>
      </w:del>
      <w:ins w:id="151" w:author="Luciana Pereira de Araújo Kohler" w:date="2020-10-21T19:14:00Z">
        <w:r w:rsidR="001B5468">
          <w:t>são</w:t>
        </w:r>
      </w:ins>
      <w:r w:rsidR="007938F2">
        <w:t xml:space="preserve"> exploradas e </w:t>
      </w:r>
      <w:r w:rsidR="003F03D8">
        <w:t xml:space="preserve">a implementação de um </w:t>
      </w:r>
      <w:r w:rsidR="003F03D8" w:rsidRPr="001B5468">
        <w:rPr>
          <w:rPrChange w:id="152" w:author="Luciana Pereira de Araújo Kohler" w:date="2020-10-21T19:15:00Z">
            <w:rPr>
              <w:i/>
              <w:iCs/>
            </w:rPr>
          </w:rPrChange>
        </w:rPr>
        <w:t>Web Application Firewall</w:t>
      </w:r>
      <w:r w:rsidR="003F03D8" w:rsidRPr="001B5468">
        <w:t xml:space="preserve"> </w:t>
      </w:r>
      <w:r w:rsidR="003F03D8">
        <w:t>para conter o vazamento de informações da ferramenta de exercícios (</w:t>
      </w:r>
      <w:r w:rsidR="00C67B60">
        <w:t xml:space="preserve">MAKI </w:t>
      </w:r>
      <w:r w:rsidR="003F03D8">
        <w:t>et al</w:t>
      </w:r>
      <w:ins w:id="153" w:author="Luciana Pereira de Araújo Kohler" w:date="2020-10-21T22:01:00Z">
        <w:r w:rsidR="00C81517">
          <w:t>.</w:t>
        </w:r>
      </w:ins>
      <w:r w:rsidR="003F03D8">
        <w:t>, 2020).</w:t>
      </w:r>
    </w:p>
    <w:p w14:paraId="4021C41B" w14:textId="06905265" w:rsidR="00485B49" w:rsidRPr="00406775" w:rsidDel="00F50FE5" w:rsidRDefault="00485B49" w:rsidP="00406775">
      <w:pPr>
        <w:pStyle w:val="TF-TEXTO"/>
        <w:rPr>
          <w:del w:id="154" w:author="Luciana Pereira de Araújo Kohler" w:date="2020-10-21T19:10:00Z"/>
        </w:rPr>
      </w:pPr>
    </w:p>
    <w:p w14:paraId="7817D9B2" w14:textId="5297EA41" w:rsidR="00451B94" w:rsidRDefault="003153F8" w:rsidP="00424AD5">
      <w:pPr>
        <w:pStyle w:val="Ttulo1"/>
      </w:pPr>
      <w:bookmarkStart w:id="155" w:name="_Toc54164921"/>
      <w:bookmarkStart w:id="156" w:name="_Toc54165675"/>
      <w:bookmarkStart w:id="157" w:name="_Toc54169333"/>
      <w:bookmarkStart w:id="158" w:name="_Toc96347439"/>
      <w:bookmarkStart w:id="159" w:name="_Toc96357723"/>
      <w:bookmarkStart w:id="160" w:name="_Toc96491866"/>
      <w:bookmarkStart w:id="161" w:name="_Toc411603107"/>
      <w:bookmarkEnd w:id="67"/>
      <w:r>
        <w:t>software atual</w:t>
      </w:r>
    </w:p>
    <w:p w14:paraId="065D3C41" w14:textId="4C6B7AFF" w:rsidR="009073CE" w:rsidRDefault="006201E0" w:rsidP="00451B94">
      <w:pPr>
        <w:pStyle w:val="TF-TEXTO"/>
      </w:pPr>
      <w:del w:id="162" w:author="Luciana Pereira de Araújo Kohler" w:date="2020-10-21T19:15:00Z">
        <w:r w:rsidDel="007C0FEC">
          <w:delText xml:space="preserve">Como citado anteriormente a </w:delText>
        </w:r>
      </w:del>
      <w:ins w:id="163" w:author="Luciana Pereira de Araújo Kohler" w:date="2020-10-21T19:15:00Z">
        <w:r w:rsidR="007C0FEC">
          <w:t xml:space="preserve">A </w:t>
        </w:r>
      </w:ins>
      <w:r>
        <w:t>aplicação WebGoat</w:t>
      </w:r>
      <w:ins w:id="164" w:author="Luciana Pereira de Araújo Kohler" w:date="2020-10-21T19:16:00Z">
        <w:r w:rsidR="00DC62CF">
          <w:t>, que está na versão 8</w:t>
        </w:r>
        <w:r w:rsidR="001A5D76">
          <w:t>.1,</w:t>
        </w:r>
      </w:ins>
      <w:r>
        <w:t xml:space="preserve"> é uma aplicação de código aberto destinad</w:t>
      </w:r>
      <w:r w:rsidR="163C4FDC">
        <w:t>a</w:t>
      </w:r>
      <w:r>
        <w:t xml:space="preserve"> ao ensino de vulnerabilidades de segura</w:t>
      </w:r>
      <w:r w:rsidR="002C4D01">
        <w:t>nça</w:t>
      </w:r>
      <w:r w:rsidR="002D2509">
        <w:t xml:space="preserve"> para</w:t>
      </w:r>
      <w:r w:rsidR="00C1199A">
        <w:t xml:space="preserve"> programadores</w:t>
      </w:r>
      <w:del w:id="165" w:author="Luciana Pereira de Araújo Kohler" w:date="2020-10-21T19:16:00Z">
        <w:r w:rsidR="002C4D01" w:rsidDel="001A5D76">
          <w:delText>. Atualmente se encontra na versão 8.1</w:delText>
        </w:r>
      </w:del>
      <w:r w:rsidR="00F16502">
        <w:t xml:space="preserve"> (</w:t>
      </w:r>
      <w:r w:rsidR="000D54CD">
        <w:t>OPEN WEB APPLICATION SECURITY PROJECT</w:t>
      </w:r>
      <w:r w:rsidR="00F16502">
        <w:t xml:space="preserve">, 2020). </w:t>
      </w:r>
      <w:r w:rsidR="00C1199A">
        <w:t xml:space="preserve">A aplicação é dividida em dois módulos, sendo </w:t>
      </w:r>
      <w:r w:rsidR="00FB7C80">
        <w:t xml:space="preserve">que </w:t>
      </w:r>
      <w:r w:rsidR="00C1199A">
        <w:t xml:space="preserve">o primeiro </w:t>
      </w:r>
      <w:r w:rsidR="00FB7C80">
        <w:t xml:space="preserve">contém </w:t>
      </w:r>
      <w:r w:rsidR="00C1199A">
        <w:t xml:space="preserve">lições de vulnerabilidades e o segundo </w:t>
      </w:r>
      <w:r w:rsidR="00FB7C80">
        <w:t xml:space="preserve">contém </w:t>
      </w:r>
      <w:r w:rsidR="00C1199A">
        <w:t>desafios.</w:t>
      </w:r>
    </w:p>
    <w:p w14:paraId="522512A9" w14:textId="0CF0EC39" w:rsidR="00886268" w:rsidRDefault="00C1199A" w:rsidP="00451B94">
      <w:pPr>
        <w:pStyle w:val="TF-TEXTO"/>
      </w:pPr>
      <w:r>
        <w:t>No módulo de lições</w:t>
      </w:r>
      <w:r w:rsidR="00DD1E7C">
        <w:t>,</w:t>
      </w:r>
      <w:r w:rsidR="003E43E7">
        <w:t xml:space="preserve"> são apresentado</w:t>
      </w:r>
      <w:r w:rsidR="00CB2080">
        <w:t>s ao usuário sistemas que propositalmente possuem falhas de segurança</w:t>
      </w:r>
      <w:del w:id="166" w:author="Luciana Pereira de Araújo Kohler" w:date="2020-10-21T19:17:00Z">
        <w:r w:rsidR="005F762D" w:rsidDel="00B05BC3">
          <w:delText>, onde</w:delText>
        </w:r>
      </w:del>
      <w:ins w:id="167" w:author="Luciana Pereira de Araújo Kohler" w:date="2020-10-21T19:17:00Z">
        <w:r w:rsidR="00B05BC3">
          <w:t>.</w:t>
        </w:r>
      </w:ins>
      <w:r w:rsidR="005F762D">
        <w:t xml:space="preserve"> </w:t>
      </w:r>
      <w:del w:id="168" w:author="Luciana Pereira de Araújo Kohler" w:date="2020-10-21T19:17:00Z">
        <w:r w:rsidR="005F762D" w:rsidDel="00B05BC3">
          <w:delText xml:space="preserve">ao </w:delText>
        </w:r>
      </w:del>
      <w:ins w:id="169" w:author="Luciana Pereira de Araújo Kohler" w:date="2020-10-21T19:17:00Z">
        <w:r w:rsidR="00B05BC3">
          <w:t xml:space="preserve">Ao </w:t>
        </w:r>
      </w:ins>
      <w:r w:rsidR="005F762D">
        <w:t>decorrer da lição</w:t>
      </w:r>
      <w:ins w:id="170" w:author="Luciana Pereira de Araújo Kohler" w:date="2020-10-21T19:17:00Z">
        <w:r w:rsidR="00B05BC3">
          <w:t>,</w:t>
        </w:r>
      </w:ins>
      <w:r w:rsidR="005F762D">
        <w:t xml:space="preserve"> o usuário </w:t>
      </w:r>
      <w:del w:id="171" w:author="Luciana Pereira de Araújo Kohler" w:date="2020-10-21T19:17:00Z">
        <w:r w:rsidR="005F762D" w:rsidDel="00B05BC3">
          <w:delText xml:space="preserve">vai </w:delText>
        </w:r>
      </w:del>
      <w:r w:rsidR="005F762D">
        <w:t>aprende</w:t>
      </w:r>
      <w:del w:id="172" w:author="Luciana Pereira de Araújo Kohler" w:date="2020-10-21T19:17:00Z">
        <w:r w:rsidR="005F762D" w:rsidDel="00B05BC3">
          <w:delText>r</w:delText>
        </w:r>
      </w:del>
      <w:r w:rsidR="005F762D">
        <w:t xml:space="preserve"> a identificar, explorar e a mitigar a vulnerabilidade apresentada em determinada lição.</w:t>
      </w:r>
      <w:r w:rsidR="003C1A63">
        <w:t xml:space="preserve"> Como citado anteriormente</w:t>
      </w:r>
      <w:r w:rsidR="00357353">
        <w:t>,</w:t>
      </w:r>
      <w:r w:rsidR="003C1A63">
        <w:t xml:space="preserve"> </w:t>
      </w:r>
      <w:r w:rsidR="00DD1E7C">
        <w:t>as lições são dividias em três etapas</w:t>
      </w:r>
      <w:r w:rsidR="00357353">
        <w:t>.</w:t>
      </w:r>
      <w:r w:rsidR="00DD1E7C">
        <w:t xml:space="preserve"> </w:t>
      </w:r>
      <w:r w:rsidR="00357353">
        <w:t>A</w:t>
      </w:r>
      <w:r w:rsidR="00DD1E7C">
        <w:t xml:space="preserve"> primeira </w:t>
      </w:r>
      <w:r w:rsidR="00357353">
        <w:t xml:space="preserve">é </w:t>
      </w:r>
      <w:r w:rsidR="00DD1E7C">
        <w:t xml:space="preserve">uma explicação </w:t>
      </w:r>
      <w:del w:id="173" w:author="Luciana Pereira de Araújo Kohler" w:date="2020-10-21T19:17:00Z">
        <w:r w:rsidR="00357353" w:rsidDel="00B05BC3">
          <w:delText>que explica</w:delText>
        </w:r>
      </w:del>
      <w:ins w:id="174" w:author="Luciana Pereira de Araújo Kohler" w:date="2020-10-21T19:17:00Z">
        <w:r w:rsidR="00B05BC3">
          <w:t>de</w:t>
        </w:r>
      </w:ins>
      <w:r w:rsidR="00357353">
        <w:t xml:space="preserve"> </w:t>
      </w:r>
      <w:r w:rsidR="00DD1E7C">
        <w:t>como determinada vulnerabilidade ocorre</w:t>
      </w:r>
      <w:r w:rsidR="00357353">
        <w:t>.</w:t>
      </w:r>
      <w:r w:rsidR="00DD1E7C">
        <w:t xml:space="preserve"> </w:t>
      </w:r>
      <w:r w:rsidR="00357353">
        <w:t>A</w:t>
      </w:r>
      <w:r w:rsidR="00DD1E7C">
        <w:t xml:space="preserve"> segunda </w:t>
      </w:r>
      <w:r w:rsidR="00357353">
        <w:t xml:space="preserve">etapa explica </w:t>
      </w:r>
      <w:r w:rsidR="00C7268A">
        <w:t>como é explorad</w:t>
      </w:r>
      <w:r w:rsidR="00357353">
        <w:t>a</w:t>
      </w:r>
      <w:r w:rsidR="00C7268A">
        <w:t xml:space="preserve"> esta vulnerabilidade</w:t>
      </w:r>
      <w:r w:rsidR="00357353">
        <w:t>.</w:t>
      </w:r>
      <w:r w:rsidR="00C7268A">
        <w:t xml:space="preserve"> </w:t>
      </w:r>
      <w:r w:rsidR="00357353">
        <w:t>P</w:t>
      </w:r>
      <w:r w:rsidR="00C7268A">
        <w:t>or último</w:t>
      </w:r>
      <w:ins w:id="175" w:author="Luciana Pereira de Araújo Kohler" w:date="2020-10-21T19:17:00Z">
        <w:r w:rsidR="00B05BC3">
          <w:t>,</w:t>
        </w:r>
      </w:ins>
      <w:r w:rsidR="00C7268A">
        <w:t xml:space="preserve"> é </w:t>
      </w:r>
      <w:r w:rsidR="004A6418">
        <w:t xml:space="preserve">apresentado ao usuário </w:t>
      </w:r>
      <w:r w:rsidR="00C7268A">
        <w:t>como evitar a vulnerabilidade.</w:t>
      </w:r>
      <w:r w:rsidR="00677F40">
        <w:t xml:space="preserve"> </w:t>
      </w:r>
      <w:r w:rsidR="00886268">
        <w:t>Já no módulo de desafios, os desafios são feitos no estilo CTF</w:t>
      </w:r>
      <w:r w:rsidR="00677F40">
        <w:t xml:space="preserve">, </w:t>
      </w:r>
      <w:del w:id="176" w:author="Luciana Pereira de Araújo Kohler" w:date="2020-10-21T19:18:00Z">
        <w:r w:rsidR="00677F40" w:rsidDel="00B05BC3">
          <w:delText xml:space="preserve">onde </w:delText>
        </w:r>
      </w:del>
      <w:ins w:id="177" w:author="Luciana Pereira de Araújo Kohler" w:date="2020-10-21T19:18:00Z">
        <w:r w:rsidR="00B05BC3">
          <w:t>e</w:t>
        </w:r>
        <w:r w:rsidR="00B532A6">
          <w:t>m que</w:t>
        </w:r>
        <w:r w:rsidR="00B05BC3">
          <w:t xml:space="preserve"> </w:t>
        </w:r>
      </w:ins>
      <w:r w:rsidR="00677F40">
        <w:t>o usuário tem que utilizar os seus conhecimentos adquiridos nas lições para conseguir resolver o desafio.</w:t>
      </w:r>
    </w:p>
    <w:p w14:paraId="4C18F8BB" w14:textId="60420BA7" w:rsidR="009C1B57" w:rsidRDefault="00137A8C" w:rsidP="00451B94">
      <w:pPr>
        <w:pStyle w:val="TF-TEXTO"/>
      </w:pPr>
      <w:commentRangeStart w:id="178"/>
      <w:r>
        <w:t xml:space="preserve">Como o foco </w:t>
      </w:r>
      <w:r w:rsidR="00544E90">
        <w:t xml:space="preserve">da ferramenta </w:t>
      </w:r>
      <w:r>
        <w:t xml:space="preserve">é no ensino de </w:t>
      </w:r>
      <w:r w:rsidR="00094260">
        <w:t xml:space="preserve">conhecimentos básicos sobre vulnerabilidades para programadores, </w:t>
      </w:r>
      <w:r w:rsidR="00544E90">
        <w:t>foram selecionadas</w:t>
      </w:r>
      <w:r w:rsidR="00094260">
        <w:t xml:space="preserve"> </w:t>
      </w:r>
      <w:r w:rsidR="00544E90">
        <w:t xml:space="preserve">aquelas que </w:t>
      </w:r>
      <w:r w:rsidR="00A03BF4">
        <w:t xml:space="preserve">estão </w:t>
      </w:r>
      <w:r w:rsidR="00094260">
        <w:t xml:space="preserve">presentes </w:t>
      </w:r>
      <w:r w:rsidR="002A68DA">
        <w:t xml:space="preserve">no </w:t>
      </w:r>
      <w:r w:rsidR="00C1582C">
        <w:t>OWASP</w:t>
      </w:r>
      <w:r w:rsidR="002A68DA">
        <w:t xml:space="preserve"> Top </w:t>
      </w:r>
      <w:r w:rsidR="00DB5DAA">
        <w:t>10</w:t>
      </w:r>
      <w:r w:rsidR="00544E90">
        <w:t xml:space="preserve">, um </w:t>
      </w:r>
      <w:r w:rsidR="00544E90">
        <w:rPr>
          <w:i/>
          <w:iCs/>
        </w:rPr>
        <w:t xml:space="preserve">ranking </w:t>
      </w:r>
      <w:r w:rsidR="00544E90">
        <w:t xml:space="preserve">que </w:t>
      </w:r>
      <w:r w:rsidR="00C06A97">
        <w:t xml:space="preserve">apresenta </w:t>
      </w:r>
      <w:r w:rsidR="00544E90">
        <w:t xml:space="preserve">as vulnerabilidades com </w:t>
      </w:r>
      <w:r w:rsidR="00C06A97">
        <w:t>maior risco para aplicações web.</w:t>
      </w:r>
      <w:r w:rsidR="00C1582C">
        <w:t xml:space="preserve"> </w:t>
      </w:r>
      <w:commentRangeEnd w:id="178"/>
      <w:r w:rsidR="00C8215E">
        <w:rPr>
          <w:rStyle w:val="Refdecomentrio"/>
        </w:rPr>
        <w:commentReference w:id="178"/>
      </w:r>
      <w:del w:id="179" w:author="Luciana Pereira de Araújo Kohler" w:date="2020-10-21T19:23:00Z">
        <w:r w:rsidR="00544E90" w:rsidDel="00C8215E">
          <w:delText>Porém</w:delText>
        </w:r>
      </w:del>
      <w:ins w:id="180" w:author="Luciana Pereira de Araújo Kohler" w:date="2020-10-21T19:23:00Z">
        <w:r w:rsidR="00C8215E">
          <w:t>Contudo</w:t>
        </w:r>
      </w:ins>
      <w:r w:rsidR="00544E90">
        <w:t>, n</w:t>
      </w:r>
      <w:r w:rsidR="00C1582C">
        <w:t xml:space="preserve">em todas as vulnerabilidades presentes neste </w:t>
      </w:r>
      <w:r w:rsidR="00C1582C" w:rsidRPr="00A03BF4">
        <w:rPr>
          <w:i/>
          <w:iCs/>
        </w:rPr>
        <w:t>ranking</w:t>
      </w:r>
      <w:r w:rsidR="00C1582C">
        <w:t xml:space="preserve"> </w:t>
      </w:r>
      <w:r w:rsidR="007E1F4A">
        <w:t xml:space="preserve">constam </w:t>
      </w:r>
      <w:r w:rsidR="00C1582C">
        <w:t xml:space="preserve">na aplicação do </w:t>
      </w:r>
      <w:r w:rsidR="00570D90">
        <w:t>WebGoat</w:t>
      </w:r>
      <w:r w:rsidR="004C1564">
        <w:t>.</w:t>
      </w:r>
    </w:p>
    <w:p w14:paraId="10569B2E" w14:textId="291532C0" w:rsidR="00792D31" w:rsidRDefault="000B2461" w:rsidP="001444B6">
      <w:pPr>
        <w:pStyle w:val="Ttulo1"/>
      </w:pPr>
      <w:r>
        <w:t>Proposta</w:t>
      </w:r>
      <w:r w:rsidR="000175DA">
        <w:t xml:space="preserve"> </w:t>
      </w:r>
      <w:r w:rsidR="005B699D">
        <w:t>da aplicação</w:t>
      </w:r>
    </w:p>
    <w:p w14:paraId="6108F429" w14:textId="534BE550" w:rsidR="003964D6" w:rsidRDefault="00132E02" w:rsidP="00451B94">
      <w:pPr>
        <w:pStyle w:val="TF-TEXTO"/>
      </w:pPr>
      <w:r>
        <w:t>Na presente s</w:t>
      </w:r>
      <w:r w:rsidR="00924FE8">
        <w:t>eção, é apresentad</w:t>
      </w:r>
      <w:r w:rsidR="00A03BF4">
        <w:t>a</w:t>
      </w:r>
      <w:r w:rsidR="00924FE8">
        <w:t xml:space="preserve"> a justificativa do trabalho proposto, em seguida a </w:t>
      </w:r>
      <w:r w:rsidR="0013633F">
        <w:t xml:space="preserve">sua </w:t>
      </w:r>
      <w:r w:rsidR="00924FE8">
        <w:t>metodolo</w:t>
      </w:r>
      <w:r w:rsidR="0013633F">
        <w:t>g</w:t>
      </w:r>
      <w:r w:rsidR="00924FE8">
        <w:t xml:space="preserve">ia de desenvolvimento </w:t>
      </w:r>
      <w:r w:rsidR="17DD6958">
        <w:t>e</w:t>
      </w:r>
      <w:r w:rsidR="00EB1C13">
        <w:t xml:space="preserve"> os seus requisitos.</w:t>
      </w:r>
    </w:p>
    <w:p w14:paraId="29D16A9A" w14:textId="40F9FCFF" w:rsidR="00451B94" w:rsidRDefault="00451B94" w:rsidP="00451B94">
      <w:pPr>
        <w:pStyle w:val="Ttulo2"/>
        <w:spacing w:after="120" w:line="240" w:lineRule="auto"/>
      </w:pPr>
      <w:bookmarkStart w:id="181" w:name="_Toc54164915"/>
      <w:bookmarkStart w:id="182" w:name="_Toc54165669"/>
      <w:bookmarkStart w:id="183" w:name="_Toc54169327"/>
      <w:bookmarkStart w:id="184" w:name="_Toc96347433"/>
      <w:bookmarkStart w:id="185" w:name="_Toc96357717"/>
      <w:bookmarkStart w:id="186" w:name="_Toc96491860"/>
      <w:bookmarkStart w:id="187" w:name="_Toc351015594"/>
      <w:r>
        <w:t>JUSTIFICATIVA</w:t>
      </w:r>
    </w:p>
    <w:p w14:paraId="648ABB7D" w14:textId="0FBD36EC" w:rsidR="00CC18A1" w:rsidRDefault="001109D0" w:rsidP="00D77BF7">
      <w:pPr>
        <w:pStyle w:val="TF-TEXTO"/>
      </w:pPr>
      <w:r>
        <w:t>No</w:t>
      </w:r>
      <w:r w:rsidR="00D77BF7">
        <w:t xml:space="preserve"> </w:t>
      </w:r>
      <w:commentRangeStart w:id="188"/>
      <w:r w:rsidR="00D77BF7">
        <w:t>Quadro 1</w:t>
      </w:r>
      <w:commentRangeEnd w:id="188"/>
      <w:r w:rsidR="00E203EE">
        <w:rPr>
          <w:rStyle w:val="Refdecomentrio"/>
        </w:rPr>
        <w:commentReference w:id="188"/>
      </w:r>
      <w:r w:rsidR="00D77BF7">
        <w:t xml:space="preserve"> </w:t>
      </w:r>
      <w:r>
        <w:t xml:space="preserve">são apresentadas </w:t>
      </w:r>
      <w:r w:rsidR="00D77BF7">
        <w:t xml:space="preserve">as principais características dos trabalhos correlatos. Neste quadro é possível perceber que </w:t>
      </w:r>
      <w:r w:rsidR="00A15DB7">
        <w:t>todas a</w:t>
      </w:r>
      <w:r w:rsidR="00D77BF7">
        <w:t xml:space="preserve">s aplicações </w:t>
      </w:r>
      <w:r>
        <w:t>utilizam</w:t>
      </w:r>
      <w:r w:rsidR="00D77BF7">
        <w:t xml:space="preserve"> virtualização do ambiente em que </w:t>
      </w:r>
      <w:del w:id="189" w:author="Luciana Pereira de Araújo Kohler" w:date="2020-10-21T19:31:00Z">
        <w:r w:rsidR="00D77BF7" w:rsidDel="0081296E">
          <w:delText xml:space="preserve">se </w:delText>
        </w:r>
      </w:del>
      <w:r w:rsidR="00A03BF4">
        <w:t>são</w:t>
      </w:r>
      <w:r w:rsidR="00D77BF7">
        <w:t xml:space="preserve"> executado</w:t>
      </w:r>
      <w:r w:rsidR="00A03BF4">
        <w:t>s</w:t>
      </w:r>
      <w:r w:rsidR="00D77BF7">
        <w:t xml:space="preserve"> os exercícios, torna</w:t>
      </w:r>
      <w:r w:rsidR="00A03BF4">
        <w:t>ndo</w:t>
      </w:r>
      <w:r w:rsidR="00D77BF7">
        <w:t xml:space="preserve"> as soluções mais portáveis e fácies de replicar. </w:t>
      </w:r>
    </w:p>
    <w:p w14:paraId="58BA2401" w14:textId="779625D5" w:rsidR="00D77BF7" w:rsidRDefault="00CC18A1" w:rsidP="00D77BF7">
      <w:pPr>
        <w:pStyle w:val="TF-TEXTO"/>
      </w:pPr>
      <w:r>
        <w:t xml:space="preserve">Um </w:t>
      </w:r>
      <w:r w:rsidR="00D77BF7">
        <w:t xml:space="preserve">fator </w:t>
      </w:r>
      <w:r w:rsidR="00710B86">
        <w:t xml:space="preserve">relevante </w:t>
      </w:r>
      <w:r w:rsidR="00D77BF7">
        <w:t>é que exceto a ferrame</w:t>
      </w:r>
      <w:r w:rsidR="00604B81">
        <w:t>n</w:t>
      </w:r>
      <w:r w:rsidR="00D77BF7">
        <w:t xml:space="preserve">ta </w:t>
      </w:r>
      <w:r w:rsidR="00824E5A">
        <w:t>T</w:t>
      </w:r>
      <w:r w:rsidR="00D77BF7">
        <w:t xml:space="preserve">ryHackMe, os outros correlatos </w:t>
      </w:r>
      <w:r w:rsidR="00604B81">
        <w:t xml:space="preserve">possuem um </w:t>
      </w:r>
      <w:r w:rsidR="002738B1">
        <w:t>funcionamento</w:t>
      </w:r>
      <w:r w:rsidR="00604B81">
        <w:t xml:space="preserve"> parecido</w:t>
      </w:r>
      <w:r w:rsidR="002738B1">
        <w:t>, dividido em etapas para</w:t>
      </w:r>
      <w:r w:rsidR="00604B81">
        <w:t xml:space="preserve"> apresentar a vulnerabilidade, explor</w:t>
      </w:r>
      <w:r w:rsidR="00684363">
        <w:t>á</w:t>
      </w:r>
      <w:r w:rsidR="00604B81">
        <w:t xml:space="preserve">-la e </w:t>
      </w:r>
      <w:r w:rsidR="002738B1">
        <w:t xml:space="preserve">explicar </w:t>
      </w:r>
      <w:r w:rsidR="00604B81">
        <w:t xml:space="preserve">como </w:t>
      </w:r>
      <w:r w:rsidR="009D3556">
        <w:t>mit</w:t>
      </w:r>
      <w:r w:rsidR="00A304F1">
        <w:t>i</w:t>
      </w:r>
      <w:r w:rsidR="009D3556">
        <w:t>g</w:t>
      </w:r>
      <w:r w:rsidR="00A304F1">
        <w:t>á</w:t>
      </w:r>
      <w:r w:rsidR="009D3556">
        <w:t>-la</w:t>
      </w:r>
      <w:r w:rsidR="00604B81">
        <w:t xml:space="preserve">. </w:t>
      </w:r>
      <w:del w:id="190" w:author="Luciana Pereira de Araújo Kohler" w:date="2020-10-21T19:35:00Z">
        <w:r w:rsidR="0039776F" w:rsidDel="00140186">
          <w:delText xml:space="preserve">Porém </w:delText>
        </w:r>
      </w:del>
      <w:ins w:id="191" w:author="Luciana Pereira de Araújo Kohler" w:date="2020-10-21T19:35:00Z">
        <w:r w:rsidR="00140186">
          <w:t xml:space="preserve">Contudo, </w:t>
        </w:r>
      </w:ins>
      <w:r w:rsidR="0039776F">
        <w:t xml:space="preserve">a ferramenta TryHackMe </w:t>
      </w:r>
      <w:r w:rsidR="00702871">
        <w:t>não</w:t>
      </w:r>
      <w:r w:rsidR="00CA3123">
        <w:t xml:space="preserve"> apresenta</w:t>
      </w:r>
      <w:r w:rsidR="00684363">
        <w:t xml:space="preserve"> ao usuário como uma vulnerabilidade deve ser mitigada</w:t>
      </w:r>
      <w:r w:rsidR="00CA3123">
        <w:t>.</w:t>
      </w:r>
      <w:r w:rsidR="00684363">
        <w:t xml:space="preserve"> </w:t>
      </w:r>
      <w:r w:rsidR="002738B1">
        <w:t>O</w:t>
      </w:r>
      <w:r w:rsidR="00684363">
        <w:t xml:space="preserve"> foco </w:t>
      </w:r>
      <w:commentRangeStart w:id="192"/>
      <w:r w:rsidR="00684363">
        <w:t xml:space="preserve">desta </w:t>
      </w:r>
      <w:commentRangeEnd w:id="192"/>
      <w:r w:rsidR="00246C08">
        <w:rPr>
          <w:rStyle w:val="Refdecomentrio"/>
        </w:rPr>
        <w:commentReference w:id="192"/>
      </w:r>
      <w:r w:rsidR="00684363">
        <w:t xml:space="preserve">ferramenta é refinar as habilidades de ataque de um </w:t>
      </w:r>
      <w:r w:rsidR="00684363" w:rsidRPr="00233677">
        <w:rPr>
          <w:i/>
          <w:iCs/>
        </w:rPr>
        <w:t>pentest</w:t>
      </w:r>
      <w:r w:rsidR="00233677" w:rsidRPr="00233677">
        <w:rPr>
          <w:i/>
          <w:iCs/>
        </w:rPr>
        <w:t>er</w:t>
      </w:r>
      <w:r w:rsidR="00337BB1">
        <w:t>, ao contrário das demais ferramentas que tem o objetivo de ensinar boas práticas de desenvolvimento de software seguro</w:t>
      </w:r>
      <w:r w:rsidR="00233677">
        <w:t>.</w:t>
      </w:r>
    </w:p>
    <w:p w14:paraId="161D0179" w14:textId="151227A8" w:rsidR="00F262B1" w:rsidRDefault="007A7631" w:rsidP="00D77BF7">
      <w:pPr>
        <w:pStyle w:val="TF-TEXTO"/>
      </w:pPr>
      <w:r>
        <w:t>O</w:t>
      </w:r>
      <w:r w:rsidR="00D853B2">
        <w:t xml:space="preserve"> </w:t>
      </w:r>
      <w:r w:rsidR="003D4CB8">
        <w:t xml:space="preserve">Quadro 2 </w:t>
      </w:r>
      <w:r>
        <w:t>apresenta</w:t>
      </w:r>
      <w:r w:rsidR="003D4CB8">
        <w:t xml:space="preserve"> </w:t>
      </w:r>
      <w:r w:rsidR="00C91268">
        <w:t>uma parcela das</w:t>
      </w:r>
      <w:r w:rsidR="003D4CB8">
        <w:t xml:space="preserve"> vulnerabilidades implementadas pel</w:t>
      </w:r>
      <w:r w:rsidR="005A2F2C">
        <w:t xml:space="preserve">os </w:t>
      </w:r>
      <w:r w:rsidR="00C91268">
        <w:t xml:space="preserve">trabalhos </w:t>
      </w:r>
      <w:r w:rsidR="005A2F2C">
        <w:t>correlatos</w:t>
      </w:r>
      <w:r w:rsidR="006E74AB">
        <w:t>.</w:t>
      </w:r>
      <w:r w:rsidR="003D4CB8">
        <w:t xml:space="preserve"> </w:t>
      </w:r>
      <w:r w:rsidR="0062181F">
        <w:t>Das vulnerabilidades apresentadas no Quadro 2, nem to</w:t>
      </w:r>
      <w:r w:rsidR="00FF12A4">
        <w:t>das foram implementadas por todas as ferramentas de ensino</w:t>
      </w:r>
      <w:r w:rsidR="000748C3">
        <w:t xml:space="preserve">. </w:t>
      </w:r>
      <w:r w:rsidR="5C9D4F83">
        <w:t>Um</w:t>
      </w:r>
      <w:r w:rsidR="000748C3">
        <w:t xml:space="preserve"> exemplo </w:t>
      </w:r>
      <w:r w:rsidR="799B1B68">
        <w:t xml:space="preserve">é </w:t>
      </w:r>
      <w:r w:rsidR="000748C3">
        <w:t xml:space="preserve">a vulnerabilidade </w:t>
      </w:r>
      <w:commentRangeStart w:id="193"/>
      <w:r w:rsidR="000748C3" w:rsidRPr="00CE1E84">
        <w:rPr>
          <w:rPrChange w:id="194" w:author="Luciana Pereira de Araújo Kohler" w:date="2020-10-21T19:37:00Z">
            <w:rPr>
              <w:i/>
              <w:iCs/>
            </w:rPr>
          </w:rPrChange>
        </w:rPr>
        <w:t>OS injection</w:t>
      </w:r>
      <w:commentRangeEnd w:id="193"/>
      <w:r w:rsidR="00CE1E84">
        <w:rPr>
          <w:rStyle w:val="Refdecomentrio"/>
        </w:rPr>
        <w:commentReference w:id="193"/>
      </w:r>
      <w:r w:rsidR="007E51B0">
        <w:t>,</w:t>
      </w:r>
      <w:r w:rsidR="005C2D88">
        <w:t xml:space="preserve"> </w:t>
      </w:r>
      <w:r w:rsidR="006128BF">
        <w:t xml:space="preserve">que </w:t>
      </w:r>
      <w:r w:rsidR="005C2D88">
        <w:t xml:space="preserve">está listada na </w:t>
      </w:r>
      <w:r w:rsidR="003B003D">
        <w:t xml:space="preserve">décima posição do </w:t>
      </w:r>
      <w:r w:rsidR="003B003D" w:rsidRPr="0C568EB2">
        <w:rPr>
          <w:i/>
          <w:iCs/>
        </w:rPr>
        <w:t>ranking</w:t>
      </w:r>
      <w:r w:rsidR="003B003D">
        <w:t xml:space="preserve"> da CWE das 25 </w:t>
      </w:r>
      <w:r w:rsidR="00416893">
        <w:t>v</w:t>
      </w:r>
      <w:r w:rsidR="00F262B1">
        <w:t>u</w:t>
      </w:r>
      <w:r w:rsidR="00416893">
        <w:t>lnerabilidades</w:t>
      </w:r>
      <w:r w:rsidR="003B003D">
        <w:t xml:space="preserve"> ma</w:t>
      </w:r>
      <w:r w:rsidR="00F262B1">
        <w:t>i</w:t>
      </w:r>
      <w:r w:rsidR="003B003D">
        <w:t>s perigosas (</w:t>
      </w:r>
      <w:r w:rsidR="00B70295">
        <w:t>COMMON WEAKNESS ENUMERATION</w:t>
      </w:r>
      <w:r w:rsidR="003B003D">
        <w:t>, 2020)</w:t>
      </w:r>
      <w:r w:rsidR="004B40E0">
        <w:t>.</w:t>
      </w:r>
    </w:p>
    <w:p w14:paraId="051134F1" w14:textId="222821E7" w:rsidR="00233677" w:rsidRDefault="00806F63" w:rsidP="00D77BF7">
      <w:pPr>
        <w:pStyle w:val="TF-TEXTO"/>
      </w:pPr>
      <w:r>
        <w:t xml:space="preserve"> Pode ser observado também que o maior </w:t>
      </w:r>
      <w:r w:rsidR="00F262B1">
        <w:t xml:space="preserve">foco </w:t>
      </w:r>
      <w:r>
        <w:t>das ferramentas de ensino está n</w:t>
      </w:r>
      <w:r w:rsidR="00497845">
        <w:t>a</w:t>
      </w:r>
      <w:r w:rsidR="00466061">
        <w:t xml:space="preserve"> exemplificação das vulnerabilidades de Cross Site Script</w:t>
      </w:r>
      <w:r w:rsidR="00497845">
        <w:t>ing</w:t>
      </w:r>
      <w:r w:rsidR="00466061">
        <w:t xml:space="preserve"> (XSS) e SQL injecti</w:t>
      </w:r>
      <w:r w:rsidR="00181129">
        <w:t>on</w:t>
      </w:r>
      <w:r w:rsidR="23DD07AE">
        <w:t>.</w:t>
      </w:r>
      <w:r w:rsidR="00181129">
        <w:t xml:space="preserve"> </w:t>
      </w:r>
      <w:r w:rsidR="06000315">
        <w:t>A</w:t>
      </w:r>
      <w:r w:rsidR="00181129">
        <w:t xml:space="preserve">mbas as vulnerabilidades estão no ranking da </w:t>
      </w:r>
      <w:r w:rsidR="00AC2D94">
        <w:t>C</w:t>
      </w:r>
      <w:r w:rsidR="00ED59D3">
        <w:t xml:space="preserve">ommon </w:t>
      </w:r>
      <w:r w:rsidR="00181129">
        <w:t>W</w:t>
      </w:r>
      <w:r w:rsidR="00ED59D3">
        <w:t>eak</w:t>
      </w:r>
      <w:r w:rsidR="00AE37CF">
        <w:t xml:space="preserve">ness </w:t>
      </w:r>
      <w:r w:rsidR="00181129">
        <w:t>E</w:t>
      </w:r>
      <w:r w:rsidR="00AE37CF">
        <w:t>numeration</w:t>
      </w:r>
      <w:r w:rsidR="00181129">
        <w:t xml:space="preserve"> (2020)</w:t>
      </w:r>
      <w:r w:rsidR="00AD0F16">
        <w:t>, sendo o XSS considerado a vulnerabilidade mais perigosa do ano de 2020</w:t>
      </w:r>
      <w:r w:rsidR="007D4DD6">
        <w:t>.</w:t>
      </w:r>
    </w:p>
    <w:p w14:paraId="47E09FBA" w14:textId="74097A6F" w:rsidR="00B94C9C" w:rsidRDefault="00804469" w:rsidP="00D77BF7">
      <w:pPr>
        <w:pStyle w:val="TF-TEXTO"/>
      </w:pPr>
      <w:r>
        <w:t>Considerando as comparações apresentadas</w:t>
      </w:r>
      <w:r w:rsidR="002738B1">
        <w:t xml:space="preserve"> até o momento</w:t>
      </w:r>
      <w:r>
        <w:t xml:space="preserve">, o presente projeto </w:t>
      </w:r>
      <w:r w:rsidR="00FA6A8B">
        <w:t>se propõe a</w:t>
      </w:r>
      <w:r w:rsidR="00EF64A1">
        <w:t xml:space="preserve"> e</w:t>
      </w:r>
      <w:r w:rsidR="00735239">
        <w:t>s</w:t>
      </w:r>
      <w:r w:rsidR="00EF64A1">
        <w:t xml:space="preserve">tender a implementação da ferramenta WebGoat para </w:t>
      </w:r>
      <w:r w:rsidR="002738B1">
        <w:t xml:space="preserve">acrescentar uma </w:t>
      </w:r>
      <w:r w:rsidR="00FA6A8B">
        <w:t>vulnerabilidade pouco explorada</w:t>
      </w:r>
      <w:r w:rsidR="001526F3">
        <w:t xml:space="preserve"> pelas ferramentas de ensino já existentes,</w:t>
      </w:r>
      <w:r w:rsidR="00FA6A8B">
        <w:t xml:space="preserve"> como por exemplo</w:t>
      </w:r>
      <w:r w:rsidR="61737F49">
        <w:t>,</w:t>
      </w:r>
      <w:r w:rsidR="00FA6A8B">
        <w:t xml:space="preserve"> </w:t>
      </w:r>
      <w:r w:rsidR="00EF64A1">
        <w:t xml:space="preserve">o </w:t>
      </w:r>
      <w:r w:rsidR="00EF64A1" w:rsidRPr="0C568EB2">
        <w:rPr>
          <w:i/>
          <w:iCs/>
        </w:rPr>
        <w:t>OS Injection</w:t>
      </w:r>
      <w:r w:rsidR="0011523D">
        <w:t xml:space="preserve">. </w:t>
      </w:r>
    </w:p>
    <w:p w14:paraId="3D241565" w14:textId="4C4C2660" w:rsidR="005A3073" w:rsidRDefault="0011523D" w:rsidP="00D77BF7">
      <w:pPr>
        <w:pStyle w:val="TF-TEXTO"/>
      </w:pPr>
      <w:r>
        <w:t xml:space="preserve">A criação deste tipo de ferramenta se torna importante </w:t>
      </w:r>
      <w:r w:rsidR="00B71939">
        <w:t>para o aux</w:t>
      </w:r>
      <w:r w:rsidR="00315186">
        <w:t>í</w:t>
      </w:r>
      <w:r w:rsidR="00B71939">
        <w:t>lio no ensino de segurança da informação</w:t>
      </w:r>
      <w:r w:rsidR="00B94C9C">
        <w:t xml:space="preserve"> nas faculdades</w:t>
      </w:r>
      <w:del w:id="195" w:author="Luciana Pereira de Araújo Kohler" w:date="2020-10-21T19:40:00Z">
        <w:r w:rsidR="00B94C9C" w:rsidDel="002D260A">
          <w:delText>.</w:delText>
        </w:r>
        <w:r w:rsidR="006B0A3A" w:rsidDel="002D260A">
          <w:delText xml:space="preserve"> </w:delText>
        </w:r>
      </w:del>
      <w:ins w:id="196" w:author="Luciana Pereira de Araújo Kohler" w:date="2020-10-21T19:40:00Z">
        <w:r w:rsidR="002D260A">
          <w:t xml:space="preserve">, </w:t>
        </w:r>
      </w:ins>
      <w:del w:id="197" w:author="Luciana Pereira de Araújo Kohler" w:date="2020-10-21T19:40:00Z">
        <w:r w:rsidR="00B94C9C" w:rsidDel="002D260A">
          <w:delText>P</w:delText>
        </w:r>
        <w:r w:rsidR="006B0A3A" w:rsidDel="002D260A">
          <w:delText xml:space="preserve">ois </w:delText>
        </w:r>
      </w:del>
      <w:ins w:id="198" w:author="Luciana Pereira de Araújo Kohler" w:date="2020-10-21T19:40:00Z">
        <w:r w:rsidR="002D260A">
          <w:t xml:space="preserve">pois </w:t>
        </w:r>
      </w:ins>
      <w:r w:rsidR="0053638D">
        <w:t>o conhecimento gerado pelas</w:t>
      </w:r>
      <w:r w:rsidR="00FF7410">
        <w:t xml:space="preserve"> técnicas de ataque pode evitar que muitas vulnerabilidades sejam exploradas de forma maliciosa</w:t>
      </w:r>
      <w:r w:rsidR="002738B1">
        <w:t>.</w:t>
      </w:r>
      <w:r w:rsidR="00202B29">
        <w:t xml:space="preserve"> </w:t>
      </w:r>
      <w:r w:rsidR="002738B1">
        <w:t>S</w:t>
      </w:r>
      <w:r w:rsidR="00202B29">
        <w:t>endo assim</w:t>
      </w:r>
      <w:ins w:id="199" w:author="Luciana Pereira de Araújo Kohler" w:date="2020-10-21T19:41:00Z">
        <w:r w:rsidR="002D260A">
          <w:t>,</w:t>
        </w:r>
      </w:ins>
      <w:r w:rsidR="00202B29">
        <w:t xml:space="preserve"> o ensino de técnicas de </w:t>
      </w:r>
      <w:r w:rsidR="00202B29" w:rsidRPr="00B93298">
        <w:rPr>
          <w:i/>
          <w:iCs/>
        </w:rPr>
        <w:t>hackin</w:t>
      </w:r>
      <w:r w:rsidR="00B93298" w:rsidRPr="00B93298">
        <w:rPr>
          <w:i/>
          <w:iCs/>
        </w:rPr>
        <w:t>g</w:t>
      </w:r>
      <w:r w:rsidR="00202B29">
        <w:t xml:space="preserve"> pode ser considerad</w:t>
      </w:r>
      <w:del w:id="200" w:author="Luciana Pereira de Araújo Kohler" w:date="2020-10-21T19:41:00Z">
        <w:r w:rsidR="00202B29" w:rsidDel="003C6CDD">
          <w:delText>o</w:delText>
        </w:r>
      </w:del>
      <w:ins w:id="201" w:author="Luciana Pereira de Araújo Kohler" w:date="2020-10-21T19:41:00Z">
        <w:r w:rsidR="003C6CDD">
          <w:t>a</w:t>
        </w:r>
      </w:ins>
      <w:r w:rsidR="00202B29">
        <w:t xml:space="preserve"> uma peça cr</w:t>
      </w:r>
      <w:r w:rsidR="00482301">
        <w:t>u</w:t>
      </w:r>
      <w:r w:rsidR="00202B29">
        <w:t xml:space="preserve">cial no ensino de segurança </w:t>
      </w:r>
      <w:r w:rsidR="0082548B">
        <w:t xml:space="preserve">na computação </w:t>
      </w:r>
      <w:r w:rsidR="00B93298">
        <w:t>(P</w:t>
      </w:r>
      <w:r w:rsidR="00F0569A">
        <w:t>ARSHEL</w:t>
      </w:r>
      <w:r w:rsidR="00B93298">
        <w:t>, 2006</w:t>
      </w:r>
      <w:r w:rsidR="00B542A7">
        <w:t xml:space="preserve">; </w:t>
      </w:r>
      <w:r w:rsidR="00215A43">
        <w:t>T</w:t>
      </w:r>
      <w:r w:rsidR="00725600">
        <w:t>RABELSI</w:t>
      </w:r>
      <w:r w:rsidR="0093180C">
        <w:t>;</w:t>
      </w:r>
      <w:r w:rsidR="00215A43">
        <w:t xml:space="preserve"> M</w:t>
      </w:r>
      <w:r w:rsidR="00725600">
        <w:t>C</w:t>
      </w:r>
      <w:r w:rsidR="00215A43">
        <w:t>C</w:t>
      </w:r>
      <w:r w:rsidR="00725600">
        <w:t>OEY</w:t>
      </w:r>
      <w:r w:rsidR="00215A43">
        <w:t>, 2016</w:t>
      </w:r>
      <w:r w:rsidR="00B93298">
        <w:t>).</w:t>
      </w:r>
    </w:p>
    <w:p w14:paraId="2E36C8F4" w14:textId="7290EA69" w:rsidR="001F2511" w:rsidRDefault="005D13E6" w:rsidP="00D77BF7">
      <w:pPr>
        <w:pStyle w:val="TF-TEXTO"/>
      </w:pPr>
      <w:r>
        <w:t xml:space="preserve"> </w:t>
      </w:r>
      <w:r w:rsidR="008C1687">
        <w:t>Trabelsi e McCoey (</w:t>
      </w:r>
      <w:r w:rsidR="005A03DC">
        <w:t>2016)</w:t>
      </w:r>
      <w:r w:rsidR="008C1687">
        <w:t xml:space="preserve"> afirmam que </w:t>
      </w:r>
      <w:r w:rsidR="005A03DC">
        <w:t xml:space="preserve">o ensino de </w:t>
      </w:r>
      <w:r w:rsidR="007D1681">
        <w:t xml:space="preserve">técnicas de segurança ofensiva </w:t>
      </w:r>
      <w:r w:rsidR="00F233AD">
        <w:t>se torna</w:t>
      </w:r>
      <w:r w:rsidR="007D1681">
        <w:t xml:space="preserve"> </w:t>
      </w:r>
      <w:r w:rsidR="00EC4C50">
        <w:t xml:space="preserve">uma </w:t>
      </w:r>
      <w:r w:rsidR="007D1681">
        <w:t xml:space="preserve">peça </w:t>
      </w:r>
      <w:r w:rsidR="00EC4C50">
        <w:t xml:space="preserve">fundamental </w:t>
      </w:r>
      <w:r w:rsidR="007D1681">
        <w:t xml:space="preserve">para </w:t>
      </w:r>
      <w:r w:rsidR="0035788D">
        <w:t>o</w:t>
      </w:r>
      <w:r w:rsidR="007D1681">
        <w:t xml:space="preserve"> melhor entendimento do aluno sobre </w:t>
      </w:r>
      <w:r w:rsidR="00710224">
        <w:t xml:space="preserve">o pensamento </w:t>
      </w:r>
      <w:r w:rsidR="00710224" w:rsidRPr="0035788D">
        <w:rPr>
          <w:i/>
          <w:iCs/>
        </w:rPr>
        <w:t>hacker</w:t>
      </w:r>
      <w:r w:rsidR="00710224">
        <w:t xml:space="preserve"> e como as falhas de segurança acontecem.</w:t>
      </w:r>
      <w:r w:rsidR="000348D9">
        <w:t xml:space="preserve"> </w:t>
      </w:r>
      <w:r w:rsidR="005C47CD">
        <w:t xml:space="preserve">Os autores ainda frisam a importância </w:t>
      </w:r>
      <w:r w:rsidR="002738B1">
        <w:t>da realização de</w:t>
      </w:r>
      <w:r w:rsidR="005C47CD">
        <w:t xml:space="preserve"> atividades práticas para o </w:t>
      </w:r>
      <w:r w:rsidR="00B70777">
        <w:t>ensino de vulnerabilidades</w:t>
      </w:r>
      <w:r w:rsidR="00B82BCA">
        <w:t xml:space="preserve">, pois nessas abordagens é permitido ao aluno </w:t>
      </w:r>
      <w:r w:rsidR="00225415">
        <w:t>testar técnicas utilizadas em ataques</w:t>
      </w:r>
      <w:r w:rsidR="00B7272E">
        <w:t xml:space="preserve"> reais</w:t>
      </w:r>
      <w:r w:rsidR="00225415">
        <w:t xml:space="preserve"> e em contra partida</w:t>
      </w:r>
      <w:r w:rsidR="002738B1">
        <w:t>,</w:t>
      </w:r>
      <w:r w:rsidR="00F96662">
        <w:t xml:space="preserve"> o </w:t>
      </w:r>
      <w:r w:rsidR="002705CD">
        <w:t>aluno</w:t>
      </w:r>
      <w:r w:rsidR="00225415">
        <w:t xml:space="preserve"> </w:t>
      </w:r>
      <w:r w:rsidR="00E036C3">
        <w:t xml:space="preserve">também </w:t>
      </w:r>
      <w:r w:rsidR="002705CD">
        <w:t>aprende</w:t>
      </w:r>
      <w:r w:rsidR="00E036C3">
        <w:t xml:space="preserve"> </w:t>
      </w:r>
      <w:r w:rsidR="00225415">
        <w:t xml:space="preserve">como </w:t>
      </w:r>
      <w:r w:rsidR="00026E31">
        <w:t xml:space="preserve">implementar soluções </w:t>
      </w:r>
      <w:r w:rsidR="00BE4239">
        <w:t>apropriadamente seguras</w:t>
      </w:r>
      <w:r w:rsidR="007F7953">
        <w:t>.</w:t>
      </w:r>
    </w:p>
    <w:p w14:paraId="68288FA7" w14:textId="45B80906" w:rsidR="00315BBF" w:rsidRPr="007E51B0" w:rsidRDefault="00315BBF" w:rsidP="00D77BF7">
      <w:pPr>
        <w:pStyle w:val="TF-TEXTO"/>
      </w:pPr>
      <w:r>
        <w:t xml:space="preserve">Com base nos trabalhos de Trabelsi e McCoey (2016) e </w:t>
      </w:r>
      <w:r w:rsidR="00CC4C69">
        <w:t xml:space="preserve">Parshel (2006), pode ser afirmado que o presente projeto </w:t>
      </w:r>
      <w:r w:rsidR="005B2ACA">
        <w:t xml:space="preserve">tem relevância no sentido social, </w:t>
      </w:r>
      <w:del w:id="202" w:author="Luciana Pereira de Araújo Kohler" w:date="2020-10-21T19:50:00Z">
        <w:r w:rsidR="005B2ACA" w:rsidDel="009A1ED3">
          <w:delText xml:space="preserve">onde </w:delText>
        </w:r>
      </w:del>
      <w:ins w:id="203" w:author="Luciana Pereira de Araújo Kohler" w:date="2020-10-21T19:50:00Z">
        <w:r w:rsidR="009A1ED3">
          <w:t xml:space="preserve">pois </w:t>
        </w:r>
      </w:ins>
      <w:r w:rsidR="005B2ACA">
        <w:t>o objetivo</w:t>
      </w:r>
      <w:r w:rsidR="00CE45D4">
        <w:t xml:space="preserve"> do projeto é auxiliar</w:t>
      </w:r>
      <w:r w:rsidR="005B2ACA">
        <w:t xml:space="preserve"> na educação de novos alunos </w:t>
      </w:r>
      <w:r w:rsidR="00512EB6">
        <w:t xml:space="preserve">da disciplina de Desenvolvimento de Sistemas </w:t>
      </w:r>
      <w:r w:rsidR="6B1FD19B">
        <w:t>S</w:t>
      </w:r>
      <w:r w:rsidR="00512EB6">
        <w:t>eguros</w:t>
      </w:r>
      <w:r w:rsidR="008B78B0">
        <w:t xml:space="preserve">. </w:t>
      </w:r>
      <w:r w:rsidR="6E723447">
        <w:t>Espera-se, com a conclusão deste trabalho,</w:t>
      </w:r>
      <w:r w:rsidR="008B78B0">
        <w:t xml:space="preserve"> proporcionar maior entendimento aos alunos da disciplina de como as vulnerabilidades ocorrem e por sua vez como podem ser corrigidas.</w:t>
      </w:r>
    </w:p>
    <w:p w14:paraId="6CE96788" w14:textId="3F604E8E" w:rsidR="00BC6107" w:rsidRPr="00BC6107" w:rsidRDefault="00BC6107" w:rsidP="00BC6107">
      <w:pPr>
        <w:pStyle w:val="TF-LEGENDA"/>
      </w:pPr>
      <w:r w:rsidRPr="00BC6107"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27042">
        <w:rPr>
          <w:noProof/>
        </w:rPr>
        <w:t>1</w:t>
      </w:r>
      <w:r>
        <w:fldChar w:fldCharType="end"/>
      </w:r>
      <w:r w:rsidRPr="00BC6107">
        <w:t xml:space="preserve"> </w:t>
      </w:r>
      <w:ins w:id="204" w:author="Luciana Pereira de Araújo Kohler" w:date="2020-10-21T19:51:00Z">
        <w:r w:rsidR="00242189">
          <w:t xml:space="preserve">- </w:t>
        </w:r>
      </w:ins>
      <w:r w:rsidRPr="00BC6107">
        <w:t>Comparação das funcionalidades dos trabalhos correlatos</w:t>
      </w:r>
      <w:r w:rsidR="00756AE4">
        <w:t xml:space="preserve">. </w:t>
      </w:r>
      <w:commentRangeStart w:id="205"/>
      <w:r w:rsidR="00075E5C">
        <w:t xml:space="preserve">Onde AT representa Atende, </w:t>
      </w:r>
      <w:r w:rsidR="00E97455">
        <w:t xml:space="preserve">AP – Atende Parcialmente e NA Não Atende </w:t>
      </w:r>
      <w:r w:rsidR="00075E5C">
        <w:t xml:space="preserve"> </w:t>
      </w:r>
      <w:commentRangeEnd w:id="205"/>
      <w:r w:rsidR="008B447D">
        <w:rPr>
          <w:rStyle w:val="Refdecomentrio"/>
        </w:rPr>
        <w:commentReference w:id="205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2"/>
        <w:gridCol w:w="1842"/>
        <w:gridCol w:w="1911"/>
        <w:gridCol w:w="1842"/>
        <w:gridCol w:w="1843"/>
      </w:tblGrid>
      <w:tr w:rsidR="004772E9" w:rsidRPr="00F50D0D" w14:paraId="6851A216" w14:textId="77777777" w:rsidTr="004772E9">
        <w:trPr>
          <w:trHeight w:val="690"/>
        </w:trPr>
        <w:tc>
          <w:tcPr>
            <w:tcW w:w="1842" w:type="dxa"/>
            <w:tcBorders>
              <w:tl2br w:val="single" w:sz="4" w:space="0" w:color="auto"/>
            </w:tcBorders>
            <w:shd w:val="clear" w:color="auto" w:fill="AEAAAA"/>
          </w:tcPr>
          <w:p w14:paraId="146E2533" w14:textId="0EEC28A4" w:rsidR="00030F0E" w:rsidRDefault="00030F0E" w:rsidP="00030F0E">
            <w:pPr>
              <w:pStyle w:val="TF-TEXTOQUADRO"/>
            </w:pPr>
            <w:r>
              <w:t xml:space="preserve">                 Correlato                </w:t>
            </w:r>
          </w:p>
          <w:p w14:paraId="6095D776" w14:textId="77777777" w:rsidR="00030F0E" w:rsidRDefault="00030F0E" w:rsidP="00030F0E">
            <w:pPr>
              <w:pStyle w:val="TF-TEXTOQUADRO"/>
            </w:pPr>
          </w:p>
          <w:p w14:paraId="529076DD" w14:textId="6F77C413" w:rsidR="00030F0E" w:rsidRDefault="00030F0E" w:rsidP="00030F0E">
            <w:pPr>
              <w:pStyle w:val="TF-TEXTOQUADROCentralizado"/>
            </w:pPr>
            <w:r>
              <w:t>Funcionalidade</w:t>
            </w:r>
          </w:p>
        </w:tc>
        <w:tc>
          <w:tcPr>
            <w:tcW w:w="1842" w:type="dxa"/>
            <w:shd w:val="clear" w:color="auto" w:fill="AEAAAA"/>
          </w:tcPr>
          <w:p w14:paraId="0B2CE3FD" w14:textId="727E67E7" w:rsidR="00030F0E" w:rsidRPr="000512D5" w:rsidRDefault="00030F0E" w:rsidP="00030F0E">
            <w:pPr>
              <w:pStyle w:val="TF-TEXTOQUADROCentralizado"/>
            </w:pPr>
            <w:r w:rsidRPr="000512D5">
              <w:t>Hackplaining - (NETSPARKER, 2020)</w:t>
            </w:r>
          </w:p>
        </w:tc>
        <w:tc>
          <w:tcPr>
            <w:tcW w:w="1911" w:type="dxa"/>
            <w:shd w:val="clear" w:color="auto" w:fill="AEAAAA"/>
          </w:tcPr>
          <w:p w14:paraId="5433235F" w14:textId="18F70BCF" w:rsidR="00030F0E" w:rsidRPr="000512D5" w:rsidRDefault="00030F0E" w:rsidP="00030F0E">
            <w:pPr>
              <w:pStyle w:val="TF-TEXTOQUADROCentralizado"/>
            </w:pPr>
            <w:r w:rsidRPr="000512D5">
              <w:t>DVWA - (RANDOMSTORM, 2010)</w:t>
            </w:r>
          </w:p>
        </w:tc>
        <w:tc>
          <w:tcPr>
            <w:tcW w:w="1842" w:type="dxa"/>
            <w:shd w:val="clear" w:color="auto" w:fill="AEAAAA"/>
          </w:tcPr>
          <w:p w14:paraId="48E0D1C5" w14:textId="2963BA0A" w:rsidR="00030F0E" w:rsidRPr="000512D5" w:rsidRDefault="00030F0E" w:rsidP="00030F0E">
            <w:pPr>
              <w:pStyle w:val="TF-TEXTOQUADROCentralizado"/>
            </w:pPr>
            <w:r w:rsidRPr="000512D5">
              <w:t>TryHackMe - (TRYHACKME, 2020)</w:t>
            </w:r>
          </w:p>
        </w:tc>
        <w:tc>
          <w:tcPr>
            <w:tcW w:w="1843" w:type="dxa"/>
            <w:shd w:val="clear" w:color="auto" w:fill="AEAAAA"/>
          </w:tcPr>
          <w:p w14:paraId="73DC5FBC" w14:textId="72D1B92A" w:rsidR="00030F0E" w:rsidRPr="000512D5" w:rsidRDefault="00030F0E" w:rsidP="00030F0E">
            <w:pPr>
              <w:pStyle w:val="TF-TEXTOQUADROCentralizado"/>
            </w:pPr>
            <w:r w:rsidRPr="000512D5">
              <w:t>CyExec – (MAKI et al., 2020)</w:t>
            </w:r>
          </w:p>
        </w:tc>
      </w:tr>
      <w:tr w:rsidR="00F50D0D" w14:paraId="5862D019" w14:textId="77777777" w:rsidTr="002738B1">
        <w:tc>
          <w:tcPr>
            <w:tcW w:w="1842" w:type="dxa"/>
            <w:shd w:val="clear" w:color="auto" w:fill="auto"/>
            <w:vAlign w:val="bottom"/>
          </w:tcPr>
          <w:p w14:paraId="1EC40A53" w14:textId="2C67463A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Descrição da vulnerabilidade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CCCDF2" w14:textId="75993488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090594CF" w14:textId="05DA8D3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62A7F26" w14:textId="011BD5A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CA641" w14:textId="5D3381D2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355A2E98" w14:textId="77777777" w:rsidTr="002738B1">
        <w:tc>
          <w:tcPr>
            <w:tcW w:w="1842" w:type="dxa"/>
            <w:shd w:val="clear" w:color="auto" w:fill="auto"/>
            <w:vAlign w:val="bottom"/>
          </w:tcPr>
          <w:p w14:paraId="61D629AB" w14:textId="09F14D09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Técnicas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identificação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009761C" w14:textId="249AE2F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6050D14" w14:textId="31A2EA69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AD38A4F" w14:textId="45BD70DE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6DF4EF" w14:textId="0BA7F0A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512F94BD" w14:textId="77777777" w:rsidTr="002738B1">
        <w:tc>
          <w:tcPr>
            <w:tcW w:w="1842" w:type="dxa"/>
            <w:shd w:val="clear" w:color="auto" w:fill="auto"/>
            <w:vAlign w:val="bottom"/>
          </w:tcPr>
          <w:p w14:paraId="5FBA58C8" w14:textId="6A843155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Técnicas 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 exploração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ECC926" w14:textId="2533701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8ED7E23" w14:textId="0ED960E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A0CDB8F" w14:textId="01E525FF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4FC46F" w14:textId="4B24580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5EC4A3D0" w14:textId="77777777" w:rsidTr="002738B1">
        <w:tc>
          <w:tcPr>
            <w:tcW w:w="1842" w:type="dxa"/>
            <w:shd w:val="clear" w:color="auto" w:fill="auto"/>
            <w:vAlign w:val="bottom"/>
          </w:tcPr>
          <w:p w14:paraId="2969FC44" w14:textId="094F7C10" w:rsidR="009108D8" w:rsidRDefault="00BE790B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cnicas de mitigação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FF7BDE" w14:textId="7259089F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213FD236" w14:textId="30DEA327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8701DF0" w14:textId="11CCFBB2" w:rsidR="009108D8" w:rsidRDefault="00756AE4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393C21" w14:textId="3E53E02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2EE47792" w14:textId="77777777" w:rsidTr="002738B1">
        <w:tc>
          <w:tcPr>
            <w:tcW w:w="1842" w:type="dxa"/>
            <w:shd w:val="clear" w:color="auto" w:fill="auto"/>
            <w:vAlign w:val="bottom"/>
          </w:tcPr>
          <w:p w14:paraId="38CD5D12" w14:textId="32840902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Técnicas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ataque em gera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97854B4" w14:textId="6829F64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58565D13" w14:textId="5420A4D7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43D7A06" w14:textId="2237D099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7EDCAB" w14:textId="073410FD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4FD34191" w14:textId="77777777" w:rsidTr="002738B1">
        <w:tc>
          <w:tcPr>
            <w:tcW w:w="1842" w:type="dxa"/>
            <w:shd w:val="clear" w:color="auto" w:fill="auto"/>
            <w:vAlign w:val="bottom"/>
          </w:tcPr>
          <w:p w14:paraId="0DCBE1A7" w14:textId="728B2BD3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Técnicas 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de defesa em geral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19C6D54" w14:textId="7F105A7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491B090E" w14:textId="7938194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D373A40" w14:textId="44F776F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C26CC3" w14:textId="0A5A3FA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13325C9E" w14:textId="77777777" w:rsidTr="002738B1">
        <w:tc>
          <w:tcPr>
            <w:tcW w:w="1842" w:type="dxa"/>
            <w:shd w:val="clear" w:color="auto" w:fill="auto"/>
            <w:vAlign w:val="bottom"/>
          </w:tcPr>
          <w:p w14:paraId="76873183" w14:textId="07AD5637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Contém desafio estilo CTF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B8366A0" w14:textId="014DB10B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B04E1AA" w14:textId="1762C784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55212EB" w14:textId="0A0722C0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8ACAB3E" w14:textId="62B07A1C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04192062" w14:textId="77777777" w:rsidTr="002738B1">
        <w:tc>
          <w:tcPr>
            <w:tcW w:w="1842" w:type="dxa"/>
            <w:shd w:val="clear" w:color="auto" w:fill="auto"/>
            <w:vAlign w:val="bottom"/>
          </w:tcPr>
          <w:p w14:paraId="0E17CCE1" w14:textId="19A9E933" w:rsidR="009108D8" w:rsidRDefault="00623ED0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E</w:t>
            </w:r>
            <w:r w:rsidR="009108D8"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xecução em ambiente local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21B7F0C" w14:textId="1C831005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3E5C8C0" w14:textId="4AB93D3A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1533BFA" w14:textId="5D6A2929" w:rsidR="009108D8" w:rsidRDefault="00756AE4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30B193" w14:textId="4554E301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  <w:tr w:rsidR="00F50D0D" w14:paraId="04120FBB" w14:textId="77777777" w:rsidTr="002738B1">
        <w:tc>
          <w:tcPr>
            <w:tcW w:w="1842" w:type="dxa"/>
            <w:shd w:val="clear" w:color="auto" w:fill="auto"/>
            <w:vAlign w:val="bottom"/>
          </w:tcPr>
          <w:p w14:paraId="52FC0A1F" w14:textId="7565A8D0" w:rsidR="009108D8" w:rsidRDefault="009108D8" w:rsidP="00F50D0D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Utilização de ambiente virtual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2A1D1BC8" w14:textId="42325A2D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AP</w:t>
            </w:r>
          </w:p>
        </w:tc>
        <w:tc>
          <w:tcPr>
            <w:tcW w:w="1911" w:type="dxa"/>
            <w:shd w:val="clear" w:color="auto" w:fill="auto"/>
            <w:vAlign w:val="center"/>
          </w:tcPr>
          <w:p w14:paraId="39BF9D4D" w14:textId="31B0C76E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7025E0E" w14:textId="5089ED92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DEF2B7" w14:textId="526A35D3" w:rsidR="009108D8" w:rsidRDefault="00D23817" w:rsidP="002738B1">
            <w:pPr>
              <w:pStyle w:val="TF-TEXTOQUADROCentralizado"/>
            </w:pPr>
            <w:r w:rsidRPr="00F50D0D">
              <w:rPr>
                <w:rFonts w:ascii="Calibri" w:hAnsi="Calibri" w:cs="Calibri"/>
                <w:color w:val="000000"/>
                <w:sz w:val="22"/>
                <w:szCs w:val="22"/>
              </w:rPr>
              <w:t>AT</w:t>
            </w:r>
          </w:p>
        </w:tc>
      </w:tr>
    </w:tbl>
    <w:p w14:paraId="74DFB087" w14:textId="528154D7" w:rsidR="000F1D15" w:rsidRDefault="00E53003" w:rsidP="00E53003">
      <w:pPr>
        <w:pStyle w:val="TF-FONTE"/>
      </w:pPr>
      <w:r>
        <w:t>Fonte</w:t>
      </w:r>
      <w:r w:rsidR="00342191">
        <w:t>:</w:t>
      </w:r>
      <w:r>
        <w:t xml:space="preserve"> elaborado </w:t>
      </w:r>
      <w:r w:rsidR="00982027">
        <w:t>pelo autor</w:t>
      </w:r>
    </w:p>
    <w:p w14:paraId="6C2681AF" w14:textId="491706FF" w:rsidR="00035F27" w:rsidRDefault="00035F27" w:rsidP="002B11AF">
      <w:pPr>
        <w:pStyle w:val="TF-LEGENDA"/>
      </w:pPr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627042">
        <w:rPr>
          <w:noProof/>
        </w:rPr>
        <w:t>2</w:t>
      </w:r>
      <w:r>
        <w:fldChar w:fldCharType="end"/>
      </w:r>
      <w:r>
        <w:t xml:space="preserve"> Vulnerabilidade en</w:t>
      </w:r>
      <w:r w:rsidR="002B11AF">
        <w:t>s</w:t>
      </w:r>
      <w:r>
        <w:t xml:space="preserve">inada. </w:t>
      </w:r>
      <w:del w:id="206" w:author="Luciana Pereira de Araújo Kohler" w:date="2020-10-21T20:44:00Z">
        <w:r w:rsidDel="008B447D">
          <w:delText xml:space="preserve">Onde tem </w:delText>
        </w:r>
        <w:commentRangeStart w:id="207"/>
        <w:r w:rsidDel="008B447D">
          <w:delText>o</w:delText>
        </w:r>
      </w:del>
      <w:ins w:id="208" w:author="Luciana Pereira de Araújo Kohler" w:date="2020-10-21T20:44:00Z">
        <w:r w:rsidR="008B447D">
          <w:t>O</w:t>
        </w:r>
      </w:ins>
      <w:r>
        <w:t xml:space="preserve"> "X" </w:t>
      </w:r>
      <w:del w:id="209" w:author="Luciana Pereira de Araújo Kohler" w:date="2020-10-21T20:44:00Z">
        <w:r w:rsidDel="008B447D">
          <w:delText xml:space="preserve">significa </w:delText>
        </w:r>
      </w:del>
      <w:ins w:id="210" w:author="Luciana Pereira de Araújo Kohler" w:date="2020-10-21T20:44:00Z">
        <w:r w:rsidR="008B447D">
          <w:t xml:space="preserve">indica </w:t>
        </w:r>
      </w:ins>
      <w:r>
        <w:t>que a ferramenta contém</w:t>
      </w:r>
      <w:commentRangeEnd w:id="207"/>
      <w:r w:rsidR="008B447D">
        <w:rPr>
          <w:rStyle w:val="Refdecomentrio"/>
        </w:rPr>
        <w:commentReference w:id="207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4"/>
        <w:gridCol w:w="1622"/>
        <w:gridCol w:w="1911"/>
        <w:gridCol w:w="1818"/>
        <w:gridCol w:w="1743"/>
      </w:tblGrid>
      <w:tr w:rsidR="004772E9" w:rsidRPr="00F50D0D" w14:paraId="0F66C72D" w14:textId="77777777" w:rsidTr="004772E9">
        <w:trPr>
          <w:trHeight w:val="690"/>
        </w:trPr>
        <w:tc>
          <w:tcPr>
            <w:tcW w:w="2235" w:type="dxa"/>
            <w:tcBorders>
              <w:tl2br w:val="single" w:sz="4" w:space="0" w:color="auto"/>
            </w:tcBorders>
            <w:shd w:val="clear" w:color="auto" w:fill="AEAAAA"/>
          </w:tcPr>
          <w:p w14:paraId="4954C33A" w14:textId="055DBB0A" w:rsidR="0094260D" w:rsidRDefault="0094260D" w:rsidP="0094260D">
            <w:pPr>
              <w:pStyle w:val="TF-TEXTOQUADRO"/>
            </w:pPr>
            <w:r>
              <w:t xml:space="preserve">                 Correlato                </w:t>
            </w:r>
          </w:p>
          <w:p w14:paraId="53D26BE0" w14:textId="77777777" w:rsidR="0094260D" w:rsidRDefault="0094260D" w:rsidP="0094260D">
            <w:pPr>
              <w:pStyle w:val="TF-TEXTOQUADRO"/>
            </w:pPr>
          </w:p>
          <w:p w14:paraId="40E12112" w14:textId="4A81481E" w:rsidR="0094260D" w:rsidRPr="00030F0E" w:rsidRDefault="0094260D" w:rsidP="0094260D">
            <w:r>
              <w:t>Vulnerabilidade</w:t>
            </w:r>
          </w:p>
        </w:tc>
        <w:tc>
          <w:tcPr>
            <w:tcW w:w="1475" w:type="dxa"/>
            <w:shd w:val="clear" w:color="auto" w:fill="AEAAAA"/>
          </w:tcPr>
          <w:p w14:paraId="17BE8C14" w14:textId="2B77D81F" w:rsidR="0094260D" w:rsidRDefault="0094260D" w:rsidP="0094260D">
            <w:pPr>
              <w:pStyle w:val="TF-TEXTOQUADROCentralizado"/>
            </w:pPr>
            <w:r w:rsidRPr="000512D5">
              <w:t>Hackplaining - (NETSPARKER, 2020)</w:t>
            </w:r>
          </w:p>
        </w:tc>
        <w:tc>
          <w:tcPr>
            <w:tcW w:w="1911" w:type="dxa"/>
            <w:shd w:val="clear" w:color="auto" w:fill="AEAAAA"/>
          </w:tcPr>
          <w:p w14:paraId="04109B42" w14:textId="49867845" w:rsidR="0094260D" w:rsidRDefault="0094260D" w:rsidP="0094260D">
            <w:pPr>
              <w:pStyle w:val="TF-TEXTOQUADROCentralizado"/>
            </w:pPr>
            <w:r w:rsidRPr="000512D5">
              <w:t>DVWA - (RANDOMSTORM, 2010)</w:t>
            </w:r>
          </w:p>
        </w:tc>
        <w:tc>
          <w:tcPr>
            <w:tcW w:w="1839" w:type="dxa"/>
            <w:shd w:val="clear" w:color="auto" w:fill="AEAAAA"/>
          </w:tcPr>
          <w:p w14:paraId="0C20EB1A" w14:textId="6B0DF34A" w:rsidR="0094260D" w:rsidRDefault="0094260D" w:rsidP="0094260D">
            <w:pPr>
              <w:pStyle w:val="TF-TEXTOQUADROCentralizado"/>
            </w:pPr>
            <w:r w:rsidRPr="000512D5">
              <w:t>TryHackMe - (TRYHACKME, 2020)</w:t>
            </w:r>
          </w:p>
        </w:tc>
        <w:tc>
          <w:tcPr>
            <w:tcW w:w="1828" w:type="dxa"/>
            <w:shd w:val="clear" w:color="auto" w:fill="AEAAAA"/>
          </w:tcPr>
          <w:p w14:paraId="65E7F9CB" w14:textId="2BEEB6AD" w:rsidR="0094260D" w:rsidRDefault="0094260D" w:rsidP="0094260D">
            <w:pPr>
              <w:pStyle w:val="TF-TEXTOQUADROCentralizado"/>
            </w:pPr>
            <w:r w:rsidRPr="000512D5">
              <w:t>CyExec – (MAKI et al., 2020)</w:t>
            </w:r>
          </w:p>
        </w:tc>
      </w:tr>
      <w:tr w:rsidR="00F50D0D" w14:paraId="654D8B0B" w14:textId="77777777" w:rsidTr="0094260D">
        <w:tc>
          <w:tcPr>
            <w:tcW w:w="2235" w:type="dxa"/>
            <w:shd w:val="clear" w:color="auto" w:fill="auto"/>
            <w:vAlign w:val="bottom"/>
          </w:tcPr>
          <w:p w14:paraId="74F3C86F" w14:textId="7363081D" w:rsidR="000C1DC9" w:rsidRPr="00664C35" w:rsidRDefault="000C1DC9" w:rsidP="00664C35">
            <w:pPr>
              <w:pStyle w:val="TF-TEXTOQUADROCentralizado"/>
            </w:pPr>
            <w:r w:rsidRPr="00664C35">
              <w:t xml:space="preserve">Cross </w:t>
            </w:r>
            <w:r w:rsidR="005666B4" w:rsidRPr="00664C35">
              <w:t>S</w:t>
            </w:r>
            <w:r w:rsidRPr="00664C35">
              <w:t>it</w:t>
            </w:r>
            <w:r w:rsidR="003259FA" w:rsidRPr="00664C35">
              <w:t>e</w:t>
            </w:r>
            <w:r w:rsidRPr="00664C35">
              <w:t xml:space="preserve"> </w:t>
            </w:r>
            <w:r w:rsidR="005666B4" w:rsidRPr="00664C35">
              <w:t>S</w:t>
            </w:r>
            <w:r w:rsidRPr="00664C35">
              <w:t>cript</w:t>
            </w:r>
            <w:r w:rsidR="003259FA" w:rsidRPr="00664C35">
              <w:t>ing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75D4847" w14:textId="41973E7C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60AAB2AB" w14:textId="6244E4B3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0F953306" w14:textId="08069613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69D32C0B" w14:textId="7FB811B8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</w:tr>
      <w:tr w:rsidR="00F50D0D" w14:paraId="7CA45F7F" w14:textId="77777777" w:rsidTr="0094260D">
        <w:tc>
          <w:tcPr>
            <w:tcW w:w="2235" w:type="dxa"/>
            <w:shd w:val="clear" w:color="auto" w:fill="auto"/>
            <w:vAlign w:val="bottom"/>
          </w:tcPr>
          <w:p w14:paraId="6ADC1829" w14:textId="280D3F90" w:rsidR="000C1DC9" w:rsidRPr="00664C35" w:rsidRDefault="000C1DC9" w:rsidP="00664C35">
            <w:pPr>
              <w:pStyle w:val="TF-TEXTOQUADROCentralizado"/>
            </w:pPr>
            <w:r w:rsidRPr="00664C35">
              <w:t xml:space="preserve">Sql </w:t>
            </w:r>
            <w:r w:rsidR="00E804D9" w:rsidRPr="00664C35">
              <w:t>I</w:t>
            </w:r>
            <w:r w:rsidRPr="00664C35">
              <w:t>njection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1897BDB4" w14:textId="5751D951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10556FF2" w14:textId="7A0AEB5D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38B44A51" w14:textId="0FF4410E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7793D020" w14:textId="287069B7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</w:tr>
      <w:tr w:rsidR="00F50D0D" w14:paraId="1D3CBED6" w14:textId="77777777" w:rsidTr="0094260D">
        <w:tc>
          <w:tcPr>
            <w:tcW w:w="2235" w:type="dxa"/>
            <w:shd w:val="clear" w:color="auto" w:fill="auto"/>
            <w:vAlign w:val="bottom"/>
          </w:tcPr>
          <w:p w14:paraId="48F07F5A" w14:textId="4C8785B6" w:rsidR="000C1DC9" w:rsidRPr="00664C35" w:rsidRDefault="000C1DC9" w:rsidP="00664C35">
            <w:pPr>
              <w:pStyle w:val="TF-TEXTOQUADROCentralizado"/>
            </w:pPr>
            <w:r w:rsidRPr="00664C35">
              <w:t xml:space="preserve">OS </w:t>
            </w:r>
            <w:r w:rsidR="00E804D9" w:rsidRPr="00664C35">
              <w:t>I</w:t>
            </w:r>
            <w:r w:rsidRPr="00664C35">
              <w:t>njection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4D526F0B" w14:textId="030392B9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6E7AE08B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7B0535BE" w14:textId="092BE54C" w:rsidR="000C1DC9" w:rsidRPr="00664C35" w:rsidRDefault="008B2C31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11EBC6F7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F50D0D" w14:paraId="4B3BEF3F" w14:textId="77777777" w:rsidTr="0094260D">
        <w:tc>
          <w:tcPr>
            <w:tcW w:w="2235" w:type="dxa"/>
            <w:shd w:val="clear" w:color="auto" w:fill="auto"/>
            <w:vAlign w:val="bottom"/>
          </w:tcPr>
          <w:p w14:paraId="3E71C7B2" w14:textId="4DEE420B" w:rsidR="000C1DC9" w:rsidRPr="00664C35" w:rsidRDefault="000C1DC9" w:rsidP="00664C35">
            <w:pPr>
              <w:pStyle w:val="TF-TEXTOQUADROCentralizado"/>
            </w:pPr>
            <w:r w:rsidRPr="00664C35">
              <w:t xml:space="preserve">Buffer </w:t>
            </w:r>
            <w:r w:rsidR="00E804D9" w:rsidRPr="00664C35">
              <w:t>O</w:t>
            </w:r>
            <w:r w:rsidRPr="00664C35">
              <w:t>verflow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2E06DB18" w14:textId="65D7FBDF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581002FB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794F3A29" w14:textId="29E67606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6F773512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F50D0D" w14:paraId="33F76F71" w14:textId="77777777" w:rsidTr="0094260D">
        <w:tc>
          <w:tcPr>
            <w:tcW w:w="2235" w:type="dxa"/>
            <w:shd w:val="clear" w:color="auto" w:fill="auto"/>
            <w:vAlign w:val="bottom"/>
          </w:tcPr>
          <w:p w14:paraId="55561987" w14:textId="6C2DABDE" w:rsidR="000C1DC9" w:rsidRPr="00664C35" w:rsidRDefault="000C1DC9" w:rsidP="00664C35">
            <w:pPr>
              <w:pStyle w:val="TF-TEXTOQUADROCentralizado"/>
            </w:pPr>
            <w:r w:rsidRPr="00664C35">
              <w:t xml:space="preserve">Path </w:t>
            </w:r>
            <w:r w:rsidR="00E804D9" w:rsidRPr="00664C35">
              <w:t>T</w:t>
            </w:r>
            <w:r w:rsidRPr="00664C35">
              <w:t>ransversal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631E417C" w14:textId="0EED73DF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1AC30C0A" w14:textId="77777777" w:rsidR="000C1DC9" w:rsidRPr="00664C35" w:rsidRDefault="000C1DC9" w:rsidP="00664C35">
            <w:pPr>
              <w:pStyle w:val="TF-TEXTOQUADROCentralizado"/>
            </w:pPr>
          </w:p>
        </w:tc>
        <w:tc>
          <w:tcPr>
            <w:tcW w:w="1839" w:type="dxa"/>
            <w:shd w:val="clear" w:color="auto" w:fill="auto"/>
            <w:vAlign w:val="bottom"/>
          </w:tcPr>
          <w:p w14:paraId="47B194E1" w14:textId="4682E4BD" w:rsidR="000C1DC9" w:rsidRPr="00664C35" w:rsidRDefault="000C1DC9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02A94CE4" w14:textId="77777777" w:rsidR="000C1DC9" w:rsidRPr="00664C35" w:rsidRDefault="000C1DC9" w:rsidP="00664C35">
            <w:pPr>
              <w:pStyle w:val="TF-TEXTOQUADROCentralizado"/>
            </w:pPr>
          </w:p>
        </w:tc>
      </w:tr>
      <w:tr w:rsidR="000C36BB" w14:paraId="1A45858D" w14:textId="77777777" w:rsidTr="0094260D">
        <w:tc>
          <w:tcPr>
            <w:tcW w:w="2235" w:type="dxa"/>
            <w:shd w:val="clear" w:color="auto" w:fill="auto"/>
            <w:vAlign w:val="bottom"/>
          </w:tcPr>
          <w:p w14:paraId="400163EA" w14:textId="07C50576" w:rsidR="000C36BB" w:rsidRPr="00664C35" w:rsidRDefault="0088084D" w:rsidP="00664C35">
            <w:pPr>
              <w:pStyle w:val="TF-TEXTOQUADROCentralizado"/>
            </w:pPr>
            <w:r w:rsidRPr="00664C35">
              <w:t xml:space="preserve">Upload de arquivo não confiável </w:t>
            </w:r>
          </w:p>
        </w:tc>
        <w:tc>
          <w:tcPr>
            <w:tcW w:w="1475" w:type="dxa"/>
            <w:shd w:val="clear" w:color="auto" w:fill="auto"/>
            <w:vAlign w:val="bottom"/>
          </w:tcPr>
          <w:p w14:paraId="1062D8A2" w14:textId="1B564662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911" w:type="dxa"/>
            <w:shd w:val="clear" w:color="auto" w:fill="auto"/>
            <w:vAlign w:val="bottom"/>
          </w:tcPr>
          <w:p w14:paraId="3B1D8369" w14:textId="6792B8C3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39" w:type="dxa"/>
            <w:shd w:val="clear" w:color="auto" w:fill="auto"/>
            <w:vAlign w:val="bottom"/>
          </w:tcPr>
          <w:p w14:paraId="764734B3" w14:textId="281F791A" w:rsidR="000C36BB" w:rsidRPr="00664C35" w:rsidRDefault="00664C35" w:rsidP="00664C35">
            <w:pPr>
              <w:pStyle w:val="TF-TEXTOQUADROCentralizado"/>
            </w:pPr>
            <w:r w:rsidRPr="00664C35">
              <w:t>X</w:t>
            </w:r>
          </w:p>
        </w:tc>
        <w:tc>
          <w:tcPr>
            <w:tcW w:w="1828" w:type="dxa"/>
            <w:shd w:val="clear" w:color="auto" w:fill="auto"/>
            <w:vAlign w:val="bottom"/>
          </w:tcPr>
          <w:p w14:paraId="24BDA3E6" w14:textId="77777777" w:rsidR="000C36BB" w:rsidRPr="00664C35" w:rsidRDefault="000C36BB" w:rsidP="00664C35">
            <w:pPr>
              <w:pStyle w:val="TF-TEXTOQUADROCentralizado"/>
            </w:pPr>
          </w:p>
        </w:tc>
      </w:tr>
    </w:tbl>
    <w:p w14:paraId="12B3309A" w14:textId="4936B1ED" w:rsidR="00E804D9" w:rsidRDefault="00E01DA7" w:rsidP="00721B77">
      <w:pPr>
        <w:pStyle w:val="TF-FONTE"/>
      </w:pPr>
      <w:r>
        <w:t>Fonte</w:t>
      </w:r>
      <w:r w:rsidR="00342191">
        <w:t>:</w:t>
      </w:r>
      <w:r w:rsidR="00721B77">
        <w:t xml:space="preserve"> </w:t>
      </w:r>
      <w:r w:rsidR="00342191">
        <w:t xml:space="preserve">elaborado </w:t>
      </w:r>
      <w:r w:rsidR="52090C90">
        <w:t xml:space="preserve">pelo </w:t>
      </w:r>
      <w:r w:rsidR="00B91AD3">
        <w:t>autor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181"/>
      <w:bookmarkEnd w:id="182"/>
      <w:bookmarkEnd w:id="183"/>
      <w:bookmarkEnd w:id="184"/>
      <w:bookmarkEnd w:id="185"/>
      <w:bookmarkEnd w:id="186"/>
      <w:bookmarkEnd w:id="187"/>
    </w:p>
    <w:p w14:paraId="1A41784B" w14:textId="0A013DBD" w:rsidR="00451B94" w:rsidRDefault="00754BDA" w:rsidP="00451B94">
      <w:pPr>
        <w:pStyle w:val="TF-TEXTO"/>
      </w:pPr>
      <w:r>
        <w:t xml:space="preserve">Os </w:t>
      </w:r>
      <w:ins w:id="211" w:author="Luciana Pereira de Araújo Kohler" w:date="2020-10-21T20:44:00Z">
        <w:r w:rsidR="007A369B">
          <w:t>R</w:t>
        </w:r>
      </w:ins>
      <w:del w:id="212" w:author="Luciana Pereira de Araújo Kohler" w:date="2020-10-21T20:44:00Z">
        <w:r w:rsidDel="007A369B">
          <w:delText>r</w:delText>
        </w:r>
      </w:del>
      <w:r>
        <w:t xml:space="preserve">equisitos </w:t>
      </w:r>
      <w:ins w:id="213" w:author="Luciana Pereira de Araújo Kohler" w:date="2020-10-21T20:45:00Z">
        <w:r w:rsidR="007A369B">
          <w:t>F</w:t>
        </w:r>
      </w:ins>
      <w:del w:id="214" w:author="Luciana Pereira de Araújo Kohler" w:date="2020-10-21T20:45:00Z">
        <w:r w:rsidDel="007A369B">
          <w:delText>f</w:delText>
        </w:r>
      </w:del>
      <w:r>
        <w:t xml:space="preserve">uncionais (RF) e os </w:t>
      </w:r>
      <w:ins w:id="215" w:author="Luciana Pereira de Araújo Kohler" w:date="2020-10-21T20:45:00Z">
        <w:r w:rsidR="007A369B">
          <w:t>R</w:t>
        </w:r>
      </w:ins>
      <w:del w:id="216" w:author="Luciana Pereira de Araújo Kohler" w:date="2020-10-21T20:45:00Z">
        <w:r w:rsidDel="007A369B">
          <w:delText>r</w:delText>
        </w:r>
      </w:del>
      <w:r>
        <w:t xml:space="preserve">equisitos </w:t>
      </w:r>
      <w:ins w:id="217" w:author="Luciana Pereira de Araújo Kohler" w:date="2020-10-21T20:45:00Z">
        <w:r w:rsidR="007A369B">
          <w:t>N</w:t>
        </w:r>
      </w:ins>
      <w:del w:id="218" w:author="Luciana Pereira de Araújo Kohler" w:date="2020-10-21T20:45:00Z">
        <w:r w:rsidDel="007A369B">
          <w:delText>n</w:delText>
        </w:r>
      </w:del>
      <w:r>
        <w:t xml:space="preserve">ão </w:t>
      </w:r>
      <w:del w:id="219" w:author="Luciana Pereira de Araújo Kohler" w:date="2020-10-21T20:45:00Z">
        <w:r w:rsidDel="007A369B">
          <w:delText>f</w:delText>
        </w:r>
      </w:del>
      <w:ins w:id="220" w:author="Luciana Pereira de Araújo Kohler" w:date="2020-10-21T20:45:00Z">
        <w:r w:rsidR="007A369B">
          <w:t>F</w:t>
        </w:r>
      </w:ins>
      <w:r>
        <w:t>uncionais da aplicação (RN</w:t>
      </w:r>
      <w:r w:rsidR="00290AB6">
        <w:t>F)</w:t>
      </w:r>
      <w:r>
        <w:t xml:space="preserve"> são</w:t>
      </w:r>
      <w:r w:rsidR="00290AB6">
        <w:t>:</w:t>
      </w:r>
    </w:p>
    <w:p w14:paraId="51FD85DF" w14:textId="1E1A2EF2" w:rsidR="00B41D4E" w:rsidRDefault="00D87990" w:rsidP="0C568EB2">
      <w:pPr>
        <w:pStyle w:val="TF-TEXTO"/>
        <w:rPr>
          <w:i/>
          <w:iCs/>
        </w:rPr>
      </w:pPr>
      <w:commentRangeStart w:id="221"/>
      <w:r>
        <w:t>RF1</w:t>
      </w:r>
      <w:commentRangeEnd w:id="221"/>
      <w:r w:rsidR="007A369B">
        <w:rPr>
          <w:rStyle w:val="Refdecomentrio"/>
        </w:rPr>
        <w:commentReference w:id="221"/>
      </w:r>
      <w:r w:rsidR="00290AB6">
        <w:t xml:space="preserve"> – </w:t>
      </w:r>
      <w:del w:id="222" w:author="Luciana Pereira de Araújo Kohler" w:date="2020-10-21T20:49:00Z">
        <w:r w:rsidR="00290AB6" w:rsidDel="00BF3D38">
          <w:delText xml:space="preserve">O </w:delText>
        </w:r>
      </w:del>
      <w:ins w:id="223" w:author="Luciana Pereira de Araújo Kohler" w:date="2020-10-21T20:49:00Z">
        <w:r w:rsidR="00BF3D38">
          <w:t>o s</w:t>
        </w:r>
      </w:ins>
      <w:del w:id="224" w:author="Luciana Pereira de Araújo Kohler" w:date="2020-10-21T20:49:00Z">
        <w:r w:rsidR="00290AB6" w:rsidDel="00BF3D38">
          <w:delText>S</w:delText>
        </w:r>
      </w:del>
      <w:r w:rsidR="00290AB6">
        <w:t xml:space="preserve">oftware deve conceituar a vulnerabilidade </w:t>
      </w:r>
      <w:r w:rsidR="00290AB6" w:rsidRPr="0C568EB2">
        <w:rPr>
          <w:i/>
          <w:iCs/>
        </w:rPr>
        <w:t>OS Injection</w:t>
      </w:r>
      <w:ins w:id="225" w:author="Luciana Pereira de Araújo Kohler" w:date="2020-10-21T20:49:00Z">
        <w:r w:rsidR="00BF3D38">
          <w:rPr>
            <w:i/>
            <w:iCs/>
          </w:rPr>
          <w:t>;</w:t>
        </w:r>
      </w:ins>
    </w:p>
    <w:p w14:paraId="46E706B0" w14:textId="6D87AD16" w:rsidR="00EC3335" w:rsidRDefault="00EC3335" w:rsidP="00451B94">
      <w:pPr>
        <w:pStyle w:val="TF-TEXTO"/>
      </w:pPr>
      <w:r>
        <w:t xml:space="preserve">RF2 – </w:t>
      </w:r>
      <w:del w:id="226" w:author="Luciana Pereira de Araújo Kohler" w:date="2020-10-21T20:49:00Z">
        <w:r w:rsidDel="00BF3D38">
          <w:delText>O</w:delText>
        </w:r>
      </w:del>
      <w:ins w:id="227" w:author="Luciana Pereira de Araújo Kohler" w:date="2020-10-21T20:49:00Z">
        <w:r w:rsidR="00BF3D38">
          <w:t>o</w:t>
        </w:r>
      </w:ins>
      <w:r>
        <w:t xml:space="preserve"> </w:t>
      </w:r>
      <w:ins w:id="228" w:author="Luciana Pereira de Araújo Kohler" w:date="2020-10-21T20:49:00Z">
        <w:r w:rsidR="00BF3D38">
          <w:t>s</w:t>
        </w:r>
      </w:ins>
      <w:del w:id="229" w:author="Luciana Pereira de Araújo Kohler" w:date="2020-10-21T20:49:00Z">
        <w:r w:rsidDel="00BF3D38">
          <w:delText>S</w:delText>
        </w:r>
      </w:del>
      <w:r>
        <w:t>oftware deve conduzir o aluno na realização de exercícios</w:t>
      </w:r>
      <w:ins w:id="230" w:author="Luciana Pereira de Araújo Kohler" w:date="2020-10-21T20:49:00Z">
        <w:r w:rsidR="00BF3D38">
          <w:t>;</w:t>
        </w:r>
      </w:ins>
    </w:p>
    <w:p w14:paraId="1EEA1898" w14:textId="0D8F6808" w:rsidR="00B038A8" w:rsidRDefault="00EC3335" w:rsidP="00C76088">
      <w:pPr>
        <w:pStyle w:val="TF-TEXTO"/>
      </w:pPr>
      <w:r>
        <w:t xml:space="preserve">RF3 – </w:t>
      </w:r>
      <w:del w:id="231" w:author="Luciana Pereira de Araújo Kohler" w:date="2020-10-21T20:49:00Z">
        <w:r w:rsidDel="00BF3D38">
          <w:delText>O</w:delText>
        </w:r>
      </w:del>
      <w:ins w:id="232" w:author="Luciana Pereira de Araújo Kohler" w:date="2020-10-21T20:49:00Z">
        <w:r w:rsidR="00BF3D38">
          <w:t>o</w:t>
        </w:r>
      </w:ins>
      <w:r>
        <w:t xml:space="preserve"> </w:t>
      </w:r>
      <w:ins w:id="233" w:author="Luciana Pereira de Araújo Kohler" w:date="2020-10-21T20:49:00Z">
        <w:r w:rsidR="00BF3D38">
          <w:t>s</w:t>
        </w:r>
      </w:ins>
      <w:del w:id="234" w:author="Luciana Pereira de Araújo Kohler" w:date="2020-10-21T20:49:00Z">
        <w:r w:rsidDel="00BF3D38">
          <w:delText>S</w:delText>
        </w:r>
      </w:del>
      <w:r>
        <w:t>oftwa</w:t>
      </w:r>
      <w:r w:rsidR="00DE6444">
        <w:t>re deve avaliar as respostas fornecidas pelo usuário</w:t>
      </w:r>
      <w:ins w:id="235" w:author="Luciana Pereira de Araújo Kohler" w:date="2020-10-21T20:49:00Z">
        <w:r w:rsidR="00105A6C">
          <w:t>;</w:t>
        </w:r>
      </w:ins>
      <w:del w:id="236" w:author="Luciana Pereira de Araújo Kohler" w:date="2020-10-21T20:49:00Z">
        <w:r w:rsidR="009300B0" w:rsidDel="00105A6C">
          <w:delText xml:space="preserve"> </w:delText>
        </w:r>
      </w:del>
    </w:p>
    <w:p w14:paraId="4DD1C93A" w14:textId="7AD24752" w:rsidR="00DE6444" w:rsidRDefault="00DE6444" w:rsidP="00451B94">
      <w:pPr>
        <w:pStyle w:val="TF-TEXTO"/>
      </w:pPr>
      <w:r>
        <w:t xml:space="preserve">RFN1 – </w:t>
      </w:r>
      <w:ins w:id="237" w:author="Luciana Pereira de Araújo Kohler" w:date="2020-10-21T20:49:00Z">
        <w:r w:rsidR="00105A6C">
          <w:t>o</w:t>
        </w:r>
      </w:ins>
      <w:del w:id="238" w:author="Luciana Pereira de Araújo Kohler" w:date="2020-10-21T20:49:00Z">
        <w:r w:rsidDel="00105A6C">
          <w:delText>O</w:delText>
        </w:r>
      </w:del>
      <w:r>
        <w:t xml:space="preserve"> soft</w:t>
      </w:r>
      <w:r w:rsidR="002F500F">
        <w:t xml:space="preserve">ware deve ser </w:t>
      </w:r>
      <w:del w:id="239" w:author="Luciana Pereira de Araújo Kohler" w:date="2020-10-21T20:51:00Z">
        <w:r w:rsidR="002F500F" w:rsidDel="0029143A">
          <w:delText xml:space="preserve">construído </w:delText>
        </w:r>
      </w:del>
      <w:ins w:id="240" w:author="Luciana Pereira de Araújo Kohler" w:date="2020-10-21T20:51:00Z">
        <w:r w:rsidR="0029143A">
          <w:t xml:space="preserve">desenvolvido </w:t>
        </w:r>
      </w:ins>
      <w:r w:rsidR="002F500F">
        <w:t>seguindo o m</w:t>
      </w:r>
      <w:r w:rsidR="232EFE8A">
        <w:t xml:space="preserve">odelo </w:t>
      </w:r>
      <w:r w:rsidR="002F500F">
        <w:t>de extensão proposto pelo We</w:t>
      </w:r>
      <w:r w:rsidR="70A82A3D">
        <w:t>b</w:t>
      </w:r>
      <w:r w:rsidR="002F500F">
        <w:t>Goa</w:t>
      </w:r>
      <w:r w:rsidR="007048A6">
        <w:t>t</w:t>
      </w:r>
      <w:ins w:id="241" w:author="Luciana Pereira de Araújo Kohler" w:date="2020-10-21T20:49:00Z">
        <w:r w:rsidR="00105A6C">
          <w:t>;</w:t>
        </w:r>
      </w:ins>
    </w:p>
    <w:p w14:paraId="1F3EEA2A" w14:textId="10561DCF" w:rsidR="007D4B91" w:rsidRDefault="007D4B91" w:rsidP="00451B94">
      <w:pPr>
        <w:pStyle w:val="TF-TEXTO"/>
      </w:pPr>
      <w:r>
        <w:t xml:space="preserve">RNF2 – </w:t>
      </w:r>
      <w:ins w:id="242" w:author="Luciana Pereira de Araújo Kohler" w:date="2020-10-21T20:49:00Z">
        <w:r w:rsidR="00105A6C">
          <w:t>o</w:t>
        </w:r>
      </w:ins>
      <w:del w:id="243" w:author="Luciana Pereira de Araújo Kohler" w:date="2020-10-21T20:49:00Z">
        <w:r w:rsidDel="00105A6C">
          <w:delText>O</w:delText>
        </w:r>
      </w:del>
      <w:r>
        <w:t xml:space="preserve"> software deve ser </w:t>
      </w:r>
      <w:del w:id="244" w:author="Luciana Pereira de Araújo Kohler" w:date="2020-10-21T20:51:00Z">
        <w:r w:rsidDel="00475990">
          <w:delText xml:space="preserve">escrito </w:delText>
        </w:r>
      </w:del>
      <w:ins w:id="245" w:author="Luciana Pereira de Araújo Kohler" w:date="2020-10-21T20:51:00Z">
        <w:r w:rsidR="00475990">
          <w:t xml:space="preserve">desenvolvido </w:t>
        </w:r>
      </w:ins>
      <w:r>
        <w:t>em Java</w:t>
      </w:r>
      <w:ins w:id="246" w:author="Luciana Pereira de Araújo Kohler" w:date="2020-10-21T20:51:00Z">
        <w:r w:rsidR="00475990">
          <w:t>;</w:t>
        </w:r>
      </w:ins>
    </w:p>
    <w:p w14:paraId="173F0064" w14:textId="1D4D5DC8" w:rsidR="00137CC6" w:rsidRPr="00286FED" w:rsidRDefault="00137CC6" w:rsidP="00451B94">
      <w:pPr>
        <w:pStyle w:val="TF-TEXTO"/>
      </w:pPr>
      <w:r>
        <w:t xml:space="preserve">RNF3 – </w:t>
      </w:r>
      <w:del w:id="247" w:author="Luciana Pereira de Araújo Kohler" w:date="2020-10-21T20:51:00Z">
        <w:r w:rsidDel="0029143A">
          <w:delText xml:space="preserve">As </w:delText>
        </w:r>
      </w:del>
      <w:ins w:id="248" w:author="Luciana Pereira de Araújo Kohler" w:date="2020-10-21T20:51:00Z">
        <w:r w:rsidR="0029143A">
          <w:t xml:space="preserve">as </w:t>
        </w:r>
      </w:ins>
      <w:r>
        <w:t xml:space="preserve">lições devem estar disponíveis nos idiomas português e inglês </w:t>
      </w:r>
    </w:p>
    <w:p w14:paraId="5CB0A412" w14:textId="77777777" w:rsidR="00451B94" w:rsidRDefault="00451B94" w:rsidP="00451B94">
      <w:pPr>
        <w:pStyle w:val="Ttulo2"/>
        <w:spacing w:after="120" w:line="240" w:lineRule="auto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51EC2EF3" w:rsidR="00451B94" w:rsidRPr="00424AD5" w:rsidRDefault="0008045D" w:rsidP="00424AD5">
      <w:pPr>
        <w:pStyle w:val="TF-ALNEA"/>
        <w:numPr>
          <w:ilvl w:val="0"/>
          <w:numId w:val="10"/>
        </w:numPr>
      </w:pPr>
      <w:ins w:id="249" w:author="Luciana Pereira de Araújo Kohler" w:date="2020-10-21T20:52:00Z">
        <w:r>
          <w:t>l</w:t>
        </w:r>
      </w:ins>
      <w:del w:id="250" w:author="Luciana Pereira de Araújo Kohler" w:date="2020-10-21T20:52:00Z">
        <w:r w:rsidR="00383604" w:rsidDel="0008045D">
          <w:delText>L</w:delText>
        </w:r>
      </w:del>
      <w:r w:rsidR="00383604">
        <w:t>evantamento bibliográfico</w:t>
      </w:r>
      <w:r w:rsidR="00451B94" w:rsidRPr="00424AD5">
        <w:t xml:space="preserve">: </w:t>
      </w:r>
      <w:ins w:id="251" w:author="Luciana Pereira de Araújo Kohler" w:date="2020-10-21T21:04:00Z">
        <w:r w:rsidR="001E290B">
          <w:t>p</w:t>
        </w:r>
      </w:ins>
      <w:del w:id="252" w:author="Luciana Pereira de Araújo Kohler" w:date="2020-10-21T21:04:00Z">
        <w:r w:rsidR="00740DCD" w:rsidDel="001E290B">
          <w:delText>P</w:delText>
        </w:r>
      </w:del>
      <w:r w:rsidR="00740DCD">
        <w:t xml:space="preserve">esquisar sobre a vulnerabilidade </w:t>
      </w:r>
      <w:r w:rsidR="00740DCD" w:rsidRPr="000C7957">
        <w:rPr>
          <w:i/>
          <w:iCs/>
        </w:rPr>
        <w:t>OS injection</w:t>
      </w:r>
      <w:r w:rsidR="00740DCD">
        <w:t xml:space="preserve"> bem como suas possíveis variações.</w:t>
      </w:r>
      <w:r w:rsidR="004C2DD7">
        <w:t xml:space="preserve"> Buscar também metodologias para o desenvolvimento de textos de caráter pedagógico</w:t>
      </w:r>
      <w:r w:rsidR="00451B94" w:rsidRPr="00424AD5">
        <w:t>;</w:t>
      </w:r>
    </w:p>
    <w:p w14:paraId="126F2E29" w14:textId="1C027864" w:rsidR="00451B94" w:rsidRPr="00424AD5" w:rsidRDefault="00E60594" w:rsidP="00424AD5">
      <w:pPr>
        <w:pStyle w:val="TF-ALNEA"/>
      </w:pPr>
      <w:del w:id="253" w:author="Luciana Pereira de Araújo Kohler" w:date="2020-10-21T20:52:00Z">
        <w:r w:rsidDel="0008045D">
          <w:delText>A</w:delText>
        </w:r>
      </w:del>
      <w:ins w:id="254" w:author="Luciana Pereira de Araújo Kohler" w:date="2020-10-21T20:52:00Z">
        <w:r w:rsidR="0008045D">
          <w:t>a</w:t>
        </w:r>
      </w:ins>
      <w:r>
        <w:t xml:space="preserve">nálise </w:t>
      </w:r>
      <w:r w:rsidR="000C7957">
        <w:t xml:space="preserve">da </w:t>
      </w:r>
      <w:r>
        <w:t>ferramenta atua</w:t>
      </w:r>
      <w:r w:rsidR="00117779">
        <w:t>l</w:t>
      </w:r>
      <w:r w:rsidR="00451B94">
        <w:t>:</w:t>
      </w:r>
      <w:r>
        <w:t xml:space="preserve"> </w:t>
      </w:r>
      <w:ins w:id="255" w:author="Luciana Pereira de Araújo Kohler" w:date="2020-10-21T21:04:00Z">
        <w:r w:rsidR="000F73C8">
          <w:t>e</w:t>
        </w:r>
      </w:ins>
      <w:del w:id="256" w:author="Luciana Pereira de Araújo Kohler" w:date="2020-10-21T21:04:00Z">
        <w:r w:rsidDel="000F73C8">
          <w:delText>E</w:delText>
        </w:r>
      </w:del>
      <w:r>
        <w:t xml:space="preserve">studar </w:t>
      </w:r>
      <w:r w:rsidR="3E3A631D">
        <w:t>o modelo de extensão da ferramenta</w:t>
      </w:r>
      <w:r w:rsidR="000C7957">
        <w:t xml:space="preserve"> Webgoat</w:t>
      </w:r>
      <w:r w:rsidR="00451B94">
        <w:t>;</w:t>
      </w:r>
    </w:p>
    <w:p w14:paraId="4E4A9CE8" w14:textId="6AEFE228" w:rsidR="00451B94" w:rsidRPr="00424AD5" w:rsidRDefault="009420F5" w:rsidP="00424AD5">
      <w:pPr>
        <w:pStyle w:val="TF-ALNEA"/>
      </w:pPr>
      <w:del w:id="257" w:author="Luciana Pereira de Araújo Kohler" w:date="2020-10-21T20:52:00Z">
        <w:r w:rsidDel="0008045D">
          <w:delText>D</w:delText>
        </w:r>
      </w:del>
      <w:ins w:id="258" w:author="Luciana Pereira de Araújo Kohler" w:date="2020-10-21T20:52:00Z">
        <w:r w:rsidR="0008045D">
          <w:t>d</w:t>
        </w:r>
      </w:ins>
      <w:r>
        <w:t xml:space="preserve">esenvolver parte teórica da lição: </w:t>
      </w:r>
      <w:del w:id="259" w:author="Luciana Pereira de Araújo Kohler" w:date="2020-10-21T21:04:00Z">
        <w:r w:rsidDel="000F73C8">
          <w:delText>I</w:delText>
        </w:r>
      </w:del>
      <w:ins w:id="260" w:author="Luciana Pereira de Araújo Kohler" w:date="2020-10-21T21:04:00Z">
        <w:r w:rsidR="000F73C8">
          <w:t>i</w:t>
        </w:r>
      </w:ins>
      <w:r>
        <w:t>mplementar o guia de como a vulnerabilidade pode ser explorada</w:t>
      </w:r>
      <w:r w:rsidR="00451B94" w:rsidRPr="00424AD5">
        <w:t>;</w:t>
      </w:r>
    </w:p>
    <w:p w14:paraId="1F724B19" w14:textId="0FC41630" w:rsidR="00451B94" w:rsidRDefault="00CE3DA3" w:rsidP="00424AD5">
      <w:pPr>
        <w:pStyle w:val="TF-ALNEA"/>
      </w:pPr>
      <w:del w:id="261" w:author="Luciana Pereira de Araújo Kohler" w:date="2020-10-21T20:52:00Z">
        <w:r w:rsidDel="0008045D">
          <w:delText>D</w:delText>
        </w:r>
      </w:del>
      <w:ins w:id="262" w:author="Luciana Pereira de Araújo Kohler" w:date="2020-10-21T20:52:00Z">
        <w:r w:rsidR="0008045D">
          <w:t>d</w:t>
        </w:r>
      </w:ins>
      <w:r>
        <w:t xml:space="preserve">esenvolver parte prática da lição: </w:t>
      </w:r>
      <w:ins w:id="263" w:author="Luciana Pereira de Araújo Kohler" w:date="2020-10-21T21:04:00Z">
        <w:r w:rsidR="000F73C8">
          <w:t>d</w:t>
        </w:r>
      </w:ins>
      <w:del w:id="264" w:author="Luciana Pereira de Araújo Kohler" w:date="2020-10-21T21:04:00Z">
        <w:r w:rsidDel="000F73C8">
          <w:delText>D</w:delText>
        </w:r>
      </w:del>
      <w:r>
        <w:t>esenvolver uma aplicação para testes</w:t>
      </w:r>
      <w:r w:rsidR="00AC5440">
        <w:t xml:space="preserve">, </w:t>
      </w:r>
      <w:r w:rsidR="000C7957">
        <w:t xml:space="preserve">sendo </w:t>
      </w:r>
      <w:r w:rsidR="00AC5440">
        <w:t xml:space="preserve">propositalmente vulnerável a </w:t>
      </w:r>
      <w:r w:rsidR="00AC5440" w:rsidRPr="0C568EB2">
        <w:rPr>
          <w:i/>
          <w:iCs/>
        </w:rPr>
        <w:t>OS Injection</w:t>
      </w:r>
      <w:r w:rsidR="00EA79D5">
        <w:t>;</w:t>
      </w:r>
    </w:p>
    <w:p w14:paraId="745B766B" w14:textId="7093FA70" w:rsidR="00EA79D5" w:rsidRDefault="00533E2E" w:rsidP="00424AD5">
      <w:pPr>
        <w:pStyle w:val="TF-ALNEA"/>
      </w:pPr>
      <w:del w:id="265" w:author="Luciana Pereira de Araújo Kohler" w:date="2020-10-21T20:52:00Z">
        <w:r w:rsidDel="0008045D">
          <w:delText>T</w:delText>
        </w:r>
      </w:del>
      <w:ins w:id="266" w:author="Luciana Pereira de Araújo Kohler" w:date="2020-10-21T20:52:00Z">
        <w:r w:rsidR="0008045D">
          <w:t>t</w:t>
        </w:r>
      </w:ins>
      <w:r>
        <w:t xml:space="preserve">estar a aplicação: </w:t>
      </w:r>
      <w:ins w:id="267" w:author="Luciana Pereira de Araújo Kohler" w:date="2020-10-21T21:04:00Z">
        <w:r w:rsidR="000F73C8">
          <w:t>r</w:t>
        </w:r>
      </w:ins>
      <w:del w:id="268" w:author="Luciana Pereira de Araújo Kohler" w:date="2020-10-21T21:04:00Z">
        <w:r w:rsidDel="000F73C8">
          <w:delText>R</w:delText>
        </w:r>
      </w:del>
      <w:r>
        <w:t xml:space="preserve">ealizar testes para </w:t>
      </w:r>
      <w:r w:rsidR="004021E6">
        <w:t xml:space="preserve">validar </w:t>
      </w:r>
      <w:r>
        <w:t>a aplicação como um todo;</w:t>
      </w:r>
    </w:p>
    <w:p w14:paraId="3EABD8A2" w14:textId="77FB9411" w:rsidR="00B97E8A" w:rsidRDefault="00B97E8A" w:rsidP="00424AD5">
      <w:pPr>
        <w:pStyle w:val="TF-ALNEA"/>
      </w:pPr>
      <w:del w:id="269" w:author="Luciana Pereira de Araújo Kohler" w:date="2020-10-21T20:52:00Z">
        <w:r w:rsidDel="0008045D">
          <w:delText>R</w:delText>
        </w:r>
      </w:del>
      <w:ins w:id="270" w:author="Luciana Pereira de Araújo Kohler" w:date="2020-10-21T20:52:00Z">
        <w:r w:rsidR="0008045D">
          <w:t>r</w:t>
        </w:r>
      </w:ins>
      <w:r>
        <w:t xml:space="preserve">ealizar testes com usuários: </w:t>
      </w:r>
      <w:ins w:id="271" w:author="Luciana Pereira de Araújo Kohler" w:date="2020-10-21T21:04:00Z">
        <w:r w:rsidR="000F73C8">
          <w:t>t</w:t>
        </w:r>
      </w:ins>
      <w:del w:id="272" w:author="Luciana Pereira de Araújo Kohler" w:date="2020-10-21T21:04:00Z">
        <w:r w:rsidR="008752DE" w:rsidDel="000F73C8">
          <w:delText>T</w:delText>
        </w:r>
      </w:del>
      <w:r w:rsidR="008752DE">
        <w:t xml:space="preserve">estar a </w:t>
      </w:r>
      <w:r w:rsidR="00FA751E">
        <w:t>aplicação com um grupo de usuários</w:t>
      </w:r>
      <w:r w:rsidR="00FC2EF8">
        <w:t>.</w:t>
      </w:r>
      <w:r w:rsidR="000E6BBE">
        <w:t xml:space="preserve"> </w:t>
      </w:r>
      <w:r w:rsidR="00FC2EF8">
        <w:t>O</w:t>
      </w:r>
      <w:r w:rsidR="000E6BBE">
        <w:t xml:space="preserve"> teste será validado a partir de questionários respondidos pelos usuários</w:t>
      </w:r>
      <w:r w:rsidR="00FA751E">
        <w:t>;</w:t>
      </w:r>
    </w:p>
    <w:p w14:paraId="71B850CF" w14:textId="33C8AFDF" w:rsidR="00FA751E" w:rsidRPr="00424AD5" w:rsidRDefault="00FC2EF8" w:rsidP="00424AD5">
      <w:pPr>
        <w:pStyle w:val="TF-ALNEA"/>
      </w:pPr>
      <w:del w:id="273" w:author="Luciana Pereira de Araújo Kohler" w:date="2020-10-21T20:52:00Z">
        <w:r w:rsidDel="0008045D">
          <w:delText>A</w:delText>
        </w:r>
      </w:del>
      <w:ins w:id="274" w:author="Luciana Pereira de Araújo Kohler" w:date="2020-10-21T20:52:00Z">
        <w:r w:rsidR="0008045D">
          <w:t>a</w:t>
        </w:r>
      </w:ins>
      <w:r>
        <w:t xml:space="preserve">nalisar as respostas dos </w:t>
      </w:r>
      <w:r w:rsidR="0090520B">
        <w:t xml:space="preserve">questionários </w:t>
      </w:r>
      <w:commentRangeStart w:id="275"/>
      <w:r w:rsidR="0090520B">
        <w:t>respondidos</w:t>
      </w:r>
      <w:commentRangeEnd w:id="275"/>
      <w:r w:rsidR="00286532">
        <w:rPr>
          <w:rStyle w:val="Refdecomentrio"/>
        </w:rPr>
        <w:commentReference w:id="275"/>
      </w:r>
      <w:r w:rsidR="0090520B">
        <w:t>.</w:t>
      </w:r>
    </w:p>
    <w:p w14:paraId="68FE02CA" w14:textId="1A31B86F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27042" w:rsidRPr="00D537F0">
        <w:t xml:space="preserve">Quadro </w:t>
      </w:r>
      <w:r w:rsidR="00627042">
        <w:rPr>
          <w:noProof/>
        </w:rPr>
        <w:t>3</w:t>
      </w:r>
      <w:r w:rsidR="0060060C">
        <w:fldChar w:fldCharType="end"/>
      </w:r>
      <w:r w:rsidR="00A54243">
        <w:t>3</w:t>
      </w:r>
      <w:r>
        <w:t>.</w:t>
      </w:r>
    </w:p>
    <w:p w14:paraId="73BDF8FD" w14:textId="08CA5100" w:rsidR="00451B94" w:rsidRPr="00D537F0" w:rsidRDefault="0060060C" w:rsidP="00D537F0">
      <w:pPr>
        <w:pStyle w:val="TF-LEGENDA"/>
      </w:pPr>
      <w:bookmarkStart w:id="276" w:name="_Ref98650273"/>
      <w:r w:rsidRPr="00D537F0">
        <w:t xml:space="preserve">Quadro </w:t>
      </w:r>
      <w:r w:rsidRPr="00D537F0">
        <w:fldChar w:fldCharType="begin"/>
      </w:r>
      <w:r w:rsidRPr="00D537F0">
        <w:instrText>SEQ Quadro \* ARABIC</w:instrText>
      </w:r>
      <w:r w:rsidRPr="00D537F0">
        <w:fldChar w:fldCharType="separate"/>
      </w:r>
      <w:r w:rsidR="00627042">
        <w:rPr>
          <w:noProof/>
        </w:rPr>
        <w:t>3</w:t>
      </w:r>
      <w:r w:rsidRPr="00D537F0">
        <w:fldChar w:fldCharType="end"/>
      </w:r>
      <w:bookmarkEnd w:id="276"/>
      <w:r w:rsidR="00451B94" w:rsidRPr="00D537F0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7777777" w:rsidR="00451B94" w:rsidRPr="007E0D87" w:rsidRDefault="00451B94" w:rsidP="00470C41">
            <w:pPr>
              <w:pStyle w:val="TF-TEXTOQUADROCentralizado"/>
            </w:pPr>
            <w:r w:rsidRPr="007E0D87">
              <w:t>ano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5159A331" w:rsidR="00451B94" w:rsidRPr="007E0D87" w:rsidRDefault="003870C4" w:rsidP="00470C41">
            <w:pPr>
              <w:pStyle w:val="TF-TEXTOQUADROCentralizado"/>
            </w:pPr>
            <w:r>
              <w:t>F</w:t>
            </w:r>
            <w:r w:rsidR="00D005EE">
              <w:t>ev</w:t>
            </w:r>
            <w: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3336DA49" w:rsidR="00451B94" w:rsidRPr="007E0D87" w:rsidRDefault="00D005EE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72D09B43" w:rsidR="00451B94" w:rsidRPr="007E0D87" w:rsidRDefault="003870C4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14CFEE93" w:rsidR="00451B94" w:rsidRPr="007E0D87" w:rsidRDefault="003870C4" w:rsidP="00470C41">
            <w:pPr>
              <w:pStyle w:val="TF-TEXTOQUADROCentralizado"/>
            </w:pPr>
            <w:r>
              <w:t>mai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5D8DCEA6" w:rsidR="00451B94" w:rsidRPr="007E0D87" w:rsidRDefault="003870C4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0BDF7101" w:rsidR="00451B94" w:rsidRPr="007E0D87" w:rsidRDefault="00716394" w:rsidP="00470C41">
            <w:pPr>
              <w:pStyle w:val="TF-TEXTOQUADRO"/>
              <w:rPr>
                <w:bCs/>
              </w:rPr>
            </w:pPr>
            <w:r w:rsidRPr="00716394"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C9616FD" w14:textId="43477BCE" w:rsidR="00451B94" w:rsidRPr="008B1D63" w:rsidRDefault="00451B94" w:rsidP="00470C41">
            <w:pPr>
              <w:pStyle w:val="TF-TEXTOQUADROCentralizado"/>
              <w:rPr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FCC6FE" w14:textId="77777777" w:rsidR="00451B94" w:rsidRPr="008B1D63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08F7489C" w:rsidR="00451B94" w:rsidRPr="007E0D87" w:rsidRDefault="00716394" w:rsidP="00470C41">
            <w:pPr>
              <w:pStyle w:val="TF-TEXTOQUADRO"/>
            </w:pPr>
            <w:r>
              <w:t>Análise ferramenta atual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/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8B1D63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4750CE10" w:rsidR="00451B94" w:rsidRPr="007E0D87" w:rsidRDefault="00DC4ADF" w:rsidP="00470C41">
            <w:pPr>
              <w:pStyle w:val="TF-TEXTOQUADRO"/>
            </w:pPr>
            <w:r w:rsidRPr="00DC4ADF">
              <w:t>Desenvolver parte teórica da lição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8B1D63" w:rsidRDefault="00451B94" w:rsidP="00470C41">
            <w:pPr>
              <w:pStyle w:val="TF-TEXTOQUADROCentralizado"/>
              <w:rPr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32AC9" w:rsidRPr="007E0D87" w14:paraId="02622124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235DBFCC" w:rsidR="00451B94" w:rsidRPr="007E0D87" w:rsidRDefault="00DC4ADF" w:rsidP="00470C41">
            <w:pPr>
              <w:pStyle w:val="TF-TEXTOQUADRO"/>
            </w:pPr>
            <w:r>
              <w:t>Desenvolver parte prática da lição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C32AC9" w:rsidRPr="007E0D87" w14:paraId="5BFF2D67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733E93" w14:textId="0D358B08" w:rsidR="00BE79DA" w:rsidRPr="007E0D87" w:rsidRDefault="00DC4ADF" w:rsidP="00470C41">
            <w:pPr>
              <w:pStyle w:val="TF-TEXTOQUADRO"/>
            </w:pPr>
            <w:r w:rsidRPr="00DC4ADF">
              <w:t>Testar a aplicação</w:t>
            </w:r>
          </w:p>
        </w:tc>
        <w:tc>
          <w:tcPr>
            <w:tcW w:w="273" w:type="dxa"/>
          </w:tcPr>
          <w:p w14:paraId="0F348105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C465AC8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2158CD0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FC7DF9A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DA0131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36CA486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79F0557C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0C67B7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F3A016" w14:textId="77777777" w:rsidR="00BE79DA" w:rsidRPr="007E0D87" w:rsidRDefault="00BE79D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F514635" w14:textId="77777777" w:rsidR="00BE79DA" w:rsidRPr="007E0D87" w:rsidRDefault="00BE79DA" w:rsidP="00470C41">
            <w:pPr>
              <w:pStyle w:val="TF-TEXTOQUADROCentralizado"/>
            </w:pPr>
          </w:p>
        </w:tc>
      </w:tr>
      <w:tr w:rsidR="00C32AC9" w:rsidRPr="007E0D87" w14:paraId="6EBADC4D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3676FE2" w14:textId="0DB52407" w:rsidR="00DC4ADF" w:rsidRPr="007E0D87" w:rsidRDefault="00DC4ADF" w:rsidP="00470C41">
            <w:pPr>
              <w:pStyle w:val="TF-TEXTOQUADRO"/>
            </w:pPr>
            <w:r w:rsidRPr="00DC4ADF">
              <w:t>Realizar testes com usuários</w:t>
            </w:r>
          </w:p>
        </w:tc>
        <w:tc>
          <w:tcPr>
            <w:tcW w:w="273" w:type="dxa"/>
          </w:tcPr>
          <w:p w14:paraId="223BFE3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293E735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19BFAF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DB77E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940F9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2270DE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4D9FBA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FF5749D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687A74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D28BBD7" w14:textId="77777777" w:rsidR="00DC4ADF" w:rsidRPr="007E0D87" w:rsidRDefault="00DC4ADF" w:rsidP="00470C41">
            <w:pPr>
              <w:pStyle w:val="TF-TEXTOQUADROCentralizado"/>
            </w:pPr>
          </w:p>
        </w:tc>
      </w:tr>
      <w:tr w:rsidR="00DC4ADF" w:rsidRPr="007E0D87" w14:paraId="254BBD81" w14:textId="77777777" w:rsidTr="00C32AC9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597A6F6" w14:textId="1ED6ABF4" w:rsidR="00DC4ADF" w:rsidRPr="007E0D87" w:rsidRDefault="00FC2EF8" w:rsidP="00470C41">
            <w:pPr>
              <w:pStyle w:val="TF-TEXTOQUADRO"/>
            </w:pPr>
            <w:r>
              <w:t xml:space="preserve">Analisar </w:t>
            </w:r>
            <w:r w:rsidR="00DC4ADF">
              <w:t>questionários respondidos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5ED1FF6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EFD13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3A3BAB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0FDF5E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F9079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A5220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16DE74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560CA4D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7D3DD4B8" w14:textId="77777777" w:rsidR="00DC4ADF" w:rsidRPr="007E0D87" w:rsidRDefault="00DC4ADF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8169480" w14:textId="77777777" w:rsidR="00DC4ADF" w:rsidRPr="007E0D87" w:rsidRDefault="00DC4ADF" w:rsidP="00470C41">
            <w:pPr>
              <w:pStyle w:val="TF-TEXTOQUADROCentralizado"/>
            </w:pPr>
          </w:p>
        </w:tc>
      </w:tr>
    </w:tbl>
    <w:p w14:paraId="099E11F6" w14:textId="2D4C3527" w:rsidR="00FC4A9F" w:rsidRDefault="00FC4A9F" w:rsidP="00FC4A9F">
      <w:pPr>
        <w:pStyle w:val="TF-FONTE"/>
      </w:pPr>
      <w:r>
        <w:t xml:space="preserve">Fonte: </w:t>
      </w:r>
      <w:r w:rsidR="00A54243">
        <w:t xml:space="preserve">elaborado </w:t>
      </w:r>
      <w:r w:rsidR="00B16F04">
        <w:t>p</w:t>
      </w:r>
      <w:r w:rsidR="3BC927C8">
        <w:t>elo autor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7E1D3C1E" w14:textId="7B92417C" w:rsidR="002976BF" w:rsidRDefault="002976BF" w:rsidP="002976BF">
      <w:pPr>
        <w:pStyle w:val="TF-TEXTO"/>
      </w:pPr>
      <w:r>
        <w:t>Na presente seção, são apresentados alguns conceitos que fundamentam a produção deste trabalho, sendo eles: segurança da informação</w:t>
      </w:r>
      <w:r w:rsidR="00F81419">
        <w:t xml:space="preserve"> e ataque em segurança da informação</w:t>
      </w:r>
      <w:r>
        <w:t>.</w:t>
      </w:r>
    </w:p>
    <w:p w14:paraId="42985584" w14:textId="58C8F3A1" w:rsidR="002976BF" w:rsidRPr="006E4DC0" w:rsidRDefault="002976BF" w:rsidP="002976BF">
      <w:pPr>
        <w:pStyle w:val="TF-TEXTO"/>
      </w:pPr>
      <w:r>
        <w:t>A segurança da informação é definida pela ISO/IEC 27002 (2005) como uma forma de garantir a integridade, confidencialidade e a disponibilidade da informação. Pode</w:t>
      </w:r>
      <w:r w:rsidR="008B2BF0">
        <w:t xml:space="preserve"> </w:t>
      </w:r>
      <w:r>
        <w:t>ainda contemplar outras propriedades como a autenticidade, responsabilidade, não rep</w:t>
      </w:r>
      <w:r w:rsidR="008B2BF0">
        <w:t>ú</w:t>
      </w:r>
      <w:r>
        <w:t xml:space="preserve">dio e confiabilidade. Segundo Whitman e Mattord (2017) a confidencialidade, integridade e disponibilidade são considerados os pilares de um sistema seguro, a junção destas características também é conhecida como </w:t>
      </w:r>
      <w:r w:rsidR="00A574ED">
        <w:t>tr</w:t>
      </w:r>
      <w:r w:rsidR="006E4DC0">
        <w:t>í</w:t>
      </w:r>
      <w:r w:rsidR="00A574ED">
        <w:t xml:space="preserve">ade </w:t>
      </w:r>
      <w:del w:id="277" w:author="Luciana Pereira de Araújo Kohler" w:date="2020-10-21T21:08:00Z">
        <w:r w:rsidRPr="0C568EB2" w:rsidDel="00A0691A">
          <w:rPr>
            <w:i/>
            <w:iCs/>
          </w:rPr>
          <w:delText xml:space="preserve">C.I.A (sigla em inglês para </w:delText>
        </w:r>
        <w:r w:rsidRPr="00A0691A" w:rsidDel="00A0691A">
          <w:rPr>
            <w:rPrChange w:id="278" w:author="Luciana Pereira de Araújo Kohler" w:date="2020-10-21T21:08:00Z">
              <w:rPr>
                <w:i/>
                <w:iCs/>
              </w:rPr>
            </w:rPrChange>
          </w:rPr>
          <w:delText>c</w:delText>
        </w:r>
      </w:del>
      <w:ins w:id="279" w:author="Luciana Pereira de Araújo Kohler" w:date="2020-10-21T21:08:00Z">
        <w:r w:rsidR="00A0691A" w:rsidRPr="00A0691A">
          <w:rPr>
            <w:rPrChange w:id="280" w:author="Luciana Pereira de Araújo Kohler" w:date="2020-10-21T21:08:00Z">
              <w:rPr>
                <w:i/>
                <w:iCs/>
              </w:rPr>
            </w:rPrChange>
          </w:rPr>
          <w:t>C</w:t>
        </w:r>
      </w:ins>
      <w:r w:rsidRPr="00A0691A">
        <w:rPr>
          <w:rPrChange w:id="281" w:author="Luciana Pereira de Araújo Kohler" w:date="2020-10-21T21:08:00Z">
            <w:rPr>
              <w:i/>
              <w:iCs/>
            </w:rPr>
          </w:rPrChange>
        </w:rPr>
        <w:t xml:space="preserve">onfidencialidade, </w:t>
      </w:r>
      <w:del w:id="282" w:author="Luciana Pereira de Araújo Kohler" w:date="2020-10-21T21:08:00Z">
        <w:r w:rsidRPr="00A0691A" w:rsidDel="00A0691A">
          <w:rPr>
            <w:rPrChange w:id="283" w:author="Luciana Pereira de Araújo Kohler" w:date="2020-10-21T21:08:00Z">
              <w:rPr>
                <w:i/>
                <w:iCs/>
              </w:rPr>
            </w:rPrChange>
          </w:rPr>
          <w:delText>i</w:delText>
        </w:r>
      </w:del>
      <w:ins w:id="284" w:author="Luciana Pereira de Araújo Kohler" w:date="2020-10-21T21:08:00Z">
        <w:r w:rsidR="00A0691A" w:rsidRPr="00A0691A">
          <w:rPr>
            <w:rPrChange w:id="285" w:author="Luciana Pereira de Araújo Kohler" w:date="2020-10-21T21:08:00Z">
              <w:rPr>
                <w:i/>
                <w:iCs/>
              </w:rPr>
            </w:rPrChange>
          </w:rPr>
          <w:t>I</w:t>
        </w:r>
      </w:ins>
      <w:r w:rsidRPr="00A0691A">
        <w:rPr>
          <w:rPrChange w:id="286" w:author="Luciana Pereira de Araújo Kohler" w:date="2020-10-21T21:08:00Z">
            <w:rPr>
              <w:i/>
              <w:iCs/>
            </w:rPr>
          </w:rPrChange>
        </w:rPr>
        <w:t xml:space="preserve">ntegridade e </w:t>
      </w:r>
      <w:del w:id="287" w:author="Luciana Pereira de Araújo Kohler" w:date="2020-10-21T21:08:00Z">
        <w:r w:rsidRPr="00A0691A" w:rsidDel="00A0691A">
          <w:rPr>
            <w:rPrChange w:id="288" w:author="Luciana Pereira de Araújo Kohler" w:date="2020-10-21T21:08:00Z">
              <w:rPr>
                <w:i/>
                <w:iCs/>
              </w:rPr>
            </w:rPrChange>
          </w:rPr>
          <w:delText>d</w:delText>
        </w:r>
      </w:del>
      <w:ins w:id="289" w:author="Luciana Pereira de Araújo Kohler" w:date="2020-10-21T21:08:00Z">
        <w:r w:rsidR="00A0691A" w:rsidRPr="00A0691A">
          <w:rPr>
            <w:rPrChange w:id="290" w:author="Luciana Pereira de Araújo Kohler" w:date="2020-10-21T21:08:00Z">
              <w:rPr>
                <w:i/>
                <w:iCs/>
              </w:rPr>
            </w:rPrChange>
          </w:rPr>
          <w:t>D</w:t>
        </w:r>
      </w:ins>
      <w:r w:rsidRPr="00A0691A">
        <w:rPr>
          <w:rPrChange w:id="291" w:author="Luciana Pereira de Araújo Kohler" w:date="2020-10-21T21:08:00Z">
            <w:rPr>
              <w:i/>
              <w:iCs/>
            </w:rPr>
          </w:rPrChange>
        </w:rPr>
        <w:t>isponibilidade</w:t>
      </w:r>
      <w:ins w:id="292" w:author="Luciana Pereira de Araújo Kohler" w:date="2020-10-21T21:08:00Z">
        <w:r w:rsidR="00A0691A" w:rsidRPr="00A0691A">
          <w:rPr>
            <w:rPrChange w:id="293" w:author="Luciana Pereira de Araújo Kohler" w:date="2020-10-21T21:08:00Z">
              <w:rPr>
                <w:i/>
                <w:iCs/>
              </w:rPr>
            </w:rPrChange>
          </w:rPr>
          <w:t xml:space="preserve"> (CIA</w:t>
        </w:r>
      </w:ins>
      <w:r w:rsidRPr="00A0691A">
        <w:rPr>
          <w:rPrChange w:id="294" w:author="Luciana Pereira de Araújo Kohler" w:date="2020-10-21T21:08:00Z">
            <w:rPr>
              <w:i/>
              <w:iCs/>
            </w:rPr>
          </w:rPrChange>
        </w:rPr>
        <w:t>)</w:t>
      </w:r>
      <w:r w:rsidR="006E4DC0">
        <w:t xml:space="preserve"> ou tríade da segurança da informação</w:t>
      </w:r>
      <w:r w:rsidR="008B2BF0">
        <w:t>.</w:t>
      </w:r>
    </w:p>
    <w:p w14:paraId="6915844A" w14:textId="39799F9F" w:rsidR="002976BF" w:rsidRDefault="002976BF" w:rsidP="002976BF">
      <w:pPr>
        <w:pStyle w:val="TF-TEXTO"/>
      </w:pPr>
      <w:r>
        <w:t>Whitman e Mattord (2017) conceituam que confidencialidade garante que apenas usuários que t</w:t>
      </w:r>
      <w:r w:rsidR="0034213A">
        <w:t>ê</w:t>
      </w:r>
      <w:r>
        <w:t>m acesso ou privilégio o suficiente possam acessar alguma informação confidencial</w:t>
      </w:r>
      <w:r w:rsidR="0034213A">
        <w:t>.</w:t>
      </w:r>
      <w:r>
        <w:t xml:space="preserve"> </w:t>
      </w:r>
      <w:r w:rsidR="0034213A">
        <w:t xml:space="preserve">A </w:t>
      </w:r>
      <w:r>
        <w:t xml:space="preserve">integridade se trata do quão </w:t>
      </w:r>
      <w:ins w:id="295" w:author="Luciana Pereira de Araújo Kohler" w:date="2020-10-21T21:09:00Z">
        <w:r w:rsidR="00DE7992">
          <w:t>í</w:t>
        </w:r>
      </w:ins>
      <w:del w:id="296" w:author="Luciana Pereira de Araújo Kohler" w:date="2020-10-21T21:09:00Z">
        <w:r w:rsidDel="00DE7992">
          <w:delText>i</w:delText>
        </w:r>
      </w:del>
      <w:r>
        <w:t>ntegro é determinada informação, ou seja, deve garantir que a informação não sofra nenhum tipo de corrupção em seu conteúdo</w:t>
      </w:r>
      <w:r w:rsidR="0034213A">
        <w:t>. Já a</w:t>
      </w:r>
      <w:r>
        <w:t xml:space="preserve"> disponibilidade deve garantir que pessoas autorizadas acessem determinada informação quando precisarem sem </w:t>
      </w:r>
      <w:r w:rsidR="60D262B5">
        <w:t xml:space="preserve">que haja algum </w:t>
      </w:r>
      <w:r>
        <w:t xml:space="preserve">tipo de </w:t>
      </w:r>
      <w:r w:rsidR="4A4D8CA6">
        <w:t>interrupção</w:t>
      </w:r>
      <w:r>
        <w:t>.</w:t>
      </w:r>
    </w:p>
    <w:p w14:paraId="2761BE7B" w14:textId="0816C350" w:rsidR="000B12B2" w:rsidRDefault="00191F2F" w:rsidP="0037046F">
      <w:pPr>
        <w:pStyle w:val="TF-TEXTO"/>
      </w:pPr>
      <w:r>
        <w:t>U</w:t>
      </w:r>
      <w:r w:rsidR="002976BF">
        <w:t>m ataque na área da segurança da informação é uma ação cont</w:t>
      </w:r>
      <w:r w:rsidR="00301F01">
        <w:t>í</w:t>
      </w:r>
      <w:r w:rsidR="002976BF">
        <w:t xml:space="preserve">nua contra um sistema que pode causar </w:t>
      </w:r>
      <w:r>
        <w:t xml:space="preserve">a perda de alguma propriedade de segurança </w:t>
      </w:r>
      <w:r w:rsidR="002976BF">
        <w:t>ao dono do sistema. Um ataque ocorre quando um agente malicioso se utiliza da exploração (</w:t>
      </w:r>
      <w:r w:rsidR="002976BF" w:rsidRPr="00DA1BE5">
        <w:rPr>
          <w:i/>
          <w:iCs/>
        </w:rPr>
        <w:t>exploit</w:t>
      </w:r>
      <w:r w:rsidR="002976BF">
        <w:t xml:space="preserve">) de uma vulnerabilidade presente no sistema. Uma vulnerabilidade consiste em uma fraqueza de um sistema, </w:t>
      </w:r>
      <w:r w:rsidR="003534C9">
        <w:t xml:space="preserve">como </w:t>
      </w:r>
      <w:r>
        <w:t xml:space="preserve">quando </w:t>
      </w:r>
      <w:r w:rsidR="002976BF">
        <w:t xml:space="preserve">um campo </w:t>
      </w:r>
      <w:del w:id="297" w:author="Luciana Pereira de Araújo Kohler" w:date="2020-10-21T21:11:00Z">
        <w:r w:rsidR="002976BF" w:rsidDel="000109EE">
          <w:delText xml:space="preserve">onde </w:delText>
        </w:r>
      </w:del>
      <w:ins w:id="298" w:author="Luciana Pereira de Araújo Kohler" w:date="2020-10-21T21:11:00Z">
        <w:r w:rsidR="000109EE">
          <w:t xml:space="preserve">em que </w:t>
        </w:r>
      </w:ins>
      <w:r w:rsidR="002976BF">
        <w:t>seu conteúdo não é validado</w:t>
      </w:r>
      <w:r w:rsidR="002976BF" w:rsidRPr="00DA1BE5">
        <w:t xml:space="preserve"> </w:t>
      </w:r>
      <w:r>
        <w:t xml:space="preserve">e </w:t>
      </w:r>
      <w:r w:rsidR="003534C9">
        <w:t xml:space="preserve">seu valor </w:t>
      </w:r>
      <w:r>
        <w:t xml:space="preserve">interfere no comportamento da aplicação </w:t>
      </w:r>
      <w:r w:rsidR="002976BF">
        <w:t>(</w:t>
      </w:r>
      <w:r w:rsidR="002976BF" w:rsidRPr="00E2293A">
        <w:t>W</w:t>
      </w:r>
      <w:r w:rsidR="00643386">
        <w:t>HITMAN</w:t>
      </w:r>
      <w:r w:rsidR="003A590F">
        <w:t>;</w:t>
      </w:r>
      <w:r w:rsidR="002976BF">
        <w:t xml:space="preserve"> </w:t>
      </w:r>
      <w:r w:rsidR="002976BF" w:rsidRPr="00E2293A">
        <w:t>M</w:t>
      </w:r>
      <w:r w:rsidR="003A590F">
        <w:t>ATTORD</w:t>
      </w:r>
      <w:r w:rsidR="002976BF">
        <w:t>, 2017).</w:t>
      </w:r>
      <w:r w:rsidR="001F1B10">
        <w:t xml:space="preserve"> </w:t>
      </w:r>
    </w:p>
    <w:p w14:paraId="6BD54095" w14:textId="77777777" w:rsidR="00451B94" w:rsidRPr="000F1F84" w:rsidRDefault="00451B94" w:rsidP="00F83A19">
      <w:pPr>
        <w:pStyle w:val="TF-refernciasbibliogrficasTTULO"/>
        <w:rPr>
          <w:lang w:val="en-US"/>
        </w:rPr>
      </w:pPr>
      <w:bookmarkStart w:id="299" w:name="_Toc351015602"/>
      <w:bookmarkEnd w:id="155"/>
      <w:bookmarkEnd w:id="156"/>
      <w:bookmarkEnd w:id="157"/>
      <w:bookmarkEnd w:id="158"/>
      <w:bookmarkEnd w:id="159"/>
      <w:bookmarkEnd w:id="160"/>
      <w:bookmarkEnd w:id="161"/>
      <w:r w:rsidRPr="000F1F84">
        <w:rPr>
          <w:lang w:val="en-US"/>
        </w:rPr>
        <w:t>Referências</w:t>
      </w:r>
      <w:bookmarkEnd w:id="299"/>
    </w:p>
    <w:p w14:paraId="1BE8D4CF" w14:textId="77777777" w:rsidR="004478C7" w:rsidRPr="000F1F84" w:rsidRDefault="004478C7" w:rsidP="004478C7">
      <w:pPr>
        <w:pStyle w:val="TF-REFERNCIASITEM0"/>
      </w:pPr>
      <w:r w:rsidRPr="00077EFE">
        <w:rPr>
          <w:lang w:val="en-US"/>
        </w:rPr>
        <w:t>AMANKWAH, Richard; CHEN, Jinfu; KUDJO, Patrick Kwaku; TOWEY, Dave.</w:t>
      </w:r>
      <w:r w:rsidRPr="0043562C">
        <w:rPr>
          <w:b/>
          <w:bCs/>
          <w:lang w:val="en-US"/>
        </w:rPr>
        <w:t xml:space="preserve"> An empirical comparison of commercial and open‐source web vulnerability scanners</w:t>
      </w:r>
      <w:r w:rsidRPr="00077EFE">
        <w:rPr>
          <w:lang w:val="en-US"/>
        </w:rPr>
        <w:t>.</w:t>
      </w:r>
      <w:r w:rsidRPr="00077EFE">
        <w:rPr>
          <w:b/>
          <w:bCs/>
          <w:lang w:val="en-US"/>
        </w:rPr>
        <w:t xml:space="preserve"> </w:t>
      </w:r>
      <w:r w:rsidRPr="0043562C">
        <w:rPr>
          <w:lang w:val="en-US"/>
        </w:rPr>
        <w:t>Software: Practice and Experience</w:t>
      </w:r>
      <w:r w:rsidRPr="00077EFE">
        <w:rPr>
          <w:lang w:val="en-US"/>
        </w:rPr>
        <w:t xml:space="preserve">, [S.L.], v. 50, n. 9, p. 1842-1857, 3 jul. 2020. </w:t>
      </w:r>
      <w:r w:rsidRPr="000F1F84">
        <w:t>Wiley. http://dx.doi.org/10.1002/spe.2870.</w:t>
      </w:r>
    </w:p>
    <w:p w14:paraId="668D70A2" w14:textId="2F2687AE" w:rsidR="0005570E" w:rsidRPr="000F1F84" w:rsidRDefault="0005570E" w:rsidP="004478C7">
      <w:pPr>
        <w:pStyle w:val="TF-REFERNCIASITEM0"/>
        <w:rPr>
          <w:lang w:val="en-US"/>
        </w:rPr>
      </w:pPr>
      <w:commentRangeStart w:id="300"/>
      <w:r>
        <w:t>ASSOCIAÇÃO BRASILEIRA DE NORMAS TÉCNICAS</w:t>
      </w:r>
      <w:r w:rsidR="009F65BE">
        <w:t xml:space="preserve">. </w:t>
      </w:r>
      <w:r w:rsidR="00C61DB0" w:rsidRPr="00D264C0">
        <w:t>NBR ISSO/IEC 27002</w:t>
      </w:r>
      <w:r w:rsidR="00595B6F">
        <w:t>:2005</w:t>
      </w:r>
      <w:r w:rsidR="00C61DB0" w:rsidRPr="00D264C0">
        <w:t>:</w:t>
      </w:r>
      <w:r w:rsidR="00D264C0" w:rsidRPr="00D264C0">
        <w:t xml:space="preserve"> Tecnologia d</w:t>
      </w:r>
      <w:r w:rsidR="00D264C0">
        <w:t xml:space="preserve">a informação – Técnicas de segurança </w:t>
      </w:r>
      <w:r w:rsidR="007E14AB">
        <w:t>–</w:t>
      </w:r>
      <w:r w:rsidR="00D264C0">
        <w:t xml:space="preserve"> </w:t>
      </w:r>
      <w:r w:rsidR="007E14AB">
        <w:t>Código de prática para a gestão da segurança da informação.</w:t>
      </w:r>
      <w:r w:rsidR="00E53130">
        <w:t xml:space="preserve"> </w:t>
      </w:r>
      <w:r w:rsidR="00E53130" w:rsidRPr="000F1F84">
        <w:rPr>
          <w:lang w:val="en-US"/>
        </w:rPr>
        <w:t>Rio de Janeiro, 2005. 120</w:t>
      </w:r>
      <w:r w:rsidR="0065397D" w:rsidRPr="000F1F84">
        <w:rPr>
          <w:lang w:val="en-US"/>
        </w:rPr>
        <w:t xml:space="preserve"> p</w:t>
      </w:r>
      <w:r w:rsidR="00E53130" w:rsidRPr="000F1F84">
        <w:rPr>
          <w:lang w:val="en-US"/>
        </w:rPr>
        <w:t>.</w:t>
      </w:r>
      <w:commentRangeEnd w:id="300"/>
      <w:r w:rsidR="001E0FEA">
        <w:rPr>
          <w:rStyle w:val="Refdecomentrio"/>
        </w:rPr>
        <w:commentReference w:id="300"/>
      </w:r>
    </w:p>
    <w:p w14:paraId="4E38D10E" w14:textId="5CC0ABD8" w:rsidR="004478C7" w:rsidRDefault="004478C7" w:rsidP="004478C7">
      <w:pPr>
        <w:pStyle w:val="TF-REFERNCIASITEM0"/>
      </w:pPr>
      <w:r w:rsidRPr="000F1F84">
        <w:rPr>
          <w:lang w:val="en-US"/>
        </w:rPr>
        <w:t>COMMON WEAKNESS ENUMERATION. </w:t>
      </w:r>
      <w:r w:rsidRPr="00A37AEA">
        <w:rPr>
          <w:rStyle w:val="Forte"/>
          <w:lang w:val="en-US"/>
        </w:rPr>
        <w:t>2020 CWE Top 25 Most Dangerous Software Weaknesses</w:t>
      </w:r>
      <w:r w:rsidRPr="00A37AEA">
        <w:rPr>
          <w:lang w:val="en-US"/>
        </w:rPr>
        <w:t xml:space="preserve">. </w:t>
      </w:r>
      <w:r w:rsidRPr="003B4531">
        <w:t>2020. Disponível em: https://cwe.mitre.org/top25/archive/2020/2020_cwe_top25.html. Acesso em: 04 out. 2020.</w:t>
      </w:r>
    </w:p>
    <w:p w14:paraId="74B8E757" w14:textId="77777777" w:rsidR="004478C7" w:rsidRDefault="004478C7" w:rsidP="004478C7">
      <w:pPr>
        <w:pStyle w:val="TF-REFERNCIASITEM0"/>
      </w:pPr>
      <w:r w:rsidRPr="0043562C">
        <w:rPr>
          <w:lang w:val="en-US"/>
        </w:rPr>
        <w:t>FEDERAL BUREAU OF INVESTIGATION (FBI)</w:t>
      </w:r>
      <w:r w:rsidRPr="0043562C">
        <w:rPr>
          <w:b/>
          <w:bCs/>
          <w:lang w:val="en-US"/>
        </w:rPr>
        <w:t>. </w:t>
      </w:r>
      <w:r w:rsidRPr="0043562C">
        <w:rPr>
          <w:rStyle w:val="Forte"/>
          <w:lang w:val="en-US"/>
        </w:rPr>
        <w:t>2019 Internet Crime Report</w:t>
      </w:r>
      <w:r w:rsidRPr="0043562C">
        <w:rPr>
          <w:lang w:val="en-US"/>
        </w:rPr>
        <w:t xml:space="preserve">. </w:t>
      </w:r>
      <w:r w:rsidRPr="00D80003">
        <w:t xml:space="preserve">2019. Disponível em: </w:t>
      </w:r>
      <w:r>
        <w:t xml:space="preserve"> h</w:t>
      </w:r>
      <w:r w:rsidRPr="00D80003">
        <w:t>ttps://pdf.ic3.gov/2019_IC3Report.pdf. Acesso em: 03 out. 2020.</w:t>
      </w:r>
    </w:p>
    <w:p w14:paraId="748FEBF7" w14:textId="77777777" w:rsidR="004478C7" w:rsidRDefault="004478C7" w:rsidP="004478C7">
      <w:pPr>
        <w:pStyle w:val="TF-REFERNCIASITEM0"/>
        <w:rPr>
          <w:lang w:val="en-US"/>
        </w:rPr>
      </w:pPr>
      <w:commentRangeStart w:id="301"/>
      <w:r w:rsidRPr="00FB4E98">
        <w:t xml:space="preserve">HALDAR, Vivek; CHANDRA, Deepak; FRANZ, Michael. </w:t>
      </w:r>
      <w:r w:rsidRPr="009862B2">
        <w:rPr>
          <w:b/>
          <w:bCs/>
          <w:lang w:val="en-US"/>
        </w:rPr>
        <w:t>Dynamic taint propagation for Java</w:t>
      </w:r>
      <w:r w:rsidRPr="00FB4E98">
        <w:rPr>
          <w:lang w:val="en-US"/>
        </w:rPr>
        <w:t>. In: 21st Annual Computer Security Applications Conference (ACSAC'05). IEEE, 2005. p. 9 pp.-311.</w:t>
      </w:r>
      <w:commentRangeEnd w:id="301"/>
      <w:r w:rsidR="00C81517">
        <w:rPr>
          <w:rStyle w:val="Refdecomentrio"/>
        </w:rPr>
        <w:commentReference w:id="301"/>
      </w:r>
    </w:p>
    <w:p w14:paraId="505C4A35" w14:textId="77777777" w:rsidR="004478C7" w:rsidRDefault="004478C7" w:rsidP="004478C7">
      <w:pPr>
        <w:pStyle w:val="TF-REFERNCIASITEM0"/>
        <w:rPr>
          <w:lang w:val="en-US"/>
        </w:rPr>
      </w:pPr>
      <w:r w:rsidRPr="0C568EB2">
        <w:rPr>
          <w:lang w:val="en-US"/>
        </w:rPr>
        <w:t xml:space="preserve">MAKI, Nobuaki et al. </w:t>
      </w:r>
      <w:r w:rsidRPr="0C568EB2">
        <w:rPr>
          <w:b/>
          <w:bCs/>
          <w:lang w:val="en-US"/>
        </w:rPr>
        <w:t>An Effective Cybersecurity Exercises Platform CyExec and its Training Contents</w:t>
      </w:r>
      <w:r w:rsidRPr="0C568EB2">
        <w:rPr>
          <w:lang w:val="en-US"/>
        </w:rPr>
        <w:t>. International Journal of Information and Education Technology, v. 10, n. 3, p. 215-221, 2020.</w:t>
      </w:r>
    </w:p>
    <w:p w14:paraId="7F97A73F" w14:textId="77777777" w:rsidR="004478C7" w:rsidRDefault="004478C7" w:rsidP="004478C7">
      <w:pPr>
        <w:pStyle w:val="TF-REFERNCIASITEM0"/>
      </w:pPr>
      <w:r w:rsidRPr="00DC4F9B">
        <w:t>NETSPARKER. </w:t>
      </w:r>
      <w:r w:rsidRPr="00DC4F9B">
        <w:rPr>
          <w:rStyle w:val="Forte"/>
        </w:rPr>
        <w:t>Hacksplaining</w:t>
      </w:r>
      <w:r w:rsidRPr="00DC4F9B">
        <w:t>. Disponível em: https://www.hacksplaining.com/features. Acesso em: 04 out. 2020.</w:t>
      </w:r>
    </w:p>
    <w:p w14:paraId="77F80D7A" w14:textId="77777777" w:rsidR="004478C7" w:rsidRPr="00A5495E" w:rsidRDefault="004478C7" w:rsidP="004478C7">
      <w:pPr>
        <w:pStyle w:val="TF-REFERNCIASITEM0"/>
        <w:rPr>
          <w:lang w:val="en-US"/>
        </w:rPr>
      </w:pPr>
      <w:r w:rsidRPr="003E4647">
        <w:rPr>
          <w:lang w:val="en-US"/>
        </w:rPr>
        <w:t>OPEN WEB APPLICATION SECURITY PROJECT (OWASP). </w:t>
      </w:r>
      <w:r w:rsidRPr="0043562C">
        <w:rPr>
          <w:rStyle w:val="Forte"/>
        </w:rPr>
        <w:t>OWASP WebGoat</w:t>
      </w:r>
      <w:r w:rsidRPr="0043562C">
        <w:t xml:space="preserve">. </w:t>
      </w:r>
      <w:r w:rsidRPr="00A31A95">
        <w:t xml:space="preserve">2020. Disponível em: https://owasp.org/www-project-webgoat/. </w:t>
      </w:r>
      <w:r w:rsidRPr="00A5495E">
        <w:rPr>
          <w:lang w:val="en-US"/>
        </w:rPr>
        <w:t>Acesso em: 04 out. 2020.</w:t>
      </w:r>
    </w:p>
    <w:p w14:paraId="0229E940" w14:textId="77777777" w:rsidR="004478C7" w:rsidRDefault="004478C7" w:rsidP="004478C7">
      <w:pPr>
        <w:pStyle w:val="TF-REFERNCIASITEM0"/>
        <w:rPr>
          <w:lang w:val="en-US"/>
        </w:rPr>
      </w:pPr>
      <w:commentRangeStart w:id="302"/>
      <w:r w:rsidRPr="0C568EB2">
        <w:rPr>
          <w:lang w:val="en-US"/>
        </w:rPr>
        <w:t xml:space="preserve">PARSHAL, B. A. </w:t>
      </w:r>
      <w:r w:rsidRPr="00077EFE">
        <w:rPr>
          <w:b/>
          <w:bCs/>
          <w:lang w:val="en-US"/>
        </w:rPr>
        <w:t>Teaching Students to Hack: Ethical Implications in Teaching Students to Hack at the University Level</w:t>
      </w:r>
      <w:r w:rsidRPr="0C568EB2">
        <w:rPr>
          <w:lang w:val="en-US"/>
        </w:rPr>
        <w:t>. In: Annual Conference on Information Security Curriculum Development, 3. 2006, Kennesaw, Proceedings, Nova York: Association for Computing Machinery, 2006. p. 197–200.</w:t>
      </w:r>
      <w:r>
        <w:rPr>
          <w:lang w:val="en-US"/>
        </w:rPr>
        <w:t xml:space="preserve"> </w:t>
      </w:r>
      <w:r w:rsidRPr="00077EFE">
        <w:rPr>
          <w:lang w:val="en-US"/>
        </w:rPr>
        <w:t>https://doi.org/10.1145/1231047.1231088</w:t>
      </w:r>
      <w:commentRangeEnd w:id="302"/>
      <w:r w:rsidR="00C81517">
        <w:rPr>
          <w:rStyle w:val="Refdecomentrio"/>
        </w:rPr>
        <w:commentReference w:id="302"/>
      </w:r>
    </w:p>
    <w:p w14:paraId="1CE5ED55" w14:textId="77777777" w:rsidR="004478C7" w:rsidRPr="0043562C" w:rsidRDefault="004478C7" w:rsidP="004478C7">
      <w:pPr>
        <w:pStyle w:val="TF-REFERNCIASITEM0"/>
      </w:pPr>
      <w:r w:rsidRPr="00A5495E">
        <w:rPr>
          <w:lang w:val="en-US"/>
        </w:rPr>
        <w:t>RANDOMSTORM. </w:t>
      </w:r>
      <w:r w:rsidRPr="00A5495E">
        <w:rPr>
          <w:rStyle w:val="Forte"/>
          <w:lang w:val="en-US"/>
        </w:rPr>
        <w:t>Damn Vulnerable Web Application (DVWA)</w:t>
      </w:r>
      <w:r w:rsidRPr="00A5495E">
        <w:rPr>
          <w:lang w:val="en-US"/>
        </w:rPr>
        <w:t xml:space="preserve">. </w:t>
      </w:r>
      <w:r w:rsidRPr="0043562C">
        <w:t>2010. Disponível em: https://github.com/digininja/DVWA/blob/master/docs/DVWA_v1.3.pdf. Acesso em: 04 out. 2020.</w:t>
      </w:r>
    </w:p>
    <w:p w14:paraId="3BCE8862" w14:textId="6AC672F9" w:rsidR="004478C7" w:rsidRPr="0043562C" w:rsidRDefault="004478C7" w:rsidP="004478C7">
      <w:pPr>
        <w:pStyle w:val="TF-REFERNCIASITEM0"/>
        <w:rPr>
          <w:lang w:val="en-US"/>
        </w:rPr>
      </w:pPr>
      <w:r w:rsidRPr="00B35252">
        <w:rPr>
          <w:lang w:val="en-US"/>
        </w:rPr>
        <w:t>ROWE, Dale C.; LUNT, Barry M.; EKSTROM, Joseph J. T</w:t>
      </w:r>
      <w:r w:rsidRPr="00B35252">
        <w:rPr>
          <w:b/>
          <w:bCs/>
          <w:lang w:val="en-US"/>
        </w:rPr>
        <w:t>he role of cyber-security in information technology education</w:t>
      </w:r>
      <w:r w:rsidRPr="00B35252">
        <w:rPr>
          <w:lang w:val="en-US"/>
        </w:rPr>
        <w:t>. In: Proceedings of the 2011 conference on Information technology education. 2011. p. 113-122.</w:t>
      </w:r>
    </w:p>
    <w:p w14:paraId="7D52F269" w14:textId="77777777" w:rsidR="004478C7" w:rsidRPr="00A5495E" w:rsidRDefault="004478C7" w:rsidP="004478C7">
      <w:pPr>
        <w:pStyle w:val="TF-REFERNCIASITEM0"/>
        <w:rPr>
          <w:lang w:val="en-US"/>
        </w:rPr>
      </w:pPr>
      <w:r w:rsidRPr="00A5495E">
        <w:rPr>
          <w:lang w:val="en-US"/>
        </w:rPr>
        <w:t xml:space="preserve">STEFINKO, Yaroslav; PISKOZUB, Andrian; BANAKH, Roman. </w:t>
      </w:r>
      <w:r w:rsidRPr="00A5495E">
        <w:rPr>
          <w:b/>
          <w:bCs/>
          <w:lang w:val="en-US"/>
        </w:rPr>
        <w:t>Manual and automated penetration testing. Benefits and drawbacks. Modern tendency</w:t>
      </w:r>
      <w:r w:rsidRPr="00A5495E">
        <w:rPr>
          <w:lang w:val="en-US"/>
        </w:rPr>
        <w:t>. In: 2016 13th International Conference on Modern Problems of Radio Engineering, Telecommunications and Computer Science (TCSET). IEEE, 2016. p. 488-491.</w:t>
      </w:r>
    </w:p>
    <w:p w14:paraId="722AAC0A" w14:textId="697D62D0" w:rsidR="004478C7" w:rsidRDefault="004478C7" w:rsidP="004478C7">
      <w:pPr>
        <w:pStyle w:val="TF-REFERNCIASITEM0"/>
        <w:rPr>
          <w:lang w:val="en-US"/>
        </w:rPr>
      </w:pPr>
      <w:r w:rsidRPr="00077EFE">
        <w:rPr>
          <w:lang w:val="en-US"/>
        </w:rPr>
        <w:t xml:space="preserve">TRABELSI, Zouheir; MCCOEY, Margaret. </w:t>
      </w:r>
      <w:r w:rsidRPr="0043562C">
        <w:rPr>
          <w:b/>
          <w:bCs/>
          <w:lang w:val="en-US"/>
        </w:rPr>
        <w:t>Ethical Hacking in Information Security Curricula</w:t>
      </w:r>
      <w:r w:rsidRPr="00077EFE">
        <w:rPr>
          <w:lang w:val="en-US"/>
        </w:rPr>
        <w:t>. </w:t>
      </w:r>
      <w:r w:rsidRPr="0043562C">
        <w:rPr>
          <w:rStyle w:val="Forte"/>
          <w:b w:val="0"/>
          <w:bCs w:val="0"/>
          <w:lang w:val="en-US"/>
        </w:rPr>
        <w:t>International Journal Of Information And Communication Technology Education</w:t>
      </w:r>
      <w:r w:rsidRPr="0006421F">
        <w:rPr>
          <w:rStyle w:val="Forte"/>
          <w:lang w:val="en-US"/>
        </w:rPr>
        <w:t xml:space="preserve"> </w:t>
      </w:r>
      <w:r w:rsidRPr="0006421F">
        <w:rPr>
          <w:lang w:val="en-US"/>
        </w:rPr>
        <w:t xml:space="preserve">(IJICTE), [S.L.], v. 12, n. 1, p. 1-10, jan. 2016. </w:t>
      </w:r>
      <w:r w:rsidRPr="00077EFE">
        <w:rPr>
          <w:lang w:val="en-US"/>
        </w:rPr>
        <w:t xml:space="preserve">IGI Global. </w:t>
      </w:r>
      <w:hyperlink r:id="rId15" w:history="1">
        <w:r w:rsidR="0033326B" w:rsidRPr="00E0770E">
          <w:rPr>
            <w:lang w:val="en-US"/>
          </w:rPr>
          <w:t>http://dx.doi.org/10.4018/ijicte.2016010101</w:t>
        </w:r>
      </w:hyperlink>
      <w:r w:rsidRPr="00E0770E">
        <w:rPr>
          <w:lang w:val="en-US"/>
        </w:rPr>
        <w:t>.</w:t>
      </w:r>
    </w:p>
    <w:p w14:paraId="177524B0" w14:textId="38888CD7" w:rsidR="00084C08" w:rsidRDefault="00084C08" w:rsidP="00E0770E">
      <w:pPr>
        <w:pStyle w:val="TF-REFERNCIASITEM0"/>
        <w:rPr>
          <w:lang w:val="en-US"/>
        </w:rPr>
      </w:pPr>
      <w:r w:rsidRPr="00084C08">
        <w:rPr>
          <w:lang w:val="en-US"/>
        </w:rPr>
        <w:t xml:space="preserve">XIE, Jing; LIPFORD, Heather Richter; CHU, Bill. </w:t>
      </w:r>
      <w:r w:rsidRPr="003D013E">
        <w:rPr>
          <w:b/>
          <w:bCs/>
          <w:lang w:val="en-US"/>
        </w:rPr>
        <w:t>Why do programmers make security errors?</w:t>
      </w:r>
      <w:r w:rsidRPr="00084C08">
        <w:rPr>
          <w:lang w:val="en-US"/>
        </w:rPr>
        <w:t>. In: 2011 IEEE Symposium on Visual Languages and Human-Centric Computing (VL/HCC). IEEE, 2011. p. 161-164.</w:t>
      </w:r>
      <w:r w:rsidR="003D013E">
        <w:rPr>
          <w:lang w:val="en-US"/>
        </w:rPr>
        <w:t xml:space="preserve"> DOI </w:t>
      </w:r>
      <w:r w:rsidR="003D013E" w:rsidRPr="006D2D10">
        <w:rPr>
          <w:lang w:val="en-US"/>
        </w:rPr>
        <w:t>10.1109/VLHCC.2011.6070393</w:t>
      </w:r>
      <w:r w:rsidR="007A6F7B">
        <w:rPr>
          <w:lang w:val="en-US"/>
        </w:rPr>
        <w:t>.</w:t>
      </w:r>
    </w:p>
    <w:p w14:paraId="6A16EC3F" w14:textId="77777777" w:rsidR="004478C7" w:rsidRPr="000F1F84" w:rsidRDefault="004478C7" w:rsidP="004478C7">
      <w:pPr>
        <w:pStyle w:val="TF-REFERNCIASITEM0"/>
      </w:pPr>
      <w:r w:rsidRPr="00C77F6E">
        <w:rPr>
          <w:lang w:val="en-US"/>
        </w:rPr>
        <w:t xml:space="preserve">WHITMAN, Michael E; MATTORD, Herbert J. </w:t>
      </w:r>
      <w:r w:rsidRPr="003F204A">
        <w:rPr>
          <w:b/>
          <w:bCs/>
          <w:lang w:val="en-US"/>
        </w:rPr>
        <w:t>Principles of Information Security</w:t>
      </w:r>
      <w:r w:rsidRPr="00C77F6E">
        <w:rPr>
          <w:lang w:val="en-US"/>
        </w:rPr>
        <w:t xml:space="preserve">. </w:t>
      </w:r>
      <w:r w:rsidRPr="00077EFE">
        <w:rPr>
          <w:lang w:val="en-US"/>
        </w:rPr>
        <w:t xml:space="preserve">6. ed. Boston: Cengage Learning, 2017. </w:t>
      </w:r>
      <w:r w:rsidRPr="000F1F84">
        <w:t>656 p.</w:t>
      </w:r>
    </w:p>
    <w:p w14:paraId="3ECCEE06" w14:textId="77777777" w:rsidR="006462C3" w:rsidRPr="000F1F84" w:rsidRDefault="006462C3" w:rsidP="009862B2">
      <w:pPr>
        <w:pStyle w:val="TF-REFERNCIASITEM0"/>
      </w:pPr>
    </w:p>
    <w:p w14:paraId="4EF7B955" w14:textId="5F6A3915" w:rsidR="00F83A19" w:rsidRDefault="00587002" w:rsidP="00587002">
      <w:pPr>
        <w:pStyle w:val="TF-refernciasbibliogrficasTTULO"/>
      </w:pPr>
      <w:r w:rsidRPr="000F1F84">
        <w:br w:type="page"/>
      </w:r>
      <w:r w:rsidR="00F83A19"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1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6647E8FE" w:rsidR="0000224C" w:rsidRPr="00320BFA" w:rsidRDefault="0000224C" w:rsidP="0000224C">
      <w:pPr>
        <w:pStyle w:val="TF-xAvalTTULO"/>
      </w:pPr>
      <w:r w:rsidRPr="00320BFA"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1577CBC4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B844A4">
        <w:t>Luciana Pereira de Araújo Kohler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7087"/>
        <w:gridCol w:w="444"/>
        <w:gridCol w:w="551"/>
        <w:gridCol w:w="492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2FD0CFE2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8C3D4FC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0BCEB71E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12552ED0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68F193C3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16BE9482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2853EB96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3681A159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2617B497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677D5DA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6E53F398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25B50189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2C08AD3A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63EA5658" w:rsidR="0000224C" w:rsidRPr="00320BFA" w:rsidRDefault="00B844A4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0A2AC0F" w:rsidR="0000224C" w:rsidRPr="00320BFA" w:rsidRDefault="00B7362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2BAFB655" w:rsidR="0000224C" w:rsidRPr="00320BFA" w:rsidRDefault="00B7362F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0F6ACFC3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</w:t>
            </w:r>
            <w:r w:rsidR="00B7362F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3A81B812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B7362F">
        <w:t>21/10/2020</w:t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Luciana Pereira de Araújo Kohler" w:date="2020-10-21T18:25:00Z" w:initials="LPdAK">
    <w:p w14:paraId="119505C7" w14:textId="04815603" w:rsidR="00DD48D5" w:rsidRDefault="00DD48D5">
      <w:pPr>
        <w:pStyle w:val="Textodecomentrio"/>
      </w:pPr>
      <w:r>
        <w:rPr>
          <w:rStyle w:val="Refdecomentrio"/>
        </w:rPr>
        <w:annotationRef/>
      </w:r>
      <w:r>
        <w:t>Faltou conexão entre os dois parágrafos.</w:t>
      </w:r>
    </w:p>
  </w:comment>
  <w:comment w:id="17" w:author="Luciana Pereira de Araújo Kohler" w:date="2020-10-21T18:27:00Z" w:initials="LPdAK">
    <w:p w14:paraId="0E66C79F" w14:textId="1FBA0F4E" w:rsidR="00377CEF" w:rsidRDefault="00377CEF">
      <w:pPr>
        <w:pStyle w:val="Textodecomentrio"/>
      </w:pPr>
      <w:r>
        <w:rPr>
          <w:rStyle w:val="Refdecomentrio"/>
        </w:rPr>
        <w:annotationRef/>
      </w:r>
      <w:r>
        <w:t xml:space="preserve">Mudei assim porque o tempo verbal estava estranho... </w:t>
      </w:r>
    </w:p>
  </w:comment>
  <w:comment w:id="27" w:author="Luciana Pereira de Araújo Kohler" w:date="2020-10-21T18:28:00Z" w:initials="LPdAK">
    <w:p w14:paraId="4F03FC66" w14:textId="77909B2D" w:rsidR="00AC79CC" w:rsidRDefault="00AC79CC">
      <w:pPr>
        <w:pStyle w:val="Textodecomentrio"/>
      </w:pPr>
      <w:r>
        <w:rPr>
          <w:rStyle w:val="Refdecomentrio"/>
        </w:rPr>
        <w:annotationRef/>
      </w:r>
      <w:r>
        <w:t>Faltou conexão entre os dois parágrafos.</w:t>
      </w:r>
    </w:p>
  </w:comment>
  <w:comment w:id="16" w:author="Luciana Pereira de Araújo Kohler" w:date="2020-10-21T18:29:00Z" w:initials="LPdAK">
    <w:p w14:paraId="0C2E2945" w14:textId="46865CB3" w:rsidR="00E34CBC" w:rsidRDefault="00E34CBC">
      <w:pPr>
        <w:pStyle w:val="Textodecomentrio"/>
      </w:pPr>
      <w:r>
        <w:rPr>
          <w:rStyle w:val="Refdecomentrio"/>
        </w:rPr>
        <w:annotationRef/>
      </w:r>
      <w:r>
        <w:t>Talvez se inverter esses dois parágrafos resolve os dois problemas de falta de conexão entre os parágrafos.</w:t>
      </w:r>
    </w:p>
  </w:comment>
  <w:comment w:id="36" w:author="Luciana Pereira de Araújo Kohler" w:date="2020-10-21T18:36:00Z" w:initials="LPdAK">
    <w:p w14:paraId="736C9823" w14:textId="2BFF5B71" w:rsidR="003631B0" w:rsidRDefault="003631B0">
      <w:pPr>
        <w:pStyle w:val="Textodecomentrio"/>
      </w:pPr>
      <w:r>
        <w:rPr>
          <w:rStyle w:val="Refdecomentrio"/>
        </w:rPr>
        <w:annotationRef/>
      </w:r>
      <w:r>
        <w:t>Esse é o autor mesmo?</w:t>
      </w:r>
    </w:p>
  </w:comment>
  <w:comment w:id="56" w:author="Luciana Pereira de Araújo Kohler" w:date="2020-10-21T18:39:00Z" w:initials="LPdAK">
    <w:p w14:paraId="655337AD" w14:textId="2D889813" w:rsidR="001B0550" w:rsidRDefault="001B0550">
      <w:pPr>
        <w:pStyle w:val="Textodecomentrio"/>
      </w:pPr>
      <w:r>
        <w:rPr>
          <w:rStyle w:val="Refdecomentrio"/>
        </w:rPr>
        <w:annotationRef/>
      </w:r>
      <w:r>
        <w:t xml:space="preserve">Não ficou claro. Já não existem referências para isso? </w:t>
      </w:r>
      <w:r w:rsidR="00D5785E">
        <w:t>Ou será disponibilizado na ferramenta? Mas dai não é um RF?</w:t>
      </w:r>
    </w:p>
  </w:comment>
  <w:comment w:id="66" w:author="Luciana Pereira de Araújo Kohler" w:date="2020-10-21T18:40:00Z" w:initials="LPdAK">
    <w:p w14:paraId="2F23C50C" w14:textId="19A4388F" w:rsidR="00D5785E" w:rsidRDefault="00D5785E">
      <w:pPr>
        <w:pStyle w:val="Textodecomentrio"/>
      </w:pPr>
      <w:r>
        <w:rPr>
          <w:rStyle w:val="Refdecomentrio"/>
        </w:rPr>
        <w:annotationRef/>
      </w:r>
      <w:r>
        <w:t>Esse deve ser um objetivo.</w:t>
      </w:r>
    </w:p>
  </w:comment>
  <w:comment w:id="70" w:author="Luciana Pereira de Araújo Kohler" w:date="2020-10-21T18:53:00Z" w:initials="LPdAK">
    <w:p w14:paraId="7F7EDD69" w14:textId="23E5779B" w:rsidR="00895030" w:rsidRDefault="00895030">
      <w:pPr>
        <w:pStyle w:val="Textodecomentrio"/>
      </w:pPr>
      <w:r>
        <w:rPr>
          <w:rStyle w:val="Refdecomentrio"/>
        </w:rPr>
        <w:annotationRef/>
      </w:r>
      <w:r>
        <w:t>Tem uma referência?</w:t>
      </w:r>
    </w:p>
  </w:comment>
  <w:comment w:id="71" w:author="Luciana Pereira de Araújo Kohler" w:date="2020-10-21T18:53:00Z" w:initials="LPdAK">
    <w:p w14:paraId="499C5ADF" w14:textId="1B0B5815" w:rsidR="00200DF6" w:rsidRDefault="00200DF6">
      <w:pPr>
        <w:pStyle w:val="Textodecomentrio"/>
      </w:pPr>
      <w:r>
        <w:rPr>
          <w:rStyle w:val="Refdecomentrio"/>
        </w:rPr>
        <w:annotationRef/>
      </w:r>
      <w:r>
        <w:t>Referenciar – palavras fortes – bem escrito, relevante</w:t>
      </w:r>
    </w:p>
  </w:comment>
  <w:comment w:id="79" w:author="Luciana Pereira de Araújo Kohler" w:date="2020-10-21T18:55:00Z" w:initials="LPdAK">
    <w:p w14:paraId="46FC357C" w14:textId="77777777" w:rsidR="001537B7" w:rsidRDefault="001537B7">
      <w:pPr>
        <w:pStyle w:val="Textodecomentrio"/>
      </w:pPr>
      <w:r>
        <w:rPr>
          <w:rStyle w:val="Refdecomentrio"/>
        </w:rPr>
        <w:annotationRef/>
      </w:r>
      <w:r>
        <w:t>Referenciar.</w:t>
      </w:r>
    </w:p>
    <w:p w14:paraId="615332A0" w14:textId="77777777" w:rsidR="001537B7" w:rsidRDefault="001537B7">
      <w:pPr>
        <w:pStyle w:val="Textodecomentrio"/>
      </w:pPr>
      <w:r>
        <w:t>Quem disse que poderá frustra-lo?</w:t>
      </w:r>
    </w:p>
    <w:p w14:paraId="789D693D" w14:textId="77777777" w:rsidR="001537B7" w:rsidRDefault="001537B7">
      <w:pPr>
        <w:pStyle w:val="Textodecomentrio"/>
      </w:pPr>
      <w:r>
        <w:t>Quem considera um ponto fraco?</w:t>
      </w:r>
    </w:p>
    <w:p w14:paraId="7C246BE8" w14:textId="77777777" w:rsidR="00266BF6" w:rsidRDefault="00266BF6">
      <w:pPr>
        <w:pStyle w:val="Textodecomentrio"/>
      </w:pPr>
    </w:p>
    <w:p w14:paraId="2D3A46DA" w14:textId="223AA826" w:rsidR="00266BF6" w:rsidRDefault="00266BF6">
      <w:pPr>
        <w:pStyle w:val="Textodecomentrio"/>
      </w:pPr>
      <w:r>
        <w:t xml:space="preserve">Usuários menos experientes que quem ou o que? </w:t>
      </w:r>
    </w:p>
  </w:comment>
  <w:comment w:id="82" w:author="Luciana Pereira de Araújo Kohler" w:date="2020-10-21T18:57:00Z" w:initials="LPdAK">
    <w:p w14:paraId="0404AFD5" w14:textId="4304D0CF" w:rsidR="006B1133" w:rsidRDefault="006B1133">
      <w:pPr>
        <w:pStyle w:val="Textodecomentrio"/>
      </w:pPr>
      <w:r>
        <w:rPr>
          <w:rStyle w:val="Refdecomentrio"/>
        </w:rPr>
        <w:annotationRef/>
      </w:r>
      <w:r>
        <w:t>Quem disse que é um ponto negativo?</w:t>
      </w:r>
    </w:p>
  </w:comment>
  <w:comment w:id="84" w:author="Luciana Pereira de Araújo Kohler" w:date="2020-10-21T18:57:00Z" w:initials="LPdAK">
    <w:p w14:paraId="48A44310" w14:textId="77777777" w:rsidR="004A3891" w:rsidRDefault="004A3891">
      <w:pPr>
        <w:pStyle w:val="Textodecomentrio"/>
      </w:pPr>
      <w:r>
        <w:rPr>
          <w:rStyle w:val="Refdecomentrio"/>
        </w:rPr>
        <w:annotationRef/>
      </w:r>
      <w:r>
        <w:t>Quem disse?</w:t>
      </w:r>
    </w:p>
    <w:p w14:paraId="3F61D082" w14:textId="073CF589" w:rsidR="004A3891" w:rsidRDefault="004A3891">
      <w:pPr>
        <w:pStyle w:val="Textodecomentrio"/>
      </w:pPr>
    </w:p>
  </w:comment>
  <w:comment w:id="89" w:author="Luciana Pereira de Araújo Kohler" w:date="2020-10-21T18:59:00Z" w:initials="LPdAK">
    <w:p w14:paraId="4D214307" w14:textId="5D242357" w:rsidR="00D97BEB" w:rsidRDefault="00D97BEB">
      <w:pPr>
        <w:pStyle w:val="Textodecomentrio"/>
      </w:pPr>
      <w:r>
        <w:rPr>
          <w:rStyle w:val="Refdecomentrio"/>
        </w:rPr>
        <w:annotationRef/>
      </w:r>
      <w:r>
        <w:t>Quem disse?</w:t>
      </w:r>
    </w:p>
  </w:comment>
  <w:comment w:id="130" w:author="Luciana Pereira de Araújo Kohler" w:date="2020-10-21T19:02:00Z" w:initials="LPdAK">
    <w:p w14:paraId="105576FA" w14:textId="2D681BD2" w:rsidR="002C6A00" w:rsidRDefault="002C6A00">
      <w:pPr>
        <w:pStyle w:val="Textodecomentrio"/>
      </w:pPr>
      <w:r>
        <w:rPr>
          <w:rStyle w:val="Refdecomentrio"/>
        </w:rPr>
        <w:annotationRef/>
      </w:r>
      <w:r w:rsidR="000E7D82">
        <w:t>Seria flag?</w:t>
      </w:r>
    </w:p>
  </w:comment>
  <w:comment w:id="135" w:author="Luciana Pereira de Araújo Kohler" w:date="2020-10-21T19:07:00Z" w:initials="LPdAK">
    <w:p w14:paraId="098BA7E4" w14:textId="6A49C174" w:rsidR="001B081A" w:rsidRDefault="001B081A">
      <w:pPr>
        <w:pStyle w:val="Textodecomentrio"/>
      </w:pPr>
      <w:r>
        <w:rPr>
          <w:rStyle w:val="Refdecomentrio"/>
        </w:rPr>
        <w:annotationRef/>
      </w:r>
      <w:r>
        <w:t>Mais do que o que? Quem disse?</w:t>
      </w:r>
    </w:p>
  </w:comment>
  <w:comment w:id="136" w:author="Luciana Pereira de Araújo Kohler" w:date="2020-10-21T19:07:00Z" w:initials="LPdAK">
    <w:p w14:paraId="2A8F760E" w14:textId="6BC72B63" w:rsidR="001B081A" w:rsidRDefault="001B081A">
      <w:pPr>
        <w:pStyle w:val="Textodecomentrio"/>
      </w:pPr>
      <w:r>
        <w:rPr>
          <w:rStyle w:val="Refdecomentrio"/>
        </w:rPr>
        <w:annotationRef/>
      </w:r>
      <w:r>
        <w:t>Quem disse?</w:t>
      </w:r>
    </w:p>
  </w:comment>
  <w:comment w:id="142" w:author="Luciana Pereira de Araújo Kohler" w:date="2020-10-21T19:08:00Z" w:initials="LPdAK">
    <w:p w14:paraId="650F0353" w14:textId="46841E9C" w:rsidR="002A479C" w:rsidRDefault="002A479C">
      <w:pPr>
        <w:pStyle w:val="Textodecomentrio"/>
      </w:pPr>
      <w:r>
        <w:rPr>
          <w:rStyle w:val="Refdecomentrio"/>
        </w:rPr>
        <w:annotationRef/>
      </w:r>
      <w:r>
        <w:t>Maior comparado a o que?</w:t>
      </w:r>
    </w:p>
  </w:comment>
  <w:comment w:id="178" w:author="Luciana Pereira de Araújo Kohler" w:date="2020-10-21T19:23:00Z" w:initials="LPdAK">
    <w:p w14:paraId="60C5DF21" w14:textId="173695A4" w:rsidR="00C8215E" w:rsidRDefault="00C8215E">
      <w:pPr>
        <w:pStyle w:val="Textodecomentrio"/>
      </w:pPr>
      <w:r>
        <w:rPr>
          <w:rStyle w:val="Refdecomentrio"/>
        </w:rPr>
        <w:annotationRef/>
      </w:r>
      <w:r>
        <w:t>Não entendi..</w:t>
      </w:r>
    </w:p>
  </w:comment>
  <w:comment w:id="188" w:author="Luciana Pereira de Araújo Kohler" w:date="2020-10-21T19:30:00Z" w:initials="LPdAK">
    <w:p w14:paraId="69A1F512" w14:textId="0663CD1F" w:rsidR="00E203EE" w:rsidRDefault="00E203EE">
      <w:pPr>
        <w:pStyle w:val="Textodecomentrio"/>
      </w:pPr>
      <w:r>
        <w:rPr>
          <w:rStyle w:val="Refdecomentrio"/>
        </w:rPr>
        <w:annotationRef/>
      </w:r>
      <w:r>
        <w:t>Inserir com referência cruzada</w:t>
      </w:r>
    </w:p>
  </w:comment>
  <w:comment w:id="192" w:author="Luciana Pereira de Araújo Kohler" w:date="2020-10-21T19:35:00Z" w:initials="LPdAK">
    <w:p w14:paraId="4F7B9FE0" w14:textId="146FE75D" w:rsidR="00246C08" w:rsidRDefault="00246C08">
      <w:pPr>
        <w:pStyle w:val="Textodecomentrio"/>
      </w:pPr>
      <w:r>
        <w:rPr>
          <w:rStyle w:val="Refdecomentrio"/>
        </w:rPr>
        <w:annotationRef/>
      </w:r>
      <w:r>
        <w:t>Desta é a sua ou a TryHackMe?</w:t>
      </w:r>
    </w:p>
  </w:comment>
  <w:comment w:id="193" w:author="Luciana Pereira de Araújo Kohler" w:date="2020-10-21T19:37:00Z" w:initials="LPdAK">
    <w:p w14:paraId="7137A977" w14:textId="45CBC36F" w:rsidR="00CE1E84" w:rsidRDefault="00CE1E84">
      <w:pPr>
        <w:pStyle w:val="Textodecomentrio"/>
      </w:pPr>
      <w:r>
        <w:rPr>
          <w:rStyle w:val="Refdecomentrio"/>
        </w:rPr>
        <w:annotationRef/>
      </w:r>
      <w:r>
        <w:t>Tirar itálico das demais</w:t>
      </w:r>
    </w:p>
  </w:comment>
  <w:comment w:id="205" w:author="Luciana Pereira de Araújo Kohler" w:date="2020-10-21T20:44:00Z" w:initials="LPdAK">
    <w:p w14:paraId="4CB7D0AC" w14:textId="338D08D4" w:rsidR="008B447D" w:rsidRDefault="008B447D">
      <w:pPr>
        <w:pStyle w:val="Textodecomentrio"/>
      </w:pPr>
      <w:r>
        <w:rPr>
          <w:rStyle w:val="Refdecomentrio"/>
        </w:rPr>
        <w:annotationRef/>
      </w:r>
      <w:r>
        <w:t>Deixar isso no texto</w:t>
      </w:r>
    </w:p>
  </w:comment>
  <w:comment w:id="207" w:author="Luciana Pereira de Araújo Kohler" w:date="2020-10-21T20:44:00Z" w:initials="LPdAK">
    <w:p w14:paraId="2AF5EBAC" w14:textId="4ED56E99" w:rsidR="008B447D" w:rsidRDefault="008B447D">
      <w:pPr>
        <w:pStyle w:val="Textodecomentrio"/>
      </w:pPr>
      <w:r>
        <w:rPr>
          <w:rStyle w:val="Refdecomentrio"/>
        </w:rPr>
        <w:annotationRef/>
      </w:r>
      <w:r>
        <w:t>Deixar isso no texto</w:t>
      </w:r>
    </w:p>
  </w:comment>
  <w:comment w:id="221" w:author="Luciana Pereira de Araújo Kohler" w:date="2020-10-21T20:44:00Z" w:initials="LPdAK">
    <w:p w14:paraId="21D9D189" w14:textId="77777777" w:rsidR="007A369B" w:rsidRDefault="007A369B">
      <w:pPr>
        <w:pStyle w:val="Textodecomentrio"/>
      </w:pPr>
      <w:r>
        <w:rPr>
          <w:rStyle w:val="Refdecomentrio"/>
        </w:rPr>
        <w:annotationRef/>
      </w:r>
      <w:r>
        <w:t>Fazer enumerado a, b, c.... etc</w:t>
      </w:r>
    </w:p>
    <w:p w14:paraId="1AC47DB0" w14:textId="5762F365" w:rsidR="001012D7" w:rsidRDefault="001012D7">
      <w:pPr>
        <w:pStyle w:val="Textodecomentrio"/>
      </w:pPr>
      <w:r>
        <w:t>Ver modelo.</w:t>
      </w:r>
    </w:p>
  </w:comment>
  <w:comment w:id="275" w:author="Luciana Pereira de Araújo Kohler" w:date="2020-10-21T21:04:00Z" w:initials="LPdAK">
    <w:p w14:paraId="7181F891" w14:textId="4551FA6C" w:rsidR="00286532" w:rsidRDefault="00286532">
      <w:pPr>
        <w:pStyle w:val="Textodecomentrio"/>
      </w:pPr>
      <w:r>
        <w:rPr>
          <w:rStyle w:val="Refdecomentrio"/>
        </w:rPr>
        <w:annotationRef/>
      </w:r>
      <w:r>
        <w:t>Especificação?</w:t>
      </w:r>
    </w:p>
  </w:comment>
  <w:comment w:id="300" w:author="Luciana Pereira de Araújo Kohler" w:date="2020-10-21T21:12:00Z" w:initials="LPdAK">
    <w:p w14:paraId="54CC1CF9" w14:textId="6ECC8DC4" w:rsidR="001E0FEA" w:rsidRDefault="001E0FEA">
      <w:pPr>
        <w:pStyle w:val="Textodecomentrio"/>
      </w:pPr>
      <w:r>
        <w:rPr>
          <w:rStyle w:val="Refdecomentrio"/>
        </w:rPr>
        <w:annotationRef/>
      </w:r>
      <w:r>
        <w:t>Não é citado - remover</w:t>
      </w:r>
    </w:p>
  </w:comment>
  <w:comment w:id="301" w:author="Luciana Pereira de Araújo Kohler" w:date="2020-10-21T22:00:00Z" w:initials="LPdAK">
    <w:p w14:paraId="00BA9E7F" w14:textId="335F7DB2" w:rsidR="00C81517" w:rsidRDefault="00C8151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Não é citado</w:t>
      </w:r>
    </w:p>
  </w:comment>
  <w:comment w:id="302" w:author="Luciana Pereira de Araújo Kohler" w:date="2020-10-21T22:01:00Z" w:initials="LPdAK">
    <w:p w14:paraId="2C34FB25" w14:textId="3FAD0DDE" w:rsidR="00C81517" w:rsidRDefault="00C81517">
      <w:pPr>
        <w:pStyle w:val="Textodecomentrio"/>
      </w:pPr>
      <w:r>
        <w:rPr>
          <w:rStyle w:val="Refdecomentrio"/>
        </w:rPr>
        <w:annotationRef/>
      </w:r>
      <w:r>
        <w:t>Não é citado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9505C7" w15:done="0"/>
  <w15:commentEx w15:paraId="0E66C79F" w15:done="0"/>
  <w15:commentEx w15:paraId="4F03FC66" w15:done="0"/>
  <w15:commentEx w15:paraId="0C2E2945" w15:done="0"/>
  <w15:commentEx w15:paraId="736C9823" w15:done="0"/>
  <w15:commentEx w15:paraId="655337AD" w15:done="0"/>
  <w15:commentEx w15:paraId="2F23C50C" w15:done="0"/>
  <w15:commentEx w15:paraId="7F7EDD69" w15:done="0"/>
  <w15:commentEx w15:paraId="499C5ADF" w15:done="0"/>
  <w15:commentEx w15:paraId="2D3A46DA" w15:done="0"/>
  <w15:commentEx w15:paraId="0404AFD5" w15:done="0"/>
  <w15:commentEx w15:paraId="3F61D082" w15:done="0"/>
  <w15:commentEx w15:paraId="4D214307" w15:done="0"/>
  <w15:commentEx w15:paraId="105576FA" w15:done="0"/>
  <w15:commentEx w15:paraId="098BA7E4" w15:done="0"/>
  <w15:commentEx w15:paraId="2A8F760E" w15:done="0"/>
  <w15:commentEx w15:paraId="650F0353" w15:done="0"/>
  <w15:commentEx w15:paraId="60C5DF21" w15:done="0"/>
  <w15:commentEx w15:paraId="69A1F512" w15:done="0"/>
  <w15:commentEx w15:paraId="4F7B9FE0" w15:done="0"/>
  <w15:commentEx w15:paraId="7137A977" w15:done="0"/>
  <w15:commentEx w15:paraId="4CB7D0AC" w15:done="0"/>
  <w15:commentEx w15:paraId="2AF5EBAC" w15:done="0"/>
  <w15:commentEx w15:paraId="1AC47DB0" w15:done="0"/>
  <w15:commentEx w15:paraId="7181F891" w15:done="0"/>
  <w15:commentEx w15:paraId="54CC1CF9" w15:done="0"/>
  <w15:commentEx w15:paraId="00BA9E7F" w15:done="0"/>
  <w15:commentEx w15:paraId="2C34FB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9505C7" w16cid:durableId="233AFBB0"/>
  <w16cid:commentId w16cid:paraId="0E66C79F" w16cid:durableId="233AFC16"/>
  <w16cid:commentId w16cid:paraId="4F03FC66" w16cid:durableId="233AFC46"/>
  <w16cid:commentId w16cid:paraId="0C2E2945" w16cid:durableId="233AFC89"/>
  <w16cid:commentId w16cid:paraId="736C9823" w16cid:durableId="233AFE19"/>
  <w16cid:commentId w16cid:paraId="655337AD" w16cid:durableId="233AFEF4"/>
  <w16cid:commentId w16cid:paraId="2F23C50C" w16cid:durableId="233AFF38"/>
  <w16cid:commentId w16cid:paraId="7F7EDD69" w16cid:durableId="233B0216"/>
  <w16cid:commentId w16cid:paraId="499C5ADF" w16cid:durableId="233B0227"/>
  <w16cid:commentId w16cid:paraId="2D3A46DA" w16cid:durableId="233B02BE"/>
  <w16cid:commentId w16cid:paraId="0404AFD5" w16cid:durableId="233B0322"/>
  <w16cid:commentId w16cid:paraId="3F61D082" w16cid:durableId="233B0336"/>
  <w16cid:commentId w16cid:paraId="4D214307" w16cid:durableId="233B0383"/>
  <w16cid:commentId w16cid:paraId="105576FA" w16cid:durableId="233B044A"/>
  <w16cid:commentId w16cid:paraId="098BA7E4" w16cid:durableId="233B0586"/>
  <w16cid:commentId w16cid:paraId="2A8F760E" w16cid:durableId="233B058E"/>
  <w16cid:commentId w16cid:paraId="650F0353" w16cid:durableId="233B05C7"/>
  <w16cid:commentId w16cid:paraId="60C5DF21" w16cid:durableId="233B0929"/>
  <w16cid:commentId w16cid:paraId="69A1F512" w16cid:durableId="233B0AEF"/>
  <w16cid:commentId w16cid:paraId="4F7B9FE0" w16cid:durableId="233B0BFE"/>
  <w16cid:commentId w16cid:paraId="7137A977" w16cid:durableId="233B0C6A"/>
  <w16cid:commentId w16cid:paraId="4CB7D0AC" w16cid:durableId="233B1C22"/>
  <w16cid:commentId w16cid:paraId="2AF5EBAC" w16cid:durableId="233B1C2A"/>
  <w16cid:commentId w16cid:paraId="1AC47DB0" w16cid:durableId="233B1C3B"/>
  <w16cid:commentId w16cid:paraId="7181F891" w16cid:durableId="233B20F2"/>
  <w16cid:commentId w16cid:paraId="54CC1CF9" w16cid:durableId="233B22BE"/>
  <w16cid:commentId w16cid:paraId="00BA9E7F" w16cid:durableId="233B2E10"/>
  <w16cid:commentId w16cid:paraId="2C34FB25" w16cid:durableId="233B2E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61509" w14:textId="77777777" w:rsidR="008B1D63" w:rsidRDefault="008B1D63">
      <w:r>
        <w:separator/>
      </w:r>
    </w:p>
  </w:endnote>
  <w:endnote w:type="continuationSeparator" w:id="0">
    <w:p w14:paraId="18041128" w14:textId="77777777" w:rsidR="008B1D63" w:rsidRDefault="008B1D63">
      <w:r>
        <w:continuationSeparator/>
      </w:r>
    </w:p>
  </w:endnote>
  <w:endnote w:type="continuationNotice" w:id="1">
    <w:p w14:paraId="4629B18C" w14:textId="77777777" w:rsidR="008B1D63" w:rsidRDefault="008B1D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553D62" w:rsidRDefault="00553D6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553D62" w:rsidRPr="0000224C" w:rsidRDefault="00553D62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41FCE" w14:textId="77777777" w:rsidR="008B1D63" w:rsidRDefault="008B1D63">
      <w:r>
        <w:separator/>
      </w:r>
    </w:p>
  </w:footnote>
  <w:footnote w:type="continuationSeparator" w:id="0">
    <w:p w14:paraId="30C2E639" w14:textId="77777777" w:rsidR="008B1D63" w:rsidRDefault="008B1D63">
      <w:r>
        <w:continuationSeparator/>
      </w:r>
    </w:p>
  </w:footnote>
  <w:footnote w:type="continuationNotice" w:id="1">
    <w:p w14:paraId="62BC7740" w14:textId="77777777" w:rsidR="008B1D63" w:rsidRDefault="008B1D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78"/>
      <w:gridCol w:w="3434"/>
    </w:tblGrid>
    <w:tr w:rsidR="00553D6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553D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553D62" w14:paraId="668E8B00" w14:textId="77777777" w:rsidTr="008F2DC1">
      <w:tc>
        <w:tcPr>
          <w:tcW w:w="5778" w:type="dxa"/>
          <w:shd w:val="clear" w:color="auto" w:fill="auto"/>
        </w:tcPr>
        <w:p w14:paraId="79B53B8D" w14:textId="37B66DFC" w:rsidR="00553D62" w:rsidRPr="003C52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  x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78CA22C9" w:rsidR="00553D62" w:rsidRDefault="00553D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ANO/SEMESTRE:2020/2</w:t>
          </w:r>
        </w:p>
      </w:tc>
    </w:tr>
  </w:tbl>
  <w:p w14:paraId="05776BF3" w14:textId="77777777" w:rsidR="00553D62" w:rsidRDefault="00553D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553D62" w:rsidRDefault="00553D62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553D62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553D62" w:rsidRDefault="00553D6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553D62" w:rsidRDefault="00553D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D4964C9"/>
    <w:multiLevelType w:val="hybridMultilevel"/>
    <w:tmpl w:val="F35E120A"/>
    <w:lvl w:ilvl="0" w:tplc="DFAC5F9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045C7"/>
    <w:rsid w:val="000109EE"/>
    <w:rsid w:val="00010C02"/>
    <w:rsid w:val="00012922"/>
    <w:rsid w:val="0001575C"/>
    <w:rsid w:val="000171DA"/>
    <w:rsid w:val="000175DA"/>
    <w:rsid w:val="000179B5"/>
    <w:rsid w:val="00017B62"/>
    <w:rsid w:val="000204E7"/>
    <w:rsid w:val="0002086C"/>
    <w:rsid w:val="00023FA0"/>
    <w:rsid w:val="0002587D"/>
    <w:rsid w:val="0002602F"/>
    <w:rsid w:val="00026E31"/>
    <w:rsid w:val="00027DF2"/>
    <w:rsid w:val="00030D3E"/>
    <w:rsid w:val="00030E4A"/>
    <w:rsid w:val="00030F0E"/>
    <w:rsid w:val="00031A27"/>
    <w:rsid w:val="00031EE0"/>
    <w:rsid w:val="000348D9"/>
    <w:rsid w:val="00035F27"/>
    <w:rsid w:val="0004641A"/>
    <w:rsid w:val="00046E03"/>
    <w:rsid w:val="00050F9F"/>
    <w:rsid w:val="000512D5"/>
    <w:rsid w:val="00051B10"/>
    <w:rsid w:val="00052A07"/>
    <w:rsid w:val="000533DA"/>
    <w:rsid w:val="00053E15"/>
    <w:rsid w:val="0005457F"/>
    <w:rsid w:val="0005570E"/>
    <w:rsid w:val="00056356"/>
    <w:rsid w:val="00057251"/>
    <w:rsid w:val="0005767C"/>
    <w:rsid w:val="00060237"/>
    <w:rsid w:val="000608E9"/>
    <w:rsid w:val="00061FEB"/>
    <w:rsid w:val="0006421F"/>
    <w:rsid w:val="000659E0"/>
    <w:rsid w:val="000667DF"/>
    <w:rsid w:val="000700EA"/>
    <w:rsid w:val="000705A8"/>
    <w:rsid w:val="0007209B"/>
    <w:rsid w:val="000733D2"/>
    <w:rsid w:val="000748C3"/>
    <w:rsid w:val="000750C2"/>
    <w:rsid w:val="00075792"/>
    <w:rsid w:val="00075E5C"/>
    <w:rsid w:val="0008045D"/>
    <w:rsid w:val="000808CB"/>
    <w:rsid w:val="00080F9C"/>
    <w:rsid w:val="000840D2"/>
    <w:rsid w:val="00084C08"/>
    <w:rsid w:val="0008579A"/>
    <w:rsid w:val="00086A15"/>
    <w:rsid w:val="00086AA8"/>
    <w:rsid w:val="0008732D"/>
    <w:rsid w:val="00093FEC"/>
    <w:rsid w:val="00094260"/>
    <w:rsid w:val="0009735C"/>
    <w:rsid w:val="0009765C"/>
    <w:rsid w:val="000A057E"/>
    <w:rsid w:val="000A104C"/>
    <w:rsid w:val="000A1106"/>
    <w:rsid w:val="000A19DE"/>
    <w:rsid w:val="000A3EAB"/>
    <w:rsid w:val="000A655F"/>
    <w:rsid w:val="000B0F0E"/>
    <w:rsid w:val="000B12B2"/>
    <w:rsid w:val="000B2461"/>
    <w:rsid w:val="000B2D69"/>
    <w:rsid w:val="000B3868"/>
    <w:rsid w:val="000B42C5"/>
    <w:rsid w:val="000C1926"/>
    <w:rsid w:val="000C1A18"/>
    <w:rsid w:val="000C1D1A"/>
    <w:rsid w:val="000C1DC9"/>
    <w:rsid w:val="000C325F"/>
    <w:rsid w:val="000C36BB"/>
    <w:rsid w:val="000C648D"/>
    <w:rsid w:val="000C7957"/>
    <w:rsid w:val="000D1294"/>
    <w:rsid w:val="000D52EF"/>
    <w:rsid w:val="000D54CD"/>
    <w:rsid w:val="000D57C6"/>
    <w:rsid w:val="000D77C2"/>
    <w:rsid w:val="000E0396"/>
    <w:rsid w:val="000E039E"/>
    <w:rsid w:val="000E27F9"/>
    <w:rsid w:val="000E2B1E"/>
    <w:rsid w:val="000E311F"/>
    <w:rsid w:val="000E394C"/>
    <w:rsid w:val="000E3A68"/>
    <w:rsid w:val="000E4734"/>
    <w:rsid w:val="000E6BBE"/>
    <w:rsid w:val="000E6CE0"/>
    <w:rsid w:val="000E7D82"/>
    <w:rsid w:val="000F1D15"/>
    <w:rsid w:val="000F1F20"/>
    <w:rsid w:val="000F1F84"/>
    <w:rsid w:val="000F4348"/>
    <w:rsid w:val="000F73C8"/>
    <w:rsid w:val="000F77E3"/>
    <w:rsid w:val="000F7C36"/>
    <w:rsid w:val="001012D7"/>
    <w:rsid w:val="00102250"/>
    <w:rsid w:val="00105A6C"/>
    <w:rsid w:val="00106566"/>
    <w:rsid w:val="001078F0"/>
    <w:rsid w:val="00107B02"/>
    <w:rsid w:val="001109D0"/>
    <w:rsid w:val="0011363A"/>
    <w:rsid w:val="00113A3F"/>
    <w:rsid w:val="0011523D"/>
    <w:rsid w:val="001164FE"/>
    <w:rsid w:val="00117779"/>
    <w:rsid w:val="00123779"/>
    <w:rsid w:val="00123D65"/>
    <w:rsid w:val="00125084"/>
    <w:rsid w:val="00125277"/>
    <w:rsid w:val="001253CF"/>
    <w:rsid w:val="001300AA"/>
    <w:rsid w:val="00130F10"/>
    <w:rsid w:val="00132E02"/>
    <w:rsid w:val="00135C73"/>
    <w:rsid w:val="001361D1"/>
    <w:rsid w:val="0013633F"/>
    <w:rsid w:val="00136590"/>
    <w:rsid w:val="001375F7"/>
    <w:rsid w:val="00137A8C"/>
    <w:rsid w:val="00137CC6"/>
    <w:rsid w:val="00140186"/>
    <w:rsid w:val="0014412C"/>
    <w:rsid w:val="001444B6"/>
    <w:rsid w:val="00147C8F"/>
    <w:rsid w:val="001526F3"/>
    <w:rsid w:val="001537B7"/>
    <w:rsid w:val="001539A5"/>
    <w:rsid w:val="001544F7"/>
    <w:rsid w:val="001554E9"/>
    <w:rsid w:val="00161DAE"/>
    <w:rsid w:val="00162BF1"/>
    <w:rsid w:val="0016560C"/>
    <w:rsid w:val="0016649F"/>
    <w:rsid w:val="00167421"/>
    <w:rsid w:val="001674A1"/>
    <w:rsid w:val="0016776D"/>
    <w:rsid w:val="00170DC8"/>
    <w:rsid w:val="00171157"/>
    <w:rsid w:val="001721E7"/>
    <w:rsid w:val="00180666"/>
    <w:rsid w:val="00181129"/>
    <w:rsid w:val="001829B5"/>
    <w:rsid w:val="00186092"/>
    <w:rsid w:val="00186213"/>
    <w:rsid w:val="00190B62"/>
    <w:rsid w:val="00191F2F"/>
    <w:rsid w:val="00192F24"/>
    <w:rsid w:val="00193A97"/>
    <w:rsid w:val="001948BE"/>
    <w:rsid w:val="0019547B"/>
    <w:rsid w:val="00195D41"/>
    <w:rsid w:val="00197687"/>
    <w:rsid w:val="00197896"/>
    <w:rsid w:val="001A04F6"/>
    <w:rsid w:val="001A12CE"/>
    <w:rsid w:val="001A457C"/>
    <w:rsid w:val="001A55C6"/>
    <w:rsid w:val="001A5D76"/>
    <w:rsid w:val="001A6292"/>
    <w:rsid w:val="001A7511"/>
    <w:rsid w:val="001B0550"/>
    <w:rsid w:val="001B081A"/>
    <w:rsid w:val="001B2F1E"/>
    <w:rsid w:val="001B3F37"/>
    <w:rsid w:val="001B5468"/>
    <w:rsid w:val="001B61A4"/>
    <w:rsid w:val="001B7D4D"/>
    <w:rsid w:val="001C1BAF"/>
    <w:rsid w:val="001C1F1A"/>
    <w:rsid w:val="001C33B0"/>
    <w:rsid w:val="001C3AF7"/>
    <w:rsid w:val="001C57E6"/>
    <w:rsid w:val="001C5CBB"/>
    <w:rsid w:val="001C6578"/>
    <w:rsid w:val="001C6A7A"/>
    <w:rsid w:val="001C7192"/>
    <w:rsid w:val="001D1E2D"/>
    <w:rsid w:val="001D34EC"/>
    <w:rsid w:val="001D425D"/>
    <w:rsid w:val="001D5356"/>
    <w:rsid w:val="001D6103"/>
    <w:rsid w:val="001D6234"/>
    <w:rsid w:val="001E0FEA"/>
    <w:rsid w:val="001E290B"/>
    <w:rsid w:val="001E2950"/>
    <w:rsid w:val="001E371A"/>
    <w:rsid w:val="001E5505"/>
    <w:rsid w:val="001E5650"/>
    <w:rsid w:val="001E646A"/>
    <w:rsid w:val="001E682E"/>
    <w:rsid w:val="001E7889"/>
    <w:rsid w:val="001F007F"/>
    <w:rsid w:val="001F0D36"/>
    <w:rsid w:val="001F1B10"/>
    <w:rsid w:val="001F2511"/>
    <w:rsid w:val="001F27EA"/>
    <w:rsid w:val="001F3373"/>
    <w:rsid w:val="001F70CF"/>
    <w:rsid w:val="001F760C"/>
    <w:rsid w:val="00200DF6"/>
    <w:rsid w:val="00202B29"/>
    <w:rsid w:val="00202F3F"/>
    <w:rsid w:val="002100BD"/>
    <w:rsid w:val="00210387"/>
    <w:rsid w:val="00212E66"/>
    <w:rsid w:val="002143BD"/>
    <w:rsid w:val="00215A43"/>
    <w:rsid w:val="00215DD9"/>
    <w:rsid w:val="00220099"/>
    <w:rsid w:val="002215CD"/>
    <w:rsid w:val="00223833"/>
    <w:rsid w:val="00223F6E"/>
    <w:rsid w:val="00224BB2"/>
    <w:rsid w:val="00225415"/>
    <w:rsid w:val="00233518"/>
    <w:rsid w:val="002335C4"/>
    <w:rsid w:val="00233677"/>
    <w:rsid w:val="00235240"/>
    <w:rsid w:val="00235466"/>
    <w:rsid w:val="002368FD"/>
    <w:rsid w:val="00236D43"/>
    <w:rsid w:val="0024110F"/>
    <w:rsid w:val="00242189"/>
    <w:rsid w:val="002423AB"/>
    <w:rsid w:val="002440B0"/>
    <w:rsid w:val="002452D7"/>
    <w:rsid w:val="00246C08"/>
    <w:rsid w:val="00247BA1"/>
    <w:rsid w:val="002520EA"/>
    <w:rsid w:val="002546FE"/>
    <w:rsid w:val="00260E18"/>
    <w:rsid w:val="00261447"/>
    <w:rsid w:val="00264B91"/>
    <w:rsid w:val="00266895"/>
    <w:rsid w:val="00266BF6"/>
    <w:rsid w:val="00267708"/>
    <w:rsid w:val="002705CD"/>
    <w:rsid w:val="0027148F"/>
    <w:rsid w:val="00271E2E"/>
    <w:rsid w:val="00272ABC"/>
    <w:rsid w:val="002738B1"/>
    <w:rsid w:val="0027792D"/>
    <w:rsid w:val="00282723"/>
    <w:rsid w:val="00282788"/>
    <w:rsid w:val="00285484"/>
    <w:rsid w:val="0028614C"/>
    <w:rsid w:val="0028617A"/>
    <w:rsid w:val="00286532"/>
    <w:rsid w:val="00290AB6"/>
    <w:rsid w:val="0029143A"/>
    <w:rsid w:val="0029608A"/>
    <w:rsid w:val="002976BF"/>
    <w:rsid w:val="002A15D1"/>
    <w:rsid w:val="002A479C"/>
    <w:rsid w:val="002A6617"/>
    <w:rsid w:val="002A68DA"/>
    <w:rsid w:val="002A7E1B"/>
    <w:rsid w:val="002B0191"/>
    <w:rsid w:val="002B0EDC"/>
    <w:rsid w:val="002B11AF"/>
    <w:rsid w:val="002B174A"/>
    <w:rsid w:val="002B367D"/>
    <w:rsid w:val="002B4718"/>
    <w:rsid w:val="002B5592"/>
    <w:rsid w:val="002B6882"/>
    <w:rsid w:val="002C001B"/>
    <w:rsid w:val="002C127D"/>
    <w:rsid w:val="002C4BC6"/>
    <w:rsid w:val="002C4D01"/>
    <w:rsid w:val="002C5637"/>
    <w:rsid w:val="002C5772"/>
    <w:rsid w:val="002C58B0"/>
    <w:rsid w:val="002C635F"/>
    <w:rsid w:val="002C6A00"/>
    <w:rsid w:val="002D2509"/>
    <w:rsid w:val="002D260A"/>
    <w:rsid w:val="002D3E6E"/>
    <w:rsid w:val="002D5284"/>
    <w:rsid w:val="002D74A1"/>
    <w:rsid w:val="002D7A97"/>
    <w:rsid w:val="002D7FE8"/>
    <w:rsid w:val="002E0CE8"/>
    <w:rsid w:val="002E6DD1"/>
    <w:rsid w:val="002E7A4C"/>
    <w:rsid w:val="002F027E"/>
    <w:rsid w:val="002F10B3"/>
    <w:rsid w:val="002F500F"/>
    <w:rsid w:val="0030064A"/>
    <w:rsid w:val="00300ACF"/>
    <w:rsid w:val="00301CFE"/>
    <w:rsid w:val="00301F01"/>
    <w:rsid w:val="00302140"/>
    <w:rsid w:val="0030478E"/>
    <w:rsid w:val="00312CEA"/>
    <w:rsid w:val="00313744"/>
    <w:rsid w:val="00313F45"/>
    <w:rsid w:val="00315164"/>
    <w:rsid w:val="00315186"/>
    <w:rsid w:val="003153F8"/>
    <w:rsid w:val="00315BBF"/>
    <w:rsid w:val="00320BFA"/>
    <w:rsid w:val="00322468"/>
    <w:rsid w:val="0032378D"/>
    <w:rsid w:val="003259FA"/>
    <w:rsid w:val="0033326B"/>
    <w:rsid w:val="00333721"/>
    <w:rsid w:val="00334F0F"/>
    <w:rsid w:val="00335048"/>
    <w:rsid w:val="00335AA0"/>
    <w:rsid w:val="00337BB1"/>
    <w:rsid w:val="00340AD0"/>
    <w:rsid w:val="00340B6D"/>
    <w:rsid w:val="00340C8E"/>
    <w:rsid w:val="00341124"/>
    <w:rsid w:val="0034213A"/>
    <w:rsid w:val="00342191"/>
    <w:rsid w:val="003428E4"/>
    <w:rsid w:val="00343A6D"/>
    <w:rsid w:val="00344540"/>
    <w:rsid w:val="00347DCA"/>
    <w:rsid w:val="0035051F"/>
    <w:rsid w:val="003519A3"/>
    <w:rsid w:val="003534C9"/>
    <w:rsid w:val="00357353"/>
    <w:rsid w:val="00357868"/>
    <w:rsid w:val="0035788D"/>
    <w:rsid w:val="00362443"/>
    <w:rsid w:val="003631B0"/>
    <w:rsid w:val="00363CE1"/>
    <w:rsid w:val="0036671A"/>
    <w:rsid w:val="0037046F"/>
    <w:rsid w:val="003725DC"/>
    <w:rsid w:val="0037292D"/>
    <w:rsid w:val="003752B5"/>
    <w:rsid w:val="00377CEF"/>
    <w:rsid w:val="00377DA7"/>
    <w:rsid w:val="00377F70"/>
    <w:rsid w:val="0038066D"/>
    <w:rsid w:val="00381D35"/>
    <w:rsid w:val="00383087"/>
    <w:rsid w:val="00383604"/>
    <w:rsid w:val="00383FB2"/>
    <w:rsid w:val="003843FF"/>
    <w:rsid w:val="00384939"/>
    <w:rsid w:val="003870C4"/>
    <w:rsid w:val="0039255A"/>
    <w:rsid w:val="003927F8"/>
    <w:rsid w:val="00394B69"/>
    <w:rsid w:val="00394CB5"/>
    <w:rsid w:val="003964D6"/>
    <w:rsid w:val="003976D3"/>
    <w:rsid w:val="0039776F"/>
    <w:rsid w:val="003A0E93"/>
    <w:rsid w:val="003A1545"/>
    <w:rsid w:val="003A2B7D"/>
    <w:rsid w:val="003A4A75"/>
    <w:rsid w:val="003A5366"/>
    <w:rsid w:val="003A590F"/>
    <w:rsid w:val="003A5C75"/>
    <w:rsid w:val="003A79AD"/>
    <w:rsid w:val="003B003D"/>
    <w:rsid w:val="003B1A5A"/>
    <w:rsid w:val="003B4531"/>
    <w:rsid w:val="003B6036"/>
    <w:rsid w:val="003B647A"/>
    <w:rsid w:val="003C0284"/>
    <w:rsid w:val="003C09D4"/>
    <w:rsid w:val="003C1A63"/>
    <w:rsid w:val="003C4054"/>
    <w:rsid w:val="003C5262"/>
    <w:rsid w:val="003C5455"/>
    <w:rsid w:val="003C6CDD"/>
    <w:rsid w:val="003C6D3E"/>
    <w:rsid w:val="003C7BF1"/>
    <w:rsid w:val="003D013E"/>
    <w:rsid w:val="003D08D4"/>
    <w:rsid w:val="003D398C"/>
    <w:rsid w:val="003D473B"/>
    <w:rsid w:val="003D4B35"/>
    <w:rsid w:val="003D4BE4"/>
    <w:rsid w:val="003D4CB8"/>
    <w:rsid w:val="003D6989"/>
    <w:rsid w:val="003E04A8"/>
    <w:rsid w:val="003E1F0F"/>
    <w:rsid w:val="003E27DD"/>
    <w:rsid w:val="003E3493"/>
    <w:rsid w:val="003E3DDB"/>
    <w:rsid w:val="003E43E7"/>
    <w:rsid w:val="003E4647"/>
    <w:rsid w:val="003E4F19"/>
    <w:rsid w:val="003E50DD"/>
    <w:rsid w:val="003E612E"/>
    <w:rsid w:val="003F03D8"/>
    <w:rsid w:val="003F0950"/>
    <w:rsid w:val="003F5945"/>
    <w:rsid w:val="003F5F25"/>
    <w:rsid w:val="003F6F82"/>
    <w:rsid w:val="00401295"/>
    <w:rsid w:val="004021E6"/>
    <w:rsid w:val="00403578"/>
    <w:rsid w:val="0040436D"/>
    <w:rsid w:val="004061D8"/>
    <w:rsid w:val="00406775"/>
    <w:rsid w:val="00406EA5"/>
    <w:rsid w:val="00407025"/>
    <w:rsid w:val="00410543"/>
    <w:rsid w:val="004131A2"/>
    <w:rsid w:val="00416893"/>
    <w:rsid w:val="004173CC"/>
    <w:rsid w:val="0042207F"/>
    <w:rsid w:val="0042356B"/>
    <w:rsid w:val="0042420A"/>
    <w:rsid w:val="004243D2"/>
    <w:rsid w:val="00424610"/>
    <w:rsid w:val="00424AD5"/>
    <w:rsid w:val="004264DA"/>
    <w:rsid w:val="00431F4C"/>
    <w:rsid w:val="004324D1"/>
    <w:rsid w:val="00435424"/>
    <w:rsid w:val="00437C81"/>
    <w:rsid w:val="00442663"/>
    <w:rsid w:val="00445502"/>
    <w:rsid w:val="004478C7"/>
    <w:rsid w:val="00450312"/>
    <w:rsid w:val="00451B94"/>
    <w:rsid w:val="00452114"/>
    <w:rsid w:val="00455AED"/>
    <w:rsid w:val="0045695E"/>
    <w:rsid w:val="004659E5"/>
    <w:rsid w:val="00466061"/>
    <w:rsid w:val="004661F2"/>
    <w:rsid w:val="0046719C"/>
    <w:rsid w:val="00470C41"/>
    <w:rsid w:val="00475990"/>
    <w:rsid w:val="0047690F"/>
    <w:rsid w:val="00476C78"/>
    <w:rsid w:val="004772E9"/>
    <w:rsid w:val="00480BD7"/>
    <w:rsid w:val="00481B32"/>
    <w:rsid w:val="0048207F"/>
    <w:rsid w:val="00482174"/>
    <w:rsid w:val="00482301"/>
    <w:rsid w:val="00483DAF"/>
    <w:rsid w:val="0048576D"/>
    <w:rsid w:val="00485B49"/>
    <w:rsid w:val="0049207F"/>
    <w:rsid w:val="00493B1A"/>
    <w:rsid w:val="00493C89"/>
    <w:rsid w:val="00494557"/>
    <w:rsid w:val="0049495C"/>
    <w:rsid w:val="00497845"/>
    <w:rsid w:val="00497EF6"/>
    <w:rsid w:val="004A06D4"/>
    <w:rsid w:val="004A3891"/>
    <w:rsid w:val="004A5CAC"/>
    <w:rsid w:val="004A6418"/>
    <w:rsid w:val="004A645D"/>
    <w:rsid w:val="004A6882"/>
    <w:rsid w:val="004B40E0"/>
    <w:rsid w:val="004B42D8"/>
    <w:rsid w:val="004B4F9D"/>
    <w:rsid w:val="004B6B8F"/>
    <w:rsid w:val="004B7511"/>
    <w:rsid w:val="004C1564"/>
    <w:rsid w:val="004C25A9"/>
    <w:rsid w:val="004C2DD7"/>
    <w:rsid w:val="004C67EB"/>
    <w:rsid w:val="004D06F0"/>
    <w:rsid w:val="004D15BF"/>
    <w:rsid w:val="004D4C55"/>
    <w:rsid w:val="004D5D24"/>
    <w:rsid w:val="004E23CE"/>
    <w:rsid w:val="004E26C1"/>
    <w:rsid w:val="004E516B"/>
    <w:rsid w:val="004E73B0"/>
    <w:rsid w:val="004E7F36"/>
    <w:rsid w:val="004F5DB9"/>
    <w:rsid w:val="00500539"/>
    <w:rsid w:val="00503373"/>
    <w:rsid w:val="00503F3F"/>
    <w:rsid w:val="00504693"/>
    <w:rsid w:val="00507B1C"/>
    <w:rsid w:val="00510DF1"/>
    <w:rsid w:val="00512EB6"/>
    <w:rsid w:val="005153A4"/>
    <w:rsid w:val="00515B95"/>
    <w:rsid w:val="00517773"/>
    <w:rsid w:val="0052347D"/>
    <w:rsid w:val="00525C4B"/>
    <w:rsid w:val="005264D4"/>
    <w:rsid w:val="00533E2E"/>
    <w:rsid w:val="005346B6"/>
    <w:rsid w:val="00534B9C"/>
    <w:rsid w:val="00536336"/>
    <w:rsid w:val="0053638D"/>
    <w:rsid w:val="00542ED7"/>
    <w:rsid w:val="00544E90"/>
    <w:rsid w:val="0054752B"/>
    <w:rsid w:val="00550D4A"/>
    <w:rsid w:val="0055361B"/>
    <w:rsid w:val="00553D62"/>
    <w:rsid w:val="00557C18"/>
    <w:rsid w:val="00562C5B"/>
    <w:rsid w:val="00564A29"/>
    <w:rsid w:val="00564FBC"/>
    <w:rsid w:val="005651BD"/>
    <w:rsid w:val="005666B4"/>
    <w:rsid w:val="00567AAB"/>
    <w:rsid w:val="005705A9"/>
    <w:rsid w:val="00570D90"/>
    <w:rsid w:val="00572864"/>
    <w:rsid w:val="005728CD"/>
    <w:rsid w:val="00575BC8"/>
    <w:rsid w:val="005800D9"/>
    <w:rsid w:val="0058023D"/>
    <w:rsid w:val="0058482B"/>
    <w:rsid w:val="00585744"/>
    <w:rsid w:val="0058618A"/>
    <w:rsid w:val="00587002"/>
    <w:rsid w:val="005906F4"/>
    <w:rsid w:val="00590B96"/>
    <w:rsid w:val="005911D6"/>
    <w:rsid w:val="00591611"/>
    <w:rsid w:val="00592BA8"/>
    <w:rsid w:val="00595B6F"/>
    <w:rsid w:val="005A03DC"/>
    <w:rsid w:val="005A0D9D"/>
    <w:rsid w:val="005A178D"/>
    <w:rsid w:val="005A2F2C"/>
    <w:rsid w:val="005A3073"/>
    <w:rsid w:val="005A362B"/>
    <w:rsid w:val="005A4952"/>
    <w:rsid w:val="005A77FA"/>
    <w:rsid w:val="005B20A1"/>
    <w:rsid w:val="005B2478"/>
    <w:rsid w:val="005B2ACA"/>
    <w:rsid w:val="005B2E12"/>
    <w:rsid w:val="005B3C04"/>
    <w:rsid w:val="005B5D9B"/>
    <w:rsid w:val="005B699D"/>
    <w:rsid w:val="005B771A"/>
    <w:rsid w:val="005C21FC"/>
    <w:rsid w:val="005C2D88"/>
    <w:rsid w:val="005C30AE"/>
    <w:rsid w:val="005C47CD"/>
    <w:rsid w:val="005C480B"/>
    <w:rsid w:val="005D13E6"/>
    <w:rsid w:val="005D6813"/>
    <w:rsid w:val="005D6DDC"/>
    <w:rsid w:val="005D7776"/>
    <w:rsid w:val="005D7F27"/>
    <w:rsid w:val="005D7F35"/>
    <w:rsid w:val="005E07AC"/>
    <w:rsid w:val="005E35F3"/>
    <w:rsid w:val="005E400D"/>
    <w:rsid w:val="005E4294"/>
    <w:rsid w:val="005E698D"/>
    <w:rsid w:val="005F09F1"/>
    <w:rsid w:val="005F2CC2"/>
    <w:rsid w:val="005F4C3F"/>
    <w:rsid w:val="005F645A"/>
    <w:rsid w:val="005F6BBA"/>
    <w:rsid w:val="005F762D"/>
    <w:rsid w:val="005F7EDE"/>
    <w:rsid w:val="0060060C"/>
    <w:rsid w:val="00602CB2"/>
    <w:rsid w:val="0060448D"/>
    <w:rsid w:val="00604B81"/>
    <w:rsid w:val="00605A2B"/>
    <w:rsid w:val="0061016E"/>
    <w:rsid w:val="006118D1"/>
    <w:rsid w:val="0061251F"/>
    <w:rsid w:val="006128BF"/>
    <w:rsid w:val="006201E0"/>
    <w:rsid w:val="00620D93"/>
    <w:rsid w:val="0062181F"/>
    <w:rsid w:val="0062386A"/>
    <w:rsid w:val="00623ED0"/>
    <w:rsid w:val="0062576D"/>
    <w:rsid w:val="00625788"/>
    <w:rsid w:val="00626593"/>
    <w:rsid w:val="00627042"/>
    <w:rsid w:val="006305AA"/>
    <w:rsid w:val="0063277E"/>
    <w:rsid w:val="006328EF"/>
    <w:rsid w:val="006364F4"/>
    <w:rsid w:val="006372BB"/>
    <w:rsid w:val="00640352"/>
    <w:rsid w:val="00640C0D"/>
    <w:rsid w:val="00642665"/>
    <w:rsid w:val="006426D5"/>
    <w:rsid w:val="00642924"/>
    <w:rsid w:val="00643386"/>
    <w:rsid w:val="006451C1"/>
    <w:rsid w:val="006462C3"/>
    <w:rsid w:val="006466FF"/>
    <w:rsid w:val="006469A3"/>
    <w:rsid w:val="00646A5F"/>
    <w:rsid w:val="00647354"/>
    <w:rsid w:val="006475C1"/>
    <w:rsid w:val="00650AB2"/>
    <w:rsid w:val="006510FF"/>
    <w:rsid w:val="00653494"/>
    <w:rsid w:val="0065382D"/>
    <w:rsid w:val="0065397D"/>
    <w:rsid w:val="00656C00"/>
    <w:rsid w:val="00657C16"/>
    <w:rsid w:val="00657CD8"/>
    <w:rsid w:val="00660A42"/>
    <w:rsid w:val="00661967"/>
    <w:rsid w:val="00661D12"/>
    <w:rsid w:val="00661F61"/>
    <w:rsid w:val="006622DF"/>
    <w:rsid w:val="00664C35"/>
    <w:rsid w:val="00665FAB"/>
    <w:rsid w:val="00670A75"/>
    <w:rsid w:val="00671B49"/>
    <w:rsid w:val="00674155"/>
    <w:rsid w:val="00674526"/>
    <w:rsid w:val="006746CA"/>
    <w:rsid w:val="00677F40"/>
    <w:rsid w:val="0068132D"/>
    <w:rsid w:val="00682310"/>
    <w:rsid w:val="0068264F"/>
    <w:rsid w:val="0068377E"/>
    <w:rsid w:val="00684363"/>
    <w:rsid w:val="00684CFA"/>
    <w:rsid w:val="006851A6"/>
    <w:rsid w:val="006861EE"/>
    <w:rsid w:val="00687ABB"/>
    <w:rsid w:val="0069432C"/>
    <w:rsid w:val="00695745"/>
    <w:rsid w:val="0069600B"/>
    <w:rsid w:val="0069757D"/>
    <w:rsid w:val="006A0A1A"/>
    <w:rsid w:val="006A1B95"/>
    <w:rsid w:val="006A6460"/>
    <w:rsid w:val="006B0A3A"/>
    <w:rsid w:val="006B104E"/>
    <w:rsid w:val="006B1133"/>
    <w:rsid w:val="006B450A"/>
    <w:rsid w:val="006B5AEA"/>
    <w:rsid w:val="006B6383"/>
    <w:rsid w:val="006B640D"/>
    <w:rsid w:val="006C6042"/>
    <w:rsid w:val="006C61FA"/>
    <w:rsid w:val="006D0896"/>
    <w:rsid w:val="006D1B47"/>
    <w:rsid w:val="006D2D10"/>
    <w:rsid w:val="006D341C"/>
    <w:rsid w:val="006D3ED4"/>
    <w:rsid w:val="006D59E1"/>
    <w:rsid w:val="006D651A"/>
    <w:rsid w:val="006E04E2"/>
    <w:rsid w:val="006E25D2"/>
    <w:rsid w:val="006E3082"/>
    <w:rsid w:val="006E4DC0"/>
    <w:rsid w:val="006E5A6E"/>
    <w:rsid w:val="006E5FCE"/>
    <w:rsid w:val="006E74AB"/>
    <w:rsid w:val="006F007A"/>
    <w:rsid w:val="006F315E"/>
    <w:rsid w:val="006F351F"/>
    <w:rsid w:val="006F3ACF"/>
    <w:rsid w:val="006F6EB8"/>
    <w:rsid w:val="007019BB"/>
    <w:rsid w:val="0070235B"/>
    <w:rsid w:val="00702871"/>
    <w:rsid w:val="0070391A"/>
    <w:rsid w:val="00704079"/>
    <w:rsid w:val="007048A6"/>
    <w:rsid w:val="00706056"/>
    <w:rsid w:val="00706486"/>
    <w:rsid w:val="00706B9D"/>
    <w:rsid w:val="00707F37"/>
    <w:rsid w:val="00710224"/>
    <w:rsid w:val="00710B86"/>
    <w:rsid w:val="007125C4"/>
    <w:rsid w:val="00714A48"/>
    <w:rsid w:val="0071577D"/>
    <w:rsid w:val="00715B3F"/>
    <w:rsid w:val="00716394"/>
    <w:rsid w:val="007206FE"/>
    <w:rsid w:val="00720CF6"/>
    <w:rsid w:val="007214E3"/>
    <w:rsid w:val="00721B77"/>
    <w:rsid w:val="007222F7"/>
    <w:rsid w:val="00724679"/>
    <w:rsid w:val="00725368"/>
    <w:rsid w:val="00725600"/>
    <w:rsid w:val="007304F3"/>
    <w:rsid w:val="00730839"/>
    <w:rsid w:val="00730F60"/>
    <w:rsid w:val="00731A8B"/>
    <w:rsid w:val="00731DA4"/>
    <w:rsid w:val="00733FF9"/>
    <w:rsid w:val="00735239"/>
    <w:rsid w:val="00740DCD"/>
    <w:rsid w:val="00747FE7"/>
    <w:rsid w:val="00751950"/>
    <w:rsid w:val="00752038"/>
    <w:rsid w:val="007530C8"/>
    <w:rsid w:val="00753158"/>
    <w:rsid w:val="00753B5C"/>
    <w:rsid w:val="00754BDA"/>
    <w:rsid w:val="007554DF"/>
    <w:rsid w:val="00756AE4"/>
    <w:rsid w:val="0075776D"/>
    <w:rsid w:val="007613FB"/>
    <w:rsid w:val="00761E34"/>
    <w:rsid w:val="007622E4"/>
    <w:rsid w:val="0076340D"/>
    <w:rsid w:val="00763704"/>
    <w:rsid w:val="0077038B"/>
    <w:rsid w:val="007722BF"/>
    <w:rsid w:val="0077342A"/>
    <w:rsid w:val="0077580B"/>
    <w:rsid w:val="00776DB3"/>
    <w:rsid w:val="00777006"/>
    <w:rsid w:val="00777B3B"/>
    <w:rsid w:val="00781167"/>
    <w:rsid w:val="007854B3"/>
    <w:rsid w:val="00786D86"/>
    <w:rsid w:val="0078787D"/>
    <w:rsid w:val="00787FA8"/>
    <w:rsid w:val="00792D31"/>
    <w:rsid w:val="007938F2"/>
    <w:rsid w:val="0079409F"/>
    <w:rsid w:val="007944F8"/>
    <w:rsid w:val="007973E3"/>
    <w:rsid w:val="007A1883"/>
    <w:rsid w:val="007A369B"/>
    <w:rsid w:val="007A59C7"/>
    <w:rsid w:val="007A6F7B"/>
    <w:rsid w:val="007A7631"/>
    <w:rsid w:val="007A7764"/>
    <w:rsid w:val="007B1E4F"/>
    <w:rsid w:val="007B648A"/>
    <w:rsid w:val="007C0124"/>
    <w:rsid w:val="007C0FEC"/>
    <w:rsid w:val="007C7204"/>
    <w:rsid w:val="007D0720"/>
    <w:rsid w:val="007D10F2"/>
    <w:rsid w:val="007D1681"/>
    <w:rsid w:val="007D17A8"/>
    <w:rsid w:val="007D207E"/>
    <w:rsid w:val="007D3316"/>
    <w:rsid w:val="007D4B91"/>
    <w:rsid w:val="007D4DD6"/>
    <w:rsid w:val="007D6DEC"/>
    <w:rsid w:val="007E0326"/>
    <w:rsid w:val="007E14AB"/>
    <w:rsid w:val="007E1F4A"/>
    <w:rsid w:val="007E2F2B"/>
    <w:rsid w:val="007E46A1"/>
    <w:rsid w:val="007E51B0"/>
    <w:rsid w:val="007E730D"/>
    <w:rsid w:val="007E7311"/>
    <w:rsid w:val="007F20C0"/>
    <w:rsid w:val="007F403E"/>
    <w:rsid w:val="007F462D"/>
    <w:rsid w:val="007F7953"/>
    <w:rsid w:val="0080100F"/>
    <w:rsid w:val="00804469"/>
    <w:rsid w:val="00806F63"/>
    <w:rsid w:val="008072AC"/>
    <w:rsid w:val="00807907"/>
    <w:rsid w:val="00810CEA"/>
    <w:rsid w:val="00811CCE"/>
    <w:rsid w:val="0081296E"/>
    <w:rsid w:val="00815D5D"/>
    <w:rsid w:val="008233E5"/>
    <w:rsid w:val="00824E5A"/>
    <w:rsid w:val="00824EF1"/>
    <w:rsid w:val="0082548B"/>
    <w:rsid w:val="00830575"/>
    <w:rsid w:val="00832991"/>
    <w:rsid w:val="00833DE8"/>
    <w:rsid w:val="00833F47"/>
    <w:rsid w:val="008348C3"/>
    <w:rsid w:val="00836496"/>
    <w:rsid w:val="008373B4"/>
    <w:rsid w:val="00837BCF"/>
    <w:rsid w:val="008404C4"/>
    <w:rsid w:val="0084460A"/>
    <w:rsid w:val="008450CA"/>
    <w:rsid w:val="008469DF"/>
    <w:rsid w:val="00847D37"/>
    <w:rsid w:val="0085001D"/>
    <w:rsid w:val="00852D1F"/>
    <w:rsid w:val="00854A7E"/>
    <w:rsid w:val="00854B8A"/>
    <w:rsid w:val="00856209"/>
    <w:rsid w:val="00856ACD"/>
    <w:rsid w:val="008574FB"/>
    <w:rsid w:val="00862954"/>
    <w:rsid w:val="00865CFA"/>
    <w:rsid w:val="00866204"/>
    <w:rsid w:val="0086649A"/>
    <w:rsid w:val="00870C39"/>
    <w:rsid w:val="00871A41"/>
    <w:rsid w:val="00874CB9"/>
    <w:rsid w:val="008752DE"/>
    <w:rsid w:val="0088084D"/>
    <w:rsid w:val="00881452"/>
    <w:rsid w:val="00882080"/>
    <w:rsid w:val="008829CF"/>
    <w:rsid w:val="00886268"/>
    <w:rsid w:val="00886A3B"/>
    <w:rsid w:val="00886D76"/>
    <w:rsid w:val="00887EBD"/>
    <w:rsid w:val="00891129"/>
    <w:rsid w:val="00891AF4"/>
    <w:rsid w:val="00895030"/>
    <w:rsid w:val="008962E5"/>
    <w:rsid w:val="00897019"/>
    <w:rsid w:val="008A028A"/>
    <w:rsid w:val="008A3DE7"/>
    <w:rsid w:val="008B0A07"/>
    <w:rsid w:val="008B1D63"/>
    <w:rsid w:val="008B2BF0"/>
    <w:rsid w:val="008B2C31"/>
    <w:rsid w:val="008B40CF"/>
    <w:rsid w:val="008B447D"/>
    <w:rsid w:val="008B7154"/>
    <w:rsid w:val="008B781F"/>
    <w:rsid w:val="008B78B0"/>
    <w:rsid w:val="008B7D89"/>
    <w:rsid w:val="008C0069"/>
    <w:rsid w:val="008C1495"/>
    <w:rsid w:val="008C1687"/>
    <w:rsid w:val="008C4E19"/>
    <w:rsid w:val="008C5E2A"/>
    <w:rsid w:val="008D2003"/>
    <w:rsid w:val="008D5522"/>
    <w:rsid w:val="008D69C5"/>
    <w:rsid w:val="008D7404"/>
    <w:rsid w:val="008E0A03"/>
    <w:rsid w:val="008E0F86"/>
    <w:rsid w:val="008E1C3F"/>
    <w:rsid w:val="008E2E03"/>
    <w:rsid w:val="008E727E"/>
    <w:rsid w:val="008F2DC1"/>
    <w:rsid w:val="008F64F7"/>
    <w:rsid w:val="008F70AD"/>
    <w:rsid w:val="00900DB1"/>
    <w:rsid w:val="009022BF"/>
    <w:rsid w:val="00902BB5"/>
    <w:rsid w:val="0090520B"/>
    <w:rsid w:val="00906399"/>
    <w:rsid w:val="009073CE"/>
    <w:rsid w:val="00907D36"/>
    <w:rsid w:val="009108D8"/>
    <w:rsid w:val="00911CD9"/>
    <w:rsid w:val="009122B4"/>
    <w:rsid w:val="00912B71"/>
    <w:rsid w:val="00912C9F"/>
    <w:rsid w:val="0091597A"/>
    <w:rsid w:val="00916E4D"/>
    <w:rsid w:val="00923159"/>
    <w:rsid w:val="00924FE8"/>
    <w:rsid w:val="0092741D"/>
    <w:rsid w:val="0092759A"/>
    <w:rsid w:val="009300B0"/>
    <w:rsid w:val="00931632"/>
    <w:rsid w:val="0093180C"/>
    <w:rsid w:val="00932038"/>
    <w:rsid w:val="00932C92"/>
    <w:rsid w:val="009349E4"/>
    <w:rsid w:val="009354C9"/>
    <w:rsid w:val="009420F5"/>
    <w:rsid w:val="0094260D"/>
    <w:rsid w:val="0094337F"/>
    <w:rsid w:val="009454E4"/>
    <w:rsid w:val="009500A9"/>
    <w:rsid w:val="00952355"/>
    <w:rsid w:val="00952BAF"/>
    <w:rsid w:val="00961297"/>
    <w:rsid w:val="0096683A"/>
    <w:rsid w:val="0096689D"/>
    <w:rsid w:val="00967611"/>
    <w:rsid w:val="009733B1"/>
    <w:rsid w:val="00973692"/>
    <w:rsid w:val="00975DD0"/>
    <w:rsid w:val="00976A79"/>
    <w:rsid w:val="00977729"/>
    <w:rsid w:val="00977736"/>
    <w:rsid w:val="009816BD"/>
    <w:rsid w:val="00982027"/>
    <w:rsid w:val="00983CB4"/>
    <w:rsid w:val="00984240"/>
    <w:rsid w:val="00986116"/>
    <w:rsid w:val="009862B2"/>
    <w:rsid w:val="00987F2B"/>
    <w:rsid w:val="0099295F"/>
    <w:rsid w:val="00992B93"/>
    <w:rsid w:val="00995B07"/>
    <w:rsid w:val="009A0F13"/>
    <w:rsid w:val="009A1ED3"/>
    <w:rsid w:val="009A2619"/>
    <w:rsid w:val="009A5850"/>
    <w:rsid w:val="009A609F"/>
    <w:rsid w:val="009A7934"/>
    <w:rsid w:val="009A7D7A"/>
    <w:rsid w:val="009A7DE0"/>
    <w:rsid w:val="009B10D6"/>
    <w:rsid w:val="009B3168"/>
    <w:rsid w:val="009B4995"/>
    <w:rsid w:val="009B58BE"/>
    <w:rsid w:val="009B7783"/>
    <w:rsid w:val="009C158B"/>
    <w:rsid w:val="009C1B57"/>
    <w:rsid w:val="009C1D23"/>
    <w:rsid w:val="009C382A"/>
    <w:rsid w:val="009C514C"/>
    <w:rsid w:val="009D1B11"/>
    <w:rsid w:val="009D29C0"/>
    <w:rsid w:val="009D3556"/>
    <w:rsid w:val="009D3940"/>
    <w:rsid w:val="009D5ED7"/>
    <w:rsid w:val="009D65D0"/>
    <w:rsid w:val="009D7E91"/>
    <w:rsid w:val="009D7F18"/>
    <w:rsid w:val="009E135E"/>
    <w:rsid w:val="009E1CAF"/>
    <w:rsid w:val="009E3C92"/>
    <w:rsid w:val="009E54F4"/>
    <w:rsid w:val="009E5EBB"/>
    <w:rsid w:val="009E71AD"/>
    <w:rsid w:val="009F2BFA"/>
    <w:rsid w:val="009F4590"/>
    <w:rsid w:val="009F65BE"/>
    <w:rsid w:val="009F6FB5"/>
    <w:rsid w:val="00A01C66"/>
    <w:rsid w:val="00A03A3D"/>
    <w:rsid w:val="00A03BF4"/>
    <w:rsid w:val="00A045C4"/>
    <w:rsid w:val="00A04B48"/>
    <w:rsid w:val="00A04CF3"/>
    <w:rsid w:val="00A06772"/>
    <w:rsid w:val="00A0691A"/>
    <w:rsid w:val="00A06CED"/>
    <w:rsid w:val="00A10DFA"/>
    <w:rsid w:val="00A12180"/>
    <w:rsid w:val="00A1504F"/>
    <w:rsid w:val="00A15DB7"/>
    <w:rsid w:val="00A162DE"/>
    <w:rsid w:val="00A163C6"/>
    <w:rsid w:val="00A177D6"/>
    <w:rsid w:val="00A179A3"/>
    <w:rsid w:val="00A21708"/>
    <w:rsid w:val="00A22362"/>
    <w:rsid w:val="00A249BA"/>
    <w:rsid w:val="00A27DD5"/>
    <w:rsid w:val="00A304F1"/>
    <w:rsid w:val="00A307C7"/>
    <w:rsid w:val="00A31A95"/>
    <w:rsid w:val="00A3406F"/>
    <w:rsid w:val="00A37243"/>
    <w:rsid w:val="00A37AEA"/>
    <w:rsid w:val="00A40788"/>
    <w:rsid w:val="00A44581"/>
    <w:rsid w:val="00A445BF"/>
    <w:rsid w:val="00A45093"/>
    <w:rsid w:val="00A45470"/>
    <w:rsid w:val="00A470D5"/>
    <w:rsid w:val="00A50CC3"/>
    <w:rsid w:val="00A50EAF"/>
    <w:rsid w:val="00A54243"/>
    <w:rsid w:val="00A5495E"/>
    <w:rsid w:val="00A57153"/>
    <w:rsid w:val="00A574ED"/>
    <w:rsid w:val="00A602F9"/>
    <w:rsid w:val="00A650EE"/>
    <w:rsid w:val="00A662C8"/>
    <w:rsid w:val="00A71157"/>
    <w:rsid w:val="00A772D0"/>
    <w:rsid w:val="00A77E10"/>
    <w:rsid w:val="00A8066E"/>
    <w:rsid w:val="00A80734"/>
    <w:rsid w:val="00A9348D"/>
    <w:rsid w:val="00A966E6"/>
    <w:rsid w:val="00A97D23"/>
    <w:rsid w:val="00AA27A0"/>
    <w:rsid w:val="00AA3429"/>
    <w:rsid w:val="00AA4FB5"/>
    <w:rsid w:val="00AA7041"/>
    <w:rsid w:val="00AB2BE3"/>
    <w:rsid w:val="00AB35CE"/>
    <w:rsid w:val="00AB7834"/>
    <w:rsid w:val="00AC2D94"/>
    <w:rsid w:val="00AC4852"/>
    <w:rsid w:val="00AC4D5F"/>
    <w:rsid w:val="00AC5440"/>
    <w:rsid w:val="00AC79CC"/>
    <w:rsid w:val="00AC7F46"/>
    <w:rsid w:val="00AD0F16"/>
    <w:rsid w:val="00AD1D2C"/>
    <w:rsid w:val="00AD2DFB"/>
    <w:rsid w:val="00AD3BCB"/>
    <w:rsid w:val="00AD71BA"/>
    <w:rsid w:val="00AE0525"/>
    <w:rsid w:val="00AE08DB"/>
    <w:rsid w:val="00AE16DC"/>
    <w:rsid w:val="00AE264D"/>
    <w:rsid w:val="00AE2729"/>
    <w:rsid w:val="00AE3148"/>
    <w:rsid w:val="00AE3153"/>
    <w:rsid w:val="00AE37CF"/>
    <w:rsid w:val="00AE5AE2"/>
    <w:rsid w:val="00AE712F"/>
    <w:rsid w:val="00AE7343"/>
    <w:rsid w:val="00AF02F7"/>
    <w:rsid w:val="00AF20ED"/>
    <w:rsid w:val="00AF6B46"/>
    <w:rsid w:val="00AF6DC4"/>
    <w:rsid w:val="00B00A13"/>
    <w:rsid w:val="00B00D69"/>
    <w:rsid w:val="00B00E04"/>
    <w:rsid w:val="00B01750"/>
    <w:rsid w:val="00B020B1"/>
    <w:rsid w:val="00B027C9"/>
    <w:rsid w:val="00B029DC"/>
    <w:rsid w:val="00B038A8"/>
    <w:rsid w:val="00B05485"/>
    <w:rsid w:val="00B05BC3"/>
    <w:rsid w:val="00B1458E"/>
    <w:rsid w:val="00B14C51"/>
    <w:rsid w:val="00B16F04"/>
    <w:rsid w:val="00B20021"/>
    <w:rsid w:val="00B20FDE"/>
    <w:rsid w:val="00B217A2"/>
    <w:rsid w:val="00B26CBE"/>
    <w:rsid w:val="00B30135"/>
    <w:rsid w:val="00B35252"/>
    <w:rsid w:val="00B373E8"/>
    <w:rsid w:val="00B41D4E"/>
    <w:rsid w:val="00B42041"/>
    <w:rsid w:val="00B43FBF"/>
    <w:rsid w:val="00B44567"/>
    <w:rsid w:val="00B44F11"/>
    <w:rsid w:val="00B473EA"/>
    <w:rsid w:val="00B51846"/>
    <w:rsid w:val="00B52467"/>
    <w:rsid w:val="00B532A6"/>
    <w:rsid w:val="00B53D03"/>
    <w:rsid w:val="00B542A7"/>
    <w:rsid w:val="00B54893"/>
    <w:rsid w:val="00B5520B"/>
    <w:rsid w:val="00B56C81"/>
    <w:rsid w:val="00B600D2"/>
    <w:rsid w:val="00B6032D"/>
    <w:rsid w:val="00B60B75"/>
    <w:rsid w:val="00B62979"/>
    <w:rsid w:val="00B64576"/>
    <w:rsid w:val="00B64F2B"/>
    <w:rsid w:val="00B65799"/>
    <w:rsid w:val="00B66569"/>
    <w:rsid w:val="00B70056"/>
    <w:rsid w:val="00B70295"/>
    <w:rsid w:val="00B70777"/>
    <w:rsid w:val="00B70881"/>
    <w:rsid w:val="00B71939"/>
    <w:rsid w:val="00B72176"/>
    <w:rsid w:val="00B7272E"/>
    <w:rsid w:val="00B7323D"/>
    <w:rsid w:val="00B7362F"/>
    <w:rsid w:val="00B823A7"/>
    <w:rsid w:val="00B82BCA"/>
    <w:rsid w:val="00B82C5C"/>
    <w:rsid w:val="00B844A4"/>
    <w:rsid w:val="00B90AD7"/>
    <w:rsid w:val="00B90FA5"/>
    <w:rsid w:val="00B913C3"/>
    <w:rsid w:val="00B919F1"/>
    <w:rsid w:val="00B91AD3"/>
    <w:rsid w:val="00B93298"/>
    <w:rsid w:val="00B94C9C"/>
    <w:rsid w:val="00B97E8A"/>
    <w:rsid w:val="00BA0582"/>
    <w:rsid w:val="00BA1FC7"/>
    <w:rsid w:val="00BA2260"/>
    <w:rsid w:val="00BA6A36"/>
    <w:rsid w:val="00BA7492"/>
    <w:rsid w:val="00BA7BA8"/>
    <w:rsid w:val="00BB468D"/>
    <w:rsid w:val="00BB7524"/>
    <w:rsid w:val="00BC0B15"/>
    <w:rsid w:val="00BC0E8D"/>
    <w:rsid w:val="00BC2EA4"/>
    <w:rsid w:val="00BC4ECA"/>
    <w:rsid w:val="00BC4F18"/>
    <w:rsid w:val="00BC6107"/>
    <w:rsid w:val="00BC7A6E"/>
    <w:rsid w:val="00BD071D"/>
    <w:rsid w:val="00BD1B3A"/>
    <w:rsid w:val="00BD57CA"/>
    <w:rsid w:val="00BD686B"/>
    <w:rsid w:val="00BE0970"/>
    <w:rsid w:val="00BE1F19"/>
    <w:rsid w:val="00BE3D0F"/>
    <w:rsid w:val="00BE4239"/>
    <w:rsid w:val="00BE5393"/>
    <w:rsid w:val="00BE6551"/>
    <w:rsid w:val="00BE6EBA"/>
    <w:rsid w:val="00BE70AF"/>
    <w:rsid w:val="00BE73EB"/>
    <w:rsid w:val="00BE790B"/>
    <w:rsid w:val="00BE79DA"/>
    <w:rsid w:val="00BF093B"/>
    <w:rsid w:val="00BF311B"/>
    <w:rsid w:val="00BF3D38"/>
    <w:rsid w:val="00BF496F"/>
    <w:rsid w:val="00C00B88"/>
    <w:rsid w:val="00C06A97"/>
    <w:rsid w:val="00C06B2A"/>
    <w:rsid w:val="00C07180"/>
    <w:rsid w:val="00C1172C"/>
    <w:rsid w:val="00C1199A"/>
    <w:rsid w:val="00C1582C"/>
    <w:rsid w:val="00C22AA7"/>
    <w:rsid w:val="00C23029"/>
    <w:rsid w:val="00C2625A"/>
    <w:rsid w:val="00C27160"/>
    <w:rsid w:val="00C27D78"/>
    <w:rsid w:val="00C320B5"/>
    <w:rsid w:val="00C32AC9"/>
    <w:rsid w:val="00C341D1"/>
    <w:rsid w:val="00C349DB"/>
    <w:rsid w:val="00C35E57"/>
    <w:rsid w:val="00C35E80"/>
    <w:rsid w:val="00C36EAA"/>
    <w:rsid w:val="00C40AA2"/>
    <w:rsid w:val="00C41CF9"/>
    <w:rsid w:val="00C4244F"/>
    <w:rsid w:val="00C428FA"/>
    <w:rsid w:val="00C43A36"/>
    <w:rsid w:val="00C61DB0"/>
    <w:rsid w:val="00C632ED"/>
    <w:rsid w:val="00C66150"/>
    <w:rsid w:val="00C66E3A"/>
    <w:rsid w:val="00C67394"/>
    <w:rsid w:val="00C67B60"/>
    <w:rsid w:val="00C67B6C"/>
    <w:rsid w:val="00C701F6"/>
    <w:rsid w:val="00C70EF5"/>
    <w:rsid w:val="00C7268A"/>
    <w:rsid w:val="00C726A4"/>
    <w:rsid w:val="00C756C5"/>
    <w:rsid w:val="00C76088"/>
    <w:rsid w:val="00C772B4"/>
    <w:rsid w:val="00C77486"/>
    <w:rsid w:val="00C8087F"/>
    <w:rsid w:val="00C81517"/>
    <w:rsid w:val="00C8215E"/>
    <w:rsid w:val="00C82195"/>
    <w:rsid w:val="00C82CAE"/>
    <w:rsid w:val="00C8442E"/>
    <w:rsid w:val="00C91268"/>
    <w:rsid w:val="00C92562"/>
    <w:rsid w:val="00C930A8"/>
    <w:rsid w:val="00C93AEA"/>
    <w:rsid w:val="00C952BC"/>
    <w:rsid w:val="00C95B5A"/>
    <w:rsid w:val="00C97CAC"/>
    <w:rsid w:val="00CA108B"/>
    <w:rsid w:val="00CA3123"/>
    <w:rsid w:val="00CA3315"/>
    <w:rsid w:val="00CA4D6B"/>
    <w:rsid w:val="00CA538A"/>
    <w:rsid w:val="00CA598A"/>
    <w:rsid w:val="00CA6CDB"/>
    <w:rsid w:val="00CA7FA8"/>
    <w:rsid w:val="00CB2080"/>
    <w:rsid w:val="00CB5E13"/>
    <w:rsid w:val="00CB78EE"/>
    <w:rsid w:val="00CC18A1"/>
    <w:rsid w:val="00CC3524"/>
    <w:rsid w:val="00CC4C69"/>
    <w:rsid w:val="00CC7C12"/>
    <w:rsid w:val="00CD0F4F"/>
    <w:rsid w:val="00CD27BE"/>
    <w:rsid w:val="00CD29E9"/>
    <w:rsid w:val="00CD351C"/>
    <w:rsid w:val="00CD405A"/>
    <w:rsid w:val="00CD41E4"/>
    <w:rsid w:val="00CD47E7"/>
    <w:rsid w:val="00CD4BBC"/>
    <w:rsid w:val="00CD6F0F"/>
    <w:rsid w:val="00CD7AC9"/>
    <w:rsid w:val="00CE0BB7"/>
    <w:rsid w:val="00CE1271"/>
    <w:rsid w:val="00CE1E84"/>
    <w:rsid w:val="00CE380D"/>
    <w:rsid w:val="00CE3DA3"/>
    <w:rsid w:val="00CE3E9A"/>
    <w:rsid w:val="00CE45D4"/>
    <w:rsid w:val="00CE6A26"/>
    <w:rsid w:val="00CE708B"/>
    <w:rsid w:val="00CF26B7"/>
    <w:rsid w:val="00CF2A00"/>
    <w:rsid w:val="00CF4B25"/>
    <w:rsid w:val="00CF5365"/>
    <w:rsid w:val="00CF6E39"/>
    <w:rsid w:val="00CF72DA"/>
    <w:rsid w:val="00D005EE"/>
    <w:rsid w:val="00D029DF"/>
    <w:rsid w:val="00D0641F"/>
    <w:rsid w:val="00D0737F"/>
    <w:rsid w:val="00D0769A"/>
    <w:rsid w:val="00D12257"/>
    <w:rsid w:val="00D14C3E"/>
    <w:rsid w:val="00D15B4E"/>
    <w:rsid w:val="00D17140"/>
    <w:rsid w:val="00D177E7"/>
    <w:rsid w:val="00D2034A"/>
    <w:rsid w:val="00D2079F"/>
    <w:rsid w:val="00D21581"/>
    <w:rsid w:val="00D21BCB"/>
    <w:rsid w:val="00D23817"/>
    <w:rsid w:val="00D24B80"/>
    <w:rsid w:val="00D264C0"/>
    <w:rsid w:val="00D27F8F"/>
    <w:rsid w:val="00D4410D"/>
    <w:rsid w:val="00D447EF"/>
    <w:rsid w:val="00D47EE9"/>
    <w:rsid w:val="00D505E2"/>
    <w:rsid w:val="00D50E79"/>
    <w:rsid w:val="00D51464"/>
    <w:rsid w:val="00D5163F"/>
    <w:rsid w:val="00D51F54"/>
    <w:rsid w:val="00D525C1"/>
    <w:rsid w:val="00D537F0"/>
    <w:rsid w:val="00D53B0A"/>
    <w:rsid w:val="00D5431C"/>
    <w:rsid w:val="00D5610C"/>
    <w:rsid w:val="00D5785E"/>
    <w:rsid w:val="00D57E7E"/>
    <w:rsid w:val="00D6498F"/>
    <w:rsid w:val="00D64CF9"/>
    <w:rsid w:val="00D73B38"/>
    <w:rsid w:val="00D73E7E"/>
    <w:rsid w:val="00D7463D"/>
    <w:rsid w:val="00D7537E"/>
    <w:rsid w:val="00D75F4D"/>
    <w:rsid w:val="00D77BF7"/>
    <w:rsid w:val="00D80003"/>
    <w:rsid w:val="00D8028F"/>
    <w:rsid w:val="00D80F5A"/>
    <w:rsid w:val="00D83DE8"/>
    <w:rsid w:val="00D84943"/>
    <w:rsid w:val="00D853B2"/>
    <w:rsid w:val="00D85B65"/>
    <w:rsid w:val="00D87990"/>
    <w:rsid w:val="00D87B96"/>
    <w:rsid w:val="00D87BF9"/>
    <w:rsid w:val="00D94808"/>
    <w:rsid w:val="00D94AE7"/>
    <w:rsid w:val="00D966B3"/>
    <w:rsid w:val="00D970F0"/>
    <w:rsid w:val="00D973C1"/>
    <w:rsid w:val="00D97BEB"/>
    <w:rsid w:val="00DA1563"/>
    <w:rsid w:val="00DA1C93"/>
    <w:rsid w:val="00DA3BF0"/>
    <w:rsid w:val="00DA4540"/>
    <w:rsid w:val="00DA4CAE"/>
    <w:rsid w:val="00DA587E"/>
    <w:rsid w:val="00DA60F4"/>
    <w:rsid w:val="00DA72D4"/>
    <w:rsid w:val="00DB0F8B"/>
    <w:rsid w:val="00DB28CD"/>
    <w:rsid w:val="00DB3052"/>
    <w:rsid w:val="00DB5699"/>
    <w:rsid w:val="00DB5DAA"/>
    <w:rsid w:val="00DC26C3"/>
    <w:rsid w:val="00DC2D17"/>
    <w:rsid w:val="00DC3F20"/>
    <w:rsid w:val="00DC4ADF"/>
    <w:rsid w:val="00DC4F9B"/>
    <w:rsid w:val="00DC5D28"/>
    <w:rsid w:val="00DC62CF"/>
    <w:rsid w:val="00DD1E7C"/>
    <w:rsid w:val="00DD2027"/>
    <w:rsid w:val="00DD395C"/>
    <w:rsid w:val="00DD48D5"/>
    <w:rsid w:val="00DE05AA"/>
    <w:rsid w:val="00DE0636"/>
    <w:rsid w:val="00DE23BF"/>
    <w:rsid w:val="00DE23DA"/>
    <w:rsid w:val="00DE3981"/>
    <w:rsid w:val="00DE40DD"/>
    <w:rsid w:val="00DE6444"/>
    <w:rsid w:val="00DE6BFC"/>
    <w:rsid w:val="00DE7755"/>
    <w:rsid w:val="00DE7992"/>
    <w:rsid w:val="00DF059A"/>
    <w:rsid w:val="00DF3D56"/>
    <w:rsid w:val="00DF4192"/>
    <w:rsid w:val="00DF64E9"/>
    <w:rsid w:val="00DF6D19"/>
    <w:rsid w:val="00DF6ED2"/>
    <w:rsid w:val="00DF70F5"/>
    <w:rsid w:val="00E00366"/>
    <w:rsid w:val="00E00D08"/>
    <w:rsid w:val="00E01DA7"/>
    <w:rsid w:val="00E03620"/>
    <w:rsid w:val="00E036C3"/>
    <w:rsid w:val="00E0532E"/>
    <w:rsid w:val="00E07306"/>
    <w:rsid w:val="00E0770E"/>
    <w:rsid w:val="00E120B6"/>
    <w:rsid w:val="00E12140"/>
    <w:rsid w:val="00E13E08"/>
    <w:rsid w:val="00E203EE"/>
    <w:rsid w:val="00E21099"/>
    <w:rsid w:val="00E21453"/>
    <w:rsid w:val="00E21F84"/>
    <w:rsid w:val="00E22491"/>
    <w:rsid w:val="00E2252C"/>
    <w:rsid w:val="00E227DF"/>
    <w:rsid w:val="00E265E1"/>
    <w:rsid w:val="00E270C0"/>
    <w:rsid w:val="00E304EF"/>
    <w:rsid w:val="00E30694"/>
    <w:rsid w:val="00E33321"/>
    <w:rsid w:val="00E33B6A"/>
    <w:rsid w:val="00E34CBC"/>
    <w:rsid w:val="00E36D82"/>
    <w:rsid w:val="00E36F02"/>
    <w:rsid w:val="00E460B9"/>
    <w:rsid w:val="00E504F2"/>
    <w:rsid w:val="00E51601"/>
    <w:rsid w:val="00E51965"/>
    <w:rsid w:val="00E5275D"/>
    <w:rsid w:val="00E53003"/>
    <w:rsid w:val="00E53130"/>
    <w:rsid w:val="00E5438A"/>
    <w:rsid w:val="00E551AA"/>
    <w:rsid w:val="00E5654D"/>
    <w:rsid w:val="00E604CD"/>
    <w:rsid w:val="00E60594"/>
    <w:rsid w:val="00E67121"/>
    <w:rsid w:val="00E70270"/>
    <w:rsid w:val="00E7198D"/>
    <w:rsid w:val="00E735AF"/>
    <w:rsid w:val="00E73CA5"/>
    <w:rsid w:val="00E74CA6"/>
    <w:rsid w:val="00E75E3D"/>
    <w:rsid w:val="00E76152"/>
    <w:rsid w:val="00E804D9"/>
    <w:rsid w:val="00E80713"/>
    <w:rsid w:val="00E80739"/>
    <w:rsid w:val="00E84491"/>
    <w:rsid w:val="00E852F0"/>
    <w:rsid w:val="00E92AAF"/>
    <w:rsid w:val="00E9731C"/>
    <w:rsid w:val="00E97455"/>
    <w:rsid w:val="00EA002F"/>
    <w:rsid w:val="00EA276B"/>
    <w:rsid w:val="00EA3198"/>
    <w:rsid w:val="00EA4E4C"/>
    <w:rsid w:val="00EA79D5"/>
    <w:rsid w:val="00EB04B7"/>
    <w:rsid w:val="00EB1C13"/>
    <w:rsid w:val="00EB32C3"/>
    <w:rsid w:val="00EB58B4"/>
    <w:rsid w:val="00EB7992"/>
    <w:rsid w:val="00EC0104"/>
    <w:rsid w:val="00EC0184"/>
    <w:rsid w:val="00EC1227"/>
    <w:rsid w:val="00EC1B9F"/>
    <w:rsid w:val="00EC2D7A"/>
    <w:rsid w:val="00EC3335"/>
    <w:rsid w:val="00EC3F69"/>
    <w:rsid w:val="00EC3F94"/>
    <w:rsid w:val="00EC458D"/>
    <w:rsid w:val="00EC4C50"/>
    <w:rsid w:val="00EC633A"/>
    <w:rsid w:val="00EC6BE5"/>
    <w:rsid w:val="00EC7377"/>
    <w:rsid w:val="00ED1B9D"/>
    <w:rsid w:val="00ED59D3"/>
    <w:rsid w:val="00ED7C11"/>
    <w:rsid w:val="00EE056F"/>
    <w:rsid w:val="00EE3D4C"/>
    <w:rsid w:val="00EF0987"/>
    <w:rsid w:val="00EF3035"/>
    <w:rsid w:val="00EF43F5"/>
    <w:rsid w:val="00EF62F3"/>
    <w:rsid w:val="00EF64A1"/>
    <w:rsid w:val="00EF74D7"/>
    <w:rsid w:val="00EF78F3"/>
    <w:rsid w:val="00F017AF"/>
    <w:rsid w:val="00F01DA9"/>
    <w:rsid w:val="00F041C4"/>
    <w:rsid w:val="00F0569A"/>
    <w:rsid w:val="00F110EC"/>
    <w:rsid w:val="00F13A83"/>
    <w:rsid w:val="00F14812"/>
    <w:rsid w:val="00F1598C"/>
    <w:rsid w:val="00F1626E"/>
    <w:rsid w:val="00F16502"/>
    <w:rsid w:val="00F20BC6"/>
    <w:rsid w:val="00F21403"/>
    <w:rsid w:val="00F233AD"/>
    <w:rsid w:val="00F233C3"/>
    <w:rsid w:val="00F255FC"/>
    <w:rsid w:val="00F259B0"/>
    <w:rsid w:val="00F262B1"/>
    <w:rsid w:val="00F26A20"/>
    <w:rsid w:val="00F276C9"/>
    <w:rsid w:val="00F30243"/>
    <w:rsid w:val="00F31359"/>
    <w:rsid w:val="00F322EF"/>
    <w:rsid w:val="00F35AB4"/>
    <w:rsid w:val="00F40690"/>
    <w:rsid w:val="00F436D3"/>
    <w:rsid w:val="00F43802"/>
    <w:rsid w:val="00F43B8F"/>
    <w:rsid w:val="00F502B8"/>
    <w:rsid w:val="00F50D0D"/>
    <w:rsid w:val="00F50FE5"/>
    <w:rsid w:val="00F51785"/>
    <w:rsid w:val="00F5276F"/>
    <w:rsid w:val="00F530D7"/>
    <w:rsid w:val="00F541E6"/>
    <w:rsid w:val="00F568B0"/>
    <w:rsid w:val="00F62F49"/>
    <w:rsid w:val="00F62FDF"/>
    <w:rsid w:val="00F640BF"/>
    <w:rsid w:val="00F666F8"/>
    <w:rsid w:val="00F70754"/>
    <w:rsid w:val="00F75D66"/>
    <w:rsid w:val="00F77926"/>
    <w:rsid w:val="00F807DD"/>
    <w:rsid w:val="00F81419"/>
    <w:rsid w:val="00F815A0"/>
    <w:rsid w:val="00F839A6"/>
    <w:rsid w:val="00F83A19"/>
    <w:rsid w:val="00F8489E"/>
    <w:rsid w:val="00F879A1"/>
    <w:rsid w:val="00F91CCB"/>
    <w:rsid w:val="00F92FC4"/>
    <w:rsid w:val="00F96645"/>
    <w:rsid w:val="00F96662"/>
    <w:rsid w:val="00F9793C"/>
    <w:rsid w:val="00F97B87"/>
    <w:rsid w:val="00FA079A"/>
    <w:rsid w:val="00FA0C14"/>
    <w:rsid w:val="00FA0EE2"/>
    <w:rsid w:val="00FA137A"/>
    <w:rsid w:val="00FA1D29"/>
    <w:rsid w:val="00FA5504"/>
    <w:rsid w:val="00FA6172"/>
    <w:rsid w:val="00FA6A8B"/>
    <w:rsid w:val="00FA751E"/>
    <w:rsid w:val="00FB4B02"/>
    <w:rsid w:val="00FB4E98"/>
    <w:rsid w:val="00FB7C80"/>
    <w:rsid w:val="00FC2831"/>
    <w:rsid w:val="00FC2D40"/>
    <w:rsid w:val="00FC2EF8"/>
    <w:rsid w:val="00FC3211"/>
    <w:rsid w:val="00FC3600"/>
    <w:rsid w:val="00FC487B"/>
    <w:rsid w:val="00FC4A9F"/>
    <w:rsid w:val="00FC565B"/>
    <w:rsid w:val="00FC6729"/>
    <w:rsid w:val="00FC79E6"/>
    <w:rsid w:val="00FD0D1E"/>
    <w:rsid w:val="00FD2B88"/>
    <w:rsid w:val="00FD6D30"/>
    <w:rsid w:val="00FD78FA"/>
    <w:rsid w:val="00FD7AD0"/>
    <w:rsid w:val="00FD7C12"/>
    <w:rsid w:val="00FD7F73"/>
    <w:rsid w:val="00FE006E"/>
    <w:rsid w:val="00FE0AC2"/>
    <w:rsid w:val="00FE197E"/>
    <w:rsid w:val="00FE62B5"/>
    <w:rsid w:val="00FE79DC"/>
    <w:rsid w:val="00FF0DF1"/>
    <w:rsid w:val="00FF0F30"/>
    <w:rsid w:val="00FF12A4"/>
    <w:rsid w:val="00FF2187"/>
    <w:rsid w:val="00FF26AA"/>
    <w:rsid w:val="00FF54CF"/>
    <w:rsid w:val="00FF7410"/>
    <w:rsid w:val="01011CF1"/>
    <w:rsid w:val="0101399A"/>
    <w:rsid w:val="016D99F8"/>
    <w:rsid w:val="02436F44"/>
    <w:rsid w:val="02B38D17"/>
    <w:rsid w:val="0313E80F"/>
    <w:rsid w:val="03AB871C"/>
    <w:rsid w:val="04CAD20A"/>
    <w:rsid w:val="05B7EBC2"/>
    <w:rsid w:val="06000315"/>
    <w:rsid w:val="062AFA45"/>
    <w:rsid w:val="073E5FEA"/>
    <w:rsid w:val="087D7F75"/>
    <w:rsid w:val="098E793A"/>
    <w:rsid w:val="09C40618"/>
    <w:rsid w:val="0AC3D60B"/>
    <w:rsid w:val="0ACA20BD"/>
    <w:rsid w:val="0ADC8569"/>
    <w:rsid w:val="0BC2CF42"/>
    <w:rsid w:val="0BEB4312"/>
    <w:rsid w:val="0C568EB2"/>
    <w:rsid w:val="0CF7E9AD"/>
    <w:rsid w:val="0DC046C6"/>
    <w:rsid w:val="0E3A526C"/>
    <w:rsid w:val="0E4899B5"/>
    <w:rsid w:val="0E9BFC57"/>
    <w:rsid w:val="0F5DC4F5"/>
    <w:rsid w:val="10AF0D5E"/>
    <w:rsid w:val="118DF6C8"/>
    <w:rsid w:val="133DB100"/>
    <w:rsid w:val="1411CAAB"/>
    <w:rsid w:val="14364997"/>
    <w:rsid w:val="145A3976"/>
    <w:rsid w:val="1489C4EF"/>
    <w:rsid w:val="163C4FDC"/>
    <w:rsid w:val="165E360B"/>
    <w:rsid w:val="17C3B786"/>
    <w:rsid w:val="17DD6958"/>
    <w:rsid w:val="185535AC"/>
    <w:rsid w:val="18CADEC1"/>
    <w:rsid w:val="1912DE79"/>
    <w:rsid w:val="194789D5"/>
    <w:rsid w:val="198264E8"/>
    <w:rsid w:val="19D01E98"/>
    <w:rsid w:val="19D2477E"/>
    <w:rsid w:val="19F01614"/>
    <w:rsid w:val="1A3ED7E4"/>
    <w:rsid w:val="1A4A3A88"/>
    <w:rsid w:val="1C1406F9"/>
    <w:rsid w:val="1D348599"/>
    <w:rsid w:val="1D56ACE9"/>
    <w:rsid w:val="1D8863A5"/>
    <w:rsid w:val="1DEA7EB8"/>
    <w:rsid w:val="1E88A09C"/>
    <w:rsid w:val="20851039"/>
    <w:rsid w:val="20E8C501"/>
    <w:rsid w:val="22108309"/>
    <w:rsid w:val="22234753"/>
    <w:rsid w:val="229B4505"/>
    <w:rsid w:val="232EFE8A"/>
    <w:rsid w:val="23DD07AE"/>
    <w:rsid w:val="25B31198"/>
    <w:rsid w:val="25D95A93"/>
    <w:rsid w:val="2611964A"/>
    <w:rsid w:val="2676E7BA"/>
    <w:rsid w:val="27429ACD"/>
    <w:rsid w:val="2743A1E2"/>
    <w:rsid w:val="2775FED7"/>
    <w:rsid w:val="283EF863"/>
    <w:rsid w:val="28E3756D"/>
    <w:rsid w:val="290655CA"/>
    <w:rsid w:val="2A2A760D"/>
    <w:rsid w:val="2A4F3BA8"/>
    <w:rsid w:val="2B122AFC"/>
    <w:rsid w:val="2B9A31D6"/>
    <w:rsid w:val="2BD6FDF9"/>
    <w:rsid w:val="2BDE2626"/>
    <w:rsid w:val="2C8667D0"/>
    <w:rsid w:val="2CBB9C37"/>
    <w:rsid w:val="2D1288A3"/>
    <w:rsid w:val="2D1351EB"/>
    <w:rsid w:val="2D9A393E"/>
    <w:rsid w:val="2DD28F0B"/>
    <w:rsid w:val="2E77E66B"/>
    <w:rsid w:val="2EA146D6"/>
    <w:rsid w:val="2EC2B7DF"/>
    <w:rsid w:val="2ECEE258"/>
    <w:rsid w:val="2F5B8703"/>
    <w:rsid w:val="2F9BC003"/>
    <w:rsid w:val="3012E7CC"/>
    <w:rsid w:val="3037426D"/>
    <w:rsid w:val="30B4B93D"/>
    <w:rsid w:val="316D6BA0"/>
    <w:rsid w:val="31B00266"/>
    <w:rsid w:val="31BCA2CB"/>
    <w:rsid w:val="31C816DF"/>
    <w:rsid w:val="3216F889"/>
    <w:rsid w:val="329FF167"/>
    <w:rsid w:val="334346BF"/>
    <w:rsid w:val="33A08C3F"/>
    <w:rsid w:val="340243DC"/>
    <w:rsid w:val="346A2380"/>
    <w:rsid w:val="35007887"/>
    <w:rsid w:val="35901243"/>
    <w:rsid w:val="3610E91B"/>
    <w:rsid w:val="36CB0D03"/>
    <w:rsid w:val="371E14F9"/>
    <w:rsid w:val="37609C0F"/>
    <w:rsid w:val="39F9A9C0"/>
    <w:rsid w:val="3A885064"/>
    <w:rsid w:val="3AE5ED36"/>
    <w:rsid w:val="3B81239E"/>
    <w:rsid w:val="3BC927C8"/>
    <w:rsid w:val="3BE84B23"/>
    <w:rsid w:val="3C5D2950"/>
    <w:rsid w:val="3CA64B6F"/>
    <w:rsid w:val="3D401D8B"/>
    <w:rsid w:val="3DC9B0FC"/>
    <w:rsid w:val="3E3A631D"/>
    <w:rsid w:val="3E63718C"/>
    <w:rsid w:val="3E903896"/>
    <w:rsid w:val="3FB3FBDB"/>
    <w:rsid w:val="412574EE"/>
    <w:rsid w:val="41417985"/>
    <w:rsid w:val="41AC0226"/>
    <w:rsid w:val="42116107"/>
    <w:rsid w:val="42ED6F16"/>
    <w:rsid w:val="44ACFA82"/>
    <w:rsid w:val="44CE6F1C"/>
    <w:rsid w:val="44EC5BD7"/>
    <w:rsid w:val="455A10DD"/>
    <w:rsid w:val="45603B61"/>
    <w:rsid w:val="4589456F"/>
    <w:rsid w:val="4771E33F"/>
    <w:rsid w:val="4781384C"/>
    <w:rsid w:val="47D31401"/>
    <w:rsid w:val="487D4F08"/>
    <w:rsid w:val="48FA232F"/>
    <w:rsid w:val="4955D985"/>
    <w:rsid w:val="49AD0328"/>
    <w:rsid w:val="4A17B3C6"/>
    <w:rsid w:val="4A4D8CA6"/>
    <w:rsid w:val="4B515CEA"/>
    <w:rsid w:val="4B811AFD"/>
    <w:rsid w:val="4D0F8D72"/>
    <w:rsid w:val="4DB205F7"/>
    <w:rsid w:val="4E1AB102"/>
    <w:rsid w:val="4EFE1408"/>
    <w:rsid w:val="50A2F3CC"/>
    <w:rsid w:val="50B02EAB"/>
    <w:rsid w:val="50E3C42F"/>
    <w:rsid w:val="50E6844A"/>
    <w:rsid w:val="5206BC3F"/>
    <w:rsid w:val="52090C90"/>
    <w:rsid w:val="5247A0C0"/>
    <w:rsid w:val="53051816"/>
    <w:rsid w:val="53FE339A"/>
    <w:rsid w:val="54DEB8F8"/>
    <w:rsid w:val="56E2B354"/>
    <w:rsid w:val="5715A812"/>
    <w:rsid w:val="58DDF892"/>
    <w:rsid w:val="58F5B7BA"/>
    <w:rsid w:val="595185ED"/>
    <w:rsid w:val="597DE4A8"/>
    <w:rsid w:val="5AC80D68"/>
    <w:rsid w:val="5B454BE1"/>
    <w:rsid w:val="5B51BD4C"/>
    <w:rsid w:val="5B5813FA"/>
    <w:rsid w:val="5B9FEACF"/>
    <w:rsid w:val="5C02BD0B"/>
    <w:rsid w:val="5C448D48"/>
    <w:rsid w:val="5C7ED1C2"/>
    <w:rsid w:val="5C9D4F83"/>
    <w:rsid w:val="5D4CF728"/>
    <w:rsid w:val="5DDFD82E"/>
    <w:rsid w:val="5DFD5110"/>
    <w:rsid w:val="5E039233"/>
    <w:rsid w:val="5EEC5408"/>
    <w:rsid w:val="5EF81779"/>
    <w:rsid w:val="6041126C"/>
    <w:rsid w:val="609F08EC"/>
    <w:rsid w:val="60D262B5"/>
    <w:rsid w:val="613ED6D4"/>
    <w:rsid w:val="614E3774"/>
    <w:rsid w:val="61737F49"/>
    <w:rsid w:val="6241D315"/>
    <w:rsid w:val="629B23B7"/>
    <w:rsid w:val="6354EDE0"/>
    <w:rsid w:val="63E86AAE"/>
    <w:rsid w:val="64AD7AB1"/>
    <w:rsid w:val="64C8B33D"/>
    <w:rsid w:val="6546B53C"/>
    <w:rsid w:val="65E2063E"/>
    <w:rsid w:val="66B5945E"/>
    <w:rsid w:val="66C25F26"/>
    <w:rsid w:val="67D0500D"/>
    <w:rsid w:val="67FFAC4C"/>
    <w:rsid w:val="681F9B0E"/>
    <w:rsid w:val="69023005"/>
    <w:rsid w:val="69041BF8"/>
    <w:rsid w:val="691C43D8"/>
    <w:rsid w:val="69762795"/>
    <w:rsid w:val="6A02FB50"/>
    <w:rsid w:val="6ACD7924"/>
    <w:rsid w:val="6B1FD19B"/>
    <w:rsid w:val="6B459B7F"/>
    <w:rsid w:val="6B6F6EC8"/>
    <w:rsid w:val="6BA41EEC"/>
    <w:rsid w:val="6C946BBD"/>
    <w:rsid w:val="6CF724C1"/>
    <w:rsid w:val="6D2DB094"/>
    <w:rsid w:val="6E5A1B75"/>
    <w:rsid w:val="6E723447"/>
    <w:rsid w:val="6F7936D6"/>
    <w:rsid w:val="6FDB3195"/>
    <w:rsid w:val="6FDB9950"/>
    <w:rsid w:val="700F0C15"/>
    <w:rsid w:val="70A82A3D"/>
    <w:rsid w:val="7207EB61"/>
    <w:rsid w:val="7301482E"/>
    <w:rsid w:val="7394CB12"/>
    <w:rsid w:val="746C5D38"/>
    <w:rsid w:val="7539E8D1"/>
    <w:rsid w:val="755B592E"/>
    <w:rsid w:val="75E09667"/>
    <w:rsid w:val="761F4880"/>
    <w:rsid w:val="769933A2"/>
    <w:rsid w:val="772861E9"/>
    <w:rsid w:val="77CBE0A2"/>
    <w:rsid w:val="77E76714"/>
    <w:rsid w:val="780DDF0D"/>
    <w:rsid w:val="789379C1"/>
    <w:rsid w:val="7975BD9B"/>
    <w:rsid w:val="797BB2DB"/>
    <w:rsid w:val="799B1B68"/>
    <w:rsid w:val="7A01FEB0"/>
    <w:rsid w:val="7AB1F921"/>
    <w:rsid w:val="7AE33C00"/>
    <w:rsid w:val="7AF9FDCB"/>
    <w:rsid w:val="7B11F8D2"/>
    <w:rsid w:val="7B5F6F0B"/>
    <w:rsid w:val="7BA99D23"/>
    <w:rsid w:val="7BBA5610"/>
    <w:rsid w:val="7C4DFABC"/>
    <w:rsid w:val="7CA7445B"/>
    <w:rsid w:val="7DCFAF3B"/>
    <w:rsid w:val="7F1CDE9A"/>
    <w:rsid w:val="7F211B6B"/>
    <w:rsid w:val="7FA1F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028D205-8EFC-4960-BCF5-D8B69C17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6372BB"/>
    <w:rPr>
      <w:b/>
      <w:bCs/>
      <w:sz w:val="20"/>
      <w:szCs w:val="20"/>
    </w:rPr>
  </w:style>
  <w:style w:type="character" w:styleId="Forte">
    <w:name w:val="Strong"/>
    <w:uiPriority w:val="22"/>
    <w:qFormat/>
    <w:rsid w:val="008C4E19"/>
    <w:rPr>
      <w:b/>
      <w:bCs/>
    </w:rPr>
  </w:style>
  <w:style w:type="character" w:styleId="MenoPendente">
    <w:name w:val="Unresolved Mention"/>
    <w:uiPriority w:val="99"/>
    <w:semiHidden/>
    <w:unhideWhenUsed/>
    <w:rsid w:val="00ED7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dx.doi.org/10.4018/ijicte.2016010101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C5401714-5E60-469C-9C75-25C6DE0D9F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4486</Words>
  <Characters>24228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121</cp:revision>
  <cp:lastPrinted>2020-10-22T13:44:00Z</cp:lastPrinted>
  <dcterms:created xsi:type="dcterms:W3CDTF">2020-10-12T13:43:00Z</dcterms:created>
  <dcterms:modified xsi:type="dcterms:W3CDTF">2020-10-22T13:44:00Z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