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42A2D92F" w:rsidR="002B0EDC" w:rsidRPr="00B00E04" w:rsidRDefault="001174CC"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PÉNAREIA</w:t>
      </w:r>
      <w:r w:rsidR="002B0EDC">
        <w:t xml:space="preserve">: </w:t>
      </w:r>
      <w:r>
        <w:t>sistema para consumo em restaurantes em praias</w:t>
      </w:r>
      <w:r w:rsidR="00E7361F">
        <w:t xml:space="preserve"> CATARINENSES</w:t>
      </w:r>
    </w:p>
    <w:p w14:paraId="6607C7C7" w14:textId="62BB7FF5" w:rsidR="001E682E" w:rsidRDefault="001174CC" w:rsidP="001E682E">
      <w:pPr>
        <w:pStyle w:val="TF-AUTOR0"/>
      </w:pPr>
      <w:r>
        <w:t>Nathan Guilherme Reiter</w:t>
      </w:r>
    </w:p>
    <w:p w14:paraId="53880F09" w14:textId="410B369E" w:rsidR="001E682E" w:rsidRDefault="001E682E" w:rsidP="001E682E">
      <w:pPr>
        <w:pStyle w:val="TF-AUTOR0"/>
      </w:pPr>
      <w:r>
        <w:t xml:space="preserve">Prof. </w:t>
      </w:r>
      <w:r w:rsidR="001174CC">
        <w:t>Luciana Pereira de Araújo Kohler</w:t>
      </w:r>
    </w:p>
    <w:p w14:paraId="4325A3B1" w14:textId="38F3E617" w:rsidR="00F255FC"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4C82FA10" w14:textId="07706E3D" w:rsidR="00A862F8" w:rsidRDefault="00A862F8" w:rsidP="00A862F8">
      <w:pPr>
        <w:pStyle w:val="TF-TEXTO"/>
      </w:pPr>
      <w:r>
        <w:t xml:space="preserve">O litoral do estado de Santa Catarina é rico em paisagens e belezas naturais, alvejado por milhares de turistas todos os anos, especialmente em temporada de verão. </w:t>
      </w:r>
      <w:r w:rsidRPr="0031151D">
        <w:t>Ness</w:t>
      </w:r>
      <w:r>
        <w:t>e</w:t>
      </w:r>
      <w:r w:rsidRPr="00A862F8">
        <w:t xml:space="preserve"> contexto, segundo informações do Governo do Estado de Santa Catarina, estimava-se para o veraneio de 2019/2020 cerca de 5 milhões de visitantes no litoral catarinense (BRASIL, 2020).</w:t>
      </w:r>
    </w:p>
    <w:p w14:paraId="57C00450" w14:textId="5A3906EB" w:rsidR="00A862F8" w:rsidRDefault="00A862F8" w:rsidP="00A862F8">
      <w:pPr>
        <w:pStyle w:val="TF-TEXTO"/>
      </w:pPr>
      <w:r>
        <w:t xml:space="preserve">No mais, conforme </w:t>
      </w:r>
      <w:r w:rsidRPr="0031151D">
        <w:t>a</w:t>
      </w:r>
      <w:r>
        <w:t xml:space="preserve"> pesquisa </w:t>
      </w:r>
      <w:r w:rsidRPr="0031151D">
        <w:t>“Verão no Litoral Catarinense 2020”</w:t>
      </w:r>
      <w:r>
        <w:t xml:space="preserve"> realizada pela</w:t>
      </w:r>
      <w:del w:id="9" w:author="Andreza Sartori" w:date="2020-12-14T21:52:00Z">
        <w:r w:rsidDel="007F126A">
          <w:delText xml:space="preserve"> </w:delText>
        </w:r>
      </w:del>
      <w:r>
        <w:t xml:space="preserve"> Federação do Comércio de Bens, Serviços e Turismo de Santa Catarina </w:t>
      </w:r>
      <w:r w:rsidRPr="0031151D">
        <w:t>(FECOMÉRCIO),</w:t>
      </w:r>
      <w:r>
        <w:t xml:space="preserve"> nas cidades litorâneas na temporada de verão </w:t>
      </w:r>
      <w:r w:rsidRPr="0031151D">
        <w:t>2019/2020</w:t>
      </w:r>
      <w:r>
        <w:t xml:space="preserve">, os consumidores gastaram em média R$ 77,55 em consumo por estabelecimento nos bares e restaurantes da região </w:t>
      </w:r>
      <w:r w:rsidRPr="0031151D">
        <w:t>(FECOMÉRCIO, 2020).</w:t>
      </w:r>
      <w:r>
        <w:t xml:space="preserve"> </w:t>
      </w:r>
      <w:r w:rsidRPr="0031151D">
        <w:t>Contudo, destaca-se que os bares e restaurantes que atendem na areia da praia na área litorânea de Santa Catarina encontram-se estagnados em seus processos tradicionais de atendimento e venda, enquanto os estabelecimentos gastronômicos que utilizam aplicativos de e-commerce e delivery estão em crescente expansão, tendo o e-commerce crescido a uma taxa anual de 7% entre os anos de 2012 e 2017, conforme destacam Guissoni e Farinha (2019).</w:t>
      </w:r>
    </w:p>
    <w:p w14:paraId="0D6339C5" w14:textId="2284331D" w:rsidR="0063395B" w:rsidRDefault="00A862F8" w:rsidP="00A862F8">
      <w:pPr>
        <w:pStyle w:val="TF-TEXTO"/>
      </w:pPr>
      <w:r>
        <w:t xml:space="preserve">Nesse sentido, </w:t>
      </w:r>
      <w:r w:rsidR="0063395B">
        <w:t>se faz prudente tal comparação entre aplicativos como o IFood e UberEats</w:t>
      </w:r>
      <w:r w:rsidR="00CF50BA">
        <w:t>,</w:t>
      </w:r>
      <w:r w:rsidR="0063395B">
        <w:t xml:space="preserve"> que são cada vez mais comuns no dia a dia das pessoas e caracterizam-se pela agilidade e praticidade, </w:t>
      </w:r>
      <w:r w:rsidR="00637D17" w:rsidRPr="00637D17">
        <w:t>como ressaltado pelo Sebrae (2019), enquanto ainda se percebe o desarranjo e demora de atendimento nos bares e restaurantes na areia da praia, conforme se observa com uma simples ida na praia, especialmente em feriados e períodos de temporada</w:t>
      </w:r>
      <w:r w:rsidR="0063395B">
        <w:t xml:space="preserve">. </w:t>
      </w:r>
      <w:r w:rsidR="00CF50BA">
        <w:t>Essa</w:t>
      </w:r>
      <w:r w:rsidR="0063395B">
        <w:t xml:space="preserve"> situação ocorre em razão da grande quantidade de turistas e o pequeno número de funcionários para a realização dos atendimentos, o que causa estresse nos consumidores pela demora. Além disso, também ocorre constantes evasões dos clientes sem efetuar o pagamento devido, visto que </w:t>
      </w:r>
      <w:r w:rsidR="00A44630">
        <w:t>normalmente</w:t>
      </w:r>
      <w:r w:rsidR="0063395B">
        <w:t xml:space="preserve"> não é necessário pagar antecipadamente pelo pedido.</w:t>
      </w:r>
    </w:p>
    <w:p w14:paraId="006037F6" w14:textId="4768B072" w:rsidR="004220A1" w:rsidRDefault="00CF50BA" w:rsidP="004220A1">
      <w:pPr>
        <w:pStyle w:val="TF-TEXTO"/>
      </w:pPr>
      <w:r>
        <w:t>Ante o exposto</w:t>
      </w:r>
      <w:r w:rsidR="00F02E4A">
        <w:t xml:space="preserve">, a </w:t>
      </w:r>
      <w:r w:rsidR="004220A1">
        <w:t xml:space="preserve">solução </w:t>
      </w:r>
      <w:r w:rsidR="00182C3E">
        <w:t>apresentada</w:t>
      </w:r>
      <w:r w:rsidR="004220A1">
        <w:t xml:space="preserve"> neste trabalho </w:t>
      </w:r>
      <w:r w:rsidR="00F02E4A">
        <w:t xml:space="preserve">se </w:t>
      </w:r>
      <w:r w:rsidR="004220A1">
        <w:t>trata de um sistema de vendas on</w:t>
      </w:r>
      <w:r w:rsidR="00AD4448">
        <w:t>-</w:t>
      </w:r>
      <w:r w:rsidR="004220A1">
        <w:t xml:space="preserve">line </w:t>
      </w:r>
      <w:r w:rsidR="00B81917">
        <w:t xml:space="preserve">para </w:t>
      </w:r>
      <w:r w:rsidR="006C7B9D">
        <w:t xml:space="preserve">estabelecimentos gastronômicos localizados principalmente na beira da praia. </w:t>
      </w:r>
      <w:r w:rsidR="00641DBB">
        <w:t xml:space="preserve">O sistema </w:t>
      </w:r>
      <w:r w:rsidR="004220A1">
        <w:t xml:space="preserve">será desenvolvido utilizando recursos de computação móvel, </w:t>
      </w:r>
      <w:r>
        <w:t>a fim de</w:t>
      </w:r>
      <w:r w:rsidR="004220A1">
        <w:t xml:space="preserve"> auxiliar tanto o</w:t>
      </w:r>
      <w:r w:rsidR="00641DBB">
        <w:t>s</w:t>
      </w:r>
      <w:r w:rsidR="004220A1">
        <w:t xml:space="preserve"> donos de estabelecimentos interessados</w:t>
      </w:r>
      <w:r w:rsidR="00E16CAB">
        <w:t xml:space="preserve"> na </w:t>
      </w:r>
      <w:r w:rsidR="00346381">
        <w:t xml:space="preserve">agilidade </w:t>
      </w:r>
      <w:r w:rsidR="004220A1">
        <w:t xml:space="preserve">e segurança proporcionados pelo modelo </w:t>
      </w:r>
      <w:r w:rsidR="004220A1" w:rsidRPr="00CE7751">
        <w:rPr>
          <w:i/>
          <w:iCs/>
        </w:rPr>
        <w:t>delivery</w:t>
      </w:r>
      <w:r w:rsidR="004220A1">
        <w:t xml:space="preserve">, quanto para o próprio </w:t>
      </w:r>
      <w:r w:rsidR="002E042A">
        <w:t>cliente</w:t>
      </w:r>
      <w:r w:rsidR="004220A1">
        <w:t xml:space="preserve">, que </w:t>
      </w:r>
      <w:r w:rsidR="002E042A">
        <w:t>poder</w:t>
      </w:r>
      <w:r w:rsidR="00C27BDD">
        <w:t>á</w:t>
      </w:r>
      <w:r w:rsidR="002E042A">
        <w:t xml:space="preserve"> se preservar de filas e da </w:t>
      </w:r>
      <w:r w:rsidR="002555E0">
        <w:t xml:space="preserve">frustrante </w:t>
      </w:r>
      <w:r w:rsidR="002E042A">
        <w:t xml:space="preserve">busca </w:t>
      </w:r>
      <w:r w:rsidR="00E153D8">
        <w:t xml:space="preserve">por </w:t>
      </w:r>
      <w:r w:rsidR="002E042A">
        <w:t xml:space="preserve">um </w:t>
      </w:r>
      <w:r w:rsidR="004220A1">
        <w:t>garçom</w:t>
      </w:r>
      <w:r w:rsidR="002555E0">
        <w:t xml:space="preserve"> em um dia lotado</w:t>
      </w:r>
      <w:r w:rsidR="00296937">
        <w:t xml:space="preserve"> </w:t>
      </w:r>
      <w:r w:rsidR="00351ABD">
        <w:t xml:space="preserve">de turistas </w:t>
      </w:r>
      <w:r w:rsidR="00296937">
        <w:t>nas orlas das praias</w:t>
      </w:r>
      <w:r w:rsidR="004220A1">
        <w:t>.</w:t>
      </w:r>
    </w:p>
    <w:p w14:paraId="286B3BEA" w14:textId="205CEAED" w:rsidR="00F255FC" w:rsidRPr="007D10F2" w:rsidRDefault="00F255FC" w:rsidP="006A51D7">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lastRenderedPageBreak/>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18C9AE1D" w14:textId="325F16AC" w:rsidR="00C35E57" w:rsidRDefault="00C35E57" w:rsidP="00730484">
      <w:pPr>
        <w:pStyle w:val="TF-TEXTO"/>
      </w:pPr>
      <w:r>
        <w:t xml:space="preserve"> O objetivo </w:t>
      </w:r>
      <w:r w:rsidR="005B3F4D">
        <w:t xml:space="preserve">deste trabalho </w:t>
      </w:r>
      <w:r>
        <w:t>é</w:t>
      </w:r>
      <w:r w:rsidR="003605EF">
        <w:t xml:space="preserve"> disponibilizar um </w:t>
      </w:r>
      <w:r w:rsidR="00037DF5">
        <w:t xml:space="preserve">aplicativo de vendas </w:t>
      </w:r>
      <w:r w:rsidR="00730484">
        <w:t>on</w:t>
      </w:r>
      <w:r w:rsidR="00AD4448">
        <w:t>-</w:t>
      </w:r>
      <w:r w:rsidR="00730484">
        <w:t xml:space="preserve">line </w:t>
      </w:r>
      <w:r w:rsidR="00C27BDD">
        <w:t>móvel</w:t>
      </w:r>
      <w:r w:rsidR="00037DF5">
        <w:t xml:space="preserve">, </w:t>
      </w:r>
      <w:r w:rsidR="00730484">
        <w:t xml:space="preserve">focado em vendas na orla das praias de Santa Catarina. </w:t>
      </w:r>
      <w:r>
        <w:t>Os objetivos específicos são:</w:t>
      </w:r>
    </w:p>
    <w:p w14:paraId="0C295F63" w14:textId="6B6BDCE9" w:rsidR="00C35E57" w:rsidRDefault="00CC2145" w:rsidP="00C35E57">
      <w:pPr>
        <w:pStyle w:val="TF-ALNEA"/>
      </w:pPr>
      <w:r>
        <w:t>d</w:t>
      </w:r>
      <w:r w:rsidR="00EE796D">
        <w:t xml:space="preserve">isponibilizar um sistema que auxilie </w:t>
      </w:r>
      <w:r w:rsidR="00124248">
        <w:t>estabelecimentos</w:t>
      </w:r>
      <w:r w:rsidR="00EE796D">
        <w:t xml:space="preserve"> à beira-mar</w:t>
      </w:r>
      <w:r w:rsidR="00124248">
        <w:t xml:space="preserve"> e próximos</w:t>
      </w:r>
      <w:r w:rsidR="00EE796D">
        <w:t xml:space="preserve"> a venderem com maior facilidade, controle e segurança de seus produtos nas orlas das praias</w:t>
      </w:r>
      <w:r w:rsidR="00C35E57">
        <w:t>;</w:t>
      </w:r>
    </w:p>
    <w:p w14:paraId="67E1AD24" w14:textId="0C401069" w:rsidR="00C35E57" w:rsidRDefault="00CC2145" w:rsidP="00EE796D">
      <w:pPr>
        <w:pStyle w:val="TF-ALNEA"/>
      </w:pPr>
      <w:r>
        <w:t>d</w:t>
      </w:r>
      <w:r w:rsidR="00EE796D">
        <w:t xml:space="preserve">isponibilizar um cardápio de fácil acesso </w:t>
      </w:r>
      <w:r w:rsidR="0090263A">
        <w:t xml:space="preserve">com entrega na praia </w:t>
      </w:r>
      <w:r w:rsidR="00EE796D">
        <w:t>para usuários</w:t>
      </w:r>
      <w:r w:rsidR="00C30B65">
        <w:t>, proporcionando maior diversidade de opções de produtos para os clientes</w:t>
      </w:r>
      <w:r w:rsidR="00C35E57">
        <w:t>;</w:t>
      </w:r>
    </w:p>
    <w:p w14:paraId="79FE95FC" w14:textId="1C9764E4" w:rsidR="00EE796D" w:rsidRDefault="00D051CD" w:rsidP="00EE796D">
      <w:pPr>
        <w:pStyle w:val="TF-ALNEA"/>
      </w:pPr>
      <w:r>
        <w:t>diminuir o erro humano durante o processo de anota</w:t>
      </w:r>
      <w:r w:rsidR="00D46407">
        <w:t>ção</w:t>
      </w:r>
      <w:r>
        <w:t xml:space="preserve"> </w:t>
      </w:r>
      <w:r w:rsidR="00D46407">
        <w:t>e entrega do pedido</w:t>
      </w:r>
      <w:r w:rsidR="00B83881">
        <w:t>;</w:t>
      </w:r>
    </w:p>
    <w:p w14:paraId="69F99FFE" w14:textId="5F75F26C" w:rsidR="00B83881" w:rsidRDefault="00B83881" w:rsidP="00C30B65">
      <w:pPr>
        <w:pStyle w:val="TF-ALNEA"/>
      </w:pPr>
      <w:r>
        <w:t>diminuir filas em caixas de restaurantes</w:t>
      </w:r>
      <w:r w:rsidR="00C30B65">
        <w:t>.</w:t>
      </w:r>
    </w:p>
    <w:p w14:paraId="57BC30CB" w14:textId="52B28294" w:rsidR="00A44581" w:rsidRDefault="00A44581" w:rsidP="00FC4A9F">
      <w:pPr>
        <w:pStyle w:val="Ttulo1"/>
      </w:pPr>
      <w:bookmarkStart w:id="24" w:name="_Toc419598587"/>
      <w:r>
        <w:t xml:space="preserve">trabalhos </w:t>
      </w:r>
      <w:r w:rsidRPr="00FC4A9F">
        <w:t>correlatos</w:t>
      </w:r>
    </w:p>
    <w:p w14:paraId="19DAD9EB" w14:textId="103DBF43" w:rsidR="00EC2BB3" w:rsidRPr="004E1041" w:rsidRDefault="00EC2BB3" w:rsidP="00E251CC">
      <w:pPr>
        <w:pStyle w:val="TF-TEXTO"/>
      </w:pPr>
      <w:r>
        <w:t xml:space="preserve">A seguir são apresentados três trabalhos com características semelhantes aos principais objetivos do estudo proposto. </w:t>
      </w:r>
      <w:r w:rsidR="00AD4448">
        <w:t>Na subseção 2.1</w:t>
      </w:r>
      <w:r>
        <w:t xml:space="preserve"> </w:t>
      </w:r>
      <w:r w:rsidR="00AD4448">
        <w:t>é apresentado</w:t>
      </w:r>
      <w:r w:rsidR="00383893">
        <w:t xml:space="preserve"> o desenvolvimento de um aplicativo móvel e web para o gerenciamento de pedidos de </w:t>
      </w:r>
      <w:del w:id="25" w:author="Andreza Sartori" w:date="2020-12-14T21:56:00Z">
        <w:r w:rsidR="00383893" w:rsidRPr="00CE7751" w:rsidDel="00326E3A">
          <w:rPr>
            <w:i/>
            <w:iCs/>
          </w:rPr>
          <w:delText>delivery</w:delText>
        </w:r>
        <w:r w:rsidR="00383893" w:rsidDel="00326E3A">
          <w:delText xml:space="preserve"> </w:delText>
        </w:r>
      </w:del>
      <w:ins w:id="26" w:author="Andreza Sartori" w:date="2020-12-14T21:56:00Z">
        <w:r w:rsidR="00326E3A">
          <w:rPr>
            <w:i/>
            <w:iCs/>
          </w:rPr>
          <w:t>C</w:t>
        </w:r>
        <w:r w:rsidR="00326E3A">
          <w:t xml:space="preserve"> </w:t>
        </w:r>
      </w:ins>
      <w:r w:rsidR="00383893">
        <w:t xml:space="preserve">(FERREIRA NETO </w:t>
      </w:r>
      <w:r w:rsidR="00383893" w:rsidRPr="00AD4448">
        <w:rPr>
          <w:i/>
          <w:iCs/>
        </w:rPr>
        <w:t>et al</w:t>
      </w:r>
      <w:r w:rsidR="00383893">
        <w:t>., 2016)</w:t>
      </w:r>
      <w:r w:rsidR="007952E3">
        <w:t>.</w:t>
      </w:r>
      <w:r>
        <w:t xml:space="preserve"> </w:t>
      </w:r>
      <w:r w:rsidR="00AD4448">
        <w:t>Já a subseção 2.2</w:t>
      </w:r>
      <w:r>
        <w:t xml:space="preserve"> apresenta </w:t>
      </w:r>
      <w:r w:rsidR="00E06199">
        <w:t xml:space="preserve">uma ferramenta de listagem de estabelecimentos </w:t>
      </w:r>
      <w:r w:rsidR="00EB5E65">
        <w:t xml:space="preserve">com base na localização do usuário </w:t>
      </w:r>
      <w:r w:rsidR="00E06199">
        <w:t>(VIL</w:t>
      </w:r>
      <w:r w:rsidR="00885BC8">
        <w:t>À</w:t>
      </w:r>
      <w:r w:rsidR="00E06199">
        <w:t>, 2018)</w:t>
      </w:r>
      <w:r w:rsidR="007952E3">
        <w:t>.</w:t>
      </w:r>
      <w:r>
        <w:t xml:space="preserve"> </w:t>
      </w:r>
      <w:r w:rsidR="00AD4448">
        <w:t>A subseção 2.3</w:t>
      </w:r>
      <w:r>
        <w:t xml:space="preserve"> </w:t>
      </w:r>
      <w:r w:rsidR="00AD4448">
        <w:t>apresenta</w:t>
      </w:r>
      <w:r w:rsidR="00D63EEF">
        <w:t xml:space="preserve"> um</w:t>
      </w:r>
      <w:r w:rsidR="00030FF4">
        <w:t>a</w:t>
      </w:r>
      <w:r w:rsidR="00D63EEF">
        <w:t xml:space="preserve"> </w:t>
      </w:r>
      <w:r w:rsidR="00030FF4">
        <w:t xml:space="preserve">ferramenta para automatizar o processo de vendas </w:t>
      </w:r>
      <w:r w:rsidR="00030FF4" w:rsidRPr="00CE7751">
        <w:rPr>
          <w:i/>
          <w:iCs/>
        </w:rPr>
        <w:t>delivery</w:t>
      </w:r>
      <w:r w:rsidR="00030FF4">
        <w:t xml:space="preserve"> da cidade de Januária</w:t>
      </w:r>
      <w:r w:rsidR="007952E3">
        <w:t xml:space="preserve">, </w:t>
      </w:r>
      <w:r w:rsidR="00030FF4">
        <w:t>M</w:t>
      </w:r>
      <w:r w:rsidR="007952E3">
        <w:t xml:space="preserve">inas </w:t>
      </w:r>
      <w:r w:rsidR="00030FF4">
        <w:t>G</w:t>
      </w:r>
      <w:r w:rsidR="007952E3">
        <w:t>erais</w:t>
      </w:r>
      <w:r w:rsidR="00030FF4">
        <w:t xml:space="preserve"> </w:t>
      </w:r>
      <w:r>
        <w:t>(</w:t>
      </w:r>
      <w:r w:rsidR="00E251CC">
        <w:t>ALMEIDA</w:t>
      </w:r>
      <w:r w:rsidR="007952E3">
        <w:t xml:space="preserve"> </w:t>
      </w:r>
      <w:r w:rsidR="007952E3" w:rsidRPr="00AD4448">
        <w:rPr>
          <w:i/>
          <w:iCs/>
        </w:rPr>
        <w:t>et al.</w:t>
      </w:r>
      <w:r>
        <w:t xml:space="preserve">, </w:t>
      </w:r>
      <w:r w:rsidR="00E251CC">
        <w:t>2018</w:t>
      </w:r>
      <w:r>
        <w:t>).</w:t>
      </w:r>
    </w:p>
    <w:p w14:paraId="7BE6CAA2" w14:textId="4D1F1707" w:rsidR="00EC2BB3" w:rsidRDefault="00CA42A1" w:rsidP="006A51D7">
      <w:pPr>
        <w:pStyle w:val="Ttulo2"/>
      </w:pPr>
      <w:r>
        <w:t>DESENVOLVIMENTO DE UM APLICATIVO MÓVEL E WEB PARA GERENCIAMENTO DE PEDIDOS DE DELIVERY, ENTREGAS E PAGAMENTOS</w:t>
      </w:r>
    </w:p>
    <w:p w14:paraId="60C2FEC9" w14:textId="4DBF0A9A" w:rsidR="00537A80" w:rsidRDefault="00CA42A1" w:rsidP="00537A80">
      <w:pPr>
        <w:pStyle w:val="TF-TEXTO"/>
      </w:pPr>
      <w:r>
        <w:t xml:space="preserve">O trabalho de Ferreira Neto </w:t>
      </w:r>
      <w:r w:rsidRPr="00AD4448">
        <w:rPr>
          <w:i/>
          <w:iCs/>
        </w:rPr>
        <w:t>et al</w:t>
      </w:r>
      <w:r>
        <w:t xml:space="preserve">. (2016) consiste em um sistema para geração de pedido, acompanhamento do processo de entrega do </w:t>
      </w:r>
      <w:r w:rsidRPr="00CE7751">
        <w:rPr>
          <w:i/>
          <w:iCs/>
        </w:rPr>
        <w:t>delivery</w:t>
      </w:r>
      <w:r>
        <w:t>, pagamento e avaliação d</w:t>
      </w:r>
      <w:r w:rsidR="00BC57D9">
        <w:t>os</w:t>
      </w:r>
      <w:r>
        <w:t xml:space="preserve"> produtos fornecidos na região litorânea do estado do Paraná. O aplicativo foi desenvolvido em paralelo, dividindo em parte web e Android, ambas utilizando um WebService feito em PHP.</w:t>
      </w:r>
    </w:p>
    <w:p w14:paraId="4D9ED777" w14:textId="1A72C5E8" w:rsidR="00CA42A1" w:rsidRDefault="00537A80" w:rsidP="00537A80">
      <w:pPr>
        <w:pStyle w:val="TF-TEXTO"/>
      </w:pPr>
      <w:r>
        <w:t xml:space="preserve">A versão web foi criada de </w:t>
      </w:r>
      <w:r w:rsidR="00BC57D9">
        <w:t>forma</w:t>
      </w:r>
      <w:r>
        <w:t xml:space="preserve"> que seja responsiva com o tamanho da tela ou da aba do </w:t>
      </w:r>
      <w:r w:rsidRPr="0020589F">
        <w:rPr>
          <w:i/>
          <w:iCs/>
        </w:rPr>
        <w:t>browser</w:t>
      </w:r>
      <w:r>
        <w:t xml:space="preserve"> utilizado. </w:t>
      </w:r>
      <w:r w:rsidR="00442CAF">
        <w:t>Esta versão consiste em três abas que guia</w:t>
      </w:r>
      <w:r w:rsidR="00BC57D9">
        <w:t xml:space="preserve">m </w:t>
      </w:r>
      <w:r w:rsidR="00442CAF">
        <w:t xml:space="preserve">o usuário ao seu destino </w:t>
      </w:r>
      <w:r w:rsidR="00BC57D9">
        <w:t>almejado</w:t>
      </w:r>
      <w:r w:rsidR="00E20A1C">
        <w:t>, apresentando as listas do sistema</w:t>
      </w:r>
      <w:r w:rsidR="00BC57D9">
        <w:t>:</w:t>
      </w:r>
      <w:r w:rsidR="00E20A1C">
        <w:t xml:space="preserve"> os estabelecimentos preferidos do usuário ou então as promoções cadastradas (</w:t>
      </w:r>
      <w:commentRangeStart w:id="27"/>
      <w:r w:rsidR="00E20A1C">
        <w:t>Figura 1)</w:t>
      </w:r>
      <w:r w:rsidR="00442CAF">
        <w:t xml:space="preserve">. </w:t>
      </w:r>
      <w:commentRangeEnd w:id="27"/>
      <w:r w:rsidR="00326E3A">
        <w:rPr>
          <w:rStyle w:val="Refdecomentrio"/>
        </w:rPr>
        <w:commentReference w:id="27"/>
      </w:r>
    </w:p>
    <w:p w14:paraId="790E8978" w14:textId="5642D086" w:rsidR="0020589F" w:rsidRDefault="00537A80" w:rsidP="00BC57D9">
      <w:pPr>
        <w:pStyle w:val="TF-TEXTO"/>
      </w:pPr>
      <w:r>
        <w:t>Já a</w:t>
      </w:r>
      <w:r w:rsidR="00CA42A1">
        <w:t xml:space="preserve"> versão móvel do sistema consiste em um menu </w:t>
      </w:r>
      <w:r w:rsidR="00BC57D9">
        <w:t>contendo algumas</w:t>
      </w:r>
      <w:r w:rsidR="00CA42A1">
        <w:t xml:space="preserve"> cidades da região (não </w:t>
      </w:r>
      <w:r w:rsidR="00BC57D9">
        <w:t>possuindo</w:t>
      </w:r>
      <w:r w:rsidR="00CA42A1">
        <w:t xml:space="preserve"> busca automática de localização do usuário) que, ao clicar, mostra um menu dos estabelecimentos cadastrados da cidade escolhida</w:t>
      </w:r>
      <w:r w:rsidR="009F69C6">
        <w:t xml:space="preserve"> (</w:t>
      </w:r>
      <w:r w:rsidR="009F69C6" w:rsidRPr="00D4035F">
        <w:rPr>
          <w:highlight w:val="yellow"/>
          <w:rPrChange w:id="28" w:author="Andreza Sartori" w:date="2020-12-14T21:59:00Z">
            <w:rPr/>
          </w:rPrChange>
        </w:rPr>
        <w:t>Fig</w:t>
      </w:r>
      <w:r w:rsidR="0020589F" w:rsidRPr="00D4035F">
        <w:rPr>
          <w:highlight w:val="yellow"/>
          <w:rPrChange w:id="29" w:author="Andreza Sartori" w:date="2020-12-14T21:59:00Z">
            <w:rPr/>
          </w:rPrChange>
        </w:rPr>
        <w:t xml:space="preserve">ura </w:t>
      </w:r>
      <w:r w:rsidRPr="00D4035F">
        <w:rPr>
          <w:highlight w:val="yellow"/>
          <w:rPrChange w:id="30" w:author="Andreza Sartori" w:date="2020-12-14T21:59:00Z">
            <w:rPr/>
          </w:rPrChange>
        </w:rPr>
        <w:t>2</w:t>
      </w:r>
      <w:r w:rsidR="009F69C6">
        <w:t>)</w:t>
      </w:r>
      <w:r w:rsidR="00CA42A1">
        <w:t xml:space="preserve">. </w:t>
      </w:r>
      <w:r w:rsidR="0020589F">
        <w:t xml:space="preserve">Ao se clicar no </w:t>
      </w:r>
      <w:r w:rsidR="0020589F">
        <w:lastRenderedPageBreak/>
        <w:t xml:space="preserve">estabelecimento desejado, abre-se uma tela </w:t>
      </w:r>
      <w:r w:rsidR="00BC57D9">
        <w:t>que traz o detalhamento e as informações</w:t>
      </w:r>
      <w:r w:rsidR="0020589F">
        <w:t xml:space="preserve"> </w:t>
      </w:r>
      <w:r w:rsidR="00BC57D9">
        <w:t>d</w:t>
      </w:r>
      <w:r w:rsidR="0020589F">
        <w:t>o estabelecimento</w:t>
      </w:r>
      <w:r w:rsidR="00BC57D9">
        <w:t>, bem como se</w:t>
      </w:r>
      <w:r w:rsidR="0020589F">
        <w:t xml:space="preserve"> </w:t>
      </w:r>
      <w:r w:rsidR="00BC57D9">
        <w:t>e</w:t>
      </w:r>
      <w:r w:rsidR="0020589F">
        <w:t>s</w:t>
      </w:r>
      <w:r w:rsidR="00BC57D9">
        <w:t>t</w:t>
      </w:r>
      <w:r w:rsidR="0020589F">
        <w:t>e encontra</w:t>
      </w:r>
      <w:r w:rsidR="00BC57D9">
        <w:t>-se</w:t>
      </w:r>
      <w:r w:rsidR="0020589F">
        <w:t xml:space="preserve"> aberto no momento do acesso</w:t>
      </w:r>
      <w:r w:rsidR="00677DFE">
        <w:t>.</w:t>
      </w:r>
      <w:r>
        <w:t xml:space="preserve"> </w:t>
      </w:r>
    </w:p>
    <w:p w14:paraId="33070745" w14:textId="427539CE" w:rsidR="0020589F" w:rsidRPr="0020589F" w:rsidRDefault="0020589F" w:rsidP="0020589F">
      <w:pPr>
        <w:pStyle w:val="Legenda"/>
        <w:jc w:val="center"/>
        <w:rPr>
          <w:b w:val="0"/>
          <w:bCs w:val="0"/>
        </w:rPr>
      </w:pPr>
      <w:r w:rsidRPr="0020589F">
        <w:rPr>
          <w:b w:val="0"/>
          <w:bCs w:val="0"/>
        </w:rPr>
        <w:t xml:space="preserve">Figura </w:t>
      </w:r>
      <w:r w:rsidR="00B060AF">
        <w:rPr>
          <w:b w:val="0"/>
          <w:bCs w:val="0"/>
        </w:rPr>
        <w:fldChar w:fldCharType="begin"/>
      </w:r>
      <w:r w:rsidR="00B060AF">
        <w:rPr>
          <w:b w:val="0"/>
          <w:bCs w:val="0"/>
        </w:rPr>
        <w:instrText xml:space="preserve"> SEQ Figura \* ARABIC </w:instrText>
      </w:r>
      <w:r w:rsidR="00B060AF">
        <w:rPr>
          <w:b w:val="0"/>
          <w:bCs w:val="0"/>
        </w:rPr>
        <w:fldChar w:fldCharType="separate"/>
      </w:r>
      <w:r w:rsidR="00D00B51">
        <w:rPr>
          <w:b w:val="0"/>
          <w:bCs w:val="0"/>
          <w:noProof/>
        </w:rPr>
        <w:t>1</w:t>
      </w:r>
      <w:r w:rsidR="00B060AF">
        <w:rPr>
          <w:b w:val="0"/>
          <w:bCs w:val="0"/>
        </w:rPr>
        <w:fldChar w:fldCharType="end"/>
      </w:r>
      <w:r w:rsidRPr="0020589F">
        <w:rPr>
          <w:b w:val="0"/>
          <w:bCs w:val="0"/>
        </w:rPr>
        <w:t xml:space="preserve"> - Versão web do sistema acessado a partir de um smartphone</w:t>
      </w:r>
    </w:p>
    <w:p w14:paraId="1BB908D7" w14:textId="77777777" w:rsidR="0020589F" w:rsidRDefault="00887A81" w:rsidP="002B3A0D">
      <w:pPr>
        <w:pStyle w:val="TF-TEXTO"/>
        <w:keepNext/>
        <w:jc w:val="center"/>
      </w:pPr>
      <w:r>
        <w:rPr>
          <w:noProof/>
        </w:rPr>
        <w:pict w14:anchorId="6D14BA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281.25pt;visibility:visible;mso-wrap-style:square" o:bordertopcolor="this" o:borderleftcolor="this" o:borderbottomcolor="this" o:borderrightcolor="this">
            <v:imagedata r:id="rId15" o:title=""/>
            <w10:bordertop type="single" width="4"/>
            <w10:borderleft type="single" width="4"/>
            <w10:borderbottom type="single" width="4"/>
            <w10:borderright type="single" width="4"/>
          </v:shape>
        </w:pict>
      </w:r>
    </w:p>
    <w:p w14:paraId="4C96FED8" w14:textId="15DAB3CA" w:rsidR="0020589F" w:rsidRDefault="0020589F" w:rsidP="00537A80">
      <w:pPr>
        <w:pStyle w:val="TF-FONTE"/>
      </w:pPr>
      <w:r>
        <w:t xml:space="preserve">Fonte: </w:t>
      </w:r>
      <w:r w:rsidR="00BC57D9">
        <w:t>All Foods (2016)</w:t>
      </w:r>
      <w:commentRangeStart w:id="31"/>
      <w:ins w:id="32" w:author="Andreza Sartori" w:date="2020-12-14T21:59:00Z">
        <w:r w:rsidR="00D4035F">
          <w:t>.</w:t>
        </w:r>
        <w:commentRangeEnd w:id="31"/>
        <w:r w:rsidR="00D4035F">
          <w:rPr>
            <w:rStyle w:val="Refdecomentrio"/>
          </w:rPr>
          <w:commentReference w:id="31"/>
        </w:r>
      </w:ins>
    </w:p>
    <w:p w14:paraId="765CD78A" w14:textId="62C5B2C8" w:rsidR="00D74D30" w:rsidRDefault="00D74D30" w:rsidP="00CA42A1">
      <w:pPr>
        <w:pStyle w:val="TF-TEXTO"/>
      </w:pPr>
    </w:p>
    <w:p w14:paraId="3FF94682" w14:textId="24E9E49F" w:rsidR="00F87BCD" w:rsidRDefault="00D74D30" w:rsidP="00F87BCD">
      <w:pPr>
        <w:pStyle w:val="Legenda"/>
        <w:jc w:val="center"/>
      </w:pPr>
      <w:r w:rsidRPr="00D74D30">
        <w:rPr>
          <w:b w:val="0"/>
          <w:bCs w:val="0"/>
        </w:rPr>
        <w:lastRenderedPageBreak/>
        <w:t xml:space="preserve">Figura </w:t>
      </w:r>
      <w:r w:rsidR="00B060AF">
        <w:rPr>
          <w:b w:val="0"/>
          <w:bCs w:val="0"/>
        </w:rPr>
        <w:fldChar w:fldCharType="begin"/>
      </w:r>
      <w:r w:rsidR="00B060AF">
        <w:rPr>
          <w:b w:val="0"/>
          <w:bCs w:val="0"/>
        </w:rPr>
        <w:instrText xml:space="preserve"> SEQ Figura \* ARABIC </w:instrText>
      </w:r>
      <w:r w:rsidR="00B060AF">
        <w:rPr>
          <w:b w:val="0"/>
          <w:bCs w:val="0"/>
        </w:rPr>
        <w:fldChar w:fldCharType="separate"/>
      </w:r>
      <w:r w:rsidR="00D00B51">
        <w:rPr>
          <w:b w:val="0"/>
          <w:bCs w:val="0"/>
          <w:noProof/>
        </w:rPr>
        <w:t>2</w:t>
      </w:r>
      <w:r w:rsidR="00B060AF">
        <w:rPr>
          <w:b w:val="0"/>
          <w:bCs w:val="0"/>
        </w:rPr>
        <w:fldChar w:fldCharType="end"/>
      </w:r>
      <w:r w:rsidRPr="00D74D30">
        <w:rPr>
          <w:b w:val="0"/>
          <w:bCs w:val="0"/>
        </w:rPr>
        <w:t xml:space="preserve"> - Telas do aplicativo Android</w:t>
      </w:r>
    </w:p>
    <w:p w14:paraId="365612A8" w14:textId="77777777" w:rsidR="00F87BCD" w:rsidRDefault="00887A81" w:rsidP="0006756B">
      <w:pPr>
        <w:pStyle w:val="TF-TEXTO"/>
        <w:keepNext/>
        <w:ind w:firstLine="0"/>
        <w:jc w:val="center"/>
      </w:pPr>
      <w:r>
        <w:rPr>
          <w:noProof/>
        </w:rPr>
        <w:pict w14:anchorId="2BC82435">
          <v:shape id="_x0000_i1026" type="#_x0000_t75" style="width:438.75pt;height:244.5pt;visibility:visible;mso-wrap-style:square" o:bordertopcolor="this" o:borderleftcolor="this" o:borderbottomcolor="this" o:borderrightcolor="this">
            <v:imagedata r:id="rId16" o:title=""/>
            <w10:bordertop type="single" width="4"/>
            <w10:borderleft type="single" width="4"/>
            <w10:borderbottom type="single" width="4"/>
            <w10:borderright type="single" width="4"/>
          </v:shape>
        </w:pict>
      </w:r>
    </w:p>
    <w:p w14:paraId="556880FD" w14:textId="0D08CAD4" w:rsidR="00D74D30" w:rsidRPr="00F87BCD" w:rsidRDefault="00F87BCD" w:rsidP="00432976">
      <w:pPr>
        <w:pStyle w:val="Legenda"/>
        <w:jc w:val="center"/>
        <w:rPr>
          <w:b w:val="0"/>
          <w:bCs w:val="0"/>
        </w:rPr>
      </w:pPr>
      <w:r w:rsidRPr="00F87BCD">
        <w:rPr>
          <w:b w:val="0"/>
          <w:bCs w:val="0"/>
        </w:rPr>
        <w:t>Fonte:</w:t>
      </w:r>
      <w:r w:rsidR="00A34C81">
        <w:rPr>
          <w:b w:val="0"/>
          <w:bCs w:val="0"/>
        </w:rPr>
        <w:t xml:space="preserve"> All Foods (2016)</w:t>
      </w:r>
      <w:ins w:id="33" w:author="Andreza Sartori" w:date="2020-12-14T22:01:00Z">
        <w:r w:rsidR="005D099D">
          <w:rPr>
            <w:b w:val="0"/>
            <w:bCs w:val="0"/>
          </w:rPr>
          <w:t>.</w:t>
        </w:r>
      </w:ins>
    </w:p>
    <w:p w14:paraId="5092B0D8" w14:textId="431FB48D" w:rsidR="00EC2BB3" w:rsidRPr="00297007" w:rsidRDefault="00CA42A1" w:rsidP="006A51D7">
      <w:pPr>
        <w:pStyle w:val="Ttulo2"/>
        <w:rPr>
          <w:lang w:val="en-US"/>
          <w:rPrChange w:id="34" w:author="Andreza Sartori" w:date="2020-12-01T09:46:00Z">
            <w:rPr/>
          </w:rPrChange>
        </w:rPr>
      </w:pPr>
      <w:r w:rsidRPr="00297007">
        <w:rPr>
          <w:lang w:val="en-US"/>
          <w:rPrChange w:id="35" w:author="Andreza Sartori" w:date="2020-12-01T09:46:00Z">
            <w:rPr/>
          </w:rPrChange>
        </w:rPr>
        <w:t>DEVELOPMENT OF AN ANDROID APP FOR ESTABLISHMENT LISTING</w:t>
      </w:r>
    </w:p>
    <w:p w14:paraId="2ECB0EFF" w14:textId="2AF01D9E" w:rsidR="00261A89" w:rsidRDefault="003E5D3B" w:rsidP="00261A89">
      <w:pPr>
        <w:pStyle w:val="TF-TEXTO"/>
      </w:pPr>
      <w:r>
        <w:t>Vil</w:t>
      </w:r>
      <w:r w:rsidR="00192C72">
        <w:t>à</w:t>
      </w:r>
      <w:r>
        <w:t xml:space="preserve"> </w:t>
      </w:r>
      <w:r w:rsidR="00CA42A1">
        <w:t>(201</w:t>
      </w:r>
      <w:r>
        <w:t>8</w:t>
      </w:r>
      <w:r w:rsidR="00CA42A1">
        <w:t>) apresenta em seu trabalho um</w:t>
      </w:r>
      <w:r w:rsidR="00261A89">
        <w:t>a ferramenta</w:t>
      </w:r>
      <w:r w:rsidR="00603732">
        <w:t xml:space="preserve"> </w:t>
      </w:r>
      <w:r w:rsidR="00192C72">
        <w:t>contendo uma</w:t>
      </w:r>
      <w:r w:rsidR="00603732">
        <w:t xml:space="preserve"> listagem de restaurantes, bares e estabelecimentos em geral </w:t>
      </w:r>
      <w:r w:rsidR="00885BC8">
        <w:t>que visa</w:t>
      </w:r>
      <w:r w:rsidR="00603732">
        <w:t xml:space="preserve"> a avalição do usuário para com o local cadastrado. </w:t>
      </w:r>
      <w:r w:rsidR="00CB4271">
        <w:t xml:space="preserve">O aplicativo possui uma ferramenta que utiliza </w:t>
      </w:r>
      <w:r w:rsidR="00603732">
        <w:t>um mapa em que são dispostos os locais cadastrados e</w:t>
      </w:r>
      <w:r w:rsidR="00885BC8">
        <w:t>m</w:t>
      </w:r>
      <w:r w:rsidR="00603732">
        <w:t xml:space="preserve"> seus respectivos endereços (</w:t>
      </w:r>
      <w:r w:rsidR="00603732" w:rsidRPr="00805ABA">
        <w:rPr>
          <w:highlight w:val="yellow"/>
          <w:rPrChange w:id="36" w:author="Andreza Sartori" w:date="2020-12-14T22:02:00Z">
            <w:rPr/>
          </w:rPrChange>
        </w:rPr>
        <w:t>Figura 3</w:t>
      </w:r>
      <w:r w:rsidR="00603732">
        <w:t>).</w:t>
      </w:r>
    </w:p>
    <w:p w14:paraId="7E4A5AB8" w14:textId="601E151F" w:rsidR="004F34FE" w:rsidRDefault="004F34FE" w:rsidP="00261A89">
      <w:pPr>
        <w:pStyle w:val="TF-TEXTO"/>
      </w:pPr>
      <w:r>
        <w:t xml:space="preserve">Para o acesso à ferramenta, é necessário </w:t>
      </w:r>
      <w:r w:rsidR="00885BC8">
        <w:t xml:space="preserve">que seja realizado </w:t>
      </w:r>
      <w:r>
        <w:t xml:space="preserve">um login </w:t>
      </w:r>
      <w:r w:rsidR="00885BC8">
        <w:t>que</w:t>
      </w:r>
      <w:r>
        <w:t xml:space="preserve"> deverá ser </w:t>
      </w:r>
      <w:r w:rsidR="00885BC8">
        <w:t>cadastrado</w:t>
      </w:r>
      <w:r>
        <w:t xml:space="preserve"> no início do processo (</w:t>
      </w:r>
      <w:r w:rsidRPr="00805ABA">
        <w:rPr>
          <w:highlight w:val="yellow"/>
          <w:rPrChange w:id="37" w:author="Andreza Sartori" w:date="2020-12-14T22:02:00Z">
            <w:rPr/>
          </w:rPrChange>
        </w:rPr>
        <w:t>Figura 4</w:t>
      </w:r>
      <w:r>
        <w:t>).</w:t>
      </w:r>
      <w:r w:rsidR="00C060AD">
        <w:t xml:space="preserve"> Após </w:t>
      </w:r>
      <w:r w:rsidR="00B63A83">
        <w:t>autenticado</w:t>
      </w:r>
      <w:r w:rsidR="00C060AD">
        <w:t xml:space="preserve">, ao acessar a tela principal, pode-se cadastrar diversas listas </w:t>
      </w:r>
      <w:r w:rsidR="00CB4271">
        <w:t xml:space="preserve">personalizáveis </w:t>
      </w:r>
      <w:r w:rsidR="00C060AD">
        <w:t xml:space="preserve">para o usuário, pessoais ou públicas, podendo </w:t>
      </w:r>
      <w:r w:rsidR="00CB4271">
        <w:t>adicionar</w:t>
      </w:r>
      <w:r w:rsidR="00C060AD">
        <w:t xml:space="preserve"> estabelecimentos </w:t>
      </w:r>
      <w:r w:rsidR="00CB4271">
        <w:t>nas suas referidas</w:t>
      </w:r>
      <w:r w:rsidR="00CB5A5F">
        <w:t xml:space="preserve"> lista</w:t>
      </w:r>
      <w:r w:rsidR="00CB4271">
        <w:t>s</w:t>
      </w:r>
      <w:r w:rsidR="00CB5A5F">
        <w:t xml:space="preserve"> </w:t>
      </w:r>
      <w:r w:rsidR="00CB4271">
        <w:t>juntamente com a</w:t>
      </w:r>
      <w:r w:rsidR="00CB5A5F">
        <w:t xml:space="preserve"> sua </w:t>
      </w:r>
      <w:r w:rsidR="00CB4271">
        <w:t>avaliação</w:t>
      </w:r>
      <w:r w:rsidR="00CB5A5F">
        <w:t xml:space="preserve"> </w:t>
      </w:r>
      <w:r w:rsidR="00CB4271">
        <w:t>d</w:t>
      </w:r>
      <w:r w:rsidR="00CB5A5F">
        <w:t xml:space="preserve">o local (Figura 4). No mais, o aplicativo </w:t>
      </w:r>
      <w:r w:rsidR="00CB4271">
        <w:t>conta com</w:t>
      </w:r>
      <w:r w:rsidR="00CB5A5F">
        <w:t xml:space="preserve"> uma ferramenta de busca de estabelecimentos a partir de mapas</w:t>
      </w:r>
      <w:r w:rsidR="00686699">
        <w:t xml:space="preserve">, </w:t>
      </w:r>
      <w:r w:rsidR="00AB28DB">
        <w:t>que leva</w:t>
      </w:r>
      <w:r w:rsidR="00686699">
        <w:t xml:space="preserve"> em consideração a posição atual do usuário</w:t>
      </w:r>
      <w:r w:rsidR="00CB5A5F">
        <w:t>,</w:t>
      </w:r>
      <w:r w:rsidR="00AB28DB">
        <w:t xml:space="preserve"> a qual é</w:t>
      </w:r>
      <w:r w:rsidR="00CB5A5F">
        <w:t xml:space="preserve"> chamada </w:t>
      </w:r>
      <w:r w:rsidR="00AB28DB">
        <w:t xml:space="preserve">de </w:t>
      </w:r>
      <w:r w:rsidR="00CB5A5F">
        <w:t xml:space="preserve">“Discover” (Figura 3). </w:t>
      </w:r>
    </w:p>
    <w:p w14:paraId="64CB2955" w14:textId="29FA5ED6" w:rsidR="001D4805" w:rsidRPr="00FB0748" w:rsidRDefault="001D4805" w:rsidP="001D4805">
      <w:pPr>
        <w:pStyle w:val="Legenda"/>
        <w:jc w:val="center"/>
        <w:rPr>
          <w:b w:val="0"/>
          <w:bCs w:val="0"/>
          <w:sz w:val="24"/>
          <w:szCs w:val="24"/>
        </w:rPr>
      </w:pPr>
      <w:r w:rsidRPr="00DA4C38">
        <w:rPr>
          <w:b w:val="0"/>
          <w:bCs w:val="0"/>
          <w:sz w:val="24"/>
          <w:szCs w:val="24"/>
        </w:rPr>
        <w:lastRenderedPageBreak/>
        <w:t xml:space="preserve">Figura </w:t>
      </w:r>
      <w:r w:rsidR="00B060AF">
        <w:rPr>
          <w:b w:val="0"/>
          <w:bCs w:val="0"/>
          <w:sz w:val="24"/>
          <w:szCs w:val="24"/>
        </w:rPr>
        <w:fldChar w:fldCharType="begin"/>
      </w:r>
      <w:r w:rsidR="00B060AF">
        <w:rPr>
          <w:b w:val="0"/>
          <w:bCs w:val="0"/>
          <w:sz w:val="24"/>
          <w:szCs w:val="24"/>
        </w:rPr>
        <w:instrText xml:space="preserve"> SEQ Figura \* ARABIC </w:instrText>
      </w:r>
      <w:r w:rsidR="00B060AF">
        <w:rPr>
          <w:b w:val="0"/>
          <w:bCs w:val="0"/>
          <w:sz w:val="24"/>
          <w:szCs w:val="24"/>
        </w:rPr>
        <w:fldChar w:fldCharType="separate"/>
      </w:r>
      <w:r w:rsidR="00D00B51">
        <w:rPr>
          <w:b w:val="0"/>
          <w:bCs w:val="0"/>
          <w:noProof/>
          <w:sz w:val="24"/>
          <w:szCs w:val="24"/>
        </w:rPr>
        <w:t>3</w:t>
      </w:r>
      <w:r w:rsidR="00B060AF">
        <w:rPr>
          <w:b w:val="0"/>
          <w:bCs w:val="0"/>
          <w:sz w:val="24"/>
          <w:szCs w:val="24"/>
        </w:rPr>
        <w:fldChar w:fldCharType="end"/>
      </w:r>
      <w:r w:rsidR="00FB0748" w:rsidRPr="00FB0748">
        <w:rPr>
          <w:b w:val="0"/>
          <w:bCs w:val="0"/>
          <w:sz w:val="24"/>
          <w:szCs w:val="24"/>
        </w:rPr>
        <w:t xml:space="preserve"> -</w:t>
      </w:r>
      <w:r w:rsidRPr="00FB0748">
        <w:rPr>
          <w:sz w:val="24"/>
          <w:szCs w:val="24"/>
        </w:rPr>
        <w:t xml:space="preserve"> </w:t>
      </w:r>
      <w:r w:rsidR="00697843" w:rsidRPr="00FB0748">
        <w:rPr>
          <w:b w:val="0"/>
          <w:bCs w:val="0"/>
          <w:sz w:val="24"/>
          <w:szCs w:val="24"/>
        </w:rPr>
        <w:t>Função “Discover” do aplicativo</w:t>
      </w:r>
    </w:p>
    <w:p w14:paraId="5478F375" w14:textId="2E649BDC" w:rsidR="00697843" w:rsidRDefault="00887A81" w:rsidP="00A85000">
      <w:pPr>
        <w:pStyle w:val="TF-TEXTO"/>
        <w:keepNext/>
        <w:jc w:val="center"/>
      </w:pPr>
      <w:r>
        <w:pict w14:anchorId="6621E8FC">
          <v:shape id="_x0000_i1027" type="#_x0000_t75" style="width:201.75pt;height:396pt" o:bordertopcolor="this" o:borderleftcolor="this" o:borderbottomcolor="this" o:borderrightcolor="this">
            <v:imagedata r:id="rId17" o:title=""/>
            <w10:bordertop type="single" width="4"/>
            <w10:borderleft type="single" width="4"/>
            <w10:borderbottom type="single" width="4"/>
            <w10:borderright type="single" width="4"/>
          </v:shape>
        </w:pict>
      </w:r>
    </w:p>
    <w:p w14:paraId="0D299D37" w14:textId="43717494" w:rsidR="00FB5718" w:rsidRPr="00FB5718" w:rsidRDefault="00697843" w:rsidP="00FB5718">
      <w:pPr>
        <w:pStyle w:val="Legenda"/>
        <w:jc w:val="center"/>
        <w:rPr>
          <w:b w:val="0"/>
          <w:bCs w:val="0"/>
        </w:rPr>
      </w:pPr>
      <w:r>
        <w:rPr>
          <w:b w:val="0"/>
          <w:bCs w:val="0"/>
        </w:rPr>
        <w:t xml:space="preserve">Fonte: </w:t>
      </w:r>
      <w:r w:rsidR="00CB1A80">
        <w:rPr>
          <w:b w:val="0"/>
          <w:bCs w:val="0"/>
        </w:rPr>
        <w:t>Vil</w:t>
      </w:r>
      <w:r w:rsidR="00885BC8">
        <w:rPr>
          <w:b w:val="0"/>
          <w:bCs w:val="0"/>
        </w:rPr>
        <w:t>à</w:t>
      </w:r>
      <w:r w:rsidR="00CB1A80">
        <w:rPr>
          <w:b w:val="0"/>
          <w:bCs w:val="0"/>
        </w:rPr>
        <w:t xml:space="preserve"> (2018)</w:t>
      </w:r>
      <w:ins w:id="38" w:author="Andreza Sartori" w:date="2020-12-14T22:03:00Z">
        <w:r w:rsidR="00805ABA">
          <w:rPr>
            <w:b w:val="0"/>
            <w:bCs w:val="0"/>
          </w:rPr>
          <w:t>.</w:t>
        </w:r>
      </w:ins>
    </w:p>
    <w:p w14:paraId="691663CD" w14:textId="71403B05" w:rsidR="00CA42A1" w:rsidRDefault="00CA42A1" w:rsidP="00FB5718">
      <w:pPr>
        <w:pStyle w:val="TF-TEXTO"/>
      </w:pPr>
    </w:p>
    <w:p w14:paraId="0C066633" w14:textId="768E9E41" w:rsidR="00FB0748" w:rsidRPr="00FB0748" w:rsidRDefault="00FB0748" w:rsidP="00FB0748">
      <w:pPr>
        <w:pStyle w:val="Legenda"/>
        <w:jc w:val="center"/>
        <w:rPr>
          <w:b w:val="0"/>
          <w:bCs w:val="0"/>
          <w:sz w:val="24"/>
          <w:szCs w:val="24"/>
        </w:rPr>
      </w:pPr>
      <w:r w:rsidRPr="00FB0748">
        <w:rPr>
          <w:b w:val="0"/>
          <w:bCs w:val="0"/>
          <w:sz w:val="24"/>
          <w:szCs w:val="24"/>
        </w:rPr>
        <w:lastRenderedPageBreak/>
        <w:t xml:space="preserve">Figura </w:t>
      </w:r>
      <w:r w:rsidR="00B060AF">
        <w:rPr>
          <w:b w:val="0"/>
          <w:bCs w:val="0"/>
          <w:sz w:val="24"/>
          <w:szCs w:val="24"/>
        </w:rPr>
        <w:fldChar w:fldCharType="begin"/>
      </w:r>
      <w:r w:rsidR="00B060AF">
        <w:rPr>
          <w:b w:val="0"/>
          <w:bCs w:val="0"/>
          <w:sz w:val="24"/>
          <w:szCs w:val="24"/>
        </w:rPr>
        <w:instrText xml:space="preserve"> SEQ Figura \* ARABIC </w:instrText>
      </w:r>
      <w:r w:rsidR="00B060AF">
        <w:rPr>
          <w:b w:val="0"/>
          <w:bCs w:val="0"/>
          <w:sz w:val="24"/>
          <w:szCs w:val="24"/>
        </w:rPr>
        <w:fldChar w:fldCharType="separate"/>
      </w:r>
      <w:r w:rsidR="00D00B51">
        <w:rPr>
          <w:b w:val="0"/>
          <w:bCs w:val="0"/>
          <w:noProof/>
          <w:sz w:val="24"/>
          <w:szCs w:val="24"/>
        </w:rPr>
        <w:t>4</w:t>
      </w:r>
      <w:r w:rsidR="00B060AF">
        <w:rPr>
          <w:b w:val="0"/>
          <w:bCs w:val="0"/>
          <w:sz w:val="24"/>
          <w:szCs w:val="24"/>
        </w:rPr>
        <w:fldChar w:fldCharType="end"/>
      </w:r>
      <w:r w:rsidRPr="00FB0748">
        <w:rPr>
          <w:b w:val="0"/>
          <w:bCs w:val="0"/>
          <w:sz w:val="24"/>
          <w:szCs w:val="24"/>
        </w:rPr>
        <w:t xml:space="preserve"> </w:t>
      </w:r>
      <w:r w:rsidR="00655100">
        <w:rPr>
          <w:b w:val="0"/>
          <w:bCs w:val="0"/>
          <w:sz w:val="24"/>
          <w:szCs w:val="24"/>
        </w:rPr>
        <w:t>–</w:t>
      </w:r>
      <w:r w:rsidRPr="00FB0748">
        <w:rPr>
          <w:b w:val="0"/>
          <w:bCs w:val="0"/>
          <w:sz w:val="24"/>
          <w:szCs w:val="24"/>
        </w:rPr>
        <w:t xml:space="preserve"> </w:t>
      </w:r>
      <w:r w:rsidR="00655100">
        <w:rPr>
          <w:b w:val="0"/>
          <w:bCs w:val="0"/>
          <w:sz w:val="24"/>
          <w:szCs w:val="24"/>
        </w:rPr>
        <w:t>Diagrama da ferramenta</w:t>
      </w:r>
    </w:p>
    <w:p w14:paraId="4F6B06CC" w14:textId="77777777" w:rsidR="00817B22" w:rsidRDefault="00887A81" w:rsidP="009D6F08">
      <w:pPr>
        <w:pStyle w:val="TF-TEXTO"/>
        <w:keepNext/>
      </w:pPr>
      <w:r>
        <w:pict w14:anchorId="545BD237">
          <v:shape id="_x0000_i1028" type="#_x0000_t75" style="width:368.25pt;height:593.25pt;mso-position-horizontal:center" o:bordertopcolor="black" o:borderleftcolor="black" o:borderbottomcolor="black" o:borderrightcolor="black" o:allowoverlap="f">
            <v:imagedata r:id="rId18" o:title=""/>
            <w10:bordertop type="single" width="4"/>
            <w10:borderleft type="single" width="4"/>
            <w10:borderbottom type="single" width="4"/>
            <w10:borderright type="single" width="4"/>
          </v:shape>
        </w:pict>
      </w:r>
    </w:p>
    <w:p w14:paraId="48252727" w14:textId="72922DB3" w:rsidR="00FB0748" w:rsidRDefault="00817B22" w:rsidP="00817B22">
      <w:pPr>
        <w:pStyle w:val="Legenda"/>
        <w:jc w:val="center"/>
        <w:rPr>
          <w:b w:val="0"/>
          <w:bCs w:val="0"/>
        </w:rPr>
      </w:pPr>
      <w:r w:rsidRPr="00817B22">
        <w:rPr>
          <w:b w:val="0"/>
          <w:bCs w:val="0"/>
        </w:rPr>
        <w:t xml:space="preserve">Fonte: </w:t>
      </w:r>
      <w:r w:rsidR="003C2069">
        <w:rPr>
          <w:b w:val="0"/>
          <w:bCs w:val="0"/>
        </w:rPr>
        <w:t>Vil</w:t>
      </w:r>
      <w:r w:rsidR="00885BC8">
        <w:rPr>
          <w:b w:val="0"/>
          <w:bCs w:val="0"/>
        </w:rPr>
        <w:t xml:space="preserve">à </w:t>
      </w:r>
      <w:r w:rsidR="003C2069">
        <w:rPr>
          <w:b w:val="0"/>
          <w:bCs w:val="0"/>
        </w:rPr>
        <w:t>(2018)</w:t>
      </w:r>
      <w:ins w:id="39" w:author="Andreza Sartori" w:date="2020-12-14T22:03:00Z">
        <w:r w:rsidR="00805ABA">
          <w:rPr>
            <w:b w:val="0"/>
            <w:bCs w:val="0"/>
          </w:rPr>
          <w:t>.</w:t>
        </w:r>
      </w:ins>
    </w:p>
    <w:p w14:paraId="0BA99807" w14:textId="0439EDC2" w:rsidR="00AB28DB" w:rsidRDefault="00AB28DB" w:rsidP="00AB28DB"/>
    <w:p w14:paraId="3D62DB35" w14:textId="14804EC8" w:rsidR="00AB28DB" w:rsidRDefault="00AB28DB" w:rsidP="00AB28DB"/>
    <w:p w14:paraId="195B0FEC" w14:textId="77777777" w:rsidR="00AB28DB" w:rsidRPr="00AB28DB" w:rsidRDefault="00AB28DB" w:rsidP="00AB28DB"/>
    <w:p w14:paraId="3568B8FE" w14:textId="0F300146" w:rsidR="00EC2BB3" w:rsidRDefault="00EC2BB3" w:rsidP="006A51D7">
      <w:pPr>
        <w:pStyle w:val="Ttulo2"/>
      </w:pPr>
      <w:r>
        <w:lastRenderedPageBreak/>
        <w:t>nortefood: aplicativo para otimizar o processo de compra e venda de comida em januária</w:t>
      </w:r>
    </w:p>
    <w:p w14:paraId="6F4DAD1E" w14:textId="167B5F74" w:rsidR="00EC2BB3" w:rsidRDefault="00CF3AB1" w:rsidP="00EC2BB3">
      <w:pPr>
        <w:pStyle w:val="TF-TEXTO"/>
      </w:pPr>
      <w:r>
        <w:t xml:space="preserve">O </w:t>
      </w:r>
      <w:r w:rsidR="00290EB7">
        <w:t>trabalho</w:t>
      </w:r>
      <w:r w:rsidR="000C39F5">
        <w:t xml:space="preserve"> </w:t>
      </w:r>
      <w:r>
        <w:t xml:space="preserve">de Almeida </w:t>
      </w:r>
      <w:r w:rsidRPr="00AD4448">
        <w:rPr>
          <w:i/>
          <w:iCs/>
        </w:rPr>
        <w:t>et al</w:t>
      </w:r>
      <w:r>
        <w:t xml:space="preserve">. (2018) </w:t>
      </w:r>
      <w:r w:rsidR="000C39F5">
        <w:t xml:space="preserve">apresenta uma discussão sobre o mercado </w:t>
      </w:r>
      <w:r w:rsidR="002E0CCC">
        <w:t xml:space="preserve">de </w:t>
      </w:r>
      <w:r w:rsidR="000C39F5" w:rsidRPr="00A937ED">
        <w:rPr>
          <w:i/>
          <w:iCs/>
        </w:rPr>
        <w:t>delivery</w:t>
      </w:r>
      <w:r w:rsidR="000C39F5">
        <w:t xml:space="preserve"> na cidade de Januária</w:t>
      </w:r>
      <w:r>
        <w:t xml:space="preserve">, Minas Gerais. Além disso, </w:t>
      </w:r>
      <w:r w:rsidR="00B41A75">
        <w:t xml:space="preserve">Almeida </w:t>
      </w:r>
      <w:r w:rsidR="00B41A75">
        <w:rPr>
          <w:i/>
          <w:iCs/>
        </w:rPr>
        <w:t xml:space="preserve">et al. </w:t>
      </w:r>
      <w:r w:rsidR="00B41A75">
        <w:t>(2018)</w:t>
      </w:r>
      <w:r>
        <w:t xml:space="preserve"> </w:t>
      </w:r>
      <w:r w:rsidR="00330CC5">
        <w:t>mostram</w:t>
      </w:r>
      <w:r w:rsidR="008E444C">
        <w:t xml:space="preserve"> o</w:t>
      </w:r>
      <w:r w:rsidR="00742127">
        <w:t xml:space="preserve"> desenvolvimento de uma ferramenta </w:t>
      </w:r>
      <w:r w:rsidR="00330CC5">
        <w:t>que objetiva</w:t>
      </w:r>
      <w:r w:rsidR="00742127">
        <w:t xml:space="preserve"> automatizar o processo de vendas</w:t>
      </w:r>
      <w:r w:rsidR="008E444C">
        <w:t xml:space="preserve"> da região</w:t>
      </w:r>
      <w:r w:rsidR="00742127">
        <w:t>.</w:t>
      </w:r>
      <w:r w:rsidR="008E444C">
        <w:t xml:space="preserve"> </w:t>
      </w:r>
    </w:p>
    <w:p w14:paraId="6DDD2FC8" w14:textId="504C8AED" w:rsidR="00B060AF" w:rsidRDefault="00742127" w:rsidP="00B060AF">
      <w:pPr>
        <w:pStyle w:val="TF-TEXTO"/>
      </w:pPr>
      <w:r>
        <w:t xml:space="preserve">O desenvolvimento da estrutura </w:t>
      </w:r>
      <w:r w:rsidR="008E444C">
        <w:t xml:space="preserve">móvel </w:t>
      </w:r>
      <w:r>
        <w:t xml:space="preserve">da ferramenta foi </w:t>
      </w:r>
      <w:r w:rsidR="00330CC5">
        <w:t>realizado</w:t>
      </w:r>
      <w:r>
        <w:t xml:space="preserve"> em Java Android, tendo seu design gráfico feito em PHP utilizando o </w:t>
      </w:r>
      <w:r w:rsidRPr="0011564E">
        <w:rPr>
          <w:i/>
          <w:iCs/>
        </w:rPr>
        <w:t>framework</w:t>
      </w:r>
      <w:r>
        <w:t xml:space="preserve"> CodeIgniter e Bootstrap</w:t>
      </w:r>
      <w:r w:rsidR="00330CC5">
        <w:t xml:space="preserve">. </w:t>
      </w:r>
      <w:r w:rsidR="008E444C">
        <w:t xml:space="preserve">Segundo Almeida </w:t>
      </w:r>
      <w:r w:rsidR="008E444C" w:rsidRPr="00AD4448">
        <w:rPr>
          <w:i/>
          <w:iCs/>
        </w:rPr>
        <w:t>et al</w:t>
      </w:r>
      <w:r w:rsidR="008E444C">
        <w:t xml:space="preserve">. (2018), o </w:t>
      </w:r>
      <w:r>
        <w:t xml:space="preserve">aplicativo </w:t>
      </w:r>
      <w:r w:rsidR="00330CC5">
        <w:t xml:space="preserve">foi desenvolvido para </w:t>
      </w:r>
      <w:r>
        <w:t>o</w:t>
      </w:r>
      <w:r w:rsidR="00330CC5">
        <w:t xml:space="preserve">s consumidores </w:t>
      </w:r>
      <w:r>
        <w:t xml:space="preserve">dos estabelecimentos da cidade e </w:t>
      </w:r>
      <w:r w:rsidR="00330CC5">
        <w:t>o seu foco é</w:t>
      </w:r>
      <w:r>
        <w:t xml:space="preserve"> </w:t>
      </w:r>
      <w:r w:rsidR="00330CC5">
        <w:t>a apresentação de</w:t>
      </w:r>
      <w:r>
        <w:t xml:space="preserve"> um menu principal</w:t>
      </w:r>
      <w:r w:rsidR="00330CC5">
        <w:t>, a partir do qual</w:t>
      </w:r>
      <w:r w:rsidR="00024704">
        <w:t xml:space="preserve">, tem-se </w:t>
      </w:r>
      <w:r>
        <w:t>acesso à</w:t>
      </w:r>
      <w:r w:rsidR="00330CC5">
        <w:t xml:space="preserve"> uma</w:t>
      </w:r>
      <w:r>
        <w:t xml:space="preserve"> lista de estabelecimentos </w:t>
      </w:r>
      <w:r w:rsidR="00C60BEC">
        <w:t>cadastrados</w:t>
      </w:r>
      <w:r w:rsidR="00330CC5">
        <w:t xml:space="preserve">, </w:t>
      </w:r>
      <w:r w:rsidR="00C60BEC">
        <w:t>histórico</w:t>
      </w:r>
      <w:r w:rsidR="00330CC5">
        <w:t>,</w:t>
      </w:r>
      <w:r w:rsidR="00C60BEC">
        <w:t xml:space="preserve"> lista dos pedidos vigentes, entre outras </w:t>
      </w:r>
      <w:r w:rsidR="005536DA">
        <w:t>funcionalidades</w:t>
      </w:r>
      <w:r w:rsidR="00F6647C">
        <w:t xml:space="preserve"> (Figura 5)</w:t>
      </w:r>
      <w:r w:rsidR="00C60BEC">
        <w:t>.</w:t>
      </w:r>
    </w:p>
    <w:p w14:paraId="08092BDA" w14:textId="12D011B6" w:rsidR="00B060AF" w:rsidRPr="00EB757A" w:rsidRDefault="00B060AF" w:rsidP="00B060AF">
      <w:pPr>
        <w:pStyle w:val="Legenda"/>
        <w:jc w:val="center"/>
        <w:rPr>
          <w:b w:val="0"/>
          <w:bCs w:val="0"/>
        </w:rPr>
      </w:pPr>
      <w:r w:rsidRPr="00EB757A">
        <w:rPr>
          <w:b w:val="0"/>
          <w:bCs w:val="0"/>
        </w:rPr>
        <w:t xml:space="preserve">Figura </w:t>
      </w:r>
      <w:r w:rsidRPr="00EB757A">
        <w:rPr>
          <w:b w:val="0"/>
          <w:bCs w:val="0"/>
        </w:rPr>
        <w:fldChar w:fldCharType="begin"/>
      </w:r>
      <w:r w:rsidRPr="00EB757A">
        <w:rPr>
          <w:b w:val="0"/>
          <w:bCs w:val="0"/>
        </w:rPr>
        <w:instrText xml:space="preserve"> SEQ Figura \* ARABIC </w:instrText>
      </w:r>
      <w:r w:rsidRPr="00EB757A">
        <w:rPr>
          <w:b w:val="0"/>
          <w:bCs w:val="0"/>
        </w:rPr>
        <w:fldChar w:fldCharType="separate"/>
      </w:r>
      <w:r w:rsidR="00D00B51">
        <w:rPr>
          <w:b w:val="0"/>
          <w:bCs w:val="0"/>
          <w:noProof/>
        </w:rPr>
        <w:t>5</w:t>
      </w:r>
      <w:r w:rsidRPr="00EB757A">
        <w:rPr>
          <w:b w:val="0"/>
          <w:bCs w:val="0"/>
        </w:rPr>
        <w:fldChar w:fldCharType="end"/>
      </w:r>
      <w:r w:rsidR="00EB757A" w:rsidRPr="00EB757A">
        <w:rPr>
          <w:b w:val="0"/>
          <w:bCs w:val="0"/>
        </w:rPr>
        <w:t xml:space="preserve"> </w:t>
      </w:r>
      <w:r w:rsidR="00EB757A">
        <w:rPr>
          <w:b w:val="0"/>
          <w:bCs w:val="0"/>
        </w:rPr>
        <w:t>–</w:t>
      </w:r>
      <w:r w:rsidR="00EB757A" w:rsidRPr="00EB757A">
        <w:rPr>
          <w:b w:val="0"/>
          <w:bCs w:val="0"/>
        </w:rPr>
        <w:t xml:space="preserve"> </w:t>
      </w:r>
      <w:r w:rsidR="00EB757A">
        <w:rPr>
          <w:b w:val="0"/>
          <w:bCs w:val="0"/>
        </w:rPr>
        <w:t>Menu do aplicativo</w:t>
      </w:r>
    </w:p>
    <w:p w14:paraId="4823D3D1" w14:textId="77777777" w:rsidR="00B060AF" w:rsidRDefault="00887A81" w:rsidP="00B060AF">
      <w:pPr>
        <w:pStyle w:val="TF-TEXTO"/>
        <w:keepNext/>
        <w:jc w:val="center"/>
      </w:pPr>
      <w:r>
        <w:rPr>
          <w:noProof/>
        </w:rPr>
        <w:pict w14:anchorId="64E054B0">
          <v:shape id="_x0000_i1029" type="#_x0000_t75" style="width:193.5pt;height:323.25pt;visibility:visible;mso-wrap-style:square" o:bordertopcolor="this" o:borderleftcolor="this" o:borderbottomcolor="this" o:borderrightcolor="this">
            <v:imagedata r:id="rId19" o:title=""/>
            <w10:bordertop type="single" width="4"/>
            <w10:borderleft type="single" width="4"/>
            <w10:borderbottom type="single" width="4"/>
            <w10:borderright type="single" width="4"/>
          </v:shape>
        </w:pict>
      </w:r>
    </w:p>
    <w:p w14:paraId="288AE5AF" w14:textId="6CF0275B" w:rsidR="00F6647C" w:rsidRDefault="00B060AF" w:rsidP="00945459">
      <w:pPr>
        <w:pStyle w:val="Legenda"/>
        <w:jc w:val="center"/>
        <w:rPr>
          <w:b w:val="0"/>
          <w:bCs w:val="0"/>
        </w:rPr>
      </w:pPr>
      <w:r w:rsidRPr="00785786">
        <w:rPr>
          <w:b w:val="0"/>
          <w:bCs w:val="0"/>
        </w:rPr>
        <w:t xml:space="preserve">Fonte: </w:t>
      </w:r>
      <w:r w:rsidR="00785786">
        <w:rPr>
          <w:b w:val="0"/>
          <w:bCs w:val="0"/>
        </w:rPr>
        <w:t>NorteFood (2018)</w:t>
      </w:r>
      <w:ins w:id="40" w:author="Andreza Sartori" w:date="2020-12-14T22:04:00Z">
        <w:r w:rsidR="00805ABA">
          <w:rPr>
            <w:b w:val="0"/>
            <w:bCs w:val="0"/>
          </w:rPr>
          <w:t>.</w:t>
        </w:r>
      </w:ins>
    </w:p>
    <w:p w14:paraId="64AE8B06" w14:textId="77777777" w:rsidR="00945459" w:rsidRPr="00945459" w:rsidRDefault="00945459" w:rsidP="00945459"/>
    <w:p w14:paraId="664B55CF" w14:textId="1906DAAD" w:rsidR="00451B94" w:rsidRDefault="00451B94" w:rsidP="00FC4A9F">
      <w:pPr>
        <w:pStyle w:val="Ttulo1"/>
      </w:pPr>
      <w:bookmarkStart w:id="41" w:name="_Toc54164921"/>
      <w:bookmarkStart w:id="42" w:name="_Toc54165675"/>
      <w:bookmarkStart w:id="43" w:name="_Toc54169333"/>
      <w:bookmarkStart w:id="44" w:name="_Toc96347439"/>
      <w:bookmarkStart w:id="45" w:name="_Toc96357723"/>
      <w:bookmarkStart w:id="46" w:name="_Toc96491866"/>
      <w:bookmarkStart w:id="47" w:name="_Toc411603107"/>
      <w:bookmarkEnd w:id="24"/>
      <w:r>
        <w:t>proposta</w:t>
      </w:r>
      <w:r w:rsidR="009A2E50">
        <w:t xml:space="preserve"> DO SOFTWARE</w:t>
      </w:r>
    </w:p>
    <w:p w14:paraId="7327C97A" w14:textId="7027C828" w:rsidR="00451B94" w:rsidRDefault="00A3473B" w:rsidP="00451B94">
      <w:pPr>
        <w:pStyle w:val="TF-TEXTO"/>
      </w:pPr>
      <w:r>
        <w:t>Nesta se</w:t>
      </w:r>
      <w:r w:rsidR="00C72E08">
        <w:t>ç</w:t>
      </w:r>
      <w:r>
        <w:t>ão será apresentad</w:t>
      </w:r>
      <w:r w:rsidR="00B7317C">
        <w:t>a</w:t>
      </w:r>
      <w:r>
        <w:t xml:space="preserve"> a justificativa do trabalho </w:t>
      </w:r>
      <w:r w:rsidR="00B7317C">
        <w:t>proposto</w:t>
      </w:r>
      <w:r>
        <w:t>, os requisitos principais do problema a ser trabalhado</w:t>
      </w:r>
      <w:r w:rsidR="00457E32">
        <w:t>,</w:t>
      </w:r>
      <w:r>
        <w:t xml:space="preserve"> </w:t>
      </w:r>
      <w:r w:rsidR="00DD4142">
        <w:t xml:space="preserve">assim como </w:t>
      </w:r>
      <w:r>
        <w:t xml:space="preserve">a metodologia utilizada durante </w:t>
      </w:r>
      <w:r w:rsidR="00C06AF1">
        <w:t xml:space="preserve">a realização do </w:t>
      </w:r>
      <w:r w:rsidR="00B7317C">
        <w:t>trabalho</w:t>
      </w:r>
      <w:r w:rsidR="00C06AF1">
        <w:t>.</w:t>
      </w:r>
    </w:p>
    <w:p w14:paraId="58694102" w14:textId="033A34B5" w:rsidR="00451B94" w:rsidRDefault="00451B94" w:rsidP="006A51D7">
      <w:pPr>
        <w:pStyle w:val="Ttulo2"/>
      </w:pPr>
      <w:bookmarkStart w:id="48" w:name="_Toc54164915"/>
      <w:bookmarkStart w:id="49" w:name="_Toc54165669"/>
      <w:bookmarkStart w:id="50" w:name="_Toc54169327"/>
      <w:bookmarkStart w:id="51" w:name="_Toc96347433"/>
      <w:bookmarkStart w:id="52" w:name="_Toc96357717"/>
      <w:bookmarkStart w:id="53" w:name="_Toc96491860"/>
      <w:bookmarkStart w:id="54" w:name="_Toc351015594"/>
      <w:r>
        <w:lastRenderedPageBreak/>
        <w:t>JUSTIFICATIVA</w:t>
      </w:r>
    </w:p>
    <w:p w14:paraId="34ED21AF" w14:textId="0812BF26" w:rsidR="0024770A" w:rsidRDefault="00AB6DB7" w:rsidP="0024770A">
      <w:pPr>
        <w:pStyle w:val="TF-TEXTO"/>
      </w:pPr>
      <w:r>
        <w:t>O Quadro 1 apresenta um comparativo entre as características dos trabalhos correlatos apresentados na seção 2.</w:t>
      </w:r>
    </w:p>
    <w:p w14:paraId="622C577E" w14:textId="0B4E0603" w:rsidR="003B0A39" w:rsidRDefault="003B0A39" w:rsidP="003B0A39">
      <w:pPr>
        <w:pStyle w:val="TF-LEGENDA"/>
      </w:pPr>
      <w:bookmarkStart w:id="55" w:name="_Ref53945089"/>
      <w:r>
        <w:t xml:space="preserve">Quadro </w:t>
      </w:r>
      <w:r w:rsidR="00887A81">
        <w:fldChar w:fldCharType="begin"/>
      </w:r>
      <w:r w:rsidR="00887A81">
        <w:instrText xml:space="preserve"> SEQ Quadro \* ARABIC </w:instrText>
      </w:r>
      <w:r w:rsidR="00887A81">
        <w:fldChar w:fldCharType="separate"/>
      </w:r>
      <w:r w:rsidR="00D00B51">
        <w:rPr>
          <w:noProof/>
        </w:rPr>
        <w:t>1</w:t>
      </w:r>
      <w:r w:rsidR="00887A81">
        <w:rPr>
          <w:noProof/>
        </w:rPr>
        <w:fldChar w:fldCharType="end"/>
      </w:r>
      <w:bookmarkEnd w:id="55"/>
      <w:r>
        <w:t xml:space="preserve"> - </w:t>
      </w:r>
      <w:r w:rsidRPr="006F6957">
        <w:t>Comparativo entre os trabalhos correlatos</w:t>
      </w:r>
    </w:p>
    <w:tbl>
      <w:tblPr>
        <w:tblW w:w="9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10"/>
        <w:gridCol w:w="1984"/>
        <w:gridCol w:w="2593"/>
        <w:gridCol w:w="2166"/>
      </w:tblGrid>
      <w:tr w:rsidR="00EB2C98" w:rsidRPr="007E0D87" w14:paraId="229135FC" w14:textId="6CA47272" w:rsidTr="003B0A39">
        <w:trPr>
          <w:cantSplit/>
          <w:trHeight w:val="265"/>
          <w:jc w:val="center"/>
        </w:trPr>
        <w:tc>
          <w:tcPr>
            <w:tcW w:w="2410" w:type="dxa"/>
            <w:tcBorders>
              <w:top w:val="single" w:sz="4" w:space="0" w:color="auto"/>
              <w:left w:val="single" w:sz="4" w:space="0" w:color="auto"/>
              <w:bottom w:val="nil"/>
              <w:right w:val="single" w:sz="4" w:space="0" w:color="auto"/>
            </w:tcBorders>
            <w:shd w:val="clear" w:color="auto" w:fill="A6A6A6"/>
          </w:tcPr>
          <w:p w14:paraId="04225EE2" w14:textId="39D15553" w:rsidR="00EB2C98" w:rsidRPr="007E0D87" w:rsidRDefault="00EB2C98" w:rsidP="00D84AD7">
            <w:pPr>
              <w:pStyle w:val="TF-TEXTOQUADRO"/>
            </w:pPr>
            <w:r>
              <w:t>características</w:t>
            </w:r>
            <w:r w:rsidRPr="007E0D87">
              <w:t xml:space="preserve"> /</w:t>
            </w:r>
            <w:r>
              <w:t xml:space="preserve"> correlatos</w:t>
            </w:r>
          </w:p>
        </w:tc>
        <w:tc>
          <w:tcPr>
            <w:tcW w:w="1984" w:type="dxa"/>
            <w:tcBorders>
              <w:top w:val="single" w:sz="4" w:space="0" w:color="auto"/>
              <w:left w:val="single" w:sz="4" w:space="0" w:color="auto"/>
              <w:bottom w:val="nil"/>
              <w:right w:val="single" w:sz="4" w:space="0" w:color="auto"/>
            </w:tcBorders>
            <w:shd w:val="clear" w:color="auto" w:fill="A6A6A6"/>
          </w:tcPr>
          <w:p w14:paraId="6CDBCA8A" w14:textId="20B851E4" w:rsidR="00EB2C98" w:rsidRDefault="003E5D3B" w:rsidP="00D84AD7">
            <w:pPr>
              <w:pStyle w:val="TF-TEXTOQUADRO"/>
              <w:jc w:val="center"/>
            </w:pPr>
            <w:r>
              <w:t>Vil</w:t>
            </w:r>
            <w:r w:rsidR="00885BC8" w:rsidRPr="00885BC8">
              <w:t>à</w:t>
            </w:r>
            <w:r w:rsidR="00D84AD7" w:rsidRPr="00885BC8">
              <w:t xml:space="preserve"> </w:t>
            </w:r>
            <w:r w:rsidR="00D84AD7">
              <w:t>(201</w:t>
            </w:r>
            <w:r>
              <w:t>8</w:t>
            </w:r>
            <w:r w:rsidR="00D84AD7">
              <w:t>)</w:t>
            </w:r>
          </w:p>
        </w:tc>
        <w:tc>
          <w:tcPr>
            <w:tcW w:w="2593" w:type="dxa"/>
            <w:tcBorders>
              <w:top w:val="single" w:sz="4" w:space="0" w:color="auto"/>
              <w:left w:val="single" w:sz="4" w:space="0" w:color="auto"/>
              <w:bottom w:val="nil"/>
              <w:right w:val="single" w:sz="4" w:space="0" w:color="auto"/>
            </w:tcBorders>
            <w:shd w:val="clear" w:color="auto" w:fill="A6A6A6"/>
          </w:tcPr>
          <w:p w14:paraId="019F51AF" w14:textId="4B4A7001" w:rsidR="00EB2C98" w:rsidRDefault="009009B6" w:rsidP="00D84AD7">
            <w:pPr>
              <w:pStyle w:val="TF-TEXTOQUADRO"/>
              <w:jc w:val="center"/>
            </w:pPr>
            <w:r>
              <w:t>Ferreira Neto</w:t>
            </w:r>
            <w:r w:rsidR="00B7317C">
              <w:t xml:space="preserve"> </w:t>
            </w:r>
            <w:r w:rsidR="00B7317C" w:rsidRPr="00AD4448">
              <w:rPr>
                <w:i/>
                <w:iCs/>
              </w:rPr>
              <w:t>et al</w:t>
            </w:r>
            <w:r w:rsidR="00B7317C">
              <w:t xml:space="preserve">. </w:t>
            </w:r>
            <w:r w:rsidR="00D84AD7">
              <w:t>(2016)</w:t>
            </w:r>
          </w:p>
        </w:tc>
        <w:tc>
          <w:tcPr>
            <w:tcW w:w="2166" w:type="dxa"/>
            <w:tcBorders>
              <w:top w:val="single" w:sz="4" w:space="0" w:color="auto"/>
              <w:left w:val="single" w:sz="4" w:space="0" w:color="auto"/>
              <w:bottom w:val="nil"/>
              <w:right w:val="single" w:sz="4" w:space="0" w:color="auto"/>
            </w:tcBorders>
            <w:shd w:val="clear" w:color="auto" w:fill="A6A6A6"/>
          </w:tcPr>
          <w:p w14:paraId="7BC780F6" w14:textId="1F506092" w:rsidR="00EB2C98" w:rsidRDefault="00D84AD7" w:rsidP="00D84AD7">
            <w:pPr>
              <w:pStyle w:val="TF-TEXTOQUADRO"/>
              <w:jc w:val="center"/>
            </w:pPr>
            <w:r>
              <w:t>Almeida</w:t>
            </w:r>
            <w:r w:rsidR="00B7317C">
              <w:t xml:space="preserve"> </w:t>
            </w:r>
            <w:r w:rsidR="00B7317C" w:rsidRPr="00AD4448">
              <w:rPr>
                <w:i/>
                <w:iCs/>
              </w:rPr>
              <w:t>et al</w:t>
            </w:r>
            <w:r w:rsidR="00B7317C">
              <w:t xml:space="preserve">. </w:t>
            </w:r>
            <w:r>
              <w:t>(2018)</w:t>
            </w:r>
          </w:p>
        </w:tc>
      </w:tr>
      <w:tr w:rsidR="00514CA0" w:rsidRPr="007E0D87" w14:paraId="73F36AC1" w14:textId="77777777" w:rsidTr="003B0A39">
        <w:trPr>
          <w:trHeight w:val="249"/>
          <w:jc w:val="center"/>
        </w:trPr>
        <w:tc>
          <w:tcPr>
            <w:tcW w:w="2410" w:type="dxa"/>
            <w:tcBorders>
              <w:left w:val="single" w:sz="4" w:space="0" w:color="auto"/>
            </w:tcBorders>
          </w:tcPr>
          <w:p w14:paraId="56ACA931" w14:textId="615FF694" w:rsidR="00514CA0" w:rsidRDefault="00514CA0" w:rsidP="00CB42D2">
            <w:pPr>
              <w:pStyle w:val="TF-TEXTOQUADRO"/>
            </w:pPr>
            <w:r>
              <w:t xml:space="preserve">automatiza processo </w:t>
            </w:r>
          </w:p>
        </w:tc>
        <w:tc>
          <w:tcPr>
            <w:tcW w:w="1984" w:type="dxa"/>
            <w:tcBorders>
              <w:left w:val="single" w:sz="4" w:space="0" w:color="auto"/>
            </w:tcBorders>
          </w:tcPr>
          <w:p w14:paraId="38E38FF9" w14:textId="47010F04" w:rsidR="00514CA0" w:rsidRDefault="003901C4" w:rsidP="00D84AD7">
            <w:pPr>
              <w:pStyle w:val="TF-TEXTOQUADRO"/>
              <w:jc w:val="center"/>
            </w:pPr>
            <w:r>
              <w:t>não</w:t>
            </w:r>
          </w:p>
        </w:tc>
        <w:tc>
          <w:tcPr>
            <w:tcW w:w="2593" w:type="dxa"/>
            <w:tcBorders>
              <w:left w:val="single" w:sz="4" w:space="0" w:color="auto"/>
            </w:tcBorders>
          </w:tcPr>
          <w:p w14:paraId="0D170EC3" w14:textId="16EDCB6F" w:rsidR="00514CA0" w:rsidRDefault="00A7493D" w:rsidP="00D84AD7">
            <w:pPr>
              <w:pStyle w:val="TF-TEXTOQUADRO"/>
              <w:jc w:val="center"/>
            </w:pPr>
            <w:r>
              <w:t>s</w:t>
            </w:r>
            <w:r w:rsidR="006056E2">
              <w:t>im</w:t>
            </w:r>
          </w:p>
        </w:tc>
        <w:tc>
          <w:tcPr>
            <w:tcW w:w="2166" w:type="dxa"/>
            <w:tcBorders>
              <w:left w:val="single" w:sz="4" w:space="0" w:color="auto"/>
            </w:tcBorders>
          </w:tcPr>
          <w:p w14:paraId="489E175F" w14:textId="397A5032" w:rsidR="00514CA0" w:rsidRDefault="006056E2" w:rsidP="00D84AD7">
            <w:pPr>
              <w:pStyle w:val="TF-TEXTOQUADRO"/>
              <w:jc w:val="center"/>
            </w:pPr>
            <w:r>
              <w:t>sim</w:t>
            </w:r>
          </w:p>
        </w:tc>
      </w:tr>
      <w:tr w:rsidR="00EB2C98" w:rsidRPr="007E0D87" w14:paraId="74EE00D8" w14:textId="7346FE2A" w:rsidTr="003B0A39">
        <w:trPr>
          <w:trHeight w:val="249"/>
          <w:jc w:val="center"/>
        </w:trPr>
        <w:tc>
          <w:tcPr>
            <w:tcW w:w="2410" w:type="dxa"/>
            <w:tcBorders>
              <w:left w:val="single" w:sz="4" w:space="0" w:color="auto"/>
            </w:tcBorders>
          </w:tcPr>
          <w:p w14:paraId="1A315CA3" w14:textId="421003B2" w:rsidR="00EB2C98" w:rsidRPr="007E0D87" w:rsidRDefault="003962A8" w:rsidP="00CB42D2">
            <w:pPr>
              <w:pStyle w:val="TF-TEXTOQUADRO"/>
            </w:pPr>
            <w:r>
              <w:t>pertence a somente um estabelecimento</w:t>
            </w:r>
          </w:p>
        </w:tc>
        <w:tc>
          <w:tcPr>
            <w:tcW w:w="1984" w:type="dxa"/>
            <w:tcBorders>
              <w:left w:val="single" w:sz="4" w:space="0" w:color="auto"/>
            </w:tcBorders>
          </w:tcPr>
          <w:p w14:paraId="5EE6EE71" w14:textId="2EF494E4" w:rsidR="00EB2C98" w:rsidRDefault="00126D3B" w:rsidP="00D84AD7">
            <w:pPr>
              <w:pStyle w:val="TF-TEXTOQUADRO"/>
              <w:jc w:val="center"/>
            </w:pPr>
            <w:r>
              <w:t>sim</w:t>
            </w:r>
          </w:p>
        </w:tc>
        <w:tc>
          <w:tcPr>
            <w:tcW w:w="2593" w:type="dxa"/>
            <w:tcBorders>
              <w:left w:val="single" w:sz="4" w:space="0" w:color="auto"/>
            </w:tcBorders>
          </w:tcPr>
          <w:p w14:paraId="30AFFC91" w14:textId="7CFF32E7" w:rsidR="00EB2C98" w:rsidRDefault="00A7493D" w:rsidP="00D84AD7">
            <w:pPr>
              <w:pStyle w:val="TF-TEXTOQUADRO"/>
              <w:jc w:val="center"/>
            </w:pPr>
            <w:r>
              <w:t>s</w:t>
            </w:r>
            <w:r w:rsidR="006056E2">
              <w:t>im</w:t>
            </w:r>
          </w:p>
        </w:tc>
        <w:tc>
          <w:tcPr>
            <w:tcW w:w="2166" w:type="dxa"/>
            <w:tcBorders>
              <w:left w:val="single" w:sz="4" w:space="0" w:color="auto"/>
            </w:tcBorders>
          </w:tcPr>
          <w:p w14:paraId="05917BE2" w14:textId="7B9FEECD" w:rsidR="00EB2C98" w:rsidRDefault="006056E2" w:rsidP="00D84AD7">
            <w:pPr>
              <w:pStyle w:val="TF-TEXTOQUADRO"/>
              <w:jc w:val="center"/>
            </w:pPr>
            <w:r>
              <w:t>sim</w:t>
            </w:r>
          </w:p>
        </w:tc>
      </w:tr>
      <w:tr w:rsidR="00EB2C98" w:rsidRPr="007E0D87" w14:paraId="06096305" w14:textId="394A52DC" w:rsidTr="003B0A39">
        <w:trPr>
          <w:trHeight w:val="265"/>
          <w:jc w:val="center"/>
        </w:trPr>
        <w:tc>
          <w:tcPr>
            <w:tcW w:w="2410" w:type="dxa"/>
            <w:tcBorders>
              <w:left w:val="single" w:sz="4" w:space="0" w:color="auto"/>
            </w:tcBorders>
          </w:tcPr>
          <w:p w14:paraId="69A3456B" w14:textId="35778EC2" w:rsidR="00EB2C98" w:rsidRPr="007E0D87" w:rsidRDefault="00DE679B" w:rsidP="00CB42D2">
            <w:pPr>
              <w:pStyle w:val="TF-TEXTOQUADRO"/>
            </w:pPr>
            <w:r>
              <w:t>objetivo do aplicativo</w:t>
            </w:r>
          </w:p>
        </w:tc>
        <w:tc>
          <w:tcPr>
            <w:tcW w:w="1984" w:type="dxa"/>
            <w:tcBorders>
              <w:left w:val="single" w:sz="4" w:space="0" w:color="auto"/>
            </w:tcBorders>
          </w:tcPr>
          <w:p w14:paraId="7358A6C4" w14:textId="7319475E" w:rsidR="00EB2C98" w:rsidRDefault="00DE679B" w:rsidP="00D84AD7">
            <w:pPr>
              <w:pStyle w:val="TF-TEXTOQUADRO"/>
              <w:jc w:val="center"/>
            </w:pPr>
            <w:r>
              <w:t>avaliação do</w:t>
            </w:r>
            <w:r w:rsidR="00475C57">
              <w:t xml:space="preserve"> estabelecimento</w:t>
            </w:r>
            <w:r>
              <w:t xml:space="preserve"> pelo usuário</w:t>
            </w:r>
          </w:p>
        </w:tc>
        <w:tc>
          <w:tcPr>
            <w:tcW w:w="2593" w:type="dxa"/>
            <w:tcBorders>
              <w:left w:val="single" w:sz="4" w:space="0" w:color="auto"/>
            </w:tcBorders>
          </w:tcPr>
          <w:p w14:paraId="436B5EED" w14:textId="3BF153BC" w:rsidR="00EB2C98" w:rsidRDefault="00DE679B" w:rsidP="00D84AD7">
            <w:pPr>
              <w:pStyle w:val="TF-TEXTOQUADRO"/>
              <w:jc w:val="center"/>
            </w:pPr>
            <w:r>
              <w:t>aumento de vendas do estabelecimento</w:t>
            </w:r>
          </w:p>
        </w:tc>
        <w:tc>
          <w:tcPr>
            <w:tcW w:w="2166" w:type="dxa"/>
            <w:tcBorders>
              <w:left w:val="single" w:sz="4" w:space="0" w:color="auto"/>
            </w:tcBorders>
          </w:tcPr>
          <w:p w14:paraId="73599FE1" w14:textId="46EDC17A" w:rsidR="00EB2C98" w:rsidRDefault="00DE679B" w:rsidP="00D84AD7">
            <w:pPr>
              <w:pStyle w:val="TF-TEXTOQUADRO"/>
              <w:jc w:val="center"/>
            </w:pPr>
            <w:r>
              <w:t>aumento de vendas do estabelecimento</w:t>
            </w:r>
          </w:p>
        </w:tc>
      </w:tr>
      <w:tr w:rsidR="00EB2C98" w:rsidRPr="007E0D87" w14:paraId="62088231" w14:textId="50577266" w:rsidTr="003B0A39">
        <w:trPr>
          <w:trHeight w:val="249"/>
          <w:jc w:val="center"/>
        </w:trPr>
        <w:tc>
          <w:tcPr>
            <w:tcW w:w="2410" w:type="dxa"/>
            <w:tcBorders>
              <w:left w:val="single" w:sz="4" w:space="0" w:color="auto"/>
            </w:tcBorders>
          </w:tcPr>
          <w:p w14:paraId="312875AF" w14:textId="11ACADFA" w:rsidR="00EB2C98" w:rsidRDefault="006F7C9F" w:rsidP="00CB42D2">
            <w:pPr>
              <w:pStyle w:val="TF-TEXTOQUADRO"/>
            </w:pPr>
            <w:r>
              <w:t>utiliza</w:t>
            </w:r>
            <w:r w:rsidR="0046463F">
              <w:t xml:space="preserve"> equipamento físico do estabelecimento para o funcionamento</w:t>
            </w:r>
          </w:p>
        </w:tc>
        <w:tc>
          <w:tcPr>
            <w:tcW w:w="1984" w:type="dxa"/>
            <w:tcBorders>
              <w:left w:val="single" w:sz="4" w:space="0" w:color="auto"/>
            </w:tcBorders>
          </w:tcPr>
          <w:p w14:paraId="1E143F5D" w14:textId="36C08091" w:rsidR="00EB2C98" w:rsidRDefault="00126D3B" w:rsidP="00D84AD7">
            <w:pPr>
              <w:pStyle w:val="TF-TEXTOQUADRO"/>
              <w:jc w:val="center"/>
            </w:pPr>
            <w:r>
              <w:t>não</w:t>
            </w:r>
          </w:p>
        </w:tc>
        <w:tc>
          <w:tcPr>
            <w:tcW w:w="2593" w:type="dxa"/>
            <w:tcBorders>
              <w:left w:val="single" w:sz="4" w:space="0" w:color="auto"/>
            </w:tcBorders>
          </w:tcPr>
          <w:p w14:paraId="018525DE" w14:textId="05402AE1" w:rsidR="00EB2C98" w:rsidRDefault="00A7493D" w:rsidP="00D84AD7">
            <w:pPr>
              <w:pStyle w:val="TF-TEXTOQUADRO"/>
              <w:jc w:val="center"/>
            </w:pPr>
            <w:r>
              <w:t>n</w:t>
            </w:r>
            <w:r w:rsidR="006056E2">
              <w:t>ão</w:t>
            </w:r>
          </w:p>
        </w:tc>
        <w:tc>
          <w:tcPr>
            <w:tcW w:w="2166" w:type="dxa"/>
            <w:tcBorders>
              <w:left w:val="single" w:sz="4" w:space="0" w:color="auto"/>
            </w:tcBorders>
          </w:tcPr>
          <w:p w14:paraId="45CC900A" w14:textId="0DE5FE32" w:rsidR="00EB2C98" w:rsidRDefault="006056E2" w:rsidP="00D84AD7">
            <w:pPr>
              <w:pStyle w:val="TF-TEXTOQUADRO"/>
              <w:jc w:val="center"/>
            </w:pPr>
            <w:r>
              <w:t>não</w:t>
            </w:r>
          </w:p>
        </w:tc>
      </w:tr>
      <w:tr w:rsidR="00EB2C98" w:rsidRPr="007E0D87" w14:paraId="77B5D69D" w14:textId="68830C96" w:rsidTr="003B0A39">
        <w:trPr>
          <w:trHeight w:val="249"/>
          <w:jc w:val="center"/>
        </w:trPr>
        <w:tc>
          <w:tcPr>
            <w:tcW w:w="2410" w:type="dxa"/>
            <w:tcBorders>
              <w:left w:val="single" w:sz="4" w:space="0" w:color="auto"/>
              <w:bottom w:val="single" w:sz="4" w:space="0" w:color="auto"/>
            </w:tcBorders>
          </w:tcPr>
          <w:p w14:paraId="700C6C8E" w14:textId="760C34E4" w:rsidR="00EB2C98" w:rsidRDefault="006F7C9F" w:rsidP="00CB42D2">
            <w:pPr>
              <w:pStyle w:val="TF-TEXTOQUADRO"/>
            </w:pPr>
            <w:r>
              <w:t xml:space="preserve">utiliza </w:t>
            </w:r>
            <w:r w:rsidR="00615DC2">
              <w:t xml:space="preserve">a </w:t>
            </w:r>
            <w:r w:rsidR="00CA36F9">
              <w:t>geo</w:t>
            </w:r>
            <w:r>
              <w:t xml:space="preserve">localização </w:t>
            </w:r>
            <w:r w:rsidR="007039DB">
              <w:t xml:space="preserve">do </w:t>
            </w:r>
            <w:r w:rsidR="00ED3190">
              <w:t>usuário</w:t>
            </w:r>
          </w:p>
        </w:tc>
        <w:tc>
          <w:tcPr>
            <w:tcW w:w="1984" w:type="dxa"/>
            <w:tcBorders>
              <w:left w:val="single" w:sz="4" w:space="0" w:color="auto"/>
              <w:bottom w:val="single" w:sz="4" w:space="0" w:color="auto"/>
            </w:tcBorders>
          </w:tcPr>
          <w:p w14:paraId="536667A5" w14:textId="5D09D727" w:rsidR="00EB2C98" w:rsidRDefault="00126D3B" w:rsidP="00D84AD7">
            <w:pPr>
              <w:pStyle w:val="TF-TEXTOQUADRO"/>
              <w:jc w:val="center"/>
            </w:pPr>
            <w:r>
              <w:t>sim</w:t>
            </w:r>
          </w:p>
        </w:tc>
        <w:tc>
          <w:tcPr>
            <w:tcW w:w="2593" w:type="dxa"/>
            <w:tcBorders>
              <w:left w:val="single" w:sz="4" w:space="0" w:color="auto"/>
              <w:bottom w:val="single" w:sz="4" w:space="0" w:color="auto"/>
            </w:tcBorders>
          </w:tcPr>
          <w:p w14:paraId="59236E57" w14:textId="243195FB" w:rsidR="00EB2C98" w:rsidRDefault="00A7493D" w:rsidP="00D84AD7">
            <w:pPr>
              <w:pStyle w:val="TF-TEXTOQUADRO"/>
              <w:jc w:val="center"/>
            </w:pPr>
            <w:r>
              <w:t>n</w:t>
            </w:r>
            <w:r w:rsidR="006056E2">
              <w:t>ão</w:t>
            </w:r>
          </w:p>
        </w:tc>
        <w:tc>
          <w:tcPr>
            <w:tcW w:w="2166" w:type="dxa"/>
            <w:tcBorders>
              <w:left w:val="single" w:sz="4" w:space="0" w:color="auto"/>
              <w:bottom w:val="single" w:sz="4" w:space="0" w:color="auto"/>
            </w:tcBorders>
          </w:tcPr>
          <w:p w14:paraId="0686CE28" w14:textId="5B345656" w:rsidR="00EB2C98" w:rsidRDefault="006056E2" w:rsidP="00D84AD7">
            <w:pPr>
              <w:pStyle w:val="TF-TEXTOQUADRO"/>
              <w:jc w:val="center"/>
            </w:pPr>
            <w:r>
              <w:t>não</w:t>
            </w:r>
          </w:p>
        </w:tc>
      </w:tr>
    </w:tbl>
    <w:p w14:paraId="15F74A56" w14:textId="77777777" w:rsidR="0024770A" w:rsidRDefault="0024770A" w:rsidP="00D31983">
      <w:pPr>
        <w:pStyle w:val="TF-FONTE"/>
      </w:pPr>
      <w:r>
        <w:t>Fonte: elaborado pelo autor.</w:t>
      </w:r>
    </w:p>
    <w:p w14:paraId="1ED1C8F4" w14:textId="77777777" w:rsidR="00321197" w:rsidRDefault="00321197" w:rsidP="006C679F">
      <w:pPr>
        <w:pStyle w:val="TF-TEXTO"/>
        <w:ind w:firstLine="567"/>
      </w:pPr>
    </w:p>
    <w:p w14:paraId="6A5D8AC1" w14:textId="15B48E5C" w:rsidR="007039DB" w:rsidRDefault="00D2654F" w:rsidP="006C679F">
      <w:pPr>
        <w:pStyle w:val="TF-TEXTO"/>
        <w:ind w:firstLine="567"/>
      </w:pPr>
      <w:commentRangeStart w:id="56"/>
      <w:r>
        <w:t xml:space="preserve">Conforme o apresentado no </w:t>
      </w:r>
      <w:r w:rsidR="003B0A39">
        <w:fldChar w:fldCharType="begin"/>
      </w:r>
      <w:r w:rsidR="003B0A39">
        <w:instrText xml:space="preserve"> REF _Ref53945089 \h </w:instrText>
      </w:r>
      <w:r w:rsidR="003B0A39">
        <w:fldChar w:fldCharType="separate"/>
      </w:r>
      <w:r w:rsidR="00D00B51">
        <w:t xml:space="preserve">Quadro </w:t>
      </w:r>
      <w:r w:rsidR="00D00B51">
        <w:rPr>
          <w:noProof/>
        </w:rPr>
        <w:t>1</w:t>
      </w:r>
      <w:r w:rsidR="003B0A39">
        <w:fldChar w:fldCharType="end"/>
      </w:r>
      <w:r>
        <w:t>,</w:t>
      </w:r>
      <w:r w:rsidR="00C5767C">
        <w:t xml:space="preserve"> </w:t>
      </w:r>
      <w:r w:rsidR="00C94F44">
        <w:t xml:space="preserve">percebe-se </w:t>
      </w:r>
      <w:r>
        <w:t xml:space="preserve">que </w:t>
      </w:r>
      <w:r w:rsidR="00C94F44">
        <w:t>dois d</w:t>
      </w:r>
      <w:r w:rsidR="005171B7">
        <w:t xml:space="preserve">os três trabalhos </w:t>
      </w:r>
      <w:r w:rsidR="00321197">
        <w:t xml:space="preserve">tem o mesmo objetivo </w:t>
      </w:r>
      <w:r w:rsidR="005171B7">
        <w:t>de automatiza</w:t>
      </w:r>
      <w:r w:rsidR="00321197">
        <w:t>ção</w:t>
      </w:r>
      <w:r w:rsidR="005171B7">
        <w:t xml:space="preserve"> </w:t>
      </w:r>
      <w:r w:rsidR="00321197">
        <w:t>d</w:t>
      </w:r>
      <w:r w:rsidR="005171B7">
        <w:t>os processos alvos</w:t>
      </w:r>
      <w:r w:rsidR="00321197">
        <w:t xml:space="preserve">, de modo que, </w:t>
      </w:r>
      <w:r w:rsidR="00C94F44">
        <w:t>enquanto</w:t>
      </w:r>
      <w:r w:rsidR="00321197">
        <w:t xml:space="preserve"> o trabalho de</w:t>
      </w:r>
      <w:r w:rsidR="00C94F44">
        <w:t xml:space="preserve"> </w:t>
      </w:r>
      <w:r w:rsidR="00885BC8">
        <w:t xml:space="preserve">Vilà </w:t>
      </w:r>
      <w:r w:rsidR="00C94F44">
        <w:t xml:space="preserve">(2018) é focado em localização e </w:t>
      </w:r>
      <w:r w:rsidR="009D41CB">
        <w:t>opinião</w:t>
      </w:r>
      <w:r w:rsidR="00C94F44">
        <w:t xml:space="preserve"> do usuário para </w:t>
      </w:r>
      <w:r w:rsidR="009D41CB">
        <w:t xml:space="preserve">com </w:t>
      </w:r>
      <w:r w:rsidR="00C94F44">
        <w:t>o estabelecimento</w:t>
      </w:r>
      <w:r w:rsidR="0035323A">
        <w:t xml:space="preserve"> cadastrado</w:t>
      </w:r>
      <w:r w:rsidR="00502154">
        <w:t>,</w:t>
      </w:r>
      <w:r w:rsidR="00C94F44">
        <w:t xml:space="preserve"> os outros dois, Ferreira Neto </w:t>
      </w:r>
      <w:r w:rsidR="00C94F44" w:rsidRPr="00C94F44">
        <w:rPr>
          <w:i/>
          <w:iCs/>
        </w:rPr>
        <w:t>et al</w:t>
      </w:r>
      <w:r w:rsidR="00C94F44">
        <w:t xml:space="preserve">. (2016) e Almeida </w:t>
      </w:r>
      <w:r w:rsidR="00C94F44" w:rsidRPr="00C94F44">
        <w:rPr>
          <w:i/>
          <w:iCs/>
        </w:rPr>
        <w:t>et al.</w:t>
      </w:r>
      <w:r w:rsidR="00C94F44">
        <w:t xml:space="preserve"> (2018), possuem foco maior nas vendas dos </w:t>
      </w:r>
      <w:r w:rsidR="0035323A">
        <w:t>estabelecimentos</w:t>
      </w:r>
      <w:r w:rsidR="00C94F44">
        <w:t xml:space="preserve">. </w:t>
      </w:r>
      <w:r w:rsidR="00502154">
        <w:t xml:space="preserve"> </w:t>
      </w:r>
      <w:commentRangeEnd w:id="56"/>
      <w:r w:rsidR="00805ABA">
        <w:rPr>
          <w:rStyle w:val="Refdecomentrio"/>
        </w:rPr>
        <w:commentReference w:id="56"/>
      </w:r>
    </w:p>
    <w:p w14:paraId="191502D8" w14:textId="3D36E46A" w:rsidR="006C679F" w:rsidRDefault="00F51EE0" w:rsidP="006C679F">
      <w:pPr>
        <w:pStyle w:val="TF-TEXTO"/>
        <w:ind w:firstLine="567"/>
      </w:pPr>
      <w:r>
        <w:t>Um dos pontos chaves</w:t>
      </w:r>
      <w:r w:rsidR="003A5617">
        <w:t xml:space="preserve"> do </w:t>
      </w:r>
      <w:r>
        <w:t xml:space="preserve">aplicativo </w:t>
      </w:r>
      <w:r w:rsidR="006D5534">
        <w:t xml:space="preserve">proposto neste projeto, </w:t>
      </w:r>
      <w:r w:rsidR="00044800">
        <w:t xml:space="preserve">denominado </w:t>
      </w:r>
      <w:r w:rsidR="003A5617">
        <w:t>PÉNAREIA</w:t>
      </w:r>
      <w:r w:rsidR="006D5534">
        <w:t>,</w:t>
      </w:r>
      <w:r w:rsidR="003A5617">
        <w:t xml:space="preserve"> </w:t>
      </w:r>
      <w:r w:rsidR="00385A24">
        <w:t xml:space="preserve">para com os trabalhos correlatos </w:t>
      </w:r>
      <w:r w:rsidR="003A5617">
        <w:t xml:space="preserve">é </w:t>
      </w:r>
      <w:r w:rsidR="00871D26">
        <w:t xml:space="preserve">a </w:t>
      </w:r>
      <w:r w:rsidR="003A5617">
        <w:t>localização atual do cliente</w:t>
      </w:r>
      <w:r w:rsidR="00F84196">
        <w:t xml:space="preserve"> e a entrega do pedido</w:t>
      </w:r>
      <w:r w:rsidR="00871D26">
        <w:t xml:space="preserve">, </w:t>
      </w:r>
      <w:r w:rsidR="003A5617">
        <w:t>levando em consideração os estabelecimentos cadastrados mais perto d</w:t>
      </w:r>
      <w:r w:rsidR="004F046B">
        <w:t>esse</w:t>
      </w:r>
      <w:r w:rsidR="000E5A97">
        <w:t xml:space="preserve"> e</w:t>
      </w:r>
      <w:r w:rsidR="003A5617">
        <w:t xml:space="preserve"> o local em que </w:t>
      </w:r>
      <w:r w:rsidR="00321197">
        <w:t>o mesmo</w:t>
      </w:r>
      <w:r w:rsidR="003A5617">
        <w:t xml:space="preserve"> se encontra na faixa de areia</w:t>
      </w:r>
      <w:r w:rsidR="00050214">
        <w:t xml:space="preserve">. </w:t>
      </w:r>
      <w:r w:rsidR="00A40F5C">
        <w:t xml:space="preserve">Dentro </w:t>
      </w:r>
      <w:r w:rsidR="00A40F5C" w:rsidRPr="00E541C1">
        <w:t>des</w:t>
      </w:r>
      <w:r w:rsidR="00E541C1" w:rsidRPr="00E541C1">
        <w:t>t</w:t>
      </w:r>
      <w:r w:rsidR="00A40F5C" w:rsidRPr="00E541C1">
        <w:t>e</w:t>
      </w:r>
      <w:r w:rsidR="00A40F5C">
        <w:t xml:space="preserve"> cenário, Vil</w:t>
      </w:r>
      <w:r w:rsidR="00885BC8">
        <w:t>à</w:t>
      </w:r>
      <w:r w:rsidR="00A40F5C">
        <w:t xml:space="preserve"> (2018) </w:t>
      </w:r>
      <w:r w:rsidR="00321197">
        <w:t>desenvolveu</w:t>
      </w:r>
      <w:r w:rsidR="00A40F5C">
        <w:t xml:space="preserve"> uma ferramenta que se encaixa no quesito geolocalização, </w:t>
      </w:r>
      <w:r w:rsidR="00321197">
        <w:t>que foi denominado</w:t>
      </w:r>
      <w:r w:rsidR="00A40F5C">
        <w:t xml:space="preserve"> “Discover”.</w:t>
      </w:r>
      <w:r w:rsidR="00882C58">
        <w:t xml:space="preserve"> Além disso, </w:t>
      </w:r>
      <w:r w:rsidR="00885BC8">
        <w:t xml:space="preserve">Vilà </w:t>
      </w:r>
      <w:r w:rsidR="00882C58">
        <w:t xml:space="preserve">(2018) se propõe a montar uma espécie de catálogo </w:t>
      </w:r>
      <w:r w:rsidR="00321197">
        <w:t>contendo</w:t>
      </w:r>
      <w:r w:rsidR="00882C58">
        <w:t xml:space="preserve"> opiniões de usuários </w:t>
      </w:r>
      <w:r w:rsidR="00321197">
        <w:t>acerca dos</w:t>
      </w:r>
      <w:r w:rsidR="00882C58">
        <w:t xml:space="preserve"> estabelecimentos</w:t>
      </w:r>
      <w:r w:rsidR="00A064D7">
        <w:t>.</w:t>
      </w:r>
    </w:p>
    <w:p w14:paraId="28E22C82" w14:textId="285F5D8C" w:rsidR="00E16B93" w:rsidRDefault="006C679F" w:rsidP="00A32471">
      <w:pPr>
        <w:pStyle w:val="TF-TEXTO"/>
        <w:ind w:firstLine="567"/>
      </w:pPr>
      <w:r>
        <w:t xml:space="preserve">Outro ponto chave do trabalho proposto, </w:t>
      </w:r>
      <w:r w:rsidR="00A32471">
        <w:t xml:space="preserve">seria o pagamento com cartão de crédito diretamente pelo aplicativo, feito na hora de realizar o pedido. </w:t>
      </w:r>
      <w:r w:rsidR="00BC407E">
        <w:t xml:space="preserve">Conforme </w:t>
      </w:r>
      <w:r w:rsidR="00656336">
        <w:t xml:space="preserve">observa-se na </w:t>
      </w:r>
      <w:r w:rsidR="00BC407E">
        <w:t>Tabela 1</w:t>
      </w:r>
      <w:r w:rsidR="00656336">
        <w:t xml:space="preserve">, elaborada pela </w:t>
      </w:r>
      <w:r w:rsidR="009B0B68">
        <w:t xml:space="preserve">FECOMERCIO (2020) </w:t>
      </w:r>
      <w:r w:rsidR="00AC7CAA">
        <w:t xml:space="preserve">que retrata o resultado de uma pesquisa realizada no litoral de Santa Catarina acerca da evolução da forma de pagamento preponderante na temporada </w:t>
      </w:r>
      <w:r w:rsidR="001A0433">
        <w:t xml:space="preserve">de </w:t>
      </w:r>
      <w:r w:rsidR="00AC7CAA">
        <w:t>ver</w:t>
      </w:r>
      <w:r w:rsidR="001A0433">
        <w:t>ão</w:t>
      </w:r>
      <w:r w:rsidR="00B87F42">
        <w:t xml:space="preserve">, </w:t>
      </w:r>
      <w:r w:rsidR="00BC407E">
        <w:t xml:space="preserve">os turistas </w:t>
      </w:r>
      <w:r w:rsidR="00B87F42">
        <w:t>estão</w:t>
      </w:r>
      <w:r w:rsidR="00BC407E">
        <w:t xml:space="preserve"> cada vez mais utilizando cartões de crédito e débito à vista nas suas compras</w:t>
      </w:r>
      <w:r w:rsidR="00B87F42">
        <w:t xml:space="preserve">. </w:t>
      </w:r>
      <w:r w:rsidR="00126A67">
        <w:t xml:space="preserve">Neste sentido, pode-se concluir que </w:t>
      </w:r>
      <w:r w:rsidR="001B55A1">
        <w:t>a transição para o</w:t>
      </w:r>
      <w:r w:rsidR="00656336">
        <w:t xml:space="preserve"> uso </w:t>
      </w:r>
      <w:r w:rsidR="001B55A1">
        <w:t xml:space="preserve">de uma ferramenta ou aplicativo </w:t>
      </w:r>
      <w:r w:rsidR="00656336" w:rsidRPr="00656336">
        <w:rPr>
          <w:i/>
          <w:iCs/>
        </w:rPr>
        <w:t>e-commerce</w:t>
      </w:r>
      <w:r w:rsidR="00321197" w:rsidRPr="00321197">
        <w:t>,</w:t>
      </w:r>
      <w:r w:rsidR="00321197">
        <w:t xml:space="preserve"> </w:t>
      </w:r>
      <w:r w:rsidR="00B87F42">
        <w:t>como por exemplo o trabalho em questão,</w:t>
      </w:r>
      <w:r w:rsidR="00126A67">
        <w:t xml:space="preserve"> </w:t>
      </w:r>
      <w:r w:rsidR="00126A67">
        <w:lastRenderedPageBreak/>
        <w:t xml:space="preserve">teria um nível de adaptação consideravelmente rápido, já </w:t>
      </w:r>
      <w:r w:rsidR="00B87F42">
        <w:t xml:space="preserve">que </w:t>
      </w:r>
      <w:r w:rsidR="00126A67">
        <w:t xml:space="preserve">esse </w:t>
      </w:r>
      <w:r w:rsidR="00B87F42">
        <w:t>tem como característica manter o pagamento dos pedidos apenas via cartão de crédito.</w:t>
      </w:r>
    </w:p>
    <w:p w14:paraId="1A4AF61C" w14:textId="40157B1E" w:rsidR="00B271A3" w:rsidRDefault="00BC407E" w:rsidP="00BC407E">
      <w:pPr>
        <w:pStyle w:val="TF-LEGENDA"/>
        <w:spacing w:before="0"/>
      </w:pPr>
      <w:r>
        <w:t>Tabela</w:t>
      </w:r>
      <w:r w:rsidR="00E16B93">
        <w:t xml:space="preserve"> </w:t>
      </w:r>
      <w:r>
        <w:t>1</w:t>
      </w:r>
      <w:r w:rsidR="00E16B93">
        <w:t xml:space="preserve"> </w:t>
      </w:r>
      <w:r>
        <w:t>–</w:t>
      </w:r>
      <w:r w:rsidR="00E16B93">
        <w:t xml:space="preserve"> </w:t>
      </w:r>
      <w:r>
        <w:t>Evolução da forma de pagamento preponderante no período (temporada)</w:t>
      </w:r>
    </w:p>
    <w:p w14:paraId="7A04DA5C" w14:textId="2FF278F5" w:rsidR="00B271A3" w:rsidRDefault="00887A81" w:rsidP="00B271A3">
      <w:pPr>
        <w:pStyle w:val="TF-TEXTO"/>
        <w:ind w:firstLine="0"/>
        <w:jc w:val="center"/>
        <w:rPr>
          <w:noProof/>
        </w:rPr>
      </w:pPr>
      <w:r>
        <w:rPr>
          <w:noProof/>
        </w:rPr>
        <w:pict w14:anchorId="1656C780">
          <v:shape id="Imagem 1" o:spid="_x0000_i1030" type="#_x0000_t75" style="width:453.75pt;height:167.25pt;visibility:visible;mso-wrap-style:square">
            <v:imagedata r:id="rId20" o:title=""/>
          </v:shape>
        </w:pict>
      </w:r>
      <w:r w:rsidR="00B271A3" w:rsidRPr="00B271A3">
        <w:rPr>
          <w:sz w:val="20"/>
          <w:szCs w:val="16"/>
        </w:rPr>
        <w:t xml:space="preserve"> Fonte: </w:t>
      </w:r>
      <w:r w:rsidR="00B271A3">
        <w:rPr>
          <w:sz w:val="20"/>
          <w:szCs w:val="16"/>
        </w:rPr>
        <w:t xml:space="preserve">Fecomércio </w:t>
      </w:r>
      <w:r w:rsidR="00656336">
        <w:rPr>
          <w:sz w:val="20"/>
          <w:szCs w:val="16"/>
        </w:rPr>
        <w:t>(2020)</w:t>
      </w:r>
      <w:r w:rsidR="00B271A3" w:rsidRPr="00B271A3">
        <w:rPr>
          <w:sz w:val="20"/>
          <w:szCs w:val="16"/>
        </w:rPr>
        <w:t>.</w:t>
      </w:r>
    </w:p>
    <w:p w14:paraId="61631541" w14:textId="3150AF56" w:rsidR="001665A0" w:rsidRDefault="004106E2" w:rsidP="005E1547">
      <w:pPr>
        <w:pStyle w:val="TF-TEXTO"/>
        <w:ind w:firstLine="567"/>
      </w:pPr>
      <w:r>
        <w:t>Outrossim, um fator consequente</w:t>
      </w:r>
      <w:r w:rsidR="001665A0">
        <w:t xml:space="preserve"> </w:t>
      </w:r>
      <w:r w:rsidR="00A32471">
        <w:t xml:space="preserve">da proposta apresentada por este trabalho </w:t>
      </w:r>
      <w:r w:rsidR="001665A0">
        <w:t>é a diminuição do atendimento direto através d</w:t>
      </w:r>
      <w:r>
        <w:t>e</w:t>
      </w:r>
      <w:r w:rsidR="001665A0">
        <w:t xml:space="preserve"> garço</w:t>
      </w:r>
      <w:r>
        <w:t>ns</w:t>
      </w:r>
      <w:r w:rsidR="001665A0">
        <w:t>, deixando este</w:t>
      </w:r>
      <w:r>
        <w:t>s</w:t>
      </w:r>
      <w:r w:rsidR="001665A0">
        <w:t xml:space="preserve"> com as tarefas de entrega dos pedidos realizados por meio do aplicativo</w:t>
      </w:r>
      <w:r w:rsidR="00C569D3">
        <w:t>.</w:t>
      </w:r>
      <w:r w:rsidR="00765F88">
        <w:t xml:space="preserve"> </w:t>
      </w:r>
      <w:r w:rsidR="00C569D3">
        <w:t>Desta forma</w:t>
      </w:r>
      <w:r>
        <w:t>,</w:t>
      </w:r>
      <w:r w:rsidR="00C569D3">
        <w:t xml:space="preserve"> serão reduzidos</w:t>
      </w:r>
      <w:r w:rsidR="00150B1A">
        <w:t xml:space="preserve"> </w:t>
      </w:r>
      <w:r w:rsidR="006C35DF">
        <w:t>o</w:t>
      </w:r>
      <w:r w:rsidR="00150B1A">
        <w:t>s</w:t>
      </w:r>
      <w:r w:rsidR="006C35DF">
        <w:t xml:space="preserve"> erro</w:t>
      </w:r>
      <w:r w:rsidR="00150B1A">
        <w:t>s</w:t>
      </w:r>
      <w:r w:rsidR="006C35DF">
        <w:t xml:space="preserve"> </w:t>
      </w:r>
      <w:r w:rsidR="000A3A65">
        <w:t>humano</w:t>
      </w:r>
      <w:r w:rsidR="00150B1A">
        <w:t>s</w:t>
      </w:r>
      <w:r w:rsidR="00456451">
        <w:t xml:space="preserve"> que comumente acontecem, como por exemplo: </w:t>
      </w:r>
      <w:commentRangeStart w:id="57"/>
      <w:r w:rsidR="0016085F">
        <w:t>a</w:t>
      </w:r>
      <w:r w:rsidR="00456451">
        <w:t xml:space="preserve">notar o pedido </w:t>
      </w:r>
      <w:r w:rsidR="002600CD">
        <w:t xml:space="preserve">ou </w:t>
      </w:r>
      <w:r w:rsidR="0016085F">
        <w:t>de forma rápida</w:t>
      </w:r>
      <w:commentRangeEnd w:id="57"/>
      <w:r w:rsidR="00D815EF">
        <w:rPr>
          <w:rStyle w:val="Refdecomentrio"/>
        </w:rPr>
        <w:commentReference w:id="57"/>
      </w:r>
      <w:r w:rsidR="0016085F">
        <w:t>, na tentativa de ganhar tempo em dias movimentados e acabar se tornando ilegível</w:t>
      </w:r>
      <w:r w:rsidR="00456451">
        <w:t xml:space="preserve">; </w:t>
      </w:r>
      <w:r w:rsidR="006C17BE">
        <w:t xml:space="preserve">se </w:t>
      </w:r>
      <w:r w:rsidR="0016085F">
        <w:t>e</w:t>
      </w:r>
      <w:r w:rsidR="00456451">
        <w:t>qu</w:t>
      </w:r>
      <w:r w:rsidR="006C17BE">
        <w:t xml:space="preserve">ivocar </w:t>
      </w:r>
      <w:r w:rsidR="00456451">
        <w:t>quanto a mesa em que foi efetuado o pedido</w:t>
      </w:r>
      <w:r w:rsidR="002600CD">
        <w:t>; entre outras ocorrências</w:t>
      </w:r>
      <w:r w:rsidR="001665A0">
        <w:t>.</w:t>
      </w:r>
    </w:p>
    <w:p w14:paraId="54E5F86A" w14:textId="647F704A" w:rsidR="006056E2" w:rsidRDefault="006056E2" w:rsidP="005E1547">
      <w:pPr>
        <w:pStyle w:val="TF-TEXTO"/>
        <w:ind w:firstLine="567"/>
      </w:pPr>
      <w:r>
        <w:t xml:space="preserve">No mais, todos os correlatos não necessitam de equipamento físico </w:t>
      </w:r>
      <w:r w:rsidR="00F85476">
        <w:t>do estabelecimento</w:t>
      </w:r>
      <w:r w:rsidR="00A9384C">
        <w:t xml:space="preserve">, uma vez que </w:t>
      </w:r>
      <w:r w:rsidR="00285EB8">
        <w:t xml:space="preserve">são plataformas acessíveis </w:t>
      </w:r>
      <w:r w:rsidR="00285EB8" w:rsidRPr="00285EB8">
        <w:rPr>
          <w:i/>
          <w:iCs/>
        </w:rPr>
        <w:t>on-line</w:t>
      </w:r>
      <w:r w:rsidR="00285EB8">
        <w:t>, seja por Web ou Mobile (Android)</w:t>
      </w:r>
      <w:r w:rsidR="00F85476">
        <w:t xml:space="preserve">. </w:t>
      </w:r>
      <w:r w:rsidR="00A9384C">
        <w:t>Além disso, t</w:t>
      </w:r>
      <w:r w:rsidR="00F85476">
        <w:t>ambém não possuem foco apenas</w:t>
      </w:r>
      <w:r w:rsidR="00A9384C">
        <w:t xml:space="preserve"> em</w:t>
      </w:r>
      <w:r w:rsidR="00F85476">
        <w:t xml:space="preserve"> um estabelecimento, </w:t>
      </w:r>
      <w:r w:rsidR="00A9384C">
        <w:t>visto que</w:t>
      </w:r>
      <w:r w:rsidR="00F85476">
        <w:t xml:space="preserve"> seria um cardápio </w:t>
      </w:r>
      <w:r w:rsidR="00F85476" w:rsidRPr="00A9384C">
        <w:rPr>
          <w:i/>
          <w:iCs/>
        </w:rPr>
        <w:t>on</w:t>
      </w:r>
      <w:r w:rsidR="00A9384C" w:rsidRPr="00A9384C">
        <w:rPr>
          <w:i/>
          <w:iCs/>
        </w:rPr>
        <w:t>-</w:t>
      </w:r>
      <w:r w:rsidR="00F85476" w:rsidRPr="00A9384C">
        <w:rPr>
          <w:i/>
          <w:iCs/>
        </w:rPr>
        <w:t>line</w:t>
      </w:r>
      <w:r w:rsidR="00F85476">
        <w:t xml:space="preserve"> comum</w:t>
      </w:r>
      <w:r w:rsidR="00BE21AD">
        <w:t>, não se enquadrando nos objetivos do trabalho proposto</w:t>
      </w:r>
      <w:r w:rsidR="00F85476">
        <w:t>.</w:t>
      </w:r>
    </w:p>
    <w:p w14:paraId="11380C13" w14:textId="7BC13A03" w:rsidR="00D80904" w:rsidRPr="0024770A" w:rsidRDefault="00D80904" w:rsidP="00D80904">
      <w:pPr>
        <w:pStyle w:val="TF-TEXTO"/>
        <w:ind w:firstLine="567"/>
      </w:pPr>
      <w:r>
        <w:t xml:space="preserve">A junção dos pontos supracitados, na prática, seria um atendimento mais ágil que o </w:t>
      </w:r>
      <w:r w:rsidR="002F2D5C">
        <w:t xml:space="preserve">que se tem na atualidade, </w:t>
      </w:r>
      <w:r w:rsidR="007761BF">
        <w:t>trazendo</w:t>
      </w:r>
      <w:r>
        <w:t xml:space="preserve"> </w:t>
      </w:r>
      <w:r w:rsidR="007761BF">
        <w:t xml:space="preserve">uma </w:t>
      </w:r>
      <w:r>
        <w:t xml:space="preserve">redução </w:t>
      </w:r>
      <w:r w:rsidR="007761BF">
        <w:t>n</w:t>
      </w:r>
      <w:r>
        <w:t xml:space="preserve">as filas de pagamento da conta por parte dos </w:t>
      </w:r>
      <w:r w:rsidR="007761BF">
        <w:t>consumidores</w:t>
      </w:r>
      <w:r>
        <w:t xml:space="preserve"> e </w:t>
      </w:r>
      <w:r w:rsidR="007761BF">
        <w:t xml:space="preserve">maior </w:t>
      </w:r>
      <w:r>
        <w:t xml:space="preserve">segurança para o proprietário do estabelecimento. </w:t>
      </w:r>
      <w:commentRangeStart w:id="58"/>
      <w:r w:rsidR="00470361">
        <w:t>Nessa senda</w:t>
      </w:r>
      <w:commentRangeEnd w:id="58"/>
      <w:r w:rsidR="00D815EF">
        <w:rPr>
          <w:rStyle w:val="Refdecomentrio"/>
        </w:rPr>
        <w:commentReference w:id="58"/>
      </w:r>
      <w:r w:rsidR="00470361">
        <w:t xml:space="preserve">, tal afirmação mostra-se plausível, uma vez que </w:t>
      </w:r>
      <w:r>
        <w:t xml:space="preserve">os clientes farão o pagamento dos produtos a serem consumidos no momento da realização do pedido, evitando assim, a evacuação do local sem o devido pagamento. </w:t>
      </w:r>
      <w:r w:rsidR="00470361">
        <w:t>Conquanto</w:t>
      </w:r>
      <w:r>
        <w:t xml:space="preserve">, </w:t>
      </w:r>
      <w:r w:rsidR="00470361">
        <w:t xml:space="preserve">outra consequência que </w:t>
      </w:r>
      <w:r w:rsidR="00136033">
        <w:t>se vislumbra</w:t>
      </w:r>
      <w:r w:rsidR="00470361">
        <w:t xml:space="preserve"> é </w:t>
      </w:r>
      <w:r>
        <w:t xml:space="preserve">a redução de certos gastos do estabelecimento comercial e um possível aumento do lucro, considerando </w:t>
      </w:r>
      <w:r w:rsidR="001B4938">
        <w:t xml:space="preserve">que haverá uma maior </w:t>
      </w:r>
      <w:r>
        <w:t>divulgação</w:t>
      </w:r>
      <w:r w:rsidR="001B4938">
        <w:t xml:space="preserve"> do local</w:t>
      </w:r>
      <w:r>
        <w:t xml:space="preserve"> proporcionada pelo aplicativo.</w:t>
      </w:r>
    </w:p>
    <w:p w14:paraId="5B46153D" w14:textId="53D33A89" w:rsidR="00451B94" w:rsidRDefault="00451B94" w:rsidP="006A51D7">
      <w:pPr>
        <w:pStyle w:val="Ttulo2"/>
      </w:pPr>
      <w:r>
        <w:t>REQUISITOS PRINCIPAIS DO PROBLEMA A SER TRABALHADO</w:t>
      </w:r>
      <w:bookmarkEnd w:id="48"/>
      <w:bookmarkEnd w:id="49"/>
      <w:bookmarkEnd w:id="50"/>
      <w:bookmarkEnd w:id="51"/>
      <w:bookmarkEnd w:id="52"/>
      <w:bookmarkEnd w:id="53"/>
      <w:bookmarkEnd w:id="54"/>
    </w:p>
    <w:p w14:paraId="3DE968FB" w14:textId="208E3067" w:rsidR="0027749F" w:rsidRDefault="00CA5BE0" w:rsidP="00451B94">
      <w:pPr>
        <w:pStyle w:val="TF-TEXTO"/>
      </w:pPr>
      <w:r>
        <w:t>A aplicação proposta deverá:</w:t>
      </w:r>
    </w:p>
    <w:p w14:paraId="1DF7F112" w14:textId="623E85A2" w:rsidR="0027749F" w:rsidRDefault="003B7E26" w:rsidP="006E60F3">
      <w:pPr>
        <w:pStyle w:val="TF-TEXTO"/>
        <w:numPr>
          <w:ilvl w:val="2"/>
          <w:numId w:val="21"/>
        </w:numPr>
      </w:pPr>
      <w:r>
        <w:lastRenderedPageBreak/>
        <w:t xml:space="preserve">permitir </w:t>
      </w:r>
      <w:r w:rsidR="0027749F">
        <w:t>que o usuário tenha acesso à lista de restaurantes próximos</w:t>
      </w:r>
      <w:r w:rsidR="00D74E0F">
        <w:t xml:space="preserve"> (Requisito Funcional – RF)</w:t>
      </w:r>
      <w:r w:rsidR="0027749F">
        <w:t>;</w:t>
      </w:r>
    </w:p>
    <w:p w14:paraId="11A0CD9E" w14:textId="0351C675" w:rsidR="0027749F" w:rsidRDefault="00D74E0F" w:rsidP="006E60F3">
      <w:pPr>
        <w:pStyle w:val="TF-TEXTO"/>
        <w:numPr>
          <w:ilvl w:val="2"/>
          <w:numId w:val="21"/>
        </w:numPr>
      </w:pPr>
      <w:r>
        <w:t xml:space="preserve">permitir </w:t>
      </w:r>
      <w:r w:rsidR="0027749F">
        <w:t>que o usuário faça o pedido e pague na hora com cartão de crédito</w:t>
      </w:r>
      <w:r>
        <w:t xml:space="preserve"> (RF)</w:t>
      </w:r>
      <w:r w:rsidR="0027749F">
        <w:t>;</w:t>
      </w:r>
    </w:p>
    <w:p w14:paraId="3718CA1B" w14:textId="77777777" w:rsidR="00790E99" w:rsidRDefault="00D74E0F" w:rsidP="006E60F3">
      <w:pPr>
        <w:pStyle w:val="TF-TEXTO"/>
        <w:numPr>
          <w:ilvl w:val="2"/>
          <w:numId w:val="21"/>
        </w:numPr>
      </w:pPr>
      <w:r>
        <w:t xml:space="preserve">permitir </w:t>
      </w:r>
      <w:r w:rsidR="0027749F">
        <w:t>que os restaurantes possam se cadastrar</w:t>
      </w:r>
      <w:r w:rsidR="00790E99">
        <w:t xml:space="preserve"> (RF);</w:t>
      </w:r>
    </w:p>
    <w:p w14:paraId="764804AC" w14:textId="40AD1B86" w:rsidR="0027749F" w:rsidRDefault="00790E99" w:rsidP="006E60F3">
      <w:pPr>
        <w:pStyle w:val="TF-TEXTO"/>
        <w:numPr>
          <w:ilvl w:val="2"/>
          <w:numId w:val="21"/>
        </w:numPr>
      </w:pPr>
      <w:r>
        <w:t xml:space="preserve">permitir que os restaurantes possam </w:t>
      </w:r>
      <w:r w:rsidR="00D74E0F">
        <w:t xml:space="preserve">manter </w:t>
      </w:r>
      <w:r w:rsidR="0027749F">
        <w:t>seu cardápio</w:t>
      </w:r>
      <w:r w:rsidR="00D74E0F">
        <w:t xml:space="preserve"> (RF)</w:t>
      </w:r>
      <w:r w:rsidR="0027749F">
        <w:t>;</w:t>
      </w:r>
    </w:p>
    <w:p w14:paraId="4C05C34A" w14:textId="6009209A" w:rsidR="00E507A4" w:rsidRDefault="00E507A4" w:rsidP="006E60F3">
      <w:pPr>
        <w:pStyle w:val="TF-TEXTO"/>
        <w:numPr>
          <w:ilvl w:val="2"/>
          <w:numId w:val="21"/>
        </w:numPr>
      </w:pPr>
      <w:r>
        <w:t>permitir filtrar os estabelecimentos da região (RF);</w:t>
      </w:r>
    </w:p>
    <w:p w14:paraId="5934AE9A" w14:textId="77098B99" w:rsidR="00E507A4" w:rsidRDefault="00E507A4" w:rsidP="006E60F3">
      <w:pPr>
        <w:pStyle w:val="TF-TEXTO"/>
        <w:numPr>
          <w:ilvl w:val="2"/>
          <w:numId w:val="21"/>
        </w:numPr>
      </w:pPr>
      <w:r>
        <w:t>permitir que o usuário consiga ver o status do pedido: na fila, pronto, entregue (RF)</w:t>
      </w:r>
    </w:p>
    <w:p w14:paraId="443D5961" w14:textId="53D351AD" w:rsidR="00026BC2" w:rsidRDefault="00026BC2" w:rsidP="006E60F3">
      <w:pPr>
        <w:pStyle w:val="TF-TEXTO"/>
        <w:numPr>
          <w:ilvl w:val="2"/>
          <w:numId w:val="21"/>
        </w:numPr>
      </w:pPr>
      <w:r>
        <w:t>permitir que o usuário salve tal estabelecimento como favorito (RF);</w:t>
      </w:r>
    </w:p>
    <w:p w14:paraId="6CF14A3D" w14:textId="51887915" w:rsidR="00026BC2" w:rsidRDefault="00026BC2" w:rsidP="006E60F3">
      <w:pPr>
        <w:pStyle w:val="TF-TEXTO"/>
        <w:numPr>
          <w:ilvl w:val="2"/>
          <w:numId w:val="21"/>
        </w:numPr>
      </w:pPr>
      <w:r>
        <w:t>permitir que o estabelecimento possa cancelar o pedido caso seja necessário;</w:t>
      </w:r>
    </w:p>
    <w:p w14:paraId="7FAFE77A" w14:textId="655ED557" w:rsidR="00087EAE" w:rsidRDefault="00D74E0F" w:rsidP="006E60F3">
      <w:pPr>
        <w:pStyle w:val="TF-TEXTO"/>
        <w:numPr>
          <w:ilvl w:val="2"/>
          <w:numId w:val="21"/>
        </w:numPr>
      </w:pPr>
      <w:r>
        <w:t xml:space="preserve">permanecer </w:t>
      </w:r>
      <w:r w:rsidR="0027749F" w:rsidRPr="00687155">
        <w:rPr>
          <w:i/>
          <w:iCs/>
        </w:rPr>
        <w:t>on</w:t>
      </w:r>
      <w:r w:rsidR="00687155" w:rsidRPr="00687155">
        <w:rPr>
          <w:i/>
          <w:iCs/>
        </w:rPr>
        <w:t>-</w:t>
      </w:r>
      <w:r w:rsidR="0027749F" w:rsidRPr="00687155">
        <w:rPr>
          <w:i/>
          <w:iCs/>
        </w:rPr>
        <w:t>line</w:t>
      </w:r>
      <w:r w:rsidR="0027749F">
        <w:t xml:space="preserve"> a todo momento</w:t>
      </w:r>
      <w:r w:rsidR="00087EAE">
        <w:t>, hospedado em servidor</w:t>
      </w:r>
      <w:r>
        <w:t xml:space="preserve"> (</w:t>
      </w:r>
      <w:r w:rsidR="000A151B">
        <w:t xml:space="preserve">Requisito Não Funcional - </w:t>
      </w:r>
      <w:r>
        <w:t>RNF)</w:t>
      </w:r>
      <w:r w:rsidR="0027749F">
        <w:t>;</w:t>
      </w:r>
    </w:p>
    <w:p w14:paraId="1AF72EBC" w14:textId="2DD5DF58" w:rsidR="0027749F" w:rsidRDefault="00AB26D1" w:rsidP="006E60F3">
      <w:pPr>
        <w:pStyle w:val="TF-TEXTO"/>
        <w:numPr>
          <w:ilvl w:val="2"/>
          <w:numId w:val="21"/>
        </w:numPr>
      </w:pPr>
      <w:r>
        <w:t>utilizar Java para o desenvolvimento do</w:t>
      </w:r>
      <w:r w:rsidR="00D7277B">
        <w:t xml:space="preserve"> </w:t>
      </w:r>
      <w:r w:rsidR="00D7277B" w:rsidRPr="00D7277B">
        <w:rPr>
          <w:i/>
          <w:iCs/>
        </w:rPr>
        <w:t>backend</w:t>
      </w:r>
      <w:r w:rsidR="0027749F">
        <w:t xml:space="preserve"> </w:t>
      </w:r>
      <w:r w:rsidR="00F93E8B">
        <w:t xml:space="preserve">junto ao </w:t>
      </w:r>
      <w:r w:rsidR="00F93E8B" w:rsidRPr="00F93E8B">
        <w:rPr>
          <w:i/>
          <w:iCs/>
        </w:rPr>
        <w:t>framework</w:t>
      </w:r>
      <w:r w:rsidR="00F93E8B">
        <w:t xml:space="preserve"> </w:t>
      </w:r>
      <w:r w:rsidR="0027749F">
        <w:t>Spring</w:t>
      </w:r>
      <w:r w:rsidR="00353D4F">
        <w:t xml:space="preserve"> (RNF)</w:t>
      </w:r>
      <w:r w:rsidR="0027749F">
        <w:t>;</w:t>
      </w:r>
    </w:p>
    <w:p w14:paraId="3AD90019" w14:textId="380EB9C6" w:rsidR="0027749F" w:rsidRDefault="00AB26D1" w:rsidP="006E60F3">
      <w:pPr>
        <w:pStyle w:val="TF-TEXTO"/>
        <w:numPr>
          <w:ilvl w:val="2"/>
          <w:numId w:val="21"/>
        </w:numPr>
      </w:pPr>
      <w:r>
        <w:t>utilizar</w:t>
      </w:r>
      <w:r w:rsidR="0027749F">
        <w:t xml:space="preserve"> </w:t>
      </w:r>
      <w:r>
        <w:t xml:space="preserve">Dart para o desenvolvimento do </w:t>
      </w:r>
      <w:r w:rsidR="00FB72A2" w:rsidRPr="00FB72A2">
        <w:rPr>
          <w:i/>
          <w:iCs/>
        </w:rPr>
        <w:t>frondend</w:t>
      </w:r>
      <w:r w:rsidR="0027749F">
        <w:t xml:space="preserve"> </w:t>
      </w:r>
      <w:r w:rsidR="002361CF">
        <w:t>junto</w:t>
      </w:r>
      <w:r w:rsidR="00BE2752">
        <w:t xml:space="preserve"> </w:t>
      </w:r>
      <w:r w:rsidR="002361CF">
        <w:t>a</w:t>
      </w:r>
      <w:r w:rsidR="00BE2752">
        <w:t xml:space="preserve">o </w:t>
      </w:r>
      <w:r w:rsidR="00BE2752" w:rsidRPr="002361CF">
        <w:rPr>
          <w:i/>
          <w:iCs/>
        </w:rPr>
        <w:t>framework</w:t>
      </w:r>
      <w:r w:rsidR="00BE2752">
        <w:t xml:space="preserve"> </w:t>
      </w:r>
      <w:r w:rsidR="0027749F" w:rsidRPr="0027749F">
        <w:t>Flutter</w:t>
      </w:r>
      <w:r w:rsidR="00353D4F">
        <w:t xml:space="preserve"> (RNF);</w:t>
      </w:r>
    </w:p>
    <w:p w14:paraId="2BEA6D93" w14:textId="3F4B17AF" w:rsidR="00BE3212" w:rsidRDefault="00D74E0F" w:rsidP="006E60F3">
      <w:pPr>
        <w:pStyle w:val="TF-TEXTO"/>
        <w:numPr>
          <w:ilvl w:val="2"/>
          <w:numId w:val="21"/>
        </w:numPr>
      </w:pPr>
      <w:r>
        <w:t>u</w:t>
      </w:r>
      <w:r w:rsidR="00CA5BE0">
        <w:t>tilizar o</w:t>
      </w:r>
      <w:r w:rsidR="00AB26D1">
        <w:t xml:space="preserve"> Sistema Gerenciador de B</w:t>
      </w:r>
      <w:r w:rsidR="00BE3212">
        <w:t xml:space="preserve">anco de </w:t>
      </w:r>
      <w:r w:rsidR="00AB26D1">
        <w:t xml:space="preserve">Dados </w:t>
      </w:r>
      <w:r w:rsidR="00087EAE">
        <w:t xml:space="preserve">(SGBD) </w:t>
      </w:r>
      <w:r w:rsidR="00BE3212" w:rsidRPr="002833E4">
        <w:t>MongoDB</w:t>
      </w:r>
      <w:r w:rsidR="00353D4F">
        <w:t xml:space="preserve"> (RNF);</w:t>
      </w:r>
    </w:p>
    <w:p w14:paraId="1473EF0F" w14:textId="1AF75610" w:rsidR="00841FA5" w:rsidRPr="00286FED" w:rsidRDefault="00D74E0F" w:rsidP="006E60F3">
      <w:pPr>
        <w:pStyle w:val="TF-TEXTO"/>
        <w:numPr>
          <w:ilvl w:val="2"/>
          <w:numId w:val="21"/>
        </w:numPr>
      </w:pPr>
      <w:r>
        <w:t>d</w:t>
      </w:r>
      <w:r w:rsidR="001C4910">
        <w:t>ispon</w:t>
      </w:r>
      <w:r w:rsidR="00F93E8B">
        <w:t>ibilizar os códigos do software</w:t>
      </w:r>
      <w:r w:rsidR="001C4910">
        <w:t xml:space="preserve"> na plataforma GitHub</w:t>
      </w:r>
      <w:r w:rsidR="00353D4F">
        <w:t xml:space="preserve"> (RNF)</w:t>
      </w:r>
      <w:r w:rsidR="00DB5170">
        <w:t>.</w:t>
      </w:r>
    </w:p>
    <w:p w14:paraId="4A705BB6" w14:textId="0FF05DE9" w:rsidR="00451B94" w:rsidRPr="007E0D87" w:rsidRDefault="00451B94" w:rsidP="006A51D7">
      <w:pPr>
        <w:pStyle w:val="Ttulo2"/>
      </w:pPr>
      <w:r>
        <w:t>METODOLOGIA</w:t>
      </w:r>
    </w:p>
    <w:p w14:paraId="537B38C5" w14:textId="3D06DBA7" w:rsidR="00451B94" w:rsidRPr="007E0D87" w:rsidRDefault="00451B94" w:rsidP="00451B94">
      <w:pPr>
        <w:pStyle w:val="TF-TEXTO"/>
      </w:pPr>
      <w:r w:rsidRPr="007E0D87">
        <w:t>O trabalho</w:t>
      </w:r>
      <w:r w:rsidR="00D72689">
        <w:t xml:space="preserve"> proposto</w:t>
      </w:r>
      <w:r w:rsidRPr="007E0D87">
        <w:t xml:space="preserve"> será desenvolvido observando as seguintes etapas:</w:t>
      </w:r>
    </w:p>
    <w:p w14:paraId="393DCDBC" w14:textId="2F72E059" w:rsidR="00451B94" w:rsidRDefault="00AE2F2C" w:rsidP="00EC633A">
      <w:pPr>
        <w:pStyle w:val="TF-ALNEA"/>
        <w:numPr>
          <w:ilvl w:val="0"/>
          <w:numId w:val="10"/>
        </w:numPr>
        <w:contextualSpacing w:val="0"/>
      </w:pPr>
      <w:r>
        <w:t>e</w:t>
      </w:r>
      <w:r w:rsidR="004F1A74">
        <w:t xml:space="preserve">studo da linguagem: estudo da linguagem Flutter (Dart) para a montagem da interface gráfica do software, este será realizado </w:t>
      </w:r>
      <w:r w:rsidR="004F1A74" w:rsidRPr="00687155">
        <w:rPr>
          <w:i/>
          <w:iCs/>
        </w:rPr>
        <w:t>on</w:t>
      </w:r>
      <w:r w:rsidR="00687155" w:rsidRPr="00687155">
        <w:rPr>
          <w:i/>
          <w:iCs/>
        </w:rPr>
        <w:t>-</w:t>
      </w:r>
      <w:r w:rsidR="004F1A74" w:rsidRPr="00687155">
        <w:rPr>
          <w:i/>
          <w:iCs/>
        </w:rPr>
        <w:t>line</w:t>
      </w:r>
      <w:r w:rsidR="004F1A74">
        <w:t>, via plataforma Udemy;</w:t>
      </w:r>
    </w:p>
    <w:p w14:paraId="5F0098F8" w14:textId="1E8C52E8" w:rsidR="004F1A74" w:rsidRPr="007E0D87" w:rsidRDefault="00AE2F2C" w:rsidP="00EC633A">
      <w:pPr>
        <w:pStyle w:val="TF-ALNEA"/>
        <w:numPr>
          <w:ilvl w:val="0"/>
          <w:numId w:val="10"/>
        </w:numPr>
        <w:contextualSpacing w:val="0"/>
      </w:pPr>
      <w:r>
        <w:t xml:space="preserve">levantamento </w:t>
      </w:r>
      <w:r w:rsidR="004F1A74">
        <w:t>bibliográfico</w:t>
      </w:r>
      <w:r w:rsidR="004F1A74" w:rsidRPr="007E0D87">
        <w:t>:</w:t>
      </w:r>
      <w:r w:rsidR="004F1A74">
        <w:t xml:space="preserve"> realizar levantamento bibliográfico sobre o negócio, buscando uma</w:t>
      </w:r>
      <w:r w:rsidR="00A1130A">
        <w:t xml:space="preserve"> Application Programming Interface (API)</w:t>
      </w:r>
      <w:r w:rsidR="00FF501B">
        <w:t xml:space="preserve"> </w:t>
      </w:r>
      <w:r w:rsidR="004F1A74">
        <w:t xml:space="preserve">para compras </w:t>
      </w:r>
      <w:r w:rsidR="004F1A74" w:rsidRPr="00687155">
        <w:rPr>
          <w:i/>
          <w:iCs/>
        </w:rPr>
        <w:t>on</w:t>
      </w:r>
      <w:r w:rsidR="00687155" w:rsidRPr="00687155">
        <w:rPr>
          <w:i/>
          <w:iCs/>
        </w:rPr>
        <w:t>-</w:t>
      </w:r>
      <w:r w:rsidR="004F1A74" w:rsidRPr="00687155">
        <w:rPr>
          <w:i/>
          <w:iCs/>
        </w:rPr>
        <w:t>line</w:t>
      </w:r>
      <w:r w:rsidR="004F1A74">
        <w:t xml:space="preserve"> via cartão de crédito e </w:t>
      </w:r>
      <w:r w:rsidR="004F1A74" w:rsidRPr="00463A53">
        <w:t>layouts</w:t>
      </w:r>
      <w:r w:rsidR="004F1A74">
        <w:t xml:space="preserve"> amigáveis e práticos para a interface gráfica do software</w:t>
      </w:r>
      <w:r w:rsidR="004F1A74" w:rsidRPr="007E0D87">
        <w:t>;</w:t>
      </w:r>
    </w:p>
    <w:p w14:paraId="6D43BF64" w14:textId="3E04FCC9" w:rsidR="006409CD" w:rsidRDefault="00AE2F2C" w:rsidP="00FB117E">
      <w:pPr>
        <w:pStyle w:val="TF-ALNEA"/>
        <w:contextualSpacing w:val="0"/>
      </w:pPr>
      <w:r>
        <w:t>e</w:t>
      </w:r>
      <w:r w:rsidR="00A2385C">
        <w:t>licitação de requisitos:</w:t>
      </w:r>
      <w:r w:rsidR="00451B94" w:rsidRPr="007E0D87">
        <w:t xml:space="preserve"> </w:t>
      </w:r>
      <w:r w:rsidR="00A2385C">
        <w:t>detalhar e reavaliar os requisitos de acordo com o levantamento bibliográfico</w:t>
      </w:r>
      <w:r w:rsidR="00A534B6">
        <w:t xml:space="preserve"> e trabalhos correlatos</w:t>
      </w:r>
      <w:r w:rsidR="00451B94">
        <w:t>;</w:t>
      </w:r>
      <w:r w:rsidR="006409CD">
        <w:t xml:space="preserve"> </w:t>
      </w:r>
    </w:p>
    <w:p w14:paraId="621B5AE1" w14:textId="34CF1559" w:rsidR="00A2385C" w:rsidRDefault="00AE2F2C" w:rsidP="004F1A74">
      <w:pPr>
        <w:pStyle w:val="TF-ALNEA"/>
        <w:contextualSpacing w:val="0"/>
      </w:pPr>
      <w:r>
        <w:t>e</w:t>
      </w:r>
      <w:r w:rsidR="00A2385C">
        <w:t xml:space="preserve">specificação da solução: montar a documentação do software utilizando diagramas da </w:t>
      </w:r>
      <w:r w:rsidR="00A2385C" w:rsidRPr="001A341C">
        <w:t>Unified Modeling Language</w:t>
      </w:r>
      <w:r w:rsidR="00A2385C">
        <w:t xml:space="preserve"> (UML), </w:t>
      </w:r>
      <w:r w:rsidR="00D62231">
        <w:t xml:space="preserve">utilizando </w:t>
      </w:r>
      <w:r w:rsidR="00A2385C">
        <w:t xml:space="preserve">a ferramenta </w:t>
      </w:r>
      <w:r w:rsidR="001C4910">
        <w:t>Draw.io</w:t>
      </w:r>
      <w:r w:rsidR="00A2385C">
        <w:t>;</w:t>
      </w:r>
    </w:p>
    <w:p w14:paraId="1A84EA4D" w14:textId="124B7DD7" w:rsidR="00E9599E" w:rsidRDefault="00AE2F2C" w:rsidP="00451B94">
      <w:pPr>
        <w:pStyle w:val="TF-ALNEA"/>
      </w:pPr>
      <w:r>
        <w:t>i</w:t>
      </w:r>
      <w:r w:rsidR="00BE3212">
        <w:t xml:space="preserve">mplementação: implementar o software </w:t>
      </w:r>
      <w:r w:rsidR="005C65D2">
        <w:t>a</w:t>
      </w:r>
      <w:r w:rsidR="00BE3212">
        <w:t xml:space="preserve"> partir da documentação UML, utilizando Java </w:t>
      </w:r>
      <w:r w:rsidR="004D126C">
        <w:t xml:space="preserve">com </w:t>
      </w:r>
      <w:r w:rsidR="004D126C" w:rsidRPr="004D126C">
        <w:rPr>
          <w:i/>
          <w:iCs/>
        </w:rPr>
        <w:t>framework</w:t>
      </w:r>
      <w:r w:rsidR="004D126C">
        <w:t xml:space="preserve"> </w:t>
      </w:r>
      <w:r w:rsidR="00BE3212">
        <w:t xml:space="preserve">Spring para </w:t>
      </w:r>
      <w:r w:rsidR="0090299B">
        <w:t xml:space="preserve">o </w:t>
      </w:r>
      <w:r w:rsidR="0090299B" w:rsidRPr="0090299B">
        <w:rPr>
          <w:i/>
          <w:iCs/>
        </w:rPr>
        <w:t>backend</w:t>
      </w:r>
      <w:r w:rsidR="00BE3212">
        <w:t xml:space="preserve">, MongoDB como banco de </w:t>
      </w:r>
      <w:r w:rsidR="00BE3212">
        <w:lastRenderedPageBreak/>
        <w:t xml:space="preserve">dados não-relacional e </w:t>
      </w:r>
      <w:r w:rsidR="0090299B">
        <w:t xml:space="preserve">Dart com o </w:t>
      </w:r>
      <w:r w:rsidR="0090299B" w:rsidRPr="0090299B">
        <w:rPr>
          <w:i/>
          <w:iCs/>
        </w:rPr>
        <w:t>framework</w:t>
      </w:r>
      <w:r w:rsidR="0090299B">
        <w:t xml:space="preserve"> </w:t>
      </w:r>
      <w:r w:rsidR="00BE3212">
        <w:t xml:space="preserve">Flutter para </w:t>
      </w:r>
      <w:r w:rsidR="0090299B">
        <w:t xml:space="preserve">o </w:t>
      </w:r>
      <w:r w:rsidR="0090299B" w:rsidRPr="0090299B">
        <w:rPr>
          <w:i/>
          <w:iCs/>
        </w:rPr>
        <w:t>frontend</w:t>
      </w:r>
      <w:r w:rsidR="00BE3212">
        <w:t>;</w:t>
      </w:r>
    </w:p>
    <w:p w14:paraId="231B70FE" w14:textId="75276177" w:rsidR="00B60F4A" w:rsidRDefault="00AE2F2C" w:rsidP="00451B94">
      <w:pPr>
        <w:pStyle w:val="TF-ALNEA"/>
        <w:contextualSpacing w:val="0"/>
      </w:pPr>
      <w:r>
        <w:t>t</w:t>
      </w:r>
      <w:r w:rsidR="00D22057">
        <w:t>estes</w:t>
      </w:r>
      <w:r w:rsidR="00B60F4A">
        <w:t>: validar o processo, prevendo falhas e problemas no mesmo;</w:t>
      </w:r>
    </w:p>
    <w:p w14:paraId="7CAC3E3E" w14:textId="02D31390" w:rsidR="00B60F4A" w:rsidRDefault="00AE2F2C" w:rsidP="00451B94">
      <w:pPr>
        <w:pStyle w:val="TF-ALNEA"/>
      </w:pPr>
      <w:r>
        <w:t>v</w:t>
      </w:r>
      <w:r w:rsidR="00D22057">
        <w:t>alidação</w:t>
      </w:r>
      <w:r w:rsidR="00B60F4A">
        <w:t>: utiliza</w:t>
      </w:r>
      <w:r w:rsidR="00D22057">
        <w:t>r</w:t>
      </w:r>
      <w:r w:rsidR="00B60F4A">
        <w:t xml:space="preserve"> como usuário de teste, restaurantes e lanchonetes do município de Bombinhas </w:t>
      </w:r>
      <w:r w:rsidR="000C39F5">
        <w:t>- SC</w:t>
      </w:r>
      <w:r w:rsidR="00B60F4A">
        <w:t>.</w:t>
      </w:r>
    </w:p>
    <w:p w14:paraId="05E90269" w14:textId="446F7ED5"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D00B51">
        <w:t xml:space="preserve">Quadro </w:t>
      </w:r>
      <w:r w:rsidR="0060060C">
        <w:fldChar w:fldCharType="end"/>
      </w:r>
      <w:r w:rsidR="00E16B93">
        <w:t>3</w:t>
      </w:r>
      <w:r>
        <w:t>.</w:t>
      </w:r>
    </w:p>
    <w:p w14:paraId="570E1F6E" w14:textId="2A00C84D" w:rsidR="00451B94" w:rsidRPr="007E0D87" w:rsidRDefault="0060060C" w:rsidP="0060060C">
      <w:pPr>
        <w:pStyle w:val="TF-LEGENDA-Ilustracao"/>
      </w:pPr>
      <w:bookmarkStart w:id="59" w:name="_Ref98650273"/>
      <w:r>
        <w:t xml:space="preserve">Quadro </w:t>
      </w:r>
      <w:bookmarkEnd w:id="59"/>
      <w:r w:rsidR="00E16B93">
        <w:t>3</w:t>
      </w:r>
      <w:r w:rsidR="00451B94" w:rsidRPr="007E0D87">
        <w:t xml:space="preserve"> - Cronograma</w:t>
      </w:r>
    </w:p>
    <w:tbl>
      <w:tblPr>
        <w:tblW w:w="9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072"/>
        <w:gridCol w:w="279"/>
        <w:gridCol w:w="291"/>
        <w:gridCol w:w="291"/>
        <w:gridCol w:w="291"/>
        <w:gridCol w:w="291"/>
        <w:gridCol w:w="291"/>
        <w:gridCol w:w="291"/>
        <w:gridCol w:w="291"/>
        <w:gridCol w:w="332"/>
        <w:gridCol w:w="320"/>
      </w:tblGrid>
      <w:tr w:rsidR="00451B94" w:rsidRPr="007E0D87" w14:paraId="1B7AA822" w14:textId="77777777" w:rsidTr="004E7B39">
        <w:trPr>
          <w:cantSplit/>
          <w:trHeight w:val="266"/>
          <w:jc w:val="center"/>
        </w:trPr>
        <w:tc>
          <w:tcPr>
            <w:tcW w:w="6072"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968" w:type="dxa"/>
            <w:gridSpan w:val="10"/>
            <w:tcBorders>
              <w:top w:val="single" w:sz="4" w:space="0" w:color="auto"/>
              <w:left w:val="single" w:sz="4" w:space="0" w:color="auto"/>
              <w:right w:val="single" w:sz="4" w:space="0" w:color="auto"/>
            </w:tcBorders>
            <w:shd w:val="clear" w:color="auto" w:fill="A6A6A6"/>
          </w:tcPr>
          <w:p w14:paraId="37E65C96" w14:textId="521596EE" w:rsidR="00451B94" w:rsidRPr="007E0D87" w:rsidRDefault="00791849" w:rsidP="00470C41">
            <w:pPr>
              <w:pStyle w:val="TF-TEXTOQUADROCentralizado"/>
            </w:pPr>
            <w:r>
              <w:t>2021</w:t>
            </w:r>
          </w:p>
        </w:tc>
      </w:tr>
      <w:tr w:rsidR="00451B94" w:rsidRPr="007E0D87" w14:paraId="0F150138" w14:textId="77777777" w:rsidTr="004E7B39">
        <w:trPr>
          <w:cantSplit/>
          <w:trHeight w:val="250"/>
          <w:jc w:val="center"/>
        </w:trPr>
        <w:tc>
          <w:tcPr>
            <w:tcW w:w="6072"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70" w:type="dxa"/>
            <w:gridSpan w:val="2"/>
            <w:shd w:val="clear" w:color="auto" w:fill="A6A6A6"/>
          </w:tcPr>
          <w:p w14:paraId="0EC7B5EE" w14:textId="5B5AC01C" w:rsidR="00451B94" w:rsidRPr="007E0D87" w:rsidRDefault="00A40930" w:rsidP="00470C41">
            <w:pPr>
              <w:pStyle w:val="TF-TEXTOQUADROCentralizado"/>
            </w:pPr>
            <w:r>
              <w:t>Fev</w:t>
            </w:r>
            <w:r w:rsidR="00451B94" w:rsidRPr="007E0D87">
              <w:t>.</w:t>
            </w:r>
          </w:p>
        </w:tc>
        <w:tc>
          <w:tcPr>
            <w:tcW w:w="582" w:type="dxa"/>
            <w:gridSpan w:val="2"/>
            <w:shd w:val="clear" w:color="auto" w:fill="A6A6A6"/>
          </w:tcPr>
          <w:p w14:paraId="1E9B33C5" w14:textId="619F79A6" w:rsidR="00451B94" w:rsidRPr="007E0D87" w:rsidRDefault="00A40930" w:rsidP="00470C41">
            <w:pPr>
              <w:pStyle w:val="TF-TEXTOQUADROCentralizado"/>
            </w:pPr>
            <w:r>
              <w:t>Mar</w:t>
            </w:r>
            <w:r w:rsidR="00451B94" w:rsidRPr="007E0D87">
              <w:t>.</w:t>
            </w:r>
          </w:p>
        </w:tc>
        <w:tc>
          <w:tcPr>
            <w:tcW w:w="582" w:type="dxa"/>
            <w:gridSpan w:val="2"/>
            <w:shd w:val="clear" w:color="auto" w:fill="A6A6A6"/>
          </w:tcPr>
          <w:p w14:paraId="431DCAE8" w14:textId="2EADBFBF" w:rsidR="00451B94" w:rsidRPr="007E0D87" w:rsidRDefault="00A40930" w:rsidP="00470C41">
            <w:pPr>
              <w:pStyle w:val="TF-TEXTOQUADROCentralizado"/>
            </w:pPr>
            <w:r>
              <w:t>Abr</w:t>
            </w:r>
            <w:r w:rsidR="00451B94" w:rsidRPr="007E0D87">
              <w:t>.</w:t>
            </w:r>
          </w:p>
        </w:tc>
        <w:tc>
          <w:tcPr>
            <w:tcW w:w="582" w:type="dxa"/>
            <w:gridSpan w:val="2"/>
            <w:shd w:val="clear" w:color="auto" w:fill="A6A6A6"/>
          </w:tcPr>
          <w:p w14:paraId="68FE04EA" w14:textId="2906050D" w:rsidR="00451B94" w:rsidRPr="007E0D87" w:rsidRDefault="007C64E4" w:rsidP="00470C41">
            <w:pPr>
              <w:pStyle w:val="TF-TEXTOQUADROCentralizado"/>
            </w:pPr>
            <w:r>
              <w:t>Mai</w:t>
            </w:r>
            <w:r w:rsidR="00451B94" w:rsidRPr="007E0D87">
              <w:t>.</w:t>
            </w:r>
          </w:p>
        </w:tc>
        <w:tc>
          <w:tcPr>
            <w:tcW w:w="652" w:type="dxa"/>
            <w:gridSpan w:val="2"/>
            <w:shd w:val="clear" w:color="auto" w:fill="A6A6A6"/>
          </w:tcPr>
          <w:p w14:paraId="740F6EA7" w14:textId="004FFBDD" w:rsidR="00451B94" w:rsidRPr="007E0D87" w:rsidRDefault="00791849" w:rsidP="00470C41">
            <w:pPr>
              <w:pStyle w:val="TF-TEXTOQUADROCentralizado"/>
            </w:pPr>
            <w:r>
              <w:t>Ju</w:t>
            </w:r>
            <w:r w:rsidR="007C64E4">
              <w:t>n</w:t>
            </w:r>
            <w:r w:rsidR="00451B94" w:rsidRPr="007E0D87">
              <w:t>.</w:t>
            </w:r>
          </w:p>
        </w:tc>
      </w:tr>
      <w:tr w:rsidR="00451B94" w:rsidRPr="007E0D87" w14:paraId="38073DBD" w14:textId="77777777" w:rsidTr="004E7B39">
        <w:trPr>
          <w:cantSplit/>
          <w:trHeight w:val="266"/>
          <w:jc w:val="center"/>
        </w:trPr>
        <w:tc>
          <w:tcPr>
            <w:tcW w:w="6072"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9"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332"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F1A74" w:rsidRPr="007E0D87" w14:paraId="58E86C98" w14:textId="77777777" w:rsidTr="004E7B39">
        <w:trPr>
          <w:trHeight w:val="250"/>
          <w:jc w:val="center"/>
        </w:trPr>
        <w:tc>
          <w:tcPr>
            <w:tcW w:w="6072" w:type="dxa"/>
            <w:tcBorders>
              <w:left w:val="single" w:sz="4" w:space="0" w:color="auto"/>
            </w:tcBorders>
          </w:tcPr>
          <w:p w14:paraId="34F4B3DA" w14:textId="501C2AAD" w:rsidR="004F1A74" w:rsidRDefault="004F1A74" w:rsidP="004F1A74">
            <w:pPr>
              <w:pStyle w:val="TF-TEXTOQUADRO"/>
              <w:rPr>
                <w:bCs/>
              </w:rPr>
            </w:pPr>
            <w:r>
              <w:t>Estudo da linguagem</w:t>
            </w:r>
          </w:p>
        </w:tc>
        <w:tc>
          <w:tcPr>
            <w:tcW w:w="279" w:type="dxa"/>
            <w:tcBorders>
              <w:bottom w:val="single" w:sz="4" w:space="0" w:color="auto"/>
            </w:tcBorders>
          </w:tcPr>
          <w:p w14:paraId="2AA480A6" w14:textId="0BD163DE" w:rsidR="004F1A74" w:rsidRPr="007E0D87" w:rsidRDefault="004F1A74" w:rsidP="004F1A74">
            <w:pPr>
              <w:pStyle w:val="TF-TEXTOQUADROCentralizado"/>
            </w:pPr>
          </w:p>
        </w:tc>
        <w:tc>
          <w:tcPr>
            <w:tcW w:w="291" w:type="dxa"/>
            <w:tcBorders>
              <w:bottom w:val="single" w:sz="4" w:space="0" w:color="auto"/>
            </w:tcBorders>
          </w:tcPr>
          <w:p w14:paraId="03E81A9A" w14:textId="639E19D8" w:rsidR="004F1A74" w:rsidRDefault="004F1A74" w:rsidP="004F1A74">
            <w:pPr>
              <w:pStyle w:val="TF-TEXTOQUADROCentralizado"/>
            </w:pPr>
            <w:r>
              <w:t>X</w:t>
            </w:r>
          </w:p>
        </w:tc>
        <w:tc>
          <w:tcPr>
            <w:tcW w:w="291" w:type="dxa"/>
            <w:tcBorders>
              <w:bottom w:val="single" w:sz="4" w:space="0" w:color="auto"/>
            </w:tcBorders>
          </w:tcPr>
          <w:p w14:paraId="7A51458E" w14:textId="49A00806" w:rsidR="004F1A74" w:rsidRPr="007E0D87" w:rsidRDefault="004F1A74" w:rsidP="004F1A74">
            <w:pPr>
              <w:pStyle w:val="TF-TEXTOQUADROCentralizado"/>
            </w:pPr>
            <w:r>
              <w:t>X</w:t>
            </w:r>
          </w:p>
        </w:tc>
        <w:tc>
          <w:tcPr>
            <w:tcW w:w="291" w:type="dxa"/>
            <w:tcBorders>
              <w:bottom w:val="single" w:sz="4" w:space="0" w:color="auto"/>
            </w:tcBorders>
          </w:tcPr>
          <w:p w14:paraId="1AE660F5" w14:textId="77777777" w:rsidR="004F1A74" w:rsidRPr="007E0D87" w:rsidRDefault="004F1A74" w:rsidP="004F1A74">
            <w:pPr>
              <w:pStyle w:val="TF-TEXTOQUADROCentralizado"/>
            </w:pPr>
          </w:p>
        </w:tc>
        <w:tc>
          <w:tcPr>
            <w:tcW w:w="291" w:type="dxa"/>
            <w:tcBorders>
              <w:bottom w:val="single" w:sz="4" w:space="0" w:color="auto"/>
            </w:tcBorders>
          </w:tcPr>
          <w:p w14:paraId="132260F6" w14:textId="77777777" w:rsidR="004F1A74" w:rsidRPr="007E0D87" w:rsidRDefault="004F1A74" w:rsidP="004F1A74">
            <w:pPr>
              <w:pStyle w:val="TF-TEXTOQUADROCentralizado"/>
            </w:pPr>
          </w:p>
        </w:tc>
        <w:tc>
          <w:tcPr>
            <w:tcW w:w="291" w:type="dxa"/>
            <w:tcBorders>
              <w:bottom w:val="single" w:sz="4" w:space="0" w:color="auto"/>
            </w:tcBorders>
          </w:tcPr>
          <w:p w14:paraId="28EE7B8F" w14:textId="77777777" w:rsidR="004F1A74" w:rsidRPr="007E0D87" w:rsidRDefault="004F1A74" w:rsidP="004F1A74">
            <w:pPr>
              <w:pStyle w:val="TF-TEXTOQUADROCentralizado"/>
            </w:pPr>
          </w:p>
        </w:tc>
        <w:tc>
          <w:tcPr>
            <w:tcW w:w="291" w:type="dxa"/>
            <w:tcBorders>
              <w:bottom w:val="single" w:sz="4" w:space="0" w:color="auto"/>
            </w:tcBorders>
          </w:tcPr>
          <w:p w14:paraId="6006EDA5" w14:textId="77777777" w:rsidR="004F1A74" w:rsidRPr="007E0D87" w:rsidRDefault="004F1A74" w:rsidP="004F1A74">
            <w:pPr>
              <w:pStyle w:val="TF-TEXTOQUADROCentralizado"/>
            </w:pPr>
          </w:p>
        </w:tc>
        <w:tc>
          <w:tcPr>
            <w:tcW w:w="291" w:type="dxa"/>
            <w:tcBorders>
              <w:bottom w:val="single" w:sz="4" w:space="0" w:color="auto"/>
            </w:tcBorders>
          </w:tcPr>
          <w:p w14:paraId="04D7C4D6" w14:textId="77777777" w:rsidR="004F1A74" w:rsidRPr="007E0D87" w:rsidRDefault="004F1A74" w:rsidP="004F1A74">
            <w:pPr>
              <w:pStyle w:val="TF-TEXTOQUADROCentralizado"/>
            </w:pPr>
          </w:p>
        </w:tc>
        <w:tc>
          <w:tcPr>
            <w:tcW w:w="332" w:type="dxa"/>
            <w:tcBorders>
              <w:bottom w:val="single" w:sz="4" w:space="0" w:color="auto"/>
            </w:tcBorders>
          </w:tcPr>
          <w:p w14:paraId="64A6FCD0" w14:textId="77777777" w:rsidR="004F1A74" w:rsidRPr="007E0D87" w:rsidRDefault="004F1A74" w:rsidP="004F1A74">
            <w:pPr>
              <w:pStyle w:val="TF-TEXTOQUADROCentralizado"/>
            </w:pPr>
          </w:p>
        </w:tc>
        <w:tc>
          <w:tcPr>
            <w:tcW w:w="320" w:type="dxa"/>
          </w:tcPr>
          <w:p w14:paraId="753DA4CE" w14:textId="77777777" w:rsidR="004F1A74" w:rsidRPr="007E0D87" w:rsidRDefault="004F1A74" w:rsidP="004F1A74">
            <w:pPr>
              <w:pStyle w:val="TF-TEXTOQUADROCentralizado"/>
            </w:pPr>
          </w:p>
        </w:tc>
      </w:tr>
      <w:tr w:rsidR="004F1A74" w:rsidRPr="007E0D87" w14:paraId="31CA196F" w14:textId="77777777" w:rsidTr="004E7B39">
        <w:trPr>
          <w:trHeight w:val="266"/>
          <w:jc w:val="center"/>
        </w:trPr>
        <w:tc>
          <w:tcPr>
            <w:tcW w:w="6072" w:type="dxa"/>
            <w:tcBorders>
              <w:left w:val="single" w:sz="4" w:space="0" w:color="auto"/>
            </w:tcBorders>
          </w:tcPr>
          <w:p w14:paraId="08D850A2" w14:textId="77E7953C" w:rsidR="004F1A74" w:rsidRPr="007E0D87" w:rsidRDefault="004F1A74" w:rsidP="004F1A74">
            <w:pPr>
              <w:pStyle w:val="TF-TEXTOQUADRO"/>
              <w:rPr>
                <w:bCs/>
              </w:rPr>
            </w:pPr>
            <w:r>
              <w:rPr>
                <w:bCs/>
              </w:rPr>
              <w:t>Levantamento bibliográfico</w:t>
            </w:r>
          </w:p>
        </w:tc>
        <w:tc>
          <w:tcPr>
            <w:tcW w:w="279" w:type="dxa"/>
            <w:tcBorders>
              <w:bottom w:val="single" w:sz="4" w:space="0" w:color="auto"/>
            </w:tcBorders>
          </w:tcPr>
          <w:p w14:paraId="6D9A0993" w14:textId="14231842" w:rsidR="004F1A74" w:rsidRPr="007E0D87" w:rsidRDefault="004F1A74" w:rsidP="004F1A74">
            <w:pPr>
              <w:pStyle w:val="TF-TEXTOQUADROCentralizado"/>
            </w:pPr>
          </w:p>
        </w:tc>
        <w:tc>
          <w:tcPr>
            <w:tcW w:w="291" w:type="dxa"/>
            <w:tcBorders>
              <w:bottom w:val="single" w:sz="4" w:space="0" w:color="auto"/>
            </w:tcBorders>
          </w:tcPr>
          <w:p w14:paraId="496E4B7B" w14:textId="068E91E2" w:rsidR="004F1A74" w:rsidRPr="007E0D87" w:rsidRDefault="004F1A74" w:rsidP="004F1A74">
            <w:pPr>
              <w:pStyle w:val="TF-TEXTOQUADROCentralizado"/>
            </w:pPr>
            <w:r>
              <w:t>X</w:t>
            </w:r>
          </w:p>
        </w:tc>
        <w:tc>
          <w:tcPr>
            <w:tcW w:w="291" w:type="dxa"/>
            <w:tcBorders>
              <w:bottom w:val="single" w:sz="4" w:space="0" w:color="auto"/>
            </w:tcBorders>
          </w:tcPr>
          <w:p w14:paraId="275289EC" w14:textId="77777777" w:rsidR="004F1A74" w:rsidRPr="007E0D87" w:rsidRDefault="004F1A74" w:rsidP="004F1A74">
            <w:pPr>
              <w:pStyle w:val="TF-TEXTOQUADROCentralizado"/>
            </w:pPr>
          </w:p>
        </w:tc>
        <w:tc>
          <w:tcPr>
            <w:tcW w:w="291" w:type="dxa"/>
            <w:tcBorders>
              <w:bottom w:val="single" w:sz="4" w:space="0" w:color="auto"/>
            </w:tcBorders>
          </w:tcPr>
          <w:p w14:paraId="2481ED37" w14:textId="77777777" w:rsidR="004F1A74" w:rsidRPr="007E0D87" w:rsidRDefault="004F1A74" w:rsidP="004F1A74">
            <w:pPr>
              <w:pStyle w:val="TF-TEXTOQUADROCentralizado"/>
            </w:pPr>
          </w:p>
        </w:tc>
        <w:tc>
          <w:tcPr>
            <w:tcW w:w="291" w:type="dxa"/>
            <w:tcBorders>
              <w:bottom w:val="single" w:sz="4" w:space="0" w:color="auto"/>
            </w:tcBorders>
          </w:tcPr>
          <w:p w14:paraId="27761F96" w14:textId="77777777" w:rsidR="004F1A74" w:rsidRPr="007E0D87" w:rsidRDefault="004F1A74" w:rsidP="004F1A74">
            <w:pPr>
              <w:pStyle w:val="TF-TEXTOQUADROCentralizado"/>
            </w:pPr>
          </w:p>
        </w:tc>
        <w:tc>
          <w:tcPr>
            <w:tcW w:w="291" w:type="dxa"/>
            <w:tcBorders>
              <w:bottom w:val="single" w:sz="4" w:space="0" w:color="auto"/>
            </w:tcBorders>
          </w:tcPr>
          <w:p w14:paraId="79A697B4" w14:textId="77777777" w:rsidR="004F1A74" w:rsidRPr="007E0D87" w:rsidRDefault="004F1A74" w:rsidP="004F1A74">
            <w:pPr>
              <w:pStyle w:val="TF-TEXTOQUADROCentralizado"/>
            </w:pPr>
          </w:p>
        </w:tc>
        <w:tc>
          <w:tcPr>
            <w:tcW w:w="291" w:type="dxa"/>
            <w:tcBorders>
              <w:bottom w:val="single" w:sz="4" w:space="0" w:color="auto"/>
            </w:tcBorders>
          </w:tcPr>
          <w:p w14:paraId="0716C8E8" w14:textId="77777777" w:rsidR="004F1A74" w:rsidRPr="007E0D87" w:rsidRDefault="004F1A74" w:rsidP="004F1A74">
            <w:pPr>
              <w:pStyle w:val="TF-TEXTOQUADROCentralizado"/>
            </w:pPr>
          </w:p>
        </w:tc>
        <w:tc>
          <w:tcPr>
            <w:tcW w:w="291" w:type="dxa"/>
            <w:tcBorders>
              <w:bottom w:val="single" w:sz="4" w:space="0" w:color="auto"/>
            </w:tcBorders>
          </w:tcPr>
          <w:p w14:paraId="10263125" w14:textId="77777777" w:rsidR="004F1A74" w:rsidRPr="007E0D87" w:rsidRDefault="004F1A74" w:rsidP="004F1A74">
            <w:pPr>
              <w:pStyle w:val="TF-TEXTOQUADROCentralizado"/>
            </w:pPr>
          </w:p>
        </w:tc>
        <w:tc>
          <w:tcPr>
            <w:tcW w:w="332" w:type="dxa"/>
            <w:tcBorders>
              <w:bottom w:val="single" w:sz="4" w:space="0" w:color="auto"/>
            </w:tcBorders>
          </w:tcPr>
          <w:p w14:paraId="24380926" w14:textId="77777777" w:rsidR="004F1A74" w:rsidRPr="007E0D87" w:rsidRDefault="004F1A74" w:rsidP="004F1A74">
            <w:pPr>
              <w:pStyle w:val="TF-TEXTOQUADROCentralizado"/>
            </w:pPr>
          </w:p>
        </w:tc>
        <w:tc>
          <w:tcPr>
            <w:tcW w:w="320" w:type="dxa"/>
          </w:tcPr>
          <w:p w14:paraId="14C3ACD5" w14:textId="77777777" w:rsidR="004F1A74" w:rsidRPr="007E0D87" w:rsidRDefault="004F1A74" w:rsidP="004F1A74">
            <w:pPr>
              <w:pStyle w:val="TF-TEXTOQUADROCentralizado"/>
            </w:pPr>
          </w:p>
        </w:tc>
      </w:tr>
      <w:tr w:rsidR="004F1A74" w:rsidRPr="007E0D87" w14:paraId="2E284C8D" w14:textId="77777777" w:rsidTr="004E7B39">
        <w:trPr>
          <w:trHeight w:val="250"/>
          <w:jc w:val="center"/>
        </w:trPr>
        <w:tc>
          <w:tcPr>
            <w:tcW w:w="6072" w:type="dxa"/>
            <w:tcBorders>
              <w:left w:val="single" w:sz="4" w:space="0" w:color="auto"/>
            </w:tcBorders>
          </w:tcPr>
          <w:p w14:paraId="313E77B0" w14:textId="54139A84" w:rsidR="004F1A74" w:rsidRPr="007E0D87" w:rsidRDefault="004F1A74" w:rsidP="004F1A74">
            <w:pPr>
              <w:pStyle w:val="TF-TEXTOQUADRO"/>
            </w:pPr>
            <w:r>
              <w:t>Elicitação dos requisitos</w:t>
            </w:r>
          </w:p>
        </w:tc>
        <w:tc>
          <w:tcPr>
            <w:tcW w:w="279" w:type="dxa"/>
            <w:tcBorders>
              <w:top w:val="single" w:sz="4" w:space="0" w:color="auto"/>
            </w:tcBorders>
          </w:tcPr>
          <w:p w14:paraId="448275E7" w14:textId="66EC591A" w:rsidR="004F1A74" w:rsidRPr="007E0D87" w:rsidRDefault="004F1A74" w:rsidP="004F1A74">
            <w:pPr>
              <w:pStyle w:val="TF-TEXTOQUADROCentralizado"/>
            </w:pPr>
          </w:p>
        </w:tc>
        <w:tc>
          <w:tcPr>
            <w:tcW w:w="291" w:type="dxa"/>
            <w:tcBorders>
              <w:top w:val="single" w:sz="4" w:space="0" w:color="auto"/>
            </w:tcBorders>
          </w:tcPr>
          <w:p w14:paraId="5BF1E606" w14:textId="16E57FD3" w:rsidR="004F1A74" w:rsidRPr="007E0D87" w:rsidRDefault="004F1A74" w:rsidP="004F1A74">
            <w:pPr>
              <w:pStyle w:val="TF-TEXTOQUADROCentralizado"/>
            </w:pPr>
            <w:r>
              <w:t>X</w:t>
            </w:r>
          </w:p>
        </w:tc>
        <w:tc>
          <w:tcPr>
            <w:tcW w:w="291" w:type="dxa"/>
            <w:tcBorders>
              <w:top w:val="single" w:sz="4" w:space="0" w:color="auto"/>
            </w:tcBorders>
          </w:tcPr>
          <w:p w14:paraId="6A125C7A" w14:textId="77777777" w:rsidR="004F1A74" w:rsidRPr="007E0D87" w:rsidRDefault="004F1A74" w:rsidP="004F1A74">
            <w:pPr>
              <w:pStyle w:val="TF-TEXTOQUADROCentralizado"/>
            </w:pPr>
          </w:p>
        </w:tc>
        <w:tc>
          <w:tcPr>
            <w:tcW w:w="291" w:type="dxa"/>
            <w:tcBorders>
              <w:top w:val="single" w:sz="4" w:space="0" w:color="auto"/>
            </w:tcBorders>
          </w:tcPr>
          <w:p w14:paraId="5D72AE87" w14:textId="77777777" w:rsidR="004F1A74" w:rsidRPr="007E0D87" w:rsidRDefault="004F1A74" w:rsidP="004F1A74">
            <w:pPr>
              <w:pStyle w:val="TF-TEXTOQUADROCentralizado"/>
            </w:pPr>
          </w:p>
        </w:tc>
        <w:tc>
          <w:tcPr>
            <w:tcW w:w="291" w:type="dxa"/>
            <w:tcBorders>
              <w:top w:val="single" w:sz="4" w:space="0" w:color="auto"/>
            </w:tcBorders>
          </w:tcPr>
          <w:p w14:paraId="139E54B3" w14:textId="77777777" w:rsidR="004F1A74" w:rsidRPr="007E0D87" w:rsidRDefault="004F1A74" w:rsidP="004F1A74">
            <w:pPr>
              <w:pStyle w:val="TF-TEXTOQUADROCentralizado"/>
            </w:pPr>
          </w:p>
        </w:tc>
        <w:tc>
          <w:tcPr>
            <w:tcW w:w="291" w:type="dxa"/>
            <w:tcBorders>
              <w:top w:val="single" w:sz="4" w:space="0" w:color="auto"/>
            </w:tcBorders>
          </w:tcPr>
          <w:p w14:paraId="3C2420D5" w14:textId="77777777" w:rsidR="004F1A74" w:rsidRPr="007E0D87" w:rsidRDefault="004F1A74" w:rsidP="004F1A74">
            <w:pPr>
              <w:pStyle w:val="TF-TEXTOQUADROCentralizado"/>
            </w:pPr>
          </w:p>
        </w:tc>
        <w:tc>
          <w:tcPr>
            <w:tcW w:w="291" w:type="dxa"/>
            <w:tcBorders>
              <w:top w:val="single" w:sz="4" w:space="0" w:color="auto"/>
            </w:tcBorders>
          </w:tcPr>
          <w:p w14:paraId="510C61FF" w14:textId="77777777" w:rsidR="004F1A74" w:rsidRPr="007E0D87" w:rsidRDefault="004F1A74" w:rsidP="004F1A74">
            <w:pPr>
              <w:pStyle w:val="TF-TEXTOQUADROCentralizado"/>
            </w:pPr>
          </w:p>
        </w:tc>
        <w:tc>
          <w:tcPr>
            <w:tcW w:w="291" w:type="dxa"/>
            <w:tcBorders>
              <w:top w:val="single" w:sz="4" w:space="0" w:color="auto"/>
            </w:tcBorders>
          </w:tcPr>
          <w:p w14:paraId="63184C93" w14:textId="77777777" w:rsidR="004F1A74" w:rsidRPr="007E0D87" w:rsidRDefault="004F1A74" w:rsidP="004F1A74">
            <w:pPr>
              <w:pStyle w:val="TF-TEXTOQUADROCentralizado"/>
            </w:pPr>
          </w:p>
        </w:tc>
        <w:tc>
          <w:tcPr>
            <w:tcW w:w="332" w:type="dxa"/>
            <w:tcBorders>
              <w:top w:val="single" w:sz="4" w:space="0" w:color="auto"/>
            </w:tcBorders>
          </w:tcPr>
          <w:p w14:paraId="363E948C" w14:textId="77777777" w:rsidR="004F1A74" w:rsidRPr="007E0D87" w:rsidRDefault="004F1A74" w:rsidP="004F1A74">
            <w:pPr>
              <w:pStyle w:val="TF-TEXTOQUADROCentralizado"/>
            </w:pPr>
          </w:p>
        </w:tc>
        <w:tc>
          <w:tcPr>
            <w:tcW w:w="320" w:type="dxa"/>
          </w:tcPr>
          <w:p w14:paraId="19D57CFA" w14:textId="77777777" w:rsidR="004F1A74" w:rsidRPr="007E0D87" w:rsidRDefault="004F1A74" w:rsidP="004F1A74">
            <w:pPr>
              <w:pStyle w:val="TF-TEXTOQUADROCentralizado"/>
            </w:pPr>
          </w:p>
        </w:tc>
      </w:tr>
      <w:tr w:rsidR="004F1A74" w:rsidRPr="007E0D87" w14:paraId="7B73F9AC" w14:textId="77777777" w:rsidTr="004E7B39">
        <w:trPr>
          <w:trHeight w:val="266"/>
          <w:jc w:val="center"/>
        </w:trPr>
        <w:tc>
          <w:tcPr>
            <w:tcW w:w="6072" w:type="dxa"/>
            <w:tcBorders>
              <w:left w:val="single" w:sz="4" w:space="0" w:color="auto"/>
            </w:tcBorders>
          </w:tcPr>
          <w:p w14:paraId="2857A081" w14:textId="672791C6" w:rsidR="004F1A74" w:rsidRPr="007E0D87" w:rsidRDefault="004F1A74" w:rsidP="004F1A74">
            <w:pPr>
              <w:pStyle w:val="TF-TEXTOQUADRO"/>
            </w:pPr>
            <w:r>
              <w:t>Especificação da solução</w:t>
            </w:r>
          </w:p>
        </w:tc>
        <w:tc>
          <w:tcPr>
            <w:tcW w:w="279" w:type="dxa"/>
          </w:tcPr>
          <w:p w14:paraId="44B54FC0" w14:textId="77777777" w:rsidR="004F1A74" w:rsidRPr="007E0D87" w:rsidRDefault="004F1A74" w:rsidP="004F1A74">
            <w:pPr>
              <w:pStyle w:val="TF-TEXTOQUADROCentralizado"/>
            </w:pPr>
          </w:p>
        </w:tc>
        <w:tc>
          <w:tcPr>
            <w:tcW w:w="291" w:type="dxa"/>
          </w:tcPr>
          <w:p w14:paraId="7AC15F40" w14:textId="48D454C6" w:rsidR="004F1A74" w:rsidRPr="007E0D87" w:rsidRDefault="004F1A74" w:rsidP="004F1A74">
            <w:pPr>
              <w:pStyle w:val="TF-TEXTOQUADROCentralizado"/>
            </w:pPr>
            <w:r>
              <w:t>X</w:t>
            </w:r>
          </w:p>
        </w:tc>
        <w:tc>
          <w:tcPr>
            <w:tcW w:w="291" w:type="dxa"/>
          </w:tcPr>
          <w:p w14:paraId="677006AB" w14:textId="130DD3EE" w:rsidR="004F1A74" w:rsidRPr="007E0D87" w:rsidRDefault="004F1A74" w:rsidP="004F1A74">
            <w:pPr>
              <w:pStyle w:val="TF-TEXTOQUADROCentralizado"/>
            </w:pPr>
            <w:r>
              <w:t>X</w:t>
            </w:r>
          </w:p>
        </w:tc>
        <w:tc>
          <w:tcPr>
            <w:tcW w:w="291" w:type="dxa"/>
          </w:tcPr>
          <w:p w14:paraId="4FBCC807" w14:textId="19E34C3A" w:rsidR="004F1A74" w:rsidRPr="007E0D87" w:rsidRDefault="004F1A74" w:rsidP="004F1A74">
            <w:pPr>
              <w:pStyle w:val="TF-TEXTOQUADROCentralizado"/>
            </w:pPr>
            <w:r>
              <w:t>X</w:t>
            </w:r>
          </w:p>
        </w:tc>
        <w:tc>
          <w:tcPr>
            <w:tcW w:w="291" w:type="dxa"/>
          </w:tcPr>
          <w:p w14:paraId="1852A2B1" w14:textId="77777777" w:rsidR="004F1A74" w:rsidRPr="007E0D87" w:rsidRDefault="004F1A74" w:rsidP="004F1A74">
            <w:pPr>
              <w:pStyle w:val="TF-TEXTOQUADROCentralizado"/>
            </w:pPr>
          </w:p>
        </w:tc>
        <w:tc>
          <w:tcPr>
            <w:tcW w:w="291" w:type="dxa"/>
          </w:tcPr>
          <w:p w14:paraId="3538143A" w14:textId="77777777" w:rsidR="004F1A74" w:rsidRPr="007E0D87" w:rsidRDefault="004F1A74" w:rsidP="004F1A74">
            <w:pPr>
              <w:pStyle w:val="TF-TEXTOQUADROCentralizado"/>
            </w:pPr>
          </w:p>
        </w:tc>
        <w:tc>
          <w:tcPr>
            <w:tcW w:w="291" w:type="dxa"/>
          </w:tcPr>
          <w:p w14:paraId="436CCA30" w14:textId="77777777" w:rsidR="004F1A74" w:rsidRPr="007E0D87" w:rsidRDefault="004F1A74" w:rsidP="004F1A74">
            <w:pPr>
              <w:pStyle w:val="TF-TEXTOQUADROCentralizado"/>
            </w:pPr>
          </w:p>
        </w:tc>
        <w:tc>
          <w:tcPr>
            <w:tcW w:w="291" w:type="dxa"/>
          </w:tcPr>
          <w:p w14:paraId="3F957A77" w14:textId="77777777" w:rsidR="004F1A74" w:rsidRPr="007E0D87" w:rsidRDefault="004F1A74" w:rsidP="004F1A74">
            <w:pPr>
              <w:pStyle w:val="TF-TEXTOQUADROCentralizado"/>
            </w:pPr>
          </w:p>
        </w:tc>
        <w:tc>
          <w:tcPr>
            <w:tcW w:w="332" w:type="dxa"/>
          </w:tcPr>
          <w:p w14:paraId="6487F7B4" w14:textId="77777777" w:rsidR="004F1A74" w:rsidRPr="007E0D87" w:rsidRDefault="004F1A74" w:rsidP="004F1A74">
            <w:pPr>
              <w:pStyle w:val="TF-TEXTOQUADROCentralizado"/>
            </w:pPr>
          </w:p>
        </w:tc>
        <w:tc>
          <w:tcPr>
            <w:tcW w:w="320" w:type="dxa"/>
          </w:tcPr>
          <w:p w14:paraId="4F369160" w14:textId="3C5461D7" w:rsidR="004F1A74" w:rsidRPr="007E0D87" w:rsidRDefault="004F1A74" w:rsidP="004F1A74">
            <w:pPr>
              <w:pStyle w:val="TF-TEXTOQUADROCentralizado"/>
            </w:pPr>
          </w:p>
        </w:tc>
      </w:tr>
      <w:tr w:rsidR="004F1A74" w:rsidRPr="007E0D87" w14:paraId="2AE7A041" w14:textId="77777777" w:rsidTr="004E7B39">
        <w:trPr>
          <w:trHeight w:val="250"/>
          <w:jc w:val="center"/>
        </w:trPr>
        <w:tc>
          <w:tcPr>
            <w:tcW w:w="6072" w:type="dxa"/>
            <w:tcBorders>
              <w:left w:val="single" w:sz="4" w:space="0" w:color="auto"/>
            </w:tcBorders>
          </w:tcPr>
          <w:p w14:paraId="140249D0" w14:textId="358407E1" w:rsidR="004F1A74" w:rsidRDefault="004F1A74" w:rsidP="004F1A74">
            <w:pPr>
              <w:pStyle w:val="TF-TEXTOQUADRO"/>
            </w:pPr>
            <w:r>
              <w:t>Implementação</w:t>
            </w:r>
          </w:p>
        </w:tc>
        <w:tc>
          <w:tcPr>
            <w:tcW w:w="279" w:type="dxa"/>
          </w:tcPr>
          <w:p w14:paraId="36D67606" w14:textId="7941363C" w:rsidR="004F1A74" w:rsidRDefault="004F1A74" w:rsidP="004F1A74">
            <w:pPr>
              <w:pStyle w:val="TF-TEXTOQUADROCentralizado"/>
            </w:pPr>
          </w:p>
        </w:tc>
        <w:tc>
          <w:tcPr>
            <w:tcW w:w="291" w:type="dxa"/>
          </w:tcPr>
          <w:p w14:paraId="5C7A8644" w14:textId="14C50D38" w:rsidR="004F1A74" w:rsidRDefault="004F1A74" w:rsidP="004F1A74">
            <w:pPr>
              <w:pStyle w:val="TF-TEXTOQUADROCentralizado"/>
            </w:pPr>
          </w:p>
        </w:tc>
        <w:tc>
          <w:tcPr>
            <w:tcW w:w="291" w:type="dxa"/>
          </w:tcPr>
          <w:p w14:paraId="637DC07C" w14:textId="169031B5" w:rsidR="004F1A74" w:rsidRDefault="004F1A74" w:rsidP="004F1A74">
            <w:pPr>
              <w:pStyle w:val="TF-TEXTOQUADROCentralizado"/>
            </w:pPr>
          </w:p>
        </w:tc>
        <w:tc>
          <w:tcPr>
            <w:tcW w:w="291" w:type="dxa"/>
          </w:tcPr>
          <w:p w14:paraId="6A4E3075" w14:textId="09979087" w:rsidR="004F1A74" w:rsidRDefault="004F1A74" w:rsidP="004F1A74">
            <w:pPr>
              <w:pStyle w:val="TF-TEXTOQUADROCentralizado"/>
            </w:pPr>
          </w:p>
        </w:tc>
        <w:tc>
          <w:tcPr>
            <w:tcW w:w="291" w:type="dxa"/>
          </w:tcPr>
          <w:p w14:paraId="54A5E96B" w14:textId="2FE49DE2" w:rsidR="004F1A74" w:rsidRPr="007E0D87" w:rsidRDefault="004F1A74" w:rsidP="004F1A74">
            <w:pPr>
              <w:pStyle w:val="TF-TEXTOQUADROCentralizado"/>
            </w:pPr>
            <w:r>
              <w:t>X</w:t>
            </w:r>
          </w:p>
        </w:tc>
        <w:tc>
          <w:tcPr>
            <w:tcW w:w="291" w:type="dxa"/>
          </w:tcPr>
          <w:p w14:paraId="7BF8A3CE" w14:textId="28C01C8D" w:rsidR="004F1A74" w:rsidRPr="007E0D87" w:rsidRDefault="004F1A74" w:rsidP="004F1A74">
            <w:pPr>
              <w:pStyle w:val="TF-TEXTOQUADROCentralizado"/>
            </w:pPr>
            <w:r>
              <w:t>X</w:t>
            </w:r>
          </w:p>
        </w:tc>
        <w:tc>
          <w:tcPr>
            <w:tcW w:w="291" w:type="dxa"/>
          </w:tcPr>
          <w:p w14:paraId="0CB1124C" w14:textId="0A53A640" w:rsidR="004F1A74" w:rsidRPr="007E0D87" w:rsidRDefault="004F1A74" w:rsidP="004F1A74">
            <w:pPr>
              <w:pStyle w:val="TF-TEXTOQUADROCentralizado"/>
            </w:pPr>
            <w:r>
              <w:t>X</w:t>
            </w:r>
          </w:p>
        </w:tc>
        <w:tc>
          <w:tcPr>
            <w:tcW w:w="291" w:type="dxa"/>
          </w:tcPr>
          <w:p w14:paraId="001795DA" w14:textId="75F6637D" w:rsidR="004F1A74" w:rsidRPr="007E0D87" w:rsidRDefault="004F1A74" w:rsidP="004F1A74">
            <w:pPr>
              <w:pStyle w:val="TF-TEXTOQUADROCentralizado"/>
            </w:pPr>
            <w:r>
              <w:t>X</w:t>
            </w:r>
          </w:p>
        </w:tc>
        <w:tc>
          <w:tcPr>
            <w:tcW w:w="332" w:type="dxa"/>
          </w:tcPr>
          <w:p w14:paraId="23DC6E11" w14:textId="39E25C10" w:rsidR="004F1A74" w:rsidRPr="007E0D87" w:rsidRDefault="004F1A74" w:rsidP="004F1A74">
            <w:pPr>
              <w:pStyle w:val="TF-TEXTOQUADROCentralizado"/>
            </w:pPr>
            <w:r>
              <w:t>X</w:t>
            </w:r>
          </w:p>
        </w:tc>
        <w:tc>
          <w:tcPr>
            <w:tcW w:w="320" w:type="dxa"/>
          </w:tcPr>
          <w:p w14:paraId="5A77398C" w14:textId="77777777" w:rsidR="004F1A74" w:rsidRDefault="004F1A74" w:rsidP="004F1A74">
            <w:pPr>
              <w:pStyle w:val="TF-TEXTOQUADROCentralizado"/>
            </w:pPr>
          </w:p>
        </w:tc>
      </w:tr>
      <w:tr w:rsidR="004F1A74" w:rsidRPr="007E0D87" w14:paraId="250A7341" w14:textId="77777777" w:rsidTr="004E7B39">
        <w:trPr>
          <w:trHeight w:val="266"/>
          <w:jc w:val="center"/>
        </w:trPr>
        <w:tc>
          <w:tcPr>
            <w:tcW w:w="6072" w:type="dxa"/>
            <w:tcBorders>
              <w:left w:val="single" w:sz="4" w:space="0" w:color="auto"/>
            </w:tcBorders>
          </w:tcPr>
          <w:p w14:paraId="13BCC3C8" w14:textId="2918ED4D" w:rsidR="004F1A74" w:rsidRDefault="004F1A74" w:rsidP="004F1A74">
            <w:pPr>
              <w:pStyle w:val="TF-TEXTOQUADRO"/>
            </w:pPr>
            <w:r>
              <w:t>Testes</w:t>
            </w:r>
          </w:p>
        </w:tc>
        <w:tc>
          <w:tcPr>
            <w:tcW w:w="279" w:type="dxa"/>
          </w:tcPr>
          <w:p w14:paraId="4BAF95B7" w14:textId="77777777" w:rsidR="004F1A74" w:rsidRDefault="004F1A74" w:rsidP="004F1A74">
            <w:pPr>
              <w:pStyle w:val="TF-TEXTOQUADROCentralizado"/>
            </w:pPr>
          </w:p>
        </w:tc>
        <w:tc>
          <w:tcPr>
            <w:tcW w:w="291" w:type="dxa"/>
          </w:tcPr>
          <w:p w14:paraId="2A0F60F4" w14:textId="77777777" w:rsidR="004F1A74" w:rsidRDefault="004F1A74" w:rsidP="004F1A74">
            <w:pPr>
              <w:pStyle w:val="TF-TEXTOQUADROCentralizado"/>
            </w:pPr>
          </w:p>
        </w:tc>
        <w:tc>
          <w:tcPr>
            <w:tcW w:w="291" w:type="dxa"/>
          </w:tcPr>
          <w:p w14:paraId="2B073175" w14:textId="77777777" w:rsidR="004F1A74" w:rsidRDefault="004F1A74" w:rsidP="004F1A74">
            <w:pPr>
              <w:pStyle w:val="TF-TEXTOQUADROCentralizado"/>
            </w:pPr>
          </w:p>
        </w:tc>
        <w:tc>
          <w:tcPr>
            <w:tcW w:w="291" w:type="dxa"/>
          </w:tcPr>
          <w:p w14:paraId="4E010D8D" w14:textId="77777777" w:rsidR="004F1A74" w:rsidRDefault="004F1A74" w:rsidP="004F1A74">
            <w:pPr>
              <w:pStyle w:val="TF-TEXTOQUADROCentralizado"/>
            </w:pPr>
          </w:p>
        </w:tc>
        <w:tc>
          <w:tcPr>
            <w:tcW w:w="291" w:type="dxa"/>
          </w:tcPr>
          <w:p w14:paraId="1971AEF8" w14:textId="77777777" w:rsidR="004F1A74" w:rsidRDefault="004F1A74" w:rsidP="004F1A74">
            <w:pPr>
              <w:pStyle w:val="TF-TEXTOQUADROCentralizado"/>
            </w:pPr>
          </w:p>
        </w:tc>
        <w:tc>
          <w:tcPr>
            <w:tcW w:w="291" w:type="dxa"/>
          </w:tcPr>
          <w:p w14:paraId="39522447" w14:textId="77777777" w:rsidR="004F1A74" w:rsidRDefault="004F1A74" w:rsidP="004F1A74">
            <w:pPr>
              <w:pStyle w:val="TF-TEXTOQUADROCentralizado"/>
            </w:pPr>
          </w:p>
        </w:tc>
        <w:tc>
          <w:tcPr>
            <w:tcW w:w="291" w:type="dxa"/>
          </w:tcPr>
          <w:p w14:paraId="1F469CE0" w14:textId="77777777" w:rsidR="004F1A74" w:rsidRDefault="004F1A74" w:rsidP="004F1A74">
            <w:pPr>
              <w:pStyle w:val="TF-TEXTOQUADROCentralizado"/>
            </w:pPr>
          </w:p>
        </w:tc>
        <w:tc>
          <w:tcPr>
            <w:tcW w:w="291" w:type="dxa"/>
          </w:tcPr>
          <w:p w14:paraId="72FCF21F" w14:textId="77777777" w:rsidR="004F1A74" w:rsidRDefault="004F1A74" w:rsidP="004F1A74">
            <w:pPr>
              <w:pStyle w:val="TF-TEXTOQUADROCentralizado"/>
            </w:pPr>
          </w:p>
        </w:tc>
        <w:tc>
          <w:tcPr>
            <w:tcW w:w="332" w:type="dxa"/>
          </w:tcPr>
          <w:p w14:paraId="6CE18AAB" w14:textId="19B9A20C" w:rsidR="004F1A74" w:rsidRDefault="004F1A74" w:rsidP="004F1A74">
            <w:pPr>
              <w:pStyle w:val="TF-TEXTOQUADROCentralizado"/>
            </w:pPr>
            <w:r>
              <w:t>X</w:t>
            </w:r>
          </w:p>
        </w:tc>
        <w:tc>
          <w:tcPr>
            <w:tcW w:w="320" w:type="dxa"/>
          </w:tcPr>
          <w:p w14:paraId="2391A242" w14:textId="77777777" w:rsidR="004F1A74" w:rsidRDefault="004F1A74" w:rsidP="004F1A74">
            <w:pPr>
              <w:pStyle w:val="TF-TEXTOQUADROCentralizado"/>
            </w:pPr>
          </w:p>
        </w:tc>
      </w:tr>
      <w:tr w:rsidR="004F1A74" w:rsidRPr="007E0D87" w14:paraId="212FD9EF" w14:textId="77777777" w:rsidTr="004E7B39">
        <w:trPr>
          <w:trHeight w:val="250"/>
          <w:jc w:val="center"/>
        </w:trPr>
        <w:tc>
          <w:tcPr>
            <w:tcW w:w="6072" w:type="dxa"/>
            <w:tcBorders>
              <w:left w:val="single" w:sz="4" w:space="0" w:color="auto"/>
              <w:bottom w:val="single" w:sz="4" w:space="0" w:color="auto"/>
            </w:tcBorders>
          </w:tcPr>
          <w:p w14:paraId="1E733412" w14:textId="723AE9B3" w:rsidR="004F1A74" w:rsidRDefault="004F1A74" w:rsidP="004F1A74">
            <w:pPr>
              <w:pStyle w:val="TF-TEXTOQUADRO"/>
            </w:pPr>
            <w:r>
              <w:t>Validação</w:t>
            </w:r>
          </w:p>
        </w:tc>
        <w:tc>
          <w:tcPr>
            <w:tcW w:w="279" w:type="dxa"/>
            <w:tcBorders>
              <w:bottom w:val="single" w:sz="4" w:space="0" w:color="auto"/>
            </w:tcBorders>
          </w:tcPr>
          <w:p w14:paraId="44A161B1" w14:textId="77777777" w:rsidR="004F1A74" w:rsidRDefault="004F1A74" w:rsidP="004F1A74">
            <w:pPr>
              <w:pStyle w:val="TF-TEXTOQUADROCentralizado"/>
            </w:pPr>
          </w:p>
        </w:tc>
        <w:tc>
          <w:tcPr>
            <w:tcW w:w="291" w:type="dxa"/>
            <w:tcBorders>
              <w:bottom w:val="single" w:sz="4" w:space="0" w:color="auto"/>
            </w:tcBorders>
          </w:tcPr>
          <w:p w14:paraId="7E2DA441" w14:textId="77777777" w:rsidR="004F1A74" w:rsidRDefault="004F1A74" w:rsidP="004F1A74">
            <w:pPr>
              <w:pStyle w:val="TF-TEXTOQUADROCentralizado"/>
            </w:pPr>
          </w:p>
        </w:tc>
        <w:tc>
          <w:tcPr>
            <w:tcW w:w="291" w:type="dxa"/>
            <w:tcBorders>
              <w:bottom w:val="single" w:sz="4" w:space="0" w:color="auto"/>
            </w:tcBorders>
          </w:tcPr>
          <w:p w14:paraId="38035377" w14:textId="77777777" w:rsidR="004F1A74" w:rsidRDefault="004F1A74" w:rsidP="004F1A74">
            <w:pPr>
              <w:pStyle w:val="TF-TEXTOQUADROCentralizado"/>
            </w:pPr>
          </w:p>
        </w:tc>
        <w:tc>
          <w:tcPr>
            <w:tcW w:w="291" w:type="dxa"/>
            <w:tcBorders>
              <w:bottom w:val="single" w:sz="4" w:space="0" w:color="auto"/>
            </w:tcBorders>
          </w:tcPr>
          <w:p w14:paraId="72A5CDD3" w14:textId="77777777" w:rsidR="004F1A74" w:rsidRDefault="004F1A74" w:rsidP="004F1A74">
            <w:pPr>
              <w:pStyle w:val="TF-TEXTOQUADROCentralizado"/>
            </w:pPr>
          </w:p>
        </w:tc>
        <w:tc>
          <w:tcPr>
            <w:tcW w:w="291" w:type="dxa"/>
            <w:tcBorders>
              <w:bottom w:val="single" w:sz="4" w:space="0" w:color="auto"/>
            </w:tcBorders>
          </w:tcPr>
          <w:p w14:paraId="5DD6106F" w14:textId="77777777" w:rsidR="004F1A74" w:rsidRDefault="004F1A74" w:rsidP="004F1A74">
            <w:pPr>
              <w:pStyle w:val="TF-TEXTOQUADROCentralizado"/>
            </w:pPr>
          </w:p>
        </w:tc>
        <w:tc>
          <w:tcPr>
            <w:tcW w:w="291" w:type="dxa"/>
            <w:tcBorders>
              <w:bottom w:val="single" w:sz="4" w:space="0" w:color="auto"/>
            </w:tcBorders>
          </w:tcPr>
          <w:p w14:paraId="78416B08" w14:textId="77777777" w:rsidR="004F1A74" w:rsidRDefault="004F1A74" w:rsidP="004F1A74">
            <w:pPr>
              <w:pStyle w:val="TF-TEXTOQUADROCentralizado"/>
            </w:pPr>
          </w:p>
        </w:tc>
        <w:tc>
          <w:tcPr>
            <w:tcW w:w="291" w:type="dxa"/>
            <w:tcBorders>
              <w:bottom w:val="single" w:sz="4" w:space="0" w:color="auto"/>
            </w:tcBorders>
          </w:tcPr>
          <w:p w14:paraId="00B403A7" w14:textId="77777777" w:rsidR="004F1A74" w:rsidRDefault="004F1A74" w:rsidP="004F1A74">
            <w:pPr>
              <w:pStyle w:val="TF-TEXTOQUADROCentralizado"/>
            </w:pPr>
          </w:p>
        </w:tc>
        <w:tc>
          <w:tcPr>
            <w:tcW w:w="291" w:type="dxa"/>
            <w:tcBorders>
              <w:bottom w:val="single" w:sz="4" w:space="0" w:color="auto"/>
            </w:tcBorders>
          </w:tcPr>
          <w:p w14:paraId="14FCC6F5" w14:textId="77777777" w:rsidR="004F1A74" w:rsidRDefault="004F1A74" w:rsidP="004F1A74">
            <w:pPr>
              <w:pStyle w:val="TF-TEXTOQUADROCentralizado"/>
            </w:pPr>
          </w:p>
        </w:tc>
        <w:tc>
          <w:tcPr>
            <w:tcW w:w="332" w:type="dxa"/>
            <w:tcBorders>
              <w:bottom w:val="single" w:sz="4" w:space="0" w:color="auto"/>
            </w:tcBorders>
          </w:tcPr>
          <w:p w14:paraId="40695BB4" w14:textId="3B409241" w:rsidR="004F1A74" w:rsidRDefault="004F1A74" w:rsidP="004F1A74">
            <w:pPr>
              <w:pStyle w:val="TF-TEXTOQUADROCentralizado"/>
            </w:pPr>
            <w:r>
              <w:t>X</w:t>
            </w:r>
          </w:p>
        </w:tc>
        <w:tc>
          <w:tcPr>
            <w:tcW w:w="320" w:type="dxa"/>
            <w:tcBorders>
              <w:bottom w:val="single" w:sz="4" w:space="0" w:color="auto"/>
            </w:tcBorders>
          </w:tcPr>
          <w:p w14:paraId="24EFDE4C" w14:textId="61BED15B" w:rsidR="004F1A74" w:rsidRDefault="004F1A74" w:rsidP="004F1A74">
            <w:pPr>
              <w:pStyle w:val="TF-TEXTOQUADROCentralizado"/>
            </w:pPr>
          </w:p>
        </w:tc>
      </w:tr>
    </w:tbl>
    <w:p w14:paraId="2B3E279C" w14:textId="77777777" w:rsidR="00FC4A9F" w:rsidRDefault="00FC4A9F" w:rsidP="00E01189">
      <w:pPr>
        <w:pStyle w:val="TF-FONTE"/>
      </w:pPr>
      <w:r>
        <w:t>Fonte: elaborado pelo autor.</w:t>
      </w:r>
    </w:p>
    <w:p w14:paraId="0A824359" w14:textId="1070F57C" w:rsidR="00A307C7" w:rsidRDefault="0037046F" w:rsidP="00FC4A9F">
      <w:pPr>
        <w:pStyle w:val="Ttulo1"/>
      </w:pPr>
      <w:r>
        <w:t>REVISÃO BIBLIOGRÁFICA</w:t>
      </w:r>
    </w:p>
    <w:p w14:paraId="1FB0AA4A" w14:textId="212E3513" w:rsidR="00CC7EC3" w:rsidRPr="00286FED" w:rsidRDefault="000B130A" w:rsidP="00CC7EC3">
      <w:pPr>
        <w:pStyle w:val="TF-TEXTO"/>
      </w:pPr>
      <w:r>
        <w:t>Est</w:t>
      </w:r>
      <w:r w:rsidR="00A9479F">
        <w:t>a</w:t>
      </w:r>
      <w:r>
        <w:t xml:space="preserve"> </w:t>
      </w:r>
      <w:r w:rsidR="00A9479F">
        <w:t xml:space="preserve">seção </w:t>
      </w:r>
      <w:r w:rsidR="00B51460">
        <w:t xml:space="preserve">lista </w:t>
      </w:r>
      <w:r>
        <w:t>os assuntos que fundamentarão o estudo a ser realizado</w:t>
      </w:r>
      <w:r w:rsidR="00B51460">
        <w:t xml:space="preserve">, assim como </w:t>
      </w:r>
      <w:r w:rsidR="0002331A">
        <w:t>uma breve descrição</w:t>
      </w:r>
      <w:r w:rsidR="00B51460">
        <w:t xml:space="preserve"> d</w:t>
      </w:r>
      <w:r w:rsidR="0002331A">
        <w:t xml:space="preserve">e como se dará </w:t>
      </w:r>
      <w:r w:rsidR="00B51460">
        <w:t xml:space="preserve">a aplicação </w:t>
      </w:r>
      <w:r w:rsidR="00EB3258">
        <w:t>dele</w:t>
      </w:r>
      <w:r w:rsidR="00B51460">
        <w:t xml:space="preserve"> </w:t>
      </w:r>
      <w:r w:rsidR="00EB3258">
        <w:t>n</w:t>
      </w:r>
      <w:r w:rsidR="0002331A">
        <w:t>este projeto</w:t>
      </w:r>
      <w:r w:rsidR="00B51460">
        <w:t>.</w:t>
      </w:r>
      <w:r w:rsidR="00C15ADC">
        <w:t xml:space="preserve"> </w:t>
      </w:r>
      <w:r w:rsidR="00D0599C">
        <w:t>Na seção 4.1 é comentado sobre a</w:t>
      </w:r>
      <w:r w:rsidR="00B51460">
        <w:t xml:space="preserve"> </w:t>
      </w:r>
      <w:r w:rsidR="00C15ADC">
        <w:t>automatização n</w:t>
      </w:r>
      <w:r w:rsidR="00E77C5A">
        <w:t>os processos de estabelecimentos gastronômicos</w:t>
      </w:r>
      <w:r w:rsidR="00D0599C">
        <w:t>. Na seção 4.2 é apresentado</w:t>
      </w:r>
      <w:r w:rsidR="00E77C5A">
        <w:t xml:space="preserve"> </w:t>
      </w:r>
      <w:r w:rsidR="002757EA">
        <w:t xml:space="preserve">o uso do </w:t>
      </w:r>
      <w:r w:rsidR="00E77C5A" w:rsidRPr="002757EA">
        <w:rPr>
          <w:i/>
          <w:iCs/>
        </w:rPr>
        <w:t>e</w:t>
      </w:r>
      <w:r w:rsidR="00C73C42">
        <w:rPr>
          <w:i/>
          <w:iCs/>
        </w:rPr>
        <w:t>-</w:t>
      </w:r>
      <w:r w:rsidR="00E77C5A" w:rsidRPr="002757EA">
        <w:rPr>
          <w:i/>
          <w:iCs/>
        </w:rPr>
        <w:t>commerce</w:t>
      </w:r>
      <w:r w:rsidR="003E43F8">
        <w:rPr>
          <w:i/>
          <w:iCs/>
        </w:rPr>
        <w:t xml:space="preserve"> </w:t>
      </w:r>
      <w:r w:rsidR="003E43F8" w:rsidRPr="003E43F8">
        <w:t>junto ao</w:t>
      </w:r>
      <w:r w:rsidR="003E43F8">
        <w:rPr>
          <w:i/>
          <w:iCs/>
        </w:rPr>
        <w:t xml:space="preserve"> delivery</w:t>
      </w:r>
      <w:r w:rsidR="00D0599C" w:rsidRPr="00D0599C">
        <w:t>. Já</w:t>
      </w:r>
      <w:r w:rsidR="00D0599C">
        <w:t xml:space="preserve"> na seção 4.3</w:t>
      </w:r>
      <w:r w:rsidR="00611D66" w:rsidRPr="00611D66">
        <w:t xml:space="preserve">, </w:t>
      </w:r>
      <w:r w:rsidR="00D0599C">
        <w:t>é comentado sobre</w:t>
      </w:r>
      <w:r w:rsidR="00611D66">
        <w:t xml:space="preserve"> sistemas de </w:t>
      </w:r>
      <w:r w:rsidR="00A67847">
        <w:t>geo</w:t>
      </w:r>
      <w:r w:rsidR="00611D66">
        <w:t>localização</w:t>
      </w:r>
      <w:r w:rsidR="00E77C5A">
        <w:t>.</w:t>
      </w:r>
    </w:p>
    <w:p w14:paraId="5781A635" w14:textId="2CC949F8" w:rsidR="00CC7EC3" w:rsidRPr="007E0D87" w:rsidRDefault="00CC7EC3" w:rsidP="006A51D7">
      <w:pPr>
        <w:pStyle w:val="Ttulo2"/>
      </w:pPr>
      <w:r>
        <w:t>AUTOMATIZAÇÃO NOS PROCESSOS DE ESTABELECIMENTOS GASTRONÔMICOS</w:t>
      </w:r>
    </w:p>
    <w:p w14:paraId="7C0E66D0" w14:textId="5016E5B9" w:rsidR="002757EA" w:rsidRDefault="00327330" w:rsidP="006106F6">
      <w:pPr>
        <w:pStyle w:val="TF-TEXTO"/>
      </w:pPr>
      <w:r>
        <w:t>Com o objetivo de aumentar os seus</w:t>
      </w:r>
      <w:r w:rsidR="00E77C5A">
        <w:t xml:space="preserve"> lucros, </w:t>
      </w:r>
      <w:r>
        <w:t xml:space="preserve">os </w:t>
      </w:r>
      <w:r w:rsidR="00FF4037">
        <w:t xml:space="preserve">estabelecimentos </w:t>
      </w:r>
      <w:r>
        <w:t>buscam</w:t>
      </w:r>
      <w:r w:rsidR="0034588E">
        <w:t xml:space="preserve"> </w:t>
      </w:r>
      <w:r w:rsidR="00FF4037">
        <w:t>diminuir</w:t>
      </w:r>
      <w:r w:rsidR="00E77C5A">
        <w:t xml:space="preserve"> os gastos e o tempo dos processos. </w:t>
      </w:r>
      <w:r w:rsidR="00EE2188">
        <w:t>N</w:t>
      </w:r>
      <w:r>
        <w:t xml:space="preserve">esse contexto, </w:t>
      </w:r>
      <w:r w:rsidR="00C94BBE">
        <w:t xml:space="preserve">o uso do </w:t>
      </w:r>
      <w:r w:rsidR="00C94BBE" w:rsidRPr="002757EA">
        <w:rPr>
          <w:i/>
          <w:iCs/>
        </w:rPr>
        <w:t>e</w:t>
      </w:r>
      <w:r w:rsidR="00C94BBE">
        <w:rPr>
          <w:i/>
          <w:iCs/>
        </w:rPr>
        <w:t>-</w:t>
      </w:r>
      <w:r w:rsidR="00C94BBE" w:rsidRPr="002757EA">
        <w:rPr>
          <w:i/>
          <w:iCs/>
        </w:rPr>
        <w:t>commerce</w:t>
      </w:r>
      <w:r w:rsidR="00C94BBE">
        <w:t xml:space="preserve"> se enquadraria aos</w:t>
      </w:r>
      <w:r w:rsidR="00EE2188">
        <w:t xml:space="preserve"> estabelecimentos gastronômicos próximos às praias</w:t>
      </w:r>
      <w:r w:rsidR="00C94BBE">
        <w:t xml:space="preserve">. Para </w:t>
      </w:r>
      <w:r w:rsidR="00666ACC">
        <w:t>a utilização do referido modelo</w:t>
      </w:r>
      <w:r w:rsidR="00C94BBE">
        <w:t xml:space="preserve">, </w:t>
      </w:r>
      <w:r w:rsidR="002757EA">
        <w:t xml:space="preserve">conforme </w:t>
      </w:r>
      <w:r w:rsidR="00666ACC">
        <w:t xml:space="preserve">destaca </w:t>
      </w:r>
      <w:r w:rsidR="002757EA">
        <w:t>Freitas (2018)</w:t>
      </w:r>
      <w:r w:rsidR="00666ACC">
        <w:t xml:space="preserve"> </w:t>
      </w:r>
      <w:r w:rsidR="00CB42D2">
        <w:t xml:space="preserve">em sua análise da pesquisa, 98% dos entrevistados afirmaram que possuem </w:t>
      </w:r>
      <w:r w:rsidR="00CB42D2" w:rsidRPr="00CB42D2">
        <w:rPr>
          <w:i/>
          <w:iCs/>
        </w:rPr>
        <w:t>smartphone</w:t>
      </w:r>
      <w:r w:rsidR="00CB42D2">
        <w:t xml:space="preserve">, </w:t>
      </w:r>
      <w:r w:rsidR="00666ACC">
        <w:t>requisito</w:t>
      </w:r>
      <w:r w:rsidR="00CB42D2">
        <w:t xml:space="preserve"> essencial para este tipo de automação.</w:t>
      </w:r>
    </w:p>
    <w:p w14:paraId="1977CBFE" w14:textId="23D98453" w:rsidR="00634B7E" w:rsidRDefault="00634B7E" w:rsidP="006106F6">
      <w:pPr>
        <w:pStyle w:val="TF-TEXTO"/>
      </w:pPr>
      <w:r>
        <w:t>Segundo Queiroz (2019, p. 32), aliar a tecnologia às ferramentas de serviços é a melhor maneira para se atingir um bom nível de atendimento ao cliente, de modo que, além de acelerar os processos, proporciona uma gama maior de dados do serviço, possibilitando uma análise mais apurada dos processos.</w:t>
      </w:r>
      <w:r w:rsidRPr="009B1794">
        <w:t xml:space="preserve"> </w:t>
      </w:r>
      <w:r>
        <w:t xml:space="preserve">No mais, “a fim de garantir agilidade e eficiência no atendimento aos consumidores, o restaurante trabalha com um sistema por meio do qual o </w:t>
      </w:r>
      <w:r>
        <w:lastRenderedPageBreak/>
        <w:t>garçom não precisa se dirigir ao caixa para realizar o pedido das comidas feito pelos consumidores.”</w:t>
      </w:r>
      <w:r w:rsidRPr="002820A3">
        <w:t xml:space="preserve"> </w:t>
      </w:r>
      <w:r>
        <w:t>(NUNES, 2018, p. 62).</w:t>
      </w:r>
    </w:p>
    <w:p w14:paraId="013E886F" w14:textId="1265E13D" w:rsidR="00CC7EC3" w:rsidRDefault="00CC7EC3" w:rsidP="006A51D7">
      <w:pPr>
        <w:pStyle w:val="Ttulo2"/>
      </w:pPr>
      <w:r w:rsidRPr="00C54CCA">
        <w:t>E-COMMERCE</w:t>
      </w:r>
      <w:r w:rsidR="00763D31">
        <w:t xml:space="preserve"> </w:t>
      </w:r>
      <w:r w:rsidR="00763D31" w:rsidRPr="00763D31">
        <w:t>e</w:t>
      </w:r>
      <w:r w:rsidR="00763D31">
        <w:t xml:space="preserve"> </w:t>
      </w:r>
      <w:r w:rsidR="00763D31" w:rsidRPr="00763D31">
        <w:t>Delivery</w:t>
      </w:r>
    </w:p>
    <w:p w14:paraId="17AF4A57" w14:textId="28D012D5" w:rsidR="00B676ED" w:rsidRDefault="0004278C" w:rsidP="0004278C">
      <w:pPr>
        <w:pStyle w:val="TF-TEXTO"/>
      </w:pPr>
      <w:r>
        <w:t xml:space="preserve">Conforme </w:t>
      </w:r>
      <w:r w:rsidR="001A3346">
        <w:t>destacado</w:t>
      </w:r>
      <w:r>
        <w:t xml:space="preserve"> </w:t>
      </w:r>
      <w:r w:rsidR="001A3346">
        <w:t>pel</w:t>
      </w:r>
      <w:r>
        <w:t xml:space="preserve">o Sebrae (2020), o </w:t>
      </w:r>
      <w:r w:rsidRPr="0004278C">
        <w:rPr>
          <w:i/>
          <w:iCs/>
        </w:rPr>
        <w:t>e-commerce</w:t>
      </w:r>
      <w:r>
        <w:rPr>
          <w:i/>
          <w:iCs/>
        </w:rPr>
        <w:t xml:space="preserve"> </w:t>
      </w:r>
      <w:r>
        <w:t>se trata d</w:t>
      </w:r>
      <w:r w:rsidR="001A3346">
        <w:t>e uma</w:t>
      </w:r>
      <w:r>
        <w:t xml:space="preserve"> atividade mercantil que faz a conexão eletrônica entre a empresa e o cliente, no caso o usuário, na venda de produtos ou serviços.</w:t>
      </w:r>
      <w:r w:rsidR="00A80EBC">
        <w:t xml:space="preserve"> </w:t>
      </w:r>
      <w:r w:rsidR="00A806D0">
        <w:t xml:space="preserve">Segundo Guissoni e Farinha (2019), o </w:t>
      </w:r>
      <w:r w:rsidR="00A806D0" w:rsidRPr="00551772">
        <w:rPr>
          <w:i/>
          <w:iCs/>
        </w:rPr>
        <w:t>e-commerce</w:t>
      </w:r>
      <w:r w:rsidR="00A806D0" w:rsidRPr="00551772">
        <w:t>,</w:t>
      </w:r>
      <w:r w:rsidR="00A806D0">
        <w:t xml:space="preserve"> de 2012 a 2017, cresceu a uma taxa anual de 7% batendo um total de vendas de R$ 47,7 bilhões em 2018.</w:t>
      </w:r>
      <w:r w:rsidR="00B676ED">
        <w:t xml:space="preserve"> No mais, o estudo realizado por Andreatta e Chiusoli (2016) </w:t>
      </w:r>
      <w:r w:rsidR="001A3346">
        <w:t>mostra</w:t>
      </w:r>
      <w:r w:rsidR="00B676ED">
        <w:t xml:space="preserve"> que consumidores satisfeitos tendem a voltar a comprar no mesmo site e plataforma.</w:t>
      </w:r>
      <w:r>
        <w:t xml:space="preserve"> Nesse cenário, é compreensível que várias empresas tenham decidido investir no modelo </w:t>
      </w:r>
      <w:r w:rsidRPr="0004278C">
        <w:rPr>
          <w:i/>
          <w:iCs/>
        </w:rPr>
        <w:t>delivery</w:t>
      </w:r>
      <w:r>
        <w:t xml:space="preserve"> via </w:t>
      </w:r>
      <w:r w:rsidRPr="0004278C">
        <w:rPr>
          <w:i/>
          <w:iCs/>
        </w:rPr>
        <w:t>e-commerce</w:t>
      </w:r>
      <w:r>
        <w:t>.</w:t>
      </w:r>
    </w:p>
    <w:p w14:paraId="1A568D4F" w14:textId="04D92CAF" w:rsidR="0004278C" w:rsidRDefault="00CB42D2" w:rsidP="00CC7EC3">
      <w:pPr>
        <w:pStyle w:val="TF-TEXTO"/>
      </w:pPr>
      <w:r>
        <w:t xml:space="preserve">De acordo com a pesquisa </w:t>
      </w:r>
      <w:r w:rsidR="001A3346">
        <w:t>feita</w:t>
      </w:r>
      <w:r>
        <w:t xml:space="preserve"> pela </w:t>
      </w:r>
      <w:r w:rsidR="00FF4037">
        <w:t xml:space="preserve">Abrasel </w:t>
      </w:r>
      <w:r>
        <w:t>(2020), dos estabelecimentos entrevistados, 73,5% já estão trabalhando com entregas</w:t>
      </w:r>
      <w:r w:rsidR="00AD7711">
        <w:t xml:space="preserve">. </w:t>
      </w:r>
      <w:r w:rsidR="001A3346">
        <w:t>A referida pesquisa ainda apresentou</w:t>
      </w:r>
      <w:r w:rsidR="00AD7711">
        <w:t xml:space="preserve"> </w:t>
      </w:r>
      <w:r w:rsidR="001A3346">
        <w:t>que</w:t>
      </w:r>
      <w:r w:rsidR="00AD7711">
        <w:t xml:space="preserve"> </w:t>
      </w:r>
      <w:r>
        <w:t xml:space="preserve">mais de 80% </w:t>
      </w:r>
      <w:r w:rsidR="001A3346">
        <w:t xml:space="preserve">dos consumidores </w:t>
      </w:r>
      <w:r>
        <w:t xml:space="preserve">reclamam dos problemas no serviço de </w:t>
      </w:r>
      <w:r w:rsidRPr="00D81985">
        <w:rPr>
          <w:i/>
          <w:iCs/>
        </w:rPr>
        <w:t>delivery</w:t>
      </w:r>
      <w:r>
        <w:t>,</w:t>
      </w:r>
      <w:r w:rsidR="00AD7711">
        <w:t xml:space="preserve"> tais como </w:t>
      </w:r>
      <w:r w:rsidR="001A3346">
        <w:t>dificuldades</w:t>
      </w:r>
      <w:r w:rsidR="00AD7711">
        <w:t xml:space="preserve"> de rota, demora de atendimento e até erros de pedidos</w:t>
      </w:r>
      <w:r>
        <w:t xml:space="preserve">. </w:t>
      </w:r>
    </w:p>
    <w:p w14:paraId="3D0F7025" w14:textId="14C6DFE5" w:rsidR="00551772" w:rsidRDefault="00CC7EC3" w:rsidP="006A51D7">
      <w:pPr>
        <w:pStyle w:val="Ttulo2"/>
      </w:pPr>
      <w:r>
        <w:t>SISTEMAS DE GEOLOCALIZAÇÃO</w:t>
      </w:r>
    </w:p>
    <w:p w14:paraId="615D4EE2" w14:textId="059ADF6F" w:rsidR="0060257D" w:rsidRDefault="00D96187" w:rsidP="00EE40E8">
      <w:pPr>
        <w:pStyle w:val="TF-TEXTO"/>
        <w:ind w:firstLine="567"/>
      </w:pPr>
      <w:r>
        <w:t>Geolocalização é a arte de descobrir onde um usuário está localizado e, opcionalmente, compartilhar essa informação com outras pessoas e/ou aplicativos (SANTOS JÚNIOR, 2015).</w:t>
      </w:r>
      <w:r w:rsidR="0000133E">
        <w:t xml:space="preserve"> A geolocalização pode ser feita a partir de várias formas, como: torre de celular, endereço de Internet Protocol (IP), conexão de rede sem fio e o </w:t>
      </w:r>
      <w:r w:rsidR="00EE40E8">
        <w:t>Sistema de Posicionamento Global (</w:t>
      </w:r>
      <w:r w:rsidR="0000133E">
        <w:t>GPS</w:t>
      </w:r>
      <w:r w:rsidR="00EE40E8">
        <w:t>)</w:t>
      </w:r>
      <w:r w:rsidR="0000133E">
        <w:t xml:space="preserve">. </w:t>
      </w:r>
      <w:r w:rsidR="001A3346">
        <w:t>Nessa senda</w:t>
      </w:r>
      <w:ins w:id="60" w:author="Andreza Sartori" w:date="2020-12-14T22:18:00Z">
        <w:r w:rsidR="00B66870">
          <w:t>???</w:t>
        </w:r>
      </w:ins>
      <w:r w:rsidR="001A3346">
        <w:t>, atualmente o mais utilizado é</w:t>
      </w:r>
      <w:r w:rsidR="00EE40E8">
        <w:t xml:space="preserve"> o GPS, </w:t>
      </w:r>
      <w:r w:rsidR="001A3346">
        <w:t xml:space="preserve">que </w:t>
      </w:r>
      <w:r w:rsidR="0000133E">
        <w:t xml:space="preserve">funciona a partir de cálculos de latitude e longitude </w:t>
      </w:r>
      <w:r w:rsidR="00582BA7">
        <w:t xml:space="preserve">registrados via </w:t>
      </w:r>
      <w:r w:rsidR="00432B29">
        <w:t xml:space="preserve">triangulação de </w:t>
      </w:r>
      <w:r w:rsidR="0000133E">
        <w:t>satélite</w:t>
      </w:r>
      <w:r w:rsidR="00432B29">
        <w:t>s</w:t>
      </w:r>
      <w:r w:rsidR="000B2DBB">
        <w:t xml:space="preserve"> que assim</w:t>
      </w:r>
      <w:r w:rsidR="001A3346">
        <w:t xml:space="preserve"> encontra a</w:t>
      </w:r>
      <w:r w:rsidR="00432B29">
        <w:t xml:space="preserve"> sua posição geográfica </w:t>
      </w:r>
      <w:r w:rsidR="0034791F">
        <w:t xml:space="preserve">com uma boa precisão, </w:t>
      </w:r>
      <w:r w:rsidR="00432B29">
        <w:t>independente de condições climáticas ou hora do dia.</w:t>
      </w:r>
    </w:p>
    <w:p w14:paraId="30AF612F" w14:textId="174580AD" w:rsidR="003E081F" w:rsidRPr="00F65A18" w:rsidRDefault="00136585" w:rsidP="003E081F">
      <w:pPr>
        <w:pStyle w:val="TF-TEXTO"/>
        <w:ind w:firstLine="567"/>
      </w:pPr>
      <w:commentRangeStart w:id="61"/>
      <w:r>
        <w:t>Conquanto, destaca-se que c</w:t>
      </w:r>
      <w:r w:rsidR="00F65A18">
        <w:t xml:space="preserve">om a constante evolução da tecnologia, </w:t>
      </w:r>
      <w:r>
        <w:t xml:space="preserve">nos tempos atuais </w:t>
      </w:r>
      <w:r w:rsidR="00F65A18">
        <w:t xml:space="preserve">qualquer </w:t>
      </w:r>
      <w:r w:rsidR="00F65A18" w:rsidRPr="00F65A18">
        <w:rPr>
          <w:i/>
          <w:iCs/>
        </w:rPr>
        <w:t>smartphone</w:t>
      </w:r>
      <w:r w:rsidR="00F65A18">
        <w:rPr>
          <w:i/>
          <w:iCs/>
        </w:rPr>
        <w:t xml:space="preserve"> </w:t>
      </w:r>
      <w:r w:rsidR="00F65A18">
        <w:t>possui acesso ao GPS nativo do celular, inclusive sem o acesso direto a internet</w:t>
      </w:r>
      <w:r w:rsidR="004E1110">
        <w:t xml:space="preserve">. Dessa forma, torna-se </w:t>
      </w:r>
      <w:r w:rsidR="00F65A18">
        <w:t xml:space="preserve">o seu uso acessível e útil, </w:t>
      </w:r>
      <w:r w:rsidR="00194354">
        <w:t xml:space="preserve">principalmente se </w:t>
      </w:r>
      <w:r w:rsidR="00F65A18">
        <w:t xml:space="preserve">aliado </w:t>
      </w:r>
      <w:r w:rsidR="00BF6373">
        <w:t>a</w:t>
      </w:r>
      <w:r w:rsidR="00F65A18">
        <w:t xml:space="preserve"> ferramentas </w:t>
      </w:r>
      <w:r w:rsidR="00B24110">
        <w:t>especializadas em</w:t>
      </w:r>
      <w:r w:rsidR="00F65A18">
        <w:t xml:space="preserve"> mapas, como por exemplo o GoogleMaps ou o Waze.</w:t>
      </w:r>
      <w:r w:rsidR="003E081F">
        <w:t xml:space="preserve"> </w:t>
      </w:r>
      <w:commentRangeEnd w:id="61"/>
      <w:r w:rsidR="00384B12">
        <w:rPr>
          <w:rStyle w:val="Refdecomentrio"/>
        </w:rPr>
        <w:commentReference w:id="61"/>
      </w:r>
    </w:p>
    <w:p w14:paraId="78241B80" w14:textId="2B8CD899" w:rsidR="00BB789D" w:rsidRDefault="00451B94" w:rsidP="00FE3D98">
      <w:pPr>
        <w:pStyle w:val="TF-refernciasbibliogrficasTTULO"/>
      </w:pPr>
      <w:bookmarkStart w:id="62" w:name="_Toc351015602"/>
      <w:bookmarkEnd w:id="41"/>
      <w:bookmarkEnd w:id="42"/>
      <w:bookmarkEnd w:id="43"/>
      <w:bookmarkEnd w:id="44"/>
      <w:bookmarkEnd w:id="45"/>
      <w:bookmarkEnd w:id="46"/>
      <w:bookmarkEnd w:id="47"/>
      <w:r>
        <w:lastRenderedPageBreak/>
        <w:t>Referências</w:t>
      </w:r>
      <w:bookmarkEnd w:id="62"/>
    </w:p>
    <w:p w14:paraId="16A65E1B" w14:textId="5A9FD8C6" w:rsidR="00FE3D98" w:rsidRDefault="00FE3D98" w:rsidP="00C31098">
      <w:pPr>
        <w:jc w:val="both"/>
      </w:pPr>
    </w:p>
    <w:p w14:paraId="3BDAC92F" w14:textId="77777777" w:rsidR="00614A9E" w:rsidRPr="00AF0658" w:rsidRDefault="00614A9E" w:rsidP="00614A9E">
      <w:pPr>
        <w:jc w:val="both"/>
      </w:pPr>
      <w:r w:rsidRPr="00E45B3D">
        <w:t xml:space="preserve">ABRASEL. </w:t>
      </w:r>
      <w:r w:rsidRPr="00AF0658">
        <w:rPr>
          <w:b/>
          <w:bCs/>
        </w:rPr>
        <w:t>Reflexos do Covid-19:</w:t>
      </w:r>
      <w:r w:rsidRPr="00AF0658">
        <w:t xml:space="preserve"> Cenário atual e perspectivas do setor de bares e restaurantes. 2020. Disponível em: https://sp.abrasel.com.br/noticias/noticias/resultados-da-pesquisa-abrasel-sp/. Acesso em: 16 out. 2020.</w:t>
      </w:r>
    </w:p>
    <w:p w14:paraId="6FE15FB4" w14:textId="77777777" w:rsidR="00614A9E" w:rsidRDefault="00614A9E" w:rsidP="00614A9E">
      <w:pPr>
        <w:jc w:val="both"/>
      </w:pPr>
    </w:p>
    <w:p w14:paraId="5364D24F" w14:textId="2D0D3CC7" w:rsidR="00614A9E" w:rsidRPr="00AF0658" w:rsidRDefault="00614A9E" w:rsidP="00614A9E">
      <w:pPr>
        <w:jc w:val="both"/>
      </w:pPr>
      <w:r w:rsidRPr="00AF0658">
        <w:t>ALMEIDA, Marco A. de et al.</w:t>
      </w:r>
      <w:r w:rsidRPr="00AF0658">
        <w:rPr>
          <w:b/>
          <w:bCs/>
        </w:rPr>
        <w:t xml:space="preserve"> NorteFood</w:t>
      </w:r>
      <w:r w:rsidRPr="00AF0658">
        <w:t>: aplicativo para otimizar o processo de compra e venda de comida em Januária. In: Simpósios de Informática do IFNMG, 10 Ed., 2018. Anais dos Simpósios de Informática do IFNMG - Campus Januária. Januária, 2018.</w:t>
      </w:r>
    </w:p>
    <w:p w14:paraId="062AA51F" w14:textId="77777777" w:rsidR="00614A9E" w:rsidRDefault="00614A9E" w:rsidP="00614A9E">
      <w:pPr>
        <w:jc w:val="both"/>
      </w:pPr>
    </w:p>
    <w:p w14:paraId="5DE5106A" w14:textId="529368D4" w:rsidR="00614A9E" w:rsidRDefault="00614A9E" w:rsidP="00614A9E">
      <w:pPr>
        <w:jc w:val="both"/>
      </w:pPr>
      <w:r w:rsidRPr="00AF0658">
        <w:t xml:space="preserve">ANDREATTA, </w:t>
      </w:r>
      <w:hyperlink r:id="rId21" w:history="1">
        <w:r w:rsidRPr="00AF0658">
          <w:t>Gabriel de Lara Stresser</w:t>
        </w:r>
      </w:hyperlink>
      <w:r w:rsidRPr="00AF0658">
        <w:t xml:space="preserve">; CHIUSOLI, Claudio Luis. </w:t>
      </w:r>
      <w:r w:rsidRPr="00AF0658">
        <w:rPr>
          <w:b/>
          <w:bCs/>
        </w:rPr>
        <w:t>Identificação do público consumidor e-commerce na região de Guarapuava e o perfil de suas compras.</w:t>
      </w:r>
      <w:r w:rsidRPr="00AF0658">
        <w:t xml:space="preserve"> In: VI Congresso de Ciências Sociais - Estratégia e Inovação de Guarapuava/PR. Guarapuava, 2016.</w:t>
      </w:r>
    </w:p>
    <w:p w14:paraId="7C296979" w14:textId="0E8C5388" w:rsidR="0086292F" w:rsidRDefault="0086292F" w:rsidP="00614A9E">
      <w:pPr>
        <w:jc w:val="both"/>
      </w:pPr>
    </w:p>
    <w:p w14:paraId="386D337E" w14:textId="0D282523" w:rsidR="0086292F" w:rsidRDefault="0086292F" w:rsidP="00614A9E">
      <w:pPr>
        <w:jc w:val="both"/>
      </w:pPr>
      <w:r w:rsidRPr="0031151D">
        <w:t xml:space="preserve">BRASIL, Governo de Santa Catarina. </w:t>
      </w:r>
      <w:r w:rsidR="0031151D" w:rsidRPr="0031151D">
        <w:t>Verão Santa Catarina: números mostram que a estação é destaque na economia do estado</w:t>
      </w:r>
      <w:r w:rsidRPr="0031151D">
        <w:t xml:space="preserve">. 2020. Disponível em: </w:t>
      </w:r>
      <w:hyperlink r:id="rId22" w:history="1">
        <w:r w:rsidRPr="0031151D">
          <w:t>https://www.sc.gov.br/noticias/temas/verao-santa-catarina/verao-santa-catarina-numeros-mostram-que-a-estacao-e-destaque-na-economia-do-estado</w:t>
        </w:r>
      </w:hyperlink>
      <w:r w:rsidRPr="0031151D">
        <w:t>. Acesso em: 23 nov. 2020.</w:t>
      </w:r>
    </w:p>
    <w:p w14:paraId="1BE468F2" w14:textId="77777777" w:rsidR="00614A9E" w:rsidRDefault="00614A9E" w:rsidP="00614A9E">
      <w:pPr>
        <w:jc w:val="both"/>
      </w:pPr>
    </w:p>
    <w:p w14:paraId="37B3AC0B" w14:textId="6374757B" w:rsidR="00614A9E" w:rsidRDefault="00614A9E" w:rsidP="00614A9E">
      <w:pPr>
        <w:jc w:val="both"/>
      </w:pPr>
      <w:r w:rsidRPr="00AF0658">
        <w:t xml:space="preserve">FECOMÉRCIO. </w:t>
      </w:r>
      <w:r w:rsidRPr="00AF0658">
        <w:rPr>
          <w:b/>
          <w:bCs/>
        </w:rPr>
        <w:t>Verão no Litoral Catarinense 2020:</w:t>
      </w:r>
      <w:r w:rsidRPr="00AF0658">
        <w:t xml:space="preserve"> Pesquisa Fecomércio SC de Turismo. 2020. Disponível em: http://observasctur.com.br/wp-content/uploads/2020/08/Turismo-de-Ver%C3%A3o-no-Litoral-Catarinense-2020.pdf. Acesso em: 23 nov. 2020.</w:t>
      </w:r>
    </w:p>
    <w:p w14:paraId="05CBD69A" w14:textId="77777777" w:rsidR="00614A9E" w:rsidRPr="00AF0658" w:rsidRDefault="00614A9E" w:rsidP="00614A9E">
      <w:pPr>
        <w:jc w:val="both"/>
      </w:pPr>
    </w:p>
    <w:p w14:paraId="02DBED4E" w14:textId="77777777" w:rsidR="00614A9E" w:rsidRPr="00AF0658" w:rsidRDefault="00614A9E" w:rsidP="00614A9E">
      <w:pPr>
        <w:jc w:val="both"/>
      </w:pPr>
      <w:r w:rsidRPr="00AF0658">
        <w:t xml:space="preserve">FERREIRA NETO, Jorge et al. </w:t>
      </w:r>
      <w:r w:rsidRPr="00AF0658">
        <w:rPr>
          <w:b/>
          <w:bCs/>
        </w:rPr>
        <w:t>Desenvolvimento de um aplicativo móvel e web para gerenciamento de pedidos de delivery, entregas e pagamentos.</w:t>
      </w:r>
      <w:r w:rsidRPr="00AF0658">
        <w:t xml:space="preserve"> Ciência é a Minha Praia, Paranaguá, v. 2, n. 1, p. 63-67, mar. 2017.</w:t>
      </w:r>
    </w:p>
    <w:p w14:paraId="7A957311" w14:textId="77777777" w:rsidR="00614A9E" w:rsidRDefault="00614A9E" w:rsidP="00614A9E">
      <w:pPr>
        <w:jc w:val="both"/>
      </w:pPr>
    </w:p>
    <w:p w14:paraId="4A2B6B81" w14:textId="77F484BE" w:rsidR="00614A9E" w:rsidRPr="00AF0658" w:rsidRDefault="00614A9E" w:rsidP="00614A9E">
      <w:pPr>
        <w:jc w:val="both"/>
      </w:pPr>
      <w:r w:rsidRPr="00AF0658">
        <w:t xml:space="preserve">FREITAS, Katyuscia Kelly Ferreira de. </w:t>
      </w:r>
      <w:r w:rsidRPr="00AF0658">
        <w:rPr>
          <w:b/>
          <w:bCs/>
        </w:rPr>
        <w:t>Implementação do Gastrôregional</w:t>
      </w:r>
      <w:r w:rsidRPr="00AF0658">
        <w:t>: guia digital de gastronomia regional pernambucana na cidade do Recife/PE. 2018. 74 f. TCC (Graduação) - Curso de Tecnólogo em Gestão de Turismo, Instituto Federal de Ciência e Tecnologia de Pernambuco, Recife, 2018.</w:t>
      </w:r>
    </w:p>
    <w:p w14:paraId="208844D5" w14:textId="77777777" w:rsidR="00614A9E" w:rsidRDefault="00614A9E" w:rsidP="00614A9E">
      <w:pPr>
        <w:jc w:val="both"/>
        <w:rPr>
          <w:shd w:val="clear" w:color="auto" w:fill="FFFFFF"/>
        </w:rPr>
      </w:pPr>
    </w:p>
    <w:p w14:paraId="7EC8071C" w14:textId="526C51BB" w:rsidR="00614A9E" w:rsidRPr="00AF0658" w:rsidRDefault="00614A9E" w:rsidP="00614A9E">
      <w:pPr>
        <w:jc w:val="both"/>
      </w:pPr>
      <w:r w:rsidRPr="00AF0658">
        <w:rPr>
          <w:shd w:val="clear" w:color="auto" w:fill="FFFFFF"/>
        </w:rPr>
        <w:t>GUISSONI, Leandro Angotti; FARINHA, Rodrigo Lourenço. </w:t>
      </w:r>
      <w:r w:rsidRPr="00AF0658">
        <w:rPr>
          <w:rStyle w:val="Forte"/>
          <w:shd w:val="clear" w:color="auto" w:fill="FFFFFF"/>
        </w:rPr>
        <w:t>E-Commerce com Resultado</w:t>
      </w:r>
      <w:r w:rsidRPr="00AF0658">
        <w:rPr>
          <w:shd w:val="clear" w:color="auto" w:fill="FFFFFF"/>
        </w:rPr>
        <w:t>. Fundação Getulio Vargas, GVExecutivo, v. 18, n. 1, p. 40-42, jan./fev. 2019.</w:t>
      </w:r>
    </w:p>
    <w:p w14:paraId="7E1929EC" w14:textId="77777777" w:rsidR="00614A9E" w:rsidRDefault="00614A9E" w:rsidP="00614A9E">
      <w:pPr>
        <w:jc w:val="both"/>
      </w:pPr>
    </w:p>
    <w:p w14:paraId="5AC5A672" w14:textId="26C56750" w:rsidR="00614A9E" w:rsidRPr="00AF0658" w:rsidRDefault="00614A9E" w:rsidP="00614A9E">
      <w:pPr>
        <w:jc w:val="both"/>
      </w:pPr>
      <w:r w:rsidRPr="00AF0658">
        <w:t xml:space="preserve">NUNES, Ianca da Silva. </w:t>
      </w:r>
      <w:r w:rsidRPr="00AF0658">
        <w:rPr>
          <w:b/>
          <w:bCs/>
        </w:rPr>
        <w:t>Recursos</w:t>
      </w:r>
      <w:r w:rsidRPr="00AF0658">
        <w:t xml:space="preserve"> </w:t>
      </w:r>
      <w:r w:rsidRPr="00AF0658">
        <w:rPr>
          <w:b/>
          <w:bCs/>
        </w:rPr>
        <w:t>Geradores de Vantagem Competitiva</w:t>
      </w:r>
      <w:r w:rsidRPr="00AF0658">
        <w:t>: O Caso de um Restaurante de Praia no Litoral Leste Cearense. 2018. 125 f. TCC (Graduação) - Curso de Administração, Centro de Ciências Sociais Aplicadas e Humanas, Departamento de Ciências Sociais Aplicadas, Universidade Federal Rural do Semi-Árido, Mossoró, 2018.</w:t>
      </w:r>
    </w:p>
    <w:p w14:paraId="53A57962" w14:textId="77777777" w:rsidR="00614A9E" w:rsidRDefault="00614A9E" w:rsidP="00614A9E">
      <w:pPr>
        <w:jc w:val="both"/>
      </w:pPr>
    </w:p>
    <w:p w14:paraId="6B8F4531" w14:textId="266A35FA" w:rsidR="00614A9E" w:rsidRPr="00AF0658" w:rsidRDefault="00614A9E" w:rsidP="00614A9E">
      <w:pPr>
        <w:jc w:val="both"/>
      </w:pPr>
      <w:r w:rsidRPr="00AF0658">
        <w:t xml:space="preserve">QUEIROZ, Guilherme Augusto Sampaio. </w:t>
      </w:r>
      <w:r w:rsidRPr="00AF0658">
        <w:rPr>
          <w:b/>
          <w:bCs/>
        </w:rPr>
        <w:t>Estudo sobre a percepção do cliente com relação ao do uso da tecnologia no atendimento em quiosque na praia do Massaguaçu – Caraguatatuba/S</w:t>
      </w:r>
      <w:r>
        <w:rPr>
          <w:b/>
          <w:bCs/>
        </w:rPr>
        <w:t>P</w:t>
      </w:r>
      <w:r w:rsidRPr="00AF0658">
        <w:t>. 2019. 56 f. TCC (Graduação) - Curso de Tecnologia Em Processos Gerenciais, Instituto Federal de Educação, Ciências e Tecnologia, Caraguatatuba, 2019.</w:t>
      </w:r>
    </w:p>
    <w:p w14:paraId="2856AAFE" w14:textId="77777777" w:rsidR="00614A9E" w:rsidRDefault="00614A9E" w:rsidP="00614A9E">
      <w:pPr>
        <w:jc w:val="both"/>
        <w:rPr>
          <w:shd w:val="clear" w:color="auto" w:fill="FFFFFF"/>
        </w:rPr>
      </w:pPr>
      <w:bookmarkStart w:id="63" w:name="_Hlk57331084"/>
    </w:p>
    <w:p w14:paraId="725E6A93" w14:textId="27773630" w:rsidR="00614A9E" w:rsidRDefault="00614A9E" w:rsidP="00614A9E">
      <w:pPr>
        <w:jc w:val="both"/>
        <w:rPr>
          <w:color w:val="222222"/>
          <w:shd w:val="clear" w:color="auto" w:fill="FFFFFF"/>
        </w:rPr>
      </w:pPr>
      <w:r w:rsidRPr="00AF0658">
        <w:rPr>
          <w:shd w:val="clear" w:color="auto" w:fill="FFFFFF"/>
        </w:rPr>
        <w:t>SANTOS JÚNIOR, Gesmar de Paula. </w:t>
      </w:r>
      <w:r w:rsidRPr="00AF0658">
        <w:rPr>
          <w:rStyle w:val="Forte"/>
          <w:shd w:val="clear" w:color="auto" w:fill="FFFFFF"/>
        </w:rPr>
        <w:t>Desenvolvimento de Sistema de Geolocalização em Realidade Aumentada para Multiplataforma Móvel</w:t>
      </w:r>
      <w:r w:rsidRPr="00AF0658">
        <w:rPr>
          <w:shd w:val="clear" w:color="auto" w:fill="FFFFFF"/>
        </w:rPr>
        <w:t xml:space="preserve">. 2015. 63 f. Monografia (Especialização) - Curso de Engenharia Elétrica, Faculdade </w:t>
      </w:r>
      <w:r w:rsidRPr="00AF0658">
        <w:rPr>
          <w:color w:val="222222"/>
          <w:shd w:val="clear" w:color="auto" w:fill="FFFFFF"/>
        </w:rPr>
        <w:t>de Engenharia Elétrica, Universidade Federal de Uberlândia – UFU. Uberlândia, 2015.</w:t>
      </w:r>
    </w:p>
    <w:p w14:paraId="23669A2E" w14:textId="66943600" w:rsidR="006B66B1" w:rsidRDefault="006B66B1" w:rsidP="00614A9E">
      <w:pPr>
        <w:jc w:val="both"/>
        <w:rPr>
          <w:color w:val="222222"/>
          <w:shd w:val="clear" w:color="auto" w:fill="FFFFFF"/>
        </w:rPr>
      </w:pPr>
    </w:p>
    <w:p w14:paraId="6FC95B17" w14:textId="77777777" w:rsidR="006B66B1" w:rsidRDefault="006B66B1" w:rsidP="006B66B1">
      <w:pPr>
        <w:jc w:val="both"/>
      </w:pPr>
    </w:p>
    <w:p w14:paraId="5EE88553" w14:textId="60DBA758" w:rsidR="006B66B1" w:rsidRPr="00D57F28" w:rsidRDefault="006B66B1" w:rsidP="00614A9E">
      <w:pPr>
        <w:jc w:val="both"/>
        <w:rPr>
          <w:color w:val="000000"/>
        </w:rPr>
      </w:pPr>
      <w:r w:rsidRPr="00D57F28">
        <w:rPr>
          <w:color w:val="000000"/>
        </w:rPr>
        <w:t xml:space="preserve">SEBRAE. </w:t>
      </w:r>
      <w:r w:rsidRPr="00D57F28">
        <w:rPr>
          <w:b/>
          <w:bCs/>
          <w:color w:val="000000"/>
        </w:rPr>
        <w:t>Como Organizar um Serviço de Delivery Eficiente.</w:t>
      </w:r>
      <w:r w:rsidRPr="00D57F28">
        <w:rPr>
          <w:color w:val="000000"/>
        </w:rPr>
        <w:t xml:space="preserve"> 2019. Disponível em:</w:t>
      </w:r>
      <w:r w:rsidRPr="00D57F28">
        <w:rPr>
          <w:noProof/>
          <w:color w:val="000000"/>
        </w:rPr>
        <w:t xml:space="preserve"> https://www.sebrae.com.br/Sebrae/Portal%20Sebrae/UFs/AC/Artigos/Como%20Organizar%20um%20Servi%C3%A7o%20de%20Delivery%20eficiente.pdf</w:t>
      </w:r>
      <w:r w:rsidRPr="00D57F28">
        <w:rPr>
          <w:color w:val="000000"/>
        </w:rPr>
        <w:t>. Acesso em: 23 nov. 2020.</w:t>
      </w:r>
    </w:p>
    <w:p w14:paraId="36C87C58" w14:textId="77777777" w:rsidR="00614A9E" w:rsidRPr="00AF0658" w:rsidRDefault="00614A9E" w:rsidP="00614A9E">
      <w:pPr>
        <w:jc w:val="both"/>
      </w:pPr>
    </w:p>
    <w:bookmarkEnd w:id="63"/>
    <w:p w14:paraId="2B2B7A52" w14:textId="41A2863D" w:rsidR="00614A9E" w:rsidRPr="00297007" w:rsidRDefault="00614A9E" w:rsidP="00614A9E">
      <w:pPr>
        <w:jc w:val="both"/>
        <w:rPr>
          <w:lang w:val="en-US"/>
          <w:rPrChange w:id="64" w:author="Andreza Sartori" w:date="2020-12-01T09:46:00Z">
            <w:rPr/>
          </w:rPrChange>
        </w:rPr>
      </w:pPr>
      <w:r w:rsidRPr="00AF0658">
        <w:t>SEBRAE.</w:t>
      </w:r>
      <w:r w:rsidRPr="00AF0658">
        <w:rPr>
          <w:b/>
          <w:bCs/>
        </w:rPr>
        <w:t xml:space="preserve"> Uma breve definição sobre o comércio online.</w:t>
      </w:r>
      <w:r w:rsidRPr="00AF0658">
        <w:t xml:space="preserve"> 2020. Disponível em: </w:t>
      </w:r>
      <w:r w:rsidRPr="00614A9E">
        <w:rPr>
          <w:noProof/>
        </w:rPr>
        <w:t>https://m.sebrae.com.br/sites/PortalSebrae/artigos/uma-breve-definicao-sobre-o-comercio-online,08cfa5d3902e2410VgnVCM100000b272010aRCRD</w:t>
      </w:r>
      <w:r w:rsidRPr="00E45B3D">
        <w:t xml:space="preserve">. </w:t>
      </w:r>
      <w:r w:rsidRPr="00297007">
        <w:rPr>
          <w:lang w:val="en-US"/>
          <w:rPrChange w:id="65" w:author="Andreza Sartori" w:date="2020-12-01T09:46:00Z">
            <w:rPr/>
          </w:rPrChange>
        </w:rPr>
        <w:t>Acesso em: 23 nov. 2020.</w:t>
      </w:r>
    </w:p>
    <w:p w14:paraId="3E006B70" w14:textId="77777777" w:rsidR="00614A9E" w:rsidRPr="00297007" w:rsidRDefault="00614A9E" w:rsidP="00614A9E">
      <w:pPr>
        <w:jc w:val="both"/>
        <w:rPr>
          <w:lang w:val="en-US"/>
          <w:rPrChange w:id="66" w:author="Andreza Sartori" w:date="2020-12-01T09:46:00Z">
            <w:rPr/>
          </w:rPrChange>
        </w:rPr>
      </w:pPr>
    </w:p>
    <w:p w14:paraId="312684C0" w14:textId="77777777" w:rsidR="00614A9E" w:rsidRPr="00676C04" w:rsidRDefault="00614A9E" w:rsidP="00614A9E">
      <w:pPr>
        <w:pStyle w:val="Pr-formataoHTML"/>
        <w:jc w:val="both"/>
        <w:rPr>
          <w:rFonts w:ascii="Times New Roman" w:hAnsi="Times New Roman" w:cs="Times New Roman"/>
          <w:color w:val="202124"/>
          <w:sz w:val="24"/>
          <w:szCs w:val="24"/>
        </w:rPr>
      </w:pPr>
      <w:r w:rsidRPr="00297007">
        <w:rPr>
          <w:rFonts w:ascii="Times New Roman" w:hAnsi="Times New Roman" w:cs="Times New Roman"/>
          <w:sz w:val="24"/>
          <w:szCs w:val="24"/>
          <w:lang w:val="en-US"/>
          <w:rPrChange w:id="67" w:author="Andreza Sartori" w:date="2020-12-01T09:46:00Z">
            <w:rPr>
              <w:rFonts w:ascii="Times New Roman" w:hAnsi="Times New Roman" w:cs="Times New Roman"/>
              <w:sz w:val="24"/>
              <w:szCs w:val="24"/>
            </w:rPr>
          </w:rPrChange>
        </w:rPr>
        <w:t xml:space="preserve">VILÀ, Bernat del Santo. </w:t>
      </w:r>
      <w:r w:rsidRPr="00297007">
        <w:rPr>
          <w:rFonts w:ascii="Times New Roman" w:hAnsi="Times New Roman" w:cs="Times New Roman"/>
          <w:b/>
          <w:bCs/>
          <w:sz w:val="24"/>
          <w:szCs w:val="24"/>
          <w:lang w:val="en-US"/>
          <w:rPrChange w:id="68" w:author="Andreza Sartori" w:date="2020-12-01T09:46:00Z">
            <w:rPr>
              <w:rFonts w:ascii="Times New Roman" w:hAnsi="Times New Roman" w:cs="Times New Roman"/>
              <w:b/>
              <w:bCs/>
              <w:sz w:val="24"/>
              <w:szCs w:val="24"/>
            </w:rPr>
          </w:rPrChange>
        </w:rPr>
        <w:t>Development of an Android App for Establishment Listing.</w:t>
      </w:r>
      <w:r w:rsidRPr="00297007">
        <w:rPr>
          <w:rFonts w:ascii="Times New Roman" w:hAnsi="Times New Roman" w:cs="Times New Roman"/>
          <w:sz w:val="24"/>
          <w:szCs w:val="24"/>
          <w:lang w:val="en-US"/>
          <w:rPrChange w:id="69" w:author="Andreza Sartori" w:date="2020-12-01T09:46:00Z">
            <w:rPr>
              <w:rFonts w:ascii="Times New Roman" w:hAnsi="Times New Roman" w:cs="Times New Roman"/>
              <w:sz w:val="24"/>
              <w:szCs w:val="24"/>
            </w:rPr>
          </w:rPrChange>
        </w:rPr>
        <w:t xml:space="preserve"> </w:t>
      </w:r>
      <w:r w:rsidRPr="00676C04">
        <w:rPr>
          <w:rFonts w:ascii="Times New Roman" w:hAnsi="Times New Roman" w:cs="Times New Roman"/>
          <w:sz w:val="24"/>
          <w:szCs w:val="24"/>
        </w:rPr>
        <w:t xml:space="preserve">2018. 46 f. TCC (Graduação) – Curso de </w:t>
      </w:r>
      <w:r w:rsidRPr="00676C04">
        <w:rPr>
          <w:rFonts w:ascii="Times New Roman" w:hAnsi="Times New Roman" w:cs="Times New Roman"/>
          <w:color w:val="202124"/>
          <w:sz w:val="24"/>
          <w:szCs w:val="24"/>
          <w:lang w:val="pt-PT"/>
        </w:rPr>
        <w:t xml:space="preserve">Engenharia </w:t>
      </w:r>
      <w:r>
        <w:rPr>
          <w:rFonts w:ascii="Times New Roman" w:hAnsi="Times New Roman" w:cs="Times New Roman"/>
          <w:color w:val="202124"/>
          <w:sz w:val="24"/>
          <w:szCs w:val="24"/>
          <w:lang w:val="pt-PT"/>
        </w:rPr>
        <w:t>d</w:t>
      </w:r>
      <w:r w:rsidRPr="00676C04">
        <w:rPr>
          <w:rFonts w:ascii="Times New Roman" w:hAnsi="Times New Roman" w:cs="Times New Roman"/>
          <w:color w:val="202124"/>
          <w:sz w:val="24"/>
          <w:szCs w:val="24"/>
          <w:lang w:val="pt-PT"/>
        </w:rPr>
        <w:t>e Computador</w:t>
      </w:r>
      <w:r w:rsidRPr="00676C04">
        <w:rPr>
          <w:rFonts w:ascii="Times New Roman" w:hAnsi="Times New Roman" w:cs="Times New Roman"/>
          <w:color w:val="202124"/>
          <w:sz w:val="24"/>
          <w:szCs w:val="24"/>
        </w:rPr>
        <w:t>,</w:t>
      </w:r>
      <w:r>
        <w:rPr>
          <w:rFonts w:ascii="Times New Roman" w:hAnsi="Times New Roman" w:cs="Times New Roman"/>
          <w:color w:val="202124"/>
          <w:sz w:val="24"/>
          <w:szCs w:val="24"/>
        </w:rPr>
        <w:t xml:space="preserve"> </w:t>
      </w:r>
      <w:r w:rsidRPr="00676C04">
        <w:rPr>
          <w:rFonts w:ascii="Times New Roman" w:hAnsi="Times New Roman" w:cs="Times New Roman"/>
          <w:color w:val="202124"/>
          <w:sz w:val="24"/>
          <w:szCs w:val="24"/>
          <w:lang w:val="pt-PT"/>
        </w:rPr>
        <w:t>Faculdade de Matemática e Ciência da Computação</w:t>
      </w:r>
      <w:r>
        <w:rPr>
          <w:rFonts w:ascii="Times New Roman" w:hAnsi="Times New Roman" w:cs="Times New Roman"/>
          <w:color w:val="202124"/>
          <w:sz w:val="24"/>
          <w:szCs w:val="24"/>
          <w:lang w:val="pt-PT"/>
        </w:rPr>
        <w:t>,</w:t>
      </w:r>
      <w:r w:rsidRPr="00676C04">
        <w:rPr>
          <w:rFonts w:ascii="Times New Roman" w:hAnsi="Times New Roman" w:cs="Times New Roman"/>
          <w:color w:val="202124"/>
          <w:sz w:val="24"/>
          <w:szCs w:val="24"/>
          <w:lang w:val="pt-PT"/>
        </w:rPr>
        <w:t xml:space="preserve"> Universidade de Barcelona</w:t>
      </w:r>
      <w:r w:rsidRPr="00676C04">
        <w:rPr>
          <w:rFonts w:ascii="Times New Roman" w:hAnsi="Times New Roman" w:cs="Times New Roman"/>
          <w:sz w:val="24"/>
          <w:szCs w:val="24"/>
        </w:rPr>
        <w:t>, Barcelona, 2018.</w:t>
      </w:r>
    </w:p>
    <w:p w14:paraId="414C1C0A" w14:textId="77777777" w:rsidR="00614A9E" w:rsidRPr="00E45B3D" w:rsidRDefault="00614A9E" w:rsidP="00C31098">
      <w:pPr>
        <w:jc w:val="both"/>
      </w:pPr>
    </w:p>
    <w:p w14:paraId="56359980" w14:textId="11B7612C" w:rsidR="00F83A19" w:rsidRDefault="002B336F" w:rsidP="00F83A19">
      <w:pPr>
        <w:pStyle w:val="TF-refernciasbibliogrficasTTULO"/>
      </w:pPr>
      <w:r>
        <w:br w:type="page"/>
      </w:r>
      <w:r w:rsidR="00451B94">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23"/>
          <w:headerReference w:type="first" r:id="rId24"/>
          <w:pgSz w:w="11907" w:h="16840" w:code="9"/>
          <w:pgMar w:top="1701" w:right="1134" w:bottom="1134" w:left="1701" w:header="720" w:footer="720" w:gutter="0"/>
          <w:pgNumType w:start="1"/>
          <w:cols w:space="708"/>
          <w:titlePg/>
          <w:docGrid w:linePitch="360"/>
        </w:sectPr>
      </w:pPr>
    </w:p>
    <w:p w14:paraId="6A3B342E" w14:textId="77777777" w:rsidR="00297007" w:rsidRPr="00320BFA" w:rsidRDefault="00297007" w:rsidP="00297007">
      <w:pPr>
        <w:pStyle w:val="TF-xAvalTTULO"/>
      </w:pPr>
      <w:r>
        <w:lastRenderedPageBreak/>
        <w:t>FORMULÁRIO  DE  avaliação</w:t>
      </w:r>
      <w:r w:rsidRPr="00320BFA">
        <w:t xml:space="preserve"> – PROFESSOR TCC I</w:t>
      </w:r>
    </w:p>
    <w:p w14:paraId="7C4DAA1D" w14:textId="4BB95B68" w:rsidR="00297007" w:rsidRPr="00320BFA" w:rsidRDefault="00297007" w:rsidP="00297007">
      <w:pPr>
        <w:pStyle w:val="TF-xAvalLINHA"/>
      </w:pPr>
      <w:r w:rsidRPr="00320BFA">
        <w:t>Acadêmico(a):</w:t>
      </w:r>
      <w:r w:rsidR="00476944">
        <w:t xml:space="preserve"> Nathan Guilherme Reiter</w:t>
      </w:r>
      <w:r w:rsidRPr="00320BFA">
        <w:tab/>
      </w:r>
    </w:p>
    <w:p w14:paraId="4A841FD5" w14:textId="77777777" w:rsidR="00297007" w:rsidRDefault="00297007" w:rsidP="00297007">
      <w:pPr>
        <w:pStyle w:val="TF-xAvalLINHA"/>
      </w:pPr>
      <w:r w:rsidRPr="00320BFA">
        <w:t>Avaliador(a):</w:t>
      </w:r>
      <w:r w:rsidRPr="00320BFA">
        <w:tab/>
      </w:r>
      <w:r>
        <w:t>Andreza Sartori</w:t>
      </w:r>
      <w:r>
        <w:tab/>
      </w:r>
    </w:p>
    <w:p w14:paraId="49C60D9D" w14:textId="77777777" w:rsidR="00297007" w:rsidRDefault="00297007" w:rsidP="0029700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362"/>
        <w:gridCol w:w="486"/>
        <w:gridCol w:w="490"/>
        <w:gridCol w:w="483"/>
      </w:tblGrid>
      <w:tr w:rsidR="00297007" w:rsidRPr="00320BFA" w14:paraId="428D821D" w14:textId="77777777" w:rsidTr="001A615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E0514B4" w14:textId="77777777" w:rsidR="00297007" w:rsidRPr="00320BFA" w:rsidRDefault="00297007" w:rsidP="001A6153">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3F820F9" w14:textId="77777777" w:rsidR="00297007" w:rsidRPr="00320BFA" w:rsidRDefault="00297007" w:rsidP="001A615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115B34B" w14:textId="77777777" w:rsidR="00297007" w:rsidRPr="00320BFA" w:rsidRDefault="00297007" w:rsidP="001A615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88C1EFC" w14:textId="77777777" w:rsidR="00297007" w:rsidRPr="00320BFA" w:rsidRDefault="00297007" w:rsidP="001A6153">
            <w:pPr>
              <w:pStyle w:val="TF-xAvalITEMTABELA"/>
            </w:pPr>
            <w:r w:rsidRPr="00320BFA">
              <w:t>não atende</w:t>
            </w:r>
          </w:p>
        </w:tc>
      </w:tr>
      <w:tr w:rsidR="00297007" w:rsidRPr="00320BFA" w14:paraId="0B8D05D6" w14:textId="77777777" w:rsidTr="001A615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9C560D6" w14:textId="77777777" w:rsidR="00297007" w:rsidRPr="00320BFA" w:rsidRDefault="00297007" w:rsidP="001A6153">
            <w:pPr>
              <w:pStyle w:val="TF-xAvalITEMTABELA"/>
            </w:pPr>
            <w:r w:rsidRPr="008B0D4D">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420C477" w14:textId="77777777" w:rsidR="00297007" w:rsidRPr="00821EE8" w:rsidRDefault="00297007" w:rsidP="00297007">
            <w:pPr>
              <w:pStyle w:val="TF-xAvalITEM"/>
              <w:numPr>
                <w:ilvl w:val="0"/>
                <w:numId w:val="13"/>
              </w:numPr>
            </w:pPr>
            <w:r w:rsidRPr="00821EE8">
              <w:t>INTRODUÇÃO</w:t>
            </w:r>
          </w:p>
          <w:p w14:paraId="681DD116" w14:textId="77777777" w:rsidR="00297007" w:rsidRPr="00821EE8" w:rsidRDefault="00297007" w:rsidP="001A615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AEB1A3F" w14:textId="37DE93D7" w:rsidR="00297007" w:rsidRPr="00320BFA" w:rsidRDefault="003507BC" w:rsidP="001A6153">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85ADA40" w14:textId="77777777" w:rsidR="00297007" w:rsidRPr="00320BFA" w:rsidRDefault="00297007" w:rsidP="001A6153">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20738A4A" w14:textId="77777777" w:rsidR="00297007" w:rsidRPr="00320BFA" w:rsidRDefault="00297007" w:rsidP="001A6153">
            <w:pPr>
              <w:keepNext w:val="0"/>
              <w:keepLines w:val="0"/>
              <w:ind w:left="709" w:hanging="709"/>
              <w:jc w:val="both"/>
              <w:rPr>
                <w:sz w:val="18"/>
              </w:rPr>
            </w:pPr>
          </w:p>
        </w:tc>
      </w:tr>
      <w:tr w:rsidR="00297007" w:rsidRPr="00320BFA" w14:paraId="5FFC11BE" w14:textId="77777777" w:rsidTr="001A615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25AB20"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C22AFF0" w14:textId="77777777" w:rsidR="00297007" w:rsidRPr="00821EE8" w:rsidRDefault="00297007" w:rsidP="001A615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9C43E57" w14:textId="60E67C36" w:rsidR="00297007" w:rsidRPr="00320BFA" w:rsidRDefault="003507BC"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8985343" w14:textId="77777777" w:rsidR="00297007" w:rsidRPr="00320BFA" w:rsidRDefault="00297007"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6BF325E" w14:textId="77777777" w:rsidR="00297007" w:rsidRPr="00320BFA" w:rsidRDefault="00297007" w:rsidP="001A6153">
            <w:pPr>
              <w:keepNext w:val="0"/>
              <w:keepLines w:val="0"/>
              <w:ind w:left="709" w:hanging="709"/>
              <w:jc w:val="both"/>
              <w:rPr>
                <w:sz w:val="18"/>
              </w:rPr>
            </w:pPr>
          </w:p>
        </w:tc>
      </w:tr>
      <w:tr w:rsidR="00297007" w:rsidRPr="00320BFA" w14:paraId="4867149E"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4419ECE"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763D8C" w14:textId="77777777" w:rsidR="00297007" w:rsidRPr="00320BFA" w:rsidRDefault="00297007" w:rsidP="00297007">
            <w:pPr>
              <w:pStyle w:val="TF-xAvalITEM"/>
              <w:numPr>
                <w:ilvl w:val="0"/>
                <w:numId w:val="13"/>
              </w:numPr>
            </w:pPr>
            <w:r w:rsidRPr="00320BFA">
              <w:t>OBJETIVOS</w:t>
            </w:r>
          </w:p>
          <w:p w14:paraId="0723EF3E" w14:textId="77777777" w:rsidR="00297007" w:rsidRPr="00320BFA" w:rsidRDefault="00297007" w:rsidP="001A615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89DC6AA" w14:textId="00D4DD4A" w:rsidR="00297007" w:rsidRPr="00320BFA" w:rsidRDefault="003507BC"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7DB1085" w14:textId="77777777" w:rsidR="00297007" w:rsidRPr="00320BFA" w:rsidRDefault="00297007"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A1590F7" w14:textId="77777777" w:rsidR="00297007" w:rsidRPr="00320BFA" w:rsidRDefault="00297007" w:rsidP="001A6153">
            <w:pPr>
              <w:keepNext w:val="0"/>
              <w:keepLines w:val="0"/>
              <w:ind w:left="709" w:hanging="709"/>
              <w:jc w:val="both"/>
              <w:rPr>
                <w:sz w:val="18"/>
              </w:rPr>
            </w:pPr>
          </w:p>
        </w:tc>
      </w:tr>
      <w:tr w:rsidR="00297007" w:rsidRPr="00320BFA" w14:paraId="7DCEE7CF" w14:textId="77777777" w:rsidTr="001A615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8ED6C7"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3D260EA" w14:textId="77777777" w:rsidR="00297007" w:rsidRPr="00320BFA" w:rsidRDefault="00297007" w:rsidP="001A615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78DCDBED" w14:textId="60DA4349" w:rsidR="00297007" w:rsidRPr="00320BFA" w:rsidRDefault="003507BC"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BEE1B04" w14:textId="77777777" w:rsidR="00297007" w:rsidRPr="00320BFA" w:rsidRDefault="00297007"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88F557A" w14:textId="77777777" w:rsidR="00297007" w:rsidRPr="00320BFA" w:rsidRDefault="00297007" w:rsidP="001A6153">
            <w:pPr>
              <w:keepNext w:val="0"/>
              <w:keepLines w:val="0"/>
              <w:ind w:left="709" w:hanging="709"/>
              <w:jc w:val="both"/>
              <w:rPr>
                <w:sz w:val="18"/>
              </w:rPr>
            </w:pPr>
          </w:p>
        </w:tc>
      </w:tr>
      <w:tr w:rsidR="00297007" w:rsidRPr="00320BFA" w14:paraId="76778C7B"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59FDCC6"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0E5530C" w14:textId="77777777" w:rsidR="00297007" w:rsidRPr="00EE20C1" w:rsidRDefault="00297007" w:rsidP="00297007">
            <w:pPr>
              <w:pStyle w:val="TF-xAvalITEM"/>
              <w:numPr>
                <w:ilvl w:val="0"/>
                <w:numId w:val="13"/>
              </w:numPr>
            </w:pPr>
            <w:r w:rsidRPr="00EE20C1">
              <w:t>JUSTIFICATIVA</w:t>
            </w:r>
          </w:p>
          <w:p w14:paraId="58AFD943" w14:textId="77777777" w:rsidR="00297007" w:rsidRPr="00EE20C1" w:rsidRDefault="00297007" w:rsidP="001A6153">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D2EBA60" w14:textId="3ECAF0A5" w:rsidR="00297007" w:rsidRPr="00320BFA" w:rsidRDefault="003507BC"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4B0E951" w14:textId="77777777" w:rsidR="00297007" w:rsidRPr="00320BFA" w:rsidRDefault="00297007"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F38665" w14:textId="77777777" w:rsidR="00297007" w:rsidRPr="00320BFA" w:rsidRDefault="00297007" w:rsidP="001A6153">
            <w:pPr>
              <w:keepNext w:val="0"/>
              <w:keepLines w:val="0"/>
              <w:ind w:left="709" w:hanging="709"/>
              <w:jc w:val="both"/>
              <w:rPr>
                <w:sz w:val="18"/>
              </w:rPr>
            </w:pPr>
          </w:p>
        </w:tc>
      </w:tr>
      <w:tr w:rsidR="00297007" w:rsidRPr="00320BFA" w14:paraId="181A77E0"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35548F0"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DC1280" w14:textId="77777777" w:rsidR="00297007" w:rsidRPr="00EE20C1" w:rsidRDefault="00297007" w:rsidP="001A615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6ABEA73E" w14:textId="6F3064CA" w:rsidR="00297007" w:rsidRPr="00320BFA" w:rsidRDefault="003507BC"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F22E132" w14:textId="77777777" w:rsidR="00297007" w:rsidRPr="00320BFA" w:rsidRDefault="00297007"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82615AD" w14:textId="77777777" w:rsidR="00297007" w:rsidRPr="00320BFA" w:rsidRDefault="00297007" w:rsidP="001A6153">
            <w:pPr>
              <w:keepNext w:val="0"/>
              <w:keepLines w:val="0"/>
              <w:ind w:left="709" w:hanging="709"/>
              <w:jc w:val="both"/>
              <w:rPr>
                <w:sz w:val="18"/>
              </w:rPr>
            </w:pPr>
          </w:p>
        </w:tc>
      </w:tr>
      <w:tr w:rsidR="00297007" w:rsidRPr="00320BFA" w14:paraId="459A5020" w14:textId="77777777" w:rsidTr="001A615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7580AD"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8D63E73" w14:textId="77777777" w:rsidR="00297007" w:rsidRPr="00320BFA" w:rsidRDefault="00297007" w:rsidP="00297007">
            <w:pPr>
              <w:pStyle w:val="TF-xAvalITEM"/>
              <w:numPr>
                <w:ilvl w:val="0"/>
                <w:numId w:val="13"/>
              </w:numPr>
            </w:pPr>
            <w:r w:rsidRPr="00320BFA">
              <w:t>METODOLOGIA</w:t>
            </w:r>
          </w:p>
          <w:p w14:paraId="6E266DD5" w14:textId="77777777" w:rsidR="00297007" w:rsidRPr="00320BFA" w:rsidRDefault="00297007" w:rsidP="001A615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3507D16" w14:textId="1BB5C3EB" w:rsidR="00297007" w:rsidRPr="00320BFA" w:rsidRDefault="003507BC"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1DBA6CF" w14:textId="77777777" w:rsidR="00297007" w:rsidRPr="00320BFA" w:rsidRDefault="00297007"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29B29AA" w14:textId="77777777" w:rsidR="00297007" w:rsidRPr="00320BFA" w:rsidRDefault="00297007" w:rsidP="001A6153">
            <w:pPr>
              <w:keepNext w:val="0"/>
              <w:keepLines w:val="0"/>
              <w:ind w:left="709" w:hanging="709"/>
              <w:jc w:val="both"/>
              <w:rPr>
                <w:sz w:val="18"/>
              </w:rPr>
            </w:pPr>
          </w:p>
        </w:tc>
      </w:tr>
      <w:tr w:rsidR="00297007" w:rsidRPr="00320BFA" w14:paraId="593B9255" w14:textId="77777777" w:rsidTr="001A615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00AEB8"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3BB38A" w14:textId="77777777" w:rsidR="00297007" w:rsidRPr="00320BFA" w:rsidRDefault="00297007" w:rsidP="001A615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A63A825" w14:textId="36077C40" w:rsidR="00297007" w:rsidRPr="00320BFA" w:rsidRDefault="003507BC"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C368CAD" w14:textId="77777777" w:rsidR="00297007" w:rsidRPr="00320BFA" w:rsidRDefault="00297007"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3BF9ECB" w14:textId="77777777" w:rsidR="00297007" w:rsidRPr="00320BFA" w:rsidRDefault="00297007" w:rsidP="001A6153">
            <w:pPr>
              <w:keepNext w:val="0"/>
              <w:keepLines w:val="0"/>
              <w:ind w:left="709" w:hanging="709"/>
              <w:jc w:val="both"/>
              <w:rPr>
                <w:sz w:val="18"/>
              </w:rPr>
            </w:pPr>
          </w:p>
        </w:tc>
      </w:tr>
      <w:tr w:rsidR="00297007" w:rsidRPr="00320BFA" w14:paraId="1725E7A1" w14:textId="77777777" w:rsidTr="001A615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D69B6BF"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B949E7F" w14:textId="77777777" w:rsidR="00297007" w:rsidRPr="00801036" w:rsidRDefault="00297007" w:rsidP="00297007">
            <w:pPr>
              <w:pStyle w:val="TF-xAvalITEM"/>
              <w:numPr>
                <w:ilvl w:val="0"/>
                <w:numId w:val="13"/>
              </w:numPr>
            </w:pPr>
            <w:r w:rsidRPr="00801036">
              <w:t>REVISÃO BIBLIOGRÁFICA (atenção para a diferença de conteúdo entre projeto e pré-projeto)</w:t>
            </w:r>
          </w:p>
          <w:p w14:paraId="4F913132" w14:textId="77777777" w:rsidR="00297007" w:rsidRPr="00801036" w:rsidRDefault="00297007" w:rsidP="001A615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10193ACF" w14:textId="0A4D0CE4" w:rsidR="00297007" w:rsidRPr="00801036" w:rsidRDefault="003507BC"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2F1E367" w14:textId="77777777" w:rsidR="00297007" w:rsidRPr="00801036" w:rsidRDefault="00297007"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4ADB5D9" w14:textId="77777777" w:rsidR="00297007" w:rsidRPr="00320BFA" w:rsidRDefault="00297007" w:rsidP="001A6153">
            <w:pPr>
              <w:keepNext w:val="0"/>
              <w:keepLines w:val="0"/>
              <w:ind w:left="709" w:hanging="709"/>
              <w:jc w:val="both"/>
              <w:rPr>
                <w:sz w:val="18"/>
              </w:rPr>
            </w:pPr>
          </w:p>
        </w:tc>
      </w:tr>
      <w:tr w:rsidR="00297007" w:rsidRPr="00320BFA" w14:paraId="1409981D" w14:textId="77777777" w:rsidTr="001A615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433BBE5" w14:textId="77777777" w:rsidR="00297007" w:rsidRPr="00320BFA" w:rsidRDefault="00297007" w:rsidP="001A615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6FBC00B4" w14:textId="77777777" w:rsidR="00297007" w:rsidRPr="00320BFA" w:rsidRDefault="00297007" w:rsidP="00297007">
            <w:pPr>
              <w:pStyle w:val="TF-xAvalITEM"/>
              <w:numPr>
                <w:ilvl w:val="0"/>
                <w:numId w:val="13"/>
              </w:numPr>
            </w:pPr>
            <w:r w:rsidRPr="00320BFA">
              <w:t>LINGUAGEM USADA (redação)</w:t>
            </w:r>
          </w:p>
          <w:p w14:paraId="1A73E24B" w14:textId="77777777" w:rsidR="00297007" w:rsidRPr="00320BFA" w:rsidRDefault="00297007" w:rsidP="001A615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ABD161C" w14:textId="2E9EDFE0" w:rsidR="00297007" w:rsidRPr="00320BFA" w:rsidRDefault="00297007" w:rsidP="001A6153">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73061938" w14:textId="42541463" w:rsidR="00297007" w:rsidRPr="00320BFA" w:rsidRDefault="00CF6C5E" w:rsidP="001A6153">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4C026C82" w14:textId="77777777" w:rsidR="00297007" w:rsidRPr="00320BFA" w:rsidRDefault="00297007" w:rsidP="001A6153">
            <w:pPr>
              <w:keepNext w:val="0"/>
              <w:keepLines w:val="0"/>
              <w:ind w:left="709" w:hanging="709"/>
              <w:jc w:val="both"/>
              <w:rPr>
                <w:sz w:val="18"/>
              </w:rPr>
            </w:pPr>
          </w:p>
        </w:tc>
      </w:tr>
      <w:tr w:rsidR="00297007" w:rsidRPr="00320BFA" w14:paraId="0213916E"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1D3EB1"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FAE1F2" w14:textId="77777777" w:rsidR="00297007" w:rsidRPr="00320BFA" w:rsidRDefault="00297007" w:rsidP="001A615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46BACBFE" w14:textId="2D470E69" w:rsidR="00297007" w:rsidRPr="00320BFA" w:rsidRDefault="003507BC"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730A944" w14:textId="77777777" w:rsidR="00297007" w:rsidRPr="00320BFA" w:rsidRDefault="00297007"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0DA4EF2" w14:textId="77777777" w:rsidR="00297007" w:rsidRPr="00320BFA" w:rsidRDefault="00297007" w:rsidP="001A6153">
            <w:pPr>
              <w:keepNext w:val="0"/>
              <w:keepLines w:val="0"/>
              <w:ind w:left="709" w:hanging="709"/>
              <w:jc w:val="both"/>
              <w:rPr>
                <w:sz w:val="18"/>
              </w:rPr>
            </w:pPr>
          </w:p>
        </w:tc>
      </w:tr>
      <w:tr w:rsidR="00297007" w:rsidRPr="00320BFA" w14:paraId="59F7BF39"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BED1A6"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7D98FD" w14:textId="77777777" w:rsidR="00297007" w:rsidRPr="00320BFA" w:rsidRDefault="00297007" w:rsidP="00297007">
            <w:pPr>
              <w:pStyle w:val="TF-xAvalITEM"/>
              <w:numPr>
                <w:ilvl w:val="0"/>
                <w:numId w:val="13"/>
              </w:numPr>
            </w:pPr>
            <w:r w:rsidRPr="00320BFA">
              <w:t>ORGANIZAÇÃO E APRESENTAÇÃO GRÁFICA DO TEXTO</w:t>
            </w:r>
          </w:p>
          <w:p w14:paraId="0F62D790" w14:textId="77777777" w:rsidR="00297007" w:rsidRPr="00320BFA" w:rsidRDefault="00297007" w:rsidP="001A615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DF464E2" w14:textId="72D62D69" w:rsidR="00297007" w:rsidRPr="00320BFA" w:rsidRDefault="003507BC"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3CF2D70" w14:textId="77777777" w:rsidR="00297007" w:rsidRPr="00320BFA" w:rsidRDefault="00297007"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E0ED46A" w14:textId="77777777" w:rsidR="00297007" w:rsidRPr="00320BFA" w:rsidRDefault="00297007" w:rsidP="001A6153">
            <w:pPr>
              <w:keepNext w:val="0"/>
              <w:keepLines w:val="0"/>
              <w:ind w:left="709" w:hanging="709"/>
              <w:jc w:val="both"/>
              <w:rPr>
                <w:sz w:val="18"/>
              </w:rPr>
            </w:pPr>
          </w:p>
        </w:tc>
      </w:tr>
      <w:tr w:rsidR="00297007" w:rsidRPr="00320BFA" w14:paraId="373629BB"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06FC9F2"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A31365" w14:textId="77777777" w:rsidR="00297007" w:rsidRPr="00320BFA" w:rsidRDefault="00297007" w:rsidP="00297007">
            <w:pPr>
              <w:pStyle w:val="TF-xAvalITEM"/>
              <w:numPr>
                <w:ilvl w:val="0"/>
                <w:numId w:val="13"/>
              </w:numPr>
            </w:pPr>
            <w:r w:rsidRPr="00320BFA">
              <w:t>ILUSTRAÇÕES (figuras, quadros, tabelas)</w:t>
            </w:r>
          </w:p>
          <w:p w14:paraId="2A2BD24C" w14:textId="77777777" w:rsidR="00297007" w:rsidRPr="00320BFA" w:rsidRDefault="00297007" w:rsidP="001A615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E2F87D2" w14:textId="67A93224" w:rsidR="00297007" w:rsidRPr="00320BFA" w:rsidRDefault="003507BC" w:rsidP="001A6153">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07A77CE" w14:textId="77777777" w:rsidR="00297007" w:rsidRPr="00320BFA" w:rsidRDefault="00297007" w:rsidP="001A6153">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52DEB1" w14:textId="77777777" w:rsidR="00297007" w:rsidRPr="00320BFA" w:rsidRDefault="00297007" w:rsidP="001A6153">
            <w:pPr>
              <w:keepNext w:val="0"/>
              <w:keepLines w:val="0"/>
              <w:spacing w:before="80" w:after="80"/>
              <w:ind w:left="709" w:hanging="709"/>
              <w:jc w:val="both"/>
              <w:rPr>
                <w:sz w:val="18"/>
              </w:rPr>
            </w:pPr>
          </w:p>
        </w:tc>
      </w:tr>
      <w:tr w:rsidR="00297007" w:rsidRPr="00320BFA" w14:paraId="1AEF3ECD" w14:textId="77777777" w:rsidTr="001A615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BC752"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74A6D34" w14:textId="77777777" w:rsidR="00297007" w:rsidRPr="00320BFA" w:rsidRDefault="00297007" w:rsidP="00297007">
            <w:pPr>
              <w:pStyle w:val="TF-xAvalITEM"/>
              <w:numPr>
                <w:ilvl w:val="0"/>
                <w:numId w:val="13"/>
              </w:numPr>
            </w:pPr>
            <w:r w:rsidRPr="00320BFA">
              <w:t>REFERÊNCIAS E CITAÇÕES</w:t>
            </w:r>
          </w:p>
          <w:p w14:paraId="7D4C4A9D" w14:textId="77777777" w:rsidR="00297007" w:rsidRPr="00320BFA" w:rsidRDefault="00297007" w:rsidP="001A615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2D76A6F" w14:textId="06DDFA4E" w:rsidR="00297007" w:rsidRPr="00320BFA" w:rsidRDefault="003507BC"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D1B18D6" w14:textId="77777777" w:rsidR="00297007" w:rsidRPr="00320BFA" w:rsidRDefault="00297007"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394B4F7" w14:textId="77777777" w:rsidR="00297007" w:rsidRPr="00320BFA" w:rsidRDefault="00297007" w:rsidP="001A6153">
            <w:pPr>
              <w:keepNext w:val="0"/>
              <w:keepLines w:val="0"/>
              <w:ind w:left="709" w:hanging="709"/>
              <w:jc w:val="both"/>
              <w:rPr>
                <w:sz w:val="18"/>
              </w:rPr>
            </w:pPr>
          </w:p>
        </w:tc>
      </w:tr>
      <w:tr w:rsidR="00297007" w:rsidRPr="00320BFA" w14:paraId="3F97B3AE" w14:textId="77777777" w:rsidTr="001A615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48F47E"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4D8848D" w14:textId="77777777" w:rsidR="00297007" w:rsidRPr="00320BFA" w:rsidRDefault="00297007" w:rsidP="001A615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3161FBF3" w14:textId="750575A9" w:rsidR="00297007" w:rsidRPr="00320BFA" w:rsidRDefault="003507BC"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70B7451" w14:textId="77777777" w:rsidR="00297007" w:rsidRPr="00320BFA" w:rsidRDefault="00297007" w:rsidP="001A615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D7A1581" w14:textId="77777777" w:rsidR="00297007" w:rsidRPr="00320BFA" w:rsidRDefault="00297007" w:rsidP="001A6153">
            <w:pPr>
              <w:keepNext w:val="0"/>
              <w:keepLines w:val="0"/>
              <w:ind w:left="709" w:hanging="709"/>
              <w:jc w:val="both"/>
              <w:rPr>
                <w:sz w:val="18"/>
              </w:rPr>
            </w:pPr>
          </w:p>
        </w:tc>
      </w:tr>
      <w:tr w:rsidR="00297007" w:rsidRPr="00320BFA" w14:paraId="429EB6ED" w14:textId="77777777" w:rsidTr="001A61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D4EE6E" w14:textId="77777777" w:rsidR="00297007" w:rsidRPr="00320BFA" w:rsidRDefault="00297007" w:rsidP="001A615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8CBD218" w14:textId="77777777" w:rsidR="00297007" w:rsidRPr="00320BFA" w:rsidRDefault="00297007" w:rsidP="001A615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E47BE47" w14:textId="20EB3B54" w:rsidR="00297007" w:rsidRPr="00320BFA" w:rsidRDefault="003507BC" w:rsidP="001A615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215BA8A6" w14:textId="77777777" w:rsidR="00297007" w:rsidRPr="00320BFA" w:rsidRDefault="00297007" w:rsidP="001A6153">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5461AFB6" w14:textId="77777777" w:rsidR="00297007" w:rsidRPr="00320BFA" w:rsidRDefault="00297007" w:rsidP="001A6153">
            <w:pPr>
              <w:keepNext w:val="0"/>
              <w:keepLines w:val="0"/>
              <w:ind w:left="709" w:hanging="709"/>
              <w:jc w:val="both"/>
              <w:rPr>
                <w:sz w:val="18"/>
              </w:rPr>
            </w:pPr>
          </w:p>
        </w:tc>
      </w:tr>
    </w:tbl>
    <w:p w14:paraId="5DDC8BD2" w14:textId="3C81598F" w:rsidR="00297007" w:rsidRPr="00320BFA" w:rsidRDefault="00297007" w:rsidP="00297007">
      <w:pPr>
        <w:pStyle w:val="TF-xAvalLINHA"/>
      </w:pPr>
    </w:p>
    <w:p w14:paraId="70ECDC71" w14:textId="77777777" w:rsidR="00297007" w:rsidRDefault="00297007" w:rsidP="00297007">
      <w:pPr>
        <w:pStyle w:val="TF-xAvalTTULO"/>
      </w:pPr>
      <w:r w:rsidRPr="00320BFA">
        <w:t>PARECER – PROFESSOR DE TCC I ou COORDENADOR DE TCC</w:t>
      </w:r>
      <w:r>
        <w:t xml:space="preserve"> </w:t>
      </w:r>
    </w:p>
    <w:p w14:paraId="49D1BD22" w14:textId="77777777" w:rsidR="00297007" w:rsidRPr="003F5F25" w:rsidRDefault="00297007" w:rsidP="00297007">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297007" w:rsidRPr="00320BFA" w14:paraId="2EE17329" w14:textId="77777777" w:rsidTr="001A6153">
        <w:trPr>
          <w:cantSplit/>
          <w:jc w:val="center"/>
        </w:trPr>
        <w:tc>
          <w:tcPr>
            <w:tcW w:w="5000" w:type="pct"/>
            <w:gridSpan w:val="3"/>
            <w:tcBorders>
              <w:top w:val="single" w:sz="12" w:space="0" w:color="auto"/>
              <w:left w:val="single" w:sz="12" w:space="0" w:color="auto"/>
              <w:bottom w:val="nil"/>
              <w:right w:val="single" w:sz="12" w:space="0" w:color="auto"/>
            </w:tcBorders>
            <w:hideMark/>
          </w:tcPr>
          <w:p w14:paraId="0E51925A" w14:textId="77777777" w:rsidR="00297007" w:rsidRPr="00320BFA" w:rsidRDefault="00297007" w:rsidP="001A6153">
            <w:pPr>
              <w:keepNext w:val="0"/>
              <w:keepLines w:val="0"/>
              <w:spacing w:before="60"/>
              <w:jc w:val="both"/>
              <w:rPr>
                <w:sz w:val="18"/>
              </w:rPr>
            </w:pPr>
            <w:r w:rsidRPr="00320BFA">
              <w:rPr>
                <w:sz w:val="18"/>
              </w:rPr>
              <w:t>O projeto de TCC será reprovado se:</w:t>
            </w:r>
          </w:p>
          <w:p w14:paraId="6A6847BB" w14:textId="77777777" w:rsidR="00297007" w:rsidRPr="00320BFA" w:rsidRDefault="00297007" w:rsidP="00297007">
            <w:pPr>
              <w:keepNext w:val="0"/>
              <w:keepLines w:val="0"/>
              <w:numPr>
                <w:ilvl w:val="0"/>
                <w:numId w:val="15"/>
              </w:numPr>
              <w:ind w:left="357" w:hanging="357"/>
              <w:jc w:val="both"/>
              <w:rPr>
                <w:sz w:val="18"/>
              </w:rPr>
            </w:pPr>
            <w:r w:rsidRPr="00320BFA">
              <w:rPr>
                <w:sz w:val="18"/>
              </w:rPr>
              <w:t>qualquer um dos itens tiver resposta NÃO ATENDE;</w:t>
            </w:r>
          </w:p>
          <w:p w14:paraId="3D94C440" w14:textId="77777777" w:rsidR="00297007" w:rsidRPr="00320BFA" w:rsidRDefault="00297007" w:rsidP="0029700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0F3993A2" w14:textId="77777777" w:rsidR="00297007" w:rsidRPr="00320BFA" w:rsidRDefault="00297007" w:rsidP="0029700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297007" w:rsidRPr="00320BFA" w14:paraId="7285CA18" w14:textId="77777777" w:rsidTr="001A6153">
        <w:trPr>
          <w:cantSplit/>
          <w:jc w:val="center"/>
        </w:trPr>
        <w:tc>
          <w:tcPr>
            <w:tcW w:w="1250" w:type="pct"/>
            <w:tcBorders>
              <w:top w:val="nil"/>
              <w:left w:val="single" w:sz="12" w:space="0" w:color="auto"/>
              <w:bottom w:val="single" w:sz="12" w:space="0" w:color="auto"/>
              <w:right w:val="nil"/>
            </w:tcBorders>
            <w:hideMark/>
          </w:tcPr>
          <w:p w14:paraId="1A0BC669" w14:textId="77777777" w:rsidR="00297007" w:rsidRPr="00320BFA" w:rsidRDefault="00297007" w:rsidP="001A6153">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0C76DCE" w14:textId="4955900D" w:rsidR="00297007" w:rsidRPr="00320BFA" w:rsidRDefault="00297007" w:rsidP="001A6153">
            <w:pPr>
              <w:keepNext w:val="0"/>
              <w:keepLines w:val="0"/>
              <w:spacing w:before="60" w:after="60"/>
              <w:jc w:val="center"/>
              <w:rPr>
                <w:sz w:val="18"/>
              </w:rPr>
            </w:pPr>
            <w:r w:rsidRPr="00320BFA">
              <w:rPr>
                <w:sz w:val="20"/>
              </w:rPr>
              <w:t xml:space="preserve">(  </w:t>
            </w:r>
            <w:r w:rsidR="003507BC">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0DCC5281" w14:textId="77777777" w:rsidR="00297007" w:rsidRPr="00320BFA" w:rsidRDefault="00297007" w:rsidP="001A6153">
            <w:pPr>
              <w:keepNext w:val="0"/>
              <w:keepLines w:val="0"/>
              <w:spacing w:before="60" w:after="60"/>
              <w:jc w:val="center"/>
              <w:rPr>
                <w:sz w:val="20"/>
              </w:rPr>
            </w:pPr>
            <w:r w:rsidRPr="00320BFA">
              <w:rPr>
                <w:sz w:val="20"/>
              </w:rPr>
              <w:t>(      ) REPROVADO</w:t>
            </w:r>
          </w:p>
        </w:tc>
      </w:tr>
    </w:tbl>
    <w:p w14:paraId="11A6F382" w14:textId="7C1BC0EF" w:rsidR="00297007" w:rsidRDefault="00297007" w:rsidP="00297007">
      <w:pPr>
        <w:pStyle w:val="TF-xAvalLINHA"/>
        <w:tabs>
          <w:tab w:val="left" w:leader="underscore" w:pos="6237"/>
        </w:tabs>
      </w:pPr>
      <w:r>
        <w:t xml:space="preserve">Assinatura: </w:t>
      </w:r>
      <w:r>
        <w:tab/>
      </w:r>
      <w:r>
        <w:tab/>
        <w:t xml:space="preserve"> Data: </w:t>
      </w:r>
      <w:r w:rsidR="003507BC">
        <w:t>14/12/2020</w:t>
      </w:r>
      <w:r>
        <w:tab/>
      </w:r>
    </w:p>
    <w:p w14:paraId="4CD86E36" w14:textId="77777777" w:rsidR="00297007" w:rsidRDefault="00297007" w:rsidP="00297007">
      <w:pPr>
        <w:pStyle w:val="TF-xAvalTTULO"/>
        <w:ind w:left="0" w:firstLine="0"/>
        <w:jc w:val="left"/>
      </w:pPr>
    </w:p>
    <w:p w14:paraId="2608D8FF" w14:textId="77777777" w:rsidR="00297007" w:rsidRDefault="00297007" w:rsidP="00297007"/>
    <w:p w14:paraId="55B25876" w14:textId="4A3A721A" w:rsidR="0000224C" w:rsidRDefault="0000224C" w:rsidP="00297007">
      <w:pPr>
        <w:pStyle w:val="TF-xAvalTTULO"/>
      </w:pPr>
    </w:p>
    <w:sectPr w:rsidR="0000224C" w:rsidSect="00EC2D7A">
      <w:headerReference w:type="default" r:id="rId25"/>
      <w:footerReference w:type="default" r:id="rId26"/>
      <w:headerReference w:type="first" r:id="rId27"/>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Andreza Sartori" w:date="2020-12-14T21:58:00Z" w:initials="AS">
    <w:p w14:paraId="282638AE" w14:textId="1CF838BF" w:rsidR="00326E3A" w:rsidRDefault="00326E3A">
      <w:pPr>
        <w:pStyle w:val="Textodecomentrio"/>
      </w:pPr>
      <w:r>
        <w:rPr>
          <w:rStyle w:val="Refdecomentrio"/>
        </w:rPr>
        <w:annotationRef/>
      </w:r>
      <w:r w:rsidRPr="00326E3A">
        <w:t>Coloque o recurso de referência cruzada para figura/quadro/tabela. Faça isso em todo o texto.</w:t>
      </w:r>
    </w:p>
  </w:comment>
  <w:comment w:id="31" w:author="Andreza Sartori" w:date="2020-12-14T21:59:00Z" w:initials="AS">
    <w:p w14:paraId="022FF705" w14:textId="38448C0D" w:rsidR="00D4035F" w:rsidRDefault="00D4035F">
      <w:pPr>
        <w:pStyle w:val="Textodecomentrio"/>
      </w:pPr>
      <w:r>
        <w:rPr>
          <w:rStyle w:val="Refdecomentrio"/>
        </w:rPr>
        <w:annotationRef/>
      </w:r>
      <w:r w:rsidRPr="00D4035F">
        <w:t>Tem ponto no final na fonte. Rever em todas as figuras.</w:t>
      </w:r>
    </w:p>
  </w:comment>
  <w:comment w:id="56" w:author="Andreza Sartori" w:date="2020-12-14T22:07:00Z" w:initials="AS">
    <w:p w14:paraId="7D891EAB" w14:textId="4E11EC20" w:rsidR="00805ABA" w:rsidRDefault="00805ABA" w:rsidP="00805ABA">
      <w:pPr>
        <w:pStyle w:val="Textodecomentrio"/>
      </w:pPr>
      <w:r>
        <w:rPr>
          <w:rStyle w:val="Refdecomentrio"/>
        </w:rPr>
        <w:annotationRef/>
      </w:r>
      <w:r>
        <w:t>Frase longa. Rever redação.</w:t>
      </w:r>
    </w:p>
    <w:p w14:paraId="583C8739" w14:textId="106A831B" w:rsidR="00805ABA" w:rsidRDefault="00805ABA" w:rsidP="00805ABA">
      <w:pPr>
        <w:pStyle w:val="Textodecomentrio"/>
      </w:pPr>
      <w:r>
        <w:t>Não se faz parágrafo com uma única frase.</w:t>
      </w:r>
    </w:p>
  </w:comment>
  <w:comment w:id="57" w:author="Andreza Sartori" w:date="2020-12-14T22:10:00Z" w:initials="AS">
    <w:p w14:paraId="30082955" w14:textId="0949B6E8" w:rsidR="00D815EF" w:rsidRDefault="00D815EF">
      <w:pPr>
        <w:pStyle w:val="Textodecomentrio"/>
      </w:pPr>
      <w:r>
        <w:rPr>
          <w:rStyle w:val="Refdecomentrio"/>
        </w:rPr>
        <w:annotationRef/>
      </w:r>
      <w:r>
        <w:t>Errado?</w:t>
      </w:r>
    </w:p>
  </w:comment>
  <w:comment w:id="58" w:author="Andreza Sartori" w:date="2020-12-14T22:11:00Z" w:initials="AS">
    <w:p w14:paraId="6BFA8A37" w14:textId="66A81141" w:rsidR="00D815EF" w:rsidRDefault="00D815EF">
      <w:pPr>
        <w:pStyle w:val="Textodecomentrio"/>
      </w:pPr>
      <w:r>
        <w:rPr>
          <w:rStyle w:val="Refdecomentrio"/>
        </w:rPr>
        <w:annotationRef/>
      </w:r>
      <w:r>
        <w:t>???</w:t>
      </w:r>
    </w:p>
  </w:comment>
  <w:comment w:id="61" w:author="Andreza Sartori" w:date="2020-12-14T22:19:00Z" w:initials="AS">
    <w:p w14:paraId="49F6578E" w14:textId="5F0BEA6B" w:rsidR="00384B12" w:rsidRDefault="00384B12">
      <w:pPr>
        <w:pStyle w:val="Textodecomentrio"/>
      </w:pPr>
      <w:r>
        <w:rPr>
          <w:rStyle w:val="Refdecomentrio"/>
        </w:rPr>
        <w:annotationRef/>
      </w:r>
      <w:r>
        <w:t>Fonte?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2638AE" w15:done="0"/>
  <w15:commentEx w15:paraId="022FF705" w15:done="0"/>
  <w15:commentEx w15:paraId="583C8739" w15:done="0"/>
  <w15:commentEx w15:paraId="30082955" w15:done="0"/>
  <w15:commentEx w15:paraId="6BFA8A37" w15:done="0"/>
  <w15:commentEx w15:paraId="49F657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25E7C" w16cex:dateUtc="2020-12-15T00:58:00Z"/>
  <w16cex:commentExtensible w16cex:durableId="23825EBE" w16cex:dateUtc="2020-12-15T00:59:00Z"/>
  <w16cex:commentExtensible w16cex:durableId="23826095" w16cex:dateUtc="2020-12-15T01:07:00Z"/>
  <w16cex:commentExtensible w16cex:durableId="23826142" w16cex:dateUtc="2020-12-15T01:10:00Z"/>
  <w16cex:commentExtensible w16cex:durableId="23826177" w16cex:dateUtc="2020-12-15T01:11:00Z"/>
  <w16cex:commentExtensible w16cex:durableId="23826360" w16cex:dateUtc="2020-12-15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2638AE" w16cid:durableId="23825E7C"/>
  <w16cid:commentId w16cid:paraId="022FF705" w16cid:durableId="23825EBE"/>
  <w16cid:commentId w16cid:paraId="583C8739" w16cid:durableId="23826095"/>
  <w16cid:commentId w16cid:paraId="30082955" w16cid:durableId="23826142"/>
  <w16cid:commentId w16cid:paraId="6BFA8A37" w16cid:durableId="23826177"/>
  <w16cid:commentId w16cid:paraId="49F6578E" w16cid:durableId="238263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B0AB5" w14:textId="77777777" w:rsidR="00887A81" w:rsidRDefault="00887A81">
      <w:r>
        <w:separator/>
      </w:r>
    </w:p>
  </w:endnote>
  <w:endnote w:type="continuationSeparator" w:id="0">
    <w:p w14:paraId="544554C0" w14:textId="77777777" w:rsidR="00887A81" w:rsidRDefault="00887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3B1C0" w14:textId="77777777" w:rsidR="009822CD" w:rsidRPr="0000224C" w:rsidRDefault="00026CBB">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6A426" w14:textId="77777777" w:rsidR="00887A81" w:rsidRDefault="00887A81">
      <w:r>
        <w:separator/>
      </w:r>
    </w:p>
  </w:footnote>
  <w:footnote w:type="continuationSeparator" w:id="0">
    <w:p w14:paraId="7F9AC638" w14:textId="77777777" w:rsidR="00887A81" w:rsidRDefault="00887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321197" w:rsidRDefault="00321197" w:rsidP="007E46A1">
    <w:pPr>
      <w:pStyle w:val="Cabealho"/>
      <w:jc w:val="right"/>
    </w:pPr>
  </w:p>
  <w:p w14:paraId="3864A01A" w14:textId="77777777" w:rsidR="00321197" w:rsidRDefault="00321197" w:rsidP="007E46A1">
    <w:pPr>
      <w:pStyle w:val="Cabealho"/>
      <w:jc w:val="right"/>
    </w:pPr>
    <w:r>
      <w:fldChar w:fldCharType="begin"/>
    </w:r>
    <w:r>
      <w:instrText>PAGE   \* MERGEFORMAT</w:instrText>
    </w:r>
    <w:r>
      <w:fldChar w:fldCharType="separate"/>
    </w:r>
    <w:r>
      <w:rPr>
        <w:noProof/>
      </w:rPr>
      <w:t>5</w:t>
    </w:r>
    <w:r>
      <w:fldChar w:fldCharType="end"/>
    </w:r>
  </w:p>
  <w:p w14:paraId="075EDF37" w14:textId="77777777" w:rsidR="00321197" w:rsidRDefault="00321197">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321197" w14:paraId="0B574FD4" w14:textId="77777777" w:rsidTr="008F2DC1">
      <w:tc>
        <w:tcPr>
          <w:tcW w:w="9212" w:type="dxa"/>
          <w:gridSpan w:val="2"/>
          <w:shd w:val="clear" w:color="auto" w:fill="auto"/>
        </w:tcPr>
        <w:p w14:paraId="405B584D" w14:textId="77777777" w:rsidR="00321197" w:rsidRDefault="00321197"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321197" w14:paraId="2B5A6639" w14:textId="77777777" w:rsidTr="008F2DC1">
      <w:tc>
        <w:tcPr>
          <w:tcW w:w="5778" w:type="dxa"/>
          <w:shd w:val="clear" w:color="auto" w:fill="auto"/>
        </w:tcPr>
        <w:p w14:paraId="2F9E20EE" w14:textId="683EF908" w:rsidR="00321197" w:rsidRPr="003C5262" w:rsidRDefault="00321197" w:rsidP="003C5262">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434" w:type="dxa"/>
          <w:shd w:val="clear" w:color="auto" w:fill="auto"/>
        </w:tcPr>
        <w:p w14:paraId="606204AE" w14:textId="26170D1E" w:rsidR="00321197" w:rsidRDefault="00321197" w:rsidP="003C5262">
          <w:pPr>
            <w:pStyle w:val="Cabealho"/>
            <w:tabs>
              <w:tab w:val="clear" w:pos="8640"/>
              <w:tab w:val="right" w:pos="8931"/>
            </w:tabs>
            <w:ind w:right="141"/>
            <w:rPr>
              <w:rStyle w:val="Nmerodepgina"/>
            </w:rPr>
          </w:pPr>
          <w:r>
            <w:rPr>
              <w:rStyle w:val="Nmerodepgina"/>
            </w:rPr>
            <w:t>ANO/SEMESTRE: 2020/2</w:t>
          </w:r>
        </w:p>
      </w:tc>
    </w:tr>
  </w:tbl>
  <w:p w14:paraId="46105879" w14:textId="77777777" w:rsidR="00321197" w:rsidRDefault="0032119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97E23" w14:textId="77777777" w:rsidR="009822CD" w:rsidRDefault="00887A81">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9822CD" w14:paraId="2192CE07" w14:textId="77777777" w:rsidTr="006746CA">
      <w:tc>
        <w:tcPr>
          <w:tcW w:w="3227" w:type="dxa"/>
          <w:shd w:val="clear" w:color="auto" w:fill="auto"/>
        </w:tcPr>
        <w:p w14:paraId="0F01B762" w14:textId="77777777" w:rsidR="009822CD" w:rsidRDefault="00026CBB"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FE4D4DC" w14:textId="77777777" w:rsidR="009822CD" w:rsidRDefault="00026CBB"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18C6E6D9" w14:textId="77777777" w:rsidR="009822CD" w:rsidRDefault="00887A81" w:rsidP="00F31359">
          <w:pPr>
            <w:pStyle w:val="Cabealho"/>
            <w:tabs>
              <w:tab w:val="clear" w:pos="8640"/>
              <w:tab w:val="right" w:pos="8931"/>
            </w:tabs>
            <w:ind w:right="141"/>
            <w:jc w:val="right"/>
            <w:rPr>
              <w:rStyle w:val="Nmerodepgina"/>
            </w:rPr>
          </w:pPr>
        </w:p>
      </w:tc>
    </w:tr>
  </w:tbl>
  <w:p w14:paraId="17F6A90E" w14:textId="77777777" w:rsidR="009822CD" w:rsidRDefault="00887A8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5E1C0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C177B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29B657F"/>
    <w:multiLevelType w:val="multilevel"/>
    <w:tmpl w:val="E87EB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0878D2"/>
    <w:multiLevelType w:val="multilevel"/>
    <w:tmpl w:val="E87EB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5"/>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9"/>
  <w:hyphenationZone w:val="425"/>
  <w:noPunctuationKerning/>
  <w:characterSpacingControl w:val="doNotCompress"/>
  <w:hdrShapeDefaults>
    <o:shapedefaults v:ext="edit" spidmax="2049" style="mso-position-vertical-relative:line" fill="f" fillcolor="white">
      <v:fill color="white" on="f"/>
      <v:stroke weight=".5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33E"/>
    <w:rsid w:val="0000224C"/>
    <w:rsid w:val="00003EB6"/>
    <w:rsid w:val="00007B11"/>
    <w:rsid w:val="00011187"/>
    <w:rsid w:val="000123E1"/>
    <w:rsid w:val="00012922"/>
    <w:rsid w:val="0001575C"/>
    <w:rsid w:val="0001650B"/>
    <w:rsid w:val="000179B5"/>
    <w:rsid w:val="00017B62"/>
    <w:rsid w:val="000204E7"/>
    <w:rsid w:val="0002331A"/>
    <w:rsid w:val="00023FA0"/>
    <w:rsid w:val="00024704"/>
    <w:rsid w:val="00024B99"/>
    <w:rsid w:val="0002602F"/>
    <w:rsid w:val="00026BC2"/>
    <w:rsid w:val="00026CBB"/>
    <w:rsid w:val="00030E4A"/>
    <w:rsid w:val="00030FF4"/>
    <w:rsid w:val="00031A27"/>
    <w:rsid w:val="00031EE0"/>
    <w:rsid w:val="00037DF5"/>
    <w:rsid w:val="0004278C"/>
    <w:rsid w:val="00044800"/>
    <w:rsid w:val="0004641A"/>
    <w:rsid w:val="00050214"/>
    <w:rsid w:val="00052A07"/>
    <w:rsid w:val="000533DA"/>
    <w:rsid w:val="0005457F"/>
    <w:rsid w:val="00054B4C"/>
    <w:rsid w:val="00055325"/>
    <w:rsid w:val="000608E9"/>
    <w:rsid w:val="00061FEB"/>
    <w:rsid w:val="000630CE"/>
    <w:rsid w:val="000667DF"/>
    <w:rsid w:val="0006756B"/>
    <w:rsid w:val="0007209B"/>
    <w:rsid w:val="000736B9"/>
    <w:rsid w:val="00074C21"/>
    <w:rsid w:val="00075792"/>
    <w:rsid w:val="00077E8D"/>
    <w:rsid w:val="00080F9C"/>
    <w:rsid w:val="0008579A"/>
    <w:rsid w:val="00086AA8"/>
    <w:rsid w:val="0008732D"/>
    <w:rsid w:val="00087EAE"/>
    <w:rsid w:val="00090453"/>
    <w:rsid w:val="00090765"/>
    <w:rsid w:val="000926DA"/>
    <w:rsid w:val="0009735C"/>
    <w:rsid w:val="000A104C"/>
    <w:rsid w:val="000A151B"/>
    <w:rsid w:val="000A19DE"/>
    <w:rsid w:val="000A3A62"/>
    <w:rsid w:val="000A3A65"/>
    <w:rsid w:val="000A3EAB"/>
    <w:rsid w:val="000B12B2"/>
    <w:rsid w:val="000B130A"/>
    <w:rsid w:val="000B2439"/>
    <w:rsid w:val="000B2DBB"/>
    <w:rsid w:val="000B3082"/>
    <w:rsid w:val="000B3868"/>
    <w:rsid w:val="000B734D"/>
    <w:rsid w:val="000C1926"/>
    <w:rsid w:val="000C1A18"/>
    <w:rsid w:val="000C39F5"/>
    <w:rsid w:val="000C4D5F"/>
    <w:rsid w:val="000C648D"/>
    <w:rsid w:val="000D1294"/>
    <w:rsid w:val="000D77C2"/>
    <w:rsid w:val="000E039E"/>
    <w:rsid w:val="000E27F9"/>
    <w:rsid w:val="000E2B1E"/>
    <w:rsid w:val="000E311F"/>
    <w:rsid w:val="000E3A68"/>
    <w:rsid w:val="000E5A97"/>
    <w:rsid w:val="000E6CE0"/>
    <w:rsid w:val="000F36DF"/>
    <w:rsid w:val="000F6D0F"/>
    <w:rsid w:val="000F6E53"/>
    <w:rsid w:val="000F77E3"/>
    <w:rsid w:val="00107B02"/>
    <w:rsid w:val="0011363A"/>
    <w:rsid w:val="00113A3F"/>
    <w:rsid w:val="00114C6D"/>
    <w:rsid w:val="0011564E"/>
    <w:rsid w:val="001164FE"/>
    <w:rsid w:val="001174CC"/>
    <w:rsid w:val="0012000C"/>
    <w:rsid w:val="00124248"/>
    <w:rsid w:val="00125084"/>
    <w:rsid w:val="00125277"/>
    <w:rsid w:val="00126A67"/>
    <w:rsid w:val="00126A7F"/>
    <w:rsid w:val="00126D3B"/>
    <w:rsid w:val="00133B54"/>
    <w:rsid w:val="00136033"/>
    <w:rsid w:val="00136585"/>
    <w:rsid w:val="00136E11"/>
    <w:rsid w:val="0013743E"/>
    <w:rsid w:val="001375F7"/>
    <w:rsid w:val="00144AE0"/>
    <w:rsid w:val="00144FAB"/>
    <w:rsid w:val="00150B1A"/>
    <w:rsid w:val="001554E9"/>
    <w:rsid w:val="0016085F"/>
    <w:rsid w:val="00162BF1"/>
    <w:rsid w:val="00163398"/>
    <w:rsid w:val="0016560C"/>
    <w:rsid w:val="001665A0"/>
    <w:rsid w:val="00166D49"/>
    <w:rsid w:val="00180419"/>
    <w:rsid w:val="00182C3E"/>
    <w:rsid w:val="00186092"/>
    <w:rsid w:val="001863B0"/>
    <w:rsid w:val="00190DEF"/>
    <w:rsid w:val="00191FDD"/>
    <w:rsid w:val="00192C72"/>
    <w:rsid w:val="00193A97"/>
    <w:rsid w:val="00193C4F"/>
    <w:rsid w:val="00194354"/>
    <w:rsid w:val="001948BE"/>
    <w:rsid w:val="0019547B"/>
    <w:rsid w:val="001A0433"/>
    <w:rsid w:val="001A12CE"/>
    <w:rsid w:val="001A3346"/>
    <w:rsid w:val="001A341C"/>
    <w:rsid w:val="001A6292"/>
    <w:rsid w:val="001A7511"/>
    <w:rsid w:val="001B1132"/>
    <w:rsid w:val="001B2F1E"/>
    <w:rsid w:val="001B4938"/>
    <w:rsid w:val="001B55A1"/>
    <w:rsid w:val="001B76DA"/>
    <w:rsid w:val="001C33B0"/>
    <w:rsid w:val="001C4910"/>
    <w:rsid w:val="001C4AFE"/>
    <w:rsid w:val="001C55DC"/>
    <w:rsid w:val="001C57E6"/>
    <w:rsid w:val="001C5CBB"/>
    <w:rsid w:val="001D395B"/>
    <w:rsid w:val="001D4264"/>
    <w:rsid w:val="001D4805"/>
    <w:rsid w:val="001D6234"/>
    <w:rsid w:val="001D69B0"/>
    <w:rsid w:val="001E1ACC"/>
    <w:rsid w:val="001E4730"/>
    <w:rsid w:val="001E646A"/>
    <w:rsid w:val="001E682E"/>
    <w:rsid w:val="001F007F"/>
    <w:rsid w:val="001F0D36"/>
    <w:rsid w:val="001F22C8"/>
    <w:rsid w:val="001F420D"/>
    <w:rsid w:val="001F7E4B"/>
    <w:rsid w:val="00200922"/>
    <w:rsid w:val="00202F3F"/>
    <w:rsid w:val="0020589F"/>
    <w:rsid w:val="00221F6F"/>
    <w:rsid w:val="00224BB2"/>
    <w:rsid w:val="00226BDC"/>
    <w:rsid w:val="00227096"/>
    <w:rsid w:val="0023359E"/>
    <w:rsid w:val="00235240"/>
    <w:rsid w:val="002353DC"/>
    <w:rsid w:val="002361CF"/>
    <w:rsid w:val="002368FD"/>
    <w:rsid w:val="0024110F"/>
    <w:rsid w:val="002423AB"/>
    <w:rsid w:val="002440B0"/>
    <w:rsid w:val="0024770A"/>
    <w:rsid w:val="002516D0"/>
    <w:rsid w:val="00252906"/>
    <w:rsid w:val="00253147"/>
    <w:rsid w:val="002555E0"/>
    <w:rsid w:val="002600CD"/>
    <w:rsid w:val="00261A89"/>
    <w:rsid w:val="0027427D"/>
    <w:rsid w:val="002757EA"/>
    <w:rsid w:val="0027749F"/>
    <w:rsid w:val="0027792D"/>
    <w:rsid w:val="002820A3"/>
    <w:rsid w:val="00282723"/>
    <w:rsid w:val="00282788"/>
    <w:rsid w:val="002833E4"/>
    <w:rsid w:val="00285EB8"/>
    <w:rsid w:val="0028617A"/>
    <w:rsid w:val="00290EB7"/>
    <w:rsid w:val="00291E9E"/>
    <w:rsid w:val="00293E98"/>
    <w:rsid w:val="0029608A"/>
    <w:rsid w:val="00296937"/>
    <w:rsid w:val="00297007"/>
    <w:rsid w:val="002A1775"/>
    <w:rsid w:val="002A36AD"/>
    <w:rsid w:val="002A6617"/>
    <w:rsid w:val="002A7E1B"/>
    <w:rsid w:val="002A7F90"/>
    <w:rsid w:val="002B0EDC"/>
    <w:rsid w:val="002B336F"/>
    <w:rsid w:val="002B3A0D"/>
    <w:rsid w:val="002B4718"/>
    <w:rsid w:val="002C1299"/>
    <w:rsid w:val="002D26B4"/>
    <w:rsid w:val="002E042A"/>
    <w:rsid w:val="002E0CCC"/>
    <w:rsid w:val="002E66CA"/>
    <w:rsid w:val="002E6DD1"/>
    <w:rsid w:val="002F027E"/>
    <w:rsid w:val="002F2D5C"/>
    <w:rsid w:val="002F3D12"/>
    <w:rsid w:val="002F5AEB"/>
    <w:rsid w:val="002F7B2F"/>
    <w:rsid w:val="003014FD"/>
    <w:rsid w:val="003033F7"/>
    <w:rsid w:val="003038B6"/>
    <w:rsid w:val="00303925"/>
    <w:rsid w:val="003047CC"/>
    <w:rsid w:val="0031151D"/>
    <w:rsid w:val="00312CEA"/>
    <w:rsid w:val="00313133"/>
    <w:rsid w:val="003154E6"/>
    <w:rsid w:val="00320BFA"/>
    <w:rsid w:val="00321197"/>
    <w:rsid w:val="0032378D"/>
    <w:rsid w:val="00326E3A"/>
    <w:rsid w:val="00327330"/>
    <w:rsid w:val="00330315"/>
    <w:rsid w:val="00330CC5"/>
    <w:rsid w:val="00331169"/>
    <w:rsid w:val="00333E63"/>
    <w:rsid w:val="00335048"/>
    <w:rsid w:val="00340AD0"/>
    <w:rsid w:val="00340B6D"/>
    <w:rsid w:val="00340BE7"/>
    <w:rsid w:val="00340C8E"/>
    <w:rsid w:val="00344540"/>
    <w:rsid w:val="00344D97"/>
    <w:rsid w:val="003456C5"/>
    <w:rsid w:val="0034588E"/>
    <w:rsid w:val="00346381"/>
    <w:rsid w:val="0034791F"/>
    <w:rsid w:val="003507BC"/>
    <w:rsid w:val="003513BC"/>
    <w:rsid w:val="003519A3"/>
    <w:rsid w:val="00351ABD"/>
    <w:rsid w:val="0035302C"/>
    <w:rsid w:val="0035323A"/>
    <w:rsid w:val="00353D4F"/>
    <w:rsid w:val="003605EF"/>
    <w:rsid w:val="00362443"/>
    <w:rsid w:val="00366089"/>
    <w:rsid w:val="0037046F"/>
    <w:rsid w:val="00377DA7"/>
    <w:rsid w:val="00383087"/>
    <w:rsid w:val="00383893"/>
    <w:rsid w:val="00384B12"/>
    <w:rsid w:val="00385A24"/>
    <w:rsid w:val="003901C4"/>
    <w:rsid w:val="003962A8"/>
    <w:rsid w:val="003A2B7D"/>
    <w:rsid w:val="003A4A75"/>
    <w:rsid w:val="003A5366"/>
    <w:rsid w:val="003A5617"/>
    <w:rsid w:val="003A75F2"/>
    <w:rsid w:val="003B0A39"/>
    <w:rsid w:val="003B54B1"/>
    <w:rsid w:val="003B647A"/>
    <w:rsid w:val="003B7E26"/>
    <w:rsid w:val="003C2069"/>
    <w:rsid w:val="003C2678"/>
    <w:rsid w:val="003C430C"/>
    <w:rsid w:val="003C5262"/>
    <w:rsid w:val="003D2519"/>
    <w:rsid w:val="003D398C"/>
    <w:rsid w:val="003D473B"/>
    <w:rsid w:val="003D4B35"/>
    <w:rsid w:val="003D5574"/>
    <w:rsid w:val="003D6908"/>
    <w:rsid w:val="003E0645"/>
    <w:rsid w:val="003E081F"/>
    <w:rsid w:val="003E3EFF"/>
    <w:rsid w:val="003E43F8"/>
    <w:rsid w:val="003E47AA"/>
    <w:rsid w:val="003E4E00"/>
    <w:rsid w:val="003E4F19"/>
    <w:rsid w:val="003E5D3B"/>
    <w:rsid w:val="003F5F25"/>
    <w:rsid w:val="0040436D"/>
    <w:rsid w:val="00407BE3"/>
    <w:rsid w:val="0041022C"/>
    <w:rsid w:val="00410543"/>
    <w:rsid w:val="004106E2"/>
    <w:rsid w:val="004173CC"/>
    <w:rsid w:val="00417DD1"/>
    <w:rsid w:val="00421736"/>
    <w:rsid w:val="00421B96"/>
    <w:rsid w:val="004220A1"/>
    <w:rsid w:val="0042356B"/>
    <w:rsid w:val="0042420A"/>
    <w:rsid w:val="004243D2"/>
    <w:rsid w:val="00424610"/>
    <w:rsid w:val="00426A31"/>
    <w:rsid w:val="00430382"/>
    <w:rsid w:val="00432976"/>
    <w:rsid w:val="00432B29"/>
    <w:rsid w:val="004354E9"/>
    <w:rsid w:val="00442CAF"/>
    <w:rsid w:val="00442E23"/>
    <w:rsid w:val="00451B94"/>
    <w:rsid w:val="00451D85"/>
    <w:rsid w:val="00456451"/>
    <w:rsid w:val="004571FA"/>
    <w:rsid w:val="00457E32"/>
    <w:rsid w:val="00461783"/>
    <w:rsid w:val="00463A53"/>
    <w:rsid w:val="0046463F"/>
    <w:rsid w:val="00470361"/>
    <w:rsid w:val="00470C41"/>
    <w:rsid w:val="0047400F"/>
    <w:rsid w:val="00474F52"/>
    <w:rsid w:val="00475C57"/>
    <w:rsid w:val="00476486"/>
    <w:rsid w:val="0047690F"/>
    <w:rsid w:val="00476944"/>
    <w:rsid w:val="00476C78"/>
    <w:rsid w:val="00477073"/>
    <w:rsid w:val="00484166"/>
    <w:rsid w:val="00484188"/>
    <w:rsid w:val="004855CF"/>
    <w:rsid w:val="0048576D"/>
    <w:rsid w:val="00493B1A"/>
    <w:rsid w:val="0049495C"/>
    <w:rsid w:val="00497EF6"/>
    <w:rsid w:val="004B03D4"/>
    <w:rsid w:val="004B106C"/>
    <w:rsid w:val="004B42D8"/>
    <w:rsid w:val="004B4341"/>
    <w:rsid w:val="004B4DEC"/>
    <w:rsid w:val="004B6054"/>
    <w:rsid w:val="004B6B8F"/>
    <w:rsid w:val="004B7511"/>
    <w:rsid w:val="004D126C"/>
    <w:rsid w:val="004D6C92"/>
    <w:rsid w:val="004E1110"/>
    <w:rsid w:val="004E23CE"/>
    <w:rsid w:val="004E516B"/>
    <w:rsid w:val="004E68A4"/>
    <w:rsid w:val="004E7B39"/>
    <w:rsid w:val="004F046B"/>
    <w:rsid w:val="004F0FCE"/>
    <w:rsid w:val="004F1A74"/>
    <w:rsid w:val="004F34FE"/>
    <w:rsid w:val="004F61E1"/>
    <w:rsid w:val="00500539"/>
    <w:rsid w:val="00501EBD"/>
    <w:rsid w:val="00502154"/>
    <w:rsid w:val="00503373"/>
    <w:rsid w:val="00503F3F"/>
    <w:rsid w:val="00506A28"/>
    <w:rsid w:val="00507A95"/>
    <w:rsid w:val="00511499"/>
    <w:rsid w:val="00514CA0"/>
    <w:rsid w:val="005171B7"/>
    <w:rsid w:val="005201E8"/>
    <w:rsid w:val="00522DA0"/>
    <w:rsid w:val="00536336"/>
    <w:rsid w:val="00537A80"/>
    <w:rsid w:val="005422F0"/>
    <w:rsid w:val="00542ED7"/>
    <w:rsid w:val="00550D4A"/>
    <w:rsid w:val="00551772"/>
    <w:rsid w:val="00552411"/>
    <w:rsid w:val="005536DA"/>
    <w:rsid w:val="005579EA"/>
    <w:rsid w:val="00564A29"/>
    <w:rsid w:val="00564FBC"/>
    <w:rsid w:val="005705A9"/>
    <w:rsid w:val="00572048"/>
    <w:rsid w:val="00572864"/>
    <w:rsid w:val="00576AE3"/>
    <w:rsid w:val="00576D05"/>
    <w:rsid w:val="00582BA7"/>
    <w:rsid w:val="0058482B"/>
    <w:rsid w:val="0058618A"/>
    <w:rsid w:val="00591359"/>
    <w:rsid w:val="00591611"/>
    <w:rsid w:val="00592BDC"/>
    <w:rsid w:val="005A265D"/>
    <w:rsid w:val="005A362B"/>
    <w:rsid w:val="005A4952"/>
    <w:rsid w:val="005A512C"/>
    <w:rsid w:val="005B20A1"/>
    <w:rsid w:val="005B2478"/>
    <w:rsid w:val="005B3F4D"/>
    <w:rsid w:val="005B5517"/>
    <w:rsid w:val="005C21FC"/>
    <w:rsid w:val="005C30AE"/>
    <w:rsid w:val="005C65D2"/>
    <w:rsid w:val="005C65FE"/>
    <w:rsid w:val="005C758A"/>
    <w:rsid w:val="005D017E"/>
    <w:rsid w:val="005D099D"/>
    <w:rsid w:val="005D170F"/>
    <w:rsid w:val="005D5D4F"/>
    <w:rsid w:val="005E1547"/>
    <w:rsid w:val="005E35F3"/>
    <w:rsid w:val="005E400D"/>
    <w:rsid w:val="005E698D"/>
    <w:rsid w:val="005F09F1"/>
    <w:rsid w:val="005F645A"/>
    <w:rsid w:val="0060060C"/>
    <w:rsid w:val="0060257D"/>
    <w:rsid w:val="00603732"/>
    <w:rsid w:val="006056E2"/>
    <w:rsid w:val="006106F6"/>
    <w:rsid w:val="006118D1"/>
    <w:rsid w:val="00611D66"/>
    <w:rsid w:val="0061251F"/>
    <w:rsid w:val="00614A9E"/>
    <w:rsid w:val="00615CF0"/>
    <w:rsid w:val="00615DC2"/>
    <w:rsid w:val="0061652E"/>
    <w:rsid w:val="006167E8"/>
    <w:rsid w:val="00616BE0"/>
    <w:rsid w:val="00620325"/>
    <w:rsid w:val="00620D93"/>
    <w:rsid w:val="0062386A"/>
    <w:rsid w:val="00624139"/>
    <w:rsid w:val="0062576D"/>
    <w:rsid w:val="00625788"/>
    <w:rsid w:val="006305AA"/>
    <w:rsid w:val="0063277E"/>
    <w:rsid w:val="0063369C"/>
    <w:rsid w:val="0063395B"/>
    <w:rsid w:val="00634B7E"/>
    <w:rsid w:val="006364F4"/>
    <w:rsid w:val="00637D17"/>
    <w:rsid w:val="006409CD"/>
    <w:rsid w:val="006413F9"/>
    <w:rsid w:val="00641DBB"/>
    <w:rsid w:val="006426D5"/>
    <w:rsid w:val="00642924"/>
    <w:rsid w:val="006466FF"/>
    <w:rsid w:val="00646A5F"/>
    <w:rsid w:val="006475C1"/>
    <w:rsid w:val="00655100"/>
    <w:rsid w:val="00656336"/>
    <w:rsid w:val="00656C00"/>
    <w:rsid w:val="00661967"/>
    <w:rsid w:val="00661F61"/>
    <w:rsid w:val="00666ACC"/>
    <w:rsid w:val="00671B49"/>
    <w:rsid w:val="00671CB2"/>
    <w:rsid w:val="00674155"/>
    <w:rsid w:val="006746CA"/>
    <w:rsid w:val="00677DFE"/>
    <w:rsid w:val="006846ED"/>
    <w:rsid w:val="00684886"/>
    <w:rsid w:val="00686699"/>
    <w:rsid w:val="00687155"/>
    <w:rsid w:val="006918FA"/>
    <w:rsid w:val="00695745"/>
    <w:rsid w:val="0069600B"/>
    <w:rsid w:val="00697843"/>
    <w:rsid w:val="006A0A1A"/>
    <w:rsid w:val="006A51D7"/>
    <w:rsid w:val="006A6460"/>
    <w:rsid w:val="006B104E"/>
    <w:rsid w:val="006B1F80"/>
    <w:rsid w:val="006B5AEA"/>
    <w:rsid w:val="006B6383"/>
    <w:rsid w:val="006B640D"/>
    <w:rsid w:val="006B66B1"/>
    <w:rsid w:val="006C0178"/>
    <w:rsid w:val="006C0588"/>
    <w:rsid w:val="006C17BE"/>
    <w:rsid w:val="006C303D"/>
    <w:rsid w:val="006C35DF"/>
    <w:rsid w:val="006C4076"/>
    <w:rsid w:val="006C5D48"/>
    <w:rsid w:val="006C61FA"/>
    <w:rsid w:val="006C679F"/>
    <w:rsid w:val="006C7B9D"/>
    <w:rsid w:val="006D0896"/>
    <w:rsid w:val="006D12AD"/>
    <w:rsid w:val="006D5534"/>
    <w:rsid w:val="006D618B"/>
    <w:rsid w:val="006E25D2"/>
    <w:rsid w:val="006E60F3"/>
    <w:rsid w:val="006F75CC"/>
    <w:rsid w:val="006F7AC4"/>
    <w:rsid w:val="006F7C9F"/>
    <w:rsid w:val="0070391A"/>
    <w:rsid w:val="007039DB"/>
    <w:rsid w:val="00706486"/>
    <w:rsid w:val="00712946"/>
    <w:rsid w:val="007214E3"/>
    <w:rsid w:val="007222F7"/>
    <w:rsid w:val="00723400"/>
    <w:rsid w:val="00724679"/>
    <w:rsid w:val="00725368"/>
    <w:rsid w:val="00725CF2"/>
    <w:rsid w:val="007278AC"/>
    <w:rsid w:val="00727BCA"/>
    <w:rsid w:val="00727D1A"/>
    <w:rsid w:val="00730484"/>
    <w:rsid w:val="007304F3"/>
    <w:rsid w:val="00730839"/>
    <w:rsid w:val="00730F60"/>
    <w:rsid w:val="00733FF9"/>
    <w:rsid w:val="0073522B"/>
    <w:rsid w:val="00742127"/>
    <w:rsid w:val="0074257E"/>
    <w:rsid w:val="00742D2A"/>
    <w:rsid w:val="007513BD"/>
    <w:rsid w:val="007554DF"/>
    <w:rsid w:val="00755880"/>
    <w:rsid w:val="0075776D"/>
    <w:rsid w:val="0076099F"/>
    <w:rsid w:val="007613FB"/>
    <w:rsid w:val="00761E34"/>
    <w:rsid w:val="00763D31"/>
    <w:rsid w:val="00765F88"/>
    <w:rsid w:val="007722BF"/>
    <w:rsid w:val="0077580B"/>
    <w:rsid w:val="007761BF"/>
    <w:rsid w:val="00781167"/>
    <w:rsid w:val="00784B41"/>
    <w:rsid w:val="00785465"/>
    <w:rsid w:val="007854B3"/>
    <w:rsid w:val="00785786"/>
    <w:rsid w:val="00787220"/>
    <w:rsid w:val="0078787D"/>
    <w:rsid w:val="00787FA8"/>
    <w:rsid w:val="00790E99"/>
    <w:rsid w:val="00791849"/>
    <w:rsid w:val="00792A1C"/>
    <w:rsid w:val="007944F8"/>
    <w:rsid w:val="007952E3"/>
    <w:rsid w:val="007961E8"/>
    <w:rsid w:val="007973E3"/>
    <w:rsid w:val="0079762B"/>
    <w:rsid w:val="00797A44"/>
    <w:rsid w:val="007A1883"/>
    <w:rsid w:val="007B0EE5"/>
    <w:rsid w:val="007B3F56"/>
    <w:rsid w:val="007C64E4"/>
    <w:rsid w:val="007D0720"/>
    <w:rsid w:val="007D10F2"/>
    <w:rsid w:val="007D1DB1"/>
    <w:rsid w:val="007D207E"/>
    <w:rsid w:val="007D6594"/>
    <w:rsid w:val="007D69BB"/>
    <w:rsid w:val="007D6DEC"/>
    <w:rsid w:val="007E3E02"/>
    <w:rsid w:val="007E46A1"/>
    <w:rsid w:val="007E730D"/>
    <w:rsid w:val="007E7311"/>
    <w:rsid w:val="007F126A"/>
    <w:rsid w:val="007F25BF"/>
    <w:rsid w:val="007F403E"/>
    <w:rsid w:val="00805ABA"/>
    <w:rsid w:val="008072AC"/>
    <w:rsid w:val="00810CEA"/>
    <w:rsid w:val="00811CC4"/>
    <w:rsid w:val="00815BF1"/>
    <w:rsid w:val="00817B22"/>
    <w:rsid w:val="00823241"/>
    <w:rsid w:val="008233E5"/>
    <w:rsid w:val="00823CB5"/>
    <w:rsid w:val="0082487D"/>
    <w:rsid w:val="00826776"/>
    <w:rsid w:val="008307CB"/>
    <w:rsid w:val="00833DE8"/>
    <w:rsid w:val="00833F47"/>
    <w:rsid w:val="008348C3"/>
    <w:rsid w:val="008373B4"/>
    <w:rsid w:val="008404C4"/>
    <w:rsid w:val="00841FA5"/>
    <w:rsid w:val="00842C04"/>
    <w:rsid w:val="00847D37"/>
    <w:rsid w:val="0085001D"/>
    <w:rsid w:val="00851DAC"/>
    <w:rsid w:val="008601D6"/>
    <w:rsid w:val="0086292F"/>
    <w:rsid w:val="00871A41"/>
    <w:rsid w:val="00871D26"/>
    <w:rsid w:val="00882C58"/>
    <w:rsid w:val="00883F1A"/>
    <w:rsid w:val="00885515"/>
    <w:rsid w:val="00885BC8"/>
    <w:rsid w:val="008860E4"/>
    <w:rsid w:val="00886D76"/>
    <w:rsid w:val="00887439"/>
    <w:rsid w:val="00887A81"/>
    <w:rsid w:val="008953E3"/>
    <w:rsid w:val="00895DE2"/>
    <w:rsid w:val="00897019"/>
    <w:rsid w:val="008A01A5"/>
    <w:rsid w:val="008A38E3"/>
    <w:rsid w:val="008B0A07"/>
    <w:rsid w:val="008B2614"/>
    <w:rsid w:val="008B781F"/>
    <w:rsid w:val="008C0069"/>
    <w:rsid w:val="008C1495"/>
    <w:rsid w:val="008C1DDC"/>
    <w:rsid w:val="008C5E2A"/>
    <w:rsid w:val="008D3ADF"/>
    <w:rsid w:val="008D5522"/>
    <w:rsid w:val="008D69C5"/>
    <w:rsid w:val="008D7404"/>
    <w:rsid w:val="008E0F86"/>
    <w:rsid w:val="008E444C"/>
    <w:rsid w:val="008E718F"/>
    <w:rsid w:val="008F2DC1"/>
    <w:rsid w:val="008F70AD"/>
    <w:rsid w:val="009009B6"/>
    <w:rsid w:val="00900DB1"/>
    <w:rsid w:val="00901D28"/>
    <w:rsid w:val="009022BF"/>
    <w:rsid w:val="0090263A"/>
    <w:rsid w:val="0090299B"/>
    <w:rsid w:val="00902C96"/>
    <w:rsid w:val="00904DD5"/>
    <w:rsid w:val="00911CD9"/>
    <w:rsid w:val="00912B71"/>
    <w:rsid w:val="0092620E"/>
    <w:rsid w:val="0092759E"/>
    <w:rsid w:val="00931632"/>
    <w:rsid w:val="00932C92"/>
    <w:rsid w:val="00934E77"/>
    <w:rsid w:val="00942667"/>
    <w:rsid w:val="00945459"/>
    <w:rsid w:val="009454E4"/>
    <w:rsid w:val="0094653D"/>
    <w:rsid w:val="009560A8"/>
    <w:rsid w:val="009661A1"/>
    <w:rsid w:val="0096683A"/>
    <w:rsid w:val="00967611"/>
    <w:rsid w:val="00974E86"/>
    <w:rsid w:val="0097783D"/>
    <w:rsid w:val="00984240"/>
    <w:rsid w:val="00987F2B"/>
    <w:rsid w:val="00992FEB"/>
    <w:rsid w:val="00995B07"/>
    <w:rsid w:val="00995D5F"/>
    <w:rsid w:val="00997D07"/>
    <w:rsid w:val="009A1223"/>
    <w:rsid w:val="009A2619"/>
    <w:rsid w:val="009A2E50"/>
    <w:rsid w:val="009A33A2"/>
    <w:rsid w:val="009A5843"/>
    <w:rsid w:val="009A5850"/>
    <w:rsid w:val="009B098C"/>
    <w:rsid w:val="009B0B68"/>
    <w:rsid w:val="009B10D6"/>
    <w:rsid w:val="009B1794"/>
    <w:rsid w:val="009B43F7"/>
    <w:rsid w:val="009C5168"/>
    <w:rsid w:val="009D2911"/>
    <w:rsid w:val="009D41CB"/>
    <w:rsid w:val="009D65D0"/>
    <w:rsid w:val="009D6F08"/>
    <w:rsid w:val="009D7E91"/>
    <w:rsid w:val="009E135E"/>
    <w:rsid w:val="009E3C92"/>
    <w:rsid w:val="009E54F4"/>
    <w:rsid w:val="009F0055"/>
    <w:rsid w:val="009F2BFA"/>
    <w:rsid w:val="009F35F4"/>
    <w:rsid w:val="009F69C6"/>
    <w:rsid w:val="009F7AEE"/>
    <w:rsid w:val="00A0379A"/>
    <w:rsid w:val="00A03A3D"/>
    <w:rsid w:val="00A03F17"/>
    <w:rsid w:val="00A045C4"/>
    <w:rsid w:val="00A064D7"/>
    <w:rsid w:val="00A10DFA"/>
    <w:rsid w:val="00A1130A"/>
    <w:rsid w:val="00A175DE"/>
    <w:rsid w:val="00A21708"/>
    <w:rsid w:val="00A22362"/>
    <w:rsid w:val="00A2385C"/>
    <w:rsid w:val="00A23A06"/>
    <w:rsid w:val="00A249BA"/>
    <w:rsid w:val="00A307C7"/>
    <w:rsid w:val="00A32471"/>
    <w:rsid w:val="00A3473B"/>
    <w:rsid w:val="00A34C81"/>
    <w:rsid w:val="00A36D03"/>
    <w:rsid w:val="00A40930"/>
    <w:rsid w:val="00A40F5C"/>
    <w:rsid w:val="00A420B0"/>
    <w:rsid w:val="00A425A8"/>
    <w:rsid w:val="00A44581"/>
    <w:rsid w:val="00A44630"/>
    <w:rsid w:val="00A45093"/>
    <w:rsid w:val="00A506B0"/>
    <w:rsid w:val="00A50EAF"/>
    <w:rsid w:val="00A534B6"/>
    <w:rsid w:val="00A56609"/>
    <w:rsid w:val="00A57330"/>
    <w:rsid w:val="00A602F9"/>
    <w:rsid w:val="00A626B2"/>
    <w:rsid w:val="00A650EE"/>
    <w:rsid w:val="00A662C8"/>
    <w:rsid w:val="00A66301"/>
    <w:rsid w:val="00A67847"/>
    <w:rsid w:val="00A71157"/>
    <w:rsid w:val="00A737E7"/>
    <w:rsid w:val="00A7493D"/>
    <w:rsid w:val="00A75F9E"/>
    <w:rsid w:val="00A77511"/>
    <w:rsid w:val="00A806D0"/>
    <w:rsid w:val="00A80EBC"/>
    <w:rsid w:val="00A81D4D"/>
    <w:rsid w:val="00A8274C"/>
    <w:rsid w:val="00A8400F"/>
    <w:rsid w:val="00A85000"/>
    <w:rsid w:val="00A862F8"/>
    <w:rsid w:val="00A8653E"/>
    <w:rsid w:val="00A937ED"/>
    <w:rsid w:val="00A9384C"/>
    <w:rsid w:val="00A9479F"/>
    <w:rsid w:val="00A95064"/>
    <w:rsid w:val="00A966E6"/>
    <w:rsid w:val="00AA1DB7"/>
    <w:rsid w:val="00AB26D1"/>
    <w:rsid w:val="00AB28DB"/>
    <w:rsid w:val="00AB2BE3"/>
    <w:rsid w:val="00AB5C5D"/>
    <w:rsid w:val="00AB6DB7"/>
    <w:rsid w:val="00AB7834"/>
    <w:rsid w:val="00AC1A07"/>
    <w:rsid w:val="00AC4D5F"/>
    <w:rsid w:val="00AC7CAA"/>
    <w:rsid w:val="00AD19B6"/>
    <w:rsid w:val="00AD1D2C"/>
    <w:rsid w:val="00AD4448"/>
    <w:rsid w:val="00AD7711"/>
    <w:rsid w:val="00AE0525"/>
    <w:rsid w:val="00AE08DB"/>
    <w:rsid w:val="00AE2729"/>
    <w:rsid w:val="00AE2F2C"/>
    <w:rsid w:val="00AE3148"/>
    <w:rsid w:val="00AE5AE2"/>
    <w:rsid w:val="00AE7343"/>
    <w:rsid w:val="00AF667E"/>
    <w:rsid w:val="00B00A13"/>
    <w:rsid w:val="00B00D69"/>
    <w:rsid w:val="00B00E04"/>
    <w:rsid w:val="00B0368A"/>
    <w:rsid w:val="00B05485"/>
    <w:rsid w:val="00B060AF"/>
    <w:rsid w:val="00B11537"/>
    <w:rsid w:val="00B11A46"/>
    <w:rsid w:val="00B1458E"/>
    <w:rsid w:val="00B14C51"/>
    <w:rsid w:val="00B20021"/>
    <w:rsid w:val="00B20FDE"/>
    <w:rsid w:val="00B24110"/>
    <w:rsid w:val="00B25885"/>
    <w:rsid w:val="00B25B42"/>
    <w:rsid w:val="00B25F30"/>
    <w:rsid w:val="00B2719A"/>
    <w:rsid w:val="00B271A3"/>
    <w:rsid w:val="00B323D9"/>
    <w:rsid w:val="00B41A75"/>
    <w:rsid w:val="00B42041"/>
    <w:rsid w:val="00B43FBF"/>
    <w:rsid w:val="00B44F11"/>
    <w:rsid w:val="00B51460"/>
    <w:rsid w:val="00B51846"/>
    <w:rsid w:val="00B60C67"/>
    <w:rsid w:val="00B60F4A"/>
    <w:rsid w:val="00B62979"/>
    <w:rsid w:val="00B637CC"/>
    <w:rsid w:val="00B63A83"/>
    <w:rsid w:val="00B648D6"/>
    <w:rsid w:val="00B66870"/>
    <w:rsid w:val="00B676ED"/>
    <w:rsid w:val="00B70056"/>
    <w:rsid w:val="00B71C86"/>
    <w:rsid w:val="00B72690"/>
    <w:rsid w:val="00B7317C"/>
    <w:rsid w:val="00B74178"/>
    <w:rsid w:val="00B76E32"/>
    <w:rsid w:val="00B81917"/>
    <w:rsid w:val="00B823A7"/>
    <w:rsid w:val="00B83881"/>
    <w:rsid w:val="00B8439B"/>
    <w:rsid w:val="00B8578E"/>
    <w:rsid w:val="00B85C04"/>
    <w:rsid w:val="00B87F42"/>
    <w:rsid w:val="00B90FA5"/>
    <w:rsid w:val="00B919F1"/>
    <w:rsid w:val="00B91BD4"/>
    <w:rsid w:val="00B96684"/>
    <w:rsid w:val="00B97C73"/>
    <w:rsid w:val="00BA1ED3"/>
    <w:rsid w:val="00BA2260"/>
    <w:rsid w:val="00BA48EB"/>
    <w:rsid w:val="00BA5305"/>
    <w:rsid w:val="00BA5EBA"/>
    <w:rsid w:val="00BA61EF"/>
    <w:rsid w:val="00BB468D"/>
    <w:rsid w:val="00BB789D"/>
    <w:rsid w:val="00BC0E8D"/>
    <w:rsid w:val="00BC321D"/>
    <w:rsid w:val="00BC407E"/>
    <w:rsid w:val="00BC4F18"/>
    <w:rsid w:val="00BC57D9"/>
    <w:rsid w:val="00BD15D8"/>
    <w:rsid w:val="00BD33E5"/>
    <w:rsid w:val="00BE21AD"/>
    <w:rsid w:val="00BE2752"/>
    <w:rsid w:val="00BE3212"/>
    <w:rsid w:val="00BE6551"/>
    <w:rsid w:val="00BF093B"/>
    <w:rsid w:val="00BF27D0"/>
    <w:rsid w:val="00BF6373"/>
    <w:rsid w:val="00C00B88"/>
    <w:rsid w:val="00C05530"/>
    <w:rsid w:val="00C060AD"/>
    <w:rsid w:val="00C06AF1"/>
    <w:rsid w:val="00C06B2A"/>
    <w:rsid w:val="00C0786D"/>
    <w:rsid w:val="00C12C72"/>
    <w:rsid w:val="00C15ADC"/>
    <w:rsid w:val="00C1654C"/>
    <w:rsid w:val="00C167C9"/>
    <w:rsid w:val="00C23E9B"/>
    <w:rsid w:val="00C24653"/>
    <w:rsid w:val="00C27BDD"/>
    <w:rsid w:val="00C30B65"/>
    <w:rsid w:val="00C31098"/>
    <w:rsid w:val="00C32082"/>
    <w:rsid w:val="00C3577D"/>
    <w:rsid w:val="00C35E57"/>
    <w:rsid w:val="00C35E80"/>
    <w:rsid w:val="00C37863"/>
    <w:rsid w:val="00C40AA2"/>
    <w:rsid w:val="00C4244F"/>
    <w:rsid w:val="00C45C9D"/>
    <w:rsid w:val="00C46AC2"/>
    <w:rsid w:val="00C52523"/>
    <w:rsid w:val="00C54CCA"/>
    <w:rsid w:val="00C55837"/>
    <w:rsid w:val="00C569D3"/>
    <w:rsid w:val="00C5767C"/>
    <w:rsid w:val="00C60BEC"/>
    <w:rsid w:val="00C62AB1"/>
    <w:rsid w:val="00C632ED"/>
    <w:rsid w:val="00C66150"/>
    <w:rsid w:val="00C70A7B"/>
    <w:rsid w:val="00C70EF5"/>
    <w:rsid w:val="00C72E08"/>
    <w:rsid w:val="00C73C42"/>
    <w:rsid w:val="00C75483"/>
    <w:rsid w:val="00C756C5"/>
    <w:rsid w:val="00C82195"/>
    <w:rsid w:val="00C82CAE"/>
    <w:rsid w:val="00C8442E"/>
    <w:rsid w:val="00C911B0"/>
    <w:rsid w:val="00C92DD9"/>
    <w:rsid w:val="00C930A8"/>
    <w:rsid w:val="00C94BBE"/>
    <w:rsid w:val="00C94F44"/>
    <w:rsid w:val="00CA0B51"/>
    <w:rsid w:val="00CA108B"/>
    <w:rsid w:val="00CA36F9"/>
    <w:rsid w:val="00CA42A1"/>
    <w:rsid w:val="00CA5BE0"/>
    <w:rsid w:val="00CA6CDB"/>
    <w:rsid w:val="00CB1A80"/>
    <w:rsid w:val="00CB4271"/>
    <w:rsid w:val="00CB42D2"/>
    <w:rsid w:val="00CB5A5F"/>
    <w:rsid w:val="00CB5DF0"/>
    <w:rsid w:val="00CB5E13"/>
    <w:rsid w:val="00CC1B8D"/>
    <w:rsid w:val="00CC2145"/>
    <w:rsid w:val="00CC3524"/>
    <w:rsid w:val="00CC61C4"/>
    <w:rsid w:val="00CC687E"/>
    <w:rsid w:val="00CC7EC3"/>
    <w:rsid w:val="00CD27BE"/>
    <w:rsid w:val="00CD29E9"/>
    <w:rsid w:val="00CD4BBC"/>
    <w:rsid w:val="00CD6F0F"/>
    <w:rsid w:val="00CD71C3"/>
    <w:rsid w:val="00CE0BB7"/>
    <w:rsid w:val="00CE194B"/>
    <w:rsid w:val="00CE3E9A"/>
    <w:rsid w:val="00CE50A7"/>
    <w:rsid w:val="00CE54EF"/>
    <w:rsid w:val="00CE708B"/>
    <w:rsid w:val="00CE7751"/>
    <w:rsid w:val="00CF26B7"/>
    <w:rsid w:val="00CF3AB1"/>
    <w:rsid w:val="00CF50BA"/>
    <w:rsid w:val="00CF6C5E"/>
    <w:rsid w:val="00CF6E39"/>
    <w:rsid w:val="00CF72DA"/>
    <w:rsid w:val="00D00B51"/>
    <w:rsid w:val="00D00EA7"/>
    <w:rsid w:val="00D051CD"/>
    <w:rsid w:val="00D0568C"/>
    <w:rsid w:val="00D0599C"/>
    <w:rsid w:val="00D0769A"/>
    <w:rsid w:val="00D11E84"/>
    <w:rsid w:val="00D12B12"/>
    <w:rsid w:val="00D15B4E"/>
    <w:rsid w:val="00D177E7"/>
    <w:rsid w:val="00D2079F"/>
    <w:rsid w:val="00D22057"/>
    <w:rsid w:val="00D22B21"/>
    <w:rsid w:val="00D2654F"/>
    <w:rsid w:val="00D26597"/>
    <w:rsid w:val="00D31119"/>
    <w:rsid w:val="00D315B2"/>
    <w:rsid w:val="00D31983"/>
    <w:rsid w:val="00D4035F"/>
    <w:rsid w:val="00D4239A"/>
    <w:rsid w:val="00D42F48"/>
    <w:rsid w:val="00D447EF"/>
    <w:rsid w:val="00D46407"/>
    <w:rsid w:val="00D505E2"/>
    <w:rsid w:val="00D54CBF"/>
    <w:rsid w:val="00D562C3"/>
    <w:rsid w:val="00D57F28"/>
    <w:rsid w:val="00D62231"/>
    <w:rsid w:val="00D63BD6"/>
    <w:rsid w:val="00D63EEF"/>
    <w:rsid w:val="00D6498F"/>
    <w:rsid w:val="00D72689"/>
    <w:rsid w:val="00D7277B"/>
    <w:rsid w:val="00D7463D"/>
    <w:rsid w:val="00D74D30"/>
    <w:rsid w:val="00D74E0F"/>
    <w:rsid w:val="00D761D6"/>
    <w:rsid w:val="00D77B74"/>
    <w:rsid w:val="00D80904"/>
    <w:rsid w:val="00D80F5A"/>
    <w:rsid w:val="00D815EF"/>
    <w:rsid w:val="00D81985"/>
    <w:rsid w:val="00D83DE8"/>
    <w:rsid w:val="00D84943"/>
    <w:rsid w:val="00D84AD7"/>
    <w:rsid w:val="00D92537"/>
    <w:rsid w:val="00D9278A"/>
    <w:rsid w:val="00D944E0"/>
    <w:rsid w:val="00D94AE7"/>
    <w:rsid w:val="00D96187"/>
    <w:rsid w:val="00D966B3"/>
    <w:rsid w:val="00D970F0"/>
    <w:rsid w:val="00DA2390"/>
    <w:rsid w:val="00DA2978"/>
    <w:rsid w:val="00DA4540"/>
    <w:rsid w:val="00DA4C38"/>
    <w:rsid w:val="00DA587E"/>
    <w:rsid w:val="00DA60F4"/>
    <w:rsid w:val="00DA70FB"/>
    <w:rsid w:val="00DA72D4"/>
    <w:rsid w:val="00DB0F8B"/>
    <w:rsid w:val="00DB1E33"/>
    <w:rsid w:val="00DB3052"/>
    <w:rsid w:val="00DB5170"/>
    <w:rsid w:val="00DC2D17"/>
    <w:rsid w:val="00DD0679"/>
    <w:rsid w:val="00DD4142"/>
    <w:rsid w:val="00DD791D"/>
    <w:rsid w:val="00DE23BF"/>
    <w:rsid w:val="00DE3981"/>
    <w:rsid w:val="00DE3A0C"/>
    <w:rsid w:val="00DE40DD"/>
    <w:rsid w:val="00DE679B"/>
    <w:rsid w:val="00DE6AFD"/>
    <w:rsid w:val="00DE7755"/>
    <w:rsid w:val="00DE7850"/>
    <w:rsid w:val="00DF059A"/>
    <w:rsid w:val="00DF0973"/>
    <w:rsid w:val="00DF3D56"/>
    <w:rsid w:val="00DF64E9"/>
    <w:rsid w:val="00DF6D19"/>
    <w:rsid w:val="00DF6ED2"/>
    <w:rsid w:val="00DF70F5"/>
    <w:rsid w:val="00E0037E"/>
    <w:rsid w:val="00E01189"/>
    <w:rsid w:val="00E06199"/>
    <w:rsid w:val="00E074BA"/>
    <w:rsid w:val="00E07DE4"/>
    <w:rsid w:val="00E14866"/>
    <w:rsid w:val="00E1539A"/>
    <w:rsid w:val="00E153D8"/>
    <w:rsid w:val="00E16B93"/>
    <w:rsid w:val="00E16CAB"/>
    <w:rsid w:val="00E20A1C"/>
    <w:rsid w:val="00E2252C"/>
    <w:rsid w:val="00E22799"/>
    <w:rsid w:val="00E23E02"/>
    <w:rsid w:val="00E251CC"/>
    <w:rsid w:val="00E26093"/>
    <w:rsid w:val="00E270C0"/>
    <w:rsid w:val="00E36D82"/>
    <w:rsid w:val="00E3787C"/>
    <w:rsid w:val="00E42F5C"/>
    <w:rsid w:val="00E4315A"/>
    <w:rsid w:val="00E460B9"/>
    <w:rsid w:val="00E463C1"/>
    <w:rsid w:val="00E507A4"/>
    <w:rsid w:val="00E51601"/>
    <w:rsid w:val="00E51965"/>
    <w:rsid w:val="00E541C1"/>
    <w:rsid w:val="00E54224"/>
    <w:rsid w:val="00E62776"/>
    <w:rsid w:val="00E63F4B"/>
    <w:rsid w:val="00E67121"/>
    <w:rsid w:val="00E71144"/>
    <w:rsid w:val="00E7198D"/>
    <w:rsid w:val="00E735AF"/>
    <w:rsid w:val="00E7361F"/>
    <w:rsid w:val="00E74CA6"/>
    <w:rsid w:val="00E75E3D"/>
    <w:rsid w:val="00E77C5A"/>
    <w:rsid w:val="00E808A7"/>
    <w:rsid w:val="00E83B2A"/>
    <w:rsid w:val="00E84491"/>
    <w:rsid w:val="00E92C7C"/>
    <w:rsid w:val="00E9599E"/>
    <w:rsid w:val="00E9731C"/>
    <w:rsid w:val="00EA04ED"/>
    <w:rsid w:val="00EA27B1"/>
    <w:rsid w:val="00EA4E4C"/>
    <w:rsid w:val="00EB04B7"/>
    <w:rsid w:val="00EB2C98"/>
    <w:rsid w:val="00EB3258"/>
    <w:rsid w:val="00EB346B"/>
    <w:rsid w:val="00EB5E65"/>
    <w:rsid w:val="00EB757A"/>
    <w:rsid w:val="00EB7992"/>
    <w:rsid w:val="00EB7FEB"/>
    <w:rsid w:val="00EC0104"/>
    <w:rsid w:val="00EC0184"/>
    <w:rsid w:val="00EC08D7"/>
    <w:rsid w:val="00EC2BB3"/>
    <w:rsid w:val="00EC2D7A"/>
    <w:rsid w:val="00EC42D2"/>
    <w:rsid w:val="00EC59D8"/>
    <w:rsid w:val="00EC633A"/>
    <w:rsid w:val="00ED1B9D"/>
    <w:rsid w:val="00ED3190"/>
    <w:rsid w:val="00ED74F1"/>
    <w:rsid w:val="00EE056F"/>
    <w:rsid w:val="00EE2188"/>
    <w:rsid w:val="00EE40E8"/>
    <w:rsid w:val="00EE6608"/>
    <w:rsid w:val="00EE796D"/>
    <w:rsid w:val="00EF43F5"/>
    <w:rsid w:val="00F017AF"/>
    <w:rsid w:val="00F02E4A"/>
    <w:rsid w:val="00F041C4"/>
    <w:rsid w:val="00F14812"/>
    <w:rsid w:val="00F1598C"/>
    <w:rsid w:val="00F20BC6"/>
    <w:rsid w:val="00F21403"/>
    <w:rsid w:val="00F22175"/>
    <w:rsid w:val="00F255FC"/>
    <w:rsid w:val="00F259B0"/>
    <w:rsid w:val="00F269D9"/>
    <w:rsid w:val="00F26A20"/>
    <w:rsid w:val="00F276C9"/>
    <w:rsid w:val="00F31359"/>
    <w:rsid w:val="00F40690"/>
    <w:rsid w:val="00F43B8F"/>
    <w:rsid w:val="00F50E8C"/>
    <w:rsid w:val="00F51785"/>
    <w:rsid w:val="00F51EE0"/>
    <w:rsid w:val="00F530D7"/>
    <w:rsid w:val="00F541E6"/>
    <w:rsid w:val="00F556C7"/>
    <w:rsid w:val="00F62F49"/>
    <w:rsid w:val="00F640BF"/>
    <w:rsid w:val="00F65A18"/>
    <w:rsid w:val="00F6647C"/>
    <w:rsid w:val="00F70754"/>
    <w:rsid w:val="00F77926"/>
    <w:rsid w:val="00F83A19"/>
    <w:rsid w:val="00F84196"/>
    <w:rsid w:val="00F85476"/>
    <w:rsid w:val="00F8596B"/>
    <w:rsid w:val="00F879A1"/>
    <w:rsid w:val="00F87BCD"/>
    <w:rsid w:val="00F92FC4"/>
    <w:rsid w:val="00F93E8B"/>
    <w:rsid w:val="00F9618C"/>
    <w:rsid w:val="00F9793C"/>
    <w:rsid w:val="00F97F9D"/>
    <w:rsid w:val="00FA0C14"/>
    <w:rsid w:val="00FA137A"/>
    <w:rsid w:val="00FA512C"/>
    <w:rsid w:val="00FA5504"/>
    <w:rsid w:val="00FB0748"/>
    <w:rsid w:val="00FB117E"/>
    <w:rsid w:val="00FB4B02"/>
    <w:rsid w:val="00FB5718"/>
    <w:rsid w:val="00FB72A2"/>
    <w:rsid w:val="00FC2831"/>
    <w:rsid w:val="00FC2D40"/>
    <w:rsid w:val="00FC3600"/>
    <w:rsid w:val="00FC4A9F"/>
    <w:rsid w:val="00FC5118"/>
    <w:rsid w:val="00FC565B"/>
    <w:rsid w:val="00FC5E51"/>
    <w:rsid w:val="00FD1945"/>
    <w:rsid w:val="00FD353B"/>
    <w:rsid w:val="00FD4D0D"/>
    <w:rsid w:val="00FE006E"/>
    <w:rsid w:val="00FE15AC"/>
    <w:rsid w:val="00FE197E"/>
    <w:rsid w:val="00FE3D98"/>
    <w:rsid w:val="00FE5BD2"/>
    <w:rsid w:val="00FF0DF1"/>
    <w:rsid w:val="00FF26AA"/>
    <w:rsid w:val="00FF4037"/>
    <w:rsid w:val="00FF50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v:fill color="white" on="f"/>
      <v:stroke weight=".5pt"/>
    </o:shapedefaults>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6A51D7"/>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974E86"/>
    <w:rPr>
      <w:b/>
      <w:bCs/>
      <w:sz w:val="20"/>
      <w:szCs w:val="20"/>
    </w:rPr>
  </w:style>
  <w:style w:type="paragraph" w:styleId="NormalWeb">
    <w:name w:val="Normal (Web)"/>
    <w:basedOn w:val="Normal"/>
    <w:uiPriority w:val="99"/>
    <w:unhideWhenUsed/>
    <w:rsid w:val="00D761D6"/>
    <w:pPr>
      <w:keepNext w:val="0"/>
      <w:keepLines w:val="0"/>
      <w:spacing w:before="100" w:beforeAutospacing="1" w:after="100" w:afterAutospacing="1"/>
    </w:pPr>
  </w:style>
  <w:style w:type="character" w:styleId="Forte">
    <w:name w:val="Strong"/>
    <w:uiPriority w:val="22"/>
    <w:qFormat/>
    <w:rsid w:val="00D761D6"/>
    <w:rPr>
      <w:b/>
      <w:bCs/>
    </w:rPr>
  </w:style>
  <w:style w:type="character" w:styleId="nfase">
    <w:name w:val="Emphasis"/>
    <w:uiPriority w:val="20"/>
    <w:qFormat/>
    <w:rsid w:val="009F0055"/>
    <w:rPr>
      <w:i/>
      <w:iCs/>
    </w:rPr>
  </w:style>
  <w:style w:type="character" w:styleId="MenoPendente">
    <w:name w:val="Unresolved Mention"/>
    <w:uiPriority w:val="99"/>
    <w:semiHidden/>
    <w:unhideWhenUsed/>
    <w:rsid w:val="007513BD"/>
    <w:rPr>
      <w:color w:val="605E5C"/>
      <w:shd w:val="clear" w:color="auto" w:fill="E1DFDD"/>
    </w:rPr>
  </w:style>
  <w:style w:type="paragraph" w:styleId="Pr-formataoHTML">
    <w:name w:val="HTML Preformatted"/>
    <w:basedOn w:val="Normal"/>
    <w:link w:val="Pr-formataoHTMLChar"/>
    <w:uiPriority w:val="99"/>
    <w:unhideWhenUsed/>
    <w:rsid w:val="00614A9E"/>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614A9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303894944">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1446867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4717770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54857780">
      <w:bodyDiv w:val="1"/>
      <w:marLeft w:val="0"/>
      <w:marRight w:val="0"/>
      <w:marTop w:val="0"/>
      <w:marBottom w:val="0"/>
      <w:divBdr>
        <w:top w:val="none" w:sz="0" w:space="0" w:color="auto"/>
        <w:left w:val="none" w:sz="0" w:space="0" w:color="auto"/>
        <w:bottom w:val="none" w:sz="0" w:space="0" w:color="auto"/>
        <w:right w:val="none" w:sz="0" w:space="0" w:color="auto"/>
      </w:divBdr>
    </w:div>
    <w:div w:id="176780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escavador.com/sobre/224693430/gabriel-de-lara-stresser-andreatta"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sc.gov.br/noticias/temas/verao-santa-catarina/verao-santa-catarina-numeros-mostram-que-a-estacao-e-destaque-na-economia-do-estado"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FBDE9-9DBF-420C-A828-6D69B7FFF8B9}">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16</Pages>
  <Words>3760</Words>
  <Characters>20310</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19</cp:revision>
  <cp:lastPrinted>2020-12-16T01:10:00Z</cp:lastPrinted>
  <dcterms:created xsi:type="dcterms:W3CDTF">2020-12-01T12:45:00Z</dcterms:created>
  <dcterms:modified xsi:type="dcterms:W3CDTF">2020-12-16T01:10:00Z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