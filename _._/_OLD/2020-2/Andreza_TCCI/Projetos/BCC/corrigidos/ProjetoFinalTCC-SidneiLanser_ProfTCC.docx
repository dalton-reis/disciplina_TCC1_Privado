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085784F9" w:rsidR="002B0EDC" w:rsidRPr="00B00E04" w:rsidRDefault="00060B1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9F298A">
        <w:t>DETECÇÃO DE PARKINSON ATRAVÉS DE DESENHOS EM ESPIRAL</w:t>
      </w:r>
      <w:r w:rsidR="00324927" w:rsidRPr="009F298A">
        <w:t xml:space="preserve"> de arquimedes</w:t>
      </w:r>
      <w:r w:rsidRPr="009F298A">
        <w:t xml:space="preserve"> E ONDAS UTILIZANDO </w:t>
      </w:r>
      <w:r w:rsidR="006D49BC">
        <w:t>processamento de imagens</w:t>
      </w:r>
    </w:p>
    <w:p w14:paraId="4F6DBB7C" w14:textId="2A80D315" w:rsidR="001E682E" w:rsidRDefault="00AB15D7" w:rsidP="00752038">
      <w:pPr>
        <w:pStyle w:val="TF-AUTOR0"/>
      </w:pPr>
      <w:r>
        <w:t>Sidnei Lanser</w:t>
      </w:r>
    </w:p>
    <w:p w14:paraId="2B2EA066" w14:textId="20DA34D0" w:rsidR="00AB15D7" w:rsidRDefault="001E682E" w:rsidP="00AD40DB">
      <w:pPr>
        <w:pStyle w:val="TF-AUTOR0"/>
      </w:pPr>
      <w:r>
        <w:t>Prof.</w:t>
      </w:r>
      <w:r w:rsidR="00AB15D7">
        <w:t xml:space="preserve"> Aurélio Faustino Hoppe – Orientador</w:t>
      </w:r>
    </w:p>
    <w:p w14:paraId="28066913" w14:textId="115F4FC3"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86AF400" w14:textId="615571A3" w:rsidR="00512E70" w:rsidRDefault="00512E70" w:rsidP="00E75702">
      <w:pPr>
        <w:pStyle w:val="TF-TEXTO"/>
      </w:pPr>
      <w:r>
        <w:t xml:space="preserve">De acordo com </w:t>
      </w:r>
      <w:r w:rsidR="00836C0A">
        <w:t xml:space="preserve">a Biblioteca Virtual em Saúde </w:t>
      </w:r>
      <w:r w:rsidR="00697540">
        <w:t>(2015, p.</w:t>
      </w:r>
      <w:r w:rsidR="00290E65">
        <w:t xml:space="preserve"> </w:t>
      </w:r>
      <w:r w:rsidR="00697540">
        <w:t>1)</w:t>
      </w:r>
      <w:r w:rsidR="00F44C96">
        <w:t>, a D</w:t>
      </w:r>
      <w:r>
        <w:t>oença de Parkinson</w:t>
      </w:r>
      <w:r w:rsidR="00277814">
        <w:t xml:space="preserve"> </w:t>
      </w:r>
      <w:r w:rsidR="00170A53">
        <w:t>(DP)</w:t>
      </w:r>
      <w:r>
        <w:t xml:space="preserve"> é “</w:t>
      </w:r>
      <w:r w:rsidRPr="00512E70">
        <w:t xml:space="preserve">uma doença neurológica que afeta os movimentos da pessoa. Causa tremores, lentidão de movimentos, rigidez muscular, desequilíbrio, além de alterações na fala e na </w:t>
      </w:r>
      <w:r w:rsidR="00CF7CEC" w:rsidRPr="00512E70">
        <w:t>escrita</w:t>
      </w:r>
      <w:r w:rsidR="00CF7CEC">
        <w:t>”</w:t>
      </w:r>
      <w:r w:rsidR="00B84A20">
        <w:t>.</w:t>
      </w:r>
      <w:r w:rsidR="00170A53">
        <w:t xml:space="preserve"> Para Andrade </w:t>
      </w:r>
      <w:r w:rsidR="00170A53" w:rsidRPr="00B84A20">
        <w:rPr>
          <w:i/>
          <w:iCs/>
        </w:rPr>
        <w:t>et al</w:t>
      </w:r>
      <w:r w:rsidR="00170A53">
        <w:t>. (2017</w:t>
      </w:r>
      <w:r w:rsidR="002472C8">
        <w:t xml:space="preserve"> apud Jacint</w:t>
      </w:r>
      <w:r w:rsidR="0076262F">
        <w:t>h</w:t>
      </w:r>
      <w:r w:rsidR="002472C8">
        <w:t xml:space="preserve">o, 2019, </w:t>
      </w:r>
      <w:r w:rsidR="00D23365" w:rsidRPr="00D23365">
        <w:t>p.</w:t>
      </w:r>
      <w:r w:rsidR="00290E65">
        <w:t xml:space="preserve"> </w:t>
      </w:r>
      <w:r w:rsidR="00D23365">
        <w:t>1</w:t>
      </w:r>
      <w:r w:rsidR="00170A53">
        <w:t>)</w:t>
      </w:r>
      <w:r w:rsidR="00F44C96">
        <w:t>,</w:t>
      </w:r>
      <w:r w:rsidR="00170A53">
        <w:t xml:space="preserve"> </w:t>
      </w:r>
      <w:r w:rsidR="00AD0CB4">
        <w:t>“</w:t>
      </w:r>
      <w:r w:rsidR="00170A53">
        <w:t>a DP</w:t>
      </w:r>
      <w:r w:rsidR="00170A53" w:rsidRPr="00E61203">
        <w:t xml:space="preserve"> ou mal de Parkinson, é uma das doenças neurodegenerativas com maior prevalência na população mundial, </w:t>
      </w:r>
      <w:r w:rsidR="00170A53">
        <w:t>manifestando-se no</w:t>
      </w:r>
      <w:r w:rsidR="00170A53" w:rsidRPr="00E61203">
        <w:t xml:space="preserve">s mais variados tipos de pessoas, sendo mais frequente em pessoas com idade </w:t>
      </w:r>
      <w:r w:rsidR="00170A53">
        <w:t>acima dos</w:t>
      </w:r>
      <w:r w:rsidR="00170A53" w:rsidRPr="00E61203">
        <w:t xml:space="preserve"> 50 anos</w:t>
      </w:r>
      <w:r w:rsidR="00AD0CB4">
        <w:t>”</w:t>
      </w:r>
      <w:r w:rsidR="00170A53">
        <w:t>.</w:t>
      </w:r>
      <w:r w:rsidR="00E75702">
        <w:t xml:space="preserve"> </w:t>
      </w:r>
      <w:r w:rsidR="00F039AD" w:rsidRPr="00EF3580">
        <w:t>Fonoff (2019</w:t>
      </w:r>
      <w:r w:rsidR="00F039AD">
        <w:t>b</w:t>
      </w:r>
      <w:r w:rsidR="00F039AD" w:rsidRPr="00EF3580">
        <w:t xml:space="preserve">) </w:t>
      </w:r>
      <w:r w:rsidR="00F44C96">
        <w:t>aponta</w:t>
      </w:r>
      <w:r w:rsidR="00170A53">
        <w:t xml:space="preserve"> que o Parkinson é uma doença crônica </w:t>
      </w:r>
      <w:r w:rsidR="00170A53" w:rsidRPr="00E61203">
        <w:t xml:space="preserve">degenerativa, com características evolutivas, que se manifestam em </w:t>
      </w:r>
      <w:r w:rsidR="00F039AD" w:rsidRPr="00F039AD">
        <w:t>1% da população mundial acima dos 65 anos</w:t>
      </w:r>
      <w:r w:rsidR="00F039AD">
        <w:t>. Além disso, também afirma</w:t>
      </w:r>
      <w:r w:rsidR="00170A53">
        <w:t xml:space="preserve"> que o Parkinson não afeta somente aqueles que sofrem da doença, mas também os que convivem com o paciente, uma vez que em um estágio avançado e sem o tratamento adequado, o paciente pode ficar incapaz até mesmo </w:t>
      </w:r>
      <w:r w:rsidR="0053651D">
        <w:t>para</w:t>
      </w:r>
      <w:r w:rsidR="00170A53">
        <w:t xml:space="preserve"> cuidar de si mesmo. </w:t>
      </w:r>
      <w:r w:rsidR="00334247" w:rsidRPr="00EF3580">
        <w:t>Fonoff (2019</w:t>
      </w:r>
      <w:r w:rsidR="00F039AD">
        <w:t>a</w:t>
      </w:r>
      <w:r w:rsidR="00334247" w:rsidRPr="00EF3580">
        <w:t xml:space="preserve">) afirma que o Parkinson é </w:t>
      </w:r>
      <w:r w:rsidR="0099478F" w:rsidRPr="00EF3580">
        <w:t>uma</w:t>
      </w:r>
      <w:r w:rsidR="007606F4" w:rsidRPr="00EF3580">
        <w:t xml:space="preserve"> doença </w:t>
      </w:r>
      <w:r w:rsidR="0099478F" w:rsidRPr="00EF3580">
        <w:t xml:space="preserve">que </w:t>
      </w:r>
      <w:r w:rsidR="007606F4" w:rsidRPr="00EF3580">
        <w:t>não tem cura, porém tratamentos medicamentosos podem ajudar a controlar os sintomas.</w:t>
      </w:r>
      <w:r w:rsidR="00697540">
        <w:t xml:space="preserve"> </w:t>
      </w:r>
      <w:r w:rsidR="00170A53" w:rsidRPr="00965A36">
        <w:t>Kaszubska</w:t>
      </w:r>
      <w:r w:rsidR="00170A53">
        <w:t xml:space="preserve"> (2019, p. 1) destaca que</w:t>
      </w:r>
      <w:r w:rsidR="007606F4">
        <w:t xml:space="preserve"> m</w:t>
      </w:r>
      <w:r w:rsidR="00EF73BD">
        <w:t xml:space="preserve">uitos tratamentos são </w:t>
      </w:r>
      <w:r w:rsidR="00440C2A">
        <w:t>eficazes,</w:t>
      </w:r>
      <w:r w:rsidR="00B20D46">
        <w:t xml:space="preserve"> mas</w:t>
      </w:r>
      <w:r w:rsidR="00EF73BD">
        <w:t xml:space="preserve">, </w:t>
      </w:r>
      <w:r w:rsidR="005D05E5">
        <w:t>quando</w:t>
      </w:r>
      <w:r w:rsidR="00EF73BD">
        <w:t xml:space="preserve"> </w:t>
      </w:r>
      <w:r w:rsidR="00B10F13">
        <w:t xml:space="preserve">a doença é </w:t>
      </w:r>
      <w:r w:rsidR="00EF73BD">
        <w:t xml:space="preserve">descoberta </w:t>
      </w:r>
      <w:r w:rsidR="00B053BA">
        <w:t>de forma precoce</w:t>
      </w:r>
      <w:r w:rsidR="00CF7AF3">
        <w:t xml:space="preserve">. </w:t>
      </w:r>
      <w:r w:rsidR="009420C2">
        <w:t>No enta</w:t>
      </w:r>
      <w:r w:rsidR="009A6BC4">
        <w:t>n</w:t>
      </w:r>
      <w:r w:rsidR="009420C2">
        <w:t>to</w:t>
      </w:r>
      <w:r w:rsidR="00EF73BD">
        <w:t>,</w:t>
      </w:r>
      <w:r w:rsidR="00B053BA">
        <w:t xml:space="preserve"> o mais comum é que os casos sejam apenas descobertos quando os pacientes </w:t>
      </w:r>
      <w:r w:rsidR="00EC0F6F">
        <w:t xml:space="preserve">já </w:t>
      </w:r>
      <w:r w:rsidR="00733DE9">
        <w:t>se encontram</w:t>
      </w:r>
      <w:r w:rsidR="00EC0F6F">
        <w:t xml:space="preserve"> em estágios mais avançados, </w:t>
      </w:r>
      <w:r w:rsidR="00B053BA">
        <w:t>passa</w:t>
      </w:r>
      <w:r w:rsidR="00EC0F6F">
        <w:t>ndo</w:t>
      </w:r>
      <w:r w:rsidR="00B053BA">
        <w:t xml:space="preserve"> a apresentar sintomas reconhecíveis</w:t>
      </w:r>
      <w:r w:rsidR="003F128E">
        <w:t xml:space="preserve"> (</w:t>
      </w:r>
      <w:r w:rsidR="003F128E" w:rsidRPr="008A33BC">
        <w:t>presença de tremores, rigidez nas pernas, braços e tronco, lentidão e diminuição dos movimentos e instabilidade na postura</w:t>
      </w:r>
      <w:r w:rsidR="003F128E">
        <w:t>)</w:t>
      </w:r>
      <w:r w:rsidR="00B053BA">
        <w:t xml:space="preserve">, que geralmente </w:t>
      </w:r>
      <w:r w:rsidR="005A2FBE">
        <w:t>surgem</w:t>
      </w:r>
      <w:r w:rsidR="00B053BA">
        <w:t xml:space="preserve"> quando muitas células nervosas do cérebro já sofreram danos irreversíveis.</w:t>
      </w:r>
    </w:p>
    <w:p w14:paraId="05DDD6FC" w14:textId="49CA8C1C" w:rsidR="006A3E55" w:rsidRDefault="00170A53" w:rsidP="00EB4D0D">
      <w:pPr>
        <w:pStyle w:val="TF-TEXTO"/>
      </w:pPr>
      <w:r w:rsidRPr="00E61203">
        <w:t xml:space="preserve">Segundo </w:t>
      </w:r>
      <w:r w:rsidRPr="008B7C0E">
        <w:t>Goulart e Pereira (2005)</w:t>
      </w:r>
      <w:r w:rsidR="009E16A0">
        <w:t>,</w:t>
      </w:r>
      <w:r w:rsidRPr="008B7C0E">
        <w:t xml:space="preserve"> para</w:t>
      </w:r>
      <w:r w:rsidRPr="00E61203">
        <w:t xml:space="preserve"> determinar o estágio e a evolução da doença, os médicos normalmente utilizam alguma escala de classificação</w:t>
      </w:r>
      <w:r w:rsidR="009E16A0">
        <w:t>. Entre os</w:t>
      </w:r>
      <w:r w:rsidRPr="00E61203">
        <w:t xml:space="preserve"> diversos tipos de escalas </w:t>
      </w:r>
      <w:r w:rsidR="009E16A0">
        <w:t>que foram desenvolvidas devido à</w:t>
      </w:r>
      <w:r w:rsidRPr="00E61203">
        <w:t xml:space="preserve"> diversidade dos sintomas, sendo elas</w:t>
      </w:r>
      <w:r w:rsidR="009E16A0">
        <w:t>:</w:t>
      </w:r>
      <w:r w:rsidRPr="00E61203">
        <w:t xml:space="preserve"> a escala de graus de incapacidade de Hoehn e Yahr,</w:t>
      </w:r>
      <w:r w:rsidR="009E16A0">
        <w:t xml:space="preserve"> a</w:t>
      </w:r>
      <w:r w:rsidRPr="00E61203">
        <w:t xml:space="preserve"> escala de Sydney, </w:t>
      </w:r>
      <w:r w:rsidR="009E16A0">
        <w:t xml:space="preserve">a </w:t>
      </w:r>
      <w:r w:rsidRPr="00E61203">
        <w:t>escala unificada de avaliação da doença de Parkinson, chamada de Unified Parkinson's Disease Rating Scale (UPDRS),</w:t>
      </w:r>
      <w:r w:rsidR="009E16A0">
        <w:t xml:space="preserve"> a</w:t>
      </w:r>
      <w:r w:rsidRPr="00E61203">
        <w:t xml:space="preserve"> Parkinson Activity Scale (PAS), entre outras. Tais escalas avaliam desde a condição clínica geral,</w:t>
      </w:r>
      <w:r w:rsidR="009E16A0">
        <w:t xml:space="preserve"> as</w:t>
      </w:r>
      <w:r w:rsidRPr="00E61203">
        <w:t xml:space="preserve"> incapacidades, </w:t>
      </w:r>
      <w:r w:rsidR="009E16A0">
        <w:t xml:space="preserve">as </w:t>
      </w:r>
      <w:r w:rsidRPr="00E61203">
        <w:t>funç</w:t>
      </w:r>
      <w:r w:rsidR="009E16A0">
        <w:t>ões</w:t>
      </w:r>
      <w:r w:rsidRPr="00E61203">
        <w:t xml:space="preserve"> motora</w:t>
      </w:r>
      <w:r w:rsidR="009E16A0">
        <w:t>s</w:t>
      </w:r>
      <w:r w:rsidRPr="00E61203">
        <w:t xml:space="preserve"> e ment</w:t>
      </w:r>
      <w:r w:rsidR="009E16A0">
        <w:t>ais</w:t>
      </w:r>
      <w:r w:rsidRPr="00E61203">
        <w:t xml:space="preserve"> até a qualidade de vida dos pacientes.</w:t>
      </w:r>
      <w:r w:rsidR="00092780">
        <w:t xml:space="preserve"> </w:t>
      </w:r>
      <w:r w:rsidR="008A78D8">
        <w:t>Nos</w:t>
      </w:r>
      <w:r w:rsidR="00EB4D0D" w:rsidRPr="00EB4D0D">
        <w:t xml:space="preserve"> exames clínicos, </w:t>
      </w:r>
      <w:r w:rsidR="00092780">
        <w:t xml:space="preserve">os </w:t>
      </w:r>
      <w:r w:rsidR="00EB4D0D" w:rsidRPr="00EB4D0D">
        <w:t xml:space="preserve">médicos </w:t>
      </w:r>
      <w:r w:rsidR="00282B12">
        <w:t xml:space="preserve">normalmente </w:t>
      </w:r>
      <w:r w:rsidR="00EB4D0D" w:rsidRPr="00EB4D0D">
        <w:t xml:space="preserve">analisam as extremidades em situação de repouso sobre uma superfície, além de movimentos realizados em atividades cotidianas (LEITE, 2010). </w:t>
      </w:r>
    </w:p>
    <w:p w14:paraId="426106E0" w14:textId="250DD71C" w:rsidR="001427C0" w:rsidRDefault="0029795B" w:rsidP="005E785F">
      <w:pPr>
        <w:pStyle w:val="TF-TEXTO"/>
      </w:pPr>
      <w:r>
        <w:t xml:space="preserve">De </w:t>
      </w:r>
      <w:r w:rsidRPr="006D49BC">
        <w:t xml:space="preserve">acordo com Legrand </w:t>
      </w:r>
      <w:r w:rsidRPr="000D4CAB">
        <w:rPr>
          <w:i/>
          <w:iCs/>
        </w:rPr>
        <w:t>et al</w:t>
      </w:r>
      <w:r w:rsidRPr="006D49BC">
        <w:t>. (</w:t>
      </w:r>
      <w:r w:rsidR="00206A3C" w:rsidRPr="006D49BC">
        <w:t>2017)</w:t>
      </w:r>
      <w:r w:rsidR="009E16A0">
        <w:t>,</w:t>
      </w:r>
      <w:r w:rsidR="00206A3C" w:rsidRPr="006D49BC">
        <w:t xml:space="preserve"> </w:t>
      </w:r>
      <w:r w:rsidR="00C032EC" w:rsidRPr="006D49BC">
        <w:t xml:space="preserve">para </w:t>
      </w:r>
      <w:r w:rsidR="00EB4D0D" w:rsidRPr="006D49BC">
        <w:t>mensurar a gravidade do distúrbio, pode-se realizar um teste padrão onde o paciente precisa desenhar uma espiral arquimediana</w:t>
      </w:r>
      <w:r w:rsidR="0038258E" w:rsidRPr="006D49BC">
        <w:t xml:space="preserve">. Watase (2019) aponta que </w:t>
      </w:r>
      <w:r w:rsidR="00D5340E" w:rsidRPr="006D49BC">
        <w:t xml:space="preserve">ela </w:t>
      </w:r>
      <w:r w:rsidR="0038258E" w:rsidRPr="006D49BC">
        <w:t>é caracterizada por ter uma distância de separação uniforme em toda suas voltas, a qual equivale à 2</w:t>
      </w:r>
      <w:r w:rsidR="0038258E" w:rsidRPr="006D49BC">
        <w:rPr>
          <w:rFonts w:ascii="Cambria Math" w:hAnsi="Cambria Math" w:cs="Cambria Math"/>
        </w:rPr>
        <w:t>𝜋</w:t>
      </w:r>
      <w:r w:rsidR="0038258E" w:rsidRPr="006D49BC">
        <w:t>b.</w:t>
      </w:r>
      <w:r w:rsidR="00E778A2" w:rsidRPr="006D49BC">
        <w:t xml:space="preserve"> Já Almeida (2011) ressalta que a espiral arquimediana, ou espiral de Arquimedes, tem vários atributos os quais fazem com que </w:t>
      </w:r>
      <w:r w:rsidR="00E327B5">
        <w:t>el</w:t>
      </w:r>
      <w:r w:rsidR="009E6134">
        <w:t>a</w:t>
      </w:r>
      <w:r w:rsidR="00E778A2" w:rsidRPr="006D49BC">
        <w:t xml:space="preserve"> tenha o uso atrativo em testes para detecção do tremor humano, entre eles, seu formato simples e fácil de entender e sua suavidade e raio crescente, o qual reduz a ocorrência de falso positivos causados por mudança na direção do movimento. </w:t>
      </w:r>
      <w:r w:rsidR="008C50D9" w:rsidRPr="006D49BC">
        <w:t xml:space="preserve">Neste sentido, </w:t>
      </w:r>
      <w:r w:rsidR="0038258E" w:rsidRPr="006D49BC">
        <w:t xml:space="preserve">Chakraborty </w:t>
      </w:r>
      <w:r w:rsidR="0038258E" w:rsidRPr="006D49BC">
        <w:rPr>
          <w:i/>
          <w:iCs/>
        </w:rPr>
        <w:t>et al</w:t>
      </w:r>
      <w:r w:rsidR="0038258E" w:rsidRPr="006D49BC">
        <w:t>. (2020) aponta</w:t>
      </w:r>
      <w:r w:rsidR="006A4E43" w:rsidRPr="006D49BC">
        <w:t>m</w:t>
      </w:r>
      <w:r w:rsidR="0038258E" w:rsidRPr="006D49BC">
        <w:t xml:space="preserve"> que o desenho de espirais e ondas, assim como a caligrafia, pode ser facilmente distinguida de uma pessoa para outra, bem como de uma pessoa portadora</w:t>
      </w:r>
      <w:r w:rsidR="009E16A0">
        <w:t xml:space="preserve"> para</w:t>
      </w:r>
      <w:r w:rsidR="0038258E" w:rsidRPr="006D49BC">
        <w:t xml:space="preserve"> uma não portadora da DP.</w:t>
      </w:r>
      <w:r w:rsidR="00170A53" w:rsidRPr="00E47BA0">
        <w:t xml:space="preserve"> </w:t>
      </w:r>
    </w:p>
    <w:p w14:paraId="654A7614" w14:textId="5E80529F" w:rsidR="006810E9" w:rsidRDefault="00C907B1" w:rsidP="003D398C">
      <w:pPr>
        <w:pStyle w:val="TF-TEXTO"/>
      </w:pPr>
      <w:r w:rsidRPr="00E47BA0">
        <w:t xml:space="preserve">Diante </w:t>
      </w:r>
      <w:r w:rsidR="005E785F">
        <w:t>deste contexto</w:t>
      </w:r>
      <w:r w:rsidR="00AE2F12">
        <w:t>, este trabalho propõe disponibilizar</w:t>
      </w:r>
      <w:r w:rsidR="00B32BD6" w:rsidRPr="00E47BA0">
        <w:t xml:space="preserve"> um </w:t>
      </w:r>
      <w:r w:rsidR="00CD2E85" w:rsidRPr="00E47BA0">
        <w:t>método</w:t>
      </w:r>
      <w:r w:rsidR="00B32BD6" w:rsidRPr="00E47BA0">
        <w:t xml:space="preserve"> que</w:t>
      </w:r>
      <w:r w:rsidRPr="00E47BA0">
        <w:t xml:space="preserve"> </w:t>
      </w:r>
      <w:r w:rsidR="00B32BD6" w:rsidRPr="00E47BA0">
        <w:t xml:space="preserve">identifique a doença de Parkinson </w:t>
      </w:r>
      <w:r w:rsidR="00D82FB8">
        <w:t xml:space="preserve">a partir </w:t>
      </w:r>
      <w:r w:rsidR="00B32BD6" w:rsidRPr="00E47BA0">
        <w:t xml:space="preserve">de desenhos de espirais </w:t>
      </w:r>
      <w:r w:rsidR="00143D68">
        <w:t xml:space="preserve">de Arquimedes </w:t>
      </w:r>
      <w:r w:rsidR="00B32BD6" w:rsidRPr="00E47BA0">
        <w:t>e ondas</w:t>
      </w:r>
      <w:r w:rsidR="00A83C4D">
        <w:t xml:space="preserve"> utilizando </w:t>
      </w:r>
      <w:r w:rsidR="00A83C4D" w:rsidRPr="00E47BA0">
        <w:t>processamento de imagens</w:t>
      </w:r>
      <w:r w:rsidR="00A83C4D">
        <w:t xml:space="preserve"> e aprendizado de máquina</w:t>
      </w:r>
      <w:r w:rsidR="00B32BD6" w:rsidRPr="00E47BA0">
        <w:t>.</w:t>
      </w:r>
      <w:r w:rsidR="00B32BD6">
        <w:t xml:space="preserve"> </w:t>
      </w:r>
    </w:p>
    <w:p w14:paraId="152C20A3" w14:textId="4869ECEF" w:rsidR="00F255FC"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AB80F63" w14:textId="563D1441" w:rsidR="00A75FAC" w:rsidRPr="00A75FAC" w:rsidRDefault="00A75FAC" w:rsidP="00A75FAC">
      <w:pPr>
        <w:pStyle w:val="TF-TEXTO"/>
      </w:pPr>
      <w:r>
        <w:t xml:space="preserve">O objetivo deste trabalho é </w:t>
      </w:r>
      <w:r w:rsidR="00BE62A1">
        <w:t>disponibilizar</w:t>
      </w:r>
      <w:r>
        <w:t xml:space="preserve"> um </w:t>
      </w:r>
      <w:r w:rsidR="00CD2E85">
        <w:t>método</w:t>
      </w:r>
      <w:r>
        <w:t xml:space="preserve"> que identifique po</w:t>
      </w:r>
      <w:r w:rsidR="000E0C06">
        <w:t>rtadores da doença de Parkinson</w:t>
      </w:r>
      <w:r w:rsidR="0073061C">
        <w:t xml:space="preserve"> a partir </w:t>
      </w:r>
      <w:r w:rsidR="0073061C" w:rsidRPr="00E47BA0">
        <w:t xml:space="preserve">de desenhos de espirais </w:t>
      </w:r>
      <w:r w:rsidR="0073061C">
        <w:t xml:space="preserve">de Arquimedes </w:t>
      </w:r>
      <w:r w:rsidR="0073061C" w:rsidRPr="00E47BA0">
        <w:t>e ondas</w:t>
      </w:r>
      <w:r w:rsidR="00E461EB">
        <w:t>.</w:t>
      </w:r>
    </w:p>
    <w:p w14:paraId="770203D4" w14:textId="53947DAD" w:rsidR="00C35E57" w:rsidRDefault="00C35E57" w:rsidP="00C35E57">
      <w:pPr>
        <w:pStyle w:val="TF-TEXTO"/>
      </w:pPr>
      <w:r w:rsidRPr="00481A6E">
        <w:rPr>
          <w:sz w:val="8"/>
          <w:szCs w:val="8"/>
        </w:rPr>
        <w:t xml:space="preserve"> </w:t>
      </w:r>
      <w:r>
        <w:t>Os objetivos específicos são:</w:t>
      </w:r>
    </w:p>
    <w:p w14:paraId="62AC01D4" w14:textId="5ED93B52" w:rsidR="00C818D7" w:rsidRDefault="00B77576" w:rsidP="00EA61F6">
      <w:pPr>
        <w:pStyle w:val="TF-ALNEA"/>
      </w:pPr>
      <w:r w:rsidRPr="00EA61F6">
        <w:t>ava</w:t>
      </w:r>
      <w:r w:rsidR="002C2661" w:rsidRPr="00EA61F6">
        <w:t>liar a aplicabilidade das técnicas de aprendizado de máquina e processamento</w:t>
      </w:r>
      <w:r w:rsidR="00737C0A" w:rsidRPr="00EA61F6">
        <w:t xml:space="preserve"> de imagens</w:t>
      </w:r>
      <w:r w:rsidR="002C2661" w:rsidRPr="00EA61F6">
        <w:t xml:space="preserve"> </w:t>
      </w:r>
      <w:r w:rsidR="00B27E95" w:rsidRPr="00EA61F6">
        <w:t>quanto</w:t>
      </w:r>
      <w:r w:rsidR="009E16A0">
        <w:t xml:space="preserve"> à</w:t>
      </w:r>
      <w:r w:rsidR="004D26E3" w:rsidRPr="00EA61F6">
        <w:t xml:space="preserve"> detecção da DP a partir de desenhos </w:t>
      </w:r>
      <w:r w:rsidR="00C818D7" w:rsidRPr="00EA61F6">
        <w:t xml:space="preserve">em espirais </w:t>
      </w:r>
      <w:r w:rsidR="005F2473">
        <w:t xml:space="preserve">de Arquimedes </w:t>
      </w:r>
      <w:r w:rsidR="00C818D7" w:rsidRPr="00EA61F6">
        <w:t>e ondas;</w:t>
      </w:r>
    </w:p>
    <w:p w14:paraId="4EC5A56F" w14:textId="16D2D3CA" w:rsidR="00E72EFB" w:rsidRPr="00DA6DF6" w:rsidRDefault="00E72EFB" w:rsidP="00EA61F6">
      <w:pPr>
        <w:pStyle w:val="TF-ALNEA"/>
      </w:pPr>
      <w:r w:rsidRPr="00DA6DF6">
        <w:t>identificar padrões de</w:t>
      </w:r>
      <w:r w:rsidR="003D5941" w:rsidRPr="00DA6DF6">
        <w:t xml:space="preserve"> </w:t>
      </w:r>
      <w:r w:rsidRPr="00DA6DF6">
        <w:t xml:space="preserve">variabilidade </w:t>
      </w:r>
      <w:r w:rsidR="00133280">
        <w:t>d</w:t>
      </w:r>
      <w:r w:rsidRPr="00DA6DF6">
        <w:t>a performance motora</w:t>
      </w:r>
      <w:r w:rsidR="003E526E">
        <w:t xml:space="preserve"> </w:t>
      </w:r>
      <w:r w:rsidR="00133280">
        <w:t>dos portadores d</w:t>
      </w:r>
      <w:r w:rsidR="00943600">
        <w:t>e</w:t>
      </w:r>
      <w:r w:rsidR="00133280">
        <w:t xml:space="preserve"> Parkin</w:t>
      </w:r>
      <w:r w:rsidR="00943600">
        <w:t>s</w:t>
      </w:r>
      <w:r w:rsidR="00133280">
        <w:t>on</w:t>
      </w:r>
      <w:r w:rsidR="00F64868" w:rsidRPr="00DA6DF6">
        <w:t>;</w:t>
      </w:r>
    </w:p>
    <w:p w14:paraId="5B45704F" w14:textId="0A4121BD" w:rsidR="00E70717" w:rsidRPr="00EA61F6" w:rsidRDefault="00E70717" w:rsidP="00EA61F6">
      <w:pPr>
        <w:pStyle w:val="TF-ALNEA"/>
      </w:pPr>
      <w:r w:rsidRPr="00EA61F6">
        <w:t>analisar a eficiência dos métodos desenvolvidos</w:t>
      </w:r>
      <w:r w:rsidR="00021E41">
        <w:t>.</w:t>
      </w:r>
    </w:p>
    <w:p w14:paraId="0F83796A" w14:textId="77777777" w:rsidR="00A44581" w:rsidRDefault="00A44581" w:rsidP="00424AD5">
      <w:pPr>
        <w:pStyle w:val="Ttulo1"/>
      </w:pPr>
      <w:bookmarkStart w:id="23" w:name="_Toc419598587"/>
      <w:r>
        <w:t xml:space="preserve">trabalhos </w:t>
      </w:r>
      <w:r w:rsidRPr="00FC4A9F">
        <w:t>correlatos</w:t>
      </w:r>
    </w:p>
    <w:p w14:paraId="6E8EFBD6" w14:textId="32E1C47F" w:rsidR="002668FD" w:rsidRPr="002668FD" w:rsidRDefault="009E16A0" w:rsidP="00854988">
      <w:pPr>
        <w:pStyle w:val="TF-TEXTO"/>
      </w:pPr>
      <w:r>
        <w:t>Nesta</w:t>
      </w:r>
      <w:r w:rsidR="00854988">
        <w:t xml:space="preserve"> </w:t>
      </w:r>
      <w:r>
        <w:t>seção</w:t>
      </w:r>
      <w:r w:rsidR="00854988">
        <w:t xml:space="preserve"> são apresentados três trabalhos corr</w:t>
      </w:r>
      <w:r>
        <w:t>elatos que possuem semelhanças à</w:t>
      </w:r>
      <w:r w:rsidR="00854988">
        <w:t xml:space="preserve"> proposta deste projeto. A seção 2.1 </w:t>
      </w:r>
      <w:r w:rsidR="002776ED">
        <w:t>apresenta</w:t>
      </w:r>
      <w:r w:rsidR="00854988">
        <w:t xml:space="preserve"> o trabalho de Mucha </w:t>
      </w:r>
      <w:r w:rsidR="00854988" w:rsidRPr="001C2250">
        <w:rPr>
          <w:i/>
        </w:rPr>
        <w:t>et al</w:t>
      </w:r>
      <w:r w:rsidR="00854988">
        <w:t xml:space="preserve">. (2018), que realizaram uma comparação dos métodos tradicionais </w:t>
      </w:r>
      <w:r w:rsidR="00854988">
        <w:lastRenderedPageBreak/>
        <w:t xml:space="preserve">para detecção da disgrafia com o uso de Cálculo Fracionário. A seção 2.2 </w:t>
      </w:r>
      <w:r w:rsidR="00CD61FB">
        <w:t>descreve</w:t>
      </w:r>
      <w:r w:rsidR="00854988">
        <w:t xml:space="preserve"> o trabalho de Smits </w:t>
      </w:r>
      <w:r w:rsidR="00854988" w:rsidRPr="007C0497">
        <w:rPr>
          <w:i/>
        </w:rPr>
        <w:t>et al</w:t>
      </w:r>
      <w:r w:rsidR="00CD61FB">
        <w:rPr>
          <w:i/>
        </w:rPr>
        <w:t>.</w:t>
      </w:r>
      <w:r w:rsidR="00854988">
        <w:t xml:space="preserve"> (2014)</w:t>
      </w:r>
      <w:r>
        <w:t>,</w:t>
      </w:r>
      <w:r w:rsidR="00854988">
        <w:t xml:space="preserve"> que avalia</w:t>
      </w:r>
      <w:r w:rsidR="004A4CAB">
        <w:t>ram</w:t>
      </w:r>
      <w:r w:rsidR="00854988">
        <w:t xml:space="preserve"> se a caligrafia padronizada pode</w:t>
      </w:r>
      <w:r w:rsidR="004A4CAB">
        <w:t>ria</w:t>
      </w:r>
      <w:r w:rsidR="00854988">
        <w:t xml:space="preserve"> fornecer medidas quantitativas para distinguir pacientes que possuem ou não a doença de Parkinson. A seção 2.3 </w:t>
      </w:r>
      <w:r w:rsidR="00261BA5">
        <w:t>discorre sobre</w:t>
      </w:r>
      <w:r w:rsidR="00854988">
        <w:t xml:space="preserve"> o trabalho de Zham </w:t>
      </w:r>
      <w:r w:rsidR="00854988" w:rsidRPr="008449D9">
        <w:rPr>
          <w:i/>
          <w:iCs/>
        </w:rPr>
        <w:t>et al.</w:t>
      </w:r>
      <w:r w:rsidR="00854988">
        <w:t xml:space="preserve"> (2017)</w:t>
      </w:r>
      <w:r>
        <w:t>, que</w:t>
      </w:r>
      <w:r w:rsidR="002A1D83">
        <w:t xml:space="preserve"> analisaram a v</w:t>
      </w:r>
      <w:r w:rsidR="00854988">
        <w:t xml:space="preserve">elocidade e </w:t>
      </w:r>
      <w:r w:rsidR="002A1D83">
        <w:t>p</w:t>
      </w:r>
      <w:r w:rsidR="00854988">
        <w:t xml:space="preserve">ressão da </w:t>
      </w:r>
      <w:r w:rsidR="002A1D83">
        <w:t>c</w:t>
      </w:r>
      <w:r w:rsidR="00854988">
        <w:t xml:space="preserve">aneta para </w:t>
      </w:r>
      <w:r w:rsidR="008449D9">
        <w:t>caracterizar a</w:t>
      </w:r>
      <w:r>
        <w:t xml:space="preserve"> doença de Parkinson.</w:t>
      </w:r>
    </w:p>
    <w:p w14:paraId="4BC56702" w14:textId="5FE88A35" w:rsidR="00A44581" w:rsidRPr="007C0497" w:rsidRDefault="002668FD" w:rsidP="00A44581">
      <w:pPr>
        <w:pStyle w:val="Ttulo2"/>
        <w:spacing w:after="120" w:line="240" w:lineRule="auto"/>
        <w:rPr>
          <w:lang w:val="en-US"/>
        </w:rPr>
      </w:pPr>
      <w:r w:rsidRPr="007C0497">
        <w:rPr>
          <w:lang w:val="en-US"/>
        </w:rPr>
        <w:t>Identification and Monitoring of Parkinson’s Disease Dysgraphia Based on Fractional-Order Derivatives of Online Handwriting</w:t>
      </w:r>
      <w:r w:rsidR="00A44581" w:rsidRPr="007C0497">
        <w:rPr>
          <w:lang w:val="en-US"/>
        </w:rPr>
        <w:t xml:space="preserve"> </w:t>
      </w:r>
    </w:p>
    <w:p w14:paraId="2A7D1F70" w14:textId="6D255864" w:rsidR="000C1BBA" w:rsidRDefault="00854988" w:rsidP="008E1D84">
      <w:pPr>
        <w:pStyle w:val="TF-TEXTO"/>
        <w:spacing w:after="0"/>
      </w:pPr>
      <w:r>
        <w:t xml:space="preserve">Mucha </w:t>
      </w:r>
      <w:r w:rsidRPr="00CE6917">
        <w:rPr>
          <w:i/>
        </w:rPr>
        <w:t>et al.</w:t>
      </w:r>
      <w:r>
        <w:t xml:space="preserve"> (2018) </w:t>
      </w:r>
      <w:r w:rsidR="000F5945">
        <w:t>compararam</w:t>
      </w:r>
      <w:r>
        <w:t xml:space="preserve"> um conjunto de características cinemáticas normalmente observadas em análises quantitativas da disgrafia</w:t>
      </w:r>
      <w:r>
        <w:rPr>
          <w:rStyle w:val="Refdenotaderodap"/>
        </w:rPr>
        <w:footnoteReference w:id="1"/>
      </w:r>
      <w:r>
        <w:t xml:space="preserve"> em portadores da doença de Parkinson com base em Cálculo Fracionário</w:t>
      </w:r>
      <w:r w:rsidRPr="003D71AC">
        <w:rPr>
          <w:rStyle w:val="Refdenotaderodap"/>
        </w:rPr>
        <w:footnoteReference w:id="2"/>
      </w:r>
      <w:r>
        <w:t>. Para isso, os autores utilizaram 9 amostras de diferentes exercícios de caligrafia escr</w:t>
      </w:r>
      <w:r w:rsidR="001621E6">
        <w:t>itos no idioma Tcheco e desenhos,</w:t>
      </w:r>
      <w:r>
        <w:t xml:space="preserve"> de 33 pessoas portadoras da doença de Parkinson e 36 pessoas saudáveis. Os autores destacam que todos os pacientes eram destros, estavam bem descansados </w:t>
      </w:r>
      <w:r w:rsidR="001621E6" w:rsidRPr="001621E6">
        <w:t>e sentados de forma confortável durante os testes,</w:t>
      </w:r>
      <w:r>
        <w:t xml:space="preserve"> para que houvesse o mínimo de interferência possível de fatores exteriores</w:t>
      </w:r>
      <w:r w:rsidR="007A5E7D">
        <w:t>.</w:t>
      </w:r>
      <w:r w:rsidR="00C342CE">
        <w:t xml:space="preserve"> A </w:t>
      </w:r>
      <w:r w:rsidR="00836C0A">
        <w:fldChar w:fldCharType="begin"/>
      </w:r>
      <w:r w:rsidR="00836C0A">
        <w:instrText xml:space="preserve"> REF _Ref55720323 \h </w:instrText>
      </w:r>
      <w:r w:rsidR="00836C0A">
        <w:fldChar w:fldCharType="separate"/>
      </w:r>
      <w:r w:rsidR="00B82AC8">
        <w:t xml:space="preserve">Figura </w:t>
      </w:r>
      <w:r w:rsidR="00B82AC8">
        <w:rPr>
          <w:noProof/>
        </w:rPr>
        <w:t>1</w:t>
      </w:r>
      <w:r w:rsidR="00836C0A">
        <w:fldChar w:fldCharType="end"/>
      </w:r>
      <w:r w:rsidR="00C342CE">
        <w:t xml:space="preserve"> apresenta</w:t>
      </w:r>
      <w:r w:rsidR="009206B9">
        <w:t xml:space="preserve"> os</w:t>
      </w:r>
      <w:r w:rsidR="00C342CE">
        <w:t xml:space="preserve"> </w:t>
      </w:r>
      <w:r w:rsidR="000C1BBA">
        <w:t>exemplos de caligrafia e desenho utilizados nos testes.</w:t>
      </w:r>
    </w:p>
    <w:p w14:paraId="32339CDA" w14:textId="4A9B94CF" w:rsidR="008E1D84" w:rsidRPr="008E1D84" w:rsidRDefault="008E1D84" w:rsidP="008E1D84">
      <w:pPr>
        <w:pStyle w:val="TF-LEGENDA"/>
      </w:pPr>
      <w:bookmarkStart w:id="24" w:name="_Ref55720323"/>
      <w:r>
        <w:t xml:space="preserve">Figura </w:t>
      </w:r>
      <w:r w:rsidR="00F4620C">
        <w:rPr>
          <w:noProof/>
        </w:rPr>
        <w:fldChar w:fldCharType="begin"/>
      </w:r>
      <w:r w:rsidR="00F4620C">
        <w:rPr>
          <w:noProof/>
        </w:rPr>
        <w:instrText xml:space="preserve"> SEQ Figura \* ARABIC </w:instrText>
      </w:r>
      <w:r w:rsidR="00F4620C">
        <w:rPr>
          <w:noProof/>
        </w:rPr>
        <w:fldChar w:fldCharType="separate"/>
      </w:r>
      <w:r w:rsidR="00B82AC8">
        <w:rPr>
          <w:noProof/>
        </w:rPr>
        <w:t>1</w:t>
      </w:r>
      <w:r w:rsidR="00F4620C">
        <w:rPr>
          <w:noProof/>
        </w:rPr>
        <w:fldChar w:fldCharType="end"/>
      </w:r>
      <w:bookmarkEnd w:id="24"/>
      <w:r w:rsidR="00696B42">
        <w:rPr>
          <w:noProof/>
        </w:rPr>
        <w:t xml:space="preserve"> </w:t>
      </w:r>
      <w:r>
        <w:t xml:space="preserve">- </w:t>
      </w:r>
      <w:r w:rsidRPr="0015223A">
        <w:t>Exercícios de caligrafia e desenho</w:t>
      </w:r>
    </w:p>
    <w:p w14:paraId="1D2BCA7B" w14:textId="77777777" w:rsidR="000C1BBA" w:rsidRDefault="000C1BBA" w:rsidP="00BE6C2C">
      <w:pPr>
        <w:pStyle w:val="TF-FIGURA"/>
        <w:spacing w:after="0"/>
      </w:pPr>
      <w:r>
        <w:rPr>
          <w:noProof/>
        </w:rPr>
        <w:drawing>
          <wp:inline distT="0" distB="0" distL="0" distR="0" wp14:anchorId="072E1C58" wp14:editId="791BE6EF">
            <wp:extent cx="3221583" cy="1896433"/>
            <wp:effectExtent l="19050" t="19050" r="17145"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749" cy="1945978"/>
                    </a:xfrm>
                    <a:prstGeom prst="rect">
                      <a:avLst/>
                    </a:prstGeom>
                    <a:ln>
                      <a:solidFill>
                        <a:schemeClr val="tx1"/>
                      </a:solidFill>
                    </a:ln>
                  </pic:spPr>
                </pic:pic>
              </a:graphicData>
            </a:graphic>
          </wp:inline>
        </w:drawing>
      </w:r>
    </w:p>
    <w:p w14:paraId="2F47FC53" w14:textId="34038C67" w:rsidR="000C1BBA" w:rsidRDefault="000C1BBA" w:rsidP="005D37F7">
      <w:pPr>
        <w:pStyle w:val="TF-FONTE"/>
      </w:pPr>
      <w:r>
        <w:t xml:space="preserve">Fonte: Mucha </w:t>
      </w:r>
      <w:r w:rsidRPr="001C2250">
        <w:rPr>
          <w:i/>
        </w:rPr>
        <w:t>et al</w:t>
      </w:r>
      <w:r>
        <w:t>. (2018).</w:t>
      </w:r>
    </w:p>
    <w:p w14:paraId="22FE232C" w14:textId="7D45C8E7" w:rsidR="00055B70" w:rsidRDefault="00854988" w:rsidP="0076574B">
      <w:pPr>
        <w:pStyle w:val="TF-TEXTO"/>
      </w:pPr>
      <w:r>
        <w:t xml:space="preserve">Segundo Mucha </w:t>
      </w:r>
      <w:r w:rsidRPr="001C2250">
        <w:rPr>
          <w:i/>
        </w:rPr>
        <w:t>et al</w:t>
      </w:r>
      <w:r>
        <w:t>. (2018), os dados foram coletados e quantificados em medidas como velocidade</w:t>
      </w:r>
      <w:r w:rsidR="00EE362C">
        <w:t>,</w:t>
      </w:r>
      <w:r>
        <w:t xml:space="preserve"> aceleração e características baseadas em Cálculo Fracionário. As características foram descritas utilizando a média, mediana, desvio padrão e máximo. Tais características foram divididas em nove conjuntos</w:t>
      </w:r>
      <w:r w:rsidR="0076574B">
        <w:t xml:space="preserve"> </w:t>
      </w:r>
      <w:r>
        <w:t>de acordo com o tipo do movimento (à superfície, no ar e combinado) e a abordagem de cálculo.</w:t>
      </w:r>
    </w:p>
    <w:p w14:paraId="294B315F" w14:textId="11E29729" w:rsidR="00854988" w:rsidRDefault="006B2D78" w:rsidP="00854988">
      <w:pPr>
        <w:pStyle w:val="TF-TEXTO"/>
      </w:pPr>
      <w:r>
        <w:t>P</w:t>
      </w:r>
      <w:r w:rsidR="00854988">
        <w:t>ara avaliar e comparar o poder das características da caligrafia e discriminar os portadores de Parkinson dos saudáveis,</w:t>
      </w:r>
      <w:r w:rsidRPr="006B2D78">
        <w:t xml:space="preserve"> </w:t>
      </w:r>
      <w:r>
        <w:t xml:space="preserve">Mucha </w:t>
      </w:r>
      <w:r w:rsidRPr="001C2250">
        <w:rPr>
          <w:i/>
        </w:rPr>
        <w:t>et al</w:t>
      </w:r>
      <w:r>
        <w:t>. (2018)</w:t>
      </w:r>
      <w:r w:rsidR="00854988">
        <w:t xml:space="preserve"> realiz</w:t>
      </w:r>
      <w:r w:rsidR="00333EA1">
        <w:t>aram</w:t>
      </w:r>
      <w:r w:rsidR="00854988">
        <w:t xml:space="preserve"> uma análise de classificação binária</w:t>
      </w:r>
      <w:r w:rsidR="00120BA6">
        <w:t xml:space="preserve">, no qual cada </w:t>
      </w:r>
      <w:r w:rsidR="00120BA6" w:rsidRPr="00420A43">
        <w:t>elemento deve ser classificado dentre dois grupos</w:t>
      </w:r>
      <w:r w:rsidR="00854988">
        <w:t xml:space="preserve">. Para isso, os autores utilizaram árvores de gradiente elevado, especificamente o algoritmo XGBoost, que </w:t>
      </w:r>
      <w:r w:rsidR="00854988" w:rsidRPr="00E079D8">
        <w:t xml:space="preserve">foi escolhido </w:t>
      </w:r>
      <w:r w:rsidR="00854988">
        <w:t>devido a</w:t>
      </w:r>
      <w:r w:rsidR="00854988" w:rsidRPr="00E079D8">
        <w:t xml:space="preserve"> sua capacidade de alcançar bom desempenho, mesmo para árvores de pequeno porte.</w:t>
      </w:r>
    </w:p>
    <w:p w14:paraId="480480C6" w14:textId="34153157" w:rsidR="004A3E4D" w:rsidRPr="001D6399" w:rsidRDefault="00854988" w:rsidP="00854988">
      <w:pPr>
        <w:pStyle w:val="TF-TEXTO"/>
        <w:rPr>
          <w:sz w:val="14"/>
          <w:szCs w:val="14"/>
        </w:rPr>
      </w:pPr>
      <w:r>
        <w:t xml:space="preserve">Para treinar e avaliar os modelos, Mucha </w:t>
      </w:r>
      <w:r w:rsidRPr="00CE6917">
        <w:rPr>
          <w:i/>
        </w:rPr>
        <w:t>et al.</w:t>
      </w:r>
      <w:r>
        <w:t xml:space="preserve"> (2018) utilizaram validação cruzada estratifica de 10 vezes com 20 repetições para os modelos de aprendizagem supervisionados. Avaliou-se o desempenho dos modelos treinados através do </w:t>
      </w:r>
      <w:r w:rsidR="00BE6C2C">
        <w:t>C</w:t>
      </w:r>
      <w:r>
        <w:t xml:space="preserve">oeficiente de </w:t>
      </w:r>
      <w:r w:rsidR="00BE6C2C">
        <w:t>C</w:t>
      </w:r>
      <w:r>
        <w:t>orrelação de Matthew (CC</w:t>
      </w:r>
      <w:r w:rsidR="00BE6C2C">
        <w:t>M</w:t>
      </w:r>
      <w:r>
        <w:t xml:space="preserve">), </w:t>
      </w:r>
      <w:r w:rsidR="00BE6C2C">
        <w:t>C</w:t>
      </w:r>
      <w:r>
        <w:t xml:space="preserve">lassificação de </w:t>
      </w:r>
      <w:r w:rsidR="00BE6C2C">
        <w:t>P</w:t>
      </w:r>
      <w:r>
        <w:t>recisão (C</w:t>
      </w:r>
      <w:r w:rsidR="00BE6C2C">
        <w:t>P</w:t>
      </w:r>
      <w:r>
        <w:t xml:space="preserve">), sensibilidade (SEN) e especificidade (SPE). Já em relação </w:t>
      </w:r>
      <w:r w:rsidR="001621E6">
        <w:t>à</w:t>
      </w:r>
      <w:r>
        <w:t xml:space="preserve"> avaliação da relevância das características da caligrafia para prever os valores das características clínicas selecionadas, Mucha </w:t>
      </w:r>
      <w:r w:rsidRPr="00CE6917">
        <w:rPr>
          <w:i/>
        </w:rPr>
        <w:t>et al.</w:t>
      </w:r>
      <w:r>
        <w:t xml:space="preserve"> (2018) aplicaram a análise de regressão multivariada, árvore de impulso (XGBoost) e algoritmos de aprendizagem supervisionada. Neste caso, os</w:t>
      </w:r>
      <w:r w:rsidRPr="004B39D9">
        <w:t xml:space="preserve"> modelos de regressão </w:t>
      </w:r>
      <w:r>
        <w:t>foram avaliados p</w:t>
      </w:r>
      <w:r w:rsidRPr="004B39D9">
        <w:t xml:space="preserve">elo </w:t>
      </w:r>
      <w:r w:rsidR="004D7A41">
        <w:t>E</w:t>
      </w:r>
      <w:r w:rsidRPr="004B39D9">
        <w:t xml:space="preserve">rro </w:t>
      </w:r>
      <w:r w:rsidR="004D7A41">
        <w:t>M</w:t>
      </w:r>
      <w:r w:rsidRPr="004B39D9">
        <w:t xml:space="preserve">édio </w:t>
      </w:r>
      <w:r w:rsidR="004D7A41">
        <w:t>A</w:t>
      </w:r>
      <w:r w:rsidRPr="004B39D9">
        <w:t>bsoluto (</w:t>
      </w:r>
      <w:r w:rsidR="004D7A41">
        <w:t>E</w:t>
      </w:r>
      <w:r w:rsidRPr="004B39D9">
        <w:t xml:space="preserve">MA), </w:t>
      </w:r>
      <w:r w:rsidR="00BE6C2C">
        <w:t>E</w:t>
      </w:r>
      <w:r w:rsidRPr="004B39D9">
        <w:t xml:space="preserve">rro </w:t>
      </w:r>
      <w:r w:rsidR="00BE6C2C">
        <w:t>M</w:t>
      </w:r>
      <w:r w:rsidRPr="004B39D9">
        <w:t xml:space="preserve">édio </w:t>
      </w:r>
      <w:r w:rsidR="00BE6C2C">
        <w:t>Q</w:t>
      </w:r>
      <w:r w:rsidRPr="004B39D9">
        <w:t>uadrático (</w:t>
      </w:r>
      <w:r w:rsidR="00F36A98">
        <w:t>EMQ</w:t>
      </w:r>
      <w:r w:rsidRPr="004B39D9">
        <w:t xml:space="preserve">) e taxa de </w:t>
      </w:r>
      <w:r w:rsidR="00BE6C2C">
        <w:t>E</w:t>
      </w:r>
      <w:r w:rsidRPr="004B39D9">
        <w:t xml:space="preserve">rro </w:t>
      </w:r>
      <w:r w:rsidR="00BE6C2C">
        <w:t>E</w:t>
      </w:r>
      <w:r w:rsidRPr="004B39D9">
        <w:t>stimada (EE).</w:t>
      </w:r>
      <w:r>
        <w:t xml:space="preserve"> </w:t>
      </w:r>
    </w:p>
    <w:p w14:paraId="36B163DB" w14:textId="254119C5" w:rsidR="00CD3348" w:rsidRPr="00114841" w:rsidRDefault="00CD3348" w:rsidP="00CD3348">
      <w:pPr>
        <w:pStyle w:val="TF-TEXTO"/>
        <w:rPr>
          <w:sz w:val="12"/>
          <w:szCs w:val="12"/>
        </w:rPr>
      </w:pPr>
      <w:r w:rsidRPr="00114841">
        <w:t xml:space="preserve">Mucha </w:t>
      </w:r>
      <w:r w:rsidRPr="00114841">
        <w:rPr>
          <w:i/>
        </w:rPr>
        <w:t>et al.</w:t>
      </w:r>
      <w:r w:rsidRPr="00114841">
        <w:t xml:space="preserve"> (2018) concluem que em comparação com os parâmetros convencionais, as características da caligrafia derivada por </w:t>
      </w:r>
      <w:r w:rsidR="004C302C" w:rsidRPr="00114841">
        <w:t>Cálculo Fracionário</w:t>
      </w:r>
      <w:r w:rsidR="004C302C" w:rsidRPr="00BE6C2C">
        <w:t xml:space="preserve"> </w:t>
      </w:r>
      <w:r w:rsidR="00B05983" w:rsidRPr="00BE6C2C">
        <w:t>são mais significativas</w:t>
      </w:r>
      <w:r w:rsidRPr="00BE6C2C">
        <w:t xml:space="preserve"> </w:t>
      </w:r>
      <w:r w:rsidR="00BE6C2C" w:rsidRPr="00BE6C2C">
        <w:t>que</w:t>
      </w:r>
      <w:r w:rsidRPr="00BE6C2C">
        <w:t xml:space="preserve"> as características clíni</w:t>
      </w:r>
      <w:r w:rsidR="001621E6">
        <w:t>cas dos pacientes e proporcionaram</w:t>
      </w:r>
      <w:r w:rsidRPr="00BE6C2C">
        <w:t xml:space="preserve"> uma avaliação da gravidade da doença (erro em torno de</w:t>
      </w:r>
      <w:r w:rsidRPr="00114841">
        <w:t xml:space="preserve"> 12%). Por outro lado, a maior precisão de classificação (97,14%) foi obtida pelos parâmetros convencionais, enquanto o melhor resultado obtido utilizando o </w:t>
      </w:r>
      <w:r w:rsidR="004C302C" w:rsidRPr="00114841">
        <w:t xml:space="preserve">Cálculo Fracionário </w:t>
      </w:r>
      <w:r w:rsidRPr="00114841">
        <w:t xml:space="preserve">foi de 87.14%. Mucha </w:t>
      </w:r>
      <w:r w:rsidR="00C75F43" w:rsidRPr="00114841">
        <w:rPr>
          <w:i/>
        </w:rPr>
        <w:t>et al.</w:t>
      </w:r>
      <w:r w:rsidRPr="00114841">
        <w:t xml:space="preserve"> (2018) sugerem que a utilização do </w:t>
      </w:r>
      <w:r w:rsidR="004C302C" w:rsidRPr="00114841">
        <w:t>Cálculo Fracionário</w:t>
      </w:r>
      <w:r w:rsidRPr="00114841">
        <w:t xml:space="preserve"> em combinação com tarefas devidamente selecionadas (contínuas e/</w:t>
      </w:r>
      <w:r w:rsidR="00CC36D4">
        <w:t>ou repetitivas, como a espiral a</w:t>
      </w:r>
      <w:r w:rsidRPr="00114841">
        <w:t>rq</w:t>
      </w:r>
      <w:r w:rsidR="00125378">
        <w:t>uimedi</w:t>
      </w:r>
      <w:r w:rsidRPr="00114841">
        <w:t>ana) poderia melhorar a avaliação computadorizada da severidade da doença de Parkinson.</w:t>
      </w:r>
    </w:p>
    <w:p w14:paraId="2475EA5C" w14:textId="75E94758" w:rsidR="00E4048B" w:rsidRDefault="00CD3348" w:rsidP="008D543E">
      <w:pPr>
        <w:pStyle w:val="TF-TEXTO"/>
      </w:pPr>
      <w:r w:rsidRPr="00114841">
        <w:lastRenderedPageBreak/>
        <w:t xml:space="preserve">Por fim, </w:t>
      </w:r>
      <w:r w:rsidR="006E25C5" w:rsidRPr="00114841">
        <w:t xml:space="preserve">Mucha </w:t>
      </w:r>
      <w:r w:rsidR="006E25C5" w:rsidRPr="00114841">
        <w:rPr>
          <w:i/>
        </w:rPr>
        <w:t>et al.</w:t>
      </w:r>
      <w:r w:rsidR="006E25C5" w:rsidRPr="00114841">
        <w:t xml:space="preserve"> (2018) também apontam que os resultados obtidos</w:t>
      </w:r>
      <w:r w:rsidR="006E1A46" w:rsidRPr="00114841">
        <w:t xml:space="preserve"> </w:t>
      </w:r>
      <w:r w:rsidR="006E25C5" w:rsidRPr="00114841">
        <w:t>ainda precisam ser confirmados por pesquisas científicas subsequentes, uma vez que o estudo tem várias limitações e sugestões de melhorias, como por exemplo</w:t>
      </w:r>
      <w:r w:rsidR="00BE6C2C">
        <w:t>,</w:t>
      </w:r>
      <w:r w:rsidR="00CB3C75">
        <w:t xml:space="preserve"> o fato da</w:t>
      </w:r>
      <w:r w:rsidR="006E25C5" w:rsidRPr="00114841">
        <w:t xml:space="preserve"> </w:t>
      </w:r>
      <w:r w:rsidR="00863F23" w:rsidRPr="00863F23">
        <w:t>base de dados</w:t>
      </w:r>
      <w:r w:rsidR="006E25C5" w:rsidRPr="00114841">
        <w:t xml:space="preserve"> ser pequeno para generaliz</w:t>
      </w:r>
      <w:r w:rsidR="00BE6C2C">
        <w:t>á-lo</w:t>
      </w:r>
      <w:r w:rsidR="006E25C5" w:rsidRPr="00114841">
        <w:t xml:space="preserve">, ou </w:t>
      </w:r>
      <w:r w:rsidR="00D35182" w:rsidRPr="00114841">
        <w:t xml:space="preserve">pelo </w:t>
      </w:r>
      <w:r w:rsidR="006E25C5" w:rsidRPr="00114841">
        <w:t xml:space="preserve">fato de </w:t>
      </w:r>
      <w:r w:rsidR="00D35182" w:rsidRPr="00114841">
        <w:t xml:space="preserve">utilizarem </w:t>
      </w:r>
      <w:r w:rsidR="006E25C5" w:rsidRPr="00114841">
        <w:t>apenas medidas cinemáticas</w:t>
      </w:r>
      <w:r w:rsidR="00D35182" w:rsidRPr="00114841">
        <w:t xml:space="preserve">. Além disso, também </w:t>
      </w:r>
      <w:r w:rsidR="00F956AE" w:rsidRPr="00114841">
        <w:t xml:space="preserve">destacam que </w:t>
      </w:r>
      <w:r w:rsidR="006E25C5" w:rsidRPr="00114841">
        <w:t xml:space="preserve">para avaliar melhor as características de discriminação da doença de Parkinson </w:t>
      </w:r>
      <w:r w:rsidR="00F956AE" w:rsidRPr="00114841">
        <w:t>pelo</w:t>
      </w:r>
      <w:r w:rsidR="006E25C5" w:rsidRPr="00114841">
        <w:t xml:space="preserve"> Cálculo Fracionário, outros tipos de recursos como temporais, espaciais e dinâmicos, devem ser considerados</w:t>
      </w:r>
      <w:r w:rsidR="009532DD" w:rsidRPr="00114841">
        <w:t xml:space="preserve">, assim como </w:t>
      </w:r>
      <w:r w:rsidR="00D759C2" w:rsidRPr="00114841">
        <w:t xml:space="preserve">outras aproximações (como de Caputo) ou medidas (como a </w:t>
      </w:r>
      <w:r w:rsidR="00BE6C2C">
        <w:t>E</w:t>
      </w:r>
      <w:r w:rsidR="00D759C2" w:rsidRPr="00114841">
        <w:t>ntropia).</w:t>
      </w:r>
      <w:r w:rsidR="002C145E">
        <w:t xml:space="preserve"> </w:t>
      </w:r>
    </w:p>
    <w:p w14:paraId="77BE4C06" w14:textId="07912821" w:rsidR="00A44581" w:rsidRPr="007C0497" w:rsidRDefault="006F4F7F" w:rsidP="006F4F7F">
      <w:pPr>
        <w:pStyle w:val="Ttulo2"/>
        <w:rPr>
          <w:lang w:val="en-US"/>
        </w:rPr>
      </w:pPr>
      <w:r w:rsidRPr="007C0497">
        <w:rPr>
          <w:lang w:val="en-US"/>
        </w:rPr>
        <w:t>Standardized Handwriting to Assess Bradykinesia, Micrographia and Tremor in Parkinson's Disease</w:t>
      </w:r>
    </w:p>
    <w:p w14:paraId="3E19B65C" w14:textId="6E690DD9" w:rsidR="009010E9" w:rsidRDefault="009010E9" w:rsidP="009010E9">
      <w:pPr>
        <w:pStyle w:val="TF-TEXTO"/>
      </w:pPr>
      <w:r>
        <w:t xml:space="preserve">Smits </w:t>
      </w:r>
      <w:r w:rsidRPr="0076085D">
        <w:rPr>
          <w:i/>
        </w:rPr>
        <w:t>et al.</w:t>
      </w:r>
      <w:r>
        <w:t xml:space="preserve"> (2014) fizeram um estudo a fim de avaliar se a </w:t>
      </w:r>
      <w:r w:rsidRPr="00EC1876">
        <w:t>caligrafia padronizada</w:t>
      </w:r>
      <w:r>
        <w:t xml:space="preserve"> pode fornecer medidas quantitativas para </w:t>
      </w:r>
      <w:r w:rsidRPr="004842B1">
        <w:t xml:space="preserve">distinguir pacientes que possuem ou não a doença de Parkinson em uma combinação semelhante de sexo e idade. Os autores desenvolveram </w:t>
      </w:r>
      <w:r w:rsidRPr="004C0F98">
        <w:rPr>
          <w:i/>
          <w:iCs/>
        </w:rPr>
        <w:t>scripts</w:t>
      </w:r>
      <w:r w:rsidRPr="004842B1">
        <w:t xml:space="preserve"> customizados em Matlab para analisar as tarefas de desenho e escrita, identificando através da velocida</w:t>
      </w:r>
      <w:r w:rsidR="00833BC7">
        <w:t>de de movimento, a bradicinesia</w:t>
      </w:r>
      <w:r w:rsidR="00833BC7">
        <w:rPr>
          <w:rStyle w:val="Refdenotaderodap"/>
        </w:rPr>
        <w:footnoteReference w:id="3"/>
      </w:r>
      <w:r w:rsidR="00833BC7">
        <w:t xml:space="preserve"> </w:t>
      </w:r>
      <w:r w:rsidRPr="004842B1">
        <w:t>e, do tamanho da escrita, a micrografia</w:t>
      </w:r>
      <w:r w:rsidR="00833BC7">
        <w:rPr>
          <w:rStyle w:val="Refdenotaderodap"/>
        </w:rPr>
        <w:footnoteReference w:id="4"/>
      </w:r>
      <w:r w:rsidRPr="004842B1">
        <w:t xml:space="preserve">. Além disso, também </w:t>
      </w:r>
      <w:r w:rsidR="007B3CEE">
        <w:t>foi analisada</w:t>
      </w:r>
      <w:r w:rsidRPr="004842B1">
        <w:t xml:space="preserve"> a frequência para estabelecer o tremor em repouso.</w:t>
      </w:r>
    </w:p>
    <w:p w14:paraId="1F967EAE" w14:textId="3EB82126" w:rsidR="00F97A07" w:rsidRDefault="009010E9" w:rsidP="00836C0A">
      <w:pPr>
        <w:pStyle w:val="TF-TEXTO"/>
      </w:pPr>
      <w:r>
        <w:t xml:space="preserve">Segundo Smits </w:t>
      </w:r>
      <w:r w:rsidRPr="00D601AF">
        <w:rPr>
          <w:i/>
          <w:iCs/>
        </w:rPr>
        <w:t>et al.</w:t>
      </w:r>
      <w:r>
        <w:t xml:space="preserve"> (2014)</w:t>
      </w:r>
      <w:r w:rsidR="003F3725">
        <w:t>,</w:t>
      </w:r>
      <w:r>
        <w:t xml:space="preserve"> foram avaliados 10 pacientes portadores da doença de Parkinson (6 homens e 4 mulheres) e</w:t>
      </w:r>
      <w:r w:rsidRPr="0076085D">
        <w:t>m fases relativamente iniciais</w:t>
      </w:r>
      <w:r>
        <w:t xml:space="preserve">, com idade média de 69 anos (intervalo de 63-81) e 10 pacientes não portadores da doença (6 homens e 4 mulheres), com idade média de 68 anos (intervalo de 61-78), todos destros. </w:t>
      </w:r>
      <w:r w:rsidRPr="00451B16">
        <w:t>Cada participante realizou cinco tarefas</w:t>
      </w:r>
      <w:r w:rsidR="00933970" w:rsidRPr="00451B16">
        <w:t>,</w:t>
      </w:r>
      <w:r w:rsidRPr="00451B16">
        <w:t xml:space="preserve"> na mesma ordem</w:t>
      </w:r>
      <w:r w:rsidR="00933970" w:rsidRPr="00451B16">
        <w:t xml:space="preserve"> para limitar a variabilidade dos resultados das tarefas,</w:t>
      </w:r>
      <w:r w:rsidRPr="00451B16">
        <w:t xml:space="preserve"> </w:t>
      </w:r>
      <w:r w:rsidR="00933970" w:rsidRPr="00451B16">
        <w:t>sendo estas: uma tarefa de repouso; traçado em círculo, desenho de</w:t>
      </w:r>
      <w:r w:rsidRPr="00451B16">
        <w:t xml:space="preserve"> linhas em oito direções di</w:t>
      </w:r>
      <w:r w:rsidR="00933970" w:rsidRPr="00451B16">
        <w:t>ferentes e</w:t>
      </w:r>
      <w:r w:rsidRPr="00451B16">
        <w:t xml:space="preserve"> espiral</w:t>
      </w:r>
      <w:r w:rsidR="00875AB9">
        <w:t xml:space="preserve"> (</w:t>
      </w:r>
      <w:r w:rsidR="00836C0A">
        <w:fldChar w:fldCharType="begin"/>
      </w:r>
      <w:r w:rsidR="00836C0A">
        <w:instrText xml:space="preserve"> REF _Ref55720431 \h </w:instrText>
      </w:r>
      <w:r w:rsidR="00836C0A">
        <w:fldChar w:fldCharType="separate"/>
      </w:r>
      <w:r w:rsidR="00B82AC8">
        <w:t xml:space="preserve">Figura </w:t>
      </w:r>
      <w:r w:rsidR="00B82AC8">
        <w:rPr>
          <w:noProof/>
        </w:rPr>
        <w:t>2</w:t>
      </w:r>
      <w:r w:rsidR="00836C0A">
        <w:fldChar w:fldCharType="end"/>
      </w:r>
      <w:r w:rsidR="00875AB9">
        <w:t>)</w:t>
      </w:r>
      <w:r w:rsidR="00933970" w:rsidRPr="00451B16">
        <w:t>; escrita de</w:t>
      </w:r>
      <w:r w:rsidRPr="00451B16">
        <w:t xml:space="preserve"> </w:t>
      </w:r>
      <w:r w:rsidR="003F3725">
        <w:t>e</w:t>
      </w:r>
      <w:r w:rsidR="00933970" w:rsidRPr="00451B16">
        <w:t>l em loop</w:t>
      </w:r>
      <w:r w:rsidR="00566572" w:rsidRPr="00451B16">
        <w:t xml:space="preserve"> </w:t>
      </w:r>
      <w:r w:rsidR="002D5AAE" w:rsidRPr="00451B16">
        <w:t>(</w:t>
      </w:r>
      <w:r w:rsidR="00836C0A">
        <w:fldChar w:fldCharType="begin"/>
      </w:r>
      <w:r w:rsidR="00836C0A">
        <w:instrText xml:space="preserve"> REF _Ref55720491 \h </w:instrText>
      </w:r>
      <w:r w:rsidR="00836C0A">
        <w:fldChar w:fldCharType="separate"/>
      </w:r>
      <w:r w:rsidR="00B82AC8">
        <w:t xml:space="preserve">Figura </w:t>
      </w:r>
      <w:r w:rsidR="00B82AC8">
        <w:rPr>
          <w:noProof/>
        </w:rPr>
        <w:t>3</w:t>
      </w:r>
      <w:r w:rsidR="00836C0A">
        <w:fldChar w:fldCharType="end"/>
      </w:r>
      <w:r w:rsidR="002D5AAE" w:rsidRPr="00451B16">
        <w:t>)</w:t>
      </w:r>
      <w:r w:rsidRPr="00451B16">
        <w:t xml:space="preserve"> e uma frase completa para avaliar a micrografia. </w:t>
      </w:r>
    </w:p>
    <w:p w14:paraId="70DFE58A" w14:textId="011C2CEC" w:rsidR="00836C0A" w:rsidRPr="00836C0A" w:rsidRDefault="00836C0A" w:rsidP="00836C0A">
      <w:pPr>
        <w:pStyle w:val="TF-LEGENDA"/>
      </w:pPr>
      <w:bookmarkStart w:id="25" w:name="_Ref5572043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B82AC8">
        <w:rPr>
          <w:noProof/>
        </w:rPr>
        <w:t>2</w:t>
      </w:r>
      <w:r w:rsidR="00BC6B46">
        <w:rPr>
          <w:noProof/>
        </w:rPr>
        <w:fldChar w:fldCharType="end"/>
      </w:r>
      <w:bookmarkEnd w:id="25"/>
      <w:r>
        <w:t xml:space="preserve"> - </w:t>
      </w:r>
      <w:r w:rsidRPr="00753C0E">
        <w:t>Template utilizado para o desenho das figuras geométricas</w:t>
      </w:r>
    </w:p>
    <w:p w14:paraId="6B8695FA" w14:textId="77777777" w:rsidR="00F97A07" w:rsidRDefault="00F97A07" w:rsidP="009107EC">
      <w:pPr>
        <w:pStyle w:val="TF-FIGURA"/>
        <w:spacing w:after="0"/>
      </w:pPr>
      <w:r w:rsidRPr="009107EC">
        <w:rPr>
          <w:noProof/>
        </w:rPr>
        <w:drawing>
          <wp:inline distT="0" distB="0" distL="0" distR="0" wp14:anchorId="69C23DA7" wp14:editId="46222928">
            <wp:extent cx="3506876" cy="1364257"/>
            <wp:effectExtent l="19050" t="19050" r="17780" b="26670"/>
            <wp:docPr id="5" name="Imagem 5" descr="https://journals.plos.org/plosone/article/figure/image?size=large&amp;id=info:doi/10.1371/journal.pone.0097614.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urnals.plos.org/plosone/article/figure/image?size=large&amp;id=info:doi/10.1371/journal.pone.0097614.g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4268" cy="1402145"/>
                    </a:xfrm>
                    <a:prstGeom prst="rect">
                      <a:avLst/>
                    </a:prstGeom>
                    <a:noFill/>
                    <a:ln>
                      <a:solidFill>
                        <a:schemeClr val="tx1"/>
                      </a:solidFill>
                    </a:ln>
                  </pic:spPr>
                </pic:pic>
              </a:graphicData>
            </a:graphic>
          </wp:inline>
        </w:drawing>
      </w:r>
    </w:p>
    <w:p w14:paraId="25347D93" w14:textId="2C2D700E" w:rsidR="00F97A07" w:rsidRPr="007A6CFA" w:rsidRDefault="00F97A07" w:rsidP="00F97A07">
      <w:pPr>
        <w:pStyle w:val="TF-FONTE"/>
      </w:pPr>
      <w:r w:rsidRPr="007A6CFA">
        <w:t xml:space="preserve">Fonte: Smits </w:t>
      </w:r>
      <w:r w:rsidRPr="007A6CFA">
        <w:rPr>
          <w:i/>
        </w:rPr>
        <w:t>et al</w:t>
      </w:r>
      <w:r w:rsidRPr="007A6CFA">
        <w:t>. (2014)</w:t>
      </w:r>
      <w:r w:rsidR="009107EC">
        <w:t>.</w:t>
      </w:r>
    </w:p>
    <w:p w14:paraId="6F2C68DE" w14:textId="3716921A" w:rsidR="00420A43" w:rsidRDefault="009010E9" w:rsidP="00836C0A">
      <w:pPr>
        <w:pStyle w:val="TF-TEXTO"/>
      </w:pPr>
      <w:r w:rsidRPr="00451B16">
        <w:t xml:space="preserve">De acordo com Smits </w:t>
      </w:r>
      <w:r w:rsidRPr="00451B16">
        <w:rPr>
          <w:i/>
        </w:rPr>
        <w:t>et al.</w:t>
      </w:r>
      <w:r w:rsidRPr="00451B16">
        <w:t xml:space="preserve"> (2014)</w:t>
      </w:r>
      <w:r w:rsidR="00AD7921">
        <w:t>,</w:t>
      </w:r>
      <w:r w:rsidRPr="00451B16">
        <w:t xml:space="preserve"> examinou-se a densidade espectral, </w:t>
      </w:r>
      <w:r w:rsidR="00A015A1" w:rsidRPr="00451B16">
        <w:t>que no pico mais elevad</w:t>
      </w:r>
      <w:r w:rsidR="00AD7921">
        <w:t>o</w:t>
      </w:r>
      <w:r w:rsidR="00A015A1" w:rsidRPr="00451B16">
        <w:t xml:space="preserve"> atingiu </w:t>
      </w:r>
      <w:r w:rsidR="00195975" w:rsidRPr="00451B16">
        <w:t xml:space="preserve">mais de </w:t>
      </w:r>
      <w:r w:rsidR="00A015A1" w:rsidRPr="00451B16">
        <w:t>30 (mm/s2)/Hz</w:t>
      </w:r>
      <w:r w:rsidRPr="00451B16">
        <w:t xml:space="preserve"> para três pacientes</w:t>
      </w:r>
      <w:r w:rsidR="00A015A1" w:rsidRPr="00451B16">
        <w:t xml:space="preserve"> com a doença de Parkinson, os quais foram </w:t>
      </w:r>
      <w:r w:rsidRPr="00451B16">
        <w:t xml:space="preserve">avaliados </w:t>
      </w:r>
      <w:r w:rsidR="00984A27" w:rsidRPr="00451B16">
        <w:t xml:space="preserve">clinicamente </w:t>
      </w:r>
      <w:r w:rsidRPr="00451B16">
        <w:t>como tendo o triturador de repouso</w:t>
      </w:r>
      <w:r w:rsidR="00195975" w:rsidRPr="00451B16">
        <w:t>, enquanto p</w:t>
      </w:r>
      <w:r w:rsidR="00A015A1" w:rsidRPr="00451B16">
        <w:t>ara os demais</w:t>
      </w:r>
      <w:r w:rsidRPr="00451B16">
        <w:t xml:space="preserve"> participantes </w:t>
      </w:r>
      <w:r w:rsidR="00195975" w:rsidRPr="00451B16">
        <w:t xml:space="preserve">o resultado foi menor que </w:t>
      </w:r>
      <w:r w:rsidRPr="00451B16">
        <w:t>2 (mm/s2)/Hz</w:t>
      </w:r>
      <w:r w:rsidR="00B30EB7" w:rsidRPr="00451B16">
        <w:t>.</w:t>
      </w:r>
      <w:r w:rsidRPr="00451B16">
        <w:t xml:space="preserve"> Os autores também observaram que o comprimento das frases e a altura do guião da frase não diferiram significativamente entre os pacientes portadores de Parkinson e os saudáveis. Já a altura da letra 'e' e a largura e altura da letra 'l' na tarefa 'elel' eram menores nos portadores de Parkinson, mas não tanto quanto a largura da letra 'e', que era significativamente menor nos pacientes com Parkinson (p≤0.0014). Além disso, nenhum outro efeito significativamente relevante foi encontrado em relação ao tamanho da escrita e à redução progressiva do tamanho da escrita</w:t>
      </w:r>
      <w:r w:rsidR="006F6BD7" w:rsidRPr="00451B16">
        <w:t xml:space="preserve">, conforme </w:t>
      </w:r>
      <w:r w:rsidR="002D5AAE" w:rsidRPr="00451B16">
        <w:t xml:space="preserve">pode ser visto na </w:t>
      </w:r>
      <w:r w:rsidR="00057FB6">
        <w:fldChar w:fldCharType="begin"/>
      </w:r>
      <w:r w:rsidR="00057FB6">
        <w:instrText xml:space="preserve"> REF _Ref55720491 \h </w:instrText>
      </w:r>
      <w:r w:rsidR="00057FB6">
        <w:fldChar w:fldCharType="separate"/>
      </w:r>
      <w:r w:rsidR="00B82AC8">
        <w:t xml:space="preserve">Figura </w:t>
      </w:r>
      <w:r w:rsidR="00B82AC8">
        <w:rPr>
          <w:noProof/>
        </w:rPr>
        <w:t>3</w:t>
      </w:r>
      <w:r w:rsidR="00057FB6">
        <w:fldChar w:fldCharType="end"/>
      </w:r>
      <w:r w:rsidR="004C302C">
        <w:t>, onde as amostras da esquerda são de pacientes saudáveis e as da esquerda de pacientes portadores da DP</w:t>
      </w:r>
      <w:r w:rsidR="002D5AAE" w:rsidRPr="00451B16">
        <w:t>.</w:t>
      </w:r>
    </w:p>
    <w:p w14:paraId="5F324C87" w14:textId="4A367B1E" w:rsidR="00836C0A" w:rsidRPr="00836C0A" w:rsidRDefault="00836C0A" w:rsidP="00836C0A">
      <w:pPr>
        <w:pStyle w:val="TF-LEGENDA"/>
      </w:pPr>
      <w:bookmarkStart w:id="26" w:name="_Ref5572049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B82AC8">
        <w:rPr>
          <w:noProof/>
        </w:rPr>
        <w:t>3</w:t>
      </w:r>
      <w:r w:rsidR="00BC6B46">
        <w:rPr>
          <w:noProof/>
        </w:rPr>
        <w:fldChar w:fldCharType="end"/>
      </w:r>
      <w:bookmarkEnd w:id="26"/>
      <w:r>
        <w:t xml:space="preserve"> - </w:t>
      </w:r>
      <w:r w:rsidRPr="00A169A4">
        <w:t>Exemplo de tarefa “elel”</w:t>
      </w:r>
    </w:p>
    <w:p w14:paraId="15BFF95F" w14:textId="77777777" w:rsidR="00420A43" w:rsidRDefault="00420A43" w:rsidP="006454C1">
      <w:pPr>
        <w:pStyle w:val="TF-FIGURA"/>
        <w:spacing w:after="0"/>
      </w:pPr>
      <w:r>
        <w:rPr>
          <w:noProof/>
        </w:rPr>
        <w:drawing>
          <wp:inline distT="0" distB="0" distL="0" distR="0" wp14:anchorId="0C40EA57" wp14:editId="0EEC50CF">
            <wp:extent cx="3528695" cy="1258142"/>
            <wp:effectExtent l="19050" t="19050" r="14605" b="18415"/>
            <wp:docPr id="6" name="Imagem 6" descr="https://journals.plos.org/plosone/article/figure/image?size=large&amp;id=info:doi/10.1371/journal.pone.0097614.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urnals.plos.org/plosone/article/figure/image?size=large&amp;id=info:doi/10.1371/journal.pone.0097614.g00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443" b="45944"/>
                    <a:stretch/>
                  </pic:blipFill>
                  <pic:spPr bwMode="auto">
                    <a:xfrm>
                      <a:off x="0" y="0"/>
                      <a:ext cx="3599797" cy="128349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CE7A92" w14:textId="3FA2E927" w:rsidR="00420A43" w:rsidRPr="00EC1876" w:rsidRDefault="00420A43" w:rsidP="00420A43">
      <w:pPr>
        <w:pStyle w:val="TF-FONTE"/>
        <w:rPr>
          <w:lang w:val="de-DE"/>
        </w:rPr>
      </w:pPr>
      <w:r w:rsidRPr="00F97A07">
        <w:rPr>
          <w:lang w:val="de-DE"/>
        </w:rPr>
        <w:t xml:space="preserve">Fonte: Smits </w:t>
      </w:r>
      <w:r w:rsidRPr="00174FFF">
        <w:rPr>
          <w:i/>
          <w:lang w:val="de-DE"/>
        </w:rPr>
        <w:t>et al</w:t>
      </w:r>
      <w:r w:rsidRPr="00F97A07">
        <w:rPr>
          <w:lang w:val="de-DE"/>
        </w:rPr>
        <w:t>. (2014)</w:t>
      </w:r>
      <w:r w:rsidR="006454C1">
        <w:rPr>
          <w:lang w:val="de-DE"/>
        </w:rPr>
        <w:t>.</w:t>
      </w:r>
    </w:p>
    <w:p w14:paraId="4B633E67" w14:textId="70A22E39" w:rsidR="009010E9" w:rsidRDefault="009010E9" w:rsidP="009010E9">
      <w:pPr>
        <w:pStyle w:val="TF-TEXTO"/>
      </w:pPr>
      <w:r w:rsidRPr="00B05983">
        <w:rPr>
          <w:lang w:val="de-DE"/>
        </w:rPr>
        <w:t xml:space="preserve">Smits </w:t>
      </w:r>
      <w:r w:rsidRPr="00B05983">
        <w:rPr>
          <w:i/>
          <w:lang w:val="de-DE"/>
        </w:rPr>
        <w:t>et al.</w:t>
      </w:r>
      <w:r w:rsidRPr="00B05983">
        <w:rPr>
          <w:lang w:val="de-DE"/>
        </w:rPr>
        <w:t xml:space="preserve"> </w:t>
      </w:r>
      <w:r>
        <w:t xml:space="preserve">(2014) também notaram que os pacientes com </w:t>
      </w:r>
      <w:r w:rsidR="004B2E46">
        <w:t xml:space="preserve">DP </w:t>
      </w:r>
      <w:r>
        <w:t>realizam movimentos significativamente mais lentos do que o</w:t>
      </w:r>
      <w:r w:rsidR="00AD7921">
        <w:t>s</w:t>
      </w:r>
      <w:r>
        <w:t xml:space="preserve"> saudáveis</w:t>
      </w:r>
      <w:r w:rsidRPr="00F80848">
        <w:t xml:space="preserve">. </w:t>
      </w:r>
      <w:r>
        <w:t>Além</w:t>
      </w:r>
      <w:r w:rsidRPr="00F80848">
        <w:t xml:space="preserve"> disso, </w:t>
      </w:r>
      <w:r>
        <w:t xml:space="preserve">os autores ainda relatam que </w:t>
      </w:r>
      <w:r w:rsidRPr="00F80848">
        <w:t xml:space="preserve">os grupos foram semelhantes em função </w:t>
      </w:r>
      <w:r w:rsidRPr="00F80848">
        <w:lastRenderedPageBreak/>
        <w:t xml:space="preserve">da idade, </w:t>
      </w:r>
      <w:r>
        <w:t>apontando</w:t>
      </w:r>
      <w:r w:rsidRPr="00F80848">
        <w:t xml:space="preserve"> diminuição da velocidade de movimento nos pacientes com Parkinson</w:t>
      </w:r>
      <w:r>
        <w:t>,</w:t>
      </w:r>
      <w:r w:rsidRPr="00F80848">
        <w:t xml:space="preserve"> refle</w:t>
      </w:r>
      <w:r>
        <w:t>xo</w:t>
      </w:r>
      <w:r w:rsidRPr="00F80848">
        <w:t xml:space="preserve"> </w:t>
      </w:r>
      <w:r>
        <w:t>d</w:t>
      </w:r>
      <w:r w:rsidRPr="00F80848">
        <w:t xml:space="preserve">a bradicinesia e não apenas a lentidão relacionada com a idade. </w:t>
      </w:r>
      <w:r>
        <w:t xml:space="preserve">No entanto, </w:t>
      </w:r>
      <w:r w:rsidRPr="00F80848">
        <w:t>as características de bradicinesia mostraram grandes diferenças entre os dois grupos</w:t>
      </w:r>
      <w:r w:rsidR="00505EAB">
        <w:t xml:space="preserve">. </w:t>
      </w:r>
      <w:r w:rsidRPr="008E70EF">
        <w:t xml:space="preserve">Contudo, </w:t>
      </w:r>
      <w:r>
        <w:t xml:space="preserve">Smits </w:t>
      </w:r>
      <w:r w:rsidRPr="0000215B">
        <w:rPr>
          <w:i/>
          <w:iCs/>
        </w:rPr>
        <w:t>et al</w:t>
      </w:r>
      <w:r w:rsidR="0000215B" w:rsidRPr="0000215B">
        <w:rPr>
          <w:i/>
          <w:iCs/>
        </w:rPr>
        <w:t>.</w:t>
      </w:r>
      <w:r>
        <w:t xml:space="preserve"> (2014) destacam que </w:t>
      </w:r>
      <w:r w:rsidRPr="008E70EF">
        <w:t xml:space="preserve">quase todas as características mostraram uma clara diferença entre os </w:t>
      </w:r>
      <w:r w:rsidR="00CC36D4">
        <w:t>grupos (p&lt;0,05), embora nem toda</w:t>
      </w:r>
      <w:r w:rsidRPr="008E70EF">
        <w:t>s</w:t>
      </w:r>
      <w:r w:rsidR="00CC36D4">
        <w:t xml:space="preserve"> elas</w:t>
      </w:r>
      <w:r w:rsidRPr="008E70EF">
        <w:t xml:space="preserve"> tenham sobrevivido à correção Bonferroni</w:t>
      </w:r>
      <w:r w:rsidR="007B189E">
        <w:t>, que é um método para lidar com problemas de comparações múltiplas</w:t>
      </w:r>
      <w:r w:rsidRPr="008E70EF">
        <w:t>. Além disso, este estudo não inclui uma comparação com o exame clínico dos sintomas motores da</w:t>
      </w:r>
      <w:r>
        <w:t xml:space="preserve"> doença</w:t>
      </w:r>
      <w:r w:rsidRPr="008E70EF">
        <w:t>.</w:t>
      </w:r>
      <w:r>
        <w:t xml:space="preserve"> </w:t>
      </w:r>
    </w:p>
    <w:p w14:paraId="02951699" w14:textId="29B82714" w:rsidR="00934FBA" w:rsidRPr="003C036A" w:rsidRDefault="009010E9" w:rsidP="009010E9">
      <w:pPr>
        <w:pStyle w:val="TF-TEXTO"/>
      </w:pPr>
      <w:r w:rsidRPr="006C46FC">
        <w:t xml:space="preserve">Smits </w:t>
      </w:r>
      <w:r w:rsidRPr="006C46FC">
        <w:rPr>
          <w:i/>
        </w:rPr>
        <w:t>et al.</w:t>
      </w:r>
      <w:r w:rsidRPr="006C46FC">
        <w:t xml:space="preserve"> </w:t>
      </w:r>
      <w:r>
        <w:t>(2014) concluem que as tarefas de caligrafia padronizada podem fornecer medidas quantitativas para a avaliação da bradi</w:t>
      </w:r>
      <w:r w:rsidR="00AD7921">
        <w:t>cinesia, micrografia e tremor e</w:t>
      </w:r>
      <w:r>
        <w:t xml:space="preserve"> que várias destas medidas distinguiram os portadores da doença de Parkin</w:t>
      </w:r>
      <w:r w:rsidR="00AD7921">
        <w:t>son clinicamente diagnosticados</w:t>
      </w:r>
      <w:r w:rsidR="007B3CEE">
        <w:t xml:space="preserve"> dos que não a</w:t>
      </w:r>
      <w:r>
        <w:t xml:space="preserve"> possuem. No entanto, ressaltam que o pequeno número de amostras pode produzir resultados</w:t>
      </w:r>
      <w:r w:rsidRPr="008E70EF">
        <w:t xml:space="preserve"> estatisticamente</w:t>
      </w:r>
      <w:r>
        <w:t xml:space="preserve"> in</w:t>
      </w:r>
      <w:r w:rsidRPr="008E70EF">
        <w:t>significativos.</w:t>
      </w:r>
      <w:r w:rsidR="00FB470F">
        <w:t xml:space="preserve"> </w:t>
      </w:r>
    </w:p>
    <w:p w14:paraId="5BA685DA" w14:textId="0175D6D6" w:rsidR="002B2C5D" w:rsidRPr="00471732" w:rsidRDefault="004E29E5" w:rsidP="001C540F">
      <w:pPr>
        <w:pStyle w:val="Ttulo2"/>
        <w:rPr>
          <w:lang w:val="en-US"/>
        </w:rPr>
      </w:pPr>
      <w:r w:rsidRPr="00471732">
        <w:rPr>
          <w:lang w:val="en-US"/>
        </w:rPr>
        <w:t>Distinguishing Different Stages of Parkinson’s Disease Using Composite Index of Speed and Pen-Pressure of Sketching a Spiral</w:t>
      </w:r>
      <w:r w:rsidR="00A44581" w:rsidRPr="00471732">
        <w:rPr>
          <w:lang w:val="en-US"/>
        </w:rPr>
        <w:t xml:space="preserve"> </w:t>
      </w:r>
    </w:p>
    <w:p w14:paraId="125A19B0" w14:textId="5490E3C0" w:rsidR="00471732" w:rsidRDefault="00471732" w:rsidP="00566572">
      <w:pPr>
        <w:pStyle w:val="TF-TEXTO"/>
        <w:ind w:firstLine="567"/>
      </w:pPr>
      <w:r w:rsidRPr="002102D4">
        <w:t xml:space="preserve">Zham </w:t>
      </w:r>
      <w:r>
        <w:t>e</w:t>
      </w:r>
      <w:r w:rsidRPr="001C2250">
        <w:rPr>
          <w:i/>
        </w:rPr>
        <w:t>t al</w:t>
      </w:r>
      <w:r w:rsidRPr="002102D4">
        <w:t xml:space="preserve">. (2017) </w:t>
      </w:r>
      <w:r>
        <w:t xml:space="preserve">utilizaram o Índice Composto de Velocidade e Pressão da Caneta (CISP) como característica para analisar a gravidade da doença de Parkinson. Os autores qualificam </w:t>
      </w:r>
      <w:r w:rsidR="00683620">
        <w:t xml:space="preserve">a </w:t>
      </w:r>
      <w:r>
        <w:t xml:space="preserve">gravidade dos sintomas motores de todos os pacientes usando a parte III da Escala de Classificação Unificada da doença de Parkinson </w:t>
      </w:r>
      <w:r w:rsidRPr="0003617B">
        <w:t>(UPDRS)</w:t>
      </w:r>
      <w:r>
        <w:rPr>
          <w:rStyle w:val="Refdenotaderodap"/>
        </w:rPr>
        <w:footnoteReference w:id="5"/>
      </w:r>
      <w:r>
        <w:t xml:space="preserve"> e para</w:t>
      </w:r>
      <w:r w:rsidRPr="0003617B">
        <w:t xml:space="preserve"> a avaliação geral da fase da doença </w:t>
      </w:r>
      <w:r w:rsidR="00AD7921">
        <w:t>usaram</w:t>
      </w:r>
      <w:r w:rsidRPr="0003617B">
        <w:t xml:space="preserve"> a Escala de Hoehn e Yahr Modificada</w:t>
      </w:r>
      <w:r>
        <w:t xml:space="preserve"> </w:t>
      </w:r>
      <w:r w:rsidRPr="0003617B">
        <w:t>(H&amp;Y)</w:t>
      </w:r>
      <w:r>
        <w:rPr>
          <w:rStyle w:val="Refdenotaderodap"/>
        </w:rPr>
        <w:footnoteReference w:id="6"/>
      </w:r>
      <w:r w:rsidRPr="0003617B">
        <w:t xml:space="preserve">. </w:t>
      </w:r>
    </w:p>
    <w:p w14:paraId="2517D780" w14:textId="1148C074" w:rsidR="00003D8E" w:rsidRDefault="00471732" w:rsidP="00836C0A">
      <w:pPr>
        <w:pStyle w:val="TF-TEXTO"/>
      </w:pPr>
      <w:r>
        <w:t xml:space="preserve">De acordo com </w:t>
      </w:r>
      <w:r w:rsidRPr="002102D4">
        <w:t xml:space="preserve">Zham </w:t>
      </w:r>
      <w:r>
        <w:t>e</w:t>
      </w:r>
      <w:r w:rsidRPr="001C2250">
        <w:rPr>
          <w:i/>
        </w:rPr>
        <w:t>t al</w:t>
      </w:r>
      <w:r w:rsidRPr="002102D4">
        <w:t>. (2017)</w:t>
      </w:r>
      <w:r w:rsidR="00AD7921">
        <w:t>,</w:t>
      </w:r>
      <w:r w:rsidRPr="002102D4">
        <w:t xml:space="preserve"> </w:t>
      </w:r>
      <w:r>
        <w:t>os</w:t>
      </w:r>
      <w:r w:rsidR="00CC36D4">
        <w:t xml:space="preserve"> pacientes desenharam espirais a</w:t>
      </w:r>
      <w:r>
        <w:t>rquimedianas guiadas em uma folha A3 no qual a velocidade, pressão da caneta e CISP foram computadas e analisadas a</w:t>
      </w:r>
      <w:r w:rsidR="007F7696">
        <w:t xml:space="preserve"> </w:t>
      </w:r>
      <w:r>
        <w:t xml:space="preserve">fim de obter sua correlação com a gravidade da doença. A </w:t>
      </w:r>
      <w:r w:rsidR="00836C0A">
        <w:fldChar w:fldCharType="begin"/>
      </w:r>
      <w:r w:rsidR="00836C0A">
        <w:instrText xml:space="preserve"> REF _Ref55720561 \h </w:instrText>
      </w:r>
      <w:r w:rsidR="00836C0A">
        <w:fldChar w:fldCharType="separate"/>
      </w:r>
      <w:r w:rsidR="00B82AC8">
        <w:t xml:space="preserve">Figura </w:t>
      </w:r>
      <w:r w:rsidR="00B82AC8">
        <w:rPr>
          <w:noProof/>
        </w:rPr>
        <w:t>4</w:t>
      </w:r>
      <w:r w:rsidR="00836C0A">
        <w:fldChar w:fldCharType="end"/>
      </w:r>
      <w:r w:rsidR="004865DD">
        <w:t xml:space="preserve"> </w:t>
      </w:r>
      <w:r w:rsidR="00D70ECF">
        <w:t xml:space="preserve">apresenta </w:t>
      </w:r>
      <w:r w:rsidR="004865DD">
        <w:t>exemplos de espirais arquimedianas.</w:t>
      </w:r>
    </w:p>
    <w:p w14:paraId="541B6B5E" w14:textId="37043224" w:rsidR="00836C0A" w:rsidRPr="00836C0A" w:rsidRDefault="00836C0A" w:rsidP="00836C0A">
      <w:pPr>
        <w:pStyle w:val="TF-LEGENDA"/>
      </w:pPr>
      <w:bookmarkStart w:id="27" w:name="_Ref5572056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B82AC8">
        <w:rPr>
          <w:noProof/>
        </w:rPr>
        <w:t>4</w:t>
      </w:r>
      <w:r w:rsidR="00BC6B46">
        <w:rPr>
          <w:noProof/>
        </w:rPr>
        <w:fldChar w:fldCharType="end"/>
      </w:r>
      <w:bookmarkEnd w:id="27"/>
      <w:r>
        <w:t xml:space="preserve"> - </w:t>
      </w:r>
      <w:r w:rsidR="00CC36D4">
        <w:t>Espirais a</w:t>
      </w:r>
      <w:r w:rsidRPr="00F20F7C">
        <w:t>rquimedianas guiadas desenhadas pelos pacientes</w:t>
      </w:r>
    </w:p>
    <w:p w14:paraId="5E14DB96" w14:textId="77777777" w:rsidR="00003D8E" w:rsidRDefault="00FA0F99" w:rsidP="00CF7985">
      <w:pPr>
        <w:pStyle w:val="TF-FIGURA"/>
        <w:spacing w:after="0"/>
      </w:pPr>
      <w:r w:rsidRPr="00CF7985">
        <w:rPr>
          <w:noProof/>
          <w:bdr w:val="single" w:sz="4" w:space="0" w:color="auto"/>
        </w:rPr>
        <w:drawing>
          <wp:inline distT="0" distB="0" distL="0" distR="0" wp14:anchorId="134DE3DC" wp14:editId="73802B61">
            <wp:extent cx="3633470" cy="1451688"/>
            <wp:effectExtent l="0" t="0" r="5080" b="0"/>
            <wp:docPr id="1" name="Imagem 1" descr="https://www.frontiersin.org/files/Articles/268142/fneur-08-00435-HTML-r1/image_m/fneur-08-00435-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ntiersin.org/files/Articles/268142/fneur-08-00435-HTML-r1/image_m/fneur-08-00435-g00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4090" t="4287" r="1838" b="4858"/>
                    <a:stretch/>
                  </pic:blipFill>
                  <pic:spPr bwMode="auto">
                    <a:xfrm>
                      <a:off x="0" y="0"/>
                      <a:ext cx="3725720" cy="1488545"/>
                    </a:xfrm>
                    <a:prstGeom prst="rect">
                      <a:avLst/>
                    </a:prstGeom>
                    <a:noFill/>
                    <a:ln>
                      <a:noFill/>
                    </a:ln>
                    <a:extLst>
                      <a:ext uri="{53640926-AAD7-44D8-BBD7-CCE9431645EC}">
                        <a14:shadowObscured xmlns:a14="http://schemas.microsoft.com/office/drawing/2010/main"/>
                      </a:ext>
                    </a:extLst>
                  </pic:spPr>
                </pic:pic>
              </a:graphicData>
            </a:graphic>
          </wp:inline>
        </w:drawing>
      </w:r>
    </w:p>
    <w:p w14:paraId="67CA559B" w14:textId="6FA34547" w:rsidR="006E52DA" w:rsidRDefault="00003D8E" w:rsidP="006E52DA">
      <w:pPr>
        <w:pStyle w:val="TF-FONTE"/>
      </w:pPr>
      <w:r>
        <w:t xml:space="preserve">Fonte: Zham </w:t>
      </w:r>
      <w:r w:rsidR="00C34F43" w:rsidRPr="00C34F43">
        <w:rPr>
          <w:i/>
        </w:rPr>
        <w:t>e</w:t>
      </w:r>
      <w:r w:rsidRPr="00C34F43">
        <w:rPr>
          <w:i/>
        </w:rPr>
        <w:t>t al</w:t>
      </w:r>
      <w:r>
        <w:t>. (2017)</w:t>
      </w:r>
      <w:r w:rsidR="00CF7985">
        <w:t>.</w:t>
      </w:r>
      <w:r>
        <w:t xml:space="preserve"> </w:t>
      </w:r>
    </w:p>
    <w:p w14:paraId="0CB5C6B3" w14:textId="291AEC32" w:rsidR="007A7452" w:rsidRDefault="00D70ECF" w:rsidP="00922B3A">
      <w:pPr>
        <w:pStyle w:val="TF-TEXTO"/>
      </w:pPr>
      <w:r>
        <w:t xml:space="preserve">Segundo </w:t>
      </w:r>
      <w:r w:rsidRPr="002102D4">
        <w:t xml:space="preserve">Zham </w:t>
      </w:r>
      <w:r>
        <w:t>e</w:t>
      </w:r>
      <w:r w:rsidRPr="001C2250">
        <w:rPr>
          <w:i/>
        </w:rPr>
        <w:t>t al</w:t>
      </w:r>
      <w:r w:rsidRPr="002102D4">
        <w:t>. (2017)</w:t>
      </w:r>
      <w:r w:rsidR="00AD7921">
        <w:t>,</w:t>
      </w:r>
      <w:r w:rsidRPr="002102D4">
        <w:t xml:space="preserve"> </w:t>
      </w:r>
      <w:r>
        <w:t>o</w:t>
      </w:r>
      <w:r w:rsidRPr="0037557B">
        <w:t xml:space="preserve"> Teste U de Mann-Whitney</w:t>
      </w:r>
      <w:r>
        <w:rPr>
          <w:rStyle w:val="Refdenotaderodap"/>
        </w:rPr>
        <w:footnoteReference w:id="7"/>
      </w:r>
      <w:r w:rsidR="005E65B9">
        <w:t xml:space="preserve"> confirmou que a CISP é adequada</w:t>
      </w:r>
      <w:r>
        <w:t xml:space="preserve"> para distinguir os pacientes que possuem a doença de Parkinson dos que não a possuem, enquanto o Teste de Kruskal-Wallis</w:t>
      </w:r>
      <w:r>
        <w:rPr>
          <w:rStyle w:val="Refdenotaderodap"/>
        </w:rPr>
        <w:footnoteReference w:id="8"/>
      </w:r>
      <w:r>
        <w:t xml:space="preserve"> confirmou que é significativamente diferente para a doença </w:t>
      </w:r>
      <w:r w:rsidRPr="000701B1">
        <w:t xml:space="preserve">de Parkinson SL-1 e SL-3. Isso mostra que o CISP </w:t>
      </w:r>
      <w:r w:rsidRPr="008B2141">
        <w:t>pode ser usado durante o esboço em espiral para diferenciar os p</w:t>
      </w:r>
      <w:r w:rsidR="00AD7921">
        <w:t>ortadores da doença entre SL-1 e</w:t>
      </w:r>
      <w:r w:rsidRPr="008B2141">
        <w:t xml:space="preserve"> SL-3, mas não SL-2.</w:t>
      </w:r>
      <w:r w:rsidR="005045D4">
        <w:t xml:space="preserve"> Já o</w:t>
      </w:r>
      <w:r w:rsidR="00A40F5A" w:rsidRPr="00A40F5A">
        <w:t xml:space="preserve"> teste não paramétrico da amostra k Kruskal-Wallis mostra que existe diferença estatisticamente significativa entre os grupos para CISP, enquanto que a velocidade e</w:t>
      </w:r>
      <w:r w:rsidR="00474920">
        <w:t xml:space="preserve"> </w:t>
      </w:r>
      <w:r w:rsidR="00CF661B">
        <w:t xml:space="preserve">a </w:t>
      </w:r>
      <w:r w:rsidR="00474920">
        <w:t>pressão da caneta</w:t>
      </w:r>
      <w:r w:rsidR="00A40F5A" w:rsidRPr="00A40F5A">
        <w:t xml:space="preserve"> não mostraram diferença estatisticamente significativa</w:t>
      </w:r>
      <w:r w:rsidR="003E5C89">
        <w:t xml:space="preserve">. </w:t>
      </w:r>
      <w:r w:rsidR="00A40F5A" w:rsidRPr="00A40F5A">
        <w:t>Isto indica que a velocidade e a pressão da caneta por si só não são adequadas para diferenciar entre os diferentes níveis de severidade.</w:t>
      </w:r>
    </w:p>
    <w:p w14:paraId="5913D588" w14:textId="41237F50" w:rsidR="00CE3500" w:rsidRPr="00420A43" w:rsidRDefault="00C34F43" w:rsidP="007A7452">
      <w:pPr>
        <w:pStyle w:val="TF-FONTE"/>
        <w:jc w:val="both"/>
        <w:rPr>
          <w:rFonts w:ascii="Georgia" w:hAnsi="Georgia"/>
          <w:noProof/>
          <w:color w:val="020202"/>
          <w:sz w:val="23"/>
          <w:szCs w:val="23"/>
          <w:u w:val="single"/>
          <w:shd w:val="clear" w:color="auto" w:fill="FFFFFF"/>
        </w:rPr>
      </w:pPr>
      <w:r>
        <w:tab/>
      </w:r>
      <w:r w:rsidR="00576062" w:rsidRPr="00576062">
        <w:rPr>
          <w:sz w:val="20"/>
        </w:rPr>
        <w:t>De acordo com</w:t>
      </w:r>
      <w:r>
        <w:rPr>
          <w:sz w:val="20"/>
        </w:rPr>
        <w:t xml:space="preserve"> </w:t>
      </w:r>
      <w:r w:rsidRPr="00C34F43">
        <w:rPr>
          <w:sz w:val="20"/>
        </w:rPr>
        <w:t xml:space="preserve">Zham </w:t>
      </w:r>
      <w:r>
        <w:rPr>
          <w:i/>
          <w:sz w:val="20"/>
        </w:rPr>
        <w:t>e</w:t>
      </w:r>
      <w:r w:rsidRPr="00C34F43">
        <w:rPr>
          <w:i/>
          <w:sz w:val="20"/>
        </w:rPr>
        <w:t>t al</w:t>
      </w:r>
      <w:r w:rsidRPr="00C34F43">
        <w:rPr>
          <w:sz w:val="20"/>
        </w:rPr>
        <w:t>. (2017)</w:t>
      </w:r>
      <w:r>
        <w:rPr>
          <w:sz w:val="20"/>
        </w:rPr>
        <w:t xml:space="preserve">, </w:t>
      </w:r>
      <w:r w:rsidRPr="00C34F43">
        <w:rPr>
          <w:sz w:val="20"/>
        </w:rPr>
        <w:t xml:space="preserve">a velocidade, a pressão da caneta e a CISP de esboço de uma espiral estão negativamente correlacionadas com a severidade da </w:t>
      </w:r>
      <w:r w:rsidR="007A6CFA">
        <w:rPr>
          <w:sz w:val="20"/>
        </w:rPr>
        <w:t>doença de Parkinson</w:t>
      </w:r>
      <w:r w:rsidRPr="00C34F43">
        <w:rPr>
          <w:sz w:val="20"/>
        </w:rPr>
        <w:t>.</w:t>
      </w:r>
      <w:r w:rsidR="00576062">
        <w:rPr>
          <w:sz w:val="20"/>
        </w:rPr>
        <w:t xml:space="preserve"> Eles concluem que</w:t>
      </w:r>
      <w:r w:rsidRPr="00C34F43">
        <w:rPr>
          <w:sz w:val="20"/>
        </w:rPr>
        <w:t xml:space="preserve"> </w:t>
      </w:r>
      <w:r w:rsidR="00576062">
        <w:rPr>
          <w:sz w:val="20"/>
        </w:rPr>
        <w:t>e</w:t>
      </w:r>
      <w:r w:rsidRPr="00C34F43">
        <w:rPr>
          <w:sz w:val="20"/>
        </w:rPr>
        <w:t>mbora estas três características tenham sido significativamente afetadas pela gravidade da doença, a correlação foi m</w:t>
      </w:r>
      <w:r w:rsidR="003E5C89">
        <w:rPr>
          <w:sz w:val="20"/>
        </w:rPr>
        <w:t>ais forte com a CISP de esboço, uma vez que a</w:t>
      </w:r>
      <w:r w:rsidRPr="00C34F43">
        <w:rPr>
          <w:sz w:val="20"/>
        </w:rPr>
        <w:t xml:space="preserve"> análise estatística mostrou uma diferença</w:t>
      </w:r>
      <w:r w:rsidR="00B4345C">
        <w:rPr>
          <w:sz w:val="20"/>
        </w:rPr>
        <w:t xml:space="preserve"> significativa da CISP entre SL-</w:t>
      </w:r>
      <w:r w:rsidRPr="00C34F43">
        <w:rPr>
          <w:sz w:val="20"/>
        </w:rPr>
        <w:t xml:space="preserve">1 e </w:t>
      </w:r>
      <w:r w:rsidR="00B4345C">
        <w:rPr>
          <w:sz w:val="20"/>
        </w:rPr>
        <w:t>SL-</w:t>
      </w:r>
      <w:r w:rsidRPr="00C34F43">
        <w:rPr>
          <w:sz w:val="20"/>
        </w:rPr>
        <w:t>3, mas não para a velocidade e a pressão da caneta. Contudo, a CISP não foi capaz de diferenciar entre SL</w:t>
      </w:r>
      <w:r w:rsidR="00DB5ABD">
        <w:rPr>
          <w:sz w:val="20"/>
        </w:rPr>
        <w:t>-</w:t>
      </w:r>
      <w:r w:rsidRPr="00C34F43">
        <w:rPr>
          <w:sz w:val="20"/>
        </w:rPr>
        <w:t>1 e SL</w:t>
      </w:r>
      <w:r w:rsidR="00DB5ABD">
        <w:rPr>
          <w:sz w:val="20"/>
        </w:rPr>
        <w:t>-</w:t>
      </w:r>
      <w:r w:rsidRPr="00C34F43">
        <w:rPr>
          <w:sz w:val="20"/>
        </w:rPr>
        <w:t>2 ou entre SL</w:t>
      </w:r>
      <w:r w:rsidR="00DB5ABD">
        <w:rPr>
          <w:sz w:val="20"/>
        </w:rPr>
        <w:t>-</w:t>
      </w:r>
      <w:r w:rsidRPr="00C34F43">
        <w:rPr>
          <w:sz w:val="20"/>
        </w:rPr>
        <w:t>2 e SL-3.</w:t>
      </w:r>
      <w:r w:rsidR="00AC54AE">
        <w:rPr>
          <w:sz w:val="20"/>
        </w:rPr>
        <w:t xml:space="preserve"> </w:t>
      </w:r>
    </w:p>
    <w:p w14:paraId="7817D9B2" w14:textId="0DEFE49B"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lastRenderedPageBreak/>
        <w:t>proposta</w:t>
      </w:r>
      <w:r w:rsidR="00E461EB">
        <w:t xml:space="preserve"> DO </w:t>
      </w:r>
      <w:r w:rsidR="00CD2E85">
        <w:t>MÉTODO</w:t>
      </w:r>
    </w:p>
    <w:p w14:paraId="226A5D6C" w14:textId="5C96C36D" w:rsidR="00907F79" w:rsidRPr="00907F79" w:rsidRDefault="00CF661B" w:rsidP="00451B94">
      <w:pPr>
        <w:pStyle w:val="TF-TEXTO"/>
      </w:pPr>
      <w:r>
        <w:t>Esta seção</w:t>
      </w:r>
      <w:r w:rsidR="00907F79">
        <w:t xml:space="preserve"> tem como objetivo apresentar a justificativa para o desenvolvimento do trabalho, assim como seus requisitos e a metodologia </w:t>
      </w:r>
      <w:r>
        <w:t>d</w:t>
      </w:r>
      <w:r w:rsidR="00907F79">
        <w:t xml:space="preserve">e desenvolvimento a ser usada. </w:t>
      </w:r>
    </w:p>
    <w:p w14:paraId="29D16A9A" w14:textId="77777777" w:rsidR="00451B94" w:rsidRDefault="00451B94" w:rsidP="00451B94">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4BDC64D1" w14:textId="7F94782F" w:rsidR="00BE24EF" w:rsidRDefault="00BE24EF" w:rsidP="00836C0A">
      <w:pPr>
        <w:pStyle w:val="TF-TEXTO"/>
      </w:pPr>
      <w:r w:rsidRPr="00013AFF">
        <w:t xml:space="preserve">No </w:t>
      </w:r>
      <w:r w:rsidR="00836C0A">
        <w:fldChar w:fldCharType="begin"/>
      </w:r>
      <w:r w:rsidR="00836C0A">
        <w:instrText xml:space="preserve"> REF _Ref55720639 \h </w:instrText>
      </w:r>
      <w:r w:rsidR="00836C0A">
        <w:fldChar w:fldCharType="separate"/>
      </w:r>
      <w:r w:rsidR="00B82AC8">
        <w:t xml:space="preserve">Quadro </w:t>
      </w:r>
      <w:r w:rsidR="00B82AC8">
        <w:rPr>
          <w:noProof/>
        </w:rPr>
        <w:t>1</w:t>
      </w:r>
      <w:r w:rsidR="00836C0A">
        <w:fldChar w:fldCharType="end"/>
      </w:r>
      <w:r w:rsidRPr="00013AFF">
        <w:t xml:space="preserve"> </w:t>
      </w:r>
      <w:r>
        <w:t>há</w:t>
      </w:r>
      <w:r w:rsidRPr="00013AFF">
        <w:t xml:space="preserve"> comparativo entre os trabalhos que embasam </w:t>
      </w:r>
      <w:r>
        <w:t>este estudo sobre a identificação da doença de Parkinson, sendo que as linhas apresentam as características e as colunas os trabalhos.</w:t>
      </w:r>
    </w:p>
    <w:p w14:paraId="270DCAF1" w14:textId="29D9571D" w:rsidR="00836C0A" w:rsidRPr="00836C0A" w:rsidRDefault="00836C0A" w:rsidP="00836C0A">
      <w:pPr>
        <w:pStyle w:val="TF-LEGENDA"/>
      </w:pPr>
      <w:bookmarkStart w:id="42" w:name="_Ref55720639"/>
      <w:r>
        <w:t xml:space="preserve">Quadro </w:t>
      </w:r>
      <w:r w:rsidR="00BC6B46">
        <w:rPr>
          <w:noProof/>
        </w:rPr>
        <w:fldChar w:fldCharType="begin"/>
      </w:r>
      <w:r w:rsidR="00BC6B46">
        <w:rPr>
          <w:noProof/>
        </w:rPr>
        <w:instrText xml:space="preserve"> SEQ Quadro \* ARABIC </w:instrText>
      </w:r>
      <w:r w:rsidR="00BC6B46">
        <w:rPr>
          <w:noProof/>
        </w:rPr>
        <w:fldChar w:fldCharType="separate"/>
      </w:r>
      <w:r w:rsidR="00B82AC8">
        <w:rPr>
          <w:noProof/>
        </w:rPr>
        <w:t>1</w:t>
      </w:r>
      <w:r w:rsidR="00BC6B46">
        <w:rPr>
          <w:noProof/>
        </w:rPr>
        <w:fldChar w:fldCharType="end"/>
      </w:r>
      <w:bookmarkEnd w:id="42"/>
      <w:r>
        <w:t xml:space="preserve"> - </w:t>
      </w:r>
      <w:r w:rsidRPr="00D728E8">
        <w:t>Comparativo entre trabalhos correlatos</w:t>
      </w:r>
    </w:p>
    <w:tbl>
      <w:tblPr>
        <w:tblW w:w="9075" w:type="dxa"/>
        <w:jc w:val="center"/>
        <w:tblCellMar>
          <w:left w:w="70" w:type="dxa"/>
          <w:right w:w="70" w:type="dxa"/>
        </w:tblCellMar>
        <w:tblLook w:val="04A0" w:firstRow="1" w:lastRow="0" w:firstColumn="1" w:lastColumn="0" w:noHBand="0" w:noVBand="1"/>
      </w:tblPr>
      <w:tblGrid>
        <w:gridCol w:w="2405"/>
        <w:gridCol w:w="1843"/>
        <w:gridCol w:w="2693"/>
        <w:gridCol w:w="2134"/>
      </w:tblGrid>
      <w:tr w:rsidR="00407282" w:rsidRPr="002066CF" w14:paraId="2133A535" w14:textId="77777777" w:rsidTr="00E561E9">
        <w:trPr>
          <w:trHeight w:val="300"/>
          <w:jc w:val="center"/>
        </w:trPr>
        <w:tc>
          <w:tcPr>
            <w:tcW w:w="2405" w:type="dxa"/>
            <w:tcBorders>
              <w:top w:val="single" w:sz="4" w:space="0" w:color="auto"/>
              <w:left w:val="single" w:sz="4" w:space="0" w:color="auto"/>
              <w:bottom w:val="single" w:sz="4" w:space="0" w:color="auto"/>
              <w:right w:val="single" w:sz="4" w:space="0" w:color="auto"/>
              <w:tl2br w:val="single" w:sz="4" w:space="0" w:color="auto"/>
            </w:tcBorders>
            <w:shd w:val="clear" w:color="000000" w:fill="D0CECE"/>
            <w:vAlign w:val="center"/>
            <w:hideMark/>
          </w:tcPr>
          <w:p w14:paraId="56AF182D" w14:textId="77777777" w:rsidR="00407282" w:rsidRPr="00DC61B0" w:rsidRDefault="00407282" w:rsidP="00F04D08">
            <w:pPr>
              <w:keepNext w:val="0"/>
              <w:keepLines w:val="0"/>
              <w:jc w:val="right"/>
              <w:rPr>
                <w:color w:val="000000"/>
                <w:sz w:val="20"/>
                <w:szCs w:val="20"/>
              </w:rPr>
            </w:pPr>
            <w:r w:rsidRPr="00DC61B0">
              <w:rPr>
                <w:color w:val="000000"/>
                <w:sz w:val="20"/>
                <w:szCs w:val="20"/>
              </w:rPr>
              <w:t>Correlatos</w:t>
            </w:r>
          </w:p>
          <w:p w14:paraId="163F652B" w14:textId="77777777" w:rsidR="00407282" w:rsidRPr="00DC61B0" w:rsidRDefault="00407282" w:rsidP="00F04D08">
            <w:pPr>
              <w:keepNext w:val="0"/>
              <w:keepLines w:val="0"/>
              <w:rPr>
                <w:color w:val="000000"/>
                <w:sz w:val="20"/>
                <w:szCs w:val="20"/>
              </w:rPr>
            </w:pPr>
            <w:r w:rsidRPr="00DC61B0">
              <w:rPr>
                <w:color w:val="000000"/>
                <w:sz w:val="20"/>
                <w:szCs w:val="20"/>
              </w:rPr>
              <w:t>Características</w:t>
            </w:r>
          </w:p>
        </w:tc>
        <w:tc>
          <w:tcPr>
            <w:tcW w:w="1843" w:type="dxa"/>
            <w:tcBorders>
              <w:top w:val="single" w:sz="4" w:space="0" w:color="auto"/>
              <w:left w:val="nil"/>
              <w:bottom w:val="single" w:sz="4" w:space="0" w:color="auto"/>
              <w:right w:val="single" w:sz="4" w:space="0" w:color="auto"/>
            </w:tcBorders>
            <w:shd w:val="clear" w:color="000000" w:fill="D0CECE"/>
            <w:noWrap/>
            <w:vAlign w:val="center"/>
            <w:hideMark/>
          </w:tcPr>
          <w:p w14:paraId="1918EEE7"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Mucha </w:t>
            </w:r>
            <w:r w:rsidRPr="00DC61B0">
              <w:rPr>
                <w:i/>
                <w:color w:val="000000"/>
                <w:sz w:val="20"/>
                <w:szCs w:val="20"/>
              </w:rPr>
              <w:t>et al</w:t>
            </w:r>
            <w:r w:rsidRPr="00DC61B0">
              <w:rPr>
                <w:color w:val="000000"/>
                <w:sz w:val="20"/>
                <w:szCs w:val="20"/>
              </w:rPr>
              <w:t>. (2018)</w:t>
            </w:r>
          </w:p>
        </w:tc>
        <w:tc>
          <w:tcPr>
            <w:tcW w:w="2693" w:type="dxa"/>
            <w:tcBorders>
              <w:top w:val="single" w:sz="4" w:space="0" w:color="auto"/>
              <w:left w:val="nil"/>
              <w:bottom w:val="single" w:sz="4" w:space="0" w:color="auto"/>
              <w:right w:val="single" w:sz="4" w:space="0" w:color="auto"/>
            </w:tcBorders>
            <w:shd w:val="clear" w:color="000000" w:fill="D0CECE"/>
            <w:noWrap/>
            <w:vAlign w:val="center"/>
            <w:hideMark/>
          </w:tcPr>
          <w:p w14:paraId="6C91C3F2"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Smits </w:t>
            </w:r>
            <w:r w:rsidRPr="00DC61B0">
              <w:rPr>
                <w:i/>
                <w:color w:val="000000"/>
                <w:sz w:val="20"/>
                <w:szCs w:val="20"/>
              </w:rPr>
              <w:t>et al</w:t>
            </w:r>
            <w:r w:rsidRPr="00DC61B0">
              <w:rPr>
                <w:color w:val="000000"/>
                <w:sz w:val="20"/>
                <w:szCs w:val="20"/>
              </w:rPr>
              <w:t>. (2014)</w:t>
            </w:r>
          </w:p>
        </w:tc>
        <w:tc>
          <w:tcPr>
            <w:tcW w:w="2134" w:type="dxa"/>
            <w:tcBorders>
              <w:top w:val="single" w:sz="4" w:space="0" w:color="auto"/>
              <w:left w:val="nil"/>
              <w:bottom w:val="single" w:sz="4" w:space="0" w:color="auto"/>
              <w:right w:val="single" w:sz="4" w:space="0" w:color="auto"/>
            </w:tcBorders>
            <w:shd w:val="clear" w:color="000000" w:fill="D0CECE"/>
            <w:noWrap/>
            <w:vAlign w:val="center"/>
            <w:hideMark/>
          </w:tcPr>
          <w:p w14:paraId="2F170550"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Zham </w:t>
            </w:r>
            <w:r w:rsidRPr="00DC61B0">
              <w:rPr>
                <w:i/>
                <w:color w:val="000000"/>
                <w:sz w:val="20"/>
                <w:szCs w:val="20"/>
              </w:rPr>
              <w:t>et al</w:t>
            </w:r>
            <w:r w:rsidRPr="00DC61B0">
              <w:rPr>
                <w:color w:val="000000"/>
                <w:sz w:val="20"/>
                <w:szCs w:val="20"/>
              </w:rPr>
              <w:t>. (2017)</w:t>
            </w:r>
          </w:p>
        </w:tc>
      </w:tr>
      <w:tr w:rsidR="00407282" w:rsidRPr="002066CF" w14:paraId="6262183E" w14:textId="77777777" w:rsidTr="00E561E9">
        <w:trPr>
          <w:trHeight w:val="373"/>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5559F3F" w14:textId="77777777" w:rsidR="00407282" w:rsidRPr="0097275C" w:rsidRDefault="00407282" w:rsidP="001D32C5">
            <w:pPr>
              <w:keepNext w:val="0"/>
              <w:keepLines w:val="0"/>
              <w:jc w:val="center"/>
              <w:rPr>
                <w:color w:val="000000"/>
                <w:sz w:val="20"/>
                <w:szCs w:val="20"/>
              </w:rPr>
            </w:pPr>
            <w:r w:rsidRPr="0097275C">
              <w:rPr>
                <w:color w:val="000000"/>
                <w:sz w:val="20"/>
                <w:szCs w:val="20"/>
              </w:rPr>
              <w:t>Tipo de patologia detectada</w:t>
            </w:r>
          </w:p>
        </w:tc>
        <w:tc>
          <w:tcPr>
            <w:tcW w:w="1843" w:type="dxa"/>
            <w:tcBorders>
              <w:top w:val="nil"/>
              <w:left w:val="nil"/>
              <w:bottom w:val="single" w:sz="4" w:space="0" w:color="auto"/>
              <w:right w:val="single" w:sz="4" w:space="0" w:color="auto"/>
            </w:tcBorders>
            <w:shd w:val="clear" w:color="auto" w:fill="auto"/>
            <w:noWrap/>
            <w:vAlign w:val="center"/>
          </w:tcPr>
          <w:p w14:paraId="50CB082E" w14:textId="77777777" w:rsidR="00407282" w:rsidRPr="0097275C" w:rsidRDefault="00407282" w:rsidP="00582439">
            <w:pPr>
              <w:keepNext w:val="0"/>
              <w:keepLines w:val="0"/>
              <w:jc w:val="center"/>
              <w:rPr>
                <w:color w:val="000000"/>
                <w:sz w:val="20"/>
                <w:szCs w:val="20"/>
              </w:rPr>
            </w:pPr>
            <w:r w:rsidRPr="0097275C">
              <w:rPr>
                <w:sz w:val="20"/>
                <w:szCs w:val="20"/>
              </w:rPr>
              <w:t>Disgrafia</w:t>
            </w:r>
          </w:p>
        </w:tc>
        <w:tc>
          <w:tcPr>
            <w:tcW w:w="2693" w:type="dxa"/>
            <w:tcBorders>
              <w:top w:val="nil"/>
              <w:left w:val="nil"/>
              <w:bottom w:val="single" w:sz="4" w:space="0" w:color="auto"/>
              <w:right w:val="single" w:sz="4" w:space="0" w:color="auto"/>
            </w:tcBorders>
            <w:shd w:val="clear" w:color="auto" w:fill="auto"/>
            <w:noWrap/>
            <w:vAlign w:val="center"/>
          </w:tcPr>
          <w:p w14:paraId="1805B3D1" w14:textId="67BA4F14" w:rsidR="00407282" w:rsidRPr="0097275C" w:rsidRDefault="00582439" w:rsidP="00582439">
            <w:pPr>
              <w:jc w:val="center"/>
              <w:rPr>
                <w:sz w:val="20"/>
                <w:szCs w:val="20"/>
              </w:rPr>
            </w:pPr>
            <w:r w:rsidRPr="0097275C">
              <w:rPr>
                <w:sz w:val="20"/>
                <w:szCs w:val="20"/>
              </w:rPr>
              <w:t xml:space="preserve">- </w:t>
            </w:r>
            <w:r w:rsidR="00407282" w:rsidRPr="0097275C">
              <w:rPr>
                <w:sz w:val="20"/>
                <w:szCs w:val="20"/>
              </w:rPr>
              <w:t>Bradicinesia</w:t>
            </w:r>
          </w:p>
          <w:p w14:paraId="2DD00A01" w14:textId="39A66DD8" w:rsidR="00407282" w:rsidRPr="0097275C" w:rsidRDefault="00582439" w:rsidP="00582439">
            <w:pPr>
              <w:jc w:val="center"/>
              <w:rPr>
                <w:sz w:val="20"/>
                <w:szCs w:val="20"/>
              </w:rPr>
            </w:pPr>
            <w:r w:rsidRPr="0097275C">
              <w:rPr>
                <w:sz w:val="20"/>
                <w:szCs w:val="20"/>
              </w:rPr>
              <w:t xml:space="preserve">- </w:t>
            </w:r>
            <w:r w:rsidR="00407282" w:rsidRPr="0097275C">
              <w:rPr>
                <w:sz w:val="20"/>
                <w:szCs w:val="20"/>
              </w:rPr>
              <w:t>Micrografia</w:t>
            </w:r>
          </w:p>
        </w:tc>
        <w:tc>
          <w:tcPr>
            <w:tcW w:w="2134" w:type="dxa"/>
            <w:tcBorders>
              <w:top w:val="nil"/>
              <w:left w:val="nil"/>
              <w:bottom w:val="single" w:sz="4" w:space="0" w:color="auto"/>
              <w:right w:val="single" w:sz="4" w:space="0" w:color="auto"/>
            </w:tcBorders>
            <w:shd w:val="clear" w:color="auto" w:fill="auto"/>
            <w:noWrap/>
            <w:vAlign w:val="center"/>
          </w:tcPr>
          <w:p w14:paraId="211CA13B" w14:textId="20FDF20B" w:rsidR="00407282" w:rsidRPr="0097275C" w:rsidRDefault="003D227E" w:rsidP="00582439">
            <w:pPr>
              <w:keepNext w:val="0"/>
              <w:keepLines w:val="0"/>
              <w:jc w:val="center"/>
              <w:rPr>
                <w:sz w:val="20"/>
                <w:szCs w:val="20"/>
              </w:rPr>
            </w:pPr>
            <w:r w:rsidRPr="0097275C">
              <w:rPr>
                <w:sz w:val="20"/>
                <w:szCs w:val="20"/>
              </w:rPr>
              <w:t>Parkinson</w:t>
            </w:r>
          </w:p>
        </w:tc>
      </w:tr>
      <w:tr w:rsidR="00407282" w:rsidRPr="002066CF" w14:paraId="3A7B05E3"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848EB1F" w14:textId="54FE8D32" w:rsidR="00407282" w:rsidRPr="0097275C" w:rsidRDefault="00407282" w:rsidP="001D32C5">
            <w:pPr>
              <w:keepNext w:val="0"/>
              <w:keepLines w:val="0"/>
              <w:jc w:val="center"/>
              <w:rPr>
                <w:color w:val="000000"/>
                <w:sz w:val="20"/>
                <w:szCs w:val="20"/>
              </w:rPr>
            </w:pPr>
            <w:r w:rsidRPr="0097275C">
              <w:rPr>
                <w:color w:val="000000"/>
                <w:sz w:val="20"/>
                <w:szCs w:val="20"/>
              </w:rPr>
              <w:t>Tipo</w:t>
            </w:r>
            <w:r w:rsidR="00C976B3" w:rsidRPr="0097275C">
              <w:rPr>
                <w:color w:val="000000"/>
                <w:sz w:val="20"/>
                <w:szCs w:val="20"/>
              </w:rPr>
              <w:t xml:space="preserve"> da atividade</w:t>
            </w:r>
          </w:p>
        </w:tc>
        <w:tc>
          <w:tcPr>
            <w:tcW w:w="1843" w:type="dxa"/>
            <w:tcBorders>
              <w:top w:val="nil"/>
              <w:left w:val="nil"/>
              <w:bottom w:val="single" w:sz="4" w:space="0" w:color="auto"/>
              <w:right w:val="single" w:sz="4" w:space="0" w:color="auto"/>
            </w:tcBorders>
            <w:shd w:val="clear" w:color="auto" w:fill="auto"/>
            <w:noWrap/>
            <w:vAlign w:val="center"/>
          </w:tcPr>
          <w:p w14:paraId="5070F3FB" w14:textId="7DD8E1A1" w:rsidR="00407282" w:rsidRPr="0097275C" w:rsidRDefault="00582439" w:rsidP="00582439">
            <w:pPr>
              <w:keepNext w:val="0"/>
              <w:keepLines w:val="0"/>
              <w:jc w:val="center"/>
              <w:rPr>
                <w:color w:val="000000"/>
                <w:sz w:val="20"/>
                <w:szCs w:val="20"/>
              </w:rPr>
            </w:pPr>
            <w:r w:rsidRPr="0097275C">
              <w:rPr>
                <w:color w:val="000000"/>
                <w:sz w:val="20"/>
                <w:szCs w:val="20"/>
              </w:rPr>
              <w:t xml:space="preserve">- </w:t>
            </w:r>
            <w:r w:rsidR="00407282" w:rsidRPr="0097275C">
              <w:rPr>
                <w:color w:val="000000"/>
                <w:sz w:val="20"/>
                <w:szCs w:val="20"/>
              </w:rPr>
              <w:t>Desenho em espiral</w:t>
            </w:r>
          </w:p>
          <w:p w14:paraId="184CB75B" w14:textId="4506556D" w:rsidR="00407282" w:rsidRPr="0097275C" w:rsidRDefault="00582439" w:rsidP="00582439">
            <w:pPr>
              <w:keepNext w:val="0"/>
              <w:keepLines w:val="0"/>
              <w:jc w:val="center"/>
              <w:rPr>
                <w:color w:val="000000"/>
                <w:sz w:val="20"/>
                <w:szCs w:val="20"/>
              </w:rPr>
            </w:pPr>
            <w:r w:rsidRPr="0097275C">
              <w:rPr>
                <w:color w:val="000000"/>
                <w:sz w:val="20"/>
                <w:szCs w:val="20"/>
              </w:rPr>
              <w:t xml:space="preserve">- </w:t>
            </w:r>
            <w:r w:rsidR="00407282" w:rsidRPr="0097275C">
              <w:rPr>
                <w:color w:val="000000"/>
                <w:sz w:val="20"/>
                <w:szCs w:val="20"/>
              </w:rPr>
              <w:t>Escrita</w:t>
            </w:r>
          </w:p>
        </w:tc>
        <w:tc>
          <w:tcPr>
            <w:tcW w:w="2693" w:type="dxa"/>
            <w:tcBorders>
              <w:top w:val="nil"/>
              <w:left w:val="nil"/>
              <w:bottom w:val="single" w:sz="4" w:space="0" w:color="auto"/>
              <w:right w:val="single" w:sz="4" w:space="0" w:color="auto"/>
            </w:tcBorders>
            <w:shd w:val="clear" w:color="auto" w:fill="auto"/>
            <w:noWrap/>
            <w:vAlign w:val="center"/>
          </w:tcPr>
          <w:p w14:paraId="5222E95C" w14:textId="2012CBC7" w:rsidR="00407282" w:rsidRPr="0097275C" w:rsidRDefault="00582439" w:rsidP="00582439">
            <w:pPr>
              <w:keepNext w:val="0"/>
              <w:keepLines w:val="0"/>
              <w:jc w:val="center"/>
              <w:rPr>
                <w:sz w:val="20"/>
                <w:szCs w:val="20"/>
              </w:rPr>
            </w:pPr>
            <w:r w:rsidRPr="0097275C">
              <w:rPr>
                <w:sz w:val="20"/>
                <w:szCs w:val="20"/>
              </w:rPr>
              <w:t xml:space="preserve">- </w:t>
            </w:r>
            <w:r w:rsidR="00407282" w:rsidRPr="0097275C">
              <w:rPr>
                <w:sz w:val="20"/>
                <w:szCs w:val="20"/>
              </w:rPr>
              <w:t>Repouso</w:t>
            </w:r>
          </w:p>
          <w:p w14:paraId="205F5D51" w14:textId="7014CEF4" w:rsidR="00407282" w:rsidRPr="0097275C" w:rsidRDefault="00582439" w:rsidP="00582439">
            <w:pPr>
              <w:keepNext w:val="0"/>
              <w:keepLines w:val="0"/>
              <w:jc w:val="center"/>
              <w:rPr>
                <w:sz w:val="20"/>
                <w:szCs w:val="20"/>
              </w:rPr>
            </w:pPr>
            <w:r w:rsidRPr="0097275C">
              <w:rPr>
                <w:sz w:val="20"/>
                <w:szCs w:val="20"/>
              </w:rPr>
              <w:t xml:space="preserve">- </w:t>
            </w:r>
            <w:r w:rsidR="00407282" w:rsidRPr="0097275C">
              <w:rPr>
                <w:sz w:val="20"/>
                <w:szCs w:val="20"/>
              </w:rPr>
              <w:t>Desenho em</w:t>
            </w:r>
            <w:r w:rsidR="00FD7695" w:rsidRPr="0097275C">
              <w:rPr>
                <w:sz w:val="20"/>
                <w:szCs w:val="20"/>
              </w:rPr>
              <w:t xml:space="preserve"> linha,</w:t>
            </w:r>
            <w:r w:rsidR="00407282" w:rsidRPr="0097275C">
              <w:rPr>
                <w:sz w:val="20"/>
                <w:szCs w:val="20"/>
              </w:rPr>
              <w:t xml:space="preserve"> círculo</w:t>
            </w:r>
            <w:r w:rsidR="005253C7" w:rsidRPr="0097275C">
              <w:rPr>
                <w:sz w:val="20"/>
                <w:szCs w:val="20"/>
              </w:rPr>
              <w:t xml:space="preserve"> </w:t>
            </w:r>
            <w:r w:rsidR="00407282" w:rsidRPr="0097275C">
              <w:rPr>
                <w:sz w:val="20"/>
                <w:szCs w:val="20"/>
              </w:rPr>
              <w:t>e espiral</w:t>
            </w:r>
          </w:p>
          <w:p w14:paraId="058BBFAD" w14:textId="7DF1DBD5" w:rsidR="00407282" w:rsidRPr="0097275C" w:rsidRDefault="00582439" w:rsidP="00582439">
            <w:pPr>
              <w:keepNext w:val="0"/>
              <w:keepLines w:val="0"/>
              <w:jc w:val="center"/>
              <w:rPr>
                <w:color w:val="000000"/>
                <w:sz w:val="20"/>
                <w:szCs w:val="20"/>
              </w:rPr>
            </w:pPr>
            <w:r w:rsidRPr="0097275C">
              <w:rPr>
                <w:sz w:val="20"/>
                <w:szCs w:val="20"/>
              </w:rPr>
              <w:t xml:space="preserve">- </w:t>
            </w:r>
            <w:r w:rsidR="00407282" w:rsidRPr="0097275C">
              <w:rPr>
                <w:sz w:val="20"/>
                <w:szCs w:val="20"/>
              </w:rPr>
              <w:t>Escrita</w:t>
            </w:r>
          </w:p>
        </w:tc>
        <w:tc>
          <w:tcPr>
            <w:tcW w:w="2134" w:type="dxa"/>
            <w:tcBorders>
              <w:top w:val="nil"/>
              <w:left w:val="nil"/>
              <w:bottom w:val="single" w:sz="4" w:space="0" w:color="auto"/>
              <w:right w:val="single" w:sz="4" w:space="0" w:color="auto"/>
            </w:tcBorders>
            <w:shd w:val="clear" w:color="auto" w:fill="auto"/>
            <w:noWrap/>
            <w:vAlign w:val="center"/>
          </w:tcPr>
          <w:p w14:paraId="5D44FBC1" w14:textId="77777777" w:rsidR="00407282" w:rsidRPr="0097275C" w:rsidRDefault="00407282" w:rsidP="00582439">
            <w:pPr>
              <w:keepNext w:val="0"/>
              <w:keepLines w:val="0"/>
              <w:jc w:val="center"/>
              <w:rPr>
                <w:color w:val="000000"/>
                <w:sz w:val="20"/>
                <w:szCs w:val="20"/>
              </w:rPr>
            </w:pPr>
            <w:r w:rsidRPr="0097275C">
              <w:rPr>
                <w:color w:val="000000"/>
                <w:sz w:val="20"/>
                <w:szCs w:val="20"/>
              </w:rPr>
              <w:t>Desenho em espiral</w:t>
            </w:r>
          </w:p>
        </w:tc>
      </w:tr>
      <w:tr w:rsidR="00131504" w:rsidRPr="008B2141" w14:paraId="7503E4CD"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4E2C9C1F" w14:textId="77777777" w:rsidR="00131504" w:rsidRPr="0097275C" w:rsidRDefault="00131504" w:rsidP="001D32C5">
            <w:pPr>
              <w:keepNext w:val="0"/>
              <w:keepLines w:val="0"/>
              <w:jc w:val="center"/>
              <w:rPr>
                <w:color w:val="000000"/>
                <w:sz w:val="20"/>
                <w:szCs w:val="20"/>
              </w:rPr>
            </w:pPr>
            <w:r w:rsidRPr="0097275C">
              <w:rPr>
                <w:color w:val="000000"/>
                <w:sz w:val="20"/>
                <w:szCs w:val="20"/>
              </w:rPr>
              <w:t>Técnica analisada</w:t>
            </w:r>
          </w:p>
        </w:tc>
        <w:tc>
          <w:tcPr>
            <w:tcW w:w="1843" w:type="dxa"/>
            <w:tcBorders>
              <w:top w:val="nil"/>
              <w:left w:val="nil"/>
              <w:bottom w:val="single" w:sz="4" w:space="0" w:color="auto"/>
              <w:right w:val="single" w:sz="4" w:space="0" w:color="auto"/>
            </w:tcBorders>
            <w:shd w:val="clear" w:color="auto" w:fill="auto"/>
            <w:noWrap/>
            <w:vAlign w:val="center"/>
          </w:tcPr>
          <w:p w14:paraId="206E4361" w14:textId="77777777" w:rsidR="00131504" w:rsidRPr="0097275C" w:rsidRDefault="00131504" w:rsidP="001D32C5">
            <w:pPr>
              <w:keepNext w:val="0"/>
              <w:keepLines w:val="0"/>
              <w:jc w:val="center"/>
              <w:rPr>
                <w:color w:val="000000"/>
                <w:sz w:val="20"/>
                <w:szCs w:val="20"/>
              </w:rPr>
            </w:pPr>
            <w:r w:rsidRPr="0097275C">
              <w:rPr>
                <w:sz w:val="20"/>
                <w:szCs w:val="20"/>
              </w:rPr>
              <w:t>Cálculo Fracionário</w:t>
            </w:r>
          </w:p>
        </w:tc>
        <w:tc>
          <w:tcPr>
            <w:tcW w:w="2693" w:type="dxa"/>
            <w:tcBorders>
              <w:top w:val="nil"/>
              <w:left w:val="nil"/>
              <w:bottom w:val="single" w:sz="4" w:space="0" w:color="auto"/>
              <w:right w:val="single" w:sz="4" w:space="0" w:color="auto"/>
            </w:tcBorders>
            <w:shd w:val="clear" w:color="auto" w:fill="auto"/>
            <w:noWrap/>
            <w:vAlign w:val="center"/>
          </w:tcPr>
          <w:p w14:paraId="411BAC37" w14:textId="21608562" w:rsidR="00131504" w:rsidRPr="0097275C" w:rsidRDefault="0073771E" w:rsidP="001D32C5">
            <w:pPr>
              <w:keepNext w:val="0"/>
              <w:keepLines w:val="0"/>
              <w:jc w:val="center"/>
              <w:rPr>
                <w:color w:val="FF0000"/>
                <w:sz w:val="20"/>
                <w:szCs w:val="20"/>
              </w:rPr>
            </w:pPr>
            <w:r w:rsidRPr="0097275C">
              <w:rPr>
                <w:sz w:val="20"/>
                <w:szCs w:val="20"/>
              </w:rPr>
              <w:t>Caligrafia padronizada</w:t>
            </w:r>
          </w:p>
        </w:tc>
        <w:tc>
          <w:tcPr>
            <w:tcW w:w="2134" w:type="dxa"/>
            <w:tcBorders>
              <w:top w:val="nil"/>
              <w:left w:val="nil"/>
              <w:bottom w:val="single" w:sz="4" w:space="0" w:color="auto"/>
              <w:right w:val="single" w:sz="4" w:space="0" w:color="auto"/>
            </w:tcBorders>
            <w:shd w:val="clear" w:color="auto" w:fill="auto"/>
            <w:noWrap/>
            <w:vAlign w:val="center"/>
          </w:tcPr>
          <w:p w14:paraId="5DAA9ADC" w14:textId="77777777" w:rsidR="00131504" w:rsidRPr="0097275C" w:rsidRDefault="00131504" w:rsidP="001D32C5">
            <w:pPr>
              <w:keepNext w:val="0"/>
              <w:keepLines w:val="0"/>
              <w:jc w:val="center"/>
              <w:rPr>
                <w:sz w:val="20"/>
                <w:szCs w:val="20"/>
              </w:rPr>
            </w:pPr>
            <w:r w:rsidRPr="0097275C">
              <w:rPr>
                <w:sz w:val="20"/>
                <w:szCs w:val="20"/>
              </w:rPr>
              <w:t>CISP</w:t>
            </w:r>
          </w:p>
        </w:tc>
      </w:tr>
      <w:tr w:rsidR="002A2C31" w:rsidRPr="00AA409A" w14:paraId="3BCF5F50"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5672DB0" w14:textId="70C0D9E2" w:rsidR="002A2C31" w:rsidRPr="0097275C" w:rsidRDefault="002A2C31" w:rsidP="002A2C31">
            <w:pPr>
              <w:keepNext w:val="0"/>
              <w:keepLines w:val="0"/>
              <w:jc w:val="center"/>
              <w:rPr>
                <w:color w:val="000000"/>
                <w:sz w:val="20"/>
                <w:szCs w:val="20"/>
              </w:rPr>
            </w:pPr>
            <w:r w:rsidRPr="0097275C">
              <w:rPr>
                <w:color w:val="000000"/>
                <w:sz w:val="20"/>
                <w:szCs w:val="20"/>
              </w:rPr>
              <w:t>Taxa de assertividade</w:t>
            </w:r>
          </w:p>
        </w:tc>
        <w:tc>
          <w:tcPr>
            <w:tcW w:w="1843" w:type="dxa"/>
            <w:tcBorders>
              <w:top w:val="nil"/>
              <w:left w:val="nil"/>
              <w:bottom w:val="single" w:sz="4" w:space="0" w:color="auto"/>
              <w:right w:val="single" w:sz="4" w:space="0" w:color="auto"/>
            </w:tcBorders>
            <w:shd w:val="clear" w:color="auto" w:fill="auto"/>
            <w:noWrap/>
            <w:vAlign w:val="center"/>
          </w:tcPr>
          <w:p w14:paraId="7250A3B5" w14:textId="3173AB4A" w:rsidR="002A2C31" w:rsidRPr="0097275C" w:rsidRDefault="002A2C31" w:rsidP="00582439">
            <w:pPr>
              <w:keepNext w:val="0"/>
              <w:keepLines w:val="0"/>
              <w:jc w:val="center"/>
              <w:rPr>
                <w:color w:val="000000"/>
                <w:sz w:val="20"/>
                <w:szCs w:val="20"/>
              </w:rPr>
            </w:pPr>
            <w:r w:rsidRPr="0097275C">
              <w:rPr>
                <w:color w:val="000000"/>
                <w:sz w:val="20"/>
                <w:szCs w:val="20"/>
              </w:rPr>
              <w:t>87.14%</w:t>
            </w:r>
          </w:p>
        </w:tc>
        <w:tc>
          <w:tcPr>
            <w:tcW w:w="2693" w:type="dxa"/>
            <w:tcBorders>
              <w:top w:val="nil"/>
              <w:left w:val="nil"/>
              <w:bottom w:val="single" w:sz="4" w:space="0" w:color="auto"/>
              <w:right w:val="single" w:sz="4" w:space="0" w:color="auto"/>
            </w:tcBorders>
            <w:shd w:val="clear" w:color="auto" w:fill="auto"/>
            <w:noWrap/>
            <w:vAlign w:val="center"/>
          </w:tcPr>
          <w:p w14:paraId="1AA550BD" w14:textId="3D7EF6D9" w:rsidR="002A2C31" w:rsidRPr="0097275C" w:rsidRDefault="002A2C31" w:rsidP="00582439">
            <w:pPr>
              <w:keepNext w:val="0"/>
              <w:keepLines w:val="0"/>
              <w:jc w:val="center"/>
              <w:rPr>
                <w:sz w:val="20"/>
                <w:szCs w:val="20"/>
              </w:rPr>
            </w:pPr>
            <w:r w:rsidRPr="0097275C">
              <w:rPr>
                <w:color w:val="000000"/>
                <w:sz w:val="20"/>
                <w:szCs w:val="20"/>
              </w:rPr>
              <w:t>Não disponível</w:t>
            </w:r>
          </w:p>
        </w:tc>
        <w:tc>
          <w:tcPr>
            <w:tcW w:w="2134" w:type="dxa"/>
            <w:tcBorders>
              <w:top w:val="nil"/>
              <w:left w:val="nil"/>
              <w:bottom w:val="single" w:sz="4" w:space="0" w:color="auto"/>
              <w:right w:val="single" w:sz="4" w:space="0" w:color="auto"/>
            </w:tcBorders>
            <w:shd w:val="clear" w:color="auto" w:fill="auto"/>
            <w:noWrap/>
            <w:vAlign w:val="center"/>
          </w:tcPr>
          <w:p w14:paraId="4AD0A8D1" w14:textId="77777777" w:rsidR="002A2C31" w:rsidRPr="0097275C" w:rsidRDefault="002A2C31" w:rsidP="00582439">
            <w:pPr>
              <w:keepNext w:val="0"/>
              <w:keepLines w:val="0"/>
              <w:jc w:val="center"/>
              <w:rPr>
                <w:color w:val="000000"/>
                <w:sz w:val="20"/>
                <w:szCs w:val="20"/>
              </w:rPr>
            </w:pPr>
            <w:r w:rsidRPr="0097275C">
              <w:rPr>
                <w:color w:val="000000"/>
                <w:sz w:val="20"/>
                <w:szCs w:val="20"/>
              </w:rPr>
              <w:t>CISP sob ROC = 86,2%</w:t>
            </w:r>
          </w:p>
          <w:p w14:paraId="53173169" w14:textId="412F1CBC" w:rsidR="002A2C31" w:rsidRPr="0097275C" w:rsidRDefault="002A2C31" w:rsidP="00582439">
            <w:pPr>
              <w:keepNext w:val="0"/>
              <w:keepLines w:val="0"/>
              <w:jc w:val="center"/>
              <w:rPr>
                <w:sz w:val="20"/>
                <w:szCs w:val="20"/>
              </w:rPr>
            </w:pPr>
            <w:r w:rsidRPr="0097275C">
              <w:rPr>
                <w:color w:val="000000"/>
                <w:sz w:val="20"/>
                <w:szCs w:val="20"/>
              </w:rPr>
              <w:t>ROC sob CISP = 83,2%</w:t>
            </w:r>
          </w:p>
        </w:tc>
      </w:tr>
      <w:tr w:rsidR="00407282" w:rsidRPr="002066CF" w14:paraId="5CE42905"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9616064" w14:textId="77777777" w:rsidR="00407282" w:rsidRPr="0097275C" w:rsidRDefault="00407282" w:rsidP="001D32C5">
            <w:pPr>
              <w:keepNext w:val="0"/>
              <w:keepLines w:val="0"/>
              <w:jc w:val="center"/>
              <w:rPr>
                <w:color w:val="000000"/>
                <w:sz w:val="20"/>
                <w:szCs w:val="20"/>
              </w:rPr>
            </w:pPr>
            <w:r w:rsidRPr="0097275C">
              <w:rPr>
                <w:color w:val="000000"/>
                <w:sz w:val="20"/>
                <w:szCs w:val="20"/>
              </w:rPr>
              <w:t>Amostras avaliada (portadores/saudáveis)</w:t>
            </w:r>
          </w:p>
        </w:tc>
        <w:tc>
          <w:tcPr>
            <w:tcW w:w="1843" w:type="dxa"/>
            <w:tcBorders>
              <w:top w:val="nil"/>
              <w:left w:val="nil"/>
              <w:bottom w:val="single" w:sz="4" w:space="0" w:color="auto"/>
              <w:right w:val="single" w:sz="4" w:space="0" w:color="auto"/>
            </w:tcBorders>
            <w:shd w:val="clear" w:color="auto" w:fill="auto"/>
            <w:noWrap/>
            <w:vAlign w:val="center"/>
            <w:hideMark/>
          </w:tcPr>
          <w:p w14:paraId="57BBD629" w14:textId="77777777" w:rsidR="00407282" w:rsidRPr="0097275C" w:rsidRDefault="00407282" w:rsidP="00582439">
            <w:pPr>
              <w:keepNext w:val="0"/>
              <w:keepLines w:val="0"/>
              <w:jc w:val="center"/>
              <w:rPr>
                <w:color w:val="000000"/>
                <w:sz w:val="20"/>
                <w:szCs w:val="20"/>
              </w:rPr>
            </w:pPr>
            <w:r w:rsidRPr="0097275C">
              <w:rPr>
                <w:color w:val="000000"/>
                <w:sz w:val="20"/>
                <w:szCs w:val="20"/>
              </w:rPr>
              <w:t>33/36</w:t>
            </w:r>
          </w:p>
        </w:tc>
        <w:tc>
          <w:tcPr>
            <w:tcW w:w="2693" w:type="dxa"/>
            <w:tcBorders>
              <w:top w:val="nil"/>
              <w:left w:val="nil"/>
              <w:bottom w:val="single" w:sz="4" w:space="0" w:color="auto"/>
              <w:right w:val="single" w:sz="4" w:space="0" w:color="auto"/>
            </w:tcBorders>
            <w:shd w:val="clear" w:color="auto" w:fill="auto"/>
            <w:noWrap/>
            <w:vAlign w:val="center"/>
          </w:tcPr>
          <w:p w14:paraId="5C13CA12" w14:textId="77777777" w:rsidR="00407282" w:rsidRPr="0097275C" w:rsidRDefault="00407282" w:rsidP="00582439">
            <w:pPr>
              <w:keepNext w:val="0"/>
              <w:keepLines w:val="0"/>
              <w:jc w:val="center"/>
              <w:rPr>
                <w:color w:val="000000"/>
                <w:sz w:val="20"/>
                <w:szCs w:val="20"/>
              </w:rPr>
            </w:pPr>
            <w:r w:rsidRPr="0097275C">
              <w:rPr>
                <w:color w:val="000000"/>
                <w:sz w:val="20"/>
                <w:szCs w:val="20"/>
              </w:rPr>
              <w:t>10/10</w:t>
            </w:r>
          </w:p>
        </w:tc>
        <w:tc>
          <w:tcPr>
            <w:tcW w:w="2134" w:type="dxa"/>
            <w:tcBorders>
              <w:top w:val="nil"/>
              <w:left w:val="nil"/>
              <w:bottom w:val="single" w:sz="4" w:space="0" w:color="auto"/>
              <w:right w:val="single" w:sz="4" w:space="0" w:color="auto"/>
            </w:tcBorders>
            <w:shd w:val="clear" w:color="auto" w:fill="auto"/>
            <w:noWrap/>
            <w:vAlign w:val="center"/>
            <w:hideMark/>
          </w:tcPr>
          <w:p w14:paraId="7E3BF2F2" w14:textId="77777777" w:rsidR="00407282" w:rsidRPr="0097275C" w:rsidRDefault="00407282" w:rsidP="00582439">
            <w:pPr>
              <w:keepNext w:val="0"/>
              <w:keepLines w:val="0"/>
              <w:jc w:val="center"/>
              <w:rPr>
                <w:color w:val="000000"/>
                <w:sz w:val="20"/>
                <w:szCs w:val="20"/>
              </w:rPr>
            </w:pPr>
            <w:r w:rsidRPr="0097275C">
              <w:rPr>
                <w:color w:val="000000"/>
                <w:sz w:val="20"/>
                <w:szCs w:val="20"/>
              </w:rPr>
              <w:t>27/28</w:t>
            </w:r>
          </w:p>
        </w:tc>
      </w:tr>
      <w:tr w:rsidR="00407282" w:rsidRPr="002066CF" w14:paraId="3056A062"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38068F71" w14:textId="77777777" w:rsidR="00407282" w:rsidRPr="0097275C" w:rsidRDefault="00407282" w:rsidP="001D32C5">
            <w:pPr>
              <w:keepNext w:val="0"/>
              <w:keepLines w:val="0"/>
              <w:jc w:val="center"/>
              <w:rPr>
                <w:color w:val="000000"/>
                <w:sz w:val="20"/>
                <w:szCs w:val="20"/>
              </w:rPr>
            </w:pPr>
            <w:r w:rsidRPr="0097275C">
              <w:rPr>
                <w:color w:val="000000"/>
                <w:sz w:val="20"/>
                <w:szCs w:val="20"/>
              </w:rPr>
              <w:t>Quantidade de exercícios avaliados</w:t>
            </w:r>
          </w:p>
        </w:tc>
        <w:tc>
          <w:tcPr>
            <w:tcW w:w="1843" w:type="dxa"/>
            <w:tcBorders>
              <w:top w:val="nil"/>
              <w:left w:val="nil"/>
              <w:bottom w:val="single" w:sz="4" w:space="0" w:color="auto"/>
              <w:right w:val="single" w:sz="4" w:space="0" w:color="auto"/>
            </w:tcBorders>
            <w:shd w:val="clear" w:color="auto" w:fill="auto"/>
            <w:noWrap/>
            <w:vAlign w:val="center"/>
            <w:hideMark/>
          </w:tcPr>
          <w:p w14:paraId="6EB9A7BB" w14:textId="77777777" w:rsidR="00407282" w:rsidRPr="0097275C" w:rsidRDefault="00407282" w:rsidP="001D32C5">
            <w:pPr>
              <w:keepNext w:val="0"/>
              <w:keepLines w:val="0"/>
              <w:jc w:val="center"/>
              <w:rPr>
                <w:color w:val="000000"/>
                <w:sz w:val="20"/>
                <w:szCs w:val="20"/>
              </w:rPr>
            </w:pPr>
            <w:r w:rsidRPr="0097275C">
              <w:rPr>
                <w:color w:val="000000"/>
                <w:sz w:val="20"/>
                <w:szCs w:val="20"/>
              </w:rPr>
              <w:t>9</w:t>
            </w:r>
          </w:p>
        </w:tc>
        <w:tc>
          <w:tcPr>
            <w:tcW w:w="2693" w:type="dxa"/>
            <w:tcBorders>
              <w:top w:val="nil"/>
              <w:left w:val="nil"/>
              <w:bottom w:val="single" w:sz="4" w:space="0" w:color="auto"/>
              <w:right w:val="single" w:sz="4" w:space="0" w:color="auto"/>
            </w:tcBorders>
            <w:shd w:val="clear" w:color="auto" w:fill="auto"/>
            <w:noWrap/>
            <w:vAlign w:val="center"/>
          </w:tcPr>
          <w:p w14:paraId="6364AE49" w14:textId="77777777" w:rsidR="00407282" w:rsidRPr="0097275C" w:rsidRDefault="00407282" w:rsidP="001D32C5">
            <w:pPr>
              <w:keepNext w:val="0"/>
              <w:keepLines w:val="0"/>
              <w:jc w:val="center"/>
              <w:rPr>
                <w:color w:val="000000"/>
                <w:sz w:val="20"/>
                <w:szCs w:val="20"/>
              </w:rPr>
            </w:pPr>
            <w:r w:rsidRPr="0097275C">
              <w:rPr>
                <w:color w:val="000000"/>
                <w:sz w:val="20"/>
                <w:szCs w:val="20"/>
              </w:rPr>
              <w:t>5</w:t>
            </w:r>
          </w:p>
        </w:tc>
        <w:tc>
          <w:tcPr>
            <w:tcW w:w="2134" w:type="dxa"/>
            <w:tcBorders>
              <w:top w:val="nil"/>
              <w:left w:val="nil"/>
              <w:bottom w:val="single" w:sz="4" w:space="0" w:color="auto"/>
              <w:right w:val="single" w:sz="4" w:space="0" w:color="auto"/>
            </w:tcBorders>
            <w:shd w:val="clear" w:color="auto" w:fill="auto"/>
            <w:noWrap/>
            <w:vAlign w:val="center"/>
            <w:hideMark/>
          </w:tcPr>
          <w:p w14:paraId="287F2261" w14:textId="77777777" w:rsidR="00407282" w:rsidRPr="0097275C" w:rsidRDefault="00407282" w:rsidP="001D32C5">
            <w:pPr>
              <w:keepNext w:val="0"/>
              <w:keepLines w:val="0"/>
              <w:jc w:val="center"/>
              <w:rPr>
                <w:color w:val="000000"/>
                <w:sz w:val="20"/>
                <w:szCs w:val="20"/>
              </w:rPr>
            </w:pPr>
            <w:r w:rsidRPr="0097275C">
              <w:rPr>
                <w:color w:val="000000"/>
                <w:sz w:val="20"/>
                <w:szCs w:val="20"/>
              </w:rPr>
              <w:t>1</w:t>
            </w:r>
          </w:p>
        </w:tc>
      </w:tr>
    </w:tbl>
    <w:p w14:paraId="3A216B4B" w14:textId="3159BEBC" w:rsidR="00F53B99" w:rsidRDefault="00BE24EF" w:rsidP="003B4273">
      <w:pPr>
        <w:pStyle w:val="TF-FONTE"/>
      </w:pPr>
      <w:r>
        <w:t>Fonte: elaborado pelo autor.</w:t>
      </w:r>
    </w:p>
    <w:bookmarkEnd w:id="28"/>
    <w:bookmarkEnd w:id="29"/>
    <w:bookmarkEnd w:id="30"/>
    <w:bookmarkEnd w:id="31"/>
    <w:bookmarkEnd w:id="32"/>
    <w:bookmarkEnd w:id="33"/>
    <w:bookmarkEnd w:id="34"/>
    <w:bookmarkEnd w:id="35"/>
    <w:bookmarkEnd w:id="36"/>
    <w:bookmarkEnd w:id="37"/>
    <w:bookmarkEnd w:id="38"/>
    <w:bookmarkEnd w:id="39"/>
    <w:bookmarkEnd w:id="40"/>
    <w:bookmarkEnd w:id="41"/>
    <w:p w14:paraId="1BD29E89" w14:textId="57D5BA4C" w:rsidR="002F40B2" w:rsidRDefault="00B348B6" w:rsidP="00E75702">
      <w:pPr>
        <w:pStyle w:val="TF-TEXTO"/>
      </w:pPr>
      <w:r w:rsidRPr="009C7587">
        <w:t xml:space="preserve">Conforme pode ser observado no </w:t>
      </w:r>
      <w:r w:rsidR="00CC36D4">
        <w:fldChar w:fldCharType="begin"/>
      </w:r>
      <w:r w:rsidR="00CC36D4">
        <w:instrText xml:space="preserve"> REF _Ref55720639 \h </w:instrText>
      </w:r>
      <w:r w:rsidR="00CC36D4">
        <w:fldChar w:fldCharType="separate"/>
      </w:r>
      <w:r w:rsidR="00B82AC8">
        <w:t xml:space="preserve">Quadro </w:t>
      </w:r>
      <w:r w:rsidR="00B82AC8">
        <w:rPr>
          <w:noProof/>
        </w:rPr>
        <w:t>1</w:t>
      </w:r>
      <w:r w:rsidR="00CC36D4">
        <w:fldChar w:fldCharType="end"/>
      </w:r>
      <w:r w:rsidRPr="009C7587">
        <w:t xml:space="preserve">, a patologia detectada em cada um dos estudos é diferente. Enquanto Mucha </w:t>
      </w:r>
      <w:r w:rsidRPr="009C7587">
        <w:rPr>
          <w:i/>
        </w:rPr>
        <w:t>et al</w:t>
      </w:r>
      <w:r w:rsidRPr="009C7587">
        <w:t xml:space="preserve">. (2018) detectam apenas a disgrafia, Smits </w:t>
      </w:r>
      <w:r w:rsidRPr="009C7587">
        <w:rPr>
          <w:i/>
        </w:rPr>
        <w:t>et al</w:t>
      </w:r>
      <w:r w:rsidRPr="009C7587">
        <w:t>. (2014) detectam a bradicinesia</w:t>
      </w:r>
      <w:r w:rsidR="0029700C" w:rsidRPr="009C7587">
        <w:t xml:space="preserve"> e </w:t>
      </w:r>
      <w:del w:id="43" w:author="Andreza Sartori" w:date="2020-12-05T07:24:00Z">
        <w:r w:rsidRPr="009C7587" w:rsidDel="007F3BD0">
          <w:delText xml:space="preserve">também </w:delText>
        </w:r>
      </w:del>
      <w:r w:rsidRPr="009C7587">
        <w:t>a micrografia</w:t>
      </w:r>
      <w:r w:rsidR="000F45F2" w:rsidRPr="009C7587">
        <w:t>.</w:t>
      </w:r>
      <w:r w:rsidR="00C34D15" w:rsidRPr="009C7587">
        <w:t xml:space="preserve"> Já</w:t>
      </w:r>
      <w:r w:rsidR="000F45F2" w:rsidRPr="009C7587">
        <w:t xml:space="preserve"> </w:t>
      </w:r>
      <w:r w:rsidR="00783021" w:rsidRPr="009C7587">
        <w:t xml:space="preserve">Zham </w:t>
      </w:r>
      <w:r w:rsidR="00783021" w:rsidRPr="009C7587">
        <w:rPr>
          <w:i/>
          <w:iCs/>
        </w:rPr>
        <w:t>et al.</w:t>
      </w:r>
      <w:r w:rsidR="00783021" w:rsidRPr="009C7587">
        <w:t xml:space="preserve"> (2017)</w:t>
      </w:r>
      <w:r w:rsidRPr="009C7587">
        <w:t xml:space="preserve"> </w:t>
      </w:r>
      <w:r w:rsidR="00783021" w:rsidRPr="009C7587">
        <w:t>focam na doença de Parkinson</w:t>
      </w:r>
      <w:r w:rsidRPr="009C7587">
        <w:t xml:space="preserve">. </w:t>
      </w:r>
      <w:r w:rsidR="007B22B7" w:rsidRPr="009C7587">
        <w:t>O tipo de atividade realizada para a avaliação do paciente em cada um dos estudos é muito semelhante, tendo em todos os três trabalhos um</w:t>
      </w:r>
      <w:r w:rsidR="00756515" w:rsidRPr="009C7587">
        <w:t>a</w:t>
      </w:r>
      <w:r w:rsidR="007B22B7" w:rsidRPr="009C7587">
        <w:t xml:space="preserve"> ou mais atividades de desenho, um</w:t>
      </w:r>
      <w:r w:rsidR="00756515" w:rsidRPr="009C7587">
        <w:t>a</w:t>
      </w:r>
      <w:r w:rsidR="007B22B7" w:rsidRPr="009C7587">
        <w:t xml:space="preserve"> ou mais atividades de escrita</w:t>
      </w:r>
      <w:r w:rsidR="00125378">
        <w:t xml:space="preserve"> (exceto para </w:t>
      </w:r>
      <w:r w:rsidR="00125378" w:rsidRPr="00125378">
        <w:t xml:space="preserve">Zham </w:t>
      </w:r>
      <w:r w:rsidR="00125378" w:rsidRPr="00125378">
        <w:rPr>
          <w:i/>
        </w:rPr>
        <w:t>et al</w:t>
      </w:r>
      <w:r w:rsidR="00125378" w:rsidRPr="00125378">
        <w:t>. (2017)</w:t>
      </w:r>
      <w:r w:rsidR="00125378">
        <w:t>)</w:t>
      </w:r>
      <w:r w:rsidR="006817D1" w:rsidRPr="009C7587">
        <w:t xml:space="preserve">. </w:t>
      </w:r>
      <w:r w:rsidR="007B22B7" w:rsidRPr="009C7587">
        <w:t xml:space="preserve">Smits </w:t>
      </w:r>
      <w:r w:rsidR="007B22B7" w:rsidRPr="009C7587">
        <w:rPr>
          <w:i/>
        </w:rPr>
        <w:t>et al</w:t>
      </w:r>
      <w:r w:rsidR="007B22B7" w:rsidRPr="009C7587">
        <w:t>. (2014) também utilizam atividade</w:t>
      </w:r>
      <w:r w:rsidR="00313C0D" w:rsidRPr="009C7587">
        <w:t xml:space="preserve">s relacionadas ao </w:t>
      </w:r>
      <w:r w:rsidR="00463ABA" w:rsidRPr="009C7587">
        <w:t xml:space="preserve">tremor e </w:t>
      </w:r>
      <w:r w:rsidR="007B22B7" w:rsidRPr="009C7587">
        <w:t>repouso.</w:t>
      </w:r>
      <w:r w:rsidR="00463ABA" w:rsidRPr="009C7587">
        <w:t xml:space="preserve"> </w:t>
      </w:r>
    </w:p>
    <w:p w14:paraId="14628C7D" w14:textId="0BA0A072" w:rsidR="00B06B1F" w:rsidRPr="009C7587" w:rsidRDefault="00B06B1F" w:rsidP="00480FAC">
      <w:pPr>
        <w:pStyle w:val="TF-TEXTO"/>
      </w:pPr>
      <w:r w:rsidRPr="009C7587">
        <w:t xml:space="preserve">Já em relação ao número de exercícios aplicados, pode-se observar que apenas o trabalho de Zham </w:t>
      </w:r>
      <w:r w:rsidRPr="009C7587">
        <w:rPr>
          <w:i/>
        </w:rPr>
        <w:t>et al</w:t>
      </w:r>
      <w:r w:rsidRPr="009C7587">
        <w:t xml:space="preserve">. (2017) utilizou um exercício, mas que ainda assim, é o exercício de desenho de espirais, presente também no trabalho de Mucha </w:t>
      </w:r>
      <w:r w:rsidRPr="009C7587">
        <w:rPr>
          <w:i/>
        </w:rPr>
        <w:t>et al</w:t>
      </w:r>
      <w:r w:rsidRPr="009C7587">
        <w:t xml:space="preserve">. (2018) e de Smits </w:t>
      </w:r>
      <w:r w:rsidRPr="009C7587">
        <w:rPr>
          <w:i/>
        </w:rPr>
        <w:t>et al</w:t>
      </w:r>
      <w:r w:rsidRPr="009C7587">
        <w:t xml:space="preserve">. (2014). Apesar de Smits </w:t>
      </w:r>
      <w:r w:rsidRPr="009C7587">
        <w:rPr>
          <w:i/>
        </w:rPr>
        <w:t>et al</w:t>
      </w:r>
      <w:r w:rsidRPr="009C7587">
        <w:t>. (2014) utilizar</w:t>
      </w:r>
      <w:r w:rsidR="001730BB">
        <w:t>em</w:t>
      </w:r>
      <w:r w:rsidRPr="009C7587">
        <w:t xml:space="preserve"> 5 exercícios, o exercício de desenho de linha contempla 8 direções diferentes. Os demais exercícios avaliados no estudo de Mucha </w:t>
      </w:r>
      <w:r w:rsidRPr="009C7587">
        <w:rPr>
          <w:i/>
        </w:rPr>
        <w:t>et al</w:t>
      </w:r>
      <w:r w:rsidRPr="009C7587">
        <w:t xml:space="preserve">. (2018) e de Smits </w:t>
      </w:r>
      <w:r w:rsidRPr="009C7587">
        <w:rPr>
          <w:i/>
        </w:rPr>
        <w:t>et al</w:t>
      </w:r>
      <w:r w:rsidRPr="009C7587">
        <w:t xml:space="preserve">. (2014) são semelhantes, diferindo apenas pelos exercícios de repouso e desenho em círculo, utilizados no estudo de Smits </w:t>
      </w:r>
      <w:r w:rsidRPr="009C7587">
        <w:rPr>
          <w:i/>
        </w:rPr>
        <w:t>et al</w:t>
      </w:r>
      <w:r w:rsidRPr="009C7587">
        <w:t>. (2014).</w:t>
      </w:r>
    </w:p>
    <w:p w14:paraId="61A5D64D" w14:textId="6EADB7EE" w:rsidR="00B348B6" w:rsidRDefault="00D92C41" w:rsidP="00863F23">
      <w:pPr>
        <w:pStyle w:val="TF-TEXTO"/>
      </w:pPr>
      <w:r w:rsidRPr="009C7587">
        <w:t>To</w:t>
      </w:r>
      <w:r w:rsidR="00E2000E" w:rsidRPr="009C7587">
        <w:t xml:space="preserve">das </w:t>
      </w:r>
      <w:r w:rsidR="00480FD9" w:rsidRPr="009C7587">
        <w:t xml:space="preserve">as </w:t>
      </w:r>
      <w:r w:rsidR="00E2000E" w:rsidRPr="009C7587">
        <w:t>abordagens d</w:t>
      </w:r>
      <w:r w:rsidR="00480FD9" w:rsidRPr="009C7587">
        <w:t xml:space="preserve">e análise </w:t>
      </w:r>
      <w:r w:rsidR="00B06B1F" w:rsidRPr="009C7587">
        <w:t>foram</w:t>
      </w:r>
      <w:r w:rsidR="00480FD9" w:rsidRPr="009C7587">
        <w:t xml:space="preserve"> distintas.</w:t>
      </w:r>
      <w:r w:rsidR="00AD40DB" w:rsidRPr="009C7587">
        <w:t xml:space="preserve"> Enquanto Mucha </w:t>
      </w:r>
      <w:r w:rsidR="00AD40DB" w:rsidRPr="009C7587">
        <w:rPr>
          <w:i/>
        </w:rPr>
        <w:t>et al</w:t>
      </w:r>
      <w:r w:rsidR="00AD40DB" w:rsidRPr="009C7587">
        <w:t>. (2018) analisa</w:t>
      </w:r>
      <w:r w:rsidR="0038025D">
        <w:t>ram a eficiência</w:t>
      </w:r>
      <w:r w:rsidR="00AD40DB" w:rsidRPr="009C7587">
        <w:t xml:space="preserve"> </w:t>
      </w:r>
      <w:r w:rsidR="0038025D">
        <w:t>d</w:t>
      </w:r>
      <w:r w:rsidR="00AD40DB" w:rsidRPr="009C7587">
        <w:t xml:space="preserve">a técnica de Cálculo Fracionário, </w:t>
      </w:r>
      <w:r w:rsidR="00D318B2" w:rsidRPr="009C7587">
        <w:t xml:space="preserve">Smits </w:t>
      </w:r>
      <w:r w:rsidR="00D318B2" w:rsidRPr="009C7587">
        <w:rPr>
          <w:i/>
        </w:rPr>
        <w:t>et al</w:t>
      </w:r>
      <w:r w:rsidR="00D318B2" w:rsidRPr="009C7587">
        <w:t>. (2014) analisam</w:t>
      </w:r>
      <w:r w:rsidR="0073771E" w:rsidRPr="009C7587">
        <w:t xml:space="preserve"> a caligrafia padronizada</w:t>
      </w:r>
      <w:r w:rsidR="00D318B2" w:rsidRPr="009C7587">
        <w:t xml:space="preserve"> </w:t>
      </w:r>
      <w:r w:rsidR="00AD40DB" w:rsidRPr="009C7587">
        <w:t xml:space="preserve">e Zham </w:t>
      </w:r>
      <w:r w:rsidR="00AD40DB" w:rsidRPr="009C7587">
        <w:rPr>
          <w:i/>
        </w:rPr>
        <w:t>et al</w:t>
      </w:r>
      <w:r w:rsidR="00AD40DB" w:rsidRPr="009C7587">
        <w:t>. (2017)</w:t>
      </w:r>
      <w:r w:rsidR="00D318B2" w:rsidRPr="009C7587">
        <w:t xml:space="preserve"> </w:t>
      </w:r>
      <w:r w:rsidR="001A4223" w:rsidRPr="009C7587">
        <w:t xml:space="preserve">optaram </w:t>
      </w:r>
      <w:r w:rsidR="005E65B9">
        <w:t>pela CISP</w:t>
      </w:r>
      <w:r w:rsidR="00D318B2" w:rsidRPr="009C7587">
        <w:t>.</w:t>
      </w:r>
      <w:r w:rsidR="00746411" w:rsidRPr="009C7587">
        <w:t xml:space="preserve"> Todos os trabalhos têm um número semelhante de amostras avaliadas com e sem a doença e Parkinson</w:t>
      </w:r>
      <w:r w:rsidR="00E52023" w:rsidRPr="009C7587">
        <w:t xml:space="preserve">. Porém, </w:t>
      </w:r>
      <w:r w:rsidR="00671E76" w:rsidRPr="009C7587">
        <w:t xml:space="preserve">a quantidade de amostras </w:t>
      </w:r>
      <w:r w:rsidR="00961DD1" w:rsidRPr="009C7587">
        <w:t>pode ser considerada pequena</w:t>
      </w:r>
      <w:r w:rsidR="00746411" w:rsidRPr="009C7587">
        <w:t xml:space="preserve">, uma vez que Mucha </w:t>
      </w:r>
      <w:r w:rsidR="00746411" w:rsidRPr="009C7587">
        <w:rPr>
          <w:i/>
        </w:rPr>
        <w:t>et al</w:t>
      </w:r>
      <w:r w:rsidR="00746411" w:rsidRPr="009C7587">
        <w:t xml:space="preserve">. (2018) foram os que </w:t>
      </w:r>
      <w:r w:rsidR="00BB3962" w:rsidRPr="009C7587">
        <w:t xml:space="preserve">aplicaram </w:t>
      </w:r>
      <w:r w:rsidR="00CD122D">
        <w:t>em um</w:t>
      </w:r>
      <w:r w:rsidR="00746411" w:rsidRPr="009C7587">
        <w:t xml:space="preserve"> número</w:t>
      </w:r>
      <w:r w:rsidR="002978D8">
        <w:t xml:space="preserve"> </w:t>
      </w:r>
      <w:r w:rsidR="002978D8" w:rsidRPr="009C7587">
        <w:t>maior</w:t>
      </w:r>
      <w:r w:rsidR="00746411" w:rsidRPr="009C7587">
        <w:t xml:space="preserve"> de pessoas</w:t>
      </w:r>
      <w:r w:rsidR="0044448B" w:rsidRPr="009C7587">
        <w:t>,</w:t>
      </w:r>
      <w:r w:rsidR="00746411" w:rsidRPr="009C7587">
        <w:t xml:space="preserve"> 69 no total.</w:t>
      </w:r>
      <w:r w:rsidR="00863F23">
        <w:t xml:space="preserve"> </w:t>
      </w:r>
      <w:r w:rsidR="002978D8">
        <w:t>Quanto</w:t>
      </w:r>
      <w:r w:rsidR="0078307A" w:rsidRPr="009C7587">
        <w:t xml:space="preserve"> </w:t>
      </w:r>
      <w:r w:rsidR="001B5A68">
        <w:t>à</w:t>
      </w:r>
      <w:r w:rsidR="0073771E" w:rsidRPr="009C7587">
        <w:t xml:space="preserve"> taxa de assertividade, </w:t>
      </w:r>
      <w:r w:rsidR="00324927" w:rsidRPr="009C7587">
        <w:t xml:space="preserve">nota-se que Mucha </w:t>
      </w:r>
      <w:r w:rsidR="00324927" w:rsidRPr="009C7587">
        <w:rPr>
          <w:i/>
        </w:rPr>
        <w:t>et al</w:t>
      </w:r>
      <w:r w:rsidR="00324927" w:rsidRPr="009C7587">
        <w:t xml:space="preserve">. (2018) e Zham </w:t>
      </w:r>
      <w:r w:rsidR="00324927" w:rsidRPr="009C7587">
        <w:rPr>
          <w:i/>
        </w:rPr>
        <w:t>et al</w:t>
      </w:r>
      <w:r w:rsidR="00324927" w:rsidRPr="009C7587">
        <w:t xml:space="preserve">. (2017) possuem uma taxa muito semelhante, com diferença de menos de 1%. Smits </w:t>
      </w:r>
      <w:r w:rsidR="00324927" w:rsidRPr="009C7587">
        <w:rPr>
          <w:i/>
        </w:rPr>
        <w:t>et al</w:t>
      </w:r>
      <w:r w:rsidR="00324927" w:rsidRPr="009C7587">
        <w:t>. (2014) não apresentam uma taxa de assertividade para seu estudo</w:t>
      </w:r>
      <w:r w:rsidR="00AA3B85" w:rsidRPr="009C7587">
        <w:t>.</w:t>
      </w:r>
      <w:r w:rsidR="00AA3B85">
        <w:t xml:space="preserve"> </w:t>
      </w:r>
      <w:r w:rsidR="00B348B6">
        <w:tab/>
      </w:r>
    </w:p>
    <w:p w14:paraId="4AC63B18" w14:textId="0E50C93F" w:rsidR="001152E9" w:rsidRDefault="009C7587" w:rsidP="00B348B6">
      <w:pPr>
        <w:pStyle w:val="TF-TEXTO"/>
        <w:rPr>
          <w:sz w:val="14"/>
          <w:szCs w:val="14"/>
        </w:rPr>
      </w:pPr>
      <w:r>
        <w:t>Diante do cenário descrito</w:t>
      </w:r>
      <w:r w:rsidR="00B348B6" w:rsidRPr="00467D73">
        <w:t xml:space="preserve">, </w:t>
      </w:r>
      <w:r w:rsidR="00666581">
        <w:t xml:space="preserve">pode-se perceber que </w:t>
      </w:r>
      <w:r w:rsidR="00B348B6" w:rsidRPr="00467D73">
        <w:t xml:space="preserve">nenhum </w:t>
      </w:r>
      <w:r w:rsidR="007079D5">
        <w:t>dos trabalhos</w:t>
      </w:r>
      <w:r w:rsidR="00B348B6" w:rsidRPr="00467D73">
        <w:t xml:space="preserve"> utiliza a atividade de desenho de onda como método avaliativo, </w:t>
      </w:r>
      <w:r w:rsidR="00666581">
        <w:t>a</w:t>
      </w:r>
      <w:r w:rsidR="00B348B6" w:rsidRPr="00467D73">
        <w:t>o qual será um d</w:t>
      </w:r>
      <w:r w:rsidR="00666581">
        <w:t>os</w:t>
      </w:r>
      <w:r w:rsidR="00B348B6" w:rsidRPr="00467D73">
        <w:t xml:space="preserve"> métodos</w:t>
      </w:r>
      <w:r w:rsidR="004C302C">
        <w:t xml:space="preserve"> de desenho utilizados no trabalho proposto,</w:t>
      </w:r>
      <w:r w:rsidR="00B348B6" w:rsidRPr="00467D73">
        <w:t xml:space="preserve"> junto com o método de desenho de espiral que é uti</w:t>
      </w:r>
      <w:r w:rsidR="00B71458">
        <w:t xml:space="preserve">lizado em todos </w:t>
      </w:r>
      <w:r w:rsidR="00B71458" w:rsidRPr="00EF47F6">
        <w:t xml:space="preserve">os </w:t>
      </w:r>
      <w:r w:rsidR="00856F49" w:rsidRPr="00EF47F6">
        <w:t>tr</w:t>
      </w:r>
      <w:r w:rsidR="00EF47F6" w:rsidRPr="00EF47F6">
        <w:t>abalhos</w:t>
      </w:r>
      <w:r w:rsidR="00B348B6" w:rsidRPr="00EF47F6">
        <w:t>.</w:t>
      </w:r>
      <w:r w:rsidR="004961B4" w:rsidRPr="00EF47F6">
        <w:t xml:space="preserve"> </w:t>
      </w:r>
      <w:r w:rsidR="00EF47F6">
        <w:t>Além disso, o</w:t>
      </w:r>
      <w:r w:rsidR="001A5177" w:rsidRPr="00EF47F6">
        <w:t>utro diferencial</w:t>
      </w:r>
      <w:r w:rsidR="001A5177">
        <w:t xml:space="preserve"> deste trabalho é a utilização de técnicas </w:t>
      </w:r>
      <w:r w:rsidR="001A5177" w:rsidRPr="00F3205E">
        <w:t>de aprendizado</w:t>
      </w:r>
      <w:ins w:id="44" w:author="Andreza Sartori" w:date="2020-12-05T07:25:00Z">
        <w:r w:rsidR="00087432">
          <w:t xml:space="preserve"> de máquina</w:t>
        </w:r>
      </w:ins>
      <w:r w:rsidR="00051C04" w:rsidRPr="00F3205E">
        <w:t>,</w:t>
      </w:r>
      <w:r w:rsidR="001A5177" w:rsidRPr="00F3205E">
        <w:t xml:space="preserve"> </w:t>
      </w:r>
      <w:r w:rsidR="00D26B78" w:rsidRPr="00F3205E">
        <w:t xml:space="preserve">do tipo </w:t>
      </w:r>
      <w:del w:id="45" w:author="Andreza Sartori" w:date="2020-12-05T07:25:00Z">
        <w:r w:rsidR="00D26B78" w:rsidRPr="00F3205E" w:rsidDel="00087432">
          <w:delText>r</w:delText>
        </w:r>
      </w:del>
      <w:ins w:id="46" w:author="Andreza Sartori" w:date="2020-12-05T07:25:00Z">
        <w:r w:rsidR="00087432">
          <w:t>R</w:t>
        </w:r>
      </w:ins>
      <w:r w:rsidR="00D26B78" w:rsidRPr="00F3205E">
        <w:t xml:space="preserve">ede </w:t>
      </w:r>
      <w:ins w:id="47" w:author="Andreza Sartori" w:date="2020-12-05T07:25:00Z">
        <w:r w:rsidR="00087432">
          <w:t>N</w:t>
        </w:r>
      </w:ins>
      <w:del w:id="48" w:author="Andreza Sartori" w:date="2020-12-05T07:25:00Z">
        <w:r w:rsidR="00D26B78" w:rsidRPr="00F3205E" w:rsidDel="00087432">
          <w:delText>n</w:delText>
        </w:r>
      </w:del>
      <w:r w:rsidR="00D26B78" w:rsidRPr="00F3205E">
        <w:t xml:space="preserve">eurais </w:t>
      </w:r>
      <w:ins w:id="49" w:author="Andreza Sartori" w:date="2020-12-05T07:25:00Z">
        <w:r w:rsidR="00087432">
          <w:t>C</w:t>
        </w:r>
      </w:ins>
      <w:del w:id="50" w:author="Andreza Sartori" w:date="2020-12-05T07:25:00Z">
        <w:r w:rsidR="00D26B78" w:rsidRPr="00F3205E" w:rsidDel="00087432">
          <w:delText>c</w:delText>
        </w:r>
      </w:del>
      <w:r w:rsidR="00D26B78" w:rsidRPr="00F3205E">
        <w:t>onvolucionais</w:t>
      </w:r>
      <w:r w:rsidR="00051C04" w:rsidRPr="00F3205E">
        <w:t>,</w:t>
      </w:r>
      <w:r w:rsidR="00D26B78" w:rsidRPr="00F3205E">
        <w:t xml:space="preserve"> para </w:t>
      </w:r>
      <w:r w:rsidR="00030B63" w:rsidRPr="00F3205E">
        <w:t>detectar o</w:t>
      </w:r>
      <w:r w:rsidR="00680063" w:rsidRPr="00F3205E">
        <w:t xml:space="preserve"> </w:t>
      </w:r>
      <w:r w:rsidR="004A2CC4" w:rsidRPr="00F3205E">
        <w:t>desenho</w:t>
      </w:r>
      <w:r w:rsidR="00680063" w:rsidRPr="00F3205E">
        <w:t xml:space="preserve"> gerado e</w:t>
      </w:r>
      <w:r w:rsidR="00265424" w:rsidRPr="00F3205E">
        <w:t>,</w:t>
      </w:r>
      <w:r w:rsidR="000729A1" w:rsidRPr="00F3205E">
        <w:t xml:space="preserve"> que</w:t>
      </w:r>
      <w:r w:rsidR="00265424" w:rsidRPr="00F3205E">
        <w:t xml:space="preserve"> posteriormente</w:t>
      </w:r>
      <w:r w:rsidR="001B5A68" w:rsidRPr="00F3205E">
        <w:t>,</w:t>
      </w:r>
      <w:r w:rsidR="00265424" w:rsidRPr="00F3205E">
        <w:t xml:space="preserve"> </w:t>
      </w:r>
      <w:r w:rsidR="001853F2" w:rsidRPr="00F3205E">
        <w:rPr>
          <w:color w:val="000000"/>
        </w:rPr>
        <w:t xml:space="preserve">será utilizado </w:t>
      </w:r>
      <w:r w:rsidR="000729A1" w:rsidRPr="00F3205E">
        <w:t xml:space="preserve">para </w:t>
      </w:r>
      <w:r w:rsidR="00265424" w:rsidRPr="00F3205E">
        <w:t xml:space="preserve">estabelecer </w:t>
      </w:r>
      <w:r w:rsidR="007C63CC" w:rsidRPr="00F3205E">
        <w:t>o</w:t>
      </w:r>
      <w:r w:rsidR="00265424" w:rsidRPr="00F3205E">
        <w:t xml:space="preserve"> grau similaridade </w:t>
      </w:r>
      <w:r w:rsidR="00AC4189" w:rsidRPr="00F3205E">
        <w:t xml:space="preserve">em relação </w:t>
      </w:r>
      <w:r w:rsidR="002A0850" w:rsidRPr="00F3205E">
        <w:t>a um</w:t>
      </w:r>
      <w:r w:rsidR="00AE6EAD" w:rsidRPr="00F3205E">
        <w:t xml:space="preserve"> gabarito</w:t>
      </w:r>
      <w:r w:rsidR="00956A73" w:rsidRPr="00F3205E">
        <w:t xml:space="preserve"> </w:t>
      </w:r>
      <w:r w:rsidR="00300709" w:rsidRPr="00F3205E">
        <w:t>ou</w:t>
      </w:r>
      <w:r w:rsidR="00956A73" w:rsidRPr="00F3205E">
        <w:t xml:space="preserve"> padrões de performance motora</w:t>
      </w:r>
      <w:r w:rsidR="00AE6EAD" w:rsidRPr="00F3205E">
        <w:t xml:space="preserve">, neste caso, </w:t>
      </w:r>
      <w:r w:rsidR="000A166A" w:rsidRPr="00F3205E">
        <w:t xml:space="preserve">a partir de </w:t>
      </w:r>
      <w:r w:rsidR="00A225DC" w:rsidRPr="00F3205E">
        <w:t>técnicas de processamento de imagens.</w:t>
      </w:r>
      <w:r w:rsidR="00B348B6" w:rsidRPr="00F3205E">
        <w:t xml:space="preserve"> </w:t>
      </w:r>
      <w:r w:rsidR="00550224" w:rsidRPr="00F3205E">
        <w:t xml:space="preserve">Contudo, </w:t>
      </w:r>
      <w:r w:rsidR="002A0850" w:rsidRPr="00F3205E">
        <w:t>espera</w:t>
      </w:r>
      <w:r w:rsidR="00550224" w:rsidRPr="00F3205E">
        <w:t xml:space="preserve">-se contribuir </w:t>
      </w:r>
      <w:r w:rsidR="000F2860" w:rsidRPr="00F3205E">
        <w:t xml:space="preserve">e até mesmo facilitar </w:t>
      </w:r>
      <w:r w:rsidR="002935D4" w:rsidRPr="00F3205E">
        <w:t>o processo de</w:t>
      </w:r>
      <w:r w:rsidR="000F2860" w:rsidRPr="00F3205E">
        <w:t xml:space="preserve"> detecção</w:t>
      </w:r>
      <w:r w:rsidR="000F2860" w:rsidRPr="00E96BE5">
        <w:t xml:space="preserve"> da doença de Parkinson em estágios iniciais da </w:t>
      </w:r>
      <w:r w:rsidR="00971865" w:rsidRPr="00E96BE5">
        <w:t>doença</w:t>
      </w:r>
      <w:r w:rsidR="009F2651" w:rsidRPr="00E96BE5">
        <w:t>,</w:t>
      </w:r>
      <w:r w:rsidR="003C047C" w:rsidRPr="00E96BE5">
        <w:t xml:space="preserve"> assim como outros tipos de patologias</w:t>
      </w:r>
      <w:r w:rsidR="00804216" w:rsidRPr="00E96BE5">
        <w:t>, tendo como base a análise do tremor do paciente</w:t>
      </w:r>
      <w:r w:rsidR="002B56E0" w:rsidRPr="00E96BE5">
        <w:t>.</w:t>
      </w:r>
      <w:r w:rsidR="002B56E0" w:rsidRPr="00804216">
        <w:t xml:space="preserve"> </w:t>
      </w:r>
    </w:p>
    <w:p w14:paraId="5B0E9F22" w14:textId="77777777" w:rsidR="00B348B6" w:rsidRDefault="00B348B6" w:rsidP="00B348B6">
      <w:pPr>
        <w:pStyle w:val="Ttulo2"/>
        <w:spacing w:after="120" w:line="240" w:lineRule="auto"/>
      </w:pPr>
      <w:r>
        <w:rPr>
          <w:caps w:val="0"/>
        </w:rPr>
        <w:t>REQUISITOS PRINCIPAIS DO PROBLEMA A SER TRABALHADO</w:t>
      </w:r>
    </w:p>
    <w:p w14:paraId="5AFBB138" w14:textId="3D0C850B" w:rsidR="00B348B6" w:rsidRDefault="00B348B6" w:rsidP="00B348B6">
      <w:pPr>
        <w:pStyle w:val="TF-TEXTO"/>
        <w:ind w:firstLine="709"/>
      </w:pPr>
      <w:r>
        <w:t>Abaixo são apresentados os requisitos funcionais (RF) e os requisitos não funcionais (RNF) do método que será desenvolvido. O método deve</w:t>
      </w:r>
      <w:r w:rsidR="002160C3">
        <w:t>rá</w:t>
      </w:r>
      <w:r>
        <w:t>:</w:t>
      </w:r>
    </w:p>
    <w:p w14:paraId="23F1A1C6" w14:textId="47AFA005" w:rsidR="00034D28" w:rsidRDefault="00034D28" w:rsidP="00034D28">
      <w:pPr>
        <w:pStyle w:val="TF-ALNEA"/>
        <w:numPr>
          <w:ilvl w:val="0"/>
          <w:numId w:val="27"/>
        </w:numPr>
      </w:pPr>
      <w:r>
        <w:lastRenderedPageBreak/>
        <w:t>utilizar desenhos de espirais e ondas para detecção da DP (RF);</w:t>
      </w:r>
    </w:p>
    <w:p w14:paraId="5D07B499" w14:textId="3C180B60" w:rsidR="00805427" w:rsidRDefault="00805427" w:rsidP="005D0F50">
      <w:pPr>
        <w:pStyle w:val="TF-ALNEA"/>
        <w:numPr>
          <w:ilvl w:val="0"/>
          <w:numId w:val="27"/>
        </w:numPr>
      </w:pPr>
      <w:r>
        <w:t>realizar o realce e melhoramento das imagens (ruídos, distorções e problemas de iluminação) utilizando técnicas processamento de imagens (RF);</w:t>
      </w:r>
    </w:p>
    <w:p w14:paraId="0BA838FD" w14:textId="420A3B85" w:rsidR="00805427" w:rsidRDefault="00805427" w:rsidP="00805427">
      <w:pPr>
        <w:pStyle w:val="TF-ALNEA"/>
      </w:pPr>
      <w:r>
        <w:t>utilizar técnicas de aprendizado de máquina</w:t>
      </w:r>
      <w:r w:rsidR="005F60F5">
        <w:t xml:space="preserve">, </w:t>
      </w:r>
      <w:r w:rsidR="00C17F6C">
        <w:t>especificamente</w:t>
      </w:r>
      <w:r w:rsidR="005F60F5">
        <w:t xml:space="preserve"> redes neurais convoluionais</w:t>
      </w:r>
      <w:r>
        <w:t xml:space="preserve"> para</w:t>
      </w:r>
      <w:r w:rsidR="00285A8B">
        <w:t xml:space="preserve"> realizar</w:t>
      </w:r>
      <w:r>
        <w:t xml:space="preserve"> a detecção </w:t>
      </w:r>
      <w:r w:rsidR="006C19E7">
        <w:t>dos desenhos</w:t>
      </w:r>
      <w:r>
        <w:t xml:space="preserve"> (RF); </w:t>
      </w:r>
    </w:p>
    <w:p w14:paraId="5D4D54C3" w14:textId="3C4E2522" w:rsidR="001E73CC" w:rsidRPr="00E96BE5" w:rsidRDefault="001E73CC" w:rsidP="00805427">
      <w:pPr>
        <w:pStyle w:val="TF-ALNEA"/>
      </w:pPr>
      <w:r w:rsidRPr="00E96BE5">
        <w:t>extrair informações geométricas d</w:t>
      </w:r>
      <w:r w:rsidR="00640296">
        <w:t>os</w:t>
      </w:r>
      <w:r w:rsidRPr="00E96BE5">
        <w:t xml:space="preserve"> </w:t>
      </w:r>
      <w:r w:rsidR="00A66548" w:rsidRPr="00E96BE5">
        <w:t>espira</w:t>
      </w:r>
      <w:r w:rsidR="00640296">
        <w:t>is</w:t>
      </w:r>
      <w:r w:rsidR="00A66548" w:rsidRPr="00E96BE5">
        <w:t xml:space="preserve"> </w:t>
      </w:r>
      <w:r w:rsidR="00640296">
        <w:t>e</w:t>
      </w:r>
      <w:r w:rsidR="00A66548" w:rsidRPr="00E96BE5">
        <w:t xml:space="preserve"> onda</w:t>
      </w:r>
      <w:r w:rsidR="00640296">
        <w:t>s</w:t>
      </w:r>
      <w:r w:rsidR="00A66548" w:rsidRPr="00E96BE5">
        <w:t xml:space="preserve"> (RF);</w:t>
      </w:r>
    </w:p>
    <w:p w14:paraId="19E2C087" w14:textId="64B6D723" w:rsidR="000B57AD" w:rsidRPr="00E96BE5" w:rsidRDefault="000B57AD" w:rsidP="00805427">
      <w:pPr>
        <w:pStyle w:val="TF-ALNEA"/>
      </w:pPr>
      <w:r w:rsidRPr="00E96BE5">
        <w:t xml:space="preserve">realizar </w:t>
      </w:r>
      <w:r w:rsidR="0088490E" w:rsidRPr="00E96BE5">
        <w:t>a line</w:t>
      </w:r>
      <w:r w:rsidR="00F83EF0" w:rsidRPr="00E96BE5">
        <w:t>a</w:t>
      </w:r>
      <w:r w:rsidR="0088490E" w:rsidRPr="00E96BE5">
        <w:t xml:space="preserve">rização </w:t>
      </w:r>
      <w:r w:rsidR="009D15A9" w:rsidRPr="00E96BE5">
        <w:t>das ondas ou esp</w:t>
      </w:r>
      <w:r w:rsidR="00087C17" w:rsidRPr="00E96BE5">
        <w:t>i</w:t>
      </w:r>
      <w:r w:rsidR="009D15A9" w:rsidRPr="00E96BE5">
        <w:t>ra</w:t>
      </w:r>
      <w:r w:rsidR="001158E8" w:rsidRPr="00E96BE5">
        <w:t>i</w:t>
      </w:r>
      <w:r w:rsidR="009D15A9" w:rsidRPr="00E96BE5">
        <w:t xml:space="preserve">s </w:t>
      </w:r>
      <w:r w:rsidR="00E65EAD" w:rsidRPr="00E96BE5">
        <w:t xml:space="preserve">para um plano </w:t>
      </w:r>
      <w:r w:rsidR="00BF1BC0" w:rsidRPr="00E96BE5">
        <w:t xml:space="preserve">2D </w:t>
      </w:r>
      <w:r w:rsidR="00E02C1E" w:rsidRPr="00E96BE5">
        <w:t>(RF);</w:t>
      </w:r>
    </w:p>
    <w:p w14:paraId="4F9EE87F" w14:textId="0C3B4F72" w:rsidR="00805427" w:rsidRPr="00E96BE5" w:rsidRDefault="00805427" w:rsidP="00805427">
      <w:pPr>
        <w:pStyle w:val="TF-ALNEA"/>
      </w:pPr>
      <w:r w:rsidRPr="00E96BE5">
        <w:t>estabelecer</w:t>
      </w:r>
      <w:r w:rsidR="009712B9" w:rsidRPr="00E96BE5">
        <w:t xml:space="preserve"> </w:t>
      </w:r>
      <w:r w:rsidR="005A0785" w:rsidRPr="00E96BE5">
        <w:t>o grau de similaridade entre os gabaritos e os desenhos feitos pelos usuários</w:t>
      </w:r>
      <w:r w:rsidR="00AA1A3E" w:rsidRPr="00E96BE5">
        <w:t xml:space="preserve"> </w:t>
      </w:r>
      <w:r w:rsidRPr="00E96BE5">
        <w:t>(RF);</w:t>
      </w:r>
    </w:p>
    <w:p w14:paraId="5A638AF3" w14:textId="087CCFE9" w:rsidR="00194C1F" w:rsidRPr="00E96BE5" w:rsidRDefault="00194C1F" w:rsidP="00805427">
      <w:pPr>
        <w:pStyle w:val="TF-ALNEA"/>
      </w:pPr>
      <w:r w:rsidRPr="00E96BE5">
        <w:t>identifica</w:t>
      </w:r>
      <w:r w:rsidR="00247D82" w:rsidRPr="00E96BE5">
        <w:t>r</w:t>
      </w:r>
      <w:r w:rsidRPr="00E96BE5">
        <w:t xml:space="preserve"> padrões que </w:t>
      </w:r>
      <w:r w:rsidR="00681DF0" w:rsidRPr="00E96BE5">
        <w:t xml:space="preserve">possam apontar a utilização ou não da mão dominante </w:t>
      </w:r>
      <w:r w:rsidR="00FE12E9" w:rsidRPr="00E96BE5">
        <w:t xml:space="preserve">ou potencialmente apontar </w:t>
      </w:r>
      <w:r w:rsidR="00CD0F9F" w:rsidRPr="00E96BE5">
        <w:t>a presença de alguma patologia</w:t>
      </w:r>
      <w:r w:rsidR="00A22823" w:rsidRPr="00E96BE5">
        <w:t xml:space="preserve"> vinculada a DP (RF);</w:t>
      </w:r>
    </w:p>
    <w:p w14:paraId="44238E01" w14:textId="3C16A37C" w:rsidR="003A2069" w:rsidRPr="00E96BE5" w:rsidRDefault="003049FE" w:rsidP="00805427">
      <w:pPr>
        <w:pStyle w:val="TF-ALNEA"/>
      </w:pPr>
      <w:r>
        <w:t xml:space="preserve">estabelecer e </w:t>
      </w:r>
      <w:r w:rsidR="003A2069" w:rsidRPr="00E96BE5">
        <w:t>disponibilizar</w:t>
      </w:r>
      <w:r w:rsidR="008968C0" w:rsidRPr="00E96BE5">
        <w:t xml:space="preserve"> </w:t>
      </w:r>
      <w:r w:rsidR="00E96BE5">
        <w:t xml:space="preserve">dados sobre </w:t>
      </w:r>
      <w:r w:rsidR="008968C0" w:rsidRPr="00E96BE5">
        <w:t xml:space="preserve">a performance motora </w:t>
      </w:r>
      <w:r w:rsidR="004303BE" w:rsidRPr="00E96BE5">
        <w:t>d</w:t>
      </w:r>
      <w:r w:rsidR="008968C0" w:rsidRPr="00E96BE5">
        <w:t>os usuários</w:t>
      </w:r>
      <w:r w:rsidR="004C2168" w:rsidRPr="00E96BE5">
        <w:t xml:space="preserve"> (RF);</w:t>
      </w:r>
    </w:p>
    <w:p w14:paraId="215B296A" w14:textId="0A4D246F" w:rsidR="00805427" w:rsidRDefault="00805427" w:rsidP="00805427">
      <w:pPr>
        <w:pStyle w:val="TF-ALNEA"/>
      </w:pPr>
      <w:r>
        <w:t>ser desenvolvida na linguagem de programação Python (RNF);</w:t>
      </w:r>
    </w:p>
    <w:p w14:paraId="47A4C60E" w14:textId="3D229B50" w:rsidR="00805427" w:rsidRDefault="00805427" w:rsidP="00805427">
      <w:pPr>
        <w:pStyle w:val="TF-ALNEA"/>
      </w:pPr>
      <w:r>
        <w:t xml:space="preserve">utilizar as bibliotecas OpenCV para o processamento de imagens e </w:t>
      </w:r>
      <w:r w:rsidR="001B6C76">
        <w:t>Keras</w:t>
      </w:r>
      <w:r>
        <w:t xml:space="preserve"> para o aprendizado de máquina (RNF);</w:t>
      </w:r>
    </w:p>
    <w:p w14:paraId="33F1C462" w14:textId="3BD6F019" w:rsidR="00805427" w:rsidRPr="00F926D0" w:rsidRDefault="00805427" w:rsidP="00F926D0">
      <w:pPr>
        <w:pStyle w:val="TF-ALNEA"/>
      </w:pPr>
      <w:r>
        <w:t>ser capaz de realizar a análise em um tempo máximo de 1 minuto (RNF).</w:t>
      </w:r>
    </w:p>
    <w:p w14:paraId="69067CF4" w14:textId="77777777" w:rsidR="00B348B6" w:rsidRDefault="00B348B6" w:rsidP="00B348B6">
      <w:pPr>
        <w:pStyle w:val="Ttulo2"/>
        <w:spacing w:after="120" w:line="240" w:lineRule="auto"/>
      </w:pPr>
      <w:r>
        <w:t>METODOLOGIA</w:t>
      </w:r>
    </w:p>
    <w:p w14:paraId="38F49068" w14:textId="77777777" w:rsidR="00B348B6" w:rsidRDefault="00B348B6" w:rsidP="00B348B6">
      <w:pPr>
        <w:pStyle w:val="TF-TEXTO"/>
      </w:pPr>
      <w:r>
        <w:t>O trabalho será desenvolvido observando as seguintes etapas:</w:t>
      </w:r>
    </w:p>
    <w:p w14:paraId="1954B19D" w14:textId="79C1F1EA" w:rsidR="00B348B6" w:rsidRDefault="00B771EC" w:rsidP="00B348B6">
      <w:pPr>
        <w:pStyle w:val="TF-ALNEA"/>
        <w:numPr>
          <w:ilvl w:val="0"/>
          <w:numId w:val="5"/>
        </w:numPr>
      </w:pPr>
      <w:r>
        <w:t>l</w:t>
      </w:r>
      <w:r w:rsidR="00B348B6">
        <w:t>evantamento bibliográfico: pesquisar</w:t>
      </w:r>
      <w:r w:rsidR="00BC0648">
        <w:t xml:space="preserve"> e estudar</w:t>
      </w:r>
      <w:r w:rsidR="00B348B6">
        <w:t xml:space="preserve"> sobre </w:t>
      </w:r>
      <w:r w:rsidR="00452962">
        <w:t xml:space="preserve">Parkinson, </w:t>
      </w:r>
      <w:r w:rsidR="00B348B6">
        <w:t xml:space="preserve">processamento de imagem, </w:t>
      </w:r>
      <w:r w:rsidR="00E45B1A">
        <w:t>redes neurais convolucionais</w:t>
      </w:r>
      <w:r w:rsidR="00B348B6">
        <w:t xml:space="preserve"> e trabalhos correlatos;</w:t>
      </w:r>
    </w:p>
    <w:p w14:paraId="3B661FD1" w14:textId="77777777" w:rsidR="00B771EC" w:rsidRPr="00CD455A" w:rsidRDefault="00B771EC" w:rsidP="00B771EC">
      <w:pPr>
        <w:pStyle w:val="TF-ALNEA"/>
        <w:numPr>
          <w:ilvl w:val="0"/>
          <w:numId w:val="5"/>
        </w:numPr>
      </w:pPr>
      <w:r w:rsidRPr="00CD455A">
        <w:t xml:space="preserve">pesquisa e escolha do método desenho: pesquisar qual </w:t>
      </w:r>
      <w:r>
        <w:t xml:space="preserve">é o </w:t>
      </w:r>
      <w:r w:rsidRPr="00CD455A">
        <w:t>método de desenho mais efetivo para o cenário, seja este desenho a mão livre, ligação de pontos, contorno ou outro;</w:t>
      </w:r>
    </w:p>
    <w:p w14:paraId="201282B7" w14:textId="128A1EB5" w:rsidR="00045B92" w:rsidRDefault="00CB3C75" w:rsidP="00045B92">
      <w:pPr>
        <w:pStyle w:val="TF-ALNEA"/>
        <w:numPr>
          <w:ilvl w:val="0"/>
          <w:numId w:val="5"/>
        </w:numPr>
      </w:pPr>
      <w:r>
        <w:t>composição da</w:t>
      </w:r>
      <w:r w:rsidR="00045B92">
        <w:t xml:space="preserve"> </w:t>
      </w:r>
      <w:r w:rsidR="00863F23" w:rsidRPr="00863F23">
        <w:t>base de dados</w:t>
      </w:r>
      <w:r w:rsidR="00045B92">
        <w:t>: coletar imagens da internet de desenhos manuais de ondas e espirais para compor um</w:t>
      </w:r>
      <w:r>
        <w:t>a</w:t>
      </w:r>
      <w:r w:rsidR="00045B92">
        <w:t xml:space="preserve"> </w:t>
      </w:r>
      <w:r w:rsidR="00863F23" w:rsidRPr="00863F23">
        <w:t>base de dados</w:t>
      </w:r>
      <w:r w:rsidR="00045B92">
        <w:t xml:space="preserve"> de casos saudáveis </w:t>
      </w:r>
      <w:r w:rsidR="00275BA4">
        <w:t>e casos portadores de Parkinson</w:t>
      </w:r>
      <w:r w:rsidR="00045B92">
        <w:t xml:space="preserve"> e</w:t>
      </w:r>
      <w:r w:rsidR="00275BA4">
        <w:t>,</w:t>
      </w:r>
      <w:r w:rsidR="00045B92">
        <w:t xml:space="preserve"> caso não haja um número satisfatório de imagens, coletar também </w:t>
      </w:r>
      <w:r w:rsidR="00AE2F12">
        <w:t xml:space="preserve">mais amostras </w:t>
      </w:r>
      <w:r w:rsidR="00D359FC">
        <w:t>junt</w:t>
      </w:r>
      <w:r w:rsidR="0048254C">
        <w:t>amente</w:t>
      </w:r>
      <w:r w:rsidR="00D359FC">
        <w:t xml:space="preserve"> com profissiona</w:t>
      </w:r>
      <w:r w:rsidR="00DC6D8B">
        <w:t>i</w:t>
      </w:r>
      <w:r w:rsidR="00D359FC">
        <w:t xml:space="preserve">s </w:t>
      </w:r>
      <w:r w:rsidR="0048254C">
        <w:t>especialistas na doença</w:t>
      </w:r>
      <w:r w:rsidR="009D24B4">
        <w:t xml:space="preserve">. </w:t>
      </w:r>
      <w:r w:rsidR="009D24B4" w:rsidRPr="008F571F">
        <w:t xml:space="preserve">Durante a realização </w:t>
      </w:r>
      <w:r w:rsidR="000E2447">
        <w:t>desta etapa</w:t>
      </w:r>
      <w:r w:rsidR="009D24B4" w:rsidRPr="008F571F">
        <w:t xml:space="preserve"> será solicitado aos pacientes a assinatura do </w:t>
      </w:r>
      <w:r w:rsidR="009D24B4" w:rsidRPr="008F571F">
        <w:rPr>
          <w:rStyle w:val="hgkelc"/>
        </w:rPr>
        <w:t>Termo de Consentimento Livre e Esclarecido (TCLE)</w:t>
      </w:r>
      <w:r w:rsidR="005154F3">
        <w:rPr>
          <w:rStyle w:val="hgkelc"/>
        </w:rPr>
        <w:t>;</w:t>
      </w:r>
    </w:p>
    <w:p w14:paraId="3B806681" w14:textId="6B7BE84C" w:rsidR="00B348B6" w:rsidRPr="007C60D7" w:rsidRDefault="008126B8" w:rsidP="00B348B6">
      <w:pPr>
        <w:pStyle w:val="TF-ALNEA"/>
        <w:numPr>
          <w:ilvl w:val="0"/>
          <w:numId w:val="5"/>
        </w:numPr>
      </w:pPr>
      <w:r w:rsidRPr="007C60D7">
        <w:t>r</w:t>
      </w:r>
      <w:r w:rsidR="00B348B6" w:rsidRPr="007C60D7">
        <w:t>o</w:t>
      </w:r>
      <w:r w:rsidR="00CB3C75">
        <w:t>tulação das imagens que compõe a</w:t>
      </w:r>
      <w:r w:rsidR="00B348B6" w:rsidRPr="007C60D7">
        <w:t xml:space="preserve"> </w:t>
      </w:r>
      <w:r w:rsidR="00863F23" w:rsidRPr="00863F23">
        <w:t>base de dados</w:t>
      </w:r>
      <w:r w:rsidR="00B348B6" w:rsidRPr="007C60D7">
        <w:t xml:space="preserve">: rotular as imagens que compõe </w:t>
      </w:r>
      <w:r w:rsidR="00CB3C75">
        <w:t>a</w:t>
      </w:r>
      <w:r w:rsidR="00B348B6" w:rsidRPr="007C60D7">
        <w:t xml:space="preserve"> </w:t>
      </w:r>
      <w:r w:rsidR="00863F23" w:rsidRPr="00863F23">
        <w:t>base de dados</w:t>
      </w:r>
      <w:r w:rsidR="00B348B6" w:rsidRPr="007C60D7">
        <w:t xml:space="preserve"> separando-as em tipo de exercício, tipo de amostra (saudável ou portador de Parkinson) e em imagens de teste e treinamento da </w:t>
      </w:r>
      <w:r w:rsidR="007150DD">
        <w:t xml:space="preserve">rede </w:t>
      </w:r>
      <w:r w:rsidR="009A1D1E">
        <w:t>neural convolucional</w:t>
      </w:r>
      <w:r w:rsidR="00F9047A" w:rsidRPr="007C60D7">
        <w:t>;</w:t>
      </w:r>
    </w:p>
    <w:p w14:paraId="23CEEBA8" w14:textId="0251F4E3" w:rsidR="00F252D5" w:rsidRPr="007C60D7" w:rsidRDefault="00F252D5" w:rsidP="00F252D5">
      <w:pPr>
        <w:pStyle w:val="TF-ALNEA"/>
        <w:numPr>
          <w:ilvl w:val="0"/>
          <w:numId w:val="5"/>
        </w:numPr>
      </w:pPr>
      <w:r w:rsidRPr="007C60D7">
        <w:t>definição da arquitetura da rede neural</w:t>
      </w:r>
      <w:ins w:id="51" w:author="Andreza Sartori" w:date="2020-12-05T07:29:00Z">
        <w:r w:rsidR="00202A42">
          <w:t xml:space="preserve"> artificial</w:t>
        </w:r>
      </w:ins>
      <w:r w:rsidRPr="007C60D7">
        <w:t>: definir a arquitetura da rede neural</w:t>
      </w:r>
      <w:ins w:id="52" w:author="Andreza Sartori" w:date="2020-12-05T07:30:00Z">
        <w:r w:rsidR="00AB0CCE">
          <w:t xml:space="preserve"> artificial</w:t>
        </w:r>
      </w:ins>
      <w:r w:rsidRPr="007C60D7">
        <w:t xml:space="preserve"> mais aderente ao processo de </w:t>
      </w:r>
      <w:r w:rsidR="003D3613" w:rsidRPr="007C60D7">
        <w:t xml:space="preserve">detecção do </w:t>
      </w:r>
      <w:r w:rsidR="00C63738" w:rsidRPr="007C60D7">
        <w:t>desenho feito pelo usuário</w:t>
      </w:r>
      <w:r w:rsidRPr="007C60D7">
        <w:t>;</w:t>
      </w:r>
    </w:p>
    <w:p w14:paraId="5A3D91E3" w14:textId="72442037" w:rsidR="00B348B6" w:rsidRPr="007C60D7" w:rsidRDefault="00F9047A" w:rsidP="00B348B6">
      <w:pPr>
        <w:pStyle w:val="TF-ALNEA"/>
        <w:numPr>
          <w:ilvl w:val="0"/>
          <w:numId w:val="5"/>
        </w:numPr>
      </w:pPr>
      <w:r w:rsidRPr="007C60D7">
        <w:t>d</w:t>
      </w:r>
      <w:r w:rsidR="00B348B6" w:rsidRPr="007C60D7">
        <w:t>esenvolvimento do método</w:t>
      </w:r>
      <w:r w:rsidR="00E54742">
        <w:t xml:space="preserve"> de detecção dos desenhos</w:t>
      </w:r>
      <w:r w:rsidR="00B348B6" w:rsidRPr="007C60D7">
        <w:t xml:space="preserve">: </w:t>
      </w:r>
      <w:r w:rsidR="009F1258" w:rsidRPr="007C60D7">
        <w:t xml:space="preserve">a partir do item (e) </w:t>
      </w:r>
      <w:r w:rsidR="00B348B6" w:rsidRPr="007C60D7">
        <w:t>implementar o método que irá detectar</w:t>
      </w:r>
      <w:r w:rsidR="00012293" w:rsidRPr="007C60D7">
        <w:t xml:space="preserve"> desenhos</w:t>
      </w:r>
      <w:r w:rsidR="000C72D4" w:rsidRPr="007C60D7">
        <w:t xml:space="preserve"> </w:t>
      </w:r>
      <w:r w:rsidR="00012293" w:rsidRPr="007C60D7">
        <w:t xml:space="preserve">utilizando a linguagem Python e a </w:t>
      </w:r>
      <w:r w:rsidR="000C72D4" w:rsidRPr="007C60D7">
        <w:t>biblioteca Keras</w:t>
      </w:r>
      <w:r w:rsidR="00B348B6" w:rsidRPr="007C60D7">
        <w:t>;</w:t>
      </w:r>
    </w:p>
    <w:p w14:paraId="5A16D059" w14:textId="276A425E" w:rsidR="002746AE" w:rsidRPr="007C60D7" w:rsidRDefault="000C72D4" w:rsidP="00000743">
      <w:pPr>
        <w:pStyle w:val="TF-ALNEA"/>
        <w:numPr>
          <w:ilvl w:val="0"/>
          <w:numId w:val="5"/>
        </w:numPr>
      </w:pPr>
      <w:r w:rsidRPr="007C60D7">
        <w:t>análise</w:t>
      </w:r>
      <w:r w:rsidR="002746AE" w:rsidRPr="007C60D7">
        <w:t xml:space="preserve"> dos resultados: avaliar se o método desenvolvido consegue </w:t>
      </w:r>
      <w:r w:rsidR="00F9730F" w:rsidRPr="007C60D7">
        <w:t>identificar os desenhos</w:t>
      </w:r>
      <w:r w:rsidR="002746AE" w:rsidRPr="007C60D7">
        <w:t xml:space="preserve"> corretamente </w:t>
      </w:r>
      <w:r w:rsidR="00486A01" w:rsidRPr="007C60D7">
        <w:t xml:space="preserve">assim </w:t>
      </w:r>
      <w:r w:rsidR="0079343D" w:rsidRPr="007C60D7">
        <w:t xml:space="preserve">verificando </w:t>
      </w:r>
      <w:r w:rsidR="00530D52" w:rsidRPr="007C60D7">
        <w:t>sua acurácia e desempenho;</w:t>
      </w:r>
    </w:p>
    <w:p w14:paraId="3E464E53" w14:textId="104FBC40" w:rsidR="00D80C8F" w:rsidRPr="008F571F" w:rsidRDefault="00F16248" w:rsidP="00F16248">
      <w:pPr>
        <w:pStyle w:val="TF-ALNEA"/>
        <w:numPr>
          <w:ilvl w:val="0"/>
          <w:numId w:val="5"/>
        </w:numPr>
      </w:pPr>
      <w:r w:rsidRPr="007C60D7">
        <w:t xml:space="preserve">levantamento de formas </w:t>
      </w:r>
      <w:r w:rsidRPr="008F571F">
        <w:t>para</w:t>
      </w:r>
      <w:r w:rsidR="00546C77" w:rsidRPr="008F571F">
        <w:t xml:space="preserve"> </w:t>
      </w:r>
      <w:r w:rsidR="005850C4" w:rsidRPr="008F571F">
        <w:t>identificar caracterís</w:t>
      </w:r>
      <w:r w:rsidR="000E1950" w:rsidRPr="008F571F">
        <w:t>t</w:t>
      </w:r>
      <w:r w:rsidR="005850C4" w:rsidRPr="008F571F">
        <w:t>icas</w:t>
      </w:r>
      <w:r w:rsidR="00546C77" w:rsidRPr="008F571F">
        <w:t xml:space="preserve"> e</w:t>
      </w:r>
      <w:r w:rsidRPr="008F571F">
        <w:t xml:space="preserve"> calcular a similaridade:</w:t>
      </w:r>
      <w:r w:rsidR="00511198" w:rsidRPr="008F571F">
        <w:t xml:space="preserve"> pesquisar métodos</w:t>
      </w:r>
      <w:r w:rsidR="00D80C8F" w:rsidRPr="008F571F">
        <w:t xml:space="preserve"> de processamento de imagens</w:t>
      </w:r>
      <w:r w:rsidR="00511198" w:rsidRPr="008F571F">
        <w:t xml:space="preserve"> utilizados para extrair medidas</w:t>
      </w:r>
      <w:r w:rsidR="00C56AAF" w:rsidRPr="008F571F">
        <w:t xml:space="preserve"> ou padrões</w:t>
      </w:r>
      <w:r w:rsidR="00511198" w:rsidRPr="008F571F">
        <w:t xml:space="preserve"> a partir de imagens</w:t>
      </w:r>
      <w:r w:rsidR="00D80C8F" w:rsidRPr="008F571F">
        <w:t>;</w:t>
      </w:r>
      <w:r w:rsidRPr="008F571F">
        <w:t xml:space="preserve"> </w:t>
      </w:r>
    </w:p>
    <w:p w14:paraId="55C1EFD6" w14:textId="2C266BF8" w:rsidR="00F30ED2" w:rsidRPr="008F571F" w:rsidRDefault="00F16248" w:rsidP="00000743">
      <w:pPr>
        <w:pStyle w:val="TF-ALNEA"/>
        <w:numPr>
          <w:ilvl w:val="0"/>
          <w:numId w:val="5"/>
        </w:numPr>
      </w:pPr>
      <w:r w:rsidRPr="008F571F">
        <w:t xml:space="preserve">desenvolvimento: </w:t>
      </w:r>
      <w:r w:rsidR="00EC1C54" w:rsidRPr="008F571F">
        <w:t xml:space="preserve">a partir do item (h) </w:t>
      </w:r>
      <w:r w:rsidRPr="008F571F">
        <w:t>desenvolver método</w:t>
      </w:r>
      <w:r w:rsidR="00DB3277" w:rsidRPr="008F571F">
        <w:t>s</w:t>
      </w:r>
      <w:r w:rsidRPr="008F571F">
        <w:t xml:space="preserve"> </w:t>
      </w:r>
      <w:r w:rsidR="00F17B21" w:rsidRPr="008F571F">
        <w:t>para</w:t>
      </w:r>
      <w:r w:rsidR="00557C4E" w:rsidRPr="008F571F">
        <w:t xml:space="preserve"> </w:t>
      </w:r>
      <w:r w:rsidR="002A4F4E" w:rsidRPr="008F571F">
        <w:t xml:space="preserve">identificar padrões motores assim como </w:t>
      </w:r>
      <w:r w:rsidR="00F943F2" w:rsidRPr="008F571F">
        <w:t>calcu</w:t>
      </w:r>
      <w:r w:rsidR="009F23BB" w:rsidRPr="008F571F">
        <w:t>lar</w:t>
      </w:r>
      <w:r w:rsidR="00557C4E" w:rsidRPr="008F571F">
        <w:t xml:space="preserve"> </w:t>
      </w:r>
      <w:r w:rsidR="00F17B21" w:rsidRPr="008F571F">
        <w:t>o grau de</w:t>
      </w:r>
      <w:r w:rsidR="00557C4E" w:rsidRPr="008F571F">
        <w:t xml:space="preserve"> </w:t>
      </w:r>
      <w:r w:rsidR="00174DC5" w:rsidRPr="008F571F">
        <w:t xml:space="preserve">similaridade </w:t>
      </w:r>
      <w:r w:rsidR="009F23BB" w:rsidRPr="008F571F">
        <w:t xml:space="preserve">entre o gabarito e o desenho feito </w:t>
      </w:r>
      <w:r w:rsidR="00F30ED2" w:rsidRPr="008F571F">
        <w:t>pelo usuário</w:t>
      </w:r>
      <w:r w:rsidR="002555AF" w:rsidRPr="008F571F">
        <w:t xml:space="preserve"> utilizando a linguagem Python e a biblioteca OpenCV</w:t>
      </w:r>
      <w:r w:rsidR="00F30ED2" w:rsidRPr="008F571F">
        <w:t>;</w:t>
      </w:r>
    </w:p>
    <w:p w14:paraId="33D55F31" w14:textId="4978EDE6" w:rsidR="00EA71AA" w:rsidRPr="008F571F" w:rsidRDefault="00F30ED2" w:rsidP="00E05257">
      <w:pPr>
        <w:pStyle w:val="TF-ALNEA"/>
        <w:numPr>
          <w:ilvl w:val="0"/>
          <w:numId w:val="5"/>
        </w:numPr>
      </w:pPr>
      <w:r w:rsidRPr="008F571F">
        <w:t>testes</w:t>
      </w:r>
      <w:r w:rsidR="00BE3784" w:rsidRPr="008F571F">
        <w:t xml:space="preserve"> do método</w:t>
      </w:r>
      <w:r w:rsidR="00900D76" w:rsidRPr="008F571F">
        <w:t xml:space="preserve">: </w:t>
      </w:r>
      <w:r w:rsidR="007B3D42" w:rsidRPr="008F571F">
        <w:t xml:space="preserve">avaliar </w:t>
      </w:r>
      <w:r w:rsidR="006D13B0" w:rsidRPr="008F571F">
        <w:t xml:space="preserve">a </w:t>
      </w:r>
      <w:r w:rsidR="00A909F8" w:rsidRPr="008F571F">
        <w:t xml:space="preserve">assertividade do método e </w:t>
      </w:r>
      <w:r w:rsidR="007B3D42" w:rsidRPr="008F571F">
        <w:t xml:space="preserve">juntamente com o especialista da área </w:t>
      </w:r>
      <w:r w:rsidR="00036E17" w:rsidRPr="008F571F">
        <w:t xml:space="preserve">verificar se </w:t>
      </w:r>
      <w:r w:rsidR="00A515EE" w:rsidRPr="008F571F">
        <w:t>ele</w:t>
      </w:r>
      <w:r w:rsidR="002B0130" w:rsidRPr="008F571F">
        <w:t>,</w:t>
      </w:r>
      <w:r w:rsidR="00EB3BD1" w:rsidRPr="008F571F">
        <w:t xml:space="preserve"> como um todo</w:t>
      </w:r>
      <w:r w:rsidR="002B0130" w:rsidRPr="008F571F">
        <w:t>,</w:t>
      </w:r>
      <w:r w:rsidR="00EB3BD1" w:rsidRPr="008F571F">
        <w:t xml:space="preserve"> pode ser utilizado para a detectar a doença </w:t>
      </w:r>
      <w:r w:rsidR="00CC4450" w:rsidRPr="008F571F">
        <w:t>ou outras patologias</w:t>
      </w:r>
      <w:r w:rsidR="000D136B" w:rsidRPr="008F571F">
        <w:t xml:space="preserve"> ligadas ao Parki</w:t>
      </w:r>
      <w:r w:rsidR="006F2740" w:rsidRPr="008F571F">
        <w:t>n</w:t>
      </w:r>
      <w:r w:rsidR="000D136B" w:rsidRPr="008F571F">
        <w:t xml:space="preserve">son. </w:t>
      </w:r>
    </w:p>
    <w:p w14:paraId="7F6BFBF6" w14:textId="6A57A5C5" w:rsidR="005114E6" w:rsidRDefault="00B348B6" w:rsidP="00CC36D4">
      <w:pPr>
        <w:pStyle w:val="TF-TEXTO"/>
      </w:pPr>
      <w:r>
        <w:t xml:space="preserve">As etapas serão realizadas nos períodos relacionados no </w:t>
      </w:r>
      <w:r w:rsidR="00CC36D4">
        <w:fldChar w:fldCharType="begin"/>
      </w:r>
      <w:r w:rsidR="00CC36D4">
        <w:instrText xml:space="preserve"> REF _Ref55720704 \h </w:instrText>
      </w:r>
      <w:r w:rsidR="00CC36D4">
        <w:fldChar w:fldCharType="separate"/>
      </w:r>
      <w:r w:rsidR="00B82AC8">
        <w:t xml:space="preserve">Quadro </w:t>
      </w:r>
      <w:r w:rsidR="00B82AC8">
        <w:rPr>
          <w:noProof/>
        </w:rPr>
        <w:t>2</w:t>
      </w:r>
      <w:r w:rsidR="00CC36D4">
        <w:fldChar w:fldCharType="end"/>
      </w:r>
      <w:r>
        <w:t>.</w:t>
      </w:r>
      <w:bookmarkStart w:id="53" w:name="_Ref98650273"/>
    </w:p>
    <w:p w14:paraId="3A862BD9" w14:textId="627A8A2C" w:rsidR="00CC36D4" w:rsidRPr="00CC36D4" w:rsidRDefault="00CC36D4" w:rsidP="00CC36D4">
      <w:pPr>
        <w:pStyle w:val="TF-LEGENDA"/>
      </w:pPr>
      <w:bookmarkStart w:id="54" w:name="_Ref55720704"/>
      <w:r>
        <w:lastRenderedPageBreak/>
        <w:t xml:space="preserve">Quadro </w:t>
      </w:r>
      <w:r w:rsidR="00BC6B46">
        <w:rPr>
          <w:noProof/>
        </w:rPr>
        <w:fldChar w:fldCharType="begin"/>
      </w:r>
      <w:r w:rsidR="00BC6B46">
        <w:rPr>
          <w:noProof/>
        </w:rPr>
        <w:instrText xml:space="preserve"> SEQ Quadro \* ARABIC </w:instrText>
      </w:r>
      <w:r w:rsidR="00BC6B46">
        <w:rPr>
          <w:noProof/>
        </w:rPr>
        <w:fldChar w:fldCharType="separate"/>
      </w:r>
      <w:r w:rsidR="00B82AC8">
        <w:rPr>
          <w:noProof/>
        </w:rPr>
        <w:t>2</w:t>
      </w:r>
      <w:r w:rsidR="00BC6B46">
        <w:rPr>
          <w:noProof/>
        </w:rPr>
        <w:fldChar w:fldCharType="end"/>
      </w:r>
      <w:bookmarkEnd w:id="54"/>
      <w:r>
        <w:t xml:space="preserve"> - </w:t>
      </w:r>
      <w:r w:rsidRPr="00421344">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5114E6" w:rsidRPr="007E0D87" w14:paraId="66595114" w14:textId="77777777" w:rsidTr="00491D4B">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CAE1735" w14:textId="77777777" w:rsidR="005114E6" w:rsidRPr="007E0D87" w:rsidRDefault="005114E6" w:rsidP="00122BB7">
            <w:pPr>
              <w:pStyle w:val="TF-TEXTOQUADRO"/>
            </w:pPr>
          </w:p>
        </w:tc>
        <w:tc>
          <w:tcPr>
            <w:tcW w:w="1098" w:type="dxa"/>
            <w:gridSpan w:val="4"/>
            <w:tcBorders>
              <w:top w:val="single" w:sz="4" w:space="0" w:color="auto"/>
              <w:left w:val="single" w:sz="4" w:space="0" w:color="auto"/>
              <w:right w:val="single" w:sz="4" w:space="0" w:color="auto"/>
            </w:tcBorders>
            <w:shd w:val="clear" w:color="auto" w:fill="AEAAAA" w:themeFill="background2" w:themeFillShade="BF"/>
          </w:tcPr>
          <w:p w14:paraId="6DBD3C6B" w14:textId="77777777" w:rsidR="005114E6" w:rsidRDefault="005114E6" w:rsidP="00122BB7">
            <w:pPr>
              <w:pStyle w:val="TF-TEXTOQUADROCentralizado"/>
            </w:pPr>
            <w:r>
              <w:t>2020</w:t>
            </w:r>
          </w:p>
        </w:tc>
        <w:tc>
          <w:tcPr>
            <w:tcW w:w="3296" w:type="dxa"/>
            <w:gridSpan w:val="12"/>
            <w:tcBorders>
              <w:top w:val="single" w:sz="4" w:space="0" w:color="auto"/>
              <w:left w:val="single" w:sz="4" w:space="0" w:color="auto"/>
              <w:right w:val="single" w:sz="4" w:space="0" w:color="auto"/>
            </w:tcBorders>
            <w:shd w:val="clear" w:color="auto" w:fill="AEAAAA" w:themeFill="background2" w:themeFillShade="BF"/>
          </w:tcPr>
          <w:p w14:paraId="0FC3D1EE" w14:textId="77777777" w:rsidR="005114E6" w:rsidRPr="007E0D87" w:rsidRDefault="005114E6" w:rsidP="00122BB7">
            <w:pPr>
              <w:pStyle w:val="TF-TEXTOQUADROCentralizado"/>
            </w:pPr>
            <w:r>
              <w:t>2021</w:t>
            </w:r>
          </w:p>
        </w:tc>
      </w:tr>
      <w:tr w:rsidR="005114E6" w:rsidRPr="007E0D87" w14:paraId="365759C7" w14:textId="77777777" w:rsidTr="00122BB7">
        <w:trPr>
          <w:cantSplit/>
          <w:trHeight w:val="177"/>
          <w:jc w:val="center"/>
        </w:trPr>
        <w:tc>
          <w:tcPr>
            <w:tcW w:w="4673" w:type="dxa"/>
            <w:tcBorders>
              <w:top w:val="nil"/>
              <w:left w:val="single" w:sz="4" w:space="0" w:color="auto"/>
              <w:bottom w:val="nil"/>
            </w:tcBorders>
            <w:shd w:val="clear" w:color="auto" w:fill="A5A5A5" w:themeFill="accent3"/>
          </w:tcPr>
          <w:p w14:paraId="0B886042" w14:textId="77777777" w:rsidR="005114E6" w:rsidRPr="007E0D87" w:rsidRDefault="005114E6" w:rsidP="00122BB7">
            <w:pPr>
              <w:pStyle w:val="TF-TEXTOQUADRO"/>
            </w:pPr>
          </w:p>
        </w:tc>
        <w:tc>
          <w:tcPr>
            <w:tcW w:w="549" w:type="dxa"/>
            <w:gridSpan w:val="2"/>
            <w:shd w:val="clear" w:color="auto" w:fill="A5A5A5" w:themeFill="accent3"/>
          </w:tcPr>
          <w:p w14:paraId="09E17E59" w14:textId="77777777" w:rsidR="005114E6" w:rsidRDefault="005114E6" w:rsidP="00122BB7">
            <w:pPr>
              <w:pStyle w:val="TF-TEXTOQUADROCentralizado"/>
            </w:pPr>
            <w:r>
              <w:t>nov.</w:t>
            </w:r>
          </w:p>
        </w:tc>
        <w:tc>
          <w:tcPr>
            <w:tcW w:w="549" w:type="dxa"/>
            <w:gridSpan w:val="2"/>
            <w:shd w:val="clear" w:color="auto" w:fill="A5A5A5" w:themeFill="accent3"/>
          </w:tcPr>
          <w:p w14:paraId="2AB8E2EB" w14:textId="77777777" w:rsidR="005114E6" w:rsidRDefault="005114E6" w:rsidP="00122BB7">
            <w:pPr>
              <w:pStyle w:val="TF-TEXTOQUADROCentralizado"/>
            </w:pPr>
            <w:r>
              <w:t>dez.</w:t>
            </w:r>
          </w:p>
        </w:tc>
        <w:tc>
          <w:tcPr>
            <w:tcW w:w="549" w:type="dxa"/>
            <w:gridSpan w:val="2"/>
            <w:shd w:val="clear" w:color="auto" w:fill="A5A5A5" w:themeFill="accent3"/>
          </w:tcPr>
          <w:p w14:paraId="11E608E5" w14:textId="77777777" w:rsidR="005114E6" w:rsidRDefault="005114E6" w:rsidP="00122BB7">
            <w:pPr>
              <w:pStyle w:val="TF-TEXTOQUADROCentralizado"/>
            </w:pPr>
            <w:r>
              <w:t>jan.</w:t>
            </w:r>
          </w:p>
        </w:tc>
        <w:tc>
          <w:tcPr>
            <w:tcW w:w="550" w:type="dxa"/>
            <w:gridSpan w:val="2"/>
            <w:shd w:val="clear" w:color="auto" w:fill="A5A5A5" w:themeFill="accent3"/>
          </w:tcPr>
          <w:p w14:paraId="40F00385" w14:textId="77777777" w:rsidR="005114E6" w:rsidRPr="007E0D87" w:rsidRDefault="005114E6" w:rsidP="00122BB7">
            <w:pPr>
              <w:pStyle w:val="TF-TEXTOQUADROCentralizado"/>
            </w:pPr>
            <w:r>
              <w:t>fev</w:t>
            </w:r>
            <w:r w:rsidRPr="007E0D87">
              <w:t>.</w:t>
            </w:r>
          </w:p>
        </w:tc>
        <w:tc>
          <w:tcPr>
            <w:tcW w:w="549" w:type="dxa"/>
            <w:gridSpan w:val="2"/>
            <w:shd w:val="clear" w:color="auto" w:fill="A5A5A5" w:themeFill="accent3"/>
          </w:tcPr>
          <w:p w14:paraId="52C3E659" w14:textId="77777777" w:rsidR="005114E6" w:rsidRPr="007E0D87" w:rsidRDefault="005114E6" w:rsidP="00122BB7">
            <w:pPr>
              <w:pStyle w:val="TF-TEXTOQUADROCentralizado"/>
            </w:pPr>
            <w:r w:rsidRPr="007E0D87">
              <w:t>m</w:t>
            </w:r>
            <w:r>
              <w:t>ar</w:t>
            </w:r>
            <w:r w:rsidRPr="007E0D87">
              <w:t>.</w:t>
            </w:r>
          </w:p>
        </w:tc>
        <w:tc>
          <w:tcPr>
            <w:tcW w:w="549" w:type="dxa"/>
            <w:gridSpan w:val="2"/>
            <w:shd w:val="clear" w:color="auto" w:fill="A5A5A5" w:themeFill="accent3"/>
          </w:tcPr>
          <w:p w14:paraId="4068C6CA" w14:textId="77777777" w:rsidR="005114E6" w:rsidRPr="007E0D87" w:rsidRDefault="005114E6" w:rsidP="00122BB7">
            <w:pPr>
              <w:pStyle w:val="TF-TEXTOQUADROCentralizado"/>
            </w:pPr>
            <w:r>
              <w:t>abr</w:t>
            </w:r>
            <w:r w:rsidRPr="007E0D87">
              <w:t>.</w:t>
            </w:r>
          </w:p>
        </w:tc>
        <w:tc>
          <w:tcPr>
            <w:tcW w:w="549" w:type="dxa"/>
            <w:gridSpan w:val="2"/>
            <w:shd w:val="clear" w:color="auto" w:fill="A5A5A5" w:themeFill="accent3"/>
          </w:tcPr>
          <w:p w14:paraId="0E9F00C9" w14:textId="77777777" w:rsidR="005114E6" w:rsidRPr="007E0D87" w:rsidRDefault="005114E6" w:rsidP="00122BB7">
            <w:pPr>
              <w:pStyle w:val="TF-TEXTOQUADROCentralizado"/>
            </w:pPr>
            <w:r>
              <w:t>maio</w:t>
            </w:r>
          </w:p>
        </w:tc>
        <w:tc>
          <w:tcPr>
            <w:tcW w:w="550" w:type="dxa"/>
            <w:gridSpan w:val="2"/>
            <w:shd w:val="clear" w:color="auto" w:fill="A5A5A5" w:themeFill="accent3"/>
          </w:tcPr>
          <w:p w14:paraId="04EDEADA" w14:textId="77777777" w:rsidR="005114E6" w:rsidRPr="007E0D87" w:rsidRDefault="005114E6" w:rsidP="00122BB7">
            <w:pPr>
              <w:pStyle w:val="TF-TEXTOQUADROCentralizado"/>
            </w:pPr>
            <w:r>
              <w:t>jun</w:t>
            </w:r>
            <w:r w:rsidRPr="007E0D87">
              <w:t>.</w:t>
            </w:r>
          </w:p>
        </w:tc>
      </w:tr>
      <w:tr w:rsidR="005114E6" w:rsidRPr="007E0D87" w14:paraId="34CCDB28" w14:textId="77777777" w:rsidTr="00122BB7">
        <w:trPr>
          <w:cantSplit/>
          <w:jc w:val="center"/>
        </w:trPr>
        <w:tc>
          <w:tcPr>
            <w:tcW w:w="4673" w:type="dxa"/>
            <w:tcBorders>
              <w:top w:val="nil"/>
              <w:left w:val="single" w:sz="4" w:space="0" w:color="auto"/>
            </w:tcBorders>
            <w:shd w:val="clear" w:color="auto" w:fill="A5A5A5" w:themeFill="accent3"/>
          </w:tcPr>
          <w:p w14:paraId="501C040E" w14:textId="77777777" w:rsidR="005114E6" w:rsidRPr="007E0D87" w:rsidRDefault="005114E6" w:rsidP="00122BB7">
            <w:pPr>
              <w:pStyle w:val="TF-TEXTOQUADRO"/>
            </w:pPr>
            <w:r w:rsidRPr="007E0D87">
              <w:t>etapas / quinzenas</w:t>
            </w:r>
          </w:p>
        </w:tc>
        <w:tc>
          <w:tcPr>
            <w:tcW w:w="274" w:type="dxa"/>
            <w:shd w:val="clear" w:color="auto" w:fill="A5A5A5" w:themeFill="accent3"/>
          </w:tcPr>
          <w:p w14:paraId="5DD461FA" w14:textId="77777777" w:rsidR="005114E6" w:rsidRPr="007E0D87" w:rsidRDefault="005114E6" w:rsidP="00122BB7">
            <w:pPr>
              <w:pStyle w:val="TF-TEXTOQUADROCentralizado"/>
            </w:pPr>
            <w:r>
              <w:t>1</w:t>
            </w:r>
          </w:p>
        </w:tc>
        <w:tc>
          <w:tcPr>
            <w:tcW w:w="275" w:type="dxa"/>
            <w:shd w:val="clear" w:color="auto" w:fill="A5A5A5" w:themeFill="accent3"/>
          </w:tcPr>
          <w:p w14:paraId="37BFAC4E" w14:textId="77777777" w:rsidR="005114E6" w:rsidRPr="007E0D87" w:rsidRDefault="005114E6" w:rsidP="00122BB7">
            <w:pPr>
              <w:pStyle w:val="TF-TEXTOQUADROCentralizado"/>
            </w:pPr>
            <w:r>
              <w:t>2</w:t>
            </w:r>
          </w:p>
        </w:tc>
        <w:tc>
          <w:tcPr>
            <w:tcW w:w="274" w:type="dxa"/>
            <w:shd w:val="clear" w:color="auto" w:fill="A5A5A5" w:themeFill="accent3"/>
          </w:tcPr>
          <w:p w14:paraId="4F42092C" w14:textId="77777777" w:rsidR="005114E6" w:rsidRPr="007E0D87" w:rsidRDefault="005114E6" w:rsidP="00122BB7">
            <w:pPr>
              <w:pStyle w:val="TF-TEXTOQUADROCentralizado"/>
            </w:pPr>
            <w:r>
              <w:t>1</w:t>
            </w:r>
          </w:p>
        </w:tc>
        <w:tc>
          <w:tcPr>
            <w:tcW w:w="275" w:type="dxa"/>
            <w:shd w:val="clear" w:color="auto" w:fill="A5A5A5" w:themeFill="accent3"/>
          </w:tcPr>
          <w:p w14:paraId="3366B8D9" w14:textId="77777777" w:rsidR="005114E6" w:rsidRPr="007E0D87" w:rsidRDefault="005114E6" w:rsidP="00122BB7">
            <w:pPr>
              <w:pStyle w:val="TF-TEXTOQUADROCentralizado"/>
            </w:pPr>
            <w:r>
              <w:t>2</w:t>
            </w:r>
          </w:p>
        </w:tc>
        <w:tc>
          <w:tcPr>
            <w:tcW w:w="275" w:type="dxa"/>
            <w:shd w:val="clear" w:color="auto" w:fill="A5A5A5" w:themeFill="accent3"/>
          </w:tcPr>
          <w:p w14:paraId="06CE2AD6" w14:textId="77777777" w:rsidR="005114E6" w:rsidRPr="007E0D87" w:rsidRDefault="005114E6" w:rsidP="00122BB7">
            <w:pPr>
              <w:pStyle w:val="TF-TEXTOQUADROCentralizado"/>
            </w:pPr>
            <w:r>
              <w:t>1</w:t>
            </w:r>
          </w:p>
        </w:tc>
        <w:tc>
          <w:tcPr>
            <w:tcW w:w="274" w:type="dxa"/>
            <w:shd w:val="clear" w:color="auto" w:fill="A5A5A5" w:themeFill="accent3"/>
          </w:tcPr>
          <w:p w14:paraId="2E4E0A97" w14:textId="77777777" w:rsidR="005114E6" w:rsidRPr="007E0D87" w:rsidRDefault="005114E6" w:rsidP="00122BB7">
            <w:pPr>
              <w:pStyle w:val="TF-TEXTOQUADROCentralizado"/>
            </w:pPr>
            <w:r>
              <w:t>2</w:t>
            </w:r>
          </w:p>
        </w:tc>
        <w:tc>
          <w:tcPr>
            <w:tcW w:w="275" w:type="dxa"/>
            <w:tcBorders>
              <w:bottom w:val="single" w:sz="4" w:space="0" w:color="auto"/>
            </w:tcBorders>
            <w:shd w:val="clear" w:color="auto" w:fill="A5A5A5" w:themeFill="accent3"/>
          </w:tcPr>
          <w:p w14:paraId="02F91B33"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29952CED" w14:textId="77777777" w:rsidR="005114E6" w:rsidRPr="007E0D87" w:rsidRDefault="005114E6" w:rsidP="00122BB7">
            <w:pPr>
              <w:pStyle w:val="TF-TEXTOQUADROCentralizado"/>
            </w:pPr>
            <w:r w:rsidRPr="007E0D87">
              <w:t>2</w:t>
            </w:r>
          </w:p>
        </w:tc>
        <w:tc>
          <w:tcPr>
            <w:tcW w:w="274" w:type="dxa"/>
            <w:tcBorders>
              <w:bottom w:val="single" w:sz="4" w:space="0" w:color="auto"/>
            </w:tcBorders>
            <w:shd w:val="clear" w:color="auto" w:fill="A5A5A5" w:themeFill="accent3"/>
          </w:tcPr>
          <w:p w14:paraId="5AE938D2"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4035AE06" w14:textId="77777777" w:rsidR="005114E6" w:rsidRPr="007E0D87" w:rsidRDefault="005114E6" w:rsidP="00122BB7">
            <w:pPr>
              <w:pStyle w:val="TF-TEXTOQUADROCentralizado"/>
            </w:pPr>
            <w:r w:rsidRPr="007E0D87">
              <w:t>2</w:t>
            </w:r>
          </w:p>
        </w:tc>
        <w:tc>
          <w:tcPr>
            <w:tcW w:w="274" w:type="dxa"/>
            <w:tcBorders>
              <w:bottom w:val="single" w:sz="4" w:space="0" w:color="auto"/>
            </w:tcBorders>
            <w:shd w:val="clear" w:color="auto" w:fill="A5A5A5" w:themeFill="accent3"/>
          </w:tcPr>
          <w:p w14:paraId="6661FEEF"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587E0019" w14:textId="77777777" w:rsidR="005114E6" w:rsidRPr="007E0D87" w:rsidRDefault="005114E6" w:rsidP="00122BB7">
            <w:pPr>
              <w:pStyle w:val="TF-TEXTOQUADROCentralizado"/>
            </w:pPr>
            <w:r w:rsidRPr="007E0D87">
              <w:t>2</w:t>
            </w:r>
          </w:p>
        </w:tc>
        <w:tc>
          <w:tcPr>
            <w:tcW w:w="275" w:type="dxa"/>
            <w:tcBorders>
              <w:bottom w:val="single" w:sz="4" w:space="0" w:color="auto"/>
            </w:tcBorders>
            <w:shd w:val="clear" w:color="auto" w:fill="A5A5A5" w:themeFill="accent3"/>
          </w:tcPr>
          <w:p w14:paraId="74D6A0C9" w14:textId="77777777" w:rsidR="005114E6" w:rsidRPr="007E0D87" w:rsidRDefault="005114E6" w:rsidP="00122BB7">
            <w:pPr>
              <w:pStyle w:val="TF-TEXTOQUADROCentralizado"/>
            </w:pPr>
            <w:r w:rsidRPr="007E0D87">
              <w:t>1</w:t>
            </w:r>
          </w:p>
        </w:tc>
        <w:tc>
          <w:tcPr>
            <w:tcW w:w="274" w:type="dxa"/>
            <w:tcBorders>
              <w:bottom w:val="single" w:sz="4" w:space="0" w:color="auto"/>
            </w:tcBorders>
            <w:shd w:val="clear" w:color="auto" w:fill="A5A5A5" w:themeFill="accent3"/>
          </w:tcPr>
          <w:p w14:paraId="68E339D3" w14:textId="77777777" w:rsidR="005114E6" w:rsidRPr="007E0D87" w:rsidRDefault="005114E6" w:rsidP="00122BB7">
            <w:pPr>
              <w:pStyle w:val="TF-TEXTOQUADROCentralizado"/>
            </w:pPr>
            <w:r w:rsidRPr="007E0D87">
              <w:t>2</w:t>
            </w:r>
          </w:p>
        </w:tc>
        <w:tc>
          <w:tcPr>
            <w:tcW w:w="275" w:type="dxa"/>
            <w:tcBorders>
              <w:bottom w:val="single" w:sz="4" w:space="0" w:color="auto"/>
            </w:tcBorders>
            <w:shd w:val="clear" w:color="auto" w:fill="A5A5A5" w:themeFill="accent3"/>
          </w:tcPr>
          <w:p w14:paraId="702E48C3"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3AAA5D5F" w14:textId="77777777" w:rsidR="005114E6" w:rsidRPr="007E0D87" w:rsidRDefault="005114E6" w:rsidP="00122BB7">
            <w:pPr>
              <w:pStyle w:val="TF-TEXTOQUADROCentralizado"/>
            </w:pPr>
            <w:r w:rsidRPr="007E0D87">
              <w:t>2</w:t>
            </w:r>
          </w:p>
        </w:tc>
      </w:tr>
      <w:tr w:rsidR="005114E6" w:rsidRPr="007E0D87" w14:paraId="30CBDF81" w14:textId="77777777" w:rsidTr="00863F23">
        <w:trPr>
          <w:jc w:val="center"/>
        </w:trPr>
        <w:tc>
          <w:tcPr>
            <w:tcW w:w="4673" w:type="dxa"/>
            <w:tcBorders>
              <w:left w:val="single" w:sz="4" w:space="0" w:color="auto"/>
            </w:tcBorders>
          </w:tcPr>
          <w:p w14:paraId="3200589C" w14:textId="3B6A0003" w:rsidR="005114E6" w:rsidRPr="004C2D19" w:rsidRDefault="005114E6" w:rsidP="00122BB7">
            <w:pPr>
              <w:pStyle w:val="TF-TEXTOQUADRO"/>
              <w:rPr>
                <w:bCs/>
                <w:highlight w:val="yellow"/>
              </w:rPr>
            </w:pPr>
            <w:r>
              <w:t>levantamento bibliográfico</w:t>
            </w:r>
          </w:p>
        </w:tc>
        <w:tc>
          <w:tcPr>
            <w:tcW w:w="274" w:type="dxa"/>
            <w:shd w:val="clear" w:color="auto" w:fill="auto"/>
          </w:tcPr>
          <w:p w14:paraId="525432A9" w14:textId="77777777" w:rsidR="005114E6" w:rsidRPr="000B338D" w:rsidRDefault="005114E6" w:rsidP="00122BB7">
            <w:pPr>
              <w:pStyle w:val="TF-TEXTOQUADROCentralizado"/>
            </w:pPr>
          </w:p>
        </w:tc>
        <w:tc>
          <w:tcPr>
            <w:tcW w:w="275" w:type="dxa"/>
            <w:shd w:val="clear" w:color="auto" w:fill="auto"/>
          </w:tcPr>
          <w:p w14:paraId="03285D02" w14:textId="77777777" w:rsidR="005114E6" w:rsidRPr="000B338D" w:rsidRDefault="005114E6" w:rsidP="00122BB7">
            <w:pPr>
              <w:pStyle w:val="TF-TEXTOQUADROCentralizado"/>
            </w:pPr>
          </w:p>
        </w:tc>
        <w:tc>
          <w:tcPr>
            <w:tcW w:w="274" w:type="dxa"/>
            <w:shd w:val="clear" w:color="auto" w:fill="auto"/>
          </w:tcPr>
          <w:p w14:paraId="3E84C083" w14:textId="77777777" w:rsidR="005114E6" w:rsidRPr="000B338D" w:rsidRDefault="005114E6" w:rsidP="00122BB7">
            <w:pPr>
              <w:pStyle w:val="TF-TEXTOQUADROCentralizado"/>
            </w:pPr>
          </w:p>
        </w:tc>
        <w:tc>
          <w:tcPr>
            <w:tcW w:w="275" w:type="dxa"/>
            <w:shd w:val="clear" w:color="auto" w:fill="auto"/>
          </w:tcPr>
          <w:p w14:paraId="05DA3092" w14:textId="77777777" w:rsidR="005114E6" w:rsidRPr="000B338D" w:rsidRDefault="005114E6" w:rsidP="00122BB7">
            <w:pPr>
              <w:pStyle w:val="TF-TEXTOQUADROCentralizado"/>
            </w:pPr>
          </w:p>
        </w:tc>
        <w:tc>
          <w:tcPr>
            <w:tcW w:w="275" w:type="dxa"/>
            <w:shd w:val="clear" w:color="auto" w:fill="auto"/>
          </w:tcPr>
          <w:p w14:paraId="1E860664" w14:textId="77777777" w:rsidR="005114E6" w:rsidRPr="000B338D" w:rsidRDefault="005114E6" w:rsidP="00122BB7">
            <w:pPr>
              <w:pStyle w:val="TF-TEXTOQUADROCentralizado"/>
            </w:pPr>
          </w:p>
        </w:tc>
        <w:tc>
          <w:tcPr>
            <w:tcW w:w="274" w:type="dxa"/>
            <w:shd w:val="clear" w:color="auto" w:fill="auto"/>
          </w:tcPr>
          <w:p w14:paraId="16AFEA65" w14:textId="77777777" w:rsidR="005114E6" w:rsidRPr="000B338D" w:rsidRDefault="005114E6" w:rsidP="00122BB7">
            <w:pPr>
              <w:pStyle w:val="TF-TEXTOQUADROCentralizado"/>
            </w:pPr>
          </w:p>
        </w:tc>
        <w:tc>
          <w:tcPr>
            <w:tcW w:w="275" w:type="dxa"/>
            <w:tcBorders>
              <w:bottom w:val="single" w:sz="4" w:space="0" w:color="auto"/>
            </w:tcBorders>
            <w:shd w:val="clear" w:color="auto" w:fill="auto"/>
          </w:tcPr>
          <w:p w14:paraId="75BFE3C7" w14:textId="77777777" w:rsidR="005114E6" w:rsidRPr="000B338D" w:rsidRDefault="005114E6" w:rsidP="00122BB7">
            <w:pPr>
              <w:pStyle w:val="TF-TEXTOQUADROCentralizado"/>
            </w:pPr>
          </w:p>
        </w:tc>
        <w:tc>
          <w:tcPr>
            <w:tcW w:w="275" w:type="dxa"/>
            <w:tcBorders>
              <w:bottom w:val="single" w:sz="4" w:space="0" w:color="auto"/>
            </w:tcBorders>
            <w:shd w:val="clear" w:color="auto" w:fill="A6A6A6" w:themeFill="background1" w:themeFillShade="A6"/>
          </w:tcPr>
          <w:p w14:paraId="5D92473F" w14:textId="77777777" w:rsidR="005114E6" w:rsidRPr="007E0D87" w:rsidRDefault="005114E6" w:rsidP="00122BB7">
            <w:pPr>
              <w:pStyle w:val="TF-TEXTOQUADROCentralizado"/>
            </w:pPr>
          </w:p>
        </w:tc>
        <w:tc>
          <w:tcPr>
            <w:tcW w:w="274" w:type="dxa"/>
            <w:tcBorders>
              <w:bottom w:val="single" w:sz="4" w:space="0" w:color="auto"/>
            </w:tcBorders>
            <w:shd w:val="clear" w:color="auto" w:fill="AEAAAA" w:themeFill="background2" w:themeFillShade="BF"/>
          </w:tcPr>
          <w:p w14:paraId="4FC422C3" w14:textId="77777777" w:rsidR="005114E6" w:rsidRPr="00863F23" w:rsidRDefault="005114E6" w:rsidP="00863F23">
            <w:pPr>
              <w:pStyle w:val="TF-TEXTOQUADROCentralizado"/>
              <w:jc w:val="left"/>
              <w:rPr>
                <w:color w:val="595959" w:themeColor="text1" w:themeTint="A6"/>
              </w:rPr>
            </w:pPr>
          </w:p>
        </w:tc>
        <w:tc>
          <w:tcPr>
            <w:tcW w:w="275" w:type="dxa"/>
            <w:tcBorders>
              <w:bottom w:val="single" w:sz="4" w:space="0" w:color="auto"/>
            </w:tcBorders>
            <w:shd w:val="clear" w:color="auto" w:fill="auto"/>
          </w:tcPr>
          <w:p w14:paraId="32767BBE"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0675E6E4"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74277B8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9BA43C2"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69C623FE"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715FC227" w14:textId="77777777" w:rsidR="005114E6" w:rsidRPr="007E0D87" w:rsidRDefault="005114E6" w:rsidP="00122BB7">
            <w:pPr>
              <w:pStyle w:val="TF-TEXTOQUADROCentralizado"/>
            </w:pPr>
          </w:p>
        </w:tc>
        <w:tc>
          <w:tcPr>
            <w:tcW w:w="275" w:type="dxa"/>
            <w:shd w:val="clear" w:color="auto" w:fill="auto"/>
          </w:tcPr>
          <w:p w14:paraId="01A84E2E" w14:textId="77777777" w:rsidR="005114E6" w:rsidRPr="007E0D87" w:rsidRDefault="005114E6" w:rsidP="00122BB7">
            <w:pPr>
              <w:pStyle w:val="TF-TEXTOQUADROCentralizado"/>
            </w:pPr>
          </w:p>
        </w:tc>
      </w:tr>
      <w:tr w:rsidR="005114E6" w:rsidRPr="007E0D87" w14:paraId="3090FA96" w14:textId="77777777" w:rsidTr="00D66DD1">
        <w:trPr>
          <w:jc w:val="center"/>
        </w:trPr>
        <w:tc>
          <w:tcPr>
            <w:tcW w:w="4673" w:type="dxa"/>
            <w:tcBorders>
              <w:left w:val="single" w:sz="4" w:space="0" w:color="auto"/>
            </w:tcBorders>
          </w:tcPr>
          <w:p w14:paraId="184A1276" w14:textId="7232EC77" w:rsidR="005114E6" w:rsidRPr="004C2D19" w:rsidRDefault="005114E6" w:rsidP="00122BB7">
            <w:pPr>
              <w:pStyle w:val="TF-TEXTOQUADRO"/>
              <w:rPr>
                <w:highlight w:val="yellow"/>
              </w:rPr>
            </w:pPr>
            <w:r w:rsidRPr="00CD455A">
              <w:t>pesquisa e escolha do método desenho</w:t>
            </w:r>
          </w:p>
        </w:tc>
        <w:tc>
          <w:tcPr>
            <w:tcW w:w="274" w:type="dxa"/>
            <w:shd w:val="clear" w:color="auto" w:fill="A6A6A6" w:themeFill="background1" w:themeFillShade="A6"/>
          </w:tcPr>
          <w:p w14:paraId="6CB2F97E" w14:textId="77777777" w:rsidR="005114E6" w:rsidRPr="007E0D87" w:rsidRDefault="005114E6" w:rsidP="00122BB7">
            <w:pPr>
              <w:pStyle w:val="TF-TEXTOQUADROCentralizado"/>
            </w:pPr>
          </w:p>
        </w:tc>
        <w:tc>
          <w:tcPr>
            <w:tcW w:w="275" w:type="dxa"/>
            <w:shd w:val="clear" w:color="auto" w:fill="A6A6A6" w:themeFill="background1" w:themeFillShade="A6"/>
          </w:tcPr>
          <w:p w14:paraId="291A36F2" w14:textId="77777777" w:rsidR="005114E6" w:rsidRPr="007E0D87" w:rsidRDefault="005114E6" w:rsidP="00122BB7">
            <w:pPr>
              <w:pStyle w:val="TF-TEXTOQUADROCentralizado"/>
            </w:pPr>
          </w:p>
        </w:tc>
        <w:tc>
          <w:tcPr>
            <w:tcW w:w="274" w:type="dxa"/>
            <w:shd w:val="clear" w:color="auto" w:fill="A6A6A6" w:themeFill="background1" w:themeFillShade="A6"/>
          </w:tcPr>
          <w:p w14:paraId="6DBAADD0" w14:textId="77777777" w:rsidR="005114E6" w:rsidRPr="007E0D87" w:rsidRDefault="005114E6" w:rsidP="00122BB7">
            <w:pPr>
              <w:pStyle w:val="TF-TEXTOQUADROCentralizado"/>
            </w:pPr>
          </w:p>
        </w:tc>
        <w:tc>
          <w:tcPr>
            <w:tcW w:w="275" w:type="dxa"/>
            <w:shd w:val="clear" w:color="auto" w:fill="A6A6A6" w:themeFill="background1" w:themeFillShade="A6"/>
          </w:tcPr>
          <w:p w14:paraId="2DAB04D7" w14:textId="77777777" w:rsidR="005114E6" w:rsidRPr="007E0D87" w:rsidRDefault="005114E6" w:rsidP="00122BB7">
            <w:pPr>
              <w:pStyle w:val="TF-TEXTOQUADROCentralizado"/>
            </w:pPr>
          </w:p>
        </w:tc>
        <w:tc>
          <w:tcPr>
            <w:tcW w:w="275" w:type="dxa"/>
            <w:shd w:val="clear" w:color="auto" w:fill="A6A6A6" w:themeFill="background1" w:themeFillShade="A6"/>
          </w:tcPr>
          <w:p w14:paraId="14E584C0" w14:textId="77777777" w:rsidR="005114E6" w:rsidRPr="007E0D87" w:rsidRDefault="005114E6" w:rsidP="00122BB7">
            <w:pPr>
              <w:pStyle w:val="TF-TEXTOQUADROCentralizado"/>
            </w:pPr>
          </w:p>
        </w:tc>
        <w:tc>
          <w:tcPr>
            <w:tcW w:w="274" w:type="dxa"/>
            <w:shd w:val="clear" w:color="auto" w:fill="FFFFFF" w:themeFill="background1"/>
          </w:tcPr>
          <w:p w14:paraId="442268A8"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7715C3A1"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18FEE616"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05CD915E"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3A4E7F8B"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707FBA68"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6F1F097C"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14BBD4DB"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04E1A450"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5F6940DD" w14:textId="77777777" w:rsidR="005114E6" w:rsidRPr="007E0D87" w:rsidRDefault="005114E6" w:rsidP="00122BB7">
            <w:pPr>
              <w:pStyle w:val="TF-TEXTOQUADROCentralizado"/>
            </w:pPr>
          </w:p>
        </w:tc>
        <w:tc>
          <w:tcPr>
            <w:tcW w:w="275" w:type="dxa"/>
            <w:shd w:val="clear" w:color="auto" w:fill="auto"/>
          </w:tcPr>
          <w:p w14:paraId="63EA5A24" w14:textId="77777777" w:rsidR="005114E6" w:rsidRPr="007E0D87" w:rsidRDefault="005114E6" w:rsidP="00122BB7">
            <w:pPr>
              <w:pStyle w:val="TF-TEXTOQUADROCentralizado"/>
            </w:pPr>
          </w:p>
        </w:tc>
      </w:tr>
      <w:tr w:rsidR="000020B5" w:rsidRPr="007E0D87" w14:paraId="5BA418A2" w14:textId="77777777" w:rsidTr="000020B5">
        <w:trPr>
          <w:jc w:val="center"/>
        </w:trPr>
        <w:tc>
          <w:tcPr>
            <w:tcW w:w="4673" w:type="dxa"/>
            <w:tcBorders>
              <w:left w:val="single" w:sz="4" w:space="0" w:color="auto"/>
            </w:tcBorders>
          </w:tcPr>
          <w:p w14:paraId="44EA085C" w14:textId="1F5D0AC5" w:rsidR="005114E6" w:rsidRPr="00863F23" w:rsidRDefault="00CB3C75" w:rsidP="00122BB7">
            <w:pPr>
              <w:pStyle w:val="TF-TEXTOQUADRO"/>
            </w:pPr>
            <w:r>
              <w:t>composição da</w:t>
            </w:r>
            <w:r w:rsidR="005114E6">
              <w:t xml:space="preserve"> </w:t>
            </w:r>
            <w:r w:rsidR="00863F23" w:rsidRPr="00863F23">
              <w:t>base de dados</w:t>
            </w:r>
          </w:p>
        </w:tc>
        <w:tc>
          <w:tcPr>
            <w:tcW w:w="274" w:type="dxa"/>
            <w:shd w:val="clear" w:color="auto" w:fill="FFFFFF" w:themeFill="background1"/>
          </w:tcPr>
          <w:p w14:paraId="614F9048" w14:textId="77777777" w:rsidR="005114E6" w:rsidRPr="007E0D87" w:rsidRDefault="005114E6" w:rsidP="00122BB7">
            <w:pPr>
              <w:pStyle w:val="TF-TEXTOQUADROCentralizado"/>
            </w:pPr>
          </w:p>
        </w:tc>
        <w:tc>
          <w:tcPr>
            <w:tcW w:w="275" w:type="dxa"/>
            <w:shd w:val="clear" w:color="auto" w:fill="FFFFFF" w:themeFill="background1"/>
          </w:tcPr>
          <w:p w14:paraId="445EF259" w14:textId="77777777" w:rsidR="005114E6" w:rsidRPr="007E0D87" w:rsidRDefault="005114E6" w:rsidP="00122BB7">
            <w:pPr>
              <w:pStyle w:val="TF-TEXTOQUADROCentralizado"/>
            </w:pPr>
          </w:p>
        </w:tc>
        <w:tc>
          <w:tcPr>
            <w:tcW w:w="274" w:type="dxa"/>
            <w:shd w:val="clear" w:color="auto" w:fill="FFFFFF" w:themeFill="background1"/>
          </w:tcPr>
          <w:p w14:paraId="09841228" w14:textId="77777777" w:rsidR="005114E6" w:rsidRPr="007E0D87" w:rsidRDefault="005114E6" w:rsidP="00122BB7">
            <w:pPr>
              <w:pStyle w:val="TF-TEXTOQUADROCentralizado"/>
            </w:pPr>
          </w:p>
        </w:tc>
        <w:tc>
          <w:tcPr>
            <w:tcW w:w="275" w:type="dxa"/>
            <w:shd w:val="clear" w:color="auto" w:fill="A6A6A6" w:themeFill="background1" w:themeFillShade="A6"/>
          </w:tcPr>
          <w:p w14:paraId="2AB9497F" w14:textId="77777777" w:rsidR="005114E6" w:rsidRPr="007E0D87" w:rsidRDefault="005114E6" w:rsidP="00122BB7">
            <w:pPr>
              <w:pStyle w:val="TF-TEXTOQUADROCentralizado"/>
            </w:pPr>
          </w:p>
        </w:tc>
        <w:tc>
          <w:tcPr>
            <w:tcW w:w="275" w:type="dxa"/>
            <w:shd w:val="clear" w:color="auto" w:fill="A6A6A6" w:themeFill="background1" w:themeFillShade="A6"/>
          </w:tcPr>
          <w:p w14:paraId="2145531F" w14:textId="77777777" w:rsidR="005114E6" w:rsidRPr="007E0D87" w:rsidRDefault="005114E6" w:rsidP="00122BB7">
            <w:pPr>
              <w:pStyle w:val="TF-TEXTOQUADROCentralizado"/>
            </w:pPr>
          </w:p>
        </w:tc>
        <w:tc>
          <w:tcPr>
            <w:tcW w:w="274" w:type="dxa"/>
            <w:shd w:val="clear" w:color="auto" w:fill="A6A6A6" w:themeFill="background1" w:themeFillShade="A6"/>
          </w:tcPr>
          <w:p w14:paraId="7B9298C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41FB5C2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630A88BF"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262D0604"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84CA03F"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1EAC4DBB"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532EC54A"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4453973A"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55DD62C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922B2C0" w14:textId="77777777" w:rsidR="005114E6" w:rsidRPr="007E0D87" w:rsidRDefault="005114E6" w:rsidP="00122BB7">
            <w:pPr>
              <w:pStyle w:val="TF-TEXTOQUADROCentralizado"/>
            </w:pPr>
          </w:p>
        </w:tc>
        <w:tc>
          <w:tcPr>
            <w:tcW w:w="275" w:type="dxa"/>
            <w:shd w:val="clear" w:color="auto" w:fill="auto"/>
          </w:tcPr>
          <w:p w14:paraId="33303669" w14:textId="77777777" w:rsidR="005114E6" w:rsidRPr="007E0D87" w:rsidRDefault="005114E6" w:rsidP="00122BB7">
            <w:pPr>
              <w:pStyle w:val="TF-TEXTOQUADROCentralizado"/>
            </w:pPr>
          </w:p>
        </w:tc>
      </w:tr>
      <w:tr w:rsidR="000020B5" w:rsidRPr="007E0D87" w14:paraId="4601B7A1" w14:textId="77777777" w:rsidTr="000020B5">
        <w:trPr>
          <w:jc w:val="center"/>
        </w:trPr>
        <w:tc>
          <w:tcPr>
            <w:tcW w:w="4673" w:type="dxa"/>
            <w:tcBorders>
              <w:left w:val="single" w:sz="4" w:space="0" w:color="auto"/>
            </w:tcBorders>
          </w:tcPr>
          <w:p w14:paraId="4151EB6C" w14:textId="06861870" w:rsidR="005114E6" w:rsidRPr="00863F23" w:rsidRDefault="005114E6" w:rsidP="00122BB7">
            <w:pPr>
              <w:pStyle w:val="TF-TEXTOQUADRO"/>
            </w:pPr>
            <w:r w:rsidRPr="007C60D7">
              <w:t>ro</w:t>
            </w:r>
            <w:r w:rsidR="00CB3C75">
              <w:t>tulação das imagens que compõe a</w:t>
            </w:r>
            <w:r w:rsidRPr="007C60D7">
              <w:t xml:space="preserve"> </w:t>
            </w:r>
            <w:r w:rsidR="00863F23" w:rsidRPr="00863F23">
              <w:t>base de dados</w:t>
            </w:r>
          </w:p>
        </w:tc>
        <w:tc>
          <w:tcPr>
            <w:tcW w:w="274" w:type="dxa"/>
            <w:shd w:val="clear" w:color="auto" w:fill="FFFFFF" w:themeFill="background1"/>
          </w:tcPr>
          <w:p w14:paraId="7EC16FA3" w14:textId="77777777" w:rsidR="005114E6" w:rsidRPr="007E0D87" w:rsidRDefault="005114E6" w:rsidP="00122BB7">
            <w:pPr>
              <w:pStyle w:val="TF-TEXTOQUADROCentralizado"/>
            </w:pPr>
          </w:p>
        </w:tc>
        <w:tc>
          <w:tcPr>
            <w:tcW w:w="275" w:type="dxa"/>
            <w:shd w:val="clear" w:color="auto" w:fill="FFFFFF" w:themeFill="background1"/>
          </w:tcPr>
          <w:p w14:paraId="5DE4C583" w14:textId="77777777" w:rsidR="005114E6" w:rsidRPr="007E0D87" w:rsidRDefault="005114E6" w:rsidP="00122BB7">
            <w:pPr>
              <w:pStyle w:val="TF-TEXTOQUADROCentralizado"/>
            </w:pPr>
          </w:p>
        </w:tc>
        <w:tc>
          <w:tcPr>
            <w:tcW w:w="274" w:type="dxa"/>
            <w:shd w:val="clear" w:color="auto" w:fill="FFFFFF" w:themeFill="background1"/>
          </w:tcPr>
          <w:p w14:paraId="2C7A11D3" w14:textId="77777777" w:rsidR="005114E6" w:rsidRPr="007E0D87" w:rsidRDefault="005114E6" w:rsidP="00122BB7">
            <w:pPr>
              <w:pStyle w:val="TF-TEXTOQUADROCentralizado"/>
            </w:pPr>
          </w:p>
        </w:tc>
        <w:tc>
          <w:tcPr>
            <w:tcW w:w="275" w:type="dxa"/>
            <w:shd w:val="clear" w:color="auto" w:fill="A6A6A6" w:themeFill="background1" w:themeFillShade="A6"/>
          </w:tcPr>
          <w:p w14:paraId="620AA052" w14:textId="77777777" w:rsidR="005114E6" w:rsidRPr="007E0D87" w:rsidRDefault="005114E6" w:rsidP="00122BB7">
            <w:pPr>
              <w:pStyle w:val="TF-TEXTOQUADROCentralizado"/>
            </w:pPr>
          </w:p>
        </w:tc>
        <w:tc>
          <w:tcPr>
            <w:tcW w:w="275" w:type="dxa"/>
            <w:shd w:val="clear" w:color="auto" w:fill="A6A6A6" w:themeFill="background1" w:themeFillShade="A6"/>
          </w:tcPr>
          <w:p w14:paraId="4CB54D5E" w14:textId="77777777" w:rsidR="005114E6" w:rsidRPr="007E0D87" w:rsidRDefault="005114E6" w:rsidP="00122BB7">
            <w:pPr>
              <w:pStyle w:val="TF-TEXTOQUADROCentralizado"/>
            </w:pPr>
          </w:p>
        </w:tc>
        <w:tc>
          <w:tcPr>
            <w:tcW w:w="274" w:type="dxa"/>
            <w:shd w:val="clear" w:color="auto" w:fill="A6A6A6" w:themeFill="background1" w:themeFillShade="A6"/>
          </w:tcPr>
          <w:p w14:paraId="6265F859" w14:textId="77777777" w:rsidR="005114E6" w:rsidRPr="007E0D87" w:rsidRDefault="005114E6" w:rsidP="00122BB7">
            <w:pPr>
              <w:pStyle w:val="TF-TEXTOQUADROCentralizado"/>
            </w:pPr>
          </w:p>
        </w:tc>
        <w:tc>
          <w:tcPr>
            <w:tcW w:w="275" w:type="dxa"/>
            <w:shd w:val="clear" w:color="auto" w:fill="auto"/>
          </w:tcPr>
          <w:p w14:paraId="7CF54911" w14:textId="77777777" w:rsidR="005114E6" w:rsidRPr="007E0D87" w:rsidRDefault="005114E6" w:rsidP="00122BB7">
            <w:pPr>
              <w:pStyle w:val="TF-TEXTOQUADROCentralizado"/>
            </w:pPr>
          </w:p>
        </w:tc>
        <w:tc>
          <w:tcPr>
            <w:tcW w:w="275" w:type="dxa"/>
            <w:shd w:val="clear" w:color="auto" w:fill="auto"/>
          </w:tcPr>
          <w:p w14:paraId="6901101A" w14:textId="77777777" w:rsidR="005114E6" w:rsidRPr="007E0D87" w:rsidRDefault="005114E6" w:rsidP="00122BB7">
            <w:pPr>
              <w:pStyle w:val="TF-TEXTOQUADROCentralizado"/>
            </w:pPr>
          </w:p>
        </w:tc>
        <w:tc>
          <w:tcPr>
            <w:tcW w:w="274" w:type="dxa"/>
            <w:shd w:val="clear" w:color="auto" w:fill="auto"/>
          </w:tcPr>
          <w:p w14:paraId="68D3AA42" w14:textId="77777777" w:rsidR="005114E6" w:rsidRPr="007E0D87" w:rsidRDefault="005114E6" w:rsidP="00122BB7">
            <w:pPr>
              <w:pStyle w:val="TF-TEXTOQUADROCentralizado"/>
            </w:pPr>
          </w:p>
        </w:tc>
        <w:tc>
          <w:tcPr>
            <w:tcW w:w="275" w:type="dxa"/>
            <w:shd w:val="clear" w:color="auto" w:fill="auto"/>
          </w:tcPr>
          <w:p w14:paraId="1B3786A3" w14:textId="77777777" w:rsidR="005114E6" w:rsidRPr="007E0D87" w:rsidRDefault="005114E6" w:rsidP="00122BB7">
            <w:pPr>
              <w:pStyle w:val="TF-TEXTOQUADROCentralizado"/>
            </w:pPr>
          </w:p>
        </w:tc>
        <w:tc>
          <w:tcPr>
            <w:tcW w:w="274" w:type="dxa"/>
            <w:shd w:val="clear" w:color="auto" w:fill="auto"/>
          </w:tcPr>
          <w:p w14:paraId="3C34DAD4" w14:textId="77777777" w:rsidR="005114E6" w:rsidRPr="007E0D87" w:rsidRDefault="005114E6" w:rsidP="00122BB7">
            <w:pPr>
              <w:pStyle w:val="TF-TEXTOQUADROCentralizado"/>
            </w:pPr>
          </w:p>
        </w:tc>
        <w:tc>
          <w:tcPr>
            <w:tcW w:w="275" w:type="dxa"/>
            <w:shd w:val="clear" w:color="auto" w:fill="auto"/>
          </w:tcPr>
          <w:p w14:paraId="52BBD905" w14:textId="77777777" w:rsidR="005114E6" w:rsidRPr="007E0D87" w:rsidRDefault="005114E6" w:rsidP="00122BB7">
            <w:pPr>
              <w:pStyle w:val="TF-TEXTOQUADROCentralizado"/>
            </w:pPr>
          </w:p>
        </w:tc>
        <w:tc>
          <w:tcPr>
            <w:tcW w:w="275" w:type="dxa"/>
            <w:shd w:val="clear" w:color="auto" w:fill="auto"/>
          </w:tcPr>
          <w:p w14:paraId="0B818523" w14:textId="77777777" w:rsidR="005114E6" w:rsidRPr="007E0D87" w:rsidRDefault="005114E6" w:rsidP="00122BB7">
            <w:pPr>
              <w:pStyle w:val="TF-TEXTOQUADROCentralizado"/>
            </w:pPr>
          </w:p>
        </w:tc>
        <w:tc>
          <w:tcPr>
            <w:tcW w:w="274" w:type="dxa"/>
            <w:shd w:val="clear" w:color="auto" w:fill="auto"/>
          </w:tcPr>
          <w:p w14:paraId="02DD4DE9" w14:textId="77777777" w:rsidR="005114E6" w:rsidRPr="007E0D87" w:rsidRDefault="005114E6" w:rsidP="00122BB7">
            <w:pPr>
              <w:pStyle w:val="TF-TEXTOQUADROCentralizado"/>
            </w:pPr>
          </w:p>
        </w:tc>
        <w:tc>
          <w:tcPr>
            <w:tcW w:w="275" w:type="dxa"/>
            <w:shd w:val="clear" w:color="auto" w:fill="auto"/>
          </w:tcPr>
          <w:p w14:paraId="7F028DFA" w14:textId="77777777" w:rsidR="005114E6" w:rsidRPr="007E0D87" w:rsidRDefault="005114E6" w:rsidP="00122BB7">
            <w:pPr>
              <w:pStyle w:val="TF-TEXTOQUADROCentralizado"/>
            </w:pPr>
          </w:p>
        </w:tc>
        <w:tc>
          <w:tcPr>
            <w:tcW w:w="275" w:type="dxa"/>
            <w:shd w:val="clear" w:color="auto" w:fill="auto"/>
          </w:tcPr>
          <w:p w14:paraId="200DA1B7" w14:textId="77777777" w:rsidR="005114E6" w:rsidRPr="007E0D87" w:rsidRDefault="005114E6" w:rsidP="00122BB7">
            <w:pPr>
              <w:pStyle w:val="TF-TEXTOQUADROCentralizado"/>
            </w:pPr>
          </w:p>
        </w:tc>
      </w:tr>
      <w:tr w:rsidR="005114E6" w:rsidRPr="007E0D87" w14:paraId="694EF8E6" w14:textId="77777777" w:rsidTr="00D66DD1">
        <w:trPr>
          <w:jc w:val="center"/>
        </w:trPr>
        <w:tc>
          <w:tcPr>
            <w:tcW w:w="4673" w:type="dxa"/>
            <w:tcBorders>
              <w:left w:val="single" w:sz="4" w:space="0" w:color="auto"/>
            </w:tcBorders>
          </w:tcPr>
          <w:p w14:paraId="4AEE86A3" w14:textId="15DFC7A6" w:rsidR="005114E6" w:rsidRPr="004C2D19" w:rsidRDefault="005114E6" w:rsidP="00122BB7">
            <w:pPr>
              <w:pStyle w:val="TF-TEXTOQUADRO"/>
              <w:rPr>
                <w:highlight w:val="yellow"/>
              </w:rPr>
            </w:pPr>
            <w:r w:rsidRPr="007C60D7">
              <w:t>definição da arquitetura da rede neural</w:t>
            </w:r>
            <w:ins w:id="55" w:author="Andreza Sartori" w:date="2020-12-05T07:33:00Z">
              <w:r w:rsidR="00802DDC">
                <w:t xml:space="preserve"> artificial</w:t>
              </w:r>
            </w:ins>
          </w:p>
        </w:tc>
        <w:tc>
          <w:tcPr>
            <w:tcW w:w="274" w:type="dxa"/>
            <w:shd w:val="clear" w:color="auto" w:fill="auto"/>
          </w:tcPr>
          <w:p w14:paraId="3BAFEB50" w14:textId="77777777" w:rsidR="005114E6" w:rsidRPr="007E0D87" w:rsidRDefault="005114E6" w:rsidP="00122BB7">
            <w:pPr>
              <w:pStyle w:val="TF-TEXTOQUADROCentralizado"/>
            </w:pPr>
          </w:p>
        </w:tc>
        <w:tc>
          <w:tcPr>
            <w:tcW w:w="275" w:type="dxa"/>
            <w:shd w:val="clear" w:color="auto" w:fill="auto"/>
          </w:tcPr>
          <w:p w14:paraId="66E33C91" w14:textId="77777777" w:rsidR="005114E6" w:rsidRPr="007E0D87" w:rsidRDefault="005114E6" w:rsidP="00122BB7">
            <w:pPr>
              <w:pStyle w:val="TF-TEXTOQUADROCentralizado"/>
            </w:pPr>
          </w:p>
        </w:tc>
        <w:tc>
          <w:tcPr>
            <w:tcW w:w="274" w:type="dxa"/>
            <w:shd w:val="clear" w:color="auto" w:fill="auto"/>
          </w:tcPr>
          <w:p w14:paraId="36978515" w14:textId="77777777" w:rsidR="005114E6" w:rsidRPr="007E0D87" w:rsidRDefault="005114E6" w:rsidP="00122BB7">
            <w:pPr>
              <w:pStyle w:val="TF-TEXTOQUADROCentralizado"/>
            </w:pPr>
          </w:p>
        </w:tc>
        <w:tc>
          <w:tcPr>
            <w:tcW w:w="275" w:type="dxa"/>
            <w:shd w:val="clear" w:color="auto" w:fill="auto"/>
          </w:tcPr>
          <w:p w14:paraId="6DD93A83" w14:textId="77777777" w:rsidR="005114E6" w:rsidRPr="007E0D87" w:rsidRDefault="005114E6" w:rsidP="00122BB7">
            <w:pPr>
              <w:pStyle w:val="TF-TEXTOQUADROCentralizado"/>
            </w:pPr>
          </w:p>
        </w:tc>
        <w:tc>
          <w:tcPr>
            <w:tcW w:w="275" w:type="dxa"/>
            <w:shd w:val="clear" w:color="auto" w:fill="auto"/>
          </w:tcPr>
          <w:p w14:paraId="41A6A329" w14:textId="77777777" w:rsidR="005114E6" w:rsidRPr="007E0D87" w:rsidRDefault="005114E6" w:rsidP="00122BB7">
            <w:pPr>
              <w:pStyle w:val="TF-TEXTOQUADROCentralizado"/>
            </w:pPr>
          </w:p>
        </w:tc>
        <w:tc>
          <w:tcPr>
            <w:tcW w:w="274" w:type="dxa"/>
            <w:shd w:val="clear" w:color="auto" w:fill="auto"/>
          </w:tcPr>
          <w:p w14:paraId="30CE2134" w14:textId="77777777" w:rsidR="005114E6" w:rsidRPr="007E0D87" w:rsidRDefault="005114E6" w:rsidP="00122BB7">
            <w:pPr>
              <w:pStyle w:val="TF-TEXTOQUADROCentralizado"/>
            </w:pPr>
          </w:p>
        </w:tc>
        <w:tc>
          <w:tcPr>
            <w:tcW w:w="275" w:type="dxa"/>
            <w:shd w:val="clear" w:color="auto" w:fill="auto"/>
          </w:tcPr>
          <w:p w14:paraId="6EDCA267" w14:textId="77777777" w:rsidR="005114E6" w:rsidRPr="007E0D87" w:rsidRDefault="005114E6" w:rsidP="00122BB7">
            <w:pPr>
              <w:pStyle w:val="TF-TEXTOQUADROCentralizado"/>
            </w:pPr>
          </w:p>
        </w:tc>
        <w:tc>
          <w:tcPr>
            <w:tcW w:w="275" w:type="dxa"/>
            <w:shd w:val="clear" w:color="auto" w:fill="auto"/>
          </w:tcPr>
          <w:p w14:paraId="214F3372" w14:textId="77777777" w:rsidR="005114E6" w:rsidRPr="007E0D87" w:rsidRDefault="005114E6" w:rsidP="00122BB7">
            <w:pPr>
              <w:pStyle w:val="TF-TEXTOQUADROCentralizado"/>
            </w:pPr>
          </w:p>
        </w:tc>
        <w:tc>
          <w:tcPr>
            <w:tcW w:w="274" w:type="dxa"/>
            <w:shd w:val="clear" w:color="auto" w:fill="A6A6A6" w:themeFill="background1" w:themeFillShade="A6"/>
          </w:tcPr>
          <w:p w14:paraId="767550C9" w14:textId="77777777" w:rsidR="005114E6" w:rsidRPr="007E0D87" w:rsidRDefault="005114E6" w:rsidP="00122BB7">
            <w:pPr>
              <w:pStyle w:val="TF-TEXTOQUADROCentralizado"/>
            </w:pPr>
          </w:p>
        </w:tc>
        <w:tc>
          <w:tcPr>
            <w:tcW w:w="275" w:type="dxa"/>
            <w:shd w:val="clear" w:color="auto" w:fill="auto"/>
          </w:tcPr>
          <w:p w14:paraId="0DA92DF4" w14:textId="77777777" w:rsidR="005114E6" w:rsidRPr="007E0D87" w:rsidRDefault="005114E6" w:rsidP="00122BB7">
            <w:pPr>
              <w:pStyle w:val="TF-TEXTOQUADROCentralizado"/>
            </w:pPr>
          </w:p>
        </w:tc>
        <w:tc>
          <w:tcPr>
            <w:tcW w:w="274" w:type="dxa"/>
            <w:shd w:val="clear" w:color="auto" w:fill="auto"/>
          </w:tcPr>
          <w:p w14:paraId="2E5491BB" w14:textId="77777777" w:rsidR="005114E6" w:rsidRPr="007E0D87" w:rsidRDefault="005114E6" w:rsidP="00122BB7">
            <w:pPr>
              <w:pStyle w:val="TF-TEXTOQUADROCentralizado"/>
            </w:pPr>
          </w:p>
        </w:tc>
        <w:tc>
          <w:tcPr>
            <w:tcW w:w="275" w:type="dxa"/>
            <w:shd w:val="clear" w:color="auto" w:fill="auto"/>
          </w:tcPr>
          <w:p w14:paraId="7D676D39" w14:textId="77777777" w:rsidR="005114E6" w:rsidRPr="007E0D87" w:rsidRDefault="005114E6" w:rsidP="00122BB7">
            <w:pPr>
              <w:pStyle w:val="TF-TEXTOQUADROCentralizado"/>
            </w:pPr>
          </w:p>
        </w:tc>
        <w:tc>
          <w:tcPr>
            <w:tcW w:w="275" w:type="dxa"/>
            <w:shd w:val="clear" w:color="auto" w:fill="auto"/>
          </w:tcPr>
          <w:p w14:paraId="03D6300D" w14:textId="77777777" w:rsidR="005114E6" w:rsidRPr="007E0D87" w:rsidRDefault="005114E6" w:rsidP="00122BB7">
            <w:pPr>
              <w:pStyle w:val="TF-TEXTOQUADROCentralizado"/>
            </w:pPr>
          </w:p>
        </w:tc>
        <w:tc>
          <w:tcPr>
            <w:tcW w:w="274" w:type="dxa"/>
            <w:shd w:val="clear" w:color="auto" w:fill="auto"/>
          </w:tcPr>
          <w:p w14:paraId="4AFE1E71" w14:textId="77777777" w:rsidR="005114E6" w:rsidRPr="007E0D87" w:rsidRDefault="005114E6" w:rsidP="00122BB7">
            <w:pPr>
              <w:pStyle w:val="TF-TEXTOQUADROCentralizado"/>
            </w:pPr>
          </w:p>
        </w:tc>
        <w:tc>
          <w:tcPr>
            <w:tcW w:w="275" w:type="dxa"/>
            <w:shd w:val="clear" w:color="auto" w:fill="auto"/>
          </w:tcPr>
          <w:p w14:paraId="11E2A5FA" w14:textId="77777777" w:rsidR="005114E6" w:rsidRPr="007E0D87" w:rsidRDefault="005114E6" w:rsidP="00122BB7">
            <w:pPr>
              <w:pStyle w:val="TF-TEXTOQUADROCentralizado"/>
            </w:pPr>
          </w:p>
        </w:tc>
        <w:tc>
          <w:tcPr>
            <w:tcW w:w="275" w:type="dxa"/>
            <w:shd w:val="clear" w:color="auto" w:fill="auto"/>
          </w:tcPr>
          <w:p w14:paraId="3F0621E4" w14:textId="77777777" w:rsidR="005114E6" w:rsidRPr="007E0D87" w:rsidRDefault="005114E6" w:rsidP="00122BB7">
            <w:pPr>
              <w:pStyle w:val="TF-TEXTOQUADROCentralizado"/>
            </w:pPr>
          </w:p>
        </w:tc>
      </w:tr>
      <w:tr w:rsidR="005114E6" w:rsidRPr="007E0D87" w14:paraId="7ED20ACA" w14:textId="77777777" w:rsidTr="00D66DD1">
        <w:trPr>
          <w:jc w:val="center"/>
        </w:trPr>
        <w:tc>
          <w:tcPr>
            <w:tcW w:w="4673" w:type="dxa"/>
            <w:tcBorders>
              <w:left w:val="single" w:sz="4" w:space="0" w:color="auto"/>
            </w:tcBorders>
          </w:tcPr>
          <w:p w14:paraId="15AF7DED" w14:textId="320DAB47" w:rsidR="005114E6" w:rsidRPr="004C2D19" w:rsidRDefault="00E54742" w:rsidP="00122BB7">
            <w:pPr>
              <w:pStyle w:val="TF-TEXTOQUADRO"/>
              <w:rPr>
                <w:highlight w:val="yellow"/>
              </w:rPr>
            </w:pPr>
            <w:r w:rsidRPr="007C60D7">
              <w:t>desenvolvimento do método</w:t>
            </w:r>
            <w:r>
              <w:t xml:space="preserve"> de detecção dos desenhos</w:t>
            </w:r>
          </w:p>
        </w:tc>
        <w:tc>
          <w:tcPr>
            <w:tcW w:w="274" w:type="dxa"/>
            <w:shd w:val="clear" w:color="auto" w:fill="auto"/>
          </w:tcPr>
          <w:p w14:paraId="087EB5EF" w14:textId="77777777" w:rsidR="005114E6" w:rsidRPr="007E0D87" w:rsidRDefault="005114E6" w:rsidP="00122BB7">
            <w:pPr>
              <w:pStyle w:val="TF-TEXTOQUADROCentralizado"/>
            </w:pPr>
          </w:p>
        </w:tc>
        <w:tc>
          <w:tcPr>
            <w:tcW w:w="275" w:type="dxa"/>
            <w:shd w:val="clear" w:color="auto" w:fill="auto"/>
          </w:tcPr>
          <w:p w14:paraId="00163438" w14:textId="77777777" w:rsidR="005114E6" w:rsidRPr="007E0D87" w:rsidRDefault="005114E6" w:rsidP="00122BB7">
            <w:pPr>
              <w:pStyle w:val="TF-TEXTOQUADROCentralizado"/>
            </w:pPr>
          </w:p>
        </w:tc>
        <w:tc>
          <w:tcPr>
            <w:tcW w:w="274" w:type="dxa"/>
            <w:shd w:val="clear" w:color="auto" w:fill="auto"/>
          </w:tcPr>
          <w:p w14:paraId="6EDE0A21" w14:textId="77777777" w:rsidR="005114E6" w:rsidRPr="007E0D87" w:rsidRDefault="005114E6" w:rsidP="00122BB7">
            <w:pPr>
              <w:pStyle w:val="TF-TEXTOQUADROCentralizado"/>
            </w:pPr>
          </w:p>
        </w:tc>
        <w:tc>
          <w:tcPr>
            <w:tcW w:w="275" w:type="dxa"/>
            <w:shd w:val="clear" w:color="auto" w:fill="auto"/>
          </w:tcPr>
          <w:p w14:paraId="57378043" w14:textId="77777777" w:rsidR="005114E6" w:rsidRPr="007E0D87" w:rsidRDefault="005114E6" w:rsidP="00122BB7">
            <w:pPr>
              <w:pStyle w:val="TF-TEXTOQUADROCentralizado"/>
            </w:pPr>
          </w:p>
        </w:tc>
        <w:tc>
          <w:tcPr>
            <w:tcW w:w="275" w:type="dxa"/>
            <w:shd w:val="clear" w:color="auto" w:fill="auto"/>
          </w:tcPr>
          <w:p w14:paraId="07405D97" w14:textId="77777777" w:rsidR="005114E6" w:rsidRPr="007E0D87" w:rsidRDefault="005114E6" w:rsidP="00122BB7">
            <w:pPr>
              <w:pStyle w:val="TF-TEXTOQUADROCentralizado"/>
            </w:pPr>
          </w:p>
        </w:tc>
        <w:tc>
          <w:tcPr>
            <w:tcW w:w="274" w:type="dxa"/>
            <w:shd w:val="clear" w:color="auto" w:fill="auto"/>
          </w:tcPr>
          <w:p w14:paraId="4B5315C3" w14:textId="77777777" w:rsidR="005114E6" w:rsidRPr="007E0D87" w:rsidRDefault="005114E6" w:rsidP="00122BB7">
            <w:pPr>
              <w:pStyle w:val="TF-TEXTOQUADROCentralizado"/>
            </w:pPr>
          </w:p>
        </w:tc>
        <w:tc>
          <w:tcPr>
            <w:tcW w:w="275" w:type="dxa"/>
            <w:shd w:val="clear" w:color="auto" w:fill="auto"/>
          </w:tcPr>
          <w:p w14:paraId="4D76C49D" w14:textId="77777777" w:rsidR="005114E6" w:rsidRPr="007E0D87" w:rsidRDefault="005114E6" w:rsidP="00122BB7">
            <w:pPr>
              <w:pStyle w:val="TF-TEXTOQUADROCentralizado"/>
            </w:pPr>
          </w:p>
        </w:tc>
        <w:tc>
          <w:tcPr>
            <w:tcW w:w="275" w:type="dxa"/>
            <w:shd w:val="clear" w:color="auto" w:fill="auto"/>
          </w:tcPr>
          <w:p w14:paraId="60618EA7" w14:textId="77777777" w:rsidR="005114E6" w:rsidRPr="007E0D87" w:rsidRDefault="005114E6" w:rsidP="00122BB7">
            <w:pPr>
              <w:pStyle w:val="TF-TEXTOQUADROCentralizado"/>
            </w:pPr>
          </w:p>
        </w:tc>
        <w:tc>
          <w:tcPr>
            <w:tcW w:w="274" w:type="dxa"/>
            <w:shd w:val="clear" w:color="auto" w:fill="auto"/>
          </w:tcPr>
          <w:p w14:paraId="19AA91C9" w14:textId="77777777" w:rsidR="005114E6" w:rsidRPr="007E0D87" w:rsidRDefault="005114E6" w:rsidP="00122BB7">
            <w:pPr>
              <w:pStyle w:val="TF-TEXTOQUADROCentralizado"/>
            </w:pPr>
          </w:p>
        </w:tc>
        <w:tc>
          <w:tcPr>
            <w:tcW w:w="275" w:type="dxa"/>
            <w:shd w:val="clear" w:color="auto" w:fill="A6A6A6" w:themeFill="background1" w:themeFillShade="A6"/>
          </w:tcPr>
          <w:p w14:paraId="3FA77BD3" w14:textId="77777777" w:rsidR="005114E6" w:rsidRPr="007E0D87" w:rsidRDefault="005114E6" w:rsidP="00122BB7">
            <w:pPr>
              <w:pStyle w:val="TF-TEXTOQUADROCentralizado"/>
            </w:pPr>
          </w:p>
        </w:tc>
        <w:tc>
          <w:tcPr>
            <w:tcW w:w="274" w:type="dxa"/>
            <w:shd w:val="clear" w:color="auto" w:fill="A6A6A6" w:themeFill="background1" w:themeFillShade="A6"/>
          </w:tcPr>
          <w:p w14:paraId="17462326" w14:textId="77777777" w:rsidR="005114E6" w:rsidRPr="007E0D87" w:rsidRDefault="005114E6" w:rsidP="00122BB7">
            <w:pPr>
              <w:pStyle w:val="TF-TEXTOQUADROCentralizado"/>
            </w:pPr>
          </w:p>
        </w:tc>
        <w:tc>
          <w:tcPr>
            <w:tcW w:w="275" w:type="dxa"/>
            <w:shd w:val="clear" w:color="auto" w:fill="A6A6A6" w:themeFill="background1" w:themeFillShade="A6"/>
          </w:tcPr>
          <w:p w14:paraId="78BF25F1" w14:textId="77777777" w:rsidR="005114E6" w:rsidRPr="007E0D87" w:rsidRDefault="005114E6" w:rsidP="00122BB7">
            <w:pPr>
              <w:pStyle w:val="TF-TEXTOQUADROCentralizado"/>
            </w:pPr>
          </w:p>
        </w:tc>
        <w:tc>
          <w:tcPr>
            <w:tcW w:w="275" w:type="dxa"/>
            <w:shd w:val="clear" w:color="auto" w:fill="auto"/>
          </w:tcPr>
          <w:p w14:paraId="581F9725" w14:textId="77777777" w:rsidR="005114E6" w:rsidRPr="007E0D87" w:rsidRDefault="005114E6" w:rsidP="00122BB7">
            <w:pPr>
              <w:pStyle w:val="TF-TEXTOQUADROCentralizado"/>
            </w:pPr>
          </w:p>
        </w:tc>
        <w:tc>
          <w:tcPr>
            <w:tcW w:w="274" w:type="dxa"/>
            <w:shd w:val="clear" w:color="auto" w:fill="auto"/>
          </w:tcPr>
          <w:p w14:paraId="4EF64560" w14:textId="77777777" w:rsidR="005114E6" w:rsidRPr="007E0D87" w:rsidRDefault="005114E6" w:rsidP="00122BB7">
            <w:pPr>
              <w:pStyle w:val="TF-TEXTOQUADROCentralizado"/>
            </w:pPr>
          </w:p>
        </w:tc>
        <w:tc>
          <w:tcPr>
            <w:tcW w:w="275" w:type="dxa"/>
            <w:shd w:val="clear" w:color="auto" w:fill="auto"/>
          </w:tcPr>
          <w:p w14:paraId="58D05308" w14:textId="77777777" w:rsidR="005114E6" w:rsidRPr="007E0D87" w:rsidRDefault="005114E6" w:rsidP="00122BB7">
            <w:pPr>
              <w:pStyle w:val="TF-TEXTOQUADROCentralizado"/>
            </w:pPr>
          </w:p>
        </w:tc>
        <w:tc>
          <w:tcPr>
            <w:tcW w:w="275" w:type="dxa"/>
            <w:shd w:val="clear" w:color="auto" w:fill="auto"/>
          </w:tcPr>
          <w:p w14:paraId="4B0E4DF8" w14:textId="77777777" w:rsidR="005114E6" w:rsidRPr="007E0D87" w:rsidRDefault="005114E6" w:rsidP="00122BB7">
            <w:pPr>
              <w:pStyle w:val="TF-TEXTOQUADROCentralizado"/>
            </w:pPr>
          </w:p>
        </w:tc>
      </w:tr>
      <w:tr w:rsidR="005114E6" w:rsidRPr="007E0D87" w14:paraId="02958319" w14:textId="77777777" w:rsidTr="00D66DD1">
        <w:trPr>
          <w:jc w:val="center"/>
        </w:trPr>
        <w:tc>
          <w:tcPr>
            <w:tcW w:w="4673" w:type="dxa"/>
            <w:tcBorders>
              <w:left w:val="single" w:sz="4" w:space="0" w:color="auto"/>
            </w:tcBorders>
            <w:shd w:val="clear" w:color="auto" w:fill="auto"/>
          </w:tcPr>
          <w:p w14:paraId="5AF4F692" w14:textId="66B6F091" w:rsidR="005114E6" w:rsidRPr="00C550A3" w:rsidRDefault="00E54742" w:rsidP="00122BB7">
            <w:pPr>
              <w:pStyle w:val="TF-TEXTOQUADRO"/>
            </w:pPr>
            <w:r w:rsidRPr="007C60D7">
              <w:t>análise dos resultados</w:t>
            </w:r>
          </w:p>
        </w:tc>
        <w:tc>
          <w:tcPr>
            <w:tcW w:w="274" w:type="dxa"/>
            <w:shd w:val="clear" w:color="auto" w:fill="auto"/>
          </w:tcPr>
          <w:p w14:paraId="02A41D61" w14:textId="77777777" w:rsidR="005114E6" w:rsidRPr="007E0D87" w:rsidRDefault="005114E6" w:rsidP="00122BB7">
            <w:pPr>
              <w:pStyle w:val="TF-TEXTOQUADROCentralizado"/>
            </w:pPr>
          </w:p>
        </w:tc>
        <w:tc>
          <w:tcPr>
            <w:tcW w:w="275" w:type="dxa"/>
            <w:shd w:val="clear" w:color="auto" w:fill="auto"/>
          </w:tcPr>
          <w:p w14:paraId="6D07B9A6" w14:textId="77777777" w:rsidR="005114E6" w:rsidRPr="007E0D87" w:rsidRDefault="005114E6" w:rsidP="00122BB7">
            <w:pPr>
              <w:pStyle w:val="TF-TEXTOQUADROCentralizado"/>
            </w:pPr>
          </w:p>
        </w:tc>
        <w:tc>
          <w:tcPr>
            <w:tcW w:w="274" w:type="dxa"/>
            <w:shd w:val="clear" w:color="auto" w:fill="auto"/>
          </w:tcPr>
          <w:p w14:paraId="5C6A03FA" w14:textId="77777777" w:rsidR="005114E6" w:rsidRPr="007E0D87" w:rsidRDefault="005114E6" w:rsidP="00122BB7">
            <w:pPr>
              <w:pStyle w:val="TF-TEXTOQUADROCentralizado"/>
            </w:pPr>
          </w:p>
        </w:tc>
        <w:tc>
          <w:tcPr>
            <w:tcW w:w="275" w:type="dxa"/>
            <w:shd w:val="clear" w:color="auto" w:fill="auto"/>
          </w:tcPr>
          <w:p w14:paraId="6A276329" w14:textId="77777777" w:rsidR="005114E6" w:rsidRPr="007E0D87" w:rsidRDefault="005114E6" w:rsidP="00122BB7">
            <w:pPr>
              <w:pStyle w:val="TF-TEXTOQUADROCentralizado"/>
            </w:pPr>
          </w:p>
        </w:tc>
        <w:tc>
          <w:tcPr>
            <w:tcW w:w="275" w:type="dxa"/>
            <w:shd w:val="clear" w:color="auto" w:fill="auto"/>
          </w:tcPr>
          <w:p w14:paraId="041417D4" w14:textId="77777777" w:rsidR="005114E6" w:rsidRPr="007E0D87" w:rsidRDefault="005114E6" w:rsidP="00122BB7">
            <w:pPr>
              <w:pStyle w:val="TF-TEXTOQUADROCentralizado"/>
            </w:pPr>
          </w:p>
        </w:tc>
        <w:tc>
          <w:tcPr>
            <w:tcW w:w="274" w:type="dxa"/>
            <w:shd w:val="clear" w:color="auto" w:fill="auto"/>
          </w:tcPr>
          <w:p w14:paraId="11E2E421" w14:textId="77777777" w:rsidR="005114E6" w:rsidRPr="007E0D87" w:rsidRDefault="005114E6" w:rsidP="00122BB7">
            <w:pPr>
              <w:pStyle w:val="TF-TEXTOQUADROCentralizado"/>
            </w:pPr>
          </w:p>
        </w:tc>
        <w:tc>
          <w:tcPr>
            <w:tcW w:w="275" w:type="dxa"/>
            <w:shd w:val="clear" w:color="auto" w:fill="auto"/>
          </w:tcPr>
          <w:p w14:paraId="48567DBC" w14:textId="77777777" w:rsidR="005114E6" w:rsidRPr="007E0D87" w:rsidRDefault="005114E6" w:rsidP="00122BB7">
            <w:pPr>
              <w:pStyle w:val="TF-TEXTOQUADROCentralizado"/>
            </w:pPr>
          </w:p>
        </w:tc>
        <w:tc>
          <w:tcPr>
            <w:tcW w:w="275" w:type="dxa"/>
            <w:shd w:val="clear" w:color="auto" w:fill="auto"/>
          </w:tcPr>
          <w:p w14:paraId="39227488" w14:textId="77777777" w:rsidR="005114E6" w:rsidRPr="007E0D87" w:rsidRDefault="005114E6" w:rsidP="00122BB7">
            <w:pPr>
              <w:pStyle w:val="TF-TEXTOQUADROCentralizado"/>
            </w:pPr>
          </w:p>
        </w:tc>
        <w:tc>
          <w:tcPr>
            <w:tcW w:w="274" w:type="dxa"/>
            <w:shd w:val="clear" w:color="auto" w:fill="auto"/>
          </w:tcPr>
          <w:p w14:paraId="79DD5A12" w14:textId="77777777" w:rsidR="005114E6" w:rsidRPr="007E0D87" w:rsidRDefault="005114E6" w:rsidP="00122BB7">
            <w:pPr>
              <w:pStyle w:val="TF-TEXTOQUADROCentralizado"/>
            </w:pPr>
          </w:p>
        </w:tc>
        <w:tc>
          <w:tcPr>
            <w:tcW w:w="275" w:type="dxa"/>
            <w:shd w:val="clear" w:color="auto" w:fill="A6A6A6" w:themeFill="background1" w:themeFillShade="A6"/>
          </w:tcPr>
          <w:p w14:paraId="3BD56E7C" w14:textId="77777777" w:rsidR="005114E6" w:rsidRPr="007E0D87" w:rsidRDefault="005114E6" w:rsidP="00122BB7">
            <w:pPr>
              <w:pStyle w:val="TF-TEXTOQUADROCentralizado"/>
            </w:pPr>
          </w:p>
        </w:tc>
        <w:tc>
          <w:tcPr>
            <w:tcW w:w="274" w:type="dxa"/>
            <w:shd w:val="clear" w:color="auto" w:fill="A6A6A6" w:themeFill="background1" w:themeFillShade="A6"/>
          </w:tcPr>
          <w:p w14:paraId="05FC4DF6" w14:textId="77777777" w:rsidR="005114E6" w:rsidRPr="007E0D87" w:rsidRDefault="005114E6" w:rsidP="00122BB7">
            <w:pPr>
              <w:pStyle w:val="TF-TEXTOQUADROCentralizado"/>
            </w:pPr>
          </w:p>
        </w:tc>
        <w:tc>
          <w:tcPr>
            <w:tcW w:w="275" w:type="dxa"/>
            <w:shd w:val="clear" w:color="auto" w:fill="A6A6A6" w:themeFill="background1" w:themeFillShade="A6"/>
          </w:tcPr>
          <w:p w14:paraId="3B4791B6" w14:textId="77777777" w:rsidR="005114E6" w:rsidRPr="007E0D87" w:rsidRDefault="005114E6" w:rsidP="00122BB7">
            <w:pPr>
              <w:pStyle w:val="TF-TEXTOQUADROCentralizado"/>
            </w:pPr>
          </w:p>
        </w:tc>
        <w:tc>
          <w:tcPr>
            <w:tcW w:w="275" w:type="dxa"/>
            <w:shd w:val="clear" w:color="auto" w:fill="auto"/>
          </w:tcPr>
          <w:p w14:paraId="43ADC790" w14:textId="77777777" w:rsidR="005114E6" w:rsidRPr="007E0D87" w:rsidRDefault="005114E6" w:rsidP="00122BB7">
            <w:pPr>
              <w:pStyle w:val="TF-TEXTOQUADROCentralizado"/>
            </w:pPr>
          </w:p>
        </w:tc>
        <w:tc>
          <w:tcPr>
            <w:tcW w:w="274" w:type="dxa"/>
            <w:shd w:val="clear" w:color="auto" w:fill="auto"/>
          </w:tcPr>
          <w:p w14:paraId="7CCDADFC" w14:textId="77777777" w:rsidR="005114E6" w:rsidRPr="007E0D87" w:rsidRDefault="005114E6" w:rsidP="00122BB7">
            <w:pPr>
              <w:pStyle w:val="TF-TEXTOQUADROCentralizado"/>
            </w:pPr>
          </w:p>
        </w:tc>
        <w:tc>
          <w:tcPr>
            <w:tcW w:w="275" w:type="dxa"/>
            <w:shd w:val="clear" w:color="auto" w:fill="auto"/>
          </w:tcPr>
          <w:p w14:paraId="7998921B" w14:textId="77777777" w:rsidR="005114E6" w:rsidRPr="007E0D87" w:rsidRDefault="005114E6" w:rsidP="00122BB7">
            <w:pPr>
              <w:pStyle w:val="TF-TEXTOQUADROCentralizado"/>
            </w:pPr>
          </w:p>
        </w:tc>
        <w:tc>
          <w:tcPr>
            <w:tcW w:w="275" w:type="dxa"/>
            <w:shd w:val="clear" w:color="auto" w:fill="auto"/>
          </w:tcPr>
          <w:p w14:paraId="6D2A15DC" w14:textId="77777777" w:rsidR="005114E6" w:rsidRPr="007E0D87" w:rsidRDefault="005114E6" w:rsidP="00122BB7">
            <w:pPr>
              <w:pStyle w:val="TF-TEXTOQUADROCentralizado"/>
            </w:pPr>
          </w:p>
        </w:tc>
      </w:tr>
      <w:tr w:rsidR="005114E6" w:rsidRPr="007E0D87" w14:paraId="212D17BD" w14:textId="77777777" w:rsidTr="00B95CA6">
        <w:trPr>
          <w:jc w:val="center"/>
        </w:trPr>
        <w:tc>
          <w:tcPr>
            <w:tcW w:w="4673" w:type="dxa"/>
            <w:tcBorders>
              <w:left w:val="single" w:sz="4" w:space="0" w:color="auto"/>
            </w:tcBorders>
          </w:tcPr>
          <w:p w14:paraId="3CD31865" w14:textId="44528756" w:rsidR="005114E6" w:rsidRPr="00A3106F" w:rsidRDefault="00E54742" w:rsidP="00122BB7">
            <w:pPr>
              <w:pStyle w:val="TF-TEXTOQUADRO"/>
            </w:pPr>
            <w:r w:rsidRPr="00A3106F">
              <w:t xml:space="preserve">levantamento de formas </w:t>
            </w:r>
            <w:r w:rsidR="00EA6D3C" w:rsidRPr="00A3106F">
              <w:t>para identificar características e calcular a similaridade</w:t>
            </w:r>
          </w:p>
        </w:tc>
        <w:tc>
          <w:tcPr>
            <w:tcW w:w="274" w:type="dxa"/>
            <w:shd w:val="clear" w:color="auto" w:fill="auto"/>
          </w:tcPr>
          <w:p w14:paraId="095BAB05" w14:textId="77777777" w:rsidR="005114E6" w:rsidRPr="007E0D87" w:rsidRDefault="005114E6" w:rsidP="00122BB7">
            <w:pPr>
              <w:pStyle w:val="TF-TEXTOQUADROCentralizado"/>
            </w:pPr>
          </w:p>
        </w:tc>
        <w:tc>
          <w:tcPr>
            <w:tcW w:w="275" w:type="dxa"/>
            <w:shd w:val="clear" w:color="auto" w:fill="auto"/>
          </w:tcPr>
          <w:p w14:paraId="1CBC9E82" w14:textId="77777777" w:rsidR="005114E6" w:rsidRPr="007E0D87" w:rsidRDefault="005114E6" w:rsidP="00122BB7">
            <w:pPr>
              <w:pStyle w:val="TF-TEXTOQUADROCentralizado"/>
            </w:pPr>
          </w:p>
        </w:tc>
        <w:tc>
          <w:tcPr>
            <w:tcW w:w="274" w:type="dxa"/>
            <w:shd w:val="clear" w:color="auto" w:fill="auto"/>
          </w:tcPr>
          <w:p w14:paraId="0B19A3D7" w14:textId="77777777" w:rsidR="005114E6" w:rsidRPr="007E0D87" w:rsidRDefault="005114E6" w:rsidP="00122BB7">
            <w:pPr>
              <w:pStyle w:val="TF-TEXTOQUADROCentralizado"/>
            </w:pPr>
          </w:p>
        </w:tc>
        <w:tc>
          <w:tcPr>
            <w:tcW w:w="275" w:type="dxa"/>
            <w:shd w:val="clear" w:color="auto" w:fill="auto"/>
          </w:tcPr>
          <w:p w14:paraId="71AF34F0" w14:textId="77777777" w:rsidR="005114E6" w:rsidRPr="007E0D87" w:rsidRDefault="005114E6" w:rsidP="00122BB7">
            <w:pPr>
              <w:pStyle w:val="TF-TEXTOQUADROCentralizado"/>
            </w:pPr>
          </w:p>
        </w:tc>
        <w:tc>
          <w:tcPr>
            <w:tcW w:w="275" w:type="dxa"/>
            <w:shd w:val="clear" w:color="auto" w:fill="auto"/>
          </w:tcPr>
          <w:p w14:paraId="698EC01D" w14:textId="77777777" w:rsidR="005114E6" w:rsidRPr="007E0D87" w:rsidRDefault="005114E6" w:rsidP="00122BB7">
            <w:pPr>
              <w:pStyle w:val="TF-TEXTOQUADROCentralizado"/>
            </w:pPr>
          </w:p>
        </w:tc>
        <w:tc>
          <w:tcPr>
            <w:tcW w:w="274" w:type="dxa"/>
            <w:shd w:val="clear" w:color="auto" w:fill="auto"/>
          </w:tcPr>
          <w:p w14:paraId="246D0C27" w14:textId="77777777" w:rsidR="005114E6" w:rsidRPr="007E0D87" w:rsidRDefault="005114E6" w:rsidP="00122BB7">
            <w:pPr>
              <w:pStyle w:val="TF-TEXTOQUADROCentralizado"/>
            </w:pPr>
          </w:p>
        </w:tc>
        <w:tc>
          <w:tcPr>
            <w:tcW w:w="275" w:type="dxa"/>
            <w:shd w:val="clear" w:color="auto" w:fill="auto"/>
          </w:tcPr>
          <w:p w14:paraId="0677F210" w14:textId="77777777" w:rsidR="005114E6" w:rsidRPr="007E0D87" w:rsidRDefault="005114E6" w:rsidP="00122BB7">
            <w:pPr>
              <w:pStyle w:val="TF-TEXTOQUADROCentralizado"/>
            </w:pPr>
          </w:p>
        </w:tc>
        <w:tc>
          <w:tcPr>
            <w:tcW w:w="275" w:type="dxa"/>
            <w:shd w:val="clear" w:color="auto" w:fill="auto"/>
          </w:tcPr>
          <w:p w14:paraId="428E04A3" w14:textId="77777777" w:rsidR="005114E6" w:rsidRPr="007E0D87" w:rsidRDefault="005114E6" w:rsidP="00122BB7">
            <w:pPr>
              <w:pStyle w:val="TF-TEXTOQUADROCentralizado"/>
            </w:pPr>
          </w:p>
        </w:tc>
        <w:tc>
          <w:tcPr>
            <w:tcW w:w="274" w:type="dxa"/>
            <w:shd w:val="clear" w:color="auto" w:fill="auto"/>
          </w:tcPr>
          <w:p w14:paraId="5D54BD3A" w14:textId="77777777" w:rsidR="005114E6" w:rsidRPr="007E0D87" w:rsidRDefault="005114E6" w:rsidP="00122BB7">
            <w:pPr>
              <w:pStyle w:val="TF-TEXTOQUADROCentralizado"/>
            </w:pPr>
          </w:p>
        </w:tc>
        <w:tc>
          <w:tcPr>
            <w:tcW w:w="275" w:type="dxa"/>
            <w:shd w:val="clear" w:color="auto" w:fill="auto"/>
          </w:tcPr>
          <w:p w14:paraId="16EC3603" w14:textId="77777777" w:rsidR="005114E6" w:rsidRPr="007E0D87" w:rsidRDefault="005114E6" w:rsidP="00122BB7">
            <w:pPr>
              <w:pStyle w:val="TF-TEXTOQUADROCentralizado"/>
            </w:pPr>
          </w:p>
        </w:tc>
        <w:tc>
          <w:tcPr>
            <w:tcW w:w="274" w:type="dxa"/>
            <w:shd w:val="clear" w:color="auto" w:fill="auto"/>
          </w:tcPr>
          <w:p w14:paraId="7EE0BFB1" w14:textId="77777777" w:rsidR="005114E6" w:rsidRPr="007E0D87" w:rsidRDefault="005114E6" w:rsidP="00122BB7">
            <w:pPr>
              <w:pStyle w:val="TF-TEXTOQUADROCentralizado"/>
            </w:pPr>
          </w:p>
        </w:tc>
        <w:tc>
          <w:tcPr>
            <w:tcW w:w="275" w:type="dxa"/>
            <w:shd w:val="clear" w:color="auto" w:fill="auto"/>
          </w:tcPr>
          <w:p w14:paraId="0F26E8C2" w14:textId="77777777" w:rsidR="005114E6" w:rsidRPr="007E0D87" w:rsidRDefault="005114E6" w:rsidP="00122BB7">
            <w:pPr>
              <w:pStyle w:val="TF-TEXTOQUADROCentralizado"/>
            </w:pPr>
          </w:p>
        </w:tc>
        <w:tc>
          <w:tcPr>
            <w:tcW w:w="275" w:type="dxa"/>
            <w:shd w:val="clear" w:color="auto" w:fill="A6A6A6" w:themeFill="background1" w:themeFillShade="A6"/>
          </w:tcPr>
          <w:p w14:paraId="62BC0CE7" w14:textId="77777777" w:rsidR="005114E6" w:rsidRPr="007E0D87" w:rsidRDefault="005114E6" w:rsidP="00122BB7">
            <w:pPr>
              <w:pStyle w:val="TF-TEXTOQUADROCentralizado"/>
            </w:pPr>
          </w:p>
        </w:tc>
        <w:tc>
          <w:tcPr>
            <w:tcW w:w="274" w:type="dxa"/>
            <w:shd w:val="clear" w:color="auto" w:fill="auto"/>
          </w:tcPr>
          <w:p w14:paraId="6347DD1F" w14:textId="77777777" w:rsidR="005114E6" w:rsidRPr="007E0D87" w:rsidRDefault="005114E6" w:rsidP="00122BB7">
            <w:pPr>
              <w:pStyle w:val="TF-TEXTOQUADROCentralizado"/>
            </w:pPr>
          </w:p>
        </w:tc>
        <w:tc>
          <w:tcPr>
            <w:tcW w:w="275" w:type="dxa"/>
            <w:shd w:val="clear" w:color="auto" w:fill="auto"/>
          </w:tcPr>
          <w:p w14:paraId="56FADAFB" w14:textId="77777777" w:rsidR="005114E6" w:rsidRPr="007E0D87" w:rsidRDefault="005114E6" w:rsidP="00122BB7">
            <w:pPr>
              <w:pStyle w:val="TF-TEXTOQUADROCentralizado"/>
            </w:pPr>
          </w:p>
        </w:tc>
        <w:tc>
          <w:tcPr>
            <w:tcW w:w="275" w:type="dxa"/>
            <w:shd w:val="clear" w:color="auto" w:fill="auto"/>
          </w:tcPr>
          <w:p w14:paraId="70AFBE86" w14:textId="77777777" w:rsidR="005114E6" w:rsidRPr="007E0D87" w:rsidRDefault="005114E6" w:rsidP="00122BB7">
            <w:pPr>
              <w:pStyle w:val="TF-TEXTOQUADROCentralizado"/>
            </w:pPr>
          </w:p>
        </w:tc>
      </w:tr>
      <w:tr w:rsidR="005114E6" w:rsidRPr="007E0D87" w14:paraId="6143D325" w14:textId="77777777" w:rsidTr="00B95CA6">
        <w:trPr>
          <w:jc w:val="center"/>
        </w:trPr>
        <w:tc>
          <w:tcPr>
            <w:tcW w:w="4673" w:type="dxa"/>
            <w:tcBorders>
              <w:left w:val="single" w:sz="4" w:space="0" w:color="auto"/>
            </w:tcBorders>
          </w:tcPr>
          <w:p w14:paraId="59F46747" w14:textId="6547403A" w:rsidR="005114E6" w:rsidRPr="00A3106F" w:rsidRDefault="000910E7" w:rsidP="00122BB7">
            <w:pPr>
              <w:pStyle w:val="TF-TEXTOQUADRO"/>
            </w:pPr>
            <w:r w:rsidRPr="00A3106F">
              <w:t>d</w:t>
            </w:r>
            <w:r w:rsidR="00FF1883" w:rsidRPr="00A3106F">
              <w:t>esenvolvimento</w:t>
            </w:r>
            <w:r w:rsidRPr="00A3106F">
              <w:t xml:space="preserve"> </w:t>
            </w:r>
          </w:p>
        </w:tc>
        <w:tc>
          <w:tcPr>
            <w:tcW w:w="274" w:type="dxa"/>
            <w:shd w:val="clear" w:color="auto" w:fill="auto"/>
          </w:tcPr>
          <w:p w14:paraId="102B02C9" w14:textId="77777777" w:rsidR="005114E6" w:rsidRPr="007E0D87" w:rsidRDefault="005114E6" w:rsidP="00122BB7">
            <w:pPr>
              <w:pStyle w:val="TF-TEXTOQUADROCentralizado"/>
            </w:pPr>
          </w:p>
        </w:tc>
        <w:tc>
          <w:tcPr>
            <w:tcW w:w="275" w:type="dxa"/>
            <w:shd w:val="clear" w:color="auto" w:fill="auto"/>
          </w:tcPr>
          <w:p w14:paraId="5D169363" w14:textId="77777777" w:rsidR="005114E6" w:rsidRPr="007E0D87" w:rsidRDefault="005114E6" w:rsidP="00122BB7">
            <w:pPr>
              <w:pStyle w:val="TF-TEXTOQUADROCentralizado"/>
            </w:pPr>
          </w:p>
        </w:tc>
        <w:tc>
          <w:tcPr>
            <w:tcW w:w="274" w:type="dxa"/>
            <w:shd w:val="clear" w:color="auto" w:fill="auto"/>
          </w:tcPr>
          <w:p w14:paraId="462129E9" w14:textId="77777777" w:rsidR="005114E6" w:rsidRPr="007E0D87" w:rsidRDefault="005114E6" w:rsidP="00122BB7">
            <w:pPr>
              <w:pStyle w:val="TF-TEXTOQUADROCentralizado"/>
            </w:pPr>
          </w:p>
        </w:tc>
        <w:tc>
          <w:tcPr>
            <w:tcW w:w="275" w:type="dxa"/>
            <w:shd w:val="clear" w:color="auto" w:fill="auto"/>
          </w:tcPr>
          <w:p w14:paraId="0151AD89" w14:textId="77777777" w:rsidR="005114E6" w:rsidRPr="007E0D87" w:rsidRDefault="005114E6" w:rsidP="00122BB7">
            <w:pPr>
              <w:pStyle w:val="TF-TEXTOQUADROCentralizado"/>
            </w:pPr>
          </w:p>
        </w:tc>
        <w:tc>
          <w:tcPr>
            <w:tcW w:w="275" w:type="dxa"/>
            <w:shd w:val="clear" w:color="auto" w:fill="auto"/>
          </w:tcPr>
          <w:p w14:paraId="357B04BC" w14:textId="77777777" w:rsidR="005114E6" w:rsidRPr="007E0D87" w:rsidRDefault="005114E6" w:rsidP="00122BB7">
            <w:pPr>
              <w:pStyle w:val="TF-TEXTOQUADROCentralizado"/>
            </w:pPr>
          </w:p>
        </w:tc>
        <w:tc>
          <w:tcPr>
            <w:tcW w:w="274" w:type="dxa"/>
            <w:shd w:val="clear" w:color="auto" w:fill="auto"/>
          </w:tcPr>
          <w:p w14:paraId="4B718154" w14:textId="77777777" w:rsidR="005114E6" w:rsidRPr="007E0D87" w:rsidRDefault="005114E6" w:rsidP="00122BB7">
            <w:pPr>
              <w:pStyle w:val="TF-TEXTOQUADROCentralizado"/>
            </w:pPr>
          </w:p>
        </w:tc>
        <w:tc>
          <w:tcPr>
            <w:tcW w:w="275" w:type="dxa"/>
            <w:shd w:val="clear" w:color="auto" w:fill="auto"/>
          </w:tcPr>
          <w:p w14:paraId="5C7B616F" w14:textId="77777777" w:rsidR="005114E6" w:rsidRPr="007E0D87" w:rsidRDefault="005114E6" w:rsidP="00122BB7">
            <w:pPr>
              <w:pStyle w:val="TF-TEXTOQUADROCentralizado"/>
            </w:pPr>
          </w:p>
        </w:tc>
        <w:tc>
          <w:tcPr>
            <w:tcW w:w="275" w:type="dxa"/>
            <w:shd w:val="clear" w:color="auto" w:fill="auto"/>
          </w:tcPr>
          <w:p w14:paraId="0455CB13" w14:textId="77777777" w:rsidR="005114E6" w:rsidRPr="007E0D87" w:rsidRDefault="005114E6" w:rsidP="00122BB7">
            <w:pPr>
              <w:pStyle w:val="TF-TEXTOQUADROCentralizado"/>
            </w:pPr>
          </w:p>
        </w:tc>
        <w:tc>
          <w:tcPr>
            <w:tcW w:w="274" w:type="dxa"/>
            <w:shd w:val="clear" w:color="auto" w:fill="auto"/>
          </w:tcPr>
          <w:p w14:paraId="6A5C5305" w14:textId="77777777" w:rsidR="005114E6" w:rsidRPr="007E0D87" w:rsidRDefault="005114E6" w:rsidP="00122BB7">
            <w:pPr>
              <w:pStyle w:val="TF-TEXTOQUADROCentralizado"/>
            </w:pPr>
          </w:p>
        </w:tc>
        <w:tc>
          <w:tcPr>
            <w:tcW w:w="275" w:type="dxa"/>
            <w:shd w:val="clear" w:color="auto" w:fill="auto"/>
          </w:tcPr>
          <w:p w14:paraId="72E9CCB7" w14:textId="77777777" w:rsidR="005114E6" w:rsidRPr="007E0D87" w:rsidRDefault="005114E6" w:rsidP="00122BB7">
            <w:pPr>
              <w:pStyle w:val="TF-TEXTOQUADROCentralizado"/>
            </w:pPr>
          </w:p>
        </w:tc>
        <w:tc>
          <w:tcPr>
            <w:tcW w:w="274" w:type="dxa"/>
            <w:shd w:val="clear" w:color="auto" w:fill="auto"/>
          </w:tcPr>
          <w:p w14:paraId="0E5F89E3" w14:textId="77777777" w:rsidR="005114E6" w:rsidRPr="007E0D87" w:rsidRDefault="005114E6" w:rsidP="00122BB7">
            <w:pPr>
              <w:pStyle w:val="TF-TEXTOQUADROCentralizado"/>
            </w:pPr>
          </w:p>
        </w:tc>
        <w:tc>
          <w:tcPr>
            <w:tcW w:w="275" w:type="dxa"/>
            <w:shd w:val="clear" w:color="auto" w:fill="auto"/>
          </w:tcPr>
          <w:p w14:paraId="02397142" w14:textId="77777777" w:rsidR="005114E6" w:rsidRPr="007E0D87" w:rsidRDefault="005114E6" w:rsidP="00122BB7">
            <w:pPr>
              <w:pStyle w:val="TF-TEXTOQUADROCentralizado"/>
            </w:pPr>
          </w:p>
        </w:tc>
        <w:tc>
          <w:tcPr>
            <w:tcW w:w="275" w:type="dxa"/>
            <w:shd w:val="clear" w:color="auto" w:fill="A6A6A6" w:themeFill="background1" w:themeFillShade="A6"/>
          </w:tcPr>
          <w:p w14:paraId="70BA8F65" w14:textId="77777777" w:rsidR="005114E6" w:rsidRPr="007E0D87" w:rsidRDefault="005114E6" w:rsidP="00122BB7">
            <w:pPr>
              <w:pStyle w:val="TF-TEXTOQUADROCentralizado"/>
            </w:pPr>
          </w:p>
        </w:tc>
        <w:tc>
          <w:tcPr>
            <w:tcW w:w="274" w:type="dxa"/>
            <w:shd w:val="clear" w:color="auto" w:fill="A6A6A6" w:themeFill="background1" w:themeFillShade="A6"/>
          </w:tcPr>
          <w:p w14:paraId="401C0C28" w14:textId="77777777" w:rsidR="005114E6" w:rsidRPr="007E0D87" w:rsidRDefault="005114E6" w:rsidP="00122BB7">
            <w:pPr>
              <w:pStyle w:val="TF-TEXTOQUADROCentralizado"/>
            </w:pPr>
          </w:p>
        </w:tc>
        <w:tc>
          <w:tcPr>
            <w:tcW w:w="275" w:type="dxa"/>
            <w:shd w:val="clear" w:color="auto" w:fill="A6A6A6" w:themeFill="background1" w:themeFillShade="A6"/>
          </w:tcPr>
          <w:p w14:paraId="0F0B2BAF" w14:textId="77777777" w:rsidR="005114E6" w:rsidRPr="007E0D87" w:rsidRDefault="005114E6" w:rsidP="00122BB7">
            <w:pPr>
              <w:pStyle w:val="TF-TEXTOQUADROCentralizado"/>
            </w:pPr>
          </w:p>
        </w:tc>
        <w:tc>
          <w:tcPr>
            <w:tcW w:w="275" w:type="dxa"/>
            <w:shd w:val="clear" w:color="auto" w:fill="auto"/>
          </w:tcPr>
          <w:p w14:paraId="3A978130" w14:textId="77777777" w:rsidR="005114E6" w:rsidRPr="007E0D87" w:rsidRDefault="005114E6" w:rsidP="00122BB7">
            <w:pPr>
              <w:pStyle w:val="TF-TEXTOQUADROCentralizado"/>
            </w:pPr>
          </w:p>
        </w:tc>
      </w:tr>
      <w:tr w:rsidR="005114E6" w:rsidRPr="007E0D87" w14:paraId="298D6544" w14:textId="77777777" w:rsidTr="00B95CA6">
        <w:trPr>
          <w:jc w:val="center"/>
        </w:trPr>
        <w:tc>
          <w:tcPr>
            <w:tcW w:w="4673" w:type="dxa"/>
            <w:tcBorders>
              <w:left w:val="single" w:sz="4" w:space="0" w:color="auto"/>
            </w:tcBorders>
          </w:tcPr>
          <w:p w14:paraId="020821F0" w14:textId="4D6E2B30" w:rsidR="005114E6" w:rsidRPr="00A3106F" w:rsidRDefault="00FF1883" w:rsidP="00122BB7">
            <w:pPr>
              <w:pStyle w:val="TF-TEXTOQUADRO"/>
            </w:pPr>
            <w:r w:rsidRPr="00A3106F">
              <w:t xml:space="preserve">testes do método </w:t>
            </w:r>
          </w:p>
        </w:tc>
        <w:tc>
          <w:tcPr>
            <w:tcW w:w="274" w:type="dxa"/>
            <w:shd w:val="clear" w:color="auto" w:fill="auto"/>
          </w:tcPr>
          <w:p w14:paraId="0D0AB275" w14:textId="77777777" w:rsidR="005114E6" w:rsidRPr="007E0D87" w:rsidRDefault="005114E6" w:rsidP="00122BB7">
            <w:pPr>
              <w:pStyle w:val="TF-TEXTOQUADROCentralizado"/>
            </w:pPr>
          </w:p>
        </w:tc>
        <w:tc>
          <w:tcPr>
            <w:tcW w:w="275" w:type="dxa"/>
            <w:shd w:val="clear" w:color="auto" w:fill="auto"/>
          </w:tcPr>
          <w:p w14:paraId="6E6CE3CE" w14:textId="77777777" w:rsidR="005114E6" w:rsidRPr="007E0D87" w:rsidRDefault="005114E6" w:rsidP="00122BB7">
            <w:pPr>
              <w:pStyle w:val="TF-TEXTOQUADROCentralizado"/>
            </w:pPr>
          </w:p>
        </w:tc>
        <w:tc>
          <w:tcPr>
            <w:tcW w:w="274" w:type="dxa"/>
            <w:shd w:val="clear" w:color="auto" w:fill="auto"/>
          </w:tcPr>
          <w:p w14:paraId="626C5A99" w14:textId="77777777" w:rsidR="005114E6" w:rsidRPr="007E0D87" w:rsidRDefault="005114E6" w:rsidP="00122BB7">
            <w:pPr>
              <w:pStyle w:val="TF-TEXTOQUADROCentralizado"/>
            </w:pPr>
          </w:p>
        </w:tc>
        <w:tc>
          <w:tcPr>
            <w:tcW w:w="275" w:type="dxa"/>
            <w:shd w:val="clear" w:color="auto" w:fill="auto"/>
          </w:tcPr>
          <w:p w14:paraId="71DC8B8D" w14:textId="77777777" w:rsidR="005114E6" w:rsidRPr="007E0D87" w:rsidRDefault="005114E6" w:rsidP="00122BB7">
            <w:pPr>
              <w:pStyle w:val="TF-TEXTOQUADROCentralizado"/>
            </w:pPr>
          </w:p>
        </w:tc>
        <w:tc>
          <w:tcPr>
            <w:tcW w:w="275" w:type="dxa"/>
            <w:shd w:val="clear" w:color="auto" w:fill="auto"/>
          </w:tcPr>
          <w:p w14:paraId="34E2969C" w14:textId="77777777" w:rsidR="005114E6" w:rsidRPr="007E0D87" w:rsidRDefault="005114E6" w:rsidP="00122BB7">
            <w:pPr>
              <w:pStyle w:val="TF-TEXTOQUADROCentralizado"/>
            </w:pPr>
          </w:p>
        </w:tc>
        <w:tc>
          <w:tcPr>
            <w:tcW w:w="274" w:type="dxa"/>
            <w:shd w:val="clear" w:color="auto" w:fill="auto"/>
          </w:tcPr>
          <w:p w14:paraId="73B8B835" w14:textId="77777777" w:rsidR="005114E6" w:rsidRPr="007E0D87" w:rsidRDefault="005114E6" w:rsidP="00122BB7">
            <w:pPr>
              <w:pStyle w:val="TF-TEXTOQUADROCentralizado"/>
            </w:pPr>
          </w:p>
        </w:tc>
        <w:tc>
          <w:tcPr>
            <w:tcW w:w="275" w:type="dxa"/>
            <w:shd w:val="clear" w:color="auto" w:fill="auto"/>
          </w:tcPr>
          <w:p w14:paraId="107FCBC8" w14:textId="77777777" w:rsidR="005114E6" w:rsidRPr="007E0D87" w:rsidRDefault="005114E6" w:rsidP="00122BB7">
            <w:pPr>
              <w:pStyle w:val="TF-TEXTOQUADROCentralizado"/>
            </w:pPr>
          </w:p>
        </w:tc>
        <w:tc>
          <w:tcPr>
            <w:tcW w:w="275" w:type="dxa"/>
            <w:shd w:val="clear" w:color="auto" w:fill="auto"/>
          </w:tcPr>
          <w:p w14:paraId="11B97B52" w14:textId="77777777" w:rsidR="005114E6" w:rsidRPr="007E0D87" w:rsidRDefault="005114E6" w:rsidP="00122BB7">
            <w:pPr>
              <w:pStyle w:val="TF-TEXTOQUADROCentralizado"/>
            </w:pPr>
          </w:p>
        </w:tc>
        <w:tc>
          <w:tcPr>
            <w:tcW w:w="274" w:type="dxa"/>
            <w:shd w:val="clear" w:color="auto" w:fill="auto"/>
          </w:tcPr>
          <w:p w14:paraId="13BCAD18" w14:textId="77777777" w:rsidR="005114E6" w:rsidRPr="007E0D87" w:rsidRDefault="005114E6" w:rsidP="00122BB7">
            <w:pPr>
              <w:pStyle w:val="TF-TEXTOQUADROCentralizado"/>
            </w:pPr>
          </w:p>
        </w:tc>
        <w:tc>
          <w:tcPr>
            <w:tcW w:w="275" w:type="dxa"/>
            <w:shd w:val="clear" w:color="auto" w:fill="auto"/>
          </w:tcPr>
          <w:p w14:paraId="48491CF4" w14:textId="77777777" w:rsidR="005114E6" w:rsidRPr="007E0D87" w:rsidRDefault="005114E6" w:rsidP="00122BB7">
            <w:pPr>
              <w:pStyle w:val="TF-TEXTOQUADROCentralizado"/>
            </w:pPr>
          </w:p>
        </w:tc>
        <w:tc>
          <w:tcPr>
            <w:tcW w:w="274" w:type="dxa"/>
            <w:shd w:val="clear" w:color="auto" w:fill="auto"/>
          </w:tcPr>
          <w:p w14:paraId="37E88F10" w14:textId="77777777" w:rsidR="005114E6" w:rsidRPr="007E0D87" w:rsidRDefault="005114E6" w:rsidP="00122BB7">
            <w:pPr>
              <w:pStyle w:val="TF-TEXTOQUADROCentralizado"/>
            </w:pPr>
          </w:p>
        </w:tc>
        <w:tc>
          <w:tcPr>
            <w:tcW w:w="275" w:type="dxa"/>
            <w:shd w:val="clear" w:color="auto" w:fill="auto"/>
          </w:tcPr>
          <w:p w14:paraId="6FC52B28" w14:textId="77777777" w:rsidR="005114E6" w:rsidRPr="007E0D87" w:rsidRDefault="005114E6" w:rsidP="00122BB7">
            <w:pPr>
              <w:pStyle w:val="TF-TEXTOQUADROCentralizado"/>
            </w:pPr>
          </w:p>
        </w:tc>
        <w:tc>
          <w:tcPr>
            <w:tcW w:w="275" w:type="dxa"/>
            <w:shd w:val="clear" w:color="auto" w:fill="A6A6A6" w:themeFill="background1" w:themeFillShade="A6"/>
          </w:tcPr>
          <w:p w14:paraId="7A158F45" w14:textId="77777777" w:rsidR="005114E6" w:rsidRPr="007E0D87" w:rsidRDefault="005114E6" w:rsidP="00122BB7">
            <w:pPr>
              <w:pStyle w:val="TF-TEXTOQUADROCentralizado"/>
            </w:pPr>
          </w:p>
        </w:tc>
        <w:tc>
          <w:tcPr>
            <w:tcW w:w="274" w:type="dxa"/>
            <w:shd w:val="clear" w:color="auto" w:fill="A6A6A6" w:themeFill="background1" w:themeFillShade="A6"/>
          </w:tcPr>
          <w:p w14:paraId="28264015" w14:textId="77777777" w:rsidR="005114E6" w:rsidRPr="007E0D87" w:rsidRDefault="005114E6" w:rsidP="00122BB7">
            <w:pPr>
              <w:pStyle w:val="TF-TEXTOQUADROCentralizado"/>
            </w:pPr>
          </w:p>
        </w:tc>
        <w:tc>
          <w:tcPr>
            <w:tcW w:w="275" w:type="dxa"/>
            <w:shd w:val="clear" w:color="auto" w:fill="A6A6A6" w:themeFill="background1" w:themeFillShade="A6"/>
          </w:tcPr>
          <w:p w14:paraId="5E751C66" w14:textId="77777777" w:rsidR="005114E6" w:rsidRPr="007E0D87" w:rsidRDefault="005114E6" w:rsidP="00122BB7">
            <w:pPr>
              <w:pStyle w:val="TF-TEXTOQUADROCentralizado"/>
            </w:pPr>
          </w:p>
        </w:tc>
        <w:tc>
          <w:tcPr>
            <w:tcW w:w="275" w:type="dxa"/>
            <w:shd w:val="clear" w:color="auto" w:fill="auto"/>
          </w:tcPr>
          <w:p w14:paraId="4DCF6CCA" w14:textId="77777777" w:rsidR="005114E6" w:rsidRPr="007E0D87" w:rsidRDefault="005114E6" w:rsidP="00122BB7">
            <w:pPr>
              <w:pStyle w:val="TF-TEXTOQUADROCentralizado"/>
            </w:pPr>
          </w:p>
        </w:tc>
      </w:tr>
    </w:tbl>
    <w:p w14:paraId="66E39A94" w14:textId="24F24592" w:rsidR="00B348B6" w:rsidRDefault="005114E6" w:rsidP="004D7C9C">
      <w:pPr>
        <w:pStyle w:val="TF-FONTE"/>
      </w:pPr>
      <w:r>
        <w:t>Fonte: elaborado pelo autor</w:t>
      </w:r>
      <w:r w:rsidR="00FF1883">
        <w:t>.</w:t>
      </w:r>
      <w:bookmarkEnd w:id="53"/>
    </w:p>
    <w:p w14:paraId="44AE16FA" w14:textId="77777777" w:rsidR="00B348B6" w:rsidRDefault="00B348B6" w:rsidP="00B348B6">
      <w:pPr>
        <w:pStyle w:val="Ttulo1"/>
      </w:pPr>
      <w:r>
        <w:rPr>
          <w:b w:val="0"/>
        </w:rPr>
        <w:t>REVISÃO BIBLIOGRÁFICA</w:t>
      </w:r>
    </w:p>
    <w:p w14:paraId="1A43C607" w14:textId="608A0764" w:rsidR="00A95529" w:rsidRDefault="00275BA4" w:rsidP="00A95529">
      <w:pPr>
        <w:pStyle w:val="TF-TEXTO"/>
      </w:pPr>
      <w:r w:rsidRPr="00A3106F">
        <w:t>Esta</w:t>
      </w:r>
      <w:r w:rsidR="00A95529" w:rsidRPr="00A3106F">
        <w:t xml:space="preserve"> </w:t>
      </w:r>
      <w:r w:rsidRPr="00A3106F">
        <w:t xml:space="preserve">seção </w:t>
      </w:r>
      <w:r w:rsidR="00A95529" w:rsidRPr="00A3106F">
        <w:t>descreve sobre os assuntos que fundame</w:t>
      </w:r>
      <w:r w:rsidR="005C0B18" w:rsidRPr="00A3106F">
        <w:t>ntarão o estudo a ser</w:t>
      </w:r>
      <w:r w:rsidR="0073742D">
        <w:t xml:space="preserve"> </w:t>
      </w:r>
      <w:r w:rsidR="005C0B18" w:rsidRPr="00A3106F">
        <w:t>realizado.</w:t>
      </w:r>
      <w:r w:rsidR="00A95529" w:rsidRPr="00A3106F">
        <w:t xml:space="preserve"> </w:t>
      </w:r>
      <w:r w:rsidR="005C0B18" w:rsidRPr="00A3106F">
        <w:t xml:space="preserve">A seção 4.1 </w:t>
      </w:r>
      <w:r w:rsidR="005C4723" w:rsidRPr="00A3106F">
        <w:t xml:space="preserve">discorre </w:t>
      </w:r>
      <w:r w:rsidR="005C0B18" w:rsidRPr="00A3106F">
        <w:t>sobre o Parkinson</w:t>
      </w:r>
      <w:r w:rsidR="005C4723" w:rsidRPr="00A3106F">
        <w:t xml:space="preserve"> e</w:t>
      </w:r>
      <w:r w:rsidR="00A95529" w:rsidRPr="00A3106F">
        <w:t xml:space="preserve"> processamento de image</w:t>
      </w:r>
      <w:r w:rsidR="005C4723" w:rsidRPr="00A3106F">
        <w:t>ns</w:t>
      </w:r>
      <w:r w:rsidR="00324A7D" w:rsidRPr="00A3106F">
        <w:t>.</w:t>
      </w:r>
      <w:r w:rsidR="0003310B" w:rsidRPr="00A3106F">
        <w:t xml:space="preserve"> </w:t>
      </w:r>
      <w:r w:rsidR="00F776A8" w:rsidRPr="00A3106F">
        <w:t xml:space="preserve">Já a </w:t>
      </w:r>
      <w:r w:rsidR="00324A7D" w:rsidRPr="00A3106F">
        <w:t>seção 4.</w:t>
      </w:r>
      <w:r w:rsidR="005C4723" w:rsidRPr="00A3106F">
        <w:t>2</w:t>
      </w:r>
      <w:r w:rsidR="00A95529" w:rsidRPr="00A3106F">
        <w:t xml:space="preserve"> </w:t>
      </w:r>
      <w:r w:rsidR="005F3EFA" w:rsidRPr="00A3106F">
        <w:t>aborda</w:t>
      </w:r>
      <w:r w:rsidR="00794B4D">
        <w:t xml:space="preserve"> redes neurais convolucionais</w:t>
      </w:r>
      <w:r w:rsidR="00A95529" w:rsidRPr="00A3106F">
        <w:t>.</w:t>
      </w:r>
      <w:r w:rsidR="00A95529">
        <w:t xml:space="preserve"> </w:t>
      </w:r>
    </w:p>
    <w:p w14:paraId="6E654CB1" w14:textId="44F3E1CB" w:rsidR="00F4620C" w:rsidRDefault="00F4620C" w:rsidP="00F4620C">
      <w:pPr>
        <w:pStyle w:val="Ttulo2"/>
      </w:pPr>
      <w:r>
        <w:t>Parkinson</w:t>
      </w:r>
      <w:r w:rsidR="005C4723">
        <w:t xml:space="preserve"> e processamento de imagens</w:t>
      </w:r>
    </w:p>
    <w:p w14:paraId="5D94F431" w14:textId="178A4B58" w:rsidR="00D7100E" w:rsidRDefault="00B348B6" w:rsidP="00797CDA">
      <w:pPr>
        <w:pStyle w:val="TF-TEXTO"/>
        <w:rPr>
          <w:color w:val="000000"/>
        </w:rPr>
      </w:pPr>
      <w:r>
        <w:t xml:space="preserve">A doença de Parkinson é a segunda doença neurodegenerativa mais comum, afetando de 2 a 3% da população com mais de 65 anos (POEWE </w:t>
      </w:r>
      <w:r>
        <w:rPr>
          <w:i/>
        </w:rPr>
        <w:t>et al</w:t>
      </w:r>
      <w:r>
        <w:t xml:space="preserve">., </w:t>
      </w:r>
      <w:r w:rsidRPr="00843775">
        <w:t>2017)</w:t>
      </w:r>
      <w:r w:rsidR="00C42E6C" w:rsidRPr="00843775">
        <w:rPr>
          <w:szCs w:val="18"/>
        </w:rPr>
        <w:t xml:space="preserve">. </w:t>
      </w:r>
      <w:r w:rsidRPr="00843775">
        <w:t>Earls e Lee (2020)</w:t>
      </w:r>
      <w:r w:rsidR="007865C4" w:rsidRPr="00843775">
        <w:t xml:space="preserve"> apontam que</w:t>
      </w:r>
      <w:r w:rsidRPr="00843775">
        <w:t xml:space="preserve"> a doença de Parkinson é patologicamente caracterizada pela má distribuição e agregação da proteína alfa-nu</w:t>
      </w:r>
      <w:r w:rsidR="008B6712" w:rsidRPr="00843775">
        <w:t>cleica em inclusões insolúveis.</w:t>
      </w:r>
      <w:r w:rsidR="006671D7" w:rsidRPr="00843775">
        <w:t xml:space="preserve"> </w:t>
      </w:r>
      <w:r w:rsidR="00D7100E">
        <w:rPr>
          <w:color w:val="000000"/>
        </w:rPr>
        <w:t xml:space="preserve">A DP foi descrita pela primeira vez por James Parkinson há mais de 200 anos, em um ensaio intitulado “An Essay on the Shaking Pulse”, de 1817. Apesar do tempo, ainda não se sabe qual a causa dessa neurodegeneração e o motivo pelo qual ela afeta apenas alguns indivíduos de idade avançada (CHEN; TURNBULL; REEVE, 2019) </w:t>
      </w:r>
    </w:p>
    <w:p w14:paraId="706B3424" w14:textId="6A0E0D08"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Fonoff (2019a) aponta que ainda há um longo caminho até a cura do Parkinson, mas existem diversos tratamentos disponíveis, os quais, como apontado por Savitt, Dawson e Dawson (2006), fazem a correção de dopamina cerebral através da farmacologia. Spagnol </w:t>
      </w:r>
      <w:r>
        <w:rPr>
          <w:i/>
          <w:color w:val="000000"/>
          <w:sz w:val="20"/>
          <w:szCs w:val="20"/>
        </w:rPr>
        <w:t>et al</w:t>
      </w:r>
      <w:r>
        <w:rPr>
          <w:color w:val="000000"/>
          <w:sz w:val="20"/>
          <w:szCs w:val="20"/>
        </w:rPr>
        <w:t>. (2020, p.</w:t>
      </w:r>
      <w:r w:rsidR="00290E65">
        <w:rPr>
          <w:color w:val="000000"/>
          <w:sz w:val="20"/>
          <w:szCs w:val="20"/>
        </w:rPr>
        <w:t xml:space="preserve"> </w:t>
      </w:r>
      <w:r>
        <w:rPr>
          <w:color w:val="000000"/>
          <w:sz w:val="20"/>
          <w:szCs w:val="20"/>
        </w:rPr>
        <w:t>130) apontam que tais tratamentos têm como objetivo repor a dopamina, utilizando para tal “drogas anticolinérgicas, antidepressivas, amantadina, piribedil, dopaminérgicos e a levodopa, introduzida no final da década de 1960”. Savitt, Dawson e Dawson (2006) ressaltam que apesar de fornecerem um alívio temporário, tais terapias medicamentosas, não interrompem a progressão da DP no paciente. Duker e Ezpay (2013) destacam a possibilidade de procedimentos cirúrgicos</w:t>
      </w:r>
      <w:r w:rsidR="00816EA2">
        <w:rPr>
          <w:color w:val="000000"/>
          <w:sz w:val="20"/>
          <w:szCs w:val="20"/>
        </w:rPr>
        <w:t>, sendo</w:t>
      </w:r>
      <w:r w:rsidR="00AD7DDA">
        <w:rPr>
          <w:color w:val="000000"/>
          <w:sz w:val="20"/>
          <w:szCs w:val="20"/>
        </w:rPr>
        <w:t xml:space="preserve"> recomendados</w:t>
      </w:r>
      <w:r>
        <w:rPr>
          <w:color w:val="000000"/>
          <w:sz w:val="20"/>
          <w:szCs w:val="20"/>
        </w:rPr>
        <w:t xml:space="preserve"> apenas para tratar os sintomas motores de rigidez e bradicinesia. </w:t>
      </w:r>
    </w:p>
    <w:p w14:paraId="5BBC4755" w14:textId="7991898A"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De acordo com Haase </w:t>
      </w:r>
      <w:r>
        <w:rPr>
          <w:i/>
          <w:color w:val="000000"/>
          <w:sz w:val="20"/>
          <w:szCs w:val="20"/>
        </w:rPr>
        <w:t>et al</w:t>
      </w:r>
      <w:r>
        <w:rPr>
          <w:color w:val="000000"/>
          <w:sz w:val="20"/>
          <w:szCs w:val="20"/>
        </w:rPr>
        <w:t>. (2017)</w:t>
      </w:r>
      <w:r w:rsidR="00BB2C37">
        <w:rPr>
          <w:color w:val="000000"/>
          <w:sz w:val="20"/>
          <w:szCs w:val="20"/>
        </w:rPr>
        <w:t>,</w:t>
      </w:r>
      <w:r>
        <w:rPr>
          <w:color w:val="000000"/>
          <w:sz w:val="20"/>
          <w:szCs w:val="20"/>
        </w:rPr>
        <w:t xml:space="preserve"> o tremor de repouso, rigidez, bradicinesia e instabilidade postural são os sinais clínicos essenciais da doença, sendo o aparecimento dos sintomas de forma repentina raro. A rigidez não é evidente na fase inicial da DP, </w:t>
      </w:r>
      <w:r w:rsidR="008B5063">
        <w:rPr>
          <w:color w:val="000000"/>
          <w:sz w:val="20"/>
          <w:szCs w:val="20"/>
        </w:rPr>
        <w:t>no qual</w:t>
      </w:r>
      <w:r>
        <w:rPr>
          <w:color w:val="000000"/>
          <w:sz w:val="20"/>
          <w:szCs w:val="20"/>
        </w:rPr>
        <w:t xml:space="preserve"> os pacientes com frequência se queixam de “peso” e “dureza” dos membros. Quando se trata de rigidez, existem dois tipos: sinal da roda denteada (alterna contração e relaxamento) e o sinal do cano de chumbo (resistência uniforme) (UMPHERED, 2004 apud HAASE </w:t>
      </w:r>
      <w:r>
        <w:rPr>
          <w:i/>
          <w:color w:val="000000"/>
          <w:sz w:val="20"/>
          <w:szCs w:val="20"/>
        </w:rPr>
        <w:t>et al</w:t>
      </w:r>
      <w:r>
        <w:rPr>
          <w:color w:val="000000"/>
          <w:sz w:val="20"/>
          <w:szCs w:val="20"/>
        </w:rPr>
        <w:t xml:space="preserve">., 2017, p. 80). </w:t>
      </w:r>
    </w:p>
    <w:p w14:paraId="15040E5A" w14:textId="0ACD1088" w:rsidR="00A47A72" w:rsidRPr="00752605" w:rsidRDefault="00D7100E" w:rsidP="00D7100E">
      <w:pPr>
        <w:keepNext w:val="0"/>
        <w:keepLines w:val="0"/>
        <w:pBdr>
          <w:top w:val="nil"/>
          <w:left w:val="nil"/>
          <w:bottom w:val="nil"/>
          <w:right w:val="nil"/>
          <w:between w:val="nil"/>
        </w:pBdr>
        <w:spacing w:after="120"/>
        <w:ind w:firstLine="680"/>
        <w:jc w:val="both"/>
      </w:pPr>
      <w:r>
        <w:rPr>
          <w:color w:val="000000"/>
          <w:sz w:val="20"/>
          <w:szCs w:val="20"/>
        </w:rPr>
        <w:t xml:space="preserve">Delisa e Gans (2002, apud </w:t>
      </w:r>
      <w:r w:rsidR="00844449">
        <w:rPr>
          <w:color w:val="000000"/>
          <w:sz w:val="20"/>
          <w:szCs w:val="20"/>
        </w:rPr>
        <w:t xml:space="preserve">HAASE </w:t>
      </w:r>
      <w:r>
        <w:rPr>
          <w:color w:val="000000"/>
          <w:sz w:val="20"/>
          <w:szCs w:val="20"/>
        </w:rPr>
        <w:t>et</w:t>
      </w:r>
      <w:r>
        <w:rPr>
          <w:i/>
          <w:color w:val="000000"/>
          <w:sz w:val="20"/>
          <w:szCs w:val="20"/>
        </w:rPr>
        <w:t xml:space="preserve"> al., </w:t>
      </w:r>
      <w:r>
        <w:rPr>
          <w:color w:val="000000"/>
          <w:sz w:val="20"/>
          <w:szCs w:val="20"/>
        </w:rPr>
        <w:t>2017, p. 81) também apontam que a bradicinesia é um dos sinais que mais diferenciam a DP de outras alterações motoras. Uniyal</w:t>
      </w:r>
      <w:r w:rsidR="00EC6A21">
        <w:rPr>
          <w:color w:val="000000"/>
          <w:sz w:val="20"/>
          <w:szCs w:val="20"/>
        </w:rPr>
        <w:t xml:space="preserve"> e Raychoudhury </w:t>
      </w:r>
      <w:r>
        <w:rPr>
          <w:color w:val="000000"/>
          <w:sz w:val="20"/>
          <w:szCs w:val="20"/>
        </w:rPr>
        <w:t>(2014) destaca</w:t>
      </w:r>
      <w:r w:rsidR="00EC6A21">
        <w:rPr>
          <w:color w:val="000000"/>
          <w:sz w:val="20"/>
          <w:szCs w:val="20"/>
        </w:rPr>
        <w:t>m</w:t>
      </w:r>
      <w:r>
        <w:rPr>
          <w:color w:val="000000"/>
          <w:sz w:val="20"/>
          <w:szCs w:val="20"/>
        </w:rPr>
        <w:t xml:space="preserve"> que 90% dos pacientes da DP sofrem de perturbações na fala e voz. Com a evolução da doença, novas alterações surgem, comprometendo assim a qualidade de vida do paciente. </w:t>
      </w:r>
      <w:r w:rsidRPr="00BE62A1">
        <w:rPr>
          <w:sz w:val="20"/>
          <w:szCs w:val="20"/>
        </w:rPr>
        <w:t>S</w:t>
      </w:r>
      <w:r w:rsidRPr="004F6DB5">
        <w:rPr>
          <w:sz w:val="20"/>
          <w:szCs w:val="20"/>
        </w:rPr>
        <w:t>egundo</w:t>
      </w:r>
      <w:r>
        <w:rPr>
          <w:color w:val="000000"/>
          <w:sz w:val="20"/>
          <w:szCs w:val="20"/>
        </w:rPr>
        <w:t xml:space="preserve"> Uniyal</w:t>
      </w:r>
      <w:r w:rsidR="00EC6A21">
        <w:rPr>
          <w:color w:val="000000"/>
          <w:sz w:val="20"/>
          <w:szCs w:val="20"/>
        </w:rPr>
        <w:t xml:space="preserve"> e Raychoudhury</w:t>
      </w:r>
      <w:r>
        <w:rPr>
          <w:color w:val="000000"/>
          <w:sz w:val="20"/>
          <w:szCs w:val="20"/>
        </w:rPr>
        <w:t xml:space="preserve"> (2014), apesar de não ser fatal, a doença pode levar a uma grave incapacidade do paciente entre 10 e 20 anos.</w:t>
      </w:r>
    </w:p>
    <w:p w14:paraId="534CE20E" w14:textId="3EFF0C49" w:rsidR="00B0312C" w:rsidRPr="00FF799F" w:rsidRDefault="00D7100E" w:rsidP="00FF799F">
      <w:pPr>
        <w:keepNext w:val="0"/>
        <w:keepLines w:val="0"/>
        <w:pBdr>
          <w:top w:val="nil"/>
          <w:left w:val="nil"/>
          <w:bottom w:val="nil"/>
          <w:right w:val="nil"/>
          <w:between w:val="nil"/>
        </w:pBdr>
        <w:spacing w:after="120"/>
        <w:ind w:firstLine="680"/>
        <w:jc w:val="both"/>
        <w:rPr>
          <w:color w:val="000000"/>
          <w:sz w:val="20"/>
          <w:szCs w:val="20"/>
        </w:rPr>
      </w:pPr>
      <w:r w:rsidRPr="00FF799F">
        <w:rPr>
          <w:color w:val="000000"/>
          <w:sz w:val="20"/>
          <w:szCs w:val="20"/>
        </w:rPr>
        <w:t>Para detec</w:t>
      </w:r>
      <w:r w:rsidR="00706C36">
        <w:rPr>
          <w:color w:val="000000"/>
          <w:sz w:val="20"/>
          <w:szCs w:val="20"/>
        </w:rPr>
        <w:t xml:space="preserve">tar </w:t>
      </w:r>
      <w:r w:rsidRPr="00FF799F">
        <w:rPr>
          <w:color w:val="000000"/>
          <w:sz w:val="20"/>
          <w:szCs w:val="20"/>
        </w:rPr>
        <w:t xml:space="preserve">a DP, segundo Moreira </w:t>
      </w:r>
      <w:r w:rsidRPr="00FF799F">
        <w:rPr>
          <w:i/>
          <w:iCs/>
          <w:color w:val="000000"/>
          <w:sz w:val="20"/>
          <w:szCs w:val="20"/>
        </w:rPr>
        <w:t>et al</w:t>
      </w:r>
      <w:r w:rsidRPr="00FF799F">
        <w:rPr>
          <w:color w:val="000000"/>
          <w:sz w:val="20"/>
          <w:szCs w:val="20"/>
        </w:rPr>
        <w:t>. (2007), realiza-se exames clínicos e físicos. Nutt e Wooten (2005, p.</w:t>
      </w:r>
      <w:r w:rsidR="00290E65" w:rsidRPr="00FF799F">
        <w:rPr>
          <w:color w:val="000000"/>
          <w:sz w:val="20"/>
          <w:szCs w:val="20"/>
        </w:rPr>
        <w:t xml:space="preserve"> </w:t>
      </w:r>
      <w:r w:rsidRPr="00FF799F">
        <w:rPr>
          <w:color w:val="000000"/>
          <w:sz w:val="20"/>
          <w:szCs w:val="20"/>
        </w:rPr>
        <w:t xml:space="preserve">1021, tradução nossa) apontam que são avaliados para um diagnóstico a “[...] presença das principais características de lentidão e escassez de movimentos (bradicinesia e akinesia) e tremor quando o membro está em repouso ou em resistência ao movimento passivo das articulações (rigidez), ou </w:t>
      </w:r>
      <w:r w:rsidR="00157035" w:rsidRPr="00FF799F">
        <w:rPr>
          <w:color w:val="000000"/>
          <w:sz w:val="20"/>
          <w:szCs w:val="20"/>
        </w:rPr>
        <w:t>ambos. ”</w:t>
      </w:r>
      <w:r w:rsidRPr="00FF799F">
        <w:rPr>
          <w:color w:val="000000"/>
          <w:sz w:val="20"/>
          <w:szCs w:val="20"/>
        </w:rPr>
        <w:t xml:space="preserve">. Outro método utilizado para avaliar a gravidade dos sintomas motores da DP, conforme apontado por Kuosmanen </w:t>
      </w:r>
      <w:r w:rsidRPr="00B1314E">
        <w:rPr>
          <w:i/>
          <w:iCs/>
          <w:color w:val="000000"/>
          <w:sz w:val="20"/>
          <w:szCs w:val="20"/>
        </w:rPr>
        <w:t>et al</w:t>
      </w:r>
      <w:r w:rsidRPr="00FF799F">
        <w:rPr>
          <w:color w:val="000000"/>
          <w:sz w:val="20"/>
          <w:szCs w:val="20"/>
        </w:rPr>
        <w:t xml:space="preserve">. (2019), é o desenho em espiral, o qual costuma ser realizado com caneta e papel, </w:t>
      </w:r>
      <w:r w:rsidRPr="00F3205E">
        <w:rPr>
          <w:color w:val="000000"/>
          <w:sz w:val="20"/>
          <w:szCs w:val="20"/>
        </w:rPr>
        <w:t xml:space="preserve">sob observação de um clínico. </w:t>
      </w:r>
      <w:r w:rsidR="00780D0D" w:rsidRPr="00F3205E">
        <w:rPr>
          <w:color w:val="000000"/>
          <w:sz w:val="20"/>
          <w:szCs w:val="20"/>
        </w:rPr>
        <w:t>Barbosa e Sallem (2019) apontam que em fases iniciais ou até mesmo quando mais avança</w:t>
      </w:r>
      <w:r w:rsidR="009A6BC4" w:rsidRPr="00F3205E">
        <w:rPr>
          <w:color w:val="000000"/>
          <w:sz w:val="20"/>
          <w:szCs w:val="20"/>
        </w:rPr>
        <w:t>da</w:t>
      </w:r>
      <w:r w:rsidR="00780D0D" w:rsidRPr="00F3205E">
        <w:rPr>
          <w:color w:val="000000"/>
          <w:sz w:val="20"/>
          <w:szCs w:val="20"/>
        </w:rPr>
        <w:t xml:space="preserve">, o reconhecimento pode ser mais difícil, uma vez que o quadro clínico pode se apresentar de forma fragmentária, </w:t>
      </w:r>
      <w:r w:rsidR="0006507F" w:rsidRPr="00F3205E">
        <w:rPr>
          <w:color w:val="000000"/>
          <w:sz w:val="20"/>
          <w:szCs w:val="20"/>
        </w:rPr>
        <w:t>sendo</w:t>
      </w:r>
      <w:r w:rsidR="00780D0D" w:rsidRPr="00FF799F">
        <w:rPr>
          <w:color w:val="000000"/>
          <w:sz w:val="20"/>
          <w:szCs w:val="20"/>
        </w:rPr>
        <w:t xml:space="preserve"> d</w:t>
      </w:r>
      <w:r w:rsidR="0011034A">
        <w:rPr>
          <w:color w:val="000000"/>
          <w:sz w:val="20"/>
          <w:szCs w:val="20"/>
        </w:rPr>
        <w:t>i</w:t>
      </w:r>
      <w:r w:rsidR="00780D0D" w:rsidRPr="00FF799F">
        <w:rPr>
          <w:color w:val="000000"/>
          <w:sz w:val="20"/>
          <w:szCs w:val="20"/>
        </w:rPr>
        <w:t>vi</w:t>
      </w:r>
      <w:r w:rsidR="0011034A">
        <w:rPr>
          <w:color w:val="000000"/>
          <w:sz w:val="20"/>
          <w:szCs w:val="20"/>
        </w:rPr>
        <w:t>di</w:t>
      </w:r>
      <w:r w:rsidR="00780D0D" w:rsidRPr="00FF799F">
        <w:rPr>
          <w:color w:val="000000"/>
          <w:sz w:val="20"/>
          <w:szCs w:val="20"/>
        </w:rPr>
        <w:t>da em dois tipos básicos: (</w:t>
      </w:r>
      <w:r w:rsidR="00F56BBC" w:rsidRPr="00FF799F">
        <w:rPr>
          <w:color w:val="000000"/>
          <w:sz w:val="20"/>
          <w:szCs w:val="20"/>
        </w:rPr>
        <w:t>i</w:t>
      </w:r>
      <w:r w:rsidR="00780D0D" w:rsidRPr="00FF799F">
        <w:rPr>
          <w:color w:val="000000"/>
          <w:sz w:val="20"/>
          <w:szCs w:val="20"/>
        </w:rPr>
        <w:t xml:space="preserve">) aquela </w:t>
      </w:r>
      <w:r w:rsidR="0011034A">
        <w:rPr>
          <w:color w:val="000000"/>
          <w:sz w:val="20"/>
          <w:szCs w:val="20"/>
        </w:rPr>
        <w:t>no qual</w:t>
      </w:r>
      <w:r w:rsidR="00780D0D" w:rsidRPr="00FF799F">
        <w:rPr>
          <w:color w:val="000000"/>
          <w:sz w:val="20"/>
          <w:szCs w:val="20"/>
        </w:rPr>
        <w:t xml:space="preserve"> há a presença de acinesia e/ ou rigidez, chamada de forma rígidoacinética; (</w:t>
      </w:r>
      <w:r w:rsidR="00F56BBC" w:rsidRPr="00FF799F">
        <w:rPr>
          <w:color w:val="000000"/>
          <w:sz w:val="20"/>
          <w:szCs w:val="20"/>
        </w:rPr>
        <w:t>ii</w:t>
      </w:r>
      <w:r w:rsidR="00780D0D" w:rsidRPr="00FF799F">
        <w:rPr>
          <w:color w:val="000000"/>
          <w:sz w:val="20"/>
          <w:szCs w:val="20"/>
        </w:rPr>
        <w:t xml:space="preserve">) aquela </w:t>
      </w:r>
      <w:r w:rsidR="00785298">
        <w:rPr>
          <w:color w:val="000000"/>
          <w:sz w:val="20"/>
          <w:szCs w:val="20"/>
        </w:rPr>
        <w:t>que</w:t>
      </w:r>
      <w:r w:rsidR="00780D0D" w:rsidRPr="00FF799F">
        <w:rPr>
          <w:color w:val="000000"/>
          <w:sz w:val="20"/>
          <w:szCs w:val="20"/>
        </w:rPr>
        <w:t xml:space="preserve"> apenas</w:t>
      </w:r>
      <w:r w:rsidR="00785298">
        <w:rPr>
          <w:color w:val="000000"/>
          <w:sz w:val="20"/>
          <w:szCs w:val="20"/>
        </w:rPr>
        <w:t xml:space="preserve"> o</w:t>
      </w:r>
      <w:r w:rsidR="00780D0D" w:rsidRPr="00FF799F">
        <w:rPr>
          <w:color w:val="000000"/>
          <w:sz w:val="20"/>
          <w:szCs w:val="20"/>
        </w:rPr>
        <w:t xml:space="preserve"> tremor está presente, chamada de forma hipercinética.</w:t>
      </w:r>
    </w:p>
    <w:p w14:paraId="2069BD88" w14:textId="6D25D39B" w:rsidR="0081693C" w:rsidRPr="00B0312C" w:rsidRDefault="00D7100E" w:rsidP="00B0312C">
      <w:pPr>
        <w:keepNext w:val="0"/>
        <w:keepLines w:val="0"/>
        <w:shd w:val="clear" w:color="auto" w:fill="FFFFFF"/>
        <w:ind w:firstLine="709"/>
        <w:jc w:val="both"/>
        <w:rPr>
          <w:sz w:val="20"/>
          <w:szCs w:val="20"/>
        </w:rPr>
      </w:pPr>
      <w:r>
        <w:rPr>
          <w:sz w:val="20"/>
          <w:szCs w:val="20"/>
        </w:rPr>
        <w:lastRenderedPageBreak/>
        <w:t xml:space="preserve">Kuosmanen </w:t>
      </w:r>
      <w:r>
        <w:rPr>
          <w:i/>
          <w:sz w:val="20"/>
          <w:szCs w:val="20"/>
        </w:rPr>
        <w:t>et al</w:t>
      </w:r>
      <w:r>
        <w:rPr>
          <w:sz w:val="20"/>
          <w:szCs w:val="20"/>
        </w:rPr>
        <w:t xml:space="preserve">. </w:t>
      </w:r>
      <w:r w:rsidR="00BC45EC">
        <w:rPr>
          <w:sz w:val="20"/>
          <w:szCs w:val="20"/>
        </w:rPr>
        <w:t>(</w:t>
      </w:r>
      <w:r>
        <w:rPr>
          <w:sz w:val="20"/>
          <w:szCs w:val="20"/>
        </w:rPr>
        <w:t xml:space="preserve">2019, p. 1) </w:t>
      </w:r>
      <w:r w:rsidRPr="00C639B1">
        <w:rPr>
          <w:sz w:val="20"/>
          <w:szCs w:val="20"/>
        </w:rPr>
        <w:t>ressaltam</w:t>
      </w:r>
      <w:r>
        <w:rPr>
          <w:sz w:val="20"/>
          <w:szCs w:val="20"/>
        </w:rPr>
        <w:t xml:space="preserve"> que o uso do desenho em espiral é um teste padrão para a avaliação de pacientes com perturbações de movimento. A </w:t>
      </w:r>
      <w:r>
        <w:rPr>
          <w:sz w:val="20"/>
          <w:szCs w:val="20"/>
        </w:rPr>
        <w:fldChar w:fldCharType="begin"/>
      </w:r>
      <w:r>
        <w:rPr>
          <w:sz w:val="20"/>
          <w:szCs w:val="20"/>
        </w:rPr>
        <w:instrText xml:space="preserve"> REF _Ref57313029 \h  \* MERGEFORMAT </w:instrText>
      </w:r>
      <w:r>
        <w:rPr>
          <w:sz w:val="20"/>
          <w:szCs w:val="20"/>
        </w:rPr>
      </w:r>
      <w:r>
        <w:rPr>
          <w:sz w:val="20"/>
          <w:szCs w:val="20"/>
        </w:rPr>
        <w:fldChar w:fldCharType="separate"/>
      </w:r>
      <w:r w:rsidR="00B82AC8" w:rsidRPr="00B82AC8">
        <w:rPr>
          <w:sz w:val="20"/>
          <w:szCs w:val="20"/>
        </w:rPr>
        <w:t>Figura 5</w:t>
      </w:r>
      <w:r>
        <w:rPr>
          <w:sz w:val="20"/>
          <w:szCs w:val="20"/>
        </w:rPr>
        <w:fldChar w:fldCharType="end"/>
      </w:r>
      <w:r>
        <w:rPr>
          <w:sz w:val="20"/>
          <w:szCs w:val="20"/>
        </w:rPr>
        <w:t xml:space="preserve"> apresenta um exemplo da detecção da DP, onde no item (a) encontra-se o espiral desenhado por um paciente saudável (</w:t>
      </w:r>
      <w:r w:rsidR="009D3516">
        <w:rPr>
          <w:sz w:val="20"/>
          <w:szCs w:val="20"/>
        </w:rPr>
        <w:t xml:space="preserve">à </w:t>
      </w:r>
      <w:r>
        <w:rPr>
          <w:sz w:val="20"/>
          <w:szCs w:val="20"/>
        </w:rPr>
        <w:t>esquerda) e por um portador da DP (</w:t>
      </w:r>
      <w:r w:rsidR="009D3516">
        <w:rPr>
          <w:sz w:val="20"/>
          <w:szCs w:val="20"/>
        </w:rPr>
        <w:t xml:space="preserve">à </w:t>
      </w:r>
      <w:r>
        <w:rPr>
          <w:sz w:val="20"/>
          <w:szCs w:val="20"/>
        </w:rPr>
        <w:t xml:space="preserve">direita). </w:t>
      </w:r>
      <w:r w:rsidR="007258A3">
        <w:rPr>
          <w:sz w:val="20"/>
          <w:szCs w:val="20"/>
        </w:rPr>
        <w:t>N</w:t>
      </w:r>
      <w:r>
        <w:rPr>
          <w:sz w:val="20"/>
          <w:szCs w:val="20"/>
        </w:rPr>
        <w:t>o item (b)</w:t>
      </w:r>
      <w:r w:rsidR="007258A3">
        <w:rPr>
          <w:sz w:val="20"/>
          <w:szCs w:val="20"/>
        </w:rPr>
        <w:t>, pode-se observar</w:t>
      </w:r>
      <w:r>
        <w:rPr>
          <w:sz w:val="20"/>
          <w:szCs w:val="20"/>
        </w:rPr>
        <w:t xml:space="preserve"> as suas respectivas linearizações.</w:t>
      </w:r>
    </w:p>
    <w:p w14:paraId="68112EF9" w14:textId="032BBC2F" w:rsidR="007713EE" w:rsidRDefault="007F0697" w:rsidP="001853F2">
      <w:pPr>
        <w:pStyle w:val="TF-LEGENDA"/>
      </w:pPr>
      <w:bookmarkStart w:id="56" w:name="_Ref57313029"/>
      <w:r>
        <w:t xml:space="preserve">Figura </w:t>
      </w:r>
      <w:r w:rsidR="00114B0B">
        <w:rPr>
          <w:noProof/>
        </w:rPr>
        <w:fldChar w:fldCharType="begin"/>
      </w:r>
      <w:r w:rsidR="00114B0B">
        <w:rPr>
          <w:noProof/>
        </w:rPr>
        <w:instrText xml:space="preserve"> SEQ Figura \* ARABIC </w:instrText>
      </w:r>
      <w:r w:rsidR="00114B0B">
        <w:rPr>
          <w:noProof/>
        </w:rPr>
        <w:fldChar w:fldCharType="separate"/>
      </w:r>
      <w:r w:rsidR="00B82AC8">
        <w:rPr>
          <w:noProof/>
        </w:rPr>
        <w:t>5</w:t>
      </w:r>
      <w:r w:rsidR="00114B0B">
        <w:rPr>
          <w:noProof/>
        </w:rPr>
        <w:fldChar w:fldCharType="end"/>
      </w:r>
      <w:bookmarkEnd w:id="56"/>
      <w:r>
        <w:t xml:space="preserve"> - Exemplo de técnica utilizada para a detecção da DP em espirais</w:t>
      </w:r>
    </w:p>
    <w:p w14:paraId="1E602E02" w14:textId="48C477F4" w:rsidR="001853F2" w:rsidRDefault="00057FB6" w:rsidP="005F5500">
      <w:pPr>
        <w:pStyle w:val="TF-FIGURA"/>
        <w:spacing w:after="0"/>
      </w:pPr>
      <w:r>
        <w:rPr>
          <w:noProof/>
        </w:rPr>
        <w:drawing>
          <wp:inline distT="0" distB="0" distL="0" distR="0" wp14:anchorId="343AB298" wp14:editId="4AE23AB9">
            <wp:extent cx="3266343" cy="2373020"/>
            <wp:effectExtent l="19050" t="19050" r="10795" b="27305"/>
            <wp:docPr id="3" name="Imagem 3" descr="Imagem e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espir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322068" cy="2413505"/>
                    </a:xfrm>
                    <a:prstGeom prst="rect">
                      <a:avLst/>
                    </a:prstGeom>
                    <a:noFill/>
                    <a:ln>
                      <a:solidFill>
                        <a:schemeClr val="tx1"/>
                      </a:solidFill>
                    </a:ln>
                  </pic:spPr>
                </pic:pic>
              </a:graphicData>
            </a:graphic>
          </wp:inline>
        </w:drawing>
      </w:r>
    </w:p>
    <w:p w14:paraId="5F5FB8AB" w14:textId="12590FCA" w:rsidR="005140B2" w:rsidRDefault="007F0697" w:rsidP="007F0697">
      <w:pPr>
        <w:pStyle w:val="TF-FONTE"/>
      </w:pPr>
      <w:r>
        <w:t xml:space="preserve">Fonte: </w:t>
      </w:r>
      <w:r w:rsidRPr="007F0697">
        <w:t>Surangsrirat e Thanawattano (2012)</w:t>
      </w:r>
    </w:p>
    <w:p w14:paraId="5615DAB2" w14:textId="77777777" w:rsidR="00A12551" w:rsidRDefault="00D7100E" w:rsidP="003E41B8">
      <w:pPr>
        <w:keepNext w:val="0"/>
        <w:keepLines w:val="0"/>
        <w:shd w:val="clear" w:color="auto" w:fill="FFFFFF"/>
        <w:ind w:firstLine="680"/>
        <w:jc w:val="both"/>
        <w:rPr>
          <w:color w:val="000000"/>
          <w:sz w:val="20"/>
          <w:szCs w:val="20"/>
        </w:rPr>
      </w:pPr>
      <w:r>
        <w:rPr>
          <w:sz w:val="20"/>
          <w:szCs w:val="20"/>
        </w:rPr>
        <w:t>Segundo Almeida (2011)</w:t>
      </w:r>
      <w:r w:rsidR="00804EB7">
        <w:rPr>
          <w:sz w:val="20"/>
          <w:szCs w:val="20"/>
        </w:rPr>
        <w:t>,</w:t>
      </w:r>
      <w:r>
        <w:rPr>
          <w:sz w:val="20"/>
          <w:szCs w:val="20"/>
        </w:rPr>
        <w:t xml:space="preserve"> a técnica de linearização consiste em transformar o desenho da espiral em uma linha de coordenadas polares, facilitando assim o processo de estimativa do tremor. A partir dela, estima-se a diferença entre a linearização da espiral desenhada pelo paciente e a considerada “ideal”. Além disso, Surangsrirat e Thanawattano (2012) destacam que outras características podem ser utilizadas para complementar a análise junto ao desenho da </w:t>
      </w:r>
      <w:r w:rsidRPr="008A77ED">
        <w:rPr>
          <w:sz w:val="20"/>
          <w:szCs w:val="20"/>
        </w:rPr>
        <w:t xml:space="preserve">espiral, por exemplo, a pressão exercida sobre a caneta e o tempo que </w:t>
      </w:r>
      <w:r w:rsidR="00900BFD" w:rsidRPr="008A77ED">
        <w:rPr>
          <w:sz w:val="20"/>
          <w:szCs w:val="20"/>
        </w:rPr>
        <w:t>o paciente demora</w:t>
      </w:r>
      <w:r w:rsidRPr="008A77ED">
        <w:rPr>
          <w:sz w:val="20"/>
          <w:szCs w:val="20"/>
        </w:rPr>
        <w:t xml:space="preserve"> para completar a atividade de desenho.</w:t>
      </w:r>
      <w:r w:rsidR="00F05309" w:rsidRPr="008A77ED">
        <w:rPr>
          <w:color w:val="000000"/>
          <w:sz w:val="20"/>
          <w:szCs w:val="20"/>
        </w:rPr>
        <w:t xml:space="preserve"> Para </w:t>
      </w:r>
      <w:r w:rsidR="003E41B8" w:rsidRPr="008A77ED">
        <w:rPr>
          <w:color w:val="000000"/>
          <w:sz w:val="20"/>
          <w:szCs w:val="20"/>
        </w:rPr>
        <w:t>o</w:t>
      </w:r>
      <w:r w:rsidR="009B6DF5">
        <w:rPr>
          <w:color w:val="000000"/>
          <w:sz w:val="20"/>
          <w:szCs w:val="20"/>
        </w:rPr>
        <w:t>b</w:t>
      </w:r>
      <w:r w:rsidR="003E41B8" w:rsidRPr="008A77ED">
        <w:rPr>
          <w:color w:val="000000"/>
          <w:sz w:val="20"/>
          <w:szCs w:val="20"/>
        </w:rPr>
        <w:t>ter-se</w:t>
      </w:r>
      <w:r w:rsidR="00F05309" w:rsidRPr="008A77ED">
        <w:rPr>
          <w:color w:val="000000"/>
          <w:sz w:val="20"/>
          <w:szCs w:val="20"/>
        </w:rPr>
        <w:t xml:space="preserve"> a linearização</w:t>
      </w:r>
      <w:r w:rsidR="002D43AE" w:rsidRPr="008A77ED">
        <w:rPr>
          <w:color w:val="000000"/>
          <w:sz w:val="20"/>
          <w:szCs w:val="20"/>
        </w:rPr>
        <w:t>,</w:t>
      </w:r>
      <w:r w:rsidR="00F05309" w:rsidRPr="008A77ED">
        <w:rPr>
          <w:color w:val="000000"/>
          <w:sz w:val="20"/>
          <w:szCs w:val="20"/>
        </w:rPr>
        <w:t xml:space="preserve"> primeiro se faz necessário a detecção do desenho da espiral. Para tal, um dos algoritmos disponíveis</w:t>
      </w:r>
      <w:r w:rsidR="002D43AE" w:rsidRPr="008A77ED">
        <w:rPr>
          <w:color w:val="000000"/>
          <w:sz w:val="20"/>
          <w:szCs w:val="20"/>
        </w:rPr>
        <w:t xml:space="preserve"> </w:t>
      </w:r>
      <w:r w:rsidR="00F05309" w:rsidRPr="008A77ED">
        <w:rPr>
          <w:color w:val="000000"/>
          <w:sz w:val="20"/>
          <w:szCs w:val="20"/>
        </w:rPr>
        <w:t>é a Transformada de Hough.</w:t>
      </w:r>
    </w:p>
    <w:p w14:paraId="273968A6" w14:textId="71A221BD" w:rsidR="00F05309" w:rsidRPr="00F3205E" w:rsidRDefault="00F05309" w:rsidP="003E41B8">
      <w:pPr>
        <w:keepNext w:val="0"/>
        <w:keepLines w:val="0"/>
        <w:shd w:val="clear" w:color="auto" w:fill="FFFFFF"/>
        <w:ind w:firstLine="680"/>
        <w:jc w:val="both"/>
        <w:rPr>
          <w:color w:val="000000"/>
          <w:sz w:val="20"/>
          <w:szCs w:val="20"/>
        </w:rPr>
      </w:pPr>
      <w:r w:rsidRPr="008A77ED">
        <w:rPr>
          <w:color w:val="000000"/>
          <w:sz w:val="20"/>
          <w:szCs w:val="20"/>
        </w:rPr>
        <w:t xml:space="preserve"> </w:t>
      </w:r>
      <w:r w:rsidRPr="00C75F43">
        <w:rPr>
          <w:color w:val="000000"/>
          <w:sz w:val="20"/>
          <w:szCs w:val="20"/>
        </w:rPr>
        <w:t xml:space="preserve">Segundo </w:t>
      </w:r>
      <w:r w:rsidRPr="00F3205E">
        <w:rPr>
          <w:color w:val="000000"/>
          <w:sz w:val="20"/>
          <w:szCs w:val="20"/>
        </w:rPr>
        <w:t>Tarsha-Kurdi, Landes e Grussenmeyer (200</w:t>
      </w:r>
      <w:r w:rsidR="00F3205E" w:rsidRPr="00F3205E">
        <w:rPr>
          <w:color w:val="000000"/>
          <w:sz w:val="20"/>
          <w:szCs w:val="20"/>
        </w:rPr>
        <w:t>7</w:t>
      </w:r>
      <w:r w:rsidRPr="00F3205E">
        <w:rPr>
          <w:color w:val="000000"/>
          <w:sz w:val="20"/>
          <w:szCs w:val="20"/>
        </w:rPr>
        <w:t>), a Transformada de Hough costuma ser usada no processamento de imagens para a detecção de primitivos geométricos</w:t>
      </w:r>
      <w:r w:rsidR="00211DF7" w:rsidRPr="00F3205E">
        <w:rPr>
          <w:color w:val="000000"/>
          <w:sz w:val="20"/>
          <w:szCs w:val="20"/>
        </w:rPr>
        <w:t>.</w:t>
      </w:r>
      <w:r w:rsidRPr="00F3205E">
        <w:rPr>
          <w:color w:val="000000"/>
          <w:sz w:val="20"/>
          <w:szCs w:val="20"/>
        </w:rPr>
        <w:t xml:space="preserve"> </w:t>
      </w:r>
      <w:r w:rsidR="00211DF7" w:rsidRPr="00F3205E">
        <w:rPr>
          <w:color w:val="000000"/>
          <w:sz w:val="20"/>
          <w:szCs w:val="20"/>
        </w:rPr>
        <w:t>P</w:t>
      </w:r>
      <w:r w:rsidRPr="00F3205E">
        <w:rPr>
          <w:color w:val="000000"/>
          <w:sz w:val="20"/>
          <w:szCs w:val="20"/>
        </w:rPr>
        <w:t xml:space="preserve">orém, como apontado por Hassanein </w:t>
      </w:r>
      <w:r w:rsidRPr="00F3205E">
        <w:rPr>
          <w:i/>
          <w:color w:val="000000"/>
          <w:sz w:val="20"/>
          <w:szCs w:val="20"/>
        </w:rPr>
        <w:t>et al</w:t>
      </w:r>
      <w:r w:rsidRPr="00F3205E">
        <w:rPr>
          <w:color w:val="000000"/>
          <w:sz w:val="20"/>
          <w:szCs w:val="20"/>
        </w:rPr>
        <w:t>. (2015), ao longo dos anos vem sendo usada para vários outros tipos de an</w:t>
      </w:r>
      <w:r w:rsidR="00BA66EC" w:rsidRPr="00F3205E">
        <w:rPr>
          <w:color w:val="000000"/>
          <w:sz w:val="20"/>
          <w:szCs w:val="20"/>
        </w:rPr>
        <w:t>á</w:t>
      </w:r>
      <w:r w:rsidRPr="00F3205E">
        <w:rPr>
          <w:color w:val="000000"/>
          <w:sz w:val="20"/>
          <w:szCs w:val="20"/>
        </w:rPr>
        <w:t xml:space="preserve">lise ou até mesmo para identificação de formas irregulares. </w:t>
      </w:r>
    </w:p>
    <w:p w14:paraId="6E6FAF9C" w14:textId="6A889D64" w:rsidR="00F776B7" w:rsidRDefault="00F05309" w:rsidP="00CE40D8">
      <w:pPr>
        <w:keepNext w:val="0"/>
        <w:keepLines w:val="0"/>
        <w:pBdr>
          <w:top w:val="nil"/>
          <w:left w:val="nil"/>
          <w:bottom w:val="nil"/>
          <w:right w:val="nil"/>
          <w:between w:val="nil"/>
        </w:pBdr>
        <w:spacing w:after="120"/>
        <w:ind w:firstLine="680"/>
        <w:jc w:val="both"/>
        <w:rPr>
          <w:color w:val="0000FF"/>
          <w:sz w:val="20"/>
          <w:szCs w:val="20"/>
          <w:highlight w:val="red"/>
          <w:u w:val="single"/>
        </w:rPr>
      </w:pPr>
      <w:r w:rsidRPr="00F3205E">
        <w:rPr>
          <w:color w:val="000000"/>
          <w:sz w:val="20"/>
          <w:szCs w:val="20"/>
        </w:rPr>
        <w:t>Após a identificação</w:t>
      </w:r>
      <w:r w:rsidR="005D3EF4" w:rsidRPr="00F3205E">
        <w:rPr>
          <w:color w:val="000000"/>
          <w:sz w:val="20"/>
          <w:szCs w:val="20"/>
        </w:rPr>
        <w:t xml:space="preserve"> da linha</w:t>
      </w:r>
      <w:r w:rsidRPr="00F3205E">
        <w:rPr>
          <w:color w:val="000000"/>
          <w:sz w:val="20"/>
          <w:szCs w:val="20"/>
        </w:rPr>
        <w:t xml:space="preserve">, </w:t>
      </w:r>
      <w:r w:rsidR="00C52644" w:rsidRPr="00F3205E">
        <w:rPr>
          <w:color w:val="000000"/>
          <w:sz w:val="20"/>
          <w:szCs w:val="20"/>
        </w:rPr>
        <w:t xml:space="preserve">segundo </w:t>
      </w:r>
      <w:r w:rsidRPr="00F3205E">
        <w:rPr>
          <w:color w:val="000000"/>
          <w:sz w:val="20"/>
          <w:szCs w:val="20"/>
        </w:rPr>
        <w:t>Watase (2019)</w:t>
      </w:r>
      <w:r w:rsidR="00C52644" w:rsidRPr="00F3205E">
        <w:rPr>
          <w:color w:val="000000"/>
          <w:sz w:val="20"/>
          <w:szCs w:val="20"/>
        </w:rPr>
        <w:t>,</w:t>
      </w:r>
      <w:r w:rsidRPr="00F3205E">
        <w:rPr>
          <w:color w:val="000000"/>
          <w:sz w:val="20"/>
          <w:szCs w:val="20"/>
        </w:rPr>
        <w:t xml:space="preserve"> realiza</w:t>
      </w:r>
      <w:r w:rsidR="00C52644" w:rsidRPr="00F3205E">
        <w:rPr>
          <w:color w:val="000000"/>
          <w:sz w:val="20"/>
          <w:szCs w:val="20"/>
        </w:rPr>
        <w:t>-se</w:t>
      </w:r>
      <w:r w:rsidRPr="00F3205E">
        <w:rPr>
          <w:color w:val="000000"/>
          <w:sz w:val="20"/>
          <w:szCs w:val="20"/>
        </w:rPr>
        <w:t xml:space="preserve"> a linearização da espiral através da obtenção das coordenadas X e Y da mesma e sua conversão para uma função do raio, na qual o ângulo deve ser zero</w:t>
      </w:r>
      <w:r w:rsidR="00873AEF" w:rsidRPr="00F3205E">
        <w:rPr>
          <w:color w:val="000000"/>
          <w:sz w:val="20"/>
          <w:szCs w:val="20"/>
        </w:rPr>
        <w:t xml:space="preserve"> </w:t>
      </w:r>
      <w:r w:rsidR="009A6BC4" w:rsidRPr="00F3205E">
        <w:rPr>
          <w:color w:val="000000"/>
          <w:sz w:val="20"/>
          <w:szCs w:val="20"/>
        </w:rPr>
        <w:t>(</w:t>
      </w:r>
      <w:r w:rsidR="00873AEF" w:rsidRPr="00F3205E">
        <w:rPr>
          <w:color w:val="000000"/>
          <w:sz w:val="20"/>
          <w:szCs w:val="20"/>
        </w:rPr>
        <w:t>quando a espiral for uma espiral “ideal”</w:t>
      </w:r>
      <w:r w:rsidR="009A6BC4" w:rsidRPr="00F3205E">
        <w:rPr>
          <w:color w:val="000000"/>
          <w:sz w:val="20"/>
          <w:szCs w:val="20"/>
        </w:rPr>
        <w:t>)</w:t>
      </w:r>
      <w:r w:rsidRPr="00F3205E">
        <w:rPr>
          <w:color w:val="000000"/>
          <w:sz w:val="20"/>
          <w:szCs w:val="20"/>
        </w:rPr>
        <w:t>,</w:t>
      </w:r>
      <w:r w:rsidRPr="00003002">
        <w:rPr>
          <w:color w:val="000000"/>
          <w:sz w:val="20"/>
          <w:szCs w:val="20"/>
        </w:rPr>
        <w:t xml:space="preserve"> ou seja, uma reta.  Para </w:t>
      </w:r>
      <w:r w:rsidR="00CC6487">
        <w:rPr>
          <w:color w:val="000000"/>
          <w:sz w:val="20"/>
          <w:szCs w:val="20"/>
        </w:rPr>
        <w:t>isso</w:t>
      </w:r>
      <w:r w:rsidRPr="00003002">
        <w:rPr>
          <w:color w:val="000000"/>
          <w:sz w:val="20"/>
          <w:szCs w:val="20"/>
        </w:rPr>
        <w:t xml:space="preserve">, Almeida (2011) aplica a seguinte operação: (1) </w:t>
      </w:r>
      <m:oMath>
        <m:r>
          <w:rPr>
            <w:rFonts w:ascii="Cambria Math" w:hAnsi="Cambria Math"/>
            <w:color w:val="000000"/>
            <w:sz w:val="20"/>
            <w:szCs w:val="20"/>
          </w:rPr>
          <m:t>x=r</m:t>
        </m:r>
        <m:func>
          <m:funcPr>
            <m:ctrlPr>
              <w:rPr>
                <w:rFonts w:ascii="Cambria Math" w:hAnsi="Cambria Math"/>
                <w:color w:val="000000"/>
                <w:sz w:val="20"/>
                <w:szCs w:val="20"/>
              </w:rPr>
            </m:ctrlPr>
          </m:funcPr>
          <m:fName>
            <m:r>
              <m:rPr>
                <m:sty m:val="p"/>
              </m:rPr>
              <w:rPr>
                <w:rFonts w:ascii="Cambria Math" w:hAnsi="Cambria Math"/>
                <w:color w:val="000000"/>
                <w:sz w:val="20"/>
                <w:szCs w:val="20"/>
              </w:rPr>
              <m:t>cos</m:t>
            </m:r>
            <m:ctrlPr>
              <w:rPr>
                <w:rFonts w:ascii="Cambria Math" w:hAnsi="Cambria Math"/>
                <w:i/>
                <w:color w:val="000000"/>
                <w:sz w:val="20"/>
                <w:szCs w:val="20"/>
              </w:rPr>
            </m:ctrlPr>
          </m:fName>
          <m:e>
            <m:d>
              <m:dPr>
                <m:ctrlPr>
                  <w:rPr>
                    <w:rFonts w:ascii="Cambria Math" w:hAnsi="Cambria Math"/>
                    <w:i/>
                    <w:color w:val="000000"/>
                    <w:sz w:val="20"/>
                    <w:szCs w:val="20"/>
                  </w:rPr>
                </m:ctrlPr>
              </m:dPr>
              <m:e>
                <m:r>
                  <w:rPr>
                    <w:rFonts w:ascii="Cambria Math" w:hAnsi="Cambria Math"/>
                    <w:color w:val="000000"/>
                    <w:sz w:val="20"/>
                    <w:szCs w:val="20"/>
                  </w:rPr>
                  <m:t>0</m:t>
                </m:r>
              </m:e>
            </m:d>
          </m:e>
        </m:func>
      </m:oMath>
      <w:r w:rsidRPr="00003002">
        <w:rPr>
          <w:color w:val="000000"/>
          <w:sz w:val="20"/>
          <w:szCs w:val="20"/>
        </w:rPr>
        <w:t xml:space="preserve">; (2) </w:t>
      </w:r>
      <m:oMath>
        <m:r>
          <w:rPr>
            <w:rFonts w:ascii="Cambria Math" w:hAnsi="Cambria Math"/>
            <w:color w:val="000000"/>
            <w:sz w:val="20"/>
            <w:szCs w:val="20"/>
          </w:rPr>
          <m:t>y=r</m:t>
        </m:r>
        <m:func>
          <m:funcPr>
            <m:ctrlPr>
              <w:rPr>
                <w:rFonts w:ascii="Cambria Math" w:hAnsi="Cambria Math"/>
                <w:color w:val="000000"/>
                <w:sz w:val="20"/>
                <w:szCs w:val="20"/>
              </w:rPr>
            </m:ctrlPr>
          </m:funcPr>
          <m:fName>
            <m:r>
              <m:rPr>
                <m:sty m:val="p"/>
              </m:rPr>
              <w:rPr>
                <w:rFonts w:ascii="Cambria Math" w:hAnsi="Cambria Math"/>
                <w:color w:val="000000"/>
                <w:sz w:val="20"/>
                <w:szCs w:val="20"/>
              </w:rPr>
              <m:t>sen</m:t>
            </m:r>
            <m:ctrlPr>
              <w:rPr>
                <w:rFonts w:ascii="Cambria Math" w:hAnsi="Cambria Math"/>
                <w:i/>
                <w:color w:val="000000"/>
                <w:sz w:val="20"/>
                <w:szCs w:val="20"/>
              </w:rPr>
            </m:ctrlPr>
          </m:fName>
          <m:e>
            <m:d>
              <m:dPr>
                <m:ctrlPr>
                  <w:rPr>
                    <w:rFonts w:ascii="Cambria Math" w:hAnsi="Cambria Math"/>
                    <w:i/>
                    <w:color w:val="000000"/>
                    <w:sz w:val="20"/>
                    <w:szCs w:val="20"/>
                  </w:rPr>
                </m:ctrlPr>
              </m:dPr>
              <m:e>
                <m:r>
                  <w:rPr>
                    <w:rFonts w:ascii="Cambria Math" w:hAnsi="Cambria Math"/>
                    <w:color w:val="000000"/>
                    <w:sz w:val="20"/>
                    <w:szCs w:val="20"/>
                  </w:rPr>
                  <m:t>0</m:t>
                </m:r>
              </m:e>
            </m:d>
          </m:e>
        </m:func>
      </m:oMath>
      <w:r w:rsidRPr="00003002">
        <w:rPr>
          <w:color w:val="000000"/>
          <w:sz w:val="20"/>
          <w:szCs w:val="20"/>
        </w:rPr>
        <w:t xml:space="preserve">; (3) </w:t>
      </w:r>
      <m:oMath>
        <m:r>
          <w:rPr>
            <w:rFonts w:ascii="Cambria Math" w:hAnsi="Cambria Math"/>
            <w:color w:val="000000"/>
            <w:sz w:val="20"/>
            <w:szCs w:val="20"/>
          </w:rPr>
          <m:t>r =</m:t>
        </m:r>
        <m:rad>
          <m:radPr>
            <m:degHide m:val="1"/>
            <m:ctrlPr>
              <w:rPr>
                <w:rFonts w:ascii="Cambria Math" w:hAnsi="Cambria Math"/>
                <w:i/>
                <w:color w:val="000000"/>
                <w:sz w:val="20"/>
                <w:szCs w:val="20"/>
              </w:rPr>
            </m:ctrlPr>
          </m:radPr>
          <m:deg/>
          <m:e>
            <m:sSup>
              <m:sSupPr>
                <m:ctrlPr>
                  <w:rPr>
                    <w:rFonts w:ascii="Cambria Math" w:hAnsi="Cambria Math"/>
                    <w:i/>
                    <w:color w:val="000000"/>
                    <w:sz w:val="20"/>
                    <w:szCs w:val="20"/>
                  </w:rPr>
                </m:ctrlPr>
              </m:sSupPr>
              <m:e>
                <m:r>
                  <w:rPr>
                    <w:rFonts w:ascii="Cambria Math" w:hAnsi="Cambria Math"/>
                    <w:color w:val="000000"/>
                    <w:sz w:val="20"/>
                    <w:szCs w:val="20"/>
                  </w:rPr>
                  <m:t>x</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y</m:t>
                </m:r>
              </m:e>
              <m:sup>
                <m:r>
                  <w:rPr>
                    <w:rFonts w:ascii="Cambria Math" w:hAnsi="Cambria Math"/>
                    <w:color w:val="000000"/>
                    <w:sz w:val="20"/>
                    <w:szCs w:val="20"/>
                  </w:rPr>
                  <m:t>2</m:t>
                </m:r>
              </m:sup>
            </m:sSup>
          </m:e>
        </m:rad>
        <m:r>
          <w:rPr>
            <w:rFonts w:ascii="Cambria Math" w:hAnsi="Cambria Math"/>
            <w:color w:val="000000"/>
            <w:sz w:val="20"/>
            <w:szCs w:val="20"/>
          </w:rPr>
          <m:t xml:space="preserve"> </m:t>
        </m:r>
      </m:oMath>
      <w:r w:rsidRPr="00003002">
        <w:rPr>
          <w:color w:val="000000"/>
          <w:sz w:val="20"/>
          <w:szCs w:val="20"/>
        </w:rPr>
        <w:t xml:space="preserve">; (4) </w:t>
      </w:r>
      <m:oMath>
        <m:r>
          <w:rPr>
            <w:rFonts w:ascii="Cambria Math" w:hAnsi="Cambria Math"/>
            <w:color w:val="000000"/>
            <w:sz w:val="20"/>
            <w:szCs w:val="20"/>
          </w:rPr>
          <m:t>r =m0</m:t>
        </m:r>
      </m:oMath>
      <w:r w:rsidRPr="00003002">
        <w:rPr>
          <w:color w:val="000000"/>
          <w:sz w:val="20"/>
          <w:szCs w:val="20"/>
        </w:rPr>
        <w:t xml:space="preserve">. </w:t>
      </w:r>
      <w:r w:rsidR="008E20F8" w:rsidRPr="00003002">
        <w:rPr>
          <w:color w:val="000000"/>
          <w:sz w:val="20"/>
          <w:szCs w:val="20"/>
        </w:rPr>
        <w:t>Após</w:t>
      </w:r>
      <w:r w:rsidRPr="00003002">
        <w:rPr>
          <w:color w:val="000000"/>
          <w:sz w:val="20"/>
          <w:szCs w:val="20"/>
        </w:rPr>
        <w:t xml:space="preserve"> a linearização, é preciso comparar ambas </w:t>
      </w:r>
      <w:ins w:id="57" w:author="Andreza Sartori" w:date="2020-12-05T07:42:00Z">
        <w:r w:rsidR="006D4ED3">
          <w:rPr>
            <w:color w:val="000000"/>
            <w:sz w:val="20"/>
            <w:szCs w:val="20"/>
          </w:rPr>
          <w:t xml:space="preserve">as </w:t>
        </w:r>
      </w:ins>
      <w:r w:rsidRPr="00003002">
        <w:rPr>
          <w:color w:val="000000"/>
          <w:sz w:val="20"/>
          <w:szCs w:val="20"/>
        </w:rPr>
        <w:t xml:space="preserve">imagens (a reta “ideal” e </w:t>
      </w:r>
      <w:r w:rsidR="00192E68" w:rsidRPr="00003002">
        <w:rPr>
          <w:color w:val="000000"/>
          <w:sz w:val="20"/>
          <w:szCs w:val="20"/>
        </w:rPr>
        <w:t xml:space="preserve">a </w:t>
      </w:r>
      <w:r w:rsidRPr="00003002">
        <w:rPr>
          <w:color w:val="000000"/>
          <w:sz w:val="20"/>
          <w:szCs w:val="20"/>
        </w:rPr>
        <w:t>desenhada pelo paciente) para saber se a reta desenhada pelo paciente corresponde à “ideal”.</w:t>
      </w:r>
      <w:r w:rsidRPr="008A77ED">
        <w:rPr>
          <w:color w:val="000000"/>
          <w:sz w:val="20"/>
          <w:szCs w:val="20"/>
        </w:rPr>
        <w:t xml:space="preserve"> </w:t>
      </w:r>
    </w:p>
    <w:p w14:paraId="2675225B" w14:textId="3237B755" w:rsidR="00F4620C" w:rsidRDefault="00C93812" w:rsidP="00F4620C">
      <w:pPr>
        <w:pStyle w:val="Ttulo2"/>
      </w:pPr>
      <w:r>
        <w:t>redes neurais convolucionais</w:t>
      </w:r>
    </w:p>
    <w:p w14:paraId="15BE2181" w14:textId="17B4A600"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Segundo Schmidhuber (2015), a primeira rede neural artificial que mereceu o atributo de “profunda”, foi a Neocognitron, proposta por Kunihiko Fukushima em 1979. Ela </w:t>
      </w:r>
      <w:r w:rsidR="00A05DF3">
        <w:rPr>
          <w:color w:val="000000"/>
          <w:sz w:val="20"/>
          <w:szCs w:val="20"/>
        </w:rPr>
        <w:t>originou as redes neurais convolucionais (em inglês,</w:t>
      </w:r>
      <w:r>
        <w:rPr>
          <w:color w:val="000000"/>
          <w:sz w:val="20"/>
          <w:szCs w:val="20"/>
        </w:rPr>
        <w:t xml:space="preserve"> </w:t>
      </w:r>
      <w:r>
        <w:rPr>
          <w:i/>
          <w:color w:val="000000"/>
          <w:sz w:val="20"/>
          <w:szCs w:val="20"/>
        </w:rPr>
        <w:t xml:space="preserve">Convolutional Neural Network </w:t>
      </w:r>
      <w:r>
        <w:rPr>
          <w:color w:val="000000"/>
          <w:sz w:val="20"/>
          <w:szCs w:val="20"/>
        </w:rPr>
        <w:t>(CNN)</w:t>
      </w:r>
      <w:r w:rsidR="00035F64">
        <w:rPr>
          <w:color w:val="000000"/>
          <w:sz w:val="20"/>
          <w:szCs w:val="20"/>
        </w:rPr>
        <w:t>)</w:t>
      </w:r>
      <w:r>
        <w:rPr>
          <w:i/>
          <w:color w:val="000000"/>
          <w:sz w:val="20"/>
          <w:szCs w:val="20"/>
        </w:rPr>
        <w:t xml:space="preserve">, </w:t>
      </w:r>
      <w:r w:rsidR="00890C44">
        <w:rPr>
          <w:color w:val="000000"/>
          <w:sz w:val="20"/>
          <w:szCs w:val="20"/>
        </w:rPr>
        <w:t>no qual</w:t>
      </w:r>
      <w:r>
        <w:rPr>
          <w:color w:val="000000"/>
          <w:sz w:val="20"/>
          <w:szCs w:val="20"/>
        </w:rPr>
        <w:t xml:space="preserve"> “[...] o campo receptivo (tipicamente retangular) de uma unidade convolutiva com determinado peso de vetor (um filtro) é deslocado passo a passo através de uma matriz bidimensional de valores de entrada, tais como os pixels de uma imagem (normalmente existem vários filtros deste </w:t>
      </w:r>
      <w:r w:rsidR="00192E68">
        <w:rPr>
          <w:color w:val="000000"/>
          <w:sz w:val="20"/>
          <w:szCs w:val="20"/>
        </w:rPr>
        <w:t>tipo) ”</w:t>
      </w:r>
      <w:r>
        <w:rPr>
          <w:color w:val="000000"/>
          <w:sz w:val="20"/>
          <w:szCs w:val="20"/>
        </w:rPr>
        <w:t xml:space="preserve"> (SCHMIDHUBER, 2015, p. 10, tradução nossa). </w:t>
      </w:r>
    </w:p>
    <w:p w14:paraId="3A18074A" w14:textId="1247B401"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bookmarkStart w:id="58" w:name="_35nkun2" w:colFirst="0" w:colLast="0"/>
      <w:bookmarkEnd w:id="58"/>
      <w:r>
        <w:rPr>
          <w:color w:val="000000"/>
          <w:sz w:val="20"/>
          <w:szCs w:val="20"/>
        </w:rPr>
        <w:t xml:space="preserve">De acordo com Brownlee (2018), a CNN é </w:t>
      </w:r>
      <w:r w:rsidR="00785390">
        <w:rPr>
          <w:color w:val="000000"/>
          <w:sz w:val="20"/>
          <w:szCs w:val="20"/>
        </w:rPr>
        <w:t xml:space="preserve">uma </w:t>
      </w:r>
      <w:r>
        <w:rPr>
          <w:color w:val="000000"/>
          <w:sz w:val="20"/>
          <w:szCs w:val="20"/>
        </w:rPr>
        <w:t xml:space="preserve">rede neural artificial que se tornou dominante em várias tarefas da visão computacional, sendo o método mais utilizado para qualquer tipo de problema de análise envolvendo uma imagem como dado de entrada, uma vez que esta tem muita habilidade para desenvolver uma representação interna de imagens bidimensionais. Para Yamashita </w:t>
      </w:r>
      <w:r>
        <w:rPr>
          <w:i/>
          <w:color w:val="000000"/>
          <w:sz w:val="20"/>
          <w:szCs w:val="20"/>
        </w:rPr>
        <w:t>et al</w:t>
      </w:r>
      <w:r>
        <w:rPr>
          <w:color w:val="000000"/>
          <w:sz w:val="20"/>
          <w:szCs w:val="20"/>
        </w:rPr>
        <w:t>. (2018), uma CNN é projetada para aprender automaticamente e de forma adaptável através de retropropagação. Ainda segundo os autores, ela se diferencia de outros métodos empregados na área pois não requer a extração de características de modo artesanal</w:t>
      </w:r>
      <w:r w:rsidR="00E26628">
        <w:rPr>
          <w:color w:val="000000"/>
          <w:sz w:val="20"/>
          <w:szCs w:val="20"/>
        </w:rPr>
        <w:t xml:space="preserve"> e, ao mesmo tempo, </w:t>
      </w:r>
      <w:r w:rsidR="00C100F2">
        <w:rPr>
          <w:color w:val="000000"/>
          <w:sz w:val="20"/>
          <w:szCs w:val="20"/>
        </w:rPr>
        <w:t xml:space="preserve">por </w:t>
      </w:r>
      <w:r w:rsidR="00454D03">
        <w:rPr>
          <w:color w:val="000000"/>
          <w:sz w:val="20"/>
          <w:szCs w:val="20"/>
        </w:rPr>
        <w:t>necessitar de muito mais</w:t>
      </w:r>
      <w:r>
        <w:rPr>
          <w:color w:val="000000"/>
          <w:sz w:val="20"/>
          <w:szCs w:val="20"/>
        </w:rPr>
        <w:t xml:space="preserve"> dados, devido aos seus milhões de parâmetros de aprendizagem.</w:t>
      </w:r>
    </w:p>
    <w:p w14:paraId="4E5E8C37" w14:textId="01BD2E00" w:rsidR="007B5372" w:rsidRDefault="00D7100E" w:rsidP="00D7100E">
      <w:pPr>
        <w:pStyle w:val="TF-TEXTO"/>
      </w:pPr>
      <w:r>
        <w:rPr>
          <w:color w:val="000000"/>
        </w:rPr>
        <w:t xml:space="preserve">Segundo Vinayakumar, Soman e Poornachandran (2017, p. 1224, tradução nossa), a CNN “é composta por uma camada </w:t>
      </w:r>
      <w:commentRangeStart w:id="59"/>
      <w:r w:rsidRPr="00E77E36">
        <w:rPr>
          <w:rFonts w:ascii="Courier New" w:hAnsi="Courier New" w:cs="Courier New"/>
          <w:color w:val="000000"/>
          <w:sz w:val="18"/>
          <w:szCs w:val="18"/>
        </w:rPr>
        <w:t>convolu</w:t>
      </w:r>
      <w:r w:rsidR="00024FE2" w:rsidRPr="00E77E36">
        <w:rPr>
          <w:rFonts w:ascii="Courier New" w:hAnsi="Courier New" w:cs="Courier New"/>
          <w:color w:val="000000"/>
          <w:sz w:val="18"/>
          <w:szCs w:val="18"/>
        </w:rPr>
        <w:t>tion</w:t>
      </w:r>
      <w:r w:rsidRPr="00E77E36">
        <w:rPr>
          <w:rFonts w:ascii="Courier New" w:hAnsi="Courier New" w:cs="Courier New"/>
          <w:color w:val="000000"/>
          <w:sz w:val="18"/>
          <w:szCs w:val="18"/>
        </w:rPr>
        <w:t xml:space="preserve"> 1D</w:t>
      </w:r>
      <w:commentRangeEnd w:id="59"/>
      <w:r w:rsidR="00B47CED">
        <w:rPr>
          <w:rStyle w:val="Refdecomentrio"/>
        </w:rPr>
        <w:commentReference w:id="59"/>
      </w:r>
      <w:r>
        <w:rPr>
          <w:color w:val="000000"/>
        </w:rPr>
        <w:t xml:space="preserve">, uma camada </w:t>
      </w:r>
      <w:r w:rsidRPr="00E77E36">
        <w:rPr>
          <w:rFonts w:ascii="Courier New" w:hAnsi="Courier New" w:cs="Courier New"/>
          <w:color w:val="000000"/>
          <w:sz w:val="18"/>
          <w:szCs w:val="18"/>
        </w:rPr>
        <w:t>pooling 1D</w:t>
      </w:r>
      <w:r>
        <w:rPr>
          <w:color w:val="000000"/>
        </w:rPr>
        <w:t xml:space="preserve">, uma camada </w:t>
      </w:r>
      <w:r w:rsidR="00024FE2" w:rsidRPr="00E77E36">
        <w:rPr>
          <w:rFonts w:ascii="Courier New" w:hAnsi="Courier New" w:cs="Courier New"/>
          <w:color w:val="000000"/>
          <w:sz w:val="18"/>
          <w:szCs w:val="18"/>
        </w:rPr>
        <w:t>fully connected</w:t>
      </w:r>
      <w:r>
        <w:rPr>
          <w:color w:val="000000"/>
        </w:rPr>
        <w:t xml:space="preserve"> e uma função não linear de ativação </w:t>
      </w:r>
      <w:r w:rsidRPr="00E77E36">
        <w:rPr>
          <w:rFonts w:ascii="Courier New" w:hAnsi="Courier New" w:cs="Courier New"/>
          <w:color w:val="000000"/>
          <w:sz w:val="18"/>
          <w:szCs w:val="18"/>
        </w:rPr>
        <w:t>ReLU</w:t>
      </w:r>
      <w:r>
        <w:rPr>
          <w:color w:val="000000"/>
        </w:rPr>
        <w:t>” e é uma extensão das tradicionais Feedforward Neural Net</w:t>
      </w:r>
      <w:r w:rsidR="00B91E44">
        <w:rPr>
          <w:color w:val="000000"/>
        </w:rPr>
        <w:t xml:space="preserve">works (FNN). Na </w:t>
      </w:r>
      <w:r w:rsidR="00157035">
        <w:rPr>
          <w:color w:val="000000"/>
        </w:rPr>
        <w:fldChar w:fldCharType="begin"/>
      </w:r>
      <w:r w:rsidR="00157035">
        <w:rPr>
          <w:color w:val="000000"/>
        </w:rPr>
        <w:instrText xml:space="preserve"> REF _Ref57034714 \h </w:instrText>
      </w:r>
      <w:r w:rsidR="00157035">
        <w:rPr>
          <w:color w:val="000000"/>
        </w:rPr>
      </w:r>
      <w:r w:rsidR="00157035">
        <w:rPr>
          <w:color w:val="000000"/>
        </w:rPr>
        <w:fldChar w:fldCharType="separate"/>
      </w:r>
      <w:r w:rsidR="00B82AC8">
        <w:t xml:space="preserve">Figura </w:t>
      </w:r>
      <w:r w:rsidR="00B82AC8">
        <w:rPr>
          <w:noProof/>
        </w:rPr>
        <w:t>6</w:t>
      </w:r>
      <w:r w:rsidR="00157035">
        <w:rPr>
          <w:color w:val="000000"/>
        </w:rPr>
        <w:fldChar w:fldCharType="end"/>
      </w:r>
      <w:r w:rsidR="00B91E44">
        <w:rPr>
          <w:color w:val="000000"/>
        </w:rPr>
        <w:t xml:space="preserve"> pode-se</w:t>
      </w:r>
      <w:r>
        <w:rPr>
          <w:color w:val="000000"/>
        </w:rPr>
        <w:t xml:space="preserve"> observar uma clássica arquitetura CNN</w:t>
      </w:r>
      <w:r w:rsidR="004D5F18">
        <w:rPr>
          <w:color w:val="000000"/>
        </w:rPr>
        <w:t>.</w:t>
      </w:r>
      <w:r w:rsidR="00A6193E">
        <w:t xml:space="preserve"> </w:t>
      </w:r>
    </w:p>
    <w:p w14:paraId="05096F58" w14:textId="1BA815E2" w:rsidR="00955046" w:rsidRDefault="00955046" w:rsidP="00955046">
      <w:pPr>
        <w:pStyle w:val="TF-LEGENDA"/>
      </w:pPr>
      <w:bookmarkStart w:id="60" w:name="_Ref57034714"/>
      <w:r>
        <w:lastRenderedPageBreak/>
        <w:t xml:space="preserve">Figura </w:t>
      </w:r>
      <w:r w:rsidR="00114B0B">
        <w:rPr>
          <w:noProof/>
        </w:rPr>
        <w:fldChar w:fldCharType="begin"/>
      </w:r>
      <w:r w:rsidR="00114B0B">
        <w:rPr>
          <w:noProof/>
        </w:rPr>
        <w:instrText xml:space="preserve"> SEQ Figura \* ARABIC </w:instrText>
      </w:r>
      <w:r w:rsidR="00114B0B">
        <w:rPr>
          <w:noProof/>
        </w:rPr>
        <w:fldChar w:fldCharType="separate"/>
      </w:r>
      <w:r w:rsidR="00B82AC8">
        <w:rPr>
          <w:noProof/>
        </w:rPr>
        <w:t>6</w:t>
      </w:r>
      <w:r w:rsidR="00114B0B">
        <w:rPr>
          <w:noProof/>
        </w:rPr>
        <w:fldChar w:fldCharType="end"/>
      </w:r>
      <w:bookmarkEnd w:id="60"/>
      <w:r>
        <w:t xml:space="preserve"> - </w:t>
      </w:r>
      <w:r w:rsidR="004B2097">
        <w:t>A</w:t>
      </w:r>
      <w:r w:rsidRPr="00501776">
        <w:t>rquitetura CNN</w:t>
      </w:r>
    </w:p>
    <w:p w14:paraId="33274B23" w14:textId="2C85293B" w:rsidR="00951793" w:rsidRDefault="00311883" w:rsidP="00081ACB">
      <w:pPr>
        <w:pStyle w:val="TF-FIGURA"/>
        <w:spacing w:after="0"/>
      </w:pPr>
      <w:r>
        <w:rPr>
          <w:noProof/>
        </w:rPr>
        <w:drawing>
          <wp:inline distT="0" distB="0" distL="0" distR="0" wp14:anchorId="78B42FE2" wp14:editId="3338785D">
            <wp:extent cx="5028438" cy="1717735"/>
            <wp:effectExtent l="19050" t="19050" r="20320" b="15875"/>
            <wp:docPr id="2" name="Imagem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t="18629" b="4732"/>
                    <a:stretch/>
                  </pic:blipFill>
                  <pic:spPr bwMode="auto">
                    <a:xfrm>
                      <a:off x="0" y="0"/>
                      <a:ext cx="5234608" cy="1788163"/>
                    </a:xfrm>
                    <a:prstGeom prst="rect">
                      <a:avLst/>
                    </a:prstGeom>
                    <a:noFill/>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8454CA" w14:textId="7170F2F4" w:rsidR="00311883" w:rsidRDefault="00675BF1" w:rsidP="00763712">
      <w:pPr>
        <w:pStyle w:val="TF-FONTE"/>
      </w:pPr>
      <w:r>
        <w:t xml:space="preserve">Fonte: </w:t>
      </w:r>
      <w:r w:rsidR="00763712" w:rsidRPr="000A486A">
        <w:rPr>
          <w:sz w:val="20"/>
        </w:rPr>
        <w:t>Chatterjee</w:t>
      </w:r>
      <w:r w:rsidR="00763712" w:rsidRPr="000A486A">
        <w:t xml:space="preserve"> (2019)</w:t>
      </w:r>
      <w:r w:rsidR="004B2097">
        <w:t>.</w:t>
      </w:r>
    </w:p>
    <w:p w14:paraId="49A51811" w14:textId="68A60C62" w:rsidR="00425C7B" w:rsidRDefault="00425C7B" w:rsidP="00425C7B">
      <w:pPr>
        <w:pStyle w:val="TF-TEXTO"/>
      </w:pPr>
      <w:r w:rsidRPr="00081ACB">
        <w:rPr>
          <w:color w:val="000000"/>
        </w:rPr>
        <w:t xml:space="preserve">A partir da </w:t>
      </w:r>
      <w:r w:rsidRPr="00081ACB">
        <w:rPr>
          <w:color w:val="000000"/>
        </w:rPr>
        <w:fldChar w:fldCharType="begin"/>
      </w:r>
      <w:r w:rsidRPr="00081ACB">
        <w:rPr>
          <w:color w:val="000000"/>
        </w:rPr>
        <w:instrText xml:space="preserve"> REF _Ref57034714 \h </w:instrText>
      </w:r>
      <w:r w:rsidR="00081ACB">
        <w:rPr>
          <w:color w:val="000000"/>
        </w:rPr>
        <w:instrText xml:space="preserve"> \* MERGEFORMAT </w:instrText>
      </w:r>
      <w:r w:rsidRPr="00081ACB">
        <w:rPr>
          <w:color w:val="000000"/>
        </w:rPr>
      </w:r>
      <w:r w:rsidRPr="00081ACB">
        <w:rPr>
          <w:color w:val="000000"/>
        </w:rPr>
        <w:fldChar w:fldCharType="separate"/>
      </w:r>
      <w:r w:rsidR="00B82AC8">
        <w:t xml:space="preserve">Figura </w:t>
      </w:r>
      <w:r w:rsidR="00B82AC8">
        <w:rPr>
          <w:noProof/>
        </w:rPr>
        <w:t>6</w:t>
      </w:r>
      <w:r w:rsidRPr="00081ACB">
        <w:rPr>
          <w:color w:val="000000"/>
        </w:rPr>
        <w:fldChar w:fldCharType="end"/>
      </w:r>
      <w:r w:rsidRPr="00081ACB">
        <w:rPr>
          <w:color w:val="000000"/>
        </w:rPr>
        <w:t xml:space="preserve"> pode observar que</w:t>
      </w:r>
      <w:r w:rsidR="00200E74" w:rsidRPr="00081ACB">
        <w:rPr>
          <w:color w:val="000000"/>
        </w:rPr>
        <w:t xml:space="preserve"> uma CNN é composta </w:t>
      </w:r>
      <w:r w:rsidR="00650E70">
        <w:rPr>
          <w:color w:val="000000"/>
        </w:rPr>
        <w:t>pelas seguintes camadas</w:t>
      </w:r>
      <w:r w:rsidR="00200E74" w:rsidRPr="00081ACB">
        <w:rPr>
          <w:color w:val="000000"/>
        </w:rPr>
        <w:t>:</w:t>
      </w:r>
      <w:r w:rsidRPr="00081ACB">
        <w:rPr>
          <w:color w:val="000000"/>
        </w:rPr>
        <w:t xml:space="preserve"> </w:t>
      </w:r>
      <w:r w:rsidRPr="00081ACB">
        <w:t xml:space="preserve">(a) </w:t>
      </w:r>
      <w:r w:rsidRPr="00325923">
        <w:rPr>
          <w:rFonts w:ascii="Courier New" w:hAnsi="Courier New" w:cs="Courier New"/>
          <w:color w:val="000000"/>
          <w:sz w:val="18"/>
          <w:szCs w:val="18"/>
        </w:rPr>
        <w:t>input</w:t>
      </w:r>
      <w:r w:rsidR="003719B9" w:rsidRPr="00081ACB">
        <w:t>,</w:t>
      </w:r>
      <w:r w:rsidRPr="00081ACB">
        <w:t xml:space="preserve"> corresponde à imagem de entrada; (b) </w:t>
      </w:r>
      <w:r w:rsidRPr="00325923">
        <w:rPr>
          <w:rFonts w:ascii="Courier New" w:hAnsi="Courier New" w:cs="Courier New"/>
          <w:color w:val="000000"/>
          <w:sz w:val="18"/>
          <w:szCs w:val="18"/>
        </w:rPr>
        <w:t>convolution</w:t>
      </w:r>
      <w:r w:rsidR="003719B9" w:rsidRPr="00081ACB">
        <w:t xml:space="preserve">, </w:t>
      </w:r>
      <w:r w:rsidRPr="00081ACB">
        <w:rPr>
          <w:color w:val="000000"/>
        </w:rPr>
        <w:t xml:space="preserve">é uma camada composta por uma série de filtros os </w:t>
      </w:r>
      <w:r w:rsidR="00F81FD3" w:rsidRPr="00081ACB">
        <w:rPr>
          <w:color w:val="000000"/>
        </w:rPr>
        <w:t xml:space="preserve">quais </w:t>
      </w:r>
      <w:r w:rsidR="00F81FD3" w:rsidRPr="00081ACB">
        <w:t>são</w:t>
      </w:r>
      <w:r w:rsidRPr="00081ACB">
        <w:t xml:space="preserve"> chamados de </w:t>
      </w:r>
      <w:r w:rsidRPr="00081ACB">
        <w:rPr>
          <w:i/>
          <w:iCs/>
        </w:rPr>
        <w:t>kernel</w:t>
      </w:r>
      <w:r w:rsidRPr="00081ACB">
        <w:t xml:space="preserve"> e representam uma característica cada. Caso o filtro passe pela imagem e encontre algo que corresponda ao que está procurando, a operação </w:t>
      </w:r>
      <w:r w:rsidRPr="00C449D7">
        <w:rPr>
          <w:rFonts w:ascii="Courier New" w:hAnsi="Courier New" w:cs="Courier New"/>
          <w:color w:val="000000"/>
          <w:sz w:val="18"/>
          <w:szCs w:val="18"/>
        </w:rPr>
        <w:t>convolucional</w:t>
      </w:r>
      <w:r w:rsidRPr="00081ACB">
        <w:t xml:space="preserve"> gerará um grande número, ativando assim o filtro para tal característica. Caso contrário, o filtro não é ativado; (c) </w:t>
      </w:r>
      <w:r w:rsidRPr="00325923">
        <w:rPr>
          <w:rFonts w:ascii="Courier New" w:hAnsi="Courier New" w:cs="Courier New"/>
          <w:color w:val="000000"/>
          <w:sz w:val="18"/>
          <w:szCs w:val="18"/>
        </w:rPr>
        <w:t>relu</w:t>
      </w:r>
      <w:r w:rsidR="00105E3C" w:rsidRPr="00081ACB">
        <w:t xml:space="preserve">, que </w:t>
      </w:r>
      <w:r w:rsidRPr="00081ACB">
        <w:rPr>
          <w:color w:val="000000"/>
        </w:rPr>
        <w:t xml:space="preserve">é uma camada de ativação a qual está presente após a camada </w:t>
      </w:r>
      <w:r w:rsidR="00817576" w:rsidRPr="00C449D7">
        <w:rPr>
          <w:rFonts w:ascii="Courier New" w:hAnsi="Courier New" w:cs="Courier New"/>
          <w:color w:val="000000"/>
          <w:sz w:val="18"/>
          <w:szCs w:val="18"/>
        </w:rPr>
        <w:t>c</w:t>
      </w:r>
      <w:r w:rsidRPr="00C449D7">
        <w:rPr>
          <w:rFonts w:ascii="Courier New" w:hAnsi="Courier New" w:cs="Courier New"/>
          <w:color w:val="000000"/>
          <w:sz w:val="18"/>
          <w:szCs w:val="18"/>
        </w:rPr>
        <w:t>onvolu</w:t>
      </w:r>
      <w:r w:rsidR="00817576" w:rsidRPr="00C449D7">
        <w:rPr>
          <w:rFonts w:ascii="Courier New" w:hAnsi="Courier New" w:cs="Courier New"/>
          <w:color w:val="000000"/>
          <w:sz w:val="18"/>
          <w:szCs w:val="18"/>
        </w:rPr>
        <w:t>c</w:t>
      </w:r>
      <w:r w:rsidRPr="00C449D7">
        <w:rPr>
          <w:rFonts w:ascii="Courier New" w:hAnsi="Courier New" w:cs="Courier New"/>
          <w:color w:val="000000"/>
          <w:sz w:val="18"/>
          <w:szCs w:val="18"/>
        </w:rPr>
        <w:t>ional</w:t>
      </w:r>
      <w:r w:rsidRPr="00081ACB">
        <w:rPr>
          <w:color w:val="000000"/>
        </w:rPr>
        <w:t xml:space="preserve"> (item b) e </w:t>
      </w:r>
      <w:r w:rsidR="002F7C89">
        <w:rPr>
          <w:color w:val="000000"/>
        </w:rPr>
        <w:t xml:space="preserve">que </w:t>
      </w:r>
      <w:r w:rsidRPr="00081ACB">
        <w:rPr>
          <w:color w:val="000000"/>
        </w:rPr>
        <w:t xml:space="preserve">ajuda a rede com a aprendizagem das funções difíceis e também com a redução do </w:t>
      </w:r>
      <w:r w:rsidRPr="00081ACB">
        <w:rPr>
          <w:i/>
          <w:color w:val="000000"/>
        </w:rPr>
        <w:t>overfitting</w:t>
      </w:r>
      <w:r w:rsidRPr="00081ACB">
        <w:t xml:space="preserve">; (d) </w:t>
      </w:r>
      <w:r w:rsidRPr="00325923">
        <w:rPr>
          <w:rFonts w:ascii="Courier New" w:hAnsi="Courier New" w:cs="Courier New"/>
          <w:color w:val="000000"/>
          <w:sz w:val="18"/>
          <w:szCs w:val="18"/>
        </w:rPr>
        <w:t>pooling</w:t>
      </w:r>
      <w:r w:rsidR="009E13DA" w:rsidRPr="00081ACB">
        <w:t>,</w:t>
      </w:r>
      <w:r w:rsidRPr="00081ACB">
        <w:t xml:space="preserve"> é um vetor de transformação escalar, o qual, assim como as convoluções, opera em cada região da imagem. </w:t>
      </w:r>
      <w:r w:rsidRPr="00081ACB">
        <w:rPr>
          <w:color w:val="000000"/>
        </w:rPr>
        <w:t xml:space="preserve">Krinski e Todt (2019) apontam que nesta camada um filtro passa sobre o dado de entrada (item a) e as operações </w:t>
      </w:r>
      <w:r w:rsidRPr="004A246C">
        <w:rPr>
          <w:rFonts w:ascii="Courier New" w:hAnsi="Courier New" w:cs="Courier New"/>
          <w:color w:val="000000"/>
          <w:sz w:val="18"/>
          <w:szCs w:val="18"/>
        </w:rPr>
        <w:t>max</w:t>
      </w:r>
      <w:r w:rsidRPr="004A246C">
        <w:rPr>
          <w:color w:val="000000"/>
          <w:sz w:val="18"/>
          <w:szCs w:val="18"/>
        </w:rPr>
        <w:t xml:space="preserve"> </w:t>
      </w:r>
      <w:r w:rsidRPr="00081ACB">
        <w:rPr>
          <w:color w:val="000000"/>
        </w:rPr>
        <w:t xml:space="preserve">(máximo), </w:t>
      </w:r>
      <w:r w:rsidRPr="004A246C">
        <w:rPr>
          <w:rFonts w:ascii="Courier New" w:hAnsi="Courier New" w:cs="Courier New"/>
          <w:color w:val="000000"/>
          <w:sz w:val="18"/>
          <w:szCs w:val="18"/>
        </w:rPr>
        <w:t>min</w:t>
      </w:r>
      <w:r w:rsidRPr="00081ACB">
        <w:rPr>
          <w:color w:val="000000"/>
        </w:rPr>
        <w:t xml:space="preserve"> (mínimo) e </w:t>
      </w:r>
      <w:r w:rsidRPr="004A246C">
        <w:rPr>
          <w:rFonts w:ascii="Courier New" w:hAnsi="Courier New" w:cs="Courier New"/>
          <w:color w:val="000000"/>
          <w:sz w:val="18"/>
          <w:szCs w:val="18"/>
        </w:rPr>
        <w:t>avg</w:t>
      </w:r>
      <w:r w:rsidRPr="00081ACB">
        <w:rPr>
          <w:color w:val="000000"/>
        </w:rPr>
        <w:t xml:space="preserve"> (média) de </w:t>
      </w:r>
      <w:r w:rsidRPr="00C449D7">
        <w:rPr>
          <w:rFonts w:ascii="Courier New" w:hAnsi="Courier New" w:cs="Courier New"/>
          <w:color w:val="000000"/>
          <w:sz w:val="18"/>
          <w:szCs w:val="18"/>
        </w:rPr>
        <w:t>pooling</w:t>
      </w:r>
      <w:r w:rsidRPr="00081ACB">
        <w:rPr>
          <w:color w:val="000000"/>
        </w:rPr>
        <w:t xml:space="preserve"> são aplicadas</w:t>
      </w:r>
      <w:r w:rsidRPr="00081ACB">
        <w:t xml:space="preserve">; (e) </w:t>
      </w:r>
      <w:r w:rsidRPr="00325923">
        <w:rPr>
          <w:rFonts w:ascii="Courier New" w:hAnsi="Courier New" w:cs="Courier New"/>
          <w:color w:val="000000"/>
          <w:sz w:val="18"/>
          <w:szCs w:val="18"/>
        </w:rPr>
        <w:t>flatten</w:t>
      </w:r>
      <w:r w:rsidR="00B15FF3" w:rsidRPr="00081ACB">
        <w:t>,</w:t>
      </w:r>
      <w:r w:rsidRPr="00081ACB">
        <w:t xml:space="preserve"> essa camada costuma ser usada na divisão das duas partes</w:t>
      </w:r>
      <w:r w:rsidR="000310B5" w:rsidRPr="00081ACB">
        <w:t xml:space="preserve"> da CNN: </w:t>
      </w:r>
      <w:r w:rsidRPr="00081ACB">
        <w:t xml:space="preserve">Hidden layer e Classification. Segundo Wang </w:t>
      </w:r>
      <w:r w:rsidRPr="00081ACB">
        <w:rPr>
          <w:i/>
        </w:rPr>
        <w:t>et al</w:t>
      </w:r>
      <w:r w:rsidRPr="00081ACB">
        <w:t xml:space="preserve">. (2020), é uma camada de nivelamento muitas vezes necessária antes da classificação para que a camada </w:t>
      </w:r>
      <w:r w:rsidRPr="00C449D7">
        <w:rPr>
          <w:rFonts w:ascii="Courier New" w:hAnsi="Courier New" w:cs="Courier New"/>
          <w:color w:val="000000"/>
          <w:sz w:val="18"/>
          <w:szCs w:val="18"/>
        </w:rPr>
        <w:t>fully concected</w:t>
      </w:r>
      <w:r w:rsidRPr="00081ACB">
        <w:t xml:space="preserve"> (item f) possa realizar as classificações; (f) </w:t>
      </w:r>
      <w:r w:rsidRPr="00325923">
        <w:rPr>
          <w:rFonts w:ascii="Courier New" w:hAnsi="Courier New" w:cs="Courier New"/>
          <w:color w:val="000000"/>
          <w:sz w:val="18"/>
          <w:szCs w:val="18"/>
        </w:rPr>
        <w:t>fully connected</w:t>
      </w:r>
      <w:r w:rsidR="00F6575B" w:rsidRPr="00081ACB">
        <w:t xml:space="preserve"> </w:t>
      </w:r>
      <w:r w:rsidRPr="00081ACB">
        <w:rPr>
          <w:color w:val="000000"/>
        </w:rPr>
        <w:t xml:space="preserve">é uma </w:t>
      </w:r>
      <w:r w:rsidR="00F81FD3" w:rsidRPr="00C449D7">
        <w:rPr>
          <w:i/>
          <w:iCs/>
        </w:rPr>
        <w:t>Perceptron</w:t>
      </w:r>
      <w:r w:rsidR="00F81FD3">
        <w:t xml:space="preserve"> multicamada</w:t>
      </w:r>
      <w:r w:rsidRPr="00081ACB">
        <w:t xml:space="preserve"> composta por três outras camadas, sendo elas: (</w:t>
      </w:r>
      <w:r w:rsidR="004B2097">
        <w:t>i</w:t>
      </w:r>
      <w:r w:rsidRPr="00081ACB">
        <w:t xml:space="preserve">) </w:t>
      </w:r>
      <w:r w:rsidRPr="00DF312E">
        <w:rPr>
          <w:rFonts w:ascii="Courier New" w:hAnsi="Courier New" w:cs="Courier New"/>
          <w:color w:val="000000"/>
          <w:sz w:val="18"/>
          <w:szCs w:val="18"/>
        </w:rPr>
        <w:t>input</w:t>
      </w:r>
      <w:r w:rsidRPr="00081ACB">
        <w:t>: camada para qual a CNN manda as características geradas; (</w:t>
      </w:r>
      <w:r w:rsidR="004B2097">
        <w:t>ii</w:t>
      </w:r>
      <w:r w:rsidRPr="00081ACB">
        <w:t xml:space="preserve">) </w:t>
      </w:r>
      <w:r w:rsidRPr="00DF312E">
        <w:rPr>
          <w:rFonts w:ascii="Courier New" w:hAnsi="Courier New" w:cs="Courier New"/>
          <w:color w:val="000000"/>
          <w:sz w:val="18"/>
          <w:szCs w:val="18"/>
        </w:rPr>
        <w:t>hidden</w:t>
      </w:r>
      <w:r w:rsidRPr="00081ACB">
        <w:t xml:space="preserve">: é uma sequência de neurônios que aprenderão durante o treino da CNN. Pode haver mais de uma camada </w:t>
      </w:r>
      <w:r w:rsidRPr="00DF312E">
        <w:rPr>
          <w:rFonts w:ascii="Courier New" w:hAnsi="Courier New" w:cs="Courier New"/>
          <w:color w:val="000000"/>
          <w:sz w:val="18"/>
          <w:szCs w:val="18"/>
        </w:rPr>
        <w:t>hidden</w:t>
      </w:r>
      <w:r w:rsidRPr="00081ACB">
        <w:t xml:space="preserve"> em uma </w:t>
      </w:r>
      <w:r w:rsidR="00DF312E" w:rsidRPr="00DF312E">
        <w:rPr>
          <w:i/>
          <w:iCs/>
        </w:rPr>
        <w:t>p</w:t>
      </w:r>
      <w:r w:rsidRPr="00DF312E">
        <w:rPr>
          <w:i/>
          <w:iCs/>
        </w:rPr>
        <w:t>erceptron</w:t>
      </w:r>
      <w:r w:rsidRPr="00081ACB">
        <w:t xml:space="preserve"> multicamadas; (</w:t>
      </w:r>
      <w:r w:rsidR="004B2097">
        <w:t>iii</w:t>
      </w:r>
      <w:r w:rsidRPr="00081ACB">
        <w:t xml:space="preserve">) </w:t>
      </w:r>
      <w:r w:rsidRPr="00DF312E">
        <w:rPr>
          <w:rFonts w:ascii="Courier New" w:hAnsi="Courier New" w:cs="Courier New"/>
          <w:color w:val="000000"/>
          <w:sz w:val="18"/>
          <w:szCs w:val="18"/>
        </w:rPr>
        <w:t>output</w:t>
      </w:r>
      <w:r w:rsidRPr="00081ACB">
        <w:t>: é também uma sequência de neurônios, porém com ativação diferente</w:t>
      </w:r>
      <w:r w:rsidR="007824A3" w:rsidRPr="00081ACB">
        <w:t>;</w:t>
      </w:r>
      <w:r w:rsidRPr="00081ACB">
        <w:t xml:space="preserve"> (g) </w:t>
      </w:r>
      <w:r w:rsidRPr="00081ACB">
        <w:rPr>
          <w:color w:val="000000"/>
        </w:rPr>
        <w:t xml:space="preserve">a função </w:t>
      </w:r>
      <w:r w:rsidRPr="00DF312E">
        <w:rPr>
          <w:rFonts w:ascii="Courier New" w:hAnsi="Courier New" w:cs="Courier New"/>
          <w:color w:val="000000"/>
          <w:sz w:val="18"/>
          <w:szCs w:val="18"/>
        </w:rPr>
        <w:t>softmax</w:t>
      </w:r>
      <w:r w:rsidRPr="00081ACB">
        <w:rPr>
          <w:color w:val="000000"/>
        </w:rPr>
        <w:t xml:space="preserve"> costuma ser usada em um problema para gerar para cada categoria as suas probabilidades</w:t>
      </w:r>
      <w:r w:rsidR="00081ACB" w:rsidRPr="00081ACB">
        <w:rPr>
          <w:color w:val="000000"/>
        </w:rPr>
        <w:t>.</w:t>
      </w:r>
      <w:r>
        <w:t xml:space="preserve"> </w:t>
      </w:r>
    </w:p>
    <w:p w14:paraId="69DF8FDB" w14:textId="23DC5E23" w:rsidR="00243D62" w:rsidRDefault="00D7100E" w:rsidP="007D2DA0">
      <w:pPr>
        <w:pStyle w:val="TF-TEXTO"/>
      </w:pPr>
      <w:r>
        <w:rPr>
          <w:color w:val="000000"/>
        </w:rPr>
        <w:t>De acordo com Shrestha e Mahmood (2019, p. 53040, tradução nossa), a implementação de uma rede neural é constituída por “(1) obter o conjunto de dados de treino e de teste; (2) treinar a rede; (3) fazer a predição com o dado de teste”. Quanto as arquiteturas da CNN, Ingargiola (2019) aponta que elas têm uma vaga inspiração no córtex visual</w:t>
      </w:r>
      <w:r w:rsidR="00B80E3B">
        <w:rPr>
          <w:color w:val="000000"/>
        </w:rPr>
        <w:t>. Ainda segundo o autor</w:t>
      </w:r>
      <w:r>
        <w:rPr>
          <w:color w:val="000000"/>
        </w:rPr>
        <w:t xml:space="preserve">, após ganhar um concurso com grande margem, a arquitetura AlexNet deu início à uma onda de interesse em </w:t>
      </w:r>
      <w:r>
        <w:rPr>
          <w:i/>
          <w:color w:val="000000"/>
        </w:rPr>
        <w:t>Deep Learning.</w:t>
      </w:r>
      <w:r w:rsidR="00136593">
        <w:t xml:space="preserve"> </w:t>
      </w:r>
    </w:p>
    <w:p w14:paraId="3EC3AB86" w14:textId="5EC16957" w:rsidR="0087200D" w:rsidRPr="00E04B05" w:rsidRDefault="00136593" w:rsidP="007D2DA0">
      <w:pPr>
        <w:pStyle w:val="TF-TEXTO"/>
        <w:rPr>
          <w:highlight w:val="green"/>
        </w:rPr>
      </w:pPr>
      <w:r>
        <w:t>D</w:t>
      </w:r>
      <w:r w:rsidRPr="000F2925">
        <w:t xml:space="preserve">e acordo com Yuan </w:t>
      </w:r>
      <w:r w:rsidR="00A43E40">
        <w:t>e</w:t>
      </w:r>
      <w:r w:rsidRPr="000F2925">
        <w:t xml:space="preserve"> Zhang (2016 apud Jiang </w:t>
      </w:r>
      <w:r w:rsidRPr="00B1328D">
        <w:rPr>
          <w:i/>
        </w:rPr>
        <w:t>et al</w:t>
      </w:r>
      <w:r w:rsidRPr="000F2925">
        <w:t xml:space="preserve">., 2019, p. 4), </w:t>
      </w:r>
      <w:r w:rsidR="00B9397E">
        <w:t xml:space="preserve">a </w:t>
      </w:r>
      <w:r>
        <w:t xml:space="preserve">AlexNet </w:t>
      </w:r>
      <w:r w:rsidRPr="000F2925">
        <w:t>é uma rede CNN de estrutura pouco profunda</w:t>
      </w:r>
      <w:r w:rsidR="003243F2">
        <w:t>, sendo</w:t>
      </w:r>
      <w:r w:rsidRPr="000F2925">
        <w:t xml:space="preserve"> capaz de extrair </w:t>
      </w:r>
      <w:r w:rsidR="003243F2">
        <w:t>muitas</w:t>
      </w:r>
      <w:r w:rsidRPr="000F2925">
        <w:t xml:space="preserve"> características da imagem</w:t>
      </w:r>
      <w:r>
        <w:t>.</w:t>
      </w:r>
      <w:r w:rsidR="00D661B1" w:rsidRPr="000F2925">
        <w:t xml:space="preserve"> </w:t>
      </w:r>
      <w:r w:rsidR="00154538" w:rsidRPr="000F2925">
        <w:t xml:space="preserve">Shin </w:t>
      </w:r>
      <w:r w:rsidR="00154538" w:rsidRPr="000F2925">
        <w:rPr>
          <w:i/>
        </w:rPr>
        <w:t>et al</w:t>
      </w:r>
      <w:r w:rsidR="00154538" w:rsidRPr="000F2925">
        <w:t xml:space="preserve">. (2016) </w:t>
      </w:r>
      <w:r w:rsidR="0043412A">
        <w:t>destacam</w:t>
      </w:r>
      <w:r w:rsidR="00154538" w:rsidRPr="000F2925">
        <w:t xml:space="preserve"> </w:t>
      </w:r>
      <w:r w:rsidR="00D661B1" w:rsidRPr="000F2925">
        <w:t xml:space="preserve">outras arquiteturas </w:t>
      </w:r>
      <w:r w:rsidR="0043412A">
        <w:t>diferentes</w:t>
      </w:r>
      <w:r w:rsidR="00D661B1" w:rsidRPr="000F2925">
        <w:t xml:space="preserve"> da AlexNet</w:t>
      </w:r>
      <w:r w:rsidR="00951658">
        <w:t xml:space="preserve">, </w:t>
      </w:r>
      <w:r w:rsidR="00114B0B" w:rsidRPr="00057FB6">
        <w:t>entre</w:t>
      </w:r>
      <w:r w:rsidR="00951658" w:rsidRPr="00057FB6">
        <w:t xml:space="preserve"> elas</w:t>
      </w:r>
      <w:r w:rsidR="00C43F88" w:rsidRPr="00057FB6">
        <w:t xml:space="preserve"> a</w:t>
      </w:r>
      <w:r w:rsidR="00951658" w:rsidRPr="00057FB6">
        <w:t xml:space="preserve"> </w:t>
      </w:r>
      <w:r w:rsidR="009D2126" w:rsidRPr="00057FB6">
        <w:t>GoogLeNet-CNN</w:t>
      </w:r>
      <w:r w:rsidR="00013CE1" w:rsidRPr="00057FB6">
        <w:t>,</w:t>
      </w:r>
      <w:r w:rsidR="001E4E94" w:rsidRPr="00057FB6">
        <w:t xml:space="preserve"> </w:t>
      </w:r>
      <w:r w:rsidR="00F6643C" w:rsidRPr="00057FB6">
        <w:t xml:space="preserve">segundo Alaskar </w:t>
      </w:r>
      <w:r w:rsidR="00F6643C" w:rsidRPr="00057FB6">
        <w:rPr>
          <w:i/>
        </w:rPr>
        <w:t>et al</w:t>
      </w:r>
      <w:r w:rsidR="00F6643C" w:rsidRPr="00057FB6">
        <w:t xml:space="preserve">. (2019), </w:t>
      </w:r>
      <w:r w:rsidR="007E041D" w:rsidRPr="00057FB6">
        <w:t>utiliz</w:t>
      </w:r>
      <w:r w:rsidR="00E75AD0" w:rsidRPr="00057FB6">
        <w:t>ada</w:t>
      </w:r>
      <w:r w:rsidR="007E041D" w:rsidRPr="00057FB6">
        <w:t xml:space="preserve"> para a </w:t>
      </w:r>
      <w:r w:rsidR="00F6643C" w:rsidRPr="00057FB6">
        <w:t>extração e classificação de características</w:t>
      </w:r>
      <w:r w:rsidR="004B1A27" w:rsidRPr="00057FB6">
        <w:t xml:space="preserve"> e, a</w:t>
      </w:r>
      <w:r w:rsidR="00013CE1" w:rsidRPr="00057FB6">
        <w:t xml:space="preserve"> </w:t>
      </w:r>
      <w:r w:rsidR="009D2126" w:rsidRPr="00057FB6">
        <w:t>ImageNet</w:t>
      </w:r>
      <w:r w:rsidR="007D2DA0" w:rsidRPr="00057FB6">
        <w:t>,</w:t>
      </w:r>
      <w:r w:rsidR="00E04B05" w:rsidRPr="00057FB6">
        <w:t xml:space="preserve"> </w:t>
      </w:r>
      <w:r w:rsidR="00114B0B" w:rsidRPr="00057FB6">
        <w:t xml:space="preserve">que </w:t>
      </w:r>
      <w:r w:rsidR="00B1328D" w:rsidRPr="00057FB6">
        <w:t xml:space="preserve">segundo Kornblith e Shlens (2019), </w:t>
      </w:r>
      <w:r w:rsidR="005B3CD4" w:rsidRPr="00057FB6">
        <w:t xml:space="preserve">é uma base de dados </w:t>
      </w:r>
      <w:r w:rsidR="00960544" w:rsidRPr="00057FB6">
        <w:t xml:space="preserve">utilizada por </w:t>
      </w:r>
      <w:r w:rsidR="00607F87" w:rsidRPr="00057FB6">
        <w:t xml:space="preserve">outras </w:t>
      </w:r>
      <w:r w:rsidR="006559A6" w:rsidRPr="00057FB6">
        <w:t xml:space="preserve">arquiteturas de rede </w:t>
      </w:r>
      <w:r w:rsidR="00607F87" w:rsidRPr="00057FB6">
        <w:t xml:space="preserve">para </w:t>
      </w:r>
      <w:r w:rsidR="00C34882" w:rsidRPr="00057FB6">
        <w:t>reconhecimento</w:t>
      </w:r>
      <w:r w:rsidR="00C34882">
        <w:t xml:space="preserve"> de objetos</w:t>
      </w:r>
      <w:r w:rsidR="00C43F88">
        <w:t>.</w:t>
      </w:r>
      <w:r w:rsidR="000F2925" w:rsidRPr="004B2097">
        <w:t xml:space="preserve"> </w:t>
      </w:r>
    </w:p>
    <w:p w14:paraId="60F43BE3" w14:textId="7FED51E7" w:rsidR="00B348B6" w:rsidRPr="00C65909" w:rsidRDefault="00B348B6" w:rsidP="00B348B6">
      <w:pPr>
        <w:pStyle w:val="TF-refernciasbibliogrficasTTULO"/>
      </w:pPr>
      <w:r w:rsidRPr="00C65909">
        <w:t>Referências</w:t>
      </w:r>
    </w:p>
    <w:p w14:paraId="7F2F3260" w14:textId="77777777" w:rsidR="00943F41" w:rsidRPr="00F3205E" w:rsidRDefault="00943F41" w:rsidP="00943F41">
      <w:pPr>
        <w:pStyle w:val="TF-REFERNCIASITEM0"/>
        <w:rPr>
          <w:szCs w:val="18"/>
        </w:rPr>
      </w:pPr>
      <w:r w:rsidRPr="00F3205E">
        <w:rPr>
          <w:szCs w:val="18"/>
        </w:rPr>
        <w:t xml:space="preserve">ALASKAR, Haya </w:t>
      </w:r>
      <w:r w:rsidRPr="00F3205E">
        <w:rPr>
          <w:i/>
          <w:iCs/>
          <w:szCs w:val="18"/>
        </w:rPr>
        <w:t>et al</w:t>
      </w:r>
      <w:r w:rsidRPr="00F3205E">
        <w:rPr>
          <w:szCs w:val="18"/>
        </w:rPr>
        <w:t xml:space="preserve">. </w:t>
      </w:r>
      <w:r w:rsidRPr="00F3205E">
        <w:rPr>
          <w:szCs w:val="18"/>
          <w:lang w:val="en-US"/>
        </w:rPr>
        <w:t>Application of Convolutional Neural Networks for Automated Ulcer Detection in Wireless Capsule Endoscopy Images. </w:t>
      </w:r>
      <w:r w:rsidRPr="00F3205E">
        <w:rPr>
          <w:b/>
          <w:bCs/>
          <w:szCs w:val="18"/>
        </w:rPr>
        <w:t>Sensors</w:t>
      </w:r>
      <w:r w:rsidRPr="00F3205E">
        <w:rPr>
          <w:szCs w:val="18"/>
        </w:rPr>
        <w:t>, [S.l.], v. 19, n. 6, p. 1265-1281, mar. 2019.</w:t>
      </w:r>
    </w:p>
    <w:p w14:paraId="50AC84AF" w14:textId="77777777" w:rsidR="00943F41" w:rsidRPr="00F3205E" w:rsidRDefault="00943F41" w:rsidP="00943F41">
      <w:pPr>
        <w:pStyle w:val="TF-REFERNCIASITEM0"/>
        <w:rPr>
          <w:szCs w:val="18"/>
        </w:rPr>
      </w:pPr>
      <w:r w:rsidRPr="00F3205E">
        <w:rPr>
          <w:szCs w:val="18"/>
        </w:rPr>
        <w:t>ALMEIDA, Maria F. S. de. </w:t>
      </w:r>
      <w:r w:rsidRPr="00F3205E">
        <w:rPr>
          <w:b/>
          <w:bCs/>
          <w:szCs w:val="18"/>
        </w:rPr>
        <w:t>Análise Temporal da Relação entre o Tremor Fisiológico Cinético e o Envelhecimento com Base em Desenhos Digitalizados da Espiral de Arquimedes</w:t>
      </w:r>
      <w:r w:rsidRPr="00F3205E">
        <w:rPr>
          <w:szCs w:val="18"/>
        </w:rPr>
        <w:t>. 2011. 145 f. Tese (Doutorado) - Curso de Engenharia Elétrica, Universidade Federal de Uberlândia, Uberlândia.</w:t>
      </w:r>
    </w:p>
    <w:p w14:paraId="056B1880" w14:textId="77777777" w:rsidR="00943F41" w:rsidRPr="00F3205E" w:rsidRDefault="00943F41" w:rsidP="00943F41">
      <w:pPr>
        <w:pStyle w:val="TF-REFERNCIASITEM0"/>
        <w:rPr>
          <w:szCs w:val="18"/>
        </w:rPr>
      </w:pPr>
      <w:r w:rsidRPr="00F3205E">
        <w:rPr>
          <w:szCs w:val="18"/>
        </w:rPr>
        <w:t>BARBOSA, Egberto Reis; SALLEM, Flávio Augusto Sekeff. Doença de Parkinson. </w:t>
      </w:r>
      <w:r w:rsidRPr="00F3205E">
        <w:rPr>
          <w:b/>
          <w:bCs/>
          <w:szCs w:val="18"/>
        </w:rPr>
        <w:t>Revista Neurociências</w:t>
      </w:r>
      <w:r w:rsidRPr="00F3205E">
        <w:rPr>
          <w:szCs w:val="18"/>
        </w:rPr>
        <w:t xml:space="preserve">, [S.l.], v. 13, n. 3, p. 158-165, jan. 2019. </w:t>
      </w:r>
    </w:p>
    <w:p w14:paraId="7897A1B1" w14:textId="77777777" w:rsidR="00943F41" w:rsidRPr="00F3205E" w:rsidRDefault="00943F41" w:rsidP="00943F41">
      <w:pPr>
        <w:pStyle w:val="TF-REFERNCIASITEM0"/>
        <w:rPr>
          <w:szCs w:val="18"/>
        </w:rPr>
      </w:pPr>
      <w:r w:rsidRPr="00F3205E">
        <w:rPr>
          <w:szCs w:val="18"/>
          <w:lang w:val="de-DE"/>
        </w:rPr>
        <w:t xml:space="preserve">BERARDELLI, Alfredo </w:t>
      </w:r>
      <w:r w:rsidRPr="00F3205E">
        <w:rPr>
          <w:i/>
          <w:iCs/>
          <w:szCs w:val="18"/>
          <w:lang w:val="de-DE"/>
        </w:rPr>
        <w:t>et al</w:t>
      </w:r>
      <w:r w:rsidRPr="00F3205E">
        <w:rPr>
          <w:szCs w:val="18"/>
          <w:lang w:val="de-DE"/>
        </w:rPr>
        <w:t xml:space="preserve">. Mark. </w:t>
      </w:r>
      <w:r w:rsidRPr="00F3205E">
        <w:rPr>
          <w:szCs w:val="18"/>
          <w:lang w:val="en-US"/>
        </w:rPr>
        <w:t>Pathophysiology of bradykinesia in Parkinson's disease.</w:t>
      </w:r>
      <w:r w:rsidRPr="00F3205E">
        <w:rPr>
          <w:color w:val="222222"/>
          <w:szCs w:val="18"/>
          <w:shd w:val="clear" w:color="auto" w:fill="FFFFFF"/>
          <w:lang w:val="en-US"/>
        </w:rPr>
        <w:t> </w:t>
      </w:r>
      <w:r w:rsidRPr="00F3205E">
        <w:rPr>
          <w:b/>
          <w:bCs/>
          <w:szCs w:val="18"/>
        </w:rPr>
        <w:t>Brain</w:t>
      </w:r>
      <w:r w:rsidRPr="00F3205E">
        <w:rPr>
          <w:szCs w:val="18"/>
        </w:rPr>
        <w:t>, [S.l.], v. 124, n. 11, p. 2131-2146, nov. 2001.</w:t>
      </w:r>
    </w:p>
    <w:p w14:paraId="6C22F02B" w14:textId="77777777" w:rsidR="00943F41" w:rsidRPr="00F3205E" w:rsidRDefault="00943F41" w:rsidP="00943F41">
      <w:pPr>
        <w:pStyle w:val="TF-REFERNCIASITEM0"/>
        <w:rPr>
          <w:szCs w:val="18"/>
          <w:lang w:val="en-US"/>
        </w:rPr>
      </w:pPr>
      <w:r w:rsidRPr="00F3205E">
        <w:rPr>
          <w:szCs w:val="18"/>
        </w:rPr>
        <w:t xml:space="preserve">BIBLIOTECA VIRTUAL EM SAÚDE. </w:t>
      </w:r>
      <w:r w:rsidRPr="00F3205E">
        <w:rPr>
          <w:b/>
          <w:szCs w:val="18"/>
        </w:rPr>
        <w:t>Doença de Parkinson</w:t>
      </w:r>
      <w:r w:rsidRPr="00F3205E">
        <w:rPr>
          <w:szCs w:val="18"/>
        </w:rPr>
        <w:t xml:space="preserve">. [S.l.], [2015]. Disponível em: &lt;https://bvsms.saude.gov.br/dicas-em-saude/2059-doenca-de-parkinson&gt;. </w:t>
      </w:r>
      <w:r w:rsidRPr="00F3205E">
        <w:rPr>
          <w:szCs w:val="18"/>
          <w:lang w:val="en-US"/>
        </w:rPr>
        <w:t>Acesso em: 02 set. 2020.</w:t>
      </w:r>
    </w:p>
    <w:p w14:paraId="13649EFB" w14:textId="77777777" w:rsidR="00943F41" w:rsidRPr="00F3205E" w:rsidRDefault="00943F41" w:rsidP="00943F41">
      <w:pPr>
        <w:pStyle w:val="TF-REFERNCIASITEM0"/>
        <w:rPr>
          <w:szCs w:val="18"/>
        </w:rPr>
      </w:pPr>
      <w:r w:rsidRPr="00F3205E">
        <w:rPr>
          <w:szCs w:val="18"/>
          <w:lang w:val="en-US"/>
        </w:rPr>
        <w:t>BROWNLEE, Jason. </w:t>
      </w:r>
      <w:r w:rsidRPr="00F3205E">
        <w:rPr>
          <w:b/>
          <w:szCs w:val="18"/>
          <w:lang w:val="en-US"/>
        </w:rPr>
        <w:t>When to use MLP, CNN, and RNN neural networks:</w:t>
      </w:r>
      <w:r w:rsidRPr="00F3205E">
        <w:rPr>
          <w:szCs w:val="18"/>
          <w:lang w:val="en-US"/>
        </w:rPr>
        <w:t xml:space="preserve"> What neural network is appropriate for your predictive modeling problem?. </w:t>
      </w:r>
      <w:r w:rsidRPr="00F3205E">
        <w:rPr>
          <w:szCs w:val="18"/>
        </w:rPr>
        <w:t>[S.l.], [2019]. Disponível em: &lt;https://machinelearningmastery.com/when-to-use-mlp-cnn-and-rnn-neural-networks/&gt;. Acesso em: 10 out. 2020.</w:t>
      </w:r>
    </w:p>
    <w:p w14:paraId="1633B251" w14:textId="77777777" w:rsidR="00943F41" w:rsidRPr="00F3205E" w:rsidRDefault="00943F41" w:rsidP="00943F41">
      <w:pPr>
        <w:pStyle w:val="TF-REFERNCIASITEM0"/>
        <w:rPr>
          <w:szCs w:val="18"/>
        </w:rPr>
      </w:pPr>
      <w:r w:rsidRPr="00F3205E">
        <w:rPr>
          <w:szCs w:val="18"/>
        </w:rPr>
        <w:lastRenderedPageBreak/>
        <w:t xml:space="preserve">CAMPOS, Maene </w:t>
      </w:r>
      <w:r w:rsidRPr="00F3205E">
        <w:rPr>
          <w:i/>
          <w:iCs/>
          <w:szCs w:val="18"/>
        </w:rPr>
        <w:t>et al</w:t>
      </w:r>
      <w:r w:rsidRPr="00F3205E">
        <w:rPr>
          <w:szCs w:val="18"/>
        </w:rPr>
        <w:t>. Confiabilidade do Teste dos Cinco Dígitos em adultos brasileiros. </w:t>
      </w:r>
      <w:r w:rsidRPr="00F3205E">
        <w:rPr>
          <w:b/>
          <w:bCs/>
          <w:szCs w:val="18"/>
        </w:rPr>
        <w:t>Jornal Brasileiro de Psiquiatria</w:t>
      </w:r>
      <w:r w:rsidRPr="00F3205E">
        <w:rPr>
          <w:szCs w:val="18"/>
        </w:rPr>
        <w:t>, [S.l.], v. 65, n. 2, p. 135-139, jun. 2016.</w:t>
      </w:r>
    </w:p>
    <w:p w14:paraId="584C8A91" w14:textId="59AE6554" w:rsidR="00943F41" w:rsidRPr="00F3205E" w:rsidRDefault="00943F41" w:rsidP="00943F41">
      <w:pPr>
        <w:pStyle w:val="TF-REFERNCIASITEM0"/>
        <w:rPr>
          <w:szCs w:val="18"/>
          <w:lang w:val="en-US"/>
        </w:rPr>
      </w:pPr>
      <w:r w:rsidRPr="00F3205E">
        <w:rPr>
          <w:szCs w:val="18"/>
          <w:lang w:val="en-US"/>
        </w:rPr>
        <w:t>CHAKRABORTY, Sabyasachi</w:t>
      </w:r>
      <w:r w:rsidR="00B743C1" w:rsidRPr="00F3205E">
        <w:rPr>
          <w:szCs w:val="18"/>
          <w:lang w:val="en-US"/>
        </w:rPr>
        <w:t xml:space="preserve"> et al</w:t>
      </w:r>
      <w:r w:rsidRPr="00F3205E">
        <w:rPr>
          <w:szCs w:val="18"/>
          <w:lang w:val="en-US"/>
        </w:rPr>
        <w:t xml:space="preserve">. Parkinson's Disease Detection from Spiral and Wave Drawings using Convolutional Neural Networks: a multistage classifier approach. In: </w:t>
      </w:r>
      <w:r w:rsidR="00B5573C" w:rsidRPr="00F3205E">
        <w:rPr>
          <w:szCs w:val="18"/>
          <w:lang w:val="en-US"/>
        </w:rPr>
        <w:t>22ND INTERNATIONAL CONFERENCE ON ADVANCED COMMUNICATION TECHNOLOGY (ICACT</w:t>
      </w:r>
      <w:r w:rsidRPr="00F3205E">
        <w:rPr>
          <w:szCs w:val="18"/>
          <w:lang w:val="en-US"/>
        </w:rPr>
        <w:t xml:space="preserve">), 2020, PyeongChang. </w:t>
      </w:r>
      <w:commentRangeStart w:id="61"/>
      <w:r w:rsidRPr="00F3205E">
        <w:rPr>
          <w:b/>
          <w:szCs w:val="18"/>
          <w:lang w:val="en-US"/>
        </w:rPr>
        <w:t>Proceedings</w:t>
      </w:r>
      <w:del w:id="62" w:author="Andreza Sartori" w:date="2020-12-05T08:09:00Z">
        <w:r w:rsidRPr="00F3205E" w:rsidDel="00565440">
          <w:rPr>
            <w:b/>
            <w:szCs w:val="18"/>
            <w:lang w:val="en-US"/>
          </w:rPr>
          <w:delText xml:space="preserve"> Of The Ieee</w:delText>
        </w:r>
      </w:del>
      <w:commentRangeEnd w:id="61"/>
      <w:r w:rsidR="005D1B53">
        <w:rPr>
          <w:rStyle w:val="Refdecomentrio"/>
        </w:rPr>
        <w:commentReference w:id="61"/>
      </w:r>
      <w:r w:rsidRPr="00F3205E">
        <w:rPr>
          <w:b/>
          <w:szCs w:val="18"/>
          <w:lang w:val="en-US"/>
        </w:rPr>
        <w:t>.</w:t>
      </w:r>
      <w:r w:rsidRPr="00F3205E">
        <w:rPr>
          <w:szCs w:val="18"/>
          <w:lang w:val="en-US"/>
        </w:rPr>
        <w:t xml:space="preserve"> </w:t>
      </w:r>
      <w:r w:rsidR="00164403" w:rsidRPr="00F3205E">
        <w:rPr>
          <w:szCs w:val="18"/>
          <w:lang w:val="en-US"/>
        </w:rPr>
        <w:t>PyeongChang:</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765D8F" w:rsidRPr="00F3205E">
        <w:rPr>
          <w:szCs w:val="18"/>
          <w:lang w:val="en-US"/>
        </w:rPr>
        <w:t xml:space="preserve">2020, </w:t>
      </w:r>
      <w:r w:rsidRPr="00F3205E">
        <w:rPr>
          <w:szCs w:val="18"/>
          <w:lang w:val="en-US"/>
        </w:rPr>
        <w:t>p. 298-303.</w:t>
      </w:r>
    </w:p>
    <w:p w14:paraId="0B6CBEE9" w14:textId="77777777" w:rsidR="00943F41" w:rsidRPr="00F3205E" w:rsidRDefault="00943F41" w:rsidP="00943F41">
      <w:pPr>
        <w:pStyle w:val="TF-REFERNCIASITEM0"/>
        <w:rPr>
          <w:szCs w:val="18"/>
          <w:lang w:val="en-US"/>
        </w:rPr>
      </w:pPr>
      <w:r w:rsidRPr="00F3205E">
        <w:rPr>
          <w:szCs w:val="18"/>
          <w:lang w:val="en-US"/>
        </w:rPr>
        <w:t>CHATTERJEE, Chandra C. </w:t>
      </w:r>
      <w:r w:rsidRPr="00F3205E">
        <w:rPr>
          <w:b/>
          <w:bCs/>
          <w:szCs w:val="18"/>
          <w:lang w:val="en-US"/>
        </w:rPr>
        <w:t>Basics of the Classic CNN</w:t>
      </w:r>
      <w:r w:rsidRPr="00F3205E">
        <w:rPr>
          <w:szCs w:val="18"/>
          <w:lang w:val="en-US"/>
        </w:rPr>
        <w:t xml:space="preserve">: how a classic cnn (convolutional neural network) work?. </w:t>
      </w:r>
      <w:r w:rsidRPr="00F3205E">
        <w:rPr>
          <w:szCs w:val="18"/>
        </w:rPr>
        <w:t xml:space="preserve">[S.l.], [2019]. Disponível em: &lt;https://towardsdatascience.com/basics-of-the-classic-cnn-a3dce1225add&gt;. </w:t>
      </w:r>
      <w:r w:rsidRPr="00F3205E">
        <w:rPr>
          <w:szCs w:val="18"/>
          <w:lang w:val="en-US"/>
        </w:rPr>
        <w:t>Acesso em: 10 nov. 2020.</w:t>
      </w:r>
    </w:p>
    <w:p w14:paraId="1039A246" w14:textId="7BB70C5F" w:rsidR="00943F41" w:rsidRPr="00F3205E" w:rsidRDefault="00943F41" w:rsidP="004A20A5">
      <w:pPr>
        <w:pStyle w:val="TF-REFERNCIASITEM0"/>
        <w:rPr>
          <w:szCs w:val="18"/>
          <w:lang w:val="en-US"/>
        </w:rPr>
      </w:pPr>
      <w:r w:rsidRPr="00F3205E">
        <w:rPr>
          <w:szCs w:val="18"/>
          <w:lang w:val="en-US"/>
        </w:rPr>
        <w:t>CHEN, Chun; TURNBULL, Doug M.; REEVE, Amy K.. Mitochondrial Dysfunction in Parkinson’s Disease—Cause or Consequence? </w:t>
      </w:r>
      <w:r w:rsidRPr="00D13794">
        <w:rPr>
          <w:b/>
          <w:bCs/>
          <w:szCs w:val="18"/>
          <w:lang w:val="en-US"/>
        </w:rPr>
        <w:t>Biology</w:t>
      </w:r>
      <w:r w:rsidRPr="00D13794">
        <w:rPr>
          <w:szCs w:val="18"/>
          <w:lang w:val="en-US"/>
        </w:rPr>
        <w:t xml:space="preserve">, [S.l.], v. 8, n. 2, p. 38-64, 11 maio 2019. </w:t>
      </w:r>
    </w:p>
    <w:p w14:paraId="0E1302E4" w14:textId="77777777" w:rsidR="00943F41" w:rsidRPr="00F3205E" w:rsidRDefault="00943F41" w:rsidP="00943F41">
      <w:pPr>
        <w:pStyle w:val="TF-REFERNCIASITEM0"/>
        <w:rPr>
          <w:szCs w:val="18"/>
          <w:lang w:val="en-US"/>
        </w:rPr>
      </w:pPr>
      <w:r w:rsidRPr="00F3205E">
        <w:rPr>
          <w:szCs w:val="18"/>
          <w:lang w:val="en-US"/>
        </w:rPr>
        <w:t>DUKER, Andrew P.; ESPAY, Alberto J.. Surgical Treatment of Parkinson Disease. </w:t>
      </w:r>
      <w:r w:rsidRPr="00F3205E">
        <w:rPr>
          <w:b/>
          <w:bCs/>
          <w:szCs w:val="18"/>
          <w:lang w:val="en-US"/>
        </w:rPr>
        <w:t>Neurologic Clinics</w:t>
      </w:r>
      <w:r w:rsidRPr="00F3205E">
        <w:rPr>
          <w:szCs w:val="18"/>
          <w:lang w:val="en-US"/>
        </w:rPr>
        <w:t xml:space="preserve">, [S.l.], v. 31, n. 3, p. 799-808, ago. 2013. </w:t>
      </w:r>
    </w:p>
    <w:p w14:paraId="057F22BC" w14:textId="7E6D9497" w:rsidR="00943F41" w:rsidRPr="00D13794" w:rsidRDefault="00943F41" w:rsidP="009A6BC4">
      <w:pPr>
        <w:pStyle w:val="TF-REFERNCIASITEM0"/>
        <w:rPr>
          <w:szCs w:val="18"/>
        </w:rPr>
      </w:pPr>
      <w:r w:rsidRPr="00F3205E">
        <w:rPr>
          <w:szCs w:val="18"/>
          <w:lang w:val="en-US"/>
        </w:rPr>
        <w:t xml:space="preserve">EARLS, Rachael H.; LEE, Jae-Kyung. The role of natural killer cells in Parkinson’s disease. </w:t>
      </w:r>
      <w:r w:rsidRPr="00D13794">
        <w:rPr>
          <w:b/>
          <w:szCs w:val="18"/>
        </w:rPr>
        <w:t>Experimental &amp; Molecular Medicine</w:t>
      </w:r>
      <w:r w:rsidRPr="00D13794">
        <w:rPr>
          <w:szCs w:val="18"/>
        </w:rPr>
        <w:t xml:space="preserve">, [S.l.], p. 1517–1525, set. 2020. </w:t>
      </w:r>
    </w:p>
    <w:p w14:paraId="79642C6F" w14:textId="77777777" w:rsidR="00943F41" w:rsidRPr="00F3205E" w:rsidRDefault="00943F41" w:rsidP="00943F41">
      <w:pPr>
        <w:pStyle w:val="TF-REFERNCIASITEM0"/>
        <w:rPr>
          <w:szCs w:val="18"/>
        </w:rPr>
      </w:pPr>
      <w:r w:rsidRPr="00F3205E">
        <w:rPr>
          <w:szCs w:val="18"/>
        </w:rPr>
        <w:t xml:space="preserve">FONOFF, Erich. </w:t>
      </w:r>
      <w:r w:rsidRPr="00F3205E">
        <w:rPr>
          <w:b/>
          <w:szCs w:val="18"/>
        </w:rPr>
        <w:t xml:space="preserve">A doença de Parkinson tem cura? </w:t>
      </w:r>
      <w:r w:rsidRPr="00F3205E">
        <w:rPr>
          <w:szCs w:val="18"/>
        </w:rPr>
        <w:t>[S.l.], [2019a] Disponível em: &lt;https://www.erichfonoff.com.br/parkinson-tem-cura/&gt;. Acesso em: 10 out. 2020.</w:t>
      </w:r>
    </w:p>
    <w:p w14:paraId="130989A0" w14:textId="115F9134" w:rsidR="00943F41" w:rsidRPr="00F3205E" w:rsidRDefault="00943F41" w:rsidP="00943F41">
      <w:pPr>
        <w:pStyle w:val="TF-REFERNCIASITEM0"/>
        <w:rPr>
          <w:szCs w:val="18"/>
        </w:rPr>
      </w:pPr>
      <w:r w:rsidRPr="00F3205E">
        <w:rPr>
          <w:szCs w:val="18"/>
        </w:rPr>
        <w:t xml:space="preserve">FONOFF, Erich. </w:t>
      </w:r>
      <w:r w:rsidRPr="00F3205E">
        <w:rPr>
          <w:b/>
          <w:szCs w:val="18"/>
        </w:rPr>
        <w:t>Doença de Parkinson</w:t>
      </w:r>
      <w:r w:rsidR="003C7364" w:rsidRPr="00F3205E">
        <w:rPr>
          <w:b/>
          <w:szCs w:val="18"/>
        </w:rPr>
        <w:t>.</w:t>
      </w:r>
      <w:r w:rsidRPr="00F3205E">
        <w:rPr>
          <w:b/>
          <w:szCs w:val="18"/>
        </w:rPr>
        <w:t xml:space="preserve"> </w:t>
      </w:r>
      <w:r w:rsidRPr="00F3205E">
        <w:rPr>
          <w:szCs w:val="18"/>
        </w:rPr>
        <w:t>[S.l.], [2019b] Disponível em: &lt;https://www.erichfonoff.com.br/doenca-de-parkinson/&gt;. Acesso em: 09 out. 2020.</w:t>
      </w:r>
    </w:p>
    <w:p w14:paraId="6FF176CB" w14:textId="77777777" w:rsidR="00943F41" w:rsidRPr="00F3205E" w:rsidRDefault="00943F41" w:rsidP="00943F41">
      <w:pPr>
        <w:pStyle w:val="TF-REFERNCIASITEM0"/>
        <w:rPr>
          <w:szCs w:val="18"/>
        </w:rPr>
      </w:pPr>
      <w:r w:rsidRPr="00F3205E">
        <w:rPr>
          <w:szCs w:val="18"/>
        </w:rPr>
        <w:t>GOULART, Fátima; PEREIRA, Luciana X. Uso de escalas para avaliação da doença de Parkinson em fisioterapia. </w:t>
      </w:r>
      <w:r w:rsidRPr="00F3205E">
        <w:rPr>
          <w:b/>
          <w:szCs w:val="18"/>
        </w:rPr>
        <w:t>Fisioterapia e Pesquisa</w:t>
      </w:r>
      <w:r w:rsidRPr="00F3205E">
        <w:rPr>
          <w:szCs w:val="18"/>
        </w:rPr>
        <w:t xml:space="preserve">, [S.l.], v. 11, n. 1, p. 49-56, abr. 2005. </w:t>
      </w:r>
    </w:p>
    <w:p w14:paraId="0D1213B5" w14:textId="4E6C46B3" w:rsidR="00943F41" w:rsidRPr="00F3205E" w:rsidRDefault="00943F41" w:rsidP="004A20A5">
      <w:pPr>
        <w:pStyle w:val="TF-REFERNCIASITEM0"/>
        <w:rPr>
          <w:szCs w:val="18"/>
        </w:rPr>
      </w:pPr>
      <w:r w:rsidRPr="00F3205E">
        <w:rPr>
          <w:szCs w:val="18"/>
        </w:rPr>
        <w:t>HAASE, Deisy C. B</w:t>
      </w:r>
      <w:r w:rsidR="007245A3" w:rsidRPr="00F3205E">
        <w:rPr>
          <w:szCs w:val="18"/>
        </w:rPr>
        <w:t xml:space="preserve"> </w:t>
      </w:r>
      <w:r w:rsidR="007245A3" w:rsidRPr="00F3205E">
        <w:rPr>
          <w:i/>
          <w:iCs/>
          <w:szCs w:val="18"/>
        </w:rPr>
        <w:t>et al</w:t>
      </w:r>
      <w:r w:rsidR="007245A3" w:rsidRPr="00F3205E">
        <w:rPr>
          <w:szCs w:val="18"/>
        </w:rPr>
        <w:t>.</w:t>
      </w:r>
      <w:r w:rsidRPr="00F3205E">
        <w:rPr>
          <w:szCs w:val="18"/>
        </w:rPr>
        <w:t xml:space="preserve"> Atuação da fisioterapia no paciente com Doença de Parkinson. </w:t>
      </w:r>
      <w:r w:rsidRPr="00F3205E">
        <w:rPr>
          <w:b/>
          <w:bCs/>
          <w:szCs w:val="18"/>
        </w:rPr>
        <w:t>Fisioterapia em Movimento</w:t>
      </w:r>
      <w:r w:rsidRPr="00F3205E">
        <w:rPr>
          <w:szCs w:val="18"/>
        </w:rPr>
        <w:t>, [S.l.], v. 21, n. 1, set. 2017.</w:t>
      </w:r>
    </w:p>
    <w:p w14:paraId="500D8F33" w14:textId="7B8DF4A4" w:rsidR="00834785" w:rsidRPr="00D13794" w:rsidRDefault="002C4C65" w:rsidP="004A20A5">
      <w:pPr>
        <w:pStyle w:val="TF-REFERNCIASITEM0"/>
        <w:rPr>
          <w:szCs w:val="18"/>
          <w:lang w:val="en-US"/>
        </w:rPr>
      </w:pPr>
      <w:r w:rsidRPr="00F3205E">
        <w:rPr>
          <w:szCs w:val="18"/>
          <w:lang w:val="de-DE"/>
        </w:rPr>
        <w:t>HASSANEIN, Allam S.</w:t>
      </w:r>
      <w:r w:rsidR="00C75F43" w:rsidRPr="00F3205E">
        <w:rPr>
          <w:szCs w:val="18"/>
          <w:lang w:val="de-DE"/>
        </w:rPr>
        <w:t xml:space="preserve"> </w:t>
      </w:r>
      <w:r w:rsidR="00C75F43" w:rsidRPr="00F3205E">
        <w:rPr>
          <w:i/>
          <w:szCs w:val="18"/>
          <w:lang w:val="de-DE"/>
        </w:rPr>
        <w:t>et al</w:t>
      </w:r>
      <w:r w:rsidR="00834785" w:rsidRPr="00F3205E">
        <w:rPr>
          <w:szCs w:val="18"/>
          <w:lang w:val="de-DE"/>
        </w:rPr>
        <w:t xml:space="preserve">. </w:t>
      </w:r>
      <w:r w:rsidR="00834785" w:rsidRPr="00F3205E">
        <w:rPr>
          <w:szCs w:val="18"/>
          <w:lang w:val="en-US"/>
        </w:rPr>
        <w:t>A Survey on Hough Transform, Theory, Techniques and Applications. </w:t>
      </w:r>
      <w:r w:rsidRPr="00F3205E">
        <w:rPr>
          <w:b/>
          <w:szCs w:val="18"/>
          <w:lang w:val="en-US"/>
        </w:rPr>
        <w:t>IJCSI International Journal of Computer Science Issues</w:t>
      </w:r>
      <w:r w:rsidR="00834785" w:rsidRPr="00F3205E">
        <w:rPr>
          <w:b/>
          <w:szCs w:val="18"/>
          <w:lang w:val="en-US"/>
        </w:rPr>
        <w:t>.</w:t>
      </w:r>
      <w:r w:rsidR="00834785" w:rsidRPr="00F3205E">
        <w:rPr>
          <w:b/>
          <w:bCs/>
          <w:szCs w:val="18"/>
          <w:lang w:val="en-US"/>
        </w:rPr>
        <w:t> </w:t>
      </w:r>
      <w:r w:rsidR="00834785" w:rsidRPr="00F3205E">
        <w:rPr>
          <w:szCs w:val="18"/>
          <w:lang w:val="en-US"/>
        </w:rPr>
        <w:t xml:space="preserve">[S.L.], </w:t>
      </w:r>
      <w:r w:rsidRPr="00F3205E">
        <w:rPr>
          <w:szCs w:val="18"/>
          <w:lang w:val="en-US"/>
        </w:rPr>
        <w:t xml:space="preserve">v. 12, n. 2, </w:t>
      </w:r>
      <w:r w:rsidR="00834785" w:rsidRPr="00F3205E">
        <w:rPr>
          <w:szCs w:val="18"/>
          <w:lang w:val="en-US"/>
        </w:rPr>
        <w:t>p. 1</w:t>
      </w:r>
      <w:r w:rsidRPr="00F3205E">
        <w:rPr>
          <w:szCs w:val="18"/>
          <w:lang w:val="en-US"/>
        </w:rPr>
        <w:t>39</w:t>
      </w:r>
      <w:r w:rsidR="00834785" w:rsidRPr="00F3205E">
        <w:rPr>
          <w:szCs w:val="18"/>
          <w:lang w:val="en-US"/>
        </w:rPr>
        <w:t>-1</w:t>
      </w:r>
      <w:r w:rsidRPr="00F3205E">
        <w:rPr>
          <w:szCs w:val="18"/>
          <w:lang w:val="en-US"/>
        </w:rPr>
        <w:t>56</w:t>
      </w:r>
      <w:r w:rsidR="00834785" w:rsidRPr="00F3205E">
        <w:rPr>
          <w:szCs w:val="18"/>
          <w:lang w:val="en-US"/>
        </w:rPr>
        <w:t>. jan. 2015.</w:t>
      </w:r>
    </w:p>
    <w:p w14:paraId="098AC4E0" w14:textId="77777777" w:rsidR="00943F41" w:rsidRPr="00F3205E" w:rsidRDefault="00943F41" w:rsidP="00943F41">
      <w:pPr>
        <w:pStyle w:val="TF-REFERNCIASITEM0"/>
        <w:rPr>
          <w:szCs w:val="18"/>
        </w:rPr>
      </w:pPr>
      <w:r w:rsidRPr="00D13794">
        <w:rPr>
          <w:szCs w:val="18"/>
          <w:lang w:val="en-US"/>
        </w:rPr>
        <w:t>INGARGIOLA, Antonino. </w:t>
      </w:r>
      <w:r w:rsidRPr="00F3205E">
        <w:rPr>
          <w:b/>
          <w:bCs/>
          <w:szCs w:val="18"/>
          <w:lang w:val="en-US"/>
        </w:rPr>
        <w:t>Deep-dive into Convolutional Networks</w:t>
      </w:r>
      <w:r w:rsidRPr="00F3205E">
        <w:rPr>
          <w:szCs w:val="18"/>
          <w:lang w:val="en-US"/>
        </w:rPr>
        <w:t xml:space="preserve">: from the building-blocks to the most advanced architectures, touching on interpretability, and bias. </w:t>
      </w:r>
      <w:r w:rsidRPr="00F3205E">
        <w:rPr>
          <w:szCs w:val="18"/>
        </w:rPr>
        <w:t>[S.l.], [2019]. Disponível em: &lt;https://towardsdatascience.com/deep-dive-into-convolutional-networks-48db75969fdf&gt;. Acesso em: 19 nov. 2020.</w:t>
      </w:r>
    </w:p>
    <w:p w14:paraId="2BAF68BE" w14:textId="77777777" w:rsidR="00943F41" w:rsidRPr="00F3205E" w:rsidRDefault="00943F41" w:rsidP="00943F41">
      <w:pPr>
        <w:pStyle w:val="TF-REFERNCIASITEM0"/>
        <w:rPr>
          <w:szCs w:val="18"/>
        </w:rPr>
      </w:pPr>
      <w:r w:rsidRPr="00F3205E">
        <w:rPr>
          <w:szCs w:val="18"/>
        </w:rPr>
        <w:t>JACINTHO, Juan Carlos. </w:t>
      </w:r>
      <w:r w:rsidRPr="00F3205E">
        <w:rPr>
          <w:b/>
          <w:bCs/>
          <w:szCs w:val="18"/>
        </w:rPr>
        <w:t>Protótipo de baixo custo para quantizar tremores na doença de Parkinson</w:t>
      </w:r>
      <w:r w:rsidRPr="00F3205E">
        <w:rPr>
          <w:szCs w:val="18"/>
        </w:rPr>
        <w:t>. 2019. 6 f. TCC (Graduação) - Curso de Ciência da Computação, Furb - Universidade Regional de Blumenau, Blumenau.</w:t>
      </w:r>
    </w:p>
    <w:p w14:paraId="035210AD" w14:textId="6F5971A4" w:rsidR="00943F41" w:rsidRPr="00F3205E" w:rsidRDefault="00943F41" w:rsidP="00943F41">
      <w:pPr>
        <w:pStyle w:val="TF-REFERNCIASITEM0"/>
        <w:rPr>
          <w:szCs w:val="18"/>
          <w:lang w:val="en-US"/>
        </w:rPr>
      </w:pPr>
      <w:r w:rsidRPr="00F3205E">
        <w:rPr>
          <w:szCs w:val="18"/>
          <w:lang w:val="en-US"/>
        </w:rPr>
        <w:t xml:space="preserve">JIANG, Bo </w:t>
      </w:r>
      <w:r w:rsidRPr="00F3205E">
        <w:rPr>
          <w:i/>
          <w:iCs/>
          <w:szCs w:val="18"/>
          <w:lang w:val="en-US"/>
        </w:rPr>
        <w:t>et al.</w:t>
      </w:r>
      <w:r w:rsidRPr="00F3205E">
        <w:rPr>
          <w:szCs w:val="18"/>
          <w:lang w:val="en-US"/>
        </w:rPr>
        <w:t xml:space="preserve"> Fusion of machine vision technology and AlexNet-CNNs deep learning network for the detection of postharvest apple pesticide residues. </w:t>
      </w:r>
      <w:r w:rsidRPr="00F3205E">
        <w:rPr>
          <w:b/>
          <w:bCs/>
          <w:szCs w:val="18"/>
          <w:lang w:val="en-US"/>
        </w:rPr>
        <w:t xml:space="preserve">Artificial Intelligence </w:t>
      </w:r>
      <w:ins w:id="63" w:author="Andreza Sartori" w:date="2020-12-05T08:12:00Z">
        <w:r w:rsidR="00642ABC">
          <w:rPr>
            <w:b/>
            <w:bCs/>
            <w:szCs w:val="18"/>
            <w:lang w:val="en-US"/>
          </w:rPr>
          <w:t>i</w:t>
        </w:r>
      </w:ins>
      <w:del w:id="64" w:author="Andreza Sartori" w:date="2020-12-05T08:12:00Z">
        <w:r w:rsidRPr="00F3205E" w:rsidDel="00642ABC">
          <w:rPr>
            <w:b/>
            <w:bCs/>
            <w:szCs w:val="18"/>
            <w:lang w:val="en-US"/>
          </w:rPr>
          <w:delText>I</w:delText>
        </w:r>
      </w:del>
      <w:r w:rsidRPr="00F3205E">
        <w:rPr>
          <w:b/>
          <w:bCs/>
          <w:szCs w:val="18"/>
          <w:lang w:val="en-US"/>
        </w:rPr>
        <w:t>n Agriculture</w:t>
      </w:r>
      <w:r w:rsidRPr="00F3205E">
        <w:rPr>
          <w:szCs w:val="18"/>
          <w:lang w:val="en-US"/>
        </w:rPr>
        <w:t>, [S.l.], v. 1, p. 1-8, mar. 2019.</w:t>
      </w:r>
    </w:p>
    <w:p w14:paraId="7E56738B" w14:textId="77777777" w:rsidR="00943F41" w:rsidRPr="00F3205E" w:rsidRDefault="00943F41" w:rsidP="00943F41">
      <w:pPr>
        <w:pStyle w:val="TF-REFERNCIASITEM0"/>
        <w:rPr>
          <w:szCs w:val="18"/>
          <w:lang w:val="en-US"/>
        </w:rPr>
      </w:pPr>
      <w:r w:rsidRPr="00F3205E">
        <w:rPr>
          <w:szCs w:val="18"/>
          <w:lang w:val="en-US"/>
        </w:rPr>
        <w:t>KASZUBSKA, Gosia. </w:t>
      </w:r>
      <w:r w:rsidRPr="00F3205E">
        <w:rPr>
          <w:b/>
          <w:szCs w:val="18"/>
          <w:lang w:val="en-US"/>
        </w:rPr>
        <w:t>Screening tech advances early detection of Parkinson’s disease</w:t>
      </w:r>
      <w:r w:rsidRPr="00F3205E">
        <w:rPr>
          <w:szCs w:val="18"/>
          <w:lang w:val="en-US"/>
        </w:rPr>
        <w:t xml:space="preserve">: </w:t>
      </w:r>
      <w:r w:rsidRPr="00F3205E">
        <w:rPr>
          <w:bCs/>
          <w:szCs w:val="18"/>
          <w:lang w:val="en-US"/>
        </w:rPr>
        <w:t>Screening technology to catch Parkinson’s disease in its earliest stages could be available within three years, following an agreement between RMIT University and start-up company Jesse Medical.</w:t>
      </w:r>
      <w:r w:rsidRPr="00F3205E">
        <w:rPr>
          <w:szCs w:val="18"/>
          <w:lang w:val="en-US"/>
        </w:rPr>
        <w:t> </w:t>
      </w:r>
      <w:r w:rsidRPr="00F3205E">
        <w:rPr>
          <w:szCs w:val="18"/>
        </w:rPr>
        <w:t xml:space="preserve">[S.l.], [2019]. Disponível em: https://www.rmit.edu.au/news/all-news/2019/nov/screening-tech-detection-parkinsons. </w:t>
      </w:r>
      <w:r w:rsidRPr="00F3205E">
        <w:rPr>
          <w:szCs w:val="18"/>
          <w:lang w:val="en-US"/>
        </w:rPr>
        <w:t>Acesso em: 06 set. 2020.</w:t>
      </w:r>
    </w:p>
    <w:p w14:paraId="559B8C44" w14:textId="6FC01A98" w:rsidR="00943F41" w:rsidRPr="00F3205E" w:rsidRDefault="00943F41" w:rsidP="00943F41">
      <w:pPr>
        <w:pStyle w:val="TF-REFERNCIASITEM0"/>
        <w:rPr>
          <w:szCs w:val="18"/>
          <w:lang w:val="en-US"/>
        </w:rPr>
      </w:pPr>
      <w:r w:rsidRPr="00F3205E">
        <w:rPr>
          <w:szCs w:val="18"/>
          <w:lang w:val="en-US"/>
        </w:rPr>
        <w:t>KORNBLITH, Simon; SHLENS, Jonathon. </w:t>
      </w:r>
      <w:r w:rsidRPr="00F3205E">
        <w:rPr>
          <w:bCs/>
          <w:szCs w:val="18"/>
          <w:lang w:val="en-US"/>
        </w:rPr>
        <w:t>Do Better ImageNet Models Transfer Better?.</w:t>
      </w:r>
      <w:r w:rsidRPr="00F3205E">
        <w:rPr>
          <w:szCs w:val="18"/>
          <w:lang w:val="en-US"/>
        </w:rPr>
        <w:t xml:space="preserve"> In: </w:t>
      </w:r>
      <w:r w:rsidR="00B5573C" w:rsidRPr="00F3205E">
        <w:rPr>
          <w:szCs w:val="18"/>
          <w:lang w:val="en-US"/>
        </w:rPr>
        <w:t>CONFERENCE ON COMPUTER VISION AND PATTERN RECOGNITION (CVPR)</w:t>
      </w:r>
      <w:r w:rsidR="00B5573C" w:rsidRPr="00F3205E">
        <w:rPr>
          <w:b/>
          <w:szCs w:val="18"/>
          <w:lang w:val="en-US"/>
        </w:rPr>
        <w:t>,</w:t>
      </w:r>
      <w:r w:rsidRPr="00F3205E">
        <w:rPr>
          <w:b/>
          <w:szCs w:val="18"/>
          <w:lang w:val="en-US"/>
        </w:rPr>
        <w:t xml:space="preserve"> </w:t>
      </w:r>
      <w:r w:rsidRPr="00F3205E">
        <w:rPr>
          <w:szCs w:val="18"/>
          <w:lang w:val="en-US"/>
        </w:rPr>
        <w:t>2019</w:t>
      </w:r>
      <w:r w:rsidRPr="00F3205E">
        <w:rPr>
          <w:b/>
          <w:szCs w:val="18"/>
          <w:lang w:val="en-US"/>
        </w:rPr>
        <w:t xml:space="preserve">, </w:t>
      </w:r>
      <w:r w:rsidRPr="00F3205E">
        <w:rPr>
          <w:szCs w:val="18"/>
          <w:lang w:val="en-US"/>
        </w:rPr>
        <w:t xml:space="preserve"> [S.l.]. </w:t>
      </w:r>
      <w:commentRangeStart w:id="65"/>
      <w:r w:rsidRPr="00F3205E">
        <w:rPr>
          <w:b/>
          <w:szCs w:val="18"/>
          <w:lang w:val="en-US"/>
        </w:rPr>
        <w:t>Proceedings Of The Ieee</w:t>
      </w:r>
      <w:commentRangeEnd w:id="65"/>
      <w:r w:rsidR="00642ABC">
        <w:rPr>
          <w:rStyle w:val="Refdecomentrio"/>
        </w:rPr>
        <w:commentReference w:id="65"/>
      </w:r>
      <w:r w:rsidRPr="00F3205E">
        <w:rPr>
          <w:szCs w:val="18"/>
          <w:lang w:val="en-US"/>
        </w:rPr>
        <w:t>.</w:t>
      </w:r>
      <w:r w:rsidR="00164403" w:rsidRPr="00F3205E">
        <w:rPr>
          <w:szCs w:val="18"/>
          <w:lang w:val="en-US"/>
        </w:rPr>
        <w:t xml:space="preserve"> [S.l.]:</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765D8F" w:rsidRPr="00F3205E">
        <w:rPr>
          <w:szCs w:val="18"/>
          <w:lang w:val="en-US"/>
        </w:rPr>
        <w:t xml:space="preserve">2019, </w:t>
      </w:r>
      <w:r w:rsidRPr="00F3205E">
        <w:rPr>
          <w:szCs w:val="18"/>
          <w:lang w:val="en-US"/>
        </w:rPr>
        <w:t>p. 2661-2671.</w:t>
      </w:r>
    </w:p>
    <w:p w14:paraId="4B60E558" w14:textId="77777777" w:rsidR="00943F41" w:rsidRPr="00F3205E" w:rsidRDefault="00943F41" w:rsidP="00943F41">
      <w:pPr>
        <w:pStyle w:val="Referncias"/>
        <w:rPr>
          <w:sz w:val="18"/>
          <w:szCs w:val="18"/>
        </w:rPr>
      </w:pPr>
      <w:r w:rsidRPr="00F3205E">
        <w:rPr>
          <w:sz w:val="18"/>
          <w:szCs w:val="18"/>
          <w:lang w:val="en-US"/>
        </w:rPr>
        <w:t xml:space="preserve">KRINSKI, Bruno Alexandre; TODT, Eduardo. Convolutional neural network. [S.l.], 30 nov. 2019. </w:t>
      </w:r>
      <w:r w:rsidRPr="00F3205E">
        <w:rPr>
          <w:sz w:val="18"/>
          <w:szCs w:val="18"/>
        </w:rPr>
        <w:t>Disponível em: http://www.inf.ufpr.br/todt/IAaplicada/CNN_Presentation.pdf. Acesso em: 26 nov. 2020.</w:t>
      </w:r>
    </w:p>
    <w:p w14:paraId="5F4B363C" w14:textId="627DC96A" w:rsidR="00943F41" w:rsidRPr="00F3205E" w:rsidRDefault="00943F41" w:rsidP="00943F41">
      <w:pPr>
        <w:pStyle w:val="TF-REFERNCIASITEM0"/>
        <w:rPr>
          <w:szCs w:val="18"/>
          <w:lang w:val="en-US"/>
        </w:rPr>
      </w:pPr>
      <w:r w:rsidRPr="00F3205E">
        <w:rPr>
          <w:szCs w:val="18"/>
          <w:lang w:val="en-US"/>
        </w:rPr>
        <w:t>KUOSMANEN, Elina</w:t>
      </w:r>
      <w:r w:rsidR="001D6CAD" w:rsidRPr="00F3205E">
        <w:rPr>
          <w:szCs w:val="18"/>
          <w:lang w:val="en-US"/>
        </w:rPr>
        <w:t xml:space="preserve"> </w:t>
      </w:r>
      <w:r w:rsidR="001D6CAD" w:rsidRPr="00F3205E">
        <w:rPr>
          <w:i/>
          <w:szCs w:val="18"/>
          <w:lang w:val="en-US"/>
        </w:rPr>
        <w:t>et al</w:t>
      </w:r>
      <w:r w:rsidRPr="00F3205E">
        <w:rPr>
          <w:szCs w:val="18"/>
          <w:lang w:val="en-US"/>
        </w:rPr>
        <w:t xml:space="preserve">. Measuring Parkinson's disease motor symptoms with smartphone-based drawing tasks.  In: </w:t>
      </w:r>
      <w:r w:rsidR="00B5573C" w:rsidRPr="00F3205E">
        <w:rPr>
          <w:szCs w:val="18"/>
          <w:lang w:val="en-US"/>
        </w:rPr>
        <w:t>THE 2019 ACM INTERNATIONAL JOINT CONFERENCE ON PERVASIVE AND UBIQUITOUS COMPUTING</w:t>
      </w:r>
      <w:r w:rsidRPr="00F3205E">
        <w:rPr>
          <w:szCs w:val="18"/>
          <w:lang w:val="en-US"/>
        </w:rPr>
        <w:t xml:space="preserve">, 2019, New York. </w:t>
      </w:r>
      <w:r w:rsidRPr="00F3205E">
        <w:rPr>
          <w:b/>
          <w:szCs w:val="18"/>
          <w:lang w:val="en-US"/>
        </w:rPr>
        <w:t>Proceedings Of The 2019 Acm International Joint Conference On Pervasive And Ubiquitous Computing And Proceedings Of The 2019 Acm International Symposium On Wearable Computers - Ubicomp/iswc '19</w:t>
      </w:r>
      <w:r w:rsidRPr="00F3205E">
        <w:rPr>
          <w:szCs w:val="18"/>
          <w:lang w:val="en-US"/>
        </w:rPr>
        <w:t xml:space="preserve">., </w:t>
      </w:r>
      <w:r w:rsidR="00164403" w:rsidRPr="00F3205E">
        <w:rPr>
          <w:szCs w:val="18"/>
          <w:lang w:val="en-US"/>
        </w:rPr>
        <w:t xml:space="preserve">Londres: </w:t>
      </w:r>
      <w:r w:rsidR="00164403" w:rsidRPr="00F3205E">
        <w:rPr>
          <w:lang w:val="en-US"/>
        </w:rPr>
        <w:t>Association for Computing Machinery,</w:t>
      </w:r>
      <w:r w:rsidR="00164403" w:rsidRPr="00F3205E">
        <w:rPr>
          <w:szCs w:val="18"/>
          <w:lang w:val="en-US"/>
        </w:rPr>
        <w:t xml:space="preserve">  </w:t>
      </w:r>
      <w:r w:rsidR="00765D8F" w:rsidRPr="00F3205E">
        <w:rPr>
          <w:szCs w:val="18"/>
          <w:lang w:val="en-US"/>
        </w:rPr>
        <w:t xml:space="preserve">2019, </w:t>
      </w:r>
      <w:r w:rsidRPr="00F3205E">
        <w:rPr>
          <w:szCs w:val="18"/>
          <w:lang w:val="en-US"/>
        </w:rPr>
        <w:t xml:space="preserve">p. 1182-1185.  </w:t>
      </w:r>
    </w:p>
    <w:p w14:paraId="636C90C2" w14:textId="77777777" w:rsidR="00943F41" w:rsidRPr="00F3205E" w:rsidRDefault="00943F41" w:rsidP="00943F41">
      <w:pPr>
        <w:pStyle w:val="TF-REFERNCIASITEM0"/>
        <w:rPr>
          <w:szCs w:val="18"/>
        </w:rPr>
      </w:pPr>
      <w:r w:rsidRPr="00D13794">
        <w:rPr>
          <w:szCs w:val="18"/>
        </w:rPr>
        <w:t xml:space="preserve">LEGRAND, André Pierre </w:t>
      </w:r>
      <w:r w:rsidRPr="00D13794">
        <w:rPr>
          <w:i/>
          <w:iCs/>
          <w:szCs w:val="18"/>
        </w:rPr>
        <w:t>et al</w:t>
      </w:r>
      <w:r w:rsidRPr="00D13794">
        <w:rPr>
          <w:szCs w:val="18"/>
        </w:rPr>
        <w:t xml:space="preserve">. </w:t>
      </w:r>
      <w:r w:rsidRPr="00F3205E">
        <w:rPr>
          <w:szCs w:val="18"/>
          <w:lang w:val="en-US"/>
        </w:rPr>
        <w:t>New insight in spiral drawing analysis methods – Application to action tremor quantification. </w:t>
      </w:r>
      <w:r w:rsidRPr="00F3205E">
        <w:rPr>
          <w:b/>
          <w:bCs/>
          <w:szCs w:val="18"/>
        </w:rPr>
        <w:t>Clinical Neurophysiology</w:t>
      </w:r>
      <w:r w:rsidRPr="00F3205E">
        <w:rPr>
          <w:szCs w:val="18"/>
        </w:rPr>
        <w:t>, [S.l.], v. 128, n. 10, p. 1823-1834, out. 2017.</w:t>
      </w:r>
    </w:p>
    <w:p w14:paraId="56FA5112" w14:textId="7B32172F" w:rsidR="00943F41" w:rsidRPr="00F3205E" w:rsidRDefault="00943F41" w:rsidP="00943F41">
      <w:pPr>
        <w:pStyle w:val="TF-REFERNCIASITEM0"/>
        <w:rPr>
          <w:szCs w:val="18"/>
        </w:rPr>
      </w:pPr>
      <w:r w:rsidRPr="00F3205E">
        <w:rPr>
          <w:szCs w:val="18"/>
        </w:rPr>
        <w:t>LEITE, Marco A.</w:t>
      </w:r>
      <w:r w:rsidR="004917FE" w:rsidRPr="00F3205E">
        <w:rPr>
          <w:szCs w:val="18"/>
        </w:rPr>
        <w:t xml:space="preserve"> </w:t>
      </w:r>
      <w:r w:rsidRPr="00F3205E">
        <w:rPr>
          <w:szCs w:val="18"/>
        </w:rPr>
        <w:t>A. Tremor essencial. </w:t>
      </w:r>
      <w:r w:rsidRPr="00F3205E">
        <w:rPr>
          <w:b/>
          <w:szCs w:val="18"/>
        </w:rPr>
        <w:t>Revista Hospital Universitário Pedro Ernesto</w:t>
      </w:r>
      <w:r w:rsidRPr="00F3205E">
        <w:rPr>
          <w:szCs w:val="18"/>
        </w:rPr>
        <w:t>. Rio de janeiro, v. 9, n. 1, p. 20-29, jan/jun. 2010.</w:t>
      </w:r>
    </w:p>
    <w:p w14:paraId="5C04FD46" w14:textId="77777777" w:rsidR="00943F41" w:rsidRPr="00F3205E" w:rsidRDefault="00943F41" w:rsidP="00943F41">
      <w:pPr>
        <w:pStyle w:val="TF-REFERNCIASITEM0"/>
        <w:rPr>
          <w:szCs w:val="18"/>
        </w:rPr>
      </w:pPr>
      <w:r w:rsidRPr="00F3205E">
        <w:rPr>
          <w:szCs w:val="18"/>
        </w:rPr>
        <w:t>MAINARDI, Francesco. </w:t>
      </w:r>
      <w:r w:rsidRPr="00F3205E">
        <w:rPr>
          <w:b/>
          <w:bCs/>
          <w:szCs w:val="18"/>
          <w:lang w:val="en-US"/>
        </w:rPr>
        <w:t>Fractional calculus and waves in linear viscoelasticity</w:t>
      </w:r>
      <w:r w:rsidRPr="00F3205E">
        <w:rPr>
          <w:szCs w:val="18"/>
          <w:lang w:val="en-US"/>
        </w:rPr>
        <w:t xml:space="preserve">: an introduction to mathematical models. </w:t>
      </w:r>
      <w:r w:rsidRPr="00F3205E">
        <w:rPr>
          <w:szCs w:val="18"/>
        </w:rPr>
        <w:t xml:space="preserve">[S.l.]: Imperial College Press, 2010. </w:t>
      </w:r>
    </w:p>
    <w:p w14:paraId="4675492F" w14:textId="77777777" w:rsidR="00943F41" w:rsidRPr="00F3205E" w:rsidRDefault="00943F41" w:rsidP="00943F41">
      <w:pPr>
        <w:pStyle w:val="TF-REFERNCIASITEM0"/>
        <w:rPr>
          <w:szCs w:val="18"/>
        </w:rPr>
      </w:pPr>
      <w:r w:rsidRPr="00F3205E">
        <w:rPr>
          <w:szCs w:val="18"/>
        </w:rPr>
        <w:t>MELLO, Marcella P. B. de; BOTELHO, Ana C. G. Correlação das escalas de avaliação utilizadas na doença de Parkinson com aplicabilidade na fisioterapia. </w:t>
      </w:r>
      <w:r w:rsidRPr="00F3205E">
        <w:rPr>
          <w:b/>
          <w:bCs/>
          <w:szCs w:val="18"/>
        </w:rPr>
        <w:t>Fisioterapia em Movimento</w:t>
      </w:r>
      <w:r w:rsidRPr="00F3205E">
        <w:rPr>
          <w:szCs w:val="18"/>
        </w:rPr>
        <w:t>, [S.l.], v. 23, n. 1, p. 121-127, mar. 2010.</w:t>
      </w:r>
    </w:p>
    <w:p w14:paraId="1C85795A" w14:textId="43E5477A" w:rsidR="00943F41" w:rsidRPr="00F3205E" w:rsidRDefault="00943F41" w:rsidP="00943F41">
      <w:pPr>
        <w:pStyle w:val="TF-REFERNCIASITEM0"/>
        <w:rPr>
          <w:szCs w:val="18"/>
        </w:rPr>
      </w:pPr>
      <w:r w:rsidRPr="00F3205E">
        <w:rPr>
          <w:szCs w:val="18"/>
        </w:rPr>
        <w:lastRenderedPageBreak/>
        <w:t>MOREIRA, Camilla S.</w:t>
      </w:r>
      <w:r w:rsidR="000F22AA" w:rsidRPr="00F3205E">
        <w:rPr>
          <w:szCs w:val="18"/>
        </w:rPr>
        <w:t xml:space="preserve"> </w:t>
      </w:r>
      <w:r w:rsidR="000F22AA" w:rsidRPr="00F3205E">
        <w:rPr>
          <w:i/>
          <w:iCs/>
          <w:szCs w:val="18"/>
        </w:rPr>
        <w:t>et al</w:t>
      </w:r>
      <w:r w:rsidRPr="00F3205E">
        <w:rPr>
          <w:szCs w:val="18"/>
        </w:rPr>
        <w:t xml:space="preserve">. </w:t>
      </w:r>
      <w:r w:rsidR="00834785" w:rsidRPr="00F3205E">
        <w:rPr>
          <w:szCs w:val="18"/>
        </w:rPr>
        <w:t xml:space="preserve">Doença de </w:t>
      </w:r>
      <w:r w:rsidR="00765D8F" w:rsidRPr="00F3205E">
        <w:rPr>
          <w:szCs w:val="18"/>
        </w:rPr>
        <w:t>P</w:t>
      </w:r>
      <w:r w:rsidR="00834785" w:rsidRPr="00F3205E">
        <w:rPr>
          <w:szCs w:val="18"/>
        </w:rPr>
        <w:t>arkinson: como diagnosticar e tratar</w:t>
      </w:r>
      <w:r w:rsidRPr="00F3205E">
        <w:rPr>
          <w:szCs w:val="18"/>
        </w:rPr>
        <w:t>. </w:t>
      </w:r>
      <w:r w:rsidRPr="00F3205E">
        <w:rPr>
          <w:b/>
          <w:bCs/>
          <w:szCs w:val="18"/>
        </w:rPr>
        <w:t>Revista Científica da Faculdade de Medicina de Campos</w:t>
      </w:r>
      <w:r w:rsidRPr="00F3205E">
        <w:rPr>
          <w:szCs w:val="18"/>
        </w:rPr>
        <w:t xml:space="preserve">, [S.l.], v. 2, n. 2, p. 19-29, dez. 2007. </w:t>
      </w:r>
    </w:p>
    <w:p w14:paraId="478D2D0A" w14:textId="77777777" w:rsidR="00943F41" w:rsidRPr="00F3205E" w:rsidRDefault="00943F41" w:rsidP="00943F41">
      <w:pPr>
        <w:pStyle w:val="TF-REFERNCIASITEM0"/>
        <w:rPr>
          <w:szCs w:val="18"/>
          <w:lang w:val="en-US"/>
        </w:rPr>
      </w:pPr>
      <w:r w:rsidRPr="00F3205E">
        <w:rPr>
          <w:szCs w:val="18"/>
          <w:lang w:val="en-US"/>
        </w:rPr>
        <w:t xml:space="preserve">MUCHA, Jan </w:t>
      </w:r>
      <w:r w:rsidRPr="00F3205E">
        <w:rPr>
          <w:i/>
          <w:iCs/>
          <w:szCs w:val="18"/>
          <w:lang w:val="en-US"/>
        </w:rPr>
        <w:t>et al</w:t>
      </w:r>
      <w:r w:rsidRPr="00F3205E">
        <w:rPr>
          <w:szCs w:val="18"/>
          <w:lang w:val="en-US"/>
        </w:rPr>
        <w:t xml:space="preserve">. Identification and Monitoring of Parkinson’s Disease Dysgraphia Based on Fractional-Order Derivatives of Online Handwriting. </w:t>
      </w:r>
      <w:r w:rsidRPr="00F3205E">
        <w:rPr>
          <w:b/>
          <w:szCs w:val="18"/>
          <w:lang w:val="en-US"/>
        </w:rPr>
        <w:t>Applied Sciences</w:t>
      </w:r>
      <w:r w:rsidRPr="00F3205E">
        <w:rPr>
          <w:szCs w:val="18"/>
          <w:lang w:val="en-US"/>
        </w:rPr>
        <w:t xml:space="preserve">, [S.l.], v. 8, n. 12, p. 2566-2583, 11 dez. 2018. </w:t>
      </w:r>
    </w:p>
    <w:p w14:paraId="0E05AD15" w14:textId="498384FA" w:rsidR="00943F41" w:rsidRPr="00F3205E" w:rsidRDefault="00943F41" w:rsidP="00943F41">
      <w:pPr>
        <w:pStyle w:val="TF-REFERNCIASITEM0"/>
        <w:rPr>
          <w:szCs w:val="18"/>
          <w:lang w:val="en-US"/>
        </w:rPr>
      </w:pPr>
      <w:r w:rsidRPr="00F3205E">
        <w:rPr>
          <w:szCs w:val="18"/>
          <w:lang w:val="en-US"/>
        </w:rPr>
        <w:t>NUTT, John G.; WOOTEN, G. Frederick. Diagnosis and Initial Management of Parkinson's Disease. </w:t>
      </w:r>
      <w:r w:rsidRPr="00F3205E">
        <w:rPr>
          <w:b/>
          <w:bCs/>
          <w:szCs w:val="18"/>
          <w:lang w:val="en-US"/>
        </w:rPr>
        <w:t xml:space="preserve">New England Journal </w:t>
      </w:r>
      <w:ins w:id="66" w:author="Andreza Sartori" w:date="2020-12-05T08:07:00Z">
        <w:r w:rsidR="00815A59">
          <w:rPr>
            <w:b/>
            <w:bCs/>
            <w:szCs w:val="18"/>
            <w:lang w:val="en-US"/>
          </w:rPr>
          <w:t>o</w:t>
        </w:r>
      </w:ins>
      <w:del w:id="67" w:author="Andreza Sartori" w:date="2020-12-05T08:07:00Z">
        <w:r w:rsidRPr="00F3205E" w:rsidDel="00815A59">
          <w:rPr>
            <w:b/>
            <w:bCs/>
            <w:szCs w:val="18"/>
            <w:lang w:val="en-US"/>
          </w:rPr>
          <w:delText>O</w:delText>
        </w:r>
      </w:del>
      <w:r w:rsidRPr="00F3205E">
        <w:rPr>
          <w:b/>
          <w:bCs/>
          <w:szCs w:val="18"/>
          <w:lang w:val="en-US"/>
        </w:rPr>
        <w:t>f Medicine</w:t>
      </w:r>
      <w:r w:rsidRPr="00F3205E">
        <w:rPr>
          <w:szCs w:val="18"/>
          <w:lang w:val="en-US"/>
        </w:rPr>
        <w:t xml:space="preserve">, [S.l.], v. 353, n. 10, p. 1021-1027, 8 set. 2005. </w:t>
      </w:r>
    </w:p>
    <w:p w14:paraId="0ACDA6F2" w14:textId="77777777" w:rsidR="00943F41" w:rsidRPr="00F3205E" w:rsidRDefault="00943F41" w:rsidP="00943F41">
      <w:pPr>
        <w:pStyle w:val="TF-REFERNCIASITEM0"/>
        <w:rPr>
          <w:szCs w:val="18"/>
          <w:lang w:val="en-US"/>
        </w:rPr>
      </w:pPr>
      <w:r w:rsidRPr="00F3205E">
        <w:rPr>
          <w:szCs w:val="18"/>
          <w:lang w:val="en-US"/>
        </w:rPr>
        <w:t xml:space="preserve">POEWE, Werner </w:t>
      </w:r>
      <w:r w:rsidRPr="00F3205E">
        <w:rPr>
          <w:i/>
          <w:iCs/>
          <w:szCs w:val="18"/>
          <w:lang w:val="en-US"/>
        </w:rPr>
        <w:t>et al</w:t>
      </w:r>
      <w:r w:rsidRPr="00F3205E">
        <w:rPr>
          <w:szCs w:val="18"/>
          <w:lang w:val="en-US"/>
        </w:rPr>
        <w:t xml:space="preserve">. Parkinson disease. </w:t>
      </w:r>
      <w:r w:rsidRPr="00F3205E">
        <w:rPr>
          <w:b/>
          <w:szCs w:val="18"/>
          <w:lang w:val="en-US"/>
        </w:rPr>
        <w:t>Nature Reviews Disease Primers</w:t>
      </w:r>
      <w:r w:rsidRPr="00F3205E">
        <w:rPr>
          <w:szCs w:val="18"/>
          <w:lang w:val="en-US"/>
        </w:rPr>
        <w:t xml:space="preserve">, [S.l.], v. 3, n. 49-55, p. 1, mar. 2017. </w:t>
      </w:r>
    </w:p>
    <w:p w14:paraId="0E8A3AC1" w14:textId="77777777" w:rsidR="00943F41" w:rsidRPr="00F3205E" w:rsidRDefault="00943F41" w:rsidP="00943F41">
      <w:pPr>
        <w:pStyle w:val="TF-REFERNCIASITEM0"/>
        <w:rPr>
          <w:szCs w:val="18"/>
        </w:rPr>
      </w:pPr>
      <w:r w:rsidRPr="00F3205E">
        <w:rPr>
          <w:szCs w:val="18"/>
        </w:rPr>
        <w:t>PONTES, Antonio Carlos Fonseca. </w:t>
      </w:r>
      <w:r w:rsidRPr="00F3205E">
        <w:rPr>
          <w:b/>
          <w:bCs/>
          <w:szCs w:val="18"/>
        </w:rPr>
        <w:t>Obtenção dos níveis de significância para os testes de Kruskal-Wallis, Friedman e comparações múltiplas não-paramétricas</w:t>
      </w:r>
      <w:r w:rsidRPr="00F3205E">
        <w:rPr>
          <w:szCs w:val="18"/>
        </w:rPr>
        <w:t>. 2000. 142 f. Dissertação (Mestrado) - Curso de Agronomia, Escola Superior de Agricultura Luiz de Queiroz, Piracicaba.</w:t>
      </w:r>
    </w:p>
    <w:p w14:paraId="67FCB15D" w14:textId="77777777" w:rsidR="00943F41" w:rsidRPr="00F3205E" w:rsidRDefault="00943F41" w:rsidP="00943F41">
      <w:pPr>
        <w:pStyle w:val="TF-REFERNCIASITEM0"/>
        <w:rPr>
          <w:szCs w:val="18"/>
        </w:rPr>
      </w:pPr>
      <w:r w:rsidRPr="00F3205E">
        <w:rPr>
          <w:szCs w:val="18"/>
        </w:rPr>
        <w:t xml:space="preserve">RODRIGUES, Sônia das D.; CASTRO, Maria J. M. G. de; CIASCA, Sylvia M. Relação entre indícios de disgrafia funcional e desempenho acadêmico. </w:t>
      </w:r>
      <w:r w:rsidRPr="00F3205E">
        <w:rPr>
          <w:b/>
          <w:szCs w:val="18"/>
        </w:rPr>
        <w:t>Revista Cefac</w:t>
      </w:r>
      <w:r w:rsidRPr="00F3205E">
        <w:rPr>
          <w:szCs w:val="18"/>
        </w:rPr>
        <w:t xml:space="preserve">, [S.l.], v. 11, n. 2, p. 221-227, dez. 2008. </w:t>
      </w:r>
    </w:p>
    <w:p w14:paraId="642D1FEA" w14:textId="47160496" w:rsidR="00943F41" w:rsidRPr="00F3205E" w:rsidRDefault="00943F41" w:rsidP="00943F41">
      <w:pPr>
        <w:pStyle w:val="TF-REFERNCIASITEM0"/>
        <w:rPr>
          <w:szCs w:val="18"/>
          <w:lang w:val="en-US"/>
        </w:rPr>
      </w:pPr>
      <w:r w:rsidRPr="006F535A">
        <w:rPr>
          <w:color w:val="222222"/>
          <w:szCs w:val="18"/>
          <w:shd w:val="clear" w:color="auto" w:fill="FFFFFF"/>
          <w:lang w:val="en-US"/>
        </w:rPr>
        <w:t>SAVITT, J</w:t>
      </w:r>
      <w:r w:rsidR="00765D8F" w:rsidRPr="006F535A">
        <w:rPr>
          <w:color w:val="222222"/>
          <w:szCs w:val="18"/>
          <w:shd w:val="clear" w:color="auto" w:fill="FFFFFF"/>
          <w:lang w:val="en-US"/>
        </w:rPr>
        <w:t>oseph</w:t>
      </w:r>
      <w:r w:rsidRPr="006F535A">
        <w:rPr>
          <w:color w:val="222222"/>
          <w:szCs w:val="18"/>
          <w:shd w:val="clear" w:color="auto" w:fill="FFFFFF"/>
          <w:lang w:val="en-US"/>
        </w:rPr>
        <w:t xml:space="preserve">. </w:t>
      </w:r>
      <w:r w:rsidRPr="00F3205E">
        <w:rPr>
          <w:color w:val="222222"/>
          <w:szCs w:val="18"/>
          <w:shd w:val="clear" w:color="auto" w:fill="FFFFFF"/>
          <w:lang w:val="en-US"/>
        </w:rPr>
        <w:t>M.</w:t>
      </w:r>
      <w:r w:rsidR="00765D8F" w:rsidRPr="00F3205E">
        <w:rPr>
          <w:color w:val="222222"/>
          <w:szCs w:val="18"/>
          <w:shd w:val="clear" w:color="auto" w:fill="FFFFFF"/>
          <w:lang w:val="en-US"/>
        </w:rPr>
        <w:t>;</w:t>
      </w:r>
      <w:r w:rsidR="00D870B1" w:rsidRPr="00F3205E">
        <w:rPr>
          <w:color w:val="222222"/>
          <w:szCs w:val="18"/>
          <w:shd w:val="clear" w:color="auto" w:fill="FFFFFF"/>
          <w:lang w:val="en-US"/>
        </w:rPr>
        <w:t xml:space="preserve"> D</w:t>
      </w:r>
      <w:r w:rsidR="00765D8F" w:rsidRPr="00F3205E">
        <w:rPr>
          <w:color w:val="222222"/>
          <w:szCs w:val="18"/>
          <w:shd w:val="clear" w:color="auto" w:fill="FFFFFF"/>
          <w:lang w:val="en-US"/>
        </w:rPr>
        <w:t>AWSON, Valina L.;</w:t>
      </w:r>
      <w:r w:rsidR="00D870B1" w:rsidRPr="00F3205E">
        <w:rPr>
          <w:color w:val="222222"/>
          <w:szCs w:val="18"/>
          <w:shd w:val="clear" w:color="auto" w:fill="FFFFFF"/>
          <w:lang w:val="en-US"/>
        </w:rPr>
        <w:t xml:space="preserve"> </w:t>
      </w:r>
      <w:r w:rsidR="00765D8F" w:rsidRPr="00F3205E">
        <w:rPr>
          <w:color w:val="222222"/>
          <w:szCs w:val="18"/>
          <w:shd w:val="clear" w:color="auto" w:fill="FFFFFF"/>
          <w:lang w:val="en-US"/>
        </w:rPr>
        <w:t>DAWSON, Ted M.</w:t>
      </w:r>
      <w:r w:rsidR="00A04C50" w:rsidRPr="00F3205E">
        <w:rPr>
          <w:color w:val="222222"/>
          <w:szCs w:val="18"/>
          <w:shd w:val="clear" w:color="auto" w:fill="FFFFFF"/>
          <w:lang w:val="en-US"/>
        </w:rPr>
        <w:t xml:space="preserve"> </w:t>
      </w:r>
      <w:r w:rsidRPr="00F3205E">
        <w:rPr>
          <w:color w:val="222222"/>
          <w:szCs w:val="18"/>
          <w:shd w:val="clear" w:color="auto" w:fill="FFFFFF"/>
          <w:lang w:val="en-US"/>
        </w:rPr>
        <w:t>Diagnosis and treatment of Parkinson disease: molecules to medicine. </w:t>
      </w:r>
      <w:r w:rsidRPr="00F3205E">
        <w:rPr>
          <w:b/>
          <w:bCs/>
          <w:szCs w:val="18"/>
          <w:lang w:val="en-US"/>
        </w:rPr>
        <w:t xml:space="preserve">Journal </w:t>
      </w:r>
      <w:ins w:id="68" w:author="Andreza Sartori" w:date="2020-12-05T08:08:00Z">
        <w:r w:rsidR="006C003A">
          <w:rPr>
            <w:b/>
            <w:bCs/>
            <w:szCs w:val="18"/>
            <w:lang w:val="en-US"/>
          </w:rPr>
          <w:t>o</w:t>
        </w:r>
      </w:ins>
      <w:del w:id="69" w:author="Andreza Sartori" w:date="2020-12-05T08:08:00Z">
        <w:r w:rsidRPr="00F3205E" w:rsidDel="006C003A">
          <w:rPr>
            <w:b/>
            <w:bCs/>
            <w:szCs w:val="18"/>
            <w:lang w:val="en-US"/>
          </w:rPr>
          <w:delText>O</w:delText>
        </w:r>
      </w:del>
      <w:r w:rsidRPr="00F3205E">
        <w:rPr>
          <w:b/>
          <w:bCs/>
          <w:szCs w:val="18"/>
          <w:lang w:val="en-US"/>
        </w:rPr>
        <w:t>f Clinical Investigation</w:t>
      </w:r>
      <w:r w:rsidRPr="00F3205E">
        <w:rPr>
          <w:color w:val="222222"/>
          <w:szCs w:val="18"/>
          <w:shd w:val="clear" w:color="auto" w:fill="FFFFFF"/>
          <w:lang w:val="en-US"/>
        </w:rPr>
        <w:t xml:space="preserve">, [S.l.], v. 116, n. 7, p. 1744-1754, jul. 2006. </w:t>
      </w:r>
    </w:p>
    <w:p w14:paraId="322E39C3" w14:textId="77777777" w:rsidR="00943F41" w:rsidRPr="00F3205E" w:rsidRDefault="00943F41" w:rsidP="00943F41">
      <w:pPr>
        <w:pStyle w:val="TF-REFERNCIASITEM0"/>
        <w:rPr>
          <w:szCs w:val="18"/>
          <w:lang w:val="en-US"/>
        </w:rPr>
      </w:pPr>
      <w:r w:rsidRPr="00F3205E">
        <w:rPr>
          <w:szCs w:val="18"/>
          <w:lang w:val="en-US"/>
        </w:rPr>
        <w:t>SCHMIDHUBER, Jürgen. Deep learning in neural networks: an overview. </w:t>
      </w:r>
      <w:r w:rsidRPr="00F3205E">
        <w:rPr>
          <w:b/>
          <w:bCs/>
          <w:szCs w:val="18"/>
          <w:lang w:val="en-US"/>
        </w:rPr>
        <w:t>Neural Networks</w:t>
      </w:r>
      <w:r w:rsidRPr="00F3205E">
        <w:rPr>
          <w:szCs w:val="18"/>
          <w:lang w:val="en-US"/>
        </w:rPr>
        <w:t>, [S.l.], v. 61, p. 85-117, jan. 2015.</w:t>
      </w:r>
    </w:p>
    <w:p w14:paraId="326ABAF1" w14:textId="61CB15F3" w:rsidR="00943F41" w:rsidRPr="006C003A" w:rsidRDefault="00943F41" w:rsidP="00943F41">
      <w:pPr>
        <w:pStyle w:val="TF-REFERNCIASITEM0"/>
        <w:rPr>
          <w:szCs w:val="18"/>
          <w:rPrChange w:id="70" w:author="Andreza Sartori" w:date="2020-12-05T08:08:00Z">
            <w:rPr>
              <w:szCs w:val="18"/>
              <w:lang w:val="en-US"/>
            </w:rPr>
          </w:rPrChange>
        </w:rPr>
      </w:pPr>
      <w:r w:rsidRPr="00F3205E">
        <w:rPr>
          <w:szCs w:val="18"/>
          <w:lang w:val="en-US"/>
        </w:rPr>
        <w:t xml:space="preserve">SHIN, Hoo-Chang </w:t>
      </w:r>
      <w:r w:rsidRPr="00F3205E">
        <w:rPr>
          <w:i/>
          <w:iCs/>
          <w:szCs w:val="18"/>
          <w:lang w:val="en-US"/>
        </w:rPr>
        <w:t>et al</w:t>
      </w:r>
      <w:r w:rsidRPr="00F3205E">
        <w:rPr>
          <w:szCs w:val="18"/>
          <w:lang w:val="en-US"/>
        </w:rPr>
        <w:t>. Deep Convolutional Neural Networks for Computer-Aided Detection: cnn architectures, dataset characteristics and transfer learning. </w:t>
      </w:r>
      <w:del w:id="71" w:author="Andreza Sartori" w:date="2020-12-05T08:06:00Z">
        <w:r w:rsidRPr="00F3205E" w:rsidDel="00B71A89">
          <w:rPr>
            <w:b/>
            <w:bCs/>
            <w:szCs w:val="18"/>
            <w:lang w:val="en-US"/>
          </w:rPr>
          <w:delText xml:space="preserve">Ieee </w:delText>
        </w:r>
      </w:del>
      <w:ins w:id="72" w:author="Andreza Sartori" w:date="2020-12-05T08:06:00Z">
        <w:r w:rsidR="00B71A89" w:rsidRPr="006C003A">
          <w:rPr>
            <w:b/>
            <w:bCs/>
            <w:szCs w:val="18"/>
            <w:rPrChange w:id="73" w:author="Andreza Sartori" w:date="2020-12-05T08:08:00Z">
              <w:rPr>
                <w:b/>
                <w:bCs/>
                <w:szCs w:val="18"/>
                <w:lang w:val="en-US"/>
              </w:rPr>
            </w:rPrChange>
          </w:rPr>
          <w:t xml:space="preserve">IEEE </w:t>
        </w:r>
      </w:ins>
      <w:r w:rsidRPr="006C003A">
        <w:rPr>
          <w:b/>
          <w:bCs/>
          <w:szCs w:val="18"/>
          <w:rPrChange w:id="74" w:author="Andreza Sartori" w:date="2020-12-05T08:08:00Z">
            <w:rPr>
              <w:b/>
              <w:bCs/>
              <w:szCs w:val="18"/>
              <w:lang w:val="en-US"/>
            </w:rPr>
          </w:rPrChange>
        </w:rPr>
        <w:t xml:space="preserve">Transactions </w:t>
      </w:r>
      <w:ins w:id="75" w:author="Andreza Sartori" w:date="2020-12-05T08:08:00Z">
        <w:r w:rsidR="006C003A" w:rsidRPr="006C003A">
          <w:rPr>
            <w:b/>
            <w:bCs/>
            <w:szCs w:val="18"/>
            <w:rPrChange w:id="76" w:author="Andreza Sartori" w:date="2020-12-05T08:08:00Z">
              <w:rPr>
                <w:b/>
                <w:bCs/>
                <w:szCs w:val="18"/>
                <w:lang w:val="en-US"/>
              </w:rPr>
            </w:rPrChange>
          </w:rPr>
          <w:t>o</w:t>
        </w:r>
      </w:ins>
      <w:del w:id="77" w:author="Andreza Sartori" w:date="2020-12-05T08:08:00Z">
        <w:r w:rsidRPr="006C003A" w:rsidDel="006C003A">
          <w:rPr>
            <w:b/>
            <w:bCs/>
            <w:szCs w:val="18"/>
            <w:rPrChange w:id="78" w:author="Andreza Sartori" w:date="2020-12-05T08:08:00Z">
              <w:rPr>
                <w:b/>
                <w:bCs/>
                <w:szCs w:val="18"/>
                <w:lang w:val="en-US"/>
              </w:rPr>
            </w:rPrChange>
          </w:rPr>
          <w:delText>O</w:delText>
        </w:r>
      </w:del>
      <w:r w:rsidRPr="006C003A">
        <w:rPr>
          <w:b/>
          <w:bCs/>
          <w:szCs w:val="18"/>
          <w:rPrChange w:id="79" w:author="Andreza Sartori" w:date="2020-12-05T08:08:00Z">
            <w:rPr>
              <w:b/>
              <w:bCs/>
              <w:szCs w:val="18"/>
              <w:lang w:val="en-US"/>
            </w:rPr>
          </w:rPrChange>
        </w:rPr>
        <w:t>n Medical Imaging</w:t>
      </w:r>
      <w:r w:rsidRPr="006C003A">
        <w:rPr>
          <w:szCs w:val="18"/>
          <w:rPrChange w:id="80" w:author="Andreza Sartori" w:date="2020-12-05T08:08:00Z">
            <w:rPr>
              <w:szCs w:val="18"/>
              <w:lang w:val="en-US"/>
            </w:rPr>
          </w:rPrChange>
        </w:rPr>
        <w:t xml:space="preserve">, [S.l.], v. 35, n. 5, p. 1285-1298, maio 2016. </w:t>
      </w:r>
    </w:p>
    <w:p w14:paraId="67267914" w14:textId="574BEA32" w:rsidR="00943F41" w:rsidRPr="00F3205E" w:rsidRDefault="00943F41" w:rsidP="009A6BC4">
      <w:pPr>
        <w:pStyle w:val="TF-REFERNCIASITEM0"/>
        <w:rPr>
          <w:szCs w:val="18"/>
          <w:lang w:val="en-US"/>
        </w:rPr>
      </w:pPr>
      <w:r w:rsidRPr="00F3205E">
        <w:rPr>
          <w:szCs w:val="18"/>
          <w:lang w:val="en-US"/>
        </w:rPr>
        <w:t>SHRESTHA, Ajay; MAHMOOD, Ausif. Review of Deep Learning Algorithms and Architectures. </w:t>
      </w:r>
      <w:del w:id="81" w:author="Andreza Sartori" w:date="2020-12-05T08:06:00Z">
        <w:r w:rsidRPr="00D00C69" w:rsidDel="00B71A89">
          <w:rPr>
            <w:b/>
            <w:bCs/>
            <w:szCs w:val="18"/>
            <w:lang w:val="en-US"/>
          </w:rPr>
          <w:delText xml:space="preserve">Ieee </w:delText>
        </w:r>
      </w:del>
      <w:ins w:id="82" w:author="Andreza Sartori" w:date="2020-12-05T08:06:00Z">
        <w:r w:rsidR="00B71A89" w:rsidRPr="00D00C69">
          <w:rPr>
            <w:b/>
            <w:bCs/>
            <w:szCs w:val="18"/>
            <w:lang w:val="en-US"/>
          </w:rPr>
          <w:t>I</w:t>
        </w:r>
        <w:r w:rsidR="00B71A89">
          <w:rPr>
            <w:b/>
            <w:bCs/>
            <w:szCs w:val="18"/>
            <w:lang w:val="en-US"/>
          </w:rPr>
          <w:t>EEE</w:t>
        </w:r>
        <w:r w:rsidR="00B71A89" w:rsidRPr="00D00C69">
          <w:rPr>
            <w:b/>
            <w:bCs/>
            <w:szCs w:val="18"/>
            <w:lang w:val="en-US"/>
          </w:rPr>
          <w:t xml:space="preserve"> </w:t>
        </w:r>
      </w:ins>
      <w:r w:rsidRPr="00D00C69">
        <w:rPr>
          <w:b/>
          <w:bCs/>
          <w:szCs w:val="18"/>
          <w:lang w:val="en-US"/>
        </w:rPr>
        <w:t>Access</w:t>
      </w:r>
      <w:r w:rsidRPr="00D00C69">
        <w:rPr>
          <w:szCs w:val="18"/>
          <w:lang w:val="en-US"/>
        </w:rPr>
        <w:t xml:space="preserve">, [S.l.], v. 7, p. 53040-53065, abr. 2019. </w:t>
      </w:r>
    </w:p>
    <w:p w14:paraId="75C95105" w14:textId="559146AE" w:rsidR="00943F41" w:rsidRPr="00D00C69" w:rsidRDefault="00943F41" w:rsidP="009A6BC4">
      <w:pPr>
        <w:pStyle w:val="TF-REFERNCIASITEM0"/>
        <w:rPr>
          <w:szCs w:val="18"/>
          <w:lang w:val="en-US"/>
        </w:rPr>
      </w:pPr>
      <w:r w:rsidRPr="00F3205E">
        <w:rPr>
          <w:szCs w:val="18"/>
          <w:lang w:val="en-US"/>
        </w:rPr>
        <w:t xml:space="preserve">SIMONET, Claire </w:t>
      </w:r>
      <w:r w:rsidRPr="00F3205E">
        <w:rPr>
          <w:i/>
          <w:iCs/>
          <w:szCs w:val="18"/>
          <w:lang w:val="en-US"/>
        </w:rPr>
        <w:t>et al</w:t>
      </w:r>
      <w:r w:rsidRPr="00F3205E">
        <w:rPr>
          <w:szCs w:val="18"/>
          <w:lang w:val="en-US"/>
        </w:rPr>
        <w:t xml:space="preserve">. The motor prodromes of parkinson’s disease: from bedside observation to large-scale application. </w:t>
      </w:r>
      <w:r w:rsidRPr="00F3205E">
        <w:rPr>
          <w:b/>
          <w:szCs w:val="18"/>
          <w:lang w:val="en-US"/>
        </w:rPr>
        <w:t xml:space="preserve">Journal </w:t>
      </w:r>
      <w:ins w:id="83" w:author="Andreza Sartori" w:date="2020-12-05T08:07:00Z">
        <w:r w:rsidR="00815A59">
          <w:rPr>
            <w:b/>
            <w:szCs w:val="18"/>
            <w:lang w:val="en-US"/>
          </w:rPr>
          <w:t>o</w:t>
        </w:r>
      </w:ins>
      <w:del w:id="84" w:author="Andreza Sartori" w:date="2020-12-05T08:07:00Z">
        <w:r w:rsidRPr="00F3205E" w:rsidDel="00815A59">
          <w:rPr>
            <w:b/>
            <w:szCs w:val="18"/>
            <w:lang w:val="en-US"/>
          </w:rPr>
          <w:delText>O</w:delText>
        </w:r>
      </w:del>
      <w:r w:rsidRPr="00F3205E">
        <w:rPr>
          <w:b/>
          <w:szCs w:val="18"/>
          <w:lang w:val="en-US"/>
        </w:rPr>
        <w:t>f Neurology</w:t>
      </w:r>
      <w:r w:rsidRPr="00F3205E">
        <w:rPr>
          <w:szCs w:val="18"/>
          <w:lang w:val="en-US"/>
        </w:rPr>
        <w:t xml:space="preserve">, [S.l.], p. 1-1, dez. 2019. </w:t>
      </w:r>
    </w:p>
    <w:p w14:paraId="47362AFF" w14:textId="0866C000" w:rsidR="00943F41" w:rsidRPr="00F3205E" w:rsidRDefault="00943F41" w:rsidP="00943F41">
      <w:pPr>
        <w:pStyle w:val="TF-REFERNCIASITEM0"/>
        <w:rPr>
          <w:szCs w:val="18"/>
        </w:rPr>
      </w:pPr>
      <w:r w:rsidRPr="00D00C69">
        <w:rPr>
          <w:szCs w:val="18"/>
          <w:lang w:val="en-US"/>
        </w:rPr>
        <w:t>SPAGNOL, Giovanna Pereira</w:t>
      </w:r>
      <w:r w:rsidR="00A802AA" w:rsidRPr="00D00C69">
        <w:rPr>
          <w:szCs w:val="18"/>
          <w:lang w:val="en-US"/>
        </w:rPr>
        <w:t xml:space="preserve"> </w:t>
      </w:r>
      <w:r w:rsidR="00A802AA" w:rsidRPr="00D00C69">
        <w:rPr>
          <w:i/>
          <w:iCs/>
          <w:szCs w:val="18"/>
          <w:lang w:val="en-US"/>
        </w:rPr>
        <w:t>et al</w:t>
      </w:r>
      <w:r w:rsidR="00A802AA" w:rsidRPr="00D00C69">
        <w:rPr>
          <w:szCs w:val="18"/>
          <w:lang w:val="en-US"/>
        </w:rPr>
        <w:t>.</w:t>
      </w:r>
      <w:r w:rsidRPr="00D00C69">
        <w:rPr>
          <w:szCs w:val="18"/>
          <w:lang w:val="en-US"/>
        </w:rPr>
        <w:t xml:space="preserve"> </w:t>
      </w:r>
      <w:r w:rsidRPr="00F3205E">
        <w:rPr>
          <w:szCs w:val="18"/>
        </w:rPr>
        <w:t>Tratamentos Farmacológicos e Cirúrgicos da Doença de Parkinson: uma revisão da literatura. </w:t>
      </w:r>
      <w:r w:rsidRPr="00F3205E">
        <w:rPr>
          <w:b/>
          <w:bCs/>
          <w:szCs w:val="18"/>
        </w:rPr>
        <w:t>Diário da Teoria e Prática na Enfermagem 3</w:t>
      </w:r>
      <w:r w:rsidRPr="00F3205E">
        <w:rPr>
          <w:szCs w:val="18"/>
        </w:rPr>
        <w:t xml:space="preserve">, [S.l.], p. 128-136, fev. 2020. </w:t>
      </w:r>
    </w:p>
    <w:p w14:paraId="041C4DFC" w14:textId="77777777" w:rsidR="00943F41" w:rsidRPr="00F3205E" w:rsidRDefault="00943F41" w:rsidP="00943F41">
      <w:pPr>
        <w:pStyle w:val="TF-REFERNCIASITEM0"/>
        <w:rPr>
          <w:szCs w:val="18"/>
          <w:lang w:val="en-US"/>
        </w:rPr>
      </w:pPr>
      <w:r w:rsidRPr="00F3205E">
        <w:rPr>
          <w:szCs w:val="18"/>
          <w:lang w:val="de-DE"/>
        </w:rPr>
        <w:t xml:space="preserve">SMITS, Esther J </w:t>
      </w:r>
      <w:r w:rsidRPr="00F3205E">
        <w:rPr>
          <w:i/>
          <w:iCs/>
          <w:szCs w:val="18"/>
          <w:lang w:val="de-DE"/>
        </w:rPr>
        <w:t>et al</w:t>
      </w:r>
      <w:r w:rsidRPr="00F3205E">
        <w:rPr>
          <w:szCs w:val="18"/>
          <w:lang w:val="de-DE"/>
        </w:rPr>
        <w:t xml:space="preserve">. </w:t>
      </w:r>
      <w:r w:rsidRPr="00F3205E">
        <w:rPr>
          <w:szCs w:val="18"/>
          <w:lang w:val="en-US"/>
        </w:rPr>
        <w:t>Standardized Handwriting to Assess Bradykinesia, Micrographia and Tremor in Parkinson's Disease.</w:t>
      </w:r>
      <w:r w:rsidRPr="00F3205E">
        <w:rPr>
          <w:b/>
          <w:szCs w:val="18"/>
          <w:lang w:val="en-US"/>
        </w:rPr>
        <w:t> </w:t>
      </w:r>
      <w:r w:rsidRPr="00F3205E">
        <w:rPr>
          <w:b/>
          <w:bCs/>
          <w:szCs w:val="18"/>
          <w:lang w:val="en-US"/>
        </w:rPr>
        <w:t>Plos One</w:t>
      </w:r>
      <w:r w:rsidRPr="00F3205E">
        <w:rPr>
          <w:szCs w:val="18"/>
          <w:lang w:val="en-US"/>
        </w:rPr>
        <w:t xml:space="preserve">, [S.l.], v. 9, n. 5, p. 1, 22 maio 2014. </w:t>
      </w:r>
    </w:p>
    <w:p w14:paraId="4CE86BC0" w14:textId="372B1341" w:rsidR="00943F41" w:rsidRPr="00F3205E" w:rsidRDefault="00943F41" w:rsidP="00943F41">
      <w:pPr>
        <w:pStyle w:val="TF-REFERNCIASITEM0"/>
        <w:rPr>
          <w:szCs w:val="18"/>
          <w:lang w:val="en-US"/>
        </w:rPr>
      </w:pPr>
      <w:r w:rsidRPr="00F3205E">
        <w:rPr>
          <w:szCs w:val="18"/>
          <w:lang w:val="en-US"/>
        </w:rPr>
        <w:t xml:space="preserve">SURANGSRIRAT, Decho; THANAWATTANO, Chusak. Android application for spiral analysis in Parkinson's Disease. In: </w:t>
      </w:r>
      <w:r w:rsidR="00B5573C" w:rsidRPr="00F3205E">
        <w:rPr>
          <w:szCs w:val="18"/>
          <w:lang w:val="en-US"/>
        </w:rPr>
        <w:t xml:space="preserve">2012 </w:t>
      </w:r>
      <w:hyperlink r:id="rId23" w:history="1">
        <w:r w:rsidR="00B5573C" w:rsidRPr="00F3205E">
          <w:rPr>
            <w:szCs w:val="18"/>
            <w:lang w:val="en-US"/>
          </w:rPr>
          <w:t>PROCEEDINGS OF IEEE SOUTHEASTC</w:t>
        </w:r>
        <w:r w:rsidRPr="00F3205E">
          <w:rPr>
            <w:szCs w:val="18"/>
            <w:lang w:val="en-US"/>
          </w:rPr>
          <w:t>on</w:t>
        </w:r>
      </w:hyperlink>
      <w:r w:rsidRPr="00F3205E">
        <w:rPr>
          <w:szCs w:val="18"/>
          <w:lang w:val="en-US"/>
        </w:rPr>
        <w:t xml:space="preserve">, 2012, Orlando. </w:t>
      </w:r>
      <w:r w:rsidRPr="00F3205E">
        <w:rPr>
          <w:b/>
          <w:szCs w:val="18"/>
          <w:lang w:val="en-US"/>
        </w:rPr>
        <w:t xml:space="preserve">2012 Proceedings </w:t>
      </w:r>
      <w:del w:id="85" w:author="Andreza Sartori" w:date="2020-12-05T08:06:00Z">
        <w:r w:rsidRPr="00F3205E" w:rsidDel="00B71A89">
          <w:rPr>
            <w:b/>
            <w:szCs w:val="18"/>
            <w:lang w:val="en-US"/>
          </w:rPr>
          <w:delText>O</w:delText>
        </w:r>
      </w:del>
      <w:ins w:id="86" w:author="Andreza Sartori" w:date="2020-12-05T08:06:00Z">
        <w:r w:rsidR="00B71A89">
          <w:rPr>
            <w:b/>
            <w:szCs w:val="18"/>
            <w:lang w:val="en-US"/>
          </w:rPr>
          <w:t>o</w:t>
        </w:r>
      </w:ins>
      <w:r w:rsidRPr="00F3205E">
        <w:rPr>
          <w:b/>
          <w:szCs w:val="18"/>
          <w:lang w:val="en-US"/>
        </w:rPr>
        <w:t xml:space="preserve">f </w:t>
      </w:r>
      <w:del w:id="87" w:author="Andreza Sartori" w:date="2020-12-05T08:06:00Z">
        <w:r w:rsidRPr="00F3205E" w:rsidDel="00B71A89">
          <w:rPr>
            <w:b/>
            <w:szCs w:val="18"/>
            <w:lang w:val="en-US"/>
          </w:rPr>
          <w:delText xml:space="preserve">Ieee </w:delText>
        </w:r>
      </w:del>
      <w:ins w:id="88" w:author="Andreza Sartori" w:date="2020-12-05T08:06:00Z">
        <w:r w:rsidR="00B71A89" w:rsidRPr="00F3205E">
          <w:rPr>
            <w:b/>
            <w:szCs w:val="18"/>
            <w:lang w:val="en-US"/>
          </w:rPr>
          <w:t>I</w:t>
        </w:r>
        <w:r w:rsidR="00B71A89">
          <w:rPr>
            <w:b/>
            <w:szCs w:val="18"/>
            <w:lang w:val="en-US"/>
          </w:rPr>
          <w:t>EEE</w:t>
        </w:r>
        <w:r w:rsidR="00B71A89" w:rsidRPr="00F3205E">
          <w:rPr>
            <w:b/>
            <w:szCs w:val="18"/>
            <w:lang w:val="en-US"/>
          </w:rPr>
          <w:t xml:space="preserve"> </w:t>
        </w:r>
      </w:ins>
      <w:r w:rsidRPr="00F3205E">
        <w:rPr>
          <w:b/>
          <w:szCs w:val="18"/>
          <w:lang w:val="en-US"/>
        </w:rPr>
        <w:t>Southeastcon</w:t>
      </w:r>
      <w:r w:rsidR="00976892" w:rsidRPr="00F3205E">
        <w:rPr>
          <w:szCs w:val="18"/>
          <w:lang w:val="en-US"/>
        </w:rPr>
        <w:t>, Orlando: IEEE,</w:t>
      </w:r>
      <w:r w:rsidRPr="00F3205E">
        <w:rPr>
          <w:szCs w:val="18"/>
          <w:lang w:val="en-US"/>
        </w:rPr>
        <w:t xml:space="preserve"> </w:t>
      </w:r>
      <w:r w:rsidR="00C75F43" w:rsidRPr="00F3205E">
        <w:rPr>
          <w:szCs w:val="18"/>
          <w:lang w:val="en-US"/>
        </w:rPr>
        <w:t xml:space="preserve">2012, </w:t>
      </w:r>
      <w:r w:rsidRPr="00F3205E">
        <w:rPr>
          <w:szCs w:val="18"/>
          <w:lang w:val="en-US"/>
        </w:rPr>
        <w:t>p. 1-6, mar.</w:t>
      </w:r>
    </w:p>
    <w:p w14:paraId="40397E05" w14:textId="72317FC7" w:rsidR="00114B0B" w:rsidRPr="00F3205E" w:rsidRDefault="00114B0B" w:rsidP="00943F41">
      <w:pPr>
        <w:pStyle w:val="TF-REFERNCIASITEM0"/>
        <w:rPr>
          <w:szCs w:val="18"/>
          <w:lang w:val="en-US"/>
        </w:rPr>
      </w:pPr>
      <w:r w:rsidRPr="00F3205E">
        <w:rPr>
          <w:lang w:val="en-US"/>
        </w:rPr>
        <w:t>TARSHA-KURDI</w:t>
      </w:r>
      <w:del w:id="89" w:author="Andreza Sartori" w:date="2020-12-05T08:01:00Z">
        <w:r w:rsidRPr="00F3205E" w:rsidDel="00465EDE">
          <w:rPr>
            <w:lang w:val="en-US"/>
          </w:rPr>
          <w:delText xml:space="preserve"> </w:delText>
        </w:r>
      </w:del>
      <w:r w:rsidRPr="00F3205E">
        <w:rPr>
          <w:lang w:val="en-US"/>
        </w:rPr>
        <w:t>, Fayez; LANDES, Tania; GRUSSENMEYER, Pierre. Hough-Transform and Extended RANSAC Algorithms for Automatic Detection of 3D Building Roof Planes from Lidar Data. In: I</w:t>
      </w:r>
      <w:r w:rsidR="00B5573C" w:rsidRPr="00F3205E">
        <w:rPr>
          <w:lang w:val="en-US"/>
        </w:rPr>
        <w:t xml:space="preserve">SPRS WORKSHOP ON LASER SCANNING 2007 AND SILVILASER </w:t>
      </w:r>
      <w:r w:rsidRPr="00F3205E">
        <w:rPr>
          <w:lang w:val="en-US"/>
        </w:rPr>
        <w:t>2007, 2007, Espoo.</w:t>
      </w:r>
      <w:r w:rsidR="002C4C65" w:rsidRPr="00F3205E">
        <w:rPr>
          <w:lang w:val="en-US"/>
        </w:rPr>
        <w:t xml:space="preserve"> </w:t>
      </w:r>
      <w:r w:rsidR="002C4C65" w:rsidRPr="00F3205E">
        <w:rPr>
          <w:b/>
          <w:szCs w:val="18"/>
          <w:lang w:val="en-US"/>
        </w:rPr>
        <w:t>Proceedings…</w:t>
      </w:r>
      <w:r w:rsidRPr="00F3205E">
        <w:rPr>
          <w:lang w:val="en-US"/>
        </w:rPr>
        <w:t xml:space="preserve">  </w:t>
      </w:r>
      <w:r w:rsidR="00976892" w:rsidRPr="00F3205E">
        <w:rPr>
          <w:lang w:val="en-US"/>
        </w:rPr>
        <w:t xml:space="preserve">Espoo: </w:t>
      </w:r>
      <w:r w:rsidR="00976892" w:rsidRPr="00D00C69">
        <w:rPr>
          <w:lang w:val="en-US"/>
        </w:rPr>
        <w:t>HAL</w:t>
      </w:r>
      <w:r w:rsidR="00976892" w:rsidRPr="00F3205E">
        <w:rPr>
          <w:lang w:val="en-US"/>
        </w:rPr>
        <w:t xml:space="preserve">, </w:t>
      </w:r>
      <w:r w:rsidR="002C4C65" w:rsidRPr="00F3205E">
        <w:rPr>
          <w:lang w:val="en-US"/>
        </w:rPr>
        <w:t xml:space="preserve">2007, </w:t>
      </w:r>
      <w:r w:rsidRPr="00F3205E">
        <w:rPr>
          <w:lang w:val="en-US"/>
        </w:rPr>
        <w:t xml:space="preserve">p.407-412. </w:t>
      </w:r>
    </w:p>
    <w:p w14:paraId="77D55BD0" w14:textId="2686DCDB" w:rsidR="00943F41" w:rsidRPr="00D00C69" w:rsidRDefault="00943F41" w:rsidP="00C8339C">
      <w:pPr>
        <w:pStyle w:val="TF-REFERNCIASITEM0"/>
        <w:rPr>
          <w:szCs w:val="18"/>
          <w:lang w:val="en-US"/>
        </w:rPr>
      </w:pPr>
      <w:r w:rsidRPr="00F3205E">
        <w:rPr>
          <w:szCs w:val="18"/>
          <w:lang w:val="en-US"/>
        </w:rPr>
        <w:t>UNIYAL, Deepak; RAYCHOUDHURY, Vaskar. Pervasive Healthcare: A Comprehensive Survey of Tools and Techniques. </w:t>
      </w:r>
      <w:r w:rsidRPr="00F3205E">
        <w:rPr>
          <w:b/>
          <w:bCs/>
          <w:szCs w:val="18"/>
          <w:lang w:val="en-US"/>
        </w:rPr>
        <w:t>Arxiv. </w:t>
      </w:r>
      <w:r w:rsidRPr="00F3205E">
        <w:rPr>
          <w:szCs w:val="18"/>
          <w:lang w:val="en-US"/>
        </w:rPr>
        <w:t xml:space="preserve">[S.l.], p. </w:t>
      </w:r>
      <w:r w:rsidRPr="00D00C69">
        <w:rPr>
          <w:szCs w:val="18"/>
          <w:lang w:val="en-US"/>
        </w:rPr>
        <w:t>1-48. 7 nov. 2014.</w:t>
      </w:r>
    </w:p>
    <w:p w14:paraId="4F304029" w14:textId="032243A3" w:rsidR="00943F41" w:rsidRPr="00F3205E" w:rsidRDefault="00943F41" w:rsidP="00943F41">
      <w:pPr>
        <w:pStyle w:val="TF-REFERNCIASITEM0"/>
        <w:rPr>
          <w:color w:val="222222"/>
          <w:szCs w:val="18"/>
          <w:shd w:val="clear" w:color="auto" w:fill="FFFFFF"/>
          <w:lang w:val="en-US"/>
        </w:rPr>
      </w:pPr>
      <w:r w:rsidRPr="00D00C69">
        <w:rPr>
          <w:szCs w:val="18"/>
          <w:lang w:val="en-US"/>
        </w:rPr>
        <w:t>VINAYAKUMAR, R</w:t>
      </w:r>
      <w:r w:rsidR="00834785" w:rsidRPr="00D00C69">
        <w:rPr>
          <w:szCs w:val="18"/>
          <w:lang w:val="en-US"/>
        </w:rPr>
        <w:t>avi</w:t>
      </w:r>
      <w:r w:rsidRPr="00D00C69">
        <w:rPr>
          <w:szCs w:val="18"/>
          <w:lang w:val="en-US"/>
        </w:rPr>
        <w:t>; SOMAN, K</w:t>
      </w:r>
      <w:r w:rsidR="00834785" w:rsidRPr="00D00C69">
        <w:rPr>
          <w:szCs w:val="18"/>
          <w:lang w:val="en-US"/>
        </w:rPr>
        <w:t>otti.</w:t>
      </w:r>
      <w:r w:rsidRPr="00D00C69">
        <w:rPr>
          <w:szCs w:val="18"/>
          <w:lang w:val="en-US"/>
        </w:rPr>
        <w:t xml:space="preserve"> P</w:t>
      </w:r>
      <w:r w:rsidR="00834785" w:rsidRPr="00D00C69">
        <w:rPr>
          <w:szCs w:val="18"/>
          <w:lang w:val="en-US"/>
        </w:rPr>
        <w:t>.</w:t>
      </w:r>
      <w:r w:rsidRPr="00D00C69">
        <w:rPr>
          <w:szCs w:val="18"/>
          <w:lang w:val="en-US"/>
        </w:rPr>
        <w:t xml:space="preserve">; POORNACHANDRAN, Prabaharan. </w:t>
      </w:r>
      <w:r w:rsidRPr="00F3205E">
        <w:rPr>
          <w:szCs w:val="18"/>
          <w:lang w:val="en-US"/>
        </w:rPr>
        <w:t xml:space="preserve">Applying convolutional neural network for network intrusion detection. In: </w:t>
      </w:r>
      <w:r w:rsidRPr="00F3205E">
        <w:rPr>
          <w:bCs/>
          <w:szCs w:val="18"/>
          <w:lang w:val="en-US"/>
        </w:rPr>
        <w:t xml:space="preserve">2017 </w:t>
      </w:r>
      <w:r w:rsidR="00B5573C" w:rsidRPr="00F3205E">
        <w:rPr>
          <w:bCs/>
          <w:szCs w:val="18"/>
          <w:lang w:val="en-US"/>
        </w:rPr>
        <w:t>INTERNATIONAL CONFERENCE ON ADVANCES IN COMPUTING, COMMUNICATIONS AND INFORMATICS (ICACCI)</w:t>
      </w:r>
      <w:r w:rsidR="00B5573C" w:rsidRPr="00F3205E">
        <w:rPr>
          <w:szCs w:val="18"/>
          <w:lang w:val="en-US"/>
        </w:rPr>
        <w:t>,</w:t>
      </w:r>
      <w:r w:rsidRPr="00F3205E">
        <w:rPr>
          <w:szCs w:val="18"/>
          <w:lang w:val="en-US"/>
        </w:rPr>
        <w:t xml:space="preserve"> 2017, [S.l.]. </w:t>
      </w:r>
      <w:commentRangeStart w:id="90"/>
      <w:r w:rsidRPr="00F3205E">
        <w:rPr>
          <w:b/>
          <w:szCs w:val="18"/>
          <w:lang w:val="en-US"/>
        </w:rPr>
        <w:t xml:space="preserve">Proceedings </w:t>
      </w:r>
      <w:del w:id="91" w:author="Andreza Sartori" w:date="2020-12-05T08:07:00Z">
        <w:r w:rsidRPr="00F3205E" w:rsidDel="00815A59">
          <w:rPr>
            <w:b/>
            <w:szCs w:val="18"/>
            <w:lang w:val="en-US"/>
          </w:rPr>
          <w:delText xml:space="preserve">Of </w:delText>
        </w:r>
        <w:r w:rsidRPr="00F3205E" w:rsidDel="00383DBF">
          <w:rPr>
            <w:b/>
            <w:szCs w:val="18"/>
            <w:lang w:val="en-US"/>
          </w:rPr>
          <w:delText xml:space="preserve">The </w:delText>
        </w:r>
      </w:del>
      <w:del w:id="92" w:author="Andreza Sartori" w:date="2020-12-05T08:08:00Z">
        <w:r w:rsidRPr="00F3205E" w:rsidDel="003059D7">
          <w:rPr>
            <w:b/>
            <w:szCs w:val="18"/>
            <w:lang w:val="en-US"/>
          </w:rPr>
          <w:delText>I</w:delText>
        </w:r>
      </w:del>
      <w:del w:id="93" w:author="Andreza Sartori" w:date="2020-12-05T08:07:00Z">
        <w:r w:rsidRPr="00F3205E" w:rsidDel="00383DBF">
          <w:rPr>
            <w:b/>
            <w:szCs w:val="18"/>
            <w:lang w:val="en-US"/>
          </w:rPr>
          <w:delText>eee</w:delText>
        </w:r>
      </w:del>
      <w:commentRangeEnd w:id="90"/>
      <w:r w:rsidR="00920212">
        <w:rPr>
          <w:rStyle w:val="Refdecomentrio"/>
        </w:rPr>
        <w:commentReference w:id="90"/>
      </w:r>
      <w:r w:rsidRPr="00F3205E">
        <w:rPr>
          <w:szCs w:val="18"/>
          <w:lang w:val="en-US"/>
        </w:rPr>
        <w:t>.</w:t>
      </w:r>
      <w:r w:rsidRPr="00F3205E">
        <w:rPr>
          <w:i/>
          <w:iCs/>
          <w:szCs w:val="18"/>
          <w:lang w:val="en-US"/>
        </w:rPr>
        <w:t xml:space="preserve"> </w:t>
      </w:r>
      <w:r w:rsidR="00164403" w:rsidRPr="00F3205E">
        <w:rPr>
          <w:szCs w:val="18"/>
          <w:lang w:val="en-US"/>
        </w:rPr>
        <w:t>[S.l.]:</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C75F43" w:rsidRPr="00F3205E">
        <w:rPr>
          <w:szCs w:val="18"/>
          <w:lang w:val="en-US"/>
        </w:rPr>
        <w:t xml:space="preserve">2017, </w:t>
      </w:r>
      <w:r w:rsidRPr="00F3205E">
        <w:rPr>
          <w:szCs w:val="18"/>
          <w:lang w:val="en-US"/>
        </w:rPr>
        <w:t>p. 1222-1228.</w:t>
      </w:r>
    </w:p>
    <w:p w14:paraId="091A39A4" w14:textId="4CA1E50A" w:rsidR="00943F41" w:rsidRPr="00D00C69" w:rsidRDefault="00943F41" w:rsidP="00943F41">
      <w:pPr>
        <w:pStyle w:val="TF-REFERNCIASITEM0"/>
        <w:rPr>
          <w:szCs w:val="18"/>
          <w:lang w:val="en-US"/>
        </w:rPr>
      </w:pPr>
      <w:r w:rsidRPr="00F3205E">
        <w:rPr>
          <w:szCs w:val="18"/>
          <w:lang w:val="en-US"/>
        </w:rPr>
        <w:t xml:space="preserve">WANG, Zijie J </w:t>
      </w:r>
      <w:r w:rsidRPr="00F3205E">
        <w:rPr>
          <w:i/>
          <w:iCs/>
          <w:szCs w:val="18"/>
          <w:lang w:val="en-US"/>
        </w:rPr>
        <w:t>et al</w:t>
      </w:r>
      <w:r w:rsidRPr="00F3205E">
        <w:rPr>
          <w:szCs w:val="18"/>
          <w:lang w:val="en-US"/>
        </w:rPr>
        <w:t>. CNN EXPLAINER: learning convolutional neural networks with interactive visualization. In</w:t>
      </w:r>
      <w:r w:rsidR="00B5573C" w:rsidRPr="00F3205E">
        <w:rPr>
          <w:szCs w:val="18"/>
          <w:lang w:val="en-US"/>
        </w:rPr>
        <w:t>: </w:t>
      </w:r>
      <w:r w:rsidR="00B5573C" w:rsidRPr="00F3205E">
        <w:rPr>
          <w:bCs/>
          <w:szCs w:val="18"/>
          <w:lang w:val="en-US"/>
        </w:rPr>
        <w:t>IEEE TRANSACTIONS ON VISUALIZATION AND COMPUTER GRAPHICS</w:t>
      </w:r>
      <w:r w:rsidRPr="00F3205E">
        <w:rPr>
          <w:szCs w:val="18"/>
          <w:lang w:val="en-US"/>
        </w:rPr>
        <w:t xml:space="preserve">, 2020, [S.l.]. </w:t>
      </w:r>
      <w:commentRangeStart w:id="94"/>
      <w:r w:rsidRPr="00D00C69">
        <w:rPr>
          <w:b/>
          <w:szCs w:val="18"/>
          <w:lang w:val="en-US"/>
        </w:rPr>
        <w:t xml:space="preserve">Proceedings </w:t>
      </w:r>
      <w:del w:id="95" w:author="Andreza Sartori" w:date="2020-12-05T08:07:00Z">
        <w:r w:rsidRPr="00D00C69" w:rsidDel="00383DBF">
          <w:rPr>
            <w:b/>
            <w:szCs w:val="18"/>
            <w:lang w:val="en-US"/>
          </w:rPr>
          <w:delText>Of The</w:delText>
        </w:r>
      </w:del>
      <w:del w:id="96" w:author="Andreza Sartori" w:date="2020-12-05T08:08:00Z">
        <w:r w:rsidRPr="00D00C69" w:rsidDel="003059D7">
          <w:rPr>
            <w:b/>
            <w:szCs w:val="18"/>
            <w:lang w:val="en-US"/>
          </w:rPr>
          <w:delText xml:space="preserve"> I</w:delText>
        </w:r>
      </w:del>
      <w:del w:id="97" w:author="Andreza Sartori" w:date="2020-12-05T08:07:00Z">
        <w:r w:rsidRPr="00D00C69" w:rsidDel="00383DBF">
          <w:rPr>
            <w:b/>
            <w:szCs w:val="18"/>
            <w:lang w:val="en-US"/>
          </w:rPr>
          <w:delText>eee</w:delText>
        </w:r>
      </w:del>
      <w:commentRangeEnd w:id="94"/>
      <w:r w:rsidR="00920212">
        <w:rPr>
          <w:rStyle w:val="Refdecomentrio"/>
        </w:rPr>
        <w:commentReference w:id="94"/>
      </w:r>
      <w:r w:rsidRPr="00D00C69">
        <w:rPr>
          <w:b/>
          <w:szCs w:val="18"/>
          <w:lang w:val="en-US"/>
        </w:rPr>
        <w:t>.</w:t>
      </w:r>
      <w:r w:rsidR="00164403" w:rsidRPr="00D00C69">
        <w:rPr>
          <w:i/>
          <w:iCs/>
          <w:szCs w:val="18"/>
          <w:lang w:val="en-US"/>
        </w:rPr>
        <w:t xml:space="preserve"> </w:t>
      </w:r>
      <w:r w:rsidR="00164403" w:rsidRPr="00D00C69">
        <w:rPr>
          <w:szCs w:val="18"/>
          <w:lang w:val="en-US"/>
        </w:rPr>
        <w:t>[S.l.]:</w:t>
      </w:r>
      <w:r w:rsidR="00164403" w:rsidRPr="00D00C69">
        <w:rPr>
          <w:rFonts w:ascii="Arial" w:hAnsi="Arial" w:cs="Arial"/>
          <w:b/>
          <w:bCs/>
          <w:color w:val="006600"/>
          <w:sz w:val="23"/>
          <w:szCs w:val="23"/>
          <w:shd w:val="clear" w:color="auto" w:fill="FFFFFF"/>
          <w:lang w:val="en-US"/>
        </w:rPr>
        <w:t xml:space="preserve"> </w:t>
      </w:r>
      <w:r w:rsidR="00164403" w:rsidRPr="00D00C69">
        <w:rPr>
          <w:szCs w:val="18"/>
          <w:lang w:val="en-US"/>
        </w:rPr>
        <w:t xml:space="preserve">IEEE, </w:t>
      </w:r>
      <w:r w:rsidR="00765D8F" w:rsidRPr="00D00C69">
        <w:rPr>
          <w:szCs w:val="18"/>
          <w:lang w:val="en-US"/>
        </w:rPr>
        <w:t xml:space="preserve">2020, </w:t>
      </w:r>
      <w:r w:rsidRPr="00D00C69">
        <w:rPr>
          <w:szCs w:val="18"/>
          <w:lang w:val="en-US"/>
        </w:rPr>
        <w:t>p. 1-11.</w:t>
      </w:r>
    </w:p>
    <w:p w14:paraId="4E220CC3" w14:textId="77777777" w:rsidR="00943F41" w:rsidRPr="00F3205E" w:rsidRDefault="00943F41" w:rsidP="00943F41">
      <w:pPr>
        <w:pStyle w:val="TF-REFERNCIASITEM0"/>
        <w:rPr>
          <w:szCs w:val="18"/>
        </w:rPr>
      </w:pPr>
      <w:r w:rsidRPr="00D00C69">
        <w:rPr>
          <w:szCs w:val="18"/>
          <w:lang w:val="en-US"/>
        </w:rPr>
        <w:t xml:space="preserve">WATASE, Gabriela Sayuri. </w:t>
      </w:r>
      <w:r w:rsidRPr="00F3205E">
        <w:rPr>
          <w:b/>
          <w:szCs w:val="18"/>
        </w:rPr>
        <w:t>Desenvolvimento de um software para a classificação de tremor de membro superior a partir de movimentos de escrita</w:t>
      </w:r>
      <w:r w:rsidRPr="00F3205E">
        <w:rPr>
          <w:szCs w:val="18"/>
        </w:rPr>
        <w:t>. 2019. 35 f. TCC (Graduação) - Curso de Engenharia Biomédica, Universidade Federal do Abc, São Bernardo do Campo.</w:t>
      </w:r>
    </w:p>
    <w:p w14:paraId="0B5079EC" w14:textId="77777777" w:rsidR="00943F41" w:rsidRPr="00F3205E" w:rsidRDefault="00943F41" w:rsidP="00943F41">
      <w:pPr>
        <w:pStyle w:val="TF-REFERNCIASITEM0"/>
        <w:rPr>
          <w:szCs w:val="18"/>
          <w:lang w:val="en-US"/>
        </w:rPr>
      </w:pPr>
      <w:r w:rsidRPr="00F3205E">
        <w:rPr>
          <w:szCs w:val="18"/>
          <w:lang w:val="en-US"/>
        </w:rPr>
        <w:t xml:space="preserve">YAMASHITA, Rikiya </w:t>
      </w:r>
      <w:r w:rsidRPr="00F3205E">
        <w:rPr>
          <w:i/>
          <w:iCs/>
          <w:szCs w:val="18"/>
          <w:lang w:val="en-US"/>
        </w:rPr>
        <w:t>et al</w:t>
      </w:r>
      <w:r w:rsidRPr="00F3205E">
        <w:rPr>
          <w:szCs w:val="18"/>
          <w:lang w:val="en-US"/>
        </w:rPr>
        <w:t>. Convolutional neural networks: an overview and application in radiology. </w:t>
      </w:r>
      <w:r w:rsidRPr="00F3205E">
        <w:rPr>
          <w:b/>
          <w:bCs/>
          <w:szCs w:val="18"/>
          <w:lang w:val="en-US"/>
        </w:rPr>
        <w:t>Insights Into Imaging</w:t>
      </w:r>
      <w:r w:rsidRPr="00F3205E">
        <w:rPr>
          <w:szCs w:val="18"/>
          <w:lang w:val="en-US"/>
        </w:rPr>
        <w:t xml:space="preserve">, [S.l.], v. 9, n. 4, p. 611-629, jun. 2018. </w:t>
      </w:r>
    </w:p>
    <w:p w14:paraId="576D1AC5" w14:textId="60AD308A" w:rsidR="000E2B3A" w:rsidRPr="004F4BF9" w:rsidRDefault="00943F41" w:rsidP="00943F41">
      <w:pPr>
        <w:pStyle w:val="TF-REFERNCIASITEM0"/>
        <w:rPr>
          <w:sz w:val="20"/>
        </w:rPr>
      </w:pPr>
      <w:r w:rsidRPr="00F3205E">
        <w:rPr>
          <w:szCs w:val="18"/>
          <w:lang w:val="en-US"/>
        </w:rPr>
        <w:t xml:space="preserve">ZHAM, Poonam </w:t>
      </w:r>
      <w:r w:rsidRPr="00F3205E">
        <w:rPr>
          <w:i/>
          <w:iCs/>
          <w:szCs w:val="18"/>
          <w:lang w:val="en-US"/>
        </w:rPr>
        <w:t>et al</w:t>
      </w:r>
      <w:r w:rsidRPr="00F3205E">
        <w:rPr>
          <w:szCs w:val="18"/>
          <w:lang w:val="en-US"/>
        </w:rPr>
        <w:t>. Distinguishing Different Stages of Parkinson’s Disease Using Composite Index of Speed and Pen-Pressure of Sketching a Spiral. </w:t>
      </w:r>
      <w:r w:rsidRPr="00F3205E">
        <w:rPr>
          <w:b/>
          <w:bCs/>
          <w:szCs w:val="18"/>
        </w:rPr>
        <w:t xml:space="preserve">Frontiers </w:t>
      </w:r>
      <w:del w:id="98" w:author="Andreza Sartori" w:date="2020-12-05T08:12:00Z">
        <w:r w:rsidRPr="00F3205E" w:rsidDel="00920212">
          <w:rPr>
            <w:b/>
            <w:bCs/>
            <w:szCs w:val="18"/>
          </w:rPr>
          <w:delText>I</w:delText>
        </w:r>
      </w:del>
      <w:ins w:id="99" w:author="Andreza Sartori" w:date="2020-12-05T08:12:00Z">
        <w:r w:rsidR="00920212">
          <w:rPr>
            <w:b/>
            <w:bCs/>
            <w:szCs w:val="18"/>
          </w:rPr>
          <w:t>i</w:t>
        </w:r>
      </w:ins>
      <w:r w:rsidRPr="00F3205E">
        <w:rPr>
          <w:b/>
          <w:bCs/>
          <w:szCs w:val="18"/>
        </w:rPr>
        <w:t>n Neurology</w:t>
      </w:r>
      <w:r w:rsidRPr="00F3205E">
        <w:rPr>
          <w:szCs w:val="18"/>
        </w:rPr>
        <w:t>, [S.l.], v. 8, p. 1-7, set. 2017</w:t>
      </w:r>
      <w:r w:rsidR="00A2496C" w:rsidRPr="00F3205E">
        <w:rPr>
          <w:szCs w:val="18"/>
        </w:rPr>
        <w:t>.</w:t>
      </w:r>
    </w:p>
    <w:p w14:paraId="3BC95981" w14:textId="77777777" w:rsidR="00DD065E" w:rsidRPr="004F4BF9" w:rsidRDefault="00DD065E" w:rsidP="00DD065E">
      <w:pPr>
        <w:pStyle w:val="TF-REFERNCIASITEM0"/>
        <w:rPr>
          <w:sz w:val="20"/>
        </w:rPr>
      </w:pPr>
    </w:p>
    <w:p w14:paraId="4EF7B955" w14:textId="1387BCF9" w:rsidR="00F83A19" w:rsidRDefault="00F83A19" w:rsidP="00587002">
      <w:pPr>
        <w:pStyle w:val="TF-refernciasbibliogrficasTTULO"/>
      </w:pPr>
      <w:r>
        <w:lastRenderedPageBreak/>
        <w:t>ASSINATURAS</w:t>
      </w:r>
    </w:p>
    <w:p w14:paraId="2D4B46CF" w14:textId="1BCA0C28" w:rsidR="00F83A19" w:rsidRDefault="00F83A19" w:rsidP="00691216">
      <w:pPr>
        <w:pStyle w:val="TF-LEGENDA"/>
      </w:pPr>
      <w:r>
        <w:t>(Atenção: todas as folhas devem estar rubricadas)</w:t>
      </w: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4"/>
          <w:headerReference w:type="first" r:id="rId25"/>
          <w:pgSz w:w="11907" w:h="16840" w:code="9"/>
          <w:pgMar w:top="1701" w:right="1134" w:bottom="1134" w:left="1701" w:header="720" w:footer="720" w:gutter="0"/>
          <w:pgNumType w:start="1"/>
          <w:cols w:space="708"/>
          <w:titlePg/>
          <w:docGrid w:linePitch="360"/>
        </w:sectPr>
      </w:pPr>
    </w:p>
    <w:p w14:paraId="4BA7D206" w14:textId="77777777" w:rsidR="00D00C69" w:rsidRPr="00320BFA" w:rsidRDefault="00D00C69" w:rsidP="00D00C69">
      <w:pPr>
        <w:pStyle w:val="TF-xAvalTTULO"/>
      </w:pPr>
      <w:r>
        <w:lastRenderedPageBreak/>
        <w:t>FORMULÁRIO  DE  avaliação</w:t>
      </w:r>
      <w:r w:rsidRPr="00320BFA">
        <w:t xml:space="preserve"> – PROFESSOR TCC I</w:t>
      </w:r>
    </w:p>
    <w:p w14:paraId="0030FEA2" w14:textId="4275D67C" w:rsidR="00D00C69" w:rsidRPr="00320BFA" w:rsidRDefault="00D00C69" w:rsidP="00D00C69">
      <w:pPr>
        <w:pStyle w:val="TF-xAvalLINHA"/>
      </w:pPr>
      <w:r w:rsidRPr="00320BFA">
        <w:t>Acadêmico(a):</w:t>
      </w:r>
      <w:r w:rsidR="00AE01E0">
        <w:t xml:space="preserve"> Sidnei Lanser</w:t>
      </w:r>
      <w:r w:rsidRPr="00320BFA">
        <w:tab/>
      </w:r>
    </w:p>
    <w:p w14:paraId="72A54725" w14:textId="77777777" w:rsidR="00D00C69" w:rsidRDefault="00D00C69" w:rsidP="00D00C69">
      <w:pPr>
        <w:pStyle w:val="TF-xAvalLINHA"/>
      </w:pPr>
      <w:r w:rsidRPr="00320BFA">
        <w:t>Avaliador(a):</w:t>
      </w:r>
      <w:r w:rsidRPr="00320BFA">
        <w:tab/>
      </w:r>
      <w:r>
        <w:t>Andreza Sartori</w:t>
      </w:r>
      <w:r>
        <w:tab/>
      </w:r>
    </w:p>
    <w:p w14:paraId="49A73C6C" w14:textId="77777777" w:rsidR="00D00C69" w:rsidRDefault="00D00C69" w:rsidP="00D00C69">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D00C69" w:rsidRPr="00320BFA" w14:paraId="3D813CB9" w14:textId="77777777" w:rsidTr="001A615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FC5C557" w14:textId="77777777" w:rsidR="00D00C69" w:rsidRPr="00320BFA" w:rsidRDefault="00D00C69" w:rsidP="001A615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13066BB" w14:textId="77777777" w:rsidR="00D00C69" w:rsidRPr="00320BFA" w:rsidRDefault="00D00C69" w:rsidP="001A615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8E202C1" w14:textId="77777777" w:rsidR="00D00C69" w:rsidRPr="00320BFA" w:rsidRDefault="00D00C69" w:rsidP="001A615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1907264" w14:textId="77777777" w:rsidR="00D00C69" w:rsidRPr="00320BFA" w:rsidRDefault="00D00C69" w:rsidP="001A6153">
            <w:pPr>
              <w:pStyle w:val="TF-xAvalITEMTABELA"/>
            </w:pPr>
            <w:r w:rsidRPr="00320BFA">
              <w:t>não atende</w:t>
            </w:r>
          </w:p>
        </w:tc>
      </w:tr>
      <w:tr w:rsidR="00D00C69" w:rsidRPr="00320BFA" w14:paraId="4A9F43E0" w14:textId="77777777" w:rsidTr="001A615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203493E" w14:textId="77777777" w:rsidR="00D00C69" w:rsidRPr="00320BFA" w:rsidRDefault="00D00C69" w:rsidP="001A6153">
            <w:pPr>
              <w:pStyle w:val="TF-xAvalITEMTABELA"/>
            </w:pPr>
            <w:r w:rsidRPr="008B0D4D">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31DA6AA" w14:textId="77777777" w:rsidR="00D00C69" w:rsidRPr="00821EE8" w:rsidRDefault="00D00C69" w:rsidP="00D00C69">
            <w:pPr>
              <w:pStyle w:val="TF-xAvalITEM"/>
              <w:numPr>
                <w:ilvl w:val="0"/>
                <w:numId w:val="13"/>
              </w:numPr>
            </w:pPr>
            <w:r w:rsidRPr="00821EE8">
              <w:t>INTRODUÇÃO</w:t>
            </w:r>
          </w:p>
          <w:p w14:paraId="538FAB1D" w14:textId="77777777" w:rsidR="00D00C69" w:rsidRPr="00821EE8" w:rsidRDefault="00D00C69" w:rsidP="001A615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9A44BFB" w14:textId="6EE82C49" w:rsidR="00D00C69" w:rsidRPr="00320BFA" w:rsidRDefault="00927D71" w:rsidP="001A615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F03AADC" w14:textId="77777777" w:rsidR="00D00C69" w:rsidRPr="00320BFA" w:rsidRDefault="00D00C69" w:rsidP="001A615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0ABE8920" w14:textId="77777777" w:rsidR="00D00C69" w:rsidRPr="00320BFA" w:rsidRDefault="00D00C69" w:rsidP="001A6153">
            <w:pPr>
              <w:keepNext w:val="0"/>
              <w:keepLines w:val="0"/>
              <w:ind w:left="709" w:hanging="709"/>
              <w:jc w:val="both"/>
              <w:rPr>
                <w:sz w:val="18"/>
              </w:rPr>
            </w:pPr>
          </w:p>
        </w:tc>
      </w:tr>
      <w:tr w:rsidR="00D00C69" w:rsidRPr="00320BFA" w14:paraId="04F98E53" w14:textId="77777777" w:rsidTr="001A615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FBCB81"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BAF99F" w14:textId="77777777" w:rsidR="00D00C69" w:rsidRPr="00821EE8" w:rsidRDefault="00D00C69" w:rsidP="001A615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806EF81" w14:textId="5C31ABCF"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1ED7D2"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34A505A" w14:textId="77777777" w:rsidR="00D00C69" w:rsidRPr="00320BFA" w:rsidRDefault="00D00C69" w:rsidP="001A6153">
            <w:pPr>
              <w:keepNext w:val="0"/>
              <w:keepLines w:val="0"/>
              <w:ind w:left="709" w:hanging="709"/>
              <w:jc w:val="both"/>
              <w:rPr>
                <w:sz w:val="18"/>
              </w:rPr>
            </w:pPr>
          </w:p>
        </w:tc>
      </w:tr>
      <w:tr w:rsidR="00D00C69" w:rsidRPr="00320BFA" w14:paraId="2378BADC"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D5C2EB"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A39720" w14:textId="77777777" w:rsidR="00D00C69" w:rsidRPr="00320BFA" w:rsidRDefault="00D00C69" w:rsidP="00D00C69">
            <w:pPr>
              <w:pStyle w:val="TF-xAvalITEM"/>
              <w:numPr>
                <w:ilvl w:val="0"/>
                <w:numId w:val="13"/>
              </w:numPr>
            </w:pPr>
            <w:r w:rsidRPr="00320BFA">
              <w:t>OBJETIVOS</w:t>
            </w:r>
          </w:p>
          <w:p w14:paraId="69E973E0" w14:textId="77777777" w:rsidR="00D00C69" w:rsidRPr="00320BFA" w:rsidRDefault="00D00C69" w:rsidP="001A615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C0F3CA1" w14:textId="07854FC3"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F95C7AD"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01A13DD" w14:textId="77777777" w:rsidR="00D00C69" w:rsidRPr="00320BFA" w:rsidRDefault="00D00C69" w:rsidP="001A6153">
            <w:pPr>
              <w:keepNext w:val="0"/>
              <w:keepLines w:val="0"/>
              <w:ind w:left="709" w:hanging="709"/>
              <w:jc w:val="both"/>
              <w:rPr>
                <w:sz w:val="18"/>
              </w:rPr>
            </w:pPr>
          </w:p>
        </w:tc>
      </w:tr>
      <w:tr w:rsidR="00D00C69" w:rsidRPr="00320BFA" w14:paraId="104F879E" w14:textId="77777777" w:rsidTr="001A615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55EE3"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3629EC" w14:textId="77777777" w:rsidR="00D00C69" w:rsidRPr="00320BFA" w:rsidRDefault="00D00C69" w:rsidP="001A615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0F2F517" w14:textId="431BEA97"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B1293B"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E8786E9" w14:textId="77777777" w:rsidR="00D00C69" w:rsidRPr="00320BFA" w:rsidRDefault="00D00C69" w:rsidP="001A6153">
            <w:pPr>
              <w:keepNext w:val="0"/>
              <w:keepLines w:val="0"/>
              <w:ind w:left="709" w:hanging="709"/>
              <w:jc w:val="both"/>
              <w:rPr>
                <w:sz w:val="18"/>
              </w:rPr>
            </w:pPr>
          </w:p>
        </w:tc>
      </w:tr>
      <w:tr w:rsidR="00D00C69" w:rsidRPr="00320BFA" w14:paraId="7E0D51E4"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126C3F"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CFA167" w14:textId="77777777" w:rsidR="00D00C69" w:rsidRPr="00EE20C1" w:rsidRDefault="00D00C69" w:rsidP="00D00C69">
            <w:pPr>
              <w:pStyle w:val="TF-xAvalITEM"/>
              <w:numPr>
                <w:ilvl w:val="0"/>
                <w:numId w:val="13"/>
              </w:numPr>
            </w:pPr>
            <w:r w:rsidRPr="00EE20C1">
              <w:t>JUSTIFICATIVA</w:t>
            </w:r>
          </w:p>
          <w:p w14:paraId="076FB135" w14:textId="77777777" w:rsidR="00D00C69" w:rsidRPr="00EE20C1" w:rsidRDefault="00D00C69" w:rsidP="001A615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2EDE7FD" w14:textId="31D69423"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E9B56B"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FE1A1EA" w14:textId="77777777" w:rsidR="00D00C69" w:rsidRPr="00320BFA" w:rsidRDefault="00D00C69" w:rsidP="001A6153">
            <w:pPr>
              <w:keepNext w:val="0"/>
              <w:keepLines w:val="0"/>
              <w:ind w:left="709" w:hanging="709"/>
              <w:jc w:val="both"/>
              <w:rPr>
                <w:sz w:val="18"/>
              </w:rPr>
            </w:pPr>
          </w:p>
        </w:tc>
      </w:tr>
      <w:tr w:rsidR="00D00C69" w:rsidRPr="00320BFA" w14:paraId="6720668C"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B8765"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56195D" w14:textId="77777777" w:rsidR="00D00C69" w:rsidRPr="00EE20C1" w:rsidRDefault="00D00C69" w:rsidP="001A615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317DF4C" w14:textId="167E34D1"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DE50A3"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CC83184" w14:textId="77777777" w:rsidR="00D00C69" w:rsidRPr="00320BFA" w:rsidRDefault="00D00C69" w:rsidP="001A6153">
            <w:pPr>
              <w:keepNext w:val="0"/>
              <w:keepLines w:val="0"/>
              <w:ind w:left="709" w:hanging="709"/>
              <w:jc w:val="both"/>
              <w:rPr>
                <w:sz w:val="18"/>
              </w:rPr>
            </w:pPr>
          </w:p>
        </w:tc>
      </w:tr>
      <w:tr w:rsidR="00D00C69" w:rsidRPr="00320BFA" w14:paraId="00263BED" w14:textId="77777777" w:rsidTr="001A615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10B01A4"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4AE949" w14:textId="77777777" w:rsidR="00D00C69" w:rsidRPr="00320BFA" w:rsidRDefault="00D00C69" w:rsidP="00D00C69">
            <w:pPr>
              <w:pStyle w:val="TF-xAvalITEM"/>
              <w:numPr>
                <w:ilvl w:val="0"/>
                <w:numId w:val="13"/>
              </w:numPr>
            </w:pPr>
            <w:r w:rsidRPr="00320BFA">
              <w:t>METODOLOGIA</w:t>
            </w:r>
          </w:p>
          <w:p w14:paraId="1AE48743" w14:textId="77777777" w:rsidR="00D00C69" w:rsidRPr="00320BFA" w:rsidRDefault="00D00C69" w:rsidP="001A615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C25E4FD" w14:textId="0F93B7F8"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4CE9AF8"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1C0CDC" w14:textId="77777777" w:rsidR="00D00C69" w:rsidRPr="00320BFA" w:rsidRDefault="00D00C69" w:rsidP="001A6153">
            <w:pPr>
              <w:keepNext w:val="0"/>
              <w:keepLines w:val="0"/>
              <w:ind w:left="709" w:hanging="709"/>
              <w:jc w:val="both"/>
              <w:rPr>
                <w:sz w:val="18"/>
              </w:rPr>
            </w:pPr>
          </w:p>
        </w:tc>
      </w:tr>
      <w:tr w:rsidR="00D00C69" w:rsidRPr="00320BFA" w14:paraId="3853A07F" w14:textId="77777777" w:rsidTr="001A615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D5AB11"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109F52" w14:textId="77777777" w:rsidR="00D00C69" w:rsidRPr="00320BFA" w:rsidRDefault="00D00C69" w:rsidP="001A615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5BCBD1D" w14:textId="2D2A8CF7"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4B007CE"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0286265" w14:textId="77777777" w:rsidR="00D00C69" w:rsidRPr="00320BFA" w:rsidRDefault="00D00C69" w:rsidP="001A6153">
            <w:pPr>
              <w:keepNext w:val="0"/>
              <w:keepLines w:val="0"/>
              <w:ind w:left="709" w:hanging="709"/>
              <w:jc w:val="both"/>
              <w:rPr>
                <w:sz w:val="18"/>
              </w:rPr>
            </w:pPr>
          </w:p>
        </w:tc>
      </w:tr>
      <w:tr w:rsidR="00D00C69" w:rsidRPr="00320BFA" w14:paraId="5CA60412" w14:textId="77777777" w:rsidTr="001A615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40FFE0"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7A5291E" w14:textId="77777777" w:rsidR="00D00C69" w:rsidRPr="00801036" w:rsidRDefault="00D00C69" w:rsidP="00D00C69">
            <w:pPr>
              <w:pStyle w:val="TF-xAvalITEM"/>
              <w:numPr>
                <w:ilvl w:val="0"/>
                <w:numId w:val="13"/>
              </w:numPr>
            </w:pPr>
            <w:r w:rsidRPr="00801036">
              <w:t>REVISÃO BIBLIOGRÁFICA (atenção para a diferença de conteúdo entre projeto e pré-projeto)</w:t>
            </w:r>
          </w:p>
          <w:p w14:paraId="6627175F" w14:textId="77777777" w:rsidR="00D00C69" w:rsidRPr="00801036" w:rsidRDefault="00D00C69" w:rsidP="001A615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4B88F8D" w14:textId="00BD69F9" w:rsidR="00D00C69" w:rsidRPr="00801036"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67C740" w14:textId="77777777" w:rsidR="00D00C69" w:rsidRPr="00801036"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353B07A" w14:textId="77777777" w:rsidR="00D00C69" w:rsidRPr="00320BFA" w:rsidRDefault="00D00C69" w:rsidP="001A6153">
            <w:pPr>
              <w:keepNext w:val="0"/>
              <w:keepLines w:val="0"/>
              <w:ind w:left="709" w:hanging="709"/>
              <w:jc w:val="both"/>
              <w:rPr>
                <w:sz w:val="18"/>
              </w:rPr>
            </w:pPr>
          </w:p>
        </w:tc>
      </w:tr>
      <w:tr w:rsidR="00D00C69" w:rsidRPr="00320BFA" w14:paraId="3927543A" w14:textId="77777777" w:rsidTr="001A615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F718E1" w14:textId="77777777" w:rsidR="00D00C69" w:rsidRPr="00320BFA" w:rsidRDefault="00D00C69" w:rsidP="001A615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D8250A0" w14:textId="77777777" w:rsidR="00D00C69" w:rsidRPr="00320BFA" w:rsidRDefault="00D00C69" w:rsidP="00D00C69">
            <w:pPr>
              <w:pStyle w:val="TF-xAvalITEM"/>
              <w:numPr>
                <w:ilvl w:val="0"/>
                <w:numId w:val="13"/>
              </w:numPr>
            </w:pPr>
            <w:r w:rsidRPr="00320BFA">
              <w:t>LINGUAGEM USADA (redação)</w:t>
            </w:r>
          </w:p>
          <w:p w14:paraId="5B5BB848" w14:textId="77777777" w:rsidR="00D00C69" w:rsidRPr="00320BFA" w:rsidRDefault="00D00C69" w:rsidP="001A615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8B977CC" w14:textId="349F70A9" w:rsidR="00D00C69" w:rsidRPr="00320BFA" w:rsidRDefault="00927D71" w:rsidP="001A615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E35BE8D" w14:textId="77777777" w:rsidR="00D00C69" w:rsidRPr="00320BFA" w:rsidRDefault="00D00C69" w:rsidP="001A615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EDC0136" w14:textId="77777777" w:rsidR="00D00C69" w:rsidRPr="00320BFA" w:rsidRDefault="00D00C69" w:rsidP="001A6153">
            <w:pPr>
              <w:keepNext w:val="0"/>
              <w:keepLines w:val="0"/>
              <w:ind w:left="709" w:hanging="709"/>
              <w:jc w:val="both"/>
              <w:rPr>
                <w:sz w:val="18"/>
              </w:rPr>
            </w:pPr>
          </w:p>
        </w:tc>
      </w:tr>
      <w:tr w:rsidR="00D00C69" w:rsidRPr="00320BFA" w14:paraId="346F8D91"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D70638"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166152" w14:textId="77777777" w:rsidR="00D00C69" w:rsidRPr="00320BFA" w:rsidRDefault="00D00C69" w:rsidP="001A615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DA04B7F" w14:textId="26ADA8EC"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7D36A2"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3A5A31D" w14:textId="77777777" w:rsidR="00D00C69" w:rsidRPr="00320BFA" w:rsidRDefault="00D00C69" w:rsidP="001A6153">
            <w:pPr>
              <w:keepNext w:val="0"/>
              <w:keepLines w:val="0"/>
              <w:ind w:left="709" w:hanging="709"/>
              <w:jc w:val="both"/>
              <w:rPr>
                <w:sz w:val="18"/>
              </w:rPr>
            </w:pPr>
          </w:p>
        </w:tc>
      </w:tr>
      <w:tr w:rsidR="00D00C69" w:rsidRPr="00320BFA" w14:paraId="2D553473"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96BB3C"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99B22E" w14:textId="77777777" w:rsidR="00D00C69" w:rsidRPr="00320BFA" w:rsidRDefault="00D00C69" w:rsidP="00D00C69">
            <w:pPr>
              <w:pStyle w:val="TF-xAvalITEM"/>
              <w:numPr>
                <w:ilvl w:val="0"/>
                <w:numId w:val="13"/>
              </w:numPr>
            </w:pPr>
            <w:r w:rsidRPr="00320BFA">
              <w:t>ORGANIZAÇÃO E APRESENTAÇÃO GRÁFICA DO TEXTO</w:t>
            </w:r>
          </w:p>
          <w:p w14:paraId="56557031" w14:textId="77777777" w:rsidR="00D00C69" w:rsidRPr="00320BFA" w:rsidRDefault="00D00C69" w:rsidP="001A615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6BDEDB5" w14:textId="33E46CFF"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54ED6D"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8256309" w14:textId="77777777" w:rsidR="00D00C69" w:rsidRPr="00320BFA" w:rsidRDefault="00D00C69" w:rsidP="001A6153">
            <w:pPr>
              <w:keepNext w:val="0"/>
              <w:keepLines w:val="0"/>
              <w:ind w:left="709" w:hanging="709"/>
              <w:jc w:val="both"/>
              <w:rPr>
                <w:sz w:val="18"/>
              </w:rPr>
            </w:pPr>
          </w:p>
        </w:tc>
      </w:tr>
      <w:tr w:rsidR="00D00C69" w:rsidRPr="00320BFA" w14:paraId="5A5E7D17"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C9F3FF"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A25DC5" w14:textId="77777777" w:rsidR="00D00C69" w:rsidRPr="00320BFA" w:rsidRDefault="00D00C69" w:rsidP="00D00C69">
            <w:pPr>
              <w:pStyle w:val="TF-xAvalITEM"/>
              <w:numPr>
                <w:ilvl w:val="0"/>
                <w:numId w:val="13"/>
              </w:numPr>
            </w:pPr>
            <w:r w:rsidRPr="00320BFA">
              <w:t>ILUSTRAÇÕES (figuras, quadros, tabelas)</w:t>
            </w:r>
          </w:p>
          <w:p w14:paraId="0DF42A22" w14:textId="77777777" w:rsidR="00D00C69" w:rsidRPr="00320BFA" w:rsidRDefault="00D00C69" w:rsidP="001A615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B010C7A" w14:textId="77A986A3" w:rsidR="00D00C69" w:rsidRPr="00320BFA" w:rsidRDefault="00927D71" w:rsidP="001A6153">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2489204" w14:textId="77777777" w:rsidR="00D00C69" w:rsidRPr="00320BFA" w:rsidRDefault="00D00C69" w:rsidP="001A615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5167A4B" w14:textId="77777777" w:rsidR="00D00C69" w:rsidRPr="00320BFA" w:rsidRDefault="00D00C69" w:rsidP="001A6153">
            <w:pPr>
              <w:keepNext w:val="0"/>
              <w:keepLines w:val="0"/>
              <w:spacing w:before="80" w:after="80"/>
              <w:ind w:left="709" w:hanging="709"/>
              <w:jc w:val="both"/>
              <w:rPr>
                <w:sz w:val="18"/>
              </w:rPr>
            </w:pPr>
          </w:p>
        </w:tc>
      </w:tr>
      <w:tr w:rsidR="00D00C69" w:rsidRPr="00320BFA" w14:paraId="1D02C477" w14:textId="77777777" w:rsidTr="001A615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F1C022"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64BDF4" w14:textId="77777777" w:rsidR="00D00C69" w:rsidRPr="00320BFA" w:rsidRDefault="00D00C69" w:rsidP="00D00C69">
            <w:pPr>
              <w:pStyle w:val="TF-xAvalITEM"/>
              <w:numPr>
                <w:ilvl w:val="0"/>
                <w:numId w:val="13"/>
              </w:numPr>
            </w:pPr>
            <w:r w:rsidRPr="00320BFA">
              <w:t>REFERÊNCIAS E CITAÇÕES</w:t>
            </w:r>
          </w:p>
          <w:p w14:paraId="71D81F2A" w14:textId="77777777" w:rsidR="00D00C69" w:rsidRPr="00320BFA" w:rsidRDefault="00D00C69" w:rsidP="001A615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B30932F" w14:textId="256EB1A1"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8B2E8A"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3855460" w14:textId="77777777" w:rsidR="00D00C69" w:rsidRPr="00320BFA" w:rsidRDefault="00D00C69" w:rsidP="001A6153">
            <w:pPr>
              <w:keepNext w:val="0"/>
              <w:keepLines w:val="0"/>
              <w:ind w:left="709" w:hanging="709"/>
              <w:jc w:val="both"/>
              <w:rPr>
                <w:sz w:val="18"/>
              </w:rPr>
            </w:pPr>
          </w:p>
        </w:tc>
      </w:tr>
      <w:tr w:rsidR="00D00C69" w:rsidRPr="00320BFA" w14:paraId="3ACD11D7" w14:textId="77777777" w:rsidTr="001A615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37B7B0"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8EA618" w14:textId="77777777" w:rsidR="00D00C69" w:rsidRPr="00320BFA" w:rsidRDefault="00D00C69" w:rsidP="001A615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D86A151" w14:textId="1FD23729"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0E7558D"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5C9D3BE" w14:textId="77777777" w:rsidR="00D00C69" w:rsidRPr="00320BFA" w:rsidRDefault="00D00C69" w:rsidP="001A6153">
            <w:pPr>
              <w:keepNext w:val="0"/>
              <w:keepLines w:val="0"/>
              <w:ind w:left="709" w:hanging="709"/>
              <w:jc w:val="both"/>
              <w:rPr>
                <w:sz w:val="18"/>
              </w:rPr>
            </w:pPr>
          </w:p>
        </w:tc>
      </w:tr>
      <w:tr w:rsidR="00D00C69" w:rsidRPr="00320BFA" w14:paraId="3A9C3041"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323B92" w14:textId="77777777" w:rsidR="00D00C69" w:rsidRPr="00320BFA" w:rsidRDefault="00D00C69" w:rsidP="001A615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A244167" w14:textId="77777777" w:rsidR="00D00C69" w:rsidRPr="00320BFA" w:rsidRDefault="00D00C69" w:rsidP="001A615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BEE05CE" w14:textId="4525E323" w:rsidR="00D00C69" w:rsidRPr="00320BFA" w:rsidRDefault="00927D71"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5616D34" w14:textId="77777777" w:rsidR="00D00C69" w:rsidRPr="00320BFA" w:rsidRDefault="00D00C69" w:rsidP="001A615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45A734AA" w14:textId="77777777" w:rsidR="00D00C69" w:rsidRPr="00320BFA" w:rsidRDefault="00D00C69" w:rsidP="001A6153">
            <w:pPr>
              <w:keepNext w:val="0"/>
              <w:keepLines w:val="0"/>
              <w:ind w:left="709" w:hanging="709"/>
              <w:jc w:val="both"/>
              <w:rPr>
                <w:sz w:val="18"/>
              </w:rPr>
            </w:pPr>
          </w:p>
        </w:tc>
      </w:tr>
    </w:tbl>
    <w:p w14:paraId="14F406EE" w14:textId="77777777" w:rsidR="00D00C69" w:rsidRPr="00320BFA" w:rsidRDefault="00D00C69" w:rsidP="00D00C69">
      <w:pPr>
        <w:pStyle w:val="TF-xAvalLINHA"/>
      </w:pPr>
    </w:p>
    <w:p w14:paraId="70BA9FB7" w14:textId="77777777" w:rsidR="00D00C69" w:rsidRDefault="00D00C69" w:rsidP="00D00C69">
      <w:pPr>
        <w:pStyle w:val="TF-xAvalTTULO"/>
      </w:pPr>
      <w:r w:rsidRPr="00320BFA">
        <w:t>PARECER – PROFESSOR DE TCC I ou COORDENADOR DE TCC</w:t>
      </w:r>
      <w:r>
        <w:t xml:space="preserve"> </w:t>
      </w:r>
    </w:p>
    <w:p w14:paraId="428E25B8" w14:textId="77777777" w:rsidR="00D00C69" w:rsidRPr="003F5F25" w:rsidRDefault="00D00C69" w:rsidP="00D00C69">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D00C69" w:rsidRPr="00320BFA" w14:paraId="2E158A33" w14:textId="77777777" w:rsidTr="001A6153">
        <w:trPr>
          <w:cantSplit/>
          <w:jc w:val="center"/>
        </w:trPr>
        <w:tc>
          <w:tcPr>
            <w:tcW w:w="5000" w:type="pct"/>
            <w:gridSpan w:val="3"/>
            <w:tcBorders>
              <w:top w:val="single" w:sz="12" w:space="0" w:color="auto"/>
              <w:left w:val="single" w:sz="12" w:space="0" w:color="auto"/>
              <w:bottom w:val="nil"/>
              <w:right w:val="single" w:sz="12" w:space="0" w:color="auto"/>
            </w:tcBorders>
            <w:hideMark/>
          </w:tcPr>
          <w:p w14:paraId="6249CF98" w14:textId="77777777" w:rsidR="00D00C69" w:rsidRPr="00320BFA" w:rsidRDefault="00D00C69" w:rsidP="001A6153">
            <w:pPr>
              <w:keepNext w:val="0"/>
              <w:keepLines w:val="0"/>
              <w:spacing w:before="60"/>
              <w:jc w:val="both"/>
              <w:rPr>
                <w:sz w:val="18"/>
              </w:rPr>
            </w:pPr>
            <w:r w:rsidRPr="00320BFA">
              <w:rPr>
                <w:sz w:val="18"/>
              </w:rPr>
              <w:t>O projeto de TCC será reprovado se:</w:t>
            </w:r>
          </w:p>
          <w:p w14:paraId="44ADEC8F" w14:textId="77777777" w:rsidR="00D00C69" w:rsidRPr="00320BFA" w:rsidRDefault="00D00C69" w:rsidP="00D00C69">
            <w:pPr>
              <w:keepNext w:val="0"/>
              <w:keepLines w:val="0"/>
              <w:numPr>
                <w:ilvl w:val="0"/>
                <w:numId w:val="15"/>
              </w:numPr>
              <w:ind w:left="357" w:hanging="357"/>
              <w:jc w:val="both"/>
              <w:rPr>
                <w:sz w:val="18"/>
              </w:rPr>
            </w:pPr>
            <w:r w:rsidRPr="00320BFA">
              <w:rPr>
                <w:sz w:val="18"/>
              </w:rPr>
              <w:t>qualquer um dos itens tiver resposta NÃO ATENDE;</w:t>
            </w:r>
          </w:p>
          <w:p w14:paraId="5F590AD4" w14:textId="77777777" w:rsidR="00D00C69" w:rsidRPr="00320BFA" w:rsidRDefault="00D00C69" w:rsidP="00D00C6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60161E5" w14:textId="77777777" w:rsidR="00D00C69" w:rsidRPr="00320BFA" w:rsidRDefault="00D00C69" w:rsidP="00D00C6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00C69" w:rsidRPr="00320BFA" w14:paraId="737565B1" w14:textId="77777777" w:rsidTr="001A6153">
        <w:trPr>
          <w:cantSplit/>
          <w:jc w:val="center"/>
        </w:trPr>
        <w:tc>
          <w:tcPr>
            <w:tcW w:w="1250" w:type="pct"/>
            <w:tcBorders>
              <w:top w:val="nil"/>
              <w:left w:val="single" w:sz="12" w:space="0" w:color="auto"/>
              <w:bottom w:val="single" w:sz="12" w:space="0" w:color="auto"/>
              <w:right w:val="nil"/>
            </w:tcBorders>
            <w:hideMark/>
          </w:tcPr>
          <w:p w14:paraId="0B6391AF" w14:textId="77777777" w:rsidR="00D00C69" w:rsidRPr="00320BFA" w:rsidRDefault="00D00C69" w:rsidP="001A615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5D8A12C" w14:textId="59878510" w:rsidR="00D00C69" w:rsidRPr="00320BFA" w:rsidRDefault="00D00C69" w:rsidP="001A6153">
            <w:pPr>
              <w:keepNext w:val="0"/>
              <w:keepLines w:val="0"/>
              <w:spacing w:before="60" w:after="60"/>
              <w:jc w:val="center"/>
              <w:rPr>
                <w:sz w:val="18"/>
              </w:rPr>
            </w:pPr>
            <w:r w:rsidRPr="00320BFA">
              <w:rPr>
                <w:sz w:val="20"/>
              </w:rPr>
              <w:t xml:space="preserve">(   </w:t>
            </w:r>
            <w:r w:rsidR="00927D71">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2ABCA1B" w14:textId="77777777" w:rsidR="00D00C69" w:rsidRPr="00320BFA" w:rsidRDefault="00D00C69" w:rsidP="001A6153">
            <w:pPr>
              <w:keepNext w:val="0"/>
              <w:keepLines w:val="0"/>
              <w:spacing w:before="60" w:after="60"/>
              <w:jc w:val="center"/>
              <w:rPr>
                <w:sz w:val="20"/>
              </w:rPr>
            </w:pPr>
            <w:r w:rsidRPr="00320BFA">
              <w:rPr>
                <w:sz w:val="20"/>
              </w:rPr>
              <w:t>(      ) REPROVADO</w:t>
            </w:r>
          </w:p>
        </w:tc>
      </w:tr>
    </w:tbl>
    <w:p w14:paraId="79CB291D" w14:textId="10BF2918" w:rsidR="00D00C69" w:rsidRDefault="00D00C69" w:rsidP="00D00C69">
      <w:pPr>
        <w:pStyle w:val="TF-xAvalLINHA"/>
        <w:tabs>
          <w:tab w:val="left" w:leader="underscore" w:pos="6237"/>
        </w:tabs>
      </w:pPr>
      <w:r>
        <w:t xml:space="preserve">Assinatura: </w:t>
      </w:r>
      <w:r>
        <w:tab/>
      </w:r>
      <w:r>
        <w:tab/>
        <w:t xml:space="preserve"> Data: </w:t>
      </w:r>
      <w:r w:rsidR="00927D71">
        <w:t>05/12/2020</w:t>
      </w:r>
      <w:r>
        <w:tab/>
      </w:r>
    </w:p>
    <w:p w14:paraId="01F53A72" w14:textId="77777777" w:rsidR="00D00C69" w:rsidRDefault="00D00C69" w:rsidP="00D00C69">
      <w:pPr>
        <w:pStyle w:val="TF-xAvalTTULO"/>
        <w:ind w:left="0" w:firstLine="0"/>
        <w:jc w:val="left"/>
      </w:pPr>
    </w:p>
    <w:p w14:paraId="37CFD319" w14:textId="77777777" w:rsidR="00D00C69" w:rsidRDefault="00D00C69" w:rsidP="00D00C69"/>
    <w:p w14:paraId="3E1F1C9D" w14:textId="7AAE2FD4" w:rsidR="0000224C" w:rsidRDefault="0000224C" w:rsidP="00D13794">
      <w:pPr>
        <w:pStyle w:val="TF-xAvalTTULO"/>
      </w:pPr>
    </w:p>
    <w:sectPr w:rsidR="0000224C" w:rsidSect="00EC2D7A">
      <w:headerReference w:type="default" r:id="rId26"/>
      <w:footerReference w:type="default" r:id="rId27"/>
      <w:headerReference w:type="first" r:id="rId28"/>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9" w:author="Andreza Sartori" w:date="2020-12-05T07:45:00Z" w:initials="AS">
    <w:p w14:paraId="5B307596" w14:textId="5858408D" w:rsidR="00B47CED" w:rsidRDefault="00B47CED">
      <w:pPr>
        <w:pStyle w:val="Textodecomentrio"/>
      </w:pPr>
      <w:r>
        <w:rPr>
          <w:rStyle w:val="Refdecomentrio"/>
        </w:rPr>
        <w:annotationRef/>
      </w:r>
      <w:r w:rsidR="00D0691D">
        <w:t>N</w:t>
      </w:r>
      <w:r w:rsidR="00D0691D" w:rsidRPr="00D0691D">
        <w:t>omes de pacotes, classes, entidades, atributos, métodos ou diálogos de interface devem ser escritos em fonte courier (tem estilo)</w:t>
      </w:r>
      <w:r w:rsidR="00046CB7">
        <w:t xml:space="preserve">. </w:t>
      </w:r>
      <w:r w:rsidR="00BA34A6">
        <w:t>Corrija</w:t>
      </w:r>
      <w:r w:rsidR="005D4BB4">
        <w:t xml:space="preserve"> os demais.</w:t>
      </w:r>
    </w:p>
  </w:comment>
  <w:comment w:id="61" w:author="Andreza Sartori" w:date="2020-12-05T08:11:00Z" w:initials="AS">
    <w:p w14:paraId="001F0376" w14:textId="2D96974E" w:rsidR="005D1B53" w:rsidRDefault="005D1B53">
      <w:pPr>
        <w:pStyle w:val="Textodecomentrio"/>
      </w:pPr>
      <w:r>
        <w:rPr>
          <w:rStyle w:val="Refdecomentrio"/>
        </w:rPr>
        <w:annotationRef/>
      </w:r>
      <w:r w:rsidR="00663E3A">
        <w:t xml:space="preserve">Não está de acordo com a norma. </w:t>
      </w:r>
    </w:p>
  </w:comment>
  <w:comment w:id="65" w:author="Andreza Sartori" w:date="2020-12-05T08:12:00Z" w:initials="AS">
    <w:p w14:paraId="5569A0A1" w14:textId="62257DFE" w:rsidR="00642ABC" w:rsidRDefault="00642ABC">
      <w:pPr>
        <w:pStyle w:val="Textodecomentrio"/>
      </w:pPr>
      <w:r>
        <w:rPr>
          <w:rStyle w:val="Refdecomentrio"/>
        </w:rPr>
        <w:annotationRef/>
      </w:r>
      <w:r>
        <w:t>Não está de acordo com a norma.</w:t>
      </w:r>
    </w:p>
  </w:comment>
  <w:comment w:id="90" w:author="Andreza Sartori" w:date="2020-12-05T08:12:00Z" w:initials="AS">
    <w:p w14:paraId="088CF55D" w14:textId="7D5226AC" w:rsidR="00920212" w:rsidRDefault="00920212">
      <w:pPr>
        <w:pStyle w:val="Textodecomentrio"/>
      </w:pPr>
      <w:r>
        <w:rPr>
          <w:rStyle w:val="Refdecomentrio"/>
        </w:rPr>
        <w:annotationRef/>
      </w:r>
      <w:r>
        <w:t>Não está de acordo com a norma.</w:t>
      </w:r>
    </w:p>
  </w:comment>
  <w:comment w:id="94" w:author="Andreza Sartori" w:date="2020-12-05T08:12:00Z" w:initials="AS">
    <w:p w14:paraId="53A28177" w14:textId="6A0871E9" w:rsidR="00920212" w:rsidRDefault="00920212">
      <w:pPr>
        <w:pStyle w:val="Textodecomentrio"/>
      </w:pPr>
      <w:r>
        <w:rPr>
          <w:rStyle w:val="Refdecomentrio"/>
        </w:rPr>
        <w:annotationRef/>
      </w:r>
      <w:r>
        <w:t>Não está de acordo com a norma.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307596" w15:done="0"/>
  <w15:commentEx w15:paraId="001F0376" w15:done="0"/>
  <w15:commentEx w15:paraId="5569A0A1" w15:done="0"/>
  <w15:commentEx w15:paraId="088CF55D" w15:done="0"/>
  <w15:commentEx w15:paraId="53A281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5B92B" w16cex:dateUtc="2020-12-05T10:45:00Z"/>
  <w16cex:commentExtensible w16cex:durableId="2375BF23" w16cex:dateUtc="2020-12-05T11:11:00Z"/>
  <w16cex:commentExtensible w16cex:durableId="2375BF68" w16cex:dateUtc="2020-12-05T11:12:00Z"/>
  <w16cex:commentExtensible w16cex:durableId="2375BF7F" w16cex:dateUtc="2020-12-05T11:12:00Z"/>
  <w16cex:commentExtensible w16cex:durableId="2375BF82" w16cex:dateUtc="2020-12-05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307596" w16cid:durableId="2375B92B"/>
  <w16cid:commentId w16cid:paraId="001F0376" w16cid:durableId="2375BF23"/>
  <w16cid:commentId w16cid:paraId="5569A0A1" w16cid:durableId="2375BF68"/>
  <w16cid:commentId w16cid:paraId="088CF55D" w16cid:durableId="2375BF7F"/>
  <w16cid:commentId w16cid:paraId="53A28177" w16cid:durableId="2375BF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2FC8E" w14:textId="77777777" w:rsidR="00EB2ADF" w:rsidRDefault="00EB2ADF">
      <w:r>
        <w:separator/>
      </w:r>
    </w:p>
  </w:endnote>
  <w:endnote w:type="continuationSeparator" w:id="0">
    <w:p w14:paraId="5CC746AE" w14:textId="77777777" w:rsidR="00EB2ADF" w:rsidRDefault="00EB2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B5573C" w:rsidRDefault="00B5573C">
    <w:pPr>
      <w:pStyle w:val="Rodap"/>
      <w:jc w:val="right"/>
    </w:pPr>
    <w:r>
      <w:fldChar w:fldCharType="begin"/>
    </w:r>
    <w:r>
      <w:instrText>PAGE   \* MERGEFORMAT</w:instrText>
    </w:r>
    <w:r>
      <w:fldChar w:fldCharType="separate"/>
    </w:r>
    <w:r w:rsidR="008B601A">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C8544" w14:textId="77777777" w:rsidR="009822CD" w:rsidRPr="0000224C" w:rsidRDefault="001B353F">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FE738" w14:textId="77777777" w:rsidR="00EB2ADF" w:rsidRDefault="00EB2ADF">
      <w:r>
        <w:separator/>
      </w:r>
    </w:p>
  </w:footnote>
  <w:footnote w:type="continuationSeparator" w:id="0">
    <w:p w14:paraId="6EAAB9A8" w14:textId="77777777" w:rsidR="00EB2ADF" w:rsidRDefault="00EB2ADF">
      <w:r>
        <w:continuationSeparator/>
      </w:r>
    </w:p>
  </w:footnote>
  <w:footnote w:id="1">
    <w:p w14:paraId="275D7211" w14:textId="61AE7EBA" w:rsidR="00B5573C" w:rsidRPr="00B5573C" w:rsidRDefault="00B5573C" w:rsidP="00B5573C">
      <w:pPr>
        <w:pStyle w:val="Textodenotaderodap"/>
        <w:ind w:left="142" w:hanging="142"/>
        <w:jc w:val="both"/>
      </w:pPr>
      <w:r w:rsidRPr="00B5573C">
        <w:rPr>
          <w:vertAlign w:val="superscript"/>
        </w:rPr>
        <w:footnoteRef/>
      </w:r>
      <w:r w:rsidRPr="00B5573C">
        <w:t xml:space="preserve"> Disgrafia: incapacidade do indivíduo de produzir uma escrita que seja “culturalmente aceitável” (RODRIGUES; CASTRO; CIASCA, 2008).</w:t>
      </w:r>
    </w:p>
  </w:footnote>
  <w:footnote w:id="2">
    <w:p w14:paraId="46EDB903" w14:textId="153BBF6A" w:rsidR="00B5573C" w:rsidRPr="003D71AC" w:rsidRDefault="00B5573C" w:rsidP="00B5573C">
      <w:pPr>
        <w:pStyle w:val="Textodenotaderodap"/>
        <w:ind w:left="142" w:hanging="142"/>
        <w:jc w:val="both"/>
      </w:pPr>
      <w:r w:rsidRPr="00B5573C">
        <w:rPr>
          <w:vertAlign w:val="superscript"/>
        </w:rPr>
        <w:footnoteRef/>
      </w:r>
      <w:r w:rsidRPr="00B5573C">
        <w:t xml:space="preserve"> Cálculo Fracionário: ramo da física matemática que trata de equações integro-diferenciais (MAINARDI, 2010).</w:t>
      </w:r>
    </w:p>
  </w:footnote>
  <w:footnote w:id="3">
    <w:p w14:paraId="496675F2" w14:textId="302B1382" w:rsidR="00B5573C" w:rsidRPr="00B5573C" w:rsidRDefault="00B5573C">
      <w:pPr>
        <w:pStyle w:val="Textodenotaderodap"/>
      </w:pPr>
      <w:r w:rsidRPr="00B5573C">
        <w:rPr>
          <w:vertAlign w:val="superscript"/>
        </w:rPr>
        <w:footnoteRef/>
      </w:r>
      <w:r w:rsidRPr="00B5573C">
        <w:t xml:space="preserve"> Bradicinesia: lentidão de movimentos, fraqueza, tremor e rigidez (BERARDELLI </w:t>
      </w:r>
      <w:r w:rsidRPr="00B5573C">
        <w:rPr>
          <w:i/>
        </w:rPr>
        <w:t>et al</w:t>
      </w:r>
      <w:r w:rsidRPr="00B5573C">
        <w:t>., 2001).</w:t>
      </w:r>
    </w:p>
  </w:footnote>
  <w:footnote w:id="4">
    <w:p w14:paraId="40466B22" w14:textId="7F983F6F" w:rsidR="00B5573C" w:rsidRPr="000F7D79" w:rsidRDefault="00B5573C">
      <w:pPr>
        <w:pStyle w:val="Textodenotaderodap"/>
      </w:pPr>
      <w:r w:rsidRPr="00B5573C">
        <w:rPr>
          <w:vertAlign w:val="superscript"/>
        </w:rPr>
        <w:footnoteRef/>
      </w:r>
      <w:r w:rsidRPr="00B5573C">
        <w:t xml:space="preserve"> Micrografia: diminuição gradual do tamanho da grafia (SIMONET </w:t>
      </w:r>
      <w:r w:rsidRPr="00B5573C">
        <w:rPr>
          <w:i/>
        </w:rPr>
        <w:t>et al</w:t>
      </w:r>
      <w:r w:rsidRPr="00B5573C">
        <w:t>., 2019).</w:t>
      </w:r>
    </w:p>
  </w:footnote>
  <w:footnote w:id="5">
    <w:p w14:paraId="43620564" w14:textId="70C3E060" w:rsidR="00B5573C" w:rsidRPr="00B5573C" w:rsidRDefault="00B5573C" w:rsidP="00057FB6">
      <w:pPr>
        <w:pStyle w:val="Textodenotaderodap"/>
        <w:ind w:left="142" w:hanging="142"/>
        <w:jc w:val="both"/>
      </w:pPr>
      <w:r w:rsidRPr="00B5573C">
        <w:rPr>
          <w:vertAlign w:val="superscript"/>
        </w:rPr>
        <w:footnoteRef/>
      </w:r>
      <w:r w:rsidRPr="00B5573C">
        <w:t xml:space="preserve"> UPDRS: escala da DP que avalia os sinais, sintomas e determinadas atividades dos pacientes por meio do autorrelato e da observação clínica (MELLO; BOTELHO, 2010).</w:t>
      </w:r>
    </w:p>
  </w:footnote>
  <w:footnote w:id="6">
    <w:p w14:paraId="2275A37F" w14:textId="46F47539" w:rsidR="00B5573C" w:rsidRPr="00B5573C" w:rsidRDefault="00B5573C" w:rsidP="00057FB6">
      <w:pPr>
        <w:pStyle w:val="Textodenotaderodap"/>
        <w:ind w:left="142" w:hanging="142"/>
        <w:jc w:val="both"/>
      </w:pPr>
      <w:r w:rsidRPr="00B5573C">
        <w:rPr>
          <w:vertAlign w:val="superscript"/>
        </w:rPr>
        <w:footnoteRef/>
      </w:r>
      <w:r w:rsidRPr="00B5573C">
        <w:t xml:space="preserve"> H&amp;Y: escala de avaliação da incapacidade dos portadores da DP capaz de indicar seu estado geral de forma rápida e prática (MELLO; BOTELHO, 2010).</w:t>
      </w:r>
    </w:p>
  </w:footnote>
  <w:footnote w:id="7">
    <w:p w14:paraId="20B496D8" w14:textId="2B41DF7A" w:rsidR="00B5573C" w:rsidRPr="00B5573C" w:rsidRDefault="00B5573C" w:rsidP="00057FB6">
      <w:pPr>
        <w:pStyle w:val="Textodenotaderodap"/>
        <w:ind w:left="142" w:hanging="142"/>
        <w:jc w:val="both"/>
      </w:pPr>
      <w:r w:rsidRPr="00B5573C">
        <w:rPr>
          <w:vertAlign w:val="superscript"/>
        </w:rPr>
        <w:footnoteRef/>
      </w:r>
      <w:r w:rsidRPr="00B5573C">
        <w:t xml:space="preserve"> Teste U: também conhecido como teste de Wilcoxon, compara a distribuição dos dados de uma mesma amostra avaliada mais de uma vez (CAMPOS </w:t>
      </w:r>
      <w:r w:rsidRPr="00B5573C">
        <w:rPr>
          <w:i/>
        </w:rPr>
        <w:t>et al</w:t>
      </w:r>
      <w:r w:rsidRPr="00B5573C">
        <w:t>., 2016)</w:t>
      </w:r>
    </w:p>
  </w:footnote>
  <w:footnote w:id="8">
    <w:p w14:paraId="4B0B968A" w14:textId="76BD1C30" w:rsidR="00B5573C" w:rsidRPr="00C37BF8" w:rsidRDefault="00B5573C" w:rsidP="00057FB6">
      <w:pPr>
        <w:pStyle w:val="Textodenotaderodap"/>
        <w:ind w:left="142" w:hanging="142"/>
        <w:jc w:val="both"/>
      </w:pPr>
      <w:r w:rsidRPr="00B5573C">
        <w:rPr>
          <w:vertAlign w:val="superscript"/>
        </w:rPr>
        <w:footnoteRef/>
      </w:r>
      <w:r w:rsidRPr="00B5573C">
        <w:t xml:space="preserve"> Teste de Kruskal-Wallis: teste não paramétrico para comparar mais de duas amostras sem o uso de controle local (PONTES,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Look w:val="0000" w:firstRow="0" w:lastRow="0" w:firstColumn="0" w:lastColumn="0" w:noHBand="0" w:noVBand="0"/>
    </w:tblPr>
    <w:tblGrid>
      <w:gridCol w:w="4219"/>
      <w:gridCol w:w="3402"/>
      <w:gridCol w:w="1569"/>
    </w:tblGrid>
    <w:tr w:rsidR="00B5573C" w14:paraId="02B61C66" w14:textId="77777777" w:rsidTr="0087200D">
      <w:tc>
        <w:tcPr>
          <w:tcW w:w="4219" w:type="dxa"/>
          <w:tcBorders>
            <w:top w:val="single" w:sz="4" w:space="0" w:color="000000"/>
            <w:left w:val="single" w:sz="4" w:space="0" w:color="000000"/>
            <w:bottom w:val="single" w:sz="4" w:space="0" w:color="000000"/>
          </w:tcBorders>
          <w:shd w:val="clear" w:color="auto" w:fill="auto"/>
        </w:tcPr>
        <w:p w14:paraId="1A90AB59" w14:textId="77777777" w:rsidR="00B5573C" w:rsidRDefault="00B5573C" w:rsidP="00E844A9">
          <w:pPr>
            <w:pStyle w:val="Cabealho"/>
          </w:pPr>
          <w:r>
            <w:t>PROJETO TCC - BCC</w:t>
          </w:r>
        </w:p>
      </w:tc>
      <w:tc>
        <w:tcPr>
          <w:tcW w:w="3402" w:type="dxa"/>
          <w:tcBorders>
            <w:top w:val="single" w:sz="4" w:space="0" w:color="000000"/>
            <w:left w:val="single" w:sz="4" w:space="0" w:color="000000"/>
            <w:bottom w:val="single" w:sz="4" w:space="0" w:color="000000"/>
          </w:tcBorders>
          <w:shd w:val="clear" w:color="auto" w:fill="auto"/>
          <w:vAlign w:val="center"/>
        </w:tcPr>
        <w:p w14:paraId="3B0A3685" w14:textId="77777777" w:rsidR="00B5573C" w:rsidRDefault="00B5573C" w:rsidP="00E844A9">
          <w:pPr>
            <w:pStyle w:val="Cabealho"/>
            <w:jc w:val="right"/>
          </w:pPr>
          <w:r>
            <w:t xml:space="preserve">ANO/SEMESTRE: </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11DA6735" w14:textId="77777777" w:rsidR="00B5573C" w:rsidRDefault="00B5573C" w:rsidP="00E844A9">
          <w:pPr>
            <w:pStyle w:val="Cabealho"/>
            <w:jc w:val="right"/>
          </w:pPr>
          <w:r>
            <w:t>2020.2</w:t>
          </w:r>
        </w:p>
      </w:tc>
    </w:tr>
  </w:tbl>
  <w:p w14:paraId="05776BF3" w14:textId="77777777" w:rsidR="00B5573C" w:rsidRDefault="00B557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23BF4" w14:textId="77777777" w:rsidR="009822CD" w:rsidRDefault="00EB2ADF">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51DCE242" w14:textId="77777777" w:rsidTr="006746CA">
      <w:tc>
        <w:tcPr>
          <w:tcW w:w="3227" w:type="dxa"/>
          <w:shd w:val="clear" w:color="auto" w:fill="auto"/>
        </w:tcPr>
        <w:p w14:paraId="637A0A0F" w14:textId="77777777" w:rsidR="009822CD" w:rsidRDefault="001B353F"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E0DEBA" w14:textId="77777777" w:rsidR="009822CD" w:rsidRDefault="001B353F"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CCD7A62" w14:textId="77777777" w:rsidR="009822CD" w:rsidRDefault="00EB2ADF" w:rsidP="00F31359">
          <w:pPr>
            <w:pStyle w:val="Cabealho"/>
            <w:tabs>
              <w:tab w:val="clear" w:pos="8640"/>
              <w:tab w:val="right" w:pos="8931"/>
            </w:tabs>
            <w:ind w:right="141"/>
            <w:jc w:val="right"/>
            <w:rPr>
              <w:rStyle w:val="Nmerodepgina"/>
            </w:rPr>
          </w:pPr>
        </w:p>
      </w:tc>
    </w:tr>
  </w:tbl>
  <w:p w14:paraId="21E0E3F5" w14:textId="77777777" w:rsidR="009822CD" w:rsidRDefault="00EB2A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8ABB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591D10"/>
    <w:multiLevelType w:val="hybridMultilevel"/>
    <w:tmpl w:val="4C5004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A5194E"/>
    <w:multiLevelType w:val="hybridMultilevel"/>
    <w:tmpl w:val="F96C4B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37C40EF"/>
    <w:multiLevelType w:val="hybridMultilevel"/>
    <w:tmpl w:val="C8EC9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A021F72"/>
    <w:multiLevelType w:val="hybridMultilevel"/>
    <w:tmpl w:val="12C690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EE6109"/>
    <w:multiLevelType w:val="hybridMultilevel"/>
    <w:tmpl w:val="35A8E780"/>
    <w:lvl w:ilvl="0" w:tplc="254888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B820F80"/>
    <w:multiLevelType w:val="hybridMultilevel"/>
    <w:tmpl w:val="A6DE45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952C4B"/>
    <w:multiLevelType w:val="hybridMultilevel"/>
    <w:tmpl w:val="C778DF5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15:restartNumberingAfterBreak="0">
    <w:nsid w:val="63394BBD"/>
    <w:multiLevelType w:val="hybridMultilevel"/>
    <w:tmpl w:val="C9DC9F68"/>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03093"/>
    <w:multiLevelType w:val="hybridMultilevel"/>
    <w:tmpl w:val="4F527D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1"/>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4"/>
  </w:num>
  <w:num w:numId="30">
    <w:abstractNumId w:val="2"/>
  </w:num>
  <w:num w:numId="31">
    <w:abstractNumId w:val="8"/>
  </w:num>
  <w:num w:numId="32">
    <w:abstractNumId w:val="13"/>
  </w:num>
  <w:num w:numId="33">
    <w:abstractNumId w:val="10"/>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743"/>
    <w:rsid w:val="000020B5"/>
    <w:rsid w:val="0000215B"/>
    <w:rsid w:val="0000224C"/>
    <w:rsid w:val="00002712"/>
    <w:rsid w:val="00003002"/>
    <w:rsid w:val="0000397E"/>
    <w:rsid w:val="00003D8E"/>
    <w:rsid w:val="000056ED"/>
    <w:rsid w:val="000057B8"/>
    <w:rsid w:val="00006A19"/>
    <w:rsid w:val="00012293"/>
    <w:rsid w:val="00012922"/>
    <w:rsid w:val="00013B83"/>
    <w:rsid w:val="00013CE1"/>
    <w:rsid w:val="00015446"/>
    <w:rsid w:val="0001575C"/>
    <w:rsid w:val="0001667C"/>
    <w:rsid w:val="000179B5"/>
    <w:rsid w:val="00017B62"/>
    <w:rsid w:val="000204E7"/>
    <w:rsid w:val="00020E4F"/>
    <w:rsid w:val="00021E41"/>
    <w:rsid w:val="00022FC0"/>
    <w:rsid w:val="00023FA0"/>
    <w:rsid w:val="0002483B"/>
    <w:rsid w:val="00024FE2"/>
    <w:rsid w:val="000256CB"/>
    <w:rsid w:val="0002602F"/>
    <w:rsid w:val="00026BA4"/>
    <w:rsid w:val="0002724C"/>
    <w:rsid w:val="00030B63"/>
    <w:rsid w:val="00030E4A"/>
    <w:rsid w:val="000310B5"/>
    <w:rsid w:val="00031A27"/>
    <w:rsid w:val="00031E90"/>
    <w:rsid w:val="00031EE0"/>
    <w:rsid w:val="0003310B"/>
    <w:rsid w:val="00033CDA"/>
    <w:rsid w:val="00034D28"/>
    <w:rsid w:val="000350D2"/>
    <w:rsid w:val="00035F64"/>
    <w:rsid w:val="0003617B"/>
    <w:rsid w:val="00036E17"/>
    <w:rsid w:val="00040C30"/>
    <w:rsid w:val="00041051"/>
    <w:rsid w:val="0004199C"/>
    <w:rsid w:val="00043260"/>
    <w:rsid w:val="00045B92"/>
    <w:rsid w:val="00045DA6"/>
    <w:rsid w:val="0004641A"/>
    <w:rsid w:val="00046CB7"/>
    <w:rsid w:val="00046EC9"/>
    <w:rsid w:val="00050B74"/>
    <w:rsid w:val="00051C04"/>
    <w:rsid w:val="00052A07"/>
    <w:rsid w:val="000533DA"/>
    <w:rsid w:val="0005457F"/>
    <w:rsid w:val="00055256"/>
    <w:rsid w:val="00055B70"/>
    <w:rsid w:val="00057C34"/>
    <w:rsid w:val="00057FB6"/>
    <w:rsid w:val="000608E9"/>
    <w:rsid w:val="00060B13"/>
    <w:rsid w:val="00061FEB"/>
    <w:rsid w:val="0006507F"/>
    <w:rsid w:val="000656FF"/>
    <w:rsid w:val="00065A2D"/>
    <w:rsid w:val="000667DF"/>
    <w:rsid w:val="000701B1"/>
    <w:rsid w:val="0007209B"/>
    <w:rsid w:val="000726FB"/>
    <w:rsid w:val="000729A1"/>
    <w:rsid w:val="00075792"/>
    <w:rsid w:val="00077842"/>
    <w:rsid w:val="00080F9C"/>
    <w:rsid w:val="00081A7B"/>
    <w:rsid w:val="00081ACB"/>
    <w:rsid w:val="0008391D"/>
    <w:rsid w:val="00083D2D"/>
    <w:rsid w:val="00084A16"/>
    <w:rsid w:val="0008579A"/>
    <w:rsid w:val="00086AA8"/>
    <w:rsid w:val="0008732D"/>
    <w:rsid w:val="00087432"/>
    <w:rsid w:val="00087C17"/>
    <w:rsid w:val="00090CF3"/>
    <w:rsid w:val="000910E7"/>
    <w:rsid w:val="00092780"/>
    <w:rsid w:val="00096B99"/>
    <w:rsid w:val="0009735C"/>
    <w:rsid w:val="000A104C"/>
    <w:rsid w:val="000A1065"/>
    <w:rsid w:val="000A166A"/>
    <w:rsid w:val="000A19DE"/>
    <w:rsid w:val="000A3B9C"/>
    <w:rsid w:val="000A3EAB"/>
    <w:rsid w:val="000A486A"/>
    <w:rsid w:val="000A4F36"/>
    <w:rsid w:val="000A709A"/>
    <w:rsid w:val="000B0588"/>
    <w:rsid w:val="000B12B2"/>
    <w:rsid w:val="000B135D"/>
    <w:rsid w:val="000B2AD3"/>
    <w:rsid w:val="000B3868"/>
    <w:rsid w:val="000B38D4"/>
    <w:rsid w:val="000B45A3"/>
    <w:rsid w:val="000B57AD"/>
    <w:rsid w:val="000C1926"/>
    <w:rsid w:val="000C19D6"/>
    <w:rsid w:val="000C1A18"/>
    <w:rsid w:val="000C1BBA"/>
    <w:rsid w:val="000C648D"/>
    <w:rsid w:val="000C654F"/>
    <w:rsid w:val="000C6A88"/>
    <w:rsid w:val="000C6DBD"/>
    <w:rsid w:val="000C72D4"/>
    <w:rsid w:val="000D0BC0"/>
    <w:rsid w:val="000D0C95"/>
    <w:rsid w:val="000D1294"/>
    <w:rsid w:val="000D136B"/>
    <w:rsid w:val="000D1F55"/>
    <w:rsid w:val="000D3BEB"/>
    <w:rsid w:val="000D4689"/>
    <w:rsid w:val="000D4CAB"/>
    <w:rsid w:val="000D4F27"/>
    <w:rsid w:val="000D52FC"/>
    <w:rsid w:val="000D77C2"/>
    <w:rsid w:val="000E039E"/>
    <w:rsid w:val="000E0C06"/>
    <w:rsid w:val="000E1950"/>
    <w:rsid w:val="000E2380"/>
    <w:rsid w:val="000E2447"/>
    <w:rsid w:val="000E27F9"/>
    <w:rsid w:val="000E2AEA"/>
    <w:rsid w:val="000E2B1E"/>
    <w:rsid w:val="000E2B3A"/>
    <w:rsid w:val="000E311F"/>
    <w:rsid w:val="000E3A68"/>
    <w:rsid w:val="000E51C9"/>
    <w:rsid w:val="000E6CE0"/>
    <w:rsid w:val="000F22AA"/>
    <w:rsid w:val="000F2860"/>
    <w:rsid w:val="000F2925"/>
    <w:rsid w:val="000F45F2"/>
    <w:rsid w:val="000F4D05"/>
    <w:rsid w:val="000F5945"/>
    <w:rsid w:val="000F77E3"/>
    <w:rsid w:val="000F7D79"/>
    <w:rsid w:val="001047F8"/>
    <w:rsid w:val="00104BD7"/>
    <w:rsid w:val="00105E3C"/>
    <w:rsid w:val="001060E1"/>
    <w:rsid w:val="00107B02"/>
    <w:rsid w:val="0011034A"/>
    <w:rsid w:val="00112E71"/>
    <w:rsid w:val="0011363A"/>
    <w:rsid w:val="00113A3F"/>
    <w:rsid w:val="001147F2"/>
    <w:rsid w:val="00114841"/>
    <w:rsid w:val="0011484F"/>
    <w:rsid w:val="00114B0B"/>
    <w:rsid w:val="001152E9"/>
    <w:rsid w:val="001158E8"/>
    <w:rsid w:val="001164FE"/>
    <w:rsid w:val="00116854"/>
    <w:rsid w:val="00120BA6"/>
    <w:rsid w:val="001217DB"/>
    <w:rsid w:val="00122BB7"/>
    <w:rsid w:val="00124659"/>
    <w:rsid w:val="00125084"/>
    <w:rsid w:val="00125277"/>
    <w:rsid w:val="00125378"/>
    <w:rsid w:val="00131504"/>
    <w:rsid w:val="0013197F"/>
    <w:rsid w:val="00131D85"/>
    <w:rsid w:val="00133280"/>
    <w:rsid w:val="0013365D"/>
    <w:rsid w:val="001337F8"/>
    <w:rsid w:val="0013642A"/>
    <w:rsid w:val="00136593"/>
    <w:rsid w:val="001374C1"/>
    <w:rsid w:val="001375F7"/>
    <w:rsid w:val="00137809"/>
    <w:rsid w:val="0014082E"/>
    <w:rsid w:val="001427C0"/>
    <w:rsid w:val="00143D68"/>
    <w:rsid w:val="0014685F"/>
    <w:rsid w:val="00146BD2"/>
    <w:rsid w:val="00146EC5"/>
    <w:rsid w:val="001541DB"/>
    <w:rsid w:val="00154538"/>
    <w:rsid w:val="001554E9"/>
    <w:rsid w:val="00157035"/>
    <w:rsid w:val="001621E6"/>
    <w:rsid w:val="00162BF1"/>
    <w:rsid w:val="00164403"/>
    <w:rsid w:val="0016560C"/>
    <w:rsid w:val="00166AC3"/>
    <w:rsid w:val="00170764"/>
    <w:rsid w:val="00170A53"/>
    <w:rsid w:val="0017107D"/>
    <w:rsid w:val="00171148"/>
    <w:rsid w:val="001730BB"/>
    <w:rsid w:val="00174DC5"/>
    <w:rsid w:val="00174FFF"/>
    <w:rsid w:val="00175549"/>
    <w:rsid w:val="0018460B"/>
    <w:rsid w:val="00184EC8"/>
    <w:rsid w:val="001853F2"/>
    <w:rsid w:val="00186092"/>
    <w:rsid w:val="00186856"/>
    <w:rsid w:val="00192E68"/>
    <w:rsid w:val="00193A97"/>
    <w:rsid w:val="001948BE"/>
    <w:rsid w:val="00194C1F"/>
    <w:rsid w:val="0019509D"/>
    <w:rsid w:val="0019547B"/>
    <w:rsid w:val="00195975"/>
    <w:rsid w:val="001A03CC"/>
    <w:rsid w:val="001A12CE"/>
    <w:rsid w:val="001A36CA"/>
    <w:rsid w:val="001A4223"/>
    <w:rsid w:val="001A5177"/>
    <w:rsid w:val="001A57F3"/>
    <w:rsid w:val="001A6292"/>
    <w:rsid w:val="001A7511"/>
    <w:rsid w:val="001B2F1E"/>
    <w:rsid w:val="001B353F"/>
    <w:rsid w:val="001B5A68"/>
    <w:rsid w:val="001B6C76"/>
    <w:rsid w:val="001B74CD"/>
    <w:rsid w:val="001B79F4"/>
    <w:rsid w:val="001C2250"/>
    <w:rsid w:val="001C33B0"/>
    <w:rsid w:val="001C540F"/>
    <w:rsid w:val="001C57E6"/>
    <w:rsid w:val="001C5CBB"/>
    <w:rsid w:val="001C62DA"/>
    <w:rsid w:val="001C7358"/>
    <w:rsid w:val="001D0A07"/>
    <w:rsid w:val="001D32C5"/>
    <w:rsid w:val="001D3E0B"/>
    <w:rsid w:val="001D5BBF"/>
    <w:rsid w:val="001D6234"/>
    <w:rsid w:val="001D6399"/>
    <w:rsid w:val="001D6CAD"/>
    <w:rsid w:val="001D6D69"/>
    <w:rsid w:val="001E37E8"/>
    <w:rsid w:val="001E4E94"/>
    <w:rsid w:val="001E646A"/>
    <w:rsid w:val="001E682E"/>
    <w:rsid w:val="001E6F33"/>
    <w:rsid w:val="001E73CC"/>
    <w:rsid w:val="001F007F"/>
    <w:rsid w:val="001F0D36"/>
    <w:rsid w:val="001F49E3"/>
    <w:rsid w:val="00200E74"/>
    <w:rsid w:val="00202A42"/>
    <w:rsid w:val="00202F3F"/>
    <w:rsid w:val="00203A5E"/>
    <w:rsid w:val="00203BA4"/>
    <w:rsid w:val="00203C03"/>
    <w:rsid w:val="00204CDD"/>
    <w:rsid w:val="0020672C"/>
    <w:rsid w:val="00206A3C"/>
    <w:rsid w:val="002102D4"/>
    <w:rsid w:val="00211A78"/>
    <w:rsid w:val="00211DF7"/>
    <w:rsid w:val="002138B3"/>
    <w:rsid w:val="00215BD7"/>
    <w:rsid w:val="002160C3"/>
    <w:rsid w:val="00220C19"/>
    <w:rsid w:val="00221B6C"/>
    <w:rsid w:val="00224BB2"/>
    <w:rsid w:val="00226553"/>
    <w:rsid w:val="00226565"/>
    <w:rsid w:val="002268B0"/>
    <w:rsid w:val="002320FF"/>
    <w:rsid w:val="00233FC1"/>
    <w:rsid w:val="00234DF0"/>
    <w:rsid w:val="00235240"/>
    <w:rsid w:val="00235953"/>
    <w:rsid w:val="002368FD"/>
    <w:rsid w:val="0023753F"/>
    <w:rsid w:val="0024110F"/>
    <w:rsid w:val="00241DF8"/>
    <w:rsid w:val="002423AB"/>
    <w:rsid w:val="00243D62"/>
    <w:rsid w:val="002440B0"/>
    <w:rsid w:val="00244158"/>
    <w:rsid w:val="00245309"/>
    <w:rsid w:val="00246461"/>
    <w:rsid w:val="00246B11"/>
    <w:rsid w:val="002472C8"/>
    <w:rsid w:val="00247368"/>
    <w:rsid w:val="00247AA7"/>
    <w:rsid w:val="00247D82"/>
    <w:rsid w:val="002523D2"/>
    <w:rsid w:val="00253C32"/>
    <w:rsid w:val="002555AF"/>
    <w:rsid w:val="0025668E"/>
    <w:rsid w:val="00261BA5"/>
    <w:rsid w:val="00265424"/>
    <w:rsid w:val="00265FFD"/>
    <w:rsid w:val="002668FD"/>
    <w:rsid w:val="00266F03"/>
    <w:rsid w:val="002746AE"/>
    <w:rsid w:val="00275BA4"/>
    <w:rsid w:val="00275DFC"/>
    <w:rsid w:val="00276BA6"/>
    <w:rsid w:val="002776ED"/>
    <w:rsid w:val="002777AA"/>
    <w:rsid w:val="00277814"/>
    <w:rsid w:val="0027792D"/>
    <w:rsid w:val="002779BD"/>
    <w:rsid w:val="00281F2A"/>
    <w:rsid w:val="0028214E"/>
    <w:rsid w:val="00282723"/>
    <w:rsid w:val="00282788"/>
    <w:rsid w:val="00282B12"/>
    <w:rsid w:val="00283271"/>
    <w:rsid w:val="002832CB"/>
    <w:rsid w:val="00285A8B"/>
    <w:rsid w:val="0028617A"/>
    <w:rsid w:val="002865B3"/>
    <w:rsid w:val="00286AF4"/>
    <w:rsid w:val="00287C05"/>
    <w:rsid w:val="00290E65"/>
    <w:rsid w:val="002915AE"/>
    <w:rsid w:val="00292BB3"/>
    <w:rsid w:val="002935D4"/>
    <w:rsid w:val="0029608A"/>
    <w:rsid w:val="002966E5"/>
    <w:rsid w:val="0029700C"/>
    <w:rsid w:val="002978D8"/>
    <w:rsid w:val="0029795B"/>
    <w:rsid w:val="002A0850"/>
    <w:rsid w:val="002A0A33"/>
    <w:rsid w:val="002A1D83"/>
    <w:rsid w:val="002A2C31"/>
    <w:rsid w:val="002A46E2"/>
    <w:rsid w:val="002A4F4E"/>
    <w:rsid w:val="002A6617"/>
    <w:rsid w:val="002A7E1B"/>
    <w:rsid w:val="002B0130"/>
    <w:rsid w:val="002B0EDC"/>
    <w:rsid w:val="002B2427"/>
    <w:rsid w:val="002B2C5D"/>
    <w:rsid w:val="002B4718"/>
    <w:rsid w:val="002B56E0"/>
    <w:rsid w:val="002C145E"/>
    <w:rsid w:val="002C2661"/>
    <w:rsid w:val="002C3EDA"/>
    <w:rsid w:val="002C4C65"/>
    <w:rsid w:val="002C5E6C"/>
    <w:rsid w:val="002D02BB"/>
    <w:rsid w:val="002D43AE"/>
    <w:rsid w:val="002D559E"/>
    <w:rsid w:val="002D5AAE"/>
    <w:rsid w:val="002E0A1E"/>
    <w:rsid w:val="002E300E"/>
    <w:rsid w:val="002E6DD1"/>
    <w:rsid w:val="002F027E"/>
    <w:rsid w:val="002F40B2"/>
    <w:rsid w:val="002F4BF6"/>
    <w:rsid w:val="002F7C89"/>
    <w:rsid w:val="00300709"/>
    <w:rsid w:val="00301FC2"/>
    <w:rsid w:val="003049FE"/>
    <w:rsid w:val="00304B8D"/>
    <w:rsid w:val="003059D7"/>
    <w:rsid w:val="00311883"/>
    <w:rsid w:val="00312CEA"/>
    <w:rsid w:val="00313C0D"/>
    <w:rsid w:val="00314EDB"/>
    <w:rsid w:val="00316A98"/>
    <w:rsid w:val="00320BFA"/>
    <w:rsid w:val="0032288B"/>
    <w:rsid w:val="0032378D"/>
    <w:rsid w:val="003243F2"/>
    <w:rsid w:val="00324927"/>
    <w:rsid w:val="00324A7D"/>
    <w:rsid w:val="00325923"/>
    <w:rsid w:val="003267F3"/>
    <w:rsid w:val="00331BD9"/>
    <w:rsid w:val="003320C7"/>
    <w:rsid w:val="0033294F"/>
    <w:rsid w:val="00333997"/>
    <w:rsid w:val="00333EA1"/>
    <w:rsid w:val="00334247"/>
    <w:rsid w:val="0033497D"/>
    <w:rsid w:val="00335048"/>
    <w:rsid w:val="0033652C"/>
    <w:rsid w:val="00337653"/>
    <w:rsid w:val="00340AD0"/>
    <w:rsid w:val="00340B6D"/>
    <w:rsid w:val="00340C8E"/>
    <w:rsid w:val="00341F35"/>
    <w:rsid w:val="00344540"/>
    <w:rsid w:val="00345DAB"/>
    <w:rsid w:val="003519A3"/>
    <w:rsid w:val="003524E9"/>
    <w:rsid w:val="0035260B"/>
    <w:rsid w:val="00354A47"/>
    <w:rsid w:val="00357E5C"/>
    <w:rsid w:val="00362443"/>
    <w:rsid w:val="0037046F"/>
    <w:rsid w:val="003719B9"/>
    <w:rsid w:val="00374236"/>
    <w:rsid w:val="00374D3D"/>
    <w:rsid w:val="0037557B"/>
    <w:rsid w:val="003768C9"/>
    <w:rsid w:val="00377DA7"/>
    <w:rsid w:val="0038025D"/>
    <w:rsid w:val="0038258E"/>
    <w:rsid w:val="00383087"/>
    <w:rsid w:val="00383D3E"/>
    <w:rsid w:val="00383DBF"/>
    <w:rsid w:val="00385011"/>
    <w:rsid w:val="0039161B"/>
    <w:rsid w:val="003917E9"/>
    <w:rsid w:val="00393CC0"/>
    <w:rsid w:val="003A2069"/>
    <w:rsid w:val="003A2B7D"/>
    <w:rsid w:val="003A2D60"/>
    <w:rsid w:val="003A3146"/>
    <w:rsid w:val="003A4A75"/>
    <w:rsid w:val="003A5366"/>
    <w:rsid w:val="003A7973"/>
    <w:rsid w:val="003B1DBB"/>
    <w:rsid w:val="003B23E2"/>
    <w:rsid w:val="003B2AE8"/>
    <w:rsid w:val="003B4273"/>
    <w:rsid w:val="003B647A"/>
    <w:rsid w:val="003C036A"/>
    <w:rsid w:val="003C047C"/>
    <w:rsid w:val="003C5262"/>
    <w:rsid w:val="003C587D"/>
    <w:rsid w:val="003C6CFB"/>
    <w:rsid w:val="003C6D5F"/>
    <w:rsid w:val="003C7364"/>
    <w:rsid w:val="003D1DE3"/>
    <w:rsid w:val="003D219B"/>
    <w:rsid w:val="003D227E"/>
    <w:rsid w:val="003D261B"/>
    <w:rsid w:val="003D3613"/>
    <w:rsid w:val="003D398C"/>
    <w:rsid w:val="003D473B"/>
    <w:rsid w:val="003D4B35"/>
    <w:rsid w:val="003D5110"/>
    <w:rsid w:val="003D53F3"/>
    <w:rsid w:val="003D5941"/>
    <w:rsid w:val="003D71AC"/>
    <w:rsid w:val="003D77C1"/>
    <w:rsid w:val="003D78F3"/>
    <w:rsid w:val="003E41B8"/>
    <w:rsid w:val="003E4616"/>
    <w:rsid w:val="003E496F"/>
    <w:rsid w:val="003E4F19"/>
    <w:rsid w:val="003E526E"/>
    <w:rsid w:val="003E5C89"/>
    <w:rsid w:val="003E70A7"/>
    <w:rsid w:val="003F128E"/>
    <w:rsid w:val="003F29C3"/>
    <w:rsid w:val="003F35B4"/>
    <w:rsid w:val="003F3725"/>
    <w:rsid w:val="003F5F25"/>
    <w:rsid w:val="003F612C"/>
    <w:rsid w:val="003F6AF2"/>
    <w:rsid w:val="00402D99"/>
    <w:rsid w:val="00403293"/>
    <w:rsid w:val="0040436D"/>
    <w:rsid w:val="00404FCC"/>
    <w:rsid w:val="004061D2"/>
    <w:rsid w:val="00407282"/>
    <w:rsid w:val="004075F7"/>
    <w:rsid w:val="00407B3F"/>
    <w:rsid w:val="00410543"/>
    <w:rsid w:val="004118AC"/>
    <w:rsid w:val="00415A58"/>
    <w:rsid w:val="004173CC"/>
    <w:rsid w:val="00420A43"/>
    <w:rsid w:val="00420A46"/>
    <w:rsid w:val="0042155E"/>
    <w:rsid w:val="0042356B"/>
    <w:rsid w:val="00423AD3"/>
    <w:rsid w:val="0042420A"/>
    <w:rsid w:val="004243D2"/>
    <w:rsid w:val="00424610"/>
    <w:rsid w:val="00424AD5"/>
    <w:rsid w:val="00425C7B"/>
    <w:rsid w:val="004303BE"/>
    <w:rsid w:val="0043412A"/>
    <w:rsid w:val="004341BC"/>
    <w:rsid w:val="00434B59"/>
    <w:rsid w:val="00435424"/>
    <w:rsid w:val="0044057E"/>
    <w:rsid w:val="00440C2A"/>
    <w:rsid w:val="00440F7B"/>
    <w:rsid w:val="00441ECD"/>
    <w:rsid w:val="0044269A"/>
    <w:rsid w:val="00443373"/>
    <w:rsid w:val="0044398D"/>
    <w:rsid w:val="00443A8A"/>
    <w:rsid w:val="0044448B"/>
    <w:rsid w:val="0044470B"/>
    <w:rsid w:val="00447FB5"/>
    <w:rsid w:val="004518B0"/>
    <w:rsid w:val="00451B16"/>
    <w:rsid w:val="00451B94"/>
    <w:rsid w:val="00452962"/>
    <w:rsid w:val="0045477F"/>
    <w:rsid w:val="00454D03"/>
    <w:rsid w:val="00455AED"/>
    <w:rsid w:val="00460945"/>
    <w:rsid w:val="004616D9"/>
    <w:rsid w:val="0046241C"/>
    <w:rsid w:val="004624CF"/>
    <w:rsid w:val="00463ABA"/>
    <w:rsid w:val="00464C8A"/>
    <w:rsid w:val="00465EDE"/>
    <w:rsid w:val="004661F2"/>
    <w:rsid w:val="004678C2"/>
    <w:rsid w:val="00467D73"/>
    <w:rsid w:val="00470C41"/>
    <w:rsid w:val="00471732"/>
    <w:rsid w:val="00474920"/>
    <w:rsid w:val="00475958"/>
    <w:rsid w:val="0047690F"/>
    <w:rsid w:val="00476C78"/>
    <w:rsid w:val="0047777E"/>
    <w:rsid w:val="00480FAC"/>
    <w:rsid w:val="00480FD9"/>
    <w:rsid w:val="00481A6E"/>
    <w:rsid w:val="00482174"/>
    <w:rsid w:val="0048254C"/>
    <w:rsid w:val="0048496A"/>
    <w:rsid w:val="0048576D"/>
    <w:rsid w:val="004865DD"/>
    <w:rsid w:val="00486A01"/>
    <w:rsid w:val="004917FE"/>
    <w:rsid w:val="00491D4B"/>
    <w:rsid w:val="00493908"/>
    <w:rsid w:val="00493B1A"/>
    <w:rsid w:val="0049495C"/>
    <w:rsid w:val="0049547C"/>
    <w:rsid w:val="004961B4"/>
    <w:rsid w:val="00497EF6"/>
    <w:rsid w:val="004A20A5"/>
    <w:rsid w:val="004A246C"/>
    <w:rsid w:val="004A2CC4"/>
    <w:rsid w:val="004A3E4D"/>
    <w:rsid w:val="004A4CAB"/>
    <w:rsid w:val="004A7C6B"/>
    <w:rsid w:val="004B1A27"/>
    <w:rsid w:val="004B2097"/>
    <w:rsid w:val="004B2E46"/>
    <w:rsid w:val="004B39D9"/>
    <w:rsid w:val="004B42D8"/>
    <w:rsid w:val="004B6B8F"/>
    <w:rsid w:val="004B7511"/>
    <w:rsid w:val="004C0F98"/>
    <w:rsid w:val="004C1BD9"/>
    <w:rsid w:val="004C2168"/>
    <w:rsid w:val="004C2315"/>
    <w:rsid w:val="004C302C"/>
    <w:rsid w:val="004C3CB4"/>
    <w:rsid w:val="004C762E"/>
    <w:rsid w:val="004D26E3"/>
    <w:rsid w:val="004D3298"/>
    <w:rsid w:val="004D46EA"/>
    <w:rsid w:val="004D5F18"/>
    <w:rsid w:val="004D7A41"/>
    <w:rsid w:val="004D7C9C"/>
    <w:rsid w:val="004E23CE"/>
    <w:rsid w:val="004E29E5"/>
    <w:rsid w:val="004E4932"/>
    <w:rsid w:val="004E516B"/>
    <w:rsid w:val="004E5EAA"/>
    <w:rsid w:val="004F4AA5"/>
    <w:rsid w:val="004F4BF9"/>
    <w:rsid w:val="004F4BFE"/>
    <w:rsid w:val="004F5CB3"/>
    <w:rsid w:val="004F6DB5"/>
    <w:rsid w:val="00500539"/>
    <w:rsid w:val="0050105C"/>
    <w:rsid w:val="00503373"/>
    <w:rsid w:val="00503F3F"/>
    <w:rsid w:val="005045D4"/>
    <w:rsid w:val="00504693"/>
    <w:rsid w:val="00505EAB"/>
    <w:rsid w:val="00506475"/>
    <w:rsid w:val="00506A57"/>
    <w:rsid w:val="005102B6"/>
    <w:rsid w:val="00511198"/>
    <w:rsid w:val="005114E6"/>
    <w:rsid w:val="00512840"/>
    <w:rsid w:val="00512E70"/>
    <w:rsid w:val="005140B2"/>
    <w:rsid w:val="00514E60"/>
    <w:rsid w:val="005154F3"/>
    <w:rsid w:val="00515AD5"/>
    <w:rsid w:val="00524C15"/>
    <w:rsid w:val="005253C7"/>
    <w:rsid w:val="00530D52"/>
    <w:rsid w:val="00531933"/>
    <w:rsid w:val="00532C6E"/>
    <w:rsid w:val="00533334"/>
    <w:rsid w:val="005347DF"/>
    <w:rsid w:val="00535ADC"/>
    <w:rsid w:val="00535F39"/>
    <w:rsid w:val="00536336"/>
    <w:rsid w:val="0053651D"/>
    <w:rsid w:val="00541016"/>
    <w:rsid w:val="00541845"/>
    <w:rsid w:val="005421EA"/>
    <w:rsid w:val="00542A9C"/>
    <w:rsid w:val="00542ED7"/>
    <w:rsid w:val="00544D28"/>
    <w:rsid w:val="00546C77"/>
    <w:rsid w:val="00550224"/>
    <w:rsid w:val="00550D4A"/>
    <w:rsid w:val="005514C5"/>
    <w:rsid w:val="005529FB"/>
    <w:rsid w:val="00552BE4"/>
    <w:rsid w:val="00557C4E"/>
    <w:rsid w:val="00557E67"/>
    <w:rsid w:val="00560D9F"/>
    <w:rsid w:val="00561FDD"/>
    <w:rsid w:val="00563BA6"/>
    <w:rsid w:val="00564A29"/>
    <w:rsid w:val="00564FBC"/>
    <w:rsid w:val="00565440"/>
    <w:rsid w:val="005656DE"/>
    <w:rsid w:val="00566572"/>
    <w:rsid w:val="005705A9"/>
    <w:rsid w:val="00572864"/>
    <w:rsid w:val="00574F28"/>
    <w:rsid w:val="00575D5D"/>
    <w:rsid w:val="00576062"/>
    <w:rsid w:val="0057608B"/>
    <w:rsid w:val="00582439"/>
    <w:rsid w:val="005824BB"/>
    <w:rsid w:val="00583CA0"/>
    <w:rsid w:val="0058482B"/>
    <w:rsid w:val="005850C4"/>
    <w:rsid w:val="00585C50"/>
    <w:rsid w:val="0058618A"/>
    <w:rsid w:val="00587002"/>
    <w:rsid w:val="00591611"/>
    <w:rsid w:val="0059202E"/>
    <w:rsid w:val="005927DA"/>
    <w:rsid w:val="00592BA8"/>
    <w:rsid w:val="00595490"/>
    <w:rsid w:val="005A0785"/>
    <w:rsid w:val="005A1FEF"/>
    <w:rsid w:val="005A2FBE"/>
    <w:rsid w:val="005A362B"/>
    <w:rsid w:val="005A3FC5"/>
    <w:rsid w:val="005A452D"/>
    <w:rsid w:val="005A4952"/>
    <w:rsid w:val="005B051D"/>
    <w:rsid w:val="005B0EAD"/>
    <w:rsid w:val="005B20A1"/>
    <w:rsid w:val="005B2478"/>
    <w:rsid w:val="005B2E12"/>
    <w:rsid w:val="005B3CD4"/>
    <w:rsid w:val="005C01EE"/>
    <w:rsid w:val="005C0B18"/>
    <w:rsid w:val="005C21FC"/>
    <w:rsid w:val="005C2EE1"/>
    <w:rsid w:val="005C30AE"/>
    <w:rsid w:val="005C4723"/>
    <w:rsid w:val="005C47F7"/>
    <w:rsid w:val="005C4A0F"/>
    <w:rsid w:val="005C538B"/>
    <w:rsid w:val="005D05E5"/>
    <w:rsid w:val="005D0F50"/>
    <w:rsid w:val="005D1B53"/>
    <w:rsid w:val="005D37F7"/>
    <w:rsid w:val="005D3EF4"/>
    <w:rsid w:val="005D4BB4"/>
    <w:rsid w:val="005D4C76"/>
    <w:rsid w:val="005D4FEB"/>
    <w:rsid w:val="005E1CE2"/>
    <w:rsid w:val="005E35F3"/>
    <w:rsid w:val="005E3A52"/>
    <w:rsid w:val="005E400D"/>
    <w:rsid w:val="005E65B9"/>
    <w:rsid w:val="005E698D"/>
    <w:rsid w:val="005E71B6"/>
    <w:rsid w:val="005E743C"/>
    <w:rsid w:val="005E785F"/>
    <w:rsid w:val="005F09F1"/>
    <w:rsid w:val="005F1E5F"/>
    <w:rsid w:val="005F2473"/>
    <w:rsid w:val="005F3033"/>
    <w:rsid w:val="005F3EFA"/>
    <w:rsid w:val="005F5500"/>
    <w:rsid w:val="005F60F5"/>
    <w:rsid w:val="005F645A"/>
    <w:rsid w:val="005F6B37"/>
    <w:rsid w:val="005F7EDE"/>
    <w:rsid w:val="006001EE"/>
    <w:rsid w:val="0060060C"/>
    <w:rsid w:val="006032D4"/>
    <w:rsid w:val="006051A1"/>
    <w:rsid w:val="0060568C"/>
    <w:rsid w:val="00607F87"/>
    <w:rsid w:val="00610DD9"/>
    <w:rsid w:val="006118D1"/>
    <w:rsid w:val="0061251F"/>
    <w:rsid w:val="00613759"/>
    <w:rsid w:val="00620D93"/>
    <w:rsid w:val="006234DB"/>
    <w:rsid w:val="0062386A"/>
    <w:rsid w:val="0062403E"/>
    <w:rsid w:val="00624945"/>
    <w:rsid w:val="0062576D"/>
    <w:rsid w:val="00625788"/>
    <w:rsid w:val="00626F88"/>
    <w:rsid w:val="006305AA"/>
    <w:rsid w:val="0063277E"/>
    <w:rsid w:val="0063408A"/>
    <w:rsid w:val="006364F4"/>
    <w:rsid w:val="006365E5"/>
    <w:rsid w:val="00636B01"/>
    <w:rsid w:val="00640296"/>
    <w:rsid w:val="00640352"/>
    <w:rsid w:val="00641A70"/>
    <w:rsid w:val="006426D5"/>
    <w:rsid w:val="00642924"/>
    <w:rsid w:val="00642ABC"/>
    <w:rsid w:val="006454C1"/>
    <w:rsid w:val="006466FF"/>
    <w:rsid w:val="00646A5F"/>
    <w:rsid w:val="006475C1"/>
    <w:rsid w:val="00650D39"/>
    <w:rsid w:val="00650E5D"/>
    <w:rsid w:val="00650E70"/>
    <w:rsid w:val="0065140C"/>
    <w:rsid w:val="006546AA"/>
    <w:rsid w:val="00654FC6"/>
    <w:rsid w:val="006559A6"/>
    <w:rsid w:val="00655E64"/>
    <w:rsid w:val="00656C00"/>
    <w:rsid w:val="0065770A"/>
    <w:rsid w:val="006603E3"/>
    <w:rsid w:val="00661967"/>
    <w:rsid w:val="00661F61"/>
    <w:rsid w:val="00663B14"/>
    <w:rsid w:val="00663E3A"/>
    <w:rsid w:val="00666581"/>
    <w:rsid w:val="006671D7"/>
    <w:rsid w:val="006701D3"/>
    <w:rsid w:val="00671B49"/>
    <w:rsid w:val="00671E76"/>
    <w:rsid w:val="00673FAD"/>
    <w:rsid w:val="00674155"/>
    <w:rsid w:val="006746CA"/>
    <w:rsid w:val="00675BF1"/>
    <w:rsid w:val="00675EAC"/>
    <w:rsid w:val="00680063"/>
    <w:rsid w:val="006810E9"/>
    <w:rsid w:val="006816E5"/>
    <w:rsid w:val="006817D1"/>
    <w:rsid w:val="00681A9E"/>
    <w:rsid w:val="00681DF0"/>
    <w:rsid w:val="00683620"/>
    <w:rsid w:val="00690FDA"/>
    <w:rsid w:val="00691216"/>
    <w:rsid w:val="00695745"/>
    <w:rsid w:val="0069600B"/>
    <w:rsid w:val="00696B42"/>
    <w:rsid w:val="00697389"/>
    <w:rsid w:val="00697540"/>
    <w:rsid w:val="006A09B3"/>
    <w:rsid w:val="006A0A1A"/>
    <w:rsid w:val="006A0DD3"/>
    <w:rsid w:val="006A0FAC"/>
    <w:rsid w:val="006A1B43"/>
    <w:rsid w:val="006A27A3"/>
    <w:rsid w:val="006A3B29"/>
    <w:rsid w:val="006A3E55"/>
    <w:rsid w:val="006A4E43"/>
    <w:rsid w:val="006A6460"/>
    <w:rsid w:val="006B104E"/>
    <w:rsid w:val="006B2D78"/>
    <w:rsid w:val="006B5AEA"/>
    <w:rsid w:val="006B6383"/>
    <w:rsid w:val="006B640D"/>
    <w:rsid w:val="006B6634"/>
    <w:rsid w:val="006B78EA"/>
    <w:rsid w:val="006C003A"/>
    <w:rsid w:val="006C09AC"/>
    <w:rsid w:val="006C19E7"/>
    <w:rsid w:val="006C40CC"/>
    <w:rsid w:val="006C61FA"/>
    <w:rsid w:val="006D0896"/>
    <w:rsid w:val="006D13B0"/>
    <w:rsid w:val="006D3A67"/>
    <w:rsid w:val="006D49BC"/>
    <w:rsid w:val="006D4ED3"/>
    <w:rsid w:val="006D5713"/>
    <w:rsid w:val="006E1A46"/>
    <w:rsid w:val="006E25C5"/>
    <w:rsid w:val="006E25D2"/>
    <w:rsid w:val="006E377F"/>
    <w:rsid w:val="006E52DA"/>
    <w:rsid w:val="006E7CCB"/>
    <w:rsid w:val="006F1020"/>
    <w:rsid w:val="006F2740"/>
    <w:rsid w:val="006F3D60"/>
    <w:rsid w:val="006F4F7F"/>
    <w:rsid w:val="006F4FA3"/>
    <w:rsid w:val="006F535A"/>
    <w:rsid w:val="006F64B0"/>
    <w:rsid w:val="006F6BD7"/>
    <w:rsid w:val="0070124C"/>
    <w:rsid w:val="00701960"/>
    <w:rsid w:val="0070206B"/>
    <w:rsid w:val="0070391A"/>
    <w:rsid w:val="00706486"/>
    <w:rsid w:val="00706C36"/>
    <w:rsid w:val="007079D5"/>
    <w:rsid w:val="00707C85"/>
    <w:rsid w:val="00707ECC"/>
    <w:rsid w:val="00712346"/>
    <w:rsid w:val="007150DD"/>
    <w:rsid w:val="0071565C"/>
    <w:rsid w:val="00716DC2"/>
    <w:rsid w:val="0072059B"/>
    <w:rsid w:val="007214E3"/>
    <w:rsid w:val="007222B9"/>
    <w:rsid w:val="007222F7"/>
    <w:rsid w:val="00722D53"/>
    <w:rsid w:val="007245A3"/>
    <w:rsid w:val="00724679"/>
    <w:rsid w:val="00725368"/>
    <w:rsid w:val="007258A3"/>
    <w:rsid w:val="00727E8B"/>
    <w:rsid w:val="007304F3"/>
    <w:rsid w:val="0073061C"/>
    <w:rsid w:val="00730839"/>
    <w:rsid w:val="00730F60"/>
    <w:rsid w:val="00732CA0"/>
    <w:rsid w:val="00733DE9"/>
    <w:rsid w:val="00733ED6"/>
    <w:rsid w:val="00733FF9"/>
    <w:rsid w:val="0073742D"/>
    <w:rsid w:val="0073771E"/>
    <w:rsid w:val="00737C0A"/>
    <w:rsid w:val="007415DB"/>
    <w:rsid w:val="00742049"/>
    <w:rsid w:val="00742678"/>
    <w:rsid w:val="007434AB"/>
    <w:rsid w:val="00743590"/>
    <w:rsid w:val="007442D8"/>
    <w:rsid w:val="00745975"/>
    <w:rsid w:val="00746411"/>
    <w:rsid w:val="00752038"/>
    <w:rsid w:val="00752605"/>
    <w:rsid w:val="00752AEB"/>
    <w:rsid w:val="007554DF"/>
    <w:rsid w:val="00756515"/>
    <w:rsid w:val="0075663D"/>
    <w:rsid w:val="0075776D"/>
    <w:rsid w:val="007578A3"/>
    <w:rsid w:val="007606F4"/>
    <w:rsid w:val="0076085D"/>
    <w:rsid w:val="007613FB"/>
    <w:rsid w:val="00761E34"/>
    <w:rsid w:val="0076262F"/>
    <w:rsid w:val="00762848"/>
    <w:rsid w:val="007635C9"/>
    <w:rsid w:val="00763712"/>
    <w:rsid w:val="00763CE4"/>
    <w:rsid w:val="00765649"/>
    <w:rsid w:val="0076574B"/>
    <w:rsid w:val="00765D8F"/>
    <w:rsid w:val="007713EE"/>
    <w:rsid w:val="007722BF"/>
    <w:rsid w:val="00773860"/>
    <w:rsid w:val="00774C88"/>
    <w:rsid w:val="0077580B"/>
    <w:rsid w:val="00777F2C"/>
    <w:rsid w:val="00780D0D"/>
    <w:rsid w:val="00781167"/>
    <w:rsid w:val="007814C5"/>
    <w:rsid w:val="0078172A"/>
    <w:rsid w:val="007824A3"/>
    <w:rsid w:val="00783021"/>
    <w:rsid w:val="0078307A"/>
    <w:rsid w:val="00783C83"/>
    <w:rsid w:val="00785298"/>
    <w:rsid w:val="00785348"/>
    <w:rsid w:val="00785390"/>
    <w:rsid w:val="007854B3"/>
    <w:rsid w:val="00785F96"/>
    <w:rsid w:val="007865C4"/>
    <w:rsid w:val="0078787D"/>
    <w:rsid w:val="00787FA8"/>
    <w:rsid w:val="0079343D"/>
    <w:rsid w:val="007944F8"/>
    <w:rsid w:val="00794B4D"/>
    <w:rsid w:val="00795AD1"/>
    <w:rsid w:val="007973E3"/>
    <w:rsid w:val="00797C0E"/>
    <w:rsid w:val="00797CDA"/>
    <w:rsid w:val="007A1293"/>
    <w:rsid w:val="007A1883"/>
    <w:rsid w:val="007A5E7D"/>
    <w:rsid w:val="007A6CFA"/>
    <w:rsid w:val="007A7452"/>
    <w:rsid w:val="007A75AC"/>
    <w:rsid w:val="007B031D"/>
    <w:rsid w:val="007B0E3C"/>
    <w:rsid w:val="007B11E5"/>
    <w:rsid w:val="007B189E"/>
    <w:rsid w:val="007B22B7"/>
    <w:rsid w:val="007B3CEE"/>
    <w:rsid w:val="007B3D42"/>
    <w:rsid w:val="007B5372"/>
    <w:rsid w:val="007B54BB"/>
    <w:rsid w:val="007C0497"/>
    <w:rsid w:val="007C1507"/>
    <w:rsid w:val="007C42E5"/>
    <w:rsid w:val="007C5EC5"/>
    <w:rsid w:val="007C60D7"/>
    <w:rsid w:val="007C63CC"/>
    <w:rsid w:val="007D0720"/>
    <w:rsid w:val="007D10F2"/>
    <w:rsid w:val="007D207E"/>
    <w:rsid w:val="007D2DA0"/>
    <w:rsid w:val="007D6DEC"/>
    <w:rsid w:val="007E041D"/>
    <w:rsid w:val="007E2C8D"/>
    <w:rsid w:val="007E46A1"/>
    <w:rsid w:val="007E4761"/>
    <w:rsid w:val="007E674A"/>
    <w:rsid w:val="007E730D"/>
    <w:rsid w:val="007E7311"/>
    <w:rsid w:val="007F039A"/>
    <w:rsid w:val="007F0697"/>
    <w:rsid w:val="007F20C0"/>
    <w:rsid w:val="007F3BD0"/>
    <w:rsid w:val="007F3FB2"/>
    <w:rsid w:val="007F403E"/>
    <w:rsid w:val="007F65F2"/>
    <w:rsid w:val="007F6839"/>
    <w:rsid w:val="007F7696"/>
    <w:rsid w:val="007F7AEE"/>
    <w:rsid w:val="008007F3"/>
    <w:rsid w:val="00801964"/>
    <w:rsid w:val="00802DDC"/>
    <w:rsid w:val="00804216"/>
    <w:rsid w:val="00804EB7"/>
    <w:rsid w:val="00805427"/>
    <w:rsid w:val="00806F0E"/>
    <w:rsid w:val="008072AC"/>
    <w:rsid w:val="00810753"/>
    <w:rsid w:val="00810CEA"/>
    <w:rsid w:val="008126B8"/>
    <w:rsid w:val="00815A59"/>
    <w:rsid w:val="0081693C"/>
    <w:rsid w:val="00816EA2"/>
    <w:rsid w:val="00817576"/>
    <w:rsid w:val="008233E5"/>
    <w:rsid w:val="008234CF"/>
    <w:rsid w:val="00833BC7"/>
    <w:rsid w:val="00833DE8"/>
    <w:rsid w:val="00833F47"/>
    <w:rsid w:val="00834490"/>
    <w:rsid w:val="0083450F"/>
    <w:rsid w:val="00834785"/>
    <w:rsid w:val="008348C3"/>
    <w:rsid w:val="00836443"/>
    <w:rsid w:val="00836C0A"/>
    <w:rsid w:val="008373B4"/>
    <w:rsid w:val="008404C4"/>
    <w:rsid w:val="008426F0"/>
    <w:rsid w:val="00843775"/>
    <w:rsid w:val="00844449"/>
    <w:rsid w:val="008449D9"/>
    <w:rsid w:val="0084653D"/>
    <w:rsid w:val="00847D37"/>
    <w:rsid w:val="0085001D"/>
    <w:rsid w:val="00853A17"/>
    <w:rsid w:val="00854988"/>
    <w:rsid w:val="00855AD2"/>
    <w:rsid w:val="0085629F"/>
    <w:rsid w:val="00856F49"/>
    <w:rsid w:val="0086285B"/>
    <w:rsid w:val="00863F23"/>
    <w:rsid w:val="00864851"/>
    <w:rsid w:val="00867DC2"/>
    <w:rsid w:val="00871A41"/>
    <w:rsid w:val="0087200D"/>
    <w:rsid w:val="00873AEF"/>
    <w:rsid w:val="00874FD4"/>
    <w:rsid w:val="00875AB9"/>
    <w:rsid w:val="00882266"/>
    <w:rsid w:val="008834B2"/>
    <w:rsid w:val="0088455A"/>
    <w:rsid w:val="0088490E"/>
    <w:rsid w:val="00886D76"/>
    <w:rsid w:val="00887C95"/>
    <w:rsid w:val="008908B2"/>
    <w:rsid w:val="00890C44"/>
    <w:rsid w:val="008914D8"/>
    <w:rsid w:val="00891BCE"/>
    <w:rsid w:val="00894DD3"/>
    <w:rsid w:val="008968C0"/>
    <w:rsid w:val="00897019"/>
    <w:rsid w:val="008A19D1"/>
    <w:rsid w:val="008A1EFD"/>
    <w:rsid w:val="008A53E3"/>
    <w:rsid w:val="008A77ED"/>
    <w:rsid w:val="008A78D8"/>
    <w:rsid w:val="008A7A82"/>
    <w:rsid w:val="008B0A07"/>
    <w:rsid w:val="008B2141"/>
    <w:rsid w:val="008B5063"/>
    <w:rsid w:val="008B601A"/>
    <w:rsid w:val="008B6712"/>
    <w:rsid w:val="008B6EE7"/>
    <w:rsid w:val="008B781F"/>
    <w:rsid w:val="008B7BA9"/>
    <w:rsid w:val="008B7C0E"/>
    <w:rsid w:val="008C0069"/>
    <w:rsid w:val="008C1495"/>
    <w:rsid w:val="008C50D9"/>
    <w:rsid w:val="008C5E2A"/>
    <w:rsid w:val="008D1EF4"/>
    <w:rsid w:val="008D29E5"/>
    <w:rsid w:val="008D543E"/>
    <w:rsid w:val="008D5522"/>
    <w:rsid w:val="008D69C5"/>
    <w:rsid w:val="008D7404"/>
    <w:rsid w:val="008E0EC2"/>
    <w:rsid w:val="008E0F86"/>
    <w:rsid w:val="008E1D84"/>
    <w:rsid w:val="008E20F8"/>
    <w:rsid w:val="008E6655"/>
    <w:rsid w:val="008E70EF"/>
    <w:rsid w:val="008E7814"/>
    <w:rsid w:val="008E7BAD"/>
    <w:rsid w:val="008F2DC1"/>
    <w:rsid w:val="008F4AF4"/>
    <w:rsid w:val="008F571F"/>
    <w:rsid w:val="008F70AD"/>
    <w:rsid w:val="008F7461"/>
    <w:rsid w:val="00900BFD"/>
    <w:rsid w:val="00900D76"/>
    <w:rsid w:val="00900DB1"/>
    <w:rsid w:val="009010E9"/>
    <w:rsid w:val="00901365"/>
    <w:rsid w:val="009022BF"/>
    <w:rsid w:val="009022D3"/>
    <w:rsid w:val="00903D2A"/>
    <w:rsid w:val="0090636F"/>
    <w:rsid w:val="00906ACA"/>
    <w:rsid w:val="009075F6"/>
    <w:rsid w:val="00907F79"/>
    <w:rsid w:val="009107EC"/>
    <w:rsid w:val="00911CD9"/>
    <w:rsid w:val="00912B71"/>
    <w:rsid w:val="00917588"/>
    <w:rsid w:val="0092013D"/>
    <w:rsid w:val="00920212"/>
    <w:rsid w:val="009206B9"/>
    <w:rsid w:val="00922B3A"/>
    <w:rsid w:val="00924778"/>
    <w:rsid w:val="00925A1C"/>
    <w:rsid w:val="00927D71"/>
    <w:rsid w:val="0093008F"/>
    <w:rsid w:val="00931632"/>
    <w:rsid w:val="00932489"/>
    <w:rsid w:val="00932C92"/>
    <w:rsid w:val="00933970"/>
    <w:rsid w:val="00934FBA"/>
    <w:rsid w:val="009405E7"/>
    <w:rsid w:val="009409C0"/>
    <w:rsid w:val="009420C2"/>
    <w:rsid w:val="00943600"/>
    <w:rsid w:val="0094377F"/>
    <w:rsid w:val="00943F41"/>
    <w:rsid w:val="009454E4"/>
    <w:rsid w:val="00945A6D"/>
    <w:rsid w:val="0094647F"/>
    <w:rsid w:val="009504AC"/>
    <w:rsid w:val="009510A4"/>
    <w:rsid w:val="00951658"/>
    <w:rsid w:val="00951793"/>
    <w:rsid w:val="009532DD"/>
    <w:rsid w:val="00955046"/>
    <w:rsid w:val="00955324"/>
    <w:rsid w:val="00956A73"/>
    <w:rsid w:val="009579F5"/>
    <w:rsid w:val="00960544"/>
    <w:rsid w:val="009615FD"/>
    <w:rsid w:val="00961DD1"/>
    <w:rsid w:val="00962B2A"/>
    <w:rsid w:val="009644AF"/>
    <w:rsid w:val="00965A36"/>
    <w:rsid w:val="0096683A"/>
    <w:rsid w:val="00967611"/>
    <w:rsid w:val="009712B9"/>
    <w:rsid w:val="00971865"/>
    <w:rsid w:val="0097275C"/>
    <w:rsid w:val="00976892"/>
    <w:rsid w:val="00980279"/>
    <w:rsid w:val="009804EC"/>
    <w:rsid w:val="0098197C"/>
    <w:rsid w:val="00981DEC"/>
    <w:rsid w:val="009837B7"/>
    <w:rsid w:val="009840DA"/>
    <w:rsid w:val="00984240"/>
    <w:rsid w:val="00984A27"/>
    <w:rsid w:val="00986FFC"/>
    <w:rsid w:val="00987F2B"/>
    <w:rsid w:val="0099146A"/>
    <w:rsid w:val="00993D6C"/>
    <w:rsid w:val="0099478F"/>
    <w:rsid w:val="0099493C"/>
    <w:rsid w:val="00995B07"/>
    <w:rsid w:val="009A085F"/>
    <w:rsid w:val="009A1D1E"/>
    <w:rsid w:val="009A21C0"/>
    <w:rsid w:val="009A2619"/>
    <w:rsid w:val="009A5850"/>
    <w:rsid w:val="009A61A0"/>
    <w:rsid w:val="009A6BC4"/>
    <w:rsid w:val="009A706A"/>
    <w:rsid w:val="009B10D6"/>
    <w:rsid w:val="009B35A6"/>
    <w:rsid w:val="009B69CB"/>
    <w:rsid w:val="009B6DF5"/>
    <w:rsid w:val="009B7C03"/>
    <w:rsid w:val="009C076B"/>
    <w:rsid w:val="009C09F1"/>
    <w:rsid w:val="009C10CB"/>
    <w:rsid w:val="009C6830"/>
    <w:rsid w:val="009C7587"/>
    <w:rsid w:val="009D15A9"/>
    <w:rsid w:val="009D2057"/>
    <w:rsid w:val="009D2126"/>
    <w:rsid w:val="009D24B4"/>
    <w:rsid w:val="009D3516"/>
    <w:rsid w:val="009D440E"/>
    <w:rsid w:val="009D5168"/>
    <w:rsid w:val="009D633E"/>
    <w:rsid w:val="009D65D0"/>
    <w:rsid w:val="009D7E91"/>
    <w:rsid w:val="009E135E"/>
    <w:rsid w:val="009E13DA"/>
    <w:rsid w:val="009E16A0"/>
    <w:rsid w:val="009E3C92"/>
    <w:rsid w:val="009E54F4"/>
    <w:rsid w:val="009E6134"/>
    <w:rsid w:val="009E6375"/>
    <w:rsid w:val="009E6DAE"/>
    <w:rsid w:val="009E71AD"/>
    <w:rsid w:val="009F1258"/>
    <w:rsid w:val="009F23BB"/>
    <w:rsid w:val="009F25D1"/>
    <w:rsid w:val="009F2651"/>
    <w:rsid w:val="009F298A"/>
    <w:rsid w:val="009F2BFA"/>
    <w:rsid w:val="009F3A6D"/>
    <w:rsid w:val="00A015A1"/>
    <w:rsid w:val="00A028C0"/>
    <w:rsid w:val="00A03A3D"/>
    <w:rsid w:val="00A03EF8"/>
    <w:rsid w:val="00A045C4"/>
    <w:rsid w:val="00A04C50"/>
    <w:rsid w:val="00A05DF3"/>
    <w:rsid w:val="00A10DFA"/>
    <w:rsid w:val="00A1145E"/>
    <w:rsid w:val="00A124E2"/>
    <w:rsid w:val="00A12551"/>
    <w:rsid w:val="00A12803"/>
    <w:rsid w:val="00A13420"/>
    <w:rsid w:val="00A17ADF"/>
    <w:rsid w:val="00A21708"/>
    <w:rsid w:val="00A22362"/>
    <w:rsid w:val="00A225DC"/>
    <w:rsid w:val="00A22823"/>
    <w:rsid w:val="00A230E8"/>
    <w:rsid w:val="00A23C9B"/>
    <w:rsid w:val="00A2496C"/>
    <w:rsid w:val="00A249BA"/>
    <w:rsid w:val="00A249C2"/>
    <w:rsid w:val="00A307C7"/>
    <w:rsid w:val="00A3106F"/>
    <w:rsid w:val="00A3330C"/>
    <w:rsid w:val="00A333D7"/>
    <w:rsid w:val="00A33673"/>
    <w:rsid w:val="00A33AF3"/>
    <w:rsid w:val="00A404E2"/>
    <w:rsid w:val="00A40F5A"/>
    <w:rsid w:val="00A4142F"/>
    <w:rsid w:val="00A43900"/>
    <w:rsid w:val="00A43E40"/>
    <w:rsid w:val="00A44581"/>
    <w:rsid w:val="00A44E5B"/>
    <w:rsid w:val="00A45093"/>
    <w:rsid w:val="00A479E4"/>
    <w:rsid w:val="00A47A72"/>
    <w:rsid w:val="00A506AA"/>
    <w:rsid w:val="00A50EAF"/>
    <w:rsid w:val="00A513EA"/>
    <w:rsid w:val="00A515EE"/>
    <w:rsid w:val="00A529F7"/>
    <w:rsid w:val="00A5668A"/>
    <w:rsid w:val="00A602F9"/>
    <w:rsid w:val="00A6193E"/>
    <w:rsid w:val="00A628DB"/>
    <w:rsid w:val="00A650EE"/>
    <w:rsid w:val="00A662C8"/>
    <w:rsid w:val="00A66548"/>
    <w:rsid w:val="00A71157"/>
    <w:rsid w:val="00A75FAC"/>
    <w:rsid w:val="00A76EA4"/>
    <w:rsid w:val="00A775FC"/>
    <w:rsid w:val="00A802AA"/>
    <w:rsid w:val="00A829C5"/>
    <w:rsid w:val="00A82A16"/>
    <w:rsid w:val="00A83C4D"/>
    <w:rsid w:val="00A86A05"/>
    <w:rsid w:val="00A909F8"/>
    <w:rsid w:val="00A910B7"/>
    <w:rsid w:val="00A91528"/>
    <w:rsid w:val="00A948E9"/>
    <w:rsid w:val="00A95529"/>
    <w:rsid w:val="00A966E6"/>
    <w:rsid w:val="00AA1A3E"/>
    <w:rsid w:val="00AA211C"/>
    <w:rsid w:val="00AA3B85"/>
    <w:rsid w:val="00AA409A"/>
    <w:rsid w:val="00AA53CE"/>
    <w:rsid w:val="00AB0CCE"/>
    <w:rsid w:val="00AB116F"/>
    <w:rsid w:val="00AB15D7"/>
    <w:rsid w:val="00AB2BE3"/>
    <w:rsid w:val="00AB3FCB"/>
    <w:rsid w:val="00AB7834"/>
    <w:rsid w:val="00AC0283"/>
    <w:rsid w:val="00AC1551"/>
    <w:rsid w:val="00AC4189"/>
    <w:rsid w:val="00AC4D5F"/>
    <w:rsid w:val="00AC54AE"/>
    <w:rsid w:val="00AD0CB4"/>
    <w:rsid w:val="00AD1D2C"/>
    <w:rsid w:val="00AD3F69"/>
    <w:rsid w:val="00AD40DB"/>
    <w:rsid w:val="00AD4F3B"/>
    <w:rsid w:val="00AD5A96"/>
    <w:rsid w:val="00AD6F9E"/>
    <w:rsid w:val="00AD7921"/>
    <w:rsid w:val="00AD7DDA"/>
    <w:rsid w:val="00AE01E0"/>
    <w:rsid w:val="00AE0525"/>
    <w:rsid w:val="00AE08DB"/>
    <w:rsid w:val="00AE0D6E"/>
    <w:rsid w:val="00AE2729"/>
    <w:rsid w:val="00AE2812"/>
    <w:rsid w:val="00AE2F12"/>
    <w:rsid w:val="00AE3148"/>
    <w:rsid w:val="00AE5AE2"/>
    <w:rsid w:val="00AE6EAD"/>
    <w:rsid w:val="00AE7343"/>
    <w:rsid w:val="00AF0ED6"/>
    <w:rsid w:val="00AF32C9"/>
    <w:rsid w:val="00AF3994"/>
    <w:rsid w:val="00AF5509"/>
    <w:rsid w:val="00B00A13"/>
    <w:rsid w:val="00B00D69"/>
    <w:rsid w:val="00B00E04"/>
    <w:rsid w:val="00B02357"/>
    <w:rsid w:val="00B0312C"/>
    <w:rsid w:val="00B053BA"/>
    <w:rsid w:val="00B05485"/>
    <w:rsid w:val="00B05983"/>
    <w:rsid w:val="00B06B1F"/>
    <w:rsid w:val="00B06D05"/>
    <w:rsid w:val="00B10F13"/>
    <w:rsid w:val="00B12A19"/>
    <w:rsid w:val="00B1314E"/>
    <w:rsid w:val="00B1328D"/>
    <w:rsid w:val="00B1458E"/>
    <w:rsid w:val="00B14C51"/>
    <w:rsid w:val="00B1589D"/>
    <w:rsid w:val="00B15FF3"/>
    <w:rsid w:val="00B20021"/>
    <w:rsid w:val="00B20D46"/>
    <w:rsid w:val="00B20FDE"/>
    <w:rsid w:val="00B27DAB"/>
    <w:rsid w:val="00B27E95"/>
    <w:rsid w:val="00B30EB7"/>
    <w:rsid w:val="00B32BD6"/>
    <w:rsid w:val="00B32F29"/>
    <w:rsid w:val="00B348B6"/>
    <w:rsid w:val="00B36028"/>
    <w:rsid w:val="00B36F8F"/>
    <w:rsid w:val="00B42041"/>
    <w:rsid w:val="00B42DC0"/>
    <w:rsid w:val="00B430C0"/>
    <w:rsid w:val="00B4345C"/>
    <w:rsid w:val="00B43FBF"/>
    <w:rsid w:val="00B44F11"/>
    <w:rsid w:val="00B45004"/>
    <w:rsid w:val="00B467DB"/>
    <w:rsid w:val="00B46AB1"/>
    <w:rsid w:val="00B47CED"/>
    <w:rsid w:val="00B51846"/>
    <w:rsid w:val="00B5342B"/>
    <w:rsid w:val="00B5573C"/>
    <w:rsid w:val="00B5734F"/>
    <w:rsid w:val="00B575B7"/>
    <w:rsid w:val="00B60A2E"/>
    <w:rsid w:val="00B62979"/>
    <w:rsid w:val="00B64018"/>
    <w:rsid w:val="00B70056"/>
    <w:rsid w:val="00B71458"/>
    <w:rsid w:val="00B71A89"/>
    <w:rsid w:val="00B72AAE"/>
    <w:rsid w:val="00B74070"/>
    <w:rsid w:val="00B743C1"/>
    <w:rsid w:val="00B7440D"/>
    <w:rsid w:val="00B753C1"/>
    <w:rsid w:val="00B771EC"/>
    <w:rsid w:val="00B77576"/>
    <w:rsid w:val="00B80E3B"/>
    <w:rsid w:val="00B823A7"/>
    <w:rsid w:val="00B82AC8"/>
    <w:rsid w:val="00B84A20"/>
    <w:rsid w:val="00B84CDE"/>
    <w:rsid w:val="00B854B8"/>
    <w:rsid w:val="00B9066B"/>
    <w:rsid w:val="00B90B3D"/>
    <w:rsid w:val="00B90FA5"/>
    <w:rsid w:val="00B919F1"/>
    <w:rsid w:val="00B91E44"/>
    <w:rsid w:val="00B92928"/>
    <w:rsid w:val="00B93275"/>
    <w:rsid w:val="00B9397E"/>
    <w:rsid w:val="00B95CA6"/>
    <w:rsid w:val="00BA0179"/>
    <w:rsid w:val="00BA2260"/>
    <w:rsid w:val="00BA2E27"/>
    <w:rsid w:val="00BA34A6"/>
    <w:rsid w:val="00BA3A5D"/>
    <w:rsid w:val="00BA3CC3"/>
    <w:rsid w:val="00BA534F"/>
    <w:rsid w:val="00BA66EC"/>
    <w:rsid w:val="00BB08CA"/>
    <w:rsid w:val="00BB2C37"/>
    <w:rsid w:val="00BB3962"/>
    <w:rsid w:val="00BB468D"/>
    <w:rsid w:val="00BB477E"/>
    <w:rsid w:val="00BB4E17"/>
    <w:rsid w:val="00BB6E3B"/>
    <w:rsid w:val="00BC0648"/>
    <w:rsid w:val="00BC0D61"/>
    <w:rsid w:val="00BC0E8D"/>
    <w:rsid w:val="00BC23C3"/>
    <w:rsid w:val="00BC2FE6"/>
    <w:rsid w:val="00BC349E"/>
    <w:rsid w:val="00BC45EC"/>
    <w:rsid w:val="00BC4F18"/>
    <w:rsid w:val="00BC6B46"/>
    <w:rsid w:val="00BD3BE2"/>
    <w:rsid w:val="00BD3CC1"/>
    <w:rsid w:val="00BD47D0"/>
    <w:rsid w:val="00BD5E00"/>
    <w:rsid w:val="00BD64C7"/>
    <w:rsid w:val="00BE0639"/>
    <w:rsid w:val="00BE1FB1"/>
    <w:rsid w:val="00BE2081"/>
    <w:rsid w:val="00BE24EF"/>
    <w:rsid w:val="00BE3784"/>
    <w:rsid w:val="00BE62A1"/>
    <w:rsid w:val="00BE6551"/>
    <w:rsid w:val="00BE6C2C"/>
    <w:rsid w:val="00BE7842"/>
    <w:rsid w:val="00BF093B"/>
    <w:rsid w:val="00BF149D"/>
    <w:rsid w:val="00BF1BC0"/>
    <w:rsid w:val="00BF1F22"/>
    <w:rsid w:val="00BF345A"/>
    <w:rsid w:val="00BF45EF"/>
    <w:rsid w:val="00BF4977"/>
    <w:rsid w:val="00C00B88"/>
    <w:rsid w:val="00C00E1E"/>
    <w:rsid w:val="00C025EB"/>
    <w:rsid w:val="00C032EC"/>
    <w:rsid w:val="00C0494F"/>
    <w:rsid w:val="00C06B2A"/>
    <w:rsid w:val="00C07F27"/>
    <w:rsid w:val="00C100F2"/>
    <w:rsid w:val="00C119CF"/>
    <w:rsid w:val="00C11E91"/>
    <w:rsid w:val="00C1201A"/>
    <w:rsid w:val="00C14C80"/>
    <w:rsid w:val="00C14E68"/>
    <w:rsid w:val="00C17F6C"/>
    <w:rsid w:val="00C21CD4"/>
    <w:rsid w:val="00C23E96"/>
    <w:rsid w:val="00C242FA"/>
    <w:rsid w:val="00C24EF0"/>
    <w:rsid w:val="00C260A2"/>
    <w:rsid w:val="00C32382"/>
    <w:rsid w:val="00C33CCE"/>
    <w:rsid w:val="00C342CE"/>
    <w:rsid w:val="00C3434C"/>
    <w:rsid w:val="00C34882"/>
    <w:rsid w:val="00C34D15"/>
    <w:rsid w:val="00C34F43"/>
    <w:rsid w:val="00C35487"/>
    <w:rsid w:val="00C35E57"/>
    <w:rsid w:val="00C35E80"/>
    <w:rsid w:val="00C37B3E"/>
    <w:rsid w:val="00C37BF8"/>
    <w:rsid w:val="00C40AA2"/>
    <w:rsid w:val="00C4244F"/>
    <w:rsid w:val="00C42E6C"/>
    <w:rsid w:val="00C433F7"/>
    <w:rsid w:val="00C43F88"/>
    <w:rsid w:val="00C449D7"/>
    <w:rsid w:val="00C4686B"/>
    <w:rsid w:val="00C50B71"/>
    <w:rsid w:val="00C521E6"/>
    <w:rsid w:val="00C52353"/>
    <w:rsid w:val="00C52644"/>
    <w:rsid w:val="00C533FD"/>
    <w:rsid w:val="00C54D02"/>
    <w:rsid w:val="00C550B2"/>
    <w:rsid w:val="00C56AAF"/>
    <w:rsid w:val="00C60FF1"/>
    <w:rsid w:val="00C632ED"/>
    <w:rsid w:val="00C6330D"/>
    <w:rsid w:val="00C63738"/>
    <w:rsid w:val="00C639B1"/>
    <w:rsid w:val="00C65909"/>
    <w:rsid w:val="00C66150"/>
    <w:rsid w:val="00C67274"/>
    <w:rsid w:val="00C70EF5"/>
    <w:rsid w:val="00C7295A"/>
    <w:rsid w:val="00C73C2D"/>
    <w:rsid w:val="00C756C5"/>
    <w:rsid w:val="00C75F43"/>
    <w:rsid w:val="00C770E5"/>
    <w:rsid w:val="00C818D7"/>
    <w:rsid w:val="00C81A08"/>
    <w:rsid w:val="00C82195"/>
    <w:rsid w:val="00C82CAE"/>
    <w:rsid w:val="00C83367"/>
    <w:rsid w:val="00C8339C"/>
    <w:rsid w:val="00C8442E"/>
    <w:rsid w:val="00C846A5"/>
    <w:rsid w:val="00C907B1"/>
    <w:rsid w:val="00C9132C"/>
    <w:rsid w:val="00C91EDB"/>
    <w:rsid w:val="00C930A8"/>
    <w:rsid w:val="00C93812"/>
    <w:rsid w:val="00C93FFD"/>
    <w:rsid w:val="00C95798"/>
    <w:rsid w:val="00C976B3"/>
    <w:rsid w:val="00C97760"/>
    <w:rsid w:val="00CA01D7"/>
    <w:rsid w:val="00CA07FF"/>
    <w:rsid w:val="00CA108B"/>
    <w:rsid w:val="00CA35DE"/>
    <w:rsid w:val="00CA6CDB"/>
    <w:rsid w:val="00CA7505"/>
    <w:rsid w:val="00CB3C75"/>
    <w:rsid w:val="00CB3C86"/>
    <w:rsid w:val="00CB5E13"/>
    <w:rsid w:val="00CC3524"/>
    <w:rsid w:val="00CC36D4"/>
    <w:rsid w:val="00CC4450"/>
    <w:rsid w:val="00CC6487"/>
    <w:rsid w:val="00CC7194"/>
    <w:rsid w:val="00CD0F9F"/>
    <w:rsid w:val="00CD1069"/>
    <w:rsid w:val="00CD122D"/>
    <w:rsid w:val="00CD1A65"/>
    <w:rsid w:val="00CD27BE"/>
    <w:rsid w:val="00CD29E9"/>
    <w:rsid w:val="00CD2E85"/>
    <w:rsid w:val="00CD3348"/>
    <w:rsid w:val="00CD455A"/>
    <w:rsid w:val="00CD4BBC"/>
    <w:rsid w:val="00CD5C95"/>
    <w:rsid w:val="00CD61FB"/>
    <w:rsid w:val="00CD6F0F"/>
    <w:rsid w:val="00CE0300"/>
    <w:rsid w:val="00CE0BB7"/>
    <w:rsid w:val="00CE3500"/>
    <w:rsid w:val="00CE37B6"/>
    <w:rsid w:val="00CE3E9A"/>
    <w:rsid w:val="00CE40D8"/>
    <w:rsid w:val="00CE4FE0"/>
    <w:rsid w:val="00CE6917"/>
    <w:rsid w:val="00CE708B"/>
    <w:rsid w:val="00CF26B7"/>
    <w:rsid w:val="00CF2E40"/>
    <w:rsid w:val="00CF56C7"/>
    <w:rsid w:val="00CF661B"/>
    <w:rsid w:val="00CF6E39"/>
    <w:rsid w:val="00CF72DA"/>
    <w:rsid w:val="00CF7985"/>
    <w:rsid w:val="00CF7AF3"/>
    <w:rsid w:val="00CF7CEC"/>
    <w:rsid w:val="00D00C69"/>
    <w:rsid w:val="00D01401"/>
    <w:rsid w:val="00D039FB"/>
    <w:rsid w:val="00D062AB"/>
    <w:rsid w:val="00D0691D"/>
    <w:rsid w:val="00D06AF1"/>
    <w:rsid w:val="00D0769A"/>
    <w:rsid w:val="00D07C80"/>
    <w:rsid w:val="00D11B04"/>
    <w:rsid w:val="00D13794"/>
    <w:rsid w:val="00D15B4E"/>
    <w:rsid w:val="00D16065"/>
    <w:rsid w:val="00D17104"/>
    <w:rsid w:val="00D177E7"/>
    <w:rsid w:val="00D17BE2"/>
    <w:rsid w:val="00D2079F"/>
    <w:rsid w:val="00D23365"/>
    <w:rsid w:val="00D26B78"/>
    <w:rsid w:val="00D27C63"/>
    <w:rsid w:val="00D318B2"/>
    <w:rsid w:val="00D339C7"/>
    <w:rsid w:val="00D340CD"/>
    <w:rsid w:val="00D35182"/>
    <w:rsid w:val="00D359FC"/>
    <w:rsid w:val="00D447EF"/>
    <w:rsid w:val="00D505E2"/>
    <w:rsid w:val="00D5340E"/>
    <w:rsid w:val="00D566B4"/>
    <w:rsid w:val="00D566E7"/>
    <w:rsid w:val="00D601AF"/>
    <w:rsid w:val="00D63AF6"/>
    <w:rsid w:val="00D6498F"/>
    <w:rsid w:val="00D66036"/>
    <w:rsid w:val="00D661B1"/>
    <w:rsid w:val="00D667E5"/>
    <w:rsid w:val="00D66DD1"/>
    <w:rsid w:val="00D70ECF"/>
    <w:rsid w:val="00D7100E"/>
    <w:rsid w:val="00D74411"/>
    <w:rsid w:val="00D7463D"/>
    <w:rsid w:val="00D759C2"/>
    <w:rsid w:val="00D80C8F"/>
    <w:rsid w:val="00D80F5A"/>
    <w:rsid w:val="00D81FC8"/>
    <w:rsid w:val="00D82FB8"/>
    <w:rsid w:val="00D83DE8"/>
    <w:rsid w:val="00D84943"/>
    <w:rsid w:val="00D85DA1"/>
    <w:rsid w:val="00D864F9"/>
    <w:rsid w:val="00D870B1"/>
    <w:rsid w:val="00D876F6"/>
    <w:rsid w:val="00D924B2"/>
    <w:rsid w:val="00D92C41"/>
    <w:rsid w:val="00D938A6"/>
    <w:rsid w:val="00D94AE7"/>
    <w:rsid w:val="00D94CB2"/>
    <w:rsid w:val="00D96461"/>
    <w:rsid w:val="00D966B3"/>
    <w:rsid w:val="00D970F0"/>
    <w:rsid w:val="00D97285"/>
    <w:rsid w:val="00DA0030"/>
    <w:rsid w:val="00DA1DC2"/>
    <w:rsid w:val="00DA3062"/>
    <w:rsid w:val="00DA4540"/>
    <w:rsid w:val="00DA587E"/>
    <w:rsid w:val="00DA60F4"/>
    <w:rsid w:val="00DA6DF6"/>
    <w:rsid w:val="00DA72D4"/>
    <w:rsid w:val="00DB001C"/>
    <w:rsid w:val="00DB0680"/>
    <w:rsid w:val="00DB0BE8"/>
    <w:rsid w:val="00DB0F8B"/>
    <w:rsid w:val="00DB3052"/>
    <w:rsid w:val="00DB3277"/>
    <w:rsid w:val="00DB3889"/>
    <w:rsid w:val="00DB5ABD"/>
    <w:rsid w:val="00DB7932"/>
    <w:rsid w:val="00DC2D17"/>
    <w:rsid w:val="00DC4205"/>
    <w:rsid w:val="00DC4608"/>
    <w:rsid w:val="00DC57FD"/>
    <w:rsid w:val="00DC61B0"/>
    <w:rsid w:val="00DC6D8B"/>
    <w:rsid w:val="00DD065E"/>
    <w:rsid w:val="00DD6A5D"/>
    <w:rsid w:val="00DE23BF"/>
    <w:rsid w:val="00DE3981"/>
    <w:rsid w:val="00DE40DD"/>
    <w:rsid w:val="00DE5C2A"/>
    <w:rsid w:val="00DE6324"/>
    <w:rsid w:val="00DE7755"/>
    <w:rsid w:val="00DE77E0"/>
    <w:rsid w:val="00DF059A"/>
    <w:rsid w:val="00DF236B"/>
    <w:rsid w:val="00DF312E"/>
    <w:rsid w:val="00DF3D56"/>
    <w:rsid w:val="00DF64E9"/>
    <w:rsid w:val="00DF6C8D"/>
    <w:rsid w:val="00DF6D19"/>
    <w:rsid w:val="00DF6ED2"/>
    <w:rsid w:val="00DF7056"/>
    <w:rsid w:val="00DF70F5"/>
    <w:rsid w:val="00DF7C38"/>
    <w:rsid w:val="00DF7F6A"/>
    <w:rsid w:val="00E01B0C"/>
    <w:rsid w:val="00E029F6"/>
    <w:rsid w:val="00E02C1E"/>
    <w:rsid w:val="00E03933"/>
    <w:rsid w:val="00E04A26"/>
    <w:rsid w:val="00E04B05"/>
    <w:rsid w:val="00E05257"/>
    <w:rsid w:val="00E05733"/>
    <w:rsid w:val="00E05F25"/>
    <w:rsid w:val="00E079D8"/>
    <w:rsid w:val="00E15D81"/>
    <w:rsid w:val="00E2000E"/>
    <w:rsid w:val="00E21402"/>
    <w:rsid w:val="00E2252C"/>
    <w:rsid w:val="00E26628"/>
    <w:rsid w:val="00E270C0"/>
    <w:rsid w:val="00E270F4"/>
    <w:rsid w:val="00E327B5"/>
    <w:rsid w:val="00E35002"/>
    <w:rsid w:val="00E3603C"/>
    <w:rsid w:val="00E36D82"/>
    <w:rsid w:val="00E4048B"/>
    <w:rsid w:val="00E40E7A"/>
    <w:rsid w:val="00E45B1A"/>
    <w:rsid w:val="00E460B9"/>
    <w:rsid w:val="00E461EB"/>
    <w:rsid w:val="00E47BA0"/>
    <w:rsid w:val="00E51601"/>
    <w:rsid w:val="00E51965"/>
    <w:rsid w:val="00E5200B"/>
    <w:rsid w:val="00E52023"/>
    <w:rsid w:val="00E54742"/>
    <w:rsid w:val="00E561E9"/>
    <w:rsid w:val="00E562F2"/>
    <w:rsid w:val="00E56C3C"/>
    <w:rsid w:val="00E61BAD"/>
    <w:rsid w:val="00E6352D"/>
    <w:rsid w:val="00E640A0"/>
    <w:rsid w:val="00E64E12"/>
    <w:rsid w:val="00E65EAD"/>
    <w:rsid w:val="00E67121"/>
    <w:rsid w:val="00E70717"/>
    <w:rsid w:val="00E711C6"/>
    <w:rsid w:val="00E7198D"/>
    <w:rsid w:val="00E72EFB"/>
    <w:rsid w:val="00E735AF"/>
    <w:rsid w:val="00E74356"/>
    <w:rsid w:val="00E7497E"/>
    <w:rsid w:val="00E74CA6"/>
    <w:rsid w:val="00E75702"/>
    <w:rsid w:val="00E75AD0"/>
    <w:rsid w:val="00E75E3D"/>
    <w:rsid w:val="00E778A2"/>
    <w:rsid w:val="00E77E36"/>
    <w:rsid w:val="00E84264"/>
    <w:rsid w:val="00E84491"/>
    <w:rsid w:val="00E844A9"/>
    <w:rsid w:val="00E85E6A"/>
    <w:rsid w:val="00E86114"/>
    <w:rsid w:val="00E9111B"/>
    <w:rsid w:val="00E91BEE"/>
    <w:rsid w:val="00E948C6"/>
    <w:rsid w:val="00E96AF3"/>
    <w:rsid w:val="00E96BE5"/>
    <w:rsid w:val="00E9731C"/>
    <w:rsid w:val="00EA0245"/>
    <w:rsid w:val="00EA1E65"/>
    <w:rsid w:val="00EA1EDA"/>
    <w:rsid w:val="00EA4E4C"/>
    <w:rsid w:val="00EA51D7"/>
    <w:rsid w:val="00EA58A1"/>
    <w:rsid w:val="00EA5F59"/>
    <w:rsid w:val="00EA61F6"/>
    <w:rsid w:val="00EA6D3C"/>
    <w:rsid w:val="00EA71AA"/>
    <w:rsid w:val="00EB04B7"/>
    <w:rsid w:val="00EB2ADF"/>
    <w:rsid w:val="00EB3BD1"/>
    <w:rsid w:val="00EB4D0D"/>
    <w:rsid w:val="00EB55AA"/>
    <w:rsid w:val="00EB7992"/>
    <w:rsid w:val="00EC0104"/>
    <w:rsid w:val="00EC0184"/>
    <w:rsid w:val="00EC0E6D"/>
    <w:rsid w:val="00EC0F6F"/>
    <w:rsid w:val="00EC1876"/>
    <w:rsid w:val="00EC1C54"/>
    <w:rsid w:val="00EC1EF3"/>
    <w:rsid w:val="00EC20A4"/>
    <w:rsid w:val="00EC2D7A"/>
    <w:rsid w:val="00EC4A03"/>
    <w:rsid w:val="00EC633A"/>
    <w:rsid w:val="00EC6A21"/>
    <w:rsid w:val="00ED133B"/>
    <w:rsid w:val="00ED1B23"/>
    <w:rsid w:val="00ED1B9D"/>
    <w:rsid w:val="00ED56D2"/>
    <w:rsid w:val="00ED6DDB"/>
    <w:rsid w:val="00EE056F"/>
    <w:rsid w:val="00EE162D"/>
    <w:rsid w:val="00EE362C"/>
    <w:rsid w:val="00EE4502"/>
    <w:rsid w:val="00EE47EA"/>
    <w:rsid w:val="00EE66DE"/>
    <w:rsid w:val="00EE6723"/>
    <w:rsid w:val="00EF0F69"/>
    <w:rsid w:val="00EF2430"/>
    <w:rsid w:val="00EF3580"/>
    <w:rsid w:val="00EF43F5"/>
    <w:rsid w:val="00EF47F6"/>
    <w:rsid w:val="00EF73BD"/>
    <w:rsid w:val="00EF74D7"/>
    <w:rsid w:val="00EF7AA4"/>
    <w:rsid w:val="00F017AF"/>
    <w:rsid w:val="00F01E33"/>
    <w:rsid w:val="00F033D4"/>
    <w:rsid w:val="00F039AD"/>
    <w:rsid w:val="00F041C4"/>
    <w:rsid w:val="00F04D08"/>
    <w:rsid w:val="00F05309"/>
    <w:rsid w:val="00F06BBD"/>
    <w:rsid w:val="00F06E53"/>
    <w:rsid w:val="00F11A9A"/>
    <w:rsid w:val="00F12E66"/>
    <w:rsid w:val="00F130AD"/>
    <w:rsid w:val="00F14812"/>
    <w:rsid w:val="00F1598C"/>
    <w:rsid w:val="00F16248"/>
    <w:rsid w:val="00F17202"/>
    <w:rsid w:val="00F17B21"/>
    <w:rsid w:val="00F17CFC"/>
    <w:rsid w:val="00F20BC6"/>
    <w:rsid w:val="00F20BD7"/>
    <w:rsid w:val="00F21403"/>
    <w:rsid w:val="00F2232F"/>
    <w:rsid w:val="00F2369F"/>
    <w:rsid w:val="00F24259"/>
    <w:rsid w:val="00F252D5"/>
    <w:rsid w:val="00F255FC"/>
    <w:rsid w:val="00F259B0"/>
    <w:rsid w:val="00F25D1F"/>
    <w:rsid w:val="00F26A20"/>
    <w:rsid w:val="00F276C9"/>
    <w:rsid w:val="00F27DA8"/>
    <w:rsid w:val="00F30ED2"/>
    <w:rsid w:val="00F31359"/>
    <w:rsid w:val="00F3205E"/>
    <w:rsid w:val="00F36A98"/>
    <w:rsid w:val="00F36FB3"/>
    <w:rsid w:val="00F40690"/>
    <w:rsid w:val="00F43B8F"/>
    <w:rsid w:val="00F44491"/>
    <w:rsid w:val="00F446CA"/>
    <w:rsid w:val="00F44C96"/>
    <w:rsid w:val="00F4620C"/>
    <w:rsid w:val="00F51785"/>
    <w:rsid w:val="00F52D42"/>
    <w:rsid w:val="00F530D7"/>
    <w:rsid w:val="00F532F8"/>
    <w:rsid w:val="00F53B99"/>
    <w:rsid w:val="00F541E6"/>
    <w:rsid w:val="00F555E8"/>
    <w:rsid w:val="00F56921"/>
    <w:rsid w:val="00F56BBC"/>
    <w:rsid w:val="00F57F27"/>
    <w:rsid w:val="00F62D9C"/>
    <w:rsid w:val="00F62F49"/>
    <w:rsid w:val="00F640BF"/>
    <w:rsid w:val="00F64868"/>
    <w:rsid w:val="00F6575B"/>
    <w:rsid w:val="00F6643C"/>
    <w:rsid w:val="00F6652C"/>
    <w:rsid w:val="00F67E4E"/>
    <w:rsid w:val="00F70754"/>
    <w:rsid w:val="00F718A1"/>
    <w:rsid w:val="00F776A8"/>
    <w:rsid w:val="00F776B7"/>
    <w:rsid w:val="00F77926"/>
    <w:rsid w:val="00F77E5C"/>
    <w:rsid w:val="00F81FD3"/>
    <w:rsid w:val="00F83A19"/>
    <w:rsid w:val="00F83EF0"/>
    <w:rsid w:val="00F84DED"/>
    <w:rsid w:val="00F879A1"/>
    <w:rsid w:val="00F9047A"/>
    <w:rsid w:val="00F9085C"/>
    <w:rsid w:val="00F90B39"/>
    <w:rsid w:val="00F926D0"/>
    <w:rsid w:val="00F92FC4"/>
    <w:rsid w:val="00F943F2"/>
    <w:rsid w:val="00F956AE"/>
    <w:rsid w:val="00F95F24"/>
    <w:rsid w:val="00F96EAA"/>
    <w:rsid w:val="00F9715D"/>
    <w:rsid w:val="00F9730F"/>
    <w:rsid w:val="00F9793C"/>
    <w:rsid w:val="00F97A07"/>
    <w:rsid w:val="00FA0C14"/>
    <w:rsid w:val="00FA0F99"/>
    <w:rsid w:val="00FA137A"/>
    <w:rsid w:val="00FA17F9"/>
    <w:rsid w:val="00FA5504"/>
    <w:rsid w:val="00FB0770"/>
    <w:rsid w:val="00FB470F"/>
    <w:rsid w:val="00FB4B02"/>
    <w:rsid w:val="00FB6FC4"/>
    <w:rsid w:val="00FC171C"/>
    <w:rsid w:val="00FC2831"/>
    <w:rsid w:val="00FC2D40"/>
    <w:rsid w:val="00FC3600"/>
    <w:rsid w:val="00FC41C4"/>
    <w:rsid w:val="00FC4A9F"/>
    <w:rsid w:val="00FC565B"/>
    <w:rsid w:val="00FC5EEB"/>
    <w:rsid w:val="00FD0CCA"/>
    <w:rsid w:val="00FD194E"/>
    <w:rsid w:val="00FD1ACD"/>
    <w:rsid w:val="00FD496D"/>
    <w:rsid w:val="00FD5649"/>
    <w:rsid w:val="00FD72F4"/>
    <w:rsid w:val="00FD7695"/>
    <w:rsid w:val="00FE006E"/>
    <w:rsid w:val="00FE12E9"/>
    <w:rsid w:val="00FE197E"/>
    <w:rsid w:val="00FE25B1"/>
    <w:rsid w:val="00FE42A7"/>
    <w:rsid w:val="00FE4EFB"/>
    <w:rsid w:val="00FE576F"/>
    <w:rsid w:val="00FF0DF1"/>
    <w:rsid w:val="00FF1883"/>
    <w:rsid w:val="00FF26AA"/>
    <w:rsid w:val="00FF34B1"/>
    <w:rsid w:val="00FF3C90"/>
    <w:rsid w:val="00FF4FE0"/>
    <w:rsid w:val="00FF7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36128C5E-CDD7-4BDC-A5F4-6E674FD6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F4F7F"/>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nfase">
    <w:name w:val="Emphasis"/>
    <w:uiPriority w:val="20"/>
    <w:qFormat/>
    <w:rsid w:val="00420A46"/>
    <w:rPr>
      <w:i/>
      <w:iCs/>
    </w:rPr>
  </w:style>
  <w:style w:type="character" w:customStyle="1" w:styleId="ref-journal">
    <w:name w:val="ref-journal"/>
    <w:basedOn w:val="Fontepargpadro"/>
    <w:rsid w:val="00CE3500"/>
  </w:style>
  <w:style w:type="character" w:customStyle="1" w:styleId="ref-vol">
    <w:name w:val="ref-vol"/>
    <w:basedOn w:val="Fontepargpadro"/>
    <w:rsid w:val="00CE3500"/>
  </w:style>
  <w:style w:type="character" w:customStyle="1" w:styleId="nowrap">
    <w:name w:val="nowrap"/>
    <w:basedOn w:val="Fontepargpadro"/>
    <w:rsid w:val="00CE3500"/>
  </w:style>
  <w:style w:type="paragraph" w:styleId="Legenda">
    <w:name w:val="caption"/>
    <w:basedOn w:val="Normal"/>
    <w:next w:val="Normal"/>
    <w:uiPriority w:val="35"/>
    <w:qFormat/>
    <w:rsid w:val="00FA0F99"/>
    <w:pPr>
      <w:spacing w:after="200"/>
    </w:pPr>
    <w:rPr>
      <w:i/>
      <w:iCs/>
      <w:color w:val="44546A" w:themeColor="text2"/>
      <w:sz w:val="18"/>
      <w:szCs w:val="18"/>
    </w:rPr>
  </w:style>
  <w:style w:type="character" w:customStyle="1" w:styleId="TF-TEXTOChar">
    <w:name w:val="TF-TEXTO Char"/>
    <w:basedOn w:val="Fontepargpadro"/>
    <w:link w:val="TF-TEXTO"/>
    <w:rsid w:val="00BE24EF"/>
  </w:style>
  <w:style w:type="character" w:styleId="Forte">
    <w:name w:val="Strong"/>
    <w:basedOn w:val="Fontepargpadro"/>
    <w:uiPriority w:val="22"/>
    <w:qFormat/>
    <w:rsid w:val="005C4A0F"/>
    <w:rPr>
      <w:b/>
      <w:bCs/>
    </w:rPr>
  </w:style>
  <w:style w:type="character" w:styleId="RefernciaSutil">
    <w:name w:val="Subtle Reference"/>
    <w:basedOn w:val="Fontepargpadro"/>
    <w:uiPriority w:val="31"/>
    <w:qFormat/>
    <w:rsid w:val="00170A53"/>
    <w:rPr>
      <w:smallCaps/>
      <w:color w:val="5A5A5A" w:themeColor="text1" w:themeTint="A5"/>
    </w:rPr>
  </w:style>
  <w:style w:type="paragraph" w:styleId="PargrafodaLista">
    <w:name w:val="List Paragraph"/>
    <w:basedOn w:val="Normal"/>
    <w:uiPriority w:val="34"/>
    <w:qFormat/>
    <w:rsid w:val="00707ECC"/>
    <w:pPr>
      <w:ind w:left="720"/>
      <w:contextualSpacing/>
    </w:pPr>
  </w:style>
  <w:style w:type="character" w:customStyle="1" w:styleId="Ttulo2Char">
    <w:name w:val="Título 2 Char"/>
    <w:aliases w:val="TF-TÍTULO 2 Char"/>
    <w:basedOn w:val="Fontepargpadro"/>
    <w:link w:val="Ttulo2"/>
    <w:rsid w:val="00B348B6"/>
    <w:rPr>
      <w:caps/>
      <w:color w:val="000000"/>
    </w:rPr>
  </w:style>
  <w:style w:type="character" w:customStyle="1" w:styleId="fontstyle01">
    <w:name w:val="fontstyle01"/>
    <w:basedOn w:val="Fontepargpadro"/>
    <w:rsid w:val="00C1201A"/>
    <w:rPr>
      <w:rFonts w:ascii="ArialMT" w:hAnsi="ArialMT" w:hint="default"/>
      <w:b w:val="0"/>
      <w:bCs w:val="0"/>
      <w:i w:val="0"/>
      <w:iCs w:val="0"/>
      <w:color w:val="000000"/>
      <w:sz w:val="24"/>
      <w:szCs w:val="24"/>
    </w:rPr>
  </w:style>
  <w:style w:type="character" w:customStyle="1" w:styleId="highlight">
    <w:name w:val="highlight"/>
    <w:basedOn w:val="Fontepargpadro"/>
    <w:rsid w:val="00924778"/>
  </w:style>
  <w:style w:type="table" w:customStyle="1" w:styleId="TableNormal">
    <w:name w:val="Table Normal"/>
    <w:rsid w:val="00D7100E"/>
    <w:pPr>
      <w:keepNext/>
      <w:keepLines/>
    </w:pPr>
    <w:rPr>
      <w:sz w:val="24"/>
      <w:szCs w:val="24"/>
    </w:rPr>
    <w:tblPr>
      <w:tblCellMar>
        <w:top w:w="0" w:type="dxa"/>
        <w:left w:w="0" w:type="dxa"/>
        <w:bottom w:w="0" w:type="dxa"/>
        <w:right w:w="0" w:type="dxa"/>
      </w:tblCellMar>
    </w:tblPr>
  </w:style>
  <w:style w:type="paragraph" w:customStyle="1" w:styleId="Referncias">
    <w:name w:val="Referências"/>
    <w:basedOn w:val="Normal"/>
    <w:link w:val="RefernciasChar"/>
    <w:qFormat/>
    <w:rsid w:val="00F776B7"/>
    <w:pPr>
      <w:keepNext w:val="0"/>
      <w:keepLines w:val="0"/>
      <w:spacing w:before="120"/>
      <w:jc w:val="both"/>
    </w:pPr>
    <w:rPr>
      <w:szCs w:val="20"/>
    </w:rPr>
  </w:style>
  <w:style w:type="character" w:customStyle="1" w:styleId="RefernciasChar">
    <w:name w:val="Referências Char"/>
    <w:basedOn w:val="Fontepargpadro"/>
    <w:link w:val="Referncias"/>
    <w:rsid w:val="00F776B7"/>
    <w:rPr>
      <w:sz w:val="24"/>
    </w:rPr>
  </w:style>
  <w:style w:type="character" w:customStyle="1" w:styleId="hgkelc">
    <w:name w:val="hgkelc"/>
    <w:basedOn w:val="Fontepargpadro"/>
    <w:rsid w:val="00F2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6228526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28834836">
      <w:bodyDiv w:val="1"/>
      <w:marLeft w:val="0"/>
      <w:marRight w:val="0"/>
      <w:marTop w:val="0"/>
      <w:marBottom w:val="0"/>
      <w:divBdr>
        <w:top w:val="none" w:sz="0" w:space="0" w:color="auto"/>
        <w:left w:val="none" w:sz="0" w:space="0" w:color="auto"/>
        <w:bottom w:val="none" w:sz="0" w:space="0" w:color="auto"/>
        <w:right w:val="none" w:sz="0" w:space="0" w:color="auto"/>
      </w:divBdr>
      <w:divsChild>
        <w:div w:id="706219080">
          <w:marLeft w:val="0"/>
          <w:marRight w:val="0"/>
          <w:marTop w:val="0"/>
          <w:marBottom w:val="0"/>
          <w:divBdr>
            <w:top w:val="none" w:sz="0" w:space="0" w:color="auto"/>
            <w:left w:val="none" w:sz="0" w:space="0" w:color="auto"/>
            <w:bottom w:val="none" w:sz="0" w:space="0" w:color="auto"/>
            <w:right w:val="none" w:sz="0" w:space="0" w:color="auto"/>
          </w:divBdr>
        </w:div>
        <w:div w:id="1222210190">
          <w:marLeft w:val="0"/>
          <w:marRight w:val="0"/>
          <w:marTop w:val="0"/>
          <w:marBottom w:val="0"/>
          <w:divBdr>
            <w:top w:val="none" w:sz="0" w:space="0" w:color="auto"/>
            <w:left w:val="none" w:sz="0" w:space="0" w:color="auto"/>
            <w:bottom w:val="none" w:sz="0" w:space="0" w:color="auto"/>
            <w:right w:val="none" w:sz="0" w:space="0" w:color="auto"/>
          </w:divBdr>
        </w:div>
        <w:div w:id="1489244346">
          <w:marLeft w:val="0"/>
          <w:marRight w:val="0"/>
          <w:marTop w:val="0"/>
          <w:marBottom w:val="0"/>
          <w:divBdr>
            <w:top w:val="none" w:sz="0" w:space="0" w:color="auto"/>
            <w:left w:val="none" w:sz="0" w:space="0" w:color="auto"/>
            <w:bottom w:val="none" w:sz="0" w:space="0" w:color="auto"/>
            <w:right w:val="none" w:sz="0" w:space="0" w:color="auto"/>
          </w:divBdr>
        </w:div>
      </w:divsChild>
    </w:div>
    <w:div w:id="836964999">
      <w:bodyDiv w:val="1"/>
      <w:marLeft w:val="0"/>
      <w:marRight w:val="0"/>
      <w:marTop w:val="0"/>
      <w:marBottom w:val="0"/>
      <w:divBdr>
        <w:top w:val="none" w:sz="0" w:space="0" w:color="auto"/>
        <w:left w:val="none" w:sz="0" w:space="0" w:color="auto"/>
        <w:bottom w:val="none" w:sz="0" w:space="0" w:color="auto"/>
        <w:right w:val="none" w:sz="0" w:space="0" w:color="auto"/>
      </w:divBdr>
      <w:divsChild>
        <w:div w:id="257058553">
          <w:marLeft w:val="0"/>
          <w:marRight w:val="0"/>
          <w:marTop w:val="0"/>
          <w:marBottom w:val="0"/>
          <w:divBdr>
            <w:top w:val="none" w:sz="0" w:space="0" w:color="auto"/>
            <w:left w:val="none" w:sz="0" w:space="0" w:color="auto"/>
            <w:bottom w:val="none" w:sz="0" w:space="0" w:color="auto"/>
            <w:right w:val="none" w:sz="0" w:space="0" w:color="auto"/>
          </w:divBdr>
        </w:div>
        <w:div w:id="1722944849">
          <w:marLeft w:val="0"/>
          <w:marRight w:val="0"/>
          <w:marTop w:val="0"/>
          <w:marBottom w:val="0"/>
          <w:divBdr>
            <w:top w:val="none" w:sz="0" w:space="0" w:color="auto"/>
            <w:left w:val="none" w:sz="0" w:space="0" w:color="auto"/>
            <w:bottom w:val="none" w:sz="0" w:space="0" w:color="auto"/>
            <w:right w:val="none" w:sz="0" w:space="0" w:color="auto"/>
          </w:divBdr>
        </w:div>
        <w:div w:id="1832258121">
          <w:marLeft w:val="0"/>
          <w:marRight w:val="0"/>
          <w:marTop w:val="0"/>
          <w:marBottom w:val="0"/>
          <w:divBdr>
            <w:top w:val="none" w:sz="0" w:space="0" w:color="auto"/>
            <w:left w:val="none" w:sz="0" w:space="0" w:color="auto"/>
            <w:bottom w:val="none" w:sz="0" w:space="0" w:color="auto"/>
            <w:right w:val="none" w:sz="0" w:space="0" w:color="auto"/>
          </w:divBdr>
        </w:div>
        <w:div w:id="2064062056">
          <w:marLeft w:val="0"/>
          <w:marRight w:val="0"/>
          <w:marTop w:val="0"/>
          <w:marBottom w:val="0"/>
          <w:divBdr>
            <w:top w:val="none" w:sz="0" w:space="0" w:color="auto"/>
            <w:left w:val="none" w:sz="0" w:space="0" w:color="auto"/>
            <w:bottom w:val="none" w:sz="0" w:space="0" w:color="auto"/>
            <w:right w:val="none" w:sz="0" w:space="0" w:color="auto"/>
          </w:divBdr>
        </w:div>
      </w:divsChild>
    </w:div>
    <w:div w:id="860780390">
      <w:bodyDiv w:val="1"/>
      <w:marLeft w:val="0"/>
      <w:marRight w:val="0"/>
      <w:marTop w:val="0"/>
      <w:marBottom w:val="0"/>
      <w:divBdr>
        <w:top w:val="none" w:sz="0" w:space="0" w:color="auto"/>
        <w:left w:val="none" w:sz="0" w:space="0" w:color="auto"/>
        <w:bottom w:val="none" w:sz="0" w:space="0" w:color="auto"/>
        <w:right w:val="none" w:sz="0" w:space="0" w:color="auto"/>
      </w:divBdr>
    </w:div>
    <w:div w:id="10078272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0288708">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9015441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03523655">
      <w:bodyDiv w:val="1"/>
      <w:marLeft w:val="0"/>
      <w:marRight w:val="0"/>
      <w:marTop w:val="0"/>
      <w:marBottom w:val="0"/>
      <w:divBdr>
        <w:top w:val="none" w:sz="0" w:space="0" w:color="auto"/>
        <w:left w:val="none" w:sz="0" w:space="0" w:color="auto"/>
        <w:bottom w:val="none" w:sz="0" w:space="0" w:color="auto"/>
        <w:right w:val="none" w:sz="0" w:space="0" w:color="auto"/>
      </w:divBdr>
      <w:divsChild>
        <w:div w:id="2023119976">
          <w:marLeft w:val="0"/>
          <w:marRight w:val="0"/>
          <w:marTop w:val="15"/>
          <w:marBottom w:val="0"/>
          <w:divBdr>
            <w:top w:val="none" w:sz="0" w:space="0" w:color="auto"/>
            <w:left w:val="none" w:sz="0" w:space="0" w:color="auto"/>
            <w:bottom w:val="none" w:sz="0" w:space="0" w:color="auto"/>
            <w:right w:val="none" w:sz="0" w:space="0" w:color="auto"/>
          </w:divBdr>
          <w:divsChild>
            <w:div w:id="870650567">
              <w:marLeft w:val="0"/>
              <w:marRight w:val="0"/>
              <w:marTop w:val="0"/>
              <w:marBottom w:val="0"/>
              <w:divBdr>
                <w:top w:val="none" w:sz="0" w:space="0" w:color="auto"/>
                <w:left w:val="none" w:sz="0" w:space="0" w:color="auto"/>
                <w:bottom w:val="none" w:sz="0" w:space="0" w:color="auto"/>
                <w:right w:val="none" w:sz="0" w:space="0" w:color="auto"/>
              </w:divBdr>
              <w:divsChild>
                <w:div w:id="166210211">
                  <w:marLeft w:val="0"/>
                  <w:marRight w:val="0"/>
                  <w:marTop w:val="0"/>
                  <w:marBottom w:val="0"/>
                  <w:divBdr>
                    <w:top w:val="none" w:sz="0" w:space="0" w:color="auto"/>
                    <w:left w:val="none" w:sz="0" w:space="0" w:color="auto"/>
                    <w:bottom w:val="none" w:sz="0" w:space="0" w:color="auto"/>
                    <w:right w:val="none" w:sz="0" w:space="0" w:color="auto"/>
                  </w:divBdr>
                </w:div>
                <w:div w:id="173616961">
                  <w:marLeft w:val="0"/>
                  <w:marRight w:val="0"/>
                  <w:marTop w:val="0"/>
                  <w:marBottom w:val="0"/>
                  <w:divBdr>
                    <w:top w:val="none" w:sz="0" w:space="0" w:color="auto"/>
                    <w:left w:val="none" w:sz="0" w:space="0" w:color="auto"/>
                    <w:bottom w:val="none" w:sz="0" w:space="0" w:color="auto"/>
                    <w:right w:val="none" w:sz="0" w:space="0" w:color="auto"/>
                  </w:divBdr>
                </w:div>
                <w:div w:id="304428653">
                  <w:marLeft w:val="0"/>
                  <w:marRight w:val="0"/>
                  <w:marTop w:val="0"/>
                  <w:marBottom w:val="0"/>
                  <w:divBdr>
                    <w:top w:val="none" w:sz="0" w:space="0" w:color="auto"/>
                    <w:left w:val="none" w:sz="0" w:space="0" w:color="auto"/>
                    <w:bottom w:val="none" w:sz="0" w:space="0" w:color="auto"/>
                    <w:right w:val="none" w:sz="0" w:space="0" w:color="auto"/>
                  </w:divBdr>
                </w:div>
                <w:div w:id="434324302">
                  <w:marLeft w:val="0"/>
                  <w:marRight w:val="0"/>
                  <w:marTop w:val="0"/>
                  <w:marBottom w:val="0"/>
                  <w:divBdr>
                    <w:top w:val="none" w:sz="0" w:space="0" w:color="auto"/>
                    <w:left w:val="none" w:sz="0" w:space="0" w:color="auto"/>
                    <w:bottom w:val="none" w:sz="0" w:space="0" w:color="auto"/>
                    <w:right w:val="none" w:sz="0" w:space="0" w:color="auto"/>
                  </w:divBdr>
                </w:div>
                <w:div w:id="509374475">
                  <w:marLeft w:val="0"/>
                  <w:marRight w:val="0"/>
                  <w:marTop w:val="0"/>
                  <w:marBottom w:val="0"/>
                  <w:divBdr>
                    <w:top w:val="none" w:sz="0" w:space="0" w:color="auto"/>
                    <w:left w:val="none" w:sz="0" w:space="0" w:color="auto"/>
                    <w:bottom w:val="none" w:sz="0" w:space="0" w:color="auto"/>
                    <w:right w:val="none" w:sz="0" w:space="0" w:color="auto"/>
                  </w:divBdr>
                </w:div>
                <w:div w:id="622006597">
                  <w:marLeft w:val="0"/>
                  <w:marRight w:val="0"/>
                  <w:marTop w:val="0"/>
                  <w:marBottom w:val="0"/>
                  <w:divBdr>
                    <w:top w:val="none" w:sz="0" w:space="0" w:color="auto"/>
                    <w:left w:val="none" w:sz="0" w:space="0" w:color="auto"/>
                    <w:bottom w:val="none" w:sz="0" w:space="0" w:color="auto"/>
                    <w:right w:val="none" w:sz="0" w:space="0" w:color="auto"/>
                  </w:divBdr>
                </w:div>
                <w:div w:id="631253896">
                  <w:marLeft w:val="0"/>
                  <w:marRight w:val="0"/>
                  <w:marTop w:val="0"/>
                  <w:marBottom w:val="0"/>
                  <w:divBdr>
                    <w:top w:val="none" w:sz="0" w:space="0" w:color="auto"/>
                    <w:left w:val="none" w:sz="0" w:space="0" w:color="auto"/>
                    <w:bottom w:val="none" w:sz="0" w:space="0" w:color="auto"/>
                    <w:right w:val="none" w:sz="0" w:space="0" w:color="auto"/>
                  </w:divBdr>
                </w:div>
                <w:div w:id="674310583">
                  <w:marLeft w:val="0"/>
                  <w:marRight w:val="0"/>
                  <w:marTop w:val="0"/>
                  <w:marBottom w:val="0"/>
                  <w:divBdr>
                    <w:top w:val="none" w:sz="0" w:space="0" w:color="auto"/>
                    <w:left w:val="none" w:sz="0" w:space="0" w:color="auto"/>
                    <w:bottom w:val="none" w:sz="0" w:space="0" w:color="auto"/>
                    <w:right w:val="none" w:sz="0" w:space="0" w:color="auto"/>
                  </w:divBdr>
                </w:div>
                <w:div w:id="868296878">
                  <w:marLeft w:val="0"/>
                  <w:marRight w:val="0"/>
                  <w:marTop w:val="0"/>
                  <w:marBottom w:val="0"/>
                  <w:divBdr>
                    <w:top w:val="none" w:sz="0" w:space="0" w:color="auto"/>
                    <w:left w:val="none" w:sz="0" w:space="0" w:color="auto"/>
                    <w:bottom w:val="none" w:sz="0" w:space="0" w:color="auto"/>
                    <w:right w:val="none" w:sz="0" w:space="0" w:color="auto"/>
                  </w:divBdr>
                </w:div>
                <w:div w:id="953749405">
                  <w:marLeft w:val="0"/>
                  <w:marRight w:val="0"/>
                  <w:marTop w:val="0"/>
                  <w:marBottom w:val="0"/>
                  <w:divBdr>
                    <w:top w:val="none" w:sz="0" w:space="0" w:color="auto"/>
                    <w:left w:val="none" w:sz="0" w:space="0" w:color="auto"/>
                    <w:bottom w:val="none" w:sz="0" w:space="0" w:color="auto"/>
                    <w:right w:val="none" w:sz="0" w:space="0" w:color="auto"/>
                  </w:divBdr>
                </w:div>
                <w:div w:id="1205750501">
                  <w:marLeft w:val="0"/>
                  <w:marRight w:val="0"/>
                  <w:marTop w:val="0"/>
                  <w:marBottom w:val="0"/>
                  <w:divBdr>
                    <w:top w:val="none" w:sz="0" w:space="0" w:color="auto"/>
                    <w:left w:val="none" w:sz="0" w:space="0" w:color="auto"/>
                    <w:bottom w:val="none" w:sz="0" w:space="0" w:color="auto"/>
                    <w:right w:val="none" w:sz="0" w:space="0" w:color="auto"/>
                  </w:divBdr>
                </w:div>
                <w:div w:id="1206714675">
                  <w:marLeft w:val="0"/>
                  <w:marRight w:val="0"/>
                  <w:marTop w:val="0"/>
                  <w:marBottom w:val="0"/>
                  <w:divBdr>
                    <w:top w:val="none" w:sz="0" w:space="0" w:color="auto"/>
                    <w:left w:val="none" w:sz="0" w:space="0" w:color="auto"/>
                    <w:bottom w:val="none" w:sz="0" w:space="0" w:color="auto"/>
                    <w:right w:val="none" w:sz="0" w:space="0" w:color="auto"/>
                  </w:divBdr>
                </w:div>
                <w:div w:id="1264723202">
                  <w:marLeft w:val="0"/>
                  <w:marRight w:val="0"/>
                  <w:marTop w:val="0"/>
                  <w:marBottom w:val="0"/>
                  <w:divBdr>
                    <w:top w:val="none" w:sz="0" w:space="0" w:color="auto"/>
                    <w:left w:val="none" w:sz="0" w:space="0" w:color="auto"/>
                    <w:bottom w:val="none" w:sz="0" w:space="0" w:color="auto"/>
                    <w:right w:val="none" w:sz="0" w:space="0" w:color="auto"/>
                  </w:divBdr>
                </w:div>
                <w:div w:id="1318192818">
                  <w:marLeft w:val="0"/>
                  <w:marRight w:val="0"/>
                  <w:marTop w:val="0"/>
                  <w:marBottom w:val="0"/>
                  <w:divBdr>
                    <w:top w:val="none" w:sz="0" w:space="0" w:color="auto"/>
                    <w:left w:val="none" w:sz="0" w:space="0" w:color="auto"/>
                    <w:bottom w:val="none" w:sz="0" w:space="0" w:color="auto"/>
                    <w:right w:val="none" w:sz="0" w:space="0" w:color="auto"/>
                  </w:divBdr>
                </w:div>
                <w:div w:id="1627278549">
                  <w:marLeft w:val="0"/>
                  <w:marRight w:val="0"/>
                  <w:marTop w:val="0"/>
                  <w:marBottom w:val="0"/>
                  <w:divBdr>
                    <w:top w:val="none" w:sz="0" w:space="0" w:color="auto"/>
                    <w:left w:val="none" w:sz="0" w:space="0" w:color="auto"/>
                    <w:bottom w:val="none" w:sz="0" w:space="0" w:color="auto"/>
                    <w:right w:val="none" w:sz="0" w:space="0" w:color="auto"/>
                  </w:divBdr>
                </w:div>
                <w:div w:id="1660185156">
                  <w:marLeft w:val="0"/>
                  <w:marRight w:val="0"/>
                  <w:marTop w:val="0"/>
                  <w:marBottom w:val="0"/>
                  <w:divBdr>
                    <w:top w:val="none" w:sz="0" w:space="0" w:color="auto"/>
                    <w:left w:val="none" w:sz="0" w:space="0" w:color="auto"/>
                    <w:bottom w:val="none" w:sz="0" w:space="0" w:color="auto"/>
                    <w:right w:val="none" w:sz="0" w:space="0" w:color="auto"/>
                  </w:divBdr>
                </w:div>
                <w:div w:id="1666199841">
                  <w:marLeft w:val="0"/>
                  <w:marRight w:val="0"/>
                  <w:marTop w:val="0"/>
                  <w:marBottom w:val="0"/>
                  <w:divBdr>
                    <w:top w:val="none" w:sz="0" w:space="0" w:color="auto"/>
                    <w:left w:val="none" w:sz="0" w:space="0" w:color="auto"/>
                    <w:bottom w:val="none" w:sz="0" w:space="0" w:color="auto"/>
                    <w:right w:val="none" w:sz="0" w:space="0" w:color="auto"/>
                  </w:divBdr>
                </w:div>
                <w:div w:id="1756823566">
                  <w:marLeft w:val="0"/>
                  <w:marRight w:val="0"/>
                  <w:marTop w:val="0"/>
                  <w:marBottom w:val="0"/>
                  <w:divBdr>
                    <w:top w:val="none" w:sz="0" w:space="0" w:color="auto"/>
                    <w:left w:val="none" w:sz="0" w:space="0" w:color="auto"/>
                    <w:bottom w:val="none" w:sz="0" w:space="0" w:color="auto"/>
                    <w:right w:val="none" w:sz="0" w:space="0" w:color="auto"/>
                  </w:divBdr>
                </w:div>
                <w:div w:id="1796021930">
                  <w:marLeft w:val="0"/>
                  <w:marRight w:val="0"/>
                  <w:marTop w:val="0"/>
                  <w:marBottom w:val="0"/>
                  <w:divBdr>
                    <w:top w:val="none" w:sz="0" w:space="0" w:color="auto"/>
                    <w:left w:val="none" w:sz="0" w:space="0" w:color="auto"/>
                    <w:bottom w:val="none" w:sz="0" w:space="0" w:color="auto"/>
                    <w:right w:val="none" w:sz="0" w:space="0" w:color="auto"/>
                  </w:divBdr>
                </w:div>
                <w:div w:id="1842772503">
                  <w:marLeft w:val="0"/>
                  <w:marRight w:val="0"/>
                  <w:marTop w:val="0"/>
                  <w:marBottom w:val="0"/>
                  <w:divBdr>
                    <w:top w:val="none" w:sz="0" w:space="0" w:color="auto"/>
                    <w:left w:val="none" w:sz="0" w:space="0" w:color="auto"/>
                    <w:bottom w:val="none" w:sz="0" w:space="0" w:color="auto"/>
                    <w:right w:val="none" w:sz="0" w:space="0" w:color="auto"/>
                  </w:divBdr>
                </w:div>
                <w:div w:id="1862620073">
                  <w:marLeft w:val="0"/>
                  <w:marRight w:val="0"/>
                  <w:marTop w:val="0"/>
                  <w:marBottom w:val="0"/>
                  <w:divBdr>
                    <w:top w:val="none" w:sz="0" w:space="0" w:color="auto"/>
                    <w:left w:val="none" w:sz="0" w:space="0" w:color="auto"/>
                    <w:bottom w:val="none" w:sz="0" w:space="0" w:color="auto"/>
                    <w:right w:val="none" w:sz="0" w:space="0" w:color="auto"/>
                  </w:divBdr>
                </w:div>
                <w:div w:id="1995986488">
                  <w:marLeft w:val="0"/>
                  <w:marRight w:val="0"/>
                  <w:marTop w:val="0"/>
                  <w:marBottom w:val="0"/>
                  <w:divBdr>
                    <w:top w:val="none" w:sz="0" w:space="0" w:color="auto"/>
                    <w:left w:val="none" w:sz="0" w:space="0" w:color="auto"/>
                    <w:bottom w:val="none" w:sz="0" w:space="0" w:color="auto"/>
                    <w:right w:val="none" w:sz="0" w:space="0" w:color="auto"/>
                  </w:divBdr>
                </w:div>
                <w:div w:id="21384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cid:ii_khy2g91a0" TargetMode="Externa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ieeexplore.ieee.org/xpl/conhome/6190856/proceeding" TargetMode="External"/><Relationship Id="rId28" Type="http://schemas.openxmlformats.org/officeDocument/2006/relationships/header" Target="header3.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microsoft.com/office/2007/relationships/hdphoto" Target="media/hdphoto1.wdp"/><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8B5F832-D07F-4061-B6DD-1B3FB13ED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C4A809-EF98-4047-B417-120FB781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7336</Words>
  <Characters>39616</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41</cp:revision>
  <cp:lastPrinted>2020-12-05T11:14:00Z</cp:lastPrinted>
  <dcterms:created xsi:type="dcterms:W3CDTF">2020-12-01T00:48:00Z</dcterms:created>
  <dcterms:modified xsi:type="dcterms:W3CDTF">2020-12-05T11:14:00Z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